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7C85D" w14:textId="77777777" w:rsidR="0030006C" w:rsidRPr="0030006C" w:rsidRDefault="0030006C" w:rsidP="0030006C">
      <w:pPr>
        <w:spacing w:after="0" w:line="360" w:lineRule="auto"/>
        <w:rPr>
          <w:ins w:id="0" w:author="Φλούδα Χριστίνα" w:date="2018-07-16T14:23:00Z"/>
          <w:rFonts w:eastAsia="Times New Roman"/>
          <w:szCs w:val="24"/>
          <w:lang w:eastAsia="en-US"/>
        </w:rPr>
      </w:pPr>
      <w:bookmarkStart w:id="1" w:name="_GoBack"/>
      <w:bookmarkEnd w:id="1"/>
      <w:ins w:id="2" w:author="Φλούδα Χριστίνα" w:date="2018-07-16T14:23:00Z">
        <w:r w:rsidRPr="0030006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87E4DCF" w14:textId="77777777" w:rsidR="0030006C" w:rsidRPr="0030006C" w:rsidRDefault="0030006C" w:rsidP="0030006C">
      <w:pPr>
        <w:spacing w:after="0" w:line="360" w:lineRule="auto"/>
        <w:rPr>
          <w:ins w:id="3" w:author="Φλούδα Χριστίνα" w:date="2018-07-16T14:23:00Z"/>
          <w:rFonts w:eastAsia="Times New Roman"/>
          <w:szCs w:val="24"/>
          <w:lang w:eastAsia="en-US"/>
        </w:rPr>
      </w:pPr>
    </w:p>
    <w:p w14:paraId="307BD69E" w14:textId="77777777" w:rsidR="0030006C" w:rsidRPr="0030006C" w:rsidRDefault="0030006C" w:rsidP="0030006C">
      <w:pPr>
        <w:spacing w:after="0" w:line="360" w:lineRule="auto"/>
        <w:rPr>
          <w:ins w:id="4" w:author="Φλούδα Χριστίνα" w:date="2018-07-16T14:23:00Z"/>
          <w:rFonts w:eastAsia="Times New Roman"/>
          <w:szCs w:val="24"/>
          <w:lang w:eastAsia="en-US"/>
        </w:rPr>
      </w:pPr>
      <w:ins w:id="5" w:author="Φλούδα Χριστίνα" w:date="2018-07-16T14:23:00Z">
        <w:r w:rsidRPr="0030006C">
          <w:rPr>
            <w:rFonts w:eastAsia="Times New Roman"/>
            <w:szCs w:val="24"/>
            <w:lang w:eastAsia="en-US"/>
          </w:rPr>
          <w:t>ΠΙΝΑΚΑΣ ΠΕΡΙΕΧΟΜΕΝΩΝ</w:t>
        </w:r>
      </w:ins>
    </w:p>
    <w:p w14:paraId="19E52BC4" w14:textId="77777777" w:rsidR="0030006C" w:rsidRPr="0030006C" w:rsidRDefault="0030006C" w:rsidP="0030006C">
      <w:pPr>
        <w:spacing w:after="0" w:line="360" w:lineRule="auto"/>
        <w:rPr>
          <w:ins w:id="6" w:author="Φλούδα Χριστίνα" w:date="2018-07-16T14:23:00Z"/>
          <w:rFonts w:eastAsia="Times New Roman"/>
          <w:szCs w:val="24"/>
          <w:lang w:eastAsia="en-US"/>
        </w:rPr>
      </w:pPr>
      <w:ins w:id="7" w:author="Φλούδα Χριστίνα" w:date="2018-07-16T14:23:00Z">
        <w:r w:rsidRPr="0030006C">
          <w:rPr>
            <w:rFonts w:eastAsia="Times New Roman"/>
            <w:szCs w:val="24"/>
            <w:lang w:eastAsia="en-US"/>
          </w:rPr>
          <w:t xml:space="preserve">ΙΖ΄ ΠΕΡΙΟΔΟΣ </w:t>
        </w:r>
      </w:ins>
    </w:p>
    <w:p w14:paraId="07CCB2CE" w14:textId="77777777" w:rsidR="0030006C" w:rsidRPr="0030006C" w:rsidRDefault="0030006C" w:rsidP="0030006C">
      <w:pPr>
        <w:spacing w:after="0" w:line="360" w:lineRule="auto"/>
        <w:rPr>
          <w:ins w:id="8" w:author="Φλούδα Χριστίνα" w:date="2018-07-16T14:23:00Z"/>
          <w:rFonts w:eastAsia="Times New Roman"/>
          <w:szCs w:val="24"/>
          <w:lang w:eastAsia="en-US"/>
        </w:rPr>
      </w:pPr>
      <w:ins w:id="9" w:author="Φλούδα Χριστίνα" w:date="2018-07-16T14:23:00Z">
        <w:r w:rsidRPr="0030006C">
          <w:rPr>
            <w:rFonts w:eastAsia="Times New Roman"/>
            <w:szCs w:val="24"/>
            <w:lang w:eastAsia="en-US"/>
          </w:rPr>
          <w:t>ΠΡΟΕΔΡΕΥΟΜΕΝΗΣ ΚΟΙΝΟΒΟΥΛΕΥΤΙΚΗΣ ΔΗΜΟΚΡΑΤΙΑΣ</w:t>
        </w:r>
      </w:ins>
    </w:p>
    <w:p w14:paraId="52F44FF1" w14:textId="77777777" w:rsidR="0030006C" w:rsidRPr="0030006C" w:rsidRDefault="0030006C" w:rsidP="0030006C">
      <w:pPr>
        <w:spacing w:after="0" w:line="360" w:lineRule="auto"/>
        <w:rPr>
          <w:ins w:id="10" w:author="Φλούδα Χριστίνα" w:date="2018-07-16T14:23:00Z"/>
          <w:rFonts w:eastAsia="Times New Roman"/>
          <w:szCs w:val="24"/>
          <w:lang w:eastAsia="en-US"/>
        </w:rPr>
      </w:pPr>
      <w:ins w:id="11" w:author="Φλούδα Χριστίνα" w:date="2018-07-16T14:23:00Z">
        <w:r w:rsidRPr="0030006C">
          <w:rPr>
            <w:rFonts w:eastAsia="Times New Roman"/>
            <w:szCs w:val="24"/>
            <w:lang w:eastAsia="en-US"/>
          </w:rPr>
          <w:t>ΣΥΝΟΔΟΣ Γ΄</w:t>
        </w:r>
      </w:ins>
    </w:p>
    <w:p w14:paraId="01ABB8DB" w14:textId="77777777" w:rsidR="0030006C" w:rsidRPr="0030006C" w:rsidRDefault="0030006C" w:rsidP="0030006C">
      <w:pPr>
        <w:spacing w:after="0" w:line="360" w:lineRule="auto"/>
        <w:rPr>
          <w:ins w:id="12" w:author="Φλούδα Χριστίνα" w:date="2018-07-16T14:23:00Z"/>
          <w:rFonts w:eastAsia="Times New Roman"/>
          <w:szCs w:val="24"/>
          <w:lang w:eastAsia="en-US"/>
        </w:rPr>
      </w:pPr>
    </w:p>
    <w:p w14:paraId="33DF570B" w14:textId="77777777" w:rsidR="0030006C" w:rsidRPr="0030006C" w:rsidRDefault="0030006C" w:rsidP="0030006C">
      <w:pPr>
        <w:spacing w:after="0" w:line="360" w:lineRule="auto"/>
        <w:rPr>
          <w:ins w:id="13" w:author="Φλούδα Χριστίνα" w:date="2018-07-16T14:23:00Z"/>
          <w:rFonts w:eastAsia="Times New Roman"/>
          <w:szCs w:val="24"/>
          <w:lang w:eastAsia="en-US"/>
        </w:rPr>
      </w:pPr>
      <w:ins w:id="14" w:author="Φλούδα Χριστίνα" w:date="2018-07-16T14:23:00Z">
        <w:r w:rsidRPr="0030006C">
          <w:rPr>
            <w:rFonts w:eastAsia="Times New Roman"/>
            <w:szCs w:val="24"/>
            <w:lang w:eastAsia="en-US"/>
          </w:rPr>
          <w:t>ΣΥΝΕΔΡΙΑΣΗ ΡΝΕ΄</w:t>
        </w:r>
      </w:ins>
    </w:p>
    <w:p w14:paraId="1A1AFE4B" w14:textId="77777777" w:rsidR="0030006C" w:rsidRPr="0030006C" w:rsidRDefault="0030006C" w:rsidP="0030006C">
      <w:pPr>
        <w:spacing w:after="0" w:line="360" w:lineRule="auto"/>
        <w:rPr>
          <w:ins w:id="15" w:author="Φλούδα Χριστίνα" w:date="2018-07-16T14:23:00Z"/>
          <w:rFonts w:eastAsia="Times New Roman"/>
          <w:szCs w:val="24"/>
          <w:lang w:eastAsia="en-US"/>
        </w:rPr>
      </w:pPr>
      <w:ins w:id="16" w:author="Φλούδα Χριστίνα" w:date="2018-07-16T14:23:00Z">
        <w:r w:rsidRPr="0030006C">
          <w:rPr>
            <w:rFonts w:eastAsia="Times New Roman"/>
            <w:szCs w:val="24"/>
            <w:lang w:eastAsia="en-US"/>
          </w:rPr>
          <w:t>Τετάρτη  11 Ιουλίου 2018 (Απόγευμα)</w:t>
        </w:r>
      </w:ins>
    </w:p>
    <w:p w14:paraId="189A3DB1" w14:textId="77777777" w:rsidR="0030006C" w:rsidRPr="0030006C" w:rsidRDefault="0030006C" w:rsidP="0030006C">
      <w:pPr>
        <w:spacing w:after="0" w:line="360" w:lineRule="auto"/>
        <w:rPr>
          <w:ins w:id="17" w:author="Φλούδα Χριστίνα" w:date="2018-07-16T14:23:00Z"/>
          <w:rFonts w:eastAsia="Times New Roman"/>
          <w:szCs w:val="24"/>
          <w:lang w:eastAsia="en-US"/>
        </w:rPr>
      </w:pPr>
    </w:p>
    <w:p w14:paraId="703D7CD9" w14:textId="77777777" w:rsidR="0030006C" w:rsidRPr="0030006C" w:rsidRDefault="0030006C" w:rsidP="0030006C">
      <w:pPr>
        <w:spacing w:after="0" w:line="360" w:lineRule="auto"/>
        <w:rPr>
          <w:ins w:id="18" w:author="Φλούδα Χριστίνα" w:date="2018-07-16T14:23:00Z"/>
          <w:rFonts w:eastAsia="Times New Roman"/>
          <w:szCs w:val="24"/>
          <w:lang w:eastAsia="en-US"/>
        </w:rPr>
      </w:pPr>
      <w:ins w:id="19" w:author="Φλούδα Χριστίνα" w:date="2018-07-16T14:23:00Z">
        <w:r w:rsidRPr="0030006C">
          <w:rPr>
            <w:rFonts w:eastAsia="Times New Roman"/>
            <w:szCs w:val="24"/>
            <w:lang w:eastAsia="en-US"/>
          </w:rPr>
          <w:t>ΘΕΜΑΤΑ</w:t>
        </w:r>
      </w:ins>
    </w:p>
    <w:p w14:paraId="01EB90F7" w14:textId="77777777" w:rsidR="0030006C" w:rsidRPr="0030006C" w:rsidRDefault="0030006C" w:rsidP="0030006C">
      <w:pPr>
        <w:spacing w:after="0" w:line="360" w:lineRule="auto"/>
        <w:rPr>
          <w:ins w:id="20" w:author="Φλούδα Χριστίνα" w:date="2018-07-16T14:23:00Z"/>
          <w:rFonts w:eastAsia="Times New Roman"/>
          <w:szCs w:val="24"/>
          <w:lang w:eastAsia="en-US"/>
        </w:rPr>
      </w:pPr>
      <w:ins w:id="21" w:author="Φλούδα Χριστίνα" w:date="2018-07-16T14:23:00Z">
        <w:r w:rsidRPr="0030006C">
          <w:rPr>
            <w:rFonts w:eastAsia="Times New Roman"/>
            <w:szCs w:val="24"/>
            <w:lang w:eastAsia="en-US"/>
          </w:rPr>
          <w:t xml:space="preserve"> </w:t>
        </w:r>
        <w:r w:rsidRPr="0030006C">
          <w:rPr>
            <w:rFonts w:eastAsia="Times New Roman"/>
            <w:szCs w:val="24"/>
            <w:lang w:eastAsia="en-US"/>
          </w:rPr>
          <w:br/>
          <w:t xml:space="preserve">Α. ΕΙΔΙΚΑ ΘΕΜΑΤΑ </w:t>
        </w:r>
        <w:r w:rsidRPr="0030006C">
          <w:rPr>
            <w:rFonts w:eastAsia="Times New Roman"/>
            <w:szCs w:val="24"/>
            <w:lang w:eastAsia="en-US"/>
          </w:rPr>
          <w:br/>
          <w:t xml:space="preserve">1. Επικύρωση Πρακτικών, σελ. </w:t>
        </w:r>
        <w:r w:rsidRPr="0030006C">
          <w:rPr>
            <w:rFonts w:eastAsia="Times New Roman"/>
            <w:szCs w:val="24"/>
            <w:lang w:eastAsia="en-US"/>
          </w:rPr>
          <w:br/>
          <w:t xml:space="preserve">2. Επί διαδικαστικού θέματος, σελ. </w:t>
        </w:r>
        <w:r w:rsidRPr="0030006C">
          <w:rPr>
            <w:rFonts w:eastAsia="Times New Roman"/>
            <w:szCs w:val="24"/>
            <w:lang w:eastAsia="en-US"/>
          </w:rPr>
          <w:br/>
          <w:t xml:space="preserve"> </w:t>
        </w:r>
        <w:r w:rsidRPr="0030006C">
          <w:rPr>
            <w:rFonts w:eastAsia="Times New Roman"/>
            <w:szCs w:val="24"/>
            <w:lang w:eastAsia="en-US"/>
          </w:rPr>
          <w:br/>
          <w:t xml:space="preserve">Β. ΝΟΜΟΘΕΤΙΚΗ ΕΡΓΑΣΙΑ </w:t>
        </w:r>
        <w:r w:rsidRPr="0030006C">
          <w:rPr>
            <w:rFonts w:eastAsia="Times New Roman"/>
            <w:szCs w:val="24"/>
            <w:lang w:eastAsia="en-US"/>
          </w:rPr>
          <w:br/>
          <w:t xml:space="preserve">Συζήτηση επί της αρχής των άρθρων και του συνόλου του σχεδίου νόμου του Υπουργείου Εσωτερικών: «Μεταρρύθμιση του θεσμικού πλαισίου της Τοπικής Αυτοδιοίκησης - Εμβάθυνση της Δημοκρατίας - Ενίσχυση της Συμμετοχής - Βελτίωση της οικονομικής και αναπτυξιακής λειτουργίας των ΟΤΑ Πρόγραμμα «ΚΛΕΙΣΘΕΝΗΣ Ι» - Ρυθμίσεις για τον εκσυγχρονισμό του πλαισίου οργάνωσης και λειτουργίας των ΦΟΔΣΑ - Ρυθμίσεις για την αποτελεσματικότερη, ταχύτερη και ενιαία άσκηση των αρμοδιοτήτων σχετικά με την απονομή ιθαγένειας και την πολιτογράφηση - Λοιπές διατάξεις αρμοδιότητας ΥΠΕΣ», σελ. </w:t>
        </w:r>
        <w:r w:rsidRPr="0030006C">
          <w:rPr>
            <w:rFonts w:eastAsia="Times New Roman"/>
            <w:szCs w:val="24"/>
            <w:lang w:eastAsia="en-US"/>
          </w:rPr>
          <w:br/>
          <w:t xml:space="preserve"> </w:t>
        </w:r>
        <w:r w:rsidRPr="0030006C">
          <w:rPr>
            <w:rFonts w:eastAsia="Times New Roman"/>
            <w:szCs w:val="24"/>
            <w:lang w:eastAsia="en-US"/>
          </w:rPr>
          <w:br/>
          <w:t>ΠΡΟΕΔΡΕΥΟΝΤΕΣ</w:t>
        </w:r>
      </w:ins>
    </w:p>
    <w:p w14:paraId="4524F838" w14:textId="77777777" w:rsidR="0030006C" w:rsidRPr="0030006C" w:rsidRDefault="0030006C" w:rsidP="0030006C">
      <w:pPr>
        <w:spacing w:after="0" w:line="360" w:lineRule="auto"/>
        <w:rPr>
          <w:ins w:id="22" w:author="Φλούδα Χριστίνα" w:date="2018-07-16T14:23:00Z"/>
          <w:rFonts w:eastAsia="Times New Roman"/>
          <w:szCs w:val="24"/>
          <w:lang w:eastAsia="en-US"/>
        </w:rPr>
      </w:pPr>
    </w:p>
    <w:p w14:paraId="365367CB" w14:textId="77777777" w:rsidR="0030006C" w:rsidRPr="0030006C" w:rsidRDefault="0030006C" w:rsidP="0030006C">
      <w:pPr>
        <w:spacing w:after="0" w:line="360" w:lineRule="auto"/>
        <w:rPr>
          <w:ins w:id="23" w:author="Φλούδα Χριστίνα" w:date="2018-07-16T14:23:00Z"/>
          <w:rFonts w:eastAsia="Times New Roman"/>
          <w:szCs w:val="24"/>
          <w:lang w:eastAsia="en-US"/>
        </w:rPr>
      </w:pPr>
      <w:ins w:id="24" w:author="Φλούδα Χριστίνα" w:date="2018-07-16T14:23:00Z">
        <w:r w:rsidRPr="0030006C">
          <w:rPr>
            <w:rFonts w:eastAsia="Times New Roman"/>
            <w:szCs w:val="24"/>
            <w:lang w:eastAsia="en-US"/>
          </w:rPr>
          <w:t>ΓΕΩΡΓΙΑΔΗΣ Μ. , σελ.</w:t>
        </w:r>
        <w:r w:rsidRPr="0030006C">
          <w:rPr>
            <w:rFonts w:eastAsia="Times New Roman"/>
            <w:szCs w:val="24"/>
            <w:lang w:eastAsia="en-US"/>
          </w:rPr>
          <w:br/>
          <w:t>ΚΟΥΡΑΚΗΣ Α. , σελ.</w:t>
        </w:r>
        <w:r w:rsidRPr="0030006C">
          <w:rPr>
            <w:rFonts w:eastAsia="Times New Roman"/>
            <w:szCs w:val="24"/>
            <w:lang w:eastAsia="en-US"/>
          </w:rPr>
          <w:br/>
          <w:t>ΛΑΜΠΡΟΥΛΗΣ Γ. , σελ.</w:t>
        </w:r>
      </w:ins>
    </w:p>
    <w:p w14:paraId="38C1B35C" w14:textId="77777777" w:rsidR="0030006C" w:rsidRPr="0030006C" w:rsidRDefault="0030006C" w:rsidP="0030006C">
      <w:pPr>
        <w:spacing w:after="0" w:line="360" w:lineRule="auto"/>
        <w:rPr>
          <w:ins w:id="25" w:author="Φλούδα Χριστίνα" w:date="2018-07-16T14:23:00Z"/>
          <w:rFonts w:eastAsia="Times New Roman"/>
          <w:szCs w:val="24"/>
          <w:lang w:eastAsia="en-US"/>
        </w:rPr>
      </w:pPr>
      <w:ins w:id="26" w:author="Φλούδα Χριστίνα" w:date="2018-07-16T14:23:00Z">
        <w:r w:rsidRPr="0030006C">
          <w:rPr>
            <w:rFonts w:eastAsia="Times New Roman"/>
            <w:szCs w:val="24"/>
            <w:lang w:eastAsia="en-US"/>
          </w:rPr>
          <w:t>ΧΡΙΣΤΟΔΟΥΛΟΠΟΥΛΟΥ Α. , σελ.</w:t>
        </w:r>
        <w:r w:rsidRPr="0030006C">
          <w:rPr>
            <w:rFonts w:eastAsia="Times New Roman"/>
            <w:szCs w:val="24"/>
            <w:lang w:eastAsia="en-US"/>
          </w:rPr>
          <w:br/>
        </w:r>
        <w:r w:rsidRPr="0030006C">
          <w:rPr>
            <w:rFonts w:eastAsia="Times New Roman"/>
            <w:szCs w:val="24"/>
            <w:lang w:eastAsia="en-US"/>
          </w:rPr>
          <w:br/>
        </w:r>
        <w:r w:rsidRPr="0030006C">
          <w:rPr>
            <w:rFonts w:eastAsia="Times New Roman"/>
            <w:szCs w:val="24"/>
            <w:lang w:eastAsia="en-US"/>
          </w:rPr>
          <w:br/>
        </w:r>
      </w:ins>
    </w:p>
    <w:p w14:paraId="7A0A9760" w14:textId="77777777" w:rsidR="0030006C" w:rsidRPr="0030006C" w:rsidRDefault="0030006C" w:rsidP="0030006C">
      <w:pPr>
        <w:spacing w:after="0" w:line="360" w:lineRule="auto"/>
        <w:rPr>
          <w:ins w:id="27" w:author="Φλούδα Χριστίνα" w:date="2018-07-16T14:23:00Z"/>
          <w:rFonts w:eastAsia="Times New Roman"/>
          <w:szCs w:val="24"/>
          <w:lang w:eastAsia="en-US"/>
        </w:rPr>
      </w:pPr>
      <w:ins w:id="28" w:author="Φλούδα Χριστίνα" w:date="2018-07-16T14:23:00Z">
        <w:r w:rsidRPr="0030006C">
          <w:rPr>
            <w:rFonts w:eastAsia="Times New Roman"/>
            <w:szCs w:val="24"/>
            <w:lang w:eastAsia="en-US"/>
          </w:rPr>
          <w:t>ΟΜΙΛΗΤΕΣ</w:t>
        </w:r>
      </w:ins>
    </w:p>
    <w:p w14:paraId="06A103A5" w14:textId="035E3E9B" w:rsidR="0030006C" w:rsidRDefault="0030006C" w:rsidP="0030006C">
      <w:pPr>
        <w:spacing w:line="600" w:lineRule="auto"/>
        <w:ind w:firstLine="720"/>
        <w:contextualSpacing/>
        <w:jc w:val="center"/>
        <w:rPr>
          <w:ins w:id="29" w:author="Φλούδα Χριστίνα" w:date="2018-07-16T14:22:00Z"/>
          <w:rFonts w:eastAsia="Times New Roman" w:cs="Times New Roman"/>
          <w:szCs w:val="24"/>
        </w:rPr>
      </w:pPr>
      <w:ins w:id="30" w:author="Φλούδα Χριστίνα" w:date="2018-07-16T14:23:00Z">
        <w:r w:rsidRPr="0030006C">
          <w:rPr>
            <w:rFonts w:eastAsia="Times New Roman"/>
            <w:szCs w:val="24"/>
            <w:lang w:eastAsia="en-US"/>
          </w:rPr>
          <w:br/>
          <w:t>Α. Επί διαδικαστικού θέματος:</w:t>
        </w:r>
        <w:r w:rsidRPr="0030006C">
          <w:rPr>
            <w:rFonts w:eastAsia="Times New Roman"/>
            <w:szCs w:val="24"/>
            <w:lang w:eastAsia="en-US"/>
          </w:rPr>
          <w:br/>
          <w:t>ΑΘΑΝΑΣΙΟΥ Χ. , σελ.</w:t>
        </w:r>
        <w:r w:rsidRPr="0030006C">
          <w:rPr>
            <w:rFonts w:eastAsia="Times New Roman"/>
            <w:szCs w:val="24"/>
            <w:lang w:eastAsia="en-US"/>
          </w:rPr>
          <w:br/>
          <w:t>ΑΝΤΩΝΙΑΔΗΣ Ι. , σελ.</w:t>
        </w:r>
        <w:r w:rsidRPr="0030006C">
          <w:rPr>
            <w:rFonts w:eastAsia="Times New Roman"/>
            <w:szCs w:val="24"/>
            <w:lang w:eastAsia="en-US"/>
          </w:rPr>
          <w:br/>
          <w:t>ΑΡΒΑΝΙΤΙΔΗΣ Γ. , σελ.</w:t>
        </w:r>
        <w:r w:rsidRPr="0030006C">
          <w:rPr>
            <w:rFonts w:eastAsia="Times New Roman"/>
            <w:szCs w:val="24"/>
            <w:lang w:eastAsia="en-US"/>
          </w:rPr>
          <w:br/>
          <w:t>ΒΑΚΗ Φ. , σελ.</w:t>
        </w:r>
        <w:r w:rsidRPr="0030006C">
          <w:rPr>
            <w:rFonts w:eastAsia="Times New Roman"/>
            <w:szCs w:val="24"/>
            <w:lang w:eastAsia="en-US"/>
          </w:rPr>
          <w:br/>
          <w:t>ΒΕΣΥΡΟΠΟΥΛΟΣ Α. , σελ.</w:t>
        </w:r>
        <w:r w:rsidRPr="0030006C">
          <w:rPr>
            <w:rFonts w:eastAsia="Times New Roman"/>
            <w:szCs w:val="24"/>
            <w:lang w:eastAsia="en-US"/>
          </w:rPr>
          <w:br/>
          <w:t>ΒΟΡΙΔΗΣ Μ. , σελ.</w:t>
        </w:r>
        <w:r w:rsidRPr="0030006C">
          <w:rPr>
            <w:rFonts w:eastAsia="Times New Roman"/>
            <w:szCs w:val="24"/>
            <w:lang w:eastAsia="en-US"/>
          </w:rPr>
          <w:br/>
          <w:t>ΓΕΩΡΓΙΑΔΗΣ Μ. , σελ.</w:t>
        </w:r>
        <w:r w:rsidRPr="0030006C">
          <w:rPr>
            <w:rFonts w:eastAsia="Times New Roman"/>
            <w:szCs w:val="24"/>
            <w:lang w:eastAsia="en-US"/>
          </w:rPr>
          <w:br/>
          <w:t>ΘΕΟΧΑΡΟΠΟΥΛΟΣ Α. , σελ.</w:t>
        </w:r>
        <w:r w:rsidRPr="0030006C">
          <w:rPr>
            <w:rFonts w:eastAsia="Times New Roman"/>
            <w:szCs w:val="24"/>
            <w:lang w:eastAsia="en-US"/>
          </w:rPr>
          <w:br/>
          <w:t>ΚΟΖΟΜΠΟΛΗ - ΑΜΑΝΑΤΙΔΗ Π. , σελ.</w:t>
        </w:r>
        <w:r w:rsidRPr="0030006C">
          <w:rPr>
            <w:rFonts w:eastAsia="Times New Roman"/>
            <w:szCs w:val="24"/>
            <w:lang w:eastAsia="en-US"/>
          </w:rPr>
          <w:br/>
          <w:t>ΚΟΥΜΟΥΤΣΑΚΟΣ Γ. , σελ.</w:t>
        </w:r>
        <w:r w:rsidRPr="0030006C">
          <w:rPr>
            <w:rFonts w:eastAsia="Times New Roman"/>
            <w:szCs w:val="24"/>
            <w:lang w:eastAsia="en-US"/>
          </w:rPr>
          <w:br/>
          <w:t>ΚΟΥΡΑΚΗΣ Α. , σελ.</w:t>
        </w:r>
        <w:r w:rsidRPr="0030006C">
          <w:rPr>
            <w:rFonts w:eastAsia="Times New Roman"/>
            <w:szCs w:val="24"/>
            <w:lang w:eastAsia="en-US"/>
          </w:rPr>
          <w:br/>
          <w:t>ΛΑΜΠΡΟΥΛΗΣ Γ. , σελ.</w:t>
        </w:r>
        <w:r w:rsidRPr="0030006C">
          <w:rPr>
            <w:rFonts w:eastAsia="Times New Roman"/>
            <w:szCs w:val="24"/>
            <w:lang w:eastAsia="en-US"/>
          </w:rPr>
          <w:br/>
          <w:t>ΜΑΡΚΟΥ Α. , σελ.</w:t>
        </w:r>
        <w:r w:rsidRPr="0030006C">
          <w:rPr>
            <w:rFonts w:eastAsia="Times New Roman"/>
            <w:szCs w:val="24"/>
            <w:lang w:eastAsia="en-US"/>
          </w:rPr>
          <w:br/>
          <w:t>ΠΑΝΑΓΙΩΤΟΠΟΥΛΟΣ Ν. , σελ.</w:t>
        </w:r>
        <w:r w:rsidRPr="0030006C">
          <w:rPr>
            <w:rFonts w:eastAsia="Times New Roman"/>
            <w:szCs w:val="24"/>
            <w:lang w:eastAsia="en-US"/>
          </w:rPr>
          <w:br/>
          <w:t>ΠΑΡΑΣΚΕΥΟΠΟΥΛΟΣ Ν. , σελ.</w:t>
        </w:r>
        <w:r w:rsidRPr="0030006C">
          <w:rPr>
            <w:rFonts w:eastAsia="Times New Roman"/>
            <w:szCs w:val="24"/>
            <w:lang w:eastAsia="en-US"/>
          </w:rPr>
          <w:br/>
          <w:t>ΣΚΟΥΡΛΕΤΗΣ Π. , σελ.</w:t>
        </w:r>
        <w:r w:rsidRPr="0030006C">
          <w:rPr>
            <w:rFonts w:eastAsia="Times New Roman"/>
            <w:szCs w:val="24"/>
            <w:lang w:eastAsia="en-US"/>
          </w:rPr>
          <w:br/>
          <w:t>ΤΣΙΑΡΑΣ Κ. , σελ.</w:t>
        </w:r>
        <w:r w:rsidRPr="0030006C">
          <w:rPr>
            <w:rFonts w:eastAsia="Times New Roman"/>
            <w:szCs w:val="24"/>
            <w:lang w:eastAsia="en-US"/>
          </w:rPr>
          <w:br/>
          <w:t>ΦΑΜΕΛΛΟΣ Σ. , σελ.</w:t>
        </w:r>
        <w:r w:rsidRPr="0030006C">
          <w:rPr>
            <w:rFonts w:eastAsia="Times New Roman"/>
            <w:szCs w:val="24"/>
            <w:lang w:eastAsia="en-US"/>
          </w:rPr>
          <w:br/>
          <w:t>ΧΑΡΑΚΟΠΟΥΛΟΣ Μ. , σελ.</w:t>
        </w:r>
        <w:r w:rsidRPr="0030006C">
          <w:rPr>
            <w:rFonts w:eastAsia="Times New Roman"/>
            <w:szCs w:val="24"/>
            <w:lang w:eastAsia="en-US"/>
          </w:rPr>
          <w:br/>
          <w:t>ΧΡΙΣΤΟΔΟΥΛΟΠΟΥΛΟΥ Α. , σελ.</w:t>
        </w:r>
        <w:r w:rsidRPr="0030006C">
          <w:rPr>
            <w:rFonts w:eastAsia="Times New Roman"/>
            <w:szCs w:val="24"/>
            <w:lang w:eastAsia="en-US"/>
          </w:rPr>
          <w:br/>
          <w:t>ΧΡΙΣΤΟΦΙΛΟΠΟΥΛΟΥ Π. , σελ.</w:t>
        </w:r>
        <w:r w:rsidRPr="0030006C">
          <w:rPr>
            <w:rFonts w:eastAsia="Times New Roman"/>
            <w:szCs w:val="24"/>
            <w:lang w:eastAsia="en-US"/>
          </w:rPr>
          <w:br/>
        </w:r>
        <w:r w:rsidRPr="0030006C">
          <w:rPr>
            <w:rFonts w:eastAsia="Times New Roman"/>
            <w:szCs w:val="24"/>
            <w:lang w:eastAsia="en-US"/>
          </w:rPr>
          <w:br/>
          <w:t>Β. Επί του σχεδίου νόμου του Υπουργείου Εσωτερικών:</w:t>
        </w:r>
        <w:r w:rsidRPr="0030006C">
          <w:rPr>
            <w:rFonts w:eastAsia="Times New Roman"/>
            <w:szCs w:val="24"/>
            <w:lang w:eastAsia="en-US"/>
          </w:rPr>
          <w:br/>
          <w:t>ΑΘΑΝΑΣΙΟΥ Χ. , σελ.</w:t>
        </w:r>
        <w:r w:rsidRPr="0030006C">
          <w:rPr>
            <w:rFonts w:eastAsia="Times New Roman"/>
            <w:szCs w:val="24"/>
            <w:lang w:eastAsia="en-US"/>
          </w:rPr>
          <w:br/>
          <w:t>ΑΝΑΣΤΑΣΙΑΔΗΣ Σ. , σελ.</w:t>
        </w:r>
        <w:r w:rsidRPr="0030006C">
          <w:rPr>
            <w:rFonts w:eastAsia="Times New Roman"/>
            <w:szCs w:val="24"/>
            <w:lang w:eastAsia="en-US"/>
          </w:rPr>
          <w:br/>
          <w:t>ΑΝΤΩΝΙΑΔΗΣ Ι. , σελ.</w:t>
        </w:r>
        <w:r w:rsidRPr="0030006C">
          <w:rPr>
            <w:rFonts w:eastAsia="Times New Roman"/>
            <w:szCs w:val="24"/>
            <w:lang w:eastAsia="en-US"/>
          </w:rPr>
          <w:br/>
          <w:t>ΑΡΑΜΠΑΤΖΗ Φ. , σελ.</w:t>
        </w:r>
        <w:r w:rsidRPr="0030006C">
          <w:rPr>
            <w:rFonts w:eastAsia="Times New Roman"/>
            <w:szCs w:val="24"/>
            <w:lang w:eastAsia="en-US"/>
          </w:rPr>
          <w:br/>
          <w:t>ΑΡΒΑΝΙΤΙΔΗΣ Γ. , σελ.</w:t>
        </w:r>
        <w:r w:rsidRPr="0030006C">
          <w:rPr>
            <w:rFonts w:eastAsia="Times New Roman"/>
            <w:szCs w:val="24"/>
            <w:lang w:eastAsia="en-US"/>
          </w:rPr>
          <w:br/>
          <w:t>ΒΑΚΗ Φ. , σελ.</w:t>
        </w:r>
        <w:r w:rsidRPr="0030006C">
          <w:rPr>
            <w:rFonts w:eastAsia="Times New Roman"/>
            <w:szCs w:val="24"/>
            <w:lang w:eastAsia="en-US"/>
          </w:rPr>
          <w:br/>
          <w:t>ΒΑΡΒΙΤΣΙΩΤΗΣ Μ. , σελ.</w:t>
        </w:r>
        <w:r w:rsidRPr="0030006C">
          <w:rPr>
            <w:rFonts w:eastAsia="Times New Roman"/>
            <w:szCs w:val="24"/>
            <w:lang w:eastAsia="en-US"/>
          </w:rPr>
          <w:br/>
          <w:t>ΒΕΣΥΡΟΠΟΥΛΟΣ Α. , σελ.</w:t>
        </w:r>
        <w:r w:rsidRPr="0030006C">
          <w:rPr>
            <w:rFonts w:eastAsia="Times New Roman"/>
            <w:szCs w:val="24"/>
            <w:lang w:eastAsia="en-US"/>
          </w:rPr>
          <w:br/>
          <w:t>ΒΛΑΧΟΣ Γ. , σελ.</w:t>
        </w:r>
        <w:r w:rsidRPr="0030006C">
          <w:rPr>
            <w:rFonts w:eastAsia="Times New Roman"/>
            <w:szCs w:val="24"/>
            <w:lang w:eastAsia="en-US"/>
          </w:rPr>
          <w:br/>
          <w:t>ΒΟΡΙΔΗΣ Μ. , σελ.</w:t>
        </w:r>
        <w:r w:rsidRPr="0030006C">
          <w:rPr>
            <w:rFonts w:eastAsia="Times New Roman"/>
            <w:szCs w:val="24"/>
            <w:lang w:eastAsia="en-US"/>
          </w:rPr>
          <w:br/>
          <w:t>ΓΑΚΗΣ Δ. , σελ.</w:t>
        </w:r>
        <w:r w:rsidRPr="0030006C">
          <w:rPr>
            <w:rFonts w:eastAsia="Times New Roman"/>
            <w:szCs w:val="24"/>
            <w:lang w:eastAsia="en-US"/>
          </w:rPr>
          <w:br/>
          <w:t>ΓΕΡΜΕΝΗΣ Γ. , σελ.</w:t>
        </w:r>
        <w:r w:rsidRPr="0030006C">
          <w:rPr>
            <w:rFonts w:eastAsia="Times New Roman"/>
            <w:szCs w:val="24"/>
            <w:lang w:eastAsia="en-US"/>
          </w:rPr>
          <w:br/>
          <w:t>ΓΙΟΓΙΑΚΑΣ Β. , σελ.</w:t>
        </w:r>
        <w:r w:rsidRPr="0030006C">
          <w:rPr>
            <w:rFonts w:eastAsia="Times New Roman"/>
            <w:szCs w:val="24"/>
            <w:lang w:eastAsia="en-US"/>
          </w:rPr>
          <w:br/>
          <w:t>ΓΚΙΟΥΛΕΚΑΣ Κ. , σελ.</w:t>
        </w:r>
        <w:r w:rsidRPr="0030006C">
          <w:rPr>
            <w:rFonts w:eastAsia="Times New Roman"/>
            <w:szCs w:val="24"/>
            <w:lang w:eastAsia="en-US"/>
          </w:rPr>
          <w:br/>
          <w:t>ΔΑΒΑΚΗΣ Α. , σελ.</w:t>
        </w:r>
        <w:r w:rsidRPr="0030006C">
          <w:rPr>
            <w:rFonts w:eastAsia="Times New Roman"/>
            <w:szCs w:val="24"/>
            <w:lang w:eastAsia="en-US"/>
          </w:rPr>
          <w:br/>
          <w:t>ΔΕΛΗΣ Ι. , σελ.</w:t>
        </w:r>
        <w:r w:rsidRPr="0030006C">
          <w:rPr>
            <w:rFonts w:eastAsia="Times New Roman"/>
            <w:szCs w:val="24"/>
            <w:lang w:eastAsia="en-US"/>
          </w:rPr>
          <w:br/>
          <w:t>ΕΜΜΑΝΟΥΗΛΙΔΗΣ Δ. , σελ.</w:t>
        </w:r>
        <w:r w:rsidRPr="0030006C">
          <w:rPr>
            <w:rFonts w:eastAsia="Times New Roman"/>
            <w:szCs w:val="24"/>
            <w:lang w:eastAsia="en-US"/>
          </w:rPr>
          <w:br/>
          <w:t>ΗΛΙΟΠΟΥΛΟΣ Π. , σελ.</w:t>
        </w:r>
        <w:r w:rsidRPr="0030006C">
          <w:rPr>
            <w:rFonts w:eastAsia="Times New Roman"/>
            <w:szCs w:val="24"/>
            <w:lang w:eastAsia="en-US"/>
          </w:rPr>
          <w:br/>
          <w:t>ΘΕΛΕΡΙΤΗ Μ. , σελ.</w:t>
        </w:r>
        <w:r w:rsidRPr="0030006C">
          <w:rPr>
            <w:rFonts w:eastAsia="Times New Roman"/>
            <w:szCs w:val="24"/>
            <w:lang w:eastAsia="en-US"/>
          </w:rPr>
          <w:br/>
          <w:t>ΘΕΟΧΑΡΟΠΟΥΛΟΣ Α. , σελ.</w:t>
        </w:r>
        <w:r w:rsidRPr="0030006C">
          <w:rPr>
            <w:rFonts w:eastAsia="Times New Roman"/>
            <w:szCs w:val="24"/>
            <w:lang w:eastAsia="en-US"/>
          </w:rPr>
          <w:br/>
          <w:t>ΚΑΒΒΑΔΑΣ Α. , σελ.</w:t>
        </w:r>
        <w:r w:rsidRPr="0030006C">
          <w:rPr>
            <w:rFonts w:eastAsia="Times New Roman"/>
            <w:szCs w:val="24"/>
            <w:lang w:eastAsia="en-US"/>
          </w:rPr>
          <w:br/>
          <w:t>ΚΑΜΑΤΕΡΟΣ Η. , σελ.</w:t>
        </w:r>
        <w:r w:rsidRPr="0030006C">
          <w:rPr>
            <w:rFonts w:eastAsia="Times New Roman"/>
            <w:szCs w:val="24"/>
            <w:lang w:eastAsia="en-US"/>
          </w:rPr>
          <w:br/>
          <w:t>ΚΑΡΑΘΑΝΑΣΟΠΟΥΛΟΣ Ν. , σελ.</w:t>
        </w:r>
        <w:r w:rsidRPr="0030006C">
          <w:rPr>
            <w:rFonts w:eastAsia="Times New Roman"/>
            <w:szCs w:val="24"/>
            <w:lang w:eastAsia="en-US"/>
          </w:rPr>
          <w:br/>
          <w:t>ΚΑΡΑΚΩΣΤΑ Ε. , σελ.</w:t>
        </w:r>
        <w:r w:rsidRPr="0030006C">
          <w:rPr>
            <w:rFonts w:eastAsia="Times New Roman"/>
            <w:szCs w:val="24"/>
            <w:lang w:eastAsia="en-US"/>
          </w:rPr>
          <w:br/>
          <w:t>ΚΑΡΑΜΑΝΛΗΣ Κ. του Αχ. , σελ.</w:t>
        </w:r>
        <w:r w:rsidRPr="0030006C">
          <w:rPr>
            <w:rFonts w:eastAsia="Times New Roman"/>
            <w:szCs w:val="24"/>
            <w:lang w:eastAsia="en-US"/>
          </w:rPr>
          <w:br/>
          <w:t>ΚΑΡΑΝΑΣΤΑΣΗΣ Α. , σελ.</w:t>
        </w:r>
        <w:r w:rsidRPr="0030006C">
          <w:rPr>
            <w:rFonts w:eastAsia="Times New Roman"/>
            <w:szCs w:val="24"/>
            <w:lang w:eastAsia="en-US"/>
          </w:rPr>
          <w:br/>
          <w:t>ΚΑΡΡΑΣ Γ. , σελ.</w:t>
        </w:r>
        <w:r w:rsidRPr="0030006C">
          <w:rPr>
            <w:rFonts w:eastAsia="Times New Roman"/>
            <w:szCs w:val="24"/>
            <w:lang w:eastAsia="en-US"/>
          </w:rPr>
          <w:br/>
          <w:t>ΚΑΣΙΔΙΑΡΗΣ Η. , σελ.</w:t>
        </w:r>
        <w:r w:rsidRPr="0030006C">
          <w:rPr>
            <w:rFonts w:eastAsia="Times New Roman"/>
            <w:szCs w:val="24"/>
            <w:lang w:eastAsia="en-US"/>
          </w:rPr>
          <w:br/>
          <w:t>ΚΑΤΣΑΝΙΩΤΗΣ Α. , σελ.</w:t>
        </w:r>
        <w:r w:rsidRPr="0030006C">
          <w:rPr>
            <w:rFonts w:eastAsia="Times New Roman"/>
            <w:szCs w:val="24"/>
            <w:lang w:eastAsia="en-US"/>
          </w:rPr>
          <w:br/>
          <w:t>ΚΕΓΚΕΡΟΓΛΟΥ Β. , σελ.</w:t>
        </w:r>
        <w:r w:rsidRPr="0030006C">
          <w:rPr>
            <w:rFonts w:eastAsia="Times New Roman"/>
            <w:szCs w:val="24"/>
            <w:lang w:eastAsia="en-US"/>
          </w:rPr>
          <w:br/>
          <w:t>ΚΕΛΛΑΣ Χ. , σελ.</w:t>
        </w:r>
        <w:r w:rsidRPr="0030006C">
          <w:rPr>
            <w:rFonts w:eastAsia="Times New Roman"/>
            <w:szCs w:val="24"/>
            <w:lang w:eastAsia="en-US"/>
          </w:rPr>
          <w:br/>
          <w:t>ΚΕΦΑΛΙΔΟΥ Χ. , σελ.</w:t>
        </w:r>
        <w:r w:rsidRPr="0030006C">
          <w:rPr>
            <w:rFonts w:eastAsia="Times New Roman"/>
            <w:szCs w:val="24"/>
            <w:lang w:eastAsia="en-US"/>
          </w:rPr>
          <w:br/>
          <w:t>ΚΕΦΑΛΟΓΙΑΝΝΗ  Ό. , σελ.</w:t>
        </w:r>
        <w:r w:rsidRPr="0030006C">
          <w:rPr>
            <w:rFonts w:eastAsia="Times New Roman"/>
            <w:szCs w:val="24"/>
            <w:lang w:eastAsia="en-US"/>
          </w:rPr>
          <w:br/>
          <w:t>ΚΟΖΟΜΠΟΛΗ - ΑΜΑΝΑΤΙΔΗ Π. , σελ.</w:t>
        </w:r>
        <w:r w:rsidRPr="0030006C">
          <w:rPr>
            <w:rFonts w:eastAsia="Times New Roman"/>
            <w:szCs w:val="24"/>
            <w:lang w:eastAsia="en-US"/>
          </w:rPr>
          <w:br/>
          <w:t>ΚΟΥΜΟΥΤΣΑΚΟΣ Γ. , σελ.</w:t>
        </w:r>
        <w:r w:rsidRPr="0030006C">
          <w:rPr>
            <w:rFonts w:eastAsia="Times New Roman"/>
            <w:szCs w:val="24"/>
            <w:lang w:eastAsia="en-US"/>
          </w:rPr>
          <w:br/>
          <w:t>ΚΟΥΡΟΥΜΠΛΗΣ Π. , σελ.</w:t>
        </w:r>
        <w:r w:rsidRPr="0030006C">
          <w:rPr>
            <w:rFonts w:eastAsia="Times New Roman"/>
            <w:szCs w:val="24"/>
            <w:lang w:eastAsia="en-US"/>
          </w:rPr>
          <w:br/>
          <w:t>ΛΙΒΑΝΙΟΥ Ζ. , σελ.</w:t>
        </w:r>
        <w:r w:rsidRPr="0030006C">
          <w:rPr>
            <w:rFonts w:eastAsia="Times New Roman"/>
            <w:szCs w:val="24"/>
            <w:lang w:eastAsia="en-US"/>
          </w:rPr>
          <w:br/>
          <w:t>ΜΑΝΙΑΤΗΣ Ι. , σελ.</w:t>
        </w:r>
        <w:r w:rsidRPr="0030006C">
          <w:rPr>
            <w:rFonts w:eastAsia="Times New Roman"/>
            <w:szCs w:val="24"/>
            <w:lang w:eastAsia="en-US"/>
          </w:rPr>
          <w:br/>
          <w:t>ΜΑΥΡΩΤΑΣ Γ. , σελ.</w:t>
        </w:r>
        <w:r w:rsidRPr="0030006C">
          <w:rPr>
            <w:rFonts w:eastAsia="Times New Roman"/>
            <w:szCs w:val="24"/>
            <w:lang w:eastAsia="en-US"/>
          </w:rPr>
          <w:br/>
          <w:t>ΜΠΑΚΟΓΙΑΝΝΗ Θ. , σελ.</w:t>
        </w:r>
        <w:r w:rsidRPr="0030006C">
          <w:rPr>
            <w:rFonts w:eastAsia="Times New Roman"/>
            <w:szCs w:val="24"/>
            <w:lang w:eastAsia="en-US"/>
          </w:rPr>
          <w:br/>
          <w:t>ΜΠΟΥΚΩΡΟΣ Χ. , σελ.</w:t>
        </w:r>
        <w:r w:rsidRPr="0030006C">
          <w:rPr>
            <w:rFonts w:eastAsia="Times New Roman"/>
            <w:szCs w:val="24"/>
            <w:lang w:eastAsia="en-US"/>
          </w:rPr>
          <w:br/>
          <w:t>ΠΑΝΑΓΙΩΤΟΠΟΥΛΟΣ Ν. , σελ.</w:t>
        </w:r>
        <w:r w:rsidRPr="0030006C">
          <w:rPr>
            <w:rFonts w:eastAsia="Times New Roman"/>
            <w:szCs w:val="24"/>
            <w:lang w:eastAsia="en-US"/>
          </w:rPr>
          <w:br/>
          <w:t>ΠΑΠΑΧΡΙΣΤΟΠΟΥΛΟΣ Α. , σελ.</w:t>
        </w:r>
        <w:r w:rsidRPr="0030006C">
          <w:rPr>
            <w:rFonts w:eastAsia="Times New Roman"/>
            <w:szCs w:val="24"/>
            <w:lang w:eastAsia="en-US"/>
          </w:rPr>
          <w:br/>
          <w:t>ΠΑΡΑΣΚΕΥΟΠΟΥΛΟΣ Ν. , σελ.</w:t>
        </w:r>
        <w:r w:rsidRPr="0030006C">
          <w:rPr>
            <w:rFonts w:eastAsia="Times New Roman"/>
            <w:szCs w:val="24"/>
            <w:lang w:eastAsia="en-US"/>
          </w:rPr>
          <w:br/>
          <w:t>ΠΡΑΤΣΟΛΗΣ Α. , σελ.</w:t>
        </w:r>
        <w:r w:rsidRPr="0030006C">
          <w:rPr>
            <w:rFonts w:eastAsia="Times New Roman"/>
            <w:szCs w:val="24"/>
            <w:lang w:eastAsia="en-US"/>
          </w:rPr>
          <w:br/>
          <w:t>ΡΙΖΟΥΛΗΣ Α. , σελ.</w:t>
        </w:r>
        <w:r w:rsidRPr="0030006C">
          <w:rPr>
            <w:rFonts w:eastAsia="Times New Roman"/>
            <w:szCs w:val="24"/>
            <w:lang w:eastAsia="en-US"/>
          </w:rPr>
          <w:br/>
          <w:t>ΣΑΡΙΔΗΣ Ι. , σελ.</w:t>
        </w:r>
        <w:r w:rsidRPr="0030006C">
          <w:rPr>
            <w:rFonts w:eastAsia="Times New Roman"/>
            <w:szCs w:val="24"/>
            <w:lang w:eastAsia="en-US"/>
          </w:rPr>
          <w:br/>
          <w:t>ΣΑΧΙΝΙΔΗΣ Ι. , σελ.</w:t>
        </w:r>
        <w:r w:rsidRPr="0030006C">
          <w:rPr>
            <w:rFonts w:eastAsia="Times New Roman"/>
            <w:szCs w:val="24"/>
            <w:lang w:eastAsia="en-US"/>
          </w:rPr>
          <w:br/>
          <w:t>ΣΚΟΥΡΛΕΤΗΣ Π. , σελ.</w:t>
        </w:r>
        <w:r w:rsidRPr="0030006C">
          <w:rPr>
            <w:rFonts w:eastAsia="Times New Roman"/>
            <w:szCs w:val="24"/>
            <w:lang w:eastAsia="en-US"/>
          </w:rPr>
          <w:br/>
          <w:t>ΣΚΟΥΡΟΛΙΑΚΟΣ Π. , σελ.</w:t>
        </w:r>
        <w:r w:rsidRPr="0030006C">
          <w:rPr>
            <w:rFonts w:eastAsia="Times New Roman"/>
            <w:szCs w:val="24"/>
            <w:lang w:eastAsia="en-US"/>
          </w:rPr>
          <w:br/>
          <w:t>ΣΠΙΡΤΖΗΣ Χ. , σελ.</w:t>
        </w:r>
        <w:r w:rsidRPr="0030006C">
          <w:rPr>
            <w:rFonts w:eastAsia="Times New Roman"/>
            <w:szCs w:val="24"/>
            <w:lang w:eastAsia="en-US"/>
          </w:rPr>
          <w:br/>
          <w:t>ΣΤΑΘΑΚΗΣ Γ. , σελ.</w:t>
        </w:r>
        <w:r w:rsidRPr="0030006C">
          <w:rPr>
            <w:rFonts w:eastAsia="Times New Roman"/>
            <w:szCs w:val="24"/>
            <w:lang w:eastAsia="en-US"/>
          </w:rPr>
          <w:br/>
          <w:t>ΣΤΡΑΤΗΣ Κ. , σελ.</w:t>
        </w:r>
        <w:r w:rsidRPr="0030006C">
          <w:rPr>
            <w:rFonts w:eastAsia="Times New Roman"/>
            <w:szCs w:val="24"/>
            <w:lang w:eastAsia="en-US"/>
          </w:rPr>
          <w:br/>
          <w:t>ΣΥΝΤΥΧΑΚΗΣ Ε. , σελ.</w:t>
        </w:r>
        <w:r w:rsidRPr="0030006C">
          <w:rPr>
            <w:rFonts w:eastAsia="Times New Roman"/>
            <w:szCs w:val="24"/>
            <w:lang w:eastAsia="en-US"/>
          </w:rPr>
          <w:br/>
          <w:t>ΤΖΑΒΑΡΑΣ Κ. , σελ.</w:t>
        </w:r>
        <w:r w:rsidRPr="0030006C">
          <w:rPr>
            <w:rFonts w:eastAsia="Times New Roman"/>
            <w:szCs w:val="24"/>
            <w:lang w:eastAsia="en-US"/>
          </w:rPr>
          <w:br/>
          <w:t>ΤΖΕΛΕΠΗΣ Μ. , σελ.</w:t>
        </w:r>
        <w:r w:rsidRPr="0030006C">
          <w:rPr>
            <w:rFonts w:eastAsia="Times New Roman"/>
            <w:szCs w:val="24"/>
            <w:lang w:eastAsia="en-US"/>
          </w:rPr>
          <w:br/>
          <w:t>ΦΑΜΕΛΛΟΣ Σ. , σελ.</w:t>
        </w:r>
        <w:r w:rsidRPr="0030006C">
          <w:rPr>
            <w:rFonts w:eastAsia="Times New Roman"/>
            <w:szCs w:val="24"/>
            <w:lang w:eastAsia="en-US"/>
          </w:rPr>
          <w:br/>
          <w:t>ΧΑΡΑΚΟΠΟΥΛΟΣ Μ. , σελ.</w:t>
        </w:r>
        <w:r w:rsidRPr="0030006C">
          <w:rPr>
            <w:rFonts w:eastAsia="Times New Roman"/>
            <w:szCs w:val="24"/>
            <w:lang w:eastAsia="en-US"/>
          </w:rPr>
          <w:br/>
          <w:t>ΧΑΤΖΗΔΑΚΗΣ Κ. , σελ.</w:t>
        </w:r>
        <w:r w:rsidRPr="0030006C">
          <w:rPr>
            <w:rFonts w:eastAsia="Times New Roman"/>
            <w:szCs w:val="24"/>
            <w:lang w:eastAsia="en-US"/>
          </w:rPr>
          <w:br/>
          <w:t>ΧΑΤΖΗΣΑΒΒΑΣ Χ. , σελ.</w:t>
        </w:r>
        <w:r w:rsidRPr="0030006C">
          <w:rPr>
            <w:rFonts w:eastAsia="Times New Roman"/>
            <w:szCs w:val="24"/>
            <w:lang w:eastAsia="en-US"/>
          </w:rPr>
          <w:br/>
        </w:r>
      </w:ins>
    </w:p>
    <w:p w14:paraId="53B9B821" w14:textId="549581CA"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53B9B822"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53B9B823"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3B9B824"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ΣΥΝΟΔΟΣ Γ΄</w:t>
      </w:r>
    </w:p>
    <w:p w14:paraId="53B9B825"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ΣΥΝΕΔΡΙΑΣΗ ΡΝΕ΄</w:t>
      </w:r>
    </w:p>
    <w:p w14:paraId="53B9B826"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Τετάρτη 11 Ιουλίου 2018</w:t>
      </w:r>
      <w:r>
        <w:rPr>
          <w:rFonts w:eastAsia="Times New Roman" w:cs="Times New Roman"/>
          <w:szCs w:val="24"/>
        </w:rPr>
        <w:t xml:space="preserve"> (απόγευμα)</w:t>
      </w:r>
    </w:p>
    <w:p w14:paraId="53B9B82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11 Ιουλίου 2018, ημέρα Τετάρτη και ώρα 15.11΄</w:t>
      </w:r>
      <w:r w:rsidRPr="00F53AAE">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w:t>
      </w:r>
      <w:r w:rsidRPr="006A7F6F">
        <w:rPr>
          <w:rFonts w:eastAsia="Times New Roman" w:cs="Times New Roman"/>
          <w:szCs w:val="24"/>
        </w:rPr>
        <w:t>κ.</w:t>
      </w:r>
      <w:r>
        <w:rPr>
          <w:rFonts w:eastAsia="Times New Roman" w:cs="Times New Roman"/>
          <w:b/>
          <w:szCs w:val="24"/>
        </w:rPr>
        <w:t xml:space="preserve"> </w:t>
      </w:r>
      <w:r w:rsidRPr="004031C8">
        <w:rPr>
          <w:rFonts w:eastAsia="Times New Roman" w:cs="Times New Roman"/>
          <w:b/>
          <w:szCs w:val="24"/>
        </w:rPr>
        <w:t>ΑΝΑΣΤΑΣΙΑΣ ΧΡΙΣΤΟΔΟΥΛΟΠΟΥΛΟΥ</w:t>
      </w:r>
      <w:r>
        <w:rPr>
          <w:rFonts w:eastAsia="Times New Roman" w:cs="Times New Roman"/>
          <w:szCs w:val="24"/>
        </w:rPr>
        <w:t>.</w:t>
      </w:r>
    </w:p>
    <w:p w14:paraId="53B9B82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sidRPr="003D4D6E">
        <w:rPr>
          <w:rFonts w:eastAsia="Times New Roman" w:cs="Times New Roman"/>
          <w:szCs w:val="24"/>
        </w:rPr>
        <w:t>Κυρίες και κύριοι συνάδελφοι,</w:t>
      </w:r>
      <w:r>
        <w:rPr>
          <w:rFonts w:eastAsia="Times New Roman" w:cs="Times New Roman"/>
          <w:szCs w:val="24"/>
        </w:rPr>
        <w:t xml:space="preserve"> αρχίζει η </w:t>
      </w:r>
      <w:r>
        <w:rPr>
          <w:rFonts w:eastAsia="Times New Roman" w:cs="Times New Roman"/>
          <w:szCs w:val="24"/>
        </w:rPr>
        <w:t>συνεδρίαση.</w:t>
      </w:r>
    </w:p>
    <w:p w14:paraId="53B9B829" w14:textId="77777777" w:rsidR="00D9389E" w:rsidRDefault="0030006C">
      <w:pPr>
        <w:spacing w:line="600" w:lineRule="auto"/>
        <w:ind w:firstLine="720"/>
        <w:contextualSpacing/>
        <w:jc w:val="both"/>
        <w:rPr>
          <w:rFonts w:eastAsia="Times New Roman" w:cs="Times New Roman"/>
          <w:szCs w:val="24"/>
        </w:rPr>
      </w:pPr>
      <w:r w:rsidRPr="00752790">
        <w:rPr>
          <w:rFonts w:eastAsia="Times New Roman"/>
          <w:szCs w:val="24"/>
        </w:rPr>
        <w:t xml:space="preserve">(ΕΠΙΚΥΡΩΣΗ ΠΡΑΚΤΙΚΩΝ: Σύμφωνα με την από </w:t>
      </w:r>
      <w:r w:rsidRPr="0082635E">
        <w:rPr>
          <w:rFonts w:eastAsia="Times New Roman"/>
          <w:szCs w:val="24"/>
        </w:rPr>
        <w:t>11-7-2018</w:t>
      </w:r>
      <w:r w:rsidRPr="00752790">
        <w:rPr>
          <w:rFonts w:eastAsia="Times New Roman"/>
          <w:szCs w:val="24"/>
        </w:rPr>
        <w:t xml:space="preserve"> εξουσιοδότηση του Σώματος επικυρώθηκαν με ευθύνη του Προεδρείου τα Πρακτικά της </w:t>
      </w:r>
      <w:r w:rsidRPr="0082635E">
        <w:rPr>
          <w:rFonts w:eastAsia="Times New Roman"/>
          <w:szCs w:val="24"/>
        </w:rPr>
        <w:t>ΡΝΔ</w:t>
      </w:r>
      <w:r>
        <w:rPr>
          <w:rFonts w:eastAsia="Times New Roman"/>
          <w:szCs w:val="24"/>
        </w:rPr>
        <w:t>΄</w:t>
      </w:r>
      <w:r w:rsidRPr="0082635E">
        <w:rPr>
          <w:rFonts w:eastAsia="Times New Roman"/>
          <w:szCs w:val="24"/>
        </w:rPr>
        <w:t xml:space="preserve"> </w:t>
      </w:r>
      <w:r w:rsidRPr="00752790">
        <w:rPr>
          <w:rFonts w:eastAsia="Times New Roman"/>
          <w:szCs w:val="24"/>
        </w:rPr>
        <w:t xml:space="preserve">συνεδριάσεώς του, της </w:t>
      </w:r>
      <w:r w:rsidRPr="0082635E">
        <w:rPr>
          <w:rFonts w:eastAsia="Times New Roman"/>
          <w:szCs w:val="24"/>
        </w:rPr>
        <w:t>Τετάρτης 11 Ιουλίου 2018</w:t>
      </w:r>
      <w:r>
        <w:rPr>
          <w:rFonts w:eastAsia="Times New Roman"/>
          <w:szCs w:val="24"/>
        </w:rPr>
        <w:t xml:space="preserve"> (μεσημέρι)</w:t>
      </w:r>
      <w:r w:rsidRPr="0082635E">
        <w:rPr>
          <w:rFonts w:eastAsia="Times New Roman"/>
          <w:szCs w:val="24"/>
        </w:rPr>
        <w:t>,</w:t>
      </w:r>
      <w:r w:rsidRPr="00752790">
        <w:rPr>
          <w:rFonts w:eastAsia="Times New Roman"/>
          <w:szCs w:val="24"/>
        </w:rPr>
        <w:t xml:space="preserve"> σε ό,τι αφορά</w:t>
      </w:r>
      <w:r>
        <w:rPr>
          <w:rFonts w:eastAsia="Times New Roman"/>
          <w:szCs w:val="24"/>
        </w:rPr>
        <w:t xml:space="preserve"> την εκλογή του Η΄ Αντιπροέδρου της </w:t>
      </w:r>
      <w:r>
        <w:rPr>
          <w:rFonts w:eastAsia="Times New Roman"/>
          <w:szCs w:val="24"/>
        </w:rPr>
        <w:t xml:space="preserve">Βουλής) </w:t>
      </w:r>
    </w:p>
    <w:p w14:paraId="53B9B82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Εισερχόμαστε στη συμπληρωματική ημερήσια διάταξη της </w:t>
      </w:r>
    </w:p>
    <w:p w14:paraId="53B9B82B" w14:textId="77777777" w:rsidR="00D9389E" w:rsidRDefault="0030006C">
      <w:pPr>
        <w:spacing w:line="600" w:lineRule="auto"/>
        <w:ind w:firstLine="720"/>
        <w:contextualSpacing/>
        <w:jc w:val="center"/>
        <w:rPr>
          <w:rFonts w:eastAsia="Times New Roman" w:cs="Times New Roman"/>
          <w:b/>
          <w:szCs w:val="24"/>
        </w:rPr>
      </w:pPr>
      <w:r w:rsidRPr="0080420E">
        <w:rPr>
          <w:rFonts w:eastAsia="Times New Roman" w:cs="Times New Roman"/>
          <w:b/>
          <w:szCs w:val="24"/>
        </w:rPr>
        <w:t>ΝΟΜΟΘΕΤΙΚΗΣ ΕΡΓΑΣΙΑΣ</w:t>
      </w:r>
    </w:p>
    <w:p w14:paraId="53B9B82C" w14:textId="77777777" w:rsidR="00D9389E" w:rsidRDefault="0030006C">
      <w:pPr>
        <w:spacing w:line="600" w:lineRule="auto"/>
        <w:ind w:firstLine="720"/>
        <w:contextualSpacing/>
        <w:jc w:val="both"/>
        <w:rPr>
          <w:rFonts w:eastAsia="Times New Roman" w:cs="Times New Roman"/>
          <w:szCs w:val="24"/>
        </w:rPr>
      </w:pPr>
      <w:r w:rsidRPr="0080420E">
        <w:rPr>
          <w:rFonts w:eastAsia="Times New Roman" w:cs="Times New Roman"/>
          <w:szCs w:val="24"/>
        </w:rPr>
        <w:t>Μόνη συζήτηση και ψήφιση επί της αρχής, των άρθρων και του συνόλου του σχεδίου νόμου του Υπουργείου Εσωτερικών</w:t>
      </w:r>
      <w:r>
        <w:rPr>
          <w:rFonts w:eastAsia="Times New Roman" w:cs="Times New Roman"/>
          <w:szCs w:val="24"/>
        </w:rPr>
        <w:t>:</w:t>
      </w:r>
      <w:r w:rsidRPr="0080420E">
        <w:rPr>
          <w:rFonts w:eastAsia="Times New Roman" w:cs="Times New Roman"/>
          <w:szCs w:val="24"/>
        </w:rPr>
        <w:t xml:space="preserve"> «Μεταρρύθμιση του θεσμικού πλαισίου της Τοπικής Αυτοδιοίκησης - Εμβάθυνση της Δημοκρατίας - Ενίσχυση της Συμμετοχής - Βελτίωση της οικονομικής και αν</w:t>
      </w:r>
      <w:r>
        <w:rPr>
          <w:rFonts w:eastAsia="Times New Roman" w:cs="Times New Roman"/>
          <w:szCs w:val="24"/>
        </w:rPr>
        <w:t xml:space="preserve">απτυξιακής λειτουργίας των ΟΤΑ </w:t>
      </w:r>
      <w:r>
        <w:rPr>
          <w:rFonts w:eastAsia="Times New Roman" w:cs="Times New Roman"/>
          <w:szCs w:val="24"/>
        </w:rPr>
        <w:t>[</w:t>
      </w:r>
      <w:r>
        <w:rPr>
          <w:rFonts w:eastAsia="Times New Roman" w:cs="Times New Roman"/>
          <w:szCs w:val="24"/>
        </w:rPr>
        <w:t>Πρόγραμμα «ΚΛΕΙΣΘΕΝΗΣ Ι»</w:t>
      </w:r>
      <w:r>
        <w:rPr>
          <w:rFonts w:eastAsia="Times New Roman" w:cs="Times New Roman"/>
          <w:szCs w:val="24"/>
        </w:rPr>
        <w:t>]</w:t>
      </w:r>
      <w:r w:rsidRPr="0080420E">
        <w:rPr>
          <w:rFonts w:eastAsia="Times New Roman" w:cs="Times New Roman"/>
          <w:szCs w:val="24"/>
        </w:rPr>
        <w:t xml:space="preserve"> - Ρυθμίσεις για τον εκσυγχρονισμό του πλαισίου ο</w:t>
      </w:r>
      <w:r>
        <w:rPr>
          <w:rFonts w:eastAsia="Times New Roman" w:cs="Times New Roman"/>
          <w:szCs w:val="24"/>
        </w:rPr>
        <w:t>ργάνωσης και λειτουργίας των ΦΟ</w:t>
      </w:r>
      <w:r>
        <w:rPr>
          <w:rFonts w:eastAsia="Times New Roman" w:cs="Times New Roman"/>
          <w:szCs w:val="24"/>
        </w:rPr>
        <w:t>.</w:t>
      </w:r>
      <w:r>
        <w:rPr>
          <w:rFonts w:eastAsia="Times New Roman" w:cs="Times New Roman"/>
          <w:szCs w:val="24"/>
        </w:rPr>
        <w:t>ΔΣ</w:t>
      </w:r>
      <w:r>
        <w:rPr>
          <w:rFonts w:eastAsia="Times New Roman" w:cs="Times New Roman"/>
          <w:szCs w:val="24"/>
        </w:rPr>
        <w:t>.</w:t>
      </w:r>
      <w:r>
        <w:rPr>
          <w:rFonts w:eastAsia="Times New Roman" w:cs="Times New Roman"/>
          <w:szCs w:val="24"/>
        </w:rPr>
        <w:t>Α</w:t>
      </w:r>
      <w:r>
        <w:rPr>
          <w:rFonts w:eastAsia="Times New Roman" w:cs="Times New Roman"/>
          <w:szCs w:val="24"/>
        </w:rPr>
        <w:t>.</w:t>
      </w:r>
      <w:r w:rsidRPr="0080420E">
        <w:rPr>
          <w:rFonts w:eastAsia="Times New Roman" w:cs="Times New Roman"/>
          <w:szCs w:val="24"/>
        </w:rPr>
        <w:t xml:space="preserve"> - Ρυθμίσεις για την αποτελεσματικότερη, ταχύτερη και ενιαία άσκηση των αρμοδιοτήτων σχετικά με την απονομή ιθαγένειας και την πολιτογράφηση - Λοιπές διατάξεις αρμοδιότητας ΥΠΕΣ».</w:t>
      </w:r>
    </w:p>
    <w:p w14:paraId="53B9B82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w:t>
      </w:r>
      <w:r>
        <w:rPr>
          <w:rFonts w:eastAsia="Times New Roman" w:cs="Times New Roman"/>
          <w:szCs w:val="24"/>
        </w:rPr>
        <w:t>υνεδρίασ</w:t>
      </w:r>
      <w:r>
        <w:rPr>
          <w:rFonts w:eastAsia="Times New Roman" w:cs="Times New Roman"/>
          <w:szCs w:val="24"/>
        </w:rPr>
        <w:t xml:space="preserve">ή της στις </w:t>
      </w:r>
      <w:r>
        <w:rPr>
          <w:rFonts w:eastAsia="Times New Roman" w:cs="Times New Roman"/>
          <w:szCs w:val="24"/>
        </w:rPr>
        <w:t>9 Ιουλίου 2018 η συζήτηση του νομοσχεδίου να πραγματοποιηθεί σε δύο έως τρεις συνεδριάσεις ενιαία επί της αρχής, των άρθρων και των τροπολογιών.</w:t>
      </w:r>
    </w:p>
    <w:p w14:paraId="53B9B82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Συμφωνεί το Σώμα </w:t>
      </w:r>
      <w:r>
        <w:rPr>
          <w:rFonts w:eastAsia="Times New Roman" w:cs="Times New Roman"/>
          <w:szCs w:val="24"/>
        </w:rPr>
        <w:t xml:space="preserve">με </w:t>
      </w:r>
      <w:r>
        <w:rPr>
          <w:rFonts w:eastAsia="Times New Roman" w:cs="Times New Roman"/>
          <w:szCs w:val="24"/>
        </w:rPr>
        <w:t>αυτή την απόφαση της Διάσκεψης των Προέδρων;</w:t>
      </w:r>
    </w:p>
    <w:p w14:paraId="53B9B82F" w14:textId="77777777" w:rsidR="00D9389E" w:rsidRDefault="0030006C">
      <w:pPr>
        <w:spacing w:line="600" w:lineRule="auto"/>
        <w:ind w:firstLine="720"/>
        <w:contextualSpacing/>
        <w:jc w:val="both"/>
        <w:rPr>
          <w:rFonts w:eastAsia="Times New Roman" w:cs="Times New Roman"/>
          <w:szCs w:val="24"/>
        </w:rPr>
      </w:pPr>
      <w:r w:rsidRPr="00DC5D5E">
        <w:rPr>
          <w:rFonts w:eastAsia="Times New Roman" w:cs="Times New Roman"/>
          <w:b/>
          <w:szCs w:val="24"/>
        </w:rPr>
        <w:t>ΠΟΛΛΟΙ ΒΟΥΛΕΥΤΕΣ:</w:t>
      </w:r>
      <w:r>
        <w:rPr>
          <w:rFonts w:eastAsia="Times New Roman" w:cs="Times New Roman"/>
          <w:szCs w:val="24"/>
        </w:rPr>
        <w:t xml:space="preserve"> Μάλιστα, </w:t>
      </w:r>
      <w:r>
        <w:rPr>
          <w:rFonts w:eastAsia="Times New Roman" w:cs="Times New Roman"/>
          <w:szCs w:val="24"/>
        </w:rPr>
        <w:t xml:space="preserve">μάλιστα. </w:t>
      </w:r>
    </w:p>
    <w:p w14:paraId="53B9B83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 xml:space="preserve">. </w:t>
      </w:r>
    </w:p>
    <w:p w14:paraId="53B9B83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με την κλασική κατανομή. Πρώτος θα μιλήσει ο </w:t>
      </w:r>
      <w:r>
        <w:rPr>
          <w:rFonts w:eastAsia="Times New Roman" w:cs="Times New Roman"/>
          <w:szCs w:val="24"/>
        </w:rPr>
        <w:t>ε</w:t>
      </w:r>
      <w:r>
        <w:rPr>
          <w:rFonts w:eastAsia="Times New Roman" w:cs="Times New Roman"/>
          <w:szCs w:val="24"/>
        </w:rPr>
        <w:t>ισηγητής του ΣΥΡΙΖΑ.</w:t>
      </w:r>
    </w:p>
    <w:p w14:paraId="53B9B832" w14:textId="77777777" w:rsidR="00D9389E" w:rsidRDefault="0030006C">
      <w:pPr>
        <w:spacing w:line="600" w:lineRule="auto"/>
        <w:ind w:firstLine="720"/>
        <w:contextualSpacing/>
        <w:jc w:val="both"/>
        <w:rPr>
          <w:rFonts w:eastAsia="Times New Roman" w:cs="Times New Roman"/>
          <w:szCs w:val="24"/>
        </w:rPr>
      </w:pPr>
      <w:r w:rsidRPr="00DE717A">
        <w:rPr>
          <w:rFonts w:eastAsia="Times New Roman" w:cs="Times New Roman"/>
          <w:b/>
          <w:szCs w:val="24"/>
        </w:rPr>
        <w:t xml:space="preserve">ΠΑΝΑΓΙΩΤΗΣ </w:t>
      </w:r>
      <w:r>
        <w:rPr>
          <w:rFonts w:eastAsia="Times New Roman" w:cs="Times New Roman"/>
          <w:b/>
          <w:szCs w:val="24"/>
        </w:rPr>
        <w:t xml:space="preserve">(ΠΑΝΟΣ) </w:t>
      </w:r>
      <w:r w:rsidRPr="00DE717A">
        <w:rPr>
          <w:rFonts w:eastAsia="Times New Roman" w:cs="Times New Roman"/>
          <w:b/>
          <w:szCs w:val="24"/>
        </w:rPr>
        <w:t>ΣΚΟΥΡΛΕΤΗΣ (Υπουργός Εσωτερικών):</w:t>
      </w:r>
      <w:r>
        <w:rPr>
          <w:rFonts w:eastAsia="Times New Roman" w:cs="Times New Roman"/>
          <w:b/>
          <w:szCs w:val="24"/>
        </w:rPr>
        <w:t xml:space="preserve"> </w:t>
      </w:r>
      <w:r>
        <w:rPr>
          <w:rFonts w:eastAsia="Times New Roman" w:cs="Times New Roman"/>
          <w:szCs w:val="24"/>
        </w:rPr>
        <w:t>Κυρία Πρόεδρε, θα ήθελα τον λόγο.</w:t>
      </w:r>
    </w:p>
    <w:p w14:paraId="53B9B833" w14:textId="77777777" w:rsidR="00D9389E" w:rsidRDefault="0030006C">
      <w:pPr>
        <w:spacing w:line="600" w:lineRule="auto"/>
        <w:ind w:firstLine="720"/>
        <w:contextualSpacing/>
        <w:jc w:val="both"/>
        <w:rPr>
          <w:rFonts w:eastAsia="Times New Roman" w:cs="Times New Roman"/>
          <w:szCs w:val="24"/>
        </w:rPr>
      </w:pPr>
      <w:r w:rsidRPr="00F42614">
        <w:rPr>
          <w:rFonts w:eastAsia="Times New Roman" w:cs="Times New Roman"/>
          <w:b/>
          <w:szCs w:val="24"/>
        </w:rPr>
        <w:t xml:space="preserve">ΑΘΑΝΑΣΙΟΣ </w:t>
      </w:r>
      <w:r w:rsidRPr="00F42614">
        <w:rPr>
          <w:rFonts w:eastAsia="Times New Roman" w:cs="Times New Roman"/>
          <w:b/>
          <w:szCs w:val="24"/>
        </w:rPr>
        <w:t xml:space="preserve">ΘΕΟΧΑΡΟΠΟΥΛΟΣ: </w:t>
      </w:r>
      <w:r>
        <w:rPr>
          <w:rFonts w:eastAsia="Times New Roman" w:cs="Times New Roman"/>
          <w:szCs w:val="24"/>
        </w:rPr>
        <w:t xml:space="preserve">Κυρία Πρόεδρε, μπορώ να έχω τον λόγο; </w:t>
      </w:r>
    </w:p>
    <w:p w14:paraId="53B9B83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Περιμένετε, κύριε συνάδελφε. Ζήτησε τον λόγο ο κύριος Υπουργός. </w:t>
      </w:r>
    </w:p>
    <w:p w14:paraId="53B9B835" w14:textId="77777777" w:rsidR="00D9389E" w:rsidRDefault="0030006C">
      <w:pPr>
        <w:spacing w:line="600" w:lineRule="auto"/>
        <w:ind w:firstLine="720"/>
        <w:contextualSpacing/>
        <w:jc w:val="both"/>
        <w:rPr>
          <w:rFonts w:eastAsia="Times New Roman" w:cs="Times New Roman"/>
          <w:szCs w:val="24"/>
        </w:rPr>
      </w:pPr>
      <w:r w:rsidRPr="00DE717A">
        <w:rPr>
          <w:rFonts w:eastAsia="Times New Roman" w:cs="Times New Roman"/>
          <w:b/>
          <w:szCs w:val="24"/>
        </w:rPr>
        <w:t xml:space="preserve">ΠΑΝΑΓΙΩΤΗΣ </w:t>
      </w:r>
      <w:r>
        <w:rPr>
          <w:rFonts w:eastAsia="Times New Roman" w:cs="Times New Roman"/>
          <w:b/>
          <w:szCs w:val="24"/>
        </w:rPr>
        <w:t>(ΠΑΝΟΣ)</w:t>
      </w:r>
      <w:r w:rsidRPr="00DE717A">
        <w:rPr>
          <w:rFonts w:eastAsia="Times New Roman" w:cs="Times New Roman"/>
          <w:b/>
          <w:szCs w:val="24"/>
        </w:rPr>
        <w:t xml:space="preserve"> ΣΚΟΥΡΛΕΤΗΣ (Υπουργός Εσωτερικών): </w:t>
      </w:r>
      <w:r>
        <w:rPr>
          <w:rFonts w:eastAsia="Times New Roman" w:cs="Times New Roman"/>
          <w:szCs w:val="24"/>
        </w:rPr>
        <w:t>Κυρία Πρόεδρε, επειδή, όπως γνωρίζετε, χ</w:t>
      </w:r>
      <w:r>
        <w:rPr>
          <w:rFonts w:eastAsia="Times New Roman" w:cs="Times New Roman"/>
          <w:szCs w:val="24"/>
        </w:rPr>
        <w:t xml:space="preserve">θες το βράδυ κατατέθηκε αργά μία τροπολογία από δεκαέξι συναδέλφους του ΣΥΡΙΖΑ, θα ήθελα τον λόγο επ’ αυτού, έτσι ώστε πριν </w:t>
      </w:r>
      <w:r>
        <w:rPr>
          <w:rFonts w:eastAsia="Times New Roman" w:cs="Times New Roman"/>
          <w:szCs w:val="24"/>
        </w:rPr>
        <w:lastRenderedPageBreak/>
        <w:t xml:space="preserve">ξεκινήσουν οι </w:t>
      </w:r>
      <w:r>
        <w:rPr>
          <w:rFonts w:eastAsia="Times New Roman" w:cs="Times New Roman"/>
          <w:szCs w:val="24"/>
        </w:rPr>
        <w:t>ε</w:t>
      </w:r>
      <w:r>
        <w:rPr>
          <w:rFonts w:eastAsia="Times New Roman" w:cs="Times New Roman"/>
          <w:szCs w:val="24"/>
        </w:rPr>
        <w:t xml:space="preserve">ισηγητές να έχουν σε γνώση τους τις τροπολογίες και τη θέση της Κυβέρνησης. </w:t>
      </w:r>
    </w:p>
    <w:p w14:paraId="53B9B83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Υπουργέ, έχετε τον λόγο για όσο χρόνο θέλετε για να αναπτύξετε την τροπολογία. </w:t>
      </w:r>
    </w:p>
    <w:p w14:paraId="53B9B837" w14:textId="77777777" w:rsidR="00D9389E" w:rsidRDefault="0030006C">
      <w:pPr>
        <w:spacing w:line="600" w:lineRule="auto"/>
        <w:ind w:firstLine="720"/>
        <w:contextualSpacing/>
        <w:jc w:val="both"/>
        <w:rPr>
          <w:rFonts w:eastAsia="Times New Roman" w:cs="Times New Roman"/>
          <w:szCs w:val="24"/>
        </w:rPr>
      </w:pPr>
      <w:r w:rsidRPr="00DE717A">
        <w:rPr>
          <w:rFonts w:eastAsia="Times New Roman" w:cs="Times New Roman"/>
          <w:b/>
          <w:szCs w:val="24"/>
        </w:rPr>
        <w:t xml:space="preserve">ΠΑΝΑΓΙΩΤΗΣ </w:t>
      </w:r>
      <w:r>
        <w:rPr>
          <w:rFonts w:eastAsia="Times New Roman" w:cs="Times New Roman"/>
          <w:b/>
          <w:szCs w:val="24"/>
        </w:rPr>
        <w:t>(ΠΑΝΟΣ)</w:t>
      </w:r>
      <w:r w:rsidRPr="00DE717A">
        <w:rPr>
          <w:rFonts w:eastAsia="Times New Roman" w:cs="Times New Roman"/>
          <w:b/>
          <w:szCs w:val="24"/>
        </w:rPr>
        <w:t xml:space="preserve"> ΣΚΟΥΡΛΕΤΗΣ (Υπουργός Εσωτερικών):</w:t>
      </w:r>
      <w:r>
        <w:rPr>
          <w:rFonts w:eastAsia="Times New Roman" w:cs="Times New Roman"/>
          <w:b/>
          <w:szCs w:val="24"/>
        </w:rPr>
        <w:t xml:space="preserve"> </w:t>
      </w:r>
      <w:r>
        <w:rPr>
          <w:rFonts w:eastAsia="Times New Roman" w:cs="Times New Roman"/>
          <w:szCs w:val="24"/>
        </w:rPr>
        <w:t>Κυρίες και κύριοι συνάδελφοι, όπως ακούσατε και πριν από λίγο, χθες αμέσω</w:t>
      </w:r>
      <w:r>
        <w:rPr>
          <w:rFonts w:eastAsia="Times New Roman" w:cs="Times New Roman"/>
          <w:szCs w:val="24"/>
        </w:rPr>
        <w:t>ς μετά το πέρας της συνεδρίασης της τελευταίας επιτροπής κατατέθηκε μία τροπολογία από δεκαέξι συναδέλφους για ένα αρκετά σημαντικό ζήτημα</w:t>
      </w:r>
      <w:r>
        <w:rPr>
          <w:rFonts w:eastAsia="Times New Roman" w:cs="Times New Roman"/>
          <w:szCs w:val="24"/>
        </w:rPr>
        <w:t>,</w:t>
      </w:r>
      <w:r>
        <w:rPr>
          <w:rFonts w:eastAsia="Times New Roman" w:cs="Times New Roman"/>
          <w:szCs w:val="24"/>
        </w:rPr>
        <w:t xml:space="preserve"> το οποίο έχουμε συζητήσει πάρα πολλές φορές. Θεωρώ, λοιπόν, ότι θα έπρεπε να προηγηθώ</w:t>
      </w:r>
      <w:r>
        <w:rPr>
          <w:rFonts w:eastAsia="Times New Roman" w:cs="Times New Roman"/>
          <w:szCs w:val="24"/>
        </w:rPr>
        <w:t>,</w:t>
      </w:r>
      <w:r>
        <w:rPr>
          <w:rFonts w:eastAsia="Times New Roman" w:cs="Times New Roman"/>
          <w:szCs w:val="24"/>
        </w:rPr>
        <w:t xml:space="preserve"> για να διευκολύνω τη συζήτηση</w:t>
      </w:r>
      <w:r>
        <w:rPr>
          <w:rFonts w:eastAsia="Times New Roman" w:cs="Times New Roman"/>
          <w:szCs w:val="24"/>
        </w:rPr>
        <w:t xml:space="preserve"> που θα ακολουθήσει. </w:t>
      </w:r>
    </w:p>
    <w:p w14:paraId="53B9B83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Όπως γνωρίζετε, βασική λογική του «ΚΛΕΙΣΘΕΝΗ Ι», του νομοσχεδίου που συζητάμε, ανάμεσα στα άλλα είναι και ο διαχωρισμός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είτε από τις εθνικές εκλογές είτε από τις ευρωεκλογές. Αυτή ακριβώς είναι και η λογικ</w:t>
      </w:r>
      <w:r>
        <w:rPr>
          <w:rFonts w:eastAsia="Times New Roman" w:cs="Times New Roman"/>
          <w:szCs w:val="24"/>
        </w:rPr>
        <w:t xml:space="preserve">ή που μας οδήγησε στη διάταξη να πούμε ότι οι εκλογές </w:t>
      </w:r>
      <w:proofErr w:type="spellStart"/>
      <w:r>
        <w:rPr>
          <w:rFonts w:eastAsia="Times New Roman" w:cs="Times New Roman"/>
          <w:szCs w:val="24"/>
        </w:rPr>
        <w:t>παγίως</w:t>
      </w:r>
      <w:proofErr w:type="spellEnd"/>
      <w:r>
        <w:rPr>
          <w:rFonts w:eastAsia="Times New Roman" w:cs="Times New Roman"/>
          <w:szCs w:val="24"/>
        </w:rPr>
        <w:t xml:space="preserve"> πρέπει να διεξάγονται τη δεύτερη Κυριακή του Οκτωβρίου, όπως </w:t>
      </w:r>
      <w:r>
        <w:rPr>
          <w:rFonts w:eastAsia="Times New Roman" w:cs="Times New Roman"/>
          <w:szCs w:val="24"/>
        </w:rPr>
        <w:lastRenderedPageBreak/>
        <w:t xml:space="preserve">άλλωστε συνέβαινε τόσα χρόνια -ήταν αίτημα της αυτοδιοίκησης- και διευκόλυνε την ανάληψη των νέων αρχών που </w:t>
      </w:r>
      <w:proofErr w:type="spellStart"/>
      <w:r>
        <w:rPr>
          <w:rFonts w:eastAsia="Times New Roman" w:cs="Times New Roman"/>
          <w:szCs w:val="24"/>
        </w:rPr>
        <w:t>προέκυπταν</w:t>
      </w:r>
      <w:proofErr w:type="spellEnd"/>
      <w:r>
        <w:rPr>
          <w:rFonts w:eastAsia="Times New Roman" w:cs="Times New Roman"/>
          <w:szCs w:val="24"/>
        </w:rPr>
        <w:t xml:space="preserve"> από τις εκλογές</w:t>
      </w:r>
      <w:r>
        <w:rPr>
          <w:rFonts w:eastAsia="Times New Roman" w:cs="Times New Roman"/>
          <w:szCs w:val="24"/>
        </w:rPr>
        <w:t xml:space="preserve"> την 1</w:t>
      </w:r>
      <w:r w:rsidRPr="00FB7E1D">
        <w:rPr>
          <w:rFonts w:eastAsia="Times New Roman" w:cs="Times New Roman"/>
          <w:szCs w:val="24"/>
          <w:vertAlign w:val="superscript"/>
        </w:rPr>
        <w:t>η</w:t>
      </w:r>
      <w:r>
        <w:rPr>
          <w:rFonts w:eastAsia="Times New Roman" w:cs="Times New Roman"/>
          <w:szCs w:val="24"/>
        </w:rPr>
        <w:t xml:space="preserve"> Ιανουαρίου κάθε έτους. Αυτή η διάταξη παραμένει ως έχει.</w:t>
      </w:r>
    </w:p>
    <w:p w14:paraId="53B9B83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Βεβαίως</w:t>
      </w:r>
      <w:r>
        <w:rPr>
          <w:rFonts w:eastAsia="Times New Roman" w:cs="Times New Roman"/>
          <w:szCs w:val="24"/>
        </w:rPr>
        <w:t>,</w:t>
      </w:r>
      <w:r>
        <w:rPr>
          <w:rFonts w:eastAsia="Times New Roman" w:cs="Times New Roman"/>
          <w:szCs w:val="24"/>
        </w:rPr>
        <w:t xml:space="preserve"> υπάρχει ένα θέμα που έγκειται στο ότι</w:t>
      </w:r>
      <w:r>
        <w:rPr>
          <w:rFonts w:eastAsia="Times New Roman" w:cs="Times New Roman"/>
          <w:szCs w:val="24"/>
        </w:rPr>
        <w:t>,</w:t>
      </w:r>
      <w:r>
        <w:rPr>
          <w:rFonts w:eastAsia="Times New Roman" w:cs="Times New Roman"/>
          <w:szCs w:val="24"/>
        </w:rPr>
        <w:t xml:space="preserve"> επειδή προερχόμαστε από το προηγούμενο καθεστώς</w:t>
      </w:r>
      <w:r>
        <w:rPr>
          <w:rFonts w:eastAsia="Times New Roman" w:cs="Times New Roman"/>
          <w:szCs w:val="24"/>
        </w:rPr>
        <w:t>,</w:t>
      </w:r>
      <w:r>
        <w:rPr>
          <w:rFonts w:eastAsia="Times New Roman" w:cs="Times New Roman"/>
          <w:szCs w:val="24"/>
        </w:rPr>
        <w:t xml:space="preserve"> πώς θα μεταβούμε στο νέο. Το ερώτημα, λοιπόν, που μας έμπαινε είναι πώς θα κάναμε εφαρμογή αυτ</w:t>
      </w:r>
      <w:r>
        <w:rPr>
          <w:rFonts w:eastAsia="Times New Roman" w:cs="Times New Roman"/>
          <w:szCs w:val="24"/>
        </w:rPr>
        <w:t>ής της διάταξης τώρα</w:t>
      </w:r>
      <w:r>
        <w:rPr>
          <w:rFonts w:eastAsia="Times New Roman" w:cs="Times New Roman"/>
          <w:szCs w:val="24"/>
        </w:rPr>
        <w:t>,</w:t>
      </w:r>
      <w:r>
        <w:rPr>
          <w:rFonts w:eastAsia="Times New Roman" w:cs="Times New Roman"/>
          <w:szCs w:val="24"/>
        </w:rPr>
        <w:t xml:space="preserve"> μπροστά στο δεδομένο ότι ήδη έχει ολοκληρωθεί το μεγαλύτερο μέρος της θητείας των σημερινών αρχών και, ως γνωστόν, τον Μάιο -ήταν δρομολογημένες- έληγε η θητεία των σημερινών αρχών και θα είχαμε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w:t>
      </w:r>
    </w:p>
    <w:p w14:paraId="53B9B83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Πάνω σε αυτό τ</w:t>
      </w:r>
      <w:r>
        <w:rPr>
          <w:rFonts w:eastAsia="Times New Roman" w:cs="Times New Roman"/>
          <w:szCs w:val="24"/>
        </w:rPr>
        <w:t>ο θέμα έγινε μια μεγάλη συζήτηση. Θυμάμαι μάλιστα τον κ. Βορίδη</w:t>
      </w:r>
      <w:r>
        <w:rPr>
          <w:rFonts w:eastAsia="Times New Roman" w:cs="Times New Roman"/>
          <w:szCs w:val="24"/>
        </w:rPr>
        <w:t>,</w:t>
      </w:r>
      <w:r>
        <w:rPr>
          <w:rFonts w:eastAsia="Times New Roman" w:cs="Times New Roman"/>
          <w:szCs w:val="24"/>
        </w:rPr>
        <w:t xml:space="preserve"> ο οποίος έλεγε: «Από τη μία μ</w:t>
      </w:r>
      <w:r>
        <w:rPr>
          <w:rFonts w:eastAsia="Times New Roman" w:cs="Times New Roman"/>
          <w:szCs w:val="24"/>
        </w:rPr>
        <w:t>ά</w:t>
      </w:r>
      <w:r>
        <w:rPr>
          <w:rFonts w:eastAsia="Times New Roman" w:cs="Times New Roman"/>
          <w:szCs w:val="24"/>
        </w:rPr>
        <w:t xml:space="preserve">ς λέτε ότι θέλετε να αποσυνδέσετε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από τις ευρωεκλογές, γιατί είναι άλλο το </w:t>
      </w:r>
      <w:proofErr w:type="spellStart"/>
      <w:r>
        <w:rPr>
          <w:rFonts w:eastAsia="Times New Roman" w:cs="Times New Roman"/>
          <w:szCs w:val="24"/>
        </w:rPr>
        <w:t>πρόταγμα</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σωστά το είχε καταλάβει ο κ. Βορίδης και αυτή ε</w:t>
      </w:r>
      <w:r>
        <w:rPr>
          <w:rFonts w:eastAsia="Times New Roman" w:cs="Times New Roman"/>
          <w:szCs w:val="24"/>
        </w:rPr>
        <w:t>ίναι η στόχευση του νομοσχεδίου</w:t>
      </w:r>
      <w:r>
        <w:rPr>
          <w:rFonts w:eastAsia="Times New Roman" w:cs="Times New Roman"/>
          <w:szCs w:val="24"/>
        </w:rPr>
        <w:t>,</w:t>
      </w:r>
      <w:r>
        <w:rPr>
          <w:rFonts w:eastAsia="Times New Roman" w:cs="Times New Roman"/>
          <w:szCs w:val="24"/>
        </w:rPr>
        <w:t xml:space="preserve"> «αλλά από την άλλη το πηγαίνατε τον Οκτώβριο, τη στιγμή που είναι γνωστό ότι συμπίπτει με τη λήξη της συνταγματικής θητείας </w:t>
      </w:r>
      <w:r>
        <w:rPr>
          <w:rFonts w:eastAsia="Times New Roman" w:cs="Times New Roman"/>
          <w:szCs w:val="24"/>
        </w:rPr>
        <w:lastRenderedPageBreak/>
        <w:t>της παρούσας Κυβέρνησης». Άρα πάλι θα πηγαίναμε σε διπλές εκλογές και αυτό είναι μία πραγματικότητα</w:t>
      </w:r>
      <w:r>
        <w:rPr>
          <w:rFonts w:eastAsia="Times New Roman" w:cs="Times New Roman"/>
          <w:szCs w:val="24"/>
        </w:rPr>
        <w:t>.</w:t>
      </w:r>
    </w:p>
    <w:p w14:paraId="53B9B83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Διότι ο σχεδιασμός, η δέσμευση και ο προσανατολισμός της Κυβέρνησης είναι να εξαντλήσει τη θητεία της, να πάμε τον Σεπτέμβριο του 2019 στις εκλογές και άρα ήταν πολύ πιθανό έως βέβαιο να είχαμε διπλές εκλογές τον Οκτώβριο.</w:t>
      </w:r>
    </w:p>
    <w:p w14:paraId="53B9B83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μια σειρά </w:t>
      </w:r>
      <w:proofErr w:type="spellStart"/>
      <w:r>
        <w:rPr>
          <w:rFonts w:eastAsia="Times New Roman" w:cs="Times New Roman"/>
          <w:szCs w:val="24"/>
        </w:rPr>
        <w:t>αυτοδιοικητικών</w:t>
      </w:r>
      <w:proofErr w:type="spellEnd"/>
      <w:r>
        <w:rPr>
          <w:rFonts w:eastAsia="Times New Roman" w:cs="Times New Roman"/>
          <w:szCs w:val="24"/>
        </w:rPr>
        <w:t xml:space="preserve"> μάς έλεγαν ότι συνιστά ένα είδος αιφνιδιασμού το να αλλάξουμε κάτι το οποίο ήταν γνωστό, ενώ ασκείτο μια κριτική που έλεγε ότι ήδη μια μεγάλη χρονική θητεία των πέντε ετών γίνεται ακόμη μεγαλύτερη προσθέτοντας κάπ</w:t>
      </w:r>
      <w:r>
        <w:rPr>
          <w:rFonts w:eastAsia="Times New Roman" w:cs="Times New Roman"/>
          <w:szCs w:val="24"/>
        </w:rPr>
        <w:t xml:space="preserve">οιους μήνες επιπλέον. </w:t>
      </w:r>
    </w:p>
    <w:p w14:paraId="53B9B83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Θεωρώ, λοιπόν, ότι πράγματι η μετάβαση πρέπει να γίνει στο νέο καθεστώς του διαχωρισμού με έναν ομαλό τρόπο. Κατά συνέπεια να γίνει αποδεκτή αυτή η πρόταση και να πάμε όπως το γνωρίζαμε…</w:t>
      </w:r>
    </w:p>
    <w:p w14:paraId="53B9B83E"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χειροκροτήματα από την πτέρυγα της </w:t>
      </w:r>
      <w:r>
        <w:rPr>
          <w:rFonts w:eastAsia="Times New Roman" w:cs="Times New Roman"/>
          <w:szCs w:val="24"/>
        </w:rPr>
        <w:t>Νέας Δημοκρατίας)</w:t>
      </w:r>
    </w:p>
    <w:p w14:paraId="53B9B83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Χαίρομαι, διότι βλέπετε ότι η Κυβέρνηση ακούει κι εσάς. Βλέπετε ότι είμαστε ανοιχτοί στις δημιουργικές προτάσεις, κύριε </w:t>
      </w:r>
      <w:r>
        <w:rPr>
          <w:rFonts w:eastAsia="Times New Roman" w:cs="Times New Roman"/>
          <w:szCs w:val="24"/>
        </w:rPr>
        <w:lastRenderedPageBreak/>
        <w:t>Βορίδη. Το είπατε και έγινε πράξη. Δεν ξέρω εάν είναι δίκαιο, αλλά έγινε πράξη.</w:t>
      </w:r>
    </w:p>
    <w:p w14:paraId="53B9B84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Θέλω, όμως, να αναφερθώ και σε κάτι άλ</w:t>
      </w:r>
      <w:r>
        <w:rPr>
          <w:rFonts w:eastAsia="Times New Roman" w:cs="Times New Roman"/>
          <w:szCs w:val="24"/>
        </w:rPr>
        <w:t xml:space="preserve">λο, το οποίο -νομίζω- το έχετε πει κι εσείς και πολύ περισσότερο το έχει πει η ηγεσία της αυτοδιοίκησης. Υπάρχει μια υφέρπουσα φημολογία περί αντισυνταγματικότητας της διάταξης </w:t>
      </w:r>
      <w:r>
        <w:rPr>
          <w:rFonts w:eastAsia="Times New Roman" w:cs="Times New Roman"/>
          <w:szCs w:val="24"/>
        </w:rPr>
        <w:t>αυτής,</w:t>
      </w:r>
      <w:r>
        <w:rPr>
          <w:rFonts w:eastAsia="Times New Roman" w:cs="Times New Roman"/>
          <w:szCs w:val="24"/>
        </w:rPr>
        <w:t xml:space="preserve"> σε περίπτωση που</w:t>
      </w:r>
      <w:r>
        <w:rPr>
          <w:rFonts w:eastAsia="Times New Roman" w:cs="Times New Roman"/>
          <w:szCs w:val="24"/>
        </w:rPr>
        <w:t>,</w:t>
      </w:r>
      <w:r>
        <w:rPr>
          <w:rFonts w:eastAsia="Times New Roman" w:cs="Times New Roman"/>
          <w:szCs w:val="24"/>
        </w:rPr>
        <w:t xml:space="preserve"> ενώ οι ψηφοφόροι γνώριζαν ότι η θητεία των σημερινών α</w:t>
      </w:r>
      <w:r>
        <w:rPr>
          <w:rFonts w:eastAsia="Times New Roman" w:cs="Times New Roman"/>
          <w:szCs w:val="24"/>
        </w:rPr>
        <w:t>ρχών θα ήταν πενταετής, ερχόμαστε και την αλλάζουμε. Εμείς την κάναμε αυτή τη συζήτηση και στην ΚΕΝΕ. Και σας πληροφορώ ότι η γνώμη των αρμόδιων υπηρεσιών της Βουλής ήταν καθησυχαστική.</w:t>
      </w:r>
    </w:p>
    <w:p w14:paraId="53B9B84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Θεωρούμε, όμως, ότι δεν μπορούμε να παίζουμε με τέτοια πράγματα. Εσείς</w:t>
      </w:r>
      <w:r>
        <w:rPr>
          <w:rFonts w:eastAsia="Times New Roman" w:cs="Times New Roman"/>
          <w:szCs w:val="24"/>
        </w:rPr>
        <w:t xml:space="preserve"> μπορεί να συνηθίζετε να εμπλέκετε τη δικαιοσύνη στα πολιτικά ζητήματα. Είναι μία προσφιλής μέθοδος αυτή.</w:t>
      </w:r>
    </w:p>
    <w:p w14:paraId="53B9B842"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53B9B843" w14:textId="77777777" w:rsidR="00D9389E" w:rsidRDefault="0030006C">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Ελάτε, κύριοι συνάδελφοι!</w:t>
      </w:r>
    </w:p>
    <w:p w14:paraId="53B9B84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Εσωτερικών):</w:t>
      </w:r>
      <w:r>
        <w:rPr>
          <w:rFonts w:eastAsia="Times New Roman" w:cs="Times New Roman"/>
          <w:szCs w:val="24"/>
        </w:rPr>
        <w:t xml:space="preserve"> Χαίρομαι που ξεκινάμε με γέλια. Θα γελάσουμε πάρα πολύ σήμερα! Θα γελάσουμε πάρα πολύ σήμερα και αύριο!</w:t>
      </w:r>
    </w:p>
    <w:p w14:paraId="53B9B845"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53B9B846" w14:textId="77777777" w:rsidR="00D9389E" w:rsidRDefault="0030006C">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Ελάτε, τώρα</w:t>
      </w:r>
      <w:r>
        <w:rPr>
          <w:rFonts w:eastAsia="Times New Roman"/>
          <w:bCs/>
          <w:szCs w:val="24"/>
        </w:rPr>
        <w:t xml:space="preserve">. Θα σηκωθείτε να τα πείτε μετά. Θα τα ακούσουμε. </w:t>
      </w:r>
    </w:p>
    <w:p w14:paraId="53B9B847" w14:textId="77777777" w:rsidR="00D9389E" w:rsidRDefault="0030006C">
      <w:pPr>
        <w:spacing w:line="600" w:lineRule="auto"/>
        <w:ind w:firstLine="720"/>
        <w:contextualSpacing/>
        <w:jc w:val="both"/>
        <w:rPr>
          <w:rFonts w:eastAsia="Times New Roman"/>
          <w:bCs/>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Θα τα πείτε μετά.</w:t>
      </w:r>
    </w:p>
    <w:p w14:paraId="53B9B848" w14:textId="77777777" w:rsidR="00D9389E" w:rsidRDefault="0030006C">
      <w:pPr>
        <w:spacing w:line="600" w:lineRule="auto"/>
        <w:ind w:firstLine="720"/>
        <w:contextualSpacing/>
        <w:jc w:val="both"/>
        <w:rPr>
          <w:rFonts w:eastAsia="Times New Roman"/>
          <w:bCs/>
          <w:szCs w:val="24"/>
        </w:rPr>
      </w:pPr>
      <w:r>
        <w:rPr>
          <w:rFonts w:eastAsia="Times New Roman"/>
          <w:b/>
          <w:bCs/>
          <w:szCs w:val="24"/>
        </w:rPr>
        <w:t>ΠΡΟΕΔΡΕΥΟΥΣΑ (Αναστασία Χριστοδουλοπούλου):</w:t>
      </w:r>
      <w:r>
        <w:rPr>
          <w:rFonts w:eastAsia="Times New Roman"/>
          <w:bCs/>
          <w:szCs w:val="24"/>
        </w:rPr>
        <w:t xml:space="preserve"> Συγκρατηθείτε τώρα από τον ενθουσιασμό σας.</w:t>
      </w:r>
    </w:p>
    <w:p w14:paraId="53B9B849" w14:textId="77777777" w:rsidR="00D9389E" w:rsidRDefault="0030006C">
      <w:pPr>
        <w:spacing w:line="600" w:lineRule="auto"/>
        <w:ind w:firstLine="720"/>
        <w:contextualSpacing/>
        <w:jc w:val="both"/>
        <w:rPr>
          <w:rFonts w:eastAsia="Times New Roman"/>
          <w:bCs/>
          <w:szCs w:val="24"/>
        </w:rPr>
      </w:pPr>
      <w:r>
        <w:rPr>
          <w:rFonts w:eastAsia="Times New Roman"/>
          <w:bCs/>
          <w:szCs w:val="24"/>
        </w:rPr>
        <w:t>Συνεχίστε, κύριε Υπουργέ.</w:t>
      </w:r>
    </w:p>
    <w:p w14:paraId="53B9B84A" w14:textId="77777777" w:rsidR="00D9389E" w:rsidRDefault="0030006C">
      <w:pPr>
        <w:spacing w:line="600" w:lineRule="auto"/>
        <w:ind w:firstLine="720"/>
        <w:contextualSpacing/>
        <w:jc w:val="both"/>
        <w:rPr>
          <w:rFonts w:eastAsia="Times New Roman" w:cs="Times New Roman"/>
          <w:szCs w:val="24"/>
        </w:rPr>
      </w:pPr>
      <w:r w:rsidRPr="00050493">
        <w:rPr>
          <w:rFonts w:eastAsia="Times New Roman" w:cs="Times New Roman"/>
          <w:b/>
          <w:szCs w:val="24"/>
        </w:rPr>
        <w:t xml:space="preserve">ΠΑΝΑΓΙΩΤΗΣ </w:t>
      </w:r>
      <w:r>
        <w:rPr>
          <w:rFonts w:eastAsia="Times New Roman" w:cs="Times New Roman"/>
          <w:b/>
          <w:szCs w:val="24"/>
        </w:rPr>
        <w:t xml:space="preserve">(ΠΑΝΟΣ) </w:t>
      </w:r>
      <w:r w:rsidRPr="00050493">
        <w:rPr>
          <w:rFonts w:eastAsia="Times New Roman" w:cs="Times New Roman"/>
          <w:b/>
          <w:szCs w:val="24"/>
        </w:rPr>
        <w:t>Σ</w:t>
      </w:r>
      <w:r w:rsidRPr="00050493">
        <w:rPr>
          <w:rFonts w:eastAsia="Times New Roman" w:cs="Times New Roman"/>
          <w:b/>
          <w:szCs w:val="24"/>
        </w:rPr>
        <w:t>ΚΟΥΡΛΕΤΗΣ (Υπουργός Εσωτερικών):</w:t>
      </w:r>
      <w:r>
        <w:rPr>
          <w:rFonts w:eastAsia="Times New Roman" w:cs="Times New Roman"/>
          <w:szCs w:val="24"/>
        </w:rPr>
        <w:t xml:space="preserve"> Καταλαβαίνω και τελειώνω λέγοντας το εξής: Εσείς είχατε ένα αφήγημα. Από τη μία μ</w:t>
      </w:r>
      <w:r>
        <w:rPr>
          <w:rFonts w:eastAsia="Times New Roman" w:cs="Times New Roman"/>
          <w:szCs w:val="24"/>
        </w:rPr>
        <w:t>ά</w:t>
      </w:r>
      <w:r>
        <w:rPr>
          <w:rFonts w:eastAsia="Times New Roman" w:cs="Times New Roman"/>
          <w:szCs w:val="24"/>
        </w:rPr>
        <w:t>ς κατηγορούσατε για τη μετάθεση των εκλογών τον Οκτώβριο του 2019 και από την άλλη ο Αρχηγός σας έλεγε</w:t>
      </w:r>
      <w:r>
        <w:rPr>
          <w:rFonts w:eastAsia="Times New Roman" w:cs="Times New Roman"/>
          <w:szCs w:val="24"/>
        </w:rPr>
        <w:t>,</w:t>
      </w:r>
      <w:r>
        <w:rPr>
          <w:rFonts w:eastAsia="Times New Roman" w:cs="Times New Roman"/>
          <w:szCs w:val="24"/>
        </w:rPr>
        <w:t xml:space="preserve"> μιλώντας προς τους </w:t>
      </w:r>
      <w:proofErr w:type="spellStart"/>
      <w:r>
        <w:rPr>
          <w:rFonts w:eastAsia="Times New Roman" w:cs="Times New Roman"/>
          <w:szCs w:val="24"/>
        </w:rPr>
        <w:t>αυτοδιοικητικούς</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Κοιτάξτε να δείτε, αυτός ο νόμος για την καθιέρωση της </w:t>
      </w:r>
      <w:r>
        <w:rPr>
          <w:rFonts w:eastAsia="Times New Roman" w:cs="Times New Roman"/>
          <w:szCs w:val="24"/>
        </w:rPr>
        <w:lastRenderedPageBreak/>
        <w:t>απλής αναλογικής δεν θα εφαρμοστεί, γιατί θα έχουμε βγει εμείς</w:t>
      </w:r>
      <w:r>
        <w:rPr>
          <w:rFonts w:eastAsia="Times New Roman" w:cs="Times New Roman"/>
          <w:szCs w:val="24"/>
        </w:rPr>
        <w:t>,</w:t>
      </w:r>
      <w:r>
        <w:rPr>
          <w:rFonts w:eastAsia="Times New Roman" w:cs="Times New Roman"/>
          <w:szCs w:val="24"/>
        </w:rPr>
        <w:t xml:space="preserve"> που θα τον καταργήσουμε», δηλαδή εσείς ως Νέα Δημοκρατία. </w:t>
      </w:r>
    </w:p>
    <w:p w14:paraId="53B9B84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πρέπει να καταλάβετε ότι και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θα γίνουν με απλή</w:t>
      </w:r>
      <w:r>
        <w:rPr>
          <w:rFonts w:eastAsia="Times New Roman" w:cs="Times New Roman"/>
          <w:szCs w:val="24"/>
        </w:rPr>
        <w:t xml:space="preserve"> αναλογική και εκλογές θα γίνουν τον Οκτώβριο του 2019. </w:t>
      </w:r>
    </w:p>
    <w:p w14:paraId="53B9B84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3B9B84D"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53B9B84E" w14:textId="77777777" w:rsidR="00D9389E" w:rsidRDefault="0030006C">
      <w:pPr>
        <w:spacing w:line="600" w:lineRule="auto"/>
        <w:ind w:firstLine="720"/>
        <w:contextualSpacing/>
        <w:jc w:val="both"/>
        <w:rPr>
          <w:rFonts w:eastAsia="Times New Roman" w:cs="Times New Roman"/>
          <w:szCs w:val="24"/>
        </w:rPr>
      </w:pPr>
      <w:r w:rsidRPr="00050493">
        <w:rPr>
          <w:rFonts w:eastAsia="Times New Roman" w:cs="Times New Roman"/>
          <w:b/>
          <w:szCs w:val="24"/>
        </w:rPr>
        <w:t>ΠΡΟΕΔΡΕΥΟΥΣΑ (Αναστασία Χριστοδουλοπούλου):</w:t>
      </w:r>
      <w:r>
        <w:rPr>
          <w:rFonts w:eastAsia="Times New Roman" w:cs="Times New Roman"/>
          <w:szCs w:val="24"/>
        </w:rPr>
        <w:t xml:space="preserve"> Ευχαριστώ.</w:t>
      </w:r>
    </w:p>
    <w:p w14:paraId="53B9B84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Θα ξεκινήσουμε όπως είπα. Να ανοίξει το σύστημα για την εγγραφή ομιλητώ</w:t>
      </w:r>
      <w:r>
        <w:rPr>
          <w:rFonts w:eastAsia="Times New Roman" w:cs="Times New Roman"/>
          <w:szCs w:val="24"/>
        </w:rPr>
        <w:t>ν, που</w:t>
      </w:r>
      <w:r>
        <w:rPr>
          <w:rFonts w:eastAsia="Times New Roman" w:cs="Times New Roman"/>
          <w:szCs w:val="24"/>
        </w:rPr>
        <w:t>,</w:t>
      </w:r>
      <w:r>
        <w:rPr>
          <w:rFonts w:eastAsia="Times New Roman" w:cs="Times New Roman"/>
          <w:szCs w:val="24"/>
        </w:rPr>
        <w:t xml:space="preserve"> ως γνωστό, θα τελειώσουν μετά τον δεύτερο εισηγητή.</w:t>
      </w:r>
    </w:p>
    <w:p w14:paraId="53B9B850" w14:textId="77777777" w:rsidR="00D9389E" w:rsidRDefault="0030006C">
      <w:pPr>
        <w:spacing w:line="600" w:lineRule="auto"/>
        <w:ind w:firstLine="720"/>
        <w:contextualSpacing/>
        <w:jc w:val="both"/>
        <w:rPr>
          <w:rFonts w:eastAsia="Times New Roman" w:cs="Times New Roman"/>
          <w:szCs w:val="24"/>
        </w:rPr>
      </w:pPr>
      <w:r w:rsidRPr="00050493">
        <w:rPr>
          <w:rFonts w:eastAsia="Times New Roman" w:cs="Times New Roman"/>
          <w:b/>
          <w:szCs w:val="24"/>
        </w:rPr>
        <w:t>ΑΘΑΝΑΣΙΟΣ ΘΕΟΧΑΡΟΠΟΥΛΟΣ:</w:t>
      </w:r>
      <w:r>
        <w:rPr>
          <w:rFonts w:eastAsia="Times New Roman" w:cs="Times New Roman"/>
          <w:szCs w:val="24"/>
        </w:rPr>
        <w:t xml:space="preserve"> Κυρία Πρόεδρε, ζητώ τον λόγο για δύο λεπτά ως Κοινοβουλευτικός Εκπρόσωπος.</w:t>
      </w:r>
    </w:p>
    <w:p w14:paraId="53B9B851" w14:textId="77777777" w:rsidR="00D9389E" w:rsidRDefault="0030006C">
      <w:pPr>
        <w:spacing w:line="600" w:lineRule="auto"/>
        <w:ind w:firstLine="720"/>
        <w:contextualSpacing/>
        <w:jc w:val="both"/>
        <w:rPr>
          <w:rFonts w:eastAsia="Times New Roman" w:cs="Times New Roman"/>
          <w:szCs w:val="24"/>
        </w:rPr>
      </w:pPr>
      <w:r w:rsidRPr="00050493">
        <w:rPr>
          <w:rFonts w:eastAsia="Times New Roman" w:cs="Times New Roman"/>
          <w:b/>
          <w:szCs w:val="24"/>
        </w:rPr>
        <w:t>ΠΡΟΕΔΡΕΥΟΥΣΑ (Αναστασία Χριστοδουλοπούλου):</w:t>
      </w:r>
      <w:r>
        <w:rPr>
          <w:rFonts w:eastAsia="Times New Roman" w:cs="Times New Roman"/>
          <w:szCs w:val="24"/>
        </w:rPr>
        <w:t xml:space="preserve"> Για να πείτε τι;</w:t>
      </w:r>
    </w:p>
    <w:p w14:paraId="53B9B852" w14:textId="77777777" w:rsidR="00D9389E" w:rsidRDefault="0030006C">
      <w:pPr>
        <w:spacing w:line="600" w:lineRule="auto"/>
        <w:ind w:firstLine="720"/>
        <w:contextualSpacing/>
        <w:jc w:val="both"/>
        <w:rPr>
          <w:rFonts w:eastAsia="Times New Roman" w:cs="Times New Roman"/>
          <w:szCs w:val="24"/>
        </w:rPr>
      </w:pPr>
      <w:r w:rsidRPr="00050493">
        <w:rPr>
          <w:rFonts w:eastAsia="Times New Roman" w:cs="Times New Roman"/>
          <w:b/>
          <w:szCs w:val="24"/>
        </w:rPr>
        <w:lastRenderedPageBreak/>
        <w:t>ΑΘΑΝΑΣΙΟΣ ΘΕΟΧΑΡΟΠΟΥΛΟΣ:</w:t>
      </w:r>
      <w:r>
        <w:rPr>
          <w:rFonts w:eastAsia="Times New Roman" w:cs="Times New Roman"/>
          <w:szCs w:val="24"/>
        </w:rPr>
        <w:t xml:space="preserve"> Για αυτό το θέμα, κυρία Πρόεδρε.</w:t>
      </w:r>
    </w:p>
    <w:p w14:paraId="53B9B85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Γιατί</w:t>
      </w:r>
      <w:r>
        <w:rPr>
          <w:rFonts w:eastAsia="Times New Roman" w:cs="Times New Roman"/>
          <w:szCs w:val="24"/>
        </w:rPr>
        <w:t>,</w:t>
      </w:r>
      <w:r>
        <w:rPr>
          <w:rFonts w:eastAsia="Times New Roman" w:cs="Times New Roman"/>
          <w:szCs w:val="24"/>
        </w:rPr>
        <w:t xml:space="preserve"> ζήτησε τον λόγο άλλος Κοινοβουλευτικός Εκπρόσωπος;</w:t>
      </w:r>
    </w:p>
    <w:p w14:paraId="53B9B85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Για δύο λεπτά, κυρία Πρόεδρε.</w:t>
      </w:r>
    </w:p>
    <w:p w14:paraId="53B9B85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Θέλετε να ακουστείτε, λοιπόν. </w:t>
      </w:r>
    </w:p>
    <w:p w14:paraId="53B9B85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Ορίστε, λοιπόν, έχετε τον λόγο για τρία λεπτά</w:t>
      </w:r>
      <w:r>
        <w:rPr>
          <w:rFonts w:eastAsia="Times New Roman" w:cs="Times New Roman"/>
          <w:szCs w:val="24"/>
        </w:rPr>
        <w:t>,</w:t>
      </w:r>
      <w:r>
        <w:rPr>
          <w:rFonts w:eastAsia="Times New Roman" w:cs="Times New Roman"/>
          <w:szCs w:val="24"/>
        </w:rPr>
        <w:t xml:space="preserve"> για να σας ακούσουμε.</w:t>
      </w:r>
    </w:p>
    <w:p w14:paraId="53B9B85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Υπουργέ, πραγματικά έχουμε μείνει έκπληκτοι. Αυτά τα οποία είπατε πριν από λίγο έρχονται σε αντίθεση με όσα λέγατε ο ίδιος ό</w:t>
      </w:r>
      <w:r>
        <w:rPr>
          <w:rFonts w:eastAsia="Times New Roman" w:cs="Times New Roman"/>
          <w:szCs w:val="24"/>
        </w:rPr>
        <w:t xml:space="preserve">λο το προηγούμενο χρονικό διάστημα. </w:t>
      </w:r>
    </w:p>
    <w:p w14:paraId="53B9B85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Πρώτον, υποστηρίξατε μία τροπολογία την οποία κανονικά έπρεπε να υποστηρίξουν οι δεκαέξι Βουλευτές. Ξαφνικά βλέπουμε χθες μια τροπολογία δεκαέξι Βουλευτών του ΣΥΡΙΖΑ, η οποία έχει το ακριβώς αντίθετο σκεπτικό απ’ αυτό π</w:t>
      </w:r>
      <w:r>
        <w:rPr>
          <w:rFonts w:eastAsia="Times New Roman" w:cs="Times New Roman"/>
          <w:szCs w:val="24"/>
        </w:rPr>
        <w:t xml:space="preserve">ου είχατε </w:t>
      </w:r>
      <w:r>
        <w:rPr>
          <w:rFonts w:eastAsia="Times New Roman" w:cs="Times New Roman"/>
          <w:szCs w:val="24"/>
        </w:rPr>
        <w:lastRenderedPageBreak/>
        <w:t xml:space="preserve">εσείς τόσον καιρό για ένα μείζον θέμα, για τον χρόνο διεξαγωγής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w:t>
      </w:r>
    </w:p>
    <w:p w14:paraId="53B9B85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Μάλιστα, σήμερα το πρωί, όταν διαπιστώνετε μάλλον ότι δεν εξυπηρετεί απολύτως</w:t>
      </w:r>
      <w:r>
        <w:rPr>
          <w:rFonts w:eastAsia="Times New Roman" w:cs="Times New Roman"/>
          <w:szCs w:val="24"/>
        </w:rPr>
        <w:t xml:space="preserve"> τα</w:t>
      </w:r>
      <w:r>
        <w:rPr>
          <w:rFonts w:eastAsia="Times New Roman" w:cs="Times New Roman"/>
          <w:szCs w:val="24"/>
        </w:rPr>
        <w:t xml:space="preserve"> μικροκομματικά σχέδια της κυβερνητικής πλειοψηφίας, αλλάζει αυτή η τροπ</w:t>
      </w:r>
      <w:r>
        <w:rPr>
          <w:rFonts w:eastAsia="Times New Roman" w:cs="Times New Roman"/>
          <w:szCs w:val="24"/>
        </w:rPr>
        <w:t>ολογία</w:t>
      </w:r>
      <w:r>
        <w:rPr>
          <w:rFonts w:eastAsia="Times New Roman" w:cs="Times New Roman"/>
          <w:szCs w:val="24"/>
        </w:rPr>
        <w:t xml:space="preserve"> ξανά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ο χρόνος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πηγαίνει τη δεύτερη Κυριακή, στις 26 Μαΐου 2019, με προφανή στόχο και σχεδιασμό, πιθανότατα του κ. Τσίπρα, να προχωρήσετε σε τετραπλές εκλογές. </w:t>
      </w:r>
    </w:p>
    <w:p w14:paraId="53B9B85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Αυτό το οποίο</w:t>
      </w:r>
      <w:r w:rsidRPr="00571907">
        <w:rPr>
          <w:rFonts w:eastAsia="Times New Roman" w:cs="Times New Roman"/>
          <w:szCs w:val="24"/>
        </w:rPr>
        <w:t xml:space="preserve"> </w:t>
      </w:r>
      <w:r>
        <w:rPr>
          <w:rFonts w:eastAsia="Times New Roman" w:cs="Times New Roman"/>
          <w:szCs w:val="24"/>
        </w:rPr>
        <w:t>γίνεται, κύριε Υπουργέ, δεν ξέρω αν ήταν από</w:t>
      </w:r>
      <w:r>
        <w:rPr>
          <w:rFonts w:eastAsia="Times New Roman" w:cs="Times New Roman"/>
          <w:szCs w:val="24"/>
        </w:rPr>
        <w:t xml:space="preserve"> την αρχή στόχος δικός σας ή του κ. Τσίπρα. Αν ήταν στόχος δικός σας, κοροϊδεύετε εσείς το </w:t>
      </w:r>
      <w:r>
        <w:rPr>
          <w:rFonts w:eastAsia="Times New Roman" w:cs="Times New Roman"/>
          <w:szCs w:val="24"/>
        </w:rPr>
        <w:t>ε</w:t>
      </w:r>
      <w:r>
        <w:rPr>
          <w:rFonts w:eastAsia="Times New Roman" w:cs="Times New Roman"/>
          <w:szCs w:val="24"/>
        </w:rPr>
        <w:t xml:space="preserve">λληνικό Κοινοβούλιο και τον ελληνικό λαό. Αν είναι του κ. Τσίπρα και σας </w:t>
      </w:r>
      <w:r>
        <w:rPr>
          <w:rFonts w:eastAsia="Times New Roman" w:cs="Times New Roman"/>
          <w:szCs w:val="24"/>
        </w:rPr>
        <w:t>ζητή</w:t>
      </w:r>
      <w:r>
        <w:rPr>
          <w:rFonts w:eastAsia="Times New Roman" w:cs="Times New Roman"/>
          <w:szCs w:val="24"/>
        </w:rPr>
        <w:t>θηκε χθες το βράδυ, έπρεπε σήμερα εσείς να παραιτηθείτε με βάση αυτή την εξέλιξη. Τρίτη</w:t>
      </w:r>
      <w:r>
        <w:rPr>
          <w:rFonts w:eastAsia="Times New Roman" w:cs="Times New Roman"/>
          <w:szCs w:val="24"/>
        </w:rPr>
        <w:t xml:space="preserve"> εξέλιξη δεν μπορεί να υπάρχει. </w:t>
      </w:r>
    </w:p>
    <w:p w14:paraId="53B9B85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αυτή τη στιγμή, λοιπόν, μπροστά μας μία τροπολογία με σκεπτικό που μας αφήνει πραγματικά άφωνους. Εσείς είχατε πει ότι δεν μπορούν να γίνουν οι ευρωεκλογές μαζί με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Φαντάζομαι δεν το λέγατ</w:t>
      </w:r>
      <w:r>
        <w:rPr>
          <w:rFonts w:eastAsia="Times New Roman" w:cs="Times New Roman"/>
          <w:szCs w:val="24"/>
        </w:rPr>
        <w:t>ε για πέντε χρόνια μετά, που</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μπορεί να υπάρχει και </w:t>
      </w:r>
      <w:r>
        <w:rPr>
          <w:rFonts w:eastAsia="Times New Roman" w:cs="Times New Roman"/>
          <w:szCs w:val="24"/>
        </w:rPr>
        <w:lastRenderedPageBreak/>
        <w:t xml:space="preserve">νέα νομοθέτηση για όλα αυτά τα ζητήματα, αλλά το λέγατε για να γίνει άμεσα, άσχετα αν εδώ υπήρχαν και κριτικές σχετικά με το αν ήταν θετικό ή αρνητικό. </w:t>
      </w:r>
    </w:p>
    <w:p w14:paraId="53B9B85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Μάλιστα η τροπολογία έρχεται μ</w:t>
      </w:r>
      <w:r>
        <w:rPr>
          <w:rFonts w:eastAsia="Times New Roman" w:cs="Times New Roman"/>
          <w:szCs w:val="24"/>
        </w:rPr>
        <w:t>ε</w:t>
      </w:r>
      <w:r>
        <w:rPr>
          <w:rFonts w:eastAsia="Times New Roman" w:cs="Times New Roman"/>
          <w:szCs w:val="24"/>
        </w:rPr>
        <w:t>τά το τέλος όλων των</w:t>
      </w:r>
      <w:r>
        <w:rPr>
          <w:rFonts w:eastAsia="Times New Roman" w:cs="Times New Roman"/>
          <w:szCs w:val="24"/>
        </w:rPr>
        <w:t xml:space="preserve"> αρμόδιων κοινοβουλευτικών </w:t>
      </w:r>
      <w:r>
        <w:rPr>
          <w:rFonts w:eastAsia="Times New Roman" w:cs="Times New Roman"/>
          <w:szCs w:val="24"/>
        </w:rPr>
        <w:t>επιτροπών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ρχονται δεκαέξι Βουλευτές, κατόπιν εντολής δικής σας ή του κ. Τσίπρα, και φέρνουν μία τροπολογία χθες το βράδυ που πραγματικά αποδεικνύει ότι βάζετε την </w:t>
      </w:r>
      <w:r>
        <w:rPr>
          <w:rFonts w:eastAsia="Times New Roman" w:cs="Times New Roman"/>
          <w:szCs w:val="24"/>
        </w:rPr>
        <w:t>α</w:t>
      </w:r>
      <w:r>
        <w:rPr>
          <w:rFonts w:eastAsia="Times New Roman" w:cs="Times New Roman"/>
          <w:szCs w:val="24"/>
        </w:rPr>
        <w:t xml:space="preserve">υτοδιοίκηση κάτω από μικροκομματικά παιχνίδια. Δεν μπορεί να προχωρήσει έτσι η χώρα. Η </w:t>
      </w:r>
      <w:r>
        <w:rPr>
          <w:rFonts w:eastAsia="Times New Roman" w:cs="Times New Roman"/>
          <w:szCs w:val="24"/>
        </w:rPr>
        <w:t>α</w:t>
      </w:r>
      <w:r>
        <w:rPr>
          <w:rFonts w:eastAsia="Times New Roman" w:cs="Times New Roman"/>
          <w:szCs w:val="24"/>
        </w:rPr>
        <w:t>υτοδιοίκηση χρειάζεται μεταρρύθμιση, να συζητήσουμε συνολικά για όλα αυτά τα θέματα. Δεν μπορεί να αλλάζουμε μέρα</w:t>
      </w:r>
      <w:r>
        <w:rPr>
          <w:rFonts w:eastAsia="Times New Roman" w:cs="Times New Roman"/>
          <w:szCs w:val="24"/>
        </w:rPr>
        <w:t xml:space="preserve"> με τη μέρα</w:t>
      </w:r>
      <w:r>
        <w:rPr>
          <w:rFonts w:eastAsia="Times New Roman" w:cs="Times New Roman"/>
          <w:szCs w:val="24"/>
        </w:rPr>
        <w:t>, ώρα με την ώρα</w:t>
      </w:r>
      <w:r>
        <w:rPr>
          <w:rFonts w:eastAsia="Times New Roman" w:cs="Times New Roman"/>
          <w:szCs w:val="24"/>
        </w:rPr>
        <w:t>,</w:t>
      </w:r>
      <w:r>
        <w:rPr>
          <w:rFonts w:eastAsia="Times New Roman" w:cs="Times New Roman"/>
          <w:szCs w:val="24"/>
        </w:rPr>
        <w:t xml:space="preserve"> τον χρόνο διεξαγωγής των </w:t>
      </w:r>
      <w:proofErr w:type="spellStart"/>
      <w:r>
        <w:rPr>
          <w:rFonts w:eastAsia="Times New Roman" w:cs="Times New Roman"/>
          <w:szCs w:val="24"/>
        </w:rPr>
        <w:t>α</w:t>
      </w:r>
      <w:r>
        <w:rPr>
          <w:rFonts w:eastAsia="Times New Roman" w:cs="Times New Roman"/>
          <w:szCs w:val="24"/>
        </w:rPr>
        <w:t>υτοδιοικητικών</w:t>
      </w:r>
      <w:proofErr w:type="spellEnd"/>
      <w:r>
        <w:rPr>
          <w:rFonts w:eastAsia="Times New Roman" w:cs="Times New Roman"/>
          <w:szCs w:val="24"/>
        </w:rPr>
        <w:t xml:space="preserve"> εκλογών</w:t>
      </w:r>
      <w:r>
        <w:rPr>
          <w:rFonts w:eastAsia="Times New Roman" w:cs="Times New Roman"/>
          <w:szCs w:val="24"/>
        </w:rPr>
        <w:t>,</w:t>
      </w:r>
      <w:r>
        <w:rPr>
          <w:rFonts w:eastAsia="Times New Roman" w:cs="Times New Roman"/>
          <w:szCs w:val="24"/>
        </w:rPr>
        <w:t xml:space="preserve"> με βάση το πώς συμφέρει να γίνουν οι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οι ευρωεκλογές ή οι εθνικές εκλογές. </w:t>
      </w:r>
    </w:p>
    <w:p w14:paraId="53B9B85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Και επειδή διαβάζω στα διάφορα σενάρια τα οποία έχετε ότι πιθανόν αυτό να είναι ένας στόχος σας για να εγκλωβίσει και τον δικό μας χ</w:t>
      </w:r>
      <w:r>
        <w:rPr>
          <w:rFonts w:eastAsia="Times New Roman" w:cs="Times New Roman"/>
          <w:szCs w:val="24"/>
        </w:rPr>
        <w:t xml:space="preserve">ώρο, τον χώρο της </w:t>
      </w:r>
      <w:r>
        <w:rPr>
          <w:rFonts w:eastAsia="Times New Roman" w:cs="Times New Roman"/>
          <w:szCs w:val="24"/>
        </w:rPr>
        <w:t>Κ</w:t>
      </w:r>
      <w:r>
        <w:rPr>
          <w:rFonts w:eastAsia="Times New Roman" w:cs="Times New Roman"/>
          <w:szCs w:val="24"/>
        </w:rPr>
        <w:t xml:space="preserve">εντροαριστεράς, της Δημοκρατικής Συμπαράταξης, του Κινήματος Αλλαγής, να σας πούμε </w:t>
      </w:r>
      <w:r>
        <w:rPr>
          <w:rFonts w:eastAsia="Times New Roman" w:cs="Times New Roman"/>
          <w:szCs w:val="24"/>
        </w:rPr>
        <w:lastRenderedPageBreak/>
        <w:t xml:space="preserve">ότι όποτε και να κάνετε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κύριε Σκουρλέτη, ο χώρος ο δικός μας θα είναι και ενωμένος και δυνατός και ισχυρός και στις </w:t>
      </w:r>
      <w:proofErr w:type="spellStart"/>
      <w:r>
        <w:rPr>
          <w:rFonts w:eastAsia="Times New Roman" w:cs="Times New Roman"/>
          <w:szCs w:val="24"/>
        </w:rPr>
        <w:t>αυτοδιοικ</w:t>
      </w:r>
      <w:r>
        <w:rPr>
          <w:rFonts w:eastAsia="Times New Roman" w:cs="Times New Roman"/>
          <w:szCs w:val="24"/>
        </w:rPr>
        <w:t>ητικές</w:t>
      </w:r>
      <w:proofErr w:type="spellEnd"/>
      <w:r>
        <w:rPr>
          <w:rFonts w:eastAsia="Times New Roman" w:cs="Times New Roman"/>
          <w:szCs w:val="24"/>
        </w:rPr>
        <w:t xml:space="preserve"> εκλογές και στις βουλευτικές και στις ευρωεκλογές. Αυτά τα μικροκομματικά παιχνίδια δεν επηρεάζουν κανέναν, τα καταλαβαίνει ο ελληνικός λαός. Εσείς είστε σήμερα έκθετος προς τον ελληνικό λαό.</w:t>
      </w:r>
    </w:p>
    <w:p w14:paraId="53B9B85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w:t>
      </w:r>
      <w:r>
        <w:rPr>
          <w:rFonts w:eastAsia="Times New Roman" w:cs="Times New Roman"/>
          <w:szCs w:val="24"/>
        </w:rPr>
        <w:t xml:space="preserve">αξης </w:t>
      </w:r>
      <w:r w:rsidRPr="003D4627">
        <w:rPr>
          <w:rFonts w:eastAsia="Times New Roman"/>
          <w:szCs w:val="24"/>
        </w:rPr>
        <w:t>ΠΑΣΟΚ</w:t>
      </w:r>
      <w:r>
        <w:rPr>
          <w:rFonts w:eastAsia="Times New Roman" w:cs="Times New Roman"/>
          <w:szCs w:val="24"/>
        </w:rPr>
        <w:t xml:space="preserve"> - </w:t>
      </w:r>
      <w:r>
        <w:rPr>
          <w:rFonts w:eastAsia="Times New Roman" w:cs="Times New Roman"/>
          <w:szCs w:val="24"/>
        </w:rPr>
        <w:t>ΔΗΜΑΡ)</w:t>
      </w:r>
    </w:p>
    <w:p w14:paraId="53B9B85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sidRPr="00D83846">
        <w:rPr>
          <w:rFonts w:eastAsia="Times New Roman" w:cs="Times New Roman"/>
          <w:szCs w:val="24"/>
        </w:rPr>
        <w:t>Ευχαριστούμε.</w:t>
      </w:r>
    </w:p>
    <w:p w14:paraId="53B9B86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Θελερίτη</w:t>
      </w:r>
      <w:proofErr w:type="spellEnd"/>
      <w:r>
        <w:rPr>
          <w:rFonts w:eastAsia="Times New Roman" w:cs="Times New Roman"/>
          <w:szCs w:val="24"/>
        </w:rPr>
        <w:t xml:space="preserve"> για δεκαπέντε λεπτά. Τώρα που ξεκινάει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Θελερίτη</w:t>
      </w:r>
      <w:proofErr w:type="spellEnd"/>
      <w:r>
        <w:rPr>
          <w:rFonts w:eastAsia="Times New Roman" w:cs="Times New Roman"/>
          <w:szCs w:val="24"/>
        </w:rPr>
        <w:t xml:space="preserve"> ανοίγει το σύστημα. Οι μισοί είπατε «άνοιξε» και οι μισοί «ξαναρχίστε». Κάντε ό,τι θέλετε.</w:t>
      </w:r>
      <w:r w:rsidRPr="008B543A">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α κλείσει μετά το τέλος της ομιλίας του δεύτερου εισηγητή. Έτσι και αλλιώς το σύστημα είναι ανοιχτό, γιατί έχει ανοίξει από πριν. </w:t>
      </w:r>
    </w:p>
    <w:p w14:paraId="53B9B86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Θελερίτη</w:t>
      </w:r>
      <w:proofErr w:type="spellEnd"/>
      <w:r>
        <w:rPr>
          <w:rFonts w:eastAsia="Times New Roman" w:cs="Times New Roman"/>
          <w:szCs w:val="24"/>
        </w:rPr>
        <w:t xml:space="preserve">, έχετε τον λόγο. </w:t>
      </w:r>
    </w:p>
    <w:p w14:paraId="53B9B86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Αγαπητές </w:t>
      </w:r>
      <w:proofErr w:type="spellStart"/>
      <w:r>
        <w:rPr>
          <w:rFonts w:eastAsia="Times New Roman" w:cs="Times New Roman"/>
          <w:szCs w:val="24"/>
        </w:rPr>
        <w:t>συναδέλφισσες</w:t>
      </w:r>
      <w:proofErr w:type="spellEnd"/>
      <w:r>
        <w:rPr>
          <w:rFonts w:eastAsia="Times New Roman" w:cs="Times New Roman"/>
          <w:szCs w:val="24"/>
        </w:rPr>
        <w:t>, αγαπητοί συνάδελφοι</w:t>
      </w:r>
      <w:r w:rsidRPr="000B2AF6">
        <w:rPr>
          <w:rFonts w:eastAsia="Times New Roman" w:cs="Times New Roman"/>
          <w:szCs w:val="24"/>
        </w:rPr>
        <w:t>,</w:t>
      </w:r>
      <w:r>
        <w:rPr>
          <w:rFonts w:eastAsia="Times New Roman" w:cs="Times New Roman"/>
          <w:szCs w:val="24"/>
        </w:rPr>
        <w:t xml:space="preserve"> μετά από μια μακρά περί</w:t>
      </w:r>
      <w:r>
        <w:rPr>
          <w:rFonts w:eastAsia="Times New Roman" w:cs="Times New Roman"/>
          <w:szCs w:val="24"/>
        </w:rPr>
        <w:t>οδο συζητήσεων</w:t>
      </w:r>
      <w:r>
        <w:rPr>
          <w:rFonts w:eastAsia="Times New Roman" w:cs="Times New Roman"/>
          <w:szCs w:val="24"/>
        </w:rPr>
        <w:t>,</w:t>
      </w:r>
      <w:r>
        <w:rPr>
          <w:rFonts w:eastAsia="Times New Roman" w:cs="Times New Roman"/>
          <w:szCs w:val="24"/>
        </w:rPr>
        <w:t xml:space="preserve"> ανταλλαγής…</w:t>
      </w:r>
    </w:p>
    <w:p w14:paraId="53B9B863"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στην Αίθουσα)</w:t>
      </w:r>
    </w:p>
    <w:p w14:paraId="53B9B86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Σας παρακαλώ, κύριοι συνάδελφοι, λίγη ησυχία.</w:t>
      </w:r>
    </w:p>
    <w:p w14:paraId="53B9B865"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CA622C">
        <w:rPr>
          <w:rFonts w:eastAsia="Times New Roman" w:cs="Times New Roman"/>
          <w:b/>
          <w:szCs w:val="24"/>
        </w:rPr>
        <w:t xml:space="preserve">ΠΡΟΕΔΡΕΥΟΥΣΑ (Αναστασία Χριστοδουλοπούλου): </w:t>
      </w:r>
      <w:r>
        <w:rPr>
          <w:rFonts w:eastAsia="Times New Roman" w:cs="Times New Roman"/>
          <w:szCs w:val="24"/>
        </w:rPr>
        <w:t>Κύριοι συνάδελφοι, σας παρακαλώ, κάντε λίγη ησυχία. Όσοι θέλετε να μιλήσετε, βγείτε έξω να πείτε ό,τι θέλετε.</w:t>
      </w:r>
    </w:p>
    <w:p w14:paraId="53B9B866"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ΜΑΡΙΑ</w:t>
      </w:r>
      <w:r>
        <w:rPr>
          <w:rFonts w:eastAsia="Times New Roman" w:cs="Times New Roman"/>
          <w:b/>
          <w:szCs w:val="24"/>
        </w:rPr>
        <w:t xml:space="preserve"> ΘΕΛΕΡΙΤΗ:</w:t>
      </w:r>
      <w:r>
        <w:rPr>
          <w:rFonts w:eastAsia="Times New Roman" w:cs="Times New Roman"/>
          <w:szCs w:val="24"/>
        </w:rPr>
        <w:t xml:space="preserve"> Μετά από μια μακρά περίοδο συζητήσεων, ανταλλαγής απόψεων και προσεγγίσεων, διαβουλεύσεων με τους αρμόδιους φορείς της </w:t>
      </w:r>
      <w:r>
        <w:rPr>
          <w:rFonts w:eastAsia="Times New Roman" w:cs="Times New Roman"/>
          <w:szCs w:val="24"/>
        </w:rPr>
        <w:t>α</w:t>
      </w:r>
      <w:r>
        <w:rPr>
          <w:rFonts w:eastAsia="Times New Roman" w:cs="Times New Roman"/>
          <w:szCs w:val="24"/>
        </w:rPr>
        <w:t>υτοδιοίκησης, της κοινωνίας των πολιτών, μετά από την ακρόαση των φορέων, αλλά και τη συζήτηση που διεξήχθη στις συνεδριάσεις</w:t>
      </w:r>
      <w:r>
        <w:rPr>
          <w:rFonts w:eastAsia="Times New Roman" w:cs="Times New Roman"/>
          <w:szCs w:val="24"/>
        </w:rPr>
        <w:t xml:space="preserve"> της επιτροπής, είμαστε σήμερα εδώ</w:t>
      </w:r>
      <w:r>
        <w:rPr>
          <w:rFonts w:eastAsia="Times New Roman" w:cs="Times New Roman"/>
          <w:szCs w:val="24"/>
        </w:rPr>
        <w:t>,</w:t>
      </w:r>
      <w:r>
        <w:rPr>
          <w:rFonts w:eastAsia="Times New Roman" w:cs="Times New Roman"/>
          <w:szCs w:val="24"/>
        </w:rPr>
        <w:t xml:space="preserve"> για να συζητήσουμε στην Ολομέλεια ένα εξαιρετικά σημαντικό σχέδιο νόμου του Υπουργείου Εσωτερικών.</w:t>
      </w:r>
    </w:p>
    <w:p w14:paraId="53B9B867"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Ας δούμε ποιες είναι οι στοχεύσεις της Κυβέρνησης με την κατάθεση του παρόντος νομοσχεδίου. Να θεσμοθετήσει τα πρώτα βήματα μιας συνολικής μεταρρύθμισης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w:t>
      </w:r>
      <w:r>
        <w:rPr>
          <w:rFonts w:eastAsia="Times New Roman" w:cs="Times New Roman"/>
          <w:szCs w:val="24"/>
        </w:rPr>
        <w:t>,</w:t>
      </w:r>
      <w:r>
        <w:rPr>
          <w:rFonts w:eastAsia="Times New Roman" w:cs="Times New Roman"/>
          <w:szCs w:val="24"/>
        </w:rPr>
        <w:t xml:space="preserve"> επιλέγοντας εκείνα τα πεδία πολιτικής νομοθέτησης που μπορούν να τύχουν άμεση</w:t>
      </w:r>
      <w:r>
        <w:rPr>
          <w:rFonts w:eastAsia="Times New Roman" w:cs="Times New Roman"/>
          <w:szCs w:val="24"/>
        </w:rPr>
        <w:t>ς εφαρμογής. Αυτό, άλλωστε, σηματοδοτεί και ο αριθμητικός δείκτης «</w:t>
      </w:r>
      <w:r>
        <w:rPr>
          <w:rFonts w:eastAsia="Times New Roman" w:cs="Times New Roman"/>
          <w:szCs w:val="24"/>
        </w:rPr>
        <w:t>Ι</w:t>
      </w:r>
      <w:r>
        <w:rPr>
          <w:rFonts w:eastAsia="Times New Roman" w:cs="Times New Roman"/>
          <w:szCs w:val="24"/>
        </w:rPr>
        <w:t xml:space="preserve">», «ΚΛΕΙΣΘΕΝΗΣ </w:t>
      </w:r>
      <w:r>
        <w:rPr>
          <w:rFonts w:eastAsia="Times New Roman" w:cs="Times New Roman"/>
          <w:szCs w:val="24"/>
        </w:rPr>
        <w:t>Ι</w:t>
      </w:r>
      <w:r>
        <w:rPr>
          <w:rFonts w:eastAsia="Times New Roman" w:cs="Times New Roman"/>
          <w:szCs w:val="24"/>
        </w:rPr>
        <w:t>», διότι η Κυβέρνηση έχει τονίσει επανειλημμένως…</w:t>
      </w:r>
    </w:p>
    <w:p w14:paraId="53B9B868"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στην Αίθουσα)</w:t>
      </w:r>
    </w:p>
    <w:p w14:paraId="53B9B869"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κύριοι συνάδελφοι. Δεν είναι ευγενικό για μια </w:t>
      </w:r>
      <w:r>
        <w:rPr>
          <w:rFonts w:eastAsia="Times New Roman" w:cs="Times New Roman"/>
          <w:szCs w:val="24"/>
        </w:rPr>
        <w:t>ε</w:t>
      </w:r>
      <w:r>
        <w:rPr>
          <w:rFonts w:eastAsia="Times New Roman" w:cs="Times New Roman"/>
          <w:szCs w:val="24"/>
        </w:rPr>
        <w:t xml:space="preserve">ισηγήτρια ή έναν </w:t>
      </w:r>
      <w:r>
        <w:rPr>
          <w:rFonts w:eastAsia="Times New Roman" w:cs="Times New Roman"/>
          <w:szCs w:val="24"/>
        </w:rPr>
        <w:t>ε</w:t>
      </w:r>
      <w:r>
        <w:rPr>
          <w:rFonts w:eastAsia="Times New Roman" w:cs="Times New Roman"/>
          <w:szCs w:val="24"/>
        </w:rPr>
        <w:t xml:space="preserve">ισηγητή. Δεν μπορεί </w:t>
      </w:r>
      <w:r>
        <w:rPr>
          <w:rFonts w:eastAsia="Times New Roman" w:cs="Times New Roman"/>
          <w:szCs w:val="24"/>
        </w:rPr>
        <w:t>κάποιος να εκφράσει έτσι τις απόψεις του και τις σκέψεις του.</w:t>
      </w:r>
    </w:p>
    <w:p w14:paraId="53B9B86A"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CA622C">
        <w:rPr>
          <w:rFonts w:eastAsia="Times New Roman" w:cs="Times New Roman"/>
          <w:b/>
          <w:szCs w:val="24"/>
        </w:rPr>
        <w:t xml:space="preserve">ΠΡΟΕΔΡΕΥΟΥΣΑ (Αναστασία Χριστοδουλοπούλου): </w:t>
      </w:r>
      <w:r>
        <w:rPr>
          <w:rFonts w:eastAsia="Times New Roman" w:cs="Times New Roman"/>
          <w:szCs w:val="24"/>
        </w:rPr>
        <w:t>Λίγος σεβασμός στην ομιλήτρια, σας παρακαλώ!</w:t>
      </w:r>
    </w:p>
    <w:p w14:paraId="53B9B86B"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CA622C">
        <w:rPr>
          <w:rFonts w:eastAsia="Times New Roman" w:cs="Times New Roman"/>
          <w:szCs w:val="24"/>
        </w:rPr>
        <w:t>Κ</w:t>
      </w:r>
      <w:r>
        <w:rPr>
          <w:rFonts w:eastAsia="Times New Roman" w:cs="Times New Roman"/>
          <w:szCs w:val="24"/>
        </w:rPr>
        <w:t xml:space="preserve">ύριοι από τη Νέα Δημοκρατία, σας παρακαλώ, βγείτε έξω να μιλήσετε. </w:t>
      </w:r>
    </w:p>
    <w:p w14:paraId="53B9B86C"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Επαναλαμβάνω, λοιπόν</w:t>
      </w:r>
      <w:r>
        <w:rPr>
          <w:rFonts w:eastAsia="Times New Roman" w:cs="Times New Roman"/>
          <w:szCs w:val="24"/>
        </w:rPr>
        <w:t xml:space="preserve">. Διότι η Κυβέρνηση έχει επανειλημμένως τονίσει ότι οποιαδήποτε μεταρρύθμιση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δεν μπορεί να προχωρήσει χωρίς μια ουσιαστική αναδιάρθρωση του πολιτικού και διοικητικού συστήματος. </w:t>
      </w:r>
    </w:p>
    <w:p w14:paraId="53B9B86D"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λοιπόν, να υπάρχει ουσιαστική μεταφορά </w:t>
      </w:r>
      <w:r>
        <w:rPr>
          <w:rFonts w:eastAsia="Times New Roman" w:cs="Times New Roman"/>
          <w:szCs w:val="24"/>
        </w:rPr>
        <w:t>εξουσιών, αρμοδιοτήτων και πόρων από το κέντρο προς τους περιφερειακούς και τοπικούς δημόσιους θεσμούς, ενώ το μέγεθος αυτής της αλλαγής θα πρέπει να είναι τέτοιας έκτασης</w:t>
      </w:r>
      <w:r>
        <w:rPr>
          <w:rFonts w:eastAsia="Times New Roman" w:cs="Times New Roman"/>
          <w:szCs w:val="24"/>
        </w:rPr>
        <w:t>,</w:t>
      </w:r>
      <w:r>
        <w:rPr>
          <w:rFonts w:eastAsia="Times New Roman" w:cs="Times New Roman"/>
          <w:szCs w:val="24"/>
        </w:rPr>
        <w:t xml:space="preserve"> που θα ανατρέψει την παραδοσιακή συγκρότηση του νεοελληνικού κρά</w:t>
      </w:r>
      <w:r>
        <w:rPr>
          <w:rFonts w:eastAsia="Times New Roman" w:cs="Times New Roman"/>
          <w:szCs w:val="24"/>
        </w:rPr>
        <w:lastRenderedPageBreak/>
        <w:t xml:space="preserve">τους, το οποίο από </w:t>
      </w:r>
      <w:r>
        <w:rPr>
          <w:rFonts w:eastAsia="Times New Roman" w:cs="Times New Roman"/>
          <w:szCs w:val="24"/>
        </w:rPr>
        <w:t>το 1830 διαμορφώθηκε σε ένα γραφειοκρατικό, αντιδημοκρατικό μόρφωμα, που καλλιέργησε σχέση δυσπιστίας και αντιπαλότητας με τους πολίτες.</w:t>
      </w:r>
    </w:p>
    <w:p w14:paraId="53B9B86E"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Στόχος μας, λοιπόν, είναι να διαμορφώσουμε τις θεσμικές και πολιτικές συνθήκες για ένα επιτελικό κράτος, μια </w:t>
      </w:r>
      <w:proofErr w:type="spellStart"/>
      <w:r>
        <w:rPr>
          <w:rFonts w:eastAsia="Times New Roman" w:cs="Times New Roman"/>
          <w:szCs w:val="24"/>
        </w:rPr>
        <w:t>πολυεπίπεδ</w:t>
      </w:r>
      <w:r>
        <w:rPr>
          <w:rFonts w:eastAsia="Times New Roman" w:cs="Times New Roman"/>
          <w:szCs w:val="24"/>
        </w:rPr>
        <w:t>η</w:t>
      </w:r>
      <w:proofErr w:type="spellEnd"/>
      <w:r>
        <w:rPr>
          <w:rFonts w:eastAsia="Times New Roman" w:cs="Times New Roman"/>
          <w:szCs w:val="24"/>
        </w:rPr>
        <w:t xml:space="preserve"> διακυβέρνηση και μια </w:t>
      </w:r>
      <w:proofErr w:type="spellStart"/>
      <w:r>
        <w:rPr>
          <w:rFonts w:eastAsia="Times New Roman" w:cs="Times New Roman"/>
          <w:szCs w:val="24"/>
        </w:rPr>
        <w:t>διαβαθμική</w:t>
      </w:r>
      <w:proofErr w:type="spellEnd"/>
      <w:r>
        <w:rPr>
          <w:rFonts w:eastAsia="Times New Roman" w:cs="Times New Roman"/>
          <w:szCs w:val="24"/>
        </w:rPr>
        <w:t xml:space="preserve"> συνεργασία. </w:t>
      </w:r>
    </w:p>
    <w:p w14:paraId="53B9B86F"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Γιατί η Κυβέρνηση δεν εισάγει μια συνολική μεταρρύθμιση τώρα; Διότι απλά έλαβε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τις υφιστάμενες συνθήκες, τις συνταγματικές δεσμεύσεις, τα δημοσιονομικά και οικονομικά δεδομένα της χώρας και τις πο</w:t>
      </w:r>
      <w:r>
        <w:rPr>
          <w:rFonts w:eastAsia="Times New Roman" w:cs="Times New Roman"/>
          <w:szCs w:val="24"/>
        </w:rPr>
        <w:t>σοστώσεις και τα όρια και τις προσλήψεις προσωπικού, δηλαδή το ότι δεν μπορούσαν εύκολα να προσλάβουν προσωπικό οι δήμοι και οι κοινότητες.</w:t>
      </w:r>
    </w:p>
    <w:p w14:paraId="53B9B870"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Μια, λοιπόν, από τις βασικές…</w:t>
      </w:r>
    </w:p>
    <w:p w14:paraId="53B9B871"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3B9B872"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CA622C">
        <w:rPr>
          <w:rFonts w:eastAsia="Times New Roman" w:cs="Times New Roman"/>
          <w:b/>
          <w:szCs w:val="24"/>
        </w:rPr>
        <w:t xml:space="preserve">ΠΡΟΕΔΡΕΥΟΥΣΑ (Αναστασία Χριστοδουλοπούλου): </w:t>
      </w:r>
      <w:r w:rsidRPr="00CA622C">
        <w:rPr>
          <w:rFonts w:eastAsia="Times New Roman" w:cs="Times New Roman"/>
          <w:szCs w:val="24"/>
        </w:rPr>
        <w:t>Κ</w:t>
      </w:r>
      <w:r>
        <w:rPr>
          <w:rFonts w:eastAsia="Times New Roman" w:cs="Times New Roman"/>
          <w:szCs w:val="24"/>
        </w:rPr>
        <w:t>ύριε Λοβέρδο, κύρι</w:t>
      </w:r>
      <w:r>
        <w:rPr>
          <w:rFonts w:eastAsia="Times New Roman" w:cs="Times New Roman"/>
          <w:szCs w:val="24"/>
        </w:rPr>
        <w:t>ε Κουμουτσάκο, μπορείτε να βγείτε έξω, σας παρακαλώ; Μιλάτε συνέχεια! Επιτέλους! Υπάρχει μια ομιλήτρια που έχει έναν ειρμό. Δεν ξέρετε πώς γίνεται αυτό;</w:t>
      </w:r>
    </w:p>
    <w:p w14:paraId="53B9B873"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ΚΟΥΜΟΥΤΣΑΚΟΣ:</w:t>
      </w:r>
      <w:r>
        <w:rPr>
          <w:rFonts w:eastAsia="Times New Roman" w:cs="Times New Roman"/>
          <w:szCs w:val="24"/>
        </w:rPr>
        <w:t xml:space="preserve"> Είμαστε πολλοί εδώ, κυρία Πρόεδρε</w:t>
      </w:r>
      <w:r w:rsidRPr="00243696">
        <w:rPr>
          <w:rFonts w:eastAsia="Times New Roman" w:cs="Times New Roman"/>
          <w:szCs w:val="24"/>
        </w:rPr>
        <w:t>!</w:t>
      </w:r>
      <w:r>
        <w:rPr>
          <w:rFonts w:eastAsia="Times New Roman" w:cs="Times New Roman"/>
          <w:szCs w:val="24"/>
        </w:rPr>
        <w:t xml:space="preserve"> Εγώ φταίω;</w:t>
      </w:r>
    </w:p>
    <w:p w14:paraId="53B9B874"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CA622C">
        <w:rPr>
          <w:rFonts w:eastAsia="Times New Roman" w:cs="Times New Roman"/>
          <w:b/>
          <w:szCs w:val="24"/>
        </w:rPr>
        <w:t>ΠΡΟΕΔΡΕΥΟΥΣΑ (Αναστασία Χριστοδουλ</w:t>
      </w:r>
      <w:r w:rsidRPr="00CA622C">
        <w:rPr>
          <w:rFonts w:eastAsia="Times New Roman" w:cs="Times New Roman"/>
          <w:b/>
          <w:szCs w:val="24"/>
        </w:rPr>
        <w:t xml:space="preserve">οπούλου): </w:t>
      </w:r>
      <w:r>
        <w:rPr>
          <w:rFonts w:eastAsia="Times New Roman" w:cs="Times New Roman"/>
          <w:szCs w:val="24"/>
        </w:rPr>
        <w:t xml:space="preserve">Δεν με ενδιαφέρει. Να μείνετε σιωπηλός, κύριε Κουμουτσάκο. </w:t>
      </w:r>
    </w:p>
    <w:p w14:paraId="53B9B875"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Άρα μια από τις θεσμικές βασικές προϋποθέσεις για την πορεία αυτής της μεταρρύθμισης είναι η ολοκλήρωση των όρων για μια αποτελεσματική και δημοκρατική κατανομή των επιμέ</w:t>
      </w:r>
      <w:r>
        <w:rPr>
          <w:rFonts w:eastAsia="Times New Roman" w:cs="Times New Roman"/>
          <w:szCs w:val="24"/>
        </w:rPr>
        <w:t xml:space="preserve">ρους πεδίων δημόσιας πολιτικής μεταξύ των επιπέδων διοίκησης, η οποία θα προκύψει από τον επαναπροσδιορισμό της έννοιας της τοπικής υπόθεσης, όπως ορίζεται από το Σύνταγμα. </w:t>
      </w:r>
    </w:p>
    <w:p w14:paraId="53B9B876"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προκειμένου να προχωρήσουμε σε βαθύτερες αλλαγές, αναφορικά με τις </w:t>
      </w:r>
      <w:r>
        <w:rPr>
          <w:rFonts w:eastAsia="Times New Roman" w:cs="Times New Roman"/>
          <w:szCs w:val="24"/>
        </w:rPr>
        <w:t xml:space="preserve">αρμοδιότητες, είναι αναγκαίο να προηγηθεί η </w:t>
      </w:r>
      <w:r>
        <w:rPr>
          <w:rFonts w:eastAsia="Times New Roman" w:cs="Times New Roman"/>
          <w:szCs w:val="24"/>
        </w:rPr>
        <w:t>Α</w:t>
      </w:r>
      <w:r>
        <w:rPr>
          <w:rFonts w:eastAsia="Times New Roman" w:cs="Times New Roman"/>
          <w:szCs w:val="24"/>
        </w:rPr>
        <w:t>ναθεώρηση του Συντάγματος.</w:t>
      </w:r>
    </w:p>
    <w:p w14:paraId="53B9B877"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Μια άλλη βασική προϋπόθεση είναι να διαμορφωθούν οι συνθήκες που θα επιτρέψουν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να αποκτήσει νέους οικονομικούς και ανθρώπινους πόρους. Και εδώ νομίζω ότι έχουμε εξοπλιστεί αρκετά και από την εμπειρία που </w:t>
      </w:r>
      <w:r>
        <w:rPr>
          <w:rFonts w:eastAsia="Times New Roman" w:cs="Times New Roman"/>
          <w:szCs w:val="24"/>
        </w:rPr>
        <w:lastRenderedPageBreak/>
        <w:t xml:space="preserve">έχουμε σχετικά με την εφαρμογή της μεταρρύθμισης του «ΚΑΛΛΙΚΡΑΤΗ». </w:t>
      </w:r>
    </w:p>
    <w:p w14:paraId="53B9B878"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Επίσης, θα ήθελα να αναφερθώ στο ότι ο «ΚΑΛΛΙΚΡΑΤΗΣ</w:t>
      </w:r>
      <w:r>
        <w:rPr>
          <w:rFonts w:eastAsia="Times New Roman" w:cs="Times New Roman"/>
          <w:szCs w:val="24"/>
        </w:rPr>
        <w:t>» δεν συνοδεύτηκε ούτε από πόρους ούτε από ανθρώπινο δυναμικό και</w:t>
      </w:r>
      <w:r>
        <w:rPr>
          <w:rFonts w:eastAsia="Times New Roman" w:cs="Times New Roman"/>
          <w:szCs w:val="24"/>
        </w:rPr>
        <w:t>,</w:t>
      </w:r>
      <w:r>
        <w:rPr>
          <w:rFonts w:eastAsia="Times New Roman" w:cs="Times New Roman"/>
          <w:szCs w:val="24"/>
        </w:rPr>
        <w:t xml:space="preserve"> μάλιστα, δεν μπόρεσε να εφαρμόσει ούτε το </w:t>
      </w:r>
      <w:r>
        <w:rPr>
          <w:rFonts w:eastAsia="Times New Roman" w:cs="Times New Roman"/>
          <w:szCs w:val="24"/>
        </w:rPr>
        <w:t>π</w:t>
      </w:r>
      <w:r>
        <w:rPr>
          <w:rFonts w:eastAsia="Times New Roman" w:cs="Times New Roman"/>
          <w:szCs w:val="24"/>
        </w:rPr>
        <w:t>ρόγραμμα υποστήριξης «ΕΛΛΑΔΑ» και άρα είχε αρκετά προβλήματα ως προς την εφαρμογή του.</w:t>
      </w:r>
    </w:p>
    <w:p w14:paraId="53B9B879"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Από την άλλη, δεν μπορούμε να αφήσουμε άλυτα θέματα ζωτικής</w:t>
      </w:r>
      <w:r>
        <w:rPr>
          <w:rFonts w:eastAsia="Times New Roman" w:cs="Times New Roman"/>
          <w:szCs w:val="24"/>
        </w:rPr>
        <w:t xml:space="preserve"> σημασίας για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w:t>
      </w:r>
      <w:r>
        <w:rPr>
          <w:rFonts w:eastAsia="Times New Roman" w:cs="Times New Roman"/>
          <w:szCs w:val="24"/>
        </w:rPr>
        <w:t>,</w:t>
      </w:r>
      <w:r>
        <w:rPr>
          <w:rFonts w:eastAsia="Times New Roman" w:cs="Times New Roman"/>
          <w:szCs w:val="24"/>
        </w:rPr>
        <w:t xml:space="preserve"> που για χρόνια αποτελούν παθογένεια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w:t>
      </w:r>
      <w:r>
        <w:rPr>
          <w:rFonts w:eastAsia="Times New Roman" w:cs="Times New Roman"/>
          <w:szCs w:val="24"/>
        </w:rPr>
        <w:t>,</w:t>
      </w:r>
      <w:r>
        <w:rPr>
          <w:rFonts w:eastAsia="Times New Roman" w:cs="Times New Roman"/>
          <w:szCs w:val="24"/>
        </w:rPr>
        <w:t xml:space="preserve"> και γι’ αυτό επιλέγουμε την τμηματική και σταδιακή υλοποίηση της μεταρρύθμισης.</w:t>
      </w:r>
    </w:p>
    <w:p w14:paraId="53B9B87A"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Εξάλλου, η ανάκαμψη της Ελλάδας</w:t>
      </w:r>
      <w:r>
        <w:rPr>
          <w:rFonts w:eastAsia="Times New Roman" w:cs="Times New Roman"/>
          <w:szCs w:val="24"/>
        </w:rPr>
        <w:t>,</w:t>
      </w:r>
      <w:r>
        <w:rPr>
          <w:rFonts w:eastAsia="Times New Roman" w:cs="Times New Roman"/>
          <w:szCs w:val="24"/>
        </w:rPr>
        <w:t xml:space="preserve"> που σηματοδοτήθηκε με την έξοδο από τα μνη</w:t>
      </w:r>
      <w:r>
        <w:rPr>
          <w:rFonts w:eastAsia="Times New Roman" w:cs="Times New Roman"/>
          <w:szCs w:val="24"/>
        </w:rPr>
        <w:t>μόνια</w:t>
      </w:r>
      <w:r>
        <w:rPr>
          <w:rFonts w:eastAsia="Times New Roman" w:cs="Times New Roman"/>
          <w:szCs w:val="24"/>
        </w:rPr>
        <w:t>,</w:t>
      </w:r>
      <w:r>
        <w:rPr>
          <w:rFonts w:eastAsia="Times New Roman" w:cs="Times New Roman"/>
          <w:szCs w:val="24"/>
        </w:rPr>
        <w:t xml:space="preserve"> θα διευκολύνει την περαιτέρω διαδικασία για τέτοιου είδους μεταρρυθμίσεις και αναφέρομαι κυρίως στους ανθρώπινους και οικονομικούς πόρους. </w:t>
      </w:r>
    </w:p>
    <w:p w14:paraId="53B9B87B"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όλα τα παραπάνω, θέτουμε τις βάσεις, προχωράμε, δεν αναμένουμε κάποιου είδους από μηχανή</w:t>
      </w:r>
      <w:r>
        <w:rPr>
          <w:rFonts w:eastAsia="Times New Roman" w:cs="Times New Roman"/>
          <w:szCs w:val="24"/>
        </w:rPr>
        <w:t xml:space="preserve">ς </w:t>
      </w:r>
      <w:r>
        <w:rPr>
          <w:rFonts w:eastAsia="Times New Roman" w:cs="Times New Roman"/>
          <w:szCs w:val="24"/>
        </w:rPr>
        <w:lastRenderedPageBreak/>
        <w:t>θεό να επιλύσει ζητήματα και συστήνουμε δι</w:t>
      </w:r>
      <w:r>
        <w:rPr>
          <w:rFonts w:eastAsia="Times New Roman" w:cs="Times New Roman"/>
          <w:szCs w:val="24"/>
        </w:rPr>
        <w:t>υ</w:t>
      </w:r>
      <w:r>
        <w:rPr>
          <w:rFonts w:eastAsia="Times New Roman" w:cs="Times New Roman"/>
          <w:szCs w:val="24"/>
        </w:rPr>
        <w:t>πουργικές επιτροπές</w:t>
      </w:r>
      <w:r>
        <w:rPr>
          <w:rFonts w:eastAsia="Times New Roman" w:cs="Times New Roman"/>
          <w:szCs w:val="24"/>
        </w:rPr>
        <w:t>,</w:t>
      </w:r>
      <w:r>
        <w:rPr>
          <w:rFonts w:eastAsia="Times New Roman" w:cs="Times New Roman"/>
          <w:szCs w:val="24"/>
        </w:rPr>
        <w:t xml:space="preserve"> για να επισπεύσουμε τη διαδικασία της αποκέντρωσης των αρμοδιοτήτων.</w:t>
      </w:r>
    </w:p>
    <w:p w14:paraId="53B9B87C"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Όμως, το καίριο πολιτικό ζήτημα και εν τέλει ερώτημα είναι να συνεννοηθούμε και να συμφωνήσουμε αν και κατά πόσο πραγματι</w:t>
      </w:r>
      <w:r>
        <w:rPr>
          <w:rFonts w:eastAsia="Times New Roman" w:cs="Times New Roman"/>
          <w:szCs w:val="24"/>
        </w:rPr>
        <w:t xml:space="preserve">κά επιδιώκουμε και θέλουμε αποκέντρωση αρμοδιοτήτων, ιδιαίτερα στο επίπεδο των δημόσιων πολιτικών. Αν η απάντηση είναι ναι, ότι θέλουμε να προχωρήσουμε στη συνταγματική </w:t>
      </w:r>
      <w:r>
        <w:rPr>
          <w:rFonts w:eastAsia="Times New Roman" w:cs="Times New Roman"/>
          <w:szCs w:val="24"/>
        </w:rPr>
        <w:t>Α</w:t>
      </w:r>
      <w:r>
        <w:rPr>
          <w:rFonts w:eastAsia="Times New Roman" w:cs="Times New Roman"/>
          <w:szCs w:val="24"/>
        </w:rPr>
        <w:t>ναθεώρηση, τότε πρέπει να δούμε ποια απ’ αυτά τα άρθρα πρέπει να αναθεωρηθούν και σε π</w:t>
      </w:r>
      <w:r>
        <w:rPr>
          <w:rFonts w:eastAsia="Times New Roman" w:cs="Times New Roman"/>
          <w:szCs w:val="24"/>
        </w:rPr>
        <w:t xml:space="preserve">οια κατεύθυνση. Εδώ ελπίζω τα κόμματα του δημοκρατικού τόξου να συμφωνούν σ’ αυτό. Διότι αν συμφωνούν με τη σειρά τους, σημαίνει πως η επόμενη Βουλή θα είναι </w:t>
      </w:r>
      <w:r>
        <w:rPr>
          <w:rFonts w:eastAsia="Times New Roman" w:cs="Times New Roman"/>
          <w:szCs w:val="24"/>
        </w:rPr>
        <w:t>Α</w:t>
      </w:r>
      <w:r>
        <w:rPr>
          <w:rFonts w:eastAsia="Times New Roman" w:cs="Times New Roman"/>
          <w:szCs w:val="24"/>
        </w:rPr>
        <w:t>ναθεωρητική. Διαφορετικά, πώς θα καταργήσουμε την αποκεντρωμένη διοίκηση</w:t>
      </w:r>
      <w:r>
        <w:rPr>
          <w:rFonts w:eastAsia="Times New Roman" w:cs="Times New Roman"/>
          <w:szCs w:val="24"/>
        </w:rPr>
        <w:t>,</w:t>
      </w:r>
      <w:r>
        <w:rPr>
          <w:rFonts w:eastAsia="Times New Roman" w:cs="Times New Roman"/>
          <w:szCs w:val="24"/>
        </w:rPr>
        <w:t xml:space="preserve"> που τόσο επίμονα ζητάει</w:t>
      </w:r>
      <w:r>
        <w:rPr>
          <w:rFonts w:eastAsia="Times New Roman" w:cs="Times New Roman"/>
          <w:szCs w:val="24"/>
        </w:rPr>
        <w:t xml:space="preserve"> η Ένωση Περιφερειών Ελλάδας; Ή μήπως τελικά η Κυβέρνηση πρέπει να προχωρήσει μόνο με την κατανομή αρμοδιοτήτων που δεν απαιτούν συνταγματική </w:t>
      </w:r>
      <w:r>
        <w:rPr>
          <w:rFonts w:eastAsia="Times New Roman" w:cs="Times New Roman"/>
          <w:szCs w:val="24"/>
        </w:rPr>
        <w:t>Α</w:t>
      </w:r>
      <w:r>
        <w:rPr>
          <w:rFonts w:eastAsia="Times New Roman" w:cs="Times New Roman"/>
          <w:szCs w:val="24"/>
        </w:rPr>
        <w:t xml:space="preserve">ναθεώρηση; </w:t>
      </w:r>
    </w:p>
    <w:p w14:paraId="53B9B87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Πριν αναφερθώ, λοιπόν, στις τομές που εισάγει το παρόν νομοσχέδιο, θα ήθελα να αναδείξω κάποια ζητήμα</w:t>
      </w:r>
      <w:r>
        <w:rPr>
          <w:rFonts w:eastAsia="Times New Roman" w:cs="Times New Roman"/>
          <w:szCs w:val="24"/>
        </w:rPr>
        <w:t xml:space="preserve">τα που έχουν </w:t>
      </w:r>
      <w:r>
        <w:rPr>
          <w:rFonts w:eastAsia="Times New Roman" w:cs="Times New Roman"/>
          <w:szCs w:val="24"/>
        </w:rPr>
        <w:lastRenderedPageBreak/>
        <w:t xml:space="preserve">ιδιαίτερη σημασία, για να καταλάβουμε ποια είναι η κατάσταση σήμερα. </w:t>
      </w:r>
    </w:p>
    <w:p w14:paraId="53B9B87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Τι έχουμε, λοιπόν, από την εφαρμογή του «</w:t>
      </w:r>
      <w:r>
        <w:rPr>
          <w:rFonts w:eastAsia="Times New Roman" w:cs="Times New Roman"/>
          <w:szCs w:val="24"/>
        </w:rPr>
        <w:t>ΚΑΠΟΔΙΣΤΡΙΑ</w:t>
      </w:r>
      <w:r>
        <w:rPr>
          <w:rFonts w:eastAsia="Times New Roman" w:cs="Times New Roman"/>
          <w:szCs w:val="24"/>
        </w:rPr>
        <w:t>», του «</w:t>
      </w:r>
      <w:r>
        <w:rPr>
          <w:rFonts w:eastAsia="Times New Roman" w:cs="Times New Roman"/>
          <w:szCs w:val="24"/>
        </w:rPr>
        <w:t>ΚΑΛΛΙΚΡΑΤΗ</w:t>
      </w:r>
      <w:r>
        <w:rPr>
          <w:rFonts w:eastAsia="Times New Roman" w:cs="Times New Roman"/>
          <w:szCs w:val="24"/>
        </w:rPr>
        <w:t xml:space="preserve">» και οκτώ χρόνια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Πλειοψηφικό αντιδημοκρατικό εκλογικό σύστημα, </w:t>
      </w:r>
      <w:proofErr w:type="spellStart"/>
      <w:r>
        <w:rPr>
          <w:rFonts w:eastAsia="Times New Roman" w:cs="Times New Roman"/>
          <w:szCs w:val="24"/>
        </w:rPr>
        <w:t>δημαρχοκεντρικό</w:t>
      </w:r>
      <w:proofErr w:type="spellEnd"/>
      <w:r>
        <w:rPr>
          <w:rFonts w:eastAsia="Times New Roman" w:cs="Times New Roman"/>
          <w:szCs w:val="24"/>
        </w:rPr>
        <w:t xml:space="preserve"> </w:t>
      </w:r>
      <w:r>
        <w:rPr>
          <w:rFonts w:eastAsia="Times New Roman" w:cs="Times New Roman"/>
          <w:szCs w:val="24"/>
        </w:rPr>
        <w:t xml:space="preserve">μοντέλο, συγκεντρωτική οργάνωση και λειτουργία των ΟΤΑ εις βάρος της εσωτερικής αποκέντρωσης -γνωρίζουμε όλοι ότι έχουν συγκεντρωθεί στην έδρα του κάθε </w:t>
      </w:r>
      <w:proofErr w:type="spellStart"/>
      <w:r>
        <w:rPr>
          <w:rFonts w:eastAsia="Times New Roman" w:cs="Times New Roman"/>
          <w:szCs w:val="24"/>
        </w:rPr>
        <w:t>κ</w:t>
      </w:r>
      <w:r>
        <w:rPr>
          <w:rFonts w:eastAsia="Times New Roman" w:cs="Times New Roman"/>
          <w:szCs w:val="24"/>
        </w:rPr>
        <w:t>αλλικρατικού</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ήμου- και πολυκερματισμός των ελέγχων, με αποτέλεσμα να ασφυκτιούν οι ΟΤΑ από τους ελέγχο</w:t>
      </w:r>
      <w:r>
        <w:rPr>
          <w:rFonts w:eastAsia="Times New Roman" w:cs="Times New Roman"/>
          <w:szCs w:val="24"/>
        </w:rPr>
        <w:t xml:space="preserve">υς. </w:t>
      </w:r>
    </w:p>
    <w:p w14:paraId="53B9B87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οι </w:t>
      </w:r>
      <w:r>
        <w:rPr>
          <w:rFonts w:eastAsia="Times New Roman" w:cs="Times New Roman"/>
          <w:szCs w:val="24"/>
        </w:rPr>
        <w:t>δ</w:t>
      </w:r>
      <w:r>
        <w:rPr>
          <w:rFonts w:eastAsia="Times New Roman" w:cs="Times New Roman"/>
          <w:szCs w:val="24"/>
        </w:rPr>
        <w:t xml:space="preserve">ήμοι και οι </w:t>
      </w:r>
      <w:r>
        <w:rPr>
          <w:rFonts w:eastAsia="Times New Roman" w:cs="Times New Roman"/>
          <w:szCs w:val="24"/>
        </w:rPr>
        <w:t>π</w:t>
      </w:r>
      <w:r>
        <w:rPr>
          <w:rFonts w:eastAsia="Times New Roman" w:cs="Times New Roman"/>
          <w:szCs w:val="24"/>
        </w:rPr>
        <w:t xml:space="preserve">εριφέρειες μεταβλήθηκαν σε μια μικρογραφία του κεντρικού κράτους, με αποτέλεσμα να συγκεντρώνουν την πολιτική εξουσία, μέσω της χωρικής πύκνωσης και την ενεργοποίηση διεργασιών </w:t>
      </w:r>
      <w:r>
        <w:rPr>
          <w:rFonts w:eastAsia="Times New Roman" w:cs="Times New Roman"/>
          <w:szCs w:val="24"/>
        </w:rPr>
        <w:t>«</w:t>
      </w:r>
      <w:proofErr w:type="spellStart"/>
      <w:r>
        <w:rPr>
          <w:rFonts w:eastAsia="Times New Roman" w:cs="Times New Roman"/>
          <w:szCs w:val="24"/>
        </w:rPr>
        <w:t>καρτελοποίησης</w:t>
      </w:r>
      <w:proofErr w:type="spellEnd"/>
      <w:r>
        <w:rPr>
          <w:rFonts w:eastAsia="Times New Roman" w:cs="Times New Roman"/>
          <w:szCs w:val="24"/>
        </w:rPr>
        <w:t>»</w:t>
      </w:r>
      <w:r>
        <w:rPr>
          <w:rFonts w:eastAsia="Times New Roman" w:cs="Times New Roman"/>
          <w:szCs w:val="24"/>
        </w:rPr>
        <w:t xml:space="preserve"> της πολιτικής στο επίπεδο της οργάνωσης, της αντιπροσωπευτικότητας και του διακομματικού ανταγωνισμού. Αυτά τα δεδομένα επιχειρούμε να ελέγξουμε με αυτή τη μεταρρύθμιση. </w:t>
      </w:r>
    </w:p>
    <w:p w14:paraId="53B9B88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Ας δούμε ποιες είναι οι δέκα τομές που φέρνει ο «</w:t>
      </w:r>
      <w:r>
        <w:rPr>
          <w:rFonts w:eastAsia="Times New Roman" w:cs="Times New Roman"/>
          <w:szCs w:val="24"/>
        </w:rPr>
        <w:t>ΚΛΕΙΣΘΕΝΗΣ</w:t>
      </w:r>
      <w:r>
        <w:rPr>
          <w:rFonts w:eastAsia="Times New Roman" w:cs="Times New Roman"/>
          <w:szCs w:val="24"/>
        </w:rPr>
        <w:t xml:space="preserve">». </w:t>
      </w:r>
    </w:p>
    <w:p w14:paraId="53B9B88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Πρώτα</w:t>
      </w:r>
      <w:r>
        <w:rPr>
          <w:rFonts w:eastAsia="Times New Roman" w:cs="Times New Roman"/>
          <w:szCs w:val="24"/>
        </w:rPr>
        <w:t>,</w:t>
      </w:r>
      <w:r>
        <w:rPr>
          <w:rFonts w:eastAsia="Times New Roman" w:cs="Times New Roman"/>
          <w:szCs w:val="24"/>
        </w:rPr>
        <w:t xml:space="preserve"> η καθιέρωση τη</w:t>
      </w:r>
      <w:r>
        <w:rPr>
          <w:rFonts w:eastAsia="Times New Roman" w:cs="Times New Roman"/>
          <w:szCs w:val="24"/>
        </w:rPr>
        <w:t>ς απλής αναλογικής</w:t>
      </w:r>
      <w:r>
        <w:rPr>
          <w:rFonts w:eastAsia="Times New Roman" w:cs="Times New Roman"/>
          <w:szCs w:val="24"/>
        </w:rPr>
        <w:t>,</w:t>
      </w:r>
      <w:r>
        <w:rPr>
          <w:rFonts w:eastAsia="Times New Roman" w:cs="Times New Roman"/>
          <w:szCs w:val="24"/>
        </w:rPr>
        <w:t xml:space="preserve"> για την οποία έχει γίνει μεγάλη συζήτηση. Γιατί; Διότι γνωρίζουμε πολύ καλά ότι ο «</w:t>
      </w:r>
      <w:r>
        <w:rPr>
          <w:rFonts w:eastAsia="Times New Roman" w:cs="Times New Roman"/>
          <w:szCs w:val="24"/>
        </w:rPr>
        <w:t>ΚΑΛΛΙΚΡΑΤΗΣ</w:t>
      </w:r>
      <w:r>
        <w:rPr>
          <w:rFonts w:eastAsia="Times New Roman" w:cs="Times New Roman"/>
          <w:szCs w:val="24"/>
        </w:rPr>
        <w:t>» διατήρησε αυτό το έλλειμμα της δημοκρατικής λειτουργίας…</w:t>
      </w:r>
    </w:p>
    <w:p w14:paraId="53B9B882"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3B9B88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Δεν θα συνεχίσω. Πραγματικά λυπάμαι πάρα πολύ για την έλλειψ</w:t>
      </w:r>
      <w:r>
        <w:rPr>
          <w:rFonts w:eastAsia="Times New Roman" w:cs="Times New Roman"/>
          <w:szCs w:val="24"/>
        </w:rPr>
        <w:t xml:space="preserve">η σεβασμού στο πρόσωπό μου. Δεν μπορώ να συνεχίσω με αυτόν τον θόρυβο από κάτω. Λυπάμαι πάρα πολύ. </w:t>
      </w:r>
    </w:p>
    <w:p w14:paraId="53B9B884" w14:textId="77777777" w:rsidR="00D9389E" w:rsidRDefault="0030006C">
      <w:pPr>
        <w:spacing w:line="600" w:lineRule="auto"/>
        <w:ind w:firstLine="720"/>
        <w:contextualSpacing/>
        <w:jc w:val="both"/>
        <w:rPr>
          <w:rFonts w:eastAsia="Times New Roman" w:cs="Times New Roman"/>
          <w:szCs w:val="24"/>
        </w:rPr>
      </w:pPr>
      <w:r w:rsidRPr="00B4221D">
        <w:rPr>
          <w:rFonts w:eastAsia="Times New Roman" w:cs="Times New Roman"/>
          <w:b/>
          <w:szCs w:val="24"/>
        </w:rPr>
        <w:t>ΠΡΟΕΔΡΕΥΟΥΣΑ (Αναστασία Χριστοδουλοπούλου):</w:t>
      </w:r>
      <w:r w:rsidRPr="00B4221D">
        <w:rPr>
          <w:rFonts w:eastAsia="Times New Roman" w:cs="Times New Roman"/>
          <w:szCs w:val="24"/>
        </w:rPr>
        <w:t xml:space="preserve"> </w:t>
      </w:r>
      <w:r>
        <w:rPr>
          <w:rFonts w:eastAsia="Times New Roman" w:cs="Times New Roman"/>
          <w:szCs w:val="24"/>
        </w:rPr>
        <w:t xml:space="preserve">Κυρία </w:t>
      </w:r>
      <w:proofErr w:type="spellStart"/>
      <w:r>
        <w:rPr>
          <w:rFonts w:eastAsia="Times New Roman" w:cs="Times New Roman"/>
          <w:szCs w:val="24"/>
        </w:rPr>
        <w:t>Θελερίτη</w:t>
      </w:r>
      <w:proofErr w:type="spellEnd"/>
      <w:r>
        <w:rPr>
          <w:rFonts w:eastAsia="Times New Roman" w:cs="Times New Roman"/>
          <w:szCs w:val="24"/>
        </w:rPr>
        <w:t xml:space="preserve">, συμφιλιωθείτε με αυτή την κατάσταση, γιατί διαφορετικά δεν θα μιλάει κανείς σιγά-σιγά. </w:t>
      </w:r>
    </w:p>
    <w:p w14:paraId="53B9B88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w:t>
      </w:r>
      <w:r>
        <w:rPr>
          <w:rFonts w:eastAsia="Times New Roman" w:cs="Times New Roman"/>
          <w:b/>
          <w:szCs w:val="24"/>
        </w:rPr>
        <w:t>ΘΕΛΕΡΙΤΗ:</w:t>
      </w:r>
      <w:r>
        <w:rPr>
          <w:rFonts w:eastAsia="Times New Roman" w:cs="Times New Roman"/>
          <w:szCs w:val="24"/>
        </w:rPr>
        <w:t xml:space="preserve"> Ο «</w:t>
      </w:r>
      <w:r>
        <w:rPr>
          <w:rFonts w:eastAsia="Times New Roman" w:cs="Times New Roman"/>
          <w:szCs w:val="24"/>
        </w:rPr>
        <w:t>ΚΑΛΛΙΚΡΑΤΗΣ</w:t>
      </w:r>
      <w:r>
        <w:rPr>
          <w:rFonts w:eastAsia="Times New Roman" w:cs="Times New Roman"/>
          <w:szCs w:val="24"/>
        </w:rPr>
        <w:t>», λοιπόν, διατήρησε αυτό το έλλειμμα δημοκρατικής λειτουργίας και μάλιστα και μέσα από την ενίσχυση του πλειοψηφικού, θα λέγαμε, ισχύοντος εκλογικού συστήματος</w:t>
      </w:r>
      <w:r>
        <w:rPr>
          <w:rFonts w:eastAsia="Times New Roman" w:cs="Times New Roman"/>
          <w:szCs w:val="24"/>
        </w:rPr>
        <w:t>,</w:t>
      </w:r>
      <w:r>
        <w:rPr>
          <w:rFonts w:eastAsia="Times New Roman" w:cs="Times New Roman"/>
          <w:szCs w:val="24"/>
        </w:rPr>
        <w:t xml:space="preserve"> που ταυτόχρονα ενίσχυε και το </w:t>
      </w:r>
      <w:proofErr w:type="spellStart"/>
      <w:r>
        <w:rPr>
          <w:rFonts w:eastAsia="Times New Roman" w:cs="Times New Roman"/>
          <w:szCs w:val="24"/>
        </w:rPr>
        <w:t>δημοκεντρικό</w:t>
      </w:r>
      <w:proofErr w:type="spellEnd"/>
      <w:r>
        <w:rPr>
          <w:rFonts w:eastAsia="Times New Roman" w:cs="Times New Roman"/>
          <w:szCs w:val="24"/>
        </w:rPr>
        <w:t xml:space="preserve"> μοντέλο.</w:t>
      </w:r>
    </w:p>
    <w:p w14:paraId="53B9B88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Τι κάνει, λοιπόν, </w:t>
      </w:r>
      <w:r>
        <w:rPr>
          <w:rFonts w:eastAsia="Times New Roman" w:cs="Times New Roman"/>
          <w:szCs w:val="24"/>
        </w:rPr>
        <w:t xml:space="preserve">η Κυβέρνηση; Έρχεται να καλύψει αυτό το δημοκρατικό έλλειμμα με την καθιέρωση της απλής αναλογικής. Είναι, λοιπόν, αυτό ένα πάγιο αίτημα της Αριστεράς. Είναι </w:t>
      </w:r>
      <w:r>
        <w:rPr>
          <w:rFonts w:eastAsia="Times New Roman" w:cs="Times New Roman"/>
          <w:szCs w:val="24"/>
        </w:rPr>
        <w:lastRenderedPageBreak/>
        <w:t>μόνο πάγιο αίτημα της Αριστεράς; Όχι. Για την ιστορία θα ήθελα να σας υπενθυμίσω τα συνέδρια της Κ</w:t>
      </w:r>
      <w:r>
        <w:rPr>
          <w:rFonts w:eastAsia="Times New Roman" w:cs="Times New Roman"/>
          <w:szCs w:val="24"/>
        </w:rPr>
        <w:t>ΕΔΕ μέχρι το 2003. Είχαν πάρει πλειοψηφικές αποφάσεις υπέρ της απλής αναλογικής. Τι σήμαιναν αυτές οι αποφάσεις; Ότι τότε οι συνδικαλιστικοί φορείς της αυτοδιοίκησης επεδίωκαν τη διάλυση της αυτοδιοίκησης, όπως ισχυρίζεται η σημερινή ηγεσία της ΚΕΔΕ, ή δεν</w:t>
      </w:r>
      <w:r>
        <w:rPr>
          <w:rFonts w:eastAsia="Times New Roman" w:cs="Times New Roman"/>
          <w:szCs w:val="24"/>
        </w:rPr>
        <w:t xml:space="preserve"> κατανοούσαν τι ακριβώς ψήφιζαν;</w:t>
      </w:r>
    </w:p>
    <w:p w14:paraId="53B9B88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ότι η παρούσα αλλαγή πλεύσης έχει συγκεκριμένο πολιτικό και ιδεολογικό πρόσημο. Πρόκειται, λοιπόν, για μια ιδεοληψία της Αριστεράς; Και βέβαια όχι. Γιατί η απλή αναλογική δεν </w:t>
      </w:r>
      <w:r>
        <w:rPr>
          <w:rFonts w:eastAsia="Times New Roman" w:cs="Times New Roman"/>
          <w:szCs w:val="24"/>
        </w:rPr>
        <w:t xml:space="preserve">μόνο </w:t>
      </w:r>
      <w:r>
        <w:rPr>
          <w:rFonts w:eastAsia="Times New Roman" w:cs="Times New Roman"/>
          <w:szCs w:val="24"/>
        </w:rPr>
        <w:t>είναι ένα δίκαιο εκλογικό σύ</w:t>
      </w:r>
      <w:r>
        <w:rPr>
          <w:rFonts w:eastAsia="Times New Roman" w:cs="Times New Roman"/>
          <w:szCs w:val="24"/>
        </w:rPr>
        <w:t>στημα που αποτυπώνει με αυθεντικό τρόπο τους πραγματικούς συσχετισμούς σε μια τοπική κοινωνία. Δεν διασφαλίζει μόνο τη μεγαλύτερη διαφάνεια και τη δυνατότητα ελέγχου και τη δυνατότητα οι όποιες επιλογές να γίνονται σε τοπικό επίπεδο, να έχουν ευρύτερες συν</w:t>
      </w:r>
      <w:r>
        <w:rPr>
          <w:rFonts w:eastAsia="Times New Roman" w:cs="Times New Roman"/>
          <w:szCs w:val="24"/>
        </w:rPr>
        <w:t>αινέσεις.</w:t>
      </w:r>
    </w:p>
    <w:p w14:paraId="53B9B88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σήμερα είναι ότι ένας συνδυασμός ο οποίος μπορεί στον πρώτο γύρο να πάρει 20% ή 30%, να περάσει στον δεύτερο γύρο και ο υποψήφιος δήμαρχος να ελέγχει το 60% του </w:t>
      </w:r>
      <w:r>
        <w:rPr>
          <w:rFonts w:eastAsia="Times New Roman" w:cs="Times New Roman"/>
          <w:szCs w:val="24"/>
        </w:rPr>
        <w:lastRenderedPageBreak/>
        <w:t>δημοτικού συμβουλίου. Είναι αυτό δημοκρατικό; Γι</w:t>
      </w:r>
      <w:r>
        <w:rPr>
          <w:rFonts w:eastAsia="Times New Roman" w:cs="Times New Roman"/>
          <w:szCs w:val="24"/>
        </w:rPr>
        <w:t>α</w:t>
      </w:r>
      <w:r>
        <w:rPr>
          <w:rFonts w:eastAsia="Times New Roman" w:cs="Times New Roman"/>
          <w:szCs w:val="24"/>
        </w:rPr>
        <w:t xml:space="preserve"> αυτό άλλωστε και η πλει</w:t>
      </w:r>
      <w:r>
        <w:rPr>
          <w:rFonts w:eastAsia="Times New Roman" w:cs="Times New Roman"/>
          <w:szCs w:val="24"/>
        </w:rPr>
        <w:t xml:space="preserve">ονότητα της Αντιπολίτευσης παραδέχθηκε στη συζήτηση που έγινε στις επιτροπές ότι το ισχύον εκλογικό σύστημα δεν είναι δίκαιο. Διότι ανεξάρτητα απ’ αυτά τα ποσοστά που έπαιρνε ο κάθε δήμαρχος, το εκλογικό σύστημα του απέδιδε τα 3/5 των εδρών στο δημοτικό ή </w:t>
      </w:r>
      <w:r>
        <w:rPr>
          <w:rFonts w:eastAsia="Times New Roman" w:cs="Times New Roman"/>
          <w:szCs w:val="24"/>
        </w:rPr>
        <w:t>περιφερειακό συμβούλιο. Και αντιλαμβανόμαστε όλοι τις σοβαρές στρεβλώσεις στην εκπροσώπηση και στην υποβάθμιση της τοπικής δημοκρατίας που δημιουργούσε.</w:t>
      </w:r>
    </w:p>
    <w:p w14:paraId="53B9B88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Στόχος μας, λοιπόν, είναι</w:t>
      </w:r>
      <w:r>
        <w:rPr>
          <w:rFonts w:eastAsia="Times New Roman" w:cs="Times New Roman"/>
          <w:szCs w:val="24"/>
        </w:rPr>
        <w:t>,</w:t>
      </w:r>
      <w:r>
        <w:rPr>
          <w:rFonts w:eastAsia="Times New Roman" w:cs="Times New Roman"/>
          <w:szCs w:val="24"/>
        </w:rPr>
        <w:t xml:space="preserve"> εκτός από το να εφαρμόσουμε ένα δίκαιο εκλογικό σύστημα, να δημιουργήσουμε κ</w:t>
      </w:r>
      <w:r>
        <w:rPr>
          <w:rFonts w:eastAsia="Times New Roman" w:cs="Times New Roman"/>
          <w:szCs w:val="24"/>
        </w:rPr>
        <w:t>αι τις προϋποθέσεις της οικοδόμησης μιας κουλτούρας συνθέσεων, συνεργασιών και πολιτικών συγκλίσεων για την αντιμετώπιση των τοπικών προβλημάτων. Είναι ανάγκη αυτό να έρθει στις τοπικές κοινωνίες. Είναι ανάγκη να εκφράζονται, πέρα από μεγάλες</w:t>
      </w:r>
      <w:r>
        <w:rPr>
          <w:rFonts w:eastAsia="Times New Roman" w:cs="Times New Roman"/>
          <w:szCs w:val="24"/>
        </w:rPr>
        <w:t>,</w:t>
      </w:r>
      <w:r>
        <w:rPr>
          <w:rFonts w:eastAsia="Times New Roman" w:cs="Times New Roman"/>
          <w:szCs w:val="24"/>
        </w:rPr>
        <w:t xml:space="preserve"> και μικρές δ</w:t>
      </w:r>
      <w:r>
        <w:rPr>
          <w:rFonts w:eastAsia="Times New Roman" w:cs="Times New Roman"/>
          <w:szCs w:val="24"/>
        </w:rPr>
        <w:t xml:space="preserve">ημοτικές παρατάξεις και κινήματα πολιτών και να έχουν λόγο για τα τοπικά προβλήματα. </w:t>
      </w:r>
    </w:p>
    <w:p w14:paraId="53B9B88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λοιπόν, δεν θα μπορούσαμε να αιτιολογήσουμε πώς μπορεί η απλή αναλογική να συμβάλλει ουσιαστικά στην </w:t>
      </w:r>
      <w:r>
        <w:rPr>
          <w:rFonts w:eastAsia="Times New Roman" w:cs="Times New Roman"/>
          <w:szCs w:val="24"/>
        </w:rPr>
        <w:lastRenderedPageBreak/>
        <w:t>εμπλοκή των πολιτών σε θεσμούς-κατώφλια για την πολιτική εν</w:t>
      </w:r>
      <w:r>
        <w:rPr>
          <w:rFonts w:eastAsia="Times New Roman" w:cs="Times New Roman"/>
          <w:szCs w:val="24"/>
        </w:rPr>
        <w:t xml:space="preserve">εργοποίηση και συμμετοχή. Άρα αυτά δεν εμποδίζουν την πολιτική ενεργοποίηση και συμμετοχή των πολιτών, το κατώφλι; </w:t>
      </w:r>
    </w:p>
    <w:p w14:paraId="53B9B88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Και ας μην ξεχνάμε ότι περνάμε σε μια </w:t>
      </w:r>
      <w:proofErr w:type="spellStart"/>
      <w:r>
        <w:rPr>
          <w:rFonts w:eastAsia="Times New Roman" w:cs="Times New Roman"/>
          <w:szCs w:val="24"/>
        </w:rPr>
        <w:t>μεταμνημονιακή</w:t>
      </w:r>
      <w:proofErr w:type="spellEnd"/>
      <w:r>
        <w:rPr>
          <w:rFonts w:eastAsia="Times New Roman" w:cs="Times New Roman"/>
          <w:szCs w:val="24"/>
        </w:rPr>
        <w:t xml:space="preserve"> πολιτική. Μην ξεχνάμε ότι βιώνουμε μια διευρυμένη και οξύτατη κρίση στο πολιτικό σύστημ</w:t>
      </w:r>
      <w:r>
        <w:rPr>
          <w:rFonts w:eastAsia="Times New Roman" w:cs="Times New Roman"/>
          <w:szCs w:val="24"/>
        </w:rPr>
        <w:t xml:space="preserve">α και στους θεσμούς, άρα και σε επίπεδο εμπιστοσύνης των πολιτών στους θεσμούς της δημοκρατίας. </w:t>
      </w:r>
    </w:p>
    <w:p w14:paraId="53B9B88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να ολοκληρώσω το κομμάτι της απλής αναλογικής, λέγοντας ότι είναι ένα πρώτο βήμα ακόμα και για να αντιμετωπίσουμε χρόνιες παθογένειες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όπως είναι οι πελατειακές σχέσεις, οι συναλλαγές, όπως προαναφέρθηκαν στην </w:t>
      </w:r>
      <w:r>
        <w:rPr>
          <w:rFonts w:eastAsia="Times New Roman" w:cs="Times New Roman"/>
          <w:szCs w:val="24"/>
        </w:rPr>
        <w:t>ε</w:t>
      </w:r>
      <w:r>
        <w:rPr>
          <w:rFonts w:eastAsia="Times New Roman" w:cs="Times New Roman"/>
          <w:szCs w:val="24"/>
        </w:rPr>
        <w:t xml:space="preserve">πιτροπή, και νομίζω ότι ανοίγουμε με διαφάνεια τις συμμαχίες μεταξύ των διαφορετικών παρατάξεων και όχι κάτω από το τραπέζι, όπως γινόταν μέχρι σήμερα. </w:t>
      </w:r>
    </w:p>
    <w:p w14:paraId="53B9B88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Επίσης, θα έ</w:t>
      </w:r>
      <w:r>
        <w:rPr>
          <w:rFonts w:eastAsia="Times New Roman" w:cs="Times New Roman"/>
          <w:szCs w:val="24"/>
        </w:rPr>
        <w:t xml:space="preserve">λεγα ότι ακόμα και για τον όρο «διακυβέρνηση» που μίλησε ο κ. Βορίδης χθες, θα έλεγα να δούμε λίγο την ανάλυση που κάνει ένας ακαδημαϊκός, που δεν </w:t>
      </w:r>
      <w:proofErr w:type="spellStart"/>
      <w:r>
        <w:rPr>
          <w:rFonts w:eastAsia="Times New Roman" w:cs="Times New Roman"/>
          <w:szCs w:val="24"/>
        </w:rPr>
        <w:t>πρόσκειται</w:t>
      </w:r>
      <w:proofErr w:type="spellEnd"/>
      <w:r>
        <w:rPr>
          <w:rFonts w:eastAsia="Times New Roman" w:cs="Times New Roman"/>
          <w:szCs w:val="24"/>
        </w:rPr>
        <w:t xml:space="preserve"> στον </w:t>
      </w:r>
      <w:r>
        <w:rPr>
          <w:rFonts w:eastAsia="Times New Roman" w:cs="Times New Roman"/>
          <w:szCs w:val="24"/>
        </w:rPr>
        <w:lastRenderedPageBreak/>
        <w:t xml:space="preserve">ΣΥΡΙΖΑ, ο κ. </w:t>
      </w:r>
      <w:proofErr w:type="spellStart"/>
      <w:r>
        <w:rPr>
          <w:rFonts w:eastAsia="Times New Roman" w:cs="Times New Roman"/>
          <w:szCs w:val="24"/>
        </w:rPr>
        <w:t>Χλέπας</w:t>
      </w:r>
      <w:proofErr w:type="spellEnd"/>
      <w:r>
        <w:rPr>
          <w:rFonts w:eastAsia="Times New Roman" w:cs="Times New Roman"/>
          <w:szCs w:val="24"/>
        </w:rPr>
        <w:t xml:space="preserve">, ο οποίος αναφέρεται στον όρο «διακυβέρνηση» και θέτει τις προϋποθέσεις, </w:t>
      </w:r>
      <w:r>
        <w:rPr>
          <w:rFonts w:eastAsia="Times New Roman" w:cs="Times New Roman"/>
          <w:szCs w:val="24"/>
        </w:rPr>
        <w:t>αναφέροντας ότι για να μπορούμε πραγματικά να μιλούμε για τον όρο «διακυβέρνηση» με τον αγγλικό όρο, δηλαδή ότι αναπτύσσονται συνεργασίες και δίκτυα και άρα μιλάμε για μια αντίληψη περί δικτύων πολιτικής, δεν μπορούμε να μιλάμε με κλειστά ιεραρχικά σχήματα</w:t>
      </w:r>
      <w:r>
        <w:rPr>
          <w:rFonts w:eastAsia="Times New Roman" w:cs="Times New Roman"/>
          <w:szCs w:val="24"/>
        </w:rPr>
        <w:t xml:space="preserve">, καθώς αυτό δεν ευνοεί τις τοπικές διακυβερνήσεις. </w:t>
      </w:r>
    </w:p>
    <w:p w14:paraId="53B9B88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αντιλαμβάνομαι τη δυσκολία της Νέας Δημοκρατίας να αποδεχθεί την καθιέρωση της απλής αναλογικής. Άλλωστε, πάντα ήταν υπέρ του συγκεντρωτικού κράτους και δεν εκπλαγή</w:t>
      </w:r>
      <w:r>
        <w:rPr>
          <w:rFonts w:eastAsia="Times New Roman" w:cs="Times New Roman"/>
          <w:szCs w:val="24"/>
        </w:rPr>
        <w:t xml:space="preserve">καμε, μπορώ να πω, από την τοποθέτηση του εισηγητή, διότι η </w:t>
      </w:r>
      <w:r>
        <w:rPr>
          <w:rFonts w:eastAsia="Times New Roman" w:cs="Times New Roman"/>
          <w:szCs w:val="24"/>
        </w:rPr>
        <w:t>α</w:t>
      </w:r>
      <w:r>
        <w:rPr>
          <w:rFonts w:eastAsia="Times New Roman" w:cs="Times New Roman"/>
          <w:szCs w:val="24"/>
        </w:rPr>
        <w:t>υτοδιοίκηση για τη Νέα Δημοκρατία είναι ένα πεδίο κατοχύρωσης της κρατικής προστασίας του ιδιωτικού τομέα και μπορώ να πω ότι ποτέ κα</w:t>
      </w:r>
      <w:r>
        <w:rPr>
          <w:rFonts w:eastAsia="Times New Roman" w:cs="Times New Roman"/>
          <w:szCs w:val="24"/>
        </w:rPr>
        <w:t>μ</w:t>
      </w:r>
      <w:r>
        <w:rPr>
          <w:rFonts w:eastAsia="Times New Roman" w:cs="Times New Roman"/>
          <w:szCs w:val="24"/>
        </w:rPr>
        <w:t>μία προσπάθεια δεν έκανε το συγκεκριμένο κόμμα, δεν έφερε κα</w:t>
      </w:r>
      <w:r>
        <w:rPr>
          <w:rFonts w:eastAsia="Times New Roman" w:cs="Times New Roman"/>
          <w:szCs w:val="24"/>
        </w:rPr>
        <w:t>μ</w:t>
      </w:r>
      <w:r>
        <w:rPr>
          <w:rFonts w:eastAsia="Times New Roman" w:cs="Times New Roman"/>
          <w:szCs w:val="24"/>
        </w:rPr>
        <w:t>μία μεταρρύθμιση</w:t>
      </w:r>
      <w:r>
        <w:rPr>
          <w:rFonts w:eastAsia="Times New Roman" w:cs="Times New Roman"/>
          <w:szCs w:val="24"/>
        </w:rPr>
        <w:t>,</w:t>
      </w:r>
      <w:r>
        <w:rPr>
          <w:rFonts w:eastAsia="Times New Roman" w:cs="Times New Roman"/>
          <w:szCs w:val="24"/>
        </w:rPr>
        <w:t xml:space="preserve"> είτε για θεσμικά ζητήματα είτε για τα εργασιακά είτε για τα περιβαλλοντικά. </w:t>
      </w:r>
    </w:p>
    <w:p w14:paraId="53B9B88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Αξιωματική Αντιπολίτευση την κατανοούμε. Έχουμε, όμως, μια δυσκολία να κατανοήσουμε τη Δημοκρατική Συμπαράταξη, της οποίας η </w:t>
      </w:r>
      <w:proofErr w:type="spellStart"/>
      <w:r>
        <w:rPr>
          <w:rFonts w:eastAsia="Times New Roman" w:cs="Times New Roman"/>
          <w:szCs w:val="24"/>
        </w:rPr>
        <w:t>αυτοδιοικητική</w:t>
      </w:r>
      <w:proofErr w:type="spellEnd"/>
      <w:r>
        <w:rPr>
          <w:rFonts w:eastAsia="Times New Roman" w:cs="Times New Roman"/>
          <w:szCs w:val="24"/>
        </w:rPr>
        <w:t xml:space="preserve"> παράταξη στήριζε </w:t>
      </w:r>
      <w:r>
        <w:rPr>
          <w:rFonts w:eastAsia="Times New Roman" w:cs="Times New Roman"/>
          <w:szCs w:val="24"/>
        </w:rPr>
        <w:t xml:space="preserve">την απλή αναλογική. Ενώ σήμερα η εισηγήτρια αναγνωρίζει ότι το ισχύον σύστημα παραβιάζει τη λαϊκή εντολή για την ισότητα της ψήφου, εφόσον το αναγνωρίζει το ΠΑΣΟΚ και μάλιστα έφερε και πρόταση νόμου για την απλή αναλογική στις βουλευτικές εκλογές, τι ζητά </w:t>
      </w:r>
      <w:r>
        <w:rPr>
          <w:rFonts w:eastAsia="Times New Roman" w:cs="Times New Roman"/>
          <w:szCs w:val="24"/>
        </w:rPr>
        <w:t xml:space="preserve">αυτή τη στιγμή το ΠΑΣΟΚ; Όχι απλή αναλογική για την αποκατάσταση αυτής της αδικίας και την εμβάθυνση της δημοκρατίας και την κατοχύρωση της ισότητας της ψήφου, αλλά κάτι ενδιάμεσο; Εάν ναι, πράγματι, το ιστορικό αυτό κόμμα, που έχει συνεισφέρει ουσιαστικά </w:t>
      </w:r>
      <w:r>
        <w:rPr>
          <w:rFonts w:eastAsia="Times New Roman" w:cs="Times New Roman"/>
          <w:szCs w:val="24"/>
        </w:rPr>
        <w:t xml:space="preserve">στην αναβάθμιση και στην ενίσχυση του θεσμού της </w:t>
      </w:r>
      <w:r>
        <w:rPr>
          <w:rFonts w:eastAsia="Times New Roman" w:cs="Times New Roman"/>
          <w:szCs w:val="24"/>
        </w:rPr>
        <w:t>α</w:t>
      </w:r>
      <w:r>
        <w:rPr>
          <w:rFonts w:eastAsia="Times New Roman" w:cs="Times New Roman"/>
          <w:szCs w:val="24"/>
        </w:rPr>
        <w:t>υτοδιοίκησης στη χώρα στο παρελθόν, σήμερα θα τολμήσει να ψηφίσει την απλή αναλογική;</w:t>
      </w:r>
    </w:p>
    <w:p w14:paraId="53B9B89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κατηγορήθηκε αυτή η Κυβέρνηση ότι δεν έχει κάνει τίποτα για την </w:t>
      </w:r>
      <w:r>
        <w:rPr>
          <w:rFonts w:eastAsia="Times New Roman" w:cs="Times New Roman"/>
          <w:szCs w:val="24"/>
        </w:rPr>
        <w:t>α</w:t>
      </w:r>
      <w:r>
        <w:rPr>
          <w:rFonts w:eastAsia="Times New Roman" w:cs="Times New Roman"/>
          <w:szCs w:val="24"/>
        </w:rPr>
        <w:t xml:space="preserve">υτοδιοίκηση και μάλιστα ότι ο μόνος της στόχος </w:t>
      </w:r>
      <w:r>
        <w:rPr>
          <w:rFonts w:eastAsia="Times New Roman" w:cs="Times New Roman"/>
          <w:szCs w:val="24"/>
        </w:rPr>
        <w:t xml:space="preserve">είναι να τη διαλύσει. </w:t>
      </w:r>
    </w:p>
    <w:p w14:paraId="53B9B89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Η πραγματικότητα διαψεύδει τη Νέα Δημοκρατία. Η Κυβέρνηση όχι μόνο δεν διαλύει τους δήμους, όπως έκανε η Νέα </w:t>
      </w:r>
      <w:r>
        <w:rPr>
          <w:rFonts w:eastAsia="Times New Roman" w:cs="Times New Roman"/>
          <w:szCs w:val="24"/>
        </w:rPr>
        <w:lastRenderedPageBreak/>
        <w:t>Δημοκρατία με τα δικά της προγράμματα, αλλά έφερε μια σειρά, όπως το πολυνομοσχέδιο, όπως τις ενισχύσεις για τα οικονομικά -</w:t>
      </w:r>
      <w:r>
        <w:rPr>
          <w:rFonts w:eastAsia="Times New Roman" w:cs="Times New Roman"/>
          <w:szCs w:val="24"/>
        </w:rPr>
        <w:t>και να μην ξεχνάμε τι συνέβαινε την περίοδο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2015, που είχε απώλειες της τάξης του 60% η </w:t>
      </w:r>
      <w:r>
        <w:rPr>
          <w:rFonts w:eastAsia="Times New Roman" w:cs="Times New Roman"/>
          <w:szCs w:val="24"/>
        </w:rPr>
        <w:t>α</w:t>
      </w:r>
      <w:r>
        <w:rPr>
          <w:rFonts w:eastAsia="Times New Roman" w:cs="Times New Roman"/>
          <w:szCs w:val="24"/>
        </w:rPr>
        <w:t xml:space="preserve">υτοδιοίκηση-, έφερε με τον «ΦΙΛΟΔΗΜΟ </w:t>
      </w:r>
      <w:r w:rsidRPr="00812A44">
        <w:rPr>
          <w:rFonts w:eastAsia="Times New Roman" w:cs="Times New Roman"/>
          <w:szCs w:val="24"/>
        </w:rPr>
        <w:t>Ι</w:t>
      </w:r>
      <w:r>
        <w:rPr>
          <w:rFonts w:eastAsia="Times New Roman" w:cs="Times New Roman"/>
          <w:szCs w:val="24"/>
        </w:rPr>
        <w:t xml:space="preserve">» και «ΦΙΛΟΔΗΜΟ </w:t>
      </w:r>
      <w:r w:rsidRPr="00812A44">
        <w:rPr>
          <w:rFonts w:eastAsia="Times New Roman" w:cs="Times New Roman"/>
          <w:szCs w:val="24"/>
        </w:rPr>
        <w:t>Ι</w:t>
      </w:r>
      <w:r>
        <w:rPr>
          <w:rFonts w:eastAsia="Times New Roman" w:cs="Times New Roman"/>
          <w:szCs w:val="24"/>
          <w:lang w:val="en-US"/>
        </w:rPr>
        <w:t>I</w:t>
      </w:r>
      <w:r>
        <w:rPr>
          <w:rFonts w:eastAsia="Times New Roman" w:cs="Times New Roman"/>
          <w:szCs w:val="24"/>
        </w:rPr>
        <w:t xml:space="preserve">» αρκετά χρήματα για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και έδωσε τη δυνατότητα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να αξιοποι</w:t>
      </w:r>
      <w:r>
        <w:rPr>
          <w:rFonts w:eastAsia="Times New Roman" w:cs="Times New Roman"/>
          <w:szCs w:val="24"/>
        </w:rPr>
        <w:t>ήσει την ακίνητη περιουσία της. Εάν όλα αυτά εσείς, συνάδελφοι της Νέας Δημοκρατίας, τα ονομάζετε τίποτα</w:t>
      </w:r>
      <w:r>
        <w:rPr>
          <w:rFonts w:eastAsia="Times New Roman" w:cs="Times New Roman"/>
          <w:szCs w:val="24"/>
        </w:rPr>
        <w:t>,</w:t>
      </w:r>
      <w:r>
        <w:rPr>
          <w:rFonts w:eastAsia="Times New Roman" w:cs="Times New Roman"/>
          <w:szCs w:val="24"/>
        </w:rPr>
        <w:t xml:space="preserve"> τότε σας προκαλώ να αντιπαραθέσετε εσείς τι κάνατε την περίοδο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2015 για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w:t>
      </w:r>
    </w:p>
    <w:p w14:paraId="53B9B89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Και ερχόμαστε τώρα στην ενίσχυση της </w:t>
      </w:r>
      <w:proofErr w:type="spellStart"/>
      <w:r>
        <w:rPr>
          <w:rFonts w:eastAsia="Times New Roman" w:cs="Times New Roman"/>
          <w:szCs w:val="24"/>
        </w:rPr>
        <w:t>ενδοδημοτ</w:t>
      </w:r>
      <w:r>
        <w:rPr>
          <w:rFonts w:eastAsia="Times New Roman" w:cs="Times New Roman"/>
          <w:szCs w:val="24"/>
        </w:rPr>
        <w:t>ικής</w:t>
      </w:r>
      <w:proofErr w:type="spellEnd"/>
      <w:r>
        <w:rPr>
          <w:rFonts w:eastAsia="Times New Roman" w:cs="Times New Roman"/>
          <w:szCs w:val="24"/>
        </w:rPr>
        <w:t xml:space="preserve"> και ενδοπεριφερειακής αποκέντρωσης. Η κοινότητα παίζει πρωταγωνιστικό ρόλο, ακριβώς για να αντιμετωπίσει την παθογένεια που επέφερε ο «Κ</w:t>
      </w:r>
      <w:r>
        <w:rPr>
          <w:rFonts w:eastAsia="Times New Roman" w:cs="Times New Roman"/>
          <w:szCs w:val="24"/>
        </w:rPr>
        <w:t>ΑΛΛΙΚΡΑΤΗΣ</w:t>
      </w:r>
      <w:r>
        <w:rPr>
          <w:rFonts w:eastAsia="Times New Roman" w:cs="Times New Roman"/>
          <w:szCs w:val="24"/>
        </w:rPr>
        <w:t xml:space="preserve">». </w:t>
      </w:r>
    </w:p>
    <w:p w14:paraId="53B9B89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Ο «</w:t>
      </w:r>
      <w:r>
        <w:rPr>
          <w:rFonts w:eastAsia="Times New Roman" w:cs="Times New Roman"/>
          <w:szCs w:val="24"/>
        </w:rPr>
        <w:t>ΚΑΛΛΙΚΡΑΤΗΣ</w:t>
      </w:r>
      <w:r>
        <w:rPr>
          <w:rFonts w:eastAsia="Times New Roman" w:cs="Times New Roman"/>
          <w:szCs w:val="24"/>
        </w:rPr>
        <w:t xml:space="preserve">» τι έκανε; Συγκέντρωσε όλες τις αρμοδιότητες στην έδρα του δήμου. </w:t>
      </w:r>
    </w:p>
    <w:p w14:paraId="53B9B89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Εμείς ερχόμαστε να </w:t>
      </w:r>
      <w:r>
        <w:rPr>
          <w:rFonts w:eastAsia="Times New Roman" w:cs="Times New Roman"/>
          <w:szCs w:val="24"/>
        </w:rPr>
        <w:t>ξαναδώσουμε ζωή στην κοινότητα</w:t>
      </w:r>
      <w:r w:rsidRPr="006F48E6">
        <w:rPr>
          <w:rFonts w:eastAsia="Times New Roman" w:cs="Times New Roman"/>
          <w:szCs w:val="24"/>
        </w:rPr>
        <w:t>,</w:t>
      </w:r>
      <w:r>
        <w:rPr>
          <w:rFonts w:eastAsia="Times New Roman" w:cs="Times New Roman"/>
          <w:szCs w:val="24"/>
        </w:rPr>
        <w:t xml:space="preserve"> που ο «</w:t>
      </w:r>
      <w:r>
        <w:rPr>
          <w:rFonts w:eastAsia="Times New Roman" w:cs="Times New Roman"/>
          <w:szCs w:val="24"/>
        </w:rPr>
        <w:t>ΚΑΛΛΙΚΡΑΤΗΣ</w:t>
      </w:r>
      <w:r>
        <w:rPr>
          <w:rFonts w:eastAsia="Times New Roman" w:cs="Times New Roman"/>
          <w:szCs w:val="24"/>
        </w:rPr>
        <w:t xml:space="preserve">» </w:t>
      </w:r>
      <w:proofErr w:type="spellStart"/>
      <w:r>
        <w:rPr>
          <w:rFonts w:eastAsia="Times New Roman" w:cs="Times New Roman"/>
          <w:szCs w:val="24"/>
        </w:rPr>
        <w:t>ερημοποίησε</w:t>
      </w:r>
      <w:proofErr w:type="spellEnd"/>
      <w:r>
        <w:rPr>
          <w:rFonts w:eastAsia="Times New Roman" w:cs="Times New Roman"/>
          <w:szCs w:val="24"/>
        </w:rPr>
        <w:t xml:space="preserve">. Και πώς της δίνουμε ζωή; </w:t>
      </w:r>
    </w:p>
    <w:p w14:paraId="53B9B89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αποσπώντας το ψηφοδέλτιο της κοινότητας από το αντίστοιχο κεντρικό του δήμου</w:t>
      </w:r>
      <w:r w:rsidRPr="006F48E6">
        <w:rPr>
          <w:rFonts w:eastAsia="Times New Roman" w:cs="Times New Roman"/>
          <w:szCs w:val="24"/>
        </w:rPr>
        <w:t>,</w:t>
      </w:r>
      <w:r>
        <w:rPr>
          <w:rFonts w:eastAsia="Times New Roman" w:cs="Times New Roman"/>
          <w:szCs w:val="24"/>
        </w:rPr>
        <w:t xml:space="preserve"> δηλαδή του δημοτικού συμβουλίου</w:t>
      </w:r>
      <w:r w:rsidRPr="006F48E6">
        <w:rPr>
          <w:rFonts w:eastAsia="Times New Roman" w:cs="Times New Roman"/>
          <w:szCs w:val="24"/>
        </w:rPr>
        <w:t>,</w:t>
      </w:r>
      <w:r>
        <w:rPr>
          <w:rFonts w:eastAsia="Times New Roman" w:cs="Times New Roman"/>
          <w:szCs w:val="24"/>
        </w:rPr>
        <w:t xml:space="preserve"> και θεσπίζοντας ενιαίο ψηφοδέλτιο στις μικρές κοινότητες, δηλαδή κάτω από τριακόσιους κατοίκους. Έτσι δίνεται η δυνατότητα στις τοπικές κοινωνίες να αποδεσμευθούν από παρατάξεις και κόμματα και να αναδειχθούν ικανά μέλη και δραστήρια για να τις εκπροσωπήσ</w:t>
      </w:r>
      <w:r>
        <w:rPr>
          <w:rFonts w:eastAsia="Times New Roman" w:cs="Times New Roman"/>
          <w:szCs w:val="24"/>
        </w:rPr>
        <w:t xml:space="preserve">ουν. </w:t>
      </w:r>
    </w:p>
    <w:p w14:paraId="53B9B89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Αφ</w:t>
      </w:r>
      <w:r>
        <w:rPr>
          <w:rFonts w:eastAsia="Times New Roman" w:cs="Times New Roman"/>
          <w:szCs w:val="24"/>
        </w:rPr>
        <w:t xml:space="preserve">’ </w:t>
      </w:r>
      <w:r>
        <w:rPr>
          <w:rFonts w:eastAsia="Times New Roman" w:cs="Times New Roman"/>
          <w:szCs w:val="24"/>
        </w:rPr>
        <w:t xml:space="preserve">ετέρου, τι κάνουμε; Δίνουμε αρμοδιότητες, χωρίς να διαταράσσουμε το ενιαίο του </w:t>
      </w:r>
      <w:proofErr w:type="spellStart"/>
      <w:r>
        <w:rPr>
          <w:rFonts w:eastAsia="Times New Roman" w:cs="Times New Roman"/>
          <w:szCs w:val="24"/>
        </w:rPr>
        <w:t>αυτοδιοικητικού</w:t>
      </w:r>
      <w:proofErr w:type="spellEnd"/>
      <w:r>
        <w:rPr>
          <w:rFonts w:eastAsia="Times New Roman" w:cs="Times New Roman"/>
          <w:szCs w:val="24"/>
        </w:rPr>
        <w:t xml:space="preserve"> οργανισμού του δήμου, έτσι ώστε να αναλάβουν ευθύνες προγραμματισμού και να επιλύσουν ζωτικά ζητήματα των περιοχών τους. </w:t>
      </w:r>
    </w:p>
    <w:p w14:paraId="53B9B89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Άλλη μία σοβαρή τομή που εισά</w:t>
      </w:r>
      <w:r>
        <w:rPr>
          <w:rFonts w:eastAsia="Times New Roman" w:cs="Times New Roman"/>
          <w:szCs w:val="24"/>
        </w:rPr>
        <w:t>γεται είναι η ποσόστωση του 40% για την ενίσχυση της συμμετοχής των γυναικών στα κέντρα λήψης των αποφάσεων. Η ποσόστωση του 40% στον συνολικό αριθμό των υποψηφίων δημοτικών και περιφερειακών συμβούλων των συνδυασμών που θα συμμετέχουν στην εκλογική διαδικ</w:t>
      </w:r>
      <w:r>
        <w:rPr>
          <w:rFonts w:eastAsia="Times New Roman" w:cs="Times New Roman"/>
          <w:szCs w:val="24"/>
        </w:rPr>
        <w:t xml:space="preserve">ασία είναι ένα σοβαρό μέτρο, μια σοβαρή διάταξη. </w:t>
      </w:r>
    </w:p>
    <w:p w14:paraId="53B9B89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θα ήθελα λίγο να αναφερθώ στο επιχείρημα που προβάλλετε</w:t>
      </w:r>
      <w:r>
        <w:rPr>
          <w:rFonts w:eastAsia="Times New Roman" w:cs="Times New Roman"/>
          <w:szCs w:val="24"/>
        </w:rPr>
        <w:t>,</w:t>
      </w:r>
      <w:r>
        <w:rPr>
          <w:rFonts w:eastAsia="Times New Roman" w:cs="Times New Roman"/>
          <w:szCs w:val="24"/>
        </w:rPr>
        <w:t xml:space="preserve"> ότι δεν υπάρχουν αρκετές γυναίκες για να στελεχώσουν τα ψηφοδέλτια. Νομίζω ότι το επιχείρημα είναι ξεπερασμένο, υποτιμάει τον εξαιρετικά θετικό ρ</w:t>
      </w:r>
      <w:r>
        <w:rPr>
          <w:rFonts w:eastAsia="Times New Roman" w:cs="Times New Roman"/>
          <w:szCs w:val="24"/>
        </w:rPr>
        <w:t>όλο των γυναικών στη συμμετοχή τους στα κοινά. Όπου ενεργοποιήθηκαν τέτοιου τύπου διατάξεις</w:t>
      </w:r>
      <w:r>
        <w:rPr>
          <w:rFonts w:eastAsia="Times New Roman" w:cs="Times New Roman"/>
          <w:szCs w:val="24"/>
        </w:rPr>
        <w:t>,</w:t>
      </w:r>
      <w:r>
        <w:rPr>
          <w:rFonts w:eastAsia="Times New Roman" w:cs="Times New Roman"/>
          <w:szCs w:val="24"/>
        </w:rPr>
        <w:t xml:space="preserve"> οι γυναίκες συμμετείχαν και ανταποκρίθηκαν θετικά. </w:t>
      </w:r>
    </w:p>
    <w:p w14:paraId="53B9B89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καλώ το σύνολο όχι μόνο των Βουλευτών</w:t>
      </w:r>
      <w:r>
        <w:rPr>
          <w:rFonts w:eastAsia="Times New Roman" w:cs="Times New Roman"/>
          <w:szCs w:val="24"/>
        </w:rPr>
        <w:t>,</w:t>
      </w:r>
      <w:r>
        <w:rPr>
          <w:rFonts w:eastAsia="Times New Roman" w:cs="Times New Roman"/>
          <w:szCs w:val="24"/>
        </w:rPr>
        <w:t xml:space="preserve"> αλλά και των </w:t>
      </w:r>
      <w:proofErr w:type="spellStart"/>
      <w:r>
        <w:rPr>
          <w:rFonts w:eastAsia="Times New Roman" w:cs="Times New Roman"/>
          <w:szCs w:val="24"/>
        </w:rPr>
        <w:t>Βουλευτριών</w:t>
      </w:r>
      <w:proofErr w:type="spellEnd"/>
      <w:r>
        <w:rPr>
          <w:rFonts w:eastAsia="Times New Roman" w:cs="Times New Roman"/>
          <w:szCs w:val="24"/>
        </w:rPr>
        <w:t xml:space="preserve"> των κομμάτων του δημοκρατικού τόξου να</w:t>
      </w:r>
      <w:r>
        <w:rPr>
          <w:rFonts w:eastAsia="Times New Roman" w:cs="Times New Roman"/>
          <w:szCs w:val="24"/>
        </w:rPr>
        <w:t xml:space="preserve"> υπερψηφίσουν αυτά τα δύο άρθρα του νομοσχεδίου. </w:t>
      </w:r>
    </w:p>
    <w:p w14:paraId="53B9B89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Θεσμοί συμμετοχής</w:t>
      </w:r>
      <w:r>
        <w:rPr>
          <w:rFonts w:eastAsia="Times New Roman" w:cs="Times New Roman"/>
          <w:szCs w:val="24"/>
        </w:rPr>
        <w:t>:</w:t>
      </w:r>
      <w:r>
        <w:rPr>
          <w:rFonts w:eastAsia="Times New Roman" w:cs="Times New Roman"/>
          <w:szCs w:val="24"/>
        </w:rPr>
        <w:t xml:space="preserve"> Θα έλεγα </w:t>
      </w:r>
      <w:r w:rsidRPr="00090E5A">
        <w:rPr>
          <w:rFonts w:eastAsia="Times New Roman" w:cs="Times New Roman"/>
          <w:szCs w:val="24"/>
        </w:rPr>
        <w:t xml:space="preserve">ότι αναβαθμίζεται ο θεσμός των επιτροπών διαβούλευσης σε δήμους με πληθυσμό μεγαλύτερο των </w:t>
      </w:r>
      <w:r>
        <w:rPr>
          <w:rFonts w:eastAsia="Times New Roman" w:cs="Times New Roman"/>
          <w:szCs w:val="24"/>
        </w:rPr>
        <w:t>πέντε χιλιάδων</w:t>
      </w:r>
      <w:r w:rsidRPr="00090E5A">
        <w:rPr>
          <w:rFonts w:eastAsia="Times New Roman" w:cs="Times New Roman"/>
          <w:szCs w:val="24"/>
        </w:rPr>
        <w:t xml:space="preserve"> κατοίκων. Ξαναέρχονται και ολοκληρώνονται οι διατάξεις που υπήρχαν για τ</w:t>
      </w:r>
      <w:r w:rsidRPr="00090E5A">
        <w:rPr>
          <w:rFonts w:eastAsia="Times New Roman" w:cs="Times New Roman"/>
          <w:szCs w:val="24"/>
        </w:rPr>
        <w:t xml:space="preserve">ο δημοψήφισμα και στον </w:t>
      </w:r>
      <w:r>
        <w:rPr>
          <w:rFonts w:eastAsia="Times New Roman" w:cs="Times New Roman"/>
          <w:szCs w:val="24"/>
        </w:rPr>
        <w:t>«</w:t>
      </w:r>
      <w:r w:rsidRPr="00090E5A">
        <w:rPr>
          <w:rFonts w:eastAsia="Times New Roman" w:cs="Times New Roman"/>
          <w:szCs w:val="24"/>
        </w:rPr>
        <w:t>ΚΑΛΛΙΚΡΑΤΗ</w:t>
      </w:r>
      <w:r>
        <w:rPr>
          <w:rFonts w:eastAsia="Times New Roman" w:cs="Times New Roman"/>
          <w:szCs w:val="24"/>
        </w:rPr>
        <w:t>»</w:t>
      </w:r>
      <w:r w:rsidRPr="00090E5A">
        <w:rPr>
          <w:rFonts w:eastAsia="Times New Roman" w:cs="Times New Roman"/>
          <w:szCs w:val="24"/>
        </w:rPr>
        <w:t>, με τη διεξαγωγή του και από τη μεριά του δημοτικού συμβουλίου αλλά και με την πρωτοβουλία εκλογέων,</w:t>
      </w:r>
      <w:r>
        <w:rPr>
          <w:rFonts w:eastAsia="Times New Roman" w:cs="Times New Roman"/>
          <w:szCs w:val="24"/>
        </w:rPr>
        <w:t xml:space="preserve"> δηλαδή δημοτών. </w:t>
      </w:r>
    </w:p>
    <w:p w14:paraId="53B9B89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Εμείς έτσι νομίζουμε ότι προχωράει η δημοκρατία, όταν ακούγονται όλες οι φωνές, οι διαφωνίες και οι αν</w:t>
      </w:r>
      <w:r>
        <w:rPr>
          <w:rFonts w:eastAsia="Times New Roman" w:cs="Times New Roman"/>
          <w:szCs w:val="24"/>
        </w:rPr>
        <w:t xml:space="preserve">τιρρήσεις μέσα </w:t>
      </w:r>
      <w:r>
        <w:rPr>
          <w:rFonts w:eastAsia="Times New Roman" w:cs="Times New Roman"/>
          <w:szCs w:val="24"/>
        </w:rPr>
        <w:lastRenderedPageBreak/>
        <w:t xml:space="preserve">σε μια τοπική κοινωνία. Νομίζουμε ότι είναι πάρα πολύ σημαντικό εργαλείο για τη συμμετοχή και την ενεργοποίηση των πολιτών. </w:t>
      </w:r>
    </w:p>
    <w:p w14:paraId="53B9B89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μεγάλη τομή είναι η κατηγοριοποίηση των δήμων. Εδώ έγινε μια πολύ μεγάλη συζήτηση στις </w:t>
      </w:r>
      <w:r>
        <w:rPr>
          <w:rFonts w:eastAsia="Times New Roman" w:cs="Times New Roman"/>
          <w:szCs w:val="24"/>
        </w:rPr>
        <w:t>ε</w:t>
      </w:r>
      <w:r>
        <w:rPr>
          <w:rFonts w:eastAsia="Times New Roman" w:cs="Times New Roman"/>
          <w:szCs w:val="24"/>
        </w:rPr>
        <w:t>πιτροπές. Εκτός από τ</w:t>
      </w:r>
      <w:r>
        <w:rPr>
          <w:rFonts w:eastAsia="Times New Roman" w:cs="Times New Roman"/>
          <w:szCs w:val="24"/>
        </w:rPr>
        <w:t>ην πιο δίκαιη και διοικητική</w:t>
      </w:r>
      <w:r>
        <w:rPr>
          <w:rFonts w:eastAsia="Times New Roman" w:cs="Times New Roman"/>
          <w:szCs w:val="24"/>
        </w:rPr>
        <w:t>,</w:t>
      </w:r>
      <w:r>
        <w:rPr>
          <w:rFonts w:eastAsia="Times New Roman" w:cs="Times New Roman"/>
          <w:szCs w:val="24"/>
        </w:rPr>
        <w:t xml:space="preserve"> θα λέγαμε</w:t>
      </w:r>
      <w:r>
        <w:rPr>
          <w:rFonts w:eastAsia="Times New Roman" w:cs="Times New Roman"/>
          <w:szCs w:val="24"/>
        </w:rPr>
        <w:t>,</w:t>
      </w:r>
      <w:r>
        <w:rPr>
          <w:rFonts w:eastAsia="Times New Roman" w:cs="Times New Roman"/>
          <w:szCs w:val="24"/>
        </w:rPr>
        <w:t xml:space="preserve"> δημοσιονομική μεταχείριση των ΟΤΑ για την κατανομή των οικονομικών των ΚΑΠ, αλλά</w:t>
      </w:r>
      <w:r>
        <w:rPr>
          <w:rFonts w:eastAsia="Times New Roman" w:cs="Times New Roman"/>
          <w:szCs w:val="24"/>
        </w:rPr>
        <w:t>,</w:t>
      </w:r>
      <w:r>
        <w:rPr>
          <w:rFonts w:eastAsia="Times New Roman" w:cs="Times New Roman"/>
          <w:szCs w:val="24"/>
        </w:rPr>
        <w:t xml:space="preserve"> αν θέλετε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για μια σειρά από επιδοτήσεις, χρηματοδοτήσεις, αλλά ακόμα και για την ίδια τη διοίκηση και λειτουργία των δήμων, νομί</w:t>
      </w:r>
      <w:r>
        <w:rPr>
          <w:rFonts w:eastAsia="Times New Roman" w:cs="Times New Roman"/>
          <w:szCs w:val="24"/>
        </w:rPr>
        <w:t>ζουμε ότι θα βοηθήσει πάρα πολύ αυτή η κατηγοριοποίηση, η οποία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αρκετά κριτήρια, τα οποία αναφέρονται αναλυτικά στις διατάξεις και μετά την ολοκλήρωση της κατανομής των αρμοδιοτήτων, θα μπορούμε πια να μιλάμε για μια τυπολογία δήμων, </w:t>
      </w:r>
      <w:r w:rsidRPr="008F0891">
        <w:rPr>
          <w:rFonts w:eastAsia="Times New Roman" w:cs="Times New Roman"/>
          <w:bCs/>
          <w:shd w:val="clear" w:color="auto" w:fill="FFFFFF"/>
        </w:rPr>
        <w:t>που</w:t>
      </w:r>
      <w:r>
        <w:rPr>
          <w:rFonts w:eastAsia="Times New Roman" w:cs="Times New Roman"/>
          <w:szCs w:val="24"/>
        </w:rPr>
        <w:t xml:space="preserve"> ανάλογα με αυτή θα δούμε πώς θα καλυφθούν οι ανάγκες τους. </w:t>
      </w:r>
    </w:p>
    <w:p w14:paraId="53B9B89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53B9B89E" w14:textId="77777777" w:rsidR="00D9389E" w:rsidRDefault="0030006C">
      <w:pPr>
        <w:spacing w:line="600" w:lineRule="auto"/>
        <w:ind w:firstLine="720"/>
        <w:contextualSpacing/>
        <w:jc w:val="both"/>
        <w:rPr>
          <w:rFonts w:eastAsia="Times New Roman" w:cs="Times New Roman"/>
          <w:szCs w:val="24"/>
        </w:rPr>
      </w:pPr>
      <w:r w:rsidRPr="002E79B9">
        <w:rPr>
          <w:rFonts w:eastAsia="Times New Roman" w:cs="Times New Roman"/>
          <w:b/>
          <w:szCs w:val="24"/>
        </w:rPr>
        <w:t>ΠΡΟΕΔΡΕΥΟΥΣΑ (Αναστασία Χριστοδουλοπούλου):</w:t>
      </w:r>
      <w:r>
        <w:rPr>
          <w:rFonts w:eastAsia="Times New Roman" w:cs="Times New Roman"/>
          <w:szCs w:val="24"/>
        </w:rPr>
        <w:t xml:space="preserve"> Κυρία </w:t>
      </w:r>
      <w:proofErr w:type="spellStart"/>
      <w:r>
        <w:rPr>
          <w:rFonts w:eastAsia="Times New Roman" w:cs="Times New Roman"/>
          <w:szCs w:val="24"/>
        </w:rPr>
        <w:t>Θελερίτη</w:t>
      </w:r>
      <w:proofErr w:type="spellEnd"/>
      <w:r>
        <w:rPr>
          <w:rFonts w:eastAsia="Times New Roman" w:cs="Times New Roman"/>
          <w:szCs w:val="24"/>
        </w:rPr>
        <w:t>, προσπαθήστε να ολοκληρώσετε.</w:t>
      </w:r>
    </w:p>
    <w:p w14:paraId="53B9B89F" w14:textId="77777777" w:rsidR="00D9389E" w:rsidRDefault="0030006C">
      <w:pPr>
        <w:spacing w:line="600" w:lineRule="auto"/>
        <w:ind w:firstLine="720"/>
        <w:contextualSpacing/>
        <w:jc w:val="both"/>
        <w:rPr>
          <w:rFonts w:eastAsia="Times New Roman" w:cs="Times New Roman"/>
          <w:szCs w:val="24"/>
        </w:rPr>
      </w:pPr>
      <w:r w:rsidRPr="002E79B9">
        <w:rPr>
          <w:rFonts w:eastAsia="Times New Roman" w:cs="Times New Roman"/>
          <w:b/>
          <w:szCs w:val="24"/>
        </w:rPr>
        <w:lastRenderedPageBreak/>
        <w:t>ΜΑΡΙΑ ΘΕΛΕΡΙΤΗ:</w:t>
      </w:r>
      <w:r>
        <w:rPr>
          <w:rFonts w:eastAsia="Times New Roman" w:cs="Times New Roman"/>
          <w:b/>
          <w:szCs w:val="24"/>
        </w:rPr>
        <w:t xml:space="preserve"> </w:t>
      </w:r>
      <w:r>
        <w:rPr>
          <w:rFonts w:eastAsia="Times New Roman" w:cs="Times New Roman"/>
          <w:szCs w:val="24"/>
        </w:rPr>
        <w:t>Τελει</w:t>
      </w:r>
      <w:r>
        <w:rPr>
          <w:rFonts w:eastAsia="Times New Roman" w:cs="Times New Roman"/>
          <w:szCs w:val="24"/>
        </w:rPr>
        <w:t>ώνω. Δώστε μου δύο λεπτά.</w:t>
      </w:r>
    </w:p>
    <w:p w14:paraId="53B9B8A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Ενισχύεται ο αναπτυξιακός ρόλος της τοπικής αυτοδιοίκησης μέσω των δυνατοτήτων συνεργασιών για έργα κοινής ωφέλειας και ενέργειας. Θα ήθελα εδώ να διευκρινίσω τη σύγχυση που υπάρχει όσον αφορά τον Επόπτη των ΟΤΑ, δηλαδή τη δημιουρ</w:t>
      </w:r>
      <w:r>
        <w:rPr>
          <w:rFonts w:eastAsia="Times New Roman" w:cs="Times New Roman"/>
          <w:szCs w:val="24"/>
        </w:rPr>
        <w:t xml:space="preserve">γία αυτής της αυτοτελούς υπηρεσίας που προέβλεπε ο </w:t>
      </w:r>
      <w:r>
        <w:rPr>
          <w:rFonts w:eastAsia="Times New Roman" w:cs="Times New Roman"/>
          <w:szCs w:val="24"/>
        </w:rPr>
        <w:t>«</w:t>
      </w:r>
      <w:r>
        <w:rPr>
          <w:rFonts w:eastAsia="Times New Roman" w:cs="Times New Roman"/>
          <w:szCs w:val="24"/>
        </w:rPr>
        <w:t>ΚΑΛΛΙΚΡΑΤΗΣ</w:t>
      </w:r>
      <w:r>
        <w:rPr>
          <w:rFonts w:eastAsia="Times New Roman" w:cs="Times New Roman"/>
          <w:szCs w:val="24"/>
        </w:rPr>
        <w:t>»</w:t>
      </w:r>
      <w:r>
        <w:rPr>
          <w:rFonts w:eastAsia="Times New Roman" w:cs="Times New Roman"/>
          <w:szCs w:val="24"/>
        </w:rPr>
        <w:t>, αλλά δεν είχε λειτουργήσει.</w:t>
      </w:r>
    </w:p>
    <w:p w14:paraId="53B9B8A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Θα ήθελα να τονίσω δύο σημεία. Πρώτον, αποσυνδέεται η εποπτεία από τις αποκεντρωμένες διοικήσεις και διασφαλίζεται μέσω της αυτοτελούς επιτροπής με μια επιστημονική, θα λέγαμε, επάρκεια. Τονίζω, επίσης, ότι αυτή η εποπτεία περιορίζεται καθαρά στον έλεγχο ν</w:t>
      </w:r>
      <w:r>
        <w:rPr>
          <w:rFonts w:eastAsia="Times New Roman" w:cs="Times New Roman"/>
          <w:szCs w:val="24"/>
        </w:rPr>
        <w:t xml:space="preserve">ομιμότητας και όχι σκοπιμότητας, που πολλές φορές είχε συμβεί με την αποκεντρωμένη διοίκηση. </w:t>
      </w:r>
    </w:p>
    <w:p w14:paraId="53B9B8A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Δίνεται η </w:t>
      </w:r>
      <w:r w:rsidRPr="00090E5A">
        <w:rPr>
          <w:rFonts w:eastAsia="Times New Roman" w:cs="Times New Roman"/>
          <w:szCs w:val="24"/>
        </w:rPr>
        <w:t>δυνατότητα τεχνικής υποστήριξης των ΟΤΑ μέσω προγραμματικών συμβάσεων με την ΕΕΤΑΑ και τη ΜΟΔ.</w:t>
      </w:r>
      <w:r>
        <w:rPr>
          <w:rFonts w:eastAsia="Times New Roman" w:cs="Times New Roman"/>
          <w:szCs w:val="24"/>
        </w:rPr>
        <w:t xml:space="preserve"> </w:t>
      </w:r>
    </w:p>
    <w:p w14:paraId="53B9B8A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Δεν θα αναφερθώ στις τομές που υπάρχουν όσον αφορά τους </w:t>
      </w:r>
      <w:r>
        <w:rPr>
          <w:rFonts w:eastAsia="Times New Roman" w:cs="Times New Roman"/>
          <w:szCs w:val="24"/>
        </w:rPr>
        <w:t xml:space="preserve">φορείς διαχείρισης απορριμμάτων, λόγω έλλειψης χρόνου. </w:t>
      </w:r>
    </w:p>
    <w:p w14:paraId="53B9B8A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η τροπολογία που αφορά την κατάτμηση της εκλογικής περιφέρειας της Αθήνας πρέπει να ψηφιστεί, γιατί </w:t>
      </w:r>
      <w:r>
        <w:rPr>
          <w:rFonts w:eastAsia="Times New Roman" w:cs="Times New Roman"/>
          <w:szCs w:val="24"/>
        </w:rPr>
        <w:lastRenderedPageBreak/>
        <w:t xml:space="preserve">πρέπει να διασφαλίσουμε </w:t>
      </w:r>
      <w:r w:rsidRPr="002B5B2E">
        <w:rPr>
          <w:rFonts w:eastAsia="Times New Roman"/>
          <w:bCs/>
          <w:shd w:val="clear" w:color="auto" w:fill="FFFFFF"/>
        </w:rPr>
        <w:t>ότι</w:t>
      </w:r>
      <w:r>
        <w:rPr>
          <w:rFonts w:eastAsia="Times New Roman" w:cs="Times New Roman"/>
          <w:szCs w:val="24"/>
        </w:rPr>
        <w:t xml:space="preserve"> δεν </w:t>
      </w:r>
      <w:r w:rsidRPr="00022913">
        <w:rPr>
          <w:rFonts w:eastAsia="Times New Roman"/>
          <w:bCs/>
          <w:shd w:val="clear" w:color="auto" w:fill="FFFFFF"/>
        </w:rPr>
        <w:t>θα</w:t>
      </w:r>
      <w:r>
        <w:rPr>
          <w:rFonts w:eastAsia="Times New Roman" w:cs="Times New Roman"/>
          <w:szCs w:val="24"/>
        </w:rPr>
        <w:t xml:space="preserve"> έχουμε αυτά τα μεγάλα μεγέθη. </w:t>
      </w:r>
      <w:r w:rsidRPr="00E614B5">
        <w:rPr>
          <w:rFonts w:eastAsia="Times New Roman" w:cs="Times New Roman"/>
        </w:rPr>
        <w:t>Διότι</w:t>
      </w:r>
      <w:r>
        <w:rPr>
          <w:rFonts w:eastAsia="Times New Roman" w:cs="Times New Roman"/>
          <w:szCs w:val="24"/>
        </w:rPr>
        <w:t xml:space="preserve"> έτσι δεν διασφαλίζ</w:t>
      </w:r>
      <w:r>
        <w:rPr>
          <w:rFonts w:eastAsia="Times New Roman" w:cs="Times New Roman"/>
          <w:szCs w:val="24"/>
        </w:rPr>
        <w:t xml:space="preserve">εται η </w:t>
      </w:r>
      <w:proofErr w:type="spellStart"/>
      <w:r>
        <w:rPr>
          <w:rFonts w:eastAsia="Times New Roman" w:cs="Times New Roman"/>
          <w:szCs w:val="24"/>
        </w:rPr>
        <w:t>τοπικότητα</w:t>
      </w:r>
      <w:proofErr w:type="spellEnd"/>
      <w:r>
        <w:rPr>
          <w:rFonts w:eastAsia="Times New Roman" w:cs="Times New Roman"/>
          <w:szCs w:val="24"/>
        </w:rPr>
        <w:t xml:space="preserve"> της πολιτικής και η εγγύτητα της επικοινωνίας των πολιτών με τους αιρετούς εκπροσώπους κάθε περιοχής ούτε διασφαλίζεται ο κοινωνικός έλεγχος και η λογοδοσία. </w:t>
      </w:r>
    </w:p>
    <w:p w14:paraId="53B9B8A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γνωρίζουμε πολύ καλά </w:t>
      </w:r>
      <w:r w:rsidRPr="002B5B2E">
        <w:rPr>
          <w:rFonts w:eastAsia="Times New Roman"/>
          <w:bCs/>
          <w:shd w:val="clear" w:color="auto" w:fill="FFFFFF"/>
        </w:rPr>
        <w:t>ότι</w:t>
      </w:r>
      <w:r>
        <w:rPr>
          <w:rFonts w:eastAsia="Times New Roman"/>
          <w:bCs/>
          <w:shd w:val="clear" w:color="auto" w:fill="FFFFFF"/>
        </w:rPr>
        <w:t>,</w:t>
      </w:r>
      <w:r>
        <w:rPr>
          <w:rFonts w:eastAsia="Times New Roman" w:cs="Times New Roman"/>
          <w:szCs w:val="24"/>
        </w:rPr>
        <w:t xml:space="preserve"> όταν έχουμε πληθυσμιακά μεγάλες εκλογικές περι</w:t>
      </w:r>
      <w:r>
        <w:rPr>
          <w:rFonts w:eastAsia="Times New Roman" w:cs="Times New Roman"/>
          <w:szCs w:val="24"/>
        </w:rPr>
        <w:t xml:space="preserve">φέρειες, ευνοούνται οι σχέσεις εξάρτησης των υποψηφίων και των εκλεγμένων από μεγάλα οικονομικά συμφέροντα. </w:t>
      </w:r>
    </w:p>
    <w:p w14:paraId="53B9B8A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Τέλος, νομίζω ότι η κατάτμηση της περιφέρειας αποτελούσε ένα κεντρικό αίτημα και της Νέας Δημοκρατίας και της Δημοκρατικής Συμπαράταξης. Θέλω να πι</w:t>
      </w:r>
      <w:r>
        <w:rPr>
          <w:rFonts w:eastAsia="Times New Roman" w:cs="Times New Roman"/>
          <w:szCs w:val="24"/>
        </w:rPr>
        <w:t>στεύω ότι αυτό θα ψηφιστεί, θα τολμήσουν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αυτό που κάνει η Κυβέρνηση να το κάνουν και αυτοί και επιτέλους να απαντήσουν σε</w:t>
      </w:r>
      <w:r w:rsidRPr="00387C8D">
        <w:rPr>
          <w:rFonts w:eastAsia="Times New Roman" w:cs="Times New Roman"/>
          <w:szCs w:val="24"/>
        </w:rPr>
        <w:t xml:space="preserve"> </w:t>
      </w:r>
      <w:r>
        <w:rPr>
          <w:rFonts w:eastAsia="Times New Roman" w:cs="Times New Roman"/>
          <w:szCs w:val="24"/>
        </w:rPr>
        <w:t xml:space="preserve">αυτό το πάγιο αίτημα. </w:t>
      </w:r>
    </w:p>
    <w:p w14:paraId="53B9B8A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Τελειώνω. Η Κυβέρνηση, παρά τον ιδιότυπο πόλεμο που έχει ξεδιπλωθεί και που μάλιστα θα λέγαμε ότι παίρνει κι έναν χαρακτήρα ιδεολογικών και πολιτικών χαρακτηριστικών και πολ</w:t>
      </w:r>
      <w:r>
        <w:rPr>
          <w:rFonts w:eastAsia="Times New Roman" w:cs="Times New Roman"/>
          <w:szCs w:val="24"/>
        </w:rPr>
        <w:lastRenderedPageBreak/>
        <w:t>λές φορές και διχαστικών, με ευθύνη της Νέας Δημοκρατίας, τολμάει και θέτει τις βάσ</w:t>
      </w:r>
      <w:r>
        <w:rPr>
          <w:rFonts w:eastAsia="Times New Roman" w:cs="Times New Roman"/>
          <w:szCs w:val="24"/>
        </w:rPr>
        <w:t xml:space="preserve">εις για την αφετηρία αυτής της μεταρρύθμισης: Θεσμοθετεί την απλή αναλογική για τις εθνικές εκλογές. Ήρθε η ώρα να θεσμοθετήσει και στις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την απλή αναλογική. Ήρθε η ώρα να τα βάλει με ισχυρές δομές συμφερόντων που έχουν δημιουργηθεί </w:t>
      </w:r>
      <w:r>
        <w:rPr>
          <w:rFonts w:eastAsia="Times New Roman" w:cs="Times New Roman"/>
          <w:szCs w:val="24"/>
        </w:rPr>
        <w:t>στις πρωτοβάθμιες και δευτεροβάθμιες δομές αντιπροσώπευσης, ενάντια στα ζητήματα των τοπικών διαπλοκών και συναλλαγών. Η απλή αναλογική θα τα παλέψει. Νομίζω ότι ήταν πολύ χαρακτηριστική η ομιλία του Σπύρου Χαλβατζή στο συνέδριο του 2004 στην ΚΕΔΕ</w:t>
      </w:r>
      <w:r>
        <w:rPr>
          <w:rFonts w:eastAsia="Times New Roman" w:cs="Times New Roman"/>
          <w:szCs w:val="24"/>
        </w:rPr>
        <w:t>,</w:t>
      </w:r>
      <w:r>
        <w:rPr>
          <w:rFonts w:eastAsia="Times New Roman" w:cs="Times New Roman"/>
          <w:szCs w:val="24"/>
        </w:rPr>
        <w:t xml:space="preserve"> που ανα</w:t>
      </w:r>
      <w:r>
        <w:rPr>
          <w:rFonts w:eastAsia="Times New Roman" w:cs="Times New Roman"/>
          <w:szCs w:val="24"/>
        </w:rPr>
        <w:t xml:space="preserve">φέρει με ποιον τρόπο η απλή αναλογική θα τα παλέψει αυτά. Στοχεύουμε στην αυθεντική εκπροσώπηση των πολιτών και στην ανατροπή των πελατειακών ισορροπιών στην αυτοδιοίκηση. </w:t>
      </w:r>
    </w:p>
    <w:p w14:paraId="53B9B8A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παραφράζοντας τον στίχο του Κάλβου από την ωδή με τίτλο «Εις </w:t>
      </w:r>
      <w:proofErr w:type="spellStart"/>
      <w:r>
        <w:rPr>
          <w:rFonts w:eastAsia="Times New Roman" w:cs="Times New Roman"/>
          <w:szCs w:val="24"/>
        </w:rPr>
        <w:t>Σάμον</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όπο</w:t>
      </w:r>
      <w:r>
        <w:rPr>
          <w:rFonts w:eastAsia="Times New Roman" w:cs="Times New Roman"/>
          <w:szCs w:val="24"/>
        </w:rPr>
        <w:t>υ λέει «</w:t>
      </w:r>
      <w:r>
        <w:rPr>
          <w:rFonts w:eastAsia="Times New Roman" w:cs="Times New Roman"/>
          <w:szCs w:val="24"/>
        </w:rPr>
        <w:t>θ</w:t>
      </w:r>
      <w:r>
        <w:rPr>
          <w:rFonts w:eastAsia="Times New Roman" w:cs="Times New Roman"/>
          <w:szCs w:val="24"/>
        </w:rPr>
        <w:t xml:space="preserve">έλει αρετή και τόλμη η ελευθερία», λέγοντας ότι θέλει αρετή και τόλμη η </w:t>
      </w:r>
      <w:r>
        <w:rPr>
          <w:rFonts w:eastAsia="Times New Roman" w:cs="Times New Roman"/>
          <w:szCs w:val="24"/>
        </w:rPr>
        <w:t>δ</w:t>
      </w:r>
      <w:r>
        <w:rPr>
          <w:rFonts w:eastAsia="Times New Roman" w:cs="Times New Roman"/>
          <w:szCs w:val="24"/>
        </w:rPr>
        <w:t xml:space="preserve">ημοκρατία. </w:t>
      </w:r>
    </w:p>
    <w:p w14:paraId="53B9B8A9"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3B9B8AA" w14:textId="77777777" w:rsidR="00D9389E" w:rsidRDefault="0030006C">
      <w:pPr>
        <w:spacing w:line="600" w:lineRule="auto"/>
        <w:ind w:firstLine="720"/>
        <w:contextualSpacing/>
        <w:jc w:val="both"/>
        <w:rPr>
          <w:rFonts w:eastAsia="Times New Roman" w:cs="Times New Roman"/>
          <w:szCs w:val="24"/>
        </w:rPr>
      </w:pPr>
      <w:r w:rsidRPr="000637CE">
        <w:rPr>
          <w:rFonts w:eastAsia="Times New Roman" w:cs="Times New Roman"/>
          <w:b/>
          <w:szCs w:val="24"/>
        </w:rPr>
        <w:lastRenderedPageBreak/>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Θα παρακαλέσω τους εισηγητές και τους ειδικούς αγορητές να τηρούν τον χρόν</w:t>
      </w:r>
      <w:r>
        <w:rPr>
          <w:rFonts w:eastAsia="Times New Roman" w:cs="Times New Roman"/>
          <w:szCs w:val="24"/>
        </w:rPr>
        <w:t xml:space="preserve">ο, γιατί είχαν γραφτεί πριν </w:t>
      </w:r>
      <w:r>
        <w:rPr>
          <w:rFonts w:eastAsia="Times New Roman" w:cs="Times New Roman"/>
          <w:szCs w:val="24"/>
        </w:rPr>
        <w:t>από</w:t>
      </w:r>
      <w:r>
        <w:rPr>
          <w:rFonts w:eastAsia="Times New Roman" w:cs="Times New Roman"/>
          <w:szCs w:val="24"/>
        </w:rPr>
        <w:t xml:space="preserve"> τρία - τέσσερα λεπτά ενενήντα ομιλητές. Δεν θα προλάβουμε. Κάποιοι συνάδελφοί μας θα μιλήσουν δύο και τρία λεπτά. </w:t>
      </w:r>
    </w:p>
    <w:p w14:paraId="53B9B8A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Να μιλήσουμε τον ίδιο χρόνο. </w:t>
      </w:r>
    </w:p>
    <w:p w14:paraId="53B9B8A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Ωραία λ</w:t>
      </w:r>
      <w:r>
        <w:rPr>
          <w:rFonts w:eastAsia="Times New Roman" w:cs="Times New Roman"/>
          <w:szCs w:val="24"/>
        </w:rPr>
        <w:t xml:space="preserve">ύση, 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Εκεί αναγνωρίζετε την ισοτιμία εσείς, στο να μιλήσετε τον ίδιο χρόνο! Τι να πω τώρα; </w:t>
      </w:r>
    </w:p>
    <w:p w14:paraId="53B9B8A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είχαμε άλλο κλίμα. Υπήρξε ανοχή προς όλους τους εισηγητές. </w:t>
      </w:r>
    </w:p>
    <w:p w14:paraId="53B9B8A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w:t>
      </w:r>
      <w:r>
        <w:rPr>
          <w:rFonts w:eastAsia="Times New Roman" w:cs="Times New Roman"/>
          <w:b/>
          <w:szCs w:val="24"/>
        </w:rPr>
        <w:t>ου):</w:t>
      </w:r>
      <w:r>
        <w:rPr>
          <w:rFonts w:eastAsia="Times New Roman" w:cs="Times New Roman"/>
          <w:szCs w:val="24"/>
        </w:rPr>
        <w:t xml:space="preserve"> Θα σας δώσω μισή ώρα εσάς, γιατί έχετε πολλά να πείτε. Να δούμε αν θα τον εξαντλήσετε τον χρόνο. </w:t>
      </w:r>
    </w:p>
    <w:p w14:paraId="53B9B8A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Βορίδη, έχετε τον λόγο. </w:t>
      </w:r>
    </w:p>
    <w:p w14:paraId="53B9B8B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Ευχαριστώ, κυρία Πρόεδρε. </w:t>
      </w:r>
    </w:p>
    <w:p w14:paraId="53B9B8B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σημερινή μας συνεδρίαση θα μπορούσε να έχει </w:t>
      </w:r>
      <w:r>
        <w:rPr>
          <w:rFonts w:eastAsia="Times New Roman" w:cs="Times New Roman"/>
          <w:szCs w:val="24"/>
        </w:rPr>
        <w:t xml:space="preserve">έναν τίτλο: Στο ταραγμένο μυαλό του </w:t>
      </w:r>
      <w:r>
        <w:rPr>
          <w:rFonts w:eastAsia="Times New Roman" w:cs="Times New Roman"/>
          <w:szCs w:val="24"/>
        </w:rPr>
        <w:lastRenderedPageBreak/>
        <w:t>πανικόβλητου κ. Τσίπρα. Γι</w:t>
      </w:r>
      <w:r>
        <w:rPr>
          <w:rFonts w:eastAsia="Times New Roman" w:cs="Times New Roman"/>
          <w:szCs w:val="24"/>
        </w:rPr>
        <w:t>α</w:t>
      </w:r>
      <w:r>
        <w:rPr>
          <w:rFonts w:eastAsia="Times New Roman" w:cs="Times New Roman"/>
          <w:szCs w:val="24"/>
        </w:rPr>
        <w:t xml:space="preserve"> αυτό θα συζητήσουμε σήμερα. Διότι πώς να εξηγήσει κανείς το γεγονός ότι η Κυβέρνηση καταθέτει σχέδιο νόμου, άρθρο 6, που λέει τα εξής: «Για την πρώτη εφαρμογή του παρόντος, ο πρώτος γύρος της </w:t>
      </w:r>
      <w:r>
        <w:rPr>
          <w:rFonts w:eastAsia="Times New Roman" w:cs="Times New Roman"/>
          <w:szCs w:val="24"/>
        </w:rPr>
        <w:t xml:space="preserve">εκλογικής διαδικασίας στα αξιώματα της παραγράφου 1», είναι τα </w:t>
      </w:r>
      <w:proofErr w:type="spellStart"/>
      <w:r>
        <w:rPr>
          <w:rFonts w:eastAsia="Times New Roman" w:cs="Times New Roman"/>
          <w:szCs w:val="24"/>
        </w:rPr>
        <w:t>αυτοδιοικητικά</w:t>
      </w:r>
      <w:proofErr w:type="spellEnd"/>
      <w:r>
        <w:rPr>
          <w:rFonts w:eastAsia="Times New Roman" w:cs="Times New Roman"/>
          <w:szCs w:val="24"/>
        </w:rPr>
        <w:t>, «θα διεξαχθεί τη 13</w:t>
      </w:r>
      <w:r w:rsidRPr="006D6D19">
        <w:rPr>
          <w:rFonts w:eastAsia="Times New Roman" w:cs="Times New Roman"/>
          <w:szCs w:val="24"/>
          <w:vertAlign w:val="superscript"/>
        </w:rPr>
        <w:t>η</w:t>
      </w:r>
      <w:r>
        <w:rPr>
          <w:rFonts w:eastAsia="Times New Roman" w:cs="Times New Roman"/>
          <w:szCs w:val="24"/>
        </w:rPr>
        <w:t xml:space="preserve"> Οκτωβρίου 2019 και η εγκατάσταση των νέων αρχών θα γίνει την 1</w:t>
      </w:r>
      <w:r w:rsidRPr="006D6D19">
        <w:rPr>
          <w:rFonts w:eastAsia="Times New Roman" w:cs="Times New Roman"/>
          <w:szCs w:val="24"/>
          <w:vertAlign w:val="superscript"/>
        </w:rPr>
        <w:t>η</w:t>
      </w:r>
      <w:r>
        <w:rPr>
          <w:rFonts w:eastAsia="Times New Roman" w:cs="Times New Roman"/>
          <w:szCs w:val="24"/>
        </w:rPr>
        <w:t xml:space="preserve"> Ιανουαρίου 2020. Η τρέχουσα δημοτική περίοδος παρατείνεται μέχρι την 31</w:t>
      </w:r>
      <w:r w:rsidRPr="00387C8D">
        <w:rPr>
          <w:rFonts w:eastAsia="Times New Roman" w:cs="Times New Roman"/>
          <w:szCs w:val="24"/>
          <w:vertAlign w:val="superscript"/>
        </w:rPr>
        <w:t>η</w:t>
      </w:r>
      <w:r>
        <w:rPr>
          <w:rFonts w:eastAsia="Times New Roman" w:cs="Times New Roman"/>
          <w:szCs w:val="24"/>
        </w:rPr>
        <w:t xml:space="preserve"> Δεκεμβρίου 2019 και η θητεία των δημοτικών αρχών λογίζεται πλήρης για όλες τις συνέπειες». Αυτά από την προηγούμενη Πέμπτη μέχρι και σήμερα το πρωί. </w:t>
      </w:r>
    </w:p>
    <w:p w14:paraId="53B9B8B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Εν συνεχεία, όμως, χθες το απόγευμα και συγκεκριμένα περί </w:t>
      </w:r>
      <w:proofErr w:type="spellStart"/>
      <w:r>
        <w:rPr>
          <w:rFonts w:eastAsia="Times New Roman" w:cs="Times New Roman"/>
          <w:szCs w:val="24"/>
        </w:rPr>
        <w:t>ώραν</w:t>
      </w:r>
      <w:proofErr w:type="spellEnd"/>
      <w:r>
        <w:rPr>
          <w:rFonts w:eastAsia="Times New Roman" w:cs="Times New Roman"/>
          <w:szCs w:val="24"/>
        </w:rPr>
        <w:t xml:space="preserve"> 21.25΄ δεκαέξι καλοί συνάδελφοί μας από το</w:t>
      </w:r>
      <w:r>
        <w:rPr>
          <w:rFonts w:eastAsia="Times New Roman" w:cs="Times New Roman"/>
          <w:szCs w:val="24"/>
        </w:rPr>
        <w:t xml:space="preserve">ν ΣΥΡΙΖΑ </w:t>
      </w:r>
      <w:proofErr w:type="spellStart"/>
      <w:r>
        <w:rPr>
          <w:rFonts w:eastAsia="Times New Roman" w:cs="Times New Roman"/>
          <w:szCs w:val="24"/>
        </w:rPr>
        <w:t>ενεπνεύσθησαν</w:t>
      </w:r>
      <w:proofErr w:type="spellEnd"/>
      <w:r>
        <w:rPr>
          <w:rFonts w:eastAsia="Times New Roman" w:cs="Times New Roman"/>
          <w:szCs w:val="24"/>
        </w:rPr>
        <w:t>, κάτι σκέφτηκαν καινούρ</w:t>
      </w:r>
      <w:r>
        <w:rPr>
          <w:rFonts w:eastAsia="Times New Roman" w:cs="Times New Roman"/>
          <w:szCs w:val="24"/>
        </w:rPr>
        <w:t>γ</w:t>
      </w:r>
      <w:r>
        <w:rPr>
          <w:rFonts w:eastAsia="Times New Roman" w:cs="Times New Roman"/>
          <w:szCs w:val="24"/>
        </w:rPr>
        <w:t>ιο και είπαν να το ξαναδούν. Είπαν: «Ειδικά για τις εκλογές του 2019, η προθεσμία του προηγούμενου εδαφίου ορίζεται στην 1</w:t>
      </w:r>
      <w:r w:rsidRPr="006D6D19">
        <w:rPr>
          <w:rFonts w:eastAsia="Times New Roman" w:cs="Times New Roman"/>
          <w:szCs w:val="24"/>
          <w:vertAlign w:val="superscript"/>
        </w:rPr>
        <w:t>η</w:t>
      </w:r>
      <w:r>
        <w:rPr>
          <w:rFonts w:eastAsia="Times New Roman" w:cs="Times New Roman"/>
          <w:szCs w:val="24"/>
        </w:rPr>
        <w:t xml:space="preserve"> Απριλίου και</w:t>
      </w:r>
      <w:r>
        <w:rPr>
          <w:rFonts w:eastAsia="Times New Roman" w:cs="Times New Roman"/>
          <w:szCs w:val="24"/>
        </w:rPr>
        <w:t>,</w:t>
      </w:r>
      <w:r>
        <w:rPr>
          <w:rFonts w:eastAsia="Times New Roman" w:cs="Times New Roman"/>
          <w:szCs w:val="24"/>
        </w:rPr>
        <w:t xml:space="preserve"> μάλιστα, αντικαθίσταται»</w:t>
      </w:r>
      <w:r>
        <w:rPr>
          <w:rFonts w:eastAsia="Times New Roman" w:cs="Times New Roman"/>
          <w:szCs w:val="24"/>
        </w:rPr>
        <w:t>,</w:t>
      </w:r>
      <w:r>
        <w:rPr>
          <w:rFonts w:eastAsia="Times New Roman" w:cs="Times New Roman"/>
          <w:szCs w:val="24"/>
        </w:rPr>
        <w:t xml:space="preserve"> δηλαδή οι προθεσμίες αυτές αντικαθίστανται «α</w:t>
      </w:r>
      <w:r>
        <w:rPr>
          <w:rFonts w:eastAsia="Times New Roman" w:cs="Times New Roman"/>
          <w:szCs w:val="24"/>
        </w:rPr>
        <w:t xml:space="preserve">πό την παράγραφο 4 του άρθρου 9», δηλαδή έχουμε επαναφορά του προηγούμενου καθεστώτος. </w:t>
      </w:r>
    </w:p>
    <w:p w14:paraId="53B9B8B3"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ήταν το προηγούμενο καθεστώς; Το προηγούμενο καθεστώς ήταν: Πρώτος γύρος </w:t>
      </w:r>
      <w:proofErr w:type="spellStart"/>
      <w:r>
        <w:rPr>
          <w:rFonts w:eastAsia="Times New Roman" w:cs="Times New Roman"/>
          <w:szCs w:val="24"/>
        </w:rPr>
        <w:t>αυτοδιοικητικών</w:t>
      </w:r>
      <w:proofErr w:type="spellEnd"/>
      <w:r>
        <w:rPr>
          <w:rFonts w:eastAsia="Times New Roman" w:cs="Times New Roman"/>
          <w:szCs w:val="24"/>
        </w:rPr>
        <w:t xml:space="preserve"> στις ευρωεκλογές, δεύτερος γύρος την επόμενη, μετά τις ευρωεκλογές. Αυτά μ</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είπαν οι καλοί μας συνάδελφοι το βράδυ στις 21.25΄ εχθές. Αλλά κάτι ξανασκέφτηκαν αυτοί οι καλοί συνάδελφοι μέχρι τις 12.45΄ σήμερα το πρωί κι έτσι απέσυραν την τροπολογία τ</w:t>
      </w:r>
      <w:r>
        <w:rPr>
          <w:rFonts w:eastAsia="Times New Roman" w:cs="Times New Roman"/>
          <w:szCs w:val="24"/>
        </w:rPr>
        <w:t>ων</w:t>
      </w:r>
      <w:r>
        <w:rPr>
          <w:rFonts w:eastAsia="Times New Roman" w:cs="Times New Roman"/>
          <w:szCs w:val="24"/>
        </w:rPr>
        <w:t xml:space="preserve"> 21.25΄ και είπαν να το αλλάξουν και να το κάνουν ως εξής: Ο πρώτος γύρος των </w:t>
      </w:r>
      <w:proofErr w:type="spellStart"/>
      <w:r>
        <w:rPr>
          <w:rFonts w:eastAsia="Times New Roman" w:cs="Times New Roman"/>
          <w:szCs w:val="24"/>
        </w:rPr>
        <w:t>αυ</w:t>
      </w:r>
      <w:r>
        <w:rPr>
          <w:rFonts w:eastAsia="Times New Roman" w:cs="Times New Roman"/>
          <w:szCs w:val="24"/>
        </w:rPr>
        <w:t>τοδιοικητικών</w:t>
      </w:r>
      <w:proofErr w:type="spellEnd"/>
      <w:r>
        <w:rPr>
          <w:rFonts w:eastAsia="Times New Roman" w:cs="Times New Roman"/>
          <w:szCs w:val="24"/>
        </w:rPr>
        <w:t xml:space="preserve"> εκλογών να γίνει μια βδομάδα πριν από τις ευρωεκλογές, ο δεύτερος γύρος, όμως, να συμπίπτει με τις ευρωεκλογές. </w:t>
      </w:r>
    </w:p>
    <w:p w14:paraId="53B9B8B4"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ω του θαύματος, η Κυβέρνηση </w:t>
      </w:r>
      <w:proofErr w:type="spellStart"/>
      <w:r>
        <w:rPr>
          <w:rFonts w:eastAsia="Times New Roman" w:cs="Times New Roman"/>
          <w:szCs w:val="24"/>
        </w:rPr>
        <w:t>ωρίμως</w:t>
      </w:r>
      <w:proofErr w:type="spellEnd"/>
      <w:r>
        <w:rPr>
          <w:rFonts w:eastAsia="Times New Roman" w:cs="Times New Roman"/>
          <w:szCs w:val="24"/>
        </w:rPr>
        <w:t xml:space="preserve"> </w:t>
      </w:r>
      <w:proofErr w:type="spellStart"/>
      <w:r>
        <w:rPr>
          <w:rFonts w:eastAsia="Times New Roman" w:cs="Times New Roman"/>
          <w:szCs w:val="24"/>
        </w:rPr>
        <w:t>ανασκεφθείσα</w:t>
      </w:r>
      <w:proofErr w:type="spellEnd"/>
      <w:r>
        <w:rPr>
          <w:rFonts w:eastAsia="Times New Roman" w:cs="Times New Roman"/>
          <w:szCs w:val="24"/>
        </w:rPr>
        <w:t xml:space="preserve"> είπε να το κάνει δεκτό αυτό σήμερα. Για γέλια και για κλάματα κυριολεκτικά τ</w:t>
      </w:r>
      <w:r>
        <w:rPr>
          <w:rFonts w:eastAsia="Times New Roman" w:cs="Times New Roman"/>
          <w:szCs w:val="24"/>
        </w:rPr>
        <w:t>αυτοχρόνως! Για γέλια και για κλάματα!</w:t>
      </w:r>
    </w:p>
    <w:p w14:paraId="53B9B8B5" w14:textId="77777777" w:rsidR="00D9389E" w:rsidRDefault="0030006C">
      <w:pPr>
        <w:tabs>
          <w:tab w:val="left" w:pos="260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B9B8B6" w14:textId="77777777" w:rsidR="00D9389E" w:rsidRDefault="0030006C">
      <w:pPr>
        <w:tabs>
          <w:tab w:val="left" w:pos="2608"/>
        </w:tabs>
        <w:spacing w:line="600" w:lineRule="auto"/>
        <w:ind w:firstLine="720"/>
        <w:contextualSpacing/>
        <w:jc w:val="both"/>
        <w:rPr>
          <w:rFonts w:eastAsia="Times New Roman"/>
          <w:szCs w:val="24"/>
        </w:rPr>
      </w:pPr>
      <w:r>
        <w:rPr>
          <w:rFonts w:eastAsia="Times New Roman" w:cs="Times New Roman"/>
          <w:szCs w:val="24"/>
        </w:rPr>
        <w:t xml:space="preserve">Και προσέξτε. «Τι συμφορά, ενώ είσαι καμωμένος για τα ωραία και μεγάλα έργα, </w:t>
      </w:r>
      <w:r w:rsidRPr="00C86C95">
        <w:rPr>
          <w:rFonts w:eastAsia="Times New Roman"/>
          <w:szCs w:val="24"/>
        </w:rPr>
        <w:t>η</w:t>
      </w:r>
      <w:r>
        <w:rPr>
          <w:rFonts w:eastAsia="Times New Roman"/>
          <w:szCs w:val="24"/>
        </w:rPr>
        <w:t xml:space="preserve"> άδικη αυτή σου η τύχη πάντα </w:t>
      </w:r>
      <w:proofErr w:type="spellStart"/>
      <w:r>
        <w:rPr>
          <w:rFonts w:eastAsia="Times New Roman"/>
          <w:szCs w:val="24"/>
        </w:rPr>
        <w:t>ενθάρρυνσι</w:t>
      </w:r>
      <w:proofErr w:type="spellEnd"/>
      <w:r>
        <w:rPr>
          <w:rFonts w:eastAsia="Times New Roman"/>
          <w:szCs w:val="24"/>
        </w:rPr>
        <w:t xml:space="preserve"> κι </w:t>
      </w:r>
      <w:r w:rsidRPr="00C86C95">
        <w:rPr>
          <w:rFonts w:eastAsia="Times New Roman"/>
          <w:szCs w:val="24"/>
        </w:rPr>
        <w:t xml:space="preserve">επιτυχία να σε αρνείται, </w:t>
      </w:r>
      <w:r>
        <w:rPr>
          <w:rFonts w:eastAsia="Times New Roman"/>
          <w:szCs w:val="24"/>
        </w:rPr>
        <w:t xml:space="preserve">να σ’ εμποδίζουν </w:t>
      </w:r>
      <w:r>
        <w:rPr>
          <w:rFonts w:eastAsia="Times New Roman"/>
          <w:szCs w:val="24"/>
        </w:rPr>
        <w:t>ευτελείς συ</w:t>
      </w:r>
      <w:r>
        <w:rPr>
          <w:rFonts w:eastAsia="Times New Roman"/>
          <w:szCs w:val="24"/>
        </w:rPr>
        <w:lastRenderedPageBreak/>
        <w:t xml:space="preserve">νήθειες </w:t>
      </w:r>
      <w:r w:rsidRPr="00C86C95">
        <w:rPr>
          <w:rFonts w:eastAsia="Times New Roman"/>
          <w:szCs w:val="24"/>
        </w:rPr>
        <w:t>και μικροπρέπειες, κι αδιαφορίες</w:t>
      </w:r>
      <w:r>
        <w:rPr>
          <w:rFonts w:eastAsia="Times New Roman"/>
          <w:szCs w:val="24"/>
        </w:rPr>
        <w:t xml:space="preserve">». Αυτό είναι αφιερωμένο. Διότι πόσο πιο κατάλληλα να το πούμε από ό,τι το λέει ο Καβάφης εδώ; Πόσο πιο κατάλληλα να το πούμε; </w:t>
      </w:r>
    </w:p>
    <w:p w14:paraId="53B9B8B7"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szCs w:val="24"/>
        </w:rPr>
        <w:t xml:space="preserve">Ο κύριος Υπουργός έχει φύγει </w:t>
      </w:r>
      <w:r>
        <w:rPr>
          <w:rFonts w:eastAsia="Times New Roman"/>
          <w:szCs w:val="24"/>
        </w:rPr>
        <w:t>«</w:t>
      </w:r>
      <w:r>
        <w:rPr>
          <w:rFonts w:eastAsia="Times New Roman"/>
          <w:szCs w:val="24"/>
        </w:rPr>
        <w:t>οδοιπόρος για τα Σούσα</w:t>
      </w:r>
      <w:r>
        <w:rPr>
          <w:rFonts w:eastAsia="Times New Roman"/>
          <w:szCs w:val="24"/>
        </w:rPr>
        <w:t>»</w:t>
      </w:r>
      <w:r>
        <w:rPr>
          <w:rFonts w:eastAsia="Times New Roman"/>
          <w:szCs w:val="24"/>
        </w:rPr>
        <w:t xml:space="preserve">, να του τάξουν </w:t>
      </w:r>
      <w:r>
        <w:rPr>
          <w:rFonts w:eastAsia="Times New Roman"/>
          <w:szCs w:val="24"/>
        </w:rPr>
        <w:t>σατραπείες και τέτοια, αλλά προσέξτε, εδώ</w:t>
      </w:r>
      <w:r>
        <w:rPr>
          <w:rFonts w:eastAsia="Times New Roman"/>
          <w:szCs w:val="24"/>
        </w:rPr>
        <w:t>,</w:t>
      </w:r>
      <w:r>
        <w:rPr>
          <w:rFonts w:eastAsia="Times New Roman"/>
          <w:szCs w:val="24"/>
        </w:rPr>
        <w:t xml:space="preserve"> λοιπόν</w:t>
      </w:r>
      <w:r>
        <w:rPr>
          <w:rFonts w:eastAsia="Times New Roman"/>
          <w:szCs w:val="24"/>
        </w:rPr>
        <w:t xml:space="preserve">, </w:t>
      </w:r>
      <w:r>
        <w:rPr>
          <w:rFonts w:eastAsia="Times New Roman"/>
          <w:szCs w:val="24"/>
        </w:rPr>
        <w:t xml:space="preserve">ο κύριος Υπουργός έκανε εκτενή επιχειρήματα υπέρ της μετακινήσεως των εκλογών. Ήρθε και μας έλεγε: «Είναι δυνατόν να αφήσουμε να θολώσει το μήνυμα με την ταύτιση των </w:t>
      </w:r>
      <w:proofErr w:type="spellStart"/>
      <w:r>
        <w:rPr>
          <w:rFonts w:eastAsia="Times New Roman"/>
          <w:szCs w:val="24"/>
        </w:rPr>
        <w:t>αυτοδιοικητικών</w:t>
      </w:r>
      <w:proofErr w:type="spellEnd"/>
      <w:r>
        <w:rPr>
          <w:rFonts w:eastAsia="Times New Roman"/>
          <w:szCs w:val="24"/>
        </w:rPr>
        <w:t xml:space="preserve"> εκλογών με τις </w:t>
      </w:r>
      <w:r>
        <w:rPr>
          <w:rFonts w:eastAsia="Times New Roman" w:cs="Times New Roman"/>
          <w:szCs w:val="24"/>
        </w:rPr>
        <w:t>ευρωεκλο</w:t>
      </w:r>
      <w:r>
        <w:rPr>
          <w:rFonts w:eastAsia="Times New Roman" w:cs="Times New Roman"/>
          <w:szCs w:val="24"/>
        </w:rPr>
        <w:t xml:space="preserve">γές; Όχι! Θα το μετακινήσουμε». </w:t>
      </w:r>
    </w:p>
    <w:p w14:paraId="53B9B8B8"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Και τον ρωτάγαμε: Θα το μετακινήσετε</w:t>
      </w:r>
      <w:r>
        <w:rPr>
          <w:rFonts w:eastAsia="Times New Roman" w:cs="Times New Roman"/>
          <w:szCs w:val="24"/>
        </w:rPr>
        <w:t>,</w:t>
      </w:r>
      <w:r>
        <w:rPr>
          <w:rFonts w:eastAsia="Times New Roman" w:cs="Times New Roman"/>
          <w:szCs w:val="24"/>
        </w:rPr>
        <w:t xml:space="preserve"> αλλά, ξέρετε, το πάτε σε μια ύποπτη περίοδο που μπορεί να </w:t>
      </w:r>
      <w:proofErr w:type="spellStart"/>
      <w:r>
        <w:rPr>
          <w:rFonts w:eastAsia="Times New Roman" w:cs="Times New Roman"/>
          <w:szCs w:val="24"/>
        </w:rPr>
        <w:t>συμπέσουν</w:t>
      </w:r>
      <w:proofErr w:type="spellEnd"/>
      <w:r>
        <w:rPr>
          <w:rFonts w:eastAsia="Times New Roman" w:cs="Times New Roman"/>
          <w:szCs w:val="24"/>
        </w:rPr>
        <w:t xml:space="preserve"> οι </w:t>
      </w:r>
      <w:proofErr w:type="spellStart"/>
      <w:r>
        <w:rPr>
          <w:rFonts w:eastAsia="Times New Roman" w:cs="Times New Roman"/>
          <w:szCs w:val="24"/>
        </w:rPr>
        <w:t>αυτοδιοικητικές</w:t>
      </w:r>
      <w:proofErr w:type="spellEnd"/>
      <w:r>
        <w:rPr>
          <w:rFonts w:eastAsia="Times New Roman" w:cs="Times New Roman"/>
          <w:szCs w:val="24"/>
        </w:rPr>
        <w:t xml:space="preserve"> με τις βουλευτικές. Δεν θα θολώσει το μήνυμα; Στην αρχή είπε: «Πολύ καχύποπτος και ευφάνταστος είσ</w:t>
      </w:r>
      <w:r>
        <w:rPr>
          <w:rFonts w:eastAsia="Times New Roman" w:cs="Times New Roman"/>
          <w:szCs w:val="24"/>
        </w:rPr>
        <w:t>τε». Μετά είπε: «Ε, καλά, μπορεί να συμβεί κι αυτό». Τώρα όμως τι είπε; «Ε, να μην το θολώσουμε με τις βουλευτικές εκλογές, να το ξαναγυρίσουμε στις ευρωεκλογές».</w:t>
      </w:r>
    </w:p>
    <w:p w14:paraId="53B9B8B9"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Άρα πέρασε η άποψή σας.</w:t>
      </w:r>
    </w:p>
    <w:p w14:paraId="53B9B8BA" w14:textId="77777777" w:rsidR="00D9389E" w:rsidRDefault="0030006C">
      <w:pPr>
        <w:tabs>
          <w:tab w:val="left" w:pos="2608"/>
        </w:tabs>
        <w:spacing w:line="600" w:lineRule="auto"/>
        <w:ind w:firstLine="720"/>
        <w:contextualSpacing/>
        <w:jc w:val="both"/>
        <w:rPr>
          <w:rFonts w:eastAsia="Times New Roman" w:cs="Times New Roman"/>
          <w:szCs w:val="24"/>
        </w:rPr>
      </w:pPr>
      <w:r w:rsidRPr="00226B33">
        <w:rPr>
          <w:rFonts w:eastAsia="Times New Roman" w:cs="Times New Roman"/>
          <w:b/>
          <w:szCs w:val="24"/>
        </w:rPr>
        <w:lastRenderedPageBreak/>
        <w:t>ΜΑΥΡΟΥΔΗΣ ΒΟΡΙΔΗΣ:</w:t>
      </w:r>
      <w:r>
        <w:rPr>
          <w:rFonts w:eastAsia="Times New Roman" w:cs="Times New Roman"/>
          <w:szCs w:val="24"/>
        </w:rPr>
        <w:t xml:space="preserve"> Ακούστε, εκείνο το οποίο γίνεται δ</w:t>
      </w:r>
      <w:r>
        <w:rPr>
          <w:rFonts w:eastAsia="Times New Roman" w:cs="Times New Roman"/>
          <w:szCs w:val="24"/>
        </w:rPr>
        <w:t xml:space="preserve">εν είναι βεβαίως ότι </w:t>
      </w:r>
      <w:proofErr w:type="spellStart"/>
      <w:r>
        <w:rPr>
          <w:rFonts w:eastAsia="Times New Roman" w:cs="Times New Roman"/>
          <w:szCs w:val="24"/>
        </w:rPr>
        <w:t>συνεκινήθη</w:t>
      </w:r>
      <w:proofErr w:type="spellEnd"/>
      <w:r>
        <w:rPr>
          <w:rFonts w:eastAsia="Times New Roman" w:cs="Times New Roman"/>
          <w:szCs w:val="24"/>
        </w:rPr>
        <w:t xml:space="preserve"> από το συνταγματικό επιχείρημα που πράγματι έχει βάση, μόνο που έχει αναπτυχθεί. Λέτε να το σκεφτήκατε ξαφνικά το συνταγματικό επιχείρημα χθες το απόγευμα;</w:t>
      </w:r>
    </w:p>
    <w:p w14:paraId="53B9B8BB"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Μπορεί να διάβασε Καβάφη.</w:t>
      </w:r>
    </w:p>
    <w:p w14:paraId="53B9B8BC" w14:textId="77777777" w:rsidR="00D9389E" w:rsidRDefault="0030006C">
      <w:pPr>
        <w:tabs>
          <w:tab w:val="left" w:pos="2608"/>
        </w:tabs>
        <w:spacing w:line="600" w:lineRule="auto"/>
        <w:ind w:firstLine="720"/>
        <w:contextualSpacing/>
        <w:jc w:val="both"/>
        <w:rPr>
          <w:rFonts w:eastAsia="Times New Roman" w:cs="Times New Roman"/>
          <w:szCs w:val="24"/>
        </w:rPr>
      </w:pPr>
      <w:r w:rsidRPr="00226B33">
        <w:rPr>
          <w:rFonts w:eastAsia="Times New Roman" w:cs="Times New Roman"/>
          <w:b/>
          <w:szCs w:val="24"/>
        </w:rPr>
        <w:t>ΜΑΥΡΟΥΔΗΣ</w:t>
      </w:r>
      <w:r w:rsidRPr="00226B33">
        <w:rPr>
          <w:rFonts w:eastAsia="Times New Roman" w:cs="Times New Roman"/>
          <w:b/>
          <w:szCs w:val="24"/>
        </w:rPr>
        <w:t xml:space="preserve"> ΒΟΡΙΔΗΣ:</w:t>
      </w:r>
      <w:r>
        <w:rPr>
          <w:rFonts w:eastAsia="Times New Roman" w:cs="Times New Roman"/>
          <w:szCs w:val="24"/>
        </w:rPr>
        <w:t xml:space="preserve"> Έτσι, αλλά ο Καβάφης δεν λύνει τα συνταγματικά ζητήματα. Λύνει άλλα</w:t>
      </w:r>
      <w:r>
        <w:rPr>
          <w:rFonts w:eastAsia="Times New Roman" w:cs="Times New Roman"/>
          <w:szCs w:val="24"/>
        </w:rPr>
        <w:t>,</w:t>
      </w:r>
      <w:r>
        <w:rPr>
          <w:rFonts w:eastAsia="Times New Roman" w:cs="Times New Roman"/>
          <w:szCs w:val="24"/>
        </w:rPr>
        <w:t xml:space="preserve"> υπαρξιακά</w:t>
      </w:r>
      <w:r>
        <w:rPr>
          <w:rFonts w:eastAsia="Times New Roman" w:cs="Times New Roman"/>
          <w:szCs w:val="24"/>
        </w:rPr>
        <w:t>,</w:t>
      </w:r>
      <w:r>
        <w:rPr>
          <w:rFonts w:eastAsia="Times New Roman" w:cs="Times New Roman"/>
          <w:szCs w:val="24"/>
        </w:rPr>
        <w:t xml:space="preserve"> που έχει πλέον ο κύριος Υπουργός να λύσει, ενδεχομένως. Τα συνταγματικά με τον Καβάφη δεν θα τα λύσουμε.</w:t>
      </w:r>
    </w:p>
    <w:p w14:paraId="53B9B8BD"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Άρα, λοιπόν, προσέξτε τώρα τι είναι εκείνο το οποίο, κυρίες κ</w:t>
      </w:r>
      <w:r>
        <w:rPr>
          <w:rFonts w:eastAsia="Times New Roman" w:cs="Times New Roman"/>
          <w:szCs w:val="24"/>
        </w:rPr>
        <w:t>αι κύριοι συνάδελφοι, έχει συμβεί; Είναι πολύ απλό και πολύ καθαρό. Αρχικώς ο κ. Τσίπρας σκέφτηκε: Να έχω τη δυνατότητα να τις πάω τον Σεπτέμβριο και να τις βάλω μαζί, για να τους μπερδέψω; Πώς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τους μπερδέψω; Να τρέχουν οι δικοί μας οι δήμαρχοι</w:t>
      </w:r>
      <w:r>
        <w:rPr>
          <w:rFonts w:eastAsia="Times New Roman" w:cs="Times New Roman"/>
          <w:szCs w:val="24"/>
        </w:rPr>
        <w:t xml:space="preserve">, να τρέχουν οι </w:t>
      </w:r>
      <w:proofErr w:type="spellStart"/>
      <w:r>
        <w:rPr>
          <w:rFonts w:eastAsia="Times New Roman" w:cs="Times New Roman"/>
          <w:szCs w:val="24"/>
        </w:rPr>
        <w:t>αυτοδιοικητικοί</w:t>
      </w:r>
      <w:proofErr w:type="spellEnd"/>
      <w:r>
        <w:rPr>
          <w:rFonts w:eastAsia="Times New Roman" w:cs="Times New Roman"/>
          <w:szCs w:val="24"/>
        </w:rPr>
        <w:t>,</w:t>
      </w:r>
      <w:r>
        <w:rPr>
          <w:rFonts w:eastAsia="Times New Roman" w:cs="Times New Roman"/>
          <w:szCs w:val="24"/>
        </w:rPr>
        <w:t xml:space="preserve"> που είναι κατά το μάλλον ή ήττον Νέα Δημοκρατία στη συντριπτική τους πλειοψηφία και ο ΣΥΡΙΖΑ δεν έχει τίποτε, να τρέχουν με τα δικά </w:t>
      </w:r>
      <w:r>
        <w:rPr>
          <w:rFonts w:eastAsia="Times New Roman" w:cs="Times New Roman"/>
          <w:szCs w:val="24"/>
        </w:rPr>
        <w:lastRenderedPageBreak/>
        <w:t>τους, να μην ασχολούνται με τις βουλευτικές, άρα επομένως τους αφαιρώ τακτικό επιχείρημα. Β</w:t>
      </w:r>
      <w:r>
        <w:rPr>
          <w:rFonts w:eastAsia="Times New Roman" w:cs="Times New Roman"/>
          <w:szCs w:val="24"/>
        </w:rPr>
        <w:t xml:space="preserve">άλε να το έχω εκεί. </w:t>
      </w:r>
    </w:p>
    <w:p w14:paraId="53B9B8BE"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Αυτό είχε ένα θέμα. Το θέμα ήταν: Φτάνεις μέχρι τις βουλευτικές εκλογές; Διότι αν δεν φτάσεις και οι βουλευτικές πάνε πιο νωρίς, τότε διατρέχεις τον εξής κίνδυνο: και αυτό να μην έχεις και να αλλάξει η απλή αναλογική, όπως εμείς έχουμε</w:t>
      </w:r>
      <w:r>
        <w:rPr>
          <w:rFonts w:eastAsia="Times New Roman" w:cs="Times New Roman"/>
          <w:szCs w:val="24"/>
        </w:rPr>
        <w:t xml:space="preserve"> δεσμευτεί ότι θα την αλλάξουμε</w:t>
      </w:r>
      <w:r>
        <w:rPr>
          <w:rFonts w:eastAsia="Times New Roman" w:cs="Times New Roman"/>
          <w:szCs w:val="24"/>
        </w:rPr>
        <w:t>,</w:t>
      </w:r>
      <w:r>
        <w:rPr>
          <w:rFonts w:eastAsia="Times New Roman" w:cs="Times New Roman"/>
          <w:szCs w:val="24"/>
        </w:rPr>
        <w:t xml:space="preserve"> γιατί θα είμαστε </w:t>
      </w:r>
      <w:r>
        <w:rPr>
          <w:rFonts w:eastAsia="Times New Roman" w:cs="Times New Roman"/>
          <w:szCs w:val="24"/>
        </w:rPr>
        <w:t>κ</w:t>
      </w:r>
      <w:r>
        <w:rPr>
          <w:rFonts w:eastAsia="Times New Roman" w:cs="Times New Roman"/>
          <w:szCs w:val="24"/>
        </w:rPr>
        <w:t xml:space="preserve">υβέρνηση μέχρι τότε. Άρα άκυρη η απλή αναλογική, αλλά και άκυρο το πλεονέκτημα αυτό. </w:t>
      </w:r>
    </w:p>
    <w:p w14:paraId="53B9B8BF"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Χθες το βράδυ ο κ. Τσίπρας το ξανασκέφτηκε. Σε πανικό ευρισκόμενος, σε ταραχή διανοητική, είπε: Άσε να το ξαναγυρίσω πί</w:t>
      </w:r>
      <w:r>
        <w:rPr>
          <w:rFonts w:eastAsia="Times New Roman" w:cs="Times New Roman"/>
          <w:szCs w:val="24"/>
        </w:rPr>
        <w:t>σω, να το βάλω μαζί με τις ευρωεκλογές, ώστε να μπορώ να ταυτίσω και τις βουλευτικές και τις ευρωεκλογές κι εκεί να δεις πόσο θα τους μπερδέψω.</w:t>
      </w:r>
    </w:p>
    <w:p w14:paraId="53B9B8C0"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Η απάντηση είναι μία και απλή: Βρίσκεστε σε πανικό, βρίσκεστε σε αποδρομή, βρίσκεστε σε κατάρρευση. </w:t>
      </w:r>
      <w:proofErr w:type="spellStart"/>
      <w:r>
        <w:rPr>
          <w:rFonts w:eastAsia="Times New Roman"/>
          <w:szCs w:val="24"/>
        </w:rPr>
        <w:t>Εργαλειοποιε</w:t>
      </w:r>
      <w:r>
        <w:rPr>
          <w:rFonts w:eastAsia="Times New Roman"/>
          <w:szCs w:val="24"/>
        </w:rPr>
        <w:t>ίτε</w:t>
      </w:r>
      <w:proofErr w:type="spellEnd"/>
      <w:r>
        <w:rPr>
          <w:rFonts w:eastAsia="Times New Roman"/>
          <w:szCs w:val="24"/>
        </w:rPr>
        <w:t xml:space="preserve"> την αυτοδιοίκηση, τη χρησιμοποιείτε με αισχρό τρόπο. Είναι απαράδεκτο αυτό το οποίο κάνει η Κυβέρνηση, ο τρόπος με τον οποίο παίζει με τους θεσμούς.</w:t>
      </w:r>
    </w:p>
    <w:p w14:paraId="53B9B8C1"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lastRenderedPageBreak/>
        <w:t>Αυτό πρέπει να καταδικάσουμε, συνάδελφοι. Αυτό πρέπει να διακηρύξουμε, ότι αρνούμαστε να συμπράξουμε σ’</w:t>
      </w:r>
      <w:r>
        <w:rPr>
          <w:rFonts w:eastAsia="Times New Roman"/>
          <w:szCs w:val="24"/>
        </w:rPr>
        <w:t xml:space="preserve"> αυτή την ιταμή πρακτική.</w:t>
      </w:r>
    </w:p>
    <w:p w14:paraId="53B9B8C2" w14:textId="77777777" w:rsidR="00D9389E" w:rsidRDefault="0030006C">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3B9B8C3"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Πέρα από το αστείον του πράγματος</w:t>
      </w:r>
      <w:r>
        <w:rPr>
          <w:rFonts w:eastAsia="Times New Roman"/>
          <w:szCs w:val="24"/>
        </w:rPr>
        <w:t>,</w:t>
      </w:r>
      <w:r>
        <w:rPr>
          <w:rFonts w:eastAsia="Times New Roman"/>
          <w:szCs w:val="24"/>
        </w:rPr>
        <w:t xml:space="preserve"> υπάρχει ένα κωμικό, φαρσοκωμωδία</w:t>
      </w:r>
      <w:r>
        <w:rPr>
          <w:rFonts w:eastAsia="Times New Roman"/>
          <w:szCs w:val="24"/>
        </w:rPr>
        <w:t>,</w:t>
      </w:r>
      <w:r>
        <w:rPr>
          <w:rFonts w:eastAsia="Times New Roman"/>
          <w:szCs w:val="24"/>
        </w:rPr>
        <w:t xml:space="preserve"> θα το λέγαμε</w:t>
      </w:r>
      <w:r>
        <w:rPr>
          <w:rFonts w:eastAsia="Times New Roman"/>
          <w:szCs w:val="24"/>
        </w:rPr>
        <w:t>,</w:t>
      </w:r>
      <w:r>
        <w:rPr>
          <w:rFonts w:eastAsia="Times New Roman"/>
          <w:szCs w:val="24"/>
        </w:rPr>
        <w:t xml:space="preserve"> από την άλλη μεριά υπάρχει και το δράμα της πλήρους </w:t>
      </w:r>
      <w:proofErr w:type="spellStart"/>
      <w:r>
        <w:rPr>
          <w:rFonts w:eastAsia="Times New Roman"/>
          <w:szCs w:val="24"/>
        </w:rPr>
        <w:t>εργαλειοποιήσεως</w:t>
      </w:r>
      <w:proofErr w:type="spellEnd"/>
      <w:r>
        <w:rPr>
          <w:rFonts w:eastAsia="Times New Roman"/>
          <w:szCs w:val="24"/>
        </w:rPr>
        <w:t xml:space="preserve"> και καθυπόταξης των θεσμ</w:t>
      </w:r>
      <w:r>
        <w:rPr>
          <w:rFonts w:eastAsia="Times New Roman"/>
          <w:szCs w:val="24"/>
        </w:rPr>
        <w:t>ών στους θλιβερούς μικροκομματικούς σχεδιασμούς του κ</w:t>
      </w:r>
      <w:r>
        <w:rPr>
          <w:rFonts w:eastAsia="Times New Roman"/>
          <w:szCs w:val="24"/>
        </w:rPr>
        <w:t>.</w:t>
      </w:r>
      <w:r>
        <w:rPr>
          <w:rFonts w:eastAsia="Times New Roman"/>
          <w:szCs w:val="24"/>
        </w:rPr>
        <w:t xml:space="preserve"> Τσίπρα, που όμως δέχθηκε να εκτελέσει ο κ. </w:t>
      </w:r>
      <w:proofErr w:type="spellStart"/>
      <w:r>
        <w:rPr>
          <w:rFonts w:eastAsia="Times New Roman"/>
          <w:szCs w:val="24"/>
        </w:rPr>
        <w:t>Σουρλέτης</w:t>
      </w:r>
      <w:proofErr w:type="spellEnd"/>
      <w:r>
        <w:rPr>
          <w:rFonts w:eastAsia="Times New Roman"/>
          <w:szCs w:val="24"/>
        </w:rPr>
        <w:t>, που</w:t>
      </w:r>
      <w:r>
        <w:rPr>
          <w:rFonts w:eastAsia="Times New Roman"/>
          <w:szCs w:val="24"/>
        </w:rPr>
        <w:t>,</w:t>
      </w:r>
      <w:r>
        <w:rPr>
          <w:rFonts w:eastAsia="Times New Roman"/>
          <w:szCs w:val="24"/>
        </w:rPr>
        <w:t xml:space="preserve"> αν μη τι άλλο</w:t>
      </w:r>
      <w:r>
        <w:rPr>
          <w:rFonts w:eastAsia="Times New Roman"/>
          <w:szCs w:val="24"/>
        </w:rPr>
        <w:t>,</w:t>
      </w:r>
      <w:r>
        <w:rPr>
          <w:rFonts w:eastAsia="Times New Roman"/>
          <w:szCs w:val="24"/>
        </w:rPr>
        <w:t xml:space="preserve"> σήμερα ακύρωσε μια μακρά προσωπική του προσπάθεια να διατηρήσει μέσα σ’ αυτό όλο το πράγμα μια κάποια προσωπική σοβαρότητα. Ακυ</w:t>
      </w:r>
      <w:r>
        <w:rPr>
          <w:rFonts w:eastAsia="Times New Roman"/>
          <w:szCs w:val="24"/>
        </w:rPr>
        <w:t xml:space="preserve">ρώθηκε σήμερα εδώ. Γιατί όταν σου κάνουν τέτοια και είσαι Υπουργός, δεν έρχεσαι να τα στηρίξεις. Λες: «Με </w:t>
      </w:r>
      <w:proofErr w:type="spellStart"/>
      <w:r>
        <w:rPr>
          <w:rFonts w:eastAsia="Times New Roman"/>
          <w:szCs w:val="24"/>
        </w:rPr>
        <w:t>συγχωρείτε</w:t>
      </w:r>
      <w:proofErr w:type="spellEnd"/>
      <w:r>
        <w:rPr>
          <w:rFonts w:eastAsia="Times New Roman"/>
          <w:szCs w:val="24"/>
        </w:rPr>
        <w:t xml:space="preserve">. Εγώ αυτό δεν μπορώ να το κάνω. Ο επόμενος, παρακαλώ». Και διασώζεις την προσωπική σου αξιοπρέπεια. Άλλως, πας για τις σατραπείες. </w:t>
      </w:r>
    </w:p>
    <w:p w14:paraId="53B9B8C4"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Έρχομαι</w:t>
      </w:r>
      <w:r>
        <w:rPr>
          <w:rFonts w:eastAsia="Times New Roman"/>
          <w:szCs w:val="24"/>
        </w:rPr>
        <w:t xml:space="preserve">, όμως, σε αυτό που είναι σήμερα το σημαντικό. Τι ομολογήσατε κιόλας; Έχει μια σημασία. Ομολογήσατε και την </w:t>
      </w:r>
      <w:r>
        <w:rPr>
          <w:rFonts w:eastAsia="Times New Roman"/>
          <w:szCs w:val="24"/>
        </w:rPr>
        <w:lastRenderedPageBreak/>
        <w:t xml:space="preserve">ήττα, την </w:t>
      </w:r>
      <w:proofErr w:type="spellStart"/>
      <w:r>
        <w:rPr>
          <w:rFonts w:eastAsia="Times New Roman"/>
          <w:szCs w:val="24"/>
        </w:rPr>
        <w:t>προεξοφλημένη</w:t>
      </w:r>
      <w:proofErr w:type="spellEnd"/>
      <w:r>
        <w:rPr>
          <w:rFonts w:eastAsia="Times New Roman"/>
          <w:szCs w:val="24"/>
        </w:rPr>
        <w:t xml:space="preserve"> ήττα από εσάς. Γιατί την ομολογείτε; Διότι προφανώς η μετακίνηση και η ταύτιση στο σημείο αυτό γίνεται ακριβώς γιατί ξέρετε </w:t>
      </w:r>
      <w:r>
        <w:rPr>
          <w:rFonts w:eastAsia="Times New Roman"/>
          <w:szCs w:val="24"/>
        </w:rPr>
        <w:t>ότι</w:t>
      </w:r>
      <w:r>
        <w:rPr>
          <w:rFonts w:eastAsia="Times New Roman"/>
          <w:szCs w:val="24"/>
        </w:rPr>
        <w:t>,</w:t>
      </w:r>
      <w:r>
        <w:rPr>
          <w:rFonts w:eastAsia="Times New Roman"/>
          <w:szCs w:val="24"/>
        </w:rPr>
        <w:t xml:space="preserve"> όποια στιγμή και να γίνουν οι βουλευτικές εκλογές, στην πραγματικότητα θα χάσετε. Άρα η απλή αναλογική και ο «</w:t>
      </w:r>
      <w:r>
        <w:rPr>
          <w:rFonts w:eastAsia="Times New Roman"/>
          <w:szCs w:val="24"/>
        </w:rPr>
        <w:t>ΚΛΕΙΣΘΕΝΗΣ</w:t>
      </w:r>
      <w:r>
        <w:rPr>
          <w:rFonts w:eastAsia="Times New Roman"/>
          <w:szCs w:val="24"/>
        </w:rPr>
        <w:t xml:space="preserve">» θα ακυρωθεί. Το φέρνετε στις ευρωεκλογές, που είναι πια το ακραίο όριο των βουλευτικών, μπας και διασωθεί αυτό που πιστεύετε ότι </w:t>
      </w:r>
      <w:r>
        <w:rPr>
          <w:rFonts w:eastAsia="Times New Roman"/>
          <w:szCs w:val="24"/>
        </w:rPr>
        <w:t>βολεύει εσάς</w:t>
      </w:r>
      <w:r>
        <w:rPr>
          <w:rFonts w:eastAsia="Times New Roman"/>
          <w:szCs w:val="24"/>
        </w:rPr>
        <w:t>,</w:t>
      </w:r>
      <w:r>
        <w:rPr>
          <w:rFonts w:eastAsia="Times New Roman"/>
          <w:szCs w:val="24"/>
        </w:rPr>
        <w:t xml:space="preserve"> πάλι μικροκομματικά.</w:t>
      </w:r>
    </w:p>
    <w:p w14:paraId="53B9B8C5"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Έρχομαι στην απλή αναλογική. Αυτό το νομοσχέδιο είναι ένα μεγάλο νομοσχέδιο. Έχει εξαγγελθεί εδώ και δυόμισι-τρία χρόνια και έρχεται με τα πολλά τώρα. </w:t>
      </w:r>
    </w:p>
    <w:p w14:paraId="53B9B8C6"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Διερωτάται κανείς, κυρίες και κύριοι συνάδελφοι: Το πρόβλημα της αυτο</w:t>
      </w:r>
      <w:r>
        <w:rPr>
          <w:rFonts w:eastAsia="Times New Roman"/>
          <w:szCs w:val="24"/>
        </w:rPr>
        <w:t xml:space="preserve">διοίκησης ήταν η απλή αναλογική; Δηλαδή από τις επαφές σας με τους πολίτες, από τις επαφές σας με τους δημοτικούς συμβούλους, με τους </w:t>
      </w:r>
      <w:proofErr w:type="spellStart"/>
      <w:r>
        <w:rPr>
          <w:rFonts w:eastAsia="Times New Roman"/>
          <w:szCs w:val="24"/>
        </w:rPr>
        <w:t>αυτοδιοικητικούς</w:t>
      </w:r>
      <w:proofErr w:type="spellEnd"/>
      <w:r>
        <w:rPr>
          <w:rFonts w:eastAsia="Times New Roman"/>
          <w:szCs w:val="24"/>
        </w:rPr>
        <w:t xml:space="preserve"> παράγοντες, με τους δημάρχους, με τους περιφερειακούς συμβούλους, με τους ειδικούς της αυτοδιοίκησης, αυτ</w:t>
      </w:r>
      <w:r>
        <w:rPr>
          <w:rFonts w:eastAsia="Times New Roman"/>
          <w:szCs w:val="24"/>
        </w:rPr>
        <w:t xml:space="preserve">ό που σας έλεγαν ως πρόβλημα που έχει η αυτοδιοίκηση είναι η απλή αναλογική; </w:t>
      </w:r>
    </w:p>
    <w:p w14:paraId="53B9B8C7"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lastRenderedPageBreak/>
        <w:t>Εμείς ακούσαμε χίλια θέματα. Ακούσαμε ότι για να κάνει ένας δήμαρχος ένα γυμναστήριο σε έναν μεσαίο δήμο θέλει τέσσερα και πέντε χρόνια εξαιτίας της γραφειοκρατίας, εξαιτίας ενός</w:t>
      </w:r>
      <w:r>
        <w:rPr>
          <w:rFonts w:eastAsia="Times New Roman"/>
          <w:szCs w:val="24"/>
        </w:rPr>
        <w:t xml:space="preserve"> συστήματος δυσλειτουργικού. Ακούσαμε αυτό το πολυδαίδαλο των αρμοδιοτήτων, που κανείς πια δεν καταλαβαίνει ποιες είναι οι αρμοδιότητες στον </w:t>
      </w:r>
      <w:r>
        <w:rPr>
          <w:rFonts w:eastAsia="Times New Roman"/>
          <w:szCs w:val="24"/>
        </w:rPr>
        <w:t>Α΄</w:t>
      </w:r>
      <w:r>
        <w:rPr>
          <w:rFonts w:eastAsia="Times New Roman"/>
          <w:szCs w:val="24"/>
        </w:rPr>
        <w:t xml:space="preserve"> βαθμό, ποιες είναι οι αρμοδιότητες στον </w:t>
      </w:r>
      <w:r>
        <w:rPr>
          <w:rFonts w:eastAsia="Times New Roman"/>
          <w:szCs w:val="24"/>
        </w:rPr>
        <w:t>Β΄</w:t>
      </w:r>
      <w:r>
        <w:rPr>
          <w:rFonts w:eastAsia="Times New Roman"/>
          <w:szCs w:val="24"/>
        </w:rPr>
        <w:t xml:space="preserve"> βαθμό, ποιες είναι οι αρμοδιότητες στην αποκεντρωμένη διοίκηση.</w:t>
      </w:r>
    </w:p>
    <w:p w14:paraId="53B9B8C8"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Έχετε</w:t>
      </w:r>
      <w:r>
        <w:rPr>
          <w:rFonts w:eastAsia="Times New Roman"/>
          <w:szCs w:val="24"/>
        </w:rPr>
        <w:t>, λοιπόν, μέγιστοι αριστεροί, ορμητικοί μεταρρυθμιστές, τριάμισι ολόκληρα χρόνια να το φτιάξετε και</w:t>
      </w:r>
      <w:r>
        <w:rPr>
          <w:rFonts w:eastAsia="Times New Roman"/>
          <w:szCs w:val="24"/>
        </w:rPr>
        <w:t>,</w:t>
      </w:r>
      <w:r>
        <w:rPr>
          <w:rFonts w:eastAsia="Times New Roman"/>
          <w:szCs w:val="24"/>
        </w:rPr>
        <w:t xml:space="preserve"> αντ’ αυτού, δεν κάνετε δουλειά σήμερα με αυτό το νομοσχέδιο για τις αρμοδιότητες.</w:t>
      </w:r>
    </w:p>
    <w:p w14:paraId="53B9B8C9" w14:textId="77777777" w:rsidR="00D9389E" w:rsidRDefault="0030006C">
      <w:pPr>
        <w:tabs>
          <w:tab w:val="left" w:pos="2940"/>
        </w:tabs>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53B9B8CA"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Ακούστε. Για να ξεμπλέξουμε τις αρμο</w:t>
      </w:r>
      <w:r>
        <w:rPr>
          <w:rFonts w:eastAsia="Times New Roman"/>
          <w:szCs w:val="24"/>
        </w:rPr>
        <w:t>διότητες, δεν θέλουμε επτακόσια χρόνια. Θα σας πει εδώ ο κ. Σκουρλέτης -γιατί δεν το έχετε διαβάσει το νομοσχέδιο ή</w:t>
      </w:r>
      <w:r>
        <w:rPr>
          <w:rFonts w:eastAsia="Times New Roman"/>
          <w:szCs w:val="24"/>
        </w:rPr>
        <w:t>,</w:t>
      </w:r>
      <w:r>
        <w:rPr>
          <w:rFonts w:eastAsia="Times New Roman"/>
          <w:szCs w:val="24"/>
        </w:rPr>
        <w:t xml:space="preserve"> αν το έχετε διαβάσει, που είμαι βέβαιος ότι το κάνατε, προφανώς σας διέφυγε αυτό- ότι υπάρχει μέσα –λέει- και συστήνει μια επιτροπή</w:t>
      </w:r>
      <w:r>
        <w:rPr>
          <w:rFonts w:eastAsia="Times New Roman"/>
          <w:szCs w:val="24"/>
        </w:rPr>
        <w:t>,</w:t>
      </w:r>
      <w:r>
        <w:rPr>
          <w:rFonts w:eastAsia="Times New Roman"/>
          <w:szCs w:val="24"/>
        </w:rPr>
        <w:t xml:space="preserve"> για να</w:t>
      </w:r>
      <w:r>
        <w:rPr>
          <w:rFonts w:eastAsia="Times New Roman"/>
          <w:szCs w:val="24"/>
        </w:rPr>
        <w:t xml:space="preserve"> αντιμετωπίσει το ζήτημα των αρμοδιοτήτων. Γιατί τη συστήνει τριάμισι </w:t>
      </w:r>
      <w:r>
        <w:rPr>
          <w:rFonts w:eastAsia="Times New Roman"/>
          <w:szCs w:val="24"/>
        </w:rPr>
        <w:lastRenderedPageBreak/>
        <w:t>χρόνια μετά και δεν τη συνέστησε την ώρα που έπρεπε, ώστε να είναι ώριμο σήμερα και να υπάρξει λύση; Έφυγε αυτό.</w:t>
      </w:r>
    </w:p>
    <w:p w14:paraId="53B9B8CB"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Δεν σας απασχολούν, για παράδειγμα, ζητήματα τα οποία σήμερα είναι κρίσιμ</w:t>
      </w:r>
      <w:r>
        <w:rPr>
          <w:rFonts w:eastAsia="Times New Roman"/>
          <w:szCs w:val="24"/>
        </w:rPr>
        <w:t xml:space="preserve">α και είναι τα θέματα της διαχείρισης των απορριμμάτων, αυτά δηλαδή που είναι κατ’ εξοχήν δουλειές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και στα οποία δεν παρεμβαίνετε.</w:t>
      </w:r>
    </w:p>
    <w:p w14:paraId="53B9B8CC" w14:textId="77777777" w:rsidR="00D9389E" w:rsidRDefault="0030006C">
      <w:pPr>
        <w:spacing w:line="600" w:lineRule="auto"/>
        <w:ind w:firstLine="720"/>
        <w:jc w:val="both"/>
        <w:rPr>
          <w:rFonts w:eastAsia="Times New Roman"/>
          <w:color w:val="000000" w:themeColor="text1"/>
          <w:szCs w:val="24"/>
          <w:shd w:val="clear" w:color="auto" w:fill="FFFFFF"/>
        </w:rPr>
      </w:pPr>
      <w:r w:rsidRPr="003011B9">
        <w:rPr>
          <w:rFonts w:eastAsia="Times New Roman"/>
          <w:color w:val="000000" w:themeColor="text1"/>
          <w:szCs w:val="24"/>
          <w:shd w:val="clear" w:color="auto" w:fill="FFFFFF"/>
        </w:rPr>
        <w:t xml:space="preserve">Εγώ να σας πω και άλλα που θέτουν και που μπορεί κανείς να τα δει από όποια σκοπιά θέλει; Την </w:t>
      </w:r>
      <w:proofErr w:type="spellStart"/>
      <w:r w:rsidRPr="003011B9">
        <w:rPr>
          <w:rFonts w:eastAsia="Times New Roman"/>
          <w:color w:val="000000" w:themeColor="text1"/>
          <w:szCs w:val="24"/>
          <w:shd w:val="clear" w:color="auto" w:fill="FFFFFF"/>
        </w:rPr>
        <w:t>υποχρ</w:t>
      </w:r>
      <w:r w:rsidRPr="003011B9">
        <w:rPr>
          <w:rFonts w:eastAsia="Times New Roman"/>
          <w:color w:val="000000" w:themeColor="text1"/>
          <w:szCs w:val="24"/>
          <w:shd w:val="clear" w:color="auto" w:fill="FFFFFF"/>
        </w:rPr>
        <w:t>ηματοδότηση</w:t>
      </w:r>
      <w:proofErr w:type="spellEnd"/>
      <w:r w:rsidRPr="003011B9">
        <w:rPr>
          <w:rFonts w:eastAsia="Times New Roman"/>
          <w:color w:val="000000" w:themeColor="text1"/>
          <w:szCs w:val="24"/>
          <w:shd w:val="clear" w:color="auto" w:fill="FFFFFF"/>
        </w:rPr>
        <w:t xml:space="preserve">, την </w:t>
      </w:r>
      <w:proofErr w:type="spellStart"/>
      <w:r w:rsidRPr="003011B9">
        <w:rPr>
          <w:rFonts w:eastAsia="Times New Roman"/>
          <w:color w:val="000000" w:themeColor="text1"/>
          <w:szCs w:val="24"/>
          <w:shd w:val="clear" w:color="auto" w:fill="FFFFFF"/>
        </w:rPr>
        <w:t>υποστελέχωση</w:t>
      </w:r>
      <w:proofErr w:type="spellEnd"/>
      <w:r w:rsidRPr="003011B9">
        <w:rPr>
          <w:rFonts w:eastAsia="Times New Roman"/>
          <w:color w:val="000000" w:themeColor="text1"/>
          <w:szCs w:val="24"/>
          <w:shd w:val="clear" w:color="auto" w:fill="FFFFFF"/>
        </w:rPr>
        <w:t xml:space="preserve">. </w:t>
      </w:r>
      <w:r w:rsidRPr="003011B9">
        <w:rPr>
          <w:rFonts w:eastAsia="Times New Roman"/>
          <w:color w:val="000000" w:themeColor="text1"/>
          <w:szCs w:val="24"/>
          <w:shd w:val="clear" w:color="auto" w:fill="FFFFFF"/>
        </w:rPr>
        <w:t xml:space="preserve">Ακόμα και σε αυτά, που ακούγονται σταθερά από τους φορείς της τοπικής αυτοδιοίκησης, έχετε παρέμβαση; Μηδέν. </w:t>
      </w:r>
    </w:p>
    <w:p w14:paraId="53B9B8CD" w14:textId="77777777" w:rsidR="00D9389E" w:rsidRDefault="0030006C">
      <w:pPr>
        <w:spacing w:line="600" w:lineRule="auto"/>
        <w:ind w:firstLine="720"/>
        <w:jc w:val="both"/>
        <w:rPr>
          <w:rFonts w:eastAsia="Times New Roman"/>
          <w:color w:val="000000" w:themeColor="text1"/>
          <w:szCs w:val="24"/>
          <w:shd w:val="clear" w:color="auto" w:fill="FFFFFF"/>
        </w:rPr>
      </w:pPr>
      <w:r w:rsidRPr="005C4419">
        <w:rPr>
          <w:rFonts w:eastAsia="Times New Roman"/>
          <w:color w:val="000000" w:themeColor="text1"/>
          <w:szCs w:val="24"/>
          <w:shd w:val="clear" w:color="auto" w:fill="FFFFFF"/>
        </w:rPr>
        <w:t xml:space="preserve">Μετά από τριάμισι χρόνια αυτό που έρχεστε και λέτε είναι η απλή αναλογική. Ποιος σας το έθεσε αυτό το θέμα; Ο κανένας! Όχι απλώς δεν σας το έθεσαν, αλλά εσείς, η Αριστερά, η ευαίσθητη, η συνομιλούσα και </w:t>
      </w:r>
      <w:proofErr w:type="spellStart"/>
      <w:r w:rsidRPr="005C4419">
        <w:rPr>
          <w:rFonts w:eastAsia="Times New Roman"/>
          <w:color w:val="000000" w:themeColor="text1"/>
          <w:szCs w:val="24"/>
          <w:shd w:val="clear" w:color="auto" w:fill="FFFFFF"/>
        </w:rPr>
        <w:t>ακροαζόμενη</w:t>
      </w:r>
      <w:proofErr w:type="spellEnd"/>
      <w:r w:rsidRPr="005C4419">
        <w:rPr>
          <w:rFonts w:eastAsia="Times New Roman"/>
          <w:color w:val="000000" w:themeColor="text1"/>
          <w:szCs w:val="24"/>
          <w:shd w:val="clear" w:color="auto" w:fill="FFFFFF"/>
        </w:rPr>
        <w:t xml:space="preserve"> όλους τους κοινωνικούς φορείς, αυτοί που </w:t>
      </w:r>
      <w:r w:rsidRPr="005C4419">
        <w:rPr>
          <w:rFonts w:eastAsia="Times New Roman"/>
          <w:color w:val="000000" w:themeColor="text1"/>
          <w:szCs w:val="24"/>
          <w:shd w:val="clear" w:color="auto" w:fill="FFFFFF"/>
        </w:rPr>
        <w:t xml:space="preserve">ακούτε με προσοχή την κοινωνία, αυτοί που ακούτε με αφοσίωση -και μάλιστα για εσάς αποτελεί σχεδόν ευαγγέλιο η κοινωνική </w:t>
      </w:r>
      <w:proofErr w:type="spellStart"/>
      <w:r w:rsidRPr="005C4419">
        <w:rPr>
          <w:rFonts w:eastAsia="Times New Roman"/>
          <w:color w:val="000000" w:themeColor="text1"/>
          <w:szCs w:val="24"/>
          <w:shd w:val="clear" w:color="auto" w:fill="FFFFFF"/>
        </w:rPr>
        <w:t>θέσμιση</w:t>
      </w:r>
      <w:proofErr w:type="spellEnd"/>
      <w:r w:rsidRPr="005C4419">
        <w:rPr>
          <w:rFonts w:eastAsia="Times New Roman"/>
          <w:color w:val="000000" w:themeColor="text1"/>
          <w:szCs w:val="24"/>
          <w:shd w:val="clear" w:color="auto" w:fill="FFFFFF"/>
        </w:rPr>
        <w:t xml:space="preserve"> για το τι θέση θα πάρετε- εν προκειμένω, με σχεδόν απόλυτη ταύτιση, ομόφωνα, έρχονται όλοι οι </w:t>
      </w:r>
      <w:r w:rsidRPr="005C4419">
        <w:rPr>
          <w:rFonts w:eastAsia="Times New Roman"/>
          <w:color w:val="000000" w:themeColor="text1"/>
          <w:szCs w:val="24"/>
          <w:shd w:val="clear" w:color="auto" w:fill="FFFFFF"/>
        </w:rPr>
        <w:lastRenderedPageBreak/>
        <w:t>συλλογικοί φορείς της αυτοδιοίκησ</w:t>
      </w:r>
      <w:r w:rsidRPr="005C4419">
        <w:rPr>
          <w:rFonts w:eastAsia="Times New Roman"/>
          <w:color w:val="000000" w:themeColor="text1"/>
          <w:szCs w:val="24"/>
          <w:shd w:val="clear" w:color="auto" w:fill="FFFFFF"/>
        </w:rPr>
        <w:t xml:space="preserve">ης και τι σας λένε; «Αυτό είναι ένα καταστροφικό νομοσχέδιο για την αυτοδιοίκηση». Γιατί δεν τους ακούτε; Δεν ξέρουν; Δεν έχουν άποψη; Δεν έχουν ζήσει τα προβλήματα; Δεν τους απασχολεί; Για να δούμε. </w:t>
      </w:r>
    </w:p>
    <w:p w14:paraId="53B9B8CE" w14:textId="77777777" w:rsidR="00D9389E" w:rsidRDefault="0030006C">
      <w:pPr>
        <w:spacing w:line="600" w:lineRule="auto"/>
        <w:ind w:firstLine="709"/>
        <w:jc w:val="center"/>
        <w:rPr>
          <w:rFonts w:eastAsia="Times New Roman"/>
          <w:color w:val="000000" w:themeColor="text1"/>
          <w:szCs w:val="24"/>
          <w:shd w:val="clear" w:color="auto" w:fill="FFFFFF"/>
        </w:rPr>
      </w:pPr>
      <w:r w:rsidRPr="005C4419">
        <w:rPr>
          <w:rFonts w:eastAsia="Times New Roman"/>
          <w:color w:val="000000" w:themeColor="text1"/>
          <w:szCs w:val="24"/>
          <w:shd w:val="clear" w:color="auto" w:fill="FFFFFF"/>
        </w:rPr>
        <w:t>(Θόρυβος από την πτέρυγα του ΣΥΡΙΖΑ)</w:t>
      </w:r>
    </w:p>
    <w:p w14:paraId="53B9B8CF" w14:textId="77777777" w:rsidR="00D9389E" w:rsidRDefault="0030006C">
      <w:pPr>
        <w:spacing w:line="600" w:lineRule="auto"/>
        <w:ind w:firstLine="720"/>
        <w:jc w:val="both"/>
        <w:rPr>
          <w:rFonts w:eastAsia="Times New Roman"/>
          <w:color w:val="000000" w:themeColor="text1"/>
          <w:szCs w:val="24"/>
          <w:shd w:val="clear" w:color="auto" w:fill="FFFFFF"/>
        </w:rPr>
      </w:pPr>
      <w:r w:rsidRPr="005C4419">
        <w:rPr>
          <w:rFonts w:eastAsia="Times New Roman"/>
          <w:color w:val="000000" w:themeColor="text1"/>
          <w:szCs w:val="24"/>
          <w:shd w:val="clear" w:color="auto" w:fill="FFFFFF"/>
        </w:rPr>
        <w:t>Να ήταν μόνο ο Πατ</w:t>
      </w:r>
      <w:r w:rsidRPr="005C4419">
        <w:rPr>
          <w:rFonts w:eastAsia="Times New Roman"/>
          <w:color w:val="000000" w:themeColor="text1"/>
          <w:szCs w:val="24"/>
          <w:shd w:val="clear" w:color="auto" w:fill="FFFFFF"/>
        </w:rPr>
        <w:t xml:space="preserve">ούλης! Το 80% με 90% των δημάρχων το λέει αυτό και αντιστοίχως των δημοτικών συμβούλων. Μα, είναι αντιστοίχως οι περιφερειακοί σύμβουλοι. Μα, με </w:t>
      </w:r>
      <w:proofErr w:type="spellStart"/>
      <w:r w:rsidRPr="005C4419">
        <w:rPr>
          <w:rFonts w:eastAsia="Times New Roman"/>
          <w:color w:val="000000" w:themeColor="text1"/>
          <w:szCs w:val="24"/>
          <w:shd w:val="clear" w:color="auto" w:fill="FFFFFF"/>
        </w:rPr>
        <w:t>συγχωρείτε</w:t>
      </w:r>
      <w:proofErr w:type="spellEnd"/>
      <w:r w:rsidRPr="005C4419">
        <w:rPr>
          <w:rFonts w:eastAsia="Times New Roman"/>
          <w:color w:val="000000" w:themeColor="text1"/>
          <w:szCs w:val="24"/>
          <w:shd w:val="clear" w:color="auto" w:fill="FFFFFF"/>
        </w:rPr>
        <w:t xml:space="preserve">, είναι δικοί σας δήμαρχοι αυτοί που το λένε αυτό. Είναι δήμαρχοι του ΣΥΡΙΖΑ που το λένε αυτό. Με </w:t>
      </w:r>
      <w:proofErr w:type="spellStart"/>
      <w:r w:rsidRPr="005C4419">
        <w:rPr>
          <w:rFonts w:eastAsia="Times New Roman"/>
          <w:color w:val="000000" w:themeColor="text1"/>
          <w:szCs w:val="24"/>
          <w:shd w:val="clear" w:color="auto" w:fill="FFFFFF"/>
        </w:rPr>
        <w:t>συγ</w:t>
      </w:r>
      <w:r w:rsidRPr="005C4419">
        <w:rPr>
          <w:rFonts w:eastAsia="Times New Roman"/>
          <w:color w:val="000000" w:themeColor="text1"/>
          <w:szCs w:val="24"/>
          <w:shd w:val="clear" w:color="auto" w:fill="FFFFFF"/>
        </w:rPr>
        <w:t>χωρείτε</w:t>
      </w:r>
      <w:proofErr w:type="spellEnd"/>
      <w:r w:rsidRPr="005C4419">
        <w:rPr>
          <w:rFonts w:eastAsia="Times New Roman"/>
          <w:color w:val="000000" w:themeColor="text1"/>
          <w:szCs w:val="24"/>
          <w:shd w:val="clear" w:color="auto" w:fill="FFFFFF"/>
        </w:rPr>
        <w:t>, τίποτα δεν ακούμε; Δεν ακούμε. Καλά…</w:t>
      </w:r>
    </w:p>
    <w:p w14:paraId="53B9B8D0" w14:textId="77777777" w:rsidR="00D9389E" w:rsidRDefault="0030006C">
      <w:pPr>
        <w:spacing w:line="600" w:lineRule="auto"/>
        <w:ind w:firstLine="720"/>
        <w:jc w:val="both"/>
        <w:rPr>
          <w:rFonts w:eastAsia="Times New Roman"/>
          <w:color w:val="000000" w:themeColor="text1"/>
          <w:szCs w:val="24"/>
          <w:shd w:val="clear" w:color="auto" w:fill="FFFFFF"/>
        </w:rPr>
      </w:pPr>
      <w:r w:rsidRPr="005C4419">
        <w:rPr>
          <w:rFonts w:eastAsia="Times New Roman"/>
          <w:color w:val="000000" w:themeColor="text1"/>
          <w:szCs w:val="24"/>
          <w:shd w:val="clear" w:color="auto" w:fill="FFFFFF"/>
        </w:rPr>
        <w:t>Για να πάμε τώρα στα επιχειρήματα.</w:t>
      </w:r>
    </w:p>
    <w:p w14:paraId="53B9B8D1" w14:textId="77777777" w:rsidR="00D9389E" w:rsidRDefault="0030006C">
      <w:pPr>
        <w:spacing w:line="600" w:lineRule="auto"/>
        <w:ind w:firstLine="720"/>
        <w:jc w:val="both"/>
        <w:rPr>
          <w:rFonts w:eastAsia="Times New Roman"/>
          <w:color w:val="000000" w:themeColor="text1"/>
          <w:szCs w:val="24"/>
          <w:shd w:val="clear" w:color="auto" w:fill="FFFFFF"/>
        </w:rPr>
      </w:pPr>
      <w:r w:rsidRPr="005C4419">
        <w:rPr>
          <w:rFonts w:eastAsia="Times New Roman"/>
          <w:color w:val="000000" w:themeColor="text1"/>
          <w:szCs w:val="24"/>
          <w:shd w:val="clear" w:color="auto" w:fill="FFFFFF"/>
        </w:rPr>
        <w:t xml:space="preserve">Ποιο είναι το επιχείρημα; Το επιχείρημα είναι ένα, κυρίες και κύριοι συνάδελφοι. Ένα λένε και ένα λιβανίζουν από το πρωί ως το βράδυ: η ισοτιμία της ψήφου. Αυτό. </w:t>
      </w:r>
    </w:p>
    <w:p w14:paraId="53B9B8D2" w14:textId="77777777" w:rsidR="00D9389E" w:rsidRDefault="0030006C">
      <w:pPr>
        <w:spacing w:line="600" w:lineRule="auto"/>
        <w:ind w:firstLine="720"/>
        <w:jc w:val="both"/>
        <w:rPr>
          <w:rFonts w:eastAsia="Times New Roman"/>
          <w:color w:val="000000" w:themeColor="text1"/>
          <w:szCs w:val="24"/>
          <w:shd w:val="clear" w:color="auto" w:fill="FFFFFF"/>
        </w:rPr>
      </w:pPr>
      <w:r w:rsidRPr="005C4419">
        <w:rPr>
          <w:rFonts w:eastAsia="Times New Roman"/>
          <w:color w:val="000000" w:themeColor="text1"/>
          <w:szCs w:val="24"/>
          <w:shd w:val="clear" w:color="auto" w:fill="FFFFFF"/>
        </w:rPr>
        <w:t xml:space="preserve">Είπα λοιπόν </w:t>
      </w:r>
      <w:r w:rsidRPr="005C4419">
        <w:rPr>
          <w:rFonts w:eastAsia="Times New Roman"/>
          <w:color w:val="000000" w:themeColor="text1"/>
          <w:szCs w:val="24"/>
          <w:shd w:val="clear" w:color="auto" w:fill="FFFFFF"/>
        </w:rPr>
        <w:t xml:space="preserve">και ξαναλέω: Όλα τα πολιτικά συστήματα, αλλά και όλοι όσοι έχουν αναφερθεί σε πολιτικά συστήματα, όλοι όσοι έχουν γράψει για τα πολιτικά συστήματα, από τον Πλάτωνα </w:t>
      </w:r>
      <w:r w:rsidRPr="005C4419">
        <w:rPr>
          <w:rFonts w:eastAsia="Times New Roman"/>
          <w:color w:val="000000" w:themeColor="text1"/>
          <w:szCs w:val="24"/>
          <w:shd w:val="clear" w:color="auto" w:fill="FFFFFF"/>
        </w:rPr>
        <w:lastRenderedPageBreak/>
        <w:t>μέχρι τον Χέγκελ, από τον Αριστοτέλη μέχρι τον ιερό Αυγουστίνο, όλοι όσοι έχουν γράψει γι’ α</w:t>
      </w:r>
      <w:r w:rsidRPr="005C4419">
        <w:rPr>
          <w:rFonts w:eastAsia="Times New Roman"/>
          <w:color w:val="000000" w:themeColor="text1"/>
          <w:szCs w:val="24"/>
          <w:shd w:val="clear" w:color="auto" w:fill="FFFFFF"/>
        </w:rPr>
        <w:t>υτά, πάντοτε θέτουν ως βασικό τους μέλημα για τη λειτουργία και την επιλογή των πολιτικών συστημάτων την αποτελεσματικότητά τους. Δεν υπήρξε κανένας που να είχε διαφορετική προσέγγιση πάνω σε αυτό. Οι στοχεύσεις όλων σε αυτό είναι κοινές και είναι και λογι</w:t>
      </w:r>
      <w:r w:rsidRPr="005C4419">
        <w:rPr>
          <w:rFonts w:eastAsia="Times New Roman"/>
          <w:color w:val="000000" w:themeColor="text1"/>
          <w:szCs w:val="24"/>
          <w:shd w:val="clear" w:color="auto" w:fill="FFFFFF"/>
        </w:rPr>
        <w:t>κό, αφού με τα πολιτικά συστήματα επιλέγεις ηγεσίες και οι ηγεσίες πρέπει να παράγουν θετικό πολιτικό προϊόν για τον λαό. Άρα όλοι συμφωνούν σε αυτό. Διαφωνούν για τις μεθόδους, διαφωνούν για τον τρόπο επιλογής, διαφωνούν για πολλά πράγματα, αλλά ως προς τ</w:t>
      </w:r>
      <w:r w:rsidRPr="005C4419">
        <w:rPr>
          <w:rFonts w:eastAsia="Times New Roman"/>
          <w:color w:val="000000" w:themeColor="text1"/>
          <w:szCs w:val="24"/>
          <w:shd w:val="clear" w:color="auto" w:fill="FFFFFF"/>
        </w:rPr>
        <w:t>ον στόχο δεν διαφωνούν.</w:t>
      </w:r>
    </w:p>
    <w:p w14:paraId="53B9B8D3" w14:textId="77777777" w:rsidR="00D9389E" w:rsidRDefault="0030006C">
      <w:pPr>
        <w:spacing w:line="600" w:lineRule="auto"/>
        <w:ind w:firstLine="720"/>
        <w:jc w:val="both"/>
        <w:rPr>
          <w:rFonts w:eastAsia="Times New Roman"/>
          <w:color w:val="000000" w:themeColor="text1"/>
          <w:szCs w:val="24"/>
          <w:shd w:val="clear" w:color="auto" w:fill="FFFFFF"/>
        </w:rPr>
      </w:pPr>
      <w:r w:rsidRPr="005C4419">
        <w:rPr>
          <w:rFonts w:eastAsia="Times New Roman"/>
          <w:color w:val="000000" w:themeColor="text1"/>
          <w:szCs w:val="24"/>
          <w:shd w:val="clear" w:color="auto" w:fill="FFFFFF"/>
        </w:rPr>
        <w:t>Άρα τι έρχεστε εσείς και λέτε; Ισότητα της ψήφου. Μάλιστα. Και σας ερωτώ λοιπόν εγώ. Με αυτό που φέρνετε εδώ, που διασφαλίζει την ισότητα της ψήφου, το πολιτικό αποτέλεσμα της διακυβέρνησης θα είναι καλύτερο ή χειρότερο; Αυτό πρέπει</w:t>
      </w:r>
      <w:r w:rsidRPr="005C4419">
        <w:rPr>
          <w:rFonts w:eastAsia="Times New Roman"/>
          <w:color w:val="000000" w:themeColor="text1"/>
          <w:szCs w:val="24"/>
          <w:shd w:val="clear" w:color="auto" w:fill="FFFFFF"/>
        </w:rPr>
        <w:t xml:space="preserve"> να απαντήσετε, ποιο θα είναι το πολιτικό αποτέλεσμα. </w:t>
      </w:r>
    </w:p>
    <w:p w14:paraId="53B9B8D4" w14:textId="77777777" w:rsidR="00D9389E" w:rsidRDefault="0030006C">
      <w:pPr>
        <w:spacing w:line="600" w:lineRule="auto"/>
        <w:ind w:firstLine="720"/>
        <w:jc w:val="both"/>
        <w:rPr>
          <w:rFonts w:eastAsia="Times New Roman"/>
          <w:color w:val="000000" w:themeColor="text1"/>
          <w:szCs w:val="24"/>
          <w:shd w:val="clear" w:color="auto" w:fill="FFFFFF"/>
        </w:rPr>
      </w:pPr>
      <w:r w:rsidRPr="005C4419">
        <w:rPr>
          <w:rFonts w:eastAsia="Times New Roman"/>
          <w:color w:val="000000" w:themeColor="text1"/>
          <w:szCs w:val="24"/>
          <w:shd w:val="clear" w:color="auto" w:fill="FFFFFF"/>
        </w:rPr>
        <w:t xml:space="preserve">Και κάνω πιο συγκεκριμένη την ερώτηση, γιατί σε τόσες συζητήσεις σε αυτό κανείς δεν απαντάει, τι θα γίνει όταν εκλέγεται ένας δήμαρχος απευθείας από τον λαό -γιατί τον αφήνετε να </w:t>
      </w:r>
      <w:r w:rsidRPr="005C4419">
        <w:rPr>
          <w:rFonts w:eastAsia="Times New Roman"/>
          <w:color w:val="000000" w:themeColor="text1"/>
          <w:szCs w:val="24"/>
          <w:shd w:val="clear" w:color="auto" w:fill="FFFFFF"/>
        </w:rPr>
        <w:lastRenderedPageBreak/>
        <w:t>εκλέγεται σε δύο γύρου</w:t>
      </w:r>
      <w:r w:rsidRPr="005C4419">
        <w:rPr>
          <w:rFonts w:eastAsia="Times New Roman"/>
          <w:color w:val="000000" w:themeColor="text1"/>
          <w:szCs w:val="24"/>
          <w:shd w:val="clear" w:color="auto" w:fill="FFFFFF"/>
        </w:rPr>
        <w:t xml:space="preserve">ς, άρα έχει απευθείας νομιμοποίηση- αλλά ταυτόχρονα δεν μπορεί να εξασφαλίσει πλειοψηφία στο δημοτικό του συμβούλιο; Ακόμα, φαντασθείτε και το εξής: Δήμαρχος δύο γύρων, πρωτεύει ο συνδυασμός του και χάνει τη δεύτερη Κυριακή ο δήμαρχος. Άρα ακόμα μικρότερη </w:t>
      </w:r>
      <w:r w:rsidRPr="005C4419">
        <w:rPr>
          <w:rFonts w:eastAsia="Times New Roman"/>
          <w:color w:val="000000" w:themeColor="text1"/>
          <w:szCs w:val="24"/>
          <w:shd w:val="clear" w:color="auto" w:fill="FFFFFF"/>
        </w:rPr>
        <w:t>η παρέμβασή του στο δημοτικό συμβούλιο. Και το δημοτικό συμβούλιο στέκεται απέναντί του.</w:t>
      </w:r>
    </w:p>
    <w:p w14:paraId="53B9B8D5" w14:textId="77777777" w:rsidR="00D9389E" w:rsidRDefault="0030006C">
      <w:pPr>
        <w:spacing w:line="600" w:lineRule="auto"/>
        <w:ind w:firstLine="720"/>
        <w:jc w:val="both"/>
        <w:rPr>
          <w:rFonts w:eastAsia="Times New Roman"/>
          <w:color w:val="000000" w:themeColor="text1"/>
          <w:szCs w:val="24"/>
          <w:shd w:val="clear" w:color="auto" w:fill="FFFFFF"/>
        </w:rPr>
      </w:pPr>
      <w:r w:rsidRPr="005C4419">
        <w:rPr>
          <w:rFonts w:eastAsia="Times New Roman"/>
          <w:color w:val="000000" w:themeColor="text1"/>
          <w:szCs w:val="24"/>
          <w:shd w:val="clear" w:color="auto" w:fill="FFFFFF"/>
        </w:rPr>
        <w:t xml:space="preserve">Εάν ήμασταν στη Βουλή και η κυβέρνηση δεν είχε εμπιστοσύνη, τι θα γινόταν; Υπάρχει διέξοδος: οι εκλογές. Διαλύεται το Κοινοβούλιο και πάμε σε εκλογές. Στον δήμο τι θα </w:t>
      </w:r>
      <w:r w:rsidRPr="005C4419">
        <w:rPr>
          <w:rFonts w:eastAsia="Times New Roman"/>
          <w:color w:val="000000" w:themeColor="text1"/>
          <w:szCs w:val="24"/>
          <w:shd w:val="clear" w:color="auto" w:fill="FFFFFF"/>
        </w:rPr>
        <w:t>γίνει; Εχθρικό δημοτικό συμβούλιο, δεν συμπράττει με τον δήμαρχο, ο δήμαρχος δεν μπορεί να αντικατασταθεί, δεν υπάρχει προσφυγή στις εκλογές, κυβερνητικό αδιέξοδο στον δήμο. Ποιος την πληρώνει; Οι δημότες. Σας απασχολεί αυτό ή όχι; Όχι.</w:t>
      </w:r>
    </w:p>
    <w:p w14:paraId="53B9B8D6" w14:textId="77777777" w:rsidR="00D9389E" w:rsidRDefault="0030006C">
      <w:pPr>
        <w:spacing w:line="600" w:lineRule="auto"/>
        <w:ind w:firstLine="720"/>
        <w:jc w:val="both"/>
        <w:rPr>
          <w:rFonts w:eastAsia="Times New Roman" w:cs="Times New Roman"/>
          <w:color w:val="000000" w:themeColor="text1"/>
          <w:szCs w:val="24"/>
        </w:rPr>
      </w:pPr>
      <w:r w:rsidRPr="005C4419">
        <w:rPr>
          <w:rFonts w:eastAsia="Times New Roman" w:cs="Times New Roman"/>
          <w:color w:val="000000" w:themeColor="text1"/>
          <w:szCs w:val="24"/>
        </w:rPr>
        <w:t>Δεύτερο ερώτημα για</w:t>
      </w:r>
      <w:r w:rsidRPr="005C4419">
        <w:rPr>
          <w:rFonts w:eastAsia="Times New Roman" w:cs="Times New Roman"/>
          <w:color w:val="000000" w:themeColor="text1"/>
          <w:szCs w:val="24"/>
        </w:rPr>
        <w:t xml:space="preserve"> σας. Τι θα γίνει; Διότι αυτό το νομοθετείτε. Ο προγραμματισμός τεχνικών έργων σε έναν δήμο, ο οποίος μέχρι τώρα ψηφιζόταν εν τω συνόλω, τώρα ψηφίζεται έργο-έργο και πρέπει να διαμορφώνεται πλειοψηφία σε εκλεγ</w:t>
      </w:r>
      <w:r w:rsidRPr="005C4419">
        <w:rPr>
          <w:rFonts w:eastAsia="Times New Roman" w:cs="Times New Roman"/>
          <w:color w:val="000000" w:themeColor="text1"/>
          <w:szCs w:val="24"/>
        </w:rPr>
        <w:lastRenderedPageBreak/>
        <w:t>μένο δημοτικό συμβούλιο με απλή αναλογική ανά έ</w:t>
      </w:r>
      <w:r w:rsidRPr="005C4419">
        <w:rPr>
          <w:rFonts w:eastAsia="Times New Roman" w:cs="Times New Roman"/>
          <w:color w:val="000000" w:themeColor="text1"/>
          <w:szCs w:val="24"/>
        </w:rPr>
        <w:t xml:space="preserve">ργο. Ερώτηση: Πώς θα αντιστέκονται σε τοπικά και </w:t>
      </w:r>
      <w:proofErr w:type="spellStart"/>
      <w:r w:rsidRPr="005C4419">
        <w:rPr>
          <w:rFonts w:eastAsia="Times New Roman" w:cs="Times New Roman"/>
          <w:color w:val="000000" w:themeColor="text1"/>
          <w:szCs w:val="24"/>
        </w:rPr>
        <w:t>υπερτοπικά</w:t>
      </w:r>
      <w:proofErr w:type="spellEnd"/>
      <w:r w:rsidRPr="005C4419">
        <w:rPr>
          <w:rFonts w:eastAsia="Times New Roman" w:cs="Times New Roman"/>
          <w:color w:val="000000" w:themeColor="text1"/>
          <w:szCs w:val="24"/>
        </w:rPr>
        <w:t xml:space="preserve"> οικονομικά συμφέροντα αυτά τα δημοτικά συμβούλια έτσι συγκροτημένα, με τέτοιες πλειοψηφίες, όταν πρέπει να αποφασίσουν έργο-έργο;</w:t>
      </w:r>
    </w:p>
    <w:p w14:paraId="53B9B8D7" w14:textId="77777777" w:rsidR="00D9389E" w:rsidRDefault="0030006C">
      <w:pPr>
        <w:spacing w:line="600" w:lineRule="auto"/>
        <w:ind w:firstLine="720"/>
        <w:jc w:val="both"/>
        <w:rPr>
          <w:rFonts w:eastAsia="Times New Roman" w:cs="Times New Roman"/>
          <w:color w:val="000000" w:themeColor="text1"/>
          <w:szCs w:val="24"/>
        </w:rPr>
      </w:pPr>
      <w:r w:rsidRPr="005C4419">
        <w:rPr>
          <w:rFonts w:eastAsia="Times New Roman" w:cs="Times New Roman"/>
          <w:color w:val="000000" w:themeColor="text1"/>
          <w:szCs w:val="24"/>
        </w:rPr>
        <w:t xml:space="preserve">Νομοθετείτε σήμερα την ακυβερνησία και τη διαφθορά στους δήμους. </w:t>
      </w:r>
      <w:r w:rsidRPr="005C4419">
        <w:rPr>
          <w:rFonts w:eastAsia="Times New Roman" w:cs="Times New Roman"/>
          <w:color w:val="000000" w:themeColor="text1"/>
          <w:szCs w:val="24"/>
        </w:rPr>
        <w:t xml:space="preserve">Αυτό κάνετε σήμερα με το συγκεκριμένο νομοθέτημα και σε αυτά δεν έχουμε ακούσει την παραμικρή απάντηση, εκτός αυτό το ιδεοληπτικό, «η ισοτιμία της ψήφου», λες και -με </w:t>
      </w:r>
      <w:proofErr w:type="spellStart"/>
      <w:r w:rsidRPr="005C4419">
        <w:rPr>
          <w:rFonts w:eastAsia="Times New Roman" w:cs="Times New Roman"/>
          <w:color w:val="000000" w:themeColor="text1"/>
          <w:szCs w:val="24"/>
        </w:rPr>
        <w:t>συγχωρείτε</w:t>
      </w:r>
      <w:proofErr w:type="spellEnd"/>
      <w:r w:rsidRPr="005C4419">
        <w:rPr>
          <w:rFonts w:eastAsia="Times New Roman" w:cs="Times New Roman"/>
          <w:color w:val="000000" w:themeColor="text1"/>
          <w:szCs w:val="24"/>
        </w:rPr>
        <w:t xml:space="preserve">- δεν υπάρχει δημοκρατία όπου υπάρχει ενισχυμένο πλειοψηφικό και τη δημοκρατία </w:t>
      </w:r>
      <w:r w:rsidRPr="005C4419">
        <w:rPr>
          <w:rFonts w:eastAsia="Times New Roman" w:cs="Times New Roman"/>
          <w:color w:val="000000" w:themeColor="text1"/>
          <w:szCs w:val="24"/>
        </w:rPr>
        <w:t>θα την ξεκινήσουμε στην Ελλάδα με τον Σκουρλέτη σήμερα.</w:t>
      </w:r>
    </w:p>
    <w:p w14:paraId="53B9B8D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Σωστό!</w:t>
      </w:r>
    </w:p>
    <w:p w14:paraId="53B9B8D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Μέχρι τώρα δεν υπήρχε δημοκρατία!</w:t>
      </w:r>
    </w:p>
    <w:p w14:paraId="53B9B8D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Σωστό!</w:t>
      </w:r>
    </w:p>
    <w:p w14:paraId="53B9B8D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Σήμερα ξεκινάει!</w:t>
      </w:r>
    </w:p>
    <w:p w14:paraId="53B9B8DC" w14:textId="77777777" w:rsidR="00D9389E" w:rsidRDefault="0030006C">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53B9B8D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ΜΠΑΡΚΑΣ:</w:t>
      </w:r>
      <w:r>
        <w:rPr>
          <w:rFonts w:eastAsia="Times New Roman" w:cs="Times New Roman"/>
          <w:szCs w:val="24"/>
        </w:rPr>
        <w:t xml:space="preserve"> Σωστό το επιχείρημα! Μπράβο!</w:t>
      </w:r>
    </w:p>
    <w:p w14:paraId="53B9B8D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Βλέπεις, φέρνω επιχειρήματα υπέρ του Υπουργού σου. Τι άλλο να κάνω;</w:t>
      </w:r>
    </w:p>
    <w:p w14:paraId="53B9B8D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Άρα, λοιπόν, στην πραγματικότητα σήμερα νομοθετείται και με συγκεκριμένες διατάξεις η συναλλαγή. Για παράδειγμα, η με</w:t>
      </w:r>
      <w:r>
        <w:rPr>
          <w:rFonts w:eastAsia="Times New Roman" w:cs="Times New Roman"/>
          <w:szCs w:val="24"/>
        </w:rPr>
        <w:t>τακίνηση δημοτικών συμβούλων από παράταξη σε παράταξη, που απαγορευόταν πριν και τώρα θεσμοθετείται, για παράδειγμα, ο ορισμός αντιδημάρχου από άλλη παράταξη, αλλά με τη σύμφωνη γνώμη της παράταξης από την οποία προέρχεται -αυτά νομοθετούν- ο ορισμός πλέον</w:t>
      </w:r>
      <w:r>
        <w:rPr>
          <w:rFonts w:eastAsia="Times New Roman" w:cs="Times New Roman"/>
          <w:szCs w:val="24"/>
        </w:rPr>
        <w:t xml:space="preserve"> </w:t>
      </w:r>
      <w:proofErr w:type="spellStart"/>
      <w:r>
        <w:rPr>
          <w:rFonts w:eastAsia="Times New Roman" w:cs="Times New Roman"/>
          <w:szCs w:val="24"/>
        </w:rPr>
        <w:t>αντιπεριφερειάρχη</w:t>
      </w:r>
      <w:proofErr w:type="spellEnd"/>
      <w:r>
        <w:rPr>
          <w:rFonts w:eastAsia="Times New Roman" w:cs="Times New Roman"/>
          <w:szCs w:val="24"/>
        </w:rPr>
        <w:t>. Μα, τη συναλλαγή προσωπική, πολιτική, παραταξιακή, σε όλα τα επίπεδα, αυτό νομοθετείτε σήμερα</w:t>
      </w:r>
      <w:r>
        <w:rPr>
          <w:rFonts w:eastAsia="Times New Roman" w:cs="Times New Roman"/>
          <w:szCs w:val="24"/>
        </w:rPr>
        <w:t>!</w:t>
      </w:r>
    </w:p>
    <w:p w14:paraId="53B9B8E0" w14:textId="77777777" w:rsidR="00D9389E" w:rsidRDefault="0030006C">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53B9B8E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Άρα, λοιπόν, είναι ξεκάθαρο το τι γίνεται, είναι ξεκάθαρε</w:t>
      </w:r>
      <w:r>
        <w:rPr>
          <w:rFonts w:eastAsia="Times New Roman" w:cs="Times New Roman"/>
          <w:szCs w:val="24"/>
        </w:rPr>
        <w:t>ς οι συνέπειες και το ερώτημα είναι γιατί το κάνετε. Διότι δεν μπο</w:t>
      </w:r>
      <w:r>
        <w:rPr>
          <w:rFonts w:eastAsia="Times New Roman" w:cs="Times New Roman"/>
          <w:szCs w:val="24"/>
        </w:rPr>
        <w:lastRenderedPageBreak/>
        <w:t>ρεί να διανοηθεί κανείς ότι είστε τόσο αφελής για να μην καταλαβαίνετε σε τι δυσκολίες θα ρίξετε την τοπική αυτοδιοίκηση. Γιατί το ξεχαρβαλώνετε;</w:t>
      </w:r>
    </w:p>
    <w:p w14:paraId="53B9B8E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Δύο είναι οι απαντήσεις εδώ και θα έλεγα ότι</w:t>
      </w:r>
      <w:r>
        <w:rPr>
          <w:rFonts w:eastAsia="Times New Roman" w:cs="Times New Roman"/>
          <w:szCs w:val="24"/>
        </w:rPr>
        <w:t xml:space="preserve"> και οι δύο είναι επάλληλες. Η μία κουμπώνει πάνω στην άλλη. Η πρώτη είναι ότι εξυπηρετείτε μικροκομματικές στοχεύσεις. Ο ΣΥΡΙΖΑ δεν έχει παρουσία στην τοπική αυτοδιοίκηση. Όπως είπε και κάποιο προσφιλές σας πρόσωπο, έχετε πάρει την </w:t>
      </w:r>
      <w:r>
        <w:rPr>
          <w:rFonts w:eastAsia="Times New Roman" w:cs="Times New Roman"/>
          <w:szCs w:val="24"/>
        </w:rPr>
        <w:t>κ</w:t>
      </w:r>
      <w:r>
        <w:rPr>
          <w:rFonts w:eastAsia="Times New Roman" w:cs="Times New Roman"/>
          <w:szCs w:val="24"/>
        </w:rPr>
        <w:t>υβέρνηση, αλλά όχι την</w:t>
      </w:r>
      <w:r>
        <w:rPr>
          <w:rFonts w:eastAsia="Times New Roman" w:cs="Times New Roman"/>
          <w:szCs w:val="24"/>
        </w:rPr>
        <w:t xml:space="preserve"> εξουσία. Άρα, λοιπόν, έχετε την </w:t>
      </w:r>
      <w:r>
        <w:rPr>
          <w:rFonts w:eastAsia="Times New Roman" w:cs="Times New Roman"/>
          <w:szCs w:val="24"/>
        </w:rPr>
        <w:t>κ</w:t>
      </w:r>
      <w:r>
        <w:rPr>
          <w:rFonts w:eastAsia="Times New Roman" w:cs="Times New Roman"/>
          <w:szCs w:val="24"/>
        </w:rPr>
        <w:t xml:space="preserve">υβέρνηση, αλλά όχι την τοπική αυτοδιοίκηση και πρέπει να δώσετε ρόλο στους </w:t>
      </w:r>
      <w:proofErr w:type="spellStart"/>
      <w:r>
        <w:rPr>
          <w:rFonts w:eastAsia="Times New Roman" w:cs="Times New Roman"/>
          <w:szCs w:val="24"/>
        </w:rPr>
        <w:t>αυτοδιοικητικούς</w:t>
      </w:r>
      <w:proofErr w:type="spellEnd"/>
      <w:r>
        <w:rPr>
          <w:rFonts w:eastAsia="Times New Roman" w:cs="Times New Roman"/>
          <w:szCs w:val="24"/>
        </w:rPr>
        <w:t xml:space="preserve"> σας, τους λίγους. Ο ρόλος στους </w:t>
      </w:r>
      <w:proofErr w:type="spellStart"/>
      <w:r>
        <w:rPr>
          <w:rFonts w:eastAsia="Times New Roman" w:cs="Times New Roman"/>
          <w:szCs w:val="24"/>
        </w:rPr>
        <w:t>αυτοδιοικητικούς</w:t>
      </w:r>
      <w:proofErr w:type="spellEnd"/>
      <w:r>
        <w:rPr>
          <w:rFonts w:eastAsia="Times New Roman" w:cs="Times New Roman"/>
          <w:szCs w:val="24"/>
        </w:rPr>
        <w:t xml:space="preserve"> σας μπορεί να δοθεί μόνο μέσα από το ξεχαρβάλωμα της αυτοδιοίκησης. Μικροκομματικ</w:t>
      </w:r>
      <w:r>
        <w:rPr>
          <w:rFonts w:eastAsia="Times New Roman" w:cs="Times New Roman"/>
          <w:szCs w:val="24"/>
        </w:rPr>
        <w:t xml:space="preserve">ή η στόχευση, </w:t>
      </w:r>
      <w:proofErr w:type="spellStart"/>
      <w:r>
        <w:rPr>
          <w:rFonts w:eastAsia="Times New Roman" w:cs="Times New Roman"/>
          <w:szCs w:val="24"/>
        </w:rPr>
        <w:t>επιρρωνύεται</w:t>
      </w:r>
      <w:proofErr w:type="spellEnd"/>
      <w:r>
        <w:rPr>
          <w:rFonts w:eastAsia="Times New Roman" w:cs="Times New Roman"/>
          <w:szCs w:val="24"/>
        </w:rPr>
        <w:t xml:space="preserve"> ακριβώς από τον τρόπο με τον οποίο φερθήκατε στο ζήτημα της ημερομηνίας των εκλογών.</w:t>
      </w:r>
    </w:p>
    <w:p w14:paraId="53B9B8E3" w14:textId="77777777" w:rsidR="00D9389E" w:rsidRDefault="0030006C">
      <w:pPr>
        <w:spacing w:line="600" w:lineRule="auto"/>
        <w:ind w:firstLine="720"/>
        <w:contextualSpacing/>
        <w:jc w:val="both"/>
        <w:rPr>
          <w:rFonts w:eastAsia="Times New Roman" w:cs="Times New Roman"/>
          <w:szCs w:val="24"/>
        </w:rPr>
      </w:pPr>
      <w:r w:rsidRPr="00CB5CA0">
        <w:rPr>
          <w:rFonts w:eastAsia="Times New Roman" w:cs="Times New Roman"/>
          <w:b/>
          <w:szCs w:val="24"/>
        </w:rPr>
        <w:t>ΠΡΟΕΔΡΕΥ</w:t>
      </w:r>
      <w:r>
        <w:rPr>
          <w:rFonts w:eastAsia="Times New Roman" w:cs="Times New Roman"/>
          <w:b/>
          <w:szCs w:val="24"/>
        </w:rPr>
        <w:t>ΟΥΣΑ</w:t>
      </w:r>
      <w:r w:rsidRPr="00CB5CA0">
        <w:rPr>
          <w:rFonts w:eastAsia="Times New Roman" w:cs="Times New Roman"/>
          <w:b/>
          <w:szCs w:val="24"/>
        </w:rPr>
        <w:t xml:space="preserve"> (</w:t>
      </w:r>
      <w:r>
        <w:rPr>
          <w:rFonts w:eastAsia="Times New Roman" w:cs="Times New Roman"/>
          <w:b/>
          <w:szCs w:val="24"/>
        </w:rPr>
        <w:t>Αναστασία Χριστοδουλοπούλου</w:t>
      </w:r>
      <w:r w:rsidRPr="00CB5CA0">
        <w:rPr>
          <w:rFonts w:eastAsia="Times New Roman" w:cs="Times New Roman"/>
          <w:b/>
          <w:szCs w:val="24"/>
        </w:rPr>
        <w:t>):</w:t>
      </w:r>
      <w:r w:rsidRPr="00CB5CA0">
        <w:rPr>
          <w:rFonts w:eastAsia="Times New Roman" w:cs="Times New Roman"/>
          <w:szCs w:val="24"/>
        </w:rPr>
        <w:t xml:space="preserve"> </w:t>
      </w:r>
      <w:r>
        <w:rPr>
          <w:rFonts w:eastAsia="Times New Roman" w:cs="Times New Roman"/>
          <w:szCs w:val="24"/>
        </w:rPr>
        <w:t>Κύριε Βορίδη, συντομεύστε, παρακαλώ.</w:t>
      </w:r>
    </w:p>
    <w:p w14:paraId="53B9B8E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Τελειώνω, κυρία Πρόεδρε, σε τρία λεπτά.</w:t>
      </w:r>
    </w:p>
    <w:p w14:paraId="53B9B8E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Ο δεύτερος λόγος είναι ότι είναι εγγεγραμμένο στη γενικότερη επίθεσή σας κατά των θεσμών: Επίθεση στη δικαιοσύνη και απόπειρα χειραγωγήσεώς της -πλείστα όσα παραδείγματα- επίθεση στην ανεξάρτητη ειδησεογραφία, στα ανεξάρτητα μέσα ενημέρωσης.</w:t>
      </w:r>
    </w:p>
    <w:p w14:paraId="53B9B8E6" w14:textId="77777777" w:rsidR="00D9389E" w:rsidRDefault="0030006C">
      <w:pPr>
        <w:spacing w:line="600" w:lineRule="auto"/>
        <w:ind w:firstLine="709"/>
        <w:contextualSpacing/>
        <w:jc w:val="center"/>
        <w:rPr>
          <w:rFonts w:eastAsia="Times New Roman" w:cs="Times New Roman"/>
          <w:szCs w:val="24"/>
        </w:rPr>
      </w:pPr>
      <w:r w:rsidRPr="004E60FA">
        <w:rPr>
          <w:rFonts w:eastAsia="Times New Roman" w:cs="Times New Roman"/>
          <w:szCs w:val="24"/>
        </w:rPr>
        <w:t>(</w:t>
      </w:r>
      <w:r>
        <w:rPr>
          <w:rFonts w:eastAsia="Times New Roman" w:cs="Times New Roman"/>
          <w:szCs w:val="24"/>
        </w:rPr>
        <w:t>Γέλωτες</w:t>
      </w:r>
      <w:r w:rsidRPr="004E60FA">
        <w:rPr>
          <w:rFonts w:eastAsia="Times New Roman" w:cs="Times New Roman"/>
          <w:szCs w:val="24"/>
        </w:rPr>
        <w:t xml:space="preserve"> </w:t>
      </w:r>
      <w:r>
        <w:rPr>
          <w:rFonts w:eastAsia="Times New Roman" w:cs="Times New Roman"/>
          <w:szCs w:val="24"/>
        </w:rPr>
        <w:t xml:space="preserve">από </w:t>
      </w:r>
      <w:r>
        <w:rPr>
          <w:rFonts w:eastAsia="Times New Roman" w:cs="Times New Roman"/>
          <w:szCs w:val="24"/>
        </w:rPr>
        <w:t>την πτέρυγα του ΣΥΡΙΖΑ</w:t>
      </w:r>
      <w:r w:rsidRPr="004E60FA">
        <w:rPr>
          <w:rFonts w:eastAsia="Times New Roman" w:cs="Times New Roman"/>
          <w:szCs w:val="24"/>
        </w:rPr>
        <w:t>)</w:t>
      </w:r>
    </w:p>
    <w:p w14:paraId="53B9B8E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Μου αρέσει αυτό, αλλά θέλω να μου εξηγήσετε…</w:t>
      </w:r>
    </w:p>
    <w:p w14:paraId="53B9B8E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Μόλις υπάρξει </w:t>
      </w:r>
      <w:proofErr w:type="spellStart"/>
      <w:r>
        <w:rPr>
          <w:rFonts w:eastAsia="Times New Roman" w:cs="Times New Roman"/>
          <w:szCs w:val="24"/>
        </w:rPr>
        <w:t>καταλλαγή</w:t>
      </w:r>
      <w:proofErr w:type="spellEnd"/>
      <w:r>
        <w:rPr>
          <w:rFonts w:eastAsia="Times New Roman" w:cs="Times New Roman"/>
          <w:szCs w:val="24"/>
        </w:rPr>
        <w:t>, να σας το εξηγήσω.</w:t>
      </w:r>
    </w:p>
    <w:p w14:paraId="53B9B8E9" w14:textId="77777777" w:rsidR="00D9389E" w:rsidRDefault="0030006C">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Κύριε Βορίδη, να μην εξηγήσετε. Να ολοκληρώσετε την τοποθέτησή σας.</w:t>
      </w:r>
    </w:p>
    <w:p w14:paraId="53B9B8E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Τελειώνω, κυ</w:t>
      </w:r>
      <w:r>
        <w:rPr>
          <w:rFonts w:eastAsia="Times New Roman" w:cs="Times New Roman"/>
          <w:szCs w:val="24"/>
        </w:rPr>
        <w:t>ρία Πρόεδρε. Όμως, είναι σημαντικό να το καταλάβουν οι συνάδελφοι.</w:t>
      </w:r>
    </w:p>
    <w:p w14:paraId="53B9B8EB" w14:textId="77777777" w:rsidR="00D9389E" w:rsidRDefault="0030006C">
      <w:pPr>
        <w:spacing w:line="600" w:lineRule="auto"/>
        <w:ind w:firstLine="720"/>
        <w:contextualSpacing/>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Δεν χρειάζεται</w:t>
      </w:r>
      <w:r>
        <w:rPr>
          <w:rFonts w:eastAsia="Times New Roman" w:cs="Times New Roman"/>
          <w:szCs w:val="24"/>
        </w:rPr>
        <w:t>!</w:t>
      </w:r>
    </w:p>
    <w:p w14:paraId="53B9B8E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Ουδέποτε ακριβώς η αντίδρασή σας δικαιολογεί το επιχείρημα, γιατί στο μυαλό σας όποιοι </w:t>
      </w:r>
      <w:r>
        <w:rPr>
          <w:rFonts w:eastAsia="Times New Roman" w:cs="Times New Roman"/>
          <w:szCs w:val="24"/>
        </w:rPr>
        <w:lastRenderedPageBreak/>
        <w:t>δεν σας χειροκροτούν πρ</w:t>
      </w:r>
      <w:r>
        <w:rPr>
          <w:rFonts w:eastAsia="Times New Roman" w:cs="Times New Roman"/>
          <w:szCs w:val="24"/>
        </w:rPr>
        <w:t xml:space="preserve">έπει να </w:t>
      </w:r>
      <w:proofErr w:type="spellStart"/>
      <w:r>
        <w:rPr>
          <w:rFonts w:eastAsia="Times New Roman" w:cs="Times New Roman"/>
          <w:szCs w:val="24"/>
        </w:rPr>
        <w:t>ποδηγετηθούν</w:t>
      </w:r>
      <w:proofErr w:type="spellEnd"/>
      <w:r>
        <w:rPr>
          <w:rFonts w:eastAsia="Times New Roman" w:cs="Times New Roman"/>
          <w:szCs w:val="24"/>
        </w:rPr>
        <w:t>, όποιοι δεν γράφουν υπέρ σας είναι διαπλεκόμενοι και συμφέροντα. Όταν γράφουν υπέρ σας, είναι ανεξάρτητοι δημοσιογράφοι.</w:t>
      </w:r>
    </w:p>
    <w:p w14:paraId="53B9B8ED"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Ποτέ </w:t>
      </w:r>
      <w:r w:rsidRPr="001850F1">
        <w:rPr>
          <w:rFonts w:eastAsia="Times New Roman" w:cs="Times New Roman"/>
          <w:szCs w:val="24"/>
        </w:rPr>
        <w:t>Κυβέρνηση</w:t>
      </w:r>
      <w:r>
        <w:rPr>
          <w:rFonts w:eastAsia="Times New Roman" w:cs="Times New Roman"/>
          <w:szCs w:val="24"/>
        </w:rPr>
        <w:t xml:space="preserve"> δεν έχει </w:t>
      </w:r>
      <w:proofErr w:type="spellStart"/>
      <w:r>
        <w:rPr>
          <w:rFonts w:eastAsia="Times New Roman" w:cs="Times New Roman"/>
          <w:szCs w:val="24"/>
        </w:rPr>
        <w:t>στοχοποιήσει</w:t>
      </w:r>
      <w:proofErr w:type="spellEnd"/>
      <w:r>
        <w:rPr>
          <w:rFonts w:eastAsia="Times New Roman" w:cs="Times New Roman"/>
          <w:szCs w:val="24"/>
        </w:rPr>
        <w:t xml:space="preserve"> </w:t>
      </w:r>
      <w:r>
        <w:rPr>
          <w:rFonts w:eastAsia="Times New Roman" w:cs="Times New Roman"/>
          <w:szCs w:val="24"/>
        </w:rPr>
        <w:t>μ</w:t>
      </w:r>
      <w:r>
        <w:rPr>
          <w:rFonts w:eastAsia="Times New Roman" w:cs="Times New Roman"/>
          <w:szCs w:val="24"/>
        </w:rPr>
        <w:t>έσα και δημοσιογράφους με τον τρόπο που το έχετε κάνει εσείς. Αυτό, ναι, αντ</w:t>
      </w:r>
      <w:r>
        <w:rPr>
          <w:rFonts w:eastAsia="Times New Roman" w:cs="Times New Roman"/>
          <w:szCs w:val="24"/>
        </w:rPr>
        <w:t>ιβαίνει στην ανεξαρτησία και στην ελευθερία του θεσμού της ενημέρωσης και της αντικειμενικής δημοσιογραφίας. Αυτό κάνετε, γιατί έχετε συνηθίσει στη στρατευμένη δημοσιογραφία -αυτή είναι η πραγματικότητα- γιατί τους θέλετε να υποκλίνονται για εσάς, γιατί δε</w:t>
      </w:r>
      <w:r>
        <w:rPr>
          <w:rFonts w:eastAsia="Times New Roman" w:cs="Times New Roman"/>
          <w:szCs w:val="24"/>
        </w:rPr>
        <w:t>ν ανέχεστε την κριτική, γιατί αυτή είναι η αντίληψή σας.</w:t>
      </w:r>
    </w:p>
    <w:p w14:paraId="53B9B8EE" w14:textId="77777777" w:rsidR="00D9389E" w:rsidRDefault="0030006C">
      <w:pPr>
        <w:spacing w:line="600" w:lineRule="auto"/>
        <w:ind w:firstLine="709"/>
        <w:contextualSpacing/>
        <w:jc w:val="center"/>
        <w:rPr>
          <w:rFonts w:eastAsia="Times New Roman"/>
          <w:bCs/>
        </w:rPr>
      </w:pPr>
      <w:r w:rsidRPr="00FE24C6">
        <w:rPr>
          <w:rFonts w:eastAsia="Times New Roman"/>
          <w:bCs/>
        </w:rPr>
        <w:t>(Χειροκροτήματα από την πτέρυγα της Νέας Δημοκρατίας)</w:t>
      </w:r>
    </w:p>
    <w:p w14:paraId="53B9B8EF" w14:textId="77777777" w:rsidR="00D9389E" w:rsidRDefault="0030006C">
      <w:pPr>
        <w:spacing w:line="600" w:lineRule="auto"/>
        <w:ind w:firstLine="709"/>
        <w:contextualSpacing/>
        <w:jc w:val="center"/>
        <w:rPr>
          <w:rFonts w:eastAsia="Times New Roman"/>
          <w:szCs w:val="24"/>
        </w:rPr>
      </w:pPr>
      <w:r w:rsidRPr="00DA43AC">
        <w:rPr>
          <w:rFonts w:eastAsia="Times New Roman"/>
          <w:szCs w:val="24"/>
        </w:rPr>
        <w:t xml:space="preserve">(Θόρυβος – </w:t>
      </w:r>
      <w:r>
        <w:rPr>
          <w:rFonts w:eastAsia="Times New Roman"/>
          <w:szCs w:val="24"/>
        </w:rPr>
        <w:t>δ</w:t>
      </w:r>
      <w:r w:rsidRPr="00DA43AC">
        <w:rPr>
          <w:rFonts w:eastAsia="Times New Roman"/>
          <w:szCs w:val="24"/>
        </w:rPr>
        <w:t>ιαμαρτυρίες από την πτέρυγα του ΣΥΡΙΖΑ)</w:t>
      </w:r>
    </w:p>
    <w:p w14:paraId="53B9B8F0" w14:textId="77777777" w:rsidR="00D9389E" w:rsidRDefault="0030006C">
      <w:pPr>
        <w:spacing w:line="600" w:lineRule="auto"/>
        <w:ind w:firstLine="720"/>
        <w:contextualSpacing/>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Τώρα που το ανεβάζετε τόσο, κλείστε κιόλας.</w:t>
      </w:r>
    </w:p>
    <w:p w14:paraId="53B9B8F1"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ΜΑΥΡΟ</w:t>
      </w:r>
      <w:r>
        <w:rPr>
          <w:rFonts w:eastAsia="Times New Roman" w:cs="Times New Roman"/>
          <w:b/>
          <w:szCs w:val="24"/>
        </w:rPr>
        <w:t xml:space="preserve">ΥΔΗΣ ΒΟΡΙΔΗΣ: </w:t>
      </w:r>
      <w:r>
        <w:rPr>
          <w:rFonts w:eastAsia="Times New Roman" w:cs="Times New Roman"/>
          <w:szCs w:val="24"/>
        </w:rPr>
        <w:t xml:space="preserve">Το τρίτο είναι η απόπειρα επιθέσεως που κάνατε στις </w:t>
      </w:r>
      <w:r>
        <w:rPr>
          <w:rFonts w:eastAsia="Times New Roman" w:cs="Times New Roman"/>
          <w:szCs w:val="24"/>
        </w:rPr>
        <w:t>ανεξάρτητες αρχές</w:t>
      </w:r>
      <w:r>
        <w:rPr>
          <w:rFonts w:eastAsia="Times New Roman" w:cs="Times New Roman"/>
          <w:szCs w:val="24"/>
        </w:rPr>
        <w:t xml:space="preserve">. Θυμάστε ότι πήγατε να τους κάνατε και πειθαρχικό έλεγχο από τον Υπουργό όταν </w:t>
      </w:r>
      <w:r>
        <w:rPr>
          <w:rFonts w:eastAsia="Times New Roman" w:cs="Times New Roman"/>
          <w:szCs w:val="24"/>
        </w:rPr>
        <w:lastRenderedPageBreak/>
        <w:t xml:space="preserve">δεν εκτελούσαν τα θελήματα του Υπουργού οι </w:t>
      </w:r>
      <w:r>
        <w:rPr>
          <w:rFonts w:eastAsia="Times New Roman" w:cs="Times New Roman"/>
          <w:szCs w:val="24"/>
        </w:rPr>
        <w:t>ανεξάρτητες αρχές</w:t>
      </w:r>
      <w:r>
        <w:rPr>
          <w:rFonts w:eastAsia="Times New Roman" w:cs="Times New Roman"/>
          <w:szCs w:val="24"/>
        </w:rPr>
        <w:t>;</w:t>
      </w:r>
    </w:p>
    <w:p w14:paraId="53B9B8F2"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 τέταρτο είναι η επίθεση που γ</w:t>
      </w:r>
      <w:r>
        <w:rPr>
          <w:rFonts w:eastAsia="Times New Roman" w:cs="Times New Roman"/>
          <w:szCs w:val="24"/>
        </w:rPr>
        <w:t>ίνεται τώρα με το ξεθεμελίωμα στην τοπική αυτοδιοίκηση. Είναι όλο εγγεγραμμένο μέσα σε ένα σχέδιο χειραγωγήσεως ανεξάρτητων θεσμών</w:t>
      </w:r>
      <w:r>
        <w:rPr>
          <w:rFonts w:eastAsia="Times New Roman" w:cs="Times New Roman"/>
          <w:szCs w:val="24"/>
        </w:rPr>
        <w:t>,</w:t>
      </w:r>
      <w:r>
        <w:rPr>
          <w:rFonts w:eastAsia="Times New Roman" w:cs="Times New Roman"/>
          <w:szCs w:val="24"/>
        </w:rPr>
        <w:t xml:space="preserve"> που </w:t>
      </w:r>
      <w:r w:rsidRPr="00E57B5A">
        <w:rPr>
          <w:rFonts w:eastAsia="Times New Roman" w:cs="Times New Roman"/>
          <w:szCs w:val="24"/>
        </w:rPr>
        <w:t>πρέπει να</w:t>
      </w:r>
      <w:r>
        <w:rPr>
          <w:rFonts w:eastAsia="Times New Roman" w:cs="Times New Roman"/>
          <w:szCs w:val="24"/>
        </w:rPr>
        <w:t xml:space="preserve"> υποταχθούν στο μεγάλο κράτος και τελικά στο κόμμα </w:t>
      </w:r>
      <w:r w:rsidRPr="002F7918">
        <w:rPr>
          <w:rFonts w:eastAsia="Times New Roman" w:cs="Times New Roman"/>
          <w:szCs w:val="24"/>
        </w:rPr>
        <w:t>το οποίο</w:t>
      </w:r>
      <w:r>
        <w:rPr>
          <w:rFonts w:eastAsia="Times New Roman" w:cs="Times New Roman"/>
          <w:szCs w:val="24"/>
        </w:rPr>
        <w:t xml:space="preserve"> χειραγωγεί το κράτος. Αυτή είναι η αντίληψή σας. Κακά τα ψέματα. Γιατί να το κρύψουμε άλλωστε; Όλοι έχετε κομμουνιστικό παρελθόν. Αυτή την αντίληψη έχετε υπηρετήσει. Αυτό πιστεύετε. Αυτό σκέφτεστε. Αυτό είναι που έχει μέσα η καρδιά σας. Άρα τώρα γιατί να </w:t>
      </w:r>
      <w:r>
        <w:rPr>
          <w:rFonts w:eastAsia="Times New Roman" w:cs="Times New Roman"/>
          <w:szCs w:val="24"/>
        </w:rPr>
        <w:t>πούμε ότι δεν είναι έτσι;</w:t>
      </w:r>
    </w:p>
    <w:p w14:paraId="53B9B8F3" w14:textId="77777777" w:rsidR="00D9389E" w:rsidRDefault="0030006C">
      <w:pPr>
        <w:spacing w:line="600" w:lineRule="auto"/>
        <w:ind w:firstLine="709"/>
        <w:contextualSpacing/>
        <w:jc w:val="center"/>
        <w:rPr>
          <w:rFonts w:eastAsia="Times New Roman"/>
          <w:szCs w:val="24"/>
        </w:rPr>
      </w:pPr>
      <w:r>
        <w:rPr>
          <w:rFonts w:eastAsia="Times New Roman"/>
          <w:szCs w:val="24"/>
        </w:rPr>
        <w:t>(</w:t>
      </w:r>
      <w:r w:rsidRPr="00FA6CE2">
        <w:rPr>
          <w:rFonts w:eastAsia="Times New Roman"/>
          <w:szCs w:val="24"/>
        </w:rPr>
        <w:t xml:space="preserve">Θόρυβος </w:t>
      </w:r>
      <w:r w:rsidRPr="005623D8">
        <w:rPr>
          <w:rFonts w:eastAsia="Times New Roman"/>
          <w:szCs w:val="24"/>
        </w:rPr>
        <w:t xml:space="preserve">- </w:t>
      </w:r>
      <w:r>
        <w:rPr>
          <w:rFonts w:eastAsia="Times New Roman"/>
          <w:szCs w:val="24"/>
        </w:rPr>
        <w:t>γ</w:t>
      </w:r>
      <w:r w:rsidRPr="005623D8">
        <w:rPr>
          <w:rFonts w:eastAsia="Times New Roman"/>
          <w:szCs w:val="24"/>
        </w:rPr>
        <w:t>έλωτες</w:t>
      </w:r>
      <w:r w:rsidRPr="00FA6CE2">
        <w:rPr>
          <w:rFonts w:eastAsia="Times New Roman"/>
          <w:szCs w:val="24"/>
        </w:rPr>
        <w:t xml:space="preserve"> από την πτέρυγα </w:t>
      </w:r>
      <w:r>
        <w:rPr>
          <w:rFonts w:eastAsia="Times New Roman"/>
          <w:szCs w:val="24"/>
        </w:rPr>
        <w:t xml:space="preserve">του </w:t>
      </w:r>
      <w:r w:rsidRPr="00FA6CE2">
        <w:rPr>
          <w:rFonts w:eastAsia="Times New Roman"/>
          <w:szCs w:val="24"/>
        </w:rPr>
        <w:t>ΣΥΡΙΖΑ)</w:t>
      </w:r>
    </w:p>
    <w:p w14:paraId="53B9B8F4" w14:textId="77777777" w:rsidR="00D9389E" w:rsidRDefault="0030006C">
      <w:pPr>
        <w:spacing w:line="600" w:lineRule="auto"/>
        <w:ind w:firstLine="709"/>
        <w:contextualSpacing/>
        <w:jc w:val="center"/>
        <w:rPr>
          <w:rFonts w:eastAsia="Times New Roman"/>
          <w:bCs/>
        </w:rPr>
      </w:pPr>
      <w:r w:rsidRPr="00FE24C6">
        <w:rPr>
          <w:rFonts w:eastAsia="Times New Roman"/>
          <w:bCs/>
        </w:rPr>
        <w:t>(Χειροκροτήματα από την πτέρυγα της Νέας Δημοκρατίας)</w:t>
      </w:r>
    </w:p>
    <w:p w14:paraId="53B9B8F5" w14:textId="77777777" w:rsidR="00D9389E" w:rsidRDefault="0030006C">
      <w:pPr>
        <w:tabs>
          <w:tab w:val="left" w:pos="3873"/>
        </w:tabs>
        <w:spacing w:line="600" w:lineRule="auto"/>
        <w:ind w:firstLine="720"/>
        <w:contextualSpacing/>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Κύριε Βορίδη, σας παρακαλώ. Δεν είναι δυνατόν. </w:t>
      </w:r>
    </w:p>
    <w:p w14:paraId="53B9B8F6"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Τελειώνω. Τελειώνω</w:t>
      </w:r>
      <w:r>
        <w:rPr>
          <w:rFonts w:eastAsia="Times New Roman" w:cs="Times New Roman"/>
          <w:szCs w:val="24"/>
        </w:rPr>
        <w:t>.</w:t>
      </w:r>
      <w:r>
        <w:rPr>
          <w:rFonts w:eastAsia="Times New Roman" w:cs="Times New Roman"/>
          <w:szCs w:val="24"/>
        </w:rPr>
        <w:t>.</w:t>
      </w:r>
      <w:r>
        <w:rPr>
          <w:rFonts w:eastAsia="Times New Roman" w:cs="Times New Roman"/>
          <w:szCs w:val="24"/>
        </w:rPr>
        <w:t>.</w:t>
      </w:r>
    </w:p>
    <w:p w14:paraId="53B9B8F7" w14:textId="77777777" w:rsidR="00D9389E" w:rsidRDefault="0030006C">
      <w:pPr>
        <w:tabs>
          <w:tab w:val="left" w:pos="3873"/>
        </w:tabs>
        <w:spacing w:line="600" w:lineRule="auto"/>
        <w:ind w:firstLine="720"/>
        <w:contextualSpacing/>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Εντάξει! Μιλήστε και για το </w:t>
      </w:r>
      <w:r w:rsidRPr="00823F09">
        <w:rPr>
          <w:rFonts w:eastAsia="Times New Roman" w:cs="Times New Roman"/>
          <w:szCs w:val="24"/>
        </w:rPr>
        <w:t>νομοσχέδιο</w:t>
      </w:r>
      <w:r>
        <w:rPr>
          <w:rFonts w:eastAsia="Times New Roman" w:cs="Times New Roman"/>
          <w:szCs w:val="24"/>
        </w:rPr>
        <w:t>.</w:t>
      </w:r>
    </w:p>
    <w:p w14:paraId="53B9B8F8"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ΠΑΥΛΙΔΗΣ: </w:t>
      </w:r>
      <w:r>
        <w:rPr>
          <w:rFonts w:eastAsia="Times New Roman" w:cs="Times New Roman"/>
          <w:szCs w:val="24"/>
        </w:rPr>
        <w:t>Να συγκρίνουμε το παρελθόν μας.</w:t>
      </w:r>
    </w:p>
    <w:p w14:paraId="53B9B8F9"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Θα πω για το παρελθόν.</w:t>
      </w:r>
    </w:p>
    <w:p w14:paraId="53B9B8FA"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Έχει μετανιώσει.</w:t>
      </w:r>
    </w:p>
    <w:p w14:paraId="53B9B8FB" w14:textId="77777777" w:rsidR="00D9389E" w:rsidRDefault="0030006C">
      <w:pPr>
        <w:tabs>
          <w:tab w:val="left" w:pos="3873"/>
        </w:tabs>
        <w:spacing w:line="600" w:lineRule="auto"/>
        <w:ind w:firstLine="720"/>
        <w:contextualSpacing/>
        <w:jc w:val="both"/>
        <w:rPr>
          <w:rFonts w:eastAsia="Times New Roman" w:cs="Times New Roman"/>
          <w:szCs w:val="24"/>
        </w:rPr>
      </w:pPr>
      <w:r w:rsidRPr="00AB0C54">
        <w:rPr>
          <w:rFonts w:eastAsia="Times New Roman" w:cs="Times New Roman"/>
          <w:b/>
          <w:szCs w:val="24"/>
        </w:rPr>
        <w:t>ΠΡΟΕΔΡΕΥΟΥΣΑ (Αναστασ</w:t>
      </w:r>
      <w:r w:rsidRPr="00AB0C54">
        <w:rPr>
          <w:rFonts w:eastAsia="Times New Roman" w:cs="Times New Roman"/>
          <w:b/>
          <w:szCs w:val="24"/>
        </w:rPr>
        <w:t>ία Χριστοδουλοπούλου):</w:t>
      </w:r>
      <w:r>
        <w:rPr>
          <w:rFonts w:eastAsia="Times New Roman" w:cs="Times New Roman"/>
          <w:szCs w:val="24"/>
        </w:rPr>
        <w:t xml:space="preserve"> Σας παρακαλώ, κύριοι συνάδελφοι. Μετά θα σας ανακοινώσω πόσοι είναι οι ομιλητές και πάρτε την υπόθεση στα χέρια </w:t>
      </w:r>
      <w:r>
        <w:rPr>
          <w:rFonts w:eastAsia="Times New Roman" w:cs="Times New Roman"/>
          <w:szCs w:val="24"/>
        </w:rPr>
        <w:t>σας!</w:t>
      </w:r>
      <w:r>
        <w:rPr>
          <w:rFonts w:eastAsia="Times New Roman" w:cs="Times New Roman"/>
          <w:szCs w:val="24"/>
        </w:rPr>
        <w:t xml:space="preserve"> </w:t>
      </w:r>
    </w:p>
    <w:p w14:paraId="53B9B8FC"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Εγώ</w:t>
      </w:r>
      <w:r>
        <w:rPr>
          <w:rFonts w:eastAsia="Times New Roman" w:cs="Times New Roman"/>
          <w:szCs w:val="24"/>
        </w:rPr>
        <w:t xml:space="preserve">, </w:t>
      </w:r>
      <w:r>
        <w:rPr>
          <w:rFonts w:eastAsia="Times New Roman" w:cs="Times New Roman"/>
          <w:szCs w:val="24"/>
        </w:rPr>
        <w:t>ξέρετε</w:t>
      </w:r>
      <w:r>
        <w:rPr>
          <w:rFonts w:eastAsia="Times New Roman" w:cs="Times New Roman"/>
          <w:szCs w:val="24"/>
        </w:rPr>
        <w:t>,</w:t>
      </w:r>
      <w:r>
        <w:rPr>
          <w:rFonts w:eastAsia="Times New Roman" w:cs="Times New Roman"/>
          <w:szCs w:val="24"/>
        </w:rPr>
        <w:t xml:space="preserve"> είμαι πολύ πρόθυμος να αναγνωρίσω τις έμπρακτες μετάνοιες που έχετε κάνει, ομνύοντας στην τρόικα και στα μνημόνια. Τα αναγνωρίζω όλα αυτά. Και γι’ αυτό </w:t>
      </w:r>
      <w:r w:rsidRPr="00E57B5A">
        <w:rPr>
          <w:rFonts w:eastAsia="Times New Roman" w:cs="Times New Roman"/>
          <w:szCs w:val="24"/>
        </w:rPr>
        <w:t>πρέπει να</w:t>
      </w:r>
      <w:r>
        <w:rPr>
          <w:rFonts w:eastAsia="Times New Roman" w:cs="Times New Roman"/>
          <w:szCs w:val="24"/>
        </w:rPr>
        <w:t xml:space="preserve"> σας δώσουμε, να σας πιστώσουμε κάτι και να είμαστε επιεικείς. Και είμαστε. Απλώς λέμε πως σας</w:t>
      </w:r>
      <w:r>
        <w:rPr>
          <w:rFonts w:eastAsia="Times New Roman" w:cs="Times New Roman"/>
          <w:szCs w:val="24"/>
        </w:rPr>
        <w:t xml:space="preserve"> βγαίνουν ώρες-ώρες όλα αυτά.</w:t>
      </w:r>
    </w:p>
    <w:p w14:paraId="53B9B8FD"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Τελειώνω με δυο κουβέντες για το ζήτημα της κατάτμησης και της ψήφου των κατοίκων.</w:t>
      </w:r>
    </w:p>
    <w:p w14:paraId="53B9B8FE" w14:textId="77777777" w:rsidR="00D9389E" w:rsidRDefault="0030006C">
      <w:pPr>
        <w:tabs>
          <w:tab w:val="left" w:pos="3873"/>
        </w:tabs>
        <w:spacing w:line="600" w:lineRule="auto"/>
        <w:ind w:firstLine="720"/>
        <w:contextualSpacing/>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Κύριε Βορίδη, σας παρακαλώ. Μιλάτε είκοσι πέντε λεπτά.</w:t>
      </w:r>
      <w:r w:rsidRPr="00293593">
        <w:rPr>
          <w:rFonts w:eastAsia="Times New Roman" w:cs="Times New Roman"/>
          <w:szCs w:val="24"/>
        </w:rPr>
        <w:t xml:space="preserve"> </w:t>
      </w:r>
      <w:r>
        <w:rPr>
          <w:rFonts w:eastAsia="Times New Roman" w:cs="Times New Roman"/>
          <w:szCs w:val="24"/>
        </w:rPr>
        <w:t>Δεν γίνεται να συνεχίσετε.</w:t>
      </w:r>
    </w:p>
    <w:p w14:paraId="53B9B8FF"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b/>
          <w:szCs w:val="24"/>
        </w:rPr>
        <w:t xml:space="preserve">: </w:t>
      </w:r>
      <w:r>
        <w:rPr>
          <w:rFonts w:eastAsia="Times New Roman" w:cs="Times New Roman"/>
          <w:szCs w:val="24"/>
        </w:rPr>
        <w:t xml:space="preserve">Τελείωσα με δυο κουβέντες, </w:t>
      </w:r>
      <w:r w:rsidRPr="00152C56">
        <w:rPr>
          <w:rFonts w:eastAsia="Times New Roman" w:cs="Times New Roman"/>
          <w:szCs w:val="24"/>
        </w:rPr>
        <w:t>κυρία Πρόεδρε</w:t>
      </w:r>
      <w:r>
        <w:rPr>
          <w:rFonts w:eastAsia="Times New Roman" w:cs="Times New Roman"/>
          <w:szCs w:val="24"/>
        </w:rPr>
        <w:t>.</w:t>
      </w:r>
    </w:p>
    <w:p w14:paraId="53B9B900" w14:textId="77777777" w:rsidR="00D9389E" w:rsidRDefault="0030006C">
      <w:pPr>
        <w:tabs>
          <w:tab w:val="left" w:pos="3873"/>
        </w:tabs>
        <w:spacing w:line="600" w:lineRule="auto"/>
        <w:ind w:firstLine="720"/>
        <w:contextualSpacing/>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Δεν σέβεστε και εσείς τους συναδέλφους σας.</w:t>
      </w:r>
    </w:p>
    <w:p w14:paraId="53B9B901"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Τους σέβομαι και τελειώνω.</w:t>
      </w:r>
    </w:p>
    <w:p w14:paraId="53B9B902" w14:textId="77777777" w:rsidR="00D9389E" w:rsidRDefault="0030006C">
      <w:pPr>
        <w:tabs>
          <w:tab w:val="left" w:pos="3873"/>
        </w:tabs>
        <w:spacing w:line="600" w:lineRule="auto"/>
        <w:ind w:firstLine="720"/>
        <w:contextualSpacing/>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w:t>
      </w:r>
      <w:r w:rsidRPr="00E57B5A">
        <w:rPr>
          <w:rFonts w:eastAsia="Times New Roman" w:cs="Times New Roman"/>
          <w:szCs w:val="24"/>
        </w:rPr>
        <w:t>πρέπει να</w:t>
      </w:r>
      <w:r>
        <w:rPr>
          <w:rFonts w:eastAsia="Times New Roman" w:cs="Times New Roman"/>
          <w:szCs w:val="24"/>
        </w:rPr>
        <w:t xml:space="preserve"> αναγνωρίσετε, </w:t>
      </w:r>
      <w:r w:rsidRPr="00152C56">
        <w:rPr>
          <w:rFonts w:eastAsia="Times New Roman" w:cs="Times New Roman"/>
          <w:szCs w:val="24"/>
        </w:rPr>
        <w:t>κυρία Πρόεδρε,</w:t>
      </w:r>
      <w:r>
        <w:rPr>
          <w:rFonts w:eastAsia="Times New Roman" w:cs="Times New Roman"/>
          <w:szCs w:val="24"/>
        </w:rPr>
        <w:t xml:space="preserve"> επειδή με εγκαλείτε γι</w:t>
      </w:r>
      <w:r>
        <w:rPr>
          <w:rFonts w:eastAsia="Times New Roman" w:cs="Times New Roman"/>
          <w:szCs w:val="24"/>
        </w:rPr>
        <w:t>’</w:t>
      </w:r>
      <w:r>
        <w:rPr>
          <w:rFonts w:eastAsia="Times New Roman" w:cs="Times New Roman"/>
          <w:szCs w:val="24"/>
        </w:rPr>
        <w:t xml:space="preserve"> αυτό </w:t>
      </w:r>
      <w:r>
        <w:rPr>
          <w:rFonts w:eastAsia="Times New Roman" w:cs="Times New Roman"/>
          <w:szCs w:val="24"/>
        </w:rPr>
        <w:t>-</w:t>
      </w:r>
      <w:r>
        <w:rPr>
          <w:rFonts w:eastAsia="Times New Roman" w:cs="Times New Roman"/>
          <w:szCs w:val="24"/>
        </w:rPr>
        <w:t>και</w:t>
      </w:r>
      <w:r>
        <w:rPr>
          <w:rFonts w:eastAsia="Times New Roman" w:cs="Times New Roman"/>
          <w:szCs w:val="24"/>
        </w:rPr>
        <w:t xml:space="preserve"> με απόλυτο σεβασμό σε όσα έχει αποφασίσει η Διάσκεψη των Προέδρων</w:t>
      </w:r>
      <w:r>
        <w:rPr>
          <w:rFonts w:eastAsia="Times New Roman" w:cs="Times New Roman"/>
          <w:szCs w:val="24"/>
        </w:rPr>
        <w:t>-</w:t>
      </w:r>
      <w:r>
        <w:rPr>
          <w:rFonts w:eastAsia="Times New Roman" w:cs="Times New Roman"/>
          <w:szCs w:val="24"/>
        </w:rPr>
        <w:t xml:space="preserve"> ότι είχαμε πει και είχαμε παρακαλέσει και η εισηγήτρια του </w:t>
      </w:r>
      <w:r w:rsidRPr="009E3DD6">
        <w:rPr>
          <w:rFonts w:eastAsia="Times New Roman" w:cs="Times New Roman"/>
          <w:szCs w:val="24"/>
        </w:rPr>
        <w:t>ΣΥΡΙΖΑ</w:t>
      </w:r>
      <w:r>
        <w:rPr>
          <w:rFonts w:eastAsia="Times New Roman" w:cs="Times New Roman"/>
          <w:szCs w:val="24"/>
        </w:rPr>
        <w:t xml:space="preserve"> και εγώ -άρα στην πραγματικότητα η μεγάλη πλειοψηφία του Σώματος- να δοθεί περισσότερος χρόνος στους εισηγητές γιατί είναι</w:t>
      </w:r>
      <w:r>
        <w:rPr>
          <w:rFonts w:eastAsia="Times New Roman" w:cs="Times New Roman"/>
          <w:szCs w:val="24"/>
        </w:rPr>
        <w:t xml:space="preserve"> ένα πολύ μεγάλο </w:t>
      </w:r>
      <w:r w:rsidRPr="00823F09">
        <w:rPr>
          <w:rFonts w:eastAsia="Times New Roman" w:cs="Times New Roman"/>
          <w:szCs w:val="24"/>
        </w:rPr>
        <w:t>νομοσχέδιο</w:t>
      </w:r>
      <w:r>
        <w:rPr>
          <w:rFonts w:eastAsia="Times New Roman" w:cs="Times New Roman"/>
          <w:szCs w:val="24"/>
        </w:rPr>
        <w:t xml:space="preserve">. </w:t>
      </w:r>
    </w:p>
    <w:p w14:paraId="53B9B903" w14:textId="77777777" w:rsidR="00D9389E" w:rsidRDefault="0030006C">
      <w:pPr>
        <w:tabs>
          <w:tab w:val="left" w:pos="3873"/>
        </w:tabs>
        <w:spacing w:line="600" w:lineRule="auto"/>
        <w:ind w:firstLine="720"/>
        <w:contextualSpacing/>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Πρώτη φορά </w:t>
      </w:r>
      <w:r>
        <w:rPr>
          <w:rFonts w:eastAsia="Times New Roman" w:cs="Times New Roman"/>
          <w:szCs w:val="24"/>
        </w:rPr>
        <w:t>υπάρχει</w:t>
      </w:r>
      <w:r>
        <w:rPr>
          <w:rFonts w:eastAsia="Times New Roman" w:cs="Times New Roman"/>
          <w:szCs w:val="24"/>
        </w:rPr>
        <w:t xml:space="preserve"> τέτοιο </w:t>
      </w:r>
      <w:r w:rsidRPr="00823F09">
        <w:rPr>
          <w:rFonts w:eastAsia="Times New Roman" w:cs="Times New Roman"/>
          <w:szCs w:val="24"/>
        </w:rPr>
        <w:t>νομοσχέδιο</w:t>
      </w:r>
      <w:r>
        <w:rPr>
          <w:rFonts w:eastAsia="Times New Roman" w:cs="Times New Roman"/>
          <w:szCs w:val="24"/>
        </w:rPr>
        <w:t>;</w:t>
      </w:r>
    </w:p>
    <w:p w14:paraId="53B9B904"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Όχι.</w:t>
      </w:r>
    </w:p>
    <w:p w14:paraId="53B9B905" w14:textId="77777777" w:rsidR="00D9389E" w:rsidRDefault="0030006C">
      <w:pPr>
        <w:tabs>
          <w:tab w:val="left" w:pos="3873"/>
        </w:tabs>
        <w:spacing w:line="600" w:lineRule="auto"/>
        <w:ind w:firstLine="720"/>
        <w:contextualSpacing/>
        <w:jc w:val="both"/>
        <w:rPr>
          <w:rFonts w:eastAsia="Times New Roman" w:cs="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Όλα τα </w:t>
      </w:r>
      <w:r w:rsidRPr="00823F09">
        <w:rPr>
          <w:rFonts w:eastAsia="Times New Roman" w:cs="Times New Roman"/>
          <w:szCs w:val="24"/>
        </w:rPr>
        <w:t>νομοσχέδι</w:t>
      </w:r>
      <w:r>
        <w:rPr>
          <w:rFonts w:eastAsia="Times New Roman" w:cs="Times New Roman"/>
          <w:szCs w:val="24"/>
        </w:rPr>
        <w:t>α είναι τεράστια. Τι να κάνουμε; Ολοκληρώστε.</w:t>
      </w:r>
    </w:p>
    <w:p w14:paraId="53B9B906"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Σε ένα λεπτό θα τελειώσω. </w:t>
      </w:r>
    </w:p>
    <w:p w14:paraId="53B9B907"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Δυο κουβέντες μόνο θα πω για την κατάτμηση και την ψήφο των κατοίκων εξωτερικού. Η </w:t>
      </w:r>
      <w:r w:rsidRPr="00391AB7">
        <w:rPr>
          <w:rFonts w:eastAsia="Times New Roman" w:cs="Times New Roman"/>
          <w:szCs w:val="24"/>
        </w:rPr>
        <w:t>Νέα Δημοκρατία</w:t>
      </w:r>
      <w:r>
        <w:rPr>
          <w:rFonts w:eastAsia="Times New Roman" w:cs="Times New Roman"/>
          <w:szCs w:val="24"/>
        </w:rPr>
        <w:t xml:space="preserve"> έχει τοποθετηθεί ότι επί της αρχής είναι υπέρ της κατατμήσεως των μεγάλων περιφερειών. Το έχουμε πει κατ’ επανάλ</w:t>
      </w:r>
      <w:r>
        <w:rPr>
          <w:rFonts w:eastAsia="Times New Roman" w:cs="Times New Roman"/>
          <w:szCs w:val="24"/>
        </w:rPr>
        <w:t xml:space="preserve">ηψη αυτό. Και είναι σταθερή μας τοποθέτηση. </w:t>
      </w:r>
    </w:p>
    <w:p w14:paraId="53B9B908"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Ταυτόχρονα, έχουμε πει ότι δεν μπορούν να γίνουν και παρεμβάσεις στον εκλογικό νόμο ανά μήνα ή ανά</w:t>
      </w:r>
      <w:r>
        <w:rPr>
          <w:rFonts w:eastAsia="Times New Roman" w:cs="Times New Roman"/>
          <w:szCs w:val="24"/>
        </w:rPr>
        <w:t>λογα</w:t>
      </w:r>
      <w:r>
        <w:rPr>
          <w:rFonts w:eastAsia="Times New Roman" w:cs="Times New Roman"/>
          <w:szCs w:val="24"/>
        </w:rPr>
        <w:t xml:space="preserve"> όπως θέλει ο καθένας. Ο εκλογικός νόμος είναι ένα ενιαίο πράγμα. Έχετε κάνει ήδη μια παρέμβαση στον βασικό ε</w:t>
      </w:r>
      <w:r>
        <w:rPr>
          <w:rFonts w:eastAsia="Times New Roman" w:cs="Times New Roman"/>
          <w:szCs w:val="24"/>
        </w:rPr>
        <w:t xml:space="preserve">κλογικό νόμο με την απλή αναλογική. Τώρα θέλετε να φέρετε δεύτερη παρέμβαση αποσπασματική για την κατάτμηση των μεγάλων περιφερειών. </w:t>
      </w:r>
    </w:p>
    <w:p w14:paraId="53B9B909"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Δεσμεύεστε, δεσμεύτηκε χθες ο Υπουργός -όποια αξία έχουν οι δεσμεύσεις αυτής της </w:t>
      </w:r>
      <w:r w:rsidRPr="001850F1">
        <w:rPr>
          <w:rFonts w:eastAsia="Times New Roman" w:cs="Times New Roman"/>
          <w:szCs w:val="24"/>
        </w:rPr>
        <w:t>Κυβέρνηση</w:t>
      </w:r>
      <w:r>
        <w:rPr>
          <w:rFonts w:eastAsia="Times New Roman" w:cs="Times New Roman"/>
          <w:szCs w:val="24"/>
        </w:rPr>
        <w:t>ς, περίπου μηδενική- ότι εντός π</w:t>
      </w:r>
      <w:r>
        <w:rPr>
          <w:rFonts w:eastAsia="Times New Roman" w:cs="Times New Roman"/>
          <w:szCs w:val="24"/>
        </w:rPr>
        <w:t xml:space="preserve">έντε μηνών θα φέρει και ρύθμιση για την ψήφο των κατοίκων εξωτερικού. Μπορεί μετά να θυμηθείτε ότι θέλετε να ρυθμίσετε και κάτι για το </w:t>
      </w:r>
      <w:r w:rsidRPr="00911877">
        <w:rPr>
          <w:rFonts w:eastAsia="Times New Roman" w:cs="Times New Roman"/>
          <w:szCs w:val="24"/>
        </w:rPr>
        <w:t>πολιτικ</w:t>
      </w:r>
      <w:r>
        <w:rPr>
          <w:rFonts w:eastAsia="Times New Roman" w:cs="Times New Roman"/>
          <w:szCs w:val="24"/>
        </w:rPr>
        <w:t xml:space="preserve">ό χρήμα. Ναι, αλλά αυτό δεν γίνεται έτσι. Αυτό </w:t>
      </w:r>
      <w:r w:rsidRPr="00E57B5A">
        <w:rPr>
          <w:rFonts w:eastAsia="Times New Roman" w:cs="Times New Roman"/>
          <w:szCs w:val="24"/>
        </w:rPr>
        <w:t>πρέπει να</w:t>
      </w:r>
      <w:r>
        <w:rPr>
          <w:rFonts w:eastAsia="Times New Roman" w:cs="Times New Roman"/>
          <w:szCs w:val="24"/>
        </w:rPr>
        <w:t xml:space="preserve"> γίνει ενιαία. </w:t>
      </w:r>
    </w:p>
    <w:p w14:paraId="53B9B90A" w14:textId="77777777" w:rsidR="00D9389E" w:rsidRDefault="0030006C">
      <w:pPr>
        <w:tabs>
          <w:tab w:val="left" w:pos="3873"/>
        </w:tabs>
        <w:spacing w:line="600" w:lineRule="auto"/>
        <w:ind w:firstLine="720"/>
        <w:contextualSpacing/>
        <w:jc w:val="both"/>
        <w:rPr>
          <w:rFonts w:eastAsia="Times New Roman"/>
          <w:bCs/>
        </w:rPr>
      </w:pPr>
      <w:r>
        <w:rPr>
          <w:rFonts w:eastAsia="Times New Roman" w:cs="Times New Roman"/>
          <w:szCs w:val="24"/>
        </w:rPr>
        <w:t>Είπαμε, λοιπόν, από τη στιγμή που έχουμε σ</w:t>
      </w:r>
      <w:r>
        <w:rPr>
          <w:rFonts w:eastAsia="Times New Roman" w:cs="Times New Roman"/>
          <w:szCs w:val="24"/>
        </w:rPr>
        <w:t xml:space="preserve">υμφωνία ως προς αυτό και από τη στιγμή που λέτε ότι και ως </w:t>
      </w:r>
      <w:r>
        <w:rPr>
          <w:rFonts w:eastAsia="Times New Roman"/>
          <w:bCs/>
        </w:rPr>
        <w:t xml:space="preserve">προς το μείζον </w:t>
      </w:r>
      <w:r>
        <w:rPr>
          <w:rFonts w:eastAsia="Times New Roman"/>
          <w:bCs/>
        </w:rPr>
        <w:lastRenderedPageBreak/>
        <w:t xml:space="preserve">θέμα της ψήφου των κατοίκων εξωτερικού έχετε και εσείς συμφωνία και απλώς θέλετε να το ξαναδείτε, ελάτε να τα δούμε συνολικά ως ενιαία ρύθμιση του εκλογικού νόμου. Και αφού σε πέντε </w:t>
      </w:r>
      <w:r>
        <w:rPr>
          <w:rFonts w:eastAsia="Times New Roman"/>
          <w:bCs/>
        </w:rPr>
        <w:t>μήνες θα είστε έτοιμοι, θα ψηφίσουμε όλοι μαζί και την ψήφο των κατοίκων εξωτερικού και την κατάτμηση των εκλογικών περιφερειών, όταν θα είστε έτοιμοι για μια συνολική παρέμβαση στον νόμο.</w:t>
      </w:r>
    </w:p>
    <w:p w14:paraId="53B9B90B" w14:textId="77777777" w:rsidR="00D9389E" w:rsidRDefault="0030006C">
      <w:pPr>
        <w:tabs>
          <w:tab w:val="left" w:pos="3873"/>
        </w:tabs>
        <w:spacing w:line="600" w:lineRule="auto"/>
        <w:ind w:firstLine="720"/>
        <w:contextualSpacing/>
        <w:jc w:val="both"/>
        <w:rPr>
          <w:rFonts w:eastAsia="Times New Roman"/>
          <w:bCs/>
        </w:rPr>
      </w:pPr>
      <w:r>
        <w:rPr>
          <w:rFonts w:eastAsia="Times New Roman"/>
          <w:bCs/>
        </w:rPr>
        <w:t xml:space="preserve">Δεν καταλαβαίνουμε, λοιπόν, γιατί στην πραγματικότητα επιμένετε να </w:t>
      </w:r>
      <w:r>
        <w:rPr>
          <w:rFonts w:eastAsia="Times New Roman"/>
          <w:bCs/>
        </w:rPr>
        <w:t>παραπέμπετε στις καλένδες και να αρνείστε κάτι που είναι ζήτημα ισονομίας, ισοπολιτείας, αυτονόητης προστασίας του δημοκρατικού δικαιώματος των κατοίκων εξωτερικού να ψηφίζουν στις περιφέρειές τους. Γι</w:t>
      </w:r>
      <w:r>
        <w:rPr>
          <w:rFonts w:eastAsia="Times New Roman"/>
          <w:bCs/>
        </w:rPr>
        <w:t>’</w:t>
      </w:r>
      <w:r>
        <w:rPr>
          <w:rFonts w:eastAsia="Times New Roman"/>
          <w:bCs/>
        </w:rPr>
        <w:t xml:space="preserve"> αυτό είχαμε καταθέσει το 2016 πρόταση νόμου. Δεν συζη</w:t>
      </w:r>
      <w:r>
        <w:rPr>
          <w:rFonts w:eastAsia="Times New Roman"/>
          <w:bCs/>
        </w:rPr>
        <w:t xml:space="preserve">τήθηκε. Το 2018 καταθέσαμε πρόταση νόμου. Θα σας θέσουμε ενώπιον του προβλήματος ξανά με </w:t>
      </w:r>
      <w:r w:rsidRPr="004D22E8">
        <w:rPr>
          <w:rFonts w:eastAsia="Times New Roman"/>
          <w:bCs/>
        </w:rPr>
        <w:t>τροπολογία</w:t>
      </w:r>
      <w:r>
        <w:rPr>
          <w:rFonts w:eastAsia="Times New Roman"/>
          <w:bCs/>
        </w:rPr>
        <w:t xml:space="preserve"> που θα καταθέσουμε για το ζήτημα αυτό</w:t>
      </w:r>
      <w:r>
        <w:rPr>
          <w:rFonts w:eastAsia="Times New Roman"/>
          <w:bCs/>
        </w:rPr>
        <w:t>,</w:t>
      </w:r>
      <w:r>
        <w:rPr>
          <w:rFonts w:eastAsia="Times New Roman"/>
          <w:bCs/>
        </w:rPr>
        <w:t xml:space="preserve"> για να δούμε πότε επιτέλους θα σταματήσει η υποκρισία και θα νομοθετήσετε την ψήφο των κατοίκων εξωτερικού.</w:t>
      </w:r>
    </w:p>
    <w:p w14:paraId="53B9B90C" w14:textId="77777777" w:rsidR="00D9389E" w:rsidRDefault="0030006C">
      <w:pPr>
        <w:tabs>
          <w:tab w:val="left" w:pos="3873"/>
        </w:tabs>
        <w:spacing w:line="600" w:lineRule="auto"/>
        <w:ind w:firstLine="720"/>
        <w:contextualSpacing/>
        <w:jc w:val="both"/>
        <w:rPr>
          <w:rFonts w:eastAsia="Times New Roman"/>
          <w:bCs/>
        </w:rPr>
      </w:pPr>
      <w:r w:rsidRPr="004D22E8">
        <w:rPr>
          <w:rFonts w:eastAsia="Times New Roman"/>
          <w:bCs/>
        </w:rPr>
        <w:t>Ευχαριστώ</w:t>
      </w:r>
      <w:r w:rsidRPr="004D22E8">
        <w:rPr>
          <w:rFonts w:eastAsia="Times New Roman"/>
          <w:bCs/>
        </w:rPr>
        <w:t xml:space="preserve"> πολύ.</w:t>
      </w:r>
      <w:r>
        <w:rPr>
          <w:rFonts w:eastAsia="Times New Roman"/>
          <w:bCs/>
        </w:rPr>
        <w:t xml:space="preserve"> </w:t>
      </w:r>
    </w:p>
    <w:p w14:paraId="53B9B90D" w14:textId="77777777" w:rsidR="00D9389E" w:rsidRDefault="0030006C">
      <w:pPr>
        <w:spacing w:line="600" w:lineRule="auto"/>
        <w:ind w:firstLine="709"/>
        <w:contextualSpacing/>
        <w:jc w:val="center"/>
        <w:rPr>
          <w:rFonts w:eastAsia="Times New Roman"/>
          <w:bCs/>
        </w:rPr>
      </w:pPr>
      <w:r w:rsidRPr="00FE24C6">
        <w:rPr>
          <w:rFonts w:eastAsia="Times New Roman"/>
          <w:bCs/>
        </w:rPr>
        <w:lastRenderedPageBreak/>
        <w:t>(Χειροκροτήματα από την πτέρυγα της Νέας Δημοκρατίας)</w:t>
      </w:r>
    </w:p>
    <w:p w14:paraId="53B9B90E" w14:textId="77777777" w:rsidR="00D9389E" w:rsidRDefault="0030006C">
      <w:pPr>
        <w:spacing w:line="600" w:lineRule="auto"/>
        <w:ind w:firstLine="709"/>
        <w:contextualSpacing/>
        <w:jc w:val="center"/>
        <w:rPr>
          <w:rFonts w:eastAsia="Times New Roman"/>
          <w:szCs w:val="24"/>
        </w:rPr>
      </w:pPr>
      <w:r>
        <w:rPr>
          <w:rFonts w:eastAsia="Times New Roman"/>
          <w:szCs w:val="24"/>
        </w:rPr>
        <w:t>(</w:t>
      </w:r>
      <w:r w:rsidRPr="00FA6CE2">
        <w:rPr>
          <w:rFonts w:eastAsia="Times New Roman"/>
          <w:szCs w:val="24"/>
        </w:rPr>
        <w:t xml:space="preserve">Θόρυβος από την πτέρυγα </w:t>
      </w:r>
      <w:r>
        <w:rPr>
          <w:rFonts w:eastAsia="Times New Roman"/>
          <w:szCs w:val="24"/>
        </w:rPr>
        <w:t xml:space="preserve">του </w:t>
      </w:r>
      <w:r w:rsidRPr="00FA6CE2">
        <w:rPr>
          <w:rFonts w:eastAsia="Times New Roman"/>
          <w:szCs w:val="24"/>
        </w:rPr>
        <w:t>ΣΥΡΙΖΑ)</w:t>
      </w:r>
    </w:p>
    <w:p w14:paraId="53B9B90F"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sidRPr="00E96E2F">
        <w:rPr>
          <w:rFonts w:eastAsia="Times New Roman" w:cs="Times New Roman"/>
          <w:b/>
          <w:szCs w:val="24"/>
        </w:rPr>
        <w:t>:</w:t>
      </w:r>
      <w:r>
        <w:rPr>
          <w:rFonts w:eastAsia="Times New Roman" w:cs="Times New Roman"/>
          <w:szCs w:val="24"/>
        </w:rPr>
        <w:t xml:space="preserve"> Κυρίες και κύριοι συνάδελφοι, έχετε </w:t>
      </w:r>
      <w:r>
        <w:rPr>
          <w:rFonts w:eastAsia="Times New Roman" w:cs="Times New Roman"/>
          <w:szCs w:val="24"/>
        </w:rPr>
        <w:t>εγγραφ</w:t>
      </w:r>
      <w:r>
        <w:rPr>
          <w:rFonts w:eastAsia="Times New Roman" w:cs="Times New Roman"/>
          <w:szCs w:val="24"/>
        </w:rPr>
        <w:t xml:space="preserve">εί μάλλον όλοι ως ομιλητές, καθώς και άλλοι που μάλλον σας έχουν δώσει </w:t>
      </w:r>
      <w:r>
        <w:rPr>
          <w:rFonts w:eastAsia="Times New Roman" w:cs="Times New Roman"/>
          <w:szCs w:val="24"/>
        </w:rPr>
        <w:t>τις ταυτότητες.</w:t>
      </w:r>
    </w:p>
    <w:p w14:paraId="53B9B910"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Τώρα, πώς θα γίνει, δεν μπορώ να το καταλάβω και γι’ αυτό σας καλώ όσοι θέλετε να μιλήσετε, όταν θα έρθει η ώρα σας -με επτά λεπτά το αποκλείω-</w:t>
      </w:r>
      <w:r>
        <w:rPr>
          <w:rFonts w:eastAsia="Times New Roman" w:cs="Times New Roman"/>
          <w:szCs w:val="24"/>
        </w:rPr>
        <w:t xml:space="preserve"> </w:t>
      </w:r>
      <w:r>
        <w:rPr>
          <w:rFonts w:eastAsia="Times New Roman" w:cs="Times New Roman"/>
          <w:szCs w:val="24"/>
        </w:rPr>
        <w:t>να πάρετε εσείς ενεργό θέση για τους ομιλητές που παραβιάζουν το</w:t>
      </w:r>
      <w:r>
        <w:rPr>
          <w:rFonts w:eastAsia="Times New Roman" w:cs="Times New Roman"/>
          <w:szCs w:val="24"/>
        </w:rPr>
        <w:t>ν</w:t>
      </w:r>
      <w:r>
        <w:rPr>
          <w:rFonts w:eastAsia="Times New Roman" w:cs="Times New Roman"/>
          <w:szCs w:val="24"/>
        </w:rPr>
        <w:t xml:space="preserve"> χρόνο. Δεν θα κάνω εγώ τον χωρ</w:t>
      </w:r>
      <w:r>
        <w:rPr>
          <w:rFonts w:eastAsia="Times New Roman" w:cs="Times New Roman"/>
          <w:szCs w:val="24"/>
        </w:rPr>
        <w:t>οφύλακα. Εντάξει;</w:t>
      </w:r>
    </w:p>
    <w:p w14:paraId="53B9B911" w14:textId="77777777" w:rsidR="00D9389E" w:rsidRDefault="0030006C">
      <w:pPr>
        <w:tabs>
          <w:tab w:val="left" w:pos="6677"/>
        </w:tabs>
        <w:spacing w:line="600" w:lineRule="auto"/>
        <w:ind w:firstLine="709"/>
        <w:contextualSpacing/>
        <w:jc w:val="center"/>
        <w:rPr>
          <w:rFonts w:eastAsia="Times New Roman" w:cs="Times New Roman"/>
          <w:szCs w:val="24"/>
        </w:rPr>
      </w:pPr>
      <w:r>
        <w:rPr>
          <w:rFonts w:eastAsia="Times New Roman" w:cs="Times New Roman"/>
          <w:szCs w:val="24"/>
        </w:rPr>
        <w:t>(Θόρυβος στην Αίθουσα)</w:t>
      </w:r>
    </w:p>
    <w:p w14:paraId="53B9B912"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t>ΑΙΚΑΤΕΡΙΝΗ ΜΑΡΚΟΥ</w:t>
      </w:r>
      <w:r w:rsidRPr="00E96E2F">
        <w:rPr>
          <w:rFonts w:eastAsia="Times New Roman" w:cs="Times New Roman"/>
          <w:b/>
          <w:szCs w:val="24"/>
        </w:rPr>
        <w:t>:</w:t>
      </w:r>
      <w:r>
        <w:rPr>
          <w:rFonts w:eastAsia="Times New Roman" w:cs="Times New Roman"/>
          <w:szCs w:val="24"/>
        </w:rPr>
        <w:t xml:space="preserve"> Εσείς </w:t>
      </w:r>
      <w:r>
        <w:rPr>
          <w:rFonts w:eastAsia="Times New Roman" w:cs="Times New Roman"/>
          <w:szCs w:val="24"/>
        </w:rPr>
        <w:t>προεδρεύετε</w:t>
      </w:r>
      <w:r>
        <w:rPr>
          <w:rFonts w:eastAsia="Times New Roman" w:cs="Times New Roman"/>
          <w:szCs w:val="24"/>
        </w:rPr>
        <w:t>!</w:t>
      </w:r>
    </w:p>
    <w:p w14:paraId="53B9B913"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t>ΙΩΑΝΝΗΣ ΑΝΤΩΝΙΑΔΗΣ</w:t>
      </w:r>
      <w:r w:rsidRPr="00E96E2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Εσείς </w:t>
      </w:r>
      <w:r>
        <w:rPr>
          <w:rFonts w:eastAsia="Times New Roman" w:cs="Times New Roman"/>
          <w:szCs w:val="24"/>
        </w:rPr>
        <w:t>προεδρεύετε</w:t>
      </w:r>
      <w:r>
        <w:rPr>
          <w:rFonts w:eastAsia="Times New Roman" w:cs="Times New Roman"/>
          <w:szCs w:val="24"/>
        </w:rPr>
        <w:t>!</w:t>
      </w:r>
      <w:r>
        <w:rPr>
          <w:rFonts w:eastAsia="Times New Roman" w:cs="Times New Roman"/>
          <w:szCs w:val="24"/>
        </w:rPr>
        <w:t xml:space="preserve"> </w:t>
      </w:r>
    </w:p>
    <w:p w14:paraId="53B9B914"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sidRPr="00E96E2F">
        <w:rPr>
          <w:rFonts w:eastAsia="Times New Roman" w:cs="Times New Roman"/>
          <w:b/>
          <w:szCs w:val="24"/>
        </w:rPr>
        <w:t>:</w:t>
      </w:r>
      <w:r>
        <w:rPr>
          <w:rFonts w:eastAsia="Times New Roman" w:cs="Times New Roman"/>
          <w:szCs w:val="24"/>
        </w:rPr>
        <w:t xml:space="preserve"> Ναι, εγώ</w:t>
      </w:r>
      <w:r>
        <w:rPr>
          <w:rFonts w:eastAsia="Times New Roman" w:cs="Times New Roman"/>
          <w:szCs w:val="24"/>
        </w:rPr>
        <w:t xml:space="preserve">, κύριε. Τι θέλετε; Να κλείσω το μικρόφωνο στον κ. Βορίδη; Καθίστε κάτω! Δεν έχετε συναίσθηση πού βρίσκεστε. </w:t>
      </w:r>
    </w:p>
    <w:p w14:paraId="53B9B915"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ΑΝΤΩΝΙΑΔΗΣ</w:t>
      </w:r>
      <w:r w:rsidRPr="00E96E2F">
        <w:rPr>
          <w:rFonts w:eastAsia="Times New Roman" w:cs="Times New Roman"/>
          <w:b/>
          <w:szCs w:val="24"/>
        </w:rPr>
        <w:t>:</w:t>
      </w:r>
      <w:r>
        <w:rPr>
          <w:rFonts w:eastAsia="Times New Roman" w:cs="Times New Roman"/>
          <w:szCs w:val="24"/>
        </w:rPr>
        <w:t xml:space="preserve"> Μα, εσείς </w:t>
      </w:r>
      <w:r>
        <w:rPr>
          <w:rFonts w:eastAsia="Times New Roman" w:cs="Times New Roman"/>
          <w:szCs w:val="24"/>
        </w:rPr>
        <w:t>προεδρεύετε</w:t>
      </w:r>
      <w:r>
        <w:rPr>
          <w:rFonts w:eastAsia="Times New Roman" w:cs="Times New Roman"/>
          <w:szCs w:val="24"/>
        </w:rPr>
        <w:t>. Έχετε συναίσθηση;</w:t>
      </w:r>
    </w:p>
    <w:p w14:paraId="53B9B916"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Έλα, σε παρακαλώ! Έλα, τελείωνε!</w:t>
      </w:r>
    </w:p>
    <w:p w14:paraId="53B9B917"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Θα δούμε</w:t>
      </w:r>
      <w:r>
        <w:rPr>
          <w:rFonts w:eastAsia="Times New Roman" w:cs="Times New Roman"/>
          <w:szCs w:val="24"/>
        </w:rPr>
        <w:t xml:space="preserve">, λοιπόν, τις είκοσι ώρες που χρειαζόμαστε, πού θα τις βρούμε. </w:t>
      </w:r>
    </w:p>
    <w:p w14:paraId="53B9B918"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Χριστοφιλοπούλου</w:t>
      </w:r>
      <w:proofErr w:type="spellEnd"/>
      <w:r>
        <w:rPr>
          <w:rFonts w:eastAsia="Times New Roman" w:cs="Times New Roman"/>
          <w:szCs w:val="24"/>
        </w:rPr>
        <w:t>, έχετε τον λόγο.</w:t>
      </w:r>
    </w:p>
    <w:p w14:paraId="53B9B919"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sidRPr="009E0FF3">
        <w:rPr>
          <w:rFonts w:eastAsia="Times New Roman" w:cs="Times New Roman"/>
          <w:b/>
          <w:szCs w:val="24"/>
        </w:rPr>
        <w:t>:</w:t>
      </w:r>
      <w:r>
        <w:rPr>
          <w:rFonts w:eastAsia="Times New Roman" w:cs="Times New Roman"/>
          <w:szCs w:val="24"/>
        </w:rPr>
        <w:t xml:space="preserve"> Κύριε Υπουργέ, εάν θυμάμαι καλά -διαψεύστε με εάν κάνω λάθος- το συγκεκριμένο νομοσχέδιο πέρασε από το Υπουργικό Συμ</w:t>
      </w:r>
      <w:r>
        <w:rPr>
          <w:rFonts w:eastAsia="Times New Roman" w:cs="Times New Roman"/>
          <w:szCs w:val="24"/>
        </w:rPr>
        <w:t xml:space="preserve">βούλιο, έτσι δεν είναι; Ναι ή όχι; Πέρασε από το Υπουργικό Συμβούλιο; Δεν θυμάστε; Δεν θέλετε να απαντήσετε; </w:t>
      </w:r>
    </w:p>
    <w:p w14:paraId="53B9B91A"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sidRPr="009E0FF3">
        <w:rPr>
          <w:rFonts w:eastAsia="Times New Roman" w:cs="Times New Roman"/>
          <w:b/>
          <w:szCs w:val="24"/>
        </w:rPr>
        <w:t>:</w:t>
      </w:r>
      <w:r>
        <w:rPr>
          <w:rFonts w:eastAsia="Times New Roman" w:cs="Times New Roman"/>
          <w:szCs w:val="24"/>
        </w:rPr>
        <w:t xml:space="preserve"> Θα σας απαντήσω.</w:t>
      </w:r>
    </w:p>
    <w:p w14:paraId="53B9B91B"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Θα μου πείτε, λοιπόν. Πέρασε; Πέρασε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λα τα </w:t>
      </w:r>
      <w:r>
        <w:rPr>
          <w:rFonts w:eastAsia="Times New Roman" w:cs="Times New Roman"/>
          <w:szCs w:val="24"/>
        </w:rPr>
        <w:t>νομοσχέδια θεσμικώς</w:t>
      </w:r>
      <w:r>
        <w:rPr>
          <w:rFonts w:eastAsia="Times New Roman" w:cs="Times New Roman"/>
          <w:szCs w:val="24"/>
        </w:rPr>
        <w:t xml:space="preserve"> περνούν.</w:t>
      </w:r>
    </w:p>
    <w:p w14:paraId="53B9B91C"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Η λειτουργία της Κυβέρνησης, κυρίες και κύριοι συνάδελφοι, είναι συλλογική</w:t>
      </w:r>
      <w:r>
        <w:rPr>
          <w:rFonts w:eastAsia="Times New Roman" w:cs="Times New Roman"/>
          <w:szCs w:val="24"/>
        </w:rPr>
        <w:t>, όπως</w:t>
      </w:r>
      <w:r>
        <w:rPr>
          <w:rFonts w:eastAsia="Times New Roman" w:cs="Times New Roman"/>
          <w:szCs w:val="24"/>
        </w:rPr>
        <w:t xml:space="preserve"> και η ευθύνη, λέει το Σύνταγμα. Εκείνη την ημέρα, λοιπόν, που συζητήθηκε το παρόν νομοσχέδιο </w:t>
      </w:r>
      <w:r>
        <w:rPr>
          <w:rFonts w:eastAsia="Times New Roman" w:cs="Times New Roman"/>
          <w:szCs w:val="24"/>
        </w:rPr>
        <w:lastRenderedPageBreak/>
        <w:t xml:space="preserve">στο Υπουργικό Συμβούλιο και ακούστηκε –φαντάζομαι- ο </w:t>
      </w:r>
      <w:r>
        <w:rPr>
          <w:rFonts w:eastAsia="Times New Roman" w:cs="Times New Roman"/>
          <w:szCs w:val="24"/>
        </w:rPr>
        <w:t xml:space="preserve">Υπουργός των Εσωτερικών να επιχειρηματολογεί το βασικό επιχείρημα του ΣΥΡΙΖΑ περί μη σύνδεσης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με τις ευρωεκλογές, για να μην υπάρχει σύγχυση και να ξεκαθαρίσει το τοπίο, ο κ. Τσίπρας, ως Πρωθυπουργός και </w:t>
      </w:r>
      <w:proofErr w:type="spellStart"/>
      <w:r>
        <w:rPr>
          <w:rFonts w:eastAsia="Times New Roman" w:cs="Times New Roman"/>
          <w:szCs w:val="24"/>
        </w:rPr>
        <w:t>π</w:t>
      </w:r>
      <w:r>
        <w:rPr>
          <w:rFonts w:eastAsia="Times New Roman" w:cs="Times New Roman"/>
          <w:szCs w:val="24"/>
        </w:rPr>
        <w:t>ροεδρεύων</w:t>
      </w:r>
      <w:proofErr w:type="spellEnd"/>
      <w:r>
        <w:rPr>
          <w:rFonts w:eastAsia="Times New Roman" w:cs="Times New Roman"/>
          <w:szCs w:val="24"/>
        </w:rPr>
        <w:t xml:space="preserve"> του Υπουργικο</w:t>
      </w:r>
      <w:r>
        <w:rPr>
          <w:rFonts w:eastAsia="Times New Roman" w:cs="Times New Roman"/>
          <w:szCs w:val="24"/>
        </w:rPr>
        <w:t>ύ Συμβουλίου, έλαβε μία απόφαση, την οποία δεκαεπτά Βουλευτές του, νύχτα, χθες, αποφάσισαν να αλλάξουν. Και</w:t>
      </w:r>
      <w:r>
        <w:rPr>
          <w:rFonts w:eastAsia="Times New Roman" w:cs="Times New Roman"/>
          <w:szCs w:val="24"/>
        </w:rPr>
        <w:t>,</w:t>
      </w:r>
      <w:r>
        <w:rPr>
          <w:rFonts w:eastAsia="Times New Roman" w:cs="Times New Roman"/>
          <w:szCs w:val="24"/>
        </w:rPr>
        <w:t xml:space="preserve"> ω, του θαύματος, εν τω μεταξύ, ο κύριος Υπουργός των Εσωτερικών, δις και τρις εις τα συνέδρια της ΚΕΔΕ και της ΕΝΠΕ, τα κοινά συνέδρια, ξιφουλκούσε</w:t>
      </w:r>
      <w:r>
        <w:rPr>
          <w:rFonts w:eastAsia="Times New Roman" w:cs="Times New Roman"/>
          <w:szCs w:val="24"/>
        </w:rPr>
        <w:t xml:space="preserve"> –γιατί αυτό κάνατε, κύριε Σκουρλέτη, ξιφουλκούσατε- υπέρ της μη σύνδεσης </w:t>
      </w:r>
      <w:r>
        <w:rPr>
          <w:rFonts w:eastAsia="Times New Roman" w:cs="Times New Roman"/>
          <w:szCs w:val="24"/>
        </w:rPr>
        <w:t>-</w:t>
      </w:r>
      <w:r>
        <w:rPr>
          <w:rFonts w:eastAsia="Times New Roman" w:cs="Times New Roman"/>
          <w:szCs w:val="24"/>
        </w:rPr>
        <w:t>ακούσατε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ακούσατε</w:t>
      </w:r>
      <w:r>
        <w:rPr>
          <w:rFonts w:eastAsia="Times New Roman" w:cs="Times New Roman"/>
          <w:szCs w:val="24"/>
        </w:rPr>
        <w:t>!</w:t>
      </w:r>
      <w:r>
        <w:rPr>
          <w:rFonts w:eastAsia="Times New Roman" w:cs="Times New Roman"/>
          <w:szCs w:val="24"/>
        </w:rPr>
        <w:t xml:space="preserve">-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με τις ευρωεκλογές, για να μην έχουμε σύγχυση μηνύματος. </w:t>
      </w:r>
    </w:p>
    <w:p w14:paraId="53B9B91D"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Κι εμείς</w:t>
      </w:r>
      <w:r>
        <w:rPr>
          <w:rFonts w:eastAsia="Times New Roman" w:cs="Times New Roman"/>
          <w:szCs w:val="24"/>
        </w:rPr>
        <w:t>,</w:t>
      </w:r>
      <w:r>
        <w:rPr>
          <w:rFonts w:eastAsia="Times New Roman" w:cs="Times New Roman"/>
          <w:szCs w:val="24"/>
        </w:rPr>
        <w:t xml:space="preserve"> βεβαίως, διαφωνούσαμε και τεκμηριώναμε τις διαφωνίες μας. Διαφων</w:t>
      </w:r>
      <w:r>
        <w:rPr>
          <w:rFonts w:eastAsia="Times New Roman" w:cs="Times New Roman"/>
          <w:szCs w:val="24"/>
        </w:rPr>
        <w:t>ούσαμε μεν, κατανοούσαμε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έω, θα ανησυχούν για την άνοδο του λαϊκισμού και της ακροδεξιάς στην Ευρώπη και θέλουν οι άνθρωποι να ξεκαθαρίσει το μήνυμα, να πάμε σωστά στις ευρωεκλογές και στις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w:t>
      </w:r>
      <w:r>
        <w:rPr>
          <w:rFonts w:eastAsia="Times New Roman" w:cs="Times New Roman"/>
          <w:szCs w:val="24"/>
        </w:rPr>
        <w:lastRenderedPageBreak/>
        <w:t xml:space="preserve">Τι συνέβη μεταξύ της χθεσινής </w:t>
      </w:r>
      <w:r>
        <w:rPr>
          <w:rFonts w:eastAsia="Times New Roman" w:cs="Times New Roman"/>
          <w:szCs w:val="24"/>
        </w:rPr>
        <w:t>ε</w:t>
      </w:r>
      <w:r>
        <w:rPr>
          <w:rFonts w:eastAsia="Times New Roman" w:cs="Times New Roman"/>
          <w:szCs w:val="24"/>
        </w:rPr>
        <w:t>πιτροπής</w:t>
      </w:r>
      <w:r>
        <w:rPr>
          <w:rFonts w:eastAsia="Times New Roman" w:cs="Times New Roman"/>
          <w:szCs w:val="24"/>
        </w:rPr>
        <w:t xml:space="preserve"> και της χθεσινής νύχτας; Δύο τροπολογίες, η μία είναι της νύχτας και μία είναι της ημέρας. Κύριοι συνάδελφοι</w:t>
      </w:r>
      <w:r>
        <w:rPr>
          <w:rFonts w:eastAsia="Times New Roman" w:cs="Times New Roman"/>
          <w:szCs w:val="24"/>
        </w:rPr>
        <w:t>,</w:t>
      </w:r>
      <w:r>
        <w:rPr>
          <w:rFonts w:eastAsia="Times New Roman" w:cs="Times New Roman"/>
          <w:szCs w:val="24"/>
        </w:rPr>
        <w:t xml:space="preserve"> που υπογράψατε, «της νύχτας τα καμώματα τα βλέπει η μέρα και γελάει». «Θα γελάσουμε πολύ», είπε ο κύριος Υπουργός των Εσωτερικών. Όμως, «θα γελάσ</w:t>
      </w:r>
      <w:r>
        <w:rPr>
          <w:rFonts w:eastAsia="Times New Roman" w:cs="Times New Roman"/>
          <w:szCs w:val="24"/>
        </w:rPr>
        <w:t xml:space="preserve">ει, όποιος γελάει τελευταίος». </w:t>
      </w:r>
    </w:p>
    <w:p w14:paraId="53B9B91E"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Τι συνέβη στ’ αλήθεια; Το αυτονόητο. «Μεγάλη αναταραχή, ωραία κατάσταση». Αρέσει πάρα πολύ στον Πρωθυπουργό να το κάνει αυτό γενικώς. Κατάλαβε ότι δεν του φτάνουν τα ταξίματα πια. Διότι, ναι, τον Γενάρη του ’15 σας πίστεψε ο</w:t>
      </w:r>
      <w:r>
        <w:rPr>
          <w:rFonts w:eastAsia="Times New Roman" w:cs="Times New Roman"/>
          <w:szCs w:val="24"/>
        </w:rPr>
        <w:t xml:space="preserve"> λαός και για τον ΕΝΦΙΑ </w:t>
      </w:r>
      <w:r>
        <w:rPr>
          <w:rFonts w:eastAsia="Times New Roman" w:cs="Times New Roman"/>
          <w:szCs w:val="24"/>
        </w:rPr>
        <w:t xml:space="preserve">που θα καταργούσατε </w:t>
      </w:r>
      <w:r>
        <w:rPr>
          <w:rFonts w:eastAsia="Times New Roman" w:cs="Times New Roman"/>
          <w:szCs w:val="24"/>
        </w:rPr>
        <w:t xml:space="preserve">και για το αφορολόγητο και για τις συντάξεις και για τους μισθούς, για όλα, «δεν πληρώνω», όλα στην πίστα. Σας πίστεψε ο λαός. </w:t>
      </w:r>
    </w:p>
    <w:p w14:paraId="53B9B91F"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Τον Σεπτέμβρη με το </w:t>
      </w:r>
      <w:r>
        <w:rPr>
          <w:rFonts w:eastAsia="Times New Roman" w:cs="Times New Roman"/>
          <w:szCs w:val="24"/>
        </w:rPr>
        <w:t>π</w:t>
      </w:r>
      <w:r>
        <w:rPr>
          <w:rFonts w:eastAsia="Times New Roman" w:cs="Times New Roman"/>
          <w:szCs w:val="24"/>
        </w:rPr>
        <w:t xml:space="preserve">ρόγραμμα Θεσσαλονίκης; Σας </w:t>
      </w:r>
      <w:proofErr w:type="spellStart"/>
      <w:r>
        <w:rPr>
          <w:rFonts w:eastAsia="Times New Roman" w:cs="Times New Roman"/>
          <w:szCs w:val="24"/>
        </w:rPr>
        <w:t>ξαναπίστεψε</w:t>
      </w:r>
      <w:proofErr w:type="spellEnd"/>
      <w:r>
        <w:rPr>
          <w:rFonts w:eastAsia="Times New Roman" w:cs="Times New Roman"/>
          <w:szCs w:val="24"/>
        </w:rPr>
        <w:t xml:space="preserve"> ο λαός. Του φέρατε μνημό</w:t>
      </w:r>
      <w:r>
        <w:rPr>
          <w:rFonts w:eastAsia="Times New Roman" w:cs="Times New Roman"/>
          <w:szCs w:val="24"/>
        </w:rPr>
        <w:t xml:space="preserve">νια. </w:t>
      </w:r>
      <w:proofErr w:type="spellStart"/>
      <w:r>
        <w:rPr>
          <w:rFonts w:eastAsia="Times New Roman" w:cs="Times New Roman"/>
          <w:szCs w:val="24"/>
        </w:rPr>
        <w:t>Στραγγίξατε</w:t>
      </w:r>
      <w:proofErr w:type="spellEnd"/>
      <w:r>
        <w:rPr>
          <w:rFonts w:eastAsia="Times New Roman" w:cs="Times New Roman"/>
          <w:szCs w:val="24"/>
        </w:rPr>
        <w:t xml:space="preserve"> ό,τι υπάρχει και δεν υπάρχει. Καταργήσατε το ΕΚΑΣ. Νοικοκυριά, επιχειρήσεις, νοσοκομεία, </w:t>
      </w:r>
      <w:r>
        <w:rPr>
          <w:rFonts w:eastAsia="Times New Roman" w:cs="Times New Roman"/>
          <w:szCs w:val="24"/>
        </w:rPr>
        <w:t>π</w:t>
      </w:r>
      <w:r>
        <w:rPr>
          <w:rFonts w:eastAsia="Times New Roman" w:cs="Times New Roman"/>
          <w:szCs w:val="24"/>
        </w:rPr>
        <w:t xml:space="preserve">εριφέρειες, </w:t>
      </w:r>
      <w:r>
        <w:rPr>
          <w:rFonts w:eastAsia="Times New Roman" w:cs="Times New Roman"/>
          <w:szCs w:val="24"/>
        </w:rPr>
        <w:t>δ</w:t>
      </w:r>
      <w:r>
        <w:rPr>
          <w:rFonts w:eastAsia="Times New Roman" w:cs="Times New Roman"/>
          <w:szCs w:val="24"/>
        </w:rPr>
        <w:t xml:space="preserve">ήμοι, στραγγίσθηκαν οι πόροι από παντού. Από παντού στραγγίσθηκαν οι πόροι! Τι θα πείτε </w:t>
      </w:r>
      <w:r>
        <w:rPr>
          <w:rFonts w:eastAsia="Times New Roman" w:cs="Times New Roman"/>
          <w:szCs w:val="24"/>
        </w:rPr>
        <w:lastRenderedPageBreak/>
        <w:t xml:space="preserve">τώρα στον κόσμο; Ό,τι θα φέρω τις συντάξεις έξι </w:t>
      </w:r>
      <w:r>
        <w:rPr>
          <w:rFonts w:eastAsia="Times New Roman" w:cs="Times New Roman"/>
          <w:szCs w:val="24"/>
        </w:rPr>
        <w:t>μήνες αργότερα; «Έ, και;» θα πει ο άλλος, «μου κατάργησες το ΕΚΑΣ, έλεγες ψέματα σε ό,τι έλεγες.» Άρα, λοιπόν, τα καθρεφτάκια στους ιθαγενείς και τα ταξίματα είναι φύκια, τα οποία ο κόσμος πια δεν τα περνάει για μεταξωτές κορδέλες.</w:t>
      </w:r>
    </w:p>
    <w:p w14:paraId="53B9B920" w14:textId="77777777" w:rsidR="00D9389E" w:rsidRDefault="0030006C">
      <w:pPr>
        <w:spacing w:line="600" w:lineRule="auto"/>
        <w:contextualSpacing/>
        <w:jc w:val="both"/>
        <w:rPr>
          <w:rFonts w:eastAsia="Times New Roman"/>
          <w:szCs w:val="24"/>
        </w:rPr>
      </w:pPr>
      <w:r>
        <w:rPr>
          <w:rFonts w:eastAsia="Times New Roman"/>
          <w:szCs w:val="24"/>
        </w:rPr>
        <w:t>Δεν μπορείτε να κοροϊδέψ</w:t>
      </w:r>
      <w:r>
        <w:rPr>
          <w:rFonts w:eastAsia="Times New Roman"/>
          <w:szCs w:val="24"/>
        </w:rPr>
        <w:t>ετε και το ξέρετε, γι’ αυτό φοβάστε. Φοβάστε την κατάρρευση που έρχεται.</w:t>
      </w:r>
    </w:p>
    <w:p w14:paraId="53B9B921" w14:textId="77777777" w:rsidR="00D9389E" w:rsidRDefault="0030006C">
      <w:pPr>
        <w:spacing w:line="600" w:lineRule="auto"/>
        <w:ind w:firstLine="720"/>
        <w:contextualSpacing/>
        <w:jc w:val="both"/>
        <w:rPr>
          <w:rFonts w:eastAsia="Times New Roman"/>
          <w:szCs w:val="24"/>
        </w:rPr>
      </w:pPr>
      <w:r>
        <w:rPr>
          <w:rFonts w:eastAsia="Times New Roman"/>
          <w:szCs w:val="24"/>
        </w:rPr>
        <w:t>Άρα τι σας μένει, αφού τα ταξίματα δεν περνάνε πια; Σας μένει να παίξετε με τους θεσμούς. «</w:t>
      </w:r>
      <w:proofErr w:type="spellStart"/>
      <w:r>
        <w:rPr>
          <w:rFonts w:eastAsia="Times New Roman"/>
          <w:szCs w:val="24"/>
        </w:rPr>
        <w:t>Ο</w:t>
      </w:r>
      <w:r w:rsidRPr="00DB3C94">
        <w:rPr>
          <w:rFonts w:eastAsia="Times New Roman"/>
          <w:szCs w:val="24"/>
        </w:rPr>
        <w:t>υαί</w:t>
      </w:r>
      <w:proofErr w:type="spellEnd"/>
      <w:r w:rsidRPr="00DB3C94">
        <w:rPr>
          <w:rFonts w:eastAsia="Times New Roman"/>
          <w:szCs w:val="24"/>
        </w:rPr>
        <w:t xml:space="preserve"> υμίν</w:t>
      </w:r>
      <w:r>
        <w:rPr>
          <w:rFonts w:eastAsia="Times New Roman"/>
          <w:szCs w:val="24"/>
        </w:rPr>
        <w:t>,</w:t>
      </w:r>
      <w:r>
        <w:rPr>
          <w:rFonts w:eastAsia="Times New Roman"/>
          <w:szCs w:val="24"/>
        </w:rPr>
        <w:t xml:space="preserve"> </w:t>
      </w:r>
      <w:r w:rsidRPr="00DB3C94">
        <w:rPr>
          <w:rFonts w:eastAsia="Times New Roman"/>
          <w:szCs w:val="24"/>
        </w:rPr>
        <w:t>Φαρισαίοι</w:t>
      </w:r>
      <w:r>
        <w:rPr>
          <w:rFonts w:eastAsia="Times New Roman"/>
          <w:szCs w:val="24"/>
        </w:rPr>
        <w:t xml:space="preserve"> </w:t>
      </w:r>
      <w:r w:rsidRPr="00DB3C94">
        <w:rPr>
          <w:rFonts w:eastAsia="Times New Roman"/>
          <w:szCs w:val="24"/>
        </w:rPr>
        <w:t>υποκριτές</w:t>
      </w:r>
      <w:r>
        <w:rPr>
          <w:rFonts w:eastAsia="Times New Roman"/>
          <w:szCs w:val="24"/>
        </w:rPr>
        <w:t xml:space="preserve">»! Παίζετε με την </w:t>
      </w:r>
      <w:r>
        <w:rPr>
          <w:rFonts w:eastAsia="Times New Roman"/>
          <w:szCs w:val="24"/>
        </w:rPr>
        <w:t>τοπική αυτοδιο</w:t>
      </w:r>
      <w:r>
        <w:rPr>
          <w:rFonts w:eastAsia="Times New Roman"/>
          <w:szCs w:val="24"/>
        </w:rPr>
        <w:t xml:space="preserve">ίκηση. Παίζετε με τη </w:t>
      </w:r>
      <w:r>
        <w:rPr>
          <w:rFonts w:eastAsia="Times New Roman"/>
          <w:szCs w:val="24"/>
        </w:rPr>
        <w:t>δημοκρατία. Παίζετε με τις εκλογές. Παίζετε με την ψήφο του λαού. Δεν ντρέπεστε καθόλου. Γιατί αυτοί είστε τελικά, μηχανορράφοι -και προσέξτε- και ανίκανοι μηχανορράφοι, ανίκανοι σκευωροί. Γιατί σκευωρία ήταν αυτό της τροπολογίας. Ή όχι, κύριε Υπουργέ;</w:t>
      </w:r>
    </w:p>
    <w:p w14:paraId="53B9B922" w14:textId="77777777" w:rsidR="00D9389E" w:rsidRDefault="0030006C">
      <w:pPr>
        <w:spacing w:line="600" w:lineRule="auto"/>
        <w:ind w:firstLine="720"/>
        <w:contextualSpacing/>
        <w:jc w:val="both"/>
        <w:rPr>
          <w:rFonts w:eastAsia="Times New Roman"/>
          <w:szCs w:val="24"/>
        </w:rPr>
      </w:pPr>
      <w:r>
        <w:rPr>
          <w:rFonts w:eastAsia="Times New Roman"/>
          <w:szCs w:val="24"/>
        </w:rPr>
        <w:t>Διό</w:t>
      </w:r>
      <w:r>
        <w:rPr>
          <w:rFonts w:eastAsia="Times New Roman"/>
          <w:szCs w:val="24"/>
        </w:rPr>
        <w:t xml:space="preserve">τι δύο πράγματα συμβαίνουν, κυρίες και κύριοι συνάδελφοι. Ή ο Υπουργός των Εσωτερικών δεν το ήξερε, άρα είναι θύμα μηχανορραφίας του Μαξίμου ή ο Υπουργός Εσωτερικών είναι μέλος, μέρος της συμπαιγνίας. Απορώ πώς κάθεστε ακόμα </w:t>
      </w:r>
      <w:r>
        <w:rPr>
          <w:rFonts w:eastAsia="Times New Roman"/>
          <w:szCs w:val="24"/>
        </w:rPr>
        <w:lastRenderedPageBreak/>
        <w:t>στην καρέκλα σας. Διότι εμένα δ</w:t>
      </w:r>
      <w:r>
        <w:rPr>
          <w:rFonts w:eastAsia="Times New Roman"/>
          <w:szCs w:val="24"/>
        </w:rPr>
        <w:t>εν με ενδιαφέρει αν εσείς γελοιοποι</w:t>
      </w:r>
      <w:r>
        <w:rPr>
          <w:rFonts w:eastAsia="Times New Roman"/>
          <w:szCs w:val="24"/>
        </w:rPr>
        <w:t>εί</w:t>
      </w:r>
      <w:r>
        <w:rPr>
          <w:rFonts w:eastAsia="Times New Roman"/>
          <w:szCs w:val="24"/>
        </w:rPr>
        <w:t>στε. Δικαίωμά σας να θέλετε να γελοιοποιηθείτε. Αυτό που με ενδιαφέρει είναι ο θεσμός, είναι η λειτουργία της δημοκρατίας, της εκτελεστικής εξουσίας, της νομοθετικής εξουσίας και της τοπικής αυτοδιοίκησης, γιατί και αυτ</w:t>
      </w:r>
      <w:r>
        <w:rPr>
          <w:rFonts w:eastAsia="Times New Roman"/>
          <w:szCs w:val="24"/>
        </w:rPr>
        <w:t>ή είναι θεσμός δημοκρατίας.</w:t>
      </w:r>
    </w:p>
    <w:p w14:paraId="53B9B923" w14:textId="77777777" w:rsidR="00D9389E" w:rsidRDefault="0030006C">
      <w:pPr>
        <w:spacing w:line="600" w:lineRule="auto"/>
        <w:ind w:firstLine="720"/>
        <w:contextualSpacing/>
        <w:jc w:val="both"/>
        <w:rPr>
          <w:rFonts w:eastAsia="Times New Roman"/>
          <w:szCs w:val="24"/>
        </w:rPr>
      </w:pPr>
      <w:r>
        <w:rPr>
          <w:rFonts w:eastAsia="Times New Roman"/>
          <w:szCs w:val="24"/>
        </w:rPr>
        <w:t>Λοιπόν, αυτά τα παιχνίδια είναι παιχνίδια του πνιγμένου που πιάνεται από τα μαλλιά του. Και σας λέω ένα πράγμα. Οποτεδήποτε κι αν κάνετε τις εθνικές εκλογές, διότι όλα δείχνουν ότι θα πάτε να τις κάνετε τον Μάιο –«μεγάλη αναταρα</w:t>
      </w:r>
      <w:r>
        <w:rPr>
          <w:rFonts w:eastAsia="Times New Roman"/>
          <w:szCs w:val="24"/>
        </w:rPr>
        <w:t>χή, ωραία κατάσταση»- να μην ξέρει τι ψηφίζει ο κόσμος: Ψηφίζει για την Ευρώπη που κλυδωνίζεται κι έχουμε πρόβλημα μεγάλο, όχι μόνο με το προσφυγικό, αλλά και με τον ρατσισμό και την ξενοφοβία; Ψηφίζει για μια Ευρώπη ή ψηφίζει για τα εθνικά ζητήματα ή ψηφί</w:t>
      </w:r>
      <w:r>
        <w:rPr>
          <w:rFonts w:eastAsia="Times New Roman"/>
          <w:szCs w:val="24"/>
        </w:rPr>
        <w:t xml:space="preserve">ζει για τον δήμο και την περιφέρειά του; Δεν θα ξέρει η δεξιά τι ποιεί η αριστερά. Το λέω αλλιώς και παραφράζω: </w:t>
      </w:r>
      <w:r>
        <w:rPr>
          <w:rFonts w:eastAsia="Times New Roman"/>
          <w:szCs w:val="24"/>
        </w:rPr>
        <w:t>κ</w:t>
      </w:r>
      <w:r>
        <w:rPr>
          <w:rFonts w:eastAsia="Times New Roman"/>
          <w:szCs w:val="24"/>
        </w:rPr>
        <w:t>ανένας δεν θα ξέρει τίποτα. Θα τρέχουν όλοι προς όλες τις κατευθύνσεις. Αυτό θέλετε. Προσπαθείτε να σωθείτε, αλλά οποτεδήποτε κι αν γίνουν εκλο</w:t>
      </w:r>
      <w:r>
        <w:rPr>
          <w:rFonts w:eastAsia="Times New Roman"/>
          <w:szCs w:val="24"/>
        </w:rPr>
        <w:t>γές, να ξέρετε ότι το μαύρο θα είναι τόσο πολύ</w:t>
      </w:r>
      <w:r>
        <w:rPr>
          <w:rFonts w:eastAsia="Times New Roman"/>
          <w:szCs w:val="24"/>
        </w:rPr>
        <w:t>,</w:t>
      </w:r>
      <w:r>
        <w:rPr>
          <w:rFonts w:eastAsia="Times New Roman"/>
          <w:szCs w:val="24"/>
        </w:rPr>
        <w:t xml:space="preserve"> που </w:t>
      </w:r>
      <w:r>
        <w:rPr>
          <w:rFonts w:eastAsia="Times New Roman"/>
          <w:szCs w:val="24"/>
        </w:rPr>
        <w:lastRenderedPageBreak/>
        <w:t>θα σας πάρει χρόνια να το καταπιείτε, χρόνια ολόκληρα</w:t>
      </w:r>
      <w:r>
        <w:rPr>
          <w:rFonts w:eastAsia="Times New Roman"/>
          <w:szCs w:val="24"/>
        </w:rPr>
        <w:t>!</w:t>
      </w:r>
      <w:r w:rsidRPr="002A62A6">
        <w:rPr>
          <w:rFonts w:eastAsia="Times New Roman"/>
          <w:szCs w:val="24"/>
        </w:rPr>
        <w:t xml:space="preserve"> </w:t>
      </w:r>
      <w:r>
        <w:rPr>
          <w:rFonts w:eastAsia="Times New Roman"/>
          <w:szCs w:val="24"/>
        </w:rPr>
        <w:t>Και επειδή πολλά ακούστηκαν…</w:t>
      </w:r>
    </w:p>
    <w:p w14:paraId="53B9B924" w14:textId="77777777" w:rsidR="00D9389E" w:rsidRDefault="0030006C">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53B9B925" w14:textId="77777777" w:rsidR="00D9389E" w:rsidRDefault="0030006C">
      <w:pPr>
        <w:spacing w:line="600" w:lineRule="auto"/>
        <w:ind w:firstLine="720"/>
        <w:contextualSpacing/>
        <w:jc w:val="both"/>
        <w:rPr>
          <w:rFonts w:eastAsia="Times New Roman"/>
          <w:szCs w:val="24"/>
        </w:rPr>
      </w:pPr>
      <w:r>
        <w:rPr>
          <w:rFonts w:eastAsia="Times New Roman"/>
          <w:szCs w:val="24"/>
        </w:rPr>
        <w:t>Σας χαρακτηρίζει αυτό. Εξάλλου αυτοί είστε. Έτσι ήρθατε στην εξουσία. Τάζατε και γι</w:t>
      </w:r>
      <w:r>
        <w:rPr>
          <w:rFonts w:eastAsia="Times New Roman"/>
          <w:szCs w:val="24"/>
        </w:rPr>
        <w:t>ουχα</w:t>
      </w:r>
      <w:r>
        <w:rPr>
          <w:rFonts w:eastAsia="Times New Roman"/>
          <w:szCs w:val="24"/>
        </w:rPr>
        <w:t>ΐ</w:t>
      </w:r>
      <w:r>
        <w:rPr>
          <w:rFonts w:eastAsia="Times New Roman"/>
          <w:szCs w:val="24"/>
        </w:rPr>
        <w:t>ζατε και ρίχνατε γιαούρτια. Εσείς εκθρέψατε το αυγό του φιδιού και με αυτό το εκλογικό σύστημα της τοπικής αυτοδιοίκησης που φέρνετε, θα το εκθρέψετε ακόμη περισσότερο και θα αποδείξω πώς.</w:t>
      </w:r>
    </w:p>
    <w:p w14:paraId="53B9B926"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Ακούμε, κυρίες και κύριοι συνάδελφοι, πολλά περί αποκέντρωσης </w:t>
      </w:r>
      <w:r>
        <w:rPr>
          <w:rFonts w:eastAsia="Times New Roman"/>
          <w:szCs w:val="24"/>
        </w:rPr>
        <w:t>και αυτοδιοίκησης, αλλά δεν βλέπουμε τίποτα. Και δεν βλέπουμε τίποτα, διότι ήρθε ένα νομοθέτημα τεράστιο -</w:t>
      </w:r>
      <w:r>
        <w:rPr>
          <w:rFonts w:eastAsia="Times New Roman"/>
          <w:szCs w:val="24"/>
          <w:lang w:val="en-US"/>
        </w:rPr>
        <w:t>copy</w:t>
      </w:r>
      <w:r w:rsidRPr="002A62A6">
        <w:rPr>
          <w:rFonts w:eastAsia="Times New Roman"/>
          <w:szCs w:val="24"/>
        </w:rPr>
        <w:t xml:space="preserve"> </w:t>
      </w:r>
      <w:r>
        <w:rPr>
          <w:rFonts w:eastAsia="Times New Roman"/>
          <w:szCs w:val="24"/>
          <w:lang w:val="en-US"/>
        </w:rPr>
        <w:t>paste</w:t>
      </w:r>
      <w:r>
        <w:rPr>
          <w:rFonts w:eastAsia="Times New Roman"/>
          <w:szCs w:val="24"/>
        </w:rPr>
        <w:t xml:space="preserve"> του «ΚΑΛΛΙΚΡΑΤΗ» όλο αυτό- για να αλλάξει μόνο και κυρίως το εκλογικό σύστημα. Και προσέξτε, να κάνει, λέει, απλή αναλογική στους δήμους κα</w:t>
      </w:r>
      <w:r>
        <w:rPr>
          <w:rFonts w:eastAsia="Times New Roman"/>
          <w:szCs w:val="24"/>
        </w:rPr>
        <w:t>ι στις περιφέρειες. Ναι, απλή και άδολη, χωρίς κατώφλια και με πολλά κίνητρα για αλισβερίσια, παζάρια και συναλλαγές. Εξηγούμαι, λοιπόν.</w:t>
      </w:r>
    </w:p>
    <w:p w14:paraId="53B9B927" w14:textId="77777777" w:rsidR="00D9389E" w:rsidRDefault="0030006C">
      <w:pPr>
        <w:spacing w:line="600" w:lineRule="auto"/>
        <w:ind w:firstLine="720"/>
        <w:contextualSpacing/>
        <w:jc w:val="both"/>
        <w:rPr>
          <w:rFonts w:eastAsia="Times New Roman"/>
          <w:szCs w:val="24"/>
        </w:rPr>
      </w:pPr>
      <w:r>
        <w:rPr>
          <w:rFonts w:eastAsia="Times New Roman"/>
          <w:szCs w:val="24"/>
        </w:rPr>
        <w:t>Κάνω μια παρένθεση εδώ, επιτρέψτε μου, κύριε Υπουργέ, πριν πάω στο εκλογικό σύστημα. Άκουσα την κ</w:t>
      </w:r>
      <w:r>
        <w:rPr>
          <w:rFonts w:eastAsia="Times New Roman"/>
          <w:szCs w:val="24"/>
        </w:rPr>
        <w:t>.</w:t>
      </w:r>
      <w:r>
        <w:rPr>
          <w:rFonts w:eastAsia="Times New Roman"/>
          <w:szCs w:val="24"/>
        </w:rPr>
        <w:t xml:space="preserve"> </w:t>
      </w:r>
      <w:proofErr w:type="spellStart"/>
      <w:r>
        <w:rPr>
          <w:rFonts w:eastAsia="Times New Roman"/>
          <w:szCs w:val="24"/>
        </w:rPr>
        <w:t>Θελε</w:t>
      </w:r>
      <w:r>
        <w:rPr>
          <w:rFonts w:eastAsia="Times New Roman"/>
          <w:szCs w:val="24"/>
        </w:rPr>
        <w:lastRenderedPageBreak/>
        <w:t>ρίτη</w:t>
      </w:r>
      <w:proofErr w:type="spellEnd"/>
      <w:r>
        <w:rPr>
          <w:rFonts w:eastAsia="Times New Roman"/>
          <w:szCs w:val="24"/>
        </w:rPr>
        <w:t>, η οποία εί</w:t>
      </w:r>
      <w:r>
        <w:rPr>
          <w:rFonts w:eastAsia="Times New Roman"/>
          <w:szCs w:val="24"/>
        </w:rPr>
        <w:t xml:space="preserve">ναι γνώστης της αυτοδιοίκησης, αλήθεια, η συνάδελφος και είχαμε την ευκαιρία στην </w:t>
      </w:r>
      <w:r>
        <w:rPr>
          <w:rFonts w:eastAsia="Times New Roman"/>
          <w:szCs w:val="24"/>
        </w:rPr>
        <w:t>ε</w:t>
      </w:r>
      <w:r>
        <w:rPr>
          <w:rFonts w:eastAsia="Times New Roman"/>
          <w:szCs w:val="24"/>
        </w:rPr>
        <w:t>πιτροπή να κάνουμε καλό διάλογο. Αλλά με τούτα εδώ τα δικά σας, με τις τροπολογίες, τι διάλογο να κάνει πια εδώ κανείς; Την άκουσα και σήμερα την κ</w:t>
      </w:r>
      <w:r>
        <w:rPr>
          <w:rFonts w:eastAsia="Times New Roman"/>
          <w:szCs w:val="24"/>
        </w:rPr>
        <w:t>.</w:t>
      </w:r>
      <w:r>
        <w:rPr>
          <w:rFonts w:eastAsia="Times New Roman"/>
          <w:szCs w:val="24"/>
        </w:rPr>
        <w:t xml:space="preserve"> </w:t>
      </w:r>
      <w:proofErr w:type="spellStart"/>
      <w:r>
        <w:rPr>
          <w:rFonts w:eastAsia="Times New Roman"/>
          <w:szCs w:val="24"/>
        </w:rPr>
        <w:t>Θελερίτη</w:t>
      </w:r>
      <w:proofErr w:type="spellEnd"/>
      <w:r>
        <w:rPr>
          <w:rFonts w:eastAsia="Times New Roman"/>
          <w:szCs w:val="24"/>
        </w:rPr>
        <w:t xml:space="preserve"> και οφείλω προς</w:t>
      </w:r>
      <w:r>
        <w:rPr>
          <w:rFonts w:eastAsia="Times New Roman"/>
          <w:szCs w:val="24"/>
        </w:rPr>
        <w:t xml:space="preserve"> το πρόσωπό της μία απάντηση.</w:t>
      </w:r>
    </w:p>
    <w:p w14:paraId="53B9B928"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Θελερίτη</w:t>
      </w:r>
      <w:proofErr w:type="spellEnd"/>
      <w:r>
        <w:rPr>
          <w:rFonts w:eastAsia="Times New Roman"/>
          <w:szCs w:val="24"/>
        </w:rPr>
        <w:t>, σας άκουσα και πιστεύω ότι εσείς τουλάχιστον θέλετε να υπάρχουν μεταβιβάσεις αρμοδιοτήτων. Για τη Νέα Δημοκρατία δεν ξέρω, δεν έχει ποτέ μεταβιβάσει κάποια αρμοδιότητα στους δήμους ούτε ψήφισε ποτέ κάποια από τ</w:t>
      </w:r>
      <w:r>
        <w:rPr>
          <w:rFonts w:eastAsia="Times New Roman"/>
          <w:szCs w:val="24"/>
        </w:rPr>
        <w:t xml:space="preserve">ις δικές μας μεταρρυθμίσεις στην αυτοδιοίκηση. Πιστεύω εσείς </w:t>
      </w:r>
      <w:r>
        <w:rPr>
          <w:rFonts w:eastAsia="Times New Roman"/>
          <w:szCs w:val="24"/>
        </w:rPr>
        <w:t xml:space="preserve">προσωπικά </w:t>
      </w:r>
      <w:r>
        <w:rPr>
          <w:rFonts w:eastAsia="Times New Roman"/>
          <w:szCs w:val="24"/>
        </w:rPr>
        <w:t xml:space="preserve">ότι το εννοείτε. Γιατί, λοιπόν, κύριε Υπουργέ, τις αρμοδιότητες που σήμερα </w:t>
      </w:r>
      <w:r>
        <w:rPr>
          <w:rFonts w:eastAsia="Times New Roman"/>
          <w:szCs w:val="24"/>
        </w:rPr>
        <w:t xml:space="preserve">με βάση το ισχύον Σύνταγμα </w:t>
      </w:r>
      <w:r>
        <w:rPr>
          <w:rFonts w:eastAsia="Times New Roman"/>
          <w:szCs w:val="24"/>
        </w:rPr>
        <w:t>μπορείτε και είναι πολλές, δεν τις μεταβιβάσατε με αυτό το νομοσχέδιο;</w:t>
      </w:r>
    </w:p>
    <w:p w14:paraId="53B9B929" w14:textId="77777777" w:rsidR="00D9389E" w:rsidRDefault="0030006C">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3B9B92A"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Βεβαίως, είχατε τη δυνατότητα να φέρετε και προτάσεις να συζητήσουμε για συνταγματική </w:t>
      </w:r>
      <w:r>
        <w:rPr>
          <w:rFonts w:eastAsia="Times New Roman"/>
          <w:szCs w:val="24"/>
        </w:rPr>
        <w:t>Α</w:t>
      </w:r>
      <w:r>
        <w:rPr>
          <w:rFonts w:eastAsia="Times New Roman"/>
          <w:szCs w:val="24"/>
        </w:rPr>
        <w:t>ναθεώρηση για περισσότερες αρμοδιότητες και προς τους δήμους και προς τις περιφέρειες. Γιατί</w:t>
      </w:r>
      <w:r>
        <w:rPr>
          <w:rFonts w:eastAsia="Times New Roman"/>
          <w:szCs w:val="24"/>
        </w:rPr>
        <w:t xml:space="preserve">, λοιπόν, δεν τις μεταφέρατε με αυτό το νομοσχέδιο; </w:t>
      </w:r>
      <w:r>
        <w:rPr>
          <w:rFonts w:eastAsia="Times New Roman"/>
          <w:szCs w:val="24"/>
        </w:rPr>
        <w:lastRenderedPageBreak/>
        <w:t xml:space="preserve">Γιατί αυτό το νομοσχέδιο δεν αγγίζει την ουσία, τον ρόλο της αυτοδιοίκησης, τον ρόλο των δήμων και των περιφερειών. Δεν αγγίζει την ουσία, γιατί δεν θέλει να αγγίξει την ουσία, γιατί καλά κρατεί. </w:t>
      </w:r>
    </w:p>
    <w:p w14:paraId="53B9B92B" w14:textId="77777777" w:rsidR="00D9389E" w:rsidRDefault="0030006C">
      <w:pPr>
        <w:spacing w:line="600" w:lineRule="auto"/>
        <w:ind w:firstLine="720"/>
        <w:contextualSpacing/>
        <w:jc w:val="both"/>
        <w:rPr>
          <w:rFonts w:eastAsia="Times New Roman"/>
          <w:szCs w:val="24"/>
        </w:rPr>
      </w:pPr>
      <w:r>
        <w:rPr>
          <w:rFonts w:eastAsia="Times New Roman"/>
          <w:szCs w:val="24"/>
        </w:rPr>
        <w:t>Εμείς φ</w:t>
      </w:r>
      <w:r>
        <w:rPr>
          <w:rFonts w:eastAsia="Times New Roman"/>
          <w:szCs w:val="24"/>
        </w:rPr>
        <w:t xml:space="preserve">τιάξαμε τον δεύτερο βαθμό, δώσαμε αρμοδιότητες στη </w:t>
      </w:r>
      <w:r>
        <w:rPr>
          <w:rFonts w:eastAsia="Times New Roman"/>
          <w:szCs w:val="24"/>
        </w:rPr>
        <w:t>νομαρχιακή αυτοδιοίκηση</w:t>
      </w:r>
      <w:r>
        <w:rPr>
          <w:rFonts w:eastAsia="Times New Roman"/>
          <w:szCs w:val="24"/>
        </w:rPr>
        <w:t xml:space="preserve"> και μετά στην </w:t>
      </w:r>
      <w:r>
        <w:rPr>
          <w:rFonts w:eastAsia="Times New Roman"/>
          <w:szCs w:val="24"/>
        </w:rPr>
        <w:t>περιφερειακή</w:t>
      </w:r>
      <w:r>
        <w:rPr>
          <w:rFonts w:eastAsia="Times New Roman"/>
          <w:szCs w:val="24"/>
        </w:rPr>
        <w:t>. Από τον «</w:t>
      </w:r>
      <w:r>
        <w:rPr>
          <w:rFonts w:eastAsia="Times New Roman"/>
          <w:szCs w:val="24"/>
        </w:rPr>
        <w:t>ΚΑΠΟΔΙΣΤΡΙΑ</w:t>
      </w:r>
      <w:r>
        <w:rPr>
          <w:rFonts w:eastAsia="Times New Roman"/>
          <w:szCs w:val="24"/>
        </w:rPr>
        <w:t>» πήγαμε στον «</w:t>
      </w:r>
      <w:r>
        <w:rPr>
          <w:rFonts w:eastAsia="Times New Roman"/>
          <w:szCs w:val="24"/>
        </w:rPr>
        <w:t>ΚΑΛΛΙΚΡΑΤΗ</w:t>
      </w:r>
      <w:r>
        <w:rPr>
          <w:rFonts w:eastAsia="Times New Roman"/>
          <w:szCs w:val="24"/>
        </w:rPr>
        <w:t xml:space="preserve">», στους ισχυρούς δήμους. Αν η </w:t>
      </w:r>
      <w:r>
        <w:rPr>
          <w:rFonts w:eastAsia="Times New Roman"/>
          <w:szCs w:val="24"/>
        </w:rPr>
        <w:t>α</w:t>
      </w:r>
      <w:r>
        <w:rPr>
          <w:rFonts w:eastAsia="Times New Roman"/>
          <w:szCs w:val="24"/>
        </w:rPr>
        <w:t xml:space="preserve">υτοδιοίκηση από τη Μεταπολίτευση και </w:t>
      </w:r>
      <w:r>
        <w:rPr>
          <w:rFonts w:eastAsia="Times New Roman"/>
          <w:szCs w:val="24"/>
        </w:rPr>
        <w:t>εφεξής</w:t>
      </w:r>
      <w:r>
        <w:rPr>
          <w:rFonts w:eastAsia="Times New Roman"/>
          <w:szCs w:val="24"/>
        </w:rPr>
        <w:t xml:space="preserve"> έπαψε να είναι η </w:t>
      </w:r>
      <w:r>
        <w:rPr>
          <w:rFonts w:eastAsia="Times New Roman"/>
          <w:szCs w:val="24"/>
        </w:rPr>
        <w:t>α</w:t>
      </w:r>
      <w:r>
        <w:rPr>
          <w:rFonts w:eastAsia="Times New Roman"/>
          <w:szCs w:val="24"/>
        </w:rPr>
        <w:t xml:space="preserve">υτοδιοίκηση </w:t>
      </w:r>
      <w:r>
        <w:rPr>
          <w:rFonts w:eastAsia="Times New Roman"/>
          <w:szCs w:val="24"/>
        </w:rPr>
        <w:t>που μαζεύει τα σκουπίδια, που φωτίζει τους δρόμους και τις παιδικές χαρές και που διαμαρτύρεται, είναι γιατί υπήρξαν αυτές οι μεταρρυθμίσεις και χαίρομαι που η εισηγήτρια του ΣΥΡΙΖΑ το παραδέχθηκε.</w:t>
      </w:r>
      <w:r>
        <w:rPr>
          <w:rFonts w:eastAsia="Times New Roman"/>
          <w:szCs w:val="24"/>
        </w:rPr>
        <w:t xml:space="preserve"> </w:t>
      </w:r>
    </w:p>
    <w:p w14:paraId="53B9B92C" w14:textId="77777777" w:rsidR="00D9389E" w:rsidRDefault="0030006C">
      <w:pPr>
        <w:spacing w:line="600" w:lineRule="auto"/>
        <w:ind w:firstLine="720"/>
        <w:contextualSpacing/>
        <w:jc w:val="both"/>
        <w:rPr>
          <w:rFonts w:eastAsia="Times New Roman"/>
          <w:szCs w:val="24"/>
        </w:rPr>
      </w:pPr>
      <w:r>
        <w:rPr>
          <w:rFonts w:eastAsia="Times New Roman"/>
          <w:szCs w:val="24"/>
        </w:rPr>
        <w:t>Εσείς, όμως, δεν κάνετε το επόμενο βήμα και δεν μας προτε</w:t>
      </w:r>
      <w:r>
        <w:rPr>
          <w:rFonts w:eastAsia="Times New Roman"/>
          <w:szCs w:val="24"/>
        </w:rPr>
        <w:t xml:space="preserve">ίνετε </w:t>
      </w:r>
      <w:r>
        <w:rPr>
          <w:rFonts w:eastAsia="Times New Roman"/>
          <w:szCs w:val="24"/>
        </w:rPr>
        <w:t xml:space="preserve">τίποτε </w:t>
      </w:r>
      <w:r>
        <w:rPr>
          <w:rFonts w:eastAsia="Times New Roman"/>
          <w:szCs w:val="24"/>
        </w:rPr>
        <w:t xml:space="preserve">εδώ. Εμείς θα προτείνουμε. Το Κίνημα Αλλαγής στη </w:t>
      </w:r>
      <w:r>
        <w:rPr>
          <w:rFonts w:eastAsia="Times New Roman"/>
          <w:szCs w:val="24"/>
        </w:rPr>
        <w:t>σ</w:t>
      </w:r>
      <w:r>
        <w:rPr>
          <w:rFonts w:eastAsia="Times New Roman"/>
          <w:szCs w:val="24"/>
        </w:rPr>
        <w:t xml:space="preserve">υνταγματική Αναθεώρηση που θα έλθει πια μετά τις εκλογές, γιατί πρέπει να γίνουν, θα προτείνει να υπάρχει κανονιστική αρμοδιότητα στην </w:t>
      </w:r>
      <w:r>
        <w:rPr>
          <w:rFonts w:eastAsia="Times New Roman"/>
          <w:szCs w:val="24"/>
        </w:rPr>
        <w:t>α</w:t>
      </w:r>
      <w:r>
        <w:rPr>
          <w:rFonts w:eastAsia="Times New Roman"/>
          <w:szCs w:val="24"/>
        </w:rPr>
        <w:t xml:space="preserve">υτοδιοίκηση. Θα προτείνουμε να σταματήσει αυτός ο θεσμός </w:t>
      </w:r>
      <w:r>
        <w:rPr>
          <w:rFonts w:eastAsia="Times New Roman"/>
          <w:szCs w:val="24"/>
        </w:rPr>
        <w:t xml:space="preserve">των συντρεχουσών με τις αποκλειστικές, γιατί ξέρουμε, έχοντας κάνει μεταρρυθμίσεις, πού πονάει το </w:t>
      </w:r>
      <w:r>
        <w:rPr>
          <w:rFonts w:eastAsia="Times New Roman"/>
          <w:szCs w:val="24"/>
        </w:rPr>
        <w:lastRenderedPageBreak/>
        <w:t>σύστημα και πώς μπορούμε να το διορθώσουμε. Δεν υπάρχει ούτε ένα τέτοιο σημείο μέσα στο νομοσχέδιο που φέρατε. Το μόνο με το οποίο ασχολείστε είναι το εκλογικ</w:t>
      </w:r>
      <w:r>
        <w:rPr>
          <w:rFonts w:eastAsia="Times New Roman"/>
          <w:szCs w:val="24"/>
        </w:rPr>
        <w:t xml:space="preserve">ό σύστημα. </w:t>
      </w:r>
    </w:p>
    <w:p w14:paraId="53B9B92D" w14:textId="77777777" w:rsidR="00D9389E" w:rsidRDefault="0030006C">
      <w:pPr>
        <w:spacing w:line="600" w:lineRule="auto"/>
        <w:ind w:firstLine="720"/>
        <w:contextualSpacing/>
        <w:jc w:val="both"/>
        <w:rPr>
          <w:rFonts w:eastAsia="Times New Roman"/>
          <w:szCs w:val="24"/>
        </w:rPr>
      </w:pPr>
      <w:r>
        <w:rPr>
          <w:rFonts w:eastAsia="Times New Roman"/>
          <w:szCs w:val="24"/>
        </w:rPr>
        <w:t>Ας ασχοληθώ, λοιπόν, κι εγώ με το σύστημα που φέρνετε. Πείτε μου</w:t>
      </w:r>
      <w:r w:rsidRPr="0092594A">
        <w:rPr>
          <w:rFonts w:eastAsia="Times New Roman"/>
          <w:szCs w:val="24"/>
        </w:rPr>
        <w:t>:</w:t>
      </w:r>
      <w:r>
        <w:rPr>
          <w:rFonts w:eastAsia="Times New Roman"/>
          <w:szCs w:val="24"/>
        </w:rPr>
        <w:t xml:space="preserve"> Τι είδους απλή αναλογική είναι αυτή που τη δεύτερη Κυριακή πάει σε μία άκρως πλειοψηφική κατάσταση, όπου ένας δήμαρχος που θα έχει εκλεγεί, ας πούμε, με 20% ή ο συνδυασμός του, τ</w:t>
      </w:r>
      <w:r>
        <w:rPr>
          <w:rFonts w:eastAsia="Times New Roman"/>
          <w:szCs w:val="24"/>
        </w:rPr>
        <w:t>η δεύτερη Κυριακή παίρνει πενήντα συν ένα; Τι θα πρέπει να κάνει αυτός ο δήμαρχος</w:t>
      </w:r>
      <w:r>
        <w:rPr>
          <w:rFonts w:eastAsia="Times New Roman"/>
          <w:szCs w:val="24"/>
        </w:rPr>
        <w:t xml:space="preserve"> με ένα </w:t>
      </w:r>
      <w:proofErr w:type="spellStart"/>
      <w:r>
        <w:rPr>
          <w:rFonts w:eastAsia="Times New Roman"/>
          <w:szCs w:val="24"/>
        </w:rPr>
        <w:t>πολυκερματισμένο</w:t>
      </w:r>
      <w:proofErr w:type="spellEnd"/>
      <w:r>
        <w:rPr>
          <w:rFonts w:eastAsia="Times New Roman"/>
          <w:szCs w:val="24"/>
        </w:rPr>
        <w:t xml:space="preserve"> δημοτικό συμβούλιο</w:t>
      </w:r>
      <w:r>
        <w:rPr>
          <w:rFonts w:eastAsia="Times New Roman"/>
          <w:szCs w:val="24"/>
        </w:rPr>
        <w:t xml:space="preserve">; </w:t>
      </w:r>
    </w:p>
    <w:p w14:paraId="53B9B92E" w14:textId="77777777" w:rsidR="00D9389E" w:rsidRDefault="0030006C">
      <w:pPr>
        <w:spacing w:line="600" w:lineRule="auto"/>
        <w:ind w:firstLine="720"/>
        <w:contextualSpacing/>
        <w:jc w:val="both"/>
        <w:rPr>
          <w:rFonts w:eastAsia="Times New Roman"/>
          <w:szCs w:val="24"/>
        </w:rPr>
      </w:pPr>
      <w:r>
        <w:rPr>
          <w:rFonts w:eastAsia="Times New Roman"/>
          <w:szCs w:val="24"/>
        </w:rPr>
        <w:t>Θα μου πείτε</w:t>
      </w:r>
      <w:r w:rsidRPr="0092594A">
        <w:rPr>
          <w:rFonts w:eastAsia="Times New Roman"/>
          <w:szCs w:val="24"/>
        </w:rPr>
        <w:t xml:space="preserve">: </w:t>
      </w:r>
      <w:r>
        <w:rPr>
          <w:rFonts w:eastAsia="Times New Roman"/>
          <w:szCs w:val="24"/>
        </w:rPr>
        <w:t xml:space="preserve">«Συναλλαγές δεν γίνονται τώρα, κυρία </w:t>
      </w:r>
      <w:proofErr w:type="spellStart"/>
      <w:r>
        <w:rPr>
          <w:rFonts w:eastAsia="Times New Roman"/>
          <w:szCs w:val="24"/>
        </w:rPr>
        <w:t>Χριστοφιλοπούλου</w:t>
      </w:r>
      <w:proofErr w:type="spellEnd"/>
      <w:r>
        <w:rPr>
          <w:rFonts w:eastAsia="Times New Roman"/>
          <w:szCs w:val="24"/>
        </w:rPr>
        <w:t>;». Θα σας πω ότι</w:t>
      </w:r>
      <w:r>
        <w:rPr>
          <w:rFonts w:eastAsia="Times New Roman"/>
          <w:szCs w:val="24"/>
        </w:rPr>
        <w:t>,</w:t>
      </w:r>
      <w:r>
        <w:rPr>
          <w:rFonts w:eastAsia="Times New Roman"/>
          <w:szCs w:val="24"/>
        </w:rPr>
        <w:t xml:space="preserve"> ναι, γίνονται, αλλά εσείς όχι μόνο μ</w:t>
      </w:r>
      <w:r>
        <w:rPr>
          <w:rFonts w:eastAsia="Times New Roman"/>
          <w:szCs w:val="24"/>
        </w:rPr>
        <w:t>ε</w:t>
      </w:r>
      <w:r>
        <w:rPr>
          <w:rFonts w:eastAsia="Times New Roman"/>
          <w:szCs w:val="24"/>
        </w:rPr>
        <w:t xml:space="preserve"> αυτό </w:t>
      </w:r>
      <w:r>
        <w:rPr>
          <w:rFonts w:eastAsia="Times New Roman"/>
          <w:szCs w:val="24"/>
        </w:rPr>
        <w:t xml:space="preserve">εδώ </w:t>
      </w:r>
      <w:r>
        <w:rPr>
          <w:rFonts w:eastAsia="Times New Roman"/>
          <w:szCs w:val="24"/>
        </w:rPr>
        <w:t xml:space="preserve">το νομοσχέδιο </w:t>
      </w:r>
      <w:r>
        <w:rPr>
          <w:rFonts w:eastAsia="Times New Roman"/>
          <w:szCs w:val="24"/>
        </w:rPr>
        <w:t>τις προωθείτε, αλλά</w:t>
      </w:r>
      <w:r>
        <w:rPr>
          <w:rFonts w:eastAsia="Times New Roman"/>
          <w:szCs w:val="24"/>
        </w:rPr>
        <w:t xml:space="preserve"> και</w:t>
      </w:r>
      <w:r>
        <w:rPr>
          <w:rFonts w:eastAsia="Times New Roman"/>
          <w:szCs w:val="24"/>
        </w:rPr>
        <w:t xml:space="preserve"> τις πριμοδοτείτε. Πώς; Με το άρθρο 73, παραδείγματος χάρ</w:t>
      </w:r>
      <w:r>
        <w:rPr>
          <w:rFonts w:eastAsia="Times New Roman"/>
          <w:szCs w:val="24"/>
        </w:rPr>
        <w:t>ιν</w:t>
      </w:r>
      <w:r>
        <w:rPr>
          <w:rFonts w:eastAsia="Times New Roman"/>
          <w:szCs w:val="24"/>
        </w:rPr>
        <w:t xml:space="preserve">, όπου ένας δημοτικός σύμβουλος, κυρίες και κύριοι συνάδελφοι, μπορεί την ίδια ώρα να ανέβει στο προεδρείο του </w:t>
      </w:r>
      <w:r>
        <w:rPr>
          <w:rFonts w:eastAsia="Times New Roman"/>
          <w:szCs w:val="24"/>
        </w:rPr>
        <w:t>δημοτικού συμβουλίου</w:t>
      </w:r>
      <w:r>
        <w:rPr>
          <w:rFonts w:eastAsia="Times New Roman"/>
          <w:szCs w:val="24"/>
        </w:rPr>
        <w:t xml:space="preserve"> και να πει «ανεξαρτητοπο</w:t>
      </w:r>
      <w:r>
        <w:rPr>
          <w:rFonts w:eastAsia="Times New Roman"/>
          <w:szCs w:val="24"/>
        </w:rPr>
        <w:t xml:space="preserve">ιούμαι απ’ αυτή την παράταξη» και την άλλη στιγμή ακριβώς να πάει και να πει «προσχωρώ στην άλλη παράταξη». Το απόλυτο χάος. </w:t>
      </w:r>
    </w:p>
    <w:p w14:paraId="53B9B92F"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Πώς διευκολύνετ</w:t>
      </w:r>
      <w:r>
        <w:rPr>
          <w:rFonts w:eastAsia="Times New Roman"/>
          <w:szCs w:val="24"/>
        </w:rPr>
        <w:t>ε</w:t>
      </w:r>
      <w:r>
        <w:rPr>
          <w:rFonts w:eastAsia="Times New Roman"/>
          <w:szCs w:val="24"/>
        </w:rPr>
        <w:t xml:space="preserve"> ακόμη αυτό το ωραίο χάος συναλλαγής, συνδιαλλαγής και πολυδιάσπασης ενός θεσμού ιστορικού, δημοκρατικού και σημαν</w:t>
      </w:r>
      <w:r>
        <w:rPr>
          <w:rFonts w:eastAsia="Times New Roman"/>
          <w:szCs w:val="24"/>
        </w:rPr>
        <w:t xml:space="preserve">τικού; Με τη δυνατότητα που δίνετε -και τη δίνετε μέσα απ’ αυτό το νομοσχέδιο- να ψηφίζεται ο προϋπολογισμός κωδικό-κωδικό και έργο-έργο και να υπάρχουν αντιπροτάσεις από δω, αντιπροτάσεις από κει, κανένα κατώφλι, πολυδιάσπαση. Το κάθε μικρό συμφέρον -και </w:t>
      </w:r>
      <w:r>
        <w:rPr>
          <w:rFonts w:eastAsia="Times New Roman"/>
          <w:szCs w:val="24"/>
        </w:rPr>
        <w:t>όχι μόνο τοπικιστικό και όχι μόνο αθώο συμφέρον- θα εισχωρεί, θα συνδιαλλάσσεται, διότι οι διατάξεις που φέρνετε διευκολύνουν αυτό. Τι εμποδίζουν; Εμποδίζουν και τον νέο και τον ενιαίο σχεδιασμό, τον επιχειρησιακό σχεδιασμό των δήμων της χώρας και των περι</w:t>
      </w:r>
      <w:r>
        <w:rPr>
          <w:rFonts w:eastAsia="Times New Roman"/>
          <w:szCs w:val="24"/>
        </w:rPr>
        <w:t xml:space="preserve">φερειών. </w:t>
      </w:r>
    </w:p>
    <w:p w14:paraId="53B9B930"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Θα μιλήσω ιδιαίτερα για τους δήμους τώρα, διότι οι δήμοι θα έχουν τοπικά συμβούλια και προέδρους κοινοτήτων, με ελάχιστους βέβαια πόρους, γιατί δεν τους δίνετε και τίποτα. Τους κοροϊδεύετε και αυτούς. Αν τους λέτε «θα γίνετε πρόεδροι κοινοτήτων, </w:t>
      </w:r>
      <w:r>
        <w:rPr>
          <w:rFonts w:eastAsia="Times New Roman"/>
          <w:szCs w:val="24"/>
        </w:rPr>
        <w:t>δηλαδή θα εκλέγεστε άμεσα και όχι έμμεσα», εντάξει, αλλά δεν τους δίνετε και κάτι. Ψίχουλα το</w:t>
      </w:r>
      <w:r>
        <w:rPr>
          <w:rFonts w:eastAsia="Times New Roman"/>
          <w:szCs w:val="24"/>
        </w:rPr>
        <w:t>υ</w:t>
      </w:r>
      <w:r>
        <w:rPr>
          <w:rFonts w:eastAsia="Times New Roman"/>
          <w:szCs w:val="24"/>
        </w:rPr>
        <w:t>ς δίνετε, απλώς για να πείτε ότι κάτι κάνετε, για να τους κλείσετε το μάτι. Όλα είναι σχεδιασμένα. Σ</w:t>
      </w:r>
      <w:r>
        <w:rPr>
          <w:rFonts w:eastAsia="Times New Roman"/>
          <w:szCs w:val="24"/>
        </w:rPr>
        <w:t>ε</w:t>
      </w:r>
      <w:r>
        <w:rPr>
          <w:rFonts w:eastAsia="Times New Roman"/>
          <w:szCs w:val="24"/>
        </w:rPr>
        <w:t xml:space="preserve"> αυτό είστε πολύ καλοί.</w:t>
      </w:r>
    </w:p>
    <w:p w14:paraId="53B9B931"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 xml:space="preserve">Σε τι αφαιρείτε, όμως, τη δυνατότητα </w:t>
      </w:r>
      <w:r>
        <w:rPr>
          <w:rFonts w:eastAsia="Times New Roman"/>
          <w:szCs w:val="24"/>
        </w:rPr>
        <w:t>στους δήμους να κάνουν; Οι δήμοι δεν μπορούν να κάνουν έναν σωστό επιχειρησιακό σχεδιασμό. Οι δήμοι δεν μπορούν να προγραμματίσουν σωστά το πού θέλουν να πάνε, τα έργα, την προοπτική, το περιβάλλον, τις κοινωνικές υπηρεσίες, γιατί ακριβώς θα υπάρχει πολυδι</w:t>
      </w:r>
      <w:r>
        <w:rPr>
          <w:rFonts w:eastAsia="Times New Roman"/>
          <w:szCs w:val="24"/>
        </w:rPr>
        <w:t>άσπαση, γιατί θα υπάρχουν κοινότητες και τοπικά συμβούλια που θα είναι εκλεγμένα με συνδυασμούς που είναι εναντίον του δημάρχου. Είναι η πλήρης διάλυση.</w:t>
      </w:r>
    </w:p>
    <w:p w14:paraId="53B9B932"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Προσπαθώ να </w:t>
      </w:r>
      <w:r>
        <w:rPr>
          <w:rFonts w:eastAsia="Times New Roman"/>
          <w:szCs w:val="24"/>
        </w:rPr>
        <w:t>το</w:t>
      </w:r>
      <w:r>
        <w:rPr>
          <w:rFonts w:eastAsia="Times New Roman"/>
          <w:szCs w:val="24"/>
        </w:rPr>
        <w:t xml:space="preserve"> τεκμηριώσω, κυρίες και κύριοι συνάδελφοι. Εμάς δεν μας αρέσει να μιλάμε στον αέρα, ούτε </w:t>
      </w:r>
      <w:r>
        <w:rPr>
          <w:rFonts w:eastAsia="Times New Roman"/>
          <w:szCs w:val="24"/>
        </w:rPr>
        <w:t xml:space="preserve">να ανταλλάσσουμε τροπολογίες από τη μία μέρα στην άλλη και να παίζουμε με τους θεσμούς. Προσπαθώ να σας πείσω ότι αυτό που πάμε να ψηφίσουμε είναι ένα νομοθέτημα που διαλύει τα θεμέλια της </w:t>
      </w:r>
      <w:r>
        <w:rPr>
          <w:rFonts w:eastAsia="Times New Roman"/>
          <w:szCs w:val="24"/>
        </w:rPr>
        <w:t>τοπικής αυτοδιοίκησης</w:t>
      </w:r>
      <w:r>
        <w:rPr>
          <w:rFonts w:eastAsia="Times New Roman"/>
          <w:szCs w:val="24"/>
        </w:rPr>
        <w:t xml:space="preserve">. </w:t>
      </w:r>
    </w:p>
    <w:p w14:paraId="53B9B933" w14:textId="77777777" w:rsidR="00D9389E" w:rsidRDefault="0030006C">
      <w:pPr>
        <w:spacing w:line="600" w:lineRule="auto"/>
        <w:ind w:firstLine="720"/>
        <w:contextualSpacing/>
        <w:jc w:val="both"/>
        <w:rPr>
          <w:rFonts w:eastAsia="Times New Roman"/>
          <w:szCs w:val="24"/>
        </w:rPr>
      </w:pPr>
      <w:r>
        <w:rPr>
          <w:rFonts w:eastAsia="Times New Roman"/>
          <w:szCs w:val="24"/>
        </w:rPr>
        <w:t>Έρχομαι τώρα στον ρόλο των περιφερειών. Στο</w:t>
      </w:r>
      <w:r>
        <w:rPr>
          <w:rFonts w:eastAsia="Times New Roman"/>
          <w:szCs w:val="24"/>
        </w:rPr>
        <w:t xml:space="preserve"> Κίνημα Αλλαγής χαιρόμαστε για τις περιφέρειες που θεσμοθετήσαμε και που είναι κεκτημένο της ελληνικής πολιτείας, γιατί πάλι μόνοι μας τις ψηφίσαμε. Χαιρόμαστε που αυτή τη στιγμή οι περιφέρειες είναι μεγάλο κεκτημένο αυτής της χώρας και που η Ελλάδα δεν </w:t>
      </w:r>
      <w:r>
        <w:rPr>
          <w:rFonts w:eastAsia="Times New Roman"/>
          <w:szCs w:val="24"/>
        </w:rPr>
        <w:lastRenderedPageBreak/>
        <w:t>πη</w:t>
      </w:r>
      <w:r>
        <w:rPr>
          <w:rFonts w:eastAsia="Times New Roman"/>
          <w:szCs w:val="24"/>
        </w:rPr>
        <w:t>γαίνει σαν τον φτωχό συγγενή πια στα</w:t>
      </w:r>
      <w:r w:rsidRPr="00F9182B">
        <w:rPr>
          <w:rFonts w:eastAsia="Times New Roman"/>
          <w:szCs w:val="24"/>
        </w:rPr>
        <w:t xml:space="preserve"> </w:t>
      </w:r>
      <w:r>
        <w:rPr>
          <w:rFonts w:eastAsia="Times New Roman"/>
          <w:szCs w:val="24"/>
        </w:rPr>
        <w:t xml:space="preserve">περιφερειακά </w:t>
      </w:r>
      <w:r>
        <w:rPr>
          <w:rFonts w:eastAsia="Times New Roman"/>
          <w:szCs w:val="24"/>
          <w:lang w:val="en-US"/>
        </w:rPr>
        <w:t>fora</w:t>
      </w:r>
      <w:r>
        <w:rPr>
          <w:rFonts w:eastAsia="Times New Roman"/>
          <w:szCs w:val="24"/>
        </w:rPr>
        <w:t xml:space="preserve"> της Ευρώπης. </w:t>
      </w:r>
    </w:p>
    <w:p w14:paraId="53B9B934"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Σήμερα, λοιπόν, οι ελληνικές περιφέρειες θα πρέπει να αναλάβουν με περισσότερες αναπτυξιακές αρμοδιότητες </w:t>
      </w:r>
      <w:r>
        <w:rPr>
          <w:rFonts w:eastAsia="Times New Roman"/>
          <w:szCs w:val="24"/>
        </w:rPr>
        <w:t>με</w:t>
      </w:r>
      <w:r>
        <w:rPr>
          <w:rFonts w:eastAsia="Times New Roman"/>
          <w:szCs w:val="24"/>
        </w:rPr>
        <w:t xml:space="preserve"> λιγότερη γραφειοκρατία τον αναπτυξιακό τους ρόλο.</w:t>
      </w:r>
    </w:p>
    <w:p w14:paraId="53B9B935"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Α΄ Αντιπρόεδρος της Βουλής κ. </w:t>
      </w:r>
      <w:r w:rsidRPr="00EA688D">
        <w:rPr>
          <w:rFonts w:eastAsia="Times New Roman"/>
          <w:b/>
          <w:szCs w:val="24"/>
        </w:rPr>
        <w:t>ΑΝΑΣΤΑΣΙΟΣ ΚΟΥΡΑΚΗΣ</w:t>
      </w:r>
      <w:r>
        <w:rPr>
          <w:rFonts w:eastAsia="Times New Roman"/>
          <w:szCs w:val="24"/>
        </w:rPr>
        <w:t>)</w:t>
      </w:r>
    </w:p>
    <w:p w14:paraId="53B9B936" w14:textId="77777777" w:rsidR="00D9389E" w:rsidRDefault="0030006C">
      <w:pPr>
        <w:spacing w:line="600" w:lineRule="auto"/>
        <w:ind w:firstLine="720"/>
        <w:contextualSpacing/>
        <w:jc w:val="both"/>
        <w:rPr>
          <w:rFonts w:eastAsia="Times New Roman"/>
          <w:szCs w:val="24"/>
        </w:rPr>
      </w:pPr>
      <w:r>
        <w:rPr>
          <w:rFonts w:eastAsia="Times New Roman"/>
          <w:szCs w:val="24"/>
        </w:rPr>
        <w:t>Έρχομαι τώρα σε ένα άλλο μεγάλο κεφάλαιο, το οποίο αφορά το πόσο σφιχταγκαλιάζετε και πνίγετε αυτόν τον δημοκρατικό θεσμό.</w:t>
      </w:r>
    </w:p>
    <w:p w14:paraId="53B9B93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Είναι όλοι οι δήμαρχοι κακοί; Γ</w:t>
      </w:r>
      <w:r>
        <w:rPr>
          <w:rFonts w:eastAsia="Times New Roman" w:cs="Times New Roman"/>
          <w:szCs w:val="24"/>
        </w:rPr>
        <w:t>ιατί κάπου εκεί στα ορεινά που καθόμαστε μαζί με άλλους συναδέλφους άκουγα τη συζήτηση «</w:t>
      </w:r>
      <w:r>
        <w:rPr>
          <w:rFonts w:eastAsia="Times New Roman" w:cs="Times New Roman"/>
          <w:szCs w:val="24"/>
        </w:rPr>
        <w:t>σ</w:t>
      </w:r>
      <w:r>
        <w:rPr>
          <w:rFonts w:eastAsia="Times New Roman" w:cs="Times New Roman"/>
          <w:szCs w:val="24"/>
        </w:rPr>
        <w:t>ιγά οι δήμαρχοι» κ.λπ</w:t>
      </w:r>
      <w:r>
        <w:rPr>
          <w:rFonts w:eastAsia="Times New Roman" w:cs="Times New Roman"/>
          <w:szCs w:val="24"/>
        </w:rPr>
        <w:t>.</w:t>
      </w:r>
      <w:r>
        <w:rPr>
          <w:rFonts w:eastAsia="Times New Roman" w:cs="Times New Roman"/>
          <w:szCs w:val="24"/>
        </w:rPr>
        <w:t xml:space="preserve">. Και ξέρω ότι υπάρχει όλη αυτή η ιστορία. «Βλαχοδήμαρχους» τους είπε ο Πρωθυπουργός. Κάπως έτσι. </w:t>
      </w:r>
    </w:p>
    <w:p w14:paraId="53B9B93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Δεν λέω εγώ ότι η </w:t>
      </w:r>
      <w:r>
        <w:rPr>
          <w:rFonts w:eastAsia="Times New Roman" w:cs="Times New Roman"/>
          <w:szCs w:val="24"/>
        </w:rPr>
        <w:t>α</w:t>
      </w:r>
      <w:r>
        <w:rPr>
          <w:rFonts w:eastAsia="Times New Roman" w:cs="Times New Roman"/>
          <w:szCs w:val="24"/>
        </w:rPr>
        <w:t>υτοδιοίκηση, όπως και η κεν</w:t>
      </w:r>
      <w:r>
        <w:rPr>
          <w:rFonts w:eastAsia="Times New Roman" w:cs="Times New Roman"/>
          <w:szCs w:val="24"/>
        </w:rPr>
        <w:t xml:space="preserve">τρική εξουσία, είναι άμωμη και άσπιλη. Πώς διασφαλίζουμε όμως; Στραγγαλίζοντας τους στους ελέγχους ή αφήνοντας δυνατότητα </w:t>
      </w:r>
      <w:r>
        <w:rPr>
          <w:rFonts w:eastAsia="Times New Roman" w:cs="Times New Roman"/>
          <w:szCs w:val="24"/>
        </w:rPr>
        <w:lastRenderedPageBreak/>
        <w:t>κανονιστικής διαχείρισης και πολλαπλών -αν θέλετε- μέσω ηλεκτρικών συστημάτων</w:t>
      </w:r>
      <w:r w:rsidRPr="0006424B">
        <w:rPr>
          <w:rFonts w:eastAsia="Times New Roman" w:cs="Times New Roman"/>
          <w:szCs w:val="24"/>
        </w:rPr>
        <w:t xml:space="preserve"> </w:t>
      </w:r>
      <w:r>
        <w:rPr>
          <w:rFonts w:eastAsia="Times New Roman" w:cs="Times New Roman"/>
          <w:szCs w:val="24"/>
        </w:rPr>
        <w:t xml:space="preserve">διαφάνειας, όπως είναι η «ΔΙΑΥΓΕΙΑ» κ.λπ., έτσι ώστε οι </w:t>
      </w:r>
      <w:r>
        <w:rPr>
          <w:rFonts w:eastAsia="Times New Roman" w:cs="Times New Roman"/>
          <w:szCs w:val="24"/>
        </w:rPr>
        <w:t>πολίτες να καταλαβαίνουν και οι θεσμοί να μπορούν να επέμβουν;</w:t>
      </w:r>
    </w:p>
    <w:p w14:paraId="53B9B93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Άρα οι διατάξεις που φέρνετε για τον επόπτη των ΟΤΑ -που θεσμοθετήσαμε εμείς- είναι διατάξεις που δυσκολεύουν. Γιατί δυσκολεύουν; Διότι, ο επόπτης των ΟΤΑ θα μπορεί ακόμα να εκδίδει εγκ</w:t>
      </w:r>
      <w:r>
        <w:rPr>
          <w:rFonts w:eastAsia="Times New Roman" w:cs="Times New Roman"/>
          <w:szCs w:val="24"/>
        </w:rPr>
        <w:t>υ</w:t>
      </w:r>
      <w:r>
        <w:rPr>
          <w:rFonts w:eastAsia="Times New Roman" w:cs="Times New Roman"/>
          <w:szCs w:val="24"/>
        </w:rPr>
        <w:t>κλ</w:t>
      </w:r>
      <w:r>
        <w:rPr>
          <w:rFonts w:eastAsia="Times New Roman" w:cs="Times New Roman"/>
          <w:szCs w:val="24"/>
        </w:rPr>
        <w:t>ί</w:t>
      </w:r>
      <w:r>
        <w:rPr>
          <w:rFonts w:eastAsia="Times New Roman" w:cs="Times New Roman"/>
          <w:szCs w:val="24"/>
        </w:rPr>
        <w:t>ους.</w:t>
      </w:r>
      <w:r>
        <w:rPr>
          <w:rFonts w:eastAsia="Times New Roman" w:cs="Times New Roman"/>
          <w:szCs w:val="24"/>
        </w:rPr>
        <w:t xml:space="preserve"> Ακούσατε, κυρίες και κύριοι συνάδελφοι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γκυκλίους! Πού ακούστηκε, λοιπόν, για τον έλεγχο νομιμότητας της </w:t>
      </w:r>
      <w:r>
        <w:rPr>
          <w:rFonts w:eastAsia="Times New Roman" w:cs="Times New Roman"/>
          <w:szCs w:val="24"/>
        </w:rPr>
        <w:t>τοπικής αυτοδιοίκησης</w:t>
      </w:r>
      <w:r>
        <w:rPr>
          <w:rFonts w:eastAsia="Times New Roman" w:cs="Times New Roman"/>
          <w:szCs w:val="24"/>
        </w:rPr>
        <w:t xml:space="preserve"> να εκδίδονται εγκύκλιοι; Καταλαβαίνετε; Διότι, </w:t>
      </w:r>
      <w:r>
        <w:rPr>
          <w:rFonts w:eastAsia="Times New Roman" w:cs="Times New Roman"/>
          <w:szCs w:val="24"/>
        </w:rPr>
        <w:t>«</w:t>
      </w:r>
      <w:r w:rsidRPr="00EF1906">
        <w:rPr>
          <w:rFonts w:eastAsia="Times New Roman" w:cs="Times New Roman"/>
          <w:szCs w:val="24"/>
        </w:rPr>
        <w:t>δε</w:t>
      </w:r>
      <w:r>
        <w:rPr>
          <w:rFonts w:eastAsia="Times New Roman" w:cs="Times New Roman"/>
          <w:szCs w:val="24"/>
        </w:rPr>
        <w:t>ν</w:t>
      </w:r>
      <w:r w:rsidRPr="00EF1906">
        <w:rPr>
          <w:rFonts w:eastAsia="Times New Roman" w:cs="Times New Roman"/>
          <w:szCs w:val="24"/>
        </w:rPr>
        <w:t xml:space="preserve"> </w:t>
      </w:r>
      <w:proofErr w:type="spellStart"/>
      <w:r w:rsidRPr="00EF1906">
        <w:rPr>
          <w:rFonts w:eastAsia="Times New Roman" w:cs="Times New Roman"/>
          <w:szCs w:val="24"/>
        </w:rPr>
        <w:t>συνεμορφώθη</w:t>
      </w:r>
      <w:proofErr w:type="spellEnd"/>
      <w:r w:rsidRPr="00EF1906">
        <w:rPr>
          <w:rFonts w:eastAsia="Times New Roman" w:cs="Times New Roman"/>
          <w:szCs w:val="24"/>
        </w:rPr>
        <w:t xml:space="preserve"> προς τας υποδείξεις</w:t>
      </w:r>
      <w:r>
        <w:rPr>
          <w:rFonts w:eastAsia="Times New Roman" w:cs="Times New Roman"/>
          <w:szCs w:val="24"/>
        </w:rPr>
        <w:t>».</w:t>
      </w:r>
      <w:r>
        <w:rPr>
          <w:rFonts w:eastAsia="Times New Roman" w:cs="Times New Roman"/>
          <w:szCs w:val="24"/>
        </w:rPr>
        <w:t xml:space="preserve"> Κάποτε το έλεγαν δημοκρατικοί αυτό για κα</w:t>
      </w:r>
      <w:r>
        <w:rPr>
          <w:rFonts w:eastAsia="Times New Roman" w:cs="Times New Roman"/>
          <w:szCs w:val="24"/>
        </w:rPr>
        <w:t xml:space="preserve">θεστώτα άλλα. Τώρα εσείς ζηλώσατε τη </w:t>
      </w:r>
      <w:proofErr w:type="spellStart"/>
      <w:r>
        <w:rPr>
          <w:rFonts w:eastAsia="Times New Roman" w:cs="Times New Roman"/>
          <w:szCs w:val="24"/>
        </w:rPr>
        <w:t>δόξαν</w:t>
      </w:r>
      <w:proofErr w:type="spellEnd"/>
      <w:r>
        <w:rPr>
          <w:rFonts w:eastAsia="Times New Roman" w:cs="Times New Roman"/>
          <w:szCs w:val="24"/>
        </w:rPr>
        <w:t xml:space="preserve"> των καθεστώτων αυτών</w:t>
      </w:r>
      <w:r>
        <w:rPr>
          <w:rFonts w:eastAsia="Times New Roman" w:cs="Times New Roman"/>
          <w:szCs w:val="24"/>
        </w:rPr>
        <w:t>!</w:t>
      </w:r>
      <w:r>
        <w:rPr>
          <w:rFonts w:eastAsia="Times New Roman" w:cs="Times New Roman"/>
          <w:szCs w:val="24"/>
        </w:rPr>
        <w:t xml:space="preserve"> Εγκύκλιοι, λοιπόν, προς την </w:t>
      </w:r>
      <w:r>
        <w:rPr>
          <w:rFonts w:eastAsia="Times New Roman" w:cs="Times New Roman"/>
          <w:szCs w:val="24"/>
        </w:rPr>
        <w:t>α</w:t>
      </w:r>
      <w:r>
        <w:rPr>
          <w:rFonts w:eastAsia="Times New Roman" w:cs="Times New Roman"/>
          <w:szCs w:val="24"/>
        </w:rPr>
        <w:t xml:space="preserve">υτοδιοίκηση! Εκεί πάμε. </w:t>
      </w:r>
    </w:p>
    <w:p w14:paraId="53B9B93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κύριε Πρόεδρε, να αναλώσω δύο, τρία λεπτά τουλάχιστον και για τις άλλες τροπολογίες, γιατί τις πρώτες τροπολογίες, της</w:t>
      </w:r>
      <w:r>
        <w:rPr>
          <w:rFonts w:eastAsia="Times New Roman" w:cs="Times New Roman"/>
          <w:szCs w:val="24"/>
        </w:rPr>
        <w:t xml:space="preserve"> νύχτας, τις σχολίασα, νομίζω, επαρκώς. </w:t>
      </w:r>
    </w:p>
    <w:p w14:paraId="53B9B93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να δούμε άλλο ένα επιχείρημα </w:t>
      </w:r>
      <w:proofErr w:type="spellStart"/>
      <w:r>
        <w:rPr>
          <w:rFonts w:eastAsia="Times New Roman" w:cs="Times New Roman"/>
          <w:szCs w:val="24"/>
        </w:rPr>
        <w:t>σαλαμοποίησης</w:t>
      </w:r>
      <w:proofErr w:type="spellEnd"/>
      <w:r>
        <w:rPr>
          <w:rFonts w:eastAsia="Times New Roman" w:cs="Times New Roman"/>
          <w:szCs w:val="24"/>
        </w:rPr>
        <w:t xml:space="preserve"> που φέρνει αυτή η Κυβέρνηση ΣΥΡΙΖΑ-ΑΝΕΛ. </w:t>
      </w:r>
    </w:p>
    <w:p w14:paraId="53B9B93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Σας είχε πει η κ</w:t>
      </w:r>
      <w:r>
        <w:rPr>
          <w:rFonts w:eastAsia="Times New Roman" w:cs="Times New Roman"/>
          <w:szCs w:val="24"/>
        </w:rPr>
        <w:t xml:space="preserve">. </w:t>
      </w:r>
      <w:r>
        <w:rPr>
          <w:rFonts w:eastAsia="Times New Roman" w:cs="Times New Roman"/>
          <w:szCs w:val="24"/>
        </w:rPr>
        <w:t>Γεννηματά από αυτό εδώ το Βήμα -τότε που είχατε φέρει τον νόμο για την αναλογική και διαφωνούσαμε</w:t>
      </w:r>
      <w:r>
        <w:rPr>
          <w:rFonts w:eastAsia="Times New Roman" w:cs="Times New Roman"/>
          <w:szCs w:val="24"/>
        </w:rPr>
        <w:t>,</w:t>
      </w:r>
      <w:r>
        <w:rPr>
          <w:rFonts w:eastAsia="Times New Roman" w:cs="Times New Roman"/>
          <w:szCs w:val="24"/>
        </w:rPr>
        <w:t xml:space="preserve"> γιατί θέλουμε αναλογικότερο σύστημα, όπως ισχύει και για την </w:t>
      </w:r>
      <w:r>
        <w:rPr>
          <w:rFonts w:eastAsia="Times New Roman" w:cs="Times New Roman"/>
          <w:szCs w:val="24"/>
        </w:rPr>
        <w:t>α</w:t>
      </w:r>
      <w:r>
        <w:rPr>
          <w:rFonts w:eastAsia="Times New Roman" w:cs="Times New Roman"/>
          <w:szCs w:val="24"/>
        </w:rPr>
        <w:t xml:space="preserve">υτοδιοίκηση- ότι θέλουμε αναλογικότερο σύστημα, αλλά όχι σύστημα μπάχαλο, χάος και ακυβερνησία, μη </w:t>
      </w:r>
      <w:proofErr w:type="spellStart"/>
      <w:r>
        <w:rPr>
          <w:rFonts w:eastAsia="Times New Roman" w:cs="Times New Roman"/>
          <w:szCs w:val="24"/>
        </w:rPr>
        <w:t>κυβερνησιμότητα</w:t>
      </w:r>
      <w:proofErr w:type="spellEnd"/>
      <w:r>
        <w:rPr>
          <w:rFonts w:eastAsia="Times New Roman" w:cs="Times New Roman"/>
          <w:szCs w:val="24"/>
        </w:rPr>
        <w:t xml:space="preserve">. Αυτό υποστηρίζουμε και για την </w:t>
      </w:r>
      <w:r>
        <w:rPr>
          <w:rFonts w:eastAsia="Times New Roman" w:cs="Times New Roman"/>
          <w:szCs w:val="24"/>
        </w:rPr>
        <w:t>α</w:t>
      </w:r>
      <w:r>
        <w:rPr>
          <w:rFonts w:eastAsia="Times New Roman" w:cs="Times New Roman"/>
          <w:szCs w:val="24"/>
        </w:rPr>
        <w:t xml:space="preserve">υτοδιοίκηση. </w:t>
      </w:r>
    </w:p>
    <w:p w14:paraId="53B9B93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Εδώ θέλω να σας θυμίσω ότι σας </w:t>
      </w:r>
      <w:r>
        <w:rPr>
          <w:rFonts w:eastAsia="Times New Roman" w:cs="Times New Roman"/>
          <w:szCs w:val="24"/>
        </w:rPr>
        <w:t xml:space="preserve">κάλεσα, κύριε Σκουρλέτη, και την τελευταία στιγμή στην </w:t>
      </w:r>
      <w:r>
        <w:rPr>
          <w:rFonts w:eastAsia="Times New Roman" w:cs="Times New Roman"/>
          <w:szCs w:val="24"/>
        </w:rPr>
        <w:t>ε</w:t>
      </w:r>
      <w:r>
        <w:rPr>
          <w:rFonts w:eastAsia="Times New Roman" w:cs="Times New Roman"/>
          <w:szCs w:val="24"/>
        </w:rPr>
        <w:t>πιτροπή να αποσύρετε αυτές τις διατάξεις. Ελάτε να συζητήσουμε τα κόμματα. Εγώ έκανα και μια πρόταση μάλιστα. Την έχουμε επεξεργαστεί στο Κίνημα Αλλαγής. Έχουμε δύο, τρεις εναλλακτικές ακόμα, που θα μ</w:t>
      </w:r>
      <w:r>
        <w:rPr>
          <w:rFonts w:eastAsia="Times New Roman" w:cs="Times New Roman"/>
          <w:szCs w:val="24"/>
        </w:rPr>
        <w:t xml:space="preserve">πορούσαμε να είναι αναλογικότερο. Γιατί όπως σας είπα, εμείς δεν λέμε ότι τα δικά μας, ό,τι νομοθετούμε, δεν </w:t>
      </w:r>
      <w:r>
        <w:rPr>
          <w:rFonts w:eastAsia="Times New Roman" w:cs="Times New Roman"/>
          <w:szCs w:val="24"/>
        </w:rPr>
        <w:t>το</w:t>
      </w:r>
      <w:r>
        <w:rPr>
          <w:rFonts w:eastAsia="Times New Roman" w:cs="Times New Roman"/>
          <w:szCs w:val="24"/>
        </w:rPr>
        <w:t xml:space="preserve"> αλλάζουμε. Να το κάνουμε αναλογικότερο το σύστημα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Όμως, εσείς δεν θέλατε, γιατί αυτή ακριβώς είναι η τακτική σας. </w:t>
      </w:r>
    </w:p>
    <w:p w14:paraId="53B9B93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Στις περιφέρειες κάνετε το ίδιο. Φέρνετε μεμονωμένα την κατάτμηση των μεγάλων περιφερειών, όπου πάρα πολλές δυνάμεις εδώ στο Κοινοβούλιο σας έχουμε πει ευθαρσώς ότι συμφωνούμε. Εμείς, τουλάχιστον, το έχουμε πει και το έχουμε ξεκαθαρίσει. </w:t>
      </w:r>
    </w:p>
    <w:p w14:paraId="53B9B93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Και, βεβαίως, φέρ</w:t>
      </w:r>
      <w:r>
        <w:rPr>
          <w:rFonts w:eastAsia="Times New Roman" w:cs="Times New Roman"/>
          <w:szCs w:val="24"/>
        </w:rPr>
        <w:t>νετε την επιτροπή για τη</w:t>
      </w:r>
      <w:r>
        <w:rPr>
          <w:rFonts w:eastAsia="Times New Roman" w:cs="Times New Roman"/>
          <w:szCs w:val="24"/>
        </w:rPr>
        <w:t>ν</w:t>
      </w:r>
      <w:r>
        <w:rPr>
          <w:rFonts w:eastAsia="Times New Roman" w:cs="Times New Roman"/>
          <w:szCs w:val="24"/>
        </w:rPr>
        <w:t xml:space="preserve"> ψήφο των Ελλήνων του εσωτερικού, η οποία λέει ότι σε πέντε μήνες θα κάνει τη δουλειά της. Και πώς μπορώ εγώ να εμπιστευτώ την επιτροπή ενός Υπουργείου, τη στιγμή που στο ίδιο Υπουργείο ο Υπουργός και όλο το επιτελείο του έχει επί </w:t>
      </w:r>
      <w:r>
        <w:rPr>
          <w:rFonts w:eastAsia="Times New Roman" w:cs="Times New Roman"/>
          <w:szCs w:val="24"/>
        </w:rPr>
        <w:t xml:space="preserve">μήνες εκπονήσει πόνημα, νομοσχέδιο -που πάμε να το ψηφίσουμε τώρα </w:t>
      </w:r>
      <w:r>
        <w:rPr>
          <w:rFonts w:eastAsia="Times New Roman" w:cs="Times New Roman"/>
          <w:szCs w:val="24"/>
        </w:rPr>
        <w:t>-</w:t>
      </w:r>
      <w:r>
        <w:rPr>
          <w:rFonts w:eastAsia="Times New Roman" w:cs="Times New Roman"/>
          <w:szCs w:val="24"/>
        </w:rPr>
        <w:t xml:space="preserve">τρομάρα </w:t>
      </w:r>
      <w:r>
        <w:rPr>
          <w:rFonts w:eastAsia="Times New Roman" w:cs="Times New Roman"/>
          <w:szCs w:val="24"/>
        </w:rPr>
        <w:t>σ</w:t>
      </w:r>
      <w:r>
        <w:rPr>
          <w:rFonts w:eastAsia="Times New Roman" w:cs="Times New Roman"/>
          <w:szCs w:val="24"/>
        </w:rPr>
        <w:t>ας!-</w:t>
      </w:r>
      <w:r>
        <w:rPr>
          <w:rFonts w:eastAsia="Times New Roman" w:cs="Times New Roman"/>
          <w:szCs w:val="24"/>
        </w:rPr>
        <w:t xml:space="preserve"> και τελευταία στιγμή δεκαεπτά συμπολιτευόμενοι Βουλευτές το</w:t>
      </w:r>
      <w:r>
        <w:rPr>
          <w:rFonts w:eastAsia="Times New Roman" w:cs="Times New Roman"/>
          <w:szCs w:val="24"/>
        </w:rPr>
        <w:t>ύ</w:t>
      </w:r>
      <w:r>
        <w:rPr>
          <w:rFonts w:eastAsia="Times New Roman" w:cs="Times New Roman"/>
          <w:szCs w:val="24"/>
        </w:rPr>
        <w:t xml:space="preserve"> αλλάζουν τα φώτα; Του αλλάζουν τα φώτα, γιατί περί αυτού πρόκειται! Σας άλλαξαν τα φώτα, κύριε Σκουρλέτη. Παραδεχτ</w:t>
      </w:r>
      <w:r>
        <w:rPr>
          <w:rFonts w:eastAsia="Times New Roman" w:cs="Times New Roman"/>
          <w:szCs w:val="24"/>
        </w:rPr>
        <w:t>είτε το! Τι θα πούμε, λοιπόν, εμείς στον κόσμο να μας πιστέψει τώρα; Να το ψηφίσουμε με καλή θέληση ότι θα γίνει μια επιτροπή για τη</w:t>
      </w:r>
      <w:r>
        <w:rPr>
          <w:rFonts w:eastAsia="Times New Roman" w:cs="Times New Roman"/>
          <w:szCs w:val="24"/>
        </w:rPr>
        <w:t>ν</w:t>
      </w:r>
      <w:r>
        <w:rPr>
          <w:rFonts w:eastAsia="Times New Roman" w:cs="Times New Roman"/>
          <w:szCs w:val="24"/>
        </w:rPr>
        <w:t xml:space="preserve"> ψήφο των Ελλήνων εκλογέων. Πώς είμαστε σίγουροι ότι θα το κάνετε; </w:t>
      </w:r>
    </w:p>
    <w:p w14:paraId="53B9B94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είχαμε και έτοιμη ρύθμιση να σας προτείνουμε. Υπά</w:t>
      </w:r>
      <w:r>
        <w:rPr>
          <w:rFonts w:eastAsia="Times New Roman" w:cs="Times New Roman"/>
          <w:szCs w:val="24"/>
        </w:rPr>
        <w:t xml:space="preserve">ρχουν και παλιότερες προτάσεις νόμου από άλλα κόμματα, από την Αξιωματική Αντιπολίτευση. Δεν χρειάζεται να πάρετε τη δική μας ή της Αξιωματικής Αντιπολίτευσης. Όμως, είναι εύκολο το </w:t>
      </w:r>
      <w:proofErr w:type="spellStart"/>
      <w:r>
        <w:rPr>
          <w:rFonts w:eastAsia="Times New Roman" w:cs="Times New Roman"/>
          <w:szCs w:val="24"/>
        </w:rPr>
        <w:t>νομοθετείν</w:t>
      </w:r>
      <w:proofErr w:type="spellEnd"/>
      <w:r>
        <w:rPr>
          <w:rFonts w:eastAsia="Times New Roman" w:cs="Times New Roman"/>
          <w:szCs w:val="24"/>
        </w:rPr>
        <w:t xml:space="preserve"> σε αυτό το θέμα. Γιατί δεν το κάνετε; Τι φοβάστε; Γιατί δεν σας</w:t>
      </w:r>
      <w:r>
        <w:rPr>
          <w:rFonts w:eastAsia="Times New Roman" w:cs="Times New Roman"/>
          <w:szCs w:val="24"/>
        </w:rPr>
        <w:t xml:space="preserve"> βολεύει. Γιατί κυρίως νομοθετείτε, πολιτεύεστε και πράττετε κατά πώς, μικροκομματικά, σας βολεύει πάντα. </w:t>
      </w:r>
    </w:p>
    <w:p w14:paraId="53B9B94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Ξεκαθαρίζω, λοιπόν, ότι εμείς ως Δημοκρατική Συμπαράταξη και Κίνημα Αλλαγής θα ψηφίσουμε </w:t>
      </w:r>
      <w:r>
        <w:rPr>
          <w:rFonts w:eastAsia="Times New Roman" w:cs="Times New Roman"/>
          <w:szCs w:val="24"/>
        </w:rPr>
        <w:t>την</w:t>
      </w:r>
      <w:r>
        <w:rPr>
          <w:rFonts w:eastAsia="Times New Roman" w:cs="Times New Roman"/>
          <w:szCs w:val="24"/>
        </w:rPr>
        <w:t xml:space="preserve"> κατάτμηση</w:t>
      </w:r>
      <w:r>
        <w:rPr>
          <w:rFonts w:eastAsia="Times New Roman" w:cs="Times New Roman"/>
          <w:szCs w:val="24"/>
        </w:rPr>
        <w:t>,</w:t>
      </w:r>
      <w:r>
        <w:rPr>
          <w:rFonts w:eastAsia="Times New Roman" w:cs="Times New Roman"/>
          <w:szCs w:val="24"/>
        </w:rPr>
        <w:t xml:space="preserve"> για την οποία συμφωνούμε, γιατί θα ήταν προσχ</w:t>
      </w:r>
      <w:r>
        <w:rPr>
          <w:rFonts w:eastAsia="Times New Roman" w:cs="Times New Roman"/>
          <w:szCs w:val="24"/>
        </w:rPr>
        <w:t>ηματικό να πούμε ότι καταψηφίζουμε, παρ</w:t>
      </w:r>
      <w:r>
        <w:rPr>
          <w:rFonts w:eastAsia="Times New Roman" w:cs="Times New Roman"/>
          <w:szCs w:val="24"/>
        </w:rPr>
        <w:t xml:space="preserve">’ </w:t>
      </w:r>
      <w:r>
        <w:rPr>
          <w:rFonts w:eastAsia="Times New Roman" w:cs="Times New Roman"/>
          <w:szCs w:val="24"/>
        </w:rPr>
        <w:t xml:space="preserve">ότι συμφωνούμε. Από την άλλη, όμως, θα δούμε με πολύ σκεπτικισμό και τη δεύτερη ρύθμιση. Επιφυλάσσομαι για τη διαδικασία της Ολομέλειας. </w:t>
      </w:r>
    </w:p>
    <w:p w14:paraId="53B9B94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Τελειώνοντας, θα ήθελα να σας πω ότι μπορεί και να προλάβετε να κάνετε τις εκ</w:t>
      </w:r>
      <w:r>
        <w:rPr>
          <w:rFonts w:eastAsia="Times New Roman" w:cs="Times New Roman"/>
          <w:szCs w:val="24"/>
        </w:rPr>
        <w:t xml:space="preserve">λογές με αυτόν τον νόμο, αλλά ένα θνησιγενή νόμο -μη γελιέστε- έναν νόμο χωρίς ουσία, έναν νόμο καταστροφικό θα τον αλλάξει ο ελληνικός λαός. Οι δυνάμεις της </w:t>
      </w:r>
      <w:r>
        <w:rPr>
          <w:rFonts w:eastAsia="Times New Roman" w:cs="Times New Roman"/>
          <w:szCs w:val="24"/>
        </w:rPr>
        <w:t>α</w:t>
      </w:r>
      <w:r>
        <w:rPr>
          <w:rFonts w:eastAsia="Times New Roman" w:cs="Times New Roman"/>
          <w:szCs w:val="24"/>
        </w:rPr>
        <w:t xml:space="preserve">υτοδιοίκησης, οι δυνάμεις της </w:t>
      </w:r>
      <w:r>
        <w:rPr>
          <w:rFonts w:eastAsia="Times New Roman" w:cs="Times New Roman"/>
          <w:szCs w:val="24"/>
        </w:rPr>
        <w:t>δ</w:t>
      </w:r>
      <w:r>
        <w:rPr>
          <w:rFonts w:eastAsia="Times New Roman" w:cs="Times New Roman"/>
          <w:szCs w:val="24"/>
        </w:rPr>
        <w:t xml:space="preserve">ημοκρατίας, οι δυνάμεις της </w:t>
      </w:r>
      <w:r>
        <w:rPr>
          <w:rFonts w:eastAsia="Times New Roman" w:cs="Times New Roman"/>
          <w:szCs w:val="24"/>
        </w:rPr>
        <w:lastRenderedPageBreak/>
        <w:t>προόδου θα αλλάξουν αυτόν τον νόμο, το</w:t>
      </w:r>
      <w:r>
        <w:rPr>
          <w:rFonts w:eastAsia="Times New Roman" w:cs="Times New Roman"/>
          <w:szCs w:val="24"/>
        </w:rPr>
        <w:t>ν οποίον φέρνετε και θα ψηφίσετε όλοι αύριο.</w:t>
      </w:r>
    </w:p>
    <w:p w14:paraId="53B9B94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Εμείς, ως Δημοκρατική Συμπαράταξη, καταψηφίζουμε με έντονο τρόπο και τον νόμο και τα περισσότερα άρθρα του!</w:t>
      </w:r>
    </w:p>
    <w:p w14:paraId="53B9B94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53B9B945" w14:textId="77777777" w:rsidR="00D9389E" w:rsidRDefault="0030006C">
      <w:pPr>
        <w:spacing w:line="600" w:lineRule="auto"/>
        <w:ind w:firstLine="720"/>
        <w:contextualSpacing/>
        <w:jc w:val="both"/>
        <w:rPr>
          <w:rFonts w:eastAsia="Times New Roman" w:cs="Times New Roman"/>
          <w:szCs w:val="24"/>
        </w:rPr>
      </w:pPr>
      <w:r w:rsidRPr="00172A59">
        <w:rPr>
          <w:rFonts w:eastAsia="Times New Roman" w:cs="Times New Roman"/>
          <w:b/>
          <w:szCs w:val="24"/>
        </w:rPr>
        <w:t xml:space="preserve">ΠΡΟΕΔΡΕΥΩΝ (Αναστάσιος </w:t>
      </w:r>
      <w:r w:rsidRPr="00172A59">
        <w:rPr>
          <w:rFonts w:eastAsia="Times New Roman" w:cs="Times New Roman"/>
          <w:b/>
          <w:szCs w:val="24"/>
        </w:rPr>
        <w:t>Κουράκης):</w:t>
      </w:r>
      <w:r>
        <w:rPr>
          <w:rFonts w:eastAsia="Times New Roman" w:cs="Times New Roman"/>
          <w:szCs w:val="24"/>
        </w:rPr>
        <w:t xml:space="preserve"> Ευχαριστούμε.</w:t>
      </w:r>
    </w:p>
    <w:p w14:paraId="53B9B94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Καλώ στο Βήμα τον </w:t>
      </w:r>
      <w:r>
        <w:rPr>
          <w:rFonts w:eastAsia="Times New Roman" w:cs="Times New Roman"/>
          <w:szCs w:val="24"/>
        </w:rPr>
        <w:t>ειδικό αγορητή</w:t>
      </w:r>
      <w:r>
        <w:rPr>
          <w:rFonts w:eastAsia="Times New Roman" w:cs="Times New Roman"/>
          <w:szCs w:val="24"/>
        </w:rPr>
        <w:t xml:space="preserve"> της Χρυσής Αυγής κ. Γεώργιο Γερμενή για δεκαπέντε λεπτά.</w:t>
      </w:r>
    </w:p>
    <w:p w14:paraId="53B9B947" w14:textId="77777777" w:rsidR="00D9389E" w:rsidRDefault="0030006C">
      <w:pPr>
        <w:spacing w:line="600" w:lineRule="auto"/>
        <w:ind w:firstLine="720"/>
        <w:contextualSpacing/>
        <w:jc w:val="both"/>
        <w:rPr>
          <w:rFonts w:eastAsia="Times New Roman" w:cs="Times New Roman"/>
          <w:szCs w:val="24"/>
        </w:rPr>
      </w:pPr>
      <w:r w:rsidRPr="00172A59">
        <w:rPr>
          <w:rFonts w:eastAsia="Times New Roman" w:cs="Times New Roman"/>
          <w:b/>
          <w:szCs w:val="24"/>
        </w:rPr>
        <w:t>ΓΕΩΡΓΙΟΣ ΓΕΡΜΕΝΗΣ:</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σας πούμε ότι τους Έλληνες πολίτες δεν τους ενδιαφέρει καθόλου το σημερινό νομοσχέδιο. Ποσώς ενδιαφέρει τον Έλληνα πώς εκλέγονται οι τριακόσιοι εδώ μέσα ή πώς εκλέγονται οι περιφερειάρχες ή οι δήμαρχοι. Ο Έλληνας είναι βουτηγμένος και χαμένος στην καθη</w:t>
      </w:r>
      <w:r>
        <w:rPr>
          <w:rFonts w:eastAsia="Times New Roman" w:cs="Times New Roman"/>
          <w:szCs w:val="24"/>
        </w:rPr>
        <w:t xml:space="preserve">μερινότητά του και το μόνο που σκέφτεται είναι το πώς θα πάει ένα κομμάτι ψωμί στο σπίτι του και πώς θα επιβιώσει αυτός και </w:t>
      </w:r>
      <w:r>
        <w:rPr>
          <w:rFonts w:eastAsia="Times New Roman" w:cs="Times New Roman"/>
          <w:szCs w:val="24"/>
        </w:rPr>
        <w:lastRenderedPageBreak/>
        <w:t>η οικογένειά του μέσα σε αυτόν τον κυκεώνα της βαριάς λιτότητας, της μείωσης μισθών και συντάξεων που βιώνει καθημερινά, με ένα τερά</w:t>
      </w:r>
      <w:r>
        <w:rPr>
          <w:rFonts w:eastAsia="Times New Roman" w:cs="Times New Roman"/>
          <w:szCs w:val="24"/>
        </w:rPr>
        <w:t>στιο άγχος για το τι μπορεί να του ξημερώσει</w:t>
      </w:r>
      <w:r w:rsidRPr="007E5E4D">
        <w:rPr>
          <w:rFonts w:eastAsia="Times New Roman" w:cs="Times New Roman"/>
          <w:szCs w:val="24"/>
        </w:rPr>
        <w:t xml:space="preserve"> </w:t>
      </w:r>
      <w:r>
        <w:rPr>
          <w:rFonts w:eastAsia="Times New Roman" w:cs="Times New Roman"/>
          <w:szCs w:val="24"/>
        </w:rPr>
        <w:t>αύριο</w:t>
      </w:r>
      <w:r>
        <w:rPr>
          <w:rFonts w:eastAsia="Times New Roman" w:cs="Times New Roman"/>
          <w:szCs w:val="24"/>
        </w:rPr>
        <w:t>.</w:t>
      </w:r>
    </w:p>
    <w:p w14:paraId="53B9B94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σημερινό νομοσχέδιο, που είναι το τελευταίο της </w:t>
      </w:r>
      <w:r>
        <w:rPr>
          <w:rFonts w:eastAsia="Times New Roman" w:cs="Times New Roman"/>
          <w:szCs w:val="24"/>
        </w:rPr>
        <w:t>π</w:t>
      </w:r>
      <w:r>
        <w:rPr>
          <w:rFonts w:eastAsia="Times New Roman" w:cs="Times New Roman"/>
          <w:szCs w:val="24"/>
        </w:rPr>
        <w:t xml:space="preserve">εριόδου </w:t>
      </w:r>
      <w:r w:rsidRPr="006B6199">
        <w:rPr>
          <w:rFonts w:eastAsia="Times New Roman" w:cs="Times New Roman"/>
          <w:szCs w:val="24"/>
        </w:rPr>
        <w:t>πριν</w:t>
      </w:r>
      <w:r>
        <w:rPr>
          <w:rFonts w:eastAsia="Times New Roman" w:cs="Times New Roman"/>
          <w:szCs w:val="24"/>
        </w:rPr>
        <w:t xml:space="preserve"> την έναρξη των Θερινών Τμημάτων, πιστεύουμε ότι θα έπρεπε να δοθεί περισσότερος χρόνος σχετικά με την ανάπτυξή του, αφού έχετε το θράσος κ</w:t>
      </w:r>
      <w:r>
        <w:rPr>
          <w:rFonts w:eastAsia="Times New Roman" w:cs="Times New Roman"/>
          <w:szCs w:val="24"/>
        </w:rPr>
        <w:t>αι το ονομάζετε «ΚΛΕΙΣΘΕΝΗΣ Ι» με σκοπό να ακολουθήσει και «ΚΛΕΙΣΘΕΝΗΣ ΙΙ», «ΚΛΕΙΣΘΕΝΗΣ ΙΙΙ» και πάει λέγοντας.</w:t>
      </w:r>
    </w:p>
    <w:p w14:paraId="53B9B94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Ακόμα δεν είστε έτοιμοι να φέρετε ένα νομοσχέδιο που θα κάνει αναδιάρθρωση στην </w:t>
      </w:r>
      <w:r>
        <w:rPr>
          <w:rFonts w:eastAsia="Times New Roman" w:cs="Times New Roman"/>
          <w:szCs w:val="24"/>
        </w:rPr>
        <w:t>τοπική αυτοδιοίκηση</w:t>
      </w:r>
      <w:r>
        <w:rPr>
          <w:rFonts w:eastAsia="Times New Roman" w:cs="Times New Roman"/>
          <w:szCs w:val="24"/>
        </w:rPr>
        <w:t xml:space="preserve">, αφού είναι ένα απλό </w:t>
      </w:r>
      <w:r>
        <w:rPr>
          <w:rFonts w:eastAsia="Times New Roman" w:cs="Times New Roman"/>
          <w:szCs w:val="24"/>
          <w:lang w:val="en-US"/>
        </w:rPr>
        <w:t>copy</w:t>
      </w:r>
      <w:r w:rsidRPr="004F6B64">
        <w:rPr>
          <w:rFonts w:eastAsia="Times New Roman" w:cs="Times New Roman"/>
          <w:szCs w:val="24"/>
        </w:rPr>
        <w:t>-</w:t>
      </w:r>
      <w:r>
        <w:rPr>
          <w:rFonts w:eastAsia="Times New Roman" w:cs="Times New Roman"/>
          <w:szCs w:val="24"/>
          <w:lang w:val="en-US"/>
        </w:rPr>
        <w:t>paste</w:t>
      </w:r>
      <w:r>
        <w:rPr>
          <w:rFonts w:eastAsia="Times New Roman" w:cs="Times New Roman"/>
          <w:szCs w:val="24"/>
        </w:rPr>
        <w:t xml:space="preserve"> μετά τη διάλ</w:t>
      </w:r>
      <w:r>
        <w:rPr>
          <w:rFonts w:eastAsia="Times New Roman" w:cs="Times New Roman"/>
          <w:szCs w:val="24"/>
        </w:rPr>
        <w:t xml:space="preserve">υση της </w:t>
      </w:r>
      <w:r>
        <w:rPr>
          <w:rFonts w:eastAsia="Times New Roman" w:cs="Times New Roman"/>
          <w:szCs w:val="24"/>
        </w:rPr>
        <w:t>τοπικής αυτοδιοίκησης</w:t>
      </w:r>
      <w:r>
        <w:rPr>
          <w:rFonts w:eastAsia="Times New Roman" w:cs="Times New Roman"/>
          <w:szCs w:val="24"/>
        </w:rPr>
        <w:t xml:space="preserve"> που είχε φέρει παλιότερα το ΠΑΣΟΚ και η Νέα Δημοκρατία με τον «</w:t>
      </w:r>
      <w:r>
        <w:rPr>
          <w:rFonts w:eastAsia="Times New Roman" w:cs="Times New Roman"/>
          <w:szCs w:val="24"/>
        </w:rPr>
        <w:t>ΚΑΠΟΔΙΣΤΡΙΑ</w:t>
      </w:r>
      <w:r>
        <w:rPr>
          <w:rFonts w:eastAsia="Times New Roman" w:cs="Times New Roman"/>
          <w:szCs w:val="24"/>
        </w:rPr>
        <w:t>» και τον «Κ</w:t>
      </w:r>
      <w:r>
        <w:rPr>
          <w:rFonts w:eastAsia="Times New Roman" w:cs="Times New Roman"/>
          <w:szCs w:val="24"/>
        </w:rPr>
        <w:t>ΑΛΛΙΚΡΑΤΗ</w:t>
      </w:r>
      <w:r>
        <w:rPr>
          <w:rFonts w:eastAsia="Times New Roman" w:cs="Times New Roman"/>
          <w:szCs w:val="24"/>
        </w:rPr>
        <w:t xml:space="preserve">». Μια συνέχεια, λοιπόν, είναι ο «ΚΛΕΙΣΘΕΝΗΣ Ι». </w:t>
      </w:r>
    </w:p>
    <w:p w14:paraId="53B9B94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Εμμένουμε, δηλαδή, στην άποψη που είχαμε και στις επιτροπές ότι η αντίδραση από τ</w:t>
      </w:r>
      <w:r>
        <w:rPr>
          <w:rFonts w:eastAsia="Times New Roman" w:cs="Times New Roman"/>
          <w:szCs w:val="24"/>
        </w:rPr>
        <w:t>ους φορείς</w:t>
      </w:r>
      <w:r>
        <w:rPr>
          <w:rFonts w:eastAsia="Times New Roman" w:cs="Times New Roman"/>
          <w:szCs w:val="24"/>
        </w:rPr>
        <w:t>,</w:t>
      </w:r>
      <w:r>
        <w:rPr>
          <w:rFonts w:eastAsia="Times New Roman" w:cs="Times New Roman"/>
          <w:szCs w:val="24"/>
        </w:rPr>
        <w:t xml:space="preserve"> που καλέσαμε στην </w:t>
      </w:r>
      <w:r>
        <w:rPr>
          <w:rFonts w:eastAsia="Times New Roman" w:cs="Times New Roman"/>
          <w:szCs w:val="24"/>
        </w:rPr>
        <w:t>ε</w:t>
      </w:r>
      <w:r>
        <w:rPr>
          <w:rFonts w:eastAsia="Times New Roman" w:cs="Times New Roman"/>
          <w:szCs w:val="24"/>
        </w:rPr>
        <w:t xml:space="preserve">πιτροπή, ήταν μεγάλη. Τους ακούσαμε τους δημάρχους. Παρά το ότι ευαγγελίζεστε πως είναι μεγάλο το μεταρρυθμιστικό έργο </w:t>
      </w:r>
      <w:r>
        <w:rPr>
          <w:rFonts w:eastAsia="Times New Roman" w:cs="Times New Roman"/>
          <w:szCs w:val="24"/>
        </w:rPr>
        <w:lastRenderedPageBreak/>
        <w:t>που θα φέρει ο «ΚΛΕΙΣΘΕΝΗΣ», σας διακατέχει μια τεράστια προχειρότητα. Ήδη έχετε φέρει ένα σωρό τροπολογίε</w:t>
      </w:r>
      <w:r>
        <w:rPr>
          <w:rFonts w:eastAsia="Times New Roman" w:cs="Times New Roman"/>
          <w:szCs w:val="24"/>
        </w:rPr>
        <w:t>ς για να ενισχύσετε το συγκεκριμένο νομοσχέδιο.</w:t>
      </w:r>
    </w:p>
    <w:p w14:paraId="53B9B94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Ας δούμε, όμως, τα πράγματα με τη σειρά</w:t>
      </w:r>
      <w:r>
        <w:rPr>
          <w:rFonts w:eastAsia="Times New Roman" w:cs="Times New Roman"/>
          <w:szCs w:val="24"/>
        </w:rPr>
        <w:t>.</w:t>
      </w:r>
      <w:r>
        <w:rPr>
          <w:rFonts w:eastAsia="Times New Roman" w:cs="Times New Roman"/>
          <w:szCs w:val="24"/>
        </w:rPr>
        <w:t xml:space="preserve"> Η απλή διαφοροποίηση των δήμων με την κατηγοριοποίησή τους δεν λύνει τα προβλήματα που αντιμετωπίζουν εδώ και χρόνια οι ΟΤΑ, ούτε και δίδονται κατευθυντήριες γραμμές γ</w:t>
      </w:r>
      <w:r>
        <w:rPr>
          <w:rFonts w:eastAsia="Times New Roman" w:cs="Times New Roman"/>
          <w:szCs w:val="24"/>
        </w:rPr>
        <w:t>ια το πώς θα χρησιμοποιηθεί αυτή η διαφοροποίηση, πώς θα ενισχυθούν οι αδικημένοι έως τώρα</w:t>
      </w:r>
      <w:r>
        <w:rPr>
          <w:rFonts w:eastAsia="Times New Roman" w:cs="Times New Roman"/>
          <w:szCs w:val="24"/>
        </w:rPr>
        <w:t xml:space="preserve"> </w:t>
      </w:r>
      <w:r>
        <w:rPr>
          <w:rFonts w:eastAsia="Times New Roman" w:cs="Times New Roman"/>
          <w:szCs w:val="24"/>
        </w:rPr>
        <w:t>δήμοι, πώς θα αρθούν οι ανισότητες και το καθεστώς απομόνωσης πολλών εξ αυτών.</w:t>
      </w:r>
    </w:p>
    <w:p w14:paraId="53B9B94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Τα επίπεδα διακυβέρνησης παραμένουν ίδια: κράτος, περιφέρειες, δήμοι. Το ισχύον πλειοψ</w:t>
      </w:r>
      <w:r>
        <w:rPr>
          <w:rFonts w:eastAsia="Times New Roman" w:cs="Times New Roman"/>
          <w:szCs w:val="24"/>
        </w:rPr>
        <w:t>ηφικό σύστημα ήταν προφανώς άδικο, αφού μια μειοψηφία της τάξης του 25% την πρώτη Κυριακή μετατρεπόταν σε πλειοψηφία τη δεύτερη Κυριακή με μπόνους το 60% των εδρών, οδηγώντας σε αναντιστοιχία την κοινωνική βούληση με τη θεσμική εκπροσώπησή της. Όμως, ο τρό</w:t>
      </w:r>
      <w:r>
        <w:rPr>
          <w:rFonts w:eastAsia="Times New Roman" w:cs="Times New Roman"/>
          <w:szCs w:val="24"/>
        </w:rPr>
        <w:t>πος με τον οποίον εσείς εφαρμόζετε την απλή αναλογική, δεν είναι απλός, δεν είναι διαφανής, δεν είναι αντιπροσωπευτικός σε σύνθεση των δημοτικών και περιφερειακών αρχών.</w:t>
      </w:r>
    </w:p>
    <w:p w14:paraId="53B9B94D"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Οι δήμαρχοι και αντίστοιχα οι περιφερειάρχες θα πρέπει να αναζητούν συναινέσεις και συ</w:t>
      </w:r>
      <w:r>
        <w:rPr>
          <w:rFonts w:eastAsia="Times New Roman"/>
          <w:szCs w:val="24"/>
        </w:rPr>
        <w:t xml:space="preserve">νεργασίες προκειμένου να εξασφαλίζουν την πλειοψηφία για οποιοδήποτε ζήτημα, ενώ θα έχουν το δικαίωμα να ορίζουν αντιδημάρχους και </w:t>
      </w:r>
      <w:proofErr w:type="spellStart"/>
      <w:r>
        <w:rPr>
          <w:rFonts w:eastAsia="Times New Roman"/>
          <w:szCs w:val="24"/>
        </w:rPr>
        <w:t>αντιπεριφερειάρχες</w:t>
      </w:r>
      <w:proofErr w:type="spellEnd"/>
      <w:r>
        <w:rPr>
          <w:rFonts w:eastAsia="Times New Roman"/>
          <w:szCs w:val="24"/>
        </w:rPr>
        <w:t xml:space="preserve"> από τις παρατάξεις της </w:t>
      </w:r>
      <w:r>
        <w:rPr>
          <w:rFonts w:eastAsia="Times New Roman"/>
          <w:szCs w:val="24"/>
        </w:rPr>
        <w:t>α</w:t>
      </w:r>
      <w:r>
        <w:rPr>
          <w:rFonts w:eastAsia="Times New Roman"/>
          <w:szCs w:val="24"/>
        </w:rPr>
        <w:t>ντιπολίτευσης. Κατ’ αυτόν τον τρόπο αναπτύσσονται πελατειακές σχέσεις, συντελούντα</w:t>
      </w:r>
      <w:r>
        <w:rPr>
          <w:rFonts w:eastAsia="Times New Roman"/>
          <w:szCs w:val="24"/>
        </w:rPr>
        <w:t>ι διαλυτικές συναλλαγές και υποκρύπτεται ο κίνδυνος ενός σιωπηλού, στην καλύτερη περίπτωση, εκβιασμού.</w:t>
      </w:r>
    </w:p>
    <w:p w14:paraId="53B9B94E" w14:textId="77777777" w:rsidR="00D9389E" w:rsidRDefault="0030006C">
      <w:pPr>
        <w:spacing w:line="600" w:lineRule="auto"/>
        <w:ind w:firstLine="720"/>
        <w:contextualSpacing/>
        <w:jc w:val="both"/>
        <w:rPr>
          <w:rFonts w:eastAsia="Times New Roman"/>
          <w:szCs w:val="24"/>
        </w:rPr>
      </w:pPr>
      <w:r>
        <w:rPr>
          <w:rFonts w:eastAsia="Times New Roman"/>
          <w:szCs w:val="24"/>
        </w:rPr>
        <w:t>Άλλωστε είναι γνωστό ότι επιθυμείτε να επιβάλλετε την παρουσία σας και να είστε ρυθμιστές της πολιτικής σκηνής σε τοπικό, εθνικό επίπεδο, με κάθε κόστος,</w:t>
      </w:r>
      <w:r>
        <w:rPr>
          <w:rFonts w:eastAsia="Times New Roman"/>
          <w:szCs w:val="24"/>
        </w:rPr>
        <w:t xml:space="preserve"> χωρίς να λαμβάνετε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τις συνέπειες που μια τέτοια επιλογή έχει για τους πολίτες και για τους δημότες. </w:t>
      </w:r>
    </w:p>
    <w:p w14:paraId="53B9B94F" w14:textId="77777777" w:rsidR="00D9389E" w:rsidRDefault="0030006C">
      <w:pPr>
        <w:spacing w:line="600" w:lineRule="auto"/>
        <w:ind w:firstLine="720"/>
        <w:contextualSpacing/>
        <w:jc w:val="both"/>
        <w:rPr>
          <w:rFonts w:eastAsia="Times New Roman"/>
          <w:szCs w:val="24"/>
        </w:rPr>
      </w:pPr>
      <w:r>
        <w:rPr>
          <w:rFonts w:eastAsia="Times New Roman"/>
          <w:szCs w:val="24"/>
        </w:rPr>
        <w:t>Αντιλαμβάνεστε τι θα γίνεται μέσα στα δημοτικά ή περιφερειακά συμβούλια, τι πρόβλημα θα δημιουργηθεί για την έγκριση οποιουδήποτε έργου; Δεν θα μπορεί να ψηφιστεί ο προϋπολογισμός, το τεχνικό πρόγραμμα, δεν θα μπορεί να εφαρμοστεί ο προγραμματικός σχεδιασμ</w:t>
      </w:r>
      <w:r>
        <w:rPr>
          <w:rFonts w:eastAsia="Times New Roman"/>
          <w:szCs w:val="24"/>
        </w:rPr>
        <w:t xml:space="preserve">ός, θα δημιουργούνται μειοψηφικές </w:t>
      </w:r>
      <w:r>
        <w:rPr>
          <w:rFonts w:eastAsia="Times New Roman"/>
          <w:szCs w:val="24"/>
        </w:rPr>
        <w:lastRenderedPageBreak/>
        <w:t xml:space="preserve">πλειοψηφίες και θα αποδυναμωθεί έτι περαιτέρω ο θεσμός της </w:t>
      </w:r>
      <w:r>
        <w:rPr>
          <w:rFonts w:eastAsia="Times New Roman"/>
          <w:szCs w:val="24"/>
        </w:rPr>
        <w:t>τοπικής αυτοδιοίκησης</w:t>
      </w:r>
      <w:r>
        <w:rPr>
          <w:rFonts w:eastAsia="Times New Roman"/>
          <w:szCs w:val="24"/>
        </w:rPr>
        <w:t xml:space="preserve">. </w:t>
      </w:r>
    </w:p>
    <w:p w14:paraId="53B9B950"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Ορίζετε νέες λειτουργικές </w:t>
      </w:r>
      <w:r>
        <w:rPr>
          <w:rFonts w:eastAsia="Times New Roman"/>
          <w:szCs w:val="24"/>
        </w:rPr>
        <w:t>ε</w:t>
      </w:r>
      <w:r>
        <w:rPr>
          <w:rFonts w:eastAsia="Times New Roman"/>
          <w:szCs w:val="24"/>
        </w:rPr>
        <w:t xml:space="preserve">πιτροπές και </w:t>
      </w:r>
      <w:r>
        <w:rPr>
          <w:rFonts w:eastAsia="Times New Roman"/>
          <w:szCs w:val="24"/>
        </w:rPr>
        <w:t>όργανα ελέγχου</w:t>
      </w:r>
      <w:r>
        <w:rPr>
          <w:rFonts w:eastAsia="Times New Roman"/>
          <w:szCs w:val="24"/>
        </w:rPr>
        <w:t xml:space="preserve">. Μα, υπάρχουν ήδη αρκετές </w:t>
      </w:r>
      <w:r>
        <w:rPr>
          <w:rFonts w:eastAsia="Times New Roman"/>
          <w:szCs w:val="24"/>
        </w:rPr>
        <w:t>επιτροπές παρακολούθησης</w:t>
      </w:r>
      <w:r>
        <w:rPr>
          <w:rFonts w:eastAsia="Times New Roman"/>
          <w:szCs w:val="24"/>
        </w:rPr>
        <w:t xml:space="preserve"> και </w:t>
      </w:r>
      <w:r>
        <w:rPr>
          <w:rFonts w:eastAsia="Times New Roman"/>
          <w:szCs w:val="24"/>
        </w:rPr>
        <w:t>αξιολόγησης</w:t>
      </w:r>
      <w:r>
        <w:rPr>
          <w:rFonts w:eastAsia="Times New Roman"/>
          <w:szCs w:val="24"/>
        </w:rPr>
        <w:t>, όπως και ελεγκτι</w:t>
      </w:r>
      <w:r>
        <w:rPr>
          <w:rFonts w:eastAsia="Times New Roman"/>
          <w:szCs w:val="24"/>
        </w:rPr>
        <w:t>κοί μηχανισμοί, οι οποίοι, δυστυχώς, δεν διασφάλισαν την απρόσκοπτη λειτουργία των ΟΤΑ, ούτε και προστάτευσαν το δημόσιο συμφέρον. Πάρτι εκατομμυρίων γ</w:t>
      </w:r>
      <w:r>
        <w:rPr>
          <w:rFonts w:eastAsia="Times New Roman"/>
          <w:szCs w:val="24"/>
        </w:rPr>
        <w:t>ίνοντ</w:t>
      </w:r>
      <w:r>
        <w:rPr>
          <w:rFonts w:eastAsia="Times New Roman"/>
          <w:szCs w:val="24"/>
        </w:rPr>
        <w:t>αν σε ορισμένους δήμους και περιφέρειες από κονδύλια, τα οποία δεν διοχετεύτηκαν στους κατάλληλους τ</w:t>
      </w:r>
      <w:r>
        <w:rPr>
          <w:rFonts w:eastAsia="Times New Roman"/>
          <w:szCs w:val="24"/>
        </w:rPr>
        <w:t xml:space="preserve">ομείς και μετατράπηκαν κάποιοι </w:t>
      </w:r>
      <w:r>
        <w:rPr>
          <w:rFonts w:eastAsia="Times New Roman"/>
          <w:szCs w:val="24"/>
        </w:rPr>
        <w:t>ο</w:t>
      </w:r>
      <w:r>
        <w:rPr>
          <w:rFonts w:eastAsia="Times New Roman"/>
          <w:szCs w:val="24"/>
        </w:rPr>
        <w:t>ργανισμοί σε κέντρα διαφθοράς και διασπάθισης δημοσίου χρήματος. Και όλα αυτά στις πλάτες του ελληνικού λαού.</w:t>
      </w:r>
    </w:p>
    <w:p w14:paraId="53B9B951"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Αντί, λοιπόν, να αναβαθμιστεί ο ρόλος της </w:t>
      </w:r>
      <w:r>
        <w:rPr>
          <w:rFonts w:eastAsia="Times New Roman"/>
          <w:szCs w:val="24"/>
        </w:rPr>
        <w:t>πρωτοβάθμιας τοπικής αυτοδιοίκησης</w:t>
      </w:r>
      <w:r>
        <w:rPr>
          <w:rFonts w:eastAsia="Times New Roman"/>
          <w:szCs w:val="24"/>
        </w:rPr>
        <w:t xml:space="preserve">, τον οδηγείτε στα τάρταρα. Ενισχύετε </w:t>
      </w:r>
      <w:r>
        <w:rPr>
          <w:rFonts w:eastAsia="Times New Roman"/>
          <w:szCs w:val="24"/>
        </w:rPr>
        <w:t xml:space="preserve">ή, καλύτερα, καλλιεργείτε τις συνθήκες αδιαφάνειας και η μεταρρύθμιση μετατρέπεται σε απορρύθμιση. </w:t>
      </w:r>
    </w:p>
    <w:p w14:paraId="53B9B952" w14:textId="77777777" w:rsidR="00D9389E" w:rsidRDefault="0030006C">
      <w:pPr>
        <w:spacing w:line="600" w:lineRule="auto"/>
        <w:ind w:firstLine="720"/>
        <w:contextualSpacing/>
        <w:jc w:val="both"/>
        <w:rPr>
          <w:rFonts w:eastAsia="Times New Roman"/>
          <w:szCs w:val="24"/>
        </w:rPr>
      </w:pPr>
      <w:r>
        <w:rPr>
          <w:rFonts w:eastAsia="Times New Roman"/>
          <w:szCs w:val="24"/>
        </w:rPr>
        <w:t>Θα αναφερθώ στο άρθρο 79 -που μας αφορά- σχετικά με το Συμβούλιο Ένταξης Μεταναστών και Προσφύγων, σύμφωνα με το οποίο γίνονται ρυθμίσεις για την ενίσχυση τ</w:t>
      </w:r>
      <w:r>
        <w:rPr>
          <w:rFonts w:eastAsia="Times New Roman"/>
          <w:szCs w:val="24"/>
        </w:rPr>
        <w:t xml:space="preserve">ης ένταξης των </w:t>
      </w:r>
      <w:r>
        <w:rPr>
          <w:rFonts w:eastAsia="Times New Roman"/>
          <w:szCs w:val="24"/>
        </w:rPr>
        <w:lastRenderedPageBreak/>
        <w:t>προσφύγων στις τοπικές κοινωνίες. Σε κάθε δήμο, με απόφαση του δημοτικού συμβουλίου, συγκροτείται και λειτουργεί το Συμβούλιο Ένταξης Μεταναστών και Προσφύγων, που θα αποτελείται από πέντε έως έντεκα μέλη οριζόμενα από το δημοτικό συμβούλιο.</w:t>
      </w:r>
      <w:r>
        <w:rPr>
          <w:rFonts w:eastAsia="Times New Roman"/>
          <w:szCs w:val="24"/>
        </w:rPr>
        <w:t xml:space="preserve"> Ως μέλη ορίζονται δημοτικοί σύμβουλοι, εκπρόσωποι οργανώσεων των αλληλέγγυων και των ΜΚΟ, που δραστηριοποιούνται, και εκπρόσωποι που επιλέγονται από τους μετανάστες και πρόσφυγες που κατοικούν μόνιμα στο</w:t>
      </w:r>
      <w:r>
        <w:rPr>
          <w:rFonts w:eastAsia="Times New Roman"/>
          <w:szCs w:val="24"/>
        </w:rPr>
        <w:t>ν</w:t>
      </w:r>
      <w:r>
        <w:rPr>
          <w:rFonts w:eastAsia="Times New Roman"/>
          <w:szCs w:val="24"/>
        </w:rPr>
        <w:t xml:space="preserve"> δήμο. Ο τρόπος επιλογής και η κατανομή θα ρυθμιστο</w:t>
      </w:r>
      <w:r>
        <w:rPr>
          <w:rFonts w:eastAsia="Times New Roman"/>
          <w:szCs w:val="24"/>
        </w:rPr>
        <w:t>ύν με μεταγενέστερη απόφαση των αρμόδιων Υπουργών. Εδώ βλέπουμε αυτό που λέγαμε προηγουμένως ότι νομοθετείτε τελείως πρόχειρα για τόσο σοβαρά θέματα.</w:t>
      </w:r>
    </w:p>
    <w:p w14:paraId="53B9B953" w14:textId="77777777" w:rsidR="00D9389E" w:rsidRDefault="0030006C">
      <w:pPr>
        <w:spacing w:line="600" w:lineRule="auto"/>
        <w:ind w:firstLine="720"/>
        <w:contextualSpacing/>
        <w:jc w:val="both"/>
        <w:rPr>
          <w:rFonts w:eastAsia="Times New Roman"/>
          <w:szCs w:val="24"/>
        </w:rPr>
      </w:pPr>
      <w:r>
        <w:rPr>
          <w:rFonts w:eastAsia="Times New Roman"/>
          <w:szCs w:val="24"/>
        </w:rPr>
        <w:t>Ενδιαφέρον θα έχει να μάθουμε τα κριτήρια επιλογής. Με ποια κριτήρια θα επιλέξετε την καλύτερη ΜΚΟ για εσά</w:t>
      </w:r>
      <w:r>
        <w:rPr>
          <w:rFonts w:eastAsia="Times New Roman"/>
          <w:szCs w:val="24"/>
        </w:rPr>
        <w:t xml:space="preserve">ς; Ποια είναι αυτή τη στιγμή πιο κοντά στα δικά σας συμφέροντα; Και όταν μιλάτε για τους εκπροσώπους των μεταναστών και των προσφύγων, εννοείτε αυτούς </w:t>
      </w:r>
      <w:r>
        <w:rPr>
          <w:rFonts w:eastAsia="Times New Roman"/>
          <w:szCs w:val="24"/>
        </w:rPr>
        <w:t xml:space="preserve">που εκλέγονται </w:t>
      </w:r>
      <w:r>
        <w:rPr>
          <w:rFonts w:eastAsia="Times New Roman"/>
          <w:szCs w:val="24"/>
        </w:rPr>
        <w:t>με τις γνωστές τους δημοκρατικές διαδικασίες, αυτούς που κλέβουν, μαχαιρώ</w:t>
      </w:r>
      <w:r>
        <w:rPr>
          <w:rFonts w:eastAsia="Times New Roman"/>
          <w:szCs w:val="24"/>
        </w:rPr>
        <w:lastRenderedPageBreak/>
        <w:t>νουν, βάζουν φωτι</w:t>
      </w:r>
      <w:r>
        <w:rPr>
          <w:rFonts w:eastAsia="Times New Roman"/>
          <w:szCs w:val="24"/>
        </w:rPr>
        <w:t xml:space="preserve">ές, απειλούν, βιάζουν, αυτοί που είναι </w:t>
      </w:r>
      <w:proofErr w:type="spellStart"/>
      <w:r>
        <w:rPr>
          <w:rFonts w:eastAsia="Times New Roman"/>
          <w:szCs w:val="24"/>
        </w:rPr>
        <w:t>ριζοσπαστικοποιημένοι</w:t>
      </w:r>
      <w:proofErr w:type="spellEnd"/>
      <w:r>
        <w:rPr>
          <w:rFonts w:eastAsia="Times New Roman"/>
          <w:szCs w:val="24"/>
        </w:rPr>
        <w:t>. Πώς θα γίνεται ο διαχωρισμός αυτών των ανθρώπων, όταν έχουν και τις δικές τους εσωτερικές διαδικασίες και διαφωνίες; Μήπως δεν σας αφορούν αυτά; Μήπως προτίθεστε να περιλάβετε τους δικηγόρους πο</w:t>
      </w:r>
      <w:r>
        <w:rPr>
          <w:rFonts w:eastAsia="Times New Roman"/>
          <w:szCs w:val="24"/>
        </w:rPr>
        <w:t xml:space="preserve">υ τους εκπροσωπούν από τις γνωστές αλληλέγγυες ΜΚΟ; </w:t>
      </w:r>
    </w:p>
    <w:p w14:paraId="53B9B954" w14:textId="77777777" w:rsidR="00D9389E" w:rsidRDefault="0030006C">
      <w:pPr>
        <w:spacing w:line="600" w:lineRule="auto"/>
        <w:ind w:firstLine="720"/>
        <w:contextualSpacing/>
        <w:jc w:val="both"/>
        <w:rPr>
          <w:rFonts w:eastAsia="Times New Roman"/>
          <w:szCs w:val="24"/>
        </w:rPr>
      </w:pPr>
      <w:r>
        <w:rPr>
          <w:rFonts w:eastAsia="Times New Roman"/>
          <w:szCs w:val="24"/>
        </w:rPr>
        <w:t>Πρόκειται ξεκάθαρα για την πρώτη κίνηση για χορήγηση πολιτικών δικαιωμάτων σε παράνομους μετανάστες και πρόσφυγες. Στη συνέχεια, δεν μένει παρά να δοθεί και το δικαίωμα ψήφου, που στην ουσία θα αλλοιώσει</w:t>
      </w:r>
      <w:r>
        <w:rPr>
          <w:rFonts w:eastAsia="Times New Roman"/>
          <w:szCs w:val="24"/>
        </w:rPr>
        <w:t xml:space="preserve"> το εκλογικό αποτέλεσμα.</w:t>
      </w:r>
    </w:p>
    <w:p w14:paraId="53B9B955" w14:textId="77777777" w:rsidR="00D9389E" w:rsidRDefault="0030006C">
      <w:pPr>
        <w:spacing w:line="600" w:lineRule="auto"/>
        <w:ind w:firstLine="720"/>
        <w:contextualSpacing/>
        <w:jc w:val="both"/>
        <w:rPr>
          <w:rFonts w:eastAsia="Times New Roman"/>
          <w:szCs w:val="24"/>
        </w:rPr>
      </w:pPr>
      <w:r>
        <w:rPr>
          <w:rFonts w:eastAsia="Times New Roman"/>
          <w:szCs w:val="24"/>
        </w:rPr>
        <w:t>Συνεχίζω με τα άρθρα 133 – 151, όπου προβλέπεται ο θεσμός του δημοτικού και περιφερειακού δημοψηφίσματος. Όπως ανέφερα και στην πρώτη συνεδρίαση, τα τοπικά δημοψηφίσματα είχαν ήδη προβλεφθεί από το 2006, αλλά εκκρεμούσε η έκδοση το</w:t>
      </w:r>
      <w:r>
        <w:rPr>
          <w:rFonts w:eastAsia="Times New Roman"/>
          <w:szCs w:val="24"/>
        </w:rPr>
        <w:t xml:space="preserve">υ σχετικού προεδρικού διατάγματος. Αλήθεια, γιατί δεν εκδίδατε το προεδρικό διάταγμα αντί να νομοθετήσετε ξανά; </w:t>
      </w:r>
    </w:p>
    <w:p w14:paraId="53B9B956" w14:textId="77777777" w:rsidR="00D9389E" w:rsidRDefault="0030006C">
      <w:pPr>
        <w:spacing w:line="600" w:lineRule="auto"/>
        <w:ind w:firstLine="720"/>
        <w:contextualSpacing/>
        <w:jc w:val="both"/>
        <w:rPr>
          <w:rFonts w:eastAsia="Times New Roman"/>
          <w:szCs w:val="24"/>
        </w:rPr>
      </w:pPr>
      <w:r>
        <w:rPr>
          <w:rFonts w:eastAsia="Times New Roman"/>
          <w:szCs w:val="24"/>
        </w:rPr>
        <w:t>Η απάντηση είναι απλή. Διευρύνατε -δημοκρατικά πάντα!- τις εξαιρέσεις για τη διενέργεια τοπικού δημοψηφίσματος. Δηλαδή, όπως είπαμε, δημοψήφισμ</w:t>
      </w:r>
      <w:r>
        <w:rPr>
          <w:rFonts w:eastAsia="Times New Roman"/>
          <w:szCs w:val="24"/>
        </w:rPr>
        <w:t xml:space="preserve">α δεν μπορεί να διενεργείται </w:t>
      </w:r>
      <w:r>
        <w:rPr>
          <w:rFonts w:eastAsia="Times New Roman"/>
          <w:szCs w:val="24"/>
        </w:rPr>
        <w:lastRenderedPageBreak/>
        <w:t>για ζητήματα που σχετίζονται με την εθνική ασφάλεια, την εξωτερική ή μεταναστευτική πολιτική, την ερμηνεία και εφαρμογή διεθνών συνθηκών, την ελευθερία της θρησκευτικής συνείδησης και λατρείας ή τη θεσμική οργάνωση όλων των γνω</w:t>
      </w:r>
      <w:r>
        <w:rPr>
          <w:rFonts w:eastAsia="Times New Roman"/>
          <w:szCs w:val="24"/>
        </w:rPr>
        <w:t>στών θρησκειών, τη δημοσιονομική διαχείριση των ΟΤΑ, την επιβολή τελών και τη διοικητική διαίρεση της χώρας.</w:t>
      </w:r>
    </w:p>
    <w:p w14:paraId="53B9B95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Οπότε, πείτε μας, για ποιον λόγο θα πρέπει να γίνονται τα τοπικά δημοψηφίσματα; Είπαμε, δεν μπορούν να γίνονται για τα </w:t>
      </w:r>
      <w:r>
        <w:rPr>
          <w:rFonts w:eastAsia="Times New Roman" w:cs="Times New Roman"/>
          <w:szCs w:val="24"/>
          <w:lang w:val="en-US"/>
        </w:rPr>
        <w:t>hotspot</w:t>
      </w:r>
      <w:r w:rsidRPr="008026A2">
        <w:rPr>
          <w:rFonts w:eastAsia="Times New Roman" w:cs="Times New Roman"/>
          <w:szCs w:val="24"/>
        </w:rPr>
        <w:t xml:space="preserve">, </w:t>
      </w:r>
      <w:r>
        <w:rPr>
          <w:rFonts w:eastAsia="Times New Roman" w:cs="Times New Roman"/>
          <w:szCs w:val="24"/>
        </w:rPr>
        <w:t>για τα αποτεφρωτήρι</w:t>
      </w:r>
      <w:r>
        <w:rPr>
          <w:rFonts w:eastAsia="Times New Roman" w:cs="Times New Roman"/>
          <w:szCs w:val="24"/>
        </w:rPr>
        <w:t xml:space="preserve">α, για τα τζαμιά, για την προστασία των τοπικών προϊόντων. Θα μπορούν να γίνονται για τη </w:t>
      </w:r>
      <w:proofErr w:type="spellStart"/>
      <w:r>
        <w:rPr>
          <w:rFonts w:eastAsia="Times New Roman" w:cs="Times New Roman"/>
          <w:szCs w:val="24"/>
        </w:rPr>
        <w:t>χωροθέτηση</w:t>
      </w:r>
      <w:proofErr w:type="spellEnd"/>
      <w:r>
        <w:rPr>
          <w:rFonts w:eastAsia="Times New Roman" w:cs="Times New Roman"/>
          <w:szCs w:val="24"/>
        </w:rPr>
        <w:t xml:space="preserve"> των ΧΥΤΑ, για τα διόδια, για βασικές υποδομές, για επενδύσεις με περιβαλλοντολογικό αντίκτυπο; </w:t>
      </w:r>
    </w:p>
    <w:p w14:paraId="53B9B95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Είναι πολλά τα ερωτήματα, αλλά πολύ φοβάμαι ότι δεν έχετε απ</w:t>
      </w:r>
      <w:r>
        <w:rPr>
          <w:rFonts w:eastAsia="Times New Roman" w:cs="Times New Roman"/>
          <w:szCs w:val="24"/>
        </w:rPr>
        <w:t xml:space="preserve">αντήσεις να δώσετε. Σίγουρα, πάντως, με τόσες εξαιρέσεις, δεν ενισχύετε τον θεμελιακό πυλώνα της άμεσης </w:t>
      </w:r>
      <w:r>
        <w:rPr>
          <w:rFonts w:eastAsia="Times New Roman" w:cs="Times New Roman"/>
          <w:szCs w:val="24"/>
        </w:rPr>
        <w:t>δημοκρατίας</w:t>
      </w:r>
      <w:r>
        <w:rPr>
          <w:rFonts w:eastAsia="Times New Roman" w:cs="Times New Roman"/>
          <w:szCs w:val="24"/>
        </w:rPr>
        <w:t xml:space="preserve"> και τον εκδημοκρατισμό του μοντέλου της </w:t>
      </w:r>
      <w:r>
        <w:rPr>
          <w:rFonts w:eastAsia="Times New Roman" w:cs="Times New Roman"/>
          <w:szCs w:val="24"/>
        </w:rPr>
        <w:t>τοπικής αυτοδιοίκησ</w:t>
      </w:r>
      <w:r>
        <w:rPr>
          <w:rFonts w:eastAsia="Times New Roman" w:cs="Times New Roman"/>
          <w:szCs w:val="24"/>
        </w:rPr>
        <w:t xml:space="preserve">ης. </w:t>
      </w:r>
    </w:p>
    <w:p w14:paraId="53B9B95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Η θέση μας είναι εξίσου σαφής. Η Χρυσή Αυγή λέει, οι Έλληνες να αποφασίζουν </w:t>
      </w:r>
      <w:r>
        <w:rPr>
          <w:rFonts w:eastAsia="Times New Roman" w:cs="Times New Roman"/>
          <w:szCs w:val="24"/>
        </w:rPr>
        <w:t xml:space="preserve">για τα μείζονα εθνικά και κοινωνικά </w:t>
      </w:r>
      <w:r>
        <w:rPr>
          <w:rFonts w:eastAsia="Times New Roman" w:cs="Times New Roman"/>
          <w:szCs w:val="24"/>
        </w:rPr>
        <w:lastRenderedPageBreak/>
        <w:t>ζητήματα και ο λαός να είναι ο πραγματικός κυρίαρχος κι όχι να καλείται στις κάλπες μόνο κάθε τέσσερα χρόνια για να απαντήσει σε ένα εικονικό δίλη</w:t>
      </w:r>
      <w:r>
        <w:rPr>
          <w:rFonts w:eastAsia="Times New Roman" w:cs="Times New Roman"/>
          <w:szCs w:val="24"/>
        </w:rPr>
        <w:t>μ</w:t>
      </w:r>
      <w:r>
        <w:rPr>
          <w:rFonts w:eastAsia="Times New Roman" w:cs="Times New Roman"/>
          <w:szCs w:val="24"/>
        </w:rPr>
        <w:t>μα.</w:t>
      </w:r>
    </w:p>
    <w:p w14:paraId="53B9B95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Ας δούμε τώρα το άρθρο 248</w:t>
      </w:r>
      <w:r>
        <w:rPr>
          <w:rFonts w:eastAsia="Times New Roman" w:cs="Times New Roman"/>
          <w:szCs w:val="24"/>
        </w:rPr>
        <w:t>,</w:t>
      </w:r>
      <w:r>
        <w:rPr>
          <w:rFonts w:eastAsia="Times New Roman" w:cs="Times New Roman"/>
          <w:szCs w:val="24"/>
        </w:rPr>
        <w:t xml:space="preserve"> που περιέχει τις διατάξεις που ρυθμίζουν </w:t>
      </w:r>
      <w:r>
        <w:rPr>
          <w:rFonts w:eastAsia="Times New Roman" w:cs="Times New Roman"/>
          <w:szCs w:val="24"/>
        </w:rPr>
        <w:t xml:space="preserve">το λειτουργικό και διαδικαστικό καθεστώς, κατά το οποίο επιχειρεί η </w:t>
      </w:r>
      <w:r>
        <w:rPr>
          <w:rFonts w:eastAsia="Times New Roman" w:cs="Times New Roman"/>
          <w:szCs w:val="24"/>
        </w:rPr>
        <w:t>σ</w:t>
      </w:r>
      <w:r>
        <w:rPr>
          <w:rFonts w:eastAsia="Times New Roman" w:cs="Times New Roman"/>
          <w:szCs w:val="24"/>
        </w:rPr>
        <w:t xml:space="preserve">υγκυβέρνηση να διενεργείται πλέον η απονομή ιθαγένειας και πολιτογράφησης με απώτερο στόχο την αλλοίωση της εθνολογικής σύστασης της Ελλάδος. </w:t>
      </w:r>
    </w:p>
    <w:p w14:paraId="53B9B95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Επιθυμείτε να δώσετε ελληνική ιθαγένεια σε </w:t>
      </w:r>
      <w:r>
        <w:rPr>
          <w:rFonts w:eastAsia="Times New Roman" w:cs="Times New Roman"/>
          <w:szCs w:val="24"/>
        </w:rPr>
        <w:t>αναρίθμητους αλλογενείς και την πολιτογράφηση αυτών, προκειμένου να αποτελέσουν τους νέους ψηφοφόρους σας, τους νέους δημόσιους υπαλλήλους και</w:t>
      </w:r>
      <w:r>
        <w:rPr>
          <w:rFonts w:eastAsia="Times New Roman" w:cs="Times New Roman"/>
          <w:szCs w:val="24"/>
        </w:rPr>
        <w:t>,</w:t>
      </w:r>
      <w:r>
        <w:rPr>
          <w:rFonts w:eastAsia="Times New Roman" w:cs="Times New Roman"/>
          <w:szCs w:val="24"/>
        </w:rPr>
        <w:t xml:space="preserve"> εν τέλει, τους νέους πολίτες αυτής της χώρας. </w:t>
      </w:r>
    </w:p>
    <w:p w14:paraId="53B9B95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Θα επαναλάβω, αυτό που είπα και στην </w:t>
      </w:r>
      <w:r>
        <w:rPr>
          <w:rFonts w:eastAsia="Times New Roman" w:cs="Times New Roman"/>
          <w:szCs w:val="24"/>
        </w:rPr>
        <w:t>ε</w:t>
      </w:r>
      <w:r>
        <w:rPr>
          <w:rFonts w:eastAsia="Times New Roman" w:cs="Times New Roman"/>
          <w:szCs w:val="24"/>
        </w:rPr>
        <w:t>πιτροπή: Διαφορετικό πράγμα</w:t>
      </w:r>
      <w:r>
        <w:rPr>
          <w:rFonts w:eastAsia="Times New Roman" w:cs="Times New Roman"/>
          <w:szCs w:val="24"/>
        </w:rPr>
        <w:t xml:space="preserve"> είναι η ιθαγένεια και διαφορετικό η υπηκοότητα. Θα πρέπει να πείτε στις υπηρεσίες σας και εκείνους που τις διευθύνουν, αν δεν είναι </w:t>
      </w:r>
      <w:proofErr w:type="spellStart"/>
      <w:r>
        <w:rPr>
          <w:rFonts w:eastAsia="Times New Roman" w:cs="Times New Roman"/>
          <w:szCs w:val="24"/>
        </w:rPr>
        <w:t>εμμονικοί</w:t>
      </w:r>
      <w:proofErr w:type="spellEnd"/>
      <w:r>
        <w:rPr>
          <w:rFonts w:eastAsia="Times New Roman" w:cs="Times New Roman"/>
          <w:szCs w:val="24"/>
        </w:rPr>
        <w:t xml:space="preserve"> αριστεροί, όπως είστε εσείς, ότι δεν νοείται απονομή ιθαγένειας, όπως λέει η επικεφα</w:t>
      </w:r>
      <w:r>
        <w:rPr>
          <w:rFonts w:eastAsia="Times New Roman" w:cs="Times New Roman"/>
          <w:szCs w:val="24"/>
        </w:rPr>
        <w:lastRenderedPageBreak/>
        <w:t xml:space="preserve">λίδα του άρθρου 248, διότι η </w:t>
      </w:r>
      <w:r>
        <w:rPr>
          <w:rFonts w:eastAsia="Times New Roman" w:cs="Times New Roman"/>
          <w:szCs w:val="24"/>
        </w:rPr>
        <w:t xml:space="preserve">ιθαγένεια ούτε απονέμεται ούτε χαρίζεται. Την ιθαγένεια ή την έχει κάποιος με τη γέννησή του είτε όχι. Αυτό που επιμένετε να κάνετε με τις προδοτικές πολιτικές σας δεν είναι απονομή ιθαγένειας σε λαθρομετανάστες αλλά αθρόες πολιτογραφήσεις. Με άλλα λόγια, </w:t>
      </w:r>
      <w:r>
        <w:rPr>
          <w:rFonts w:eastAsia="Times New Roman" w:cs="Times New Roman"/>
          <w:szCs w:val="24"/>
        </w:rPr>
        <w:t xml:space="preserve">τους καθιστάτε πολίτες της χώρας με ελληνικές ταυτότητες, αλλά δεν τους καθιστάτε Έλληνες, γιατί δεν μπορείτε. </w:t>
      </w:r>
    </w:p>
    <w:p w14:paraId="53B9B95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Ο λόγος για τον οποίο αναγκάζεστε να επαναφέρετε τις προηγούμενες ρυθμίσεις στη συγκέντρωση των υπηρεσιών πολιτογράφησης στο Υπουργείο Εσωτερικώ</w:t>
      </w:r>
      <w:r>
        <w:rPr>
          <w:rFonts w:eastAsia="Times New Roman" w:cs="Times New Roman"/>
          <w:szCs w:val="24"/>
        </w:rPr>
        <w:t>ν είναι για να ελέγχετε απόλυτα το σύνολο των αποφάσεων</w:t>
      </w:r>
      <w:r>
        <w:rPr>
          <w:rFonts w:eastAsia="Times New Roman" w:cs="Times New Roman"/>
          <w:szCs w:val="24"/>
        </w:rPr>
        <w:t>,</w:t>
      </w:r>
      <w:r>
        <w:rPr>
          <w:rFonts w:eastAsia="Times New Roman" w:cs="Times New Roman"/>
          <w:szCs w:val="24"/>
        </w:rPr>
        <w:t xml:space="preserve"> που δεν μπορείτε να το πράξετε στην </w:t>
      </w:r>
      <w:r>
        <w:rPr>
          <w:rFonts w:eastAsia="Times New Roman" w:cs="Times New Roman"/>
          <w:szCs w:val="24"/>
        </w:rPr>
        <w:t>α</w:t>
      </w:r>
      <w:r>
        <w:rPr>
          <w:rFonts w:eastAsia="Times New Roman" w:cs="Times New Roman"/>
          <w:szCs w:val="24"/>
        </w:rPr>
        <w:t xml:space="preserve">υτοδιοίκηση. </w:t>
      </w:r>
    </w:p>
    <w:p w14:paraId="53B9B95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Οι τοπικές κοινωνίες γνωρίζουν καλύτερα τα προβλήματα που αντιμετωπίζει κάθε γεωγραφική περιφέρεια της επικράτειας με τη λαθρομετανάστευση και την ε</w:t>
      </w:r>
      <w:r>
        <w:rPr>
          <w:rFonts w:eastAsia="Times New Roman" w:cs="Times New Roman"/>
          <w:szCs w:val="24"/>
        </w:rPr>
        <w:t>πιβάρυνση από τη συσσώρευση αλλοδαπών. Και δεν σας είναι εύκολο να αντιμετωπιστεί όταν απορρίπτονται αιτήσεις για πολιτογράφηση.</w:t>
      </w:r>
    </w:p>
    <w:p w14:paraId="53B9B95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τον τρόπο αυτό συγκεντρώνετε όλες τις υπηρεσίες στο </w:t>
      </w:r>
      <w:r>
        <w:rPr>
          <w:rFonts w:eastAsia="Times New Roman" w:cs="Times New Roman"/>
          <w:szCs w:val="24"/>
        </w:rPr>
        <w:t>κ</w:t>
      </w:r>
      <w:r>
        <w:rPr>
          <w:rFonts w:eastAsia="Times New Roman" w:cs="Times New Roman"/>
          <w:szCs w:val="24"/>
        </w:rPr>
        <w:t>έντρο, προκειμένου να ελέγχετε πλήρως τις αποφάσεις, να δίνετε πολιτική</w:t>
      </w:r>
      <w:r>
        <w:rPr>
          <w:rFonts w:eastAsia="Times New Roman" w:cs="Times New Roman"/>
          <w:szCs w:val="24"/>
        </w:rPr>
        <w:t xml:space="preserve"> κατεύθυνση στις επιλογές της </w:t>
      </w:r>
      <w:r>
        <w:rPr>
          <w:rFonts w:eastAsia="Times New Roman" w:cs="Times New Roman"/>
          <w:szCs w:val="24"/>
        </w:rPr>
        <w:t>δ</w:t>
      </w:r>
      <w:r>
        <w:rPr>
          <w:rFonts w:eastAsia="Times New Roman" w:cs="Times New Roman"/>
          <w:szCs w:val="24"/>
        </w:rPr>
        <w:t xml:space="preserve">ιοίκησης και να οδηγείτε τις αποφάσεις, που διαφορετικά θα ήταν αρνητικές για εσάς σε επίπεδο περιφέρειας. </w:t>
      </w:r>
    </w:p>
    <w:p w14:paraId="53B9B96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πλήρης αναδιάρθρωση των υπηρεσιών πολιτογράφησης σε ολόκληρη τη χώρα και, μάλιστα, με τέτοιο</w:t>
      </w:r>
      <w:r>
        <w:rPr>
          <w:rFonts w:eastAsia="Times New Roman" w:cs="Times New Roman"/>
          <w:szCs w:val="24"/>
        </w:rPr>
        <w:t>ν</w:t>
      </w:r>
      <w:r>
        <w:rPr>
          <w:rFonts w:eastAsia="Times New Roman" w:cs="Times New Roman"/>
          <w:szCs w:val="24"/>
        </w:rPr>
        <w:t xml:space="preserve"> εσπευσμένο και πρόχει</w:t>
      </w:r>
      <w:r>
        <w:rPr>
          <w:rFonts w:eastAsia="Times New Roman" w:cs="Times New Roman"/>
          <w:szCs w:val="24"/>
        </w:rPr>
        <w:t xml:space="preserve">ρο τρόπο, αποδεικνύει ότι σχεδιάζετε από τώρα το πολιτικό σας μέλλον, προσπαθώντας να νοθεύσετε τη λαϊκή εντολή μέσω αθρόων πολιτογραφήσεων, τις οποίες, πλέον, κατευθύνετε κεντρικά από το Μαξίμου στο Υπουργείο Εσωτερικών και μετά στην κάλπη. </w:t>
      </w:r>
    </w:p>
    <w:p w14:paraId="53B9B961" w14:textId="77777777" w:rsidR="00D9389E" w:rsidRDefault="0030006C">
      <w:pPr>
        <w:spacing w:line="600" w:lineRule="auto"/>
        <w:ind w:firstLine="720"/>
        <w:contextualSpacing/>
        <w:jc w:val="both"/>
        <w:rPr>
          <w:rFonts w:eastAsia="Times New Roman" w:cs="Times New Roman"/>
          <w:color w:val="000000" w:themeColor="text1"/>
          <w:szCs w:val="24"/>
        </w:rPr>
      </w:pPr>
      <w:r w:rsidRPr="00D54EF3">
        <w:rPr>
          <w:rFonts w:eastAsia="Times New Roman" w:cs="Times New Roman"/>
          <w:color w:val="000000" w:themeColor="text1"/>
          <w:szCs w:val="24"/>
        </w:rPr>
        <w:t>Η βίαια, παράνομη και αντισυνταγματική αλλοίωση των πληθυσμιακών δεδομένων της χώρας, που αντιμετωπίζει τεράστια προβλήματα υπογεννητικότητας, για την οποία δεν κάνετε απολύτως τίποτα, βρίσκει σε εσάς, τους πρόθυμους εκτελεστές των εντολών της παγκοσμιοποί</w:t>
      </w:r>
      <w:r w:rsidRPr="00D54EF3">
        <w:rPr>
          <w:rFonts w:eastAsia="Times New Roman" w:cs="Times New Roman"/>
          <w:color w:val="000000" w:themeColor="text1"/>
          <w:szCs w:val="24"/>
        </w:rPr>
        <w:t xml:space="preserve">ησης, τον απόλυτο εκφραστή. </w:t>
      </w:r>
    </w:p>
    <w:p w14:paraId="53B9B962" w14:textId="77777777" w:rsidR="00D9389E" w:rsidRDefault="0030006C">
      <w:pPr>
        <w:spacing w:line="600" w:lineRule="auto"/>
        <w:ind w:firstLine="720"/>
        <w:contextualSpacing/>
        <w:jc w:val="both"/>
        <w:rPr>
          <w:rFonts w:eastAsia="Times New Roman"/>
          <w:szCs w:val="24"/>
        </w:rPr>
      </w:pPr>
      <w:r w:rsidRPr="0034333E">
        <w:rPr>
          <w:rFonts w:eastAsia="Times New Roman"/>
          <w:szCs w:val="24"/>
        </w:rPr>
        <w:lastRenderedPageBreak/>
        <w:t xml:space="preserve">Η αποδιάρθρωση των υπηρεσιών που εντάχθηκαν στα όργανα της </w:t>
      </w:r>
      <w:r w:rsidRPr="0034333E">
        <w:rPr>
          <w:rFonts w:eastAsia="Times New Roman"/>
          <w:szCs w:val="24"/>
        </w:rPr>
        <w:t>τ</w:t>
      </w:r>
      <w:r w:rsidRPr="0034333E">
        <w:rPr>
          <w:rFonts w:eastAsia="Times New Roman"/>
          <w:szCs w:val="24"/>
        </w:rPr>
        <w:t xml:space="preserve">οπικής </w:t>
      </w:r>
      <w:r w:rsidRPr="0034333E">
        <w:rPr>
          <w:rFonts w:eastAsia="Times New Roman"/>
          <w:szCs w:val="24"/>
        </w:rPr>
        <w:t>α</w:t>
      </w:r>
      <w:r w:rsidRPr="0034333E">
        <w:rPr>
          <w:rFonts w:eastAsia="Times New Roman"/>
          <w:szCs w:val="24"/>
        </w:rPr>
        <w:t>υτοδιοίκησης, μέσω του απαράδεκτου άρθρου που εισηγείστε, έχει, όπως είπαμε, συγκεκριμένη στόχευση. Αυτός είναι ο λόγος που, προφανώς, θα καταψηφίσουμε τη διάτ</w:t>
      </w:r>
      <w:r w:rsidRPr="0034333E">
        <w:rPr>
          <w:rFonts w:eastAsia="Times New Roman"/>
          <w:szCs w:val="24"/>
        </w:rPr>
        <w:t>αξη.</w:t>
      </w:r>
    </w:p>
    <w:p w14:paraId="53B9B963" w14:textId="77777777" w:rsidR="00D9389E" w:rsidRDefault="0030006C">
      <w:pPr>
        <w:spacing w:line="600" w:lineRule="auto"/>
        <w:ind w:firstLine="720"/>
        <w:contextualSpacing/>
        <w:jc w:val="both"/>
        <w:rPr>
          <w:rFonts w:eastAsia="Times New Roman"/>
          <w:szCs w:val="24"/>
        </w:rPr>
      </w:pPr>
      <w:r w:rsidRPr="0034333E">
        <w:rPr>
          <w:rFonts w:eastAsia="Times New Roman"/>
          <w:szCs w:val="24"/>
        </w:rPr>
        <w:t xml:space="preserve">Κλείνοντας, θέλω να αναφερθώ σε ένα θέμα που είναι πρώτη είδηση σε </w:t>
      </w:r>
      <w:r>
        <w:rPr>
          <w:rFonts w:eastAsia="Times New Roman"/>
          <w:szCs w:val="24"/>
        </w:rPr>
        <w:t>όλα τα μέσα μαζικής ενημέρωσης και πλέον έχει επεκταθεί και στα ξένα κέντρα της δημοσιογραφίας. Μιλάω για το σημερινό δημοσίευμα της «</w:t>
      </w:r>
      <w:r>
        <w:rPr>
          <w:rFonts w:eastAsia="Times New Roman"/>
          <w:szCs w:val="24"/>
        </w:rPr>
        <w:t>ΚΑΘΗΜΕΡΙΝΗΣ</w:t>
      </w:r>
      <w:r>
        <w:rPr>
          <w:rFonts w:eastAsia="Times New Roman"/>
          <w:szCs w:val="24"/>
        </w:rPr>
        <w:t>»</w:t>
      </w:r>
      <w:r>
        <w:rPr>
          <w:rFonts w:eastAsia="Times New Roman"/>
          <w:szCs w:val="24"/>
        </w:rPr>
        <w:t>,</w:t>
      </w:r>
      <w:r>
        <w:rPr>
          <w:rFonts w:eastAsia="Times New Roman"/>
          <w:szCs w:val="24"/>
        </w:rPr>
        <w:t xml:space="preserve"> σχετικά με τη διπλωματική κρίση και </w:t>
      </w:r>
      <w:r>
        <w:rPr>
          <w:rFonts w:eastAsia="Times New Roman"/>
          <w:szCs w:val="24"/>
        </w:rPr>
        <w:t>τις απελάσεις διπλωματών που έκανε η Κυβέρνηση ΣΥΡΙΖΑ με Πρωθυπουργό τον Τσίπρα.</w:t>
      </w:r>
    </w:p>
    <w:p w14:paraId="53B9B964" w14:textId="77777777" w:rsidR="00D9389E" w:rsidRDefault="0030006C">
      <w:pPr>
        <w:spacing w:line="600" w:lineRule="auto"/>
        <w:ind w:firstLine="720"/>
        <w:contextualSpacing/>
        <w:jc w:val="both"/>
        <w:rPr>
          <w:rFonts w:eastAsia="Times New Roman"/>
          <w:szCs w:val="24"/>
        </w:rPr>
      </w:pPr>
      <w:r>
        <w:rPr>
          <w:rFonts w:eastAsia="Times New Roman"/>
          <w:szCs w:val="24"/>
        </w:rPr>
        <w:t>Η Χρυσή Αυγή, με τον Βουλευτή της Ιωάννη Λαγό, κατέθεσε σήμερα μία ερώτηση και ζητάει να μάθει</w:t>
      </w:r>
      <w:r>
        <w:rPr>
          <w:rFonts w:eastAsia="Times New Roman"/>
          <w:szCs w:val="24"/>
        </w:rPr>
        <w:t>,</w:t>
      </w:r>
      <w:r>
        <w:rPr>
          <w:rFonts w:eastAsia="Times New Roman"/>
          <w:szCs w:val="24"/>
        </w:rPr>
        <w:t xml:space="preserve"> επακριβώς</w:t>
      </w:r>
      <w:r>
        <w:rPr>
          <w:rFonts w:eastAsia="Times New Roman"/>
          <w:szCs w:val="24"/>
        </w:rPr>
        <w:t>,</w:t>
      </w:r>
      <w:r>
        <w:rPr>
          <w:rFonts w:eastAsia="Times New Roman"/>
          <w:szCs w:val="24"/>
        </w:rPr>
        <w:t xml:space="preserve"> τι συνέβη για ένα τόσο μεγάλο εθνικό ζήτημα. Από πού κι ως πού η Ελλ</w:t>
      </w:r>
      <w:r>
        <w:rPr>
          <w:rFonts w:eastAsia="Times New Roman"/>
          <w:szCs w:val="24"/>
        </w:rPr>
        <w:t xml:space="preserve">άδα απέλασε δύο διπλωμάτες και απαγόρευσε σε άλλους δύο Ρώσους αξιωματικούς να εισέλθουν σε ελληνικό έδαφος; Ποια συμφέροντα εξυπηρετεί το ελληνικό κράτος; Σίγουρα αυτά τα συμφέροντα δεν εξυπηρετούν τον ελληνικό λαό αλλά κάποιους τρίτους. </w:t>
      </w:r>
    </w:p>
    <w:p w14:paraId="53B9B965"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Καλούμε σήμερα κ</w:t>
      </w:r>
      <w:r>
        <w:rPr>
          <w:rFonts w:eastAsia="Times New Roman"/>
          <w:szCs w:val="24"/>
        </w:rPr>
        <w:t>ιόλας τον Έλληνα Πρωθυπουργό, τον Αλέξη Τσίπρα, να έρθει εδώ στην Ολομέλεια και να πάρει θέση για ένα τόσο σοβαρό θέμα, όπως η απέλαση των δύο Ρώσων διπλωματών και η απαγόρευση της εισόδου στην Ελλάδα σε άλλους δύο κάτω από τη σκιά της σημερινής συνεδρίαση</w:t>
      </w:r>
      <w:r>
        <w:rPr>
          <w:rFonts w:eastAsia="Times New Roman"/>
          <w:szCs w:val="24"/>
        </w:rPr>
        <w:t>ς του ΝΑΤΟ, όπου θα καλέσουν για πρώτη φορά τα Σκόπια να πάρουν μέρος και να γίνουν μέλος υπό το όνομα Βόρεια Μακεδονία. Αυτό από μόνο του γεννάει πολλά ερωτήματα</w:t>
      </w:r>
      <w:r>
        <w:rPr>
          <w:rFonts w:eastAsia="Times New Roman"/>
          <w:szCs w:val="24"/>
        </w:rPr>
        <w:t>,</w:t>
      </w:r>
      <w:r>
        <w:rPr>
          <w:rFonts w:eastAsia="Times New Roman"/>
          <w:szCs w:val="24"/>
        </w:rPr>
        <w:t xml:space="preserve"> για την ώρα και τη θέση που έγινε αυτό το επικίνδυνο παιχνίδι στις πλάτες του Έλληνα πολίτη</w:t>
      </w:r>
      <w:r>
        <w:rPr>
          <w:rFonts w:eastAsia="Times New Roman"/>
          <w:szCs w:val="24"/>
        </w:rPr>
        <w:t>,</w:t>
      </w:r>
      <w:r>
        <w:rPr>
          <w:rFonts w:eastAsia="Times New Roman"/>
          <w:szCs w:val="24"/>
        </w:rPr>
        <w:t xml:space="preserve"> για να μπλέξει η Ελλάδα γύρω από έναν τεράστιο </w:t>
      </w:r>
      <w:r>
        <w:rPr>
          <w:rFonts w:eastAsia="Times New Roman"/>
          <w:szCs w:val="24"/>
        </w:rPr>
        <w:t>κ</w:t>
      </w:r>
      <w:r>
        <w:rPr>
          <w:rFonts w:eastAsia="Times New Roman"/>
          <w:szCs w:val="24"/>
        </w:rPr>
        <w:t xml:space="preserve">υκεώνα. </w:t>
      </w:r>
    </w:p>
    <w:p w14:paraId="53B9B966" w14:textId="77777777" w:rsidR="00D9389E" w:rsidRDefault="0030006C">
      <w:pPr>
        <w:spacing w:line="600" w:lineRule="auto"/>
        <w:ind w:firstLine="720"/>
        <w:contextualSpacing/>
        <w:jc w:val="both"/>
        <w:rPr>
          <w:rFonts w:eastAsia="Times New Roman"/>
          <w:szCs w:val="24"/>
        </w:rPr>
      </w:pPr>
      <w:r>
        <w:rPr>
          <w:rFonts w:eastAsia="Times New Roman"/>
          <w:szCs w:val="24"/>
        </w:rPr>
        <w:t>Τη στιγμή που οι Έλληνες ζητάνε να υπάρχει μια βοήθεια από οποιονδήποτε εξωτερικό παράγοντα</w:t>
      </w:r>
      <w:r>
        <w:rPr>
          <w:rFonts w:eastAsia="Times New Roman"/>
          <w:szCs w:val="24"/>
        </w:rPr>
        <w:t xml:space="preserve"> </w:t>
      </w:r>
      <w:r>
        <w:rPr>
          <w:rFonts w:eastAsia="Times New Roman"/>
          <w:szCs w:val="24"/>
        </w:rPr>
        <w:t>είτε λέγεται Ρωσία είτε λέγεται Αμερική είτε οποιοδήποτε άλλο κράτος, τη στιγμή που εμείς δεν θέλουμε να δ</w:t>
      </w:r>
      <w:r>
        <w:rPr>
          <w:rFonts w:eastAsia="Times New Roman"/>
          <w:szCs w:val="24"/>
        </w:rPr>
        <w:t xml:space="preserve">ημιουργούμε εχθρούς αλλά συμπαραστάτες στα δύσκολα χρόνια του μνημονίου, εσείς δημιουργείτε έχθρες. </w:t>
      </w:r>
    </w:p>
    <w:p w14:paraId="53B9B967"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 xml:space="preserve">Σας καλούμε να πάρετε θέση εδώ στο ελληνικό Κοινοβούλιο και να μας εξηγήσετε κάτω από ποιες συνθήκες έγιναν αυτές οι απελάσεις και να μάθουμε ξεκάθαρα και </w:t>
      </w:r>
      <w:r>
        <w:rPr>
          <w:rFonts w:eastAsia="Times New Roman"/>
          <w:szCs w:val="24"/>
        </w:rPr>
        <w:t>τον λόγο.</w:t>
      </w:r>
    </w:p>
    <w:p w14:paraId="53B9B968"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Δεν μπορείτε να κλείνετε συμφωνίες με τα Σκόπια, να ονομάζετε κρατίδια που μόλις χθες δημιουργήθηκαν, με ονόματα χιλιάδων χρόνων που ήταν </w:t>
      </w:r>
      <w:r>
        <w:rPr>
          <w:rFonts w:eastAsia="Times New Roman"/>
          <w:szCs w:val="24"/>
        </w:rPr>
        <w:t xml:space="preserve">η </w:t>
      </w:r>
      <w:r>
        <w:rPr>
          <w:rFonts w:eastAsia="Times New Roman"/>
          <w:szCs w:val="24"/>
        </w:rPr>
        <w:t xml:space="preserve">Ελλάδα, όπως αυτό της Βόρειας Μακεδονίας. </w:t>
      </w:r>
    </w:p>
    <w:p w14:paraId="53B9B969" w14:textId="77777777" w:rsidR="00D9389E" w:rsidRDefault="0030006C">
      <w:pPr>
        <w:spacing w:line="600" w:lineRule="auto"/>
        <w:ind w:firstLine="720"/>
        <w:contextualSpacing/>
        <w:jc w:val="both"/>
        <w:rPr>
          <w:rFonts w:eastAsia="Times New Roman"/>
          <w:szCs w:val="24"/>
        </w:rPr>
      </w:pPr>
      <w:r>
        <w:rPr>
          <w:rFonts w:eastAsia="Times New Roman"/>
          <w:szCs w:val="24"/>
        </w:rPr>
        <w:t>Σήμερα μάλιστα υπάρχει δημοσίευμα</w:t>
      </w:r>
      <w:r>
        <w:rPr>
          <w:rFonts w:eastAsia="Times New Roman"/>
          <w:szCs w:val="24"/>
        </w:rPr>
        <w:t>,</w:t>
      </w:r>
      <w:r>
        <w:rPr>
          <w:rFonts w:eastAsia="Times New Roman"/>
          <w:szCs w:val="24"/>
        </w:rPr>
        <w:t xml:space="preserve"> το οποίο αναφέρεται σε εμπορ</w:t>
      </w:r>
      <w:r>
        <w:rPr>
          <w:rFonts w:eastAsia="Times New Roman"/>
          <w:szCs w:val="24"/>
        </w:rPr>
        <w:t>ικές συναλλαγές με την Αλβανία και αναφέρεται σε αλλαγές συνόρων. Το τονίζω αυτό, υπάρχει δημοσίευμα που μιλάει για συμφωνία Ελλάδας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Αλβανίας και αλλαγή συνόρων. Καλούμε τον Έλληνα Πρωθυπουργό σήμερα κιόλας να πάρει θέση σε αυτό το ζήτημα.  </w:t>
      </w:r>
    </w:p>
    <w:p w14:paraId="53B9B96A" w14:textId="77777777" w:rsidR="00D9389E" w:rsidRDefault="0030006C">
      <w:pPr>
        <w:spacing w:line="600" w:lineRule="auto"/>
        <w:ind w:firstLine="720"/>
        <w:contextualSpacing/>
        <w:jc w:val="both"/>
        <w:rPr>
          <w:rFonts w:eastAsia="Times New Roman"/>
          <w:szCs w:val="24"/>
        </w:rPr>
      </w:pPr>
      <w:r>
        <w:rPr>
          <w:rFonts w:eastAsia="Times New Roman"/>
          <w:szCs w:val="24"/>
        </w:rPr>
        <w:t>Ευχαριστώ.</w:t>
      </w:r>
    </w:p>
    <w:p w14:paraId="53B9B96B" w14:textId="77777777" w:rsidR="00D9389E" w:rsidRDefault="0030006C">
      <w:pPr>
        <w:spacing w:line="600" w:lineRule="auto"/>
        <w:ind w:firstLine="720"/>
        <w:contextualSpacing/>
        <w:jc w:val="center"/>
        <w:rPr>
          <w:rFonts w:eastAsia="Times New Roman"/>
          <w:szCs w:val="24"/>
        </w:rPr>
      </w:pPr>
      <w:r>
        <w:rPr>
          <w:rFonts w:eastAsia="Times New Roman"/>
          <w:szCs w:val="24"/>
        </w:rPr>
        <w:t>(</w:t>
      </w: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53B9B96C" w14:textId="77777777" w:rsidR="00D9389E" w:rsidRDefault="0030006C">
      <w:pPr>
        <w:spacing w:line="600" w:lineRule="auto"/>
        <w:ind w:firstLine="720"/>
        <w:contextualSpacing/>
        <w:jc w:val="both"/>
        <w:rPr>
          <w:rFonts w:eastAsia="Times New Roman"/>
          <w:szCs w:val="24"/>
        </w:rPr>
      </w:pPr>
      <w:r w:rsidRPr="009D2BA6">
        <w:rPr>
          <w:rFonts w:eastAsia="Times New Roman"/>
          <w:b/>
          <w:szCs w:val="24"/>
        </w:rPr>
        <w:t>ΠΡ</w:t>
      </w:r>
      <w:r>
        <w:rPr>
          <w:rFonts w:eastAsia="Times New Roman"/>
          <w:b/>
          <w:szCs w:val="24"/>
        </w:rPr>
        <w:t>ΟΕ</w:t>
      </w:r>
      <w:r w:rsidRPr="009D2BA6">
        <w:rPr>
          <w:rFonts w:eastAsia="Times New Roman"/>
          <w:b/>
          <w:szCs w:val="24"/>
        </w:rPr>
        <w:t>ΔΡΕΥΩΝ (Αναστάσιος Κουράκης):</w:t>
      </w:r>
      <w:r>
        <w:rPr>
          <w:rFonts w:eastAsia="Times New Roman"/>
          <w:b/>
          <w:szCs w:val="24"/>
        </w:rPr>
        <w:t xml:space="preserve"> </w:t>
      </w:r>
      <w:r>
        <w:rPr>
          <w:rFonts w:eastAsia="Times New Roman"/>
          <w:szCs w:val="24"/>
        </w:rPr>
        <w:t xml:space="preserve">Πριν δώσω τον λόγο στον επόμενο </w:t>
      </w:r>
      <w:r>
        <w:rPr>
          <w:rFonts w:eastAsia="Times New Roman"/>
          <w:szCs w:val="24"/>
        </w:rPr>
        <w:t>ε</w:t>
      </w:r>
      <w:r>
        <w:rPr>
          <w:rFonts w:eastAsia="Times New Roman"/>
          <w:szCs w:val="24"/>
        </w:rPr>
        <w:t xml:space="preserve">ισηγητή, που είναι ο κ. Συντυχάκης από </w:t>
      </w:r>
      <w:r>
        <w:rPr>
          <w:rFonts w:eastAsia="Times New Roman"/>
          <w:szCs w:val="24"/>
        </w:rPr>
        <w:lastRenderedPageBreak/>
        <w:t>το Κομμουνιστικό Κόμμα, έχουμε μία τροπολογία από τον Υφυπουργό Πολιτισμού, τον κ. Κωνσταντίνο Στρατή</w:t>
      </w:r>
      <w:r>
        <w:rPr>
          <w:rFonts w:eastAsia="Times New Roman"/>
          <w:szCs w:val="24"/>
        </w:rPr>
        <w:t xml:space="preserve">. Τον παρακαλώ να αναπτύξει </w:t>
      </w:r>
      <w:r>
        <w:rPr>
          <w:rFonts w:eastAsia="Times New Roman"/>
          <w:szCs w:val="24"/>
        </w:rPr>
        <w:t>για λίγο</w:t>
      </w:r>
      <w:r>
        <w:rPr>
          <w:rFonts w:eastAsia="Times New Roman"/>
          <w:szCs w:val="24"/>
        </w:rPr>
        <w:t xml:space="preserve"> την τροπολογία. </w:t>
      </w:r>
    </w:p>
    <w:p w14:paraId="53B9B96D" w14:textId="77777777" w:rsidR="00D9389E" w:rsidRDefault="0030006C">
      <w:pPr>
        <w:spacing w:line="600" w:lineRule="auto"/>
        <w:ind w:firstLine="720"/>
        <w:contextualSpacing/>
        <w:jc w:val="both"/>
        <w:rPr>
          <w:rFonts w:eastAsia="Times New Roman"/>
          <w:b/>
          <w:szCs w:val="24"/>
        </w:rPr>
      </w:pPr>
      <w:r>
        <w:rPr>
          <w:rFonts w:eastAsia="Times New Roman"/>
          <w:szCs w:val="24"/>
        </w:rPr>
        <w:t>Έχετε τον λόγο, κύριε Υφυπουργέ</w:t>
      </w:r>
      <w:r>
        <w:rPr>
          <w:rFonts w:eastAsia="Times New Roman"/>
          <w:b/>
          <w:szCs w:val="24"/>
        </w:rPr>
        <w:t>.</w:t>
      </w:r>
    </w:p>
    <w:p w14:paraId="53B9B96E" w14:textId="77777777" w:rsidR="00D9389E" w:rsidRDefault="0030006C">
      <w:pPr>
        <w:spacing w:line="600" w:lineRule="auto"/>
        <w:ind w:firstLine="720"/>
        <w:contextualSpacing/>
        <w:jc w:val="both"/>
        <w:rPr>
          <w:rFonts w:eastAsia="Times New Roman"/>
          <w:szCs w:val="24"/>
        </w:rPr>
      </w:pPr>
      <w:r w:rsidRPr="00D84FB7">
        <w:rPr>
          <w:rFonts w:eastAsia="Times New Roman"/>
          <w:b/>
          <w:szCs w:val="24"/>
        </w:rPr>
        <w:t xml:space="preserve">ΚΩΝΣΤΑΝΤΙΝΟΣ ΣΤΡΑΤΗΣ (Υφυπουργός Πολιτισμού και Αθλητισμού): </w:t>
      </w:r>
      <w:r w:rsidRPr="00C63D8E">
        <w:rPr>
          <w:rFonts w:eastAsia="Times New Roman"/>
          <w:szCs w:val="24"/>
        </w:rPr>
        <w:t>Καλησπέρα στην Ολομέλεια.</w:t>
      </w:r>
    </w:p>
    <w:p w14:paraId="53B9B96F" w14:textId="77777777" w:rsidR="00D9389E" w:rsidRDefault="0030006C">
      <w:pPr>
        <w:spacing w:line="600" w:lineRule="auto"/>
        <w:ind w:firstLine="720"/>
        <w:contextualSpacing/>
        <w:jc w:val="both"/>
        <w:rPr>
          <w:rFonts w:eastAsia="Times New Roman"/>
          <w:szCs w:val="24"/>
        </w:rPr>
      </w:pPr>
      <w:r>
        <w:rPr>
          <w:rFonts w:eastAsia="Times New Roman"/>
          <w:szCs w:val="24"/>
        </w:rPr>
        <w:t>Τα αρχαιολογικά έργα, δηλαδή τα έργα που έχουν να κάνουν με την πολιτιστική κληρον</w:t>
      </w:r>
      <w:r>
        <w:rPr>
          <w:rFonts w:eastAsia="Times New Roman"/>
          <w:szCs w:val="24"/>
        </w:rPr>
        <w:t>ομιά εν γένει, εντάσσονται στο πλαίσιο αρμοδιοτήτων του Υπουργείου Πολιτισμού. Αυτό σημαίνει ότι εκτελούνται από το Υπουργείο Πολιτισμού από εξειδικευμένο προσωπικό, κυρίως με το σύστημα της αυτεπιστασίας, έργα αποκατάστασης, ανάδειξης και διαμόρφωσης αρχα</w:t>
      </w:r>
      <w:r>
        <w:rPr>
          <w:rFonts w:eastAsia="Times New Roman"/>
          <w:szCs w:val="24"/>
        </w:rPr>
        <w:t>ιολογικών χώρων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53B9B97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Πολλά τέτοια έργα εκτελούνται με χρηματοδότηση που προέρχεται από τις </w:t>
      </w:r>
      <w:r>
        <w:rPr>
          <w:rFonts w:eastAsia="Times New Roman" w:cs="Times New Roman"/>
          <w:szCs w:val="24"/>
        </w:rPr>
        <w:t>π</w:t>
      </w:r>
      <w:r>
        <w:rPr>
          <w:rFonts w:eastAsia="Times New Roman" w:cs="Times New Roman"/>
          <w:szCs w:val="24"/>
        </w:rPr>
        <w:t xml:space="preserve">εριφέρειες μέσω προγραμματικών συμβάσεων πολιτιστικής ανάπτυξης. Τι σημαίνει αυτό; Τα έργα εκτελούνται από τις υπηρεσίες του Υπουργείου, η χρηματοδότηση </w:t>
      </w:r>
      <w:r>
        <w:rPr>
          <w:rFonts w:eastAsia="Times New Roman" w:cs="Times New Roman"/>
          <w:szCs w:val="24"/>
        </w:rPr>
        <w:t>προέρχεται από τις περιφέρειες.</w:t>
      </w:r>
    </w:p>
    <w:p w14:paraId="53B9B97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πλαίσιο αυτό έχει διαπιστωθεί ότι υπάρχει ένα τεχνικό ζήτημα, που σε πολλές περιπτώσεις καθιστά δυσχερή τη μεταφορά πόρων από τις </w:t>
      </w:r>
      <w:r>
        <w:rPr>
          <w:rFonts w:eastAsia="Times New Roman" w:cs="Times New Roman"/>
          <w:szCs w:val="24"/>
        </w:rPr>
        <w:t>π</w:t>
      </w:r>
      <w:r>
        <w:rPr>
          <w:rFonts w:eastAsia="Times New Roman" w:cs="Times New Roman"/>
          <w:szCs w:val="24"/>
        </w:rPr>
        <w:t>εριφέρειες στο Υπουργείο Πολιτισμού. Εισηγούμαστε, λοιπόν, μια τροπολογία</w:t>
      </w:r>
      <w:r>
        <w:rPr>
          <w:rFonts w:eastAsia="Times New Roman" w:cs="Times New Roman"/>
          <w:szCs w:val="24"/>
        </w:rPr>
        <w:t>,</w:t>
      </w:r>
      <w:r>
        <w:rPr>
          <w:rFonts w:eastAsia="Times New Roman" w:cs="Times New Roman"/>
          <w:szCs w:val="24"/>
        </w:rPr>
        <w:t xml:space="preserve"> η οποία περιγρ</w:t>
      </w:r>
      <w:r>
        <w:rPr>
          <w:rFonts w:eastAsia="Times New Roman" w:cs="Times New Roman"/>
          <w:szCs w:val="24"/>
        </w:rPr>
        <w:t xml:space="preserve">άφει μια σαφή και διάφανη διαδικασία για τη μεταφορά πόρων από τον προϋπολογισμό των </w:t>
      </w:r>
      <w:r>
        <w:rPr>
          <w:rFonts w:eastAsia="Times New Roman" w:cs="Times New Roman"/>
          <w:szCs w:val="24"/>
        </w:rPr>
        <w:t>π</w:t>
      </w:r>
      <w:r>
        <w:rPr>
          <w:rFonts w:eastAsia="Times New Roman" w:cs="Times New Roman"/>
          <w:szCs w:val="24"/>
        </w:rPr>
        <w:t>εριφερειών στον προϋπολογισμό του Υπουργείου Πολιτισμού για να εκτελούνται αρχαιολογικά έργα από τις υπηρεσίες του Υπουργείου</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με το σύστημα της αυτεπιστασίας.</w:t>
      </w:r>
    </w:p>
    <w:p w14:paraId="53B9B97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τάσσεται, λοιπόν, αυτό στο πλαίσιο της ευρύτερης πολιτικής της Κυβέρνησης για κινητοποίηση πόρων που σήμερα λιμνάζουν, για την υλοποίηση σημαντικών έργων στον τομέα πολιτισμού, που μπορούν να φέρουν ανάπτυξη με βιωσιμότητα και </w:t>
      </w:r>
      <w:proofErr w:type="spellStart"/>
      <w:r>
        <w:rPr>
          <w:rFonts w:eastAsia="Times New Roman" w:cs="Times New Roman"/>
          <w:szCs w:val="24"/>
        </w:rPr>
        <w:t>αειφορία</w:t>
      </w:r>
      <w:proofErr w:type="spellEnd"/>
      <w:r>
        <w:rPr>
          <w:rFonts w:eastAsia="Times New Roman" w:cs="Times New Roman"/>
          <w:szCs w:val="24"/>
        </w:rPr>
        <w:t>.</w:t>
      </w:r>
    </w:p>
    <w:p w14:paraId="53B9B97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3B9B974" w14:textId="77777777" w:rsidR="00D9389E" w:rsidRDefault="0030006C">
      <w:pPr>
        <w:spacing w:line="600" w:lineRule="auto"/>
        <w:ind w:firstLine="720"/>
        <w:contextualSpacing/>
        <w:jc w:val="both"/>
        <w:rPr>
          <w:rFonts w:eastAsia="Times New Roman"/>
          <w:bCs/>
          <w:szCs w:val="24"/>
        </w:rPr>
      </w:pPr>
      <w:r>
        <w:rPr>
          <w:rFonts w:eastAsia="Times New Roman"/>
          <w:b/>
          <w:bCs/>
          <w:szCs w:val="24"/>
        </w:rPr>
        <w:t>ΠΡΟΕ</w:t>
      </w:r>
      <w:r>
        <w:rPr>
          <w:rFonts w:eastAsia="Times New Roman"/>
          <w:b/>
          <w:bCs/>
          <w:szCs w:val="24"/>
        </w:rPr>
        <w:t xml:space="preserve">ΔΡΕΥΩΝ (Αναστάσιος Κουράκης): </w:t>
      </w:r>
      <w:r>
        <w:rPr>
          <w:rFonts w:eastAsia="Times New Roman"/>
          <w:bCs/>
          <w:szCs w:val="24"/>
        </w:rPr>
        <w:t>Ευχαριστούμε και εμείς, κύριε Υπουργέ.</w:t>
      </w:r>
    </w:p>
    <w:p w14:paraId="53B9B975" w14:textId="77777777" w:rsidR="00D9389E" w:rsidRDefault="0030006C">
      <w:pPr>
        <w:spacing w:line="600" w:lineRule="auto"/>
        <w:ind w:firstLine="720"/>
        <w:contextualSpacing/>
        <w:jc w:val="both"/>
        <w:rPr>
          <w:rFonts w:eastAsia="Times New Roman"/>
          <w:bCs/>
          <w:szCs w:val="24"/>
        </w:rPr>
      </w:pPr>
      <w:r>
        <w:rPr>
          <w:rFonts w:eastAsia="Times New Roman"/>
          <w:bCs/>
          <w:szCs w:val="24"/>
        </w:rPr>
        <w:lastRenderedPageBreak/>
        <w:t>Επίσης υπάρχουν δύο τροπολογίες</w:t>
      </w:r>
      <w:r>
        <w:rPr>
          <w:rFonts w:eastAsia="Times New Roman"/>
          <w:bCs/>
          <w:szCs w:val="24"/>
        </w:rPr>
        <w:t>,</w:t>
      </w:r>
      <w:r>
        <w:rPr>
          <w:rFonts w:eastAsia="Times New Roman"/>
          <w:bCs/>
          <w:szCs w:val="24"/>
        </w:rPr>
        <w:t xml:space="preserve"> που θα αναπτυχθούν από τον Υφυπουργό Κοινωνικής Ασφάλισης και Κοινωνικής Αλληλεγγύης κ. Αθανάσιο Ηλιόπουλο.</w:t>
      </w:r>
    </w:p>
    <w:p w14:paraId="53B9B976" w14:textId="77777777" w:rsidR="00D9389E" w:rsidRDefault="0030006C">
      <w:pPr>
        <w:spacing w:line="600" w:lineRule="auto"/>
        <w:ind w:firstLine="720"/>
        <w:contextualSpacing/>
        <w:jc w:val="both"/>
        <w:rPr>
          <w:rFonts w:eastAsia="Times New Roman"/>
          <w:bCs/>
          <w:szCs w:val="24"/>
        </w:rPr>
      </w:pPr>
      <w:r>
        <w:rPr>
          <w:rFonts w:eastAsia="Times New Roman"/>
          <w:bCs/>
          <w:szCs w:val="24"/>
        </w:rPr>
        <w:t>Ορίστε, κύριε Υφυπουργέ, έχετε τον λόγο.</w:t>
      </w:r>
    </w:p>
    <w:p w14:paraId="53B9B977" w14:textId="77777777" w:rsidR="00D9389E" w:rsidRDefault="0030006C">
      <w:pPr>
        <w:spacing w:line="600" w:lineRule="auto"/>
        <w:ind w:firstLine="720"/>
        <w:contextualSpacing/>
        <w:jc w:val="both"/>
        <w:rPr>
          <w:rFonts w:eastAsia="Times New Roman"/>
          <w:bCs/>
          <w:szCs w:val="24"/>
        </w:rPr>
      </w:pPr>
      <w:r w:rsidRPr="00407B3F">
        <w:rPr>
          <w:rFonts w:eastAsia="Times New Roman"/>
          <w:b/>
          <w:bCs/>
          <w:szCs w:val="24"/>
        </w:rPr>
        <w:t>ΑΘΑΝΑ</w:t>
      </w:r>
      <w:r w:rsidRPr="00407B3F">
        <w:rPr>
          <w:rFonts w:eastAsia="Times New Roman"/>
          <w:b/>
          <w:bCs/>
          <w:szCs w:val="24"/>
        </w:rPr>
        <w:t xml:space="preserve">ΣΙΟΣ ΗΛΙΟΠΟΥΛΟΣ (Υφυπουργός </w:t>
      </w:r>
      <w:r>
        <w:rPr>
          <w:rFonts w:eastAsia="Times New Roman"/>
          <w:b/>
          <w:bCs/>
          <w:szCs w:val="24"/>
        </w:rPr>
        <w:t xml:space="preserve">Εργασίας </w:t>
      </w:r>
      <w:r w:rsidRPr="00407B3F">
        <w:rPr>
          <w:rFonts w:eastAsia="Times New Roman"/>
          <w:b/>
          <w:bCs/>
          <w:szCs w:val="24"/>
        </w:rPr>
        <w:t xml:space="preserve">Κοινωνικής Ασφάλισης και Κοινωνικής Αλληλεγγύης): </w:t>
      </w:r>
      <w:r>
        <w:rPr>
          <w:rFonts w:eastAsia="Times New Roman"/>
          <w:bCs/>
          <w:szCs w:val="24"/>
        </w:rPr>
        <w:t>Ευχαριστώ, κύριε Πρόεδρε.</w:t>
      </w:r>
    </w:p>
    <w:p w14:paraId="53B9B978" w14:textId="77777777" w:rsidR="00D9389E" w:rsidRDefault="0030006C">
      <w:pPr>
        <w:spacing w:line="600" w:lineRule="auto"/>
        <w:ind w:firstLine="720"/>
        <w:contextualSpacing/>
        <w:jc w:val="both"/>
        <w:rPr>
          <w:rFonts w:eastAsia="Times New Roman"/>
          <w:bCs/>
          <w:szCs w:val="24"/>
        </w:rPr>
      </w:pPr>
      <w:r>
        <w:rPr>
          <w:rFonts w:eastAsia="Times New Roman"/>
          <w:bCs/>
          <w:szCs w:val="24"/>
        </w:rPr>
        <w:t xml:space="preserve">Είναι δύο τροπολογίες, η 1683/72 και η 1680/69. </w:t>
      </w:r>
    </w:p>
    <w:p w14:paraId="53B9B979" w14:textId="77777777" w:rsidR="00D9389E" w:rsidRDefault="0030006C">
      <w:pPr>
        <w:spacing w:line="600" w:lineRule="auto"/>
        <w:ind w:firstLine="720"/>
        <w:contextualSpacing/>
        <w:jc w:val="both"/>
        <w:rPr>
          <w:rFonts w:eastAsia="Times New Roman"/>
          <w:bCs/>
          <w:szCs w:val="24"/>
        </w:rPr>
      </w:pPr>
      <w:r>
        <w:rPr>
          <w:rFonts w:eastAsia="Times New Roman"/>
          <w:bCs/>
          <w:szCs w:val="24"/>
        </w:rPr>
        <w:t>Η τροπολογία 1683/72 αναφέρεται στη συνεργασία του ΣΔΟΕ με την Επιθεώρηση Εργασίας για τα πρόσ</w:t>
      </w:r>
      <w:r>
        <w:rPr>
          <w:rFonts w:eastAsia="Times New Roman"/>
          <w:bCs/>
          <w:szCs w:val="24"/>
        </w:rPr>
        <w:t xml:space="preserve">τιμα. Υπήρχε ήδη μια διάταξη όπου μπορούν οι επιθεωρητές του ΣΔΟΕ να βεβαιώνουν και αυτοί αδήλωτη εργασία και να μεταβιβάζεται στην Επιθεώρηση Εργασίας για να προχωράει η διαδικασία. Ήταν μια διάταξη που προέκυψε μέσα από το πιλοτικό πρόγραμμα συνεργασίας </w:t>
      </w:r>
      <w:r>
        <w:rPr>
          <w:rFonts w:eastAsia="Times New Roman"/>
          <w:bCs/>
          <w:szCs w:val="24"/>
        </w:rPr>
        <w:t>των τεσσάρων ελεγκτικών μηχανισμών. Η συγκεκριμένη διάταξη απλά κάνει κάποιες νομοτεχνικές βελτιώσεις</w:t>
      </w:r>
      <w:r>
        <w:rPr>
          <w:rFonts w:eastAsia="Times New Roman"/>
          <w:bCs/>
          <w:szCs w:val="24"/>
        </w:rPr>
        <w:t>,</w:t>
      </w:r>
      <w:r>
        <w:rPr>
          <w:rFonts w:eastAsia="Times New Roman"/>
          <w:bCs/>
          <w:szCs w:val="24"/>
        </w:rPr>
        <w:t xml:space="preserve"> για να μπορεί να είναι πιο εύκολη η επικοινωνία ανάμεσα στις δύο υπηρεσίες. Υπάρχει.</w:t>
      </w:r>
    </w:p>
    <w:p w14:paraId="53B9B97A" w14:textId="77777777" w:rsidR="00D9389E" w:rsidRDefault="0030006C">
      <w:pPr>
        <w:spacing w:line="600" w:lineRule="auto"/>
        <w:ind w:firstLine="720"/>
        <w:contextualSpacing/>
        <w:jc w:val="both"/>
        <w:rPr>
          <w:rFonts w:eastAsia="Times New Roman"/>
          <w:bCs/>
          <w:szCs w:val="24"/>
        </w:rPr>
      </w:pPr>
      <w:r>
        <w:rPr>
          <w:rFonts w:eastAsia="Times New Roman"/>
          <w:bCs/>
          <w:szCs w:val="24"/>
        </w:rPr>
        <w:lastRenderedPageBreak/>
        <w:t xml:space="preserve">Η δεύτερη </w:t>
      </w:r>
      <w:r>
        <w:rPr>
          <w:rFonts w:eastAsia="Times New Roman"/>
          <w:bCs/>
          <w:szCs w:val="24"/>
        </w:rPr>
        <w:t xml:space="preserve">τροπολογία </w:t>
      </w:r>
      <w:r>
        <w:rPr>
          <w:rFonts w:eastAsia="Times New Roman"/>
          <w:bCs/>
          <w:szCs w:val="24"/>
        </w:rPr>
        <w:t>1680/69 ορίζει τον ΟΑΕΔ ως το ελληνικό σημείο</w:t>
      </w:r>
      <w:r>
        <w:rPr>
          <w:rFonts w:eastAsia="Times New Roman"/>
          <w:bCs/>
          <w:szCs w:val="24"/>
        </w:rPr>
        <w:t>,</w:t>
      </w:r>
      <w:r>
        <w:rPr>
          <w:rFonts w:eastAsia="Times New Roman"/>
          <w:bCs/>
          <w:szCs w:val="24"/>
        </w:rPr>
        <w:t xml:space="preserve"> </w:t>
      </w:r>
      <w:r>
        <w:rPr>
          <w:rFonts w:eastAsia="Times New Roman"/>
          <w:bCs/>
          <w:szCs w:val="24"/>
        </w:rPr>
        <w:t xml:space="preserve">που συμμετέχει στο ευρωπαϊκό γραφείο συντονισμού του δικτύου ευρωπαϊκών υπηρεσιών απασχόλησης του </w:t>
      </w:r>
      <w:r>
        <w:rPr>
          <w:rFonts w:eastAsia="Times New Roman"/>
          <w:bCs/>
          <w:szCs w:val="24"/>
          <w:lang w:val="en-US"/>
        </w:rPr>
        <w:t>EURES</w:t>
      </w:r>
      <w:r w:rsidRPr="007E2171">
        <w:rPr>
          <w:rFonts w:eastAsia="Times New Roman"/>
          <w:bCs/>
          <w:szCs w:val="24"/>
        </w:rPr>
        <w:t>.</w:t>
      </w:r>
      <w:r>
        <w:rPr>
          <w:rFonts w:eastAsia="Times New Roman"/>
          <w:bCs/>
          <w:szCs w:val="24"/>
        </w:rPr>
        <w:t xml:space="preserve"> Ήταν τυπική υποχρέωση να ορίσει έναν δημόσιο οργανισμό ως το σημείο αναφοράς αυτού του ευρωπαϊκού δικτύου. Αυτός ο οργανισμός και βάσει της λειτουργίας</w:t>
      </w:r>
      <w:r>
        <w:rPr>
          <w:rFonts w:eastAsia="Times New Roman"/>
          <w:bCs/>
          <w:szCs w:val="24"/>
        </w:rPr>
        <w:t xml:space="preserve"> έπρεπε να είναι ο ΟΑΕΔ και ορίζεται ο ΟΑΕΔ.</w:t>
      </w:r>
    </w:p>
    <w:p w14:paraId="53B9B97B" w14:textId="77777777" w:rsidR="00D9389E" w:rsidRDefault="0030006C">
      <w:pPr>
        <w:spacing w:line="600" w:lineRule="auto"/>
        <w:ind w:firstLine="720"/>
        <w:contextualSpacing/>
        <w:jc w:val="both"/>
        <w:rPr>
          <w:rFonts w:eastAsia="Times New Roman"/>
          <w:bCs/>
          <w:szCs w:val="24"/>
        </w:rPr>
      </w:pPr>
      <w:r>
        <w:rPr>
          <w:rFonts w:eastAsia="Times New Roman"/>
          <w:bCs/>
          <w:szCs w:val="24"/>
        </w:rPr>
        <w:t>Ευχαριστώ, κύριε Πρόεδρε.</w:t>
      </w:r>
    </w:p>
    <w:p w14:paraId="53B9B97C" w14:textId="77777777" w:rsidR="00D9389E" w:rsidRDefault="0030006C">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Ευχαριστούμε και εμείς.</w:t>
      </w:r>
    </w:p>
    <w:p w14:paraId="53B9B97D" w14:textId="77777777" w:rsidR="00D9389E" w:rsidRDefault="0030006C">
      <w:pPr>
        <w:spacing w:line="600" w:lineRule="auto"/>
        <w:ind w:firstLine="720"/>
        <w:contextualSpacing/>
        <w:jc w:val="both"/>
        <w:rPr>
          <w:rFonts w:eastAsia="Times New Roman"/>
          <w:bCs/>
          <w:szCs w:val="24"/>
        </w:rPr>
      </w:pPr>
      <w:r>
        <w:rPr>
          <w:rFonts w:eastAsia="Times New Roman"/>
          <w:bCs/>
          <w:szCs w:val="24"/>
        </w:rPr>
        <w:t>Τον λόγο έχει ο ειδικός αγορητής του Κομμουνιστικού Κόμματος Ελλάδας κ. Εμμανουήλ Συντυχάκης για δεκαπέντε λεπτά.</w:t>
      </w:r>
    </w:p>
    <w:p w14:paraId="53B9B97E" w14:textId="77777777" w:rsidR="00D9389E" w:rsidRDefault="0030006C">
      <w:pPr>
        <w:spacing w:line="600" w:lineRule="auto"/>
        <w:ind w:firstLine="720"/>
        <w:contextualSpacing/>
        <w:jc w:val="both"/>
        <w:rPr>
          <w:rFonts w:eastAsia="Times New Roman"/>
          <w:bCs/>
          <w:szCs w:val="24"/>
        </w:rPr>
      </w:pPr>
      <w:r w:rsidRPr="00BE3515">
        <w:rPr>
          <w:rFonts w:eastAsia="Times New Roman"/>
          <w:b/>
          <w:bCs/>
          <w:szCs w:val="24"/>
        </w:rPr>
        <w:t xml:space="preserve">ΕΜΜΑΝΟΥΗΛ </w:t>
      </w:r>
      <w:r w:rsidRPr="00BE3515">
        <w:rPr>
          <w:rFonts w:eastAsia="Times New Roman"/>
          <w:b/>
          <w:bCs/>
          <w:szCs w:val="24"/>
        </w:rPr>
        <w:t>ΣΥΝΤΥΧΑΚΗΣ:</w:t>
      </w:r>
      <w:r>
        <w:rPr>
          <w:rFonts w:eastAsia="Times New Roman"/>
          <w:bCs/>
          <w:szCs w:val="24"/>
        </w:rPr>
        <w:t xml:space="preserve"> Ευχαριστώ, κύριε Πρόεδρε.</w:t>
      </w:r>
    </w:p>
    <w:p w14:paraId="53B9B97F" w14:textId="77777777" w:rsidR="00D9389E" w:rsidRDefault="0030006C">
      <w:pPr>
        <w:spacing w:line="600" w:lineRule="auto"/>
        <w:ind w:firstLine="720"/>
        <w:contextualSpacing/>
        <w:jc w:val="both"/>
        <w:rPr>
          <w:rFonts w:eastAsia="Times New Roman"/>
          <w:bCs/>
          <w:szCs w:val="24"/>
        </w:rPr>
      </w:pPr>
      <w:r>
        <w:rPr>
          <w:rFonts w:eastAsia="Times New Roman"/>
          <w:bCs/>
          <w:szCs w:val="24"/>
        </w:rPr>
        <w:t>Κυρίες και κύριοι, με το παρόν σχέδιο νόμου η Κυβέρνηση υλοποιεί μία επιπλέον δέσμευση του τρίτου μνημονίου</w:t>
      </w:r>
      <w:r>
        <w:rPr>
          <w:rFonts w:eastAsia="Times New Roman"/>
          <w:bCs/>
          <w:szCs w:val="24"/>
        </w:rPr>
        <w:t>,</w:t>
      </w:r>
      <w:r>
        <w:rPr>
          <w:rFonts w:eastAsia="Times New Roman"/>
          <w:bCs/>
          <w:szCs w:val="24"/>
        </w:rPr>
        <w:t xml:space="preserve"> δίνοντας τη σκυτάλη από τον «ΚΑΛΛΙΚΡΑΤΗ» στον «ΚΛΕΙΣΘΕΝΗ Ι», εγκαινιάζοντας έναν νέο γύρο αντιδραστικών αναδι</w:t>
      </w:r>
      <w:r>
        <w:rPr>
          <w:rFonts w:eastAsia="Times New Roman"/>
          <w:bCs/>
          <w:szCs w:val="24"/>
        </w:rPr>
        <w:t xml:space="preserve">αρθρώσεων </w:t>
      </w:r>
      <w:r>
        <w:rPr>
          <w:rFonts w:eastAsia="Times New Roman"/>
          <w:bCs/>
          <w:szCs w:val="24"/>
        </w:rPr>
        <w:lastRenderedPageBreak/>
        <w:t xml:space="preserve">στην τοπική διοίκηση. Οι αλλαγές αυτές δεν αφορούν τις ανάγκες των λαϊκών νοικοκυριών αλλά τις ανάγκες του κεφαλαίου για ανάκαμψη των κερδών και τόνωση της ανταγωνιστικότητας. Και δεν θα μπορούσε να είναι αλλιώς, αφού η </w:t>
      </w:r>
      <w:r>
        <w:rPr>
          <w:rFonts w:eastAsia="Times New Roman"/>
          <w:bCs/>
          <w:szCs w:val="24"/>
        </w:rPr>
        <w:t>τ</w:t>
      </w:r>
      <w:r>
        <w:rPr>
          <w:rFonts w:eastAsia="Times New Roman"/>
          <w:bCs/>
          <w:szCs w:val="24"/>
        </w:rPr>
        <w:t xml:space="preserve">οπική </w:t>
      </w:r>
      <w:r>
        <w:rPr>
          <w:rFonts w:eastAsia="Times New Roman"/>
          <w:bCs/>
          <w:szCs w:val="24"/>
        </w:rPr>
        <w:t>δ</w:t>
      </w:r>
      <w:r>
        <w:rPr>
          <w:rFonts w:eastAsia="Times New Roman"/>
          <w:bCs/>
          <w:szCs w:val="24"/>
        </w:rPr>
        <w:t xml:space="preserve">ιοίκηση είναι προέκταση του αστικού κράτους. </w:t>
      </w:r>
    </w:p>
    <w:p w14:paraId="53B9B980" w14:textId="77777777" w:rsidR="00D9389E" w:rsidRDefault="0030006C">
      <w:pPr>
        <w:spacing w:line="600" w:lineRule="auto"/>
        <w:ind w:firstLine="720"/>
        <w:contextualSpacing/>
        <w:jc w:val="both"/>
        <w:rPr>
          <w:rFonts w:eastAsia="Times New Roman"/>
          <w:bCs/>
          <w:szCs w:val="24"/>
        </w:rPr>
      </w:pPr>
      <w:r>
        <w:rPr>
          <w:rFonts w:eastAsia="Times New Roman"/>
          <w:bCs/>
          <w:szCs w:val="24"/>
        </w:rPr>
        <w:t>Η Κυβέρνηση ΣΥΡΙΖΑ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ΑΝΕΛ δεν απορρίπτει τον «ΚΑΛΛΙΚΡΑΤΗ». Το αντίθετο μάλιστα, τον παινεύει και τον αναγνωρίζει ως πρόγραμμα που έβαλε τις βάσεις για μελλοντικές θεσμικές υποδοχές. Το κράτος, δηλαδή, έχει συνέ</w:t>
      </w:r>
      <w:r>
        <w:rPr>
          <w:rFonts w:eastAsia="Times New Roman"/>
          <w:bCs/>
          <w:szCs w:val="24"/>
        </w:rPr>
        <w:t xml:space="preserve">χεια και επίσης η </w:t>
      </w:r>
      <w:proofErr w:type="spellStart"/>
      <w:r>
        <w:rPr>
          <w:rFonts w:eastAsia="Times New Roman"/>
          <w:bCs/>
          <w:szCs w:val="24"/>
        </w:rPr>
        <w:t>αντιλαϊκότητά</w:t>
      </w:r>
      <w:proofErr w:type="spellEnd"/>
      <w:r>
        <w:rPr>
          <w:rFonts w:eastAsia="Times New Roman"/>
          <w:bCs/>
          <w:szCs w:val="24"/>
        </w:rPr>
        <w:t xml:space="preserve"> του είναι δεδομένη. </w:t>
      </w:r>
    </w:p>
    <w:p w14:paraId="53B9B981" w14:textId="77777777" w:rsidR="00D9389E" w:rsidRDefault="0030006C">
      <w:pPr>
        <w:spacing w:line="600" w:lineRule="auto"/>
        <w:ind w:firstLine="720"/>
        <w:contextualSpacing/>
        <w:jc w:val="both"/>
        <w:rPr>
          <w:rFonts w:eastAsia="Times New Roman"/>
          <w:bCs/>
          <w:szCs w:val="24"/>
        </w:rPr>
      </w:pPr>
      <w:r>
        <w:rPr>
          <w:rFonts w:eastAsia="Times New Roman"/>
          <w:bCs/>
          <w:szCs w:val="24"/>
        </w:rPr>
        <w:t>Η αιτιολογική έκθεση αναφέρει: «Κάθε μεταρρυθμιστική προσπάθεια αναπτύσσεται στο έδαφος της δεδομένης θεσμικής πραγματικότητας, μεριμνά για τη διασφάλιση της θεσμικής συνέχειας και συνείδησης της παρούσα</w:t>
      </w:r>
      <w:r>
        <w:rPr>
          <w:rFonts w:eastAsia="Times New Roman"/>
          <w:bCs/>
          <w:szCs w:val="24"/>
        </w:rPr>
        <w:t>ς οικονομικής, πολιτικής και κοινωνικής συγκυρίας». Είναι το κράτος-στρατηγείο που θα χαράσσει πολιτική και η τοπική διοίκηση σε όλες τις βαθμίδες θα είναι ο εντολοδόχος που θα την εκτελεί. Αυτός είναι ο άξονας πάνω στον οποίο κινούνται οι κυβερνητικοί σχε</w:t>
      </w:r>
      <w:r>
        <w:rPr>
          <w:rFonts w:eastAsia="Times New Roman"/>
          <w:bCs/>
          <w:szCs w:val="24"/>
        </w:rPr>
        <w:t xml:space="preserve">διασμοί για την </w:t>
      </w:r>
      <w:r>
        <w:rPr>
          <w:rFonts w:eastAsia="Times New Roman"/>
          <w:bCs/>
          <w:szCs w:val="24"/>
        </w:rPr>
        <w:lastRenderedPageBreak/>
        <w:t xml:space="preserve">αναδιάρθρωση της διοικητικής δομής της χώρας με τις εντολές της Ευρωπαϊκής Ένωσης και του μεγάλου κεφαλαίου. </w:t>
      </w:r>
    </w:p>
    <w:p w14:paraId="53B9B982" w14:textId="77777777" w:rsidR="00D9389E" w:rsidRDefault="0030006C">
      <w:pPr>
        <w:spacing w:line="600" w:lineRule="auto"/>
        <w:ind w:firstLine="720"/>
        <w:contextualSpacing/>
        <w:jc w:val="both"/>
        <w:rPr>
          <w:rFonts w:eastAsia="Times New Roman"/>
          <w:bCs/>
          <w:szCs w:val="24"/>
        </w:rPr>
      </w:pPr>
      <w:r>
        <w:rPr>
          <w:rFonts w:eastAsia="Times New Roman"/>
          <w:bCs/>
          <w:szCs w:val="24"/>
        </w:rPr>
        <w:t>Κυρίες και κύριοι, οι αλλαγές που έγιναν στο παρελθόν δεν έφεραν ανάπτυξη προς όφελος του λαού. Δεν αναίρεσαν τις οικονομικές περι</w:t>
      </w:r>
      <w:r>
        <w:rPr>
          <w:rFonts w:eastAsia="Times New Roman"/>
          <w:bCs/>
          <w:szCs w:val="24"/>
        </w:rPr>
        <w:t xml:space="preserve">φερειακές ανισομετρίες και πολύ περισσότερο τη συγκέντρωση του πλούτου σε λίγα χέρια σε βάρος της λαϊκής πλειοψηφίας. Όλες οι μεταρρυθμίσεις στη διοικητική δομή μέχρι σήμερα συνεισέφεραν στην δημοσιονομική πειθαρχία, στη διεύρυνση της </w:t>
      </w:r>
      <w:proofErr w:type="spellStart"/>
      <w:r>
        <w:rPr>
          <w:rFonts w:eastAsia="Times New Roman"/>
          <w:bCs/>
          <w:szCs w:val="24"/>
        </w:rPr>
        <w:t>φοροληστείας</w:t>
      </w:r>
      <w:proofErr w:type="spellEnd"/>
      <w:r>
        <w:rPr>
          <w:rFonts w:eastAsia="Times New Roman"/>
          <w:bCs/>
          <w:szCs w:val="24"/>
        </w:rPr>
        <w:t>, στην εμ</w:t>
      </w:r>
      <w:r>
        <w:rPr>
          <w:rFonts w:eastAsia="Times New Roman"/>
          <w:bCs/>
          <w:szCs w:val="24"/>
        </w:rPr>
        <w:t xml:space="preserve">πορευματοποίηση υπηρεσιών και αγαθών, στην ανατροπή των εργασιακών σχέσεων και δικαιωμάτων. </w:t>
      </w:r>
    </w:p>
    <w:p w14:paraId="53B9B983" w14:textId="77777777" w:rsidR="00D9389E" w:rsidRDefault="0030006C">
      <w:pPr>
        <w:spacing w:line="600" w:lineRule="auto"/>
        <w:ind w:firstLine="720"/>
        <w:contextualSpacing/>
        <w:jc w:val="both"/>
        <w:rPr>
          <w:rFonts w:eastAsia="Times New Roman"/>
          <w:bCs/>
          <w:szCs w:val="24"/>
        </w:rPr>
      </w:pPr>
      <w:r>
        <w:rPr>
          <w:rFonts w:eastAsia="Times New Roman"/>
          <w:bCs/>
          <w:szCs w:val="24"/>
        </w:rPr>
        <w:t xml:space="preserve">Δεν είναι τυχαίο ότι αυτές οι μεταρρυθμίσεις στηρίχτηκαν από το σύνολο του αστικού πολιτικού προσωπικού και τα θεσμικά όργανα της τοπικής διοίκησης, της ΚΕΔΕ, της </w:t>
      </w:r>
      <w:r>
        <w:rPr>
          <w:rFonts w:eastAsia="Times New Roman"/>
          <w:bCs/>
          <w:szCs w:val="24"/>
        </w:rPr>
        <w:t xml:space="preserve">ΕΝΠΕ, η σύνθεση των οποίων κατά </w:t>
      </w:r>
      <w:proofErr w:type="spellStart"/>
      <w:r>
        <w:rPr>
          <w:rFonts w:eastAsia="Times New Roman"/>
          <w:bCs/>
          <w:szCs w:val="24"/>
        </w:rPr>
        <w:t>κύριο</w:t>
      </w:r>
      <w:r>
        <w:rPr>
          <w:rFonts w:eastAsia="Times New Roman"/>
          <w:bCs/>
          <w:szCs w:val="24"/>
        </w:rPr>
        <w:t>ν</w:t>
      </w:r>
      <w:proofErr w:type="spellEnd"/>
      <w:r>
        <w:rPr>
          <w:rFonts w:eastAsia="Times New Roman"/>
          <w:bCs/>
          <w:szCs w:val="24"/>
        </w:rPr>
        <w:t xml:space="preserve"> λόγο προέρχονταν από τη Νέα Δημοκρατία και το ΠΑΣΟΚ, ενώ σε πολύ μεγάλο βαθμό συνέβαλλαν και στελέχη του ΣΥΡΙΖΑ.</w:t>
      </w:r>
    </w:p>
    <w:p w14:paraId="53B9B98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Το Κομμουνιστικό Κόμμα Ελλάδ</w:t>
      </w:r>
      <w:r>
        <w:rPr>
          <w:rFonts w:eastAsia="Times New Roman" w:cs="Times New Roman"/>
          <w:szCs w:val="24"/>
        </w:rPr>
        <w:t>α</w:t>
      </w:r>
      <w:r>
        <w:rPr>
          <w:rFonts w:eastAsia="Times New Roman" w:cs="Times New Roman"/>
          <w:szCs w:val="24"/>
        </w:rPr>
        <w:t>ς δικαιώθηκε όταν έλεγε ότι η συντριπτική πλειοψηφία των τοπικών προβλημάτω</w:t>
      </w:r>
      <w:r>
        <w:rPr>
          <w:rFonts w:eastAsia="Times New Roman" w:cs="Times New Roman"/>
          <w:szCs w:val="24"/>
        </w:rPr>
        <w:t xml:space="preserve">ν είναι </w:t>
      </w:r>
      <w:r>
        <w:rPr>
          <w:rFonts w:eastAsia="Times New Roman" w:cs="Times New Roman"/>
          <w:szCs w:val="24"/>
        </w:rPr>
        <w:lastRenderedPageBreak/>
        <w:t>απόρροια της κεντρικής πολιτικής γραμμής, ότι είναι αδύνατον να υπάρχει τοπική ευημερία, φιλολαϊκές τοπικές νησίδες, άμβλυνση των τοπικών και περιφερειακών ανισοτήτων όσο υπάρχει η βάρβαρη και αντιλαϊκή κεντρική πολιτική.</w:t>
      </w:r>
    </w:p>
    <w:p w14:paraId="53B9B98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Τα τοπικά όργανα και οι εκ</w:t>
      </w:r>
      <w:r>
        <w:rPr>
          <w:rFonts w:eastAsia="Times New Roman" w:cs="Times New Roman"/>
          <w:szCs w:val="24"/>
        </w:rPr>
        <w:t>λεγμένοι των αστικών κομμάτων που τα στελεχώνουν</w:t>
      </w:r>
      <w:r>
        <w:rPr>
          <w:rFonts w:eastAsia="Times New Roman" w:cs="Times New Roman"/>
          <w:szCs w:val="24"/>
        </w:rPr>
        <w:t>,</w:t>
      </w:r>
      <w:r>
        <w:rPr>
          <w:rFonts w:eastAsia="Times New Roman" w:cs="Times New Roman"/>
          <w:szCs w:val="24"/>
        </w:rPr>
        <w:t xml:space="preserve"> προώθησαν διαχρονικά την επιχειρηματικότητα, τη διασύνδεση με τις επιχειρήσεις, τη διεύρυνση της ανταπόδοσης στο όνομα, παραπλανητικά, της οικονομικής αυτοτέλειας των δήμων. Στήριξαν τους ισοσκελισμένους πρ</w:t>
      </w:r>
      <w:r>
        <w:rPr>
          <w:rFonts w:eastAsia="Times New Roman" w:cs="Times New Roman"/>
          <w:szCs w:val="24"/>
        </w:rPr>
        <w:t xml:space="preserve">οϋπολογισμούς, αποδέχτηκαν το οικονομικό παρατηρητήριο στο όνομα νοικοκυρέματος, κάνουν πράξη τη συρρίκνωση κρίσιμων κοινωνικών υπηρεσιών, το τσάκισμα εργασιακών σχέσεων και δικαιωμάτων, προβάλλοντάς τα προκλητικά ως </w:t>
      </w:r>
      <w:proofErr w:type="spellStart"/>
      <w:r>
        <w:rPr>
          <w:rFonts w:eastAsia="Times New Roman" w:cs="Times New Roman"/>
          <w:szCs w:val="24"/>
        </w:rPr>
        <w:t>εξορθολογισμό</w:t>
      </w:r>
      <w:proofErr w:type="spellEnd"/>
      <w:r>
        <w:rPr>
          <w:rFonts w:eastAsia="Times New Roman" w:cs="Times New Roman"/>
          <w:szCs w:val="24"/>
        </w:rPr>
        <w:t xml:space="preserve"> και μείωση των περιττών δ</w:t>
      </w:r>
      <w:r>
        <w:rPr>
          <w:rFonts w:eastAsia="Times New Roman" w:cs="Times New Roman"/>
          <w:szCs w:val="24"/>
        </w:rPr>
        <w:t xml:space="preserve">απανών λόγω κρίσης. </w:t>
      </w:r>
    </w:p>
    <w:p w14:paraId="53B9B98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Μετέτρεψαν τους δήμους σε φοροεισπρακτικό μηχανισμό κλοπής του λαϊκού εισοδήματος, φόβητρο των φτωχών λαϊκών στρωμάτων που αδυνατούν να πληρώσουν τέλη, φόρους για απορρίμματα, ηλεκτροφωτισμό, νερό, τροφεία στους παιδικούς σταθμούς κ.α.</w:t>
      </w:r>
      <w:r>
        <w:rPr>
          <w:rFonts w:eastAsia="Times New Roman" w:cs="Times New Roman"/>
          <w:szCs w:val="24"/>
        </w:rPr>
        <w:t xml:space="preserve"> </w:t>
      </w:r>
    </w:p>
    <w:p w14:paraId="53B9B98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Υλοποιούν κατά γράμμα την εφαρμογή του συστήματος των ηλεκτρονικών πλειστηριασμών για χρέη από 500 ευρώ και άνω. Κατάσχουν το βιός, το σπίτι τους, ακόμα και εξοπλισμό του σπιτιού τους. Είναι τα τσακισμένα λαϊκά νοικοκυριά</w:t>
      </w:r>
      <w:r>
        <w:rPr>
          <w:rFonts w:eastAsia="Times New Roman" w:cs="Times New Roman"/>
          <w:szCs w:val="24"/>
        </w:rPr>
        <w:t>,</w:t>
      </w:r>
      <w:r>
        <w:rPr>
          <w:rFonts w:eastAsia="Times New Roman" w:cs="Times New Roman"/>
          <w:szCs w:val="24"/>
        </w:rPr>
        <w:t xml:space="preserve"> που ενώ κρέμονται για να επιβιώ</w:t>
      </w:r>
      <w:r>
        <w:rPr>
          <w:rFonts w:eastAsia="Times New Roman" w:cs="Times New Roman"/>
          <w:szCs w:val="24"/>
        </w:rPr>
        <w:t xml:space="preserve">σουν στο φτωχοκομείο του κράτους, το ΚΕΑ, και στα λεγόμενα δίκτυα φτώχειας, κράτος και δήμοι τα βγάζουν στη σέντρα του ηλεκτρονικού πλειστηριασμού. </w:t>
      </w:r>
    </w:p>
    <w:p w14:paraId="53B9B98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Μέσα σε αυτόν τον ορυμαγδό και την υποταγή υπάρχουν φωτεινές εξαιρέσεις αγωνιστικής στάσης δημάρχων, που αν</w:t>
      </w:r>
      <w:r>
        <w:rPr>
          <w:rFonts w:eastAsia="Times New Roman" w:cs="Times New Roman"/>
          <w:szCs w:val="24"/>
        </w:rPr>
        <w:t>τιστέκονται σθεναρά στη δαμόκλεια σπάθη της Κυβέρνησης, οι οποίοι στηρίζουν την αγωνιστική πρωτοβουλία του Δήμου Πάτρας ενάντια στις δεσμεύσεις για τους πλειστηριασμούς για χρέη στους δήμους.</w:t>
      </w:r>
    </w:p>
    <w:p w14:paraId="53B9B98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Το Κομμουνιστικό Κόμμα Ελλάδας, ανταποκρινόμενο στο κάλεσμα αυτό</w:t>
      </w:r>
      <w:r>
        <w:rPr>
          <w:rFonts w:eastAsia="Times New Roman" w:cs="Times New Roman"/>
          <w:szCs w:val="24"/>
        </w:rPr>
        <w:t xml:space="preserve">, κατέθεσε χθες την τροπολογία με γενικό αριθμό 1670 και ειδικό 61, που περιλαμβάνει το αίτημα δεκάδων δήμων για διαγραφή χρεών προς τους δήμους και τα νομικά πρόσωπα δημοσίου δικαίου των δήμων, καθώς επίσης και προστασίας </w:t>
      </w:r>
      <w:r>
        <w:rPr>
          <w:rFonts w:eastAsia="Times New Roman" w:cs="Times New Roman"/>
          <w:szCs w:val="24"/>
        </w:rPr>
        <w:lastRenderedPageBreak/>
        <w:t>από ηλεκτρονικούς πλειστηριασμούς</w:t>
      </w:r>
      <w:r>
        <w:rPr>
          <w:rFonts w:eastAsia="Times New Roman" w:cs="Times New Roman"/>
          <w:szCs w:val="24"/>
        </w:rPr>
        <w:t xml:space="preserve">. Αφορά απόρους, τα άτομα με αναπηρίες, τους πολύτεκνους, τους </w:t>
      </w:r>
      <w:proofErr w:type="spellStart"/>
      <w:r>
        <w:rPr>
          <w:rFonts w:eastAsia="Times New Roman" w:cs="Times New Roman"/>
          <w:szCs w:val="24"/>
        </w:rPr>
        <w:t>τρίτεκνους</w:t>
      </w:r>
      <w:proofErr w:type="spellEnd"/>
      <w:r>
        <w:rPr>
          <w:rFonts w:eastAsia="Times New Roman" w:cs="Times New Roman"/>
          <w:szCs w:val="24"/>
        </w:rPr>
        <w:t xml:space="preserve">, τις μονογονεϊκές οικογένειες και τους μακροχρόνια ανέργους. </w:t>
      </w:r>
    </w:p>
    <w:p w14:paraId="53B9B98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Ιδού, λοιπόν, η Ρόδος ιδού και το πήδημα για όλα τα κόμματα, να δούμε τι στάση κρατούν</w:t>
      </w:r>
      <w:r>
        <w:rPr>
          <w:rFonts w:eastAsia="Times New Roman" w:cs="Times New Roman"/>
          <w:szCs w:val="24"/>
        </w:rPr>
        <w:t>,</w:t>
      </w:r>
      <w:r>
        <w:rPr>
          <w:rFonts w:eastAsia="Times New Roman" w:cs="Times New Roman"/>
          <w:szCs w:val="24"/>
        </w:rPr>
        <w:t xml:space="preserve"> την ίδια στιγμή που ξιφουλκούν ο</w:t>
      </w:r>
      <w:r>
        <w:rPr>
          <w:rFonts w:eastAsia="Times New Roman" w:cs="Times New Roman"/>
          <w:szCs w:val="24"/>
        </w:rPr>
        <w:t xml:space="preserve"> ένας τον άλλο για το ποιος είναι πιο προοδευτικός και ποιος εκπροσωπεί περισσότερο και δημοκρατικότερα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w:t>
      </w:r>
    </w:p>
    <w:p w14:paraId="53B9B98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με τον «ΚΛΕΙΣΘΕΝΗ Ι» στήνεται εκ νέου σκηνικό αποπροσανατολισμού του λαού σε συνθήκες διευρυμένης ανεργίας κ</w:t>
      </w:r>
      <w:r>
        <w:rPr>
          <w:rFonts w:eastAsia="Times New Roman" w:cs="Times New Roman"/>
          <w:szCs w:val="24"/>
        </w:rPr>
        <w:t>αι γενικευμένης ανασφάλειας</w:t>
      </w:r>
      <w:r>
        <w:rPr>
          <w:rFonts w:eastAsia="Times New Roman" w:cs="Times New Roman"/>
          <w:szCs w:val="24"/>
        </w:rPr>
        <w:t>,</w:t>
      </w:r>
      <w:r>
        <w:rPr>
          <w:rFonts w:eastAsia="Times New Roman" w:cs="Times New Roman"/>
          <w:szCs w:val="24"/>
        </w:rPr>
        <w:t xml:space="preserve"> που κλιμακώνεται και προσαρμόζεται στις ανάγκες της νέας φάσης του κύκλου της καπιταλιστικής ανάπτυξης, της αναμόρφωσης του πολιτικού συστήματος. Εξελίξεις που διαδραματίζονται κάτω από την επίδραση των ιμπεριαλιστικών αντιθέσε</w:t>
      </w:r>
      <w:r>
        <w:rPr>
          <w:rFonts w:eastAsia="Times New Roman" w:cs="Times New Roman"/>
          <w:szCs w:val="24"/>
        </w:rPr>
        <w:t xml:space="preserve">ων και ανταγωνισμών, δυσκολιών και αντιφάσεων που παρουσιάζει η καπιταλιστική ανάπτυξη στην Ευρωπαϊκή Ένωση και στη χώρα μας αλλά και των ξεχωριστών επιδιώξεων ανάμεσα στο δίπολο ΣΥΡΙΖΑ </w:t>
      </w:r>
      <w:r>
        <w:rPr>
          <w:rFonts w:eastAsia="Times New Roman" w:cs="Times New Roman"/>
          <w:szCs w:val="24"/>
        </w:rPr>
        <w:lastRenderedPageBreak/>
        <w:t>και Νέας Δημοκρατίας και τον συμπληρωματικό ρόλο του Κινήματος Αλλαγής</w:t>
      </w:r>
      <w:r>
        <w:rPr>
          <w:rFonts w:eastAsia="Times New Roman" w:cs="Times New Roman"/>
          <w:szCs w:val="24"/>
        </w:rPr>
        <w:t xml:space="preserve">. </w:t>
      </w:r>
    </w:p>
    <w:p w14:paraId="53B9B98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Οι λεονταρισμοί και οι σικέ αντιπαραθέσεις του ΣΥΡΙΖΑ με τη Νέα Δημοκρατία, της Κυβέρνησης με την ΚΕΔΕ και την ΕΝΠΕ γύρω από το εκλογικό σύστημα και κάποια άλλα δευτερεύοντα ζητήματα, είναι ένα ακόμα επεισόδιο αποπροσανατολισμού μια αντιπαράθεση περί όν</w:t>
      </w:r>
      <w:r>
        <w:rPr>
          <w:rFonts w:eastAsia="Times New Roman" w:cs="Times New Roman"/>
          <w:szCs w:val="24"/>
        </w:rPr>
        <w:t xml:space="preserve">ου σκιάς. Μαρτυρά ότι δεν υπάρχει άλλο ουσιαστικό σημείο αντιπαράθεσης. </w:t>
      </w:r>
    </w:p>
    <w:p w14:paraId="53B9B98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Η εισαγωγή της απλής αναλογικής άλλες αλλαγές όπως για αντιδημάρχους στην </w:t>
      </w:r>
      <w:r>
        <w:rPr>
          <w:rFonts w:eastAsia="Times New Roman" w:cs="Times New Roman"/>
          <w:szCs w:val="24"/>
        </w:rPr>
        <w:t>ο</w:t>
      </w:r>
      <w:r>
        <w:rPr>
          <w:rFonts w:eastAsia="Times New Roman" w:cs="Times New Roman"/>
          <w:szCs w:val="24"/>
        </w:rPr>
        <w:t xml:space="preserve">ικονομική </w:t>
      </w:r>
      <w:r>
        <w:rPr>
          <w:rFonts w:eastAsia="Times New Roman" w:cs="Times New Roman"/>
          <w:szCs w:val="24"/>
        </w:rPr>
        <w:t>ε</w:t>
      </w:r>
      <w:r>
        <w:rPr>
          <w:rFonts w:eastAsia="Times New Roman" w:cs="Times New Roman"/>
          <w:szCs w:val="24"/>
        </w:rPr>
        <w:t xml:space="preserve">πιτροπή και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π</w:t>
      </w:r>
      <w:r>
        <w:rPr>
          <w:rFonts w:eastAsia="Times New Roman" w:cs="Times New Roman"/>
          <w:szCs w:val="24"/>
        </w:rPr>
        <w:t xml:space="preserve">οιότητας </w:t>
      </w:r>
      <w:r>
        <w:rPr>
          <w:rFonts w:eastAsia="Times New Roman" w:cs="Times New Roman"/>
          <w:szCs w:val="24"/>
        </w:rPr>
        <w:t>ζ</w:t>
      </w:r>
      <w:r>
        <w:rPr>
          <w:rFonts w:eastAsia="Times New Roman" w:cs="Times New Roman"/>
          <w:szCs w:val="24"/>
        </w:rPr>
        <w:t xml:space="preserve">ωής, αλλά και ρυθμίσεις όπως για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δ</w:t>
      </w:r>
      <w:r>
        <w:rPr>
          <w:rFonts w:eastAsia="Times New Roman" w:cs="Times New Roman"/>
          <w:szCs w:val="24"/>
        </w:rPr>
        <w:t>ιαβούλευσης, τ</w:t>
      </w:r>
      <w:r>
        <w:rPr>
          <w:rFonts w:eastAsia="Times New Roman" w:cs="Times New Roman"/>
          <w:szCs w:val="24"/>
        </w:rPr>
        <w:t xml:space="preserve">ους διαμεσολαβητές, τα δημοψηφίσματα, τις κοινότητες κάτω των τριακοσίων κατοίκων με ενιαίο ψηφοδέλτιο με κύριο χαρακτηριστικό τις ευρύτερες συνθέσεις στοχεύουν, μέσα σε ένα </w:t>
      </w:r>
      <w:proofErr w:type="spellStart"/>
      <w:r>
        <w:rPr>
          <w:rFonts w:eastAsia="Times New Roman" w:cs="Times New Roman"/>
          <w:szCs w:val="24"/>
        </w:rPr>
        <w:t>δημοκρατικοφανές</w:t>
      </w:r>
      <w:proofErr w:type="spellEnd"/>
      <w:r>
        <w:rPr>
          <w:rFonts w:eastAsia="Times New Roman" w:cs="Times New Roman"/>
          <w:szCs w:val="24"/>
        </w:rPr>
        <w:t xml:space="preserve"> πλαίσιο, στη χειραγώγηση και ενσωμάτωση της λαϊκής δυσαρέσκειας, </w:t>
      </w:r>
      <w:r>
        <w:rPr>
          <w:rFonts w:eastAsia="Times New Roman" w:cs="Times New Roman"/>
          <w:szCs w:val="24"/>
        </w:rPr>
        <w:t xml:space="preserve">να καταστεί ο λαός συνένοχος και </w:t>
      </w:r>
      <w:proofErr w:type="spellStart"/>
      <w:r>
        <w:rPr>
          <w:rFonts w:eastAsia="Times New Roman" w:cs="Times New Roman"/>
          <w:szCs w:val="24"/>
        </w:rPr>
        <w:t>συναποφασιστής</w:t>
      </w:r>
      <w:proofErr w:type="spellEnd"/>
      <w:r>
        <w:rPr>
          <w:rFonts w:eastAsia="Times New Roman" w:cs="Times New Roman"/>
          <w:szCs w:val="24"/>
        </w:rPr>
        <w:t xml:space="preserve"> στα αντιλαϊκά μέτρα. </w:t>
      </w:r>
    </w:p>
    <w:p w14:paraId="53B9B98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Να, λοιπόν, γιατί η Κυβέρνηση με τη διάταξη για την απλή αναλογική πέρα από την αναλογικότητα που προβάλλει ως βασικό πλεονέκτημα, εισάγει, όπως λέει, μια διαφορετική λογική συνθέσεων κα</w:t>
      </w:r>
      <w:r>
        <w:rPr>
          <w:rFonts w:eastAsia="Times New Roman" w:cs="Times New Roman"/>
          <w:szCs w:val="24"/>
        </w:rPr>
        <w:t xml:space="preserve">ι συνεργασιών. Καλλιεργείται μια κουλτούρα αναζήτησης προγραμματικών συγκλίσεων, όπως λέει. Προβάλλει την αρχή της εγγύτητας και επικουρικότητας, τη δημοκρατική λαϊκή συμμετοχή σε αποφάσεις. </w:t>
      </w:r>
    </w:p>
    <w:p w14:paraId="53B9B98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Όχ</w:t>
      </w:r>
      <w:r>
        <w:rPr>
          <w:rFonts w:eastAsia="Times New Roman" w:cs="Times New Roman"/>
          <w:szCs w:val="24"/>
        </w:rPr>
        <w:t>ι</w:t>
      </w:r>
      <w:r>
        <w:rPr>
          <w:rFonts w:eastAsia="Times New Roman" w:cs="Times New Roman"/>
          <w:szCs w:val="24"/>
        </w:rPr>
        <w:t xml:space="preserve"> πρόκειται για εξαπάτηση, γιατί ακριβώς θέλει τον λαό όχι μόν</w:t>
      </w:r>
      <w:r>
        <w:rPr>
          <w:rFonts w:eastAsia="Times New Roman" w:cs="Times New Roman"/>
          <w:szCs w:val="24"/>
        </w:rPr>
        <w:t>ο αποδέκτη της πολιτικής της αλλά συμμέτοχο στο έγκλημα που ξετυλίγεται ενάντιά του.</w:t>
      </w:r>
    </w:p>
    <w:p w14:paraId="53B9B99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Για το εκλογικό σύστημα της απλής αναλογικής, το Κομμουνιστικό Κόμμα Ελλάδας δηλώνει τη στήριξή του μόνο στα δύο άρθρα που αφορούν την εκλογή δημοτικών και περιφερειακών σ</w:t>
      </w:r>
      <w:r>
        <w:rPr>
          <w:rFonts w:eastAsia="Times New Roman" w:cs="Times New Roman"/>
          <w:szCs w:val="24"/>
        </w:rPr>
        <w:t>υμβούλων στη βάση και μόνο της ισοτιμίας της ψήφου, έχοντας καθαρό ταυτόχρονα ότι οι τοπικοί και οι περιφερειακοί θεσμοί του αστικού κράτους, ανεξάρτητα από συσχετισμούς, είναι μηχανισμοί που υλοποιούν κατά γράμμα την κεντρική αντιλαϊκή πολιτική.</w:t>
      </w:r>
    </w:p>
    <w:p w14:paraId="53B9B99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Στη συζήτ</w:t>
      </w:r>
      <w:r>
        <w:rPr>
          <w:rFonts w:eastAsia="Times New Roman" w:cs="Times New Roman"/>
          <w:szCs w:val="24"/>
        </w:rPr>
        <w:t xml:space="preserve">ηση των ημερών στη φάση της διαβούλευσης αλλά και η συμφωνία στο πλαίσιο που διαμορφώθηκε στην αρμόδια </w:t>
      </w:r>
      <w:r>
        <w:rPr>
          <w:rFonts w:eastAsia="Times New Roman" w:cs="Times New Roman"/>
          <w:szCs w:val="24"/>
        </w:rPr>
        <w:t>ε</w:t>
      </w:r>
      <w:r>
        <w:rPr>
          <w:rFonts w:eastAsia="Times New Roman" w:cs="Times New Roman"/>
          <w:szCs w:val="24"/>
        </w:rPr>
        <w:t>πιτροπή που είχε συστήσει το Υπουργείο Εσωτερικών για την αναθεώρηση του «ΚΑΛΛΙΚΡΑΤΗ», όπως την είχε ονομάσει η Κυβέρνηση το 2006, διαπιστώθηκε η επί τη</w:t>
      </w:r>
      <w:r>
        <w:rPr>
          <w:rFonts w:eastAsia="Times New Roman" w:cs="Times New Roman"/>
          <w:szCs w:val="24"/>
        </w:rPr>
        <w:t xml:space="preserve">ς ουσίας συναίνεση του ΣΥΡΙΖΑ με τη Νέα Δημοκρατία και το ΠΑΣΟΚ στην πορεία -Κίνημα Αλλαγής τώρα- και της Κυβέρνησης με την </w:t>
      </w:r>
      <w:r w:rsidRPr="00AA29C8">
        <w:rPr>
          <w:rFonts w:eastAsia="Times New Roman" w:cs="Times New Roman"/>
          <w:szCs w:val="24"/>
        </w:rPr>
        <w:t>ΚΕΔΕ και την ΕΜΠΕ</w:t>
      </w:r>
      <w:r>
        <w:rPr>
          <w:rFonts w:eastAsia="Times New Roman" w:cs="Times New Roman"/>
          <w:szCs w:val="24"/>
        </w:rPr>
        <w:t xml:space="preserve"> στο παρόν σχέδιο νόμου με επίκεντρο τη διοικητική και οικονομική αυτοτέλεια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δ</w:t>
      </w:r>
      <w:r>
        <w:rPr>
          <w:rFonts w:eastAsia="Times New Roman" w:cs="Times New Roman"/>
          <w:szCs w:val="24"/>
        </w:rPr>
        <w:t xml:space="preserve">ιοίκησης, την </w:t>
      </w:r>
      <w:r>
        <w:rPr>
          <w:rFonts w:eastAsia="Times New Roman" w:cs="Times New Roman"/>
          <w:szCs w:val="24"/>
        </w:rPr>
        <w:t>επιχειρηματικότητα και ανταποδοτικότητα στη λειτουργία της, που αποτελούν την πεμπτουσία του σχεδίου νόμου.</w:t>
      </w:r>
    </w:p>
    <w:p w14:paraId="53B9B99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δε κρατική χρηματοδότηση είναι φανερό ότι σε όλη αυτή την ιστορία θα έχει χαρακτήρα εξισορροπητικό, που απλά θα συνεπικουρεί την επιχειρηματικότητ</w:t>
      </w:r>
      <w:r>
        <w:rPr>
          <w:rFonts w:eastAsia="Times New Roman" w:cs="Times New Roman"/>
          <w:szCs w:val="24"/>
        </w:rPr>
        <w:t>α και τη φοροεισπρακτική δεινότητα των δήμων.</w:t>
      </w:r>
    </w:p>
    <w:p w14:paraId="53B9B99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Επιβεβαιώνεται, λοιπόν, από τις ίδιες τις εξελίξεις ανεξάρτητα από τις παλικαριές του Πατούλη και του Αγοραστού για τα περί απορρύθμισης, ακυβερνησίας, ενίσχυσης της συναλλαγής και διάφορα άλλα, ότι έχει διαμορ</w:t>
      </w:r>
      <w:r>
        <w:rPr>
          <w:rFonts w:eastAsia="Times New Roman" w:cs="Times New Roman"/>
          <w:szCs w:val="24"/>
        </w:rPr>
        <w:t xml:space="preserve">φωθεί ένα ευρύτατο στρώμα </w:t>
      </w:r>
      <w:r>
        <w:rPr>
          <w:rFonts w:eastAsia="Times New Roman" w:cs="Times New Roman"/>
          <w:szCs w:val="24"/>
        </w:rPr>
        <w:lastRenderedPageBreak/>
        <w:t xml:space="preserve">τοπικών στελεχών της Νέας Δημοκρατίας και του Κινήματος Αλλαγής, των άλλων κομμάτων που ενστερνίζονται και υπερασπίζονται με σθένος τις αντιδραστικές αναδιαρθρώσεις σε κράτος και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δ</w:t>
      </w:r>
      <w:r>
        <w:rPr>
          <w:rFonts w:eastAsia="Times New Roman" w:cs="Times New Roman"/>
          <w:szCs w:val="24"/>
        </w:rPr>
        <w:t xml:space="preserve">ιοίκηση και πιέζουν για ακόμα πιο γρήγορες </w:t>
      </w:r>
      <w:r>
        <w:rPr>
          <w:rFonts w:eastAsia="Times New Roman" w:cs="Times New Roman"/>
          <w:szCs w:val="24"/>
        </w:rPr>
        <w:t xml:space="preserve">και πιο βαθιές ανατροπές. </w:t>
      </w:r>
    </w:p>
    <w:p w14:paraId="53B9B99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Αυτό αποτυπώνεται σε πλείστες των περιπτώσεων. Ο ένας συμπληρώνει τον άλλον, δείχνοντας στον λαό το δένδρο για να χάνει το δάσος των αντιλαϊκών πολιτικών που προωθούνται και υλοποιούνται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δ</w:t>
      </w:r>
      <w:r>
        <w:rPr>
          <w:rFonts w:eastAsia="Times New Roman" w:cs="Times New Roman"/>
          <w:szCs w:val="24"/>
        </w:rPr>
        <w:t>ιοίκηση.</w:t>
      </w:r>
    </w:p>
    <w:p w14:paraId="53B9B99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τα κύρια </w:t>
      </w:r>
      <w:r>
        <w:rPr>
          <w:rFonts w:eastAsia="Times New Roman" w:cs="Times New Roman"/>
          <w:szCs w:val="24"/>
        </w:rPr>
        <w:t>σημεία αυτής της συναίνεσης που προβλέπει το σχέδιο νόμου; Πρώτον, ενίσχυση του θεσμικού πλαισίου προκειμένου δήμοι, περιφέρειες, δημοτικές επιχειρήσεις, αναπτυξιακές ανώνυμες εταιρείες, κάθε είδους διαδημοτικά δίκτυα και οι σύνδεσμοί τους να προσαρμοστούν</w:t>
      </w:r>
      <w:r>
        <w:rPr>
          <w:rFonts w:eastAsia="Times New Roman" w:cs="Times New Roman"/>
          <w:szCs w:val="24"/>
        </w:rPr>
        <w:t xml:space="preserve"> και κατά συνέπεια να διευκολύνουν την υλοποίηση των επιχειρηματικών σχεδίων σε έργα και υπηρεσίες μέσω ΣΔΙΤ και συμβάσεων παραχώρησης καθώς και τη δυνατότητα χρηματοδότησης  επιχειρηματικών σχεδίων από το νέο ΕΣΠΑ, την Ευρωπαϊκή Τράπεζα Επενδύσεων ή από ά</w:t>
      </w:r>
      <w:r>
        <w:rPr>
          <w:rFonts w:eastAsia="Times New Roman" w:cs="Times New Roman"/>
          <w:szCs w:val="24"/>
        </w:rPr>
        <w:t>λλα χρηματοδοτικά εργαλεία.</w:t>
      </w:r>
    </w:p>
    <w:p w14:paraId="53B9B99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κεφάλαια με τίτλο «Ενίσχυση της οικονομικής λειτουργίας των ΟΤΑ. Νέα πεδία αναπτυξιακής δράσης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και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των ΟΤΑ» σηματοδοτούν αυτή τη στρατηγική, διαμορφώνοντας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σε χώ</w:t>
      </w:r>
      <w:r>
        <w:rPr>
          <w:rFonts w:eastAsia="Times New Roman" w:cs="Times New Roman"/>
          <w:szCs w:val="24"/>
        </w:rPr>
        <w:t>ρο πιο ελκυστικό για την προσέλκυση κεφαλαίων και επενδύσεων.</w:t>
      </w:r>
    </w:p>
    <w:p w14:paraId="53B9B99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Απόδειξη</w:t>
      </w:r>
      <w:r>
        <w:rPr>
          <w:rFonts w:eastAsia="Times New Roman" w:cs="Times New Roman"/>
          <w:szCs w:val="24"/>
        </w:rPr>
        <w:t xml:space="preserve"> το γεγονός ότι στο σχέδιο νόμου εισάγονται διατάξεις για την απελευθέρωση της ενέργειας, την προώθηση των ΑΠΕ, μεταφορές, αγροτική παραγωγή, επιχειρηματική αξιοποίηση φυσικών πόρων και δημοτικής γης από το τουριστικό και άλλο κεφάλαιο, η ληστρικά μακρόχρο</w:t>
      </w:r>
      <w:r>
        <w:rPr>
          <w:rFonts w:eastAsia="Times New Roman" w:cs="Times New Roman"/>
          <w:szCs w:val="24"/>
        </w:rPr>
        <w:t>νη παραχώρηση σε επιχειρηματικούς ομίλους της δημοτικής ακίνητης περιουσίας και των υποδομών με συνοδεία προκλητικών φοροαπαλλαγών και διευκολύνσεων.</w:t>
      </w:r>
    </w:p>
    <w:p w14:paraId="53B9B99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Στην ίδια κατεύθυνση είναι και οι ρυθμίσεις για </w:t>
      </w:r>
      <w:r w:rsidRPr="00AA29C8">
        <w:rPr>
          <w:rFonts w:eastAsia="Times New Roman" w:cs="Times New Roman"/>
          <w:szCs w:val="24"/>
        </w:rPr>
        <w:t>τους ΦΟΣΔΑ</w:t>
      </w:r>
      <w:r>
        <w:rPr>
          <w:rFonts w:eastAsia="Times New Roman" w:cs="Times New Roman"/>
          <w:szCs w:val="24"/>
        </w:rPr>
        <w:t>. Μετά από τρία χρόνια πήγαινε-έλα μεταξύ του δη</w:t>
      </w:r>
      <w:r>
        <w:rPr>
          <w:rFonts w:eastAsia="Times New Roman" w:cs="Times New Roman"/>
          <w:szCs w:val="24"/>
        </w:rPr>
        <w:t xml:space="preserve">μόσιου ή του ιδιωτικού χαρακτήρα τους ως προς τη νομική τους μορφή και με τρία προσχέδια νόμου η Κυβέρνηση ισορροπεί στο ό,τι θα αποφασίσουν οι κοινωνίες από τα κάτω. </w:t>
      </w:r>
    </w:p>
    <w:p w14:paraId="53B9B99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και </w:t>
      </w:r>
      <w:r>
        <w:rPr>
          <w:rFonts w:eastAsia="Times New Roman" w:cs="Times New Roman"/>
          <w:szCs w:val="24"/>
        </w:rPr>
        <w:t>α</w:t>
      </w:r>
      <w:r>
        <w:rPr>
          <w:rFonts w:eastAsia="Times New Roman" w:cs="Times New Roman"/>
          <w:szCs w:val="24"/>
        </w:rPr>
        <w:t xml:space="preserve">νώνυμες </w:t>
      </w:r>
      <w:r>
        <w:rPr>
          <w:rFonts w:eastAsia="Times New Roman" w:cs="Times New Roman"/>
          <w:szCs w:val="24"/>
        </w:rPr>
        <w:t>ε</w:t>
      </w:r>
      <w:r>
        <w:rPr>
          <w:rFonts w:eastAsia="Times New Roman" w:cs="Times New Roman"/>
          <w:szCs w:val="24"/>
        </w:rPr>
        <w:t>ταιρείες και όχι ένας αλλά και τρεις σε κά</w:t>
      </w:r>
      <w:r>
        <w:rPr>
          <w:rFonts w:eastAsia="Times New Roman" w:cs="Times New Roman"/>
          <w:szCs w:val="24"/>
        </w:rPr>
        <w:t>θε περιφέρεια. Τελικά ξέρουμε ποιος θα κερδίσει, όπως και ποιος πληρώνει το μάρμαρο ακριβά και στη μια και στην άλλη περίπτωση. Σταθερά χαρατσώνεται ο λαός, οι εργαζόμενοι και τρίβουν τα χέρια τους μικρά και μεγάλα επιχειρηματικά συμφέροντα.</w:t>
      </w:r>
    </w:p>
    <w:p w14:paraId="53B9B99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Δεύτερο σημείο</w:t>
      </w:r>
      <w:r>
        <w:rPr>
          <w:rFonts w:eastAsia="Times New Roman" w:cs="Times New Roman"/>
          <w:szCs w:val="24"/>
        </w:rPr>
        <w:t xml:space="preserve"> συναίνεσης η σταδιακή μεταφορά νέων φορολογικών βαρών στις πλάτες των λαϊκών νοικοκυριών και νομιμοποίηση παλιών μέσω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δ</w:t>
      </w:r>
      <w:r>
        <w:rPr>
          <w:rFonts w:eastAsia="Times New Roman" w:cs="Times New Roman"/>
          <w:szCs w:val="24"/>
        </w:rPr>
        <w:t xml:space="preserve">ιοίκησης, όπως ο ΕΝΦΙΑ, ο αυξημένος ΦΠΑ στα νησιά, η ενδυνάμωση των μηχανισμών </w:t>
      </w:r>
      <w:proofErr w:type="spellStart"/>
      <w:r>
        <w:rPr>
          <w:rFonts w:eastAsia="Times New Roman" w:cs="Times New Roman"/>
          <w:szCs w:val="24"/>
        </w:rPr>
        <w:t>εισπραξιμότητας</w:t>
      </w:r>
      <w:proofErr w:type="spellEnd"/>
      <w:r>
        <w:rPr>
          <w:rFonts w:eastAsia="Times New Roman" w:cs="Times New Roman"/>
          <w:szCs w:val="24"/>
        </w:rPr>
        <w:t xml:space="preserve"> φόρων.</w:t>
      </w:r>
    </w:p>
    <w:p w14:paraId="53B9B99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Τα νέα φορολογικά βάρη</w:t>
      </w:r>
      <w:r>
        <w:rPr>
          <w:rFonts w:eastAsia="Times New Roman" w:cs="Times New Roman"/>
          <w:szCs w:val="24"/>
        </w:rPr>
        <w:t xml:space="preserve"> προαναγγέλλονται από σειρά διατάξεων, όπως αυτές της κατηγοριοποίησης των δήμων</w:t>
      </w:r>
      <w:r>
        <w:rPr>
          <w:rFonts w:eastAsia="Times New Roman" w:cs="Times New Roman"/>
          <w:szCs w:val="24"/>
        </w:rPr>
        <w:t>,</w:t>
      </w:r>
      <w:r>
        <w:rPr>
          <w:rFonts w:eastAsia="Times New Roman" w:cs="Times New Roman"/>
          <w:szCs w:val="24"/>
        </w:rPr>
        <w:t xml:space="preserve"> που ως κριτήριο θέτουν τον πληθυσμό, αν είναι μικρός, αν είναι μεγάλος δήμος, κατά πού πέφτει, αν είναι παραλιακός, πεδινός, ορεινός,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προκειμένου να συνδεθούν με την κ</w:t>
      </w:r>
      <w:r>
        <w:rPr>
          <w:rFonts w:eastAsia="Times New Roman" w:cs="Times New Roman"/>
          <w:szCs w:val="24"/>
        </w:rPr>
        <w:t xml:space="preserve">ατανομή των κεντρικών αυτοτελών πόρων και τα κριτήρια που εισάγονται με τα ίδια έσοδα και τη </w:t>
      </w:r>
      <w:proofErr w:type="spellStart"/>
      <w:r>
        <w:rPr>
          <w:rFonts w:eastAsia="Times New Roman" w:cs="Times New Roman"/>
          <w:szCs w:val="24"/>
        </w:rPr>
        <w:t>φοροαφαίμαξη</w:t>
      </w:r>
      <w:proofErr w:type="spellEnd"/>
      <w:r>
        <w:rPr>
          <w:rFonts w:eastAsia="Times New Roman" w:cs="Times New Roman"/>
          <w:szCs w:val="24"/>
        </w:rPr>
        <w:t xml:space="preserve">, την επιχειρηματικότητα και </w:t>
      </w:r>
      <w:r>
        <w:rPr>
          <w:rFonts w:eastAsia="Times New Roman" w:cs="Times New Roman"/>
          <w:szCs w:val="24"/>
        </w:rPr>
        <w:lastRenderedPageBreak/>
        <w:t xml:space="preserve">άλλα. Αυτά συμβαίνουν την ώρα που οι κεντρικοί αυτοτελείς πόροι παραμένουν μειωμένοι κατά 62% και καθηλωμένοι έως το 2021 </w:t>
      </w:r>
      <w:r>
        <w:rPr>
          <w:rFonts w:eastAsia="Times New Roman" w:cs="Times New Roman"/>
          <w:szCs w:val="24"/>
        </w:rPr>
        <w:t xml:space="preserve">τουλάχιστον. </w:t>
      </w:r>
    </w:p>
    <w:p w14:paraId="53B9B99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Τρίτο σημείο. Η γενίκευση και μονιμοποίηση των ελαστικών εργασιακών σχέσεων, οι ιδιωτικές ή κρατικές εργολαβίες σε κρίσιμες δημοτικές υπηρεσίες με συμβάσεις, ωράρια, μισθούς και συνθήκες μεσαίωνα, η κατάργηση των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η τρο</w:t>
      </w:r>
      <w:r>
        <w:rPr>
          <w:rFonts w:eastAsia="Times New Roman" w:cs="Times New Roman"/>
          <w:szCs w:val="24"/>
        </w:rPr>
        <w:t>μοκρατία στους χώρους δουλειάς</w:t>
      </w:r>
      <w:r w:rsidRPr="000133F2">
        <w:rPr>
          <w:rFonts w:eastAsia="Times New Roman" w:cs="Times New Roman"/>
          <w:szCs w:val="24"/>
        </w:rPr>
        <w:t>,</w:t>
      </w:r>
      <w:r>
        <w:rPr>
          <w:rFonts w:eastAsia="Times New Roman" w:cs="Times New Roman"/>
          <w:szCs w:val="24"/>
        </w:rPr>
        <w:t xml:space="preserve"> χωρίς δικαιώματα, η εντατικοποίηση και τα θανατηφόρα ατυχήματα. </w:t>
      </w:r>
    </w:p>
    <w:p w14:paraId="53B9B99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Τέταρτο σημείο. Η ανάδειξη του πεδίου της κοινωνικής οικονομίας ως νέα μορφή επιχειρηματικότητας που οδηγεί στην εμπορευματοποίηση μιας σειράς κοινωνικών παροχ</w:t>
      </w:r>
      <w:r>
        <w:rPr>
          <w:rFonts w:eastAsia="Times New Roman" w:cs="Times New Roman"/>
          <w:szCs w:val="24"/>
        </w:rPr>
        <w:t xml:space="preserve">ών, δίνοντας χώρο σε ΜΚΟ, ΚΟΙΝΣΕΠ, δίκτυα και συνεταιρισμούς προσώπων. </w:t>
      </w:r>
    </w:p>
    <w:p w14:paraId="53B9B99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Κυβέρνηση την προβάλλει ως εναλλακτική λύση στον καπιταλισμό εκείνη του ηθικού καπιταλισμού</w:t>
      </w:r>
      <w:r>
        <w:rPr>
          <w:rFonts w:eastAsia="Times New Roman" w:cs="Times New Roman"/>
          <w:szCs w:val="24"/>
        </w:rPr>
        <w:t>,</w:t>
      </w:r>
      <w:r>
        <w:rPr>
          <w:rFonts w:eastAsia="Times New Roman" w:cs="Times New Roman"/>
          <w:szCs w:val="24"/>
        </w:rPr>
        <w:t xml:space="preserve"> διαχωρίζοντας σκόπιμα την επιχειρηματικότητα σε καλή και κακή, ωφέλιμη και μη ωφέλιμη, πρ</w:t>
      </w:r>
      <w:r>
        <w:rPr>
          <w:rFonts w:eastAsia="Times New Roman" w:cs="Times New Roman"/>
          <w:szCs w:val="24"/>
        </w:rPr>
        <w:t>οκειμένου να εξωραΐσει το βάρβαρο καπιταλιστικό σύστημα.</w:t>
      </w:r>
    </w:p>
    <w:p w14:paraId="53B9B99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Την κοινωνική οικονομία ας μην ξεχνάμε ότι την προωθεί και την χρηματοδοτεί η Ευρωπαϊκή Ένωση με πάνω από 100 εκατομμύρια ευρώ από το Ευρωπαϊκό Κοινωνικό Ταμείο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Πρόκειται για έναν </w:t>
      </w:r>
      <w:r>
        <w:rPr>
          <w:rFonts w:eastAsia="Times New Roman" w:cs="Times New Roman"/>
          <w:szCs w:val="24"/>
        </w:rPr>
        <w:t>διακρατικό ιμπεριαλιστικό οργανισμό που ξηλώνει τα εργατικά λαϊκά δικαιώματα, για να θωρακίσει την ανταγωνιστικότητα του κεφαλαίου. Αυτό και μόνο φτάνει για να πονηρέψει τον καθένα</w:t>
      </w:r>
      <w:r>
        <w:rPr>
          <w:rFonts w:eastAsia="Times New Roman" w:cs="Times New Roman"/>
          <w:szCs w:val="24"/>
        </w:rPr>
        <w:t>,</w:t>
      </w:r>
      <w:r>
        <w:rPr>
          <w:rFonts w:eastAsia="Times New Roman" w:cs="Times New Roman"/>
          <w:szCs w:val="24"/>
        </w:rPr>
        <w:t xml:space="preserve"> για το πού στοχεύουν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τα σχέδια της Κυβέρνησης. </w:t>
      </w:r>
    </w:p>
    <w:p w14:paraId="53B9B9A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κοινωνική ο</w:t>
      </w:r>
      <w:r>
        <w:rPr>
          <w:rFonts w:eastAsia="Times New Roman" w:cs="Times New Roman"/>
          <w:szCs w:val="24"/>
        </w:rPr>
        <w:t>ικονομία χρησιμοποιείται ως εργαλείο</w:t>
      </w:r>
      <w:r>
        <w:rPr>
          <w:rFonts w:eastAsia="Times New Roman" w:cs="Times New Roman"/>
          <w:szCs w:val="24"/>
        </w:rPr>
        <w:t>,</w:t>
      </w:r>
      <w:r>
        <w:rPr>
          <w:rFonts w:eastAsia="Times New Roman" w:cs="Times New Roman"/>
          <w:szCs w:val="24"/>
        </w:rPr>
        <w:t xml:space="preserve"> στην προσπάθεια να διαχειριστούν την ανεργία, τη φτώχεια και την εξαθλίωση, συγκαλύπτοντας και αφήνοντας στο απυρόβλητο την αιτία που τα γεννά, τον ίδιον τον καπιταλισμό. Καλλιεργώ την αυταπάτη ότι ο εργάτης μπορεί να </w:t>
      </w:r>
      <w:r>
        <w:rPr>
          <w:rFonts w:eastAsia="Times New Roman" w:cs="Times New Roman"/>
          <w:szCs w:val="24"/>
        </w:rPr>
        <w:t xml:space="preserve">γίνει συλλογικός εργοδότης, ότι ο άνεργος γίνεται αφεντικό του εαυτού του και  ότι δεν εξαρτάται πλέον από τις ορέξεις του καπιταλιστή και τις όποιες διακυμάνσεις στην καπιταλιστική οικονομία. </w:t>
      </w:r>
    </w:p>
    <w:p w14:paraId="53B9B9A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πραγματική κοινωνική οικονομία, κατά την άποψη του Κομμουνισ</w:t>
      </w:r>
      <w:r>
        <w:rPr>
          <w:rFonts w:eastAsia="Times New Roman" w:cs="Times New Roman"/>
          <w:szCs w:val="24"/>
        </w:rPr>
        <w:t xml:space="preserve">τικού Κόμματος Ελλάδας, για την ικανοποίηση των </w:t>
      </w:r>
      <w:r>
        <w:rPr>
          <w:rFonts w:eastAsia="Times New Roman" w:cs="Times New Roman"/>
          <w:szCs w:val="24"/>
        </w:rPr>
        <w:lastRenderedPageBreak/>
        <w:t>λαϊκών αναγκών απαιτεί κοινωνικοποίηση του συνόλου των συγκεντρωμένων μέσων παραγωγής, κεντρικό επιστημονικό σχεδιασμό για την αξιοποίησή τους από την εργατική τάξη, ενώ προϋποθέτει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την ανατροπή της </w:t>
      </w:r>
      <w:r>
        <w:rPr>
          <w:rFonts w:eastAsia="Times New Roman" w:cs="Times New Roman"/>
          <w:szCs w:val="24"/>
        </w:rPr>
        <w:t xml:space="preserve">καπιταλιστικής εξουσίας. </w:t>
      </w:r>
    </w:p>
    <w:p w14:paraId="53B9B9A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Πέμπτο σημείο. Η νομοθέτηση σειράς οργάνων ελέγχου, εποπτείας και διαμεσολάβησης, όπως ο επόπτης ΟΤΑ, η αυτοτελής υπηρεσία εποπτείας ΟΤΑ, το Συμβούλιο Εποπτών, η Επιτροπή Συντονισμού και Ελέγχου Εποπτείας ΟΤΑ</w:t>
      </w:r>
      <w:r>
        <w:rPr>
          <w:rFonts w:eastAsia="Times New Roman" w:cs="Times New Roman"/>
          <w:szCs w:val="24"/>
        </w:rPr>
        <w:t>,</w:t>
      </w:r>
      <w:r>
        <w:rPr>
          <w:rFonts w:eastAsia="Times New Roman" w:cs="Times New Roman"/>
          <w:szCs w:val="24"/>
        </w:rPr>
        <w:t xml:space="preserve"> και τα σκυλιά δεμένα</w:t>
      </w:r>
      <w:r>
        <w:rPr>
          <w:rFonts w:eastAsia="Times New Roman" w:cs="Times New Roman"/>
          <w:szCs w:val="24"/>
        </w:rPr>
        <w:t xml:space="preserve">, που λένε. Στόχος η απρόσκοπτη και χωρίς ενοχλητικές φωνές υλοποίηση της αντιλαϊκής πολιτικής, καταρρίπτοντας τα επιχειρήματα της Κυβέρνησης περί δημοκρατικού και κοινωνικού ελέγχου, δημοκρατικότερης λειτουργίας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θεσμών και διάφορα άλλα</w:t>
      </w:r>
      <w:r>
        <w:rPr>
          <w:rFonts w:eastAsia="Times New Roman" w:cs="Times New Roman"/>
          <w:szCs w:val="24"/>
        </w:rPr>
        <w:t xml:space="preserve">. </w:t>
      </w:r>
    </w:p>
    <w:p w14:paraId="53B9B9A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Έκτο σημείο. Το δόγμα «έλεγχος νομιμότητας και όχι σκοπιμότητας» είναι χωρίς αντίκρισμα και αποδεικνύεται από σειρά ρυθμίσεων του νομοσχεδίου που στόχο έχουν, όπως αναφέρουν, τον έλεγχο συμμόρφωσης των ΟΤΑ και τη διαρκή αναβάθμιση της αποτελεσματικότητα</w:t>
      </w:r>
      <w:r>
        <w:rPr>
          <w:rFonts w:eastAsia="Times New Roman" w:cs="Times New Roman"/>
          <w:szCs w:val="24"/>
        </w:rPr>
        <w:t xml:space="preserve">ς της κρατικής εποπτείας, έχοντας πάντα στο μυαλό ότι η τοπική διοίκηση είναι μέρος, η προέκταση </w:t>
      </w:r>
      <w:r>
        <w:rPr>
          <w:rFonts w:eastAsia="Times New Roman" w:cs="Times New Roman"/>
          <w:szCs w:val="24"/>
        </w:rPr>
        <w:lastRenderedPageBreak/>
        <w:t xml:space="preserve">του αστικού κράτους και υπηρετεί συντεταγμένα την ίδια πολιτική. </w:t>
      </w:r>
    </w:p>
    <w:p w14:paraId="53B9B9A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Τι άλλο μπορεί να συνιστούν, εκτός από την απαραίτητη συμμόρφωση των δήμων στις δημοσιονομικέ</w:t>
      </w:r>
      <w:r>
        <w:rPr>
          <w:rFonts w:eastAsia="Times New Roman" w:cs="Times New Roman"/>
          <w:szCs w:val="24"/>
        </w:rPr>
        <w:t>ς δεσμεύσεις, οι διατάξεις για το οικονομικό παρατηρητήριο και τον λογαριασμό εξυγίανσης των ΟΤΑ; Γι’ αυτό η Κυβέρνηση διατηρεί τη διάταξη του «ΚΑΛΛΙΚΡΑΤΗ»</w:t>
      </w:r>
      <w:r>
        <w:rPr>
          <w:rFonts w:eastAsia="Times New Roman" w:cs="Times New Roman"/>
          <w:szCs w:val="24"/>
        </w:rPr>
        <w:t>,</w:t>
      </w:r>
      <w:r>
        <w:rPr>
          <w:rFonts w:eastAsia="Times New Roman" w:cs="Times New Roman"/>
          <w:szCs w:val="24"/>
        </w:rPr>
        <w:t xml:space="preserve"> που προβλέπει την παύση αιρετών και οργάνων για σοβαρούς λόγους δημοσίου συμφέροντος με απόφαση Υπο</w:t>
      </w:r>
      <w:r>
        <w:rPr>
          <w:rFonts w:eastAsia="Times New Roman" w:cs="Times New Roman"/>
          <w:szCs w:val="24"/>
        </w:rPr>
        <w:t xml:space="preserve">υργού. Εάν αυτό δεν αποτελεί απειλή για όποιους δεν συμμορφώνονται με τις κυβερνητικές και </w:t>
      </w:r>
      <w:proofErr w:type="spellStart"/>
      <w:r>
        <w:rPr>
          <w:rFonts w:eastAsia="Times New Roman" w:cs="Times New Roman"/>
          <w:szCs w:val="24"/>
        </w:rPr>
        <w:t>μνημονιακές</w:t>
      </w:r>
      <w:proofErr w:type="spellEnd"/>
      <w:r>
        <w:rPr>
          <w:rFonts w:eastAsia="Times New Roman" w:cs="Times New Roman"/>
          <w:szCs w:val="24"/>
        </w:rPr>
        <w:t xml:space="preserve"> επιταγές και υπερασπίζονται λαϊκά συμφέροντα, τις ανάγκες και τα δικαιώματα, τότε τι είναι; </w:t>
      </w:r>
    </w:p>
    <w:p w14:paraId="53B9B9A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Ερώτημα</w:t>
      </w:r>
      <w:r>
        <w:rPr>
          <w:rFonts w:eastAsia="Times New Roman" w:cs="Times New Roman"/>
          <w:szCs w:val="24"/>
        </w:rPr>
        <w:t>.</w:t>
      </w:r>
      <w:r>
        <w:rPr>
          <w:rFonts w:eastAsia="Times New Roman" w:cs="Times New Roman"/>
          <w:szCs w:val="24"/>
        </w:rPr>
        <w:t xml:space="preserve"> Για όλα τα παραπάνω που αποτελούν την πεμπτουσία τω</w:t>
      </w:r>
      <w:r>
        <w:rPr>
          <w:rFonts w:eastAsia="Times New Roman" w:cs="Times New Roman"/>
          <w:szCs w:val="24"/>
        </w:rPr>
        <w:t>ν νέων αντιδραστικών αναδιαρθρώσεων</w:t>
      </w:r>
      <w:r>
        <w:rPr>
          <w:rFonts w:eastAsia="Times New Roman" w:cs="Times New Roman"/>
          <w:szCs w:val="24"/>
        </w:rPr>
        <w:t>,</w:t>
      </w:r>
      <w:r>
        <w:rPr>
          <w:rFonts w:eastAsia="Times New Roman" w:cs="Times New Roman"/>
          <w:szCs w:val="24"/>
        </w:rPr>
        <w:t xml:space="preserve"> υπάρχει διαφωνία από τη Νέα Δημοκρατία, το Κίνημα Αλλαγής, το Ποτάμι, τα άλλα κόμματα εδώ μέσα κ</w:t>
      </w:r>
      <w:r>
        <w:rPr>
          <w:rFonts w:eastAsia="Times New Roman" w:cs="Times New Roman"/>
          <w:szCs w:val="24"/>
        </w:rPr>
        <w:t>.</w:t>
      </w:r>
      <w:r>
        <w:rPr>
          <w:rFonts w:eastAsia="Times New Roman" w:cs="Times New Roman"/>
          <w:szCs w:val="24"/>
        </w:rPr>
        <w:t>λπ.;</w:t>
      </w:r>
    </w:p>
    <w:p w14:paraId="53B9B9A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Είναι </w:t>
      </w:r>
      <w:proofErr w:type="spellStart"/>
      <w:r>
        <w:rPr>
          <w:rFonts w:eastAsia="Times New Roman" w:cs="Times New Roman"/>
          <w:szCs w:val="24"/>
        </w:rPr>
        <w:t>άξιον</w:t>
      </w:r>
      <w:proofErr w:type="spellEnd"/>
      <w:r>
        <w:rPr>
          <w:rFonts w:eastAsia="Times New Roman" w:cs="Times New Roman"/>
          <w:szCs w:val="24"/>
        </w:rPr>
        <w:t xml:space="preserve"> απορίας πώς γίνεται από την προηγούμενη Παρασκευή που ξεκίνησε η συζήτηση στη Βουλή</w:t>
      </w:r>
      <w:r>
        <w:rPr>
          <w:rFonts w:eastAsia="Times New Roman" w:cs="Times New Roman"/>
          <w:szCs w:val="24"/>
        </w:rPr>
        <w:t>,</w:t>
      </w:r>
      <w:r>
        <w:rPr>
          <w:rFonts w:eastAsia="Times New Roman" w:cs="Times New Roman"/>
          <w:szCs w:val="24"/>
        </w:rPr>
        <w:t xml:space="preserve"> να μην έχουν </w:t>
      </w:r>
      <w:r>
        <w:rPr>
          <w:rFonts w:eastAsia="Times New Roman" w:cs="Times New Roman"/>
          <w:szCs w:val="24"/>
        </w:rPr>
        <w:lastRenderedPageBreak/>
        <w:t>ψελλίσε</w:t>
      </w:r>
      <w:r>
        <w:rPr>
          <w:rFonts w:eastAsia="Times New Roman" w:cs="Times New Roman"/>
          <w:szCs w:val="24"/>
        </w:rPr>
        <w:t xml:space="preserve">ι τα υπόλοιπα κόμματα τίποτα σε σχέση με όλα τα παραπάνω; Απλά συμφωνούν και έχουν τα κεφάλια μέσα. Απλά! </w:t>
      </w:r>
    </w:p>
    <w:p w14:paraId="53B9B9A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Τι απουσιάζει προκλητικά από τα σχέδια της Κυβέρνησης και των άλλων κομμάτων; Η γενναία αύξηση της κρατικής χρηματοδότησης για την κάλυψη των ολοένα </w:t>
      </w:r>
      <w:r>
        <w:rPr>
          <w:rFonts w:eastAsia="Times New Roman" w:cs="Times New Roman"/>
          <w:szCs w:val="24"/>
        </w:rPr>
        <w:t xml:space="preserve">αυξανόμενων αναγκών, η απόδοση του συνόλου των </w:t>
      </w:r>
      <w:proofErr w:type="spellStart"/>
      <w:r>
        <w:rPr>
          <w:rFonts w:eastAsia="Times New Roman" w:cs="Times New Roman"/>
          <w:szCs w:val="24"/>
        </w:rPr>
        <w:t>παρακρατηθέντων</w:t>
      </w:r>
      <w:proofErr w:type="spellEnd"/>
      <w:r>
        <w:rPr>
          <w:rFonts w:eastAsia="Times New Roman" w:cs="Times New Roman"/>
          <w:szCs w:val="24"/>
        </w:rPr>
        <w:t xml:space="preserve"> πόρων, οι προσλήψεις με μόνιμη σχέση εργασίας και πλήρη μισθολογικά και συνταξιοδοτικά δικαιώματα, προκειμένου να στελεχωθούν και να ενισχυθούν οι κοινωνικές δομές και υπηρεσίες, οι παιδικοί βρ</w:t>
      </w:r>
      <w:r>
        <w:rPr>
          <w:rFonts w:eastAsia="Times New Roman" w:cs="Times New Roman"/>
          <w:szCs w:val="24"/>
        </w:rPr>
        <w:t>εφικοί σταθμοί, τα ΚΔΑΠ, τα ΚΔΑΠ-ΜΕΑ, τα ΚΗΦΗ και άλλες δομές ή υπηρεσίες που αποψιλώθηκαν στα χρόνια της κρίσης, οι εκτεταμένες παρεμβάσεις για αντισεισμική θωράκιση, η αντιπλημμυρική- αντιπυρική προστασία, τα νερά, τα δίκτυα ύδρευσης και άρδευσης, τα απο</w:t>
      </w:r>
      <w:r>
        <w:rPr>
          <w:rFonts w:eastAsia="Times New Roman" w:cs="Times New Roman"/>
          <w:szCs w:val="24"/>
        </w:rPr>
        <w:t xml:space="preserve">χετευτικά και ένα σωρό άλλα προβλήματα που αντιμετωπίζει η φτωχή λαϊκή οικογένεια και οι γειτονιές της. </w:t>
      </w:r>
    </w:p>
    <w:p w14:paraId="53B9B9A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Γιατί απουσιάζουν, άραγε, από τα σχέδιά τους; Γιατί απλώς υλοποιούν τα δημοσιονομικά αντιλαϊκά συμφωνηθέντα με </w:t>
      </w:r>
      <w:r>
        <w:rPr>
          <w:rFonts w:eastAsia="Times New Roman" w:cs="Times New Roman"/>
          <w:szCs w:val="24"/>
        </w:rPr>
        <w:lastRenderedPageBreak/>
        <w:t xml:space="preserve">τους θεσμούς </w:t>
      </w:r>
      <w:r>
        <w:rPr>
          <w:rFonts w:eastAsia="Times New Roman" w:cs="Times New Roman"/>
          <w:szCs w:val="24"/>
        </w:rPr>
        <w:t xml:space="preserve">μέτρα </w:t>
      </w:r>
      <w:r>
        <w:rPr>
          <w:rFonts w:eastAsia="Times New Roman" w:cs="Times New Roman"/>
          <w:szCs w:val="24"/>
        </w:rPr>
        <w:t>Το μεσοπρόθεσμο, άλλω</w:t>
      </w:r>
      <w:r>
        <w:rPr>
          <w:rFonts w:eastAsia="Times New Roman" w:cs="Times New Roman"/>
          <w:szCs w:val="24"/>
        </w:rPr>
        <w:t xml:space="preserve">στε, βάσει του τρίτου μνημονίου που όλοι ψήφισαν, όπως αποτυπώθηκε στο σχετικό σχέδιο που ψηφίστηκε, δίνει τους κεντρικούς αυτοτελείς πόρους κατά πολύ μειωμένους. </w:t>
      </w:r>
    </w:p>
    <w:p w14:paraId="53B9B9A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είναι γεγονός ότι κα</w:t>
      </w:r>
      <w:r>
        <w:rPr>
          <w:rFonts w:eastAsia="Times New Roman" w:cs="Times New Roman"/>
          <w:szCs w:val="24"/>
        </w:rPr>
        <w:t>μ</w:t>
      </w:r>
      <w:r>
        <w:rPr>
          <w:rFonts w:eastAsia="Times New Roman" w:cs="Times New Roman"/>
          <w:szCs w:val="24"/>
        </w:rPr>
        <w:t>μία διοικητική δομή τέτοια ή άλλη που υπηρετεί την κ</w:t>
      </w:r>
      <w:r>
        <w:rPr>
          <w:rFonts w:eastAsia="Times New Roman" w:cs="Times New Roman"/>
          <w:szCs w:val="24"/>
        </w:rPr>
        <w:t xml:space="preserve">απιταλιστική οικονομία και ανάπτυξη δεν συμφέρει την εργατική τάξη και τα φτωχά λαϊκά στρώματα. </w:t>
      </w:r>
    </w:p>
    <w:p w14:paraId="53B9B9AA" w14:textId="77777777" w:rsidR="00D9389E" w:rsidRDefault="0030006C">
      <w:pPr>
        <w:spacing w:line="600" w:lineRule="auto"/>
        <w:ind w:firstLine="720"/>
        <w:contextualSpacing/>
        <w:jc w:val="both"/>
        <w:rPr>
          <w:rFonts w:eastAsia="Times New Roman" w:cs="Times New Roman"/>
          <w:szCs w:val="24"/>
        </w:rPr>
      </w:pPr>
      <w:r w:rsidRPr="00765C4E">
        <w:rPr>
          <w:rFonts w:eastAsia="Times New Roman" w:cs="Times New Roman"/>
          <w:szCs w:val="24"/>
        </w:rPr>
        <w:t xml:space="preserve">(Στο σημείο αυτό </w:t>
      </w:r>
      <w:r>
        <w:rPr>
          <w:rFonts w:eastAsia="Times New Roman" w:cs="Times New Roman"/>
          <w:szCs w:val="24"/>
        </w:rPr>
        <w:t>κ</w:t>
      </w:r>
      <w:r w:rsidRPr="00765C4E">
        <w:rPr>
          <w:rFonts w:eastAsia="Times New Roman" w:cs="Times New Roman"/>
          <w:szCs w:val="24"/>
        </w:rPr>
        <w:t>τυπάει το κουδούνι λήξεως του χρόνου</w:t>
      </w:r>
      <w:r>
        <w:rPr>
          <w:rFonts w:eastAsia="Times New Roman" w:cs="Times New Roman"/>
          <w:szCs w:val="24"/>
        </w:rPr>
        <w:t xml:space="preserve"> ομιλίας</w:t>
      </w:r>
      <w:r w:rsidRPr="00765C4E">
        <w:rPr>
          <w:rFonts w:eastAsia="Times New Roman" w:cs="Times New Roman"/>
          <w:szCs w:val="24"/>
        </w:rPr>
        <w:t xml:space="preserve"> του κυρίου Βουλευτή)</w:t>
      </w:r>
    </w:p>
    <w:p w14:paraId="53B9B9A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(Αναστάσιος Κουράκης): </w:t>
      </w:r>
      <w:r>
        <w:rPr>
          <w:rFonts w:eastAsia="Times New Roman" w:cs="Times New Roman"/>
          <w:szCs w:val="24"/>
        </w:rPr>
        <w:t>Εάν έχετε την καλοσύνη, ολοκληρώστε, σας</w:t>
      </w:r>
      <w:r>
        <w:rPr>
          <w:rFonts w:eastAsia="Times New Roman" w:cs="Times New Roman"/>
          <w:szCs w:val="24"/>
        </w:rPr>
        <w:t xml:space="preserve"> παρακαλώ. </w:t>
      </w:r>
    </w:p>
    <w:p w14:paraId="53B9B9A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Θα τελειώσω σε λίγο, κύριε Πρόεδρε, αλλά δώστε μου τη σχετική ανοχή που δώσατε και στους υπολοίπους ομιλητές. </w:t>
      </w:r>
    </w:p>
    <w:p w14:paraId="53B9B9A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Γι’ αυτό, λοιπόν, και απορρίπτουμε ως Κομμουνιστικό Κόμμα Ελλάδας τόσο την παλιά όσο και τη νέα κόπια των αντιδ</w:t>
      </w:r>
      <w:r>
        <w:rPr>
          <w:rFonts w:eastAsia="Times New Roman" w:cs="Times New Roman"/>
          <w:szCs w:val="24"/>
        </w:rPr>
        <w:t xml:space="preserve">ραστικών μεταρρυθμίσεων. Το ΚΚΕ δεν πέφτει στην παγίδα των συνθημάτων κενού περιεχομένου περί λαϊκής συμμετοχής, </w:t>
      </w:r>
      <w:r>
        <w:rPr>
          <w:rFonts w:eastAsia="Times New Roman" w:cs="Times New Roman"/>
          <w:szCs w:val="24"/>
        </w:rPr>
        <w:lastRenderedPageBreak/>
        <w:t>εμβάθυνση της δημοκρατίας, κοινωνικού ελέγχου και δεν συμμαζεύεται. Γνωρίζει πολύ καλά ότι η βρώμικη δουλειά, την οποία διεκπεραιώνουν η Κυβέρν</w:t>
      </w:r>
      <w:r>
        <w:rPr>
          <w:rFonts w:eastAsia="Times New Roman" w:cs="Times New Roman"/>
          <w:szCs w:val="24"/>
        </w:rPr>
        <w:t>ηση και ο ΣΥΡΙΖΑ, προϋποθέτει διδακτορικό διγλωσσίας και δυνατότητες να βαφτίζει ένα αντιλαϊκό κατασκεύασμα σε φιλολαϊκό. Κα</w:t>
      </w:r>
      <w:r>
        <w:rPr>
          <w:rFonts w:eastAsia="Times New Roman" w:cs="Times New Roman"/>
          <w:szCs w:val="24"/>
        </w:rPr>
        <w:t>μ</w:t>
      </w:r>
      <w:r>
        <w:rPr>
          <w:rFonts w:eastAsia="Times New Roman" w:cs="Times New Roman"/>
          <w:szCs w:val="24"/>
        </w:rPr>
        <w:t>μία διοικητική δομή δεν μπορεί να αντιμετωπίσει τις αιτίες της καπιταλιστικής οικονομικής κρίσης και τις αντιλαϊκές συνέπειες, εφόσ</w:t>
      </w:r>
      <w:r>
        <w:rPr>
          <w:rFonts w:eastAsia="Times New Roman" w:cs="Times New Roman"/>
          <w:szCs w:val="24"/>
        </w:rPr>
        <w:t xml:space="preserve">ον παραμένουν στο απυρόβλητο η κυριαρχία και η εξουσία των μονοπωλίων. </w:t>
      </w:r>
    </w:p>
    <w:p w14:paraId="53B9B9A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Το ΚΚΕ απορρίπτει και τον παλιό και κάθε εκδοχή του αναθεωρημένου «ΚΑΛΛΙΚΡΑΤΗ», όπως παρουσιάστηκε με τον «ΚΛΕΙΣΘΕΝΗ </w:t>
      </w:r>
      <w:r>
        <w:rPr>
          <w:rFonts w:eastAsia="Times New Roman" w:cs="Times New Roman"/>
          <w:szCs w:val="24"/>
          <w:lang w:val="en-US"/>
        </w:rPr>
        <w:t>I</w:t>
      </w:r>
      <w:r>
        <w:rPr>
          <w:rFonts w:eastAsia="Times New Roman" w:cs="Times New Roman"/>
          <w:szCs w:val="24"/>
        </w:rPr>
        <w:t>». Αναδεικνύει την ανάγκη της πλήρους χρηματοδότησης των δήμων και των περιφερειών από τον κρατικό προϋπολογισμό και εναντιώνεται στην αποκέντρωση βασικών κοινωνικών τομέων, όπως η υγεία, η παιδεία, η πρόνοια, στους οποίους, εκτός από την πραγματοποίησή το</w:t>
      </w:r>
      <w:r>
        <w:rPr>
          <w:rFonts w:eastAsia="Times New Roman" w:cs="Times New Roman"/>
          <w:szCs w:val="24"/>
        </w:rPr>
        <w:t xml:space="preserve">υς ή εκχώρησή τους στην τοπική διοίκηση, διασπά το ενιαίο του χαρακτήρα τους και ενισχύει την ταξική διαφοροποίηση. </w:t>
      </w:r>
    </w:p>
    <w:p w14:paraId="53B9B9A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Η αντίληψη του ΚΚΕ για τις δομές διοίκησης και διεύθυνσης σε κεντρικό και τοπικό επίπεδο έχει θεμέλιό της την κοινωνική ιδιοκτησία στα συγκ</w:t>
      </w:r>
      <w:r>
        <w:rPr>
          <w:rFonts w:eastAsia="Times New Roman" w:cs="Times New Roman"/>
          <w:szCs w:val="24"/>
        </w:rPr>
        <w:t xml:space="preserve">εντρωμένα μέσα παραγωγής, τον κεντρικό σχεδιασμό της παραγωγής, με κίνητρο την ικανοποίηση των λαϊκών αναγκών. </w:t>
      </w:r>
    </w:p>
    <w:p w14:paraId="53B9B9B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Τέλος, με αυτή τη γραμμή το ΚΚΕ στέκεται απέναντι σ’ αυτές τις αντιδραστικές αλλαγές και στο σχέδιο νόμου. Με αυτή τη θέση που αφορά τους εργαζό</w:t>
      </w:r>
      <w:r>
        <w:rPr>
          <w:rFonts w:eastAsia="Times New Roman" w:cs="Times New Roman"/>
          <w:szCs w:val="24"/>
        </w:rPr>
        <w:t xml:space="preserve">μενους και εκλεγμένους στην τοπική και περιφερειακή διοίκηση, το ΚΚΕ επιδιώκει την οργάνωση της πάλης, τη διεκδίκηση, την εναντίωση σε Κυβέρνηση και τοπικές αρχές που στηρίζουν τις αντιδραστικές ανατροπές. </w:t>
      </w:r>
    </w:p>
    <w:p w14:paraId="53B9B9B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Για όλους αυτούς τους λόγους το ΚΚΕ καταψηφίζει τ</w:t>
      </w:r>
      <w:r>
        <w:rPr>
          <w:rFonts w:eastAsia="Times New Roman" w:cs="Times New Roman"/>
          <w:szCs w:val="24"/>
        </w:rPr>
        <w:t xml:space="preserve">ο σχέδιο νόμου με τον τίτλο  «ΚΛΕΙΣΘΕΝΗΣ </w:t>
      </w:r>
      <w:r>
        <w:rPr>
          <w:rFonts w:eastAsia="Times New Roman" w:cs="Times New Roman"/>
          <w:szCs w:val="24"/>
          <w:lang w:val="en-US"/>
        </w:rPr>
        <w:t>I</w:t>
      </w:r>
      <w:r>
        <w:rPr>
          <w:rFonts w:eastAsia="Times New Roman" w:cs="Times New Roman"/>
          <w:szCs w:val="24"/>
        </w:rPr>
        <w:t xml:space="preserve">» και επί της αρχής και επί των άρθρων, εκτός των άρθρων 28 και 56 που αναφέρονται στο σύστημα της απλής αναλογικής και αφορούν την εκλογή δημοτικών και περιφερειακών συμβουλίων. </w:t>
      </w:r>
    </w:p>
    <w:p w14:paraId="53B9B9B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για την </w:t>
      </w:r>
      <w:r>
        <w:rPr>
          <w:rFonts w:eastAsia="Times New Roman" w:cs="Times New Roman"/>
          <w:szCs w:val="24"/>
        </w:rPr>
        <w:t xml:space="preserve">ανοχή σας. </w:t>
      </w:r>
    </w:p>
    <w:p w14:paraId="53B9B9B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w:t>
      </w:r>
    </w:p>
    <w:p w14:paraId="53B9B9B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Υπουργός Περιβάλλοντος και Ενέργειας κ. Γιώργος Σταθάκης έχει τον λόγο για να αναπτύξει μια τροπολογία που σας έχει ήδη διανεμηθεί. </w:t>
      </w:r>
    </w:p>
    <w:p w14:paraId="53B9B9B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53B9B9B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Η τροπολογία αναφέρεται στο οικείο σε όλους Μικρολίμανο στον Πειραιά. Αναστέλλεται μέχρι τέλος του έτους η κατεδάφιση των καταστημάτων υγειονομικού ενδιαφέροντος. Μέχρι στιγμής έχει εγκριθεί το </w:t>
      </w:r>
      <w:r>
        <w:rPr>
          <w:rFonts w:eastAsia="Times New Roman" w:cs="Times New Roman"/>
          <w:szCs w:val="24"/>
        </w:rPr>
        <w:t>π</w:t>
      </w:r>
      <w:r>
        <w:rPr>
          <w:rFonts w:eastAsia="Times New Roman" w:cs="Times New Roman"/>
          <w:szCs w:val="24"/>
        </w:rPr>
        <w:t>ροε</w:t>
      </w:r>
      <w:r>
        <w:rPr>
          <w:rFonts w:eastAsia="Times New Roman" w:cs="Times New Roman"/>
          <w:szCs w:val="24"/>
        </w:rPr>
        <w:t xml:space="preserve">δρικό </w:t>
      </w:r>
      <w:r>
        <w:rPr>
          <w:rFonts w:eastAsia="Times New Roman" w:cs="Times New Roman"/>
          <w:szCs w:val="24"/>
        </w:rPr>
        <w:t>δ</w:t>
      </w:r>
      <w:r>
        <w:rPr>
          <w:rFonts w:eastAsia="Times New Roman" w:cs="Times New Roman"/>
          <w:szCs w:val="24"/>
        </w:rPr>
        <w:t xml:space="preserve">ιάταγμα που φτιάχνει το ρυμοτομικό σχέδιο για την Ακτή Κουμουνδούρου. Άρα έχει δημοσιευθεί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για την ανάπλαση όλης της περιοχής. </w:t>
      </w:r>
    </w:p>
    <w:p w14:paraId="53B9B9B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έχει ολοκληρωθεί η μελέτη ανάπλασης από τον Δήμο του Πειραιά κατ’ εφαρμογή του </w:t>
      </w:r>
      <w:r>
        <w:rPr>
          <w:rFonts w:eastAsia="Times New Roman" w:cs="Times New Roman"/>
          <w:szCs w:val="24"/>
        </w:rPr>
        <w:t>π</w:t>
      </w:r>
      <w:r>
        <w:rPr>
          <w:rFonts w:eastAsia="Times New Roman" w:cs="Times New Roman"/>
          <w:szCs w:val="24"/>
        </w:rPr>
        <w:t>ροεδρικού</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ιατάγματος και εκκρεμεί έγκριση της μελέτης από την Περιφέρεια Αττικής. </w:t>
      </w:r>
    </w:p>
    <w:p w14:paraId="53B9B9B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Μέχρι τον Ιανουάριο αναμένεται να έχει εγκατασταθεί ο ανάδοχος υλοποίησης της μελέτης. Εννοείται ότι τα έργα ανά</w:t>
      </w:r>
      <w:r>
        <w:rPr>
          <w:rFonts w:eastAsia="Times New Roman" w:cs="Times New Roman"/>
          <w:szCs w:val="24"/>
        </w:rPr>
        <w:lastRenderedPageBreak/>
        <w:t>πλασης αναμορφώνουν πλήρως την περιοχή. Θα είχε ολοκληρωθεί και η μετ</w:t>
      </w:r>
      <w:r>
        <w:rPr>
          <w:rFonts w:eastAsia="Times New Roman" w:cs="Times New Roman"/>
          <w:szCs w:val="24"/>
        </w:rPr>
        <w:t xml:space="preserve">εγκατάσταση των δραστηριοτήτων στις οποίες αναφερόμαστε. </w:t>
      </w:r>
    </w:p>
    <w:p w14:paraId="53B9B9B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Αυτή είναι η τροπολογία. Είναι εύλογο να υπάρξει αυτή η αναστολή για έξι μήνες</w:t>
      </w:r>
      <w:r>
        <w:rPr>
          <w:rFonts w:eastAsia="Times New Roman" w:cs="Times New Roman"/>
          <w:szCs w:val="24"/>
        </w:rPr>
        <w:t>,</w:t>
      </w:r>
      <w:r>
        <w:rPr>
          <w:rFonts w:eastAsia="Times New Roman" w:cs="Times New Roman"/>
          <w:szCs w:val="24"/>
        </w:rPr>
        <w:t xml:space="preserve"> μέχρις ότου ολοκληρωθεί η εφαρμογή πλέον του προεδρικού διατάγματος και της μελέτης ανάπλασης της περιοχής. </w:t>
      </w:r>
    </w:p>
    <w:p w14:paraId="53B9B9B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Ο αριθμός</w:t>
      </w:r>
      <w:r>
        <w:rPr>
          <w:rFonts w:eastAsia="Times New Roman" w:cs="Times New Roman"/>
          <w:szCs w:val="24"/>
        </w:rPr>
        <w:t xml:space="preserve"> της τροπολογίας –με </w:t>
      </w:r>
      <w:proofErr w:type="spellStart"/>
      <w:r>
        <w:rPr>
          <w:rFonts w:eastAsia="Times New Roman" w:cs="Times New Roman"/>
          <w:szCs w:val="24"/>
        </w:rPr>
        <w:t>συγχωρείτε</w:t>
      </w:r>
      <w:proofErr w:type="spellEnd"/>
      <w:r>
        <w:rPr>
          <w:rFonts w:eastAsia="Times New Roman" w:cs="Times New Roman"/>
          <w:szCs w:val="24"/>
        </w:rPr>
        <w:t xml:space="preserve"> που δεν τον ανέφερα- είναι 1687/76. </w:t>
      </w:r>
    </w:p>
    <w:p w14:paraId="53B9B9BB" w14:textId="77777777" w:rsidR="00D9389E" w:rsidRDefault="0030006C">
      <w:pPr>
        <w:spacing w:line="600" w:lineRule="auto"/>
        <w:ind w:firstLine="720"/>
        <w:contextualSpacing/>
        <w:jc w:val="both"/>
        <w:rPr>
          <w:rFonts w:eastAsia="Times New Roman" w:cs="Times New Roman"/>
          <w:szCs w:val="24"/>
        </w:rPr>
      </w:pPr>
      <w:r w:rsidRPr="00F26EFE">
        <w:rPr>
          <w:rFonts w:eastAsia="Times New Roman" w:cs="Times New Roman"/>
          <w:b/>
          <w:szCs w:val="24"/>
        </w:rPr>
        <w:t>ΠΡΟΕΔΡΕΥΩΝ (Αναστάσιος Κουράκης):</w:t>
      </w:r>
      <w:r w:rsidRPr="00F26EFE">
        <w:rPr>
          <w:rFonts w:eastAsia="Times New Roman" w:cs="Times New Roman"/>
          <w:szCs w:val="24"/>
        </w:rPr>
        <w:t xml:space="preserve"> </w:t>
      </w:r>
      <w:r>
        <w:rPr>
          <w:rFonts w:eastAsia="Times New Roman" w:cs="Times New Roman"/>
          <w:szCs w:val="24"/>
        </w:rPr>
        <w:t xml:space="preserve">Ευχαριστούμε τον κύριο Υπουργό. </w:t>
      </w:r>
    </w:p>
    <w:p w14:paraId="53B9B9B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των Ανεξαρτήτων Ελλήνων </w:t>
      </w:r>
      <w:r>
        <w:rPr>
          <w:rFonts w:eastAsia="Times New Roman" w:cs="Times New Roman"/>
          <w:szCs w:val="24"/>
        </w:rPr>
        <w:t xml:space="preserve">κ. </w:t>
      </w:r>
      <w:r>
        <w:rPr>
          <w:rFonts w:eastAsia="Times New Roman" w:cs="Times New Roman"/>
          <w:szCs w:val="24"/>
        </w:rPr>
        <w:t xml:space="preserve">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για δεκαπέντε λεπτά.</w:t>
      </w:r>
    </w:p>
    <w:p w14:paraId="53B9B9B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ΑΘΑΝΑΣΙΟΣ ΠΑ</w:t>
      </w:r>
      <w:r>
        <w:rPr>
          <w:rFonts w:eastAsia="Times New Roman" w:cs="Times New Roman"/>
          <w:b/>
          <w:szCs w:val="24"/>
        </w:rPr>
        <w:t>ΠΑΧΡΙΣΤΟΠΟΥΛΟΣ:</w:t>
      </w:r>
      <w:r>
        <w:rPr>
          <w:rFonts w:eastAsia="Times New Roman" w:cs="Times New Roman"/>
          <w:szCs w:val="24"/>
        </w:rPr>
        <w:t xml:space="preserve"> Άκουσα με μεγάλη προσοχή τις αγορεύσεις των ειδικών αγορητών </w:t>
      </w:r>
      <w:r w:rsidRPr="008F0891">
        <w:rPr>
          <w:rFonts w:eastAsia="Times New Roman" w:cs="Times New Roman"/>
          <w:bCs/>
          <w:shd w:val="clear" w:color="auto" w:fill="FFFFFF"/>
        </w:rPr>
        <w:t>που</w:t>
      </w:r>
      <w:r>
        <w:rPr>
          <w:rFonts w:eastAsia="Times New Roman" w:cs="Times New Roman"/>
          <w:szCs w:val="24"/>
        </w:rPr>
        <w:t xml:space="preserve"> είχαν λεκτική ένταση, θα έλεγα. Τους άκουσα να μιλούν για κατάρρευση. </w:t>
      </w:r>
    </w:p>
    <w:p w14:paraId="53B9B9B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Ναι</w:t>
      </w:r>
      <w:r>
        <w:rPr>
          <w:rFonts w:eastAsia="Times New Roman" w:cs="Times New Roman"/>
          <w:szCs w:val="24"/>
        </w:rPr>
        <w:t xml:space="preserve"> κάποιοι Βουλευτές της Κυβέρνησης έφεραν μια τροπολογία. Και; Αν πατάς γερά στα πόδια σου, τι σε ενοχλεί πότε </w:t>
      </w:r>
      <w:r>
        <w:rPr>
          <w:rFonts w:eastAsia="Times New Roman" w:cs="Times New Roman"/>
          <w:szCs w:val="24"/>
        </w:rPr>
        <w:lastRenderedPageBreak/>
        <w:t>θα γίνουν εκλογές, αν θα γίνουν τώρα, αν γίνουν μετά από δεκαπέντε μέρες ή είκοσι ή αν γίνονται ταυτόχρονα; Αν πραγματικά πιστεύεις σε αυτό που σο</w:t>
      </w:r>
      <w:r>
        <w:rPr>
          <w:rFonts w:eastAsia="Times New Roman" w:cs="Times New Roman"/>
          <w:szCs w:val="24"/>
        </w:rPr>
        <w:t>υ λένε καθημερινά οι δημοσκοπήσεις, τι έχεις να φοβηθείς; Γιατί ανεβάζεις τους τόνους; Αυτά σε ό,τι αφορά την τροπολογία.</w:t>
      </w:r>
    </w:p>
    <w:p w14:paraId="53B9B9B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Εγώ πάλι πιστεύω ότι αυτό το νομοσχέδιο είναι μια μεγάλη τομή, που θα επιφέρει τεράστιες αλλαγές. Μάλιστα ακριβώς για αυτόν τον λόγο η</w:t>
      </w:r>
      <w:r>
        <w:rPr>
          <w:rFonts w:eastAsia="Times New Roman" w:cs="Times New Roman"/>
          <w:szCs w:val="24"/>
        </w:rPr>
        <w:t xml:space="preserve"> επιχειρούμενη αλλαγή γίνεται πεδίο πολιτικής αναμέτρησης. Και είναι μεγάλη η πολιτική αναμέτρηση, γιατί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κάτι καινούρ</w:t>
      </w:r>
      <w:r>
        <w:rPr>
          <w:rFonts w:eastAsia="Times New Roman" w:cs="Times New Roman"/>
          <w:szCs w:val="24"/>
        </w:rPr>
        <w:t>γ</w:t>
      </w:r>
      <w:r>
        <w:rPr>
          <w:rFonts w:eastAsia="Times New Roman" w:cs="Times New Roman"/>
          <w:szCs w:val="24"/>
        </w:rPr>
        <w:t xml:space="preserve">ιο πάει να γίνει. </w:t>
      </w:r>
    </w:p>
    <w:p w14:paraId="53B9B9C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Και εξηγούμαι. Η ΚΕΔΕ τρέχει μια καμπάνια καθημερινά, που την ακούω στα ραδιόφωνα και τη βλέπω στις τηλεορ</w:t>
      </w:r>
      <w:r>
        <w:rPr>
          <w:rFonts w:eastAsia="Times New Roman" w:cs="Times New Roman"/>
          <w:szCs w:val="24"/>
        </w:rPr>
        <w:t xml:space="preserve">άσεις. Η καμπάνια λέει «Διαλύουν τους δήμους, διαλύουν το κράτος, διαλύουν τις ζωές μας». Σιγά ρε παιδιά ήρεμα. Την ακούω από το πρωί ως το βράδυ. </w:t>
      </w:r>
    </w:p>
    <w:p w14:paraId="53B9B9C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Η δε επιχειρηματολογία τους είναι ότι θα έχουμε ακυβερνησία, πολιτική αστάθεια, θα υπάρχουν προβλήματα στις </w:t>
      </w:r>
      <w:r>
        <w:rPr>
          <w:rFonts w:eastAsia="Times New Roman" w:cs="Times New Roman"/>
          <w:szCs w:val="24"/>
        </w:rPr>
        <w:t xml:space="preserve">τοπικές κοινωνίες, δεν θα έχουμε αποτελεσματική διαχείριση, δεν θα λειτουργούν καλά οι </w:t>
      </w:r>
      <w:proofErr w:type="spellStart"/>
      <w:r>
        <w:rPr>
          <w:rFonts w:eastAsia="Times New Roman" w:cs="Times New Roman"/>
          <w:szCs w:val="24"/>
        </w:rPr>
        <w:t>αυτοδιοικητικοί</w:t>
      </w:r>
      <w:proofErr w:type="spellEnd"/>
      <w:r>
        <w:rPr>
          <w:rFonts w:eastAsia="Times New Roman" w:cs="Times New Roman"/>
          <w:szCs w:val="24"/>
        </w:rPr>
        <w:t xml:space="preserve"> θεσμοί, θα παρουσιαστεί το </w:t>
      </w:r>
      <w:r>
        <w:rPr>
          <w:rFonts w:eastAsia="Times New Roman" w:cs="Times New Roman"/>
          <w:szCs w:val="24"/>
        </w:rPr>
        <w:lastRenderedPageBreak/>
        <w:t>φαινόμενο των αθέμ</w:t>
      </w:r>
      <w:r>
        <w:rPr>
          <w:rFonts w:eastAsia="Times New Roman" w:cs="Times New Roman"/>
          <w:szCs w:val="24"/>
        </w:rPr>
        <w:t>ι</w:t>
      </w:r>
      <w:r>
        <w:rPr>
          <w:rFonts w:eastAsia="Times New Roman" w:cs="Times New Roman"/>
          <w:szCs w:val="24"/>
        </w:rPr>
        <w:t>των συναλλαγών και των πολλών υποψηφιοτήτων. Αυτή είναι η επιχειρηματολογία αυτής της φοβερής καμπάνιας που</w:t>
      </w:r>
      <w:r>
        <w:rPr>
          <w:rFonts w:eastAsia="Times New Roman" w:cs="Times New Roman"/>
          <w:szCs w:val="24"/>
        </w:rPr>
        <w:t xml:space="preserve"> την ακούω από το πρωί έως το βράδυ. </w:t>
      </w:r>
    </w:p>
    <w:p w14:paraId="53B9B9C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Έτσι είναι; Εγώ θα θυμίσω -γιατί μου αρέσει να μιλάω με στοιχεία- τι είχε πει ο κ. Λέανδρος Ρακιντζής, τον οποίο διαδέχθηκε η κ</w:t>
      </w:r>
      <w:r>
        <w:rPr>
          <w:rFonts w:eastAsia="Times New Roman" w:cs="Times New Roman"/>
          <w:szCs w:val="24"/>
        </w:rPr>
        <w:t>.</w:t>
      </w:r>
      <w:r>
        <w:rPr>
          <w:rFonts w:eastAsia="Times New Roman" w:cs="Times New Roman"/>
          <w:szCs w:val="24"/>
        </w:rPr>
        <w:t xml:space="preserve"> Παπασπύρου. Υπάρχουν χειροπιαστά στοιχεία. Είχε πει, </w:t>
      </w:r>
      <w:r w:rsidRPr="0086362F">
        <w:rPr>
          <w:rFonts w:eastAsia="Times New Roman" w:cs="Times New Roman"/>
          <w:szCs w:val="24"/>
        </w:rPr>
        <w:t>λοιπόν</w:t>
      </w:r>
      <w:r>
        <w:rPr>
          <w:rFonts w:eastAsia="Times New Roman" w:cs="Times New Roman"/>
          <w:szCs w:val="24"/>
        </w:rPr>
        <w:t>, ο Επιθεωρητής Δημόσιας Διοίκ</w:t>
      </w:r>
      <w:r>
        <w:rPr>
          <w:rFonts w:eastAsia="Times New Roman" w:cs="Times New Roman"/>
          <w:szCs w:val="24"/>
        </w:rPr>
        <w:t>ησης ότι οι δήμοι με τον τρόπο που είχαν οργανωθεί</w:t>
      </w:r>
      <w:r>
        <w:rPr>
          <w:rFonts w:eastAsia="Times New Roman" w:cs="Times New Roman"/>
          <w:szCs w:val="24"/>
        </w:rPr>
        <w:t>,</w:t>
      </w:r>
      <w:r>
        <w:rPr>
          <w:rFonts w:eastAsia="Times New Roman" w:cs="Times New Roman"/>
          <w:szCs w:val="24"/>
        </w:rPr>
        <w:t xml:space="preserve"> ήταν οι τρίτοι σε διαφθορά. Να το ξαναπώ; Οι τρίτοι σε διαφθορά. Απίστευτη διαφθορά! </w:t>
      </w:r>
    </w:p>
    <w:p w14:paraId="53B9B9C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Θέλω ακόμα εδώ, πριν μπω στην ουσία του νομοσχεδίου, να θυμίσω ότι και σε επίπεδο κυβερνήσεων, θηριώδ</w:t>
      </w:r>
      <w:r>
        <w:rPr>
          <w:rFonts w:eastAsia="Times New Roman" w:cs="Times New Roman"/>
          <w:szCs w:val="24"/>
        </w:rPr>
        <w:t>ει</w:t>
      </w:r>
      <w:r>
        <w:rPr>
          <w:rFonts w:eastAsia="Times New Roman" w:cs="Times New Roman"/>
          <w:szCs w:val="24"/>
        </w:rPr>
        <w:t>ς μονοκομματικέ</w:t>
      </w:r>
      <w:r>
        <w:rPr>
          <w:rFonts w:eastAsia="Times New Roman" w:cs="Times New Roman"/>
          <w:szCs w:val="24"/>
        </w:rPr>
        <w:t xml:space="preserve">ς κυβερνήσεις κυβέρνησαν τη χώρα τα τελευταία σαράντα χρόνια και την έφτασαν εδώ που την έφτασαν. Μήπως διαφεύγει αυτό σε κάποιους; Ήταν παντοδύναμες κυβερνήσεις. Να </w:t>
      </w:r>
      <w:proofErr w:type="spellStart"/>
      <w:r>
        <w:rPr>
          <w:rFonts w:eastAsia="Times New Roman" w:cs="Times New Roman"/>
          <w:szCs w:val="24"/>
        </w:rPr>
        <w:t>ξαναξύσουμε</w:t>
      </w:r>
      <w:proofErr w:type="spellEnd"/>
      <w:r>
        <w:rPr>
          <w:rFonts w:eastAsia="Times New Roman" w:cs="Times New Roman"/>
          <w:szCs w:val="24"/>
        </w:rPr>
        <w:t xml:space="preserve"> πληγές; Εγώ λέω όχι. </w:t>
      </w:r>
    </w:p>
    <w:p w14:paraId="53B9B9C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Αυτές είναι ιστορίες που τις πληρώνει ακόμη ο Έλληνας πο</w:t>
      </w:r>
      <w:r>
        <w:rPr>
          <w:rFonts w:eastAsia="Times New Roman" w:cs="Times New Roman"/>
          <w:szCs w:val="24"/>
        </w:rPr>
        <w:t xml:space="preserve">λίτης ένα μεγάλο ποσοστό Ελλήνων. Το όριο της φτώχειας μπορεί να μην ήταν στο 40% όταν ξεκίνησε η ιστορία το 2010. Είναι περίπου στο 20% ακόμα. Έχασαν οι Έλληνες πολίτες το </w:t>
      </w:r>
      <w:r>
        <w:rPr>
          <w:rFonts w:eastAsia="Times New Roman" w:cs="Times New Roman"/>
          <w:szCs w:val="24"/>
        </w:rPr>
        <w:lastRenderedPageBreak/>
        <w:t>25% της περιουσίας τους. Το ΑΕΠ ανέβηκε από το 120% στο 180%. Ήταν ο ορισμός της χρ</w:t>
      </w:r>
      <w:r>
        <w:rPr>
          <w:rFonts w:eastAsia="Times New Roman" w:cs="Times New Roman"/>
          <w:szCs w:val="24"/>
        </w:rPr>
        <w:t xml:space="preserve">εοκοπίας από παντοδύναμες θηριώδεις κυβερνήσεις. Αυτό δεν λέει τίποτα σε κανέναν; </w:t>
      </w:r>
    </w:p>
    <w:p w14:paraId="53B9B9C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Να πω και κάτι άλλο. Εγώ θα επικαλεστώ τον Γιάννη </w:t>
      </w:r>
      <w:proofErr w:type="spellStart"/>
      <w:r>
        <w:rPr>
          <w:rFonts w:eastAsia="Times New Roman" w:cs="Times New Roman"/>
          <w:szCs w:val="24"/>
        </w:rPr>
        <w:t>Ραγκούση</w:t>
      </w:r>
      <w:proofErr w:type="spellEnd"/>
      <w:r>
        <w:rPr>
          <w:rFonts w:eastAsia="Times New Roman" w:cs="Times New Roman"/>
          <w:szCs w:val="24"/>
        </w:rPr>
        <w:t xml:space="preserve"> ο οποίος γράφει ένα τεράστιο άρθρο. Μάλιστα θέλω να πω ότι είναι ο άνθρωπος ο οποίος έκανε τον «</w:t>
      </w:r>
      <w:r>
        <w:rPr>
          <w:rFonts w:eastAsia="Times New Roman" w:cs="Times New Roman"/>
          <w:szCs w:val="24"/>
        </w:rPr>
        <w:t>ΚΑΛΛΙΚΡΑΤΗ</w:t>
      </w:r>
      <w:r>
        <w:rPr>
          <w:rFonts w:eastAsia="Times New Roman" w:cs="Times New Roman"/>
          <w:szCs w:val="24"/>
        </w:rPr>
        <w:t>». Σε πο</w:t>
      </w:r>
      <w:r>
        <w:rPr>
          <w:rFonts w:eastAsia="Times New Roman" w:cs="Times New Roman"/>
          <w:szCs w:val="24"/>
        </w:rPr>
        <w:t>λλά έχουμε διαφωνίες με τον «</w:t>
      </w:r>
      <w:r>
        <w:rPr>
          <w:rFonts w:eastAsia="Times New Roman" w:cs="Times New Roman"/>
          <w:szCs w:val="24"/>
        </w:rPr>
        <w:t>ΚΑΛΛΙΚΡΑΤΗ</w:t>
      </w:r>
      <w:r>
        <w:rPr>
          <w:rFonts w:eastAsia="Times New Roman" w:cs="Times New Roman"/>
          <w:szCs w:val="24"/>
        </w:rPr>
        <w:t xml:space="preserve">». Έκανε, όμως, και πολλά θετικά. </w:t>
      </w:r>
    </w:p>
    <w:p w14:paraId="53B9B9C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τι λέει ο Γιάννης </w:t>
      </w:r>
      <w:proofErr w:type="spellStart"/>
      <w:r>
        <w:rPr>
          <w:rFonts w:eastAsia="Times New Roman" w:cs="Times New Roman"/>
          <w:szCs w:val="24"/>
        </w:rPr>
        <w:t>Ραγκούσης</w:t>
      </w:r>
      <w:proofErr w:type="spellEnd"/>
      <w:r>
        <w:rPr>
          <w:rFonts w:eastAsia="Times New Roman" w:cs="Times New Roman"/>
          <w:szCs w:val="24"/>
        </w:rPr>
        <w:t>, τον οποίο μάλιστα η παράταξη στην οποία ανήκει -ήταν και υποψήφιός της- δεν τον κάλεσε. Έκαναν κα</w:t>
      </w:r>
      <w:r>
        <w:rPr>
          <w:rFonts w:eastAsia="Times New Roman" w:cs="Times New Roman"/>
          <w:szCs w:val="24"/>
        </w:rPr>
        <w:t>μ</w:t>
      </w:r>
      <w:r>
        <w:rPr>
          <w:rFonts w:eastAsia="Times New Roman" w:cs="Times New Roman"/>
          <w:szCs w:val="24"/>
        </w:rPr>
        <w:t>μιά δεκαριά συσκέψεις για τον «</w:t>
      </w:r>
      <w:r>
        <w:rPr>
          <w:rFonts w:eastAsia="Times New Roman" w:cs="Times New Roman"/>
          <w:szCs w:val="24"/>
        </w:rPr>
        <w:t>ΚΛΕΙΣΘΕΝΗ</w:t>
      </w:r>
      <w:r>
        <w:rPr>
          <w:rFonts w:eastAsia="Times New Roman" w:cs="Times New Roman"/>
          <w:szCs w:val="24"/>
        </w:rPr>
        <w:t xml:space="preserve">» και </w:t>
      </w:r>
      <w:r>
        <w:rPr>
          <w:rFonts w:eastAsia="Times New Roman" w:cs="Times New Roman"/>
          <w:szCs w:val="24"/>
        </w:rPr>
        <w:t xml:space="preserve">δεν τον κάλεσαν καν έστω να ρωτήσουν τη γνώμη του. Για εμένα και μόνο που ήταν Υπουργός Εσωτερικών έπρεπε να τον ρωτήσουν: «Τι λέτε; Τι γνώμη έχετε;». Ούτε αυτό δεν έκαναν. </w:t>
      </w:r>
    </w:p>
    <w:p w14:paraId="53B9B9C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Τι λέει ο Γιάννης </w:t>
      </w:r>
      <w:proofErr w:type="spellStart"/>
      <w:r>
        <w:rPr>
          <w:rFonts w:eastAsia="Times New Roman" w:cs="Times New Roman"/>
          <w:szCs w:val="24"/>
        </w:rPr>
        <w:t>Ραγκούσης</w:t>
      </w:r>
      <w:proofErr w:type="spellEnd"/>
      <w:r>
        <w:rPr>
          <w:rFonts w:eastAsia="Times New Roman" w:cs="Times New Roman"/>
          <w:szCs w:val="24"/>
        </w:rPr>
        <w:t>; Θα σας πω εγώ. Λέει με πολλή σαφήνεια: «Προσωπικά έχω</w:t>
      </w:r>
      <w:r>
        <w:rPr>
          <w:rFonts w:eastAsia="Times New Roman" w:cs="Times New Roman"/>
          <w:szCs w:val="24"/>
        </w:rPr>
        <w:t xml:space="preserve"> κατ’ επανάληψη τοποθετηθεί υπέρ της απλής αναλογικής. Συστήματα απλής αναλογικής </w:t>
      </w:r>
      <w:r>
        <w:rPr>
          <w:rFonts w:eastAsia="Times New Roman" w:cs="Times New Roman"/>
          <w:szCs w:val="24"/>
        </w:rPr>
        <w:lastRenderedPageBreak/>
        <w:t>στην ανάδειξη της νομοθετικής εξουσίας ισχύουν στις ισχυρότερες και παραγωγικότερες οικονομίες του κόσμου: γερμανική, ολλανδική, ισραηλινή, κυπριακή, ελβετική». Αυτά δεν τα λ</w:t>
      </w:r>
      <w:r>
        <w:rPr>
          <w:rFonts w:eastAsia="Times New Roman" w:cs="Times New Roman"/>
          <w:szCs w:val="24"/>
        </w:rPr>
        <w:t xml:space="preserve">έω εγώ. Τα λέει ο παλιός Υπουργός Εσωτερικών. Έχει πολλές ενστάσεις, αλλά τουλάχιστον σε αυτό το κομμάτι συμφωνεί. </w:t>
      </w:r>
    </w:p>
    <w:p w14:paraId="53B9B9C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Για να δούμε, λοιπόν, αυτά που λέει η ΚΕΔΕ σε αυτή τη φοβερή καμπάνια, όπως ότι θα καταρρεύσει το κράτος κ.λπ., ισχύουν; Εγώ λέω το εξής: Τα</w:t>
      </w:r>
      <w:r>
        <w:rPr>
          <w:rFonts w:eastAsia="Times New Roman" w:cs="Times New Roman"/>
          <w:szCs w:val="24"/>
        </w:rPr>
        <w:t xml:space="preserve"> επιχειρήματα αυτά δεν είναι βάσιμα. Και άκουσα, μάλιστα, κάποιους να μιλούν με έντονους τόνους. Υπάρχει ισότητα στην ψήφο; Τουλάχιστον συνταγματικά, λέμε ότι υπάρχει. Πώς κατοχυρώνεται; Πώς γίνεται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να παίρνει ο άλλος το 25% και σε έδρες τελικά να</w:t>
      </w:r>
      <w:r>
        <w:rPr>
          <w:rFonts w:eastAsia="Times New Roman" w:cs="Times New Roman"/>
          <w:szCs w:val="24"/>
        </w:rPr>
        <w:t xml:space="preserve"> παίρνει το 65%; Πώς γίνεται αυτό το πράγμα; Μπορεί να μου το εξηγήσει κάποιος; Τι είναι αυτό το πράγμα; Εντάξει να καταλάβω το να πάρει λίγο παραπάνω. Πώς γίνεται να έχεις πάρει το 25% και τελικά να παίρνεις το 65% των εδρών; Τι είναι αυτό το πράγμα; Δεν </w:t>
      </w:r>
      <w:r>
        <w:rPr>
          <w:rFonts w:eastAsia="Times New Roman" w:cs="Times New Roman"/>
          <w:szCs w:val="24"/>
        </w:rPr>
        <w:t xml:space="preserve">πρέπει να αλλάξει; Δεν είναι θηριώδης παντοδυναμία; Δεν είναι </w:t>
      </w:r>
      <w:proofErr w:type="spellStart"/>
      <w:r>
        <w:rPr>
          <w:rFonts w:eastAsia="Times New Roman" w:cs="Times New Roman"/>
          <w:szCs w:val="24"/>
        </w:rPr>
        <w:t>δημαρχοκεντρικό</w:t>
      </w:r>
      <w:proofErr w:type="spellEnd"/>
      <w:r>
        <w:rPr>
          <w:rFonts w:eastAsia="Times New Roman" w:cs="Times New Roman"/>
          <w:szCs w:val="24"/>
        </w:rPr>
        <w:t xml:space="preserve"> ή </w:t>
      </w:r>
      <w:proofErr w:type="spellStart"/>
      <w:r>
        <w:rPr>
          <w:rFonts w:eastAsia="Times New Roman" w:cs="Times New Roman"/>
          <w:szCs w:val="24"/>
        </w:rPr>
        <w:t>περιφερειοκεντρικό</w:t>
      </w:r>
      <w:proofErr w:type="spellEnd"/>
      <w:r>
        <w:rPr>
          <w:rFonts w:eastAsia="Times New Roman" w:cs="Times New Roman"/>
          <w:szCs w:val="24"/>
        </w:rPr>
        <w:t xml:space="preserve"> το σύστημα που ενισχύει ένα </w:t>
      </w:r>
      <w:r>
        <w:rPr>
          <w:rFonts w:eastAsia="Times New Roman" w:cs="Times New Roman"/>
          <w:szCs w:val="24"/>
        </w:rPr>
        <w:lastRenderedPageBreak/>
        <w:t>άτομο; Η λέξη «εκδημοκρατισμός» λέει κάτι γι’ αυτούς που υψώνουν τη φωνή εδώ μέσα; Ωθεί, ναι ή όχι, σε προγραμματικές δεσμεύσεις;</w:t>
      </w:r>
      <w:r>
        <w:rPr>
          <w:rFonts w:eastAsia="Times New Roman" w:cs="Times New Roman"/>
          <w:szCs w:val="24"/>
        </w:rPr>
        <w:t xml:space="preserve"> Είμαι υποχρεωμένος να ακούσω και τη γνώμη του άλλου. Έχουν ανάγκη οι τοπικές κοινωνίες από συνθέσεις και συνεργασίες. Έχουν ανάγκη από τοπική ανάπτυξη με όρους διαφάνειας και αντοχές σε βάθος χρόνου. Πολλά από αυτά τα οποία έχει καταγγείλει ο Λέανδρος Ρακ</w:t>
      </w:r>
      <w:r>
        <w:rPr>
          <w:rFonts w:eastAsia="Times New Roman" w:cs="Times New Roman"/>
          <w:szCs w:val="24"/>
        </w:rPr>
        <w:t>ιτζής</w:t>
      </w:r>
      <w:r>
        <w:rPr>
          <w:rFonts w:eastAsia="Times New Roman" w:cs="Times New Roman"/>
          <w:szCs w:val="24"/>
        </w:rPr>
        <w:t>,</w:t>
      </w:r>
      <w:r>
        <w:rPr>
          <w:rFonts w:eastAsia="Times New Roman" w:cs="Times New Roman"/>
          <w:szCs w:val="24"/>
        </w:rPr>
        <w:t xml:space="preserve"> δεν θα είχαν γίνει εάν είχε λόγο και μια μειοψηφία. Ναι ή όχι; </w:t>
      </w:r>
    </w:p>
    <w:p w14:paraId="53B9B9C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Αρχικά ε</w:t>
      </w:r>
      <w:r>
        <w:rPr>
          <w:rFonts w:eastAsia="Times New Roman" w:cs="Times New Roman"/>
          <w:szCs w:val="24"/>
        </w:rPr>
        <w:t>ίναι ένα κίνητρο. Υπάρχουν καινούρ</w:t>
      </w:r>
      <w:r>
        <w:rPr>
          <w:rFonts w:eastAsia="Times New Roman" w:cs="Times New Roman"/>
          <w:szCs w:val="24"/>
        </w:rPr>
        <w:t>γ</w:t>
      </w:r>
      <w:r>
        <w:rPr>
          <w:rFonts w:eastAsia="Times New Roman" w:cs="Times New Roman"/>
          <w:szCs w:val="24"/>
        </w:rPr>
        <w:t xml:space="preserve">ια άτομα. Αυτό το έχω ζήσει. Εγώ ήμουν </w:t>
      </w:r>
      <w:proofErr w:type="spellStart"/>
      <w:r>
        <w:rPr>
          <w:rFonts w:eastAsia="Times New Roman" w:cs="Times New Roman"/>
          <w:szCs w:val="24"/>
        </w:rPr>
        <w:t>αυτοδιοικητικός</w:t>
      </w:r>
      <w:proofErr w:type="spellEnd"/>
      <w:r>
        <w:rPr>
          <w:rFonts w:eastAsia="Times New Roman" w:cs="Times New Roman"/>
          <w:szCs w:val="24"/>
        </w:rPr>
        <w:t xml:space="preserve"> σε μεγάλη παράταξη. Την ίδια στιγμή κάποια άτομα που ήταν μεμονωμένα, θετικά </w:t>
      </w:r>
      <w:proofErr w:type="spellStart"/>
      <w:r>
        <w:rPr>
          <w:rFonts w:eastAsia="Times New Roman" w:cs="Times New Roman"/>
          <w:szCs w:val="24"/>
        </w:rPr>
        <w:t>δακτυλοδει</w:t>
      </w:r>
      <w:r>
        <w:rPr>
          <w:rFonts w:eastAsia="Times New Roman" w:cs="Times New Roman"/>
          <w:szCs w:val="24"/>
        </w:rPr>
        <w:t>κτούμενοι</w:t>
      </w:r>
      <w:proofErr w:type="spellEnd"/>
      <w:r>
        <w:rPr>
          <w:rFonts w:eastAsia="Times New Roman" w:cs="Times New Roman"/>
          <w:szCs w:val="24"/>
        </w:rPr>
        <w:t xml:space="preserve"> στις τοπικές κοινωνίες, που έκαναν δουλειά για τα αδέσποτα, για φουκαράδες άστεγους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 έβαζαν υποψηφιότητα και δεν περνούσαν στις εκλογές. Έπαιρναν ένα 4% με 5% και ήταν μια ζωή απ’ έξω. Γιατί; Είναι κακό να μπουν αυτοί μέσα; Είναι κακό να ε</w:t>
      </w:r>
      <w:r>
        <w:rPr>
          <w:rFonts w:eastAsia="Times New Roman" w:cs="Times New Roman"/>
          <w:szCs w:val="24"/>
        </w:rPr>
        <w:t xml:space="preserve">ίναι κίνητρο αυτό το νομοσχέδιο και να </w:t>
      </w:r>
      <w:proofErr w:type="spellStart"/>
      <w:r>
        <w:rPr>
          <w:rFonts w:eastAsia="Times New Roman" w:cs="Times New Roman"/>
          <w:szCs w:val="24"/>
        </w:rPr>
        <w:t>αποεπαγγελματοποιήσει</w:t>
      </w:r>
      <w:proofErr w:type="spellEnd"/>
      <w:r>
        <w:rPr>
          <w:rFonts w:eastAsia="Times New Roman" w:cs="Times New Roman"/>
          <w:szCs w:val="24"/>
        </w:rPr>
        <w:t xml:space="preserve"> την αυτοδιοίκηση; Διότι περί αυτού πρόκειται. Μην </w:t>
      </w:r>
      <w:proofErr w:type="spellStart"/>
      <w:r>
        <w:rPr>
          <w:rFonts w:eastAsia="Times New Roman" w:cs="Times New Roman"/>
          <w:szCs w:val="24"/>
        </w:rPr>
        <w:t>κοροϊδευόμαστε</w:t>
      </w:r>
      <w:proofErr w:type="spellEnd"/>
      <w:r>
        <w:rPr>
          <w:rFonts w:eastAsia="Times New Roman" w:cs="Times New Roman"/>
          <w:szCs w:val="24"/>
        </w:rPr>
        <w:t xml:space="preserve"> τώρα. Ένα μεγάλο κομμάτι ανθρώπων δεν πονούν την τοπική αυτοδιοίκηση. Είναι το </w:t>
      </w:r>
      <w:r>
        <w:rPr>
          <w:rFonts w:eastAsia="Times New Roman" w:cs="Times New Roman"/>
          <w:szCs w:val="24"/>
        </w:rPr>
        <w:lastRenderedPageBreak/>
        <w:t xml:space="preserve">σκαλοπάτι για το επόμενο βήμα τους. Αυτό ζούμε τις </w:t>
      </w:r>
      <w:r>
        <w:rPr>
          <w:rFonts w:eastAsia="Times New Roman" w:cs="Times New Roman"/>
          <w:szCs w:val="24"/>
        </w:rPr>
        <w:t xml:space="preserve">τελευταίες ημέρες. Και αυτό το ζούμε πολύ άσχημα. Ούτε τα προσχήματα δεν κρατάνε. Αδιαφορούν για τους μικρούς δήμους </w:t>
      </w:r>
      <w:proofErr w:type="spellStart"/>
      <w:r>
        <w:rPr>
          <w:rFonts w:eastAsia="Times New Roman" w:cs="Times New Roman"/>
          <w:szCs w:val="24"/>
        </w:rPr>
        <w:t>κτ</w:t>
      </w:r>
      <w:r>
        <w:rPr>
          <w:rFonts w:eastAsia="Times New Roman" w:cs="Times New Roman"/>
          <w:szCs w:val="24"/>
        </w:rPr>
        <w:t>.</w:t>
      </w:r>
      <w:r>
        <w:rPr>
          <w:rFonts w:eastAsia="Times New Roman" w:cs="Times New Roman"/>
          <w:szCs w:val="24"/>
        </w:rPr>
        <w:t>λ</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Το επόμενο σκαλοπάτι μάς ενδιαφέρει. Ξέρετε όλοι τι εννοώ. Δεν μου αρέσει να ονοματίζω. </w:t>
      </w:r>
    </w:p>
    <w:p w14:paraId="53B9B9C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Εγώ θέλω να κάνω μερικές επισημάνσεις. Παρα</w:t>
      </w:r>
      <w:r>
        <w:rPr>
          <w:rFonts w:eastAsia="Times New Roman" w:cs="Times New Roman"/>
          <w:szCs w:val="24"/>
        </w:rPr>
        <w:t xml:space="preserve">μένει η πρόβλεψη ο δήμαρχος να ορίζει αντιδημάρχους. Την επιλογή όμως του προέδρου του δημοτικού συμβουλίου –τα έχω ζήσει- από την παράταξη του δημάρχου θα πρέπει να την ξαναδούμε. </w:t>
      </w:r>
    </w:p>
    <w:p w14:paraId="53B9B9CB"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Εγώ πιστεύω ότι θα πρέπει να επιλέγονται πρόσωπα που ενώνουν, που συνενώνο</w:t>
      </w:r>
      <w:r>
        <w:rPr>
          <w:rFonts w:eastAsia="Times New Roman" w:cs="Times New Roman"/>
          <w:szCs w:val="24"/>
        </w:rPr>
        <w:t xml:space="preserve">υν. Έχει μεγάλη σημασία, δηλαδή, να ψηφίζονται από το κυρίαρχο όργανο, το σώμα του δημοτικού συμβουλίου, για να έχει απήχηση στην κοινωνία. </w:t>
      </w:r>
    </w:p>
    <w:p w14:paraId="53B9B9CC"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Όσον αφορά την εφαρμογή του προϋπολογισμού και του τεχνικού προγράμματος, γνώμη μου είναι να μη μεταφερθεί στο δήμα</w:t>
      </w:r>
      <w:r>
        <w:rPr>
          <w:rFonts w:eastAsia="Times New Roman" w:cs="Times New Roman"/>
          <w:szCs w:val="24"/>
        </w:rPr>
        <w:t>ρχο αλλά να παραμείνει στα συλλογικά όργανα όπως ισχύει σήμερα. Η αποφασιστική αρμοδιότητα που δίνεται στα κοινοτικά συμβούλια σε ό,τι αφορά τα έργα</w:t>
      </w:r>
      <w:r>
        <w:rPr>
          <w:rFonts w:eastAsia="Times New Roman" w:cs="Times New Roman"/>
          <w:szCs w:val="24"/>
        </w:rPr>
        <w:t>,</w:t>
      </w:r>
      <w:r>
        <w:rPr>
          <w:rFonts w:eastAsia="Times New Roman" w:cs="Times New Roman"/>
          <w:szCs w:val="24"/>
        </w:rPr>
        <w:t xml:space="preserve"> είναι θετική. Αυτά πρέπει να </w:t>
      </w:r>
      <w:r>
        <w:rPr>
          <w:rFonts w:eastAsia="Times New Roman" w:cs="Times New Roman"/>
          <w:szCs w:val="24"/>
        </w:rPr>
        <w:lastRenderedPageBreak/>
        <w:t>είναι κυρίαρχα και οι πιστώσεις να παραμένουν στην κοινότητα που ανήκουν σε κ</w:t>
      </w:r>
      <w:r>
        <w:rPr>
          <w:rFonts w:eastAsia="Times New Roman" w:cs="Times New Roman"/>
          <w:szCs w:val="24"/>
        </w:rPr>
        <w:t>άθε περίπτωση.</w:t>
      </w:r>
    </w:p>
    <w:p w14:paraId="53B9B9CD"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θα ήθελα να κάνω την εξής παρατήρηση, Υπουργέ. Για να γίνει δεκτός ένας συνδυασμός, πρέπει να έχει υποψήφιους σε όλες τις εκλογικές περιφέρειες, ενώ μέχρι τώρα αρκούσε να έχει στις μισές. Ακόμα δίνει ποσόστωση από 30 σε 40. Και τα δύο δυσκολεύουν να φτιάξ</w:t>
      </w:r>
      <w:r>
        <w:rPr>
          <w:rFonts w:eastAsia="Times New Roman" w:cs="Times New Roman"/>
          <w:szCs w:val="24"/>
        </w:rPr>
        <w:t xml:space="preserve">ουν συνδυασμό κάποιοι άνθρωποι. Θέλω να το ξαναδείτε. Καλό είναι να το ξαναδούμε αυτό. </w:t>
      </w:r>
    </w:p>
    <w:p w14:paraId="53B9B9CE"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θα μπορούσε ο «ΚΑΛΛΙΚΡΑΤΗΣ» -εγώ θέλω να είμαι δίκαιος- να είχε πολλές θετικές πλευρές, αλλά σε μεγάλο βαθμό έπασχε από συγκεντρωτισμό, κάτι που λένε όλοι, </w:t>
      </w:r>
      <w:r>
        <w:rPr>
          <w:rFonts w:eastAsia="Times New Roman" w:cs="Times New Roman"/>
          <w:szCs w:val="24"/>
        </w:rPr>
        <w:t>τουλάχιστον αυτοί που έχουν ασχοληθεί με την τοπική αυτοδιοίκηση. Έμμεσα μπαίνει κι ένα χωροταξικό θέμα. Εδώ θέλω να σας πω το εξής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μέσος όρος έκτασης ενός δήμου, ας πούμε, στην Ευρωπαϊκή Ένωση είναι πενήντα τετραγωνικά χιλιόμετρα. Μάλιστα ο μέσος όρος </w:t>
      </w:r>
      <w:r>
        <w:rPr>
          <w:rFonts w:eastAsia="Times New Roman" w:cs="Times New Roman"/>
          <w:szCs w:val="24"/>
        </w:rPr>
        <w:t xml:space="preserve">στη Γαλλία είναι ακόμα μικρότερος, είναι δεκαπέντε τετραγωνικά χιλιόμετρα. Αυτό πρέπει να το προσέξουμε, γιατί υπάρχουν τεράστιοι δήμοι. Εκεί χάνεται λίγο ο έλεγχος. </w:t>
      </w:r>
    </w:p>
    <w:p w14:paraId="53B9B9CF"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ασχοληθώ με δύο θέματα τα οποία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έχω χαρεί που έχουν περάσει, αν και </w:t>
      </w:r>
      <w:r>
        <w:rPr>
          <w:rFonts w:eastAsia="Times New Roman" w:cs="Times New Roman"/>
          <w:szCs w:val="24"/>
        </w:rPr>
        <w:t>το πολιτικό κόστος για μερικούς ίσως να είναι μεγάλο. Το ένα είναι το θέμα της αποτέφρωσης, το οποίο εδώ βελτιώνεται σε δύο άρθρα του νομοσχεδίου και χαίρομαι γι’ αυτό που κάνει. Όποιος διαβάσει με μεγάλη προσοχή θα δει ότι σε δύο σημεία, στα άρθρα 249 και</w:t>
      </w:r>
      <w:r>
        <w:rPr>
          <w:rFonts w:eastAsia="Times New Roman" w:cs="Times New Roman"/>
          <w:szCs w:val="24"/>
        </w:rPr>
        <w:t xml:space="preserve"> 251, υπάρχουν βελτιώσεις για να διευκολύνουν αυτούς τους ανθρώπους</w:t>
      </w:r>
      <w:r>
        <w:rPr>
          <w:rFonts w:eastAsia="Times New Roman" w:cs="Times New Roman"/>
          <w:szCs w:val="24"/>
        </w:rPr>
        <w:t>,</w:t>
      </w:r>
      <w:r>
        <w:rPr>
          <w:rFonts w:eastAsia="Times New Roman" w:cs="Times New Roman"/>
          <w:szCs w:val="24"/>
        </w:rPr>
        <w:t xml:space="preserve"> που ξέρετε ότι μέχρι πρότινος ξόδευαν μια περιουσία για να πάνε σε γειτονικά κράτη. </w:t>
      </w:r>
    </w:p>
    <w:p w14:paraId="53B9B9D0"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 xml:space="preserve">Κι επειδή άκουσα πάρα πολλά για το άρθρο 73, κάθισα και διάβασα με προσοχή την παράγραφο 4. </w:t>
      </w:r>
    </w:p>
    <w:p w14:paraId="53B9B9D1"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Πόσο χρόν</w:t>
      </w:r>
      <w:r>
        <w:rPr>
          <w:rFonts w:eastAsia="Times New Roman" w:cs="Times New Roman"/>
          <w:szCs w:val="24"/>
        </w:rPr>
        <w:t>ο έχω ακόμα, κύριε Πρόεδρε; Γιατί δεν θέλω να κάνω κατάχρηση του χρόνου.</w:t>
      </w:r>
    </w:p>
    <w:p w14:paraId="53B9B9D2" w14:textId="77777777" w:rsidR="00D9389E" w:rsidRDefault="0030006C">
      <w:pPr>
        <w:tabs>
          <w:tab w:val="left" w:pos="2608"/>
        </w:tabs>
        <w:spacing w:line="600" w:lineRule="auto"/>
        <w:ind w:firstLine="720"/>
        <w:contextualSpacing/>
        <w:jc w:val="both"/>
        <w:rPr>
          <w:rFonts w:eastAsia="Times New Roman" w:cs="Times New Roman"/>
          <w:szCs w:val="24"/>
        </w:rPr>
      </w:pPr>
      <w:r w:rsidRPr="00CE6DDC">
        <w:rPr>
          <w:rFonts w:eastAsia="Times New Roman" w:cs="Times New Roman"/>
          <w:b/>
          <w:szCs w:val="24"/>
        </w:rPr>
        <w:t xml:space="preserve">ΠΡΟΕΔΡΕΥΩΝ (Αναστάσιος Κουράκης): </w:t>
      </w:r>
      <w:r>
        <w:rPr>
          <w:rFonts w:eastAsia="Times New Roman" w:cs="Times New Roman"/>
          <w:szCs w:val="24"/>
        </w:rPr>
        <w:t>Περίπου τέσσερα λεπτά.</w:t>
      </w:r>
    </w:p>
    <w:p w14:paraId="53B9B9D3"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w:t>
      </w:r>
    </w:p>
    <w:p w14:paraId="53B9B9D4"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 xml:space="preserve">Λέει: «Μέλος του δημοτικού συμβουλίου μπορεί με γραπτή δήλωσή του προς το προεδρείο να </w:t>
      </w:r>
      <w:r>
        <w:rPr>
          <w:rFonts w:eastAsia="Times New Roman" w:cs="Times New Roman"/>
          <w:szCs w:val="24"/>
        </w:rPr>
        <w:t xml:space="preserve">ανεξαρτητοποιηθεί από τη δημοτική παράταξη». Εκεί ακούω ότι σκίζουν τα ιμάτιά τους </w:t>
      </w:r>
      <w:r>
        <w:rPr>
          <w:rFonts w:eastAsia="Times New Roman" w:cs="Times New Roman"/>
          <w:szCs w:val="24"/>
        </w:rPr>
        <w:lastRenderedPageBreak/>
        <w:t>εδώ μέσα. Καλά σε επίπεδο Κυβέρνησης δεν ξέρετε ότι το Σύνταγμα θωρακίζει τον Βουλευτή; Άλλο θέμα αυτό της ηθικής τάξης. Συμφωνούμε για θέμα ηθικής τάξης ότι αν κάποιος Βουλ</w:t>
      </w:r>
      <w:r>
        <w:rPr>
          <w:rFonts w:eastAsia="Times New Roman" w:cs="Times New Roman"/>
          <w:szCs w:val="24"/>
        </w:rPr>
        <w:t>ευτής εκλέγεται με ένα κόμμα, καλό είναι όταν αλλάζει να παραιτείται. Ωστόσο το Σύνταγμα το θωρακίζει αυτό. Έχει δικαίωμα ο Βουλευτής να κάνει χρήση της έδρας του όπως θέλει μάλιστα σε επίπεδο τοπικό. Για ποιον λόγο; Το άκουσα και το ξανάκουσα σαν να είναι</w:t>
      </w:r>
      <w:r>
        <w:rPr>
          <w:rFonts w:eastAsia="Times New Roman" w:cs="Times New Roman"/>
          <w:szCs w:val="24"/>
        </w:rPr>
        <w:t xml:space="preserve"> το έγκλημα καθοσιώσεως. Για όνομα του Θεού!</w:t>
      </w:r>
    </w:p>
    <w:p w14:paraId="53B9B9D5"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Και τώρα θέλω να έρθω σε μια από τις τροπολογίες. Κατ’ αρχάς νομίζω ότι κανείς δεν διαφωνεί πως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κάποιοι που έφυγαν, γιατί πτώχευσε η χώρα -έφυγαν τριακόσιες χιλιάδες και φύγανε κι άλλοι μετά, οφείλω ν</w:t>
      </w:r>
      <w:r>
        <w:rPr>
          <w:rFonts w:eastAsia="Times New Roman" w:cs="Times New Roman"/>
          <w:szCs w:val="24"/>
        </w:rPr>
        <w:t>α το ομολογήσω- έχουν δικαίωμα να ψηφίσουν. Βέβαια. Πρέπει να κάνει κάτι η Κυβέρνηση; Ούτε συζήτηση. Αυτό</w:t>
      </w:r>
      <w:r>
        <w:rPr>
          <w:rFonts w:eastAsia="Times New Roman" w:cs="Times New Roman"/>
          <w:szCs w:val="24"/>
        </w:rPr>
        <w:t>,</w:t>
      </w:r>
      <w:r>
        <w:rPr>
          <w:rFonts w:eastAsia="Times New Roman" w:cs="Times New Roman"/>
          <w:szCs w:val="24"/>
        </w:rPr>
        <w:t xml:space="preserve"> όμως, είναι ένα άλλο ζήτημα κι είναι ένα άλλο ζήτημα ότι κάποιος ομογενής τον οποίο σεβόμαστε, τον αγαπάμε, ζει πια πάνω από είκοσι, εικοσιπέντε, τρι</w:t>
      </w:r>
      <w:r>
        <w:rPr>
          <w:rFonts w:eastAsia="Times New Roman" w:cs="Times New Roman"/>
          <w:szCs w:val="24"/>
        </w:rPr>
        <w:t xml:space="preserve">άντα και σαράντα χρόνια εκτός Ελλάδας. Τον σεβόμαστε και τον αγαπάμε. Ωστόσο έχει σχέση με τη σημερινή πραγματικότητα της χώρας; Δεν πρέπει να το δούμε αυτό; Γιατί βλέπω ότι υπάρχει διακαής </w:t>
      </w:r>
      <w:r>
        <w:rPr>
          <w:rFonts w:eastAsia="Times New Roman" w:cs="Times New Roman"/>
          <w:szCs w:val="24"/>
        </w:rPr>
        <w:lastRenderedPageBreak/>
        <w:t>πόθος να ψηφίζουν γενικώς όλοι. Όχι. Αυτοί που φύγανε πρόσφατα ναι</w:t>
      </w:r>
      <w:r>
        <w:rPr>
          <w:rFonts w:eastAsia="Times New Roman" w:cs="Times New Roman"/>
          <w:szCs w:val="24"/>
        </w:rPr>
        <w:t>. Έχει υποχρέωση η Κυβέρνηση και πιστεύω ότι θα το κάνει.</w:t>
      </w:r>
    </w:p>
    <w:p w14:paraId="53B9B9D6"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στην άλλη τροπολογία που ακούμε ήξεις </w:t>
      </w:r>
      <w:proofErr w:type="spellStart"/>
      <w:r>
        <w:rPr>
          <w:rFonts w:eastAsia="Times New Roman" w:cs="Times New Roman"/>
          <w:szCs w:val="24"/>
        </w:rPr>
        <w:t>αφήξεις</w:t>
      </w:r>
      <w:proofErr w:type="spellEnd"/>
      <w:r>
        <w:rPr>
          <w:rFonts w:eastAsia="Times New Roman" w:cs="Times New Roman"/>
          <w:szCs w:val="24"/>
        </w:rPr>
        <w:t xml:space="preserve"> κάθε μέρα από τους βαρόνους της Αξιωματικής Αντιπολίτευσης. Είμαι παθών και ξέρω από πρώτο χέρι ότι αυτό που έχει γίνει στη Β΄ Αθήνα</w:t>
      </w:r>
      <w:r>
        <w:rPr>
          <w:rFonts w:eastAsia="Times New Roman" w:cs="Times New Roman"/>
          <w:szCs w:val="24"/>
        </w:rPr>
        <w:t>ς</w:t>
      </w:r>
      <w:r>
        <w:rPr>
          <w:rFonts w:eastAsia="Times New Roman" w:cs="Times New Roman"/>
          <w:szCs w:val="24"/>
        </w:rPr>
        <w:t xml:space="preserve"> δεν έχει ξ</w:t>
      </w:r>
      <w:r>
        <w:rPr>
          <w:rFonts w:eastAsia="Times New Roman" w:cs="Times New Roman"/>
          <w:szCs w:val="24"/>
        </w:rPr>
        <w:t>αναγίνει σε κα</w:t>
      </w:r>
      <w:r>
        <w:rPr>
          <w:rFonts w:eastAsia="Times New Roman" w:cs="Times New Roman"/>
          <w:szCs w:val="24"/>
        </w:rPr>
        <w:t>μ</w:t>
      </w:r>
      <w:r>
        <w:rPr>
          <w:rFonts w:eastAsia="Times New Roman" w:cs="Times New Roman"/>
          <w:szCs w:val="24"/>
        </w:rPr>
        <w:t>μία χώρα της Ευρωπαϊκής Ένωσης, πιστεύω και σε κα</w:t>
      </w:r>
      <w:r>
        <w:rPr>
          <w:rFonts w:eastAsia="Times New Roman" w:cs="Times New Roman"/>
          <w:szCs w:val="24"/>
        </w:rPr>
        <w:t>μ</w:t>
      </w:r>
      <w:r>
        <w:rPr>
          <w:rFonts w:eastAsia="Times New Roman" w:cs="Times New Roman"/>
          <w:szCs w:val="24"/>
        </w:rPr>
        <w:t>μία χώρα του κόσμου.</w:t>
      </w:r>
    </w:p>
    <w:p w14:paraId="53B9B9D7" w14:textId="77777777" w:rsidR="00D9389E" w:rsidRDefault="0030006C">
      <w:pPr>
        <w:tabs>
          <w:tab w:val="left" w:pos="2608"/>
        </w:tabs>
        <w:spacing w:line="600" w:lineRule="auto"/>
        <w:ind w:firstLine="720"/>
        <w:contextualSpacing/>
        <w:jc w:val="both"/>
        <w:rPr>
          <w:rFonts w:eastAsia="Times New Roman"/>
          <w:szCs w:val="24"/>
        </w:rPr>
      </w:pPr>
      <w:r>
        <w:rPr>
          <w:rFonts w:eastAsia="Times New Roman"/>
          <w:szCs w:val="24"/>
        </w:rPr>
        <w:t>Η</w:t>
      </w:r>
      <w:r>
        <w:rPr>
          <w:rFonts w:eastAsia="Times New Roman"/>
          <w:szCs w:val="24"/>
        </w:rPr>
        <w:t xml:space="preserve"> Β΄ Αθήνας είναι τόσο τεράστια εκλογική περιφέρεια, όπου οι γόνοι παιδιά δηλαδή πολιτικών που έχουν έτοιμη την εκλογική πελατεία ευνοούνται, όπως ευνοούνται και αυτοί πο</w:t>
      </w:r>
      <w:r>
        <w:rPr>
          <w:rFonts w:eastAsia="Times New Roman"/>
          <w:szCs w:val="24"/>
        </w:rPr>
        <w:t>υ έχουν πολύ χρήμα για να μπορούν να πληρώνουν, να οργανώνουν συγκεντρώσεις</w:t>
      </w:r>
      <w:r>
        <w:rPr>
          <w:rFonts w:eastAsia="Times New Roman"/>
          <w:szCs w:val="24"/>
        </w:rPr>
        <w:t>,</w:t>
      </w:r>
      <w:r>
        <w:rPr>
          <w:rFonts w:eastAsia="Times New Roman"/>
          <w:szCs w:val="24"/>
        </w:rPr>
        <w:t xml:space="preserve"> και </w:t>
      </w:r>
      <w:r>
        <w:rPr>
          <w:rFonts w:eastAsia="Times New Roman"/>
          <w:szCs w:val="24"/>
        </w:rPr>
        <w:t xml:space="preserve">να </w:t>
      </w:r>
      <w:r>
        <w:rPr>
          <w:rFonts w:eastAsia="Times New Roman"/>
          <w:szCs w:val="24"/>
        </w:rPr>
        <w:t>κινούνται και αυτοί που είναι χαϊδεμένα παιδιά των</w:t>
      </w:r>
      <w:r>
        <w:rPr>
          <w:rFonts w:eastAsia="Times New Roman"/>
          <w:szCs w:val="24"/>
        </w:rPr>
        <w:t xml:space="preserve"> </w:t>
      </w:r>
      <w:proofErr w:type="spellStart"/>
      <w:r>
        <w:rPr>
          <w:rFonts w:eastAsia="Times New Roman"/>
          <w:szCs w:val="24"/>
        </w:rPr>
        <w:t>μίντια</w:t>
      </w:r>
      <w:proofErr w:type="spellEnd"/>
      <w:r>
        <w:rPr>
          <w:rFonts w:eastAsia="Times New Roman"/>
          <w:szCs w:val="24"/>
        </w:rPr>
        <w:t>.</w:t>
      </w:r>
      <w:r w:rsidRPr="00D24CD8">
        <w:rPr>
          <w:rFonts w:eastAsia="Times New Roman"/>
          <w:szCs w:val="24"/>
        </w:rPr>
        <w:t xml:space="preserve"> </w:t>
      </w:r>
    </w:p>
    <w:p w14:paraId="53B9B9D8"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Εδώ μου έρχεται -επειδή είμαι και στην </w:t>
      </w:r>
      <w:r>
        <w:rPr>
          <w:rFonts w:eastAsia="Times New Roman"/>
          <w:szCs w:val="24"/>
        </w:rPr>
        <w:t>ε</w:t>
      </w:r>
      <w:r>
        <w:rPr>
          <w:rFonts w:eastAsia="Times New Roman"/>
          <w:szCs w:val="24"/>
        </w:rPr>
        <w:t>πιτροπή του ΚΕΕΛΠΝΟ- στο μυαλό -και είναι και η εξήγηση- γιατί έδιναν τό</w:t>
      </w:r>
      <w:r>
        <w:rPr>
          <w:rFonts w:eastAsia="Times New Roman"/>
          <w:szCs w:val="24"/>
        </w:rPr>
        <w:t xml:space="preserve">σα λεφτά μέχρι και το 2015 σε δημοσιογράφους, σε μέσα, παντού. Έδιναν λεφτά. Δεν έχει απαντηθεί. Εγώ σας μιλάω ειλικρινά ότι αν μετά το 2015 είχε δοθεί έστω και </w:t>
      </w:r>
      <w:r>
        <w:rPr>
          <w:rFonts w:eastAsia="Times New Roman"/>
          <w:szCs w:val="24"/>
        </w:rPr>
        <w:t xml:space="preserve">1 </w:t>
      </w:r>
      <w:r>
        <w:rPr>
          <w:rFonts w:eastAsia="Times New Roman"/>
          <w:szCs w:val="24"/>
        </w:rPr>
        <w:t xml:space="preserve">ευρώ, εγώ πρώτος θα είχα </w:t>
      </w:r>
      <w:r>
        <w:rPr>
          <w:rFonts w:eastAsia="Times New Roman"/>
          <w:szCs w:val="24"/>
        </w:rPr>
        <w:lastRenderedPageBreak/>
        <w:t>διαμαρτυρηθεί. Ούτε μισό! Γιατί έδιναν λεφτά σε κανάλια, σε μεμονωμέ</w:t>
      </w:r>
      <w:r>
        <w:rPr>
          <w:rFonts w:eastAsia="Times New Roman"/>
          <w:szCs w:val="24"/>
        </w:rPr>
        <w:t>νους δημοσιογράφους, σε συγκροτήματα; Για έναν απλό, απλούστατο λόγο</w:t>
      </w:r>
      <w:r>
        <w:rPr>
          <w:rFonts w:eastAsia="Times New Roman"/>
          <w:szCs w:val="24"/>
        </w:rPr>
        <w:t>.</w:t>
      </w:r>
      <w:r>
        <w:rPr>
          <w:rFonts w:eastAsia="Times New Roman"/>
          <w:szCs w:val="24"/>
        </w:rPr>
        <w:t xml:space="preserve"> </w:t>
      </w:r>
      <w:r>
        <w:rPr>
          <w:rFonts w:eastAsia="Times New Roman"/>
          <w:szCs w:val="24"/>
        </w:rPr>
        <w:t>Γ</w:t>
      </w:r>
      <w:r>
        <w:rPr>
          <w:rFonts w:eastAsia="Times New Roman"/>
          <w:szCs w:val="24"/>
        </w:rPr>
        <w:t>ια να εξασφαλίζουν την εκλογή αυτών των ανθρώπων, των δικών τους ανθρώπων.</w:t>
      </w:r>
    </w:p>
    <w:p w14:paraId="53B9B9D9"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Τι πιο αυτονόητο, λοιπόν, από την κατάτμηση αυτής της περιφέρειας; Και, μάλιστα, εγώ </w:t>
      </w:r>
      <w:proofErr w:type="spellStart"/>
      <w:r>
        <w:rPr>
          <w:rFonts w:eastAsia="Times New Roman"/>
          <w:szCs w:val="24"/>
        </w:rPr>
        <w:t>λογοπαίζοντας</w:t>
      </w:r>
      <w:proofErr w:type="spellEnd"/>
      <w:r>
        <w:rPr>
          <w:rFonts w:eastAsia="Times New Roman"/>
          <w:szCs w:val="24"/>
        </w:rPr>
        <w:t xml:space="preserve"> -είναι σε θ</w:t>
      </w:r>
      <w:r>
        <w:rPr>
          <w:rFonts w:eastAsia="Times New Roman"/>
          <w:szCs w:val="24"/>
        </w:rPr>
        <w:t xml:space="preserve">ετική κατεύθυνση- είπα: «Τι τρεις; Παραπάνω». Ποιος είναι ο μεγαλύτερος νομός; Ο Νομός Αιτωλοακαρνανίας; Πόσες έδρες έχει; Οχτώ; Έστω οχτώ. </w:t>
      </w:r>
    </w:p>
    <w:p w14:paraId="53B9B9DA"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Τι θέλω να πω; Ήταν σημαδεμένη η τράπουλα στη Β΄ Αθήνας, ήταν σημαδεμένη από την αρχή. Κάποιοι ήταν νεροκουβαλητές,</w:t>
      </w:r>
      <w:r>
        <w:rPr>
          <w:rFonts w:eastAsia="Times New Roman"/>
          <w:szCs w:val="24"/>
        </w:rPr>
        <w:t xml:space="preserve"> πήγαιναν να φέρουν μερικές ψήφους και κανόνιζε η νομενκλατούρα ποιοι είναι ελεγχόμενοι να μπουν.</w:t>
      </w:r>
    </w:p>
    <w:p w14:paraId="53B9B9DB"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3B9B9DC"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Μισό λεπτό θέλω, κύριε Πρόεδρε, και τελειώνω. Ευχαριστώ.</w:t>
      </w:r>
    </w:p>
    <w:p w14:paraId="53B9B9DD"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Ποια πρόνοια υπάρ</w:t>
      </w:r>
      <w:r>
        <w:rPr>
          <w:rFonts w:eastAsia="Times New Roman"/>
          <w:szCs w:val="24"/>
        </w:rPr>
        <w:t xml:space="preserve">χει εδώ για την αξιοκρατία; Σε ένα παιδί που ζει στην Αγία Βαρβάρα και τρέχει από το πρωί ως το </w:t>
      </w:r>
      <w:r>
        <w:rPr>
          <w:rFonts w:eastAsia="Times New Roman"/>
          <w:szCs w:val="24"/>
        </w:rPr>
        <w:lastRenderedPageBreak/>
        <w:t>βράδυ και για τα αδέσποτα και για τους άστεγους και για τα τοπικά προβλήματα, γιατί να μην του δοθεί η ευκαιρία να συμμετέχει στην επόμενη Βουλή; Ποιος το απαγο</w:t>
      </w:r>
      <w:r>
        <w:rPr>
          <w:rFonts w:eastAsia="Times New Roman"/>
          <w:szCs w:val="24"/>
        </w:rPr>
        <w:t xml:space="preserve">ρεύει αυτό το πράγμα; </w:t>
      </w:r>
    </w:p>
    <w:p w14:paraId="53B9B9DE"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Θυμάμαι τον Πρόεδρό σας -γιατί μαζί ξεκινήσαμε- που πρότεινε κατάτμηση τότε και μου είχε κάνει θετική εντύπωση και είχα πει «μπράβο του». Δεν τον συνέφερε. Τι άλλαξε σήμερα; Ήξεις </w:t>
      </w:r>
      <w:proofErr w:type="spellStart"/>
      <w:r>
        <w:rPr>
          <w:rFonts w:eastAsia="Times New Roman"/>
          <w:szCs w:val="24"/>
        </w:rPr>
        <w:t>αφήξεις</w:t>
      </w:r>
      <w:proofErr w:type="spellEnd"/>
      <w:r>
        <w:rPr>
          <w:rFonts w:eastAsia="Times New Roman"/>
          <w:szCs w:val="24"/>
        </w:rPr>
        <w:t xml:space="preserve"> δέκα φορές. Τη μία έτσι την άλλη αλλιώς. Δεν </w:t>
      </w:r>
      <w:r>
        <w:rPr>
          <w:rFonts w:eastAsia="Times New Roman"/>
          <w:szCs w:val="24"/>
        </w:rPr>
        <w:t xml:space="preserve">έχουμε καταλάβει. Και ακούω όρους του τύπου «πρέπει να κάνετε κι αυτό για να κάνουμε εκείνο». </w:t>
      </w:r>
    </w:p>
    <w:p w14:paraId="53B9B9DF"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Προφανώς οι βαρόνοι του </w:t>
      </w:r>
      <w:r>
        <w:rPr>
          <w:rFonts w:eastAsia="Times New Roman"/>
          <w:szCs w:val="24"/>
        </w:rPr>
        <w:t>κ</w:t>
      </w:r>
      <w:r>
        <w:rPr>
          <w:rFonts w:eastAsia="Times New Roman"/>
          <w:szCs w:val="24"/>
        </w:rPr>
        <w:t xml:space="preserve">όμματος αυτοί που έχουν μάθει να εκλέγονται εύκολα, χωρίς να ταλαιπωρούνται, φοβούνται τα νέα άτομα μέσα από στο </w:t>
      </w:r>
      <w:r>
        <w:rPr>
          <w:rFonts w:eastAsia="Times New Roman"/>
          <w:szCs w:val="24"/>
        </w:rPr>
        <w:t>κ</w:t>
      </w:r>
      <w:r>
        <w:rPr>
          <w:rFonts w:eastAsia="Times New Roman"/>
          <w:szCs w:val="24"/>
        </w:rPr>
        <w:t>όμμα τους. Έτσι καταλα</w:t>
      </w:r>
      <w:r>
        <w:rPr>
          <w:rFonts w:eastAsia="Times New Roman"/>
          <w:szCs w:val="24"/>
        </w:rPr>
        <w:t>βαίνουμε την αξιοκρατία; Έτσι καταλαβαίνουμε την καινούρ</w:t>
      </w:r>
      <w:r>
        <w:rPr>
          <w:rFonts w:eastAsia="Times New Roman"/>
          <w:szCs w:val="24"/>
        </w:rPr>
        <w:t>γ</w:t>
      </w:r>
      <w:r>
        <w:rPr>
          <w:rFonts w:eastAsia="Times New Roman"/>
          <w:szCs w:val="24"/>
        </w:rPr>
        <w:t>ια ποιότητα του ελληνικού Κοινοβουλίου;</w:t>
      </w:r>
    </w:p>
    <w:p w14:paraId="53B9B9E0"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Ευχαριστώ πάρα πολύ.</w:t>
      </w:r>
    </w:p>
    <w:p w14:paraId="53B9B9E1" w14:textId="77777777" w:rsidR="00D9389E" w:rsidRDefault="0030006C">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53B9B9E2" w14:textId="77777777" w:rsidR="00D9389E" w:rsidRDefault="0030006C">
      <w:pPr>
        <w:tabs>
          <w:tab w:val="left" w:pos="2940"/>
        </w:tabs>
        <w:spacing w:line="600" w:lineRule="auto"/>
        <w:ind w:firstLine="720"/>
        <w:contextualSpacing/>
        <w:jc w:val="both"/>
        <w:rPr>
          <w:rFonts w:eastAsia="Times New Roman"/>
          <w:szCs w:val="24"/>
        </w:rPr>
      </w:pPr>
      <w:r w:rsidRPr="007609EC">
        <w:rPr>
          <w:rFonts w:eastAsia="Times New Roman"/>
          <w:b/>
          <w:szCs w:val="24"/>
        </w:rPr>
        <w:t>ΠΡΟΕΔΡΕΥΩΝ (Αναστάσιος Κουράκης):</w:t>
      </w:r>
      <w:r>
        <w:rPr>
          <w:rFonts w:eastAsia="Times New Roman"/>
          <w:szCs w:val="24"/>
        </w:rPr>
        <w:t xml:space="preserve"> Ευχαριστούμε τον κ. </w:t>
      </w:r>
      <w:proofErr w:type="spellStart"/>
      <w:r>
        <w:rPr>
          <w:rFonts w:eastAsia="Times New Roman"/>
          <w:szCs w:val="24"/>
        </w:rPr>
        <w:t>Παπαχριστόπουλο</w:t>
      </w:r>
      <w:proofErr w:type="spellEnd"/>
      <w:r>
        <w:rPr>
          <w:rFonts w:eastAsia="Times New Roman"/>
          <w:szCs w:val="24"/>
        </w:rPr>
        <w:t>.</w:t>
      </w:r>
    </w:p>
    <w:p w14:paraId="53B9B9E3"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Τον λόγο </w:t>
      </w:r>
      <w:r>
        <w:rPr>
          <w:rFonts w:eastAsia="Times New Roman"/>
          <w:szCs w:val="24"/>
        </w:rPr>
        <w:t xml:space="preserve">έχει για δεκαπέντε λεπτά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 xml:space="preserve">γορητής από το Ποτάμι κ. Γεώργιος </w:t>
      </w:r>
      <w:proofErr w:type="spellStart"/>
      <w:r>
        <w:rPr>
          <w:rFonts w:eastAsia="Times New Roman"/>
          <w:szCs w:val="24"/>
        </w:rPr>
        <w:t>Μαυρωτάς</w:t>
      </w:r>
      <w:proofErr w:type="spellEnd"/>
      <w:r>
        <w:rPr>
          <w:rFonts w:eastAsia="Times New Roman"/>
          <w:szCs w:val="24"/>
        </w:rPr>
        <w:t>.</w:t>
      </w:r>
    </w:p>
    <w:p w14:paraId="53B9B9E4"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Να παρακαλέσω να είμαστε συνεπείς στον χρόνο, γιατί υπάρχουν </w:t>
      </w:r>
      <w:proofErr w:type="spellStart"/>
      <w:r>
        <w:rPr>
          <w:rFonts w:eastAsia="Times New Roman"/>
          <w:szCs w:val="24"/>
        </w:rPr>
        <w:t>εκατόν</w:t>
      </w:r>
      <w:proofErr w:type="spellEnd"/>
      <w:r>
        <w:rPr>
          <w:rFonts w:eastAsia="Times New Roman"/>
          <w:szCs w:val="24"/>
        </w:rPr>
        <w:t xml:space="preserve"> τριάντα πέντε ομιλητές εγγεγραμμένοι και αν δεν είμαστε συνεπείς στον χρόνο, καταλαβαίνετε ότι είτε θα πάμε </w:t>
      </w:r>
      <w:r>
        <w:rPr>
          <w:rFonts w:eastAsia="Times New Roman"/>
          <w:szCs w:val="24"/>
        </w:rPr>
        <w:t>πάρα πολλές μέρες…</w:t>
      </w:r>
    </w:p>
    <w:p w14:paraId="53B9B9E5" w14:textId="77777777" w:rsidR="00D9389E" w:rsidRDefault="0030006C">
      <w:pPr>
        <w:tabs>
          <w:tab w:val="left" w:pos="2940"/>
        </w:tabs>
        <w:spacing w:line="600" w:lineRule="auto"/>
        <w:ind w:firstLine="720"/>
        <w:contextualSpacing/>
        <w:jc w:val="both"/>
        <w:rPr>
          <w:rFonts w:eastAsia="Times New Roman"/>
          <w:szCs w:val="24"/>
        </w:rPr>
      </w:pPr>
      <w:r w:rsidRPr="007609EC">
        <w:rPr>
          <w:rFonts w:eastAsia="Times New Roman"/>
          <w:b/>
          <w:szCs w:val="24"/>
        </w:rPr>
        <w:t xml:space="preserve">ΚΩΝΣΤΑΝΤΙΝΟΣ ΤΖΑΒΑΡΑΣ: </w:t>
      </w:r>
      <w:r>
        <w:rPr>
          <w:rFonts w:eastAsia="Times New Roman"/>
          <w:szCs w:val="24"/>
        </w:rPr>
        <w:t>Σήμερα, κύριε Πρόεδρε, μέχρι τι ώρα θα πάμε;</w:t>
      </w:r>
    </w:p>
    <w:p w14:paraId="53B9B9E6" w14:textId="77777777" w:rsidR="00D9389E" w:rsidRDefault="0030006C">
      <w:pPr>
        <w:tabs>
          <w:tab w:val="left" w:pos="2940"/>
        </w:tabs>
        <w:spacing w:line="600" w:lineRule="auto"/>
        <w:ind w:firstLine="720"/>
        <w:contextualSpacing/>
        <w:jc w:val="both"/>
        <w:rPr>
          <w:rFonts w:eastAsia="Times New Roman"/>
          <w:szCs w:val="24"/>
        </w:rPr>
      </w:pPr>
      <w:r w:rsidRPr="007609EC">
        <w:rPr>
          <w:rFonts w:eastAsia="Times New Roman"/>
          <w:b/>
          <w:szCs w:val="24"/>
        </w:rPr>
        <w:t xml:space="preserve">ΠΡΟΕΔΡΕΥΩΝ (Αναστάσιος Κουράκης): </w:t>
      </w:r>
      <w:r>
        <w:rPr>
          <w:rFonts w:eastAsia="Times New Roman"/>
          <w:szCs w:val="24"/>
        </w:rPr>
        <w:t>Θα το δούμε λίγο αργότερα. Θα δούμε πώς πάει η ροή και θα σας ενημερώσω εγκαίρως.</w:t>
      </w:r>
    </w:p>
    <w:p w14:paraId="53B9B9E7"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Μαυρωτά</w:t>
      </w:r>
      <w:proofErr w:type="spellEnd"/>
      <w:r>
        <w:rPr>
          <w:rFonts w:eastAsia="Times New Roman"/>
          <w:szCs w:val="24"/>
        </w:rPr>
        <w:t>, έχετε τον λόγο.</w:t>
      </w:r>
    </w:p>
    <w:p w14:paraId="53B9B9E8" w14:textId="77777777" w:rsidR="00D9389E" w:rsidRDefault="0030006C">
      <w:pPr>
        <w:tabs>
          <w:tab w:val="left" w:pos="2940"/>
        </w:tabs>
        <w:spacing w:line="600" w:lineRule="auto"/>
        <w:ind w:firstLine="720"/>
        <w:contextualSpacing/>
        <w:jc w:val="both"/>
        <w:rPr>
          <w:rFonts w:eastAsia="Times New Roman"/>
          <w:szCs w:val="24"/>
        </w:rPr>
      </w:pPr>
      <w:r w:rsidRPr="007609EC">
        <w:rPr>
          <w:rFonts w:eastAsia="Times New Roman"/>
          <w:b/>
          <w:szCs w:val="24"/>
        </w:rPr>
        <w:t>ΓΕΩΡΓΙΟΣ ΜΑΥΡΩ</w:t>
      </w:r>
      <w:r w:rsidRPr="007609EC">
        <w:rPr>
          <w:rFonts w:eastAsia="Times New Roman"/>
          <w:b/>
          <w:szCs w:val="24"/>
        </w:rPr>
        <w:t>ΤΑΣ:</w:t>
      </w:r>
      <w:r>
        <w:rPr>
          <w:rFonts w:eastAsia="Times New Roman"/>
          <w:szCs w:val="24"/>
        </w:rPr>
        <w:t xml:space="preserve"> Ευχαριστώ, κύριε Πρόεδρε. Θα είμαι μέσα στον χρόνο μου.</w:t>
      </w:r>
    </w:p>
    <w:p w14:paraId="53B9B9E9"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Το νομοσχέδιο για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που συζητάμε σήμερα</w:t>
      </w:r>
      <w:r>
        <w:rPr>
          <w:rFonts w:eastAsia="Times New Roman"/>
          <w:szCs w:val="24"/>
        </w:rPr>
        <w:t>,</w:t>
      </w:r>
      <w:r>
        <w:rPr>
          <w:rFonts w:eastAsia="Times New Roman"/>
          <w:szCs w:val="24"/>
        </w:rPr>
        <w:t xml:space="preserve"> έχει το όνομα του θεμελιωτή της Αθηναϊκής Δημοκρατίας, του Κλεισθένη, που πριν από είκοσι πέντε αιώνες έκανε τομή στην εφαρμοσμένη π</w:t>
      </w:r>
      <w:r>
        <w:rPr>
          <w:rFonts w:eastAsia="Times New Roman"/>
          <w:szCs w:val="24"/>
        </w:rPr>
        <w:t>ολιτική και έθεσε τις βάσεις για τη δημοκρατική μεταρρύθμιση της Αθήνας.</w:t>
      </w:r>
    </w:p>
    <w:p w14:paraId="53B9B9EA"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lastRenderedPageBreak/>
        <w:t>Το νομοσχέδιο έχει διακόσια πενήντα πέντε άρθρα. Οπότε αν έκανα μια ομοιόμορφη κατανομή των δεκαπέντε λεπτών της ομιλίας μου στα διακόσια πενήντα πέντε άρθρα, χρησιμοποιώντας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απλή αναλογική, θα έπρεπε να αφιερώσω περίπου τρ</w:t>
      </w:r>
      <w:r>
        <w:rPr>
          <w:rFonts w:eastAsia="Times New Roman"/>
          <w:szCs w:val="24"/>
        </w:rPr>
        <w:t>ιά</w:t>
      </w:r>
      <w:r>
        <w:rPr>
          <w:rFonts w:eastAsia="Times New Roman"/>
          <w:szCs w:val="24"/>
        </w:rPr>
        <w:t>μισι δευτερόλεπτα σε κάθε άρθρο. Όπως καταλαβαίνετε, δεν θα ήταν σώφρων να το κάνω αυτό για την ουσία της συζήτησης. Θα εστιάσω αναπόφευκτα στα σημαντικά πράγματα που περιλαμβάνονται σ’ αυτό το νομοσχέδιο.</w:t>
      </w:r>
    </w:p>
    <w:p w14:paraId="53B9B9EB"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Πριν από αυτά να πω ότι γενικά ακολουθήθηκε μια πολύ προβληματική νομοθετική πρακτική, καθότι το σχέδιο νόμου που έχουμε στα χέρια </w:t>
      </w:r>
      <w:r>
        <w:rPr>
          <w:rFonts w:eastAsia="Times New Roman"/>
          <w:szCs w:val="24"/>
        </w:rPr>
        <w:t>μας,</w:t>
      </w:r>
      <w:r>
        <w:rPr>
          <w:rFonts w:eastAsia="Times New Roman"/>
          <w:szCs w:val="24"/>
        </w:rPr>
        <w:t xml:space="preserve"> βρίθει τροποποιήσεων, καταργήσεων και αντικατάστασης άρθρων του ισχύοντα νόμου, του ν.3852/2010. Το αποτέλεσμα είναι έν</w:t>
      </w:r>
      <w:r>
        <w:rPr>
          <w:rFonts w:eastAsia="Times New Roman"/>
          <w:szCs w:val="24"/>
        </w:rPr>
        <w:t>α πολύ προβληματικό νομοθετικό κείμενο, όχι αντάξιο της σημασίας των αλλαγών που διατείνεται ότι θέλει να πετύχει η Κυβέρνηση.</w:t>
      </w:r>
    </w:p>
    <w:p w14:paraId="53B9B9EC"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Θα ξεκινήσω από το ζήτημα που κυριάρχησε, δηλαδή</w:t>
      </w:r>
      <w:r>
        <w:rPr>
          <w:rFonts w:eastAsia="Times New Roman"/>
          <w:szCs w:val="24"/>
        </w:rPr>
        <w:t>,</w:t>
      </w:r>
      <w:r>
        <w:rPr>
          <w:rFonts w:eastAsia="Times New Roman"/>
          <w:szCs w:val="24"/>
        </w:rPr>
        <w:t xml:space="preserve"> το εκλογικό σύστημα που θα εφαρμοστεί στις </w:t>
      </w:r>
      <w:proofErr w:type="spellStart"/>
      <w:r>
        <w:rPr>
          <w:rFonts w:eastAsia="Times New Roman"/>
          <w:szCs w:val="24"/>
        </w:rPr>
        <w:t>αυτοδιοικητικές</w:t>
      </w:r>
      <w:proofErr w:type="spellEnd"/>
      <w:r>
        <w:rPr>
          <w:rFonts w:eastAsia="Times New Roman"/>
          <w:szCs w:val="24"/>
        </w:rPr>
        <w:t xml:space="preserve"> εκλογές.</w:t>
      </w:r>
    </w:p>
    <w:p w14:paraId="53B9B9ED"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lastRenderedPageBreak/>
        <w:t>Όπως είπα κ</w:t>
      </w:r>
      <w:r>
        <w:rPr>
          <w:rFonts w:eastAsia="Times New Roman"/>
          <w:szCs w:val="24"/>
        </w:rPr>
        <w:t xml:space="preserve">αι στις επιτροπές, ένα εκλογικό σύστημα πρέπει να συνδυάζει δύο κριτήρια, την </w:t>
      </w:r>
      <w:proofErr w:type="spellStart"/>
      <w:r>
        <w:rPr>
          <w:rFonts w:eastAsia="Times New Roman"/>
          <w:szCs w:val="24"/>
        </w:rPr>
        <w:t>κυβερνησιμότητα</w:t>
      </w:r>
      <w:proofErr w:type="spellEnd"/>
      <w:r>
        <w:rPr>
          <w:rFonts w:eastAsia="Times New Roman"/>
          <w:szCs w:val="24"/>
        </w:rPr>
        <w:t xml:space="preserve"> και την αντιπροσωπευτικότητα. Η αντιπροσωπευτικότητα έχει να κάνει με την ίση συμβολή της ψήφου στο αποτέλεσμα, η </w:t>
      </w:r>
      <w:proofErr w:type="spellStart"/>
      <w:r>
        <w:rPr>
          <w:rFonts w:eastAsia="Times New Roman"/>
          <w:szCs w:val="24"/>
        </w:rPr>
        <w:t>κυβερνησιμότητα</w:t>
      </w:r>
      <w:proofErr w:type="spellEnd"/>
      <w:r>
        <w:rPr>
          <w:rFonts w:eastAsia="Times New Roman"/>
          <w:szCs w:val="24"/>
        </w:rPr>
        <w:t xml:space="preserve"> με τη δυνατότητα διακυβέρνησης μ</w:t>
      </w:r>
      <w:r>
        <w:rPr>
          <w:rFonts w:eastAsia="Times New Roman"/>
          <w:szCs w:val="24"/>
        </w:rPr>
        <w:t>ετά τις εκλογές. Δηλαδή το κυβερνών σχήμα πρέπει να εκφράζει όσο το δυνατόν πιστότερα τη βούληση των πολιτών και να μπορεί να διοικήσει, να κυβερνήσει όσο το δυνατόν αποτελεσματικότερα</w:t>
      </w:r>
      <w:r>
        <w:rPr>
          <w:rFonts w:eastAsia="Times New Roman"/>
          <w:szCs w:val="24"/>
        </w:rPr>
        <w:t>.</w:t>
      </w:r>
      <w:r w:rsidRPr="00CD128F">
        <w:rPr>
          <w:rFonts w:eastAsia="Times New Roman"/>
          <w:szCs w:val="24"/>
        </w:rPr>
        <w:t xml:space="preserve"> </w:t>
      </w:r>
    </w:p>
    <w:p w14:paraId="53B9B9EE"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 ισχύον σύστημα μέχρι τώρα έδινε στον νικητή, ανεξάρτητα από το ποσ</w:t>
      </w:r>
      <w:r>
        <w:rPr>
          <w:rFonts w:eastAsia="Times New Roman"/>
          <w:color w:val="000000"/>
          <w:szCs w:val="24"/>
          <w:shd w:val="clear" w:color="auto" w:fill="FFFFFF"/>
        </w:rPr>
        <w:t>οστό του την πρώτη Κυριακή</w:t>
      </w:r>
      <w:r w:rsidRPr="00AF36EF">
        <w:rPr>
          <w:rFonts w:eastAsia="Times New Roman"/>
          <w:color w:val="000000"/>
          <w:szCs w:val="24"/>
          <w:shd w:val="clear" w:color="auto" w:fill="FFFFFF"/>
        </w:rPr>
        <w:t>,</w:t>
      </w:r>
      <w:r>
        <w:rPr>
          <w:rFonts w:eastAsia="Times New Roman"/>
          <w:color w:val="000000"/>
          <w:szCs w:val="24"/>
          <w:shd w:val="clear" w:color="auto" w:fill="FFFFFF"/>
        </w:rPr>
        <w:t xml:space="preserve"> τα </w:t>
      </w:r>
      <w:r>
        <w:rPr>
          <w:rFonts w:eastAsia="Times New Roman"/>
          <w:color w:val="000000"/>
          <w:szCs w:val="24"/>
          <w:shd w:val="clear" w:color="auto" w:fill="FFFFFF"/>
        </w:rPr>
        <w:t xml:space="preserve">3/5 </w:t>
      </w:r>
      <w:r>
        <w:rPr>
          <w:rFonts w:eastAsia="Times New Roman"/>
          <w:color w:val="000000"/>
          <w:szCs w:val="24"/>
          <w:shd w:val="clear" w:color="auto" w:fill="FFFFFF"/>
        </w:rPr>
        <w:t>των εδρών. Κάποιος, παραδείγματος χάριν, που έπαιρνε</w:t>
      </w:r>
      <w:r w:rsidRPr="00AF36EF">
        <w:rPr>
          <w:rFonts w:eastAsia="Times New Roman"/>
          <w:color w:val="000000"/>
          <w:szCs w:val="24"/>
          <w:shd w:val="clear" w:color="auto" w:fill="FFFFFF"/>
        </w:rPr>
        <w:t xml:space="preserve"> </w:t>
      </w:r>
      <w:r>
        <w:rPr>
          <w:rFonts w:eastAsia="Times New Roman"/>
          <w:color w:val="000000"/>
          <w:szCs w:val="24"/>
          <w:shd w:val="clear" w:color="auto" w:fill="FFFFFF"/>
        </w:rPr>
        <w:t xml:space="preserve">το 20% των ψήφων, έπαιρνε και το 60% των εδρών, αν έβγαινε πρώτος. </w:t>
      </w:r>
    </w:p>
    <w:p w14:paraId="53B9B9EF"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Ήταν σωστό και δίκαιο; Όχι, λέμε εμείς, επειδή ακριβώς για να ικανοποιήσει το κριτήριο της </w:t>
      </w:r>
      <w:proofErr w:type="spellStart"/>
      <w:r>
        <w:rPr>
          <w:rFonts w:eastAsia="Times New Roman"/>
          <w:color w:val="000000"/>
          <w:szCs w:val="24"/>
          <w:shd w:val="clear" w:color="auto" w:fill="FFFFFF"/>
        </w:rPr>
        <w:t>κυβερνησιμότητας</w:t>
      </w:r>
      <w:proofErr w:type="spellEnd"/>
      <w:r>
        <w:rPr>
          <w:rFonts w:eastAsia="Times New Roman"/>
          <w:color w:val="000000"/>
          <w:szCs w:val="24"/>
          <w:shd w:val="clear" w:color="auto" w:fill="FFFFFF"/>
        </w:rPr>
        <w:t xml:space="preserve">, αγνοούσε τελείως το κριτήριο της αντιπροσωπευτικότητας. </w:t>
      </w:r>
    </w:p>
    <w:p w14:paraId="53B9B9F0"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Το προτεινόμενο από τον κ. Σκουρλέτη σύστημα της απλής αναλογικής πάει στο άλλο άκρο. Και </w:t>
      </w:r>
      <w:r>
        <w:rPr>
          <w:rFonts w:eastAsia="Times New Roman"/>
          <w:color w:val="000000"/>
          <w:szCs w:val="24"/>
          <w:shd w:val="clear" w:color="auto" w:fill="FFFFFF"/>
        </w:rPr>
        <w:t>45% να πάρει κάποιος, δεν μπορεί να έχει την πλειοψηφία του δημοτικού συμβουλίου για να εφαρμόσει την πολιτική του.</w:t>
      </w:r>
    </w:p>
    <w:p w14:paraId="53B9B9F1"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Σωστό και αποτελεσματικό; Πάλι όχι, λέμε εμείς, επειδή ακριβώς για να ικανοποιήσει το κριτήριο της αντιπροσωπευτικότητας, αγνοεί το κριτήριο</w:t>
      </w:r>
      <w:r>
        <w:rPr>
          <w:rFonts w:eastAsia="Times New Roman"/>
          <w:color w:val="000000"/>
          <w:szCs w:val="24"/>
          <w:shd w:val="clear" w:color="auto" w:fill="FFFFFF"/>
        </w:rPr>
        <w:t xml:space="preserve"> της </w:t>
      </w:r>
      <w:proofErr w:type="spellStart"/>
      <w:r>
        <w:rPr>
          <w:rFonts w:eastAsia="Times New Roman"/>
          <w:color w:val="000000"/>
          <w:szCs w:val="24"/>
          <w:shd w:val="clear" w:color="auto" w:fill="FFFFFF"/>
        </w:rPr>
        <w:t>κυβερνησιμότητας</w:t>
      </w:r>
      <w:proofErr w:type="spellEnd"/>
      <w:r>
        <w:rPr>
          <w:rFonts w:eastAsia="Times New Roman"/>
          <w:color w:val="000000"/>
          <w:szCs w:val="24"/>
          <w:shd w:val="clear" w:color="auto" w:fill="FFFFFF"/>
        </w:rPr>
        <w:t>.</w:t>
      </w:r>
    </w:p>
    <w:p w14:paraId="53B9B9F2"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Τι μπορούμε να κάνουμε; Να πάμε σε ένα ενδιάμεσο σύστημα, που θα μπορεί να </w:t>
      </w:r>
      <w:proofErr w:type="spellStart"/>
      <w:r>
        <w:rPr>
          <w:rFonts w:eastAsia="Times New Roman"/>
          <w:color w:val="000000"/>
          <w:szCs w:val="24"/>
          <w:shd w:val="clear" w:color="auto" w:fill="FFFFFF"/>
        </w:rPr>
        <w:t>συγκεράσει</w:t>
      </w:r>
      <w:proofErr w:type="spellEnd"/>
      <w:r>
        <w:rPr>
          <w:rFonts w:eastAsia="Times New Roman"/>
          <w:color w:val="000000"/>
          <w:szCs w:val="24"/>
          <w:shd w:val="clear" w:color="auto" w:fill="FFFFFF"/>
        </w:rPr>
        <w:t xml:space="preserve"> τα δύο αυτά κριτήρια, ώστε η λύση που θα πάρουμε να έχει ικανοποιητικές επιδόσεις και στα δύο κριτήρια και όχι να κοιτάζει μονοδιάστατα το ένα από </w:t>
      </w:r>
      <w:r>
        <w:rPr>
          <w:rFonts w:eastAsia="Times New Roman"/>
          <w:color w:val="000000"/>
          <w:szCs w:val="24"/>
          <w:shd w:val="clear" w:color="auto" w:fill="FFFFFF"/>
        </w:rPr>
        <w:t>αυτά.</w:t>
      </w:r>
    </w:p>
    <w:p w14:paraId="53B9B9F3"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Μία τέτοια λύση, την οποία και προτείνουμε, είναι η λύση της σταθμισμένης αναλογικής, μια ενδιάμεση λύση μεταξύ αυτών των δύο μαθηματικά ακραίων λύσεων που έχουμε στα χέρια μας, δηλαδή το ισχύον σύστημα και το προτεινόμενο. Πρόκειται για μία ισορροπη</w:t>
      </w:r>
      <w:r>
        <w:rPr>
          <w:rFonts w:eastAsia="Times New Roman"/>
          <w:color w:val="000000"/>
          <w:szCs w:val="24"/>
          <w:shd w:val="clear" w:color="auto" w:fill="FFFFFF"/>
        </w:rPr>
        <w:t xml:space="preserve">μένη λύση που επιτυγχάνει και αντιπροσωπευτικότητα και </w:t>
      </w:r>
      <w:proofErr w:type="spellStart"/>
      <w:r>
        <w:rPr>
          <w:rFonts w:eastAsia="Times New Roman"/>
          <w:color w:val="000000"/>
          <w:szCs w:val="24"/>
          <w:shd w:val="clear" w:color="auto" w:fill="FFFFFF"/>
        </w:rPr>
        <w:t>κυβερνησιμότητα</w:t>
      </w:r>
      <w:proofErr w:type="spellEnd"/>
      <w:r>
        <w:rPr>
          <w:rFonts w:eastAsia="Times New Roman"/>
          <w:color w:val="000000"/>
          <w:szCs w:val="24"/>
          <w:shd w:val="clear" w:color="auto" w:fill="FFFFFF"/>
        </w:rPr>
        <w:t>.</w:t>
      </w:r>
    </w:p>
    <w:p w14:paraId="53B9B9F4"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Ασφαλώς υπάρχουν και άλλες ενδιάμεσες εκδοχές και έχουν προταθεί, όπως μας είπε ο κύριος Υπουργός, από διάφορους δημάρχους. Με τη σταθμισμένη αναλογική προτείνουμε ένα κατώφλι εισόδου </w:t>
      </w:r>
      <w:r>
        <w:rPr>
          <w:rFonts w:eastAsia="Times New Roman"/>
          <w:color w:val="000000"/>
          <w:szCs w:val="24"/>
          <w:shd w:val="clear" w:color="auto" w:fill="FFFFFF"/>
        </w:rPr>
        <w:t xml:space="preserve">3%, ώστε να διασφαλίζεται ο μη κατακερματισμός του πεδίου με μονοπρόσωπους συνδυασμούς και να </w:t>
      </w:r>
      <w:r>
        <w:rPr>
          <w:rFonts w:eastAsia="Times New Roman"/>
          <w:color w:val="000000"/>
          <w:szCs w:val="24"/>
          <w:shd w:val="clear" w:color="auto" w:fill="FFFFFF"/>
        </w:rPr>
        <w:lastRenderedPageBreak/>
        <w:t>ενθαρρύνονται οι συγχωνεύσεις τέτοιων συνδυασμών πριν από τις εκλογές, ώστε να αποκτούν μία κρίσιμη μάζα.</w:t>
      </w:r>
    </w:p>
    <w:p w14:paraId="53B9B9F5"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Επίσης,</w:t>
      </w:r>
      <w:r>
        <w:rPr>
          <w:rFonts w:eastAsia="Times New Roman"/>
          <w:color w:val="000000"/>
          <w:szCs w:val="24"/>
          <w:shd w:val="clear" w:color="auto" w:fill="FFFFFF"/>
        </w:rPr>
        <w:t xml:space="preserve"> προτείνουμε ένα μπόνους 20% για τον πρώτο της δε</w:t>
      </w:r>
      <w:r>
        <w:rPr>
          <w:rFonts w:eastAsia="Times New Roman"/>
          <w:color w:val="000000"/>
          <w:szCs w:val="24"/>
          <w:shd w:val="clear" w:color="auto" w:fill="FFFFFF"/>
        </w:rPr>
        <w:t>ύτερης Κυριακής, έτσι ώστε αν πιάσει ένα σημαντικό ποσοστό στην πρώτη Κυριακή -γύρω στο 35%- να μπορεί να έχει και την πλειοψηφία. Έτσι αποκτούν νόημα οι εκλογές της δεύτερης Κυριακής. Ένα λογικό μπόνους, δηλαδή, δεν αποκλείει τις συνεργασίες και συγχρόνως</w:t>
      </w:r>
      <w:r>
        <w:rPr>
          <w:rFonts w:eastAsia="Times New Roman"/>
          <w:color w:val="000000"/>
          <w:szCs w:val="24"/>
          <w:shd w:val="clear" w:color="auto" w:fill="FFFFFF"/>
        </w:rPr>
        <w:t xml:space="preserve"> αυξάνει την πιθανότητα σχηματισμού μιας πιο εύρωστης πλειοψηφίας. Έτσι αποφεύγεται η πολύ πιθανή δυστοκία στις αποφάσεις. Και να μην ξεχνάμε ότι οι δήμοι έχουν εκτελεστικές και όχι νομοθετικές αρμοδιότητες</w:t>
      </w:r>
      <w:r>
        <w:rPr>
          <w:rFonts w:eastAsia="Times New Roman"/>
          <w:color w:val="000000"/>
          <w:szCs w:val="24"/>
          <w:shd w:val="clear" w:color="auto" w:fill="FFFFFF"/>
        </w:rPr>
        <w:t>,</w:t>
      </w:r>
      <w:r>
        <w:rPr>
          <w:rFonts w:eastAsia="Times New Roman"/>
          <w:color w:val="000000"/>
          <w:szCs w:val="24"/>
          <w:shd w:val="clear" w:color="auto" w:fill="FFFFFF"/>
        </w:rPr>
        <w:t xml:space="preserve"> όπως η Βουλή. Οπότε το κριτήριο της </w:t>
      </w:r>
      <w:proofErr w:type="spellStart"/>
      <w:r>
        <w:rPr>
          <w:rFonts w:eastAsia="Times New Roman"/>
          <w:color w:val="000000"/>
          <w:szCs w:val="24"/>
          <w:shd w:val="clear" w:color="auto" w:fill="FFFFFF"/>
        </w:rPr>
        <w:t>κυβερνησιμότ</w:t>
      </w:r>
      <w:r>
        <w:rPr>
          <w:rFonts w:eastAsia="Times New Roman"/>
          <w:color w:val="000000"/>
          <w:szCs w:val="24"/>
          <w:shd w:val="clear" w:color="auto" w:fill="FFFFFF"/>
        </w:rPr>
        <w:t>ητας</w:t>
      </w:r>
      <w:proofErr w:type="spellEnd"/>
      <w:r>
        <w:rPr>
          <w:rFonts w:eastAsia="Times New Roman"/>
          <w:color w:val="000000"/>
          <w:szCs w:val="24"/>
          <w:shd w:val="clear" w:color="auto" w:fill="FFFFFF"/>
        </w:rPr>
        <w:t xml:space="preserve"> είναι ακόμα πιο κρίσιμο, ακόμα πιο σημαντικό. </w:t>
      </w:r>
    </w:p>
    <w:p w14:paraId="53B9B9F6"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Με τη σταθμισμένη αναλογική, δηλαδή, δεν αποκλείονται οι συμμαχίες. Έχουν, όμως, πολύ πιο στέρεα χαρακτηριστικά και δεν είναι ευκαιριακές. Το να συνεννοηθούν δύο, τρεις για μία πολιτική είναι εφικτό. Το ν</w:t>
      </w:r>
      <w:r>
        <w:rPr>
          <w:rFonts w:eastAsia="Times New Roman"/>
          <w:color w:val="000000"/>
          <w:szCs w:val="24"/>
          <w:shd w:val="clear" w:color="auto" w:fill="FFFFFF"/>
        </w:rPr>
        <w:t>α συνεννοηθούν πέντε</w:t>
      </w:r>
      <w:r>
        <w:rPr>
          <w:rFonts w:eastAsia="Times New Roman"/>
          <w:color w:val="000000"/>
          <w:szCs w:val="24"/>
          <w:shd w:val="clear" w:color="auto" w:fill="FFFFFF"/>
        </w:rPr>
        <w:t>,</w:t>
      </w:r>
      <w:r>
        <w:rPr>
          <w:rFonts w:eastAsia="Times New Roman"/>
          <w:color w:val="000000"/>
          <w:szCs w:val="24"/>
          <w:shd w:val="clear" w:color="auto" w:fill="FFFFFF"/>
        </w:rPr>
        <w:t xml:space="preserve"> δέκα και να συμφωνήσουν είναι ανέφικτο ή όταν γίνεται εφικτό είναι τελικά η πολιτική του ελάχιστου κοινού παρονομαστή. </w:t>
      </w:r>
    </w:p>
    <w:p w14:paraId="53B9B9F7"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Ας δούμε, όμως, γιατί επιμένει η Κυβέρνηση στην απλή αναλογική.</w:t>
      </w:r>
    </w:p>
    <w:p w14:paraId="53B9B9F8"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Για να υπάρχει συνεννόηση και συναίνεση, υποστηρίζ</w:t>
      </w:r>
      <w:r>
        <w:rPr>
          <w:rFonts w:eastAsia="Times New Roman"/>
          <w:color w:val="000000"/>
          <w:szCs w:val="24"/>
          <w:shd w:val="clear" w:color="auto" w:fill="FFFFFF"/>
        </w:rPr>
        <w:t xml:space="preserve">ει να αναπτυχθεί η σχετική κουλτούρα. Μόνο που την κουλτούρα και τη θέση της συναίνεσης τη θυμάται όταν χάνει τη θέση ισχύος. Όταν η Κυβέρνηση έχει θέση ισχύος, η κουλτούρα συναίνεσης γίνεται για εσάς μία περιττή πολυτέλεια. </w:t>
      </w:r>
    </w:p>
    <w:p w14:paraId="53B9B9F9"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συναίνεση, λοιπόν, ας μη μέν</w:t>
      </w:r>
      <w:r>
        <w:rPr>
          <w:rFonts w:eastAsia="Times New Roman"/>
          <w:color w:val="000000"/>
          <w:szCs w:val="24"/>
          <w:shd w:val="clear" w:color="auto" w:fill="FFFFFF"/>
        </w:rPr>
        <w:t>ει στα λόγια και στα ευχολόγια αλλά να περνάει και στις πράξεις</w:t>
      </w:r>
      <w:r>
        <w:rPr>
          <w:rFonts w:eastAsia="Times New Roman"/>
          <w:color w:val="000000"/>
          <w:szCs w:val="24"/>
          <w:shd w:val="clear" w:color="auto" w:fill="FFFFFF"/>
        </w:rPr>
        <w:t>,</w:t>
      </w:r>
      <w:r>
        <w:rPr>
          <w:rFonts w:eastAsia="Times New Roman"/>
          <w:color w:val="000000"/>
          <w:szCs w:val="24"/>
          <w:shd w:val="clear" w:color="auto" w:fill="FFFFFF"/>
        </w:rPr>
        <w:t xml:space="preserve"> γιατί η Κυβέρνηση στο συγκεκριμένο νομοσχέδιο</w:t>
      </w:r>
      <w:r>
        <w:rPr>
          <w:rFonts w:eastAsia="Times New Roman"/>
          <w:color w:val="000000"/>
          <w:szCs w:val="24"/>
          <w:shd w:val="clear" w:color="auto" w:fill="FFFFFF"/>
        </w:rPr>
        <w:t>,</w:t>
      </w:r>
      <w:r>
        <w:rPr>
          <w:rFonts w:eastAsia="Times New Roman"/>
          <w:color w:val="000000"/>
          <w:szCs w:val="24"/>
          <w:shd w:val="clear" w:color="auto" w:fill="FFFFFF"/>
        </w:rPr>
        <w:t xml:space="preserve"> αν είχε μια ελάχιστη κουλτούρα συναίνεσης, θα έκανε κάποιες από τις προτάσεις αυτές αποδεκτές, ειδικά ως μία κίνηση καλής θέλησης απέναντι σε </w:t>
      </w:r>
      <w:r>
        <w:rPr>
          <w:rFonts w:eastAsia="Times New Roman"/>
          <w:color w:val="000000"/>
          <w:szCs w:val="24"/>
          <w:shd w:val="clear" w:color="auto" w:fill="FFFFFF"/>
        </w:rPr>
        <w:t>κό</w:t>
      </w:r>
      <w:r>
        <w:rPr>
          <w:rFonts w:eastAsia="Times New Roman"/>
          <w:color w:val="000000"/>
          <w:szCs w:val="24"/>
          <w:shd w:val="clear" w:color="auto" w:fill="FFFFFF"/>
        </w:rPr>
        <w:t xml:space="preserve">μματα </w:t>
      </w:r>
      <w:r>
        <w:rPr>
          <w:rFonts w:eastAsia="Times New Roman"/>
          <w:color w:val="000000"/>
          <w:szCs w:val="24"/>
          <w:shd w:val="clear" w:color="auto" w:fill="FFFFFF"/>
        </w:rPr>
        <w:t xml:space="preserve">και φορείς που δεν είπαν ένα στείρο «πάρτε το πίσω» και έκαναν συγκεκριμένες προτάσεις με επιχειρήματα. </w:t>
      </w:r>
    </w:p>
    <w:p w14:paraId="53B9B9FA"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Για να το κλείσουμε, λοιπόν, η αλήθεια είναι ότι θέλετε την απλή αναλογική</w:t>
      </w:r>
      <w:r>
        <w:rPr>
          <w:rFonts w:eastAsia="Times New Roman"/>
          <w:color w:val="000000"/>
          <w:szCs w:val="24"/>
          <w:shd w:val="clear" w:color="auto" w:fill="FFFFFF"/>
        </w:rPr>
        <w:t>,</w:t>
      </w:r>
      <w:r>
        <w:rPr>
          <w:rFonts w:eastAsia="Times New Roman"/>
          <w:color w:val="000000"/>
          <w:szCs w:val="24"/>
          <w:shd w:val="clear" w:color="auto" w:fill="FFFFFF"/>
        </w:rPr>
        <w:t xml:space="preserve"> γιατί γνωρίζετε τις αδυναμίες σας στην τοπική αυτοδιοίκηση και θέλετε</w:t>
      </w:r>
      <w:r>
        <w:rPr>
          <w:rFonts w:eastAsia="Times New Roman"/>
          <w:color w:val="000000"/>
          <w:szCs w:val="24"/>
          <w:shd w:val="clear" w:color="auto" w:fill="FFFFFF"/>
        </w:rPr>
        <w:t xml:space="preserve"> να μπορείτε να επηρεάζετε τα πράγματα όντες στη μειοψηφία. Αλλιώς αν</w:t>
      </w:r>
      <w:r>
        <w:rPr>
          <w:rFonts w:eastAsia="Times New Roman"/>
          <w:color w:val="000000"/>
          <w:szCs w:val="24"/>
          <w:shd w:val="clear" w:color="auto" w:fill="FFFFFF"/>
        </w:rPr>
        <w:t>,</w:t>
      </w:r>
      <w:r>
        <w:rPr>
          <w:rFonts w:eastAsia="Times New Roman"/>
          <w:color w:val="000000"/>
          <w:szCs w:val="24"/>
          <w:shd w:val="clear" w:color="auto" w:fill="FFFFFF"/>
        </w:rPr>
        <w:t xml:space="preserve"> πράγματι</w:t>
      </w:r>
      <w:r>
        <w:rPr>
          <w:rFonts w:eastAsia="Times New Roman"/>
          <w:color w:val="000000"/>
          <w:szCs w:val="24"/>
          <w:shd w:val="clear" w:color="auto" w:fill="FFFFFF"/>
        </w:rPr>
        <w:t>,</w:t>
      </w:r>
      <w:r>
        <w:rPr>
          <w:rFonts w:eastAsia="Times New Roman"/>
          <w:color w:val="000000"/>
          <w:szCs w:val="24"/>
          <w:shd w:val="clear" w:color="auto" w:fill="FFFFFF"/>
        </w:rPr>
        <w:t xml:space="preserve"> σας ένοιαζαν οι συμμαχίες και η συναίνεση στη διαδικασία λήψης αποφάσεων και </w:t>
      </w:r>
      <w:r>
        <w:rPr>
          <w:rFonts w:eastAsia="Times New Roman"/>
          <w:color w:val="000000"/>
          <w:szCs w:val="24"/>
          <w:shd w:val="clear" w:color="auto" w:fill="FFFFFF"/>
        </w:rPr>
        <w:lastRenderedPageBreak/>
        <w:t>όλα αυτά τα ωραία που λέτε, θα το κάνατε πράξη σήμερα και αύριο εδώ στη Βουλή στη συζήτηση του νομ</w:t>
      </w:r>
      <w:r>
        <w:rPr>
          <w:rFonts w:eastAsia="Times New Roman"/>
          <w:color w:val="000000"/>
          <w:szCs w:val="24"/>
          <w:shd w:val="clear" w:color="auto" w:fill="FFFFFF"/>
        </w:rPr>
        <w:t xml:space="preserve">οσχεδίου. Συναίνεση </w:t>
      </w:r>
      <w:proofErr w:type="spellStart"/>
      <w:r>
        <w:rPr>
          <w:rFonts w:eastAsia="Times New Roman"/>
          <w:color w:val="000000"/>
          <w:szCs w:val="24"/>
          <w:shd w:val="clear" w:color="auto" w:fill="FFFFFF"/>
        </w:rPr>
        <w:t>αλά</w:t>
      </w:r>
      <w:proofErr w:type="spellEnd"/>
      <w:r>
        <w:rPr>
          <w:rFonts w:eastAsia="Times New Roman"/>
          <w:color w:val="000000"/>
          <w:szCs w:val="24"/>
          <w:shd w:val="clear" w:color="auto" w:fill="FFFFFF"/>
        </w:rPr>
        <w:t xml:space="preserve"> καρτ δεν υπάρχει. Ή έχεις αυτή την κουλτούρα και την έχεις για όλα ή αλλιώς τη χρησιμοποιείς ως φερετζέ. </w:t>
      </w:r>
    </w:p>
    <w:p w14:paraId="53B9B9FB"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Ένα δεύτερο σημείο κριτικής στον «Κ</w:t>
      </w:r>
      <w:r>
        <w:rPr>
          <w:rFonts w:eastAsia="Times New Roman"/>
          <w:color w:val="000000"/>
          <w:szCs w:val="24"/>
          <w:shd w:val="clear" w:color="auto" w:fill="FFFFFF"/>
        </w:rPr>
        <w:t>ΛΕΙΣΘΕΝΗ</w:t>
      </w:r>
      <w:r>
        <w:rPr>
          <w:rFonts w:eastAsia="Times New Roman"/>
          <w:color w:val="000000"/>
          <w:szCs w:val="24"/>
          <w:shd w:val="clear" w:color="auto" w:fill="FFFFFF"/>
        </w:rPr>
        <w:t xml:space="preserve"> Ι» είναι ο εναγκαλισμός της τοπικής αυτοδιοίκησης από το κράτος, μέσα από τη δημιο</w:t>
      </w:r>
      <w:r>
        <w:rPr>
          <w:rFonts w:eastAsia="Times New Roman"/>
          <w:color w:val="000000"/>
          <w:szCs w:val="24"/>
          <w:shd w:val="clear" w:color="auto" w:fill="FFFFFF"/>
        </w:rPr>
        <w:t xml:space="preserve">υργία διαφόρων ελεγκτικών μηχανισμών στο Υπουργείο Εσωτερικών. Οι μέχρι σήμερα αρμοδιότητες για τον έλεγχο νομιμότητας των δήμων μεταφέρονται από τις αποκεντρωμένες διοικήσεις στους επόπτες ΟΤΑ. Είναι συνεχείς οι διαμαρτυρίες από τους </w:t>
      </w:r>
      <w:proofErr w:type="spellStart"/>
      <w:r>
        <w:rPr>
          <w:rFonts w:eastAsia="Times New Roman"/>
          <w:color w:val="000000"/>
          <w:szCs w:val="24"/>
          <w:shd w:val="clear" w:color="auto" w:fill="FFFFFF"/>
        </w:rPr>
        <w:t>αυτοδιοικητικούς</w:t>
      </w:r>
      <w:proofErr w:type="spellEnd"/>
      <w:r>
        <w:rPr>
          <w:rFonts w:eastAsia="Times New Roman"/>
          <w:color w:val="000000"/>
          <w:szCs w:val="24"/>
          <w:shd w:val="clear" w:color="auto" w:fill="FFFFFF"/>
        </w:rPr>
        <w:t xml:space="preserve"> ότι </w:t>
      </w:r>
      <w:r>
        <w:rPr>
          <w:rFonts w:eastAsia="Times New Roman"/>
          <w:color w:val="000000"/>
          <w:szCs w:val="24"/>
          <w:shd w:val="clear" w:color="auto" w:fill="FFFFFF"/>
        </w:rPr>
        <w:t xml:space="preserve">ο έλεγχος νομιμότητας παρεκτρέπεται σε έλεγχο σκοπιμότητας με κριτήρια κομματικά, πολιτικά </w:t>
      </w:r>
      <w:proofErr w:type="spellStart"/>
      <w:r>
        <w:rPr>
          <w:rFonts w:eastAsia="Times New Roman"/>
          <w:color w:val="000000"/>
          <w:szCs w:val="24"/>
          <w:shd w:val="clear" w:color="auto" w:fill="FFFFFF"/>
        </w:rPr>
        <w:t>κ.ο.κ.</w:t>
      </w:r>
      <w:proofErr w:type="spellEnd"/>
      <w:r>
        <w:rPr>
          <w:rFonts w:eastAsia="Times New Roman"/>
          <w:color w:val="000000"/>
          <w:szCs w:val="24"/>
          <w:shd w:val="clear" w:color="auto" w:fill="FFFFFF"/>
        </w:rPr>
        <w:t xml:space="preserve"> Γι’ αυτό και είναι απαραίτητη η θέσπιση ελεγκτή νομιμότητας, κάτι που ζητάει όλη η αυτοδιοίκηση.</w:t>
      </w:r>
    </w:p>
    <w:p w14:paraId="53B9B9F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Όμως, με το σχέδιο νόμου συνεχίζεται δυστυχώς η υφιστάμενη </w:t>
      </w:r>
      <w:r>
        <w:rPr>
          <w:rFonts w:eastAsia="Times New Roman" w:cs="Times New Roman"/>
          <w:szCs w:val="24"/>
        </w:rPr>
        <w:t xml:space="preserve">τακτική, δηλαδή ο Υπουργός Εσωτερικών διορίζει τους επόπτες Οργανισμών Τοπικής Αυτοδιοίκησης και άρα, συνεχίζεται και επιτείνεται ο εναγκαλισμός της τοπικής αυτοδιοίκησης με </w:t>
      </w:r>
      <w:r>
        <w:rPr>
          <w:rFonts w:eastAsia="Times New Roman" w:cs="Times New Roman"/>
          <w:szCs w:val="24"/>
        </w:rPr>
        <w:lastRenderedPageBreak/>
        <w:t>το κεντρικό κράτος. Μια ανεξάρτητη αρχή εποπτείας θα ήταν η καλύτερη λύση.</w:t>
      </w:r>
    </w:p>
    <w:p w14:paraId="53B9B9F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Υπάρχου</w:t>
      </w:r>
      <w:r>
        <w:rPr>
          <w:rFonts w:eastAsia="Times New Roman" w:cs="Times New Roman"/>
          <w:szCs w:val="24"/>
        </w:rPr>
        <w:t xml:space="preserve">ν και άλλα ζητήματα, όπως το ότι σε κανένα ευρωπαϊκό κράτος έναν χρόνο πριν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δεν θα παρέμενε ανοικτός ο χρόνος και ο τρόπος διεξαγωγής τους. Αν η ανάληψη της νέας διοίκησης γίνει τον Γενάρη του 2020, αυτό σημαίνει ότι η απερχόμεν</w:t>
      </w:r>
      <w:r>
        <w:rPr>
          <w:rFonts w:eastAsia="Times New Roman" w:cs="Times New Roman"/>
          <w:szCs w:val="24"/>
        </w:rPr>
        <w:t xml:space="preserve">η διοίκηση θα υποβάλει τον προϋπολογισμό για να τον εκτελέσει η επόμενη διοίκηση. Τι νόημα έχουν οι δύο Κυριακές στις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όταν εισάγεται η απλή αναλογική; Τι παραπάνω θα δώσει η δεύτερη Κυριακή, όταν όλα έχουν διαμορφωθεί από την πρώτη</w:t>
      </w:r>
      <w:r>
        <w:rPr>
          <w:rFonts w:eastAsia="Times New Roman" w:cs="Times New Roman"/>
          <w:szCs w:val="24"/>
        </w:rPr>
        <w:t xml:space="preserve">, οι συσχετισμοί δηλαδή μέσα στο </w:t>
      </w:r>
      <w:r>
        <w:rPr>
          <w:rFonts w:eastAsia="Times New Roman" w:cs="Times New Roman"/>
          <w:szCs w:val="24"/>
        </w:rPr>
        <w:t>δημοτικό συμβούλιο</w:t>
      </w:r>
      <w:r>
        <w:rPr>
          <w:rFonts w:eastAsia="Times New Roman" w:cs="Times New Roman"/>
          <w:szCs w:val="24"/>
        </w:rPr>
        <w:t>;</w:t>
      </w:r>
    </w:p>
    <w:p w14:paraId="53B9B9F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Πέρα από αυτά τα σημαντικά υπάρχουν και κάποια άλλα σημεία, τα οποία θα αναφέρω επιγραμματικά. Τα επιχειρησιακά και τα ετήσια προγράμματα υπάρχουν και σήμερα, αλλά κανείς δεν ελέγχει την πρόοδο και τις αποκλίσεις. Είναι σχεδόν διακοσμητικά. Πρέπει να αξιολ</w:t>
      </w:r>
      <w:r>
        <w:rPr>
          <w:rFonts w:eastAsia="Times New Roman" w:cs="Times New Roman"/>
          <w:szCs w:val="24"/>
        </w:rPr>
        <w:t xml:space="preserve">ογούνται και να υπάρχει συνυπολογισμός της αξιολόγησής τους στο ποσό των ΚΑΠ που λαμβάνουν </w:t>
      </w:r>
      <w:r>
        <w:rPr>
          <w:rFonts w:eastAsia="Times New Roman" w:cs="Times New Roman"/>
          <w:szCs w:val="24"/>
        </w:rPr>
        <w:lastRenderedPageBreak/>
        <w:t>οι δήμοι. Τα τεχνικά προγράμματα των δήμων μαζί με τις προμήθειες εξοπλισμού πρέπει να αξιοποιούν πόρους τουλάχιστον στο 10% του ετήσιου προϋπολογισμού. Δήμοι και ορ</w:t>
      </w:r>
      <w:r>
        <w:rPr>
          <w:rFonts w:eastAsia="Times New Roman" w:cs="Times New Roman"/>
          <w:szCs w:val="24"/>
        </w:rPr>
        <w:t>γανισμοί δεν υλοποιούν τεχνικά προγράμματα και προμήθειες εξοπλισμού, με αποτέλεσμα συχνά το 80% του προϋπολογισμού τους να πηγαίνει σε μισθοδοσίες, οι υποδομές να απαξιώνονται, τα ανταποδοτικά τέλη να μην αξιοποιούνται αποτελεσματικά.</w:t>
      </w:r>
    </w:p>
    <w:p w14:paraId="53B9B9F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Σαφώς και χρειάζεται</w:t>
      </w:r>
      <w:r>
        <w:rPr>
          <w:rFonts w:eastAsia="Times New Roman" w:cs="Times New Roman"/>
          <w:szCs w:val="24"/>
        </w:rPr>
        <w:t xml:space="preserve"> ενίσχυση στις τεχνικές υπηρεσίες των δήμων με νέους μηχανικούς. Ακούσαμε και τον Πρόεδρο του ΤΕΕ στην ακρόαση των φορέων να μιλάει με συγκεκριμένες προτάσεις. Θετικές είναι οι ρυθμίσεις που υπάρχουν στο νομοσχέδιο για τη διευκόλυνση των διαδικασιών αποτέφ</w:t>
      </w:r>
      <w:r>
        <w:rPr>
          <w:rFonts w:eastAsia="Times New Roman" w:cs="Times New Roman"/>
          <w:szCs w:val="24"/>
        </w:rPr>
        <w:t>ρωσης. Για τους ΚΑΠ, τους κεντρικούς αυτοτελείς πόρους, τα κριτήρια της κατανομής, που σήμερα είναι αποκλειστικά πληθυσμιακά, εμπλουτίζονται με έντεκα κριτήρια που έχουν να κάνουν με τις υποδομές, το ΑΕΠ, την κοινωνική συνοχή κ.λπ. και αυτό είναι θετικό κα</w:t>
      </w:r>
      <w:r>
        <w:rPr>
          <w:rFonts w:eastAsia="Times New Roman" w:cs="Times New Roman"/>
          <w:szCs w:val="24"/>
        </w:rPr>
        <w:t>ι πολύ ενδιαφέρον, αλλά δεν συνοδεύεται από τη στάθμιση των κριτηρίων, γιατί η στάθμιση των κριτηρίων είναι που εκφράζει και τις κατευθύνσεις που θέλει να δώσει ο νομοθέτης.</w:t>
      </w:r>
    </w:p>
    <w:p w14:paraId="53B9BA0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Θα σταθώ λίγο στο άρθρο 73, γιατί έγινε αρκετός θόρυβος και πολλές αντιρρήσεις υπή</w:t>
      </w:r>
      <w:r>
        <w:rPr>
          <w:rFonts w:eastAsia="Times New Roman" w:cs="Times New Roman"/>
          <w:szCs w:val="24"/>
        </w:rPr>
        <w:t>ρχαν εκεί από συναδέλφους. Η επίμαχη διάταξη είναι ότι στη μέση της δημοτικής περιόδου μπορεί ένας δημοτικός σύμβουλος να ανεξαρτητοποιηθεί και να προσχωρήσει σε άλλη παράταξη.</w:t>
      </w:r>
    </w:p>
    <w:p w14:paraId="53B9BA0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Πραγματικά, απορώ με τους συναδέλφους που εξανίστανται. Μήπως εδώ, στη Βουλή, δ</w:t>
      </w:r>
      <w:r>
        <w:rPr>
          <w:rFonts w:eastAsia="Times New Roman" w:cs="Times New Roman"/>
          <w:szCs w:val="24"/>
        </w:rPr>
        <w:t xml:space="preserve">εν γίνεται; Οι τρεις μεγαλύτερες παρατάξεις της Βουλής έχουν δεχθεί στους κόλπους τους Βουλευτές </w:t>
      </w:r>
      <w:r>
        <w:rPr>
          <w:rFonts w:eastAsia="Times New Roman" w:cs="Times New Roman"/>
          <w:szCs w:val="24"/>
        </w:rPr>
        <w:t xml:space="preserve">οι οποίοι </w:t>
      </w:r>
      <w:r>
        <w:rPr>
          <w:rFonts w:eastAsia="Times New Roman" w:cs="Times New Roman"/>
          <w:szCs w:val="24"/>
        </w:rPr>
        <w:t>εκλέχθηκαν με άλλη παράταξη. Προς τι, λοιπόν, αυτή η υποκρισία, ώστε να διαρρηγνύουν κάποιοι τα ιμάτιά τους;</w:t>
      </w:r>
    </w:p>
    <w:p w14:paraId="53B9BA0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Ως προς την τροπολογία της κατάτμησης τω</w:t>
      </w:r>
      <w:r>
        <w:rPr>
          <w:rFonts w:eastAsia="Times New Roman" w:cs="Times New Roman"/>
          <w:szCs w:val="24"/>
        </w:rPr>
        <w:t xml:space="preserve">ν δύο </w:t>
      </w:r>
      <w:r>
        <w:rPr>
          <w:rFonts w:eastAsia="Times New Roman" w:cs="Times New Roman"/>
          <w:szCs w:val="24"/>
        </w:rPr>
        <w:t>Περιφερειών</w:t>
      </w:r>
      <w:r>
        <w:rPr>
          <w:rFonts w:eastAsia="Times New Roman" w:cs="Times New Roman"/>
          <w:szCs w:val="24"/>
        </w:rPr>
        <w:t>, δηλαδή της Β΄ Αθηνών και της Περιφέρειας Αττικής, ήταν πάγια θέση του Ποταμιού ότι οι μεγάλες περιφέρειες πρέπει να σπάσουν για να είναι πιο κοντά ο Βουλευτής στους ψηφοφόρους και όχι μόνο μέσα από την τηλεόραση, με ό,τι αυτό σημαίνει.</w:t>
      </w:r>
    </w:p>
    <w:p w14:paraId="53B9BA0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Ω</w:t>
      </w:r>
      <w:r>
        <w:rPr>
          <w:rFonts w:eastAsia="Times New Roman" w:cs="Times New Roman"/>
          <w:szCs w:val="24"/>
        </w:rPr>
        <w:t xml:space="preserve">ς προς την ψήφο των Ελλήνων του εξωτερικού, θα θέλαμε τολμηρότερα βήματα, εφόσον υπάρχουν ήδη επεξεργασίες. Γιατί χρειάζεται, λοιπόν, ένας νόμος για να δημιουργηθεί </w:t>
      </w:r>
      <w:r>
        <w:rPr>
          <w:rFonts w:eastAsia="Times New Roman" w:cs="Times New Roman"/>
          <w:szCs w:val="24"/>
        </w:rPr>
        <w:lastRenderedPageBreak/>
        <w:t xml:space="preserve">μια </w:t>
      </w:r>
      <w:r>
        <w:rPr>
          <w:rFonts w:eastAsia="Times New Roman" w:cs="Times New Roman"/>
          <w:szCs w:val="24"/>
        </w:rPr>
        <w:t>επιτροπή</w:t>
      </w:r>
      <w:r>
        <w:rPr>
          <w:rFonts w:eastAsia="Times New Roman" w:cs="Times New Roman"/>
          <w:szCs w:val="24"/>
        </w:rPr>
        <w:t xml:space="preserve">. Μήπως αυτό είναι ένα </w:t>
      </w:r>
      <w:proofErr w:type="spellStart"/>
      <w:r>
        <w:rPr>
          <w:rFonts w:eastAsia="Times New Roman" w:cs="Times New Roman"/>
          <w:szCs w:val="24"/>
        </w:rPr>
        <w:t>κατενάτσιο</w:t>
      </w:r>
      <w:proofErr w:type="spellEnd"/>
      <w:r>
        <w:rPr>
          <w:rFonts w:eastAsia="Times New Roman" w:cs="Times New Roman"/>
          <w:szCs w:val="24"/>
        </w:rPr>
        <w:t xml:space="preserve"> που κάνει η Κυβέρνηση; Επειδή ακούω πολλούς ν</w:t>
      </w:r>
      <w:r>
        <w:rPr>
          <w:rFonts w:eastAsia="Times New Roman" w:cs="Times New Roman"/>
          <w:szCs w:val="24"/>
        </w:rPr>
        <w:t>α λένε «να δώσουμε το δικαίωμα για ψήφο στους Έλληνες του εξωτερικού», δεν δίνουμε το δικαίωμα. Αυτό το έχουν όσοι είναι εγγεγραμμένοι στους εκλογικούς καταλόγους. Μπορούν να έρθουν στην Ελλάδα να ψηφίσουν, όπως γινόταν παλιά κατά κόρον, τότε που η Ολυμπια</w:t>
      </w:r>
      <w:r>
        <w:rPr>
          <w:rFonts w:eastAsia="Times New Roman" w:cs="Times New Roman"/>
          <w:szCs w:val="24"/>
        </w:rPr>
        <w:t>κή συσσώρευε χρέη και τα μεγάλα κόμματα συσσώρευαν ψήφους. Δεν δίνουμε το δικαίωμα, απλώς διευκολύνουμε το δικαίωμα με το να μπορούν να ψηφίσουν στο εξωτερικό όπου διαμένουν.</w:t>
      </w:r>
    </w:p>
    <w:p w14:paraId="53B9BA0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όμως, να είναι πολύ συντομότερη η θητεία αυτής της </w:t>
      </w:r>
      <w:r>
        <w:rPr>
          <w:rFonts w:eastAsia="Times New Roman" w:cs="Times New Roman"/>
          <w:szCs w:val="24"/>
        </w:rPr>
        <w:t>επιτροπής</w:t>
      </w:r>
      <w:r>
        <w:rPr>
          <w:rFonts w:eastAsia="Times New Roman" w:cs="Times New Roman"/>
          <w:szCs w:val="24"/>
        </w:rPr>
        <w:t xml:space="preserve">, αν θέλουμε </w:t>
      </w:r>
      <w:r>
        <w:rPr>
          <w:rFonts w:eastAsia="Times New Roman" w:cs="Times New Roman"/>
          <w:szCs w:val="24"/>
        </w:rPr>
        <w:t>να είμαστε σοβαροί. Ένα τρίμηνο θεωρούμε ότι είναι υπεραρκετό. Υπάρχουν, άλλωστε, οι επεξεργασίες που έχουν γίνει από αρκετά κόμματα, έτσι ώστε τον Οκτώβριο να έχουμε τα πρώτα πορίσματα, να προλάβουμε τις επόμενες βουλευτικές εκλογές, στις αρχές του χρόνου</w:t>
      </w:r>
      <w:r>
        <w:rPr>
          <w:rFonts w:eastAsia="Times New Roman" w:cs="Times New Roman"/>
          <w:szCs w:val="24"/>
        </w:rPr>
        <w:t xml:space="preserve"> κατά πάσα πιθανότητα, όπως προκύπτει από τις δηλώσεις του κ. </w:t>
      </w:r>
      <w:proofErr w:type="spellStart"/>
      <w:r>
        <w:rPr>
          <w:rFonts w:eastAsia="Times New Roman" w:cs="Times New Roman"/>
          <w:szCs w:val="24"/>
        </w:rPr>
        <w:t>Ζάεφ</w:t>
      </w:r>
      <w:proofErr w:type="spellEnd"/>
      <w:r>
        <w:rPr>
          <w:rFonts w:eastAsia="Times New Roman" w:cs="Times New Roman"/>
          <w:szCs w:val="24"/>
        </w:rPr>
        <w:t xml:space="preserve"> και του κ. Καμμένου. Αυτοί καθορίζουν τον χρόνο των εκλογών.</w:t>
      </w:r>
    </w:p>
    <w:p w14:paraId="53B9BA0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θεωρώ αυτονόητο ότι θα έχουμε τη δυνατότητα να στείλουμε τις προτάσεις μας ως κόμματα στην </w:t>
      </w:r>
      <w:r>
        <w:rPr>
          <w:rFonts w:eastAsia="Times New Roman" w:cs="Times New Roman"/>
          <w:szCs w:val="24"/>
        </w:rPr>
        <w:t>επιτροπή</w:t>
      </w:r>
      <w:r>
        <w:rPr>
          <w:rFonts w:eastAsia="Times New Roman" w:cs="Times New Roman"/>
          <w:szCs w:val="24"/>
        </w:rPr>
        <w:t>, ακόμα και για πρόσω</w:t>
      </w:r>
      <w:r>
        <w:rPr>
          <w:rFonts w:eastAsia="Times New Roman" w:cs="Times New Roman"/>
          <w:szCs w:val="24"/>
        </w:rPr>
        <w:t>πα ανάμεσα στους εμπειρογνώμονες.</w:t>
      </w:r>
    </w:p>
    <w:p w14:paraId="53B9BA0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Πάμε και στη χθεσινή τροπολογία για τη μετάθεση του χρόνου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Πραγματικά, δεν καταλαβαίνω γιατί αυτή η τροπολογία ήρθε ως βουλευτική.</w:t>
      </w:r>
    </w:p>
    <w:p w14:paraId="53B9BA07" w14:textId="77777777" w:rsidR="00D9389E" w:rsidRDefault="0030006C">
      <w:pPr>
        <w:tabs>
          <w:tab w:val="left" w:pos="3873"/>
        </w:tabs>
        <w:spacing w:line="600" w:lineRule="auto"/>
        <w:ind w:firstLine="709"/>
        <w:contextualSpacing/>
        <w:jc w:val="both"/>
        <w:rPr>
          <w:rFonts w:eastAsia="Times New Roman" w:cs="Times New Roman"/>
          <w:szCs w:val="24"/>
        </w:rPr>
      </w:pPr>
      <w:r>
        <w:rPr>
          <w:rFonts w:eastAsia="Times New Roman" w:cs="Times New Roman"/>
          <w:szCs w:val="24"/>
        </w:rPr>
        <w:t xml:space="preserve">Θα θιγόταν ο εγωισμός σας, </w:t>
      </w:r>
      <w:r w:rsidRPr="00390D90">
        <w:rPr>
          <w:rFonts w:eastAsia="Times New Roman" w:cs="Times New Roman"/>
          <w:szCs w:val="24"/>
        </w:rPr>
        <w:t>κύριε Υπουργέ,</w:t>
      </w:r>
      <w:r>
        <w:rPr>
          <w:rFonts w:eastAsia="Times New Roman" w:cs="Times New Roman"/>
          <w:szCs w:val="24"/>
        </w:rPr>
        <w:t xml:space="preserve"> αν τη φέρνατε εσείς;</w:t>
      </w:r>
      <w:r>
        <w:rPr>
          <w:rFonts w:eastAsia="Times New Roman" w:cs="Times New Roman"/>
          <w:szCs w:val="24"/>
        </w:rPr>
        <w:t xml:space="preserve"> Γι’ αυτό ανατέθηκε στους δεκαέξι Βουλευτές; Γιατί μη μου πείτε ότι χθες στις 21</w:t>
      </w:r>
      <w:r>
        <w:rPr>
          <w:rFonts w:eastAsia="Times New Roman" w:cs="Times New Roman"/>
          <w:szCs w:val="24"/>
        </w:rPr>
        <w:t>.</w:t>
      </w:r>
      <w:r>
        <w:rPr>
          <w:rFonts w:eastAsia="Times New Roman" w:cs="Times New Roman"/>
          <w:szCs w:val="24"/>
        </w:rPr>
        <w:t>25΄ εκεί που έβλεπαν τον ημιτελικό Γαλλία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Βέλγιο, Βέλγιο</w:t>
      </w:r>
      <w:r>
        <w:rPr>
          <w:rFonts w:eastAsia="Times New Roman" w:cs="Times New Roman"/>
          <w:szCs w:val="24"/>
        </w:rPr>
        <w:t>,</w:t>
      </w:r>
      <w:r>
        <w:rPr>
          <w:rFonts w:eastAsia="Times New Roman" w:cs="Times New Roman"/>
          <w:szCs w:val="24"/>
        </w:rPr>
        <w:t xml:space="preserve"> Βρυξέλλες, τούς ήρθε συνειρμικά στο μυαλό η Ευρώπη και είπαν: έχουμε μια έμπνευση, να μην κάνουμε τις </w:t>
      </w:r>
      <w:proofErr w:type="spellStart"/>
      <w:r>
        <w:rPr>
          <w:rFonts w:eastAsia="Times New Roman" w:cs="Times New Roman"/>
          <w:szCs w:val="24"/>
        </w:rPr>
        <w:t>αυτοδιοικητικ</w:t>
      </w:r>
      <w:r>
        <w:rPr>
          <w:rFonts w:eastAsia="Times New Roman" w:cs="Times New Roman"/>
          <w:szCs w:val="24"/>
        </w:rPr>
        <w:t>ές</w:t>
      </w:r>
      <w:proofErr w:type="spellEnd"/>
      <w:r>
        <w:rPr>
          <w:rFonts w:eastAsia="Times New Roman" w:cs="Times New Roman"/>
          <w:szCs w:val="24"/>
        </w:rPr>
        <w:t xml:space="preserve"> μακριά από τις ευρωεκλογές, να τις κάνουμε μαζί, ας καταθέσουμε μια </w:t>
      </w:r>
      <w:r w:rsidRPr="005631E0">
        <w:rPr>
          <w:rFonts w:eastAsia="Times New Roman" w:cs="Times New Roman"/>
          <w:bCs/>
          <w:szCs w:val="24"/>
        </w:rPr>
        <w:t>τροπολογία</w:t>
      </w:r>
      <w:r>
        <w:rPr>
          <w:rFonts w:eastAsia="Times New Roman" w:cs="Times New Roman"/>
          <w:szCs w:val="24"/>
        </w:rPr>
        <w:t>.</w:t>
      </w:r>
    </w:p>
    <w:p w14:paraId="53B9BA08"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είμαστε υπέρ της ταυτόχρονης διεξαγωγής </w:t>
      </w:r>
      <w:proofErr w:type="spellStart"/>
      <w:r>
        <w:rPr>
          <w:rFonts w:eastAsia="Times New Roman" w:cs="Times New Roman"/>
          <w:szCs w:val="24"/>
        </w:rPr>
        <w:t>αυτοδιοικητικών</w:t>
      </w:r>
      <w:proofErr w:type="spellEnd"/>
      <w:r>
        <w:rPr>
          <w:rFonts w:eastAsia="Times New Roman" w:cs="Times New Roman"/>
          <w:szCs w:val="24"/>
        </w:rPr>
        <w:t xml:space="preserve"> και ευρωπαϊκών εκλογών, όχι </w:t>
      </w:r>
      <w:r w:rsidRPr="00AC526C">
        <w:rPr>
          <w:rFonts w:eastAsia="Times New Roman" w:cs="Times New Roman"/>
          <w:szCs w:val="24"/>
        </w:rPr>
        <w:t>όμως</w:t>
      </w:r>
      <w:r>
        <w:rPr>
          <w:rFonts w:eastAsia="Times New Roman" w:cs="Times New Roman"/>
          <w:szCs w:val="24"/>
        </w:rPr>
        <w:t xml:space="preserve"> </w:t>
      </w:r>
      <w:r>
        <w:rPr>
          <w:rFonts w:eastAsia="Times New Roman" w:cs="Times New Roman"/>
          <w:szCs w:val="24"/>
          <w:lang w:val="en-US"/>
        </w:rPr>
        <w:t>ad</w:t>
      </w:r>
      <w:r w:rsidRPr="00D934C4">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και για μία φορά επειδή αυτό εξυπηρετεί τους </w:t>
      </w:r>
      <w:r w:rsidRPr="00911877">
        <w:rPr>
          <w:rFonts w:eastAsia="Times New Roman" w:cs="Times New Roman"/>
          <w:szCs w:val="24"/>
        </w:rPr>
        <w:t>πολιτικ</w:t>
      </w:r>
      <w:r>
        <w:rPr>
          <w:rFonts w:eastAsia="Times New Roman" w:cs="Times New Roman"/>
          <w:szCs w:val="24"/>
        </w:rPr>
        <w:t>ούς σχεδιασμούς σας</w:t>
      </w:r>
      <w:r>
        <w:rPr>
          <w:rFonts w:eastAsia="Times New Roman" w:cs="Times New Roman"/>
          <w:szCs w:val="24"/>
        </w:rPr>
        <w:t xml:space="preserve">, αλλά αυτό να γίνεται </w:t>
      </w:r>
      <w:proofErr w:type="spellStart"/>
      <w:r>
        <w:rPr>
          <w:rFonts w:eastAsia="Times New Roman" w:cs="Times New Roman"/>
          <w:szCs w:val="24"/>
        </w:rPr>
        <w:t>παγίως</w:t>
      </w:r>
      <w:proofErr w:type="spellEnd"/>
      <w:r>
        <w:rPr>
          <w:rFonts w:eastAsia="Times New Roman" w:cs="Times New Roman"/>
          <w:szCs w:val="24"/>
        </w:rPr>
        <w:t xml:space="preserve"> έτσι ώστε και στις ευρωεκλογές να υπάρχει αντίστοιχη προσέλευση ψηφοφόρων επειδή θα γίνονται ταυτόχρονα με τις </w:t>
      </w:r>
      <w:proofErr w:type="spellStart"/>
      <w:r>
        <w:rPr>
          <w:rFonts w:eastAsia="Times New Roman" w:cs="Times New Roman"/>
          <w:szCs w:val="24"/>
        </w:rPr>
        <w:t>αυτοδιοικητικές</w:t>
      </w:r>
      <w:proofErr w:type="spellEnd"/>
      <w:r>
        <w:rPr>
          <w:rFonts w:eastAsia="Times New Roman" w:cs="Times New Roman"/>
          <w:szCs w:val="24"/>
        </w:rPr>
        <w:t>.</w:t>
      </w:r>
    </w:p>
    <w:p w14:paraId="53B9BA09"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w:t>
      </w:r>
      <w:r w:rsidRPr="00A341B8">
        <w:rPr>
          <w:rFonts w:eastAsia="Times New Roman" w:cs="Times New Roman"/>
          <w:szCs w:val="24"/>
        </w:rPr>
        <w:t>κύριε Πρόεδρε</w:t>
      </w:r>
      <w:r>
        <w:rPr>
          <w:rFonts w:eastAsia="Times New Roman" w:cs="Times New Roman"/>
          <w:szCs w:val="24"/>
        </w:rPr>
        <w:t xml:space="preserve">, με κάτι τελευταίο. Η συναίνεση που χρησιμοποιείτε ως επιχείρημα για να στηρίξετε την απλή αναλογική στο συγκεκριμένο </w:t>
      </w:r>
      <w:r w:rsidRPr="00823F09">
        <w:rPr>
          <w:rFonts w:eastAsia="Times New Roman" w:cs="Times New Roman"/>
          <w:szCs w:val="24"/>
        </w:rPr>
        <w:t>νομοσχέδιο</w:t>
      </w:r>
      <w:r>
        <w:rPr>
          <w:rFonts w:eastAsia="Times New Roman" w:cs="Times New Roman"/>
          <w:szCs w:val="24"/>
        </w:rPr>
        <w:t xml:space="preserve"> είναι ένα απαιτητικό σπορ, ένα απαιτητικό άθλημα, θέλει πολλή προπόνηση, πολλή εξάσκηση. Και εσείς έχετε ελλείψεις σε πολλά μα</w:t>
      </w:r>
      <w:r>
        <w:rPr>
          <w:rFonts w:eastAsia="Times New Roman" w:cs="Times New Roman"/>
          <w:szCs w:val="24"/>
        </w:rPr>
        <w:t xml:space="preserve">θήματα, για να μην πω ότι έχετε μείνει από απουσίες στο μάθημα αυτό και όταν ήσασταν στην </w:t>
      </w:r>
      <w:r w:rsidRPr="005C7DB8">
        <w:rPr>
          <w:rFonts w:eastAsia="Times New Roman" w:cs="Times New Roman"/>
          <w:szCs w:val="24"/>
        </w:rPr>
        <w:t>Αντιπολίτευση</w:t>
      </w:r>
      <w:r>
        <w:rPr>
          <w:rFonts w:eastAsia="Times New Roman" w:cs="Times New Roman"/>
          <w:szCs w:val="24"/>
        </w:rPr>
        <w:t xml:space="preserve">, κυρίως εκεί, αλλά και τώρα στην </w:t>
      </w:r>
      <w:r w:rsidRPr="001850F1">
        <w:rPr>
          <w:rFonts w:eastAsia="Times New Roman" w:cs="Times New Roman"/>
          <w:szCs w:val="24"/>
        </w:rPr>
        <w:t>Κυβέρνηση</w:t>
      </w:r>
      <w:r>
        <w:rPr>
          <w:rFonts w:eastAsia="Times New Roman" w:cs="Times New Roman"/>
          <w:szCs w:val="24"/>
        </w:rPr>
        <w:t xml:space="preserve">, όπως φαίνεται και από το σημερινό </w:t>
      </w:r>
      <w:r w:rsidRPr="00823F09">
        <w:rPr>
          <w:rFonts w:eastAsia="Times New Roman" w:cs="Times New Roman"/>
          <w:szCs w:val="24"/>
        </w:rPr>
        <w:t>νομοσχέδιο</w:t>
      </w:r>
      <w:r>
        <w:rPr>
          <w:rFonts w:eastAsia="Times New Roman" w:cs="Times New Roman"/>
          <w:szCs w:val="24"/>
        </w:rPr>
        <w:t xml:space="preserve"> στη </w:t>
      </w:r>
      <w:r w:rsidRPr="00840C4C">
        <w:rPr>
          <w:rFonts w:eastAsia="Times New Roman" w:cs="Times New Roman"/>
          <w:szCs w:val="24"/>
        </w:rPr>
        <w:t>Βουλή</w:t>
      </w:r>
      <w:r>
        <w:rPr>
          <w:rFonts w:eastAsia="Times New Roman" w:cs="Times New Roman"/>
          <w:szCs w:val="24"/>
        </w:rPr>
        <w:t>.</w:t>
      </w:r>
    </w:p>
    <w:p w14:paraId="53B9BA0A"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Όταν, </w:t>
      </w:r>
      <w:r w:rsidRPr="00AC526C">
        <w:rPr>
          <w:rFonts w:eastAsia="Times New Roman" w:cs="Times New Roman"/>
          <w:szCs w:val="24"/>
        </w:rPr>
        <w:t>όμως</w:t>
      </w:r>
      <w:r>
        <w:rPr>
          <w:rFonts w:eastAsia="Times New Roman" w:cs="Times New Roman"/>
          <w:szCs w:val="24"/>
        </w:rPr>
        <w:t xml:space="preserve">, τη συναίνεση την </w:t>
      </w:r>
      <w:proofErr w:type="spellStart"/>
      <w:r>
        <w:rPr>
          <w:rFonts w:eastAsia="Times New Roman" w:cs="Times New Roman"/>
          <w:szCs w:val="24"/>
        </w:rPr>
        <w:t>εργαλειοποιείς</w:t>
      </w:r>
      <w:proofErr w:type="spellEnd"/>
      <w:r>
        <w:rPr>
          <w:rFonts w:eastAsia="Times New Roman" w:cs="Times New Roman"/>
          <w:szCs w:val="24"/>
        </w:rPr>
        <w:t xml:space="preserve"> χωρίς στ</w:t>
      </w:r>
      <w:r>
        <w:rPr>
          <w:rFonts w:eastAsia="Times New Roman" w:cs="Times New Roman"/>
          <w:szCs w:val="24"/>
        </w:rPr>
        <w:t xml:space="preserve">ην ουσία να την πιστεύεις, γιατί αλλιώς θα την εφάρμοζες στην πράξη, όταν εννοείς ως συναίνεση μόνο την συναίνεση των άλλων ενώ εσύ παραμένεις αδιάλλακτος, τότε το έλλειμμα εμπιστοσύνης και η κουλτούρα καχυποψίας δηλητηριάζει όλη την </w:t>
      </w:r>
      <w:r w:rsidRPr="00911877">
        <w:rPr>
          <w:rFonts w:eastAsia="Times New Roman" w:cs="Times New Roman"/>
          <w:szCs w:val="24"/>
        </w:rPr>
        <w:t>πολιτική</w:t>
      </w:r>
      <w:r>
        <w:rPr>
          <w:rFonts w:eastAsia="Times New Roman" w:cs="Times New Roman"/>
          <w:szCs w:val="24"/>
        </w:rPr>
        <w:t xml:space="preserve"> ζωή. Και μέχρ</w:t>
      </w:r>
      <w:r>
        <w:rPr>
          <w:rFonts w:eastAsia="Times New Roman" w:cs="Times New Roman"/>
          <w:szCs w:val="24"/>
        </w:rPr>
        <w:t xml:space="preserve">ι να ξαναβρεθούν -και αν ξαναβρεθούν- οι κώδικες επικοινωνίας στο </w:t>
      </w:r>
      <w:r w:rsidRPr="00911877">
        <w:rPr>
          <w:rFonts w:eastAsia="Times New Roman" w:cs="Times New Roman"/>
          <w:szCs w:val="24"/>
        </w:rPr>
        <w:t>πολιτικ</w:t>
      </w:r>
      <w:r>
        <w:rPr>
          <w:rFonts w:eastAsia="Times New Roman" w:cs="Times New Roman"/>
          <w:szCs w:val="24"/>
        </w:rPr>
        <w:t xml:space="preserve">ό σύστημα, θα έχουν διαρραγεί οι αρμοί της κοινωνίας. Χρέος μας, λοιπόν, είναι αυτό να το αποτρέψουμε και όχι να το ενθαρρύνουμε, γιατί αλλιώς το κομματικό </w:t>
      </w:r>
      <w:r>
        <w:rPr>
          <w:rFonts w:eastAsia="Times New Roman" w:cs="Times New Roman"/>
          <w:szCs w:val="24"/>
        </w:rPr>
        <w:lastRenderedPageBreak/>
        <w:t xml:space="preserve">κέρδος θα είναι πρόσκαιρο, </w:t>
      </w:r>
      <w:r>
        <w:rPr>
          <w:rFonts w:eastAsia="Times New Roman" w:cs="Times New Roman"/>
          <w:szCs w:val="24"/>
        </w:rPr>
        <w:t xml:space="preserve">η κοινωνική και η εθνική ζημιά θα είναι </w:t>
      </w:r>
      <w:r w:rsidRPr="00AC526C">
        <w:rPr>
          <w:rFonts w:eastAsia="Times New Roman" w:cs="Times New Roman"/>
          <w:szCs w:val="24"/>
        </w:rPr>
        <w:t>όμως</w:t>
      </w:r>
      <w:r>
        <w:rPr>
          <w:rFonts w:eastAsia="Times New Roman" w:cs="Times New Roman"/>
          <w:szCs w:val="24"/>
        </w:rPr>
        <w:t xml:space="preserve"> μόνιμη.</w:t>
      </w:r>
    </w:p>
    <w:p w14:paraId="53B9BA0B" w14:textId="77777777" w:rsidR="00D9389E" w:rsidRDefault="0030006C">
      <w:pPr>
        <w:tabs>
          <w:tab w:val="left" w:pos="3873"/>
        </w:tabs>
        <w:spacing w:line="600" w:lineRule="auto"/>
        <w:ind w:firstLine="720"/>
        <w:contextualSpacing/>
        <w:jc w:val="both"/>
        <w:rPr>
          <w:rFonts w:eastAsia="Times New Roman" w:cs="Times New Roman"/>
          <w:szCs w:val="24"/>
        </w:rPr>
      </w:pPr>
      <w:r w:rsidRPr="00AC365A">
        <w:rPr>
          <w:rFonts w:eastAsia="Times New Roman"/>
          <w:szCs w:val="24"/>
        </w:rPr>
        <w:t>Ευχαριστώ πολύ.</w:t>
      </w:r>
      <w:r>
        <w:rPr>
          <w:rFonts w:eastAsia="Times New Roman" w:cs="Times New Roman"/>
          <w:szCs w:val="24"/>
        </w:rPr>
        <w:t xml:space="preserve"> </w:t>
      </w:r>
    </w:p>
    <w:p w14:paraId="53B9BA0C" w14:textId="77777777" w:rsidR="00D9389E" w:rsidRDefault="0030006C">
      <w:pPr>
        <w:tabs>
          <w:tab w:val="left" w:pos="3873"/>
        </w:tabs>
        <w:spacing w:line="600" w:lineRule="auto"/>
        <w:ind w:firstLine="720"/>
        <w:contextualSpacing/>
        <w:jc w:val="both"/>
        <w:rPr>
          <w:rFonts w:eastAsia="Times New Roman" w:cs="Times New Roman"/>
          <w:szCs w:val="24"/>
        </w:rPr>
      </w:pPr>
      <w:r w:rsidRPr="00F640C1">
        <w:rPr>
          <w:rFonts w:eastAsia="Times New Roman" w:cs="Times New Roman"/>
          <w:b/>
          <w:szCs w:val="24"/>
        </w:rPr>
        <w:t>ΠΡΟΕΔΡΕΥΩΝ (Αναστάσιος Κουράκης):</w:t>
      </w:r>
      <w:r>
        <w:rPr>
          <w:rFonts w:eastAsia="Times New Roman" w:cs="Times New Roman"/>
          <w:szCs w:val="24"/>
        </w:rPr>
        <w:t xml:space="preserve"> Ευχαριστούμε τον </w:t>
      </w:r>
      <w:r>
        <w:rPr>
          <w:rFonts w:eastAsia="Times New Roman" w:cs="Times New Roman"/>
          <w:szCs w:val="24"/>
        </w:rPr>
        <w:t xml:space="preserve">κ. </w:t>
      </w:r>
      <w:proofErr w:type="spellStart"/>
      <w:r>
        <w:rPr>
          <w:rFonts w:eastAsia="Times New Roman" w:cs="Times New Roman"/>
          <w:szCs w:val="24"/>
        </w:rPr>
        <w:t>Μαυρωτά</w:t>
      </w:r>
      <w:proofErr w:type="spellEnd"/>
      <w:r>
        <w:rPr>
          <w:rFonts w:eastAsia="Times New Roman" w:cs="Times New Roman"/>
          <w:szCs w:val="24"/>
        </w:rPr>
        <w:t>.</w:t>
      </w:r>
    </w:p>
    <w:p w14:paraId="53B9BA0D"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τελευταίος από τους ειδικούς αγορητές, ο κ. Ιωάννης </w:t>
      </w:r>
      <w:proofErr w:type="spellStart"/>
      <w:r>
        <w:rPr>
          <w:rFonts w:eastAsia="Times New Roman" w:cs="Times New Roman"/>
          <w:szCs w:val="24"/>
        </w:rPr>
        <w:t>Σαρίδης</w:t>
      </w:r>
      <w:proofErr w:type="spellEnd"/>
      <w:r>
        <w:rPr>
          <w:rFonts w:eastAsia="Times New Roman" w:cs="Times New Roman"/>
          <w:szCs w:val="24"/>
        </w:rPr>
        <w:t xml:space="preserve"> από την Ένωση Κεντρώων, για δεκαπέντε λεπτά.</w:t>
      </w:r>
    </w:p>
    <w:p w14:paraId="53B9BA0E"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ΙΩ</w:t>
      </w:r>
      <w:r>
        <w:rPr>
          <w:rFonts w:eastAsia="Times New Roman" w:cs="Times New Roman"/>
          <w:b/>
          <w:szCs w:val="24"/>
        </w:rPr>
        <w:t xml:space="preserve">ΑΝΝΗΣ ΣΑΡΙΔΗΣ: </w:t>
      </w:r>
      <w:r w:rsidRPr="00480689">
        <w:rPr>
          <w:rFonts w:eastAsia="Times New Roman"/>
          <w:color w:val="000000"/>
          <w:szCs w:val="24"/>
        </w:rPr>
        <w:t>Ευχαριστώ</w:t>
      </w:r>
      <w:r>
        <w:rPr>
          <w:rFonts w:eastAsia="Times New Roman"/>
          <w:color w:val="000000"/>
          <w:szCs w:val="24"/>
        </w:rPr>
        <w:t xml:space="preserve"> πολύ</w:t>
      </w:r>
      <w:r w:rsidRPr="00480689">
        <w:rPr>
          <w:rFonts w:eastAsia="Times New Roman"/>
          <w:color w:val="000000"/>
          <w:szCs w:val="24"/>
        </w:rPr>
        <w:t>, κύριε Πρόεδρε.</w:t>
      </w:r>
      <w:r>
        <w:rPr>
          <w:rFonts w:eastAsia="Times New Roman" w:cs="Times New Roman"/>
          <w:szCs w:val="24"/>
        </w:rPr>
        <w:t xml:space="preserve"> </w:t>
      </w:r>
    </w:p>
    <w:p w14:paraId="53B9BA0F" w14:textId="77777777" w:rsidR="00D9389E" w:rsidRDefault="0030006C">
      <w:pPr>
        <w:tabs>
          <w:tab w:val="left" w:pos="3873"/>
        </w:tabs>
        <w:spacing w:line="600" w:lineRule="auto"/>
        <w:ind w:firstLine="720"/>
        <w:contextualSpacing/>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w:t>
      </w:r>
      <w:r w:rsidRPr="002170BF">
        <w:rPr>
          <w:rFonts w:eastAsia="Times New Roman" w:cs="Times New Roman"/>
          <w:szCs w:val="24"/>
        </w:rPr>
        <w:t>κυρίες και κύριοι συνάδελφοι,</w:t>
      </w:r>
      <w:r>
        <w:rPr>
          <w:rFonts w:eastAsia="Times New Roman" w:cs="Times New Roman"/>
          <w:szCs w:val="24"/>
        </w:rPr>
        <w:t xml:space="preserve"> θα μου επιτρέψετε πριν ξεκινήσω την εισήγησή μου να καταθέσω στα Πρακτικά το χθεσινό τηλεγράφημα του ΑΠΕ-ΜΠΕ που υποτίθεται ότι όφειλε να καταγράψει δημοσιογραφικά τα όσα ειπώθηκαν στη χθεσινή συνεδρίαση της Επιτροπής Δημόσιας Διοίκησης για τη δεύτερη ανά</w:t>
      </w:r>
      <w:r>
        <w:rPr>
          <w:rFonts w:eastAsia="Times New Roman" w:cs="Times New Roman"/>
          <w:szCs w:val="24"/>
        </w:rPr>
        <w:t xml:space="preserve">γνωση του «ΚΛΕΙΣΘΕΝΗΣ Ι» και τη στάση των </w:t>
      </w:r>
      <w:r w:rsidRPr="00911877">
        <w:rPr>
          <w:rFonts w:eastAsia="Times New Roman" w:cs="Times New Roman"/>
          <w:szCs w:val="24"/>
        </w:rPr>
        <w:t>πολιτικ</w:t>
      </w:r>
      <w:r>
        <w:rPr>
          <w:rFonts w:eastAsia="Times New Roman" w:cs="Times New Roman"/>
          <w:szCs w:val="24"/>
        </w:rPr>
        <w:t>ών κομμάτων.</w:t>
      </w:r>
    </w:p>
    <w:p w14:paraId="53B9BA10" w14:textId="77777777" w:rsidR="00D9389E" w:rsidRDefault="0030006C">
      <w:pPr>
        <w:spacing w:line="600" w:lineRule="auto"/>
        <w:ind w:firstLine="720"/>
        <w:contextualSpacing/>
        <w:jc w:val="both"/>
        <w:rPr>
          <w:rFonts w:eastAsia="Times New Roman" w:cs="Times New Roman"/>
        </w:rPr>
      </w:pPr>
      <w:r>
        <w:rPr>
          <w:rFonts w:eastAsia="Times New Roman" w:cs="Times New Roman"/>
        </w:rPr>
        <w:lastRenderedPageBreak/>
        <w:t xml:space="preserve">(Στο σημείο αυτό ο Βουλευτής κ. Ιωάννης </w:t>
      </w:r>
      <w:proofErr w:type="spellStart"/>
      <w:r>
        <w:rPr>
          <w:rFonts w:eastAsia="Times New Roman" w:cs="Times New Roman"/>
        </w:rPr>
        <w:t>Σαρίδης</w:t>
      </w:r>
      <w:proofErr w:type="spellEnd"/>
      <w:r w:rsidRPr="000731CA">
        <w:rPr>
          <w:rFonts w:eastAsia="Times New Roman" w:cs="Times New Roman"/>
        </w:rPr>
        <w:t xml:space="preserve"> καταθέτει για τα Πρ</w:t>
      </w:r>
      <w:r>
        <w:rPr>
          <w:rFonts w:eastAsia="Times New Roman" w:cs="Times New Roman"/>
        </w:rPr>
        <w:t>ακτικά το προαναφερθέν έγγραφο</w:t>
      </w:r>
      <w:r w:rsidRPr="000731CA">
        <w:rPr>
          <w:rFonts w:eastAsia="Times New Roman" w:cs="Times New Roman"/>
        </w:rPr>
        <w:t xml:space="preserve">, </w:t>
      </w:r>
      <w:r w:rsidRPr="000607E8">
        <w:rPr>
          <w:rFonts w:eastAsia="Times New Roman" w:cs="Times New Roman"/>
        </w:rPr>
        <w:t>το οποίο</w:t>
      </w:r>
      <w:r>
        <w:rPr>
          <w:rFonts w:eastAsia="Times New Roman" w:cs="Times New Roman"/>
        </w:rPr>
        <w:t xml:space="preserve"> βρίσκε</w:t>
      </w:r>
      <w:r w:rsidRPr="000731CA">
        <w:rPr>
          <w:rFonts w:eastAsia="Times New Roman" w:cs="Times New Roman"/>
        </w:rPr>
        <w:t>ται 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w:t>
      </w:r>
      <w:r w:rsidRPr="000731CA">
        <w:rPr>
          <w:rFonts w:eastAsia="Times New Roman" w:cs="Times New Roman"/>
        </w:rPr>
        <w:t>ν της Βουλής)</w:t>
      </w:r>
    </w:p>
    <w:p w14:paraId="53B9BA11"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Όπως θα προσέξετε, όσοι θα μπείτε στον κόπο να το προσέξετε, δεν υπάρχει καμμία απολύτως αναφορά στην Ένωση Κεντρώων. Απολύτως καμμία! Είναι σαν να μην υπάρχει η Ένωση Κεντρώων, σαν να μην υπήρξε ποτέ. </w:t>
      </w:r>
    </w:p>
    <w:p w14:paraId="53B9BA12"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 τηλεγράφημα αυτό μάλιστα αναπαράχθηκ</w:t>
      </w:r>
      <w:r>
        <w:rPr>
          <w:rFonts w:eastAsia="Times New Roman" w:cs="Times New Roman"/>
          <w:szCs w:val="24"/>
        </w:rPr>
        <w:t>ε αυτούσιο από δεκάδες ενημερωτικές ιστοσελίδες. Κανείς απολύτως δεν αναρωτήθηκε γιατί δεν αναφέρεται η Ένωση Κεντρώων μέσα σε αυτό; Κανείς από αυτούς που το αναδημοσίευσαν δεν προβληματίστηκε για το αν είναι αντικειμενική δημοσιογραφία η εξαφάνιση των θέσ</w:t>
      </w:r>
      <w:r>
        <w:rPr>
          <w:rFonts w:eastAsia="Times New Roman" w:cs="Times New Roman"/>
          <w:szCs w:val="24"/>
        </w:rPr>
        <w:t>εων ενός δημοκρατικά εκλεγμένου κόμματος;</w:t>
      </w:r>
    </w:p>
    <w:p w14:paraId="53B9BA13"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224BE3">
        <w:rPr>
          <w:rFonts w:eastAsia="Times New Roman" w:cs="Times New Roman"/>
          <w:szCs w:val="24"/>
        </w:rPr>
        <w:t xml:space="preserve">μπορεί </w:t>
      </w:r>
      <w:r>
        <w:rPr>
          <w:rFonts w:eastAsia="Times New Roman" w:cs="Times New Roman"/>
          <w:szCs w:val="24"/>
        </w:rPr>
        <w:t xml:space="preserve">αυτό να είναι το πρώτο τηλεγράφημα του ΑΠΕ που καταθέτω στα Πρακτικά της Ολομέλειας, αλλά σας διαβεβαιώ πως δεν είναι το πρώτο που εξέδωσε και ξέχασε να αναφέρει την Ένωση Κεντρώων. </w:t>
      </w:r>
    </w:p>
    <w:p w14:paraId="53B9BA14"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Από εδώ και πέρα κάθ</w:t>
      </w:r>
      <w:r>
        <w:rPr>
          <w:rFonts w:eastAsia="Times New Roman" w:cs="Times New Roman"/>
          <w:szCs w:val="24"/>
        </w:rPr>
        <w:t xml:space="preserve">ε φορά που θα μας ξεχνάνε, αγαπητοί συνάδελφοι, θα καταθέτουμε τις σχετικές αποδείξεις στα Πρακτικά της </w:t>
      </w:r>
      <w:r w:rsidRPr="00840C4C">
        <w:rPr>
          <w:rFonts w:eastAsia="Times New Roman" w:cs="Times New Roman"/>
          <w:szCs w:val="24"/>
        </w:rPr>
        <w:t>Βουλή</w:t>
      </w:r>
      <w:r>
        <w:rPr>
          <w:rFonts w:eastAsia="Times New Roman" w:cs="Times New Roman"/>
          <w:szCs w:val="24"/>
        </w:rPr>
        <w:t>ς και θα ενημερώνουμε με επιστολή διαμαρτυρίας το Εθνικό Ραδιοτηλεοπτικό Συμβούλιο, ζητώντας του να παρέμβει. Η περιοδικότητα με την οποία εμφανίζο</w:t>
      </w:r>
      <w:r>
        <w:rPr>
          <w:rFonts w:eastAsia="Times New Roman" w:cs="Times New Roman"/>
          <w:szCs w:val="24"/>
        </w:rPr>
        <w:t>νται αυτές οι τυχαίες και εκ παραδρομής παραλείψεις στη δημοσιογραφική κάλυψη των θέσεων της Ένωσης Κεντρώων μάς δημιουργεί την υποψία πως κάποιοι δεν έχουν πια άλλον τρόπο για να ανακόψουν την πορεία μας παρά μόνο να προσπαθήσουν να μας εξαφανίσουν διά μα</w:t>
      </w:r>
      <w:r>
        <w:rPr>
          <w:rFonts w:eastAsia="Times New Roman" w:cs="Times New Roman"/>
          <w:szCs w:val="24"/>
        </w:rPr>
        <w:t>γείας.</w:t>
      </w:r>
    </w:p>
    <w:p w14:paraId="53B9BA15" w14:textId="77777777" w:rsidR="00D9389E" w:rsidRDefault="0030006C">
      <w:pPr>
        <w:tabs>
          <w:tab w:val="left" w:pos="3873"/>
        </w:tabs>
        <w:spacing w:line="600" w:lineRule="auto"/>
        <w:ind w:firstLine="720"/>
        <w:contextualSpacing/>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στα τρία χρόνια κοινοβουλευτικής παρουσίας της Ένωσης Κεντρώων έχουμε βρεθεί πολλές φορές σε αυτή την αμήχανη θέση. Αποφάσισα, </w:t>
      </w:r>
      <w:r w:rsidRPr="00AC526C">
        <w:rPr>
          <w:rFonts w:eastAsia="Times New Roman" w:cs="Times New Roman"/>
          <w:szCs w:val="24"/>
        </w:rPr>
        <w:t>όμως</w:t>
      </w:r>
      <w:r>
        <w:rPr>
          <w:rFonts w:eastAsia="Times New Roman" w:cs="Times New Roman"/>
          <w:szCs w:val="24"/>
        </w:rPr>
        <w:t>, σήμερα να το κάνω θέμα στην Αίθουσα της Ολομέλειας και να σας απασχολήσω σχετικά με το</w:t>
      </w:r>
      <w:r>
        <w:rPr>
          <w:rFonts w:eastAsia="Times New Roman" w:cs="Times New Roman"/>
          <w:szCs w:val="24"/>
        </w:rPr>
        <w:t xml:space="preserve"> χάλι της δημοσιογραφίας στη χώρα μας γιατί είναι απολύτως σχετικό με τη συζήτησή μας σήμερα εδώ.</w:t>
      </w:r>
    </w:p>
    <w:p w14:paraId="53B9BA16"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Μιλάμε σήμερα για την ενδυνάμωση της δημοκρατίας. Κάνουμε λόγο για την ενίσχυση της συμμετοχής των πολιτών. </w:t>
      </w:r>
      <w:r>
        <w:rPr>
          <w:rFonts w:eastAsia="Times New Roman" w:cs="Times New Roman"/>
          <w:szCs w:val="24"/>
        </w:rPr>
        <w:lastRenderedPageBreak/>
        <w:t xml:space="preserve">Αναφερόμαστε στις έννοιες της </w:t>
      </w:r>
      <w:r>
        <w:rPr>
          <w:rFonts w:eastAsia="Times New Roman" w:cs="Times New Roman"/>
          <w:szCs w:val="24"/>
        </w:rPr>
        <w:t xml:space="preserve">αντιπροσωπευτικότητας και της αμεσότητας και αναρωτιόμαστε τι σχέση έχουν αυτές οι έννοιες με την άλλη έννοια, την έννοια της </w:t>
      </w:r>
      <w:proofErr w:type="spellStart"/>
      <w:r>
        <w:rPr>
          <w:rFonts w:eastAsia="Times New Roman" w:cs="Times New Roman"/>
          <w:szCs w:val="24"/>
        </w:rPr>
        <w:t>κυβερνησιμότητας</w:t>
      </w:r>
      <w:proofErr w:type="spellEnd"/>
      <w:r>
        <w:rPr>
          <w:rFonts w:eastAsia="Times New Roman" w:cs="Times New Roman"/>
          <w:szCs w:val="24"/>
        </w:rPr>
        <w:t>.</w:t>
      </w:r>
    </w:p>
    <w:p w14:paraId="53B9BA17"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Η Ένωση Κεντρώων, λοιπόν, έρχεται σε αυτή τη συζήτηση με σκοπό να την καταγγείλει ως προσχηματική.</w:t>
      </w:r>
      <w:r w:rsidRPr="003C272D">
        <w:rPr>
          <w:rFonts w:eastAsia="Times New Roman" w:cs="Times New Roman"/>
          <w:szCs w:val="24"/>
        </w:rPr>
        <w:t xml:space="preserve"> </w:t>
      </w:r>
      <w:r>
        <w:rPr>
          <w:rFonts w:eastAsia="Times New Roman" w:cs="Times New Roman"/>
          <w:szCs w:val="24"/>
        </w:rPr>
        <w:t xml:space="preserve">Η δική μας η </w:t>
      </w:r>
      <w:r>
        <w:rPr>
          <w:rFonts w:eastAsia="Times New Roman" w:cs="Times New Roman"/>
          <w:szCs w:val="24"/>
        </w:rPr>
        <w:t>συμμετοχή σήμερα στον κοινοβουλευτικό διάλογο αποτελεί και συνιστά μία καταγγελία εναντίον της υποκρισίας στο όνομα της δημοκρατίας. Για να μπορούν οι πολίτες να στέκονται με υπευθυνότητα απέναντι στις δημοκρατικές τους υποχρεώσεις, για να μπορούν δηλαδή ν</w:t>
      </w:r>
      <w:r>
        <w:rPr>
          <w:rFonts w:eastAsia="Times New Roman" w:cs="Times New Roman"/>
          <w:szCs w:val="24"/>
        </w:rPr>
        <w:t xml:space="preserve">α αποφασίζουν τι θα ψηφίσουν, πρέπει πρώτα να είναι ενημερωμένοι σωστά, πρέπει πρώτα να είναι πληροφορημένοι σωστά. Ο υπεύθυνος δημοκρατικά πολίτης πρέπει να έχει πρόσβαση στην ενημέρωση. </w:t>
      </w:r>
    </w:p>
    <w:p w14:paraId="53B9BA18"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Εάν, λοιπόν, σκοπός μας σήμερα ήταν πράγματι η ενδυνάμωση της δημοκ</w:t>
      </w:r>
      <w:r>
        <w:rPr>
          <w:rFonts w:eastAsia="Times New Roman" w:cs="Times New Roman"/>
          <w:szCs w:val="24"/>
        </w:rPr>
        <w:t xml:space="preserve">ρατίας, τότε το πρώτο που θα κοιτάγαμε, αγαπητοί συνάδελφοι, θα ήταν να συζητήσουμε αυτό ακριβώς το πράγμα, πώς μπορεί η δημοκρατία μας να εγγυηθεί την αντικειμενική και ανεξάρτητη ενημέρωση των πολιτών. Υπάρχει άραγε </w:t>
      </w:r>
      <w:r>
        <w:rPr>
          <w:rFonts w:eastAsia="Times New Roman" w:cs="Times New Roman"/>
          <w:szCs w:val="24"/>
        </w:rPr>
        <w:lastRenderedPageBreak/>
        <w:t>τρόπος; Υπάρχει και τον ξέρουμε. Λέγετ</w:t>
      </w:r>
      <w:r>
        <w:rPr>
          <w:rFonts w:eastAsia="Times New Roman" w:cs="Times New Roman"/>
          <w:szCs w:val="24"/>
        </w:rPr>
        <w:t>αι «ασυμβίβαστο», άσχετα εάν δεν μπορέσαμε να το οριστικοποιήσουμε εδώ στην Ελλάδα. Είναι ξεκάθαρο -και το γνωρίζουν όλοι οι Έλληνες- ότι για όσο συνεχίζουμε να επιτρέπουμε να είναι ιδιοκτήτες μέσων ενημέρωσης άνθρωποι που τα ολιγαρχικά τους συμφέροντα εξα</w:t>
      </w:r>
      <w:r>
        <w:rPr>
          <w:rFonts w:eastAsia="Times New Roman" w:cs="Times New Roman"/>
          <w:szCs w:val="24"/>
        </w:rPr>
        <w:t>ρτώνται από το τι λέμε εμείς οι πολιτικοί, δεν πρόκειται να αλλάξει η κατάσταση, δεν πρόκειται να σταματήσουν να βάζουν φίλτρα σε αυτά που τελικά μαθαίνουν οι πολίτες πως είπαμε. Μπορούμε να κάνουμε κάτι γι’ αυτό; Θυμάστε τι έγινε όταν το προσπάθησε ο Κώστ</w:t>
      </w:r>
      <w:r>
        <w:rPr>
          <w:rFonts w:eastAsia="Times New Roman" w:cs="Times New Roman"/>
          <w:szCs w:val="24"/>
        </w:rPr>
        <w:t xml:space="preserve">ας </w:t>
      </w:r>
      <w:r>
        <w:rPr>
          <w:rFonts w:eastAsia="Times New Roman" w:cs="Times New Roman"/>
          <w:szCs w:val="24"/>
          <w:lang w:val="en-US"/>
        </w:rPr>
        <w:t>o</w:t>
      </w:r>
      <w:r w:rsidRPr="00F23DDC">
        <w:rPr>
          <w:rFonts w:eastAsia="Times New Roman" w:cs="Times New Roman"/>
          <w:szCs w:val="24"/>
        </w:rPr>
        <w:t xml:space="preserve"> </w:t>
      </w:r>
      <w:r>
        <w:rPr>
          <w:rFonts w:eastAsia="Times New Roman" w:cs="Times New Roman"/>
          <w:szCs w:val="24"/>
        </w:rPr>
        <w:t xml:space="preserve">Καραμανλής; Είδατε τι έγινε και σε αυτήν, τη σημερινή προσπάθεια αυτής της Κυβέρνησης; Έχουμε αποτελέσματα; </w:t>
      </w:r>
    </w:p>
    <w:p w14:paraId="53B9BA19"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Η δημοκρατία μας, λοιπόν, δεν μπορεί αυτή τη στιγμή που μιλάμε να εγγυηθεί την ανεξάρτητη και αντικειμενική ενημέρωση των πολιτών. Αυτή είναι </w:t>
      </w:r>
      <w:r>
        <w:rPr>
          <w:rFonts w:eastAsia="Times New Roman" w:cs="Times New Roman"/>
          <w:szCs w:val="24"/>
        </w:rPr>
        <w:t xml:space="preserve">η αλήθεια. Οι πολίτες πρέπει από μόνοι τους να αποκωδικοποιούν τα όσα τελικά φτάνουν στα δελτία ειδήσεων και να βγάλουν τα συμπεράσματά τους. </w:t>
      </w:r>
    </w:p>
    <w:p w14:paraId="53B9BA1A"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Το ζήσαμε έντονα αυτό εμείς στην Ένωση Κεντρώων, όταν το καλοκαίρι του 2016 ψηφίσαμε την απλή αναλογική, πριν </w:t>
      </w:r>
      <w:r>
        <w:rPr>
          <w:rFonts w:eastAsia="Times New Roman" w:cs="Times New Roman"/>
          <w:szCs w:val="24"/>
        </w:rPr>
        <w:lastRenderedPageBreak/>
        <w:t>από</w:t>
      </w:r>
      <w:r>
        <w:rPr>
          <w:rFonts w:eastAsia="Times New Roman" w:cs="Times New Roman"/>
          <w:szCs w:val="24"/>
        </w:rPr>
        <w:t xml:space="preserve"> ακριβώς δύο χρόνια. Τότε η είδηση ήταν πως «φλερτάραμε», πως «ερωτοτροπούσαμε», πως «παντρευτήκαμε» τον ΣΥΡΙΖΑ. Κανείς δεν έκρινε σκόπιμο, αγαπητοί συνάδελφοι, να σχολιάσει πως η απλή αναλογική ήταν το πρώτο από τα περίφημα «εννέα σημεία» της Ένωσης Κεντρ</w:t>
      </w:r>
      <w:r>
        <w:rPr>
          <w:rFonts w:eastAsia="Times New Roman" w:cs="Times New Roman"/>
          <w:szCs w:val="24"/>
        </w:rPr>
        <w:t>ώων. Κάποιοι προτίμησαν να παρουσιάσουν τη στάση μας με όρους πεζοδρομίου, λοιδορώντας και απειλώντας τους Βουλευτές μας. Αυτή ήταν η αντιμετώπιση που είχαμε. Κανείς δεν κατέγραψε τη συνέπεια των πολιτικών μας θέσεων. Η Ένωση Κεντρώων στάθηκε με θάρρος, με</w:t>
      </w:r>
      <w:r>
        <w:rPr>
          <w:rFonts w:eastAsia="Times New Roman" w:cs="Times New Roman"/>
          <w:szCs w:val="24"/>
        </w:rPr>
        <w:t xml:space="preserve"> παρρησία, με ειλικρίνεια απέναντι στην ίδια της την ιστορία και έκανε πράξη αυτό που εκείνη πίστευε ότι ήταν καλό και σωστό για τον τόπο και τη δημοκρατία μας. Οι πολιτικοί είναι δυνατοί όχι μόνο όταν εκφράζουν μία δυνατή ιδέα, αλλά και όταν την υλοποιούν</w:t>
      </w:r>
      <w:r>
        <w:rPr>
          <w:rFonts w:eastAsia="Times New Roman" w:cs="Times New Roman"/>
          <w:szCs w:val="24"/>
        </w:rPr>
        <w:t xml:space="preserve"> χωρίς να ενδιαφέρονται για το κομματικό κόστος.</w:t>
      </w:r>
    </w:p>
    <w:p w14:paraId="53B9BA1B"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Μιλάμε σήμερα, αγαπητοί συνάδελφοι, για την απλή αναλογική σε δήμους και περιφέρειες. Απλή αναλογική -το είπαμε και στις </w:t>
      </w:r>
      <w:r>
        <w:rPr>
          <w:rFonts w:eastAsia="Times New Roman" w:cs="Times New Roman"/>
          <w:szCs w:val="24"/>
        </w:rPr>
        <w:t>επιτροπές</w:t>
      </w:r>
      <w:r>
        <w:rPr>
          <w:rFonts w:eastAsia="Times New Roman" w:cs="Times New Roman"/>
          <w:szCs w:val="24"/>
        </w:rPr>
        <w:t xml:space="preserve">- με δεύτερη Κυριακή δεν είναι απλή αναλογική, είναι μία ελληνική πατέντα, μία ιδιόμορφη φιλοσοφία, είναι ένα πολυφασικό σύστημα: άλλο για τα μικρά χωριά, άλλο για την </w:t>
      </w:r>
      <w:r>
        <w:rPr>
          <w:rFonts w:eastAsia="Times New Roman" w:cs="Times New Roman"/>
          <w:szCs w:val="24"/>
        </w:rPr>
        <w:lastRenderedPageBreak/>
        <w:t xml:space="preserve">εκλογή των δημοτικών συμβούλων, άλλο για την εκλογή των δημάρχων. </w:t>
      </w:r>
    </w:p>
    <w:p w14:paraId="53B9BA1C"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Είπε ο ίδιος ο Υπουργ</w:t>
      </w:r>
      <w:r>
        <w:rPr>
          <w:rFonts w:eastAsia="Times New Roman" w:cs="Times New Roman"/>
          <w:szCs w:val="24"/>
        </w:rPr>
        <w:t xml:space="preserve">ός χθες στην </w:t>
      </w:r>
      <w:r>
        <w:rPr>
          <w:rFonts w:eastAsia="Times New Roman" w:cs="Times New Roman"/>
          <w:szCs w:val="24"/>
        </w:rPr>
        <w:t xml:space="preserve">επιτροπή </w:t>
      </w:r>
      <w:r>
        <w:rPr>
          <w:rFonts w:eastAsia="Times New Roman" w:cs="Times New Roman"/>
          <w:szCs w:val="24"/>
        </w:rPr>
        <w:t>ότι η δεύτερη Κυριακή ξορκίζει τις συμφωνίες κάτω από το χαλί, τις συμφωνίες που μπορεί να έρθουν κάτω από το τραπέζι, συμφωνίες που μπορεί να λάβουν χώρα μεταξύ των δημοτικών συμβούλων που μόλις έχουν εκλεγεί. Δεν αμφισβητεί απλώς τη</w:t>
      </w:r>
      <w:r>
        <w:rPr>
          <w:rFonts w:eastAsia="Times New Roman" w:cs="Times New Roman"/>
          <w:szCs w:val="24"/>
        </w:rPr>
        <w:t xml:space="preserve">ν ικανότητά τους, αλλά αμφισβητεί και την εντιμότητα ανθρώπων που μόλις έχουν εκλεγεί. Αμφισβητείται δηλαδή το κίνητρο για το οποίο ζήτησαν την ψήφο των συμπολιτών τους. </w:t>
      </w:r>
    </w:p>
    <w:p w14:paraId="53B9BA1D"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Και έχουμε μετά εκλογή δημάρχων και περνάμε στη δεύτερη Κυριακή. Και πολύ σωστά είπε </w:t>
      </w:r>
      <w:r>
        <w:rPr>
          <w:rFonts w:eastAsia="Times New Roman" w:cs="Times New Roman"/>
          <w:szCs w:val="24"/>
        </w:rPr>
        <w:t>και ο εισηγητής του Ποταμιού</w:t>
      </w:r>
      <w:r w:rsidRPr="00C0786A">
        <w:rPr>
          <w:rFonts w:eastAsia="Times New Roman" w:cs="Times New Roman"/>
          <w:szCs w:val="24"/>
        </w:rPr>
        <w:t>:</w:t>
      </w:r>
      <w:r>
        <w:rPr>
          <w:rFonts w:eastAsia="Times New Roman" w:cs="Times New Roman"/>
          <w:szCs w:val="24"/>
        </w:rPr>
        <w:t xml:space="preserve"> «Εάν έχουμε την πρώτη Κυριακή έναν συνδυασμό με 45%, τι γίνεται, εάν και εφόσον, τη δεύτερη Κυριακή εκλέγεται ο δεύτερος συνδυασμός, που μπορεί να έχει ένα πάρα πολύ μικρό ποσοστό, ακριβώς γιατί, εν πάση </w:t>
      </w:r>
      <w:proofErr w:type="spellStart"/>
      <w:r>
        <w:rPr>
          <w:rFonts w:eastAsia="Times New Roman" w:cs="Times New Roman"/>
          <w:szCs w:val="24"/>
        </w:rPr>
        <w:t>περιπτώσει</w:t>
      </w:r>
      <w:proofErr w:type="spellEnd"/>
      <w:r>
        <w:rPr>
          <w:rFonts w:eastAsia="Times New Roman" w:cs="Times New Roman"/>
          <w:szCs w:val="24"/>
        </w:rPr>
        <w:t>, το αποφάσι</w:t>
      </w:r>
      <w:r>
        <w:rPr>
          <w:rFonts w:eastAsia="Times New Roman" w:cs="Times New Roman"/>
          <w:szCs w:val="24"/>
        </w:rPr>
        <w:t>σαν οι πολίτες, χωρίς να υπάρχει κα</w:t>
      </w:r>
      <w:r>
        <w:rPr>
          <w:rFonts w:eastAsia="Times New Roman" w:cs="Times New Roman"/>
          <w:szCs w:val="24"/>
        </w:rPr>
        <w:t>μ</w:t>
      </w:r>
      <w:r>
        <w:rPr>
          <w:rFonts w:eastAsia="Times New Roman" w:cs="Times New Roman"/>
          <w:szCs w:val="24"/>
        </w:rPr>
        <w:t>μία διαβούλευση κάτω από το χαλί, χωρίς να υπάρχει κα</w:t>
      </w:r>
      <w:r>
        <w:rPr>
          <w:rFonts w:eastAsia="Times New Roman" w:cs="Times New Roman"/>
          <w:szCs w:val="24"/>
        </w:rPr>
        <w:t>μ</w:t>
      </w:r>
      <w:r>
        <w:rPr>
          <w:rFonts w:eastAsia="Times New Roman" w:cs="Times New Roman"/>
          <w:szCs w:val="24"/>
        </w:rPr>
        <w:t xml:space="preserve">μία διαβούλευση κάτω από το τραπέζι; Σε τι δημοτικό συμβούλιο θα στηριχθεί για να διοικήσει;» </w:t>
      </w:r>
      <w:r>
        <w:rPr>
          <w:rFonts w:eastAsia="Times New Roman" w:cs="Times New Roman"/>
          <w:szCs w:val="24"/>
        </w:rPr>
        <w:lastRenderedPageBreak/>
        <w:t>Εκβιάζουμε τον δήμαρχο, εκβιάζουμε τους δημοτικούς συμβούλους, εκβιάζουμ</w:t>
      </w:r>
      <w:r>
        <w:rPr>
          <w:rFonts w:eastAsia="Times New Roman" w:cs="Times New Roman"/>
          <w:szCs w:val="24"/>
        </w:rPr>
        <w:t>ε τους πολίτες με το ενδεχόμενο της ακυβερνησίας.</w:t>
      </w:r>
    </w:p>
    <w:p w14:paraId="53B9BA1E" w14:textId="77777777" w:rsidR="00D9389E" w:rsidRDefault="0030006C">
      <w:pPr>
        <w:tabs>
          <w:tab w:val="left" w:pos="6677"/>
        </w:tabs>
        <w:spacing w:line="600" w:lineRule="auto"/>
        <w:ind w:firstLine="720"/>
        <w:contextualSpacing/>
        <w:jc w:val="both"/>
        <w:rPr>
          <w:rFonts w:eastAsia="Times New Roman"/>
          <w:szCs w:val="24"/>
        </w:rPr>
      </w:pPr>
      <w:r>
        <w:rPr>
          <w:rFonts w:eastAsia="Times New Roman"/>
          <w:szCs w:val="24"/>
        </w:rPr>
        <w:t>Κυρίες και κύριοι συνάδελφοι, ψηφίσαμε την απλή αναλογική για τις βουλευτικές εκλογές. Τι νοοτροπία καλλιεργήθηκε επί δύο ολόκληρα χρόνια μέσα στην Ολομέλεια της Βουλής, ανάμεσά μας, σαν πολιτικά κόμματα; Τ</w:t>
      </w:r>
      <w:r>
        <w:rPr>
          <w:rFonts w:eastAsia="Times New Roman"/>
          <w:szCs w:val="24"/>
        </w:rPr>
        <w:t>ι νοοτροπία καλλιεργήθηκε; Καλλιεργήθηκε καμμία νοοτροπία της απλής αναλογικής; Κα</w:t>
      </w:r>
      <w:r>
        <w:rPr>
          <w:rFonts w:eastAsia="Times New Roman"/>
          <w:szCs w:val="24"/>
        </w:rPr>
        <w:t>μ</w:t>
      </w:r>
      <w:r>
        <w:rPr>
          <w:rFonts w:eastAsia="Times New Roman"/>
          <w:szCs w:val="24"/>
        </w:rPr>
        <w:t>μιά. Η πρόσφατη, λοιπόν, σύγχρονη πολιτική ιστορία της χώρας μας δεν είχε να προσφέρει κανένα απολύτως παράδειγμα συνεργασίας, συνεννόησης και συναίνεσης ούτε καν επί των εθ</w:t>
      </w:r>
      <w:r>
        <w:rPr>
          <w:rFonts w:eastAsia="Times New Roman"/>
          <w:szCs w:val="24"/>
        </w:rPr>
        <w:t>νικών μας θεμάτων τα τελευταία δύο με τρία χρόνια.</w:t>
      </w:r>
    </w:p>
    <w:p w14:paraId="53B9BA1F" w14:textId="77777777" w:rsidR="00D9389E" w:rsidRDefault="0030006C">
      <w:pPr>
        <w:spacing w:line="600" w:lineRule="auto"/>
        <w:ind w:firstLine="720"/>
        <w:contextualSpacing/>
        <w:jc w:val="both"/>
        <w:rPr>
          <w:rFonts w:eastAsia="Times New Roman"/>
          <w:szCs w:val="24"/>
        </w:rPr>
      </w:pPr>
      <w:r>
        <w:rPr>
          <w:rFonts w:eastAsia="Times New Roman"/>
          <w:szCs w:val="24"/>
        </w:rPr>
        <w:t>Εμείς σήμερα ψηφίζουμε για τη διά νόμου επιβολή της υποχρέωσης να συνεργάζονται μεταξύ τους οι εκπρόσωποι της τοπικής αυτοδιοίκησης υπό την απειλή της ακυβερνησίας.</w:t>
      </w:r>
    </w:p>
    <w:p w14:paraId="53B9BA20"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Αγαπητοί συνάδελφοι, η Κυβέρνηση από το </w:t>
      </w:r>
      <w:r>
        <w:rPr>
          <w:rFonts w:eastAsia="Times New Roman"/>
          <w:szCs w:val="24"/>
        </w:rPr>
        <w:t xml:space="preserve">μοναδικό κόμμα το οποίο στήριξε την απλή αναλογική πριν από δύο χρόνια δεν ζήτησε καν την άποψή του, δεν προχώρησε καν στο να επικοινωνήσει μαζί του και να πει «Φέρτε μας και εσείς τις θέσεις </w:t>
      </w:r>
      <w:r>
        <w:rPr>
          <w:rFonts w:eastAsia="Times New Roman"/>
          <w:szCs w:val="24"/>
        </w:rPr>
        <w:lastRenderedPageBreak/>
        <w:t>σας, να δούμε τέλος πάντων πώς μπορούμε να υλοποιήσουμε το σημερ</w:t>
      </w:r>
      <w:r>
        <w:rPr>
          <w:rFonts w:eastAsia="Times New Roman"/>
          <w:szCs w:val="24"/>
        </w:rPr>
        <w:t>ινό νομοσχέδιο».</w:t>
      </w:r>
    </w:p>
    <w:p w14:paraId="53B9BA21" w14:textId="77777777" w:rsidR="00D9389E" w:rsidRDefault="0030006C">
      <w:pPr>
        <w:spacing w:line="600" w:lineRule="auto"/>
        <w:ind w:firstLine="720"/>
        <w:contextualSpacing/>
        <w:jc w:val="both"/>
        <w:rPr>
          <w:rFonts w:eastAsia="Times New Roman"/>
          <w:szCs w:val="24"/>
        </w:rPr>
      </w:pPr>
      <w:r>
        <w:rPr>
          <w:rFonts w:eastAsia="Times New Roman"/>
          <w:szCs w:val="24"/>
        </w:rPr>
        <w:t>Κυρίες και κύριοι συνάδελφοι, έχει σημασία, λοιπόν, πριν κάνουμε λόγο για τη βαρύτητα της ψήφου των πολιτών, να δούμε και τι κάνουν όσοι παίρνουν τελικά αυτήν την ψήφο, να δούμε τι κάνουν οι πολίτες αυτήν τη δύναμη που τους δίνεται.</w:t>
      </w:r>
    </w:p>
    <w:p w14:paraId="53B9BA22" w14:textId="77777777" w:rsidR="00D9389E" w:rsidRDefault="0030006C">
      <w:pPr>
        <w:spacing w:line="600" w:lineRule="auto"/>
        <w:ind w:firstLine="720"/>
        <w:contextualSpacing/>
        <w:jc w:val="both"/>
        <w:rPr>
          <w:rFonts w:eastAsia="Times New Roman"/>
          <w:szCs w:val="24"/>
        </w:rPr>
      </w:pPr>
      <w:r>
        <w:rPr>
          <w:rFonts w:eastAsia="Times New Roman"/>
          <w:szCs w:val="24"/>
        </w:rPr>
        <w:t>Ισχυρί</w:t>
      </w:r>
      <w:r>
        <w:rPr>
          <w:rFonts w:eastAsia="Times New Roman"/>
          <w:szCs w:val="24"/>
        </w:rPr>
        <w:t>ζεται η Κυβέρνηση πως επιδιώκει την ενδυνάμωση των δημοκρατικών θεσμών, διαδικασιών και έκφρασης των πολιτών. Δεν εντοπίζει κανείς άλλος μέσα σε αυτήν την Αίθουσα αυτήν την ανακολουθία για τη στάση την οποία κρατάνε οι Υπουργοί απέναντι στις υποχρεώσεις το</w:t>
      </w:r>
      <w:r>
        <w:rPr>
          <w:rFonts w:eastAsia="Times New Roman"/>
          <w:szCs w:val="24"/>
        </w:rPr>
        <w:t>υς κατά την άσκηση του κοινοβουλευτικού ελέγχου; Έχετε καταλάβει πως αυτά τα οποία ζητάτε όχι μόνο δεν τα κάνετε πράξη, αλλά τα ζητάτε από άλλους να γίνουν σε τοπικό και περιφερειακό επίπεδο; Όχι μόνο δεν τα κάνετε πράξη, εσείς εδώ μέσα σε αυτήν την Αίθουσ</w:t>
      </w:r>
      <w:r>
        <w:rPr>
          <w:rFonts w:eastAsia="Times New Roman"/>
          <w:szCs w:val="24"/>
        </w:rPr>
        <w:t>α, αλλά βάζετε και εμπόδια σε όσους προσπαθούν να το κάνουν.</w:t>
      </w:r>
    </w:p>
    <w:p w14:paraId="53B9BA23" w14:textId="77777777" w:rsidR="00D9389E" w:rsidRDefault="0030006C">
      <w:pPr>
        <w:spacing w:line="600" w:lineRule="auto"/>
        <w:ind w:firstLine="720"/>
        <w:contextualSpacing/>
        <w:jc w:val="both"/>
        <w:rPr>
          <w:rFonts w:eastAsia="Times New Roman"/>
          <w:szCs w:val="24"/>
        </w:rPr>
      </w:pPr>
      <w:r>
        <w:rPr>
          <w:rFonts w:eastAsia="Times New Roman"/>
          <w:szCs w:val="24"/>
        </w:rPr>
        <w:t>Συμμετοχή των πολιτών σημαίνει διάλογος επιχειρημάτων, σημαίνει θέτω μία ερώτηση και παίρνω μία απάντηση. Ρω</w:t>
      </w:r>
      <w:r>
        <w:rPr>
          <w:rFonts w:eastAsia="Times New Roman"/>
          <w:szCs w:val="24"/>
        </w:rPr>
        <w:lastRenderedPageBreak/>
        <w:t xml:space="preserve">τάω, λοιπόν, κι εγώ τον κ. </w:t>
      </w:r>
      <w:proofErr w:type="spellStart"/>
      <w:r>
        <w:rPr>
          <w:rFonts w:eastAsia="Times New Roman"/>
          <w:szCs w:val="24"/>
        </w:rPr>
        <w:t>Τσακαλώτο</w:t>
      </w:r>
      <w:proofErr w:type="spellEnd"/>
      <w:r>
        <w:rPr>
          <w:rFonts w:eastAsia="Times New Roman"/>
          <w:szCs w:val="24"/>
        </w:rPr>
        <w:t xml:space="preserve">: «Πόσα λεφτά έχεις κρατημένα στην περίφημη </w:t>
      </w:r>
      <w:proofErr w:type="spellStart"/>
      <w:r>
        <w:rPr>
          <w:rFonts w:eastAsia="Times New Roman"/>
          <w:szCs w:val="24"/>
        </w:rPr>
        <w:t>καβάτζα</w:t>
      </w:r>
      <w:proofErr w:type="spellEnd"/>
      <w:r>
        <w:rPr>
          <w:rFonts w:eastAsia="Times New Roman"/>
          <w:szCs w:val="24"/>
        </w:rPr>
        <w:t xml:space="preserve"> σου;» Και μου απαντάει: «Δεν μπορώ να σου απαντήσω, γιατί είναι δύσκολο». Τον ξαναρωτάω, λοιπόν, μετά εγώ από λίγο και μου λέει: «Σου απάντησα την πρώτη φορά». Αν ένας Βουλευτής, αγαπητοί συνάδελφοι, που τον προστατεύει το Σύνταγμα, δεν έχει κανέναν τρόπο</w:t>
      </w:r>
      <w:r>
        <w:rPr>
          <w:rFonts w:eastAsia="Times New Roman"/>
          <w:szCs w:val="24"/>
        </w:rPr>
        <w:t xml:space="preserve"> να αμυνθεί απέναντι στην κοροϊδία ενός Υπουργού, πώς θα το κάνουν αυτό το πράγμα οι πολίτες; </w:t>
      </w:r>
    </w:p>
    <w:p w14:paraId="53B9BA24" w14:textId="77777777" w:rsidR="00D9389E" w:rsidRDefault="0030006C">
      <w:pPr>
        <w:spacing w:line="600" w:lineRule="auto"/>
        <w:ind w:firstLine="720"/>
        <w:contextualSpacing/>
        <w:jc w:val="both"/>
        <w:rPr>
          <w:rFonts w:eastAsia="Times New Roman"/>
          <w:szCs w:val="24"/>
        </w:rPr>
      </w:pPr>
      <w:r>
        <w:rPr>
          <w:rFonts w:eastAsia="Times New Roman"/>
          <w:szCs w:val="24"/>
        </w:rPr>
        <w:t>Ρωτάμε τον κ. Παπαδημητρίου, πριν τον αποπέμψετε εσείς για ηθικούς και μόνο λόγους: «Πού στηρίζετε τη βεβαιότητά σας ότι τετρακόσιες χιλιάδες επιχειρήσεις θα σωθ</w:t>
      </w:r>
      <w:r>
        <w:rPr>
          <w:rFonts w:eastAsia="Times New Roman"/>
          <w:szCs w:val="24"/>
        </w:rPr>
        <w:t xml:space="preserve">ούν από τον νόμο τον οποίο μας φέρνετε;» Και μου απαντάει: «Θα δείτε. Είστε ανυπόμονος και άσχετος». Είδα. Εγώ ο άσχετος, που δεν έχω τριάντα πτυχία στα οικονομικά, αλλά ένα μόνο, αυτό που μου χρειάζεται για να σταθώ στη δουλειά μου επί είκοσι τρία χρόνια </w:t>
      </w:r>
      <w:r>
        <w:rPr>
          <w:rFonts w:eastAsia="Times New Roman"/>
          <w:szCs w:val="24"/>
        </w:rPr>
        <w:t>στα εργοτάξια, εγώ ο ανυπόμονος είδα. Έναν χρόνο μετά, αγαπητοί συνάδελφοι, ο αριθμός των επιχειρήσεων που μπήκαν στον εξωδικαστικό μηχανισμό είναι διψήφιος. Πού θα βρω, λοι</w:t>
      </w:r>
      <w:r>
        <w:rPr>
          <w:rFonts w:eastAsia="Times New Roman"/>
          <w:szCs w:val="24"/>
        </w:rPr>
        <w:lastRenderedPageBreak/>
        <w:t>πόν, εγώ το δίκιο μου; Αν δεν μπορώ να το βρω εγώ, που κατέχω μια έδρα στο ελληνικό</w:t>
      </w:r>
      <w:r>
        <w:rPr>
          <w:rFonts w:eastAsia="Times New Roman"/>
          <w:szCs w:val="24"/>
        </w:rPr>
        <w:t xml:space="preserve"> Κοινοβούλιο πώς θα το βρει ο πολίτης το δίκιο του;</w:t>
      </w:r>
    </w:p>
    <w:p w14:paraId="53B9BA25"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Ρωτάω τον κ. Πετρόπουλο: «Τι θα γίνει με τις διπλές εισφορές για τους εθελοντές μακράς θητείας, εκείνες που παράνομα </w:t>
      </w:r>
      <w:proofErr w:type="spellStart"/>
      <w:r>
        <w:rPr>
          <w:rFonts w:eastAsia="Times New Roman"/>
          <w:szCs w:val="24"/>
        </w:rPr>
        <w:t>παρακρατήθηκαν</w:t>
      </w:r>
      <w:proofErr w:type="spellEnd"/>
      <w:r>
        <w:rPr>
          <w:rFonts w:eastAsia="Times New Roman"/>
          <w:szCs w:val="24"/>
        </w:rPr>
        <w:t>;». Και μου απαντάει: «Θα το εξετάσουμε. Έχεις απόλυτο δίκιο.» Το εξετάζε</w:t>
      </w:r>
      <w:r>
        <w:rPr>
          <w:rFonts w:eastAsia="Times New Roman"/>
          <w:szCs w:val="24"/>
        </w:rPr>
        <w:t xml:space="preserve">ι από τον Σεπτέμβριο του 2017. Δεν έχουμε ακόμα απάντηση πάνω σε αυτό. </w:t>
      </w:r>
    </w:p>
    <w:p w14:paraId="53B9BA26"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Ρωτάω τον κ. Σταθάκη: «Τι μεταφέρουν καθημερινά στη Χαλκιδική τα πενήντα δρομολόγια των φορτηγών της </w:t>
      </w:r>
      <w:r>
        <w:rPr>
          <w:rFonts w:eastAsia="Times New Roman"/>
          <w:szCs w:val="24"/>
        </w:rPr>
        <w:t>«</w:t>
      </w:r>
      <w:r>
        <w:rPr>
          <w:rFonts w:eastAsia="Times New Roman"/>
          <w:szCs w:val="24"/>
        </w:rPr>
        <w:t>Ε</w:t>
      </w:r>
      <w:r>
        <w:rPr>
          <w:rFonts w:eastAsia="Times New Roman"/>
          <w:szCs w:val="24"/>
        </w:rPr>
        <w:t>ΛΛΗΝΙΚΟΣ</w:t>
      </w:r>
      <w:r>
        <w:rPr>
          <w:rFonts w:eastAsia="Times New Roman"/>
          <w:szCs w:val="24"/>
        </w:rPr>
        <w:t xml:space="preserve"> Χ</w:t>
      </w:r>
      <w:r>
        <w:rPr>
          <w:rFonts w:eastAsia="Times New Roman"/>
          <w:szCs w:val="24"/>
        </w:rPr>
        <w:t>ΡΥΣΟΣ»</w:t>
      </w:r>
      <w:r>
        <w:rPr>
          <w:rFonts w:eastAsia="Times New Roman"/>
          <w:szCs w:val="24"/>
        </w:rPr>
        <w:t xml:space="preserve"> και πού τα πάνε;» Κώλυμα στο κώλυμα.</w:t>
      </w:r>
    </w:p>
    <w:p w14:paraId="53B9BA27" w14:textId="77777777" w:rsidR="00D9389E" w:rsidRDefault="0030006C">
      <w:pPr>
        <w:spacing w:line="600" w:lineRule="auto"/>
        <w:ind w:firstLine="720"/>
        <w:contextualSpacing/>
        <w:jc w:val="both"/>
        <w:rPr>
          <w:rFonts w:eastAsia="Times New Roman"/>
          <w:szCs w:val="24"/>
        </w:rPr>
      </w:pPr>
      <w:r>
        <w:rPr>
          <w:rFonts w:eastAsia="Times New Roman"/>
          <w:szCs w:val="24"/>
        </w:rPr>
        <w:t>Ο κατάλογος είναι πραγματικ</w:t>
      </w:r>
      <w:r>
        <w:rPr>
          <w:rFonts w:eastAsia="Times New Roman"/>
          <w:szCs w:val="24"/>
        </w:rPr>
        <w:t>ά ατέλειωτος, ειδικά αν προσθέσουμε και τις ερωτήσεις των υπολοίπων συναδέλφων του δημοκρατικού τόξου που έχουν ακριβώς την ίδια μοίρα με τις δικές μου. Τι πιστεύετε, κύριοι της Κυβέρνησης, πως καταλαβαίνουν οι πολίτες για τη λειτουργία της δημοκρατίας μας</w:t>
      </w:r>
      <w:r>
        <w:rPr>
          <w:rFonts w:eastAsia="Times New Roman"/>
          <w:szCs w:val="24"/>
        </w:rPr>
        <w:t>, τι ελπίδες μπορούν να διατηρούν ότι κάποια στιγμή ο πολιτικός διάλογος θα γίνεται με επιχειρήματα, όταν παρακολουθούν Βουλευτές να «χτυπάνε στου κουφού την πόρτα» για να πάρουν απαντήσεις;</w:t>
      </w:r>
    </w:p>
    <w:p w14:paraId="53B9BA28"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Για να δούμε όμως και τι κάνει από την άλλη πλευρά η Αξιωματική Α</w:t>
      </w:r>
      <w:r>
        <w:rPr>
          <w:rFonts w:eastAsia="Times New Roman"/>
          <w:szCs w:val="24"/>
        </w:rPr>
        <w:t xml:space="preserve">ντιπολίτευση για όλα αυτά. Η μοναδική πρόταση την οποία καταθέτουν με συνέπεια τα κόμματα που κυβέρνησαν αυτόν εδώ τον τόπο και μαζί και χώρια είναι οι εκλογές, λες και δεν είναι η διενέργεια πρόωρων εκλογών απόδειξη πολιτικής αστάθειας. Κι εσείς, με αυτό </w:t>
      </w:r>
      <w:r>
        <w:rPr>
          <w:rFonts w:eastAsia="Times New Roman"/>
          <w:szCs w:val="24"/>
        </w:rPr>
        <w:t>το οποίο υποστηρίζετε, ζητάτε να έρθουν επενδύσεις στη χώρα; Υπονομεύετε αυτό το οποίο έχει περισσότερο ανάγκη η χώρα. Προτάσεις θέλει. Λύσεις θέλει. Δεν έχετε καταφέρει να καταθέσετε καμμία απολύτως πολιτική λύση, παρά το να φύγουν οι σημερινοί και να έρθ</w:t>
      </w:r>
      <w:r>
        <w:rPr>
          <w:rFonts w:eastAsia="Times New Roman"/>
          <w:szCs w:val="24"/>
        </w:rPr>
        <w:t>ουν οι χθεσινοί. Για ποια συνεννόηση, αγαπητοί συνάδελφοι, μιλάμε; Για ποιες θέσεις;</w:t>
      </w:r>
    </w:p>
    <w:p w14:paraId="53B9BA29" w14:textId="77777777" w:rsidR="00D9389E" w:rsidRDefault="0030006C">
      <w:pPr>
        <w:spacing w:line="600" w:lineRule="auto"/>
        <w:ind w:firstLine="709"/>
        <w:contextualSpacing/>
        <w:jc w:val="both"/>
        <w:rPr>
          <w:rFonts w:eastAsia="Times New Roman"/>
          <w:szCs w:val="24"/>
        </w:rPr>
      </w:pPr>
      <w:r>
        <w:rPr>
          <w:rFonts w:eastAsia="Times New Roman"/>
          <w:szCs w:val="24"/>
        </w:rPr>
        <w:tab/>
        <w:t xml:space="preserve">Εσείς έχετε ξεκινήσει τα μπρος-πίσω πριν να γίνετε καν κυβέρνηση, αγαπητοί συνάδελφοι της Αξιωματικής Αντιπολίτευσης. Πόσες θέσεις έχετε αλλάξει για το </w:t>
      </w:r>
      <w:r>
        <w:rPr>
          <w:rFonts w:eastAsia="Times New Roman"/>
          <w:szCs w:val="24"/>
        </w:rPr>
        <w:t>σκοπιανό</w:t>
      </w:r>
      <w:r>
        <w:rPr>
          <w:rFonts w:eastAsia="Times New Roman"/>
          <w:szCs w:val="24"/>
        </w:rPr>
        <w:t>; Απαντήσα</w:t>
      </w:r>
      <w:r>
        <w:rPr>
          <w:rFonts w:eastAsia="Times New Roman"/>
          <w:szCs w:val="24"/>
        </w:rPr>
        <w:t xml:space="preserve">τε ποτέ μ’ ένα απλό «ναι» ή «όχι» για το αν συμφωνείτε με τη χρήση του όρου «Μακεδονία»; </w:t>
      </w:r>
    </w:p>
    <w:p w14:paraId="53B9BA2A" w14:textId="77777777" w:rsidR="00D9389E" w:rsidRDefault="0030006C">
      <w:pPr>
        <w:spacing w:line="600" w:lineRule="auto"/>
        <w:ind w:firstLine="709"/>
        <w:contextualSpacing/>
        <w:jc w:val="both"/>
        <w:rPr>
          <w:rFonts w:eastAsia="Times New Roman"/>
          <w:szCs w:val="24"/>
        </w:rPr>
      </w:pPr>
      <w:r>
        <w:rPr>
          <w:rFonts w:eastAsia="Times New Roman"/>
          <w:szCs w:val="24"/>
        </w:rPr>
        <w:t xml:space="preserve">Από την άλλη, έχετε αναρωτηθεί κι εσείς, κύριοι του ΠΑΣΟΚ και της Νέας Δημοκρατίας, τι ζημιά κάνετε στη δημοκρατία </w:t>
      </w:r>
      <w:r>
        <w:rPr>
          <w:rFonts w:eastAsia="Times New Roman"/>
          <w:szCs w:val="24"/>
        </w:rPr>
        <w:lastRenderedPageBreak/>
        <w:t>μας, αυτήν την ίδια που εσείς ισχυρίζεστε ότι προσπ</w:t>
      </w:r>
      <w:r>
        <w:rPr>
          <w:rFonts w:eastAsia="Times New Roman"/>
          <w:szCs w:val="24"/>
        </w:rPr>
        <w:t>αθείτε να προστατεύσετε από τις ιδεοληψίες του ΣΥΡΙΖΑ, όταν κάθε φορά δηλώνετε απ’ αυτό το Βήμα ότι στην Ελλάδα καταλύεται καθημερινά το κράτος δικαίου; Έχετε αντιληφθεί ότι αυτό είναι το «βούτυρο στο ψωμί» του Τούρκου, γιατί αυτά τα ίδια πράγματα λένε και</w:t>
      </w:r>
      <w:r>
        <w:rPr>
          <w:rFonts w:eastAsia="Times New Roman"/>
          <w:szCs w:val="24"/>
        </w:rPr>
        <w:t xml:space="preserve"> οι Τούρκοι, ότι δηλαδή δεν υπάρχει κράτος δικαίου στην Ελλάδα; Τι να πιστέψει κανείς για τις ομοιότητες του πολιτικού σας λόγου με τα τουρκικά επιχειρήματα; Τι πέτυχε η </w:t>
      </w:r>
      <w:r>
        <w:rPr>
          <w:rFonts w:eastAsia="Times New Roman"/>
          <w:szCs w:val="24"/>
        </w:rPr>
        <w:t xml:space="preserve">κ. </w:t>
      </w:r>
      <w:r>
        <w:rPr>
          <w:rFonts w:eastAsia="Times New Roman"/>
          <w:szCs w:val="24"/>
        </w:rPr>
        <w:t xml:space="preserve">Μπακογιάννη με την επίσκεψή της στην ορκωμοσία του κ. </w:t>
      </w:r>
      <w:proofErr w:type="spellStart"/>
      <w:r>
        <w:rPr>
          <w:rFonts w:eastAsia="Times New Roman"/>
          <w:szCs w:val="24"/>
        </w:rPr>
        <w:t>Ερντογάν</w:t>
      </w:r>
      <w:proofErr w:type="spellEnd"/>
      <w:r>
        <w:rPr>
          <w:rFonts w:eastAsia="Times New Roman"/>
          <w:szCs w:val="24"/>
        </w:rPr>
        <w:t xml:space="preserve">; Τι πέτυχε ο κ. </w:t>
      </w:r>
      <w:proofErr w:type="spellStart"/>
      <w:r>
        <w:rPr>
          <w:rFonts w:eastAsia="Times New Roman"/>
          <w:szCs w:val="24"/>
        </w:rPr>
        <w:t>Δημο</w:t>
      </w:r>
      <w:r>
        <w:rPr>
          <w:rFonts w:eastAsia="Times New Roman"/>
          <w:szCs w:val="24"/>
        </w:rPr>
        <w:t>σχάκης</w:t>
      </w:r>
      <w:proofErr w:type="spellEnd"/>
      <w:r>
        <w:rPr>
          <w:rFonts w:eastAsia="Times New Roman"/>
          <w:szCs w:val="24"/>
        </w:rPr>
        <w:t xml:space="preserve"> με τις δηλώσεις του για τη Συνθήκη της </w:t>
      </w:r>
      <w:proofErr w:type="spellStart"/>
      <w:r>
        <w:rPr>
          <w:rFonts w:eastAsia="Times New Roman"/>
          <w:szCs w:val="24"/>
        </w:rPr>
        <w:t>Λωζάνης</w:t>
      </w:r>
      <w:proofErr w:type="spellEnd"/>
      <w:r>
        <w:rPr>
          <w:rFonts w:eastAsia="Times New Roman"/>
          <w:szCs w:val="24"/>
        </w:rPr>
        <w:t xml:space="preserve">; Πώς αυτά συνδέονται με την άποψή σας ότι ήταν αποτυχημένη η επίσκεψη </w:t>
      </w:r>
      <w:proofErr w:type="spellStart"/>
      <w:r>
        <w:rPr>
          <w:rFonts w:eastAsia="Times New Roman"/>
          <w:szCs w:val="24"/>
        </w:rPr>
        <w:t>Ερντογάν</w:t>
      </w:r>
      <w:proofErr w:type="spellEnd"/>
      <w:r>
        <w:rPr>
          <w:rFonts w:eastAsia="Times New Roman"/>
          <w:szCs w:val="24"/>
        </w:rPr>
        <w:t xml:space="preserve"> στην Αθήνα; </w:t>
      </w:r>
    </w:p>
    <w:p w14:paraId="53B9BA2B" w14:textId="77777777" w:rsidR="00D9389E" w:rsidRDefault="0030006C">
      <w:pPr>
        <w:spacing w:line="600" w:lineRule="auto"/>
        <w:ind w:firstLine="709"/>
        <w:contextualSpacing/>
        <w:jc w:val="both"/>
        <w:rPr>
          <w:rFonts w:eastAsia="Times New Roman"/>
          <w:szCs w:val="24"/>
        </w:rPr>
      </w:pPr>
      <w:r>
        <w:rPr>
          <w:rFonts w:eastAsia="Times New Roman"/>
          <w:szCs w:val="24"/>
        </w:rPr>
        <w:t xml:space="preserve">Μπρος-πίσω, αγαπητοί συνάδελφοι, στα εθνικά θέματα. Πέρα-δώθε </w:t>
      </w:r>
      <w:r>
        <w:rPr>
          <w:rFonts w:eastAsia="Times New Roman"/>
          <w:szCs w:val="24"/>
        </w:rPr>
        <w:t>στα</w:t>
      </w:r>
      <w:r>
        <w:rPr>
          <w:rFonts w:eastAsia="Times New Roman"/>
          <w:szCs w:val="24"/>
        </w:rPr>
        <w:t xml:space="preserve"> ζητήματα της οικονομίας. Ποιους ακριβώς από </w:t>
      </w:r>
      <w:r>
        <w:rPr>
          <w:rFonts w:eastAsia="Times New Roman"/>
          <w:szCs w:val="24"/>
        </w:rPr>
        <w:t xml:space="preserve">τους τριακόσιους πενήντα </w:t>
      </w:r>
      <w:proofErr w:type="spellStart"/>
      <w:r>
        <w:rPr>
          <w:rFonts w:eastAsia="Times New Roman"/>
          <w:szCs w:val="24"/>
        </w:rPr>
        <w:t>μνημονιακούς</w:t>
      </w:r>
      <w:proofErr w:type="spellEnd"/>
      <w:r>
        <w:rPr>
          <w:rFonts w:eastAsia="Times New Roman"/>
          <w:szCs w:val="24"/>
        </w:rPr>
        <w:t xml:space="preserve"> νόμους, που όλοι μαζί ψηφίσατε από τον Αύγουστο του 2015 και μετά, σκοπεύετε να καταργήσετε; Τι ακριβώς θα αλλάξετε απ’ αυτά που μας έχουν επιβάλει τα μνημόνια και οι δανειστές; Η κακή αντιπολίτευση η οποία ασκείται κά</w:t>
      </w:r>
      <w:r>
        <w:rPr>
          <w:rFonts w:eastAsia="Times New Roman"/>
          <w:szCs w:val="24"/>
        </w:rPr>
        <w:t xml:space="preserve">νει την Κυβέρνηση χειρότερη. Αυτό θα πρέπει </w:t>
      </w:r>
      <w:r>
        <w:rPr>
          <w:rFonts w:eastAsia="Times New Roman"/>
          <w:szCs w:val="24"/>
        </w:rPr>
        <w:lastRenderedPageBreak/>
        <w:t>να το καταλάβετε. Κακή Αντιπολίτευση, κακή Κυβέρνηση. Αυτή είναι η αλήθεια.</w:t>
      </w:r>
    </w:p>
    <w:p w14:paraId="53B9BA2C" w14:textId="77777777" w:rsidR="00D9389E" w:rsidRDefault="0030006C">
      <w:pPr>
        <w:spacing w:line="600" w:lineRule="auto"/>
        <w:ind w:firstLine="709"/>
        <w:contextualSpacing/>
        <w:jc w:val="both"/>
        <w:rPr>
          <w:rFonts w:eastAsia="Times New Roman"/>
          <w:szCs w:val="24"/>
        </w:rPr>
      </w:pPr>
      <w:r>
        <w:rPr>
          <w:rFonts w:eastAsia="Times New Roman"/>
          <w:szCs w:val="24"/>
        </w:rPr>
        <w:tab/>
        <w:t>Θα ήθελα να πω και δύο κουβέντες για τα δημοψηφίσματα που εισάγουμε στην πολιτική ζωή του τόπου, έχοντας βέβαια την εμπειρία του «</w:t>
      </w:r>
      <w:r>
        <w:rPr>
          <w:rFonts w:eastAsia="Times New Roman"/>
          <w:szCs w:val="24"/>
        </w:rPr>
        <w:t>όχι</w:t>
      </w:r>
      <w:r>
        <w:rPr>
          <w:rFonts w:eastAsia="Times New Roman"/>
          <w:szCs w:val="24"/>
        </w:rPr>
        <w:t xml:space="preserve">» </w:t>
      </w:r>
      <w:r>
        <w:rPr>
          <w:rFonts w:eastAsia="Times New Roman"/>
          <w:szCs w:val="24"/>
        </w:rPr>
        <w:t>που έγινε «</w:t>
      </w:r>
      <w:r>
        <w:rPr>
          <w:rFonts w:eastAsia="Times New Roman"/>
          <w:szCs w:val="24"/>
        </w:rPr>
        <w:t>ναι</w:t>
      </w:r>
      <w:r>
        <w:rPr>
          <w:rFonts w:eastAsia="Times New Roman"/>
          <w:szCs w:val="24"/>
        </w:rPr>
        <w:t>». Δεν μπορεί να μην καταλαβαίνετε ότι η αξιοπιστία των δημοψηφισμάτων, δηλαδή η εμπιστοσύνη που μπορούν να δείξουν οι πολίτες σ’ αυτόν τον κορυφαίο θεσμό δημοκρατικής έκφρασης, είναι μηδενική. Εκτός του «</w:t>
      </w:r>
      <w:r>
        <w:rPr>
          <w:rFonts w:eastAsia="Times New Roman"/>
          <w:szCs w:val="24"/>
        </w:rPr>
        <w:t>όχι</w:t>
      </w:r>
      <w:r>
        <w:rPr>
          <w:rFonts w:eastAsia="Times New Roman"/>
          <w:szCs w:val="24"/>
        </w:rPr>
        <w:t>» το οποίο έγινε «</w:t>
      </w:r>
      <w:r>
        <w:rPr>
          <w:rFonts w:eastAsia="Times New Roman"/>
          <w:szCs w:val="24"/>
        </w:rPr>
        <w:t>ναι</w:t>
      </w:r>
      <w:r>
        <w:rPr>
          <w:rFonts w:eastAsia="Times New Roman"/>
          <w:szCs w:val="24"/>
        </w:rPr>
        <w:t>» τον Αύγουστ</w:t>
      </w:r>
      <w:r>
        <w:rPr>
          <w:rFonts w:eastAsia="Times New Roman"/>
          <w:szCs w:val="24"/>
        </w:rPr>
        <w:t>ο του 2015, υπάρχει και ένα άλλο «</w:t>
      </w:r>
      <w:r>
        <w:rPr>
          <w:rFonts w:eastAsia="Times New Roman"/>
          <w:szCs w:val="24"/>
        </w:rPr>
        <w:t>όχι</w:t>
      </w:r>
      <w:r>
        <w:rPr>
          <w:rFonts w:eastAsia="Times New Roman"/>
          <w:szCs w:val="24"/>
        </w:rPr>
        <w:t>» που το κάνατε «</w:t>
      </w:r>
      <w:r>
        <w:rPr>
          <w:rFonts w:eastAsia="Times New Roman"/>
          <w:szCs w:val="24"/>
        </w:rPr>
        <w:t>ναι</w:t>
      </w:r>
      <w:r>
        <w:rPr>
          <w:rFonts w:eastAsia="Times New Roman"/>
          <w:szCs w:val="24"/>
        </w:rPr>
        <w:t xml:space="preserve">», χωρίς να χρειαστεί να κάνετε δημοψήφισμα. Μιλάω για το </w:t>
      </w:r>
      <w:r>
        <w:rPr>
          <w:rFonts w:eastAsia="Times New Roman"/>
          <w:szCs w:val="24"/>
        </w:rPr>
        <w:t>σκοπιανό</w:t>
      </w:r>
      <w:r>
        <w:rPr>
          <w:rFonts w:eastAsia="Times New Roman"/>
          <w:szCs w:val="24"/>
        </w:rPr>
        <w:t xml:space="preserve">. </w:t>
      </w:r>
    </w:p>
    <w:p w14:paraId="53B9BA2D" w14:textId="77777777" w:rsidR="00D9389E" w:rsidRDefault="0030006C">
      <w:pPr>
        <w:spacing w:line="600" w:lineRule="auto"/>
        <w:ind w:firstLine="709"/>
        <w:contextualSpacing/>
        <w:jc w:val="both"/>
        <w:rPr>
          <w:rFonts w:eastAsia="Times New Roman"/>
          <w:szCs w:val="24"/>
        </w:rPr>
      </w:pPr>
      <w:r>
        <w:rPr>
          <w:rFonts w:eastAsia="Times New Roman"/>
          <w:szCs w:val="24"/>
        </w:rPr>
        <w:t xml:space="preserve">Ο λόγος που δεν κάνατε δημοψήφισμα για το </w:t>
      </w:r>
      <w:r>
        <w:rPr>
          <w:rFonts w:eastAsia="Times New Roman"/>
          <w:szCs w:val="24"/>
        </w:rPr>
        <w:t xml:space="preserve">σκοπιανό </w:t>
      </w:r>
      <w:r>
        <w:rPr>
          <w:rFonts w:eastAsia="Times New Roman"/>
          <w:szCs w:val="24"/>
        </w:rPr>
        <w:t>είναι για να μην καταγραφεί τελικά ένα βροντερό «</w:t>
      </w:r>
      <w:r>
        <w:rPr>
          <w:rFonts w:eastAsia="Times New Roman"/>
          <w:szCs w:val="24"/>
        </w:rPr>
        <w:t>όχι</w:t>
      </w:r>
      <w:r>
        <w:rPr>
          <w:rFonts w:eastAsia="Times New Roman"/>
          <w:szCs w:val="24"/>
        </w:rPr>
        <w:t xml:space="preserve">», το οποίο δεν έχει να κάνει με το πώς θα ονομάζονται οι γείτονες, αλλά με το γεγονός ότι μας κλέβουν μια λέξη που δεν είναι δική τους. </w:t>
      </w:r>
    </w:p>
    <w:p w14:paraId="53B9BA2E" w14:textId="77777777" w:rsidR="00D9389E" w:rsidRDefault="0030006C">
      <w:pPr>
        <w:spacing w:line="600" w:lineRule="auto"/>
        <w:ind w:firstLine="709"/>
        <w:contextualSpacing/>
        <w:jc w:val="both"/>
        <w:rPr>
          <w:rFonts w:eastAsia="Times New Roman"/>
          <w:szCs w:val="24"/>
        </w:rPr>
      </w:pPr>
      <w:r>
        <w:rPr>
          <w:rFonts w:eastAsia="Times New Roman"/>
          <w:szCs w:val="24"/>
        </w:rPr>
        <w:t>Μπορεί να αναρωτηθείτε</w:t>
      </w:r>
      <w:r w:rsidRPr="00B428C2">
        <w:rPr>
          <w:rFonts w:eastAsia="Times New Roman"/>
          <w:szCs w:val="24"/>
        </w:rPr>
        <w:t>:</w:t>
      </w:r>
      <w:r>
        <w:rPr>
          <w:rFonts w:eastAsia="Times New Roman"/>
          <w:szCs w:val="24"/>
        </w:rPr>
        <w:t xml:space="preserve"> «Μα, γιατί κάνουν έτσι οι Έλληνες για μία και μόνο λέξη;». Θα σας πω γιατί κάνουμε έτσι εμείς </w:t>
      </w:r>
      <w:r>
        <w:rPr>
          <w:rFonts w:eastAsia="Times New Roman"/>
          <w:szCs w:val="24"/>
        </w:rPr>
        <w:t xml:space="preserve">τουλάχιστον που είμαστε από τη Μακεδονία. Διότι αυτή η λέξη έχει τη δύναμη να γεννήσει κράτη, αυτή η λέξη έχει τη δύναμη να </w:t>
      </w:r>
      <w:r>
        <w:rPr>
          <w:rFonts w:eastAsia="Times New Roman"/>
          <w:szCs w:val="24"/>
        </w:rPr>
        <w:lastRenderedPageBreak/>
        <w:t>γεννήσει γλώσσες, εθνικότητες και κλέβοντάς μας αυτήν τη λέξη, αυτοί αποκτούν δικαιώματα επάνω μας. Γι’ αυτό κάνουμε έτσι εμείς οι Μ</w:t>
      </w:r>
      <w:r>
        <w:rPr>
          <w:rFonts w:eastAsia="Times New Roman"/>
          <w:szCs w:val="24"/>
        </w:rPr>
        <w:t>ακεδόνες.</w:t>
      </w:r>
    </w:p>
    <w:p w14:paraId="53B9BA2F" w14:textId="77777777" w:rsidR="00D9389E" w:rsidRDefault="0030006C">
      <w:pPr>
        <w:spacing w:line="600" w:lineRule="auto"/>
        <w:ind w:firstLine="709"/>
        <w:contextualSpacing/>
        <w:jc w:val="both"/>
        <w:rPr>
          <w:rFonts w:eastAsia="Times New Roman"/>
          <w:szCs w:val="24"/>
        </w:rPr>
      </w:pPr>
      <w:r>
        <w:rPr>
          <w:rFonts w:eastAsia="Times New Roman"/>
          <w:szCs w:val="24"/>
        </w:rPr>
        <w:t>Καταψηφίζουμε το νομοσχέδιο επί της αρχής, όχι γιατί υποχωρούμε στην απλή αναλογική, αλλά γιατί επιλέγουμε να διαλέξουμε τον δρόμο της πραγματικής, της αληθινής απλής αναλογικής. Είναι ένα κακό νομοσχέδιο, το οποίο θα φέρει περισσότερα προβλήματα</w:t>
      </w:r>
      <w:r>
        <w:rPr>
          <w:rFonts w:eastAsia="Times New Roman"/>
          <w:szCs w:val="24"/>
        </w:rPr>
        <w:t xml:space="preserve"> απ’ αυτά τα οποία πάει να λύσει. Ναι, θα επιφέρει την ακυβερνησία και εδώ θα είμαστε. Δεν υπάρχει, δεν έχει δημιουργηθεί κουλτούρα, δεν έχει δημιουργηθεί νοοτροπία. </w:t>
      </w:r>
    </w:p>
    <w:p w14:paraId="53B9BA30" w14:textId="77777777" w:rsidR="00D9389E" w:rsidRDefault="0030006C">
      <w:pPr>
        <w:spacing w:line="600" w:lineRule="auto"/>
        <w:ind w:firstLine="709"/>
        <w:contextualSpacing/>
        <w:jc w:val="both"/>
        <w:rPr>
          <w:rFonts w:eastAsia="Times New Roman"/>
          <w:szCs w:val="24"/>
        </w:rPr>
      </w:pPr>
      <w:r>
        <w:rPr>
          <w:rFonts w:eastAsia="Times New Roman"/>
          <w:szCs w:val="24"/>
        </w:rPr>
        <w:t>Στην πολιτική, αγαπητοί συνάδελφοι, έρχονται πολλοί με λαμπρό μέλλον και φεύγουν με σκοτε</w:t>
      </w:r>
      <w:r>
        <w:rPr>
          <w:rFonts w:eastAsia="Times New Roman"/>
          <w:szCs w:val="24"/>
        </w:rPr>
        <w:t xml:space="preserve">ινό παρελθόν. Το δικό μας παρελθόν θα είναι αλήθεια, εντιμότητα και δικαιοσύνη, όπως ακριβώς το είχα πει από την πρώτη μου ομιλία στις 6 Οκτωβρίου 2015 ακριβώς απ’ αυτό εδώ το Βήμα. </w:t>
      </w:r>
    </w:p>
    <w:p w14:paraId="53B9BA31" w14:textId="77777777" w:rsidR="00D9389E" w:rsidRDefault="0030006C">
      <w:pPr>
        <w:spacing w:line="600" w:lineRule="auto"/>
        <w:ind w:firstLine="709"/>
        <w:contextualSpacing/>
        <w:jc w:val="both"/>
        <w:rPr>
          <w:rFonts w:eastAsia="Times New Roman"/>
          <w:szCs w:val="24"/>
        </w:rPr>
      </w:pPr>
      <w:r>
        <w:rPr>
          <w:rFonts w:eastAsia="Times New Roman"/>
          <w:szCs w:val="24"/>
        </w:rPr>
        <w:t>Κλείνοντας, θα ήθελα να σας υπενθυμίσω ότι οι Έλληνες στρατιωτικοί μας με</w:t>
      </w:r>
      <w:r>
        <w:rPr>
          <w:rFonts w:eastAsia="Times New Roman"/>
          <w:szCs w:val="24"/>
        </w:rPr>
        <w:t xml:space="preserve">τράνε με τη σημερινή μέρα </w:t>
      </w:r>
      <w:proofErr w:type="spellStart"/>
      <w:r>
        <w:rPr>
          <w:rFonts w:eastAsia="Times New Roman"/>
          <w:szCs w:val="24"/>
        </w:rPr>
        <w:t>εκατόν</w:t>
      </w:r>
      <w:proofErr w:type="spellEnd"/>
      <w:r>
        <w:rPr>
          <w:rFonts w:eastAsia="Times New Roman"/>
          <w:szCs w:val="24"/>
        </w:rPr>
        <w:t xml:space="preserve"> τριάντα τρεις</w:t>
      </w:r>
      <w:r>
        <w:rPr>
          <w:rFonts w:eastAsia="Times New Roman"/>
          <w:szCs w:val="24"/>
        </w:rPr>
        <w:t xml:space="preserve"> μέρες στις φυλακές υψίστης ασφαλείας της </w:t>
      </w:r>
      <w:proofErr w:type="spellStart"/>
      <w:r>
        <w:rPr>
          <w:rFonts w:eastAsia="Times New Roman"/>
          <w:szCs w:val="24"/>
        </w:rPr>
        <w:t>Αδριανούπολης</w:t>
      </w:r>
      <w:proofErr w:type="spellEnd"/>
      <w:r>
        <w:rPr>
          <w:rFonts w:eastAsia="Times New Roman"/>
          <w:szCs w:val="24"/>
        </w:rPr>
        <w:t>.</w:t>
      </w:r>
    </w:p>
    <w:p w14:paraId="53B9BA32" w14:textId="77777777" w:rsidR="00D9389E" w:rsidRDefault="0030006C">
      <w:pPr>
        <w:spacing w:line="600" w:lineRule="auto"/>
        <w:ind w:firstLine="709"/>
        <w:contextualSpacing/>
        <w:jc w:val="both"/>
        <w:rPr>
          <w:rFonts w:eastAsia="Times New Roman"/>
          <w:szCs w:val="24"/>
        </w:rPr>
      </w:pPr>
      <w:r>
        <w:rPr>
          <w:rFonts w:eastAsia="Times New Roman"/>
          <w:szCs w:val="24"/>
        </w:rPr>
        <w:lastRenderedPageBreak/>
        <w:t>Ευχαριστώ πολύ.</w:t>
      </w:r>
    </w:p>
    <w:p w14:paraId="53B9BA33" w14:textId="77777777" w:rsidR="00D9389E" w:rsidRDefault="0030006C">
      <w:pPr>
        <w:spacing w:line="600" w:lineRule="auto"/>
        <w:ind w:firstLine="709"/>
        <w:contextualSpacing/>
        <w:jc w:val="both"/>
        <w:rPr>
          <w:rFonts w:eastAsia="Times New Roman"/>
          <w:szCs w:val="24"/>
        </w:rPr>
      </w:pPr>
      <w:r w:rsidRPr="0012459F">
        <w:rPr>
          <w:rFonts w:eastAsia="Times New Roman"/>
          <w:b/>
          <w:szCs w:val="24"/>
        </w:rPr>
        <w:t xml:space="preserve">ΠΡΟΕΔΡΕΥΩΝ (Αναστάσιος Κουράκης): </w:t>
      </w:r>
      <w:r>
        <w:rPr>
          <w:rFonts w:eastAsia="Times New Roman"/>
          <w:szCs w:val="24"/>
        </w:rPr>
        <w:t xml:space="preserve">Ευχαριστούμε τον κ. </w:t>
      </w:r>
      <w:proofErr w:type="spellStart"/>
      <w:r>
        <w:rPr>
          <w:rFonts w:eastAsia="Times New Roman"/>
          <w:szCs w:val="24"/>
        </w:rPr>
        <w:t>Σαρίδη</w:t>
      </w:r>
      <w:proofErr w:type="spellEnd"/>
      <w:r>
        <w:rPr>
          <w:rFonts w:eastAsia="Times New Roman"/>
          <w:szCs w:val="24"/>
        </w:rPr>
        <w:t>.</w:t>
      </w:r>
    </w:p>
    <w:p w14:paraId="53B9BA34" w14:textId="77777777" w:rsidR="00D9389E" w:rsidRDefault="0030006C">
      <w:pPr>
        <w:spacing w:line="600" w:lineRule="auto"/>
        <w:ind w:firstLine="709"/>
        <w:contextualSpacing/>
        <w:jc w:val="both"/>
        <w:rPr>
          <w:rFonts w:eastAsia="Times New Roman"/>
          <w:szCs w:val="24"/>
        </w:rPr>
      </w:pPr>
      <w:r>
        <w:rPr>
          <w:rFonts w:eastAsia="Times New Roman"/>
          <w:szCs w:val="24"/>
        </w:rPr>
        <w:t>Τον λόγο έχει ο Υπουργός Εσωτερικών κ. Παναγιώτης Σκουρλέτης για δεκαοκτώ λ</w:t>
      </w:r>
      <w:r>
        <w:rPr>
          <w:rFonts w:eastAsia="Times New Roman"/>
          <w:szCs w:val="24"/>
        </w:rPr>
        <w:t>επτά. Αμέσως μετά τους εισηγητές μπορεί να πάρει τον λόγο ο Υπουργός, εφόσον το θελήσει.</w:t>
      </w:r>
    </w:p>
    <w:p w14:paraId="53B9BA35" w14:textId="77777777" w:rsidR="00D9389E" w:rsidRDefault="0030006C">
      <w:pPr>
        <w:spacing w:line="600" w:lineRule="auto"/>
        <w:ind w:firstLine="709"/>
        <w:contextualSpacing/>
        <w:jc w:val="both"/>
        <w:rPr>
          <w:rFonts w:eastAsia="Times New Roman"/>
          <w:szCs w:val="24"/>
        </w:rPr>
      </w:pPr>
      <w:r>
        <w:rPr>
          <w:rFonts w:eastAsia="Times New Roman"/>
          <w:szCs w:val="24"/>
        </w:rPr>
        <w:t>Ορίστε, κύριε Υπουργέ, έχετε τον λόγο.</w:t>
      </w:r>
    </w:p>
    <w:p w14:paraId="53B9BA36" w14:textId="77777777" w:rsidR="00D9389E" w:rsidRDefault="0030006C">
      <w:pPr>
        <w:spacing w:line="600" w:lineRule="auto"/>
        <w:ind w:firstLine="709"/>
        <w:contextualSpacing/>
        <w:jc w:val="both"/>
        <w:rPr>
          <w:rFonts w:eastAsia="Times New Roman"/>
          <w:szCs w:val="24"/>
        </w:rPr>
      </w:pPr>
      <w:r w:rsidRPr="0012459F">
        <w:rPr>
          <w:rFonts w:eastAsia="Times New Roman"/>
          <w:b/>
          <w:szCs w:val="24"/>
        </w:rPr>
        <w:t xml:space="preserve">ΠΑΝΑΓΙΩΤΗΣ </w:t>
      </w:r>
      <w:r>
        <w:rPr>
          <w:rFonts w:eastAsia="Times New Roman"/>
          <w:b/>
          <w:szCs w:val="24"/>
        </w:rPr>
        <w:t xml:space="preserve">(ΠΑΝΟΣ) </w:t>
      </w:r>
      <w:r w:rsidRPr="0012459F">
        <w:rPr>
          <w:rFonts w:eastAsia="Times New Roman"/>
          <w:b/>
          <w:szCs w:val="24"/>
        </w:rPr>
        <w:t>ΣΚΟΥΡΛΕΤΗΣ (Υπουργός Εσωτερικών):</w:t>
      </w:r>
      <w:r w:rsidRPr="00C04BC9">
        <w:rPr>
          <w:rFonts w:eastAsia="Times New Roman"/>
          <w:szCs w:val="24"/>
        </w:rPr>
        <w:t xml:space="preserve"> </w:t>
      </w:r>
      <w:r>
        <w:rPr>
          <w:rFonts w:eastAsia="Times New Roman"/>
          <w:szCs w:val="24"/>
        </w:rPr>
        <w:t>Ευχαριστώ, κύριε Πρόεδρε.</w:t>
      </w:r>
    </w:p>
    <w:p w14:paraId="53B9BA37" w14:textId="77777777" w:rsidR="00D9389E" w:rsidRDefault="0030006C">
      <w:pPr>
        <w:spacing w:line="600" w:lineRule="auto"/>
        <w:ind w:firstLine="709"/>
        <w:contextualSpacing/>
        <w:jc w:val="both"/>
        <w:rPr>
          <w:rFonts w:eastAsia="Times New Roman"/>
          <w:szCs w:val="24"/>
        </w:rPr>
      </w:pPr>
      <w:r>
        <w:rPr>
          <w:rFonts w:eastAsia="Times New Roman"/>
          <w:szCs w:val="24"/>
        </w:rPr>
        <w:t xml:space="preserve">Κυρίες και κύριοι συνάδελφοι, σήμερα συζητάμε το </w:t>
      </w:r>
      <w:r>
        <w:rPr>
          <w:rFonts w:eastAsia="Times New Roman"/>
          <w:szCs w:val="24"/>
        </w:rPr>
        <w:t xml:space="preserve">νομοσχέδιο «ΚΛΕΙΣΘΕΝΗΣ </w:t>
      </w:r>
      <w:r>
        <w:rPr>
          <w:rFonts w:eastAsia="Times New Roman"/>
          <w:szCs w:val="24"/>
          <w:lang w:val="en-US"/>
        </w:rPr>
        <w:t>I</w:t>
      </w:r>
      <w:r>
        <w:rPr>
          <w:rFonts w:eastAsia="Times New Roman"/>
          <w:szCs w:val="24"/>
        </w:rPr>
        <w:t>» στην Ολομέλεια και νομίζω ότι πέρα από τα πολύ σοβαρά ζητήματα, τα οποία άπτονται της κατάτμησης της ψήφου των Ελλήνων του εξωτερικού, θα το αδικήσουμε</w:t>
      </w:r>
      <w:r w:rsidRPr="00233F6F">
        <w:rPr>
          <w:rFonts w:eastAsia="Times New Roman"/>
          <w:szCs w:val="24"/>
        </w:rPr>
        <w:t>,</w:t>
      </w:r>
      <w:r>
        <w:rPr>
          <w:rFonts w:eastAsia="Times New Roman"/>
          <w:szCs w:val="24"/>
        </w:rPr>
        <w:t xml:space="preserve"> εάν δεν σταθούμε λίγο στο περιεχόμενο του νομοσχεδίου, μιας και, όπως γνωρίζε</w:t>
      </w:r>
      <w:r>
        <w:rPr>
          <w:rFonts w:eastAsia="Times New Roman"/>
          <w:szCs w:val="24"/>
        </w:rPr>
        <w:t xml:space="preserve">τε, είναι ένα νομοσχέδιο το οποίο με τον έναν ή με τον άλλον τρόπο αποτέλεσε αντικείμενο ενδελεχούς, πολύμορφης συζήτησης με τον κόσμο της </w:t>
      </w:r>
      <w:r>
        <w:rPr>
          <w:rFonts w:eastAsia="Times New Roman"/>
          <w:szCs w:val="24"/>
        </w:rPr>
        <w:t xml:space="preserve">αυτοδιοίκησης </w:t>
      </w:r>
      <w:r>
        <w:rPr>
          <w:rFonts w:eastAsia="Times New Roman"/>
          <w:szCs w:val="24"/>
        </w:rPr>
        <w:t>για πάνω από έναν χρόνο.</w:t>
      </w:r>
    </w:p>
    <w:p w14:paraId="53B9BA38" w14:textId="77777777" w:rsidR="00D9389E" w:rsidRDefault="0030006C">
      <w:pPr>
        <w:spacing w:line="600" w:lineRule="auto"/>
        <w:ind w:firstLine="709"/>
        <w:contextualSpacing/>
        <w:jc w:val="both"/>
        <w:rPr>
          <w:rFonts w:eastAsia="Times New Roman" w:cs="Times New Roman"/>
          <w:szCs w:val="24"/>
        </w:rPr>
      </w:pPr>
      <w:r>
        <w:rPr>
          <w:rFonts w:eastAsia="Times New Roman" w:cs="Times New Roman"/>
          <w:szCs w:val="24"/>
        </w:rPr>
        <w:lastRenderedPageBreak/>
        <w:t>Αυτό ήταν μια</w:t>
      </w:r>
      <w:r w:rsidRPr="00EC5F88">
        <w:rPr>
          <w:rFonts w:eastAsia="Times New Roman" w:cs="Times New Roman"/>
          <w:szCs w:val="24"/>
        </w:rPr>
        <w:t xml:space="preserve"> συνειδητή επιλογή</w:t>
      </w:r>
      <w:r>
        <w:rPr>
          <w:rFonts w:eastAsia="Times New Roman" w:cs="Times New Roman"/>
          <w:szCs w:val="24"/>
        </w:rPr>
        <w:t>,</w:t>
      </w:r>
      <w:r w:rsidRPr="00EC5F88">
        <w:rPr>
          <w:rFonts w:eastAsia="Times New Roman" w:cs="Times New Roman"/>
          <w:szCs w:val="24"/>
        </w:rPr>
        <w:t xml:space="preserve"> να μην</w:t>
      </w:r>
      <w:r>
        <w:rPr>
          <w:rFonts w:eastAsia="Times New Roman" w:cs="Times New Roman"/>
          <w:szCs w:val="24"/>
        </w:rPr>
        <w:t xml:space="preserve"> αιφνιδιάσουμε,</w:t>
      </w:r>
      <w:r w:rsidRPr="00EC5F88">
        <w:rPr>
          <w:rFonts w:eastAsia="Times New Roman" w:cs="Times New Roman"/>
          <w:szCs w:val="24"/>
        </w:rPr>
        <w:t xml:space="preserve"> να κουβεντιάσουμε με όλ</w:t>
      </w:r>
      <w:r w:rsidRPr="00EC5F88">
        <w:rPr>
          <w:rFonts w:eastAsia="Times New Roman" w:cs="Times New Roman"/>
          <w:szCs w:val="24"/>
        </w:rPr>
        <w:t xml:space="preserve">ους τους ανθρώπους της </w:t>
      </w:r>
      <w:r>
        <w:rPr>
          <w:rFonts w:eastAsia="Times New Roman" w:cs="Times New Roman"/>
          <w:szCs w:val="24"/>
        </w:rPr>
        <w:t>α</w:t>
      </w:r>
      <w:r w:rsidRPr="00EC5F88">
        <w:rPr>
          <w:rFonts w:eastAsia="Times New Roman" w:cs="Times New Roman"/>
          <w:szCs w:val="24"/>
        </w:rPr>
        <w:t>υτοδιοίκησης</w:t>
      </w:r>
      <w:r>
        <w:rPr>
          <w:rFonts w:eastAsia="Times New Roman" w:cs="Times New Roman"/>
          <w:szCs w:val="24"/>
        </w:rPr>
        <w:t>,</w:t>
      </w:r>
      <w:r w:rsidRPr="00EC5F88">
        <w:rPr>
          <w:rFonts w:eastAsia="Times New Roman" w:cs="Times New Roman"/>
          <w:szCs w:val="24"/>
        </w:rPr>
        <w:t xml:space="preserve"> για να μπορέσουμε</w:t>
      </w:r>
      <w:r>
        <w:rPr>
          <w:rFonts w:eastAsia="Times New Roman" w:cs="Times New Roman"/>
          <w:szCs w:val="24"/>
        </w:rPr>
        <w:t xml:space="preserve"> να αποτυπώσουμε</w:t>
      </w:r>
      <w:r w:rsidRPr="00EC5F88">
        <w:rPr>
          <w:rFonts w:eastAsia="Times New Roman" w:cs="Times New Roman"/>
          <w:szCs w:val="24"/>
        </w:rPr>
        <w:t xml:space="preserve"> </w:t>
      </w:r>
      <w:r>
        <w:rPr>
          <w:rFonts w:eastAsia="Times New Roman" w:cs="Times New Roman"/>
          <w:szCs w:val="24"/>
        </w:rPr>
        <w:t xml:space="preserve">στις διατάξεις </w:t>
      </w:r>
      <w:r w:rsidRPr="00EC5F88">
        <w:rPr>
          <w:rFonts w:eastAsia="Times New Roman" w:cs="Times New Roman"/>
          <w:szCs w:val="24"/>
        </w:rPr>
        <w:t>αυτού του νομοσχεδίου ό</w:t>
      </w:r>
      <w:r>
        <w:rPr>
          <w:rFonts w:eastAsia="Times New Roman" w:cs="Times New Roman"/>
          <w:szCs w:val="24"/>
        </w:rPr>
        <w:t>,</w:t>
      </w:r>
      <w:r w:rsidRPr="00EC5F88">
        <w:rPr>
          <w:rFonts w:eastAsia="Times New Roman" w:cs="Times New Roman"/>
          <w:szCs w:val="24"/>
        </w:rPr>
        <w:t xml:space="preserve">τι είναι </w:t>
      </w:r>
      <w:r>
        <w:rPr>
          <w:rFonts w:eastAsia="Times New Roman" w:cs="Times New Roman"/>
          <w:szCs w:val="24"/>
        </w:rPr>
        <w:t xml:space="preserve">ώριμο, </w:t>
      </w:r>
      <w:r w:rsidRPr="00EC5F88">
        <w:rPr>
          <w:rFonts w:eastAsia="Times New Roman" w:cs="Times New Roman"/>
          <w:szCs w:val="24"/>
        </w:rPr>
        <w:t xml:space="preserve">μετά από </w:t>
      </w:r>
      <w:r>
        <w:rPr>
          <w:rFonts w:eastAsia="Times New Roman" w:cs="Times New Roman"/>
          <w:szCs w:val="24"/>
        </w:rPr>
        <w:t>οκτώ</w:t>
      </w:r>
      <w:r w:rsidRPr="00EC5F88">
        <w:rPr>
          <w:rFonts w:eastAsia="Times New Roman" w:cs="Times New Roman"/>
          <w:szCs w:val="24"/>
        </w:rPr>
        <w:t xml:space="preserve"> χρόνια σχεδόν εφαρμογής του </w:t>
      </w:r>
      <w:r>
        <w:rPr>
          <w:rFonts w:eastAsia="Times New Roman" w:cs="Times New Roman"/>
          <w:szCs w:val="24"/>
        </w:rPr>
        <w:t>«</w:t>
      </w:r>
      <w:r w:rsidRPr="00EC5F88">
        <w:rPr>
          <w:rFonts w:eastAsia="Times New Roman" w:cs="Times New Roman"/>
          <w:szCs w:val="24"/>
        </w:rPr>
        <w:t>Κ</w:t>
      </w:r>
      <w:r w:rsidRPr="00EC5F88">
        <w:rPr>
          <w:rFonts w:eastAsia="Times New Roman" w:cs="Times New Roman"/>
          <w:szCs w:val="24"/>
        </w:rPr>
        <w:t>ΑΛΛΙΚΡΑΤΗ</w:t>
      </w:r>
      <w:r>
        <w:rPr>
          <w:rFonts w:eastAsia="Times New Roman" w:cs="Times New Roman"/>
          <w:szCs w:val="24"/>
        </w:rPr>
        <w:t>»,</w:t>
      </w:r>
      <w:r w:rsidRPr="00EC5F88">
        <w:rPr>
          <w:rFonts w:eastAsia="Times New Roman" w:cs="Times New Roman"/>
          <w:szCs w:val="24"/>
        </w:rPr>
        <w:t xml:space="preserve"> να αλλάξει ή να τροποποιηθεί</w:t>
      </w:r>
      <w:r>
        <w:rPr>
          <w:rFonts w:eastAsia="Times New Roman" w:cs="Times New Roman"/>
          <w:szCs w:val="24"/>
        </w:rPr>
        <w:t>.</w:t>
      </w:r>
    </w:p>
    <w:p w14:paraId="53B9BA3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Εμείς από την αρχή επιλέξαμε να είμαστε </w:t>
      </w:r>
      <w:r>
        <w:rPr>
          <w:rFonts w:eastAsia="Times New Roman" w:cs="Times New Roman"/>
          <w:szCs w:val="24"/>
        </w:rPr>
        <w:t>απόλυτα ειλικρινείς για τις στοχεύσεις αυτού του νομοσχεδίου. Είπαμε ότι αποτελεί το πρώτο βήμα μιας νέας μεταρρυθμιστικής προσπάθειας. Και γιατί το είπαμε αυτό; Όχι π</w:t>
      </w:r>
      <w:r w:rsidRPr="00EC5F88">
        <w:rPr>
          <w:rFonts w:eastAsia="Times New Roman" w:cs="Times New Roman"/>
          <w:szCs w:val="24"/>
        </w:rPr>
        <w:t>ροφανώς</w:t>
      </w:r>
      <w:r>
        <w:rPr>
          <w:rFonts w:eastAsia="Times New Roman" w:cs="Times New Roman"/>
          <w:szCs w:val="24"/>
        </w:rPr>
        <w:t xml:space="preserve"> διότι μας έλειπαν οι </w:t>
      </w:r>
      <w:r w:rsidRPr="00EC5F88">
        <w:rPr>
          <w:rFonts w:eastAsia="Times New Roman" w:cs="Times New Roman"/>
          <w:szCs w:val="24"/>
        </w:rPr>
        <w:t>επεξεργασίες</w:t>
      </w:r>
      <w:r>
        <w:rPr>
          <w:rFonts w:eastAsia="Times New Roman" w:cs="Times New Roman"/>
          <w:szCs w:val="24"/>
        </w:rPr>
        <w:t>, όπου θα μπορούσαμε να έχουμε πιο τολμηρές διατ</w:t>
      </w:r>
      <w:r>
        <w:rPr>
          <w:rFonts w:eastAsia="Times New Roman" w:cs="Times New Roman"/>
          <w:szCs w:val="24"/>
        </w:rPr>
        <w:t>άξεις, αλλά κυρίως μιλήσαμε στο πλαίσιο των ορίων που καθόριζε η δημοσιονομική κατάσταση της χώρας, αλλά και το σημερινό συνταγματικό πλαίσιο. Γι’</w:t>
      </w:r>
      <w:r w:rsidRPr="00EC5F88">
        <w:rPr>
          <w:rFonts w:eastAsia="Times New Roman" w:cs="Times New Roman"/>
          <w:szCs w:val="24"/>
        </w:rPr>
        <w:t xml:space="preserve"> αυτό </w:t>
      </w:r>
      <w:r>
        <w:rPr>
          <w:rFonts w:eastAsia="Times New Roman" w:cs="Times New Roman"/>
          <w:szCs w:val="24"/>
        </w:rPr>
        <w:t>και</w:t>
      </w:r>
      <w:r w:rsidRPr="00EC5F88">
        <w:rPr>
          <w:rFonts w:eastAsia="Times New Roman" w:cs="Times New Roman"/>
          <w:szCs w:val="24"/>
        </w:rPr>
        <w:t xml:space="preserve"> εξαρχής είπαμε ότι κρίσιμα ζητήματα </w:t>
      </w:r>
      <w:r>
        <w:rPr>
          <w:rFonts w:eastAsia="Times New Roman" w:cs="Times New Roman"/>
          <w:szCs w:val="24"/>
        </w:rPr>
        <w:t>τα οποία</w:t>
      </w:r>
      <w:r w:rsidRPr="00EC5F88">
        <w:rPr>
          <w:rFonts w:eastAsia="Times New Roman" w:cs="Times New Roman"/>
          <w:szCs w:val="24"/>
        </w:rPr>
        <w:t xml:space="preserve"> σχετίζονται με την </w:t>
      </w:r>
      <w:r>
        <w:rPr>
          <w:rFonts w:eastAsia="Times New Roman" w:cs="Times New Roman"/>
          <w:szCs w:val="24"/>
        </w:rPr>
        <w:t xml:space="preserve">ενδυνάμωση </w:t>
      </w:r>
      <w:r w:rsidRPr="00EC5F88">
        <w:rPr>
          <w:rFonts w:eastAsia="Times New Roman" w:cs="Times New Roman"/>
          <w:szCs w:val="24"/>
        </w:rPr>
        <w:t>της αυτοδιοίκησης</w:t>
      </w:r>
      <w:r>
        <w:rPr>
          <w:rFonts w:eastAsia="Times New Roman" w:cs="Times New Roman"/>
          <w:szCs w:val="24"/>
        </w:rPr>
        <w:t>, με την</w:t>
      </w:r>
      <w:r>
        <w:rPr>
          <w:rFonts w:eastAsia="Times New Roman" w:cs="Times New Roman"/>
          <w:szCs w:val="24"/>
        </w:rPr>
        <w:t xml:space="preserve"> εκχώρηση περισσότερων αρμοδιοτήτων, μεγαλύτερου ρόλου, </w:t>
      </w:r>
      <w:r w:rsidRPr="00EC5F88">
        <w:rPr>
          <w:rFonts w:eastAsia="Times New Roman" w:cs="Times New Roman"/>
          <w:szCs w:val="24"/>
        </w:rPr>
        <w:t>προϋποθέ</w:t>
      </w:r>
      <w:r>
        <w:rPr>
          <w:rFonts w:eastAsia="Times New Roman" w:cs="Times New Roman"/>
          <w:szCs w:val="24"/>
        </w:rPr>
        <w:t>τουν το να ανοίξει η συζήτηση για τη σ</w:t>
      </w:r>
      <w:r w:rsidRPr="00EC5F88">
        <w:rPr>
          <w:rFonts w:eastAsia="Times New Roman" w:cs="Times New Roman"/>
          <w:szCs w:val="24"/>
        </w:rPr>
        <w:t xml:space="preserve">υνταγματική </w:t>
      </w:r>
      <w:r>
        <w:rPr>
          <w:rFonts w:eastAsia="Times New Roman" w:cs="Times New Roman"/>
          <w:szCs w:val="24"/>
        </w:rPr>
        <w:t>Α</w:t>
      </w:r>
      <w:r w:rsidRPr="00EC5F88">
        <w:rPr>
          <w:rFonts w:eastAsia="Times New Roman" w:cs="Times New Roman"/>
          <w:szCs w:val="24"/>
        </w:rPr>
        <w:t>ναθεώρηση</w:t>
      </w:r>
      <w:r>
        <w:rPr>
          <w:rFonts w:eastAsia="Times New Roman" w:cs="Times New Roman"/>
          <w:szCs w:val="24"/>
        </w:rPr>
        <w:t>.</w:t>
      </w:r>
      <w:r w:rsidRPr="00EC5F88">
        <w:rPr>
          <w:rFonts w:eastAsia="Times New Roman" w:cs="Times New Roman"/>
          <w:szCs w:val="24"/>
        </w:rPr>
        <w:t xml:space="preserve"> </w:t>
      </w:r>
    </w:p>
    <w:p w14:paraId="53B9BA3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επίσης δεν παραμερίσαμε το γεγονός ότι η</w:t>
      </w:r>
      <w:r w:rsidRPr="00EC5F88">
        <w:rPr>
          <w:rFonts w:eastAsia="Times New Roman" w:cs="Times New Roman"/>
          <w:szCs w:val="24"/>
        </w:rPr>
        <w:t xml:space="preserve"> συζήτηση αυτή διεξάγεται μετά από </w:t>
      </w:r>
      <w:r>
        <w:rPr>
          <w:rFonts w:eastAsia="Times New Roman" w:cs="Times New Roman"/>
          <w:szCs w:val="24"/>
        </w:rPr>
        <w:t>μια</w:t>
      </w:r>
      <w:r w:rsidRPr="00EC5F88">
        <w:rPr>
          <w:rFonts w:eastAsia="Times New Roman" w:cs="Times New Roman"/>
          <w:szCs w:val="24"/>
        </w:rPr>
        <w:t xml:space="preserve"> περίοδο οικονομικής αφαίμαξης</w:t>
      </w:r>
      <w:r>
        <w:rPr>
          <w:rFonts w:eastAsia="Times New Roman" w:cs="Times New Roman"/>
          <w:szCs w:val="24"/>
        </w:rPr>
        <w:t>,</w:t>
      </w:r>
      <w:r w:rsidRPr="00EC5F88">
        <w:rPr>
          <w:rFonts w:eastAsia="Times New Roman" w:cs="Times New Roman"/>
          <w:szCs w:val="24"/>
        </w:rPr>
        <w:t xml:space="preserve"> μείωσης</w:t>
      </w:r>
      <w:r>
        <w:rPr>
          <w:rFonts w:eastAsia="Times New Roman" w:cs="Times New Roman"/>
          <w:szCs w:val="24"/>
        </w:rPr>
        <w:t xml:space="preserve"> των πό</w:t>
      </w:r>
      <w:r>
        <w:rPr>
          <w:rFonts w:eastAsia="Times New Roman" w:cs="Times New Roman"/>
          <w:szCs w:val="24"/>
        </w:rPr>
        <w:t>ρων</w:t>
      </w:r>
      <w:r w:rsidRPr="00EC5F88">
        <w:rPr>
          <w:rFonts w:eastAsia="Times New Roman" w:cs="Times New Roman"/>
          <w:szCs w:val="24"/>
        </w:rPr>
        <w:t xml:space="preserve"> της αυτοδιοίκησης</w:t>
      </w:r>
      <w:r>
        <w:rPr>
          <w:rFonts w:eastAsia="Times New Roman" w:cs="Times New Roman"/>
          <w:szCs w:val="24"/>
        </w:rPr>
        <w:t>. Γνωρίζετε ότι πάνω από το 60-</w:t>
      </w:r>
      <w:r w:rsidRPr="00EC5F88">
        <w:rPr>
          <w:rFonts w:eastAsia="Times New Roman" w:cs="Times New Roman"/>
          <w:szCs w:val="24"/>
        </w:rPr>
        <w:t xml:space="preserve">65% </w:t>
      </w:r>
      <w:r>
        <w:rPr>
          <w:rFonts w:eastAsia="Times New Roman" w:cs="Times New Roman"/>
          <w:szCs w:val="24"/>
        </w:rPr>
        <w:t xml:space="preserve">των πόρων της </w:t>
      </w:r>
      <w:r w:rsidRPr="00EC5F88">
        <w:rPr>
          <w:rFonts w:eastAsia="Times New Roman" w:cs="Times New Roman"/>
          <w:szCs w:val="24"/>
        </w:rPr>
        <w:t>τοπικής αυτοδιοίκησης</w:t>
      </w:r>
      <w:r>
        <w:rPr>
          <w:rFonts w:eastAsia="Times New Roman" w:cs="Times New Roman"/>
          <w:szCs w:val="24"/>
        </w:rPr>
        <w:t xml:space="preserve"> λείψανε. Αυτό δεν ήταν κάτι το οποίο έγινε αυτά τα χρόνια. Το αντίθετο. Τα τελευταία </w:t>
      </w:r>
      <w:r w:rsidRPr="00EC5F88">
        <w:rPr>
          <w:rFonts w:eastAsia="Times New Roman" w:cs="Times New Roman"/>
          <w:szCs w:val="24"/>
        </w:rPr>
        <w:t>δυόμισ</w:t>
      </w:r>
      <w:r>
        <w:rPr>
          <w:rFonts w:eastAsia="Times New Roman" w:cs="Times New Roman"/>
          <w:szCs w:val="24"/>
        </w:rPr>
        <w:t>ι</w:t>
      </w:r>
      <w:r w:rsidRPr="00EC5F88">
        <w:rPr>
          <w:rFonts w:eastAsia="Times New Roman" w:cs="Times New Roman"/>
          <w:szCs w:val="24"/>
        </w:rPr>
        <w:t xml:space="preserve"> χρόνια τουλάχιστον υπάρχει </w:t>
      </w:r>
      <w:r>
        <w:rPr>
          <w:rFonts w:eastAsia="Times New Roman" w:cs="Times New Roman"/>
          <w:szCs w:val="24"/>
        </w:rPr>
        <w:t>μια</w:t>
      </w:r>
      <w:r w:rsidRPr="00EC5F88">
        <w:rPr>
          <w:rFonts w:eastAsia="Times New Roman" w:cs="Times New Roman"/>
          <w:szCs w:val="24"/>
        </w:rPr>
        <w:t xml:space="preserve"> αναστροφή αυτής της καθοδικής πορείας με</w:t>
      </w:r>
      <w:r w:rsidRPr="00EC5F88">
        <w:rPr>
          <w:rFonts w:eastAsia="Times New Roman" w:cs="Times New Roman"/>
          <w:szCs w:val="24"/>
        </w:rPr>
        <w:t>ίωσης των πόρων που είχε ξεκινήσει με τα μνημόνια από το 2010</w:t>
      </w:r>
      <w:r>
        <w:rPr>
          <w:rFonts w:eastAsia="Times New Roman" w:cs="Times New Roman"/>
          <w:szCs w:val="24"/>
        </w:rPr>
        <w:t>. Κ</w:t>
      </w:r>
      <w:r w:rsidRPr="00EC5F88">
        <w:rPr>
          <w:rFonts w:eastAsia="Times New Roman" w:cs="Times New Roman"/>
          <w:szCs w:val="24"/>
        </w:rPr>
        <w:t xml:space="preserve">αι </w:t>
      </w:r>
      <w:r>
        <w:rPr>
          <w:rFonts w:eastAsia="Times New Roman" w:cs="Times New Roman"/>
          <w:szCs w:val="24"/>
        </w:rPr>
        <w:t xml:space="preserve">εδώ θα έλεγε κανείς </w:t>
      </w:r>
      <w:r w:rsidRPr="00EC5F88">
        <w:rPr>
          <w:rFonts w:eastAsia="Times New Roman" w:cs="Times New Roman"/>
          <w:szCs w:val="24"/>
        </w:rPr>
        <w:t xml:space="preserve">ότι ήταν και </w:t>
      </w:r>
      <w:r>
        <w:rPr>
          <w:rFonts w:eastAsia="Times New Roman" w:cs="Times New Roman"/>
          <w:szCs w:val="24"/>
        </w:rPr>
        <w:t>μια ατυχία</w:t>
      </w:r>
      <w:r w:rsidRPr="00EC5F88">
        <w:rPr>
          <w:rFonts w:eastAsia="Times New Roman" w:cs="Times New Roman"/>
          <w:szCs w:val="24"/>
        </w:rPr>
        <w:t xml:space="preserve"> για τον </w:t>
      </w:r>
      <w:r>
        <w:rPr>
          <w:rFonts w:eastAsia="Times New Roman" w:cs="Times New Roman"/>
          <w:szCs w:val="24"/>
        </w:rPr>
        <w:t>«</w:t>
      </w:r>
      <w:r w:rsidRPr="00EC5F88">
        <w:rPr>
          <w:rFonts w:eastAsia="Times New Roman" w:cs="Times New Roman"/>
          <w:szCs w:val="24"/>
        </w:rPr>
        <w:t>Κ</w:t>
      </w:r>
      <w:r w:rsidRPr="00EC5F88">
        <w:rPr>
          <w:rFonts w:eastAsia="Times New Roman" w:cs="Times New Roman"/>
          <w:szCs w:val="24"/>
        </w:rPr>
        <w:t>ΑΛΛΙΚΡΑΤΗ</w:t>
      </w:r>
      <w:r>
        <w:rPr>
          <w:rFonts w:eastAsia="Times New Roman" w:cs="Times New Roman"/>
          <w:szCs w:val="24"/>
        </w:rPr>
        <w:t>»</w:t>
      </w:r>
      <w:r w:rsidRPr="00EC5F88">
        <w:rPr>
          <w:rFonts w:eastAsia="Times New Roman" w:cs="Times New Roman"/>
          <w:szCs w:val="24"/>
        </w:rPr>
        <w:t xml:space="preserve"> ότι </w:t>
      </w:r>
      <w:proofErr w:type="spellStart"/>
      <w:r w:rsidRPr="00EC5F88">
        <w:rPr>
          <w:rFonts w:eastAsia="Times New Roman" w:cs="Times New Roman"/>
          <w:szCs w:val="24"/>
        </w:rPr>
        <w:t>συνέπεσε</w:t>
      </w:r>
      <w:proofErr w:type="spellEnd"/>
      <w:r w:rsidRPr="00EC5F88">
        <w:rPr>
          <w:rFonts w:eastAsia="Times New Roman" w:cs="Times New Roman"/>
          <w:szCs w:val="24"/>
        </w:rPr>
        <w:t xml:space="preserve"> η εφαρμογή του με την έναρξη της περιόδου των μνημονίων</w:t>
      </w:r>
      <w:r>
        <w:rPr>
          <w:rFonts w:eastAsia="Times New Roman" w:cs="Times New Roman"/>
          <w:szCs w:val="24"/>
        </w:rPr>
        <w:t xml:space="preserve">. </w:t>
      </w:r>
      <w:r w:rsidRPr="00EC5F88">
        <w:rPr>
          <w:rFonts w:eastAsia="Times New Roman" w:cs="Times New Roman"/>
          <w:szCs w:val="24"/>
        </w:rPr>
        <w:t>Άρα</w:t>
      </w:r>
      <w:r>
        <w:rPr>
          <w:rFonts w:eastAsia="Times New Roman" w:cs="Times New Roman"/>
          <w:szCs w:val="24"/>
        </w:rPr>
        <w:t>, ορισμένες από τις «καλές» –εντός ή εκτός εισαγωγι</w:t>
      </w:r>
      <w:r>
        <w:rPr>
          <w:rFonts w:eastAsia="Times New Roman" w:cs="Times New Roman"/>
          <w:szCs w:val="24"/>
        </w:rPr>
        <w:t>κών- προθέσεις του «Κ</w:t>
      </w:r>
      <w:r w:rsidRPr="00EC5F88">
        <w:rPr>
          <w:rFonts w:eastAsia="Times New Roman" w:cs="Times New Roman"/>
          <w:szCs w:val="24"/>
        </w:rPr>
        <w:t>ΑΛΛΙΚΡΑΤΗ</w:t>
      </w:r>
      <w:r>
        <w:rPr>
          <w:rFonts w:eastAsia="Times New Roman" w:cs="Times New Roman"/>
          <w:szCs w:val="24"/>
        </w:rPr>
        <w:t>»</w:t>
      </w:r>
      <w:r w:rsidRPr="00EC5F88">
        <w:rPr>
          <w:rFonts w:eastAsia="Times New Roman" w:cs="Times New Roman"/>
          <w:szCs w:val="24"/>
        </w:rPr>
        <w:t xml:space="preserve"> μείνανε </w:t>
      </w:r>
      <w:r>
        <w:rPr>
          <w:rFonts w:eastAsia="Times New Roman" w:cs="Times New Roman"/>
          <w:szCs w:val="24"/>
        </w:rPr>
        <w:t xml:space="preserve">ένα </w:t>
      </w:r>
      <w:r w:rsidRPr="00EC5F88">
        <w:rPr>
          <w:rFonts w:eastAsia="Times New Roman" w:cs="Times New Roman"/>
          <w:szCs w:val="24"/>
        </w:rPr>
        <w:t>κενό γράμμα</w:t>
      </w:r>
      <w:r>
        <w:rPr>
          <w:rFonts w:eastAsia="Times New Roman" w:cs="Times New Roman"/>
          <w:szCs w:val="24"/>
        </w:rPr>
        <w:t>.</w:t>
      </w:r>
      <w:r w:rsidRPr="00EC5F88">
        <w:rPr>
          <w:rFonts w:eastAsia="Times New Roman" w:cs="Times New Roman"/>
          <w:szCs w:val="24"/>
        </w:rPr>
        <w:t xml:space="preserve"> </w:t>
      </w:r>
      <w:r>
        <w:rPr>
          <w:rFonts w:eastAsia="Times New Roman" w:cs="Times New Roman"/>
          <w:szCs w:val="24"/>
        </w:rPr>
        <w:t>Δ</w:t>
      </w:r>
      <w:r w:rsidRPr="00EC5F88">
        <w:rPr>
          <w:rFonts w:eastAsia="Times New Roman" w:cs="Times New Roman"/>
          <w:szCs w:val="24"/>
        </w:rPr>
        <w:t>ιότι</w:t>
      </w:r>
      <w:r>
        <w:rPr>
          <w:rFonts w:eastAsia="Times New Roman" w:cs="Times New Roman"/>
          <w:szCs w:val="24"/>
        </w:rPr>
        <w:t>,</w:t>
      </w:r>
      <w:r w:rsidRPr="00EC5F88">
        <w:rPr>
          <w:rFonts w:eastAsia="Times New Roman" w:cs="Times New Roman"/>
          <w:szCs w:val="24"/>
        </w:rPr>
        <w:t xml:space="preserve"> αν δεν υπάρχουν οι αντίστοιχοι πόροι</w:t>
      </w:r>
      <w:r>
        <w:rPr>
          <w:rFonts w:eastAsia="Times New Roman" w:cs="Times New Roman"/>
          <w:szCs w:val="24"/>
        </w:rPr>
        <w:t>,</w:t>
      </w:r>
      <w:r w:rsidRPr="00EC5F88">
        <w:rPr>
          <w:rFonts w:eastAsia="Times New Roman" w:cs="Times New Roman"/>
          <w:szCs w:val="24"/>
        </w:rPr>
        <w:t xml:space="preserve"> </w:t>
      </w:r>
      <w:r>
        <w:rPr>
          <w:rFonts w:eastAsia="Times New Roman" w:cs="Times New Roman"/>
          <w:szCs w:val="24"/>
        </w:rPr>
        <w:t>γ</w:t>
      </w:r>
      <w:r w:rsidRPr="00EC5F88">
        <w:rPr>
          <w:rFonts w:eastAsia="Times New Roman" w:cs="Times New Roman"/>
          <w:szCs w:val="24"/>
        </w:rPr>
        <w:t>νωρίζουμε ότι πολύ λίγα πράγματα μπορείς να κάνεις</w:t>
      </w:r>
      <w:r>
        <w:rPr>
          <w:rFonts w:eastAsia="Times New Roman" w:cs="Times New Roman"/>
          <w:szCs w:val="24"/>
        </w:rPr>
        <w:t>.</w:t>
      </w:r>
    </w:p>
    <w:p w14:paraId="53B9BA3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Δεν υποτιμήσαμε, λοιπόν, </w:t>
      </w:r>
      <w:r w:rsidRPr="00EC5F88">
        <w:rPr>
          <w:rFonts w:eastAsia="Times New Roman" w:cs="Times New Roman"/>
          <w:szCs w:val="24"/>
        </w:rPr>
        <w:t>τις δυσκολίες</w:t>
      </w:r>
      <w:r>
        <w:rPr>
          <w:rFonts w:eastAsia="Times New Roman" w:cs="Times New Roman"/>
          <w:szCs w:val="24"/>
        </w:rPr>
        <w:t>.</w:t>
      </w:r>
      <w:r w:rsidRPr="00EC5F88">
        <w:rPr>
          <w:rFonts w:eastAsia="Times New Roman" w:cs="Times New Roman"/>
          <w:szCs w:val="24"/>
        </w:rPr>
        <w:t xml:space="preserve"> </w:t>
      </w:r>
      <w:r>
        <w:rPr>
          <w:rFonts w:eastAsia="Times New Roman" w:cs="Times New Roman"/>
          <w:szCs w:val="24"/>
        </w:rPr>
        <w:t>Μ</w:t>
      </w:r>
      <w:r w:rsidRPr="00EC5F88">
        <w:rPr>
          <w:rFonts w:eastAsia="Times New Roman" w:cs="Times New Roman"/>
          <w:szCs w:val="24"/>
        </w:rPr>
        <w:t xml:space="preserve">ιλήσαμε ανοιχτά </w:t>
      </w:r>
      <w:r>
        <w:rPr>
          <w:rFonts w:eastAsia="Times New Roman" w:cs="Times New Roman"/>
          <w:szCs w:val="24"/>
        </w:rPr>
        <w:t>γι’</w:t>
      </w:r>
      <w:r w:rsidRPr="00EC5F88">
        <w:rPr>
          <w:rFonts w:eastAsia="Times New Roman" w:cs="Times New Roman"/>
          <w:szCs w:val="24"/>
        </w:rPr>
        <w:t xml:space="preserve"> αυτές και θέσα</w:t>
      </w:r>
      <w:r>
        <w:rPr>
          <w:rFonts w:eastAsia="Times New Roman" w:cs="Times New Roman"/>
          <w:szCs w:val="24"/>
        </w:rPr>
        <w:t xml:space="preserve">με όλες αυτές τις </w:t>
      </w:r>
      <w:r>
        <w:rPr>
          <w:rFonts w:eastAsia="Times New Roman" w:cs="Times New Roman"/>
          <w:szCs w:val="24"/>
        </w:rPr>
        <w:t>διατάξεις στη</w:t>
      </w:r>
      <w:r w:rsidRPr="00EC5F88">
        <w:rPr>
          <w:rFonts w:eastAsia="Times New Roman" w:cs="Times New Roman"/>
          <w:szCs w:val="24"/>
        </w:rPr>
        <w:t xml:space="preserve"> βάσανο του διαλόγου</w:t>
      </w:r>
      <w:r>
        <w:rPr>
          <w:rFonts w:eastAsia="Times New Roman" w:cs="Times New Roman"/>
          <w:szCs w:val="24"/>
        </w:rPr>
        <w:t>, ενός διαλόγου ο οποίος πέρασε</w:t>
      </w:r>
      <w:r w:rsidRPr="00EC5F88">
        <w:rPr>
          <w:rFonts w:eastAsia="Times New Roman" w:cs="Times New Roman"/>
          <w:szCs w:val="24"/>
        </w:rPr>
        <w:t xml:space="preserve"> από πολλές διακυμάνσεις</w:t>
      </w:r>
      <w:r>
        <w:rPr>
          <w:rFonts w:eastAsia="Times New Roman" w:cs="Times New Roman"/>
          <w:szCs w:val="24"/>
        </w:rPr>
        <w:t>. Ξέρετε</w:t>
      </w:r>
      <w:r w:rsidRPr="00EC5F88">
        <w:rPr>
          <w:rFonts w:eastAsia="Times New Roman" w:cs="Times New Roman"/>
          <w:szCs w:val="24"/>
        </w:rPr>
        <w:t xml:space="preserve"> κάτι</w:t>
      </w:r>
      <w:r>
        <w:rPr>
          <w:rFonts w:eastAsia="Times New Roman" w:cs="Times New Roman"/>
          <w:szCs w:val="24"/>
        </w:rPr>
        <w:t>,</w:t>
      </w:r>
      <w:r w:rsidRPr="00EC5F88">
        <w:rPr>
          <w:rFonts w:eastAsia="Times New Roman" w:cs="Times New Roman"/>
          <w:szCs w:val="24"/>
        </w:rPr>
        <w:t xml:space="preserve"> </w:t>
      </w:r>
      <w:r>
        <w:rPr>
          <w:rFonts w:eastAsia="Times New Roman" w:cs="Times New Roman"/>
          <w:szCs w:val="24"/>
        </w:rPr>
        <w:t>όμως;</w:t>
      </w:r>
      <w:r w:rsidRPr="00EC5F88">
        <w:rPr>
          <w:rFonts w:eastAsia="Times New Roman" w:cs="Times New Roman"/>
          <w:szCs w:val="24"/>
        </w:rPr>
        <w:t xml:space="preserve"> </w:t>
      </w:r>
      <w:r>
        <w:rPr>
          <w:rFonts w:eastAsia="Times New Roman" w:cs="Times New Roman"/>
          <w:szCs w:val="24"/>
        </w:rPr>
        <w:t>Φοβάμαι</w:t>
      </w:r>
      <w:r w:rsidRPr="00EC5F88">
        <w:rPr>
          <w:rFonts w:eastAsia="Times New Roman" w:cs="Times New Roman"/>
          <w:szCs w:val="24"/>
        </w:rPr>
        <w:t xml:space="preserve"> πάρα πολύ ότι τουλάχιστον </w:t>
      </w:r>
      <w:r>
        <w:rPr>
          <w:rFonts w:eastAsia="Times New Roman" w:cs="Times New Roman"/>
          <w:szCs w:val="24"/>
        </w:rPr>
        <w:t xml:space="preserve">οι </w:t>
      </w:r>
      <w:r w:rsidRPr="00EC5F88">
        <w:rPr>
          <w:rFonts w:eastAsia="Times New Roman" w:cs="Times New Roman"/>
          <w:szCs w:val="24"/>
        </w:rPr>
        <w:t>ηγεσίες της αυτοδιοίκησης</w:t>
      </w:r>
      <w:r>
        <w:rPr>
          <w:rFonts w:eastAsia="Times New Roman" w:cs="Times New Roman"/>
          <w:szCs w:val="24"/>
        </w:rPr>
        <w:t>,</w:t>
      </w:r>
      <w:r w:rsidRPr="00EC5F88">
        <w:rPr>
          <w:rFonts w:eastAsia="Times New Roman" w:cs="Times New Roman"/>
          <w:szCs w:val="24"/>
        </w:rPr>
        <w:t xml:space="preserve"> δηλαδή </w:t>
      </w:r>
      <w:r>
        <w:rPr>
          <w:rFonts w:eastAsia="Times New Roman" w:cs="Times New Roman"/>
          <w:szCs w:val="24"/>
        </w:rPr>
        <w:t>οι</w:t>
      </w:r>
      <w:r w:rsidRPr="00EC5F88">
        <w:rPr>
          <w:rFonts w:eastAsia="Times New Roman" w:cs="Times New Roman"/>
          <w:szCs w:val="24"/>
        </w:rPr>
        <w:t xml:space="preserve"> πλειοψηφί</w:t>
      </w:r>
      <w:r>
        <w:rPr>
          <w:rFonts w:eastAsia="Times New Roman" w:cs="Times New Roman"/>
          <w:szCs w:val="24"/>
        </w:rPr>
        <w:t xml:space="preserve">ες της ΚΕΔΕ </w:t>
      </w:r>
      <w:r>
        <w:rPr>
          <w:rFonts w:eastAsia="Times New Roman" w:cs="Times New Roman"/>
          <w:szCs w:val="24"/>
        </w:rPr>
        <w:lastRenderedPageBreak/>
        <w:t xml:space="preserve">και της ΕΝΠΕ, εγκλωβίστηκαν σε μια τακτική </w:t>
      </w:r>
      <w:r w:rsidRPr="00EC5F88">
        <w:rPr>
          <w:rFonts w:eastAsia="Times New Roman" w:cs="Times New Roman"/>
          <w:szCs w:val="24"/>
        </w:rPr>
        <w:t xml:space="preserve">όπου </w:t>
      </w:r>
      <w:r>
        <w:rPr>
          <w:rFonts w:eastAsia="Times New Roman" w:cs="Times New Roman"/>
          <w:szCs w:val="24"/>
        </w:rPr>
        <w:t>π</w:t>
      </w:r>
      <w:r w:rsidRPr="00EC5F88">
        <w:rPr>
          <w:rFonts w:eastAsia="Times New Roman" w:cs="Times New Roman"/>
          <w:szCs w:val="24"/>
        </w:rPr>
        <w:t>ράγ</w:t>
      </w:r>
      <w:r w:rsidRPr="00EC5F88">
        <w:rPr>
          <w:rFonts w:eastAsia="Times New Roman" w:cs="Times New Roman"/>
          <w:szCs w:val="24"/>
        </w:rPr>
        <w:t>ματι</w:t>
      </w:r>
      <w:r>
        <w:rPr>
          <w:rFonts w:eastAsia="Times New Roman" w:cs="Times New Roman"/>
          <w:szCs w:val="24"/>
        </w:rPr>
        <w:t>,</w:t>
      </w:r>
      <w:r w:rsidRPr="00EC5F88">
        <w:rPr>
          <w:rFonts w:eastAsia="Times New Roman" w:cs="Times New Roman"/>
          <w:szCs w:val="24"/>
        </w:rPr>
        <w:t xml:space="preserve"> αν εξαιρέσει κανείς κάποια μικρά διαστήματα</w:t>
      </w:r>
      <w:r>
        <w:rPr>
          <w:rFonts w:eastAsia="Times New Roman" w:cs="Times New Roman"/>
          <w:szCs w:val="24"/>
        </w:rPr>
        <w:t>,</w:t>
      </w:r>
      <w:r w:rsidRPr="00EC5F88">
        <w:rPr>
          <w:rFonts w:eastAsia="Times New Roman" w:cs="Times New Roman"/>
          <w:szCs w:val="24"/>
        </w:rPr>
        <w:t xml:space="preserve"> δεν </w:t>
      </w:r>
      <w:r>
        <w:rPr>
          <w:rFonts w:eastAsia="Times New Roman" w:cs="Times New Roman"/>
          <w:szCs w:val="24"/>
        </w:rPr>
        <w:t xml:space="preserve">μπόρεσαν με ένα </w:t>
      </w:r>
      <w:r w:rsidRPr="00EC5F88">
        <w:rPr>
          <w:rFonts w:eastAsia="Times New Roman" w:cs="Times New Roman"/>
          <w:szCs w:val="24"/>
        </w:rPr>
        <w:t xml:space="preserve">συστηματικό τρόπο να καταθέσουν </w:t>
      </w:r>
      <w:r>
        <w:rPr>
          <w:rFonts w:eastAsia="Times New Roman" w:cs="Times New Roman"/>
          <w:szCs w:val="24"/>
        </w:rPr>
        <w:t xml:space="preserve">μια </w:t>
      </w:r>
      <w:r w:rsidRPr="00EC5F88">
        <w:rPr>
          <w:rFonts w:eastAsia="Times New Roman" w:cs="Times New Roman"/>
          <w:szCs w:val="24"/>
        </w:rPr>
        <w:t xml:space="preserve">εκ των πραγμάτων μεγάλη εμπειρία </w:t>
      </w:r>
      <w:r>
        <w:rPr>
          <w:rFonts w:eastAsia="Times New Roman" w:cs="Times New Roman"/>
          <w:szCs w:val="24"/>
        </w:rPr>
        <w:t xml:space="preserve">που έχουν, ως </w:t>
      </w:r>
      <w:r w:rsidRPr="00EC5F88">
        <w:rPr>
          <w:rFonts w:eastAsia="Times New Roman" w:cs="Times New Roman"/>
          <w:szCs w:val="24"/>
        </w:rPr>
        <w:t xml:space="preserve">άνθρωποι </w:t>
      </w:r>
      <w:r>
        <w:rPr>
          <w:rFonts w:eastAsia="Times New Roman" w:cs="Times New Roman"/>
          <w:szCs w:val="24"/>
        </w:rPr>
        <w:t xml:space="preserve">οι οποίοι υπηρετούν τους </w:t>
      </w:r>
      <w:proofErr w:type="spellStart"/>
      <w:r>
        <w:rPr>
          <w:rFonts w:eastAsia="Times New Roman" w:cs="Times New Roman"/>
          <w:szCs w:val="24"/>
        </w:rPr>
        <w:t>αυτοδιοικητικούς</w:t>
      </w:r>
      <w:proofErr w:type="spellEnd"/>
      <w:r>
        <w:rPr>
          <w:rFonts w:eastAsia="Times New Roman" w:cs="Times New Roman"/>
          <w:szCs w:val="24"/>
        </w:rPr>
        <w:t xml:space="preserve"> </w:t>
      </w:r>
      <w:r w:rsidRPr="00EC5F88">
        <w:rPr>
          <w:rFonts w:eastAsia="Times New Roman" w:cs="Times New Roman"/>
          <w:szCs w:val="24"/>
        </w:rPr>
        <w:t>θεσμούς</w:t>
      </w:r>
      <w:r>
        <w:rPr>
          <w:rFonts w:eastAsia="Times New Roman" w:cs="Times New Roman"/>
          <w:szCs w:val="24"/>
        </w:rPr>
        <w:t>,</w:t>
      </w:r>
      <w:r w:rsidRPr="00EC5F88">
        <w:rPr>
          <w:rFonts w:eastAsia="Times New Roman" w:cs="Times New Roman"/>
          <w:szCs w:val="24"/>
        </w:rPr>
        <w:t xml:space="preserve"> </w:t>
      </w:r>
      <w:r>
        <w:rPr>
          <w:rFonts w:eastAsia="Times New Roman" w:cs="Times New Roman"/>
          <w:szCs w:val="24"/>
        </w:rPr>
        <w:t>με</w:t>
      </w:r>
      <w:r w:rsidRPr="00EC5F88">
        <w:rPr>
          <w:rFonts w:eastAsia="Times New Roman" w:cs="Times New Roman"/>
          <w:szCs w:val="24"/>
        </w:rPr>
        <w:t xml:space="preserve"> συγκεκριμένες προτάσεις</w:t>
      </w:r>
      <w:r>
        <w:rPr>
          <w:rFonts w:eastAsia="Times New Roman" w:cs="Times New Roman"/>
          <w:szCs w:val="24"/>
        </w:rPr>
        <w:t>.</w:t>
      </w:r>
    </w:p>
    <w:p w14:paraId="53B9BA3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Παρ’ όλα αυτά,</w:t>
      </w:r>
      <w:r>
        <w:rPr>
          <w:rFonts w:eastAsia="Times New Roman" w:cs="Times New Roman"/>
          <w:szCs w:val="24"/>
        </w:rPr>
        <w:t xml:space="preserve"> η πλειοψηφία των αιρετών στελεχών της αυτοδιοίκησης τους προσπέρασε. Γ</w:t>
      </w:r>
      <w:r w:rsidRPr="00EC5F88">
        <w:rPr>
          <w:rFonts w:eastAsia="Times New Roman" w:cs="Times New Roman"/>
          <w:szCs w:val="24"/>
        </w:rPr>
        <w:t>ι</w:t>
      </w:r>
      <w:r>
        <w:rPr>
          <w:rFonts w:eastAsia="Times New Roman" w:cs="Times New Roman"/>
          <w:szCs w:val="24"/>
        </w:rPr>
        <w:t>’</w:t>
      </w:r>
      <w:r w:rsidRPr="00EC5F88">
        <w:rPr>
          <w:rFonts w:eastAsia="Times New Roman" w:cs="Times New Roman"/>
          <w:szCs w:val="24"/>
        </w:rPr>
        <w:t xml:space="preserve"> αυτό αν </w:t>
      </w:r>
      <w:r w:rsidRPr="00EC5F88">
        <w:rPr>
          <w:rFonts w:eastAsia="Times New Roman" w:cs="Times New Roman"/>
          <w:szCs w:val="24"/>
        </w:rPr>
        <w:t>κ</w:t>
      </w:r>
      <w:r>
        <w:rPr>
          <w:rFonts w:eastAsia="Times New Roman" w:cs="Times New Roman"/>
          <w:szCs w:val="24"/>
        </w:rPr>
        <w:t>α</w:t>
      </w:r>
      <w:r w:rsidRPr="00EC5F88">
        <w:rPr>
          <w:rFonts w:eastAsia="Times New Roman" w:cs="Times New Roman"/>
          <w:szCs w:val="24"/>
        </w:rPr>
        <w:t>νε</w:t>
      </w:r>
      <w:r>
        <w:rPr>
          <w:rFonts w:eastAsia="Times New Roman" w:cs="Times New Roman"/>
          <w:szCs w:val="24"/>
        </w:rPr>
        <w:t>ί</w:t>
      </w:r>
      <w:r w:rsidRPr="00EC5F88">
        <w:rPr>
          <w:rFonts w:eastAsia="Times New Roman" w:cs="Times New Roman"/>
          <w:szCs w:val="24"/>
        </w:rPr>
        <w:t>ς</w:t>
      </w:r>
      <w:r w:rsidRPr="00EC5F88">
        <w:rPr>
          <w:rFonts w:eastAsia="Times New Roman" w:cs="Times New Roman"/>
          <w:szCs w:val="24"/>
        </w:rPr>
        <w:t xml:space="preserve"> κοιτάξει και την τελευταία φάση της διαβούλευσης</w:t>
      </w:r>
      <w:r>
        <w:rPr>
          <w:rFonts w:eastAsia="Times New Roman" w:cs="Times New Roman"/>
          <w:szCs w:val="24"/>
        </w:rPr>
        <w:t>,</w:t>
      </w:r>
      <w:r w:rsidRPr="00EC5F88">
        <w:rPr>
          <w:rFonts w:eastAsia="Times New Roman" w:cs="Times New Roman"/>
          <w:szCs w:val="24"/>
        </w:rPr>
        <w:t xml:space="preserve"> αλλά πολύ περισσότερο </w:t>
      </w:r>
      <w:r>
        <w:rPr>
          <w:rFonts w:eastAsia="Times New Roman" w:cs="Times New Roman"/>
          <w:szCs w:val="24"/>
        </w:rPr>
        <w:t xml:space="preserve">αν </w:t>
      </w:r>
      <w:r w:rsidRPr="00EC5F88">
        <w:rPr>
          <w:rFonts w:eastAsia="Times New Roman" w:cs="Times New Roman"/>
          <w:szCs w:val="24"/>
        </w:rPr>
        <w:t>ανατρέξει σε δημόσιες συζητήσεις</w:t>
      </w:r>
      <w:r>
        <w:rPr>
          <w:rFonts w:eastAsia="Times New Roman" w:cs="Times New Roman"/>
          <w:szCs w:val="24"/>
        </w:rPr>
        <w:t>,</w:t>
      </w:r>
      <w:r w:rsidRPr="00EC5F88">
        <w:rPr>
          <w:rFonts w:eastAsia="Times New Roman" w:cs="Times New Roman"/>
          <w:szCs w:val="24"/>
        </w:rPr>
        <w:t xml:space="preserve"> σε </w:t>
      </w:r>
      <w:r>
        <w:rPr>
          <w:rFonts w:eastAsia="Times New Roman" w:cs="Times New Roman"/>
          <w:szCs w:val="24"/>
        </w:rPr>
        <w:t>συσκέψεις</w:t>
      </w:r>
      <w:r w:rsidRPr="00EC5F88">
        <w:rPr>
          <w:rFonts w:eastAsia="Times New Roman" w:cs="Times New Roman"/>
          <w:szCs w:val="24"/>
        </w:rPr>
        <w:t xml:space="preserve"> </w:t>
      </w:r>
      <w:r>
        <w:rPr>
          <w:rFonts w:eastAsia="Times New Roman" w:cs="Times New Roman"/>
          <w:szCs w:val="24"/>
        </w:rPr>
        <w:t>στο επίπεδο των περιφερειών, σε δημόσια αρθρο</w:t>
      </w:r>
      <w:r>
        <w:rPr>
          <w:rFonts w:eastAsia="Times New Roman" w:cs="Times New Roman"/>
          <w:szCs w:val="24"/>
        </w:rPr>
        <w:t>γραφία, θα δει πλήθος</w:t>
      </w:r>
      <w:r w:rsidRPr="00EC5F88">
        <w:rPr>
          <w:rFonts w:eastAsia="Times New Roman" w:cs="Times New Roman"/>
          <w:szCs w:val="24"/>
        </w:rPr>
        <w:t xml:space="preserve"> προτάσε</w:t>
      </w:r>
      <w:r>
        <w:rPr>
          <w:rFonts w:eastAsia="Times New Roman" w:cs="Times New Roman"/>
          <w:szCs w:val="24"/>
        </w:rPr>
        <w:t>ων</w:t>
      </w:r>
      <w:r w:rsidRPr="00EC5F88">
        <w:rPr>
          <w:rFonts w:eastAsia="Times New Roman" w:cs="Times New Roman"/>
          <w:szCs w:val="24"/>
        </w:rPr>
        <w:t xml:space="preserve"> οι οποίες σε πολύ μεγάλο βαθμό εισακούστηκαν και επηρέασαν το τελικό κείμενο του νομοσχεδίου</w:t>
      </w:r>
      <w:r>
        <w:rPr>
          <w:rFonts w:eastAsia="Times New Roman" w:cs="Times New Roman"/>
          <w:szCs w:val="24"/>
        </w:rPr>
        <w:t>.</w:t>
      </w:r>
    </w:p>
    <w:p w14:paraId="53B9BA3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Ξ</w:t>
      </w:r>
      <w:r w:rsidRPr="00EC5F88">
        <w:rPr>
          <w:rFonts w:eastAsia="Times New Roman" w:cs="Times New Roman"/>
          <w:szCs w:val="24"/>
        </w:rPr>
        <w:t xml:space="preserve">έρετε τι λάθος έκαναν οι πλειοψηφίες της ΚΕΔΕ και </w:t>
      </w:r>
      <w:r>
        <w:rPr>
          <w:rFonts w:eastAsia="Times New Roman" w:cs="Times New Roman"/>
          <w:szCs w:val="24"/>
        </w:rPr>
        <w:t>της ΕΝΠΕ; Ε</w:t>
      </w:r>
      <w:r w:rsidRPr="00EC5F88">
        <w:rPr>
          <w:rFonts w:eastAsia="Times New Roman" w:cs="Times New Roman"/>
          <w:szCs w:val="24"/>
        </w:rPr>
        <w:t xml:space="preserve">γκλωβίστηκαν σε </w:t>
      </w:r>
      <w:r>
        <w:rPr>
          <w:rFonts w:eastAsia="Times New Roman" w:cs="Times New Roman"/>
          <w:szCs w:val="24"/>
        </w:rPr>
        <w:t>μια αντικυβερνητική</w:t>
      </w:r>
      <w:r w:rsidRPr="00EC5F88">
        <w:rPr>
          <w:rFonts w:eastAsia="Times New Roman" w:cs="Times New Roman"/>
          <w:szCs w:val="24"/>
        </w:rPr>
        <w:t xml:space="preserve"> στάση</w:t>
      </w:r>
      <w:r>
        <w:rPr>
          <w:rFonts w:eastAsia="Times New Roman" w:cs="Times New Roman"/>
          <w:szCs w:val="24"/>
        </w:rPr>
        <w:t xml:space="preserve">, υιοθετώντας το αφήγημα της ηγεσίας της Νέας Δημοκρατίας, πιστεύοντας ότι η παρούσα Κυβέρνηση θα </w:t>
      </w:r>
      <w:r w:rsidRPr="00EC5F88">
        <w:rPr>
          <w:rFonts w:eastAsia="Times New Roman" w:cs="Times New Roman"/>
          <w:szCs w:val="24"/>
        </w:rPr>
        <w:t>είναι παρένθεση</w:t>
      </w:r>
      <w:r>
        <w:rPr>
          <w:rFonts w:eastAsia="Times New Roman" w:cs="Times New Roman"/>
          <w:szCs w:val="24"/>
        </w:rPr>
        <w:t>.</w:t>
      </w:r>
      <w:r w:rsidRPr="00EC5F88">
        <w:rPr>
          <w:rFonts w:eastAsia="Times New Roman" w:cs="Times New Roman"/>
          <w:szCs w:val="24"/>
        </w:rPr>
        <w:t xml:space="preserve"> Έτσι</w:t>
      </w:r>
      <w:r>
        <w:rPr>
          <w:rFonts w:eastAsia="Times New Roman" w:cs="Times New Roman"/>
          <w:szCs w:val="24"/>
        </w:rPr>
        <w:t>,</w:t>
      </w:r>
      <w:r w:rsidRPr="00EC5F88">
        <w:rPr>
          <w:rFonts w:eastAsia="Times New Roman" w:cs="Times New Roman"/>
          <w:szCs w:val="24"/>
        </w:rPr>
        <w:t xml:space="preserve"> λοιπόν</w:t>
      </w:r>
      <w:r>
        <w:rPr>
          <w:rFonts w:eastAsia="Times New Roman" w:cs="Times New Roman"/>
          <w:szCs w:val="24"/>
        </w:rPr>
        <w:t>,</w:t>
      </w:r>
      <w:r w:rsidRPr="00EC5F88">
        <w:rPr>
          <w:rFonts w:eastAsia="Times New Roman" w:cs="Times New Roman"/>
          <w:szCs w:val="24"/>
        </w:rPr>
        <w:t xml:space="preserve"> θυμάμαι από τους πρώτους μήνες που βρέθηκα εγώ</w:t>
      </w:r>
      <w:r>
        <w:rPr>
          <w:rFonts w:eastAsia="Times New Roman" w:cs="Times New Roman"/>
          <w:szCs w:val="24"/>
        </w:rPr>
        <w:t>,</w:t>
      </w:r>
      <w:r w:rsidRPr="00EC5F88">
        <w:rPr>
          <w:rFonts w:eastAsia="Times New Roman" w:cs="Times New Roman"/>
          <w:szCs w:val="24"/>
        </w:rPr>
        <w:t xml:space="preserve"> αλλά και ο προκάτοχός μου </w:t>
      </w:r>
      <w:r>
        <w:rPr>
          <w:rFonts w:eastAsia="Times New Roman" w:cs="Times New Roman"/>
          <w:szCs w:val="24"/>
        </w:rPr>
        <w:t xml:space="preserve">είχε </w:t>
      </w:r>
      <w:r w:rsidRPr="00EC5F88">
        <w:rPr>
          <w:rFonts w:eastAsia="Times New Roman" w:cs="Times New Roman"/>
          <w:szCs w:val="24"/>
        </w:rPr>
        <w:t>την αντίστοιχη εμπειρία</w:t>
      </w:r>
      <w:r>
        <w:rPr>
          <w:rFonts w:eastAsia="Times New Roman" w:cs="Times New Roman"/>
          <w:szCs w:val="24"/>
        </w:rPr>
        <w:t>,</w:t>
      </w:r>
      <w:r w:rsidRPr="00EC5F88">
        <w:rPr>
          <w:rFonts w:eastAsia="Times New Roman" w:cs="Times New Roman"/>
          <w:szCs w:val="24"/>
        </w:rPr>
        <w:t xml:space="preserve"> ερχόντουσαν </w:t>
      </w:r>
      <w:r>
        <w:rPr>
          <w:rFonts w:eastAsia="Times New Roman" w:cs="Times New Roman"/>
          <w:szCs w:val="24"/>
        </w:rPr>
        <w:lastRenderedPageBreak/>
        <w:t>μ</w:t>
      </w:r>
      <w:r w:rsidRPr="00EC5F88">
        <w:rPr>
          <w:rFonts w:eastAsia="Times New Roman" w:cs="Times New Roman"/>
          <w:szCs w:val="24"/>
        </w:rPr>
        <w:t xml:space="preserve">ε </w:t>
      </w:r>
      <w:proofErr w:type="spellStart"/>
      <w:r w:rsidRPr="00EC5F88">
        <w:rPr>
          <w:rFonts w:eastAsia="Times New Roman" w:cs="Times New Roman"/>
          <w:szCs w:val="24"/>
        </w:rPr>
        <w:t>καταγγελ</w:t>
      </w:r>
      <w:r w:rsidRPr="00EC5F88">
        <w:rPr>
          <w:rFonts w:eastAsia="Times New Roman" w:cs="Times New Roman"/>
          <w:szCs w:val="24"/>
        </w:rPr>
        <w:t>τικό</w:t>
      </w:r>
      <w:proofErr w:type="spellEnd"/>
      <w:r>
        <w:rPr>
          <w:rFonts w:eastAsia="Times New Roman" w:cs="Times New Roman"/>
          <w:szCs w:val="24"/>
        </w:rPr>
        <w:t>,</w:t>
      </w:r>
      <w:r w:rsidRPr="00EC5F88">
        <w:rPr>
          <w:rFonts w:eastAsia="Times New Roman" w:cs="Times New Roman"/>
          <w:szCs w:val="24"/>
        </w:rPr>
        <w:t xml:space="preserve"> αφοριστικό τρόπο</w:t>
      </w:r>
      <w:r>
        <w:rPr>
          <w:rFonts w:eastAsia="Times New Roman" w:cs="Times New Roman"/>
          <w:szCs w:val="24"/>
        </w:rPr>
        <w:t>,</w:t>
      </w:r>
      <w:r w:rsidRPr="00EC5F88">
        <w:rPr>
          <w:rFonts w:eastAsia="Times New Roman" w:cs="Times New Roman"/>
          <w:szCs w:val="24"/>
        </w:rPr>
        <w:t xml:space="preserve"> με γενικόλογες παρατηρήσεις</w:t>
      </w:r>
      <w:r>
        <w:rPr>
          <w:rFonts w:eastAsia="Times New Roman" w:cs="Times New Roman"/>
          <w:szCs w:val="24"/>
        </w:rPr>
        <w:t>,</w:t>
      </w:r>
      <w:r w:rsidRPr="00EC5F88">
        <w:rPr>
          <w:rFonts w:eastAsia="Times New Roman" w:cs="Times New Roman"/>
          <w:szCs w:val="24"/>
        </w:rPr>
        <w:t xml:space="preserve"> παρατηρήσεις που θα μπορούσαν να είχαν γίνει και πριν </w:t>
      </w:r>
      <w:r>
        <w:rPr>
          <w:rFonts w:eastAsia="Times New Roman" w:cs="Times New Roman"/>
          <w:szCs w:val="24"/>
        </w:rPr>
        <w:t xml:space="preserve">από </w:t>
      </w:r>
      <w:r w:rsidRPr="00EC5F88">
        <w:rPr>
          <w:rFonts w:eastAsia="Times New Roman" w:cs="Times New Roman"/>
          <w:szCs w:val="24"/>
        </w:rPr>
        <w:t>το 2010</w:t>
      </w:r>
      <w:r>
        <w:rPr>
          <w:rFonts w:eastAsia="Times New Roman" w:cs="Times New Roman"/>
          <w:szCs w:val="24"/>
        </w:rPr>
        <w:t>.</w:t>
      </w:r>
      <w:r w:rsidRPr="00EC5F88">
        <w:rPr>
          <w:rFonts w:eastAsia="Times New Roman" w:cs="Times New Roman"/>
          <w:szCs w:val="24"/>
        </w:rPr>
        <w:t xml:space="preserve"> </w:t>
      </w:r>
      <w:r>
        <w:rPr>
          <w:rFonts w:eastAsia="Times New Roman" w:cs="Times New Roman"/>
          <w:szCs w:val="24"/>
        </w:rPr>
        <w:t>Έ</w:t>
      </w:r>
      <w:r w:rsidRPr="00EC5F88">
        <w:rPr>
          <w:rFonts w:eastAsia="Times New Roman" w:cs="Times New Roman"/>
          <w:szCs w:val="24"/>
        </w:rPr>
        <w:t>λειπε</w:t>
      </w:r>
      <w:r>
        <w:rPr>
          <w:rFonts w:eastAsia="Times New Roman" w:cs="Times New Roman"/>
          <w:szCs w:val="24"/>
        </w:rPr>
        <w:t>, όμως,</w:t>
      </w:r>
      <w:r w:rsidRPr="00EC5F88">
        <w:rPr>
          <w:rFonts w:eastAsia="Times New Roman" w:cs="Times New Roman"/>
          <w:szCs w:val="24"/>
        </w:rPr>
        <w:t xml:space="preserve"> αυτή η επεξεργασμένη πληροφορία</w:t>
      </w:r>
      <w:r>
        <w:rPr>
          <w:rFonts w:eastAsia="Times New Roman" w:cs="Times New Roman"/>
          <w:szCs w:val="24"/>
        </w:rPr>
        <w:t>,</w:t>
      </w:r>
      <w:r w:rsidRPr="00EC5F88">
        <w:rPr>
          <w:rFonts w:eastAsia="Times New Roman" w:cs="Times New Roman"/>
          <w:szCs w:val="24"/>
        </w:rPr>
        <w:t xml:space="preserve"> αυτή </w:t>
      </w:r>
      <w:r>
        <w:rPr>
          <w:rFonts w:eastAsia="Times New Roman" w:cs="Times New Roman"/>
          <w:szCs w:val="24"/>
        </w:rPr>
        <w:t xml:space="preserve">η </w:t>
      </w:r>
      <w:r w:rsidRPr="00EC5F88">
        <w:rPr>
          <w:rFonts w:eastAsia="Times New Roman" w:cs="Times New Roman"/>
          <w:szCs w:val="24"/>
        </w:rPr>
        <w:t xml:space="preserve">επεξεργασμένη πρόταση η οποία θα μπορούσε </w:t>
      </w:r>
      <w:r>
        <w:rPr>
          <w:rFonts w:eastAsia="Times New Roman" w:cs="Times New Roman"/>
          <w:szCs w:val="24"/>
        </w:rPr>
        <w:t>να είναι χρήσιμη.</w:t>
      </w:r>
    </w:p>
    <w:p w14:paraId="53B9BA3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Νομίζω, όμως, ότι</w:t>
      </w:r>
      <w:r w:rsidRPr="00176CC8">
        <w:rPr>
          <w:rFonts w:eastAsia="Times New Roman" w:cs="Times New Roman"/>
          <w:szCs w:val="24"/>
        </w:rPr>
        <w:t>,</w:t>
      </w:r>
      <w:r>
        <w:rPr>
          <w:rFonts w:eastAsia="Times New Roman" w:cs="Times New Roman"/>
          <w:szCs w:val="24"/>
        </w:rPr>
        <w:t xml:space="preserve"> όπω</w:t>
      </w:r>
      <w:r>
        <w:rPr>
          <w:rFonts w:eastAsia="Times New Roman" w:cs="Times New Roman"/>
          <w:szCs w:val="24"/>
        </w:rPr>
        <w:t>ς σας το περιέγραψα</w:t>
      </w:r>
      <w:r w:rsidRPr="00176CC8">
        <w:rPr>
          <w:rFonts w:eastAsia="Times New Roman" w:cs="Times New Roman"/>
          <w:szCs w:val="24"/>
        </w:rPr>
        <w:t>,</w:t>
      </w:r>
      <w:r>
        <w:rPr>
          <w:rFonts w:eastAsia="Times New Roman" w:cs="Times New Roman"/>
          <w:szCs w:val="24"/>
        </w:rPr>
        <w:t xml:space="preserve"> βρήκαμε τους τρόπους επικοινωνίας και μπορέσαμε και ενσωματώσαμε μια σειρά από παρατηρήσεις εκ μέρους της αυτοδιοίκησης.</w:t>
      </w:r>
    </w:p>
    <w:p w14:paraId="53B9BA3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Ταυτόχρονα, και πριν σταθώ σε κάποιες εμβληματικές, κατά τη γνώμη μου διατάξεις, θέλω να σας θυμίσω πώς αυτή η Κυβ</w:t>
      </w:r>
      <w:r>
        <w:rPr>
          <w:rFonts w:eastAsia="Times New Roman" w:cs="Times New Roman"/>
          <w:szCs w:val="24"/>
        </w:rPr>
        <w:t>έρνηση στήριξε έμπρακτα μέσα στις δεδομένες συνθήκες την ίδια την αυτοδιοίκηση, ξεκινώντας πρώτα από όλα με τις διατάξεις που είχαμε περάσει πέρυσι περίπου τέτοια εποχή για τις ΔΕΥΑ, τις Δημοτικές Επιχειρήσεις Ύδρευσης και Αποχέτευσης, ένα εργαλείο χρήσιμο</w:t>
      </w:r>
      <w:r>
        <w:rPr>
          <w:rFonts w:eastAsia="Times New Roman" w:cs="Times New Roman"/>
          <w:szCs w:val="24"/>
        </w:rPr>
        <w:t xml:space="preserve"> το οποίο άντεξε στα χρόνια της κρίσης, ένα εργαλείο το οποίο ήταν αποτελεσματικό. </w:t>
      </w:r>
    </w:p>
    <w:p w14:paraId="53B9BA4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Σήμερα οι ΔΕΥΑ είναι βιώσιμες δημοτικές επιχειρήσεις οι οποίες έχουν ένα αναπτυξιακό μέλλον μπροστά τους</w:t>
      </w:r>
      <w:r w:rsidRPr="00176CC8">
        <w:rPr>
          <w:rFonts w:eastAsia="Times New Roman" w:cs="Times New Roman"/>
          <w:szCs w:val="24"/>
        </w:rPr>
        <w:t xml:space="preserve">. </w:t>
      </w:r>
      <w:r>
        <w:rPr>
          <w:rFonts w:eastAsia="Times New Roman" w:cs="Times New Roman"/>
          <w:szCs w:val="24"/>
          <w:lang w:val="en-US"/>
        </w:rPr>
        <w:t>E</w:t>
      </w:r>
      <w:proofErr w:type="spellStart"/>
      <w:r>
        <w:rPr>
          <w:rFonts w:eastAsia="Times New Roman" w:cs="Times New Roman"/>
          <w:szCs w:val="24"/>
        </w:rPr>
        <w:t>νσωματώνουν</w:t>
      </w:r>
      <w:proofErr w:type="spellEnd"/>
      <w:r>
        <w:rPr>
          <w:rFonts w:eastAsia="Times New Roman" w:cs="Times New Roman"/>
          <w:szCs w:val="24"/>
        </w:rPr>
        <w:t xml:space="preserve"> μια πολύτιμη εμπειρία γύρω από τα θέματα της </w:t>
      </w:r>
      <w:r>
        <w:rPr>
          <w:rFonts w:eastAsia="Times New Roman" w:cs="Times New Roman"/>
          <w:szCs w:val="24"/>
        </w:rPr>
        <w:lastRenderedPageBreak/>
        <w:t>αποχέτευ</w:t>
      </w:r>
      <w:r>
        <w:rPr>
          <w:rFonts w:eastAsia="Times New Roman" w:cs="Times New Roman"/>
          <w:szCs w:val="24"/>
        </w:rPr>
        <w:t>σης και της ύδρευσης. Αναγνωρίσαμε, λοιπόν, τον πραγματικό χαρακτήρα αυτών των επιχειρήσεων</w:t>
      </w:r>
      <w:r w:rsidRPr="00176CC8">
        <w:rPr>
          <w:rFonts w:eastAsia="Times New Roman" w:cs="Times New Roman"/>
          <w:szCs w:val="24"/>
        </w:rPr>
        <w:t>,</w:t>
      </w:r>
      <w:r>
        <w:rPr>
          <w:rFonts w:eastAsia="Times New Roman" w:cs="Times New Roman"/>
          <w:szCs w:val="24"/>
        </w:rPr>
        <w:t xml:space="preserve"> ορίζοντας πως δεν είναι κερδοσκοπικές και αυτό έχει μια ιδιαίτερη σημασία και ίσως αυτό να εναντιώνεται στην αντίληψη που θέλει να παραδίδει τη λειτουργία και το έ</w:t>
      </w:r>
      <w:r>
        <w:rPr>
          <w:rFonts w:eastAsia="Times New Roman" w:cs="Times New Roman"/>
          <w:szCs w:val="24"/>
        </w:rPr>
        <w:t>ργο τους σε άλλες ιδιωτικές επιχειρήσεις</w:t>
      </w:r>
      <w:r w:rsidRPr="00176CC8">
        <w:rPr>
          <w:rFonts w:eastAsia="Times New Roman" w:cs="Times New Roman"/>
          <w:szCs w:val="24"/>
        </w:rPr>
        <w:t>.</w:t>
      </w:r>
      <w:r>
        <w:rPr>
          <w:rFonts w:eastAsia="Times New Roman" w:cs="Times New Roman"/>
          <w:szCs w:val="24"/>
        </w:rPr>
        <w:t xml:space="preserve"> Όμως, προς μάτην αυτών των απόψεων, σήμερα έχουμε </w:t>
      </w:r>
      <w:proofErr w:type="spellStart"/>
      <w:r>
        <w:rPr>
          <w:rFonts w:eastAsia="Times New Roman" w:cs="Times New Roman"/>
          <w:szCs w:val="24"/>
        </w:rPr>
        <w:t>εκατόν</w:t>
      </w:r>
      <w:proofErr w:type="spellEnd"/>
      <w:r>
        <w:rPr>
          <w:rFonts w:eastAsia="Times New Roman" w:cs="Times New Roman"/>
          <w:szCs w:val="24"/>
        </w:rPr>
        <w:t xml:space="preserve"> τριάντα δημοτικές επιχειρήσεις ύδρευσης και αποχέτευσης οι οποίες έχουν μόνο μέλλον μπροστά τους. Και αυτό δεν έγινε μόνο στο θεσμικό επίπεδο, έγινε με την έ</w:t>
      </w:r>
      <w:r>
        <w:rPr>
          <w:rFonts w:eastAsia="Times New Roman" w:cs="Times New Roman"/>
          <w:szCs w:val="24"/>
        </w:rPr>
        <w:t>μπρακτη στήριξη, μέσα από τον τελευταίο διαγωνισμό, τον 3Κ του ΑΣΕΠ, όπου επτακόσιοι ογδόντα επιστήμονες νέοι εργαζόμενοι έχουν αυτή τη στιγμή προσληφθεί στις επιχειρήσεις αυτές.</w:t>
      </w:r>
    </w:p>
    <w:p w14:paraId="53B9BA4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Κα</w:t>
      </w:r>
      <w:r>
        <w:rPr>
          <w:rFonts w:eastAsia="Times New Roman" w:cs="Times New Roman"/>
          <w:szCs w:val="24"/>
        </w:rPr>
        <w:t>θώς</w:t>
      </w:r>
      <w:r>
        <w:rPr>
          <w:rFonts w:eastAsia="Times New Roman" w:cs="Times New Roman"/>
          <w:szCs w:val="24"/>
        </w:rPr>
        <w:t xml:space="preserve"> μιλάμε για τον διαγωνισμό, τέτοιες μέρες ήταν περίπου πριν από έναν χρό</w:t>
      </w:r>
      <w:r>
        <w:rPr>
          <w:rFonts w:eastAsia="Times New Roman" w:cs="Times New Roman"/>
          <w:szCs w:val="24"/>
        </w:rPr>
        <w:t xml:space="preserve">νο όταν αντιδικούσαμε, κύριοι της Νέας Δημοκρατίας, και θεωρήσατε μεγάλη ευκαιρία την τότε απόφαση του Ελεγκτικού Συνεδρίου η οποία με έναν βίαιο τρόπο έλεγε ότι έπρεπε να σταματήσει η εργασιακή σχέση των τότε συμβασιούχων, παρ’ όλο που έληγε στα τέλη του </w:t>
      </w:r>
      <w:r>
        <w:rPr>
          <w:rFonts w:eastAsia="Times New Roman" w:cs="Times New Roman"/>
          <w:szCs w:val="24"/>
        </w:rPr>
        <w:t>2017, πέρυσι τέτοια εποχή.</w:t>
      </w:r>
    </w:p>
    <w:p w14:paraId="53B9BA4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Θυμόσαστε ότι είχαμε επιλέξει μια εκ νέου παράταση στη βάση της ανάγκης του να μην υπάρχει ένα κενό στον τομέα της καθαριότητας, αλλά να δρομολογήσουμε, για πρώτη φορά μετά από χρόνια, εννιά χιλιάδες μόνιμες προσλήψεις στην καθαρ</w:t>
      </w:r>
      <w:r>
        <w:rPr>
          <w:rFonts w:eastAsia="Times New Roman" w:cs="Times New Roman"/>
          <w:szCs w:val="24"/>
        </w:rPr>
        <w:t xml:space="preserve">ιότητα, βάζοντας έτσι τέλος και σε όλους όσους, επαναλαμβάνω, ήθελαν και επιμένουν ακόμα και τώρα -διότι το ακούω κάθε φορά, ιδιαίτερα από τη μεριά της Νέας Δημοκρατίας, ευτυχώς δεν το ακούω από τους </w:t>
      </w:r>
      <w:proofErr w:type="spellStart"/>
      <w:r>
        <w:rPr>
          <w:rFonts w:eastAsia="Times New Roman" w:cs="Times New Roman"/>
          <w:szCs w:val="24"/>
        </w:rPr>
        <w:t>αυτοδιοικητικούς</w:t>
      </w:r>
      <w:proofErr w:type="spellEnd"/>
      <w:r>
        <w:rPr>
          <w:rFonts w:eastAsia="Times New Roman" w:cs="Times New Roman"/>
          <w:szCs w:val="24"/>
        </w:rPr>
        <w:t>, ακόμη και αυτούς που αναφέρονται έμμεσ</w:t>
      </w:r>
      <w:r>
        <w:rPr>
          <w:rFonts w:eastAsia="Times New Roman" w:cs="Times New Roman"/>
          <w:szCs w:val="24"/>
        </w:rPr>
        <w:t xml:space="preserve">α στον χώρο της Νέας Δημοκρατίας- βάζοντας τέλος σε εκείνη την άποψη που θέλει να παραδώσει την καθαριότητα στα ιδιωτικά συμφέροντα. </w:t>
      </w:r>
    </w:p>
    <w:p w14:paraId="53B9BA4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Θέλω στο σημείο αυτό να θυμίσω, επίσης, τον διαγωνισμό για τις </w:t>
      </w:r>
      <w:proofErr w:type="spellStart"/>
      <w:r>
        <w:rPr>
          <w:rFonts w:eastAsia="Times New Roman" w:cs="Times New Roman"/>
          <w:szCs w:val="24"/>
        </w:rPr>
        <w:t>εκατόν</w:t>
      </w:r>
      <w:proofErr w:type="spellEnd"/>
      <w:r>
        <w:rPr>
          <w:rFonts w:eastAsia="Times New Roman" w:cs="Times New Roman"/>
          <w:szCs w:val="24"/>
        </w:rPr>
        <w:t xml:space="preserve"> δέκα οκτώ θέσεις κυρίως επιστημόνων για τους μικρούς</w:t>
      </w:r>
      <w:r>
        <w:rPr>
          <w:rFonts w:eastAsia="Times New Roman" w:cs="Times New Roman"/>
          <w:szCs w:val="24"/>
        </w:rPr>
        <w:t xml:space="preserve"> νησιωτικούς δήμους, την έκτακτη επιχορήγηση προς τους νησιωτικούς και ορεινούς δήμους η οποία έγινε και το 2017 και το 2018, τη δυνατότητα που δίνουμε στο παρόν νομοσχέδιο στους μικρούς νησιωτικούς δήμους, κάτω από τρεισήμισι χιλιάδες κατοίκους, να αποκτή</w:t>
      </w:r>
      <w:r>
        <w:rPr>
          <w:rFonts w:eastAsia="Times New Roman" w:cs="Times New Roman"/>
          <w:szCs w:val="24"/>
        </w:rPr>
        <w:t xml:space="preserve">σουν έναν επιπλέον αντιδήμαρχο. Και μην βιαστείτε να πείτε: «Άλλη μια θέση στο δημόσιο», στην </w:t>
      </w:r>
      <w:r>
        <w:rPr>
          <w:rFonts w:eastAsia="Times New Roman" w:cs="Times New Roman"/>
          <w:szCs w:val="24"/>
        </w:rPr>
        <w:lastRenderedPageBreak/>
        <w:t xml:space="preserve">αυτοδιοίκηση,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απαραίτητο για τη λειτουργία ενός μικρού δήμου, που είναι δεδομένο ότι στις περισσότερες των περιπτώσεων είναι </w:t>
      </w:r>
      <w:proofErr w:type="spellStart"/>
      <w:r>
        <w:rPr>
          <w:rFonts w:eastAsia="Times New Roman" w:cs="Times New Roman"/>
          <w:szCs w:val="24"/>
        </w:rPr>
        <w:t>υποστελεχωμ</w:t>
      </w:r>
      <w:r>
        <w:rPr>
          <w:rFonts w:eastAsia="Times New Roman" w:cs="Times New Roman"/>
          <w:szCs w:val="24"/>
        </w:rPr>
        <w:t>ένος</w:t>
      </w:r>
      <w:proofErr w:type="spellEnd"/>
      <w:r>
        <w:rPr>
          <w:rFonts w:eastAsia="Times New Roman" w:cs="Times New Roman"/>
          <w:szCs w:val="24"/>
        </w:rPr>
        <w:t>, το να έχει αυτή την έμμεση βοήθεια από έναν επιπλέον αντιδήμαρχο.</w:t>
      </w:r>
    </w:p>
    <w:p w14:paraId="53B9BA4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Να θυμίσω το πρόγραμμα των 426 εκατομμυρίων που αφορά τα ληξιπρόθεσμα των δήμων, κάτι το οποίο το παραλάβαμε και έχει οδηγήσει πάρα πολλούς δήμους να βρίσκονται στα πρόθυρα της χρεοκοπ</w:t>
      </w:r>
      <w:r>
        <w:rPr>
          <w:rFonts w:eastAsia="Times New Roman" w:cs="Times New Roman"/>
          <w:szCs w:val="24"/>
        </w:rPr>
        <w:t>ίας σήμερα. Μόνο τρεις δήμοι είναι στο Παρατηρητήριο. Έγινε ένα τιτάνιο έργο για να εξυγιάνουμε τα οικονομικά της αυτοδιοίκησης.</w:t>
      </w:r>
    </w:p>
    <w:p w14:paraId="53B9BA4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επίσης, και το </w:t>
      </w:r>
      <w:r>
        <w:rPr>
          <w:rFonts w:eastAsia="Times New Roman" w:cs="Times New Roman"/>
          <w:szCs w:val="24"/>
        </w:rPr>
        <w:t xml:space="preserve">πρόγραμμα </w:t>
      </w:r>
      <w:r>
        <w:rPr>
          <w:rFonts w:eastAsia="Times New Roman" w:cs="Times New Roman"/>
          <w:szCs w:val="24"/>
        </w:rPr>
        <w:t>«Α</w:t>
      </w:r>
      <w:r>
        <w:rPr>
          <w:rFonts w:eastAsia="Times New Roman" w:cs="Times New Roman"/>
          <w:szCs w:val="24"/>
        </w:rPr>
        <w:t>ΞΙΑ</w:t>
      </w:r>
      <w:r>
        <w:rPr>
          <w:rFonts w:eastAsia="Times New Roman" w:cs="Times New Roman"/>
          <w:szCs w:val="24"/>
        </w:rPr>
        <w:t>», το οποίο ήρθε αντίστοιχα να επουλώσει τρύπες και να καλύψει τελεσίδικες αποφάσεις ε</w:t>
      </w:r>
      <w:r>
        <w:rPr>
          <w:rFonts w:eastAsia="Times New Roman" w:cs="Times New Roman"/>
          <w:szCs w:val="24"/>
        </w:rPr>
        <w:t xml:space="preserve">ις βάρος των δήμων, που αφορούσαν οικονομικές διενέξεις που είχαν με προμηθευτές ή εργολάβους. </w:t>
      </w:r>
    </w:p>
    <w:p w14:paraId="53B9BA4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τα μέτρα στήριξης των εργαζομένων στην καθαριότητα σε σχέση με την υποχρέωση των ατομικών μέσων προστασίας και προς τους συμβασιούχους, την επαναφορά </w:t>
      </w:r>
      <w:r>
        <w:rPr>
          <w:rFonts w:eastAsia="Times New Roman" w:cs="Times New Roman"/>
          <w:szCs w:val="24"/>
        </w:rPr>
        <w:t>και την υπογραφή συλλογικών συμβάσεων μετά από σχεδόν δέκα χρόνια. Όλα αυτά έγιναν πριν από την κατάθεση του νομοσχεδίου.</w:t>
      </w:r>
    </w:p>
    <w:p w14:paraId="53B9BA4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μιλάμε για μια πλούσια, θα έλεγα, κυβερνητική θητεία με θετικό πρόσημο στην υπηρεσία της αυτοδιοίκησης.</w:t>
      </w:r>
    </w:p>
    <w:p w14:paraId="53B9BA48" w14:textId="77777777" w:rsidR="00D9389E" w:rsidRDefault="0030006C">
      <w:pPr>
        <w:spacing w:line="600" w:lineRule="auto"/>
        <w:ind w:firstLine="720"/>
        <w:contextualSpacing/>
        <w:jc w:val="both"/>
        <w:rPr>
          <w:rFonts w:eastAsia="Times New Roman"/>
          <w:szCs w:val="24"/>
        </w:rPr>
      </w:pPr>
      <w:r>
        <w:rPr>
          <w:rFonts w:eastAsia="Times New Roman"/>
          <w:szCs w:val="24"/>
        </w:rPr>
        <w:t>Τέλος</w:t>
      </w:r>
      <w:r w:rsidRPr="00B8466F">
        <w:rPr>
          <w:rFonts w:eastAsia="Times New Roman"/>
          <w:szCs w:val="24"/>
        </w:rPr>
        <w:t>,</w:t>
      </w:r>
      <w:r>
        <w:rPr>
          <w:rFonts w:eastAsia="Times New Roman"/>
          <w:szCs w:val="24"/>
        </w:rPr>
        <w:t xml:space="preserve"> θα αναφερθώ σε κάτι που βρίσκεται μόλις στην αρχή του</w:t>
      </w:r>
      <w:r w:rsidRPr="00B8466F">
        <w:rPr>
          <w:rFonts w:eastAsia="Times New Roman"/>
          <w:szCs w:val="24"/>
        </w:rPr>
        <w:t>,</w:t>
      </w:r>
      <w:r>
        <w:rPr>
          <w:rFonts w:eastAsia="Times New Roman"/>
          <w:szCs w:val="24"/>
        </w:rPr>
        <w:t xml:space="preserve"> στα χρηματοδοτικά προγράμματα για τις υποδομές, τις μικρές υποδομές κυρίως του πρώτου βαθμού αυτοδιοίκησης, υποδομές οι οποίες ήταν εγκαταλελειμμένες τα τελευταία χρόνια, υποδομές οι οποίες έχουν κλεί</w:t>
      </w:r>
      <w:r>
        <w:rPr>
          <w:rFonts w:eastAsia="Times New Roman"/>
          <w:szCs w:val="24"/>
        </w:rPr>
        <w:t xml:space="preserve">σει τα τριάντα και σαράντα και πενήντα χρόνια και βρίσκονται στα </w:t>
      </w:r>
      <w:r>
        <w:rPr>
          <w:rFonts w:eastAsia="Times New Roman"/>
          <w:szCs w:val="24"/>
        </w:rPr>
        <w:t xml:space="preserve">όριά </w:t>
      </w:r>
      <w:r>
        <w:rPr>
          <w:rFonts w:eastAsia="Times New Roman"/>
          <w:szCs w:val="24"/>
        </w:rPr>
        <w:t>τους αυτήν τη στιγμή</w:t>
      </w:r>
      <w:r w:rsidRPr="00B8466F">
        <w:rPr>
          <w:rFonts w:eastAsia="Times New Roman"/>
          <w:szCs w:val="24"/>
        </w:rPr>
        <w:t xml:space="preserve"> -</w:t>
      </w:r>
      <w:r>
        <w:rPr>
          <w:rFonts w:eastAsia="Times New Roman"/>
          <w:szCs w:val="24"/>
        </w:rPr>
        <w:t xml:space="preserve">το διαπιστώνουμε κάθε φορά που υπάρχει μια θεομηνία, μια κακοκαιρία- και οι οποίες χρηματοδοτούνται. Χρηματοδότηση, λοιπόν, για παιδικές χαρές, για σχολικά κτήρια, </w:t>
      </w:r>
      <w:r>
        <w:rPr>
          <w:rFonts w:eastAsia="Times New Roman"/>
          <w:szCs w:val="24"/>
        </w:rPr>
        <w:t xml:space="preserve">για υποδομές ύδρευσης, για τη διαχείριση των αστικών λυμάτων, για αποκατάσταση των ΧΑΔΑ. </w:t>
      </w:r>
    </w:p>
    <w:p w14:paraId="53B9BA49" w14:textId="77777777" w:rsidR="00D9389E" w:rsidRDefault="0030006C">
      <w:pPr>
        <w:spacing w:line="600" w:lineRule="auto"/>
        <w:ind w:firstLine="720"/>
        <w:contextualSpacing/>
        <w:jc w:val="both"/>
        <w:rPr>
          <w:rFonts w:eastAsia="Times New Roman"/>
          <w:szCs w:val="24"/>
        </w:rPr>
      </w:pPr>
      <w:r>
        <w:rPr>
          <w:rFonts w:eastAsia="Times New Roman"/>
          <w:szCs w:val="24"/>
        </w:rPr>
        <w:t>Αυτές όλες είναι προσκλήσεις οι οποίες έχουν ενεργοποιηθεί. Και σας πληροφορώ ότι με τα μέχρι τώρα στοιχεία, μέχρι τις 11 Ιουλίου, έχουν εγκριθεί συνολικά τριακόσια ε</w:t>
      </w:r>
      <w:r>
        <w:rPr>
          <w:rFonts w:eastAsia="Times New Roman"/>
          <w:szCs w:val="24"/>
        </w:rPr>
        <w:t xml:space="preserve">ίκοσι έξι αιτήματα χρηματοδότησης. Δεν έχουν κατατεθεί, έχουν εγκριθεί και αφορούν διακόσιους εννέα δήμους με συνολική προβλεπόμενη </w:t>
      </w:r>
      <w:r>
        <w:rPr>
          <w:rFonts w:eastAsia="Times New Roman"/>
          <w:szCs w:val="24"/>
        </w:rPr>
        <w:lastRenderedPageBreak/>
        <w:t>χρηματοδότηση ύψους 123.507.902 ευρώ. Μιλάμε για έργα -επαναλαμβάνω- για τα οποία έχει ήδη δρομολογηθεί η χρηματοδότησή τους</w:t>
      </w:r>
      <w:r>
        <w:rPr>
          <w:rFonts w:eastAsia="Times New Roman"/>
          <w:szCs w:val="24"/>
        </w:rPr>
        <w:t>.</w:t>
      </w:r>
    </w:p>
    <w:p w14:paraId="53B9BA4A"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Θέλω να καταθέσω στα Πρακτικά έναν αναλυτικό πίνακα που αφορά κάθε δήμο, κάθε έργο γύρω από αυτές τις προσκλήσεις. </w:t>
      </w:r>
    </w:p>
    <w:p w14:paraId="53B9BA4B" w14:textId="77777777" w:rsidR="00D9389E" w:rsidRDefault="0030006C">
      <w:pPr>
        <w:spacing w:line="600" w:lineRule="auto"/>
        <w:ind w:firstLine="720"/>
        <w:contextualSpacing/>
        <w:jc w:val="both"/>
        <w:rPr>
          <w:rFonts w:eastAsia="Times New Roman"/>
          <w:szCs w:val="24"/>
        </w:rPr>
      </w:pPr>
      <w:r>
        <w:rPr>
          <w:rFonts w:eastAsia="Times New Roman" w:cs="Times New Roman"/>
          <w:szCs w:val="24"/>
        </w:rPr>
        <w:t xml:space="preserve">(Στο σημείο αυτό ο Υπουργός κ. Παναγιώτης </w:t>
      </w:r>
      <w:r>
        <w:rPr>
          <w:rFonts w:eastAsia="Times New Roman" w:cs="Times New Roman"/>
          <w:szCs w:val="24"/>
        </w:rPr>
        <w:t xml:space="preserve"> (Πάνος) </w:t>
      </w:r>
      <w:r>
        <w:rPr>
          <w:rFonts w:eastAsia="Times New Roman" w:cs="Times New Roman"/>
          <w:szCs w:val="24"/>
        </w:rPr>
        <w:t>Σκουρλέτης, καταθέτει για τα Πρακτικά τα προαναφερθέντα έγγραφα, τα οποία βρίσκονται στ</w:t>
      </w:r>
      <w:r>
        <w:rPr>
          <w:rFonts w:eastAsia="Times New Roman" w:cs="Times New Roman"/>
          <w:szCs w:val="24"/>
        </w:rPr>
        <w:t>ο αρχείο του Τμήματος Γραμματείας της Διεύθυνσης Στενογραφίας και Πρακτικών της Βουλής)</w:t>
      </w:r>
    </w:p>
    <w:p w14:paraId="53B9BA4C" w14:textId="77777777" w:rsidR="00D9389E" w:rsidRDefault="0030006C">
      <w:pPr>
        <w:spacing w:line="600" w:lineRule="auto"/>
        <w:ind w:firstLine="720"/>
        <w:contextualSpacing/>
        <w:jc w:val="both"/>
        <w:rPr>
          <w:rFonts w:eastAsia="Times New Roman"/>
          <w:szCs w:val="24"/>
        </w:rPr>
      </w:pPr>
      <w:r>
        <w:rPr>
          <w:rFonts w:eastAsia="Times New Roman"/>
          <w:szCs w:val="24"/>
        </w:rPr>
        <w:t>Τα στοιχεία αυτά ανανεώνονται καθημερινά. Σας παρακαλώ να τα παρακολουθείτε, διότι, όταν μιλάμε για αυτοδιοίκηση, δεν πρέπει να μιλάμε μόνο για αφορισμούς, δεν πρέπει ν</w:t>
      </w:r>
      <w:r>
        <w:rPr>
          <w:rFonts w:eastAsia="Times New Roman"/>
          <w:szCs w:val="24"/>
        </w:rPr>
        <w:t xml:space="preserve">α έχουμε μεγαλοστομίες, δεν πρέπει να μιλάμε γενικά και αόριστα για αρμοδιότητες που ποτέ δεν ξεκαθαρίσατε ως κυβερνήσεις, αλλά πρέπει να μιλάμε με έργα. </w:t>
      </w:r>
    </w:p>
    <w:p w14:paraId="53B9BA4D" w14:textId="77777777" w:rsidR="00D9389E" w:rsidRDefault="0030006C">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w:t>
      </w:r>
      <w:r w:rsidRPr="00E4332E">
        <w:rPr>
          <w:rFonts w:eastAsia="Times New Roman" w:cs="Times New Roman"/>
          <w:szCs w:val="24"/>
        </w:rPr>
        <w:t xml:space="preserve"> </w:t>
      </w:r>
      <w:r>
        <w:rPr>
          <w:rFonts w:eastAsia="Times New Roman" w:cs="Times New Roman"/>
          <w:szCs w:val="24"/>
        </w:rPr>
        <w:t>του ΣΥΡΙΖΑ)</w:t>
      </w:r>
    </w:p>
    <w:p w14:paraId="53B9BA4E"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Και εμείς μετά από χρόνια, μετά την ανομβρία των τελευταί</w:t>
      </w:r>
      <w:r>
        <w:rPr>
          <w:rFonts w:eastAsia="Times New Roman"/>
          <w:szCs w:val="24"/>
        </w:rPr>
        <w:t xml:space="preserve">ων ετών έχουμε να παρουσιάσουμε ένα συγκεκριμένο έργο για τη στήριξη της </w:t>
      </w:r>
      <w:r>
        <w:rPr>
          <w:rFonts w:eastAsia="Times New Roman"/>
          <w:szCs w:val="24"/>
        </w:rPr>
        <w:t>τοπικής αυτοδιοίκησης</w:t>
      </w:r>
      <w:r>
        <w:rPr>
          <w:rFonts w:eastAsia="Times New Roman"/>
          <w:szCs w:val="24"/>
        </w:rPr>
        <w:t>.</w:t>
      </w:r>
    </w:p>
    <w:p w14:paraId="53B9BA4F" w14:textId="77777777" w:rsidR="00D9389E" w:rsidRDefault="0030006C">
      <w:pPr>
        <w:spacing w:line="600" w:lineRule="auto"/>
        <w:ind w:firstLine="720"/>
        <w:contextualSpacing/>
        <w:jc w:val="both"/>
        <w:rPr>
          <w:rFonts w:eastAsia="Times New Roman"/>
          <w:szCs w:val="24"/>
        </w:rPr>
      </w:pPr>
      <w:r>
        <w:rPr>
          <w:rFonts w:eastAsia="Times New Roman"/>
          <w:szCs w:val="24"/>
        </w:rPr>
        <w:t>Ας μου φέρετε, λοιπόν, έστω και έναν δήμαρχο από τους τριακόσιους είκοσι πέντε που να πει ότι αυτήν την πολιτική την ασκήσαμε όπως την ασκήσατε εσείς, δηλαδή με</w:t>
      </w:r>
      <w:r>
        <w:rPr>
          <w:rFonts w:eastAsia="Times New Roman"/>
          <w:szCs w:val="24"/>
        </w:rPr>
        <w:t xml:space="preserve"> κριτήρια ποιος είναι δικός μου, ποιος δεν είναι δικός μου. Δεν υπήρχαν για εμάς τέτοια κριτήρια. Για εμάς μελλοντικό κριτήριο ήταν οι ανάγκες των πολιτών, οι ανάγκες της τοπικής κοινωνίας. Έναν δήμαρχο, σας παρακαλώ, έναν φέρτε μου που να πει το αντίθετο,</w:t>
      </w:r>
      <w:r>
        <w:rPr>
          <w:rFonts w:eastAsia="Times New Roman"/>
          <w:szCs w:val="24"/>
        </w:rPr>
        <w:t xml:space="preserve"> να το ισχυριστεί και να μας πει ότι υπέβαλε ένα αίτημα τεκμηριωμένο, θεμελιωμένο στη βάση μιας συγκεκριμένης μελέτης και του το αρνηθήκαμε, διότι δεν είχε μπάρμπα στην Κορώνη.</w:t>
      </w:r>
    </w:p>
    <w:p w14:paraId="53B9BA50" w14:textId="77777777" w:rsidR="00D9389E" w:rsidRDefault="0030006C">
      <w:pPr>
        <w:spacing w:line="600" w:lineRule="auto"/>
        <w:ind w:firstLine="720"/>
        <w:contextualSpacing/>
        <w:jc w:val="both"/>
        <w:rPr>
          <w:rFonts w:eastAsia="Times New Roman"/>
          <w:szCs w:val="24"/>
        </w:rPr>
      </w:pPr>
      <w:r>
        <w:rPr>
          <w:rFonts w:eastAsia="Times New Roman"/>
          <w:szCs w:val="24"/>
        </w:rPr>
        <w:t>Αυτό, λοιπόν, το αυτονόητο που γίνεται επί των ημερών μας είναι επαναστατικό, δ</w:t>
      </w:r>
      <w:r>
        <w:rPr>
          <w:rFonts w:eastAsia="Times New Roman"/>
          <w:szCs w:val="24"/>
        </w:rPr>
        <w:t>ιότι υπήρξαν οι κυβερνήσεις ΠΑΣΟΚ και Νέας Δημοκρατίας οι οποίες λειτουργήσαν με κομματικά κριτήρια, με πράσινα και γαλάζια κριτήρια. Θα σας τα έχουν πει και εσάς οι δικοί σας άνθρωποι, αυτοί οι πολλοί δήμαρχοι</w:t>
      </w:r>
      <w:r w:rsidRPr="00FC767B">
        <w:rPr>
          <w:rFonts w:eastAsia="Times New Roman"/>
          <w:szCs w:val="24"/>
        </w:rPr>
        <w:t xml:space="preserve"> </w:t>
      </w:r>
      <w:r>
        <w:rPr>
          <w:rFonts w:eastAsia="Times New Roman"/>
          <w:szCs w:val="24"/>
        </w:rPr>
        <w:t>που λέτε, οι οποίοι είναι Νέα Δημοκρατία, όπω</w:t>
      </w:r>
      <w:r>
        <w:rPr>
          <w:rFonts w:eastAsia="Times New Roman"/>
          <w:szCs w:val="24"/>
        </w:rPr>
        <w:t xml:space="preserve">ς είπατε, κύριοι. </w:t>
      </w:r>
    </w:p>
    <w:p w14:paraId="53B9BA51"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 xml:space="preserve">Πηγαίνετε, λοιπόν, να μιλήσετε με αυτούς τους άλλους για να μιλήσουμε με όρους αυτοδιοίκησης εδώ πέρα, για να δούμε τελικά ποιος </w:t>
      </w:r>
      <w:proofErr w:type="spellStart"/>
      <w:r>
        <w:rPr>
          <w:rFonts w:eastAsia="Times New Roman"/>
          <w:szCs w:val="24"/>
        </w:rPr>
        <w:t>εργαλειοποιεί</w:t>
      </w:r>
      <w:proofErr w:type="spellEnd"/>
      <w:r>
        <w:rPr>
          <w:rFonts w:eastAsia="Times New Roman"/>
          <w:szCs w:val="24"/>
        </w:rPr>
        <w:t xml:space="preserve"> την αυτοδιοίκηση, διότι μεγαλύτερη </w:t>
      </w:r>
      <w:proofErr w:type="spellStart"/>
      <w:r>
        <w:rPr>
          <w:rFonts w:eastAsia="Times New Roman"/>
          <w:szCs w:val="24"/>
        </w:rPr>
        <w:t>εργαλειοποίηση</w:t>
      </w:r>
      <w:proofErr w:type="spellEnd"/>
      <w:r>
        <w:rPr>
          <w:rFonts w:eastAsia="Times New Roman"/>
          <w:szCs w:val="24"/>
        </w:rPr>
        <w:t xml:space="preserve"> για την αυτοδιοίκηση δεν είναι άλλη από αυτή</w:t>
      </w:r>
      <w:r>
        <w:rPr>
          <w:rFonts w:eastAsia="Times New Roman"/>
          <w:szCs w:val="24"/>
        </w:rPr>
        <w:t>ν την οποία εσείς έχετε και προσεγγίζετε τα θέματα της δημοκρατίας και του εκλογικού συστήματος στη βάση αναπαραγωγής ενός κεντρικού πολιτικού συστήματος εξουσίας, ενός κεντρικού πολιτικού συστήματος. Διότι ξέρετε πολύ καλά ότι η εκλογή ενός δημάρχου ή ενό</w:t>
      </w:r>
      <w:r>
        <w:rPr>
          <w:rFonts w:eastAsia="Times New Roman"/>
          <w:szCs w:val="24"/>
        </w:rPr>
        <w:t xml:space="preserve">ς περιφερειάρχη είναι άρρηκτα δεμένη με την εκλογή του περιφερειακού συμβούλου, του τοπικού Βουλευτή και γι’ αυτό δεν θέλετε να αγγίξουμε τα θέματα της απλής αναλογικής και γι’ αυτόν ακόμη τον λόγο πέρα από όλα τα υπόλοιπα και το ονομάζετε ιδεοληψία. </w:t>
      </w:r>
    </w:p>
    <w:p w14:paraId="53B9BA52" w14:textId="77777777" w:rsidR="00D9389E" w:rsidRDefault="0030006C">
      <w:pPr>
        <w:spacing w:line="600" w:lineRule="auto"/>
        <w:ind w:firstLine="720"/>
        <w:contextualSpacing/>
        <w:jc w:val="both"/>
        <w:rPr>
          <w:rFonts w:eastAsia="Times New Roman"/>
          <w:szCs w:val="24"/>
        </w:rPr>
      </w:pPr>
      <w:r>
        <w:rPr>
          <w:rFonts w:eastAsia="Times New Roman"/>
          <w:szCs w:val="24"/>
        </w:rPr>
        <w:t>Ιδεο</w:t>
      </w:r>
      <w:r>
        <w:rPr>
          <w:rFonts w:eastAsia="Times New Roman"/>
          <w:szCs w:val="24"/>
        </w:rPr>
        <w:t xml:space="preserve">ληψία είναι η δημοκρατία; Η δημοκρατία δεν είναι απλώς ένας στόχος τον οποίο κάποια στιγμή πρέπει να τον φτάσουμε. Η δημοκρατία είναι και σκοπός και στόχος, διότι οι αποφάσεις που παίρνουμε σε έναν δήμο ο οποίος έχει εν τοις </w:t>
      </w:r>
      <w:proofErr w:type="spellStart"/>
      <w:r>
        <w:rPr>
          <w:rFonts w:eastAsia="Times New Roman"/>
          <w:szCs w:val="24"/>
        </w:rPr>
        <w:t>πράγμασι</w:t>
      </w:r>
      <w:proofErr w:type="spellEnd"/>
      <w:r>
        <w:rPr>
          <w:rFonts w:eastAsia="Times New Roman"/>
          <w:szCs w:val="24"/>
        </w:rPr>
        <w:t xml:space="preserve"> υιοθετήσει τις μέγιστε</w:t>
      </w:r>
      <w:r>
        <w:rPr>
          <w:rFonts w:eastAsia="Times New Roman"/>
          <w:szCs w:val="24"/>
        </w:rPr>
        <w:t>ς δημοκρατικές διαδικασίες, έχει δώ</w:t>
      </w:r>
      <w:r>
        <w:rPr>
          <w:rFonts w:eastAsia="Times New Roman"/>
          <w:szCs w:val="24"/>
        </w:rPr>
        <w:lastRenderedPageBreak/>
        <w:t xml:space="preserve">σει τα περιθώρια στην τοπική κοινωνία να εκφράζεται, έχει αντίστοιχα λειτουργήσει στη βάση συγκεκριμένων συναινέσεων, συνθέσεων μέσα από μια ανοικτή δημοκρατική διαβούλευση, είναι και οι ορθές αποφάσεις, είναι οι ισχυρές </w:t>
      </w:r>
      <w:r>
        <w:rPr>
          <w:rFonts w:eastAsia="Times New Roman"/>
          <w:szCs w:val="24"/>
        </w:rPr>
        <w:t>αποφάσεις.</w:t>
      </w:r>
    </w:p>
    <w:p w14:paraId="53B9BA53" w14:textId="77777777" w:rsidR="00D9389E" w:rsidRDefault="0030006C">
      <w:pPr>
        <w:spacing w:line="600" w:lineRule="auto"/>
        <w:ind w:firstLine="720"/>
        <w:contextualSpacing/>
        <w:jc w:val="both"/>
        <w:rPr>
          <w:rFonts w:eastAsia="Times New Roman"/>
          <w:szCs w:val="24"/>
        </w:rPr>
      </w:pPr>
      <w:r>
        <w:rPr>
          <w:rFonts w:eastAsia="Times New Roman"/>
          <w:szCs w:val="24"/>
        </w:rPr>
        <w:t>Οι ισχυρές διοικήσεις, λοιπόν, δεν είναι αυτές οι διοικήσεις που προκύπτουν από ένα παραμορφωτικό εκλογικό σύστημα, το οποίο δημιουργεί ένα πέπλο αδιαφάνειας και γι’ αυτό υπήρξαν χιλιάδες φαινόμενα κατασπατάλησης του δημοσίου χρήματος. Ισχυρές ε</w:t>
      </w:r>
      <w:r>
        <w:rPr>
          <w:rFonts w:eastAsia="Times New Roman"/>
          <w:szCs w:val="24"/>
        </w:rPr>
        <w:t xml:space="preserve">ίναι οι διοικήσεις αυτές που αντιστοιχούν σε γνήσιες πραγματικές κοινωνικές πλειοψηφίες. Και εδώ, προφανώς, έχουμε μια εντελώς διαφορετική προσέγγιση γύρω από αυτό το θέμα. Είναι αυτό που εσείς υποτιμητικά λέτε «ιδεοληψία». </w:t>
      </w:r>
    </w:p>
    <w:p w14:paraId="53B9BA5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Προσέχετε, όμως, διότι στην ακρ</w:t>
      </w:r>
      <w:r>
        <w:rPr>
          <w:rFonts w:eastAsia="Times New Roman" w:cs="Times New Roman"/>
          <w:szCs w:val="24"/>
        </w:rPr>
        <w:t>αία της έκφραση αυτή η άποψη που λέει «είστε ιδεοληπτικοί με τα θέματα της δημοκρατίας» είναι πολύ συγγενής με μια άλλη άποψη που ακούστηκε απ’ αυτό το Βήμα πριν από λίγα λεπτά από τον εκπρόσωπο της Χρυσής Αυγής που είπε «τι μας ενδιαφέρει πώς εκλέγεται, α</w:t>
      </w:r>
      <w:r>
        <w:rPr>
          <w:rFonts w:eastAsia="Times New Roman" w:cs="Times New Roman"/>
          <w:szCs w:val="24"/>
        </w:rPr>
        <w:t xml:space="preserve">ν εκλέγεται ο καθένας, τον κόσμο τον ενδιαφέρει το πρόβλημά </w:t>
      </w:r>
      <w:r>
        <w:rPr>
          <w:rFonts w:eastAsia="Times New Roman" w:cs="Times New Roman"/>
          <w:szCs w:val="24"/>
        </w:rPr>
        <w:lastRenderedPageBreak/>
        <w:t>του». Και απέναντι σε αυτό οφείλετε να έχετε μια πολιτική οριοθέτηση. Δεν αισθάνεστε αυτήν την ανάγκη, να πάρετε τις αποστάσεις απ’ αυτούς που υποτιμούν το θέμα της δημοκρατίας; Δεν την αισθάνεστε</w:t>
      </w:r>
      <w:r>
        <w:rPr>
          <w:rFonts w:eastAsia="Times New Roman" w:cs="Times New Roman"/>
          <w:szCs w:val="24"/>
        </w:rPr>
        <w:t xml:space="preserve">. Όμως, εν πάση </w:t>
      </w:r>
      <w:proofErr w:type="spellStart"/>
      <w:r>
        <w:rPr>
          <w:rFonts w:eastAsia="Times New Roman" w:cs="Times New Roman"/>
          <w:szCs w:val="24"/>
        </w:rPr>
        <w:t>περιπτώσει</w:t>
      </w:r>
      <w:proofErr w:type="spellEnd"/>
      <w:r>
        <w:rPr>
          <w:rFonts w:eastAsia="Times New Roman" w:cs="Times New Roman"/>
          <w:szCs w:val="24"/>
        </w:rPr>
        <w:t>, φαντάζομαι ο κ. Τζαβάρας που θα</w:t>
      </w:r>
      <w:r w:rsidRPr="00076DAD">
        <w:rPr>
          <w:rFonts w:eastAsia="Times New Roman" w:cs="Times New Roman"/>
          <w:szCs w:val="24"/>
        </w:rPr>
        <w:t xml:space="preserve"> </w:t>
      </w:r>
      <w:r>
        <w:rPr>
          <w:rFonts w:eastAsia="Times New Roman" w:cs="Times New Roman"/>
          <w:szCs w:val="24"/>
        </w:rPr>
        <w:t xml:space="preserve">μιλήσει σε λίγο ή αμέσως μετά να προσπαθήσει να απαντήσει γύρω απ’ αυτά τα ζητήματα. </w:t>
      </w:r>
    </w:p>
    <w:p w14:paraId="53B9BA5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w:t>
      </w:r>
      <w:r w:rsidRPr="00A1004C">
        <w:rPr>
          <w:rFonts w:eastAsia="Times New Roman" w:cs="Times New Roman"/>
          <w:szCs w:val="24"/>
        </w:rPr>
        <w:t>κυρίες και κύριοι συνάδελφοι</w:t>
      </w:r>
      <w:r>
        <w:rPr>
          <w:rFonts w:eastAsia="Times New Roman" w:cs="Times New Roman"/>
          <w:szCs w:val="24"/>
        </w:rPr>
        <w:t>, αυτή η χώρα υιοθέτησε ένα μοντέλο, το οποίο αποτυπώνεται στη συγκέντρω</w:t>
      </w:r>
      <w:r>
        <w:rPr>
          <w:rFonts w:eastAsia="Times New Roman" w:cs="Times New Roman"/>
          <w:szCs w:val="24"/>
        </w:rPr>
        <w:t xml:space="preserve">ση του πληθυσμού των δραστηριοτήτων του πλούτου μέσα από μια </w:t>
      </w:r>
      <w:proofErr w:type="spellStart"/>
      <w:r>
        <w:rPr>
          <w:rFonts w:eastAsia="Times New Roman" w:cs="Times New Roman"/>
          <w:szCs w:val="24"/>
        </w:rPr>
        <w:t>υπερσυγκέντρωση</w:t>
      </w:r>
      <w:proofErr w:type="spellEnd"/>
      <w:r>
        <w:rPr>
          <w:rFonts w:eastAsia="Times New Roman" w:cs="Times New Roman"/>
          <w:szCs w:val="24"/>
        </w:rPr>
        <w:t xml:space="preserve"> στο λεκανοπέδιο της Αττικής και μια αντίστοιχη </w:t>
      </w:r>
      <w:proofErr w:type="spellStart"/>
      <w:r>
        <w:rPr>
          <w:rFonts w:eastAsia="Times New Roman" w:cs="Times New Roman"/>
          <w:szCs w:val="24"/>
        </w:rPr>
        <w:t>υπερσυγκέντρωση</w:t>
      </w:r>
      <w:proofErr w:type="spellEnd"/>
      <w:r>
        <w:rPr>
          <w:rFonts w:eastAsia="Times New Roman" w:cs="Times New Roman"/>
          <w:szCs w:val="24"/>
        </w:rPr>
        <w:t>, ίσως σε μικρότερο βαθμό, στο πολεοδομικό συγκρότημα της Θεσσαλονίκης. Πώς θα αρχίσουμε να το αλλάζουμε αυτό; Πώς θα</w:t>
      </w:r>
      <w:r>
        <w:rPr>
          <w:rFonts w:eastAsia="Times New Roman" w:cs="Times New Roman"/>
          <w:szCs w:val="24"/>
        </w:rPr>
        <w:t xml:space="preserve"> γίνει, αν δεν παρέμβουμε στο επίπεδο της αυτοδιοίκησης; Κι εμείς εδώ κάνουμε ένα τολμηρό ουσιαστικό βήμα, το οποίο στα λόγια όλοι το υιοθετούσαν. </w:t>
      </w:r>
    </w:p>
    <w:p w14:paraId="53B9BA5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Λέμε, λοιπόν, ότι κριτήριο για τα χρηματοδοτικά εργαλεία, κριτήριο για την κατανομή των πόρων προς την αυτοδ</w:t>
      </w:r>
      <w:r>
        <w:rPr>
          <w:rFonts w:eastAsia="Times New Roman" w:cs="Times New Roman"/>
          <w:szCs w:val="24"/>
        </w:rPr>
        <w:t xml:space="preserve">ιοίκηση δεν μπορεί να είναι μόνο το πληθυσμιακό, διότι έτσι αναπαράγουμε αυτό το χάσμα ανάμεσα στην περιφέρεια και στο κέντρο </w:t>
      </w:r>
      <w:r>
        <w:rPr>
          <w:rFonts w:eastAsia="Times New Roman" w:cs="Times New Roman"/>
          <w:szCs w:val="24"/>
        </w:rPr>
        <w:lastRenderedPageBreak/>
        <w:t xml:space="preserve">και εισαγάγουμε για πρώτη φορά σε επίπεδο νόμου μια σειρά ποιοτικά, κοινωνικά κριτήρια, τα οποία θα πρέπει να λαμβάνουμε υπ’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 xml:space="preserve">μας για να ασκούμε την αντίστοιχη πολιτική. Αυτή είναι η λογική της κατηγοριοποίησης των δήμων. </w:t>
      </w:r>
    </w:p>
    <w:p w14:paraId="53B9BA5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Προφανώς, αυτό δεν θα μπορούσε να αποτυπωθεί σε ένα συγκεκριμένο αλγόριθμο μέσα στο περιεχόμενο του νόμου, αλλά είναι ακριβώς ο καμβάς πάνω στον οποίο πρέπει ν</w:t>
      </w:r>
      <w:r>
        <w:rPr>
          <w:rFonts w:eastAsia="Times New Roman" w:cs="Times New Roman"/>
          <w:szCs w:val="24"/>
        </w:rPr>
        <w:t xml:space="preserve">α πατήσουμε. Και αυτήν την κουβέντα, τον τελικό τρόπο ακριβώς κατανομής, τον νέο τρόπο κατανομής των ΚΑΠ θα την κάνουμε προφανώς σε </w:t>
      </w:r>
      <w:proofErr w:type="spellStart"/>
      <w:r>
        <w:rPr>
          <w:rFonts w:eastAsia="Times New Roman" w:cs="Times New Roman"/>
          <w:szCs w:val="24"/>
        </w:rPr>
        <w:t>συνδιαμόρφωση</w:t>
      </w:r>
      <w:proofErr w:type="spellEnd"/>
      <w:r>
        <w:rPr>
          <w:rFonts w:eastAsia="Times New Roman" w:cs="Times New Roman"/>
          <w:szCs w:val="24"/>
        </w:rPr>
        <w:t xml:space="preserve"> με τους ανθρώπους της αυτοδιοίκησης. </w:t>
      </w:r>
    </w:p>
    <w:p w14:paraId="53B9BA5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Αρκείστε, λοιπόν, σε διάφορες γενικώς ισοπεδωτικές προσεγγίσεις γύρω απ’</w:t>
      </w:r>
      <w:r>
        <w:rPr>
          <w:rFonts w:eastAsia="Times New Roman" w:cs="Times New Roman"/>
          <w:szCs w:val="24"/>
        </w:rPr>
        <w:t xml:space="preserve"> όλα αυτά τα θέματα και δεν έχετε το θάρρος να πείτε ότι κάτι το οποίο το διαμορφώσατε τόσα χρόνια εσείς, οι κυβερνήσεις του ΠΑΣΟΚ και της </w:t>
      </w:r>
      <w:r w:rsidRPr="00C36593">
        <w:rPr>
          <w:rFonts w:eastAsia="Times New Roman" w:cs="Times New Roman"/>
          <w:szCs w:val="24"/>
        </w:rPr>
        <w:t>Νέας Δημοκρατίας</w:t>
      </w:r>
      <w:r>
        <w:rPr>
          <w:rFonts w:eastAsia="Times New Roman" w:cs="Times New Roman"/>
          <w:szCs w:val="24"/>
        </w:rPr>
        <w:t>, και αποτυπώνεται ακόμα και σήμερα και ίσως και για πολλά χρόνια ακόμα, γιατί είναι γάγγραινα κυριολ</w:t>
      </w:r>
      <w:r>
        <w:rPr>
          <w:rFonts w:eastAsia="Times New Roman" w:cs="Times New Roman"/>
          <w:szCs w:val="24"/>
        </w:rPr>
        <w:t xml:space="preserve">εκτικά το θέμα της γραφειοκρατίας των αλληλοεπικαλύψεων, δεν έχετε το θάρρος να πείτε ότι σε αυτό το ζήτημα κάνουμε ένα ουσιαστικό βήμα. Ποιο είναι </w:t>
      </w:r>
      <w:r>
        <w:rPr>
          <w:rFonts w:eastAsia="Times New Roman" w:cs="Times New Roman"/>
          <w:szCs w:val="24"/>
        </w:rPr>
        <w:lastRenderedPageBreak/>
        <w:t xml:space="preserve">αυτό; Η ιστορία του </w:t>
      </w:r>
      <w:r>
        <w:rPr>
          <w:rFonts w:eastAsia="Times New Roman" w:cs="Times New Roman"/>
          <w:szCs w:val="24"/>
        </w:rPr>
        <w:t>επόπτη νομιμότητας</w:t>
      </w:r>
      <w:r>
        <w:rPr>
          <w:rFonts w:eastAsia="Times New Roman" w:cs="Times New Roman"/>
          <w:szCs w:val="24"/>
        </w:rPr>
        <w:t xml:space="preserve"> </w:t>
      </w:r>
      <w:r>
        <w:rPr>
          <w:rFonts w:eastAsia="Times New Roman" w:cs="Times New Roman"/>
          <w:szCs w:val="24"/>
        </w:rPr>
        <w:t>αποσκοπεί σε μια πιο σύντομη, πιο αξιόπιστη, πιο διαφανή διαδικασία ελέγχου της νομιμότητας των αποφάσεων της αυτοδιοίκησης. Ούτε αυτό! Θα μου πείτε, μπορεί να μην τα</w:t>
      </w:r>
      <w:r w:rsidRPr="00076DAD">
        <w:rPr>
          <w:rFonts w:eastAsia="Times New Roman" w:cs="Times New Roman"/>
          <w:szCs w:val="24"/>
        </w:rPr>
        <w:t xml:space="preserve"> </w:t>
      </w:r>
      <w:r>
        <w:rPr>
          <w:rFonts w:eastAsia="Times New Roman" w:cs="Times New Roman"/>
          <w:szCs w:val="24"/>
        </w:rPr>
        <w:t xml:space="preserve">ξέρετε αυτά τα πράγματα. Υπάρχουν όμως </w:t>
      </w:r>
      <w:proofErr w:type="spellStart"/>
      <w:r>
        <w:rPr>
          <w:rFonts w:eastAsia="Times New Roman" w:cs="Times New Roman"/>
          <w:szCs w:val="24"/>
        </w:rPr>
        <w:t>αυτοδιοικητικοί</w:t>
      </w:r>
      <w:proofErr w:type="spellEnd"/>
      <w:r>
        <w:rPr>
          <w:rFonts w:eastAsia="Times New Roman" w:cs="Times New Roman"/>
          <w:szCs w:val="24"/>
        </w:rPr>
        <w:t xml:space="preserve"> οι οποίοι τα γνωρίζουν, εννοώ και </w:t>
      </w:r>
      <w:r>
        <w:rPr>
          <w:rFonts w:eastAsia="Times New Roman" w:cs="Times New Roman"/>
          <w:szCs w:val="24"/>
        </w:rPr>
        <w:t xml:space="preserve">εντός των δικών σας τάξεων. Άρα, εκεί αποσκοπεί και η συγκρότηση του </w:t>
      </w:r>
      <w:r>
        <w:rPr>
          <w:rFonts w:eastAsia="Times New Roman" w:cs="Times New Roman"/>
          <w:szCs w:val="24"/>
        </w:rPr>
        <w:t>επόπτη νομιμότητας</w:t>
      </w:r>
      <w:r>
        <w:rPr>
          <w:rFonts w:eastAsia="Times New Roman" w:cs="Times New Roman"/>
          <w:szCs w:val="24"/>
        </w:rPr>
        <w:t xml:space="preserve">. </w:t>
      </w:r>
    </w:p>
    <w:p w14:paraId="53B9BA5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το θέμα της </w:t>
      </w:r>
      <w:proofErr w:type="spellStart"/>
      <w:r>
        <w:rPr>
          <w:rFonts w:eastAsia="Times New Roman" w:cs="Times New Roman"/>
          <w:szCs w:val="24"/>
        </w:rPr>
        <w:t>ενδοδημοτικής</w:t>
      </w:r>
      <w:proofErr w:type="spellEnd"/>
      <w:r>
        <w:rPr>
          <w:rFonts w:eastAsia="Times New Roman" w:cs="Times New Roman"/>
          <w:szCs w:val="24"/>
        </w:rPr>
        <w:t xml:space="preserve"> αποκέντρωσης μέσα από την ουσιαστική ενίσχυση των τοπικών κοινοτήτων είναι ένα πολύ κρίσιμο πράγμα. Πραγματικά δεν μπορώ να καταλάβω</w:t>
      </w:r>
      <w:r>
        <w:rPr>
          <w:rFonts w:eastAsia="Times New Roman" w:cs="Times New Roman"/>
          <w:szCs w:val="24"/>
        </w:rPr>
        <w:t xml:space="preserve"> πώς Βουλευτής ο οποίος έχει την εμπειρία της περιφέρειας και γνωρίζει και έχει δει αυτήν την ερημοποίηση, την εγκατάλειψη στις μικρές κοινότητες που ήταν αποτέλεσμα της θεσμικής συγκρότησης, που επέβαλε ο </w:t>
      </w:r>
      <w:r>
        <w:rPr>
          <w:rFonts w:eastAsia="Times New Roman" w:cs="Times New Roman"/>
          <w:szCs w:val="24"/>
        </w:rPr>
        <w:t>«</w:t>
      </w:r>
      <w:r>
        <w:rPr>
          <w:rFonts w:eastAsia="Times New Roman" w:cs="Times New Roman"/>
          <w:szCs w:val="24"/>
        </w:rPr>
        <w:t>ΚΑΛΛΙΚΡΑΤΗΣ</w:t>
      </w:r>
      <w:r>
        <w:rPr>
          <w:rFonts w:eastAsia="Times New Roman" w:cs="Times New Roman"/>
          <w:szCs w:val="24"/>
        </w:rPr>
        <w:t>»</w:t>
      </w:r>
      <w:r>
        <w:rPr>
          <w:rFonts w:eastAsia="Times New Roman" w:cs="Times New Roman"/>
          <w:szCs w:val="24"/>
        </w:rPr>
        <w:t xml:space="preserve">, δεν αναγνωρίζει το θετικό βήμα που </w:t>
      </w:r>
      <w:r>
        <w:rPr>
          <w:rFonts w:eastAsia="Times New Roman" w:cs="Times New Roman"/>
          <w:szCs w:val="24"/>
        </w:rPr>
        <w:t>κάνουμε</w:t>
      </w:r>
      <w:r w:rsidRPr="00C10266">
        <w:rPr>
          <w:rFonts w:eastAsia="Times New Roman" w:cs="Times New Roman"/>
          <w:szCs w:val="24"/>
        </w:rPr>
        <w:t xml:space="preserve"> </w:t>
      </w:r>
      <w:r>
        <w:rPr>
          <w:rFonts w:eastAsia="Times New Roman" w:cs="Times New Roman"/>
          <w:szCs w:val="24"/>
        </w:rPr>
        <w:t xml:space="preserve">αυτή τη στιγμή. Προφανώς, δεν μπορούμε να γυρίσουμε ξανά σε μια θεσμική συγκρότηση που θα βασίζεται απευθείας στις κοινότητες, αλλά μέσα </w:t>
      </w:r>
      <w:r>
        <w:rPr>
          <w:rFonts w:eastAsia="Times New Roman" w:cs="Times New Roman"/>
          <w:szCs w:val="24"/>
        </w:rPr>
        <w:t>στο πλαίσιο</w:t>
      </w:r>
      <w:r>
        <w:rPr>
          <w:rFonts w:eastAsia="Times New Roman" w:cs="Times New Roman"/>
          <w:szCs w:val="24"/>
        </w:rPr>
        <w:t xml:space="preserve"> των ενιαίων </w:t>
      </w:r>
      <w:proofErr w:type="spellStart"/>
      <w:r>
        <w:rPr>
          <w:rFonts w:eastAsia="Times New Roman" w:cs="Times New Roman"/>
          <w:szCs w:val="24"/>
        </w:rPr>
        <w:t>καλλικρατικών</w:t>
      </w:r>
      <w:proofErr w:type="spellEnd"/>
      <w:r>
        <w:rPr>
          <w:rFonts w:eastAsia="Times New Roman" w:cs="Times New Roman"/>
          <w:szCs w:val="24"/>
        </w:rPr>
        <w:t xml:space="preserve"> δήμων πρέπει να δώσουμε περιεχό</w:t>
      </w:r>
      <w:r>
        <w:rPr>
          <w:rFonts w:eastAsia="Times New Roman" w:cs="Times New Roman"/>
          <w:szCs w:val="24"/>
        </w:rPr>
        <w:lastRenderedPageBreak/>
        <w:t xml:space="preserve">μενο στα τοπικά συμβούλια. Γι’ αυτό, όπως </w:t>
      </w:r>
      <w:r>
        <w:rPr>
          <w:rFonts w:eastAsia="Times New Roman" w:cs="Times New Roman"/>
          <w:szCs w:val="24"/>
        </w:rPr>
        <w:t xml:space="preserve">είδατε και στην ακρόαση φορέων, το δίκτυο των μικρών νησιωτικών δήμων, το δίκτυο των κοινοτήτων από την περιφέρεια χαιρετίζουν αυτές τις ρυθμίσεις. </w:t>
      </w:r>
    </w:p>
    <w:p w14:paraId="53B9BA5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Παρ’ όλα αυτά, όλα αυτά υποτάσσονται πάλι στη λογική «τελειώνετε, φεύγετε, θέλετε να φέρετε το χάος, θέλετε</w:t>
      </w:r>
      <w:r>
        <w:rPr>
          <w:rFonts w:eastAsia="Times New Roman" w:cs="Times New Roman"/>
          <w:szCs w:val="24"/>
        </w:rPr>
        <w:t xml:space="preserve"> να αλώσετε τους δήμους». Πώς γίνεται η άλωση; Με την απλή αναλογική ή με το παρόν σύστημα; Δεν είναι το παρόν σύστημα στο οποίο πραγματικά άλλο ψηφίζεις και άλλο βγάζεις. </w:t>
      </w:r>
    </w:p>
    <w:p w14:paraId="53B9BA5B" w14:textId="77777777" w:rsidR="00D9389E" w:rsidRDefault="0030006C">
      <w:pPr>
        <w:spacing w:line="600" w:lineRule="auto"/>
        <w:ind w:firstLine="720"/>
        <w:contextualSpacing/>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ο θεσμός της αυτοδιοίκησης έχει ανάγκη από μια νέα δη</w:t>
      </w:r>
      <w:r>
        <w:rPr>
          <w:rFonts w:eastAsia="Times New Roman" w:cs="Times New Roman"/>
          <w:szCs w:val="24"/>
        </w:rPr>
        <w:t>μοκρατική πνοή. Και αυτό είναι η πεμπτουσία των διατάξεων που αναφέρονται στο εκλογικό σύστημα, ένα νέο εκλογικό σύστημα το οποίο θα δώσει έμπνευση, θα δώσει τη δυνατότητα νέων δυνάμεων, νέων ανθρώπων στην υπόθεση της τοπικής αυτοδιοίκησης, στη βάση της κα</w:t>
      </w:r>
      <w:r>
        <w:rPr>
          <w:rFonts w:eastAsia="Times New Roman" w:cs="Times New Roman"/>
          <w:szCs w:val="24"/>
        </w:rPr>
        <w:t xml:space="preserve">τάθεσης συγκεκριμένων προτάσεων, προγραμματικών θέσεων, ανοιχτής διαβούλευσης και συνεργασίας. </w:t>
      </w:r>
    </w:p>
    <w:p w14:paraId="53B9BA5C"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 xml:space="preserve">Μην αναπαράγετε το στρεβλό και μην χρησιμοποιείτε την </w:t>
      </w:r>
      <w:r>
        <w:rPr>
          <w:rFonts w:eastAsia="Times New Roman"/>
          <w:szCs w:val="24"/>
        </w:rPr>
        <w:t xml:space="preserve">τοπική αυτοδιοίκηση </w:t>
      </w:r>
      <w:r>
        <w:rPr>
          <w:rFonts w:eastAsia="Times New Roman"/>
          <w:szCs w:val="24"/>
        </w:rPr>
        <w:t xml:space="preserve">ως κακέκτυπο της πολιτικής αντιπαράθεσης σε κεντρικό πολιτικό επίπεδο. </w:t>
      </w:r>
    </w:p>
    <w:p w14:paraId="53B9BA5D" w14:textId="77777777" w:rsidR="00D9389E" w:rsidRDefault="0030006C">
      <w:pPr>
        <w:spacing w:line="600" w:lineRule="auto"/>
        <w:ind w:firstLine="720"/>
        <w:contextualSpacing/>
        <w:jc w:val="both"/>
        <w:rPr>
          <w:rFonts w:eastAsia="Times New Roman"/>
          <w:szCs w:val="24"/>
        </w:rPr>
      </w:pPr>
      <w:r>
        <w:rPr>
          <w:rFonts w:eastAsia="Times New Roman"/>
          <w:szCs w:val="24"/>
        </w:rPr>
        <w:t>Κατ</w:t>
      </w:r>
      <w:r>
        <w:rPr>
          <w:rFonts w:eastAsia="Times New Roman"/>
          <w:szCs w:val="24"/>
        </w:rPr>
        <w:t>’</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ο </w:t>
      </w:r>
      <w:r>
        <w:rPr>
          <w:rFonts w:eastAsia="Times New Roman"/>
          <w:szCs w:val="24"/>
        </w:rPr>
        <w:t>δήμαρχος δεν είναι όργανο βουλευόμενο. Ο δήμαρχος δεν είναι Βουλευτής, δεν είναι Πρωθυπουργός, δεν είναι καν μέλος του δημοτικού συμβουλίου. Το γνωρίζετε αυτό; Το γνωρίζετε. Δεν ψηφίζει ο δήμαρχος. Είναι εκτελεστικό όργανο ο δήμαρχος σήμερα. Δεν ψηφίζει. Δ</w:t>
      </w:r>
      <w:r>
        <w:rPr>
          <w:rFonts w:eastAsia="Times New Roman"/>
          <w:szCs w:val="24"/>
        </w:rPr>
        <w:t xml:space="preserve">εν μιλάμε για τους επικεφαλής υποψήφιους δήμαρχους των άλλων σχημάτων. Μιλάμε για τον δήμαρχο. Είναι εκτελεστικό όργανο. </w:t>
      </w:r>
    </w:p>
    <w:p w14:paraId="53B9BA5E"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Σταματήστε, λοιπόν, να κάνετε παραλληλισμούς με τη Βουλή, διότι έτσι δείχνετε ακριβώς αυτό που μας καταγγέλλετε, δηλαδή την </w:t>
      </w:r>
      <w:proofErr w:type="spellStart"/>
      <w:r>
        <w:rPr>
          <w:rFonts w:eastAsia="Times New Roman"/>
          <w:szCs w:val="24"/>
        </w:rPr>
        <w:t>εργαλειοπο</w:t>
      </w:r>
      <w:r>
        <w:rPr>
          <w:rFonts w:eastAsia="Times New Roman"/>
          <w:szCs w:val="24"/>
        </w:rPr>
        <w:t>ίηση</w:t>
      </w:r>
      <w:proofErr w:type="spellEnd"/>
      <w:r>
        <w:rPr>
          <w:rFonts w:eastAsia="Times New Roman"/>
          <w:szCs w:val="24"/>
        </w:rPr>
        <w:t xml:space="preserve"> και την προσαρμογή της </w:t>
      </w:r>
      <w:r>
        <w:rPr>
          <w:rFonts w:eastAsia="Times New Roman"/>
          <w:szCs w:val="24"/>
        </w:rPr>
        <w:t xml:space="preserve">αυτοδιοίκησης </w:t>
      </w:r>
      <w:r>
        <w:rPr>
          <w:rFonts w:eastAsia="Times New Roman"/>
          <w:szCs w:val="24"/>
        </w:rPr>
        <w:t xml:space="preserve">στα μέτρα και στα σταθμά του κεντρικού πολιτικού συστήματος. Αυτό, όμως, δεν έχει μέσα του </w:t>
      </w:r>
      <w:proofErr w:type="spellStart"/>
      <w:r>
        <w:rPr>
          <w:rFonts w:eastAsia="Times New Roman"/>
          <w:szCs w:val="24"/>
        </w:rPr>
        <w:t>αυτοδιοικητική</w:t>
      </w:r>
      <w:proofErr w:type="spellEnd"/>
      <w:r>
        <w:rPr>
          <w:rFonts w:eastAsia="Times New Roman"/>
          <w:szCs w:val="24"/>
        </w:rPr>
        <w:t xml:space="preserve"> αντίληψη. Αυτό δείχνει πραγματικά και αποτυπώνει τη δική σας, διαχρονικά συνεπή, άποψη, τον φόβο απέναντι στ</w:t>
      </w:r>
      <w:r>
        <w:rPr>
          <w:rFonts w:eastAsia="Times New Roman"/>
          <w:szCs w:val="24"/>
        </w:rPr>
        <w:t xml:space="preserve">ην </w:t>
      </w:r>
      <w:r>
        <w:rPr>
          <w:rFonts w:eastAsia="Times New Roman"/>
          <w:szCs w:val="24"/>
        </w:rPr>
        <w:t>αυτοδιοίκηση</w:t>
      </w:r>
      <w:r>
        <w:rPr>
          <w:rFonts w:eastAsia="Times New Roman"/>
          <w:szCs w:val="24"/>
        </w:rPr>
        <w:t>. Γι’ αυτό ήσασταν η παράταξη που ουδέποτε φέρατε μια μεταρρύθ</w:t>
      </w:r>
      <w:r>
        <w:rPr>
          <w:rFonts w:eastAsia="Times New Roman"/>
          <w:szCs w:val="24"/>
        </w:rPr>
        <w:lastRenderedPageBreak/>
        <w:t xml:space="preserve">μιση μετά το 1974 ούτε στηρίξατε κάποια, έστω με κάποιες δημιουργικές προτάσεις. Υπερασπιστήκατε πάντοτε το παλαιό. Αυτό κάνετε και τώρα. </w:t>
      </w:r>
    </w:p>
    <w:p w14:paraId="53B9BA5F" w14:textId="77777777" w:rsidR="00D9389E" w:rsidRDefault="0030006C">
      <w:pPr>
        <w:spacing w:line="600" w:lineRule="auto"/>
        <w:ind w:firstLine="720"/>
        <w:contextualSpacing/>
        <w:jc w:val="both"/>
        <w:rPr>
          <w:rFonts w:eastAsia="Times New Roman"/>
          <w:szCs w:val="24"/>
        </w:rPr>
      </w:pPr>
      <w:r>
        <w:rPr>
          <w:rFonts w:eastAsia="Times New Roman"/>
          <w:szCs w:val="24"/>
        </w:rPr>
        <w:t>Και ένα τελευταίο. Σας παρακαλώ πάρα πολ</w:t>
      </w:r>
      <w:r>
        <w:rPr>
          <w:rFonts w:eastAsia="Times New Roman"/>
          <w:szCs w:val="24"/>
        </w:rPr>
        <w:t xml:space="preserve">ύ, αν μπορείτε να μου το απαντήσετε. Το θέσαμε σε όλες τις προηγούμενες συνεδριάσεις. Υπάρχει </w:t>
      </w:r>
      <w:proofErr w:type="spellStart"/>
      <w:r>
        <w:rPr>
          <w:rFonts w:eastAsia="Times New Roman"/>
          <w:szCs w:val="24"/>
        </w:rPr>
        <w:t>υποστελέχωση</w:t>
      </w:r>
      <w:proofErr w:type="spellEnd"/>
      <w:r>
        <w:rPr>
          <w:rFonts w:eastAsia="Times New Roman"/>
          <w:szCs w:val="24"/>
        </w:rPr>
        <w:t xml:space="preserve">; Υπάρχει </w:t>
      </w:r>
      <w:proofErr w:type="spellStart"/>
      <w:r>
        <w:rPr>
          <w:rFonts w:eastAsia="Times New Roman"/>
          <w:szCs w:val="24"/>
        </w:rPr>
        <w:t>υποστελέχωση</w:t>
      </w:r>
      <w:proofErr w:type="spellEnd"/>
      <w:r>
        <w:rPr>
          <w:rFonts w:eastAsia="Times New Roman"/>
          <w:szCs w:val="24"/>
        </w:rPr>
        <w:t xml:space="preserve">. Πώς θα ξεπεράσουμε την </w:t>
      </w:r>
      <w:proofErr w:type="spellStart"/>
      <w:r>
        <w:rPr>
          <w:rFonts w:eastAsia="Times New Roman"/>
          <w:szCs w:val="24"/>
        </w:rPr>
        <w:t>υποστελέχωση</w:t>
      </w:r>
      <w:proofErr w:type="spellEnd"/>
      <w:r>
        <w:rPr>
          <w:rFonts w:eastAsia="Times New Roman"/>
          <w:szCs w:val="24"/>
        </w:rPr>
        <w:t>; Θα την ξεπεράσουμε με δύο τρόπους: Αν σιγά-σιγά δώσουμε τη δυνατότητα</w:t>
      </w:r>
      <w:r>
        <w:rPr>
          <w:rFonts w:eastAsia="Times New Roman"/>
          <w:szCs w:val="24"/>
        </w:rPr>
        <w:t>,</w:t>
      </w:r>
      <w:r>
        <w:rPr>
          <w:rFonts w:eastAsia="Times New Roman"/>
          <w:szCs w:val="24"/>
        </w:rPr>
        <w:t xml:space="preserve"> νέοι άνθρωποι, νέο</w:t>
      </w:r>
      <w:r>
        <w:rPr>
          <w:rFonts w:eastAsia="Times New Roman"/>
          <w:szCs w:val="24"/>
        </w:rPr>
        <w:t xml:space="preserve">ι επιστήμονες -κατά κύριο λόγο σήμερα μας λείπουν οικονομολόγοι και μηχανικοί από τους δήμους, ιδίως στις περιφέρειες- </w:t>
      </w:r>
      <w:r>
        <w:rPr>
          <w:rFonts w:eastAsia="Times New Roman"/>
          <w:szCs w:val="24"/>
        </w:rPr>
        <w:t xml:space="preserve">να </w:t>
      </w:r>
      <w:r>
        <w:rPr>
          <w:rFonts w:eastAsia="Times New Roman"/>
          <w:szCs w:val="24"/>
        </w:rPr>
        <w:t>αρχίσουν ξανά να διορίζονται. Και η Κυβέρνηση πέτυχε -και το γνωρίζετε πολύ καλά- από του χρόνου να πάμε στον κανόνα της μίας αποχώρησ</w:t>
      </w:r>
      <w:r>
        <w:rPr>
          <w:rFonts w:eastAsia="Times New Roman"/>
          <w:szCs w:val="24"/>
        </w:rPr>
        <w:t xml:space="preserve">ης, λόγω συνταξιοδότησης, και της μίας πρόσληψης. </w:t>
      </w:r>
    </w:p>
    <w:p w14:paraId="53B9BA60" w14:textId="77777777" w:rsidR="00D9389E" w:rsidRDefault="0030006C">
      <w:pPr>
        <w:spacing w:line="600" w:lineRule="auto"/>
        <w:ind w:firstLine="720"/>
        <w:contextualSpacing/>
        <w:jc w:val="both"/>
        <w:rPr>
          <w:rFonts w:eastAsia="Times New Roman"/>
          <w:szCs w:val="24"/>
        </w:rPr>
      </w:pPr>
      <w:r>
        <w:rPr>
          <w:rFonts w:eastAsia="Times New Roman"/>
          <w:szCs w:val="24"/>
        </w:rPr>
        <w:t>Θέλουμε να δώσουμε, λοιπόν, τη δυνατότητα στους δήμους να πατήσουν στα πόδια τους; Εάν ναι, δεν μπορεί να είστε με το ένα προς πέντε. Δεν μπορεί να θέλετε να γυρίσουμε σε μια πιο δυσμενή θέση από αυτήν</w:t>
      </w:r>
      <w:r>
        <w:rPr>
          <w:rFonts w:eastAsia="Times New Roman"/>
          <w:szCs w:val="24"/>
        </w:rPr>
        <w:t>,</w:t>
      </w:r>
      <w:r>
        <w:rPr>
          <w:rFonts w:eastAsia="Times New Roman"/>
          <w:szCs w:val="24"/>
        </w:rPr>
        <w:t xml:space="preserve"> που είχαμε φέτος</w:t>
      </w:r>
      <w:r>
        <w:rPr>
          <w:rFonts w:eastAsia="Times New Roman"/>
          <w:szCs w:val="24"/>
        </w:rPr>
        <w:t>,</w:t>
      </w:r>
      <w:r>
        <w:rPr>
          <w:rFonts w:eastAsia="Times New Roman"/>
          <w:szCs w:val="24"/>
        </w:rPr>
        <w:t xml:space="preserve"> που ήταν ένα </w:t>
      </w:r>
      <w:r>
        <w:rPr>
          <w:rFonts w:eastAsia="Times New Roman"/>
          <w:szCs w:val="24"/>
        </w:rPr>
        <w:lastRenderedPageBreak/>
        <w:t xml:space="preserve">προς τρία, από πέρυσι που ήταν ένα προς τέσσερα και να γυρίσουμε στο </w:t>
      </w:r>
      <w:proofErr w:type="spellStart"/>
      <w:r>
        <w:rPr>
          <w:rFonts w:eastAsia="Times New Roman"/>
          <w:szCs w:val="24"/>
        </w:rPr>
        <w:t>πρόπερσι</w:t>
      </w:r>
      <w:proofErr w:type="spellEnd"/>
      <w:r>
        <w:rPr>
          <w:rFonts w:eastAsia="Times New Roman"/>
          <w:szCs w:val="24"/>
        </w:rPr>
        <w:t>. Γιατί το κάνετε αυτό; Το κάνετε είτε γιατί αδιαφορείτε -αλλά πείτε το- είτε κυρίως</w:t>
      </w:r>
      <w:r>
        <w:rPr>
          <w:rFonts w:eastAsia="Times New Roman"/>
          <w:szCs w:val="24"/>
        </w:rPr>
        <w:t>,</w:t>
      </w:r>
      <w:r>
        <w:rPr>
          <w:rFonts w:eastAsia="Times New Roman"/>
          <w:szCs w:val="24"/>
        </w:rPr>
        <w:t xml:space="preserve"> γιατί θέλετε να συρρικνώσετε τον ρόλο της αιρετής </w:t>
      </w:r>
      <w:r>
        <w:rPr>
          <w:rFonts w:eastAsia="Times New Roman"/>
          <w:szCs w:val="24"/>
        </w:rPr>
        <w:t>τοπικής αυτ</w:t>
      </w:r>
      <w:r>
        <w:rPr>
          <w:rFonts w:eastAsia="Times New Roman"/>
          <w:szCs w:val="24"/>
        </w:rPr>
        <w:t xml:space="preserve">οδιοίκησης </w:t>
      </w:r>
      <w:r>
        <w:rPr>
          <w:rFonts w:eastAsia="Times New Roman"/>
          <w:szCs w:val="24"/>
        </w:rPr>
        <w:t>και να πείτε «ιδιωτικές δυνάμεις, αγορά, ελάτε».</w:t>
      </w:r>
    </w:p>
    <w:p w14:paraId="53B9BA61" w14:textId="77777777" w:rsidR="00D9389E" w:rsidRDefault="0030006C">
      <w:pPr>
        <w:spacing w:line="600" w:lineRule="auto"/>
        <w:ind w:firstLine="720"/>
        <w:contextualSpacing/>
        <w:jc w:val="both"/>
        <w:rPr>
          <w:rFonts w:eastAsia="Times New Roman"/>
          <w:szCs w:val="24"/>
        </w:rPr>
      </w:pPr>
      <w:r w:rsidRPr="0038496A">
        <w:rPr>
          <w:rFonts w:eastAsia="Times New Roman"/>
          <w:b/>
          <w:szCs w:val="24"/>
        </w:rPr>
        <w:t xml:space="preserve">ΜΑΥΡΟΥΔΗΣ ΒΟΡΙΔΗΣ: </w:t>
      </w:r>
      <w:r>
        <w:rPr>
          <w:rFonts w:eastAsia="Times New Roman"/>
          <w:szCs w:val="24"/>
        </w:rPr>
        <w:t xml:space="preserve">Το λέμε. </w:t>
      </w:r>
    </w:p>
    <w:p w14:paraId="53B9BA62" w14:textId="77777777" w:rsidR="00D9389E" w:rsidRDefault="0030006C">
      <w:pPr>
        <w:spacing w:line="600" w:lineRule="auto"/>
        <w:ind w:firstLine="720"/>
        <w:contextualSpacing/>
        <w:jc w:val="both"/>
        <w:rPr>
          <w:rFonts w:eastAsia="Times New Roman"/>
          <w:szCs w:val="24"/>
        </w:rPr>
      </w:pPr>
      <w:r w:rsidRPr="0038496A">
        <w:rPr>
          <w:rFonts w:eastAsia="Times New Roman"/>
          <w:b/>
          <w:szCs w:val="24"/>
        </w:rPr>
        <w:t xml:space="preserve">ΠΑΝΑΓΙΩΤΗΣ </w:t>
      </w:r>
      <w:r>
        <w:rPr>
          <w:rFonts w:eastAsia="Times New Roman"/>
          <w:b/>
          <w:szCs w:val="24"/>
        </w:rPr>
        <w:t xml:space="preserve">(ΠΑΝΟΣ) </w:t>
      </w:r>
      <w:r w:rsidRPr="0038496A">
        <w:rPr>
          <w:rFonts w:eastAsia="Times New Roman"/>
          <w:b/>
          <w:szCs w:val="24"/>
        </w:rPr>
        <w:t xml:space="preserve">ΣΚΟΥΡΛΕΤΗΣ (Υπουργός Εσωτερικών): </w:t>
      </w:r>
      <w:r>
        <w:rPr>
          <w:rFonts w:eastAsia="Times New Roman"/>
          <w:szCs w:val="24"/>
        </w:rPr>
        <w:t>Το λέτε. Π</w:t>
      </w:r>
      <w:r>
        <w:rPr>
          <w:rFonts w:eastAsia="Times New Roman"/>
          <w:szCs w:val="24"/>
        </w:rPr>
        <w:t>εί</w:t>
      </w:r>
      <w:r>
        <w:rPr>
          <w:rFonts w:eastAsia="Times New Roman"/>
          <w:szCs w:val="24"/>
        </w:rPr>
        <w:t xml:space="preserve">τε το, λοιπόν, και γράψτε το στις σημαίες σας. </w:t>
      </w:r>
    </w:p>
    <w:p w14:paraId="53B9BA63" w14:textId="77777777" w:rsidR="00D9389E" w:rsidRDefault="0030006C">
      <w:pPr>
        <w:spacing w:line="600" w:lineRule="auto"/>
        <w:ind w:firstLine="720"/>
        <w:contextualSpacing/>
        <w:jc w:val="both"/>
        <w:rPr>
          <w:rFonts w:eastAsia="Times New Roman"/>
          <w:szCs w:val="24"/>
        </w:rPr>
      </w:pPr>
      <w:r>
        <w:rPr>
          <w:rFonts w:eastAsia="Times New Roman"/>
          <w:szCs w:val="24"/>
        </w:rPr>
        <w:t>Ξέρετε, όμως, κάτι; Εδώ πράγματι</w:t>
      </w:r>
      <w:r>
        <w:rPr>
          <w:rFonts w:eastAsia="Times New Roman"/>
          <w:szCs w:val="24"/>
        </w:rPr>
        <w:t>,</w:t>
      </w:r>
      <w:r>
        <w:rPr>
          <w:rFonts w:eastAsia="Times New Roman"/>
          <w:szCs w:val="24"/>
        </w:rPr>
        <w:t xml:space="preserve"> το 95% της </w:t>
      </w:r>
      <w:r>
        <w:rPr>
          <w:rFonts w:eastAsia="Times New Roman"/>
          <w:szCs w:val="24"/>
        </w:rPr>
        <w:t xml:space="preserve">αυτοδιοίκησης </w:t>
      </w:r>
      <w:r>
        <w:rPr>
          <w:rFonts w:eastAsia="Times New Roman"/>
          <w:szCs w:val="24"/>
        </w:rPr>
        <w:t>είναι απέναντι. Εάν μου φέρετε, λοιπόν, περισσότερους από το 5% των σημερινών δημάρχων – όχι αυτοί που θα μπουν στις επόμενες εκλογές τον Μάιο, γιατί εκεί θα αλλάξουν οι συσχετισμοί- το οποίο να υπερασπίζεται αυτή την αγοραία αντίληψη</w:t>
      </w:r>
      <w:r>
        <w:rPr>
          <w:rFonts w:eastAsia="Times New Roman"/>
          <w:szCs w:val="24"/>
        </w:rPr>
        <w:t xml:space="preserve">, </w:t>
      </w:r>
      <w:proofErr w:type="spellStart"/>
      <w:r>
        <w:rPr>
          <w:rFonts w:eastAsia="Times New Roman"/>
          <w:szCs w:val="24"/>
        </w:rPr>
        <w:t>που</w:t>
      </w:r>
      <w:r>
        <w:rPr>
          <w:rFonts w:eastAsia="Times New Roman"/>
          <w:szCs w:val="24"/>
        </w:rPr>
        <w:t>ήρθ</w:t>
      </w:r>
      <w:r>
        <w:rPr>
          <w:rFonts w:eastAsia="Times New Roman"/>
          <w:szCs w:val="24"/>
        </w:rPr>
        <w:t>ε</w:t>
      </w:r>
      <w:proofErr w:type="spellEnd"/>
      <w:r>
        <w:rPr>
          <w:rFonts w:eastAsia="Times New Roman"/>
          <w:szCs w:val="24"/>
        </w:rPr>
        <w:t xml:space="preserve"> να διαδεχθεί τον παλιό κρατισμό σας -διότι πάντοτε ήσασταν φειδωλοί και φοβικοί απέναντι στην </w:t>
      </w:r>
      <w:r>
        <w:rPr>
          <w:rFonts w:eastAsia="Times New Roman"/>
          <w:szCs w:val="24"/>
        </w:rPr>
        <w:t>αυτοδιοίκηση</w:t>
      </w:r>
      <w:r>
        <w:rPr>
          <w:rFonts w:eastAsia="Times New Roman"/>
          <w:szCs w:val="24"/>
        </w:rPr>
        <w:t xml:space="preserve">, ήσασταν </w:t>
      </w:r>
      <w:r>
        <w:rPr>
          <w:rFonts w:eastAsia="Times New Roman"/>
          <w:szCs w:val="24"/>
        </w:rPr>
        <w:t>εσείς,</w:t>
      </w:r>
      <w:r>
        <w:rPr>
          <w:rFonts w:eastAsia="Times New Roman"/>
          <w:szCs w:val="24"/>
        </w:rPr>
        <w:t xml:space="preserve"> οι οποίοι βρεθήκατε απέναντι στην αιρετή περιφέρεια, το γνωρίζετε πολύ καλά, ο κομματικός διορισμένος νομάρχης ήταν ο εγκάθετος του</w:t>
      </w:r>
      <w:r>
        <w:rPr>
          <w:rFonts w:eastAsia="Times New Roman"/>
          <w:szCs w:val="24"/>
        </w:rPr>
        <w:t xml:space="preserve"> δικού σας κομματικού κράτους, </w:t>
      </w:r>
      <w:r>
        <w:rPr>
          <w:rFonts w:eastAsia="Times New Roman"/>
          <w:szCs w:val="24"/>
        </w:rPr>
        <w:lastRenderedPageBreak/>
        <w:t xml:space="preserve">ήταν αυτός που μεσολαβούσε για τα ρουσφέτια, τις πελατειακές σχέσεις των δικών σας κυβερνήσεων, με τις τοπικές κοινωνίες- ελάτε να μας το πείτε κι εμάς. </w:t>
      </w:r>
    </w:p>
    <w:p w14:paraId="53B9BA64"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Κι ένα τελευταίο. Επειδή μιλήσατε πριν και παραλληλίσατε το νομοσχέδιο </w:t>
      </w:r>
      <w:r>
        <w:rPr>
          <w:rFonts w:eastAsia="Times New Roman"/>
          <w:szCs w:val="24"/>
        </w:rPr>
        <w:t xml:space="preserve">αυτό </w:t>
      </w:r>
      <w:proofErr w:type="spellStart"/>
      <w:r>
        <w:rPr>
          <w:rFonts w:eastAsia="Times New Roman"/>
          <w:szCs w:val="24"/>
        </w:rPr>
        <w:t>ως</w:t>
      </w:r>
      <w:r>
        <w:rPr>
          <w:rFonts w:eastAsia="Times New Roman"/>
          <w:szCs w:val="24"/>
        </w:rPr>
        <w:t>μια</w:t>
      </w:r>
      <w:proofErr w:type="spellEnd"/>
      <w:r>
        <w:rPr>
          <w:rFonts w:eastAsia="Times New Roman"/>
          <w:szCs w:val="24"/>
        </w:rPr>
        <w:t xml:space="preserve"> προσπάθεια άλωσης και διάλυσης των θεσμών, αναφέρατε κι ένα άλλο παράδειγμα ότι πάμε να διαλύσουμε τα </w:t>
      </w:r>
      <w:r>
        <w:rPr>
          <w:rFonts w:eastAsia="Times New Roman"/>
          <w:szCs w:val="24"/>
        </w:rPr>
        <w:t>μέσα μαζικής ενημέρωσης</w:t>
      </w:r>
      <w:r>
        <w:rPr>
          <w:rFonts w:eastAsia="Times New Roman"/>
          <w:szCs w:val="24"/>
        </w:rPr>
        <w:t xml:space="preserve">. Κύριε Βορίδη, ξέρετε κάτι; Έχετε στις τάξεις σας μία μάλλον έμπειρη, παλιά δημοσιογράφο, την κ. Σπυράκη, η οποία </w:t>
      </w:r>
      <w:proofErr w:type="spellStart"/>
      <w:r>
        <w:rPr>
          <w:rFonts w:eastAsia="Times New Roman"/>
          <w:szCs w:val="24"/>
        </w:rPr>
        <w:t>εθήτε</w:t>
      </w:r>
      <w:r>
        <w:rPr>
          <w:rFonts w:eastAsia="Times New Roman"/>
          <w:szCs w:val="24"/>
        </w:rPr>
        <w:t>υσε</w:t>
      </w:r>
      <w:proofErr w:type="spellEnd"/>
      <w:r>
        <w:rPr>
          <w:rFonts w:eastAsia="Times New Roman"/>
          <w:szCs w:val="24"/>
        </w:rPr>
        <w:t xml:space="preserve"> στο «</w:t>
      </w:r>
      <w:r>
        <w:rPr>
          <w:rFonts w:eastAsia="Times New Roman"/>
          <w:szCs w:val="24"/>
          <w:lang w:val="en-US"/>
        </w:rPr>
        <w:t>MEGA</w:t>
      </w:r>
      <w:r>
        <w:rPr>
          <w:rFonts w:eastAsia="Times New Roman"/>
          <w:szCs w:val="24"/>
        </w:rPr>
        <w:t>». Θυμόσαστε τι έλεγε για τα ρεπορτάζ των καλών χρόνων, όταν υπήρχε το «</w:t>
      </w:r>
      <w:r>
        <w:rPr>
          <w:rFonts w:eastAsia="Times New Roman"/>
          <w:szCs w:val="24"/>
          <w:lang w:val="en-US"/>
        </w:rPr>
        <w:t>MEGA</w:t>
      </w:r>
      <w:r>
        <w:rPr>
          <w:rFonts w:eastAsia="Times New Roman"/>
          <w:szCs w:val="24"/>
        </w:rPr>
        <w:t>» και το πώς οι παρεμβάσεις από τους μετόχους, τους «νταβατζήδες», που έλεγε ο Κώστας Καραμανλής, στην ίδια την ενημέρωση, πώς οι σχέσεις διαπλοκής, πώς τα δάνεια «αέρ</w:t>
      </w:r>
      <w:r>
        <w:rPr>
          <w:rFonts w:eastAsia="Times New Roman"/>
          <w:szCs w:val="24"/>
        </w:rPr>
        <w:t>α πατέρα» που δίνατε, είναι όλα αυτά που συνέβαλαν στην χρεοκοπία της χώρας; Γιατί στο κόμμα ούτως ή άλλως</w:t>
      </w:r>
      <w:r>
        <w:rPr>
          <w:rFonts w:eastAsia="Times New Roman"/>
          <w:szCs w:val="24"/>
        </w:rPr>
        <w:t>,</w:t>
      </w:r>
      <w:r>
        <w:rPr>
          <w:rFonts w:eastAsia="Times New Roman"/>
          <w:szCs w:val="24"/>
        </w:rPr>
        <w:t xml:space="preserve"> έχετε χρεοκοπία και πρέπει κάποια στιγμή να δώσετε τα δάνεια. </w:t>
      </w:r>
    </w:p>
    <w:p w14:paraId="53B9BA65"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όμως, εσείς μιλάτε για σεβασμό στην ενημέρωση; Μιλάτε εσείς, που </w:t>
      </w:r>
      <w:r>
        <w:rPr>
          <w:rFonts w:eastAsia="Times New Roman"/>
          <w:szCs w:val="24"/>
        </w:rPr>
        <w:t xml:space="preserve">τελικά κλείσατε τη δημόσια </w:t>
      </w:r>
      <w:r>
        <w:rPr>
          <w:rFonts w:eastAsia="Times New Roman"/>
          <w:szCs w:val="24"/>
        </w:rPr>
        <w:lastRenderedPageBreak/>
        <w:t xml:space="preserve">τηλεόραση μία μέρα, μέσα από μία διαταγή την οποία ακούσαμε μεσημεριάτικα από τον τότε κυβερνητικό εκπρόσωπο;         </w:t>
      </w:r>
    </w:p>
    <w:p w14:paraId="53B9BA6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Και έχετε το θράσος να μιλάτε σε εμάς για σεβασμό στη δημοκρατία και στην ενημέρωση, που πράγματι είναι ένας π</w:t>
      </w:r>
      <w:r>
        <w:rPr>
          <w:rFonts w:eastAsia="Times New Roman" w:cs="Times New Roman"/>
          <w:szCs w:val="24"/>
        </w:rPr>
        <w:t>υλώνας για την εύρυθμη λειτουργία του δημοκρατικού πολιτεύματος; Αυτά όλα είναι γνωστά. Είναι βαθιά γραμμένα στη συνείδηση των πολιτών και δυστυχώς</w:t>
      </w:r>
      <w:r>
        <w:rPr>
          <w:rFonts w:eastAsia="Times New Roman" w:cs="Times New Roman"/>
          <w:szCs w:val="24"/>
        </w:rPr>
        <w:t>,</w:t>
      </w:r>
      <w:r>
        <w:rPr>
          <w:rFonts w:eastAsia="Times New Roman" w:cs="Times New Roman"/>
          <w:szCs w:val="24"/>
        </w:rPr>
        <w:t xml:space="preserve"> θα σας συνοδεύουν για πάρα πολύ ακόμα. </w:t>
      </w:r>
    </w:p>
    <w:p w14:paraId="53B9BA6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Το βέβαιο είναι ότι παρά τις ευχές σας, παρά τις προσπάθειές σας, η</w:t>
      </w:r>
      <w:r>
        <w:rPr>
          <w:rFonts w:eastAsia="Times New Roman" w:cs="Times New Roman"/>
          <w:szCs w:val="24"/>
        </w:rPr>
        <w:t xml:space="preserve"> απλή αναλογική σε λίγες ώρες θα είναι νόμος του κράτους. Θα υλοποιηθεί, θα εφαρμοστεί στην αυτοδιοίκηση και πράγματι θα μπούμε σε μια νέα εποχή για την αυτοδιοίκηση.</w:t>
      </w:r>
    </w:p>
    <w:p w14:paraId="53B9BA6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3B9BA69" w14:textId="77777777" w:rsidR="00D9389E" w:rsidRDefault="0030006C">
      <w:pPr>
        <w:spacing w:line="600" w:lineRule="auto"/>
        <w:ind w:firstLine="720"/>
        <w:contextualSpacing/>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53B9BA6A" w14:textId="77777777" w:rsidR="00D9389E" w:rsidRDefault="0030006C">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τον κύριο Υπουργό. </w:t>
      </w:r>
    </w:p>
    <w:p w14:paraId="53B9BA6B" w14:textId="77777777" w:rsidR="00D9389E" w:rsidRDefault="0030006C">
      <w:pPr>
        <w:spacing w:line="600" w:lineRule="auto"/>
        <w:ind w:firstLine="720"/>
        <w:contextualSpacing/>
        <w:jc w:val="both"/>
        <w:rPr>
          <w:rFonts w:eastAsia="Times New Roman"/>
          <w:bCs/>
          <w:szCs w:val="24"/>
        </w:rPr>
      </w:pPr>
      <w:r>
        <w:rPr>
          <w:rFonts w:eastAsia="Times New Roman"/>
          <w:bCs/>
          <w:szCs w:val="24"/>
        </w:rPr>
        <w:t xml:space="preserve">Κυρίες και κύριοι συνάδελφοι, πριν προχωρήσουμε στον κατάλογο των ομιλητών, να σας πω ότι σήμερα μπορούμε να πάμε μέχρι τις 12 τα μεσάνυχτα. Έχουμε </w:t>
      </w:r>
      <w:proofErr w:type="spellStart"/>
      <w:r>
        <w:rPr>
          <w:rFonts w:eastAsia="Times New Roman"/>
          <w:bCs/>
          <w:szCs w:val="24"/>
        </w:rPr>
        <w:t>εκατόν</w:t>
      </w:r>
      <w:proofErr w:type="spellEnd"/>
      <w:r>
        <w:rPr>
          <w:rFonts w:eastAsia="Times New Roman"/>
          <w:bCs/>
          <w:szCs w:val="24"/>
        </w:rPr>
        <w:t xml:space="preserve"> τριάντα πέντε</w:t>
      </w:r>
      <w:r>
        <w:rPr>
          <w:rFonts w:eastAsia="Times New Roman"/>
          <w:bCs/>
          <w:szCs w:val="24"/>
        </w:rPr>
        <w:t xml:space="preserve"> </w:t>
      </w:r>
      <w:r>
        <w:rPr>
          <w:rFonts w:eastAsia="Times New Roman"/>
          <w:bCs/>
          <w:szCs w:val="24"/>
        </w:rPr>
        <w:lastRenderedPageBreak/>
        <w:t>εγγεγραμμένους ομιλη</w:t>
      </w:r>
      <w:r>
        <w:rPr>
          <w:rFonts w:eastAsia="Times New Roman"/>
          <w:bCs/>
          <w:szCs w:val="24"/>
        </w:rPr>
        <w:t>τές και ομιλήτριες στον κατάλογο. Εάν δεν κάνουμε έναν περιορισμό στον χρόνο και έναν αυτοπεριορισμό στις τοποθετήσεις, δεν θα μπορέσουν να μιλήσουν όλοι οι συνάδελφοι και θα αδικηθούν</w:t>
      </w:r>
      <w:r>
        <w:rPr>
          <w:rFonts w:eastAsia="Times New Roman"/>
          <w:bCs/>
          <w:szCs w:val="24"/>
        </w:rPr>
        <w:t>,</w:t>
      </w:r>
      <w:r>
        <w:rPr>
          <w:rFonts w:eastAsia="Times New Roman"/>
          <w:bCs/>
          <w:szCs w:val="24"/>
        </w:rPr>
        <w:t xml:space="preserve"> ως συνήθως</w:t>
      </w:r>
      <w:r>
        <w:rPr>
          <w:rFonts w:eastAsia="Times New Roman"/>
          <w:bCs/>
          <w:szCs w:val="24"/>
        </w:rPr>
        <w:t>,</w:t>
      </w:r>
      <w:r>
        <w:rPr>
          <w:rFonts w:eastAsia="Times New Roman"/>
          <w:bCs/>
          <w:szCs w:val="24"/>
        </w:rPr>
        <w:t xml:space="preserve"> όσοι βρίσκονται προς το τέλος και θα πάμε πολύ αργά.</w:t>
      </w:r>
    </w:p>
    <w:p w14:paraId="53B9BA6C" w14:textId="77777777" w:rsidR="00D9389E" w:rsidRDefault="0030006C">
      <w:pPr>
        <w:spacing w:line="600" w:lineRule="auto"/>
        <w:ind w:firstLine="720"/>
        <w:contextualSpacing/>
        <w:jc w:val="both"/>
        <w:rPr>
          <w:rFonts w:eastAsia="Times New Roman"/>
          <w:bCs/>
          <w:szCs w:val="24"/>
        </w:rPr>
      </w:pPr>
      <w:r w:rsidRPr="001619ED">
        <w:rPr>
          <w:rFonts w:eastAsia="Times New Roman"/>
          <w:b/>
          <w:bCs/>
          <w:szCs w:val="24"/>
        </w:rPr>
        <w:t>ΚΩΝΣΤ</w:t>
      </w:r>
      <w:r w:rsidRPr="001619ED">
        <w:rPr>
          <w:rFonts w:eastAsia="Times New Roman"/>
          <w:b/>
          <w:bCs/>
          <w:szCs w:val="24"/>
        </w:rPr>
        <w:t>ΑΝΤΙΝΟΣ ΤΣΙΑΡΑΣ:</w:t>
      </w:r>
      <w:r>
        <w:rPr>
          <w:rFonts w:eastAsia="Times New Roman"/>
          <w:bCs/>
          <w:szCs w:val="24"/>
        </w:rPr>
        <w:t xml:space="preserve"> Βάλτε πεντάλεπτο.</w:t>
      </w:r>
    </w:p>
    <w:p w14:paraId="53B9BA6D" w14:textId="77777777" w:rsidR="00D9389E" w:rsidRDefault="0030006C">
      <w:pPr>
        <w:spacing w:line="600" w:lineRule="auto"/>
        <w:ind w:firstLine="720"/>
        <w:contextualSpacing/>
        <w:jc w:val="both"/>
        <w:rPr>
          <w:rFonts w:eastAsia="Times New Roman"/>
          <w:bCs/>
          <w:szCs w:val="24"/>
        </w:rPr>
      </w:pPr>
      <w:r w:rsidRPr="004C5F99">
        <w:rPr>
          <w:rFonts w:eastAsia="Times New Roman"/>
          <w:b/>
          <w:bCs/>
          <w:szCs w:val="24"/>
        </w:rPr>
        <w:t xml:space="preserve">ΜΑΞΙΜΟΣ ΧΑΡΑΚΟΠΟΥΛΟΣ: </w:t>
      </w:r>
      <w:r>
        <w:rPr>
          <w:rFonts w:eastAsia="Times New Roman"/>
          <w:bCs/>
          <w:szCs w:val="24"/>
        </w:rPr>
        <w:t>Ας πάμε και την Παρασκευή…</w:t>
      </w:r>
    </w:p>
    <w:p w14:paraId="53B9BA6E" w14:textId="77777777" w:rsidR="00D9389E" w:rsidRDefault="0030006C">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Εάν αφήσουμε τα πράγματα έτσι όπως εξελίσσονται, θα πάμε και Σάββατο και Κυριακή και Δευτέρα. </w:t>
      </w:r>
    </w:p>
    <w:p w14:paraId="53B9BA6F" w14:textId="77777777" w:rsidR="00D9389E" w:rsidRDefault="0030006C">
      <w:pPr>
        <w:spacing w:line="600" w:lineRule="auto"/>
        <w:ind w:firstLine="720"/>
        <w:contextualSpacing/>
        <w:jc w:val="both"/>
        <w:rPr>
          <w:rFonts w:eastAsia="Times New Roman"/>
          <w:bCs/>
          <w:szCs w:val="24"/>
        </w:rPr>
      </w:pPr>
      <w:r>
        <w:rPr>
          <w:rFonts w:eastAsia="Times New Roman"/>
          <w:bCs/>
          <w:szCs w:val="24"/>
        </w:rPr>
        <w:t>Προτείνω να πάμε στο πεντάλεπτο. Θα υπάρχει</w:t>
      </w:r>
      <w:r>
        <w:rPr>
          <w:rFonts w:eastAsia="Times New Roman"/>
          <w:bCs/>
          <w:szCs w:val="24"/>
        </w:rPr>
        <w:t xml:space="preserve"> μια ελάχιστη ανοχή, για να ολοκληρώσουμε το σκεπτικό. Και νομίζω ότι όπως στην ευρωβουλή μέσα σε τρία λεπτά ή μέσα σε δύο λεπτά μερικές φορές αναπτύσσουν όλο το σκεπτικό τους, να προχωρήσουμε έτσι. Υποθέτω ότι συμφωνούμε.</w:t>
      </w:r>
    </w:p>
    <w:p w14:paraId="53B9BA70" w14:textId="77777777" w:rsidR="00D9389E" w:rsidRDefault="0030006C">
      <w:pPr>
        <w:spacing w:line="600" w:lineRule="auto"/>
        <w:ind w:firstLine="720"/>
        <w:contextualSpacing/>
        <w:jc w:val="both"/>
        <w:rPr>
          <w:rFonts w:eastAsia="Times New Roman"/>
          <w:bCs/>
          <w:szCs w:val="24"/>
        </w:rPr>
      </w:pPr>
      <w:r>
        <w:rPr>
          <w:rFonts w:eastAsia="Times New Roman"/>
          <w:bCs/>
          <w:szCs w:val="24"/>
        </w:rPr>
        <w:t>Θα κάνουμε την αρχή με την κ. Παν</w:t>
      </w:r>
      <w:r>
        <w:rPr>
          <w:rFonts w:eastAsia="Times New Roman"/>
          <w:bCs/>
          <w:szCs w:val="24"/>
        </w:rPr>
        <w:t xml:space="preserve">αγιώτα </w:t>
      </w:r>
      <w:proofErr w:type="spellStart"/>
      <w:r>
        <w:rPr>
          <w:rFonts w:eastAsia="Times New Roman"/>
          <w:bCs/>
          <w:szCs w:val="24"/>
        </w:rPr>
        <w:t>Κοζομπόλη</w:t>
      </w:r>
      <w:proofErr w:type="spellEnd"/>
      <w:r>
        <w:rPr>
          <w:rFonts w:eastAsia="Times New Roman"/>
          <w:bCs/>
          <w:szCs w:val="24"/>
        </w:rPr>
        <w:t xml:space="preserve">, την οποία θα παρακαλέσω να ανοίξει αυτόν τον κύκλο της συνέπειας στον χρόνο. </w:t>
      </w:r>
    </w:p>
    <w:p w14:paraId="53B9BA71" w14:textId="77777777" w:rsidR="00D9389E" w:rsidRDefault="0030006C">
      <w:pPr>
        <w:spacing w:line="600" w:lineRule="auto"/>
        <w:ind w:firstLine="720"/>
        <w:contextualSpacing/>
        <w:jc w:val="both"/>
        <w:rPr>
          <w:rFonts w:eastAsia="Times New Roman"/>
          <w:bCs/>
          <w:szCs w:val="24"/>
        </w:rPr>
      </w:pPr>
      <w:r>
        <w:rPr>
          <w:rFonts w:eastAsia="Times New Roman"/>
          <w:bCs/>
          <w:szCs w:val="24"/>
        </w:rPr>
        <w:lastRenderedPageBreak/>
        <w:t>Ορίστε, έχετε τον λόγο για πέντε λεπτά.</w:t>
      </w:r>
    </w:p>
    <w:p w14:paraId="53B9BA72" w14:textId="77777777" w:rsidR="00D9389E" w:rsidRDefault="0030006C">
      <w:pPr>
        <w:spacing w:line="600" w:lineRule="auto"/>
        <w:ind w:firstLine="720"/>
        <w:contextualSpacing/>
        <w:jc w:val="both"/>
        <w:rPr>
          <w:rFonts w:eastAsia="Times New Roman"/>
          <w:bCs/>
          <w:szCs w:val="24"/>
        </w:rPr>
      </w:pPr>
      <w:r w:rsidRPr="0016572E">
        <w:rPr>
          <w:rFonts w:eastAsia="Times New Roman"/>
          <w:b/>
          <w:bCs/>
          <w:szCs w:val="24"/>
        </w:rPr>
        <w:t>ΠΑΝΑΓΙΩΤΑ ΚΟΖΟΜΠΟΛΗ</w:t>
      </w:r>
      <w:r>
        <w:rPr>
          <w:rFonts w:eastAsia="Times New Roman"/>
          <w:b/>
          <w:bCs/>
          <w:szCs w:val="24"/>
        </w:rPr>
        <w:t xml:space="preserve"> - </w:t>
      </w:r>
      <w:r w:rsidRPr="0016572E">
        <w:rPr>
          <w:rFonts w:eastAsia="Times New Roman"/>
          <w:b/>
          <w:bCs/>
          <w:szCs w:val="24"/>
        </w:rPr>
        <w:t>ΑΜΑΝΑΤΙΔΗ:</w:t>
      </w:r>
      <w:r>
        <w:rPr>
          <w:rFonts w:eastAsia="Times New Roman"/>
          <w:bCs/>
          <w:szCs w:val="24"/>
        </w:rPr>
        <w:t xml:space="preserve"> Ναι, κύριε Πρόεδρε, αλλά η ανακοίνωση έγινε μόλις τώρα. Η ομιλία είναι δεδομένη. Όπως κ</w:t>
      </w:r>
      <w:r>
        <w:rPr>
          <w:rFonts w:eastAsia="Times New Roman"/>
          <w:bCs/>
          <w:szCs w:val="24"/>
        </w:rPr>
        <w:t>αι να γίνει, πρέπει να υπάρξει μία ανοχή</w:t>
      </w:r>
      <w:r>
        <w:rPr>
          <w:rFonts w:eastAsia="Times New Roman"/>
          <w:bCs/>
          <w:szCs w:val="24"/>
        </w:rPr>
        <w:t>,</w:t>
      </w:r>
      <w:r>
        <w:rPr>
          <w:rFonts w:eastAsia="Times New Roman"/>
          <w:bCs/>
          <w:szCs w:val="24"/>
        </w:rPr>
        <w:t xml:space="preserve"> νομίζω.</w:t>
      </w:r>
    </w:p>
    <w:p w14:paraId="53B9BA73" w14:textId="77777777" w:rsidR="00D9389E" w:rsidRDefault="0030006C">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Κάντε μία προσπάθεια και θα διευκολύνετε όλο το Σώμα, κυρία </w:t>
      </w:r>
      <w:proofErr w:type="spellStart"/>
      <w:r>
        <w:rPr>
          <w:rFonts w:eastAsia="Times New Roman"/>
          <w:bCs/>
          <w:szCs w:val="24"/>
        </w:rPr>
        <w:t>Κοζομπόλη</w:t>
      </w:r>
      <w:proofErr w:type="spellEnd"/>
      <w:r>
        <w:rPr>
          <w:rFonts w:eastAsia="Times New Roman"/>
          <w:bCs/>
          <w:szCs w:val="24"/>
        </w:rPr>
        <w:t xml:space="preserve">. </w:t>
      </w:r>
      <w:r>
        <w:rPr>
          <w:rFonts w:eastAsia="Times New Roman"/>
          <w:bCs/>
          <w:szCs w:val="24"/>
        </w:rPr>
        <w:t>Ευχαριστώ.</w:t>
      </w:r>
    </w:p>
    <w:p w14:paraId="53B9BA74" w14:textId="77777777" w:rsidR="00D9389E" w:rsidRDefault="0030006C">
      <w:pPr>
        <w:spacing w:line="600" w:lineRule="auto"/>
        <w:ind w:firstLine="720"/>
        <w:contextualSpacing/>
        <w:jc w:val="both"/>
        <w:rPr>
          <w:rFonts w:eastAsia="Times New Roman"/>
          <w:bCs/>
          <w:szCs w:val="24"/>
        </w:rPr>
      </w:pPr>
      <w:r>
        <w:rPr>
          <w:rFonts w:eastAsia="Times New Roman"/>
          <w:bCs/>
          <w:szCs w:val="24"/>
        </w:rPr>
        <w:t>Ορίστε, έχετε τον λόγο.</w:t>
      </w:r>
    </w:p>
    <w:p w14:paraId="53B9BA75" w14:textId="77777777" w:rsidR="00D9389E" w:rsidRDefault="0030006C">
      <w:pPr>
        <w:spacing w:line="600" w:lineRule="auto"/>
        <w:ind w:firstLine="720"/>
        <w:contextualSpacing/>
        <w:jc w:val="both"/>
        <w:rPr>
          <w:rFonts w:eastAsia="Times New Roman"/>
          <w:bCs/>
          <w:szCs w:val="24"/>
        </w:rPr>
      </w:pPr>
      <w:r w:rsidRPr="0016572E">
        <w:rPr>
          <w:rFonts w:eastAsia="Times New Roman"/>
          <w:b/>
          <w:bCs/>
          <w:szCs w:val="24"/>
        </w:rPr>
        <w:t>ΠΑΝΑΓΙΩΤΑ ΚΟΖΟΜΠΟΛΗ</w:t>
      </w:r>
      <w:r>
        <w:rPr>
          <w:rFonts w:eastAsia="Times New Roman"/>
          <w:b/>
          <w:bCs/>
          <w:szCs w:val="24"/>
        </w:rPr>
        <w:t xml:space="preserve"> - </w:t>
      </w:r>
      <w:r w:rsidRPr="0016572E">
        <w:rPr>
          <w:rFonts w:eastAsia="Times New Roman"/>
          <w:b/>
          <w:bCs/>
          <w:szCs w:val="24"/>
        </w:rPr>
        <w:t>ΑΜΑΝΑΤΙΔΗ:</w:t>
      </w:r>
      <w:r>
        <w:rPr>
          <w:rFonts w:eastAsia="Times New Roman"/>
          <w:bCs/>
          <w:szCs w:val="24"/>
        </w:rPr>
        <w:t xml:space="preserve"> Κυρίες και κύριοι συνάδελφοι, κύρ</w:t>
      </w:r>
      <w:r>
        <w:rPr>
          <w:rFonts w:eastAsia="Times New Roman"/>
          <w:bCs/>
          <w:szCs w:val="24"/>
        </w:rPr>
        <w:t xml:space="preserve">ιε Υπουργέ, τυχαία έπεσα πάνω –μπορεί να το έχετε δει- σε ένα </w:t>
      </w:r>
      <w:proofErr w:type="spellStart"/>
      <w:r>
        <w:rPr>
          <w:rFonts w:eastAsia="Times New Roman"/>
          <w:bCs/>
          <w:szCs w:val="24"/>
        </w:rPr>
        <w:t>βιντεάκι</w:t>
      </w:r>
      <w:proofErr w:type="spellEnd"/>
      <w:r>
        <w:rPr>
          <w:rFonts w:eastAsia="Times New Roman"/>
          <w:bCs/>
          <w:szCs w:val="24"/>
        </w:rPr>
        <w:t>,</w:t>
      </w:r>
      <w:r>
        <w:rPr>
          <w:rFonts w:eastAsia="Times New Roman"/>
          <w:bCs/>
          <w:szCs w:val="24"/>
        </w:rPr>
        <w:t xml:space="preserve"> που κυκλοφορεί στο διαδίκτυο και λέει: «Διαλύουν τους </w:t>
      </w:r>
      <w:r>
        <w:rPr>
          <w:rFonts w:eastAsia="Times New Roman"/>
          <w:bCs/>
          <w:szCs w:val="24"/>
        </w:rPr>
        <w:t>δήμους</w:t>
      </w:r>
      <w:r>
        <w:rPr>
          <w:rFonts w:eastAsia="Times New Roman"/>
          <w:bCs/>
          <w:szCs w:val="24"/>
        </w:rPr>
        <w:t>, διαλύουν το κράτος, διαλύουν τις ζωές μας. ΚΕΔΕ».</w:t>
      </w:r>
    </w:p>
    <w:p w14:paraId="53B9BA76" w14:textId="77777777" w:rsidR="00D9389E" w:rsidRDefault="0030006C">
      <w:pPr>
        <w:spacing w:line="600" w:lineRule="auto"/>
        <w:ind w:firstLine="720"/>
        <w:contextualSpacing/>
        <w:jc w:val="both"/>
        <w:rPr>
          <w:rFonts w:eastAsia="Times New Roman"/>
          <w:bCs/>
          <w:szCs w:val="24"/>
        </w:rPr>
      </w:pPr>
      <w:r>
        <w:rPr>
          <w:rFonts w:eastAsia="Times New Roman"/>
          <w:bCs/>
          <w:szCs w:val="24"/>
        </w:rPr>
        <w:t xml:space="preserve">Εάν κάποιος σκέφτηκε ότι το σύνθημα αυτό αναφέρεται στο πρώτο μνημόνιο, </w:t>
      </w:r>
      <w:r>
        <w:rPr>
          <w:rFonts w:eastAsia="Times New Roman"/>
          <w:bCs/>
          <w:szCs w:val="24"/>
        </w:rPr>
        <w:t xml:space="preserve">που ήταν η πρώτη δυσβάσταχτη και επαχθής δανειακή συμφωνία, που έφερε ως αντισυμβαλλόμενο και το Διεθνές Νομισματικό Ταμείο στην Ευρώπη και στη χώρα μας, </w:t>
      </w:r>
      <w:r>
        <w:rPr>
          <w:rFonts w:eastAsia="Times New Roman"/>
          <w:bCs/>
          <w:szCs w:val="24"/>
        </w:rPr>
        <w:lastRenderedPageBreak/>
        <w:t>που εκχώρησε κυριαρχικά δικαιώματα της χώρας στους δανειστές, κάνει λάθος.</w:t>
      </w:r>
    </w:p>
    <w:p w14:paraId="53B9BA77" w14:textId="77777777" w:rsidR="00D9389E" w:rsidRDefault="0030006C">
      <w:pPr>
        <w:spacing w:line="600" w:lineRule="auto"/>
        <w:ind w:firstLine="720"/>
        <w:contextualSpacing/>
        <w:jc w:val="both"/>
        <w:rPr>
          <w:rFonts w:eastAsia="Times New Roman"/>
          <w:bCs/>
          <w:szCs w:val="24"/>
        </w:rPr>
      </w:pPr>
      <w:r>
        <w:rPr>
          <w:rFonts w:eastAsia="Times New Roman"/>
          <w:bCs/>
          <w:szCs w:val="24"/>
        </w:rPr>
        <w:t>Εάν πάλι κάποιος νόμισε ότι</w:t>
      </w:r>
      <w:r>
        <w:rPr>
          <w:rFonts w:eastAsia="Times New Roman"/>
          <w:bCs/>
          <w:szCs w:val="24"/>
        </w:rPr>
        <w:t xml:space="preserve"> αφορά το δεύτερο μνημόνιο, που ήταν ανάλογο του πρώτου και που τα δύο μαζί είχαν ως αποτέλεσμα τη μείωση της περιουσίας των πολιτών και της χώρας κατά το ¼ -κάτι που</w:t>
      </w:r>
      <w:r>
        <w:rPr>
          <w:rFonts w:eastAsia="Times New Roman"/>
          <w:bCs/>
          <w:szCs w:val="24"/>
        </w:rPr>
        <w:t>,</w:t>
      </w:r>
      <w:r>
        <w:rPr>
          <w:rFonts w:eastAsia="Times New Roman"/>
          <w:bCs/>
          <w:szCs w:val="24"/>
        </w:rPr>
        <w:t xml:space="preserve"> μόνο σε περίοδο πολέμου συμβαίνει- τότε πάλι κάνει λάθος.</w:t>
      </w:r>
    </w:p>
    <w:p w14:paraId="53B9BA78" w14:textId="77777777" w:rsidR="00D9389E" w:rsidRDefault="0030006C">
      <w:pPr>
        <w:spacing w:line="600" w:lineRule="auto"/>
        <w:ind w:firstLine="720"/>
        <w:contextualSpacing/>
        <w:jc w:val="both"/>
        <w:rPr>
          <w:rFonts w:eastAsia="Times New Roman"/>
          <w:bCs/>
          <w:szCs w:val="24"/>
        </w:rPr>
      </w:pPr>
      <w:r>
        <w:rPr>
          <w:rFonts w:eastAsia="Times New Roman"/>
          <w:bCs/>
          <w:szCs w:val="24"/>
        </w:rPr>
        <w:t>Γιατί και στις δύο παραπάνω πε</w:t>
      </w:r>
      <w:r>
        <w:rPr>
          <w:rFonts w:eastAsia="Times New Roman"/>
          <w:bCs/>
          <w:szCs w:val="24"/>
        </w:rPr>
        <w:t>ριπτώσεις</w:t>
      </w:r>
      <w:r>
        <w:rPr>
          <w:rFonts w:eastAsia="Times New Roman"/>
          <w:bCs/>
          <w:szCs w:val="24"/>
        </w:rPr>
        <w:t>,</w:t>
      </w:r>
      <w:r>
        <w:rPr>
          <w:rFonts w:eastAsia="Times New Roman"/>
          <w:bCs/>
          <w:szCs w:val="24"/>
        </w:rPr>
        <w:t xml:space="preserve"> που διαλύθηκαν κυριολεκτικά οι ζωές μας, το κράτος και οι </w:t>
      </w:r>
      <w:r>
        <w:rPr>
          <w:rFonts w:eastAsia="Times New Roman"/>
          <w:bCs/>
          <w:szCs w:val="24"/>
        </w:rPr>
        <w:t>δ</w:t>
      </w:r>
      <w:r>
        <w:rPr>
          <w:rFonts w:eastAsia="Times New Roman"/>
          <w:bCs/>
          <w:szCs w:val="24"/>
        </w:rPr>
        <w:t>ήμοι, αλλά και για τα προηγούμενα χρόνια που ασκούνταν πολιτικές λεηλασίας της χώρας</w:t>
      </w:r>
      <w:r>
        <w:rPr>
          <w:rFonts w:eastAsia="Times New Roman"/>
          <w:bCs/>
          <w:szCs w:val="24"/>
        </w:rPr>
        <w:t>,</w:t>
      </w:r>
      <w:r>
        <w:rPr>
          <w:rFonts w:eastAsia="Times New Roman"/>
          <w:bCs/>
          <w:szCs w:val="24"/>
        </w:rPr>
        <w:t xml:space="preserve"> που με τη σειρά τους έφεραν μνημόνια, η ΚΕΔΕ κύριε Υπουργέ, δεν μίλησε.</w:t>
      </w:r>
    </w:p>
    <w:p w14:paraId="53B9BA79" w14:textId="77777777" w:rsidR="00D9389E" w:rsidRDefault="0030006C">
      <w:pPr>
        <w:spacing w:line="600" w:lineRule="auto"/>
        <w:ind w:firstLine="720"/>
        <w:contextualSpacing/>
        <w:jc w:val="both"/>
        <w:rPr>
          <w:rFonts w:eastAsia="Times New Roman"/>
          <w:bCs/>
          <w:szCs w:val="24"/>
        </w:rPr>
      </w:pPr>
      <w:r>
        <w:rPr>
          <w:rFonts w:eastAsia="Times New Roman"/>
          <w:bCs/>
          <w:szCs w:val="24"/>
        </w:rPr>
        <w:t>Μιλάει τώρα</w:t>
      </w:r>
      <w:r>
        <w:rPr>
          <w:rFonts w:eastAsia="Times New Roman"/>
          <w:bCs/>
          <w:szCs w:val="24"/>
        </w:rPr>
        <w:t>,</w:t>
      </w:r>
      <w:r>
        <w:rPr>
          <w:rFonts w:eastAsia="Times New Roman"/>
          <w:bCs/>
          <w:szCs w:val="24"/>
        </w:rPr>
        <w:t xml:space="preserve"> αναφερόμενη στο υπό ψήφιση σχέδιο νόμου. Δεν μίλησε την περίοδο 2010-2015 που η </w:t>
      </w:r>
      <w:r>
        <w:rPr>
          <w:rFonts w:eastAsia="Times New Roman"/>
          <w:bCs/>
          <w:szCs w:val="24"/>
        </w:rPr>
        <w:t xml:space="preserve">τοπική αυτοδιοίκηση </w:t>
      </w:r>
      <w:r>
        <w:rPr>
          <w:rFonts w:eastAsia="Times New Roman"/>
          <w:bCs/>
          <w:szCs w:val="24"/>
        </w:rPr>
        <w:t>είχε απώλειες πόρων της τάξης του 60%. Δεν μίλησε</w:t>
      </w:r>
      <w:r>
        <w:rPr>
          <w:rFonts w:eastAsia="Times New Roman"/>
          <w:bCs/>
          <w:szCs w:val="24"/>
        </w:rPr>
        <w:t>,</w:t>
      </w:r>
      <w:r>
        <w:rPr>
          <w:rFonts w:eastAsia="Times New Roman"/>
          <w:bCs/>
          <w:szCs w:val="24"/>
        </w:rPr>
        <w:t xml:space="preserve"> τότε που οι μικροί, ορεινοί και νησιωτικοί </w:t>
      </w:r>
      <w:r>
        <w:rPr>
          <w:rFonts w:eastAsia="Times New Roman"/>
          <w:bCs/>
          <w:szCs w:val="24"/>
        </w:rPr>
        <w:t xml:space="preserve">δήμοι </w:t>
      </w:r>
      <w:r>
        <w:rPr>
          <w:rFonts w:eastAsia="Times New Roman"/>
          <w:bCs/>
          <w:szCs w:val="24"/>
        </w:rPr>
        <w:t>δεν έβλεπαν το ευρώ ούτε με το κιάλι, τότε που οι πόρτε</w:t>
      </w:r>
      <w:r>
        <w:rPr>
          <w:rFonts w:eastAsia="Times New Roman"/>
          <w:bCs/>
          <w:szCs w:val="24"/>
        </w:rPr>
        <w:t xml:space="preserve">ς των Υπουργείων ήταν ερμητικά κλειστές για τους μη </w:t>
      </w:r>
      <w:r>
        <w:rPr>
          <w:rFonts w:eastAsia="Times New Roman"/>
          <w:bCs/>
          <w:szCs w:val="24"/>
        </w:rPr>
        <w:t>«</w:t>
      </w:r>
      <w:r>
        <w:rPr>
          <w:rFonts w:eastAsia="Times New Roman"/>
          <w:bCs/>
          <w:szCs w:val="24"/>
        </w:rPr>
        <w:t>ημέτερους</w:t>
      </w:r>
      <w:r>
        <w:rPr>
          <w:rFonts w:eastAsia="Times New Roman"/>
          <w:bCs/>
          <w:szCs w:val="24"/>
        </w:rPr>
        <w:t>»,</w:t>
      </w:r>
      <w:r>
        <w:rPr>
          <w:rFonts w:eastAsia="Times New Roman"/>
          <w:bCs/>
          <w:szCs w:val="24"/>
        </w:rPr>
        <w:t xml:space="preserve"> που περίμεναν στους </w:t>
      </w:r>
      <w:r>
        <w:rPr>
          <w:rFonts w:eastAsia="Times New Roman"/>
          <w:bCs/>
          <w:szCs w:val="24"/>
        </w:rPr>
        <w:lastRenderedPageBreak/>
        <w:t xml:space="preserve">προθαλάμους των Υπουργείων και έφευγαν στο τέλος της ημέρας με άδεια χέρια, τότε που τα όποια έργα χρηματοδοτούνταν με μοναδικό κριτήριο την εκλογική πελατεία. </w:t>
      </w:r>
    </w:p>
    <w:p w14:paraId="53B9BA7A" w14:textId="77777777" w:rsidR="00D9389E" w:rsidRDefault="0030006C">
      <w:pPr>
        <w:spacing w:line="600" w:lineRule="auto"/>
        <w:ind w:firstLine="720"/>
        <w:contextualSpacing/>
        <w:jc w:val="both"/>
        <w:rPr>
          <w:rFonts w:eastAsia="Times New Roman"/>
          <w:bCs/>
          <w:szCs w:val="24"/>
        </w:rPr>
      </w:pPr>
      <w:r>
        <w:rPr>
          <w:rFonts w:eastAsia="Times New Roman"/>
          <w:bCs/>
          <w:szCs w:val="24"/>
        </w:rPr>
        <w:t>Κυρίες και</w:t>
      </w:r>
      <w:r>
        <w:rPr>
          <w:rFonts w:eastAsia="Times New Roman"/>
          <w:bCs/>
          <w:szCs w:val="24"/>
        </w:rPr>
        <w:t xml:space="preserve"> κύριοι Βουλευτές, το μόνο που καταστρέφει το υπό ψήφιση σχέδιο νόμου είναι ο παραγοντισμός και οι φιλοδοξίες κάποιων</w:t>
      </w:r>
      <w:r>
        <w:rPr>
          <w:rFonts w:eastAsia="Times New Roman"/>
          <w:bCs/>
          <w:szCs w:val="24"/>
        </w:rPr>
        <w:t>,</w:t>
      </w:r>
      <w:r>
        <w:rPr>
          <w:rFonts w:eastAsia="Times New Roman"/>
          <w:bCs/>
          <w:szCs w:val="24"/>
        </w:rPr>
        <w:t xml:space="preserve"> που όμως δεν συμπίπτουν με τις φιλοδοξίες των </w:t>
      </w:r>
      <w:r>
        <w:rPr>
          <w:rFonts w:eastAsia="Times New Roman"/>
          <w:bCs/>
          <w:szCs w:val="24"/>
        </w:rPr>
        <w:t xml:space="preserve">δήμων </w:t>
      </w:r>
      <w:r>
        <w:rPr>
          <w:rFonts w:eastAsia="Times New Roman"/>
          <w:bCs/>
          <w:szCs w:val="24"/>
        </w:rPr>
        <w:t>και της χώρας, τις φιλοδοξίες για προσωπικές καριέρες. Και αυτό το γνωρίζουν όσοι κορ</w:t>
      </w:r>
      <w:r>
        <w:rPr>
          <w:rFonts w:eastAsia="Times New Roman"/>
          <w:bCs/>
          <w:szCs w:val="24"/>
        </w:rPr>
        <w:t xml:space="preserve">υβαντιούν. Γιατί το υπό ψήφιση σχέδιο νόμου είναι ένα μεγάλο, τολμηρό βήμα που όμως, δεν ήρθε ως κεραυνός εν αιθρία, αλλά ως συνέχεια των πολιτικών που ασκήθηκαν τα τρία τελευταία χρόνια. </w:t>
      </w:r>
    </w:p>
    <w:p w14:paraId="53B9BA7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Τι έκανε η παρούσα Κυβέρνηση για την </w:t>
      </w:r>
      <w:r>
        <w:rPr>
          <w:rFonts w:eastAsia="Times New Roman" w:cs="Times New Roman"/>
          <w:szCs w:val="24"/>
        </w:rPr>
        <w:t>αυτοδιοίκηση</w:t>
      </w:r>
      <w:r>
        <w:rPr>
          <w:rFonts w:eastAsia="Times New Roman" w:cs="Times New Roman"/>
          <w:szCs w:val="24"/>
        </w:rPr>
        <w:t>; Άνοιξε τις πόρτε</w:t>
      </w:r>
      <w:r>
        <w:rPr>
          <w:rFonts w:eastAsia="Times New Roman" w:cs="Times New Roman"/>
          <w:szCs w:val="24"/>
        </w:rPr>
        <w:t>ς των Υπουργείων, κάλεσε τους δημάρχους, τους περιφερειάρχες, τους συμβούλεψε, τους πρότεινε, τους παρείχε τεχνική υποστήριξη. Και μέσα στην απίστευτη οικονομική στενότητα</w:t>
      </w:r>
      <w:r>
        <w:rPr>
          <w:rFonts w:eastAsia="Times New Roman" w:cs="Times New Roman"/>
          <w:szCs w:val="24"/>
        </w:rPr>
        <w:t>,</w:t>
      </w:r>
      <w:r>
        <w:rPr>
          <w:rFonts w:eastAsia="Times New Roman" w:cs="Times New Roman"/>
          <w:szCs w:val="24"/>
        </w:rPr>
        <w:t xml:space="preserve"> εξοικονόμησε χρήματα από το Πρόγραμμα Δημοσίων Επενδύσεων, από συγχρηματοδοτούμενα </w:t>
      </w:r>
      <w:r>
        <w:rPr>
          <w:rFonts w:eastAsia="Times New Roman" w:cs="Times New Roman"/>
          <w:szCs w:val="24"/>
        </w:rPr>
        <w:t xml:space="preserve">προγράμματα και τα κατένειμε δίκαια. </w:t>
      </w:r>
    </w:p>
    <w:p w14:paraId="53B9BA7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Αύξησε την κρατική χρηματοδότηση, εισήγαγε τα προγράμματα </w:t>
      </w:r>
      <w:r>
        <w:rPr>
          <w:rFonts w:eastAsia="Times New Roman" w:cs="Times New Roman"/>
          <w:szCs w:val="24"/>
        </w:rPr>
        <w:t>«</w:t>
      </w:r>
      <w:r>
        <w:rPr>
          <w:rFonts w:eastAsia="Times New Roman" w:cs="Times New Roman"/>
          <w:szCs w:val="24"/>
        </w:rPr>
        <w:t>ΦΙΛΟΔΗΜΟΣ Ι</w:t>
      </w:r>
      <w:r>
        <w:rPr>
          <w:rFonts w:eastAsia="Times New Roman" w:cs="Times New Roman"/>
          <w:szCs w:val="24"/>
        </w:rPr>
        <w:t>»</w:t>
      </w:r>
      <w:r>
        <w:rPr>
          <w:rFonts w:eastAsia="Times New Roman" w:cs="Times New Roman"/>
          <w:szCs w:val="24"/>
        </w:rPr>
        <w:t xml:space="preserve"> και ΙΙ και θέσπισε περισσότερα αντικειμενικά κριτήρια στην κατανομή των ΚΑΠ. Έδωσε έκτακτες ενισχύσεις σε μικρούς νησιωτικούς και ορεινούς δήμους.</w:t>
      </w:r>
      <w:r>
        <w:rPr>
          <w:rFonts w:eastAsia="Times New Roman" w:cs="Times New Roman"/>
          <w:szCs w:val="24"/>
        </w:rPr>
        <w:t xml:space="preserve"> </w:t>
      </w:r>
    </w:p>
    <w:p w14:paraId="53B9BA7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Μέσω των </w:t>
      </w:r>
      <w:proofErr w:type="spellStart"/>
      <w:r>
        <w:rPr>
          <w:rFonts w:eastAsia="Times New Roman" w:cs="Times New Roman"/>
          <w:szCs w:val="24"/>
        </w:rPr>
        <w:t>στοχευμένων</w:t>
      </w:r>
      <w:proofErr w:type="spellEnd"/>
      <w:r>
        <w:rPr>
          <w:rFonts w:eastAsia="Times New Roman" w:cs="Times New Roman"/>
          <w:szCs w:val="24"/>
        </w:rPr>
        <w:t xml:space="preserve"> προγραμμάτων του ΕΣΠΑ έδωσε τη δυνατότητα στους δήμους να αποκαταστήσουν και να αναδείξουν δημοτικά κτίρια, να εκμεταλλευτούν εμπορικές δραστηριότητες, να εξοικονομήσουν ενέργεια και να αξιοποιήσουν τις </w:t>
      </w:r>
      <w:r>
        <w:rPr>
          <w:rFonts w:eastAsia="Times New Roman" w:cs="Times New Roman"/>
          <w:szCs w:val="24"/>
        </w:rPr>
        <w:t>ανανεώσιμες πηγές</w:t>
      </w:r>
      <w:r>
        <w:rPr>
          <w:rFonts w:eastAsia="Times New Roman" w:cs="Times New Roman"/>
          <w:szCs w:val="24"/>
        </w:rPr>
        <w:t xml:space="preserve"> </w:t>
      </w:r>
      <w:r>
        <w:rPr>
          <w:rFonts w:eastAsia="Times New Roman" w:cs="Times New Roman"/>
          <w:szCs w:val="24"/>
        </w:rPr>
        <w:t xml:space="preserve">ενέργειας </w:t>
      </w:r>
      <w:r>
        <w:rPr>
          <w:rFonts w:eastAsia="Times New Roman" w:cs="Times New Roman"/>
          <w:szCs w:val="24"/>
        </w:rPr>
        <w:t>σε</w:t>
      </w:r>
      <w:r>
        <w:rPr>
          <w:rFonts w:eastAsia="Times New Roman" w:cs="Times New Roman"/>
          <w:szCs w:val="24"/>
        </w:rPr>
        <w:t xml:space="preserve"> αθλητικές εγκαταστάσεις. </w:t>
      </w:r>
      <w:proofErr w:type="spellStart"/>
      <w:r>
        <w:rPr>
          <w:rFonts w:eastAsia="Times New Roman" w:cs="Times New Roman"/>
          <w:szCs w:val="24"/>
        </w:rPr>
        <w:t>Επικαιροποίησε</w:t>
      </w:r>
      <w:proofErr w:type="spellEnd"/>
      <w:r>
        <w:rPr>
          <w:rFonts w:eastAsia="Times New Roman" w:cs="Times New Roman"/>
          <w:szCs w:val="24"/>
        </w:rPr>
        <w:t xml:space="preserve"> το ξεπερασμένο θεσμικό πλαίσιο των ΔΕΥΑ. Δεν λέω άλλα</w:t>
      </w:r>
      <w:r>
        <w:rPr>
          <w:rFonts w:eastAsia="Times New Roman" w:cs="Times New Roman"/>
          <w:szCs w:val="24"/>
        </w:rPr>
        <w:t>,</w:t>
      </w:r>
      <w:r>
        <w:rPr>
          <w:rFonts w:eastAsia="Times New Roman" w:cs="Times New Roman"/>
          <w:szCs w:val="24"/>
        </w:rPr>
        <w:t xml:space="preserve"> γιατί ο χρόνος, όπως είπαμε, είναι περιορισμένος.</w:t>
      </w:r>
    </w:p>
    <w:p w14:paraId="53B9BA7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Στη συνέχεια όλων αυτών των πολιτικών</w:t>
      </w:r>
      <w:r>
        <w:rPr>
          <w:rFonts w:eastAsia="Times New Roman" w:cs="Times New Roman"/>
          <w:szCs w:val="24"/>
        </w:rPr>
        <w:t>,</w:t>
      </w:r>
      <w:r>
        <w:rPr>
          <w:rFonts w:eastAsia="Times New Roman" w:cs="Times New Roman"/>
          <w:szCs w:val="24"/>
        </w:rPr>
        <w:t xml:space="preserve"> έρχεται το υπό ψήφιση σχέδιο νόμου ως συνέχεια και όχι ως αρχή. Εάν μου</w:t>
      </w:r>
      <w:r>
        <w:rPr>
          <w:rFonts w:eastAsia="Times New Roman" w:cs="Times New Roman"/>
          <w:szCs w:val="24"/>
        </w:rPr>
        <w:t xml:space="preserve"> έλεγαν να χαρακτηρίσω με τρεις λέξεις το σχέδιο νόμου</w:t>
      </w:r>
      <w:r>
        <w:rPr>
          <w:rFonts w:eastAsia="Times New Roman" w:cs="Times New Roman"/>
          <w:szCs w:val="24"/>
        </w:rPr>
        <w:t>,</w:t>
      </w:r>
      <w:r>
        <w:rPr>
          <w:rFonts w:eastAsia="Times New Roman" w:cs="Times New Roman"/>
          <w:szCs w:val="24"/>
        </w:rPr>
        <w:t xml:space="preserve"> θα έλεγα</w:t>
      </w:r>
      <w:r>
        <w:rPr>
          <w:rFonts w:eastAsia="Times New Roman" w:cs="Times New Roman"/>
          <w:szCs w:val="24"/>
        </w:rPr>
        <w:t>:</w:t>
      </w:r>
      <w:r>
        <w:rPr>
          <w:rFonts w:eastAsia="Times New Roman" w:cs="Times New Roman"/>
          <w:szCs w:val="24"/>
        </w:rPr>
        <w:t xml:space="preserve"> δικαιοσύνη, δημοκρατία, διαφάνεια. </w:t>
      </w:r>
    </w:p>
    <w:p w14:paraId="53B9BA7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Δικαιοσύνη</w:t>
      </w:r>
      <w:r>
        <w:rPr>
          <w:rFonts w:eastAsia="Times New Roman" w:cs="Times New Roman"/>
          <w:szCs w:val="24"/>
        </w:rPr>
        <w:t>,</w:t>
      </w:r>
      <w:r>
        <w:rPr>
          <w:rFonts w:eastAsia="Times New Roman" w:cs="Times New Roman"/>
          <w:szCs w:val="24"/>
        </w:rPr>
        <w:t xml:space="preserve"> γιατί θεσπίζονται νέα κριτήρια για τις κατηγοριοποιήσεις των δήμων ώστε η διοικητική, δημοσιονομική μεταχείριση των πρωτοβάθμιων ΟΤΑ να είναι </w:t>
      </w:r>
      <w:r>
        <w:rPr>
          <w:rFonts w:eastAsia="Times New Roman" w:cs="Times New Roman"/>
          <w:szCs w:val="24"/>
        </w:rPr>
        <w:t xml:space="preserve">δίκαιη στη βάση των ιδιαίτερων χαρακτηριστικών και των αναγκών τους. </w:t>
      </w:r>
    </w:p>
    <w:p w14:paraId="53B9BA8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Δημοκρατία</w:t>
      </w:r>
      <w:r>
        <w:rPr>
          <w:rFonts w:eastAsia="Times New Roman" w:cs="Times New Roman"/>
          <w:szCs w:val="24"/>
        </w:rPr>
        <w:t>,</w:t>
      </w:r>
      <w:r>
        <w:rPr>
          <w:rFonts w:eastAsia="Times New Roman" w:cs="Times New Roman"/>
          <w:szCs w:val="24"/>
        </w:rPr>
        <w:t xml:space="preserve"> γιατί η απλή αναλογική αντικαθιστά το ισχύον εκλογικό σύστημα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w:t>
      </w:r>
      <w:r>
        <w:rPr>
          <w:rFonts w:eastAsia="Times New Roman" w:cs="Times New Roman"/>
          <w:szCs w:val="24"/>
        </w:rPr>
        <w:t>,</w:t>
      </w:r>
      <w:r>
        <w:rPr>
          <w:rFonts w:eastAsia="Times New Roman" w:cs="Times New Roman"/>
          <w:szCs w:val="24"/>
        </w:rPr>
        <w:t xml:space="preserve"> όπου ο δήμαρχος της δεύτερης Κυριακής, που είχε λάβει ποσοστό 25% ή 30%, λάμβανε το</w:t>
      </w:r>
      <w:r>
        <w:rPr>
          <w:rFonts w:eastAsia="Times New Roman" w:cs="Times New Roman"/>
          <w:szCs w:val="24"/>
        </w:rPr>
        <w:t xml:space="preserve"> 60% των εδρών και τώρα αντικαθίσταται με την απλή αναλογική. Ο πολίτης</w:t>
      </w:r>
      <w:r>
        <w:rPr>
          <w:rFonts w:eastAsia="Times New Roman" w:cs="Times New Roman"/>
          <w:szCs w:val="24"/>
        </w:rPr>
        <w:t>,</w:t>
      </w:r>
      <w:r>
        <w:rPr>
          <w:rFonts w:eastAsia="Times New Roman" w:cs="Times New Roman"/>
          <w:szCs w:val="24"/>
        </w:rPr>
        <w:t xml:space="preserve"> στην πρώτη περίπτωση περιφρονημένος από το ληστρικό εκλογικό σύστημα δεν αναγνώριζε πουθενά την ψήφο του. Έτσι </w:t>
      </w:r>
      <w:r>
        <w:rPr>
          <w:rFonts w:eastAsia="Times New Roman" w:cs="Times New Roman"/>
          <w:szCs w:val="24"/>
        </w:rPr>
        <w:t>αποθαρρημένος</w:t>
      </w:r>
      <w:r>
        <w:rPr>
          <w:rFonts w:eastAsia="Times New Roman" w:cs="Times New Roman"/>
          <w:szCs w:val="24"/>
        </w:rPr>
        <w:t xml:space="preserve"> και </w:t>
      </w:r>
      <w:proofErr w:type="spellStart"/>
      <w:r>
        <w:rPr>
          <w:rFonts w:eastAsia="Times New Roman" w:cs="Times New Roman"/>
          <w:szCs w:val="24"/>
        </w:rPr>
        <w:t>αποστασιοποιημένος</w:t>
      </w:r>
      <w:proofErr w:type="spellEnd"/>
      <w:r>
        <w:rPr>
          <w:rFonts w:eastAsia="Times New Roman" w:cs="Times New Roman"/>
          <w:szCs w:val="24"/>
        </w:rPr>
        <w:t xml:space="preserve"> από τα κοινά παρακολουθούσε από το </w:t>
      </w:r>
      <w:r>
        <w:rPr>
          <w:rFonts w:eastAsia="Times New Roman" w:cs="Times New Roman"/>
          <w:szCs w:val="24"/>
        </w:rPr>
        <w:t>παρασκήνιο όσα γίνονταν γι</w:t>
      </w:r>
      <w:r>
        <w:rPr>
          <w:rFonts w:eastAsia="Times New Roman" w:cs="Times New Roman"/>
          <w:szCs w:val="24"/>
        </w:rPr>
        <w:t>’</w:t>
      </w:r>
      <w:r>
        <w:rPr>
          <w:rFonts w:eastAsia="Times New Roman" w:cs="Times New Roman"/>
          <w:szCs w:val="24"/>
        </w:rPr>
        <w:t xml:space="preserve"> αυτόν χωρίς αυτόν. </w:t>
      </w:r>
    </w:p>
    <w:p w14:paraId="53B9BA8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Τρίτος πυλώνας η διαφάνεια</w:t>
      </w:r>
      <w:r>
        <w:rPr>
          <w:rFonts w:eastAsia="Times New Roman" w:cs="Times New Roman"/>
          <w:szCs w:val="24"/>
        </w:rPr>
        <w:t>,</w:t>
      </w:r>
      <w:r>
        <w:rPr>
          <w:rFonts w:eastAsia="Times New Roman" w:cs="Times New Roman"/>
          <w:szCs w:val="24"/>
        </w:rPr>
        <w:t xml:space="preserve"> γιατί μπαίνει άπλετο φως στις δομές και στις διαδικασίες της </w:t>
      </w:r>
      <w:r>
        <w:rPr>
          <w:rFonts w:eastAsia="Times New Roman" w:cs="Times New Roman"/>
          <w:szCs w:val="24"/>
        </w:rPr>
        <w:t xml:space="preserve">τοπικής </w:t>
      </w:r>
      <w:r>
        <w:rPr>
          <w:rFonts w:eastAsia="Times New Roman" w:cs="Times New Roman"/>
          <w:szCs w:val="24"/>
        </w:rPr>
        <w:t>αυτοδιοίκησης,</w:t>
      </w:r>
      <w:r>
        <w:rPr>
          <w:rFonts w:eastAsia="Times New Roman" w:cs="Times New Roman"/>
          <w:szCs w:val="24"/>
        </w:rPr>
        <w:t xml:space="preserve"> όχι μόνο με την καθιέρωση δημοκρατικών διαδικασιών στην εκλογή των αιρετών, αλλά γιατί θεσπίζετα</w:t>
      </w:r>
      <w:r>
        <w:rPr>
          <w:rFonts w:eastAsia="Times New Roman" w:cs="Times New Roman"/>
          <w:szCs w:val="24"/>
        </w:rPr>
        <w:t xml:space="preserve">ι και αυξημένος μηχανισμός εποπτείας και ελέγχου –τα είπε πριν και ο Υπουργός- ο επόπτης της </w:t>
      </w:r>
      <w:r>
        <w:rPr>
          <w:rFonts w:eastAsia="Times New Roman" w:cs="Times New Roman"/>
          <w:szCs w:val="24"/>
        </w:rPr>
        <w:t>τοπικής αυτοδιοίκησης</w:t>
      </w:r>
      <w:r>
        <w:rPr>
          <w:rFonts w:eastAsia="Times New Roman" w:cs="Times New Roman"/>
          <w:szCs w:val="24"/>
        </w:rPr>
        <w:t xml:space="preserve">. </w:t>
      </w:r>
    </w:p>
    <w:p w14:paraId="53B9BA8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3B9BA8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μισό λεπτό ακόμα να ολοκληρώσω τη σκέψη</w:t>
      </w:r>
      <w:r>
        <w:rPr>
          <w:rFonts w:eastAsia="Times New Roman" w:cs="Times New Roman"/>
          <w:szCs w:val="24"/>
        </w:rPr>
        <w:t xml:space="preserve"> μου. Πετσόκοψα την ομιλία μου, αλλά αφήστε με να ολοκληρώσω τουλάχιστον τη σκέψη μου.</w:t>
      </w:r>
    </w:p>
    <w:p w14:paraId="53B9BA8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Θέλω να πω ότι στους τρεις αυτούς πυλώνες, που θα έλεγα εγώ ότι διαπνέουν το νομοσχέδιο, τη δημοκρατία, τη διαφάνεια και τη δικαιοσύνη, είναι όλες οι υπόλοιπες διατάξεις</w:t>
      </w:r>
      <w:r>
        <w:rPr>
          <w:rFonts w:eastAsia="Times New Roman" w:cs="Times New Roman"/>
          <w:szCs w:val="24"/>
        </w:rPr>
        <w:t xml:space="preserve"> για το ενιαίο ψηφοδέλτιο, για τον μικρότερο αριθμό </w:t>
      </w:r>
      <w:r>
        <w:rPr>
          <w:rFonts w:eastAsia="Times New Roman" w:cs="Times New Roman"/>
          <w:szCs w:val="24"/>
        </w:rPr>
        <w:t>υπο</w:t>
      </w:r>
      <w:r>
        <w:rPr>
          <w:rFonts w:eastAsia="Times New Roman" w:cs="Times New Roman"/>
          <w:szCs w:val="24"/>
        </w:rPr>
        <w:t xml:space="preserve">ψηφίων, για τα συμβούλια των μεταναστών που συγκροτούνται στους δήμους, τη διαγραφή των χρεών, για τις διατάξεις για τους ΦΟΔΣΑ. </w:t>
      </w:r>
    </w:p>
    <w:p w14:paraId="53B9BA8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Περιορίζω την ομιλία μου και σταματώ εδώ</w:t>
      </w:r>
      <w:r>
        <w:rPr>
          <w:rFonts w:eastAsia="Times New Roman" w:cs="Times New Roman"/>
          <w:szCs w:val="24"/>
        </w:rPr>
        <w:t>,</w:t>
      </w:r>
      <w:r>
        <w:rPr>
          <w:rFonts w:eastAsia="Times New Roman" w:cs="Times New Roman"/>
          <w:szCs w:val="24"/>
        </w:rPr>
        <w:t xml:space="preserve"> με μόνο μία ακριβώς πρόταση γ</w:t>
      </w:r>
      <w:r>
        <w:rPr>
          <w:rFonts w:eastAsia="Times New Roman" w:cs="Times New Roman"/>
          <w:szCs w:val="24"/>
        </w:rPr>
        <w:t>ια την τροπολογία</w:t>
      </w:r>
      <w:r>
        <w:rPr>
          <w:rFonts w:eastAsia="Times New Roman" w:cs="Times New Roman"/>
          <w:szCs w:val="24"/>
        </w:rPr>
        <w:t>,</w:t>
      </w:r>
      <w:r>
        <w:rPr>
          <w:rFonts w:eastAsia="Times New Roman" w:cs="Times New Roman"/>
          <w:szCs w:val="24"/>
        </w:rPr>
        <w:t xml:space="preserve"> την οποία υπογράφω και εγώ για τον χρόνο διεξαγωγής των εκλογών. Δεν είναι τίποτα παραπάνω από μία μετάβαση σε όλα όσα προβλέπει ο νόμος. Διαφορετικά</w:t>
      </w:r>
      <w:r>
        <w:rPr>
          <w:rFonts w:eastAsia="Times New Roman" w:cs="Times New Roman"/>
          <w:szCs w:val="24"/>
        </w:rPr>
        <w:t>,</w:t>
      </w:r>
      <w:r>
        <w:rPr>
          <w:rFonts w:eastAsia="Times New Roman" w:cs="Times New Roman"/>
          <w:szCs w:val="24"/>
        </w:rPr>
        <w:t xml:space="preserve"> θα είχαμε μία θητεία των αιρετών της προηγούμενης εκλογής τους, του 2014, που θα προσέ</w:t>
      </w:r>
      <w:r>
        <w:rPr>
          <w:rFonts w:eastAsia="Times New Roman" w:cs="Times New Roman"/>
          <w:szCs w:val="24"/>
        </w:rPr>
        <w:t>γγιζε περίπου τα έξι έτη. Νομίζω, λοιπόν, ότι είναι μία ομαλή μετάβαση στο καινούργιο νομοθετικό πλαίσιο</w:t>
      </w:r>
      <w:r>
        <w:rPr>
          <w:rFonts w:eastAsia="Times New Roman" w:cs="Times New Roman"/>
          <w:szCs w:val="24"/>
        </w:rPr>
        <w:t>,</w:t>
      </w:r>
      <w:r>
        <w:rPr>
          <w:rFonts w:eastAsia="Times New Roman" w:cs="Times New Roman"/>
          <w:szCs w:val="24"/>
        </w:rPr>
        <w:t xml:space="preserve"> που ψηφίζεται.</w:t>
      </w:r>
    </w:p>
    <w:p w14:paraId="53B9BA8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3B9BA87" w14:textId="77777777" w:rsidR="00D9389E" w:rsidRDefault="0030006C">
      <w:pPr>
        <w:spacing w:line="600" w:lineRule="auto"/>
        <w:ind w:firstLine="720"/>
        <w:contextualSpacing/>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14:paraId="53B9BA88" w14:textId="77777777" w:rsidR="00D9389E" w:rsidRDefault="0030006C">
      <w:pPr>
        <w:spacing w:line="600" w:lineRule="auto"/>
        <w:ind w:firstLine="720"/>
        <w:contextualSpacing/>
        <w:jc w:val="both"/>
        <w:rPr>
          <w:rFonts w:eastAsia="Times New Roman" w:cs="Times New Roman"/>
          <w:szCs w:val="24"/>
        </w:rPr>
      </w:pPr>
      <w:r w:rsidRPr="00E26433">
        <w:rPr>
          <w:rFonts w:eastAsia="Times New Roman" w:cs="Times New Roman"/>
          <w:b/>
          <w:szCs w:val="24"/>
        </w:rPr>
        <w:lastRenderedPageBreak/>
        <w:t>ΠΡΟΕΔΡΕΥΩΝ (Αναστάσιος Κουράκης):</w:t>
      </w:r>
      <w:r w:rsidRPr="00E26433">
        <w:rPr>
          <w:rFonts w:eastAsia="Times New Roman" w:cs="Times New Roman"/>
          <w:szCs w:val="24"/>
        </w:rPr>
        <w:t xml:space="preserve"> Ε</w:t>
      </w:r>
      <w:r>
        <w:rPr>
          <w:rFonts w:eastAsia="Times New Roman" w:cs="Times New Roman"/>
          <w:szCs w:val="24"/>
        </w:rPr>
        <w:t xml:space="preserve">υχαριστούμε την κ. </w:t>
      </w:r>
      <w:proofErr w:type="spellStart"/>
      <w:r>
        <w:rPr>
          <w:rFonts w:eastAsia="Times New Roman" w:cs="Times New Roman"/>
          <w:szCs w:val="24"/>
        </w:rPr>
        <w:t>Κοζομπόλη</w:t>
      </w:r>
      <w:proofErr w:type="spellEnd"/>
      <w:r>
        <w:rPr>
          <w:rFonts w:eastAsia="Times New Roman" w:cs="Times New Roman"/>
          <w:szCs w:val="24"/>
        </w:rPr>
        <w:t xml:space="preserve"> και για τη συνέπ</w:t>
      </w:r>
      <w:r>
        <w:rPr>
          <w:rFonts w:eastAsia="Times New Roman" w:cs="Times New Roman"/>
          <w:szCs w:val="24"/>
        </w:rPr>
        <w:t xml:space="preserve">εια στον χρόνο. </w:t>
      </w:r>
    </w:p>
    <w:p w14:paraId="53B9BA8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Καλούμε στο Βήμα τον κ. Μάξιμο </w:t>
      </w:r>
      <w:proofErr w:type="spellStart"/>
      <w:r>
        <w:rPr>
          <w:rFonts w:eastAsia="Times New Roman" w:cs="Times New Roman"/>
          <w:szCs w:val="24"/>
        </w:rPr>
        <w:t>Χαρακόπουλο</w:t>
      </w:r>
      <w:proofErr w:type="spellEnd"/>
      <w:r>
        <w:rPr>
          <w:rFonts w:eastAsia="Times New Roman" w:cs="Times New Roman"/>
          <w:szCs w:val="24"/>
        </w:rPr>
        <w:t>, Βουλευτή Λάρισας της Νέας Δημοκρατίας.</w:t>
      </w:r>
    </w:p>
    <w:p w14:paraId="53B9BA8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Ευχαριστώ, κύριε Πρόεδρε.</w:t>
      </w:r>
    </w:p>
    <w:p w14:paraId="53B9BA8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ευθιξία δεν είναι ίδιον όλων των πολιτικών και ιδιαίτερα των Υπουργών των Κυ</w:t>
      </w:r>
      <w:r>
        <w:rPr>
          <w:rFonts w:eastAsia="Times New Roman" w:cs="Times New Roman"/>
          <w:szCs w:val="24"/>
        </w:rPr>
        <w:t>βερνήσεων ΣΥΡΙΖΑ. Λυπούμαι</w:t>
      </w:r>
      <w:r>
        <w:rPr>
          <w:rFonts w:eastAsia="Times New Roman" w:cs="Times New Roman"/>
          <w:szCs w:val="24"/>
        </w:rPr>
        <w:t>,</w:t>
      </w:r>
      <w:r>
        <w:rPr>
          <w:rFonts w:eastAsia="Times New Roman" w:cs="Times New Roman"/>
          <w:szCs w:val="24"/>
        </w:rPr>
        <w:t xml:space="preserve"> διότι μετά την κατάρρευση του βασικού αφηγήματος του Υπουργού Εσωτερικών για αποσύνδεση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από τις </w:t>
      </w:r>
      <w:r>
        <w:rPr>
          <w:rFonts w:eastAsia="Times New Roman" w:cs="Times New Roman"/>
          <w:szCs w:val="24"/>
        </w:rPr>
        <w:t>ε</w:t>
      </w:r>
      <w:r>
        <w:rPr>
          <w:rFonts w:eastAsia="Times New Roman" w:cs="Times New Roman"/>
          <w:szCs w:val="24"/>
        </w:rPr>
        <w:t>υρωεκλογές</w:t>
      </w:r>
      <w:r>
        <w:rPr>
          <w:rFonts w:eastAsia="Times New Roman" w:cs="Times New Roman"/>
          <w:szCs w:val="24"/>
        </w:rPr>
        <w:t>,</w:t>
      </w:r>
      <w:r>
        <w:rPr>
          <w:rFonts w:eastAsia="Times New Roman" w:cs="Times New Roman"/>
          <w:szCs w:val="24"/>
        </w:rPr>
        <w:t xml:space="preserve"> ο κύριος Υπουργός επέλεξε την παραμονή στην καρέκλα από την αξιοπρέπεια.</w:t>
      </w:r>
    </w:p>
    <w:p w14:paraId="53B9BA8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συνάδελφοι, το υπό συζήτηση νομοσχέδιο συμπίπτει με την κατεδάφιση του βέτο του Βουκουρεστίου</w:t>
      </w:r>
      <w:r>
        <w:rPr>
          <w:rFonts w:eastAsia="Times New Roman" w:cs="Times New Roman"/>
          <w:szCs w:val="24"/>
        </w:rPr>
        <w:t>,</w:t>
      </w:r>
      <w:r>
        <w:rPr>
          <w:rFonts w:eastAsia="Times New Roman" w:cs="Times New Roman"/>
          <w:szCs w:val="24"/>
        </w:rPr>
        <w:t xml:space="preserve"> που λαμβάνει χώρα σήμερα στη Σύνοδο του ΝΑΤΟ στις Βρυξέλλες. Ό,τι πέτυχε η Κυβέρνηση Καραμανλή το 2008 έρχεται η </w:t>
      </w:r>
      <w:r>
        <w:rPr>
          <w:rFonts w:eastAsia="Times New Roman" w:cs="Times New Roman"/>
          <w:szCs w:val="24"/>
        </w:rPr>
        <w:t>«</w:t>
      </w:r>
      <w:r>
        <w:rPr>
          <w:rFonts w:eastAsia="Times New Roman" w:cs="Times New Roman"/>
          <w:szCs w:val="24"/>
        </w:rPr>
        <w:t>πρώτη φορά Αριστερά</w:t>
      </w:r>
      <w:r>
        <w:rPr>
          <w:rFonts w:eastAsia="Times New Roman" w:cs="Times New Roman"/>
          <w:szCs w:val="24"/>
        </w:rPr>
        <w:t>»</w:t>
      </w:r>
      <w:r>
        <w:rPr>
          <w:rFonts w:eastAsia="Times New Roman" w:cs="Times New Roman"/>
          <w:szCs w:val="24"/>
        </w:rPr>
        <w:t xml:space="preserve"> να το καταστρέψει</w:t>
      </w:r>
      <w:r>
        <w:rPr>
          <w:rFonts w:eastAsia="Times New Roman" w:cs="Times New Roman"/>
          <w:szCs w:val="24"/>
        </w:rPr>
        <w:t>,</w:t>
      </w:r>
      <w:r>
        <w:rPr>
          <w:rFonts w:eastAsia="Times New Roman" w:cs="Times New Roman"/>
          <w:szCs w:val="24"/>
        </w:rPr>
        <w:t xml:space="preserve"> ακυρώνο</w:t>
      </w:r>
      <w:r>
        <w:rPr>
          <w:rFonts w:eastAsia="Times New Roman" w:cs="Times New Roman"/>
          <w:szCs w:val="24"/>
        </w:rPr>
        <w:t>ντας το σημαντικότερο διαπραγματευτικό όπλο που διαθέταμε.</w:t>
      </w:r>
    </w:p>
    <w:p w14:paraId="53B9BA8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με μια κάκιστη συμφωνία, που έχει προκαλέσει σύμπασα, θα έλεγα, την ελληνική κοινωνία, χάρισε στα Σκόπια την πρωτοβουλία των κινήσεων, την άνεση να συστήνονται ως Μακεδόνες, να μιλούν για μακεδ</w:t>
      </w:r>
      <w:r>
        <w:rPr>
          <w:rFonts w:eastAsia="Times New Roman" w:cs="Times New Roman"/>
          <w:szCs w:val="24"/>
        </w:rPr>
        <w:t>ονική γλώσσα, για μακεδονικό στρατό, για μακεδονική ιστορία. Μια ακόμη μελανή σελίδα στον βίο και την πολιτεία μιας Κυβέρνησης, που φεύγοντας αφήνει πίσω της οικονομικά, κοινωνικά, αλλά και γεωπολιτικά ερείπια.</w:t>
      </w:r>
    </w:p>
    <w:p w14:paraId="53B9BA8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«ΚΛΕΙΣΘΕΝΗΣ» </w:t>
      </w:r>
      <w:r>
        <w:rPr>
          <w:rFonts w:eastAsia="Times New Roman" w:cs="Times New Roman"/>
          <w:szCs w:val="24"/>
        </w:rPr>
        <w:t xml:space="preserve">δεν έρχεται, δυστυχώς, για να προσφέρει στην </w:t>
      </w:r>
      <w:r>
        <w:rPr>
          <w:rFonts w:eastAsia="Times New Roman" w:cs="Times New Roman"/>
          <w:szCs w:val="24"/>
        </w:rPr>
        <w:t>αυτοδιοίκηση</w:t>
      </w:r>
      <w:r>
        <w:rPr>
          <w:rFonts w:eastAsia="Times New Roman" w:cs="Times New Roman"/>
          <w:szCs w:val="24"/>
        </w:rPr>
        <w:t xml:space="preserve">. Αντιθέτως, έρχεται να την </w:t>
      </w:r>
      <w:proofErr w:type="spellStart"/>
      <w:r>
        <w:rPr>
          <w:rFonts w:eastAsia="Times New Roman" w:cs="Times New Roman"/>
          <w:szCs w:val="24"/>
        </w:rPr>
        <w:t>αποδομήσει</w:t>
      </w:r>
      <w:proofErr w:type="spellEnd"/>
      <w:r>
        <w:rPr>
          <w:rFonts w:eastAsia="Times New Roman" w:cs="Times New Roman"/>
          <w:szCs w:val="24"/>
        </w:rPr>
        <w:t>. Είναι μια ακόμη νάρκη</w:t>
      </w:r>
      <w:r>
        <w:rPr>
          <w:rFonts w:eastAsia="Times New Roman" w:cs="Times New Roman"/>
          <w:szCs w:val="24"/>
        </w:rPr>
        <w:t>,</w:t>
      </w:r>
      <w:r>
        <w:rPr>
          <w:rFonts w:eastAsia="Times New Roman" w:cs="Times New Roman"/>
          <w:szCs w:val="24"/>
        </w:rPr>
        <w:t xml:space="preserve"> που σπέρνεται στο έδαφος για την μετά ΣΥΡΙΖΑ εποχή. Με σημαία την απλή αναλογική, που έχει διαστάσεις φετίχ για την Αριστερά, η πλειοψηφ</w:t>
      </w:r>
      <w:r>
        <w:rPr>
          <w:rFonts w:eastAsia="Times New Roman" w:cs="Times New Roman"/>
          <w:szCs w:val="24"/>
        </w:rPr>
        <w:t>ία καθίσταται όμηρος στις διαθέσεις</w:t>
      </w:r>
      <w:r>
        <w:rPr>
          <w:rFonts w:eastAsia="Times New Roman" w:cs="Times New Roman"/>
          <w:szCs w:val="24"/>
        </w:rPr>
        <w:t>,</w:t>
      </w:r>
      <w:r>
        <w:rPr>
          <w:rFonts w:eastAsia="Times New Roman" w:cs="Times New Roman"/>
          <w:szCs w:val="24"/>
        </w:rPr>
        <w:t xml:space="preserve"> ακόμη και αμελητέων </w:t>
      </w:r>
      <w:proofErr w:type="spellStart"/>
      <w:r>
        <w:rPr>
          <w:rFonts w:eastAsia="Times New Roman" w:cs="Times New Roman"/>
          <w:szCs w:val="24"/>
        </w:rPr>
        <w:t>μειοψηφιών</w:t>
      </w:r>
      <w:proofErr w:type="spellEnd"/>
      <w:r>
        <w:rPr>
          <w:rFonts w:eastAsia="Times New Roman" w:cs="Times New Roman"/>
          <w:szCs w:val="24"/>
        </w:rPr>
        <w:t>,</w:t>
      </w:r>
      <w:r>
        <w:rPr>
          <w:rFonts w:eastAsia="Times New Roman" w:cs="Times New Roman"/>
          <w:szCs w:val="24"/>
        </w:rPr>
        <w:t xml:space="preserve"> που αναγορεύονται σε απόλυτους ρυθμιστές της λειτουργίας των θεσμών. </w:t>
      </w:r>
    </w:p>
    <w:p w14:paraId="53B9BA8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Όπως σωστά σας έθεσαν οι επικεφαλής των δήμων και των περιφερειών, προκύπτει το λογικό ερώτημα</w:t>
      </w:r>
      <w:r>
        <w:rPr>
          <w:rFonts w:eastAsia="Times New Roman" w:cs="Times New Roman"/>
          <w:szCs w:val="24"/>
        </w:rPr>
        <w:t>:</w:t>
      </w:r>
      <w:r>
        <w:rPr>
          <w:rFonts w:eastAsia="Times New Roman" w:cs="Times New Roman"/>
          <w:szCs w:val="24"/>
        </w:rPr>
        <w:t xml:space="preserve"> τι θα συμβεί αν εκλεγούν εκπρόσωποι συγκεκριμένων συμφερόντων και αρχί</w:t>
      </w:r>
      <w:r>
        <w:rPr>
          <w:rFonts w:eastAsia="Times New Roman" w:cs="Times New Roman"/>
          <w:szCs w:val="24"/>
        </w:rPr>
        <w:lastRenderedPageBreak/>
        <w:t xml:space="preserve">ζουν να λειτουργούν ως λόμπι για την προώθησή τους, χρησιμοποιώντας εκβιαστικές μεθόδους. Μια τέτοια εξέλιξη μας οδηγεί στον αντίποδα της εμβάθυνσης της </w:t>
      </w:r>
      <w:r>
        <w:rPr>
          <w:rFonts w:eastAsia="Times New Roman" w:cs="Times New Roman"/>
          <w:szCs w:val="24"/>
        </w:rPr>
        <w:t>δημοκρατίας</w:t>
      </w:r>
      <w:r>
        <w:rPr>
          <w:rFonts w:eastAsia="Times New Roman" w:cs="Times New Roman"/>
          <w:szCs w:val="24"/>
        </w:rPr>
        <w:t xml:space="preserve">. </w:t>
      </w:r>
    </w:p>
    <w:p w14:paraId="53B9BA9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Επιπλέον, η δυνατό</w:t>
      </w:r>
      <w:r>
        <w:rPr>
          <w:rFonts w:eastAsia="Times New Roman" w:cs="Times New Roman"/>
          <w:szCs w:val="24"/>
        </w:rPr>
        <w:t>τητα</w:t>
      </w:r>
      <w:r>
        <w:rPr>
          <w:rFonts w:eastAsia="Times New Roman" w:cs="Times New Roman"/>
          <w:szCs w:val="24"/>
        </w:rPr>
        <w:t>,</w:t>
      </w:r>
      <w:r>
        <w:rPr>
          <w:rFonts w:eastAsia="Times New Roman" w:cs="Times New Roman"/>
          <w:szCs w:val="24"/>
        </w:rPr>
        <w:t xml:space="preserve"> αντιδήμαρχοι ή περιφερειάρχες να ορίζονται σύμβουλοι από παρατάξεις της Αντιπολίτευσης, πέρα από την αλλοίωση της θέλησης της πλειοψηφίας των πολιτών, γεννά ύποπτες συναλλαγές, που θα θεριέψουν τη διαφθορά, αλλά και την περαιτέρω απαξίωση της ήδη ταλ</w:t>
      </w:r>
      <w:r>
        <w:rPr>
          <w:rFonts w:eastAsia="Times New Roman" w:cs="Times New Roman"/>
          <w:szCs w:val="24"/>
        </w:rPr>
        <w:t>αιπωρημένης εικόνας της πολιτικής, κάτι που σίγουρα θα συμβεί και με τις μεταγραφές συμβούλων</w:t>
      </w:r>
      <w:r>
        <w:rPr>
          <w:rFonts w:eastAsia="Times New Roman" w:cs="Times New Roman"/>
          <w:szCs w:val="24"/>
        </w:rPr>
        <w:t>,</w:t>
      </w:r>
      <w:r>
        <w:rPr>
          <w:rFonts w:eastAsia="Times New Roman" w:cs="Times New Roman"/>
          <w:szCs w:val="24"/>
        </w:rPr>
        <w:t xml:space="preserve"> που επιτρέπει ο νέος νόμος, που μοιραία θα οδηγήσει σε καταστάσεις παρασκηνιακών συναλλαγών. Όλα τα παραπάνω</w:t>
      </w:r>
      <w:r>
        <w:rPr>
          <w:rFonts w:eastAsia="Times New Roman" w:cs="Times New Roman"/>
          <w:szCs w:val="24"/>
        </w:rPr>
        <w:t>,</w:t>
      </w:r>
      <w:r>
        <w:rPr>
          <w:rFonts w:eastAsia="Times New Roman" w:cs="Times New Roman"/>
          <w:szCs w:val="24"/>
        </w:rPr>
        <w:t xml:space="preserve"> είναι προφανές ότι δεν συμβάλλουν στον εκσυγχρονισμ</w:t>
      </w:r>
      <w:r>
        <w:rPr>
          <w:rFonts w:eastAsia="Times New Roman" w:cs="Times New Roman"/>
          <w:szCs w:val="24"/>
        </w:rPr>
        <w:t xml:space="preserve">ό της λειτουργίας της </w:t>
      </w:r>
      <w:r>
        <w:rPr>
          <w:rFonts w:eastAsia="Times New Roman" w:cs="Times New Roman"/>
          <w:szCs w:val="24"/>
        </w:rPr>
        <w:t>τοπικής αυτοδιοίκησης</w:t>
      </w:r>
      <w:r>
        <w:rPr>
          <w:rFonts w:eastAsia="Times New Roman" w:cs="Times New Roman"/>
          <w:szCs w:val="24"/>
        </w:rPr>
        <w:t xml:space="preserve">. </w:t>
      </w:r>
    </w:p>
    <w:p w14:paraId="53B9BA9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λήθεια, γιατί στερείτε τη δυνατότητα οι πολίτες να γνωρίζουν όταν ψηφίζουν και τον χωρικό τους </w:t>
      </w:r>
      <w:proofErr w:type="spellStart"/>
      <w:r>
        <w:rPr>
          <w:rFonts w:eastAsia="Times New Roman" w:cs="Times New Roman"/>
          <w:szCs w:val="24"/>
        </w:rPr>
        <w:t>αντιπεριφερειάρχη</w:t>
      </w:r>
      <w:proofErr w:type="spellEnd"/>
      <w:r>
        <w:rPr>
          <w:rFonts w:eastAsia="Times New Roman" w:cs="Times New Roman"/>
          <w:szCs w:val="24"/>
        </w:rPr>
        <w:t>; Γιατί δίνετε την απόλυτη εξουσία στον περιφερειάρχη να ορίσει</w:t>
      </w:r>
      <w:r>
        <w:rPr>
          <w:rFonts w:eastAsia="Times New Roman" w:cs="Times New Roman"/>
          <w:szCs w:val="24"/>
        </w:rPr>
        <w:t>,</w:t>
      </w:r>
      <w:r>
        <w:rPr>
          <w:rFonts w:eastAsia="Times New Roman" w:cs="Times New Roman"/>
          <w:szCs w:val="24"/>
        </w:rPr>
        <w:t xml:space="preserve"> ακόμη και τον τελευταίο σε σειρά</w:t>
      </w:r>
      <w:r>
        <w:rPr>
          <w:rFonts w:eastAsia="Times New Roman" w:cs="Times New Roman"/>
          <w:szCs w:val="24"/>
        </w:rPr>
        <w:t xml:space="preserve"> επιλογής από τους πολίτες σύμβουλο ως χωρικό </w:t>
      </w:r>
      <w:proofErr w:type="spellStart"/>
      <w:r>
        <w:rPr>
          <w:rFonts w:eastAsia="Times New Roman" w:cs="Times New Roman"/>
          <w:szCs w:val="24"/>
        </w:rPr>
        <w:t>αντιπεριφερειάρχη</w:t>
      </w:r>
      <w:proofErr w:type="spellEnd"/>
      <w:r>
        <w:rPr>
          <w:rFonts w:eastAsia="Times New Roman" w:cs="Times New Roman"/>
          <w:szCs w:val="24"/>
        </w:rPr>
        <w:t xml:space="preserve">; </w:t>
      </w:r>
    </w:p>
    <w:p w14:paraId="53B9BA9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Αδιαφορείτε για το χάος</w:t>
      </w:r>
      <w:r>
        <w:rPr>
          <w:rFonts w:eastAsia="Times New Roman" w:cs="Times New Roman"/>
          <w:szCs w:val="24"/>
        </w:rPr>
        <w:t>,</w:t>
      </w:r>
      <w:r>
        <w:rPr>
          <w:rFonts w:eastAsia="Times New Roman" w:cs="Times New Roman"/>
          <w:szCs w:val="24"/>
        </w:rPr>
        <w:t xml:space="preserve"> που θα επιφέρει η απλή αναλογική, την οποία εμφανίζετε ως ελιξίριο για τις παθογένειες της </w:t>
      </w:r>
      <w:r>
        <w:rPr>
          <w:rFonts w:eastAsia="Times New Roman" w:cs="Times New Roman"/>
          <w:szCs w:val="24"/>
        </w:rPr>
        <w:t>αυτοδιοίκησης</w:t>
      </w:r>
      <w:r>
        <w:rPr>
          <w:rFonts w:eastAsia="Times New Roman" w:cs="Times New Roman"/>
          <w:szCs w:val="24"/>
        </w:rPr>
        <w:t xml:space="preserve">. Κινδυνεύει, όμως, να οδηγήσει την </w:t>
      </w:r>
      <w:r>
        <w:rPr>
          <w:rFonts w:eastAsia="Times New Roman" w:cs="Times New Roman"/>
          <w:szCs w:val="24"/>
        </w:rPr>
        <w:t xml:space="preserve">αυτοδιοίκηση </w:t>
      </w:r>
      <w:r>
        <w:rPr>
          <w:rFonts w:eastAsia="Times New Roman" w:cs="Times New Roman"/>
          <w:szCs w:val="24"/>
        </w:rPr>
        <w:t>σε διαρκή πα</w:t>
      </w:r>
      <w:r>
        <w:rPr>
          <w:rFonts w:eastAsia="Times New Roman" w:cs="Times New Roman"/>
          <w:szCs w:val="24"/>
        </w:rPr>
        <w:t>ραλυσία η απλή αναλογική, καθώς δεν υπάρχει η δυνατότητα της προκήρυξης νέων δημοτικών ή περιφερειακών εκλογών, όπως συμβαίνει με την αδυναμία σχηματισμού Κυβέρνησης. Όμως, όλα αυτά τα πολύ λογικά για τον κοινό νου επιχειρήματα</w:t>
      </w:r>
      <w:r>
        <w:rPr>
          <w:rFonts w:eastAsia="Times New Roman" w:cs="Times New Roman"/>
          <w:szCs w:val="24"/>
        </w:rPr>
        <w:t>,</w:t>
      </w:r>
      <w:r>
        <w:rPr>
          <w:rFonts w:eastAsia="Times New Roman" w:cs="Times New Roman"/>
          <w:szCs w:val="24"/>
        </w:rPr>
        <w:t xml:space="preserve"> δεν έχουν αξία για τους φωσ</w:t>
      </w:r>
      <w:r>
        <w:rPr>
          <w:rFonts w:eastAsia="Times New Roman" w:cs="Times New Roman"/>
          <w:szCs w:val="24"/>
        </w:rPr>
        <w:t>τήρες του Μαξίμου, που απεργάζονται σενάρια πολιτικής σωτηρίας του ναυαγίου</w:t>
      </w:r>
      <w:r>
        <w:rPr>
          <w:rFonts w:eastAsia="Times New Roman" w:cs="Times New Roman"/>
          <w:szCs w:val="24"/>
        </w:rPr>
        <w:t>,</w:t>
      </w:r>
      <w:r>
        <w:rPr>
          <w:rFonts w:eastAsia="Times New Roman" w:cs="Times New Roman"/>
          <w:szCs w:val="24"/>
        </w:rPr>
        <w:t xml:space="preserve"> που ονομάζεται ΣΥΡΙΖΑ. Αυτό γίνεται φανερό και με την άρνησή σας να δώσετε τη δυνατότητα ψήφου στους Έλληνες του εξωτερικού. Εκατοντάδες χιλιάδες συμπατριώτες </w:t>
      </w:r>
      <w:r>
        <w:rPr>
          <w:rFonts w:eastAsia="Times New Roman" w:cs="Times New Roman"/>
          <w:szCs w:val="24"/>
        </w:rPr>
        <w:t>μας,</w:t>
      </w:r>
      <w:r>
        <w:rPr>
          <w:rFonts w:eastAsia="Times New Roman" w:cs="Times New Roman"/>
          <w:szCs w:val="24"/>
        </w:rPr>
        <w:t xml:space="preserve"> που έφυγαν προς</w:t>
      </w:r>
      <w:r>
        <w:rPr>
          <w:rFonts w:eastAsia="Times New Roman" w:cs="Times New Roman"/>
          <w:szCs w:val="24"/>
        </w:rPr>
        <w:t xml:space="preserve"> αναζήτηση εργασίας, βλέπουν πόρτα από την τόσο λαοφιλή Κυβέρνηση. Με πρόσχημα τη συγκρότηση επιτροπής, που θα εξετάσει το ζήτημα, ουσιαστικά έχουμε παραπομπή στις ελληνικές καλένδες και έτσι αποκλεισμό από μια διαδικασία</w:t>
      </w:r>
      <w:r>
        <w:rPr>
          <w:rFonts w:eastAsia="Times New Roman" w:cs="Times New Roman"/>
          <w:szCs w:val="24"/>
        </w:rPr>
        <w:t>,</w:t>
      </w:r>
      <w:r>
        <w:rPr>
          <w:rFonts w:eastAsia="Times New Roman" w:cs="Times New Roman"/>
          <w:szCs w:val="24"/>
        </w:rPr>
        <w:t xml:space="preserve"> που είναι αυτονόητη στα περισσότε</w:t>
      </w:r>
      <w:r>
        <w:rPr>
          <w:rFonts w:eastAsia="Times New Roman" w:cs="Times New Roman"/>
          <w:szCs w:val="24"/>
        </w:rPr>
        <w:t xml:space="preserve">ρο ανεπτυγμένα κράτη του κόσμου. </w:t>
      </w:r>
    </w:p>
    <w:p w14:paraId="53B9BA9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πρόταση της Νέας Δημοκρατίας είναι ξεκάθαρη, απλή και άμεσα υλοποιήσιμη. Ακόμη και η Τουρκία έδωσε αυτό το δικαίωμα στις πρόσφατες εκλογές. Εσείς τι φοβόσαστε; Προφανώς, κάτι έχουν μετρήσει οι </w:t>
      </w:r>
      <w:proofErr w:type="spellStart"/>
      <w:r>
        <w:rPr>
          <w:rFonts w:eastAsia="Times New Roman" w:cs="Times New Roman"/>
          <w:szCs w:val="24"/>
        </w:rPr>
        <w:t>εκλογομάγειροι</w:t>
      </w:r>
      <w:proofErr w:type="spellEnd"/>
      <w:r>
        <w:rPr>
          <w:rFonts w:eastAsia="Times New Roman" w:cs="Times New Roman"/>
          <w:szCs w:val="24"/>
        </w:rPr>
        <w:t xml:space="preserve"> του ΣΥΡΙΖΑ, </w:t>
      </w:r>
      <w:r>
        <w:rPr>
          <w:rFonts w:eastAsia="Times New Roman" w:cs="Times New Roman"/>
          <w:szCs w:val="24"/>
        </w:rPr>
        <w:t xml:space="preserve">κάτι που τους κάνει να ξορκίζουν την ψήφο των συμπατριωτών μας. Ίσως, επειδή η Κυβέρνηση αυτή δεν κάνει τίποτα για να επανέλθουν οι νέοι μας, που θα γύριζαν ασμένως, αν έβρισκαν εδώ εργασία. </w:t>
      </w:r>
    </w:p>
    <w:p w14:paraId="53B9BA94" w14:textId="77777777" w:rsidR="00D9389E" w:rsidRDefault="0030006C">
      <w:pPr>
        <w:spacing w:line="600" w:lineRule="auto"/>
        <w:ind w:firstLine="720"/>
        <w:contextualSpacing/>
        <w:jc w:val="both"/>
        <w:rPr>
          <w:rFonts w:eastAsia="Times New Roman"/>
          <w:bCs/>
        </w:rPr>
      </w:pPr>
      <w:r w:rsidRPr="00F8084C">
        <w:rPr>
          <w:rFonts w:eastAsia="Times New Roman"/>
          <w:bCs/>
        </w:rPr>
        <w:t xml:space="preserve">(Στο σημείο αυτό κτυπάει το κουδούνι λήξεως του χρόνου ομιλίας </w:t>
      </w:r>
      <w:r w:rsidRPr="00F8084C">
        <w:rPr>
          <w:rFonts w:eastAsia="Times New Roman"/>
          <w:bCs/>
        </w:rPr>
        <w:t>του κυρίου Βουλευτή)</w:t>
      </w:r>
    </w:p>
    <w:p w14:paraId="53B9BA9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Κύριε Πρόεδρε, ολοκληρώνω στο επόμενο λεπτό.</w:t>
      </w:r>
    </w:p>
    <w:p w14:paraId="53B9BA9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Όμως, για να γίνει αυτό χρειάζεται σχέδιο, δουλειά και επενδύσεις και αυτά είναι άγνωστες λέξεις για την Κυβέρνηση ΣΥΡΙΖΑ, που το μόνο που την ενδιαφέρει είναι λίγοι ακόμη μήνες στη εξουσία </w:t>
      </w:r>
      <w:r>
        <w:rPr>
          <w:rFonts w:eastAsia="Times New Roman" w:cs="Times New Roman"/>
          <w:szCs w:val="24"/>
        </w:rPr>
        <w:t>και ας πάει και το παλιάμπελο.</w:t>
      </w:r>
    </w:p>
    <w:p w14:paraId="53B9BA9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όπως όλα δείχνουν</w:t>
      </w:r>
      <w:r>
        <w:rPr>
          <w:rFonts w:eastAsia="Times New Roman" w:cs="Times New Roman"/>
          <w:szCs w:val="24"/>
        </w:rPr>
        <w:t>,</w:t>
      </w:r>
      <w:r>
        <w:rPr>
          <w:rFonts w:eastAsia="Times New Roman" w:cs="Times New Roman"/>
          <w:szCs w:val="24"/>
        </w:rPr>
        <w:t xml:space="preserve"> τον Μάιο θα στηθούν τέσσερις κάλπες για Βουλευτές, Ευρωβουλευτές, </w:t>
      </w:r>
      <w:r>
        <w:rPr>
          <w:rFonts w:eastAsia="Times New Roman" w:cs="Times New Roman"/>
          <w:szCs w:val="24"/>
        </w:rPr>
        <w:t>δ</w:t>
      </w:r>
      <w:r>
        <w:rPr>
          <w:rFonts w:eastAsia="Times New Roman" w:cs="Times New Roman"/>
          <w:szCs w:val="24"/>
        </w:rPr>
        <w:t xml:space="preserve">ημάρχους και </w:t>
      </w:r>
      <w:r>
        <w:rPr>
          <w:rFonts w:eastAsia="Times New Roman" w:cs="Times New Roman"/>
          <w:szCs w:val="24"/>
        </w:rPr>
        <w:t>π</w:t>
      </w:r>
      <w:r>
        <w:rPr>
          <w:rFonts w:eastAsia="Times New Roman" w:cs="Times New Roman"/>
          <w:szCs w:val="24"/>
        </w:rPr>
        <w:t>εριφερειάρχες. Έσχατη ελπίδα σας, η εκτό</w:t>
      </w:r>
      <w:r>
        <w:rPr>
          <w:rFonts w:eastAsia="Times New Roman" w:cs="Times New Roman"/>
          <w:szCs w:val="24"/>
        </w:rPr>
        <w:lastRenderedPageBreak/>
        <w:t>νωση των πολιτών στις άλλες κάλπες και η πολιτική σας ε</w:t>
      </w:r>
      <w:r>
        <w:rPr>
          <w:rFonts w:eastAsia="Times New Roman" w:cs="Times New Roman"/>
          <w:szCs w:val="24"/>
        </w:rPr>
        <w:t>πιβίωση σε ποσοστά</w:t>
      </w:r>
      <w:r>
        <w:rPr>
          <w:rFonts w:eastAsia="Times New Roman" w:cs="Times New Roman"/>
          <w:szCs w:val="24"/>
        </w:rPr>
        <w:t>,</w:t>
      </w:r>
      <w:r>
        <w:rPr>
          <w:rFonts w:eastAsia="Times New Roman" w:cs="Times New Roman"/>
          <w:szCs w:val="24"/>
        </w:rPr>
        <w:t xml:space="preserve"> που θα εκβιάσουν την προεδρική εκλογή τον Ιανουάριο του 2020. Όμως, λογαριάζετε χωρίς τον ξενοδόχο. Η απάντηση από την ελληνικό λαό θα είναι σκληρή. </w:t>
      </w:r>
    </w:p>
    <w:p w14:paraId="53B9BA9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Για όλους αυτούς τους λόγους, η Νέα Δημοκρατία καταψηφίζει το παρόν νομοσχέδιο και δεσ</w:t>
      </w:r>
      <w:r>
        <w:rPr>
          <w:rFonts w:eastAsia="Times New Roman" w:cs="Times New Roman"/>
          <w:szCs w:val="24"/>
        </w:rPr>
        <w:t xml:space="preserve">μεύεται να το καταργήσει μόλις γίνει Κυβέρνηση. </w:t>
      </w:r>
    </w:p>
    <w:p w14:paraId="53B9BA9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3B9BA9A" w14:textId="77777777" w:rsidR="00D9389E" w:rsidRDefault="0030006C">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53B9BA9B" w14:textId="77777777" w:rsidR="00D9389E" w:rsidRDefault="0030006C">
      <w:pPr>
        <w:spacing w:line="600" w:lineRule="auto"/>
        <w:ind w:firstLine="720"/>
        <w:contextualSpacing/>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Χαρακόπουλο</w:t>
      </w:r>
      <w:proofErr w:type="spellEnd"/>
      <w:r>
        <w:rPr>
          <w:rFonts w:eastAsia="Times New Roman" w:cs="Times New Roman"/>
          <w:szCs w:val="24"/>
        </w:rPr>
        <w:t xml:space="preserve"> και για την συνέπεια στον χρόνο.</w:t>
      </w:r>
    </w:p>
    <w:p w14:paraId="53B9BA9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Μιχαήλ Τζελέπης, Βουλευτής Σερρών της Δημοκρατικής Συμπαράταξης. </w:t>
      </w:r>
    </w:p>
    <w:p w14:paraId="53B9BA9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Κύριε Τζελέπη, έχετε τον λόγο.</w:t>
      </w:r>
    </w:p>
    <w:p w14:paraId="53B9BA9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Ευχαριστώ, κύριε Πρόεδρε. </w:t>
      </w:r>
    </w:p>
    <w:p w14:paraId="53B9BA9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νωπές ακόμη οι εξαγγελίες του Πρωθυπουργού στη μνήμη μας, οι</w:t>
      </w:r>
      <w:r>
        <w:rPr>
          <w:rFonts w:eastAsia="Times New Roman" w:cs="Times New Roman"/>
          <w:szCs w:val="24"/>
        </w:rPr>
        <w:t xml:space="preserve"> μεγαλεπήβολες</w:t>
      </w:r>
      <w:r w:rsidRPr="006E44E9">
        <w:rPr>
          <w:rFonts w:eastAsia="Times New Roman" w:cs="Times New Roman"/>
          <w:szCs w:val="24"/>
        </w:rPr>
        <w:t>,</w:t>
      </w:r>
      <w:r>
        <w:rPr>
          <w:rFonts w:eastAsia="Times New Roman" w:cs="Times New Roman"/>
          <w:szCs w:val="24"/>
        </w:rPr>
        <w:t xml:space="preserve"> ότι «θα είμαστε κάθε λέξη του Συντάγματος». Δυστυχώς</w:t>
      </w:r>
      <w:r w:rsidRPr="006E44E9">
        <w:rPr>
          <w:rFonts w:eastAsia="Times New Roman" w:cs="Times New Roman"/>
          <w:szCs w:val="24"/>
        </w:rPr>
        <w:t>,</w:t>
      </w:r>
      <w:r>
        <w:rPr>
          <w:rFonts w:eastAsia="Times New Roman" w:cs="Times New Roman"/>
          <w:szCs w:val="24"/>
        </w:rPr>
        <w:t xml:space="preserve"> από </w:t>
      </w:r>
      <w:r>
        <w:rPr>
          <w:rFonts w:eastAsia="Times New Roman" w:cs="Times New Roman"/>
          <w:szCs w:val="24"/>
        </w:rPr>
        <w:lastRenderedPageBreak/>
        <w:t>αυτές τις εξαγγελίες</w:t>
      </w:r>
      <w:r w:rsidRPr="006E44E9">
        <w:rPr>
          <w:rFonts w:eastAsia="Times New Roman" w:cs="Times New Roman"/>
          <w:szCs w:val="24"/>
        </w:rPr>
        <w:t>,</w:t>
      </w:r>
      <w:r>
        <w:rPr>
          <w:rFonts w:eastAsia="Times New Roman" w:cs="Times New Roman"/>
          <w:szCs w:val="24"/>
        </w:rPr>
        <w:t xml:space="preserve"> η </w:t>
      </w:r>
      <w:r>
        <w:rPr>
          <w:rFonts w:eastAsia="Times New Roman" w:cs="Times New Roman"/>
          <w:szCs w:val="24"/>
        </w:rPr>
        <w:t xml:space="preserve">συγκυβέρνηση </w:t>
      </w:r>
      <w:r>
        <w:rPr>
          <w:rFonts w:eastAsia="Times New Roman" w:cs="Times New Roman"/>
          <w:szCs w:val="24"/>
        </w:rPr>
        <w:t xml:space="preserve">ΣΥΡΙΖΑ-ΑΝΕΛ πέρασε στην άλλη άκρη, στον απόλυτο ευτελισμό του θεσμού της δημοκρατίας μας, στην </w:t>
      </w:r>
      <w:proofErr w:type="spellStart"/>
      <w:r>
        <w:rPr>
          <w:rFonts w:eastAsia="Times New Roman" w:cs="Times New Roman"/>
          <w:szCs w:val="24"/>
        </w:rPr>
        <w:t>εργαλειοποίησή</w:t>
      </w:r>
      <w:proofErr w:type="spellEnd"/>
      <w:r>
        <w:rPr>
          <w:rFonts w:eastAsia="Times New Roman" w:cs="Times New Roman"/>
          <w:szCs w:val="24"/>
        </w:rPr>
        <w:t xml:space="preserve"> τους και χειραγώγησή </w:t>
      </w:r>
      <w:r>
        <w:rPr>
          <w:rFonts w:eastAsia="Times New Roman" w:cs="Times New Roman"/>
          <w:szCs w:val="24"/>
        </w:rPr>
        <w:t>τους,</w:t>
      </w:r>
      <w:r>
        <w:rPr>
          <w:rFonts w:eastAsia="Times New Roman" w:cs="Times New Roman"/>
          <w:szCs w:val="24"/>
        </w:rPr>
        <w:t xml:space="preserve"> μόνο και</w:t>
      </w:r>
      <w:r>
        <w:rPr>
          <w:rFonts w:eastAsia="Times New Roman" w:cs="Times New Roman"/>
          <w:szCs w:val="24"/>
        </w:rPr>
        <w:t xml:space="preserve"> μόνο με έναν σκοπό</w:t>
      </w:r>
      <w:r>
        <w:rPr>
          <w:rFonts w:eastAsia="Times New Roman" w:cs="Times New Roman"/>
          <w:szCs w:val="24"/>
        </w:rPr>
        <w:t>:</w:t>
      </w:r>
      <w:r>
        <w:rPr>
          <w:rFonts w:eastAsia="Times New Roman" w:cs="Times New Roman"/>
          <w:szCs w:val="24"/>
        </w:rPr>
        <w:t xml:space="preserve"> μικροκομματικά οφέλη. Αυτό βλέπουμε στο παρόν νομοσχέδιο. Γιατί; Διότι η συγκυβέρνηση ΣΥΡΙΖΑ-ΑΝΕΛ</w:t>
      </w:r>
      <w:r w:rsidRPr="006E44E9">
        <w:rPr>
          <w:rFonts w:eastAsia="Times New Roman" w:cs="Times New Roman"/>
          <w:szCs w:val="24"/>
        </w:rPr>
        <w:t>,</w:t>
      </w:r>
      <w:r>
        <w:rPr>
          <w:rFonts w:eastAsia="Times New Roman" w:cs="Times New Roman"/>
          <w:szCs w:val="24"/>
        </w:rPr>
        <w:t xml:space="preserve"> γνωρίζοντας πολύ καλά ότι δεν μπορεί να έχει παρέμβαση στην τοπική αυτοδιοίκηση, με αυτό το σχέδιο νόμου προσπαθεί να τη διαλύσει με κάθ</w:t>
      </w:r>
      <w:r>
        <w:rPr>
          <w:rFonts w:eastAsia="Times New Roman" w:cs="Times New Roman"/>
          <w:szCs w:val="24"/>
        </w:rPr>
        <w:t>ε μέσο και με κάθε τρόπο. Και για το ότι δεν έχει παρέμβαση στην τοπική αυτοδιοίκηση, θα σας θυμίσω και έναν άλλον χαρακτηρισμό του Πρωθυπουργού για τους εκλεγμένους δημάρχους, χαρακτηρίζοντάς τους βλαχοδημάρχους. Άρα, σηματοδοτεί ότι η συγκυβέρνηση ΣΥΡΙΖΑ</w:t>
      </w:r>
      <w:r>
        <w:rPr>
          <w:rFonts w:eastAsia="Times New Roman" w:cs="Times New Roman"/>
          <w:szCs w:val="24"/>
        </w:rPr>
        <w:t>-ΑΝΕΛ και ιδιαίτερα ο ΣΥΡΙΖΑ</w:t>
      </w:r>
      <w:r>
        <w:rPr>
          <w:rFonts w:eastAsia="Times New Roman" w:cs="Times New Roman"/>
          <w:szCs w:val="24"/>
        </w:rPr>
        <w:t>,</w:t>
      </w:r>
      <w:r>
        <w:rPr>
          <w:rFonts w:eastAsia="Times New Roman" w:cs="Times New Roman"/>
          <w:szCs w:val="24"/>
        </w:rPr>
        <w:t xml:space="preserve"> έχει μηδενική κοινωνική παρέμβαση στο χώρο της αυτοδιοίκησης και ένδεια στελεχών. </w:t>
      </w:r>
    </w:p>
    <w:p w14:paraId="53B9BAA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ένα νομοσχέδιο συνονθύλευμα μικροπολιτικής σκοπιμότητας και εχθρότητας προς την </w:t>
      </w:r>
      <w:r>
        <w:rPr>
          <w:rFonts w:eastAsia="Times New Roman" w:cs="Times New Roman"/>
          <w:szCs w:val="24"/>
        </w:rPr>
        <w:t xml:space="preserve">αυτοδιοίκηση </w:t>
      </w:r>
      <w:r>
        <w:rPr>
          <w:rFonts w:eastAsia="Times New Roman" w:cs="Times New Roman"/>
          <w:szCs w:val="24"/>
        </w:rPr>
        <w:t>και νομοτεχνικής ανικανότητας. Γιατί</w:t>
      </w:r>
      <w:r>
        <w:rPr>
          <w:rFonts w:eastAsia="Times New Roman" w:cs="Times New Roman"/>
          <w:szCs w:val="24"/>
        </w:rPr>
        <w:t xml:space="preserve"> με το παρόν σχέδιο νόμου</w:t>
      </w:r>
      <w:r>
        <w:rPr>
          <w:rFonts w:eastAsia="Times New Roman" w:cs="Times New Roman"/>
          <w:szCs w:val="24"/>
        </w:rPr>
        <w:t>,</w:t>
      </w:r>
      <w:r>
        <w:rPr>
          <w:rFonts w:eastAsia="Times New Roman" w:cs="Times New Roman"/>
          <w:szCs w:val="24"/>
        </w:rPr>
        <w:t xml:space="preserve"> επιχειρείται να οδηγηθεί σε πλήρη απορρύθμιση ο θεσμός της </w:t>
      </w:r>
      <w:r>
        <w:rPr>
          <w:rFonts w:eastAsia="Times New Roman" w:cs="Times New Roman"/>
          <w:szCs w:val="24"/>
        </w:rPr>
        <w:t xml:space="preserve">τοπικής αυτοδιοίκησης </w:t>
      </w:r>
      <w:r>
        <w:rPr>
          <w:rFonts w:eastAsia="Times New Roman" w:cs="Times New Roman"/>
          <w:szCs w:val="24"/>
        </w:rPr>
        <w:t xml:space="preserve">και να κάνει ακριβώς τα αντίθετα από αυτά </w:t>
      </w:r>
      <w:r>
        <w:rPr>
          <w:rFonts w:eastAsia="Times New Roman" w:cs="Times New Roman"/>
          <w:szCs w:val="24"/>
        </w:rPr>
        <w:lastRenderedPageBreak/>
        <w:t>που πρέσβευε ο Κλεισθένης, ο μεγάλος αυτός μεταρρυθμιστής της Αθηναϊκής Δημοκρατίας. Γι</w:t>
      </w:r>
      <w:r>
        <w:rPr>
          <w:rFonts w:eastAsia="Times New Roman" w:cs="Times New Roman"/>
          <w:szCs w:val="24"/>
        </w:rPr>
        <w:t>’</w:t>
      </w:r>
      <w:r>
        <w:rPr>
          <w:rFonts w:eastAsia="Times New Roman" w:cs="Times New Roman"/>
          <w:szCs w:val="24"/>
        </w:rPr>
        <w:t xml:space="preserve"> αυτό αδικείτε τον</w:t>
      </w:r>
      <w:r>
        <w:rPr>
          <w:rFonts w:eastAsia="Times New Roman" w:cs="Times New Roman"/>
          <w:szCs w:val="24"/>
        </w:rPr>
        <w:t xml:space="preserve"> Κλεισθένη</w:t>
      </w:r>
      <w:r>
        <w:rPr>
          <w:rFonts w:eastAsia="Times New Roman" w:cs="Times New Roman"/>
          <w:szCs w:val="24"/>
        </w:rPr>
        <w:t>,</w:t>
      </w:r>
      <w:r>
        <w:rPr>
          <w:rFonts w:eastAsia="Times New Roman" w:cs="Times New Roman"/>
          <w:szCs w:val="24"/>
        </w:rPr>
        <w:t xml:space="preserve"> όταν χρησιμοποιείτε το όνομά του στο παρόν νομοσχέδιο. Μάλλον, τον Νέρωνα έπρεπε να χρησιμοποιήσετε, για να ονοματίσετε το συγκεκριμένο νομοσχέδιο. </w:t>
      </w:r>
    </w:p>
    <w:p w14:paraId="53B9BAA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Το παρόν σχέδιο νόμου, αγαπητοί συνάδελφοι, δεν αποτελεί μεταρρύθμιση, αλλά απορρύθμιση</w:t>
      </w:r>
      <w:r>
        <w:rPr>
          <w:rFonts w:eastAsia="Times New Roman" w:cs="Times New Roman"/>
          <w:szCs w:val="24"/>
        </w:rPr>
        <w:t>,</w:t>
      </w:r>
      <w:r>
        <w:rPr>
          <w:rFonts w:eastAsia="Times New Roman" w:cs="Times New Roman"/>
          <w:szCs w:val="24"/>
        </w:rPr>
        <w:t xml:space="preserve"> παρά τ</w:t>
      </w:r>
      <w:r>
        <w:rPr>
          <w:rFonts w:eastAsia="Times New Roman" w:cs="Times New Roman"/>
          <w:szCs w:val="24"/>
        </w:rPr>
        <w:t>ο γεγονός ότι εσάς σας αρέσει μονίμως και διαρκώς να ζείτε ένα δικό σας παραμύθι, γιατί νομίζετε ότι πλέον σας πιστεύει ο κόσμος. Για να λέμε, όμως, τα πράγματα με το όνομά τους, ό,τι μεταρρύθμιση έχει γίνει στην τοπική αυτοδιοίκηση Α΄ και Β΄ βαθμού έχει γ</w:t>
      </w:r>
      <w:r>
        <w:rPr>
          <w:rFonts w:eastAsia="Times New Roman" w:cs="Times New Roman"/>
          <w:szCs w:val="24"/>
        </w:rPr>
        <w:t>ίνει από κυβερνήσεις ΠΑΣΟΚ και όλα αυτά τα νομοθετήματα</w:t>
      </w:r>
      <w:r>
        <w:rPr>
          <w:rFonts w:eastAsia="Times New Roman" w:cs="Times New Roman"/>
          <w:szCs w:val="24"/>
        </w:rPr>
        <w:t>,</w:t>
      </w:r>
      <w:r>
        <w:rPr>
          <w:rFonts w:eastAsia="Times New Roman" w:cs="Times New Roman"/>
          <w:szCs w:val="24"/>
        </w:rPr>
        <w:t xml:space="preserve"> τα οποία αγκαλιάστηκαν τόσο από τους </w:t>
      </w:r>
      <w:proofErr w:type="spellStart"/>
      <w:r>
        <w:rPr>
          <w:rFonts w:eastAsia="Times New Roman" w:cs="Times New Roman"/>
          <w:szCs w:val="24"/>
        </w:rPr>
        <w:t>αυτοδιοικητικούς</w:t>
      </w:r>
      <w:proofErr w:type="spellEnd"/>
      <w:r>
        <w:rPr>
          <w:rFonts w:eastAsia="Times New Roman" w:cs="Times New Roman"/>
          <w:szCs w:val="24"/>
        </w:rPr>
        <w:t>,</w:t>
      </w:r>
      <w:r>
        <w:rPr>
          <w:rFonts w:eastAsia="Times New Roman" w:cs="Times New Roman"/>
          <w:szCs w:val="24"/>
        </w:rPr>
        <w:t xml:space="preserve"> όσο και από τον λαό: </w:t>
      </w:r>
      <w:r>
        <w:rPr>
          <w:rFonts w:eastAsia="Times New Roman" w:cs="Times New Roman"/>
          <w:szCs w:val="24"/>
        </w:rPr>
        <w:t>«</w:t>
      </w:r>
      <w:r>
        <w:rPr>
          <w:rFonts w:eastAsia="Times New Roman" w:cs="Times New Roman"/>
          <w:szCs w:val="24"/>
        </w:rPr>
        <w:t>ΚΑΠΟΔΙΣΤΡΙΑΣ</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ΚΑΛΛΙΚΡΑΤΗΣ</w:t>
      </w:r>
      <w:r>
        <w:rPr>
          <w:rFonts w:eastAsia="Times New Roman" w:cs="Times New Roman"/>
          <w:szCs w:val="24"/>
        </w:rPr>
        <w:t>»</w:t>
      </w:r>
      <w:r>
        <w:rPr>
          <w:rFonts w:eastAsia="Times New Roman" w:cs="Times New Roman"/>
          <w:szCs w:val="24"/>
        </w:rPr>
        <w:t xml:space="preserve">, Β΄ βαθμός </w:t>
      </w:r>
      <w:r>
        <w:rPr>
          <w:rFonts w:eastAsia="Times New Roman" w:cs="Times New Roman"/>
          <w:szCs w:val="24"/>
        </w:rPr>
        <w:t>αυτοδιοίκησης</w:t>
      </w:r>
      <w:r>
        <w:rPr>
          <w:rFonts w:eastAsia="Times New Roman" w:cs="Times New Roman"/>
          <w:szCs w:val="24"/>
        </w:rPr>
        <w:t>. Γιατί η μεγάλη διαφορά με εμάς, είναι ότι εμείς είχαμε γνώση και εμ</w:t>
      </w:r>
      <w:r>
        <w:rPr>
          <w:rFonts w:eastAsia="Times New Roman" w:cs="Times New Roman"/>
          <w:szCs w:val="24"/>
        </w:rPr>
        <w:t>πειρία και αφουγκραζόμασταν τις ανάγκες των τοπικών κοινωνικών και τις κάναμε πράξη. Δεν είχαμε την έννοια μας πώς θα εξασφαλίσουμε μικροκομματικά οφέλη.</w:t>
      </w:r>
    </w:p>
    <w:p w14:paraId="53B9BAA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Ας πάρουμε, όμως, τα πράγματα με μια λογική σειρά. Το σύστημα της απλής και δόλιας αναλογικής</w:t>
      </w:r>
      <w:r>
        <w:rPr>
          <w:rFonts w:eastAsia="Times New Roman" w:cs="Times New Roman"/>
          <w:szCs w:val="24"/>
        </w:rPr>
        <w:t>,</w:t>
      </w:r>
      <w:r>
        <w:rPr>
          <w:rFonts w:eastAsia="Times New Roman" w:cs="Times New Roman"/>
          <w:szCs w:val="24"/>
        </w:rPr>
        <w:t xml:space="preserve"> που εισ</w:t>
      </w:r>
      <w:r>
        <w:rPr>
          <w:rFonts w:eastAsia="Times New Roman" w:cs="Times New Roman"/>
          <w:szCs w:val="24"/>
        </w:rPr>
        <w:t xml:space="preserve">άγεται απλά, προωθεί </w:t>
      </w:r>
      <w:proofErr w:type="spellStart"/>
      <w:r>
        <w:rPr>
          <w:rFonts w:eastAsia="Times New Roman" w:cs="Times New Roman"/>
          <w:szCs w:val="24"/>
        </w:rPr>
        <w:t>μειοψηφίες</w:t>
      </w:r>
      <w:proofErr w:type="spellEnd"/>
      <w:r>
        <w:rPr>
          <w:rFonts w:eastAsia="Times New Roman" w:cs="Times New Roman"/>
          <w:szCs w:val="24"/>
        </w:rPr>
        <w:t xml:space="preserve"> και καθιστά όμηρο τον </w:t>
      </w:r>
      <w:r>
        <w:rPr>
          <w:rFonts w:eastAsia="Times New Roman" w:cs="Times New Roman"/>
          <w:szCs w:val="24"/>
        </w:rPr>
        <w:t>δ</w:t>
      </w:r>
      <w:r>
        <w:rPr>
          <w:rFonts w:eastAsia="Times New Roman" w:cs="Times New Roman"/>
          <w:szCs w:val="24"/>
        </w:rPr>
        <w:t xml:space="preserve">ήμαρχο και μη λειτουργικό τον </w:t>
      </w:r>
      <w:r>
        <w:rPr>
          <w:rFonts w:eastAsia="Times New Roman" w:cs="Times New Roman"/>
          <w:szCs w:val="24"/>
        </w:rPr>
        <w:t>δ</w:t>
      </w:r>
      <w:r>
        <w:rPr>
          <w:rFonts w:eastAsia="Times New Roman" w:cs="Times New Roman"/>
          <w:szCs w:val="24"/>
        </w:rPr>
        <w:t>ήμο. Υπονομεύετε με κάθε τρόπο την τοπική δημοκρατία</w:t>
      </w:r>
      <w:r>
        <w:rPr>
          <w:rFonts w:eastAsia="Times New Roman" w:cs="Times New Roman"/>
          <w:szCs w:val="24"/>
        </w:rPr>
        <w:t>,</w:t>
      </w:r>
      <w:r>
        <w:rPr>
          <w:rFonts w:eastAsia="Times New Roman" w:cs="Times New Roman"/>
          <w:szCs w:val="24"/>
        </w:rPr>
        <w:t xml:space="preserve"> με την εύνοια των </w:t>
      </w:r>
      <w:proofErr w:type="spellStart"/>
      <w:r>
        <w:rPr>
          <w:rFonts w:eastAsia="Times New Roman" w:cs="Times New Roman"/>
          <w:szCs w:val="24"/>
        </w:rPr>
        <w:t>μειοψηφιών</w:t>
      </w:r>
      <w:proofErr w:type="spellEnd"/>
      <w:r>
        <w:rPr>
          <w:rFonts w:eastAsia="Times New Roman" w:cs="Times New Roman"/>
          <w:szCs w:val="24"/>
        </w:rPr>
        <w:t>, με τη δυνατότητα των μετακινήσεων και της κινητικότητας. Έτσι θα δούμε σε τοπικό επίπεδο να ενισχύεται η δημοκρατία της μειοψηφίας.</w:t>
      </w:r>
    </w:p>
    <w:p w14:paraId="53B9BAA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Ως προς τον τρόπο δε</w:t>
      </w:r>
      <w:r>
        <w:rPr>
          <w:rFonts w:eastAsia="Times New Roman" w:cs="Times New Roman"/>
          <w:szCs w:val="24"/>
        </w:rPr>
        <w:t>,</w:t>
      </w:r>
      <w:r>
        <w:rPr>
          <w:rFonts w:eastAsia="Times New Roman" w:cs="Times New Roman"/>
          <w:szCs w:val="24"/>
        </w:rPr>
        <w:t xml:space="preserve"> της εκλογής του δημάρχου</w:t>
      </w:r>
      <w:r>
        <w:rPr>
          <w:rFonts w:eastAsia="Times New Roman" w:cs="Times New Roman"/>
          <w:szCs w:val="24"/>
        </w:rPr>
        <w:t>,</w:t>
      </w:r>
      <w:r>
        <w:rPr>
          <w:rFonts w:eastAsia="Times New Roman" w:cs="Times New Roman"/>
          <w:szCs w:val="24"/>
        </w:rPr>
        <w:t xml:space="preserve"> με το προτεινόμενο εκλογικό σύστημα</w:t>
      </w:r>
      <w:r>
        <w:rPr>
          <w:rFonts w:eastAsia="Times New Roman" w:cs="Times New Roman"/>
          <w:szCs w:val="24"/>
        </w:rPr>
        <w:t>,</w:t>
      </w:r>
      <w:r>
        <w:rPr>
          <w:rFonts w:eastAsia="Times New Roman" w:cs="Times New Roman"/>
          <w:szCs w:val="24"/>
        </w:rPr>
        <w:t xml:space="preserve"> οι δήμαρ</w:t>
      </w:r>
      <w:r>
        <w:rPr>
          <w:rFonts w:eastAsia="Times New Roman" w:cs="Times New Roman"/>
          <w:szCs w:val="24"/>
        </w:rPr>
        <w:t>χοι θα εκλέγονται με ενισχυμένη από την άλλη πλευρά μειοψηφία, αλλά θα έχουν ρόλο διακοσμητικό και όχι ουσιαστικό. Το είπατε και εσείς. Δεν ψηφίζει. Είναι εκτελεστικός. Να σας πω κύριε Υπουργέ, τι θα κάνει; Στην καλύτερη περίπτωση</w:t>
      </w:r>
      <w:r>
        <w:rPr>
          <w:rFonts w:eastAsia="Times New Roman" w:cs="Times New Roman"/>
          <w:szCs w:val="24"/>
        </w:rPr>
        <w:t>,</w:t>
      </w:r>
      <w:r>
        <w:rPr>
          <w:rFonts w:eastAsia="Times New Roman" w:cs="Times New Roman"/>
          <w:szCs w:val="24"/>
        </w:rPr>
        <w:t xml:space="preserve"> θα είναι διαπραγματευτής</w:t>
      </w:r>
      <w:r>
        <w:rPr>
          <w:rFonts w:eastAsia="Times New Roman" w:cs="Times New Roman"/>
          <w:szCs w:val="24"/>
        </w:rPr>
        <w:t xml:space="preserve"> μεταξύ των </w:t>
      </w:r>
      <w:proofErr w:type="spellStart"/>
      <w:r>
        <w:rPr>
          <w:rFonts w:eastAsia="Times New Roman" w:cs="Times New Roman"/>
          <w:szCs w:val="24"/>
        </w:rPr>
        <w:t>μειοψηφιών</w:t>
      </w:r>
      <w:proofErr w:type="spellEnd"/>
      <w:r>
        <w:rPr>
          <w:rFonts w:eastAsia="Times New Roman" w:cs="Times New Roman"/>
          <w:szCs w:val="24"/>
        </w:rPr>
        <w:t>,</w:t>
      </w:r>
      <w:r>
        <w:rPr>
          <w:rFonts w:eastAsia="Times New Roman" w:cs="Times New Roman"/>
          <w:szCs w:val="24"/>
        </w:rPr>
        <w:t xml:space="preserve"> αν θα μπορέσει να περάσει κάποια απόφαση από το δημοτικό του συμβούλιο. </w:t>
      </w:r>
    </w:p>
    <w:p w14:paraId="53B9BAA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πολλάκις</w:t>
      </w:r>
      <w:proofErr w:type="spellEnd"/>
      <w:r>
        <w:rPr>
          <w:rFonts w:eastAsia="Times New Roman" w:cs="Times New Roman"/>
          <w:szCs w:val="24"/>
        </w:rPr>
        <w:t xml:space="preserve"> διαχειριζόμενη από σας συναίνεση, συνέργεια συνεργασίας</w:t>
      </w:r>
      <w:r>
        <w:rPr>
          <w:rFonts w:eastAsia="Times New Roman" w:cs="Times New Roman"/>
          <w:szCs w:val="24"/>
        </w:rPr>
        <w:t>,</w:t>
      </w:r>
      <w:r>
        <w:rPr>
          <w:rFonts w:eastAsia="Times New Roman" w:cs="Times New Roman"/>
          <w:szCs w:val="24"/>
        </w:rPr>
        <w:t xml:space="preserve"> σε καμ</w:t>
      </w:r>
      <w:r>
        <w:rPr>
          <w:rFonts w:eastAsia="Times New Roman" w:cs="Times New Roman"/>
          <w:szCs w:val="24"/>
        </w:rPr>
        <w:t>μ</w:t>
      </w:r>
      <w:r>
        <w:rPr>
          <w:rFonts w:eastAsia="Times New Roman" w:cs="Times New Roman"/>
          <w:szCs w:val="24"/>
        </w:rPr>
        <w:t>ία περίπτωση δεν μπορεί να επιβληθεί από ένα νόμο, όπως ο συγκεκριμένος, αλλά αποτελ</w:t>
      </w:r>
      <w:r>
        <w:rPr>
          <w:rFonts w:eastAsia="Times New Roman" w:cs="Times New Roman"/>
          <w:szCs w:val="24"/>
        </w:rPr>
        <w:t xml:space="preserve">εί στοιχείο της πολιτικής κουλτούρας και τις παιδείας και αγωγής ενός </w:t>
      </w:r>
      <w:r>
        <w:rPr>
          <w:rFonts w:eastAsia="Times New Roman" w:cs="Times New Roman"/>
          <w:szCs w:val="24"/>
        </w:rPr>
        <w:lastRenderedPageBreak/>
        <w:t xml:space="preserve">λαού. Ο δήμαρχος θα είναι έτσι έρμαιο των </w:t>
      </w:r>
      <w:proofErr w:type="spellStart"/>
      <w:r>
        <w:rPr>
          <w:rFonts w:eastAsia="Times New Roman" w:cs="Times New Roman"/>
          <w:szCs w:val="24"/>
        </w:rPr>
        <w:t>μειοψηφιών</w:t>
      </w:r>
      <w:proofErr w:type="spellEnd"/>
      <w:r>
        <w:rPr>
          <w:rFonts w:eastAsia="Times New Roman" w:cs="Times New Roman"/>
          <w:szCs w:val="24"/>
        </w:rPr>
        <w:t>,</w:t>
      </w:r>
      <w:r>
        <w:rPr>
          <w:rFonts w:eastAsia="Times New Roman" w:cs="Times New Roman"/>
          <w:szCs w:val="24"/>
        </w:rPr>
        <w:t xml:space="preserve"> που θα τον εμποδίζουν να εφαρμόζει το πρόγραμμα για το οποίο τον επέλεξαν οι δημότες με αυξημένη πλειοψηφία, γεγονός, άκρως αντισυντ</w:t>
      </w:r>
      <w:r>
        <w:rPr>
          <w:rFonts w:eastAsia="Times New Roman" w:cs="Times New Roman"/>
          <w:szCs w:val="24"/>
        </w:rPr>
        <w:t>αγματικό, αφού αναιρεί τη λαϊκή βούληση</w:t>
      </w:r>
      <w:r>
        <w:rPr>
          <w:rFonts w:eastAsia="Times New Roman" w:cs="Times New Roman"/>
          <w:szCs w:val="24"/>
        </w:rPr>
        <w:t>,</w:t>
      </w:r>
      <w:r>
        <w:rPr>
          <w:rFonts w:eastAsia="Times New Roman" w:cs="Times New Roman"/>
          <w:szCs w:val="24"/>
        </w:rPr>
        <w:t xml:space="preserve"> όπως αυτή εκφράζεται στις εκλογές. Τα δε δημοτικά συμβούλια</w:t>
      </w:r>
      <w:r>
        <w:rPr>
          <w:rFonts w:eastAsia="Times New Roman" w:cs="Times New Roman"/>
          <w:szCs w:val="24"/>
        </w:rPr>
        <w:t>,</w:t>
      </w:r>
      <w:r>
        <w:rPr>
          <w:rFonts w:eastAsia="Times New Roman" w:cs="Times New Roman"/>
          <w:szCs w:val="24"/>
        </w:rPr>
        <w:t xml:space="preserve"> αδυνατούν να λάβουν κρίσιμες και σοβαρές αποφάσεις, όπως παραδείγματος χάρη</w:t>
      </w:r>
      <w:r>
        <w:rPr>
          <w:rFonts w:eastAsia="Times New Roman" w:cs="Times New Roman"/>
          <w:szCs w:val="24"/>
        </w:rPr>
        <w:t>,</w:t>
      </w:r>
      <w:r>
        <w:rPr>
          <w:rFonts w:eastAsia="Times New Roman" w:cs="Times New Roman"/>
          <w:szCs w:val="24"/>
        </w:rPr>
        <w:t xml:space="preserve"> για τον καθορισμό των τελών και εσόδων, ρυθμίσεις κανονιστικού περιεχομένου. </w:t>
      </w:r>
      <w:r>
        <w:rPr>
          <w:rFonts w:eastAsia="Times New Roman" w:cs="Times New Roman"/>
          <w:szCs w:val="24"/>
        </w:rPr>
        <w:t>Και όλα αυτά</w:t>
      </w:r>
      <w:r>
        <w:rPr>
          <w:rFonts w:eastAsia="Times New Roman" w:cs="Times New Roman"/>
          <w:szCs w:val="24"/>
        </w:rPr>
        <w:t>,</w:t>
      </w:r>
      <w:r>
        <w:rPr>
          <w:rFonts w:eastAsia="Times New Roman" w:cs="Times New Roman"/>
          <w:szCs w:val="24"/>
        </w:rPr>
        <w:t xml:space="preserve"> θυσιάζονται στο βωμό των τοπικών μικροπολιτικών διαμαχών και εγωισμών. </w:t>
      </w:r>
    </w:p>
    <w:p w14:paraId="53B9BAA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ακυβερνησία πρέπει να θεωρείται δεδομένη, παρά τις όποιες θεωρητικές διαβεβαιώσεις σας, αφού στο νομοσχέδιο δεν προβλέπεται πουθενά σαφές εκλογικό μέτρο 3% ή 5% για την</w:t>
      </w:r>
      <w:r>
        <w:rPr>
          <w:rFonts w:eastAsia="Times New Roman" w:cs="Times New Roman"/>
          <w:szCs w:val="24"/>
        </w:rPr>
        <w:t xml:space="preserve"> είσοδο μιας παράταξης στα δημοτικά συμβούλια. Ακραία στοιχεία, ευκαιριακές συμμαχίες, με σκοπό την άλωση των θεσμών και την ικανοποίηση πρόσκαιρων προσωπικών συμφερόντων, λαϊκίστικες και αντιδημοκρατικές απόψεις θα έχουν περισσότερη ισχύ από τις δημοκρατι</w:t>
      </w:r>
      <w:r>
        <w:rPr>
          <w:rFonts w:eastAsia="Times New Roman" w:cs="Times New Roman"/>
          <w:szCs w:val="24"/>
        </w:rPr>
        <w:t>κές πλειοψηφίες</w:t>
      </w:r>
      <w:r>
        <w:rPr>
          <w:rFonts w:eastAsia="Times New Roman" w:cs="Times New Roman"/>
          <w:szCs w:val="24"/>
        </w:rPr>
        <w:t>,</w:t>
      </w:r>
      <w:r>
        <w:rPr>
          <w:rFonts w:eastAsia="Times New Roman" w:cs="Times New Roman"/>
          <w:szCs w:val="24"/>
        </w:rPr>
        <w:t xml:space="preserve"> που συνιστούν τον πυλώνα των δημοκρατικών πολιτευμάτων, κάτι που σε κα</w:t>
      </w:r>
      <w:r>
        <w:rPr>
          <w:rFonts w:eastAsia="Times New Roman" w:cs="Times New Roman"/>
          <w:szCs w:val="24"/>
        </w:rPr>
        <w:t>μ</w:t>
      </w:r>
      <w:r>
        <w:rPr>
          <w:rFonts w:eastAsia="Times New Roman" w:cs="Times New Roman"/>
          <w:szCs w:val="24"/>
        </w:rPr>
        <w:t xml:space="preserve">μία χώρα του κόσμου δεν γίνεται. </w:t>
      </w:r>
    </w:p>
    <w:p w14:paraId="53B9BAA6" w14:textId="77777777" w:rsidR="00D9389E" w:rsidRDefault="0030006C">
      <w:pPr>
        <w:spacing w:line="600" w:lineRule="auto"/>
        <w:ind w:firstLine="720"/>
        <w:contextualSpacing/>
        <w:jc w:val="both"/>
        <w:rPr>
          <w:rFonts w:eastAsia="Times New Roman" w:cs="Times New Roman"/>
          <w:szCs w:val="24"/>
        </w:rPr>
      </w:pPr>
      <w:r w:rsidRPr="00765C4E">
        <w:rPr>
          <w:rFonts w:eastAsia="Times New Roman" w:cs="Times New Roman"/>
          <w:szCs w:val="24"/>
        </w:rPr>
        <w:lastRenderedPageBreak/>
        <w:t xml:space="preserve">(Στο σημείο αυτό </w:t>
      </w:r>
      <w:r>
        <w:rPr>
          <w:rFonts w:eastAsia="Times New Roman" w:cs="Times New Roman"/>
          <w:szCs w:val="24"/>
        </w:rPr>
        <w:t>κ</w:t>
      </w:r>
      <w:r w:rsidRPr="00765C4E">
        <w:rPr>
          <w:rFonts w:eastAsia="Times New Roman" w:cs="Times New Roman"/>
          <w:szCs w:val="24"/>
        </w:rPr>
        <w:t xml:space="preserve">τυπάει </w:t>
      </w:r>
      <w:r w:rsidRPr="00765C4E">
        <w:rPr>
          <w:rFonts w:eastAsia="Times New Roman" w:cs="Times New Roman"/>
          <w:szCs w:val="24"/>
        </w:rPr>
        <w:t>το κουδούνι λήξεως του χρόνου του κυρίου Βουλευτή)</w:t>
      </w:r>
    </w:p>
    <w:p w14:paraId="53B9BAA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με την ανοχή σας.</w:t>
      </w:r>
    </w:p>
    <w:p w14:paraId="53B9BAA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απορρύθμιση κ</w:t>
      </w:r>
      <w:r>
        <w:rPr>
          <w:rFonts w:eastAsia="Times New Roman" w:cs="Times New Roman"/>
          <w:szCs w:val="24"/>
        </w:rPr>
        <w:t xml:space="preserve">αι η ακυβερνησία που θα υπάρξουν στην </w:t>
      </w:r>
      <w:r>
        <w:rPr>
          <w:rFonts w:eastAsia="Times New Roman" w:cs="Times New Roman"/>
          <w:szCs w:val="24"/>
        </w:rPr>
        <w:t xml:space="preserve">αυτοδιοίκηση </w:t>
      </w:r>
      <w:r>
        <w:rPr>
          <w:rFonts w:eastAsia="Times New Roman" w:cs="Times New Roman"/>
          <w:szCs w:val="24"/>
        </w:rPr>
        <w:t xml:space="preserve">θα είναι πρωτοφανείς. Πρωτοφανείς θα είναι και </w:t>
      </w:r>
      <w:r>
        <w:rPr>
          <w:rFonts w:eastAsia="Times New Roman" w:cs="Times New Roman"/>
          <w:szCs w:val="24"/>
        </w:rPr>
        <w:t xml:space="preserve">οι </w:t>
      </w:r>
      <w:r>
        <w:rPr>
          <w:rFonts w:eastAsia="Times New Roman" w:cs="Times New Roman"/>
          <w:szCs w:val="24"/>
        </w:rPr>
        <w:t>ευθύνες και δεν θα ανήκουν στους δήμους, αλλά στο νομοθέτη. Εσείς, όμως</w:t>
      </w:r>
      <w:r w:rsidRPr="00E755F5">
        <w:rPr>
          <w:rFonts w:eastAsia="Times New Roman" w:cs="Times New Roman"/>
          <w:szCs w:val="24"/>
        </w:rPr>
        <w:t>,</w:t>
      </w:r>
      <w:r>
        <w:rPr>
          <w:rFonts w:eastAsia="Times New Roman" w:cs="Times New Roman"/>
          <w:szCs w:val="24"/>
        </w:rPr>
        <w:t xml:space="preserve"> θα έχετε δραπετεύσει, για να διαχειριστείτε αυτό το έκτρωμα</w:t>
      </w:r>
      <w:r>
        <w:rPr>
          <w:rFonts w:eastAsia="Times New Roman" w:cs="Times New Roman"/>
          <w:szCs w:val="24"/>
        </w:rPr>
        <w:t>,</w:t>
      </w:r>
      <w:r>
        <w:rPr>
          <w:rFonts w:eastAsia="Times New Roman" w:cs="Times New Roman"/>
          <w:szCs w:val="24"/>
        </w:rPr>
        <w:t xml:space="preserve"> που δημιουργείτε. Αυτ</w:t>
      </w:r>
      <w:r>
        <w:rPr>
          <w:rFonts w:eastAsia="Times New Roman" w:cs="Times New Roman"/>
          <w:szCs w:val="24"/>
        </w:rPr>
        <w:t>ό το νόημα, άλλωστε, έχει και η τροπολογία των δεκαεπτά συναδέλφων κατ’ εντολή σας, για να γίνουν οι εκλογές το Μάιο του 2019. Ο στόχος σας είναι ένας: τετραπλές εκλογές. Θα χάνει η μάνα το παιδί και το παιδί τη μάνα! Άλλωστε, αυτό θέλετε, αυτό επιδιώκετε.</w:t>
      </w:r>
    </w:p>
    <w:p w14:paraId="53B9BAA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αναφερθώ στις κοινότητες. Κάντε μεταφορά πόρων στις κοινότητες και θα συμφωνήσουμε μαζί σας στο συγκεκριμένο άρθρο. Δεν κάνετε μεταφορά πόρων και αρμοδιοτήτων</w:t>
      </w:r>
      <w:r>
        <w:rPr>
          <w:rFonts w:eastAsia="Times New Roman" w:cs="Times New Roman"/>
          <w:szCs w:val="24"/>
        </w:rPr>
        <w:t>. Α</w:t>
      </w:r>
      <w:r>
        <w:rPr>
          <w:rFonts w:eastAsia="Times New Roman" w:cs="Times New Roman"/>
          <w:szCs w:val="24"/>
        </w:rPr>
        <w:t>πλώς</w:t>
      </w:r>
      <w:r>
        <w:rPr>
          <w:rFonts w:eastAsia="Times New Roman" w:cs="Times New Roman"/>
          <w:szCs w:val="24"/>
        </w:rPr>
        <w:t>,</w:t>
      </w:r>
      <w:r>
        <w:rPr>
          <w:rFonts w:eastAsia="Times New Roman" w:cs="Times New Roman"/>
          <w:szCs w:val="24"/>
        </w:rPr>
        <w:t xml:space="preserve"> αλλάζετε το εκλογικό σύστημα και κάνετε μια ομοσπονδοποίηση κοιν</w:t>
      </w:r>
      <w:r>
        <w:rPr>
          <w:rFonts w:eastAsia="Times New Roman" w:cs="Times New Roman"/>
          <w:szCs w:val="24"/>
        </w:rPr>
        <w:t xml:space="preserve">οτήτων στο δήμο, κάτι που γυρίζει πολλά χρόνια πίσω την </w:t>
      </w:r>
      <w:r>
        <w:rPr>
          <w:rFonts w:eastAsia="Times New Roman" w:cs="Times New Roman"/>
          <w:szCs w:val="24"/>
        </w:rPr>
        <w:t>αυτοδιοίκηση</w:t>
      </w:r>
      <w:r>
        <w:rPr>
          <w:rFonts w:eastAsia="Times New Roman" w:cs="Times New Roman"/>
          <w:szCs w:val="24"/>
        </w:rPr>
        <w:t>.</w:t>
      </w:r>
    </w:p>
    <w:p w14:paraId="53B9BAA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Περιμέναμε να δούμε ένα νομοσχέδιο, που πραγματικά θα έκανε άλματα και θα έδινε επιπλέον αρμοδιότητες στην </w:t>
      </w:r>
      <w:r>
        <w:rPr>
          <w:rFonts w:eastAsia="Times New Roman" w:cs="Times New Roman"/>
          <w:szCs w:val="24"/>
        </w:rPr>
        <w:t xml:space="preserve">αυτοδιοίκηση </w:t>
      </w:r>
      <w:r>
        <w:rPr>
          <w:rFonts w:eastAsia="Times New Roman" w:cs="Times New Roman"/>
          <w:szCs w:val="24"/>
        </w:rPr>
        <w:t xml:space="preserve">με αποκέντρωση, μεταφορά πόρων και μάλιστα μια </w:t>
      </w:r>
      <w:r>
        <w:rPr>
          <w:rFonts w:eastAsia="Times New Roman" w:cs="Times New Roman"/>
          <w:szCs w:val="24"/>
        </w:rPr>
        <w:t>αυτοδιοίκηση</w:t>
      </w:r>
      <w:r>
        <w:rPr>
          <w:rFonts w:eastAsia="Times New Roman" w:cs="Times New Roman"/>
          <w:szCs w:val="24"/>
        </w:rPr>
        <w:t xml:space="preserve">, η </w:t>
      </w:r>
      <w:r>
        <w:rPr>
          <w:rFonts w:eastAsia="Times New Roman" w:cs="Times New Roman"/>
          <w:szCs w:val="24"/>
        </w:rPr>
        <w:t>οποία θα πρωτοστατούσε στην κοινωνική πολιτική και το κράτος πρόνοιας. Αυτό το νομοσχέδιο δεν έχει απολύτως κα</w:t>
      </w:r>
      <w:r>
        <w:rPr>
          <w:rFonts w:eastAsia="Times New Roman" w:cs="Times New Roman"/>
          <w:szCs w:val="24"/>
        </w:rPr>
        <w:t>μ</w:t>
      </w:r>
      <w:r>
        <w:rPr>
          <w:rFonts w:eastAsia="Times New Roman" w:cs="Times New Roman"/>
          <w:szCs w:val="24"/>
        </w:rPr>
        <w:t xml:space="preserve">μία σχέση με αυτά που πραγματικά έχει ανάγκη η </w:t>
      </w:r>
      <w:r>
        <w:rPr>
          <w:rFonts w:eastAsia="Times New Roman" w:cs="Times New Roman"/>
          <w:szCs w:val="24"/>
        </w:rPr>
        <w:t>τοπική αυτοδιοίκηση</w:t>
      </w:r>
      <w:r>
        <w:rPr>
          <w:rFonts w:eastAsia="Times New Roman" w:cs="Times New Roman"/>
          <w:szCs w:val="24"/>
        </w:rPr>
        <w:t xml:space="preserve"> και γι’ αυτό και δεν το ψηφίζουμε.</w:t>
      </w:r>
    </w:p>
    <w:p w14:paraId="53B9BAA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και για την ανοχή</w:t>
      </w:r>
      <w:r>
        <w:rPr>
          <w:rFonts w:eastAsia="Times New Roman" w:cs="Times New Roman"/>
          <w:szCs w:val="24"/>
        </w:rPr>
        <w:t xml:space="preserve">. </w:t>
      </w:r>
    </w:p>
    <w:p w14:paraId="53B9BAAC" w14:textId="77777777" w:rsidR="00D9389E" w:rsidRDefault="0030006C">
      <w:pPr>
        <w:spacing w:line="600" w:lineRule="auto"/>
        <w:ind w:firstLine="720"/>
        <w:contextualSpacing/>
        <w:jc w:val="both"/>
        <w:rPr>
          <w:rFonts w:eastAsia="Times New Roman" w:cs="Times New Roman"/>
          <w:szCs w:val="24"/>
        </w:rPr>
      </w:pPr>
      <w:r w:rsidRPr="009166E7">
        <w:rPr>
          <w:rFonts w:eastAsia="Times New Roman"/>
          <w:bCs/>
        </w:rPr>
        <w:t>(Χειροκροτήματα από την πτέρυγα της Δημοκρατικής Συμπαράταξης ΠΑΣΟΚ</w:t>
      </w:r>
      <w:r>
        <w:rPr>
          <w:rFonts w:eastAsia="Times New Roman"/>
          <w:bCs/>
        </w:rPr>
        <w:t xml:space="preserve"> - </w:t>
      </w:r>
      <w:r w:rsidRPr="009166E7">
        <w:rPr>
          <w:rFonts w:eastAsia="Times New Roman"/>
          <w:bCs/>
        </w:rPr>
        <w:t>ΔΗΜΑΡ)</w:t>
      </w:r>
      <w:r>
        <w:rPr>
          <w:rFonts w:eastAsia="Times New Roman" w:cs="Times New Roman"/>
          <w:szCs w:val="24"/>
        </w:rPr>
        <w:t xml:space="preserve"> </w:t>
      </w:r>
    </w:p>
    <w:p w14:paraId="53B9BAAD" w14:textId="77777777" w:rsidR="00D9389E" w:rsidRDefault="0030006C">
      <w:pPr>
        <w:spacing w:line="600" w:lineRule="auto"/>
        <w:ind w:firstLine="720"/>
        <w:contextualSpacing/>
        <w:jc w:val="both"/>
        <w:rPr>
          <w:rFonts w:eastAsia="Times New Roman" w:cs="Times New Roman"/>
          <w:szCs w:val="24"/>
        </w:rPr>
      </w:pPr>
      <w:r w:rsidRPr="00F26EFE">
        <w:rPr>
          <w:rFonts w:eastAsia="Times New Roman" w:cs="Times New Roman"/>
          <w:b/>
          <w:szCs w:val="24"/>
        </w:rPr>
        <w:t>ΠΡΟΕΔΡΕΥΩΝ (Αναστάσιος Κουράκης):</w:t>
      </w:r>
      <w:r w:rsidRPr="00F26EFE">
        <w:rPr>
          <w:rFonts w:eastAsia="Times New Roman" w:cs="Times New Roman"/>
          <w:szCs w:val="24"/>
        </w:rPr>
        <w:t xml:space="preserve"> </w:t>
      </w:r>
      <w:r>
        <w:rPr>
          <w:rFonts w:eastAsia="Times New Roman" w:cs="Times New Roman"/>
          <w:szCs w:val="24"/>
        </w:rPr>
        <w:t>Ευχαριστώ, κύριε Τζελέπη.</w:t>
      </w:r>
    </w:p>
    <w:p w14:paraId="53B9BAA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Πριν μιλήσετε, κύριε Κασιδιάρη, ο Υπουργός Ναυτιλίας και Νησιωτικής Πολιτικής</w:t>
      </w:r>
      <w:r>
        <w:rPr>
          <w:rFonts w:eastAsia="Times New Roman" w:cs="Times New Roman"/>
          <w:szCs w:val="24"/>
        </w:rPr>
        <w:t xml:space="preserve"> </w:t>
      </w:r>
      <w:r>
        <w:rPr>
          <w:rFonts w:eastAsia="Times New Roman" w:cs="Times New Roman"/>
          <w:szCs w:val="24"/>
        </w:rPr>
        <w:t xml:space="preserve">κ.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w:t>
      </w:r>
      <w:r>
        <w:rPr>
          <w:rFonts w:eastAsia="Times New Roman" w:cs="Times New Roman"/>
          <w:szCs w:val="24"/>
        </w:rPr>
        <w:t xml:space="preserve">θέλει </w:t>
      </w:r>
      <w:r>
        <w:rPr>
          <w:rFonts w:eastAsia="Times New Roman" w:cs="Times New Roman"/>
          <w:szCs w:val="24"/>
        </w:rPr>
        <w:t xml:space="preserve">να </w:t>
      </w:r>
      <w:r>
        <w:rPr>
          <w:rFonts w:eastAsia="Times New Roman" w:cs="Times New Roman"/>
          <w:szCs w:val="24"/>
        </w:rPr>
        <w:t>μιλήσει για μια τροπολογία</w:t>
      </w:r>
      <w:r>
        <w:rPr>
          <w:rFonts w:eastAsia="Times New Roman" w:cs="Times New Roman"/>
          <w:szCs w:val="24"/>
        </w:rPr>
        <w:t>,</w:t>
      </w:r>
      <w:r>
        <w:rPr>
          <w:rFonts w:eastAsia="Times New Roman" w:cs="Times New Roman"/>
          <w:szCs w:val="24"/>
        </w:rPr>
        <w:t xml:space="preserve"> που έχει και αμέσως μετά θα πάρετε τον λόγο. </w:t>
      </w:r>
    </w:p>
    <w:p w14:paraId="53B9BAA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53B9BAB0" w14:textId="77777777" w:rsidR="00D9389E" w:rsidRDefault="0030006C">
      <w:pPr>
        <w:spacing w:line="600" w:lineRule="auto"/>
        <w:ind w:firstLine="720"/>
        <w:contextualSpacing/>
        <w:jc w:val="both"/>
        <w:rPr>
          <w:rFonts w:eastAsia="Times New Roman" w:cs="Times New Roman"/>
          <w:szCs w:val="24"/>
        </w:rPr>
      </w:pPr>
      <w:r w:rsidRPr="00617C6F">
        <w:rPr>
          <w:rFonts w:eastAsia="Times New Roman" w:cs="Times New Roman"/>
          <w:b/>
          <w:szCs w:val="24"/>
        </w:rPr>
        <w:lastRenderedPageBreak/>
        <w:t xml:space="preserve">ΠΑΝΑΓΙΩΤΗΣ ΚΟΥΡΟΥΜΠΛΗΣ (Υπουργός </w:t>
      </w:r>
      <w:r>
        <w:rPr>
          <w:rFonts w:eastAsia="Times New Roman" w:cs="Times New Roman"/>
          <w:b/>
          <w:szCs w:val="24"/>
        </w:rPr>
        <w:t>Ναυτιλίας και Νησιωτικής Πολιτικής</w:t>
      </w:r>
      <w:r w:rsidRPr="00617C6F">
        <w:rPr>
          <w:rFonts w:eastAsia="Times New Roman" w:cs="Times New Roman"/>
          <w:b/>
          <w:szCs w:val="24"/>
        </w:rPr>
        <w:t xml:space="preserve">): </w:t>
      </w:r>
      <w:r>
        <w:rPr>
          <w:rFonts w:eastAsia="Times New Roman" w:cs="Times New Roman"/>
          <w:szCs w:val="24"/>
        </w:rPr>
        <w:t>Κύριε Πρόεδρε, ευχαριστώ τον Υπουργό και τους συναδέλφους.</w:t>
      </w:r>
    </w:p>
    <w:p w14:paraId="53B9BAB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Θα αναφερθώ στην τροπ</w:t>
      </w:r>
      <w:r>
        <w:rPr>
          <w:rFonts w:eastAsia="Times New Roman" w:cs="Times New Roman"/>
          <w:szCs w:val="24"/>
        </w:rPr>
        <w:t xml:space="preserve">ολογία 1688/77, με την οποία επιχειρούνται μια σειρά ρυθμίσεων. </w:t>
      </w:r>
    </w:p>
    <w:p w14:paraId="53B9BAB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πρώτη ρύθμιση αφορά τη δυνατότητα σε πλοία ξένης σημαίας, αφού έχουν πιστοποιητικά ίδιας διαβάθμισης με τα ελληνικά ή αυστηρότερα, να μπορούν να πλέουν σε ελληνικές θάλασσες και να εκτελούν</w:t>
      </w:r>
      <w:r>
        <w:rPr>
          <w:rFonts w:eastAsia="Times New Roman" w:cs="Times New Roman"/>
          <w:szCs w:val="24"/>
        </w:rPr>
        <w:t xml:space="preserve"> δραστηριότητες στις ελληνικές θάλασσες. </w:t>
      </w:r>
    </w:p>
    <w:p w14:paraId="53B9BAB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δεύτερη διευκολύνει τα πλοία αναψυχής. Μέχρι τώρα</w:t>
      </w:r>
      <w:r>
        <w:rPr>
          <w:rFonts w:eastAsia="Times New Roman" w:cs="Times New Roman"/>
          <w:szCs w:val="24"/>
        </w:rPr>
        <w:t>,</w:t>
      </w:r>
      <w:r>
        <w:rPr>
          <w:rFonts w:eastAsia="Times New Roman" w:cs="Times New Roman"/>
          <w:szCs w:val="24"/>
        </w:rPr>
        <w:t xml:space="preserve"> ο νόμος προέβλεπε ότι πάνω στο πλοίο αναψυχής θα πρέπει να είναι αριθμός των ανθρώπων ίσος με τα καθίσματα</w:t>
      </w:r>
      <w:r>
        <w:rPr>
          <w:rFonts w:eastAsia="Times New Roman" w:cs="Times New Roman"/>
          <w:szCs w:val="24"/>
        </w:rPr>
        <w:t>,</w:t>
      </w:r>
      <w:r>
        <w:rPr>
          <w:rFonts w:eastAsia="Times New Roman" w:cs="Times New Roman"/>
          <w:szCs w:val="24"/>
        </w:rPr>
        <w:t xml:space="preserve"> που είχε στον εσωτερικό χώρο το σκάφος αναψυχής. Τώρα</w:t>
      </w:r>
      <w:r>
        <w:rPr>
          <w:rFonts w:eastAsia="Times New Roman" w:cs="Times New Roman"/>
          <w:szCs w:val="24"/>
        </w:rPr>
        <w:t>, το επεκτείνουμε και δίνουμε τη δυνατότητα και σ’ έναν αριθμό καθισμάτων</w:t>
      </w:r>
      <w:r>
        <w:rPr>
          <w:rFonts w:eastAsia="Times New Roman" w:cs="Times New Roman"/>
          <w:szCs w:val="24"/>
        </w:rPr>
        <w:t>,</w:t>
      </w:r>
      <w:r>
        <w:rPr>
          <w:rFonts w:eastAsia="Times New Roman" w:cs="Times New Roman"/>
          <w:szCs w:val="24"/>
        </w:rPr>
        <w:t xml:space="preserve"> που βρίσκεται σε εξωτερικούς χώρους, εφόσον υπάρχει τέντα.</w:t>
      </w:r>
    </w:p>
    <w:p w14:paraId="53B9BAB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Άρθρο 3. Είχαμε καθιερώσει ένα τέλος για τα πλοία που κατέπλεαν στα λιμάνια. Εφόσον δεν έχει πληρωθεί αυτό το τέ</w:t>
      </w:r>
      <w:r>
        <w:rPr>
          <w:rFonts w:eastAsia="Times New Roman" w:cs="Times New Roman"/>
          <w:szCs w:val="24"/>
        </w:rPr>
        <w:lastRenderedPageBreak/>
        <w:t>λος, που σ</w:t>
      </w:r>
      <w:r>
        <w:rPr>
          <w:rFonts w:eastAsia="Times New Roman" w:cs="Times New Roman"/>
          <w:szCs w:val="24"/>
        </w:rPr>
        <w:t xml:space="preserve">υνήθως δεν πληρωνόταν ποτέ, υπάρχει πλέον η δυνατότητα να υπάρχουν πρόστιμα, όπως η απαγόρευση του απόπλου. </w:t>
      </w:r>
    </w:p>
    <w:p w14:paraId="53B9BAB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Το άρθρο 4 αφορά πλέον</w:t>
      </w:r>
      <w:r>
        <w:rPr>
          <w:rFonts w:eastAsia="Times New Roman" w:cs="Times New Roman"/>
          <w:szCs w:val="24"/>
        </w:rPr>
        <w:t>,</w:t>
      </w:r>
      <w:r>
        <w:rPr>
          <w:rFonts w:eastAsia="Times New Roman" w:cs="Times New Roman"/>
          <w:szCs w:val="24"/>
        </w:rPr>
        <w:t xml:space="preserve"> για πρώτη φορά</w:t>
      </w:r>
      <w:r>
        <w:rPr>
          <w:rFonts w:eastAsia="Times New Roman" w:cs="Times New Roman"/>
          <w:szCs w:val="24"/>
        </w:rPr>
        <w:t>,</w:t>
      </w:r>
      <w:r>
        <w:rPr>
          <w:rFonts w:eastAsia="Times New Roman" w:cs="Times New Roman"/>
          <w:szCs w:val="24"/>
        </w:rPr>
        <w:t xml:space="preserve"> τη δυνατότητα δημιουργίας θεσμικού πλαισίου για πλωτά ναυπηγήματα, με τα οποία θα μετατρέπεται το υγροποιημ</w:t>
      </w:r>
      <w:r>
        <w:rPr>
          <w:rFonts w:eastAsia="Times New Roman" w:cs="Times New Roman"/>
          <w:szCs w:val="24"/>
        </w:rPr>
        <w:t xml:space="preserve">ένο φυσικό αέριο σε φυσικό και θα τροφοδοτούνται αγωγοί σε περιοχές που θα βρίσκεται αυτός ο σταθμός. </w:t>
      </w:r>
    </w:p>
    <w:p w14:paraId="53B9BAB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Το άρθρο 5 αφορά τη ναυτική εκπαίδευση. Κυρίως</w:t>
      </w:r>
      <w:r>
        <w:rPr>
          <w:rFonts w:eastAsia="Times New Roman" w:cs="Times New Roman"/>
          <w:szCs w:val="24"/>
        </w:rPr>
        <w:t>,</w:t>
      </w:r>
      <w:r>
        <w:rPr>
          <w:rFonts w:eastAsia="Times New Roman" w:cs="Times New Roman"/>
          <w:szCs w:val="24"/>
        </w:rPr>
        <w:t xml:space="preserve"> δίνεται η δυνατότητα στο ΚΕΣΕΝ Θεσσαλονίκης, όπως συμβαίνει και στο ΚΕΣΕΝ Ρέντη, να δημιουργεί ειδικές σχολές αναγκαίες για τη ναυτιλία, εξειδικεύσεις δηλαδή σε ναυτικούς σε ορισμένες ειδικότητες. </w:t>
      </w:r>
    </w:p>
    <w:p w14:paraId="53B9BAB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Το άρθρο 6 της τροπολογίας αφορά την οργάνωση υπηρεσιών σ</w:t>
      </w:r>
      <w:r>
        <w:rPr>
          <w:rFonts w:eastAsia="Times New Roman" w:cs="Times New Roman"/>
          <w:szCs w:val="24"/>
        </w:rPr>
        <w:t xml:space="preserve">το Λιμενικό, όπως είναι η οργάνωση των σκύλων. </w:t>
      </w:r>
    </w:p>
    <w:p w14:paraId="53B9BAB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έξι άρθρα, με τα οποία έρχονται ρυθμίσεις πάρα πολύ χρηστικές και χρήσιμες για τη ναυτιλία και το συγκεκριμένο Υπουργείο. </w:t>
      </w:r>
    </w:p>
    <w:p w14:paraId="53B9BAB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κύριοι συνάδελφοι. </w:t>
      </w:r>
    </w:p>
    <w:p w14:paraId="53B9BABA" w14:textId="77777777" w:rsidR="00D9389E" w:rsidRDefault="0030006C">
      <w:pPr>
        <w:spacing w:line="600" w:lineRule="auto"/>
        <w:ind w:firstLine="720"/>
        <w:contextualSpacing/>
        <w:jc w:val="both"/>
        <w:rPr>
          <w:rFonts w:eastAsia="Times New Roman" w:cs="Times New Roman"/>
          <w:szCs w:val="24"/>
        </w:rPr>
      </w:pPr>
      <w:r w:rsidRPr="00DD7C90">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w:t>
      </w:r>
      <w:r>
        <w:rPr>
          <w:rFonts w:eastAsia="Times New Roman" w:cs="Times New Roman"/>
          <w:szCs w:val="24"/>
        </w:rPr>
        <w:t xml:space="preserve">με, κύριε Υπουργέ. </w:t>
      </w:r>
    </w:p>
    <w:p w14:paraId="53B9BAB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της Χρυσής Αυγής κ. Ηλίας Κασιδιάρης για πέντε λεπτά.</w:t>
      </w:r>
    </w:p>
    <w:p w14:paraId="53B9BABC" w14:textId="77777777" w:rsidR="00D9389E" w:rsidRDefault="0030006C">
      <w:pPr>
        <w:spacing w:line="600" w:lineRule="auto"/>
        <w:ind w:firstLine="720"/>
        <w:contextualSpacing/>
        <w:jc w:val="both"/>
        <w:rPr>
          <w:rFonts w:eastAsia="Times New Roman" w:cs="Times New Roman"/>
          <w:szCs w:val="24"/>
        </w:rPr>
      </w:pPr>
      <w:r w:rsidRPr="00845011">
        <w:rPr>
          <w:rFonts w:eastAsia="Times New Roman" w:cs="Times New Roman"/>
          <w:b/>
          <w:szCs w:val="24"/>
        </w:rPr>
        <w:t>ΗΛΙΑΣ ΚΑΣΙΔΙΑΡΗΣ:</w:t>
      </w:r>
      <w:r>
        <w:rPr>
          <w:rFonts w:eastAsia="Times New Roman" w:cs="Times New Roman"/>
          <w:szCs w:val="24"/>
        </w:rPr>
        <w:t xml:space="preserve"> Αναφέρομαι σε νομοσχέδιο με την επωνυμία «ΚΛΕΙΣΘΕΝΗΣ» και ως εκ τούτου</w:t>
      </w:r>
      <w:r>
        <w:rPr>
          <w:rFonts w:eastAsia="Times New Roman" w:cs="Times New Roman"/>
          <w:szCs w:val="24"/>
        </w:rPr>
        <w:t>,</w:t>
      </w:r>
      <w:r>
        <w:rPr>
          <w:rFonts w:eastAsia="Times New Roman" w:cs="Times New Roman"/>
          <w:szCs w:val="24"/>
        </w:rPr>
        <w:t xml:space="preserve"> οφείλω μία ιστορική αναφορά κατ’ αρχάς στο ιστορικό πρόσωπο Κλεισθ</w:t>
      </w:r>
      <w:r>
        <w:rPr>
          <w:rFonts w:eastAsia="Times New Roman" w:cs="Times New Roman"/>
          <w:szCs w:val="24"/>
        </w:rPr>
        <w:t>ένης, αλλά και στην Αθηναϊκή Δημοκρατία</w:t>
      </w:r>
      <w:r w:rsidRPr="00845011">
        <w:rPr>
          <w:rFonts w:eastAsia="Times New Roman" w:cs="Times New Roman"/>
          <w:szCs w:val="24"/>
        </w:rPr>
        <w:t>,</w:t>
      </w:r>
      <w:r>
        <w:rPr>
          <w:rFonts w:eastAsia="Times New Roman" w:cs="Times New Roman"/>
          <w:szCs w:val="24"/>
        </w:rPr>
        <w:t xml:space="preserve"> την οποία θεμελίωσε και η οποία εξελίχθηκε σε ενός ανδρός αρχή επί </w:t>
      </w:r>
      <w:proofErr w:type="spellStart"/>
      <w:r>
        <w:rPr>
          <w:rFonts w:eastAsia="Times New Roman" w:cs="Times New Roman"/>
          <w:szCs w:val="24"/>
        </w:rPr>
        <w:t>Περικλέους</w:t>
      </w:r>
      <w:proofErr w:type="spellEnd"/>
      <w:r>
        <w:rPr>
          <w:rFonts w:eastAsia="Times New Roman" w:cs="Times New Roman"/>
          <w:szCs w:val="24"/>
        </w:rPr>
        <w:t>. Και κυρίως</w:t>
      </w:r>
      <w:r>
        <w:rPr>
          <w:rFonts w:eastAsia="Times New Roman" w:cs="Times New Roman"/>
          <w:szCs w:val="24"/>
        </w:rPr>
        <w:t>,</w:t>
      </w:r>
      <w:r>
        <w:rPr>
          <w:rFonts w:eastAsia="Times New Roman" w:cs="Times New Roman"/>
          <w:szCs w:val="24"/>
        </w:rPr>
        <w:t xml:space="preserve"> οφείλω μία αναφορά στους νόμους περί φυλετικής καθαρότητας, οι οποίοι ίσχυαν επί Αθηναϊκής Δημοκρατίας, νόμοι οι οποίοι θα έ</w:t>
      </w:r>
      <w:r>
        <w:rPr>
          <w:rFonts w:eastAsia="Times New Roman" w:cs="Times New Roman"/>
          <w:szCs w:val="24"/>
        </w:rPr>
        <w:t xml:space="preserve">καναν το πρόγραμμα της Χρυσής Αυγής να φαίνεται «προοδευτικό». </w:t>
      </w:r>
    </w:p>
    <w:p w14:paraId="53B9BAB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lang w:val="en-US"/>
        </w:rPr>
        <w:t>O</w:t>
      </w:r>
      <w:r>
        <w:rPr>
          <w:rFonts w:eastAsia="Times New Roman" w:cs="Times New Roman"/>
          <w:szCs w:val="24"/>
        </w:rPr>
        <w:t xml:space="preserve"> Περικλής, λοιπόν, θύμα του λιμού το 429 π.Χ.</w:t>
      </w:r>
      <w:r w:rsidRPr="00845011">
        <w:rPr>
          <w:rFonts w:eastAsia="Times New Roman" w:cs="Times New Roman"/>
          <w:szCs w:val="24"/>
        </w:rPr>
        <w:t>,</w:t>
      </w:r>
      <w:r>
        <w:rPr>
          <w:rFonts w:eastAsia="Times New Roman" w:cs="Times New Roman"/>
          <w:szCs w:val="24"/>
        </w:rPr>
        <w:t xml:space="preserve"> είχε νυμφευθεί την Ασπασία και είχε μαζί της ένα τέκνο, τον Περικλή τον νεότερο.</w:t>
      </w:r>
      <w:r w:rsidRPr="00845011">
        <w:rPr>
          <w:rFonts w:eastAsia="Times New Roman" w:cs="Times New Roman"/>
          <w:szCs w:val="24"/>
        </w:rPr>
        <w:t xml:space="preserve"> </w:t>
      </w:r>
      <w:r>
        <w:rPr>
          <w:rFonts w:eastAsia="Times New Roman" w:cs="Times New Roman"/>
          <w:szCs w:val="24"/>
        </w:rPr>
        <w:t xml:space="preserve">Όταν θέλησε το τέκνο αυτό να </w:t>
      </w:r>
      <w:proofErr w:type="spellStart"/>
      <w:r>
        <w:rPr>
          <w:rFonts w:eastAsia="Times New Roman" w:cs="Times New Roman"/>
          <w:szCs w:val="24"/>
        </w:rPr>
        <w:t>πολιτογραφηθεί</w:t>
      </w:r>
      <w:proofErr w:type="spellEnd"/>
      <w:r>
        <w:rPr>
          <w:rFonts w:eastAsia="Times New Roman" w:cs="Times New Roman"/>
          <w:szCs w:val="24"/>
        </w:rPr>
        <w:t xml:space="preserve"> Αθηναίος, δεν κατάφ</w:t>
      </w:r>
      <w:r>
        <w:rPr>
          <w:rFonts w:eastAsia="Times New Roman" w:cs="Times New Roman"/>
          <w:szCs w:val="24"/>
        </w:rPr>
        <w:t>ερε να το επιτύχει</w:t>
      </w:r>
      <w:r w:rsidRPr="00845011">
        <w:rPr>
          <w:rFonts w:eastAsia="Times New Roman" w:cs="Times New Roman"/>
          <w:szCs w:val="24"/>
        </w:rPr>
        <w:t>,</w:t>
      </w:r>
      <w:r>
        <w:rPr>
          <w:rFonts w:eastAsia="Times New Roman" w:cs="Times New Roman"/>
          <w:szCs w:val="24"/>
        </w:rPr>
        <w:t xml:space="preserve"> γιατί η σύζυγός του Περικλή καταγόταν από την Μίλητο. Δεν ήταν Αθηναία πολίτης. Καίτοι </w:t>
      </w:r>
      <w:r>
        <w:rPr>
          <w:rFonts w:eastAsia="Times New Roman" w:cs="Times New Roman"/>
          <w:szCs w:val="24"/>
        </w:rPr>
        <w:lastRenderedPageBreak/>
        <w:t xml:space="preserve">Ελληνίδα, δεν μπορούσε το παιδί της να </w:t>
      </w:r>
      <w:proofErr w:type="spellStart"/>
      <w:r>
        <w:rPr>
          <w:rFonts w:eastAsia="Times New Roman" w:cs="Times New Roman"/>
          <w:szCs w:val="24"/>
        </w:rPr>
        <w:t>πολιτογραφηθεί</w:t>
      </w:r>
      <w:proofErr w:type="spellEnd"/>
      <w:r>
        <w:rPr>
          <w:rFonts w:eastAsia="Times New Roman" w:cs="Times New Roman"/>
          <w:szCs w:val="24"/>
        </w:rPr>
        <w:t xml:space="preserve"> Αθηναίος</w:t>
      </w:r>
      <w:r w:rsidRPr="00845011">
        <w:rPr>
          <w:rFonts w:eastAsia="Times New Roman" w:cs="Times New Roman"/>
          <w:szCs w:val="24"/>
        </w:rPr>
        <w:t>,</w:t>
      </w:r>
      <w:r>
        <w:rPr>
          <w:rFonts w:eastAsia="Times New Roman" w:cs="Times New Roman"/>
          <w:szCs w:val="24"/>
        </w:rPr>
        <w:t xml:space="preserve"> γιατί ίσχυε, βεβαίως, ο νόμος περί υπηκοότητας. Ήταν ένας νόμος</w:t>
      </w:r>
      <w:r>
        <w:rPr>
          <w:rFonts w:eastAsia="Times New Roman" w:cs="Times New Roman"/>
          <w:szCs w:val="24"/>
        </w:rPr>
        <w:t>,</w:t>
      </w:r>
      <w:r>
        <w:rPr>
          <w:rFonts w:eastAsia="Times New Roman" w:cs="Times New Roman"/>
          <w:szCs w:val="24"/>
        </w:rPr>
        <w:t xml:space="preserve"> ο οποίος ήταν 100% φ</w:t>
      </w:r>
      <w:r>
        <w:rPr>
          <w:rFonts w:eastAsia="Times New Roman" w:cs="Times New Roman"/>
          <w:szCs w:val="24"/>
        </w:rPr>
        <w:t xml:space="preserve">υλετικός, ρατσιστικός, σύμφωνα με τα δικά σας δεδομένα. </w:t>
      </w:r>
    </w:p>
    <w:p w14:paraId="53B9BAB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Είναι, λοιπόν, τουλάχιστον τραγική ειρωνεία να νομοθετείτε σήμερα και να λέτε ότι ο νόμος σας καλείται «ΚΛΕΙΣΘΕΝΗΣ», διότι είτε σας αρέσει είτε όχι, η Αθηναϊκή Δημοκρατία είχε ένα πνεύμα φυλετικό, έν</w:t>
      </w:r>
      <w:r>
        <w:rPr>
          <w:rFonts w:eastAsia="Times New Roman" w:cs="Times New Roman"/>
          <w:szCs w:val="24"/>
        </w:rPr>
        <w:t xml:space="preserve">α πνεύμα ρατσιστικό, αν θέλετε, εσείς οι </w:t>
      </w:r>
      <w:proofErr w:type="spellStart"/>
      <w:r>
        <w:rPr>
          <w:rFonts w:eastAsia="Times New Roman" w:cs="Times New Roman"/>
          <w:szCs w:val="24"/>
        </w:rPr>
        <w:t>ξενομαθείς</w:t>
      </w:r>
      <w:proofErr w:type="spellEnd"/>
      <w:r>
        <w:rPr>
          <w:rFonts w:eastAsia="Times New Roman" w:cs="Times New Roman"/>
          <w:szCs w:val="24"/>
        </w:rPr>
        <w:t xml:space="preserve">. </w:t>
      </w:r>
    </w:p>
    <w:p w14:paraId="53B9BAB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Αυτό ήταν το πνεύμα ολόκληρου του αρχαίου κόσμου, ένα πνεύμα αντίθετο στα δικά σας νομοθετήματα, που αποδίδουν την ελληνική ιθαγένεια σε όλες τις φυλές της γης, οι οποίες έχουν κατακλύσει την Ελλάδα. Αυ</w:t>
      </w:r>
      <w:r>
        <w:rPr>
          <w:rFonts w:eastAsia="Times New Roman" w:cs="Times New Roman"/>
          <w:szCs w:val="24"/>
        </w:rPr>
        <w:t>τό ήταν το πνεύμα των Ολυμπιακών Αγώνων. Αυτό ήταν το δόγμα του «πας μη Έλλην</w:t>
      </w:r>
      <w:r>
        <w:rPr>
          <w:rFonts w:eastAsia="Times New Roman" w:cs="Times New Roman"/>
          <w:szCs w:val="24"/>
        </w:rPr>
        <w:t>,</w:t>
      </w:r>
      <w:r>
        <w:rPr>
          <w:rFonts w:eastAsia="Times New Roman" w:cs="Times New Roman"/>
          <w:szCs w:val="24"/>
        </w:rPr>
        <w:t xml:space="preserve"> βάρβαρος» και του «</w:t>
      </w:r>
      <w:r w:rsidRPr="00845011">
        <w:rPr>
          <w:rFonts w:eastAsia="Times New Roman" w:cs="Times New Roman"/>
          <w:szCs w:val="24"/>
        </w:rPr>
        <w:t xml:space="preserve">τοις </w:t>
      </w:r>
      <w:proofErr w:type="spellStart"/>
      <w:r w:rsidRPr="00845011">
        <w:rPr>
          <w:rFonts w:eastAsia="Times New Roman" w:cs="Times New Roman"/>
          <w:szCs w:val="24"/>
        </w:rPr>
        <w:t>βαρβάροις</w:t>
      </w:r>
      <w:proofErr w:type="spellEnd"/>
      <w:r w:rsidRPr="00845011">
        <w:rPr>
          <w:rFonts w:eastAsia="Times New Roman" w:cs="Times New Roman"/>
          <w:szCs w:val="24"/>
        </w:rPr>
        <w:t xml:space="preserve"> </w:t>
      </w:r>
      <w:proofErr w:type="spellStart"/>
      <w:r w:rsidRPr="00845011">
        <w:rPr>
          <w:rFonts w:eastAsia="Times New Roman" w:cs="Times New Roman"/>
          <w:szCs w:val="24"/>
        </w:rPr>
        <w:t>ειλωτεύειν</w:t>
      </w:r>
      <w:proofErr w:type="spellEnd"/>
      <w:r>
        <w:rPr>
          <w:rFonts w:eastAsia="Times New Roman" w:cs="Times New Roman"/>
          <w:szCs w:val="24"/>
        </w:rPr>
        <w:t xml:space="preserve">», ενάντια στο δόγμα του </w:t>
      </w:r>
      <w:proofErr w:type="spellStart"/>
      <w:r>
        <w:rPr>
          <w:rFonts w:eastAsia="Times New Roman" w:cs="Times New Roman"/>
          <w:szCs w:val="24"/>
        </w:rPr>
        <w:t>λαθροεποικισμού</w:t>
      </w:r>
      <w:proofErr w:type="spellEnd"/>
      <w:r>
        <w:rPr>
          <w:rFonts w:eastAsia="Times New Roman" w:cs="Times New Roman"/>
          <w:szCs w:val="24"/>
        </w:rPr>
        <w:t xml:space="preserve"> και της αντικατάστασης του πληθυσμού.</w:t>
      </w:r>
    </w:p>
    <w:p w14:paraId="53B9BAC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Γι’ αυτό και η Χρυσή Αυγή το τονίζει σε όλους τους τόν</w:t>
      </w:r>
      <w:r>
        <w:rPr>
          <w:rFonts w:eastAsia="Times New Roman" w:cs="Times New Roman"/>
          <w:szCs w:val="24"/>
        </w:rPr>
        <w:t>ους, ενάντια στην πολιτική της σημερινής και των προηγουμένων κυβερνήσεων: Έλληνας γεννιέσαι, δεν γίνεσαι!</w:t>
      </w:r>
    </w:p>
    <w:p w14:paraId="53B9BAC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Εις ότι αφορά το νομοσχέδιο «ΚΛΕΙΣΘΕΝΗΣ</w:t>
      </w:r>
      <w:r w:rsidRPr="00BC2CCD">
        <w:rPr>
          <w:rFonts w:eastAsia="Times New Roman" w:cs="Times New Roman"/>
          <w:szCs w:val="24"/>
        </w:rPr>
        <w:t>»</w:t>
      </w:r>
      <w:r>
        <w:rPr>
          <w:rFonts w:eastAsia="Times New Roman" w:cs="Times New Roman"/>
          <w:szCs w:val="24"/>
        </w:rPr>
        <w:t xml:space="preserve">, δεν το εισάγετε, βεβαίως, επειδή πιστεύετε στη </w:t>
      </w:r>
      <w:r>
        <w:rPr>
          <w:rFonts w:eastAsia="Times New Roman" w:cs="Times New Roman"/>
          <w:szCs w:val="24"/>
        </w:rPr>
        <w:t xml:space="preserve">δημοκρατία </w:t>
      </w:r>
      <w:r>
        <w:rPr>
          <w:rFonts w:eastAsia="Times New Roman" w:cs="Times New Roman"/>
          <w:szCs w:val="24"/>
        </w:rPr>
        <w:t>και στην απλή αναλογική. Αν πιστεύατε στην απλή α</w:t>
      </w:r>
      <w:r>
        <w:rPr>
          <w:rFonts w:eastAsia="Times New Roman" w:cs="Times New Roman"/>
          <w:szCs w:val="24"/>
        </w:rPr>
        <w:t>ναλογική, θα το είχατε ψηφίσει πριν από τις εκλογές του Σεπτεμβρίου του 2015. Όμως, αν το κάνατε αυτό, θα ήσασταν αναγκασμένοι να κάνετε συγκυβέρνηση με τη Νέα Δημοκρατία και να είναι Αξιωματική Αντιπολίτευση η Χρυσή Αυγή. Και αυτός είναι ο μεγάλος φόβος τ</w:t>
      </w:r>
      <w:r>
        <w:rPr>
          <w:rFonts w:eastAsia="Times New Roman" w:cs="Times New Roman"/>
          <w:szCs w:val="24"/>
        </w:rPr>
        <w:t xml:space="preserve">ου πολιτικού συστήματος. </w:t>
      </w:r>
    </w:p>
    <w:p w14:paraId="53B9BAC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Εισάγετε αυτό το νομοσχέδιο σήμερα, επειδή έχετε πατώσει εκλογικά και θέλετε</w:t>
      </w:r>
      <w:r>
        <w:rPr>
          <w:rFonts w:eastAsia="Times New Roman" w:cs="Times New Roman"/>
          <w:szCs w:val="24"/>
        </w:rPr>
        <w:t>,</w:t>
      </w:r>
      <w:r>
        <w:rPr>
          <w:rFonts w:eastAsia="Times New Roman" w:cs="Times New Roman"/>
          <w:szCs w:val="24"/>
        </w:rPr>
        <w:t xml:space="preserve"> μέσω της απλής αναλογικής</w:t>
      </w:r>
      <w:r>
        <w:rPr>
          <w:rFonts w:eastAsia="Times New Roman" w:cs="Times New Roman"/>
          <w:szCs w:val="24"/>
        </w:rPr>
        <w:t>,</w:t>
      </w:r>
      <w:r>
        <w:rPr>
          <w:rFonts w:eastAsia="Times New Roman" w:cs="Times New Roman"/>
          <w:szCs w:val="24"/>
        </w:rPr>
        <w:t xml:space="preserve"> να ελέγχετε τους δήμους, με βρώμικες, υπόγειες, ύποπτες συνδιαλλαγές, με τους εκλεγμένους δημάρχους.</w:t>
      </w:r>
    </w:p>
    <w:p w14:paraId="53B9BAC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προβαίνει αυτή η Κυβέρνηση -ο Τσίπρας μαζί με τον Καμμένο- σε μία ξεκάθαρη κίνηση εθνικής μειοδοσίας. Έχουμε εισαγωγή των Σκοπίων στο ΝΑΤΟ με το όνομα «Βόρεια Μακεδονία». Έχουμε εκχώρηση του ονόματος της Μακεδονίας στο κρατίδιο των κομιτατζήδων. </w:t>
      </w:r>
    </w:p>
    <w:p w14:paraId="53B9BAC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φού, λοιπόν, μιλάμε για τον «ΚΛΕΙΣΘΕΝΗ» σήμερα, θα προτείνω και εγώ ένα μέτρο, το οποίο είχε επιβάλει ο Κλεισθένης </w:t>
      </w:r>
      <w:r>
        <w:rPr>
          <w:rFonts w:eastAsia="Times New Roman" w:cs="Times New Roman"/>
          <w:szCs w:val="24"/>
        </w:rPr>
        <w:lastRenderedPageBreak/>
        <w:t xml:space="preserve">επί Αθηναϊκής Δημοκρατίας και ήταν το σκληρό μέτρο του οστρακισμού. Εάν έξι χιλιάδες Αθηναίοι πολίτες έγραφαν το όνομα ενός πολιτικού σε ένα </w:t>
      </w:r>
      <w:r>
        <w:rPr>
          <w:rFonts w:eastAsia="Times New Roman" w:cs="Times New Roman"/>
          <w:szCs w:val="24"/>
        </w:rPr>
        <w:t xml:space="preserve">όστρακο, τότε ο πολιτικός εξοριζόταν από το άστυ για δέκα χρόνια. Αυτό το μέτρο </w:t>
      </w:r>
      <w:r w:rsidRPr="00BA34D7">
        <w:rPr>
          <w:rFonts w:eastAsia="Times New Roman" w:cs="Times New Roman"/>
        </w:rPr>
        <w:t>πρέπει</w:t>
      </w:r>
      <w:r>
        <w:rPr>
          <w:rFonts w:eastAsia="Times New Roman" w:cs="Times New Roman"/>
          <w:szCs w:val="24"/>
        </w:rPr>
        <w:t xml:space="preserve"> να επιβληθεί και σήμερα. </w:t>
      </w:r>
    </w:p>
    <w:p w14:paraId="53B9BAC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Και τότε</w:t>
      </w:r>
      <w:r>
        <w:rPr>
          <w:rFonts w:eastAsia="Times New Roman" w:cs="Times New Roman"/>
          <w:szCs w:val="24"/>
        </w:rPr>
        <w:t>,</w:t>
      </w:r>
      <w:r>
        <w:rPr>
          <w:rFonts w:eastAsia="Times New Roman" w:cs="Times New Roman"/>
          <w:szCs w:val="24"/>
        </w:rPr>
        <w:t xml:space="preserve"> ο λαοφιλής Τσίπρας, που δεν μπορεί να πατήσει το πόδι του σε καμ</w:t>
      </w:r>
      <w:r>
        <w:rPr>
          <w:rFonts w:eastAsia="Times New Roman" w:cs="Times New Roman"/>
          <w:szCs w:val="24"/>
        </w:rPr>
        <w:t>μ</w:t>
      </w:r>
      <w:r>
        <w:rPr>
          <w:rFonts w:eastAsia="Times New Roman" w:cs="Times New Roman"/>
          <w:szCs w:val="24"/>
        </w:rPr>
        <w:t>ία περιοχή της Ελλάδος χωρίς πάνοπλες διμοιρίες ΜΑΤ, τότε ο δημοφιλή</w:t>
      </w:r>
      <w:r>
        <w:rPr>
          <w:rFonts w:eastAsia="Times New Roman" w:cs="Times New Roman"/>
          <w:szCs w:val="24"/>
        </w:rPr>
        <w:t xml:space="preserve">ς Καμμένος, </w:t>
      </w:r>
      <w:r>
        <w:rPr>
          <w:rFonts w:eastAsia="Times New Roman" w:cs="Times New Roman"/>
          <w:bCs/>
          <w:shd w:val="clear" w:color="auto" w:fill="FFFFFF"/>
        </w:rPr>
        <w:t xml:space="preserve">τότε </w:t>
      </w:r>
      <w:r>
        <w:rPr>
          <w:rFonts w:eastAsia="Times New Roman" w:cs="Times New Roman"/>
          <w:szCs w:val="24"/>
        </w:rPr>
        <w:t xml:space="preserve">ο Τσίπρας και ο Καμμένος, που τους αγαπάει ο λαός, θα εξορίζονταν για τουλάχιστον </w:t>
      </w:r>
      <w:r>
        <w:rPr>
          <w:rFonts w:eastAsia="Times New Roman" w:cs="Times New Roman"/>
          <w:szCs w:val="24"/>
        </w:rPr>
        <w:t>τριάντα</w:t>
      </w:r>
      <w:r>
        <w:rPr>
          <w:rFonts w:eastAsia="Times New Roman" w:cs="Times New Roman"/>
          <w:szCs w:val="24"/>
        </w:rPr>
        <w:t xml:space="preserve"> χρόνια στη Μακρόνησο. </w:t>
      </w:r>
    </w:p>
    <w:p w14:paraId="53B9BAC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Αυτό το μέτρο είναι επιεικές, διότι ο εν ισχύ Ποινικός Κώδικας προβλέπει συγκεκριμένα για το έγκλημα της εσχάτης προδοσίας, το</w:t>
      </w:r>
      <w:r>
        <w:rPr>
          <w:rFonts w:eastAsia="Times New Roman" w:cs="Times New Roman"/>
          <w:szCs w:val="24"/>
        </w:rPr>
        <w:t xml:space="preserve"> οποίο διαπράττεται, θάνατο εν καιρώ πολέμου και ισόβια κάθειρξη εν καιρώ ειρήνης. </w:t>
      </w:r>
    </w:p>
    <w:p w14:paraId="53B9BAC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Προέβη η παρούσα Κυβέρνηση και σε μία άλλη ενέργεια σήμερα, στην απέλαση κάποιων Ρώσων διπλωματών. Πρόταση της Χρυσής Αυγής είναι να απελαθούν</w:t>
      </w:r>
      <w:r>
        <w:rPr>
          <w:rFonts w:eastAsia="Times New Roman" w:cs="Times New Roman"/>
          <w:szCs w:val="24"/>
        </w:rPr>
        <w:t>,</w:t>
      </w:r>
      <w:r>
        <w:rPr>
          <w:rFonts w:eastAsia="Times New Roman" w:cs="Times New Roman"/>
          <w:szCs w:val="24"/>
        </w:rPr>
        <w:t xml:space="preserve"> όχι μόνο αυτοί</w:t>
      </w:r>
      <w:r>
        <w:rPr>
          <w:rFonts w:eastAsia="Times New Roman" w:cs="Times New Roman"/>
          <w:szCs w:val="24"/>
        </w:rPr>
        <w:t>,</w:t>
      </w:r>
      <w:r>
        <w:rPr>
          <w:rFonts w:eastAsia="Times New Roman" w:cs="Times New Roman"/>
          <w:szCs w:val="24"/>
        </w:rPr>
        <w:t xml:space="preserve"> που θε</w:t>
      </w:r>
      <w:r>
        <w:rPr>
          <w:rFonts w:eastAsia="Times New Roman" w:cs="Times New Roman"/>
          <w:szCs w:val="24"/>
        </w:rPr>
        <w:lastRenderedPageBreak/>
        <w:t>ωρούντ</w:t>
      </w:r>
      <w:r>
        <w:rPr>
          <w:rFonts w:eastAsia="Times New Roman" w:cs="Times New Roman"/>
          <w:szCs w:val="24"/>
        </w:rPr>
        <w:t xml:space="preserve">αι κατάσκοποι της Ρωσίας, αλλά και αυτοί που θεωρούνται κατάσκοποι των Ηνωμένων Πολιτειών, που είναι πράκτορες, δηλαδή δουλεύουν για ξένη δύναμη. </w:t>
      </w:r>
    </w:p>
    <w:p w14:paraId="53B9BAC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Όμως, ποιοι είναι σήμερα οι «νούμερο 1» υπηρέτες των Ηνωμένων Πολιτειών; Είναι, βεβαίως, όλο το Υπουργικό Συμ</w:t>
      </w:r>
      <w:r>
        <w:rPr>
          <w:rFonts w:eastAsia="Times New Roman" w:cs="Times New Roman"/>
          <w:szCs w:val="24"/>
        </w:rPr>
        <w:t>βούλιο. Θα έπρεπε, δηλαδή, να απελαθεί όλο το Υπουργικό Συμβούλιο ΣΥΡΙΖΑ-ΑΝΕΛ, όλοι εσείς που κάποτε λέγατε το σύνθημα «Φονιάδες των λαών Αμερικάνοι», σήμερα, όμως, έχετε γίνει «νούμερο 1» «</w:t>
      </w:r>
      <w:r>
        <w:rPr>
          <w:rFonts w:eastAsia="Times New Roman" w:cs="Times New Roman"/>
          <w:szCs w:val="24"/>
          <w:lang w:val="en-US"/>
        </w:rPr>
        <w:t>yes</w:t>
      </w:r>
      <w:r w:rsidRPr="008A0A11">
        <w:rPr>
          <w:rFonts w:eastAsia="Times New Roman" w:cs="Times New Roman"/>
          <w:szCs w:val="24"/>
        </w:rPr>
        <w:t xml:space="preserve"> </w:t>
      </w:r>
      <w:r>
        <w:rPr>
          <w:rFonts w:eastAsia="Times New Roman" w:cs="Times New Roman"/>
          <w:szCs w:val="24"/>
          <w:lang w:val="en-US"/>
        </w:rPr>
        <w:t>men</w:t>
      </w:r>
      <w:r>
        <w:rPr>
          <w:rFonts w:eastAsia="Times New Roman" w:cs="Times New Roman"/>
          <w:szCs w:val="24"/>
        </w:rPr>
        <w:t xml:space="preserve">» της </w:t>
      </w:r>
      <w:r>
        <w:rPr>
          <w:rFonts w:eastAsia="Times New Roman" w:cs="Times New Roman"/>
          <w:szCs w:val="24"/>
        </w:rPr>
        <w:t>κ</w:t>
      </w:r>
      <w:r>
        <w:rPr>
          <w:rFonts w:eastAsia="Times New Roman" w:cs="Times New Roman"/>
          <w:szCs w:val="24"/>
        </w:rPr>
        <w:t xml:space="preserve">υβέρνησης των ΗΠΑ. </w:t>
      </w:r>
    </w:p>
    <w:p w14:paraId="53B9BAC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Ζάεφ</w:t>
      </w:r>
      <w:proofErr w:type="spellEnd"/>
      <w:r>
        <w:rPr>
          <w:rFonts w:eastAsia="Times New Roman" w:cs="Times New Roman"/>
          <w:szCs w:val="24"/>
        </w:rPr>
        <w:t xml:space="preserve"> είπε ότι η Ελλάδα πήρε το</w:t>
      </w:r>
      <w:r>
        <w:rPr>
          <w:rFonts w:eastAsia="Times New Roman" w:cs="Times New Roman"/>
          <w:szCs w:val="24"/>
        </w:rPr>
        <w:t xml:space="preserve"> «</w:t>
      </w:r>
      <w:proofErr w:type="spellStart"/>
      <w:r>
        <w:rPr>
          <w:rFonts w:eastAsia="Times New Roman" w:cs="Times New Roman"/>
          <w:szCs w:val="24"/>
          <w:lang w:val="en-US"/>
        </w:rPr>
        <w:t>erga</w:t>
      </w:r>
      <w:proofErr w:type="spellEnd"/>
      <w:r w:rsidRPr="00E54586">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w:t>
      </w:r>
      <w:r w:rsidRPr="00E54586">
        <w:rPr>
          <w:rFonts w:eastAsia="Times New Roman" w:cs="Times New Roman"/>
          <w:szCs w:val="24"/>
        </w:rPr>
        <w:t xml:space="preserve"> </w:t>
      </w:r>
      <w:r>
        <w:rPr>
          <w:rFonts w:eastAsia="Times New Roman" w:cs="Times New Roman"/>
          <w:szCs w:val="24"/>
        </w:rPr>
        <w:t>για την ονομασία και τα Σκόπια πήραν το «</w:t>
      </w:r>
      <w:proofErr w:type="spellStart"/>
      <w:r>
        <w:rPr>
          <w:rFonts w:eastAsia="Times New Roman" w:cs="Times New Roman"/>
          <w:szCs w:val="24"/>
          <w:lang w:val="en-US"/>
        </w:rPr>
        <w:t>erga</w:t>
      </w:r>
      <w:proofErr w:type="spellEnd"/>
      <w:r w:rsidRPr="00E54586">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w:t>
      </w:r>
      <w:r w:rsidRPr="00E54586">
        <w:rPr>
          <w:rFonts w:eastAsia="Times New Roman" w:cs="Times New Roman"/>
          <w:szCs w:val="24"/>
        </w:rPr>
        <w:t xml:space="preserve"> </w:t>
      </w:r>
      <w:r>
        <w:rPr>
          <w:rFonts w:eastAsia="Times New Roman" w:cs="Times New Roman"/>
          <w:szCs w:val="24"/>
        </w:rPr>
        <w:t xml:space="preserve">για την ιθαγένεια, την υπηκοότητα και πλέον οι Έλληνες είμαστε υποχρεωμένοι να αποκαλούμε -λέει- τους κομιτατζήδες «Μακεδόνες». </w:t>
      </w:r>
    </w:p>
    <w:p w14:paraId="53B9BAC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Λοιπόν, το δηλώνω μετά λόγου γνώσεως</w:t>
      </w:r>
      <w:r>
        <w:rPr>
          <w:rFonts w:eastAsia="Times New Roman" w:cs="Times New Roman"/>
          <w:szCs w:val="24"/>
        </w:rPr>
        <w:t>,</w:t>
      </w:r>
      <w:r>
        <w:rPr>
          <w:rFonts w:eastAsia="Times New Roman" w:cs="Times New Roman"/>
          <w:szCs w:val="24"/>
        </w:rPr>
        <w:t xml:space="preserve"> από αυτό το Βήμα: Όποιος πολιτικός παράγοντας τολμήσει να αποκαλέσει «Μακεδόνες» τους υπηκόους αυτού του κρατιδίου, τότε, βεβαίως, και διαπράττει εθνική προδοσία και, βεβαίως, θα λάβει αυτό που του αξίζει να λάβει: Θα έχει το πολιτικό τέλος</w:t>
      </w:r>
      <w:r>
        <w:rPr>
          <w:rFonts w:eastAsia="Times New Roman" w:cs="Times New Roman"/>
          <w:szCs w:val="24"/>
        </w:rPr>
        <w:t>,</w:t>
      </w:r>
      <w:r>
        <w:rPr>
          <w:rFonts w:eastAsia="Times New Roman" w:cs="Times New Roman"/>
          <w:szCs w:val="24"/>
        </w:rPr>
        <w:t xml:space="preserve"> που η ιστορία</w:t>
      </w:r>
      <w:r>
        <w:rPr>
          <w:rFonts w:eastAsia="Times New Roman" w:cs="Times New Roman"/>
          <w:szCs w:val="24"/>
        </w:rPr>
        <w:t xml:space="preserve"> επιφυλάσσει σε κάθε προδότη. </w:t>
      </w:r>
    </w:p>
    <w:p w14:paraId="53B9BAC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Δήλωσε, επίσης, σήμερα ο Επίτροπος Γιοχάνες Χαν ότι θα γίνει -λέει- αλλαγή συνόρων Ελλάδος-Αλβανίας. Η μόνη αλλαγή συνόρων, την οποία αποδέχεται ο Λαϊκός Σύνδεσμος</w:t>
      </w:r>
      <w:r>
        <w:rPr>
          <w:rFonts w:eastAsia="Times New Roman" w:cs="Times New Roman"/>
          <w:szCs w:val="24"/>
        </w:rPr>
        <w:t xml:space="preserve"> </w:t>
      </w:r>
      <w:r>
        <w:rPr>
          <w:rFonts w:eastAsia="Times New Roman" w:cs="Times New Roman"/>
          <w:szCs w:val="24"/>
        </w:rPr>
        <w:t>- Χρυσή Αυγή εις ό</w:t>
      </w:r>
      <w:r>
        <w:rPr>
          <w:rFonts w:eastAsia="Times New Roman" w:cs="Times New Roman"/>
          <w:szCs w:val="24"/>
        </w:rPr>
        <w:t xml:space="preserve">τι αφορά τα σύνορά μας με την Αλβανία, έχει να κάνει με την προσάρτηση των </w:t>
      </w:r>
      <w:proofErr w:type="spellStart"/>
      <w:r>
        <w:rPr>
          <w:rFonts w:eastAsia="Times New Roman" w:cs="Times New Roman"/>
          <w:szCs w:val="24"/>
        </w:rPr>
        <w:t>προαιωνίων</w:t>
      </w:r>
      <w:proofErr w:type="spellEnd"/>
      <w:r>
        <w:rPr>
          <w:rFonts w:eastAsia="Times New Roman" w:cs="Times New Roman"/>
          <w:szCs w:val="24"/>
        </w:rPr>
        <w:t xml:space="preserve"> ελληνικών εδαφών της Βορείου Ηπείρου. Βεβαίως και να γίνει αλλαγή συνόρων, αν είναι να πάρουμε τη Χιμάρα, τη σκλαβωμένη Βόρειο Ήπειρο, εκεί που ζει σήμερα και καταπιέζετα</w:t>
      </w:r>
      <w:r>
        <w:rPr>
          <w:rFonts w:eastAsia="Times New Roman" w:cs="Times New Roman"/>
          <w:szCs w:val="24"/>
        </w:rPr>
        <w:t xml:space="preserve">ι η ελληνική εθνική μειονότητα της Βορείου Ηπείρου. </w:t>
      </w:r>
    </w:p>
    <w:p w14:paraId="53B9BAC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Αυτά προς το παρόν. Ο Λαϊκός Σύνδεσμος</w:t>
      </w:r>
      <w:r>
        <w:rPr>
          <w:rFonts w:eastAsia="Times New Roman" w:cs="Times New Roman"/>
          <w:szCs w:val="24"/>
        </w:rPr>
        <w:t xml:space="preserve"> </w:t>
      </w:r>
      <w:r>
        <w:rPr>
          <w:rFonts w:eastAsia="Times New Roman" w:cs="Times New Roman"/>
          <w:szCs w:val="24"/>
        </w:rPr>
        <w:t xml:space="preserve">- Χρυσή Αυγή θα συνεχίσει να δρα με κάθε νόμιμο μέσο, εντός κι εκτός Βουλής, εναντίον αυτών, οι οποίοι προδίδουν την Ελλάδα. </w:t>
      </w:r>
    </w:p>
    <w:p w14:paraId="53B9BAC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3B9BACE"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w:t>
      </w:r>
      <w:r>
        <w:rPr>
          <w:rFonts w:eastAsia="Times New Roman" w:cs="Times New Roman"/>
          <w:szCs w:val="24"/>
        </w:rPr>
        <w:t>έρυγα της Χρυσής Αυγής)</w:t>
      </w:r>
    </w:p>
    <w:p w14:paraId="53B9BAC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Ζωή </w:t>
      </w:r>
      <w:proofErr w:type="spellStart"/>
      <w:r>
        <w:rPr>
          <w:rFonts w:eastAsia="Times New Roman" w:cs="Times New Roman"/>
          <w:szCs w:val="24"/>
        </w:rPr>
        <w:t>Λιβανίου</w:t>
      </w:r>
      <w:proofErr w:type="spellEnd"/>
      <w:r>
        <w:rPr>
          <w:rFonts w:eastAsia="Times New Roman" w:cs="Times New Roman"/>
          <w:szCs w:val="24"/>
        </w:rPr>
        <w:t>, Βουλευτή</w:t>
      </w:r>
      <w:r>
        <w:rPr>
          <w:rFonts w:eastAsia="Times New Roman" w:cs="Times New Roman"/>
          <w:szCs w:val="24"/>
        </w:rPr>
        <w:t>ς</w:t>
      </w:r>
      <w:r>
        <w:rPr>
          <w:rFonts w:eastAsia="Times New Roman" w:cs="Times New Roman"/>
          <w:szCs w:val="24"/>
        </w:rPr>
        <w:t xml:space="preserve"> του ΣΥΡΙΖΑ, για πέντε λεπτά. </w:t>
      </w:r>
    </w:p>
    <w:p w14:paraId="53B9BAD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ΖΩΗ ΛΙΒΑΝΙΟΥ: </w:t>
      </w:r>
      <w:r>
        <w:rPr>
          <w:rFonts w:eastAsia="Times New Roman" w:cs="Times New Roman"/>
          <w:szCs w:val="24"/>
        </w:rPr>
        <w:t xml:space="preserve">Ευχαριστώ, κύριε Πρόεδρε. </w:t>
      </w:r>
    </w:p>
    <w:p w14:paraId="53B9BAD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ποιος φοβάται τη </w:t>
      </w:r>
      <w:r>
        <w:rPr>
          <w:rFonts w:eastAsia="Times New Roman" w:cs="Times New Roman"/>
          <w:szCs w:val="24"/>
        </w:rPr>
        <w:t>δ</w:t>
      </w:r>
      <w:r>
        <w:rPr>
          <w:rFonts w:eastAsia="Times New Roman" w:cs="Times New Roman"/>
          <w:szCs w:val="24"/>
        </w:rPr>
        <w:t>ημοκρατία; Ποιος φοβάται τους ενεργο</w:t>
      </w:r>
      <w:r>
        <w:rPr>
          <w:rFonts w:eastAsia="Times New Roman" w:cs="Times New Roman"/>
          <w:szCs w:val="24"/>
        </w:rPr>
        <w:t xml:space="preserve">ύς πολίτες; Ποιος φοβάται τον </w:t>
      </w:r>
      <w:r>
        <w:rPr>
          <w:rFonts w:eastAsia="Times New Roman" w:cs="Times New Roman"/>
          <w:szCs w:val="24"/>
        </w:rPr>
        <w:lastRenderedPageBreak/>
        <w:t>διάλογο; Ποιος φοβάται τη συναίνεση; Ποιος φοβάται τον έλεγχο και τη λογοδοσία; Ποιος θεωρεί ότι μια εκλογική πλειοψηφία μπορεί να εκφράζει το σύνολο της τοπικής κοινωνίας; Ποιος πιστεύει ότι οι αυταρχικές λογικές φεουδαρχικής</w:t>
      </w:r>
      <w:r>
        <w:rPr>
          <w:rFonts w:eastAsia="Times New Roman" w:cs="Times New Roman"/>
          <w:szCs w:val="24"/>
        </w:rPr>
        <w:t xml:space="preserve"> διοίκησης είναι η καλύτερη λογική για τη διοίκηση; Ποιος απειλείται από την ενδυνάμωση του ρόλου της τοπικής κοινωνίας και της συμμετοχής των πολιτών στα θέματα της πόλης του; </w:t>
      </w:r>
    </w:p>
    <w:p w14:paraId="53B9BAD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Δημοκρατία σημαίνει</w:t>
      </w:r>
      <w:r>
        <w:rPr>
          <w:rFonts w:eastAsia="Times New Roman" w:cs="Times New Roman"/>
          <w:szCs w:val="24"/>
        </w:rPr>
        <w:t>,</w:t>
      </w:r>
      <w:r>
        <w:rPr>
          <w:rFonts w:eastAsia="Times New Roman" w:cs="Times New Roman"/>
          <w:szCs w:val="24"/>
        </w:rPr>
        <w:t xml:space="preserve"> πρώτα και κύρια</w:t>
      </w:r>
      <w:r>
        <w:rPr>
          <w:rFonts w:eastAsia="Times New Roman" w:cs="Times New Roman"/>
          <w:szCs w:val="24"/>
        </w:rPr>
        <w:t>,</w:t>
      </w:r>
      <w:r>
        <w:rPr>
          <w:rFonts w:eastAsia="Times New Roman" w:cs="Times New Roman"/>
          <w:szCs w:val="24"/>
        </w:rPr>
        <w:t xml:space="preserve"> διάλογος, συναίνεση, </w:t>
      </w:r>
      <w:proofErr w:type="spellStart"/>
      <w:r>
        <w:rPr>
          <w:rFonts w:eastAsia="Times New Roman" w:cs="Times New Roman"/>
          <w:szCs w:val="24"/>
        </w:rPr>
        <w:t>συναπόφαση</w:t>
      </w:r>
      <w:proofErr w:type="spellEnd"/>
      <w:r>
        <w:rPr>
          <w:rFonts w:eastAsia="Times New Roman" w:cs="Times New Roman"/>
          <w:szCs w:val="24"/>
        </w:rPr>
        <w:t>. Ο υποψή</w:t>
      </w:r>
      <w:r>
        <w:rPr>
          <w:rFonts w:eastAsia="Times New Roman" w:cs="Times New Roman"/>
          <w:szCs w:val="24"/>
        </w:rPr>
        <w:t>φιος</w:t>
      </w:r>
      <w:r>
        <w:rPr>
          <w:rFonts w:eastAsia="Times New Roman" w:cs="Times New Roman"/>
          <w:szCs w:val="24"/>
        </w:rPr>
        <w:t>,</w:t>
      </w:r>
      <w:r>
        <w:rPr>
          <w:rFonts w:eastAsia="Times New Roman" w:cs="Times New Roman"/>
          <w:szCs w:val="24"/>
        </w:rPr>
        <w:t xml:space="preserve"> που πιστεύει ότι δεν μπορεί να επιτύχει τη συναίνεση της πλειοψηφίας του δημοτικού συμβουλίου μέσα από τον διάλογο, δεν είναι κατάλληλος για να ηγηθεί της τοπικής οικονομίας. Αυτό που υποχρεωτικά θα φύγει από την τοπική αντιπαράθεση είναι η κομματική</w:t>
      </w:r>
      <w:r>
        <w:rPr>
          <w:rFonts w:eastAsia="Times New Roman" w:cs="Times New Roman"/>
          <w:szCs w:val="24"/>
        </w:rPr>
        <w:t xml:space="preserve"> αντιδικία. Αυτοί που πραγματικά πλήττονται από την ενίσχυση της δημοκρατίας στους δήμους, είναι αυτοί που υπονόμευσαν την τοπική κοινωνία, που ήθελαν -και θέλουν- να ελέγχουν τη διοίκηση των δήμων και των περιφερειών, όχι για το καλό της τοπικής κοινωνίας</w:t>
      </w:r>
      <w:r>
        <w:rPr>
          <w:rFonts w:eastAsia="Times New Roman" w:cs="Times New Roman"/>
          <w:szCs w:val="24"/>
        </w:rPr>
        <w:t xml:space="preserve">, αλλά για το προσωπικό και κομματικό τους συμφέρον. </w:t>
      </w:r>
    </w:p>
    <w:p w14:paraId="53B9BAD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δεν μπορούν να κρίνονται οι κυβερνητικές επιλογές, δεν μπορούν να κρίνονται οι κομματικές επιλογές. Ο εκφυλισμός της δημοκρατικής διαδικασίας στην επιλογή προσώπων και στις </w:t>
      </w:r>
      <w:r>
        <w:rPr>
          <w:rFonts w:eastAsia="Times New Roman" w:cs="Times New Roman"/>
          <w:szCs w:val="24"/>
        </w:rPr>
        <w:t>λευκές επιταγές πρέπει να τελειώνει</w:t>
      </w:r>
      <w:r>
        <w:rPr>
          <w:rFonts w:eastAsia="Times New Roman" w:cs="Times New Roman"/>
          <w:szCs w:val="24"/>
        </w:rPr>
        <w:t>,</w:t>
      </w:r>
      <w:r>
        <w:rPr>
          <w:rFonts w:eastAsia="Times New Roman" w:cs="Times New Roman"/>
          <w:szCs w:val="24"/>
        </w:rPr>
        <w:t xml:space="preserve"> μια για πάντα. </w:t>
      </w:r>
    </w:p>
    <w:p w14:paraId="53B9BAD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Οφείλουμε να περάσουμε σε ένα νέο μοντέλο, όπου θα επιδιώκεται ο διάλογος, θα αναπτύσσονται επιχειρήματα και όπου θα είναι υποχρεωμένος ο δήμαρχος να πείσει και δεν θα επιβάλλει με διάφορα μέσα την άποψή</w:t>
      </w:r>
      <w:r>
        <w:rPr>
          <w:rFonts w:eastAsia="Times New Roman" w:cs="Times New Roman"/>
          <w:szCs w:val="24"/>
        </w:rPr>
        <w:t xml:space="preserve"> του. Υπάρχουν δυνάμεις</w:t>
      </w:r>
      <w:r>
        <w:rPr>
          <w:rFonts w:eastAsia="Times New Roman" w:cs="Times New Roman"/>
          <w:szCs w:val="24"/>
        </w:rPr>
        <w:t>,</w:t>
      </w:r>
      <w:r>
        <w:rPr>
          <w:rFonts w:eastAsia="Times New Roman" w:cs="Times New Roman"/>
          <w:szCs w:val="24"/>
        </w:rPr>
        <w:t xml:space="preserve"> που φοβούνται την απλή αναλογική σε όλα τα επίπεδα. Είναι οι δυνάμεις που έχουν εκπαιδευτεί στην προσωπική πολιτική, στην αυθαιρεσία, στον μη έλεγχο, στην ασυδοσία. </w:t>
      </w:r>
    </w:p>
    <w:p w14:paraId="53B9BAD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Σε κάθε πόλη</w:t>
      </w:r>
      <w:r>
        <w:rPr>
          <w:rFonts w:eastAsia="Times New Roman" w:cs="Times New Roman"/>
          <w:szCs w:val="24"/>
        </w:rPr>
        <w:t>,</w:t>
      </w:r>
      <w:r>
        <w:rPr>
          <w:rFonts w:eastAsia="Times New Roman" w:cs="Times New Roman"/>
          <w:szCs w:val="24"/>
        </w:rPr>
        <w:t xml:space="preserve"> υπάρχουν πολλά παραδείγματα ανθρώπων που θα μπορούσ</w:t>
      </w:r>
      <w:r>
        <w:rPr>
          <w:rFonts w:eastAsia="Times New Roman" w:cs="Times New Roman"/>
          <w:szCs w:val="24"/>
        </w:rPr>
        <w:t xml:space="preserve">αν να προσφέρουν πραγματικά στην </w:t>
      </w:r>
      <w:r>
        <w:rPr>
          <w:rFonts w:eastAsia="Times New Roman" w:cs="Times New Roman"/>
          <w:szCs w:val="24"/>
        </w:rPr>
        <w:t>α</w:t>
      </w:r>
      <w:r>
        <w:rPr>
          <w:rFonts w:eastAsia="Times New Roman" w:cs="Times New Roman"/>
          <w:szCs w:val="24"/>
        </w:rPr>
        <w:t>υτοδιοίκηση με τις ιδέες και τις προτάσεις τους. Αντίστοιχα, υπάρχουν άτομα σε κάθε συνδυασμό νικητή</w:t>
      </w:r>
      <w:r>
        <w:rPr>
          <w:rFonts w:eastAsia="Times New Roman" w:cs="Times New Roman"/>
          <w:szCs w:val="24"/>
        </w:rPr>
        <w:t>,</w:t>
      </w:r>
      <w:r>
        <w:rPr>
          <w:rFonts w:eastAsia="Times New Roman" w:cs="Times New Roman"/>
          <w:szCs w:val="24"/>
        </w:rPr>
        <w:t xml:space="preserve"> που συγκέντρωσαν πολύ μικρή αποδοχή στην τοπική κοινωνία και δεν είχαν να προτείνουν κάτι ιδιαίτερο, όμως, αναλαμβάνουν </w:t>
      </w:r>
      <w:r>
        <w:rPr>
          <w:rFonts w:eastAsia="Times New Roman" w:cs="Times New Roman"/>
          <w:szCs w:val="24"/>
        </w:rPr>
        <w:t xml:space="preserve">και απολαμβάνουν την εκπροσώπηση των συμπολιτών τους. </w:t>
      </w:r>
    </w:p>
    <w:p w14:paraId="53B9BAD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«ΚΛΕΙΣΘΕΝΗΣ» θα δώσει την ευκαιρία στις τοπικές κοινωνίες -ή θα υποχρεώσει τις τοπικές κοινωνίες- να επιλέξουν στην πράξη </w:t>
      </w:r>
      <w:r>
        <w:rPr>
          <w:rFonts w:eastAsia="Times New Roman" w:cs="Times New Roman"/>
          <w:szCs w:val="24"/>
        </w:rPr>
        <w:t>αυτούς,</w:t>
      </w:r>
      <w:r>
        <w:rPr>
          <w:rFonts w:eastAsia="Times New Roman" w:cs="Times New Roman"/>
          <w:szCs w:val="24"/>
        </w:rPr>
        <w:t xml:space="preserve"> που πραγματικά θέλουν και μπορούν να προσφέρουν, αυτούς που δεν θεωρο</w:t>
      </w:r>
      <w:r>
        <w:rPr>
          <w:rFonts w:eastAsia="Times New Roman" w:cs="Times New Roman"/>
          <w:szCs w:val="24"/>
        </w:rPr>
        <w:t xml:space="preserve">ύν τους δήμους εφαλτήριο πολιτικής ανέλιξης, αυτούς που δεν θεωρούν την </w:t>
      </w:r>
      <w:r>
        <w:rPr>
          <w:rFonts w:eastAsia="Times New Roman" w:cs="Times New Roman"/>
          <w:szCs w:val="24"/>
        </w:rPr>
        <w:t>τοπική αυτοδιοίκηση</w:t>
      </w:r>
      <w:r>
        <w:rPr>
          <w:rFonts w:eastAsia="Times New Roman" w:cs="Times New Roman"/>
          <w:szCs w:val="24"/>
        </w:rPr>
        <w:t xml:space="preserve"> μέσο προσωπικής ανέλιξης, σε αντιδιαστολή με αυτούς που διεκδικούν την προσωπική προβολή και τα προσωπικά οφέλη. </w:t>
      </w:r>
    </w:p>
    <w:p w14:paraId="53B9BAD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Οι συντεχνίες που αναπτύχθηκαν τα προηγούμενα χρόν</w:t>
      </w:r>
      <w:r>
        <w:rPr>
          <w:rFonts w:eastAsia="Times New Roman" w:cs="Times New Roman"/>
          <w:szCs w:val="24"/>
        </w:rPr>
        <w:t>ια, θα σπάσουν και θα αναπτυχθεί μια νέα κουλτούρα, η οποία ξεκίνησε να αναπτύσσεται με τον «Κ</w:t>
      </w:r>
      <w:r>
        <w:rPr>
          <w:rFonts w:eastAsia="Times New Roman" w:cs="Times New Roman"/>
          <w:szCs w:val="24"/>
        </w:rPr>
        <w:t>ΑΛΛΙΚΡΑΤΗ</w:t>
      </w:r>
      <w:r>
        <w:rPr>
          <w:rFonts w:eastAsia="Times New Roman" w:cs="Times New Roman"/>
          <w:szCs w:val="24"/>
        </w:rPr>
        <w:t xml:space="preserve">». </w:t>
      </w:r>
    </w:p>
    <w:p w14:paraId="53B9BAD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Πέρα, όμως, από την απλή αναλογική</w:t>
      </w:r>
      <w:r>
        <w:rPr>
          <w:rFonts w:eastAsia="Times New Roman" w:cs="Times New Roman"/>
          <w:szCs w:val="24"/>
        </w:rPr>
        <w:t>,</w:t>
      </w:r>
      <w:r>
        <w:rPr>
          <w:rFonts w:eastAsia="Times New Roman" w:cs="Times New Roman"/>
          <w:szCs w:val="24"/>
        </w:rPr>
        <w:t xml:space="preserve"> που δυσκολεύει όσους διεκδικούν </w:t>
      </w:r>
      <w:r>
        <w:rPr>
          <w:rFonts w:eastAsia="Times New Roman" w:cs="Times New Roman"/>
          <w:szCs w:val="24"/>
        </w:rPr>
        <w:t>«</w:t>
      </w:r>
      <w:r>
        <w:rPr>
          <w:rFonts w:eastAsia="Times New Roman" w:cs="Times New Roman"/>
          <w:szCs w:val="24"/>
        </w:rPr>
        <w:t>το αλάθητο του Πάπα</w:t>
      </w:r>
      <w:r>
        <w:rPr>
          <w:rFonts w:eastAsia="Times New Roman" w:cs="Times New Roman"/>
          <w:szCs w:val="24"/>
        </w:rPr>
        <w:t>»</w:t>
      </w:r>
      <w:r>
        <w:rPr>
          <w:rFonts w:eastAsia="Times New Roman" w:cs="Times New Roman"/>
          <w:szCs w:val="24"/>
        </w:rPr>
        <w:t xml:space="preserve">, υπάρχουν και άλλες παρεμβάσεις ενίσχυσης της συμμετοχής της τοπικής κοινωνίας, όπως η δυνατότητα πρόκλησης και διενέργειας δημοψηφισμάτων σε τοπικό επίπεδο.  </w:t>
      </w:r>
    </w:p>
    <w:p w14:paraId="53B9BAD9"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 xml:space="preserve">Δίνεται η δυνατότητα στους πολίτες να διεκδικήσουν περισσότερα από όσα τους επιτρέπει σήμερα ο </w:t>
      </w:r>
      <w:r>
        <w:rPr>
          <w:rFonts w:eastAsia="Times New Roman" w:cs="Times New Roman"/>
          <w:szCs w:val="24"/>
        </w:rPr>
        <w:t>εκάστοτε δήμαρ</w:t>
      </w:r>
      <w:r>
        <w:rPr>
          <w:rFonts w:eastAsia="Times New Roman" w:cs="Times New Roman"/>
          <w:szCs w:val="24"/>
        </w:rPr>
        <w:lastRenderedPageBreak/>
        <w:t>χος, να προβάλλουν κι άλλες απόψεις, να κερδίσουν περισσότερες διεξόδους για την πορεία της πόλης τους, χωρίς να χρειάζεται να περιμένουν να αλλάξουν οι συσχετισμοί στην εκπροσώπηση. Οι νέες αυτές δυνατότητες θα υποχρεώσουν τους αιρετούς να ε</w:t>
      </w:r>
      <w:r>
        <w:rPr>
          <w:rFonts w:eastAsia="Times New Roman" w:cs="Times New Roman"/>
          <w:szCs w:val="24"/>
        </w:rPr>
        <w:t xml:space="preserve">ίναι πιο ανοιχτοί στις προτάσεις, να τις συζητούν, να μπαίνουν στη βάσανο της κριτικής. </w:t>
      </w:r>
    </w:p>
    <w:p w14:paraId="53B9BADA"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Η ενίσχυση της Αντιπολίτευσης στους δήμους, όσο και οι δυνατότητες έκφρασης</w:t>
      </w:r>
      <w:r>
        <w:rPr>
          <w:rFonts w:eastAsia="Times New Roman" w:cs="Times New Roman"/>
          <w:szCs w:val="24"/>
        </w:rPr>
        <w:t>,</w:t>
      </w:r>
      <w:r>
        <w:rPr>
          <w:rFonts w:eastAsia="Times New Roman" w:cs="Times New Roman"/>
          <w:szCs w:val="24"/>
        </w:rPr>
        <w:t xml:space="preserve"> που παρέχονται στους ενεργούς πολίτες, θα ανοίξουν νέους δρόμους και νέες προοπτικές για τ</w:t>
      </w:r>
      <w:r>
        <w:rPr>
          <w:rFonts w:eastAsia="Times New Roman" w:cs="Times New Roman"/>
          <w:szCs w:val="24"/>
        </w:rPr>
        <w:t>ο σύνολο της δημόσιας ζωής. Θα αποδείξουν στην πράξη ότι</w:t>
      </w:r>
      <w:r>
        <w:rPr>
          <w:rFonts w:eastAsia="Times New Roman" w:cs="Times New Roman"/>
          <w:szCs w:val="24"/>
        </w:rPr>
        <w:t>,</w:t>
      </w:r>
      <w:r>
        <w:rPr>
          <w:rFonts w:eastAsia="Times New Roman" w:cs="Times New Roman"/>
          <w:szCs w:val="24"/>
        </w:rPr>
        <w:t xml:space="preserve"> παρά τις αντιθέσεις και τις διαφορετικές προσεγγίσεις, μπορούν να υπάρξουν συνθέσεις. Αυτό είναι και πρόοδος και πολιτισμός. </w:t>
      </w:r>
    </w:p>
    <w:p w14:paraId="53B9BADB"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Το νομοσχέδιο δίνει λύσεις και σε μια σειρά άλλα προβλήματα</w:t>
      </w:r>
      <w:r>
        <w:rPr>
          <w:rFonts w:eastAsia="Times New Roman" w:cs="Times New Roman"/>
          <w:szCs w:val="24"/>
        </w:rPr>
        <w:t>,</w:t>
      </w:r>
      <w:r>
        <w:rPr>
          <w:rFonts w:eastAsia="Times New Roman" w:cs="Times New Roman"/>
          <w:szCs w:val="24"/>
        </w:rPr>
        <w:t xml:space="preserve"> που εντοπίσ</w:t>
      </w:r>
      <w:r>
        <w:rPr>
          <w:rFonts w:eastAsia="Times New Roman" w:cs="Times New Roman"/>
          <w:szCs w:val="24"/>
        </w:rPr>
        <w:t>τηκαν στην πράξη κατά την εφαρμογή του «Κ</w:t>
      </w:r>
      <w:r>
        <w:rPr>
          <w:rFonts w:eastAsia="Times New Roman" w:cs="Times New Roman"/>
          <w:szCs w:val="24"/>
        </w:rPr>
        <w:t>ΑΛΛΙΚΡΑΤΗ</w:t>
      </w:r>
      <w:r>
        <w:rPr>
          <w:rFonts w:eastAsia="Times New Roman" w:cs="Times New Roman"/>
          <w:szCs w:val="24"/>
        </w:rPr>
        <w:t>», όπως η ανάθεση αρμοδιοτήτων</w:t>
      </w:r>
      <w:r>
        <w:rPr>
          <w:rFonts w:eastAsia="Times New Roman" w:cs="Times New Roman"/>
          <w:szCs w:val="24"/>
        </w:rPr>
        <w:t>,</w:t>
      </w:r>
      <w:r>
        <w:rPr>
          <w:rFonts w:eastAsia="Times New Roman" w:cs="Times New Roman"/>
          <w:szCs w:val="24"/>
        </w:rPr>
        <w:t xml:space="preserve"> χωρίς την ύπαρξη κατάλληλων υποδομών ή εξειδικευμένου προσωπικού, η ενδυνάμωση του ρόλου και της σημασίας των κοινοτήτων, οι αναγκαίες τροποποιήσεις και οι εν νέου ορισμοί πε</w:t>
      </w:r>
      <w:r>
        <w:rPr>
          <w:rFonts w:eastAsia="Times New Roman" w:cs="Times New Roman"/>
          <w:szCs w:val="24"/>
        </w:rPr>
        <w:t xml:space="preserve">ρί </w:t>
      </w:r>
      <w:proofErr w:type="spellStart"/>
      <w:r>
        <w:rPr>
          <w:rFonts w:eastAsia="Times New Roman" w:cs="Times New Roman"/>
          <w:szCs w:val="24"/>
        </w:rPr>
        <w:t>νησιωτικότητας</w:t>
      </w:r>
      <w:proofErr w:type="spellEnd"/>
      <w:r>
        <w:rPr>
          <w:rFonts w:eastAsia="Times New Roman" w:cs="Times New Roman"/>
          <w:szCs w:val="24"/>
        </w:rPr>
        <w:t xml:space="preserve"> και ορεινών δήμων. </w:t>
      </w:r>
    </w:p>
    <w:p w14:paraId="53B9BADC"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ο ΣΤ</w:t>
      </w:r>
      <w:r>
        <w:rPr>
          <w:rFonts w:eastAsia="Times New Roman" w:cs="Times New Roman"/>
          <w:szCs w:val="24"/>
        </w:rPr>
        <w:t>΄</w:t>
      </w:r>
      <w:r>
        <w:rPr>
          <w:rFonts w:eastAsia="Times New Roman" w:cs="Times New Roman"/>
          <w:szCs w:val="24"/>
        </w:rPr>
        <w:t xml:space="preserve"> Αντιπρόεδρος της Βουλής κ. </w:t>
      </w:r>
      <w:r w:rsidRPr="00145113">
        <w:rPr>
          <w:rFonts w:eastAsia="Times New Roman" w:cs="Times New Roman"/>
          <w:b/>
          <w:szCs w:val="24"/>
        </w:rPr>
        <w:t>ΓΕΩΡΓΙΟΣ ΛΑΜΠΡΟΥΛΗΣ</w:t>
      </w:r>
      <w:r>
        <w:rPr>
          <w:rFonts w:eastAsia="Times New Roman" w:cs="Times New Roman"/>
          <w:szCs w:val="24"/>
        </w:rPr>
        <w:t xml:space="preserve">) </w:t>
      </w:r>
    </w:p>
    <w:p w14:paraId="53B9BADD"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 xml:space="preserve">Προχωρά σε σημαντικές τομές σε ό,τι αφορά τη διάκριση των δήμων, την υποχρέωση σχεδιασμού στη βάση των ιδιαίτερων </w:t>
      </w:r>
      <w:r>
        <w:rPr>
          <w:rFonts w:eastAsia="Times New Roman" w:cs="Times New Roman"/>
          <w:szCs w:val="24"/>
        </w:rPr>
        <w:t xml:space="preserve">χαρακτηριστικών του κάθε δήμου και των δυνατοτήτων που έχει. Η αναδιοργάνωση των αποκεντρωμένων διοικήσεων, η αποσαφήνιση των αρμοδιοτήτων και κυρίως η οργάνωση των σημείων ελέγχου των πεπραγμένων, διαμορφώνουν έναν νέο χάρτη. </w:t>
      </w:r>
    </w:p>
    <w:p w14:paraId="53B9BADE"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w:t>
      </w:r>
      <w:r>
        <w:rPr>
          <w:rFonts w:eastAsia="Times New Roman" w:cs="Times New Roman"/>
          <w:szCs w:val="24"/>
        </w:rPr>
        <w:t>,</w:t>
      </w:r>
      <w:r>
        <w:rPr>
          <w:rFonts w:eastAsia="Times New Roman" w:cs="Times New Roman"/>
          <w:szCs w:val="24"/>
        </w:rPr>
        <w:t xml:space="preserve"> αυτό πο</w:t>
      </w:r>
      <w:r>
        <w:rPr>
          <w:rFonts w:eastAsia="Times New Roman" w:cs="Times New Roman"/>
          <w:szCs w:val="24"/>
        </w:rPr>
        <w:t>υ ενοχλεί συγκεκριμένους αιρετούς δεν είναι η απλή αναλογική, αλλά ο έλεγχος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τον οποίο θα υπόκεινται</w:t>
      </w:r>
      <w:r>
        <w:rPr>
          <w:rFonts w:eastAsia="Times New Roman" w:cs="Times New Roman"/>
          <w:szCs w:val="24"/>
        </w:rPr>
        <w:t>,</w:t>
      </w:r>
      <w:r>
        <w:rPr>
          <w:rFonts w:eastAsia="Times New Roman" w:cs="Times New Roman"/>
          <w:szCs w:val="24"/>
        </w:rPr>
        <w:t xml:space="preserve"> ως διαχειριστές δημοσίου χρήματος. Η ευχέρεια που είχαν σήμερα, περιορίζεται σημαντικά. Και αυτό είναι καλό για όλες τις πόλεις και όλους τους δήμους. Α</w:t>
      </w:r>
      <w:r>
        <w:rPr>
          <w:rFonts w:eastAsia="Times New Roman" w:cs="Times New Roman"/>
          <w:szCs w:val="24"/>
        </w:rPr>
        <w:t>υτό που ενοχλεί όσους χρησιμοποιούν ως επιχείρημα την ακυβερνησία, είναι ότι διαμορφώνεται μια πραγματικότητα</w:t>
      </w:r>
      <w:r>
        <w:rPr>
          <w:rFonts w:eastAsia="Times New Roman" w:cs="Times New Roman"/>
          <w:szCs w:val="24"/>
        </w:rPr>
        <w:t>,</w:t>
      </w:r>
      <w:r>
        <w:rPr>
          <w:rFonts w:eastAsia="Times New Roman" w:cs="Times New Roman"/>
          <w:szCs w:val="24"/>
        </w:rPr>
        <w:t xml:space="preserve"> που θα αντιμετωπίσει την ασυδοσία. </w:t>
      </w:r>
    </w:p>
    <w:p w14:paraId="53B9BADF"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που τόσο στην Ευρώπη, όσο και στη χώρα μας παρατηρείται ανησυχητική ενδυνάμωση των δυνάμεων</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στρέ</w:t>
      </w:r>
      <w:r>
        <w:rPr>
          <w:rFonts w:eastAsia="Times New Roman" w:cs="Times New Roman"/>
          <w:szCs w:val="24"/>
        </w:rPr>
        <w:t xml:space="preserve">φονται κατά της </w:t>
      </w:r>
      <w:r>
        <w:rPr>
          <w:rFonts w:eastAsia="Times New Roman" w:cs="Times New Roman"/>
          <w:szCs w:val="24"/>
        </w:rPr>
        <w:t>δ</w:t>
      </w:r>
      <w:r>
        <w:rPr>
          <w:rFonts w:eastAsia="Times New Roman" w:cs="Times New Roman"/>
          <w:szCs w:val="24"/>
        </w:rPr>
        <w:t xml:space="preserve">ημοκρατίας -δείγμα πήρατε πριν από λίγο όλοι- κατά της κοινωνίας των πολιτών, κατά των ανθρωπίνων δικαιωμάτων, κατά της ισότητας και της ίσης συμμετοχής, η απάντηση μπορεί να είναι μόνο μία: περισσότερη </w:t>
      </w:r>
      <w:r>
        <w:rPr>
          <w:rFonts w:eastAsia="Times New Roman" w:cs="Times New Roman"/>
          <w:szCs w:val="24"/>
        </w:rPr>
        <w:t>δ</w:t>
      </w:r>
      <w:r>
        <w:rPr>
          <w:rFonts w:eastAsia="Times New Roman" w:cs="Times New Roman"/>
          <w:szCs w:val="24"/>
        </w:rPr>
        <w:t>ημοκρατία. Κάθε πολίτης αυτής της χ</w:t>
      </w:r>
      <w:r>
        <w:rPr>
          <w:rFonts w:eastAsia="Times New Roman" w:cs="Times New Roman"/>
          <w:szCs w:val="24"/>
        </w:rPr>
        <w:t>ώρας είναι υποχρεωμένος να αναλάβει τις δικές του ευθύνες, τις δημοκρατικές τους ευθύνες.</w:t>
      </w:r>
    </w:p>
    <w:p w14:paraId="53B9BAE0"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 xml:space="preserve">Αυτό το νομοσχέδιο δυναμώνει τον πολίτη, δυναμώνει την κοινωνία, δυναμώνει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δυναμώνει τον πολιτικό πολιτισμό, δυναμώνει την ανάγκη για συμμετο</w:t>
      </w:r>
      <w:r>
        <w:rPr>
          <w:rFonts w:eastAsia="Times New Roman" w:cs="Times New Roman"/>
          <w:szCs w:val="24"/>
        </w:rPr>
        <w:t>χή, δυναμώνει τη χώρα και το λαό της.</w:t>
      </w:r>
    </w:p>
    <w:p w14:paraId="53B9BAE1"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3B9BAE2" w14:textId="77777777" w:rsidR="00D9389E" w:rsidRDefault="0030006C">
      <w:pPr>
        <w:tabs>
          <w:tab w:val="left" w:pos="260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3B9BAE3" w14:textId="77777777" w:rsidR="00D9389E" w:rsidRDefault="0030006C">
      <w:pPr>
        <w:tabs>
          <w:tab w:val="left" w:pos="2608"/>
        </w:tabs>
        <w:spacing w:line="600" w:lineRule="auto"/>
        <w:ind w:firstLine="720"/>
        <w:contextualSpacing/>
        <w:jc w:val="both"/>
        <w:rPr>
          <w:rFonts w:eastAsia="Times New Roman" w:cs="Times New Roman"/>
          <w:szCs w:val="24"/>
        </w:rPr>
      </w:pPr>
      <w:r w:rsidRPr="002A761C">
        <w:rPr>
          <w:rFonts w:eastAsia="Times New Roman" w:cs="Times New Roman"/>
          <w:b/>
          <w:szCs w:val="24"/>
        </w:rPr>
        <w:t xml:space="preserve">ΠΡΟΕΔΡΕΥΩΝ (Γεώργιος </w:t>
      </w:r>
      <w:proofErr w:type="spellStart"/>
      <w:r w:rsidRPr="002A761C">
        <w:rPr>
          <w:rFonts w:eastAsia="Times New Roman" w:cs="Times New Roman"/>
          <w:b/>
          <w:szCs w:val="24"/>
        </w:rPr>
        <w:t>Λαμπρούλης</w:t>
      </w:r>
      <w:proofErr w:type="spellEnd"/>
      <w:r w:rsidRPr="002A761C">
        <w:rPr>
          <w:rFonts w:eastAsia="Times New Roman" w:cs="Times New Roman"/>
          <w:b/>
          <w:szCs w:val="24"/>
        </w:rPr>
        <w:t>):</w:t>
      </w:r>
      <w:r>
        <w:rPr>
          <w:rFonts w:eastAsia="Times New Roman" w:cs="Times New Roman"/>
          <w:szCs w:val="24"/>
        </w:rPr>
        <w:t xml:space="preserve"> Τον λόγο έχει η κ</w:t>
      </w:r>
      <w:r>
        <w:rPr>
          <w:rFonts w:eastAsia="Times New Roman" w:cs="Times New Roman"/>
          <w:szCs w:val="24"/>
        </w:rPr>
        <w:t>.</w:t>
      </w:r>
      <w:r>
        <w:rPr>
          <w:rFonts w:eastAsia="Times New Roman" w:cs="Times New Roman"/>
          <w:szCs w:val="24"/>
        </w:rPr>
        <w:t xml:space="preserve"> Όλγα Κεφαλογιάννη από τη Νέα Δημοκρατία.</w:t>
      </w:r>
    </w:p>
    <w:p w14:paraId="53B9BAE4"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 xml:space="preserve">Κυρίες και κύριοι συνάδελφοι, μοναδικός </w:t>
      </w:r>
      <w:r>
        <w:rPr>
          <w:rFonts w:eastAsia="Times New Roman" w:cs="Times New Roman"/>
          <w:szCs w:val="24"/>
        </w:rPr>
        <w:t>στόχος της Κυβέρνησης</w:t>
      </w:r>
      <w:r>
        <w:rPr>
          <w:rFonts w:eastAsia="Times New Roman" w:cs="Times New Roman"/>
          <w:szCs w:val="24"/>
        </w:rPr>
        <w:t>,</w:t>
      </w:r>
      <w:r>
        <w:rPr>
          <w:rFonts w:eastAsia="Times New Roman" w:cs="Times New Roman"/>
          <w:szCs w:val="24"/>
        </w:rPr>
        <w:t xml:space="preserve"> με τη σημερινή νομοθετική πρωτοβουλία</w:t>
      </w:r>
      <w:r>
        <w:rPr>
          <w:rFonts w:eastAsia="Times New Roman" w:cs="Times New Roman"/>
          <w:szCs w:val="24"/>
        </w:rPr>
        <w:t>,</w:t>
      </w:r>
      <w:r>
        <w:rPr>
          <w:rFonts w:eastAsia="Times New Roman" w:cs="Times New Roman"/>
          <w:szCs w:val="24"/>
        </w:rPr>
        <w:t xml:space="preserve"> είναι η διάλυση της </w:t>
      </w:r>
      <w:r>
        <w:rPr>
          <w:rFonts w:eastAsia="Times New Roman" w:cs="Times New Roman"/>
          <w:szCs w:val="24"/>
        </w:rPr>
        <w:t>α</w:t>
      </w:r>
      <w:r>
        <w:rPr>
          <w:rFonts w:eastAsia="Times New Roman" w:cs="Times New Roman"/>
          <w:szCs w:val="24"/>
        </w:rPr>
        <w:t xml:space="preserve">υτοδιοίκησης. Ο λόγος; Ό,τι δεν ελέγχουμε, το διαλύουμε. Επιχειρείτε να επιβάλλετε τα συμφέροντά σας, να ισχυροποιήσετε την ισχνή εκπροσώπησή σας. </w:t>
      </w:r>
      <w:r>
        <w:rPr>
          <w:rFonts w:eastAsia="Times New Roman" w:cs="Times New Roman"/>
          <w:szCs w:val="24"/>
        </w:rPr>
        <w:lastRenderedPageBreak/>
        <w:t>Διαίρει και βασίλευε. Αυτή</w:t>
      </w:r>
      <w:r>
        <w:rPr>
          <w:rFonts w:eastAsia="Times New Roman" w:cs="Times New Roman"/>
          <w:szCs w:val="24"/>
        </w:rPr>
        <w:t xml:space="preserve"> ήταν και είναι η πολιτική σας φιλοσοφία. Ο τρόπος; Αυτή τη φορά η απλή αναλογική. Ο πυρήνας, δηλαδή, του σημερινού πολυνομοσχεδίου. </w:t>
      </w:r>
    </w:p>
    <w:p w14:paraId="53B9BAE5"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Επίσης, προχωράτε στη σύσταση μιας αχρείαστης επιτροπής</w:t>
      </w:r>
      <w:r>
        <w:rPr>
          <w:rFonts w:eastAsia="Times New Roman" w:cs="Times New Roman"/>
          <w:szCs w:val="24"/>
        </w:rPr>
        <w:t>,</w:t>
      </w:r>
      <w:r>
        <w:rPr>
          <w:rFonts w:eastAsia="Times New Roman" w:cs="Times New Roman"/>
          <w:szCs w:val="24"/>
        </w:rPr>
        <w:t xml:space="preserve"> που θα επεξεργαστεί το ζήτημα της ψήφου των Ελλήνων του εξωτερικο</w:t>
      </w:r>
      <w:r>
        <w:rPr>
          <w:rFonts w:eastAsia="Times New Roman" w:cs="Times New Roman"/>
          <w:szCs w:val="24"/>
        </w:rPr>
        <w:t xml:space="preserve">ύ, θέμα για το οποίο η Νέα Δημοκρατία έχει καταθέσει στη Βουλή τις προτάσεις της, που είναι συγκεκριμένες και άμεσα εφαρμόσιμες. </w:t>
      </w:r>
    </w:p>
    <w:p w14:paraId="53B9BAE6"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Είναι προφανές, λοιπόν, ότι προσπαθείτε και επιθυμείτε να υπεκφύγετε. Δεν τολμάτε να προχωρήσετε. Όπου υπάρχει λαϊκή ετυμηγορί</w:t>
      </w:r>
      <w:r>
        <w:rPr>
          <w:rFonts w:eastAsia="Times New Roman" w:cs="Times New Roman"/>
          <w:szCs w:val="24"/>
        </w:rPr>
        <w:t>α, εσείς τρέμετε την ψήφο του λαού.</w:t>
      </w:r>
    </w:p>
    <w:p w14:paraId="53B9BAE7"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Κύριοι συνάδελφοι, το παρόν πολυνομοσχέδιο</w:t>
      </w:r>
      <w:r>
        <w:rPr>
          <w:rFonts w:eastAsia="Times New Roman" w:cs="Times New Roman"/>
          <w:szCs w:val="24"/>
        </w:rPr>
        <w:t>,</w:t>
      </w:r>
      <w:r>
        <w:rPr>
          <w:rFonts w:eastAsia="Times New Roman" w:cs="Times New Roman"/>
          <w:szCs w:val="24"/>
        </w:rPr>
        <w:t xml:space="preserve"> τετρακοσίων περίπου σελίδων, αλλάζει το εκλογικό σύστημα στις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έναν </w:t>
      </w:r>
      <w:r>
        <w:rPr>
          <w:rFonts w:eastAsia="Times New Roman" w:cs="Times New Roman"/>
          <w:szCs w:val="24"/>
        </w:rPr>
        <w:t>-</w:t>
      </w:r>
      <w:r>
        <w:rPr>
          <w:rFonts w:eastAsia="Times New Roman" w:cs="Times New Roman"/>
          <w:szCs w:val="24"/>
        </w:rPr>
        <w:t>ή λιγότερο από έναν- χρόνο πριν από αυτές. Σε όλα τα εκλογικά συστήματα, πλειοψηφικά</w:t>
      </w:r>
      <w:r>
        <w:rPr>
          <w:rFonts w:eastAsia="Times New Roman" w:cs="Times New Roman"/>
          <w:szCs w:val="24"/>
        </w:rPr>
        <w:t xml:space="preserve"> ή αναλογικά, το σημαντικότερο είναι να διασφαλίζεται η σταθερότητα και η αποτελεσματικότητα της διαδικασίας λήψης αποφάσεων. Όμως, ούτε σε αυτό το θέμα χώρεσε για εσάς διάλογος. </w:t>
      </w:r>
    </w:p>
    <w:p w14:paraId="53B9BAE8" w14:textId="77777777" w:rsidR="00D9389E" w:rsidRDefault="0030006C">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θεσμός της διαβούλευσης έχει γίνει ο μεγάλος βραχνάς στον αυταρχισμό σας. </w:t>
      </w:r>
      <w:r>
        <w:rPr>
          <w:rFonts w:eastAsia="Times New Roman" w:cs="Times New Roman"/>
          <w:szCs w:val="24"/>
        </w:rPr>
        <w:t>Αρνηθήκατε να ακούσετε τις ενστάσεις</w:t>
      </w:r>
      <w:r>
        <w:rPr>
          <w:rFonts w:eastAsia="Times New Roman" w:cs="Times New Roman"/>
          <w:szCs w:val="24"/>
        </w:rPr>
        <w:t>,</w:t>
      </w:r>
      <w:r>
        <w:rPr>
          <w:rFonts w:eastAsia="Times New Roman" w:cs="Times New Roman"/>
          <w:szCs w:val="24"/>
        </w:rPr>
        <w:t xml:space="preserve"> του συνόλου, σχεδόν, των εκπροσώπων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Αδιαφορείτε πλήρως για τα τεράστια προβλήματα επικαλύψεων που πλήττουν τον ρόλο της </w:t>
      </w:r>
      <w:r>
        <w:rPr>
          <w:rFonts w:eastAsia="Times New Roman" w:cs="Times New Roman"/>
          <w:szCs w:val="24"/>
        </w:rPr>
        <w:t>α</w:t>
      </w:r>
      <w:r>
        <w:rPr>
          <w:rFonts w:eastAsia="Times New Roman" w:cs="Times New Roman"/>
          <w:szCs w:val="24"/>
        </w:rPr>
        <w:t xml:space="preserve">υτοδιοίκησης, για τα προβλήματα οικονομικής κυρίως εξάρτησής τους από </w:t>
      </w:r>
      <w:r>
        <w:rPr>
          <w:rFonts w:eastAsia="Times New Roman" w:cs="Times New Roman"/>
          <w:szCs w:val="24"/>
        </w:rPr>
        <w:t>την κεντρική διοίκηση.</w:t>
      </w:r>
    </w:p>
    <w:p w14:paraId="53B9BAE9"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Κρίνετε ότι το σπουδαιότερο ήταν η αλλαγή του εκλογικού νόμου. Πότε και από ποιον θεσμικά αρμόδιο ετέθη ως πρόβλημα το εκλογικό σύστημα της </w:t>
      </w:r>
      <w:r>
        <w:rPr>
          <w:rFonts w:eastAsia="Times New Roman"/>
          <w:szCs w:val="24"/>
        </w:rPr>
        <w:t>α</w:t>
      </w:r>
      <w:r>
        <w:rPr>
          <w:rFonts w:eastAsia="Times New Roman"/>
          <w:szCs w:val="24"/>
        </w:rPr>
        <w:t>υτοδιοίκησης; Τώρα σας συμφέρει, τώρα το αλλάζετε. Δεν σας έμεινε τίποτα άλλο</w:t>
      </w:r>
      <w:r>
        <w:rPr>
          <w:rFonts w:eastAsia="Times New Roman"/>
          <w:szCs w:val="24"/>
        </w:rPr>
        <w:t>,</w:t>
      </w:r>
      <w:r>
        <w:rPr>
          <w:rFonts w:eastAsia="Times New Roman"/>
          <w:szCs w:val="24"/>
        </w:rPr>
        <w:t xml:space="preserve"> παρά να δώσετ</w:t>
      </w:r>
      <w:r>
        <w:rPr>
          <w:rFonts w:eastAsia="Times New Roman"/>
          <w:szCs w:val="24"/>
        </w:rPr>
        <w:t xml:space="preserve">ε ρόλο εξουσίας στα μικρά ποσοστά σας. Δημιουργείτε ανίσχυρους δημάρχους και ισχυρές </w:t>
      </w:r>
      <w:proofErr w:type="spellStart"/>
      <w:r>
        <w:rPr>
          <w:rFonts w:eastAsia="Times New Roman"/>
          <w:szCs w:val="24"/>
        </w:rPr>
        <w:t>μειοψηφίες</w:t>
      </w:r>
      <w:proofErr w:type="spellEnd"/>
      <w:r>
        <w:rPr>
          <w:rFonts w:eastAsia="Times New Roman"/>
          <w:szCs w:val="24"/>
        </w:rPr>
        <w:t>,</w:t>
      </w:r>
      <w:r>
        <w:rPr>
          <w:rFonts w:eastAsia="Times New Roman"/>
          <w:szCs w:val="24"/>
        </w:rPr>
        <w:t xml:space="preserve"> για χάρη των μικροσυμφερόντων σας. Πόσο δημοκρατικό είναι αυτό;</w:t>
      </w:r>
    </w:p>
    <w:p w14:paraId="53B9BAEA"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Επίσης, έχετε αποδείξει ότι</w:t>
      </w:r>
      <w:r>
        <w:rPr>
          <w:rFonts w:eastAsia="Times New Roman"/>
          <w:szCs w:val="24"/>
        </w:rPr>
        <w:t>,</w:t>
      </w:r>
      <w:r>
        <w:rPr>
          <w:rFonts w:eastAsia="Times New Roman"/>
          <w:szCs w:val="24"/>
        </w:rPr>
        <w:t xml:space="preserve"> με κάθε ευκαιρία</w:t>
      </w:r>
      <w:r>
        <w:rPr>
          <w:rFonts w:eastAsia="Times New Roman"/>
          <w:szCs w:val="24"/>
        </w:rPr>
        <w:t>,</w:t>
      </w:r>
      <w:r>
        <w:rPr>
          <w:rFonts w:eastAsia="Times New Roman"/>
          <w:szCs w:val="24"/>
        </w:rPr>
        <w:t xml:space="preserve"> προτιμάτε να κλέβετε κάτι από τις αρμοδιότητες τ</w:t>
      </w:r>
      <w:r>
        <w:rPr>
          <w:rFonts w:eastAsia="Times New Roman"/>
          <w:szCs w:val="24"/>
        </w:rPr>
        <w:t xml:space="preserve">ης </w:t>
      </w:r>
      <w:r>
        <w:rPr>
          <w:rFonts w:eastAsia="Times New Roman"/>
          <w:szCs w:val="24"/>
        </w:rPr>
        <w:t>α</w:t>
      </w:r>
      <w:r>
        <w:rPr>
          <w:rFonts w:eastAsia="Times New Roman"/>
          <w:szCs w:val="24"/>
        </w:rPr>
        <w:t xml:space="preserve">υτοδιοίκησης, ενίοτε και τους πόρους της. Αυτό που σας λέω, </w:t>
      </w:r>
      <w:r>
        <w:rPr>
          <w:rFonts w:eastAsia="Times New Roman"/>
          <w:szCs w:val="24"/>
        </w:rPr>
        <w:t xml:space="preserve">αποδεικνύεται </w:t>
      </w:r>
      <w:r>
        <w:rPr>
          <w:rFonts w:eastAsia="Times New Roman"/>
          <w:szCs w:val="24"/>
        </w:rPr>
        <w:t>και από τη σημερινή τροπολογία του Υπουργείου Πολιτισμού και Αθλητι</w:t>
      </w:r>
      <w:r>
        <w:rPr>
          <w:rFonts w:eastAsia="Times New Roman"/>
          <w:szCs w:val="24"/>
        </w:rPr>
        <w:lastRenderedPageBreak/>
        <w:t>σμού, που προβλέπει ότι με μία απόφαση θα μεταφέρονται πόροι από τον προϋπολογισμό των περιφερειών στον προϋπολ</w:t>
      </w:r>
      <w:r>
        <w:rPr>
          <w:rFonts w:eastAsia="Times New Roman"/>
          <w:szCs w:val="24"/>
        </w:rPr>
        <w:t>ογισμό του Υπουργείου Πολιτισμού και Αθλητισμού</w:t>
      </w:r>
    </w:p>
    <w:p w14:paraId="53B9BAEB"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Εκτός του ότι δεν κρατάτε ούτε τα προσχήματα στην πολιτική των αντιφάσεων που ασκείται, επί της ουσίας κινείστε και πάλι στα όρια του Συντάγματος, όπου ορίζεται ρητώς η οικονομική και διοικητική αυτοτέλεια τω</w:t>
      </w:r>
      <w:r>
        <w:rPr>
          <w:rFonts w:eastAsia="Times New Roman"/>
          <w:szCs w:val="24"/>
        </w:rPr>
        <w:t>ν ΟΤΑ.</w:t>
      </w:r>
    </w:p>
    <w:p w14:paraId="53B9BAEC"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Σε κάθε περίπτωση, δράσεις και έργα πολιτιστικού περιεχομένου υλοποιούνται εδώ και χρόνια, με επιτυχία, δια μέσου προγραμματικών συμβάσεων</w:t>
      </w:r>
      <w:r>
        <w:rPr>
          <w:rFonts w:eastAsia="Times New Roman"/>
          <w:szCs w:val="24"/>
        </w:rPr>
        <w:t>,</w:t>
      </w:r>
      <w:r>
        <w:rPr>
          <w:rFonts w:eastAsia="Times New Roman"/>
          <w:szCs w:val="24"/>
        </w:rPr>
        <w:t xml:space="preserve"> που συνάπτονται μεταξύ του Υπουργείου Πολιτισμού και των περιφερειών. Με την τροπολογία</w:t>
      </w:r>
      <w:r>
        <w:rPr>
          <w:rFonts w:eastAsia="Times New Roman"/>
          <w:szCs w:val="24"/>
        </w:rPr>
        <w:t>,</w:t>
      </w:r>
      <w:r>
        <w:rPr>
          <w:rFonts w:eastAsia="Times New Roman"/>
          <w:szCs w:val="24"/>
        </w:rPr>
        <w:t xml:space="preserve"> παρακάμπτεται για άλ</w:t>
      </w:r>
      <w:r>
        <w:rPr>
          <w:rFonts w:eastAsia="Times New Roman"/>
          <w:szCs w:val="24"/>
        </w:rPr>
        <w:t xml:space="preserve">λη μια φορά ο θεσμικός ρόλος των </w:t>
      </w:r>
      <w:proofErr w:type="spellStart"/>
      <w:r>
        <w:rPr>
          <w:rFonts w:eastAsia="Times New Roman"/>
          <w:szCs w:val="24"/>
        </w:rPr>
        <w:t>αυτοδιοικητικών</w:t>
      </w:r>
      <w:proofErr w:type="spellEnd"/>
      <w:r>
        <w:rPr>
          <w:rFonts w:eastAsia="Times New Roman"/>
          <w:szCs w:val="24"/>
        </w:rPr>
        <w:t xml:space="preserve"> αρχών, αλλά και υφαρπάζονται πόροι απαραίτητοι για την άσκηση των αρμοδιοτήτων των ΟΤΑ.</w:t>
      </w:r>
    </w:p>
    <w:p w14:paraId="53B9BAED"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Είναι, λοιπόν, προφανές ότι η θωράκιση και η ενδυνάμωση του θεσμού της </w:t>
      </w:r>
      <w:r>
        <w:rPr>
          <w:rFonts w:eastAsia="Times New Roman"/>
          <w:szCs w:val="24"/>
        </w:rPr>
        <w:t>α</w:t>
      </w:r>
      <w:r>
        <w:rPr>
          <w:rFonts w:eastAsia="Times New Roman"/>
          <w:szCs w:val="24"/>
        </w:rPr>
        <w:t>υτοδιοίκησης δεν σας εξυπηρετεί.</w:t>
      </w:r>
    </w:p>
    <w:p w14:paraId="53B9BAEE"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Κυρίες και κύρ</w:t>
      </w:r>
      <w:r>
        <w:rPr>
          <w:rFonts w:eastAsia="Times New Roman"/>
          <w:szCs w:val="24"/>
        </w:rPr>
        <w:t>ιοι συνάδελφοι, το πρόγραμμα «ΚΛΕΙΣΘΕΝΗΣ» είναι άλλο ένα προϊόν κακής νομοθέτησης, που επινοή</w:t>
      </w:r>
      <w:r>
        <w:rPr>
          <w:rFonts w:eastAsia="Times New Roman"/>
          <w:szCs w:val="24"/>
        </w:rPr>
        <w:lastRenderedPageBreak/>
        <w:t xml:space="preserve">σατε για να προάγετε τις </w:t>
      </w:r>
      <w:proofErr w:type="spellStart"/>
      <w:r>
        <w:rPr>
          <w:rFonts w:eastAsia="Times New Roman"/>
          <w:szCs w:val="24"/>
        </w:rPr>
        <w:t>μικροσυναλλαγές</w:t>
      </w:r>
      <w:proofErr w:type="spellEnd"/>
      <w:r>
        <w:rPr>
          <w:rFonts w:eastAsia="Times New Roman"/>
          <w:szCs w:val="24"/>
        </w:rPr>
        <w:t xml:space="preserve"> σας σε ένα περιβάλλον διάλυσης και, πάντως, δεν προάγει τον θεσμό της αποκεντρωμένης διοίκησης προς το συμφέρον των πολιτώ</w:t>
      </w:r>
      <w:r>
        <w:rPr>
          <w:rFonts w:eastAsia="Times New Roman"/>
          <w:szCs w:val="24"/>
        </w:rPr>
        <w:t xml:space="preserve">ν, δεν εκσυγχρονίζει την υπηρεσίες, αλλά διογκώνει τις γραφειοκρατικές δομές, δεν προσδίδει αναπτυξιακή διάσταση, αλλά παρακωλύει τις διαδικασίες υλοποίησης έργων προς το κοινό συμφέρον, δεν εκδημοκρατίζει τους </w:t>
      </w:r>
      <w:proofErr w:type="spellStart"/>
      <w:r>
        <w:rPr>
          <w:rFonts w:eastAsia="Times New Roman"/>
          <w:szCs w:val="24"/>
        </w:rPr>
        <w:t>αυτοδιοικητικούς</w:t>
      </w:r>
      <w:proofErr w:type="spellEnd"/>
      <w:r>
        <w:rPr>
          <w:rFonts w:eastAsia="Times New Roman"/>
          <w:szCs w:val="24"/>
        </w:rPr>
        <w:t xml:space="preserve"> θεσμούς, αλλά ανατρέπει τη δ</w:t>
      </w:r>
      <w:r>
        <w:rPr>
          <w:rFonts w:eastAsia="Times New Roman"/>
          <w:szCs w:val="24"/>
        </w:rPr>
        <w:t xml:space="preserve">ύναμη της πλειοψηφίας και υπονομεύει την αποφασιστική αρμοδιότητα των θεσμικών οργάνων. </w:t>
      </w:r>
    </w:p>
    <w:p w14:paraId="53B9BAEF"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Κύριε Υπουργέ των Εσωτερικών, η διακυβέρνηση των τοπικών κοινωνιών πρέπει να είναι πέρα και πάνω από κόμματα. Πρέπει να είναι ανεξάρτητη, μακριά από διαχωριστικές γραμ</w:t>
      </w:r>
      <w:r>
        <w:rPr>
          <w:rFonts w:eastAsia="Times New Roman"/>
          <w:szCs w:val="24"/>
        </w:rPr>
        <w:t xml:space="preserve">μές. Ο νομοθέτης με τρόπο λιτό, σαφή και περιεκτικό πρέπει να θωρακίζει τις αρμοδιότητές της και να εργάζεται για να τις διευρύνει. Αυτό σημαίνει εμβάθυνση της </w:t>
      </w:r>
      <w:r>
        <w:rPr>
          <w:rFonts w:eastAsia="Times New Roman"/>
          <w:szCs w:val="24"/>
        </w:rPr>
        <w:t>δ</w:t>
      </w:r>
      <w:r>
        <w:rPr>
          <w:rFonts w:eastAsia="Times New Roman"/>
          <w:szCs w:val="24"/>
        </w:rPr>
        <w:t>ημοκρατίας.</w:t>
      </w:r>
    </w:p>
    <w:p w14:paraId="53B9BAF0"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Σταματήστε, λοιπόν, να </w:t>
      </w:r>
      <w:proofErr w:type="spellStart"/>
      <w:r>
        <w:rPr>
          <w:rFonts w:eastAsia="Times New Roman"/>
          <w:szCs w:val="24"/>
        </w:rPr>
        <w:t>εργαλειοποιείτε</w:t>
      </w:r>
      <w:proofErr w:type="spellEnd"/>
      <w:r>
        <w:rPr>
          <w:rFonts w:eastAsia="Times New Roman"/>
          <w:szCs w:val="24"/>
        </w:rPr>
        <w:t xml:space="preserve"> τους θεσμούς και να χειραγωγείτε τα πάντα σ’</w:t>
      </w:r>
      <w:r>
        <w:rPr>
          <w:rFonts w:eastAsia="Times New Roman"/>
          <w:szCs w:val="24"/>
        </w:rPr>
        <w:t xml:space="preserve"> αυτόν τον τόπο, ό,τι κάνατε και με τον σημερινό τραγέλαφο της τροπολογίας των δεκαέξι. Δεν είναι εικόνα Κυβέρνησης αυτή. Μιλάμε πλέον για ένα διαρκές παιχνίδι </w:t>
      </w:r>
      <w:r>
        <w:rPr>
          <w:rFonts w:eastAsia="Times New Roman"/>
          <w:szCs w:val="24"/>
        </w:rPr>
        <w:lastRenderedPageBreak/>
        <w:t>τυχοδιωκτικών κινήσεων. Αλλάζετε ημερομηνίες, αλλάζετε εκλογικά συστήματα, τα θυσιάζετε όλα</w:t>
      </w:r>
      <w:r>
        <w:rPr>
          <w:rFonts w:eastAsia="Times New Roman"/>
          <w:szCs w:val="24"/>
        </w:rPr>
        <w:t>,</w:t>
      </w:r>
      <w:r>
        <w:rPr>
          <w:rFonts w:eastAsia="Times New Roman"/>
          <w:szCs w:val="24"/>
        </w:rPr>
        <w:t xml:space="preserve"> για να μειώσετε την επερχόμενη συντριβή. </w:t>
      </w:r>
    </w:p>
    <w:p w14:paraId="53B9BAF1"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Είναι μάταιο, όμως. Όποτε και να κάνετε τις εκλογές, θα τις χάσετε παταγωδώς. Και τι εθνικές και τις ευρωεκλογές και τις δημοτικές-περιφερειακές. Έχετε μπροστά σας να διαχειριστείτε</w:t>
      </w:r>
      <w:r>
        <w:rPr>
          <w:rFonts w:eastAsia="Times New Roman"/>
          <w:szCs w:val="24"/>
        </w:rPr>
        <w:t>,</w:t>
      </w:r>
      <w:r>
        <w:rPr>
          <w:rFonts w:eastAsia="Times New Roman"/>
          <w:szCs w:val="24"/>
        </w:rPr>
        <w:t xml:space="preserve"> όχι μία ούτε δύο, αλλά τρεις κ</w:t>
      </w:r>
      <w:r>
        <w:rPr>
          <w:rFonts w:eastAsia="Times New Roman"/>
          <w:szCs w:val="24"/>
        </w:rPr>
        <w:t>αι τέσσερις ήττες, τρία, τέσσερα γερά πολιτικά χαστούκια</w:t>
      </w:r>
      <w:r>
        <w:rPr>
          <w:rFonts w:eastAsia="Times New Roman"/>
          <w:szCs w:val="24"/>
        </w:rPr>
        <w:t>,</w:t>
      </w:r>
      <w:r>
        <w:rPr>
          <w:rFonts w:eastAsia="Times New Roman"/>
          <w:szCs w:val="24"/>
        </w:rPr>
        <w:t xml:space="preserve"> που θα σας δώσει σύντομα ο ελληνικός λαός. Τρεις, τέσσερις εκλογές ένα, όμως, το μήνυμα: Η Ελλάδα αφήνει πίσω της τη χειρότερη, την πιο επιζήμια Κυβέρνηση της Μεταπολίτευσης.</w:t>
      </w:r>
    </w:p>
    <w:p w14:paraId="53B9BAF2"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Ευχαριστώ για την προσο</w:t>
      </w:r>
      <w:r>
        <w:rPr>
          <w:rFonts w:eastAsia="Times New Roman"/>
          <w:szCs w:val="24"/>
        </w:rPr>
        <w:t>χή σας.</w:t>
      </w:r>
    </w:p>
    <w:p w14:paraId="53B9BAF3" w14:textId="77777777" w:rsidR="00D9389E" w:rsidRDefault="0030006C">
      <w:pPr>
        <w:tabs>
          <w:tab w:val="left" w:pos="2940"/>
        </w:tabs>
        <w:spacing w:line="600" w:lineRule="auto"/>
        <w:ind w:firstLine="709"/>
        <w:contextualSpacing/>
        <w:jc w:val="center"/>
        <w:rPr>
          <w:rFonts w:eastAsia="Times New Roman"/>
          <w:szCs w:val="24"/>
        </w:rPr>
      </w:pPr>
      <w:r>
        <w:rPr>
          <w:rFonts w:eastAsia="Times New Roman"/>
          <w:szCs w:val="24"/>
        </w:rPr>
        <w:t>(Χειροκροτήματα από την πτέρυγα της Νέας Δημοκρατίας)</w:t>
      </w:r>
    </w:p>
    <w:p w14:paraId="53B9BAF4" w14:textId="77777777" w:rsidR="00D9389E" w:rsidRDefault="0030006C">
      <w:pPr>
        <w:tabs>
          <w:tab w:val="left" w:pos="2940"/>
        </w:tabs>
        <w:spacing w:line="600" w:lineRule="auto"/>
        <w:ind w:firstLine="709"/>
        <w:contextualSpacing/>
        <w:jc w:val="both"/>
        <w:rPr>
          <w:rFonts w:eastAsia="Times New Roman"/>
          <w:szCs w:val="24"/>
        </w:rPr>
      </w:pPr>
      <w:r w:rsidRPr="001F50F6">
        <w:rPr>
          <w:rFonts w:eastAsia="Times New Roman"/>
          <w:b/>
          <w:szCs w:val="24"/>
        </w:rPr>
        <w:t xml:space="preserve">ΠΡΟΕΔΡΕΥΩΝ (Γεώργιος </w:t>
      </w:r>
      <w:proofErr w:type="spellStart"/>
      <w:r w:rsidRPr="001F50F6">
        <w:rPr>
          <w:rFonts w:eastAsia="Times New Roman"/>
          <w:b/>
          <w:szCs w:val="24"/>
        </w:rPr>
        <w:t>Λαμπρούλης</w:t>
      </w:r>
      <w:proofErr w:type="spellEnd"/>
      <w:r w:rsidRPr="001F50F6">
        <w:rPr>
          <w:rFonts w:eastAsia="Times New Roman"/>
          <w:b/>
          <w:szCs w:val="24"/>
        </w:rPr>
        <w:t>):</w:t>
      </w:r>
      <w:r>
        <w:rPr>
          <w:rFonts w:eastAsia="Times New Roman"/>
          <w:szCs w:val="24"/>
        </w:rPr>
        <w:t xml:space="preserve"> Τον λόγο έχει ο κ. Χρήστος </w:t>
      </w:r>
      <w:proofErr w:type="spellStart"/>
      <w:r>
        <w:rPr>
          <w:rFonts w:eastAsia="Times New Roman"/>
          <w:szCs w:val="24"/>
        </w:rPr>
        <w:t>Μπουκώρος</w:t>
      </w:r>
      <w:proofErr w:type="spellEnd"/>
      <w:r>
        <w:rPr>
          <w:rFonts w:eastAsia="Times New Roman"/>
          <w:szCs w:val="24"/>
        </w:rPr>
        <w:t xml:space="preserve"> από τη Νέα Δημοκρατία.</w:t>
      </w:r>
    </w:p>
    <w:p w14:paraId="53B9BAF5" w14:textId="77777777" w:rsidR="00D9389E" w:rsidRDefault="0030006C">
      <w:pPr>
        <w:tabs>
          <w:tab w:val="left" w:pos="2940"/>
        </w:tabs>
        <w:spacing w:line="600" w:lineRule="auto"/>
        <w:ind w:firstLine="720"/>
        <w:contextualSpacing/>
        <w:jc w:val="both"/>
        <w:rPr>
          <w:rFonts w:eastAsia="Times New Roman"/>
          <w:szCs w:val="24"/>
        </w:rPr>
      </w:pPr>
      <w:r w:rsidRPr="00A60A67">
        <w:rPr>
          <w:rFonts w:eastAsia="Times New Roman"/>
          <w:b/>
          <w:szCs w:val="24"/>
        </w:rPr>
        <w:t>ΧΡΗΣΤΟΣ ΜΠΟΥΚΩΡΟΣ:</w:t>
      </w:r>
      <w:r>
        <w:rPr>
          <w:rFonts w:eastAsia="Times New Roman"/>
          <w:szCs w:val="24"/>
        </w:rPr>
        <w:t xml:space="preserve"> Ευχαριστώ, κύριε Πρόεδρε.</w:t>
      </w:r>
    </w:p>
    <w:p w14:paraId="53B9BAF6"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Κύριε Υπουργέ, δεν μου προκαλεί απορία το γεγονός ότι επιχειρείτε να εισάγετε το σύστημα της απλής αναλογικής στις </w:t>
      </w:r>
      <w:r>
        <w:rPr>
          <w:rFonts w:eastAsia="Times New Roman"/>
          <w:szCs w:val="24"/>
        </w:rPr>
        <w:lastRenderedPageBreak/>
        <w:t xml:space="preserve">εκλογές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Η μεγάλη μου απορία σήμερα είναι αν διασταυρώνονται τα βλέμματα του Πρωθυπουργού και του Υπουργού Εθνικής </w:t>
      </w:r>
      <w:r>
        <w:rPr>
          <w:rFonts w:eastAsia="Times New Roman"/>
          <w:szCs w:val="24"/>
        </w:rPr>
        <w:t xml:space="preserve">Άμυνας στη Σύνοδο του ΝΑΤΟ, αν πραγματικά υπάρχει ίχνος εθνικής αξιοπρέπειας σε μια Κυβέρνηση που υποδέχεται τον Επίτροπο Οικονομικών Πιερ </w:t>
      </w:r>
      <w:proofErr w:type="spellStart"/>
      <w:r>
        <w:rPr>
          <w:rFonts w:eastAsia="Times New Roman"/>
          <w:szCs w:val="24"/>
        </w:rPr>
        <w:t>Μοσκοβισί</w:t>
      </w:r>
      <w:proofErr w:type="spellEnd"/>
      <w:r>
        <w:rPr>
          <w:rFonts w:eastAsia="Times New Roman"/>
          <w:szCs w:val="24"/>
        </w:rPr>
        <w:t xml:space="preserve"> στην Ελλάδα, για να τον ακούει να λέει καλά λόγια για το γεγονός ότι δεσμεύει τις επόμενες γενιές Ελλήνων. </w:t>
      </w:r>
      <w:r>
        <w:rPr>
          <w:rFonts w:eastAsia="Times New Roman"/>
          <w:szCs w:val="24"/>
        </w:rPr>
        <w:t>Ταυτοχρόνως, κομπορρημονεί αυτή η Κυβέρνηση ότι εισπράττει εύσημα από εκείνους που μέχρι πριν λίγο καιρό αποκαλούσε «οικονομικούς δολοφόνους».</w:t>
      </w:r>
    </w:p>
    <w:p w14:paraId="53B9BAF7"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Όμως και ένας άλλος Επίτροπος σήμερα, ο Γιοχάνες Χαν, ο Επίτροπος Περιφερειακής Πολιτικής και Διεύρυνσης, έκανε μ</w:t>
      </w:r>
      <w:r>
        <w:rPr>
          <w:rFonts w:eastAsia="Times New Roman"/>
          <w:szCs w:val="24"/>
        </w:rPr>
        <w:t>ια δήλωση που ενσπείρει την ανησυχία στον ελληνικό λαό. Μίλησε για αναδιάρθρωση συνόρων μετά από ενδεχόμενη συμφωνία Ελλάδος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Αλβανίας.</w:t>
      </w:r>
    </w:p>
    <w:p w14:paraId="53B9BAF8"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Κυβέρνηση οφείλει άμεσα να ζητήσει εξηγήσεις και να παράσχει εξηγήσεις στους Έλληνες πολίτες που ανησυχούν και δεν σα</w:t>
      </w:r>
      <w:r>
        <w:rPr>
          <w:rFonts w:eastAsia="Times New Roman"/>
          <w:color w:val="000000"/>
          <w:szCs w:val="24"/>
          <w:shd w:val="clear" w:color="auto" w:fill="FFFFFF"/>
        </w:rPr>
        <w:t xml:space="preserve">ς εμπιστεύονται καθόλου σε αυτά τα θέματα, ιδιαίτερα μετά τη συμφωνία των Πρεσπών. </w:t>
      </w:r>
    </w:p>
    <w:p w14:paraId="53B9BAF9"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Και ενώ όλα αυτά συμβαίνουν και η χώρα εισπράττει χτυπήματα από παντού, η Κυβέρνηση σχεδιάζει </w:t>
      </w:r>
      <w:proofErr w:type="spellStart"/>
      <w:r>
        <w:rPr>
          <w:rFonts w:eastAsia="Times New Roman"/>
          <w:color w:val="000000"/>
          <w:szCs w:val="24"/>
          <w:shd w:val="clear" w:color="auto" w:fill="FFFFFF"/>
        </w:rPr>
        <w:t>μικροεκλογικά</w:t>
      </w:r>
      <w:proofErr w:type="spellEnd"/>
      <w:r>
        <w:rPr>
          <w:rFonts w:eastAsia="Times New Roman"/>
          <w:color w:val="000000"/>
          <w:szCs w:val="24"/>
          <w:shd w:val="clear" w:color="auto" w:fill="FFFFFF"/>
        </w:rPr>
        <w:t xml:space="preserve"> και μικροπολιτικά παιχνίδια. Αντιλαμβάνομαι το άγος μιας διαρκού</w:t>
      </w:r>
      <w:r>
        <w:rPr>
          <w:rFonts w:eastAsia="Times New Roman"/>
          <w:color w:val="000000"/>
          <w:szCs w:val="24"/>
          <w:shd w:val="clear" w:color="auto" w:fill="FFFFFF"/>
        </w:rPr>
        <w:t>ς και συνεχόμενης ήττας κάθε τρεις μήνες: διαφαινόμενη ήττα στις ευρωεκλογές, διαφαινόμενη ήττα στις εθνικές εκλογές, διαφαινόμενη ήττα και στις τοπικές εκλογές. Προσπαθείτε να το κάνετε τέσσερα σε ένα. Μία ήττα, μία ημέρα για να ξεχαστεί πιο εύκολα.</w:t>
      </w:r>
    </w:p>
    <w:p w14:paraId="53B9BAFA"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εί</w:t>
      </w:r>
      <w:r>
        <w:rPr>
          <w:rFonts w:eastAsia="Times New Roman"/>
          <w:color w:val="000000"/>
          <w:szCs w:val="24"/>
          <w:shd w:val="clear" w:color="auto" w:fill="FFFFFF"/>
        </w:rPr>
        <w:t>ναι, όμως, τόσο ηχηρή η ετυμηγορία των Ελλήνων πολιτών, έστω και στο ενδεχόμενο τετραπλής κάλπης, που δύσκολα θα ξεχαστεί, κύριε Υπουργέ.</w:t>
      </w:r>
    </w:p>
    <w:p w14:paraId="53B9BAFB"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Βεβαίως, σας είπα και σας δήλωσα ότι δεν έχω απορίες γιατί φέρνετε την απλή αναλογική. Λες και αυτό είναι το πρόβλημα </w:t>
      </w:r>
      <w:r>
        <w:rPr>
          <w:rFonts w:eastAsia="Times New Roman"/>
          <w:color w:val="000000"/>
          <w:szCs w:val="24"/>
          <w:shd w:val="clear" w:color="auto" w:fill="FFFFFF"/>
        </w:rPr>
        <w:t xml:space="preserve">της αυτοδιοίκησης και όχι η έλλειψη πόρων, η έλλειψη σχεδιασμού, η γραφειοκρατία, η μεταφορά αρμοδιοτήτων χωρίς την αντίστοιχη μεταφορά πόρων. Αυτά τα ζητήματα βάζει η αυτοδιοίκηση. Εσείς, όμως, επιλέγετε να </w:t>
      </w:r>
      <w:proofErr w:type="spellStart"/>
      <w:r>
        <w:rPr>
          <w:rFonts w:eastAsia="Times New Roman"/>
          <w:color w:val="000000"/>
          <w:szCs w:val="24"/>
          <w:shd w:val="clear" w:color="auto" w:fill="FFFFFF"/>
        </w:rPr>
        <w:t>μπαχαλοποιήσετε</w:t>
      </w:r>
      <w:proofErr w:type="spellEnd"/>
      <w:r>
        <w:rPr>
          <w:rFonts w:eastAsia="Times New Roman"/>
          <w:color w:val="000000"/>
          <w:szCs w:val="24"/>
          <w:shd w:val="clear" w:color="auto" w:fill="FFFFFF"/>
        </w:rPr>
        <w:t xml:space="preserve"> έναν σημαντικό θεσμό, έναν θεσμό</w:t>
      </w:r>
      <w:r>
        <w:rPr>
          <w:rFonts w:eastAsia="Times New Roman"/>
          <w:color w:val="000000"/>
          <w:szCs w:val="24"/>
          <w:shd w:val="clear" w:color="auto" w:fill="FFFFFF"/>
        </w:rPr>
        <w:t xml:space="preserve"> που έχει δοκιμαστεί στον χρόνο.</w:t>
      </w:r>
    </w:p>
    <w:p w14:paraId="53B9BAFC"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Ο μέσος Έλληνας που μας παρακολουθεί σήμερα διερωτάται: Πώς μπορεί μία Κυβέρνηση του 35% να υπογράφει μνημόνια με τη σέσουλα, να νομοθετεί για τους ηλεκτρονικούς πλειστηριασμούς, να νομοθετεί για την κατάσχεση των λογαριασμ</w:t>
      </w:r>
      <w:r>
        <w:rPr>
          <w:rFonts w:eastAsia="Times New Roman"/>
          <w:color w:val="000000"/>
          <w:szCs w:val="24"/>
          <w:shd w:val="clear" w:color="auto" w:fill="FFFFFF"/>
        </w:rPr>
        <w:t xml:space="preserve">ών από ενάμισι εκατομμύριο πολίτες και ένας δήμαρχος με 42% δεν μπορεί να διαχειριστεί τα απορρίμματα, δεν μπορεί να διαχειριστεί την υδροδότηση και τα μικρά τοπικά έργα; Δύο μέτρα και δύο σταθμά; </w:t>
      </w:r>
    </w:p>
    <w:p w14:paraId="53B9BAFD"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έλεγε κανείς ότι μόνιμο μέλημά σας είναι να αποφύγετε τ</w:t>
      </w:r>
      <w:r>
        <w:rPr>
          <w:rFonts w:eastAsia="Times New Roman"/>
          <w:color w:val="000000"/>
          <w:szCs w:val="24"/>
          <w:shd w:val="clear" w:color="auto" w:fill="FFFFFF"/>
        </w:rPr>
        <w:t>ην ήττα. Όμως, κυρίες και κύριοι συνάδελφοι της Πλειοψηφίας, κύριε Υπουργέ, όσες κυβερνήσεις τα τελευταία χρόνια έπαιξαν με τους εκλογικούς νόμους πριν τις εκλογές, υπέστησαν όλες οδυνηρές ήττες. Αυτό είστε αναγκασμένοι να υποστείτε και εσείς, έστω και μία</w:t>
      </w:r>
      <w:r>
        <w:rPr>
          <w:rFonts w:eastAsia="Times New Roman"/>
          <w:color w:val="000000"/>
          <w:szCs w:val="24"/>
          <w:shd w:val="clear" w:color="auto" w:fill="FFFFFF"/>
        </w:rPr>
        <w:t xml:space="preserve"> ημέρα, έστω και αν οι εκλογές διενεργηθούν όλες ταυτόχρονα.</w:t>
      </w:r>
    </w:p>
    <w:p w14:paraId="53B9BAFE"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έλεγα, λοιπόν, ότι αργά ή γρήγορα ο ελληνικός λαός θα μιλήσει. Δεν έχει σημασία δυο-τρεις μήνες πριν, δυο-τρεις μήνες μετά. Άλλωστε, κύριε Υπουργέ, από σήμερα που μιλάμε και φέρνετε αυτό το νο</w:t>
      </w:r>
      <w:r>
        <w:rPr>
          <w:rFonts w:eastAsia="Times New Roman"/>
          <w:color w:val="000000"/>
          <w:szCs w:val="24"/>
          <w:shd w:val="clear" w:color="auto" w:fill="FFFFFF"/>
        </w:rPr>
        <w:t xml:space="preserve">μοσχέδιο, όπως δείχνουν τα πράγματα και </w:t>
      </w:r>
      <w:r>
        <w:rPr>
          <w:rFonts w:eastAsia="Times New Roman"/>
          <w:color w:val="000000"/>
          <w:szCs w:val="24"/>
          <w:shd w:val="clear" w:color="auto" w:fill="FFFFFF"/>
        </w:rPr>
        <w:lastRenderedPageBreak/>
        <w:t>προδίδουν οι σχεδιασμοί σας, μέρα που περνάει, δεν ξαναπερνάει.</w:t>
      </w:r>
    </w:p>
    <w:p w14:paraId="53B9BAFF"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Θα ήθελα, όμως, να εκμεταλλευτώ τα τελευταία λεπτά της τοποθέτησής μου και να μιλήσω για το δικαίωμα, για τη διευκόλυνση, αν θέλετε, της ψήφου των Ελλήν</w:t>
      </w:r>
      <w:r>
        <w:rPr>
          <w:rFonts w:eastAsia="Times New Roman"/>
          <w:color w:val="000000"/>
          <w:szCs w:val="24"/>
          <w:shd w:val="clear" w:color="auto" w:fill="FFFFFF"/>
        </w:rPr>
        <w:t>ων του εξωτερικού και κυρίως όσων τα τελευταία χρόνια λόγω της οικονομικής κρίσης εγκατέλειψαν τη χώρα. Η Νέα Δημοκρατία το συνέδεσε με τη συναίνεσή της στο σπάσιμο της γιγάντιας περιφέρειας της Β΄ Αθηνών.</w:t>
      </w:r>
      <w:r w:rsidRPr="00A55042">
        <w:rPr>
          <w:rFonts w:eastAsia="Times New Roman"/>
          <w:color w:val="000000"/>
          <w:szCs w:val="24"/>
          <w:shd w:val="clear" w:color="auto" w:fill="FFFFFF"/>
        </w:rPr>
        <w:t xml:space="preserve"> </w:t>
      </w:r>
      <w:r>
        <w:rPr>
          <w:rFonts w:eastAsia="Times New Roman"/>
          <w:color w:val="000000"/>
          <w:szCs w:val="24"/>
          <w:shd w:val="clear" w:color="auto" w:fill="FFFFFF"/>
        </w:rPr>
        <w:t>Το συνέδεσε προκειμένου να ασκήσει μία θεμιτή πίεσ</w:t>
      </w:r>
      <w:r>
        <w:rPr>
          <w:rFonts w:eastAsia="Times New Roman"/>
          <w:color w:val="000000"/>
          <w:szCs w:val="24"/>
          <w:shd w:val="clear" w:color="auto" w:fill="FFFFFF"/>
        </w:rPr>
        <w:t>η για ένα δικαίωμα που έχουν οι Έλληνες που ζουν εκτός συνόρων.</w:t>
      </w:r>
    </w:p>
    <w:p w14:paraId="53B9BB00"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σημείο αυτό κτυπάει το κουδούνι λήξεως του χρόνου ομιλίας του κυρίου Βουλευτού)</w:t>
      </w:r>
    </w:p>
    <w:p w14:paraId="53B9BB01"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Σε ένα λεπτό θα ολοκληρώσω, κύριε Πρόεδρε.</w:t>
      </w:r>
    </w:p>
    <w:p w14:paraId="53B9BB02" w14:textId="77777777" w:rsidR="00D9389E" w:rsidRDefault="0030006C">
      <w:pPr>
        <w:spacing w:line="600" w:lineRule="auto"/>
        <w:ind w:firstLine="720"/>
        <w:contextualSpacing/>
        <w:jc w:val="both"/>
        <w:rPr>
          <w:rFonts w:eastAsia="Times New Roman"/>
          <w:color w:val="000000"/>
          <w:szCs w:val="24"/>
          <w:shd w:val="clear" w:color="auto" w:fill="FFFFFF"/>
        </w:rPr>
      </w:pPr>
      <w:r w:rsidRPr="00E12B1D">
        <w:rPr>
          <w:rFonts w:eastAsia="Times New Roman"/>
          <w:b/>
          <w:color w:val="000000"/>
          <w:szCs w:val="24"/>
          <w:shd w:val="clear" w:color="auto" w:fill="FFFFFF"/>
        </w:rPr>
        <w:t xml:space="preserve">ΠΡΟΕΔΡΕΥΩΝ (Γεώργιος </w:t>
      </w:r>
      <w:proofErr w:type="spellStart"/>
      <w:r w:rsidRPr="00E12B1D">
        <w:rPr>
          <w:rFonts w:eastAsia="Times New Roman"/>
          <w:b/>
          <w:color w:val="000000"/>
          <w:szCs w:val="24"/>
          <w:shd w:val="clear" w:color="auto" w:fill="FFFFFF"/>
        </w:rPr>
        <w:t>Λαμπρούλης</w:t>
      </w:r>
      <w:proofErr w:type="spellEnd"/>
      <w:r w:rsidRPr="00E12B1D">
        <w:rPr>
          <w:rFonts w:eastAsia="Times New Roman"/>
          <w:b/>
          <w:color w:val="000000"/>
          <w:szCs w:val="24"/>
          <w:shd w:val="clear" w:color="auto" w:fill="FFFFFF"/>
        </w:rPr>
        <w:t>):</w:t>
      </w:r>
      <w:r>
        <w:rPr>
          <w:rFonts w:eastAsia="Times New Roman"/>
          <w:color w:val="000000"/>
          <w:szCs w:val="24"/>
          <w:shd w:val="clear" w:color="auto" w:fill="FFFFFF"/>
        </w:rPr>
        <w:t xml:space="preserve"> Συντομεύετε, όμως, κύριε </w:t>
      </w:r>
      <w:proofErr w:type="spellStart"/>
      <w:r>
        <w:rPr>
          <w:rFonts w:eastAsia="Times New Roman"/>
          <w:color w:val="000000"/>
          <w:szCs w:val="24"/>
          <w:shd w:val="clear" w:color="auto" w:fill="FFFFFF"/>
        </w:rPr>
        <w:t>Μπουκώρο</w:t>
      </w:r>
      <w:proofErr w:type="spellEnd"/>
      <w:r>
        <w:rPr>
          <w:rFonts w:eastAsia="Times New Roman"/>
          <w:color w:val="000000"/>
          <w:szCs w:val="24"/>
          <w:shd w:val="clear" w:color="auto" w:fill="FFFFFF"/>
        </w:rPr>
        <w:t>. Όχι σε ένα λεπτό, σε λιγότερο.</w:t>
      </w:r>
    </w:p>
    <w:p w14:paraId="53B9BB03" w14:textId="77777777" w:rsidR="00D9389E" w:rsidRDefault="0030006C">
      <w:pPr>
        <w:spacing w:line="600" w:lineRule="auto"/>
        <w:ind w:firstLine="720"/>
        <w:contextualSpacing/>
        <w:jc w:val="both"/>
        <w:rPr>
          <w:rFonts w:eastAsia="Times New Roman"/>
          <w:color w:val="000000"/>
          <w:szCs w:val="24"/>
          <w:shd w:val="clear" w:color="auto" w:fill="FFFFFF"/>
        </w:rPr>
      </w:pPr>
      <w:r w:rsidRPr="00E12B1D">
        <w:rPr>
          <w:rFonts w:eastAsia="Times New Roman"/>
          <w:b/>
          <w:color w:val="000000"/>
          <w:szCs w:val="24"/>
          <w:shd w:val="clear" w:color="auto" w:fill="FFFFFF"/>
        </w:rPr>
        <w:t>ΧΡΗΣΤΟΣ ΜΠΟΥΚΩΡΟΣ:</w:t>
      </w:r>
      <w:r>
        <w:rPr>
          <w:rFonts w:eastAsia="Times New Roman"/>
          <w:color w:val="000000"/>
          <w:szCs w:val="24"/>
          <w:shd w:val="clear" w:color="auto" w:fill="FFFFFF"/>
        </w:rPr>
        <w:t xml:space="preserve"> Βεβαίως, κύριε Πρόεδρε.</w:t>
      </w:r>
    </w:p>
    <w:p w14:paraId="53B9BB04"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Πρέπει να καταλάβουν οι σημερινοί κυβερνώντες ότι δεν είμαστε χώρος κατοίκων. Είμαστε έθνος Ελλήνων. Δεν έχετε κανένα δικαίωμα να περιορίσετε αυτή</w:t>
      </w:r>
      <w:r>
        <w:rPr>
          <w:rFonts w:eastAsia="Times New Roman"/>
          <w:color w:val="000000"/>
          <w:szCs w:val="24"/>
          <w:shd w:val="clear" w:color="auto" w:fill="FFFFFF"/>
        </w:rPr>
        <w:t>ν τη δυνατότητα σε μια χώρα που παρακμάζει δημογραφικά.</w:t>
      </w:r>
    </w:p>
    <w:p w14:paraId="53B9BB05"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Κύριε Υπουργέ, γνωρίζετε ότι το 2017 καταγράφηκαν οι χειρότεροι δημογραφικοί δείκτες της χώρας τα τελευταία σαράντα χρόνια; Με ποιο δικαίωμα, λοιπόν, διά της αδιαφορίας σας και της αναβλητικότητάς σας</w:t>
      </w:r>
      <w:r>
        <w:rPr>
          <w:rFonts w:eastAsia="Times New Roman"/>
          <w:color w:val="000000"/>
          <w:szCs w:val="24"/>
          <w:shd w:val="clear" w:color="auto" w:fill="FFFFFF"/>
        </w:rPr>
        <w:t xml:space="preserve"> εμποδίζετε τους Έλληνες που έχουν εκπληρώσει τις υποχρεώσεις τους προς την πατρίδα ή όσους θέλουν να εκπληρώσουν αυτές τις υποχρεώσεις να συμμετέχουν στα δημόσια πράγματα της χώρας; </w:t>
      </w:r>
    </w:p>
    <w:p w14:paraId="53B9BB06"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Δεν έχετε κανένα δικαίωμα να αποκλείετε αυτούς τους Έλληνες και θα σας κ</w:t>
      </w:r>
      <w:r>
        <w:rPr>
          <w:rFonts w:eastAsia="Times New Roman" w:cs="Times New Roman"/>
          <w:szCs w:val="24"/>
        </w:rPr>
        <w:t>αλούσα να επιταχύνετε τις διαδικασίες</w:t>
      </w:r>
      <w:r w:rsidRPr="00586116">
        <w:rPr>
          <w:rFonts w:eastAsia="Times New Roman" w:cs="Times New Roman"/>
          <w:szCs w:val="24"/>
        </w:rPr>
        <w:t>,</w:t>
      </w:r>
      <w:r>
        <w:rPr>
          <w:rFonts w:eastAsia="Times New Roman" w:cs="Times New Roman"/>
          <w:szCs w:val="24"/>
        </w:rPr>
        <w:t xml:space="preserve"> ακόμα και εντός του συζητούμενου νομοσχεδίου, ώστε όλοι μαζί να αποφασίσουμε ότι δεν είμαστε χώρος κατοίκων, όπως ίσως θα επιθυμούσατε.</w:t>
      </w:r>
    </w:p>
    <w:p w14:paraId="53B9BB07" w14:textId="77777777" w:rsidR="00D9389E" w:rsidRDefault="0030006C">
      <w:pPr>
        <w:tabs>
          <w:tab w:val="left" w:pos="6677"/>
        </w:tabs>
        <w:spacing w:line="600" w:lineRule="auto"/>
        <w:ind w:firstLine="720"/>
        <w:contextualSpacing/>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Καλώς, κύριε συνάδελφε. Σας παρακαλώ πολύ!</w:t>
      </w:r>
    </w:p>
    <w:p w14:paraId="53B9BB08"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lastRenderedPageBreak/>
        <w:t>ΧΡΗΣ</w:t>
      </w:r>
      <w:r>
        <w:rPr>
          <w:rFonts w:eastAsia="Times New Roman" w:cs="Times New Roman"/>
          <w:b/>
          <w:szCs w:val="24"/>
        </w:rPr>
        <w:t>ΤΟΣ ΜΠΟΥΚΩΡΟΣ:</w:t>
      </w:r>
      <w:r>
        <w:rPr>
          <w:rFonts w:eastAsia="Times New Roman" w:cs="Times New Roman"/>
          <w:szCs w:val="24"/>
        </w:rPr>
        <w:t xml:space="preserve"> Είμαστε χώρα και έθνος Ελλήνων. Αυτό ας το καταλάβετε και εσείς και οι συγκυβερνώντες σας.</w:t>
      </w:r>
    </w:p>
    <w:p w14:paraId="53B9BB09"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53B9BB0A" w14:textId="77777777" w:rsidR="00D9389E" w:rsidRDefault="0030006C">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53B9BB0B" w14:textId="77777777" w:rsidR="00D9389E" w:rsidRDefault="0030006C">
      <w:pPr>
        <w:tabs>
          <w:tab w:val="left" w:pos="6677"/>
        </w:tabs>
        <w:spacing w:line="600" w:lineRule="auto"/>
        <w:ind w:firstLine="720"/>
        <w:contextualSpacing/>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 xml:space="preserve">Τον </w:t>
      </w:r>
      <w:r>
        <w:rPr>
          <w:rFonts w:eastAsia="Times New Roman" w:cs="Times New Roman"/>
          <w:szCs w:val="24"/>
        </w:rPr>
        <w:t xml:space="preserve">λόγο </w:t>
      </w:r>
      <w:r>
        <w:rPr>
          <w:rFonts w:eastAsia="Times New Roman" w:cs="Times New Roman"/>
          <w:szCs w:val="24"/>
        </w:rPr>
        <w:t xml:space="preserve">έχει τώρα ο κ. </w:t>
      </w:r>
      <w:r>
        <w:rPr>
          <w:rFonts w:eastAsia="Times New Roman" w:cs="Times New Roman"/>
          <w:szCs w:val="24"/>
        </w:rPr>
        <w:t>Γκιουλέκας από τη Νέα Δημοκρατία.</w:t>
      </w:r>
    </w:p>
    <w:p w14:paraId="53B9BB0C"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b/>
          <w:szCs w:val="24"/>
        </w:rPr>
        <w:t>ΚΩΝΣΤΑΝΤΙΝΟΣ ΓΚΙΟΥΛΕΚΑΣ</w:t>
      </w:r>
      <w:r w:rsidRPr="00C370BF">
        <w:rPr>
          <w:rFonts w:eastAsia="Times New Roman" w:cs="Times New Roman"/>
          <w:b/>
          <w:szCs w:val="24"/>
        </w:rPr>
        <w:t>:</w:t>
      </w:r>
      <w:r>
        <w:rPr>
          <w:rFonts w:eastAsia="Times New Roman" w:cs="Times New Roman"/>
          <w:szCs w:val="24"/>
        </w:rPr>
        <w:t xml:space="preserve"> Κυρίες και κύριοι συνάδελφοι, είμαι υποχρεωμένος, πριν μπω στο αντικείμενο του σημερινού νομοσχεδίου, να πω ότι σήμερα είναι μια αποφράδα μέρα. Και είναι μια αποφράδα μέρα γιατί τούτη τη στιγμή που</w:t>
      </w:r>
      <w:r>
        <w:rPr>
          <w:rFonts w:eastAsia="Times New Roman" w:cs="Times New Roman"/>
          <w:szCs w:val="24"/>
        </w:rPr>
        <w:t xml:space="preserve"> μιλάμε, ο Πρωθυπουργός της χώρας μαζί με τους δύο αρμόδιους Υπουργούς, τον Υπουργό Εξωτερικών και τον Υπουργό Εθνικής Άμυνας, ουσιαστικά αυτό το οποίο κατάφεραν να διατηρήσουν όλες οι ελληνικές κυβερνήσεις το παρέδωσε εν μια </w:t>
      </w:r>
      <w:proofErr w:type="spellStart"/>
      <w:r>
        <w:rPr>
          <w:rFonts w:eastAsia="Times New Roman" w:cs="Times New Roman"/>
          <w:szCs w:val="24"/>
        </w:rPr>
        <w:t>νυκτί</w:t>
      </w:r>
      <w:proofErr w:type="spellEnd"/>
      <w:r>
        <w:rPr>
          <w:rFonts w:eastAsia="Times New Roman" w:cs="Times New Roman"/>
          <w:szCs w:val="24"/>
        </w:rPr>
        <w:t xml:space="preserve"> με τη </w:t>
      </w:r>
      <w:r>
        <w:rPr>
          <w:rFonts w:eastAsia="Times New Roman" w:cs="Times New Roman"/>
          <w:szCs w:val="24"/>
        </w:rPr>
        <w:t>σ</w:t>
      </w:r>
      <w:r>
        <w:rPr>
          <w:rFonts w:eastAsia="Times New Roman" w:cs="Times New Roman"/>
          <w:szCs w:val="24"/>
        </w:rPr>
        <w:t>υμφωνία των Ψαράδ</w:t>
      </w:r>
      <w:r>
        <w:rPr>
          <w:rFonts w:eastAsia="Times New Roman" w:cs="Times New Roman"/>
          <w:szCs w:val="24"/>
        </w:rPr>
        <w:t>ων και σήμερα πλέον παραδίδει την τελευταία άμυνα της χώρας.</w:t>
      </w:r>
    </w:p>
    <w:p w14:paraId="53B9BB0D"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που αποτελούσε την άμυνα της Ελλάδος απέναντι στην πλαστογράφηση της ιστορίας, απέναντι στις </w:t>
      </w:r>
      <w:proofErr w:type="spellStart"/>
      <w:r>
        <w:rPr>
          <w:rFonts w:eastAsia="Times New Roman" w:cs="Times New Roman"/>
          <w:szCs w:val="24"/>
        </w:rPr>
        <w:t>αλυτρωτικές</w:t>
      </w:r>
      <w:proofErr w:type="spellEnd"/>
      <w:r>
        <w:rPr>
          <w:rFonts w:eastAsia="Times New Roman" w:cs="Times New Roman"/>
          <w:szCs w:val="24"/>
        </w:rPr>
        <w:t xml:space="preserve"> διαθέσεις που εξέπεμπαν οι βόρειοι γείτονές μας, σήμερα ο κ. Αλέξης Τσίπρας, με τις ε</w:t>
      </w:r>
      <w:r>
        <w:rPr>
          <w:rFonts w:eastAsia="Times New Roman" w:cs="Times New Roman"/>
          <w:szCs w:val="24"/>
        </w:rPr>
        <w:t>υλογίες των αρμοδίων Υπουργών του, το εκχωρεί ουσιαστικά και παραδίδει αυτή την τελευταία άμυνα στα Σκόπια.</w:t>
      </w:r>
    </w:p>
    <w:p w14:paraId="53B9BB0E"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Τα Σκόπια πήραν το μείζον, ονομάστηκαν «Μακεδόνες» με τη δική σας άδεια και μάλιστα τους αναγνωρίσατε και τη γλώσσα που μιλούν να τη λένε «μακεδονικ</w:t>
      </w:r>
      <w:r>
        <w:rPr>
          <w:rFonts w:eastAsia="Times New Roman" w:cs="Times New Roman"/>
          <w:szCs w:val="24"/>
        </w:rPr>
        <w:t xml:space="preserve">ή». Αυτό είναι το μείζον, αυτό επιδίωκαν και αυτό είναι το όχημα του αλυτρωτισμού. Σήμερα ολοκληρώνεται </w:t>
      </w:r>
      <w:r>
        <w:rPr>
          <w:rFonts w:eastAsia="Times New Roman" w:cs="Times New Roman"/>
          <w:szCs w:val="24"/>
        </w:rPr>
        <w:t>το σχέδιο</w:t>
      </w:r>
      <w:r>
        <w:rPr>
          <w:rFonts w:eastAsia="Times New Roman" w:cs="Times New Roman"/>
          <w:szCs w:val="24"/>
        </w:rPr>
        <w:t xml:space="preserve"> με την τελευταία πράξη του δράματος, ανοίγοντας </w:t>
      </w:r>
      <w:r>
        <w:rPr>
          <w:rFonts w:eastAsia="Times New Roman" w:cs="Times New Roman"/>
          <w:szCs w:val="24"/>
        </w:rPr>
        <w:t xml:space="preserve">η Ελλάδα </w:t>
      </w:r>
      <w:r>
        <w:rPr>
          <w:rFonts w:eastAsia="Times New Roman" w:cs="Times New Roman"/>
          <w:szCs w:val="24"/>
        </w:rPr>
        <w:t>την πόρτα του ΝΑΤΟ, δίνοντας ουσιαστικά το πράσινο φως στα Σκόπια για να προχωρήσουν.</w:t>
      </w:r>
    </w:p>
    <w:p w14:paraId="53B9BB0F"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Μάλιστα, μου κάνει εντύπωση ότι πολλές φορές, κυρίες και κύριοι συνάδελφοι της Πλειοψηφίας, όταν βρισκόμαστε στον δημόσιο διάλογο μαζί σας, διαρρηγνύετε τα ιμάτιά σας, λέγοντας «μα, δεν παράγονται ακόμα αποτελέσματα, μα, γιατί βιάζεστε, θα δούμε».</w:t>
      </w:r>
    </w:p>
    <w:p w14:paraId="53B9BB10"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w:t>
      </w:r>
      <w:proofErr w:type="spellStart"/>
      <w:r>
        <w:rPr>
          <w:rFonts w:eastAsia="Times New Roman" w:cs="Times New Roman"/>
          <w:szCs w:val="24"/>
        </w:rPr>
        <w:t>συγχ</w:t>
      </w:r>
      <w:r>
        <w:rPr>
          <w:rFonts w:eastAsia="Times New Roman" w:cs="Times New Roman"/>
          <w:szCs w:val="24"/>
        </w:rPr>
        <w:t>ωρείτε</w:t>
      </w:r>
      <w:proofErr w:type="spellEnd"/>
      <w:r>
        <w:rPr>
          <w:rFonts w:eastAsia="Times New Roman" w:cs="Times New Roman"/>
          <w:szCs w:val="24"/>
        </w:rPr>
        <w:t xml:space="preserve">, αλλά κάνατε μια </w:t>
      </w:r>
      <w:r>
        <w:rPr>
          <w:rFonts w:eastAsia="Times New Roman" w:cs="Times New Roman"/>
          <w:szCs w:val="24"/>
        </w:rPr>
        <w:t>σ</w:t>
      </w:r>
      <w:r>
        <w:rPr>
          <w:rFonts w:eastAsia="Times New Roman" w:cs="Times New Roman"/>
          <w:szCs w:val="24"/>
        </w:rPr>
        <w:t xml:space="preserve">υμφωνία και θέλετε να μας πείσετε ότι δεν παράγει αποτελέσματα αυτή η </w:t>
      </w:r>
      <w:r>
        <w:rPr>
          <w:rFonts w:eastAsia="Times New Roman" w:cs="Times New Roman"/>
          <w:szCs w:val="24"/>
        </w:rPr>
        <w:t>σ</w:t>
      </w:r>
      <w:r>
        <w:rPr>
          <w:rFonts w:eastAsia="Times New Roman" w:cs="Times New Roman"/>
          <w:szCs w:val="24"/>
        </w:rPr>
        <w:t xml:space="preserve">υμφωνία; Τότε, γιατί την κάνατε; Ή είστε εθνικά υπερήφανοι που παραδώσατε στα Σκόπια αυτό που ζητούσαν επί δεκαετίες ή, από την άλλη, πείτε μας ότι κάναμε μια </w:t>
      </w:r>
      <w:r>
        <w:rPr>
          <w:rFonts w:eastAsia="Times New Roman" w:cs="Times New Roman"/>
          <w:szCs w:val="24"/>
        </w:rPr>
        <w:t>σ</w:t>
      </w:r>
      <w:r>
        <w:rPr>
          <w:rFonts w:eastAsia="Times New Roman" w:cs="Times New Roman"/>
          <w:szCs w:val="24"/>
        </w:rPr>
        <w:t xml:space="preserve">υμφωνία, ελπίζοντας ότι τα Σκόπια δεν θα τηρήσουν τις δεσμεύσεις τους για να μην ισχύσει αυτή η </w:t>
      </w:r>
      <w:r>
        <w:rPr>
          <w:rFonts w:eastAsia="Times New Roman" w:cs="Times New Roman"/>
          <w:szCs w:val="24"/>
        </w:rPr>
        <w:t>σ</w:t>
      </w:r>
      <w:r>
        <w:rPr>
          <w:rFonts w:eastAsia="Times New Roman" w:cs="Times New Roman"/>
          <w:szCs w:val="24"/>
        </w:rPr>
        <w:t>υμφωνία. Δεν μπορεί, όμως, να ισχύουν και τα δύο.</w:t>
      </w:r>
    </w:p>
    <w:p w14:paraId="53B9BB11"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Πάμε στο παρόν νομοσχέδιο. «ΚΛΕΙΣΘΕΝΗΣ»: Μεταρρύθμιση και πού; Στον ευαίσθητο χώρο της τοπικής αυτοδιοίκησης.</w:t>
      </w:r>
      <w:r>
        <w:rPr>
          <w:rFonts w:eastAsia="Times New Roman" w:cs="Times New Roman"/>
          <w:szCs w:val="24"/>
        </w:rPr>
        <w:t xml:space="preserve"> Μάλιστα, επιλέξατε και αυτό το πομπώδες όνομα ενός πραγματικού </w:t>
      </w:r>
      <w:proofErr w:type="spellStart"/>
      <w:r>
        <w:rPr>
          <w:rFonts w:eastAsia="Times New Roman" w:cs="Times New Roman"/>
          <w:szCs w:val="24"/>
        </w:rPr>
        <w:t>μεταρρυθμιστού</w:t>
      </w:r>
      <w:proofErr w:type="spellEnd"/>
      <w:r>
        <w:rPr>
          <w:rFonts w:eastAsia="Times New Roman" w:cs="Times New Roman"/>
          <w:szCs w:val="24"/>
        </w:rPr>
        <w:t xml:space="preserve"> της Ελληνικής Δημοκρατίας, του Κλεισθένη.</w:t>
      </w:r>
    </w:p>
    <w:p w14:paraId="53B9BB12"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Ακούστε τη μεθόδευση, ακούστε τον τρόπο με τον οποίο η Κυβέρνηση προσπαθεί να κάνει τη μεταρρύθμιση. Το φέρνει με τη διαδικασία του επε</w:t>
      </w:r>
      <w:r>
        <w:rPr>
          <w:rFonts w:eastAsia="Times New Roman" w:cs="Times New Roman"/>
          <w:szCs w:val="24"/>
        </w:rPr>
        <w:t xml:space="preserve">ίγοντος, το καταθέτει την προηγούμενη Παρασκευή και άρον-άρον ένα νομοσχέδιο που είναι σχεδόν τριακόσιες σελίδες και αντίστοιχα περίπου διακόσια πενήντα άρθρα, προσπαθεί να το περάσει με συνοπτικές διαδικασίες. Ήδη </w:t>
      </w:r>
      <w:r>
        <w:rPr>
          <w:rFonts w:eastAsia="Times New Roman" w:cs="Times New Roman"/>
          <w:szCs w:val="24"/>
        </w:rPr>
        <w:lastRenderedPageBreak/>
        <w:t>όλοι εμείς για να αναφερθούμε στο νομοσχέ</w:t>
      </w:r>
      <w:r>
        <w:rPr>
          <w:rFonts w:eastAsia="Times New Roman" w:cs="Times New Roman"/>
          <w:szCs w:val="24"/>
        </w:rPr>
        <w:t xml:space="preserve">διο έχουμε μόλις πέντε λεπτά. Βλέπετε το ενδιαφέρον βεβαίως των Βουλευτών, γιατί στον κατάλογο έχουν γραφτεί τα 2/3 των Βουλευτών για να μιλήσουν. Να πουν, όμως, τι μέσα στα πέντε λεπτά; Είναι ακριβώς η ίδια διαδικασία που τηρήθηκε στις </w:t>
      </w:r>
      <w:r>
        <w:rPr>
          <w:rFonts w:eastAsia="Times New Roman" w:cs="Times New Roman"/>
          <w:szCs w:val="24"/>
        </w:rPr>
        <w:t>ε</w:t>
      </w:r>
      <w:r>
        <w:rPr>
          <w:rFonts w:eastAsia="Times New Roman" w:cs="Times New Roman"/>
          <w:szCs w:val="24"/>
        </w:rPr>
        <w:t>πιτροπές, όπου προ</w:t>
      </w:r>
      <w:r>
        <w:rPr>
          <w:rFonts w:eastAsia="Times New Roman" w:cs="Times New Roman"/>
          <w:szCs w:val="24"/>
        </w:rPr>
        <w:t>σπαθήσαμε συνοπτικά να θίξουμε ό,τι μπορούσαμε.</w:t>
      </w:r>
    </w:p>
    <w:p w14:paraId="53B9BB13"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Ξεκινούμε από το μείζον. Φέρνετε αυτό το οποίο τελικά με τον τρόπο που το </w:t>
      </w:r>
      <w:r>
        <w:rPr>
          <w:rFonts w:eastAsia="Times New Roman" w:cs="Times New Roman"/>
          <w:szCs w:val="24"/>
        </w:rPr>
        <w:t>εισάγε</w:t>
      </w:r>
      <w:r>
        <w:rPr>
          <w:rFonts w:eastAsia="Times New Roman" w:cs="Times New Roman"/>
          <w:szCs w:val="24"/>
        </w:rPr>
        <w:t>τε ακυρώνει και την ιστορία της τοπικής αυτοδιοίκησης, δεν σας τιμά και εσείς με τη σειρά σας δεν τιμάτε τον θεσμό της τοπικής α</w:t>
      </w:r>
      <w:r>
        <w:rPr>
          <w:rFonts w:eastAsia="Times New Roman" w:cs="Times New Roman"/>
          <w:szCs w:val="24"/>
        </w:rPr>
        <w:t>υτοδιοίκησης για τον οποίο τόσο κόπτεστε. Και κάνετε τι; Ουσιαστικά αναιρείτε τον εαυτό σας. Φέρνετε την απλή αναλογική και λέτε ότι αυτή είναι η άδολη έκφραση της λαϊκής βούλησης</w:t>
      </w:r>
      <w:r>
        <w:rPr>
          <w:rFonts w:eastAsia="Times New Roman" w:cs="Times New Roman"/>
          <w:szCs w:val="24"/>
        </w:rPr>
        <w:t>. Α</w:t>
      </w:r>
      <w:r>
        <w:rPr>
          <w:rFonts w:eastAsia="Times New Roman" w:cs="Times New Roman"/>
          <w:szCs w:val="24"/>
        </w:rPr>
        <w:t>λλά πού; Μόνο για την ανάδειξη των δημοτικών συμβουλίων, ενώ για την ανάδε</w:t>
      </w:r>
      <w:r>
        <w:rPr>
          <w:rFonts w:eastAsia="Times New Roman" w:cs="Times New Roman"/>
          <w:szCs w:val="24"/>
        </w:rPr>
        <w:t>ιξη των δημάρχων έχετε μια άλλη ερμηνεία των πραγμάτων για την άδολη έκφραση της λαϊκής βούλησης. Εκεί πάτε στη δεύτερη Κυριακή.</w:t>
      </w:r>
    </w:p>
    <w:p w14:paraId="53B9BB14"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Αναγνωρίζουμε, λοιπόν, από την πρώτη Κυριακή να εκλέγεται το δημοτικό συμβούλιο, αλλά τον δήμαρχο τον θέλουμε με «50+1».</w:t>
      </w:r>
      <w:r>
        <w:rPr>
          <w:rFonts w:eastAsia="Times New Roman" w:cs="Times New Roman"/>
          <w:szCs w:val="24"/>
        </w:rPr>
        <w:t xml:space="preserve"> Τη δεύ</w:t>
      </w:r>
      <w:r>
        <w:rPr>
          <w:rFonts w:eastAsia="Times New Roman" w:cs="Times New Roman"/>
          <w:szCs w:val="24"/>
        </w:rPr>
        <w:t>τερη Κυριακή!</w:t>
      </w:r>
    </w:p>
    <w:p w14:paraId="53B9BB15"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lastRenderedPageBreak/>
        <w:t>Πώς το εξηγείτε αυτό, κυρίες και κύριοι συνάδελφοι της Πλειοψηφίας; Τι διαφορετική ερμηνεία υπάρχει στην ανάδειξη των τοπικών αρχόντων σε σχέση με τα μέλη του δημοτικού συμβουλίου και σε σχέση με τον δήμαρχο; Γιατί αυτή η διαφορά; Σκεφτείτε κ</w:t>
      </w:r>
      <w:r>
        <w:rPr>
          <w:rFonts w:eastAsia="Times New Roman" w:cs="Times New Roman"/>
          <w:szCs w:val="24"/>
        </w:rPr>
        <w:t xml:space="preserve">αι τη δυσαρμονία που θα υπάρχει, αν ξαφνικά βγει μια άλλη παράταξη </w:t>
      </w:r>
      <w:r>
        <w:rPr>
          <w:rFonts w:eastAsia="Times New Roman" w:cs="Times New Roman"/>
          <w:szCs w:val="24"/>
        </w:rPr>
        <w:t xml:space="preserve">τη πρώτη Κυριακή </w:t>
      </w:r>
      <w:r>
        <w:rPr>
          <w:rFonts w:eastAsia="Times New Roman" w:cs="Times New Roman"/>
          <w:szCs w:val="24"/>
        </w:rPr>
        <w:t>ως πρώτη παράταξη και τη δεύτερη Κυριακή βγει ο δήμαρχος ο οποίος μειοψήφησε με την παράταξή του στην πρώτη Κυριακή. Τι θα γίνει στο δημοτικό συμβούλιο;</w:t>
      </w:r>
    </w:p>
    <w:p w14:paraId="53B9BB16" w14:textId="77777777" w:rsidR="00D9389E" w:rsidRDefault="0030006C">
      <w:pPr>
        <w:tabs>
          <w:tab w:val="left" w:pos="6677"/>
        </w:tabs>
        <w:spacing w:line="600" w:lineRule="auto"/>
        <w:ind w:firstLine="720"/>
        <w:contextualSpacing/>
        <w:jc w:val="both"/>
        <w:rPr>
          <w:rFonts w:eastAsia="Times New Roman" w:cs="Times New Roman"/>
          <w:szCs w:val="24"/>
        </w:rPr>
      </w:pPr>
      <w:r>
        <w:rPr>
          <w:rFonts w:eastAsia="Times New Roman" w:cs="Times New Roman"/>
          <w:szCs w:val="24"/>
        </w:rPr>
        <w:t xml:space="preserve">Δεν ξέρω πόσοι από </w:t>
      </w:r>
      <w:r>
        <w:rPr>
          <w:rFonts w:eastAsia="Times New Roman" w:cs="Times New Roman"/>
          <w:szCs w:val="24"/>
        </w:rPr>
        <w:t>εσάς, κυρίες και κύριοι συνάδελφοι, έχετε εμπειρία από την τοπική αυτοδιοίκηση. Επειδή, όμως και εγώ πέρασα από τα έδρανα της τοπικής αυτοδιοίκησης -ήμουν επικεφαλής της Μείζονος Αντιπολίτευσης στον Δήμο Θεσσαλονίκης για μια τετραετία- σας πληροφορώ -το εί</w:t>
      </w:r>
      <w:r>
        <w:rPr>
          <w:rFonts w:eastAsia="Times New Roman" w:cs="Times New Roman"/>
          <w:szCs w:val="24"/>
        </w:rPr>
        <w:t xml:space="preserve">πα και στην </w:t>
      </w:r>
      <w:r>
        <w:rPr>
          <w:rFonts w:eastAsia="Times New Roman" w:cs="Times New Roman"/>
          <w:szCs w:val="24"/>
        </w:rPr>
        <w:t>ε</w:t>
      </w:r>
      <w:r>
        <w:rPr>
          <w:rFonts w:eastAsia="Times New Roman" w:cs="Times New Roman"/>
          <w:szCs w:val="24"/>
        </w:rPr>
        <w:t>πιτροπή- ότι στην ημερησία διάταξη του δημοτικού συμβουλίου υπήρχαν ογδόντα, ενενήντα, εκατό θέματα κάθε φορά και κάναμε μαραθώνιες συνεδριάσεις για να μπορέσουμε να τελειώσουμε με το ισχύον σύστημα, με την πλειοψηφία στα χέρια της παρούσας δη</w:t>
      </w:r>
      <w:r>
        <w:rPr>
          <w:rFonts w:eastAsia="Times New Roman" w:cs="Times New Roman"/>
          <w:szCs w:val="24"/>
        </w:rPr>
        <w:t>μοτικής αρχής και του δημάρχου.</w:t>
      </w:r>
    </w:p>
    <w:p w14:paraId="53B9BB1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Σκεφτείτε, λοιπόν, τι έχει να γίνει στα δημοτικά συμβούλια, τα οποία θα προκύψουν μετά από αυτό που για εμένα είναι πραγματικά ένα τερατούργημα, διότι δεν οδηγεί σε βιώσιμα σχήματα και δεν </w:t>
      </w:r>
      <w:r w:rsidRPr="00224BE3">
        <w:rPr>
          <w:rFonts w:eastAsia="Times New Roman" w:cs="Times New Roman"/>
          <w:szCs w:val="24"/>
        </w:rPr>
        <w:t>μπορεί να</w:t>
      </w:r>
      <w:r>
        <w:rPr>
          <w:rFonts w:eastAsia="Times New Roman" w:cs="Times New Roman"/>
          <w:szCs w:val="24"/>
        </w:rPr>
        <w:t xml:space="preserve"> οδηγήσει σε </w:t>
      </w:r>
      <w:proofErr w:type="spellStart"/>
      <w:r>
        <w:rPr>
          <w:rFonts w:eastAsia="Times New Roman" w:cs="Times New Roman"/>
          <w:szCs w:val="24"/>
        </w:rPr>
        <w:t>κυβερνησιμότη</w:t>
      </w:r>
      <w:r>
        <w:rPr>
          <w:rFonts w:eastAsia="Times New Roman" w:cs="Times New Roman"/>
          <w:szCs w:val="24"/>
        </w:rPr>
        <w:t>τα</w:t>
      </w:r>
      <w:proofErr w:type="spellEnd"/>
      <w:r>
        <w:rPr>
          <w:rFonts w:eastAsia="Times New Roman" w:cs="Times New Roman"/>
          <w:szCs w:val="24"/>
        </w:rPr>
        <w:t>. Και μόνο αυτό ακυρώνει ουσιαστικά την όποια πρόθεσή σας. Όπως και ο τρόπος και η μεθόδευση που σας είπα ότι ακολουθείτε με τη διαδικασία του επείγοντος ουσιαστικά ακυρώνει και κάποιες διατάξεις που πραγματικά κινούνται προς τη σωστή κατεύθυνση και θα θ</w:t>
      </w:r>
      <w:r>
        <w:rPr>
          <w:rFonts w:eastAsia="Times New Roman" w:cs="Times New Roman"/>
          <w:szCs w:val="24"/>
        </w:rPr>
        <w:t>έλαμε να τις συζητήσουμε.</w:t>
      </w:r>
      <w:r w:rsidRPr="000718AF">
        <w:rPr>
          <w:rFonts w:eastAsia="Times New Roman" w:cs="Times New Roman"/>
          <w:szCs w:val="24"/>
        </w:rPr>
        <w:t xml:space="preserve"> </w:t>
      </w:r>
      <w:r>
        <w:rPr>
          <w:rFonts w:eastAsia="Times New Roman" w:cs="Times New Roman"/>
          <w:szCs w:val="24"/>
        </w:rPr>
        <w:t xml:space="preserve">Πώς θα τις συζητούσαμε, όμως, μέσα σε αυτές τις ασφυκτικές πιέσεις που δημιουργεί η διαδικασία την οποία επιλέξατε να ακολουθήσετε για να φέρετε εδώ αυτό το </w:t>
      </w:r>
      <w:r w:rsidRPr="00823F09">
        <w:rPr>
          <w:rFonts w:eastAsia="Times New Roman" w:cs="Times New Roman"/>
          <w:szCs w:val="24"/>
        </w:rPr>
        <w:t>νομοσχέδιο</w:t>
      </w:r>
      <w:r>
        <w:rPr>
          <w:rFonts w:eastAsia="Times New Roman" w:cs="Times New Roman"/>
          <w:szCs w:val="24"/>
        </w:rPr>
        <w:t>;</w:t>
      </w:r>
    </w:p>
    <w:p w14:paraId="53B9BB18" w14:textId="77777777" w:rsidR="00D9389E" w:rsidRDefault="0030006C">
      <w:pPr>
        <w:spacing w:line="600" w:lineRule="auto"/>
        <w:ind w:firstLine="720"/>
        <w:contextualSpacing/>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w:t>
      </w:r>
      <w:r w:rsidRPr="005143EC">
        <w:rPr>
          <w:rFonts w:eastAsia="Times New Roman" w:cs="Times New Roman"/>
          <w:szCs w:val="24"/>
        </w:rPr>
        <w:t>ς του κυρίου Βουλευτή)</w:t>
      </w:r>
    </w:p>
    <w:p w14:paraId="53B9BB1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αμέσως, </w:t>
      </w:r>
      <w:r w:rsidRPr="00A341B8">
        <w:rPr>
          <w:rFonts w:eastAsia="Times New Roman" w:cs="Times New Roman"/>
          <w:szCs w:val="24"/>
        </w:rPr>
        <w:t>κύριε Πρόεδρε</w:t>
      </w:r>
      <w:r>
        <w:rPr>
          <w:rFonts w:eastAsia="Times New Roman" w:cs="Times New Roman"/>
          <w:szCs w:val="24"/>
        </w:rPr>
        <w:t>.</w:t>
      </w:r>
    </w:p>
    <w:p w14:paraId="53B9BB1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r w:rsidRPr="002170BF">
        <w:rPr>
          <w:rFonts w:eastAsia="Times New Roman" w:cs="Times New Roman"/>
          <w:szCs w:val="24"/>
        </w:rPr>
        <w:t>κυρίες και κύριοι συνάδελφοι,</w:t>
      </w:r>
      <w:r>
        <w:rPr>
          <w:rFonts w:eastAsia="Times New Roman" w:cs="Times New Roman"/>
          <w:szCs w:val="24"/>
        </w:rPr>
        <w:t xml:space="preserve"> το σημαντικό είναι ότι οι εθνικές εκλογές, όπως όλα δείχνουν, θα γίνουν νωρίτερα από τις δημοτικές εκλογές. Με αυτή την έννοια οι δημοτικές εκλογές δεν</w:t>
      </w:r>
      <w:r>
        <w:rPr>
          <w:rFonts w:eastAsia="Times New Roman" w:cs="Times New Roman"/>
          <w:szCs w:val="24"/>
        </w:rPr>
        <w:t xml:space="preserve"> θα γίνουν με το σύστημα το δικό σας, </w:t>
      </w:r>
      <w:r>
        <w:rPr>
          <w:rFonts w:eastAsia="Times New Roman" w:cs="Times New Roman"/>
          <w:szCs w:val="24"/>
        </w:rPr>
        <w:lastRenderedPageBreak/>
        <w:t>με τον «ΚΛΕΙΣΘΕΝΗ», γιατί η δική μας προτεραιότητα ως η επόμενη κ</w:t>
      </w:r>
      <w:r w:rsidRPr="001850F1">
        <w:rPr>
          <w:rFonts w:eastAsia="Times New Roman" w:cs="Times New Roman"/>
          <w:szCs w:val="24"/>
        </w:rPr>
        <w:t>υβέρνηση</w:t>
      </w:r>
      <w:r>
        <w:rPr>
          <w:rFonts w:eastAsia="Times New Roman" w:cs="Times New Roman"/>
          <w:szCs w:val="24"/>
        </w:rPr>
        <w:t xml:space="preserve"> αυτού του τόπου είναι να καταργήσουμε αυτό το </w:t>
      </w:r>
      <w:r w:rsidRPr="00823F09">
        <w:rPr>
          <w:rFonts w:eastAsia="Times New Roman" w:cs="Times New Roman"/>
          <w:szCs w:val="24"/>
        </w:rPr>
        <w:t>νομοσχέδιο</w:t>
      </w:r>
      <w:r>
        <w:rPr>
          <w:rFonts w:eastAsia="Times New Roman" w:cs="Times New Roman"/>
          <w:szCs w:val="24"/>
        </w:rPr>
        <w:t xml:space="preserve"> και πραγματικά να αποκαταστήσουμε τα πράγματα.</w:t>
      </w:r>
    </w:p>
    <w:p w14:paraId="53B9BB1B" w14:textId="77777777" w:rsidR="00D9389E" w:rsidRDefault="0030006C">
      <w:pPr>
        <w:spacing w:line="600" w:lineRule="auto"/>
        <w:ind w:firstLine="720"/>
        <w:contextualSpacing/>
        <w:jc w:val="both"/>
        <w:rPr>
          <w:rFonts w:eastAsia="Times New Roman" w:cs="Times New Roman"/>
          <w:szCs w:val="24"/>
        </w:rPr>
      </w:pPr>
      <w:r w:rsidRPr="00E75E2E">
        <w:rPr>
          <w:rFonts w:eastAsia="Times New Roman" w:cs="Times New Roman"/>
          <w:b/>
          <w:szCs w:val="24"/>
        </w:rPr>
        <w:t xml:space="preserve">ΠΡΟΕΔΡΕΥΩΝ (Γεώργιος </w:t>
      </w:r>
      <w:proofErr w:type="spellStart"/>
      <w:r w:rsidRPr="00E75E2E">
        <w:rPr>
          <w:rFonts w:eastAsia="Times New Roman" w:cs="Times New Roman"/>
          <w:b/>
          <w:szCs w:val="24"/>
        </w:rPr>
        <w:t>Λαμπρούλης</w:t>
      </w:r>
      <w:proofErr w:type="spellEnd"/>
      <w:r w:rsidRPr="00E75E2E">
        <w:rPr>
          <w:rFonts w:eastAsia="Times New Roman" w:cs="Times New Roman"/>
          <w:b/>
          <w:szCs w:val="24"/>
        </w:rPr>
        <w:t>):</w:t>
      </w:r>
      <w:r>
        <w:rPr>
          <w:rFonts w:eastAsia="Times New Roman" w:cs="Times New Roman"/>
          <w:szCs w:val="24"/>
        </w:rPr>
        <w:t xml:space="preserve"> Κύριε Γκιουλέκα, ολοκληρώνετε παρακαλώ.</w:t>
      </w:r>
    </w:p>
    <w:p w14:paraId="53B9BB1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Σήμερα, </w:t>
      </w:r>
      <w:r w:rsidRPr="00AC526C">
        <w:rPr>
          <w:rFonts w:eastAsia="Times New Roman" w:cs="Times New Roman"/>
          <w:szCs w:val="24"/>
        </w:rPr>
        <w:t>όμως</w:t>
      </w:r>
      <w:r>
        <w:rPr>
          <w:rFonts w:eastAsia="Times New Roman" w:cs="Times New Roman"/>
          <w:szCs w:val="24"/>
        </w:rPr>
        <w:t xml:space="preserve">, είδαμε για άλλη μια φορά αυτήν την κυβίστηση της </w:t>
      </w:r>
      <w:r w:rsidRPr="001850F1">
        <w:rPr>
          <w:rFonts w:eastAsia="Times New Roman" w:cs="Times New Roman"/>
          <w:szCs w:val="24"/>
        </w:rPr>
        <w:t>Κυβέρνηση</w:t>
      </w:r>
      <w:r>
        <w:rPr>
          <w:rFonts w:eastAsia="Times New Roman" w:cs="Times New Roman"/>
          <w:szCs w:val="24"/>
        </w:rPr>
        <w:t>ς να επαναλαμβάνετ</w:t>
      </w:r>
      <w:r>
        <w:rPr>
          <w:rFonts w:eastAsia="Times New Roman" w:cs="Times New Roman"/>
          <w:szCs w:val="24"/>
        </w:rPr>
        <w:t>αι</w:t>
      </w:r>
      <w:r>
        <w:rPr>
          <w:rFonts w:eastAsia="Times New Roman" w:cs="Times New Roman"/>
          <w:szCs w:val="24"/>
        </w:rPr>
        <w:t xml:space="preserve"> με αυτή την αποδοχή της </w:t>
      </w:r>
      <w:r w:rsidRPr="005631E0">
        <w:rPr>
          <w:rFonts w:eastAsia="Times New Roman" w:cs="Times New Roman"/>
          <w:bCs/>
          <w:szCs w:val="24"/>
        </w:rPr>
        <w:t>τροπολογία</w:t>
      </w:r>
      <w:r>
        <w:rPr>
          <w:rFonts w:eastAsia="Times New Roman" w:cs="Times New Roman"/>
          <w:szCs w:val="24"/>
        </w:rPr>
        <w:t>ς και τη μεταφορά του χρόνου διεξαγωγής των δημοτικών εκλογών τ</w:t>
      </w:r>
      <w:r>
        <w:rPr>
          <w:rFonts w:eastAsia="Times New Roman" w:cs="Times New Roman"/>
          <w:szCs w:val="24"/>
        </w:rPr>
        <w:t xml:space="preserve">ρεις μήνες νωρίτερα. Αυτό αναιρεί –το είπε και ο εισηγητής της παράταξής μας- ακόμη και τις προθέσεις του ίδιου του αρμόδιου Υπουργού, </w:t>
      </w:r>
      <w:r w:rsidRPr="00FE6FE7">
        <w:rPr>
          <w:rFonts w:eastAsia="Times New Roman" w:cs="Times New Roman"/>
          <w:szCs w:val="24"/>
        </w:rPr>
        <w:t>ο οποίος</w:t>
      </w:r>
      <w:r>
        <w:rPr>
          <w:rFonts w:eastAsia="Times New Roman" w:cs="Times New Roman"/>
          <w:szCs w:val="24"/>
        </w:rPr>
        <w:t xml:space="preserve"> κάποτε μας έλεγε ότι δεν γίνεται να συμπίπτουν οι εκλογές μεταξύ τους για να μη νοθεύεται το πνεύμα των </w:t>
      </w:r>
      <w:r>
        <w:rPr>
          <w:rFonts w:eastAsia="Times New Roman" w:cs="Times New Roman"/>
          <w:szCs w:val="24"/>
        </w:rPr>
        <w:t>δημοτικώ</w:t>
      </w:r>
      <w:r>
        <w:rPr>
          <w:rFonts w:eastAsia="Times New Roman" w:cs="Times New Roman"/>
          <w:szCs w:val="24"/>
        </w:rPr>
        <w:t xml:space="preserve">ν </w:t>
      </w:r>
      <w:r>
        <w:rPr>
          <w:rFonts w:eastAsia="Times New Roman" w:cs="Times New Roman"/>
          <w:szCs w:val="24"/>
        </w:rPr>
        <w:t xml:space="preserve">εκλογών και σήμερα έρχεται εδώ και πανηγυρικά με έναν πομπώδη τρόπο αποδέχεται την κατατεθείσα </w:t>
      </w:r>
      <w:r w:rsidRPr="005631E0">
        <w:rPr>
          <w:rFonts w:eastAsia="Times New Roman" w:cs="Times New Roman"/>
          <w:bCs/>
          <w:szCs w:val="24"/>
        </w:rPr>
        <w:t>τροπολογία</w:t>
      </w:r>
      <w:r>
        <w:rPr>
          <w:rFonts w:eastAsia="Times New Roman" w:cs="Times New Roman"/>
          <w:szCs w:val="24"/>
        </w:rPr>
        <w:t>.</w:t>
      </w:r>
    </w:p>
    <w:p w14:paraId="53B9BB1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w:t>
      </w:r>
      <w:r w:rsidRPr="002170BF">
        <w:rPr>
          <w:rFonts w:eastAsia="Times New Roman" w:cs="Times New Roman"/>
          <w:szCs w:val="24"/>
        </w:rPr>
        <w:t>κυρίες και κύριοι συνάδελφοι,</w:t>
      </w:r>
      <w:r>
        <w:rPr>
          <w:rFonts w:eastAsia="Times New Roman" w:cs="Times New Roman"/>
          <w:szCs w:val="24"/>
        </w:rPr>
        <w:t xml:space="preserve"> εμείς για όλους αυτούς τους λόγους φυσικά καταψηφίζουμε το παρόν </w:t>
      </w:r>
      <w:r w:rsidRPr="00823F09">
        <w:rPr>
          <w:rFonts w:eastAsia="Times New Roman" w:cs="Times New Roman"/>
          <w:szCs w:val="24"/>
        </w:rPr>
        <w:t>νομοσχέδιο</w:t>
      </w:r>
      <w:r>
        <w:rPr>
          <w:rFonts w:eastAsia="Times New Roman" w:cs="Times New Roman"/>
          <w:szCs w:val="24"/>
        </w:rPr>
        <w:t>.</w:t>
      </w:r>
    </w:p>
    <w:p w14:paraId="53B9BB1E" w14:textId="77777777" w:rsidR="00D9389E" w:rsidRDefault="0030006C">
      <w:pPr>
        <w:spacing w:line="600" w:lineRule="auto"/>
        <w:ind w:firstLine="720"/>
        <w:contextualSpacing/>
        <w:jc w:val="both"/>
        <w:rPr>
          <w:rFonts w:eastAsia="Times New Roman" w:cs="Times New Roman"/>
          <w:szCs w:val="24"/>
        </w:rPr>
      </w:pPr>
      <w:r w:rsidRPr="00AC365A">
        <w:rPr>
          <w:rFonts w:eastAsia="Times New Roman"/>
          <w:szCs w:val="24"/>
        </w:rPr>
        <w:lastRenderedPageBreak/>
        <w:t>Ευχαριστώ πολύ.</w:t>
      </w:r>
      <w:r>
        <w:rPr>
          <w:rFonts w:eastAsia="Times New Roman" w:cs="Times New Roman"/>
          <w:szCs w:val="24"/>
        </w:rPr>
        <w:t xml:space="preserve"> </w:t>
      </w:r>
    </w:p>
    <w:p w14:paraId="53B9BB1F" w14:textId="77777777" w:rsidR="00D9389E" w:rsidRDefault="0030006C">
      <w:pPr>
        <w:spacing w:line="600" w:lineRule="auto"/>
        <w:ind w:firstLine="720"/>
        <w:contextualSpacing/>
        <w:jc w:val="center"/>
        <w:rPr>
          <w:rFonts w:eastAsia="Times New Roman"/>
          <w:bCs/>
        </w:rPr>
      </w:pPr>
      <w:r w:rsidRPr="00FE24C6">
        <w:rPr>
          <w:rFonts w:eastAsia="Times New Roman"/>
          <w:bCs/>
        </w:rPr>
        <w:t>(Χει</w:t>
      </w:r>
      <w:r w:rsidRPr="00FE24C6">
        <w:rPr>
          <w:rFonts w:eastAsia="Times New Roman"/>
          <w:bCs/>
        </w:rPr>
        <w:t>ροκροτήματα από την πτέρυγα της Νέας Δημοκρατίας)</w:t>
      </w:r>
    </w:p>
    <w:p w14:paraId="53B9BB20" w14:textId="77777777" w:rsidR="00D9389E" w:rsidRDefault="0030006C">
      <w:pPr>
        <w:tabs>
          <w:tab w:val="left" w:pos="3873"/>
        </w:tabs>
        <w:spacing w:line="600" w:lineRule="auto"/>
        <w:ind w:firstLine="720"/>
        <w:contextualSpacing/>
        <w:jc w:val="both"/>
        <w:rPr>
          <w:rFonts w:eastAsia="Times New Roman" w:cs="Times New Roman"/>
          <w:szCs w:val="24"/>
        </w:rPr>
      </w:pPr>
      <w:r w:rsidRPr="00E75E2E">
        <w:rPr>
          <w:rFonts w:eastAsia="Times New Roman" w:cs="Times New Roman"/>
          <w:b/>
          <w:szCs w:val="24"/>
        </w:rPr>
        <w:t xml:space="preserve">ΠΡΟΕΔΡΕΥΩΝ (Γεώργιος </w:t>
      </w:r>
      <w:proofErr w:type="spellStart"/>
      <w:r w:rsidRPr="00E75E2E">
        <w:rPr>
          <w:rFonts w:eastAsia="Times New Roman" w:cs="Times New Roman"/>
          <w:b/>
          <w:szCs w:val="24"/>
        </w:rPr>
        <w:t>Λαμπρούλης</w:t>
      </w:r>
      <w:proofErr w:type="spellEnd"/>
      <w:r w:rsidRPr="00E75E2E">
        <w:rPr>
          <w:rFonts w:eastAsia="Times New Roman" w:cs="Times New Roman"/>
          <w:b/>
          <w:szCs w:val="24"/>
        </w:rPr>
        <w:t>):</w:t>
      </w:r>
      <w:r>
        <w:rPr>
          <w:rFonts w:eastAsia="Times New Roman" w:cs="Times New Roman"/>
          <w:szCs w:val="24"/>
        </w:rPr>
        <w:t xml:space="preserve"> Τον λόγο έχει ο κ. Γεώργιος Βλάχος από τη </w:t>
      </w:r>
      <w:r w:rsidRPr="00391AB7">
        <w:rPr>
          <w:rFonts w:eastAsia="Times New Roman" w:cs="Times New Roman"/>
          <w:szCs w:val="24"/>
        </w:rPr>
        <w:t>Νέα Δημοκρατία</w:t>
      </w:r>
      <w:r>
        <w:rPr>
          <w:rFonts w:eastAsia="Times New Roman" w:cs="Times New Roman"/>
          <w:szCs w:val="24"/>
        </w:rPr>
        <w:t>.</w:t>
      </w:r>
    </w:p>
    <w:p w14:paraId="53B9BB21"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w:t>
      </w:r>
      <w:r w:rsidRPr="00480689">
        <w:rPr>
          <w:rFonts w:eastAsia="Times New Roman"/>
          <w:color w:val="000000"/>
          <w:szCs w:val="24"/>
        </w:rPr>
        <w:t>Ευχαριστώ, κύριε Πρόεδρε.</w:t>
      </w:r>
      <w:r>
        <w:rPr>
          <w:rFonts w:eastAsia="Times New Roman" w:cs="Times New Roman"/>
          <w:szCs w:val="24"/>
        </w:rPr>
        <w:t xml:space="preserve"> </w:t>
      </w:r>
    </w:p>
    <w:p w14:paraId="53B9BB22" w14:textId="77777777" w:rsidR="00D9389E" w:rsidRDefault="0030006C">
      <w:pPr>
        <w:tabs>
          <w:tab w:val="left" w:pos="3873"/>
        </w:tabs>
        <w:spacing w:line="600" w:lineRule="auto"/>
        <w:ind w:firstLine="720"/>
        <w:contextualSpacing/>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συζητάμε σήμερα ένα </w:t>
      </w:r>
      <w:r w:rsidRPr="00823F09">
        <w:rPr>
          <w:rFonts w:eastAsia="Times New Roman" w:cs="Times New Roman"/>
          <w:szCs w:val="24"/>
        </w:rPr>
        <w:t>νομοσχέδιο</w:t>
      </w:r>
      <w:r>
        <w:rPr>
          <w:rFonts w:eastAsia="Times New Roman" w:cs="Times New Roman"/>
          <w:szCs w:val="24"/>
        </w:rPr>
        <w:t xml:space="preserve"> στη </w:t>
      </w:r>
      <w:r w:rsidRPr="00840C4C">
        <w:rPr>
          <w:rFonts w:eastAsia="Times New Roman" w:cs="Times New Roman"/>
          <w:szCs w:val="24"/>
        </w:rPr>
        <w:t>Βουλή</w:t>
      </w:r>
      <w:r>
        <w:rPr>
          <w:rFonts w:eastAsia="Times New Roman" w:cs="Times New Roman"/>
          <w:szCs w:val="24"/>
        </w:rPr>
        <w:t xml:space="preserve"> </w:t>
      </w:r>
      <w:r w:rsidRPr="002F7918">
        <w:rPr>
          <w:rFonts w:eastAsia="Times New Roman" w:cs="Times New Roman"/>
          <w:szCs w:val="24"/>
        </w:rPr>
        <w:t>το οποίο</w:t>
      </w:r>
      <w:r>
        <w:rPr>
          <w:rFonts w:eastAsia="Times New Roman" w:cs="Times New Roman"/>
          <w:szCs w:val="24"/>
        </w:rPr>
        <w:t xml:space="preserve">, </w:t>
      </w:r>
      <w:r w:rsidRPr="00AC526C">
        <w:rPr>
          <w:rFonts w:eastAsia="Times New Roman" w:cs="Times New Roman"/>
          <w:szCs w:val="24"/>
        </w:rPr>
        <w:t>όμως</w:t>
      </w:r>
      <w:r>
        <w:rPr>
          <w:rFonts w:eastAsia="Times New Roman" w:cs="Times New Roman"/>
          <w:szCs w:val="24"/>
        </w:rPr>
        <w:t xml:space="preserve">, εδώ και περίπου ένα με δύο χρόνια συζητιόταν από την </w:t>
      </w:r>
      <w:r w:rsidRPr="001850F1">
        <w:rPr>
          <w:rFonts w:eastAsia="Times New Roman" w:cs="Times New Roman"/>
          <w:szCs w:val="24"/>
        </w:rPr>
        <w:t>Κυβέρνηση</w:t>
      </w:r>
      <w:r>
        <w:rPr>
          <w:rFonts w:eastAsia="Times New Roman" w:cs="Times New Roman"/>
          <w:szCs w:val="24"/>
        </w:rPr>
        <w:t xml:space="preserve"> και διαφημιζόταν σαν τη μεγάλη καινοτομία στον χώρο της αυτοδιοίκησης. </w:t>
      </w:r>
    </w:p>
    <w:p w14:paraId="53B9BB23"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Εμείς πράγματι, </w:t>
      </w:r>
      <w:r w:rsidRPr="00390D90">
        <w:rPr>
          <w:rFonts w:eastAsia="Times New Roman" w:cs="Times New Roman"/>
          <w:szCs w:val="24"/>
        </w:rPr>
        <w:t>κύριε Υπουργέ,</w:t>
      </w:r>
      <w:r>
        <w:rPr>
          <w:rFonts w:eastAsia="Times New Roman" w:cs="Times New Roman"/>
          <w:szCs w:val="24"/>
        </w:rPr>
        <w:t xml:space="preserve"> είχαμε πολλές ενστάσεις από όταν άρχισε αυτή η κουβέντα γιατί ξέραμε ότι </w:t>
      </w:r>
      <w:r>
        <w:rPr>
          <w:rFonts w:eastAsia="Times New Roman" w:cs="Times New Roman"/>
          <w:szCs w:val="24"/>
        </w:rPr>
        <w:t xml:space="preserve">τελικά κάποια σκοπιμότητα θα έρθει να υπηρετήσει αυτό το </w:t>
      </w:r>
      <w:r w:rsidRPr="00823F09">
        <w:rPr>
          <w:rFonts w:eastAsia="Times New Roman" w:cs="Times New Roman"/>
          <w:szCs w:val="24"/>
        </w:rPr>
        <w:t>νομοσχέδιο</w:t>
      </w:r>
      <w:r>
        <w:rPr>
          <w:rFonts w:eastAsia="Times New Roman" w:cs="Times New Roman"/>
          <w:szCs w:val="24"/>
        </w:rPr>
        <w:t xml:space="preserve">. Και όντως σήμερα και οι πλέον καλοπροαίρετοι όταν είδαμε αυτό το </w:t>
      </w:r>
      <w:proofErr w:type="spellStart"/>
      <w:r>
        <w:rPr>
          <w:rFonts w:eastAsia="Times New Roman" w:cs="Times New Roman"/>
          <w:szCs w:val="24"/>
        </w:rPr>
        <w:t>παιχνιδάκι</w:t>
      </w:r>
      <w:proofErr w:type="spellEnd"/>
      <w:r>
        <w:rPr>
          <w:rFonts w:eastAsia="Times New Roman" w:cs="Times New Roman"/>
          <w:szCs w:val="24"/>
        </w:rPr>
        <w:t xml:space="preserve"> με αυτήν την περίφημη </w:t>
      </w:r>
      <w:r w:rsidRPr="005631E0">
        <w:rPr>
          <w:rFonts w:eastAsia="Times New Roman" w:cs="Times New Roman"/>
          <w:bCs/>
          <w:szCs w:val="24"/>
        </w:rPr>
        <w:t>τροπολογία</w:t>
      </w:r>
      <w:r>
        <w:rPr>
          <w:rFonts w:eastAsia="Times New Roman" w:cs="Times New Roman"/>
          <w:bCs/>
          <w:szCs w:val="24"/>
        </w:rPr>
        <w:t>,</w:t>
      </w:r>
      <w:r>
        <w:rPr>
          <w:rFonts w:eastAsia="Times New Roman" w:cs="Times New Roman"/>
          <w:szCs w:val="24"/>
        </w:rPr>
        <w:t xml:space="preserve"> να παίζουμε μεταξύ Σεπτεμβρίου, Μαΐου, μπρος-πίσω, καταλάβαμε πια ότι το όλο </w:t>
      </w:r>
      <w:r>
        <w:rPr>
          <w:rFonts w:eastAsia="Times New Roman" w:cs="Times New Roman"/>
          <w:szCs w:val="24"/>
        </w:rPr>
        <w:t>αυτό το οικοδόμημα ήταν μια πρόχειρη, μια επιπόλαιη προσέγγιση στον χώρο της αυτοδιοίκησης. Είναι αυτό που ο ελληνικός λαός λέει «στου κασίδη του κεφάλι».</w:t>
      </w:r>
    </w:p>
    <w:p w14:paraId="53B9BB24"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τώρα πια η αυτοδιοίκηση είναι έτοιμη να μπει σε μια μεγάλη περιπέτεια, να υλοποιήσει τα κυβερνητι</w:t>
      </w:r>
      <w:r>
        <w:rPr>
          <w:rFonts w:eastAsia="Times New Roman" w:cs="Times New Roman"/>
          <w:szCs w:val="24"/>
        </w:rPr>
        <w:t xml:space="preserve">κά πειράματα. Και παρά τη φωνή αγωνίας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για την έλλειψη </w:t>
      </w:r>
      <w:proofErr w:type="spellStart"/>
      <w:r>
        <w:rPr>
          <w:rFonts w:eastAsia="Times New Roman" w:cs="Times New Roman"/>
          <w:szCs w:val="24"/>
        </w:rPr>
        <w:t>κυβερνησιμότητας</w:t>
      </w:r>
      <w:proofErr w:type="spellEnd"/>
      <w:r>
        <w:rPr>
          <w:rFonts w:eastAsia="Times New Roman" w:cs="Times New Roman"/>
          <w:szCs w:val="24"/>
        </w:rPr>
        <w:t xml:space="preserve"> την επόμενη ημέρα η </w:t>
      </w:r>
      <w:r w:rsidRPr="001850F1">
        <w:rPr>
          <w:rFonts w:eastAsia="Times New Roman" w:cs="Times New Roman"/>
          <w:szCs w:val="24"/>
        </w:rPr>
        <w:t>Κυβέρνηση</w:t>
      </w:r>
      <w:r>
        <w:rPr>
          <w:rFonts w:eastAsia="Times New Roman" w:cs="Times New Roman"/>
          <w:szCs w:val="24"/>
        </w:rPr>
        <w:t xml:space="preserve"> δεν θέλει να ακούσει.</w:t>
      </w:r>
    </w:p>
    <w:p w14:paraId="53B9BB25"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Προφανώς, </w:t>
      </w:r>
      <w:r w:rsidRPr="00390D90">
        <w:rPr>
          <w:rFonts w:eastAsia="Times New Roman" w:cs="Times New Roman"/>
          <w:szCs w:val="24"/>
        </w:rPr>
        <w:t>κύριε Υπουργέ,</w:t>
      </w:r>
      <w:r>
        <w:rPr>
          <w:rFonts w:eastAsia="Times New Roman" w:cs="Times New Roman"/>
          <w:szCs w:val="24"/>
        </w:rPr>
        <w:t xml:space="preserve"> δεν θα διαφωνούσε κανείς με ελέγχους και με όλα τα υπόλοιπα. Με αυτά δεν διαφωνεί κανεί</w:t>
      </w:r>
      <w:r>
        <w:rPr>
          <w:rFonts w:eastAsia="Times New Roman" w:cs="Times New Roman"/>
          <w:szCs w:val="24"/>
        </w:rPr>
        <w:t xml:space="preserve">ς καλοπροαίρετος. </w:t>
      </w:r>
      <w:r w:rsidRPr="00AC526C">
        <w:rPr>
          <w:rFonts w:eastAsia="Times New Roman" w:cs="Times New Roman"/>
          <w:szCs w:val="24"/>
        </w:rPr>
        <w:t>Όμως</w:t>
      </w:r>
      <w:r>
        <w:rPr>
          <w:rFonts w:eastAsia="Times New Roman" w:cs="Times New Roman"/>
          <w:szCs w:val="24"/>
        </w:rPr>
        <w:t xml:space="preserve"> το να θέλετε σώνει και καλά κάποιες μικρές, ασήμαντες δυνάμεις περιθωριακές να τις εντάξετε στη διαχείριση του δήμου μεταξύ των δύο Κυριακών με το έτσι θέλω, αυτό βεβαίως δεν οδηγεί πουθενά. Διότι και αυτός που κερδίζει έναν δήμο με </w:t>
      </w:r>
      <w:r>
        <w:rPr>
          <w:rFonts w:eastAsia="Times New Roman" w:cs="Times New Roman"/>
          <w:szCs w:val="24"/>
        </w:rPr>
        <w:t xml:space="preserve">51% προφανώς κάνει συνεργασίες. Δεν το παίρνει το 51% από μόνος τους. Και κανείς δεν θα πει όχι στις συνεργασίες. </w:t>
      </w:r>
    </w:p>
    <w:p w14:paraId="53B9BB26" w14:textId="77777777" w:rsidR="00D9389E" w:rsidRDefault="0030006C">
      <w:pPr>
        <w:tabs>
          <w:tab w:val="left" w:pos="3873"/>
        </w:tabs>
        <w:spacing w:line="600" w:lineRule="auto"/>
        <w:ind w:firstLine="720"/>
        <w:contextualSpacing/>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άλλο </w:t>
      </w:r>
      <w:r w:rsidRPr="00390D90">
        <w:rPr>
          <w:rFonts w:eastAsia="Times New Roman" w:cs="Times New Roman"/>
          <w:szCs w:val="24"/>
        </w:rPr>
        <w:t>κύριε Υπουργέ,</w:t>
      </w:r>
      <w:r>
        <w:rPr>
          <w:rFonts w:eastAsia="Times New Roman" w:cs="Times New Roman"/>
          <w:szCs w:val="24"/>
        </w:rPr>
        <w:t xml:space="preserve"> συνεργασία από επιλογή και άλλο από ανάγκη. Γιατί αν γίνει από ανάγκη την κρίσιμη εβδομάδα, μην αμφιβάλετε ότι αυτή </w:t>
      </w:r>
      <w:r>
        <w:rPr>
          <w:rFonts w:eastAsia="Times New Roman" w:cs="Times New Roman"/>
          <w:szCs w:val="24"/>
        </w:rPr>
        <w:t>η συμφωνία θα είναι μια στ</w:t>
      </w:r>
      <w:r>
        <w:rPr>
          <w:rFonts w:eastAsia="Times New Roman" w:cs="Times New Roman"/>
          <w:szCs w:val="24"/>
        </w:rPr>
        <w:t>υγνή</w:t>
      </w:r>
      <w:r>
        <w:rPr>
          <w:rFonts w:eastAsia="Times New Roman" w:cs="Times New Roman"/>
          <w:szCs w:val="24"/>
        </w:rPr>
        <w:t xml:space="preserve"> συναλλαγή. Δεν θα πω εγώ αν θα είναι η χαρά των εργολάβων, αλλά θα είναι των </w:t>
      </w:r>
      <w:proofErr w:type="spellStart"/>
      <w:r>
        <w:rPr>
          <w:rFonts w:eastAsia="Times New Roman" w:cs="Times New Roman"/>
          <w:szCs w:val="24"/>
        </w:rPr>
        <w:t>μικροπαραγόντων</w:t>
      </w:r>
      <w:proofErr w:type="spellEnd"/>
      <w:r>
        <w:rPr>
          <w:rFonts w:eastAsia="Times New Roman" w:cs="Times New Roman"/>
          <w:szCs w:val="24"/>
        </w:rPr>
        <w:t xml:space="preserve"> της κάθε τοπικής κοινωνίας </w:t>
      </w:r>
      <w:r>
        <w:rPr>
          <w:rFonts w:eastAsia="Times New Roman" w:cs="Times New Roman"/>
          <w:szCs w:val="24"/>
        </w:rPr>
        <w:lastRenderedPageBreak/>
        <w:t xml:space="preserve">που θα βρουν τρόπο να παρεισφρήσουν στη διοίκηση του δήμου. </w:t>
      </w:r>
    </w:p>
    <w:p w14:paraId="53B9BB27"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Με αυτό που κάνετε, το να ψηφίζουμε έργο-έργ</w:t>
      </w:r>
      <w:r>
        <w:rPr>
          <w:rFonts w:eastAsia="Times New Roman" w:cs="Times New Roman"/>
          <w:szCs w:val="24"/>
        </w:rPr>
        <w:t xml:space="preserve">ο, καταλαβαίνετε ότι όλοι τρίβουν τα χέρια τους. Καταλαβαίνετε ότι ο δήμαρχος θα είναι σε ομηρία. Αυτό </w:t>
      </w:r>
      <w:r w:rsidRPr="00E57B5A">
        <w:rPr>
          <w:rFonts w:eastAsia="Times New Roman" w:cs="Times New Roman"/>
          <w:szCs w:val="24"/>
        </w:rPr>
        <w:t>πρέπει να</w:t>
      </w:r>
      <w:r>
        <w:rPr>
          <w:rFonts w:eastAsia="Times New Roman" w:cs="Times New Roman"/>
          <w:szCs w:val="24"/>
        </w:rPr>
        <w:t xml:space="preserve"> το καταλάβετε. </w:t>
      </w:r>
      <w:r w:rsidRPr="00E57B5A">
        <w:rPr>
          <w:rFonts w:eastAsia="Times New Roman" w:cs="Times New Roman"/>
          <w:szCs w:val="24"/>
        </w:rPr>
        <w:t>Πρέπει να</w:t>
      </w:r>
      <w:r>
        <w:rPr>
          <w:rFonts w:eastAsia="Times New Roman" w:cs="Times New Roman"/>
          <w:szCs w:val="24"/>
        </w:rPr>
        <w:t xml:space="preserve"> το διορθώσετε. Δεν </w:t>
      </w:r>
      <w:r w:rsidRPr="00224BE3">
        <w:rPr>
          <w:rFonts w:eastAsia="Times New Roman" w:cs="Times New Roman"/>
          <w:szCs w:val="24"/>
        </w:rPr>
        <w:t>μπορεί να</w:t>
      </w:r>
      <w:r>
        <w:rPr>
          <w:rFonts w:eastAsia="Times New Roman" w:cs="Times New Roman"/>
          <w:szCs w:val="24"/>
        </w:rPr>
        <w:t xml:space="preserve"> κυβερνηθεί ο δήμος έτσι. Βεβαίως, αν το αφήσετε έτσι, μια επόμενη κ</w:t>
      </w:r>
      <w:r w:rsidRPr="001850F1">
        <w:rPr>
          <w:rFonts w:eastAsia="Times New Roman" w:cs="Times New Roman"/>
          <w:szCs w:val="24"/>
        </w:rPr>
        <w:t>υβέρνηση</w:t>
      </w:r>
      <w:r>
        <w:rPr>
          <w:rFonts w:eastAsia="Times New Roman" w:cs="Times New Roman"/>
          <w:szCs w:val="24"/>
        </w:rPr>
        <w:t xml:space="preserve"> προφανώς θα το αλλάξει, γιατί δεν </w:t>
      </w:r>
      <w:r w:rsidRPr="00224BE3">
        <w:rPr>
          <w:rFonts w:eastAsia="Times New Roman" w:cs="Times New Roman"/>
          <w:szCs w:val="24"/>
        </w:rPr>
        <w:t>μπορεί να</w:t>
      </w:r>
      <w:r>
        <w:rPr>
          <w:rFonts w:eastAsia="Times New Roman" w:cs="Times New Roman"/>
          <w:szCs w:val="24"/>
        </w:rPr>
        <w:t xml:space="preserve"> βοηθήσει τους δήμους. </w:t>
      </w:r>
    </w:p>
    <w:p w14:paraId="53B9BB28"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Και ενώ, λοιπόν, όλες αυτές τις ημέρες επιχειρηματολογούσατε και μας λέγατε γιατί </w:t>
      </w:r>
      <w:r w:rsidRPr="00E57B5A">
        <w:rPr>
          <w:rFonts w:eastAsia="Times New Roman" w:cs="Times New Roman"/>
          <w:szCs w:val="24"/>
        </w:rPr>
        <w:t>πρέπει να</w:t>
      </w:r>
      <w:r>
        <w:rPr>
          <w:rFonts w:eastAsia="Times New Roman" w:cs="Times New Roman"/>
          <w:szCs w:val="24"/>
        </w:rPr>
        <w:t xml:space="preserve"> βγούμε από την πόρτα, τελικά έρχεστε σήμερα με την </w:t>
      </w:r>
      <w:r w:rsidRPr="005631E0">
        <w:rPr>
          <w:rFonts w:eastAsia="Times New Roman" w:cs="Times New Roman"/>
          <w:bCs/>
          <w:szCs w:val="24"/>
        </w:rPr>
        <w:t>τροπολογία</w:t>
      </w:r>
      <w:r>
        <w:rPr>
          <w:rFonts w:eastAsia="Times New Roman" w:cs="Times New Roman"/>
          <w:szCs w:val="24"/>
        </w:rPr>
        <w:t xml:space="preserve"> και μας λέτε ότι είναι καλό να βγο</w:t>
      </w:r>
      <w:r>
        <w:rPr>
          <w:rFonts w:eastAsia="Times New Roman" w:cs="Times New Roman"/>
          <w:szCs w:val="24"/>
        </w:rPr>
        <w:t xml:space="preserve">ύμε από το παράθυρο. Είναι αυτή η προχειρότητα για την οποία σας μίλησα. </w:t>
      </w:r>
    </w:p>
    <w:p w14:paraId="53B9BB29"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Βεβαίως να πω και κάτι ακόμα. Δεν λείπει η δημοκρατία από τους δήμους, κ</w:t>
      </w:r>
      <w:r w:rsidRPr="00390D90">
        <w:rPr>
          <w:rFonts w:eastAsia="Times New Roman" w:cs="Times New Roman"/>
          <w:szCs w:val="24"/>
        </w:rPr>
        <w:t>ύριε Υπουργέ</w:t>
      </w:r>
      <w:r>
        <w:rPr>
          <w:rFonts w:eastAsia="Times New Roman" w:cs="Times New Roman"/>
          <w:szCs w:val="24"/>
        </w:rPr>
        <w:t xml:space="preserve">. Και εσείς το ξέρετε και εμείς το ξέρουμε. Στη Μάνδρα δεν λείπει η δημοκρατία, λείπει το χτύπημα </w:t>
      </w:r>
      <w:r>
        <w:rPr>
          <w:rFonts w:eastAsia="Times New Roman" w:cs="Times New Roman"/>
          <w:szCs w:val="24"/>
        </w:rPr>
        <w:t xml:space="preserve">της γραφειοκρατίας, η επίσπευση των έργων, η ανάληψη </w:t>
      </w:r>
      <w:r w:rsidRPr="00911877">
        <w:rPr>
          <w:rFonts w:eastAsia="Times New Roman" w:cs="Times New Roman"/>
          <w:szCs w:val="24"/>
        </w:rPr>
        <w:t>πολιτικ</w:t>
      </w:r>
      <w:r>
        <w:rPr>
          <w:rFonts w:eastAsia="Times New Roman" w:cs="Times New Roman"/>
          <w:szCs w:val="24"/>
        </w:rPr>
        <w:t>ών πρωτοβουλιών, όπως και σε όλη την Ελλάδα, νομίζω.</w:t>
      </w:r>
    </w:p>
    <w:p w14:paraId="53B9BB2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λοιπόν στο δεύτερο θέμα που αφορά και εμάς, γιατί ο χρόνος είναι λίγος. Έγινε κουβέντα για το σπάσιμο των περιφερειών. Η Β΄ Περιφέρεια </w:t>
      </w:r>
      <w:r>
        <w:rPr>
          <w:rFonts w:eastAsia="Times New Roman" w:cs="Times New Roman"/>
          <w:szCs w:val="24"/>
        </w:rPr>
        <w:t>Αττικής, κύριε Υπουργέ, είναι μια μεγάλη περιφέρεια. Πώς βρέθηκε η Περιφέρεια Αττικής στις μεγάλες; Πώς είναι μεγάλη, δηλαδή; Είναι μεγάλη από πλευράς εδρών; Υπάρχει μεγαλύτερη με δεκαέξι έδρες, η Α΄ Θεσσαλονίκης. Είναι μεγάλη δηλαδή απλώς λόγω χωροταξίας;</w:t>
      </w:r>
      <w:r>
        <w:rPr>
          <w:rFonts w:eastAsia="Times New Roman" w:cs="Times New Roman"/>
          <w:szCs w:val="24"/>
        </w:rPr>
        <w:t xml:space="preserve"> Αυτό που μένει στην Περιφέρεια Αττικής είναι περισσότερο απομακρυσμένο από αυτό που φεύγει, δηλαδή ο Δήμος Φυλής δίπλα στον εθνικό δρόμο είναι μακριά και το Συκάμινο και ο Αυλώνας είναι κοντά και μένουν στην ίδια περιφέρεια; Άρα πάτε να σπάσετε μια περιφέ</w:t>
      </w:r>
      <w:r>
        <w:rPr>
          <w:rFonts w:eastAsia="Times New Roman" w:cs="Times New Roman"/>
          <w:szCs w:val="24"/>
        </w:rPr>
        <w:t>ρεια χωρίς κριτήρια.</w:t>
      </w:r>
    </w:p>
    <w:p w14:paraId="53B9BB2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Έρχεσθε ευκαιριακά για να βάλετε το κερασάκι στην τούρτα, να μ</w:t>
      </w:r>
      <w:r>
        <w:rPr>
          <w:rFonts w:eastAsia="Times New Roman" w:cs="Times New Roman"/>
          <w:szCs w:val="24"/>
        </w:rPr>
        <w:t>ην είναι</w:t>
      </w:r>
      <w:r>
        <w:rPr>
          <w:rFonts w:eastAsia="Times New Roman" w:cs="Times New Roman"/>
          <w:szCs w:val="24"/>
        </w:rPr>
        <w:t xml:space="preserve"> μόνο η Β΄ Αθηνών; Ποιος από την Περιφέρεια Αττικής συγκεκριμένα σας εισηγήθηκε να σπάσει η περιφέρεια; Ποιος σας εντόπισε προβλήματα και ποια; </w:t>
      </w:r>
    </w:p>
    <w:p w14:paraId="53B9BB2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w:t>
      </w:r>
      <w:r>
        <w:rPr>
          <w:rFonts w:eastAsia="Times New Roman" w:cs="Times New Roman"/>
          <w:b/>
          <w:szCs w:val="24"/>
        </w:rPr>
        <w:t>ΚΟΥΡΛΕΤΗΣ (Υπουργός Εσωτερικών):</w:t>
      </w:r>
      <w:r>
        <w:rPr>
          <w:rFonts w:eastAsia="Times New Roman" w:cs="Times New Roman"/>
          <w:szCs w:val="24"/>
        </w:rPr>
        <w:t xml:space="preserve"> Η Δυτική Αττική.</w:t>
      </w:r>
    </w:p>
    <w:p w14:paraId="53B9BB2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ΒΛΑΧΟΣ:</w:t>
      </w:r>
      <w:r>
        <w:rPr>
          <w:rFonts w:eastAsia="Times New Roman" w:cs="Times New Roman"/>
          <w:szCs w:val="24"/>
        </w:rPr>
        <w:t xml:space="preserve"> Η </w:t>
      </w:r>
      <w:r>
        <w:rPr>
          <w:rFonts w:eastAsia="Times New Roman" w:cs="Times New Roman"/>
          <w:szCs w:val="24"/>
        </w:rPr>
        <w:t>δ</w:t>
      </w:r>
      <w:r>
        <w:rPr>
          <w:rFonts w:eastAsia="Times New Roman" w:cs="Times New Roman"/>
          <w:szCs w:val="24"/>
        </w:rPr>
        <w:t xml:space="preserve">υτική Αττική. Η </w:t>
      </w:r>
      <w:r>
        <w:rPr>
          <w:rFonts w:eastAsia="Times New Roman" w:cs="Times New Roman"/>
          <w:szCs w:val="24"/>
        </w:rPr>
        <w:t>δ</w:t>
      </w:r>
      <w:r>
        <w:rPr>
          <w:rFonts w:eastAsia="Times New Roman" w:cs="Times New Roman"/>
          <w:szCs w:val="24"/>
        </w:rPr>
        <w:t xml:space="preserve">υτική Αττική σας το ζήτησε; </w:t>
      </w:r>
    </w:p>
    <w:p w14:paraId="53B9BB2E" w14:textId="77777777" w:rsidR="00D9389E" w:rsidRDefault="0030006C">
      <w:pPr>
        <w:spacing w:line="600" w:lineRule="auto"/>
        <w:ind w:firstLine="720"/>
        <w:contextualSpacing/>
        <w:jc w:val="both"/>
        <w:rPr>
          <w:rFonts w:eastAsia="Times New Roman" w:cs="Times New Roman"/>
          <w:szCs w:val="24"/>
        </w:rPr>
      </w:pPr>
      <w:r w:rsidRPr="008254E5">
        <w:rPr>
          <w:rFonts w:eastAsia="Times New Roman" w:cs="Times New Roman"/>
          <w:b/>
          <w:szCs w:val="24"/>
        </w:rPr>
        <w:t xml:space="preserve">ΠΑΝΑΓΙΩΤΗΣ </w:t>
      </w:r>
      <w:r>
        <w:rPr>
          <w:rFonts w:eastAsia="Times New Roman" w:cs="Times New Roman"/>
          <w:b/>
          <w:szCs w:val="24"/>
        </w:rPr>
        <w:t xml:space="preserve">(ΠΑΝΟΣ) </w:t>
      </w:r>
      <w:r w:rsidRPr="008254E5">
        <w:rPr>
          <w:rFonts w:eastAsia="Times New Roman" w:cs="Times New Roman"/>
          <w:b/>
          <w:szCs w:val="24"/>
        </w:rPr>
        <w:t>ΣΚΟΥΡΛΕΤΗΣ (Υπουργός Εσωτερικών):</w:t>
      </w:r>
      <w:r>
        <w:rPr>
          <w:rFonts w:eastAsia="Times New Roman" w:cs="Times New Roman"/>
          <w:szCs w:val="24"/>
        </w:rPr>
        <w:t xml:space="preserve"> Βεβαίως.</w:t>
      </w:r>
    </w:p>
    <w:p w14:paraId="53B9BB2F"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501006">
        <w:rPr>
          <w:rFonts w:eastAsia="Times New Roman" w:cs="Times New Roman"/>
          <w:b/>
          <w:szCs w:val="24"/>
        </w:rPr>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sidRPr="00501006">
        <w:rPr>
          <w:rFonts w:eastAsia="Times New Roman" w:cs="Times New Roman"/>
          <w:szCs w:val="24"/>
        </w:rPr>
        <w:t>Κ</w:t>
      </w:r>
      <w:r>
        <w:rPr>
          <w:rFonts w:eastAsia="Times New Roman" w:cs="Times New Roman"/>
          <w:szCs w:val="24"/>
        </w:rPr>
        <w:t xml:space="preserve">ύριε Υπουργέ, παρακαλώ μη διακόπτετε. </w:t>
      </w:r>
      <w:r>
        <w:rPr>
          <w:rFonts w:eastAsia="Times New Roman" w:cs="Times New Roman"/>
          <w:szCs w:val="24"/>
        </w:rPr>
        <w:t>Συνεχίστε, κύριε Βλάχο.</w:t>
      </w:r>
    </w:p>
    <w:p w14:paraId="53B9BB3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Κύριε Πρόεδρε, θα ήθελα μισό λεπτό. Θα μας πείτε ποιος, όχι «η </w:t>
      </w:r>
      <w:r>
        <w:rPr>
          <w:rFonts w:eastAsia="Times New Roman" w:cs="Times New Roman"/>
          <w:szCs w:val="24"/>
        </w:rPr>
        <w:t>δ</w:t>
      </w:r>
      <w:r>
        <w:rPr>
          <w:rFonts w:eastAsia="Times New Roman" w:cs="Times New Roman"/>
          <w:szCs w:val="24"/>
        </w:rPr>
        <w:t xml:space="preserve">υτική Αττική». Δηλαδή, η </w:t>
      </w:r>
      <w:r>
        <w:rPr>
          <w:rFonts w:eastAsia="Times New Roman" w:cs="Times New Roman"/>
          <w:szCs w:val="24"/>
        </w:rPr>
        <w:t>δ</w:t>
      </w:r>
      <w:r>
        <w:rPr>
          <w:rFonts w:eastAsia="Times New Roman" w:cs="Times New Roman"/>
          <w:szCs w:val="24"/>
        </w:rPr>
        <w:t>υτική Αττική σας εισηγήθηκε, αντί να έχει αντιπροσώπευση με δεκαπέντε Βουλευτές, με όλο το φάσμα των πολιτικών δυνάμεων, θέλε</w:t>
      </w:r>
      <w:r>
        <w:rPr>
          <w:rFonts w:eastAsia="Times New Roman" w:cs="Times New Roman"/>
          <w:szCs w:val="24"/>
        </w:rPr>
        <w:t xml:space="preserve">ι να έχει τέσσερις Βουλευτές. Αυτό σας ζήτησε η </w:t>
      </w:r>
      <w:r>
        <w:rPr>
          <w:rFonts w:eastAsia="Times New Roman" w:cs="Times New Roman"/>
          <w:szCs w:val="24"/>
        </w:rPr>
        <w:t>δ</w:t>
      </w:r>
      <w:r>
        <w:rPr>
          <w:rFonts w:eastAsia="Times New Roman" w:cs="Times New Roman"/>
          <w:szCs w:val="24"/>
        </w:rPr>
        <w:t>υτική Αττική. Και σας είπαν ότι έχει διαφορετικά προβλήματα. Δεν σας τα είπαν καλά, κύριε Υπουργέ.</w:t>
      </w:r>
    </w:p>
    <w:p w14:paraId="53B9BB3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Εγώ θα σας πω ότι τα προβλήματα της Αττικής, που δεν τα ξέρετε, είναι: Χρήσεις γης, είναι τα γενικά πολεοδομ</w:t>
      </w:r>
      <w:r>
        <w:rPr>
          <w:rFonts w:eastAsia="Times New Roman" w:cs="Times New Roman"/>
          <w:szCs w:val="24"/>
        </w:rPr>
        <w:t xml:space="preserve">ικά σχέδια, είναι τα δασικά, είναι η διαχείριση υγρών και στερεών αποβλήτων, είναι η προστασία των ακτών, είναι τα αντιπλημμυρικά έργα, είναι η αντιπυρική προστασία, είναι ο εκσυγχρονισμός των </w:t>
      </w:r>
      <w:r>
        <w:rPr>
          <w:rFonts w:eastAsia="Times New Roman" w:cs="Times New Roman"/>
          <w:szCs w:val="24"/>
        </w:rPr>
        <w:lastRenderedPageBreak/>
        <w:t xml:space="preserve">ΒΙΟΠΑ. Αυτά τα προβλήματα υπάρχουν στην </w:t>
      </w:r>
      <w:r>
        <w:rPr>
          <w:rFonts w:eastAsia="Times New Roman" w:cs="Times New Roman"/>
          <w:szCs w:val="24"/>
        </w:rPr>
        <w:t>α</w:t>
      </w:r>
      <w:r>
        <w:rPr>
          <w:rFonts w:eastAsia="Times New Roman" w:cs="Times New Roman"/>
          <w:szCs w:val="24"/>
        </w:rPr>
        <w:t xml:space="preserve">νατολική, στη </w:t>
      </w:r>
      <w:r>
        <w:rPr>
          <w:rFonts w:eastAsia="Times New Roman" w:cs="Times New Roman"/>
          <w:szCs w:val="24"/>
        </w:rPr>
        <w:t>β</w:t>
      </w:r>
      <w:r>
        <w:rPr>
          <w:rFonts w:eastAsia="Times New Roman" w:cs="Times New Roman"/>
          <w:szCs w:val="24"/>
        </w:rPr>
        <w:t>όρεια κ</w:t>
      </w:r>
      <w:r>
        <w:rPr>
          <w:rFonts w:eastAsia="Times New Roman" w:cs="Times New Roman"/>
          <w:szCs w:val="24"/>
        </w:rPr>
        <w:t xml:space="preserve">αι στη </w:t>
      </w:r>
      <w:r>
        <w:rPr>
          <w:rFonts w:eastAsia="Times New Roman" w:cs="Times New Roman"/>
          <w:szCs w:val="24"/>
        </w:rPr>
        <w:t>δ</w:t>
      </w:r>
      <w:r>
        <w:rPr>
          <w:rFonts w:eastAsia="Times New Roman" w:cs="Times New Roman"/>
          <w:szCs w:val="24"/>
        </w:rPr>
        <w:t xml:space="preserve">υτική Αττική και είναι τα ίδια. Πείτε μου λοιπόν με ποια κριτήρια εσείς χωρίζετε την περιοχή, γιατί απομονώνετε τη </w:t>
      </w:r>
      <w:r>
        <w:rPr>
          <w:rFonts w:eastAsia="Times New Roman" w:cs="Times New Roman"/>
          <w:szCs w:val="24"/>
        </w:rPr>
        <w:t>δ</w:t>
      </w:r>
      <w:r>
        <w:rPr>
          <w:rFonts w:eastAsia="Times New Roman" w:cs="Times New Roman"/>
          <w:szCs w:val="24"/>
        </w:rPr>
        <w:t>υτική Αττική; Γιατί το κάνετε; Για περαιτέρω υποβάθμιση; Διότι περί αυτού πρόκειται. Μία περιοχή που έχει δεκαπέντε Βουλευτές να εκπ</w:t>
      </w:r>
      <w:r>
        <w:rPr>
          <w:rFonts w:eastAsia="Times New Roman" w:cs="Times New Roman"/>
          <w:szCs w:val="24"/>
        </w:rPr>
        <w:t>ροσωπείται, όπως είπα σε όλο το φάσμα, εσείς να τους περιορίσετε στους τέσσερις και μας λέτε ότι είναι για το καλό τους! Αυτό γίνεται στο όνομα της δημοκρατίας. Είναι για το καλό, που δεν σας ζήτησαν. Είναι για το καλό που δεν ξέρουν. Είναι για το καλό που</w:t>
      </w:r>
      <w:r>
        <w:rPr>
          <w:rFonts w:eastAsia="Times New Roman" w:cs="Times New Roman"/>
          <w:szCs w:val="24"/>
        </w:rPr>
        <w:t xml:space="preserve"> υπόσχεσθε.</w:t>
      </w:r>
    </w:p>
    <w:p w14:paraId="53B9BB3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Θα έλεγα, κύριε Υπουργέ, ότι δεν πρέπει να επιμείνετε τουλάχιστον στην Περιφέρεια Αττικής. Για τη Β΄ Αθηνών υπάρχουν συνάδελφοι που ξέρουν να επιχειρηματολογήσουν υπέρ ή κατά. Για την Περιφέρεια Αττικής κάνετε ένα πολύ μεγάλο λάθος, οδηγείτε μί</w:t>
      </w:r>
      <w:r>
        <w:rPr>
          <w:rFonts w:eastAsia="Times New Roman" w:cs="Times New Roman"/>
          <w:szCs w:val="24"/>
        </w:rPr>
        <w:t xml:space="preserve">α περιοχή –αν θέλετε- στο χάος. Και δεν ξέρω ποιες κομματικές ή μικροπολιτικές σκοπιμότητες θέλετε να εξυπηρετήσετε, θα φανούν στην πορεία και θα αποκαλυφθούν προφανώς, αλλά θα έλεγα αυτήν την ώρα να μην προχωρήσετε. Από τη στιγμή που υπάρχουν περιφέρειες </w:t>
      </w:r>
      <w:r>
        <w:rPr>
          <w:rFonts w:eastAsia="Times New Roman" w:cs="Times New Roman"/>
          <w:szCs w:val="24"/>
        </w:rPr>
        <w:t xml:space="preserve">που δημιουργούνται στη Β΄ </w:t>
      </w:r>
      <w:r>
        <w:rPr>
          <w:rFonts w:eastAsia="Times New Roman" w:cs="Times New Roman"/>
          <w:szCs w:val="24"/>
        </w:rPr>
        <w:lastRenderedPageBreak/>
        <w:t>Αθηνών: Με δεκαοκτώ έδρες ο Νότιος Τομέας, με δεκαπέντε έδρες ο Βόρειος Τομέας, με δεκαέξι έδρες η Α΄ Θεσσαλονίκης, να παραμείνει με δεκαπέντε έδρες και η Περιφέρεια Νομού Αττικής, για να αντιμετωπίσει τα προβλήματά της με τη δυνα</w:t>
      </w:r>
      <w:r>
        <w:rPr>
          <w:rFonts w:eastAsia="Times New Roman" w:cs="Times New Roman"/>
          <w:szCs w:val="24"/>
        </w:rPr>
        <w:t>τή εκπροσώπηση που έχει, με τους δεκαπέντε Βουλευτές.</w:t>
      </w:r>
    </w:p>
    <w:p w14:paraId="53B9BB3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 Ευχαριστώ, κύριοι συνάδελφοι.</w:t>
      </w:r>
    </w:p>
    <w:p w14:paraId="53B9BB34"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B9BB35"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501006">
        <w:rPr>
          <w:rFonts w:eastAsia="Times New Roman" w:cs="Times New Roman"/>
          <w:b/>
          <w:szCs w:val="24"/>
        </w:rPr>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Pr>
          <w:rFonts w:eastAsia="Times New Roman" w:cs="Times New Roman"/>
          <w:szCs w:val="24"/>
        </w:rPr>
        <w:t xml:space="preserve">Τον λόγο έχει ο κ. Παναγιώτης </w:t>
      </w:r>
      <w:proofErr w:type="spellStart"/>
      <w:r>
        <w:rPr>
          <w:rFonts w:eastAsia="Times New Roman" w:cs="Times New Roman"/>
          <w:szCs w:val="24"/>
        </w:rPr>
        <w:t>Σκουρολιάκος</w:t>
      </w:r>
      <w:proofErr w:type="spellEnd"/>
      <w:r>
        <w:rPr>
          <w:rFonts w:eastAsia="Times New Roman" w:cs="Times New Roman"/>
          <w:szCs w:val="24"/>
        </w:rPr>
        <w:t xml:space="preserve"> από τον ΣΥΡ</w:t>
      </w:r>
      <w:r>
        <w:rPr>
          <w:rFonts w:eastAsia="Times New Roman" w:cs="Times New Roman"/>
          <w:szCs w:val="24"/>
        </w:rPr>
        <w:t>ΙΖΑ.</w:t>
      </w:r>
    </w:p>
    <w:p w14:paraId="53B9BB36"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Και μετά θα ακολουθήσει ο Κοινοβουλευτικός Εκπρόσωπος του Κομμουνιστικού Κόμματος, ο κ. </w:t>
      </w:r>
      <w:proofErr w:type="spellStart"/>
      <w:r>
        <w:rPr>
          <w:rFonts w:eastAsia="Times New Roman" w:cs="Times New Roman"/>
          <w:szCs w:val="24"/>
        </w:rPr>
        <w:t>Καραθανασόπουλος</w:t>
      </w:r>
      <w:proofErr w:type="spellEnd"/>
      <w:r>
        <w:rPr>
          <w:rFonts w:eastAsia="Times New Roman" w:cs="Times New Roman"/>
          <w:szCs w:val="24"/>
        </w:rPr>
        <w:t>.</w:t>
      </w:r>
    </w:p>
    <w:p w14:paraId="53B9BB3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Σκουρολιάκο</w:t>
      </w:r>
      <w:proofErr w:type="spellEnd"/>
      <w:r>
        <w:rPr>
          <w:rFonts w:eastAsia="Times New Roman" w:cs="Times New Roman"/>
          <w:szCs w:val="24"/>
        </w:rPr>
        <w:t>, έχετε τον λόγο.</w:t>
      </w:r>
    </w:p>
    <w:p w14:paraId="53B9BB3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14:paraId="53B9BB3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εκλέγομαι στην Αττική, όπου </w:t>
      </w:r>
      <w:r>
        <w:rPr>
          <w:rFonts w:eastAsia="Times New Roman" w:cs="Times New Roman"/>
          <w:szCs w:val="24"/>
        </w:rPr>
        <w:t xml:space="preserve">εκλέγεται και ο αγαπητός φίλος κ. Βλάχος, πρέπει να πούμε ότι μία περιφέρεια που ξεκινάει από τα Μέγαρα, φτάνει δέκα λεπτά πριν από τη Θήβα, </w:t>
      </w:r>
      <w:r>
        <w:rPr>
          <w:rFonts w:eastAsia="Times New Roman" w:cs="Times New Roman"/>
          <w:szCs w:val="24"/>
        </w:rPr>
        <w:lastRenderedPageBreak/>
        <w:t>κατεβαίνει στον Μαραθώνα, κατεβαίνει στο Σούνιο και τελειώνει στη Βάρη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Βουλιαγμένη δεν είναι μία περιφέρεια που μ</w:t>
      </w:r>
      <w:r>
        <w:rPr>
          <w:rFonts w:eastAsia="Times New Roman" w:cs="Times New Roman"/>
          <w:szCs w:val="24"/>
        </w:rPr>
        <w:t xml:space="preserve">πορεί να είναι λειτουργική. Ένα κομμάτι της περιφέρειας, το οποίο πληρώνει όλη αυτή την κακοδαιμονία, είναι ακριβώς η πολύπαθη </w:t>
      </w:r>
      <w:r>
        <w:rPr>
          <w:rFonts w:eastAsia="Times New Roman" w:cs="Times New Roman"/>
          <w:szCs w:val="24"/>
        </w:rPr>
        <w:t>δ</w:t>
      </w:r>
      <w:r>
        <w:rPr>
          <w:rFonts w:eastAsia="Times New Roman" w:cs="Times New Roman"/>
          <w:szCs w:val="24"/>
        </w:rPr>
        <w:t>υτική Αττική…</w:t>
      </w:r>
    </w:p>
    <w:p w14:paraId="53B9BB3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Που υπάρχει…</w:t>
      </w:r>
    </w:p>
    <w:p w14:paraId="53B9BB3B"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501006">
        <w:rPr>
          <w:rFonts w:eastAsia="Times New Roman" w:cs="Times New Roman"/>
          <w:b/>
          <w:szCs w:val="24"/>
        </w:rPr>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Pr>
          <w:rFonts w:eastAsia="Times New Roman" w:cs="Times New Roman"/>
          <w:szCs w:val="24"/>
        </w:rPr>
        <w:t xml:space="preserve">Σας παρακαλώ, κύριε Βλάχο. </w:t>
      </w:r>
    </w:p>
    <w:p w14:paraId="53B9BB3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w:t>
      </w:r>
      <w:r>
        <w:rPr>
          <w:rFonts w:eastAsia="Times New Roman" w:cs="Times New Roman"/>
          <w:b/>
          <w:szCs w:val="24"/>
        </w:rPr>
        <w:t>ΥΡΟΛΙΑΚΟΣ:</w:t>
      </w:r>
      <w:r>
        <w:rPr>
          <w:rFonts w:eastAsia="Times New Roman" w:cs="Times New Roman"/>
          <w:szCs w:val="24"/>
        </w:rPr>
        <w:t xml:space="preserve"> …όπου δεν είχε δεκαπέντε Βουλευτές η </w:t>
      </w:r>
      <w:r>
        <w:rPr>
          <w:rFonts w:eastAsia="Times New Roman" w:cs="Times New Roman"/>
          <w:szCs w:val="24"/>
        </w:rPr>
        <w:t>δ</w:t>
      </w:r>
      <w:r>
        <w:rPr>
          <w:rFonts w:eastAsia="Times New Roman" w:cs="Times New Roman"/>
          <w:szCs w:val="24"/>
        </w:rPr>
        <w:t>υτική Αττική, είχε δεκαπέντε Βουλευτές όλη αυτή η περιφέρεια που είπα. Και τώρα θα έχει τέσσερις δικούς της Βουλευτές.</w:t>
      </w:r>
    </w:p>
    <w:p w14:paraId="53B9BB3D"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501006">
        <w:rPr>
          <w:rFonts w:eastAsia="Times New Roman" w:cs="Times New Roman"/>
          <w:b/>
          <w:szCs w:val="24"/>
        </w:rPr>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sidRPr="00501006">
        <w:rPr>
          <w:rFonts w:eastAsia="Times New Roman" w:cs="Times New Roman"/>
          <w:szCs w:val="24"/>
        </w:rPr>
        <w:t>Κ</w:t>
      </w:r>
      <w:r>
        <w:rPr>
          <w:rFonts w:eastAsia="Times New Roman" w:cs="Times New Roman"/>
          <w:szCs w:val="24"/>
        </w:rPr>
        <w:t xml:space="preserve">ύριε </w:t>
      </w:r>
      <w:proofErr w:type="spellStart"/>
      <w:r>
        <w:rPr>
          <w:rFonts w:eastAsia="Times New Roman" w:cs="Times New Roman"/>
          <w:szCs w:val="24"/>
        </w:rPr>
        <w:t>Σκουρολιάκο</w:t>
      </w:r>
      <w:proofErr w:type="spellEnd"/>
      <w:r>
        <w:rPr>
          <w:rFonts w:eastAsia="Times New Roman" w:cs="Times New Roman"/>
          <w:szCs w:val="24"/>
        </w:rPr>
        <w:t>, παρακαλώ επί του νομοσχεδίου.</w:t>
      </w:r>
    </w:p>
    <w:p w14:paraId="53B9BB3E"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ΠΑΝΑΓ</w:t>
      </w:r>
      <w:r>
        <w:rPr>
          <w:rFonts w:eastAsia="Times New Roman" w:cs="Times New Roman"/>
          <w:b/>
          <w:szCs w:val="24"/>
        </w:rPr>
        <w:t>ΙΩΤΗΣ (ΠΑΝΟΣ) ΣΚΟΥΡΟΛΙΑΚΟΣ:</w:t>
      </w:r>
      <w:r>
        <w:rPr>
          <w:rFonts w:eastAsia="Times New Roman" w:cs="Times New Roman"/>
          <w:szCs w:val="24"/>
        </w:rPr>
        <w:t xml:space="preserve"> Ναι, επί του νομοσχεδίου είναι αυτό.</w:t>
      </w:r>
    </w:p>
    <w:p w14:paraId="53B9BB3F"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501006">
        <w:rPr>
          <w:rFonts w:eastAsia="Times New Roman" w:cs="Times New Roman"/>
          <w:b/>
          <w:szCs w:val="24"/>
        </w:rPr>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Pr>
          <w:rFonts w:eastAsia="Times New Roman" w:cs="Times New Roman"/>
          <w:szCs w:val="24"/>
        </w:rPr>
        <w:t xml:space="preserve">Ναι, ναι. Μην </w:t>
      </w:r>
      <w:proofErr w:type="spellStart"/>
      <w:r>
        <w:rPr>
          <w:rFonts w:eastAsia="Times New Roman" w:cs="Times New Roman"/>
          <w:szCs w:val="24"/>
        </w:rPr>
        <w:t>αναφέρεσθε</w:t>
      </w:r>
      <w:proofErr w:type="spellEnd"/>
      <w:r>
        <w:rPr>
          <w:rFonts w:eastAsia="Times New Roman" w:cs="Times New Roman"/>
          <w:szCs w:val="24"/>
        </w:rPr>
        <w:t xml:space="preserve"> προσωπικά στον κ. Βλάχο.</w:t>
      </w:r>
    </w:p>
    <w:p w14:paraId="53B9BB40"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(ΠΑΝΟΣ) ΣΚΟΥΡΟΛΙΑΚΟΣ:</w:t>
      </w:r>
      <w:r>
        <w:rPr>
          <w:rFonts w:eastAsia="Times New Roman" w:cs="Times New Roman"/>
          <w:szCs w:val="24"/>
        </w:rPr>
        <w:t xml:space="preserve"> Αγαπητές και αγαπητοί συνάδελφοι, αξίωμα είναι ό,τι όλα αυτά τα χρόνια λέγ</w:t>
      </w:r>
      <w:r>
        <w:rPr>
          <w:rFonts w:eastAsia="Times New Roman" w:cs="Times New Roman"/>
          <w:szCs w:val="24"/>
        </w:rPr>
        <w:t xml:space="preserve">αμε ότι ο πρώτος βαθμός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και ο δεύτερος είναι κοντά στον πολίτη, υπάρχει άμεση παρέμβαση, έλεγχος, συνεργασία, όλοι αποθεώνουμε τον πρώτο βαθμό και τον δεύτερο ως ένα σημαντικό, δημοκρατικό κεκτημένο. Είναι έτσι; </w:t>
      </w:r>
    </w:p>
    <w:p w14:paraId="53B9BB41"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Στις προηγούμενες δημοτικές εκλογές στην Αθήνα, στην πρώτη Κυριακή η «Ανοιχτή Πόλη» πήρε πέντε έδρες και ο συνδυασμός «Δικαίωμα στην Πόλη» πήρε πέντε έδρες. Στη δεύτερη Κυριακή, με δυόμισι χιλιάδες παραπάνω ψήφους, μόνο για όλη την Αθήνα, για τον Δήμο Αθήν</w:t>
      </w:r>
      <w:r>
        <w:rPr>
          <w:rFonts w:eastAsia="Times New Roman" w:cs="Times New Roman"/>
          <w:szCs w:val="24"/>
        </w:rPr>
        <w:t>ας, ο συνδυασμός «Δικαίωμα στην Πόλη» πήρε είκοσι πέντε έδρες ακόμα και η «Ανοιχτή Πόλη» παρέμεινε στις πέντε έδρες. Αυτό είναι δημοκρατία, κυρίες και κύριοι; Αυτό το αξίωμα επίσης, είναι κοντά στον πολίτη; Ναι, είναι κοντά στον πολίτη, τόσο κοντά που οι π</w:t>
      </w:r>
      <w:r>
        <w:rPr>
          <w:rFonts w:eastAsia="Times New Roman" w:cs="Times New Roman"/>
          <w:szCs w:val="24"/>
        </w:rPr>
        <w:t>αρανομίες γίνονται αντιληπτές διά γυμνού οφθαλμού. Θα μιλήσουμε παρακάτω για τις παρανομίες.</w:t>
      </w:r>
    </w:p>
    <w:p w14:paraId="53B9BB42"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Το προηγούμενο σύστημα υποτίθεται ότι εξασφάλιζε την απρόσκοπτη λειτουργία της δημοτικής αρχής, γιατί ο δήμαρχος </w:t>
      </w:r>
      <w:r>
        <w:rPr>
          <w:rFonts w:eastAsia="Times New Roman"/>
          <w:szCs w:val="24"/>
        </w:rPr>
        <w:lastRenderedPageBreak/>
        <w:t>είχε λυμένα τα χέρια του να κάνει ό,τι θέλει χωρίς</w:t>
      </w:r>
      <w:r>
        <w:rPr>
          <w:rFonts w:eastAsia="Times New Roman"/>
          <w:szCs w:val="24"/>
        </w:rPr>
        <w:t xml:space="preserve"> να τον εμποδίζει καμμία αντιπολίτευση. Δημιουργήθηκε έτσι ένα </w:t>
      </w:r>
      <w:proofErr w:type="spellStart"/>
      <w:r>
        <w:rPr>
          <w:rFonts w:eastAsia="Times New Roman"/>
          <w:szCs w:val="24"/>
        </w:rPr>
        <w:t>δημαρχοκεντρικό</w:t>
      </w:r>
      <w:proofErr w:type="spellEnd"/>
      <w:r>
        <w:rPr>
          <w:rFonts w:eastAsia="Times New Roman"/>
          <w:szCs w:val="24"/>
        </w:rPr>
        <w:t xml:space="preserve">, καταπιεστικό σύστημα που όλοι ζούμε στις γειτονιές μας. Θα μου επιτρέψετε να σας πω ότι κι εγώ </w:t>
      </w:r>
      <w:r>
        <w:rPr>
          <w:rFonts w:eastAsia="Times New Roman"/>
          <w:szCs w:val="24"/>
        </w:rPr>
        <w:t xml:space="preserve">ως </w:t>
      </w:r>
      <w:r>
        <w:rPr>
          <w:rFonts w:eastAsia="Times New Roman"/>
          <w:szCs w:val="24"/>
        </w:rPr>
        <w:t xml:space="preserve">δέκα χρόνια </w:t>
      </w:r>
      <w:r>
        <w:rPr>
          <w:rFonts w:eastAsia="Times New Roman"/>
          <w:szCs w:val="24"/>
        </w:rPr>
        <w:t>δ</w:t>
      </w:r>
      <w:r>
        <w:rPr>
          <w:rFonts w:eastAsia="Times New Roman"/>
          <w:szCs w:val="24"/>
        </w:rPr>
        <w:t xml:space="preserve">ιευθυντής </w:t>
      </w:r>
      <w:r>
        <w:rPr>
          <w:rFonts w:eastAsia="Times New Roman"/>
          <w:szCs w:val="24"/>
        </w:rPr>
        <w:t>δ</w:t>
      </w:r>
      <w:r>
        <w:rPr>
          <w:rFonts w:eastAsia="Times New Roman"/>
          <w:szCs w:val="24"/>
        </w:rPr>
        <w:t xml:space="preserve">ημοτικού </w:t>
      </w:r>
      <w:r>
        <w:rPr>
          <w:rFonts w:eastAsia="Times New Roman"/>
          <w:szCs w:val="24"/>
        </w:rPr>
        <w:t>π</w:t>
      </w:r>
      <w:r>
        <w:rPr>
          <w:rFonts w:eastAsia="Times New Roman"/>
          <w:szCs w:val="24"/>
        </w:rPr>
        <w:t xml:space="preserve">εριφερειακού </w:t>
      </w:r>
      <w:r>
        <w:rPr>
          <w:rFonts w:eastAsia="Times New Roman"/>
          <w:szCs w:val="24"/>
        </w:rPr>
        <w:t>θ</w:t>
      </w:r>
      <w:r>
        <w:rPr>
          <w:rFonts w:eastAsia="Times New Roman"/>
          <w:szCs w:val="24"/>
        </w:rPr>
        <w:t>εάτρου το ένιωσα στο πετσί μου</w:t>
      </w:r>
      <w:r>
        <w:rPr>
          <w:rFonts w:eastAsia="Times New Roman"/>
          <w:szCs w:val="24"/>
        </w:rPr>
        <w:t xml:space="preserve"> και είδα πώς λειτουργεί όλο αυτό το τερατούργημα του </w:t>
      </w:r>
      <w:proofErr w:type="spellStart"/>
      <w:r>
        <w:rPr>
          <w:rFonts w:eastAsia="Times New Roman"/>
          <w:szCs w:val="24"/>
        </w:rPr>
        <w:t>δημαρχοκεντρισμού</w:t>
      </w:r>
      <w:proofErr w:type="spellEnd"/>
      <w:r>
        <w:rPr>
          <w:rFonts w:eastAsia="Times New Roman"/>
          <w:szCs w:val="24"/>
        </w:rPr>
        <w:t>, αυτή η απόλυτη εξουσία που παρότρυνε, διευκόλυνε παρανομίες. Ακόμα και άγιοι που ήταν μερικοί, παρασύρθηκαν και έκαναν παρανομίες. Ακόμα και τώρα τελευταία, τις προηγούμενες μέρες ζήσ</w:t>
      </w:r>
      <w:r>
        <w:rPr>
          <w:rFonts w:eastAsia="Times New Roman"/>
          <w:szCs w:val="24"/>
        </w:rPr>
        <w:t>αμε καινούργια καταδικαστική απόφαση για τον πρώην Δήμαρχο Θεσσαλονίκης, τον κ. Παπαγεωργόπουλο, τώρα ακόμα πάλι, πριν από δυο-τρεις μέρες για τον πρώην Περιφερειάρχη της Κεντρικής Μακεδονίας, τον κ. Ψωμιάδη. Πρώην και οι δύο σημαίνοντα στελέχη της Νέας Δη</w:t>
      </w:r>
      <w:r>
        <w:rPr>
          <w:rFonts w:eastAsia="Times New Roman"/>
          <w:szCs w:val="24"/>
        </w:rPr>
        <w:t>μοκρατίας.</w:t>
      </w:r>
    </w:p>
    <w:p w14:paraId="53B9BB43"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Αυτή η επιδότηση της απόλυτης εξουσίας έχει πραγματικά καταστροφικά αποτελέσματα και για τους πολίτες αλλά και για τον θεσμό. Πριμοδοτήθηκε αυτή η επιδότηση της απόλυτης </w:t>
      </w:r>
      <w:r>
        <w:rPr>
          <w:rFonts w:eastAsia="Times New Roman"/>
          <w:szCs w:val="24"/>
        </w:rPr>
        <w:lastRenderedPageBreak/>
        <w:t>εξουσίας αντί της συναίνεσης, της συνεργασίας και της συνεννόησης. Στο παρό</w:t>
      </w:r>
      <w:r>
        <w:rPr>
          <w:rFonts w:eastAsia="Times New Roman"/>
          <w:szCs w:val="24"/>
        </w:rPr>
        <w:t xml:space="preserve">ν νομοσχέδιο προωθείται η κουλτούρα της δημοκρατικής συνεργασίας. Υπάρχουν διατάξεις που ενισχύουν την αντιπροσωπευτικότητα, τη δημοκρατική έκφραση, τη συμμετοχή των πολιτών, ενισχύουν δομές που ελέγχουν και ανατρέπουν την ολοκληρωτική </w:t>
      </w:r>
      <w:proofErr w:type="spellStart"/>
      <w:r>
        <w:rPr>
          <w:rFonts w:eastAsia="Times New Roman"/>
          <w:szCs w:val="24"/>
        </w:rPr>
        <w:t>μονοπαραταξιακή</w:t>
      </w:r>
      <w:proofErr w:type="spellEnd"/>
      <w:r>
        <w:rPr>
          <w:rFonts w:eastAsia="Times New Roman"/>
          <w:szCs w:val="24"/>
        </w:rPr>
        <w:t xml:space="preserve"> λογι</w:t>
      </w:r>
      <w:r>
        <w:rPr>
          <w:rFonts w:eastAsia="Times New Roman"/>
          <w:szCs w:val="24"/>
        </w:rPr>
        <w:t>κή.</w:t>
      </w:r>
    </w:p>
    <w:p w14:paraId="53B9BB44" w14:textId="77777777" w:rsidR="00D9389E" w:rsidRDefault="0030006C">
      <w:pPr>
        <w:spacing w:line="600" w:lineRule="auto"/>
        <w:ind w:firstLine="720"/>
        <w:contextualSpacing/>
        <w:jc w:val="both"/>
        <w:rPr>
          <w:rFonts w:eastAsia="Times New Roman"/>
          <w:szCs w:val="24"/>
        </w:rPr>
      </w:pPr>
      <w:r>
        <w:rPr>
          <w:rFonts w:eastAsia="Times New Roman"/>
          <w:szCs w:val="24"/>
        </w:rPr>
        <w:t>Αντιπαρατίθεται αυτό το νομοσχέδιο στη μονολιθικότητα και στην ισοπεδωτική λογική ότι όλοι, ας πούμε, οι δήμοι είναι ίδιοι. Δεν είναι όλοι. Ένας μικρός νησιωτικός δήμος έχει τα ίδια προβλήματα με τον Δήμο Αθήνας, του Περιστερίου ή του Αιγάλεω; Προσδιορ</w:t>
      </w:r>
      <w:r>
        <w:rPr>
          <w:rFonts w:eastAsia="Times New Roman"/>
          <w:szCs w:val="24"/>
        </w:rPr>
        <w:t xml:space="preserve">ίζονται, λοιπόν, έξι κατηγορίες δήμων, καταργώντας λογικές που υπήρχαν σε βάρος των μικρών δήμων. Θεσπίζεται η απλή αναλογική. Καταργείται το 60% των εδρών τη δεύτερη Κυριακή με μία ψήφο διαφορά από ένα παραμορφωτικό και </w:t>
      </w:r>
      <w:proofErr w:type="spellStart"/>
      <w:r>
        <w:rPr>
          <w:rFonts w:eastAsia="Times New Roman"/>
          <w:szCs w:val="24"/>
        </w:rPr>
        <w:t>καλπονοθευτικό</w:t>
      </w:r>
      <w:proofErr w:type="spellEnd"/>
      <w:r>
        <w:rPr>
          <w:rFonts w:eastAsia="Times New Roman"/>
          <w:szCs w:val="24"/>
        </w:rPr>
        <w:t xml:space="preserve"> σύστημα.</w:t>
      </w:r>
    </w:p>
    <w:p w14:paraId="53B9BB45"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Οι </w:t>
      </w:r>
      <w:proofErr w:type="spellStart"/>
      <w:r>
        <w:rPr>
          <w:rFonts w:eastAsia="Times New Roman"/>
          <w:szCs w:val="24"/>
        </w:rPr>
        <w:t>αντιπερι</w:t>
      </w:r>
      <w:r>
        <w:rPr>
          <w:rFonts w:eastAsia="Times New Roman"/>
          <w:szCs w:val="24"/>
        </w:rPr>
        <w:t>φερειάρχες</w:t>
      </w:r>
      <w:proofErr w:type="spellEnd"/>
      <w:r>
        <w:rPr>
          <w:rFonts w:eastAsia="Times New Roman"/>
          <w:szCs w:val="24"/>
        </w:rPr>
        <w:t xml:space="preserve"> και αντιδήμαρχοι εκλέγονται από τα συμβούλια προωθώντας συνθέσεις, συνεργασίες και συναινέσεις. Αυτό είναι δημοκρατία. Υπάρχει -είναι πολύ σημαντικό </w:t>
      </w:r>
      <w:r>
        <w:rPr>
          <w:rFonts w:eastAsia="Times New Roman"/>
          <w:szCs w:val="24"/>
        </w:rPr>
        <w:lastRenderedPageBreak/>
        <w:t>αυτό- επιτροπή διαβούλευσης για πόλεις που έχουν κατοίκους πάνω από πέντε χιλιάδες. Αυτό είναι δ</w:t>
      </w:r>
      <w:r>
        <w:rPr>
          <w:rFonts w:eastAsia="Times New Roman"/>
          <w:szCs w:val="24"/>
        </w:rPr>
        <w:t>ημοκρατία.</w:t>
      </w:r>
    </w:p>
    <w:p w14:paraId="53B9BB46"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Για την κατάτμηση δεν μας είπατε τίποτα. Δεν καταλάβαμε. Δεν ήσασταν σαφείς. Εδώ ο </w:t>
      </w:r>
      <w:r>
        <w:rPr>
          <w:rFonts w:eastAsia="Times New Roman"/>
          <w:szCs w:val="24"/>
        </w:rPr>
        <w:t>ε</w:t>
      </w:r>
      <w:r>
        <w:rPr>
          <w:rFonts w:eastAsia="Times New Roman"/>
          <w:szCs w:val="24"/>
        </w:rPr>
        <w:t>ισηγητής της Νέας Δημοκρατίας με ένα αριστουργηματικό μπουρδούκλωμα δεν είπε τίποτα. Πότε θα αποφασίσετε; Δευτέρα, Τρίτη, Τετάρτη λέτε άλλα, Πέμπτη, Παρασκευή άλ</w:t>
      </w:r>
      <w:r>
        <w:rPr>
          <w:rFonts w:eastAsia="Times New Roman"/>
          <w:szCs w:val="24"/>
        </w:rPr>
        <w:t>λα και εγκαλέσατε την Κυβέρνηση για τον προβληματισμό που είχε ως προς την επιλογή της κατάλληλης λύσης. Ελπίζουμε να τα βρείτε μεταξύ σας και να αποφασίσετε.</w:t>
      </w:r>
    </w:p>
    <w:p w14:paraId="53B9BB47"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(Στο σημείο αυτό κτυπάει το κουδούνι λήξεως του </w:t>
      </w:r>
      <w:r>
        <w:rPr>
          <w:rFonts w:eastAsia="Times New Roman"/>
          <w:szCs w:val="24"/>
        </w:rPr>
        <w:t xml:space="preserve">χρόνου ομιλίας του </w:t>
      </w:r>
      <w:r>
        <w:rPr>
          <w:rFonts w:eastAsia="Times New Roman"/>
          <w:szCs w:val="24"/>
        </w:rPr>
        <w:t>κυρίου Βουλευτή)</w:t>
      </w:r>
    </w:p>
    <w:p w14:paraId="53B9BB48"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Η Αξιωματική </w:t>
      </w:r>
      <w:r>
        <w:rPr>
          <w:rFonts w:eastAsia="Times New Roman"/>
          <w:szCs w:val="24"/>
        </w:rPr>
        <w:t xml:space="preserve">Αντιπολίτευση, προφανώς αμήχανη μπρος </w:t>
      </w:r>
      <w:r>
        <w:rPr>
          <w:rFonts w:eastAsia="Times New Roman"/>
          <w:szCs w:val="24"/>
        </w:rPr>
        <w:t>σ</w:t>
      </w:r>
      <w:r>
        <w:rPr>
          <w:rFonts w:eastAsia="Times New Roman"/>
          <w:szCs w:val="24"/>
        </w:rPr>
        <w:t xml:space="preserve">το θετικό νομοσχέδιο, κατέφυγε στο αβανταδόρικο θέμα του </w:t>
      </w:r>
      <w:r>
        <w:rPr>
          <w:rFonts w:eastAsia="Times New Roman"/>
          <w:szCs w:val="24"/>
        </w:rPr>
        <w:t>μ</w:t>
      </w:r>
      <w:r>
        <w:rPr>
          <w:rFonts w:eastAsia="Times New Roman"/>
          <w:szCs w:val="24"/>
        </w:rPr>
        <w:t>ακεδονικού σε έναν παροξυσμό καπηλείας, για ένα θέμα που δημιουργήσατε και κακοφορμίσατε. Επίσης, πήραν γραμμή φαίνεται όλες οι καλές και οι καλοί συνάδελφοι τ</w:t>
      </w:r>
      <w:r>
        <w:rPr>
          <w:rFonts w:eastAsia="Times New Roman"/>
          <w:szCs w:val="24"/>
        </w:rPr>
        <w:t xml:space="preserve">ης Νέας Δημοκρατίας να κάνουν και προβλέψεις κομματικές. Μην στεναχωριέστε, και στις επόμενες βουλευτικές και στις επόμενες τοπικές εκλογές </w:t>
      </w:r>
      <w:r>
        <w:rPr>
          <w:rFonts w:eastAsia="Times New Roman"/>
          <w:szCs w:val="24"/>
        </w:rPr>
        <w:lastRenderedPageBreak/>
        <w:t>και στις επόμενες ευρωεκλογές θα είναι πρώτος ο ΣΥΡΙΖΑ και τα καλύτερα έρχονται.</w:t>
      </w:r>
    </w:p>
    <w:p w14:paraId="53B9BB49" w14:textId="77777777" w:rsidR="00D9389E" w:rsidRDefault="0030006C">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w:t>
      </w:r>
      <w:r>
        <w:rPr>
          <w:rFonts w:eastAsia="Times New Roman"/>
          <w:szCs w:val="24"/>
        </w:rPr>
        <w:t>αρακαλώ, κλείστε.</w:t>
      </w:r>
    </w:p>
    <w:p w14:paraId="53B9BB4A" w14:textId="77777777" w:rsidR="00D9389E" w:rsidRDefault="0030006C">
      <w:pPr>
        <w:spacing w:line="600" w:lineRule="auto"/>
        <w:ind w:firstLine="720"/>
        <w:contextualSpacing/>
        <w:jc w:val="both"/>
        <w:rPr>
          <w:rFonts w:eastAsia="Times New Roman"/>
          <w:szCs w:val="24"/>
        </w:rPr>
      </w:pPr>
      <w:r>
        <w:rPr>
          <w:rFonts w:eastAsia="Times New Roman"/>
          <w:b/>
          <w:szCs w:val="24"/>
        </w:rPr>
        <w:t>ΠΑΝΑΓΙΩΤΗΣ (ΠΑΝΟΣ) ΣΚΟΥΡΟΛΙΑΚΟΣ:</w:t>
      </w:r>
      <w:r>
        <w:rPr>
          <w:rFonts w:eastAsia="Times New Roman"/>
          <w:szCs w:val="24"/>
        </w:rPr>
        <w:t xml:space="preserve"> Μόνο όσοι έχουν βολευτεί, κυρίες και κύριοι -τελειώνω, κύριε Πρόεδρε, ευχαριστώ-, στην επικράτεια της απόλυτης εξουσίας να χειρίζονται τα πράγματα κατά το κομματικό δοκούν, διαφωνούν με αυτό το νομοσχέδιο.</w:t>
      </w:r>
      <w:r>
        <w:rPr>
          <w:rFonts w:eastAsia="Times New Roman"/>
          <w:szCs w:val="24"/>
        </w:rPr>
        <w:t xml:space="preserve"> Ομολογείτε την αλλεργία στις δημοκρατικές διαδικασίες -λυπάμαι να το πω-, πράγμα βέβαια που δεν περιμέναμε τώρα να το μάθουμε. Λοιδορήσατε ακόμα και την ισοτιμία της ψήφου.</w:t>
      </w:r>
    </w:p>
    <w:p w14:paraId="53B9BB4B" w14:textId="77777777" w:rsidR="00D9389E" w:rsidRDefault="0030006C">
      <w:pPr>
        <w:spacing w:line="600" w:lineRule="auto"/>
        <w:ind w:firstLine="720"/>
        <w:contextualSpacing/>
        <w:jc w:val="both"/>
        <w:rPr>
          <w:rFonts w:eastAsia="Times New Roman"/>
          <w:szCs w:val="24"/>
        </w:rPr>
      </w:pPr>
      <w:r>
        <w:rPr>
          <w:rFonts w:eastAsia="Times New Roman"/>
          <w:szCs w:val="24"/>
        </w:rPr>
        <w:t>Κυρίες και κύριοι, εμείς ακούμε την κοινωνία, γιατί είμαστε κομμάτι της και ό,τι ε</w:t>
      </w:r>
      <w:r>
        <w:rPr>
          <w:rFonts w:eastAsia="Times New Roman"/>
          <w:szCs w:val="24"/>
        </w:rPr>
        <w:t>ίναι δίκαιο το κάνουμε πράξη. Και όπως είπα και προηγουμένως, τα καλύτερα έρχονται για τον ελληνικό λαό.</w:t>
      </w:r>
    </w:p>
    <w:p w14:paraId="53B9BB4C" w14:textId="77777777" w:rsidR="00D9389E" w:rsidRDefault="0030006C">
      <w:pPr>
        <w:spacing w:line="600" w:lineRule="auto"/>
        <w:ind w:firstLine="720"/>
        <w:contextualSpacing/>
        <w:jc w:val="both"/>
        <w:rPr>
          <w:rFonts w:eastAsia="Times New Roman"/>
          <w:szCs w:val="24"/>
        </w:rPr>
      </w:pPr>
      <w:r>
        <w:rPr>
          <w:rFonts w:eastAsia="Times New Roman"/>
          <w:szCs w:val="24"/>
        </w:rPr>
        <w:t>Σας ευχαριστώ.</w:t>
      </w:r>
    </w:p>
    <w:p w14:paraId="53B9BB4D" w14:textId="77777777" w:rsidR="00D9389E" w:rsidRDefault="0030006C">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53B9BB4E" w14:textId="77777777" w:rsidR="00D9389E" w:rsidRDefault="0030006C">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Κοινοβουλευτικός Εκπρόσωπος του </w:t>
      </w:r>
      <w:r>
        <w:rPr>
          <w:rFonts w:eastAsia="Times New Roman"/>
          <w:szCs w:val="24"/>
        </w:rPr>
        <w:t xml:space="preserve">ΚΚΕ </w:t>
      </w:r>
      <w:r>
        <w:rPr>
          <w:rFonts w:eastAsia="Times New Roman"/>
          <w:szCs w:val="24"/>
        </w:rPr>
        <w:t xml:space="preserve">κ. </w:t>
      </w:r>
      <w:proofErr w:type="spellStart"/>
      <w:r>
        <w:rPr>
          <w:rFonts w:eastAsia="Times New Roman"/>
          <w:szCs w:val="24"/>
        </w:rPr>
        <w:t>Καρ</w:t>
      </w:r>
      <w:r>
        <w:rPr>
          <w:rFonts w:eastAsia="Times New Roman"/>
          <w:szCs w:val="24"/>
        </w:rPr>
        <w:t>αθανασόπουλος</w:t>
      </w:r>
      <w:proofErr w:type="spellEnd"/>
    </w:p>
    <w:p w14:paraId="53B9BB4F" w14:textId="77777777" w:rsidR="00D9389E" w:rsidRDefault="0030006C">
      <w:pPr>
        <w:spacing w:line="600" w:lineRule="auto"/>
        <w:ind w:firstLine="720"/>
        <w:contextualSpacing/>
        <w:jc w:val="both"/>
        <w:rPr>
          <w:rFonts w:eastAsia="Times New Roman"/>
          <w:szCs w:val="24"/>
        </w:rPr>
      </w:pPr>
      <w:r>
        <w:rPr>
          <w:rFonts w:eastAsia="Times New Roman"/>
          <w:b/>
          <w:szCs w:val="24"/>
        </w:rPr>
        <w:t>ΝΙΚΟΛΑΟΣ ΚΑΡΑΘΑΝΑΣΟΠΟΥΛΟΣ:</w:t>
      </w:r>
      <w:r>
        <w:rPr>
          <w:rFonts w:eastAsia="Times New Roman"/>
          <w:szCs w:val="24"/>
        </w:rPr>
        <w:t xml:space="preserve"> Ευχαριστώ, κύριε Πρόεδρε.</w:t>
      </w:r>
    </w:p>
    <w:p w14:paraId="53B9BB50" w14:textId="77777777" w:rsidR="00D9389E" w:rsidRDefault="0030006C">
      <w:pPr>
        <w:spacing w:line="600" w:lineRule="auto"/>
        <w:ind w:firstLine="720"/>
        <w:contextualSpacing/>
        <w:jc w:val="both"/>
        <w:rPr>
          <w:rFonts w:eastAsia="Times New Roman"/>
          <w:szCs w:val="24"/>
        </w:rPr>
      </w:pPr>
      <w:r>
        <w:rPr>
          <w:rFonts w:eastAsia="Times New Roman"/>
          <w:szCs w:val="24"/>
        </w:rPr>
        <w:t>Βεβαίως και σήμερα δεν ξεφύγαμε από την πεπατημένη, την πεπατημένη μιας βολικής αντιπαράθεσης τόσο για τον ΣΥΡΙΖΑ και την Κυβέρνηση όσο και για τη Νέα Δημοκρατία.</w:t>
      </w:r>
    </w:p>
    <w:p w14:paraId="53B9BB51" w14:textId="77777777" w:rsidR="00D9389E" w:rsidRDefault="0030006C">
      <w:pPr>
        <w:spacing w:line="600" w:lineRule="auto"/>
        <w:ind w:firstLine="720"/>
        <w:contextualSpacing/>
        <w:jc w:val="both"/>
        <w:rPr>
          <w:rFonts w:eastAsia="Times New Roman"/>
          <w:szCs w:val="24"/>
        </w:rPr>
      </w:pPr>
      <w:r w:rsidRPr="009146D3">
        <w:rPr>
          <w:rFonts w:eastAsia="Times New Roman"/>
          <w:szCs w:val="24"/>
        </w:rPr>
        <w:t xml:space="preserve"> </w:t>
      </w:r>
      <w:r>
        <w:rPr>
          <w:rFonts w:eastAsia="Times New Roman"/>
          <w:szCs w:val="24"/>
        </w:rPr>
        <w:t xml:space="preserve">Είναι μια αντιπαράθεση η </w:t>
      </w:r>
      <w:r>
        <w:rPr>
          <w:rFonts w:eastAsia="Times New Roman"/>
          <w:szCs w:val="24"/>
        </w:rPr>
        <w:t>οποία εστιάστηκε στο πήγαινε</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έλα της ημερομηνίας των δημοτικών και περιφερειακών εκλογών με τις αλλεπάλληλες τροπολογίες ή στο εκλογικό σύστημα για τις δημοτικές και περιφερειακές εκλογές και όλη αυτή η βολική αντιπαράθεση ακριβώς μόνο και μόνο για να αν</w:t>
      </w:r>
      <w:r>
        <w:rPr>
          <w:rFonts w:eastAsia="Times New Roman"/>
          <w:szCs w:val="24"/>
        </w:rPr>
        <w:t xml:space="preserve">απαραχθεί ένας ψευδεπίγραφος διαχωρισμός ανάμεσα στο χθες και στο σήμερα, στο φως και στο σκοτάδι και πάει λέγοντας, αλλά πάνω απ’ όλα για να συγκαλυφθεί η συμφωνία. </w:t>
      </w:r>
    </w:p>
    <w:p w14:paraId="53B9BB52" w14:textId="77777777" w:rsidR="00D9389E" w:rsidRDefault="0030006C">
      <w:pPr>
        <w:spacing w:line="600" w:lineRule="auto"/>
        <w:ind w:firstLine="720"/>
        <w:contextualSpacing/>
        <w:jc w:val="both"/>
        <w:rPr>
          <w:rFonts w:eastAsia="Times New Roman"/>
          <w:szCs w:val="24"/>
        </w:rPr>
      </w:pPr>
      <w:r>
        <w:rPr>
          <w:rFonts w:eastAsia="Times New Roman"/>
          <w:szCs w:val="24"/>
        </w:rPr>
        <w:t>Είναι χαρακτηριστικό ότι τόσο ο εισηγητής της Νέας Δημοκρατίας όσο και η εισηγήτρια του Π</w:t>
      </w:r>
      <w:r>
        <w:rPr>
          <w:rFonts w:eastAsia="Times New Roman"/>
          <w:szCs w:val="24"/>
        </w:rPr>
        <w:t xml:space="preserve">ΑΣΟΚ επικέντρωσαν την </w:t>
      </w:r>
      <w:r>
        <w:rPr>
          <w:rFonts w:eastAsia="Times New Roman"/>
          <w:szCs w:val="24"/>
        </w:rPr>
        <w:lastRenderedPageBreak/>
        <w:t>αντιπαράθεση μόνο σ’ αυτά. Δεν ανέφεραν τίποτα για όλα τα υπόλοιπα άρθρα του νομοσχεδίου και γι’ αυτά που προβλέπει μέσα από τη μεταρρύθμιση με βάση το σχέδιο «</w:t>
      </w:r>
      <w:r>
        <w:rPr>
          <w:rFonts w:eastAsia="Times New Roman"/>
          <w:szCs w:val="24"/>
        </w:rPr>
        <w:t>ΚΛΕΙΣΘΕΝΗΣ</w:t>
      </w:r>
      <w:r>
        <w:rPr>
          <w:rFonts w:eastAsia="Times New Roman"/>
          <w:szCs w:val="24"/>
        </w:rPr>
        <w:t xml:space="preserve">». </w:t>
      </w:r>
    </w:p>
    <w:p w14:paraId="53B9BB53" w14:textId="77777777" w:rsidR="00D9389E" w:rsidRDefault="0030006C">
      <w:pPr>
        <w:spacing w:line="600" w:lineRule="auto"/>
        <w:ind w:firstLine="720"/>
        <w:contextualSpacing/>
        <w:jc w:val="both"/>
        <w:rPr>
          <w:rFonts w:eastAsia="Times New Roman"/>
          <w:szCs w:val="24"/>
        </w:rPr>
      </w:pPr>
      <w:r>
        <w:rPr>
          <w:rFonts w:eastAsia="Times New Roman"/>
          <w:szCs w:val="24"/>
        </w:rPr>
        <w:t>Απ’ αυτήν την άποψη θέλουν να συγκαλύψουν τη συμφωνία τους π</w:t>
      </w:r>
      <w:r>
        <w:rPr>
          <w:rFonts w:eastAsia="Times New Roman"/>
          <w:szCs w:val="24"/>
        </w:rPr>
        <w:t>άνω στην ανάγκη της μεταρρύθμισης του αστικού κράτους, αλλά και των δομών του αστικού κράτους και την προσαρμογή των δομών του αστικού κράτους, όπως είναι οι δήμοι και οι περιφέρειες, στις ανάγκες του κεφαλαίου στη σημερινή φάση του καπιταλιστικού συστήματ</w:t>
      </w:r>
      <w:r>
        <w:rPr>
          <w:rFonts w:eastAsia="Times New Roman"/>
          <w:szCs w:val="24"/>
        </w:rPr>
        <w:t xml:space="preserve">ος και της οικονομίας. </w:t>
      </w:r>
    </w:p>
    <w:p w14:paraId="53B9BB54" w14:textId="77777777" w:rsidR="00D9389E" w:rsidRDefault="0030006C">
      <w:pPr>
        <w:spacing w:line="600" w:lineRule="auto"/>
        <w:ind w:firstLine="720"/>
        <w:contextualSpacing/>
        <w:jc w:val="both"/>
        <w:rPr>
          <w:rFonts w:eastAsia="Times New Roman"/>
          <w:szCs w:val="24"/>
        </w:rPr>
      </w:pPr>
      <w:r>
        <w:rPr>
          <w:rFonts w:eastAsia="Times New Roman"/>
          <w:szCs w:val="24"/>
        </w:rPr>
        <w:t>Πού βασίζεται ακριβώς αυτή η συμφωνία; Βασίζεται αφ</w:t>
      </w:r>
      <w:r>
        <w:rPr>
          <w:rFonts w:eastAsia="Times New Roman"/>
          <w:szCs w:val="24"/>
        </w:rPr>
        <w:t xml:space="preserve">’ </w:t>
      </w:r>
      <w:r>
        <w:rPr>
          <w:rFonts w:eastAsia="Times New Roman"/>
          <w:szCs w:val="24"/>
        </w:rPr>
        <w:t>ενός μεν στη συνέχεια. Άλλωστε και η ίδια η εισηγητική έκθεση του νομοσχεδίου μιλάει με τα καλύτερα λόγια για την προηγούμενη μεταρρύθμιση, τον «</w:t>
      </w:r>
      <w:r>
        <w:rPr>
          <w:rFonts w:eastAsia="Times New Roman"/>
          <w:szCs w:val="24"/>
        </w:rPr>
        <w:t>ΚΑΛΛΙΚΡΑΤΗ</w:t>
      </w:r>
      <w:r>
        <w:rPr>
          <w:rFonts w:eastAsia="Times New Roman"/>
          <w:szCs w:val="24"/>
        </w:rPr>
        <w:t xml:space="preserve">». </w:t>
      </w:r>
    </w:p>
    <w:p w14:paraId="53B9BB55" w14:textId="77777777" w:rsidR="00D9389E" w:rsidRDefault="0030006C">
      <w:pPr>
        <w:spacing w:line="600" w:lineRule="auto"/>
        <w:ind w:firstLine="720"/>
        <w:contextualSpacing/>
        <w:jc w:val="both"/>
        <w:rPr>
          <w:rFonts w:eastAsia="Times New Roman"/>
          <w:szCs w:val="24"/>
        </w:rPr>
      </w:pPr>
      <w:r>
        <w:rPr>
          <w:rFonts w:eastAsia="Times New Roman"/>
          <w:szCs w:val="24"/>
        </w:rPr>
        <w:t>Άρα λοιπόν, ο «</w:t>
      </w:r>
      <w:r>
        <w:rPr>
          <w:rFonts w:eastAsia="Times New Roman"/>
          <w:szCs w:val="24"/>
        </w:rPr>
        <w:t>ΚΛΕΙΣΘΕΝΗΣ</w:t>
      </w:r>
      <w:r>
        <w:rPr>
          <w:rFonts w:eastAsia="Times New Roman"/>
          <w:szCs w:val="24"/>
        </w:rPr>
        <w:t>» αποτελεί τη συνέχεια των προηγούμενων μεταρρυθμίσεων στους δήμους και στις περιφέρειες. Βασίζεται πάνω στη συνέχεια της ασκούμενης πολιτικής και από τη σημερινή Κυβέρνηση όσον αφορά τους δήμους και τις περιφέρειες.</w:t>
      </w:r>
    </w:p>
    <w:p w14:paraId="53B9BB56"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Ποια είναι τα βασικά σημεία α</w:t>
      </w:r>
      <w:r>
        <w:rPr>
          <w:rFonts w:eastAsia="Times New Roman"/>
          <w:szCs w:val="24"/>
        </w:rPr>
        <w:t>υτής της συμφωνίας, αυτής της συνέχειας; Πρώτα απ’ όλα, η μείωση των πόρων στους δήμους. Οι ΚΑΠ έχουν μειωθεί κατά 62% και η σημερινή Κυβέρνηση τούς διατηρεί σ’ αυτό το απαράδεκτα χαμηλό επίπεδο και μάλιστα στο μεσοπρόθεσμο σχέδιο μέχρι το 2022 θα παραμείν</w:t>
      </w:r>
      <w:r>
        <w:rPr>
          <w:rFonts w:eastAsia="Times New Roman"/>
          <w:szCs w:val="24"/>
        </w:rPr>
        <w:t xml:space="preserve">ουν σταθεροί μέχρι το 2022 οι ΚΑΠ που δίνονται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Μάλιστα, στη φιλοσοφία της Κυβέρνησης –είπε πάρα πολύ καθαρά ότι έχουμε περιορισμούς από το Σύνταγμα- είναι να αυξηθεί όλο και περισσότερο το κομμάτι των ιδίων πόρων σε σχέση με την κ</w:t>
      </w:r>
      <w:r>
        <w:rPr>
          <w:rFonts w:eastAsia="Times New Roman"/>
          <w:szCs w:val="24"/>
        </w:rPr>
        <w:t xml:space="preserve">ρατική χρηματοδότηση. </w:t>
      </w:r>
    </w:p>
    <w:p w14:paraId="53B9BB57" w14:textId="77777777" w:rsidR="00D9389E" w:rsidRDefault="0030006C">
      <w:pPr>
        <w:spacing w:line="600" w:lineRule="auto"/>
        <w:ind w:firstLine="720"/>
        <w:contextualSpacing/>
        <w:jc w:val="both"/>
        <w:rPr>
          <w:rFonts w:eastAsia="Times New Roman"/>
          <w:szCs w:val="24"/>
        </w:rPr>
      </w:pPr>
      <w:r>
        <w:rPr>
          <w:rFonts w:eastAsia="Times New Roman"/>
          <w:szCs w:val="24"/>
        </w:rPr>
        <w:t>Τι σημαίνει «ίδιοι πόροι» για τους δήμους; Σημαίνει επιχειρηματικότητα των δήμων. Το νομοσχέδιο είναι πάρα πολύ καθαρό, με ολόκληρο κεφάλαιο για την επιχειρηματικότητα. Σημαίνει εμπορευματοποίηση των λαϊκών αναγκών, περαιτέρω εμπορευ</w:t>
      </w:r>
      <w:r>
        <w:rPr>
          <w:rFonts w:eastAsia="Times New Roman"/>
          <w:szCs w:val="24"/>
        </w:rPr>
        <w:t>ματοποίηση, σημαίνει ανταποδοτικότητα. Το σχέδιο που είχε δοθεί στη δημοσιότητα προέβλεπε ακόμη και το πράσινο να περάσει στην ανταποδοτικότητα, δηλαδή να πληρώνουν για τις όποιες παροχές οι ίδιες οι λαϊκές οικογένειες, οι εργαζόμενοι για τις παροχές που θ</w:t>
      </w:r>
      <w:r>
        <w:rPr>
          <w:rFonts w:eastAsia="Times New Roman"/>
          <w:szCs w:val="24"/>
        </w:rPr>
        <w:t xml:space="preserve">α προσφέρουν οι δήμοι. Εστιάζει ακριβώς </w:t>
      </w:r>
      <w:r>
        <w:rPr>
          <w:rFonts w:eastAsia="Times New Roman"/>
          <w:szCs w:val="24"/>
        </w:rPr>
        <w:lastRenderedPageBreak/>
        <w:t xml:space="preserve">στην ανάγκη συνταγματικής αναθεώρησης για να μπορέσουν οι δήμοι να έχουν και φοροδοτική ικανότητα, δηλαδή να μπορούν να επιβάλουν, αλλά και να εισπράττουν φόρους. </w:t>
      </w:r>
    </w:p>
    <w:p w14:paraId="53B9BB58" w14:textId="77777777" w:rsidR="00D9389E" w:rsidRDefault="0030006C">
      <w:pPr>
        <w:spacing w:line="600" w:lineRule="auto"/>
        <w:ind w:firstLine="720"/>
        <w:contextualSpacing/>
        <w:jc w:val="both"/>
        <w:rPr>
          <w:rFonts w:eastAsia="Times New Roman"/>
          <w:szCs w:val="24"/>
        </w:rPr>
      </w:pPr>
      <w:r>
        <w:rPr>
          <w:rFonts w:eastAsia="Times New Roman"/>
          <w:szCs w:val="24"/>
        </w:rPr>
        <w:t>Αυτή, λοιπόν, είναι η λογική, η αντιλαϊκή, η αντιδρα</w:t>
      </w:r>
      <w:r>
        <w:rPr>
          <w:rFonts w:eastAsia="Times New Roman"/>
          <w:szCs w:val="24"/>
        </w:rPr>
        <w:t>στική λογική που μεταφέρει επί της ουσίας τα βάρη από το κράτος στους ίδιους τους δήμους και στην ανάγκη φορολόγησης του λαού. Σ</w:t>
      </w:r>
      <w:r>
        <w:rPr>
          <w:rFonts w:eastAsia="Times New Roman"/>
          <w:szCs w:val="24"/>
        </w:rPr>
        <w:t>ε</w:t>
      </w:r>
      <w:r>
        <w:rPr>
          <w:rFonts w:eastAsia="Times New Roman"/>
          <w:szCs w:val="24"/>
        </w:rPr>
        <w:t xml:space="preserve"> αυτήν τη λογική βρίσκεται άλλωστε και η μεταφορά των αρμοδιοτήτων στην παιδεία, στην υγεία, στην πρόνοια και σε μια σειρά από </w:t>
      </w:r>
      <w:r>
        <w:rPr>
          <w:rFonts w:eastAsia="Times New Roman"/>
          <w:szCs w:val="24"/>
        </w:rPr>
        <w:t xml:space="preserve">άλλες δραστηριότητες. Αυτή η μεταφορά των αρμοδιοτήτων σπάει τον ενιαίο χαρακτήρα που πρέπει να έχει μία δημόσια παροχή και οξύνει ακόμα περισσότερο τις ταξικές διακρίσεις. </w:t>
      </w:r>
    </w:p>
    <w:p w14:paraId="53B9BB59" w14:textId="77777777" w:rsidR="00D9389E" w:rsidRDefault="0030006C">
      <w:pPr>
        <w:spacing w:line="600" w:lineRule="auto"/>
        <w:ind w:firstLine="720"/>
        <w:contextualSpacing/>
        <w:jc w:val="both"/>
        <w:rPr>
          <w:rFonts w:eastAsia="Times New Roman"/>
          <w:szCs w:val="24"/>
        </w:rPr>
      </w:pPr>
      <w:r>
        <w:rPr>
          <w:rFonts w:eastAsia="Times New Roman"/>
          <w:szCs w:val="24"/>
        </w:rPr>
        <w:t>Φανταστείτε, λοιπόν, όταν μεταβιβαστούν αρμοδιότητες, τι παροχές θα έχουν δήμοι πο</w:t>
      </w:r>
      <w:r>
        <w:rPr>
          <w:rFonts w:eastAsia="Times New Roman"/>
          <w:szCs w:val="24"/>
        </w:rPr>
        <w:t xml:space="preserve">λύ μικροί, ορεινοί, νησιωτικοί δήμοι πάνω σ’ αυτά τα ζητήματα. Άρα λοιπόν, θα οξυνθούν ακόμα περισσότερο οι ταξικές διακρίσεις, θα υποβαθμιστούν οι παρεχόμενες από τους δήμους υπηρεσίες στην παιδεία, στην υγεία, στην πρόνοια και βεβαίως θα ενισχυθεί ακόμα </w:t>
      </w:r>
      <w:r>
        <w:rPr>
          <w:rFonts w:eastAsia="Times New Roman"/>
          <w:szCs w:val="24"/>
        </w:rPr>
        <w:t xml:space="preserve">περισσότερο η εμπορευματοποίηση αυτών των τομέων. </w:t>
      </w:r>
    </w:p>
    <w:p w14:paraId="53B9BB5A"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Δεύτερη συμφωνία η οποία υπάρχει</w:t>
      </w:r>
      <w:r w:rsidRPr="00371C14">
        <w:rPr>
          <w:rFonts w:eastAsia="Times New Roman"/>
          <w:szCs w:val="24"/>
        </w:rPr>
        <w:t>:</w:t>
      </w:r>
      <w:r>
        <w:rPr>
          <w:rFonts w:eastAsia="Times New Roman"/>
          <w:szCs w:val="24"/>
        </w:rPr>
        <w:t xml:space="preserve"> Στην ανάγκη οι δήμοι να έχουν επιχειρηματική δραστηριότητα και λειτουργία. Δεν διαφωνεί ούτε η Νέα Δημοκρατία ούτε το ΠΑΣΟΚ ή άλλα κόμματα. Μάλιστα, προβάλλει εδώ πέρα ο κ</w:t>
      </w:r>
      <w:r>
        <w:rPr>
          <w:rFonts w:eastAsia="Times New Roman"/>
          <w:szCs w:val="24"/>
        </w:rPr>
        <w:t>ύριος Υπουργός και στην εισηγητική έκθεση το ψευδεπίγραφο δίπολο ανάμεσα στο κράτος και τις ιδιωτικές επιχειρήσεις, λες και το κράτος δεν αποτελεί τον συλλογικό καπιταλιστή που επί της ουσίας το σύνολο των λειτουργιών του υποτάσσεται στις ανάγκες του κεφαλ</w:t>
      </w:r>
      <w:r>
        <w:rPr>
          <w:rFonts w:eastAsia="Times New Roman"/>
          <w:szCs w:val="24"/>
        </w:rPr>
        <w:t>αίου και των επιχειρηματικών ομίλων. Μάλιστα, προβάλλει ως μια νέα μορφή οικονομικής δραστηριότητας την κοινωνική οικονομία, προσπαθώντας μάταια –το έχουν προσπαθήσει πάρα πολλοί στο παρελθόν πριν από εσάς και από προηγούμενες δεκαετίες- να ηθικοποιήσει το</w:t>
      </w:r>
      <w:r>
        <w:rPr>
          <w:rFonts w:eastAsia="Times New Roman"/>
          <w:szCs w:val="24"/>
        </w:rPr>
        <w:t xml:space="preserve"> καπιταλιστικό σύστημα.</w:t>
      </w:r>
    </w:p>
    <w:p w14:paraId="53B9BB5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Θα θυμάστε τις περιβόητες επιχειρήσεις, τις εταιρείες λαϊκής βάσης. Ρωτήστε τους </w:t>
      </w:r>
      <w:r>
        <w:rPr>
          <w:rFonts w:eastAsia="Times New Roman" w:cs="Times New Roman"/>
          <w:szCs w:val="24"/>
        </w:rPr>
        <w:t>Κ</w:t>
      </w:r>
      <w:r>
        <w:rPr>
          <w:rFonts w:eastAsia="Times New Roman" w:cs="Times New Roman"/>
          <w:szCs w:val="24"/>
        </w:rPr>
        <w:t>ρητικούς Βουλευτές. Αυτές οι εταιρείες λαϊκής βάσης, πού κατέληξαν; Αυτές οι εταιρείες κατέληξαν ως ακτοπλοϊκές στα χέρια πολυεθνικών. Ή μήπως είναι π</w:t>
      </w:r>
      <w:r>
        <w:rPr>
          <w:rFonts w:eastAsia="Times New Roman" w:cs="Times New Roman"/>
          <w:szCs w:val="24"/>
        </w:rPr>
        <w:t xml:space="preserve">ρωτόγνωρο ζήτημα η επιχειρηματική δραστηριότητα στους Δήμους; Είχαν και πριν αυτήν τη δραστηριότητα. Τι έγιναν οι δημοτικές </w:t>
      </w:r>
      <w:r>
        <w:rPr>
          <w:rFonts w:eastAsia="Times New Roman" w:cs="Times New Roman"/>
          <w:szCs w:val="24"/>
        </w:rPr>
        <w:lastRenderedPageBreak/>
        <w:t>επιχειρήσεις; Ή χρεοκόπησαν αφήνοντας τεράστια χρέη στους δήμους που πρέπει τώρα η λαϊκή οικογένεια να τα αποπληρώσει –στο κόκκινο ε</w:t>
      </w:r>
      <w:r>
        <w:rPr>
          <w:rFonts w:eastAsia="Times New Roman" w:cs="Times New Roman"/>
          <w:szCs w:val="24"/>
        </w:rPr>
        <w:t>ίναι οι δήμοι-, ή εξαγοράστηκαν, εάν ήταν κερδοφόρες, από το κεφάλαιο. Γιατί υπάρχει πάντοτε η σιδερένια φτέρνα του καπιταλιστικού συστήματος. Η επιβίωση της όποιας οικονομικής δραστηριότητας εξαρτάται από την κερδοφορία της απλά και μόνο, από την καπιταλι</w:t>
      </w:r>
      <w:r>
        <w:rPr>
          <w:rFonts w:eastAsia="Times New Roman" w:cs="Times New Roman"/>
          <w:szCs w:val="24"/>
        </w:rPr>
        <w:t xml:space="preserve">στική κερδοφορία η οποία βγαίνει από τις πλάτες των εργαζόμενων με την εντατικοποίηση, βγαίνει από τα ίδια τα λαϊκά στρώματα που πληρώνουν πανάκριβα τις όποιες υπηρεσίες και τα όποια εμπορεύματα αγοράζουν. </w:t>
      </w:r>
    </w:p>
    <w:p w14:paraId="53B9BB5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Από αυτήν την άποψη και οι</w:t>
      </w:r>
      <w:r w:rsidRPr="00671E93">
        <w:rPr>
          <w:rFonts w:eastAsia="Times New Roman" w:cs="Times New Roman"/>
          <w:szCs w:val="24"/>
        </w:rPr>
        <w:t xml:space="preserve"> εταιρείες της λεγόμενη</w:t>
      </w:r>
      <w:r w:rsidRPr="00671E93">
        <w:rPr>
          <w:rFonts w:eastAsia="Times New Roman" w:cs="Times New Roman"/>
          <w:szCs w:val="24"/>
        </w:rPr>
        <w:t>ς κοινωνικής οικονομίας δεν κάν</w:t>
      </w:r>
      <w:r>
        <w:rPr>
          <w:rFonts w:eastAsia="Times New Roman" w:cs="Times New Roman"/>
          <w:szCs w:val="24"/>
        </w:rPr>
        <w:t xml:space="preserve">ουν </w:t>
      </w:r>
      <w:r w:rsidRPr="00671E93">
        <w:rPr>
          <w:rFonts w:eastAsia="Times New Roman" w:cs="Times New Roman"/>
          <w:szCs w:val="24"/>
        </w:rPr>
        <w:t xml:space="preserve">τίποτα άλλο παρά να υποβαθμίσουν ακόμη περισσότερο τις </w:t>
      </w:r>
      <w:r>
        <w:rPr>
          <w:rFonts w:eastAsia="Times New Roman" w:cs="Times New Roman"/>
          <w:szCs w:val="24"/>
        </w:rPr>
        <w:t xml:space="preserve">παρεχόμενες </w:t>
      </w:r>
      <w:r w:rsidRPr="00671E93">
        <w:rPr>
          <w:rFonts w:eastAsia="Times New Roman" w:cs="Times New Roman"/>
          <w:szCs w:val="24"/>
        </w:rPr>
        <w:t>υπηρεσίες και να έχουν κακοπληρωμένους εργαζόμενο</w:t>
      </w:r>
      <w:r>
        <w:rPr>
          <w:rFonts w:eastAsia="Times New Roman" w:cs="Times New Roman"/>
          <w:szCs w:val="24"/>
        </w:rPr>
        <w:t xml:space="preserve">υς για να μπορέσουν να αποτελέσουν και τους </w:t>
      </w:r>
      <w:r w:rsidRPr="00671E93">
        <w:rPr>
          <w:rFonts w:eastAsia="Times New Roman" w:cs="Times New Roman"/>
          <w:szCs w:val="24"/>
        </w:rPr>
        <w:t>λα</w:t>
      </w:r>
      <w:r>
        <w:rPr>
          <w:rFonts w:eastAsia="Times New Roman" w:cs="Times New Roman"/>
          <w:szCs w:val="24"/>
        </w:rPr>
        <w:t>γ</w:t>
      </w:r>
      <w:r w:rsidRPr="00671E93">
        <w:rPr>
          <w:rFonts w:eastAsia="Times New Roman" w:cs="Times New Roman"/>
          <w:szCs w:val="24"/>
        </w:rPr>
        <w:t xml:space="preserve">ούς </w:t>
      </w:r>
      <w:r>
        <w:rPr>
          <w:rFonts w:eastAsia="Times New Roman" w:cs="Times New Roman"/>
          <w:szCs w:val="24"/>
        </w:rPr>
        <w:t>στα επιχειρηματικά συμφέροντα και στη συνείδησή τους,</w:t>
      </w:r>
      <w:r w:rsidRPr="00671E93">
        <w:rPr>
          <w:rFonts w:eastAsia="Times New Roman" w:cs="Times New Roman"/>
          <w:szCs w:val="24"/>
        </w:rPr>
        <w:t xml:space="preserve"> </w:t>
      </w:r>
      <w:r w:rsidRPr="00671E93">
        <w:rPr>
          <w:rFonts w:eastAsia="Times New Roman" w:cs="Times New Roman"/>
          <w:szCs w:val="24"/>
        </w:rPr>
        <w:t xml:space="preserve">όπως </w:t>
      </w:r>
      <w:r>
        <w:rPr>
          <w:rFonts w:eastAsia="Times New Roman" w:cs="Times New Roman"/>
          <w:szCs w:val="24"/>
        </w:rPr>
        <w:t xml:space="preserve">κάνετε </w:t>
      </w:r>
      <w:r w:rsidRPr="00671E93">
        <w:rPr>
          <w:rFonts w:eastAsia="Times New Roman" w:cs="Times New Roman"/>
          <w:szCs w:val="24"/>
        </w:rPr>
        <w:t>για παράδειγμα με τις ανανεώσιμες πηγές ενέργειας</w:t>
      </w:r>
      <w:r>
        <w:rPr>
          <w:rFonts w:eastAsia="Times New Roman" w:cs="Times New Roman"/>
          <w:szCs w:val="24"/>
        </w:rPr>
        <w:t>.</w:t>
      </w:r>
      <w:r w:rsidRPr="00671E93">
        <w:rPr>
          <w:rFonts w:eastAsia="Times New Roman" w:cs="Times New Roman"/>
          <w:szCs w:val="24"/>
        </w:rPr>
        <w:t xml:space="preserve"> </w:t>
      </w:r>
      <w:r>
        <w:rPr>
          <w:rFonts w:eastAsia="Times New Roman" w:cs="Times New Roman"/>
          <w:szCs w:val="24"/>
        </w:rPr>
        <w:t>Α</w:t>
      </w:r>
      <w:r w:rsidRPr="00671E93">
        <w:rPr>
          <w:rFonts w:eastAsia="Times New Roman" w:cs="Times New Roman"/>
          <w:szCs w:val="24"/>
        </w:rPr>
        <w:t>υτό θα γίνει</w:t>
      </w:r>
      <w:r>
        <w:rPr>
          <w:rFonts w:eastAsia="Times New Roman" w:cs="Times New Roman"/>
          <w:szCs w:val="24"/>
        </w:rPr>
        <w:t>.</w:t>
      </w:r>
      <w:r w:rsidRPr="00671E93">
        <w:rPr>
          <w:rFonts w:eastAsia="Times New Roman" w:cs="Times New Roman"/>
          <w:szCs w:val="24"/>
        </w:rPr>
        <w:t xml:space="preserve"> Εκεί όπου</w:t>
      </w:r>
      <w:r>
        <w:rPr>
          <w:rFonts w:eastAsia="Times New Roman" w:cs="Times New Roman"/>
          <w:szCs w:val="24"/>
        </w:rPr>
        <w:t xml:space="preserve"> αντιδράει ο </w:t>
      </w:r>
      <w:r>
        <w:rPr>
          <w:rFonts w:eastAsia="Times New Roman" w:cs="Times New Roman"/>
          <w:szCs w:val="24"/>
        </w:rPr>
        <w:lastRenderedPageBreak/>
        <w:t xml:space="preserve">τοπικός πληθυσμός </w:t>
      </w:r>
      <w:r w:rsidRPr="00671E93">
        <w:rPr>
          <w:rFonts w:eastAsia="Times New Roman" w:cs="Times New Roman"/>
          <w:szCs w:val="24"/>
        </w:rPr>
        <w:t xml:space="preserve">για να μπουν ανεμογεννήτριες και </w:t>
      </w:r>
      <w:r>
        <w:rPr>
          <w:rFonts w:eastAsia="Times New Roman" w:cs="Times New Roman"/>
          <w:szCs w:val="24"/>
        </w:rPr>
        <w:t xml:space="preserve">άλλου είδους </w:t>
      </w:r>
      <w:r w:rsidRPr="00671E93">
        <w:rPr>
          <w:rFonts w:eastAsia="Times New Roman" w:cs="Times New Roman"/>
          <w:szCs w:val="24"/>
        </w:rPr>
        <w:t>ανανεώσιμες πηγές</w:t>
      </w:r>
      <w:r>
        <w:rPr>
          <w:rFonts w:eastAsia="Times New Roman" w:cs="Times New Roman"/>
          <w:szCs w:val="24"/>
        </w:rPr>
        <w:t>, θα έρχεται μια</w:t>
      </w:r>
      <w:r w:rsidRPr="00671E93">
        <w:rPr>
          <w:rFonts w:eastAsia="Times New Roman" w:cs="Times New Roman"/>
          <w:szCs w:val="24"/>
        </w:rPr>
        <w:t xml:space="preserve"> </w:t>
      </w:r>
      <w:r>
        <w:rPr>
          <w:rFonts w:eastAsia="Times New Roman" w:cs="Times New Roman"/>
          <w:szCs w:val="24"/>
        </w:rPr>
        <w:t>προσχηματική</w:t>
      </w:r>
      <w:r w:rsidRPr="00671E93">
        <w:rPr>
          <w:rFonts w:eastAsia="Times New Roman" w:cs="Times New Roman"/>
          <w:szCs w:val="24"/>
        </w:rPr>
        <w:t xml:space="preserve"> δημοτική επιχείρηση να </w:t>
      </w:r>
      <w:r>
        <w:rPr>
          <w:rFonts w:eastAsia="Times New Roman" w:cs="Times New Roman"/>
          <w:szCs w:val="24"/>
        </w:rPr>
        <w:t>εγκαθίσταται</w:t>
      </w:r>
      <w:r w:rsidRPr="00671E93">
        <w:rPr>
          <w:rFonts w:eastAsia="Times New Roman" w:cs="Times New Roman"/>
          <w:szCs w:val="24"/>
        </w:rPr>
        <w:t xml:space="preserve"> και μετά </w:t>
      </w:r>
      <w:r w:rsidRPr="00671E93">
        <w:rPr>
          <w:rFonts w:eastAsia="Times New Roman" w:cs="Times New Roman"/>
          <w:szCs w:val="24"/>
        </w:rPr>
        <w:t xml:space="preserve">θα </w:t>
      </w:r>
      <w:r>
        <w:rPr>
          <w:rFonts w:eastAsia="Times New Roman" w:cs="Times New Roman"/>
          <w:szCs w:val="24"/>
        </w:rPr>
        <w:t>έρχονται</w:t>
      </w:r>
      <w:r w:rsidRPr="00671E93">
        <w:rPr>
          <w:rFonts w:eastAsia="Times New Roman" w:cs="Times New Roman"/>
          <w:szCs w:val="24"/>
        </w:rPr>
        <w:t xml:space="preserve"> τα μεγάλα συμφέροντα να αγοράζουν έτοιμες τις επιχειρήσεις αυτές</w:t>
      </w:r>
      <w:r>
        <w:rPr>
          <w:rFonts w:eastAsia="Times New Roman" w:cs="Times New Roman"/>
          <w:szCs w:val="24"/>
        </w:rPr>
        <w:t xml:space="preserve">. Γι’ αυτό άλλωστε </w:t>
      </w:r>
      <w:r w:rsidRPr="00671E93">
        <w:rPr>
          <w:rFonts w:eastAsia="Times New Roman" w:cs="Times New Roman"/>
          <w:szCs w:val="24"/>
        </w:rPr>
        <w:t>δεν απαγορεύετ</w:t>
      </w:r>
      <w:r>
        <w:rPr>
          <w:rFonts w:eastAsia="Times New Roman" w:cs="Times New Roman"/>
          <w:szCs w:val="24"/>
        </w:rPr>
        <w:t>ε</w:t>
      </w:r>
      <w:r w:rsidRPr="00671E93">
        <w:rPr>
          <w:rFonts w:eastAsia="Times New Roman" w:cs="Times New Roman"/>
          <w:szCs w:val="24"/>
        </w:rPr>
        <w:t xml:space="preserve"> </w:t>
      </w:r>
      <w:r>
        <w:rPr>
          <w:rFonts w:eastAsia="Times New Roman" w:cs="Times New Roman"/>
          <w:szCs w:val="24"/>
        </w:rPr>
        <w:t>τ</w:t>
      </w:r>
      <w:r w:rsidRPr="00671E93">
        <w:rPr>
          <w:rFonts w:eastAsia="Times New Roman" w:cs="Times New Roman"/>
          <w:szCs w:val="24"/>
        </w:rPr>
        <w:t xml:space="preserve">η συμμετοχή των </w:t>
      </w:r>
      <w:r>
        <w:rPr>
          <w:rFonts w:eastAsia="Times New Roman" w:cs="Times New Roman"/>
          <w:szCs w:val="24"/>
        </w:rPr>
        <w:t>δ</w:t>
      </w:r>
      <w:r w:rsidRPr="00671E93">
        <w:rPr>
          <w:rFonts w:eastAsia="Times New Roman" w:cs="Times New Roman"/>
          <w:szCs w:val="24"/>
        </w:rPr>
        <w:t>ήμων σε ανώνυμες εταιρείες</w:t>
      </w:r>
      <w:r>
        <w:rPr>
          <w:rFonts w:eastAsia="Times New Roman" w:cs="Times New Roman"/>
          <w:szCs w:val="24"/>
        </w:rPr>
        <w:t>.</w:t>
      </w:r>
    </w:p>
    <w:p w14:paraId="53B9BB5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Μ</w:t>
      </w:r>
      <w:r w:rsidRPr="00671E93">
        <w:rPr>
          <w:rFonts w:eastAsia="Times New Roman" w:cs="Times New Roman"/>
          <w:szCs w:val="24"/>
        </w:rPr>
        <w:t>έσα από αυτό</w:t>
      </w:r>
      <w:r>
        <w:rPr>
          <w:rFonts w:eastAsia="Times New Roman" w:cs="Times New Roman"/>
          <w:szCs w:val="24"/>
        </w:rPr>
        <w:t xml:space="preserve">ν τον τρόπο ενισχύετε ακόμη περισσότερο </w:t>
      </w:r>
      <w:r w:rsidRPr="00671E93">
        <w:rPr>
          <w:rFonts w:eastAsia="Times New Roman" w:cs="Times New Roman"/>
          <w:szCs w:val="24"/>
        </w:rPr>
        <w:t xml:space="preserve">τη </w:t>
      </w:r>
      <w:r>
        <w:rPr>
          <w:rFonts w:eastAsia="Times New Roman" w:cs="Times New Roman"/>
          <w:szCs w:val="24"/>
        </w:rPr>
        <w:t>σύμφυση ανά</w:t>
      </w:r>
      <w:r w:rsidRPr="00671E93">
        <w:rPr>
          <w:rFonts w:eastAsia="Times New Roman" w:cs="Times New Roman"/>
          <w:szCs w:val="24"/>
        </w:rPr>
        <w:t xml:space="preserve">μεσα στους </w:t>
      </w:r>
      <w:r>
        <w:rPr>
          <w:rFonts w:eastAsia="Times New Roman" w:cs="Times New Roman"/>
          <w:szCs w:val="24"/>
        </w:rPr>
        <w:t>δ</w:t>
      </w:r>
      <w:r w:rsidRPr="00671E93">
        <w:rPr>
          <w:rFonts w:eastAsia="Times New Roman" w:cs="Times New Roman"/>
          <w:szCs w:val="24"/>
        </w:rPr>
        <w:t xml:space="preserve">ήμους και τις </w:t>
      </w:r>
      <w:r w:rsidRPr="00671E93">
        <w:rPr>
          <w:rFonts w:eastAsia="Times New Roman" w:cs="Times New Roman"/>
          <w:szCs w:val="24"/>
        </w:rPr>
        <w:t>επιχειρήσεις</w:t>
      </w:r>
      <w:r>
        <w:rPr>
          <w:rFonts w:eastAsia="Times New Roman" w:cs="Times New Roman"/>
          <w:szCs w:val="24"/>
        </w:rPr>
        <w:t>. Τα ΣΔΙΤ</w:t>
      </w:r>
      <w:r w:rsidRPr="00671E93">
        <w:rPr>
          <w:rFonts w:eastAsia="Times New Roman" w:cs="Times New Roman"/>
          <w:szCs w:val="24"/>
        </w:rPr>
        <w:t xml:space="preserve"> γενικεύονται</w:t>
      </w:r>
      <w:r>
        <w:rPr>
          <w:rFonts w:eastAsia="Times New Roman" w:cs="Times New Roman"/>
          <w:szCs w:val="24"/>
        </w:rPr>
        <w:t xml:space="preserve"> και</w:t>
      </w:r>
      <w:r w:rsidRPr="00671E93">
        <w:rPr>
          <w:rFonts w:eastAsia="Times New Roman" w:cs="Times New Roman"/>
          <w:szCs w:val="24"/>
        </w:rPr>
        <w:t xml:space="preserve"> οι συμβάσεις παραχώρησης το ίδιο</w:t>
      </w:r>
      <w:r>
        <w:rPr>
          <w:rFonts w:eastAsia="Times New Roman" w:cs="Times New Roman"/>
          <w:szCs w:val="24"/>
        </w:rPr>
        <w:t>. Σ</w:t>
      </w:r>
      <w:r w:rsidRPr="00671E93">
        <w:rPr>
          <w:rFonts w:eastAsia="Times New Roman" w:cs="Times New Roman"/>
          <w:szCs w:val="24"/>
        </w:rPr>
        <w:t>τηρίζετ</w:t>
      </w:r>
      <w:r>
        <w:rPr>
          <w:rFonts w:eastAsia="Times New Roman" w:cs="Times New Roman"/>
          <w:szCs w:val="24"/>
        </w:rPr>
        <w:t>ε</w:t>
      </w:r>
      <w:r w:rsidRPr="00671E93">
        <w:rPr>
          <w:rFonts w:eastAsia="Times New Roman" w:cs="Times New Roman"/>
          <w:szCs w:val="24"/>
        </w:rPr>
        <w:t xml:space="preserve"> και </w:t>
      </w:r>
      <w:r>
        <w:rPr>
          <w:rFonts w:eastAsia="Times New Roman" w:cs="Times New Roman"/>
          <w:szCs w:val="24"/>
        </w:rPr>
        <w:t xml:space="preserve">μάλιστα </w:t>
      </w:r>
      <w:r w:rsidRPr="00671E93">
        <w:rPr>
          <w:rFonts w:eastAsia="Times New Roman" w:cs="Times New Roman"/>
          <w:szCs w:val="24"/>
        </w:rPr>
        <w:t xml:space="preserve">προκλητικά ως </w:t>
      </w:r>
      <w:r>
        <w:rPr>
          <w:rFonts w:eastAsia="Times New Roman" w:cs="Times New Roman"/>
          <w:szCs w:val="24"/>
        </w:rPr>
        <w:t>«</w:t>
      </w:r>
      <w:r w:rsidRPr="00671E93">
        <w:rPr>
          <w:rFonts w:eastAsia="Times New Roman" w:cs="Times New Roman"/>
          <w:szCs w:val="24"/>
        </w:rPr>
        <w:t xml:space="preserve">πρώτη φορά </w:t>
      </w:r>
      <w:r>
        <w:rPr>
          <w:rFonts w:eastAsia="Times New Roman" w:cs="Times New Roman"/>
          <w:szCs w:val="24"/>
        </w:rPr>
        <w:t>α</w:t>
      </w:r>
      <w:r w:rsidRPr="00671E93">
        <w:rPr>
          <w:rFonts w:eastAsia="Times New Roman" w:cs="Times New Roman"/>
          <w:szCs w:val="24"/>
        </w:rPr>
        <w:t>ριστερά</w:t>
      </w:r>
      <w:r>
        <w:rPr>
          <w:rFonts w:eastAsia="Times New Roman" w:cs="Times New Roman"/>
          <w:szCs w:val="24"/>
        </w:rPr>
        <w:t>»</w:t>
      </w:r>
      <w:r w:rsidRPr="00671E93">
        <w:rPr>
          <w:rFonts w:eastAsia="Times New Roman" w:cs="Times New Roman"/>
          <w:szCs w:val="24"/>
        </w:rPr>
        <w:t xml:space="preserve"> την επιχειρηματική δραστηριότητα των </w:t>
      </w:r>
      <w:r>
        <w:rPr>
          <w:rFonts w:eastAsia="Times New Roman" w:cs="Times New Roman"/>
          <w:szCs w:val="24"/>
        </w:rPr>
        <w:t>δ</w:t>
      </w:r>
      <w:r w:rsidRPr="00671E93">
        <w:rPr>
          <w:rFonts w:eastAsia="Times New Roman" w:cs="Times New Roman"/>
          <w:szCs w:val="24"/>
        </w:rPr>
        <w:t xml:space="preserve">ήμων και ακόμη περισσότερο την ίδια </w:t>
      </w:r>
      <w:r>
        <w:rPr>
          <w:rFonts w:eastAsia="Times New Roman" w:cs="Times New Roman"/>
          <w:szCs w:val="24"/>
        </w:rPr>
        <w:t xml:space="preserve">τη </w:t>
      </w:r>
      <w:r w:rsidRPr="00671E93">
        <w:rPr>
          <w:rFonts w:eastAsia="Times New Roman" w:cs="Times New Roman"/>
          <w:szCs w:val="24"/>
        </w:rPr>
        <w:t>δρ</w:t>
      </w:r>
      <w:r>
        <w:rPr>
          <w:rFonts w:eastAsia="Times New Roman" w:cs="Times New Roman"/>
          <w:szCs w:val="24"/>
        </w:rPr>
        <w:t>ά</w:t>
      </w:r>
      <w:r w:rsidRPr="00671E93">
        <w:rPr>
          <w:rFonts w:eastAsia="Times New Roman" w:cs="Times New Roman"/>
          <w:szCs w:val="24"/>
        </w:rPr>
        <w:t>ση των επιχειρηματικών ομίλων</w:t>
      </w:r>
      <w:r>
        <w:rPr>
          <w:rFonts w:eastAsia="Times New Roman" w:cs="Times New Roman"/>
          <w:szCs w:val="24"/>
        </w:rPr>
        <w:t>,</w:t>
      </w:r>
      <w:r w:rsidRPr="00671E93">
        <w:rPr>
          <w:rFonts w:eastAsia="Times New Roman" w:cs="Times New Roman"/>
          <w:szCs w:val="24"/>
        </w:rPr>
        <w:t xml:space="preserve"> παραχω</w:t>
      </w:r>
      <w:r>
        <w:rPr>
          <w:rFonts w:eastAsia="Times New Roman" w:cs="Times New Roman"/>
          <w:szCs w:val="24"/>
        </w:rPr>
        <w:t xml:space="preserve">ρώντας </w:t>
      </w:r>
      <w:r w:rsidRPr="00671E93">
        <w:rPr>
          <w:rFonts w:eastAsia="Times New Roman" w:cs="Times New Roman"/>
          <w:szCs w:val="24"/>
        </w:rPr>
        <w:t>τ</w:t>
      </w:r>
      <w:r w:rsidRPr="00671E93">
        <w:rPr>
          <w:rFonts w:eastAsia="Times New Roman" w:cs="Times New Roman"/>
          <w:szCs w:val="24"/>
        </w:rPr>
        <w:t xml:space="preserve">ην ακίνητη περιουσία των </w:t>
      </w:r>
      <w:r>
        <w:rPr>
          <w:rFonts w:eastAsia="Times New Roman" w:cs="Times New Roman"/>
          <w:szCs w:val="24"/>
        </w:rPr>
        <w:t>δ</w:t>
      </w:r>
      <w:r w:rsidRPr="00671E93">
        <w:rPr>
          <w:rFonts w:eastAsia="Times New Roman" w:cs="Times New Roman"/>
          <w:szCs w:val="24"/>
        </w:rPr>
        <w:t>ήμων μέχρι</w:t>
      </w:r>
      <w:r>
        <w:rPr>
          <w:rFonts w:eastAsia="Times New Roman" w:cs="Times New Roman"/>
          <w:szCs w:val="24"/>
        </w:rPr>
        <w:t xml:space="preserve"> και ενενήντα εννιά</w:t>
      </w:r>
      <w:r w:rsidRPr="00671E93">
        <w:rPr>
          <w:rFonts w:eastAsia="Times New Roman" w:cs="Times New Roman"/>
          <w:szCs w:val="24"/>
        </w:rPr>
        <w:t xml:space="preserve"> χρόνια για </w:t>
      </w:r>
      <w:r>
        <w:rPr>
          <w:rFonts w:eastAsia="Times New Roman" w:cs="Times New Roman"/>
          <w:szCs w:val="24"/>
        </w:rPr>
        <w:t>μια</w:t>
      </w:r>
      <w:r w:rsidRPr="00671E93">
        <w:rPr>
          <w:rFonts w:eastAsia="Times New Roman" w:cs="Times New Roman"/>
          <w:szCs w:val="24"/>
        </w:rPr>
        <w:t xml:space="preserve"> σειρά οικονομικές δραστηριότητες</w:t>
      </w:r>
      <w:r>
        <w:rPr>
          <w:rFonts w:eastAsia="Times New Roman" w:cs="Times New Roman"/>
          <w:szCs w:val="24"/>
        </w:rPr>
        <w:t>,</w:t>
      </w:r>
      <w:r w:rsidRPr="00671E93">
        <w:rPr>
          <w:rFonts w:eastAsia="Times New Roman" w:cs="Times New Roman"/>
          <w:szCs w:val="24"/>
        </w:rPr>
        <w:t xml:space="preserve"> όπως τον τουρισμό</w:t>
      </w:r>
      <w:r>
        <w:rPr>
          <w:rFonts w:eastAsia="Times New Roman" w:cs="Times New Roman"/>
          <w:szCs w:val="24"/>
        </w:rPr>
        <w:t xml:space="preserve"> </w:t>
      </w:r>
      <w:r w:rsidRPr="00671E93">
        <w:rPr>
          <w:rFonts w:eastAsia="Times New Roman" w:cs="Times New Roman"/>
          <w:szCs w:val="24"/>
        </w:rPr>
        <w:t xml:space="preserve">και μάλιστα προσφέροντας και κίνητρα όταν </w:t>
      </w:r>
      <w:r>
        <w:rPr>
          <w:rFonts w:eastAsia="Times New Roman" w:cs="Times New Roman"/>
          <w:szCs w:val="24"/>
        </w:rPr>
        <w:t>γίνουν αυτές</w:t>
      </w:r>
      <w:r w:rsidRPr="00671E93">
        <w:rPr>
          <w:rFonts w:eastAsia="Times New Roman" w:cs="Times New Roman"/>
          <w:szCs w:val="24"/>
        </w:rPr>
        <w:t xml:space="preserve"> οι ιδιωτικοποιήσεις</w:t>
      </w:r>
      <w:r>
        <w:rPr>
          <w:rFonts w:eastAsia="Times New Roman" w:cs="Times New Roman"/>
          <w:szCs w:val="24"/>
        </w:rPr>
        <w:t>.</w:t>
      </w:r>
    </w:p>
    <w:p w14:paraId="53B9BB5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Δ</w:t>
      </w:r>
      <w:r w:rsidRPr="00671E93">
        <w:rPr>
          <w:rFonts w:eastAsia="Times New Roman" w:cs="Times New Roman"/>
          <w:szCs w:val="24"/>
        </w:rPr>
        <w:t xml:space="preserve">εν </w:t>
      </w:r>
      <w:r>
        <w:rPr>
          <w:rFonts w:eastAsia="Times New Roman" w:cs="Times New Roman"/>
          <w:szCs w:val="24"/>
        </w:rPr>
        <w:t xml:space="preserve">εμποδίσατε, αλλά επιταχύνεται </w:t>
      </w:r>
      <w:r w:rsidRPr="00671E93">
        <w:rPr>
          <w:rFonts w:eastAsia="Times New Roman" w:cs="Times New Roman"/>
          <w:szCs w:val="24"/>
        </w:rPr>
        <w:t>η διαδικασία ιδιωτικοπο</w:t>
      </w:r>
      <w:r w:rsidRPr="00671E93">
        <w:rPr>
          <w:rFonts w:eastAsia="Times New Roman" w:cs="Times New Roman"/>
          <w:szCs w:val="24"/>
        </w:rPr>
        <w:t>ίησης του νερού</w:t>
      </w:r>
      <w:r>
        <w:rPr>
          <w:rFonts w:eastAsia="Times New Roman" w:cs="Times New Roman"/>
          <w:szCs w:val="24"/>
        </w:rPr>
        <w:t xml:space="preserve"> -η ΕΥΔΑΠ, η ΕΥΔΑΘ </w:t>
      </w:r>
      <w:proofErr w:type="spellStart"/>
      <w:r>
        <w:rPr>
          <w:rFonts w:eastAsia="Times New Roman" w:cs="Times New Roman"/>
          <w:szCs w:val="24"/>
        </w:rPr>
        <w:t>μετοχοποιούνται</w:t>
      </w:r>
      <w:proofErr w:type="spellEnd"/>
      <w:r>
        <w:rPr>
          <w:rFonts w:eastAsia="Times New Roman" w:cs="Times New Roman"/>
          <w:szCs w:val="24"/>
        </w:rPr>
        <w:t xml:space="preserve"> </w:t>
      </w:r>
      <w:r w:rsidRPr="00671E93">
        <w:rPr>
          <w:rFonts w:eastAsia="Times New Roman" w:cs="Times New Roman"/>
          <w:szCs w:val="24"/>
        </w:rPr>
        <w:t>ακόμη περισσότερο</w:t>
      </w:r>
      <w:r>
        <w:rPr>
          <w:rFonts w:eastAsia="Times New Roman" w:cs="Times New Roman"/>
          <w:szCs w:val="24"/>
        </w:rPr>
        <w:t>-</w:t>
      </w:r>
      <w:r w:rsidRPr="00671E93">
        <w:rPr>
          <w:rFonts w:eastAsia="Times New Roman" w:cs="Times New Roman"/>
          <w:szCs w:val="24"/>
        </w:rPr>
        <w:t xml:space="preserve"> ή τη διαχείριση απορριμμάτων</w:t>
      </w:r>
      <w:r>
        <w:rPr>
          <w:rFonts w:eastAsia="Times New Roman" w:cs="Times New Roman"/>
          <w:szCs w:val="24"/>
        </w:rPr>
        <w:t xml:space="preserve">. Επί ημερών δικών </w:t>
      </w:r>
      <w:r>
        <w:rPr>
          <w:rFonts w:eastAsia="Times New Roman" w:cs="Times New Roman"/>
          <w:szCs w:val="24"/>
        </w:rPr>
        <w:lastRenderedPageBreak/>
        <w:t>σας</w:t>
      </w:r>
      <w:r w:rsidRPr="00671E93">
        <w:rPr>
          <w:rFonts w:eastAsia="Times New Roman" w:cs="Times New Roman"/>
          <w:szCs w:val="24"/>
        </w:rPr>
        <w:t xml:space="preserve"> κυβερνήσεων έγιναν τα εργοστάσια με τις συμβάσεις παραχώρησης</w:t>
      </w:r>
      <w:r>
        <w:rPr>
          <w:rFonts w:eastAsia="Times New Roman" w:cs="Times New Roman"/>
          <w:szCs w:val="24"/>
        </w:rPr>
        <w:t xml:space="preserve"> ή δρομολογούνται να γίνουν και στην Τρίπολη, αλλά</w:t>
      </w:r>
      <w:r w:rsidRPr="00671E93">
        <w:rPr>
          <w:rFonts w:eastAsia="Times New Roman" w:cs="Times New Roman"/>
          <w:szCs w:val="24"/>
        </w:rPr>
        <w:t xml:space="preserve"> και σε άλλες περιοχές </w:t>
      </w:r>
      <w:r>
        <w:rPr>
          <w:rFonts w:eastAsia="Times New Roman" w:cs="Times New Roman"/>
          <w:szCs w:val="24"/>
        </w:rPr>
        <w:t>γι</w:t>
      </w:r>
      <w:r>
        <w:rPr>
          <w:rFonts w:eastAsia="Times New Roman" w:cs="Times New Roman"/>
          <w:szCs w:val="24"/>
        </w:rPr>
        <w:t xml:space="preserve">α τα </w:t>
      </w:r>
      <w:r w:rsidRPr="00671E93">
        <w:rPr>
          <w:rFonts w:eastAsia="Times New Roman" w:cs="Times New Roman"/>
          <w:szCs w:val="24"/>
        </w:rPr>
        <w:t>απορρίμματα</w:t>
      </w:r>
      <w:r>
        <w:rPr>
          <w:rFonts w:eastAsia="Times New Roman" w:cs="Times New Roman"/>
          <w:szCs w:val="24"/>
        </w:rPr>
        <w:t>.</w:t>
      </w:r>
    </w:p>
    <w:p w14:paraId="53B9BB5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w:t>
      </w:r>
      <w:r w:rsidRPr="00671E93">
        <w:rPr>
          <w:rFonts w:eastAsia="Times New Roman" w:cs="Times New Roman"/>
          <w:szCs w:val="24"/>
        </w:rPr>
        <w:t xml:space="preserve">χαρακτηριστικό στοιχείο </w:t>
      </w:r>
      <w:r>
        <w:rPr>
          <w:rFonts w:eastAsia="Times New Roman" w:cs="Times New Roman"/>
          <w:szCs w:val="24"/>
        </w:rPr>
        <w:t xml:space="preserve">είναι η στάση απέναντι στους </w:t>
      </w:r>
      <w:r w:rsidRPr="00671E93">
        <w:rPr>
          <w:rFonts w:eastAsia="Times New Roman" w:cs="Times New Roman"/>
          <w:szCs w:val="24"/>
        </w:rPr>
        <w:t>εργαζόμενους</w:t>
      </w:r>
      <w:r>
        <w:rPr>
          <w:rFonts w:eastAsia="Times New Roman" w:cs="Times New Roman"/>
          <w:szCs w:val="24"/>
        </w:rPr>
        <w:t>.</w:t>
      </w:r>
      <w:r w:rsidRPr="00671E93">
        <w:rPr>
          <w:rFonts w:eastAsia="Times New Roman" w:cs="Times New Roman"/>
          <w:szCs w:val="24"/>
        </w:rPr>
        <w:t xml:space="preserve"> </w:t>
      </w:r>
      <w:r>
        <w:rPr>
          <w:rFonts w:eastAsia="Times New Roman" w:cs="Times New Roman"/>
          <w:szCs w:val="24"/>
        </w:rPr>
        <w:t>Δ</w:t>
      </w:r>
      <w:r w:rsidRPr="00671E93">
        <w:rPr>
          <w:rFonts w:eastAsia="Times New Roman" w:cs="Times New Roman"/>
          <w:szCs w:val="24"/>
        </w:rPr>
        <w:t>εν διαφοροποιεί</w:t>
      </w:r>
      <w:r>
        <w:rPr>
          <w:rFonts w:eastAsia="Times New Roman" w:cs="Times New Roman"/>
          <w:szCs w:val="24"/>
        </w:rPr>
        <w:t>στε</w:t>
      </w:r>
      <w:r w:rsidRPr="00671E93">
        <w:rPr>
          <w:rFonts w:eastAsia="Times New Roman" w:cs="Times New Roman"/>
          <w:szCs w:val="24"/>
        </w:rPr>
        <w:t xml:space="preserve"> </w:t>
      </w:r>
      <w:r>
        <w:rPr>
          <w:rFonts w:eastAsia="Times New Roman" w:cs="Times New Roman"/>
          <w:szCs w:val="24"/>
        </w:rPr>
        <w:t xml:space="preserve">απέναντι </w:t>
      </w:r>
      <w:r w:rsidRPr="00671E93">
        <w:rPr>
          <w:rFonts w:eastAsia="Times New Roman" w:cs="Times New Roman"/>
          <w:szCs w:val="24"/>
        </w:rPr>
        <w:t>στους εργαζόμενους</w:t>
      </w:r>
      <w:r>
        <w:rPr>
          <w:rFonts w:eastAsia="Times New Roman" w:cs="Times New Roman"/>
          <w:szCs w:val="24"/>
        </w:rPr>
        <w:t>.</w:t>
      </w:r>
      <w:r w:rsidRPr="00671E93">
        <w:rPr>
          <w:rFonts w:eastAsia="Times New Roman" w:cs="Times New Roman"/>
          <w:szCs w:val="24"/>
        </w:rPr>
        <w:t xml:space="preserve"> </w:t>
      </w:r>
      <w:r>
        <w:rPr>
          <w:rFonts w:eastAsia="Times New Roman" w:cs="Times New Roman"/>
          <w:szCs w:val="24"/>
        </w:rPr>
        <w:t>Ο</w:t>
      </w:r>
      <w:r w:rsidRPr="00671E93">
        <w:rPr>
          <w:rFonts w:eastAsia="Times New Roman" w:cs="Times New Roman"/>
          <w:szCs w:val="24"/>
        </w:rPr>
        <w:t>ι διαφοροποιήσεις είναι πάρα πολύ μικρές</w:t>
      </w:r>
      <w:r>
        <w:rPr>
          <w:rFonts w:eastAsia="Times New Roman" w:cs="Times New Roman"/>
          <w:szCs w:val="24"/>
        </w:rPr>
        <w:t>,</w:t>
      </w:r>
      <w:r w:rsidRPr="00671E93">
        <w:rPr>
          <w:rFonts w:eastAsia="Times New Roman" w:cs="Times New Roman"/>
          <w:szCs w:val="24"/>
        </w:rPr>
        <w:t xml:space="preserve"> </w:t>
      </w:r>
      <w:r>
        <w:rPr>
          <w:rFonts w:eastAsia="Times New Roman" w:cs="Times New Roman"/>
          <w:szCs w:val="24"/>
        </w:rPr>
        <w:t>γ</w:t>
      </w:r>
      <w:r w:rsidRPr="00671E93">
        <w:rPr>
          <w:rFonts w:eastAsia="Times New Roman" w:cs="Times New Roman"/>
          <w:szCs w:val="24"/>
        </w:rPr>
        <w:t>ιατί συνεχίζετε να έχε</w:t>
      </w:r>
      <w:r>
        <w:rPr>
          <w:rFonts w:eastAsia="Times New Roman" w:cs="Times New Roman"/>
          <w:szCs w:val="24"/>
        </w:rPr>
        <w:t>τε</w:t>
      </w:r>
      <w:r w:rsidRPr="00671E93">
        <w:rPr>
          <w:rFonts w:eastAsia="Times New Roman" w:cs="Times New Roman"/>
          <w:szCs w:val="24"/>
        </w:rPr>
        <w:t xml:space="preserve"> ένα σημαντικό τμήμα των εργαζομένων </w:t>
      </w:r>
      <w:r>
        <w:rPr>
          <w:rFonts w:eastAsia="Times New Roman" w:cs="Times New Roman"/>
          <w:szCs w:val="24"/>
        </w:rPr>
        <w:t>σ</w:t>
      </w:r>
      <w:r w:rsidRPr="00671E93">
        <w:rPr>
          <w:rFonts w:eastAsia="Times New Roman" w:cs="Times New Roman"/>
          <w:szCs w:val="24"/>
        </w:rPr>
        <w:t>του</w:t>
      </w:r>
      <w:r>
        <w:rPr>
          <w:rFonts w:eastAsia="Times New Roman" w:cs="Times New Roman"/>
          <w:szCs w:val="24"/>
        </w:rPr>
        <w:t>ς</w:t>
      </w:r>
      <w:r w:rsidRPr="00671E93">
        <w:rPr>
          <w:rFonts w:eastAsia="Times New Roman" w:cs="Times New Roman"/>
          <w:szCs w:val="24"/>
        </w:rPr>
        <w:t xml:space="preserve"> </w:t>
      </w:r>
      <w:r>
        <w:rPr>
          <w:rFonts w:eastAsia="Times New Roman" w:cs="Times New Roman"/>
          <w:szCs w:val="24"/>
        </w:rPr>
        <w:t>δ</w:t>
      </w:r>
      <w:r w:rsidRPr="00671E93">
        <w:rPr>
          <w:rFonts w:eastAsia="Times New Roman" w:cs="Times New Roman"/>
          <w:szCs w:val="24"/>
        </w:rPr>
        <w:t>ήμου</w:t>
      </w:r>
      <w:r>
        <w:rPr>
          <w:rFonts w:eastAsia="Times New Roman" w:cs="Times New Roman"/>
          <w:szCs w:val="24"/>
        </w:rPr>
        <w:t>ς</w:t>
      </w:r>
      <w:r w:rsidRPr="00671E93">
        <w:rPr>
          <w:rFonts w:eastAsia="Times New Roman" w:cs="Times New Roman"/>
          <w:szCs w:val="24"/>
        </w:rPr>
        <w:t xml:space="preserve"> σε ομηρία</w:t>
      </w:r>
      <w:r>
        <w:rPr>
          <w:rFonts w:eastAsia="Times New Roman" w:cs="Times New Roman"/>
          <w:szCs w:val="24"/>
        </w:rPr>
        <w:t>,</w:t>
      </w:r>
      <w:r w:rsidRPr="00671E93">
        <w:rPr>
          <w:rFonts w:eastAsia="Times New Roman" w:cs="Times New Roman"/>
          <w:szCs w:val="24"/>
        </w:rPr>
        <w:t xml:space="preserve"> μέσα από τα διάφορα προγράμματα</w:t>
      </w:r>
      <w:r>
        <w:rPr>
          <w:rFonts w:eastAsia="Times New Roman" w:cs="Times New Roman"/>
          <w:szCs w:val="24"/>
        </w:rPr>
        <w:t>,</w:t>
      </w:r>
      <w:r w:rsidRPr="00671E93">
        <w:rPr>
          <w:rFonts w:eastAsia="Times New Roman" w:cs="Times New Roman"/>
          <w:szCs w:val="24"/>
        </w:rPr>
        <w:t xml:space="preserve"> </w:t>
      </w:r>
      <w:r>
        <w:rPr>
          <w:rFonts w:eastAsia="Times New Roman" w:cs="Times New Roman"/>
          <w:szCs w:val="24"/>
        </w:rPr>
        <w:t xml:space="preserve">είτε της </w:t>
      </w:r>
      <w:r w:rsidRPr="00671E93">
        <w:rPr>
          <w:rFonts w:eastAsia="Times New Roman" w:cs="Times New Roman"/>
          <w:szCs w:val="24"/>
        </w:rPr>
        <w:t>μαθητείας</w:t>
      </w:r>
      <w:r>
        <w:rPr>
          <w:rFonts w:eastAsia="Times New Roman" w:cs="Times New Roman"/>
          <w:szCs w:val="24"/>
        </w:rPr>
        <w:t xml:space="preserve"> είτε </w:t>
      </w:r>
      <w:r w:rsidRPr="00671E93">
        <w:rPr>
          <w:rFonts w:eastAsia="Times New Roman" w:cs="Times New Roman"/>
          <w:szCs w:val="24"/>
        </w:rPr>
        <w:t xml:space="preserve">τους εργολαβικούς εργαζόμενους </w:t>
      </w:r>
      <w:r>
        <w:rPr>
          <w:rFonts w:eastAsia="Times New Roman" w:cs="Times New Roman"/>
          <w:szCs w:val="24"/>
        </w:rPr>
        <w:t>είτε</w:t>
      </w:r>
      <w:r w:rsidRPr="00671E93">
        <w:rPr>
          <w:rFonts w:eastAsia="Times New Roman" w:cs="Times New Roman"/>
          <w:szCs w:val="24"/>
        </w:rPr>
        <w:t xml:space="preserve"> τους συμβασιούχους</w:t>
      </w:r>
      <w:r>
        <w:rPr>
          <w:rFonts w:eastAsia="Times New Roman" w:cs="Times New Roman"/>
          <w:szCs w:val="24"/>
        </w:rPr>
        <w:t xml:space="preserve"> χρόνου και</w:t>
      </w:r>
      <w:r w:rsidRPr="00671E93">
        <w:rPr>
          <w:rFonts w:eastAsia="Times New Roman" w:cs="Times New Roman"/>
          <w:szCs w:val="24"/>
        </w:rPr>
        <w:t xml:space="preserve"> έργου</w:t>
      </w:r>
      <w:r>
        <w:rPr>
          <w:rFonts w:eastAsia="Times New Roman" w:cs="Times New Roman"/>
          <w:szCs w:val="24"/>
        </w:rPr>
        <w:t xml:space="preserve">. </w:t>
      </w:r>
    </w:p>
    <w:p w14:paraId="53B9BB6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Όσον αφορά</w:t>
      </w:r>
      <w:r w:rsidRPr="00671E93">
        <w:rPr>
          <w:rFonts w:eastAsia="Times New Roman" w:cs="Times New Roman"/>
          <w:szCs w:val="24"/>
        </w:rPr>
        <w:t xml:space="preserve"> αυτ</w:t>
      </w:r>
      <w:r>
        <w:rPr>
          <w:rFonts w:eastAsia="Times New Roman" w:cs="Times New Roman"/>
          <w:szCs w:val="24"/>
        </w:rPr>
        <w:t xml:space="preserve">ό το οποίο λέτε ότι </w:t>
      </w:r>
      <w:r w:rsidRPr="00671E93">
        <w:rPr>
          <w:rFonts w:eastAsia="Times New Roman" w:cs="Times New Roman"/>
          <w:szCs w:val="24"/>
        </w:rPr>
        <w:t>θα πάτε μία προς μία τις προσλήψεις</w:t>
      </w:r>
      <w:r>
        <w:rPr>
          <w:rFonts w:eastAsia="Times New Roman" w:cs="Times New Roman"/>
          <w:szCs w:val="24"/>
        </w:rPr>
        <w:t xml:space="preserve"> σε σχέση με τις</w:t>
      </w:r>
      <w:r w:rsidRPr="00671E93">
        <w:rPr>
          <w:rFonts w:eastAsia="Times New Roman" w:cs="Times New Roman"/>
          <w:szCs w:val="24"/>
        </w:rPr>
        <w:t xml:space="preserve"> αποχωρήσεις</w:t>
      </w:r>
      <w:r>
        <w:rPr>
          <w:rFonts w:eastAsia="Times New Roman" w:cs="Times New Roman"/>
          <w:szCs w:val="24"/>
        </w:rPr>
        <w:t>,</w:t>
      </w:r>
      <w:r w:rsidRPr="00671E93">
        <w:rPr>
          <w:rFonts w:eastAsia="Times New Roman" w:cs="Times New Roman"/>
          <w:szCs w:val="24"/>
        </w:rPr>
        <w:t xml:space="preserve"> εγώ </w:t>
      </w:r>
      <w:r>
        <w:rPr>
          <w:rFonts w:eastAsia="Times New Roman" w:cs="Times New Roman"/>
          <w:szCs w:val="24"/>
        </w:rPr>
        <w:t xml:space="preserve">δεν </w:t>
      </w:r>
      <w:r w:rsidRPr="00671E93">
        <w:rPr>
          <w:rFonts w:eastAsia="Times New Roman" w:cs="Times New Roman"/>
          <w:szCs w:val="24"/>
        </w:rPr>
        <w:t>θ</w:t>
      </w:r>
      <w:r w:rsidRPr="00671E93">
        <w:rPr>
          <w:rFonts w:eastAsia="Times New Roman" w:cs="Times New Roman"/>
          <w:szCs w:val="24"/>
        </w:rPr>
        <w:t xml:space="preserve">α το βάλω </w:t>
      </w:r>
      <w:r>
        <w:rPr>
          <w:rFonts w:eastAsia="Times New Roman" w:cs="Times New Roman"/>
          <w:szCs w:val="24"/>
        </w:rPr>
        <w:t xml:space="preserve">στα νούμερα που υπάρχουν </w:t>
      </w:r>
      <w:r w:rsidRPr="00671E93">
        <w:rPr>
          <w:rFonts w:eastAsia="Times New Roman" w:cs="Times New Roman"/>
          <w:szCs w:val="24"/>
        </w:rPr>
        <w:t>στο μεσοπρόθεσμο</w:t>
      </w:r>
      <w:r>
        <w:rPr>
          <w:rFonts w:eastAsia="Times New Roman" w:cs="Times New Roman"/>
          <w:szCs w:val="24"/>
        </w:rPr>
        <w:t xml:space="preserve"> -</w:t>
      </w:r>
      <w:r w:rsidRPr="00671E93">
        <w:rPr>
          <w:rFonts w:eastAsia="Times New Roman" w:cs="Times New Roman"/>
          <w:szCs w:val="24"/>
        </w:rPr>
        <w:t>μιλά</w:t>
      </w:r>
      <w:r>
        <w:rPr>
          <w:rFonts w:eastAsia="Times New Roman" w:cs="Times New Roman"/>
          <w:szCs w:val="24"/>
        </w:rPr>
        <w:t>ει μέχρι το 2022 για</w:t>
      </w:r>
      <w:r w:rsidRPr="00671E93">
        <w:rPr>
          <w:rFonts w:eastAsia="Times New Roman" w:cs="Times New Roman"/>
          <w:szCs w:val="24"/>
        </w:rPr>
        <w:t xml:space="preserve"> </w:t>
      </w:r>
      <w:r>
        <w:rPr>
          <w:rFonts w:eastAsia="Times New Roman" w:cs="Times New Roman"/>
          <w:szCs w:val="24"/>
        </w:rPr>
        <w:t>επτά χιλιάδες διακόσιες ογδόντα έξι</w:t>
      </w:r>
      <w:r w:rsidRPr="00671E93">
        <w:rPr>
          <w:rFonts w:eastAsia="Times New Roman" w:cs="Times New Roman"/>
          <w:szCs w:val="24"/>
        </w:rPr>
        <w:t xml:space="preserve"> προσλήψεις και </w:t>
      </w:r>
      <w:r>
        <w:rPr>
          <w:rFonts w:eastAsia="Times New Roman" w:cs="Times New Roman"/>
          <w:szCs w:val="24"/>
        </w:rPr>
        <w:t xml:space="preserve">οκτώ χιλιάδες εννιακόσιες σαράντα </w:t>
      </w:r>
      <w:r>
        <w:rPr>
          <w:rFonts w:eastAsia="Times New Roman" w:cs="Times New Roman"/>
          <w:szCs w:val="24"/>
        </w:rPr>
        <w:t xml:space="preserve">αποχωρήσεις, δηλαδή </w:t>
      </w:r>
      <w:r w:rsidRPr="00671E93">
        <w:rPr>
          <w:rFonts w:eastAsia="Times New Roman" w:cs="Times New Roman"/>
          <w:szCs w:val="24"/>
        </w:rPr>
        <w:t xml:space="preserve">δεν είναι </w:t>
      </w:r>
      <w:r>
        <w:rPr>
          <w:rFonts w:eastAsia="Times New Roman" w:cs="Times New Roman"/>
          <w:szCs w:val="24"/>
        </w:rPr>
        <w:t>ισ</w:t>
      </w:r>
      <w:r w:rsidRPr="00671E93">
        <w:rPr>
          <w:rFonts w:eastAsia="Times New Roman" w:cs="Times New Roman"/>
          <w:szCs w:val="24"/>
        </w:rPr>
        <w:t>οβαρή</w:t>
      </w:r>
      <w:r>
        <w:rPr>
          <w:rFonts w:eastAsia="Times New Roman" w:cs="Times New Roman"/>
          <w:szCs w:val="24"/>
        </w:rPr>
        <w:t>-</w:t>
      </w:r>
      <w:r w:rsidRPr="00671E93">
        <w:rPr>
          <w:rFonts w:eastAsia="Times New Roman" w:cs="Times New Roman"/>
          <w:szCs w:val="24"/>
        </w:rPr>
        <w:t xml:space="preserve"> αλλά</w:t>
      </w:r>
      <w:r>
        <w:rPr>
          <w:rFonts w:eastAsia="Times New Roman" w:cs="Times New Roman"/>
          <w:szCs w:val="24"/>
        </w:rPr>
        <w:t xml:space="preserve"> θα το βάλω με βάση την</w:t>
      </w:r>
      <w:r w:rsidRPr="00671E93">
        <w:rPr>
          <w:rFonts w:eastAsia="Times New Roman" w:cs="Times New Roman"/>
          <w:szCs w:val="24"/>
        </w:rPr>
        <w:t xml:space="preserve"> πραγματικότητα</w:t>
      </w:r>
      <w:r>
        <w:rPr>
          <w:rFonts w:eastAsia="Times New Roman" w:cs="Times New Roman"/>
          <w:szCs w:val="24"/>
        </w:rPr>
        <w:t>.</w:t>
      </w:r>
      <w:r w:rsidRPr="00671E93">
        <w:rPr>
          <w:rFonts w:eastAsia="Times New Roman" w:cs="Times New Roman"/>
          <w:szCs w:val="24"/>
        </w:rPr>
        <w:t xml:space="preserve"> </w:t>
      </w:r>
      <w:r>
        <w:rPr>
          <w:rFonts w:eastAsia="Times New Roman" w:cs="Times New Roman"/>
          <w:szCs w:val="24"/>
        </w:rPr>
        <w:t>Υ</w:t>
      </w:r>
      <w:r w:rsidRPr="00671E93">
        <w:rPr>
          <w:rFonts w:eastAsia="Times New Roman" w:cs="Times New Roman"/>
          <w:szCs w:val="24"/>
        </w:rPr>
        <w:t>πάρχουν α</w:t>
      </w:r>
      <w:r w:rsidRPr="00671E93">
        <w:rPr>
          <w:rFonts w:eastAsia="Times New Roman" w:cs="Times New Roman"/>
          <w:szCs w:val="24"/>
        </w:rPr>
        <w:t>υτή</w:t>
      </w:r>
      <w:r>
        <w:rPr>
          <w:rFonts w:eastAsia="Times New Roman" w:cs="Times New Roman"/>
          <w:szCs w:val="24"/>
        </w:rPr>
        <w:t>ν</w:t>
      </w:r>
      <w:r w:rsidRPr="00671E93">
        <w:rPr>
          <w:rFonts w:eastAsia="Times New Roman" w:cs="Times New Roman"/>
          <w:szCs w:val="24"/>
        </w:rPr>
        <w:t xml:space="preserve"> τη στιγμή </w:t>
      </w:r>
      <w:r>
        <w:rPr>
          <w:rFonts w:eastAsia="Times New Roman" w:cs="Times New Roman"/>
          <w:szCs w:val="24"/>
        </w:rPr>
        <w:t>είκοσι πέντε χιλιάδες</w:t>
      </w:r>
      <w:r w:rsidRPr="00671E93">
        <w:rPr>
          <w:rFonts w:eastAsia="Times New Roman" w:cs="Times New Roman"/>
          <w:szCs w:val="24"/>
        </w:rPr>
        <w:t xml:space="preserve"> εργαζόμενοι στους </w:t>
      </w:r>
      <w:r>
        <w:rPr>
          <w:rFonts w:eastAsia="Times New Roman" w:cs="Times New Roman"/>
          <w:szCs w:val="24"/>
        </w:rPr>
        <w:t>δ</w:t>
      </w:r>
      <w:r w:rsidRPr="00671E93">
        <w:rPr>
          <w:rFonts w:eastAsia="Times New Roman" w:cs="Times New Roman"/>
          <w:szCs w:val="24"/>
        </w:rPr>
        <w:t>ήμους</w:t>
      </w:r>
      <w:r>
        <w:rPr>
          <w:rFonts w:eastAsia="Times New Roman" w:cs="Times New Roman"/>
          <w:szCs w:val="24"/>
        </w:rPr>
        <w:t xml:space="preserve"> με διάφορες μορφές απασχόλησης, </w:t>
      </w:r>
      <w:r w:rsidRPr="00671E93">
        <w:rPr>
          <w:rFonts w:eastAsia="Times New Roman" w:cs="Times New Roman"/>
          <w:szCs w:val="24"/>
        </w:rPr>
        <w:t>με ελαστική εργασία</w:t>
      </w:r>
      <w:r>
        <w:rPr>
          <w:rFonts w:eastAsia="Times New Roman" w:cs="Times New Roman"/>
          <w:szCs w:val="24"/>
        </w:rPr>
        <w:t>,</w:t>
      </w:r>
      <w:r w:rsidRPr="00671E93">
        <w:rPr>
          <w:rFonts w:eastAsia="Times New Roman" w:cs="Times New Roman"/>
          <w:szCs w:val="24"/>
        </w:rPr>
        <w:t xml:space="preserve"> από το </w:t>
      </w:r>
      <w:r>
        <w:rPr>
          <w:rFonts w:eastAsia="Times New Roman" w:cs="Times New Roman"/>
          <w:szCs w:val="24"/>
        </w:rPr>
        <w:t>«</w:t>
      </w:r>
      <w:r w:rsidRPr="00671E93">
        <w:rPr>
          <w:rFonts w:eastAsia="Times New Roman" w:cs="Times New Roman"/>
          <w:szCs w:val="24"/>
        </w:rPr>
        <w:t xml:space="preserve">Βοήθεια </w:t>
      </w:r>
      <w:r>
        <w:rPr>
          <w:rFonts w:eastAsia="Times New Roman" w:cs="Times New Roman"/>
          <w:szCs w:val="24"/>
        </w:rPr>
        <w:t>σ</w:t>
      </w:r>
      <w:r w:rsidRPr="00671E93">
        <w:rPr>
          <w:rFonts w:eastAsia="Times New Roman" w:cs="Times New Roman"/>
          <w:szCs w:val="24"/>
        </w:rPr>
        <w:t>το Σπίτι</w:t>
      </w:r>
      <w:r>
        <w:rPr>
          <w:rFonts w:eastAsia="Times New Roman" w:cs="Times New Roman"/>
          <w:szCs w:val="24"/>
        </w:rPr>
        <w:t>»,</w:t>
      </w:r>
      <w:r w:rsidRPr="00671E93">
        <w:rPr>
          <w:rFonts w:eastAsia="Times New Roman" w:cs="Times New Roman"/>
          <w:szCs w:val="24"/>
        </w:rPr>
        <w:t xml:space="preserve"> από </w:t>
      </w:r>
      <w:r>
        <w:rPr>
          <w:rFonts w:eastAsia="Times New Roman" w:cs="Times New Roman"/>
          <w:szCs w:val="24"/>
        </w:rPr>
        <w:t>τη</w:t>
      </w:r>
      <w:r w:rsidRPr="00671E93">
        <w:rPr>
          <w:rFonts w:eastAsia="Times New Roman" w:cs="Times New Roman"/>
          <w:szCs w:val="24"/>
        </w:rPr>
        <w:t xml:space="preserve"> </w:t>
      </w:r>
      <w:r>
        <w:rPr>
          <w:rFonts w:eastAsia="Times New Roman" w:cs="Times New Roman"/>
          <w:szCs w:val="24"/>
        </w:rPr>
        <w:t xml:space="preserve">φύλαξη </w:t>
      </w:r>
      <w:r>
        <w:rPr>
          <w:rFonts w:eastAsia="Times New Roman" w:cs="Times New Roman"/>
          <w:szCs w:val="24"/>
        </w:rPr>
        <w:lastRenderedPageBreak/>
        <w:t xml:space="preserve">και την </w:t>
      </w:r>
      <w:r w:rsidRPr="00671E93">
        <w:rPr>
          <w:rFonts w:eastAsia="Times New Roman" w:cs="Times New Roman"/>
          <w:szCs w:val="24"/>
        </w:rPr>
        <w:t xml:space="preserve">καθαριότητα </w:t>
      </w:r>
      <w:r>
        <w:rPr>
          <w:rFonts w:eastAsia="Times New Roman" w:cs="Times New Roman"/>
          <w:szCs w:val="24"/>
        </w:rPr>
        <w:t>στα σχολεία,</w:t>
      </w:r>
      <w:r w:rsidRPr="00671E93">
        <w:rPr>
          <w:rFonts w:eastAsia="Times New Roman" w:cs="Times New Roman"/>
          <w:szCs w:val="24"/>
        </w:rPr>
        <w:t xml:space="preserve"> από τους νηπιαγωγούς </w:t>
      </w:r>
      <w:r>
        <w:rPr>
          <w:rFonts w:eastAsia="Times New Roman" w:cs="Times New Roman"/>
          <w:szCs w:val="24"/>
        </w:rPr>
        <w:t xml:space="preserve">και </w:t>
      </w:r>
      <w:proofErr w:type="spellStart"/>
      <w:r w:rsidRPr="00671E93">
        <w:rPr>
          <w:rFonts w:eastAsia="Times New Roman" w:cs="Times New Roman"/>
          <w:szCs w:val="24"/>
        </w:rPr>
        <w:t>βρεφονηπιαγωγούς</w:t>
      </w:r>
      <w:proofErr w:type="spellEnd"/>
      <w:r>
        <w:rPr>
          <w:rFonts w:eastAsia="Times New Roman" w:cs="Times New Roman"/>
          <w:szCs w:val="24"/>
        </w:rPr>
        <w:t xml:space="preserve">; Όλος αυτός ο κόσμος τι </w:t>
      </w:r>
      <w:r>
        <w:rPr>
          <w:rFonts w:eastAsia="Times New Roman" w:cs="Times New Roman"/>
          <w:szCs w:val="24"/>
        </w:rPr>
        <w:t>θα γίνει; Θ</w:t>
      </w:r>
      <w:r w:rsidRPr="00671E93">
        <w:rPr>
          <w:rFonts w:eastAsia="Times New Roman" w:cs="Times New Roman"/>
          <w:szCs w:val="24"/>
        </w:rPr>
        <w:t xml:space="preserve">α συνεχίσει να υπάρχει στην ίδια </w:t>
      </w:r>
      <w:r>
        <w:rPr>
          <w:rFonts w:eastAsia="Times New Roman" w:cs="Times New Roman"/>
          <w:szCs w:val="24"/>
        </w:rPr>
        <w:t>ομηρία</w:t>
      </w:r>
      <w:r w:rsidRPr="00671E93">
        <w:rPr>
          <w:rFonts w:eastAsia="Times New Roman" w:cs="Times New Roman"/>
          <w:szCs w:val="24"/>
        </w:rPr>
        <w:t xml:space="preserve"> και στην ανακύκλωση ακριβώς της εργασίας</w:t>
      </w:r>
      <w:r>
        <w:rPr>
          <w:rFonts w:eastAsia="Times New Roman" w:cs="Times New Roman"/>
          <w:szCs w:val="24"/>
        </w:rPr>
        <w:t>.</w:t>
      </w:r>
      <w:r w:rsidRPr="00671E93">
        <w:rPr>
          <w:rFonts w:eastAsia="Times New Roman" w:cs="Times New Roman"/>
          <w:szCs w:val="24"/>
        </w:rPr>
        <w:t xml:space="preserve"> </w:t>
      </w:r>
    </w:p>
    <w:p w14:paraId="53B9BB6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Γι’</w:t>
      </w:r>
      <w:r w:rsidRPr="00671E93">
        <w:rPr>
          <w:rFonts w:eastAsia="Times New Roman" w:cs="Times New Roman"/>
          <w:szCs w:val="24"/>
        </w:rPr>
        <w:t xml:space="preserve"> αυτό</w:t>
      </w:r>
      <w:r>
        <w:rPr>
          <w:rFonts w:eastAsia="Times New Roman" w:cs="Times New Roman"/>
          <w:szCs w:val="24"/>
        </w:rPr>
        <w:t>ν</w:t>
      </w:r>
      <w:r w:rsidRPr="00671E93">
        <w:rPr>
          <w:rFonts w:eastAsia="Times New Roman" w:cs="Times New Roman"/>
          <w:szCs w:val="24"/>
        </w:rPr>
        <w:t xml:space="preserve"> ακριβώς το</w:t>
      </w:r>
      <w:r>
        <w:rPr>
          <w:rFonts w:eastAsia="Times New Roman" w:cs="Times New Roman"/>
          <w:szCs w:val="24"/>
        </w:rPr>
        <w:t>ν</w:t>
      </w:r>
      <w:r w:rsidRPr="00671E93">
        <w:rPr>
          <w:rFonts w:eastAsia="Times New Roman" w:cs="Times New Roman"/>
          <w:szCs w:val="24"/>
        </w:rPr>
        <w:t xml:space="preserve"> λόγο αποτελούν πρωταθλητές στα ατυχήματα των εργαζομένων</w:t>
      </w:r>
      <w:r>
        <w:rPr>
          <w:rFonts w:eastAsia="Times New Roman" w:cs="Times New Roman"/>
          <w:szCs w:val="24"/>
        </w:rPr>
        <w:t xml:space="preserve"> οι δήμοι,</w:t>
      </w:r>
      <w:r w:rsidRPr="00671E93">
        <w:rPr>
          <w:rFonts w:eastAsia="Times New Roman" w:cs="Times New Roman"/>
          <w:szCs w:val="24"/>
        </w:rPr>
        <w:t xml:space="preserve"> κύριε Υπουργέ</w:t>
      </w:r>
      <w:r>
        <w:rPr>
          <w:rFonts w:eastAsia="Times New Roman" w:cs="Times New Roman"/>
          <w:szCs w:val="24"/>
        </w:rPr>
        <w:t>, και δεν τους σώζει</w:t>
      </w:r>
      <w:r w:rsidRPr="00671E93">
        <w:rPr>
          <w:rFonts w:eastAsia="Times New Roman" w:cs="Times New Roman"/>
          <w:szCs w:val="24"/>
        </w:rPr>
        <w:t xml:space="preserve"> κα</w:t>
      </w:r>
      <w:r>
        <w:rPr>
          <w:rFonts w:eastAsia="Times New Roman" w:cs="Times New Roman"/>
          <w:szCs w:val="24"/>
        </w:rPr>
        <w:t>μ</w:t>
      </w:r>
      <w:r w:rsidRPr="00671E93">
        <w:rPr>
          <w:rFonts w:eastAsia="Times New Roman" w:cs="Times New Roman"/>
          <w:szCs w:val="24"/>
        </w:rPr>
        <w:t xml:space="preserve">μία Επιτροπή Υγιεινής και Ασφάλειας </w:t>
      </w:r>
      <w:r w:rsidRPr="00671E93">
        <w:rPr>
          <w:rFonts w:eastAsia="Times New Roman" w:cs="Times New Roman"/>
          <w:szCs w:val="24"/>
        </w:rPr>
        <w:t>που υπήρχ</w:t>
      </w:r>
      <w:r>
        <w:rPr>
          <w:rFonts w:eastAsia="Times New Roman" w:cs="Times New Roman"/>
          <w:szCs w:val="24"/>
        </w:rPr>
        <w:t>αν</w:t>
      </w:r>
      <w:r w:rsidRPr="00671E93">
        <w:rPr>
          <w:rFonts w:eastAsia="Times New Roman" w:cs="Times New Roman"/>
          <w:szCs w:val="24"/>
        </w:rPr>
        <w:t xml:space="preserve"> στο παρελθόν</w:t>
      </w:r>
      <w:r>
        <w:rPr>
          <w:rFonts w:eastAsia="Times New Roman" w:cs="Times New Roman"/>
          <w:szCs w:val="24"/>
        </w:rPr>
        <w:t xml:space="preserve">, άσχετα αν λειτουργούσαν ή όχι. </w:t>
      </w:r>
      <w:r w:rsidRPr="00671E93">
        <w:rPr>
          <w:rFonts w:eastAsia="Times New Roman" w:cs="Times New Roman"/>
          <w:szCs w:val="24"/>
        </w:rPr>
        <w:t>Μακάρι τα ζητήματα της υγιεινής</w:t>
      </w:r>
      <w:r>
        <w:rPr>
          <w:rFonts w:eastAsia="Times New Roman" w:cs="Times New Roman"/>
          <w:szCs w:val="24"/>
        </w:rPr>
        <w:t>,</w:t>
      </w:r>
      <w:r w:rsidRPr="00671E93">
        <w:rPr>
          <w:rFonts w:eastAsia="Times New Roman" w:cs="Times New Roman"/>
          <w:szCs w:val="24"/>
        </w:rPr>
        <w:t xml:space="preserve"> της ασφάλειας και της προστασίας των εργαζομένων </w:t>
      </w:r>
      <w:r>
        <w:rPr>
          <w:rFonts w:eastAsia="Times New Roman" w:cs="Times New Roman"/>
          <w:szCs w:val="24"/>
        </w:rPr>
        <w:t xml:space="preserve">να ήταν μόνο οι </w:t>
      </w:r>
      <w:r w:rsidRPr="00671E93">
        <w:rPr>
          <w:rFonts w:eastAsia="Times New Roman" w:cs="Times New Roman"/>
          <w:szCs w:val="24"/>
        </w:rPr>
        <w:t>επιτροπές</w:t>
      </w:r>
      <w:r>
        <w:rPr>
          <w:rFonts w:eastAsia="Times New Roman" w:cs="Times New Roman"/>
          <w:szCs w:val="24"/>
        </w:rPr>
        <w:t>.</w:t>
      </w:r>
      <w:r w:rsidRPr="00671E93">
        <w:rPr>
          <w:rFonts w:eastAsia="Times New Roman" w:cs="Times New Roman"/>
          <w:szCs w:val="24"/>
        </w:rPr>
        <w:t xml:space="preserve"> </w:t>
      </w:r>
      <w:r>
        <w:rPr>
          <w:rFonts w:eastAsia="Times New Roman" w:cs="Times New Roman"/>
          <w:szCs w:val="24"/>
        </w:rPr>
        <w:t>Γ</w:t>
      </w:r>
      <w:r w:rsidRPr="00671E93">
        <w:rPr>
          <w:rFonts w:eastAsia="Times New Roman" w:cs="Times New Roman"/>
          <w:szCs w:val="24"/>
        </w:rPr>
        <w:t>ια παράδειγμα</w:t>
      </w:r>
      <w:r>
        <w:rPr>
          <w:rFonts w:eastAsia="Times New Roman" w:cs="Times New Roman"/>
          <w:szCs w:val="24"/>
        </w:rPr>
        <w:t>,</w:t>
      </w:r>
      <w:r w:rsidRPr="00671E93">
        <w:rPr>
          <w:rFonts w:eastAsia="Times New Roman" w:cs="Times New Roman"/>
          <w:szCs w:val="24"/>
        </w:rPr>
        <w:t xml:space="preserve"> υπάρχει ένας πεπαλαιωμένος στόλος στα απορρίμματα</w:t>
      </w:r>
      <w:r>
        <w:rPr>
          <w:rFonts w:eastAsia="Times New Roman" w:cs="Times New Roman"/>
          <w:szCs w:val="24"/>
        </w:rPr>
        <w:t>, που</w:t>
      </w:r>
      <w:r w:rsidRPr="00671E93">
        <w:rPr>
          <w:rFonts w:eastAsia="Times New Roman" w:cs="Times New Roman"/>
          <w:szCs w:val="24"/>
        </w:rPr>
        <w:t xml:space="preserve"> εγκυμονεί κινδύνους</w:t>
      </w:r>
      <w:r w:rsidRPr="00671E93">
        <w:rPr>
          <w:rFonts w:eastAsia="Times New Roman" w:cs="Times New Roman"/>
          <w:szCs w:val="24"/>
        </w:rPr>
        <w:t xml:space="preserve"> για την ίδια τη ζωή των εργαζομένων </w:t>
      </w:r>
      <w:r>
        <w:rPr>
          <w:rFonts w:eastAsia="Times New Roman" w:cs="Times New Roman"/>
          <w:szCs w:val="24"/>
        </w:rPr>
        <w:t>ενώ</w:t>
      </w:r>
      <w:r w:rsidRPr="00671E93">
        <w:rPr>
          <w:rFonts w:eastAsia="Times New Roman" w:cs="Times New Roman"/>
          <w:szCs w:val="24"/>
        </w:rPr>
        <w:t xml:space="preserve"> πανηγυρίζετε για τις προσλήψεις που έγιναν στον τομέα της καθαριότητας</w:t>
      </w:r>
      <w:r>
        <w:rPr>
          <w:rFonts w:eastAsia="Times New Roman" w:cs="Times New Roman"/>
          <w:szCs w:val="24"/>
        </w:rPr>
        <w:t xml:space="preserve"> οι οποίες</w:t>
      </w:r>
      <w:r w:rsidRPr="00671E93">
        <w:rPr>
          <w:rFonts w:eastAsia="Times New Roman" w:cs="Times New Roman"/>
          <w:szCs w:val="24"/>
        </w:rPr>
        <w:t xml:space="preserve"> έγιναν με βάση το μαχαίρι που βάλατε</w:t>
      </w:r>
      <w:r>
        <w:rPr>
          <w:rFonts w:eastAsia="Times New Roman" w:cs="Times New Roman"/>
          <w:szCs w:val="24"/>
        </w:rPr>
        <w:t xml:space="preserve">. </w:t>
      </w:r>
    </w:p>
    <w:p w14:paraId="53B9BB6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Θέλετε προσλήψεις μόνιμου προσωπικού στην καθαριότητα; Τότε πρέπει να αυξήσετε τα τέλη, γιατί τ</w:t>
      </w:r>
      <w:r>
        <w:rPr>
          <w:rFonts w:eastAsia="Times New Roman" w:cs="Times New Roman"/>
          <w:szCs w:val="24"/>
        </w:rPr>
        <w:t xml:space="preserve">ους πληρώνουν οι ίδιοι οι δήμοι μέσα από την ανταπόδοση και υπάρχουν -και το γνωρίζετε πολύ καλά, κύριε Υπουργέ- δεκάδες δήμοι που δεν </w:t>
      </w:r>
      <w:r>
        <w:rPr>
          <w:rFonts w:eastAsia="Times New Roman" w:cs="Times New Roman"/>
          <w:szCs w:val="24"/>
        </w:rPr>
        <w:lastRenderedPageBreak/>
        <w:t>κάνουν ούτε μια αίτηση, γιατί δεν είχαν τη δυνατότητα να αυξήσουν καθόλου τα τέλη τους και ιδιαίτερα οι πιο μικροί, οι ορ</w:t>
      </w:r>
      <w:r>
        <w:rPr>
          <w:rFonts w:eastAsia="Times New Roman" w:cs="Times New Roman"/>
          <w:szCs w:val="24"/>
        </w:rPr>
        <w:t>εινοί και οι νησιωτικοί δήμοι.</w:t>
      </w:r>
    </w:p>
    <w:p w14:paraId="53B9BB6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Άμα δείτε, θα φανεί πολύ καθαρά αυτό το οποίο λέω. Για παράδειγμα</w:t>
      </w:r>
      <w:r w:rsidRPr="003A6F89">
        <w:rPr>
          <w:rFonts w:eastAsia="Times New Roman" w:cs="Times New Roman"/>
          <w:szCs w:val="24"/>
        </w:rPr>
        <w:t>,</w:t>
      </w:r>
      <w:r>
        <w:rPr>
          <w:rFonts w:eastAsia="Times New Roman" w:cs="Times New Roman"/>
          <w:szCs w:val="24"/>
        </w:rPr>
        <w:t xml:space="preserve"> ο Δήμος Ικαρίας δεν έκανε καμία αίτηση, γιατί δεν μπορούσε πραγματικά να αυξήσει τα δημοτικά τέλη και δεν ήθελε γιατί έχει διαφορετική φιλοσοφία και λογική.</w:t>
      </w:r>
    </w:p>
    <w:p w14:paraId="53B9BB6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πό αυτήν την άποψη, εφόσον υπάρχει αυτή η αντιλαϊκή και αντεργατική πολιτική, υπάρχει και ο ασφυκτικός έλεγχος στους δήμους και στις περιφέρειες, που τον ενισχύετε ακόμη περισσότερο. Όχι μόνο διατηρείτε το Οικονομικό Παρατηρητήριο, που ήταν μέσα </w:t>
      </w:r>
      <w:r>
        <w:rPr>
          <w:rFonts w:eastAsia="Times New Roman" w:cs="Times New Roman"/>
          <w:szCs w:val="24"/>
        </w:rPr>
        <w:t xml:space="preserve">στο </w:t>
      </w:r>
      <w:r>
        <w:rPr>
          <w:rFonts w:eastAsia="Times New Roman" w:cs="Times New Roman"/>
          <w:szCs w:val="24"/>
        </w:rPr>
        <w:t>πλαίσι</w:t>
      </w:r>
      <w:r>
        <w:rPr>
          <w:rFonts w:eastAsia="Times New Roman" w:cs="Times New Roman"/>
          <w:szCs w:val="24"/>
        </w:rPr>
        <w:t>ο</w:t>
      </w:r>
      <w:r>
        <w:rPr>
          <w:rFonts w:eastAsia="Times New Roman" w:cs="Times New Roman"/>
          <w:szCs w:val="24"/>
        </w:rPr>
        <w:t xml:space="preserve"> της δημοσιονομικής πειθαρχίας των δήμων και ήταν επιβολή των μνημονίων και το είχατε καταγγείλει ως Αντιπολίτευση, αλλά διατηρείτε σήμερα το Οικονομικό Παρατηρητήριο και βάζετε τον Επόπτη Νομιμότητας. Τι σημαίνει «νομιμότητα»; Πρέπει οι αποφάσεις να συμβ</w:t>
      </w:r>
      <w:r>
        <w:rPr>
          <w:rFonts w:eastAsia="Times New Roman" w:cs="Times New Roman"/>
          <w:szCs w:val="24"/>
        </w:rPr>
        <w:t xml:space="preserve">αδίζουν με τους νόμους. Αν πάρει κάποιο δημοτικό συμβούλιο απόφαση ανακούφισης κάποιων τμημάτων των εργαζόμενων ή του λαού και δεν </w:t>
      </w:r>
      <w:r>
        <w:rPr>
          <w:rFonts w:eastAsia="Times New Roman" w:cs="Times New Roman"/>
          <w:szCs w:val="24"/>
        </w:rPr>
        <w:lastRenderedPageBreak/>
        <w:t>συμβαδίζει με τους νόμους, ο Επόπτης Νομιμότητας το επιστρέφει πίσω ως απαράδεκτη απόφαση.</w:t>
      </w:r>
    </w:p>
    <w:p w14:paraId="53B9BB6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Επ’ ευκαιρία, κύριε Υπουργέ, θα ήθ</w:t>
      </w:r>
      <w:r>
        <w:rPr>
          <w:rFonts w:eastAsia="Times New Roman" w:cs="Times New Roman"/>
          <w:szCs w:val="24"/>
        </w:rPr>
        <w:t>ελα μια απάντηση, μια σαφή τοποθέτηση στην τροπολογία του ΚΚΕ. Την ξέρετε πολύ καλά, δεν είναι πρώτη φορά που αναδεικνύεται αυτό το ζήτημα. Είναι η πρόταση την οποία κάνουν δεκάδες δήμοι και την έχει υιοθετήσει και η ΚΕΔΚΕ, η Κεντρική Ένωση Δήμων και Κοινο</w:t>
      </w:r>
      <w:r>
        <w:rPr>
          <w:rFonts w:eastAsia="Times New Roman" w:cs="Times New Roman"/>
          <w:szCs w:val="24"/>
        </w:rPr>
        <w:t>τήτων, στη δυνατότητα των δήμων, κάτω από όρους και προϋποθέσεις, να προχωρούν στη μείωση των χρεών που έχουν οι πιο ευπαθείς κοινωνικές ομάδες απέναντι στους δήμους για να μην αναγκάζονται έτσι να προχωρήσουν στους ηλεκτρονικούς πλειστηριασμούς.</w:t>
      </w:r>
    </w:p>
    <w:p w14:paraId="53B9BB6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(Στο σημε</w:t>
      </w:r>
      <w:r>
        <w:rPr>
          <w:rFonts w:eastAsia="Times New Roman" w:cs="Times New Roman"/>
          <w:szCs w:val="24"/>
        </w:rPr>
        <w:t xml:space="preserve">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3B9BB6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Ο δήμος που θα εφαρμόσει μια τέτοια λογική, με βάση και το σημερινό σας νομοσχέδιο, παραβιάζει το δημόσιο συμφέρον; Άρα αυτή η λογική, η αόριστη παραβίαση του δημόσιου συμφέ</w:t>
      </w:r>
      <w:r>
        <w:rPr>
          <w:rFonts w:eastAsia="Times New Roman" w:cs="Times New Roman"/>
          <w:szCs w:val="24"/>
        </w:rPr>
        <w:lastRenderedPageBreak/>
        <w:t>ροντος π</w:t>
      </w:r>
      <w:r>
        <w:rPr>
          <w:rFonts w:eastAsia="Times New Roman" w:cs="Times New Roman"/>
          <w:szCs w:val="24"/>
        </w:rPr>
        <w:t xml:space="preserve">ου μπορεί να </w:t>
      </w:r>
      <w:proofErr w:type="spellStart"/>
      <w:r>
        <w:rPr>
          <w:rFonts w:eastAsia="Times New Roman" w:cs="Times New Roman"/>
          <w:szCs w:val="24"/>
        </w:rPr>
        <w:t>παυ</w:t>
      </w:r>
      <w:r>
        <w:rPr>
          <w:rFonts w:eastAsia="Times New Roman" w:cs="Times New Roman"/>
          <w:szCs w:val="24"/>
        </w:rPr>
        <w:t>θ</w:t>
      </w:r>
      <w:r>
        <w:rPr>
          <w:rFonts w:eastAsia="Times New Roman" w:cs="Times New Roman"/>
          <w:szCs w:val="24"/>
        </w:rPr>
        <w:t>εί</w:t>
      </w:r>
      <w:proofErr w:type="spellEnd"/>
      <w:r>
        <w:rPr>
          <w:rFonts w:eastAsia="Times New Roman" w:cs="Times New Roman"/>
          <w:szCs w:val="24"/>
        </w:rPr>
        <w:t xml:space="preserve"> ο δήμαρχος με ευθύνη του Υπουργού και μιας επιτροπής που ορίζετε εσείς, τι σημαίνει; Διότι δεν </w:t>
      </w:r>
      <w:proofErr w:type="spellStart"/>
      <w:r>
        <w:rPr>
          <w:rFonts w:eastAsia="Times New Roman" w:cs="Times New Roman"/>
          <w:szCs w:val="24"/>
        </w:rPr>
        <w:t>συνεμορφώθη</w:t>
      </w:r>
      <w:proofErr w:type="spellEnd"/>
      <w:r>
        <w:rPr>
          <w:rFonts w:eastAsia="Times New Roman" w:cs="Times New Roman"/>
          <w:szCs w:val="24"/>
        </w:rPr>
        <w:t xml:space="preserve"> προς τας υποδείξεις, σημαίνει.</w:t>
      </w:r>
    </w:p>
    <w:p w14:paraId="53B9BB6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Ό,τι είχαν κάνει οι προηγούμενες κυβερνήσεις το διατηρείτε αυτούσιο, χωρίς συγκεκριμενοποίηση του </w:t>
      </w:r>
      <w:r>
        <w:rPr>
          <w:rFonts w:eastAsia="Times New Roman" w:cs="Times New Roman"/>
          <w:szCs w:val="24"/>
        </w:rPr>
        <w:t>δημοσίου συμφέροντος, ποιο είναι αυτό που αφήνει αυθαίρετα στον κάθε Υπουργό να μπορεί να παύει οποιονδήποτε δεν είναι αρεστός. Γι’ αυτό ακριβώς λέμε ότι και μέσα από το συγκεκριμένο νομοσχέδιο επιταχύνετε ακόμη περισσότερο τη μετατροπή των δήμων και των π</w:t>
      </w:r>
      <w:r>
        <w:rPr>
          <w:rFonts w:eastAsia="Times New Roman" w:cs="Times New Roman"/>
          <w:szCs w:val="24"/>
        </w:rPr>
        <w:t xml:space="preserve">εριφερειών σε διοικητικό γρανάζι για την υλοποίηση της αντιλαϊκής, της </w:t>
      </w:r>
      <w:r w:rsidRPr="00FE0617">
        <w:rPr>
          <w:rFonts w:eastAsia="Times New Roman" w:cs="Times New Roman"/>
          <w:szCs w:val="24"/>
        </w:rPr>
        <w:t>ταξικής</w:t>
      </w:r>
      <w:r>
        <w:rPr>
          <w:rFonts w:eastAsia="Times New Roman" w:cs="Times New Roman"/>
          <w:szCs w:val="24"/>
        </w:rPr>
        <w:t xml:space="preserve"> πολιτικής.</w:t>
      </w:r>
    </w:p>
    <w:p w14:paraId="53B9BB6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αυτήν την άποψη, λοιπόν, προσπαθείτε μέσα σε αυτά τα πλαίσια και έχει </w:t>
      </w:r>
      <w:proofErr w:type="spellStart"/>
      <w:r>
        <w:rPr>
          <w:rFonts w:eastAsia="Times New Roman" w:cs="Times New Roman"/>
          <w:szCs w:val="24"/>
        </w:rPr>
        <w:t>οικοδομηθεί</w:t>
      </w:r>
      <w:proofErr w:type="spellEnd"/>
      <w:r>
        <w:rPr>
          <w:rFonts w:eastAsia="Times New Roman" w:cs="Times New Roman"/>
          <w:szCs w:val="24"/>
        </w:rPr>
        <w:t xml:space="preserve"> και τα προηγούμενα χρόνια και αυτό θέλετε να αποτυπώσετε και με την αλλαγή του ε</w:t>
      </w:r>
      <w:r>
        <w:rPr>
          <w:rFonts w:eastAsia="Times New Roman" w:cs="Times New Roman"/>
          <w:szCs w:val="24"/>
        </w:rPr>
        <w:t>κλογικού νόμου, την ευρύτερη συμφωνία η οποία υπάρχει ανάμεσα στις πολιτικές δυνάμεις, το υπαλληλικό προσωπικό της αστικής τάξης και τον προσανατολισμό στους δήμους και τις περιφέρειες. Και γι’ αυτό ακριβώς ως ώριμο φρούτο τώρα φέρνετε την απλή αναλογική.</w:t>
      </w:r>
    </w:p>
    <w:p w14:paraId="53B9BB6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Κοιτάξτε, ούτε ζητήματα δημοκρατίας ούτε συμμετοχής. Όλα αυτά είναι απλά και μόνο για να ενσωματώσετε τα λαϊκά στρώματα και να τα μετατρέψετε σε συνενόχους της αντιλαϊκής πολιτικής. Γιατί εδώ μας φέρνετε μια καρικατούρα δημοψηφίσματος</w:t>
      </w:r>
      <w:r>
        <w:rPr>
          <w:rFonts w:eastAsia="Times New Roman" w:cs="Times New Roman"/>
          <w:szCs w:val="24"/>
        </w:rPr>
        <w:t>,</w:t>
      </w:r>
      <w:r>
        <w:rPr>
          <w:rFonts w:eastAsia="Times New Roman" w:cs="Times New Roman"/>
          <w:szCs w:val="24"/>
        </w:rPr>
        <w:t xml:space="preserve"> η οποία θα έχει συμβ</w:t>
      </w:r>
      <w:r>
        <w:rPr>
          <w:rFonts w:eastAsia="Times New Roman" w:cs="Times New Roman"/>
          <w:szCs w:val="24"/>
        </w:rPr>
        <w:t>ουλευτικό χαρακτήρα. Με τους περιορισμούς που βάζετε -το έτος των εκλογών, το έτος των βουλευτικών εκλογών, το έτος των ευρωεκλογών, δεν υπάρχει κανένα άλλο έτος έτσι όπως πάνε τα πράγματα- δεν θα μπορεί να γίνει ποτέ. Όμως και να γίνεται, θα έχει συμβουλε</w:t>
      </w:r>
      <w:r>
        <w:rPr>
          <w:rFonts w:eastAsia="Times New Roman" w:cs="Times New Roman"/>
          <w:szCs w:val="24"/>
        </w:rPr>
        <w:t xml:space="preserve">υτικό χαρακτήρα. Δεν θα </w:t>
      </w:r>
      <w:r w:rsidRPr="008F4DB8">
        <w:rPr>
          <w:rFonts w:eastAsia="Times New Roman" w:cs="Times New Roman"/>
          <w:szCs w:val="24"/>
        </w:rPr>
        <w:t>αλλοιώνει</w:t>
      </w:r>
      <w:r>
        <w:rPr>
          <w:rFonts w:eastAsia="Times New Roman" w:cs="Times New Roman"/>
          <w:szCs w:val="24"/>
        </w:rPr>
        <w:t xml:space="preserve"> καμία απόφαση και θα μπορεί με απόφασή του να ανατρέπεται από το δημοτικό συμβούλιο ή το όποιο δημοψήφισμα έγινε, όχι μόνο του δημοτικού συμβουλίου, αλλά και της ίδιας της Κυβέρνησης να ανατρέπεται.</w:t>
      </w:r>
    </w:p>
    <w:p w14:paraId="53B9BB6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Όπως είπαμε και πριν, αυτό το δημοψήφισμα αποτελεί το τυράκι στη φάκα για να συμμετέχει ο λαός και να γίνεται συνένοχος της αντιλαϊκής πολιτικής. Εμείς λέμε ότι θα στηρίξουμε τα άρθρα που εφαρμόζουν την απλή αναλογική για το δημοτικό και το περιφερειακό συ</w:t>
      </w:r>
      <w:r>
        <w:rPr>
          <w:rFonts w:eastAsia="Times New Roman" w:cs="Times New Roman"/>
          <w:szCs w:val="24"/>
        </w:rPr>
        <w:t xml:space="preserve">μβούλιο. Είναι τα μοναδικά άρθρα που θα ψηφίσουμε από το νομοσχέδιο σε μια </w:t>
      </w:r>
      <w:r w:rsidRPr="00A25EB9">
        <w:rPr>
          <w:rFonts w:eastAsia="Times New Roman" w:cs="Times New Roman"/>
          <w:szCs w:val="24"/>
        </w:rPr>
        <w:t>συνολική φιλοσοφία</w:t>
      </w:r>
      <w:r>
        <w:rPr>
          <w:rFonts w:eastAsia="Times New Roman" w:cs="Times New Roman"/>
          <w:szCs w:val="24"/>
        </w:rPr>
        <w:t xml:space="preserve"> μόνο </w:t>
      </w:r>
      <w:r>
        <w:rPr>
          <w:rFonts w:eastAsia="Times New Roman" w:cs="Times New Roman"/>
          <w:szCs w:val="24"/>
        </w:rPr>
        <w:lastRenderedPageBreak/>
        <w:t>και μόνο γιατί το θεωρούμε ως βήμα αντιπροσωπευτικότητας της ψήφου, ούτε καν ισοτιμίας της ψήφου, γιατί δεν υπάρχει ισοτιμία της ψήφου. Δεν επηρεάζει το ίδιο</w:t>
      </w:r>
      <w:r>
        <w:rPr>
          <w:rFonts w:eastAsia="Times New Roman" w:cs="Times New Roman"/>
          <w:szCs w:val="24"/>
        </w:rPr>
        <w:t xml:space="preserve"> ο άνεργος με τον εργοστασιάρχη. Δεν επηρεάζει το ίδιο ο ταλαίπωρος με τον τραπεζίτη.</w:t>
      </w:r>
    </w:p>
    <w:p w14:paraId="53B9BB6C" w14:textId="77777777" w:rsidR="00D9389E" w:rsidRDefault="0030006C">
      <w:pPr>
        <w:spacing w:line="600" w:lineRule="auto"/>
        <w:ind w:firstLine="720"/>
        <w:contextualSpacing/>
        <w:jc w:val="both"/>
        <w:rPr>
          <w:rFonts w:eastAsia="Times New Roman" w:cs="Times New Roman"/>
          <w:szCs w:val="24"/>
        </w:rPr>
      </w:pPr>
      <w:r w:rsidRPr="001D730D">
        <w:rPr>
          <w:rFonts w:eastAsia="Times New Roman" w:cs="Times New Roman"/>
          <w:b/>
          <w:szCs w:val="24"/>
        </w:rPr>
        <w:t xml:space="preserve">ΠΑΝΑΓΙΩΤΗΣ </w:t>
      </w:r>
      <w:r>
        <w:rPr>
          <w:rFonts w:eastAsia="Times New Roman" w:cs="Times New Roman"/>
          <w:b/>
          <w:szCs w:val="24"/>
        </w:rPr>
        <w:t xml:space="preserve">(ΠΑΝΟΣ) </w:t>
      </w:r>
      <w:r w:rsidRPr="001D730D">
        <w:rPr>
          <w:rFonts w:eastAsia="Times New Roman" w:cs="Times New Roman"/>
          <w:b/>
          <w:szCs w:val="24"/>
        </w:rPr>
        <w:t>ΣΚΟΥΡΛΕΤΗΣ (Υπουργός Εσωτερικών):</w:t>
      </w:r>
      <w:r>
        <w:rPr>
          <w:rFonts w:eastAsia="Times New Roman" w:cs="Times New Roman"/>
          <w:szCs w:val="24"/>
        </w:rPr>
        <w:t xml:space="preserve"> Στην κάλπη;</w:t>
      </w:r>
    </w:p>
    <w:p w14:paraId="53B9BB6D" w14:textId="77777777" w:rsidR="00D9389E" w:rsidRDefault="0030006C">
      <w:pPr>
        <w:spacing w:line="600" w:lineRule="auto"/>
        <w:ind w:firstLine="720"/>
        <w:contextualSpacing/>
        <w:jc w:val="both"/>
        <w:rPr>
          <w:rFonts w:eastAsia="Times New Roman" w:cs="Times New Roman"/>
          <w:szCs w:val="24"/>
        </w:rPr>
      </w:pPr>
      <w:r w:rsidRPr="001D730D">
        <w:rPr>
          <w:rFonts w:eastAsia="Times New Roman" w:cs="Times New Roman"/>
          <w:b/>
          <w:szCs w:val="24"/>
        </w:rPr>
        <w:t>ΝΙΚΟΛΑΟΣ ΚΑΡΑΘΑΝΑΣΟΠΟΥΛΟΣ:</w:t>
      </w:r>
      <w:r>
        <w:rPr>
          <w:rFonts w:eastAsia="Times New Roman" w:cs="Times New Roman"/>
          <w:szCs w:val="24"/>
        </w:rPr>
        <w:t xml:space="preserve"> Στον επηρεασμό του κόσμου πριν την κάλπη, κύριε Υπουργέ. </w:t>
      </w:r>
    </w:p>
    <w:p w14:paraId="53B9BB6E"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Λέμε, λοιπόν, ότι δεν είναι ισότιμη η ψήφος και η δυνατότητα που έχει κάποιος να επηρεάσει, ούτε μπορεί να αποτελέσει το φάρμακο για την αντιμετώπιση της διαφθοράς και της διαπλοκής. </w:t>
      </w:r>
    </w:p>
    <w:p w14:paraId="53B9BB6F" w14:textId="77777777" w:rsidR="00D9389E" w:rsidRDefault="0030006C">
      <w:pPr>
        <w:spacing w:line="600" w:lineRule="auto"/>
        <w:ind w:firstLine="720"/>
        <w:contextualSpacing/>
        <w:jc w:val="both"/>
        <w:rPr>
          <w:rFonts w:eastAsia="Times New Roman"/>
          <w:szCs w:val="24"/>
        </w:rPr>
      </w:pPr>
      <w:r>
        <w:rPr>
          <w:rFonts w:eastAsia="Times New Roman"/>
          <w:szCs w:val="24"/>
        </w:rPr>
        <w:t>Θα θυμίσω κάτι παλαιότερο</w:t>
      </w:r>
      <w:r w:rsidRPr="00FC3BA9">
        <w:rPr>
          <w:rFonts w:eastAsia="Times New Roman"/>
          <w:szCs w:val="24"/>
        </w:rPr>
        <w:t>.</w:t>
      </w:r>
      <w:r>
        <w:rPr>
          <w:rFonts w:eastAsia="Times New Roman"/>
          <w:szCs w:val="24"/>
        </w:rPr>
        <w:t xml:space="preserve"> Η Ιταλία είχε απλή αναλογική. Το σύστημα το π</w:t>
      </w:r>
      <w:r>
        <w:rPr>
          <w:rFonts w:eastAsia="Times New Roman"/>
          <w:szCs w:val="24"/>
        </w:rPr>
        <w:t xml:space="preserve">ολιτικό τότε άλλαξε λόγω της διαφθοράς και της διαπλοκής και των σχέσεων με την μαφία και κατάργησε την απλή αναλογική στα τέλη της δεκαετίας του </w:t>
      </w:r>
      <w:r>
        <w:rPr>
          <w:rFonts w:eastAsia="Times New Roman"/>
          <w:szCs w:val="24"/>
        </w:rPr>
        <w:t>΄</w:t>
      </w:r>
      <w:r>
        <w:rPr>
          <w:rFonts w:eastAsia="Times New Roman"/>
          <w:szCs w:val="24"/>
        </w:rPr>
        <w:t xml:space="preserve">80. </w:t>
      </w:r>
    </w:p>
    <w:p w14:paraId="53B9BB70" w14:textId="77777777" w:rsidR="00D9389E" w:rsidRDefault="0030006C">
      <w:pPr>
        <w:spacing w:line="600" w:lineRule="auto"/>
        <w:ind w:firstLine="720"/>
        <w:contextualSpacing/>
        <w:jc w:val="both"/>
        <w:rPr>
          <w:rFonts w:eastAsia="Times New Roman"/>
          <w:szCs w:val="24"/>
        </w:rPr>
      </w:pPr>
      <w:r w:rsidRPr="00FC3BA9">
        <w:rPr>
          <w:rFonts w:eastAsia="Times New Roman"/>
          <w:b/>
          <w:szCs w:val="24"/>
        </w:rPr>
        <w:t>ΦΩΤΕΙΝΗ ΒΑΚΗ:</w:t>
      </w:r>
      <w:r w:rsidRPr="00FC3BA9">
        <w:rPr>
          <w:rFonts w:eastAsia="Times New Roman"/>
          <w:szCs w:val="24"/>
        </w:rPr>
        <w:t xml:space="preserve"> </w:t>
      </w:r>
      <w:r>
        <w:rPr>
          <w:rFonts w:eastAsia="Times New Roman"/>
          <w:szCs w:val="24"/>
        </w:rPr>
        <w:t>Στο 30% των δήμων είναι απλή αναλογική.</w:t>
      </w:r>
    </w:p>
    <w:p w14:paraId="53B9BB71" w14:textId="77777777" w:rsidR="00D9389E" w:rsidRDefault="0030006C">
      <w:pPr>
        <w:spacing w:line="600" w:lineRule="auto"/>
        <w:ind w:firstLine="720"/>
        <w:contextualSpacing/>
        <w:jc w:val="both"/>
        <w:rPr>
          <w:rFonts w:eastAsia="Times New Roman"/>
          <w:szCs w:val="24"/>
        </w:rPr>
      </w:pPr>
      <w:r w:rsidRPr="00837D28">
        <w:rPr>
          <w:rFonts w:eastAsia="Times New Roman"/>
          <w:b/>
          <w:szCs w:val="24"/>
        </w:rPr>
        <w:lastRenderedPageBreak/>
        <w:t xml:space="preserve">ΠΑΝΑΓΙΩΤΗΣ </w:t>
      </w:r>
      <w:r>
        <w:rPr>
          <w:rFonts w:eastAsia="Times New Roman"/>
          <w:b/>
          <w:szCs w:val="24"/>
        </w:rPr>
        <w:t xml:space="preserve">(ΠΑΝΟΣ) </w:t>
      </w:r>
      <w:r w:rsidRPr="00837D28">
        <w:rPr>
          <w:rFonts w:eastAsia="Times New Roman"/>
          <w:b/>
          <w:szCs w:val="24"/>
        </w:rPr>
        <w:t>ΣΚΟΥΡΛΕΤΗΣ (Υπουργός Εσωτερικών</w:t>
      </w:r>
      <w:r w:rsidRPr="00837D28">
        <w:rPr>
          <w:rFonts w:eastAsia="Times New Roman"/>
          <w:b/>
          <w:szCs w:val="24"/>
        </w:rPr>
        <w:t>):</w:t>
      </w:r>
      <w:r w:rsidRPr="00837D28">
        <w:rPr>
          <w:rFonts w:eastAsia="Times New Roman"/>
          <w:szCs w:val="24"/>
        </w:rPr>
        <w:t xml:space="preserve"> </w:t>
      </w:r>
      <w:r>
        <w:rPr>
          <w:rFonts w:eastAsia="Times New Roman"/>
          <w:szCs w:val="24"/>
        </w:rPr>
        <w:t>Είχε διαφθορά.</w:t>
      </w:r>
    </w:p>
    <w:p w14:paraId="53B9BB72" w14:textId="77777777" w:rsidR="00D9389E" w:rsidRDefault="0030006C">
      <w:pPr>
        <w:spacing w:line="600" w:lineRule="auto"/>
        <w:ind w:firstLine="720"/>
        <w:contextualSpacing/>
        <w:jc w:val="both"/>
        <w:rPr>
          <w:rFonts w:eastAsia="Times New Roman"/>
          <w:szCs w:val="24"/>
        </w:rPr>
      </w:pPr>
      <w:r>
        <w:rPr>
          <w:rFonts w:eastAsia="Times New Roman"/>
          <w:b/>
          <w:szCs w:val="24"/>
        </w:rPr>
        <w:t xml:space="preserve">ΝΙΚΟΛΑΟΣ </w:t>
      </w:r>
      <w:r w:rsidRPr="00837D28">
        <w:rPr>
          <w:rFonts w:eastAsia="Times New Roman"/>
          <w:b/>
          <w:szCs w:val="24"/>
        </w:rPr>
        <w:t xml:space="preserve">ΚΑΡΑΘΑΝΑΣΟΠΟΥΛΟΣ: </w:t>
      </w:r>
      <w:r w:rsidRPr="00837D28">
        <w:rPr>
          <w:rFonts w:eastAsia="Times New Roman"/>
          <w:szCs w:val="24"/>
        </w:rPr>
        <w:t>Και</w:t>
      </w:r>
      <w:r>
        <w:rPr>
          <w:rFonts w:eastAsia="Times New Roman"/>
          <w:szCs w:val="24"/>
        </w:rPr>
        <w:t xml:space="preserve"> διαφθορά είχε και διαπλοκή είχε και όλα τα είχε και με απλή αναλογική τα είχε η Ιταλία. Τα ίδια τα είχε.</w:t>
      </w:r>
    </w:p>
    <w:p w14:paraId="53B9BB73" w14:textId="77777777" w:rsidR="00D9389E" w:rsidRDefault="0030006C">
      <w:pPr>
        <w:spacing w:line="600" w:lineRule="auto"/>
        <w:ind w:firstLine="720"/>
        <w:contextualSpacing/>
        <w:jc w:val="both"/>
        <w:rPr>
          <w:rFonts w:eastAsia="Times New Roman"/>
          <w:b/>
          <w:szCs w:val="24"/>
        </w:rPr>
      </w:pPr>
      <w:r>
        <w:rPr>
          <w:rFonts w:eastAsia="Times New Roman"/>
          <w:szCs w:val="24"/>
        </w:rPr>
        <w:t>Άρα λοιπόν, δεν αντιμετωπίζεις ούτε τη διαφθορά ούτε τη διαπλοκή, που είναι σύμφυτη με το ίδιο το σύστ</w:t>
      </w:r>
      <w:r>
        <w:rPr>
          <w:rFonts w:eastAsia="Times New Roman"/>
          <w:szCs w:val="24"/>
        </w:rPr>
        <w:t>ημα. Και βεβαίως πολύ περισσότερο δεν έχουμε τις αυταπάτες ότι απλά και μόνο ένα εκλογικό σύστημα μπορεί να αλλάξει τον χαρακτήρα των δήμων, των περιφερειών από μηχανισμούς του αστικού κράτους σε αντιλαϊκούς, αντιδημοκρατικούς.</w:t>
      </w:r>
    </w:p>
    <w:p w14:paraId="53B9BB74" w14:textId="77777777" w:rsidR="00D9389E" w:rsidRDefault="0030006C">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w:t>
      </w:r>
      <w:r>
        <w:rPr>
          <w:rFonts w:eastAsia="Times New Roman" w:cs="Times New Roman"/>
          <w:b/>
          <w:szCs w:val="24"/>
        </w:rPr>
        <w:t>λης</w:t>
      </w:r>
      <w:proofErr w:type="spellEnd"/>
      <w:r>
        <w:rPr>
          <w:rFonts w:eastAsia="Times New Roman" w:cs="Times New Roman"/>
          <w:b/>
          <w:szCs w:val="24"/>
        </w:rPr>
        <w:t xml:space="preserve">): </w:t>
      </w:r>
      <w:r w:rsidRPr="00837D28">
        <w:rPr>
          <w:rFonts w:eastAsia="Times New Roman" w:cs="Times New Roman"/>
          <w:szCs w:val="24"/>
        </w:rPr>
        <w:t>Τον λόγο έχει ο κ</w:t>
      </w:r>
      <w:r>
        <w:rPr>
          <w:rFonts w:eastAsia="Times New Roman" w:cs="Times New Roman"/>
          <w:szCs w:val="24"/>
        </w:rPr>
        <w:t>. Μιλτιάδης Βαρβιτσιώτης από τη</w:t>
      </w:r>
      <w:r w:rsidRPr="00837D28">
        <w:rPr>
          <w:rFonts w:eastAsia="Times New Roman" w:cs="Times New Roman"/>
          <w:szCs w:val="24"/>
        </w:rPr>
        <w:t xml:space="preserve"> Νέα Δημοκρατία.</w:t>
      </w:r>
    </w:p>
    <w:p w14:paraId="53B9BB7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w:t>
      </w:r>
      <w:r w:rsidRPr="00837D28">
        <w:rPr>
          <w:rFonts w:eastAsia="Times New Roman" w:cs="Times New Roman"/>
          <w:b/>
          <w:szCs w:val="24"/>
        </w:rPr>
        <w:t>:</w:t>
      </w:r>
      <w:r>
        <w:rPr>
          <w:rFonts w:eastAsia="Times New Roman" w:cs="Times New Roman"/>
          <w:b/>
          <w:szCs w:val="24"/>
        </w:rPr>
        <w:t xml:space="preserve"> </w:t>
      </w:r>
      <w:r w:rsidRPr="00FC3BA9">
        <w:rPr>
          <w:rFonts w:eastAsia="Times New Roman" w:cs="Times New Roman"/>
          <w:szCs w:val="24"/>
        </w:rPr>
        <w:t>Σ</w:t>
      </w:r>
      <w:r>
        <w:rPr>
          <w:rFonts w:eastAsia="Times New Roman" w:cs="Times New Roman"/>
          <w:szCs w:val="24"/>
        </w:rPr>
        <w:t xml:space="preserve">την πολιτική ένας από τους βασικούς κανόνες που υπηρετείς είναι το θέμα της συνέπειας, της συνέπειας των λόγων και των έργων. </w:t>
      </w:r>
    </w:p>
    <w:p w14:paraId="53B9BB7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Εδώ έχουμε έναν Υπουργό, ο οποίος ενάμιση χρόνο τώρα βγήκε σε όλα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γύρισε όλη την χώρα, συναντήθηκε με όλους τους φορείς και στους οποίους </w:t>
      </w:r>
      <w:r>
        <w:rPr>
          <w:rFonts w:eastAsia="Times New Roman" w:cs="Times New Roman"/>
          <w:szCs w:val="24"/>
        </w:rPr>
        <w:lastRenderedPageBreak/>
        <w:t>είπε</w:t>
      </w:r>
      <w:r w:rsidRPr="00FC3BA9">
        <w:rPr>
          <w:rFonts w:eastAsia="Times New Roman" w:cs="Times New Roman"/>
          <w:szCs w:val="24"/>
        </w:rPr>
        <w:t>:</w:t>
      </w:r>
      <w:r>
        <w:rPr>
          <w:rFonts w:eastAsia="Times New Roman" w:cs="Times New Roman"/>
          <w:szCs w:val="24"/>
        </w:rPr>
        <w:t xml:space="preserve"> «Θα προχωρήσω στην αποσύνδεση των ευρωεκλογών με τις δημοτικές εκλογές. Προσωπική μο</w:t>
      </w:r>
      <w:r>
        <w:rPr>
          <w:rFonts w:eastAsia="Times New Roman" w:cs="Times New Roman"/>
          <w:szCs w:val="24"/>
        </w:rPr>
        <w:t>υ δέσμευση». Και σήμερα εξαιτίας του σχεδιασμού του Μαξίμου αναγκάζεται να το πάρει πίσω και δεν έχει την προσωπική τσίπα να πει</w:t>
      </w:r>
      <w:r w:rsidRPr="00FC3BA9">
        <w:rPr>
          <w:rFonts w:eastAsia="Times New Roman" w:cs="Times New Roman"/>
          <w:szCs w:val="24"/>
        </w:rPr>
        <w:t>:</w:t>
      </w:r>
      <w:r>
        <w:rPr>
          <w:rFonts w:eastAsia="Times New Roman" w:cs="Times New Roman"/>
          <w:szCs w:val="24"/>
        </w:rPr>
        <w:t xml:space="preserve"> «Παραιτούμαι από τη θέση μου. Ας έρθει ένας άλλος. Δεν ρίχνω την Κυβέρνηση». </w:t>
      </w:r>
    </w:p>
    <w:p w14:paraId="53B9BB7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Νομίζετε ότι δεν έχει συμβεί στο παρελθόν; Δεν έ</w:t>
      </w:r>
      <w:r>
        <w:rPr>
          <w:rFonts w:eastAsia="Times New Roman" w:cs="Times New Roman"/>
          <w:szCs w:val="24"/>
        </w:rPr>
        <w:t xml:space="preserve">χει συμβεί στο παρελθόν Υπουργοί να παραιτηθούν γιατί άλλαξε ο σχεδιασμός της κυβέρνησης; Έχει γίνει. Θα σας πω προσωπικό παράδειγμα. </w:t>
      </w:r>
      <w:r>
        <w:rPr>
          <w:rFonts w:eastAsia="Times New Roman" w:cs="Times New Roman"/>
          <w:szCs w:val="24"/>
          <w:lang w:val="en-US"/>
        </w:rPr>
        <w:t>O</w:t>
      </w:r>
      <w:r w:rsidRPr="00FC3BA9">
        <w:rPr>
          <w:rFonts w:eastAsia="Times New Roman" w:cs="Times New Roman"/>
          <w:szCs w:val="24"/>
        </w:rPr>
        <w:t xml:space="preserve"> </w:t>
      </w:r>
      <w:r>
        <w:rPr>
          <w:rFonts w:eastAsia="Times New Roman" w:cs="Times New Roman"/>
          <w:szCs w:val="24"/>
        </w:rPr>
        <w:t>Γιάννης Βαρβιτσιώτης παραιτήθηκε από Υπουργός Παιδείας -παραίτηση που δεν έκανε δεκτή ο Κώστας Καραμανλής τότε</w:t>
      </w:r>
      <w:r w:rsidRPr="00FC3BA9">
        <w:rPr>
          <w:rFonts w:eastAsia="Times New Roman" w:cs="Times New Roman"/>
          <w:szCs w:val="24"/>
        </w:rPr>
        <w:t xml:space="preserve">, </w:t>
      </w:r>
      <w:r>
        <w:rPr>
          <w:rFonts w:eastAsia="Times New Roman" w:cs="Times New Roman"/>
          <w:szCs w:val="24"/>
        </w:rPr>
        <w:t>αλλά ανα</w:t>
      </w:r>
      <w:r>
        <w:rPr>
          <w:rFonts w:eastAsia="Times New Roman" w:cs="Times New Roman"/>
          <w:szCs w:val="24"/>
        </w:rPr>
        <w:t>κοινώθηκε κανονικότατα</w:t>
      </w:r>
      <w:r w:rsidRPr="00FC3BA9">
        <w:rPr>
          <w:rFonts w:eastAsia="Times New Roman" w:cs="Times New Roman"/>
          <w:szCs w:val="24"/>
        </w:rPr>
        <w:t>-</w:t>
      </w:r>
      <w:r>
        <w:rPr>
          <w:rFonts w:eastAsia="Times New Roman" w:cs="Times New Roman"/>
          <w:szCs w:val="24"/>
        </w:rPr>
        <w:t xml:space="preserve"> γιατί άλλαξε η γραμμή πλεύσης της κυβέρνησης σε σχέση με τον νόμο για την ανώτατη εκπαίδευση που τότε είχε εισηγηθεί. Αυτό δείχνει την προσωπική συνέπεια.</w:t>
      </w:r>
    </w:p>
    <w:p w14:paraId="53B9BB7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Εσείς, κύριε Υπουργέ, σήμερα δείξατε ακριβώς το ήθος σε σχέση με τη συνέπεια </w:t>
      </w:r>
      <w:r>
        <w:rPr>
          <w:rFonts w:eastAsia="Times New Roman" w:cs="Times New Roman"/>
          <w:szCs w:val="24"/>
        </w:rPr>
        <w:t xml:space="preserve">που αντιπροσωπεύει το σύνολο των Βουλευτών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π</w:t>
      </w:r>
      <w:r>
        <w:rPr>
          <w:rFonts w:eastAsia="Times New Roman" w:cs="Times New Roman"/>
          <w:szCs w:val="24"/>
        </w:rPr>
        <w:t xml:space="preserve">λειοψηφίας. Ξεπεράσατε τον </w:t>
      </w:r>
      <w:r>
        <w:rPr>
          <w:rFonts w:eastAsia="Times New Roman" w:cs="Times New Roman"/>
          <w:szCs w:val="24"/>
        </w:rPr>
        <w:lastRenderedPageBreak/>
        <w:t>Πάνο Καμμένο στις επιδέξιες πιρουέτες γύρω από κρίσιμα πολιτικά ζητήματα και φέρατε τελικά το νομοσχέδιο αυτό, για το οποίο ένα πράγμα λέγατε ότι θα κάνετε και με τ</w:t>
      </w:r>
      <w:r>
        <w:rPr>
          <w:rFonts w:eastAsia="Times New Roman" w:cs="Times New Roman"/>
          <w:szCs w:val="24"/>
        </w:rPr>
        <w:t xml:space="preserve">ο οποίο συμφωνούσε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ένα νομοσχέδιο το οποίο δεν θέλει κανείς, μα κανείς από τους φορείς που την εκπροσωπούν. Η μόνη διάταξη για την οποία είχαν μιλήσει θετικά ήταν η διάκριση των δημοτικών εκλογών από τις ευρωεκλογές. Όλες τις άλλες δ</w:t>
      </w:r>
      <w:r>
        <w:rPr>
          <w:rFonts w:eastAsia="Times New Roman" w:cs="Times New Roman"/>
          <w:szCs w:val="24"/>
        </w:rPr>
        <w:t xml:space="preserve">ιατάξεις τις οποίες φέρνετε τις έχουν καταδικάσει άνθρωποι προερχόμενοι από διαφορετικές πολιτικές παρατάξεις, από όλο το πολιτικό φάσμα, γιατί δεν λύνουν τα βασικά προβλήματα της </w:t>
      </w:r>
      <w:r>
        <w:rPr>
          <w:rFonts w:eastAsia="Times New Roman" w:cs="Times New Roman"/>
          <w:szCs w:val="24"/>
        </w:rPr>
        <w:t>α</w:t>
      </w:r>
      <w:r>
        <w:rPr>
          <w:rFonts w:eastAsia="Times New Roman" w:cs="Times New Roman"/>
          <w:szCs w:val="24"/>
        </w:rPr>
        <w:t>υτοδιοίκησης.</w:t>
      </w:r>
    </w:p>
    <w:p w14:paraId="53B9BB7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Εγώ έχω υπηρετήσει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και ξέρω πολύ καλά</w:t>
      </w:r>
      <w:r>
        <w:rPr>
          <w:rFonts w:eastAsia="Times New Roman" w:cs="Times New Roman"/>
          <w:szCs w:val="24"/>
        </w:rPr>
        <w:t xml:space="preserve"> ότι σε ένα δημοτικό συμβούλιο αυτό που έχει μεγαλύτερη σημασία είναι να λαμβάνονται γρήγορα οι αποφάσεις και να φέρνουν αποτέλεσμα στον πολίτη, να μην καθυστερούν στις καλένδες της γραφειοκρατίας. </w:t>
      </w:r>
    </w:p>
    <w:p w14:paraId="53B9BB7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Το λύνετε; Όχι. Αντιμετωπίζετε το πρόβλημα πώς γίνονται τ</w:t>
      </w:r>
      <w:r>
        <w:rPr>
          <w:rFonts w:eastAsia="Times New Roman" w:cs="Times New Roman"/>
          <w:szCs w:val="24"/>
        </w:rPr>
        <w:t xml:space="preserve">α δημόσια έργα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Όχι. Αντιμετωπίζετε </w:t>
      </w:r>
      <w:r>
        <w:rPr>
          <w:rFonts w:eastAsia="Times New Roman" w:cs="Times New Roman"/>
          <w:szCs w:val="24"/>
        </w:rPr>
        <w:lastRenderedPageBreak/>
        <w:t xml:space="preserve">το πρόβλημα πώς έρχεται η διαφάνεια στις προμήθειες των δήμων; Όχι. Αντιμετωπίζετε το πρόβλημα πώς γίνονται πιο λειτουργικές οι κοινωνικές υπηρεσίες των δήμων; Όχι. </w:t>
      </w:r>
    </w:p>
    <w:p w14:paraId="53B9BB7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Το μόνο που αντιμετωπίζετε εί</w:t>
      </w:r>
      <w:r>
        <w:rPr>
          <w:rFonts w:eastAsia="Times New Roman" w:cs="Times New Roman"/>
          <w:szCs w:val="24"/>
        </w:rPr>
        <w:t>ναι το πρόβλημά σας στην ένδεια διοίκησης των δήμων και βάζετε τους ενδοιασμούς σας να μπουν στη διαδικασία της συναλλαγής την επαύριον των δημοτικών εκλογών για να πάρουν θέσεις αντιδημάρχων.</w:t>
      </w:r>
    </w:p>
    <w:p w14:paraId="53B9BB7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Γιατί αν θέλατε πραγματικά να αλλάξετε το σύστημα εκλογής, δεν </w:t>
      </w:r>
      <w:r>
        <w:rPr>
          <w:rFonts w:eastAsia="Times New Roman" w:cs="Times New Roman"/>
          <w:szCs w:val="24"/>
        </w:rPr>
        <w:t>θα εκλέγατε τότε τον δήμαρχο με 50 συν 1%. Αλλιώς, δώστε τους τις αρμοδιότητες του 50 συν 1%, ώστε να ασκεί πραγματικά κυριαρχία και το δημοτικό συμβούλιο να τον ελέγχει. Όχι, δεν επιλέξατε ούτε αυτήν την οδό. Επιλέξατε την οδό μόνο της συναλλαγής εκπροσωπ</w:t>
      </w:r>
      <w:r>
        <w:rPr>
          <w:rFonts w:eastAsia="Times New Roman" w:cs="Times New Roman"/>
          <w:szCs w:val="24"/>
        </w:rPr>
        <w:t xml:space="preserve">ώντας συγκεκριμένα συμφέροντα και μάλιστα τα συμφέροντα των μικρών </w:t>
      </w:r>
      <w:proofErr w:type="spellStart"/>
      <w:r>
        <w:rPr>
          <w:rFonts w:eastAsia="Times New Roman" w:cs="Times New Roman"/>
          <w:szCs w:val="24"/>
        </w:rPr>
        <w:t>μειοψηφιών</w:t>
      </w:r>
      <w:proofErr w:type="spellEnd"/>
      <w:r>
        <w:rPr>
          <w:rFonts w:eastAsia="Times New Roman" w:cs="Times New Roman"/>
          <w:szCs w:val="24"/>
        </w:rPr>
        <w:t xml:space="preserve">, τα οποία εκπροσωπείτε στον χώρο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w:t>
      </w:r>
    </w:p>
    <w:p w14:paraId="53B9BB7D"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Το πώς αντιμετωπίζετε ακόμα και τις μεγάλες κορυφαίες εξαγγελίες σας, όπως η αλλαγή του χρόνου των δημοτικών εκλογών, </w:t>
      </w:r>
      <w:r>
        <w:rPr>
          <w:rFonts w:eastAsia="Times New Roman"/>
          <w:szCs w:val="24"/>
        </w:rPr>
        <w:t xml:space="preserve">που υπήρξε η κορυφαία εξαγγελία τον τελευταίο ενάμιση χρόνο, δείχνει τον τρόπο με τον οποίο αντιμετωπίζετε όλα </w:t>
      </w:r>
      <w:r>
        <w:rPr>
          <w:rFonts w:eastAsia="Times New Roman"/>
          <w:szCs w:val="24"/>
        </w:rPr>
        <w:lastRenderedPageBreak/>
        <w:t xml:space="preserve">τα θέματα που έχουν σχέση γύρω από τις εκλογές. Πρώτα απ’ όλα, προαναγγέλλετε τετραπλές εκλογές του χρόνου τον Μάιο. Αυτό κάνετε. Προαναγγέλλετε </w:t>
      </w:r>
      <w:r>
        <w:rPr>
          <w:rFonts w:eastAsia="Times New Roman"/>
          <w:szCs w:val="24"/>
        </w:rPr>
        <w:t xml:space="preserve">και δημοτικές και περιφερειακές και ευρωεκλογές και εθνικές εκλογές. </w:t>
      </w:r>
    </w:p>
    <w:p w14:paraId="53B9BB7E"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Και φέρνετε την αποσπασματική αλλαγή για την κατάτμηση των μεγάλων περιφερειών χωρίς να λαμβάνετε υπόψη ούτε τη διοικητική διαίρεση του Νομού Αττικής. Θέλετε να κάνετε μία μεταρρύθμιση; </w:t>
      </w:r>
      <w:r>
        <w:rPr>
          <w:rFonts w:eastAsia="Times New Roman"/>
          <w:szCs w:val="24"/>
        </w:rPr>
        <w:t xml:space="preserve">Να πάνε οι Περιφέρειες του Νομού Αττικής, ανάλογα με τις </w:t>
      </w:r>
      <w:proofErr w:type="spellStart"/>
      <w:r>
        <w:rPr>
          <w:rFonts w:eastAsia="Times New Roman"/>
          <w:szCs w:val="24"/>
        </w:rPr>
        <w:t>Αντιπεριφέρειες</w:t>
      </w:r>
      <w:proofErr w:type="spellEnd"/>
      <w:r>
        <w:rPr>
          <w:rFonts w:eastAsia="Times New Roman"/>
          <w:szCs w:val="24"/>
        </w:rPr>
        <w:t xml:space="preserve"> της Περιφέρειας Αττικής. Να υπάρχει ταύτιση εκλογικού χάρτη με διοικητικό χάρτη. Σήμερα κάνετε μία αλλαγή η οποία έρχεται από το πουθενά.</w:t>
      </w:r>
    </w:p>
    <w:p w14:paraId="53B9BB7F" w14:textId="77777777" w:rsidR="00D9389E" w:rsidRDefault="0030006C">
      <w:pPr>
        <w:spacing w:line="600" w:lineRule="auto"/>
        <w:ind w:firstLine="720"/>
        <w:contextualSpacing/>
        <w:jc w:val="both"/>
        <w:rPr>
          <w:rFonts w:eastAsia="Times New Roman"/>
          <w:szCs w:val="24"/>
        </w:rPr>
      </w:pPr>
      <w:r>
        <w:rPr>
          <w:rFonts w:eastAsia="Times New Roman"/>
          <w:szCs w:val="24"/>
        </w:rPr>
        <w:t>Εμείς πιστεύουμε στην κατάτμηση των μεγάλων π</w:t>
      </w:r>
      <w:r>
        <w:rPr>
          <w:rFonts w:eastAsia="Times New Roman"/>
          <w:szCs w:val="24"/>
        </w:rPr>
        <w:t>εριφερειών. Την πιστεύουμε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ενός συνολικού διαφορετικού εκλογικού νόμου και συστήματος, που θα εμπεδώνει τη δημοκρατία και τη διαφάνεια, αλλά και κάτι άλλο. </w:t>
      </w:r>
    </w:p>
    <w:p w14:paraId="53B9BB80" w14:textId="77777777" w:rsidR="00D9389E" w:rsidRDefault="0030006C">
      <w:pPr>
        <w:spacing w:line="600" w:lineRule="auto"/>
        <w:ind w:firstLine="720"/>
        <w:contextualSpacing/>
        <w:jc w:val="both"/>
        <w:rPr>
          <w:rFonts w:eastAsia="Times New Roman"/>
          <w:szCs w:val="24"/>
        </w:rPr>
      </w:pPr>
      <w:r w:rsidRPr="00404E28">
        <w:rPr>
          <w:rFonts w:eastAsia="Times New Roman"/>
          <w:szCs w:val="24"/>
        </w:rPr>
        <w:t>(Στο σημείο αυτό κτυπάει το κουδούνι λήξεως του χρόνου ομιλίας του κυρίου Βουλευτή)</w:t>
      </w:r>
    </w:p>
    <w:p w14:paraId="53B9BB81"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Τελειώνω σε ένα λεπτό, κύριε Πρόεδρε.   </w:t>
      </w:r>
    </w:p>
    <w:p w14:paraId="53B9BB82"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Ζητάμε από την Κυβέρνησή σας, που σήμερα σθεναρά αρνείται, την ψήφο στους Έλληνες του εξωτερικού. Και δεν σας ζητάμε να εφεύρετε κάτι καινούργιο. Ζητάμε να νομοθετήστε και για τις εθνικές εκλογές ό,τι ακριβώς ισχύει</w:t>
      </w:r>
      <w:r>
        <w:rPr>
          <w:rFonts w:eastAsia="Times New Roman"/>
          <w:szCs w:val="24"/>
        </w:rPr>
        <w:t xml:space="preserve"> για τις ευρωεκλογές. Σήμερα όλοι οι κάτοικοι του εξωτερικού που μένουν στην Ευρώπη, τουλάχιστον οι Έλληνες υπήκοοι εγγεγραμμένοι στους εκλογικούς καταλόγους, μπορούν να δηλώσουν στην αρχή του εκλογικού έτους ότι έχουν την πρόθεση να ψηφίσουν στο οικείο πρ</w:t>
      </w:r>
      <w:r>
        <w:rPr>
          <w:rFonts w:eastAsia="Times New Roman"/>
          <w:szCs w:val="24"/>
        </w:rPr>
        <w:t xml:space="preserve">οξενείο ή πρεσβεία της χώρας. </w:t>
      </w:r>
    </w:p>
    <w:p w14:paraId="53B9BB83"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Κάντε το αυτό! Φέρτε την ίδια διάταξη και να ψηφίζουν το ψηφοδέλτιο επικρατείας του κόμματος και να </w:t>
      </w:r>
      <w:proofErr w:type="spellStart"/>
      <w:r w:rsidRPr="006A041C">
        <w:rPr>
          <w:rFonts w:eastAsia="Times New Roman"/>
          <w:szCs w:val="24"/>
        </w:rPr>
        <w:t>προσμετρώνται</w:t>
      </w:r>
      <w:proofErr w:type="spellEnd"/>
      <w:r>
        <w:rPr>
          <w:rFonts w:eastAsia="Times New Roman"/>
          <w:szCs w:val="24"/>
        </w:rPr>
        <w:t xml:space="preserve"> στις συνολικές ψήφους του κόμματος, χωρίς να αλλάξουμε οποιαδήποτε άλλη ρύθμιση που έχει σχέση με την εκπροσώπη</w:t>
      </w:r>
      <w:r>
        <w:rPr>
          <w:rFonts w:eastAsia="Times New Roman"/>
          <w:szCs w:val="24"/>
        </w:rPr>
        <w:t>σή τους κ.λπ.</w:t>
      </w:r>
      <w:r>
        <w:rPr>
          <w:rFonts w:eastAsia="Times New Roman"/>
          <w:szCs w:val="24"/>
        </w:rPr>
        <w:t>.</w:t>
      </w:r>
      <w:r>
        <w:rPr>
          <w:rFonts w:eastAsia="Times New Roman"/>
          <w:szCs w:val="24"/>
        </w:rPr>
        <w:t xml:space="preserve"> Κάντε το! Τολμήστε το σε ό,τι αφορά μόνο αυτούς που μένουν στην Ευρώπη και θα δούμε τι θα κάνουμε με την Αυστραλία, την Αμερική και τις άλλες ηπείρους. Κάντε το! </w:t>
      </w:r>
    </w:p>
    <w:p w14:paraId="53B9BB84"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Δείξτε ότι, τέλος πάντων, σέβεστε αυτούς για τους οποίους συνεχώς κόπτεσθε, αυ</w:t>
      </w:r>
      <w:r>
        <w:rPr>
          <w:rFonts w:eastAsia="Times New Roman"/>
          <w:szCs w:val="24"/>
        </w:rPr>
        <w:t xml:space="preserve">τούς τους οποίους η πολιτική σας έδιωξε και αυτοί που παραμένουν έξω όσο διαρκεί η διακυβέρνηση του ΣΥΡΙΖΑ. </w:t>
      </w:r>
    </w:p>
    <w:p w14:paraId="53B9BB85"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Ευχαριστώ πολύ.         </w:t>
      </w:r>
    </w:p>
    <w:p w14:paraId="53B9BB86" w14:textId="77777777" w:rsidR="00D9389E" w:rsidRDefault="0030006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3B9BB87" w14:textId="77777777" w:rsidR="00D9389E" w:rsidRDefault="0030006C">
      <w:pPr>
        <w:spacing w:line="600" w:lineRule="auto"/>
        <w:ind w:firstLine="720"/>
        <w:contextualSpacing/>
        <w:jc w:val="both"/>
        <w:rPr>
          <w:rFonts w:eastAsia="Times New Roman"/>
          <w:szCs w:val="24"/>
        </w:rPr>
      </w:pPr>
      <w:r w:rsidRPr="0060408F">
        <w:rPr>
          <w:rFonts w:eastAsia="Times New Roman"/>
          <w:b/>
          <w:szCs w:val="24"/>
        </w:rPr>
        <w:t xml:space="preserve">ΠΡΟΕΔΡΕΥΩΝ (Γεώργιος </w:t>
      </w:r>
      <w:proofErr w:type="spellStart"/>
      <w:r w:rsidRPr="0060408F">
        <w:rPr>
          <w:rFonts w:eastAsia="Times New Roman"/>
          <w:b/>
          <w:szCs w:val="24"/>
        </w:rPr>
        <w:t>Λαμπρούλης</w:t>
      </w:r>
      <w:proofErr w:type="spellEnd"/>
      <w:r w:rsidRPr="0060408F">
        <w:rPr>
          <w:rFonts w:eastAsia="Times New Roman"/>
          <w:b/>
          <w:szCs w:val="24"/>
        </w:rPr>
        <w:t>):</w:t>
      </w:r>
      <w:r>
        <w:rPr>
          <w:rFonts w:eastAsia="Times New Roman"/>
          <w:szCs w:val="24"/>
        </w:rPr>
        <w:t xml:space="preserve"> Τον λόγο έχει ο κ. Νικόλαος Παρασκευόπουλος από τον ΣΥΡΙΖΑ.</w:t>
      </w:r>
    </w:p>
    <w:p w14:paraId="53B9BB88" w14:textId="77777777" w:rsidR="00D9389E" w:rsidRDefault="0030006C">
      <w:pPr>
        <w:spacing w:line="600" w:lineRule="auto"/>
        <w:ind w:firstLine="720"/>
        <w:contextualSpacing/>
        <w:jc w:val="both"/>
        <w:rPr>
          <w:rFonts w:eastAsia="Times New Roman"/>
          <w:szCs w:val="24"/>
        </w:rPr>
      </w:pPr>
      <w:r w:rsidRPr="00986A7D">
        <w:rPr>
          <w:rFonts w:eastAsia="Times New Roman"/>
          <w:b/>
          <w:szCs w:val="24"/>
        </w:rPr>
        <w:t>ΝΙΚΟΛΑΟΣ ΠΑΡΑΣΚΕΥΟΠΟΥΛΟΣ:</w:t>
      </w:r>
      <w:r>
        <w:rPr>
          <w:rFonts w:eastAsia="Times New Roman"/>
          <w:b/>
          <w:szCs w:val="24"/>
        </w:rPr>
        <w:t xml:space="preserve"> </w:t>
      </w:r>
      <w:r>
        <w:rPr>
          <w:rFonts w:eastAsia="Times New Roman"/>
          <w:szCs w:val="24"/>
        </w:rPr>
        <w:t>Ευχαριστώ, κύριε Πρόεδρε.</w:t>
      </w:r>
    </w:p>
    <w:p w14:paraId="53B9BB89"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Χάρη του διαλόγου, ας ξεκινήσω από το σημείο στο οποίο τελείωσε ο προηγούμενος ομιλητής. Τι έχει ειπωθεί από τη Νέα Δημοκρατία σε σχέση με την </w:t>
      </w:r>
      <w:r>
        <w:rPr>
          <w:rFonts w:eastAsia="Times New Roman"/>
          <w:szCs w:val="24"/>
        </w:rPr>
        <w:t xml:space="preserve">ψήφο δημοτών που κατοικούν στο εξωτερικό; Πρώτον, «γιατί δεν το δέχεστε, αυτό επιτάσσει η δημοκρατία» και δεύτερον, «γιατί είναι κάτι για το οποίο αδιαφορείτε». </w:t>
      </w:r>
    </w:p>
    <w:p w14:paraId="53B9BB8A" w14:textId="77777777" w:rsidR="00D9389E" w:rsidRDefault="0030006C">
      <w:pPr>
        <w:spacing w:line="600" w:lineRule="auto"/>
        <w:ind w:firstLine="720"/>
        <w:contextualSpacing/>
        <w:jc w:val="both"/>
        <w:rPr>
          <w:rFonts w:eastAsia="Times New Roman"/>
          <w:szCs w:val="24"/>
        </w:rPr>
      </w:pPr>
      <w:r>
        <w:rPr>
          <w:rFonts w:eastAsia="Times New Roman"/>
          <w:szCs w:val="24"/>
        </w:rPr>
        <w:t>Ξέρετε, δεν υπάρχει τίποτε πιο αβάσιμο. Πρώτον, πώς μπορεί να πει κανείς ότι υπάρχει αδιαφορία</w:t>
      </w:r>
      <w:r>
        <w:rPr>
          <w:rFonts w:eastAsia="Times New Roman"/>
          <w:szCs w:val="24"/>
        </w:rPr>
        <w:t xml:space="preserve">, όταν αυτός ακριβώς </w:t>
      </w:r>
      <w:r>
        <w:rPr>
          <w:rFonts w:eastAsia="Times New Roman"/>
          <w:szCs w:val="24"/>
        </w:rPr>
        <w:lastRenderedPageBreak/>
        <w:t xml:space="preserve">ο νόμος, αυτό το νομοσχέδιο το οποίο υπάρχει, με την τροπολογία η οποία έχει προταθεί, εισάγει τη δημιουργία μιας </w:t>
      </w:r>
      <w:r>
        <w:rPr>
          <w:rFonts w:eastAsia="Times New Roman"/>
          <w:szCs w:val="24"/>
        </w:rPr>
        <w:t>επιτροπής</w:t>
      </w:r>
      <w:r>
        <w:rPr>
          <w:rFonts w:eastAsia="Times New Roman"/>
          <w:szCs w:val="24"/>
        </w:rPr>
        <w:t>, η οποία θα δει τα τεχνικά ζητήματα που υπάρχουν για την ψήφο των Ελλήνων του εξωτερικού, τα οποία, βεβαίως, εί</w:t>
      </w:r>
      <w:r>
        <w:rPr>
          <w:rFonts w:eastAsia="Times New Roman"/>
          <w:szCs w:val="24"/>
        </w:rPr>
        <w:t xml:space="preserve">ναι απαραίτητο να επιλυθούν. </w:t>
      </w:r>
    </w:p>
    <w:p w14:paraId="53B9BB8B" w14:textId="77777777" w:rsidR="00D9389E" w:rsidRDefault="0030006C">
      <w:pPr>
        <w:spacing w:line="600" w:lineRule="auto"/>
        <w:ind w:firstLine="720"/>
        <w:contextualSpacing/>
        <w:jc w:val="both"/>
        <w:rPr>
          <w:rFonts w:eastAsia="Times New Roman"/>
          <w:szCs w:val="24"/>
        </w:rPr>
      </w:pPr>
      <w:r>
        <w:rPr>
          <w:rFonts w:eastAsia="Times New Roman"/>
          <w:szCs w:val="24"/>
        </w:rPr>
        <w:t>Αν δεν επιλυθούν, δεν μπορούμε να προχωρήσουμε για τον πολύ απλό λόγο ότι δεν έχουμε ψήφο εθνικής εμβέλειας, όπου δεν χρειάζονται περιφέρειες. Κατά το Σύνταγμά μας χρειάζονται περιφέρειες, υπάρχουν δήμοι και επομένως, θα πρέπε</w:t>
      </w:r>
      <w:r>
        <w:rPr>
          <w:rFonts w:eastAsia="Times New Roman"/>
          <w:szCs w:val="24"/>
        </w:rPr>
        <w:t xml:space="preserve">ι να οριστεί ακριβώς ποια είναι η περιφέρεια η οποία θα ψηφίζει και σε ποια πόλη θα αντιστοιχεί η ψήφος η οποία θα δοθεί. </w:t>
      </w:r>
    </w:p>
    <w:p w14:paraId="53B9BB8C" w14:textId="77777777" w:rsidR="00D9389E" w:rsidRDefault="0030006C">
      <w:pPr>
        <w:spacing w:line="600" w:lineRule="auto"/>
        <w:ind w:firstLine="720"/>
        <w:contextualSpacing/>
        <w:jc w:val="both"/>
        <w:rPr>
          <w:rFonts w:eastAsia="Times New Roman"/>
          <w:szCs w:val="24"/>
        </w:rPr>
      </w:pPr>
      <w:r>
        <w:rPr>
          <w:rFonts w:eastAsia="Times New Roman"/>
          <w:szCs w:val="24"/>
        </w:rPr>
        <w:t>Αυτά τα ζητήματα πρέπει να ιδωθούν και χρειάζεται μια αναγκαία τεχνική επεξεργασία, αλλιώς η ψήφος δεν μπορεί να υπάρχει. Δεν υπάρχει</w:t>
      </w:r>
      <w:r>
        <w:rPr>
          <w:rFonts w:eastAsia="Times New Roman"/>
          <w:szCs w:val="24"/>
        </w:rPr>
        <w:t xml:space="preserve"> απογραφή των κατοίκων του εξωτερικού ώστε να ξέρουμε σε ποιες πόλεις τους συναντούμε. Δεν υπάρχει κα</w:t>
      </w:r>
      <w:r>
        <w:rPr>
          <w:rFonts w:eastAsia="Times New Roman"/>
          <w:szCs w:val="24"/>
        </w:rPr>
        <w:t>μ</w:t>
      </w:r>
      <w:r>
        <w:rPr>
          <w:rFonts w:eastAsia="Times New Roman"/>
          <w:szCs w:val="24"/>
        </w:rPr>
        <w:t>μία προετοιμασία για ταυτόχρονη ψηφοφορία. Θα ήταν απολύτως αδύνατον, χωρίς μια προεργασία, να προχωρήσουμε σε αυτή την κατεύθυνση.</w:t>
      </w:r>
    </w:p>
    <w:p w14:paraId="53B9BB8D"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Και βεβαίως, ας μην λέ</w:t>
      </w:r>
      <w:r>
        <w:rPr>
          <w:rFonts w:eastAsia="Times New Roman"/>
          <w:szCs w:val="24"/>
        </w:rPr>
        <w:t xml:space="preserve">με αυτά τα βαρύγδουπα ότι αυτό είναι η πεμπτουσία της δημοκρατίας. Να θυμηθούμε λιγάκι ότι η δημοκρατία είναι το πολίτευμα του κοινού τόπου. Δεν είναι το πολίτευμα του κοινού αίματος, να ψηφίζουν αυτοί οι οποίοι κατάγονται από ελληνικό αίμα πριν από δύο ή </w:t>
      </w:r>
      <w:r>
        <w:rPr>
          <w:rFonts w:eastAsia="Times New Roman"/>
          <w:szCs w:val="24"/>
        </w:rPr>
        <w:t xml:space="preserve">τρεις </w:t>
      </w:r>
      <w:r w:rsidRPr="0075620B">
        <w:rPr>
          <w:rFonts w:eastAsia="Times New Roman"/>
          <w:szCs w:val="24"/>
        </w:rPr>
        <w:t>γενιές</w:t>
      </w:r>
      <w:r>
        <w:rPr>
          <w:rFonts w:eastAsia="Times New Roman"/>
          <w:szCs w:val="24"/>
        </w:rPr>
        <w:t>, αλλά έχουν φύγει στο εξωτερικό. Η δημοκρατία ήθελε αυτός που ζει σε έναν τόπο να επηρεάζει την εξουσία αυτού του τόπου με την ψήφο του, όχι να είναι κάποιος μακριά, να μην πληρώνει τις συνέπειες της ψήφου του –δικαιωματική μεν- λανθασμένη ή ό</w:t>
      </w:r>
      <w:r>
        <w:rPr>
          <w:rFonts w:eastAsia="Times New Roman"/>
          <w:szCs w:val="24"/>
        </w:rPr>
        <w:t xml:space="preserve">χι ψηφίζοντας οτιδήποτε. </w:t>
      </w:r>
    </w:p>
    <w:p w14:paraId="53B9BB8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Επομένως, πολύ σωστά πρέπει να ψηφίσουν όσοι έχουν φύγει από τη χώρα μας περιστασιακά για σπουδές, λόγω οικονομικών δυσκολιών και πρόκειται να γυρίσουν. Δεν είναι, όμως, λογικό να ψηφίσει αυτός ο οποίος είναι δεύτερης, τρίτης γενι</w:t>
      </w:r>
      <w:r>
        <w:rPr>
          <w:rFonts w:eastAsia="Times New Roman" w:cs="Times New Roman"/>
          <w:szCs w:val="24"/>
        </w:rPr>
        <w:t>άς απλώς επειδή έχει το ελληνικό αίμα. Διότι αυτό είναι φυλετισμός. Αυτό είναι ψήφος του αίματος. Δεν έχει κα</w:t>
      </w:r>
      <w:r>
        <w:rPr>
          <w:rFonts w:eastAsia="Times New Roman" w:cs="Times New Roman"/>
          <w:szCs w:val="24"/>
        </w:rPr>
        <w:t>μ</w:t>
      </w:r>
      <w:r>
        <w:rPr>
          <w:rFonts w:eastAsia="Times New Roman" w:cs="Times New Roman"/>
          <w:szCs w:val="24"/>
        </w:rPr>
        <w:t>μία απολύτως σχέση με τη δημοκρατία.</w:t>
      </w:r>
      <w:r w:rsidRPr="00830EE5">
        <w:rPr>
          <w:rFonts w:eastAsia="Times New Roman" w:cs="Times New Roman"/>
          <w:szCs w:val="24"/>
        </w:rPr>
        <w:t xml:space="preserve"> </w:t>
      </w:r>
      <w:r>
        <w:rPr>
          <w:rFonts w:eastAsia="Times New Roman" w:cs="Times New Roman"/>
          <w:szCs w:val="24"/>
        </w:rPr>
        <w:t>Επιτέλους λίγη παιδεία δημοκρατίας! Απ’ αυτούς που επικαλούνται το όνομά της, λίγη παιδεία!</w:t>
      </w:r>
    </w:p>
    <w:p w14:paraId="53B9BB8F" w14:textId="77777777" w:rsidR="00D9389E" w:rsidRDefault="0030006C">
      <w:pPr>
        <w:spacing w:line="600" w:lineRule="auto"/>
        <w:ind w:firstLine="720"/>
        <w:contextualSpacing/>
        <w:jc w:val="both"/>
        <w:rPr>
          <w:rFonts w:eastAsia="Times New Roman" w:cs="Times New Roman"/>
          <w:szCs w:val="24"/>
        </w:rPr>
      </w:pPr>
      <w:r w:rsidRPr="0078418B">
        <w:rPr>
          <w:rFonts w:eastAsia="Times New Roman" w:cs="Times New Roman"/>
          <w:b/>
          <w:szCs w:val="24"/>
        </w:rPr>
        <w:lastRenderedPageBreak/>
        <w:t xml:space="preserve">ΜΙΛΤΙΑΔΗΣ </w:t>
      </w:r>
      <w:r w:rsidRPr="0078418B">
        <w:rPr>
          <w:rFonts w:eastAsia="Times New Roman" w:cs="Times New Roman"/>
          <w:b/>
          <w:szCs w:val="24"/>
        </w:rPr>
        <w:t>ΒΑΡΒΙΤΣΙΩΤΗΣ:</w:t>
      </w:r>
      <w:r>
        <w:rPr>
          <w:rFonts w:eastAsia="Times New Roman" w:cs="Times New Roman"/>
          <w:b/>
          <w:szCs w:val="24"/>
        </w:rPr>
        <w:t xml:space="preserve"> </w:t>
      </w:r>
      <w:r>
        <w:rPr>
          <w:rFonts w:eastAsia="Times New Roman" w:cs="Times New Roman"/>
          <w:szCs w:val="24"/>
        </w:rPr>
        <w:t>Είναι γραμμένοι στους εκλογικούς καταλόγους;</w:t>
      </w:r>
    </w:p>
    <w:p w14:paraId="53B9BB90" w14:textId="77777777" w:rsidR="00D9389E" w:rsidRDefault="0030006C">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Παρακαλώ, μη διακόπτετε!</w:t>
      </w:r>
    </w:p>
    <w:p w14:paraId="53B9BB91" w14:textId="77777777" w:rsidR="00D9389E" w:rsidRDefault="0030006C">
      <w:pPr>
        <w:spacing w:line="600" w:lineRule="auto"/>
        <w:ind w:firstLine="720"/>
        <w:contextualSpacing/>
        <w:jc w:val="both"/>
        <w:rPr>
          <w:rFonts w:eastAsia="Times New Roman"/>
          <w:bCs/>
          <w:szCs w:val="24"/>
        </w:rPr>
      </w:pPr>
      <w:r>
        <w:rPr>
          <w:rFonts w:eastAsia="Times New Roman"/>
          <w:bCs/>
          <w:szCs w:val="24"/>
        </w:rPr>
        <w:t>Συνεχίστε παρακαλώ.</w:t>
      </w:r>
    </w:p>
    <w:p w14:paraId="53B9BB9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Ευχαριστώ πολύ, κύριε Πρόεδρε.</w:t>
      </w:r>
    </w:p>
    <w:p w14:paraId="53B9BB9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Βεβαίως, το νομοσχέδιο αυτό επιλύει και λειτουργικά ζητήματα.</w:t>
      </w:r>
      <w:r>
        <w:rPr>
          <w:rFonts w:eastAsia="Times New Roman" w:cs="Times New Roman"/>
          <w:szCs w:val="24"/>
        </w:rPr>
        <w:t xml:space="preserve"> Επιλύει και ορισμένα σημαντικά ζητήματα της δημοκρατίας. Του αξίζει το όνομα «ΚΛΕΙΣΘΕΝΗΣ» γι’ αυτόν ακριβώς τον λόγο. </w:t>
      </w:r>
    </w:p>
    <w:p w14:paraId="53B9BB9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«ΚΛΕΙΣΘΕΝΗΣ»</w:t>
      </w:r>
      <w:r>
        <w:rPr>
          <w:rFonts w:eastAsia="Times New Roman" w:cs="Times New Roman"/>
          <w:szCs w:val="24"/>
        </w:rPr>
        <w:t xml:space="preserve"> –ξέρετε- δεν είναι τυχαίο πρόσωπο. Είναι αυτός τον οποίο οι ολιγαρχικοί αποσιωπούσαν. Ο Θουκυδίδης δεν γνωρίζει τον Κλεισ</w:t>
      </w:r>
      <w:r>
        <w:rPr>
          <w:rFonts w:eastAsia="Times New Roman" w:cs="Times New Roman"/>
          <w:szCs w:val="24"/>
        </w:rPr>
        <w:t xml:space="preserve">θένη, ούτε ο Πλάτωνας τον γνωρίζει. Τον γνωρίζει η </w:t>
      </w:r>
      <w:r>
        <w:rPr>
          <w:rFonts w:eastAsia="Times New Roman" w:cs="Times New Roman"/>
          <w:szCs w:val="24"/>
        </w:rPr>
        <w:t>«Αθηναίων Πολιτεία»</w:t>
      </w:r>
      <w:r>
        <w:rPr>
          <w:rFonts w:eastAsia="Times New Roman" w:cs="Times New Roman"/>
          <w:szCs w:val="24"/>
        </w:rPr>
        <w:t xml:space="preserve"> του Αριστοτέλη, που έβλεπε όλα τα πολιτεύματα. Τον γνωρίζει ο Ηρόδοτος. Είναι, όμως, σύμβολο της δημοκρατίας ο Κλεισθένης. Και η υπενθύμιση του ονόματός του εδώ, είναι πραγματικά σημαντ</w:t>
      </w:r>
      <w:r>
        <w:rPr>
          <w:rFonts w:eastAsia="Times New Roman" w:cs="Times New Roman"/>
          <w:szCs w:val="24"/>
        </w:rPr>
        <w:t xml:space="preserve">ική. </w:t>
      </w:r>
    </w:p>
    <w:p w14:paraId="53B9BB9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Έχει, όμως, και ένα άλλο σημαντικό θέμα το νομοσχέδιο, που το ρυθμίζει με έναν τρόπο που ευνοεί τη δημοκρατία. Και αυτός είναι αυτά τα βήματα που γίνονται προς την απλή αναλογική. Βεβαίως, η αντιπροσώπευση είναι σήμερα ένα δομικό στοιχείο της δημοκρα</w:t>
      </w:r>
      <w:r>
        <w:rPr>
          <w:rFonts w:eastAsia="Times New Roman" w:cs="Times New Roman"/>
          <w:szCs w:val="24"/>
        </w:rPr>
        <w:t xml:space="preserve">τίας. Σήμερα η δημοκρατία ή είναι αντιπροσωπευτική ή δεν υπάρχει. </w:t>
      </w:r>
    </w:p>
    <w:p w14:paraId="53B9BB9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δεν μπορεί να γίνεται η στάθμιση ότι, ξέρετε, ασχολείστε πολύ με την αντιπροσώπευση, αλλά δεν ασχολείστε με την αποτελεσματικότητα. Κατ’ </w:t>
      </w:r>
      <w:r>
        <w:rPr>
          <w:rFonts w:eastAsia="Times New Roman" w:cs="Times New Roman"/>
          <w:szCs w:val="24"/>
        </w:rPr>
        <w:t>αρχάς</w:t>
      </w:r>
      <w:r>
        <w:rPr>
          <w:rFonts w:eastAsia="Times New Roman" w:cs="Times New Roman"/>
          <w:szCs w:val="24"/>
        </w:rPr>
        <w:t>, τι σημαίνει αντιπροσώπευση; Αντι</w:t>
      </w:r>
      <w:r>
        <w:rPr>
          <w:rFonts w:eastAsia="Times New Roman" w:cs="Times New Roman"/>
          <w:szCs w:val="24"/>
        </w:rPr>
        <w:t xml:space="preserve">προσώπευση σημαίνει ότι υπάρχει μεταξύ ψηφοφόρου και ασκούντος την εξουσία μια σχέση δεσμευτικής πολιτικής εντολής και μια σχέση λογοδοσίας. Αυτή δεν είναι η διασφάλιση της δημοκρατίας; Και δεν είναι και ένας έλεγχος της αποτελεσματικότητας; Δεν είναι μια </w:t>
      </w:r>
      <w:r>
        <w:rPr>
          <w:rFonts w:eastAsia="Times New Roman" w:cs="Times New Roman"/>
          <w:szCs w:val="24"/>
        </w:rPr>
        <w:t xml:space="preserve">προώθηση της αποτελεσματικότητας το να υπάρχει μια εξειδικευμένη λογοδοσία των ασκούντων εξουσία, που εξασφαλίζεται από την αντιπροσωπευτικότητα; </w:t>
      </w:r>
    </w:p>
    <w:p w14:paraId="53B9BB9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αποτελεσματικότητα, ξέρετε, είναι θετική αξία, αλλά είναι δευτερογενής. Δεν είναι διαζευκτική με τη δημοκρα</w:t>
      </w:r>
      <w:r>
        <w:rPr>
          <w:rFonts w:eastAsia="Times New Roman" w:cs="Times New Roman"/>
          <w:szCs w:val="24"/>
        </w:rPr>
        <w:t xml:space="preserve">τία. </w:t>
      </w:r>
    </w:p>
    <w:p w14:paraId="53B9BB9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Αυτό σας φάνηκε αστείο, κύριε Καραμανλή;</w:t>
      </w:r>
    </w:p>
    <w:p w14:paraId="53B9BB99" w14:textId="77777777" w:rsidR="00D9389E" w:rsidRDefault="0030006C">
      <w:pPr>
        <w:spacing w:line="600" w:lineRule="auto"/>
        <w:ind w:firstLine="720"/>
        <w:contextualSpacing/>
        <w:jc w:val="both"/>
        <w:rPr>
          <w:rFonts w:eastAsia="Times New Roman" w:cs="Times New Roman"/>
          <w:szCs w:val="24"/>
        </w:rPr>
      </w:pPr>
      <w:r w:rsidRPr="005C6DDC">
        <w:rPr>
          <w:rFonts w:eastAsia="Times New Roman" w:cs="Times New Roman"/>
          <w:b/>
          <w:szCs w:val="24"/>
        </w:rPr>
        <w:lastRenderedPageBreak/>
        <w:t xml:space="preserve">ΚΩΝΣΤΑΝΤΙΝΟΣ </w:t>
      </w:r>
      <w:r>
        <w:rPr>
          <w:rFonts w:eastAsia="Times New Roman" w:cs="Times New Roman"/>
          <w:b/>
          <w:szCs w:val="24"/>
        </w:rPr>
        <w:t xml:space="preserve">ΑΧ. </w:t>
      </w:r>
      <w:r w:rsidRPr="005C6DDC">
        <w:rPr>
          <w:rFonts w:eastAsia="Times New Roman" w:cs="Times New Roman"/>
          <w:b/>
          <w:szCs w:val="24"/>
        </w:rPr>
        <w:t xml:space="preserve">ΚΑΡΑΜΑΝΛΗΣ: </w:t>
      </w:r>
      <w:r>
        <w:rPr>
          <w:rFonts w:eastAsia="Times New Roman" w:cs="Times New Roman"/>
          <w:szCs w:val="24"/>
        </w:rPr>
        <w:t>Όχι, κάτι άλλο.</w:t>
      </w:r>
    </w:p>
    <w:p w14:paraId="53B9BB9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Μάλιστα.</w:t>
      </w:r>
    </w:p>
    <w:p w14:paraId="53B9BB9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Τέλος πάντων, θέλω να πω ότι η αποτελεσματικότητα δεν είναι </w:t>
      </w:r>
      <w:proofErr w:type="spellStart"/>
      <w:r>
        <w:rPr>
          <w:rFonts w:eastAsia="Times New Roman" w:cs="Times New Roman"/>
          <w:szCs w:val="24"/>
        </w:rPr>
        <w:t>αυταξία</w:t>
      </w:r>
      <w:proofErr w:type="spellEnd"/>
      <w:r>
        <w:rPr>
          <w:rFonts w:eastAsia="Times New Roman" w:cs="Times New Roman"/>
          <w:szCs w:val="24"/>
        </w:rPr>
        <w:t>, γιατί αποτελεσματικότητα έχουν και οι δικτατορίες στην άσκησ</w:t>
      </w:r>
      <w:r>
        <w:rPr>
          <w:rFonts w:eastAsia="Times New Roman" w:cs="Times New Roman"/>
          <w:szCs w:val="24"/>
        </w:rPr>
        <w:t>η της εξουσίας. Σας αρέσει να συζητάτε για τη Μακεδονία. Αξίζει η Μακεδονία κάθε ενδιαφέρον. Αλλά εάν έχετε διαβάσει τους «Φιλιππικούς» του Δημοσθένη, ο Δημοσθένης θυμίζει ότι η δημοκρατία είναι λιγότερο αποτελεσματική γιατί έχει διαβουλεύσεις, διαδικασίες</w:t>
      </w:r>
      <w:r>
        <w:rPr>
          <w:rFonts w:eastAsia="Times New Roman" w:cs="Times New Roman"/>
          <w:szCs w:val="24"/>
        </w:rPr>
        <w:t xml:space="preserve"> λήψης αποφάσεων, οι οποίες πολλές φορές είναι χρονοβόρες και οι άλλοι προλαβαίνουν πρώτοι και παίρνουν κάποιες αποφάσεις οι οποίες μπορεί στρατιωτικά, για παράδειγμα, να είναι αιφνιδιαστικές με έναν τρόπο πιο αποτελεσματικό.</w:t>
      </w:r>
    </w:p>
    <w:p w14:paraId="53B9BB9C" w14:textId="77777777" w:rsidR="00D9389E" w:rsidRDefault="0030006C">
      <w:pPr>
        <w:spacing w:line="600" w:lineRule="auto"/>
        <w:ind w:firstLine="720"/>
        <w:contextualSpacing/>
        <w:jc w:val="both"/>
        <w:rPr>
          <w:rFonts w:eastAsia="Times New Roman"/>
          <w:bCs/>
          <w:szCs w:val="24"/>
        </w:rPr>
      </w:pPr>
      <w:r>
        <w:rPr>
          <w:rFonts w:eastAsia="Times New Roman"/>
          <w:bCs/>
          <w:szCs w:val="24"/>
        </w:rPr>
        <w:t xml:space="preserve">(Στο σημείο αυτό </w:t>
      </w:r>
      <w:r>
        <w:rPr>
          <w:rFonts w:eastAsia="Times New Roman"/>
          <w:bCs/>
          <w:szCs w:val="24"/>
        </w:rPr>
        <w:t xml:space="preserve">κτυπάει </w:t>
      </w:r>
      <w:r>
        <w:rPr>
          <w:rFonts w:eastAsia="Times New Roman"/>
          <w:bCs/>
          <w:szCs w:val="24"/>
        </w:rPr>
        <w:t>το κο</w:t>
      </w:r>
      <w:r>
        <w:rPr>
          <w:rFonts w:eastAsia="Times New Roman"/>
          <w:bCs/>
          <w:szCs w:val="24"/>
        </w:rPr>
        <w:t>υδούνι λήξεως του χρόνου ομιλίας του κυρίου Βουλευτή)</w:t>
      </w:r>
    </w:p>
    <w:p w14:paraId="53B9BB9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Την αποτελεσματικότητα τη θέλουν και οι δικτάτορες. Και ο </w:t>
      </w:r>
      <w:proofErr w:type="spellStart"/>
      <w:r>
        <w:rPr>
          <w:rFonts w:eastAsia="Times New Roman" w:cs="Times New Roman"/>
          <w:szCs w:val="24"/>
        </w:rPr>
        <w:t>Μακιαβέλι</w:t>
      </w:r>
      <w:proofErr w:type="spellEnd"/>
      <w:r>
        <w:rPr>
          <w:rFonts w:eastAsia="Times New Roman" w:cs="Times New Roman"/>
          <w:szCs w:val="24"/>
        </w:rPr>
        <w:t xml:space="preserve"> αποτελεσματικότητα ήθελε κι υποστήριξε ένα σύστημα το οποίο…</w:t>
      </w:r>
    </w:p>
    <w:p w14:paraId="53B9BB9E" w14:textId="77777777" w:rsidR="00D9389E" w:rsidRDefault="0030006C">
      <w:pPr>
        <w:spacing w:line="600" w:lineRule="auto"/>
        <w:ind w:firstLine="720"/>
        <w:contextualSpacing/>
        <w:jc w:val="both"/>
        <w:rPr>
          <w:rFonts w:eastAsia="Times New Roman"/>
          <w:bCs/>
          <w:szCs w:val="24"/>
        </w:rPr>
      </w:pPr>
      <w:r>
        <w:rPr>
          <w:rFonts w:eastAsia="Times New Roman"/>
          <w:b/>
          <w:bCs/>
          <w:szCs w:val="24"/>
        </w:rPr>
        <w:lastRenderedPageBreak/>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Κύριε Παρασκευόπουλε, παρακαλώ, εξαντλή</w:t>
      </w:r>
      <w:r>
        <w:rPr>
          <w:rFonts w:eastAsia="Times New Roman"/>
          <w:bCs/>
          <w:szCs w:val="24"/>
        </w:rPr>
        <w:t>θηκε ο χρόνος σας. Μια ελάχιστη ανοχή, αλλά σας παρακαλώ να συντομεύετε για να ολοκληρώνουμε.</w:t>
      </w:r>
    </w:p>
    <w:p w14:paraId="53B9BB9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Ναι, κύριε Πρόεδρε, αλλά…</w:t>
      </w:r>
    </w:p>
    <w:p w14:paraId="53B9BBA0" w14:textId="77777777" w:rsidR="00D9389E" w:rsidRDefault="0030006C">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Μην ανοίγετε συζήτηση τώρα.</w:t>
      </w:r>
    </w:p>
    <w:p w14:paraId="53B9BBA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αλλά μου απευθύνεστε και εγώ σας απευθύνομαι. Ο Κοινοβουλευτικός Εκπρόσωπος του ΚΚΕ μίλησε δεκαέξι λεπτά αντί των δώδεκα.</w:t>
      </w:r>
    </w:p>
    <w:p w14:paraId="53B9BBA2" w14:textId="77777777" w:rsidR="00D9389E" w:rsidRDefault="0030006C">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Με </w:t>
      </w:r>
      <w:proofErr w:type="spellStart"/>
      <w:r>
        <w:rPr>
          <w:rFonts w:eastAsia="Times New Roman"/>
          <w:bCs/>
          <w:szCs w:val="24"/>
        </w:rPr>
        <w:t>συγχωρείτε</w:t>
      </w:r>
      <w:proofErr w:type="spellEnd"/>
      <w:r>
        <w:rPr>
          <w:rFonts w:eastAsia="Times New Roman"/>
          <w:bCs/>
          <w:szCs w:val="24"/>
        </w:rPr>
        <w:t>, συγκρίνετε τον χρόνο ενός ομιλητή με τον χρόνο κοινοβουλευτικού εκπρο</w:t>
      </w:r>
      <w:r>
        <w:rPr>
          <w:rFonts w:eastAsia="Times New Roman"/>
          <w:bCs/>
          <w:szCs w:val="24"/>
        </w:rPr>
        <w:t>σώπου</w:t>
      </w:r>
      <w:r w:rsidRPr="00F65E94">
        <w:rPr>
          <w:rFonts w:eastAsia="Times New Roman"/>
          <w:bCs/>
          <w:szCs w:val="24"/>
        </w:rPr>
        <w:t xml:space="preserve"> </w:t>
      </w:r>
      <w:r>
        <w:rPr>
          <w:rFonts w:eastAsia="Times New Roman"/>
          <w:bCs/>
          <w:szCs w:val="24"/>
        </w:rPr>
        <w:t xml:space="preserve">οποιουδήποτε κόμματος; </w:t>
      </w:r>
    </w:p>
    <w:p w14:paraId="53B9BBA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Βεβαίως.</w:t>
      </w:r>
    </w:p>
    <w:p w14:paraId="53B9BBA4" w14:textId="77777777" w:rsidR="00D9389E" w:rsidRDefault="0030006C">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Κάθε κοινοβουλευτικός εκπρόσωπος, κύριε Παρασκευόπουλε, έχει δικαίωμα </w:t>
      </w:r>
      <w:proofErr w:type="spellStart"/>
      <w:r>
        <w:rPr>
          <w:rFonts w:eastAsia="Times New Roman"/>
          <w:bCs/>
          <w:szCs w:val="24"/>
        </w:rPr>
        <w:t>πρωτολογίας</w:t>
      </w:r>
      <w:proofErr w:type="spellEnd"/>
      <w:r>
        <w:rPr>
          <w:rFonts w:eastAsia="Times New Roman"/>
          <w:bCs/>
          <w:szCs w:val="24"/>
        </w:rPr>
        <w:t xml:space="preserve">, δευτερολογίας και </w:t>
      </w:r>
      <w:proofErr w:type="spellStart"/>
      <w:r>
        <w:rPr>
          <w:rFonts w:eastAsia="Times New Roman"/>
          <w:bCs/>
          <w:szCs w:val="24"/>
        </w:rPr>
        <w:t>τριτολογίας</w:t>
      </w:r>
      <w:proofErr w:type="spellEnd"/>
      <w:r>
        <w:rPr>
          <w:rFonts w:eastAsia="Times New Roman"/>
          <w:bCs/>
          <w:szCs w:val="24"/>
        </w:rPr>
        <w:t xml:space="preserve">, δηλαδή έχει </w:t>
      </w:r>
      <w:r>
        <w:rPr>
          <w:rFonts w:eastAsia="Times New Roman"/>
          <w:bCs/>
          <w:szCs w:val="24"/>
        </w:rPr>
        <w:lastRenderedPageBreak/>
        <w:t>σύνολο 21 λεπτά. Άρα, αξιοποιεί όσο χρόνο θέλει εντός των ορίων που ορίζει ο Κανονισμός. Σας παρακαλώ πολύ, λοιπόν, μην κάνετε εξυ</w:t>
      </w:r>
      <w:r>
        <w:rPr>
          <w:rFonts w:eastAsia="Times New Roman"/>
          <w:bCs/>
          <w:szCs w:val="24"/>
        </w:rPr>
        <w:t xml:space="preserve">πνάδες από το Βήμα τώρα. </w:t>
      </w:r>
    </w:p>
    <w:p w14:paraId="53B9BBA5" w14:textId="77777777" w:rsidR="00D9389E" w:rsidRDefault="0030006C">
      <w:pPr>
        <w:spacing w:line="600" w:lineRule="auto"/>
        <w:ind w:firstLine="720"/>
        <w:contextualSpacing/>
        <w:jc w:val="both"/>
        <w:rPr>
          <w:rFonts w:eastAsia="Times New Roman"/>
          <w:bCs/>
          <w:szCs w:val="24"/>
        </w:rPr>
      </w:pPr>
      <w:r>
        <w:rPr>
          <w:rFonts w:eastAsia="Times New Roman"/>
          <w:bCs/>
          <w:szCs w:val="24"/>
        </w:rPr>
        <w:t>Έχετε να πείτε κάτι ακόμα; Προσθέστε για δέκα δευτερόλεπτα κάτι ακόμα, διαφορετικά να περάσουμε στον επόμενο ομιλητή. Σας παρακαλώ πολύ! Διάλογο θα κάνουμε τώρα;</w:t>
      </w:r>
    </w:p>
    <w:p w14:paraId="53B9BBA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ΝΙΚΟΛΑΟΣ ΠΑΡΑΣΚΕΥΟΠΟΥΛΟΣ:</w:t>
      </w:r>
      <w:r>
        <w:rPr>
          <w:rFonts w:eastAsia="Times New Roman" w:cs="Times New Roman"/>
          <w:szCs w:val="24"/>
        </w:rPr>
        <w:t xml:space="preserve"> Κύριε Πρόεδρε, εάν δεν μου ζητήσετε συγγνώ</w:t>
      </w:r>
      <w:r>
        <w:rPr>
          <w:rFonts w:eastAsia="Times New Roman" w:cs="Times New Roman"/>
          <w:szCs w:val="24"/>
        </w:rPr>
        <w:t>μη για το «εξυπνάδες», εγώ ασφαλώς και θα κατέβω.</w:t>
      </w:r>
    </w:p>
    <w:p w14:paraId="53B9BBA7" w14:textId="77777777" w:rsidR="00D9389E" w:rsidRDefault="0030006C">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Εφόσον επιθυμείτε να κατέβετε, δικαίωμά σας είναι. Δεν σας έδιωξε κανένας. </w:t>
      </w:r>
    </w:p>
    <w:p w14:paraId="53B9BBA8" w14:textId="77777777" w:rsidR="00D9389E" w:rsidRDefault="0030006C">
      <w:pPr>
        <w:spacing w:line="600" w:lineRule="auto"/>
        <w:ind w:firstLine="720"/>
        <w:contextualSpacing/>
        <w:jc w:val="both"/>
        <w:rPr>
          <w:rFonts w:eastAsia="Times New Roman"/>
          <w:bCs/>
          <w:szCs w:val="24"/>
        </w:rPr>
      </w:pPr>
      <w:r>
        <w:rPr>
          <w:rFonts w:eastAsia="Times New Roman"/>
          <w:bCs/>
          <w:szCs w:val="24"/>
        </w:rPr>
        <w:t>Τον λόγο έχει ο κ. Αθανασίου από τη Νέα Δημοκρατία.</w:t>
      </w:r>
    </w:p>
    <w:p w14:paraId="53B9BBA9" w14:textId="77777777" w:rsidR="00D9389E" w:rsidRDefault="0030006C">
      <w:pPr>
        <w:spacing w:line="600" w:lineRule="auto"/>
        <w:ind w:firstLine="720"/>
        <w:contextualSpacing/>
        <w:jc w:val="both"/>
        <w:rPr>
          <w:rFonts w:eastAsia="Times New Roman"/>
          <w:bCs/>
          <w:szCs w:val="24"/>
        </w:rPr>
      </w:pPr>
      <w:r w:rsidRPr="0072612C">
        <w:rPr>
          <w:rFonts w:eastAsia="Times New Roman"/>
          <w:b/>
          <w:bCs/>
          <w:szCs w:val="24"/>
        </w:rPr>
        <w:t xml:space="preserve">ΧΑΡΑΛΑΜΠΟΣ ΑΘΑΝΑΣΙΟΥ: </w:t>
      </w:r>
      <w:r>
        <w:rPr>
          <w:rFonts w:eastAsia="Times New Roman"/>
          <w:bCs/>
          <w:szCs w:val="24"/>
        </w:rPr>
        <w:t xml:space="preserve"> Ευχαριστώ, κύριε Πρόε</w:t>
      </w:r>
      <w:r>
        <w:rPr>
          <w:rFonts w:eastAsia="Times New Roman"/>
          <w:bCs/>
          <w:szCs w:val="24"/>
        </w:rPr>
        <w:t>δρε.</w:t>
      </w:r>
    </w:p>
    <w:p w14:paraId="53B9BBAA" w14:textId="77777777" w:rsidR="00D9389E" w:rsidRDefault="0030006C">
      <w:pPr>
        <w:spacing w:line="600" w:lineRule="auto"/>
        <w:ind w:firstLine="720"/>
        <w:contextualSpacing/>
        <w:jc w:val="both"/>
        <w:rPr>
          <w:rFonts w:eastAsia="Times New Roman"/>
          <w:bCs/>
          <w:szCs w:val="24"/>
        </w:rPr>
      </w:pPr>
      <w:r>
        <w:rPr>
          <w:rFonts w:eastAsia="Times New Roman"/>
          <w:bCs/>
          <w:szCs w:val="24"/>
        </w:rPr>
        <w:t>Πάντως να πω και εγώ ότι δεν τηρείται ο χρόνος γενικώς, όχι μόνο για τη σημερινή συνεδρίαση. Άλλοι συνάδελφοι από τα επτά λεπτά μιλούν δέκα και έντεκα λεπτά και γι’ αυτούς που είναι τελευταίοι περιορίζεται ο χρόνος σε πέντε και έξι λεπτά.</w:t>
      </w:r>
    </w:p>
    <w:p w14:paraId="53B9BBAB" w14:textId="77777777" w:rsidR="00D9389E" w:rsidRDefault="0030006C">
      <w:pPr>
        <w:spacing w:line="600" w:lineRule="auto"/>
        <w:ind w:firstLine="720"/>
        <w:contextualSpacing/>
        <w:jc w:val="both"/>
        <w:rPr>
          <w:rFonts w:eastAsia="Times New Roman"/>
          <w:bCs/>
          <w:szCs w:val="24"/>
        </w:rPr>
      </w:pPr>
      <w:r>
        <w:rPr>
          <w:rFonts w:eastAsia="Times New Roman"/>
          <w:b/>
          <w:bCs/>
          <w:szCs w:val="24"/>
        </w:rPr>
        <w:lastRenderedPageBreak/>
        <w:t>ΠΡΟΕΔΡΕΥΩΝ (</w:t>
      </w:r>
      <w:r>
        <w:rPr>
          <w:rFonts w:eastAsia="Times New Roman"/>
          <w:b/>
          <w:bCs/>
          <w:szCs w:val="24"/>
        </w:rPr>
        <w:t xml:space="preserve">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Κύριε Αθανασίου, εφόσον κάνετε την παρατήρηση, το Προεδρείο συμφωνεί φυσικά με την παρατήρηση.</w:t>
      </w:r>
    </w:p>
    <w:p w14:paraId="53B9BBAC" w14:textId="77777777" w:rsidR="00D9389E" w:rsidRDefault="0030006C">
      <w:pPr>
        <w:spacing w:line="600" w:lineRule="auto"/>
        <w:ind w:firstLine="720"/>
        <w:contextualSpacing/>
        <w:jc w:val="both"/>
        <w:rPr>
          <w:rFonts w:eastAsia="Times New Roman"/>
          <w:bCs/>
          <w:szCs w:val="24"/>
        </w:rPr>
      </w:pPr>
      <w:r w:rsidRPr="0072612C">
        <w:rPr>
          <w:rFonts w:eastAsia="Times New Roman"/>
          <w:b/>
          <w:bCs/>
          <w:szCs w:val="24"/>
        </w:rPr>
        <w:t xml:space="preserve">ΧΑΡΑΛΑΜΠΟΣ ΑΘΑΝΑΣΙΟΥ: </w:t>
      </w:r>
      <w:r>
        <w:rPr>
          <w:rFonts w:eastAsia="Times New Roman"/>
          <w:bCs/>
          <w:szCs w:val="24"/>
        </w:rPr>
        <w:t xml:space="preserve"> Γενικά το λέω.</w:t>
      </w:r>
    </w:p>
    <w:p w14:paraId="53B9BBAD" w14:textId="77777777" w:rsidR="00D9389E" w:rsidRDefault="0030006C">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Κάνει φιλότιμες προσπάθειες να τηρείται ο χρόνος και περιμένει από </w:t>
      </w:r>
      <w:r>
        <w:rPr>
          <w:rFonts w:eastAsia="Times New Roman"/>
          <w:bCs/>
          <w:szCs w:val="24"/>
        </w:rPr>
        <w:t>εσάς να δώσετε το παράδειγμα.</w:t>
      </w:r>
    </w:p>
    <w:p w14:paraId="53B9BBAE" w14:textId="77777777" w:rsidR="00D9389E" w:rsidRDefault="0030006C">
      <w:pPr>
        <w:spacing w:line="600" w:lineRule="auto"/>
        <w:ind w:firstLine="720"/>
        <w:contextualSpacing/>
        <w:jc w:val="both"/>
        <w:rPr>
          <w:rFonts w:eastAsia="Times New Roman"/>
          <w:bCs/>
          <w:szCs w:val="24"/>
        </w:rPr>
      </w:pPr>
      <w:r>
        <w:rPr>
          <w:rFonts w:eastAsia="Times New Roman"/>
          <w:b/>
          <w:bCs/>
          <w:szCs w:val="24"/>
        </w:rPr>
        <w:t xml:space="preserve">ΧΑΡΑΛΑΜΠΟΣ ΑΘΑΝΑΣΙΟΥ: </w:t>
      </w:r>
      <w:r>
        <w:rPr>
          <w:rFonts w:eastAsia="Times New Roman"/>
          <w:bCs/>
          <w:szCs w:val="24"/>
        </w:rPr>
        <w:t>Εγώ θα αρχίσω, κύριε Πρόεδρε, από εκεί που σταμάτησε ο κ. Παρασκευόπουλος και πρέπει να πω το εξής. Με την πρόταση νόμου που καταθέσαμε -έφυγε ο κ. Καθηγητής, αλλά το λέω για τους συναδέλφους- δεν δίνουμε</w:t>
      </w:r>
      <w:r>
        <w:rPr>
          <w:rFonts w:eastAsia="Times New Roman"/>
          <w:bCs/>
          <w:szCs w:val="24"/>
        </w:rPr>
        <w:t xml:space="preserve"> το δικαίωμα…</w:t>
      </w:r>
    </w:p>
    <w:p w14:paraId="53B9BBAF" w14:textId="77777777" w:rsidR="00D9389E" w:rsidRDefault="0030006C">
      <w:pPr>
        <w:spacing w:line="600" w:lineRule="auto"/>
        <w:ind w:firstLine="720"/>
        <w:contextualSpacing/>
        <w:jc w:val="both"/>
        <w:rPr>
          <w:rFonts w:eastAsia="Times New Roman"/>
          <w:bCs/>
          <w:szCs w:val="24"/>
        </w:rPr>
      </w:pPr>
      <w:r w:rsidRPr="00D764D5">
        <w:rPr>
          <w:rFonts w:eastAsia="Times New Roman"/>
          <w:b/>
          <w:bCs/>
          <w:szCs w:val="24"/>
        </w:rPr>
        <w:t>ΠΑΝΑΓΙΩΤΑ ΚΟΖΟΜΠΟΛΗ</w:t>
      </w:r>
      <w:r>
        <w:rPr>
          <w:rFonts w:eastAsia="Times New Roman"/>
          <w:b/>
          <w:bCs/>
          <w:szCs w:val="24"/>
        </w:rPr>
        <w:t xml:space="preserve"> - </w:t>
      </w:r>
      <w:r w:rsidRPr="00D764D5">
        <w:rPr>
          <w:rFonts w:eastAsia="Times New Roman"/>
          <w:b/>
          <w:bCs/>
          <w:szCs w:val="24"/>
        </w:rPr>
        <w:t>ΑΜΑΝΑΤΙΔΗ:</w:t>
      </w:r>
      <w:r>
        <w:rPr>
          <w:rFonts w:eastAsia="Times New Roman"/>
          <w:bCs/>
          <w:szCs w:val="24"/>
        </w:rPr>
        <w:t xml:space="preserve"> Όταν λέει για «εξυπνάδες»…</w:t>
      </w:r>
    </w:p>
    <w:p w14:paraId="53B9BBB0" w14:textId="77777777" w:rsidR="00D9389E" w:rsidRDefault="0030006C">
      <w:pPr>
        <w:tabs>
          <w:tab w:val="left" w:pos="1138"/>
          <w:tab w:val="left" w:pos="1565"/>
          <w:tab w:val="left" w:pos="2965"/>
          <w:tab w:val="center" w:pos="4753"/>
        </w:tabs>
        <w:spacing w:line="600" w:lineRule="auto"/>
        <w:ind w:firstLine="720"/>
        <w:contextualSpacing/>
        <w:rPr>
          <w:rFonts w:eastAsia="Times New Roman" w:cs="Times New Roman"/>
          <w:szCs w:val="24"/>
        </w:rPr>
      </w:pPr>
      <w:r w:rsidRPr="000C37A8">
        <w:rPr>
          <w:rFonts w:eastAsia="Times New Roman" w:cs="Times New Roman"/>
          <w:b/>
          <w:szCs w:val="24"/>
        </w:rPr>
        <w:t>ΦΩΤΕΙΝΗ ΒΑΚΗ:</w:t>
      </w:r>
      <w:r>
        <w:rPr>
          <w:rFonts w:eastAsia="Times New Roman" w:cs="Times New Roman"/>
          <w:b/>
          <w:szCs w:val="24"/>
        </w:rPr>
        <w:t xml:space="preserve"> </w:t>
      </w:r>
      <w:r>
        <w:rPr>
          <w:rFonts w:eastAsia="Times New Roman" w:cs="Times New Roman"/>
          <w:szCs w:val="24"/>
        </w:rPr>
        <w:t xml:space="preserve"> Άλλοι υπερέβησαν κατά πολύ περισσότερο τον χρόνο</w:t>
      </w:r>
    </w:p>
    <w:p w14:paraId="53B9BBB1"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Θα με αφήσετε να μιλήσω; Ήδη έχασα σαράντα δευτερόλεπτα. </w:t>
      </w:r>
    </w:p>
    <w:p w14:paraId="53B9BBB2"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Ελάτ</w:t>
      </w:r>
      <w:r>
        <w:rPr>
          <w:rFonts w:eastAsia="Times New Roman" w:cs="Times New Roman"/>
          <w:szCs w:val="24"/>
        </w:rPr>
        <w:t>ε, κύριε Αθανασίου, σας παρακαλώ, συνεχίστε.</w:t>
      </w:r>
    </w:p>
    <w:p w14:paraId="53B9BBB3"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Παρακαλώ, μη διακόπτετε από κάτω.</w:t>
      </w:r>
    </w:p>
    <w:p w14:paraId="53B9BBB4"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Για να ξεκαθαρίσουμε, διαβάστε καλά την πρόταση νόμου την οποία έχουμε καταθέσει. Δεν δίνουμε το δικαίωμα στον απόδημο ελληνισμό να ψηφίζει. Το δικαίωμα αυ</w:t>
      </w:r>
      <w:r>
        <w:rPr>
          <w:rFonts w:eastAsia="Times New Roman" w:cs="Times New Roman"/>
          <w:szCs w:val="24"/>
        </w:rPr>
        <w:t xml:space="preserve">τό το έχει. Απλώς δίνουμε τη δυνατότητα να ασκεί το δικαίωμα αυτό στους τόπους εργασίας, στους τόπους κατοικίας. </w:t>
      </w:r>
    </w:p>
    <w:p w14:paraId="53B9BBB5"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Όταν ήσασταν Υπουργός γιατί δεν το νομοθετήσατε; Σας ρωτώ γιατί ήσασταν </w:t>
      </w:r>
      <w:r>
        <w:rPr>
          <w:rFonts w:eastAsia="Times New Roman" w:cs="Times New Roman"/>
          <w:szCs w:val="24"/>
        </w:rPr>
        <w:t xml:space="preserve">Υπουργός. </w:t>
      </w:r>
    </w:p>
    <w:p w14:paraId="53B9BBB6"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παρακαλώ, μη διακόπτετε. </w:t>
      </w:r>
    </w:p>
    <w:p w14:paraId="53B9BBB7"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Αυτός είναι ο λόγος; Θα σας απαντήσω μετά, αλλά αφήστε να μιλήσω.</w:t>
      </w:r>
    </w:p>
    <w:p w14:paraId="53B9BBB8"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Κύριοι Υπουργοί, μαζέψτε τις όποιες παρατηρήσεις σας και όταν θα έρθει η ώρα ή αν θέλετε να παρέμβετε για κάποιο συγκεκριμένο θέμα, </w:t>
      </w:r>
      <w:r>
        <w:rPr>
          <w:rFonts w:eastAsia="Times New Roman" w:cs="Times New Roman"/>
          <w:szCs w:val="24"/>
        </w:rPr>
        <w:lastRenderedPageBreak/>
        <w:t>απευθυνθείτε στο Προεδρείο. Δείτε, τώρα τι γίνεται με τις διακοπές. Δικαίως μετά θα διαμαρτύρεται ο κ. Αθανασίου.</w:t>
      </w:r>
    </w:p>
    <w:p w14:paraId="53B9BBB9"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ΑΠΟΣΤΟΛΟΣ</w:t>
      </w:r>
      <w:r>
        <w:rPr>
          <w:rFonts w:eastAsia="Times New Roman" w:cs="Times New Roman"/>
          <w:b/>
          <w:szCs w:val="24"/>
        </w:rPr>
        <w:t xml:space="preserve"> ΒΕΣΥΡΟΠΟΥΛΟΣ:</w:t>
      </w:r>
      <w:r>
        <w:rPr>
          <w:rFonts w:eastAsia="Times New Roman" w:cs="Times New Roman"/>
          <w:szCs w:val="24"/>
        </w:rPr>
        <w:t xml:space="preserve"> Να μηδενιστεί ο χρόνος. Φτάσαμε στο δεύτερο λεπτό και δεν έχει καταφέρει να μιλήσει.</w:t>
      </w:r>
    </w:p>
    <w:p w14:paraId="53B9BBBA"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 φυσικά, δεν διαφωνούμε σε αυτό.</w:t>
      </w:r>
    </w:p>
    <w:p w14:paraId="53B9BBBB"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Ελάτε, κύριε Αθανασίου.</w:t>
      </w:r>
    </w:p>
    <w:p w14:paraId="53B9BBBC"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Δείτε καλά, γιατί έχετε καταντήσει τη χώρ</w:t>
      </w:r>
      <w:r>
        <w:rPr>
          <w:rFonts w:eastAsia="Times New Roman" w:cs="Times New Roman"/>
          <w:szCs w:val="24"/>
        </w:rPr>
        <w:t>α αποικία, αυτό σας λέω μόνο. Και με τα σημερινά, με τα χθεσινά γεγονότα, την έχετε κάνει αποικία τη χώρα. Ξέρετε και καταλαβαίνετε τι εννοώ.</w:t>
      </w:r>
    </w:p>
    <w:p w14:paraId="53B9BBBD"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Δεν δίνουμε το δικαίωμα να ασκηθεί το δικαίωμα αυτό. Το έχουν αυτό. Είναι εγγεγραμμένοι σε δημοτολόγια, σε εκλογικ</w:t>
      </w:r>
      <w:r>
        <w:rPr>
          <w:rFonts w:eastAsia="Times New Roman" w:cs="Times New Roman"/>
          <w:szCs w:val="24"/>
        </w:rPr>
        <w:t>ούς καταλόγους της χώρας μας. Όταν βρίσκονται στην Ελλάδα ψηφίζουν. Τους δίνουμε, λοιπόν, τη δυνατότητα να ασκούν το δικαίωμα στους τόπους όπου βρίσκονται. Αυτή είναι η φιλοσοφία και θα έπρεπε να είναι και ο κ. Παρασκευόπουλος εδώ για να του το εξηγήσω και</w:t>
      </w:r>
      <w:r>
        <w:rPr>
          <w:rFonts w:eastAsia="Times New Roman" w:cs="Times New Roman"/>
          <w:szCs w:val="24"/>
        </w:rPr>
        <w:t xml:space="preserve"> να διαβάσει την πρότασή μας. </w:t>
      </w:r>
    </w:p>
    <w:p w14:paraId="53B9BBBE"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Η πρότασή μας είναι πλήρης. Δεν έχει σημασία αυτό το οποίο ειπώθηκε ότι δεν μπορούμε να ξέρουμε ποιους Βουλευτές θα ψηφίσουν γιατί δεν έχει γίνει απογραφή του Ελληνισμού. Αυτό είναι σωστό. Όμως, πολλές χώρες, όπως η Ιταλία κα</w:t>
      </w:r>
      <w:r>
        <w:rPr>
          <w:rFonts w:eastAsia="Times New Roman" w:cs="Times New Roman"/>
          <w:szCs w:val="24"/>
        </w:rPr>
        <w:t>ι άλλες, ψηφίζουν το ψηφοδέλτιο Επικρατείας. Κάποια στιγμή, που θα κάνουμε την απογραφή του Ελληνισμού, που είναι πολύ δύσκολο, γιατί δεν ξέρουμε ποιοι βρίσκονται στην Αφρική, πόσοι στην Αυστραλία και σε οποιαδήποτε άλλη χώρα, τότε θα μπορούμε να πούμε ότι</w:t>
      </w:r>
      <w:r>
        <w:rPr>
          <w:rFonts w:eastAsia="Times New Roman" w:cs="Times New Roman"/>
          <w:szCs w:val="24"/>
        </w:rPr>
        <w:t xml:space="preserve"> ψηφίζουν και τους Βουλευτές του τόπου όπου βρίσκονται. Τώρα ψηφίζουν το ψηφοδέλτιο Επικρατείας.</w:t>
      </w:r>
    </w:p>
    <w:p w14:paraId="53B9BBBF"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Η πρόταση, λοιπόν, αυτή είναι πλήρης. Και θα ήθελα να σας πω το εξής, κύριε Υπουργέ. Λέτε «κάνουμε μία επιτροπή». Τι χρειαζόταν η επιτροπή όταν την πρόταση αυτ</w:t>
      </w:r>
      <w:r>
        <w:rPr>
          <w:rFonts w:eastAsia="Times New Roman" w:cs="Times New Roman"/>
          <w:szCs w:val="24"/>
        </w:rPr>
        <w:t xml:space="preserve">ή την έχετε δυόμισι χρόνια; Την καταθέσαμε τον Μάρτιο του 2016, την </w:t>
      </w:r>
      <w:proofErr w:type="spellStart"/>
      <w:r>
        <w:rPr>
          <w:rFonts w:eastAsia="Times New Roman" w:cs="Times New Roman"/>
          <w:szCs w:val="24"/>
        </w:rPr>
        <w:t>ξανακαταθέσαμε</w:t>
      </w:r>
      <w:proofErr w:type="spellEnd"/>
      <w:r>
        <w:rPr>
          <w:rFonts w:eastAsia="Times New Roman" w:cs="Times New Roman"/>
          <w:szCs w:val="24"/>
        </w:rPr>
        <w:t xml:space="preserve"> το 2018. Γιατί δεν ορίστηκε επιτροπή από τότε, ούτως ώστε να δει τις αδυναμίες, τις ατέλειες και είμαστε εδώ να τις διορθώσουμε αυτά τα χρόνια ή και σήμερα ακόμα με την επιτ</w:t>
      </w:r>
      <w:r>
        <w:rPr>
          <w:rFonts w:eastAsia="Times New Roman" w:cs="Times New Roman"/>
          <w:szCs w:val="24"/>
        </w:rPr>
        <w:t xml:space="preserve">ροπή θα μπορούσαμε να προβούμε σε διορθώσεις; </w:t>
      </w:r>
    </w:p>
    <w:p w14:paraId="53B9BBC0"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Ούτε είναι σωστό αυτό που ειπώθηκε ότι πρέπει να δούμε μήπως μπορούν να ψηφίζουν διά αντιπροσώπου. Είναι λάθος. Γιατί είναι λάθος; Διότι το Σύνταγμά μας το απαγορεύει. Το Σύνταγμά μας λέει άμεση και καθολική ψ</w:t>
      </w:r>
      <w:r>
        <w:rPr>
          <w:rFonts w:eastAsia="Times New Roman" w:cs="Times New Roman"/>
          <w:szCs w:val="24"/>
        </w:rPr>
        <w:t>ηφοφορία, συνεπώς δεν μπορεί να γίνει. Το μόνο που μπορεί να γίνει είναι η επιστολική ψήφος. Είναι ένα τεχνικό θέμα, το οποίο θα μπορούσε μέχρι τις εκλογές, κατά τη διάρκεια των εργασιών που θα βγουν τα σχετικά προεδρικά διατάγματα, να καθιερωθεί και αυτό.</w:t>
      </w:r>
      <w:r>
        <w:rPr>
          <w:rFonts w:eastAsia="Times New Roman" w:cs="Times New Roman"/>
          <w:szCs w:val="24"/>
        </w:rPr>
        <w:t xml:space="preserve"> Συνεπώς δεν νομίζω ότι οι αιτιάσεις έχουν </w:t>
      </w:r>
      <w:r>
        <w:rPr>
          <w:rFonts w:eastAsia="Times New Roman" w:cs="Times New Roman"/>
          <w:szCs w:val="24"/>
        </w:rPr>
        <w:t>βάση</w:t>
      </w:r>
      <w:r>
        <w:rPr>
          <w:rFonts w:eastAsia="Times New Roman" w:cs="Times New Roman"/>
          <w:szCs w:val="24"/>
        </w:rPr>
        <w:t>. Συνεπώς αυτό που λέτε ότι θα ορίσετε μία επιτροπή</w:t>
      </w:r>
      <w:r w:rsidRPr="00A21E90">
        <w:rPr>
          <w:rFonts w:eastAsia="Times New Roman" w:cs="Times New Roman"/>
          <w:szCs w:val="24"/>
        </w:rPr>
        <w:t xml:space="preserve"> </w:t>
      </w:r>
      <w:r>
        <w:rPr>
          <w:rFonts w:eastAsia="Times New Roman" w:cs="Times New Roman"/>
          <w:szCs w:val="24"/>
        </w:rPr>
        <w:t xml:space="preserve">είναι προφάσεις εν αμαρτίαις, γιατί θα μπορούσε να έχει γίνει. </w:t>
      </w:r>
    </w:p>
    <w:p w14:paraId="53B9BBC1"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το λέω αυτό για να απαντήσω και στον συνάδελφό σας Υπουργό, στο γιατί δεν το κάναμε. Ναι,</w:t>
      </w:r>
      <w:r>
        <w:rPr>
          <w:rFonts w:eastAsia="Times New Roman" w:cs="Times New Roman"/>
          <w:szCs w:val="24"/>
        </w:rPr>
        <w:t xml:space="preserve"> θέλαμε να το κάνουμε, αλλά υπήρξε διαφωνία. Τότε ήμασταν μία κυβέρνηση τριών κομμάτων και υπήρξε διαφωνία από κάποιον εταίρο. Εμείς δεν κρυβόμαστε ούτε καλύπτουμε τις αδυναμίες μας, όπως κάνετε εσείς με τον περίφημο εταίρο σας. Λέμε, λοιπόν, την πραγματικ</w:t>
      </w:r>
      <w:r>
        <w:rPr>
          <w:rFonts w:eastAsia="Times New Roman" w:cs="Times New Roman"/>
          <w:szCs w:val="24"/>
        </w:rPr>
        <w:t xml:space="preserve">ότητα, δηλαδή θέλαμε να γίνει, υπήρξαν διαφωνίες τότε και δεν έγινε. Είναι απλό το πράγμα. Αυτή την αιτίαση θα μας πείτε; </w:t>
      </w:r>
      <w:r>
        <w:rPr>
          <w:rFonts w:eastAsia="Times New Roman" w:cs="Times New Roman"/>
          <w:szCs w:val="24"/>
        </w:rPr>
        <w:lastRenderedPageBreak/>
        <w:t>Ελάτε τώρα, σας καταθέσαμε πρόταση, να τη διορθώσουμε. Δεν θέλετε να είναι δική μας πρόταση; Φέρτε τη δική σας πρόταση να την υπερψηφί</w:t>
      </w:r>
      <w:r>
        <w:rPr>
          <w:rFonts w:eastAsia="Times New Roman" w:cs="Times New Roman"/>
          <w:szCs w:val="24"/>
        </w:rPr>
        <w:t xml:space="preserve">σουμε. </w:t>
      </w:r>
    </w:p>
    <w:p w14:paraId="53B9BBC2"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3B9BBC3"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Ακούστε, κύριε Υπουργέ -και τελειώνω- επειδή προφανώς οι συνεργάτες σας δεν σας είπαν τις λεπτομέρειες της προτάσεώς μας: καθορίζονται οι προϋποθέσεις για την άσκησ</w:t>
      </w:r>
      <w:r>
        <w:rPr>
          <w:rFonts w:eastAsia="Times New Roman" w:cs="Times New Roman"/>
          <w:szCs w:val="24"/>
        </w:rPr>
        <w:t>η του εκλογικού δικαιώματος κατά τις γενικές βουλευτικές εκλογές από τους Έλληνες του εξωτερικού, αλλά και τους ναυτικούς μας, που βρίσκονται σε πλοία ελλιμενισμένα στο εξωτερικό. Ρυθμίζονται όλα τα θέματα που αφορούν την εκλογική διαδικασία, όπως τόπος δι</w:t>
      </w:r>
      <w:r>
        <w:rPr>
          <w:rFonts w:eastAsia="Times New Roman" w:cs="Times New Roman"/>
          <w:szCs w:val="24"/>
        </w:rPr>
        <w:t xml:space="preserve">εξαγωγής εκλογών, εφορευτικές επιτροπές, έφοροι εκλογών, προμήθεια ψηφοδελτίων, λοιπό εκλογικό υλικό. </w:t>
      </w:r>
    </w:p>
    <w:p w14:paraId="53B9BBC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Ως καταστήματα ψηφοφορίας χρησιμοποιούνται τα κτήρια των ελληνικών διπλωματικών </w:t>
      </w:r>
      <w:r w:rsidRPr="00B90718">
        <w:rPr>
          <w:rFonts w:eastAsia="Times New Roman" w:cs="Times New Roman"/>
          <w:szCs w:val="24"/>
        </w:rPr>
        <w:t>αρχών, τα</w:t>
      </w:r>
      <w:r>
        <w:rPr>
          <w:rFonts w:eastAsia="Times New Roman" w:cs="Times New Roman"/>
          <w:szCs w:val="24"/>
        </w:rPr>
        <w:t xml:space="preserve"> προξενεία και οι πρεσβείες. Αντιπρόσωποι της δικαστικής αρχής μ</w:t>
      </w:r>
      <w:r>
        <w:rPr>
          <w:rFonts w:eastAsia="Times New Roman" w:cs="Times New Roman"/>
          <w:szCs w:val="24"/>
        </w:rPr>
        <w:t>πορεί να ορι</w:t>
      </w:r>
      <w:r>
        <w:rPr>
          <w:rFonts w:eastAsia="Times New Roman" w:cs="Times New Roman"/>
          <w:szCs w:val="24"/>
        </w:rPr>
        <w:lastRenderedPageBreak/>
        <w:t>σθούν διπλωμάτες από έναν βαθμό και πάνω αλλά και οι δικαστικοί αντιπρόσωποι, που θα πάνε από την Ελλάδα,</w:t>
      </w:r>
      <w:r w:rsidRPr="003F62B4">
        <w:rPr>
          <w:rFonts w:eastAsia="Times New Roman" w:cs="Times New Roman"/>
          <w:szCs w:val="24"/>
        </w:rPr>
        <w:t xml:space="preserve"> </w:t>
      </w:r>
      <w:r>
        <w:rPr>
          <w:rFonts w:eastAsia="Times New Roman" w:cs="Times New Roman"/>
          <w:szCs w:val="24"/>
        </w:rPr>
        <w:t xml:space="preserve">όταν δεν επαρκούν. Το ίδιο για τους έφορους των εκλογών. </w:t>
      </w:r>
    </w:p>
    <w:p w14:paraId="53B9BBC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Οι απαιτούμενες πιστώσεις αντιμετωπίζονται από τον προϋπολογισμό του Υπουργείου </w:t>
      </w:r>
      <w:r>
        <w:rPr>
          <w:rFonts w:eastAsia="Times New Roman" w:cs="Times New Roman"/>
          <w:szCs w:val="24"/>
        </w:rPr>
        <w:t xml:space="preserve">σας, του Υπουργείου Εσωτερικών. Ειδικότερα ζητήματα σχετικά με την ανωτέρω εκλογική διαδικασία ρυθμίζονται σύμφωνα -και εκεί παραπέμπουμε- με τη βασική εκλογική νομοθεσία. Παραπέμπουμε στη βασική εκλογική νομοθεσία εκλογής των Βουλευτών. </w:t>
      </w:r>
    </w:p>
    <w:p w14:paraId="53B9BBC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Καθορίζονται ειδι</w:t>
      </w:r>
      <w:r>
        <w:rPr>
          <w:rFonts w:eastAsia="Times New Roman" w:cs="Times New Roman"/>
          <w:szCs w:val="24"/>
        </w:rPr>
        <w:t xml:space="preserve">κές αποζημιώσεις για όλους. Όλα τα θέματα, αν τα προσέξετε, δεν υπάρχει ούτε το παραμικρό κενό. Αποζημιώσεις για τους δικαστές, αποζημιώσεις για τους αντιπροσώπους που θα πάνε, έξοδα μετακινήσεως όλων αυτών. </w:t>
      </w:r>
    </w:p>
    <w:p w14:paraId="53B9BBC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Προβλέπουμε πώς θα αποτρέψουμε την διπλοψηφία, </w:t>
      </w:r>
      <w:r>
        <w:rPr>
          <w:rFonts w:eastAsia="Times New Roman" w:cs="Times New Roman"/>
          <w:szCs w:val="24"/>
        </w:rPr>
        <w:t xml:space="preserve">με σειρά διατάξεων. Επίσης, προβλέπουμε όλα τα πειθαρχικά </w:t>
      </w:r>
      <w:r>
        <w:rPr>
          <w:rFonts w:eastAsia="Times New Roman" w:cs="Times New Roman"/>
          <w:szCs w:val="24"/>
        </w:rPr>
        <w:t xml:space="preserve">και </w:t>
      </w:r>
      <w:r>
        <w:rPr>
          <w:rFonts w:eastAsia="Times New Roman" w:cs="Times New Roman"/>
          <w:szCs w:val="24"/>
        </w:rPr>
        <w:t>ποινικά αδικήματα τα οποία θα έχουν σχέση με την παράβαση της εκλογικής νομοθεσίας. Συνεπώς, δεν βλέπω τον λόγο, ποια είναι η επιχειρηματολογία σας που θέλετε να κάνετε μια επιτροπή, όταν σας φέ</w:t>
      </w:r>
      <w:r>
        <w:rPr>
          <w:rFonts w:eastAsia="Times New Roman" w:cs="Times New Roman"/>
          <w:szCs w:val="24"/>
        </w:rPr>
        <w:t xml:space="preserve">ρνουμε ένα πακέτο έτοιμο. </w:t>
      </w:r>
    </w:p>
    <w:p w14:paraId="53B9BBC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Τελειώνοντας, κύριε Πρόεδρε,…</w:t>
      </w:r>
    </w:p>
    <w:p w14:paraId="53B9BBC9" w14:textId="77777777" w:rsidR="00D9389E" w:rsidRDefault="0030006C">
      <w:pPr>
        <w:spacing w:line="600" w:lineRule="auto"/>
        <w:ind w:firstLine="720"/>
        <w:contextualSpacing/>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Κύριε Αθανασίου, σας παρακαλώ, ολοκληρώστε. </w:t>
      </w:r>
    </w:p>
    <w:p w14:paraId="53B9BBC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πολύ για τον χρόνο που μου δώσατε, κύριε Πρόεδρε. </w:t>
      </w:r>
    </w:p>
    <w:p w14:paraId="53B9BBC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Τα άλλα για την απλή αναλογική τα είπ</w:t>
      </w:r>
      <w:r>
        <w:rPr>
          <w:rFonts w:eastAsia="Times New Roman" w:cs="Times New Roman"/>
          <w:szCs w:val="24"/>
        </w:rPr>
        <w:t xml:space="preserve">ε ο κ. Βορίδης. Απλώς, θέλω να πω ότι πριν από εννέα μήνες ο Γενικός Γραμματέας του Υπουργείου Εσωτερικών, ο κ. </w:t>
      </w:r>
      <w:proofErr w:type="spellStart"/>
      <w:r w:rsidRPr="00B90718">
        <w:rPr>
          <w:rFonts w:eastAsia="Times New Roman" w:cs="Times New Roman"/>
          <w:szCs w:val="24"/>
        </w:rPr>
        <w:t>Πο</w:t>
      </w:r>
      <w:r>
        <w:rPr>
          <w:rFonts w:eastAsia="Times New Roman" w:cs="Times New Roman"/>
          <w:szCs w:val="24"/>
        </w:rPr>
        <w:t>υλάκης</w:t>
      </w:r>
      <w:proofErr w:type="spellEnd"/>
      <w:r>
        <w:rPr>
          <w:rFonts w:eastAsia="Times New Roman" w:cs="Times New Roman"/>
          <w:szCs w:val="24"/>
        </w:rPr>
        <w:t>, ήταν στην πατρίδα μου και μου δόθηκε η ευκαιρία, κύριε Υπουργέ, να πω γιατί η απλή αναλογική, εκτός από την ακυβερνησία που θα δημιουρ</w:t>
      </w:r>
      <w:r>
        <w:rPr>
          <w:rFonts w:eastAsia="Times New Roman" w:cs="Times New Roman"/>
          <w:szCs w:val="24"/>
        </w:rPr>
        <w:t xml:space="preserve">γήσει στις </w:t>
      </w:r>
      <w:r>
        <w:rPr>
          <w:rFonts w:eastAsia="Times New Roman" w:cs="Times New Roman"/>
          <w:szCs w:val="24"/>
        </w:rPr>
        <w:t xml:space="preserve">περιφέρειες </w:t>
      </w:r>
      <w:r>
        <w:rPr>
          <w:rFonts w:eastAsia="Times New Roman" w:cs="Times New Roman"/>
          <w:szCs w:val="24"/>
        </w:rPr>
        <w:t xml:space="preserve">και στους </w:t>
      </w:r>
      <w:r>
        <w:rPr>
          <w:rFonts w:eastAsia="Times New Roman" w:cs="Times New Roman"/>
          <w:szCs w:val="24"/>
        </w:rPr>
        <w:t>δήμους</w:t>
      </w:r>
      <w:r>
        <w:rPr>
          <w:rFonts w:eastAsia="Times New Roman" w:cs="Times New Roman"/>
          <w:szCs w:val="24"/>
        </w:rPr>
        <w:t xml:space="preserve">, θα εκθρέψει -το είπα τότε και το ανέλυσα και το τόνισα- διαπλοκή, συμβιβασμούς, καταχρήσεις και εκβιασμούς μεταξύ των παρατάξεων οι οποίες θα έχουν εκλεγεί. </w:t>
      </w:r>
    </w:p>
    <w:p w14:paraId="53B9BBC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Και τελειώνοντας, θα ήθελα να…</w:t>
      </w:r>
    </w:p>
    <w:p w14:paraId="53B9BBCD" w14:textId="77777777" w:rsidR="00D9389E" w:rsidRDefault="0030006C">
      <w:pPr>
        <w:spacing w:line="600" w:lineRule="auto"/>
        <w:ind w:firstLine="720"/>
        <w:contextualSpacing/>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Καλώς, κύριε Αθανασίου. Νομίζω ότι έχετε ολοκληρώσει. </w:t>
      </w:r>
    </w:p>
    <w:p w14:paraId="53B9BBC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Επαναλαμβάνω ότι είπατε πως θα το φέρετε το φθινόπωρο. Δεν είναι δυνατόν αυτό </w:t>
      </w:r>
      <w:r>
        <w:rPr>
          <w:rFonts w:eastAsia="Times New Roman" w:cs="Times New Roman"/>
          <w:szCs w:val="24"/>
        </w:rPr>
        <w:lastRenderedPageBreak/>
        <w:t>το δόγμα «κάθε νησί και δήμος». Δεν είναι δυνατόν, κύριε Υπουργέ, η Λέσβος, η Ρόδος, η Κ</w:t>
      </w:r>
      <w:r>
        <w:rPr>
          <w:rFonts w:eastAsia="Times New Roman" w:cs="Times New Roman"/>
          <w:szCs w:val="24"/>
        </w:rPr>
        <w:t xml:space="preserve">έρκυρα και άλλα νησιά με τους μεγάλους όγκους και τον πολύ πληθυσμό να αποτελούν έναν δήμο. Θα μπορούσατε σ’ αυτό το νομοσχέδιο να φέρετε και το χωροταξικό για να κάνουμε το καλύτερο δυνατό. </w:t>
      </w:r>
    </w:p>
    <w:p w14:paraId="53B9BBC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Ελπίζω ότι θα είστε ειλικριν</w:t>
      </w:r>
      <w:r>
        <w:rPr>
          <w:rFonts w:eastAsia="Times New Roman" w:cs="Times New Roman"/>
          <w:szCs w:val="24"/>
        </w:rPr>
        <w:t>ή</w:t>
      </w:r>
      <w:r>
        <w:rPr>
          <w:rFonts w:eastAsia="Times New Roman" w:cs="Times New Roman"/>
          <w:szCs w:val="24"/>
        </w:rPr>
        <w:t>ς και θα φέρετε το ζήτημα αυτό το φ</w:t>
      </w:r>
      <w:r>
        <w:rPr>
          <w:rFonts w:eastAsia="Times New Roman" w:cs="Times New Roman"/>
          <w:szCs w:val="24"/>
        </w:rPr>
        <w:t xml:space="preserve">θινόπωρο, οπότε θα μας δοθεί η ευκαιρία να το μελετήσουμε. </w:t>
      </w:r>
    </w:p>
    <w:p w14:paraId="53B9BBD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3B9BBD1" w14:textId="77777777" w:rsidR="00D9389E" w:rsidRDefault="0030006C">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53B9BBD2" w14:textId="77777777" w:rsidR="00D9389E" w:rsidRDefault="0030006C">
      <w:pPr>
        <w:spacing w:line="600" w:lineRule="auto"/>
        <w:ind w:firstLine="720"/>
        <w:contextualSpacing/>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Καλώς.</w:t>
      </w:r>
    </w:p>
    <w:p w14:paraId="53B9BBD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Πριν δώσω τον λόγο στον επόμενο ομιλητή, τον κ. </w:t>
      </w:r>
      <w:proofErr w:type="spellStart"/>
      <w:r>
        <w:rPr>
          <w:rFonts w:eastAsia="Times New Roman" w:cs="Times New Roman"/>
          <w:szCs w:val="24"/>
        </w:rPr>
        <w:t>Κατσανιώτη</w:t>
      </w:r>
      <w:proofErr w:type="spellEnd"/>
      <w:r>
        <w:rPr>
          <w:rFonts w:eastAsia="Times New Roman" w:cs="Times New Roman"/>
          <w:szCs w:val="24"/>
        </w:rPr>
        <w:t xml:space="preserve">, θα δώσω τον λόγο στον Υπουργό κ. Σκουρλέτη. Είχε ζητήσει τον λόγο για μια τροπολογία. </w:t>
      </w:r>
    </w:p>
    <w:p w14:paraId="53B9BBD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53B9BBD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ΠΑΝΑΓΙΩΤΗΣ</w:t>
      </w:r>
      <w:r w:rsidRPr="00AF5E69">
        <w:rPr>
          <w:rFonts w:eastAsia="Times New Roman" w:cs="Times New Roman"/>
          <w:b/>
          <w:szCs w:val="24"/>
        </w:rPr>
        <w:t xml:space="preserve"> </w:t>
      </w:r>
      <w:r>
        <w:rPr>
          <w:rFonts w:eastAsia="Times New Roman" w:cs="Times New Roman"/>
          <w:b/>
          <w:szCs w:val="24"/>
        </w:rPr>
        <w:t xml:space="preserve">(ΠΑΝΟΣ) </w:t>
      </w:r>
      <w:r w:rsidRPr="00AF5E69">
        <w:rPr>
          <w:rFonts w:eastAsia="Times New Roman" w:cs="Times New Roman"/>
          <w:b/>
          <w:szCs w:val="24"/>
        </w:rPr>
        <w:t>ΣΚΟΥΡΛΕΤΗΣ (Υπουργός Εσωτερικών):</w:t>
      </w:r>
      <w:r>
        <w:rPr>
          <w:rFonts w:eastAsia="Times New Roman" w:cs="Times New Roman"/>
          <w:szCs w:val="24"/>
        </w:rPr>
        <w:t xml:space="preserve"> Ευχαριστώ, κύριε Πρόεδρε.</w:t>
      </w:r>
      <w:r>
        <w:rPr>
          <w:rFonts w:eastAsia="Times New Roman" w:cs="Times New Roman"/>
          <w:szCs w:val="24"/>
        </w:rPr>
        <w:t xml:space="preserve"> </w:t>
      </w:r>
    </w:p>
    <w:p w14:paraId="53B9BBD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Πρόκειται για την τροπολογία με γενικό αριθμό 1684 και ειδικό 73, που είναι από κοινού με την </w:t>
      </w:r>
      <w:r>
        <w:rPr>
          <w:rFonts w:eastAsia="Times New Roman" w:cs="Times New Roman"/>
          <w:szCs w:val="24"/>
        </w:rPr>
        <w:t xml:space="preserve">κ. </w:t>
      </w:r>
      <w:proofErr w:type="spellStart"/>
      <w:r>
        <w:rPr>
          <w:rFonts w:eastAsia="Times New Roman" w:cs="Times New Roman"/>
          <w:szCs w:val="24"/>
        </w:rPr>
        <w:t>Γεροβασίλη</w:t>
      </w:r>
      <w:proofErr w:type="spellEnd"/>
      <w:r>
        <w:rPr>
          <w:rFonts w:eastAsia="Times New Roman" w:cs="Times New Roman"/>
          <w:szCs w:val="24"/>
        </w:rPr>
        <w:t xml:space="preserve">, και έχει τρεις διατάξεις στις οποίες θα αναφερθώ. </w:t>
      </w:r>
    </w:p>
    <w:p w14:paraId="53B9BBD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πρώτη προβλέπει και δίνει τη δυνατότητα για αμοιβαίες μετατάξεις στους εργαζόμενους στα ΚΕΠ,</w:t>
      </w:r>
      <w:r>
        <w:rPr>
          <w:rFonts w:eastAsia="Times New Roman" w:cs="Times New Roman"/>
          <w:szCs w:val="24"/>
        </w:rPr>
        <w:t xml:space="preserve"> από ΚΕΠ σε ΚΕΠ, κάτι που μέχρι τώρα δεν γινόταν. Είναι λειτουργικό και πρέπει να δώσουμε αυτή τη δυνατότητα. </w:t>
      </w:r>
    </w:p>
    <w:p w14:paraId="53B9BBD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Το δεύτερο είναι ότι για προϊστάμενους στα ΚΕΠ μέχρι τώρα υπήρχε -και αυτό εξακολουθεί και ισχύει- η δυνατότητα να είναι από τον κλάδο Διεκπεραίω</w:t>
      </w:r>
      <w:r>
        <w:rPr>
          <w:rFonts w:eastAsia="Times New Roman" w:cs="Times New Roman"/>
          <w:szCs w:val="24"/>
        </w:rPr>
        <w:t xml:space="preserve">σης Υποθέσεων Πολιτών ΔΕ και ΠΕ. Λέμε ότι σε περίπτωση που δεν υπάρχει αυτή η ειδικότητα, εφόσον υπάρχει η προϋπόθεση των πέντε ετών προϋπηρεσίας, να πηγαίνουμε και σε άλλους κλάδους. Αυτό νομίζω ότι θα λύσει κάποια ζητήματα. </w:t>
      </w:r>
    </w:p>
    <w:p w14:paraId="53B9BBD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Το τρίτο είναι…</w:t>
      </w:r>
    </w:p>
    <w:p w14:paraId="53B9BBDA" w14:textId="77777777" w:rsidR="00D9389E" w:rsidRDefault="0030006C">
      <w:pPr>
        <w:spacing w:line="600" w:lineRule="auto"/>
        <w:ind w:firstLine="720"/>
        <w:contextualSpacing/>
        <w:jc w:val="both"/>
        <w:rPr>
          <w:rFonts w:eastAsia="Times New Roman" w:cs="Times New Roman"/>
          <w:szCs w:val="24"/>
        </w:rPr>
      </w:pPr>
      <w:r w:rsidRPr="008604D1">
        <w:rPr>
          <w:rFonts w:eastAsia="Times New Roman" w:cs="Times New Roman"/>
          <w:b/>
          <w:szCs w:val="24"/>
        </w:rPr>
        <w:t>ΜΑΥ</w:t>
      </w:r>
      <w:r>
        <w:rPr>
          <w:rFonts w:eastAsia="Times New Roman" w:cs="Times New Roman"/>
          <w:b/>
          <w:szCs w:val="24"/>
        </w:rPr>
        <w:t>ΡΟΥΔΗΣ ΒΟΡ</w:t>
      </w:r>
      <w:r>
        <w:rPr>
          <w:rFonts w:eastAsia="Times New Roman" w:cs="Times New Roman"/>
          <w:b/>
          <w:szCs w:val="24"/>
        </w:rPr>
        <w:t>ΙΔΗΣ</w:t>
      </w:r>
      <w:r w:rsidRPr="008604D1">
        <w:rPr>
          <w:rFonts w:eastAsia="Times New Roman" w:cs="Times New Roman"/>
          <w:b/>
          <w:szCs w:val="24"/>
        </w:rPr>
        <w:t>:</w:t>
      </w:r>
      <w:r>
        <w:rPr>
          <w:rFonts w:eastAsia="Times New Roman" w:cs="Times New Roman"/>
          <w:szCs w:val="24"/>
        </w:rPr>
        <w:t xml:space="preserve"> Είναι πολύ </w:t>
      </w:r>
      <w:r w:rsidRPr="00750545">
        <w:rPr>
          <w:rFonts w:eastAsia="Times New Roman" w:cs="Times New Roman"/>
          <w:szCs w:val="24"/>
        </w:rPr>
        <w:t xml:space="preserve">αρνητικό </w:t>
      </w:r>
      <w:r>
        <w:rPr>
          <w:rFonts w:eastAsia="Times New Roman" w:cs="Times New Roman"/>
          <w:szCs w:val="24"/>
        </w:rPr>
        <w:t xml:space="preserve">αυτό. Αλλάζει κάτι που έχετε συμφωνήσει. </w:t>
      </w:r>
    </w:p>
    <w:p w14:paraId="53B9BBD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sidRPr="00AF5E69">
        <w:rPr>
          <w:rFonts w:eastAsia="Times New Roman" w:cs="Times New Roman"/>
          <w:b/>
          <w:szCs w:val="24"/>
        </w:rPr>
        <w:t>ΣΚΟΥΡΛΕΤΗΣ (Υπουργός Εσωτερικών):</w:t>
      </w:r>
      <w:r>
        <w:rPr>
          <w:rFonts w:eastAsia="Times New Roman" w:cs="Times New Roman"/>
          <w:szCs w:val="24"/>
        </w:rPr>
        <w:t xml:space="preserve"> Το τρίτο είναι η δυνατότητα στους </w:t>
      </w:r>
      <w:r>
        <w:rPr>
          <w:rFonts w:eastAsia="Times New Roman" w:cs="Times New Roman"/>
          <w:szCs w:val="24"/>
        </w:rPr>
        <w:t xml:space="preserve">συντονιστές </w:t>
      </w:r>
      <w:r>
        <w:rPr>
          <w:rFonts w:eastAsia="Times New Roman" w:cs="Times New Roman"/>
          <w:szCs w:val="24"/>
        </w:rPr>
        <w:t xml:space="preserve">των </w:t>
      </w:r>
      <w:r>
        <w:rPr>
          <w:rFonts w:eastAsia="Times New Roman" w:cs="Times New Roman"/>
          <w:szCs w:val="24"/>
        </w:rPr>
        <w:lastRenderedPageBreak/>
        <w:t>αποκεντρωμένων διοικήσεων</w:t>
      </w:r>
      <w:r>
        <w:rPr>
          <w:rFonts w:eastAsia="Times New Roman" w:cs="Times New Roman"/>
          <w:szCs w:val="24"/>
        </w:rPr>
        <w:t xml:space="preserve"> να έχουν έναν ειδικό σύμβουλο και έναν συνεργάτη, όχι βέβαι</w:t>
      </w:r>
      <w:r>
        <w:rPr>
          <w:rFonts w:eastAsia="Times New Roman" w:cs="Times New Roman"/>
          <w:szCs w:val="24"/>
        </w:rPr>
        <w:t xml:space="preserve">α προσλαμβάνοντας κάποιοι νέους, αλλά με αποσπάσεις από το </w:t>
      </w:r>
      <w:r>
        <w:rPr>
          <w:rFonts w:eastAsia="Times New Roman" w:cs="Times New Roman"/>
          <w:szCs w:val="24"/>
        </w:rPr>
        <w:t>δημόσιο</w:t>
      </w:r>
      <w:r>
        <w:rPr>
          <w:rFonts w:eastAsia="Times New Roman" w:cs="Times New Roman"/>
          <w:szCs w:val="24"/>
        </w:rPr>
        <w:t xml:space="preserve">, έτσι ώστε να μην έχουμε κανένα κόστος. </w:t>
      </w:r>
    </w:p>
    <w:p w14:paraId="53B9BBD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Το τελευταίο που θέλω να πω είναι προς τον κ. Αθανασίου. </w:t>
      </w:r>
    </w:p>
    <w:p w14:paraId="53B9BBD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Κύριε Αθανασίου, γιατί δεν κάνατε τη διάσπαση του Δήμου Λέσβου; Κάθε φορά βγαίνετε και μου</w:t>
      </w:r>
      <w:r>
        <w:rPr>
          <w:rFonts w:eastAsia="Times New Roman" w:cs="Times New Roman"/>
          <w:szCs w:val="24"/>
        </w:rPr>
        <w:t xml:space="preserve"> λέτε για τη διάσπαση του Δήμου Λέσβου. Γιατί δεν κάνατε τη διάσπαση αφού είναι τόσο ορθό; Εμείς θα φέρουμε αυτό το θέμα, σπάζοντας το δόγμα…</w:t>
      </w:r>
    </w:p>
    <w:p w14:paraId="53B9BBD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Πότε να την κάναμε;</w:t>
      </w:r>
    </w:p>
    <w:p w14:paraId="53B9BBD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ΠΑΝΑΓΙΩΤΗΣ</w:t>
      </w:r>
      <w:r w:rsidRPr="00AF5E69">
        <w:rPr>
          <w:rFonts w:eastAsia="Times New Roman" w:cs="Times New Roman"/>
          <w:b/>
          <w:szCs w:val="24"/>
        </w:rPr>
        <w:t xml:space="preserve"> </w:t>
      </w:r>
      <w:r>
        <w:rPr>
          <w:rFonts w:eastAsia="Times New Roman" w:cs="Times New Roman"/>
          <w:b/>
          <w:szCs w:val="24"/>
        </w:rPr>
        <w:t xml:space="preserve">(ΠΑΝΟΣ) </w:t>
      </w:r>
      <w:r w:rsidRPr="00AF5E69">
        <w:rPr>
          <w:rFonts w:eastAsia="Times New Roman" w:cs="Times New Roman"/>
          <w:b/>
          <w:szCs w:val="24"/>
        </w:rPr>
        <w:t>ΣΚΟΥΡΛΕΤΗΣ (Υπουργός Εσωτερικών):</w:t>
      </w:r>
      <w:r>
        <w:rPr>
          <w:rFonts w:eastAsia="Times New Roman" w:cs="Times New Roman"/>
          <w:szCs w:val="24"/>
        </w:rPr>
        <w:t xml:space="preserve"> Όταν ήσασταν Κυβέρν</w:t>
      </w:r>
      <w:r>
        <w:rPr>
          <w:rFonts w:eastAsia="Times New Roman" w:cs="Times New Roman"/>
          <w:szCs w:val="24"/>
        </w:rPr>
        <w:t xml:space="preserve">ηση. </w:t>
      </w:r>
    </w:p>
    <w:p w14:paraId="53B9BBE0" w14:textId="77777777" w:rsidR="00D9389E" w:rsidRDefault="0030006C">
      <w:pPr>
        <w:spacing w:line="600" w:lineRule="auto"/>
        <w:ind w:firstLine="720"/>
        <w:contextualSpacing/>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Μη διακόπτετε, σας παρακαλώ. </w:t>
      </w:r>
    </w:p>
    <w:p w14:paraId="53B9BBE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w:t>
      </w:r>
      <w:r w:rsidRPr="00AF5E69">
        <w:rPr>
          <w:rFonts w:eastAsia="Times New Roman" w:cs="Times New Roman"/>
          <w:b/>
          <w:szCs w:val="24"/>
        </w:rPr>
        <w:t>ΣΚΟΥΡΛΕΤΗΣ (Υπουργός Εσωτερικών):</w:t>
      </w:r>
      <w:r>
        <w:rPr>
          <w:rFonts w:eastAsia="Times New Roman" w:cs="Times New Roman"/>
          <w:szCs w:val="24"/>
        </w:rPr>
        <w:t xml:space="preserve"> Κύριε Αθανασίου, επειδή μου το λέτε κάθε φορά, </w:t>
      </w:r>
      <w:r>
        <w:rPr>
          <w:rFonts w:eastAsia="Times New Roman" w:cs="Times New Roman"/>
          <w:szCs w:val="24"/>
        </w:rPr>
        <w:lastRenderedPageBreak/>
        <w:t>σας λέω ότι εμείς θα δούμε τις εξαιρέσεις. Το λέω επειδή μου το λέτε συνέχεια. Θα έπρε</w:t>
      </w:r>
      <w:r>
        <w:rPr>
          <w:rFonts w:eastAsia="Times New Roman" w:cs="Times New Roman"/>
          <w:szCs w:val="24"/>
        </w:rPr>
        <w:t xml:space="preserve">πε να το πείτε στον κ. Σαμαρά. </w:t>
      </w:r>
    </w:p>
    <w:p w14:paraId="53B9BBE2" w14:textId="77777777" w:rsidR="00D9389E" w:rsidRDefault="0030006C">
      <w:pPr>
        <w:spacing w:line="600" w:lineRule="auto"/>
        <w:ind w:firstLine="720"/>
        <w:contextualSpacing/>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Καλώς. </w:t>
      </w:r>
    </w:p>
    <w:p w14:paraId="53B9BBE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Υπουργέ. </w:t>
      </w:r>
    </w:p>
    <w:p w14:paraId="53B9BBE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Κατσανιώτης</w:t>
      </w:r>
      <w:proofErr w:type="spellEnd"/>
      <w:r>
        <w:rPr>
          <w:rFonts w:eastAsia="Times New Roman" w:cs="Times New Roman"/>
          <w:szCs w:val="24"/>
        </w:rPr>
        <w:t xml:space="preserve"> από τη Νέα Δημοκρατία. </w:t>
      </w:r>
    </w:p>
    <w:p w14:paraId="53B9BBE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να απαντήσω στον Υπουργό…</w:t>
      </w:r>
    </w:p>
    <w:p w14:paraId="53B9BBE6" w14:textId="77777777" w:rsidR="00D9389E" w:rsidRDefault="0030006C">
      <w:pPr>
        <w:spacing w:line="600" w:lineRule="auto"/>
        <w:ind w:firstLine="720"/>
        <w:contextualSpacing/>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Όχι</w:t>
      </w:r>
      <w:r>
        <w:rPr>
          <w:rFonts w:eastAsia="Times New Roman" w:cs="Times New Roman"/>
          <w:szCs w:val="24"/>
        </w:rPr>
        <w:t>, σας παρακαλώ πολύ, καμμία απάντηση.</w:t>
      </w:r>
    </w:p>
    <w:p w14:paraId="53B9BBE7" w14:textId="77777777" w:rsidR="00D9389E" w:rsidRDefault="0030006C">
      <w:pPr>
        <w:spacing w:line="600" w:lineRule="auto"/>
        <w:ind w:firstLine="720"/>
        <w:contextualSpacing/>
        <w:jc w:val="both"/>
        <w:rPr>
          <w:rFonts w:eastAsia="Times New Roman" w:cs="Times New Roman"/>
          <w:szCs w:val="24"/>
        </w:rPr>
      </w:pPr>
      <w:r w:rsidRPr="00AD7696">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Κύριε Πρόεδρε, δεν μπορώ ως Υπουργός να απαντήσω στον κύριο Αθανασίου;</w:t>
      </w:r>
    </w:p>
    <w:p w14:paraId="53B9BBE8" w14:textId="77777777" w:rsidR="00D9389E" w:rsidRDefault="0030006C">
      <w:pPr>
        <w:spacing w:line="600" w:lineRule="auto"/>
        <w:ind w:firstLine="720"/>
        <w:contextualSpacing/>
        <w:jc w:val="both"/>
        <w:rPr>
          <w:rFonts w:eastAsia="Times New Roman" w:cs="Times New Roman"/>
          <w:szCs w:val="24"/>
        </w:rPr>
      </w:pP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Ζητήσατε τον λόγο, κύριε </w:t>
      </w:r>
      <w:proofErr w:type="spellStart"/>
      <w:r>
        <w:rPr>
          <w:rFonts w:eastAsia="Times New Roman" w:cs="Times New Roman"/>
          <w:szCs w:val="24"/>
        </w:rPr>
        <w:t>Φάμελλε</w:t>
      </w:r>
      <w:proofErr w:type="spellEnd"/>
      <w:r>
        <w:rPr>
          <w:rFonts w:eastAsia="Times New Roman" w:cs="Times New Roman"/>
          <w:szCs w:val="24"/>
        </w:rPr>
        <w:t>; Τι ακριβώ</w:t>
      </w:r>
      <w:r>
        <w:rPr>
          <w:rFonts w:eastAsia="Times New Roman" w:cs="Times New Roman"/>
          <w:szCs w:val="24"/>
        </w:rPr>
        <w:t xml:space="preserve">ς θέλετε; Για ποιον λόγο ζητάτε τον λόγο; Δεν αρνούμαστε ως Προεδρείο τον λόγο στους Υπουργούς -αλίμονο!- αλλά για ποιον λόγο; Θέλετε να απαντήσετε σε κάτι που ειπώθηκε από κάποιον Βουλευτή; Τι ακριβώς; Εξηγήστε μας γιατί θέλετε να μιλήσετε. </w:t>
      </w:r>
    </w:p>
    <w:p w14:paraId="53B9BBE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lastRenderedPageBreak/>
        <w:t>ΣΩΚΡΑΤΗΣ ΦΑΜΕ</w:t>
      </w:r>
      <w:r>
        <w:rPr>
          <w:rFonts w:eastAsia="Times New Roman" w:cs="Times New Roman"/>
          <w:b/>
          <w:szCs w:val="24"/>
        </w:rPr>
        <w:t xml:space="preserve">ΛΛΟΣ ( Αναπληρωτής Υπουργός Περιβάλλοντος και Ενέργειας): </w:t>
      </w:r>
      <w:r>
        <w:rPr>
          <w:rFonts w:eastAsia="Times New Roman" w:cs="Times New Roman"/>
          <w:szCs w:val="24"/>
        </w:rPr>
        <w:t>Κύριε Πρόεδρε, μπορεί να ήταν εναντίον του Κανονισμού το ότι πήρα τον λόγο και έκανα ένα ερώτημα στον κ. Αθανασίου. Γιατί το λέω αυτό; Περίμενα μια δημοκρατική ίσως απάντηση και στο επίπεδο της ηθικ</w:t>
      </w:r>
      <w:r>
        <w:rPr>
          <w:rFonts w:eastAsia="Times New Roman" w:cs="Times New Roman"/>
          <w:szCs w:val="24"/>
        </w:rPr>
        <w:t xml:space="preserve">ής που έχουμε μεταξύ μας. </w:t>
      </w:r>
    </w:p>
    <w:p w14:paraId="53B9BBE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Η ανταπάντηση, όμως, «μη μιλάτε, γιατί καταντήσατε τη χώρα αποικία» νομίζω ότι πρέπει να του επιστραφεί. Διότι για εμένα αποικία είναι μια χώρα που χάνει την πέμπτη αξιολόγηση, που έχει το </w:t>
      </w:r>
      <w:r>
        <w:rPr>
          <w:rFonts w:eastAsia="Times New Roman" w:cs="Times New Roman"/>
          <w:szCs w:val="24"/>
          <w:lang w:val="en-US"/>
        </w:rPr>
        <w:t>brain</w:t>
      </w:r>
      <w:r w:rsidRPr="008F6211">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που χρεοκοπεί, που χάνει το ΑΕΠ της και αυτό το κάνατε εσείς ως Κυβέρνηση. Εμείς όλα αυτά τα αναστρέψαμε. </w:t>
      </w:r>
    </w:p>
    <w:p w14:paraId="53B9BBE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53B9BBE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Κατσανιώτης</w:t>
      </w:r>
      <w:proofErr w:type="spellEnd"/>
      <w:r>
        <w:rPr>
          <w:rFonts w:eastAsia="Times New Roman" w:cs="Times New Roman"/>
          <w:szCs w:val="24"/>
        </w:rPr>
        <w:t xml:space="preserve"> από τη Νέα Δημοκρατία. </w:t>
      </w:r>
    </w:p>
    <w:p w14:paraId="53B9BBE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Κύριε Πρόε</w:t>
      </w:r>
      <w:r>
        <w:rPr>
          <w:rFonts w:eastAsia="Times New Roman" w:cs="Times New Roman"/>
          <w:szCs w:val="24"/>
        </w:rPr>
        <w:t xml:space="preserve">δρε, δεν μπορώ να μην ξεκινήσω από την αφορμή που μου έδωσαν οι δύο Υπουργοί. </w:t>
      </w:r>
    </w:p>
    <w:p w14:paraId="53B9BBE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αρχάς</w:t>
      </w:r>
      <w:r>
        <w:rPr>
          <w:rFonts w:eastAsia="Times New Roman" w:cs="Times New Roman"/>
          <w:szCs w:val="24"/>
        </w:rPr>
        <w:t xml:space="preserve">, κύριε Σκουρλέτη, νόμιζα ότι θα αλλάζατε πάλι ημερομηνία για τις εκλογές όταν άκουσα για τροπολογία. Αύριο αλλάζετε. Γιατί το έχετε εύκολο από ό,τι βλέπω. </w:t>
      </w:r>
    </w:p>
    <w:p w14:paraId="53B9BBE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ότι όταν κλείνανε οι αξιολογήσεις λέγατε ότι οι προηγούμενοι είναι προσκυνημένοι. Όταν άνοιξαν τα σύνορα και είπατε ότι δεν υπάρχουν σύνορα στη θάλασσα, τα νησιά γέμισαν μετανάστες. Αυτό τι είναι; Μια χαρά! Όλα ωραία! Αυτό είναι Αριστερά! </w:t>
      </w:r>
    </w:p>
    <w:p w14:paraId="53B9BBF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Μπαίνοντας στο θέμα, λοιπόν, σήμερα είναι μια δύσκολη μέρα. Είναι μια μέρα που το ΝΑΤΟ, ξέρετε, αυτός ο αμυντικός οργανισμός που για την Αριστερά ήταν κακός στο παρελθόν, συνεδριάζει. Ο Πρωθυπουργός της χώρας που έχει λιώσει πολλά ζευγάρια παπούτσια πηγαί</w:t>
      </w:r>
      <w:r>
        <w:rPr>
          <w:rFonts w:eastAsia="Times New Roman" w:cs="Times New Roman"/>
          <w:szCs w:val="24"/>
        </w:rPr>
        <w:t>νοντας στην Αμερικάνικη Πρεσβεία, είναι εκεί και υπογράφει μια πολύ κακή συμφωνία για τη χώρα. Στην ουσία, δίνει το βασικό διαπραγματευτικό μας όπλο, χωρίς κανένα αντάλλαγμα και χαίρεται για αυτό. Ο άλλος βασικός εταίρος λέει ότι όταν έρθει στη Βουλή δεν θ</w:t>
      </w:r>
      <w:r>
        <w:rPr>
          <w:rFonts w:eastAsia="Times New Roman" w:cs="Times New Roman"/>
          <w:szCs w:val="24"/>
        </w:rPr>
        <w:t xml:space="preserve">α το ψηφίσει, αλλά εκεί υπογράφει. Αν αυτό που συμβαίνει σήμερα δεν είναι πραγματικά τραγικό για τη χώρα, τότε τι είναι; </w:t>
      </w:r>
    </w:p>
    <w:p w14:paraId="53B9BBF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Μπαίνοντας στο νομοσχέδιο που μας έφερε ο κ. Σκουρλέτης, μετά από τριάμισι χρόνια φανταζόμασταν ότι σήμερα θα κουβεντιάσουμε για τη με</w:t>
      </w:r>
      <w:r>
        <w:rPr>
          <w:rFonts w:eastAsia="Times New Roman" w:cs="Times New Roman"/>
          <w:szCs w:val="24"/>
        </w:rPr>
        <w:t xml:space="preserve">ταρρύθμιση στην </w:t>
      </w:r>
      <w:r>
        <w:rPr>
          <w:rFonts w:eastAsia="Times New Roman" w:cs="Times New Roman"/>
          <w:szCs w:val="24"/>
        </w:rPr>
        <w:t>τοπική αυτοδιοίκηση</w:t>
      </w:r>
      <w:r>
        <w:rPr>
          <w:rFonts w:eastAsia="Times New Roman" w:cs="Times New Roman"/>
          <w:szCs w:val="24"/>
        </w:rPr>
        <w:t>. Πιστεύαμε ότι θα μιλήσουμε για τη μεταφορά πόρων από το κεντρικό κράτος στην τοπική αυτοδιοίκηση. Πιστεύαμε ότι θα είχατε μιλήσει, όπως κάνατε τριάμισι χρόνια, με περιφερειάρχες, δημάρχους, και θα μιλήσουμε για αρμοδιότ</w:t>
      </w:r>
      <w:r>
        <w:rPr>
          <w:rFonts w:eastAsia="Times New Roman" w:cs="Times New Roman"/>
          <w:szCs w:val="24"/>
        </w:rPr>
        <w:t xml:space="preserve">ητες και προβλήματα που υπάρχουν στις αρμοδιότητες. Θα μιλούσαμε για πόρους και πώς πραγματικά θα δυναμώσουμε την </w:t>
      </w:r>
      <w:r>
        <w:rPr>
          <w:rFonts w:eastAsia="Times New Roman" w:cs="Times New Roman"/>
          <w:szCs w:val="24"/>
        </w:rPr>
        <w:t>τοπική αυτοδιοίκηση</w:t>
      </w:r>
      <w:r>
        <w:rPr>
          <w:rFonts w:eastAsia="Times New Roman" w:cs="Times New Roman"/>
          <w:szCs w:val="24"/>
        </w:rPr>
        <w:t xml:space="preserve">. Για τι μιλάμε; Για το πότε και με ποιον τρόπο θα γίνουν οι εκλογές για την </w:t>
      </w:r>
      <w:r>
        <w:rPr>
          <w:rFonts w:eastAsia="Times New Roman" w:cs="Times New Roman"/>
          <w:szCs w:val="24"/>
        </w:rPr>
        <w:t>τοπική αυτοδιοίκηση</w:t>
      </w:r>
      <w:r>
        <w:rPr>
          <w:rFonts w:eastAsia="Times New Roman" w:cs="Times New Roman"/>
          <w:szCs w:val="24"/>
        </w:rPr>
        <w:t>.</w:t>
      </w:r>
    </w:p>
    <w:p w14:paraId="53B9BBF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Άρα, ο κ. Σκουρλέτης, αντ</w:t>
      </w:r>
      <w:r>
        <w:rPr>
          <w:rFonts w:eastAsia="Times New Roman" w:cs="Times New Roman"/>
          <w:szCs w:val="24"/>
        </w:rPr>
        <w:t xml:space="preserve">ί για πραγματικός μεταρρυθμιστής που έλεγε ότι θα ήταν για την </w:t>
      </w:r>
      <w:r>
        <w:rPr>
          <w:rFonts w:eastAsia="Times New Roman" w:cs="Times New Roman"/>
          <w:szCs w:val="24"/>
        </w:rPr>
        <w:t>τοπική αυτοδιοίκηση</w:t>
      </w:r>
      <w:r>
        <w:rPr>
          <w:rFonts w:eastAsia="Times New Roman" w:cs="Times New Roman"/>
          <w:szCs w:val="24"/>
        </w:rPr>
        <w:t>, γίνεται ο νέος Κουτσόγιωργας. Έρχεται και στην ουσία τον ενδιαφέρει μόνο ο εκλογικός νόμος. Μόνο! Τι άλλο τον ενδιαφέρει; Η ημερομηνία των εκλογών. Αλλάζει, πάει μπροστά, π</w:t>
      </w:r>
      <w:r>
        <w:rPr>
          <w:rFonts w:eastAsia="Times New Roman" w:cs="Times New Roman"/>
          <w:szCs w:val="24"/>
        </w:rPr>
        <w:t xml:space="preserve">άει πίσω. Ξαφνικά οι Βουλευτές του ΣΥΡΙΖΑ λένε ότι δεν μας αρέσει αυτή η ημερομηνία, μετά, μια Κυριακή πίσω. </w:t>
      </w:r>
    </w:p>
    <w:p w14:paraId="53B9BBF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Ποιον νομίζετε ότι κοροϊδεύετε, κύριε Σκουρλέτη; Αυτά τα επιχειρήματα, που εσείς μας λέγατε να μην το κάνουμε, νομίζετε ότι μπορούν να κοροϊδέψουν</w:t>
      </w:r>
      <w:r>
        <w:rPr>
          <w:rFonts w:eastAsia="Times New Roman" w:cs="Times New Roman"/>
          <w:szCs w:val="24"/>
        </w:rPr>
        <w:t xml:space="preserve"> όλους εμάς εδώ και τους ανθρώπους της </w:t>
      </w:r>
      <w:r>
        <w:rPr>
          <w:rFonts w:eastAsia="Times New Roman" w:cs="Times New Roman"/>
          <w:szCs w:val="24"/>
        </w:rPr>
        <w:t>τοπικής αυτοδιοίκησης</w:t>
      </w:r>
      <w:r>
        <w:rPr>
          <w:rFonts w:eastAsia="Times New Roman" w:cs="Times New Roman"/>
          <w:szCs w:val="24"/>
        </w:rPr>
        <w:t xml:space="preserve">; Ποιον κοροϊδεύετε; Στην ουσία δεν σέβεστε τον πολίτη. Η ακυβερνησία που θα φέρει ο νόμος σας και που ευτυχώς δεν θα εφαρμοστεί, γιατί δεν θα προλάβει να εφαρμοστεί, δεν θα αφορά τους δημάρχους. </w:t>
      </w:r>
      <w:r>
        <w:rPr>
          <w:rFonts w:eastAsia="Times New Roman" w:cs="Times New Roman"/>
          <w:szCs w:val="24"/>
        </w:rPr>
        <w:t xml:space="preserve">Οι δήμαρχοι μια χαρά θα είναι. Θα εκλέγονται, δεν θα μπορούν να περάσουν τίποτα, και θα «κολλάνε» τα πάντα. </w:t>
      </w:r>
    </w:p>
    <w:p w14:paraId="53B9BBF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ακυβερνησία, κύριε Σκουρλέτη, αφορά τους πολίτες. Οι πολίτες θα έχουν το πρόβλημα, αλλά δεν σας ενδιαφέρει. Το μόνο που σας ενδιαφέρει είναι να δ</w:t>
      </w:r>
      <w:r>
        <w:rPr>
          <w:rFonts w:eastAsia="Times New Roman" w:cs="Times New Roman"/>
          <w:szCs w:val="24"/>
        </w:rPr>
        <w:t xml:space="preserve">ημιουργήσετε προβλήματα στους θεσμούς τους οποίους δεν ελέγχετε. </w:t>
      </w:r>
    </w:p>
    <w:p w14:paraId="53B9BBF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Το κάνετε παντού</w:t>
      </w:r>
      <w:r w:rsidRPr="00050E54">
        <w:rPr>
          <w:rFonts w:eastAsia="Times New Roman" w:cs="Times New Roman"/>
          <w:szCs w:val="24"/>
        </w:rPr>
        <w:t>,</w:t>
      </w:r>
      <w:r>
        <w:rPr>
          <w:rFonts w:eastAsia="Times New Roman" w:cs="Times New Roman"/>
          <w:szCs w:val="24"/>
        </w:rPr>
        <w:t xml:space="preserve"> άλλωστε. Δεν το κάνετε μόνο στην </w:t>
      </w:r>
      <w:r>
        <w:rPr>
          <w:rFonts w:eastAsia="Times New Roman" w:cs="Times New Roman"/>
          <w:szCs w:val="24"/>
        </w:rPr>
        <w:t>αυτοδιοίκηση</w:t>
      </w:r>
      <w:r>
        <w:rPr>
          <w:rFonts w:eastAsia="Times New Roman" w:cs="Times New Roman"/>
          <w:szCs w:val="24"/>
        </w:rPr>
        <w:t>, το κάνετε σε όλες τις ανεξάρτητες αρχές. Γιατί; Δεν πιστεύετε σ’ αυτές. Αυτή είναι η λογική σας. Το κάνατε και στα πανεπιστήμ</w:t>
      </w:r>
      <w:r>
        <w:rPr>
          <w:rFonts w:eastAsia="Times New Roman" w:cs="Times New Roman"/>
          <w:szCs w:val="24"/>
        </w:rPr>
        <w:t xml:space="preserve">ια παλαιότερα, όλοι το θυμόμαστε. Κάνατε μια γενική </w:t>
      </w:r>
      <w:r>
        <w:rPr>
          <w:rFonts w:eastAsia="Times New Roman" w:cs="Times New Roman"/>
          <w:szCs w:val="24"/>
        </w:rPr>
        <w:lastRenderedPageBreak/>
        <w:t xml:space="preserve">συνέλευση, την κερδίζατε, γινόταν κατάληψη και μετά σταμάταγαν οι γενικές συνελεύσεις, χωρίς </w:t>
      </w:r>
      <w:proofErr w:type="spellStart"/>
      <w:r>
        <w:rPr>
          <w:rFonts w:eastAsia="Times New Roman" w:cs="Times New Roman"/>
          <w:szCs w:val="24"/>
        </w:rPr>
        <w:t>απαρτίες</w:t>
      </w:r>
      <w:proofErr w:type="spellEnd"/>
      <w:r>
        <w:rPr>
          <w:rFonts w:eastAsia="Times New Roman" w:cs="Times New Roman"/>
          <w:szCs w:val="24"/>
        </w:rPr>
        <w:t xml:space="preserve">. Τα θυμάστε μια χαρά, τα ξέραμε όλοι. </w:t>
      </w:r>
    </w:p>
    <w:p w14:paraId="53B9BBF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Άρα, αυτό που κάνατε στα πανεπιστήμια το κάνετε τώρα και στη χώ</w:t>
      </w:r>
      <w:r>
        <w:rPr>
          <w:rFonts w:eastAsia="Times New Roman" w:cs="Times New Roman"/>
          <w:szCs w:val="24"/>
        </w:rPr>
        <w:t xml:space="preserve">ρα. Και αυτό, ξέρετε, είναι επικίνδυνο. </w:t>
      </w:r>
    </w:p>
    <w:p w14:paraId="53B9BBF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Τελειώνοντας, θα αναφερθώ στην ψήφο ομογενών. Τι σας φοβίζει; Πραγματικά πείτε μας τι σας φοβίζει. Θεωρείτε ότι σ’ αυτή τη χώρα έχουν δικαίωμα να ψηφίζουν μόνο οι κάτοικοι; Θεωρείτε ότι σ’ αυτή τη χώρα οι Έλληνες αν</w:t>
      </w:r>
      <w:r>
        <w:rPr>
          <w:rFonts w:eastAsia="Times New Roman" w:cs="Times New Roman"/>
          <w:szCs w:val="24"/>
        </w:rPr>
        <w:t>ά τον κόσμο, που είναι η μεγάλη μας δύναμη, δεν πρέπει να έχουν σχέση με τη μήτρα, με την πατρίδα; Εάν πρέπει να έχουν, πείτε το. Εάν το πιστεύετε, θα βρούμε τη λύση. Το μεγάλο πρόβλημα ξέρετε ποιο είναι; Ότι δεν το πιστεύετε, ότι δεν θέλετε οι Έλληνες ομο</w:t>
      </w:r>
      <w:r>
        <w:rPr>
          <w:rFonts w:eastAsia="Times New Roman" w:cs="Times New Roman"/>
          <w:szCs w:val="24"/>
        </w:rPr>
        <w:t>γενείς να έχουν την επαφή με την πατρίδα.</w:t>
      </w:r>
    </w:p>
    <w:p w14:paraId="53B9BBF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ΠΡΑΤΣΟΛΗΣ:</w:t>
      </w:r>
      <w:r>
        <w:rPr>
          <w:rFonts w:eastAsia="Times New Roman" w:cs="Times New Roman"/>
          <w:szCs w:val="24"/>
        </w:rPr>
        <w:t xml:space="preserve"> Εσείς γιατί δεν το κάνατε;</w:t>
      </w:r>
    </w:p>
    <w:p w14:paraId="53B9BBF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Τριάμισι χρόνια τι κάνατε; </w:t>
      </w:r>
    </w:p>
    <w:p w14:paraId="53B9BBFA" w14:textId="77777777" w:rsidR="00D9389E" w:rsidRDefault="0030006C">
      <w:pPr>
        <w:spacing w:line="600" w:lineRule="auto"/>
        <w:ind w:firstLine="720"/>
        <w:contextualSpacing/>
        <w:jc w:val="both"/>
        <w:rPr>
          <w:rFonts w:eastAsia="Times New Roman" w:cs="Times New Roman"/>
          <w:szCs w:val="24"/>
        </w:rPr>
      </w:pPr>
      <w:r w:rsidRPr="0070464E">
        <w:rPr>
          <w:rFonts w:eastAsia="Times New Roman" w:cs="Times New Roman"/>
          <w:b/>
          <w:szCs w:val="24"/>
        </w:rPr>
        <w:t xml:space="preserve">ΠΡΟΕΔΡΕΥΩΝ (Γεώργιος </w:t>
      </w:r>
      <w:proofErr w:type="spellStart"/>
      <w:r w:rsidRPr="0070464E">
        <w:rPr>
          <w:rFonts w:eastAsia="Times New Roman" w:cs="Times New Roman"/>
          <w:b/>
          <w:szCs w:val="24"/>
        </w:rPr>
        <w:t>Λαμπρούλης</w:t>
      </w:r>
      <w:proofErr w:type="spellEnd"/>
      <w:r w:rsidRPr="0070464E">
        <w:rPr>
          <w:rFonts w:eastAsia="Times New Roman" w:cs="Times New Roman"/>
          <w:b/>
          <w:szCs w:val="24"/>
        </w:rPr>
        <w:t>):</w:t>
      </w:r>
      <w:r w:rsidRPr="0070464E">
        <w:rPr>
          <w:rFonts w:eastAsia="Times New Roman" w:cs="Times New Roman"/>
          <w:szCs w:val="24"/>
        </w:rPr>
        <w:t xml:space="preserve"> </w:t>
      </w:r>
      <w:r>
        <w:rPr>
          <w:rFonts w:eastAsia="Times New Roman" w:cs="Times New Roman"/>
          <w:szCs w:val="24"/>
        </w:rPr>
        <w:t>Παρακαλώ.</w:t>
      </w:r>
    </w:p>
    <w:p w14:paraId="53B9BBF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ΚΑΤΣΑΝΙΩΤΗΣ:</w:t>
      </w:r>
      <w:r>
        <w:rPr>
          <w:rFonts w:eastAsia="Times New Roman" w:cs="Times New Roman"/>
          <w:szCs w:val="24"/>
        </w:rPr>
        <w:t xml:space="preserve"> Αφήστε αυτό το παραμυθάκι. Το πιστεύετε; Εά</w:t>
      </w:r>
      <w:r>
        <w:rPr>
          <w:rFonts w:eastAsia="Times New Roman" w:cs="Times New Roman"/>
          <w:szCs w:val="24"/>
        </w:rPr>
        <w:t>ν το πιστεύετε, πείτε το, θα βρούμε τη λύση. Μου αρέσει που το πιστεύετε, συνάδελφε. Δεν θα ψηφίζουν μόνο οι κάτοικοι, θα ψηφίζουν οι Έλληνες, θα βρούμε τον τρόπο, οι ομογενείς μας να έχουν την επαφή με την πατρίδα. Αφού το θέλετε, θα γίνει. Και να ξέρετε,</w:t>
      </w:r>
      <w:r>
        <w:rPr>
          <w:rFonts w:eastAsia="Times New Roman" w:cs="Times New Roman"/>
          <w:szCs w:val="24"/>
        </w:rPr>
        <w:t xml:space="preserve"> αυτό θα γίνει. </w:t>
      </w:r>
    </w:p>
    <w:p w14:paraId="53B9BBF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3B9BBFD" w14:textId="77777777" w:rsidR="00D9389E" w:rsidRDefault="0030006C">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53B9BBFE" w14:textId="77777777" w:rsidR="00D9389E" w:rsidRDefault="0030006C">
      <w:pPr>
        <w:spacing w:line="600" w:lineRule="auto"/>
        <w:ind w:firstLine="720"/>
        <w:contextualSpacing/>
        <w:jc w:val="both"/>
        <w:rPr>
          <w:rFonts w:eastAsia="Times New Roman" w:cs="Times New Roman"/>
          <w:szCs w:val="24"/>
        </w:rPr>
      </w:pPr>
      <w:r w:rsidRPr="0070464E">
        <w:rPr>
          <w:rFonts w:eastAsia="Times New Roman" w:cs="Times New Roman"/>
          <w:b/>
          <w:szCs w:val="24"/>
        </w:rPr>
        <w:t xml:space="preserve">ΠΡΟΕΔΡΕΥΩΝ (Γεώργιος </w:t>
      </w:r>
      <w:proofErr w:type="spellStart"/>
      <w:r w:rsidRPr="0070464E">
        <w:rPr>
          <w:rFonts w:eastAsia="Times New Roman" w:cs="Times New Roman"/>
          <w:b/>
          <w:szCs w:val="24"/>
        </w:rPr>
        <w:t>Λαμπρούλης</w:t>
      </w:r>
      <w:proofErr w:type="spellEnd"/>
      <w:r w:rsidRPr="0070464E">
        <w:rPr>
          <w:rFonts w:eastAsia="Times New Roman" w:cs="Times New Roman"/>
          <w:b/>
          <w:szCs w:val="24"/>
        </w:rPr>
        <w:t>):</w:t>
      </w:r>
      <w:r w:rsidRPr="0070464E">
        <w:rPr>
          <w:rFonts w:eastAsia="Times New Roman" w:cs="Times New Roman"/>
          <w:szCs w:val="24"/>
        </w:rPr>
        <w:t xml:space="preserve"> </w:t>
      </w:r>
      <w:r>
        <w:rPr>
          <w:rFonts w:eastAsia="Times New Roman" w:cs="Times New Roman"/>
          <w:szCs w:val="24"/>
        </w:rPr>
        <w:t xml:space="preserve">Ο κ. Καρράς από τη Δημοκρατική Συμπαράταξη έχει τον λόγο. </w:t>
      </w:r>
    </w:p>
    <w:p w14:paraId="53B9BBF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 </w:t>
      </w:r>
      <w:r>
        <w:rPr>
          <w:rFonts w:eastAsia="Times New Roman" w:cs="Times New Roman"/>
          <w:b/>
          <w:szCs w:val="24"/>
        </w:rPr>
        <w:t>ΔΗΜΗΤΡΙΟΣ ΚΑΡΡΑΣ:</w:t>
      </w:r>
      <w:r>
        <w:rPr>
          <w:rFonts w:eastAsia="Times New Roman" w:cs="Times New Roman"/>
          <w:szCs w:val="24"/>
        </w:rPr>
        <w:t xml:space="preserve"> Κύριε Πρόεδρε, πρέπει να πω τούτο. Πριν από δύο χρόνια ακριβώς, στο ίδιο Βήμα, στις 20 Ιουλίου 2016, υποστηρίζοντας την απλή αναλογική και με θέρμη, αισθανόμουν ως μεταρρυθμιστής, ότι συνέβαλα και εγώ σε μια μεταρρύθμιση. Δυστυχώς, όμως, σήμερα, μετά δυο </w:t>
      </w:r>
      <w:r>
        <w:rPr>
          <w:rFonts w:eastAsia="Times New Roman" w:cs="Times New Roman"/>
          <w:szCs w:val="24"/>
        </w:rPr>
        <w:t>χρόνια, αισθάνομαι ως αντιμεταρρυθμιστής</w:t>
      </w:r>
      <w:r>
        <w:rPr>
          <w:rFonts w:eastAsia="Times New Roman" w:cs="Times New Roman"/>
          <w:szCs w:val="24"/>
        </w:rPr>
        <w:t xml:space="preserve"> σε μία υποτίθεται</w:t>
      </w:r>
      <w:r>
        <w:rPr>
          <w:rFonts w:eastAsia="Times New Roman" w:cs="Times New Roman"/>
          <w:szCs w:val="24"/>
        </w:rPr>
        <w:t xml:space="preserve"> </w:t>
      </w:r>
      <w:r>
        <w:rPr>
          <w:rFonts w:eastAsia="Times New Roman" w:cs="Times New Roman"/>
          <w:szCs w:val="24"/>
        </w:rPr>
        <w:t>μεταρρύθμιση της Κυβέρνησης</w:t>
      </w:r>
      <w:r>
        <w:rPr>
          <w:rFonts w:eastAsia="Times New Roman" w:cs="Times New Roman"/>
          <w:szCs w:val="24"/>
        </w:rPr>
        <w:t xml:space="preserve"> </w:t>
      </w:r>
      <w:r>
        <w:rPr>
          <w:rFonts w:eastAsia="Times New Roman" w:cs="Times New Roman"/>
          <w:szCs w:val="24"/>
        </w:rPr>
        <w:t xml:space="preserve">και θα είμαι συγκεκριμένος σε ποιο σημείο θα αναφερθώ. </w:t>
      </w:r>
    </w:p>
    <w:p w14:paraId="53B9BC0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Κυβέρνηση</w:t>
      </w:r>
      <w:r>
        <w:rPr>
          <w:rFonts w:eastAsia="Times New Roman" w:cs="Times New Roman"/>
          <w:szCs w:val="24"/>
        </w:rPr>
        <w:t>, λοιπόν,</w:t>
      </w:r>
      <w:r>
        <w:rPr>
          <w:rFonts w:eastAsia="Times New Roman" w:cs="Times New Roman"/>
          <w:szCs w:val="24"/>
        </w:rPr>
        <w:t xml:space="preserve"> φέρνει μια τροπολογία και λέει για κατάτμηση των μεγάλων </w:t>
      </w:r>
      <w:r>
        <w:rPr>
          <w:rFonts w:eastAsia="Times New Roman" w:cs="Times New Roman"/>
          <w:szCs w:val="24"/>
        </w:rPr>
        <w:t xml:space="preserve">εκλογικών </w:t>
      </w:r>
      <w:r>
        <w:rPr>
          <w:rFonts w:eastAsia="Times New Roman" w:cs="Times New Roman"/>
          <w:szCs w:val="24"/>
        </w:rPr>
        <w:t>περιφερειών. Εγώ, βεβαίως</w:t>
      </w:r>
      <w:r>
        <w:rPr>
          <w:rFonts w:eastAsia="Times New Roman" w:cs="Times New Roman"/>
          <w:szCs w:val="24"/>
        </w:rPr>
        <w:t xml:space="preserve">, θέλω να είμαι συνεπής με τα όσα μέχρι σήμερα έχω τοποθετηθεί σ’ αυτή την Αίθουσα. Έχω αντιληφθεί ότι υπάρχει μια ευρύτερη συναίνεση για την κατάτμηση των </w:t>
      </w:r>
      <w:r>
        <w:rPr>
          <w:rFonts w:eastAsia="Times New Roman" w:cs="Times New Roman"/>
          <w:szCs w:val="24"/>
        </w:rPr>
        <w:t xml:space="preserve">περιφερειών </w:t>
      </w:r>
      <w:r>
        <w:rPr>
          <w:rFonts w:eastAsia="Times New Roman" w:cs="Times New Roman"/>
          <w:szCs w:val="24"/>
        </w:rPr>
        <w:t>της Αττικής, αλλά είμαι υποχρεωμένος να δώσω τα δικά μου επιχειρήματα ως αντιμεταρρυθμισ</w:t>
      </w:r>
      <w:r>
        <w:rPr>
          <w:rFonts w:eastAsia="Times New Roman" w:cs="Times New Roman"/>
          <w:szCs w:val="24"/>
        </w:rPr>
        <w:t xml:space="preserve">τής, ως Καλβίνος, ως Λούθηρος. </w:t>
      </w:r>
    </w:p>
    <w:p w14:paraId="53B9BC0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Έχω ενημερώσει, βέβαια, την Κοινοβουλευτική Ομάδα στην οποία ανήκω για τις θέσεις μου και θέλω να τις πω και ενώπιον της Εθνικής Αντιπροσωπείας. </w:t>
      </w:r>
    </w:p>
    <w:p w14:paraId="53B9BC0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και μας λέει η Κυβέρνηση ότι θα </w:t>
      </w:r>
      <w:proofErr w:type="spellStart"/>
      <w:r>
        <w:rPr>
          <w:rFonts w:eastAsia="Times New Roman" w:cs="Times New Roman"/>
          <w:szCs w:val="24"/>
        </w:rPr>
        <w:t>κατατμήσουμε</w:t>
      </w:r>
      <w:proofErr w:type="spellEnd"/>
      <w:r>
        <w:rPr>
          <w:rFonts w:eastAsia="Times New Roman" w:cs="Times New Roman"/>
          <w:szCs w:val="24"/>
        </w:rPr>
        <w:t xml:space="preserve"> τη Β΄ </w:t>
      </w:r>
      <w:r>
        <w:rPr>
          <w:rFonts w:eastAsia="Times New Roman" w:cs="Times New Roman"/>
          <w:szCs w:val="24"/>
        </w:rPr>
        <w:t xml:space="preserve">Εκλογική </w:t>
      </w:r>
      <w:r>
        <w:rPr>
          <w:rFonts w:eastAsia="Times New Roman" w:cs="Times New Roman"/>
          <w:szCs w:val="24"/>
        </w:rPr>
        <w:t>Π</w:t>
      </w:r>
      <w:r>
        <w:rPr>
          <w:rFonts w:eastAsia="Times New Roman" w:cs="Times New Roman"/>
          <w:szCs w:val="24"/>
        </w:rPr>
        <w:t xml:space="preserve">εριφέρεια Αθήνας και την Περιφέρεια Αττικής. Άρχισα, λοιπόν, να προβληματίζομαι, να δω ποια κριτήρια λαμβάνει η Κυβέρνηση, ούτως ώστε να κάνει αυτή την πρόταση. </w:t>
      </w:r>
    </w:p>
    <w:p w14:paraId="53B9BC0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Τα κριτήρια, λοιπόν, τα οποία βλέπω μέσα </w:t>
      </w:r>
      <w:r>
        <w:rPr>
          <w:rFonts w:eastAsia="Times New Roman" w:cs="Times New Roman"/>
          <w:szCs w:val="24"/>
        </w:rPr>
        <w:t xml:space="preserve">από </w:t>
      </w:r>
      <w:r>
        <w:rPr>
          <w:rFonts w:eastAsia="Times New Roman" w:cs="Times New Roman"/>
          <w:szCs w:val="24"/>
        </w:rPr>
        <w:t xml:space="preserve">την αιτιολογική έκθεση, είναι ότι </w:t>
      </w:r>
      <w:r>
        <w:rPr>
          <w:rFonts w:eastAsia="Times New Roman" w:cs="Times New Roman"/>
          <w:szCs w:val="24"/>
        </w:rPr>
        <w:t xml:space="preserve">τάχα </w:t>
      </w:r>
      <w:r>
        <w:rPr>
          <w:rFonts w:eastAsia="Times New Roman" w:cs="Times New Roman"/>
          <w:szCs w:val="24"/>
        </w:rPr>
        <w:t xml:space="preserve">επιδιώκει </w:t>
      </w:r>
      <w:r>
        <w:rPr>
          <w:rFonts w:eastAsia="Times New Roman" w:cs="Times New Roman"/>
          <w:szCs w:val="24"/>
        </w:rPr>
        <w:t>την απεξάρτηση των αι</w:t>
      </w:r>
      <w:r>
        <w:rPr>
          <w:rFonts w:eastAsia="Times New Roman" w:cs="Times New Roman"/>
          <w:szCs w:val="24"/>
        </w:rPr>
        <w:lastRenderedPageBreak/>
        <w:t xml:space="preserve">ρετών και υποψηφίων των μεγάλων </w:t>
      </w:r>
      <w:r>
        <w:rPr>
          <w:rFonts w:eastAsia="Times New Roman" w:cs="Times New Roman"/>
          <w:szCs w:val="24"/>
        </w:rPr>
        <w:t xml:space="preserve">περιφερειών </w:t>
      </w:r>
      <w:r>
        <w:rPr>
          <w:rFonts w:eastAsia="Times New Roman" w:cs="Times New Roman"/>
          <w:szCs w:val="24"/>
        </w:rPr>
        <w:t xml:space="preserve">από τα οικονομικά συμφέροντα και από τον εναγκαλισμό των μέσων μαζικής ενημέρωσης. </w:t>
      </w:r>
    </w:p>
    <w:p w14:paraId="53B9BC0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Κοιτάζω, λοιπόν, τον αριθμό των Βουλευτών, ποιοι εξελέγησαν με σταυρό το 2015 και βλέπω ότι τον Γενάρη του </w:t>
      </w:r>
      <w:r>
        <w:rPr>
          <w:rFonts w:eastAsia="Times New Roman" w:cs="Times New Roman"/>
          <w:szCs w:val="24"/>
        </w:rPr>
        <w:t>2015 δεκαεννέα συνάδελφοι από τον ΣΥΡΙΖΑ είχαν εκλεγεί στην Περιφέρεια της Β΄ Αθηνών. Θέλετε να τους ονομάσουμε ότι ήταν εξαρτώμενοι από οικονομικά συμφέροντα ή ότι είχαν δεχθεί τον εναγκαλισμό των μέσων μαζικής ενημέρωσης; Δεν θα το πω αυτό, θα πω κάτι άλ</w:t>
      </w:r>
      <w:r>
        <w:rPr>
          <w:rFonts w:eastAsia="Times New Roman" w:cs="Times New Roman"/>
          <w:szCs w:val="24"/>
        </w:rPr>
        <w:t>λο όμως, ότι φαίνεται, πως συμπαθείτε πολύ, συμπονάτε πολύ, κύριε Σκουρλέτη, την Αντιπολίτευση και θέλετε να μας κάνετε οικονομία στην τσέπη μας, διότι λέτε ότι υπάρχει ζήτημα οικονομικής δαπάνης.</w:t>
      </w:r>
    </w:p>
    <w:p w14:paraId="53B9BC0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Εγώ οφείλω να μιλήσω προσωπικά</w:t>
      </w:r>
      <w:r>
        <w:rPr>
          <w:rFonts w:eastAsia="Times New Roman" w:cs="Times New Roman"/>
          <w:szCs w:val="24"/>
        </w:rPr>
        <w:t>,</w:t>
      </w:r>
      <w:r>
        <w:rPr>
          <w:rFonts w:eastAsia="Times New Roman" w:cs="Times New Roman"/>
          <w:szCs w:val="24"/>
        </w:rPr>
        <w:t xml:space="preserve"> για τον εαυτό μου. Τέτοιο ζ</w:t>
      </w:r>
      <w:r>
        <w:rPr>
          <w:rFonts w:eastAsia="Times New Roman" w:cs="Times New Roman"/>
          <w:szCs w:val="24"/>
        </w:rPr>
        <w:t>ήτημα δαπάνης προεκλογικής δεν αντιμετωπίζω και δεν πρόκειται να αντιμετωπίσω ποτέ. Συνεπώς, νομίζω ότι πρέπει να μείνουμε πλέον στ</w:t>
      </w:r>
      <w:r>
        <w:rPr>
          <w:rFonts w:eastAsia="Times New Roman" w:cs="Times New Roman"/>
          <w:szCs w:val="24"/>
        </w:rPr>
        <w:t>ο ποια</w:t>
      </w:r>
      <w:r>
        <w:rPr>
          <w:rFonts w:eastAsia="Times New Roman" w:cs="Times New Roman"/>
          <w:szCs w:val="24"/>
        </w:rPr>
        <w:t xml:space="preserve"> επιστημονικά κριτήρια </w:t>
      </w:r>
      <w:r>
        <w:rPr>
          <w:rFonts w:eastAsia="Times New Roman" w:cs="Times New Roman"/>
          <w:szCs w:val="24"/>
        </w:rPr>
        <w:t>πρ</w:t>
      </w:r>
      <w:r>
        <w:rPr>
          <w:rFonts w:eastAsia="Times New Roman" w:cs="Times New Roman"/>
          <w:szCs w:val="24"/>
        </w:rPr>
        <w:t>άγματι</w:t>
      </w:r>
      <w:r>
        <w:rPr>
          <w:rFonts w:eastAsia="Times New Roman" w:cs="Times New Roman"/>
          <w:szCs w:val="24"/>
        </w:rPr>
        <w:t xml:space="preserve"> απαιτούνται για να φθάσουμε να προτείνουμε τη διάσπαση περιφερειών. </w:t>
      </w:r>
    </w:p>
    <w:p w14:paraId="53B9BC0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Έχω, λοιπόν, μπροσ</w:t>
      </w:r>
      <w:r>
        <w:rPr>
          <w:rFonts w:eastAsia="Times New Roman" w:cs="Times New Roman"/>
          <w:szCs w:val="24"/>
        </w:rPr>
        <w:t>τά μου τα διεθνή πρότυπα. Τι λένε τα διεθνή πρότυπα; Λένε ότι πρέπει να λαμβάνο</w:t>
      </w:r>
      <w:r>
        <w:rPr>
          <w:rFonts w:eastAsia="Times New Roman" w:cs="Times New Roman"/>
          <w:szCs w:val="24"/>
        </w:rPr>
        <w:t>νται</w:t>
      </w:r>
      <w:r>
        <w:rPr>
          <w:rFonts w:eastAsia="Times New Roman" w:cs="Times New Roman"/>
          <w:szCs w:val="24"/>
        </w:rPr>
        <w:t xml:space="preserve"> υπ</w:t>
      </w:r>
      <w:r w:rsidRPr="00C84FE5">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για τον καθορισμό των ορίων </w:t>
      </w:r>
      <w:r>
        <w:rPr>
          <w:rFonts w:eastAsia="Times New Roman" w:cs="Times New Roman"/>
          <w:szCs w:val="24"/>
        </w:rPr>
        <w:t>εκλογικής περιφέρειας</w:t>
      </w:r>
      <w:r>
        <w:rPr>
          <w:rFonts w:eastAsia="Times New Roman" w:cs="Times New Roman"/>
          <w:szCs w:val="24"/>
        </w:rPr>
        <w:t xml:space="preserve"> η κοινότητα ενδιαφ</w:t>
      </w:r>
      <w:r>
        <w:rPr>
          <w:rFonts w:eastAsia="Times New Roman" w:cs="Times New Roman"/>
          <w:szCs w:val="24"/>
        </w:rPr>
        <w:t>ε</w:t>
      </w:r>
      <w:r>
        <w:rPr>
          <w:rFonts w:eastAsia="Times New Roman" w:cs="Times New Roman"/>
          <w:szCs w:val="24"/>
        </w:rPr>
        <w:t>ρ</w:t>
      </w:r>
      <w:r>
        <w:rPr>
          <w:rFonts w:eastAsia="Times New Roman" w:cs="Times New Roman"/>
          <w:szCs w:val="24"/>
        </w:rPr>
        <w:t>ό</w:t>
      </w:r>
      <w:r>
        <w:rPr>
          <w:rFonts w:eastAsia="Times New Roman" w:cs="Times New Roman"/>
          <w:szCs w:val="24"/>
        </w:rPr>
        <w:t>ντ</w:t>
      </w:r>
      <w:r>
        <w:rPr>
          <w:rFonts w:eastAsia="Times New Roman" w:cs="Times New Roman"/>
          <w:szCs w:val="24"/>
        </w:rPr>
        <w:t>ων,</w:t>
      </w:r>
      <w:r>
        <w:rPr>
          <w:rFonts w:eastAsia="Times New Roman" w:cs="Times New Roman"/>
          <w:szCs w:val="24"/>
        </w:rPr>
        <w:t xml:space="preserve"> η ευκολία και τα φυσικά </w:t>
      </w:r>
      <w:r>
        <w:rPr>
          <w:rFonts w:eastAsia="Times New Roman" w:cs="Times New Roman"/>
          <w:szCs w:val="24"/>
        </w:rPr>
        <w:t xml:space="preserve">της </w:t>
      </w:r>
      <w:r>
        <w:rPr>
          <w:rFonts w:eastAsia="Times New Roman" w:cs="Times New Roman"/>
          <w:szCs w:val="24"/>
        </w:rPr>
        <w:t xml:space="preserve">όρια. </w:t>
      </w:r>
    </w:p>
    <w:p w14:paraId="53B9BC0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να διανοηθεί κανείς ότι μόνο το γεγονός της </w:t>
      </w:r>
      <w:r>
        <w:rPr>
          <w:rFonts w:eastAsia="Times New Roman" w:cs="Times New Roman"/>
          <w:szCs w:val="24"/>
        </w:rPr>
        <w:t xml:space="preserve">διοικητικής διαίρεσης σε δήμους -και θέλω να θυμίσω ότι οι σημερινοί περιφερειακοί δήμοι ήταν συνοικίες της ευρύτερης Αθήνας, </w:t>
      </w:r>
      <w:r w:rsidRPr="008F0891">
        <w:rPr>
          <w:rFonts w:eastAsia="Times New Roman" w:cs="Times New Roman"/>
          <w:bCs/>
          <w:shd w:val="clear" w:color="auto" w:fill="FFFFFF"/>
        </w:rPr>
        <w:t>που</w:t>
      </w:r>
      <w:r>
        <w:rPr>
          <w:rFonts w:eastAsia="Times New Roman" w:cs="Times New Roman"/>
          <w:szCs w:val="24"/>
        </w:rPr>
        <w:t xml:space="preserve"> έχουν προκύψει στη διαδρομή- δεν είναι κοινότητα ενδιαφέροντος των κατοίκων; Έχουμε δυσκολία στην επαφή των κατοίκων με τους υποψηφίους; </w:t>
      </w:r>
    </w:p>
    <w:p w14:paraId="53B9BC0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Λέει, λοιπόν, η ίδια η αιτιολογική έκθεση -και εδώ είναι ζήτημα το οποίο πρέπει να σχολιάσω- ότι η κατάτμηση αυτή επι</w:t>
      </w:r>
      <w:r>
        <w:rPr>
          <w:rFonts w:eastAsia="Times New Roman" w:cs="Times New Roman"/>
          <w:szCs w:val="24"/>
        </w:rPr>
        <w:t>διώκει την εγγύτητα</w:t>
      </w:r>
      <w:r w:rsidRPr="002E053F">
        <w:rPr>
          <w:rFonts w:eastAsia="Times New Roman" w:cs="Times New Roman"/>
          <w:szCs w:val="24"/>
        </w:rPr>
        <w:t xml:space="preserve"> </w:t>
      </w:r>
      <w:r>
        <w:rPr>
          <w:rFonts w:eastAsia="Times New Roman" w:cs="Times New Roman"/>
          <w:szCs w:val="24"/>
        </w:rPr>
        <w:t xml:space="preserve">μεταξύ υποψηφίων και πολιτών. «Την εγγύτητα», λέτε, κύριε Υπουργέ. </w:t>
      </w:r>
    </w:p>
    <w:p w14:paraId="53B9BC0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Ρωτάω, λοιπόν, για να δω ποια είναι η εγγύτητα. Δεν έχει η Περιφέρεια Αθηνών συγκοινωνίες; Δεν έχουμε όλοι αυτοκίνητα; Να μου δίνατε ως παράδειγμα ότι από χωριό των </w:t>
      </w:r>
      <w:proofErr w:type="spellStart"/>
      <w:r>
        <w:rPr>
          <w:rFonts w:eastAsia="Times New Roman" w:cs="Times New Roman"/>
          <w:szCs w:val="24"/>
        </w:rPr>
        <w:t>Αγρ</w:t>
      </w:r>
      <w:r>
        <w:rPr>
          <w:rFonts w:eastAsia="Times New Roman" w:cs="Times New Roman"/>
          <w:szCs w:val="24"/>
        </w:rPr>
        <w:t>άφων</w:t>
      </w:r>
      <w:proofErr w:type="spellEnd"/>
      <w:r>
        <w:rPr>
          <w:rFonts w:eastAsia="Times New Roman" w:cs="Times New Roman"/>
          <w:szCs w:val="24"/>
        </w:rPr>
        <w:t xml:space="preserve"> δυσκολεύεται να κατέβει κανείς στην Καρδίτσα -</w:t>
      </w:r>
      <w:r w:rsidRPr="00242440">
        <w:rPr>
          <w:rFonts w:eastAsia="Times New Roman" w:cs="Times New Roman"/>
          <w:szCs w:val="24"/>
        </w:rPr>
        <w:t xml:space="preserve"> </w:t>
      </w:r>
      <w:r>
        <w:rPr>
          <w:rFonts w:eastAsia="Times New Roman" w:cs="Times New Roman"/>
          <w:szCs w:val="24"/>
        </w:rPr>
        <w:t xml:space="preserve">εγώ την </w:t>
      </w:r>
      <w:r>
        <w:rPr>
          <w:rFonts w:eastAsia="Times New Roman" w:cs="Times New Roman"/>
          <w:szCs w:val="24"/>
        </w:rPr>
        <w:lastRenderedPageBreak/>
        <w:t xml:space="preserve">Καρδίτσα τη συμπαθώ, έχω και συγγενείς στην Καρδίτσα, οπότε, δεν έχει κάποια μομφή αυτό το οποίο λέω- για να έρθει σε επαφή με το κέντρο, να το καταλάβω. Τότε, θα υπήρχε ένα θέμα. Θα </w:t>
      </w:r>
      <w:r w:rsidRPr="00614757">
        <w:rPr>
          <w:rFonts w:eastAsia="Times New Roman" w:cs="Times New Roman"/>
        </w:rPr>
        <w:t>έπρεπε</w:t>
      </w:r>
      <w:r>
        <w:rPr>
          <w:rFonts w:eastAsia="Times New Roman" w:cs="Times New Roman"/>
          <w:szCs w:val="24"/>
        </w:rPr>
        <w:t xml:space="preserve"> ή να δ</w:t>
      </w:r>
      <w:r>
        <w:rPr>
          <w:rFonts w:eastAsia="Times New Roman" w:cs="Times New Roman"/>
          <w:szCs w:val="24"/>
        </w:rPr>
        <w:t>ούμε ποια διάσπαση πρέπει να ακολουθήσουμε ή να βελτιώσουμε τις συγκοινωνιακές συνθήκες.</w:t>
      </w:r>
    </w:p>
    <w:p w14:paraId="53B9BC0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Δεν έχετε ισχυρό επιχείρημα για την κατάτμηση των περιφερειών. Γι’ αυτό εγώ είμαι ίσως ο μοναδικός σήμερα, παρ’ όλη την εμφανιζόμενη ομοφωνία μέσα στην Αίθουσα</w:t>
      </w:r>
      <w:r>
        <w:rPr>
          <w:rFonts w:eastAsia="Times New Roman" w:cs="Times New Roman"/>
          <w:szCs w:val="24"/>
        </w:rPr>
        <w:t>,</w:t>
      </w:r>
      <w:r>
        <w:rPr>
          <w:rFonts w:eastAsia="Times New Roman" w:cs="Times New Roman"/>
          <w:szCs w:val="24"/>
        </w:rPr>
        <w:t xml:space="preserve"> που υπ</w:t>
      </w:r>
      <w:r>
        <w:rPr>
          <w:rFonts w:eastAsia="Times New Roman" w:cs="Times New Roman"/>
          <w:szCs w:val="24"/>
        </w:rPr>
        <w:t>οστηρίζω</w:t>
      </w:r>
      <w:r>
        <w:rPr>
          <w:rFonts w:eastAsia="Times New Roman" w:cs="Times New Roman"/>
          <w:szCs w:val="24"/>
        </w:rPr>
        <w:t xml:space="preserve"> ότι η κατάτμηση </w:t>
      </w:r>
      <w:r>
        <w:rPr>
          <w:rFonts w:eastAsia="Times New Roman" w:cs="Times New Roman"/>
          <w:szCs w:val="24"/>
        </w:rPr>
        <w:t>δεν</w:t>
      </w:r>
      <w:r>
        <w:rPr>
          <w:rFonts w:eastAsia="Times New Roman" w:cs="Times New Roman"/>
          <w:szCs w:val="24"/>
        </w:rPr>
        <w:t xml:space="preserve"> γίνεται αυτή τη στιγμή προς τον </w:t>
      </w:r>
      <w:proofErr w:type="spellStart"/>
      <w:r>
        <w:rPr>
          <w:rFonts w:eastAsia="Times New Roman" w:cs="Times New Roman"/>
          <w:szCs w:val="24"/>
        </w:rPr>
        <w:t>σκοπόν</w:t>
      </w:r>
      <w:proofErr w:type="spellEnd"/>
      <w:r>
        <w:rPr>
          <w:rFonts w:eastAsia="Times New Roman" w:cs="Times New Roman"/>
          <w:szCs w:val="24"/>
        </w:rPr>
        <w:t xml:space="preserve"> της εξυπηρέτησης της δημοκρατίας</w:t>
      </w:r>
      <w:r>
        <w:rPr>
          <w:rFonts w:eastAsia="Times New Roman" w:cs="Times New Roman"/>
          <w:szCs w:val="24"/>
        </w:rPr>
        <w:t>.</w:t>
      </w:r>
      <w:r>
        <w:rPr>
          <w:rFonts w:eastAsia="Times New Roman" w:cs="Times New Roman"/>
          <w:szCs w:val="24"/>
        </w:rPr>
        <w:t xml:space="preserve"> </w:t>
      </w:r>
    </w:p>
    <w:p w14:paraId="53B9BC0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Γι’ αυτό θέτω αυτά τα επιχειρήματα, για τον εξής λόγο: Η ανθρωπογεωγραφία είναι ενιαία. Θα συναντήσουμε πρόσφυγες εκ καταγωγής στο Αιγάλεω. Θα συναντήσου</w:t>
      </w:r>
      <w:r>
        <w:rPr>
          <w:rFonts w:eastAsia="Times New Roman" w:cs="Times New Roman"/>
          <w:szCs w:val="24"/>
        </w:rPr>
        <w:t xml:space="preserve">με πρόσφυγες εκ καταγωγής στην Κηφισιά. Θα συναντήσουμε Κρητικούς, Πόντιους σε όλους αυτούς τους </w:t>
      </w:r>
      <w:r>
        <w:rPr>
          <w:rFonts w:eastAsia="Times New Roman" w:cs="Times New Roman"/>
          <w:szCs w:val="24"/>
        </w:rPr>
        <w:t>δήμους</w:t>
      </w:r>
      <w:r>
        <w:rPr>
          <w:rFonts w:eastAsia="Times New Roman" w:cs="Times New Roman"/>
          <w:szCs w:val="24"/>
        </w:rPr>
        <w:t xml:space="preserve">. Είναι ένας ομοιογενής πληθυσμός, είναι κοινότητα συμφερόντων </w:t>
      </w:r>
      <w:r>
        <w:rPr>
          <w:rFonts w:eastAsia="Times New Roman" w:cs="Times New Roman"/>
          <w:szCs w:val="24"/>
        </w:rPr>
        <w:t>και</w:t>
      </w:r>
      <w:r>
        <w:rPr>
          <w:rFonts w:eastAsia="Times New Roman" w:cs="Times New Roman"/>
          <w:szCs w:val="24"/>
        </w:rPr>
        <w:t xml:space="preserve"> έχει ανάγκη της ίδιας εκπροσώπησης. </w:t>
      </w:r>
    </w:p>
    <w:p w14:paraId="53B9BC0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Μη χρησιμοποιείτ</w:t>
      </w:r>
      <w:r>
        <w:rPr>
          <w:rFonts w:eastAsia="Times New Roman" w:cs="Times New Roman"/>
          <w:szCs w:val="24"/>
        </w:rPr>
        <w:t>αι</w:t>
      </w:r>
      <w:r>
        <w:rPr>
          <w:rFonts w:eastAsia="Times New Roman" w:cs="Times New Roman"/>
          <w:szCs w:val="24"/>
        </w:rPr>
        <w:t xml:space="preserve"> η διάσπαση</w:t>
      </w:r>
      <w:r>
        <w:rPr>
          <w:rFonts w:eastAsia="Times New Roman" w:cs="Times New Roman"/>
          <w:szCs w:val="24"/>
        </w:rPr>
        <w:t xml:space="preserve"> ως επιχείρημα</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 xml:space="preserve">να μεταφέρουμε δήμους από τη μία </w:t>
      </w:r>
      <w:r>
        <w:rPr>
          <w:rFonts w:eastAsia="Times New Roman" w:cs="Times New Roman"/>
          <w:szCs w:val="24"/>
        </w:rPr>
        <w:t>περιφέρεια</w:t>
      </w:r>
      <w:r>
        <w:rPr>
          <w:rFonts w:eastAsia="Times New Roman" w:cs="Times New Roman"/>
          <w:szCs w:val="24"/>
        </w:rPr>
        <w:t xml:space="preserve"> πλευρά στην άλλη, </w:t>
      </w:r>
      <w:r>
        <w:rPr>
          <w:rFonts w:eastAsia="Times New Roman" w:cs="Times New Roman"/>
          <w:szCs w:val="24"/>
        </w:rPr>
        <w:lastRenderedPageBreak/>
        <w:t xml:space="preserve">προκειμένου να εξισορροπήσουμε εκλογικά αποτελέσματα, αν δεν είναι αρεστά. </w:t>
      </w:r>
    </w:p>
    <w:p w14:paraId="53B9BC0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Τελειώνοντας, θα πω μόνο τούτο</w:t>
      </w:r>
      <w:r>
        <w:rPr>
          <w:rFonts w:eastAsia="Times New Roman" w:cs="Times New Roman"/>
          <w:szCs w:val="24"/>
        </w:rPr>
        <w:t>:</w:t>
      </w:r>
      <w:r>
        <w:rPr>
          <w:rFonts w:eastAsia="Times New Roman" w:cs="Times New Roman"/>
          <w:szCs w:val="24"/>
        </w:rPr>
        <w:t xml:space="preserve"> Έχετε μελετήσει ως Υπουργείο Εσωτερικών την εσωτερική μετακίνηση </w:t>
      </w:r>
      <w:r w:rsidRPr="00F331DF">
        <w:rPr>
          <w:rFonts w:eastAsia="Times New Roman"/>
          <w:bCs/>
        </w:rPr>
        <w:t>και</w:t>
      </w:r>
      <w:r>
        <w:rPr>
          <w:rFonts w:eastAsia="Times New Roman" w:cs="Times New Roman"/>
          <w:szCs w:val="24"/>
        </w:rPr>
        <w:t xml:space="preserve"> ποια είναι η ανθρ</w:t>
      </w:r>
      <w:r>
        <w:rPr>
          <w:rFonts w:eastAsia="Times New Roman" w:cs="Times New Roman"/>
          <w:szCs w:val="24"/>
        </w:rPr>
        <w:t xml:space="preserve">ωπογεωγραφία των εκλογέων στους Δήμους της Β΄ Αθηνών; Ξέρετε ότι υπάρχει εσωτερική μετακίνηση και ο εκλογέας του Αιγάλεω κατοικεί σήμερα στην Γλυφάδα και αντίστροφα; </w:t>
      </w:r>
    </w:p>
    <w:p w14:paraId="53B9BC0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τι θα εξυπηρετήσει αυτή η μεταβολή; Απλούστατα, θα ικανοποιήσει ενδεχόμενα μία </w:t>
      </w:r>
      <w:r>
        <w:rPr>
          <w:rFonts w:eastAsia="Times New Roman" w:cs="Times New Roman"/>
          <w:szCs w:val="24"/>
        </w:rPr>
        <w:t xml:space="preserve">προσπάθεια της Κυβέρνησης να ανατρέψει μία υφιστάμενη ισορροπία. Δεν θα εξυπηρετήσει τα συμφέροντα των πολιτών. Δεν μας δίνει την απάντηση η αιτιολογική έκθεση. </w:t>
      </w:r>
    </w:p>
    <w:p w14:paraId="53B9BC0F" w14:textId="77777777" w:rsidR="00D9389E" w:rsidRDefault="0030006C">
      <w:pPr>
        <w:spacing w:line="600" w:lineRule="auto"/>
        <w:ind w:firstLine="720"/>
        <w:contextualSpacing/>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Πριν δώσω τον λόγο στον επόμενο ομιλητή, τον κ. </w:t>
      </w:r>
      <w:proofErr w:type="spellStart"/>
      <w:r>
        <w:rPr>
          <w:rFonts w:eastAsia="Times New Roman" w:cs="Times New Roman"/>
          <w:szCs w:val="24"/>
        </w:rPr>
        <w:t>Σαχινίδη</w:t>
      </w:r>
      <w:proofErr w:type="spellEnd"/>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ήθελα να συνεννοηθούμε λίγο για το υπόλοιπο της διαδικασίας, σε ό,τι αφορά τη σημερινή συνεδρίαση. </w:t>
      </w:r>
    </w:p>
    <w:p w14:paraId="53B9BC1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Θα τελειώσουμε σήμερα, με ορίζοντα την δωδεκάτη βραδινή, με στόχο να μιλήσουν όσο το δυνατόν περισσότεροι Βου</w:t>
      </w:r>
      <w:r>
        <w:rPr>
          <w:rFonts w:eastAsia="Times New Roman" w:cs="Times New Roman"/>
          <w:szCs w:val="24"/>
        </w:rPr>
        <w:lastRenderedPageBreak/>
        <w:t xml:space="preserve">λευτές, γιατί ο κατάλογος, όπως γνωρίζετε -το </w:t>
      </w:r>
      <w:r>
        <w:rPr>
          <w:rFonts w:eastAsia="Times New Roman" w:cs="Times New Roman"/>
          <w:szCs w:val="24"/>
        </w:rPr>
        <w:t xml:space="preserve">έχετε δει- είναι μεγάλος. Στόχος, να το θέσω έτσι, είναι να φτάσουμε στο νούμερο εξήντα. Το λέω, </w:t>
      </w:r>
      <w:r w:rsidRPr="00D477CE">
        <w:rPr>
          <w:rFonts w:eastAsia="Times New Roman" w:cs="Times New Roman"/>
        </w:rPr>
        <w:t>για να</w:t>
      </w:r>
      <w:r>
        <w:rPr>
          <w:rFonts w:eastAsia="Times New Roman" w:cs="Times New Roman"/>
          <w:szCs w:val="24"/>
        </w:rPr>
        <w:t xml:space="preserve"> ενημερωθούν οι Βουλευτές </w:t>
      </w:r>
      <w:r w:rsidRPr="00F331DF">
        <w:rPr>
          <w:rFonts w:eastAsia="Times New Roman"/>
          <w:bCs/>
        </w:rPr>
        <w:t>και</w:t>
      </w:r>
      <w:r>
        <w:rPr>
          <w:rFonts w:eastAsia="Times New Roman" w:cs="Times New Roman"/>
          <w:szCs w:val="24"/>
        </w:rPr>
        <w:t xml:space="preserve"> να ξέρουν ποιοι θα μιλήσουν. </w:t>
      </w:r>
    </w:p>
    <w:p w14:paraId="53B9BC1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w:t>
      </w:r>
      <w:r w:rsidRPr="0086362F">
        <w:rPr>
          <w:rFonts w:eastAsia="Times New Roman" w:cs="Times New Roman"/>
          <w:szCs w:val="24"/>
        </w:rPr>
        <w:t>λοιπόν</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στόχος είναι να μιλήσουν έως τις δώδεκα τα μεσάνυχτα οι εγγεγραμμέν</w:t>
      </w:r>
      <w:r>
        <w:rPr>
          <w:rFonts w:eastAsia="Times New Roman" w:cs="Times New Roman"/>
          <w:szCs w:val="24"/>
        </w:rPr>
        <w:t>οι έως το νούμερο εξήντα στον κατάλογο των ομιλητών. Είναι τριάντα επτά ακόμη Βουλευτές.</w:t>
      </w:r>
    </w:p>
    <w:p w14:paraId="53B9BC1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w:t>
      </w: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σημειώσω </w:t>
      </w:r>
      <w:r w:rsidRPr="002B5B2E">
        <w:rPr>
          <w:rFonts w:eastAsia="Times New Roman"/>
          <w:bCs/>
          <w:shd w:val="clear" w:color="auto" w:fill="FFFFFF"/>
        </w:rPr>
        <w:t>ότι</w:t>
      </w:r>
      <w:r>
        <w:rPr>
          <w:rFonts w:eastAsia="Times New Roman" w:cs="Times New Roman"/>
          <w:szCs w:val="24"/>
        </w:rPr>
        <w:t xml:space="preserve">, πρώτον, θα τηρείται το πεντάλεπτο και, δεύτερον, σε ό,τι αφορά το Προεδρείο -γιατί έχουν έρθει μέχρι τώρα τέτοια αιτήματα </w:t>
      </w:r>
      <w:r w:rsidRPr="00F331DF">
        <w:rPr>
          <w:rFonts w:eastAsia="Times New Roman"/>
          <w:bCs/>
        </w:rPr>
        <w:t>και</w:t>
      </w:r>
      <w:r>
        <w:rPr>
          <w:rFonts w:eastAsia="Times New Roman" w:cs="Times New Roman"/>
          <w:szCs w:val="24"/>
        </w:rPr>
        <w:t xml:space="preserve"> ενδεχο</w:t>
      </w:r>
      <w:r>
        <w:rPr>
          <w:rFonts w:eastAsia="Times New Roman" w:cs="Times New Roman"/>
          <w:szCs w:val="24"/>
        </w:rPr>
        <w:t xml:space="preserve">μένως να έρθουν </w:t>
      </w:r>
      <w:r w:rsidRPr="00F331DF">
        <w:rPr>
          <w:rFonts w:eastAsia="Times New Roman"/>
          <w:bCs/>
        </w:rPr>
        <w:t>και</w:t>
      </w:r>
      <w:r>
        <w:rPr>
          <w:rFonts w:eastAsia="Times New Roman" w:cs="Times New Roman"/>
          <w:szCs w:val="24"/>
        </w:rPr>
        <w:t xml:space="preserve"> άλλα- </w:t>
      </w:r>
      <w:r w:rsidRPr="002B5B2E">
        <w:rPr>
          <w:rFonts w:eastAsia="Times New Roman"/>
          <w:bCs/>
          <w:shd w:val="clear" w:color="auto" w:fill="FFFFFF"/>
        </w:rPr>
        <w:t>ότι</w:t>
      </w:r>
      <w:r>
        <w:rPr>
          <w:rFonts w:eastAsia="Times New Roman" w:cs="Times New Roman"/>
          <w:szCs w:val="24"/>
        </w:rPr>
        <w:t xml:space="preserve"> από εδώ και στο εξής θα γίνονται μόνο αλλαγές των θέσεων των Βουλευτών που είναι μετά το νούμερο εξήντα. Αναφέρομαι στις αμοιβαίες αλλαγές, σε περίπτωση </w:t>
      </w:r>
      <w:r w:rsidRPr="008F0891">
        <w:rPr>
          <w:rFonts w:eastAsia="Times New Roman" w:cs="Times New Roman"/>
          <w:bCs/>
          <w:shd w:val="clear" w:color="auto" w:fill="FFFFFF"/>
        </w:rPr>
        <w:t>που</w:t>
      </w:r>
      <w:r>
        <w:rPr>
          <w:rFonts w:eastAsia="Times New Roman" w:cs="Times New Roman"/>
          <w:szCs w:val="24"/>
        </w:rPr>
        <w:t xml:space="preserve"> το χρειαστεί κάποιος, εάν για κάποιον λόγο δεν μπορεί να μιλήσει</w:t>
      </w:r>
      <w:r w:rsidRPr="00484CFB">
        <w:rPr>
          <w:rFonts w:eastAsia="Times New Roman" w:cs="Times New Roman"/>
          <w:szCs w:val="24"/>
        </w:rPr>
        <w:t xml:space="preserve"> </w:t>
      </w:r>
      <w:r>
        <w:rPr>
          <w:rFonts w:eastAsia="Times New Roman" w:cs="Times New Roman"/>
          <w:szCs w:val="24"/>
        </w:rPr>
        <w:t>απόψ</w:t>
      </w:r>
      <w:r>
        <w:rPr>
          <w:rFonts w:eastAsia="Times New Roman" w:cs="Times New Roman"/>
          <w:szCs w:val="24"/>
        </w:rPr>
        <w:t xml:space="preserve">ε. </w:t>
      </w:r>
    </w:p>
    <w:p w14:paraId="53B9BC1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Σαχινίδη</w:t>
      </w:r>
      <w:proofErr w:type="spellEnd"/>
      <w:r>
        <w:rPr>
          <w:rFonts w:eastAsia="Times New Roman" w:cs="Times New Roman"/>
          <w:szCs w:val="24"/>
        </w:rPr>
        <w:t>, έχετε τον λόγο.</w:t>
      </w:r>
    </w:p>
    <w:p w14:paraId="53B9BC1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Ευχαριστώ, κύριε Πρόεδρε. </w:t>
      </w:r>
    </w:p>
    <w:p w14:paraId="53B9BC1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ΚΛΕΙΣΘΕΝΗΣ</w:t>
      </w:r>
      <w:r>
        <w:rPr>
          <w:rFonts w:eastAsia="Times New Roman" w:cs="Times New Roman"/>
          <w:szCs w:val="24"/>
        </w:rPr>
        <w:t xml:space="preserve"> Ι» σήμερα, «</w:t>
      </w:r>
      <w:r>
        <w:rPr>
          <w:rFonts w:eastAsia="Times New Roman" w:cs="Times New Roman"/>
          <w:szCs w:val="24"/>
        </w:rPr>
        <w:t>ΚΑΛΛΙΚΡΑΤΗΣ</w:t>
      </w:r>
      <w:r>
        <w:rPr>
          <w:rFonts w:eastAsia="Times New Roman" w:cs="Times New Roman"/>
          <w:szCs w:val="24"/>
        </w:rPr>
        <w:t>» τον Μάιο του 2010 με ΠΑΣΟΚ, «</w:t>
      </w:r>
      <w:r>
        <w:rPr>
          <w:rFonts w:eastAsia="Times New Roman" w:cs="Times New Roman"/>
          <w:szCs w:val="24"/>
        </w:rPr>
        <w:t>ΚΑΠΟΔΙΣΤΡΙΑΣ</w:t>
      </w:r>
      <w:r>
        <w:rPr>
          <w:rFonts w:eastAsia="Times New Roman" w:cs="Times New Roman"/>
          <w:szCs w:val="24"/>
        </w:rPr>
        <w:t xml:space="preserve">» τον Οκτώβριο του 1997 πάλι με ΠΑΣΟΚ. </w:t>
      </w:r>
      <w:r>
        <w:rPr>
          <w:rFonts w:eastAsia="Times New Roman" w:cs="Times New Roman"/>
          <w:szCs w:val="24"/>
        </w:rPr>
        <w:t>Και τότε Π</w:t>
      </w:r>
      <w:r>
        <w:rPr>
          <w:rFonts w:eastAsia="Times New Roman" w:cs="Times New Roman"/>
          <w:szCs w:val="24"/>
        </w:rPr>
        <w:t>ΑΣΟΚ</w:t>
      </w:r>
      <w:r>
        <w:rPr>
          <w:rFonts w:eastAsia="Times New Roman" w:cs="Times New Roman"/>
          <w:szCs w:val="24"/>
        </w:rPr>
        <w:t xml:space="preserve">, ΠΑΣΟΚ σήμερα με τη βοήθεια, όμως, πάντα της Νέας Δημοκρατίας. Απορώ, όμως, γιατί προσβάλλετε τρία ιστορικά ονόματα, δίνοντάς τα σε αυτά τα σχέδιά σας και δεν τα είχατε ονομάσει πολύ απλά Μαρξ, Λένιν, Τρότσκι. </w:t>
      </w:r>
    </w:p>
    <w:p w14:paraId="53B9BC1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Έχει ειπωθεί απ’ όλα τα κόμματα εδώ μέσα, το</w:t>
      </w:r>
      <w:r>
        <w:rPr>
          <w:rFonts w:eastAsia="Times New Roman" w:cs="Times New Roman"/>
          <w:szCs w:val="24"/>
        </w:rPr>
        <w:t xml:space="preserve"> λεγόμενο συνταγματικό τόξο –και αυτό είναι αδιαμφισβήτητο- ότι ένα μεγάλο μέρος του επονείδιστου χρέους αφορούσε τους δήμους και την κακοδιαχείρισή τους, δήμους τους οποίους όμως τους είχατε εσείς στα χέρια σας. Μέσα από τις δικές σας επιλογές φτάσαμε εδώ</w:t>
      </w:r>
      <w:r>
        <w:rPr>
          <w:rFonts w:eastAsia="Times New Roman" w:cs="Times New Roman"/>
          <w:szCs w:val="24"/>
        </w:rPr>
        <w:t xml:space="preserve"> που φτάσαμε. </w:t>
      </w:r>
    </w:p>
    <w:p w14:paraId="53B9BC1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Ό,τι είχε επιτευχθεί όλα αυτά τα χρόνια μετά τη Μεταπολίτευση, σε σχέση πάντα με την αποκέντρωση, το καταστρέψατε μέσα σε λίγα χρόνια, δημιουργώντας μία αστυφιλία με τα σχέδιά σας για τους δήμους και με τα μνημόνια που ψηφίσατε. Θα επιχειρημ</w:t>
      </w:r>
      <w:r>
        <w:rPr>
          <w:rFonts w:eastAsia="Times New Roman" w:cs="Times New Roman"/>
          <w:szCs w:val="24"/>
        </w:rPr>
        <w:t xml:space="preserve">ατολογήσω πάνω σε αυτό. </w:t>
      </w:r>
    </w:p>
    <w:p w14:paraId="53B9BC1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παράδειγμα θα αναφέρω τον δικό μου </w:t>
      </w:r>
      <w:r>
        <w:rPr>
          <w:rFonts w:eastAsia="Times New Roman" w:cs="Times New Roman"/>
          <w:szCs w:val="24"/>
        </w:rPr>
        <w:t xml:space="preserve">δήμο </w:t>
      </w:r>
      <w:r>
        <w:rPr>
          <w:rFonts w:eastAsia="Times New Roman" w:cs="Times New Roman"/>
          <w:szCs w:val="24"/>
        </w:rPr>
        <w:t>από τον οποίο προέρχομαι, τον πρώην Δήμο Κρύας Βρύσης, ο οποίος με το προηγούμενο σχέδιο, τον «</w:t>
      </w:r>
      <w:r>
        <w:rPr>
          <w:rFonts w:eastAsia="Times New Roman" w:cs="Times New Roman"/>
          <w:szCs w:val="24"/>
        </w:rPr>
        <w:t>ΚΑΛΛΙΚΡΑΤΗ</w:t>
      </w:r>
      <w:r>
        <w:rPr>
          <w:rFonts w:eastAsia="Times New Roman" w:cs="Times New Roman"/>
          <w:szCs w:val="24"/>
        </w:rPr>
        <w:t>», έχει γίνει ένα με τον Δήμο Πέλλας. Τι συνέβη; Ο πληθυσμός πριν από τον «</w:t>
      </w:r>
      <w:r>
        <w:rPr>
          <w:rFonts w:eastAsia="Times New Roman" w:cs="Times New Roman"/>
          <w:szCs w:val="24"/>
        </w:rPr>
        <w:t>ΚΑΛΛΙΚΡΑ</w:t>
      </w:r>
      <w:r>
        <w:rPr>
          <w:rFonts w:eastAsia="Times New Roman" w:cs="Times New Roman"/>
          <w:szCs w:val="24"/>
        </w:rPr>
        <w:t>ΤΗ</w:t>
      </w:r>
      <w:r>
        <w:rPr>
          <w:rFonts w:eastAsia="Times New Roman" w:cs="Times New Roman"/>
          <w:szCs w:val="24"/>
        </w:rPr>
        <w:t xml:space="preserve">» ήταν κοντά στους </w:t>
      </w:r>
      <w:r>
        <w:rPr>
          <w:rFonts w:eastAsia="Times New Roman" w:cs="Times New Roman"/>
          <w:szCs w:val="24"/>
        </w:rPr>
        <w:t xml:space="preserve">οκτώ </w:t>
      </w:r>
      <w:r>
        <w:rPr>
          <w:rFonts w:eastAsia="Times New Roman" w:cs="Times New Roman"/>
          <w:szCs w:val="24"/>
        </w:rPr>
        <w:t xml:space="preserve">χιλιάδες κατοίκους. Σήμερα, μιλάμε για σχεδόν τέσσερις χιλιάδες κατοίκους. Έκλεισαν δημόσιες υπηρεσίες. Έχει κλείσει το Ειρηνοδικείο, το ΙΚΑ, ο ΟΤΕ, τρεις τράπεζες, ενώ υποβαθμίστηκε το </w:t>
      </w:r>
      <w:r>
        <w:rPr>
          <w:rFonts w:eastAsia="Times New Roman" w:cs="Times New Roman"/>
          <w:szCs w:val="24"/>
        </w:rPr>
        <w:t xml:space="preserve">αστυνομικό τμήμα </w:t>
      </w:r>
      <w:r>
        <w:rPr>
          <w:rFonts w:eastAsia="Times New Roman" w:cs="Times New Roman"/>
          <w:szCs w:val="24"/>
        </w:rPr>
        <w:t>σε αστυνομικό σταθμό. Όλα α</w:t>
      </w:r>
      <w:r>
        <w:rPr>
          <w:rFonts w:eastAsia="Times New Roman" w:cs="Times New Roman"/>
          <w:szCs w:val="24"/>
        </w:rPr>
        <w:t xml:space="preserve">υτά έγιναν από τις δικές σας επιλογές. </w:t>
      </w:r>
    </w:p>
    <w:p w14:paraId="53B9BC1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Εδώ, όμως, κύριε Υπουργέ, κύριε Σκουρλέτη, θα θέσω υπ’ </w:t>
      </w:r>
      <w:proofErr w:type="spellStart"/>
      <w:r>
        <w:rPr>
          <w:rFonts w:eastAsia="Times New Roman" w:cs="Times New Roman"/>
          <w:szCs w:val="24"/>
        </w:rPr>
        <w:t>όψιν</w:t>
      </w:r>
      <w:proofErr w:type="spellEnd"/>
      <w:r>
        <w:rPr>
          <w:rFonts w:eastAsia="Times New Roman" w:cs="Times New Roman"/>
          <w:szCs w:val="24"/>
        </w:rPr>
        <w:t xml:space="preserve"> σας ότι είχατε έρθει σε επαφή με μια κίνηση πολιτών από την Κρύα Βρύση, οι οποίοι είχαν συλλέξει υπογραφές και τους είχατε δώσει τον λόγο σας ότι θα δείτε π</w:t>
      </w:r>
      <w:r>
        <w:rPr>
          <w:rFonts w:eastAsia="Times New Roman" w:cs="Times New Roman"/>
          <w:szCs w:val="24"/>
        </w:rPr>
        <w:t xml:space="preserve">ολύ σοβαρά στο χωροταξικό την επανασύσταση του Δήμου Κρύας Βρύσης, κάτι το οποίο και μορφολογικά και χωροταξικά είναι κάτι το οποίο θα πρέπει να επιβληθεί. </w:t>
      </w:r>
    </w:p>
    <w:p w14:paraId="53B9BC1A" w14:textId="77777777" w:rsidR="00D9389E" w:rsidRDefault="0030006C">
      <w:pPr>
        <w:spacing w:line="600" w:lineRule="auto"/>
        <w:ind w:firstLine="720"/>
        <w:contextualSpacing/>
        <w:jc w:val="both"/>
        <w:rPr>
          <w:rFonts w:eastAsia="Times New Roman"/>
          <w:bCs/>
        </w:rPr>
      </w:pPr>
      <w:r>
        <w:rPr>
          <w:rFonts w:eastAsia="Times New Roman" w:cs="Times New Roman"/>
          <w:szCs w:val="24"/>
        </w:rPr>
        <w:t>Όλα αυτά, όμως, οι επιλογές σας αφορούν τις πολιτικές της Αριστεράς. Αυτό δεν μας κάνει εντύπωση, δ</w:t>
      </w:r>
      <w:r>
        <w:rPr>
          <w:rFonts w:eastAsia="Times New Roman" w:cs="Times New Roman"/>
          <w:szCs w:val="24"/>
        </w:rPr>
        <w:t xml:space="preserve">ιότι αυτά μας τα </w:t>
      </w:r>
      <w:r>
        <w:rPr>
          <w:rFonts w:eastAsia="Times New Roman" w:cs="Times New Roman"/>
          <w:szCs w:val="24"/>
        </w:rPr>
        <w:lastRenderedPageBreak/>
        <w:t xml:space="preserve">λέγατε όταν ήσασταν εξωκοινοβουλευτικοί με </w:t>
      </w:r>
      <w:r>
        <w:rPr>
          <w:rFonts w:eastAsia="Times New Roman"/>
          <w:bCs/>
        </w:rPr>
        <w:t xml:space="preserve">2%. Τις επιλογές, όμως, τις δικές σας σχολιάζουν σήμερα ηγέτες και επικεφαλής της Αριστεράς της Ευρώπης ως εξής: </w:t>
      </w:r>
    </w:p>
    <w:p w14:paraId="53B9BC1B" w14:textId="77777777" w:rsidR="00D9389E" w:rsidRDefault="0030006C">
      <w:pPr>
        <w:spacing w:line="600" w:lineRule="auto"/>
        <w:ind w:firstLine="720"/>
        <w:contextualSpacing/>
        <w:jc w:val="both"/>
        <w:rPr>
          <w:rFonts w:eastAsia="Times New Roman"/>
          <w:bCs/>
        </w:rPr>
      </w:pPr>
      <w:r>
        <w:rPr>
          <w:rFonts w:eastAsia="Times New Roman"/>
          <w:bCs/>
        </w:rPr>
        <w:t>Ο επικεφαλής της Γαλλικής Αριστεράς ο Ζαν-</w:t>
      </w:r>
      <w:proofErr w:type="spellStart"/>
      <w:r>
        <w:rPr>
          <w:rFonts w:eastAsia="Times New Roman"/>
          <w:bCs/>
        </w:rPr>
        <w:t>Λυκ</w:t>
      </w:r>
      <w:proofErr w:type="spellEnd"/>
      <w:r>
        <w:rPr>
          <w:rFonts w:eastAsia="Times New Roman"/>
          <w:bCs/>
        </w:rPr>
        <w:t xml:space="preserve"> </w:t>
      </w:r>
      <w:proofErr w:type="spellStart"/>
      <w:r>
        <w:rPr>
          <w:rFonts w:eastAsia="Times New Roman"/>
          <w:bCs/>
        </w:rPr>
        <w:t>Μελανσόν</w:t>
      </w:r>
      <w:proofErr w:type="spellEnd"/>
      <w:r>
        <w:rPr>
          <w:rFonts w:eastAsia="Times New Roman"/>
          <w:bCs/>
        </w:rPr>
        <w:t xml:space="preserve"> πριν από δεκαπέντε μέρες πε</w:t>
      </w:r>
      <w:r>
        <w:rPr>
          <w:rFonts w:eastAsia="Times New Roman"/>
          <w:bCs/>
        </w:rPr>
        <w:t xml:space="preserve">ρίπου χαρακτήρισε τον Πρωθυπουργό της </w:t>
      </w:r>
      <w:r>
        <w:rPr>
          <w:rFonts w:eastAsia="Times New Roman"/>
          <w:bCs/>
        </w:rPr>
        <w:t xml:space="preserve">Ελλάδας </w:t>
      </w:r>
      <w:r>
        <w:rPr>
          <w:rFonts w:eastAsia="Times New Roman"/>
          <w:bCs/>
        </w:rPr>
        <w:t>κ. Τσίπρα ως μία από τις πιο ελεεινές φιγούρες της ευρωπαϊκής πολιτικής ζωής. Συνέχισε μάλιστα, λέγοντας: «Ο Τσίπρας εξελέγη υποσχόμενος ένα Αριστερό ριζοσπαστικό πρόγραμμα και όταν του παρουσίασαν ένα απαράδεκ</w:t>
      </w:r>
      <w:r>
        <w:rPr>
          <w:rFonts w:eastAsia="Times New Roman"/>
          <w:bCs/>
        </w:rPr>
        <w:t xml:space="preserve">το μνημόνιο, το έθεσε σε δημοψήφισμα, χωρίς όμως να αποδεχθεί τη βούληση του λαού του. Πρόδωσε τον λόγο του». Και αναρωτιέται ο </w:t>
      </w:r>
      <w:proofErr w:type="spellStart"/>
      <w:r>
        <w:rPr>
          <w:rFonts w:eastAsia="Times New Roman"/>
          <w:bCs/>
        </w:rPr>
        <w:t>Μελανσόν</w:t>
      </w:r>
      <w:proofErr w:type="spellEnd"/>
      <w:r>
        <w:rPr>
          <w:rFonts w:eastAsia="Times New Roman"/>
          <w:bCs/>
        </w:rPr>
        <w:t xml:space="preserve"> γιατί ξεπουλάει δημόσια περιουσία και καταστρέφει τη χώρα του. Κλείνοντας λέει: «Δεν θέλω να υπάρχει ούτε ένας Γάλλος π</w:t>
      </w:r>
      <w:r>
        <w:rPr>
          <w:rFonts w:eastAsia="Times New Roman"/>
          <w:bCs/>
        </w:rPr>
        <w:t xml:space="preserve">ολίτης που να πιστεύει ότι αν αναλάβω εγώ την εξουσία, θα γίνω ένας ακόμη Τσίπρας». Είστε κακό παράδειγμα για όλους τους Αριστερούς. </w:t>
      </w:r>
    </w:p>
    <w:p w14:paraId="53B9BC1C" w14:textId="77777777" w:rsidR="00D9389E" w:rsidRDefault="0030006C">
      <w:pPr>
        <w:spacing w:line="600" w:lineRule="auto"/>
        <w:ind w:firstLine="720"/>
        <w:contextualSpacing/>
        <w:jc w:val="both"/>
        <w:rPr>
          <w:rFonts w:eastAsia="Times New Roman"/>
          <w:bCs/>
        </w:rPr>
      </w:pPr>
      <w:r>
        <w:rPr>
          <w:rFonts w:eastAsia="Times New Roman"/>
          <w:bCs/>
        </w:rPr>
        <w:t>Δεν μας κάνει, όμως, εντύπωση αυτό, η ιδεολογία σας, η Αριστερή ιδεολογία, όπως και η ιδεολογία των κομμουνιστών. Δεν είνα</w:t>
      </w:r>
      <w:r>
        <w:rPr>
          <w:rFonts w:eastAsia="Times New Roman"/>
          <w:bCs/>
        </w:rPr>
        <w:t xml:space="preserve">ι τυχαίο που ιστορικά εμφανιστήκατε ακριβώς το χρονικό </w:t>
      </w:r>
      <w:r>
        <w:rPr>
          <w:rFonts w:eastAsia="Times New Roman"/>
          <w:bCs/>
        </w:rPr>
        <w:lastRenderedPageBreak/>
        <w:t xml:space="preserve">διάστημα που εμφανίστηκαν και οι τράπεζες. Αυτό είναι κάτι πονηρό. </w:t>
      </w:r>
    </w:p>
    <w:p w14:paraId="53B9BC1D" w14:textId="77777777" w:rsidR="00D9389E" w:rsidRDefault="0030006C">
      <w:pPr>
        <w:spacing w:line="600" w:lineRule="auto"/>
        <w:ind w:firstLine="720"/>
        <w:contextualSpacing/>
        <w:jc w:val="both"/>
        <w:rPr>
          <w:rFonts w:eastAsia="Times New Roman"/>
          <w:bCs/>
        </w:rPr>
      </w:pPr>
      <w:r>
        <w:rPr>
          <w:rFonts w:eastAsia="Times New Roman"/>
          <w:bCs/>
        </w:rPr>
        <w:t>Εις ό,τι αφορά το σχέδιο νόμου, θα αναφερθώ μόνο στο άρθρο 248, το οποίο αποτελεί πολυτέλεια για μια Κυβέρνηση που ξεπουλάει από σύνο</w:t>
      </w:r>
      <w:r>
        <w:rPr>
          <w:rFonts w:eastAsia="Times New Roman"/>
          <w:bCs/>
        </w:rPr>
        <w:t>ρα και ονόματα περιοχών μέχρι υπέδαφος και εθνική αξιοπρέπεια.</w:t>
      </w:r>
    </w:p>
    <w:p w14:paraId="53B9BC1E" w14:textId="77777777" w:rsidR="00D9389E" w:rsidRDefault="0030006C">
      <w:pPr>
        <w:spacing w:line="600" w:lineRule="auto"/>
        <w:ind w:firstLine="720"/>
        <w:contextualSpacing/>
        <w:jc w:val="both"/>
        <w:rPr>
          <w:rFonts w:eastAsia="Times New Roman"/>
          <w:bCs/>
        </w:rPr>
      </w:pPr>
      <w:r>
        <w:rPr>
          <w:rFonts w:eastAsia="Times New Roman"/>
          <w:bCs/>
        </w:rPr>
        <w:t>Να κάνουμε ακόμη μια φορά υπόμνηση για το ότι διαφορετικό πράγμα είναι η ιθαγένεια και διαφορετικό η υπηκοότητα. Θα έπρεπε να πείτε στις υπηρεσίες σας και σε εκείνους που τις διευθύνουν, αν δεν</w:t>
      </w:r>
      <w:r>
        <w:rPr>
          <w:rFonts w:eastAsia="Times New Roman"/>
          <w:bCs/>
        </w:rPr>
        <w:t xml:space="preserve"> είναι </w:t>
      </w:r>
      <w:proofErr w:type="spellStart"/>
      <w:r>
        <w:rPr>
          <w:rFonts w:eastAsia="Times New Roman"/>
          <w:bCs/>
        </w:rPr>
        <w:t>εμμονικοί</w:t>
      </w:r>
      <w:proofErr w:type="spellEnd"/>
      <w:r>
        <w:rPr>
          <w:rFonts w:eastAsia="Times New Roman"/>
          <w:bCs/>
        </w:rPr>
        <w:t xml:space="preserve"> Αριστεροί όπως εσείς, ότι δεν νοείται απονομή ιθαγένειας, όπως λέει η επικεφαλίδα του άρθρου 248, γιατί η ιθαγένεια, όπως είναι γνωστό, ούτε απονέμεται ούτε χαρίζεται. </w:t>
      </w:r>
    </w:p>
    <w:p w14:paraId="53B9BC1F" w14:textId="77777777" w:rsidR="00D9389E" w:rsidRDefault="0030006C">
      <w:pPr>
        <w:spacing w:line="600" w:lineRule="auto"/>
        <w:ind w:firstLine="720"/>
        <w:contextualSpacing/>
        <w:jc w:val="both"/>
        <w:rPr>
          <w:rFonts w:eastAsia="Times New Roman"/>
          <w:bCs/>
        </w:rPr>
      </w:pPr>
      <w:r>
        <w:rPr>
          <w:rFonts w:eastAsia="Times New Roman"/>
          <w:bCs/>
        </w:rPr>
        <w:t>Την ιθαγένεια, για να μην αναφερθούμε στην ελληνική ετυμολογία που για</w:t>
      </w:r>
      <w:r>
        <w:rPr>
          <w:rFonts w:eastAsia="Times New Roman"/>
          <w:bCs/>
        </w:rPr>
        <w:t xml:space="preserve"> εσάς είναι ψιλά γράμματα, την έχει κάποιος με τη γέννησή του. Αυτό που επιμένετε να κάνετε με τις προδοτικές πολιτικές σας δεν είναι απονομή ιθαγένειας σε λαθρομετανάστες, αλλά αθρόες πολιτογραφήσεις. Με άλλα λόγια, τους καθιστάτε πολίτες της χώρας με ελλ</w:t>
      </w:r>
      <w:r>
        <w:rPr>
          <w:rFonts w:eastAsia="Times New Roman"/>
          <w:bCs/>
        </w:rPr>
        <w:t xml:space="preserve">ηνικές ταυτότητες, αλλά δεν </w:t>
      </w:r>
      <w:r>
        <w:rPr>
          <w:rFonts w:eastAsia="Times New Roman"/>
          <w:bCs/>
        </w:rPr>
        <w:lastRenderedPageBreak/>
        <w:t>τους καθιστάτε Έλληνες, γιατί δεν μπορείτε. Και αυτό το κάνετε, όχι γιατί σας έπιασε η φιλανθρωπία, αλλά για ευνόητους λόγους: Διότι είναι η μελλοντική εκλογική σας βάση, αυτοί που θα σας ψηφίσουν επειδή στις επόμενες κάλπες, όπ</w:t>
      </w:r>
      <w:r>
        <w:rPr>
          <w:rFonts w:eastAsia="Times New Roman"/>
          <w:bCs/>
        </w:rPr>
        <w:t xml:space="preserve">οτε και να τις στήσετε, δεν πρόκειται να βρείτε ούτε μία ψήφο πραγματικού Έλληνα. </w:t>
      </w:r>
    </w:p>
    <w:p w14:paraId="53B9BC20" w14:textId="77777777" w:rsidR="00D9389E" w:rsidRDefault="0030006C">
      <w:pPr>
        <w:tabs>
          <w:tab w:val="left" w:pos="2608"/>
        </w:tabs>
        <w:spacing w:line="600" w:lineRule="auto"/>
        <w:ind w:firstLine="720"/>
        <w:contextualSpacing/>
        <w:jc w:val="both"/>
        <w:rPr>
          <w:rFonts w:eastAsia="Times New Roman"/>
          <w:szCs w:val="24"/>
        </w:rPr>
      </w:pPr>
      <w:r w:rsidRPr="00705A7C">
        <w:rPr>
          <w:rFonts w:eastAsia="Times New Roman"/>
          <w:szCs w:val="24"/>
        </w:rPr>
        <w:t>Επί της ουσ</w:t>
      </w:r>
      <w:r>
        <w:rPr>
          <w:rFonts w:eastAsia="Times New Roman"/>
          <w:szCs w:val="24"/>
        </w:rPr>
        <w:t xml:space="preserve">ίας, όμως, </w:t>
      </w:r>
      <w:r w:rsidRPr="00705A7C">
        <w:rPr>
          <w:rFonts w:eastAsia="Times New Roman"/>
          <w:szCs w:val="24"/>
        </w:rPr>
        <w:t xml:space="preserve">αυτό που κάνετε </w:t>
      </w:r>
      <w:r>
        <w:rPr>
          <w:rFonts w:eastAsia="Times New Roman"/>
          <w:szCs w:val="24"/>
        </w:rPr>
        <w:t xml:space="preserve">τώρα </w:t>
      </w:r>
      <w:r w:rsidRPr="00705A7C">
        <w:rPr>
          <w:rFonts w:eastAsia="Times New Roman"/>
          <w:szCs w:val="24"/>
        </w:rPr>
        <w:t xml:space="preserve">είναι να επαναφέρετε στην κεντρική διοίκηση και εποπτεία του Υπουργείου Εσωτερικών τις κατά τόπους αρμόδιες υπηρεσίες πολιτογράφησης. </w:t>
      </w:r>
    </w:p>
    <w:p w14:paraId="53B9BC2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3B9BC22" w14:textId="77777777" w:rsidR="00D9389E" w:rsidRDefault="0030006C">
      <w:pPr>
        <w:tabs>
          <w:tab w:val="left" w:pos="2608"/>
        </w:tabs>
        <w:spacing w:line="600" w:lineRule="auto"/>
        <w:ind w:firstLine="720"/>
        <w:contextualSpacing/>
        <w:jc w:val="both"/>
        <w:rPr>
          <w:rFonts w:eastAsia="Times New Roman"/>
          <w:szCs w:val="24"/>
        </w:rPr>
      </w:pPr>
      <w:r>
        <w:rPr>
          <w:rFonts w:eastAsia="Times New Roman"/>
          <w:szCs w:val="24"/>
        </w:rPr>
        <w:t>Τελειώνω, κύριε Πρόεδρε, σε δέκα δευτ</w:t>
      </w:r>
      <w:r>
        <w:rPr>
          <w:rFonts w:eastAsia="Times New Roman"/>
          <w:szCs w:val="24"/>
        </w:rPr>
        <w:t>ερόλεπτα.</w:t>
      </w:r>
    </w:p>
    <w:p w14:paraId="53B9BC23" w14:textId="77777777" w:rsidR="00D9389E" w:rsidRDefault="0030006C">
      <w:pPr>
        <w:tabs>
          <w:tab w:val="left" w:pos="2608"/>
        </w:tabs>
        <w:spacing w:line="600" w:lineRule="auto"/>
        <w:ind w:firstLine="720"/>
        <w:contextualSpacing/>
        <w:jc w:val="both"/>
        <w:rPr>
          <w:rFonts w:eastAsia="Times New Roman"/>
          <w:szCs w:val="24"/>
        </w:rPr>
      </w:pPr>
      <w:r w:rsidRPr="00705A7C">
        <w:rPr>
          <w:rFonts w:eastAsia="Times New Roman"/>
          <w:szCs w:val="24"/>
        </w:rPr>
        <w:t xml:space="preserve">Μέχρι πρότινος λέγατε και ψηφίζατε το ακριβώς αντίθετο από αυτό που εισηγείσθε με το εν λόγω άρθρο. Ούτε η ανάγκη της αποσυμφόρησης της αποκεντρωμένης κρατικής διοίκησης, ούτε η </w:t>
      </w:r>
      <w:proofErr w:type="spellStart"/>
      <w:r w:rsidRPr="00705A7C">
        <w:rPr>
          <w:rFonts w:eastAsia="Times New Roman"/>
          <w:szCs w:val="24"/>
        </w:rPr>
        <w:t>ομογενοποίηση</w:t>
      </w:r>
      <w:proofErr w:type="spellEnd"/>
      <w:r w:rsidRPr="00705A7C">
        <w:rPr>
          <w:rFonts w:eastAsia="Times New Roman"/>
          <w:szCs w:val="24"/>
        </w:rPr>
        <w:t xml:space="preserve"> διαδικασιών μέσω της τυποποίησής τους, ούτε η αποφυγή </w:t>
      </w:r>
      <w:r w:rsidRPr="00705A7C">
        <w:rPr>
          <w:rFonts w:eastAsia="Times New Roman"/>
          <w:szCs w:val="24"/>
        </w:rPr>
        <w:t xml:space="preserve">έκδοσης αντιφατικών αποφάσεων που </w:t>
      </w:r>
      <w:r w:rsidRPr="00705A7C">
        <w:rPr>
          <w:rFonts w:eastAsia="Times New Roman"/>
          <w:szCs w:val="24"/>
        </w:rPr>
        <w:lastRenderedPageBreak/>
        <w:t xml:space="preserve">προφασίζεστε στην αιτιολογική έκθεση του άρθρου είναι λόγοι που δήθεν σας αναγκάζουν να νομοθετήσετε. </w:t>
      </w:r>
    </w:p>
    <w:p w14:paraId="53B9BC24" w14:textId="77777777" w:rsidR="00D9389E" w:rsidRDefault="0030006C">
      <w:pPr>
        <w:tabs>
          <w:tab w:val="left" w:pos="2608"/>
        </w:tabs>
        <w:spacing w:line="600" w:lineRule="auto"/>
        <w:ind w:firstLine="720"/>
        <w:contextualSpacing/>
        <w:jc w:val="both"/>
        <w:rPr>
          <w:rFonts w:eastAsia="Times New Roman"/>
          <w:szCs w:val="24"/>
        </w:rPr>
      </w:pPr>
      <w:r w:rsidRPr="00705A7C">
        <w:rPr>
          <w:rFonts w:eastAsia="Times New Roman"/>
          <w:szCs w:val="24"/>
        </w:rPr>
        <w:t>Να έχετε υπ</w:t>
      </w:r>
      <w:r>
        <w:rPr>
          <w:rFonts w:eastAsia="Times New Roman"/>
          <w:szCs w:val="24"/>
        </w:rPr>
        <w:t xml:space="preserve">’ </w:t>
      </w:r>
      <w:proofErr w:type="spellStart"/>
      <w:r w:rsidRPr="00705A7C">
        <w:rPr>
          <w:rFonts w:eastAsia="Times New Roman"/>
          <w:szCs w:val="24"/>
        </w:rPr>
        <w:t>όψ</w:t>
      </w:r>
      <w:r>
        <w:rPr>
          <w:rFonts w:eastAsia="Times New Roman"/>
          <w:szCs w:val="24"/>
        </w:rPr>
        <w:t>ιν</w:t>
      </w:r>
      <w:proofErr w:type="spellEnd"/>
      <w:r w:rsidRPr="00705A7C">
        <w:rPr>
          <w:rFonts w:eastAsia="Times New Roman"/>
          <w:szCs w:val="24"/>
        </w:rPr>
        <w:t xml:space="preserve"> σας το εξ</w:t>
      </w:r>
      <w:r>
        <w:rPr>
          <w:rFonts w:eastAsia="Times New Roman"/>
          <w:szCs w:val="24"/>
        </w:rPr>
        <w:t>ής:</w:t>
      </w:r>
      <w:r w:rsidRPr="00705A7C">
        <w:rPr>
          <w:rFonts w:eastAsia="Times New Roman"/>
          <w:szCs w:val="24"/>
        </w:rPr>
        <w:t xml:space="preserve"> Όποιο εκλογικό σύστημα και να χρησιμοποιήσετε, η άνοδος της Χρυσής Αυγής είναι δεδομένη και δεν μας σταματάτε ούτε με τα αναχώματα ούτε με τη συνομωσία σιωπής. Ο καιρός γαρ εγγύς.</w:t>
      </w:r>
    </w:p>
    <w:p w14:paraId="53B9BC25" w14:textId="77777777" w:rsidR="00D9389E" w:rsidRDefault="0030006C">
      <w:pPr>
        <w:tabs>
          <w:tab w:val="left" w:pos="2608"/>
        </w:tabs>
        <w:spacing w:line="600" w:lineRule="auto"/>
        <w:ind w:firstLine="720"/>
        <w:contextualSpacing/>
        <w:jc w:val="center"/>
        <w:rPr>
          <w:rFonts w:eastAsia="Times New Roman"/>
          <w:szCs w:val="24"/>
        </w:rPr>
      </w:pPr>
      <w:r w:rsidRPr="00705A7C">
        <w:rPr>
          <w:rFonts w:eastAsia="Times New Roman"/>
          <w:szCs w:val="24"/>
        </w:rPr>
        <w:t xml:space="preserve">(Χειροκροτήματα από την πτέρυγα </w:t>
      </w:r>
      <w:r>
        <w:rPr>
          <w:rFonts w:eastAsia="Times New Roman"/>
          <w:szCs w:val="24"/>
        </w:rPr>
        <w:t xml:space="preserve">της </w:t>
      </w:r>
      <w:r w:rsidRPr="00705A7C">
        <w:rPr>
          <w:rFonts w:eastAsia="Times New Roman"/>
          <w:szCs w:val="24"/>
        </w:rPr>
        <w:t>Χρυσή</w:t>
      </w:r>
      <w:r>
        <w:rPr>
          <w:rFonts w:eastAsia="Times New Roman"/>
          <w:szCs w:val="24"/>
        </w:rPr>
        <w:t>ς</w:t>
      </w:r>
      <w:r w:rsidRPr="00705A7C">
        <w:rPr>
          <w:rFonts w:eastAsia="Times New Roman"/>
          <w:szCs w:val="24"/>
        </w:rPr>
        <w:t xml:space="preserve"> Αυγή</w:t>
      </w:r>
      <w:r>
        <w:rPr>
          <w:rFonts w:eastAsia="Times New Roman"/>
          <w:szCs w:val="24"/>
        </w:rPr>
        <w:t>ς</w:t>
      </w:r>
      <w:r w:rsidRPr="00705A7C">
        <w:rPr>
          <w:rFonts w:eastAsia="Times New Roman"/>
          <w:szCs w:val="24"/>
        </w:rPr>
        <w:t>)</w:t>
      </w:r>
    </w:p>
    <w:p w14:paraId="53B9BC26" w14:textId="77777777" w:rsidR="00D9389E" w:rsidRDefault="0030006C">
      <w:pPr>
        <w:tabs>
          <w:tab w:val="left" w:pos="2608"/>
        </w:tabs>
        <w:spacing w:line="600" w:lineRule="auto"/>
        <w:ind w:firstLine="720"/>
        <w:contextualSpacing/>
        <w:jc w:val="both"/>
        <w:rPr>
          <w:rFonts w:eastAsia="Times New Roman"/>
          <w:szCs w:val="24"/>
        </w:rPr>
      </w:pPr>
      <w:r w:rsidRPr="00705A7C">
        <w:rPr>
          <w:rFonts w:eastAsia="Times New Roman"/>
          <w:b/>
          <w:szCs w:val="24"/>
        </w:rPr>
        <w:t xml:space="preserve">ΠΡΟΕΔΡΕΥΩΝ (Γεώργιος </w:t>
      </w:r>
      <w:proofErr w:type="spellStart"/>
      <w:r w:rsidRPr="00705A7C">
        <w:rPr>
          <w:rFonts w:eastAsia="Times New Roman"/>
          <w:b/>
          <w:szCs w:val="24"/>
        </w:rPr>
        <w:t>Λαμπ</w:t>
      </w:r>
      <w:r w:rsidRPr="00705A7C">
        <w:rPr>
          <w:rFonts w:eastAsia="Times New Roman"/>
          <w:b/>
          <w:szCs w:val="24"/>
        </w:rPr>
        <w:t>ρούλης</w:t>
      </w:r>
      <w:proofErr w:type="spellEnd"/>
      <w:r w:rsidRPr="00705A7C">
        <w:rPr>
          <w:rFonts w:eastAsia="Times New Roman"/>
          <w:b/>
          <w:szCs w:val="24"/>
        </w:rPr>
        <w:t>):</w:t>
      </w:r>
      <w:r w:rsidRPr="00705A7C">
        <w:rPr>
          <w:rFonts w:eastAsia="Times New Roman"/>
          <w:szCs w:val="24"/>
        </w:rPr>
        <w:t xml:space="preserve"> Τον λόγο έχει ο κ. </w:t>
      </w:r>
      <w:proofErr w:type="spellStart"/>
      <w:r w:rsidRPr="00705A7C">
        <w:rPr>
          <w:rFonts w:eastAsia="Times New Roman"/>
          <w:szCs w:val="24"/>
        </w:rPr>
        <w:t>Βεσυρόπουλος</w:t>
      </w:r>
      <w:proofErr w:type="spellEnd"/>
      <w:r w:rsidRPr="00705A7C">
        <w:rPr>
          <w:rFonts w:eastAsia="Times New Roman"/>
          <w:szCs w:val="24"/>
        </w:rPr>
        <w:t xml:space="preserve"> από τη Νέα Δημοκρατία.</w:t>
      </w:r>
    </w:p>
    <w:p w14:paraId="53B9BC27" w14:textId="77777777" w:rsidR="00D9389E" w:rsidRDefault="0030006C">
      <w:pPr>
        <w:tabs>
          <w:tab w:val="left" w:pos="2608"/>
        </w:tabs>
        <w:spacing w:line="600" w:lineRule="auto"/>
        <w:ind w:firstLine="720"/>
        <w:contextualSpacing/>
        <w:jc w:val="both"/>
        <w:rPr>
          <w:rFonts w:eastAsia="Times New Roman"/>
          <w:szCs w:val="24"/>
        </w:rPr>
      </w:pPr>
      <w:r w:rsidRPr="00705A7C">
        <w:rPr>
          <w:rFonts w:eastAsia="Times New Roman"/>
          <w:b/>
          <w:szCs w:val="24"/>
        </w:rPr>
        <w:t xml:space="preserve">ΑΠΟΣΤΟΛΟΣ ΒΕΣΥΡΟΠΟΥΛΟΣ: </w:t>
      </w:r>
      <w:r w:rsidRPr="00705A7C">
        <w:rPr>
          <w:rFonts w:eastAsia="Times New Roman"/>
          <w:szCs w:val="24"/>
        </w:rPr>
        <w:t xml:space="preserve">Ευχαριστώ, κύριε Πρόεδρε. </w:t>
      </w:r>
    </w:p>
    <w:p w14:paraId="53B9BC28" w14:textId="77777777" w:rsidR="00D9389E" w:rsidRDefault="0030006C">
      <w:pPr>
        <w:spacing w:after="0" w:line="600" w:lineRule="auto"/>
        <w:ind w:firstLine="720"/>
        <w:contextualSpacing/>
        <w:jc w:val="both"/>
        <w:rPr>
          <w:rFonts w:eastAsia="Calibri"/>
          <w:szCs w:val="24"/>
        </w:rPr>
      </w:pPr>
      <w:r>
        <w:rPr>
          <w:rFonts w:eastAsia="Calibri"/>
          <w:szCs w:val="24"/>
        </w:rPr>
        <w:t>Κυρίες και κ</w:t>
      </w:r>
      <w:r w:rsidRPr="00705A7C">
        <w:rPr>
          <w:rFonts w:eastAsia="Calibri"/>
          <w:szCs w:val="24"/>
        </w:rPr>
        <w:t xml:space="preserve">ύριοι συνάδελφοι, η </w:t>
      </w:r>
      <w:r>
        <w:rPr>
          <w:rFonts w:eastAsia="Calibri"/>
          <w:szCs w:val="24"/>
        </w:rPr>
        <w:t>Κυβέρνηση ΣΥΡΙΖΑ</w:t>
      </w:r>
      <w:r>
        <w:rPr>
          <w:rFonts w:eastAsia="Calibri"/>
          <w:szCs w:val="24"/>
        </w:rPr>
        <w:t xml:space="preserve"> </w:t>
      </w:r>
      <w:r>
        <w:rPr>
          <w:rFonts w:eastAsia="Calibri"/>
          <w:szCs w:val="24"/>
        </w:rPr>
        <w:t>-</w:t>
      </w:r>
      <w:r>
        <w:rPr>
          <w:rFonts w:eastAsia="Calibri"/>
          <w:szCs w:val="24"/>
        </w:rPr>
        <w:t xml:space="preserve"> </w:t>
      </w:r>
      <w:r>
        <w:rPr>
          <w:rFonts w:eastAsia="Calibri"/>
          <w:szCs w:val="24"/>
        </w:rPr>
        <w:t>ΑΝΕΛ</w:t>
      </w:r>
      <w:r w:rsidRPr="00705A7C">
        <w:rPr>
          <w:rFonts w:eastAsia="Calibri"/>
          <w:szCs w:val="24"/>
        </w:rPr>
        <w:t xml:space="preserve"> τελεί υπό το κράτος πανικού. Μπροστά στην απώλεια της εξουσίας, προβαίνει σε ακραίες </w:t>
      </w:r>
      <w:r w:rsidRPr="00705A7C">
        <w:rPr>
          <w:rFonts w:eastAsia="Calibri"/>
          <w:szCs w:val="24"/>
        </w:rPr>
        <w:t>κινήσεις που ναρκοθετούν την πορεία της χώρας στο μέλλον, υπονομεύουν και φθείρουν τους θεσμούς.</w:t>
      </w:r>
    </w:p>
    <w:p w14:paraId="53B9BC29" w14:textId="77777777" w:rsidR="00D9389E" w:rsidRDefault="0030006C">
      <w:pPr>
        <w:spacing w:after="0" w:line="600" w:lineRule="auto"/>
        <w:ind w:firstLine="720"/>
        <w:contextualSpacing/>
        <w:jc w:val="both"/>
        <w:rPr>
          <w:rFonts w:eastAsia="Calibri"/>
          <w:szCs w:val="24"/>
        </w:rPr>
      </w:pPr>
      <w:r w:rsidRPr="00705A7C">
        <w:rPr>
          <w:rFonts w:eastAsia="Calibri"/>
          <w:szCs w:val="24"/>
        </w:rPr>
        <w:t xml:space="preserve">Οι δήμοι κρατήθηκαν όρθιοι την περίοδο της κρίσης και κατάφεραν να προσφέρουν υπηρεσίες στους πολίτες, παρά τα </w:t>
      </w:r>
      <w:r w:rsidRPr="00705A7C">
        <w:rPr>
          <w:rFonts w:eastAsia="Calibri"/>
          <w:szCs w:val="24"/>
        </w:rPr>
        <w:lastRenderedPageBreak/>
        <w:t>στενά δημοσιονομικά περιθώρια. Υπάρχουν δήμοι πο</w:t>
      </w:r>
      <w:r w:rsidRPr="00705A7C">
        <w:rPr>
          <w:rFonts w:eastAsia="Calibri"/>
          <w:szCs w:val="24"/>
        </w:rPr>
        <w:t>υ με χρηστή διοίκηση και αξιοποίηση της περιουσίας τους κατάφεραν να εκτελούν έργα με ίδιους πόρους, καλύπτοντας τις αδυναμίες του κράτους.</w:t>
      </w:r>
    </w:p>
    <w:p w14:paraId="53B9BC2A" w14:textId="77777777" w:rsidR="00D9389E" w:rsidRDefault="0030006C">
      <w:pPr>
        <w:spacing w:after="0" w:line="600" w:lineRule="auto"/>
        <w:ind w:firstLine="720"/>
        <w:contextualSpacing/>
        <w:jc w:val="both"/>
        <w:rPr>
          <w:rFonts w:eastAsia="Calibri"/>
          <w:szCs w:val="24"/>
        </w:rPr>
      </w:pPr>
      <w:r w:rsidRPr="00705A7C">
        <w:rPr>
          <w:rFonts w:eastAsia="Calibri"/>
          <w:szCs w:val="24"/>
        </w:rPr>
        <w:t>Θα περίμενε κανείς από την Κυβέρνηση, μέσα από διάλογο, να συμφωνήσει με τους εκπροσώπους της αυτοδιοίκησης σε θεσμι</w:t>
      </w:r>
      <w:r w:rsidRPr="00705A7C">
        <w:rPr>
          <w:rFonts w:eastAsia="Calibri"/>
          <w:szCs w:val="24"/>
        </w:rPr>
        <w:t>κές παρεμβάσεις που θα έδιναν λύση σε διαπιστωμένα προβλήματα που αντιμετωπίζουν δήμοι και περιφέρειες για να βελτιωθεί και η καθημερινότητα του πολίτη.</w:t>
      </w:r>
    </w:p>
    <w:p w14:paraId="53B9BC2B" w14:textId="77777777" w:rsidR="00D9389E" w:rsidRDefault="0030006C">
      <w:pPr>
        <w:spacing w:after="0" w:line="600" w:lineRule="auto"/>
        <w:ind w:firstLine="720"/>
        <w:contextualSpacing/>
        <w:jc w:val="both"/>
        <w:rPr>
          <w:rFonts w:eastAsia="Calibri"/>
          <w:szCs w:val="24"/>
        </w:rPr>
      </w:pPr>
      <w:r w:rsidRPr="00705A7C">
        <w:rPr>
          <w:rFonts w:eastAsia="Calibri"/>
          <w:szCs w:val="24"/>
        </w:rPr>
        <w:t>Υπάρχει ένα πλέγμα αρμοδιοτήτων στο τρίγωνο κράτος-περιφέρειες-δήμοι που πρέπει να αναμορφωθεί, να γίνε</w:t>
      </w:r>
      <w:r w:rsidRPr="00705A7C">
        <w:rPr>
          <w:rFonts w:eastAsia="Calibri"/>
          <w:szCs w:val="24"/>
        </w:rPr>
        <w:t>ι νέα κατανομή αρμοδιοτήτων</w:t>
      </w:r>
      <w:r>
        <w:rPr>
          <w:rFonts w:eastAsia="Calibri"/>
          <w:szCs w:val="24"/>
        </w:rPr>
        <w:t>,</w:t>
      </w:r>
      <w:r w:rsidRPr="00705A7C">
        <w:rPr>
          <w:rFonts w:eastAsia="Calibri"/>
          <w:szCs w:val="24"/>
        </w:rPr>
        <w:t xml:space="preserve"> για να υπάρχει αμεσότητα στην αντιμετώπιση των προβλημάτων, να αποφεύγεται η επικάλυψη των αρμοδιοτήτων και να περιορίζεται η γραφειοκρατία. Το έκανε αυτό η Κυβέρνηση; Όχι. </w:t>
      </w:r>
    </w:p>
    <w:p w14:paraId="53B9BC2C" w14:textId="77777777" w:rsidR="00D9389E" w:rsidRDefault="0030006C">
      <w:pPr>
        <w:spacing w:after="0" w:line="600" w:lineRule="auto"/>
        <w:ind w:firstLine="720"/>
        <w:contextualSpacing/>
        <w:jc w:val="both"/>
        <w:rPr>
          <w:rFonts w:eastAsia="Calibri"/>
          <w:szCs w:val="24"/>
        </w:rPr>
      </w:pPr>
      <w:r w:rsidRPr="00705A7C">
        <w:rPr>
          <w:rFonts w:eastAsia="Calibri"/>
          <w:szCs w:val="24"/>
        </w:rPr>
        <w:t>Απλ</w:t>
      </w:r>
      <w:r>
        <w:rPr>
          <w:rFonts w:eastAsia="Calibri"/>
          <w:szCs w:val="24"/>
        </w:rPr>
        <w:t>ώς</w:t>
      </w:r>
      <w:r w:rsidRPr="00705A7C">
        <w:rPr>
          <w:rFonts w:eastAsia="Calibri"/>
          <w:szCs w:val="24"/>
        </w:rPr>
        <w:t xml:space="preserve"> για να αποπροσανατολίσει αναγγέλλει τη δημιουργ</w:t>
      </w:r>
      <w:r w:rsidRPr="00705A7C">
        <w:rPr>
          <w:rFonts w:eastAsia="Calibri"/>
          <w:szCs w:val="24"/>
        </w:rPr>
        <w:t>ία επιτροπής που θα ασχοληθεί με το συγκεκριμένο ζήτημα που είναι μείζον. Δηλαδή</w:t>
      </w:r>
      <w:r>
        <w:rPr>
          <w:rFonts w:eastAsia="Calibri"/>
          <w:szCs w:val="24"/>
        </w:rPr>
        <w:t>,</w:t>
      </w:r>
      <w:r w:rsidRPr="00705A7C">
        <w:rPr>
          <w:rFonts w:eastAsia="Calibri"/>
          <w:szCs w:val="24"/>
        </w:rPr>
        <w:t xml:space="preserve"> προετοιμάζατε ένα νομοσχέδιο </w:t>
      </w:r>
      <w:r w:rsidRPr="00705A7C">
        <w:rPr>
          <w:rFonts w:eastAsia="Calibri"/>
          <w:szCs w:val="24"/>
        </w:rPr>
        <w:lastRenderedPageBreak/>
        <w:t>εδώ και τρ</w:t>
      </w:r>
      <w:r>
        <w:rPr>
          <w:rFonts w:eastAsia="Calibri"/>
          <w:szCs w:val="24"/>
        </w:rPr>
        <w:t>ιά</w:t>
      </w:r>
      <w:r w:rsidRPr="00705A7C">
        <w:rPr>
          <w:rFonts w:eastAsia="Calibri"/>
          <w:szCs w:val="24"/>
        </w:rPr>
        <w:t>μισι χρόνια και με το πιο βασικό ζήτημα που σχετίζεται με την αρχιτεκτονική και τη λειτουργία κράτους και αυτοδιοίκησης, δεν ασχοληθή</w:t>
      </w:r>
      <w:r w:rsidRPr="00705A7C">
        <w:rPr>
          <w:rFonts w:eastAsia="Calibri"/>
          <w:szCs w:val="24"/>
        </w:rPr>
        <w:t>κατε και το παραπέμπετε σε μια επιτροπή για το άδηλο μέλλον.</w:t>
      </w:r>
    </w:p>
    <w:p w14:paraId="53B9BC2D" w14:textId="77777777" w:rsidR="00D9389E" w:rsidRDefault="0030006C">
      <w:pPr>
        <w:spacing w:after="0" w:line="600" w:lineRule="auto"/>
        <w:ind w:firstLine="720"/>
        <w:contextualSpacing/>
        <w:jc w:val="both"/>
        <w:rPr>
          <w:rFonts w:eastAsia="Calibri"/>
          <w:szCs w:val="24"/>
        </w:rPr>
      </w:pPr>
      <w:r w:rsidRPr="00705A7C">
        <w:rPr>
          <w:rFonts w:eastAsia="Calibri"/>
          <w:szCs w:val="24"/>
        </w:rPr>
        <w:t>Ακούστηκε μάλιστα από εκπροσώπους της Κυβέρνησης ότι η ανακατανομή πόρων και αρμοδιοτήτων θα ήταν τώρα αντισυνταγματική και πρέπει να περιμένουμε να γίνει η αναθεώρηση του Συντάγματος. Λες και δε</w:t>
      </w:r>
      <w:r w:rsidRPr="00705A7C">
        <w:rPr>
          <w:rFonts w:eastAsia="Calibri"/>
          <w:szCs w:val="24"/>
        </w:rPr>
        <w:t>ν είναι αντισυνταγματική η πράξη νομοθετικού περιεχομένου του 2015, με την οποία η Κυβέρνηση επιχείρησε να δεσμε</w:t>
      </w:r>
      <w:r>
        <w:rPr>
          <w:rFonts w:eastAsia="Calibri"/>
          <w:szCs w:val="24"/>
        </w:rPr>
        <w:t>ύσει τα ταμειακά διαθέσιμα των δ</w:t>
      </w:r>
      <w:r w:rsidRPr="00705A7C">
        <w:rPr>
          <w:rFonts w:eastAsia="Calibri"/>
          <w:szCs w:val="24"/>
        </w:rPr>
        <w:t xml:space="preserve">ήμων. </w:t>
      </w:r>
    </w:p>
    <w:p w14:paraId="53B9BC2E" w14:textId="77777777" w:rsidR="00D9389E" w:rsidRDefault="0030006C">
      <w:pPr>
        <w:spacing w:after="0" w:line="600" w:lineRule="auto"/>
        <w:ind w:firstLine="720"/>
        <w:contextualSpacing/>
        <w:jc w:val="both"/>
        <w:rPr>
          <w:rFonts w:eastAsia="Calibri"/>
          <w:szCs w:val="24"/>
        </w:rPr>
      </w:pPr>
      <w:r w:rsidRPr="00705A7C">
        <w:rPr>
          <w:rFonts w:eastAsia="Calibri"/>
          <w:szCs w:val="24"/>
        </w:rPr>
        <w:t>Χρειάζεται μήπως να θυμίσω την σχετικά πρόσφατη νομοθετική ρύθμιση με την οποία συγκεντρώσατε υποχρεωτικά</w:t>
      </w:r>
      <w:r w:rsidRPr="00705A7C">
        <w:rPr>
          <w:rFonts w:eastAsia="Calibri"/>
          <w:szCs w:val="24"/>
        </w:rPr>
        <w:t xml:space="preserve"> και ουσιαστικά δεσμεύσατε τα αποθεματικά των δήμων σε έναν λογαριασμό, για να τα χρησιμοποιήσετε ως μαξιλάρι για την ψευδεπίγραφη έξοδο από τα μνημόνια;</w:t>
      </w:r>
    </w:p>
    <w:p w14:paraId="53B9BC2F" w14:textId="77777777" w:rsidR="00D9389E" w:rsidRDefault="0030006C">
      <w:pPr>
        <w:spacing w:after="0" w:line="600" w:lineRule="auto"/>
        <w:ind w:firstLine="720"/>
        <w:contextualSpacing/>
        <w:jc w:val="both"/>
        <w:rPr>
          <w:rFonts w:eastAsia="Calibri"/>
          <w:szCs w:val="24"/>
        </w:rPr>
      </w:pPr>
      <w:r w:rsidRPr="00705A7C">
        <w:rPr>
          <w:rFonts w:eastAsia="Calibri"/>
          <w:szCs w:val="24"/>
        </w:rPr>
        <w:t>Υπάρχουν, επίσης, προβλήματα που έχουν δημιουργηθεί στους δήμους και στις περιφέρειες από το νέο νομοθ</w:t>
      </w:r>
      <w:r w:rsidRPr="00705A7C">
        <w:rPr>
          <w:rFonts w:eastAsia="Calibri"/>
          <w:szCs w:val="24"/>
        </w:rPr>
        <w:t xml:space="preserve">ετικό πλαίσιο που φέρατε για τα δημόσια έργα με αποτέλεσμα να υπάρχουν τεράστιες καθυστερήσεις, αλλά και ανυπέρβλητα εμπόδια </w:t>
      </w:r>
      <w:r w:rsidRPr="00705A7C">
        <w:rPr>
          <w:rFonts w:eastAsia="Calibri"/>
          <w:szCs w:val="24"/>
        </w:rPr>
        <w:lastRenderedPageBreak/>
        <w:t>στην υλοποίηση έργων από την αυτοδιοίκηση. Αγγίξατε αυτό το θέμα; Όχι.</w:t>
      </w:r>
      <w:r>
        <w:rPr>
          <w:rFonts w:eastAsia="Calibri"/>
          <w:szCs w:val="24"/>
        </w:rPr>
        <w:t xml:space="preserve"> </w:t>
      </w:r>
      <w:r w:rsidRPr="00705A7C">
        <w:rPr>
          <w:rFonts w:eastAsia="Calibri"/>
          <w:szCs w:val="24"/>
        </w:rPr>
        <w:t xml:space="preserve">Προχωρήσατε στην ενίσχυση των εσόδων της αυτοδιοίκησης μέσα </w:t>
      </w:r>
      <w:r w:rsidRPr="00705A7C">
        <w:rPr>
          <w:rFonts w:eastAsia="Calibri"/>
          <w:szCs w:val="24"/>
        </w:rPr>
        <w:t>από δύο συγκεκριμένες πηγές, όπως είναι η απευθείας εκχώρηση ποσοστού στους δήμους από το Πράσινο Ταμείο</w:t>
      </w:r>
      <w:r>
        <w:rPr>
          <w:rFonts w:eastAsia="Calibri"/>
          <w:szCs w:val="24"/>
        </w:rPr>
        <w:t>,</w:t>
      </w:r>
      <w:r w:rsidRPr="00705A7C">
        <w:rPr>
          <w:rFonts w:eastAsia="Calibri"/>
          <w:szCs w:val="24"/>
        </w:rPr>
        <w:t xml:space="preserve"> αλλά και από τους αρχαιολογικούς χώρους; Όχι.</w:t>
      </w:r>
    </w:p>
    <w:p w14:paraId="53B9BC30" w14:textId="77777777" w:rsidR="00D9389E" w:rsidRDefault="0030006C">
      <w:pPr>
        <w:spacing w:after="0" w:line="600" w:lineRule="auto"/>
        <w:ind w:firstLine="720"/>
        <w:contextualSpacing/>
        <w:jc w:val="both"/>
        <w:rPr>
          <w:rFonts w:eastAsia="Calibri"/>
          <w:szCs w:val="24"/>
        </w:rPr>
      </w:pPr>
      <w:r>
        <w:rPr>
          <w:rFonts w:eastAsia="Calibri"/>
          <w:szCs w:val="24"/>
        </w:rPr>
        <w:t>Κυρίες και κ</w:t>
      </w:r>
      <w:r w:rsidRPr="00705A7C">
        <w:rPr>
          <w:rFonts w:eastAsia="Calibri"/>
          <w:szCs w:val="24"/>
        </w:rPr>
        <w:t>ύριοι συνάδελφοι, το σύνολο του νομοσχεδίου είναι επανάληψη των άρθρων του «</w:t>
      </w:r>
      <w:r w:rsidRPr="00705A7C">
        <w:rPr>
          <w:rFonts w:eastAsia="Calibri"/>
          <w:szCs w:val="24"/>
        </w:rPr>
        <w:t>ΚΑΛΛΙΚΡΑΤΗ</w:t>
      </w:r>
      <w:r w:rsidRPr="00705A7C">
        <w:rPr>
          <w:rFonts w:eastAsia="Calibri"/>
          <w:szCs w:val="24"/>
        </w:rPr>
        <w:t>» ή επ</w:t>
      </w:r>
      <w:r w:rsidRPr="00705A7C">
        <w:rPr>
          <w:rFonts w:eastAsia="Calibri"/>
          <w:szCs w:val="24"/>
        </w:rPr>
        <w:t>ουσιώδεις αλλαγές σε αυτά. Το μόνο που ενδιέφερε την Κυβέρνηση ήταν η επιβολή ως εκλογικού συστήματος της απλής αναλογικής στις δημοτικές εκλογές, για να διαλύσει και να αποδυναμώσει τους δήμους και τις περιφέρειες, για να δημιουργήσει διαλυτικές καταστάσε</w:t>
      </w:r>
      <w:r w:rsidRPr="00705A7C">
        <w:rPr>
          <w:rFonts w:eastAsia="Calibri"/>
          <w:szCs w:val="24"/>
        </w:rPr>
        <w:t>ις και να διασώσει τα σχήματα που υποστηρίζει ο ΣΥΡΙΖΑ, μετατρέποντας τα σε ρυθμιστές, αλλά και εκβιαστές της πλειοψηφίας.</w:t>
      </w:r>
    </w:p>
    <w:p w14:paraId="53B9BC31" w14:textId="77777777" w:rsidR="00D9389E" w:rsidRDefault="0030006C">
      <w:pPr>
        <w:spacing w:after="0" w:line="600" w:lineRule="auto"/>
        <w:ind w:firstLine="720"/>
        <w:contextualSpacing/>
        <w:jc w:val="both"/>
        <w:rPr>
          <w:rFonts w:eastAsia="Calibri"/>
          <w:szCs w:val="24"/>
        </w:rPr>
      </w:pPr>
      <w:r w:rsidRPr="00705A7C">
        <w:rPr>
          <w:rFonts w:eastAsia="Calibri"/>
          <w:szCs w:val="24"/>
        </w:rPr>
        <w:t xml:space="preserve">Όσοι έχουν ασκήσει διοίκηση σε δήμους ή περιφέρειες γνωρίζουν ότι η απλή αναλογική θα προκαλέσει διοικητικό χάος στους δήμους. </w:t>
      </w:r>
    </w:p>
    <w:p w14:paraId="53B9BC32" w14:textId="77777777" w:rsidR="00D9389E" w:rsidRDefault="0030006C">
      <w:pPr>
        <w:spacing w:after="0" w:line="600" w:lineRule="auto"/>
        <w:ind w:firstLine="720"/>
        <w:contextualSpacing/>
        <w:jc w:val="both"/>
        <w:rPr>
          <w:rFonts w:eastAsia="Calibri"/>
          <w:szCs w:val="24"/>
        </w:rPr>
      </w:pPr>
      <w:r w:rsidRPr="00705A7C">
        <w:rPr>
          <w:rFonts w:eastAsia="Calibri"/>
          <w:szCs w:val="24"/>
        </w:rPr>
        <w:t>Ακούσ</w:t>
      </w:r>
      <w:r w:rsidRPr="00705A7C">
        <w:rPr>
          <w:rFonts w:eastAsia="Calibri"/>
          <w:szCs w:val="24"/>
        </w:rPr>
        <w:t xml:space="preserve">αμε την Κυβέρνηση να συνδέει την αλλαγή του εκλογικού νόμου με την αποσύνδεση των δημοτικών εκλογών </w:t>
      </w:r>
      <w:r w:rsidRPr="00705A7C">
        <w:rPr>
          <w:rFonts w:eastAsia="Calibri"/>
          <w:szCs w:val="24"/>
        </w:rPr>
        <w:lastRenderedPageBreak/>
        <w:t xml:space="preserve">από τις ευρωεκλογές. </w:t>
      </w:r>
      <w:r>
        <w:rPr>
          <w:rFonts w:eastAsia="Calibri"/>
          <w:szCs w:val="24"/>
        </w:rPr>
        <w:t>Είναι έ</w:t>
      </w:r>
      <w:r w:rsidRPr="00705A7C">
        <w:rPr>
          <w:rFonts w:eastAsia="Calibri"/>
          <w:szCs w:val="24"/>
        </w:rPr>
        <w:t>να ακόμα παραμύθι, ένα ακόμα από τα πολλά ψέματα που έχει πει ο ΣΥΡΙΖΑ, που κατέρρευσε μετά την κατάθεση της μεταμεσονύχτιας πρω</w:t>
      </w:r>
      <w:r w:rsidRPr="00705A7C">
        <w:rPr>
          <w:rFonts w:eastAsia="Calibri"/>
          <w:szCs w:val="24"/>
        </w:rPr>
        <w:t>τοβουλίας.</w:t>
      </w:r>
    </w:p>
    <w:p w14:paraId="53B9BC33" w14:textId="77777777" w:rsidR="00D9389E" w:rsidRDefault="0030006C">
      <w:pPr>
        <w:spacing w:after="0" w:line="600" w:lineRule="auto"/>
        <w:ind w:firstLine="720"/>
        <w:contextualSpacing/>
        <w:jc w:val="both"/>
        <w:rPr>
          <w:rFonts w:eastAsia="Calibri"/>
          <w:szCs w:val="24"/>
        </w:rPr>
      </w:pPr>
      <w:r w:rsidRPr="00705A7C">
        <w:rPr>
          <w:rFonts w:eastAsia="Calibri"/>
          <w:szCs w:val="24"/>
        </w:rPr>
        <w:t xml:space="preserve">Οι συνάδελφοι Βουλευτές του ΣΥΡΙΖΑ απλώς υπέγραψαν, για την ακρίβεια τους έβαλαν να υπογράψουν, μια τροπολογία με την οποία αναίρεσαν αυτά που οι ίδιοι έλεγαν και είχαν εντάξει στο νομοσχέδιο για τη διεξαγωγή των δημοτικών εκλογών τον Οκτώβριο </w:t>
      </w:r>
      <w:r w:rsidRPr="00705A7C">
        <w:rPr>
          <w:rFonts w:eastAsia="Calibri"/>
          <w:szCs w:val="24"/>
        </w:rPr>
        <w:t>και την αποσύνδεση τους από τις ευρωεκλογές, με τη διαφορά ότι πλέον, με αυτή την τροπολογία, οι δημοτικές εκλογές συνδέονται όχι μόνο με τις ευρωεκλογές, αλλά και με τις βουλευτικές εκλογές. Γιατί αυτός είναι ο σχεδιασμός του κ. Τσίπρα.</w:t>
      </w:r>
    </w:p>
    <w:p w14:paraId="53B9BC34"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Η απλή αναλογική </w:t>
      </w:r>
      <w:r>
        <w:rPr>
          <w:rFonts w:eastAsia="Times New Roman"/>
          <w:szCs w:val="24"/>
        </w:rPr>
        <w:t>δεν οδηγεί σε συναινέσεις, αλλά σε αχρείες πολιτικές συναλλαγές με βάση τις διατάξεις του νομοσχεδίου που ενθαρρύνουν αυτές τις συναλλαγές, όπως είναι η συγχώνευση συνδυασμών μετά τις εκλογές, η μεταπήδηση συμβούλων σε άλλους συνδυασμούς και παρόμοιες διατ</w:t>
      </w:r>
      <w:r>
        <w:rPr>
          <w:rFonts w:eastAsia="Times New Roman"/>
          <w:szCs w:val="24"/>
        </w:rPr>
        <w:t>άξεις, που κινούνται στην κατεύθυνση συναλλαγής, παζαριών και εκβιασμών.</w:t>
      </w:r>
    </w:p>
    <w:p w14:paraId="53B9BC35"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η χώρα έχει έναν Πρωθυπουργό που λέει με τη μεγαλύτερη άνεση τα μεγαλύτερα ψέματα. Έχει μια πολιτικά ανήθικη Κυβέρνηση που δεν διστάζει να φθείρει και να</w:t>
      </w:r>
      <w:r>
        <w:rPr>
          <w:rFonts w:eastAsia="Times New Roman"/>
          <w:szCs w:val="24"/>
        </w:rPr>
        <w:t xml:space="preserve"> διαλύει θεσμούς, όπως η </w:t>
      </w:r>
      <w:r>
        <w:rPr>
          <w:rFonts w:eastAsia="Times New Roman"/>
          <w:szCs w:val="24"/>
        </w:rPr>
        <w:t>αυτοδιοίκηση</w:t>
      </w:r>
      <w:r>
        <w:rPr>
          <w:rFonts w:eastAsia="Times New Roman"/>
          <w:szCs w:val="24"/>
        </w:rPr>
        <w:t>, διαπιστώνοντας ότι δεν μπορεί να τους ελέγξει. Γι’ αυτό αυτή η Κυβέρνηση και προσωπικά ο κ. Τσίπρας θα συντριβούν εκλογικά και στρατηγικά.</w:t>
      </w:r>
    </w:p>
    <w:p w14:paraId="53B9BC36"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Όλα όσα κάνει αυτή η Κυβέρνηση δεν εκπορεύονται από την ανάγκη υπεράσπισης των</w:t>
      </w:r>
      <w:r>
        <w:rPr>
          <w:rFonts w:eastAsia="Times New Roman"/>
          <w:szCs w:val="24"/>
        </w:rPr>
        <w:t xml:space="preserve"> συμφερόντων της χώρας και των πολιτών, αλλά από τους πολιτικούς </w:t>
      </w:r>
      <w:proofErr w:type="spellStart"/>
      <w:r>
        <w:rPr>
          <w:rFonts w:eastAsia="Times New Roman"/>
          <w:szCs w:val="24"/>
        </w:rPr>
        <w:t>τακτικισμούς</w:t>
      </w:r>
      <w:proofErr w:type="spellEnd"/>
      <w:r>
        <w:rPr>
          <w:rFonts w:eastAsia="Times New Roman"/>
          <w:szCs w:val="24"/>
        </w:rPr>
        <w:t xml:space="preserve"> και την ανάγκη πολιτικής επιβίωσης του κυρίου Τσίπρα. </w:t>
      </w:r>
    </w:p>
    <w:p w14:paraId="53B9BC37"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Φαίνεται από το γεγονός της δυνατότητας παροχής ψήφου στους Έλληνες του εξωτερικού, την οποία η Κυβέρνηση αποφεύγει επιμελώ</w:t>
      </w:r>
      <w:r>
        <w:rPr>
          <w:rFonts w:eastAsia="Times New Roman"/>
          <w:szCs w:val="24"/>
        </w:rPr>
        <w:t xml:space="preserve">ς ή θέτει εμπόδια και </w:t>
      </w:r>
      <w:proofErr w:type="spellStart"/>
      <w:r>
        <w:rPr>
          <w:rFonts w:eastAsia="Times New Roman"/>
          <w:szCs w:val="24"/>
        </w:rPr>
        <w:t>προαπαιτούμενα</w:t>
      </w:r>
      <w:proofErr w:type="spellEnd"/>
      <w:r>
        <w:rPr>
          <w:rFonts w:eastAsia="Times New Roman"/>
          <w:szCs w:val="24"/>
        </w:rPr>
        <w:t xml:space="preserve"> για να εμποδίσει τους Έλληνες του εξωτερικού να ασκήσουν το αναφαίρετο δικαίωμα τους.</w:t>
      </w:r>
    </w:p>
    <w:p w14:paraId="53B9BC38"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3B9BC39"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Ένα λεπτό, κύριε Πρόεδρε, και τελειώνω.</w:t>
      </w:r>
    </w:p>
    <w:p w14:paraId="53B9BC3A"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lastRenderedPageBreak/>
        <w:t>Η μόνη κα</w:t>
      </w:r>
      <w:r>
        <w:rPr>
          <w:rFonts w:eastAsia="Times New Roman"/>
          <w:szCs w:val="24"/>
        </w:rPr>
        <w:t>θαρή λύση είναι αυτή που περιλαμβάνεται στην τροπολογία της Νέας Δημοκρατίας και προβλέπει ότι οι Έλληνες του εξωτερικού, που είναι ήδη εγγεγραμμένοι στους εκλογικούς καταλόγους, θα μπορούν να ασκήσουν το εκλογικό τους δικαίωμα την ημέρα των εκλογών στα πρ</w:t>
      </w:r>
      <w:r>
        <w:rPr>
          <w:rFonts w:eastAsia="Times New Roman"/>
          <w:szCs w:val="24"/>
        </w:rPr>
        <w:t xml:space="preserve">οξενεία και στις πρεσβείες της </w:t>
      </w:r>
      <w:r>
        <w:rPr>
          <w:rFonts w:eastAsia="Times New Roman"/>
          <w:szCs w:val="24"/>
        </w:rPr>
        <w:t>Ελλάδας</w:t>
      </w:r>
      <w:r>
        <w:rPr>
          <w:rFonts w:eastAsia="Times New Roman"/>
          <w:szCs w:val="24"/>
        </w:rPr>
        <w:t xml:space="preserve">. Είναι μια πεντακάθαρη πρόταση που μπορεί να εφαρμοστεί άμεσα. </w:t>
      </w:r>
    </w:p>
    <w:p w14:paraId="53B9BC3B"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Η Κυβέρνηση, όμως, την αρνήθηκε και την αρνείται. Προβάλλει εμπόδια και προσκόμματα. Δίνει ιθαγένεια με συνοπτικές διαδικασίες σε μετανάστες και πρόσφυγε</w:t>
      </w:r>
      <w:r>
        <w:rPr>
          <w:rFonts w:eastAsia="Times New Roman"/>
          <w:szCs w:val="24"/>
        </w:rPr>
        <w:t>ς, αλλά αρνείται το δικαίωμα στους Έλληνες του εξωτερικού να ψηφίσουν.</w:t>
      </w:r>
    </w:p>
    <w:p w14:paraId="53B9BC3C" w14:textId="77777777" w:rsidR="00D9389E" w:rsidRDefault="0030006C">
      <w:pPr>
        <w:tabs>
          <w:tab w:val="left" w:pos="2940"/>
        </w:tabs>
        <w:spacing w:line="600" w:lineRule="auto"/>
        <w:ind w:firstLine="720"/>
        <w:contextualSpacing/>
        <w:jc w:val="both"/>
        <w:rPr>
          <w:rFonts w:eastAsia="Times New Roman"/>
          <w:szCs w:val="24"/>
        </w:rPr>
      </w:pPr>
      <w:r w:rsidRPr="00F8789F">
        <w:rPr>
          <w:rFonts w:eastAsia="Times New Roman"/>
          <w:b/>
          <w:szCs w:val="24"/>
        </w:rPr>
        <w:t xml:space="preserve">ΠΡΟΕΔΡΕΥΩΝ (Γεώργιος </w:t>
      </w:r>
      <w:proofErr w:type="spellStart"/>
      <w:r w:rsidRPr="00F8789F">
        <w:rPr>
          <w:rFonts w:eastAsia="Times New Roman"/>
          <w:b/>
          <w:szCs w:val="24"/>
        </w:rPr>
        <w:t>Λαμπρούλης</w:t>
      </w:r>
      <w:proofErr w:type="spellEnd"/>
      <w:r w:rsidRPr="00F8789F">
        <w:rPr>
          <w:rFonts w:eastAsia="Times New Roman"/>
          <w:b/>
          <w:szCs w:val="24"/>
        </w:rPr>
        <w:t>):</w:t>
      </w:r>
      <w:r>
        <w:rPr>
          <w:rFonts w:eastAsia="Times New Roman"/>
          <w:szCs w:val="24"/>
        </w:rPr>
        <w:t xml:space="preserve"> Τελειώνετε, κύριε </w:t>
      </w:r>
      <w:proofErr w:type="spellStart"/>
      <w:r>
        <w:rPr>
          <w:rFonts w:eastAsia="Times New Roman"/>
          <w:szCs w:val="24"/>
        </w:rPr>
        <w:t>Βεσυρόπουλε</w:t>
      </w:r>
      <w:proofErr w:type="spellEnd"/>
      <w:r>
        <w:rPr>
          <w:rFonts w:eastAsia="Times New Roman"/>
          <w:szCs w:val="24"/>
        </w:rPr>
        <w:t>.</w:t>
      </w:r>
    </w:p>
    <w:p w14:paraId="53B9BC3D" w14:textId="77777777" w:rsidR="00D9389E" w:rsidRDefault="0030006C">
      <w:pPr>
        <w:tabs>
          <w:tab w:val="left" w:pos="2940"/>
        </w:tabs>
        <w:spacing w:line="600" w:lineRule="auto"/>
        <w:ind w:firstLine="720"/>
        <w:contextualSpacing/>
        <w:jc w:val="both"/>
        <w:rPr>
          <w:rFonts w:eastAsia="Times New Roman"/>
          <w:szCs w:val="24"/>
        </w:rPr>
      </w:pPr>
      <w:r w:rsidRPr="000579DB">
        <w:rPr>
          <w:rFonts w:eastAsia="Times New Roman"/>
          <w:b/>
          <w:szCs w:val="24"/>
        </w:rPr>
        <w:t>ΑΠΟΣΤΟΛΟΣ ΒΕΣΥΡΟΠΟΥΛΟΣ:</w:t>
      </w:r>
      <w:r>
        <w:rPr>
          <w:rFonts w:eastAsia="Times New Roman"/>
          <w:szCs w:val="24"/>
        </w:rPr>
        <w:t xml:space="preserve"> Αυτή η Κυβέρνηση είναι επικίνδυνη. Κάθε μέρα που περνάει η παραμονή της στην εξουσία εγκυμονεί κ</w:t>
      </w:r>
      <w:r>
        <w:rPr>
          <w:rFonts w:eastAsia="Times New Roman"/>
          <w:szCs w:val="24"/>
        </w:rPr>
        <w:t>ινδύνους για τη χώρα και τους πολίτες. Ό μόνος δρόμος είναι η άμεση προσφυγή στον λαό για να τερματιστεί οριστικά αυτή η περίοδος φθοράς, παρακμής, αλλά και εθνικών παραχωρήσεων.</w:t>
      </w:r>
    </w:p>
    <w:p w14:paraId="53B9BC3E"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lastRenderedPageBreak/>
        <w:t>Σας ευχαριστώ.</w:t>
      </w:r>
    </w:p>
    <w:p w14:paraId="53B9BC3F" w14:textId="77777777" w:rsidR="00D9389E" w:rsidRDefault="0030006C">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3B9BC40" w14:textId="77777777" w:rsidR="00D9389E" w:rsidRDefault="0030006C">
      <w:pPr>
        <w:tabs>
          <w:tab w:val="left" w:pos="2940"/>
        </w:tabs>
        <w:spacing w:line="600" w:lineRule="auto"/>
        <w:ind w:firstLine="720"/>
        <w:contextualSpacing/>
        <w:jc w:val="both"/>
        <w:rPr>
          <w:rFonts w:eastAsia="Times New Roman"/>
          <w:szCs w:val="24"/>
        </w:rPr>
      </w:pPr>
      <w:r w:rsidRPr="000579DB">
        <w:rPr>
          <w:rFonts w:eastAsia="Times New Roman"/>
          <w:b/>
          <w:szCs w:val="24"/>
        </w:rPr>
        <w:t>ΜΑΥΡΟΥΔΗ</w:t>
      </w:r>
      <w:r w:rsidRPr="000579DB">
        <w:rPr>
          <w:rFonts w:eastAsia="Times New Roman"/>
          <w:b/>
          <w:szCs w:val="24"/>
        </w:rPr>
        <w:t>Σ ΒΟΡΙΔΗΣ:</w:t>
      </w:r>
      <w:r>
        <w:rPr>
          <w:rFonts w:eastAsia="Times New Roman"/>
          <w:szCs w:val="24"/>
        </w:rPr>
        <w:t xml:space="preserve"> Παρακαλώ, κύριε Πρόεδρε, θα μπορούσα να έχω τον λόγο για μια παρέμβαση τριών δευτερολέπτων;</w:t>
      </w:r>
    </w:p>
    <w:p w14:paraId="53B9BC41" w14:textId="77777777" w:rsidR="00D9389E" w:rsidRDefault="0030006C">
      <w:pPr>
        <w:tabs>
          <w:tab w:val="left" w:pos="2940"/>
        </w:tabs>
        <w:spacing w:line="600" w:lineRule="auto"/>
        <w:ind w:firstLine="720"/>
        <w:contextualSpacing/>
        <w:jc w:val="both"/>
        <w:rPr>
          <w:rFonts w:eastAsia="Times New Roman"/>
          <w:szCs w:val="24"/>
        </w:rPr>
      </w:pPr>
      <w:r w:rsidRPr="00F90468">
        <w:rPr>
          <w:rFonts w:eastAsia="Times New Roman"/>
          <w:b/>
          <w:szCs w:val="24"/>
        </w:rPr>
        <w:t xml:space="preserve">ΠΡΟΕΔΡΕΥΩΝ (Γεώργιος </w:t>
      </w:r>
      <w:proofErr w:type="spellStart"/>
      <w:r w:rsidRPr="00F90468">
        <w:rPr>
          <w:rFonts w:eastAsia="Times New Roman"/>
          <w:b/>
          <w:szCs w:val="24"/>
        </w:rPr>
        <w:t>Λαμπρούλης</w:t>
      </w:r>
      <w:proofErr w:type="spellEnd"/>
      <w:r w:rsidRPr="00F90468">
        <w:rPr>
          <w:rFonts w:eastAsia="Times New Roman"/>
          <w:b/>
          <w:szCs w:val="24"/>
        </w:rPr>
        <w:t>):</w:t>
      </w:r>
      <w:r>
        <w:rPr>
          <w:rFonts w:eastAsia="Times New Roman"/>
          <w:szCs w:val="24"/>
        </w:rPr>
        <w:t xml:space="preserve"> Ορίστε, κύριε Βορίδη, έχετε τον λόγο.</w:t>
      </w:r>
    </w:p>
    <w:p w14:paraId="53B9BC42"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Θέλω να παρακαλέσω την Κυβέρνηση, αλλά και το Προεδρείο, για τ</w:t>
      </w:r>
      <w:r>
        <w:rPr>
          <w:rFonts w:eastAsia="Times New Roman"/>
          <w:szCs w:val="24"/>
        </w:rPr>
        <w:t xml:space="preserve">ο θέμα των τροπολογιών. </w:t>
      </w:r>
    </w:p>
    <w:p w14:paraId="53B9BC43"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Μετράω τροπολογίες, κύριε Πρόεδρε. Έχουμε φτάσει αυτήν τη στιγμή στις είκοσι τέσσερις, εκ των οποίων οι εννέα υπουργικές. Εντάξει. Στοπ. Όχι άλλο! Και το λέω και στους Βουλευτές του ΣΥΡΙΖΑ. Από τις είκοσι τέσσερις οι περισσότερες ε</w:t>
      </w:r>
      <w:r>
        <w:rPr>
          <w:rFonts w:eastAsia="Times New Roman"/>
          <w:szCs w:val="24"/>
        </w:rPr>
        <w:t>ίναι βουλευτικές. Δηλαδή, είναι εννιά υπουργικές και ό,τι απομένει, οι δεκατρείς, είναι βουλευτικές του ΣΥΡΙΖΑ. Δεν γίνεται αυτό! Σταματάμε. Έχει και αύριο, έχει και την επόμενη εβδομάδα νομοθετικό έργο. Το Θερινό Τμήμα είναι κανονικό Τμήμα. Νομοθετεί το Θ</w:t>
      </w:r>
      <w:r>
        <w:rPr>
          <w:rFonts w:eastAsia="Times New Roman"/>
          <w:szCs w:val="24"/>
        </w:rPr>
        <w:t xml:space="preserve">ερινό Τμήμα. Ηρεμία! </w:t>
      </w:r>
    </w:p>
    <w:p w14:paraId="53B9BC44"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lastRenderedPageBreak/>
        <w:t>Δεν γίνεται αυτό το πράγμα, κύριε Πρόεδρε. Παράκληση και στην Κυβέρνηση και στο Προεδρείο.</w:t>
      </w:r>
    </w:p>
    <w:p w14:paraId="53B9BC45" w14:textId="77777777" w:rsidR="00D9389E" w:rsidRDefault="0030006C">
      <w:pPr>
        <w:tabs>
          <w:tab w:val="left" w:pos="2940"/>
        </w:tabs>
        <w:spacing w:line="600" w:lineRule="auto"/>
        <w:ind w:firstLine="720"/>
        <w:contextualSpacing/>
        <w:jc w:val="both"/>
        <w:rPr>
          <w:rFonts w:eastAsia="Times New Roman"/>
          <w:szCs w:val="24"/>
        </w:rPr>
      </w:pPr>
      <w:r w:rsidRPr="00914FF8">
        <w:rPr>
          <w:rFonts w:eastAsia="Times New Roman"/>
          <w:b/>
          <w:szCs w:val="24"/>
        </w:rPr>
        <w:t xml:space="preserve">ΠΡΟΕΔΡΕΥΩΝ (Γεώργιος </w:t>
      </w:r>
      <w:proofErr w:type="spellStart"/>
      <w:r w:rsidRPr="00914FF8">
        <w:rPr>
          <w:rFonts w:eastAsia="Times New Roman"/>
          <w:b/>
          <w:szCs w:val="24"/>
        </w:rPr>
        <w:t>Λαμπρούλης</w:t>
      </w:r>
      <w:proofErr w:type="spellEnd"/>
      <w:r w:rsidRPr="00914FF8">
        <w:rPr>
          <w:rFonts w:eastAsia="Times New Roman"/>
          <w:b/>
          <w:szCs w:val="24"/>
        </w:rPr>
        <w:t>):</w:t>
      </w:r>
      <w:r>
        <w:rPr>
          <w:rFonts w:eastAsia="Times New Roman"/>
          <w:szCs w:val="24"/>
        </w:rPr>
        <w:t xml:space="preserve"> Καλώς.</w:t>
      </w:r>
    </w:p>
    <w:p w14:paraId="53B9BC46"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Κεγκέρογλου</w:t>
      </w:r>
      <w:proofErr w:type="spellEnd"/>
      <w:r>
        <w:rPr>
          <w:rFonts w:eastAsia="Times New Roman"/>
          <w:szCs w:val="24"/>
        </w:rPr>
        <w:t xml:space="preserve"> από τη Δημοκρατική Συμπαράταξη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53B9BC47" w14:textId="77777777" w:rsidR="00D9389E" w:rsidRDefault="0030006C">
      <w:pPr>
        <w:tabs>
          <w:tab w:val="left" w:pos="2940"/>
        </w:tabs>
        <w:spacing w:line="600" w:lineRule="auto"/>
        <w:ind w:firstLine="720"/>
        <w:contextualSpacing/>
        <w:jc w:val="both"/>
        <w:rPr>
          <w:rFonts w:eastAsia="Times New Roman"/>
          <w:szCs w:val="24"/>
        </w:rPr>
      </w:pPr>
      <w:r w:rsidRPr="00914FF8">
        <w:rPr>
          <w:rFonts w:eastAsia="Times New Roman"/>
          <w:b/>
          <w:szCs w:val="24"/>
        </w:rPr>
        <w:t xml:space="preserve">ΒΑΣΙΛΕΙΟΣ ΚΕΓΚΕΡΟΓΛΟΥ: </w:t>
      </w:r>
      <w:r>
        <w:rPr>
          <w:rFonts w:eastAsia="Times New Roman"/>
          <w:szCs w:val="24"/>
        </w:rPr>
        <w:t>Κυ</w:t>
      </w:r>
      <w:r>
        <w:rPr>
          <w:rFonts w:eastAsia="Times New Roman"/>
          <w:szCs w:val="24"/>
        </w:rPr>
        <w:t xml:space="preserve">ρίες και κύριοι συνάδελφοι, αξίζει μια ιστορική αναδρομή για όλες τις μεγάλες τομές και μεταρρυθμίσεις στην </w:t>
      </w:r>
      <w:r>
        <w:rPr>
          <w:rFonts w:eastAsia="Times New Roman"/>
          <w:szCs w:val="24"/>
        </w:rPr>
        <w:t>α</w:t>
      </w:r>
      <w:r>
        <w:rPr>
          <w:rFonts w:eastAsia="Times New Roman"/>
          <w:szCs w:val="24"/>
        </w:rPr>
        <w:t xml:space="preserve">υτοδιοίκηση, τις οποίες οραματίστηκε, εμπνεύστηκε και μετουσίωσε σε πολική πράξη το ΠΑΣΟΚ και η δημοκρατική προοδευτική παράταξη. </w:t>
      </w:r>
    </w:p>
    <w:p w14:paraId="53B9BC48"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Μαζί με τα δεκάδ</w:t>
      </w:r>
      <w:r>
        <w:rPr>
          <w:rFonts w:eastAsia="Times New Roman"/>
          <w:szCs w:val="24"/>
        </w:rPr>
        <w:t xml:space="preserve">ες χιλιάδες πρωτοπόρα στελέχη, προοδευτικούς ανθρώπους, μαζί με τους πολίτες που πίστευαν στη δύναμη των τοπικών κοινωνιών, δημιουργήσαμε ένα μεγάλο </w:t>
      </w:r>
      <w:proofErr w:type="spellStart"/>
      <w:r>
        <w:rPr>
          <w:rFonts w:eastAsia="Times New Roman"/>
          <w:szCs w:val="24"/>
        </w:rPr>
        <w:t>αυτοδιοικητικό</w:t>
      </w:r>
      <w:proofErr w:type="spellEnd"/>
      <w:r>
        <w:rPr>
          <w:rFonts w:eastAsia="Times New Roman"/>
          <w:szCs w:val="24"/>
        </w:rPr>
        <w:t xml:space="preserve"> ρεύμα. Από τις έξι χιλιάδες κοινότητες της έκδοσης πιστοποιητικών και τα γνωμοδοτικά νομαρχι</w:t>
      </w:r>
      <w:r>
        <w:rPr>
          <w:rFonts w:eastAsia="Times New Roman"/>
          <w:szCs w:val="24"/>
        </w:rPr>
        <w:t xml:space="preserve">ακά συμβούλια μέχρι το 1981, το ΠΑΣΟΚ δημιούργησε και οργάνωσε ένα ισχυρό σύστημα αυτοδιοίκησης με συνενώσεις δήμων και με δημιουργία αναπτυξιακών συνδέσμων, με τον δημοκρατικό προγραμματισμό, την καθιέρωση κεντρικών αυτοτελών πόρων, την ίδρυση </w:t>
      </w:r>
      <w:r>
        <w:rPr>
          <w:rFonts w:eastAsia="Times New Roman"/>
          <w:szCs w:val="24"/>
        </w:rPr>
        <w:lastRenderedPageBreak/>
        <w:t>της νομαρχι</w:t>
      </w:r>
      <w:r>
        <w:rPr>
          <w:rFonts w:eastAsia="Times New Roman"/>
          <w:szCs w:val="24"/>
        </w:rPr>
        <w:t>ακής αυτοδιοίκησης, το πρόγραμμα «ΚΑΠΟΔΙΣΤΡΙΑΣ» το 1997 και το πρόγραμμα «ΚΑΛΛΙΚΡΑΤΗΣ» το 2010.</w:t>
      </w:r>
    </w:p>
    <w:p w14:paraId="53B9BC49"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Οι τριακόσιοι είκοσι πέντε δήμοι και οι δεκατρείς περιφέρειες από το 2011 έχουν θεσμικά τον πρώτο ρόλο στις τοπικές υποθέσεις για την περιφερειακή ανάπτυξη με τ</w:t>
      </w:r>
      <w:r>
        <w:rPr>
          <w:rFonts w:eastAsia="Times New Roman"/>
          <w:szCs w:val="24"/>
        </w:rPr>
        <w:t>α περιφερειακά προγράμματα και τον αναπτυξιακό νόμο.</w:t>
      </w:r>
    </w:p>
    <w:p w14:paraId="53B9BC4A"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α</w:t>
      </w:r>
      <w:r>
        <w:rPr>
          <w:rFonts w:eastAsia="Times New Roman"/>
          <w:szCs w:val="24"/>
        </w:rPr>
        <w:t>υτοδιοίκηση άντεξε το τεστ την περίοδο της κρίσης και απέδειξε ότι έχει στέρεες βάσεις, ότι μπορεί να δώσει λύσεις εκεί που αδυνατεί το κράτος. Στήριξε τους πολίτες και ιδιαίτερα τους αδύναμους.</w:t>
      </w:r>
    </w:p>
    <w:p w14:paraId="53B9BC4B"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Εμείς την εμπιστευθήκαμε και της δώσαμε καθοριστικό ρόλο με το </w:t>
      </w:r>
      <w:r>
        <w:rPr>
          <w:rFonts w:eastAsia="Times New Roman"/>
          <w:szCs w:val="24"/>
        </w:rPr>
        <w:t>ε</w:t>
      </w:r>
      <w:r>
        <w:rPr>
          <w:rFonts w:eastAsia="Times New Roman"/>
          <w:szCs w:val="24"/>
        </w:rPr>
        <w:t xml:space="preserve">γγυημένο </w:t>
      </w:r>
      <w:r>
        <w:rPr>
          <w:rFonts w:eastAsia="Times New Roman"/>
          <w:szCs w:val="24"/>
        </w:rPr>
        <w:t>κ</w:t>
      </w:r>
      <w:r>
        <w:rPr>
          <w:rFonts w:eastAsia="Times New Roman"/>
          <w:szCs w:val="24"/>
        </w:rPr>
        <w:t xml:space="preserve">οινωνικό </w:t>
      </w:r>
      <w:r>
        <w:rPr>
          <w:rFonts w:eastAsia="Times New Roman"/>
          <w:szCs w:val="24"/>
        </w:rPr>
        <w:t>ε</w:t>
      </w:r>
      <w:r>
        <w:rPr>
          <w:rFonts w:eastAsia="Times New Roman"/>
          <w:szCs w:val="24"/>
        </w:rPr>
        <w:t xml:space="preserve">ισόδημα, το Ταμείο Ευρωπαϊκής Βοήθειας για τους αδύναμους, το πρόγραμμα «ΣΤΕΓΑΣΗ ΚΑΙ ΕΠΑΝΕΝΤΑΞΗ». </w:t>
      </w:r>
    </w:p>
    <w:p w14:paraId="53B9BC4C"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Η Κυβέρνηση ΣΥΡΙΖΑ, δυστυχώς, αφαίρεσε αρμοδιότητες και, μάλιστα, στην κο</w:t>
      </w:r>
      <w:r>
        <w:rPr>
          <w:rFonts w:eastAsia="Times New Roman"/>
          <w:szCs w:val="24"/>
        </w:rPr>
        <w:t xml:space="preserve">ινωνική πολιτική, εκεί, δηλαδή, που απέδειξε ότι μπορεί η </w:t>
      </w:r>
      <w:r>
        <w:rPr>
          <w:rFonts w:eastAsia="Times New Roman"/>
          <w:szCs w:val="24"/>
        </w:rPr>
        <w:t>α</w:t>
      </w:r>
      <w:r>
        <w:rPr>
          <w:rFonts w:eastAsia="Times New Roman"/>
          <w:szCs w:val="24"/>
        </w:rPr>
        <w:t>υτοδιοίκηση. Πήρε τους πόρους, κάνοντας κάτι αντίστροφο απ’ ό,τι συνέβαινε μέχρι τότε που μπορεί να δί</w:t>
      </w:r>
      <w:r>
        <w:rPr>
          <w:rFonts w:eastAsia="Times New Roman"/>
          <w:szCs w:val="24"/>
        </w:rPr>
        <w:lastRenderedPageBreak/>
        <w:t xml:space="preserve">νονταν αρμοδιότητες χωρίς τους πόρους. Τώρα πήρε την αρμοδιότητα και πήρε και τους πόρους της </w:t>
      </w:r>
      <w:r>
        <w:rPr>
          <w:rFonts w:eastAsia="Times New Roman"/>
          <w:szCs w:val="24"/>
        </w:rPr>
        <w:t>α</w:t>
      </w:r>
      <w:r>
        <w:rPr>
          <w:rFonts w:eastAsia="Times New Roman"/>
          <w:szCs w:val="24"/>
        </w:rPr>
        <w:t>υτοδιοίκησης, προκειμένου να τα μοιράζει το κεντρικό κράτος.</w:t>
      </w:r>
    </w:p>
    <w:p w14:paraId="53B9BC4D"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Βέβαια</w:t>
      </w:r>
      <w:r w:rsidRPr="009E4FAA">
        <w:rPr>
          <w:rFonts w:eastAsia="Times New Roman"/>
          <w:color w:val="000000"/>
          <w:szCs w:val="24"/>
          <w:shd w:val="clear" w:color="auto" w:fill="FFFFFF"/>
        </w:rPr>
        <w:t>,</w:t>
      </w:r>
      <w:r>
        <w:rPr>
          <w:rFonts w:eastAsia="Times New Roman"/>
          <w:color w:val="000000"/>
          <w:szCs w:val="24"/>
          <w:shd w:val="clear" w:color="auto" w:fill="FFFFFF"/>
        </w:rPr>
        <w:t xml:space="preserve"> έχουμε και φαινόμενα επιχορηγήσεων</w:t>
      </w:r>
      <w:r>
        <w:rPr>
          <w:rFonts w:eastAsia="Times New Roman"/>
          <w:color w:val="000000"/>
          <w:szCs w:val="24"/>
          <w:shd w:val="clear" w:color="auto" w:fill="FFFFFF"/>
        </w:rPr>
        <w:t>,</w:t>
      </w:r>
      <w:r>
        <w:rPr>
          <w:rFonts w:eastAsia="Times New Roman"/>
          <w:color w:val="000000"/>
          <w:szCs w:val="24"/>
          <w:shd w:val="clear" w:color="auto" w:fill="FFFFFF"/>
        </w:rPr>
        <w:t xml:space="preserve"> που επανήλθαν στο «κατόπιν ενεργειών». Αυτό αφορά ακόμα και ευρωπαϊκά προγράμματα και κονδύλια που προβλέπεται να κατανέμονται με θεσμικό τρόπο. </w:t>
      </w:r>
    </w:p>
    <w:p w14:paraId="53B9BC4E"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Μετά </w:t>
      </w:r>
      <w:r>
        <w:rPr>
          <w:rFonts w:eastAsia="Times New Roman"/>
          <w:color w:val="000000"/>
          <w:szCs w:val="24"/>
          <w:shd w:val="clear" w:color="auto" w:fill="FFFFFF"/>
        </w:rPr>
        <w:t>από οκτώ χρόνια εφαρμογής του «</w:t>
      </w:r>
      <w:r>
        <w:rPr>
          <w:rFonts w:eastAsia="Times New Roman"/>
          <w:color w:val="000000"/>
          <w:szCs w:val="24"/>
          <w:shd w:val="clear" w:color="auto" w:fill="FFFFFF"/>
        </w:rPr>
        <w:t>ΚΑΛΛΙΚΡΑΤΗ</w:t>
      </w:r>
      <w:r>
        <w:rPr>
          <w:rFonts w:eastAsia="Times New Roman"/>
          <w:color w:val="000000"/>
          <w:szCs w:val="24"/>
          <w:shd w:val="clear" w:color="auto" w:fill="FFFFFF"/>
        </w:rPr>
        <w:t>» ασφαλώς</w:t>
      </w:r>
      <w:r w:rsidRPr="008575B6">
        <w:rPr>
          <w:rFonts w:eastAsia="Times New Roman"/>
          <w:color w:val="000000"/>
          <w:szCs w:val="24"/>
          <w:shd w:val="clear" w:color="auto" w:fill="FFFFFF"/>
        </w:rPr>
        <w:t xml:space="preserve"> </w:t>
      </w:r>
      <w:r>
        <w:rPr>
          <w:rFonts w:eastAsia="Times New Roman"/>
          <w:color w:val="000000"/>
          <w:szCs w:val="24"/>
          <w:shd w:val="clear" w:color="auto" w:fill="FFFFFF"/>
        </w:rPr>
        <w:t>και έπρεπε -και εμείς το κάνουμε από την πλευρά μας- να γίνει μια ψύχραιμη και ολοκληρωμένη αξιολόγηση</w:t>
      </w:r>
      <w:r w:rsidRPr="009E4FAA">
        <w:rPr>
          <w:rFonts w:eastAsia="Times New Roman"/>
          <w:color w:val="000000"/>
          <w:szCs w:val="24"/>
          <w:shd w:val="clear" w:color="auto" w:fill="FFFFFF"/>
        </w:rPr>
        <w:t>,</w:t>
      </w:r>
      <w:r>
        <w:rPr>
          <w:rFonts w:eastAsia="Times New Roman"/>
          <w:color w:val="000000"/>
          <w:szCs w:val="24"/>
          <w:shd w:val="clear" w:color="auto" w:fill="FFFFFF"/>
        </w:rPr>
        <w:t xml:space="preserve"> προκειμένου να γίνουν αλλαγές, τομές, βελτιώσεις, που θα προάγουν τον θεσμό και θα δώσουν μια νέα προ</w:t>
      </w:r>
      <w:r>
        <w:rPr>
          <w:rFonts w:eastAsia="Times New Roman"/>
          <w:color w:val="000000"/>
          <w:szCs w:val="24"/>
          <w:shd w:val="clear" w:color="auto" w:fill="FFFFFF"/>
        </w:rPr>
        <w:t>οπτική για τα επόμενα δεκαπέντε, είκοσι χρόνια. Πρέπει να ενισχύσουμε τη διαφάνεια και την αποτελεσματικότητα του θεσμού, να αυξήσουμε την εμπιστοσύνη των δημοτών και των πολιτών γενικότερα, γιατί η νέα πορεία της αυτοδιοίκησης δεν μπορεί να είναι άσχετη α</w:t>
      </w:r>
      <w:r>
        <w:rPr>
          <w:rFonts w:eastAsia="Times New Roman"/>
          <w:color w:val="000000"/>
          <w:szCs w:val="24"/>
          <w:shd w:val="clear" w:color="auto" w:fill="FFFFFF"/>
        </w:rPr>
        <w:t xml:space="preserve">πό την πορεία της χώρας. </w:t>
      </w:r>
    </w:p>
    <w:p w14:paraId="53B9BC4F"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Εμείς ως Κίνημα Αλλαγής αγκαλιάζουμε όλες τις κοινωνικές δυνάμεις της εργασίας, της δημιουργίας, των πρωτοβουλιών, όλους τους αδύναμους, αυτούς που βιώνουν την αδικία και τις ανισότητες και φιλοδοξούμε να συμπορευτούμε με τη μεγάλ</w:t>
      </w:r>
      <w:r>
        <w:rPr>
          <w:rFonts w:eastAsia="Times New Roman"/>
          <w:color w:val="000000"/>
          <w:szCs w:val="24"/>
          <w:shd w:val="clear" w:color="auto" w:fill="FFFFFF"/>
        </w:rPr>
        <w:t>η πλειοψηφία των πολιτών, με το σχέδιο «</w:t>
      </w:r>
      <w:r>
        <w:rPr>
          <w:rFonts w:eastAsia="Times New Roman"/>
          <w:color w:val="000000"/>
          <w:szCs w:val="24"/>
          <w:shd w:val="clear" w:color="auto" w:fill="FFFFFF"/>
        </w:rPr>
        <w:t>ΕΛΛΑΔΑ</w:t>
      </w:r>
      <w:r>
        <w:rPr>
          <w:rFonts w:eastAsia="Times New Roman"/>
          <w:color w:val="000000"/>
          <w:szCs w:val="24"/>
          <w:shd w:val="clear" w:color="auto" w:fill="FFFFFF"/>
        </w:rPr>
        <w:t>» για τη βιώσιμη ανάπτυξη, για την ευημερία της κοινωνίας, να αξιοποιήσουμε την ιστορία μας, τον πολιτισμό μας, τις παραδόσεις, τις επιστήμες, την τεχνολογία, το φυσικό περιβάλλον, τις χιλιάδες υποδομές που έχο</w:t>
      </w:r>
      <w:r>
        <w:rPr>
          <w:rFonts w:eastAsia="Times New Roman"/>
          <w:color w:val="000000"/>
          <w:szCs w:val="24"/>
          <w:shd w:val="clear" w:color="auto" w:fill="FFFFFF"/>
        </w:rPr>
        <w:t>υν δημιουργηθεί σε όλη τη χώρα, τα παραδοσιακά μας προϊόντα, την ελληνική διατροφή, τον τουρισμό και κυρίως το ανθρώπινο δυναμικό, τη δύναμή μας, που μπορούν στο πλαίσιο του τοπικού και περιφερειακού σχεδιασμού να διαμορφώσουν την αναπτυξιακή ταυτότητα της</w:t>
      </w:r>
      <w:r>
        <w:rPr>
          <w:rFonts w:eastAsia="Times New Roman"/>
          <w:color w:val="000000"/>
          <w:szCs w:val="24"/>
          <w:shd w:val="clear" w:color="auto" w:fill="FFFFFF"/>
        </w:rPr>
        <w:t xml:space="preserve"> ελληνικής περιφέρειας, τη νέα αναπτυξιακή ταυτότητα της Ελλάδας. Αυτό είναι το δικό μας πλαίσιο. Αυτή είναι η δική μας επιδίωξη σε αντιδιαστολή με τις κυβερνητικές μεθοδεύσεις για κατακερματισμό και διάλυση της αυτοδιοίκησης.</w:t>
      </w:r>
    </w:p>
    <w:p w14:paraId="53B9BC50"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κυβερνητική σκοπιμότητα, πο</w:t>
      </w:r>
      <w:r>
        <w:rPr>
          <w:rFonts w:eastAsia="Times New Roman"/>
          <w:color w:val="000000"/>
          <w:szCs w:val="24"/>
          <w:shd w:val="clear" w:color="auto" w:fill="FFFFFF"/>
        </w:rPr>
        <w:t xml:space="preserve">υ εντάσσει το νομοσχέδιο στην </w:t>
      </w:r>
      <w:proofErr w:type="spellStart"/>
      <w:r>
        <w:rPr>
          <w:rFonts w:eastAsia="Times New Roman"/>
          <w:color w:val="000000"/>
          <w:szCs w:val="24"/>
          <w:shd w:val="clear" w:color="auto" w:fill="FFFFFF"/>
        </w:rPr>
        <w:t>εκλογικίστικη</w:t>
      </w:r>
      <w:proofErr w:type="spellEnd"/>
      <w:r>
        <w:rPr>
          <w:rFonts w:eastAsia="Times New Roman"/>
          <w:color w:val="000000"/>
          <w:szCs w:val="24"/>
          <w:shd w:val="clear" w:color="auto" w:fill="FFFFFF"/>
        </w:rPr>
        <w:t xml:space="preserve"> τακτική της, καταδικάζει την αυτοδιοίκηση σε </w:t>
      </w:r>
      <w:r>
        <w:rPr>
          <w:rFonts w:eastAsia="Times New Roman"/>
          <w:color w:val="000000"/>
          <w:szCs w:val="24"/>
          <w:shd w:val="clear" w:color="auto" w:fill="FFFFFF"/>
        </w:rPr>
        <w:lastRenderedPageBreak/>
        <w:t xml:space="preserve">οπισθοδρόμηση και αναποτελεσματικότητα. Ο Υπουργός από αυτό εδώ το Βήμα προσπάθησε να επιχειρηματολογήσει με τα αντίθετα ακριβώς επιχειρήματα από αυτά που έλεγε μέχρι </w:t>
      </w:r>
      <w:r>
        <w:rPr>
          <w:rFonts w:eastAsia="Times New Roman"/>
          <w:color w:val="000000"/>
          <w:szCs w:val="24"/>
          <w:shd w:val="clear" w:color="auto" w:fill="FFFFFF"/>
        </w:rPr>
        <w:t xml:space="preserve">χθες για το πότε πρέπει να γίνουν οι εκλογές. Ήταν μια αξιολύπητη προσπάθεια. </w:t>
      </w:r>
    </w:p>
    <w:p w14:paraId="53B9BC51"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Κύριε Υπουργέ, με ένα δόλιο σύστημα καθιστάτε τους δημάρχους που θα έχουν την πλειοψηφία του λαού ομήρους </w:t>
      </w:r>
      <w:proofErr w:type="spellStart"/>
      <w:r>
        <w:rPr>
          <w:rFonts w:eastAsia="Times New Roman"/>
          <w:color w:val="000000"/>
          <w:szCs w:val="24"/>
          <w:shd w:val="clear" w:color="auto" w:fill="FFFFFF"/>
        </w:rPr>
        <w:t>μειοψηφιών</w:t>
      </w:r>
      <w:proofErr w:type="spellEnd"/>
      <w:r>
        <w:rPr>
          <w:rFonts w:eastAsia="Times New Roman"/>
          <w:color w:val="000000"/>
          <w:szCs w:val="24"/>
          <w:shd w:val="clear" w:color="auto" w:fill="FFFFFF"/>
        </w:rPr>
        <w:t>. Αυτό προφανώς δεν είναι απλή αναλογική. Δύσκολα τα δημοτικά</w:t>
      </w:r>
      <w:r>
        <w:rPr>
          <w:rFonts w:eastAsia="Times New Roman"/>
          <w:color w:val="000000"/>
          <w:szCs w:val="24"/>
          <w:shd w:val="clear" w:color="auto" w:fill="FFFFFF"/>
        </w:rPr>
        <w:t xml:space="preserve"> συμβούλια θα λαμβάνουν αποφάσεις, τα προβλήματα θα συσσωρεύονται, θα διαιωνίζονται και οι πολίτες θα αναμένουν λύσεις που δεν μπορούν να δοθούν. Αυτό νομίζω ότι θα ανατραπεί από την πραγματικότητα. </w:t>
      </w:r>
    </w:p>
    <w:p w14:paraId="53B9BC52"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(Στο σημείο αυτό κτυπάει το κουδούνι λήξεως του χρόνου ο</w:t>
      </w:r>
      <w:r>
        <w:rPr>
          <w:rFonts w:eastAsia="Times New Roman"/>
          <w:color w:val="000000"/>
          <w:szCs w:val="24"/>
          <w:shd w:val="clear" w:color="auto" w:fill="FFFFFF"/>
        </w:rPr>
        <w:t>μιλίας του κυρίου Βουλευτού)</w:t>
      </w:r>
    </w:p>
    <w:p w14:paraId="53B9BC53"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Ολοκληρώνω, κύριε Πρόεδρε.</w:t>
      </w:r>
    </w:p>
    <w:p w14:paraId="53B9BC54"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Η ουσία είναι ότι μπροστά σε αυτές τις ρυθμίσεις εμείς στις ερχόμενες εκλογές σε δήμους και περιφέρειες θα συλλειτουργήσουμε με τις τοπικές κοινωνίες και τις περιφερειακές δυνάμεις, θα στηρίξουμε τον </w:t>
      </w:r>
      <w:r>
        <w:rPr>
          <w:rFonts w:eastAsia="Times New Roman"/>
          <w:color w:val="000000"/>
          <w:szCs w:val="24"/>
          <w:shd w:val="clear" w:color="auto" w:fill="FFFFFF"/>
        </w:rPr>
        <w:t xml:space="preserve">ενισχυμένο ρόλο της αυτοδιοίκησης </w:t>
      </w:r>
      <w:r>
        <w:rPr>
          <w:rFonts w:eastAsia="Times New Roman"/>
          <w:color w:val="000000"/>
          <w:szCs w:val="24"/>
          <w:shd w:val="clear" w:color="auto" w:fill="FFFFFF"/>
        </w:rPr>
        <w:lastRenderedPageBreak/>
        <w:t>για την ανασυγκρότηση της χώρας με περιφέρειες που μπορούν να αξιοποιήσουν τα στρατηγικά πλεονεκτήματα και να αλλάξουν το παραγωγικό – αναπτυξιακό μοντέλο και με δήμους που μπορούν να κινητοποιήσουν τις παραγωγικές δυνάμει</w:t>
      </w:r>
      <w:r>
        <w:rPr>
          <w:rFonts w:eastAsia="Times New Roman"/>
          <w:color w:val="000000"/>
          <w:szCs w:val="24"/>
          <w:shd w:val="clear" w:color="auto" w:fill="FFFFFF"/>
        </w:rPr>
        <w:t xml:space="preserve">ς και να ασκήσουν βιώσιμη κοινωνική πολιτική. </w:t>
      </w:r>
    </w:p>
    <w:p w14:paraId="53B9BC55"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Να είστε σίγουροι ότι αυτή η υπεύθυνη και προοδευτική πρόταση ούτως ή άλλως θα έρθει ως ανάγκη για τη νέα αυτοδιοίκηση που έχει ανάγκη η χώρα.</w:t>
      </w:r>
    </w:p>
    <w:p w14:paraId="53B9BC56"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Ευχαριστώ.</w:t>
      </w:r>
    </w:p>
    <w:p w14:paraId="53B9BC57"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Δημοκρατικής Συμπαρ</w:t>
      </w:r>
      <w:r>
        <w:rPr>
          <w:rFonts w:eastAsia="Times New Roman"/>
          <w:color w:val="000000"/>
          <w:szCs w:val="24"/>
          <w:shd w:val="clear" w:color="auto" w:fill="FFFFFF"/>
        </w:rPr>
        <w:t>άταξης ΠΑΣΟΚ – ΔΗΜΑΡ)</w:t>
      </w:r>
    </w:p>
    <w:p w14:paraId="53B9BC58" w14:textId="77777777" w:rsidR="00D9389E" w:rsidRDefault="0030006C">
      <w:pPr>
        <w:spacing w:line="600" w:lineRule="auto"/>
        <w:ind w:firstLine="720"/>
        <w:contextualSpacing/>
        <w:jc w:val="both"/>
        <w:rPr>
          <w:rFonts w:eastAsia="Times New Roman"/>
          <w:color w:val="000000"/>
          <w:szCs w:val="24"/>
          <w:shd w:val="clear" w:color="auto" w:fill="FFFFFF"/>
        </w:rPr>
      </w:pPr>
      <w:r w:rsidRPr="00BB7FF5">
        <w:rPr>
          <w:rFonts w:eastAsia="Times New Roman"/>
          <w:b/>
          <w:color w:val="000000"/>
          <w:szCs w:val="24"/>
          <w:shd w:val="clear" w:color="auto" w:fill="FFFFFF"/>
        </w:rPr>
        <w:t xml:space="preserve">ΠΡΟΕΔΡΕΥΩΝ (Γεώργιος </w:t>
      </w:r>
      <w:proofErr w:type="spellStart"/>
      <w:r w:rsidRPr="00BB7FF5">
        <w:rPr>
          <w:rFonts w:eastAsia="Times New Roman"/>
          <w:b/>
          <w:color w:val="000000"/>
          <w:szCs w:val="24"/>
          <w:shd w:val="clear" w:color="auto" w:fill="FFFFFF"/>
        </w:rPr>
        <w:t>Λαμπρούλης</w:t>
      </w:r>
      <w:proofErr w:type="spellEnd"/>
      <w:r w:rsidRPr="00BB7FF5">
        <w:rPr>
          <w:rFonts w:eastAsia="Times New Roman"/>
          <w:b/>
          <w:color w:val="000000"/>
          <w:szCs w:val="24"/>
          <w:shd w:val="clear" w:color="auto" w:fill="FFFFFF"/>
        </w:rPr>
        <w:t>):</w:t>
      </w:r>
      <w:r>
        <w:rPr>
          <w:rFonts w:eastAsia="Times New Roman"/>
          <w:b/>
          <w:color w:val="000000"/>
          <w:szCs w:val="24"/>
          <w:shd w:val="clear" w:color="auto" w:fill="FFFFFF"/>
        </w:rPr>
        <w:t xml:space="preserve"> </w:t>
      </w:r>
      <w:r>
        <w:rPr>
          <w:rFonts w:eastAsia="Times New Roman"/>
          <w:color w:val="000000"/>
          <w:szCs w:val="24"/>
          <w:shd w:val="clear" w:color="auto" w:fill="FFFFFF"/>
        </w:rPr>
        <w:t>Τον λόγο έχει η κ. Καρακώστα από τον ΣΥΡΙΖΑ.</w:t>
      </w:r>
    </w:p>
    <w:p w14:paraId="53B9BC59" w14:textId="77777777" w:rsidR="00D9389E" w:rsidRDefault="0030006C">
      <w:pPr>
        <w:spacing w:line="600" w:lineRule="auto"/>
        <w:ind w:firstLine="720"/>
        <w:contextualSpacing/>
        <w:jc w:val="both"/>
        <w:rPr>
          <w:rFonts w:eastAsia="Times New Roman"/>
          <w:color w:val="000000"/>
          <w:szCs w:val="24"/>
          <w:shd w:val="clear" w:color="auto" w:fill="FFFFFF"/>
        </w:rPr>
      </w:pPr>
      <w:r w:rsidRPr="008575B6">
        <w:rPr>
          <w:rFonts w:eastAsia="Times New Roman"/>
          <w:b/>
          <w:color w:val="000000"/>
          <w:szCs w:val="24"/>
          <w:shd w:val="clear" w:color="auto" w:fill="FFFFFF"/>
        </w:rPr>
        <w:t xml:space="preserve">ΕΥΑΓΓΕΛΙΑ (ΕΥΗ) ΚΑΡΑΚΩΣΤΑ: </w:t>
      </w:r>
      <w:r>
        <w:rPr>
          <w:rFonts w:eastAsia="Times New Roman"/>
          <w:color w:val="000000"/>
          <w:szCs w:val="24"/>
          <w:shd w:val="clear" w:color="auto" w:fill="FFFFFF"/>
        </w:rPr>
        <w:t xml:space="preserve">Καλησπέρα σε όλους και όλες που βρισκόμαστε σήμερα εδώ. </w:t>
      </w:r>
    </w:p>
    <w:p w14:paraId="53B9BC5A"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Σήμερα διαχειριζόμαστε ένα νομοσχέδιο εξαιρετικό. Θα εξηγήσω με ποια </w:t>
      </w:r>
      <w:r>
        <w:rPr>
          <w:rFonts w:eastAsia="Times New Roman"/>
          <w:color w:val="000000"/>
          <w:szCs w:val="24"/>
          <w:shd w:val="clear" w:color="auto" w:fill="FFFFFF"/>
        </w:rPr>
        <w:t xml:space="preserve">έννοια. Η λέξη «αυτοδιοίκηση» ετυμολογικά έχει δύο συνθετικά το «διοίκηση» και το «αυτό». Το «αυτό» σημαίνει ότι απαιτείται μεγάλη συμμετοχή και γνώση των προβλημάτων </w:t>
      </w:r>
      <w:r>
        <w:rPr>
          <w:rFonts w:eastAsia="Times New Roman"/>
          <w:color w:val="000000"/>
          <w:szCs w:val="24"/>
          <w:shd w:val="clear" w:color="auto" w:fill="FFFFFF"/>
        </w:rPr>
        <w:lastRenderedPageBreak/>
        <w:t>του δήμου. Για να υπάρξει αυτό, σημαίνει ότι θα πρέπει να έχουμε και πληθυσμιακά και χωρι</w:t>
      </w:r>
      <w:r>
        <w:rPr>
          <w:rFonts w:eastAsia="Times New Roman"/>
          <w:color w:val="000000"/>
          <w:szCs w:val="24"/>
          <w:shd w:val="clear" w:color="auto" w:fill="FFFFFF"/>
        </w:rPr>
        <w:t>κά μικρούς δήμους, έτσι ώστε να μπορεί ο λαός να συμμετέχει, να έχει άποψη και να έχει και θέση για τα προβλήματα του δήμου του.</w:t>
      </w:r>
    </w:p>
    <w:p w14:paraId="53B9BC5B" w14:textId="77777777" w:rsidR="00D9389E" w:rsidRDefault="0030006C">
      <w:pPr>
        <w:spacing w:line="600" w:lineRule="auto"/>
        <w:ind w:firstLine="720"/>
        <w:contextualSpacing/>
        <w:jc w:val="both"/>
        <w:rPr>
          <w:rFonts w:eastAsia="Times New Roman" w:cs="Times New Roman"/>
          <w:szCs w:val="24"/>
        </w:rPr>
      </w:pPr>
      <w:r>
        <w:rPr>
          <w:rFonts w:eastAsia="Times New Roman"/>
          <w:color w:val="000000"/>
          <w:szCs w:val="24"/>
          <w:shd w:val="clear" w:color="auto" w:fill="FFFFFF"/>
        </w:rPr>
        <w:t xml:space="preserve">Δυστυχώς, με το νομοσχέδιο </w:t>
      </w:r>
      <w:r>
        <w:rPr>
          <w:rFonts w:eastAsia="Times New Roman"/>
          <w:color w:val="000000"/>
          <w:szCs w:val="24"/>
          <w:shd w:val="clear" w:color="auto" w:fill="FFFFFF"/>
        </w:rPr>
        <w:t>για τον</w:t>
      </w:r>
      <w:r>
        <w:rPr>
          <w:rFonts w:eastAsia="Times New Roman"/>
          <w:color w:val="000000"/>
          <w:szCs w:val="24"/>
          <w:shd w:val="clear" w:color="auto" w:fill="FFFFFF"/>
        </w:rPr>
        <w:t xml:space="preserve"> «</w:t>
      </w:r>
      <w:r>
        <w:rPr>
          <w:rFonts w:eastAsia="Times New Roman"/>
          <w:color w:val="000000"/>
          <w:szCs w:val="24"/>
          <w:shd w:val="clear" w:color="auto" w:fill="FFFFFF"/>
        </w:rPr>
        <w:t>ΚΑΛΛΙΚΡΑΤΗ</w:t>
      </w:r>
      <w:r>
        <w:rPr>
          <w:rFonts w:eastAsia="Times New Roman"/>
          <w:color w:val="000000"/>
          <w:szCs w:val="24"/>
          <w:shd w:val="clear" w:color="auto" w:fill="FFFFFF"/>
        </w:rPr>
        <w:t>» αυτό δεν επετεύχθη. Και πραγματικά δεν θα ήθελα οι εκπρόσωποι του ΠΑΣΟΚ που δημ</w:t>
      </w:r>
      <w:r>
        <w:rPr>
          <w:rFonts w:eastAsia="Times New Roman"/>
          <w:color w:val="000000"/>
          <w:szCs w:val="24"/>
          <w:shd w:val="clear" w:color="auto" w:fill="FFFFFF"/>
        </w:rPr>
        <w:t>ιούργησαν τον «</w:t>
      </w:r>
      <w:r>
        <w:rPr>
          <w:rFonts w:eastAsia="Times New Roman"/>
          <w:color w:val="000000"/>
          <w:szCs w:val="24"/>
          <w:shd w:val="clear" w:color="auto" w:fill="FFFFFF"/>
        </w:rPr>
        <w:t>ΚΑΛΛΙΚΡΑΤΗ</w:t>
      </w:r>
      <w:r>
        <w:rPr>
          <w:rFonts w:eastAsia="Times New Roman"/>
          <w:color w:val="000000"/>
          <w:szCs w:val="24"/>
          <w:shd w:val="clear" w:color="auto" w:fill="FFFFFF"/>
        </w:rPr>
        <w:t>» να κατηγορούν εμάς για ένα νομοσχέδιο ψηφοθηρικό.</w:t>
      </w:r>
      <w:r>
        <w:rPr>
          <w:rFonts w:eastAsia="Times New Roman" w:cs="Times New Roman"/>
          <w:szCs w:val="24"/>
        </w:rPr>
        <w:t xml:space="preserve"> </w:t>
      </w:r>
      <w:r>
        <w:rPr>
          <w:rFonts w:eastAsia="Times New Roman" w:cs="Times New Roman"/>
          <w:szCs w:val="24"/>
        </w:rPr>
        <w:t>Διότι σε κα</w:t>
      </w:r>
      <w:r>
        <w:rPr>
          <w:rFonts w:eastAsia="Times New Roman" w:cs="Times New Roman"/>
          <w:szCs w:val="24"/>
        </w:rPr>
        <w:t>μ</w:t>
      </w:r>
      <w:r>
        <w:rPr>
          <w:rFonts w:eastAsia="Times New Roman" w:cs="Times New Roman"/>
          <w:szCs w:val="24"/>
        </w:rPr>
        <w:t xml:space="preserve">μία περίπτωση ο «ΚΑΛΛΙΚΡΑΤΗΣ» στις συνενώσεις του δεν έλαβε υπ’ </w:t>
      </w:r>
      <w:proofErr w:type="spellStart"/>
      <w:r>
        <w:rPr>
          <w:rFonts w:eastAsia="Times New Roman" w:cs="Times New Roman"/>
          <w:szCs w:val="24"/>
        </w:rPr>
        <w:t>όψιν</w:t>
      </w:r>
      <w:proofErr w:type="spellEnd"/>
      <w:r>
        <w:rPr>
          <w:rFonts w:eastAsia="Times New Roman" w:cs="Times New Roman"/>
          <w:szCs w:val="24"/>
        </w:rPr>
        <w:t>, παραδείγματος χάρ</w:t>
      </w:r>
      <w:r>
        <w:rPr>
          <w:rFonts w:eastAsia="Times New Roman" w:cs="Times New Roman"/>
          <w:szCs w:val="24"/>
        </w:rPr>
        <w:t>ιν</w:t>
      </w:r>
      <w:r>
        <w:rPr>
          <w:rFonts w:eastAsia="Times New Roman" w:cs="Times New Roman"/>
          <w:szCs w:val="24"/>
        </w:rPr>
        <w:t>, τα γεωγραφικά χαρακτηριστικά και έτσι συνένωσε ορεινούς δήμους με πεδινούς δ</w:t>
      </w:r>
      <w:r>
        <w:rPr>
          <w:rFonts w:eastAsia="Times New Roman" w:cs="Times New Roman"/>
          <w:szCs w:val="24"/>
        </w:rPr>
        <w:t>ήμους. Έκανε πολύ μεγάλους δήμους δίπλα σε πολύ μικρούς δήμους.</w:t>
      </w:r>
    </w:p>
    <w:p w14:paraId="53B9BC5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έχει τραγικά ελαττώματα ο «ΚΑΛΛΙΚΡΑΤΗΣ», τα οποία βεβαίως -και εδώ θέλω να το πω- ο συγκεκριμένος νόμος δεν τα διορθώνει. Εκτιμώ ότι γι’ αυτό ονομάστηκε και «ΚΛΕΙΣΘΕΝΗΣ Ι», γιατί </w:t>
      </w:r>
      <w:r>
        <w:rPr>
          <w:rFonts w:eastAsia="Times New Roman" w:cs="Times New Roman"/>
          <w:szCs w:val="24"/>
        </w:rPr>
        <w:t xml:space="preserve">οφείλουμε να δημιουργήσουμε τον «ΚΛΕΙΣΘΕΝΗ ΙΙ», που θα λάβει υπ’ </w:t>
      </w:r>
      <w:proofErr w:type="spellStart"/>
      <w:r>
        <w:rPr>
          <w:rFonts w:eastAsia="Times New Roman" w:cs="Times New Roman"/>
          <w:szCs w:val="24"/>
        </w:rPr>
        <w:t>όψιν</w:t>
      </w:r>
      <w:proofErr w:type="spellEnd"/>
      <w:r>
        <w:rPr>
          <w:rFonts w:eastAsia="Times New Roman" w:cs="Times New Roman"/>
          <w:szCs w:val="24"/>
        </w:rPr>
        <w:t xml:space="preserve"> του όλα αυτά τα χαρακτηριστικά και θα διορθώσει όσα δεν διορθώνονται τώρα. Κάνει μια προσπάθεια, βέβαια, να διορθώσει αυτά τα ζητήματα με τις </w:t>
      </w:r>
      <w:r>
        <w:rPr>
          <w:rFonts w:eastAsia="Times New Roman" w:cs="Times New Roman"/>
          <w:szCs w:val="24"/>
        </w:rPr>
        <w:lastRenderedPageBreak/>
        <w:t>κατηγοριοποιήσεις των δήμων με βάση τον πληθ</w:t>
      </w:r>
      <w:r>
        <w:rPr>
          <w:rFonts w:eastAsia="Times New Roman" w:cs="Times New Roman"/>
          <w:szCs w:val="24"/>
        </w:rPr>
        <w:t>υσμό τους, τα γεωμορφολογικά στοιχεία των υπαρχόντων, όμως, δήμων.</w:t>
      </w:r>
    </w:p>
    <w:p w14:paraId="53B9BC5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Είναι, λοιπόν, πάρα πολύ σημαντικό να αντιληφθούμε το τι σημαίνει αυτοδιοίκηση και το τι πρέπει να περιμένουμε από αυτό. Ακούστηκαν, παραδείγματος χάρη, θέματα -και θέλω να το θέσω- σχετικά</w:t>
      </w:r>
      <w:r>
        <w:rPr>
          <w:rFonts w:eastAsia="Times New Roman" w:cs="Times New Roman"/>
          <w:szCs w:val="24"/>
        </w:rPr>
        <w:t xml:space="preserve"> και με την </w:t>
      </w:r>
      <w:proofErr w:type="spellStart"/>
      <w:r>
        <w:rPr>
          <w:rFonts w:eastAsia="Times New Roman" w:cs="Times New Roman"/>
          <w:szCs w:val="24"/>
        </w:rPr>
        <w:t>κυβερνησιμότητα</w:t>
      </w:r>
      <w:proofErr w:type="spellEnd"/>
      <w:r>
        <w:rPr>
          <w:rFonts w:eastAsia="Times New Roman" w:cs="Times New Roman"/>
          <w:szCs w:val="24"/>
        </w:rPr>
        <w:t>. Ό,τι ανέπτυξα προηγούμενα δεν θα ήταν σε κα</w:t>
      </w:r>
      <w:r>
        <w:rPr>
          <w:rFonts w:eastAsia="Times New Roman" w:cs="Times New Roman"/>
          <w:szCs w:val="24"/>
        </w:rPr>
        <w:t>μ</w:t>
      </w:r>
      <w:r>
        <w:rPr>
          <w:rFonts w:eastAsia="Times New Roman" w:cs="Times New Roman"/>
          <w:szCs w:val="24"/>
        </w:rPr>
        <w:t>μία περίπτωση δυνατό -πιθανά και γι’ αυτό είναι εισηγητής ο κ. Βορίδης εκ μέρους της Νέας Δημοκρατίας- να γίνει αντιληπτό ότι η αυτοδιοίκηση διαχέεται στο λαϊκό κίνημα, στο</w:t>
      </w:r>
      <w:r>
        <w:rPr>
          <w:rFonts w:eastAsia="Times New Roman" w:cs="Times New Roman"/>
          <w:szCs w:val="24"/>
        </w:rPr>
        <w:t>υς</w:t>
      </w:r>
      <w:r>
        <w:rPr>
          <w:rFonts w:eastAsia="Times New Roman" w:cs="Times New Roman"/>
          <w:szCs w:val="24"/>
        </w:rPr>
        <w:t xml:space="preserve"> πολίτ</w:t>
      </w:r>
      <w:r>
        <w:rPr>
          <w:rFonts w:eastAsia="Times New Roman" w:cs="Times New Roman"/>
          <w:szCs w:val="24"/>
        </w:rPr>
        <w:t>ες</w:t>
      </w:r>
      <w:r>
        <w:rPr>
          <w:rFonts w:eastAsia="Times New Roman" w:cs="Times New Roman"/>
          <w:szCs w:val="24"/>
        </w:rPr>
        <w:t>,</w:t>
      </w:r>
      <w:r>
        <w:rPr>
          <w:rFonts w:eastAsia="Times New Roman" w:cs="Times New Roman"/>
          <w:szCs w:val="24"/>
        </w:rPr>
        <w:t xml:space="preserve"> και στο αίτημά του. Το αντιλαμβάνονται εντελώς διαφορετικά από εμάς, αντιλαμβάνονται τις διοικήσεις του ενός ανδρός, του δημάρχου δηλαδή, άρα </w:t>
      </w:r>
      <w:proofErr w:type="spellStart"/>
      <w:r>
        <w:rPr>
          <w:rFonts w:eastAsia="Times New Roman" w:cs="Times New Roman"/>
          <w:szCs w:val="24"/>
        </w:rPr>
        <w:t>κυβερνησιμότητα</w:t>
      </w:r>
      <w:proofErr w:type="spellEnd"/>
      <w:r>
        <w:rPr>
          <w:rFonts w:eastAsia="Times New Roman" w:cs="Times New Roman"/>
          <w:szCs w:val="24"/>
        </w:rPr>
        <w:t>, όταν ο δήμαρχος δεν έχει πλειοψηφία.</w:t>
      </w:r>
    </w:p>
    <w:p w14:paraId="53B9BC5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Αλίμονο αν σε ένα δημοτικό συμβούλιο δεν υπάρξουν συνθέσεις</w:t>
      </w:r>
      <w:r>
        <w:rPr>
          <w:rFonts w:eastAsia="Times New Roman" w:cs="Times New Roman"/>
          <w:szCs w:val="24"/>
        </w:rPr>
        <w:t>. Όπου πραγματικά έχουν λειτουργήσει σοβαρά οι δήμοι θα έχουμε παρατηρήσει ότι υπάρχουν εξαιρετικές συνθέσεις, οι οποίες δεν γίνονται πολλές φορές με τη βούληση των κομμάτων που εκπροσωπούν οι δημοτικοί σύμβουλοι, αλλά με την πίεση του τοπικού λαϊκού κινήμ</w:t>
      </w:r>
      <w:r>
        <w:rPr>
          <w:rFonts w:eastAsia="Times New Roman" w:cs="Times New Roman"/>
          <w:szCs w:val="24"/>
        </w:rPr>
        <w:t xml:space="preserve">ατος. Αυτό έχει πάρα πολύ μεγάλη </w:t>
      </w:r>
      <w:r>
        <w:rPr>
          <w:rFonts w:eastAsia="Times New Roman" w:cs="Times New Roman"/>
          <w:szCs w:val="24"/>
        </w:rPr>
        <w:lastRenderedPageBreak/>
        <w:t>αξία, γιατί πάρα πολλές φορές τα δημοτικά συμβούλια υποχωρούν στη σκέψη ότι δεν υπηρετείται το συμφέρον του τόπου και ότι θα αντιδράσουν οι δημότες.</w:t>
      </w:r>
    </w:p>
    <w:p w14:paraId="53B9BC5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Άρα, λοιπόν, αυτό είναι το κυρίαρχο στοιχείο που εμείς πρέπει να αναδείξου</w:t>
      </w:r>
      <w:r>
        <w:rPr>
          <w:rFonts w:eastAsia="Times New Roman" w:cs="Times New Roman"/>
          <w:szCs w:val="24"/>
        </w:rPr>
        <w:t>με και με αυτόν, βεβαίως, τον νόμο να έρθουμε μέσω της απλής αναλογικής να γίνονται συνθέσεις μέσα στο δημοτικό συμβούλιο.</w:t>
      </w:r>
    </w:p>
    <w:p w14:paraId="53B9BC6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Προσωπική μου άποψη; Ο δήμαρχος θα έπρεπε να εκλεγόταν από το δημοτικό συμβούλιο. Δεν είναι ώριμο ούτε καν στους δημάρχους που υπάρχο</w:t>
      </w:r>
      <w:r>
        <w:rPr>
          <w:rFonts w:eastAsia="Times New Roman" w:cs="Times New Roman"/>
          <w:szCs w:val="24"/>
        </w:rPr>
        <w:t>υν σήμερα, όπως καταλαβαίνετε και η πλειοψηφία σήμερα είναι διαφορετική από αυτό που πάει εν μέρει να προωθήσει αυτός ο νόμος.</w:t>
      </w:r>
    </w:p>
    <w:p w14:paraId="53B9BC6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Αναφέρθηκε και η λέξη «συναλλαγή». Με την ανελευθερία δεν δημιουργείται ήθος. Όσο περισσότερο είμαστε ελεύθεροι, τόσο περισσότερε</w:t>
      </w:r>
      <w:r>
        <w:rPr>
          <w:rFonts w:eastAsia="Times New Roman" w:cs="Times New Roman"/>
          <w:szCs w:val="24"/>
        </w:rPr>
        <w:t>ς δυνατότητες έχει να δημιουργηθεί ηθική διάσταση της διαδικασίας και της διαχείρισης των πραγμάτων.</w:t>
      </w:r>
    </w:p>
    <w:p w14:paraId="53B9BC6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αυτή την ίδια λογική και επειδή ο χρόνος μου περνά, έχει μεγάλη σημασία να τονίσω ότι είναι απαραίτητο στους δήμους να γίνεται πράγματι ένας τετραετής </w:t>
      </w:r>
      <w:r>
        <w:rPr>
          <w:rFonts w:eastAsia="Times New Roman" w:cs="Times New Roman"/>
          <w:szCs w:val="24"/>
        </w:rPr>
        <w:t>προϋπολογισμός, που σημαίνει προηγούμενος σχεδιασμός σε όλα τα επίπεδα.</w:t>
      </w:r>
    </w:p>
    <w:p w14:paraId="53B9BC6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Είναι απαραίτητο, λοιπόν, ο δήμαρχος να δίνει στους πελάτες του το πρόγραμμα της τετραετίας και να έρχεται να το εφαρμόζει σε επιμέρους μονοετείς προϋπολογισμούς. Είναι πάρα πολύ σημαν</w:t>
      </w:r>
      <w:r>
        <w:rPr>
          <w:rFonts w:eastAsia="Times New Roman" w:cs="Times New Roman"/>
          <w:szCs w:val="24"/>
        </w:rPr>
        <w:t>τικό αυτό και να κρίνεται από το τετραετές του πρόγραμμα.</w:t>
      </w:r>
    </w:p>
    <w:p w14:paraId="53B9BC64" w14:textId="77777777" w:rsidR="00D9389E" w:rsidRDefault="0030006C">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w:t>
      </w:r>
      <w:r w:rsidRPr="00251171">
        <w:rPr>
          <w:rFonts w:eastAsia="Times New Roman" w:cs="Times New Roman"/>
          <w:szCs w:val="24"/>
        </w:rPr>
        <w:t xml:space="preserve"> </w:t>
      </w:r>
      <w:r>
        <w:rPr>
          <w:rFonts w:eastAsia="Times New Roman" w:cs="Times New Roman"/>
          <w:szCs w:val="24"/>
        </w:rPr>
        <w:t>κυρίας</w:t>
      </w:r>
      <w:r w:rsidRPr="00251171">
        <w:rPr>
          <w:rFonts w:eastAsia="Times New Roman" w:cs="Times New Roman"/>
          <w:szCs w:val="24"/>
        </w:rPr>
        <w:t xml:space="preserve"> Βουλευτ</w:t>
      </w:r>
      <w:r>
        <w:rPr>
          <w:rFonts w:eastAsia="Times New Roman" w:cs="Times New Roman"/>
          <w:szCs w:val="24"/>
        </w:rPr>
        <w:t>ού</w:t>
      </w:r>
      <w:r w:rsidRPr="00251171">
        <w:rPr>
          <w:rFonts w:eastAsia="Times New Roman" w:cs="Times New Roman"/>
          <w:szCs w:val="24"/>
        </w:rPr>
        <w:t>)</w:t>
      </w:r>
    </w:p>
    <w:p w14:paraId="53B9BC6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Είναι, επίσης, πάρα πολύ σημαντικό ότι αυξάνει το ποσοστό των γυναικών στα ψηφοδέλτια. Θεωρούμε ότι είναι ο πληθυ</w:t>
      </w:r>
      <w:r>
        <w:rPr>
          <w:rFonts w:eastAsia="Times New Roman" w:cs="Times New Roman"/>
          <w:szCs w:val="24"/>
        </w:rPr>
        <w:t>σμός εκείνος που θα αλλάξει στη βάση και στη δομή του τόπου τον τρόπο σκέψης για τα δημοτικά ζητήματα και τα αιτήματα και σε αυτή την ίδια λογική πραγματικά πιστεύω ότι και η διάσπαση των εκλογικών περιφερειών είναι εντελώς απαραίτητη.</w:t>
      </w:r>
    </w:p>
    <w:p w14:paraId="53B9BC66" w14:textId="77777777" w:rsidR="00D9389E" w:rsidRDefault="0030006C">
      <w:pPr>
        <w:spacing w:line="600" w:lineRule="auto"/>
        <w:ind w:firstLine="720"/>
        <w:contextualSpacing/>
        <w:jc w:val="both"/>
        <w:rPr>
          <w:rFonts w:eastAsia="Times New Roman" w:cs="Times New Roman"/>
          <w:szCs w:val="24"/>
        </w:rPr>
      </w:pPr>
      <w:r w:rsidRPr="001C0A7B">
        <w:rPr>
          <w:rFonts w:eastAsia="Times New Roman" w:cs="Times New Roman"/>
          <w:b/>
          <w:szCs w:val="24"/>
        </w:rPr>
        <w:t>ΠΡΟΕΔΡΕΥΩΝ (Γεώργιος</w:t>
      </w:r>
      <w:r w:rsidRPr="001C0A7B">
        <w:rPr>
          <w:rFonts w:eastAsia="Times New Roman" w:cs="Times New Roman"/>
          <w:b/>
          <w:szCs w:val="24"/>
        </w:rPr>
        <w:t xml:space="preserve">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Κυρία Καρακώστα, ολοκληρώστε, παρακαλώ.</w:t>
      </w:r>
    </w:p>
    <w:p w14:paraId="53B9BC6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ΕΥΑΓΓΕΛΙΑ (ΕΥΗ) ΚΑΡΑΚΩΣΤΑ:</w:t>
      </w:r>
      <w:r>
        <w:rPr>
          <w:rFonts w:eastAsia="Times New Roman" w:cs="Times New Roman"/>
          <w:szCs w:val="24"/>
        </w:rPr>
        <w:t xml:space="preserve"> Τελειώνω.</w:t>
      </w:r>
    </w:p>
    <w:p w14:paraId="53B9BC6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Θεωρώ ότι δεν θα πρέπει στην πολιτική, όταν πραγματικά πιστεύουμε κάτι σωστό, να το ζυγίζουμε με κάτι άλλο που πιθανά δεν μας ικανοποιεί και να μη ψηφίζουμε ούτε αυτ</w:t>
      </w:r>
      <w:r>
        <w:rPr>
          <w:rFonts w:eastAsia="Times New Roman" w:cs="Times New Roman"/>
          <w:szCs w:val="24"/>
        </w:rPr>
        <w:t>ό που πιστεύουμε.</w:t>
      </w:r>
    </w:p>
    <w:p w14:paraId="53B9BC69" w14:textId="77777777" w:rsidR="00D9389E" w:rsidRDefault="0030006C">
      <w:pPr>
        <w:spacing w:line="600" w:lineRule="auto"/>
        <w:ind w:firstLine="720"/>
        <w:contextualSpacing/>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Κυρία Καρακώστα, καλώς.</w:t>
      </w:r>
    </w:p>
    <w:p w14:paraId="53B9BC6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Αυτό το λέω για τη Νέα Δημοκρατία που συμψηφίζει την έννοια της ψήφου των Ελλήνων του εξωτερικού με τη διάσπαση της Β</w:t>
      </w:r>
      <w:r>
        <w:rPr>
          <w:rFonts w:eastAsia="Times New Roman" w:cs="Times New Roman"/>
          <w:szCs w:val="24"/>
        </w:rPr>
        <w:t>΄</w:t>
      </w:r>
      <w:r>
        <w:rPr>
          <w:rFonts w:eastAsia="Times New Roman" w:cs="Times New Roman"/>
          <w:szCs w:val="24"/>
        </w:rPr>
        <w:t xml:space="preserve"> Αθηνών και της Περιφέρειας Αττικής.</w:t>
      </w:r>
    </w:p>
    <w:p w14:paraId="53B9BC6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3B9BC6C" w14:textId="77777777" w:rsidR="00D9389E" w:rsidRDefault="0030006C">
      <w:pPr>
        <w:spacing w:line="600" w:lineRule="auto"/>
        <w:ind w:firstLine="720"/>
        <w:contextualSpacing/>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Τον λόγο έχει ο κ. Καραμανλής από τη Νέα Δημοκρατία.</w:t>
      </w:r>
    </w:p>
    <w:p w14:paraId="53B9BC6D"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olor w:val="000000"/>
          <w:szCs w:val="24"/>
        </w:rPr>
        <w:t>Σας ε</w:t>
      </w:r>
      <w:r w:rsidRPr="00480689">
        <w:rPr>
          <w:rFonts w:eastAsia="Times New Roman"/>
          <w:color w:val="000000"/>
          <w:szCs w:val="24"/>
        </w:rPr>
        <w:t>υχαριστώ, κύριε Πρόεδρε.</w:t>
      </w:r>
      <w:r>
        <w:rPr>
          <w:rFonts w:eastAsia="Times New Roman" w:cs="Times New Roman"/>
          <w:szCs w:val="24"/>
        </w:rPr>
        <w:t xml:space="preserve"> </w:t>
      </w:r>
    </w:p>
    <w:p w14:paraId="53B9BC6E" w14:textId="77777777" w:rsidR="00D9389E" w:rsidRDefault="0030006C">
      <w:pPr>
        <w:tabs>
          <w:tab w:val="left" w:pos="3873"/>
        </w:tabs>
        <w:spacing w:line="600" w:lineRule="auto"/>
        <w:ind w:firstLine="720"/>
        <w:contextualSpacing/>
        <w:jc w:val="both"/>
        <w:rPr>
          <w:rFonts w:eastAsia="Times New Roman" w:cs="Times New Roman"/>
          <w:szCs w:val="24"/>
        </w:rPr>
      </w:pPr>
      <w:r w:rsidRPr="002170BF">
        <w:rPr>
          <w:rFonts w:eastAsia="Times New Roman" w:cs="Times New Roman"/>
          <w:szCs w:val="24"/>
        </w:rPr>
        <w:t>Κυρίες και κύριοι</w:t>
      </w:r>
      <w:r>
        <w:rPr>
          <w:rFonts w:eastAsia="Times New Roman" w:cs="Times New Roman"/>
          <w:szCs w:val="24"/>
        </w:rPr>
        <w:t xml:space="preserve"> Βουλευτές, η </w:t>
      </w:r>
      <w:r w:rsidRPr="001850F1">
        <w:rPr>
          <w:rFonts w:eastAsia="Times New Roman" w:cs="Times New Roman"/>
          <w:szCs w:val="24"/>
        </w:rPr>
        <w:t>Κυβέρνηση</w:t>
      </w:r>
      <w:r>
        <w:rPr>
          <w:rFonts w:eastAsia="Times New Roman" w:cs="Times New Roman"/>
          <w:szCs w:val="24"/>
        </w:rPr>
        <w:t xml:space="preserve"> για μία ακόμη φ</w:t>
      </w:r>
      <w:r>
        <w:rPr>
          <w:rFonts w:eastAsia="Times New Roman" w:cs="Times New Roman"/>
          <w:szCs w:val="24"/>
        </w:rPr>
        <w:t xml:space="preserve">ορά φέρνει εδώ στη </w:t>
      </w:r>
      <w:r w:rsidRPr="00840C4C">
        <w:rPr>
          <w:rFonts w:eastAsia="Times New Roman" w:cs="Times New Roman"/>
          <w:szCs w:val="24"/>
        </w:rPr>
        <w:t>Βουλή</w:t>
      </w:r>
      <w:r>
        <w:rPr>
          <w:rFonts w:eastAsia="Times New Roman" w:cs="Times New Roman"/>
          <w:szCs w:val="24"/>
        </w:rPr>
        <w:t xml:space="preserve"> ένα </w:t>
      </w:r>
      <w:r w:rsidRPr="00823F09">
        <w:rPr>
          <w:rFonts w:eastAsia="Times New Roman" w:cs="Times New Roman"/>
          <w:szCs w:val="24"/>
        </w:rPr>
        <w:t>νομοσχέδιο</w:t>
      </w:r>
      <w:r>
        <w:rPr>
          <w:rFonts w:eastAsia="Times New Roman" w:cs="Times New Roman"/>
          <w:szCs w:val="24"/>
        </w:rPr>
        <w:t xml:space="preserve"> πραγματικά προ</w:t>
      </w:r>
      <w:r>
        <w:rPr>
          <w:rFonts w:eastAsia="Times New Roman" w:cs="Times New Roman"/>
          <w:szCs w:val="24"/>
        </w:rPr>
        <w:lastRenderedPageBreak/>
        <w:t>βληματικό. Η αλήθεια είναι ότι περιμένατε τριάμισι χρόνια να φέρετε ένα σχέδιο νόμου, παρά το γεγονός, η αλήθεια είναι, ότι είχατε από καιρό προαναγγείλει την πάγια θέση σας για μια, κατά τα λεγόμενά σας, απλή και άδολη αναλογική.</w:t>
      </w:r>
    </w:p>
    <w:p w14:paraId="53B9BC6F"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Ακούω Βουλ</w:t>
      </w:r>
      <w:r>
        <w:rPr>
          <w:rFonts w:eastAsia="Times New Roman" w:cs="Times New Roman"/>
          <w:szCs w:val="24"/>
        </w:rPr>
        <w:t xml:space="preserve">ευτές και στελέχη του </w:t>
      </w:r>
      <w:r w:rsidRPr="009E3DD6">
        <w:rPr>
          <w:rFonts w:eastAsia="Times New Roman" w:cs="Times New Roman"/>
          <w:szCs w:val="24"/>
        </w:rPr>
        <w:t>ΣΥΡΙΖΑ</w:t>
      </w:r>
      <w:r>
        <w:rPr>
          <w:rFonts w:eastAsia="Times New Roman" w:cs="Times New Roman"/>
          <w:szCs w:val="24"/>
        </w:rPr>
        <w:t xml:space="preserve"> να παρουσιάζουν το </w:t>
      </w:r>
      <w:r w:rsidRPr="00823F09">
        <w:rPr>
          <w:rFonts w:eastAsia="Times New Roman" w:cs="Times New Roman"/>
          <w:szCs w:val="24"/>
        </w:rPr>
        <w:t>νομοσχέδιο</w:t>
      </w:r>
      <w:r>
        <w:rPr>
          <w:rFonts w:eastAsia="Times New Roman" w:cs="Times New Roman"/>
          <w:szCs w:val="24"/>
        </w:rPr>
        <w:t xml:space="preserve"> αυτό σχεδόν ως νίκη της Αριστεράς. Μα, είναι δυνατόν; Γιατί μειώνετε έτσι το λεγόμενο αριστερό σας αφήγημα; Γιατί περιορίζετε τα </w:t>
      </w:r>
      <w:r w:rsidRPr="00911877">
        <w:rPr>
          <w:rFonts w:eastAsia="Times New Roman" w:cs="Times New Roman"/>
          <w:szCs w:val="24"/>
        </w:rPr>
        <w:t>πολιτικ</w:t>
      </w:r>
      <w:r>
        <w:rPr>
          <w:rFonts w:eastAsia="Times New Roman" w:cs="Times New Roman"/>
          <w:szCs w:val="24"/>
        </w:rPr>
        <w:t>ά ενδιαφέροντα της Αριστεράς αποκλειστικά και μόνο στο ζήτημα</w:t>
      </w:r>
      <w:r>
        <w:rPr>
          <w:rFonts w:eastAsia="Times New Roman" w:cs="Times New Roman"/>
          <w:szCs w:val="24"/>
        </w:rPr>
        <w:t xml:space="preserve"> της απλής αναλογικής; Από όλα τα ανοιχτά ζητήματα</w:t>
      </w:r>
      <w:r>
        <w:rPr>
          <w:rFonts w:eastAsia="Times New Roman" w:cs="Times New Roman"/>
          <w:szCs w:val="24"/>
        </w:rPr>
        <w:t>,</w:t>
      </w:r>
      <w:r>
        <w:rPr>
          <w:rFonts w:eastAsia="Times New Roman" w:cs="Times New Roman"/>
          <w:szCs w:val="24"/>
        </w:rPr>
        <w:t xml:space="preserve"> που έχουμε σήμερα στην τοπική αυτοδιοίκηση αυτό που εσείς κρίνετε ως μείζον είναι ο τρόπος εκλογής των τοπικών αρχόντων; Δηλαδή, τα ζητήματα που έχουν να κάνουν με την εξυπηρέτηση του πολίτη, τα ζητήματα </w:t>
      </w:r>
      <w:r>
        <w:rPr>
          <w:rFonts w:eastAsia="Times New Roman" w:cs="Times New Roman"/>
          <w:szCs w:val="24"/>
        </w:rPr>
        <w:t xml:space="preserve">που έχουν να κάνουν με την τεράστια γραφειοκρατία δεν τα θεωρούμε εδώ στο Κοινοβούλιο όλοι μας ως άξια προς επίλυση; </w:t>
      </w:r>
    </w:p>
    <w:p w14:paraId="53B9BC70"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Είναι επομένως εμφανέστατο ότι η απόφασή σας κρύβει ένα μικροκομματικό συμφέρον. Αυτό γιατί το μείζον ζήτημα σήμερα στην τοπική αυτοδιοίκη</w:t>
      </w:r>
      <w:r>
        <w:rPr>
          <w:rFonts w:eastAsia="Times New Roman" w:cs="Times New Roman"/>
          <w:szCs w:val="24"/>
        </w:rPr>
        <w:t xml:space="preserve">ση είναι αυτό της αλληλοεπικάλυψης των αρμοδιοτήτων. Είναι ένα φαινόμενο που παραλύει τη </w:t>
      </w:r>
      <w:r>
        <w:rPr>
          <w:rFonts w:eastAsia="Times New Roman" w:cs="Times New Roman"/>
          <w:szCs w:val="24"/>
        </w:rPr>
        <w:lastRenderedPageBreak/>
        <w:t>ζωή των πολιτών, αφού ουδείς γνωρίζει, ούτε ακόμα και οι ίδιοι που έχουν τα αξιώματα, ποιο είναι το ακριβώς πλαίσιο των αρμοδιοτήτων μεταξύ πρώτου, δευτέρου βαθμού τοπ</w:t>
      </w:r>
      <w:r>
        <w:rPr>
          <w:rFonts w:eastAsia="Times New Roman" w:cs="Times New Roman"/>
          <w:szCs w:val="24"/>
        </w:rPr>
        <w:t>ικής αυτοδιοίκησης ή και αποκεντρωμένης διοίκησης. Εδώ, λοιπόν, και τριάμισι χρόνια δεν έχετε προβεί σε κα</w:t>
      </w:r>
      <w:r>
        <w:rPr>
          <w:rFonts w:eastAsia="Times New Roman" w:cs="Times New Roman"/>
          <w:szCs w:val="24"/>
        </w:rPr>
        <w:t>μ</w:t>
      </w:r>
      <w:r>
        <w:rPr>
          <w:rFonts w:eastAsia="Times New Roman" w:cs="Times New Roman"/>
          <w:szCs w:val="24"/>
        </w:rPr>
        <w:t>μία πρόταση για τη βελτίωση της υπάρχουσας αυτής κατάστασης. Και έρχεστε σήμερα με έναν τρόπο αναχρονιστικό να προτείνετε την απλή αναλογική, νομίζον</w:t>
      </w:r>
      <w:r>
        <w:rPr>
          <w:rFonts w:eastAsia="Times New Roman" w:cs="Times New Roman"/>
          <w:szCs w:val="24"/>
        </w:rPr>
        <w:t>τας έτσι ότι θα ρίξετε στάχτη στα μάτια των πολιτών.</w:t>
      </w:r>
    </w:p>
    <w:p w14:paraId="53B9BC71"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Στον περιορισμένο, λοιπόν, χρόνο που διαθέτω θα σταθώ σε τρία σημεία. Πρώτον, πιστεύουμε ειλικρινά σε αυτή την Αίθουσα ότι τα αποτελέσματα του συστήματος διακυβέρνησης που επικρατεί στην τοπική αυτοδιοίκ</w:t>
      </w:r>
      <w:r>
        <w:rPr>
          <w:rFonts w:eastAsia="Times New Roman" w:cs="Times New Roman"/>
          <w:szCs w:val="24"/>
        </w:rPr>
        <w:t>ηση είναι το ουσιαστικό πρόβλημα; Προφανώς και όχι. Δεν υπήρξε κανένα τέτοιο αίτημα ούτε από τους τοπικούς άρχοντες, αλλά ούτε και από την ίδια την κοινωνία. Γιατί, λοιπόν, το κάνετε αυτό; Διότι, όπως υποστηρίζετε, θέλετε να ενισχύσετε τη συνεννόηση και τη</w:t>
      </w:r>
      <w:r>
        <w:rPr>
          <w:rFonts w:eastAsia="Times New Roman" w:cs="Times New Roman"/>
          <w:szCs w:val="24"/>
        </w:rPr>
        <w:t xml:space="preserve"> συναίνεση.</w:t>
      </w:r>
    </w:p>
    <w:p w14:paraId="53B9BC72"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σημείο θα μου επιτρέψετε ένα σχόλιο. Ο </w:t>
      </w:r>
      <w:r w:rsidRPr="009E3DD6">
        <w:rPr>
          <w:rFonts w:eastAsia="Times New Roman" w:cs="Times New Roman"/>
          <w:szCs w:val="24"/>
        </w:rPr>
        <w:t>ΣΥΡΙΖΑ</w:t>
      </w:r>
      <w:r>
        <w:rPr>
          <w:rFonts w:eastAsia="Times New Roman" w:cs="Times New Roman"/>
          <w:szCs w:val="24"/>
        </w:rPr>
        <w:t xml:space="preserve"> είναι ως </w:t>
      </w:r>
      <w:r w:rsidRPr="00911877">
        <w:rPr>
          <w:rFonts w:eastAsia="Times New Roman" w:cs="Times New Roman"/>
          <w:szCs w:val="24"/>
        </w:rPr>
        <w:t>πολιτικ</w:t>
      </w:r>
      <w:r>
        <w:rPr>
          <w:rFonts w:eastAsia="Times New Roman" w:cs="Times New Roman"/>
          <w:szCs w:val="24"/>
        </w:rPr>
        <w:t xml:space="preserve">ός οργανισμός θιασώτης του ακραίου, θα έλεγα, και άνευ όρων τρόπου άσκησης </w:t>
      </w:r>
      <w:r w:rsidRPr="00911877">
        <w:rPr>
          <w:rFonts w:eastAsia="Times New Roman" w:cs="Times New Roman"/>
          <w:szCs w:val="24"/>
        </w:rPr>
        <w:t>πολιτική</w:t>
      </w:r>
      <w:r>
        <w:rPr>
          <w:rFonts w:eastAsia="Times New Roman" w:cs="Times New Roman"/>
          <w:szCs w:val="24"/>
        </w:rPr>
        <w:t xml:space="preserve">ς. Δεν είναι στο </w:t>
      </w:r>
      <w:r>
        <w:rPr>
          <w:rFonts w:eastAsia="Times New Roman" w:cs="Times New Roman"/>
          <w:szCs w:val="24"/>
          <w:lang w:val="en-US"/>
        </w:rPr>
        <w:lastRenderedPageBreak/>
        <w:t>DNA</w:t>
      </w:r>
      <w:r w:rsidRPr="00F372EA">
        <w:rPr>
          <w:rFonts w:eastAsia="Times New Roman" w:cs="Times New Roman"/>
          <w:szCs w:val="24"/>
        </w:rPr>
        <w:t xml:space="preserve"> </w:t>
      </w:r>
      <w:r>
        <w:rPr>
          <w:rFonts w:eastAsia="Times New Roman" w:cs="Times New Roman"/>
          <w:szCs w:val="24"/>
        </w:rPr>
        <w:t>σας ούτε οι συγκλίσεις, ούτε οι συνεννοήσεις και τις επικαλείστε μό</w:t>
      </w:r>
      <w:r>
        <w:rPr>
          <w:rFonts w:eastAsia="Times New Roman" w:cs="Times New Roman"/>
          <w:szCs w:val="24"/>
        </w:rPr>
        <w:t>νο όταν είναι να εξυπηρετήσετε τα δικά σας μικροκομματικά συμφέροντα. Εσείς ή, για να είμαι πιο δίκαιος, πολλοί από εσάς δεν έχετε ξεφύγει από τον ριζοσπαστικό ακτιβισμό της Αριστεράς. Είστε, άλλωστε, οπαδοί και θιασώτες της υστερικού τύπου αντιπαράθεσης κ</w:t>
      </w:r>
      <w:r>
        <w:rPr>
          <w:rFonts w:eastAsia="Times New Roman" w:cs="Times New Roman"/>
          <w:szCs w:val="24"/>
        </w:rPr>
        <w:t>ατά πάντων.</w:t>
      </w:r>
    </w:p>
    <w:p w14:paraId="53B9BC73"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Το επιχείρημα, λοιπόν, ότι η απλή αναλογική θα φέρει κουλτούρα συνεργασίας και κουλτούρα συνεννόησης, γιατί θα υποχρεώσει, τάχα, τους τοπικούς άρχοντες να βρουν κοινά σημεία, βρίσκεται εκτός πραγματικότητας. Διότι όποιος έχει γνώση σε επίπεδο τ</w:t>
      </w:r>
      <w:r>
        <w:rPr>
          <w:rFonts w:eastAsia="Times New Roman" w:cs="Times New Roman"/>
          <w:szCs w:val="24"/>
        </w:rPr>
        <w:t xml:space="preserve">οπικής αυτοδιοίκησης του τι συμβαίνει, βλέπει ότι απλούστατα το πρόβλημα δεν είναι ιδεολογικό, το πρόβλημα είναι στα τοπικά τους ζητήματα. </w:t>
      </w:r>
    </w:p>
    <w:p w14:paraId="53B9BC74"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Επομένως, γιατί μπαίνουμε σε μια διαδικασία να δημιουργήσουμε αυτά τα προβλήματα; Γιατί η αλήθεια είναι ότι απλά ο </w:t>
      </w:r>
      <w:r w:rsidRPr="009E3DD6">
        <w:rPr>
          <w:rFonts w:eastAsia="Times New Roman" w:cs="Times New Roman"/>
          <w:szCs w:val="24"/>
        </w:rPr>
        <w:t>Σ</w:t>
      </w:r>
      <w:r w:rsidRPr="009E3DD6">
        <w:rPr>
          <w:rFonts w:eastAsia="Times New Roman" w:cs="Times New Roman"/>
          <w:szCs w:val="24"/>
        </w:rPr>
        <w:t>ΥΡΙΖΑ</w:t>
      </w:r>
      <w:r>
        <w:rPr>
          <w:rFonts w:eastAsia="Times New Roman" w:cs="Times New Roman"/>
          <w:szCs w:val="24"/>
        </w:rPr>
        <w:t xml:space="preserve"> δεν έχει ερείσματα στην τοπική αυτοδιοίκηση και πουλάει </w:t>
      </w:r>
      <w:proofErr w:type="spellStart"/>
      <w:r>
        <w:rPr>
          <w:rFonts w:eastAsia="Times New Roman" w:cs="Times New Roman"/>
          <w:szCs w:val="24"/>
        </w:rPr>
        <w:t>αριστεροσύνη</w:t>
      </w:r>
      <w:proofErr w:type="spellEnd"/>
      <w:r>
        <w:rPr>
          <w:rFonts w:eastAsia="Times New Roman" w:cs="Times New Roman"/>
          <w:szCs w:val="24"/>
        </w:rPr>
        <w:t xml:space="preserve">. Και επειδή δεν μπορείτε να κάνετε τους αριστερούς στα </w:t>
      </w:r>
      <w:r w:rsidRPr="00A42664">
        <w:rPr>
          <w:rFonts w:eastAsia="Times New Roman" w:cs="Times New Roman"/>
          <w:szCs w:val="24"/>
        </w:rPr>
        <w:t>οικονομ</w:t>
      </w:r>
      <w:r>
        <w:rPr>
          <w:rFonts w:eastAsia="Times New Roman" w:cs="Times New Roman"/>
          <w:szCs w:val="24"/>
        </w:rPr>
        <w:t xml:space="preserve">ικά ζητήματα, δεν μπορείτε να κάνετε τους </w:t>
      </w:r>
      <w:r>
        <w:rPr>
          <w:rFonts w:eastAsia="Times New Roman" w:cs="Times New Roman"/>
          <w:szCs w:val="24"/>
        </w:rPr>
        <w:lastRenderedPageBreak/>
        <w:t xml:space="preserve">αριστερούς στα ζητήματα εξωτερικής </w:t>
      </w:r>
      <w:r w:rsidRPr="00911877">
        <w:rPr>
          <w:rFonts w:eastAsia="Times New Roman" w:cs="Times New Roman"/>
          <w:szCs w:val="24"/>
        </w:rPr>
        <w:t>πολιτική</w:t>
      </w:r>
      <w:r>
        <w:rPr>
          <w:rFonts w:eastAsia="Times New Roman" w:cs="Times New Roman"/>
          <w:szCs w:val="24"/>
        </w:rPr>
        <w:t xml:space="preserve">ς, πουλάτε </w:t>
      </w:r>
      <w:proofErr w:type="spellStart"/>
      <w:r>
        <w:rPr>
          <w:rFonts w:eastAsia="Times New Roman" w:cs="Times New Roman"/>
          <w:szCs w:val="24"/>
        </w:rPr>
        <w:t>αριστεροσύνη</w:t>
      </w:r>
      <w:proofErr w:type="spellEnd"/>
      <w:r>
        <w:rPr>
          <w:rFonts w:eastAsia="Times New Roman" w:cs="Times New Roman"/>
          <w:szCs w:val="24"/>
        </w:rPr>
        <w:t xml:space="preserve"> σε αυτό εδ</w:t>
      </w:r>
      <w:r>
        <w:rPr>
          <w:rFonts w:eastAsia="Times New Roman" w:cs="Times New Roman"/>
          <w:szCs w:val="24"/>
        </w:rPr>
        <w:t xml:space="preserve">ώ το ζήτημα. </w:t>
      </w:r>
    </w:p>
    <w:p w14:paraId="53B9BC75"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Μελετώντας, </w:t>
      </w:r>
      <w:r w:rsidRPr="00AC526C">
        <w:rPr>
          <w:rFonts w:eastAsia="Times New Roman" w:cs="Times New Roman"/>
          <w:szCs w:val="24"/>
        </w:rPr>
        <w:t>όμως</w:t>
      </w:r>
      <w:r>
        <w:rPr>
          <w:rFonts w:eastAsia="Times New Roman" w:cs="Times New Roman"/>
          <w:szCs w:val="24"/>
        </w:rPr>
        <w:t xml:space="preserve">, κανείς το </w:t>
      </w:r>
      <w:r w:rsidRPr="00823F09">
        <w:rPr>
          <w:rFonts w:eastAsia="Times New Roman" w:cs="Times New Roman"/>
          <w:szCs w:val="24"/>
        </w:rPr>
        <w:t>νομοσχέδιο</w:t>
      </w:r>
      <w:r>
        <w:rPr>
          <w:rFonts w:eastAsia="Times New Roman" w:cs="Times New Roman"/>
          <w:szCs w:val="24"/>
        </w:rPr>
        <w:t xml:space="preserve"> αυτό καταλήγει αβασάνιστα σε ένα και μόνο συμπέρασμα. Κατά την άποψή μας και κατά την άποψη όσων μας παρακολουθούν, είναι μια ομολογία ήττας. Γνωρίζετε ότι θα χάσετε τις εκλογές και προσπαθείτε να κάνετε</w:t>
      </w:r>
      <w:r>
        <w:rPr>
          <w:rFonts w:eastAsia="Times New Roman" w:cs="Times New Roman"/>
          <w:szCs w:val="24"/>
        </w:rPr>
        <w:t xml:space="preserve"> δύσκολη αυτήν τη διαδικασία στον αντίπαλό σας. </w:t>
      </w:r>
    </w:p>
    <w:p w14:paraId="53B9BC7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3B9BC7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Την ανοχή σας, κύριε Πρόεδρε.</w:t>
      </w:r>
    </w:p>
    <w:p w14:paraId="53B9BC7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Αυτό βέβαια δεν το ζούμε για πρώτη φορά στη Μεταπολίτευση, το έχουμε ζήσει και το 1989, όταν </w:t>
      </w:r>
      <w:r>
        <w:rPr>
          <w:rFonts w:eastAsia="Times New Roman" w:cs="Times New Roman"/>
          <w:szCs w:val="24"/>
        </w:rPr>
        <w:t>και τότε το ΠΑΣΟΚ έκανε τα αδύνατα δυνατά αλλάζοντας τον εκλογικό νόμο για να αποτρέψει τη Νέα Δημοκρατία από το να έχει αυτοδύναμη Κυβέρνηση. Σε αντίθεση με εσάς, η Νέα Δημοκρατία, ως πραγματικά κεντροδεξιό και δημοκρατικό κόμμα, στάθηκε με θάρρος μπροστά</w:t>
      </w:r>
      <w:r>
        <w:rPr>
          <w:rFonts w:eastAsia="Times New Roman" w:cs="Times New Roman"/>
          <w:szCs w:val="24"/>
        </w:rPr>
        <w:t xml:space="preserve"> στην εκλογική ήττα, δεν διανοηθήκαμε ποτέ να παίξουμε πολιτικά παιχνίδια, να εμποδίσουμε τους πολιτικούς μας αντιπάλους να έλθουν στην εξουσία. </w:t>
      </w:r>
    </w:p>
    <w:p w14:paraId="53B9BC7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Ό,τι και να κάνετε όμως, το γνωρίζετε αυτό και εσείς, το γνωρίζουν και οι ψηφοφόροι σας: Θα χάσετε τις επόμενε</w:t>
      </w:r>
      <w:r>
        <w:rPr>
          <w:rFonts w:eastAsia="Times New Roman" w:cs="Times New Roman"/>
          <w:szCs w:val="24"/>
        </w:rPr>
        <w:t xml:space="preserve">ς εκλογές και δεν θα βρίσκονται οι Υπουργοί σας στα εκλογικά </w:t>
      </w:r>
      <w:r>
        <w:rPr>
          <w:rFonts w:eastAsia="Times New Roman" w:cs="Times New Roman"/>
          <w:szCs w:val="24"/>
        </w:rPr>
        <w:t>έ</w:t>
      </w:r>
      <w:r>
        <w:rPr>
          <w:rFonts w:eastAsia="Times New Roman" w:cs="Times New Roman"/>
          <w:szCs w:val="24"/>
        </w:rPr>
        <w:t>δρανα. Αυτό άλλωστε είναι και η δημοκρατία, δηλαδή η εναλλαγή των κομμάτων στην εξουσία και είναι το φυσιολογικό σε ένα υγιές κοινοβουλευτικό σύστημα.</w:t>
      </w:r>
    </w:p>
    <w:p w14:paraId="53B9BC7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3B9BC7B"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της Νέας Δημοκρατίας)</w:t>
      </w:r>
    </w:p>
    <w:p w14:paraId="53B9BC7C"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501006">
        <w:rPr>
          <w:rFonts w:eastAsia="Times New Roman" w:cs="Times New Roman"/>
          <w:b/>
          <w:szCs w:val="24"/>
        </w:rPr>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Pr>
          <w:rFonts w:eastAsia="Times New Roman" w:cs="Times New Roman"/>
          <w:szCs w:val="24"/>
        </w:rPr>
        <w:t>Ο κ. Δελής έχει τον λόγο από το Κομμουνιστικό Κόμμα.</w:t>
      </w:r>
    </w:p>
    <w:p w14:paraId="53B9BC7D"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Μπορούν άραγε οι </w:t>
      </w:r>
      <w:proofErr w:type="spellStart"/>
      <w:r>
        <w:rPr>
          <w:rFonts w:eastAsia="Times New Roman" w:cs="Times New Roman"/>
          <w:szCs w:val="24"/>
        </w:rPr>
        <w:t>ψευτοκαυγάδες</w:t>
      </w:r>
      <w:proofErr w:type="spellEnd"/>
      <w:r>
        <w:rPr>
          <w:rFonts w:eastAsia="Times New Roman" w:cs="Times New Roman"/>
          <w:szCs w:val="24"/>
        </w:rPr>
        <w:t xml:space="preserve"> εδώ μέσα να κρύψουν την στρατηγική συμπόρευση του ΣΥΡΙΖΑ με τη Νέα Δημοκρατία; Κατά τη γνώμη μας, όχι. Και ο σημερινός «ΚΛΕΙΣΘΕΝΗΣ» του ΣΥΡΙΖΑ αποτελεί ένα ακόμα τεκμήριο γι’ αυτό, αφού είναι η συνέχεια των προηγούμενων αντι</w:t>
      </w:r>
      <w:r>
        <w:rPr>
          <w:rFonts w:eastAsia="Times New Roman" w:cs="Times New Roman"/>
          <w:szCs w:val="24"/>
        </w:rPr>
        <w:t xml:space="preserve">δραστικών νόμων «ΚΑΠΟΔΙΣΤΡΙΑΣ» και «ΚΑΛΛΙΚΡΑΤΗΣ». Θα μπορούσε μάλιστα κάποιος να πει ότι αυτή η διαδοχική, ολοένα και μεγαλύτερη, </w:t>
      </w:r>
      <w:proofErr w:type="spellStart"/>
      <w:r>
        <w:rPr>
          <w:rFonts w:eastAsia="Times New Roman" w:cs="Times New Roman"/>
          <w:szCs w:val="24"/>
        </w:rPr>
        <w:t>αντιδραστικοποίηση</w:t>
      </w:r>
      <w:proofErr w:type="spellEnd"/>
      <w:r>
        <w:rPr>
          <w:rFonts w:eastAsia="Times New Roman" w:cs="Times New Roman"/>
          <w:szCs w:val="24"/>
        </w:rPr>
        <w:t xml:space="preserve"> αυτών των νόμων για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lastRenderedPageBreak/>
        <w:t>α</w:t>
      </w:r>
      <w:r>
        <w:rPr>
          <w:rFonts w:eastAsia="Times New Roman" w:cs="Times New Roman"/>
          <w:szCs w:val="24"/>
        </w:rPr>
        <w:t>υτοδιοίκηση εκφράζεται και συμβολικά, αφού τα ονόματα αυτών των νόμων που ε</w:t>
      </w:r>
      <w:r>
        <w:rPr>
          <w:rFonts w:eastAsia="Times New Roman" w:cs="Times New Roman"/>
          <w:szCs w:val="24"/>
        </w:rPr>
        <w:t>πιλέγονται κάθε φορά: «ΚΑΠΟΔΙΣΤΡΙΑΣ», «ΚΑΛΛΙΚΡΑΤΗΣ» και τώρα «ΚΛΕΙΣΘΕΝΗΣ», με αυτήν την σειρά, πάνε συνεχώς όλο και πιο πίσω στην ιστορία. Και για τον επόμενο νόμο σας, ποιος ξέρει; Μπορεί να επιλέξετε τον Δράκοντα ή τον Πεισίστρατο ή γιατί όχι και τον Χαμ</w:t>
      </w:r>
      <w:r>
        <w:rPr>
          <w:rFonts w:eastAsia="Times New Roman" w:cs="Times New Roman"/>
          <w:szCs w:val="24"/>
        </w:rPr>
        <w:t>ουραμπί.</w:t>
      </w:r>
    </w:p>
    <w:p w14:paraId="53B9BC7E"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Στην ίδια ρότα, λοιπόν, με αυτούς τους νόμους έρχεται σήμερα με τον ΣΥΡΙΖΑ ο «ΚΛΕΙΣΘΕΝΗΣ» να προσαρμόσει καλύτερα τους δήμους, τις νέες ανάγκες της καπιταλιστικής ανάπτυξης, αλλά και της εξελισσόμενης αναμόρφωσης του αστικού πολιτικού συστήματος. </w:t>
      </w:r>
      <w:r>
        <w:rPr>
          <w:rFonts w:eastAsia="Times New Roman" w:cs="Times New Roman"/>
          <w:szCs w:val="24"/>
        </w:rPr>
        <w:t xml:space="preserve">Και αυτό ακριβώς επιδιώκεται από την Κυβέρνηση και με την απλή αναλογική, ώστε μέσα από ευρείες συναινέσεις να υπηρετείται πιο στέρεα η αντιλαϊκή πολιτική. </w:t>
      </w:r>
    </w:p>
    <w:p w14:paraId="53B9BC7F"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Ασφαλώς και ως ΚΚΕ είμαστε σταθερά υπέρ της απλής αναλογικής. Από μόνο του όμως, ένα εκλογικό σύστημα δεν είναι ποτέ αρκετό ώστε να απαλλάξει τον λαό από τα προβλήματά του. Το ίδιο και με την απλή αναλογική, που η Κυβέρνηση παρουσιάζει και ως απαύγασμα της</w:t>
      </w:r>
      <w:r>
        <w:rPr>
          <w:rFonts w:eastAsia="Times New Roman" w:cs="Times New Roman"/>
          <w:szCs w:val="24"/>
        </w:rPr>
        <w:t xml:space="preserve"> δημοκρατίας. Πολύ ρηχή όμως και μέχρι τα μπούνια αστική αυτή η κυβερνητική αντίληψη περί </w:t>
      </w:r>
      <w:r>
        <w:rPr>
          <w:rFonts w:eastAsia="Times New Roman" w:cs="Times New Roman"/>
          <w:szCs w:val="24"/>
        </w:rPr>
        <w:lastRenderedPageBreak/>
        <w:t>δημοκρατίας. Η απλή αναλογική εξασφαλίζει το πολύ-πολύ την ισοτιμία της ψήφου και τίποτα παραπάνω, γιατί η εκλογική έκφραση της λαϊκής θέλησης εξακολουθεί να υπόκειτα</w:t>
      </w:r>
      <w:r>
        <w:rPr>
          <w:rFonts w:eastAsia="Times New Roman" w:cs="Times New Roman"/>
          <w:szCs w:val="24"/>
        </w:rPr>
        <w:t xml:space="preserve">ι στους κάθε είδους εκβιασμούς, απειλές και πιέσεις, που υπάρχουν έτσι και αλλιώς στο πολιτικό σύστημα μίας εκμεταλλευτικής κοινωνίας όπως η καπιταλιστική. </w:t>
      </w:r>
    </w:p>
    <w:p w14:paraId="53B9BC80"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μη μας λέτε για τον χαρακτήρα των τοπικών ζητημάτων που υπαγορεύει τις συνθέσεις και τις συνεργ</w:t>
      </w:r>
      <w:r>
        <w:rPr>
          <w:rFonts w:eastAsia="Times New Roman" w:cs="Times New Roman"/>
          <w:szCs w:val="24"/>
        </w:rPr>
        <w:t>ασίες, αφού δεν υπάρχει τοπικό ζήτημα που να μην εξαρτάται από την κεντρική πολιτική, ούτε βέβαια γενική κυβερνητική πολιτική, που να μην υλοποιείται σε τοπικό επίπεδο. Και αυτό φαίνεται χαρακτηριστικά στο νομοσχέδιο και για τα οικονομικά των δήμων, όσο κα</w:t>
      </w:r>
      <w:r>
        <w:rPr>
          <w:rFonts w:eastAsia="Times New Roman" w:cs="Times New Roman"/>
          <w:szCs w:val="24"/>
        </w:rPr>
        <w:t>ι την εποπτεία τους από το κράτος.</w:t>
      </w:r>
    </w:p>
    <w:p w14:paraId="53B9BC81"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 «ΚΛΕΙΣΘΕΝΗΣ», λοιπόν, του ΣΥΡΙΖΑ βαθαίνει τα επιχειρηματικά χαρακτηριστικά των δήμων ωθώντας τους να λειτουργούν είτε ως αυτοτελείς επιχειρήσεις εμπορευματοποιώντας ακόμα περισσότερο τις υπηρεσίες που παρέχουν στον λαό,</w:t>
      </w:r>
      <w:r>
        <w:rPr>
          <w:rFonts w:eastAsia="Times New Roman" w:cs="Times New Roman"/>
          <w:szCs w:val="24"/>
        </w:rPr>
        <w:t xml:space="preserve"> είτε με κάθε είδους συμπράξεις με επιχειρηματικούς ομίλους, να γί</w:t>
      </w:r>
      <w:r>
        <w:rPr>
          <w:rFonts w:eastAsia="Times New Roman" w:cs="Times New Roman"/>
          <w:szCs w:val="24"/>
        </w:rPr>
        <w:lastRenderedPageBreak/>
        <w:t xml:space="preserve">νουν δηλαδή πιο αποτελεσματικοί φορείς της αντιλαϊκής πολιτικής και η εποπτεία τους από το κράτος, αυτό ακριβώς, θα ελέγχει άγρυπνα. Τι σημαίνει αυτό; Με δεδομένη την κρατική </w:t>
      </w:r>
      <w:proofErr w:type="spellStart"/>
      <w:r>
        <w:rPr>
          <w:rFonts w:eastAsia="Times New Roman" w:cs="Times New Roman"/>
          <w:szCs w:val="24"/>
        </w:rPr>
        <w:t>υποχρηματοδότησ</w:t>
      </w:r>
      <w:r>
        <w:rPr>
          <w:rFonts w:eastAsia="Times New Roman" w:cs="Times New Roman"/>
          <w:szCs w:val="24"/>
        </w:rPr>
        <w:t>η</w:t>
      </w:r>
      <w:proofErr w:type="spellEnd"/>
      <w:r>
        <w:rPr>
          <w:rFonts w:eastAsia="Times New Roman" w:cs="Times New Roman"/>
          <w:szCs w:val="24"/>
        </w:rPr>
        <w:t xml:space="preserve"> των δήμων, που οδήγησε –ας πούμε- τα σχολεία να μην μπορούν να καλύψουν τις στοιχειώδεις λειτουργικές τους ανάγκες, </w:t>
      </w:r>
      <w:proofErr w:type="spellStart"/>
      <w:r>
        <w:rPr>
          <w:rFonts w:eastAsia="Times New Roman" w:cs="Times New Roman"/>
          <w:szCs w:val="24"/>
        </w:rPr>
        <w:t>υποχρηματοδότηση</w:t>
      </w:r>
      <w:proofErr w:type="spellEnd"/>
      <w:r>
        <w:rPr>
          <w:rFonts w:eastAsia="Times New Roman" w:cs="Times New Roman"/>
          <w:szCs w:val="24"/>
        </w:rPr>
        <w:t xml:space="preserve"> και ο ΣΥΡΙΖΑ εφαρμόζει και με το </w:t>
      </w:r>
      <w:r>
        <w:rPr>
          <w:rFonts w:eastAsia="Times New Roman" w:cs="Times New Roman"/>
          <w:szCs w:val="24"/>
        </w:rPr>
        <w:t>μ</w:t>
      </w:r>
      <w:r>
        <w:rPr>
          <w:rFonts w:eastAsia="Times New Roman" w:cs="Times New Roman"/>
          <w:szCs w:val="24"/>
        </w:rPr>
        <w:t>εσοπρόθεσμο επικύρωσε, για τουλάχιστον μέχρι το 2022 με τον «ΚΛΕΙΣΘΕΝΗ» λοιπόν, επιδιώκ</w:t>
      </w:r>
      <w:r>
        <w:rPr>
          <w:rFonts w:eastAsia="Times New Roman" w:cs="Times New Roman"/>
          <w:szCs w:val="24"/>
        </w:rPr>
        <w:t>ετε τα κύρια έσοδά τους οι δήμοι να τα αντλούν κατ’ ευθείαν από τις τσέπες των δημοτών τους στη λογική της ανταγωνιστικότητας, που μετατρέπει κάθε υπηρεσία του δήμου προς τους δημότες σε εμπόρευμα ολοένα πιο ακριβό, ενώ η κρατική επιχορήγηση ξεπέφτει σε μί</w:t>
      </w:r>
      <w:r>
        <w:rPr>
          <w:rFonts w:eastAsia="Times New Roman" w:cs="Times New Roman"/>
          <w:szCs w:val="24"/>
        </w:rPr>
        <w:t>α απλή συμπληρωματική ενίσχυση μόνο και όσο χρειάζεται, μέχρι να εξισορροπούνται οι προϋπολογισμοί τους.</w:t>
      </w:r>
    </w:p>
    <w:p w14:paraId="53B9BC82" w14:textId="77777777" w:rsidR="00D9389E" w:rsidRDefault="0030006C">
      <w:pPr>
        <w:spacing w:after="0" w:line="600" w:lineRule="auto"/>
        <w:ind w:firstLine="720"/>
        <w:contextualSpacing/>
        <w:jc w:val="both"/>
        <w:rPr>
          <w:rFonts w:eastAsia="Times New Roman"/>
          <w:szCs w:val="24"/>
        </w:rPr>
      </w:pPr>
      <w:r>
        <w:rPr>
          <w:rFonts w:eastAsia="Times New Roman"/>
          <w:szCs w:val="24"/>
        </w:rPr>
        <w:t>Αυτό σημαίνει, βέβαια, ότι οι δημοτικοί, ας πούμε, παιδικοί σταθμοί θα συνεχίσουν όχι μόνο να μην φτάνουν αλλά και να βάζουν όλο και μεγαλύτερα τροφεία</w:t>
      </w:r>
      <w:r>
        <w:rPr>
          <w:rFonts w:eastAsia="Times New Roman"/>
          <w:szCs w:val="24"/>
        </w:rPr>
        <w:t xml:space="preserve"> και οι κάθε λογής δημοτικές υπηρεσίες που σχετίζονται με κοινωνικές ανάγκες, είτε με τον αθλητισμό είτε με τον πολιτισμό, να παρέχονται επί πληρωμή.</w:t>
      </w:r>
    </w:p>
    <w:p w14:paraId="53B9BC83"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Να, λοιπόν, από πού θα βρουν τα χρήματα οι δήμοι, ενισχύοντας ακόμα περισσότερο την επιχειρηματική τους δρ</w:t>
      </w:r>
      <w:r>
        <w:rPr>
          <w:rFonts w:eastAsia="Times New Roman"/>
          <w:szCs w:val="24"/>
        </w:rPr>
        <w:t>άση και την ανταποδοτική τους λειτουργία, αδειάζοντας δηλαδή κι αυτοί ακόμα περισσότερο τις τσέπες των δημοτών τους. Κι αν αυτό δεν φτάνει, υπάρχει και ο τραπεζικός δανεισμός. Είκοσι εκατομμύρια δανείστηκε ο Δήμος της Θεσσαλονίκης από την Ευρωπαϊκή Τράπεζα</w:t>
      </w:r>
      <w:r>
        <w:rPr>
          <w:rFonts w:eastAsia="Times New Roman"/>
          <w:szCs w:val="24"/>
        </w:rPr>
        <w:t xml:space="preserve"> Επενδύσεων με ενέχυρο τα δημοτικά τέλη. Επίσης, θα τα βρουν ενισχύοντας παράλληλα το αναπτυξιακό τους πνεύμα, όπως λέτε, που θα πει στήριξη με κάθε τρόπο της κερδοφορίας των επιχειρηματικών ομίλων, των λεγόμενων και επενδυτών.</w:t>
      </w:r>
    </w:p>
    <w:p w14:paraId="53B9BC84"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(Στο σημείο αυτό κτυπάει το </w:t>
      </w:r>
      <w:r>
        <w:rPr>
          <w:rFonts w:eastAsia="Times New Roman"/>
          <w:szCs w:val="24"/>
        </w:rPr>
        <w:t>κουδούνι λήξεως του χρόνου ομιλίας του κυρίου Βουλευτή)</w:t>
      </w:r>
    </w:p>
    <w:p w14:paraId="53B9BC85" w14:textId="77777777" w:rsidR="00D9389E" w:rsidRDefault="0030006C">
      <w:pPr>
        <w:spacing w:line="600" w:lineRule="auto"/>
        <w:ind w:firstLine="720"/>
        <w:contextualSpacing/>
        <w:jc w:val="both"/>
        <w:rPr>
          <w:rFonts w:eastAsia="Times New Roman"/>
          <w:szCs w:val="24"/>
        </w:rPr>
      </w:pPr>
      <w:r>
        <w:rPr>
          <w:rFonts w:eastAsia="Times New Roman"/>
          <w:szCs w:val="24"/>
        </w:rPr>
        <w:t>Θα χρειαστώ λιγότερο από ένα λεπτό, κύριε Πρόεδρε.</w:t>
      </w:r>
    </w:p>
    <w:p w14:paraId="53B9BC86"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Ξεχωρίζουν εδώ στον </w:t>
      </w:r>
      <w:r>
        <w:rPr>
          <w:rFonts w:eastAsia="Times New Roman"/>
          <w:szCs w:val="24"/>
        </w:rPr>
        <w:t>«</w:t>
      </w:r>
      <w:r>
        <w:rPr>
          <w:rFonts w:eastAsia="Times New Roman"/>
          <w:szCs w:val="24"/>
        </w:rPr>
        <w:t>ΚΛΕΙΣΘΕΝΗ</w:t>
      </w:r>
      <w:r>
        <w:rPr>
          <w:rFonts w:eastAsia="Times New Roman"/>
          <w:szCs w:val="24"/>
        </w:rPr>
        <w:t>»</w:t>
      </w:r>
      <w:r>
        <w:rPr>
          <w:rFonts w:eastAsia="Times New Roman"/>
          <w:szCs w:val="24"/>
        </w:rPr>
        <w:t xml:space="preserve"> οι ρυθμίσεις για τη λεγόμενη αξιοποίηση της ακίνητης περιουσίας των ΟΤΑ, με τις οποίες η Κυβέρνηση προσκαλεί τους λεγ</w:t>
      </w:r>
      <w:r>
        <w:rPr>
          <w:rFonts w:eastAsia="Times New Roman"/>
          <w:szCs w:val="24"/>
        </w:rPr>
        <w:t xml:space="preserve">όμενους επενδυτές να εκμεταλλευτούν μακροχρόνια με όρους ληστρικούς την οποιαδήποτε δημοτική υπηρεσία, τους πόρους και τις υποδομές τους, </w:t>
      </w:r>
      <w:r>
        <w:rPr>
          <w:rFonts w:eastAsia="Times New Roman"/>
          <w:szCs w:val="24"/>
        </w:rPr>
        <w:lastRenderedPageBreak/>
        <w:t>είτε είναι δημοτικές εκτάσεις, είτε αθλητικές υποδομές, είτε οτιδήποτε άλλο. Και από πάνω όλες αυτές οι συμβάσεις παρα</w:t>
      </w:r>
      <w:r>
        <w:rPr>
          <w:rFonts w:eastAsia="Times New Roman"/>
          <w:szCs w:val="24"/>
        </w:rPr>
        <w:t>χώρησης, εκμετάλλευσης κ.λπ. να προβλέπουν για το ιδιωτικό κεφάλαιο και την απαλλαγή του από φόρους και τέλη. Για τέτοιο κοινωνικό πρόσωπο μιλάμε.</w:t>
      </w:r>
    </w:p>
    <w:p w14:paraId="53B9BC87" w14:textId="77777777" w:rsidR="00D9389E" w:rsidRDefault="0030006C">
      <w:pPr>
        <w:spacing w:line="600" w:lineRule="auto"/>
        <w:ind w:firstLine="720"/>
        <w:contextualSpacing/>
        <w:jc w:val="both"/>
        <w:rPr>
          <w:rFonts w:eastAsia="Times New Roman"/>
          <w:szCs w:val="24"/>
        </w:rPr>
      </w:pPr>
      <w:r>
        <w:rPr>
          <w:rFonts w:eastAsia="Times New Roman"/>
          <w:szCs w:val="24"/>
        </w:rPr>
        <w:t>Τσιμουδιά σήμερα όλη μέρα από τη Νέα Δημοκρατία και τα υπόλοιπα αστικά κόμματα για όλα αυτά.</w:t>
      </w:r>
    </w:p>
    <w:p w14:paraId="53B9BC88" w14:textId="77777777" w:rsidR="00D9389E" w:rsidRDefault="0030006C">
      <w:pPr>
        <w:spacing w:line="600" w:lineRule="auto"/>
        <w:ind w:firstLine="720"/>
        <w:contextualSpacing/>
        <w:jc w:val="both"/>
        <w:rPr>
          <w:rFonts w:eastAsia="Times New Roman"/>
          <w:szCs w:val="24"/>
        </w:rPr>
      </w:pPr>
      <w:r>
        <w:rPr>
          <w:rFonts w:eastAsia="Times New Roman"/>
          <w:b/>
          <w:szCs w:val="24"/>
        </w:rPr>
        <w:t>ΠΡΟΕΔΡΕΥΩΝ (Γεώρ</w:t>
      </w:r>
      <w:r>
        <w:rPr>
          <w:rFonts w:eastAsia="Times New Roman"/>
          <w:b/>
          <w:szCs w:val="24"/>
        </w:rPr>
        <w:t xml:space="preserve">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Παρακαλώ, κύριε Δελή, ολοκληρώστε.</w:t>
      </w:r>
    </w:p>
    <w:p w14:paraId="53B9BC89" w14:textId="77777777" w:rsidR="00D9389E" w:rsidRDefault="0030006C">
      <w:pPr>
        <w:spacing w:line="600" w:lineRule="auto"/>
        <w:ind w:firstLine="720"/>
        <w:contextualSpacing/>
        <w:jc w:val="both"/>
        <w:rPr>
          <w:rFonts w:eastAsia="Times New Roman"/>
          <w:szCs w:val="24"/>
        </w:rPr>
      </w:pPr>
      <w:r>
        <w:rPr>
          <w:rFonts w:eastAsia="Times New Roman"/>
          <w:b/>
          <w:szCs w:val="24"/>
        </w:rPr>
        <w:t xml:space="preserve">ΙΩΑΝΝΗΣ ΔΕΛΗΣ: </w:t>
      </w:r>
      <w:r>
        <w:rPr>
          <w:rFonts w:eastAsia="Times New Roman"/>
          <w:szCs w:val="24"/>
        </w:rPr>
        <w:t>Κλείνω, κύριε Πρόεδρε.</w:t>
      </w:r>
    </w:p>
    <w:p w14:paraId="53B9BC8A" w14:textId="77777777" w:rsidR="00D9389E" w:rsidRDefault="0030006C">
      <w:pPr>
        <w:spacing w:line="600" w:lineRule="auto"/>
        <w:ind w:firstLine="720"/>
        <w:contextualSpacing/>
        <w:jc w:val="both"/>
        <w:rPr>
          <w:rFonts w:eastAsia="Times New Roman"/>
          <w:szCs w:val="24"/>
        </w:rPr>
      </w:pPr>
      <w:r>
        <w:rPr>
          <w:rFonts w:eastAsia="Times New Roman"/>
          <w:szCs w:val="24"/>
        </w:rPr>
        <w:t>Κι αν βρεθεί και κάποιος δήμαρχος</w:t>
      </w:r>
      <w:r>
        <w:rPr>
          <w:rFonts w:eastAsia="Times New Roman"/>
          <w:szCs w:val="24"/>
        </w:rPr>
        <w:t>,</w:t>
      </w:r>
      <w:r>
        <w:rPr>
          <w:rFonts w:eastAsia="Times New Roman"/>
          <w:szCs w:val="24"/>
        </w:rPr>
        <w:t xml:space="preserve"> που θα αντιταχθεί σε όλα αυτά, τότε ο </w:t>
      </w:r>
      <w:r>
        <w:rPr>
          <w:rFonts w:eastAsia="Times New Roman"/>
          <w:szCs w:val="24"/>
        </w:rPr>
        <w:t>«</w:t>
      </w:r>
      <w:r>
        <w:rPr>
          <w:rFonts w:eastAsia="Times New Roman"/>
          <w:szCs w:val="24"/>
        </w:rPr>
        <w:t>ΚΛΕΙΣΘΕΝΗΣ</w:t>
      </w:r>
      <w:r>
        <w:rPr>
          <w:rFonts w:eastAsia="Times New Roman"/>
          <w:szCs w:val="24"/>
        </w:rPr>
        <w:t>»</w:t>
      </w:r>
      <w:r>
        <w:rPr>
          <w:rFonts w:eastAsia="Times New Roman"/>
          <w:szCs w:val="24"/>
        </w:rPr>
        <w:t xml:space="preserve"> δίνει το δικαίωμα στον Υπουργό ακόμα και να τον παύει. Για τέτοια δημοκρατία μι</w:t>
      </w:r>
      <w:r>
        <w:rPr>
          <w:rFonts w:eastAsia="Times New Roman"/>
          <w:szCs w:val="24"/>
        </w:rPr>
        <w:t>λάμε.</w:t>
      </w:r>
    </w:p>
    <w:p w14:paraId="53B9BC8B" w14:textId="77777777" w:rsidR="00D9389E" w:rsidRDefault="0030006C">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Πριν δώσω τον λόγο στον επόμενο ομιλητή, που είναι ο κ. Αντωνιάδης, ζήτησε ο κ. </w:t>
      </w:r>
      <w:proofErr w:type="spellStart"/>
      <w:r>
        <w:rPr>
          <w:rFonts w:eastAsia="Times New Roman"/>
          <w:szCs w:val="24"/>
        </w:rPr>
        <w:t>Σπίρτζης</w:t>
      </w:r>
      <w:proofErr w:type="spellEnd"/>
      <w:r>
        <w:rPr>
          <w:rFonts w:eastAsia="Times New Roman"/>
          <w:szCs w:val="24"/>
        </w:rPr>
        <w:t xml:space="preserve"> να παρέμβει για μία τροπολογία.</w:t>
      </w:r>
    </w:p>
    <w:p w14:paraId="53B9BC8C"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Σπίρτζη</w:t>
      </w:r>
      <w:proofErr w:type="spellEnd"/>
      <w:r>
        <w:rPr>
          <w:rFonts w:eastAsia="Times New Roman"/>
          <w:szCs w:val="24"/>
        </w:rPr>
        <w:t>, δύο λεπτά νομίζω επαρκούν. Εν τάχει να την αναπτύξετε, για να μην χάνουμε χρόνο.</w:t>
      </w:r>
    </w:p>
    <w:p w14:paraId="53B9BC8D" w14:textId="77777777" w:rsidR="00D9389E" w:rsidRDefault="0030006C">
      <w:pPr>
        <w:spacing w:line="600" w:lineRule="auto"/>
        <w:ind w:firstLine="720"/>
        <w:contextualSpacing/>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Να μας πει ο κ. </w:t>
      </w:r>
      <w:proofErr w:type="spellStart"/>
      <w:r>
        <w:rPr>
          <w:rFonts w:eastAsia="Times New Roman"/>
          <w:szCs w:val="24"/>
        </w:rPr>
        <w:t>Σπίρτζης</w:t>
      </w:r>
      <w:proofErr w:type="spellEnd"/>
      <w:r>
        <w:rPr>
          <w:rFonts w:eastAsia="Times New Roman"/>
          <w:szCs w:val="24"/>
        </w:rPr>
        <w:t xml:space="preserve"> και για το εξαιρετικά επείγον της τροπολογίας.</w:t>
      </w:r>
    </w:p>
    <w:p w14:paraId="53B9BC8E" w14:textId="77777777" w:rsidR="00D9389E" w:rsidRDefault="0030006C">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Θα σας τω πω, κύριε Βορίδη. Μπορεί να σας το πει και η κ</w:t>
      </w:r>
      <w:r>
        <w:rPr>
          <w:rFonts w:eastAsia="Times New Roman"/>
          <w:szCs w:val="24"/>
        </w:rPr>
        <w:t>.</w:t>
      </w:r>
      <w:r>
        <w:rPr>
          <w:rFonts w:eastAsia="Times New Roman"/>
          <w:szCs w:val="24"/>
        </w:rPr>
        <w:t xml:space="preserve"> Μπακογιάννη που είναι δίπλα σας.</w:t>
      </w:r>
    </w:p>
    <w:p w14:paraId="53B9BC8F" w14:textId="77777777" w:rsidR="00D9389E" w:rsidRDefault="0030006C">
      <w:pPr>
        <w:spacing w:line="600" w:lineRule="auto"/>
        <w:ind w:firstLine="720"/>
        <w:contextualSpacing/>
        <w:jc w:val="both"/>
        <w:rPr>
          <w:rFonts w:eastAsia="Times New Roman"/>
          <w:szCs w:val="24"/>
        </w:rPr>
      </w:pPr>
      <w:r>
        <w:rPr>
          <w:rFonts w:eastAsia="Times New Roman"/>
          <w:b/>
          <w:szCs w:val="24"/>
        </w:rPr>
        <w:t>ΘΕΟΔΩ</w:t>
      </w:r>
      <w:r>
        <w:rPr>
          <w:rFonts w:eastAsia="Times New Roman"/>
          <w:b/>
          <w:szCs w:val="24"/>
        </w:rPr>
        <w:t>ΡΑ ΜΠΑΚΟΓΙΑΝΝΗ:</w:t>
      </w:r>
      <w:r>
        <w:rPr>
          <w:rFonts w:eastAsia="Times New Roman"/>
          <w:szCs w:val="24"/>
        </w:rPr>
        <w:t xml:space="preserve"> Όλα η κ</w:t>
      </w:r>
      <w:r>
        <w:rPr>
          <w:rFonts w:eastAsia="Times New Roman"/>
          <w:szCs w:val="24"/>
        </w:rPr>
        <w:t>.</w:t>
      </w:r>
      <w:r>
        <w:rPr>
          <w:rFonts w:eastAsia="Times New Roman"/>
          <w:szCs w:val="24"/>
        </w:rPr>
        <w:t xml:space="preserve"> Μπακογιάννη;</w:t>
      </w:r>
    </w:p>
    <w:p w14:paraId="53B9BC90" w14:textId="77777777" w:rsidR="00D9389E" w:rsidRDefault="0030006C">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Τώρα μην ανοίξουμε κύκλο αντιπαράθεσης επ’ αυτού.</w:t>
      </w:r>
    </w:p>
    <w:p w14:paraId="53B9BC91"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Ελάτε, κύριε </w:t>
      </w:r>
      <w:proofErr w:type="spellStart"/>
      <w:r>
        <w:rPr>
          <w:rFonts w:eastAsia="Times New Roman"/>
          <w:szCs w:val="24"/>
        </w:rPr>
        <w:t>Σπίρτζη</w:t>
      </w:r>
      <w:proofErr w:type="spellEnd"/>
      <w:r>
        <w:rPr>
          <w:rFonts w:eastAsia="Times New Roman"/>
          <w:szCs w:val="24"/>
        </w:rPr>
        <w:t>.</w:t>
      </w:r>
    </w:p>
    <w:p w14:paraId="53B9BC92" w14:textId="77777777" w:rsidR="00D9389E" w:rsidRDefault="0030006C">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Μπορεί να σας το πει, γιατί μας είχε συμβουλεύσει στο νομοσχέδιο του Υπουργ</w:t>
      </w:r>
      <w:r>
        <w:rPr>
          <w:rFonts w:eastAsia="Times New Roman"/>
          <w:szCs w:val="24"/>
        </w:rPr>
        <w:t>είου Μεταφορών ακριβώς για αυτή τη ρύθμιση που έχετε στα χέρια σας και έχει να κάνει με του μικρού κυβισμού τετράτροχες μοτοσυκλέτες…</w:t>
      </w:r>
    </w:p>
    <w:p w14:paraId="53B9BC93" w14:textId="77777777" w:rsidR="00D9389E" w:rsidRDefault="0030006C">
      <w:pPr>
        <w:spacing w:line="600" w:lineRule="auto"/>
        <w:ind w:firstLine="720"/>
        <w:contextualSpacing/>
        <w:jc w:val="both"/>
        <w:rPr>
          <w:rFonts w:eastAsia="Times New Roman"/>
          <w:szCs w:val="24"/>
        </w:rPr>
      </w:pPr>
      <w:r>
        <w:rPr>
          <w:rFonts w:eastAsia="Times New Roman"/>
          <w:b/>
          <w:szCs w:val="24"/>
        </w:rPr>
        <w:t>ΘΕΟΔΩ</w:t>
      </w:r>
      <w:r>
        <w:rPr>
          <w:rFonts w:eastAsia="Times New Roman"/>
          <w:b/>
          <w:szCs w:val="24"/>
        </w:rPr>
        <w:t>ΡΑ ΜΠΑΚΟΓΙΑΝΝΗ:</w:t>
      </w:r>
      <w:r>
        <w:rPr>
          <w:rFonts w:eastAsia="Times New Roman"/>
          <w:szCs w:val="24"/>
        </w:rPr>
        <w:t xml:space="preserve"> Α, με καθυστέρηση.</w:t>
      </w:r>
    </w:p>
    <w:p w14:paraId="53B9BC94" w14:textId="77777777" w:rsidR="00D9389E" w:rsidRDefault="0030006C">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Πάλι με καθυστέρηση; Πριν έναν</w:t>
      </w:r>
      <w:r>
        <w:rPr>
          <w:rFonts w:eastAsia="Times New Roman"/>
          <w:szCs w:val="24"/>
        </w:rPr>
        <w:t xml:space="preserve"> μήνα δεσμευτήκαμε ότι σε έναν μήνα θα τη φέρουμε και τη φέραμε. Μας είχατε </w:t>
      </w:r>
      <w:r>
        <w:rPr>
          <w:rFonts w:eastAsia="Times New Roman"/>
          <w:szCs w:val="24"/>
        </w:rPr>
        <w:lastRenderedPageBreak/>
        <w:t xml:space="preserve">πει κι εσείς τα προβλήματα που υπάρχουν με συγκεκριμένα μικρά νησιά που δεν επιτρέπονται μεγάλου κυβισμού μοτοσυκλέτες και τη φέραμε, όπως είχαμε δεσμευτεί. Με καμμία καθυστέρηση, </w:t>
      </w:r>
      <w:r>
        <w:rPr>
          <w:rFonts w:eastAsia="Times New Roman"/>
          <w:szCs w:val="24"/>
        </w:rPr>
        <w:t>λοιπόν. Άρα, κύριε Βορίδη, μπορεί η διπλανή σας να σας ενημερώσει για το σύνολο της τροπολογίας.</w:t>
      </w:r>
    </w:p>
    <w:p w14:paraId="53B9BC95" w14:textId="77777777" w:rsidR="00D9389E" w:rsidRDefault="0030006C">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Εγώ για το επείγον θέλω να μάθω κι όχι για το σύνολο.</w:t>
      </w:r>
    </w:p>
    <w:p w14:paraId="53B9BC96" w14:textId="77777777" w:rsidR="00D9389E" w:rsidRDefault="0030006C">
      <w:pPr>
        <w:spacing w:line="600" w:lineRule="auto"/>
        <w:ind w:firstLine="720"/>
        <w:contextualSpacing/>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Τώρα ορίζεται η διαδικασία για του</w:t>
      </w:r>
      <w:r>
        <w:rPr>
          <w:rFonts w:eastAsia="Times New Roman"/>
          <w:szCs w:val="24"/>
        </w:rPr>
        <w:t>ς επαγγελματίες</w:t>
      </w:r>
      <w:r>
        <w:rPr>
          <w:rFonts w:eastAsia="Times New Roman"/>
          <w:szCs w:val="24"/>
        </w:rPr>
        <w:t>,</w:t>
      </w:r>
      <w:r>
        <w:rPr>
          <w:rFonts w:eastAsia="Times New Roman"/>
          <w:szCs w:val="24"/>
        </w:rPr>
        <w:t xml:space="preserve"> που νοικιάζουν τετράτροχες μοτοσυκλέτες μικρού κυβισμού που έπαιρναν άδεια. Δηλαδή, ποια είναι η διαδικασία πλέον να παίρνουν άδεια από τον δήμο τους, πώς καθορίζεται κι αν επιτρέπεται ή όχι από τον δήμο και την τοπική αυτοδιοίκηση, πώς υπ</w:t>
      </w:r>
      <w:r>
        <w:rPr>
          <w:rFonts w:eastAsia="Times New Roman"/>
          <w:szCs w:val="24"/>
        </w:rPr>
        <w:t>ολογίζεται και πώς αποφασίζει το δημοτικό συμβούλιο για τη φέρουσα ικανότητα, δηλαδή πόσες τετράτροχες μοτοσυκλέτες και σε ποιους δρόμους μπορούν να υπάρχουν. Υπάρχουν και οι μεταβατικές διατάξεις, ώστε μέσα στην τουριστική περίοδο, αυτήν την τουριστική πε</w:t>
      </w:r>
      <w:r>
        <w:rPr>
          <w:rFonts w:eastAsia="Times New Roman"/>
          <w:szCs w:val="24"/>
        </w:rPr>
        <w:t xml:space="preserve">ρίοδο, μέχρι να γίνουν αυτές οι διαδικασίες από τα δημοτικά συμβούλια, να μπορούν αυτοί οι επαγγελματίες να </w:t>
      </w:r>
      <w:r>
        <w:rPr>
          <w:rFonts w:eastAsia="Times New Roman"/>
          <w:szCs w:val="24"/>
        </w:rPr>
        <w:lastRenderedPageBreak/>
        <w:t>δραστηριοποιηθούν, εκτός κι αν διαφορετικά αποφασίσει το δημοτικό συμβούλιο. Αυτό είναι και γι’ αυτό είναι επείγον, κύριε Βορίδη.</w:t>
      </w:r>
    </w:p>
    <w:p w14:paraId="53B9BC97"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Να σας πω και τον </w:t>
      </w:r>
      <w:r>
        <w:rPr>
          <w:rFonts w:eastAsia="Times New Roman"/>
          <w:szCs w:val="24"/>
        </w:rPr>
        <w:t>αριθμό της τροπολογίας. Είναι η με ειδικό αριθμό 1689 και ειδικό 78.</w:t>
      </w:r>
    </w:p>
    <w:p w14:paraId="53B9BC98" w14:textId="77777777" w:rsidR="00D9389E" w:rsidRDefault="0030006C">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κύριε Υπουργέ.</w:t>
      </w:r>
    </w:p>
    <w:p w14:paraId="53B9BC99" w14:textId="77777777" w:rsidR="00D9389E" w:rsidRDefault="0030006C">
      <w:pPr>
        <w:spacing w:line="600" w:lineRule="auto"/>
        <w:ind w:firstLine="720"/>
        <w:contextualSpacing/>
        <w:jc w:val="both"/>
        <w:rPr>
          <w:rFonts w:eastAsia="Times New Roman"/>
          <w:szCs w:val="24"/>
        </w:rPr>
      </w:pPr>
      <w:r>
        <w:rPr>
          <w:rFonts w:eastAsia="Times New Roman"/>
          <w:szCs w:val="24"/>
        </w:rPr>
        <w:t>Τον λόγο έχει ο κ. Αντωνιάδης από τη Νέα Δημοκρατία.</w:t>
      </w:r>
    </w:p>
    <w:p w14:paraId="53B9BC9A" w14:textId="77777777" w:rsidR="00D9389E" w:rsidRDefault="0030006C">
      <w:pPr>
        <w:spacing w:line="600" w:lineRule="auto"/>
        <w:ind w:firstLine="720"/>
        <w:contextualSpacing/>
        <w:jc w:val="both"/>
        <w:rPr>
          <w:rFonts w:eastAsia="Times New Roman"/>
          <w:szCs w:val="24"/>
        </w:rPr>
      </w:pPr>
      <w:r w:rsidRPr="00010CEC">
        <w:rPr>
          <w:rFonts w:eastAsia="Times New Roman"/>
          <w:b/>
          <w:szCs w:val="24"/>
        </w:rPr>
        <w:t xml:space="preserve">ΙΩΑΝΝΗΣ ΑΝΤΩΝΙΑΔΗΣ: </w:t>
      </w:r>
      <w:r>
        <w:rPr>
          <w:rFonts w:eastAsia="Times New Roman"/>
          <w:szCs w:val="24"/>
        </w:rPr>
        <w:t>Ευχαριστώ, κύριε Πρόεδρε.</w:t>
      </w:r>
    </w:p>
    <w:p w14:paraId="53B9BC9B" w14:textId="77777777" w:rsidR="00D9389E" w:rsidRDefault="0030006C">
      <w:pPr>
        <w:spacing w:line="600" w:lineRule="auto"/>
        <w:ind w:firstLine="720"/>
        <w:contextualSpacing/>
        <w:jc w:val="both"/>
        <w:rPr>
          <w:rFonts w:eastAsia="Times New Roman"/>
          <w:szCs w:val="24"/>
        </w:rPr>
      </w:pPr>
      <w:r>
        <w:rPr>
          <w:rFonts w:eastAsia="Times New Roman"/>
          <w:szCs w:val="24"/>
        </w:rPr>
        <w:t>Αυτά που είδαμε αυτές τις</w:t>
      </w:r>
      <w:r>
        <w:rPr>
          <w:rFonts w:eastAsia="Times New Roman"/>
          <w:szCs w:val="24"/>
        </w:rPr>
        <w:t xml:space="preserve"> τρεις ημέρες εδώ, στη Βουλή, ούτε στη Ζιμπάμπουε δεν γίνονται. Ο αρμόδιος Υπουργός, ο κ. Σκουρλέτης, αναφέρει ένα εκατομμύριο λόγους για αποσύνδεση </w:t>
      </w:r>
      <w:proofErr w:type="spellStart"/>
      <w:r>
        <w:rPr>
          <w:rFonts w:eastAsia="Times New Roman"/>
          <w:szCs w:val="24"/>
        </w:rPr>
        <w:t>αυτοδιοικητικών</w:t>
      </w:r>
      <w:proofErr w:type="spellEnd"/>
      <w:r>
        <w:rPr>
          <w:rFonts w:eastAsia="Times New Roman"/>
          <w:szCs w:val="24"/>
        </w:rPr>
        <w:t xml:space="preserve"> εκλογών από τις ευρωεκλογές. Κτίζει ένα ιδεολογικό μανιφέστο και μετά έρχεται εν μία </w:t>
      </w:r>
      <w:proofErr w:type="spellStart"/>
      <w:r>
        <w:rPr>
          <w:rFonts w:eastAsia="Times New Roman"/>
          <w:szCs w:val="24"/>
        </w:rPr>
        <w:t>νυκτί</w:t>
      </w:r>
      <w:proofErr w:type="spellEnd"/>
      <w:r>
        <w:rPr>
          <w:rFonts w:eastAsia="Times New Roman"/>
          <w:szCs w:val="24"/>
        </w:rPr>
        <w:t xml:space="preserve"> </w:t>
      </w:r>
      <w:r>
        <w:rPr>
          <w:rFonts w:eastAsia="Times New Roman"/>
          <w:szCs w:val="24"/>
        </w:rPr>
        <w:t xml:space="preserve">και το αλλάζει. Για την ακρίβεια, του το αλλάζουν. </w:t>
      </w:r>
    </w:p>
    <w:p w14:paraId="53B9BC9C"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Παραιτηθείτε, κύριε Υπουργέ. Υπάρχει και η παραίτηση. Βεβαίως, μεταξύ της παραίτησης και της </w:t>
      </w:r>
      <w:proofErr w:type="spellStart"/>
      <w:r>
        <w:rPr>
          <w:rFonts w:eastAsia="Times New Roman"/>
          <w:szCs w:val="24"/>
        </w:rPr>
        <w:t>κωλοτούμπας</w:t>
      </w:r>
      <w:proofErr w:type="spellEnd"/>
      <w:r>
        <w:rPr>
          <w:rFonts w:eastAsia="Times New Roman"/>
          <w:szCs w:val="24"/>
        </w:rPr>
        <w:t xml:space="preserve"> επιλέξατε την </w:t>
      </w:r>
      <w:proofErr w:type="spellStart"/>
      <w:r>
        <w:rPr>
          <w:rFonts w:eastAsia="Times New Roman"/>
          <w:szCs w:val="24"/>
        </w:rPr>
        <w:t>κωλοτούμπα</w:t>
      </w:r>
      <w:proofErr w:type="spellEnd"/>
      <w:r>
        <w:rPr>
          <w:rFonts w:eastAsia="Times New Roman"/>
          <w:szCs w:val="24"/>
        </w:rPr>
        <w:t>.</w:t>
      </w:r>
    </w:p>
    <w:p w14:paraId="53B9BC9D"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 xml:space="preserve">Κύριοι συνάδελφοι, συζητάμε σήμερα το νομοσχέδιο Πρόγραμμα </w:t>
      </w:r>
      <w:r>
        <w:rPr>
          <w:rFonts w:eastAsia="Times New Roman"/>
          <w:szCs w:val="24"/>
        </w:rPr>
        <w:t>«ΚΛΕΙΣΘΕΝΗΣ»</w:t>
      </w:r>
      <w:r>
        <w:rPr>
          <w:rFonts w:eastAsia="Times New Roman"/>
          <w:szCs w:val="24"/>
        </w:rPr>
        <w:t xml:space="preserve">, </w:t>
      </w:r>
      <w:r>
        <w:rPr>
          <w:rFonts w:eastAsia="Times New Roman"/>
          <w:szCs w:val="24"/>
        </w:rPr>
        <w:t>μ</w:t>
      </w:r>
      <w:r>
        <w:rPr>
          <w:rFonts w:eastAsia="Times New Roman"/>
          <w:szCs w:val="24"/>
        </w:rPr>
        <w:t xml:space="preserve">εταρρύθμιση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εμβάθυνση δημοκρατίας, ενίσχυση συμμετοχής. Βαρύγδουποι τίτλοι, όπως το συνηθίζετε στον ΣΥΡΙΖΑ. Ακόμα ηχεί στα αυτιά μου εκείνο το περιβόητο νομοσχέδιο «</w:t>
      </w:r>
      <w:r>
        <w:rPr>
          <w:rFonts w:eastAsia="Times New Roman"/>
          <w:szCs w:val="24"/>
        </w:rPr>
        <w:t>ε</w:t>
      </w:r>
      <w:r>
        <w:rPr>
          <w:rFonts w:eastAsia="Times New Roman"/>
          <w:szCs w:val="24"/>
        </w:rPr>
        <w:t>πανεκκίνηση της οικονομίας» τους πρώτους μήνες του 2015, καθώς και</w:t>
      </w:r>
      <w:r>
        <w:rPr>
          <w:rFonts w:eastAsia="Times New Roman"/>
          <w:szCs w:val="24"/>
        </w:rPr>
        <w:t xml:space="preserve"> τα χειροκροτήματα και ο ενθουσιασμός με την ψήφισή του. Το αποτέλεσμα; Τρία χρόνια κάναμε να συνέλθουμε από εκείνη την επανεκκίνηση.</w:t>
      </w:r>
    </w:p>
    <w:p w14:paraId="53B9BC9E" w14:textId="77777777" w:rsidR="00D9389E" w:rsidRDefault="0030006C">
      <w:pPr>
        <w:spacing w:line="600" w:lineRule="auto"/>
        <w:ind w:firstLine="720"/>
        <w:contextualSpacing/>
        <w:jc w:val="both"/>
        <w:rPr>
          <w:rFonts w:eastAsia="Times New Roman"/>
          <w:szCs w:val="24"/>
        </w:rPr>
      </w:pPr>
      <w:r>
        <w:rPr>
          <w:rFonts w:eastAsia="Times New Roman"/>
          <w:szCs w:val="24"/>
        </w:rPr>
        <w:t>Ξεκινώ με το «σπάσιμο» της Β΄ Αθήνας. Όλοι οι ομιλητές του ΣΥΡΙΖΑ μίλησαν για θέμα δημοκρατίας, περισσότερη δημοκρατία, εμ</w:t>
      </w:r>
      <w:r>
        <w:rPr>
          <w:rFonts w:eastAsia="Times New Roman"/>
          <w:szCs w:val="24"/>
        </w:rPr>
        <w:t xml:space="preserve">βάθυνση δημοκρατίας. Εγώ θα μιλήσω για υποκριτική στάση του ΣΥΡΙΖΑ απέναντι στη δημοκρατία. Ναι, η Β΄ Αθηνών και άλλες μεγάλες περιφέρειες «βγάζουν μάτι». Έπρεπε να έχουν «σπάσει» εδώ και δεκαετίες, αλλά οι σοβαρές ασθένειες, κυρίες και κύριοι του ΣΥΡΙΖΑ, </w:t>
      </w:r>
      <w:r>
        <w:rPr>
          <w:rFonts w:eastAsia="Times New Roman"/>
          <w:szCs w:val="24"/>
        </w:rPr>
        <w:t xml:space="preserve">δεν θεραπεύονται με ασπιρίνη, γιατί εδώ χρειαζόταν και χρειάζεται σοβαρή μεταρρύθμιση σε σχέση με τις εκλογικές περιφέρειες και την πολυσταυρία σ’ όλη </w:t>
      </w:r>
      <w:r>
        <w:rPr>
          <w:rFonts w:eastAsia="Times New Roman"/>
          <w:szCs w:val="24"/>
        </w:rPr>
        <w:lastRenderedPageBreak/>
        <w:t xml:space="preserve">τη χώρα, γιατί οι μεγάλες περιφέρειες δημιουργούν ετεροβαρείς εστίες εξουσίας και προϋποθέσεις διαπλοκής </w:t>
      </w:r>
      <w:r>
        <w:rPr>
          <w:rFonts w:eastAsia="Times New Roman"/>
          <w:szCs w:val="24"/>
        </w:rPr>
        <w:t xml:space="preserve">και διαφθοράς. </w:t>
      </w:r>
    </w:p>
    <w:p w14:paraId="53B9BC9F" w14:textId="77777777" w:rsidR="00D9389E" w:rsidRDefault="0030006C">
      <w:pPr>
        <w:spacing w:line="600" w:lineRule="auto"/>
        <w:ind w:firstLine="720"/>
        <w:contextualSpacing/>
        <w:jc w:val="both"/>
        <w:rPr>
          <w:rFonts w:eastAsia="Times New Roman"/>
          <w:szCs w:val="24"/>
        </w:rPr>
      </w:pPr>
      <w:r>
        <w:rPr>
          <w:rFonts w:eastAsia="Times New Roman"/>
          <w:szCs w:val="24"/>
        </w:rPr>
        <w:t>Πείτε μου σε ποια χώρα του κόσμου υπάρχει αυτή η ανομοιογένεια στις εκλογικές περιφέρειες. Κοίταξα στη γειτονιά μας, στις προηγμένες οικονομίες και δημοκρατίες. Αγγλία, μονοεδρικές. Γαλλία, μονοεδρικές με μικρές ιδιαιτερότητες. Γερμανία, μο</w:t>
      </w:r>
      <w:r>
        <w:rPr>
          <w:rFonts w:eastAsia="Times New Roman"/>
          <w:szCs w:val="24"/>
        </w:rPr>
        <w:t>νοεδρικές. Για ποιον λόγο οι παραπάνω χώρες –και όχι μόνο- έχουν ισοδύναμες περιφέρειες; Διότι έτσι εξασφαλίζουν δικαιοσύνη, ίσες ευκαιρίες και ίδιες προϋποθέσεις στους πολίτες τους, όπως ορίζει εξάλλου και το Σύνταγμά μας. Γιατί να μην μπορεί ο κάτοικος τ</w:t>
      </w:r>
      <w:r>
        <w:rPr>
          <w:rFonts w:eastAsia="Times New Roman"/>
          <w:szCs w:val="24"/>
        </w:rPr>
        <w:t xml:space="preserve">ου Περιστερίου της Αθήνας να βλέπει τον Βουλευτή του τόσο συχνά όσο και ο κάτοικος της Φλώρινας, δηλαδή των μικρών περιφερειών και να περιμένει στην ουρά μετά από εξακόσιες χιλιάδες κατοίκους; </w:t>
      </w:r>
    </w:p>
    <w:p w14:paraId="53B9BCA0" w14:textId="77777777" w:rsidR="00D9389E" w:rsidRDefault="0030006C">
      <w:pPr>
        <w:spacing w:line="600" w:lineRule="auto"/>
        <w:ind w:firstLine="720"/>
        <w:contextualSpacing/>
        <w:jc w:val="both"/>
        <w:rPr>
          <w:rFonts w:eastAsia="Times New Roman"/>
          <w:szCs w:val="24"/>
        </w:rPr>
      </w:pPr>
      <w:r>
        <w:rPr>
          <w:rFonts w:eastAsia="Times New Roman"/>
          <w:szCs w:val="24"/>
        </w:rPr>
        <w:t>Όλοι οι πολίτες της Ελλάδας, είτε ως υποψήφιοι είτε ως απλοί π</w:t>
      </w:r>
      <w:r>
        <w:rPr>
          <w:rFonts w:eastAsia="Times New Roman"/>
          <w:szCs w:val="24"/>
        </w:rPr>
        <w:t xml:space="preserve">ολίτες, πρέπει να έχουν ίσες ευκαιρίες και ίδιες προϋποθέσεις, όπως ορίζει το Σύνταγμά μας και αυτό το εγγυώνται οι ισοδύναμες εκλογικές περιφέρειες, μονοεδρικές ή το πολύ </w:t>
      </w:r>
      <w:proofErr w:type="spellStart"/>
      <w:r>
        <w:rPr>
          <w:rFonts w:eastAsia="Times New Roman"/>
          <w:szCs w:val="24"/>
        </w:rPr>
        <w:t>διεδρικές</w:t>
      </w:r>
      <w:proofErr w:type="spellEnd"/>
      <w:r>
        <w:rPr>
          <w:rFonts w:eastAsia="Times New Roman"/>
          <w:szCs w:val="24"/>
        </w:rPr>
        <w:t xml:space="preserve">, ίδιες για όλη την Ελλάδα. Ισονομία και ισοπολιτεία. Αυτή </w:t>
      </w:r>
      <w:r>
        <w:rPr>
          <w:rFonts w:eastAsia="Times New Roman"/>
          <w:szCs w:val="24"/>
        </w:rPr>
        <w:lastRenderedPageBreak/>
        <w:t>είναι η πραγματι</w:t>
      </w:r>
      <w:r>
        <w:rPr>
          <w:rFonts w:eastAsia="Times New Roman"/>
          <w:szCs w:val="24"/>
        </w:rPr>
        <w:t>κή μεταρρύθμιση</w:t>
      </w:r>
      <w:r>
        <w:rPr>
          <w:rFonts w:eastAsia="Times New Roman"/>
          <w:szCs w:val="24"/>
        </w:rPr>
        <w:t>,</w:t>
      </w:r>
      <w:r>
        <w:rPr>
          <w:rFonts w:eastAsia="Times New Roman"/>
          <w:szCs w:val="24"/>
        </w:rPr>
        <w:t xml:space="preserve"> που έχει ανάγκη η χώρα για να σταματήσουν η κακοδαιμονία, οι </w:t>
      </w:r>
      <w:proofErr w:type="spellStart"/>
      <w:r>
        <w:rPr>
          <w:rFonts w:eastAsia="Times New Roman"/>
          <w:szCs w:val="24"/>
        </w:rPr>
        <w:t>τερατογενέσεις</w:t>
      </w:r>
      <w:proofErr w:type="spellEnd"/>
      <w:r>
        <w:rPr>
          <w:rFonts w:eastAsia="Times New Roman"/>
          <w:szCs w:val="24"/>
        </w:rPr>
        <w:t xml:space="preserve">, οι ετεροβαρείς εστίες εξουσίας, διαπλοκής και διαφθοράς και για να γίνει πραγματική εμβάθυνση και </w:t>
      </w:r>
      <w:proofErr w:type="spellStart"/>
      <w:r>
        <w:rPr>
          <w:rFonts w:eastAsia="Times New Roman"/>
          <w:szCs w:val="24"/>
        </w:rPr>
        <w:t>διαπλάτυνση</w:t>
      </w:r>
      <w:proofErr w:type="spellEnd"/>
      <w:r>
        <w:rPr>
          <w:rFonts w:eastAsia="Times New Roman"/>
          <w:szCs w:val="24"/>
        </w:rPr>
        <w:t xml:space="preserve"> της δημοκρατίας. </w:t>
      </w:r>
    </w:p>
    <w:p w14:paraId="53B9BCA1" w14:textId="77777777" w:rsidR="00D9389E" w:rsidRDefault="0030006C">
      <w:pPr>
        <w:spacing w:line="600" w:lineRule="auto"/>
        <w:ind w:firstLine="720"/>
        <w:contextualSpacing/>
        <w:jc w:val="both"/>
        <w:rPr>
          <w:rFonts w:eastAsia="Times New Roman"/>
          <w:szCs w:val="24"/>
        </w:rPr>
      </w:pPr>
      <w:r>
        <w:rPr>
          <w:rFonts w:eastAsia="Times New Roman"/>
          <w:szCs w:val="24"/>
        </w:rPr>
        <w:t>Φέρνετε μια νομοθεσία για τα δημόσ</w:t>
      </w:r>
      <w:r>
        <w:rPr>
          <w:rFonts w:eastAsia="Times New Roman"/>
          <w:szCs w:val="24"/>
        </w:rPr>
        <w:t xml:space="preserve">ια έργα που επιμηκύνει τον χρόνο και την κάνει γραφειοκρατική και εν πάση </w:t>
      </w:r>
      <w:proofErr w:type="spellStart"/>
      <w:r>
        <w:rPr>
          <w:rFonts w:eastAsia="Times New Roman"/>
          <w:szCs w:val="24"/>
        </w:rPr>
        <w:t>περιπτώσει</w:t>
      </w:r>
      <w:proofErr w:type="spellEnd"/>
      <w:r>
        <w:rPr>
          <w:rFonts w:eastAsia="Times New Roman"/>
          <w:szCs w:val="24"/>
        </w:rPr>
        <w:t xml:space="preserve"> αντί να επιλύει, παραλύει την αποτελεσματικότητα. </w:t>
      </w:r>
    </w:p>
    <w:p w14:paraId="53B9BCA2"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Έρχομαι τώρα στην απλή αναλογική. Φέρνετε την απλή αναλογική, την πιο απλή που υπάρχει. Δημιουργείτε μ’ αυτόν τον τρόπο </w:t>
      </w:r>
      <w:r>
        <w:rPr>
          <w:rFonts w:eastAsia="Times New Roman"/>
          <w:szCs w:val="24"/>
        </w:rPr>
        <w:t xml:space="preserve">ανίσχυρους δημάρχους και ισχυρές </w:t>
      </w:r>
      <w:proofErr w:type="spellStart"/>
      <w:r>
        <w:rPr>
          <w:rFonts w:eastAsia="Times New Roman"/>
          <w:szCs w:val="24"/>
        </w:rPr>
        <w:t>μειοψηφίες</w:t>
      </w:r>
      <w:proofErr w:type="spellEnd"/>
      <w:r>
        <w:rPr>
          <w:rFonts w:eastAsia="Times New Roman"/>
          <w:szCs w:val="24"/>
        </w:rPr>
        <w:t xml:space="preserve">. Πιστεύετε ότι μ’ ένα τέτοιο δημοτικό ή περιφερειακό συμβούλιο με εικόνα πύργου της Βαβέλ –γιατί αυτό θα γίνει- θα μπορούν να λαμβάνονται αποτελεσματικά οι αποφάσεις υπέρ των πολιτών; Ανάλογα με τα προσωπικά και </w:t>
      </w:r>
      <w:r>
        <w:rPr>
          <w:rFonts w:eastAsia="Times New Roman"/>
          <w:szCs w:val="24"/>
        </w:rPr>
        <w:t>συντεχνιακά συμφέροντα του καθενός θα σαμποτάρονται ακόμα και έργα σημαντικά για την περιοχή, ενώ οι εκβιασμοί και οι πολιτικές συναλλαγές θα αποτελέσουν τον κανόνα. Προκειμένου να διευκολύνετε αυτήν την κατά</w:t>
      </w:r>
      <w:r>
        <w:rPr>
          <w:rFonts w:eastAsia="Times New Roman"/>
          <w:szCs w:val="24"/>
        </w:rPr>
        <w:lastRenderedPageBreak/>
        <w:t>σταση και τη συναλλαγή, επιτρέπετε σε κάποιον δη</w:t>
      </w:r>
      <w:r>
        <w:rPr>
          <w:rFonts w:eastAsia="Times New Roman"/>
          <w:szCs w:val="24"/>
        </w:rPr>
        <w:t xml:space="preserve">μοτικό σύμβουλο να προσχωρήσει και σ’ άλλον συνδυασμό, ενώ αυτό απαγορευόταν. </w:t>
      </w:r>
    </w:p>
    <w:p w14:paraId="53B9BCA3"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Ο νέος νόμος δημιουργεί και άλλες αντιφάσεις. Την πρώτη Κυριακή με την απλή αναλογική ορίζονται οι έδρες και τη δεύτερη Κυριακή με την ενισχυμένη αναλογική βγαίνει ο δήμαρχος. </w:t>
      </w:r>
    </w:p>
    <w:p w14:paraId="53B9BCA4" w14:textId="77777777" w:rsidR="00D9389E" w:rsidRDefault="0030006C">
      <w:pPr>
        <w:spacing w:line="600" w:lineRule="auto"/>
        <w:ind w:firstLine="720"/>
        <w:contextualSpacing/>
        <w:jc w:val="both"/>
        <w:rPr>
          <w:rFonts w:eastAsia="Times New Roman"/>
          <w:szCs w:val="24"/>
        </w:rPr>
      </w:pPr>
      <w:r>
        <w:rPr>
          <w:rFonts w:eastAsia="Times New Roman"/>
          <w:szCs w:val="24"/>
        </w:rPr>
        <w:t>Ερωτώ</w:t>
      </w:r>
      <w:r w:rsidRPr="00F5555F">
        <w:rPr>
          <w:rFonts w:eastAsia="Times New Roman"/>
          <w:szCs w:val="24"/>
        </w:rPr>
        <w:t xml:space="preserve">: </w:t>
      </w:r>
      <w:r>
        <w:rPr>
          <w:rFonts w:eastAsia="Times New Roman"/>
          <w:szCs w:val="24"/>
        </w:rPr>
        <w:t>Πώς θα γίνει η αποτίμηση και ο απολογισμός στο τέλος της τετραετίας, όταν άλλα λέει η μία παράταξη και για άλλα δεσμεύεται η άλλη και αυτές οι παρατάξεις καλούνται να συμπράξουν για να κυλήσει η τετραετία; Αν θέλατε τον πραγματικό εκδημοκρατισμό για</w:t>
      </w:r>
      <w:r>
        <w:rPr>
          <w:rFonts w:eastAsia="Times New Roman"/>
          <w:szCs w:val="24"/>
        </w:rPr>
        <w:t xml:space="preserve"> να μην είναι τόσο ισχυροί οι δήμαρχοι και οι περιφερειάρχες, όπως λέτε, αλλά και να μπορούν να είναι αποτελεσματικοί, θα μειώνατε λίγο τις έδρες της πρώτης παράταξης και θα κάνατε το σύστημα λίγο πιο αναλογικό. Εσείς, όμως, θέλετε ακυβερνησία, χάος, συναλ</w:t>
      </w:r>
      <w:r>
        <w:rPr>
          <w:rFonts w:eastAsia="Times New Roman"/>
          <w:szCs w:val="24"/>
        </w:rPr>
        <w:t xml:space="preserve">λαγή, δικτατορία των </w:t>
      </w:r>
      <w:proofErr w:type="spellStart"/>
      <w:r>
        <w:rPr>
          <w:rFonts w:eastAsia="Times New Roman"/>
          <w:szCs w:val="24"/>
        </w:rPr>
        <w:t>μειοψηφιών</w:t>
      </w:r>
      <w:proofErr w:type="spellEnd"/>
      <w:r>
        <w:rPr>
          <w:rFonts w:eastAsia="Times New Roman"/>
          <w:szCs w:val="24"/>
        </w:rPr>
        <w:t xml:space="preserve"> και ένα πλιάτσικο των δύο-τριών παρατάξεων που θα τα βρουν μεταξύ τους. </w:t>
      </w:r>
    </w:p>
    <w:p w14:paraId="53B9BCA5"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53B9BCA6" w14:textId="77777777" w:rsidR="00D9389E" w:rsidRDefault="0030006C">
      <w:pPr>
        <w:spacing w:line="600" w:lineRule="auto"/>
        <w:ind w:firstLine="720"/>
        <w:contextualSpacing/>
        <w:jc w:val="both"/>
        <w:rPr>
          <w:rFonts w:eastAsia="Times New Roman"/>
          <w:szCs w:val="24"/>
        </w:rPr>
      </w:pPr>
      <w:r>
        <w:rPr>
          <w:rFonts w:eastAsia="Times New Roman"/>
          <w:szCs w:val="24"/>
        </w:rPr>
        <w:t>Τελειώνω, κύριε Πρόεδρε.</w:t>
      </w:r>
    </w:p>
    <w:p w14:paraId="53B9BCA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Τελικά ο τύπος τρώει την ουσία. Δεν σας εν</w:t>
      </w:r>
      <w:r>
        <w:rPr>
          <w:rFonts w:eastAsia="Times New Roman" w:cs="Times New Roman"/>
          <w:szCs w:val="24"/>
        </w:rPr>
        <w:t xml:space="preserve">διαφέρουν οι πραγματικές και ολοκληρωμένες μεταρρυθμίσεις. Πίσω από κάτι αληθινό ή αληθοφανές προσπαθείτε να υλοποιείτε κομματικές επιδιώξεις για μικροκομματικά και μόνο οφέλη. </w:t>
      </w:r>
    </w:p>
    <w:p w14:paraId="53B9BCA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Με αυτό το νομοσχέδιο, δυστυχώς, δεν δίνετε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ούτε αρμο</w:t>
      </w:r>
      <w:r>
        <w:rPr>
          <w:rFonts w:eastAsia="Times New Roman" w:cs="Times New Roman"/>
          <w:szCs w:val="24"/>
        </w:rPr>
        <w:t>διότητες, ούτε χρηματοδότηση, ούτε εργαλεία, που τα έχει απόλυτη ανάγκη για να μπορεί να λειτουργήσει. Κάτω από τον μανδύα του εκδημοκρατισμού φέρνετε χάος, κατακερματισμό και αναποτελεσματικότητα. Γι’ αυτό και οι πολίτες για μια ακόμα φορά θα σας γυρίσουν</w:t>
      </w:r>
      <w:r>
        <w:rPr>
          <w:rFonts w:eastAsia="Times New Roman" w:cs="Times New Roman"/>
          <w:szCs w:val="24"/>
        </w:rPr>
        <w:t xml:space="preserve"> την πλάτη. </w:t>
      </w:r>
    </w:p>
    <w:p w14:paraId="53B9BCA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3B9BCAA" w14:textId="77777777" w:rsidR="00D9389E" w:rsidRDefault="0030006C">
      <w:pPr>
        <w:tabs>
          <w:tab w:val="left" w:pos="3189"/>
          <w:tab w:val="center" w:pos="4513"/>
        </w:tabs>
        <w:spacing w:line="600" w:lineRule="auto"/>
        <w:ind w:firstLine="720"/>
        <w:contextualSpacing/>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53B9BCAB" w14:textId="77777777" w:rsidR="00D9389E" w:rsidRDefault="0030006C">
      <w:pPr>
        <w:spacing w:line="600" w:lineRule="auto"/>
        <w:ind w:firstLine="720"/>
        <w:contextualSpacing/>
        <w:jc w:val="both"/>
        <w:rPr>
          <w:rFonts w:eastAsia="Times New Roman" w:cs="Times New Roman"/>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 xml:space="preserve">): </w:t>
      </w:r>
      <w:r>
        <w:rPr>
          <w:rFonts w:eastAsia="Times New Roman" w:cs="Times New Roman"/>
          <w:szCs w:val="24"/>
        </w:rPr>
        <w:t xml:space="preserve">Τον λόγο έχει ο κ. Δαβάκης από τη Νέα Δημοκρατία. </w:t>
      </w:r>
    </w:p>
    <w:p w14:paraId="53B9BCAC" w14:textId="77777777" w:rsidR="00D9389E" w:rsidRDefault="0030006C">
      <w:pPr>
        <w:spacing w:line="600" w:lineRule="auto"/>
        <w:ind w:firstLine="720"/>
        <w:contextualSpacing/>
        <w:jc w:val="both"/>
        <w:rPr>
          <w:rFonts w:eastAsia="Times New Roman" w:cs="Times New Roman"/>
          <w:szCs w:val="24"/>
        </w:rPr>
      </w:pPr>
      <w:r w:rsidRPr="00EE6D20">
        <w:rPr>
          <w:rFonts w:eastAsia="Times New Roman" w:cs="Times New Roman"/>
          <w:b/>
          <w:szCs w:val="24"/>
        </w:rPr>
        <w:lastRenderedPageBreak/>
        <w:t xml:space="preserve">ΑΘΑΝΑΣΙΟΣ ΔΑΒΑΚΗΣ: </w:t>
      </w:r>
      <w:r w:rsidRPr="003D4D6E">
        <w:rPr>
          <w:rFonts w:eastAsia="Times New Roman" w:cs="Times New Roman"/>
          <w:szCs w:val="24"/>
        </w:rPr>
        <w:t>Κυρίες και κύριοι συνάδελφοι,</w:t>
      </w:r>
      <w:r>
        <w:rPr>
          <w:rFonts w:eastAsia="Times New Roman" w:cs="Times New Roman"/>
          <w:szCs w:val="24"/>
        </w:rPr>
        <w:t xml:space="preserve"> το νομοσχέδιο το οποίο συζητούμε σήμερα, κατ</w:t>
      </w:r>
      <w:r>
        <w:rPr>
          <w:rFonts w:eastAsia="Times New Roman" w:cs="Times New Roman"/>
          <w:szCs w:val="24"/>
        </w:rPr>
        <w:t xml:space="preserve">αδεικνύει τη βασική διαφορά η οποία διακρίνει εμάς με τη Ριζοσπαστική Αριστερά και στα ζητήματα της διαχείρισης θεμάτων, όπως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Είναι μια διαφορά φιλοσοφίας, μεθόδων και πολιτικών επιλογών. </w:t>
      </w:r>
    </w:p>
    <w:p w14:paraId="53B9BCA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Κυβέρνηση θεωρεί και εδώ, σε ένα νομοσ</w:t>
      </w:r>
      <w:r>
        <w:rPr>
          <w:rFonts w:eastAsia="Times New Roman" w:cs="Times New Roman"/>
          <w:szCs w:val="24"/>
        </w:rPr>
        <w:t>χέδιο και σε έναν χώρο τον οποίο έρχεται να ρυθμίσει με βάση τη συνταγματική πρόβλεψη των τοπικών υποθέσεων, ότι το ζήτημα αυτό μπορεί να είναι ένα πεδίο συγκρουσιακής πάλης και ένας χώρος χαώδους πολιτικής, παράλληλα με τοπικές συναλλαγές, συγκρούσεις και</w:t>
      </w:r>
      <w:r>
        <w:rPr>
          <w:rFonts w:eastAsia="Times New Roman" w:cs="Times New Roman"/>
          <w:szCs w:val="24"/>
        </w:rPr>
        <w:t xml:space="preserve"> μικροσυμφέροντα. </w:t>
      </w:r>
    </w:p>
    <w:p w14:paraId="53B9BCA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Αυτή η συγκρουσιακή ερμηνεία δεν βοηθάει, κύριε Υπουργέ, ούτε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ούτε τους πολίτες των τοπικών κοινωνιών, οι οποίοι χειμάζονται από κάθε πλευρά και θα χειμάζονται έτι περαιτέρω με αυτό το οποίο σήμερα εσείς, ως πολι</w:t>
      </w:r>
      <w:r>
        <w:rPr>
          <w:rFonts w:eastAsia="Times New Roman" w:cs="Times New Roman"/>
          <w:szCs w:val="24"/>
        </w:rPr>
        <w:t xml:space="preserve">τική επιλογή και νομοθετική πρωτοβουλία, φέρνετε. </w:t>
      </w:r>
    </w:p>
    <w:p w14:paraId="53B9BCA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εκλέγονται δήμαρχοι, δήμαρχοι ακροβάτες, δήμαρχοι ισορροπιστές, οι οποίοι θα προσπαθούν να </w:t>
      </w:r>
      <w:r w:rsidRPr="00042EEF">
        <w:rPr>
          <w:rFonts w:eastAsia="Times New Roman" w:cs="Times New Roman"/>
          <w:szCs w:val="24"/>
        </w:rPr>
        <w:t xml:space="preserve">αρμόσουν τα </w:t>
      </w:r>
      <w:proofErr w:type="spellStart"/>
      <w:r w:rsidRPr="00042EEF">
        <w:rPr>
          <w:rFonts w:eastAsia="Times New Roman" w:cs="Times New Roman"/>
          <w:szCs w:val="24"/>
        </w:rPr>
        <w:t>διεστώτα</w:t>
      </w:r>
      <w:proofErr w:type="spellEnd"/>
      <w:r>
        <w:rPr>
          <w:rFonts w:eastAsia="Times New Roman" w:cs="Times New Roman"/>
          <w:szCs w:val="24"/>
        </w:rPr>
        <w:t xml:space="preserve"> και να δημιουργήσουν μια κατάσταση στην οποία εσείς δημιουργείτε ένα διαρκές ναρκοπέδιο. Κ</w:t>
      </w:r>
      <w:r>
        <w:rPr>
          <w:rFonts w:eastAsia="Times New Roman" w:cs="Times New Roman"/>
          <w:szCs w:val="24"/>
        </w:rPr>
        <w:t xml:space="preserve">αι αυτό πρέπει να το καταλάβετε. </w:t>
      </w:r>
    </w:p>
    <w:p w14:paraId="53B9BCB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σε κάποια ζητήματα, τα οποία αφορούν συγκεκριμένα θέματα πάνω στα άρθρα και θα παρακαλούσα και τους συνεργάτες σας να με προσέξουν όπως και εσάς, κύριε Υπουργέ. </w:t>
      </w:r>
    </w:p>
    <w:p w14:paraId="53B9BCB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μια αντίφαση διατάξεων του άρθρου 2. Συγκεκριμένα, στην πρώτη παράγραφο αναφέρεται μια σειρά κριτηρίων </w:t>
      </w:r>
      <w:r w:rsidRPr="000D4490">
        <w:rPr>
          <w:rFonts w:eastAsia="Times New Roman" w:cs="Times New Roman"/>
          <w:szCs w:val="24"/>
        </w:rPr>
        <w:t xml:space="preserve">για την κατηγοριοποίηση των </w:t>
      </w:r>
      <w:r>
        <w:rPr>
          <w:rFonts w:eastAsia="Times New Roman" w:cs="Times New Roman"/>
          <w:szCs w:val="24"/>
        </w:rPr>
        <w:t>δ</w:t>
      </w:r>
      <w:r w:rsidRPr="000D4490">
        <w:rPr>
          <w:rFonts w:eastAsia="Times New Roman" w:cs="Times New Roman"/>
          <w:szCs w:val="24"/>
        </w:rPr>
        <w:t>ήμων</w:t>
      </w:r>
      <w:r>
        <w:rPr>
          <w:rFonts w:eastAsia="Times New Roman" w:cs="Times New Roman"/>
          <w:szCs w:val="24"/>
        </w:rPr>
        <w:t>,</w:t>
      </w:r>
      <w:r w:rsidRPr="000D4490">
        <w:rPr>
          <w:rFonts w:eastAsia="Times New Roman" w:cs="Times New Roman"/>
          <w:szCs w:val="24"/>
        </w:rPr>
        <w:t xml:space="preserve"> όπως ο πληθυσμός</w:t>
      </w:r>
      <w:r>
        <w:rPr>
          <w:rFonts w:eastAsia="Times New Roman" w:cs="Times New Roman"/>
          <w:szCs w:val="24"/>
        </w:rPr>
        <w:t xml:space="preserve">, η γεωμορφολογία, </w:t>
      </w:r>
      <w:r w:rsidRPr="000D4490">
        <w:rPr>
          <w:rFonts w:eastAsia="Times New Roman" w:cs="Times New Roman"/>
          <w:szCs w:val="24"/>
        </w:rPr>
        <w:t xml:space="preserve">το είδος της οικονομικής </w:t>
      </w:r>
      <w:r>
        <w:rPr>
          <w:rFonts w:eastAsia="Times New Roman" w:cs="Times New Roman"/>
          <w:szCs w:val="24"/>
        </w:rPr>
        <w:t>δραστηριότητας και άλλα. Όμως, στις επόμενες παραγ</w:t>
      </w:r>
      <w:r>
        <w:rPr>
          <w:rFonts w:eastAsia="Times New Roman" w:cs="Times New Roman"/>
          <w:szCs w:val="24"/>
        </w:rPr>
        <w:t xml:space="preserve">ράφους φαίνεται πως το μόνο κριτήριο της κατηγοριοποίησης των δήμων είναι ο πληθυσμός. </w:t>
      </w:r>
    </w:p>
    <w:p w14:paraId="53B9BCB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υπάρχει μια άλλη αντίφαση μεταξύ του  περιεχομένου των άρθρων 25 και 35. Συγκεκριμένα, το άρθρο 25 επιτρέπει τη </w:t>
      </w:r>
      <w:proofErr w:type="spellStart"/>
      <w:r>
        <w:rPr>
          <w:rFonts w:eastAsia="Times New Roman" w:cs="Times New Roman"/>
          <w:szCs w:val="24"/>
        </w:rPr>
        <w:t>σταυροδοσία</w:t>
      </w:r>
      <w:proofErr w:type="spellEnd"/>
      <w:r>
        <w:rPr>
          <w:rFonts w:eastAsia="Times New Roman" w:cs="Times New Roman"/>
          <w:szCs w:val="24"/>
        </w:rPr>
        <w:t xml:space="preserve"> σε υποψήφιους δημοτικούς συμβούλου</w:t>
      </w:r>
      <w:r>
        <w:rPr>
          <w:rFonts w:eastAsia="Times New Roman" w:cs="Times New Roman"/>
          <w:szCs w:val="24"/>
        </w:rPr>
        <w:t xml:space="preserve">ς και εκτός της οικείας εκλογικής περιφέρειας. Όμως, το άρθρο 35 </w:t>
      </w:r>
      <w:r>
        <w:rPr>
          <w:rFonts w:eastAsia="Times New Roman" w:cs="Times New Roman"/>
          <w:szCs w:val="24"/>
        </w:rPr>
        <w:lastRenderedPageBreak/>
        <w:t>αναφέρει ότι τακτικοί δημοτικοί σύμβουλοι εκλέγονται κατά σειρά αυτοί που έλαβαν τους περισσότερους σταυρούς προτίμησης στην οικεία εκλογική περιφέρεια και όχι συνολικά στην επικράτεια του δή</w:t>
      </w:r>
      <w:r>
        <w:rPr>
          <w:rFonts w:eastAsia="Times New Roman" w:cs="Times New Roman"/>
          <w:szCs w:val="24"/>
        </w:rPr>
        <w:t xml:space="preserve">μου. </w:t>
      </w:r>
    </w:p>
    <w:p w14:paraId="53B9BCB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το άρθρο 68 αποτελεί την επιτομή της εναλλακτικής αντίληψης που σας διακατέχει σε αυτό το νομοθέτημα. Συγκεκριμένα, από το άρθρο λείπει η διάταξη για τη διάρκεια θητείας των αντιδημάρχων. Ούτε για την αντικατάστασή τους υπάρχει, όπως υπήρχε </w:t>
      </w:r>
      <w:r>
        <w:rPr>
          <w:rFonts w:eastAsia="Times New Roman" w:cs="Times New Roman"/>
          <w:szCs w:val="24"/>
        </w:rPr>
        <w:t>στην παράγραφο 5 του άρθρου 59 του «</w:t>
      </w:r>
      <w:r>
        <w:rPr>
          <w:rFonts w:eastAsia="Times New Roman" w:cs="Times New Roman"/>
          <w:szCs w:val="24"/>
        </w:rPr>
        <w:t>ΚΑΛΛΙΚΡΑΤΗ</w:t>
      </w:r>
      <w:r>
        <w:rPr>
          <w:rFonts w:eastAsia="Times New Roman" w:cs="Times New Roman"/>
          <w:szCs w:val="24"/>
        </w:rPr>
        <w:t xml:space="preserve">».  </w:t>
      </w:r>
    </w:p>
    <w:p w14:paraId="53B9BCB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δίνεται η δυνατότητα </w:t>
      </w:r>
      <w:r w:rsidRPr="000D4490">
        <w:rPr>
          <w:rFonts w:eastAsia="Times New Roman" w:cs="Times New Roman"/>
          <w:szCs w:val="24"/>
        </w:rPr>
        <w:t>στο</w:t>
      </w:r>
      <w:r>
        <w:rPr>
          <w:rFonts w:eastAsia="Times New Roman" w:cs="Times New Roman"/>
          <w:szCs w:val="24"/>
        </w:rPr>
        <w:t xml:space="preserve"> δ</w:t>
      </w:r>
      <w:r w:rsidRPr="000D4490">
        <w:rPr>
          <w:rFonts w:eastAsia="Times New Roman" w:cs="Times New Roman"/>
          <w:szCs w:val="24"/>
        </w:rPr>
        <w:t>ήμαρχο να διορίζει τους αντιδημάρχους με τη</w:t>
      </w:r>
      <w:r>
        <w:rPr>
          <w:rFonts w:eastAsia="Times New Roman" w:cs="Times New Roman"/>
          <w:szCs w:val="24"/>
        </w:rPr>
        <w:t>ν απλή</w:t>
      </w:r>
      <w:r w:rsidRPr="000D4490">
        <w:rPr>
          <w:rFonts w:eastAsia="Times New Roman" w:cs="Times New Roman"/>
          <w:szCs w:val="24"/>
        </w:rPr>
        <w:t xml:space="preserve"> σύμφωνη γνώμη της δικής του παράταξης</w:t>
      </w:r>
      <w:r>
        <w:rPr>
          <w:rFonts w:eastAsia="Times New Roman" w:cs="Times New Roman"/>
          <w:szCs w:val="24"/>
        </w:rPr>
        <w:t>.</w:t>
      </w:r>
      <w:r w:rsidRPr="000D4490">
        <w:rPr>
          <w:rFonts w:eastAsia="Times New Roman" w:cs="Times New Roman"/>
          <w:szCs w:val="24"/>
        </w:rPr>
        <w:t xml:space="preserve"> </w:t>
      </w:r>
    </w:p>
    <w:p w14:paraId="53B9BCB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Ο</w:t>
      </w:r>
      <w:r w:rsidRPr="000D4490">
        <w:rPr>
          <w:rFonts w:eastAsia="Times New Roman" w:cs="Times New Roman"/>
          <w:szCs w:val="24"/>
        </w:rPr>
        <w:t xml:space="preserve"> συνδυασμός των δύο αυτών διατάξεων αποτελεί τη βάση για την πραγματοποίηση πολι</w:t>
      </w:r>
      <w:r w:rsidRPr="000D4490">
        <w:rPr>
          <w:rFonts w:eastAsia="Times New Roman" w:cs="Times New Roman"/>
          <w:szCs w:val="24"/>
        </w:rPr>
        <w:t>τικ</w:t>
      </w:r>
      <w:r>
        <w:rPr>
          <w:rFonts w:eastAsia="Times New Roman" w:cs="Times New Roman"/>
          <w:szCs w:val="24"/>
        </w:rPr>
        <w:t>ών</w:t>
      </w:r>
      <w:r w:rsidRPr="000D4490">
        <w:rPr>
          <w:rFonts w:eastAsia="Times New Roman" w:cs="Times New Roman"/>
          <w:szCs w:val="24"/>
        </w:rPr>
        <w:t xml:space="preserve"> συναλλαγών</w:t>
      </w:r>
      <w:r>
        <w:rPr>
          <w:rFonts w:eastAsia="Times New Roman" w:cs="Times New Roman"/>
          <w:szCs w:val="24"/>
        </w:rPr>
        <w:t>.</w:t>
      </w:r>
    </w:p>
    <w:p w14:paraId="53B9BCB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w:t>
      </w:r>
      <w:r w:rsidRPr="000D4490">
        <w:rPr>
          <w:rFonts w:eastAsia="Times New Roman" w:cs="Times New Roman"/>
          <w:szCs w:val="24"/>
        </w:rPr>
        <w:t>λείνω με το ζήτημα της προτάσε</w:t>
      </w:r>
      <w:r>
        <w:rPr>
          <w:rFonts w:eastAsia="Times New Roman" w:cs="Times New Roman"/>
          <w:szCs w:val="24"/>
        </w:rPr>
        <w:t>ώ</w:t>
      </w:r>
      <w:r w:rsidRPr="000D4490">
        <w:rPr>
          <w:rFonts w:eastAsia="Times New Roman" w:cs="Times New Roman"/>
          <w:szCs w:val="24"/>
        </w:rPr>
        <w:t>ς</w:t>
      </w:r>
      <w:r>
        <w:rPr>
          <w:rFonts w:eastAsia="Times New Roman" w:cs="Times New Roman"/>
          <w:szCs w:val="24"/>
        </w:rPr>
        <w:t xml:space="preserve"> μας για τη</w:t>
      </w:r>
      <w:r>
        <w:rPr>
          <w:rFonts w:eastAsia="Times New Roman" w:cs="Times New Roman"/>
          <w:szCs w:val="24"/>
        </w:rPr>
        <w:t>ν</w:t>
      </w:r>
      <w:r>
        <w:rPr>
          <w:rFonts w:eastAsia="Times New Roman" w:cs="Times New Roman"/>
          <w:szCs w:val="24"/>
        </w:rPr>
        <w:t xml:space="preserve"> ψήφο των αποδήμων. Δεν </w:t>
      </w:r>
      <w:r w:rsidRPr="000D4490">
        <w:rPr>
          <w:rFonts w:eastAsia="Times New Roman" w:cs="Times New Roman"/>
          <w:szCs w:val="24"/>
        </w:rPr>
        <w:t>δίνουμε το δικαίωμα ψήφου</w:t>
      </w:r>
      <w:r>
        <w:rPr>
          <w:rFonts w:eastAsia="Times New Roman" w:cs="Times New Roman"/>
          <w:szCs w:val="24"/>
        </w:rPr>
        <w:t xml:space="preserve"> στους αποδήμους. Το δικαίωμα αυτό, όπως </w:t>
      </w:r>
      <w:proofErr w:type="spellStart"/>
      <w:r>
        <w:rPr>
          <w:rFonts w:eastAsia="Times New Roman" w:cs="Times New Roman"/>
          <w:szCs w:val="24"/>
        </w:rPr>
        <w:t>προελέχθη</w:t>
      </w:r>
      <w:proofErr w:type="spellEnd"/>
      <w:r>
        <w:rPr>
          <w:rFonts w:eastAsia="Times New Roman" w:cs="Times New Roman"/>
          <w:szCs w:val="24"/>
        </w:rPr>
        <w:t xml:space="preserve">, το έχουν, </w:t>
      </w:r>
      <w:r w:rsidRPr="000D4490">
        <w:rPr>
          <w:rFonts w:eastAsia="Times New Roman" w:cs="Times New Roman"/>
          <w:szCs w:val="24"/>
        </w:rPr>
        <w:t xml:space="preserve">εφόσον </w:t>
      </w:r>
      <w:r>
        <w:rPr>
          <w:rFonts w:eastAsia="Times New Roman" w:cs="Times New Roman"/>
          <w:szCs w:val="24"/>
        </w:rPr>
        <w:t xml:space="preserve">είναι εγγεγραμμένοι στους εκλογικούς καταλόγους των πατρίδων </w:t>
      </w:r>
      <w:r>
        <w:rPr>
          <w:rFonts w:eastAsia="Times New Roman" w:cs="Times New Roman"/>
          <w:szCs w:val="24"/>
        </w:rPr>
        <w:lastRenderedPageBreak/>
        <w:t>τους, εφόσον α</w:t>
      </w:r>
      <w:r>
        <w:rPr>
          <w:rFonts w:eastAsia="Times New Roman" w:cs="Times New Roman"/>
          <w:szCs w:val="24"/>
        </w:rPr>
        <w:t xml:space="preserve">σκούν τα δικαιώματα όποτε βρίσκονται στην πατρίδα μας. Εμείς δίνουμε τη δυνατότητα, τους διευκολύνουμε. Και αυτό σας προτείνουμε να κάνετε. </w:t>
      </w:r>
    </w:p>
    <w:p w14:paraId="53B9BCB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Δεν υπάρχει πουθενά στον κόσμο αλλοδαπός</w:t>
      </w:r>
      <w:r>
        <w:rPr>
          <w:rFonts w:eastAsia="Times New Roman" w:cs="Times New Roman"/>
          <w:szCs w:val="24"/>
        </w:rPr>
        <w:t>,</w:t>
      </w:r>
      <w:r>
        <w:rPr>
          <w:rFonts w:eastAsia="Times New Roman" w:cs="Times New Roman"/>
          <w:szCs w:val="24"/>
        </w:rPr>
        <w:t xml:space="preserve"> που κατοικεί σε άλλη χώρα από την πατρίδα του, να μην έχει το δικαίωμα </w:t>
      </w:r>
      <w:r w:rsidRPr="000D4490">
        <w:rPr>
          <w:rFonts w:eastAsia="Times New Roman" w:cs="Times New Roman"/>
          <w:szCs w:val="24"/>
        </w:rPr>
        <w:t>να</w:t>
      </w:r>
      <w:r w:rsidRPr="000D4490">
        <w:rPr>
          <w:rFonts w:eastAsia="Times New Roman" w:cs="Times New Roman"/>
          <w:szCs w:val="24"/>
        </w:rPr>
        <w:t xml:space="preserve"> ψηφίζει</w:t>
      </w:r>
      <w:r>
        <w:rPr>
          <w:rFonts w:eastAsia="Times New Roman" w:cs="Times New Roman"/>
          <w:szCs w:val="24"/>
        </w:rPr>
        <w:t xml:space="preserve"> όταν προκηρύσσονται γενικές εθνικές εκλογές. Π</w:t>
      </w:r>
      <w:r w:rsidRPr="000D4490">
        <w:rPr>
          <w:rFonts w:eastAsia="Times New Roman" w:cs="Times New Roman"/>
          <w:szCs w:val="24"/>
        </w:rPr>
        <w:t>ρέπει να το καταλάβετε</w:t>
      </w:r>
      <w:r>
        <w:rPr>
          <w:rFonts w:eastAsia="Times New Roman" w:cs="Times New Roman"/>
          <w:szCs w:val="24"/>
        </w:rPr>
        <w:t>. Π</w:t>
      </w:r>
      <w:r w:rsidRPr="000D4490">
        <w:rPr>
          <w:rFonts w:eastAsia="Times New Roman" w:cs="Times New Roman"/>
          <w:szCs w:val="24"/>
        </w:rPr>
        <w:t xml:space="preserve">ρέπει να ξεφύγετε από το </w:t>
      </w:r>
      <w:r>
        <w:rPr>
          <w:rFonts w:eastAsia="Times New Roman" w:cs="Times New Roman"/>
          <w:szCs w:val="24"/>
        </w:rPr>
        <w:t>ιδεοληπτικό</w:t>
      </w:r>
      <w:r w:rsidRPr="000D4490">
        <w:rPr>
          <w:rFonts w:eastAsia="Times New Roman" w:cs="Times New Roman"/>
          <w:szCs w:val="24"/>
        </w:rPr>
        <w:t xml:space="preserve"> σας </w:t>
      </w:r>
      <w:r>
        <w:rPr>
          <w:rFonts w:eastAsia="Times New Roman" w:cs="Times New Roman"/>
          <w:szCs w:val="24"/>
        </w:rPr>
        <w:t>π</w:t>
      </w:r>
      <w:r w:rsidRPr="000D4490">
        <w:rPr>
          <w:rFonts w:eastAsia="Times New Roman" w:cs="Times New Roman"/>
          <w:szCs w:val="24"/>
        </w:rPr>
        <w:t>λαίσιο που αντιμετωπίζετ</w:t>
      </w:r>
      <w:r>
        <w:rPr>
          <w:rFonts w:eastAsia="Times New Roman" w:cs="Times New Roman"/>
          <w:szCs w:val="24"/>
        </w:rPr>
        <w:t xml:space="preserve">ε </w:t>
      </w:r>
      <w:r w:rsidRPr="000D4490">
        <w:rPr>
          <w:rFonts w:eastAsia="Times New Roman" w:cs="Times New Roman"/>
          <w:szCs w:val="24"/>
        </w:rPr>
        <w:t>αυτό το ζήτημα</w:t>
      </w:r>
      <w:r>
        <w:rPr>
          <w:rFonts w:eastAsia="Times New Roman" w:cs="Times New Roman"/>
          <w:szCs w:val="24"/>
        </w:rPr>
        <w:t>.</w:t>
      </w:r>
      <w:r w:rsidRPr="000D4490">
        <w:rPr>
          <w:rFonts w:eastAsia="Times New Roman" w:cs="Times New Roman"/>
          <w:szCs w:val="24"/>
        </w:rPr>
        <w:t xml:space="preserve"> </w:t>
      </w:r>
    </w:p>
    <w:p w14:paraId="53B9BCB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πρέπει να </w:t>
      </w:r>
      <w:r w:rsidRPr="000D4490">
        <w:rPr>
          <w:rFonts w:eastAsia="Times New Roman" w:cs="Times New Roman"/>
          <w:szCs w:val="24"/>
        </w:rPr>
        <w:t>ξεφύγετε</w:t>
      </w:r>
      <w:r>
        <w:rPr>
          <w:rFonts w:eastAsia="Times New Roman" w:cs="Times New Roman"/>
          <w:szCs w:val="24"/>
        </w:rPr>
        <w:t xml:space="preserve"> από αυτό το οποίο μας λέτε. Πρέπει να πάψετε να λέτε, «Γιατί δεν</w:t>
      </w:r>
      <w:r>
        <w:rPr>
          <w:rFonts w:eastAsia="Times New Roman" w:cs="Times New Roman"/>
          <w:szCs w:val="24"/>
        </w:rPr>
        <w:t xml:space="preserve"> το κάνατ</w:t>
      </w:r>
      <w:r w:rsidRPr="000D4490">
        <w:rPr>
          <w:rFonts w:eastAsia="Times New Roman" w:cs="Times New Roman"/>
          <w:szCs w:val="24"/>
        </w:rPr>
        <w:t xml:space="preserve">ε </w:t>
      </w:r>
      <w:r>
        <w:rPr>
          <w:rFonts w:eastAsia="Times New Roman" w:cs="Times New Roman"/>
          <w:szCs w:val="24"/>
        </w:rPr>
        <w:t xml:space="preserve">εσείς;». </w:t>
      </w:r>
    </w:p>
    <w:p w14:paraId="53B9BCB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Ένας από τους λόγους που μπορώ να σας αναφέρω -είναι πολλοί οι λόγοι που δεν το κάναμε- είναι ότι ήμασταν μια </w:t>
      </w:r>
      <w:proofErr w:type="spellStart"/>
      <w:r>
        <w:rPr>
          <w:rFonts w:eastAsia="Times New Roman" w:cs="Times New Roman"/>
          <w:szCs w:val="24"/>
        </w:rPr>
        <w:t>τρικομματική</w:t>
      </w:r>
      <w:proofErr w:type="spellEnd"/>
      <w:r>
        <w:rPr>
          <w:rFonts w:eastAsia="Times New Roman" w:cs="Times New Roman"/>
          <w:szCs w:val="24"/>
        </w:rPr>
        <w:t xml:space="preserve"> κυβέρνηση, η οποία δεν είχε την ομοφωνία, τη θετική προσέγγιση, όσον αφορά το ζήτημα αυτό. Εκεί θα μείνουμε; Αυτ</w:t>
      </w:r>
      <w:r>
        <w:rPr>
          <w:rFonts w:eastAsia="Times New Roman" w:cs="Times New Roman"/>
          <w:szCs w:val="24"/>
        </w:rPr>
        <w:t>ό είναι μια πομφόλυγα την οποία βγάζετε και λέτε: «γιατί δεν το κάνατε». Ένας από τους λόγους -εάν θέλετε- πολιτικά, που είμαστε Αντιπολίτευση, μπορεί να είναι και αυτός ενδεχομένως. Εσείς τι θα κάνετε; Εσείς πώς θα προσεγγίσετε αυτό το ζήτημα το οποίο απο</w:t>
      </w:r>
      <w:r>
        <w:rPr>
          <w:rFonts w:eastAsia="Times New Roman" w:cs="Times New Roman"/>
          <w:szCs w:val="24"/>
        </w:rPr>
        <w:t>τελεί μια συγκεκριμένη και πολύ απλή επιλογή;</w:t>
      </w:r>
    </w:p>
    <w:p w14:paraId="53B9BCBA" w14:textId="77777777" w:rsidR="00D9389E" w:rsidRDefault="0030006C">
      <w:pPr>
        <w:spacing w:line="600" w:lineRule="auto"/>
        <w:contextualSpacing/>
        <w:jc w:val="both"/>
        <w:rPr>
          <w:rFonts w:eastAsia="Times New Roman" w:cs="Times New Roman"/>
          <w:szCs w:val="24"/>
        </w:rPr>
      </w:pPr>
      <w:r>
        <w:rPr>
          <w:rFonts w:eastAsia="Times New Roman" w:cs="Times New Roman"/>
          <w:szCs w:val="24"/>
        </w:rPr>
        <w:lastRenderedPageBreak/>
        <w:t>Τα προξενεία θα είναι οι τόποι των εκλογών, οι διπλωματικοί υπάλληλοι θα είναι οι δικαστικοί αντιπρόσωποι. Είναι πολύ απλό και νομίζω ότι πρέπει να προβείτε.</w:t>
      </w:r>
    </w:p>
    <w:p w14:paraId="53B9BCB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Είναι προφανές, κυρίες και κύριοι συνάδελφοι, ότι το</w:t>
      </w:r>
      <w:r>
        <w:rPr>
          <w:rFonts w:eastAsia="Times New Roman" w:cs="Times New Roman"/>
          <w:szCs w:val="24"/>
        </w:rPr>
        <w:t xml:space="preserve"> παρόν νομοσχέδιο αποτελεί πλέον το κύκνειο άσμα μιας απερχομένης Κυβέρνησης, μιας Κυβέρνησης που στο τέλος της θητείας της, αυτής της καταστροφικής θητείας για τον τόπο, πετάει βόμβες κρότου-λάμψης όπως τα παρόντα νομοσχέδια. Ο λαός μας κρίνει και θα μας </w:t>
      </w:r>
      <w:r>
        <w:rPr>
          <w:rFonts w:eastAsia="Times New Roman" w:cs="Times New Roman"/>
          <w:szCs w:val="24"/>
        </w:rPr>
        <w:t>κρίνει σύντομα.</w:t>
      </w:r>
    </w:p>
    <w:p w14:paraId="53B9BCB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3B9BCBD"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B9BCBE" w14:textId="77777777" w:rsidR="00D9389E" w:rsidRDefault="0030006C">
      <w:pPr>
        <w:spacing w:line="600" w:lineRule="auto"/>
        <w:ind w:firstLine="720"/>
        <w:contextualSpacing/>
        <w:jc w:val="both"/>
        <w:rPr>
          <w:rFonts w:eastAsia="Times New Roman" w:cs="Times New Roman"/>
          <w:szCs w:val="24"/>
        </w:rPr>
      </w:pPr>
      <w:r w:rsidRPr="005D2695">
        <w:rPr>
          <w:rFonts w:eastAsia="Times New Roman" w:cs="Times New Roman"/>
          <w:b/>
          <w:szCs w:val="24"/>
        </w:rPr>
        <w:t xml:space="preserve">ΠΡΟΕΔΡΕΥΩΝ (Γεώργιος </w:t>
      </w:r>
      <w:proofErr w:type="spellStart"/>
      <w:r w:rsidRPr="005D2695">
        <w:rPr>
          <w:rFonts w:eastAsia="Times New Roman" w:cs="Times New Roman"/>
          <w:b/>
          <w:szCs w:val="24"/>
        </w:rPr>
        <w:t>Λαμπρούλης</w:t>
      </w:r>
      <w:proofErr w:type="spellEnd"/>
      <w:r w:rsidRPr="005D2695">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Κέλλας</w:t>
      </w:r>
      <w:proofErr w:type="spellEnd"/>
      <w:r>
        <w:rPr>
          <w:rFonts w:eastAsia="Times New Roman" w:cs="Times New Roman"/>
          <w:szCs w:val="24"/>
        </w:rPr>
        <w:t xml:space="preserve"> από τη Νέα Δημοκρατία.</w:t>
      </w:r>
    </w:p>
    <w:p w14:paraId="53B9BCBF" w14:textId="77777777" w:rsidR="00D9389E" w:rsidRDefault="0030006C">
      <w:pPr>
        <w:spacing w:line="600" w:lineRule="auto"/>
        <w:ind w:firstLine="720"/>
        <w:contextualSpacing/>
        <w:jc w:val="both"/>
        <w:rPr>
          <w:rFonts w:eastAsia="Times New Roman" w:cs="Times New Roman"/>
          <w:szCs w:val="24"/>
        </w:rPr>
      </w:pPr>
      <w:r w:rsidRPr="005D2695">
        <w:rPr>
          <w:rFonts w:eastAsia="Times New Roman" w:cs="Times New Roman"/>
          <w:b/>
          <w:szCs w:val="24"/>
        </w:rPr>
        <w:t>ΧΡΗΣΤΟΣ ΚΕΛΛΑΣ:</w:t>
      </w:r>
      <w:r>
        <w:rPr>
          <w:rFonts w:eastAsia="Times New Roman" w:cs="Times New Roman"/>
          <w:szCs w:val="24"/>
        </w:rPr>
        <w:t xml:space="preserve"> Ευχαριστώ, κύριε Πρόεδρε.</w:t>
      </w:r>
    </w:p>
    <w:p w14:paraId="53B9BCC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σήμ</w:t>
      </w:r>
      <w:r>
        <w:rPr>
          <w:rFonts w:eastAsia="Times New Roman" w:cs="Times New Roman"/>
          <w:szCs w:val="24"/>
        </w:rPr>
        <w:t xml:space="preserve">ερα είναι μια ιδιαίτερα απογοητευτική μέρα για την πατρίδα. Και βλέπουμε τα αποτελέσματα των τραγικών επιλογών της Κυβέρνησης στα εθνικά θέματα. Τα Σκόπια ξεκίνησαν τις </w:t>
      </w:r>
      <w:proofErr w:type="spellStart"/>
      <w:r>
        <w:rPr>
          <w:rFonts w:eastAsia="Times New Roman" w:cs="Times New Roman"/>
          <w:szCs w:val="24"/>
        </w:rPr>
        <w:t>προενταξιακές</w:t>
      </w:r>
      <w:proofErr w:type="spellEnd"/>
      <w:r>
        <w:rPr>
          <w:rFonts w:eastAsia="Times New Roman" w:cs="Times New Roman"/>
          <w:szCs w:val="24"/>
        </w:rPr>
        <w:t xml:space="preserve"> </w:t>
      </w:r>
      <w:r>
        <w:rPr>
          <w:rFonts w:eastAsia="Times New Roman" w:cs="Times New Roman"/>
          <w:szCs w:val="24"/>
        </w:rPr>
        <w:lastRenderedPageBreak/>
        <w:t>διαδικασίες στο ΝΑΤΟ, ενώ ο Επίτροπος Γιοχάνες Χαν μίλησε για διαπραγματε</w:t>
      </w:r>
      <w:r>
        <w:rPr>
          <w:rFonts w:eastAsia="Times New Roman" w:cs="Times New Roman"/>
          <w:szCs w:val="24"/>
        </w:rPr>
        <w:t>ύσεις με την Αλβανία</w:t>
      </w:r>
      <w:r>
        <w:rPr>
          <w:rFonts w:eastAsia="Times New Roman" w:cs="Times New Roman"/>
          <w:szCs w:val="24"/>
        </w:rPr>
        <w:t>,</w:t>
      </w:r>
      <w:r>
        <w:rPr>
          <w:rFonts w:eastAsia="Times New Roman" w:cs="Times New Roman"/>
          <w:szCs w:val="24"/>
        </w:rPr>
        <w:t xml:space="preserve"> που θα επιφέρουν αλλαγή συνόρων.</w:t>
      </w:r>
    </w:p>
    <w:p w14:paraId="53B9BCC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από πού ασκεί αυτό το δικαίωμα ο Ευρωπαίος Επίτροπος να μιλάει για αλλαγή συνόρων; Και τέλος πάντων, ο κ. Τσίπρα με τον κ. Κοτζιά τι ακριβώς διαπραγματεύονται; Και από πάνω έχετε το θράσος να </w:t>
      </w:r>
      <w:r>
        <w:rPr>
          <w:rFonts w:eastAsia="Times New Roman" w:cs="Times New Roman"/>
          <w:szCs w:val="24"/>
        </w:rPr>
        <w:t>μέμφεστε όσους συμμετέχουν στα συλλαλητήρια για τη Μακεδονία. Ντροπή!</w:t>
      </w:r>
    </w:p>
    <w:p w14:paraId="53B9BCC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2B613E">
        <w:rPr>
          <w:rFonts w:eastAsia="Times New Roman" w:cs="Times New Roman"/>
          <w:b/>
          <w:szCs w:val="24"/>
        </w:rPr>
        <w:t>ΜΑΡΙΟΣ ΓΕΩΡΓΙΑΔΗΣ</w:t>
      </w:r>
      <w:r>
        <w:rPr>
          <w:rFonts w:eastAsia="Times New Roman" w:cs="Times New Roman"/>
          <w:szCs w:val="24"/>
        </w:rPr>
        <w:t>)</w:t>
      </w:r>
    </w:p>
    <w:p w14:paraId="53B9BCC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Η ανικανότητά σας, όμως, διαπιστώνεται και στο σημερινό νομοσχέδιο. Έχετε τρία χρόνια </w:t>
      </w:r>
      <w:r>
        <w:rPr>
          <w:rFonts w:eastAsia="Times New Roman" w:cs="Times New Roman"/>
          <w:szCs w:val="24"/>
        </w:rPr>
        <w:t>διάλογο, κύριε Υπουργέ, με την ΕΝΠΕ και την ΚΕΔΕ για να καθορίσετε τι; Τις αρμοδιότητες Υπουργείου, περιφέρειας και δήμου;</w:t>
      </w:r>
    </w:p>
    <w:p w14:paraId="53B9BCC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Εσείς δεν ήσασταν, κύριε Υπουργέ, που ως αντιπολίτευση στην </w:t>
      </w:r>
      <w:r>
        <w:rPr>
          <w:rFonts w:eastAsia="Times New Roman" w:cs="Times New Roman"/>
          <w:szCs w:val="24"/>
        </w:rPr>
        <w:t>α</w:t>
      </w:r>
      <w:r>
        <w:rPr>
          <w:rFonts w:eastAsia="Times New Roman" w:cs="Times New Roman"/>
          <w:szCs w:val="24"/>
        </w:rPr>
        <w:t>υτοδιοίκηση μιλούσατε για περισσότερους πόρους; Δώσατε αυτά που χρωστάτε</w:t>
      </w:r>
      <w:r>
        <w:rPr>
          <w:rFonts w:eastAsia="Times New Roman" w:cs="Times New Roman"/>
          <w:szCs w:val="24"/>
        </w:rPr>
        <w:t xml:space="preserve">; Οι περιφέρειες έχουν λαμβάνειν 1,8 δισεκατομμύρια. Όχι μόνον δεν τα δώσατε, κύριε Υπουργέ, αλλά φέρατε και νόμο που τα χρήματα των ΟΤΑ μεταφέρονται </w:t>
      </w:r>
      <w:r>
        <w:rPr>
          <w:rFonts w:eastAsia="Times New Roman" w:cs="Times New Roman"/>
          <w:szCs w:val="24"/>
        </w:rPr>
        <w:lastRenderedPageBreak/>
        <w:t xml:space="preserve">στην Τράπεζα της Ελλάδος, σε ειδικό λογαριασμό. Και ούτε αυτό σας έφτασε. Έρχεστε τώρα με τον «ΚΛΕΙΣΘΕΝΗ» </w:t>
      </w:r>
      <w:r>
        <w:rPr>
          <w:rFonts w:eastAsia="Times New Roman" w:cs="Times New Roman"/>
          <w:szCs w:val="24"/>
        </w:rPr>
        <w:t>και παίρνετε τα έργα από τις περιφέρειες για να τα δώσετε στο Υπουργείο Πολιτισμού να κάνει έργα. Πόσο ψέμα, επιτέλους; Πόσο ακόμα;</w:t>
      </w:r>
    </w:p>
    <w:p w14:paraId="53B9BCC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Εσείς δεν ήσασταν, κύριε Υπουργέ, που ως αντιπολίτευση ζητούσατε περισσότερο προσωπικό στους δήμους; Και τώρα; Εσείς δεν ήσα</w:t>
      </w:r>
      <w:r>
        <w:rPr>
          <w:rFonts w:eastAsia="Times New Roman" w:cs="Times New Roman"/>
          <w:szCs w:val="24"/>
        </w:rPr>
        <w:t xml:space="preserve">σταν, κύριε Υπουργέ, που θα καταργούσατε την αποκεντρωμένη </w:t>
      </w:r>
      <w:r>
        <w:rPr>
          <w:rFonts w:eastAsia="Times New Roman" w:cs="Times New Roman"/>
          <w:szCs w:val="24"/>
        </w:rPr>
        <w:t>α</w:t>
      </w:r>
      <w:r>
        <w:rPr>
          <w:rFonts w:eastAsia="Times New Roman" w:cs="Times New Roman"/>
          <w:szCs w:val="24"/>
        </w:rPr>
        <w:t>υτοδιοίκηση;</w:t>
      </w:r>
    </w:p>
    <w:p w14:paraId="53B9BCC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Ο Γενικός σας Γραμματέας, ο κ. </w:t>
      </w:r>
      <w:proofErr w:type="spellStart"/>
      <w:r>
        <w:rPr>
          <w:rFonts w:eastAsia="Times New Roman" w:cs="Times New Roman"/>
          <w:szCs w:val="24"/>
        </w:rPr>
        <w:t>Πουλάκης</w:t>
      </w:r>
      <w:proofErr w:type="spellEnd"/>
      <w:r>
        <w:rPr>
          <w:rFonts w:eastAsia="Times New Roman" w:cs="Times New Roman"/>
          <w:szCs w:val="24"/>
        </w:rPr>
        <w:t>, ήταν υποψήφιος περιφερειάρχης στη Θεσσαλία απέναντι στον κ. Αγοραστό. Το ποσοστό που πήρε, δεν το αναφέρω. Στα δάχτυλα του ενός χεριού μετριέτ</w:t>
      </w:r>
      <w:r>
        <w:rPr>
          <w:rFonts w:eastAsia="Times New Roman" w:cs="Times New Roman"/>
          <w:szCs w:val="24"/>
        </w:rPr>
        <w:t xml:space="preserve">αι. </w:t>
      </w:r>
    </w:p>
    <w:p w14:paraId="53B9BCC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Δεν θα καταργούσατε την αποκεντρωμένη </w:t>
      </w:r>
      <w:r>
        <w:rPr>
          <w:rFonts w:eastAsia="Times New Roman" w:cs="Times New Roman"/>
          <w:szCs w:val="24"/>
        </w:rPr>
        <w:t>α</w:t>
      </w:r>
      <w:r>
        <w:rPr>
          <w:rFonts w:eastAsia="Times New Roman" w:cs="Times New Roman"/>
          <w:szCs w:val="24"/>
        </w:rPr>
        <w:t xml:space="preserve">υτοδιοίκηση; Γιατί; Και τώρα όχι μόνον δεν την καταργείτε, αλλά έρχεστε και </w:t>
      </w:r>
      <w:r w:rsidRPr="00506C94">
        <w:rPr>
          <w:rFonts w:eastAsia="Times New Roman" w:cs="Times New Roman"/>
          <w:szCs w:val="24"/>
        </w:rPr>
        <w:t>προσθέτετε</w:t>
      </w:r>
      <w:r>
        <w:rPr>
          <w:rFonts w:eastAsia="Times New Roman" w:cs="Times New Roman"/>
          <w:szCs w:val="24"/>
        </w:rPr>
        <w:t xml:space="preserve"> ειδικό συνεργάτη και ειδικό σύμβουλο. Για να κάνει τι, αλήθεια; Να κάνει τι; Να διαλέξει ημετέρους και κολλητούς στην πρόσληψ</w:t>
      </w:r>
      <w:r>
        <w:rPr>
          <w:rFonts w:eastAsia="Times New Roman" w:cs="Times New Roman"/>
          <w:szCs w:val="24"/>
        </w:rPr>
        <w:t xml:space="preserve">ή τους στην αποκεντρωμένη; Τι να πω; Ψέματα! </w:t>
      </w:r>
      <w:r>
        <w:rPr>
          <w:rFonts w:eastAsia="Times New Roman" w:cs="Times New Roman"/>
          <w:szCs w:val="24"/>
        </w:rPr>
        <w:lastRenderedPageBreak/>
        <w:t>Ψέματα! Ψέματα! Και το κακό ξέρετε ποιο είναι; Ότι πλέον το έχετε συνηθίσει και δεν καταλαβαίνετε ότι λέτε ψέματα. Νομίζετε ότι λέτε και αλήθεια.</w:t>
      </w:r>
    </w:p>
    <w:p w14:paraId="53B9BCC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ούτε αρμοδιότητες καθορίζει, ούτε μεταρρυθμίσ</w:t>
      </w:r>
      <w:r>
        <w:rPr>
          <w:rFonts w:eastAsia="Times New Roman" w:cs="Times New Roman"/>
          <w:szCs w:val="24"/>
        </w:rPr>
        <w:t>εις φέρνει. Αν θέλατε την ενίσχυση και την αποτελεσματικότητα των ΟΤΑ, θα μπορούσατε κάλλιστα να λάβετε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τις θέσεις της ΚΕΔΕ και της ΕΝΠΕ, τις οποίες αγνοήσατε επιδεικτικά.</w:t>
      </w:r>
    </w:p>
    <w:p w14:paraId="53B9BCC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Μιλάτε για απλή αναλογική. Μάλιστα. Τότε γιατί διατηρείτε το πενήντα συν έν</w:t>
      </w:r>
      <w:r>
        <w:rPr>
          <w:rFonts w:eastAsia="Times New Roman" w:cs="Times New Roman"/>
          <w:szCs w:val="24"/>
        </w:rPr>
        <w:t>α και θέλετε δεύτερο γύρο; Τι απλή αναλογική είναι αυτή; Από τον πρώτο γύρο. Απλή αναλογική, εκλέγονται οι σύμβουλοι, συνεργάζονται οι υπόλοιποι και βγάζουν τη διοίκηση του δήμου. Θα σας πω εγώ γιατί θέλετε τη δεύτερη Κυριακή. Για τη συναλλαγή, γιατί είστε</w:t>
      </w:r>
      <w:r>
        <w:rPr>
          <w:rFonts w:eastAsia="Times New Roman" w:cs="Times New Roman"/>
          <w:szCs w:val="24"/>
        </w:rPr>
        <w:t xml:space="preserve"> εκπρόσωποι της ολιγαρχίας, γιατί είστε εκπρόσωποι των </w:t>
      </w:r>
      <w:proofErr w:type="spellStart"/>
      <w:r>
        <w:rPr>
          <w:rFonts w:eastAsia="Times New Roman" w:cs="Times New Roman"/>
          <w:szCs w:val="24"/>
        </w:rPr>
        <w:t>ολιγαρχών</w:t>
      </w:r>
      <w:proofErr w:type="spellEnd"/>
      <w:r>
        <w:rPr>
          <w:rFonts w:eastAsia="Times New Roman" w:cs="Times New Roman"/>
          <w:szCs w:val="24"/>
        </w:rPr>
        <w:t xml:space="preserve"> και προσπαθείτε να επιβληθείτε με πανουργίες. Ό,τι δεν μπορείτε να το ελέγξετε, το κάνετε μπάχαλο.</w:t>
      </w:r>
    </w:p>
    <w:p w14:paraId="53B9BCC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Υποτίθεται, κύριε Υπουργέ, ότι σήμερα στο νομοσχέδιο εντάσσετε τους ΟΤΑ Β΄ βαθμού στον Ευρωπαϊκό Χάρτη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lastRenderedPageBreak/>
        <w:t>α</w:t>
      </w:r>
      <w:r>
        <w:rPr>
          <w:rFonts w:eastAsia="Times New Roman" w:cs="Times New Roman"/>
          <w:szCs w:val="24"/>
        </w:rPr>
        <w:t xml:space="preserve">υτονομίας. Σωστό δεν είναι αυτό; Πού είναι η αυτονομία; Πού είναι οι θεσμικές τομές; Τι από όλα αυτά που λέει αυτός ο </w:t>
      </w:r>
      <w:r>
        <w:rPr>
          <w:rFonts w:eastAsia="Times New Roman" w:cs="Times New Roman"/>
          <w:szCs w:val="24"/>
        </w:rPr>
        <w:t>ε</w:t>
      </w:r>
      <w:r>
        <w:rPr>
          <w:rFonts w:eastAsia="Times New Roman" w:cs="Times New Roman"/>
          <w:szCs w:val="24"/>
        </w:rPr>
        <w:t xml:space="preserve">υρωπαϊκός </w:t>
      </w:r>
      <w:r>
        <w:rPr>
          <w:rFonts w:eastAsia="Times New Roman" w:cs="Times New Roman"/>
          <w:szCs w:val="24"/>
        </w:rPr>
        <w:t>χ</w:t>
      </w:r>
      <w:r>
        <w:rPr>
          <w:rFonts w:eastAsia="Times New Roman" w:cs="Times New Roman"/>
          <w:szCs w:val="24"/>
        </w:rPr>
        <w:t>άρτης, ψηφίζετ</w:t>
      </w:r>
      <w:r>
        <w:rPr>
          <w:rFonts w:eastAsia="Times New Roman" w:cs="Times New Roman"/>
          <w:szCs w:val="24"/>
        </w:rPr>
        <w:t>ε εσείς σήμερα με τον «ΚΛΕΙΣΘΕΝΗ», κύριε Υπουργέ; Τι ακριβώς; Τίποτα απολύτως.</w:t>
      </w:r>
    </w:p>
    <w:p w14:paraId="53B9BCC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Μιλάτε για συνεργασίες. Μιλάτε σοβαρά τώρα; Για ποιες συνεργασίες; Εδώ έχουμε ακυβερνησία και αναδύεται και θέμα αλλοίωσης της βούλησης του εκλογικού σώματος. Ο δήμαρχος και ο π</w:t>
      </w:r>
      <w:r>
        <w:rPr>
          <w:rFonts w:eastAsia="Times New Roman" w:cs="Times New Roman"/>
          <w:szCs w:val="24"/>
        </w:rPr>
        <w:t xml:space="preserve">εριφερειάρχης που θα εκλέγονται στο δεύτερο γύρο και θα προέρχονται από τη μειοψηφούσα παράταξη του πρώτου γύρου, πώς θα συνεργαστεί με τα συμβούλια; </w:t>
      </w:r>
    </w:p>
    <w:p w14:paraId="53B9BCCC" w14:textId="77777777" w:rsidR="00D9389E" w:rsidRDefault="0030006C">
      <w:pPr>
        <w:spacing w:line="600" w:lineRule="auto"/>
        <w:ind w:firstLine="720"/>
        <w:contextualSpacing/>
        <w:jc w:val="both"/>
        <w:rPr>
          <w:rFonts w:eastAsia="Times New Roman"/>
          <w:szCs w:val="24"/>
        </w:rPr>
      </w:pPr>
      <w:r>
        <w:rPr>
          <w:rFonts w:eastAsia="Times New Roman"/>
          <w:szCs w:val="24"/>
        </w:rPr>
        <w:t>Εγώ έκανα αντιδήμαρχος στη Λάρισα τέσσερα χρόνια και άλλα τέσσερα χρόνια δημοτικός σύμβουλος. Γίνονται αυ</w:t>
      </w:r>
      <w:r>
        <w:rPr>
          <w:rFonts w:eastAsia="Times New Roman"/>
          <w:szCs w:val="24"/>
        </w:rPr>
        <w:t xml:space="preserve">τά τα πράγματα; </w:t>
      </w:r>
      <w:r>
        <w:rPr>
          <w:rFonts w:eastAsia="Times New Roman"/>
          <w:szCs w:val="24"/>
        </w:rPr>
        <w:t>Π</w:t>
      </w:r>
      <w:r>
        <w:rPr>
          <w:rFonts w:eastAsia="Times New Roman"/>
          <w:szCs w:val="24"/>
        </w:rPr>
        <w:t xml:space="preserve">λήρης ακυβερνησία. Πλήρες μπάχαλο θα υπάρξει. </w:t>
      </w:r>
    </w:p>
    <w:p w14:paraId="53B9BCCD"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Και για να καλύψετε το κενό αυτό, έχετε προβλέψει και προκρίνετε και τη λογική των συναλλαγών με τη μοιρασιά αξιωμάτων, όπως των αντιδημάρχων και των </w:t>
      </w:r>
      <w:proofErr w:type="spellStart"/>
      <w:r>
        <w:rPr>
          <w:rFonts w:eastAsia="Times New Roman"/>
          <w:szCs w:val="24"/>
        </w:rPr>
        <w:t>αντιπεριφερειαρχών</w:t>
      </w:r>
      <w:proofErr w:type="spellEnd"/>
      <w:r>
        <w:rPr>
          <w:rFonts w:eastAsia="Times New Roman"/>
          <w:szCs w:val="24"/>
        </w:rPr>
        <w:t xml:space="preserve"> από άλλες παρατάξεις, κ</w:t>
      </w:r>
      <w:r>
        <w:rPr>
          <w:rFonts w:eastAsia="Times New Roman"/>
          <w:szCs w:val="24"/>
        </w:rPr>
        <w:t>αθώς και τις θέσεις σε νομικά πρόσωπα ένεκα της πολιτικής στήριξης.</w:t>
      </w:r>
    </w:p>
    <w:p w14:paraId="53B9BCCE" w14:textId="77777777" w:rsidR="00D9389E" w:rsidRDefault="0030006C">
      <w:pPr>
        <w:spacing w:line="600" w:lineRule="auto"/>
        <w:ind w:firstLine="720"/>
        <w:contextualSpacing/>
        <w:jc w:val="both"/>
        <w:rPr>
          <w:rFonts w:eastAsia="Times New Roman"/>
          <w:szCs w:val="24"/>
        </w:rPr>
      </w:pPr>
      <w:r>
        <w:rPr>
          <w:rFonts w:eastAsia="Times New Roman"/>
          <w:szCs w:val="24"/>
        </w:rPr>
        <w:lastRenderedPageBreak/>
        <w:t>Γι’ αυτό, άλλωστε, έχετε προβλέψει και την κινητικότητα μεταξύ των παρατάξεων. Ποια κινητικότητα; Μια ψηφίσατε στο δημόσιο τομέα και ακόμα να τη δούμε.</w:t>
      </w:r>
    </w:p>
    <w:p w14:paraId="53B9BCCF" w14:textId="77777777" w:rsidR="00D9389E" w:rsidRDefault="0030006C">
      <w:pPr>
        <w:spacing w:line="600" w:lineRule="auto"/>
        <w:ind w:firstLine="720"/>
        <w:contextualSpacing/>
        <w:jc w:val="both"/>
        <w:rPr>
          <w:rFonts w:eastAsia="Times New Roman"/>
          <w:szCs w:val="24"/>
        </w:rPr>
      </w:pPr>
      <w:r>
        <w:rPr>
          <w:rFonts w:eastAsia="Times New Roman"/>
          <w:szCs w:val="24"/>
        </w:rPr>
        <w:t>Φέρνετε και ρυθμίσεις για τα τεχνικά</w:t>
      </w:r>
      <w:r>
        <w:rPr>
          <w:rFonts w:eastAsia="Times New Roman"/>
          <w:szCs w:val="24"/>
        </w:rPr>
        <w:t xml:space="preserve"> προγράμματα. Λέτε ότι το τεχνικό πρόγραμμα θα ψηφίζεται ανά έργο και όχι στο σύνολό του. Απλή ερώτηση</w:t>
      </w:r>
      <w:r w:rsidRPr="00A7061F">
        <w:rPr>
          <w:rFonts w:eastAsia="Times New Roman"/>
          <w:szCs w:val="24"/>
        </w:rPr>
        <w:t xml:space="preserve">: </w:t>
      </w:r>
      <w:r>
        <w:rPr>
          <w:rFonts w:eastAsia="Times New Roman"/>
          <w:szCs w:val="24"/>
        </w:rPr>
        <w:t>Στη Θεσσαλία, ο Κώστας ο Αγοραστός, ο Περιφερειάρχης μας, έχει περίπου δύο χιλιάδες έργα την τετραετία. Θα κάνει δύο χιλιάδες ψηφοφορίες; Και τι θα γίνε</w:t>
      </w:r>
      <w:r>
        <w:rPr>
          <w:rFonts w:eastAsia="Times New Roman"/>
          <w:szCs w:val="24"/>
        </w:rPr>
        <w:t xml:space="preserve">ι στο επίπεδο των δήμων και των τοπικών κοινωνιών, εφόσον υπάρχει ακυβερνησία και συναλλαγές για τα αξιώματα; «Η χαρά του εργολάβου» είπε ο </w:t>
      </w:r>
      <w:r>
        <w:rPr>
          <w:rFonts w:eastAsia="Times New Roman"/>
          <w:szCs w:val="24"/>
        </w:rPr>
        <w:t>ε</w:t>
      </w:r>
      <w:r>
        <w:rPr>
          <w:rFonts w:eastAsia="Times New Roman"/>
          <w:szCs w:val="24"/>
        </w:rPr>
        <w:t xml:space="preserve">ισηγητής μας, ο κ. Βορίδης. Έτσι ακριβώς είναι, όπως το είπε. Η χαρά του εργολάβου! </w:t>
      </w:r>
    </w:p>
    <w:p w14:paraId="53B9BCD0"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Τώρα είναι και ο κ. </w:t>
      </w:r>
      <w:proofErr w:type="spellStart"/>
      <w:r>
        <w:rPr>
          <w:rFonts w:eastAsia="Times New Roman"/>
          <w:szCs w:val="24"/>
        </w:rPr>
        <w:t>Σπίρτζης</w:t>
      </w:r>
      <w:proofErr w:type="spellEnd"/>
      <w:r>
        <w:rPr>
          <w:rFonts w:eastAsia="Times New Roman"/>
          <w:szCs w:val="24"/>
        </w:rPr>
        <w:t xml:space="preserve"> δ</w:t>
      </w:r>
      <w:r>
        <w:rPr>
          <w:rFonts w:eastAsia="Times New Roman"/>
          <w:szCs w:val="24"/>
        </w:rPr>
        <w:t>ίπλα σας, που είναι αρμόδιος για τους εργολάβους. Πάλι ο πολίτης θα πληρώσει τις απερισκεψίες σας.</w:t>
      </w:r>
    </w:p>
    <w:p w14:paraId="53B9BCD1" w14:textId="77777777" w:rsidR="00D9389E" w:rsidRDefault="0030006C">
      <w:pPr>
        <w:spacing w:line="600" w:lineRule="auto"/>
        <w:ind w:firstLine="720"/>
        <w:contextualSpacing/>
        <w:jc w:val="both"/>
        <w:rPr>
          <w:rFonts w:eastAsia="Times New Roman"/>
          <w:szCs w:val="24"/>
        </w:rPr>
      </w:pPr>
      <w:r>
        <w:rPr>
          <w:rFonts w:eastAsia="Times New Roman"/>
          <w:szCs w:val="24"/>
        </w:rPr>
        <w:t>Και ένα ακόμα ζήτημα που είναι εξαιρετικά σοβαρό. Αλήθεια, προς τι προετοιμάζετε όλες αυτές τις αλλαγές με τις περιφερειακές υπηρεσίες του Υπουργείου Εσωτερι</w:t>
      </w:r>
      <w:r>
        <w:rPr>
          <w:rFonts w:eastAsia="Times New Roman"/>
          <w:szCs w:val="24"/>
        </w:rPr>
        <w:t xml:space="preserve">κών για την αποτελεσματικότερη απονομή της ιθαγένειας; Υπάρχει τόσο μεγάλη </w:t>
      </w:r>
      <w:r>
        <w:rPr>
          <w:rFonts w:eastAsia="Times New Roman"/>
          <w:szCs w:val="24"/>
        </w:rPr>
        <w:lastRenderedPageBreak/>
        <w:t>ανάγκη; Τόσα πολλά είναι αυτά τα αιτήματα ή μήπως ετοιμάζετε κάτι άλλο, έτσι να ψηφίσουν κάποιοι; Λέω εγώ τώρα με το μυαλό μου. Μόνος μου το σκέφτομαι.</w:t>
      </w:r>
    </w:p>
    <w:p w14:paraId="53B9BCD2" w14:textId="77777777" w:rsidR="00D9389E" w:rsidRDefault="0030006C">
      <w:pPr>
        <w:spacing w:line="600" w:lineRule="auto"/>
        <w:ind w:firstLine="720"/>
        <w:contextualSpacing/>
        <w:jc w:val="both"/>
        <w:rPr>
          <w:rFonts w:eastAsia="Times New Roman"/>
          <w:szCs w:val="24"/>
        </w:rPr>
      </w:pPr>
      <w:r>
        <w:rPr>
          <w:rFonts w:eastAsia="Times New Roman"/>
          <w:szCs w:val="24"/>
        </w:rPr>
        <w:t>Αν θέλετε νέους ψηφοφόρους κα</w:t>
      </w:r>
      <w:r>
        <w:rPr>
          <w:rFonts w:eastAsia="Times New Roman"/>
          <w:szCs w:val="24"/>
        </w:rPr>
        <w:t xml:space="preserve">ι πιστεύετε στη </w:t>
      </w:r>
      <w:r>
        <w:rPr>
          <w:rFonts w:eastAsia="Times New Roman"/>
          <w:szCs w:val="24"/>
        </w:rPr>
        <w:t>δ</w:t>
      </w:r>
      <w:r>
        <w:rPr>
          <w:rFonts w:eastAsia="Times New Roman"/>
          <w:szCs w:val="24"/>
        </w:rPr>
        <w:t>ημοκρατία, δώστε δικαίωμα ψήφου στους Έλληνες του εξωτερικού. Τους φοβάστε τόσο πολύ;</w:t>
      </w:r>
    </w:p>
    <w:p w14:paraId="53B9BCD3" w14:textId="77777777" w:rsidR="00D9389E" w:rsidRDefault="0030006C">
      <w:pPr>
        <w:spacing w:line="600" w:lineRule="auto"/>
        <w:ind w:firstLine="720"/>
        <w:contextualSpacing/>
        <w:jc w:val="both"/>
        <w:rPr>
          <w:rFonts w:eastAsia="Times New Roman"/>
          <w:szCs w:val="24"/>
        </w:rPr>
      </w:pPr>
      <w:r>
        <w:rPr>
          <w:rFonts w:eastAsia="Times New Roman"/>
          <w:szCs w:val="24"/>
        </w:rPr>
        <w:t>Κύριε Υπουργέ, είναι δυνατόν να εισάγετε ένα νομοσχέδιο στην Ολομέλεια σήμερα, να προβλέπει εκλογές -εσείς τις προβλέπετε- τον Οκτώβριο του 2019 και να έ</w:t>
      </w:r>
      <w:r>
        <w:rPr>
          <w:rFonts w:eastAsia="Times New Roman"/>
          <w:szCs w:val="24"/>
        </w:rPr>
        <w:t>ρχονται δεκαεπτά Βουλευτές της παράταξής σας -που όλοι ξέρουμε που ανήκουν- να σας αλλάζουν την ημερομηνία των εκλογών και εσείς να το κάνετε αποδεκτό; Αυτό είναι πρωτοφανές.</w:t>
      </w:r>
    </w:p>
    <w:p w14:paraId="53B9BCD4" w14:textId="77777777" w:rsidR="00D9389E" w:rsidRDefault="0030006C">
      <w:pPr>
        <w:spacing w:line="600" w:lineRule="auto"/>
        <w:ind w:firstLine="720"/>
        <w:contextualSpacing/>
        <w:jc w:val="both"/>
        <w:rPr>
          <w:rFonts w:eastAsia="Times New Roman" w:cs="Times New Roman"/>
          <w:b/>
          <w:bCs/>
          <w:szCs w:val="24"/>
        </w:rPr>
      </w:pPr>
      <w:r>
        <w:rPr>
          <w:rFonts w:eastAsia="Times New Roman" w:cs="Times New Roman"/>
          <w:b/>
          <w:bCs/>
          <w:szCs w:val="24"/>
        </w:rPr>
        <w:t xml:space="preserve">ΠΡΟΕΔΡΕΥΩΝ (Μάριος Γεωργιάδης): </w:t>
      </w:r>
      <w:r>
        <w:rPr>
          <w:rFonts w:eastAsia="Times New Roman"/>
          <w:szCs w:val="24"/>
        </w:rPr>
        <w:t xml:space="preserve">Κύριε </w:t>
      </w:r>
      <w:proofErr w:type="spellStart"/>
      <w:r>
        <w:rPr>
          <w:rFonts w:eastAsia="Times New Roman"/>
          <w:szCs w:val="24"/>
        </w:rPr>
        <w:t>Κέλλα</w:t>
      </w:r>
      <w:proofErr w:type="spellEnd"/>
      <w:r>
        <w:rPr>
          <w:rFonts w:eastAsia="Times New Roman"/>
          <w:szCs w:val="24"/>
        </w:rPr>
        <w:t>, αν θέλετε ολοκληρώστε σιγά - σιγά.</w:t>
      </w:r>
    </w:p>
    <w:p w14:paraId="53B9BCD5" w14:textId="77777777" w:rsidR="00D9389E" w:rsidRDefault="0030006C">
      <w:pPr>
        <w:spacing w:line="600" w:lineRule="auto"/>
        <w:ind w:firstLine="720"/>
        <w:contextualSpacing/>
        <w:jc w:val="both"/>
        <w:rPr>
          <w:rFonts w:eastAsia="Times New Roman"/>
          <w:szCs w:val="24"/>
        </w:rPr>
      </w:pPr>
      <w:r w:rsidRPr="00A7061F">
        <w:rPr>
          <w:rFonts w:eastAsia="Times New Roman"/>
          <w:b/>
          <w:szCs w:val="24"/>
        </w:rPr>
        <w:t>ΧΡΗΣΤΟΣ ΚΕΛΛΑΣ:</w:t>
      </w:r>
      <w:r w:rsidRPr="00A7061F">
        <w:rPr>
          <w:rFonts w:eastAsia="Times New Roman"/>
          <w:szCs w:val="24"/>
        </w:rPr>
        <w:t xml:space="preserve"> </w:t>
      </w:r>
      <w:r>
        <w:rPr>
          <w:rFonts w:eastAsia="Times New Roman"/>
          <w:szCs w:val="24"/>
        </w:rPr>
        <w:t>Τελειώνω, κύριε Πρόεδρε.</w:t>
      </w:r>
    </w:p>
    <w:p w14:paraId="53B9BCD6"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Είναι ξεκάθαρο πως πάτε για τριπλές εκλογές, για </w:t>
      </w:r>
      <w:proofErr w:type="spellStart"/>
      <w:r>
        <w:rPr>
          <w:rFonts w:eastAsia="Times New Roman"/>
          <w:szCs w:val="24"/>
        </w:rPr>
        <w:t>αυτοδιοικητικές</w:t>
      </w:r>
      <w:proofErr w:type="spellEnd"/>
      <w:r>
        <w:rPr>
          <w:rFonts w:eastAsia="Times New Roman"/>
          <w:szCs w:val="24"/>
        </w:rPr>
        <w:t xml:space="preserve">, ευρωεκλογές και βουλευτικές εκλογές. Δεν ξέρω, προφανώς εσείς με το ισχυρό επικοινωνιακό επιτελείο που έχετε, έχετε αποφασίσει ότι είναι καλύτερο να </w:t>
      </w:r>
      <w:r>
        <w:rPr>
          <w:rFonts w:eastAsia="Times New Roman"/>
          <w:szCs w:val="24"/>
        </w:rPr>
        <w:t xml:space="preserve">συντριβείς τέσσερις </w:t>
      </w:r>
      <w:r>
        <w:rPr>
          <w:rFonts w:eastAsia="Times New Roman"/>
          <w:szCs w:val="24"/>
        </w:rPr>
        <w:lastRenderedPageBreak/>
        <w:t xml:space="preserve">φορές την ίδια μέρα από το να συντριβείς τέσσερις διαφορετικές μέρες. Μπορεί να έχετε και δίκιο. </w:t>
      </w:r>
    </w:p>
    <w:p w14:paraId="53B9BCD7"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σε όσες μηχανορραφίες και αν προβείτε, όσα τεχνάσματα κι αν επινοήσετε, θα πρέπει να συνειδητοποιήσετε ότι ο λαός πλέο</w:t>
      </w:r>
      <w:r>
        <w:rPr>
          <w:rFonts w:eastAsia="Times New Roman"/>
          <w:szCs w:val="24"/>
        </w:rPr>
        <w:t>ν σας έχει καταλάβει. Πάλιωσαν αυτά τα κόλπα. Και, βέβαια, είναι το μόνο θετικό της τριετούς διακυβέρνησης σας ως σήμερα. Αυτήν τη στιγμή υπάρχει στην ελληνική κοινωνία μια σιωπηρή πλειοψηφία, η οποία θα εκφραστεί στην κάλπη και καμμία μειοψηφία δεν πρόκει</w:t>
      </w:r>
      <w:r>
        <w:rPr>
          <w:rFonts w:eastAsia="Times New Roman"/>
          <w:szCs w:val="24"/>
        </w:rPr>
        <w:t>ται να της επιβληθεί. Οι μέρες σας είναι μετρημένες.</w:t>
      </w:r>
    </w:p>
    <w:p w14:paraId="53B9BCD8" w14:textId="77777777" w:rsidR="00D9389E" w:rsidRDefault="0030006C">
      <w:pPr>
        <w:spacing w:line="600" w:lineRule="auto"/>
        <w:ind w:firstLine="720"/>
        <w:contextualSpacing/>
        <w:jc w:val="both"/>
        <w:rPr>
          <w:rFonts w:eastAsia="Times New Roman"/>
          <w:szCs w:val="24"/>
        </w:rPr>
      </w:pPr>
      <w:r>
        <w:rPr>
          <w:rFonts w:eastAsia="Times New Roman"/>
          <w:szCs w:val="24"/>
        </w:rPr>
        <w:t>Σας ευχαριστώ.</w:t>
      </w:r>
    </w:p>
    <w:p w14:paraId="53B9BCD9" w14:textId="77777777" w:rsidR="00D9389E" w:rsidRDefault="0030006C">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w:t>
      </w:r>
      <w:r w:rsidRPr="00F429A2">
        <w:rPr>
          <w:rFonts w:eastAsia="Times New Roman" w:cs="Times New Roman"/>
          <w:szCs w:val="24"/>
        </w:rPr>
        <w:t xml:space="preserve"> </w:t>
      </w:r>
      <w:r>
        <w:rPr>
          <w:rFonts w:eastAsia="Times New Roman" w:cs="Times New Roman"/>
          <w:szCs w:val="24"/>
        </w:rPr>
        <w:t>της Νέας Δημοκρατίας)</w:t>
      </w:r>
    </w:p>
    <w:p w14:paraId="53B9BCDA" w14:textId="77777777" w:rsidR="00D9389E" w:rsidRDefault="0030006C">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(Μάριος Γεωργιάδης): </w:t>
      </w:r>
      <w:r w:rsidRPr="00C839E5">
        <w:rPr>
          <w:rFonts w:eastAsia="Times New Roman" w:cs="Times New Roman"/>
          <w:bCs/>
          <w:szCs w:val="24"/>
        </w:rPr>
        <w:t xml:space="preserve">Ευχαριστούμε τον κ. </w:t>
      </w:r>
      <w:proofErr w:type="spellStart"/>
      <w:r w:rsidRPr="00C839E5">
        <w:rPr>
          <w:rFonts w:eastAsia="Times New Roman" w:cs="Times New Roman"/>
          <w:bCs/>
          <w:szCs w:val="24"/>
        </w:rPr>
        <w:t>Κέλλα</w:t>
      </w:r>
      <w:proofErr w:type="spellEnd"/>
      <w:r w:rsidRPr="00C839E5">
        <w:rPr>
          <w:rFonts w:eastAsia="Times New Roman" w:cs="Times New Roman"/>
          <w:bCs/>
          <w:szCs w:val="24"/>
        </w:rPr>
        <w:t>.</w:t>
      </w:r>
    </w:p>
    <w:p w14:paraId="53B9BCDB" w14:textId="77777777" w:rsidR="00D9389E" w:rsidRDefault="0030006C">
      <w:pPr>
        <w:spacing w:line="600" w:lineRule="auto"/>
        <w:ind w:firstLine="720"/>
        <w:contextualSpacing/>
        <w:jc w:val="both"/>
        <w:rPr>
          <w:rFonts w:eastAsia="Times New Roman" w:cs="Times New Roman"/>
          <w:b/>
          <w:bCs/>
          <w:szCs w:val="24"/>
        </w:rPr>
      </w:pPr>
      <w:r>
        <w:rPr>
          <w:rFonts w:eastAsia="Times New Roman" w:cs="Times New Roman"/>
          <w:bCs/>
          <w:szCs w:val="24"/>
        </w:rPr>
        <w:t>Τον λόγο έχει ο κ. Χατζησάββας για πέντε λεπτά.</w:t>
      </w:r>
    </w:p>
    <w:p w14:paraId="53B9BCDC" w14:textId="77777777" w:rsidR="00D9389E" w:rsidRDefault="0030006C">
      <w:pPr>
        <w:spacing w:line="600" w:lineRule="auto"/>
        <w:ind w:firstLine="720"/>
        <w:contextualSpacing/>
        <w:jc w:val="both"/>
        <w:rPr>
          <w:rFonts w:eastAsia="Times New Roman" w:cs="Times New Roman"/>
          <w:bCs/>
          <w:szCs w:val="24"/>
        </w:rPr>
      </w:pPr>
      <w:r>
        <w:rPr>
          <w:rFonts w:eastAsia="Times New Roman" w:cs="Times New Roman"/>
          <w:b/>
          <w:bCs/>
          <w:szCs w:val="24"/>
        </w:rPr>
        <w:t>ΧΡΗΣΤΟΣ ΧΑΤΖΗΣΑΒΒΑΣ</w:t>
      </w:r>
      <w:r w:rsidRPr="00F429A2">
        <w:rPr>
          <w:rFonts w:eastAsia="Times New Roman" w:cs="Times New Roman"/>
          <w:b/>
          <w:bCs/>
          <w:szCs w:val="24"/>
        </w:rPr>
        <w:t>:</w:t>
      </w:r>
      <w:r>
        <w:rPr>
          <w:rFonts w:eastAsia="Times New Roman" w:cs="Times New Roman"/>
          <w:b/>
          <w:bCs/>
          <w:szCs w:val="24"/>
        </w:rPr>
        <w:t xml:space="preserve"> </w:t>
      </w:r>
      <w:r w:rsidRPr="00C839E5">
        <w:rPr>
          <w:rFonts w:eastAsia="Times New Roman" w:cs="Times New Roman"/>
          <w:bCs/>
          <w:szCs w:val="24"/>
        </w:rPr>
        <w:t>Ευχαρι</w:t>
      </w:r>
      <w:r w:rsidRPr="00C839E5">
        <w:rPr>
          <w:rFonts w:eastAsia="Times New Roman" w:cs="Times New Roman"/>
          <w:bCs/>
          <w:szCs w:val="24"/>
        </w:rPr>
        <w:t>στώ, κύριε Πρόεδρε.</w:t>
      </w:r>
    </w:p>
    <w:p w14:paraId="53B9BCDD" w14:textId="77777777" w:rsidR="00D9389E" w:rsidRDefault="0030006C">
      <w:pPr>
        <w:spacing w:line="600" w:lineRule="auto"/>
        <w:ind w:firstLine="720"/>
        <w:contextualSpacing/>
        <w:jc w:val="both"/>
        <w:rPr>
          <w:rFonts w:eastAsia="Times New Roman" w:cs="Times New Roman"/>
          <w:bCs/>
          <w:szCs w:val="24"/>
        </w:rPr>
      </w:pPr>
      <w:r>
        <w:rPr>
          <w:rFonts w:eastAsia="Times New Roman" w:cs="Times New Roman"/>
          <w:bCs/>
          <w:szCs w:val="24"/>
        </w:rPr>
        <w:t xml:space="preserve">Φέρατε το σχέδιο νόμου «ΚΛΕΙΣΘΕΝΗΣ», που συζητάμε σήμερα, με πρόφαση το ότι λύνει κάποια προβλήματα. Βέβαια, </w:t>
      </w:r>
      <w:r>
        <w:rPr>
          <w:rFonts w:eastAsia="Times New Roman" w:cs="Times New Roman"/>
          <w:bCs/>
          <w:szCs w:val="24"/>
        </w:rPr>
        <w:lastRenderedPageBreak/>
        <w:t>η πλειοψηφία των δημάρχων και των δημοτικών συμβουλίων σε όλη την Ελλάδα διαφωνεί.</w:t>
      </w:r>
    </w:p>
    <w:p w14:paraId="53B9BCDE" w14:textId="77777777" w:rsidR="00D9389E" w:rsidRDefault="0030006C">
      <w:pPr>
        <w:spacing w:line="600" w:lineRule="auto"/>
        <w:ind w:firstLine="720"/>
        <w:contextualSpacing/>
        <w:jc w:val="both"/>
        <w:rPr>
          <w:rFonts w:eastAsia="Times New Roman" w:cs="Times New Roman"/>
          <w:bCs/>
          <w:szCs w:val="24"/>
        </w:rPr>
      </w:pPr>
      <w:r>
        <w:rPr>
          <w:rFonts w:eastAsia="Times New Roman" w:cs="Times New Roman"/>
          <w:bCs/>
          <w:szCs w:val="24"/>
        </w:rPr>
        <w:t xml:space="preserve"> Δεν θα το κοιτάξω, όμως, γενικά και αόριστα</w:t>
      </w:r>
      <w:r>
        <w:rPr>
          <w:rFonts w:eastAsia="Times New Roman" w:cs="Times New Roman"/>
          <w:bCs/>
          <w:szCs w:val="24"/>
        </w:rPr>
        <w:t xml:space="preserve">. Θα προσπαθήσω λίγο πιο </w:t>
      </w:r>
      <w:proofErr w:type="spellStart"/>
      <w:r>
        <w:rPr>
          <w:rFonts w:eastAsia="Times New Roman" w:cs="Times New Roman"/>
          <w:bCs/>
          <w:szCs w:val="24"/>
        </w:rPr>
        <w:t>στοχευμένα</w:t>
      </w:r>
      <w:proofErr w:type="spellEnd"/>
      <w:r>
        <w:rPr>
          <w:rFonts w:eastAsia="Times New Roman" w:cs="Times New Roman"/>
          <w:bCs/>
          <w:szCs w:val="24"/>
        </w:rPr>
        <w:t xml:space="preserve"> να πω για μια συγκεκριμένη περίπτωση, για έναν </w:t>
      </w:r>
      <w:r>
        <w:rPr>
          <w:rFonts w:eastAsia="Times New Roman" w:cs="Times New Roman"/>
          <w:bCs/>
          <w:szCs w:val="24"/>
        </w:rPr>
        <w:t>ν</w:t>
      </w:r>
      <w:r>
        <w:rPr>
          <w:rFonts w:eastAsia="Times New Roman" w:cs="Times New Roman"/>
          <w:bCs/>
          <w:szCs w:val="24"/>
        </w:rPr>
        <w:t xml:space="preserve">ομό που χωρίστηκε σε δύο δήμους, σε δύο </w:t>
      </w:r>
      <w:proofErr w:type="spellStart"/>
      <w:r>
        <w:rPr>
          <w:rFonts w:eastAsia="Times New Roman" w:cs="Times New Roman"/>
          <w:bCs/>
          <w:szCs w:val="24"/>
        </w:rPr>
        <w:t>υπερδήμους</w:t>
      </w:r>
      <w:proofErr w:type="spellEnd"/>
      <w:r>
        <w:rPr>
          <w:rFonts w:eastAsia="Times New Roman" w:cs="Times New Roman"/>
          <w:bCs/>
          <w:szCs w:val="24"/>
        </w:rPr>
        <w:t>, τον Νομό Κιλκίς.</w:t>
      </w:r>
      <w:r w:rsidRPr="000D2F66">
        <w:rPr>
          <w:rFonts w:eastAsia="Times New Roman" w:cs="Times New Roman"/>
          <w:bCs/>
          <w:szCs w:val="24"/>
        </w:rPr>
        <w:t xml:space="preserve"> </w:t>
      </w:r>
      <w:r>
        <w:rPr>
          <w:rFonts w:eastAsia="Times New Roman" w:cs="Times New Roman"/>
          <w:bCs/>
          <w:szCs w:val="24"/>
        </w:rPr>
        <w:t xml:space="preserve">Ο </w:t>
      </w:r>
      <w:r>
        <w:rPr>
          <w:rFonts w:eastAsia="Times New Roman" w:cs="Times New Roman"/>
          <w:bCs/>
          <w:szCs w:val="24"/>
        </w:rPr>
        <w:t>Ν</w:t>
      </w:r>
      <w:r>
        <w:rPr>
          <w:rFonts w:eastAsia="Times New Roman" w:cs="Times New Roman"/>
          <w:bCs/>
          <w:szCs w:val="24"/>
        </w:rPr>
        <w:t xml:space="preserve">ομός Κιλκίς με την απογραφή του 2011 είχε </w:t>
      </w:r>
      <w:r>
        <w:rPr>
          <w:rFonts w:eastAsia="Times New Roman" w:cs="Times New Roman"/>
          <w:bCs/>
          <w:szCs w:val="24"/>
        </w:rPr>
        <w:t>πενήντα χιλιάδες</w:t>
      </w:r>
      <w:r>
        <w:rPr>
          <w:rFonts w:eastAsia="Times New Roman" w:cs="Times New Roman"/>
          <w:bCs/>
          <w:szCs w:val="24"/>
        </w:rPr>
        <w:t xml:space="preserve"> κατοίκους και αυτοί οι πανέξυπνοι που συν</w:t>
      </w:r>
      <w:r>
        <w:rPr>
          <w:rFonts w:eastAsia="Times New Roman" w:cs="Times New Roman"/>
          <w:bCs/>
          <w:szCs w:val="24"/>
        </w:rPr>
        <w:t xml:space="preserve">ένωσαν τους δήμους, τον χώρισαν μόνο σε δύο. Ουσιαστικά, έφτιαξαν δύο </w:t>
      </w:r>
      <w:proofErr w:type="spellStart"/>
      <w:r>
        <w:rPr>
          <w:rFonts w:eastAsia="Times New Roman" w:cs="Times New Roman"/>
          <w:bCs/>
          <w:szCs w:val="24"/>
        </w:rPr>
        <w:t>υπερδήμους</w:t>
      </w:r>
      <w:proofErr w:type="spellEnd"/>
      <w:r>
        <w:rPr>
          <w:rFonts w:eastAsia="Times New Roman" w:cs="Times New Roman"/>
          <w:bCs/>
          <w:szCs w:val="24"/>
        </w:rPr>
        <w:t xml:space="preserve"> με τεράστια προβλήματα, συνενώνοντας τεράστιους δήμους, που προϋπήρχαν, όπως τα Κρούσια, η Πικρολίμνη, το Γαλλικό και έκαναν το Δήμο Κιλκίς, τη Γουμένισσα, την </w:t>
      </w:r>
      <w:proofErr w:type="spellStart"/>
      <w:r>
        <w:rPr>
          <w:rFonts w:eastAsia="Times New Roman" w:cs="Times New Roman"/>
          <w:bCs/>
          <w:szCs w:val="24"/>
        </w:rPr>
        <w:t>Αξιούπολη</w:t>
      </w:r>
      <w:proofErr w:type="spellEnd"/>
      <w:r>
        <w:rPr>
          <w:rFonts w:eastAsia="Times New Roman" w:cs="Times New Roman"/>
          <w:bCs/>
          <w:szCs w:val="24"/>
        </w:rPr>
        <w:t xml:space="preserve"> και έ</w:t>
      </w:r>
      <w:r>
        <w:rPr>
          <w:rFonts w:eastAsia="Times New Roman" w:cs="Times New Roman"/>
          <w:bCs/>
          <w:szCs w:val="24"/>
        </w:rPr>
        <w:t xml:space="preserve">καναν τον Δήμο </w:t>
      </w:r>
      <w:proofErr w:type="spellStart"/>
      <w:r>
        <w:rPr>
          <w:rFonts w:eastAsia="Times New Roman" w:cs="Times New Roman"/>
          <w:bCs/>
          <w:szCs w:val="24"/>
        </w:rPr>
        <w:t>Παιονίας</w:t>
      </w:r>
      <w:proofErr w:type="spellEnd"/>
      <w:r>
        <w:rPr>
          <w:rFonts w:eastAsia="Times New Roman" w:cs="Times New Roman"/>
          <w:bCs/>
          <w:szCs w:val="24"/>
        </w:rPr>
        <w:t xml:space="preserve">, ενώ θα έπρεπε να υπάρχουν τουλάχιστον τέσσερις ή πέντε για να είναι λειτουργικοί. </w:t>
      </w:r>
    </w:p>
    <w:p w14:paraId="53B9BCDF" w14:textId="77777777" w:rsidR="00D9389E" w:rsidRDefault="0030006C">
      <w:pPr>
        <w:spacing w:line="600" w:lineRule="auto"/>
        <w:ind w:firstLine="720"/>
        <w:contextualSpacing/>
        <w:jc w:val="both"/>
        <w:rPr>
          <w:rFonts w:eastAsia="Times New Roman" w:cs="Times New Roman"/>
          <w:bCs/>
          <w:szCs w:val="24"/>
        </w:rPr>
      </w:pPr>
      <w:r>
        <w:rPr>
          <w:rFonts w:eastAsia="Times New Roman" w:cs="Times New Roman"/>
          <w:bCs/>
          <w:szCs w:val="24"/>
        </w:rPr>
        <w:t>Ενώθηκαν τεράστιοι δήμοι, οι οποίοι ήταν ορεινοί, με δήμους οι οποίοι ήταν ημιαστικοί, δήμοι οι οποίοι ήταν καλά οικονομικά με δήμους οι οποίοι είχα</w:t>
      </w:r>
      <w:r>
        <w:rPr>
          <w:rFonts w:eastAsia="Times New Roman" w:cs="Times New Roman"/>
          <w:bCs/>
          <w:szCs w:val="24"/>
        </w:rPr>
        <w:t xml:space="preserve">ν ελλείματα. </w:t>
      </w:r>
    </w:p>
    <w:p w14:paraId="53B9BCE0" w14:textId="77777777" w:rsidR="00D9389E" w:rsidRDefault="0030006C">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Υπάρχει </w:t>
      </w:r>
      <w:r>
        <w:rPr>
          <w:rFonts w:eastAsia="Times New Roman" w:cs="Times New Roman"/>
          <w:bCs/>
          <w:szCs w:val="24"/>
        </w:rPr>
        <w:t>δ</w:t>
      </w:r>
      <w:r>
        <w:rPr>
          <w:rFonts w:eastAsia="Times New Roman" w:cs="Times New Roman"/>
          <w:bCs/>
          <w:szCs w:val="24"/>
        </w:rPr>
        <w:t>ήμος, ο Δήμος Κιλκίς, ο οποίος ξεκινάει από τα όρια Θεσσαλονίκης - Πέλλας σχεδόν και φτάνει στα σύνορα Βουλγαρίας και Σερρών.</w:t>
      </w:r>
    </w:p>
    <w:p w14:paraId="53B9BCE1" w14:textId="77777777" w:rsidR="00D9389E" w:rsidRDefault="0030006C">
      <w:pPr>
        <w:spacing w:line="600" w:lineRule="auto"/>
        <w:ind w:firstLine="720"/>
        <w:contextualSpacing/>
        <w:jc w:val="both"/>
        <w:rPr>
          <w:rFonts w:eastAsia="Times New Roman" w:cs="Times New Roman"/>
          <w:bCs/>
          <w:szCs w:val="24"/>
        </w:rPr>
      </w:pPr>
      <w:r>
        <w:rPr>
          <w:rFonts w:eastAsia="Times New Roman" w:cs="Times New Roman"/>
          <w:bCs/>
          <w:szCs w:val="24"/>
        </w:rPr>
        <w:t xml:space="preserve">Ο άλλος </w:t>
      </w:r>
      <w:r>
        <w:rPr>
          <w:rFonts w:eastAsia="Times New Roman" w:cs="Times New Roman"/>
          <w:bCs/>
          <w:szCs w:val="24"/>
        </w:rPr>
        <w:t>δ</w:t>
      </w:r>
      <w:r>
        <w:rPr>
          <w:rFonts w:eastAsia="Times New Roman" w:cs="Times New Roman"/>
          <w:bCs/>
          <w:szCs w:val="24"/>
        </w:rPr>
        <w:t xml:space="preserve">ήμος, ο Δήμος </w:t>
      </w:r>
      <w:proofErr w:type="spellStart"/>
      <w:r>
        <w:rPr>
          <w:rFonts w:eastAsia="Times New Roman" w:cs="Times New Roman"/>
          <w:bCs/>
          <w:szCs w:val="24"/>
        </w:rPr>
        <w:t>Παιονίας</w:t>
      </w:r>
      <w:proofErr w:type="spellEnd"/>
      <w:r>
        <w:rPr>
          <w:rFonts w:eastAsia="Times New Roman" w:cs="Times New Roman"/>
          <w:bCs/>
          <w:szCs w:val="24"/>
        </w:rPr>
        <w:t xml:space="preserve">, χωρίζεται από ένα ποτάμι, τον Αξιό, που όταν υπάρχει ένα περιπολικό και </w:t>
      </w:r>
      <w:r>
        <w:rPr>
          <w:rFonts w:eastAsia="Times New Roman" w:cs="Times New Roman"/>
          <w:bCs/>
          <w:szCs w:val="24"/>
        </w:rPr>
        <w:t>συμβεί ένα περιστατικό στην απέναντι όχθη, πρέπει να κάνει σαράντα χιλιόμετρα για να κάνει τον γύρο, για να μην βάλω και τις δυσκολίες που υπάρχουν από τις άλλες υπηρεσίες.</w:t>
      </w:r>
    </w:p>
    <w:p w14:paraId="53B9BCE2" w14:textId="77777777" w:rsidR="00D9389E" w:rsidRDefault="0030006C">
      <w:pPr>
        <w:spacing w:line="600" w:lineRule="auto"/>
        <w:ind w:firstLine="720"/>
        <w:contextualSpacing/>
        <w:jc w:val="both"/>
        <w:rPr>
          <w:rFonts w:eastAsia="Times New Roman" w:cs="Times New Roman"/>
          <w:bCs/>
          <w:szCs w:val="24"/>
        </w:rPr>
      </w:pPr>
      <w:r>
        <w:rPr>
          <w:rFonts w:eastAsia="Times New Roman" w:cs="Times New Roman"/>
          <w:bCs/>
          <w:szCs w:val="24"/>
        </w:rPr>
        <w:t xml:space="preserve">Και οι δύο δήμαρχοι -και ο </w:t>
      </w:r>
      <w:proofErr w:type="spellStart"/>
      <w:r w:rsidRPr="007129E5">
        <w:rPr>
          <w:rFonts w:eastAsia="Times New Roman" w:cs="Times New Roman"/>
          <w:bCs/>
          <w:szCs w:val="24"/>
        </w:rPr>
        <w:t>Γκουντενούδης</w:t>
      </w:r>
      <w:proofErr w:type="spellEnd"/>
      <w:r>
        <w:rPr>
          <w:rFonts w:eastAsia="Times New Roman" w:cs="Times New Roman"/>
          <w:bCs/>
          <w:szCs w:val="24"/>
        </w:rPr>
        <w:t xml:space="preserve"> της </w:t>
      </w:r>
      <w:proofErr w:type="spellStart"/>
      <w:r>
        <w:rPr>
          <w:rFonts w:eastAsia="Times New Roman" w:cs="Times New Roman"/>
          <w:bCs/>
          <w:szCs w:val="24"/>
        </w:rPr>
        <w:t>Παιονίας</w:t>
      </w:r>
      <w:proofErr w:type="spellEnd"/>
      <w:r>
        <w:rPr>
          <w:rFonts w:eastAsia="Times New Roman" w:cs="Times New Roman"/>
          <w:bCs/>
          <w:szCs w:val="24"/>
        </w:rPr>
        <w:t xml:space="preserve"> και ο Σισμανίδης του Κιλκίς- </w:t>
      </w:r>
      <w:r>
        <w:rPr>
          <w:rFonts w:eastAsia="Times New Roman" w:cs="Times New Roman"/>
          <w:bCs/>
          <w:szCs w:val="24"/>
        </w:rPr>
        <w:t>μαζί με τους κατοίκους, έθεσαν αυτά τα προβλήματα για τη συντήρηση των εθνικών δικτύων, για τους δρόμους σε ορεινά χωριά.</w:t>
      </w:r>
    </w:p>
    <w:p w14:paraId="53B9BCE3"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Δεν βλέπω κάποια πρόβλεψη μέσα στο σχέδιο που φέρατε σήμερα, για να λύσει αυτά τα προβλήματα, </w:t>
      </w:r>
      <w:proofErr w:type="spellStart"/>
      <w:r>
        <w:rPr>
          <w:rFonts w:eastAsia="Times New Roman"/>
          <w:szCs w:val="24"/>
        </w:rPr>
        <w:t>oπότε</w:t>
      </w:r>
      <w:proofErr w:type="spellEnd"/>
      <w:r>
        <w:rPr>
          <w:rFonts w:eastAsia="Times New Roman"/>
          <w:szCs w:val="24"/>
        </w:rPr>
        <w:t>, είμαι σχεδόν βέβαιος ότι δεν υπάρ</w:t>
      </w:r>
      <w:r>
        <w:rPr>
          <w:rFonts w:eastAsia="Times New Roman"/>
          <w:szCs w:val="24"/>
        </w:rPr>
        <w:t xml:space="preserve">χει και κανένα σχέδιο για να λύσετε προβλήματα σε άλλους δήμους και σε άλλους νομούς που έχουν παρόμοια προβλήματα. </w:t>
      </w:r>
    </w:p>
    <w:p w14:paraId="53B9BCE4"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Κι έρχεται σήμερα το ΠΑΣΟΚ και μιλάει η </w:t>
      </w:r>
      <w:r>
        <w:rPr>
          <w:rFonts w:eastAsia="Times New Roman"/>
          <w:szCs w:val="24"/>
        </w:rPr>
        <w:t>ε</w:t>
      </w:r>
      <w:r>
        <w:rPr>
          <w:rFonts w:eastAsia="Times New Roman"/>
          <w:szCs w:val="24"/>
        </w:rPr>
        <w:t xml:space="preserve">κπρόσωπός του για τον ερχομό των ακραίων εθνικιστών και ότι φταίνε τέτοια </w:t>
      </w:r>
      <w:r>
        <w:rPr>
          <w:rFonts w:eastAsia="Times New Roman"/>
          <w:szCs w:val="24"/>
        </w:rPr>
        <w:lastRenderedPageBreak/>
        <w:t>σχέδια νόμου, σαν κάτι γραφικούς ιεροκήρυκες, πάστορες που βλέπουμε στην Αμερική να λένε ότι έρχεται η συντέλεια του κόσμου. Και δεν μου φτάνουν τα πέντε λεπτά για να αναφερθώ στο ξε</w:t>
      </w:r>
      <w:r>
        <w:rPr>
          <w:rFonts w:eastAsia="Times New Roman"/>
          <w:szCs w:val="24"/>
        </w:rPr>
        <w:t xml:space="preserve">κομμένο από τη λαϊκή βάση ΠΑΣΟΚ, που εξέθρεψε </w:t>
      </w:r>
      <w:proofErr w:type="spellStart"/>
      <w:r>
        <w:rPr>
          <w:rFonts w:eastAsia="Times New Roman"/>
          <w:szCs w:val="24"/>
        </w:rPr>
        <w:t>Τσοχατζόπουλους</w:t>
      </w:r>
      <w:proofErr w:type="spellEnd"/>
      <w:r>
        <w:rPr>
          <w:rFonts w:eastAsia="Times New Roman"/>
          <w:szCs w:val="24"/>
        </w:rPr>
        <w:t xml:space="preserve">, Τσουκάτους, Παπαντωνίου, ΕΝΦΙΑ, </w:t>
      </w:r>
      <w:r>
        <w:rPr>
          <w:rFonts w:eastAsia="Times New Roman"/>
          <w:szCs w:val="24"/>
          <w:lang w:val="en-US"/>
        </w:rPr>
        <w:t>PSI</w:t>
      </w:r>
      <w:r w:rsidRPr="003D24AA">
        <w:rPr>
          <w:rFonts w:eastAsia="Times New Roman"/>
          <w:szCs w:val="24"/>
        </w:rPr>
        <w:t xml:space="preserve">, </w:t>
      </w:r>
      <w:r>
        <w:rPr>
          <w:rFonts w:eastAsia="Times New Roman"/>
          <w:szCs w:val="24"/>
        </w:rPr>
        <w:t xml:space="preserve">το «λεφτά υπάρχουν». </w:t>
      </w:r>
    </w:p>
    <w:p w14:paraId="53B9BCE5"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Ο ΣΥΡΙΖΑ έγινε το ίδιο νεοφιλελεύθερος με τη Νέα Δημοκρατία. Κράτησε τον ΕΝΦΙΑ, τη </w:t>
      </w:r>
      <w:proofErr w:type="spellStart"/>
      <w:r>
        <w:rPr>
          <w:rFonts w:eastAsia="Times New Roman"/>
          <w:szCs w:val="24"/>
        </w:rPr>
        <w:t>φοροεπιδρομή</w:t>
      </w:r>
      <w:proofErr w:type="spellEnd"/>
      <w:r>
        <w:rPr>
          <w:rFonts w:eastAsia="Times New Roman"/>
          <w:szCs w:val="24"/>
        </w:rPr>
        <w:t>, ψήφισε νέα μνημόνια, πολύ δυσκολότερα</w:t>
      </w:r>
      <w:r>
        <w:rPr>
          <w:rFonts w:eastAsia="Times New Roman"/>
          <w:szCs w:val="24"/>
        </w:rPr>
        <w:t xml:space="preserve"> από αυτά που πέρασε η Νέα Δημοκρατία και το ΠΑΣΟΚ. Και, φυσικά, στο απόγειο αυτής της στροφής σας και της </w:t>
      </w:r>
      <w:proofErr w:type="spellStart"/>
      <w:r>
        <w:rPr>
          <w:rFonts w:eastAsia="Times New Roman"/>
          <w:szCs w:val="24"/>
        </w:rPr>
        <w:t>κωλοτούμπας</w:t>
      </w:r>
      <w:proofErr w:type="spellEnd"/>
      <w:r>
        <w:rPr>
          <w:rFonts w:eastAsia="Times New Roman"/>
          <w:szCs w:val="24"/>
        </w:rPr>
        <w:t xml:space="preserve"> σας, τέλος πάντων, είναι η διεύρυνση της Ευρωπαϊκής Ένωσης και του ΝΑΤΟ, που προσπαθείτε να καταφέρετε με τη Συμφωνία των Πρεσπών για τα </w:t>
      </w:r>
      <w:r>
        <w:rPr>
          <w:rFonts w:eastAsia="Times New Roman"/>
          <w:szCs w:val="24"/>
        </w:rPr>
        <w:t xml:space="preserve">Σκόπια. </w:t>
      </w:r>
    </w:p>
    <w:p w14:paraId="53B9BCE6"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Η Νέα Δημοκρατία, βέβαια, έχει να καταγγείλει μόνο ότι χρησιμοποιείτε σαν εργαλείο αυτό το νομοσχέδιο για την </w:t>
      </w:r>
      <w:r>
        <w:rPr>
          <w:rFonts w:eastAsia="Times New Roman"/>
          <w:szCs w:val="24"/>
        </w:rPr>
        <w:t xml:space="preserve">τοπική αυτοδιοίκηση </w:t>
      </w:r>
      <w:r>
        <w:rPr>
          <w:rFonts w:eastAsia="Times New Roman"/>
          <w:szCs w:val="24"/>
        </w:rPr>
        <w:t xml:space="preserve">και εξυπηρετείτε μικροκομματικά συμφέροντα. Επίσης, λέει ότι χρησιμοποιείτε ως εργαλείο και τη </w:t>
      </w:r>
      <w:r>
        <w:rPr>
          <w:rFonts w:eastAsia="Times New Roman"/>
          <w:szCs w:val="24"/>
        </w:rPr>
        <w:t>δικαιοσύνη</w:t>
      </w:r>
      <w:r>
        <w:rPr>
          <w:rFonts w:eastAsia="Times New Roman"/>
          <w:szCs w:val="24"/>
        </w:rPr>
        <w:t>. Τολμάει, δ</w:t>
      </w:r>
      <w:r>
        <w:rPr>
          <w:rFonts w:eastAsia="Times New Roman"/>
          <w:szCs w:val="24"/>
        </w:rPr>
        <w:t xml:space="preserve">ηλαδή, η Νέα Δημοκρατία, που έστησε ολόκληρη </w:t>
      </w:r>
      <w:r>
        <w:rPr>
          <w:rFonts w:eastAsia="Times New Roman"/>
          <w:szCs w:val="24"/>
        </w:rPr>
        <w:lastRenderedPageBreak/>
        <w:t xml:space="preserve">σκευωρία για να βάλει στη φυλακή τους Βουλευτές της Χρυσής Αυγής, που τους ψήφισε πάνω από μισό εκατομμύριο Έλληνες, να μιλάει για χειραγώγηση </w:t>
      </w:r>
      <w:r>
        <w:rPr>
          <w:rFonts w:eastAsia="Times New Roman"/>
          <w:szCs w:val="24"/>
        </w:rPr>
        <w:t>δικαιοσύνης</w:t>
      </w:r>
      <w:r>
        <w:rPr>
          <w:rFonts w:eastAsia="Times New Roman"/>
          <w:szCs w:val="24"/>
        </w:rPr>
        <w:t>. Αυτό, βέβαια, δεν σημαίνει ότι δεν υπάρχουν προσπάθειες</w:t>
      </w:r>
      <w:r>
        <w:rPr>
          <w:rFonts w:eastAsia="Times New Roman"/>
          <w:szCs w:val="24"/>
        </w:rPr>
        <w:t xml:space="preserve"> και από την τωρινή Κυβέρνηση. </w:t>
      </w:r>
    </w:p>
    <w:p w14:paraId="53B9BCE7"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Ενώ η Νέα Δημοκρατία κυβέρνησε χρόνια -και μόνη της και με ΠΑΣΟΚ- δεν έκανε τη διάσπαση των δήμων, που σήμερα, υποτίθεται, θέλουν, ούτε τόλμησαν να δώσουν ψήφο στους ομογενείς, που σήμερα, υποτίθεται, ζητούν. </w:t>
      </w:r>
    </w:p>
    <w:p w14:paraId="53B9BCE8" w14:textId="77777777" w:rsidR="00D9389E" w:rsidRDefault="0030006C">
      <w:pPr>
        <w:spacing w:line="600" w:lineRule="auto"/>
        <w:ind w:firstLine="720"/>
        <w:contextualSpacing/>
        <w:jc w:val="both"/>
        <w:rPr>
          <w:rFonts w:eastAsia="Times New Roman"/>
          <w:szCs w:val="24"/>
        </w:rPr>
      </w:pPr>
      <w:r>
        <w:rPr>
          <w:rFonts w:eastAsia="Times New Roman"/>
          <w:szCs w:val="24"/>
        </w:rPr>
        <w:t>Βέβαια, αυτό τ</w:t>
      </w:r>
      <w:r>
        <w:rPr>
          <w:rFonts w:eastAsia="Times New Roman"/>
          <w:szCs w:val="24"/>
        </w:rPr>
        <w:t>ο συνηθίζετε τελευταία και στο θέμα της ονομασίας των Σκοπίων. Τάχα σας ενοχλεί η παράδοση του ονόματος της Μακεδονίας μας στα Σκόπια. Ουσιαστικά, όμως, χαίρεστε, γιατί έσκασε αυτή η βόμβα στα χέρια του ΣΥΡΙΖΑ και δεν έσκασε στα δικά σας χέρια. Σας ενοχλεί</w:t>
      </w:r>
      <w:r>
        <w:rPr>
          <w:rFonts w:eastAsia="Times New Roman"/>
          <w:szCs w:val="24"/>
        </w:rPr>
        <w:t>, υποτίθεται, το «Βόρεια Μακεδονία», αλλά δεν θα σας χαλούσε το «</w:t>
      </w:r>
      <w:proofErr w:type="spellStart"/>
      <w:r>
        <w:rPr>
          <w:rFonts w:eastAsia="Times New Roman"/>
          <w:szCs w:val="24"/>
        </w:rPr>
        <w:t>Βορειομακεδονία</w:t>
      </w:r>
      <w:proofErr w:type="spellEnd"/>
      <w:r>
        <w:rPr>
          <w:rFonts w:eastAsia="Times New Roman"/>
          <w:szCs w:val="24"/>
        </w:rPr>
        <w:t>». Σας ενοχλεί το «Βόρειοι Μακεδόνες», αλλά δεν θα σας ενοχλούσε το «</w:t>
      </w:r>
      <w:proofErr w:type="spellStart"/>
      <w:r>
        <w:rPr>
          <w:rFonts w:eastAsia="Times New Roman"/>
          <w:szCs w:val="24"/>
        </w:rPr>
        <w:t>Βορειομακεδόνες</w:t>
      </w:r>
      <w:proofErr w:type="spellEnd"/>
      <w:r>
        <w:rPr>
          <w:rFonts w:eastAsia="Times New Roman"/>
          <w:szCs w:val="24"/>
        </w:rPr>
        <w:t xml:space="preserve">», σαν σύνθετο. </w:t>
      </w:r>
    </w:p>
    <w:p w14:paraId="53B9BCE9"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Όσον αφορά </w:t>
      </w:r>
      <w:r>
        <w:rPr>
          <w:rFonts w:eastAsia="Times New Roman"/>
          <w:szCs w:val="24"/>
        </w:rPr>
        <w:t>σ</w:t>
      </w:r>
      <w:r>
        <w:rPr>
          <w:rFonts w:eastAsia="Times New Roman"/>
          <w:szCs w:val="24"/>
        </w:rPr>
        <w:t>τις ψήφους των Ελλήνων του εξωτερικού, καταθέσαμε μια πρόταση -</w:t>
      </w:r>
      <w:r>
        <w:rPr>
          <w:rFonts w:eastAsia="Times New Roman"/>
          <w:szCs w:val="24"/>
        </w:rPr>
        <w:t xml:space="preserve">δεν προλαβαίνω τώρα να αναφερθώ, </w:t>
      </w:r>
      <w:r>
        <w:rPr>
          <w:rFonts w:eastAsia="Times New Roman"/>
          <w:szCs w:val="24"/>
        </w:rPr>
        <w:lastRenderedPageBreak/>
        <w:t xml:space="preserve">ελπίζω να αναφερθεί ο επόμενος ομιλητής- στις 14-7-2016, με θέμα: «Δικαίωμα του εκλέγειν των ομογενών και άσκηση του δικαιώματος ψήφου από Έλληνες κατοίκους του εξωτερικού και ναυτικούς». </w:t>
      </w:r>
    </w:p>
    <w:p w14:paraId="53B9BCEA"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Εσείς, </w:t>
      </w:r>
      <w:r>
        <w:rPr>
          <w:rFonts w:eastAsia="Times New Roman"/>
          <w:szCs w:val="24"/>
        </w:rPr>
        <w:t xml:space="preserve">ως </w:t>
      </w:r>
      <w:r>
        <w:rPr>
          <w:rFonts w:eastAsia="Times New Roman"/>
          <w:szCs w:val="24"/>
        </w:rPr>
        <w:t>Κυβέρνηση τώρα, λέτε ότι</w:t>
      </w:r>
      <w:r>
        <w:rPr>
          <w:rFonts w:eastAsia="Times New Roman"/>
          <w:szCs w:val="24"/>
        </w:rPr>
        <w:t xml:space="preserve"> πρέπει να υπάρξει </w:t>
      </w:r>
      <w:r>
        <w:rPr>
          <w:rFonts w:eastAsia="Times New Roman"/>
          <w:szCs w:val="24"/>
        </w:rPr>
        <w:t xml:space="preserve">επιτροπή </w:t>
      </w:r>
      <w:r>
        <w:rPr>
          <w:rFonts w:eastAsia="Times New Roman"/>
          <w:szCs w:val="24"/>
        </w:rPr>
        <w:t xml:space="preserve">και να κρίνει ποιος θα ψηφίσει, </w:t>
      </w:r>
      <w:r>
        <w:rPr>
          <w:rFonts w:eastAsia="Times New Roman"/>
          <w:szCs w:val="24"/>
        </w:rPr>
        <w:t xml:space="preserve">που </w:t>
      </w:r>
      <w:r>
        <w:rPr>
          <w:rFonts w:eastAsia="Times New Roman"/>
          <w:szCs w:val="24"/>
        </w:rPr>
        <w:t xml:space="preserve">μπορεί να ψηφίσει και </w:t>
      </w:r>
      <w:r>
        <w:rPr>
          <w:rFonts w:eastAsia="Times New Roman"/>
          <w:szCs w:val="24"/>
        </w:rPr>
        <w:t xml:space="preserve">που </w:t>
      </w:r>
      <w:r>
        <w:rPr>
          <w:rFonts w:eastAsia="Times New Roman"/>
          <w:szCs w:val="24"/>
        </w:rPr>
        <w:t xml:space="preserve">θα </w:t>
      </w:r>
      <w:proofErr w:type="spellStart"/>
      <w:r>
        <w:rPr>
          <w:rFonts w:eastAsia="Times New Roman"/>
          <w:szCs w:val="24"/>
        </w:rPr>
        <w:t>προσμετρηθεί</w:t>
      </w:r>
      <w:proofErr w:type="spellEnd"/>
      <w:r>
        <w:rPr>
          <w:rFonts w:eastAsia="Times New Roman"/>
          <w:szCs w:val="24"/>
        </w:rPr>
        <w:t xml:space="preserve"> η ψήφος του.</w:t>
      </w:r>
    </w:p>
    <w:p w14:paraId="53B9BCEB" w14:textId="77777777" w:rsidR="00D9389E" w:rsidRDefault="0030006C">
      <w:pPr>
        <w:spacing w:line="600" w:lineRule="auto"/>
        <w:ind w:firstLine="720"/>
        <w:contextualSpacing/>
        <w:jc w:val="both"/>
        <w:rPr>
          <w:rFonts w:eastAsia="Times New Roman"/>
          <w:szCs w:val="24"/>
        </w:rPr>
      </w:pPr>
      <w:r>
        <w:rPr>
          <w:rFonts w:eastAsia="Times New Roman"/>
          <w:szCs w:val="24"/>
        </w:rPr>
        <w:t>Προτείνω, λοιπόν, εγώ -για να μην καθυστερείτε- με βάση την τοποθέτηση και του κ. Παρασκευόπουλου, ο οποίος είπε ότι πρέπει αυτός που ψηφ</w:t>
      </w:r>
      <w:r>
        <w:rPr>
          <w:rFonts w:eastAsia="Times New Roman"/>
          <w:szCs w:val="24"/>
        </w:rPr>
        <w:t>ίζει να υφίσταται το αποτέλεσμα της ψήφου του, μέχρι να λύσετε όλα τα παραπάνω, να πάρετε την απόφαση και να δώσετε άμεσα δικαίωμα ψήφου στους Έλληνες του εξωτερικού που έφυγαν πρόσφατα, τα χρόνια του μνημονίου, οι οποίοι ούτως ή άλλως αν ήταν εδώ, μπορούσ</w:t>
      </w:r>
      <w:r>
        <w:rPr>
          <w:rFonts w:eastAsia="Times New Roman"/>
          <w:szCs w:val="24"/>
        </w:rPr>
        <w:t xml:space="preserve">αν να ψηφίσουν. Και δεν χρειάζεται </w:t>
      </w:r>
      <w:r>
        <w:rPr>
          <w:rFonts w:eastAsia="Times New Roman"/>
          <w:szCs w:val="24"/>
        </w:rPr>
        <w:t xml:space="preserve">καμμία </w:t>
      </w:r>
      <w:r>
        <w:rPr>
          <w:rFonts w:eastAsia="Times New Roman"/>
          <w:szCs w:val="24"/>
        </w:rPr>
        <w:t xml:space="preserve">άλλη διαδικασία. </w:t>
      </w:r>
    </w:p>
    <w:p w14:paraId="53B9BCEC"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Όσοι έφυγαν, λοιπόν, από την Ελλάδα διωγμένοι από τα μνημόνια, τα μνημόνια της Νέας Δημοκρατίας, τα μνημόνια του ΠΑΣΟΚ, τα δύο μνημόνια που έφερε ο ΣΥΡΙΖΑ, του ΛΑΟΣ, της </w:t>
      </w:r>
      <w:r>
        <w:rPr>
          <w:rFonts w:eastAsia="Times New Roman"/>
          <w:szCs w:val="24"/>
        </w:rPr>
        <w:lastRenderedPageBreak/>
        <w:t>ΔΗΜΑΡ και των υπολοίπων το</w:t>
      </w:r>
      <w:r>
        <w:rPr>
          <w:rFonts w:eastAsia="Times New Roman"/>
          <w:szCs w:val="24"/>
        </w:rPr>
        <w:t>υ «</w:t>
      </w:r>
      <w:proofErr w:type="spellStart"/>
      <w:r>
        <w:rPr>
          <w:rFonts w:eastAsia="Times New Roman"/>
          <w:szCs w:val="24"/>
        </w:rPr>
        <w:t>μνημονιακού</w:t>
      </w:r>
      <w:proofErr w:type="spellEnd"/>
      <w:r>
        <w:rPr>
          <w:rFonts w:eastAsia="Times New Roman"/>
          <w:szCs w:val="24"/>
        </w:rPr>
        <w:t xml:space="preserve"> τόξου», ψηφίζοντας μπορούν να αλλάξουν κάτι και να αλλάξει και η απόφασή τους να φύγουν στο εξωτερικό και να </w:t>
      </w:r>
      <w:r>
        <w:rPr>
          <w:rFonts w:eastAsia="Times New Roman"/>
          <w:szCs w:val="24"/>
        </w:rPr>
        <w:t>επιστρέψουν</w:t>
      </w:r>
      <w:r>
        <w:rPr>
          <w:rFonts w:eastAsia="Times New Roman"/>
          <w:szCs w:val="24"/>
        </w:rPr>
        <w:t>. Οπότε, συγκαταλέγονται μέσα σε αυτούς για τους οποίους είπε ο κ. Παρασκευόπουλος πως όταν ψηφίσουν, θα πρέπει να υποστο</w:t>
      </w:r>
      <w:r>
        <w:rPr>
          <w:rFonts w:eastAsia="Times New Roman"/>
          <w:szCs w:val="24"/>
        </w:rPr>
        <w:t xml:space="preserve">ύν τις συνέπειες. </w:t>
      </w:r>
    </w:p>
    <w:p w14:paraId="53B9BCED"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Δώστε, λοιπόν, το δικαίωμα να εκφραστούν με την ψήφο τους όλοι αυτοί οι νέοι, οι οποίοι εγκατέλειψαν την Ελλάδα διωγμένοι από εσάς και θα δείτε τότε ότι όποτε και να γίνουν οι εκλογές, είτε είναι </w:t>
      </w:r>
      <w:r>
        <w:rPr>
          <w:rFonts w:eastAsia="Times New Roman"/>
          <w:szCs w:val="24"/>
        </w:rPr>
        <w:t>τοπικής αυτοδιοίκησης</w:t>
      </w:r>
      <w:r>
        <w:rPr>
          <w:rFonts w:eastAsia="Times New Roman"/>
          <w:szCs w:val="24"/>
        </w:rPr>
        <w:t xml:space="preserve"> είτε είναι εθνικές </w:t>
      </w:r>
      <w:r>
        <w:rPr>
          <w:rFonts w:eastAsia="Times New Roman"/>
          <w:szCs w:val="24"/>
        </w:rPr>
        <w:t>είτε είναι ευρωεκλογές, πώς θα στηριχθεί η Χρυσή Αυγή από τον κόσμο και γιατί. Ξέρετε γιατί; Κλείνοντας θα σας πω. Γιατί η Χρυσή Αυγή δεν είναι τίποτα παραπάνω από τον εκφραστή της απλής πατριωτικής σκέψης των Ελλήνων.</w:t>
      </w:r>
    </w:p>
    <w:p w14:paraId="53B9BCEE" w14:textId="77777777" w:rsidR="00D9389E" w:rsidRDefault="0030006C">
      <w:pPr>
        <w:spacing w:line="600" w:lineRule="auto"/>
        <w:ind w:firstLine="720"/>
        <w:contextualSpacing/>
        <w:jc w:val="center"/>
        <w:rPr>
          <w:rFonts w:eastAsia="Times New Roman"/>
          <w:szCs w:val="24"/>
        </w:rPr>
      </w:pPr>
      <w:r w:rsidRPr="00404E28">
        <w:rPr>
          <w:rFonts w:eastAsia="Times New Roman"/>
          <w:szCs w:val="24"/>
        </w:rPr>
        <w:t>(Χειροκροτήματα από την πτέρυγα της Χ</w:t>
      </w:r>
      <w:r w:rsidRPr="00404E28">
        <w:rPr>
          <w:rFonts w:eastAsia="Times New Roman"/>
          <w:szCs w:val="24"/>
        </w:rPr>
        <w:t>ρυσής Αυγής)</w:t>
      </w:r>
    </w:p>
    <w:p w14:paraId="53B9BCEF" w14:textId="77777777" w:rsidR="00D9389E" w:rsidRDefault="0030006C">
      <w:pPr>
        <w:spacing w:line="600" w:lineRule="auto"/>
        <w:ind w:firstLine="720"/>
        <w:contextualSpacing/>
        <w:jc w:val="both"/>
        <w:rPr>
          <w:rFonts w:eastAsia="Times New Roman"/>
          <w:szCs w:val="24"/>
        </w:rPr>
      </w:pPr>
      <w:r w:rsidRPr="0056614E">
        <w:rPr>
          <w:rFonts w:eastAsia="Times New Roman"/>
          <w:b/>
          <w:szCs w:val="24"/>
        </w:rPr>
        <w:t xml:space="preserve">ΠΡΟΕΔΡΕΥΩΝ (Μάριος Γεωργιάδης): </w:t>
      </w:r>
      <w:r>
        <w:rPr>
          <w:rFonts w:eastAsia="Times New Roman"/>
          <w:szCs w:val="24"/>
        </w:rPr>
        <w:t xml:space="preserve">Ευχαριστούμε τον κ. Χατζησάββα. </w:t>
      </w:r>
    </w:p>
    <w:p w14:paraId="53B9BCF0"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Καββαδά</w:t>
      </w:r>
      <w:proofErr w:type="spellEnd"/>
      <w:r>
        <w:rPr>
          <w:rFonts w:eastAsia="Times New Roman"/>
          <w:szCs w:val="24"/>
        </w:rPr>
        <w:t xml:space="preserve">, έχετε τον λόγο για πέντε λεπτά. </w:t>
      </w:r>
    </w:p>
    <w:p w14:paraId="53B9BCF1"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Αμέσως μετά η </w:t>
      </w:r>
      <w:r>
        <w:rPr>
          <w:rFonts w:eastAsia="Times New Roman"/>
          <w:szCs w:val="24"/>
        </w:rPr>
        <w:t xml:space="preserve">κ. </w:t>
      </w:r>
      <w:r>
        <w:rPr>
          <w:rFonts w:eastAsia="Times New Roman"/>
          <w:szCs w:val="24"/>
        </w:rPr>
        <w:t xml:space="preserve">Μπακογιάννη και ο κ. Μανιάτης. </w:t>
      </w:r>
    </w:p>
    <w:p w14:paraId="53B9BCF2" w14:textId="77777777" w:rsidR="00D9389E" w:rsidRDefault="0030006C">
      <w:pPr>
        <w:spacing w:line="600" w:lineRule="auto"/>
        <w:ind w:firstLine="720"/>
        <w:contextualSpacing/>
        <w:jc w:val="both"/>
        <w:rPr>
          <w:rFonts w:eastAsia="Times New Roman"/>
          <w:szCs w:val="24"/>
        </w:rPr>
      </w:pPr>
      <w:r>
        <w:rPr>
          <w:rFonts w:eastAsia="Times New Roman"/>
          <w:b/>
          <w:szCs w:val="24"/>
        </w:rPr>
        <w:lastRenderedPageBreak/>
        <w:t xml:space="preserve">ΑΘΑΝΑΣΙΟΣ ΚΑΒΒΑΔΑΣ: </w:t>
      </w:r>
      <w:r>
        <w:rPr>
          <w:rFonts w:eastAsia="Times New Roman"/>
          <w:szCs w:val="24"/>
        </w:rPr>
        <w:t>Ευχαριστώ, κύριε Πρόεδρε.</w:t>
      </w:r>
    </w:p>
    <w:p w14:paraId="53B9BCF3"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Κύριοι Υπουργοί, κυρίες και κύριοι συνάδελφοι, η Κυβέρνηση μετά από τριάμισι χρόνια και </w:t>
      </w:r>
      <w:r>
        <w:rPr>
          <w:rFonts w:eastAsia="Times New Roman"/>
          <w:szCs w:val="24"/>
        </w:rPr>
        <w:t xml:space="preserve">ύστερα </w:t>
      </w:r>
      <w:r>
        <w:rPr>
          <w:rFonts w:eastAsia="Times New Roman"/>
          <w:szCs w:val="24"/>
        </w:rPr>
        <w:t xml:space="preserve">από πολλές εξαγγελίες, φέρνει για ψήφιση το νομοσχέδιο για την </w:t>
      </w:r>
      <w:r>
        <w:rPr>
          <w:rFonts w:eastAsia="Times New Roman"/>
          <w:szCs w:val="24"/>
        </w:rPr>
        <w:t>αυτοδιοίκηση</w:t>
      </w:r>
      <w:r>
        <w:rPr>
          <w:rFonts w:eastAsia="Times New Roman"/>
          <w:szCs w:val="24"/>
        </w:rPr>
        <w:t>, που δυστυχώς δεν επιλύει τα προβλήματα των δήμων και των περιφερειών. Αντίθετα, προσ</w:t>
      </w:r>
      <w:r>
        <w:rPr>
          <w:rFonts w:eastAsia="Times New Roman"/>
          <w:szCs w:val="24"/>
        </w:rPr>
        <w:t xml:space="preserve">θέτει προβλήματα και τους οδηγεί σε ακυβερνησία.  </w:t>
      </w:r>
    </w:p>
    <w:p w14:paraId="53B9BCF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ότι δεν θέλετε η </w:t>
      </w:r>
      <w:r>
        <w:rPr>
          <w:rFonts w:eastAsia="Times New Roman" w:cs="Times New Roman"/>
          <w:szCs w:val="24"/>
        </w:rPr>
        <w:t xml:space="preserve">αυτοδιοίκηση </w:t>
      </w:r>
      <w:r>
        <w:rPr>
          <w:rFonts w:eastAsia="Times New Roman" w:cs="Times New Roman"/>
          <w:szCs w:val="24"/>
        </w:rPr>
        <w:t xml:space="preserve">να κάνει τη δουλειά της. Δεν ακούσατε τις προτάσεις των φορέων της </w:t>
      </w:r>
      <w:r>
        <w:rPr>
          <w:rFonts w:eastAsia="Times New Roman" w:cs="Times New Roman"/>
          <w:szCs w:val="24"/>
        </w:rPr>
        <w:t xml:space="preserve">αυτοδιοίκησης </w:t>
      </w:r>
      <w:r>
        <w:rPr>
          <w:rFonts w:eastAsia="Times New Roman" w:cs="Times New Roman"/>
          <w:szCs w:val="24"/>
        </w:rPr>
        <w:t xml:space="preserve">της ΚΕΔΕ και της ΕΝΠΕ. Δεν ακούσατε, δηλαδή, τους ανθρώπους που γνωρίζουν την </w:t>
      </w:r>
      <w:r>
        <w:rPr>
          <w:rFonts w:eastAsia="Times New Roman" w:cs="Times New Roman"/>
          <w:szCs w:val="24"/>
        </w:rPr>
        <w:t>α</w:t>
      </w:r>
      <w:r>
        <w:rPr>
          <w:rFonts w:eastAsia="Times New Roman" w:cs="Times New Roman"/>
          <w:szCs w:val="24"/>
        </w:rPr>
        <w:t xml:space="preserve">υτοδιοίκηση </w:t>
      </w:r>
      <w:r>
        <w:rPr>
          <w:rFonts w:eastAsia="Times New Roman" w:cs="Times New Roman"/>
          <w:szCs w:val="24"/>
        </w:rPr>
        <w:t xml:space="preserve">και τα προβλήματά της καλύτερα από τον καθένα. Ενδιαφέρεστε μόνο για το </w:t>
      </w:r>
      <w:r>
        <w:rPr>
          <w:rFonts w:eastAsia="Times New Roman" w:cs="Times New Roman"/>
          <w:szCs w:val="24"/>
        </w:rPr>
        <w:t xml:space="preserve">πως </w:t>
      </w:r>
      <w:r>
        <w:rPr>
          <w:rFonts w:eastAsia="Times New Roman" w:cs="Times New Roman"/>
          <w:szCs w:val="24"/>
        </w:rPr>
        <w:t xml:space="preserve">θα αποκτήσετε εσείς οι ίδιοι ρόλο στην </w:t>
      </w:r>
      <w:r>
        <w:rPr>
          <w:rFonts w:eastAsia="Times New Roman" w:cs="Times New Roman"/>
          <w:szCs w:val="24"/>
        </w:rPr>
        <w:t>αυτοδιοίκηση</w:t>
      </w:r>
      <w:r>
        <w:rPr>
          <w:rFonts w:eastAsia="Times New Roman" w:cs="Times New Roman"/>
          <w:szCs w:val="24"/>
        </w:rPr>
        <w:t>, χρησιμοποιείτε και παίζετε με τους θεσμούς.</w:t>
      </w:r>
    </w:p>
    <w:p w14:paraId="53B9BCF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νομοσχέδιο που φέρνει η Κυβέρνηση για </w:t>
      </w:r>
      <w:r>
        <w:rPr>
          <w:rFonts w:eastAsia="Times New Roman" w:cs="Times New Roman"/>
          <w:szCs w:val="24"/>
        </w:rPr>
        <w:t>ψήφιση, έχει τρία βασικά στοιχεία. Εγώ θα έλεγα ότι έχει τρεις πονηρές και υστερόβουλες κατευθύνσεις.</w:t>
      </w:r>
    </w:p>
    <w:p w14:paraId="53B9BCF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Η πρώτη είναι η λεγόμενη απλή και άδολη αναλογική. Ωραία ακούγεται, τόσο ωραία όσο και ο λαϊκισμός που τη συνοδεύει. Γιατί, ξέρετε τι θα γίνει με τον τρόπ</w:t>
      </w:r>
      <w:r>
        <w:rPr>
          <w:rFonts w:eastAsia="Times New Roman" w:cs="Times New Roman"/>
          <w:szCs w:val="24"/>
        </w:rPr>
        <w:t xml:space="preserve">ο που το σχεδιάσατε. Απλά οι δήμοι και οι περιφέρειες δεν θα μπορούν να κυβερνηθούν. </w:t>
      </w:r>
    </w:p>
    <w:p w14:paraId="53B9BCF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Αυτό, βέβαια, κύριε Υπουργέ, δεν σας νοιάζει. Δεν θέλετε ένας δήμαρχος, με το συνδυασμό του, να εφαρμόσει το πρόγραμμα για το οποίο ψηφίζεται. Αυτό που έχετε στο μυαλό σα</w:t>
      </w:r>
      <w:r>
        <w:rPr>
          <w:rFonts w:eastAsia="Times New Roman" w:cs="Times New Roman"/>
          <w:szCs w:val="24"/>
        </w:rPr>
        <w:t>ς είναι η επιβολή της μειοψηφίας στην πλειοψηφία. Γιατί σε μία εκλογική αναμέτρηση, που θα κριθεί τη δεύτερη Κυριακή, η κατανομή των εδρών του δημοτικού συμβουλίου θα γίνει από την πρώτη Κυριακή και η εκλογή του δημάρχου θα προκύψει από το αποτέλεσμα της δ</w:t>
      </w:r>
      <w:r>
        <w:rPr>
          <w:rFonts w:eastAsia="Times New Roman" w:cs="Times New Roman"/>
          <w:szCs w:val="24"/>
        </w:rPr>
        <w:t>εύτερης Κυριακής.</w:t>
      </w:r>
    </w:p>
    <w:p w14:paraId="53B9BCF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Για παράδειγμα, ένας υποψήφιος δήμαρχος παίρνει στον πρώτο γύρο 25% και κερδίζει επτά δημοτικούς συμβούλους και ο αντίπαλός του παίρνει 49% και βγάζει δεκαπέντε δημοτικούς συμβούλους. Εάν αυτός με το 25% καταφέρει και ανατρέψει το ποσοστό</w:t>
      </w:r>
      <w:r>
        <w:rPr>
          <w:rFonts w:eastAsia="Times New Roman" w:cs="Times New Roman"/>
          <w:szCs w:val="24"/>
        </w:rPr>
        <w:t xml:space="preserve"> της πρώτης Κυριακής και βγει τελικά δήμαρχος τη δεύ</w:t>
      </w:r>
      <w:r>
        <w:rPr>
          <w:rFonts w:eastAsia="Times New Roman" w:cs="Times New Roman"/>
          <w:szCs w:val="24"/>
        </w:rPr>
        <w:lastRenderedPageBreak/>
        <w:t>τερη Κυριακή, θα καταλήξει να έχει επτά δημοτικούς συμβούλους και η μείζονα αντιπολίτευση να έχει δεκαπέντε συμβούλους. Πώς είναι δυνατόν, κύριε Υπουργέ, να κυβερνηθεί αυτός ο δήμος;</w:t>
      </w:r>
    </w:p>
    <w:p w14:paraId="53B9BCF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Μην μας λέτε, λοιπόν,</w:t>
      </w:r>
      <w:r>
        <w:rPr>
          <w:rFonts w:eastAsia="Times New Roman" w:cs="Times New Roman"/>
          <w:szCs w:val="24"/>
        </w:rPr>
        <w:t xml:space="preserve"> ότι με αυτόν τον τρόπο θα καλλιεργηθεί πνεύμα συνεργασίας μεταξύ των παρατάξεων. Αυτό που κάνετε, είναι να οδηγείτε τις τοπικές κοινωνίες στη μικροπολιτική συναλλαγή, στο δούναι και λαβείν. Δεν το αντιλαμβάνεστε αυτό; Γιατί, τι άλλο μπορεί να εξυπηρετεί τ</w:t>
      </w:r>
      <w:r>
        <w:rPr>
          <w:rFonts w:eastAsia="Times New Roman" w:cs="Times New Roman"/>
          <w:szCs w:val="24"/>
        </w:rPr>
        <w:t>ο γεγονός ότι σύμφωνα με το παρόν νομοσχέδιο ένας εκλεγμένος δημοτικός σύμβουλος με κάποιο συνδυασμό μπορεί, εάν θέλει, να φύγει και να προσχωρήσει σε άλλο συνδυασμό;</w:t>
      </w:r>
    </w:p>
    <w:p w14:paraId="53B9BCF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δεν είναι κεντρική πολιτική σκηνή η </w:t>
      </w:r>
      <w:r>
        <w:rPr>
          <w:rFonts w:eastAsia="Times New Roman" w:cs="Times New Roman"/>
          <w:szCs w:val="24"/>
        </w:rPr>
        <w:t>αυτοδιοίκηση</w:t>
      </w:r>
      <w:r>
        <w:rPr>
          <w:rFonts w:eastAsia="Times New Roman" w:cs="Times New Roman"/>
          <w:szCs w:val="24"/>
        </w:rPr>
        <w:t>. Είναι καθημερινότητα</w:t>
      </w:r>
      <w:r>
        <w:rPr>
          <w:rFonts w:eastAsia="Times New Roman" w:cs="Times New Roman"/>
          <w:szCs w:val="24"/>
        </w:rPr>
        <w:t>. Είναι ό,τι πιο κοντά υπάρχει στον πολίτη και γι’ αυτό πρέπει να λειτουργεί απερίσπαστη από μικροσυμφέροντα και υποψίες συναλλαγών κάτω από το τραπέζι.</w:t>
      </w:r>
    </w:p>
    <w:p w14:paraId="53B9BCF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Εσείς, όμως, δεν θέλετε </w:t>
      </w:r>
      <w:proofErr w:type="spellStart"/>
      <w:r>
        <w:rPr>
          <w:rFonts w:eastAsia="Times New Roman" w:cs="Times New Roman"/>
          <w:szCs w:val="24"/>
        </w:rPr>
        <w:t>αυτοδιοικητική</w:t>
      </w:r>
      <w:proofErr w:type="spellEnd"/>
      <w:r>
        <w:rPr>
          <w:rFonts w:eastAsia="Times New Roman" w:cs="Times New Roman"/>
          <w:szCs w:val="24"/>
        </w:rPr>
        <w:t xml:space="preserve"> διακυβέρνηση. Θέλετε να εμποδίζετε με κάθε τρόπο τη δημοκρατική </w:t>
      </w:r>
      <w:r>
        <w:rPr>
          <w:rFonts w:eastAsia="Times New Roman" w:cs="Times New Roman"/>
          <w:szCs w:val="24"/>
        </w:rPr>
        <w:t xml:space="preserve">λειτουργία </w:t>
      </w:r>
      <w:r>
        <w:rPr>
          <w:rFonts w:eastAsia="Times New Roman" w:cs="Times New Roman"/>
          <w:szCs w:val="24"/>
        </w:rPr>
        <w:lastRenderedPageBreak/>
        <w:t>για να κάνετε το δικό σας. Ούτε έναν αγωγό ύδρευσης δεν θα μπορούν να φτιάξουν οι δήμοι. Για να μη μιλήσω για το θέμα της διάθεσης των απορριμμάτων και για άλλα σημαντικά τοπικά θέματα κάθε κοινωνίας.</w:t>
      </w:r>
    </w:p>
    <w:p w14:paraId="53B9BCF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Πάμε τώρα στο δεύτερο. Μειώνετε τη θητεία απ</w:t>
      </w:r>
      <w:r>
        <w:rPr>
          <w:rFonts w:eastAsia="Times New Roman" w:cs="Times New Roman"/>
          <w:szCs w:val="24"/>
        </w:rPr>
        <w:t>ό τα πέντε στα τέσσερα χρόνια. Γιατί; Δεν έχετε κανένα σοβαρό λόγο. Μετά από χρόνια αποσυνδέθηκαν οι δημοτικές και περιφερειακές εκλογές από τις βουλευτικές. Δόθηκε το δικαίωμα να ολοκληρώνει σε ένα εύλογο χρονικό διάστημα ο κάθε δήμος το πρόγραμμά του. Δό</w:t>
      </w:r>
      <w:r>
        <w:rPr>
          <w:rFonts w:eastAsia="Times New Roman" w:cs="Times New Roman"/>
          <w:szCs w:val="24"/>
        </w:rPr>
        <w:t xml:space="preserve">θηκε η ευκαιρία να μειωθούν τα τεράστια εκλογικά κόστη. </w:t>
      </w:r>
    </w:p>
    <w:p w14:paraId="53B9BCF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Δεν ξέρετε ότι η Ευρώπη είναι η Ευρώπη των περιφερειών; Δεν γνωρίζετε ότι τα ευρωπαϊκά προγράμματα γίνονται και δίνονται με βάση τις απαιτήσεις και τα προβλήματα των περιφερειών; Αυτό που σας ενοχλεί</w:t>
      </w:r>
      <w:r>
        <w:rPr>
          <w:rFonts w:eastAsia="Times New Roman" w:cs="Times New Roman"/>
          <w:szCs w:val="24"/>
        </w:rPr>
        <w:t xml:space="preserve"> είναι ότι τα ευρωπαϊκά προγράμματα χαράζονται και εκτελούνται από την </w:t>
      </w:r>
      <w:r>
        <w:rPr>
          <w:rFonts w:eastAsia="Times New Roman" w:cs="Times New Roman"/>
          <w:szCs w:val="24"/>
        </w:rPr>
        <w:t>αυτοδιοίκηση</w:t>
      </w:r>
      <w:r>
        <w:rPr>
          <w:rFonts w:eastAsia="Times New Roman" w:cs="Times New Roman"/>
          <w:szCs w:val="24"/>
        </w:rPr>
        <w:t xml:space="preserve">, την οποία εσείς δεν ελέγχετε. Και αυτό προσπαθείτε τώρα, να την ελέγξετε. </w:t>
      </w:r>
    </w:p>
    <w:p w14:paraId="53B9BCF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συνεχίζετε τα μικροπολιτικά παιχνίδια με το χρόνο διεξαγωγής των επόμενων εκλογών της </w:t>
      </w:r>
      <w:r>
        <w:rPr>
          <w:rFonts w:eastAsia="Times New Roman" w:cs="Times New Roman"/>
          <w:szCs w:val="24"/>
        </w:rPr>
        <w:t>αυτοδιοίκησης</w:t>
      </w:r>
      <w:r>
        <w:rPr>
          <w:rFonts w:eastAsia="Times New Roman" w:cs="Times New Roman"/>
          <w:szCs w:val="24"/>
        </w:rPr>
        <w:t>. Στο νομοσχέδιο μέχρι σήμερα το μεσημέρι προβλέπατε ότι αυτές θα γίνουν τον Οκτώβριο του 2019, γιατί πιστεύετε ότι θα καταφέρετε να ολοκληρώσετε τη θητεία σας και να γίνουν μαζί και οι εθνικές εκλογές. Και επειδή την τελευταία στιγμή καταλάβα</w:t>
      </w:r>
      <w:r>
        <w:rPr>
          <w:rFonts w:eastAsia="Times New Roman" w:cs="Times New Roman"/>
          <w:szCs w:val="24"/>
        </w:rPr>
        <w:t xml:space="preserve">τε ότι νομικά είστε έκθετοι με την επέκταση της θητείας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πέραν της πενταετίας και επειδή ο κ. Τσίπρας φαίνεται να το ξανασκέφτηκε, βάλατε δεκαέξι Βουλευτές να καταθέσουν εκπρόθεσμη τροπολογία για τη διεξαγωγή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w:t>
      </w:r>
      <w:r>
        <w:rPr>
          <w:rFonts w:eastAsia="Times New Roman" w:cs="Times New Roman"/>
          <w:szCs w:val="24"/>
        </w:rPr>
        <w:t>τον ερχόμενο Μάιο, μαζί με τις ευρωεκλογές.</w:t>
      </w:r>
    </w:p>
    <w:p w14:paraId="53B9BCFF" w14:textId="77777777" w:rsidR="00D9389E" w:rsidRDefault="0030006C">
      <w:pPr>
        <w:spacing w:line="600" w:lineRule="auto"/>
        <w:ind w:firstLine="720"/>
        <w:contextualSpacing/>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w:t>
      </w:r>
      <w:r w:rsidRPr="004E4F19">
        <w:rPr>
          <w:rFonts w:eastAsia="Times New Roman"/>
          <w:bCs/>
          <w:szCs w:val="24"/>
        </w:rPr>
        <w:t>το κουδούνι λήξεως του χρόνου ομιλίας του κυρίου Βουλευτή)</w:t>
      </w:r>
    </w:p>
    <w:p w14:paraId="53B9BD0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w:t>
      </w:r>
    </w:p>
    <w:p w14:paraId="53B9BD0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Όπως το πάτε, σχεδιάζετε το Μάιο ευρωεκλογές, </w:t>
      </w:r>
      <w:proofErr w:type="spellStart"/>
      <w:r>
        <w:rPr>
          <w:rFonts w:eastAsia="Times New Roman" w:cs="Times New Roman"/>
          <w:szCs w:val="24"/>
        </w:rPr>
        <w:t>αυτοδιοικητικές</w:t>
      </w:r>
      <w:proofErr w:type="spellEnd"/>
      <w:r>
        <w:rPr>
          <w:rFonts w:eastAsia="Times New Roman" w:cs="Times New Roman"/>
          <w:szCs w:val="24"/>
        </w:rPr>
        <w:t xml:space="preserve"> Α΄ και Β΄ βαθμού, βουλευτικές -εάν σας </w:t>
      </w:r>
      <w:r>
        <w:rPr>
          <w:rFonts w:eastAsia="Times New Roman" w:cs="Times New Roman"/>
          <w:szCs w:val="24"/>
        </w:rPr>
        <w:t>βγει, βέβαια- και προσπαθείτε να θολώσετε την κρίση του ελληνικού λαού. Όσο, όμως, κι αν προσπαθείτε, να ξέρετε ότι η κρίση του ελληνικού λαού θα είναι αμείλικτη απέναντί σας.</w:t>
      </w:r>
    </w:p>
    <w:p w14:paraId="53B9BD0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η </w:t>
      </w:r>
      <w:r>
        <w:rPr>
          <w:rFonts w:eastAsia="Times New Roman" w:cs="Times New Roman"/>
          <w:szCs w:val="24"/>
        </w:rPr>
        <w:t xml:space="preserve">αυτοδιοίκηση </w:t>
      </w:r>
      <w:r>
        <w:rPr>
          <w:rFonts w:eastAsia="Times New Roman" w:cs="Times New Roman"/>
          <w:szCs w:val="24"/>
        </w:rPr>
        <w:t>έχει πολλά προβλήματα, έχει έλλειψη</w:t>
      </w:r>
      <w:r>
        <w:rPr>
          <w:rFonts w:eastAsia="Times New Roman" w:cs="Times New Roman"/>
          <w:szCs w:val="24"/>
        </w:rPr>
        <w:t xml:space="preserve"> πόρων, έχει έλλειψη προσωπικού, έχει εξάρτηση από το κράτος, πάσχει από τη γραφειοκρατία που μπερδεύει τις αρμοδιότητες, δεσμεύεται από δημοσιονομικούς ελέγχους. Το μόνο πρόβλημα που δεν είχε μέχρι σήμερα ήταν η </w:t>
      </w:r>
      <w:proofErr w:type="spellStart"/>
      <w:r>
        <w:rPr>
          <w:rFonts w:eastAsia="Times New Roman" w:cs="Times New Roman"/>
          <w:szCs w:val="24"/>
        </w:rPr>
        <w:t>κυβερνησιμότητα</w:t>
      </w:r>
      <w:proofErr w:type="spellEnd"/>
      <w:r>
        <w:rPr>
          <w:rFonts w:eastAsia="Times New Roman" w:cs="Times New Roman"/>
          <w:szCs w:val="24"/>
        </w:rPr>
        <w:t>, γι’ αυτό και μπορούσε σε π</w:t>
      </w:r>
      <w:r>
        <w:rPr>
          <w:rFonts w:eastAsia="Times New Roman" w:cs="Times New Roman"/>
          <w:szCs w:val="24"/>
        </w:rPr>
        <w:t xml:space="preserve">ολλές περιπτώσεις να δίνει άμεσες λύσεις στα προβλήματα της καθημερινότητας των πολιτών. Γι’ αυτό και οι πολίτες έλεγαν «τα παράπονα στον </w:t>
      </w:r>
      <w:r>
        <w:rPr>
          <w:rFonts w:eastAsia="Times New Roman" w:cs="Times New Roman"/>
          <w:szCs w:val="24"/>
        </w:rPr>
        <w:t>δήμαρχο</w:t>
      </w:r>
      <w:r>
        <w:rPr>
          <w:rFonts w:eastAsia="Times New Roman" w:cs="Times New Roman"/>
          <w:szCs w:val="24"/>
        </w:rPr>
        <w:t xml:space="preserve">», γιατί αισθάνονταν τη δημοτική αρχή πιο κοντά τους. </w:t>
      </w:r>
    </w:p>
    <w:p w14:paraId="53B9BD0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Τώρα, αντί να βελτιώνετε τον θεσμό, έρχεστε να τον απονε</w:t>
      </w:r>
      <w:r>
        <w:rPr>
          <w:rFonts w:eastAsia="Times New Roman" w:cs="Times New Roman"/>
          <w:szCs w:val="24"/>
        </w:rPr>
        <w:t xml:space="preserve">υρώσετε και να του βάλετε οριστικά ταφόπλακα. Δεν πιστεύετε στην </w:t>
      </w:r>
      <w:r>
        <w:rPr>
          <w:rFonts w:eastAsia="Times New Roman" w:cs="Times New Roman"/>
          <w:szCs w:val="24"/>
        </w:rPr>
        <w:t>αυτοδιοίκηση</w:t>
      </w:r>
      <w:r>
        <w:rPr>
          <w:rFonts w:eastAsia="Times New Roman" w:cs="Times New Roman"/>
          <w:szCs w:val="24"/>
        </w:rPr>
        <w:t xml:space="preserve"> ούτε στην αποκέντρωση. Πιστεύετε στο κεντρικό κράτος, το οποίο επιχειρείτε να ελέγξετε κομματικά. Γι’ αυτό και με την πρότασή σας, της απλής αναλογικής, καταστρέφετε την </w:t>
      </w:r>
      <w:r>
        <w:rPr>
          <w:rFonts w:eastAsia="Times New Roman" w:cs="Times New Roman"/>
          <w:szCs w:val="24"/>
        </w:rPr>
        <w:t>τοπική α</w:t>
      </w:r>
      <w:r>
        <w:rPr>
          <w:rFonts w:eastAsia="Times New Roman" w:cs="Times New Roman"/>
          <w:szCs w:val="24"/>
        </w:rPr>
        <w:t>υτοδιοίκηση</w:t>
      </w:r>
      <w:r>
        <w:rPr>
          <w:rFonts w:eastAsia="Times New Roman" w:cs="Times New Roman"/>
          <w:szCs w:val="24"/>
        </w:rPr>
        <w:t xml:space="preserve"> και προσπαθείτε να ενισχύσετε την κεντρική εξουσία, αυτήν που θέλετε να κρατήσετε, αλλά που σύντομα θα χάσετε.</w:t>
      </w:r>
    </w:p>
    <w:p w14:paraId="53B9BD0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53B9BD05" w14:textId="77777777" w:rsidR="00D9389E" w:rsidRDefault="0030006C">
      <w:pPr>
        <w:spacing w:line="600" w:lineRule="auto"/>
        <w:ind w:firstLine="720"/>
        <w:contextualSpacing/>
        <w:jc w:val="center"/>
        <w:rPr>
          <w:rFonts w:eastAsia="Times New Roman" w:cs="Times New Roman"/>
          <w:szCs w:val="24"/>
        </w:rPr>
      </w:pPr>
      <w:r w:rsidRPr="00367777">
        <w:rPr>
          <w:rFonts w:eastAsia="Times New Roman" w:cs="Times New Roman"/>
          <w:szCs w:val="24"/>
        </w:rPr>
        <w:lastRenderedPageBreak/>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53B9BD0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0D6A33">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Καββα</w:t>
      </w:r>
      <w:r>
        <w:rPr>
          <w:rFonts w:eastAsia="Times New Roman" w:cs="Times New Roman"/>
          <w:szCs w:val="24"/>
        </w:rPr>
        <w:t>δά</w:t>
      </w:r>
      <w:proofErr w:type="spellEnd"/>
      <w:r>
        <w:rPr>
          <w:rFonts w:eastAsia="Times New Roman" w:cs="Times New Roman"/>
          <w:szCs w:val="24"/>
        </w:rPr>
        <w:t xml:space="preserve">. </w:t>
      </w:r>
    </w:p>
    <w:p w14:paraId="53B9BD0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Μπακογιάννη. </w:t>
      </w:r>
    </w:p>
    <w:p w14:paraId="53B9BD0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53B9BD09" w14:textId="77777777" w:rsidR="00D9389E" w:rsidRDefault="0030006C">
      <w:pPr>
        <w:spacing w:line="600" w:lineRule="auto"/>
        <w:ind w:firstLine="720"/>
        <w:contextualSpacing/>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μοναξιά βλέπω στα </w:t>
      </w:r>
      <w:r>
        <w:rPr>
          <w:rFonts w:eastAsia="Times New Roman" w:cs="Times New Roman"/>
          <w:szCs w:val="24"/>
        </w:rPr>
        <w:t xml:space="preserve">έδρανα </w:t>
      </w:r>
      <w:r>
        <w:rPr>
          <w:rFonts w:eastAsia="Times New Roman" w:cs="Times New Roman"/>
          <w:szCs w:val="24"/>
        </w:rPr>
        <w:t>του ΣΥΡΙΖΑ. Δεν βλέπω μεγάλο ενθουσιασμό για το νομοσχέδιό σας. Ενδεχομένως φταίει και η μπάλα, αλλά μάλλον απογοητευμένους βλέπω τ</w:t>
      </w:r>
      <w:r>
        <w:rPr>
          <w:rFonts w:eastAsia="Times New Roman" w:cs="Times New Roman"/>
          <w:szCs w:val="24"/>
        </w:rPr>
        <w:t xml:space="preserve">ους συναδέλφους του ΣΥΡΙΖΑ. Και δεν είναι και τυχαίο, </w:t>
      </w:r>
      <w:r w:rsidRPr="00D62B99">
        <w:rPr>
          <w:rFonts w:eastAsia="Times New Roman" w:cs="Times New Roman"/>
          <w:szCs w:val="24"/>
        </w:rPr>
        <w:t>κύριε Υπουργέ</w:t>
      </w:r>
      <w:r>
        <w:rPr>
          <w:rFonts w:eastAsia="Times New Roman" w:cs="Times New Roman"/>
          <w:szCs w:val="24"/>
        </w:rPr>
        <w:t xml:space="preserve">. </w:t>
      </w:r>
    </w:p>
    <w:p w14:paraId="53B9BD0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Φέρνετε ένα νομοσχέδιο το οποίο το ονομάσατε νομοσχέδιο της απλής αναλογικής. Φέρνετε ένα νομοσχέδιο και υπερηφανεύεστε ότι εσείς οι αριστεροί είσαστε άνθρωποι του διαλόγου και ακούτε τη</w:t>
      </w:r>
      <w:r>
        <w:rPr>
          <w:rFonts w:eastAsia="Times New Roman" w:cs="Times New Roman"/>
          <w:szCs w:val="24"/>
        </w:rPr>
        <w:t>ν κοινωνία, τους θεσμούς, τους ενδιαφερόμενους. Φέρνετε ένα νομοσχέδιο στο οποίο η κοινωνία των ενδιαφερο</w:t>
      </w:r>
      <w:r>
        <w:rPr>
          <w:rFonts w:eastAsia="Times New Roman" w:cs="Times New Roman"/>
          <w:szCs w:val="24"/>
        </w:rPr>
        <w:lastRenderedPageBreak/>
        <w:t xml:space="preserve">μένων και των ανθρώπων οι οποίοι γνωρίζουν από </w:t>
      </w:r>
      <w:r>
        <w:rPr>
          <w:rFonts w:eastAsia="Times New Roman" w:cs="Times New Roman"/>
          <w:szCs w:val="24"/>
        </w:rPr>
        <w:t xml:space="preserve">τοπική αυτοδιοίκηση </w:t>
      </w:r>
      <w:r>
        <w:rPr>
          <w:rFonts w:eastAsia="Times New Roman" w:cs="Times New Roman"/>
          <w:szCs w:val="24"/>
        </w:rPr>
        <w:t>είναι όλοι απέναντι. Μα, όλοι όμως! Δεν εξαιρούνται δε ούτε κάτι λίγοι δήμαρχοι οι ο</w:t>
      </w:r>
      <w:r>
        <w:rPr>
          <w:rFonts w:eastAsia="Times New Roman" w:cs="Times New Roman"/>
          <w:szCs w:val="24"/>
        </w:rPr>
        <w:t xml:space="preserve">ποίοι </w:t>
      </w:r>
      <w:proofErr w:type="spellStart"/>
      <w:r>
        <w:rPr>
          <w:rFonts w:eastAsia="Times New Roman" w:cs="Times New Roman"/>
          <w:szCs w:val="24"/>
        </w:rPr>
        <w:t>πρόσκεινται</w:t>
      </w:r>
      <w:proofErr w:type="spellEnd"/>
      <w:r>
        <w:rPr>
          <w:rFonts w:eastAsia="Times New Roman" w:cs="Times New Roman"/>
          <w:szCs w:val="24"/>
        </w:rPr>
        <w:t xml:space="preserve"> στον ΣΥΡΙΖΑ. </w:t>
      </w:r>
    </w:p>
    <w:p w14:paraId="53B9BD0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Και το ερώτημα είναι γιατί είναι όλοι αυτοί αντίθετοι, κύριε Υπουργέ. Εσείς δεν έχετε κάνει δήμαρχος. Επιτρέψτε μου, λοιπόν, εμένα, με την ιδιότητα της τέως Δημάρχου Αθηναίων, να σας πω μερικά πράγματα για τη λειτουργία ενός</w:t>
      </w:r>
      <w:r>
        <w:rPr>
          <w:rFonts w:eastAsia="Times New Roman" w:cs="Times New Roman"/>
          <w:szCs w:val="24"/>
        </w:rPr>
        <w:t xml:space="preserve"> δήμου. Ένας δήμαρχος και ένας δήμος κρίνεται από την αποτελεσματικότητά του, πόσο αποτελεσματικός είναι σε αυτό το οποίο προσδοκούν οι δημότες από αυτόν. </w:t>
      </w:r>
    </w:p>
    <w:p w14:paraId="53B9BD0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Για να είναι ένας δήμαρχος αποτελεσματικός –και μία </w:t>
      </w:r>
      <w:r>
        <w:rPr>
          <w:rFonts w:eastAsia="Times New Roman" w:cs="Times New Roman"/>
          <w:szCs w:val="24"/>
        </w:rPr>
        <w:t>κ</w:t>
      </w:r>
      <w:r w:rsidRPr="001866BC">
        <w:rPr>
          <w:rFonts w:eastAsia="Times New Roman" w:cs="Times New Roman"/>
          <w:szCs w:val="24"/>
        </w:rPr>
        <w:t>υβέρνηση</w:t>
      </w:r>
      <w:r>
        <w:rPr>
          <w:rFonts w:eastAsia="Times New Roman" w:cs="Times New Roman"/>
          <w:szCs w:val="24"/>
        </w:rPr>
        <w:t xml:space="preserve">, αλλά για την </w:t>
      </w:r>
      <w:r>
        <w:rPr>
          <w:rFonts w:eastAsia="Times New Roman" w:cs="Times New Roman"/>
          <w:szCs w:val="24"/>
        </w:rPr>
        <w:t>κ</w:t>
      </w:r>
      <w:r w:rsidRPr="001866BC">
        <w:rPr>
          <w:rFonts w:eastAsia="Times New Roman" w:cs="Times New Roman"/>
          <w:szCs w:val="24"/>
        </w:rPr>
        <w:t>υβέρνηση</w:t>
      </w:r>
      <w:r>
        <w:rPr>
          <w:rFonts w:eastAsia="Times New Roman" w:cs="Times New Roman"/>
          <w:szCs w:val="24"/>
        </w:rPr>
        <w:t xml:space="preserve"> </w:t>
      </w:r>
      <w:r>
        <w:rPr>
          <w:rFonts w:eastAsia="Times New Roman" w:cs="Times New Roman"/>
          <w:szCs w:val="24"/>
        </w:rPr>
        <w:t xml:space="preserve">δεν μιλάω, είναι αργά για δάκρυα, η </w:t>
      </w:r>
      <w:r>
        <w:rPr>
          <w:rFonts w:eastAsia="Times New Roman" w:cs="Times New Roman"/>
          <w:szCs w:val="24"/>
        </w:rPr>
        <w:t>κ</w:t>
      </w:r>
      <w:r w:rsidRPr="001866BC">
        <w:rPr>
          <w:rFonts w:eastAsia="Times New Roman" w:cs="Times New Roman"/>
          <w:szCs w:val="24"/>
        </w:rPr>
        <w:t>υβέρνηση</w:t>
      </w:r>
      <w:r>
        <w:rPr>
          <w:rFonts w:eastAsia="Times New Roman" w:cs="Times New Roman"/>
          <w:szCs w:val="24"/>
        </w:rPr>
        <w:t xml:space="preserve"> </w:t>
      </w:r>
      <w:r>
        <w:rPr>
          <w:rFonts w:eastAsia="Times New Roman" w:cs="Times New Roman"/>
          <w:szCs w:val="24"/>
        </w:rPr>
        <w:t>αυτή τελειώνει, αλλά για τους δημάρχους που θα έρθουν- είναι πάρα πολύ σημαντικό να μπορούν να διοικήσουν, να μπορούν να είναι αποτελεσματικοί. Διότι, αν αυτοί οι δήμαρχοι αύριο το πρωί δεν μπορούν να λάβουν κα</w:t>
      </w:r>
      <w:r>
        <w:rPr>
          <w:rFonts w:eastAsia="Times New Roman" w:cs="Times New Roman"/>
          <w:szCs w:val="24"/>
        </w:rPr>
        <w:t>μ</w:t>
      </w:r>
      <w:r>
        <w:rPr>
          <w:rFonts w:eastAsia="Times New Roman" w:cs="Times New Roman"/>
          <w:szCs w:val="24"/>
        </w:rPr>
        <w:t xml:space="preserve">μία απόφαση, τότε παύουν να είναι αποτελεσματικοί, ο δήμος πέφτει σε χαώδη κατάσταση και τα πράγματα πηγαίνουν από το κακό στο χειρότερο. Αυτό ακριβώς θα συμβεί. </w:t>
      </w:r>
    </w:p>
    <w:p w14:paraId="53B9BD0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 για ένα νομοσχέδιο απλής αναλογικής, φέρνετε ένα νομοσχέδιο απλής συναλλαγής και συνεχο</w:t>
      </w:r>
      <w:r>
        <w:rPr>
          <w:rFonts w:eastAsia="Times New Roman" w:cs="Times New Roman"/>
          <w:szCs w:val="24"/>
        </w:rPr>
        <w:t>ύς συναλλαγής. Διότι είναι αδύνατο να μπορέσει, κυρίες και κύριοι συνάδελφοι, να παρθεί μία απόφαση χωρίς να προϋπάρξει συναλλαγή. Εσείς αυτό το λέτε συνεργασία. Σας λέω εγώ, η οποία είχα περίπου τα τρία τέταρτα των αποφάσεων επί τρία χρόνια του Δήμου Αθην</w:t>
      </w:r>
      <w:r>
        <w:rPr>
          <w:rFonts w:eastAsia="Times New Roman" w:cs="Times New Roman"/>
          <w:szCs w:val="24"/>
        </w:rPr>
        <w:t xml:space="preserve">αίων ομόφωνες, είχα όμως την πλειοψηφία, είχα τη δυνατότητα να πάρω αποφάσεις εν όψει των Ολυμπιακών Αγώνων της Αθήνας για να μπορούσε να γίνει η δουλειά στην Αθήνα, ότι αυτό το οποίο κάνετε εσείς σήμερα σε έναν </w:t>
      </w:r>
      <w:r>
        <w:rPr>
          <w:rFonts w:eastAsia="Times New Roman" w:cs="Times New Roman"/>
          <w:szCs w:val="24"/>
        </w:rPr>
        <w:t xml:space="preserve">δήμο </w:t>
      </w:r>
      <w:r>
        <w:rPr>
          <w:rFonts w:eastAsia="Times New Roman" w:cs="Times New Roman"/>
          <w:szCs w:val="24"/>
        </w:rPr>
        <w:t xml:space="preserve">σαν την Αθήνα, που είναι αυτό το οποίο </w:t>
      </w:r>
      <w:r>
        <w:rPr>
          <w:rFonts w:eastAsia="Times New Roman" w:cs="Times New Roman"/>
          <w:szCs w:val="24"/>
        </w:rPr>
        <w:t xml:space="preserve">ξέρω, σημαίνει ότι δημοτικοί σύμβουλοι οι οποίοι θα είναι εγκάθετοι, οι οποίοι θα είναι όργανα συμφερόντων θα μπορούν να παραλύσουν τη λειτουργία του Δήμου Αθηναίων. </w:t>
      </w:r>
    </w:p>
    <w:p w14:paraId="53B9BD0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Και σας το λέω ειλικρινά, δεν σας το λέω με καμ</w:t>
      </w:r>
      <w:r>
        <w:rPr>
          <w:rFonts w:eastAsia="Times New Roman" w:cs="Times New Roman"/>
          <w:szCs w:val="24"/>
        </w:rPr>
        <w:t>μ</w:t>
      </w:r>
      <w:r>
        <w:rPr>
          <w:rFonts w:eastAsia="Times New Roman" w:cs="Times New Roman"/>
          <w:szCs w:val="24"/>
        </w:rPr>
        <w:t>ία αντιπολιτευτική διάθεση, ότι εγώ στενα</w:t>
      </w:r>
      <w:r>
        <w:rPr>
          <w:rFonts w:eastAsia="Times New Roman" w:cs="Times New Roman"/>
          <w:szCs w:val="24"/>
        </w:rPr>
        <w:t>χωρήθηκα πάρα πολύ όταν το φέρατε αυτό, γιατί δείχνει δύο πράγματα</w:t>
      </w:r>
      <w:r w:rsidRPr="0031456A">
        <w:rPr>
          <w:rFonts w:eastAsia="Times New Roman" w:cs="Times New Roman"/>
          <w:szCs w:val="24"/>
        </w:rPr>
        <w:t xml:space="preserve">. </w:t>
      </w:r>
      <w:r>
        <w:rPr>
          <w:rFonts w:eastAsia="Times New Roman" w:cs="Times New Roman"/>
          <w:szCs w:val="24"/>
        </w:rPr>
        <w:t xml:space="preserve">Δείχνει μία έλλειψη δημοκρατικής ευαισθησίας, αλλά δείχνει και μία λογική η οποία λέει «μετά από εμένα το χάος». Είναι ωραίο να θέλει να μιμηθεί </w:t>
      </w:r>
      <w:r>
        <w:rPr>
          <w:rFonts w:eastAsia="Times New Roman" w:cs="Times New Roman"/>
          <w:szCs w:val="24"/>
        </w:rPr>
        <w:lastRenderedPageBreak/>
        <w:t xml:space="preserve">κάποιος </w:t>
      </w:r>
      <w:r>
        <w:rPr>
          <w:rFonts w:eastAsia="Times New Roman" w:cs="Times New Roman"/>
          <w:szCs w:val="24"/>
        </w:rPr>
        <w:t xml:space="preserve">τον Λουδοβίκο τον </w:t>
      </w:r>
      <w:r>
        <w:rPr>
          <w:rFonts w:eastAsia="Times New Roman" w:cs="Times New Roman"/>
          <w:szCs w:val="24"/>
          <w:lang w:val="en-US"/>
        </w:rPr>
        <w:t>XIV</w:t>
      </w:r>
      <w:r>
        <w:rPr>
          <w:rFonts w:eastAsia="Times New Roman" w:cs="Times New Roman"/>
          <w:szCs w:val="24"/>
        </w:rPr>
        <w:t>, αλλά εν πάση</w:t>
      </w:r>
      <w:r>
        <w:rPr>
          <w:rFonts w:eastAsia="Times New Roman" w:cs="Times New Roman"/>
          <w:szCs w:val="24"/>
        </w:rPr>
        <w:t xml:space="preserve"> </w:t>
      </w:r>
      <w:proofErr w:type="spellStart"/>
      <w:r>
        <w:rPr>
          <w:rFonts w:eastAsia="Times New Roman" w:cs="Times New Roman"/>
          <w:szCs w:val="24"/>
        </w:rPr>
        <w:t>περιπτώσει</w:t>
      </w:r>
      <w:proofErr w:type="spellEnd"/>
      <w:r>
        <w:rPr>
          <w:rFonts w:eastAsia="Times New Roman" w:cs="Times New Roman"/>
          <w:szCs w:val="24"/>
        </w:rPr>
        <w:t xml:space="preserve"> αυτήν την λογική την οποία υποστηρίζετε σήμερα δεν δικαιούστε να την έχετε όταν φέρνετε δημοτικές εκλογές, οι οποίες για πέντε χρόνια ή για τέσσερα χρόνια –όσα λέτε στο νομοσχέδιο σας- τον θεσμό που είναι πιο κοντά στους πολίτες θα τον καταστήσ</w:t>
      </w:r>
      <w:r>
        <w:rPr>
          <w:rFonts w:eastAsia="Times New Roman" w:cs="Times New Roman"/>
          <w:szCs w:val="24"/>
        </w:rPr>
        <w:t xml:space="preserve">ουν παντελώς ανίσχυρο. Αυτό το δικαίωμα, κατά την γνώμη μου, δεν το έχετε. </w:t>
      </w:r>
    </w:p>
    <w:p w14:paraId="53B9BD0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Και κάνετε πάρα πολύ άσχημα φέρνοντας μία τέτοια λογική μέσα στην </w:t>
      </w:r>
      <w:r>
        <w:rPr>
          <w:rFonts w:eastAsia="Times New Roman" w:cs="Times New Roman"/>
          <w:szCs w:val="24"/>
        </w:rPr>
        <w:t>τοπική αυτοδιοίκηση</w:t>
      </w:r>
      <w:r>
        <w:rPr>
          <w:rFonts w:eastAsia="Times New Roman" w:cs="Times New Roman"/>
          <w:szCs w:val="24"/>
        </w:rPr>
        <w:t xml:space="preserve">. Διότι τελικώς πράγματι τα συμφέροντα θα κάνουν κουμάντο στην </w:t>
      </w:r>
      <w:r>
        <w:rPr>
          <w:rFonts w:eastAsia="Times New Roman" w:cs="Times New Roman"/>
          <w:szCs w:val="24"/>
        </w:rPr>
        <w:t>αυτοδιοίκηση</w:t>
      </w:r>
      <w:r>
        <w:rPr>
          <w:rFonts w:eastAsia="Times New Roman" w:cs="Times New Roman"/>
          <w:szCs w:val="24"/>
        </w:rPr>
        <w:t>.</w:t>
      </w:r>
    </w:p>
    <w:p w14:paraId="53B9BD1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Ο κ. Βορίδης σας τ</w:t>
      </w:r>
      <w:r>
        <w:rPr>
          <w:rFonts w:eastAsia="Times New Roman" w:cs="Times New Roman"/>
          <w:szCs w:val="24"/>
        </w:rPr>
        <w:t>ο είπε με τους εργολάβους, αλλά ένας δήμαρχος για να μπορέσει να είναι πραγματικά ανεξάρτητος, πρέπει να στηρίζεται στην πλειοψηφία του, κύριοι Υπουργοί, άλλως πως καθίσταται όργανο συμφερόντων και τα μικρά και τα μεσαία και τα μεγάλα συμφέροντα υπάρχουν π</w:t>
      </w:r>
      <w:r>
        <w:rPr>
          <w:rFonts w:eastAsia="Times New Roman" w:cs="Times New Roman"/>
          <w:szCs w:val="24"/>
        </w:rPr>
        <w:t xml:space="preserve">άντα. </w:t>
      </w:r>
    </w:p>
    <w:p w14:paraId="53B9BD11" w14:textId="77777777" w:rsidR="00D9389E" w:rsidRDefault="0030006C">
      <w:pPr>
        <w:spacing w:line="600" w:lineRule="auto"/>
        <w:ind w:firstLine="720"/>
        <w:contextualSpacing/>
        <w:jc w:val="both"/>
        <w:rPr>
          <w:rFonts w:eastAsia="Times New Roman"/>
          <w:bCs/>
        </w:rPr>
      </w:pPr>
      <w:r w:rsidRPr="00F8084C">
        <w:rPr>
          <w:rFonts w:eastAsia="Times New Roman"/>
          <w:bCs/>
        </w:rPr>
        <w:t xml:space="preserve">(Στο σημείο αυτό κτυπάει το κουδούνι λήξεως του χρόνου ομιλίας </w:t>
      </w:r>
      <w:r>
        <w:rPr>
          <w:rFonts w:eastAsia="Times New Roman"/>
          <w:bCs/>
        </w:rPr>
        <w:t>της κυρίας  Βουλευτού</w:t>
      </w:r>
      <w:r w:rsidRPr="00F8084C">
        <w:rPr>
          <w:rFonts w:eastAsia="Times New Roman"/>
          <w:bCs/>
        </w:rPr>
        <w:t>)</w:t>
      </w:r>
    </w:p>
    <w:p w14:paraId="53B9BD12" w14:textId="77777777" w:rsidR="00D9389E" w:rsidRDefault="0030006C">
      <w:pPr>
        <w:spacing w:line="600" w:lineRule="auto"/>
        <w:ind w:firstLine="720"/>
        <w:contextualSpacing/>
        <w:jc w:val="both"/>
        <w:rPr>
          <w:rFonts w:eastAsia="Times New Roman"/>
          <w:bCs/>
        </w:rPr>
      </w:pPr>
      <w:r>
        <w:rPr>
          <w:rFonts w:eastAsia="Times New Roman"/>
          <w:bCs/>
        </w:rPr>
        <w:t xml:space="preserve">Ολοκληρώνω, κύριε Πρόεδρε, σε ένα λεπτό. </w:t>
      </w:r>
    </w:p>
    <w:p w14:paraId="53B9BD13" w14:textId="77777777" w:rsidR="00D9389E" w:rsidRDefault="0030006C">
      <w:pPr>
        <w:spacing w:line="600" w:lineRule="auto"/>
        <w:ind w:firstLine="720"/>
        <w:contextualSpacing/>
        <w:jc w:val="both"/>
        <w:rPr>
          <w:rFonts w:eastAsia="Times New Roman"/>
          <w:bCs/>
        </w:rPr>
      </w:pPr>
      <w:r>
        <w:rPr>
          <w:rFonts w:eastAsia="Times New Roman"/>
          <w:bCs/>
        </w:rPr>
        <w:lastRenderedPageBreak/>
        <w:t xml:space="preserve">Υπάρχουν πάντα και θα μείνει στίγμα αυτή σας η απόφαση για τη λειτουργία της </w:t>
      </w:r>
      <w:r>
        <w:rPr>
          <w:rFonts w:eastAsia="Times New Roman"/>
          <w:bCs/>
        </w:rPr>
        <w:t>αυτοδιοίκησης</w:t>
      </w:r>
      <w:r>
        <w:rPr>
          <w:rFonts w:eastAsia="Times New Roman"/>
          <w:bCs/>
        </w:rPr>
        <w:t xml:space="preserve">. Ελπίζω ότι η </w:t>
      </w:r>
      <w:r>
        <w:rPr>
          <w:rFonts w:eastAsia="Times New Roman"/>
          <w:bCs/>
        </w:rPr>
        <w:t xml:space="preserve">κυβέρνηση </w:t>
      </w:r>
      <w:r>
        <w:rPr>
          <w:rFonts w:eastAsia="Times New Roman"/>
          <w:bCs/>
        </w:rPr>
        <w:t>της Νέ</w:t>
      </w:r>
      <w:r>
        <w:rPr>
          <w:rFonts w:eastAsia="Times New Roman"/>
          <w:bCs/>
        </w:rPr>
        <w:t xml:space="preserve">ας Δημοκρατίας θα προλάβει να αλλάξει τον νόμο εγκαίρως πριν από τις δημοτικές εκλογές. </w:t>
      </w:r>
    </w:p>
    <w:p w14:paraId="53B9BD14" w14:textId="77777777" w:rsidR="00D9389E" w:rsidRDefault="0030006C">
      <w:pPr>
        <w:spacing w:line="600" w:lineRule="auto"/>
        <w:ind w:firstLine="720"/>
        <w:contextualSpacing/>
        <w:jc w:val="both"/>
        <w:rPr>
          <w:rFonts w:eastAsia="Times New Roman"/>
          <w:bCs/>
        </w:rPr>
      </w:pPr>
      <w:r>
        <w:rPr>
          <w:rFonts w:eastAsia="Times New Roman"/>
          <w:bCs/>
        </w:rPr>
        <w:t xml:space="preserve">Έρχομαι στο θέμα της ψήφου των αποδήμων. Κύριε Υπουργέ, οι δικαιολογίες, οι οποίες ακούστηκαν εδώ μέσα, επιτρέψτε μου να σας πω ότι είναι οριακά αστείες. </w:t>
      </w:r>
    </w:p>
    <w:p w14:paraId="53B9BD15" w14:textId="77777777" w:rsidR="00D9389E" w:rsidRDefault="0030006C">
      <w:pPr>
        <w:spacing w:line="600" w:lineRule="auto"/>
        <w:ind w:firstLine="720"/>
        <w:contextualSpacing/>
        <w:jc w:val="both"/>
        <w:rPr>
          <w:rFonts w:eastAsia="Times New Roman"/>
          <w:bCs/>
        </w:rPr>
      </w:pPr>
      <w:r>
        <w:rPr>
          <w:rFonts w:eastAsia="Times New Roman"/>
          <w:b/>
          <w:bCs/>
        </w:rPr>
        <w:t xml:space="preserve">ΠΑΝΑΓΙΩΤΗΣ </w:t>
      </w:r>
      <w:r w:rsidRPr="00F073BB">
        <w:rPr>
          <w:rFonts w:eastAsia="Times New Roman"/>
          <w:b/>
          <w:bCs/>
        </w:rPr>
        <w:t>Σ</w:t>
      </w:r>
      <w:r w:rsidRPr="00F073BB">
        <w:rPr>
          <w:rFonts w:eastAsia="Times New Roman"/>
          <w:b/>
          <w:bCs/>
        </w:rPr>
        <w:t>ΚΟΥΡΛΕΤΗΣ (Υπουργός Εσωτερικών):</w:t>
      </w:r>
      <w:r>
        <w:rPr>
          <w:rFonts w:eastAsia="Times New Roman"/>
          <w:bCs/>
        </w:rPr>
        <w:t xml:space="preserve"> Οι δικές σας δικαιολογίες. </w:t>
      </w:r>
    </w:p>
    <w:p w14:paraId="53B9BD16" w14:textId="77777777" w:rsidR="00D9389E" w:rsidRDefault="0030006C">
      <w:pPr>
        <w:spacing w:line="600" w:lineRule="auto"/>
        <w:ind w:firstLine="720"/>
        <w:contextualSpacing/>
        <w:jc w:val="both"/>
        <w:rPr>
          <w:rFonts w:eastAsia="Times New Roman"/>
          <w:bCs/>
        </w:rPr>
      </w:pPr>
      <w:r>
        <w:rPr>
          <w:rFonts w:eastAsia="Times New Roman"/>
          <w:b/>
          <w:bCs/>
        </w:rPr>
        <w:t>ΘΕΟΔΩΡΑ ΜΠΑΚΟΓΙΑΝΝΗ:</w:t>
      </w:r>
      <w:r>
        <w:rPr>
          <w:rFonts w:eastAsia="Times New Roman"/>
          <w:bCs/>
        </w:rPr>
        <w:t xml:space="preserve"> Οι δικές σας δικαιολογίες. </w:t>
      </w:r>
    </w:p>
    <w:p w14:paraId="53B9BD17" w14:textId="77777777" w:rsidR="00D9389E" w:rsidRDefault="0030006C">
      <w:pPr>
        <w:spacing w:line="600" w:lineRule="auto"/>
        <w:ind w:firstLine="720"/>
        <w:contextualSpacing/>
        <w:jc w:val="both"/>
        <w:rPr>
          <w:rFonts w:eastAsia="Times New Roman"/>
          <w:bCs/>
        </w:rPr>
      </w:pPr>
      <w:r>
        <w:rPr>
          <w:rFonts w:eastAsia="Times New Roman"/>
          <w:bCs/>
        </w:rPr>
        <w:t>Εμείς φέραμε δυο φορές ένα νομοσχέδιο. Μπορούσατε, αν είχατε στοιχειώδη δημοκρατική ευαισθησία, να το πάρετε, να βάλετε τους τεχνικούς σας συμβούλ</w:t>
      </w:r>
      <w:r>
        <w:rPr>
          <w:rFonts w:eastAsia="Times New Roman"/>
          <w:bCs/>
        </w:rPr>
        <w:t>ους να το μελετήσουν και να μας πείτε τι επιθυμείτε απ’ αυτό το νομοσχέδιο να αλλάξει και τι επιθυμείτε να παραμείνει και να έρθει η Βουλή, ούτως ή άλλως χρειάζεστε την ψήφο μας και το ξέρετε, να</w:t>
      </w:r>
      <w:r w:rsidRPr="00834289">
        <w:rPr>
          <w:rFonts w:eastAsia="Times New Roman"/>
          <w:b/>
          <w:bCs/>
        </w:rPr>
        <w:t xml:space="preserve"> </w:t>
      </w:r>
      <w:r>
        <w:rPr>
          <w:rFonts w:eastAsia="Times New Roman"/>
          <w:bCs/>
        </w:rPr>
        <w:t xml:space="preserve">ψηφίσουμε ένα νομοσχέδιο και να δώσουμε τη δυνατότητα στους </w:t>
      </w:r>
      <w:r>
        <w:rPr>
          <w:rFonts w:eastAsia="Times New Roman"/>
          <w:bCs/>
        </w:rPr>
        <w:t xml:space="preserve">ανθρώπους, οι οποίοι μας παρακολουθούν από το εξωτερικό, να ψηφίσουν. </w:t>
      </w:r>
    </w:p>
    <w:p w14:paraId="53B9BD18" w14:textId="77777777" w:rsidR="00D9389E" w:rsidRDefault="0030006C">
      <w:pPr>
        <w:spacing w:line="600" w:lineRule="auto"/>
        <w:ind w:firstLine="720"/>
        <w:contextualSpacing/>
        <w:jc w:val="both"/>
        <w:rPr>
          <w:rFonts w:eastAsia="Times New Roman"/>
          <w:bCs/>
        </w:rPr>
      </w:pPr>
      <w:r>
        <w:rPr>
          <w:rFonts w:eastAsia="Times New Roman"/>
          <w:bCs/>
        </w:rPr>
        <w:lastRenderedPageBreak/>
        <w:t>Άκουσα το καταπληκτικό ότι ισχυρίστηκε, λέει, ο κ. Παρασκευόπουλος –ελπίζω ότι δεν το είπε καλά ο συνάδελφος- ότι η ψήφος πρέπει να έχει αποτέλεσμα εκεί που βρίσκεται. Δηλαδή, όλοι ετεροδημότες, οι οποίοι ψηφίζουν στην Αθήνα για την Ευρυτανία, πρέπει να πά</w:t>
      </w:r>
      <w:r>
        <w:rPr>
          <w:rFonts w:eastAsia="Times New Roman"/>
          <w:bCs/>
        </w:rPr>
        <w:t xml:space="preserve">ψουν να έχουν δικαίωμα να ψηφίζουν; Αυτή είναι η λογική του </w:t>
      </w:r>
      <w:r>
        <w:rPr>
          <w:rFonts w:eastAsia="Times New Roman"/>
          <w:bCs/>
        </w:rPr>
        <w:t xml:space="preserve">κ. </w:t>
      </w:r>
      <w:r>
        <w:rPr>
          <w:rFonts w:eastAsia="Times New Roman"/>
          <w:bCs/>
        </w:rPr>
        <w:t xml:space="preserve">Παρασκευόπουλου; </w:t>
      </w:r>
    </w:p>
    <w:p w14:paraId="53B9BD19" w14:textId="77777777" w:rsidR="00D9389E" w:rsidRDefault="0030006C">
      <w:pPr>
        <w:spacing w:line="600" w:lineRule="auto"/>
        <w:ind w:firstLine="720"/>
        <w:contextualSpacing/>
        <w:jc w:val="both"/>
        <w:rPr>
          <w:rFonts w:eastAsia="Times New Roman"/>
          <w:bCs/>
        </w:rPr>
      </w:pPr>
      <w:r>
        <w:rPr>
          <w:rFonts w:eastAsia="Times New Roman"/>
          <w:bCs/>
        </w:rPr>
        <w:t>Είναι σοβαρά πράγματα αυτά, κύριοι συνάδελφοι; Είμαστε μια χώρα, της οποίας δέκα εκατομμύρια άνθρωποι είναι έξω. Είμαστε μια χώρα, η οποία σήμερα που μιλάμε έχει ανθρώπους με εκλογικά δικαιώματα στο εξωτερικό, οι οποίοι εάν ήθελαν -και είχαν την οικονομική</w:t>
      </w:r>
      <w:r>
        <w:rPr>
          <w:rFonts w:eastAsia="Times New Roman"/>
          <w:bCs/>
        </w:rPr>
        <w:t xml:space="preserve"> δυνατότητα- να γυρίσουν, θα μπορούσαν να ψηφίσουν στην Ελλάδα. Ποιο είναι το πρόβλημα, το οποίο έχουν λύσει όλες οι χώρες, ακόμα και ο κ. </w:t>
      </w:r>
      <w:proofErr w:type="spellStart"/>
      <w:r>
        <w:rPr>
          <w:rFonts w:eastAsia="Times New Roman"/>
          <w:bCs/>
        </w:rPr>
        <w:t>Ερντογάν</w:t>
      </w:r>
      <w:proofErr w:type="spellEnd"/>
      <w:r>
        <w:rPr>
          <w:rFonts w:eastAsia="Times New Roman"/>
          <w:bCs/>
        </w:rPr>
        <w:t xml:space="preserve"> και ψηφίζουν τρία εκατομμύρια Τούρκοι για τις τουρκικές εκλογές και δεν μπορεί η Ελλάδα, η ελληνική </w:t>
      </w:r>
      <w:r>
        <w:rPr>
          <w:rFonts w:eastAsia="Times New Roman"/>
          <w:bCs/>
        </w:rPr>
        <w:t>κυβέρνησ</w:t>
      </w:r>
      <w:r>
        <w:rPr>
          <w:rFonts w:eastAsia="Times New Roman"/>
          <w:bCs/>
        </w:rPr>
        <w:t xml:space="preserve">η </w:t>
      </w:r>
      <w:r>
        <w:rPr>
          <w:rFonts w:eastAsia="Times New Roman"/>
          <w:bCs/>
        </w:rPr>
        <w:t xml:space="preserve">να φέρει ένα νομοσχέδιο; </w:t>
      </w:r>
    </w:p>
    <w:p w14:paraId="53B9BD1A" w14:textId="77777777" w:rsidR="00D9389E" w:rsidRDefault="0030006C">
      <w:pPr>
        <w:spacing w:line="600" w:lineRule="auto"/>
        <w:ind w:firstLine="720"/>
        <w:contextualSpacing/>
        <w:jc w:val="both"/>
        <w:rPr>
          <w:rFonts w:eastAsia="Times New Roman"/>
          <w:bCs/>
        </w:rPr>
      </w:pPr>
      <w:r>
        <w:rPr>
          <w:rFonts w:eastAsia="Times New Roman"/>
          <w:bCs/>
        </w:rPr>
        <w:t xml:space="preserve">Η πραγματικότητα είναι ότι κάνετε τα πάντα για να αφήσετε πίσω σας καταστροφή. Δεν θέλετε να λύσετε κανένα πρόβλημα, θέλετε να υπονομεύσετε και να υποθηκεύσετε το αύριο </w:t>
      </w:r>
      <w:r>
        <w:rPr>
          <w:rFonts w:eastAsia="Times New Roman"/>
          <w:bCs/>
        </w:rPr>
        <w:lastRenderedPageBreak/>
        <w:t>όσο μπορείτε παραπάνω, αλλά επιτρέψτε μου, κύριε Υπουργέ, ο</w:t>
      </w:r>
      <w:r>
        <w:rPr>
          <w:rFonts w:eastAsia="Times New Roman"/>
          <w:bCs/>
        </w:rPr>
        <w:t xml:space="preserve"> Παύλος Μπακογιάννης έλεγε ότι στη Δημοκρατία δεν υπάρχουν αδιέξοδα. </w:t>
      </w:r>
    </w:p>
    <w:p w14:paraId="53B9BD1B" w14:textId="77777777" w:rsidR="00D9389E" w:rsidRDefault="0030006C">
      <w:pPr>
        <w:spacing w:line="600" w:lineRule="auto"/>
        <w:ind w:firstLine="720"/>
        <w:contextualSpacing/>
        <w:jc w:val="both"/>
        <w:rPr>
          <w:rFonts w:eastAsia="Times New Roman"/>
          <w:bCs/>
        </w:rPr>
      </w:pPr>
      <w:r>
        <w:rPr>
          <w:rFonts w:eastAsia="Times New Roman"/>
          <w:bCs/>
        </w:rPr>
        <w:t xml:space="preserve">Οι εκλογές με τον έναν ή με τον άλλον τρόπο θα έρθουν. Μα, τέσσερις κάλπες θέλετε να στήσετε, μα τρεις, μα δυο, μα </w:t>
      </w:r>
      <w:proofErr w:type="spellStart"/>
      <w:r>
        <w:rPr>
          <w:rFonts w:eastAsia="Times New Roman"/>
          <w:bCs/>
        </w:rPr>
        <w:t>εκατόν</w:t>
      </w:r>
      <w:proofErr w:type="spellEnd"/>
      <w:r>
        <w:rPr>
          <w:rFonts w:eastAsia="Times New Roman"/>
          <w:bCs/>
        </w:rPr>
        <w:t xml:space="preserve"> δυο, ο ελληνικός λαός θα μιλήσει και εσείς θα βρεθείτε στο περιθ</w:t>
      </w:r>
      <w:r>
        <w:rPr>
          <w:rFonts w:eastAsia="Times New Roman"/>
          <w:bCs/>
        </w:rPr>
        <w:t xml:space="preserve">ώριο. </w:t>
      </w:r>
    </w:p>
    <w:p w14:paraId="53B9BD1C" w14:textId="77777777" w:rsidR="00D9389E" w:rsidRDefault="0030006C">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53B9BD1D" w14:textId="77777777" w:rsidR="00D9389E" w:rsidRDefault="0030006C">
      <w:pPr>
        <w:spacing w:line="600" w:lineRule="auto"/>
        <w:ind w:firstLine="720"/>
        <w:contextualSpacing/>
        <w:jc w:val="both"/>
        <w:rPr>
          <w:rFonts w:eastAsia="Times New Roman"/>
          <w:bCs/>
        </w:rPr>
      </w:pPr>
      <w:r w:rsidRPr="00F57189">
        <w:rPr>
          <w:rFonts w:eastAsia="Times New Roman"/>
          <w:b/>
          <w:bCs/>
        </w:rPr>
        <w:t>ΠΡΟΕΔΡΕΥΩΝ (Μάριος Γεωργιάδης):</w:t>
      </w:r>
      <w:r>
        <w:rPr>
          <w:rFonts w:eastAsia="Times New Roman"/>
          <w:bCs/>
        </w:rPr>
        <w:t xml:space="preserve"> Ευχαριστούμε την </w:t>
      </w:r>
      <w:r>
        <w:rPr>
          <w:rFonts w:eastAsia="Times New Roman"/>
          <w:bCs/>
        </w:rPr>
        <w:t xml:space="preserve">κ. </w:t>
      </w:r>
      <w:r>
        <w:rPr>
          <w:rFonts w:eastAsia="Times New Roman"/>
          <w:bCs/>
        </w:rPr>
        <w:t xml:space="preserve">Μπακογιάννη. </w:t>
      </w:r>
    </w:p>
    <w:p w14:paraId="53B9BD1E" w14:textId="77777777" w:rsidR="00D9389E" w:rsidRDefault="0030006C">
      <w:pPr>
        <w:spacing w:line="600" w:lineRule="auto"/>
        <w:ind w:firstLine="720"/>
        <w:contextualSpacing/>
        <w:jc w:val="both"/>
        <w:rPr>
          <w:rFonts w:eastAsia="Times New Roman"/>
          <w:bCs/>
        </w:rPr>
      </w:pPr>
      <w:r>
        <w:rPr>
          <w:rFonts w:eastAsia="Times New Roman"/>
          <w:bCs/>
        </w:rPr>
        <w:t xml:space="preserve">Ο κ. Μανιάτης από τη Δημοκρατική Συμπαράταξη έχει τον λόγο για πέντε λεπτά. Αμέσως μετά θα μιλήσει ο κ. </w:t>
      </w:r>
      <w:proofErr w:type="spellStart"/>
      <w:r>
        <w:rPr>
          <w:rFonts w:eastAsia="Times New Roman"/>
          <w:bCs/>
        </w:rPr>
        <w:t>Καραναστάσης</w:t>
      </w:r>
      <w:proofErr w:type="spellEnd"/>
      <w:r>
        <w:rPr>
          <w:rFonts w:eastAsia="Times New Roman"/>
          <w:bCs/>
        </w:rPr>
        <w:t xml:space="preserve"> και ο κ. </w:t>
      </w:r>
      <w:proofErr w:type="spellStart"/>
      <w:r>
        <w:rPr>
          <w:rFonts w:eastAsia="Times New Roman"/>
          <w:bCs/>
        </w:rPr>
        <w:t>Γιό</w:t>
      </w:r>
      <w:r>
        <w:rPr>
          <w:rFonts w:eastAsia="Times New Roman"/>
          <w:bCs/>
        </w:rPr>
        <w:t>γιακας</w:t>
      </w:r>
      <w:proofErr w:type="spellEnd"/>
      <w:r>
        <w:rPr>
          <w:rFonts w:eastAsia="Times New Roman"/>
          <w:bCs/>
        </w:rPr>
        <w:t>.</w:t>
      </w:r>
    </w:p>
    <w:p w14:paraId="53B9BD1F" w14:textId="77777777" w:rsidR="00D9389E" w:rsidRDefault="0030006C">
      <w:pPr>
        <w:spacing w:line="600" w:lineRule="auto"/>
        <w:ind w:firstLine="720"/>
        <w:contextualSpacing/>
        <w:jc w:val="both"/>
        <w:rPr>
          <w:rFonts w:eastAsia="Times New Roman"/>
          <w:bCs/>
        </w:rPr>
      </w:pPr>
      <w:r>
        <w:rPr>
          <w:rFonts w:eastAsia="Times New Roman"/>
          <w:bCs/>
        </w:rPr>
        <w:t>Κύριε συνάδελφε, έχετε τον λόγο.</w:t>
      </w:r>
    </w:p>
    <w:p w14:paraId="53B9BD20" w14:textId="77777777" w:rsidR="00D9389E" w:rsidRDefault="0030006C">
      <w:pPr>
        <w:spacing w:line="600" w:lineRule="auto"/>
        <w:ind w:firstLine="720"/>
        <w:contextualSpacing/>
        <w:jc w:val="both"/>
        <w:rPr>
          <w:rFonts w:eastAsia="Times New Roman"/>
          <w:bCs/>
        </w:rPr>
      </w:pPr>
      <w:r>
        <w:rPr>
          <w:rFonts w:eastAsia="Times New Roman"/>
          <w:b/>
          <w:bCs/>
        </w:rPr>
        <w:t>ΙΩΑΝΝΗΣ ΜΑΝΙΑΤΗΣ:</w:t>
      </w:r>
      <w:r>
        <w:rPr>
          <w:rFonts w:eastAsia="Times New Roman"/>
          <w:bCs/>
        </w:rPr>
        <w:t xml:space="preserve"> Αγαπητές και αγαπητοί συνάδελφοι, είμαστε πάλι θεατές ενός </w:t>
      </w:r>
      <w:proofErr w:type="spellStart"/>
      <w:r>
        <w:rPr>
          <w:rFonts w:eastAsia="Times New Roman"/>
          <w:bCs/>
        </w:rPr>
        <w:t>κακοπαιγμένου</w:t>
      </w:r>
      <w:proofErr w:type="spellEnd"/>
      <w:r>
        <w:rPr>
          <w:rFonts w:eastAsia="Times New Roman"/>
          <w:bCs/>
        </w:rPr>
        <w:t xml:space="preserve"> θεάτρου που παίζεται, όμως, σε δυο σκηνές. Η μια σκηνή είναι στις Βρυξέλλες. Απόψε ο κύριος Πρωθυπουργός, ο Υπουργός Εξωτερι</w:t>
      </w:r>
      <w:r>
        <w:rPr>
          <w:rFonts w:eastAsia="Times New Roman"/>
          <w:bCs/>
        </w:rPr>
        <w:t xml:space="preserve">κών και ο </w:t>
      </w:r>
      <w:r>
        <w:rPr>
          <w:rFonts w:eastAsia="Times New Roman"/>
          <w:bCs/>
        </w:rPr>
        <w:lastRenderedPageBreak/>
        <w:t>Υπουργός Εθνικής Άμυνας έχουν εκχωρήσει την μακεδονική γλώσσα και την μακεδονική εθνότητα και θα δώσουν την πρόσκληση να ενταχθεί στο ΝΑΤΟ η Πρώην Γιουγκοσλαβική Δημοκρατία της Μακεδονίας, ανοίγοντας καινούργιες πληγές, χωρίς δυστυχώς να κλείσουν</w:t>
      </w:r>
      <w:r>
        <w:rPr>
          <w:rFonts w:eastAsia="Times New Roman"/>
          <w:bCs/>
        </w:rPr>
        <w:t xml:space="preserve"> κα</w:t>
      </w:r>
      <w:r>
        <w:rPr>
          <w:rFonts w:eastAsia="Times New Roman"/>
          <w:bCs/>
        </w:rPr>
        <w:t>μ</w:t>
      </w:r>
      <w:r>
        <w:rPr>
          <w:rFonts w:eastAsia="Times New Roman"/>
          <w:bCs/>
        </w:rPr>
        <w:t xml:space="preserve">μία. </w:t>
      </w:r>
    </w:p>
    <w:p w14:paraId="53B9BD21" w14:textId="77777777" w:rsidR="00D9389E" w:rsidRDefault="0030006C">
      <w:pPr>
        <w:spacing w:line="600" w:lineRule="auto"/>
        <w:ind w:firstLine="720"/>
        <w:contextualSpacing/>
        <w:jc w:val="both"/>
        <w:rPr>
          <w:rFonts w:eastAsia="Times New Roman"/>
          <w:bCs/>
        </w:rPr>
      </w:pPr>
      <w:r>
        <w:rPr>
          <w:rFonts w:eastAsia="Times New Roman"/>
          <w:bCs/>
        </w:rPr>
        <w:t>Την ίδια στιγμή δεν έχουμε δει κα</w:t>
      </w:r>
      <w:r>
        <w:rPr>
          <w:rFonts w:eastAsia="Times New Roman"/>
          <w:bCs/>
        </w:rPr>
        <w:t>μ</w:t>
      </w:r>
      <w:r>
        <w:rPr>
          <w:rFonts w:eastAsia="Times New Roman"/>
          <w:bCs/>
        </w:rPr>
        <w:t xml:space="preserve">μία αντίδραση από την Κυβέρνηση σε αυτό το αδιανόητο που είπε ο Επίτροπος της Διεύρυνσης, κ. Χαν, ότι η Ελλάδα στη </w:t>
      </w:r>
      <w:r>
        <w:rPr>
          <w:rFonts w:eastAsia="Times New Roman"/>
          <w:bCs/>
        </w:rPr>
        <w:t>συμφωνία</w:t>
      </w:r>
      <w:r>
        <w:rPr>
          <w:rFonts w:eastAsia="Times New Roman"/>
          <w:bCs/>
        </w:rPr>
        <w:t>, που κάνει με την Αλβανία, πρόκειται να έχει αλλαγές συνόρων. Απαιτείται άμεσα η Κυβέρνη</w:t>
      </w:r>
      <w:r>
        <w:rPr>
          <w:rFonts w:eastAsia="Times New Roman"/>
          <w:bCs/>
        </w:rPr>
        <w:t xml:space="preserve">ση να ζητήσει από τον Επίτροπο εξηγήσεις για το τι εννοεί με αυτήν την απαράδεκτη έκφραση. </w:t>
      </w:r>
    </w:p>
    <w:p w14:paraId="53B9BD22" w14:textId="77777777" w:rsidR="00D9389E" w:rsidRDefault="0030006C">
      <w:pPr>
        <w:spacing w:line="600" w:lineRule="auto"/>
        <w:ind w:firstLine="720"/>
        <w:contextualSpacing/>
        <w:jc w:val="both"/>
        <w:rPr>
          <w:rFonts w:eastAsia="Times New Roman"/>
          <w:bCs/>
        </w:rPr>
      </w:pPr>
      <w:r>
        <w:rPr>
          <w:rFonts w:eastAsia="Times New Roman"/>
          <w:bCs/>
        </w:rPr>
        <w:t xml:space="preserve">Η δεύτερη σκηνή είναι εδώ, μια θλιβερή συγκυρία. Ξέρετε, κύριε Υπουργέ, εμείς ανήκουμε στη δημοκρατική παράταξη και είμαστε υπερήφανοι που το ΠΑΣΟΚ έφερε τη μεγάλη </w:t>
      </w:r>
      <w:r>
        <w:rPr>
          <w:rFonts w:eastAsia="Times New Roman"/>
          <w:bCs/>
        </w:rPr>
        <w:t xml:space="preserve">μεταρρύθμιση του «ΚΑΠΟΔΙΣΤΡΙΑ», έφερε τη μεγάλη μεταρρύθμιση του «ΚΑΛΛΙΚΡΑΤΗ», έφερε τη μεγάλη μεταρρύθμιση της εκλεγμένης </w:t>
      </w:r>
      <w:r>
        <w:rPr>
          <w:rFonts w:eastAsia="Times New Roman"/>
          <w:bCs/>
        </w:rPr>
        <w:t>ν</w:t>
      </w:r>
      <w:r>
        <w:rPr>
          <w:rFonts w:eastAsia="Times New Roman"/>
          <w:bCs/>
        </w:rPr>
        <w:t xml:space="preserve">ομαρχιακής </w:t>
      </w:r>
      <w:r>
        <w:rPr>
          <w:rFonts w:eastAsia="Times New Roman"/>
          <w:bCs/>
        </w:rPr>
        <w:t>α</w:t>
      </w:r>
      <w:r>
        <w:rPr>
          <w:rFonts w:eastAsia="Times New Roman"/>
          <w:bCs/>
        </w:rPr>
        <w:t>υτοδιοίκησης και θα περιμέναμε από μια πα</w:t>
      </w:r>
      <w:r>
        <w:rPr>
          <w:rFonts w:eastAsia="Times New Roman"/>
          <w:bCs/>
        </w:rPr>
        <w:lastRenderedPageBreak/>
        <w:t>ράταξη, τη δική σας, τον ΣΥΡΙΖΑ, που υποτίθεται ότι έχει αντιλήψεις προοδευτικέ</w:t>
      </w:r>
      <w:r>
        <w:rPr>
          <w:rFonts w:eastAsia="Times New Roman"/>
          <w:bCs/>
        </w:rPr>
        <w:t xml:space="preserve">ς, να φέρει βελτιώσεις σ’ αυτό που είχαμε κάνει εμείς. </w:t>
      </w:r>
    </w:p>
    <w:p w14:paraId="53B9BD23"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Αντίθετα, έναντι αυτού -και εγώ άκουσα με μεγάλη προσοχή και τον Υπουργό και τους συναδέλφους του ΣΥΡΙΖΑ- το μόνο που ακούω από ένα νομοσχέδιο 255 άρθρων είναι ότι θα αλλάξετε το εκλογικό σύστημα με τ</w:t>
      </w:r>
      <w:r>
        <w:rPr>
          <w:rFonts w:eastAsia="Times New Roman" w:cs="Times New Roman"/>
          <w:szCs w:val="24"/>
        </w:rPr>
        <w:t>ο οποίο επιλέγονται και εκλέγονται οι δήμαρχοι και τα δημοτικά συμβούλια. Αυτή είναι η μεγάλη μεταρρύθμιση; Δεν έχετε κάνει τίποτε άλλο; Δυστυχώς, σ’ αυτό το νομοσχέδιο δεν προβλέπεται κα</w:t>
      </w:r>
      <w:r>
        <w:rPr>
          <w:rFonts w:eastAsia="Times New Roman" w:cs="Times New Roman"/>
          <w:szCs w:val="24"/>
        </w:rPr>
        <w:t>μ</w:t>
      </w:r>
      <w:r>
        <w:rPr>
          <w:rFonts w:eastAsia="Times New Roman" w:cs="Times New Roman"/>
          <w:szCs w:val="24"/>
        </w:rPr>
        <w:t>μία ουσιαστική τομή και μεταβολή. Στην πραγματικότητα μιλάμε για μία</w:t>
      </w:r>
      <w:r>
        <w:rPr>
          <w:rFonts w:eastAsia="Times New Roman" w:cs="Times New Roman"/>
          <w:szCs w:val="24"/>
        </w:rPr>
        <w:t xml:space="preserve"> νέα χρεωκοπία ενός ακόμη θεσμού της δημοκρατίας. Μετά τη χρεωκοπία στην οποία οδηγήσατε την </w:t>
      </w:r>
      <w:r>
        <w:rPr>
          <w:rFonts w:eastAsia="Times New Roman" w:cs="Times New Roman"/>
          <w:szCs w:val="24"/>
        </w:rPr>
        <w:t>ελληνική δικαιοσύνη</w:t>
      </w:r>
      <w:r>
        <w:rPr>
          <w:rFonts w:eastAsia="Times New Roman" w:cs="Times New Roman"/>
          <w:szCs w:val="24"/>
        </w:rPr>
        <w:t xml:space="preserve">, μετά τη χρεωκοπία στην οποία οδηγήσατε τις ανεξάρτητες αρχές, έρχεστε τώρα και οδηγείτε σε χρεωκοπία και την </w:t>
      </w:r>
      <w:r>
        <w:rPr>
          <w:rFonts w:eastAsia="Times New Roman" w:cs="Times New Roman"/>
          <w:szCs w:val="24"/>
        </w:rPr>
        <w:t xml:space="preserve">τοπική </w:t>
      </w:r>
      <w:r>
        <w:rPr>
          <w:rFonts w:eastAsia="Times New Roman" w:cs="Times New Roman"/>
          <w:szCs w:val="24"/>
        </w:rPr>
        <w:t xml:space="preserve">και </w:t>
      </w:r>
      <w:r>
        <w:rPr>
          <w:rFonts w:eastAsia="Times New Roman" w:cs="Times New Roman"/>
          <w:szCs w:val="24"/>
        </w:rPr>
        <w:t>περιφερειακή αυτοδιοίκ</w:t>
      </w:r>
      <w:r>
        <w:rPr>
          <w:rFonts w:eastAsia="Times New Roman" w:cs="Times New Roman"/>
          <w:szCs w:val="24"/>
        </w:rPr>
        <w:t xml:space="preserve">ηση </w:t>
      </w:r>
      <w:r>
        <w:rPr>
          <w:rFonts w:eastAsia="Times New Roman" w:cs="Times New Roman"/>
          <w:szCs w:val="24"/>
        </w:rPr>
        <w:t xml:space="preserve">της χώρας. </w:t>
      </w:r>
    </w:p>
    <w:p w14:paraId="53B9BD24"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εγώ θα σας μιλήσω έξω από το κείμενο του νομοσχεδίου σας. Θα σας μιλήσω για μια άλλη Ελλάδα, την Ελλάδα που εμείς σχεδιάζουμε, την Ελλάδα των περιφερειών και </w:t>
      </w:r>
      <w:r>
        <w:rPr>
          <w:rFonts w:eastAsia="Times New Roman" w:cs="Times New Roman"/>
          <w:szCs w:val="24"/>
        </w:rPr>
        <w:lastRenderedPageBreak/>
        <w:t xml:space="preserve">την Ελλάδα των έξυπνων πόλεων. Και το λέω αυτό, γιατί πραγματικά ο </w:t>
      </w:r>
      <w:r>
        <w:rPr>
          <w:rFonts w:eastAsia="Times New Roman" w:cs="Times New Roman"/>
          <w:szCs w:val="24"/>
        </w:rPr>
        <w:t>απλός πολίτης θα περίμενε μετά από οκτώ χρόνια μνημονίων, η Ελλάδα μετά την 20ή Αυγούστου, βγαίνοντας στις αγορές, να είναι μια Ελλάδα ισχυρή, που κυρίως θα έχει ισχυρές και αλληλέγγυες κοινωνίες. Η ισχυροποίηση και η αλληλέγγυα κοινωνία γίνεται μέσα από τ</w:t>
      </w:r>
      <w:r>
        <w:rPr>
          <w:rFonts w:eastAsia="Times New Roman" w:cs="Times New Roman"/>
          <w:szCs w:val="24"/>
        </w:rPr>
        <w:t xml:space="preserve">ους θεσμούς της </w:t>
      </w:r>
      <w:r>
        <w:rPr>
          <w:rFonts w:eastAsia="Times New Roman" w:cs="Times New Roman"/>
          <w:szCs w:val="24"/>
        </w:rPr>
        <w:t xml:space="preserve">περιφερειακής </w:t>
      </w:r>
      <w:r>
        <w:rPr>
          <w:rFonts w:eastAsia="Times New Roman" w:cs="Times New Roman"/>
          <w:szCs w:val="24"/>
        </w:rPr>
        <w:t xml:space="preserve">και </w:t>
      </w:r>
      <w:r>
        <w:rPr>
          <w:rFonts w:eastAsia="Times New Roman" w:cs="Times New Roman"/>
          <w:szCs w:val="24"/>
        </w:rPr>
        <w:t>τοπικής αυτοδιοίκησης</w:t>
      </w:r>
      <w:r>
        <w:rPr>
          <w:rFonts w:eastAsia="Times New Roman" w:cs="Times New Roman"/>
          <w:szCs w:val="24"/>
        </w:rPr>
        <w:t xml:space="preserve">. </w:t>
      </w:r>
    </w:p>
    <w:p w14:paraId="53B9BD25"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Ευρώπη έχει πλήρη συνείδηση ότι βρίσκεται σε αδιέξοδο. Είναι η Ευρώπη του ρατσισμού, των εθνικισμών, του κλεισίματος συνόρων, της ανόδου της </w:t>
      </w:r>
      <w:r>
        <w:rPr>
          <w:rFonts w:eastAsia="Times New Roman" w:cs="Times New Roman"/>
          <w:szCs w:val="24"/>
        </w:rPr>
        <w:t xml:space="preserve">Ακροδεξιάς </w:t>
      </w:r>
      <w:r>
        <w:rPr>
          <w:rFonts w:eastAsia="Times New Roman" w:cs="Times New Roman"/>
          <w:szCs w:val="24"/>
        </w:rPr>
        <w:t>και γι’ αυτό λέει ότι το όραμά της είναι η Ε</w:t>
      </w:r>
      <w:r>
        <w:rPr>
          <w:rFonts w:eastAsia="Times New Roman" w:cs="Times New Roman"/>
          <w:szCs w:val="24"/>
        </w:rPr>
        <w:t xml:space="preserve">υρώπη των περιφερειών. Έτσι θα έπρεπε να είναι και για την Ελλάδα. Να είμαστε η Ελλάδα των περιφερειών, η Ελλάδα που δίνει αρμοδιότητες για αποτελεσματικότερες παρεμβάσεις, «σπάσιμο» της γραφειοκρατίας, για ηγετικό ρόλο σε θέματα </w:t>
      </w:r>
      <w:r>
        <w:rPr>
          <w:rFonts w:eastAsia="Times New Roman" w:cs="Times New Roman"/>
          <w:szCs w:val="24"/>
        </w:rPr>
        <w:t>κράτους-</w:t>
      </w:r>
      <w:r>
        <w:rPr>
          <w:rFonts w:eastAsia="Times New Roman" w:cs="Times New Roman"/>
          <w:szCs w:val="24"/>
        </w:rPr>
        <w:t>πρόνοιας, για παρα</w:t>
      </w:r>
      <w:r>
        <w:rPr>
          <w:rFonts w:eastAsia="Times New Roman" w:cs="Times New Roman"/>
          <w:szCs w:val="24"/>
        </w:rPr>
        <w:t>γωγική ανασυγκρότηση, για προγράμματα κατάρτισης και απασχόλησης ουσιαστικά</w:t>
      </w:r>
      <w:r>
        <w:rPr>
          <w:rFonts w:eastAsia="Times New Roman" w:cs="Times New Roman"/>
          <w:szCs w:val="24"/>
        </w:rPr>
        <w:t>,</w:t>
      </w:r>
      <w:r>
        <w:rPr>
          <w:rFonts w:eastAsia="Times New Roman" w:cs="Times New Roman"/>
          <w:szCs w:val="24"/>
        </w:rPr>
        <w:t xml:space="preserve"> για την Ελλάδα που κάνει το μεγάλο άλμα προς τα εμπρός. Δυστυχώς, εσείς δεν είστε ικανοί ούτε τα δώδεκα έτοιμα </w:t>
      </w:r>
      <w:r>
        <w:rPr>
          <w:rFonts w:eastAsia="Times New Roman" w:cs="Times New Roman"/>
          <w:szCs w:val="24"/>
        </w:rPr>
        <w:lastRenderedPageBreak/>
        <w:t xml:space="preserve">περιφερειακά χωροταξικά προγράμματα που παραλάβατε να τα εγκρίνετε. </w:t>
      </w:r>
      <w:r>
        <w:rPr>
          <w:rFonts w:eastAsia="Times New Roman" w:cs="Times New Roman"/>
          <w:szCs w:val="24"/>
        </w:rPr>
        <w:t xml:space="preserve">Δεν έχει εγκριθεί παρά μόνο ένα, αυτό της Κρήτης. </w:t>
      </w:r>
    </w:p>
    <w:p w14:paraId="53B9BD26"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στη δεύτερη Ελλάδα, στην Ελλάδα των έξυπνων πόλεων, την Ελλάδα της άλλης </w:t>
      </w:r>
      <w:r>
        <w:rPr>
          <w:rFonts w:eastAsia="Times New Roman" w:cs="Times New Roman"/>
          <w:szCs w:val="24"/>
        </w:rPr>
        <w:t>τοπικής αυτοδιοίκησης</w:t>
      </w:r>
      <w:r>
        <w:rPr>
          <w:rFonts w:eastAsia="Times New Roman" w:cs="Times New Roman"/>
          <w:szCs w:val="24"/>
        </w:rPr>
        <w:t xml:space="preserve">. Εσείς τι κάνετε; Αλλάζετε το εκλογικό σύστημα. Ουσιαστικά </w:t>
      </w:r>
      <w:r>
        <w:rPr>
          <w:rFonts w:eastAsia="Times New Roman" w:cs="Times New Roman"/>
          <w:szCs w:val="24"/>
        </w:rPr>
        <w:t xml:space="preserve">κτυπάτε </w:t>
      </w:r>
      <w:r>
        <w:rPr>
          <w:rFonts w:eastAsia="Times New Roman" w:cs="Times New Roman"/>
          <w:szCs w:val="24"/>
        </w:rPr>
        <w:t>με ανήκεστο βλάβη το πρωτογενές</w:t>
      </w:r>
      <w:r>
        <w:rPr>
          <w:rFonts w:eastAsia="Times New Roman" w:cs="Times New Roman"/>
          <w:szCs w:val="24"/>
        </w:rPr>
        <w:t xml:space="preserve"> κύτταρο της τοπικής δημοκρατίας. Οδηγείτε σε παράλυση και διοικητικό χάος την εγγύτερη προς τον πολίτη μορφή της πολιτείας. </w:t>
      </w:r>
    </w:p>
    <w:p w14:paraId="53B9BD27"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Αντί να προχωρήσουμε σε σύγχρονες πόλεις, με αξιοποίηση νέων τεχνολογιών, δημιουργία νέων θέσεων απασχόλησης, αναβάθμιση των αστικών κέντρων, προσέλκυση τουριστών Σαββατοκύριακου στις πόλεις, παραγωγή νέου πλούτου </w:t>
      </w:r>
      <w:r>
        <w:rPr>
          <w:rFonts w:eastAsia="Times New Roman" w:cs="Times New Roman"/>
          <w:szCs w:val="24"/>
        </w:rPr>
        <w:t>-</w:t>
      </w:r>
      <w:r>
        <w:rPr>
          <w:rFonts w:eastAsia="Times New Roman" w:cs="Times New Roman"/>
          <w:szCs w:val="24"/>
        </w:rPr>
        <w:t>και αυτό θα περίμενε ένας άνθρωπος που ασ</w:t>
      </w:r>
      <w:r>
        <w:rPr>
          <w:rFonts w:eastAsia="Times New Roman" w:cs="Times New Roman"/>
          <w:szCs w:val="24"/>
        </w:rPr>
        <w:t xml:space="preserve">χολείται με τα κοινά της </w:t>
      </w:r>
      <w:r>
        <w:rPr>
          <w:rFonts w:eastAsia="Times New Roman" w:cs="Times New Roman"/>
          <w:szCs w:val="24"/>
        </w:rPr>
        <w:t xml:space="preserve">αυτοδιοίκησης </w:t>
      </w:r>
      <w:r>
        <w:rPr>
          <w:rFonts w:eastAsia="Times New Roman" w:cs="Times New Roman"/>
          <w:szCs w:val="24"/>
        </w:rPr>
        <w:t>να φέρει αυτό το νομοσχέδιο</w:t>
      </w:r>
      <w:r>
        <w:rPr>
          <w:rFonts w:eastAsia="Times New Roman" w:cs="Times New Roman"/>
          <w:szCs w:val="24"/>
        </w:rPr>
        <w:t>-</w:t>
      </w:r>
      <w:r>
        <w:rPr>
          <w:rFonts w:eastAsia="Times New Roman" w:cs="Times New Roman"/>
          <w:szCs w:val="24"/>
        </w:rPr>
        <w:t xml:space="preserve">, εσείς ασχολείστε μόνο με το πώς θα ελέγξετε με ισχνές </w:t>
      </w:r>
      <w:proofErr w:type="spellStart"/>
      <w:r>
        <w:rPr>
          <w:rFonts w:eastAsia="Times New Roman" w:cs="Times New Roman"/>
          <w:szCs w:val="24"/>
        </w:rPr>
        <w:t>μειοψηφίες</w:t>
      </w:r>
      <w:proofErr w:type="spellEnd"/>
      <w:r>
        <w:rPr>
          <w:rFonts w:eastAsia="Times New Roman" w:cs="Times New Roman"/>
          <w:szCs w:val="24"/>
        </w:rPr>
        <w:t xml:space="preserve"> τις επικρατούσες πλειοψηφίες. </w:t>
      </w:r>
    </w:p>
    <w:p w14:paraId="53B9BD28"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προσέξτε, επειδή εδώ θα είμαστε, θα δημιουργηθούν θερμοκήπια υποστήριξης οικονομικών συ</w:t>
      </w:r>
      <w:r>
        <w:rPr>
          <w:rFonts w:eastAsia="Times New Roman" w:cs="Times New Roman"/>
          <w:szCs w:val="24"/>
        </w:rPr>
        <w:t xml:space="preserve">μφερόντων από ισχνές </w:t>
      </w:r>
      <w:proofErr w:type="spellStart"/>
      <w:r>
        <w:rPr>
          <w:rFonts w:eastAsia="Times New Roman" w:cs="Times New Roman"/>
          <w:szCs w:val="24"/>
        </w:rPr>
        <w:lastRenderedPageBreak/>
        <w:t>μειοψηφίες</w:t>
      </w:r>
      <w:proofErr w:type="spellEnd"/>
      <w:r>
        <w:rPr>
          <w:rFonts w:eastAsia="Times New Roman" w:cs="Times New Roman"/>
          <w:szCs w:val="24"/>
        </w:rPr>
        <w:t xml:space="preserve"> σε όλους τους δήμους και θα δημιουργηθούν και θερμοκήπια ακροδεξιών παρεμβάσεων από όποιους έχουν τη δυνατότητα να το κάνουν σε όλους τους δήμους και έτσι θα οδηγήσετε σε αιχμαλωσία και υποχρεωτικές ευκαιριακές συμμαχίες τις</w:t>
      </w:r>
      <w:r>
        <w:rPr>
          <w:rFonts w:eastAsia="Times New Roman" w:cs="Times New Roman"/>
          <w:szCs w:val="24"/>
        </w:rPr>
        <w:t xml:space="preserve"> τοπικές κοινωνίες. </w:t>
      </w:r>
    </w:p>
    <w:p w14:paraId="53B9BD29"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τελειώσω με κάτι που εμένα πραγματικά μου είναι αδιανόητο. Αυτή η </w:t>
      </w:r>
      <w:proofErr w:type="spellStart"/>
      <w:r>
        <w:rPr>
          <w:rFonts w:eastAsia="Times New Roman" w:cs="Times New Roman"/>
          <w:szCs w:val="24"/>
        </w:rPr>
        <w:t>αυτογελοιοποίηση</w:t>
      </w:r>
      <w:proofErr w:type="spellEnd"/>
      <w:r>
        <w:rPr>
          <w:rFonts w:eastAsia="Times New Roman" w:cs="Times New Roman"/>
          <w:szCs w:val="24"/>
        </w:rPr>
        <w:t xml:space="preserve"> του κ. Τσίπρα, του Υπουργικού Συμβουλίου των ΣΥΡΙΖΑ-ΑΝΕΛ, του αρμόδιου Υπουργού Εσωτερικών και των δεκαεπτά συναδέλφων του ΣΥΡΙΖΑ, που κατέθεσαν την </w:t>
      </w:r>
      <w:r>
        <w:rPr>
          <w:rFonts w:eastAsia="Times New Roman" w:cs="Times New Roman"/>
          <w:szCs w:val="24"/>
        </w:rPr>
        <w:t xml:space="preserve">περίφημη τροπολογία για την αλλαγή του χρόνου διεξαγωγής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w:t>
      </w:r>
    </w:p>
    <w:p w14:paraId="53B9BD2A" w14:textId="77777777" w:rsidR="00D9389E" w:rsidRDefault="0030006C">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 πρωί της χθεσινής μέρας στην αιτιολογική έκθεση είχαμε την τεκμηρίωση γιατί δεν πρέπει να γίνουν ταυτόχρονα οι ευρωπαϊκές και οι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και σήμερα βρι</w:t>
      </w:r>
      <w:r>
        <w:rPr>
          <w:rFonts w:eastAsia="Times New Roman" w:cs="Times New Roman"/>
          <w:szCs w:val="24"/>
        </w:rPr>
        <w:t xml:space="preserve">σκόμαστε, με τη χθεσινή νυχτερινή τροπολογία, να ζητείται η διεξαγωγή τους μία εβδομάδα πριν τις ευρωεκλογές ενώ σήμερα το απόγευμα ο Υπουργός είπε ότι θα αποδεχθεί την τροπολογία να γίνουν οι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την ίδια ημέρα με τις ευρωεκλογές. </w:t>
      </w:r>
    </w:p>
    <w:p w14:paraId="53B9BD2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Αγα</w:t>
      </w:r>
      <w:r>
        <w:rPr>
          <w:rFonts w:eastAsia="Times New Roman" w:cs="Times New Roman"/>
          <w:szCs w:val="24"/>
        </w:rPr>
        <w:t xml:space="preserve">πητές και αγαπητοί συνάδελφοι, υπάρχει και ένα τελευταίο. Είμαστε η μοναδική χώρα της Ευρώπης, όπου λίγους μήνες πριν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δεν ξέρουν οι ίδιοι οι </w:t>
      </w:r>
      <w:proofErr w:type="spellStart"/>
      <w:r>
        <w:rPr>
          <w:rFonts w:eastAsia="Times New Roman" w:cs="Times New Roman"/>
          <w:szCs w:val="24"/>
        </w:rPr>
        <w:t>αυτοδιοικητικοί</w:t>
      </w:r>
      <w:proofErr w:type="spellEnd"/>
      <w:r>
        <w:rPr>
          <w:rFonts w:eastAsia="Times New Roman" w:cs="Times New Roman"/>
          <w:szCs w:val="24"/>
        </w:rPr>
        <w:t xml:space="preserve">, δεν ξέρει ο πολίτης, δεν ξέρει η κοινωνία, πότε θα γίνουν εκλογές. Σε </w:t>
      </w:r>
      <w:r>
        <w:rPr>
          <w:rFonts w:eastAsia="Times New Roman" w:cs="Times New Roman"/>
          <w:szCs w:val="24"/>
        </w:rPr>
        <w:t xml:space="preserve">τριάμισι ή σε πεντέμισι χρόνια; Και αυτό συνιστά ένα άλλο ακόμη στοιχείο ανυποληψίας της σημερινής Κυβέρνησης. </w:t>
      </w:r>
    </w:p>
    <w:p w14:paraId="53B9BD2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Εμείς, ως Κίνημα Αλλαγής, δηλώνουμε ότι όποτε και να γίνουν οι τοπικές και περιφερειακές εκλογές, θα στηρίξουμε τις δυνάμεις της κοινωνικής αλλη</w:t>
      </w:r>
      <w:r>
        <w:rPr>
          <w:rFonts w:eastAsia="Times New Roman" w:cs="Times New Roman"/>
          <w:szCs w:val="24"/>
        </w:rPr>
        <w:t xml:space="preserve">λεγγύης και τις δυνάμεις της προόδου που θα στείλουν το μήνυμα για την Ελλάδα του χαμόγελου και της αισιοδοξίας. </w:t>
      </w:r>
    </w:p>
    <w:p w14:paraId="53B9BD2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3B9BD2E" w14:textId="77777777" w:rsidR="00D9389E" w:rsidRDefault="0030006C">
      <w:pPr>
        <w:spacing w:line="600" w:lineRule="auto"/>
        <w:ind w:firstLine="720"/>
        <w:contextualSpacing/>
        <w:jc w:val="both"/>
        <w:rPr>
          <w:rFonts w:eastAsia="Times New Roman" w:cs="Times New Roman"/>
          <w:szCs w:val="24"/>
        </w:rPr>
      </w:pPr>
      <w:r w:rsidRPr="009166E7">
        <w:rPr>
          <w:rFonts w:eastAsia="Times New Roman"/>
          <w:bCs/>
        </w:rPr>
        <w:t>(Χειροκροτήματα από την πτέρυγα της Δημοκρατικής Συμπαράταξης ΠΑΣΟΚ</w:t>
      </w:r>
      <w:r>
        <w:rPr>
          <w:rFonts w:eastAsia="Times New Roman"/>
          <w:bCs/>
        </w:rPr>
        <w:t xml:space="preserve"> </w:t>
      </w:r>
      <w:r w:rsidRPr="009166E7">
        <w:rPr>
          <w:rFonts w:eastAsia="Times New Roman"/>
          <w:bCs/>
        </w:rPr>
        <w:t>-</w:t>
      </w:r>
      <w:r>
        <w:rPr>
          <w:rFonts w:eastAsia="Times New Roman"/>
          <w:bCs/>
        </w:rPr>
        <w:t xml:space="preserve"> </w:t>
      </w:r>
      <w:r w:rsidRPr="009166E7">
        <w:rPr>
          <w:rFonts w:eastAsia="Times New Roman"/>
          <w:bCs/>
        </w:rPr>
        <w:t>ΔΗΜΑΡ)</w:t>
      </w:r>
    </w:p>
    <w:p w14:paraId="53B9BD2F" w14:textId="77777777" w:rsidR="00D9389E" w:rsidRDefault="0030006C">
      <w:pPr>
        <w:spacing w:line="600" w:lineRule="auto"/>
        <w:ind w:firstLine="720"/>
        <w:contextualSpacing/>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Ευχαριστούμε.</w:t>
      </w:r>
    </w:p>
    <w:p w14:paraId="53B9BD3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υπολογίσει ότι θα πάμε απόψε μέχρι τον αριθμό 58. Οπότε, καλώς εχόντων των πραγμάτων, το αργότερο μέχρι </w:t>
      </w:r>
      <w:r>
        <w:rPr>
          <w:rFonts w:eastAsia="Times New Roman" w:cs="Times New Roman"/>
          <w:szCs w:val="24"/>
        </w:rPr>
        <w:lastRenderedPageBreak/>
        <w:t>τα μεσάνυχτα</w:t>
      </w:r>
      <w:r w:rsidRPr="00A93AE9">
        <w:rPr>
          <w:rFonts w:eastAsia="Times New Roman" w:cs="Times New Roman"/>
          <w:szCs w:val="24"/>
        </w:rPr>
        <w:t xml:space="preserve"> </w:t>
      </w:r>
      <w:r>
        <w:rPr>
          <w:rFonts w:eastAsia="Times New Roman" w:cs="Times New Roman"/>
          <w:szCs w:val="24"/>
        </w:rPr>
        <w:t>θα έχουμε ολοκληρώσει, με μια σχετική ανοχή, από το πεντάλεπτο δηλαδή μέχρι τα έξι λεπτά.</w:t>
      </w:r>
    </w:p>
    <w:p w14:paraId="53B9BD3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Παναγιωτόπουλε, έχετε τον λόγο. </w:t>
      </w:r>
    </w:p>
    <w:p w14:paraId="53B9BD3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ΝΙΚ</w:t>
      </w:r>
      <w:r>
        <w:rPr>
          <w:rFonts w:eastAsia="Times New Roman" w:cs="Times New Roman"/>
          <w:b/>
          <w:szCs w:val="24"/>
        </w:rPr>
        <w:t>ΟΛΑΟΣ ΠΑΝΑΓΙΩΤΟΠΟΥΛΟΣ:</w:t>
      </w:r>
      <w:r>
        <w:rPr>
          <w:rFonts w:eastAsia="Times New Roman" w:cs="Times New Roman"/>
          <w:szCs w:val="24"/>
        </w:rPr>
        <w:t xml:space="preserve"> Ευχαριστώ, κύριε Πρόεδρε.</w:t>
      </w:r>
    </w:p>
    <w:p w14:paraId="53B9BD3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της Κυβέρνησης, απευθύνομαι σε εσάς. Τι ήταν πάλι αυτή η ρουκέτα που εξαπέλυσε σήμερα ο Επίτροπος Περιφερειών της Ευρωπαϊκής Επιτροπής, που ομιλώντας σε συνέδριο που γίνεται για τις συμφωνί</w:t>
      </w:r>
      <w:r>
        <w:rPr>
          <w:rFonts w:eastAsia="Times New Roman" w:cs="Times New Roman"/>
          <w:szCs w:val="24"/>
        </w:rPr>
        <w:t xml:space="preserve">ες που επιτυγχάνονται στα Βαλκάνια, όταν έκανε λόγο για αναδιάρθρωση συνόρων Ελλάδας-Αλβανίας; Τι ήταν πάλι αυτό; </w:t>
      </w:r>
    </w:p>
    <w:p w14:paraId="53B9BD3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εκπρόσωπός του μπορεί να απάντησε και να είπε ότι σε καμ</w:t>
      </w:r>
      <w:r>
        <w:rPr>
          <w:rFonts w:eastAsia="Times New Roman" w:cs="Times New Roman"/>
          <w:szCs w:val="24"/>
        </w:rPr>
        <w:t>μ</w:t>
      </w:r>
      <w:r>
        <w:rPr>
          <w:rFonts w:eastAsia="Times New Roman" w:cs="Times New Roman"/>
          <w:szCs w:val="24"/>
        </w:rPr>
        <w:t>ία περίπτωση δεν αναφέρθηκε ο Επίτροπος σε αλλαγές συνόρων, αλλά εγώ τον άκουσα, π</w:t>
      </w:r>
      <w:r>
        <w:rPr>
          <w:rFonts w:eastAsia="Times New Roman" w:cs="Times New Roman"/>
          <w:szCs w:val="24"/>
        </w:rPr>
        <w:t xml:space="preserve">αρακολουθώντας το σχετικό βίντεο, να λέει ότι αν υπάρξει συμφωνία μεταξύ Αλβανίας και Ελλάδας, γιατί εκεί πρόκειται για αναδιάρθρωση των συνόρων, αυτό είναι κάτι πολύ σημαντικό και κρίσιμο για τους πολίτες. </w:t>
      </w:r>
    </w:p>
    <w:p w14:paraId="53B9BD3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Όπως καταλαβαίνετε, εγείρεται μείζον ζήτημα. Και</w:t>
      </w:r>
      <w:r>
        <w:rPr>
          <w:rFonts w:eastAsia="Times New Roman" w:cs="Times New Roman"/>
          <w:szCs w:val="24"/>
        </w:rPr>
        <w:t xml:space="preserve"> επειδή τις διαπραγματεύσεις με την Αλβανία τις διεξαγάγει ο κ. Κοτζιάς </w:t>
      </w:r>
      <w:r>
        <w:rPr>
          <w:rFonts w:eastAsia="Times New Roman" w:cs="Times New Roman"/>
          <w:szCs w:val="24"/>
        </w:rPr>
        <w:lastRenderedPageBreak/>
        <w:t xml:space="preserve">και επειδή προϊόν των τελευταίων διαπραγματεύσεων που διεξήγαγε ο κ. Κοτζιάς για μείζον εθνικό θέμα ήταν η εθνικά επιζήμια συμφωνία των Πρεσπών, βάσει της οποίας εκχωρήθηκε στη </w:t>
      </w:r>
      <w:r>
        <w:rPr>
          <w:rFonts w:eastAsia="Times New Roman" w:cs="Times New Roman"/>
          <w:szCs w:val="24"/>
          <w:lang w:val="en-US"/>
        </w:rPr>
        <w:t>FYROM</w:t>
      </w:r>
      <w:r w:rsidRPr="00E2208D">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μακεδονική εθνική ταυτότητα και η μακεδονική γλώσσα, αλλά και επειδή αντικείμενο των διαπραγματεύσεων Κοτζιά με την αλβανική πλευρά δεν είναι η προσάρτηση της Βόρειας Ηπείρου, όπως άκουσα να λέγεται απ’ αυτό εδώ το Βήμα νωρίτερα, οπότε η αλλαγή συνόρων θα</w:t>
      </w:r>
      <w:r>
        <w:rPr>
          <w:rFonts w:eastAsia="Times New Roman" w:cs="Times New Roman"/>
          <w:szCs w:val="24"/>
        </w:rPr>
        <w:t xml:space="preserve"> ήταν επωφελής για εμάς, αλλά αντ’ αυτού, η απάλειψη της χρήσης του όρου «Βόρεια Ήπειρος» από την ελληνική πλευρά, που είναι αίτημα της αλβανικής πλευράς, διότι αυτό –και εδώ είναι το αστείο- ενέχει αλυτρωτισμό εκ μέρους της ελληνικής πλευράς, για όλα αυτά</w:t>
      </w:r>
      <w:r>
        <w:rPr>
          <w:rFonts w:eastAsia="Times New Roman" w:cs="Times New Roman"/>
          <w:szCs w:val="24"/>
        </w:rPr>
        <w:t xml:space="preserve"> επιτρέψτε μας να ανησυχούμε και μαζί μας να ανησυχεί ο ελληνικός λαός. </w:t>
      </w:r>
    </w:p>
    <w:p w14:paraId="53B9BD3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Ζητάμε, λοιπόν, από την Κυβέρνηση, η οποία δεν έχει τοποθετηθεί μέχρι τώρα επ’ αυτού του θέματος, να τοποθετηθεί και, αν μη τι άλλο, να μας πει εάν ζήτησε ή ζητά εξηγήσεις από τον Ευρ</w:t>
      </w:r>
      <w:r>
        <w:rPr>
          <w:rFonts w:eastAsia="Times New Roman" w:cs="Times New Roman"/>
          <w:szCs w:val="24"/>
        </w:rPr>
        <w:t xml:space="preserve">ωπαίο Επίτροπο γι’ αυτό το λεκτικό ολίσθημα ή δεν ξέρω πώς αλλιώς να το χαρακτηρίσω. Εάν όμως η επίσημη </w:t>
      </w:r>
      <w:r>
        <w:rPr>
          <w:rFonts w:eastAsia="Times New Roman" w:cs="Times New Roman"/>
          <w:szCs w:val="24"/>
        </w:rPr>
        <w:t xml:space="preserve">ελληνική </w:t>
      </w:r>
      <w:r>
        <w:rPr>
          <w:rFonts w:eastAsia="Times New Roman" w:cs="Times New Roman"/>
          <w:szCs w:val="24"/>
        </w:rPr>
        <w:t xml:space="preserve">Κυβέρνηση δεν ζητήσει εξηγήσεις, υποθέτω ότι θα δημιουργείται </w:t>
      </w:r>
      <w:r>
        <w:rPr>
          <w:rFonts w:eastAsia="Times New Roman" w:cs="Times New Roman"/>
          <w:szCs w:val="24"/>
        </w:rPr>
        <w:lastRenderedPageBreak/>
        <w:t>μια αμφισημία σχετικά με την ορθότητα των λεγομένων του. Κάντε το, λοιπόν.</w:t>
      </w:r>
    </w:p>
    <w:p w14:paraId="53B9BD3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Έρχομα</w:t>
      </w:r>
      <w:r>
        <w:rPr>
          <w:rFonts w:eastAsia="Times New Roman" w:cs="Times New Roman"/>
          <w:szCs w:val="24"/>
        </w:rPr>
        <w:t xml:space="preserve">ι στο νομοσχέδιο «ΚΛΕΙΣΘΕΝΗΣ» - </w:t>
      </w:r>
      <w:r>
        <w:rPr>
          <w:rFonts w:eastAsia="Times New Roman" w:cs="Times New Roman"/>
          <w:szCs w:val="24"/>
        </w:rPr>
        <w:t xml:space="preserve">μεταρρύθμιση </w:t>
      </w:r>
      <w:r>
        <w:rPr>
          <w:rFonts w:eastAsia="Times New Roman" w:cs="Times New Roman"/>
          <w:szCs w:val="24"/>
        </w:rPr>
        <w:t xml:space="preserve">του θεσμικού πλαισίου της </w:t>
      </w:r>
      <w:r>
        <w:rPr>
          <w:rFonts w:eastAsia="Times New Roman" w:cs="Times New Roman"/>
          <w:szCs w:val="24"/>
        </w:rPr>
        <w:t>τοπικής αυτοδιοίκησης</w:t>
      </w:r>
      <w:r>
        <w:rPr>
          <w:rFonts w:eastAsia="Times New Roman" w:cs="Times New Roman"/>
          <w:szCs w:val="24"/>
        </w:rPr>
        <w:t xml:space="preserve">, εμβάθυνση της δημοκρατίας -το βάθεμα και πλάτεμα για το οποίο ακούγαμε κάποτε- και άλλα εύηχα. Όμως, </w:t>
      </w:r>
      <w:proofErr w:type="spellStart"/>
      <w:r>
        <w:rPr>
          <w:rFonts w:eastAsia="Times New Roman" w:cs="Times New Roman"/>
          <w:szCs w:val="24"/>
        </w:rPr>
        <w:t>ώδινεν</w:t>
      </w:r>
      <w:proofErr w:type="spellEnd"/>
      <w:r>
        <w:rPr>
          <w:rFonts w:eastAsia="Times New Roman" w:cs="Times New Roman"/>
          <w:szCs w:val="24"/>
        </w:rPr>
        <w:t xml:space="preserve"> όρος και </w:t>
      </w:r>
      <w:proofErr w:type="spellStart"/>
      <w:r>
        <w:rPr>
          <w:rFonts w:eastAsia="Times New Roman" w:cs="Times New Roman"/>
          <w:szCs w:val="24"/>
        </w:rPr>
        <w:t>έτεκεν</w:t>
      </w:r>
      <w:proofErr w:type="spellEnd"/>
      <w:r>
        <w:rPr>
          <w:rFonts w:eastAsia="Times New Roman" w:cs="Times New Roman"/>
          <w:szCs w:val="24"/>
        </w:rPr>
        <w:t xml:space="preserve"> μυν. Εμείς περιμέναμε ότι μετά από τρι</w:t>
      </w:r>
      <w:r>
        <w:rPr>
          <w:rFonts w:eastAsia="Times New Roman" w:cs="Times New Roman"/>
          <w:szCs w:val="24"/>
        </w:rPr>
        <w:t xml:space="preserve">άμισι χρόνια προετοιμασίας από μέρους σας και εκτενούς διαλόγου με τους αρμόδιους φορείς, η μεταρρυθμιστική σας πρόταση σήμερα για την </w:t>
      </w:r>
      <w:r>
        <w:rPr>
          <w:rFonts w:eastAsia="Times New Roman" w:cs="Times New Roman"/>
          <w:szCs w:val="24"/>
        </w:rPr>
        <w:t xml:space="preserve">τοπική αυτοδιοίκηση </w:t>
      </w:r>
      <w:r>
        <w:rPr>
          <w:rFonts w:eastAsia="Times New Roman" w:cs="Times New Roman"/>
          <w:szCs w:val="24"/>
        </w:rPr>
        <w:t xml:space="preserve">θα είχε να κάνει με τα πραγματικά σημαντικά. Δηλαδή, ζητήματα όπως η κατανομή των πόρων στους φορείς </w:t>
      </w:r>
      <w:r>
        <w:rPr>
          <w:rFonts w:eastAsia="Times New Roman" w:cs="Times New Roman"/>
          <w:szCs w:val="24"/>
        </w:rPr>
        <w:t xml:space="preserve">της </w:t>
      </w:r>
      <w:r>
        <w:rPr>
          <w:rFonts w:eastAsia="Times New Roman" w:cs="Times New Roman"/>
          <w:szCs w:val="24"/>
        </w:rPr>
        <w:t xml:space="preserve">τοπικής αυτοδιοίκησης </w:t>
      </w:r>
      <w:r>
        <w:rPr>
          <w:rFonts w:eastAsia="Times New Roman" w:cs="Times New Roman"/>
          <w:szCs w:val="24"/>
        </w:rPr>
        <w:t xml:space="preserve">ή το ζήτημα του ακριβούς προσδιορισμού των αρμοδιοτήτων της </w:t>
      </w:r>
      <w:r>
        <w:rPr>
          <w:rFonts w:eastAsia="Times New Roman" w:cs="Times New Roman"/>
          <w:szCs w:val="24"/>
        </w:rPr>
        <w:t>τοπικής αυτοδιοίκησης</w:t>
      </w:r>
      <w:r>
        <w:rPr>
          <w:rFonts w:eastAsia="Times New Roman" w:cs="Times New Roman"/>
          <w:szCs w:val="24"/>
        </w:rPr>
        <w:t xml:space="preserve">, ιδίως όσον αφορά </w:t>
      </w:r>
      <w:r>
        <w:rPr>
          <w:rFonts w:eastAsia="Times New Roman" w:cs="Times New Roman"/>
          <w:szCs w:val="24"/>
        </w:rPr>
        <w:t>σ</w:t>
      </w:r>
      <w:r>
        <w:rPr>
          <w:rFonts w:eastAsia="Times New Roman" w:cs="Times New Roman"/>
          <w:szCs w:val="24"/>
        </w:rPr>
        <w:t xml:space="preserve">την προβληματική επικάλυψη των αρμοδιοτήτων, αλλά απογοητευτήκαμε και μαζί μας απογοητεύτηκαν και οι φορείς της </w:t>
      </w:r>
      <w:r>
        <w:rPr>
          <w:rFonts w:eastAsia="Times New Roman" w:cs="Times New Roman"/>
          <w:szCs w:val="24"/>
        </w:rPr>
        <w:t xml:space="preserve">τοπικής </w:t>
      </w:r>
      <w:r>
        <w:rPr>
          <w:rFonts w:eastAsia="Times New Roman" w:cs="Times New Roman"/>
          <w:szCs w:val="24"/>
        </w:rPr>
        <w:t>αυτοδιοίκησης</w:t>
      </w:r>
      <w:r>
        <w:rPr>
          <w:rFonts w:eastAsia="Times New Roman" w:cs="Times New Roman"/>
          <w:szCs w:val="24"/>
        </w:rPr>
        <w:t xml:space="preserve"> που συζητούσαν μαζί σας τόσο καιρό, την άποψη των οποίων βέβαια περιφρονούσατε. Γιατί εδώ, ίσως, να μην έχετε να κάνετε με ταξικούς αντιπάλους, σίγουρα </w:t>
      </w:r>
      <w:r>
        <w:rPr>
          <w:rFonts w:eastAsia="Times New Roman" w:cs="Times New Roman"/>
          <w:szCs w:val="24"/>
        </w:rPr>
        <w:lastRenderedPageBreak/>
        <w:t>όμως τους θεωρείτε θεσμικούς αντιπάλους και έτσι το αντιμετωπίζετε.</w:t>
      </w:r>
    </w:p>
    <w:p w14:paraId="53B9BD3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Ποια είναι τελικά τα β</w:t>
      </w:r>
      <w:r>
        <w:rPr>
          <w:rFonts w:eastAsia="Times New Roman" w:cs="Times New Roman"/>
          <w:szCs w:val="24"/>
        </w:rPr>
        <w:t xml:space="preserve">ασικά στοιχεία της πρότασής σας; Πρώτον, η ημερομηνία των εκλογών και μάλιστα με όρους «αδειάσματος», θα έλεγα, του αρμόδιου Υπουργού, ο οποίος διερρήγνυε τα ιμάτιά του τόσο καιρό ότι δεν πρέπει να γίνει σύγχυση του πνεύματος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με</w:t>
      </w:r>
      <w:r>
        <w:rPr>
          <w:rFonts w:eastAsia="Times New Roman" w:cs="Times New Roman"/>
          <w:szCs w:val="24"/>
        </w:rPr>
        <w:t xml:space="preserve"> το πνεύμα άλλων εκλογών, όπως ας πούμε των ευρωεκλογών ή των εθνικών εκλογών, αλλά αυτό προφανώς ανετράπη με όρους πολιτικού τεχνάσματος και μάλιστα φθηνού, εάν λάβω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την τροπολογία που κατατέθηκε δυο φορές, και το δεύτερο, η καθιέρωση αναλογικού </w:t>
      </w:r>
      <w:r>
        <w:rPr>
          <w:rFonts w:eastAsia="Times New Roman" w:cs="Times New Roman"/>
          <w:szCs w:val="24"/>
        </w:rPr>
        <w:t xml:space="preserve">συστήματος την πρώτη Κυριακή για την εκλογή μελών δημοτικού συμβουλίου. </w:t>
      </w:r>
    </w:p>
    <w:p w14:paraId="53B9BD3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ανάγκη των δήμων</w:t>
      </w:r>
      <w:r w:rsidRPr="00F61761">
        <w:rPr>
          <w:rFonts w:eastAsia="Times New Roman" w:cs="Times New Roman"/>
          <w:szCs w:val="24"/>
        </w:rPr>
        <w:t>,</w:t>
      </w:r>
      <w:r>
        <w:rPr>
          <w:rFonts w:eastAsia="Times New Roman" w:cs="Times New Roman"/>
          <w:szCs w:val="24"/>
        </w:rPr>
        <w:t xml:space="preserve"> όμως</w:t>
      </w:r>
      <w:r w:rsidRPr="00F61761">
        <w:rPr>
          <w:rFonts w:eastAsia="Times New Roman" w:cs="Times New Roman"/>
          <w:szCs w:val="24"/>
        </w:rPr>
        <w:t>,</w:t>
      </w:r>
      <w:r>
        <w:rPr>
          <w:rFonts w:eastAsia="Times New Roman" w:cs="Times New Roman"/>
          <w:szCs w:val="24"/>
        </w:rPr>
        <w:t xml:space="preserve"> να έχουν στιβαρή διοίκηση</w:t>
      </w:r>
      <w:r w:rsidRPr="00F61761">
        <w:rPr>
          <w:rFonts w:eastAsia="Times New Roman" w:cs="Times New Roman"/>
          <w:szCs w:val="24"/>
        </w:rPr>
        <w:t>,</w:t>
      </w:r>
      <w:r>
        <w:rPr>
          <w:rFonts w:eastAsia="Times New Roman" w:cs="Times New Roman"/>
          <w:szCs w:val="24"/>
        </w:rPr>
        <w:t xml:space="preserve"> ώστε να λαμβάνονται αποφάσεις και να παραχθεί έργο προς όφελος των δημοτών</w:t>
      </w:r>
      <w:r w:rsidRPr="00F61761">
        <w:rPr>
          <w:rFonts w:eastAsia="Times New Roman" w:cs="Times New Roman"/>
          <w:szCs w:val="24"/>
        </w:rPr>
        <w:t>,</w:t>
      </w:r>
      <w:r>
        <w:rPr>
          <w:rFonts w:eastAsia="Times New Roman" w:cs="Times New Roman"/>
          <w:szCs w:val="24"/>
        </w:rPr>
        <w:t xml:space="preserve"> δηλαδή το θέμα της </w:t>
      </w:r>
      <w:proofErr w:type="spellStart"/>
      <w:r>
        <w:rPr>
          <w:rFonts w:eastAsia="Times New Roman" w:cs="Times New Roman"/>
          <w:szCs w:val="24"/>
        </w:rPr>
        <w:t>κυβερνησιμότητας</w:t>
      </w:r>
      <w:proofErr w:type="spellEnd"/>
      <w:r w:rsidRPr="00F61761">
        <w:rPr>
          <w:rFonts w:eastAsia="Times New Roman" w:cs="Times New Roman"/>
          <w:szCs w:val="24"/>
        </w:rPr>
        <w:t>,</w:t>
      </w:r>
      <w:r>
        <w:rPr>
          <w:rFonts w:eastAsia="Times New Roman" w:cs="Times New Roman"/>
          <w:szCs w:val="24"/>
        </w:rPr>
        <w:t xml:space="preserve"> δεν σας ενδιαφέρε</w:t>
      </w:r>
      <w:r>
        <w:rPr>
          <w:rFonts w:eastAsia="Times New Roman" w:cs="Times New Roman"/>
          <w:szCs w:val="24"/>
        </w:rPr>
        <w:t xml:space="preserve">ι. </w:t>
      </w:r>
    </w:p>
    <w:p w14:paraId="53B9BD3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όνομα</w:t>
      </w:r>
      <w:r w:rsidRPr="00F61761">
        <w:rPr>
          <w:rFonts w:eastAsia="Times New Roman" w:cs="Times New Roman"/>
          <w:szCs w:val="24"/>
        </w:rPr>
        <w:t>,</w:t>
      </w:r>
      <w:r>
        <w:rPr>
          <w:rFonts w:eastAsia="Times New Roman" w:cs="Times New Roman"/>
          <w:szCs w:val="24"/>
        </w:rPr>
        <w:t xml:space="preserve"> λοιπόν</w:t>
      </w:r>
      <w:r w:rsidRPr="00F61761">
        <w:rPr>
          <w:rFonts w:eastAsia="Times New Roman" w:cs="Times New Roman"/>
          <w:szCs w:val="24"/>
        </w:rPr>
        <w:t>,</w:t>
      </w:r>
      <w:r>
        <w:rPr>
          <w:rFonts w:eastAsia="Times New Roman" w:cs="Times New Roman"/>
          <w:szCs w:val="24"/>
        </w:rPr>
        <w:t xml:space="preserve"> του βαθέματος της δημοκρατίας στην </w:t>
      </w:r>
      <w:r>
        <w:rPr>
          <w:rFonts w:eastAsia="Times New Roman" w:cs="Times New Roman"/>
          <w:szCs w:val="24"/>
        </w:rPr>
        <w:t xml:space="preserve">τοπική αυτοδιοίκηση </w:t>
      </w:r>
      <w:r>
        <w:rPr>
          <w:rFonts w:eastAsia="Times New Roman" w:cs="Times New Roman"/>
          <w:szCs w:val="24"/>
        </w:rPr>
        <w:t xml:space="preserve">θεσμοθετείτε το τοπικό μικροπολιτικό νταλαβέρι. Ενδυναμώνετε, πολύ φοβούμαι, τη συναλλαγή κάτω από το τραπέζι και μάλλον, αντί για περισσότερη συνεννόηση, τελικά συμβάλλετε στην </w:t>
      </w:r>
      <w:r>
        <w:rPr>
          <w:rFonts w:eastAsia="Times New Roman" w:cs="Times New Roman"/>
          <w:szCs w:val="24"/>
        </w:rPr>
        <w:t xml:space="preserve">παραγωγή ακόμα και περισσότερης σε κάποιες περιπτώσεις διαφθοράς. </w:t>
      </w:r>
    </w:p>
    <w:p w14:paraId="53B9BD3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Διότι όποιον θεσμό δεν μπορείτε να ελέγξετε, προσπαθείτε με όλες σας τις δυνάμεις να αποδυναμώσετε, να απαξιώσετε και τελικά να υπονομεύσετε. Αυτή είναι η λογική σας. Αυτό, πολύ φοβούμαι, θ</w:t>
      </w:r>
      <w:r>
        <w:rPr>
          <w:rFonts w:eastAsia="Times New Roman" w:cs="Times New Roman"/>
          <w:szCs w:val="24"/>
        </w:rPr>
        <w:t xml:space="preserve">α είναι το πραγματικό αποτέλεσμα του μεταρρυθμιστικού σας έργου. Διότι με εκλεγμένους δημάρχους έρμαια στις διαθέσεις των </w:t>
      </w:r>
      <w:proofErr w:type="spellStart"/>
      <w:r>
        <w:rPr>
          <w:rFonts w:eastAsia="Times New Roman" w:cs="Times New Roman"/>
          <w:szCs w:val="24"/>
        </w:rPr>
        <w:t>μειοψηφιών</w:t>
      </w:r>
      <w:proofErr w:type="spellEnd"/>
      <w:r>
        <w:rPr>
          <w:rFonts w:eastAsia="Times New Roman" w:cs="Times New Roman"/>
          <w:szCs w:val="24"/>
        </w:rPr>
        <w:t>, πρόσφορους από ανάγκη σε συναλλαγές ίσως και με όρους εκβιασμού, ευάλωτους και όχι ισχυροποιημένους απέναντι στα κάθε είδο</w:t>
      </w:r>
      <w:r>
        <w:rPr>
          <w:rFonts w:eastAsia="Times New Roman" w:cs="Times New Roman"/>
          <w:szCs w:val="24"/>
        </w:rPr>
        <w:t xml:space="preserve">υς τοπικά συμφέροντα, τελικά δήμαρχοι εκλεγμένοι αλλά ανίκανοι να διοικήσουν, εκ των πραγμάτων, ανήμποροι να αποφασίσουν </w:t>
      </w:r>
      <w:r w:rsidRPr="00F331DF">
        <w:rPr>
          <w:rFonts w:eastAsia="Times New Roman"/>
          <w:bCs/>
        </w:rPr>
        <w:t>και</w:t>
      </w:r>
      <w:r>
        <w:rPr>
          <w:rFonts w:eastAsia="Times New Roman" w:cs="Times New Roman"/>
          <w:szCs w:val="24"/>
        </w:rPr>
        <w:t xml:space="preserve"> να </w:t>
      </w:r>
      <w:proofErr w:type="spellStart"/>
      <w:r>
        <w:rPr>
          <w:rFonts w:eastAsia="Times New Roman" w:cs="Times New Roman"/>
          <w:szCs w:val="24"/>
        </w:rPr>
        <w:t>παράξουν</w:t>
      </w:r>
      <w:proofErr w:type="spellEnd"/>
      <w:r>
        <w:rPr>
          <w:rFonts w:eastAsia="Times New Roman" w:cs="Times New Roman"/>
          <w:szCs w:val="24"/>
        </w:rPr>
        <w:t xml:space="preserve"> έργο προς όφελος των δημοτών, αυτό θα γίνει. </w:t>
      </w:r>
    </w:p>
    <w:p w14:paraId="53B9BD3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Τέλος, </w:t>
      </w:r>
      <w:r w:rsidRPr="00022913">
        <w:rPr>
          <w:rFonts w:eastAsia="Times New Roman"/>
          <w:bCs/>
          <w:shd w:val="clear" w:color="auto" w:fill="FFFFFF"/>
        </w:rPr>
        <w:t>θα</w:t>
      </w:r>
      <w:r>
        <w:rPr>
          <w:rFonts w:eastAsia="Times New Roman" w:cs="Times New Roman"/>
          <w:szCs w:val="24"/>
        </w:rPr>
        <w:t xml:space="preserve"> ήθελα </w:t>
      </w:r>
      <w:r w:rsidRPr="002314B3">
        <w:rPr>
          <w:rFonts w:eastAsia="Times New Roman"/>
          <w:bCs/>
          <w:shd w:val="clear" w:color="auto" w:fill="FFFFFF"/>
        </w:rPr>
        <w:t>να</w:t>
      </w:r>
      <w:r>
        <w:rPr>
          <w:rFonts w:eastAsia="Times New Roman" w:cs="Times New Roman"/>
          <w:szCs w:val="24"/>
        </w:rPr>
        <w:t xml:space="preserve"> πω κάτι για την ψήφο των Ελλήνων του εξωτερικού. Κοιτά</w:t>
      </w:r>
      <w:r>
        <w:rPr>
          <w:rFonts w:eastAsia="Times New Roman" w:cs="Times New Roman"/>
          <w:szCs w:val="24"/>
        </w:rPr>
        <w:t xml:space="preserve">ξτε, το άρθρο 51 του Συντάγματος θεσπίζει </w:t>
      </w:r>
      <w:r>
        <w:rPr>
          <w:rFonts w:eastAsia="Times New Roman" w:cs="Times New Roman"/>
          <w:szCs w:val="24"/>
        </w:rPr>
        <w:lastRenderedPageBreak/>
        <w:t xml:space="preserve">το δικαίωμα ψήφου στους εκλογείς που βρίσκονται έξω από τα όρια της </w:t>
      </w:r>
      <w:r>
        <w:rPr>
          <w:rFonts w:eastAsia="Times New Roman" w:cs="Times New Roman"/>
          <w:szCs w:val="24"/>
        </w:rPr>
        <w:t>επικράτειας</w:t>
      </w:r>
      <w:r>
        <w:rPr>
          <w:rFonts w:eastAsia="Times New Roman" w:cs="Times New Roman"/>
          <w:szCs w:val="24"/>
        </w:rPr>
        <w:t>. Αυτή είναι η ακριβής διατύπωση στο Σύνταγμά μας. Μένει ο τρόπος, η διαδικασία, δηλαδή κάτι που ρυθμίζεται με νόμο. Η Νέα Δημοκρατία θ</w:t>
      </w:r>
      <w:r>
        <w:rPr>
          <w:rFonts w:eastAsia="Times New Roman" w:cs="Times New Roman"/>
          <w:szCs w:val="24"/>
        </w:rPr>
        <w:t xml:space="preserve">υμίζω </w:t>
      </w:r>
      <w:r w:rsidRPr="002B5B2E">
        <w:rPr>
          <w:rFonts w:eastAsia="Times New Roman"/>
          <w:bCs/>
          <w:shd w:val="clear" w:color="auto" w:fill="FFFFFF"/>
        </w:rPr>
        <w:t>ότι</w:t>
      </w:r>
      <w:r>
        <w:rPr>
          <w:rFonts w:eastAsia="Times New Roman" w:cs="Times New Roman"/>
          <w:szCs w:val="24"/>
        </w:rPr>
        <w:t xml:space="preserve"> είχε βάλει το θέμα στην πολιτική ατζέντα ήδη από τις αρχές του 2009 επί Κυβερνήσεως Κώστα Καραμανλή. Η τότε </w:t>
      </w:r>
      <w:r>
        <w:rPr>
          <w:rFonts w:eastAsia="Times New Roman" w:cs="Times New Roman"/>
          <w:szCs w:val="24"/>
        </w:rPr>
        <w:t>αξιωματική αντιπολίτευση</w:t>
      </w:r>
      <w:r>
        <w:rPr>
          <w:rFonts w:eastAsia="Times New Roman" w:cs="Times New Roman"/>
          <w:szCs w:val="24"/>
        </w:rPr>
        <w:t xml:space="preserve">, που ήταν το ΠΑΣΟΚ του </w:t>
      </w:r>
      <w:r>
        <w:rPr>
          <w:rFonts w:eastAsia="Times New Roman" w:cs="Times New Roman"/>
          <w:szCs w:val="24"/>
        </w:rPr>
        <w:t xml:space="preserve">Γιώργου </w:t>
      </w:r>
      <w:r>
        <w:rPr>
          <w:rFonts w:eastAsia="Times New Roman" w:cs="Times New Roman"/>
          <w:szCs w:val="24"/>
        </w:rPr>
        <w:t>Παπανδρέου, είχε αρνηθεί την απαραίτητη για την υπερψήφιση από διακόσιους Βουλευτέ</w:t>
      </w:r>
      <w:r>
        <w:rPr>
          <w:rFonts w:eastAsia="Times New Roman" w:cs="Times New Roman"/>
          <w:szCs w:val="24"/>
        </w:rPr>
        <w:t xml:space="preserve">ς στήριξη της πρότασης αυτής. </w:t>
      </w:r>
    </w:p>
    <w:p w14:paraId="53B9BD3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Την τελευταία διετία καταθέσαμε δύο φορές σχετική πρόταση νόμου και αρνηθήκατε τη συζήτησή </w:t>
      </w:r>
      <w:r w:rsidRPr="00846C49">
        <w:rPr>
          <w:rFonts w:eastAsia="Times New Roman" w:cs="Times New Roman"/>
          <w:szCs w:val="24"/>
        </w:rPr>
        <w:t>τους</w:t>
      </w:r>
      <w:r>
        <w:rPr>
          <w:rFonts w:eastAsia="Times New Roman" w:cs="Times New Roman"/>
          <w:szCs w:val="24"/>
        </w:rPr>
        <w:t xml:space="preserve"> στη Βουλή -όχι εσείς, κύριε Υπουργέ, αλλά το Προεδρείο. Σήμερα, επανερχόμαστε με μία συγκεκριμένη και έντιμη πρόταση. Ελάτε σε πέ</w:t>
      </w:r>
      <w:r>
        <w:rPr>
          <w:rFonts w:eastAsia="Times New Roman" w:cs="Times New Roman"/>
          <w:szCs w:val="24"/>
        </w:rPr>
        <w:t>ντε μήνες να νομοθετήσουμε την ψήφο των Ελλήνων του εξωτερικού μαζί με την κατάτμηση των μεγάλων εκλογικών περιφερειών. Δεν το κάνετε, όμως, γιατί δεν το θέλετε και δεν το θέλετε γιατί δεν σας συμφέρει. Όλα τα άλλα, πολύ φοβούμαι, είναι προφάσεις εν αμαρτί</w:t>
      </w:r>
      <w:r>
        <w:rPr>
          <w:rFonts w:eastAsia="Times New Roman" w:cs="Times New Roman"/>
          <w:szCs w:val="24"/>
        </w:rPr>
        <w:t>αις μιας Κυβέρνησης σε αποδρομή.</w:t>
      </w:r>
    </w:p>
    <w:p w14:paraId="53B9BD3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3B9BD3F" w14:textId="77777777" w:rsidR="00D9389E" w:rsidRDefault="0030006C">
      <w:pPr>
        <w:spacing w:line="600" w:lineRule="auto"/>
        <w:ind w:firstLine="709"/>
        <w:contextualSpacing/>
        <w:jc w:val="center"/>
        <w:rPr>
          <w:rFonts w:eastAsia="Times New Roman" w:cs="Times New Roman"/>
        </w:rPr>
      </w:pPr>
      <w:r w:rsidRPr="002914BE">
        <w:rPr>
          <w:rFonts w:eastAsia="Times New Roman" w:cs="Times New Roman"/>
        </w:rPr>
        <w:lastRenderedPageBreak/>
        <w:t>(Χειροκροτήματα από την πτέρυγα της Νέας Δημοκρατίας)</w:t>
      </w:r>
    </w:p>
    <w:p w14:paraId="53B9BD40" w14:textId="77777777" w:rsidR="00D9389E" w:rsidRDefault="0030006C">
      <w:pPr>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Ε</w:t>
      </w:r>
      <w:r>
        <w:rPr>
          <w:rFonts w:eastAsia="Times New Roman" w:cs="Times New Roman"/>
          <w:szCs w:val="24"/>
        </w:rPr>
        <w:t xml:space="preserve">υχαριστούμε, κύριε Παναγιωτόπουλε. </w:t>
      </w:r>
    </w:p>
    <w:p w14:paraId="53B9BD41"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Κύριε Πρόεδρε, μπορώ να έχω τον λόγο;</w:t>
      </w:r>
    </w:p>
    <w:p w14:paraId="53B9BD42"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Τι θα θέλατε, κυρία </w:t>
      </w:r>
      <w:proofErr w:type="spellStart"/>
      <w:r>
        <w:rPr>
          <w:rFonts w:eastAsia="Times New Roman" w:cs="Times New Roman"/>
          <w:szCs w:val="24"/>
        </w:rPr>
        <w:t>Βάκη</w:t>
      </w:r>
      <w:proofErr w:type="spellEnd"/>
      <w:r>
        <w:rPr>
          <w:rFonts w:eastAsia="Times New Roman" w:cs="Times New Roman"/>
          <w:szCs w:val="24"/>
        </w:rPr>
        <w:t>;</w:t>
      </w:r>
    </w:p>
    <w:p w14:paraId="53B9BD43"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Έθεσε ένα εθνικό θέμα ο κύριος συνάδελφος </w:t>
      </w:r>
      <w:r w:rsidRPr="00F331DF">
        <w:rPr>
          <w:rFonts w:eastAsia="Times New Roman"/>
          <w:bCs/>
        </w:rPr>
        <w:t>και</w:t>
      </w:r>
      <w:r>
        <w:rPr>
          <w:rFonts w:eastAsia="Times New Roman" w:cs="Times New Roman"/>
          <w:szCs w:val="24"/>
        </w:rPr>
        <w:t xml:space="preserve"> θα ήθελα να τοποθετηθώ. Επειδή είναι πολύ ευαίσθητα τα εθνικά θέματα για να παίζουμε και να κινδυνολογούμε και έσπευσαν εδώ όχι μόνο ο </w:t>
      </w:r>
      <w:proofErr w:type="spellStart"/>
      <w:r>
        <w:rPr>
          <w:rFonts w:eastAsia="Times New Roman" w:cs="Times New Roman"/>
          <w:szCs w:val="24"/>
        </w:rPr>
        <w:t>προλαλήσας</w:t>
      </w:r>
      <w:proofErr w:type="spellEnd"/>
      <w:r>
        <w:rPr>
          <w:rFonts w:eastAsia="Times New Roman" w:cs="Times New Roman"/>
          <w:szCs w:val="24"/>
        </w:rPr>
        <w:t xml:space="preserve"> συνάδελφος αλλά και άλλ</w:t>
      </w:r>
      <w:r>
        <w:rPr>
          <w:rFonts w:eastAsia="Times New Roman" w:cs="Times New Roman"/>
          <w:szCs w:val="24"/>
        </w:rPr>
        <w:t>οι να αναφερθούν στη δήλωση του Επιτρόπου κ. Χαν για αλλαγή συνόρων και ότι η Κυβέρνησή μας είναι ενδοτική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παρακαλώ πολύ να είστε λίγο πιο προσεκτικοί. Η ίδια η Κομισιόν έχει απαντήσει. Ουδέποτε μίλησε για αλλαγή συνόρων ο Επίτροπος. Αυτό το οποίο ε</w:t>
      </w:r>
      <w:r>
        <w:rPr>
          <w:rFonts w:eastAsia="Times New Roman" w:cs="Times New Roman"/>
          <w:szCs w:val="24"/>
        </w:rPr>
        <w:t>τέθη ήταν ότι πρέπει να επιλυθούν οι διμερείς συμφωνίες πριν από πιθανή διεύρυνση της Ευρωπαϊκής Ένωσης.</w:t>
      </w:r>
    </w:p>
    <w:p w14:paraId="53B9BD44"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lastRenderedPageBreak/>
        <w:t>ΠΡΟΕΔΡΕΥΩΝ (Μάριος Γεωργιάδης):</w:t>
      </w:r>
      <w:r w:rsidRPr="000E7362">
        <w:rPr>
          <w:rFonts w:eastAsia="Times New Roman" w:cs="Times New Roman"/>
          <w:szCs w:val="24"/>
        </w:rPr>
        <w:t xml:space="preserve"> Ε</w:t>
      </w:r>
      <w:r>
        <w:rPr>
          <w:rFonts w:eastAsia="Times New Roman" w:cs="Times New Roman"/>
          <w:szCs w:val="24"/>
        </w:rPr>
        <w:t xml:space="preserve">ντάξει, κ. </w:t>
      </w:r>
      <w:proofErr w:type="spellStart"/>
      <w:r>
        <w:rPr>
          <w:rFonts w:eastAsia="Times New Roman" w:cs="Times New Roman"/>
          <w:szCs w:val="24"/>
        </w:rPr>
        <w:t>Βάκη</w:t>
      </w:r>
      <w:proofErr w:type="spellEnd"/>
      <w:r>
        <w:rPr>
          <w:rFonts w:eastAsia="Times New Roman" w:cs="Times New Roman"/>
          <w:szCs w:val="24"/>
        </w:rPr>
        <w:t>. Μην ανοίξουμε διάλογο αυτή τη στιγμή για κάτι τέτοιο.</w:t>
      </w:r>
    </w:p>
    <w:p w14:paraId="53B9BD45"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Και αυτό αφορά κυρίως τις ΑΟΖ και</w:t>
      </w:r>
      <w:r>
        <w:rPr>
          <w:rFonts w:eastAsia="Times New Roman" w:cs="Times New Roman"/>
          <w:szCs w:val="24"/>
        </w:rPr>
        <w:t xml:space="preserve"> βεβαίως τίποτα δεν μπορεί να γίνει αποδεκτό εάν δεν συμφωνήσουν και οι δύο πλευρές.</w:t>
      </w:r>
    </w:p>
    <w:p w14:paraId="53B9BD46"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Ε</w:t>
      </w:r>
      <w:r>
        <w:rPr>
          <w:rFonts w:eastAsia="Times New Roman" w:cs="Times New Roman"/>
          <w:szCs w:val="24"/>
        </w:rPr>
        <w:t>ντάξει, είναι ξεκάθαρο. Δεν χρειάζεται να το αναλύσουμε περαιτέρω.</w:t>
      </w:r>
    </w:p>
    <w:p w14:paraId="53B9BD47"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Κύριε Πρόεδρε, μπορώ να έχω τον λόγο;</w:t>
      </w:r>
    </w:p>
    <w:p w14:paraId="53B9BD48"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Τι θέλετε, κύριε Παναγιωτόπουλε;</w:t>
      </w:r>
    </w:p>
    <w:p w14:paraId="53B9BD49"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Θα ήθελα δέκα δευτερόλεπτα, κύριε Πρόεδρε.</w:t>
      </w:r>
    </w:p>
    <w:p w14:paraId="53B9BD4A"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Δεν θα ανοίξουμε διάλογο, τώρα. Τοποθετηθήκατε από το Βήμα. </w:t>
      </w:r>
    </w:p>
    <w:p w14:paraId="53B9BD4B"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Κύρ</w:t>
      </w:r>
      <w:r>
        <w:rPr>
          <w:rFonts w:eastAsia="Times New Roman" w:cs="Times New Roman"/>
          <w:szCs w:val="24"/>
        </w:rPr>
        <w:t>ιε Πρόεδρε, σας παρακαλώ, μόνο δέκα δευτερόλεπτα. Στα έντεκα δευτερόλεπτα κλείστε το μικρόφωνο.</w:t>
      </w:r>
    </w:p>
    <w:p w14:paraId="53B9BD4C"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lastRenderedPageBreak/>
        <w:t>ΠΡΟΕΔΡΕΥΩΝ (Μάριος Γεωργιάδης):</w:t>
      </w:r>
      <w:r>
        <w:rPr>
          <w:rFonts w:eastAsia="Times New Roman" w:cs="Times New Roman"/>
          <w:szCs w:val="24"/>
        </w:rPr>
        <w:t xml:space="preserve"> Πείτε μου τι θέλετε.</w:t>
      </w:r>
    </w:p>
    <w:p w14:paraId="53B9BD4D"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Πρώτον, δεν πρόκειται για κινδυνολογία όταν από το στόμα Επιτρόπου της Ευρωπαϊκής</w:t>
      </w:r>
      <w:r>
        <w:rPr>
          <w:rFonts w:eastAsia="Times New Roman" w:cs="Times New Roman"/>
          <w:szCs w:val="24"/>
        </w:rPr>
        <w:t xml:space="preserve"> Επιτροπής ακούμε την έκφραση </w:t>
      </w:r>
      <w:r>
        <w:rPr>
          <w:rFonts w:eastAsia="Times New Roman" w:cs="Times New Roman"/>
          <w:szCs w:val="24"/>
        </w:rPr>
        <w:t>«</w:t>
      </w:r>
      <w:r>
        <w:rPr>
          <w:rFonts w:eastAsia="Times New Roman" w:cs="Times New Roman"/>
          <w:szCs w:val="24"/>
          <w:lang w:val="en-US"/>
        </w:rPr>
        <w:t>restructuring</w:t>
      </w:r>
      <w:r>
        <w:rPr>
          <w:rFonts w:eastAsia="Times New Roman" w:cs="Times New Roman"/>
          <w:szCs w:val="24"/>
        </w:rPr>
        <w:t xml:space="preserve">», </w:t>
      </w:r>
      <w:r>
        <w:rPr>
          <w:rFonts w:eastAsia="Times New Roman" w:cs="Times New Roman"/>
          <w:szCs w:val="24"/>
        </w:rPr>
        <w:t>που σημαίνει «αναδιάρθρωση».</w:t>
      </w:r>
    </w:p>
    <w:p w14:paraId="53B9BD4E" w14:textId="77777777" w:rsidR="00D9389E" w:rsidRDefault="0030006C">
      <w:pPr>
        <w:tabs>
          <w:tab w:val="left" w:pos="3642"/>
          <w:tab w:val="center" w:pos="4753"/>
          <w:tab w:val="left" w:pos="6214"/>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3B9BD4F"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b/>
          <w:szCs w:val="24"/>
        </w:rPr>
      </w:pPr>
      <w:r>
        <w:rPr>
          <w:rFonts w:eastAsia="Times New Roman" w:cs="Times New Roman"/>
          <w:b/>
          <w:szCs w:val="24"/>
        </w:rPr>
        <w:t>ΦΩΤΕΙΝΗ ΒΑΚΗ:</w:t>
      </w:r>
      <w:r>
        <w:rPr>
          <w:rFonts w:eastAsia="Times New Roman" w:cs="Times New Roman"/>
          <w:szCs w:val="24"/>
        </w:rPr>
        <w:t xml:space="preserve"> Κινδυνολογία είναι!</w:t>
      </w:r>
      <w:r w:rsidRPr="00846C49">
        <w:rPr>
          <w:rFonts w:eastAsia="Times New Roman" w:cs="Times New Roman"/>
          <w:b/>
          <w:szCs w:val="24"/>
        </w:rPr>
        <w:t xml:space="preserve"> </w:t>
      </w:r>
    </w:p>
    <w:p w14:paraId="53B9BD50"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ΑΝΑΣΤΑΣΙΟΣ (ΤΑΣΟΣ) ΠΡΑΤΣΟΛΗΣ:</w:t>
      </w:r>
      <w:r>
        <w:rPr>
          <w:rFonts w:eastAsia="Times New Roman" w:cs="Times New Roman"/>
          <w:szCs w:val="24"/>
        </w:rPr>
        <w:t xml:space="preserve"> Μα δεν το είπε αυτό το πράγμα!</w:t>
      </w:r>
    </w:p>
    <w:p w14:paraId="53B9BD51"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 </w:t>
      </w:r>
      <w:r>
        <w:rPr>
          <w:rFonts w:eastAsia="Times New Roman" w:cs="Times New Roman"/>
          <w:b/>
          <w:szCs w:val="24"/>
        </w:rPr>
        <w:t>ΑΜΑΝΑΤΙΔΗ:</w:t>
      </w:r>
      <w:r>
        <w:rPr>
          <w:rFonts w:eastAsia="Times New Roman" w:cs="Times New Roman"/>
          <w:szCs w:val="24"/>
        </w:rPr>
        <w:t xml:space="preserve"> Μα, δεν το ακούσατε. Μην κινδυνολογείτε!</w:t>
      </w:r>
    </w:p>
    <w:p w14:paraId="53B9BD52"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Δεύτερον, ζήτησα την επίσημη τοποθέτηση της Κυβέρνησης, όχι του Κοινοβουλευτικού Εκπροσώπου του ΣΥΡΙΖΑ. </w:t>
      </w:r>
    </w:p>
    <w:p w14:paraId="53B9BD53"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Ε</w:t>
      </w:r>
      <w:r>
        <w:rPr>
          <w:rFonts w:eastAsia="Times New Roman" w:cs="Times New Roman"/>
          <w:szCs w:val="24"/>
        </w:rPr>
        <w:t>ντάξει, κύριε Παναγιωτόπουλε, εκπροσωπεί το κόμμα,</w:t>
      </w:r>
      <w:r>
        <w:rPr>
          <w:rFonts w:eastAsia="Times New Roman" w:cs="Times New Roman"/>
          <w:szCs w:val="24"/>
        </w:rPr>
        <w:t xml:space="preserve"> ως Κοινοβουλευτικός Εκπρόσωπος, και μπορεί να παρέμβει. </w:t>
      </w:r>
    </w:p>
    <w:p w14:paraId="53B9BD54" w14:textId="77777777" w:rsidR="00D9389E" w:rsidRDefault="0030006C">
      <w:pPr>
        <w:spacing w:line="600" w:lineRule="auto"/>
        <w:ind w:firstLine="720"/>
        <w:contextualSpacing/>
        <w:jc w:val="both"/>
        <w:rPr>
          <w:rFonts w:eastAsia="Times New Roman" w:cs="Times New Roman"/>
          <w:szCs w:val="24"/>
        </w:rPr>
      </w:pPr>
      <w:r w:rsidRPr="008254E5">
        <w:rPr>
          <w:rFonts w:eastAsia="Times New Roman" w:cs="Times New Roman"/>
          <w:b/>
          <w:szCs w:val="24"/>
        </w:rPr>
        <w:lastRenderedPageBreak/>
        <w:t xml:space="preserve">ΠΑΝΑΓΙΩΤΗΣ </w:t>
      </w:r>
      <w:r>
        <w:rPr>
          <w:rFonts w:eastAsia="Times New Roman" w:cs="Times New Roman"/>
          <w:b/>
          <w:szCs w:val="24"/>
        </w:rPr>
        <w:t xml:space="preserve">(ΠΑΝΟΣ) </w:t>
      </w:r>
      <w:r w:rsidRPr="008254E5">
        <w:rPr>
          <w:rFonts w:eastAsia="Times New Roman" w:cs="Times New Roman"/>
          <w:b/>
          <w:szCs w:val="24"/>
        </w:rPr>
        <w:t>ΣΚΟΥΡΛΕΤΗΣ (Υπουργός Εσωτερικών):</w:t>
      </w:r>
      <w:r>
        <w:rPr>
          <w:rFonts w:eastAsia="Times New Roman" w:cs="Times New Roman"/>
          <w:szCs w:val="24"/>
        </w:rPr>
        <w:t xml:space="preserve"> Κύριε Πρόεδρε, μπορώ να έχω τον λόγο;</w:t>
      </w:r>
    </w:p>
    <w:p w14:paraId="53B9BD55"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Ορίστε, κύριε Υπουργέ, πείτε μου.</w:t>
      </w:r>
    </w:p>
    <w:p w14:paraId="53B9BD56" w14:textId="77777777" w:rsidR="00D9389E" w:rsidRDefault="0030006C">
      <w:pPr>
        <w:tabs>
          <w:tab w:val="left" w:pos="3642"/>
          <w:tab w:val="center" w:pos="4753"/>
          <w:tab w:val="left" w:pos="6214"/>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3B9BD57"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Ησυχία παρακαλώ, </w:t>
      </w:r>
      <w:r w:rsidRPr="00416E19">
        <w:rPr>
          <w:rFonts w:eastAsia="Times New Roman"/>
          <w:szCs w:val="24"/>
        </w:rPr>
        <w:t>κ</w:t>
      </w:r>
      <w:r w:rsidRPr="00416E19">
        <w:rPr>
          <w:rFonts w:eastAsia="Times New Roman"/>
          <w:szCs w:val="24"/>
        </w:rPr>
        <w:t>υρίες και κύριοι συνάδελφοι</w:t>
      </w:r>
      <w:r>
        <w:rPr>
          <w:rFonts w:eastAsia="Times New Roman" w:cs="Times New Roman"/>
          <w:szCs w:val="24"/>
        </w:rPr>
        <w:t>!</w:t>
      </w:r>
    </w:p>
    <w:p w14:paraId="53B9BD58" w14:textId="77777777" w:rsidR="00D9389E" w:rsidRDefault="0030006C">
      <w:pPr>
        <w:spacing w:line="600" w:lineRule="auto"/>
        <w:ind w:firstLine="720"/>
        <w:contextualSpacing/>
        <w:jc w:val="both"/>
        <w:rPr>
          <w:rFonts w:eastAsia="Times New Roman" w:cs="Times New Roman"/>
          <w:szCs w:val="24"/>
        </w:rPr>
      </w:pPr>
      <w:r w:rsidRPr="008254E5">
        <w:rPr>
          <w:rFonts w:eastAsia="Times New Roman" w:cs="Times New Roman"/>
          <w:b/>
          <w:szCs w:val="24"/>
        </w:rPr>
        <w:t xml:space="preserve">ΠΑΝΑΓΙΩΤΗΣ </w:t>
      </w:r>
      <w:r>
        <w:rPr>
          <w:rFonts w:eastAsia="Times New Roman" w:cs="Times New Roman"/>
          <w:b/>
          <w:szCs w:val="24"/>
        </w:rPr>
        <w:t xml:space="preserve">(ΠΑΝΟΣ) </w:t>
      </w:r>
      <w:r w:rsidRPr="008254E5">
        <w:rPr>
          <w:rFonts w:eastAsia="Times New Roman" w:cs="Times New Roman"/>
          <w:b/>
          <w:szCs w:val="24"/>
        </w:rPr>
        <w:t>ΣΚΟΥΡΛΕΤΗΣ (Υπουργός Εσωτερικών):</w:t>
      </w:r>
      <w:r w:rsidRPr="008254E5">
        <w:rPr>
          <w:rFonts w:eastAsia="Times New Roman" w:cs="Times New Roman"/>
          <w:szCs w:val="24"/>
        </w:rPr>
        <w:t xml:space="preserve"> </w:t>
      </w:r>
      <w:r>
        <w:rPr>
          <w:rFonts w:eastAsia="Times New Roman" w:cs="Times New Roman"/>
          <w:szCs w:val="24"/>
        </w:rPr>
        <w:t>Είναι σοβαρό το θέμα, όπως καταλαβαίνετε.</w:t>
      </w:r>
    </w:p>
    <w:p w14:paraId="53B9BD5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 </w:t>
      </w:r>
      <w:r>
        <w:rPr>
          <w:rFonts w:eastAsia="Times New Roman" w:cs="Times New Roman"/>
          <w:b/>
          <w:szCs w:val="24"/>
        </w:rPr>
        <w:t>ΑΜΑΝΑΤΙΔΗ:</w:t>
      </w:r>
      <w:r>
        <w:rPr>
          <w:rFonts w:eastAsia="Times New Roman" w:cs="Times New Roman"/>
          <w:szCs w:val="24"/>
        </w:rPr>
        <w:t xml:space="preserve"> Είναι πολύ σοβαρό.</w:t>
      </w:r>
    </w:p>
    <w:p w14:paraId="53B9BD5A" w14:textId="77777777" w:rsidR="00D9389E" w:rsidRDefault="0030006C">
      <w:pPr>
        <w:spacing w:line="600" w:lineRule="auto"/>
        <w:ind w:firstLine="720"/>
        <w:contextualSpacing/>
        <w:jc w:val="both"/>
        <w:rPr>
          <w:rFonts w:eastAsia="Times New Roman" w:cs="Times New Roman"/>
          <w:szCs w:val="24"/>
        </w:rPr>
      </w:pPr>
      <w:r w:rsidRPr="008254E5">
        <w:rPr>
          <w:rFonts w:eastAsia="Times New Roman" w:cs="Times New Roman"/>
          <w:b/>
          <w:szCs w:val="24"/>
        </w:rPr>
        <w:t xml:space="preserve">ΠΑΝΑΓΙΩΤΗΣ </w:t>
      </w:r>
      <w:r>
        <w:rPr>
          <w:rFonts w:eastAsia="Times New Roman" w:cs="Times New Roman"/>
          <w:b/>
          <w:szCs w:val="24"/>
        </w:rPr>
        <w:t xml:space="preserve">(ΠΑΝΟΣ) </w:t>
      </w:r>
      <w:r w:rsidRPr="008254E5">
        <w:rPr>
          <w:rFonts w:eastAsia="Times New Roman" w:cs="Times New Roman"/>
          <w:b/>
          <w:szCs w:val="24"/>
        </w:rPr>
        <w:t>ΣΚΟΥΡΛΕΤΗΣ (Υπουργός Εσωτερικών):</w:t>
      </w:r>
      <w:r>
        <w:rPr>
          <w:rFonts w:eastAsia="Times New Roman" w:cs="Times New Roman"/>
          <w:szCs w:val="24"/>
        </w:rPr>
        <w:t xml:space="preserve"> Κοιτάξτε να δείτε. Στα εθνι</w:t>
      </w:r>
      <w:r>
        <w:rPr>
          <w:rFonts w:eastAsia="Times New Roman" w:cs="Times New Roman"/>
          <w:szCs w:val="24"/>
        </w:rPr>
        <w:t>κά ζητήματα σας έχουμε ξαναπεί ότι χρειάζεται σοβαρότητα. Δεν μπορεί να έρχεστε εδώ, χωρίς να έχετε διασταυρώσει μια πληροφορία…</w:t>
      </w:r>
    </w:p>
    <w:p w14:paraId="53B9BD5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Μα, είδα το βίντεο, κύριε Υπουργέ.</w:t>
      </w:r>
    </w:p>
    <w:p w14:paraId="53B9BD5C" w14:textId="77777777" w:rsidR="00D9389E" w:rsidRDefault="0030006C">
      <w:pPr>
        <w:tabs>
          <w:tab w:val="left" w:pos="3642"/>
          <w:tab w:val="center" w:pos="4753"/>
          <w:tab w:val="left" w:pos="6214"/>
        </w:tabs>
        <w:spacing w:line="600" w:lineRule="auto"/>
        <w:ind w:firstLine="720"/>
        <w:contextualSpacing/>
        <w:jc w:val="both"/>
        <w:rPr>
          <w:rFonts w:eastAsia="Times New Roman" w:cs="Times New Roman"/>
          <w:szCs w:val="24"/>
        </w:rPr>
      </w:pPr>
      <w:r w:rsidRPr="008254E5">
        <w:rPr>
          <w:rFonts w:eastAsia="Times New Roman" w:cs="Times New Roman"/>
          <w:b/>
          <w:szCs w:val="24"/>
        </w:rPr>
        <w:t xml:space="preserve">ΠΑΝΑΓΙΩΤΗΣ </w:t>
      </w:r>
      <w:r>
        <w:rPr>
          <w:rFonts w:eastAsia="Times New Roman" w:cs="Times New Roman"/>
          <w:b/>
          <w:szCs w:val="24"/>
        </w:rPr>
        <w:t xml:space="preserve">(ΠΑΝΟΣ) </w:t>
      </w:r>
      <w:r w:rsidRPr="008254E5">
        <w:rPr>
          <w:rFonts w:eastAsia="Times New Roman" w:cs="Times New Roman"/>
          <w:b/>
          <w:szCs w:val="24"/>
        </w:rPr>
        <w:t>ΣΚΟΥΡΛΕΤΗΣ (Υπουργός Εσωτερικών):</w:t>
      </w:r>
      <w:r>
        <w:rPr>
          <w:rFonts w:eastAsia="Times New Roman" w:cs="Times New Roman"/>
          <w:b/>
          <w:szCs w:val="24"/>
        </w:rPr>
        <w:t xml:space="preserve"> </w:t>
      </w:r>
      <w:r w:rsidRPr="00C80D24">
        <w:rPr>
          <w:rFonts w:eastAsia="Times New Roman" w:cs="Times New Roman"/>
          <w:szCs w:val="24"/>
        </w:rPr>
        <w:t>…</w:t>
      </w:r>
      <w:r w:rsidRPr="00C80D24">
        <w:rPr>
          <w:rFonts w:eastAsia="Times New Roman"/>
          <w:bCs/>
        </w:rPr>
        <w:t>και</w:t>
      </w:r>
      <w:r>
        <w:rPr>
          <w:rFonts w:eastAsia="Times New Roman" w:cs="Times New Roman"/>
          <w:szCs w:val="24"/>
        </w:rPr>
        <w:t xml:space="preserve"> να παίζετε τον ρόλο του «…» σε αυτά τα ζητήματα. Δεν εννοώ εσάς προσωπικά, εννοώ ως παράταξη. </w:t>
      </w:r>
    </w:p>
    <w:p w14:paraId="53B9BD5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sidRPr="0044781F">
        <w:rPr>
          <w:rFonts w:eastAsia="Times New Roman" w:cs="Times New Roman"/>
          <w:szCs w:val="24"/>
        </w:rPr>
        <w:t>Κ</w:t>
      </w:r>
      <w:r>
        <w:rPr>
          <w:rFonts w:eastAsia="Times New Roman" w:cs="Times New Roman"/>
          <w:szCs w:val="24"/>
        </w:rPr>
        <w:t xml:space="preserve">ύριε Σκουρλέτη, σας παρακαλώ πολύ. </w:t>
      </w:r>
    </w:p>
    <w:p w14:paraId="53B9BD5E" w14:textId="77777777" w:rsidR="00D9389E" w:rsidRDefault="0030006C">
      <w:pPr>
        <w:spacing w:line="600" w:lineRule="auto"/>
        <w:ind w:firstLine="720"/>
        <w:contextualSpacing/>
        <w:jc w:val="both"/>
        <w:rPr>
          <w:rFonts w:eastAsia="Times New Roman" w:cs="Times New Roman"/>
          <w:szCs w:val="24"/>
        </w:rPr>
      </w:pPr>
      <w:r w:rsidRPr="008254E5">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Το είπαν και άλλοι συνάδελφοι. Δεν απα</w:t>
      </w:r>
      <w:r>
        <w:rPr>
          <w:rFonts w:eastAsia="Times New Roman" w:cs="Times New Roman"/>
          <w:szCs w:val="24"/>
        </w:rPr>
        <w:t>ντήσαμε. Έχουν βγει διαψεύσεις. Έχει υπάρξει ανακοίνωση του Υπουργείου Εξωτερικών. Έρχεστε εδώ να κάνετε τι; Νομίζετε ότι προσφέρετε στην εθνική υπόθεση με το να λέτε ότι η Κυβέρνηση είναι έτοιμη να συζητήσει θέμα συνόρων; Για σκεφθείτε πολύ καλά. Δηλαδή γ</w:t>
      </w:r>
      <w:r>
        <w:rPr>
          <w:rFonts w:eastAsia="Times New Roman" w:cs="Times New Roman"/>
          <w:szCs w:val="24"/>
        </w:rPr>
        <w:t xml:space="preserve">ια όνομα του θεού! Μέχρι πού θα φτάσει πλέον αυτή η αντιπολιτευτική τύφλωση; Χρειάζεται λίγη σοβαρότητα σε αυτά τα πράγματα. Για όνομα του </w:t>
      </w:r>
      <w:r>
        <w:rPr>
          <w:rFonts w:eastAsia="Times New Roman" w:cs="Times New Roman"/>
          <w:szCs w:val="24"/>
        </w:rPr>
        <w:t>θεού</w:t>
      </w:r>
      <w:r>
        <w:rPr>
          <w:rFonts w:eastAsia="Times New Roman" w:cs="Times New Roman"/>
          <w:szCs w:val="24"/>
        </w:rPr>
        <w:t>!</w:t>
      </w:r>
    </w:p>
    <w:p w14:paraId="53B9BD5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Δείτε το βίντεο. Είπα ότι ανησυχούμε. </w:t>
      </w:r>
    </w:p>
    <w:p w14:paraId="53B9BD6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Σας παρακαλώ, κύριοι συνάδελφοι. </w:t>
      </w:r>
    </w:p>
    <w:p w14:paraId="53B9BD61" w14:textId="77777777" w:rsidR="00D9389E" w:rsidRDefault="0030006C">
      <w:pPr>
        <w:spacing w:line="600" w:lineRule="auto"/>
        <w:ind w:firstLine="720"/>
        <w:contextualSpacing/>
        <w:jc w:val="both"/>
        <w:rPr>
          <w:rFonts w:eastAsia="Times New Roman" w:cs="Times New Roman"/>
          <w:szCs w:val="24"/>
        </w:rPr>
      </w:pPr>
      <w:r w:rsidRPr="008254E5">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 xml:space="preserve">Δηλαδή όλα στον βωμό του εντυπωσιασμού; Έλεος! </w:t>
      </w:r>
    </w:p>
    <w:p w14:paraId="53B9BD6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Κύριε Υπουργέ, αν θέλετε, σας παρακαλώ, να ανακαλέσετε την έκφραση. </w:t>
      </w:r>
    </w:p>
    <w:p w14:paraId="53B9BD63" w14:textId="77777777" w:rsidR="00D9389E" w:rsidRDefault="0030006C">
      <w:pPr>
        <w:spacing w:line="600" w:lineRule="auto"/>
        <w:ind w:firstLine="720"/>
        <w:contextualSpacing/>
        <w:jc w:val="both"/>
        <w:rPr>
          <w:rFonts w:eastAsia="Times New Roman" w:cs="Times New Roman"/>
          <w:szCs w:val="24"/>
        </w:rPr>
      </w:pPr>
      <w:r w:rsidRPr="008254E5">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w:t>
      </w:r>
      <w:r>
        <w:rPr>
          <w:rFonts w:eastAsia="Times New Roman" w:cs="Times New Roman"/>
          <w:b/>
          <w:szCs w:val="24"/>
        </w:rPr>
        <w:t xml:space="preserve">ΚΟΥΡΛΕΤΗΣ (Υπουργός Εσωτερικών): </w:t>
      </w:r>
      <w:r>
        <w:rPr>
          <w:rFonts w:eastAsia="Times New Roman" w:cs="Times New Roman"/>
          <w:szCs w:val="24"/>
        </w:rPr>
        <w:t xml:space="preserve">Είπα ότι δεν αναφέρομαι προσωπικά. </w:t>
      </w:r>
    </w:p>
    <w:p w14:paraId="53B9BD6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Το καταλαβαίνω, αλλά αν θέλετε, θα ήταν καλό να ανακαλέσετε τη συγκεκριμένη έκφραση. </w:t>
      </w:r>
    </w:p>
    <w:p w14:paraId="53B9BD65" w14:textId="77777777" w:rsidR="00D9389E" w:rsidRDefault="0030006C">
      <w:pPr>
        <w:spacing w:line="600" w:lineRule="auto"/>
        <w:ind w:firstLine="720"/>
        <w:contextualSpacing/>
        <w:jc w:val="both"/>
        <w:rPr>
          <w:rFonts w:eastAsia="Times New Roman" w:cs="Times New Roman"/>
          <w:szCs w:val="24"/>
        </w:rPr>
      </w:pPr>
      <w:r w:rsidRPr="008254E5">
        <w:rPr>
          <w:rFonts w:eastAsia="Times New Roman" w:cs="Times New Roman"/>
          <w:b/>
          <w:szCs w:val="24"/>
        </w:rPr>
        <w:t xml:space="preserve">ΠΑΝΑΓΙΩΤΗΣ </w:t>
      </w:r>
      <w:r>
        <w:rPr>
          <w:rFonts w:eastAsia="Times New Roman" w:cs="Times New Roman"/>
          <w:b/>
          <w:szCs w:val="24"/>
        </w:rPr>
        <w:t xml:space="preserve">(ΠΑΝΟΣ) </w:t>
      </w:r>
      <w:r w:rsidRPr="000D2ECE">
        <w:rPr>
          <w:rFonts w:eastAsia="Times New Roman" w:cs="Times New Roman"/>
          <w:b/>
          <w:szCs w:val="24"/>
        </w:rPr>
        <w:t>ΣΚΟ</w:t>
      </w:r>
      <w:r>
        <w:rPr>
          <w:rFonts w:eastAsia="Times New Roman" w:cs="Times New Roman"/>
          <w:b/>
          <w:szCs w:val="24"/>
        </w:rPr>
        <w:t xml:space="preserve">ΥΡΛΕΤΗΣ (Υπουργός Εσωτερικών): </w:t>
      </w:r>
      <w:r>
        <w:rPr>
          <w:rFonts w:eastAsia="Times New Roman" w:cs="Times New Roman"/>
          <w:szCs w:val="24"/>
        </w:rPr>
        <w:t>Να αφαιρεθεί η έ</w:t>
      </w:r>
      <w:r>
        <w:rPr>
          <w:rFonts w:eastAsia="Times New Roman" w:cs="Times New Roman"/>
          <w:szCs w:val="24"/>
        </w:rPr>
        <w:t xml:space="preserve">κφραση. </w:t>
      </w:r>
    </w:p>
    <w:p w14:paraId="53B9BD6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Παρακαλώ, να αφαιρεθεί από τα Πρακτικά η έκφραση. </w:t>
      </w:r>
    </w:p>
    <w:p w14:paraId="53B9BD6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Κύριε Πρόεδρε, θα ήθελα τον λόγο για ένα λεπτό. </w:t>
      </w:r>
    </w:p>
    <w:p w14:paraId="53B9BD6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Αν ανοίξουμε τον χορό, θα θέλουν να μιλήσουν όλοι οι Κοινοβουλευτικοί Εκπρόσωποι. </w:t>
      </w:r>
    </w:p>
    <w:p w14:paraId="53B9BD6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Κύριε Πρόεδρε, ως Κοινοβουλευτικός Εκπρόσωπος έχω το δικαίωμα να λάβω τον λόγο. </w:t>
      </w:r>
    </w:p>
    <w:p w14:paraId="53B9BD6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Ορίστε, κύριε Τζαβάρα, έχετε τον λόγο</w:t>
      </w:r>
      <w:r>
        <w:rPr>
          <w:rFonts w:eastAsia="Times New Roman" w:cs="Times New Roman"/>
          <w:szCs w:val="24"/>
        </w:rPr>
        <w:t xml:space="preserve">. </w:t>
      </w:r>
    </w:p>
    <w:p w14:paraId="53B9BD6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Επειδή συνέβη –και δεν συνέβη μόνο στον συνάδελφό μου- και σε εμένα να ακούσω στις 20.00΄ από τα δελτία ειδήσεων αυτούσια τη δήλωση του κ. Χαν -και όποιος είχε αυτήν την εμπειρία είναι πραγματικά ακατανόητο να κατηγορείται ότι ψευ</w:t>
      </w:r>
      <w:r>
        <w:rPr>
          <w:rFonts w:eastAsia="Times New Roman" w:cs="Times New Roman"/>
          <w:szCs w:val="24"/>
        </w:rPr>
        <w:t xml:space="preserve">δολογεί- και από τα χείλη αυτού του συγκεκριμένου Επιτρόπου βγήκαν αυτολεξεί τα όσα είπε προηγουμένως ο συνάδελφός μου, θεωρώ ότι δεν επιτρέπεται να γινόμαστε αντικείμενο τέτοιων επιθέσεων. </w:t>
      </w:r>
    </w:p>
    <w:p w14:paraId="53B9BD6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–συμφωνώ με την κυρία συνάδελφο- έσπευσε η </w:t>
      </w:r>
      <w:r>
        <w:rPr>
          <w:rFonts w:eastAsia="Times New Roman" w:cs="Times New Roman"/>
          <w:szCs w:val="24"/>
        </w:rPr>
        <w:t xml:space="preserve">επιτροπή </w:t>
      </w:r>
      <w:r>
        <w:rPr>
          <w:rFonts w:eastAsia="Times New Roman" w:cs="Times New Roman"/>
          <w:szCs w:val="24"/>
        </w:rPr>
        <w:t>διά τ</w:t>
      </w:r>
      <w:r>
        <w:rPr>
          <w:rFonts w:eastAsia="Times New Roman" w:cs="Times New Roman"/>
          <w:szCs w:val="24"/>
        </w:rPr>
        <w:t>ου εκπροσώπου της και έκανε αυτήν τη διευκρίνιση. Υπάρχει, όμως, ένα ζήτημα: Ο κ. Χαν δεν είναι ο τελευταίος τροχός της αμάξης σε αυτό που λέγεται «Επιτροπή της Ευρωπαϊκής Ένωσης». Όταν κάνει δηλώσεις και μάλιστα εκφράζοντας έναν συγκεκριμένο ρόλο κι ένα σ</w:t>
      </w:r>
      <w:r>
        <w:rPr>
          <w:rFonts w:eastAsia="Times New Roman" w:cs="Times New Roman"/>
          <w:szCs w:val="24"/>
        </w:rPr>
        <w:t xml:space="preserve">υγκεκριμένο αξίωμα, θα πρέπει να δίνει εξηγήσεις για τα λόγια του. Ανεξαρτήτως, λοιπόν, εάν το θέμα έχει κλείσει από πλευράς </w:t>
      </w:r>
      <w:r>
        <w:rPr>
          <w:rFonts w:eastAsia="Times New Roman" w:cs="Times New Roman"/>
          <w:szCs w:val="24"/>
        </w:rPr>
        <w:t>επιτροπής</w:t>
      </w:r>
      <w:r>
        <w:rPr>
          <w:rFonts w:eastAsia="Times New Roman" w:cs="Times New Roman"/>
          <w:szCs w:val="24"/>
        </w:rPr>
        <w:t>, ο κ. Χαν είναι εκτεθει</w:t>
      </w:r>
      <w:r>
        <w:rPr>
          <w:rFonts w:eastAsia="Times New Roman" w:cs="Times New Roman"/>
          <w:szCs w:val="24"/>
        </w:rPr>
        <w:lastRenderedPageBreak/>
        <w:t>μένος απέναντι στην Ελλάδα, απέναντι στην ελληνική Κυβέρνηση, απέναντι στην Αξιωματική Αντιπολίτευ</w:t>
      </w:r>
      <w:r>
        <w:rPr>
          <w:rFonts w:eastAsia="Times New Roman" w:cs="Times New Roman"/>
          <w:szCs w:val="24"/>
        </w:rPr>
        <w:t xml:space="preserve">ση και εμείς τον καλούμε να δώσει εξηγήσεις. Τι άλλο πιο έντιμο; Τι άλλο πιο καθαρό; Τι άλλο πιο κοινοβουλευτικό; Τι άλλο πιο λογικό; </w:t>
      </w:r>
    </w:p>
    <w:p w14:paraId="53B9BD6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Είναι ξεκάθαρο, κύριε Τζαβάρα. Είπατε κι εσείς τη δήλωσή σας. Καταγράφηκαν στα Πρακτικά. </w:t>
      </w:r>
    </w:p>
    <w:p w14:paraId="53B9BD6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Καραναστάση</w:t>
      </w:r>
      <w:proofErr w:type="spellEnd"/>
      <w:r>
        <w:rPr>
          <w:rFonts w:eastAsia="Times New Roman" w:cs="Times New Roman"/>
          <w:szCs w:val="24"/>
        </w:rPr>
        <w:t xml:space="preserve">, έχετε τον λόγο. </w:t>
      </w:r>
    </w:p>
    <w:p w14:paraId="53B9BD6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Ευχαριστώ, κύριε Πρόεδρε. </w:t>
      </w:r>
    </w:p>
    <w:p w14:paraId="53B9BD7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νομίζω ότι ένα τόσο σοβαρό θέμα θα απαντηθεί από την Κυβέρνηση. Νομίζω ότι αυτά είναι θέματα τα οποία δεν είναι δυνατόν αυτή</w:t>
      </w:r>
      <w:r>
        <w:rPr>
          <w:rFonts w:eastAsia="Times New Roman" w:cs="Times New Roman"/>
          <w:szCs w:val="24"/>
        </w:rPr>
        <w:t>ν</w:t>
      </w:r>
      <w:r>
        <w:rPr>
          <w:rFonts w:eastAsia="Times New Roman" w:cs="Times New Roman"/>
          <w:szCs w:val="24"/>
        </w:rPr>
        <w:t xml:space="preserve"> τη στιγμή να</w:t>
      </w:r>
      <w:r>
        <w:rPr>
          <w:rFonts w:eastAsia="Times New Roman" w:cs="Times New Roman"/>
          <w:szCs w:val="24"/>
        </w:rPr>
        <w:t xml:space="preserve"> εξετάζονται με βάση τα δελτία ειδήσεων. Νομίζω ότι θα δοθούν υπεύθυνες απαντήσεις.  </w:t>
      </w:r>
    </w:p>
    <w:p w14:paraId="53B9BD7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Αυτό είναι όλο. </w:t>
      </w:r>
    </w:p>
    <w:p w14:paraId="53B9BD7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Αυτό θέλουμε. Μα, ούτε η Κυβέρνηση θα πρέπει να επιτρέπει να λέγεται αυτό. Αυτό είπαμε. </w:t>
      </w:r>
    </w:p>
    <w:p w14:paraId="53B9BD7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lastRenderedPageBreak/>
        <w:t>ΑΠΟΣΤΟΛΟΣ ΚΑΡΑΝ</w:t>
      </w:r>
      <w:r>
        <w:rPr>
          <w:rFonts w:eastAsia="Times New Roman" w:cs="Times New Roman"/>
          <w:b/>
          <w:szCs w:val="24"/>
        </w:rPr>
        <w:t xml:space="preserve">ΑΣΤΑΣΗΣ: </w:t>
      </w:r>
      <w:r>
        <w:rPr>
          <w:rFonts w:eastAsia="Times New Roman" w:cs="Times New Roman"/>
          <w:szCs w:val="24"/>
        </w:rPr>
        <w:t xml:space="preserve">Νομίζω ότι με το παρόν νομοσχέδιο συντελείται μια σημαντική μεταρρυθμιστική τομή στον χώρο της τοπικής και περιφερειακής αυτοδιοίκησης με στόχευση την ουσιαστική ενίσχυση της λειτουργίας της, τη βελτίωση της αποτελεσματικότητας και την ταυτόχρονη </w:t>
      </w:r>
      <w:r>
        <w:rPr>
          <w:rFonts w:eastAsia="Times New Roman" w:cs="Times New Roman"/>
          <w:szCs w:val="24"/>
        </w:rPr>
        <w:t>ενθάρρυνση της συμμετοχής των πολιτών στα κοινά. Επιχειρούνται τομές σε καίρια πεδία που περιορίζουν ή αναστέλλουν τη διοικητική, οικονομική και λειτουργική αυτοτέλεια των ΟΤΑ, με στόχο την προστασία των δημοσίων αγαθών και την αξιοποίηση τοπικών πόρων προ</w:t>
      </w:r>
      <w:r>
        <w:rPr>
          <w:rFonts w:eastAsia="Times New Roman" w:cs="Times New Roman"/>
          <w:szCs w:val="24"/>
        </w:rPr>
        <w:t xml:space="preserve">ς όφελος των τοπικών κοινωνιών. Πρόκειται για μια σημαντική νομοθετική πρόταση που επιδιώκει να συνδυάσει τη στρατηγική και ταξική συμπόρευση των θεσμικών αλλαγών με την παραγωγική ανασυγκρότηση και τον οραματικό στόχο της δίκαιης ανακατανομής της δίκαιης </w:t>
      </w:r>
      <w:r>
        <w:rPr>
          <w:rFonts w:eastAsia="Times New Roman" w:cs="Times New Roman"/>
          <w:szCs w:val="24"/>
        </w:rPr>
        <w:t xml:space="preserve">ανάπτυξης. </w:t>
      </w:r>
    </w:p>
    <w:p w14:paraId="53B9BD7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Υπηρετείται η αντιπροσωπευτικότητα και η δημοκρατική έκφραση των πολιτών με την ανατροπή της μέχρι τώρα επικρατούσας </w:t>
      </w:r>
      <w:proofErr w:type="spellStart"/>
      <w:r>
        <w:rPr>
          <w:rFonts w:eastAsia="Times New Roman" w:cs="Times New Roman"/>
          <w:szCs w:val="24"/>
        </w:rPr>
        <w:t>μονοπαραταξιακής</w:t>
      </w:r>
      <w:proofErr w:type="spellEnd"/>
      <w:r>
        <w:rPr>
          <w:rFonts w:eastAsia="Times New Roman" w:cs="Times New Roman"/>
          <w:szCs w:val="24"/>
        </w:rPr>
        <w:t xml:space="preserve"> λογικής διοίκησης των ΟΤΑ. </w:t>
      </w:r>
    </w:p>
    <w:p w14:paraId="53B9BD7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Δημιουργείται, βέβαια, το ερώτημα: Όλα ήταν στραβά μέχρι σήμερα στην τοπική αυτοδι</w:t>
      </w:r>
      <w:r>
        <w:rPr>
          <w:rFonts w:eastAsia="Times New Roman" w:cs="Times New Roman"/>
          <w:szCs w:val="24"/>
        </w:rPr>
        <w:t>οίκηση; Προφανώς όχι. Ο «</w:t>
      </w:r>
      <w:r>
        <w:rPr>
          <w:rFonts w:eastAsia="Times New Roman" w:cs="Times New Roman"/>
          <w:szCs w:val="24"/>
        </w:rPr>
        <w:t>ΚΑΠΟΔΙΣΤΡΙΑΣ</w:t>
      </w:r>
      <w:r>
        <w:rPr>
          <w:rFonts w:eastAsia="Times New Roman" w:cs="Times New Roman"/>
          <w:szCs w:val="24"/>
        </w:rPr>
        <w:t>» και ιδιαίτερα ο «</w:t>
      </w:r>
      <w:r>
        <w:rPr>
          <w:rFonts w:eastAsia="Times New Roman" w:cs="Times New Roman"/>
          <w:szCs w:val="24"/>
        </w:rPr>
        <w:t>ΚΑΛΛΙΚΡΑΤΗΣ</w:t>
      </w:r>
      <w:r>
        <w:rPr>
          <w:rFonts w:eastAsia="Times New Roman" w:cs="Times New Roman"/>
          <w:szCs w:val="24"/>
        </w:rPr>
        <w:t>» ήταν προσπάθειες ανασυγκρότησης, πιθανώς προς τη σωστή κατεύθυνση. Ήταν, όμως, προσπάθειες που δεν προχώρησαν και γρήγορα εξάντλησαν τη δυναμική τους, γιατί δεν στηρίχθηκαν με τους αναγκα</w:t>
      </w:r>
      <w:r>
        <w:rPr>
          <w:rFonts w:eastAsia="Times New Roman" w:cs="Times New Roman"/>
          <w:szCs w:val="24"/>
        </w:rPr>
        <w:t xml:space="preserve">ίους οικονομικούς πόρους, αλλά και δεν κατάφεραν να εμφυσήσουν στις τοπικές κοινωνίες την κουλτούρα των συνεργασιών. </w:t>
      </w:r>
    </w:p>
    <w:p w14:paraId="53B9BD7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Έτσι, η μέχρι σήμερα αποτίμηση μας φέρνει μπροστά σε ένα σύστημα με </w:t>
      </w:r>
      <w:proofErr w:type="spellStart"/>
      <w:r>
        <w:rPr>
          <w:rFonts w:eastAsia="Times New Roman" w:cs="Times New Roman"/>
          <w:szCs w:val="24"/>
        </w:rPr>
        <w:t>δημαρχοκεντρικό</w:t>
      </w:r>
      <w:proofErr w:type="spellEnd"/>
      <w:r>
        <w:rPr>
          <w:rFonts w:eastAsia="Times New Roman" w:cs="Times New Roman"/>
          <w:szCs w:val="24"/>
        </w:rPr>
        <w:t xml:space="preserve"> χαρακτήρα</w:t>
      </w:r>
      <w:r w:rsidRPr="00AE5781">
        <w:rPr>
          <w:rFonts w:eastAsia="Times New Roman" w:cs="Times New Roman"/>
          <w:szCs w:val="24"/>
        </w:rPr>
        <w:t>,</w:t>
      </w:r>
      <w:r>
        <w:rPr>
          <w:rFonts w:eastAsia="Times New Roman" w:cs="Times New Roman"/>
          <w:szCs w:val="24"/>
        </w:rPr>
        <w:t xml:space="preserve"> με πολύπλοκο θεσμικό πλαίσιο, απόρροια του </w:t>
      </w:r>
      <w:r>
        <w:rPr>
          <w:rFonts w:eastAsia="Times New Roman" w:cs="Times New Roman"/>
          <w:szCs w:val="24"/>
        </w:rPr>
        <w:t xml:space="preserve">οποίου είναι η ταλαιπωρία που υφίστανται οι συμπολίτες μας από τη γραφειοκρατία, τη σύγχυση αρμοδιοτήτων ενώ έχουμε πλήρη απουσία θεσμών ουσιαστικής κοινωνικής συμμετοχής. </w:t>
      </w:r>
    </w:p>
    <w:p w14:paraId="53B9BD7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Είμαστε ευχαριστημένοι από την τοπική αυτοδιοίκηση</w:t>
      </w:r>
      <w:r w:rsidRPr="00AE5781">
        <w:rPr>
          <w:rFonts w:eastAsia="Times New Roman" w:cs="Times New Roman"/>
          <w:szCs w:val="24"/>
        </w:rPr>
        <w:t xml:space="preserve"> </w:t>
      </w:r>
      <w:r>
        <w:rPr>
          <w:rFonts w:eastAsia="Times New Roman" w:cs="Times New Roman"/>
          <w:szCs w:val="24"/>
        </w:rPr>
        <w:t>σήμερα; Μια απλή ανάγνωση των εκ</w:t>
      </w:r>
      <w:r>
        <w:rPr>
          <w:rFonts w:eastAsia="Times New Roman" w:cs="Times New Roman"/>
          <w:szCs w:val="24"/>
        </w:rPr>
        <w:t xml:space="preserve">θέσεων του κ. Ρακιτζή το 2011, το 2012, το 2013, το 2014 ασφαλώς πριν από τις μέρες της δικής μας διακυβέρνησης, αρκεί για την επισήμανση όλων των γκρίζων ζωνών και των παθογενειών του υπάρχοντος συστήματος </w:t>
      </w:r>
      <w:r>
        <w:rPr>
          <w:rFonts w:eastAsia="Times New Roman" w:cs="Times New Roman"/>
          <w:szCs w:val="24"/>
        </w:rPr>
        <w:lastRenderedPageBreak/>
        <w:t>και εξηγεί το γεγονός ότι ο πολίτης στις δημοσκοπ</w:t>
      </w:r>
      <w:r>
        <w:rPr>
          <w:rFonts w:eastAsia="Times New Roman" w:cs="Times New Roman"/>
          <w:szCs w:val="24"/>
        </w:rPr>
        <w:t>ήσεις -για όσους τις πιστεύουμε- ανήγαγε σε πρωταθλήτρια την τοπική αυτοδιοίκηση στη διαφθορά και στην κακοδιαχείριση κι αυτό δεν είναι τυχαίο. Μην ξεχνάμε τις απευθείας αναθέσεις, τις μελέτες κατασκευής και όλα αυτά που γνωρίζουμε όλοι μας και δεν θέλουμε</w:t>
      </w:r>
      <w:r>
        <w:rPr>
          <w:rFonts w:eastAsia="Times New Roman" w:cs="Times New Roman"/>
          <w:szCs w:val="24"/>
        </w:rPr>
        <w:t xml:space="preserve"> να τα ακούμε και να τα βλέπουμε. </w:t>
      </w:r>
    </w:p>
    <w:p w14:paraId="53B9BD7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Βέβαια, δεν έχουμε ξεχάσει ότι η τοπική αυτοδιοίκηση στην περίοδο 2010-2015, επί των ημερών σας, είχε απώλειες πόρων της τάξεως του 60%. Άραγε αυτά υπερασπίζονται οι φωνές κατά του παρόντος νομοσχεδίου που ακούγονται τόσο</w:t>
      </w:r>
      <w:r>
        <w:rPr>
          <w:rFonts w:eastAsia="Times New Roman" w:cs="Times New Roman"/>
          <w:szCs w:val="24"/>
        </w:rPr>
        <w:t xml:space="preserve"> μέσα στη Βουλή όσο και απ</w:t>
      </w:r>
      <w:r>
        <w:rPr>
          <w:rFonts w:eastAsia="Times New Roman" w:cs="Times New Roman"/>
          <w:szCs w:val="24"/>
        </w:rPr>
        <w:t xml:space="preserve">’ </w:t>
      </w:r>
      <w:r>
        <w:rPr>
          <w:rFonts w:eastAsia="Times New Roman" w:cs="Times New Roman"/>
          <w:szCs w:val="24"/>
        </w:rPr>
        <w:t xml:space="preserve">έξω από επαγγελματίες </w:t>
      </w:r>
      <w:proofErr w:type="spellStart"/>
      <w:r>
        <w:rPr>
          <w:rFonts w:eastAsia="Times New Roman" w:cs="Times New Roman"/>
          <w:szCs w:val="24"/>
        </w:rPr>
        <w:t>αυτοδιοικητικούς</w:t>
      </w:r>
      <w:proofErr w:type="spellEnd"/>
      <w:r>
        <w:rPr>
          <w:rFonts w:eastAsia="Times New Roman" w:cs="Times New Roman"/>
          <w:szCs w:val="24"/>
        </w:rPr>
        <w:t xml:space="preserve"> που καλούνται να αποχαιρετίσουν την Αλεξάνδρεια που χάνουν, για να θυμηθούμε και τον Καβάφη, που κάποιοι ανέφεραν σήμερα;</w:t>
      </w:r>
    </w:p>
    <w:p w14:paraId="53B9BD7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αυτοδιοίκηση είναι όραμα, είναι πάθ</w:t>
      </w:r>
      <w:r>
        <w:rPr>
          <w:rFonts w:eastAsia="Times New Roman" w:cs="Times New Roman"/>
          <w:szCs w:val="24"/>
        </w:rPr>
        <w:t xml:space="preserve">ος, είναι ανιδιοτελής προσφορά, είναι αποτελεσματικότητα. Νομίζω ότι με την κατηγοριοποίηση των δήμων θεσπίζεται η απλή αναλογική ως το εκλογικό σύστημα διενέργειας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Αίρεται έτσι η </w:t>
      </w:r>
      <w:proofErr w:type="spellStart"/>
      <w:r>
        <w:rPr>
          <w:rFonts w:eastAsia="Times New Roman" w:cs="Times New Roman"/>
          <w:szCs w:val="24"/>
        </w:rPr>
        <w:t>καλπονοθευτική</w:t>
      </w:r>
      <w:proofErr w:type="spellEnd"/>
      <w:r>
        <w:rPr>
          <w:rFonts w:eastAsia="Times New Roman" w:cs="Times New Roman"/>
          <w:szCs w:val="24"/>
        </w:rPr>
        <w:t xml:space="preserve"> </w:t>
      </w:r>
      <w:r>
        <w:rPr>
          <w:rFonts w:eastAsia="Times New Roman" w:cs="Times New Roman"/>
          <w:szCs w:val="24"/>
        </w:rPr>
        <w:lastRenderedPageBreak/>
        <w:t>στρέβλωση που μέχρι σήμερα οδηγε</w:t>
      </w:r>
      <w:r>
        <w:rPr>
          <w:rFonts w:eastAsia="Times New Roman" w:cs="Times New Roman"/>
          <w:szCs w:val="24"/>
        </w:rPr>
        <w:t xml:space="preserve">ί στο να λαμβάνει το 60% των εδρών ο συνδυασμός του δημάρχου της δεύτερης Κυριακής, ακόμα κι αν από την πρώτη Κυριακή έχει πάρει 20%. </w:t>
      </w:r>
    </w:p>
    <w:p w14:paraId="53B9BD7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Κρίμα και το λέω αυτό για τη Δημοκρατική Συμπαράταξη -δεν είναι </w:t>
      </w:r>
      <w:r>
        <w:rPr>
          <w:rFonts w:eastAsia="Times New Roman" w:cs="Times New Roman"/>
          <w:szCs w:val="24"/>
        </w:rPr>
        <w:t xml:space="preserve">κάποιος </w:t>
      </w:r>
      <w:r>
        <w:rPr>
          <w:rFonts w:eastAsia="Times New Roman" w:cs="Times New Roman"/>
          <w:szCs w:val="24"/>
        </w:rPr>
        <w:t>εδώ αυτή</w:t>
      </w:r>
      <w:r>
        <w:rPr>
          <w:rFonts w:eastAsia="Times New Roman" w:cs="Times New Roman"/>
          <w:szCs w:val="24"/>
        </w:rPr>
        <w:t>ν</w:t>
      </w:r>
      <w:r>
        <w:rPr>
          <w:rFonts w:eastAsia="Times New Roman" w:cs="Times New Roman"/>
          <w:szCs w:val="24"/>
        </w:rPr>
        <w:t xml:space="preserve"> τη στιγμή- που στα στερνά της αποφάσισε</w:t>
      </w:r>
      <w:r>
        <w:rPr>
          <w:rFonts w:eastAsia="Times New Roman" w:cs="Times New Roman"/>
          <w:szCs w:val="24"/>
        </w:rPr>
        <w:t xml:space="preserve"> να μην στηρίξει την απλή αναλογική. Πρέπει να ξέρουμε, όμως, οι κύριοι συνάδελφοι ότι ο λαός λέει ότι τα στερνά τιμούν τα πρώτα. </w:t>
      </w:r>
    </w:p>
    <w:p w14:paraId="53B9BD7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Η συνταγματική πρόβλεψη εποπτείας των ΟΤΑ ασκείται μόνο ως προς τον έλεγχο νομιμότητας. Η σκοπιμότητα δεν ελέγχεται. Αυτή </w:t>
      </w:r>
      <w:r>
        <w:rPr>
          <w:rFonts w:eastAsia="Times New Roman" w:cs="Times New Roman"/>
          <w:szCs w:val="24"/>
        </w:rPr>
        <w:t>είναι αυστηρά ζήτημα λογοδοσίας των δημοτικών αρχών προς τους πολίτες. Γίνεται στήριξη στους ΟΤΑ αυτή</w:t>
      </w:r>
      <w:r>
        <w:rPr>
          <w:rFonts w:eastAsia="Times New Roman" w:cs="Times New Roman"/>
          <w:szCs w:val="24"/>
        </w:rPr>
        <w:t>ν</w:t>
      </w:r>
      <w:r>
        <w:rPr>
          <w:rFonts w:eastAsia="Times New Roman" w:cs="Times New Roman"/>
          <w:szCs w:val="24"/>
        </w:rPr>
        <w:t xml:space="preserve"> τη στιγμή με την πρόταση; Γιατί το αφήσατε αυτό. Ξέρουμε ότι υπάρχουν πάρα πολλοί δήμοι χωρίς τεχνική επάρκεια. Νομίζω ότι ο ρόλος της ΜΟΔ, ο ρόλος της Ε</w:t>
      </w:r>
      <w:r>
        <w:rPr>
          <w:rFonts w:eastAsia="Times New Roman" w:cs="Times New Roman"/>
          <w:szCs w:val="24"/>
        </w:rPr>
        <w:t xml:space="preserve">ΕΤΑΑ, της «Εγνατίας Α.Ε.» έρχονται να λύσουν θέματα που έχουν σχέση με τις μελέτες και τα έργα των δήμων αυτών, καθώς και οι διαδημοτικοί σύνδεσμοι της τεχνικής υπηρεσίας. </w:t>
      </w:r>
    </w:p>
    <w:p w14:paraId="53B9BD7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53B9BD7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σε ένα λεπτό, κύριε Πρόεδρε. </w:t>
      </w:r>
    </w:p>
    <w:p w14:paraId="53B9BD7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Νομίζω ότι δίνεται η δυνατότητα στους ΟΤΑ Α΄ και Β΄ Βαθμού να συστήνουν μόνοι τους ή μεταξύ τους και με άλλους φορείς του δημοσίου, εταιρείες παραγωγής ηλεκτρικής ενέργειας και θερμικών εγκαταστάσεων. Πρόκειται για μ</w:t>
      </w:r>
      <w:r>
        <w:rPr>
          <w:rFonts w:eastAsia="Times New Roman" w:cs="Times New Roman"/>
          <w:szCs w:val="24"/>
        </w:rPr>
        <w:t xml:space="preserve">ια δυνατότητα που δημιουργεί ανάπτυξη στις τοπικές κοινωνίες. </w:t>
      </w:r>
    </w:p>
    <w:p w14:paraId="53B9BD7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Όλα τα παραπάνω αποτελούν μόνο μέρος της αντίληψης μας για τον τρόπο λειτουργίας των ΟΤΑ. Προϋποθέτουν σαφώς μια ουσιαστική μεταφορά εξουσιών, αρμοδιοτήτων και πόρων από το κέντρο προς την περιφέρεια και σηματοδοτούν μόνο την αρχή. </w:t>
      </w:r>
    </w:p>
    <w:p w14:paraId="53B9BD8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Κύριε Πρόεδρε, κύριοι Υ</w:t>
      </w:r>
      <w:r>
        <w:rPr>
          <w:rFonts w:eastAsia="Times New Roman" w:cs="Times New Roman"/>
          <w:szCs w:val="24"/>
        </w:rPr>
        <w:t>πουργοί, κυρίες και κύριοι συνάδελφοι, κλείνοντας θα πω δυο λόγια προς την Αντιπολίτευση. Η Νέα Δημοκρατία για να ψηφίσει την κατάτμηση των μεγάλων περιφερειών θυμήθηκε το ένδοξο παρελθόν της και μας ζήτησε ως αντιπαροχή το δικαίωμα ψήφου των εκτός Ελλάδος</w:t>
      </w:r>
      <w:r>
        <w:rPr>
          <w:rFonts w:eastAsia="Times New Roman" w:cs="Times New Roman"/>
          <w:szCs w:val="24"/>
        </w:rPr>
        <w:t xml:space="preserve"> πολιτών. </w:t>
      </w:r>
    </w:p>
    <w:p w14:paraId="53B9BD8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θα τα ψηφίσουμε και τα δύο με τη διαδικασία την οποία έχουμε βάλει, αλλά θα της ζητήσουμε να μας εξηγήσει γιατί από το 2001, που υπάρχει η σχετική συνταγματική πρόβλεψη, δεν έδωσε ποτέ ψήφο στους ανθρώπους αυτούς. Θα πρέπει να απαντήσει στ</w:t>
      </w:r>
      <w:r>
        <w:rPr>
          <w:rFonts w:eastAsia="Times New Roman" w:cs="Times New Roman"/>
          <w:szCs w:val="24"/>
        </w:rPr>
        <w:t xml:space="preserve">ην αντιπαροχή στην οποία επένδυσε για να αποδειχθεί φούσκα για την ίδια, όπως και η αντιπαροχή στα ακίνητα που ήταν για δεκαετίες η ναυαρχίδα της αντιπολιτευτικής της πολιτικής. </w:t>
      </w:r>
    </w:p>
    <w:p w14:paraId="53B9BD8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Τέλος, για τους συναδέλφους της Δημοκρατικής Συμπαράταξης, με τους οποίους ως</w:t>
      </w:r>
      <w:r>
        <w:rPr>
          <w:rFonts w:eastAsia="Times New Roman" w:cs="Times New Roman"/>
          <w:szCs w:val="24"/>
        </w:rPr>
        <w:t xml:space="preserve"> παλιός </w:t>
      </w:r>
      <w:proofErr w:type="spellStart"/>
      <w:r>
        <w:rPr>
          <w:rFonts w:eastAsia="Times New Roman" w:cs="Times New Roman"/>
          <w:szCs w:val="24"/>
        </w:rPr>
        <w:t>αυτοδιοικητικός</w:t>
      </w:r>
      <w:proofErr w:type="spellEnd"/>
      <w:r>
        <w:rPr>
          <w:rFonts w:eastAsia="Times New Roman" w:cs="Times New Roman"/>
          <w:szCs w:val="24"/>
        </w:rPr>
        <w:t xml:space="preserve"> βρέθηκα πολλές φορές στο ίδιο μετερίζι, έχω μια ερώτηση. Τι θα πουν στους ψηφοφόρους τους για να δικαιολογήσουν το γεγονός ότι δεν ψήφισαν την απλή αναλογική, τόσο πέρυσι στις εθνικές εκλογές, όσο και τώρα στις </w:t>
      </w:r>
      <w:proofErr w:type="spellStart"/>
      <w:r>
        <w:rPr>
          <w:rFonts w:eastAsia="Times New Roman" w:cs="Times New Roman"/>
          <w:szCs w:val="24"/>
        </w:rPr>
        <w:t>αυτοδιοικητικές</w:t>
      </w:r>
      <w:proofErr w:type="spellEnd"/>
      <w:r>
        <w:rPr>
          <w:rFonts w:eastAsia="Times New Roman" w:cs="Times New Roman"/>
          <w:szCs w:val="24"/>
        </w:rPr>
        <w:t>; Βέβα</w:t>
      </w:r>
      <w:r>
        <w:rPr>
          <w:rFonts w:eastAsia="Times New Roman" w:cs="Times New Roman"/>
          <w:szCs w:val="24"/>
        </w:rPr>
        <w:t xml:space="preserve">ια, παρ’ ότι η απλή αναλογική ήταν πάγια θέση του ΠΑΣΟΚ, τόσο αυτό όσο και η Νέα Δημοκρατία μονίμως παρέπεμπαν τη θέσπισή της στην ωρίμανση των συνθηκών και του λαού. </w:t>
      </w:r>
    </w:p>
    <w:p w14:paraId="53B9BD8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Ο λαός, κυρίες και κύριοι συνάδελφοι, ήταν και είναι ώριμος. Το πρόβλημα ήταν πάντα η νο</w:t>
      </w:r>
      <w:r>
        <w:rPr>
          <w:rFonts w:eastAsia="Times New Roman" w:cs="Times New Roman"/>
          <w:szCs w:val="24"/>
        </w:rPr>
        <w:t>οτροπία του παλιού πολιτικού προσωπικού που ωρίμασε τόσο πολύ, ώστε σάπισε και πλέον έπεσε από το δέντρο.</w:t>
      </w:r>
    </w:p>
    <w:p w14:paraId="53B9BD84"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3B9BD85"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κι εμείς.</w:t>
      </w:r>
    </w:p>
    <w:p w14:paraId="53B9BD86"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Γιόγ</w:t>
      </w:r>
      <w:r>
        <w:rPr>
          <w:rFonts w:eastAsia="Times New Roman"/>
          <w:szCs w:val="24"/>
        </w:rPr>
        <w:t>ι</w:t>
      </w:r>
      <w:r>
        <w:rPr>
          <w:rFonts w:eastAsia="Times New Roman"/>
          <w:szCs w:val="24"/>
        </w:rPr>
        <w:t>ακας</w:t>
      </w:r>
      <w:proofErr w:type="spellEnd"/>
      <w:r>
        <w:rPr>
          <w:rFonts w:eastAsia="Times New Roman"/>
          <w:szCs w:val="24"/>
        </w:rPr>
        <w:t xml:space="preserve"> έχει τον λόγο και αμέσως μετά ο κ. Χ</w:t>
      </w:r>
      <w:r>
        <w:rPr>
          <w:rFonts w:eastAsia="Times New Roman"/>
          <w:szCs w:val="24"/>
        </w:rPr>
        <w:t>ατζηδάκης.</w:t>
      </w:r>
    </w:p>
    <w:p w14:paraId="53B9BD87" w14:textId="77777777" w:rsidR="00D9389E" w:rsidRDefault="0030006C">
      <w:pPr>
        <w:tabs>
          <w:tab w:val="left" w:pos="2940"/>
        </w:tabs>
        <w:spacing w:line="600" w:lineRule="auto"/>
        <w:ind w:firstLine="720"/>
        <w:contextualSpacing/>
        <w:jc w:val="both"/>
        <w:rPr>
          <w:rFonts w:eastAsia="Times New Roman"/>
          <w:szCs w:val="24"/>
        </w:rPr>
      </w:pPr>
      <w:r w:rsidRPr="00A8475B">
        <w:rPr>
          <w:rFonts w:eastAsia="Times New Roman"/>
          <w:b/>
          <w:szCs w:val="24"/>
        </w:rPr>
        <w:t>ΒΑΣΙΛΕΙΟΣ ΓΙΟΓ</w:t>
      </w:r>
      <w:r>
        <w:rPr>
          <w:rFonts w:eastAsia="Times New Roman"/>
          <w:b/>
          <w:szCs w:val="24"/>
        </w:rPr>
        <w:t>Ι</w:t>
      </w:r>
      <w:r w:rsidRPr="00A8475B">
        <w:rPr>
          <w:rFonts w:eastAsia="Times New Roman"/>
          <w:b/>
          <w:szCs w:val="24"/>
        </w:rPr>
        <w:t>ΑΚΑΣ:</w:t>
      </w:r>
      <w:r>
        <w:rPr>
          <w:rFonts w:eastAsia="Times New Roman"/>
          <w:szCs w:val="24"/>
        </w:rPr>
        <w:t xml:space="preserve"> Ευχαριστώ, κύριε Πρόεδρε.</w:t>
      </w:r>
    </w:p>
    <w:p w14:paraId="53B9BD88"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Κύριοι Υπουργοί, κυρίες και κύριοι συνάδελφοι, κατ’ αρχάς προερχόμενος από την ακριτική Θεσπρωτία, θα μου επιτρέψετε και μένα, όπως έκανε και ο Κοινοβουλευτικός Εκπρόσωπος </w:t>
      </w:r>
      <w:r>
        <w:rPr>
          <w:rFonts w:eastAsia="Times New Roman"/>
          <w:szCs w:val="24"/>
        </w:rPr>
        <w:t xml:space="preserve">μας </w:t>
      </w:r>
      <w:r>
        <w:rPr>
          <w:rFonts w:eastAsia="Times New Roman"/>
          <w:szCs w:val="24"/>
        </w:rPr>
        <w:t xml:space="preserve">και ο συνάδελφός μας, </w:t>
      </w:r>
      <w:r>
        <w:rPr>
          <w:rFonts w:eastAsia="Times New Roman"/>
          <w:szCs w:val="24"/>
        </w:rPr>
        <w:t xml:space="preserve">ο κ. Παναγιωτόπουλος, να πω για τις απαράδεκτες δηλώσεις με πολλούς υπαινιγμούς του </w:t>
      </w:r>
      <w:r>
        <w:rPr>
          <w:rFonts w:eastAsia="Times New Roman"/>
          <w:szCs w:val="24"/>
        </w:rPr>
        <w:t xml:space="preserve">κ. </w:t>
      </w:r>
      <w:r>
        <w:rPr>
          <w:rFonts w:eastAsia="Times New Roman"/>
          <w:szCs w:val="24"/>
        </w:rPr>
        <w:t xml:space="preserve">Χαν, όσον αφορά </w:t>
      </w:r>
      <w:r>
        <w:rPr>
          <w:rFonts w:eastAsia="Times New Roman"/>
          <w:szCs w:val="24"/>
        </w:rPr>
        <w:t>σ</w:t>
      </w:r>
      <w:r>
        <w:rPr>
          <w:rFonts w:eastAsia="Times New Roman"/>
          <w:szCs w:val="24"/>
        </w:rPr>
        <w:t xml:space="preserve">τα σύνορα με τους φίλους γείτονες Αλβανούς. </w:t>
      </w:r>
    </w:p>
    <w:p w14:paraId="53B9BD89"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Θα ήθελα να τονίσω ότι μετά τη μεγάλη επιτυχία της Κυβέρνησης στο </w:t>
      </w:r>
      <w:r>
        <w:rPr>
          <w:rFonts w:eastAsia="Times New Roman"/>
          <w:szCs w:val="24"/>
        </w:rPr>
        <w:t xml:space="preserve">σκοπιανό </w:t>
      </w:r>
      <w:r>
        <w:rPr>
          <w:rFonts w:eastAsia="Times New Roman"/>
          <w:szCs w:val="24"/>
        </w:rPr>
        <w:t xml:space="preserve">και την υπογραφή των Πρεσπών, ο </w:t>
      </w:r>
      <w:r>
        <w:rPr>
          <w:rFonts w:eastAsia="Times New Roman"/>
          <w:szCs w:val="24"/>
        </w:rPr>
        <w:t xml:space="preserve">κ. Κοτζιάς δήλωσε πανέτοιμος να λύσει και το </w:t>
      </w:r>
      <w:r>
        <w:rPr>
          <w:rFonts w:eastAsia="Times New Roman"/>
          <w:szCs w:val="24"/>
        </w:rPr>
        <w:t>ελληνοαλβανικό</w:t>
      </w:r>
      <w:r>
        <w:rPr>
          <w:rFonts w:eastAsia="Times New Roman"/>
          <w:szCs w:val="24"/>
        </w:rPr>
        <w:t xml:space="preserve">. Καλά θα κάνει, λοιπόν, και εφόσον έχουν δημιουργηθεί τέτοια τεράστια προβλήματα, τονίζοντας ότι θα πάει διακοπές εφόσον έχει λύσει και το </w:t>
      </w:r>
      <w:r>
        <w:rPr>
          <w:rFonts w:eastAsia="Times New Roman"/>
          <w:szCs w:val="24"/>
        </w:rPr>
        <w:t>ελληνοαλβανικό</w:t>
      </w:r>
      <w:r>
        <w:rPr>
          <w:rFonts w:eastAsia="Times New Roman"/>
          <w:szCs w:val="24"/>
        </w:rPr>
        <w:t>, να πάει διακοπές για να γλιτώσουμε από έν</w:t>
      </w:r>
      <w:r>
        <w:rPr>
          <w:rFonts w:eastAsia="Times New Roman"/>
          <w:szCs w:val="24"/>
        </w:rPr>
        <w:t>α τόσο σοβαρό θέμα.</w:t>
      </w:r>
    </w:p>
    <w:p w14:paraId="53B9BD8A"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Κυρίες και κύριοι συνάδελφοι, για να περιγράψω τώρα τι προσπαθεί να κάνει η Κυβέρνηση με αυτό το νομοσχέδιο θα καταφύγω σε μια αγαπημένη φράση που έχει δανειστεί ο Πρωθυπουργός: «Πολύ μεγάλη αναταραχή, θαυμάσια κατάσταση». Αυτό θέλει να</w:t>
      </w:r>
      <w:r>
        <w:rPr>
          <w:rFonts w:eastAsia="Times New Roman"/>
          <w:szCs w:val="24"/>
        </w:rPr>
        <w:t xml:space="preserve"> κάνει η Κυβέρνηση στην </w:t>
      </w:r>
      <w:r>
        <w:rPr>
          <w:rFonts w:eastAsia="Times New Roman"/>
          <w:szCs w:val="24"/>
        </w:rPr>
        <w:t>αυτοδιοίκηση</w:t>
      </w:r>
      <w:r>
        <w:rPr>
          <w:rFonts w:eastAsia="Times New Roman"/>
          <w:szCs w:val="24"/>
        </w:rPr>
        <w:t xml:space="preserve">, στους δήμους και στις περιφέρειες </w:t>
      </w:r>
      <w:r>
        <w:rPr>
          <w:rFonts w:eastAsia="Times New Roman"/>
          <w:szCs w:val="24"/>
        </w:rPr>
        <w:t xml:space="preserve">μ’ </w:t>
      </w:r>
      <w:r>
        <w:rPr>
          <w:rFonts w:eastAsia="Times New Roman"/>
          <w:szCs w:val="24"/>
        </w:rPr>
        <w:t xml:space="preserve">αυτό το νομοσχέδιο και όχι να αντιμετωπίσει τα σημαντικά και ουσιαστικά ζητήματα με αιχμή την απλή αναλογική στη σύνθεση των δημοτικών και περιφερειακών συμβουλίων. </w:t>
      </w:r>
    </w:p>
    <w:p w14:paraId="53B9BD8B"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 xml:space="preserve">Όμως, </w:t>
      </w:r>
      <w:r>
        <w:rPr>
          <w:rFonts w:eastAsia="Times New Roman"/>
          <w:szCs w:val="24"/>
        </w:rPr>
        <w:t>μ’</w:t>
      </w:r>
      <w:r>
        <w:rPr>
          <w:rFonts w:eastAsia="Times New Roman"/>
          <w:szCs w:val="24"/>
        </w:rPr>
        <w:t xml:space="preserve"> αυτήν </w:t>
      </w:r>
      <w:r>
        <w:rPr>
          <w:rFonts w:eastAsia="Times New Roman"/>
          <w:szCs w:val="24"/>
        </w:rPr>
        <w:t xml:space="preserve">την πρόταση, κυρίες και κύριοι συνάδελφοι, η Κυβέρνηση υποτιμά τη νοημοσύνη των πολιτών, αλλά και πολλών από εμάς που έχουμε υπηρετήσει την </w:t>
      </w:r>
      <w:r>
        <w:rPr>
          <w:rFonts w:eastAsia="Times New Roman"/>
          <w:szCs w:val="24"/>
        </w:rPr>
        <w:t xml:space="preserve">αυτοδιοίκηση </w:t>
      </w:r>
      <w:r>
        <w:rPr>
          <w:rFonts w:eastAsia="Times New Roman"/>
          <w:szCs w:val="24"/>
        </w:rPr>
        <w:t>από διάφορες θέσεις. Την υποτιμά γιατί; Σωστά, όπως έχει ειπωθεί, βάζει το κάρο μπροστά από το άλογο. Α</w:t>
      </w:r>
      <w:r>
        <w:rPr>
          <w:rFonts w:eastAsia="Times New Roman"/>
          <w:szCs w:val="24"/>
        </w:rPr>
        <w:t xml:space="preserve">σχολείται με το σύστημα αντιπροσώπευσης πριν καταπιαστεί με την αποκέντρωση και τις αρμοδιότητες των ΟΤΑ. </w:t>
      </w:r>
    </w:p>
    <w:p w14:paraId="53B9BD8C"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Όμως, πέρα από αυτό το πρωθύστερο σχήμα, έχουμε κι ένα οξύμωρο. Λέει η Κυβέρνηση ή καλύτερα εύχεται, γιατί για ευχολόγιο πρόκειται, ότι η αλλαγή εκλο</w:t>
      </w:r>
      <w:r>
        <w:rPr>
          <w:rFonts w:eastAsia="Times New Roman"/>
          <w:szCs w:val="24"/>
        </w:rPr>
        <w:t>γικού συστήματος θα συμβάλλει στη συνεννόηση, στη συνεργασία, στη σύνθεση απόψεων ενώ είναι μια Κυβέρνηση που σε όλη τη θητεία της επιδιώκει τον διχασμό, την πόλωση και τη ρήξη.</w:t>
      </w:r>
    </w:p>
    <w:p w14:paraId="53B9BD8D"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Αν αυτό, κυρίες και κύριοι συνάδελφοι, δεν είναι υποκρισία, τότε τι είναι; Όμω</w:t>
      </w:r>
      <w:r>
        <w:rPr>
          <w:rFonts w:eastAsia="Times New Roman"/>
          <w:szCs w:val="24"/>
        </w:rPr>
        <w:t xml:space="preserve">ς, ας γνωρίζει ότι ο κόσμος έχει καταλάβει τις προθέσεις της. Η απλή αναλογική, έτσι όπως εισάγεται, δεν έχει σκοπό ένα δημοκρατικότερο και αναλογικότερο εκλογικό σύστημα. Το μόνο που υπηρετεί είναι η δημιουργία θυλάκων εξουσίας του ΣΥΡΙΖΑ για την επόμενη </w:t>
      </w:r>
      <w:r>
        <w:rPr>
          <w:rFonts w:eastAsia="Times New Roman"/>
          <w:szCs w:val="24"/>
        </w:rPr>
        <w:t xml:space="preserve">μέρα, αυτήν τη φορά στην πλάτη της </w:t>
      </w:r>
      <w:r>
        <w:rPr>
          <w:rFonts w:eastAsia="Times New Roman"/>
          <w:szCs w:val="24"/>
        </w:rPr>
        <w:t xml:space="preserve">τοπικής αυτοδιοίκησης </w:t>
      </w:r>
      <w:r>
        <w:rPr>
          <w:rFonts w:eastAsia="Times New Roman"/>
          <w:szCs w:val="24"/>
        </w:rPr>
        <w:t xml:space="preserve">και της </w:t>
      </w:r>
      <w:r>
        <w:rPr>
          <w:rFonts w:eastAsia="Times New Roman"/>
          <w:szCs w:val="24"/>
        </w:rPr>
        <w:t xml:space="preserve">περιφερειακής αυτοδιοίκησης </w:t>
      </w:r>
      <w:r>
        <w:rPr>
          <w:rFonts w:eastAsia="Times New Roman"/>
          <w:szCs w:val="24"/>
        </w:rPr>
        <w:t xml:space="preserve">δίνοντας ρόλο σε περιθωριακές </w:t>
      </w:r>
      <w:proofErr w:type="spellStart"/>
      <w:r>
        <w:rPr>
          <w:rFonts w:eastAsia="Times New Roman"/>
          <w:szCs w:val="24"/>
        </w:rPr>
        <w:t>μειοψηφίες</w:t>
      </w:r>
      <w:proofErr w:type="spellEnd"/>
      <w:r>
        <w:rPr>
          <w:rFonts w:eastAsia="Times New Roman"/>
          <w:szCs w:val="24"/>
        </w:rPr>
        <w:t xml:space="preserve"> και αποδυναμώνοντας τις πιο ισχυρές πολιτικές δυνάμεις.</w:t>
      </w:r>
    </w:p>
    <w:p w14:paraId="53B9BD8E"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Με αυτόν τον σκοπό δεν διστάζει να παραδώσει τους δήμους και τις π</w:t>
      </w:r>
      <w:r>
        <w:rPr>
          <w:rFonts w:eastAsia="Times New Roman"/>
          <w:szCs w:val="24"/>
        </w:rPr>
        <w:t xml:space="preserve">εριφέρειες στην ακυβερνησία, το αλισβερίσι και τη διαφθορά. Αυτό το κάνει με διάφορους τρόπους: με την ευκολία να αλλάζουν παράταξη ή να ανεξαρτητοποιούνται οι διάφοροι δημοτικοί σύμβουλοι και περιφερειακοί, με τη δυνατότητα ορισμού αντιδημάρχου και </w:t>
      </w:r>
      <w:proofErr w:type="spellStart"/>
      <w:r>
        <w:rPr>
          <w:rFonts w:eastAsia="Times New Roman"/>
          <w:szCs w:val="24"/>
        </w:rPr>
        <w:t>αντιπε</w:t>
      </w:r>
      <w:r>
        <w:rPr>
          <w:rFonts w:eastAsia="Times New Roman"/>
          <w:szCs w:val="24"/>
        </w:rPr>
        <w:t>ριφερειαρχών</w:t>
      </w:r>
      <w:proofErr w:type="spellEnd"/>
      <w:r>
        <w:rPr>
          <w:rFonts w:eastAsia="Times New Roman"/>
          <w:szCs w:val="24"/>
        </w:rPr>
        <w:t xml:space="preserve"> από </w:t>
      </w:r>
      <w:proofErr w:type="spellStart"/>
      <w:r>
        <w:rPr>
          <w:rFonts w:eastAsia="Times New Roman"/>
          <w:szCs w:val="24"/>
        </w:rPr>
        <w:t>μειοψηφίες</w:t>
      </w:r>
      <w:proofErr w:type="spellEnd"/>
      <w:r>
        <w:rPr>
          <w:rFonts w:eastAsia="Times New Roman"/>
          <w:szCs w:val="24"/>
        </w:rPr>
        <w:t>, με την υπονόμευση των προγραμμάτων τεχνικών έργων και των συνολικών προϋπολογισμών, με την ακύρωση των προεκλογικών προγραμμάτων και της εφαρμογής τους, με την ομηρία των εκλεγμένων δημάρχων και περιφερειαρχών από τα αποτελέσμα</w:t>
      </w:r>
      <w:r>
        <w:rPr>
          <w:rFonts w:eastAsia="Times New Roman"/>
          <w:szCs w:val="24"/>
        </w:rPr>
        <w:t>τα της κάλπης την πρώτη Κυριακή, με την επανίδρυση κοινοτήτων δύο ταχυτήτων χωρίς ουσιαστικές αρμοδιότητες που να μπορούν να ασκήσουν πράξη.</w:t>
      </w:r>
    </w:p>
    <w:p w14:paraId="53B9BD8F" w14:textId="77777777" w:rsidR="00D9389E" w:rsidRDefault="0030006C">
      <w:pPr>
        <w:tabs>
          <w:tab w:val="left" w:pos="2940"/>
        </w:tabs>
        <w:spacing w:line="600" w:lineRule="auto"/>
        <w:ind w:firstLine="720"/>
        <w:contextualSpacing/>
        <w:jc w:val="both"/>
        <w:rPr>
          <w:rFonts w:eastAsia="Times New Roman"/>
          <w:szCs w:val="24"/>
        </w:rPr>
      </w:pPr>
      <w:r>
        <w:rPr>
          <w:rFonts w:eastAsia="Times New Roman"/>
          <w:szCs w:val="24"/>
        </w:rPr>
        <w:t>Πολύ φοβάμαι, κυρίες και κύριοι συνάδελφοι, ότι η πολιτική αυτή και η διαχειριστική εμπλοκή θα είναι τελικά και αντ</w:t>
      </w:r>
      <w:r>
        <w:rPr>
          <w:rFonts w:eastAsia="Times New Roman"/>
          <w:szCs w:val="24"/>
        </w:rPr>
        <w:t>ιαναπτυξιακή και είναι μια εμπλοκή που θα κουβαλάει ένα ακόμα αχρείαστο βαρίδι, ένα γραφειοκρατικό και χρονοβόρο σύστημα ασφυκτικού ελέγχου των ΟΤΑ από την κεντρική διοίκηση και με το Υπουργείο να αποφασίζει μέχρι και το πώς θα ασκούνται οι διάφορες αρμοδι</w:t>
      </w:r>
      <w:r>
        <w:rPr>
          <w:rFonts w:eastAsia="Times New Roman"/>
          <w:szCs w:val="24"/>
        </w:rPr>
        <w:t>ότητες των ΟΤΑ, αλλά και το πώς θα εφαρμόζεται το θεσμικό πλαίσιο που τους αφορά.</w:t>
      </w:r>
    </w:p>
    <w:p w14:paraId="53B9BD9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Όμως, πριν από αυτό, κυρίες και κύριοι συνάδελφοι, έπρεπε να έχουν γίνει άλλα πράγματα, όπως να έχουν συσταθεί οι διυπουργικές επιτροπές για τις αρμοδιότητες και την αποκέντρ</w:t>
      </w:r>
      <w:r>
        <w:rPr>
          <w:rFonts w:eastAsia="Times New Roman" w:cs="Times New Roman"/>
          <w:szCs w:val="24"/>
        </w:rPr>
        <w:t>ωση ή ακόμα και να έχει υπάρξει ένα συνολικό σχέδιο που θα βάζει στο κάδρο όλη τη δημόσια διοίκηση, τη σχέση και τον ρόλο της κεντρικής διοίκησης με την τοπική και περιφερειακή αυτοδιοίκηση.</w:t>
      </w:r>
    </w:p>
    <w:p w14:paraId="53B9BD9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Αυτά δεν έχουν γίνει. Δεν έχει πρόταση ούτε για την αυτοτέλεια τω</w:t>
      </w:r>
      <w:r>
        <w:rPr>
          <w:rFonts w:eastAsia="Times New Roman" w:cs="Times New Roman"/>
          <w:szCs w:val="24"/>
        </w:rPr>
        <w:t>ν ΟΤΑ, λειτουργική και οικονομική, ούτε για το ξεκαθάρισμα ρόλων και αρμοδιοτήτων, ούτε για το πώς θα προχωρήσει η αποκέντρωση, με σωστή εποπτεία και καθοδήγηση από την κεντρική διοίκηση. Αντί για μεταρρυθμίσεις, απορρυθμίζεται. Αντί να κοιτάξετε το αποτέλ</w:t>
      </w:r>
      <w:r>
        <w:rPr>
          <w:rFonts w:eastAsia="Times New Roman" w:cs="Times New Roman"/>
          <w:szCs w:val="24"/>
        </w:rPr>
        <w:t>εσμα, κοιτάζετε τη διαδικασία. Αντί της αποκέντρωσης, επιλέγετε τη συγκέντρωση και την κηδεμονία, αντί της αυτονομίας. Δεν σας ενδιαφέρει η πολιτική, μόνο η μικροπολιτική. Αυτό, άλλωστε, φαίνεται και από την τροπολογία που κατέθεσαν οι συνάδελφοι Βουλευτές</w:t>
      </w:r>
      <w:r>
        <w:rPr>
          <w:rFonts w:eastAsia="Times New Roman" w:cs="Times New Roman"/>
          <w:szCs w:val="24"/>
        </w:rPr>
        <w:t xml:space="preserve"> του ΣΥΡΙΖΑ για διεξαγωγή των επόμενων δημοτικών εκλογών μαζί με τις ευρωεκλογές του Μαΐου 2019.</w:t>
      </w:r>
    </w:p>
    <w:p w14:paraId="53B9BD92" w14:textId="77777777" w:rsidR="00D9389E" w:rsidRDefault="0030006C">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53B9BD93"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Μισό λεπτό, κύριε Πρόεδρε.</w:t>
      </w:r>
    </w:p>
    <w:p w14:paraId="53B9BD94"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Δεν πειστήκαμε από τις εξηγήσεις του κυρίου </w:t>
      </w:r>
      <w:r>
        <w:rPr>
          <w:rFonts w:eastAsia="Times New Roman" w:cs="Times New Roman"/>
          <w:szCs w:val="24"/>
        </w:rPr>
        <w:t xml:space="preserve">Υπουργού που την έκανε δεκτή, γιατί αυτή η τροπολογία είναι αντίθετη με το βασικό σκεπτικό της μετάθεσης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για τον Οκτώβρη -αυτό που τουλάχιστον αναφέρεται στην αιτιολογική έκθεση- που είναι να αποσυνδεθούν από τις ευρωεκλογές και</w:t>
      </w:r>
      <w:r>
        <w:rPr>
          <w:rFonts w:eastAsia="Times New Roman" w:cs="Times New Roman"/>
          <w:szCs w:val="24"/>
        </w:rPr>
        <w:t xml:space="preserve"> σίγουρα, η διεξαγωγή τους πέντε μήνες νωρίτερα δεν βοηθά την ομαλή μετάβαση στο νέο εκλογικό σύστημα, όπως υποστηρίζουν οι συνάδελφοι.</w:t>
      </w:r>
    </w:p>
    <w:p w14:paraId="53B9BD9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Αναρωτιέμαι, κυρίες και κύριοι συνάδελφοι, τι έχει συμβεί. Άλλαξε στο παρά πέντε ο εκλογικός σχεδιασμός της Κυβέρνησης </w:t>
      </w:r>
      <w:r>
        <w:rPr>
          <w:rFonts w:eastAsia="Times New Roman" w:cs="Times New Roman"/>
          <w:szCs w:val="24"/>
        </w:rPr>
        <w:t>και κάποιοι παίζουν τον ρόλο του λαγού ή μήπως και εδώ, όπως και στα περισσότερα, δεν υπάρχει σχεδιασμός παρά μόνο αυτοσχεδιασμός της στιγμής;</w:t>
      </w:r>
    </w:p>
    <w:p w14:paraId="53B9BD96" w14:textId="77777777" w:rsidR="00D9389E" w:rsidRDefault="0030006C">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Ελάτε, κύριε συνάδελφε.</w:t>
      </w:r>
    </w:p>
    <w:p w14:paraId="53B9BD9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Όπως και να έχει, εμείς δεν θα παίξο</w:t>
      </w:r>
      <w:r>
        <w:rPr>
          <w:rFonts w:eastAsia="Times New Roman" w:cs="Times New Roman"/>
          <w:szCs w:val="24"/>
        </w:rPr>
        <w:t>υμε το παιγνίδι της πολιτικής σας επιβίωσης σε βάρος των τοπικών κοινωνιών. Δεν θα ρίξουμε νερό στον μύλο της πολιτικής αστάθειας που θέλετε να βυθίζετε τη χώρα. Γι’ αυτό και καταψηφίζουμε το νομοσχέδιό σας.</w:t>
      </w:r>
    </w:p>
    <w:p w14:paraId="53B9BD9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3B9BD99" w14:textId="77777777" w:rsidR="00D9389E" w:rsidRDefault="0030006C">
      <w:pPr>
        <w:spacing w:line="600" w:lineRule="auto"/>
        <w:ind w:firstLine="709"/>
        <w:contextualSpacing/>
        <w:jc w:val="center"/>
        <w:rPr>
          <w:rFonts w:eastAsia="Times New Roman" w:cs="Times New Roman"/>
          <w:szCs w:val="24"/>
        </w:rPr>
      </w:pPr>
      <w:r w:rsidRPr="00DD23C4">
        <w:rPr>
          <w:rFonts w:eastAsia="Times New Roman" w:cs="Times New Roman"/>
          <w:szCs w:val="24"/>
        </w:rPr>
        <w:t>(Χειροκροτήματα από την πτέρυγα της Ν</w:t>
      </w:r>
      <w:r w:rsidRPr="00DD23C4">
        <w:rPr>
          <w:rFonts w:eastAsia="Times New Roman" w:cs="Times New Roman"/>
          <w:szCs w:val="24"/>
        </w:rPr>
        <w:t>έας Δημοκρατίας)</w:t>
      </w:r>
    </w:p>
    <w:p w14:paraId="53B9BD9A" w14:textId="77777777" w:rsidR="00D9389E" w:rsidRDefault="0030006C">
      <w:pPr>
        <w:spacing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Ευχαριστούμε, κύριε </w:t>
      </w:r>
      <w:proofErr w:type="spellStart"/>
      <w:r>
        <w:rPr>
          <w:rFonts w:eastAsia="Times New Roman" w:cs="Times New Roman"/>
          <w:szCs w:val="24"/>
        </w:rPr>
        <w:t>Γιόγιακα</w:t>
      </w:r>
      <w:proofErr w:type="spellEnd"/>
      <w:r>
        <w:rPr>
          <w:rFonts w:eastAsia="Times New Roman" w:cs="Times New Roman"/>
          <w:szCs w:val="24"/>
        </w:rPr>
        <w:t>.</w:t>
      </w:r>
    </w:p>
    <w:p w14:paraId="53B9BD9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Κύριε Χατζηδάκη, έχετε τον λόγο για πέντε λεπτά και αμέσως μετά η </w:t>
      </w:r>
      <w:r>
        <w:rPr>
          <w:rFonts w:eastAsia="Times New Roman" w:cs="Times New Roman"/>
          <w:szCs w:val="24"/>
        </w:rPr>
        <w:t xml:space="preserve">κ. </w:t>
      </w:r>
      <w:r>
        <w:rPr>
          <w:rFonts w:eastAsia="Times New Roman" w:cs="Times New Roman"/>
          <w:szCs w:val="24"/>
        </w:rPr>
        <w:t>Αραμπατζή.</w:t>
      </w:r>
    </w:p>
    <w:p w14:paraId="53B9BD9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Κύριε Πρόεδρε, κυρίες και κύριοι συνάδελφοι, έχει γίνει πολλές φορές λόγ</w:t>
      </w:r>
      <w:r>
        <w:rPr>
          <w:rFonts w:eastAsia="Times New Roman" w:cs="Times New Roman"/>
          <w:szCs w:val="24"/>
        </w:rPr>
        <w:t>ος για την απλή αναλογική στους δήμους και για το χάος που θα προκαλέσει στη διαχείριση των θεμάτων της καθημερινότητας. Είναι μια παρατήρηση με την οποία συμφωνώ απολύτως. Είναι, άλλωστε, μ</w:t>
      </w:r>
      <w:r>
        <w:rPr>
          <w:rFonts w:eastAsia="Times New Roman" w:cs="Times New Roman"/>
          <w:szCs w:val="24"/>
        </w:rPr>
        <w:t>ί</w:t>
      </w:r>
      <w:r>
        <w:rPr>
          <w:rFonts w:eastAsia="Times New Roman" w:cs="Times New Roman"/>
          <w:szCs w:val="24"/>
        </w:rPr>
        <w:t xml:space="preserve">α παρατήρηση της ΚΕΔΕ, αλλά και αρκετών δημάρχων που προέρχονται </w:t>
      </w:r>
      <w:r>
        <w:rPr>
          <w:rFonts w:eastAsia="Times New Roman" w:cs="Times New Roman"/>
          <w:szCs w:val="24"/>
        </w:rPr>
        <w:t>από τον ΣΥΡΙΖΑ, οι οποίοι το έχουν επισημάνει με τον δικό τους τρόπο.</w:t>
      </w:r>
    </w:p>
    <w:p w14:paraId="53B9BD9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Έχουν γίνει, επίσης, παρεμπίπτουσες αναφορές τόσο στο θέμα της Αλβανίας και της νέας διαφαινόμενης διαπραγματευτικής επιτυχίας της Κυβέρνησης όσο και στο θέμα των Σκοπίων, καθώς ο κ. Τσί</w:t>
      </w:r>
      <w:r>
        <w:rPr>
          <w:rFonts w:eastAsia="Times New Roman" w:cs="Times New Roman"/>
          <w:szCs w:val="24"/>
        </w:rPr>
        <w:t>πρας και ο κ. Καμμένος είναι στο ΝΑΤΟ, με τον Υπουργό Αμύνης να αποδοκιμάζει την πολιτική του ΣΥΡΙΖΑ, αλλά να τη στηρίζει εν τω μεταξύ, προαναγγέλλοντας απλώς ότι κάποια στιγμή στο μέλλον θα εκδηλώσει και τυπικά αυτή τη διαφωνία του.</w:t>
      </w:r>
    </w:p>
    <w:p w14:paraId="53B9BD9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δε</w:t>
      </w:r>
      <w:r>
        <w:rPr>
          <w:rFonts w:eastAsia="Times New Roman" w:cs="Times New Roman"/>
          <w:szCs w:val="24"/>
        </w:rPr>
        <w:t>ν θέλω να σταθώ σε αυτό. Εγώ θέλω να σταθώ-επειδή είναι και περασμένη η ώρα- στην ευχάριστη νότα της κυβερνητικής πολιτικής των τελευταίων ημερών, της τελευταίας εβδομάδας, στις ευχάριστες εκπλήξεις της Κυβέρνησης.</w:t>
      </w:r>
    </w:p>
    <w:p w14:paraId="53B9BD9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Έχω εδώ ένα απάνθισμα. Ξεκινώ από τις συν</w:t>
      </w:r>
      <w:r>
        <w:rPr>
          <w:rFonts w:eastAsia="Times New Roman" w:cs="Times New Roman"/>
          <w:szCs w:val="24"/>
        </w:rPr>
        <w:t xml:space="preserve">τάξεις. Την περασμένη εβδομάδα με αφορμή την επίσκεψη εδώ του κ. </w:t>
      </w:r>
      <w:proofErr w:type="spellStart"/>
      <w:r>
        <w:rPr>
          <w:rFonts w:eastAsia="Times New Roman" w:cs="Times New Roman"/>
          <w:szCs w:val="24"/>
        </w:rPr>
        <w:t>Μοσκοβισί</w:t>
      </w:r>
      <w:proofErr w:type="spellEnd"/>
      <w:r>
        <w:rPr>
          <w:rFonts w:eastAsia="Times New Roman" w:cs="Times New Roman"/>
          <w:szCs w:val="24"/>
        </w:rPr>
        <w:t>, ο ΣΥΡΙΖΑ ξεκίνησε να μας κατηγορεί ότι εμείς θέλουμε να κόψουμε τις συντάξεις, ξεχνώντας δύο λεπτομέρειες. Μία λεπτομέρεια ήταν ότι οι ίδιοι τις έκοψαν. Η δεύτερη λεπτομέρεια είναι</w:t>
      </w:r>
      <w:r>
        <w:rPr>
          <w:rFonts w:eastAsia="Times New Roman" w:cs="Times New Roman"/>
          <w:szCs w:val="24"/>
        </w:rPr>
        <w:t xml:space="preserve"> ότι εμείς το καταψηφίσαμε.</w:t>
      </w:r>
    </w:p>
    <w:p w14:paraId="53B9BDA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παραπέρα. Έχουμε την ορκωμοσία </w:t>
      </w:r>
      <w:proofErr w:type="spellStart"/>
      <w:r>
        <w:rPr>
          <w:rFonts w:eastAsia="Times New Roman" w:cs="Times New Roman"/>
          <w:szCs w:val="24"/>
        </w:rPr>
        <w:t>Ερντογάν</w:t>
      </w:r>
      <w:proofErr w:type="spellEnd"/>
      <w:r>
        <w:rPr>
          <w:rFonts w:eastAsia="Times New Roman" w:cs="Times New Roman"/>
          <w:szCs w:val="24"/>
        </w:rPr>
        <w:t>. Προσεκλήθη η κ</w:t>
      </w:r>
      <w:r>
        <w:rPr>
          <w:rFonts w:eastAsia="Times New Roman" w:cs="Times New Roman"/>
          <w:szCs w:val="24"/>
        </w:rPr>
        <w:t>.</w:t>
      </w:r>
      <w:r>
        <w:rPr>
          <w:rFonts w:eastAsia="Times New Roman" w:cs="Times New Roman"/>
          <w:szCs w:val="24"/>
        </w:rPr>
        <w:t xml:space="preserve"> Μπακογιάννη. Αποφάσισε να παραστεί για τους λόγους που εξήγησε η ίδια και ο ΣΥΡΙΖΑ την κατακεραύνωσε. Και ενώ</w:t>
      </w:r>
      <w:r w:rsidRPr="00881D96">
        <w:rPr>
          <w:rFonts w:eastAsia="Times New Roman" w:cs="Times New Roman"/>
          <w:szCs w:val="24"/>
        </w:rPr>
        <w:t xml:space="preserve"> </w:t>
      </w:r>
      <w:r>
        <w:rPr>
          <w:rFonts w:eastAsia="Times New Roman" w:cs="Times New Roman"/>
          <w:szCs w:val="24"/>
        </w:rPr>
        <w:t xml:space="preserve">ο ΣΥΡΙΖΑ την κατακεραύνωσε, τρεις μέρες αργότερα, </w:t>
      </w:r>
      <w:r>
        <w:rPr>
          <w:rFonts w:eastAsia="Times New Roman" w:cs="Times New Roman"/>
          <w:szCs w:val="24"/>
        </w:rPr>
        <w:t xml:space="preserve">ο κ. Τσίπρας συναντάται με κάποιον κ. </w:t>
      </w:r>
      <w:proofErr w:type="spellStart"/>
      <w:r>
        <w:rPr>
          <w:rFonts w:eastAsia="Times New Roman" w:cs="Times New Roman"/>
          <w:szCs w:val="24"/>
        </w:rPr>
        <w:t>Ερντογάν</w:t>
      </w:r>
      <w:proofErr w:type="spellEnd"/>
      <w:r>
        <w:rPr>
          <w:rFonts w:eastAsia="Times New Roman" w:cs="Times New Roman"/>
          <w:szCs w:val="24"/>
        </w:rPr>
        <w:t xml:space="preserve"> στις Βρυξέλες, στο ΝΑΤΟ.</w:t>
      </w:r>
    </w:p>
    <w:p w14:paraId="53B9BDA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Το ίδιο είναι η ορκωμοσία;</w:t>
      </w:r>
    </w:p>
    <w:p w14:paraId="53B9BDA2" w14:textId="77777777" w:rsidR="00D9389E" w:rsidRDefault="0030006C">
      <w:pPr>
        <w:spacing w:line="600" w:lineRule="auto"/>
        <w:ind w:firstLine="720"/>
        <w:contextualSpacing/>
        <w:jc w:val="both"/>
        <w:rPr>
          <w:rFonts w:eastAsia="Times New Roman"/>
          <w:color w:val="000000"/>
          <w:szCs w:val="24"/>
          <w:shd w:val="clear" w:color="auto" w:fill="FFFFFF"/>
        </w:rPr>
      </w:pPr>
      <w:r w:rsidRPr="00C41E90">
        <w:rPr>
          <w:rFonts w:eastAsia="Times New Roman"/>
          <w:b/>
          <w:color w:val="000000"/>
          <w:szCs w:val="24"/>
          <w:shd w:val="clear" w:color="auto" w:fill="FFFFFF"/>
        </w:rPr>
        <w:t xml:space="preserve">ΚΩΝΣΤΑΝΤΙΝΟΣ ΧΑΤΖΗΔΑΚΗΣ: </w:t>
      </w:r>
      <w:r>
        <w:rPr>
          <w:rFonts w:eastAsia="Times New Roman"/>
          <w:color w:val="000000"/>
          <w:szCs w:val="24"/>
          <w:shd w:val="clear" w:color="auto" w:fill="FFFFFF"/>
        </w:rPr>
        <w:t xml:space="preserve">Κυρίες και κύριοι συνάδελφοι, απ’ όσο εγώ ξέρω -εσείς θα με διορθώσετε μετά- ο </w:t>
      </w:r>
      <w:proofErr w:type="spellStart"/>
      <w:r>
        <w:rPr>
          <w:rFonts w:eastAsia="Times New Roman"/>
          <w:color w:val="000000"/>
          <w:szCs w:val="24"/>
          <w:shd w:val="clear" w:color="auto" w:fill="FFFFFF"/>
        </w:rPr>
        <w:t>Ερντογάν</w:t>
      </w:r>
      <w:proofErr w:type="spellEnd"/>
      <w:r>
        <w:rPr>
          <w:rFonts w:eastAsia="Times New Roman"/>
          <w:color w:val="000000"/>
          <w:szCs w:val="24"/>
          <w:shd w:val="clear" w:color="auto" w:fill="FFFFFF"/>
        </w:rPr>
        <w:t xml:space="preserve"> που ήταν στην Άγκυρα, είναι ο ίδιος με τον </w:t>
      </w:r>
      <w:proofErr w:type="spellStart"/>
      <w:r>
        <w:rPr>
          <w:rFonts w:eastAsia="Times New Roman"/>
          <w:color w:val="000000"/>
          <w:szCs w:val="24"/>
          <w:shd w:val="clear" w:color="auto" w:fill="FFFFFF"/>
        </w:rPr>
        <w:t>Ερντογάν</w:t>
      </w:r>
      <w:proofErr w:type="spellEnd"/>
      <w:r>
        <w:rPr>
          <w:rFonts w:eastAsia="Times New Roman"/>
          <w:color w:val="000000"/>
          <w:szCs w:val="24"/>
          <w:shd w:val="clear" w:color="auto" w:fill="FFFFFF"/>
        </w:rPr>
        <w:t xml:space="preserve"> που ήταν στο ΝΑΤΟ, εκτός εάν από την έκπληξή σας ήταν άλλο πρόσωπο και θα μας τα εξηγήσετε στη συνέχεια. Εγώ χαμογέλ</w:t>
      </w:r>
      <w:r>
        <w:rPr>
          <w:rFonts w:eastAsia="Times New Roman"/>
          <w:color w:val="000000"/>
          <w:szCs w:val="24"/>
          <w:shd w:val="clear" w:color="auto" w:fill="FFFFFF"/>
        </w:rPr>
        <w:t>ασα πάντως και δεν θα ήθελα να μας στερήσετε το χαμόγελο. Μην μας στερείτε αυτό το χαμόγελο!</w:t>
      </w:r>
    </w:p>
    <w:p w14:paraId="53B9BDA3"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Εν συνεχεία προχωρούμε στον ΣΕΒ. Περί τα τέλη Μαΐου ο Πρωθυπουργός πήγε στον ΣΕΒ, μίλησε πανηγυρικά, τον συνεχάρη μάλιστα ο πρόεδρος του ΣΕΒ, στη συνέχεια η «</w:t>
      </w:r>
      <w:r>
        <w:rPr>
          <w:rFonts w:eastAsia="Times New Roman"/>
          <w:color w:val="000000"/>
          <w:szCs w:val="24"/>
          <w:shd w:val="clear" w:color="auto" w:fill="FFFFFF"/>
        </w:rPr>
        <w:t>ΑΥΓΗ</w:t>
      </w:r>
      <w:r>
        <w:rPr>
          <w:rFonts w:eastAsia="Times New Roman"/>
          <w:color w:val="000000"/>
          <w:szCs w:val="24"/>
          <w:shd w:val="clear" w:color="auto" w:fill="FFFFFF"/>
        </w:rPr>
        <w:t>»</w:t>
      </w:r>
      <w:r>
        <w:rPr>
          <w:rFonts w:eastAsia="Times New Roman"/>
          <w:color w:val="000000"/>
          <w:szCs w:val="24"/>
          <w:shd w:val="clear" w:color="auto" w:fill="FFFFFF"/>
        </w:rPr>
        <w:t xml:space="preserve"> ήταν περιχαρής, υπήρχαν κυβερνητικές διαρροές: «Ιδού, η πολιτική μας γίνεται αποδεκτή και από τους βιομηχάνους». Μέχρι που «κάποια μύγα τσίμπησε» τον Πρωθυπουργό. Έκανε κάποιες δηλώσεις ο πρόεδρος του ΣΕΒ για τις συντάξεις -με τις οποίες πάντως εμείς δεν </w:t>
      </w:r>
      <w:r>
        <w:rPr>
          <w:rFonts w:eastAsia="Times New Roman"/>
          <w:color w:val="000000"/>
          <w:szCs w:val="24"/>
          <w:shd w:val="clear" w:color="auto" w:fill="FFFFFF"/>
        </w:rPr>
        <w:t>συμφωνούμε- και οι άνθρωποι που σας συνέχαιραν έγιναν ξαφνικά εχθροί της πατρίδας. Είστε οι ίδιοι εσείς που λέγατε αυτά στα τέλη Μαΐου και αυτά τα καινούρια τις τελευταίες μέρες.</w:t>
      </w:r>
    </w:p>
    <w:p w14:paraId="53B9BDA4"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Έρχομαι και στο νομοσχέδιο, διότι και εδώ έχουμε αντίστοιχες ευχάριστες εκπλή</w:t>
      </w:r>
      <w:r>
        <w:rPr>
          <w:rFonts w:eastAsia="Times New Roman"/>
          <w:color w:val="000000"/>
          <w:szCs w:val="24"/>
          <w:shd w:val="clear" w:color="auto" w:fill="FFFFFF"/>
        </w:rPr>
        <w:t xml:space="preserve">ξεις. </w:t>
      </w:r>
    </w:p>
    <w:p w14:paraId="53B9BDA5"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Η πρώτη έχει να κάνει με τη Β΄ Αθηνών. Απορρίψατε την πρόταση που σας καταθέσαμε στον εκλογικό νόμο </w:t>
      </w:r>
      <w:proofErr w:type="spellStart"/>
      <w:r>
        <w:rPr>
          <w:rFonts w:eastAsia="Times New Roman"/>
          <w:color w:val="000000"/>
          <w:szCs w:val="24"/>
          <w:shd w:val="clear" w:color="auto" w:fill="FFFFFF"/>
        </w:rPr>
        <w:t>Κουρουμπλή</w:t>
      </w:r>
      <w:proofErr w:type="spellEnd"/>
      <w:r>
        <w:rPr>
          <w:rFonts w:eastAsia="Times New Roman"/>
          <w:color w:val="000000"/>
          <w:szCs w:val="24"/>
          <w:shd w:val="clear" w:color="auto" w:fill="FFFFFF"/>
        </w:rPr>
        <w:t xml:space="preserve"> το καλοκαίρι του 2016 για την κατάτμηση της Β΄ Αθηνών. Σας το προτείναμε και το απορρίψατε και μετά ερχόσαστε και την επαναφέρετε νομίζοντ</w:t>
      </w:r>
      <w:r>
        <w:rPr>
          <w:rFonts w:eastAsia="Times New Roman"/>
          <w:color w:val="000000"/>
          <w:szCs w:val="24"/>
          <w:shd w:val="clear" w:color="auto" w:fill="FFFFFF"/>
        </w:rPr>
        <w:t>ας ότι θα μας φέρετε σε δύσκολη θέση.</w:t>
      </w:r>
    </w:p>
    <w:p w14:paraId="53B9BDA6"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Ποιος είναι, κυρίες και κύριοι συνάδελφοι, σε δύσκολη θέση; Αυτός που το προτείνει, που το υιοθετεί και έχει μ</w:t>
      </w:r>
      <w:r>
        <w:rPr>
          <w:rFonts w:eastAsia="Times New Roman"/>
          <w:color w:val="000000"/>
          <w:szCs w:val="24"/>
          <w:shd w:val="clear" w:color="auto" w:fill="FFFFFF"/>
        </w:rPr>
        <w:t>ί</w:t>
      </w:r>
      <w:r>
        <w:rPr>
          <w:rFonts w:eastAsia="Times New Roman"/>
          <w:color w:val="000000"/>
          <w:szCs w:val="24"/>
          <w:shd w:val="clear" w:color="auto" w:fill="FFFFFF"/>
        </w:rPr>
        <w:t xml:space="preserve">α σταθερή θέση ή αυτός που έρχεται και το </w:t>
      </w:r>
      <w:proofErr w:type="spellStart"/>
      <w:r>
        <w:rPr>
          <w:rFonts w:eastAsia="Times New Roman"/>
          <w:color w:val="000000"/>
          <w:szCs w:val="24"/>
          <w:shd w:val="clear" w:color="auto" w:fill="FFFFFF"/>
        </w:rPr>
        <w:t>επαναπροτείνει</w:t>
      </w:r>
      <w:proofErr w:type="spellEnd"/>
      <w:r>
        <w:rPr>
          <w:rFonts w:eastAsia="Times New Roman"/>
          <w:color w:val="000000"/>
          <w:szCs w:val="24"/>
          <w:shd w:val="clear" w:color="auto" w:fill="FFFFFF"/>
        </w:rPr>
        <w:t xml:space="preserve"> καθυστερημένα και ευκαιριακά, νομίζοντας ότι θα απ</w:t>
      </w:r>
      <w:r>
        <w:rPr>
          <w:rFonts w:eastAsia="Times New Roman"/>
          <w:color w:val="000000"/>
          <w:szCs w:val="24"/>
          <w:shd w:val="clear" w:color="auto" w:fill="FFFFFF"/>
        </w:rPr>
        <w:t xml:space="preserve">οκομίσει μικροκομματικά οφέλη; Θα δείτε, επειδή ο κόσμος καταλαβαίνει πολύ καλά, ότι και σε αυτό το θέμα θα βγείτε χαμένοι. </w:t>
      </w:r>
    </w:p>
    <w:p w14:paraId="53B9BDA7"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Προχωρώ περαιτέρω. </w:t>
      </w:r>
    </w:p>
    <w:p w14:paraId="53B9BDA8"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Πάμε στην ψήφο των αποδήμων. Ο Πρωθυπουργός κατ’ επανάληψη μας έχει μιλήσει για το </w:t>
      </w:r>
      <w:r>
        <w:rPr>
          <w:rFonts w:eastAsia="Times New Roman"/>
          <w:color w:val="000000"/>
          <w:szCs w:val="24"/>
          <w:shd w:val="clear" w:color="auto" w:fill="FFFFFF"/>
          <w:lang w:val="en-US"/>
        </w:rPr>
        <w:t>brain</w:t>
      </w:r>
      <w:r w:rsidRPr="00900779">
        <w:rPr>
          <w:rFonts w:eastAsia="Times New Roman"/>
          <w:color w:val="000000"/>
          <w:szCs w:val="24"/>
          <w:shd w:val="clear" w:color="auto" w:fill="FFFFFF"/>
        </w:rPr>
        <w:t xml:space="preserve"> </w:t>
      </w:r>
      <w:r>
        <w:rPr>
          <w:rFonts w:eastAsia="Times New Roman"/>
          <w:color w:val="000000"/>
          <w:szCs w:val="24"/>
          <w:shd w:val="clear" w:color="auto" w:fill="FFFFFF"/>
          <w:lang w:val="en-US"/>
        </w:rPr>
        <w:t>drain</w:t>
      </w:r>
      <w:r>
        <w:rPr>
          <w:rFonts w:eastAsia="Times New Roman"/>
          <w:color w:val="000000"/>
          <w:szCs w:val="24"/>
          <w:shd w:val="clear" w:color="auto" w:fill="FFFFFF"/>
        </w:rPr>
        <w:t xml:space="preserve"> και πόσο πονάει </w:t>
      </w:r>
      <w:r>
        <w:rPr>
          <w:rFonts w:eastAsia="Times New Roman"/>
          <w:color w:val="000000"/>
          <w:szCs w:val="24"/>
          <w:shd w:val="clear" w:color="auto" w:fill="FFFFFF"/>
        </w:rPr>
        <w:t>και πόσο θέλει να επιστρέψουν αυτοί οι άνθρωποι, που πάντως κατά δεκάδες χιλιάδες συνεχίζουν να φεύγουν επί των ημερών του. Και λέμε εμείς κάτι πολύ απλό: Σε αυτούς τους ανθρώπους, αν μη τι άλλο, δώστε τους, εφόσον έχουν εκλογικό βιβλιάριο, το δικαίωμα ψήφ</w:t>
      </w:r>
      <w:r>
        <w:rPr>
          <w:rFonts w:eastAsia="Times New Roman"/>
          <w:color w:val="000000"/>
          <w:szCs w:val="24"/>
          <w:shd w:val="clear" w:color="auto" w:fill="FFFFFF"/>
        </w:rPr>
        <w:t>ου. «Όχι, όχι, είναι τρομερά δύσκολο». Το κάνουν ακόμα και χώρες της Αφρικής. Εδώ, όμως, ο κ. Σκουρλέτης και το Υπουργείο Εσωτερικών θα το μελετήσει για πέντε μήνες και θα δούμε αν μπορούμε να φτάσουμε τις αφρικανικές χώρες και να πετύχουμε αυτό το δύσκολο</w:t>
      </w:r>
      <w:r>
        <w:rPr>
          <w:rFonts w:eastAsia="Times New Roman"/>
          <w:color w:val="000000"/>
          <w:szCs w:val="24"/>
          <w:shd w:val="clear" w:color="auto" w:fill="FFFFFF"/>
        </w:rPr>
        <w:t xml:space="preserve"> εγχείρημα, που πάντως έχουμε κατορθώσει να το πετυχαίνουμε στις ευρωεκλογές!</w:t>
      </w:r>
    </w:p>
    <w:p w14:paraId="53B9BDA9"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(Στο σημείο αυτό </w:t>
      </w:r>
      <w:r>
        <w:rPr>
          <w:rFonts w:eastAsia="Times New Roman"/>
          <w:color w:val="000000"/>
          <w:szCs w:val="24"/>
          <w:shd w:val="clear" w:color="auto" w:fill="FFFFFF"/>
        </w:rPr>
        <w:t>κ</w:t>
      </w:r>
      <w:r>
        <w:rPr>
          <w:rFonts w:eastAsia="Times New Roman"/>
          <w:color w:val="000000"/>
          <w:szCs w:val="24"/>
          <w:shd w:val="clear" w:color="auto" w:fill="FFFFFF"/>
        </w:rPr>
        <w:t>τυπάει το κουδούνι λήξεως του χρόνου ομιλίας του κυρίου Βουλευτή)</w:t>
      </w:r>
    </w:p>
    <w:p w14:paraId="53B9BDAA"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Κατόπιν έχουμε την άλλη ευχάριστη νότα. Ο Υπουργός, ο κ. Σκουρλέτης είχε συνδέσει επί πάρα πολ</w:t>
      </w:r>
      <w:r>
        <w:rPr>
          <w:rFonts w:eastAsia="Times New Roman"/>
          <w:color w:val="000000"/>
          <w:szCs w:val="24"/>
          <w:shd w:val="clear" w:color="auto" w:fill="FFFFFF"/>
        </w:rPr>
        <w:t xml:space="preserve">ύ καιρό το νομοσχέδιο αυτό με μία βασική κατά τον ίδιο τομή: την αποσύνδεση της ημερομηνίας των ευρωεκλογών από την ημερομηνία των δημοτικών εκλογών. Τον έχω ακούσει και στην τηλεόραση και στη Βουλή κατ’ επανάληψη να το επισημαίνει. Και έχει κάθε δικαίωμα </w:t>
      </w:r>
      <w:r>
        <w:rPr>
          <w:rFonts w:eastAsia="Times New Roman"/>
          <w:color w:val="000000"/>
          <w:szCs w:val="24"/>
          <w:shd w:val="clear" w:color="auto" w:fill="FFFFFF"/>
        </w:rPr>
        <w:t xml:space="preserve">να το επισημάνει. Όπως συμβαίνει, όμως, με τον </w:t>
      </w:r>
      <w:proofErr w:type="spellStart"/>
      <w:r>
        <w:rPr>
          <w:rFonts w:eastAsia="Times New Roman"/>
          <w:color w:val="000000"/>
          <w:szCs w:val="24"/>
          <w:shd w:val="clear" w:color="auto" w:fill="FFFFFF"/>
        </w:rPr>
        <w:t>Ερντογάν</w:t>
      </w:r>
      <w:proofErr w:type="spellEnd"/>
      <w:r>
        <w:rPr>
          <w:rFonts w:eastAsia="Times New Roman"/>
          <w:color w:val="000000"/>
          <w:szCs w:val="24"/>
          <w:shd w:val="clear" w:color="auto" w:fill="FFFFFF"/>
        </w:rPr>
        <w:t>, που κατά την άποψή μου είναι ο ίδιος και στην Άγκυρα και στο ΝΑΤΟ, κατά τη δική μου πάλι ταπεινή άποψη ο κ. Σκουρλέτης, που έλεγε ότι θα αποσυνδέσει την ημερομηνία, με τον κ. Σκουρλέτη, που δέχεται τ</w:t>
      </w:r>
      <w:r>
        <w:rPr>
          <w:rFonts w:eastAsia="Times New Roman"/>
          <w:color w:val="000000"/>
          <w:szCs w:val="24"/>
          <w:shd w:val="clear" w:color="auto" w:fill="FFFFFF"/>
        </w:rPr>
        <w:t>ην επανασύνδεση της ημερομηνίας των ευρωεκλογών με τις δημοτικές εκλογές, είναι ο ίδιος άνθρωπος.</w:t>
      </w:r>
    </w:p>
    <w:p w14:paraId="53B9BDAB"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 Μήπως κάνω λάθος, κύριε Σκουρλέτη; Εγώ για τον ίδιο άνθρωπο σας κόβω! Εσείς, όμως, ψηφίζετε και το μαύρο και το άσπρο, όλα και τα αντίθετά τους. Αυτή είναι η</w:t>
      </w:r>
      <w:r>
        <w:rPr>
          <w:rFonts w:eastAsia="Times New Roman"/>
          <w:color w:val="000000"/>
          <w:szCs w:val="24"/>
          <w:shd w:val="clear" w:color="auto" w:fill="FFFFFF"/>
        </w:rPr>
        <w:t xml:space="preserve"> πολιτική σας. Γι’ αυτόν τον λόγο σας λέω ότι στην πραγματικότητα μιλάω για την ευχάριστη νότα της πολιτικής σας! </w:t>
      </w:r>
    </w:p>
    <w:p w14:paraId="53B9BDAC"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Πολλοί συνάδελφοι της Νέας Δημοκρατίας μιλάνε για τα ψέματα του ΣΥΡΙΖΑ, για τα επικοινωνιακά κόλπα του ΣΥΡΙΖΑ κ.λπ.</w:t>
      </w:r>
      <w:r>
        <w:rPr>
          <w:rFonts w:eastAsia="Times New Roman"/>
          <w:color w:val="000000"/>
          <w:szCs w:val="24"/>
          <w:shd w:val="clear" w:color="auto" w:fill="FFFFFF"/>
        </w:rPr>
        <w:t>.</w:t>
      </w:r>
      <w:r>
        <w:rPr>
          <w:rFonts w:eastAsia="Times New Roman"/>
          <w:color w:val="000000"/>
          <w:szCs w:val="24"/>
          <w:shd w:val="clear" w:color="auto" w:fill="FFFFFF"/>
        </w:rPr>
        <w:t xml:space="preserve"> Νομίζω ότι έχετε περάσει</w:t>
      </w:r>
      <w:r>
        <w:rPr>
          <w:rFonts w:eastAsia="Times New Roman"/>
          <w:color w:val="000000"/>
          <w:szCs w:val="24"/>
          <w:shd w:val="clear" w:color="auto" w:fill="FFFFFF"/>
        </w:rPr>
        <w:t xml:space="preserve"> σε μ</w:t>
      </w:r>
      <w:r>
        <w:rPr>
          <w:rFonts w:eastAsia="Times New Roman"/>
          <w:color w:val="000000"/>
          <w:szCs w:val="24"/>
          <w:shd w:val="clear" w:color="auto" w:fill="FFFFFF"/>
        </w:rPr>
        <w:t>ί</w:t>
      </w:r>
      <w:r>
        <w:rPr>
          <w:rFonts w:eastAsia="Times New Roman"/>
          <w:color w:val="000000"/>
          <w:szCs w:val="24"/>
          <w:shd w:val="clear" w:color="auto" w:fill="FFFFFF"/>
        </w:rPr>
        <w:t>α ανώτερη σφαίρα. Δεν θα κάνω κανέναν χαρακτηρισμό. Δεν θα χαρακτηρίσω τι είναι αυτό το πράγμα που κάνετε. Θα πω μόνο μία λέξη: Ευχαριστώ για το χαμόγελο που μας προσφέρετε!</w:t>
      </w:r>
    </w:p>
    <w:p w14:paraId="53B9BDAD" w14:textId="77777777" w:rsidR="00D9389E" w:rsidRDefault="0030006C">
      <w:pPr>
        <w:spacing w:line="600" w:lineRule="auto"/>
        <w:ind w:firstLine="720"/>
        <w:contextualSpacing/>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53B9BDAE" w14:textId="77777777" w:rsidR="00D9389E" w:rsidRDefault="0030006C">
      <w:pPr>
        <w:spacing w:line="600" w:lineRule="auto"/>
        <w:ind w:firstLine="720"/>
        <w:contextualSpacing/>
        <w:jc w:val="both"/>
        <w:rPr>
          <w:rFonts w:eastAsia="Times New Roman"/>
          <w:color w:val="000000"/>
          <w:szCs w:val="24"/>
          <w:shd w:val="clear" w:color="auto" w:fill="FFFFFF"/>
        </w:rPr>
      </w:pPr>
      <w:r w:rsidRPr="00C41E90">
        <w:rPr>
          <w:rFonts w:eastAsia="Times New Roman"/>
          <w:b/>
          <w:color w:val="000000"/>
          <w:szCs w:val="24"/>
          <w:shd w:val="clear" w:color="auto" w:fill="FFFFFF"/>
        </w:rPr>
        <w:t xml:space="preserve">ΠΡΟΕΔΡΕΥΩΝ (Μάριος Γεωργιάδης): </w:t>
      </w:r>
      <w:r>
        <w:rPr>
          <w:rFonts w:eastAsia="Times New Roman"/>
          <w:color w:val="000000"/>
          <w:szCs w:val="24"/>
          <w:shd w:val="clear" w:color="auto" w:fill="FFFFFF"/>
        </w:rPr>
        <w:t>Ευχαριστούμε τον κ. Χατζηδάκη.</w:t>
      </w:r>
    </w:p>
    <w:p w14:paraId="53B9BDAF"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Κύριοι συνάδελφοι, αν μπορούμε να μην φτάνουμε στα επτά λεπτά. Γι’ αυτόν τον λόγο πήγαμε στα πέντε λεπτά, για να μπορούμε να ολοκληρώσουμε την όλη διαδικασία σε εύλογο χρόνο.</w:t>
      </w:r>
    </w:p>
    <w:p w14:paraId="53B9BDB0" w14:textId="77777777" w:rsidR="00D9389E" w:rsidRDefault="0030006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Ορίστε, κυρία </w:t>
      </w:r>
      <w:r>
        <w:rPr>
          <w:rFonts w:eastAsia="Times New Roman"/>
          <w:color w:val="000000"/>
          <w:szCs w:val="24"/>
          <w:shd w:val="clear" w:color="auto" w:fill="FFFFFF"/>
        </w:rPr>
        <w:t>Αραμπατζή, έχετε τον λόγο.</w:t>
      </w:r>
    </w:p>
    <w:p w14:paraId="53B9BDB1"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sidRPr="00480689">
        <w:rPr>
          <w:rFonts w:eastAsia="Times New Roman"/>
          <w:color w:val="000000"/>
          <w:szCs w:val="24"/>
        </w:rPr>
        <w:t>Ευχαριστώ, κύριε Πρόεδρε.</w:t>
      </w:r>
      <w:r>
        <w:rPr>
          <w:rFonts w:eastAsia="Times New Roman" w:cs="Times New Roman"/>
          <w:szCs w:val="24"/>
        </w:rPr>
        <w:t xml:space="preserve"> </w:t>
      </w:r>
    </w:p>
    <w:p w14:paraId="53B9BDB2" w14:textId="77777777" w:rsidR="00D9389E" w:rsidRDefault="0030006C">
      <w:pPr>
        <w:tabs>
          <w:tab w:val="left" w:pos="3873"/>
        </w:tabs>
        <w:spacing w:line="600" w:lineRule="auto"/>
        <w:ind w:firstLine="720"/>
        <w:contextualSpacing/>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έχουμε πει πολλές φορές από αυτό εδώ το Βήμα ότι η </w:t>
      </w:r>
      <w:r w:rsidRPr="001850F1">
        <w:rPr>
          <w:rFonts w:eastAsia="Times New Roman" w:cs="Times New Roman"/>
          <w:szCs w:val="24"/>
        </w:rPr>
        <w:t>Κυβέρνηση</w:t>
      </w:r>
      <w:r>
        <w:rPr>
          <w:rFonts w:eastAsia="Times New Roman" w:cs="Times New Roman"/>
          <w:szCs w:val="24"/>
        </w:rPr>
        <w:t xml:space="preserve"> </w:t>
      </w:r>
      <w:r w:rsidRPr="0008273E">
        <w:rPr>
          <w:rFonts w:eastAsia="Times New Roman" w:cs="Times New Roman"/>
          <w:szCs w:val="24"/>
        </w:rPr>
        <w:t>ΣΥΡΙΖΑ</w:t>
      </w:r>
      <w:r>
        <w:rPr>
          <w:rFonts w:eastAsia="Times New Roman" w:cs="Times New Roman"/>
          <w:szCs w:val="24"/>
        </w:rPr>
        <w:t xml:space="preserve"> </w:t>
      </w:r>
      <w:r w:rsidRPr="0008273E">
        <w:rPr>
          <w:rFonts w:eastAsia="Times New Roman" w:cs="Times New Roman"/>
          <w:szCs w:val="24"/>
        </w:rPr>
        <w:t>-</w:t>
      </w:r>
      <w:r>
        <w:rPr>
          <w:rFonts w:eastAsia="Times New Roman" w:cs="Times New Roman"/>
          <w:szCs w:val="24"/>
        </w:rPr>
        <w:t xml:space="preserve"> </w:t>
      </w:r>
      <w:r w:rsidRPr="0008273E">
        <w:rPr>
          <w:rFonts w:eastAsia="Times New Roman" w:cs="Times New Roman"/>
          <w:szCs w:val="24"/>
        </w:rPr>
        <w:t>ΑΝΕΛ</w:t>
      </w:r>
      <w:r>
        <w:rPr>
          <w:rFonts w:eastAsia="Times New Roman" w:cs="Times New Roman"/>
          <w:szCs w:val="24"/>
        </w:rPr>
        <w:t xml:space="preserve"> είναι ικανή να κάνει τα πάντα για να παραμείνει στην εξουσία. </w:t>
      </w:r>
      <w:r w:rsidRPr="00AC526C">
        <w:rPr>
          <w:rFonts w:eastAsia="Times New Roman" w:cs="Times New Roman"/>
          <w:szCs w:val="24"/>
        </w:rPr>
        <w:t>Όμως</w:t>
      </w:r>
      <w:r>
        <w:rPr>
          <w:rFonts w:eastAsia="Times New Roman" w:cs="Times New Roman"/>
          <w:szCs w:val="24"/>
        </w:rPr>
        <w:t xml:space="preserve"> αυτό που συ</w:t>
      </w:r>
      <w:r>
        <w:rPr>
          <w:rFonts w:eastAsia="Times New Roman" w:cs="Times New Roman"/>
          <w:szCs w:val="24"/>
        </w:rPr>
        <w:t xml:space="preserve">νέβη τις τελευταίες ώρες μέσα σε αυτή την Αίθουσα ξεπερνάει κάθε όριο κυνισμού και </w:t>
      </w:r>
      <w:r w:rsidRPr="00911877">
        <w:rPr>
          <w:rFonts w:eastAsia="Times New Roman" w:cs="Times New Roman"/>
          <w:szCs w:val="24"/>
        </w:rPr>
        <w:t>πολιτική</w:t>
      </w:r>
      <w:r>
        <w:rPr>
          <w:rFonts w:eastAsia="Times New Roman" w:cs="Times New Roman"/>
          <w:szCs w:val="24"/>
        </w:rPr>
        <w:t>ς δολιότητας.</w:t>
      </w:r>
    </w:p>
    <w:p w14:paraId="53B9BDB3"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ο λαλίστατος κατά τα άλλα Υπουργός των Εσωτερικών, ο κ. Σκουρλέτης, είχε εμφανή αμηχανία και δυσκολία για να κάνει δεκτή την </w:t>
      </w:r>
      <w:r w:rsidRPr="005631E0">
        <w:rPr>
          <w:rFonts w:eastAsia="Times New Roman" w:cs="Times New Roman"/>
          <w:bCs/>
          <w:szCs w:val="24"/>
        </w:rPr>
        <w:t>τροπολογία</w:t>
      </w:r>
      <w:r>
        <w:rPr>
          <w:rFonts w:eastAsia="Times New Roman" w:cs="Times New Roman"/>
          <w:szCs w:val="24"/>
        </w:rPr>
        <w:t xml:space="preserve"> των δ</w:t>
      </w:r>
      <w:r>
        <w:rPr>
          <w:rFonts w:eastAsia="Times New Roman" w:cs="Times New Roman"/>
          <w:szCs w:val="24"/>
        </w:rPr>
        <w:t xml:space="preserve">εκαέξι συναδέλφων του που κυνικά </w:t>
      </w:r>
      <w:proofErr w:type="spellStart"/>
      <w:r>
        <w:rPr>
          <w:rFonts w:eastAsia="Times New Roman" w:cs="Times New Roman"/>
          <w:szCs w:val="24"/>
        </w:rPr>
        <w:t>εργαλειοποίησαν</w:t>
      </w:r>
      <w:proofErr w:type="spellEnd"/>
      <w:r>
        <w:rPr>
          <w:rFonts w:eastAsia="Times New Roman" w:cs="Times New Roman"/>
          <w:szCs w:val="24"/>
        </w:rPr>
        <w:t xml:space="preserve">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και γελοιοποίησαν τον νόμο του, υποτάσσοντας και τον χώρο της τοπικής αυτοδιοίκησης στα μικροκομματικά και ταπεινά σχέδια του </w:t>
      </w:r>
      <w:r w:rsidRPr="009E3DD6">
        <w:rPr>
          <w:rFonts w:eastAsia="Times New Roman" w:cs="Times New Roman"/>
          <w:szCs w:val="24"/>
        </w:rPr>
        <w:t>ΣΥΡΙΖΑ</w:t>
      </w:r>
      <w:r>
        <w:rPr>
          <w:rFonts w:eastAsia="Times New Roman" w:cs="Times New Roman"/>
          <w:szCs w:val="24"/>
        </w:rPr>
        <w:t>.</w:t>
      </w:r>
    </w:p>
    <w:p w14:paraId="53B9BDB4"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Ακόμη και εσείς, </w:t>
      </w:r>
      <w:r w:rsidRPr="00390D90">
        <w:rPr>
          <w:rFonts w:eastAsia="Times New Roman" w:cs="Times New Roman"/>
          <w:szCs w:val="24"/>
        </w:rPr>
        <w:t>κύριε Υπουργέ,</w:t>
      </w:r>
      <w:r>
        <w:rPr>
          <w:rFonts w:eastAsia="Times New Roman" w:cs="Times New Roman"/>
          <w:szCs w:val="24"/>
        </w:rPr>
        <w:t xml:space="preserve"> δυσκολευτήκατ</w:t>
      </w:r>
      <w:r>
        <w:rPr>
          <w:rFonts w:eastAsia="Times New Roman" w:cs="Times New Roman"/>
          <w:szCs w:val="24"/>
        </w:rPr>
        <w:t xml:space="preserve">ε την ώρα που υλοποιούσατε τα σχέδια των υπογείων του Μαξίμου. Φανταστείτε σε τι κατάσταση </w:t>
      </w:r>
      <w:r w:rsidRPr="00911877">
        <w:rPr>
          <w:rFonts w:eastAsia="Times New Roman" w:cs="Times New Roman"/>
          <w:szCs w:val="24"/>
        </w:rPr>
        <w:t>πολιτική</w:t>
      </w:r>
      <w:r>
        <w:rPr>
          <w:rFonts w:eastAsia="Times New Roman" w:cs="Times New Roman"/>
          <w:szCs w:val="24"/>
        </w:rPr>
        <w:t xml:space="preserve">ς ομηρίας βρίσκεστε. Γιατί είναι πραγματικά </w:t>
      </w:r>
      <w:r w:rsidRPr="00911877">
        <w:rPr>
          <w:rFonts w:eastAsia="Times New Roman" w:cs="Times New Roman"/>
          <w:szCs w:val="24"/>
        </w:rPr>
        <w:t>πολιτική</w:t>
      </w:r>
      <w:r>
        <w:rPr>
          <w:rFonts w:eastAsia="Times New Roman" w:cs="Times New Roman"/>
          <w:szCs w:val="24"/>
        </w:rPr>
        <w:t xml:space="preserve"> κατάντια μέχρι χθες να επιχειρηματολογείτε για τον λόγο που οι δημοτικές εκλογές </w:t>
      </w:r>
      <w:r w:rsidRPr="00E57B5A">
        <w:rPr>
          <w:rFonts w:eastAsia="Times New Roman" w:cs="Times New Roman"/>
          <w:szCs w:val="24"/>
        </w:rPr>
        <w:t>πρέπει να</w:t>
      </w:r>
      <w:r>
        <w:rPr>
          <w:rFonts w:eastAsia="Times New Roman" w:cs="Times New Roman"/>
          <w:szCs w:val="24"/>
        </w:rPr>
        <w:t xml:space="preserve"> γίνουν τον Οκτώβριο και να μη </w:t>
      </w:r>
      <w:proofErr w:type="spellStart"/>
      <w:r>
        <w:rPr>
          <w:rFonts w:eastAsia="Times New Roman" w:cs="Times New Roman"/>
          <w:szCs w:val="24"/>
        </w:rPr>
        <w:t>συμπέσουν</w:t>
      </w:r>
      <w:proofErr w:type="spellEnd"/>
      <w:r>
        <w:rPr>
          <w:rFonts w:eastAsia="Times New Roman" w:cs="Times New Roman"/>
          <w:szCs w:val="24"/>
        </w:rPr>
        <w:t xml:space="preserve"> με άλλες εκλογές και σήμερα να ακυρώνετε με τόσο ταπεινωτικό τρόπο τα λεγόμενά σας. </w:t>
      </w:r>
    </w:p>
    <w:p w14:paraId="53B9BDB5"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Υποταχθήκατε στους σχεδιασμούς των υπογείων του Μαξίμου. Γιατί βεβαίως δεν μπορούμε να πιστέψουμε ότι δεκαέξι Βουλευτές σας λειτού</w:t>
      </w:r>
      <w:r>
        <w:rPr>
          <w:rFonts w:eastAsia="Times New Roman" w:cs="Times New Roman"/>
          <w:szCs w:val="24"/>
        </w:rPr>
        <w:t xml:space="preserve">ργησαν αυτόκλητα. Λειτούργησαν ως </w:t>
      </w:r>
      <w:r w:rsidRPr="00911877">
        <w:rPr>
          <w:rFonts w:eastAsia="Times New Roman" w:cs="Times New Roman"/>
          <w:szCs w:val="24"/>
        </w:rPr>
        <w:t>πολιτικ</w:t>
      </w:r>
      <w:r>
        <w:rPr>
          <w:rFonts w:eastAsia="Times New Roman" w:cs="Times New Roman"/>
          <w:szCs w:val="24"/>
        </w:rPr>
        <w:t xml:space="preserve">ές μαριονέτες του ενορχηστρωτή όλης αυτής της ιστορίας, που είναι βεβαίως ο Αλέξης Τσίπρας. </w:t>
      </w:r>
      <w:r w:rsidRPr="00AC526C">
        <w:rPr>
          <w:rFonts w:eastAsia="Times New Roman" w:cs="Times New Roman"/>
          <w:szCs w:val="24"/>
        </w:rPr>
        <w:t>Όμως</w:t>
      </w:r>
      <w:r>
        <w:rPr>
          <w:rFonts w:eastAsia="Times New Roman" w:cs="Times New Roman"/>
          <w:szCs w:val="24"/>
        </w:rPr>
        <w:t xml:space="preserve"> αυτή η επιλογή σας, η επιλογή του Πρωθυπουργού να εκμεταλλευτεί και να χρησιμοποιήσει τις δημοτικές και περιφερειακές </w:t>
      </w:r>
      <w:r>
        <w:rPr>
          <w:rFonts w:eastAsia="Times New Roman" w:cs="Times New Roman"/>
          <w:szCs w:val="24"/>
        </w:rPr>
        <w:t xml:space="preserve">εκλογές, καταδεικνύει τον πανικό που σας έχει καταβάλει και ομολογεί εμμέσως ότι παραδέχεστε την </w:t>
      </w:r>
      <w:r w:rsidRPr="00911877">
        <w:rPr>
          <w:rFonts w:eastAsia="Times New Roman" w:cs="Times New Roman"/>
          <w:szCs w:val="24"/>
        </w:rPr>
        <w:t>πολιτική</w:t>
      </w:r>
      <w:r>
        <w:rPr>
          <w:rFonts w:eastAsia="Times New Roman" w:cs="Times New Roman"/>
          <w:szCs w:val="24"/>
        </w:rPr>
        <w:t xml:space="preserve"> ήττα που βλέπετε να έρχεται με ορμή και θόρυβο στις επόμενες εθνικές εκλογές.</w:t>
      </w:r>
    </w:p>
    <w:p w14:paraId="53B9BDB6"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Η μετακίνηση του χρόνου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και η επιλογή της τρ</w:t>
      </w:r>
      <w:r>
        <w:rPr>
          <w:rFonts w:eastAsia="Times New Roman" w:cs="Times New Roman"/>
          <w:szCs w:val="24"/>
        </w:rPr>
        <w:t xml:space="preserve">ιπλής ή τετραπλής κάλπης τον Μάιο του 2019 γίνεται γιατί ξέρετε καλά πως όποτε και να γίνουν οι βουλευτικές εκλογές θα τις χάσετε. Προσπαθείτε, άρα, να σώσετε ό,τι μπορείτε, να εφαρμοστεί η απλή αναλογική, που τώρα νομοθετείτε με τον «ΚΛΕΙΣΘΕΝΗ», έστω για </w:t>
      </w:r>
      <w:r>
        <w:rPr>
          <w:rFonts w:eastAsia="Times New Roman" w:cs="Times New Roman"/>
          <w:szCs w:val="24"/>
        </w:rPr>
        <w:t xml:space="preserve">μία φορά. Αναγνωρίζετε έτσι ότι αν οι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γίνονταν στην ώρα τους, δηλαδή τον Οκτώβριο του 2019, η νομοθέτησή σας για τον «ΚΛΕΙΣΘΕΝΗ» θα είχε πάει περίπατο.</w:t>
      </w:r>
    </w:p>
    <w:p w14:paraId="53B9BDB7"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Επιχειρείτε, λοιπόν, να δημιουργήσετε ένα απόλυτο </w:t>
      </w:r>
      <w:r w:rsidRPr="00911877">
        <w:rPr>
          <w:rFonts w:eastAsia="Times New Roman" w:cs="Times New Roman"/>
          <w:szCs w:val="24"/>
        </w:rPr>
        <w:t>πολιτικ</w:t>
      </w:r>
      <w:r>
        <w:rPr>
          <w:rFonts w:eastAsia="Times New Roman" w:cs="Times New Roman"/>
          <w:szCs w:val="24"/>
        </w:rPr>
        <w:t>ό αλαλούμ με τρεις ή τέ</w:t>
      </w:r>
      <w:r>
        <w:rPr>
          <w:rFonts w:eastAsia="Times New Roman" w:cs="Times New Roman"/>
          <w:szCs w:val="24"/>
        </w:rPr>
        <w:t xml:space="preserve">σσερις κάλπες, με διαφορετικές εκλογικές αναμετρήσεις όλες μαζί στην ίδια μέρα, </w:t>
      </w:r>
      <w:r w:rsidRPr="003173C1">
        <w:rPr>
          <w:rFonts w:eastAsia="Times New Roman"/>
          <w:bCs/>
        </w:rPr>
        <w:t>προκειμένου να</w:t>
      </w:r>
      <w:r>
        <w:rPr>
          <w:rFonts w:eastAsia="Times New Roman" w:cs="Times New Roman"/>
          <w:szCs w:val="24"/>
        </w:rPr>
        <w:t xml:space="preserve"> δημιουργήσετε </w:t>
      </w:r>
      <w:r w:rsidRPr="00911877">
        <w:rPr>
          <w:rFonts w:eastAsia="Times New Roman" w:cs="Times New Roman"/>
          <w:szCs w:val="24"/>
        </w:rPr>
        <w:t>πολιτική</w:t>
      </w:r>
      <w:r>
        <w:rPr>
          <w:rFonts w:eastAsia="Times New Roman" w:cs="Times New Roman"/>
          <w:szCs w:val="24"/>
        </w:rPr>
        <w:t xml:space="preserve"> αναταραχή, να θολώσετε τα μηνύματα των εκλογών, να μπερδέψετε τους πολίτες και φυσικά να προκαλέσετε και στον χώρο της τοπικής αυτοδιοίκησ</w:t>
      </w:r>
      <w:r>
        <w:rPr>
          <w:rFonts w:eastAsia="Times New Roman" w:cs="Times New Roman"/>
          <w:szCs w:val="24"/>
        </w:rPr>
        <w:t xml:space="preserve">ης το απόλυτο χάος εις βάρος των πολιτών, εις βάρος των δημοτών, για τους οποίους βεβαίως ούτε που ιδρώνει το αφτί σας. </w:t>
      </w:r>
    </w:p>
    <w:p w14:paraId="53B9BDB8"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Ό,τι και αν κάνετε, </w:t>
      </w:r>
      <w:r w:rsidRPr="00AC526C">
        <w:rPr>
          <w:rFonts w:eastAsia="Times New Roman" w:cs="Times New Roman"/>
          <w:szCs w:val="24"/>
        </w:rPr>
        <w:t>όμως</w:t>
      </w:r>
      <w:r>
        <w:rPr>
          <w:rFonts w:eastAsia="Times New Roman" w:cs="Times New Roman"/>
          <w:szCs w:val="24"/>
        </w:rPr>
        <w:t xml:space="preserve">, </w:t>
      </w:r>
      <w:r w:rsidRPr="002170BF">
        <w:rPr>
          <w:rFonts w:eastAsia="Times New Roman" w:cs="Times New Roman"/>
          <w:szCs w:val="24"/>
        </w:rPr>
        <w:t xml:space="preserve">κυρίες και κύριοι </w:t>
      </w:r>
      <w:r>
        <w:rPr>
          <w:rFonts w:eastAsia="Times New Roman" w:cs="Times New Roman"/>
          <w:szCs w:val="24"/>
        </w:rPr>
        <w:t xml:space="preserve">του ΣΥΡΙΖΑ και των </w:t>
      </w:r>
      <w:r w:rsidRPr="0008273E">
        <w:rPr>
          <w:rFonts w:eastAsia="Times New Roman" w:cs="Times New Roman"/>
          <w:szCs w:val="24"/>
        </w:rPr>
        <w:t>ΑΝΕΛ</w:t>
      </w:r>
      <w:r>
        <w:rPr>
          <w:rFonts w:eastAsia="Times New Roman" w:cs="Times New Roman"/>
          <w:szCs w:val="24"/>
        </w:rPr>
        <w:t xml:space="preserve">, δεν πρόκειται να αποτρέψετε την </w:t>
      </w:r>
      <w:r w:rsidRPr="00911877">
        <w:rPr>
          <w:rFonts w:eastAsia="Times New Roman" w:cs="Times New Roman"/>
          <w:szCs w:val="24"/>
        </w:rPr>
        <w:t>πολιτική</w:t>
      </w:r>
      <w:r>
        <w:rPr>
          <w:rFonts w:eastAsia="Times New Roman" w:cs="Times New Roman"/>
          <w:szCs w:val="24"/>
        </w:rPr>
        <w:t xml:space="preserve"> σας εξαφάνιση, η οποία πλ</w:t>
      </w:r>
      <w:r>
        <w:rPr>
          <w:rFonts w:eastAsia="Times New Roman" w:cs="Times New Roman"/>
          <w:szCs w:val="24"/>
        </w:rPr>
        <w:t xml:space="preserve">ησιάζει. Καμμία απλή αναλογική δεν πρόκειται να σας σώσει. Θα καταστρέψει, </w:t>
      </w:r>
      <w:r w:rsidRPr="00AC526C">
        <w:rPr>
          <w:rFonts w:eastAsia="Times New Roman" w:cs="Times New Roman"/>
          <w:szCs w:val="24"/>
        </w:rPr>
        <w:t>όμως</w:t>
      </w:r>
      <w:r>
        <w:rPr>
          <w:rFonts w:eastAsia="Times New Roman" w:cs="Times New Roman"/>
          <w:szCs w:val="24"/>
        </w:rPr>
        <w:t xml:space="preserve">, τους δήμους, γιατί το 90% των </w:t>
      </w:r>
      <w:proofErr w:type="spellStart"/>
      <w:r>
        <w:rPr>
          <w:rFonts w:eastAsia="Times New Roman" w:cs="Times New Roman"/>
          <w:szCs w:val="24"/>
        </w:rPr>
        <w:t>αυτοδιοικητικών</w:t>
      </w:r>
      <w:proofErr w:type="spellEnd"/>
      <w:r>
        <w:rPr>
          <w:rFonts w:eastAsia="Times New Roman" w:cs="Times New Roman"/>
          <w:szCs w:val="24"/>
        </w:rPr>
        <w:t xml:space="preserve"> σάς λένε με όλους τους τόνους ότι αυτό το νομοθέτημα διαλύει την αυτοδιοίκηση, είναι παραλυτικό, δεν θα λειτουργήσει. Εσείς </w:t>
      </w:r>
      <w:r w:rsidRPr="00AC526C">
        <w:rPr>
          <w:rFonts w:eastAsia="Times New Roman" w:cs="Times New Roman"/>
          <w:szCs w:val="24"/>
        </w:rPr>
        <w:t>όμως</w:t>
      </w:r>
      <w:r>
        <w:rPr>
          <w:rFonts w:eastAsia="Times New Roman" w:cs="Times New Roman"/>
          <w:szCs w:val="24"/>
        </w:rPr>
        <w:t xml:space="preserve"> </w:t>
      </w:r>
      <w:r>
        <w:rPr>
          <w:rFonts w:eastAsia="Times New Roman" w:cs="Times New Roman"/>
          <w:szCs w:val="24"/>
        </w:rPr>
        <w:t xml:space="preserve">δεν ακούτε κανέναν, παρασυρμένοι από τις παραισθήσεις του μεγαλείου σας ότι εγκαθιδρύετε, δήθεν, </w:t>
      </w:r>
      <w:r w:rsidRPr="00E6430E">
        <w:rPr>
          <w:rFonts w:eastAsia="Times New Roman" w:cs="Times New Roman"/>
          <w:szCs w:val="24"/>
        </w:rPr>
        <w:t>εκ</w:t>
      </w:r>
      <w:r>
        <w:rPr>
          <w:rFonts w:eastAsia="Times New Roman" w:cs="Times New Roman"/>
          <w:szCs w:val="24"/>
        </w:rPr>
        <w:t xml:space="preserve"> νέου τη δημοκρατία στην τοπική αυτοδιοίκηση,</w:t>
      </w:r>
    </w:p>
    <w:p w14:paraId="53B9BDB9" w14:textId="77777777" w:rsidR="00D9389E" w:rsidRDefault="0030006C">
      <w:pPr>
        <w:tabs>
          <w:tab w:val="left" w:pos="3873"/>
        </w:tabs>
        <w:spacing w:line="600" w:lineRule="auto"/>
        <w:ind w:firstLine="720"/>
        <w:contextualSpacing/>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και εδώ πάλι παίζετε παιχνίδια, διότι διατηρείτε την εκλογή των δημάρχων απευθείας από τον λαό και μάλιστα</w:t>
      </w:r>
      <w:r>
        <w:rPr>
          <w:rFonts w:eastAsia="Times New Roman" w:cs="Times New Roman"/>
          <w:szCs w:val="24"/>
        </w:rPr>
        <w:t xml:space="preserve"> σε δύο γύρους και με απόλυτη πλειοψηφία και εφαρμόζετε την απλή αναλογική στους δημοτικούς και περιφερειακούς συμβούλους. Πού οδηγεί αυτό; Μα, φυσικά οδηγεί στο απόλυτο αδιέξοδο, στην αδυναμία λήψης αποφάσεων και διοίκησης και -ακόμη χειρότερα- στην απόλυ</w:t>
      </w:r>
      <w:r>
        <w:rPr>
          <w:rFonts w:eastAsia="Times New Roman" w:cs="Times New Roman"/>
          <w:szCs w:val="24"/>
        </w:rPr>
        <w:t>τη συνδιαλλαγή, την προσωπική, την παραταξιακή, την κομματική.</w:t>
      </w:r>
    </w:p>
    <w:p w14:paraId="53B9BDBA"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Είστε οι νομοθέτες της απόλυτης ακυβερνησίας στην τοπική αυτοδιοίκηση, της διαφθοράς και του παρασκηνίου που με τον νόμο σας προκαλείτε. Γιατί δεν </w:t>
      </w:r>
      <w:r w:rsidRPr="00224BE3">
        <w:rPr>
          <w:rFonts w:eastAsia="Times New Roman" w:cs="Times New Roman"/>
          <w:szCs w:val="24"/>
        </w:rPr>
        <w:t xml:space="preserve">μπορεί </w:t>
      </w:r>
      <w:r>
        <w:rPr>
          <w:rFonts w:eastAsia="Times New Roman" w:cs="Times New Roman"/>
          <w:szCs w:val="24"/>
        </w:rPr>
        <w:t xml:space="preserve">ένας σύμβουλος </w:t>
      </w:r>
      <w:r w:rsidRPr="00FE6FE7">
        <w:rPr>
          <w:rFonts w:eastAsia="Times New Roman" w:cs="Times New Roman"/>
          <w:szCs w:val="24"/>
        </w:rPr>
        <w:t>ο οποίος</w:t>
      </w:r>
      <w:r>
        <w:rPr>
          <w:rFonts w:eastAsia="Times New Roman" w:cs="Times New Roman"/>
          <w:szCs w:val="24"/>
        </w:rPr>
        <w:t xml:space="preserve"> ανεξαρτητοποιεί</w:t>
      </w:r>
      <w:r>
        <w:rPr>
          <w:rFonts w:eastAsia="Times New Roman" w:cs="Times New Roman"/>
          <w:szCs w:val="24"/>
        </w:rPr>
        <w:t xml:space="preserve">ται, με βάση τις διατάξεις σας, την ίδια ώρα να εγγράφεται σε άλλη δημοτική παράταξη. Με αυτόν τον τρόπο ενισχύετε, καλλιεργείτε το παζάρι, το αλισβερίσι, την πελατειακή λογική. </w:t>
      </w:r>
    </w:p>
    <w:p w14:paraId="53B9BDBB" w14:textId="77777777" w:rsidR="00D9389E" w:rsidRDefault="0030006C">
      <w:pPr>
        <w:tabs>
          <w:tab w:val="left" w:pos="3873"/>
        </w:tabs>
        <w:spacing w:line="600" w:lineRule="auto"/>
        <w:ind w:firstLine="720"/>
        <w:contextualSpacing/>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xml:space="preserve">, δεν είναι μόνο η ιδεοληψία σας, είναι κυρίως η </w:t>
      </w:r>
      <w:r w:rsidRPr="00911877">
        <w:rPr>
          <w:rFonts w:eastAsia="Times New Roman" w:cs="Times New Roman"/>
          <w:szCs w:val="24"/>
        </w:rPr>
        <w:t>πολιτική</w:t>
      </w:r>
      <w:r>
        <w:rPr>
          <w:rFonts w:eastAsia="Times New Roman" w:cs="Times New Roman"/>
          <w:szCs w:val="24"/>
        </w:rPr>
        <w:t xml:space="preserve"> υστεροβουλία σα</w:t>
      </w:r>
      <w:r>
        <w:rPr>
          <w:rFonts w:eastAsia="Times New Roman" w:cs="Times New Roman"/>
          <w:szCs w:val="24"/>
        </w:rPr>
        <w:t xml:space="preserve">ς. Ξέρετε ότι στην τοπική αυτοδιοίκηση η παρουσία σας είναι ασθενική και προσπαθείτε με αυτές τις μεθόδους να βάλετε πόδι, να εκβιάζουν τους δημάρχους και τους περιφερειάρχες οι λιγοστοί σύμβουλοι που θα εκλέξετε, να τους απειλούν ότι θα αδρανοποιήσουν τη </w:t>
      </w:r>
      <w:r>
        <w:rPr>
          <w:rFonts w:eastAsia="Times New Roman" w:cs="Times New Roman"/>
          <w:szCs w:val="24"/>
        </w:rPr>
        <w:t xml:space="preserve">λειτουργία των δήμων αν δεν σας κάνουν τα </w:t>
      </w:r>
      <w:r w:rsidRPr="00911877">
        <w:rPr>
          <w:rFonts w:eastAsia="Times New Roman" w:cs="Times New Roman"/>
          <w:szCs w:val="24"/>
        </w:rPr>
        <w:t>πολιτικ</w:t>
      </w:r>
      <w:r>
        <w:rPr>
          <w:rFonts w:eastAsia="Times New Roman" w:cs="Times New Roman"/>
          <w:szCs w:val="24"/>
        </w:rPr>
        <w:t>ά χατίρια. Ό,τι δεν ελέγχετε, λοιπόν, προσπαθείτε να το διαλύσετε.</w:t>
      </w:r>
    </w:p>
    <w:p w14:paraId="53B9BDBC" w14:textId="77777777" w:rsidR="00D9389E" w:rsidRDefault="0030006C">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391AB7">
        <w:rPr>
          <w:rFonts w:eastAsia="Times New Roman" w:cs="Times New Roman"/>
          <w:szCs w:val="24"/>
        </w:rPr>
        <w:t>Νέα Δημοκρατία</w:t>
      </w:r>
      <w:r>
        <w:rPr>
          <w:rFonts w:eastAsia="Times New Roman" w:cs="Times New Roman"/>
          <w:szCs w:val="24"/>
        </w:rPr>
        <w:t xml:space="preserve"> λέει πολύ ξεκάθαρα ότι ο «ΚΛΕΙΣΘΕΝΗΣ» είναι ένα </w:t>
      </w:r>
      <w:r w:rsidRPr="00823F09">
        <w:rPr>
          <w:rFonts w:eastAsia="Times New Roman" w:cs="Times New Roman"/>
          <w:szCs w:val="24"/>
        </w:rPr>
        <w:t>νομοσχέδιο</w:t>
      </w:r>
      <w:r>
        <w:rPr>
          <w:rFonts w:eastAsia="Times New Roman" w:cs="Times New Roman"/>
          <w:szCs w:val="24"/>
        </w:rPr>
        <w:t xml:space="preserve"> διάλυσης, που πάει πολύ πίσω την ιδέα της αυτοδιοίκησης. Έχουμε δεσμευθεί ότι είναι από τα </w:t>
      </w:r>
      <w:r w:rsidRPr="00823F09">
        <w:rPr>
          <w:rFonts w:eastAsia="Times New Roman" w:cs="Times New Roman"/>
          <w:szCs w:val="24"/>
        </w:rPr>
        <w:t>νομοσχέδι</w:t>
      </w:r>
      <w:r>
        <w:rPr>
          <w:rFonts w:eastAsia="Times New Roman" w:cs="Times New Roman"/>
          <w:szCs w:val="24"/>
        </w:rPr>
        <w:t xml:space="preserve">α που θα καταργήσουμε αμέσως μόλις γίνει </w:t>
      </w:r>
      <w:r w:rsidRPr="001850F1">
        <w:rPr>
          <w:rFonts w:eastAsia="Times New Roman" w:cs="Times New Roman"/>
          <w:szCs w:val="24"/>
        </w:rPr>
        <w:t>Κυβέρνηση</w:t>
      </w:r>
      <w:r>
        <w:rPr>
          <w:rFonts w:eastAsia="Times New Roman" w:cs="Times New Roman"/>
          <w:szCs w:val="24"/>
        </w:rPr>
        <w:t xml:space="preserve"> η </w:t>
      </w:r>
      <w:r w:rsidRPr="00391AB7">
        <w:rPr>
          <w:rFonts w:eastAsia="Times New Roman" w:cs="Times New Roman"/>
          <w:szCs w:val="24"/>
        </w:rPr>
        <w:t>Νέα Δημοκρατία</w:t>
      </w:r>
      <w:r>
        <w:rPr>
          <w:rFonts w:eastAsia="Times New Roman" w:cs="Times New Roman"/>
          <w:szCs w:val="24"/>
        </w:rPr>
        <w:t>.</w:t>
      </w:r>
    </w:p>
    <w:p w14:paraId="53B9BDBD"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14:paraId="53B9BDBE"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r w:rsidRPr="00863897">
        <w:rPr>
          <w:rFonts w:eastAsia="Times New Roman" w:cs="Times New Roman"/>
          <w:szCs w:val="24"/>
        </w:rPr>
        <w:t xml:space="preserve"> </w:t>
      </w:r>
      <w:r>
        <w:rPr>
          <w:rFonts w:eastAsia="Times New Roman" w:cs="Times New Roman"/>
          <w:szCs w:val="24"/>
        </w:rPr>
        <w:t>σε μισό λεπτό.</w:t>
      </w:r>
    </w:p>
    <w:p w14:paraId="53B9BDBF"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Επιλέξατε όμως αυτό το νομοσχέδιο για να κάνετε και κάτι άλλο. Φέρνετε  μια τροπολογία για την κατάτμηση της Β΄ Περιφέρειας Αθήνας, που αποτελεί πάγια θέση της Νέας Δημοκρατίας και του Προέδρου μας Κυριάκου Μητσοτάκη</w:t>
      </w:r>
      <w:r>
        <w:rPr>
          <w:rFonts w:eastAsia="Times New Roman" w:cs="Times New Roman"/>
          <w:szCs w:val="24"/>
        </w:rPr>
        <w:t>, αρνούμενοι να δεχθείτε, σκοπίμως, ότι έχουμε συνδυάσει την ψήφισή της με το δικαίωμα ψήφου των Ελλήνων του εξωτερικού.</w:t>
      </w:r>
    </w:p>
    <w:p w14:paraId="53B9BDC0"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Εμείς σας λέμε ως Νέα Δημοκρατία: φέρτε τώρα το δικαίωμα ψήφου στους Έλληνες του εξωτερικού για να νομοθετήσουμε μαζί αυτό το σημαντικό</w:t>
      </w:r>
      <w:r>
        <w:rPr>
          <w:rFonts w:eastAsia="Times New Roman" w:cs="Times New Roman"/>
          <w:szCs w:val="24"/>
        </w:rPr>
        <w:t xml:space="preserve"> μέτρο, να αποκαταστήσουμε μια αδικία σε βάρος χιλιάδων συμπολιτών μας που έφυγαν τα χρόνια της κρίσης και δεν μπορούν να δαπανήσουν ένα δυσβάσταχτο ποσό για να έρθουν και να ψηφίσουν στην πατρίδα. Αποδείξτε ότι έχετε τη βούληση και ότι δεν θεωρείτε τους Έ</w:t>
      </w:r>
      <w:r>
        <w:rPr>
          <w:rFonts w:eastAsia="Times New Roman" w:cs="Times New Roman"/>
          <w:szCs w:val="24"/>
        </w:rPr>
        <w:t xml:space="preserve">λληνες του εξωτερικού πολίτες δεύτερης κατηγορίας. </w:t>
      </w:r>
    </w:p>
    <w:p w14:paraId="53B9BDC1"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έχει καταθέσει από το 2017 την πρόταση νόμου για την ψήφο στους Έλληνες του εξωτερικού. Πάρτε την, μελετήστε την και φέρτε μέχρι αύριο την τροπολογία, για να την ψηφίσουμε. Όλα τα άλλα εί</w:t>
      </w:r>
      <w:r>
        <w:rPr>
          <w:rFonts w:eastAsia="Times New Roman" w:cs="Times New Roman"/>
          <w:szCs w:val="24"/>
        </w:rPr>
        <w:t>ναι προφάσεις εν αμαρτίαις μιας θλιβερής Κυβέρνησης που φυλλοροεί.</w:t>
      </w:r>
    </w:p>
    <w:p w14:paraId="53B9BDC2"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3B9BDC3" w14:textId="77777777" w:rsidR="00D9389E" w:rsidRDefault="0030006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B9BDC4" w14:textId="77777777" w:rsidR="00D9389E" w:rsidRDefault="0030006C">
      <w:pPr>
        <w:spacing w:line="600" w:lineRule="auto"/>
        <w:ind w:firstLine="720"/>
        <w:contextualSpacing/>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Ευχαριστούμε την κ. Αραμπατζή. </w:t>
      </w:r>
    </w:p>
    <w:p w14:paraId="53B9BDC5"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Καματερός και αμέσως μετά ο κ. Κουμουτσάκος. </w:t>
      </w:r>
    </w:p>
    <w:p w14:paraId="53B9BDC6"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Κυρίες και κύριοι, είναι πρόκληση για εμένα, μετά από τρεις συνεχόμενες ομιλίες εκπροσώπων της Νέας Δημοκρατίας που αναφέρουν τα ίδια και τα ίδια και παρόλο που ακούν τα επιχ</w:t>
      </w:r>
      <w:r>
        <w:rPr>
          <w:rFonts w:eastAsia="Times New Roman" w:cs="Times New Roman"/>
          <w:szCs w:val="24"/>
        </w:rPr>
        <w:t>ειρήματα, επιμένουν.</w:t>
      </w:r>
    </w:p>
    <w:p w14:paraId="53B9BDC7"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Εσείς λέτε διαφορετικά; </w:t>
      </w:r>
    </w:p>
    <w:p w14:paraId="53B9BDC8"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Είναι πρόκληση, κύριε Τζαβάρα. Θα ήθελα να μιλήσω, είχα πολλά να πω, αλλά έχω σημαντικότερα πράγματα. Σας έχουν απαντήσει. Τα ακούτε, θα τα ακούτε συνέχεια, θα απογοητευτ</w:t>
      </w:r>
      <w:r>
        <w:rPr>
          <w:rFonts w:eastAsia="Times New Roman" w:cs="Times New Roman"/>
          <w:szCs w:val="24"/>
        </w:rPr>
        <w:t xml:space="preserve">είτε πάλι. </w:t>
      </w:r>
    </w:p>
    <w:p w14:paraId="53B9BDC9"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τα σημαντικότερα; Επειδή είναι λίγος ο χρόνος και πρέπει να μιλήσουμε ουσιαστικά για το νομοσχέδιο, γιατί είναι πολύ σοβαρό όχι μόνο για την απλή αναλογική, που είναι μια τομή, αλλά και για την ιθαγένεια και για τα απορρίμματα, θέλω </w:t>
      </w:r>
      <w:r>
        <w:rPr>
          <w:rFonts w:eastAsia="Times New Roman" w:cs="Times New Roman"/>
          <w:szCs w:val="24"/>
        </w:rPr>
        <w:t>να μείνω σε ένα θέμα, στην κατηγοριοποίηση των δήμων και συγκεκριμένα, για την κατηγοριοποίηση των νησιών.</w:t>
      </w:r>
    </w:p>
    <w:p w14:paraId="53B9BDCA"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Κύριε Υπουργέ, απευθύνομαι σε εσάς γιατί, ενώ είναι πάρα πολύ σωστό αυτό που κάνετε και είναι απαραίτητο εργαλείο η κατηγοριοποίηση των δήμων, για να</w:t>
      </w:r>
      <w:r>
        <w:rPr>
          <w:rFonts w:eastAsia="Times New Roman" w:cs="Times New Roman"/>
          <w:szCs w:val="24"/>
        </w:rPr>
        <w:t xml:space="preserve"> μπορέσουμε να προχωρήσουμε σε εφαρμογή πολιτικών, στο θέμα της κατηγοριοποίησης των νησιών κάνετε λάθος. Είναι πάρα-πάρα πολύ αδύναμη η κατηγοριοποίηση αυτή. Και γίνομαι πιο συγκεκριμένος. Ενώ στους ηπειρωτικούς δήμους προβλέπονται μικροί δήμοι κάτω από δ</w:t>
      </w:r>
      <w:r>
        <w:rPr>
          <w:rFonts w:eastAsia="Times New Roman" w:cs="Times New Roman"/>
          <w:szCs w:val="24"/>
        </w:rPr>
        <w:t>έκα χιλιάδες, μεσαίοι δήμοι από δέκα μέχρι είκοσι πέντε χιλιάδες, μεγάλοι δήμοι πάνω από είκοσι πέντε χιλιάδες και σε αυτούς περιλαμβάνονται οι πρωτεύουσες νομών, στα νησιά προβλέπεται: τα μικρά νησιά κάτω από τρεισήμισι χιλιάδες και τα μεσαία και μεγάλα π</w:t>
      </w:r>
      <w:r>
        <w:rPr>
          <w:rFonts w:eastAsia="Times New Roman" w:cs="Times New Roman"/>
          <w:szCs w:val="24"/>
        </w:rPr>
        <w:t>άνω από τρεισήμισι χιλιάδες, δηλαδή τσουβαλιάζουμε όλα τα νησιά πάνω από τρεισήμισι χιλιάδες. Εκεί που έπρεπε να έχουμε μεγαλύτερη φροντίδα και να δούμε περισσότερο και να σκύψουμε πιο πολύ πάνω στην κατηγοριοποίηση των νησιών, που έχουν μεγαλύτερες ανάγκε</w:t>
      </w:r>
      <w:r>
        <w:rPr>
          <w:rFonts w:eastAsia="Times New Roman" w:cs="Times New Roman"/>
          <w:szCs w:val="24"/>
        </w:rPr>
        <w:t>ς, τα τσουβαλιάζουμε και έχουμε κατηγοριοποίηση στους ηπειρωτικούς δήμους. Θα μου πείτε: τι έγινε; Αφού μπορούν να βγουν αποφάσεις, να υπάρχει εσωτερική κατηγοριοποίηση ή «στην κατανομή των πόρων παίρνονται υπόψη οι ιδιαιτερότητες των νησιών», έτσι λέει πα</w:t>
      </w:r>
      <w:r>
        <w:rPr>
          <w:rFonts w:eastAsia="Times New Roman" w:cs="Times New Roman"/>
          <w:szCs w:val="24"/>
        </w:rPr>
        <w:t>ρακάτω ένα άρθρο, κ</w:t>
      </w:r>
      <w:r>
        <w:rPr>
          <w:rFonts w:eastAsia="Times New Roman" w:cs="Times New Roman"/>
          <w:szCs w:val="24"/>
        </w:rPr>
        <w:t>.</w:t>
      </w:r>
      <w:r>
        <w:rPr>
          <w:rFonts w:eastAsia="Times New Roman" w:cs="Times New Roman"/>
          <w:szCs w:val="24"/>
        </w:rPr>
        <w:t xml:space="preserve">λπ.. </w:t>
      </w:r>
    </w:p>
    <w:p w14:paraId="53B9BDCB"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Ναι, αλλά στην παράγραφο 2 του άρθρου 2, στο οποίο αναφέρεται η κατηγοριοποίηση, λέει ότι η παραπάνω κατηγοριοποίηση παίρνεται υπ’ </w:t>
      </w:r>
      <w:proofErr w:type="spellStart"/>
      <w:r>
        <w:rPr>
          <w:rFonts w:eastAsia="Times New Roman" w:cs="Times New Roman"/>
          <w:szCs w:val="24"/>
        </w:rPr>
        <w:t>όψιν</w:t>
      </w:r>
      <w:proofErr w:type="spellEnd"/>
      <w:r>
        <w:rPr>
          <w:rFonts w:eastAsia="Times New Roman" w:cs="Times New Roman"/>
          <w:szCs w:val="24"/>
        </w:rPr>
        <w:t>, πρώτον, για τις αρμοδιότητες των φορέων πρωτοβάθμιας αυτοδιοίκησης, για την κατανομή των πόρω</w:t>
      </w:r>
      <w:r>
        <w:rPr>
          <w:rFonts w:eastAsia="Times New Roman" w:cs="Times New Roman"/>
          <w:szCs w:val="24"/>
        </w:rPr>
        <w:t>ν φυσικά, για τα προγράμματα, για τους οργανισμούς τοπικής αυτοδιοίκησης. Και έρχομαι και σας ρωτώ: Πώς είναι δυνατόν να νοιαζόμαστε για τα νησιά και να έχουμε σε επίπεδο νομού ηπειρωτικούς δήμους -οι οποίοι καλά κάνουν, πρωτεύουσες νομών είναι, αλλά έχουν</w:t>
      </w:r>
      <w:r>
        <w:rPr>
          <w:rFonts w:eastAsia="Times New Roman" w:cs="Times New Roman"/>
          <w:szCs w:val="24"/>
        </w:rPr>
        <w:t xml:space="preserve"> τις υπηρεσίες δίπλα τους ή πολύ κοντά- και να μην φροντίζουμε νησιωτικούς δήμους και νησιά, που είναι και μεγαλύτερα από τις πρωτεύουσες νομών; Έχει νησιά, κύριε Υπουργέ, που είναι μεγαλύτερα από δεκαπέντε πρωτεύουσες νομών και εμείς τα βάζουμε μαζί με τα</w:t>
      </w:r>
      <w:r>
        <w:rPr>
          <w:rFonts w:eastAsia="Times New Roman" w:cs="Times New Roman"/>
          <w:szCs w:val="24"/>
        </w:rPr>
        <w:t xml:space="preserve"> νησιά των τρεισήμισι χιλιάδων κατοίκων. </w:t>
      </w:r>
    </w:p>
    <w:p w14:paraId="53B9BDCC" w14:textId="77777777" w:rsidR="00D9389E" w:rsidRDefault="0030006C">
      <w:pPr>
        <w:spacing w:line="600" w:lineRule="auto"/>
        <w:ind w:firstLine="720"/>
        <w:contextualSpacing/>
        <w:jc w:val="both"/>
        <w:rPr>
          <w:rFonts w:eastAsia="Times New Roman" w:cs="Times New Roman"/>
          <w:szCs w:val="24"/>
        </w:rPr>
      </w:pPr>
      <w:r>
        <w:rPr>
          <w:rFonts w:eastAsia="Times New Roman" w:cs="Times New Roman"/>
          <w:szCs w:val="24"/>
        </w:rPr>
        <w:t xml:space="preserve">Όταν έρχεται, λοιπόν, το κάθε Υπουργείο για να προγραμματίσει, για να σχεδιάσει, τι θα κάνει; Δεν πρέπει να λάβει υπ’ </w:t>
      </w:r>
      <w:proofErr w:type="spellStart"/>
      <w:r>
        <w:rPr>
          <w:rFonts w:eastAsia="Times New Roman" w:cs="Times New Roman"/>
          <w:szCs w:val="24"/>
        </w:rPr>
        <w:t>όψιν</w:t>
      </w:r>
      <w:proofErr w:type="spellEnd"/>
      <w:r>
        <w:rPr>
          <w:rFonts w:eastAsia="Times New Roman" w:cs="Times New Roman"/>
          <w:szCs w:val="24"/>
        </w:rPr>
        <w:t xml:space="preserve"> του αυτή την κατηγοριοποίηση; Γι’ αυτό δεν την κάνουμε; Τι θα πει λοιπόν; </w:t>
      </w:r>
    </w:p>
    <w:p w14:paraId="53B9BDCD" w14:textId="77777777" w:rsidR="00D9389E" w:rsidRDefault="0030006C">
      <w:pPr>
        <w:spacing w:line="600" w:lineRule="auto"/>
        <w:ind w:firstLine="720"/>
        <w:contextualSpacing/>
        <w:jc w:val="both"/>
        <w:rPr>
          <w:rFonts w:eastAsia="Times New Roman"/>
          <w:szCs w:val="24"/>
        </w:rPr>
      </w:pPr>
      <w:r>
        <w:rPr>
          <w:rFonts w:eastAsia="Times New Roman"/>
          <w:szCs w:val="24"/>
        </w:rPr>
        <w:t>Νοσοκομεία νομαρ</w:t>
      </w:r>
      <w:r>
        <w:rPr>
          <w:rFonts w:eastAsia="Times New Roman"/>
          <w:szCs w:val="24"/>
        </w:rPr>
        <w:t>χιακού επιπέδου πού κάνουμε; Κάνουμε στη Φλώρινα, κάνουμε στην Λευκάδα που είναι πρωτεύουσα νομού, οι οποίες έχουν είκοσι με είκοσι τρεις χιλιάδες κατοίκους και σε νησιά με πάνω από σαράντα χιλιάδες κατοίκους δεν έχουμε νοσοκομείο νομαρχιακού επιπέδου. Ξέρ</w:t>
      </w:r>
      <w:r>
        <w:rPr>
          <w:rFonts w:eastAsia="Times New Roman"/>
          <w:szCs w:val="24"/>
        </w:rPr>
        <w:t>ετε, όμως, τι σημαίνει αυτό; Ένας κάτοικος στην ηπειρωτική χώρα ξέρετε πόσο κάνει για να πάει σε έναν οδοντίατρο; Κάποιες ώρες. Στο νησί ξέρετε ότι πρέπει να κάνει δύο και τρεις μέρες για πάει σε έναν οδοντίατρο; Πόση ώρα κάνει για να πάει η έγκυος γυναίκα</w:t>
      </w:r>
      <w:r>
        <w:rPr>
          <w:rFonts w:eastAsia="Times New Roman"/>
          <w:szCs w:val="24"/>
        </w:rPr>
        <w:t xml:space="preserve"> για να εξεταστεί ή να γεννήσει στην ηπειρωτική χώρα; Το ξέρετε ότι στα νησιά θέλει πάλι τρεις-τέσσερις μέρες, κι αν είναι και ο καιρός καλός; Πόσες ώρες θέλετε στην ηπειρωτική χώρα για να πάτε να κάνετε αιματολογικές εξετάσεις; Ξέρετε ότι χρειάζονται μέρε</w:t>
      </w:r>
      <w:r>
        <w:rPr>
          <w:rFonts w:eastAsia="Times New Roman"/>
          <w:szCs w:val="24"/>
        </w:rPr>
        <w:t xml:space="preserve">ς στα νησιά για να γίνει αυτό; Πώς, λοιπόν, θα σχεδιαστούν τα νοσοκομεία; Πώς θα σχεδιαστούν οι διοικητικές υπηρεσίες; Σχεδιάζουν τα Υπουργεία γραφεία. Θα έχει γραφεία η </w:t>
      </w:r>
      <w:r>
        <w:rPr>
          <w:rFonts w:eastAsia="Times New Roman"/>
          <w:szCs w:val="24"/>
        </w:rPr>
        <w:t>ε</w:t>
      </w:r>
      <w:r>
        <w:rPr>
          <w:rFonts w:eastAsia="Times New Roman"/>
          <w:szCs w:val="24"/>
        </w:rPr>
        <w:t xml:space="preserve">φορία στα τάδε μέρη, σε νομούς ηπειρωτικούς κ.λπ. και ξηλώνουν τα γραφεία στα νησιά. </w:t>
      </w:r>
      <w:r>
        <w:rPr>
          <w:rFonts w:eastAsia="Times New Roman"/>
          <w:szCs w:val="24"/>
        </w:rPr>
        <w:t>Μα, ρωτάτε πόσο θέλει ο άλλος για να πάει να εξυπηρετηθεί από ένα μικρό νησί στο μεγαλύτερο, στο πλησιέστερο;</w:t>
      </w:r>
    </w:p>
    <w:p w14:paraId="53B9BDCE"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Η κατηγοριοποίηση των νησιών είναι μια πάρα, πάρα πολύ σοβαρή υπόθεση. Δεν μπορούμε να την περνάμε έτσι. Το καταλαβαίνω ότι δεν έγινε η εμβάθυνση </w:t>
      </w:r>
      <w:r>
        <w:rPr>
          <w:rFonts w:eastAsia="Times New Roman"/>
          <w:szCs w:val="24"/>
        </w:rPr>
        <w:t>που έπρεπε. Εμείς οι νησιώτες Βουλευτές έχουμε το αίτημα αυτό δύο χρόνια.</w:t>
      </w:r>
    </w:p>
    <w:p w14:paraId="53B9BDCF" w14:textId="77777777" w:rsidR="00D9389E" w:rsidRDefault="0030006C">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3B9BDD0" w14:textId="77777777" w:rsidR="00D9389E" w:rsidRDefault="0030006C">
      <w:pPr>
        <w:spacing w:line="600" w:lineRule="auto"/>
        <w:ind w:firstLine="720"/>
        <w:contextualSpacing/>
        <w:jc w:val="both"/>
        <w:rPr>
          <w:rFonts w:eastAsia="Times New Roman"/>
          <w:szCs w:val="24"/>
        </w:rPr>
      </w:pPr>
      <w:r>
        <w:rPr>
          <w:rFonts w:eastAsia="Times New Roman"/>
          <w:szCs w:val="24"/>
        </w:rPr>
        <w:t>Παρακαλώ, κύριε Πρόεδρε, προσπαθώ να ολοκληρώσω.</w:t>
      </w:r>
    </w:p>
    <w:p w14:paraId="53B9BDD1" w14:textId="77777777" w:rsidR="00D9389E" w:rsidRDefault="0030006C">
      <w:pPr>
        <w:spacing w:line="600" w:lineRule="auto"/>
        <w:ind w:firstLine="720"/>
        <w:contextualSpacing/>
        <w:jc w:val="both"/>
        <w:rPr>
          <w:rFonts w:eastAsia="Times New Roman"/>
          <w:szCs w:val="24"/>
        </w:rPr>
      </w:pPr>
      <w:r>
        <w:rPr>
          <w:rFonts w:eastAsia="Times New Roman"/>
          <w:szCs w:val="24"/>
        </w:rPr>
        <w:t>Δύο χρόνια έχουμε αυτό εδώ το αίτημα για την κατη</w:t>
      </w:r>
      <w:r>
        <w:rPr>
          <w:rFonts w:eastAsia="Times New Roman"/>
          <w:szCs w:val="24"/>
        </w:rPr>
        <w:t>γοριοποίηση των νησιών. Το καταλαβαίνω ότι ίσως αυτό εδώ το νομοσχέδιο δεν είμαστε έτοιμοι να το περάσουμε. Όμως, δύο πράγματα μπορούμε να τα κάνουμε. Πρώτον, αφού είναι έξι οι κατηγορίες των δήμων, ας τις κάνουμε επτά, για να μπει, όπως γίνεται και στην η</w:t>
      </w:r>
      <w:r>
        <w:rPr>
          <w:rFonts w:eastAsia="Times New Roman"/>
          <w:szCs w:val="24"/>
        </w:rPr>
        <w:t>πειρωτική χώρα, και η κατηγορία των μεσαίων νησιών με δέκα έως είκοσι πέντε χιλιάδες κατοίκους και από είκοσι πέντε χιλιάδες και πάνω να είναι τα μεγάλα νησιά.</w:t>
      </w:r>
    </w:p>
    <w:p w14:paraId="53B9BDD2" w14:textId="77777777" w:rsidR="00D9389E" w:rsidRDefault="0030006C">
      <w:pPr>
        <w:spacing w:line="600" w:lineRule="auto"/>
        <w:ind w:firstLine="720"/>
        <w:contextualSpacing/>
        <w:jc w:val="both"/>
        <w:rPr>
          <w:rFonts w:eastAsia="Times New Roman"/>
          <w:szCs w:val="24"/>
        </w:rPr>
      </w:pPr>
      <w:r>
        <w:rPr>
          <w:rFonts w:eastAsia="Times New Roman"/>
          <w:szCs w:val="24"/>
        </w:rPr>
        <w:t>Και ένα δεύτερο. Υπήρχαν επαρχεία στις νησιωτικές περιφέρειες. Σήμερα αντιστοιχούν με τις Περιφε</w:t>
      </w:r>
      <w:r>
        <w:rPr>
          <w:rFonts w:eastAsia="Times New Roman"/>
          <w:szCs w:val="24"/>
        </w:rPr>
        <w:t xml:space="preserve">ρειακές Ενότητες. Ο «ΚΑΛΛΙΚΡΑΤΗΣ» στο όνομα του ότι ενοποιήθηκαν οι δήμοι, τα κατάργησε. Να ένα θέμα πάλι στο οποίο δεν πήραν υπ’ </w:t>
      </w:r>
      <w:proofErr w:type="spellStart"/>
      <w:r>
        <w:rPr>
          <w:rFonts w:eastAsia="Times New Roman"/>
          <w:szCs w:val="24"/>
        </w:rPr>
        <w:t>όψιν</w:t>
      </w:r>
      <w:proofErr w:type="spellEnd"/>
      <w:r>
        <w:rPr>
          <w:rFonts w:eastAsia="Times New Roman"/>
          <w:szCs w:val="24"/>
        </w:rPr>
        <w:t xml:space="preserve"> τους τη </w:t>
      </w:r>
      <w:proofErr w:type="spellStart"/>
      <w:r>
        <w:rPr>
          <w:rFonts w:eastAsia="Times New Roman"/>
          <w:szCs w:val="24"/>
        </w:rPr>
        <w:t>νησιωτικότητα</w:t>
      </w:r>
      <w:proofErr w:type="spellEnd"/>
      <w:r>
        <w:rPr>
          <w:rFonts w:eastAsia="Times New Roman"/>
          <w:szCs w:val="24"/>
        </w:rPr>
        <w:t>. Επειδή, λέει, ενοποιήθηκαν οι δήμοι, είναι άχρηστες οι Περιφερειακές Ενότητες, δεν χρειάζονται έπα</w:t>
      </w:r>
      <w:r>
        <w:rPr>
          <w:rFonts w:eastAsia="Times New Roman"/>
          <w:szCs w:val="24"/>
        </w:rPr>
        <w:t>ρχοι, δεν χρειάζονται επαρχιακά συμβούλια στα νησιά κ.λπ.</w:t>
      </w:r>
      <w:r>
        <w:rPr>
          <w:rFonts w:eastAsia="Times New Roman"/>
          <w:szCs w:val="24"/>
        </w:rPr>
        <w:t>.</w:t>
      </w:r>
      <w:r>
        <w:rPr>
          <w:rFonts w:eastAsia="Times New Roman"/>
          <w:szCs w:val="24"/>
        </w:rPr>
        <w:t xml:space="preserve"> </w:t>
      </w:r>
      <w:proofErr w:type="spellStart"/>
      <w:r>
        <w:rPr>
          <w:rFonts w:eastAsia="Times New Roman"/>
          <w:szCs w:val="24"/>
        </w:rPr>
        <w:t>Αμ</w:t>
      </w:r>
      <w:proofErr w:type="spellEnd"/>
      <w:r>
        <w:rPr>
          <w:rFonts w:eastAsia="Times New Roman"/>
          <w:szCs w:val="24"/>
        </w:rPr>
        <w:t xml:space="preserve"> δε. Διότι υπάρχει Περιφερειακή Ενότητα που έχει οκτώ κατοικημένα νησιά, δήμους. Να σας πω, για παράδειγμα, την Κάλυμνο που έχει την Αστυπάλαια, την Πάτμο, τη Λέρο, τους Λειψούς, το Αγαθονήσι και</w:t>
      </w:r>
      <w:r>
        <w:rPr>
          <w:rFonts w:eastAsia="Times New Roman"/>
          <w:szCs w:val="24"/>
        </w:rPr>
        <w:t xml:space="preserve"> άλλα τόσα νησιά τα οποία υπάγονται σε αυτούς εδώ τους δήμους γύρω.</w:t>
      </w:r>
    </w:p>
    <w:p w14:paraId="53B9BDD3" w14:textId="77777777" w:rsidR="00D9389E" w:rsidRDefault="0030006C">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συνάδελφε, παρακαλώ κλείστε.</w:t>
      </w:r>
    </w:p>
    <w:p w14:paraId="53B9BDD4" w14:textId="77777777" w:rsidR="00D9389E" w:rsidRDefault="0030006C">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Είναι τόσο δύσκολο να βάλουμε έναν περιφερειάρχη, </w:t>
      </w:r>
      <w:proofErr w:type="spellStart"/>
      <w:r>
        <w:rPr>
          <w:rFonts w:eastAsia="Times New Roman"/>
          <w:szCs w:val="24"/>
        </w:rPr>
        <w:t>αντιπεριφερειάρχη</w:t>
      </w:r>
      <w:proofErr w:type="spellEnd"/>
      <w:r>
        <w:rPr>
          <w:rFonts w:eastAsia="Times New Roman"/>
          <w:szCs w:val="24"/>
        </w:rPr>
        <w:t xml:space="preserve"> σε αυτές τις </w:t>
      </w:r>
      <w:r>
        <w:rPr>
          <w:rFonts w:eastAsia="Times New Roman"/>
          <w:szCs w:val="24"/>
        </w:rPr>
        <w:t>π</w:t>
      </w:r>
      <w:r>
        <w:rPr>
          <w:rFonts w:eastAsia="Times New Roman"/>
          <w:szCs w:val="24"/>
        </w:rPr>
        <w:t xml:space="preserve">εριφερειακές </w:t>
      </w:r>
      <w:r>
        <w:rPr>
          <w:rFonts w:eastAsia="Times New Roman"/>
          <w:szCs w:val="24"/>
        </w:rPr>
        <w:t>ε</w:t>
      </w:r>
      <w:r>
        <w:rPr>
          <w:rFonts w:eastAsia="Times New Roman"/>
          <w:szCs w:val="24"/>
        </w:rPr>
        <w:t xml:space="preserve">νότητες </w:t>
      </w:r>
      <w:r>
        <w:rPr>
          <w:rFonts w:eastAsia="Times New Roman"/>
          <w:szCs w:val="24"/>
        </w:rPr>
        <w:t>που αντιστοιχούν σε πρώην επαρχεία; Δεν θα βάλουμε σε όλες. Θα βάλουμε σε αυτές που είναι πάνω από είκοσι πέντε χιλιάδες κατοίκους.</w:t>
      </w:r>
    </w:p>
    <w:p w14:paraId="53B9BDD5" w14:textId="77777777" w:rsidR="00D9389E" w:rsidRDefault="0030006C">
      <w:pPr>
        <w:spacing w:line="600" w:lineRule="auto"/>
        <w:ind w:firstLine="720"/>
        <w:contextualSpacing/>
        <w:jc w:val="both"/>
        <w:rPr>
          <w:rFonts w:eastAsia="Times New Roman"/>
          <w:szCs w:val="24"/>
        </w:rPr>
      </w:pPr>
      <w:r>
        <w:rPr>
          <w:rFonts w:eastAsia="Times New Roman"/>
          <w:szCs w:val="24"/>
        </w:rPr>
        <w:t>Τελειώνοντας, κύριε Υπουργέ, ήθελα να σας πω το εξής.  Επαναλαμβάνω, μπορεί σε αυτό το νομοσχέδιο να μην προφταίνετε στον βα</w:t>
      </w:r>
      <w:r>
        <w:rPr>
          <w:rFonts w:eastAsia="Times New Roman"/>
          <w:szCs w:val="24"/>
        </w:rPr>
        <w:t xml:space="preserve">θμό που θα έπρεπε, όμως περιμένω από εσάς να μη λάβετε υπ’ </w:t>
      </w:r>
      <w:proofErr w:type="spellStart"/>
      <w:r>
        <w:rPr>
          <w:rFonts w:eastAsia="Times New Roman"/>
          <w:szCs w:val="24"/>
        </w:rPr>
        <w:t>όψιν</w:t>
      </w:r>
      <w:proofErr w:type="spellEnd"/>
      <w:r>
        <w:rPr>
          <w:rFonts w:eastAsia="Times New Roman"/>
          <w:szCs w:val="24"/>
        </w:rPr>
        <w:t xml:space="preserve"> σας μόνο αυτά που σας λένε οι σύμβουλοί σας. Πάρτε επάνω σας την υπόθεση -ξέρω ότι το καταλαβαίνετε, είναι πολιτικό το θέμα-,…</w:t>
      </w:r>
    </w:p>
    <w:p w14:paraId="53B9BDD6" w14:textId="77777777" w:rsidR="00D9389E" w:rsidRDefault="0030006C">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Ελάτε, κύριε συνάδελφε, κλείστε.</w:t>
      </w:r>
    </w:p>
    <w:p w14:paraId="53B9BDD7" w14:textId="77777777" w:rsidR="00D9389E" w:rsidRDefault="0030006C">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b/>
          <w:szCs w:val="24"/>
        </w:rPr>
        <w:t xml:space="preserve"> </w:t>
      </w:r>
      <w:r>
        <w:rPr>
          <w:rFonts w:eastAsia="Times New Roman"/>
          <w:szCs w:val="24"/>
        </w:rPr>
        <w:t xml:space="preserve">…όπως πήρε ο Πρωθυπουργός πάνω του το θέμα του ΦΠΑ των νησιών που δεν το πίστευαν κάποιοι, όπως πήρε το μεταφορικό ισοδύναμο που δεν το πίστευαν κάποιοι κι όπως πήρε τη </w:t>
      </w:r>
      <w:proofErr w:type="spellStart"/>
      <w:r>
        <w:rPr>
          <w:rFonts w:eastAsia="Times New Roman"/>
          <w:szCs w:val="24"/>
        </w:rPr>
        <w:t>νησιωτικότητα</w:t>
      </w:r>
      <w:proofErr w:type="spellEnd"/>
      <w:r>
        <w:rPr>
          <w:rFonts w:eastAsia="Times New Roman"/>
          <w:szCs w:val="24"/>
        </w:rPr>
        <w:t xml:space="preserve"> που δεν την πίστευαν κάποιοι και πριν από δύο χρόνια, το</w:t>
      </w:r>
      <w:r>
        <w:rPr>
          <w:rFonts w:eastAsia="Times New Roman"/>
          <w:szCs w:val="24"/>
        </w:rPr>
        <w:t>ν Δεκέμβριο του 2016, εξήγγειλε τη νησιωτική πολιτική.</w:t>
      </w:r>
    </w:p>
    <w:p w14:paraId="53B9BDD8" w14:textId="77777777" w:rsidR="00D9389E" w:rsidRDefault="0030006C">
      <w:pPr>
        <w:spacing w:line="600" w:lineRule="auto"/>
        <w:ind w:firstLine="720"/>
        <w:contextualSpacing/>
        <w:jc w:val="both"/>
        <w:rPr>
          <w:rFonts w:eastAsia="Times New Roman"/>
          <w:szCs w:val="24"/>
        </w:rPr>
      </w:pPr>
      <w:r>
        <w:rPr>
          <w:rFonts w:eastAsia="Times New Roman"/>
          <w:szCs w:val="24"/>
        </w:rPr>
        <w:t xml:space="preserve">Προτείνω στους συμβούλους σας να δουν την εξαγγελία του Πρωθυπουργού. Προτείνω να δουν πόσοι είναι οι νομοί Κυκλάδων και Δωδεκανήσων -τα καταθέτω και τελειώνω, κύριε Πρόεδρε-, πόσοι είναι οι νομοί των </w:t>
      </w:r>
      <w:r>
        <w:rPr>
          <w:rFonts w:eastAsia="Times New Roman"/>
          <w:szCs w:val="24"/>
        </w:rPr>
        <w:t xml:space="preserve">άλλων νησιών που είναι μόνο ένα νησί και ένα δίπλα, ενώ η Δωδεκάνησος και οι Κυκλάδες έχουν σαράντα οκτώ νησιά και τριάντα και πλέον δήμους και πώς είναι αν λάμβαναν υπ’ </w:t>
      </w:r>
      <w:proofErr w:type="spellStart"/>
      <w:r>
        <w:rPr>
          <w:rFonts w:eastAsia="Times New Roman"/>
          <w:szCs w:val="24"/>
        </w:rPr>
        <w:t>όψιν</w:t>
      </w:r>
      <w:proofErr w:type="spellEnd"/>
      <w:r>
        <w:rPr>
          <w:rFonts w:eastAsia="Times New Roman"/>
          <w:szCs w:val="24"/>
        </w:rPr>
        <w:t xml:space="preserve"> τους τα αναπτυξιακά προγράμματα, τα οποία προβλέπουν περιφερειακό κέντρο, νομαρχι</w:t>
      </w:r>
      <w:r>
        <w:rPr>
          <w:rFonts w:eastAsia="Times New Roman"/>
          <w:szCs w:val="24"/>
        </w:rPr>
        <w:t xml:space="preserve">ακό κέντρο, </w:t>
      </w:r>
      <w:proofErr w:type="spellStart"/>
      <w:r>
        <w:rPr>
          <w:rFonts w:eastAsia="Times New Roman"/>
          <w:szCs w:val="24"/>
        </w:rPr>
        <w:t>υπερτοπικό</w:t>
      </w:r>
      <w:proofErr w:type="spellEnd"/>
      <w:r>
        <w:rPr>
          <w:rFonts w:eastAsia="Times New Roman"/>
          <w:szCs w:val="24"/>
        </w:rPr>
        <w:t xml:space="preserve"> κέντρο και τοπικό κέντρο.</w:t>
      </w:r>
    </w:p>
    <w:p w14:paraId="53B9BDD9" w14:textId="77777777" w:rsidR="00D9389E" w:rsidRDefault="0030006C">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συνάδελφε, καταθέστε τα και μην τα λέτε αναλυτικά.</w:t>
      </w:r>
    </w:p>
    <w:p w14:paraId="53B9BDDA" w14:textId="77777777" w:rsidR="00D9389E" w:rsidRDefault="0030006C">
      <w:pPr>
        <w:spacing w:line="600" w:lineRule="auto"/>
        <w:ind w:firstLine="720"/>
        <w:contextualSpacing/>
        <w:jc w:val="both"/>
        <w:rPr>
          <w:rFonts w:eastAsia="Times New Roman"/>
          <w:szCs w:val="24"/>
        </w:rPr>
      </w:pPr>
      <w:r>
        <w:rPr>
          <w:rFonts w:eastAsia="Times New Roman"/>
          <w:b/>
          <w:szCs w:val="24"/>
        </w:rPr>
        <w:t>ΗΛΙΑΣ ΚΑΜΑΤΕΡΟΣ:</w:t>
      </w:r>
      <w:r>
        <w:rPr>
          <w:rFonts w:eastAsia="Times New Roman"/>
          <w:szCs w:val="24"/>
        </w:rPr>
        <w:t xml:space="preserve"> Έτσι γίνονται οι μελέτες και έτσι κάνουμε τις κατηγοριοποιήσεις κι όχι μόνο με το κριτήριο πάνω από τ</w:t>
      </w:r>
      <w:r>
        <w:rPr>
          <w:rFonts w:eastAsia="Times New Roman"/>
          <w:szCs w:val="24"/>
        </w:rPr>
        <w:t>ρεισήμισι χιλιάδες και κάτω από τρεισήμισι</w:t>
      </w:r>
      <w:r w:rsidRPr="00635D33">
        <w:rPr>
          <w:rFonts w:eastAsia="Times New Roman"/>
          <w:szCs w:val="24"/>
        </w:rPr>
        <w:t xml:space="preserve"> </w:t>
      </w:r>
      <w:r>
        <w:rPr>
          <w:rFonts w:eastAsia="Times New Roman"/>
          <w:szCs w:val="24"/>
        </w:rPr>
        <w:t>χιλιάδες κατοίκους.</w:t>
      </w:r>
    </w:p>
    <w:p w14:paraId="53B9BDDB" w14:textId="77777777" w:rsidR="00D9389E" w:rsidRDefault="0030006C">
      <w:pPr>
        <w:spacing w:line="600" w:lineRule="auto"/>
        <w:ind w:firstLine="720"/>
        <w:contextualSpacing/>
        <w:jc w:val="both"/>
        <w:rPr>
          <w:rFonts w:eastAsia="Times New Roman"/>
          <w:szCs w:val="24"/>
        </w:rPr>
      </w:pPr>
      <w:r>
        <w:rPr>
          <w:rFonts w:eastAsia="Times New Roman"/>
          <w:szCs w:val="24"/>
        </w:rPr>
        <w:t>Ευχαριστώ.</w:t>
      </w:r>
    </w:p>
    <w:p w14:paraId="53B9BDDC" w14:textId="77777777" w:rsidR="00D9389E" w:rsidRDefault="0030006C">
      <w:pPr>
        <w:spacing w:line="600" w:lineRule="auto"/>
        <w:ind w:firstLine="720"/>
        <w:contextualSpacing/>
        <w:jc w:val="both"/>
        <w:rPr>
          <w:rFonts w:eastAsia="Times New Roman"/>
          <w:szCs w:val="24"/>
        </w:rPr>
      </w:pPr>
      <w:r>
        <w:rPr>
          <w:rFonts w:eastAsia="Times New Roman"/>
          <w:szCs w:val="24"/>
        </w:rPr>
        <w:t>(Στο σημείο αυτό ο Βουλευτής κ. Ηλίας Καματερός καταθέτει για τα Πρακτικά τα προαναφερθέντα έγγραφα, τα οποία βρίσκονται στο αρχείο του Τμήματος Γραμματείας της Διεύθυνσης Στενογραφί</w:t>
      </w:r>
      <w:r>
        <w:rPr>
          <w:rFonts w:eastAsia="Times New Roman"/>
          <w:szCs w:val="24"/>
        </w:rPr>
        <w:t>ας και Πρακτικών της Βουλής)</w:t>
      </w:r>
    </w:p>
    <w:p w14:paraId="53B9BDDD" w14:textId="77777777" w:rsidR="00D9389E" w:rsidRDefault="0030006C">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53B9BDDE" w14:textId="77777777" w:rsidR="00D9389E" w:rsidRDefault="0030006C">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Ο κύριος Υπουργός θέλει τον λόγο για μία τροπολογία και αμέσως μετά θα μιλήσει ο κ. Κουμουτσάκος.</w:t>
      </w:r>
    </w:p>
    <w:p w14:paraId="53B9BDDF" w14:textId="77777777" w:rsidR="00D9389E" w:rsidRDefault="0030006C">
      <w:pPr>
        <w:spacing w:line="600" w:lineRule="auto"/>
        <w:ind w:firstLine="709"/>
        <w:contextualSpacing/>
        <w:jc w:val="both"/>
        <w:rPr>
          <w:rFonts w:eastAsia="Times New Roman"/>
          <w:szCs w:val="24"/>
        </w:rPr>
      </w:pPr>
      <w:r>
        <w:rPr>
          <w:rFonts w:eastAsia="Times New Roman"/>
          <w:b/>
          <w:szCs w:val="24"/>
        </w:rPr>
        <w:t>ΠΑΝΑΓΙΩΤΗΣ</w:t>
      </w:r>
      <w:r>
        <w:rPr>
          <w:rFonts w:eastAsia="Times New Roman"/>
          <w:b/>
          <w:szCs w:val="24"/>
        </w:rPr>
        <w:t xml:space="preserve"> (ΠΑΝΟΣ)</w:t>
      </w:r>
      <w:r>
        <w:rPr>
          <w:rFonts w:eastAsia="Times New Roman"/>
          <w:b/>
          <w:szCs w:val="24"/>
        </w:rPr>
        <w:t xml:space="preserve"> ΣΚΟΥΡΛΕΤΗΣ (Υπουργός Εσωτερικών):</w:t>
      </w:r>
      <w:r>
        <w:rPr>
          <w:rFonts w:eastAsia="Times New Roman"/>
          <w:szCs w:val="24"/>
        </w:rPr>
        <w:t xml:space="preserve"> Κύριε Πρόεδρε, παίρνω τον λόγο για να υποστηρίξω την τροπολογία με γενικό αριθμό 1691 και ειδικό 80. Πρόκειται για τα έκτακτα βοηθήματα που δίνονται σε πολίτες που έχουν πληγεί από τις θεομηνίες, όσα είναι αρμοδιότητας του Υπουργείου Εσωτερικών. Προωθούμε</w:t>
      </w:r>
      <w:r>
        <w:rPr>
          <w:rFonts w:eastAsia="Times New Roman"/>
          <w:szCs w:val="24"/>
        </w:rPr>
        <w:t xml:space="preserve"> ότι αυτά τα έκτακτα επιδόματα δεν θα κατάσχονται, άρα θεσμοθετείται το ακατάσχετο, δεν θα συμψηφίζονται με οφειλές προς τα ταμεία ή τις εφορίες. </w:t>
      </w:r>
    </w:p>
    <w:p w14:paraId="53B9BDE0" w14:textId="77777777" w:rsidR="00D9389E" w:rsidRDefault="0030006C">
      <w:pPr>
        <w:spacing w:line="600" w:lineRule="auto"/>
        <w:ind w:firstLine="720"/>
        <w:contextualSpacing/>
        <w:jc w:val="both"/>
        <w:rPr>
          <w:rFonts w:eastAsia="Times New Roman"/>
          <w:szCs w:val="24"/>
        </w:rPr>
      </w:pPr>
      <w:r>
        <w:rPr>
          <w:rFonts w:eastAsia="Times New Roman"/>
          <w:szCs w:val="24"/>
        </w:rPr>
        <w:t>Καταλαβαίνετε ότι θα ήταν σχήμα οξύμωρο κάποιοι άνθρωποι που έχουν πληγεί, που έχουν χάσει τις οικοσκευές του</w:t>
      </w:r>
      <w:r>
        <w:rPr>
          <w:rFonts w:eastAsia="Times New Roman"/>
          <w:szCs w:val="24"/>
        </w:rPr>
        <w:t>ς, την ίδια ώρα, όταν θα έβλεπαν αυτά τα χρήματα, αυτά τα έκτακτα επιδόματα στους λογαριασμούς τους, αυτά να συμψηφίζονταν με άλλου είδους οφειλές. Είναι κάτι που έχει γίνει σε άλλες περιπτώσεις, αλλά ήταν αναγκαίο να συμπληρωθεί και σ’ αυτά τα οποία δίνει</w:t>
      </w:r>
      <w:r>
        <w:rPr>
          <w:rFonts w:eastAsia="Times New Roman"/>
          <w:szCs w:val="24"/>
        </w:rPr>
        <w:t xml:space="preserve"> το Υπουργείο Εσωτερικών.</w:t>
      </w:r>
    </w:p>
    <w:p w14:paraId="53B9BDE1" w14:textId="77777777" w:rsidR="00D9389E" w:rsidRDefault="0030006C">
      <w:pPr>
        <w:spacing w:line="600" w:lineRule="auto"/>
        <w:ind w:firstLine="720"/>
        <w:contextualSpacing/>
        <w:jc w:val="both"/>
        <w:rPr>
          <w:rFonts w:ascii="Times New Roman" w:eastAsia="Times New Roman" w:hAnsi="Times New Roman" w:cs="Times New Roman"/>
          <w:szCs w:val="24"/>
        </w:rPr>
      </w:pPr>
      <w:r>
        <w:rPr>
          <w:rFonts w:eastAsia="Times New Roman"/>
          <w:szCs w:val="24"/>
        </w:rPr>
        <w:t>Ευχαριστώ.</w:t>
      </w:r>
      <w:r w:rsidRPr="001316E4">
        <w:rPr>
          <w:rFonts w:ascii="Times New Roman" w:eastAsia="Times New Roman" w:hAnsi="Times New Roman" w:cs="Times New Roman"/>
          <w:szCs w:val="24"/>
        </w:rPr>
        <w:t xml:space="preserve"> </w:t>
      </w:r>
    </w:p>
    <w:p w14:paraId="53B9BDE2" w14:textId="77777777" w:rsidR="00D9389E" w:rsidRDefault="0030006C">
      <w:pPr>
        <w:spacing w:line="600" w:lineRule="auto"/>
        <w:ind w:firstLine="709"/>
        <w:jc w:val="both"/>
        <w:rPr>
          <w:rFonts w:eastAsia="Times New Roman"/>
          <w:szCs w:val="24"/>
        </w:rPr>
      </w:pPr>
      <w:r w:rsidRPr="003477CF">
        <w:rPr>
          <w:rFonts w:eastAsia="Times New Roman"/>
          <w:b/>
          <w:szCs w:val="24"/>
        </w:rPr>
        <w:t>ΠΡΟΕΔΡΕΥΩΝ (Μάριος Γεωργιάδης):</w:t>
      </w:r>
      <w:r>
        <w:rPr>
          <w:rFonts w:eastAsia="Times New Roman"/>
          <w:szCs w:val="24"/>
        </w:rPr>
        <w:t xml:space="preserve"> Ευχαριστούμε τον κύριο Υπουργό.</w:t>
      </w:r>
    </w:p>
    <w:p w14:paraId="53B9BDE3" w14:textId="77777777" w:rsidR="00D9389E" w:rsidRDefault="0030006C">
      <w:pPr>
        <w:spacing w:line="600" w:lineRule="auto"/>
        <w:ind w:firstLine="720"/>
        <w:jc w:val="both"/>
        <w:rPr>
          <w:rFonts w:eastAsia="Times New Roman"/>
          <w:szCs w:val="24"/>
        </w:rPr>
      </w:pPr>
      <w:r>
        <w:rPr>
          <w:rFonts w:eastAsia="Times New Roman"/>
          <w:szCs w:val="24"/>
        </w:rPr>
        <w:t>Ο κ. Κουμουτσάκος έχει τον λόγο για πέντε λεπτά.</w:t>
      </w:r>
    </w:p>
    <w:p w14:paraId="53B9BDE4" w14:textId="77777777" w:rsidR="00D9389E" w:rsidRDefault="0030006C">
      <w:pPr>
        <w:spacing w:line="600" w:lineRule="auto"/>
        <w:ind w:firstLine="709"/>
        <w:jc w:val="both"/>
        <w:rPr>
          <w:rFonts w:eastAsia="Times New Roman"/>
          <w:szCs w:val="24"/>
        </w:rPr>
      </w:pPr>
      <w:r w:rsidRPr="003477CF">
        <w:rPr>
          <w:rFonts w:eastAsia="Times New Roman"/>
          <w:b/>
          <w:szCs w:val="24"/>
        </w:rPr>
        <w:t>ΓΕΩΡΓΙΟΣ ΚΟΥΜΟΥΤΣΑΚΟΣ:</w:t>
      </w:r>
      <w:r>
        <w:rPr>
          <w:rFonts w:eastAsia="Times New Roman"/>
          <w:szCs w:val="24"/>
        </w:rPr>
        <w:t xml:space="preserve"> Θα είμαι συντομότερος, κύριε Πρόεδρε. Έχουν ειπωθεί όλα ή σχεδόν όλα.</w:t>
      </w:r>
    </w:p>
    <w:p w14:paraId="53B9BDE5" w14:textId="77777777" w:rsidR="00D9389E" w:rsidRDefault="0030006C">
      <w:pPr>
        <w:spacing w:line="600" w:lineRule="auto"/>
        <w:ind w:firstLine="720"/>
        <w:jc w:val="both"/>
        <w:rPr>
          <w:rFonts w:eastAsia="Times New Roman"/>
          <w:szCs w:val="24"/>
        </w:rPr>
      </w:pPr>
      <w:r>
        <w:rPr>
          <w:rFonts w:eastAsia="Times New Roman"/>
          <w:szCs w:val="24"/>
        </w:rPr>
        <w:t xml:space="preserve">Κυρίες και </w:t>
      </w:r>
      <w:r>
        <w:rPr>
          <w:rFonts w:eastAsia="Times New Roman"/>
          <w:szCs w:val="24"/>
        </w:rPr>
        <w:t>κύριοι συνάδελφοι, θα ξεκινήσω με μία ρήση</w:t>
      </w:r>
      <w:r w:rsidRPr="00B02114">
        <w:rPr>
          <w:rFonts w:eastAsia="Times New Roman"/>
          <w:szCs w:val="24"/>
        </w:rPr>
        <w:t xml:space="preserve">: </w:t>
      </w:r>
      <w:r>
        <w:rPr>
          <w:rFonts w:eastAsia="Times New Roman"/>
          <w:szCs w:val="24"/>
        </w:rPr>
        <w:t>Μεγάλη αναστάτωση, θαυμάσια κατάσταση.</w:t>
      </w:r>
    </w:p>
    <w:p w14:paraId="53B9BDE6" w14:textId="77777777" w:rsidR="00D9389E" w:rsidRDefault="0030006C">
      <w:pPr>
        <w:spacing w:line="600" w:lineRule="auto"/>
        <w:ind w:firstLine="720"/>
        <w:jc w:val="both"/>
        <w:rPr>
          <w:rFonts w:eastAsia="Times New Roman"/>
          <w:szCs w:val="24"/>
        </w:rPr>
      </w:pPr>
      <w:r w:rsidRPr="003477CF">
        <w:rPr>
          <w:rFonts w:eastAsia="Times New Roman"/>
          <w:b/>
          <w:szCs w:val="24"/>
        </w:rPr>
        <w:t xml:space="preserve">ΠΑΝΑΓΙΩΤΗΣ </w:t>
      </w:r>
      <w:r>
        <w:rPr>
          <w:rFonts w:eastAsia="Times New Roman"/>
          <w:b/>
          <w:szCs w:val="24"/>
        </w:rPr>
        <w:t>(ΠΑΝΟΣ)</w:t>
      </w:r>
      <w:r w:rsidRPr="003477CF">
        <w:rPr>
          <w:rFonts w:eastAsia="Times New Roman"/>
          <w:b/>
          <w:szCs w:val="24"/>
        </w:rPr>
        <w:t xml:space="preserve"> ΣΚΟΥΡΛΕΤΗΣ (Υπουργός Εσωτερικών): </w:t>
      </w:r>
      <w:r>
        <w:rPr>
          <w:rFonts w:eastAsia="Times New Roman"/>
          <w:szCs w:val="24"/>
        </w:rPr>
        <w:t>Αυτό έχει ειπωθεί πολλές φορές σήμερα.</w:t>
      </w:r>
    </w:p>
    <w:p w14:paraId="53B9BDE7" w14:textId="77777777" w:rsidR="00D9389E" w:rsidRDefault="0030006C">
      <w:pPr>
        <w:spacing w:line="600" w:lineRule="auto"/>
        <w:ind w:firstLine="720"/>
        <w:jc w:val="both"/>
        <w:rPr>
          <w:rFonts w:eastAsia="Times New Roman"/>
          <w:szCs w:val="24"/>
        </w:rPr>
      </w:pPr>
      <w:r w:rsidRPr="003477CF">
        <w:rPr>
          <w:rFonts w:eastAsia="Times New Roman"/>
          <w:b/>
          <w:szCs w:val="24"/>
        </w:rPr>
        <w:t>ΓΕΩΡΓΙΟΣ ΚΟΥΜΟΥΤΣΑΚΟΣ:</w:t>
      </w:r>
      <w:r>
        <w:rPr>
          <w:rFonts w:eastAsia="Times New Roman"/>
          <w:szCs w:val="24"/>
        </w:rPr>
        <w:t xml:space="preserve"> Το είπε ο </w:t>
      </w:r>
      <w:proofErr w:type="spellStart"/>
      <w:r>
        <w:rPr>
          <w:rFonts w:eastAsia="Times New Roman"/>
          <w:szCs w:val="24"/>
        </w:rPr>
        <w:t>Μάο</w:t>
      </w:r>
      <w:proofErr w:type="spellEnd"/>
      <w:r>
        <w:rPr>
          <w:rFonts w:eastAsia="Times New Roman"/>
          <w:szCs w:val="24"/>
        </w:rPr>
        <w:t xml:space="preserve"> και το έχει ενστερνιστεί ο Τσίπρας και έχει </w:t>
      </w:r>
      <w:r>
        <w:rPr>
          <w:rFonts w:eastAsia="Times New Roman"/>
          <w:szCs w:val="24"/>
        </w:rPr>
        <w:t>γίνει πυξίδα σας όχι μόνο ως Αντιπολίτευση, αλλά και ως Κυβέρνηση. Περιγράφει τον τρόπο αλλά και τον τόνο της πολιτικής σας ανέλιξης. Σήμερα περιγράφει και την τελευταία εναγώνια προσπάθειά σας να επιβιώσετε ως Κυβέρνηση. Αυτό το βλέπουμε μπροστά μας. Ξεδι</w:t>
      </w:r>
      <w:r>
        <w:rPr>
          <w:rFonts w:eastAsia="Times New Roman"/>
          <w:szCs w:val="24"/>
        </w:rPr>
        <w:t>πλώνεται ένα σχέδιο που το επιβεβαιώνει. Πρόκειται για μια επιχείρηση απαξίωσης του θεσμικού ρόλου της Αυτοδιοίκησης. Αυτή είναι η μεγάλη εικόνα. Αποτελεί την ύστατη προσπάθειά σας να επιβιώσετε μέσα στο χάος και μέσα από το χάος που θα δημιουργήσει. Για π</w:t>
      </w:r>
      <w:r>
        <w:rPr>
          <w:rFonts w:eastAsia="Times New Roman"/>
          <w:szCs w:val="24"/>
        </w:rPr>
        <w:t xml:space="preserve">ολλοστή φορά αποδεικνύει την ανευθυνότητα και τον καιροσκοπισμό σας. </w:t>
      </w:r>
    </w:p>
    <w:p w14:paraId="53B9BDE8" w14:textId="77777777" w:rsidR="00D9389E" w:rsidRDefault="0030006C">
      <w:pPr>
        <w:spacing w:line="600" w:lineRule="auto"/>
        <w:ind w:firstLine="720"/>
        <w:jc w:val="both"/>
        <w:rPr>
          <w:rFonts w:eastAsia="Times New Roman"/>
          <w:szCs w:val="24"/>
        </w:rPr>
      </w:pPr>
      <w:r>
        <w:rPr>
          <w:rFonts w:eastAsia="Times New Roman"/>
          <w:szCs w:val="24"/>
        </w:rPr>
        <w:t xml:space="preserve">Ξέρετε, κυρίες και κύριοι της Κυβέρνησης, η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αποτελεί το πρώτο σημείο επαφής του πολίτη με την πολιτική. Είναι, αν θέλετε, ένα πεδίο καθοριστικής εισαγωγής, αλλά και ε</w:t>
      </w:r>
      <w:r>
        <w:rPr>
          <w:rFonts w:eastAsia="Times New Roman"/>
          <w:szCs w:val="24"/>
        </w:rPr>
        <w:t xml:space="preserve">ξοικείωσης του πολίτη με τους κρατικούς θεσμούς και τους φορείς και αυτό έχει ιδιαίτερη βαρύτητα και γι’ αυτό έχετε και ιδιαίτερη ευθύνη γι’ αυτό που πάτε να κάνετε. Αυτή η σχέση πολίτη και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έχει ειδικότερα στις μέρες μας, δύσκολες μέρ</w:t>
      </w:r>
      <w:r>
        <w:rPr>
          <w:rFonts w:eastAsia="Times New Roman"/>
          <w:szCs w:val="24"/>
        </w:rPr>
        <w:t xml:space="preserve">ες πολιτικά, ξεχωριστή βαρύτητα, γιατί όταν η πολιτική απαξιώνεται, ο λαϊκισμός ελλοχεύει. Όταν τα άκρα καιροφυλακτούν και καραδοκούν, όταν όλα αυτά ψάχνουν θεσμικές </w:t>
      </w:r>
      <w:proofErr w:type="spellStart"/>
      <w:r>
        <w:rPr>
          <w:rFonts w:eastAsia="Times New Roman"/>
          <w:szCs w:val="24"/>
        </w:rPr>
        <w:t>κερκόπορτες</w:t>
      </w:r>
      <w:proofErr w:type="spellEnd"/>
      <w:r>
        <w:rPr>
          <w:rFonts w:eastAsia="Times New Roman"/>
          <w:szCs w:val="24"/>
        </w:rPr>
        <w:t xml:space="preserve"> νομιμοποίησης, εσείς ως ανεύθυνη πολιτική δύναμη τούς δίνετε ακριβώς αυτό που </w:t>
      </w:r>
      <w:r>
        <w:rPr>
          <w:rFonts w:eastAsia="Times New Roman"/>
          <w:szCs w:val="24"/>
        </w:rPr>
        <w:t xml:space="preserve">ψάχνουν, γιατί είστε διατεθειμένοι να δοκιμάσετε τα πάντα, προκειμένου να ικανοποιήσετε την </w:t>
      </w:r>
      <w:proofErr w:type="spellStart"/>
      <w:r>
        <w:rPr>
          <w:rFonts w:eastAsia="Times New Roman"/>
          <w:szCs w:val="24"/>
        </w:rPr>
        <w:t>εξουσιολαγνεία</w:t>
      </w:r>
      <w:proofErr w:type="spellEnd"/>
      <w:r>
        <w:rPr>
          <w:rFonts w:eastAsia="Times New Roman"/>
          <w:szCs w:val="24"/>
        </w:rPr>
        <w:t xml:space="preserve"> σας. Είστε έτοιμοι να θεσμοθετήσετε την ακυβερνησία σε τοπικό επίπεδο, έτσι ώστε να διευκολύνετε και τη διαφθορά, κρυμμένοι πίσω από το επιχείρημα τη</w:t>
      </w:r>
      <w:r>
        <w:rPr>
          <w:rFonts w:eastAsia="Times New Roman"/>
          <w:szCs w:val="24"/>
        </w:rPr>
        <w:t xml:space="preserve">ς ισοτιμίας και της ισονομίας της ψήφου, αλλά δεν καταλαβαίνετε ή μάλλον καταλαβαίνετε, αλλά συνειδητά το επιδιώκετε να απαξιώσετε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μέσα από την ακυβερνησία που εξασφαλίζει το νομοθέτημα που φέρνετε. Πλήττετε τελικά την ίδια την πολι</w:t>
      </w:r>
      <w:r>
        <w:rPr>
          <w:rFonts w:eastAsia="Times New Roman"/>
          <w:szCs w:val="24"/>
        </w:rPr>
        <w:t xml:space="preserve">τική στην καρδιά της. Απομακρύνετε τους πολίτες από την πραγματική θεσμική τους εκπροσώπηση, αποδυναμώνετε την ίδια την πολιτική ραχοκοκαλιά της χώρας. </w:t>
      </w:r>
    </w:p>
    <w:p w14:paraId="53B9BDE9" w14:textId="77777777" w:rsidR="00D9389E" w:rsidRDefault="0030006C">
      <w:pPr>
        <w:spacing w:line="600" w:lineRule="auto"/>
        <w:ind w:firstLine="720"/>
        <w:jc w:val="both"/>
        <w:rPr>
          <w:rFonts w:eastAsia="Times New Roman"/>
          <w:szCs w:val="24"/>
        </w:rPr>
      </w:pPr>
      <w:r>
        <w:rPr>
          <w:rFonts w:eastAsia="Times New Roman"/>
          <w:szCs w:val="24"/>
        </w:rPr>
        <w:t>Γ</w:t>
      </w:r>
      <w:r>
        <w:rPr>
          <w:rFonts w:eastAsia="Times New Roman"/>
          <w:szCs w:val="24"/>
        </w:rPr>
        <w:t>ιατί όλο αυτό; Για να πείτε «τους τη φέραμε». Αυτό είναι το κίνητρό σας, αλλά δεν μπορείτε να μας τη φ</w:t>
      </w:r>
      <w:r>
        <w:rPr>
          <w:rFonts w:eastAsia="Times New Roman"/>
          <w:szCs w:val="24"/>
        </w:rPr>
        <w:t xml:space="preserve">έρετε, διότι ο δόλος είναι προφανής. Φαίνονται οι προθέσεις σας διά γυμνού οφθαλμού και δεν μπορείτε να κρύψετε τον πανικό σας. Θέλετε να διαμορφώσετε συνθήκες μήπως και από κάπου κρατηθείτε στην εξουσία που τόσο αγαπήσατε και αγαπάτε. </w:t>
      </w:r>
    </w:p>
    <w:p w14:paraId="53B9BDEA" w14:textId="77777777" w:rsidR="00D9389E" w:rsidRDefault="0030006C">
      <w:pPr>
        <w:spacing w:line="600" w:lineRule="auto"/>
        <w:ind w:firstLine="720"/>
        <w:jc w:val="both"/>
        <w:rPr>
          <w:rFonts w:eastAsia="Times New Roman"/>
          <w:szCs w:val="24"/>
        </w:rPr>
      </w:pPr>
      <w:r>
        <w:rPr>
          <w:rFonts w:eastAsia="Times New Roman"/>
          <w:szCs w:val="24"/>
        </w:rPr>
        <w:t xml:space="preserve">Δεν θα γίνει αυτό. </w:t>
      </w:r>
      <w:r>
        <w:rPr>
          <w:rFonts w:eastAsia="Times New Roman"/>
          <w:szCs w:val="24"/>
        </w:rPr>
        <w:t>Με τερτίπια κανείς δεν κέρδισε εκλογικές αναμετρήσεις. Τις κερδίζεις μόνο όταν έχεις μαζί σου τον λαό, όταν έχεις μαζί σου την ορμή της λαϊκής βούλησης και το ξέρετε ότι δεν την έχετε. Καταρρέετε, φυλλοροείτε κάθε μέρα. Σχεδόν δεν μπορείτε να περπατήσετε σ</w:t>
      </w:r>
      <w:r>
        <w:rPr>
          <w:rFonts w:eastAsia="Times New Roman"/>
          <w:szCs w:val="24"/>
        </w:rPr>
        <w:t>τους δρόμους. Είναι, λοιπόν, μια απεγνωσμένη προσπάθεια αυτό που γίνεται, μ</w:t>
      </w:r>
      <w:r>
        <w:rPr>
          <w:rFonts w:eastAsia="Times New Roman"/>
          <w:szCs w:val="24"/>
        </w:rPr>
        <w:t>ί</w:t>
      </w:r>
      <w:r>
        <w:rPr>
          <w:rFonts w:eastAsia="Times New Roman"/>
          <w:szCs w:val="24"/>
        </w:rPr>
        <w:t xml:space="preserve">α απεγνωσμένη προσπάθεια που δεν θα φέρει αποτελέσματα. </w:t>
      </w:r>
    </w:p>
    <w:p w14:paraId="53B9BDEB" w14:textId="77777777" w:rsidR="00D9389E" w:rsidRDefault="0030006C">
      <w:pPr>
        <w:spacing w:line="600" w:lineRule="auto"/>
        <w:ind w:firstLine="720"/>
        <w:jc w:val="both"/>
        <w:rPr>
          <w:rFonts w:eastAsia="Times New Roman"/>
          <w:szCs w:val="24"/>
        </w:rPr>
      </w:pPr>
      <w:r>
        <w:rPr>
          <w:rFonts w:eastAsia="Times New Roman"/>
          <w:szCs w:val="24"/>
        </w:rPr>
        <w:t xml:space="preserve">Εμείς πάντως δεν θα σας επιτρέψουμε να θεσμοθετήσετε μια άναρχη διακυβέρνηση σε τοπικό επίπεδο και κατ’ επέκταση σ’ όλη τη </w:t>
      </w:r>
      <w:r>
        <w:rPr>
          <w:rFonts w:eastAsia="Times New Roman"/>
          <w:szCs w:val="24"/>
        </w:rPr>
        <w:t>χώρα.</w:t>
      </w:r>
    </w:p>
    <w:p w14:paraId="53B9BDEC"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Θ</w:t>
      </w:r>
      <w:r w:rsidRPr="008563FE">
        <w:rPr>
          <w:rFonts w:eastAsia="Times New Roman" w:cs="Times New Roman"/>
          <w:szCs w:val="24"/>
        </w:rPr>
        <w:t xml:space="preserve">α είμαστε απέναντι και θα </w:t>
      </w:r>
      <w:r>
        <w:rPr>
          <w:rFonts w:eastAsia="Times New Roman" w:cs="Times New Roman"/>
          <w:szCs w:val="24"/>
        </w:rPr>
        <w:t>εί</w:t>
      </w:r>
      <w:r w:rsidRPr="008563FE">
        <w:rPr>
          <w:rFonts w:eastAsia="Times New Roman" w:cs="Times New Roman"/>
          <w:szCs w:val="24"/>
        </w:rPr>
        <w:t>μαστε απέναντι αποφασιστικά</w:t>
      </w:r>
      <w:r>
        <w:rPr>
          <w:rFonts w:eastAsia="Times New Roman" w:cs="Times New Roman"/>
          <w:szCs w:val="24"/>
        </w:rPr>
        <w:t>.</w:t>
      </w:r>
      <w:r w:rsidRPr="008563FE">
        <w:rPr>
          <w:rFonts w:eastAsia="Times New Roman" w:cs="Times New Roman"/>
          <w:szCs w:val="24"/>
        </w:rPr>
        <w:t xml:space="preserve"> </w:t>
      </w:r>
      <w:r>
        <w:rPr>
          <w:rFonts w:eastAsia="Times New Roman" w:cs="Times New Roman"/>
          <w:szCs w:val="24"/>
        </w:rPr>
        <w:t>Θα εί</w:t>
      </w:r>
      <w:r w:rsidRPr="008563FE">
        <w:rPr>
          <w:rFonts w:eastAsia="Times New Roman" w:cs="Times New Roman"/>
          <w:szCs w:val="24"/>
        </w:rPr>
        <w:t>μαστε απέναντι πολιτικά</w:t>
      </w:r>
      <w:r>
        <w:rPr>
          <w:rFonts w:eastAsia="Times New Roman" w:cs="Times New Roman"/>
          <w:szCs w:val="24"/>
        </w:rPr>
        <w:t>,</w:t>
      </w:r>
      <w:r w:rsidRPr="008563FE">
        <w:rPr>
          <w:rFonts w:eastAsia="Times New Roman" w:cs="Times New Roman"/>
          <w:szCs w:val="24"/>
        </w:rPr>
        <w:t xml:space="preserve"> θα </w:t>
      </w:r>
      <w:r>
        <w:rPr>
          <w:rFonts w:eastAsia="Times New Roman" w:cs="Times New Roman"/>
          <w:szCs w:val="24"/>
        </w:rPr>
        <w:t>εί</w:t>
      </w:r>
      <w:r w:rsidRPr="008563FE">
        <w:rPr>
          <w:rFonts w:eastAsia="Times New Roman" w:cs="Times New Roman"/>
          <w:szCs w:val="24"/>
        </w:rPr>
        <w:t>μαστε απέναντι κοινωνικά σε αυτό</w:t>
      </w:r>
      <w:r>
        <w:rPr>
          <w:rFonts w:eastAsia="Times New Roman" w:cs="Times New Roman"/>
          <w:szCs w:val="24"/>
        </w:rPr>
        <w:t>.</w:t>
      </w:r>
      <w:r w:rsidRPr="008563FE">
        <w:rPr>
          <w:rFonts w:eastAsia="Times New Roman" w:cs="Times New Roman"/>
          <w:szCs w:val="24"/>
        </w:rPr>
        <w:t xml:space="preserve"> </w:t>
      </w:r>
      <w:r>
        <w:rPr>
          <w:rFonts w:eastAsia="Times New Roman" w:cs="Times New Roman"/>
          <w:szCs w:val="24"/>
        </w:rPr>
        <w:t xml:space="preserve">Το σχέδιό σας δεν θα ολοκληρωθεί, γιατί όλοι οι </w:t>
      </w:r>
      <w:r w:rsidRPr="008563FE">
        <w:rPr>
          <w:rFonts w:eastAsia="Times New Roman" w:cs="Times New Roman"/>
          <w:szCs w:val="24"/>
        </w:rPr>
        <w:t xml:space="preserve">πολίτες </w:t>
      </w:r>
      <w:r>
        <w:rPr>
          <w:rFonts w:eastAsia="Times New Roman" w:cs="Times New Roman"/>
          <w:szCs w:val="24"/>
        </w:rPr>
        <w:t xml:space="preserve">της χώρας </w:t>
      </w:r>
      <w:r w:rsidRPr="008563FE">
        <w:rPr>
          <w:rFonts w:eastAsia="Times New Roman" w:cs="Times New Roman"/>
          <w:szCs w:val="24"/>
        </w:rPr>
        <w:t>βλέπουν με</w:t>
      </w:r>
      <w:r>
        <w:rPr>
          <w:rFonts w:eastAsia="Times New Roman" w:cs="Times New Roman"/>
          <w:szCs w:val="24"/>
        </w:rPr>
        <w:t>ν</w:t>
      </w:r>
      <w:r w:rsidRPr="008563FE">
        <w:rPr>
          <w:rFonts w:eastAsia="Times New Roman" w:cs="Times New Roman"/>
          <w:szCs w:val="24"/>
        </w:rPr>
        <w:t xml:space="preserve"> τη </w:t>
      </w:r>
      <w:r>
        <w:rPr>
          <w:rFonts w:eastAsia="Times New Roman" w:cs="Times New Roman"/>
          <w:szCs w:val="24"/>
        </w:rPr>
        <w:t>«</w:t>
      </w:r>
      <w:r w:rsidRPr="008563FE">
        <w:rPr>
          <w:rFonts w:eastAsia="Times New Roman" w:cs="Times New Roman"/>
          <w:szCs w:val="24"/>
        </w:rPr>
        <w:t>μεγάλη αναστάτωση</w:t>
      </w:r>
      <w:r>
        <w:rPr>
          <w:rFonts w:eastAsia="Times New Roman" w:cs="Times New Roman"/>
          <w:szCs w:val="24"/>
        </w:rPr>
        <w:t>», τη ζουν,</w:t>
      </w:r>
      <w:r w:rsidRPr="008563FE">
        <w:rPr>
          <w:rFonts w:eastAsia="Times New Roman" w:cs="Times New Roman"/>
          <w:szCs w:val="24"/>
        </w:rPr>
        <w:t xml:space="preserve"> </w:t>
      </w:r>
      <w:r>
        <w:rPr>
          <w:rFonts w:eastAsia="Times New Roman" w:cs="Times New Roman"/>
          <w:szCs w:val="24"/>
        </w:rPr>
        <w:t xml:space="preserve">κανείς όμως </w:t>
      </w:r>
      <w:r>
        <w:rPr>
          <w:rFonts w:eastAsia="Times New Roman" w:cs="Times New Roman"/>
          <w:szCs w:val="24"/>
        </w:rPr>
        <w:t xml:space="preserve">σε αυτήν τη χώρα δεν βλέπει </w:t>
      </w:r>
      <w:r w:rsidRPr="008563FE">
        <w:rPr>
          <w:rFonts w:eastAsia="Times New Roman" w:cs="Times New Roman"/>
          <w:szCs w:val="24"/>
        </w:rPr>
        <w:t xml:space="preserve">τη </w:t>
      </w:r>
      <w:r>
        <w:rPr>
          <w:rFonts w:eastAsia="Times New Roman" w:cs="Times New Roman"/>
          <w:szCs w:val="24"/>
        </w:rPr>
        <w:t>«</w:t>
      </w:r>
      <w:r w:rsidRPr="008563FE">
        <w:rPr>
          <w:rFonts w:eastAsia="Times New Roman" w:cs="Times New Roman"/>
          <w:szCs w:val="24"/>
        </w:rPr>
        <w:t>θαυμάσια κατάσταση</w:t>
      </w:r>
      <w:r>
        <w:rPr>
          <w:rFonts w:eastAsia="Times New Roman" w:cs="Times New Roman"/>
          <w:szCs w:val="24"/>
        </w:rPr>
        <w:t>».</w:t>
      </w:r>
      <w:r w:rsidRPr="008563FE">
        <w:rPr>
          <w:rFonts w:eastAsia="Times New Roman" w:cs="Times New Roman"/>
          <w:szCs w:val="24"/>
        </w:rPr>
        <w:t xml:space="preserve"> Αυτό θα το αναλάβουμε εμείς μην ψηφίζοντας το νομοσχέδιο που </w:t>
      </w:r>
      <w:r>
        <w:rPr>
          <w:rFonts w:eastAsia="Times New Roman" w:cs="Times New Roman"/>
          <w:szCs w:val="24"/>
        </w:rPr>
        <w:t>φέρνετε</w:t>
      </w:r>
      <w:r w:rsidRPr="008563FE">
        <w:rPr>
          <w:rFonts w:eastAsia="Times New Roman" w:cs="Times New Roman"/>
          <w:szCs w:val="24"/>
        </w:rPr>
        <w:t xml:space="preserve"> και ακυρώνοντ</w:t>
      </w:r>
      <w:r>
        <w:rPr>
          <w:rFonts w:eastAsia="Times New Roman" w:cs="Times New Roman"/>
          <w:szCs w:val="24"/>
        </w:rPr>
        <w:t>άς το</w:t>
      </w:r>
      <w:r w:rsidRPr="008563FE">
        <w:rPr>
          <w:rFonts w:eastAsia="Times New Roman" w:cs="Times New Roman"/>
          <w:szCs w:val="24"/>
        </w:rPr>
        <w:t xml:space="preserve"> όταν θα μπορέσου</w:t>
      </w:r>
      <w:r>
        <w:rPr>
          <w:rFonts w:eastAsia="Times New Roman" w:cs="Times New Roman"/>
          <w:szCs w:val="24"/>
        </w:rPr>
        <w:t>με</w:t>
      </w:r>
      <w:r w:rsidRPr="008563FE">
        <w:rPr>
          <w:rFonts w:eastAsia="Times New Roman" w:cs="Times New Roman"/>
          <w:szCs w:val="24"/>
        </w:rPr>
        <w:t xml:space="preserve"> να το ακυρώσουμε</w:t>
      </w:r>
      <w:r>
        <w:rPr>
          <w:rFonts w:eastAsia="Times New Roman" w:cs="Times New Roman"/>
          <w:szCs w:val="24"/>
        </w:rPr>
        <w:t>,</w:t>
      </w:r>
      <w:r w:rsidRPr="008563FE">
        <w:rPr>
          <w:rFonts w:eastAsia="Times New Roman" w:cs="Times New Roman"/>
          <w:szCs w:val="24"/>
        </w:rPr>
        <w:t xml:space="preserve"> που θα είναι πολύ σύντομα</w:t>
      </w:r>
      <w:r>
        <w:rPr>
          <w:rFonts w:eastAsia="Times New Roman" w:cs="Times New Roman"/>
          <w:szCs w:val="24"/>
        </w:rPr>
        <w:t>.</w:t>
      </w:r>
    </w:p>
    <w:p w14:paraId="53B9BDED"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Ε</w:t>
      </w:r>
      <w:r w:rsidRPr="008563FE">
        <w:rPr>
          <w:rFonts w:eastAsia="Times New Roman" w:cs="Times New Roman"/>
          <w:szCs w:val="24"/>
        </w:rPr>
        <w:t>υχαριστώ πολύ</w:t>
      </w:r>
      <w:r>
        <w:rPr>
          <w:rFonts w:eastAsia="Times New Roman" w:cs="Times New Roman"/>
          <w:szCs w:val="24"/>
        </w:rPr>
        <w:t>,</w:t>
      </w:r>
      <w:r w:rsidRPr="008563FE">
        <w:rPr>
          <w:rFonts w:eastAsia="Times New Roman" w:cs="Times New Roman"/>
          <w:szCs w:val="24"/>
        </w:rPr>
        <w:t xml:space="preserve"> κύριε </w:t>
      </w:r>
      <w:r>
        <w:rPr>
          <w:rFonts w:eastAsia="Times New Roman" w:cs="Times New Roman"/>
          <w:szCs w:val="24"/>
        </w:rPr>
        <w:t>Π</w:t>
      </w:r>
      <w:r w:rsidRPr="008563FE">
        <w:rPr>
          <w:rFonts w:eastAsia="Times New Roman" w:cs="Times New Roman"/>
          <w:szCs w:val="24"/>
        </w:rPr>
        <w:t>ρόεδρε</w:t>
      </w:r>
      <w:r>
        <w:rPr>
          <w:rFonts w:eastAsia="Times New Roman" w:cs="Times New Roman"/>
          <w:szCs w:val="24"/>
        </w:rPr>
        <w:t>.</w:t>
      </w:r>
    </w:p>
    <w:p w14:paraId="53B9BDEE" w14:textId="77777777" w:rsidR="00D9389E" w:rsidRDefault="0030006C">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 xml:space="preserve">(Χειροκροτήματα από </w:t>
      </w:r>
      <w:r w:rsidRPr="00345A29">
        <w:rPr>
          <w:rFonts w:eastAsia="Times New Roman" w:cs="Times New Roman"/>
          <w:szCs w:val="24"/>
        </w:rPr>
        <w:t>την πτέρυγα της Νέας Δημοκρατίας)</w:t>
      </w:r>
    </w:p>
    <w:p w14:paraId="53B9BDEF" w14:textId="77777777" w:rsidR="00D9389E" w:rsidRDefault="0030006C">
      <w:pPr>
        <w:spacing w:line="600" w:lineRule="auto"/>
        <w:ind w:firstLine="720"/>
        <w:jc w:val="both"/>
        <w:rPr>
          <w:rFonts w:eastAsia="Times New Roman" w:cs="Times New Roman"/>
          <w:szCs w:val="24"/>
        </w:rPr>
      </w:pPr>
      <w:r w:rsidRPr="00FC73C9">
        <w:rPr>
          <w:rFonts w:eastAsia="Times New Roman" w:cs="Times New Roman"/>
          <w:b/>
          <w:szCs w:val="24"/>
        </w:rPr>
        <w:t>ΠΡΟΕΔΡΕΥΩΝ (</w:t>
      </w:r>
      <w:r>
        <w:rPr>
          <w:rFonts w:eastAsia="Times New Roman" w:cs="Times New Roman"/>
          <w:b/>
          <w:szCs w:val="24"/>
        </w:rPr>
        <w:t>Μάριος Γεωργιάδης</w:t>
      </w:r>
      <w:r w:rsidRPr="00FC73C9">
        <w:rPr>
          <w:rFonts w:eastAsia="Times New Roman" w:cs="Times New Roman"/>
          <w:b/>
          <w:szCs w:val="24"/>
        </w:rPr>
        <w:t xml:space="preserve">): </w:t>
      </w:r>
      <w:r>
        <w:rPr>
          <w:rFonts w:eastAsia="Times New Roman" w:cs="Times New Roman"/>
          <w:szCs w:val="24"/>
        </w:rPr>
        <w:t>Ε</w:t>
      </w:r>
      <w:r w:rsidRPr="008563FE">
        <w:rPr>
          <w:rFonts w:eastAsia="Times New Roman" w:cs="Times New Roman"/>
          <w:szCs w:val="24"/>
        </w:rPr>
        <w:t xml:space="preserve">υχαριστούμε </w:t>
      </w:r>
      <w:r>
        <w:rPr>
          <w:rFonts w:eastAsia="Times New Roman" w:cs="Times New Roman"/>
          <w:szCs w:val="24"/>
        </w:rPr>
        <w:t xml:space="preserve">και </w:t>
      </w:r>
      <w:r w:rsidRPr="008563FE">
        <w:rPr>
          <w:rFonts w:eastAsia="Times New Roman" w:cs="Times New Roman"/>
          <w:szCs w:val="24"/>
        </w:rPr>
        <w:t>για την ακρίβεια</w:t>
      </w:r>
      <w:r>
        <w:rPr>
          <w:rFonts w:eastAsia="Times New Roman" w:cs="Times New Roman"/>
          <w:szCs w:val="24"/>
        </w:rPr>
        <w:t xml:space="preserve"> όσον αφορά τον χρόνο,</w:t>
      </w:r>
      <w:r w:rsidRPr="008563FE">
        <w:rPr>
          <w:rFonts w:eastAsia="Times New Roman" w:cs="Times New Roman"/>
          <w:szCs w:val="24"/>
        </w:rPr>
        <w:t xml:space="preserve"> κύριε </w:t>
      </w:r>
      <w:r>
        <w:rPr>
          <w:rFonts w:eastAsia="Times New Roman" w:cs="Times New Roman"/>
          <w:szCs w:val="24"/>
        </w:rPr>
        <w:t>Κ</w:t>
      </w:r>
      <w:r w:rsidRPr="008563FE">
        <w:rPr>
          <w:rFonts w:eastAsia="Times New Roman" w:cs="Times New Roman"/>
          <w:szCs w:val="24"/>
        </w:rPr>
        <w:t>ουμουτσάκο</w:t>
      </w:r>
      <w:r>
        <w:rPr>
          <w:rFonts w:eastAsia="Times New Roman" w:cs="Times New Roman"/>
          <w:szCs w:val="24"/>
        </w:rPr>
        <w:t>.</w:t>
      </w:r>
    </w:p>
    <w:p w14:paraId="53B9BDF0" w14:textId="77777777" w:rsidR="00D9389E" w:rsidRDefault="0030006C">
      <w:pPr>
        <w:spacing w:line="600" w:lineRule="auto"/>
        <w:ind w:firstLine="720"/>
        <w:jc w:val="both"/>
        <w:rPr>
          <w:rFonts w:eastAsia="Times New Roman" w:cs="Times New Roman"/>
          <w:szCs w:val="24"/>
        </w:rPr>
      </w:pPr>
      <w:r w:rsidRPr="008563FE">
        <w:rPr>
          <w:rFonts w:eastAsia="Times New Roman" w:cs="Times New Roman"/>
          <w:szCs w:val="24"/>
        </w:rPr>
        <w:t>Ελάτε</w:t>
      </w:r>
      <w:r>
        <w:rPr>
          <w:rFonts w:eastAsia="Times New Roman" w:cs="Times New Roman"/>
          <w:szCs w:val="24"/>
        </w:rPr>
        <w:t>,</w:t>
      </w:r>
      <w:r w:rsidRPr="008563FE">
        <w:rPr>
          <w:rFonts w:eastAsia="Times New Roman" w:cs="Times New Roman"/>
          <w:szCs w:val="24"/>
        </w:rPr>
        <w:t xml:space="preserve"> κύριε </w:t>
      </w:r>
      <w:r>
        <w:rPr>
          <w:rFonts w:eastAsia="Times New Roman" w:cs="Times New Roman"/>
          <w:szCs w:val="24"/>
        </w:rPr>
        <w:t>Εμ</w:t>
      </w:r>
      <w:r w:rsidRPr="008563FE">
        <w:rPr>
          <w:rFonts w:eastAsia="Times New Roman" w:cs="Times New Roman"/>
          <w:szCs w:val="24"/>
        </w:rPr>
        <w:t>μανουηλίδη</w:t>
      </w:r>
      <w:r>
        <w:rPr>
          <w:rFonts w:eastAsia="Times New Roman" w:cs="Times New Roman"/>
          <w:szCs w:val="24"/>
        </w:rPr>
        <w:t>, έχετε τον λόγο για πέντε</w:t>
      </w:r>
      <w:r w:rsidRPr="008563FE">
        <w:rPr>
          <w:rFonts w:eastAsia="Times New Roman" w:cs="Times New Roman"/>
          <w:szCs w:val="24"/>
        </w:rPr>
        <w:t xml:space="preserve"> λεπτά</w:t>
      </w:r>
      <w:r>
        <w:rPr>
          <w:rFonts w:eastAsia="Times New Roman" w:cs="Times New Roman"/>
          <w:szCs w:val="24"/>
        </w:rPr>
        <w:t>.</w:t>
      </w:r>
      <w:r w:rsidRPr="008563FE">
        <w:rPr>
          <w:rFonts w:eastAsia="Times New Roman" w:cs="Times New Roman"/>
          <w:szCs w:val="24"/>
        </w:rPr>
        <w:t xml:space="preserve"> </w:t>
      </w:r>
    </w:p>
    <w:p w14:paraId="53B9BDF1"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Ενημερώστε από τη </w:t>
      </w:r>
      <w:r w:rsidRPr="008563FE">
        <w:rPr>
          <w:rFonts w:eastAsia="Times New Roman" w:cs="Times New Roman"/>
          <w:szCs w:val="24"/>
        </w:rPr>
        <w:t xml:space="preserve">Δημοκρατική </w:t>
      </w:r>
      <w:r>
        <w:rPr>
          <w:rFonts w:eastAsia="Times New Roman" w:cs="Times New Roman"/>
          <w:szCs w:val="24"/>
        </w:rPr>
        <w:t>Σ</w:t>
      </w:r>
      <w:r w:rsidRPr="008563FE">
        <w:rPr>
          <w:rFonts w:eastAsia="Times New Roman" w:cs="Times New Roman"/>
          <w:szCs w:val="24"/>
        </w:rPr>
        <w:t xml:space="preserve">υμπαράταξη τον </w:t>
      </w:r>
      <w:r>
        <w:rPr>
          <w:rFonts w:eastAsia="Times New Roman" w:cs="Times New Roman"/>
          <w:szCs w:val="24"/>
        </w:rPr>
        <w:t xml:space="preserve">κ. </w:t>
      </w:r>
      <w:proofErr w:type="spellStart"/>
      <w:r w:rsidRPr="00F86AC8">
        <w:rPr>
          <w:rFonts w:eastAsia="Times New Roman" w:cs="Times New Roman"/>
          <w:szCs w:val="24"/>
        </w:rPr>
        <w:t>Μπαργι</w:t>
      </w:r>
      <w:r>
        <w:rPr>
          <w:rFonts w:eastAsia="Times New Roman" w:cs="Times New Roman"/>
          <w:szCs w:val="24"/>
        </w:rPr>
        <w:t>ώ</w:t>
      </w:r>
      <w:r w:rsidRPr="00F86AC8">
        <w:rPr>
          <w:rFonts w:eastAsia="Times New Roman" w:cs="Times New Roman"/>
          <w:szCs w:val="24"/>
        </w:rPr>
        <w:t>τα</w:t>
      </w:r>
      <w:proofErr w:type="spellEnd"/>
      <w:r w:rsidRPr="00F86AC8">
        <w:rPr>
          <w:rFonts w:eastAsia="Times New Roman" w:cs="Times New Roman"/>
          <w:szCs w:val="24"/>
        </w:rPr>
        <w:t xml:space="preserve"> </w:t>
      </w:r>
      <w:r w:rsidRPr="008563FE">
        <w:rPr>
          <w:rFonts w:eastAsia="Times New Roman" w:cs="Times New Roman"/>
          <w:szCs w:val="24"/>
        </w:rPr>
        <w:t>να έρθει</w:t>
      </w:r>
      <w:r>
        <w:rPr>
          <w:rFonts w:eastAsia="Times New Roman" w:cs="Times New Roman"/>
          <w:szCs w:val="24"/>
        </w:rPr>
        <w:t>. Αλλιώς θα πάρει τον λόγο…</w:t>
      </w:r>
    </w:p>
    <w:p w14:paraId="53B9BDF2" w14:textId="77777777" w:rsidR="00D9389E" w:rsidRDefault="0030006C">
      <w:pPr>
        <w:spacing w:line="600" w:lineRule="auto"/>
        <w:ind w:firstLine="720"/>
        <w:jc w:val="both"/>
        <w:rPr>
          <w:rFonts w:eastAsia="Times New Roman" w:cs="Times New Roman"/>
          <w:szCs w:val="24"/>
        </w:rPr>
      </w:pPr>
      <w:r w:rsidRPr="00F86AC8">
        <w:rPr>
          <w:rFonts w:eastAsia="Times New Roman" w:cs="Times New Roman"/>
          <w:b/>
          <w:szCs w:val="24"/>
        </w:rPr>
        <w:t>ΓΕΩΡΓΙΟΣ ΑΡΒΑΝΙΤΙΔΗΣ:</w:t>
      </w:r>
      <w:r>
        <w:rPr>
          <w:rFonts w:eastAsia="Times New Roman" w:cs="Times New Roman"/>
          <w:szCs w:val="24"/>
        </w:rPr>
        <w:t xml:space="preserve"> Θα μιλήσω εγώ, κύριε Πρόεδρε.</w:t>
      </w:r>
    </w:p>
    <w:p w14:paraId="53B9BDF3" w14:textId="77777777" w:rsidR="00D9389E" w:rsidRDefault="0030006C">
      <w:pPr>
        <w:spacing w:line="600" w:lineRule="auto"/>
        <w:ind w:firstLine="720"/>
        <w:jc w:val="both"/>
        <w:rPr>
          <w:rFonts w:eastAsia="Times New Roman" w:cs="Times New Roman"/>
          <w:szCs w:val="24"/>
        </w:rPr>
      </w:pPr>
      <w:r w:rsidRPr="00FC73C9">
        <w:rPr>
          <w:rFonts w:eastAsia="Times New Roman" w:cs="Times New Roman"/>
          <w:b/>
          <w:szCs w:val="24"/>
        </w:rPr>
        <w:t>ΠΡΟΕΔΡΕΥΩΝ (</w:t>
      </w:r>
      <w:r>
        <w:rPr>
          <w:rFonts w:eastAsia="Times New Roman" w:cs="Times New Roman"/>
          <w:b/>
          <w:szCs w:val="24"/>
        </w:rPr>
        <w:t>Μάριος Γεωργιάδης</w:t>
      </w:r>
      <w:r w:rsidRPr="00FC73C9">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Θα μιλήσετε, κύριε </w:t>
      </w:r>
      <w:proofErr w:type="spellStart"/>
      <w:r>
        <w:rPr>
          <w:rFonts w:eastAsia="Times New Roman" w:cs="Times New Roman"/>
          <w:szCs w:val="24"/>
        </w:rPr>
        <w:t>Αρβανιτίδη</w:t>
      </w:r>
      <w:proofErr w:type="spellEnd"/>
      <w:r>
        <w:rPr>
          <w:rFonts w:eastAsia="Times New Roman" w:cs="Times New Roman"/>
          <w:szCs w:val="24"/>
        </w:rPr>
        <w:t xml:space="preserve">, στη θέση του; Εντάξει. Θα μιλήσει αργότερα... </w:t>
      </w:r>
    </w:p>
    <w:p w14:paraId="53B9BDF4"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Εμμανουηλίδη. </w:t>
      </w:r>
    </w:p>
    <w:p w14:paraId="53B9BDF5" w14:textId="77777777" w:rsidR="00D9389E" w:rsidRDefault="0030006C">
      <w:pPr>
        <w:spacing w:line="600" w:lineRule="auto"/>
        <w:ind w:firstLine="720"/>
        <w:jc w:val="both"/>
        <w:rPr>
          <w:rFonts w:eastAsia="Times New Roman" w:cs="Times New Roman"/>
          <w:szCs w:val="24"/>
        </w:rPr>
      </w:pPr>
      <w:r w:rsidRPr="00456456">
        <w:rPr>
          <w:rFonts w:eastAsia="Times New Roman" w:cs="Times New Roman"/>
          <w:b/>
          <w:szCs w:val="24"/>
        </w:rPr>
        <w:t xml:space="preserve">ΔΗΜΗΤΡΙΟΣ </w:t>
      </w:r>
      <w:r w:rsidRPr="00456456">
        <w:rPr>
          <w:rFonts w:eastAsia="Times New Roman" w:cs="Times New Roman"/>
          <w:b/>
          <w:szCs w:val="24"/>
        </w:rPr>
        <w:t>ΕΜΜΑΝΟΥΗΛΙΔΗΣ:</w:t>
      </w:r>
      <w:r>
        <w:rPr>
          <w:rFonts w:eastAsia="Times New Roman" w:cs="Times New Roman"/>
          <w:szCs w:val="24"/>
        </w:rPr>
        <w:t xml:space="preserve"> Ε</w:t>
      </w:r>
      <w:r w:rsidRPr="008563FE">
        <w:rPr>
          <w:rFonts w:eastAsia="Times New Roman" w:cs="Times New Roman"/>
          <w:szCs w:val="24"/>
        </w:rPr>
        <w:t>υχαριστώ</w:t>
      </w:r>
      <w:r>
        <w:rPr>
          <w:rFonts w:eastAsia="Times New Roman" w:cs="Times New Roman"/>
          <w:szCs w:val="24"/>
        </w:rPr>
        <w:t>,</w:t>
      </w:r>
      <w:r w:rsidRPr="008563FE">
        <w:rPr>
          <w:rFonts w:eastAsia="Times New Roman" w:cs="Times New Roman"/>
          <w:szCs w:val="24"/>
        </w:rPr>
        <w:t xml:space="preserve"> κύριε </w:t>
      </w:r>
      <w:r>
        <w:rPr>
          <w:rFonts w:eastAsia="Times New Roman" w:cs="Times New Roman"/>
          <w:szCs w:val="24"/>
        </w:rPr>
        <w:t>Π</w:t>
      </w:r>
      <w:r w:rsidRPr="008563FE">
        <w:rPr>
          <w:rFonts w:eastAsia="Times New Roman" w:cs="Times New Roman"/>
          <w:szCs w:val="24"/>
        </w:rPr>
        <w:t>ρόεδρε</w:t>
      </w:r>
      <w:r>
        <w:rPr>
          <w:rFonts w:eastAsia="Times New Roman" w:cs="Times New Roman"/>
          <w:szCs w:val="24"/>
        </w:rPr>
        <w:t>.</w:t>
      </w:r>
    </w:p>
    <w:p w14:paraId="53B9BDF6"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«Α</w:t>
      </w:r>
      <w:r w:rsidRPr="008563FE">
        <w:rPr>
          <w:rFonts w:eastAsia="Times New Roman" w:cs="Times New Roman"/>
          <w:szCs w:val="24"/>
        </w:rPr>
        <w:t xml:space="preserve">ρχή </w:t>
      </w:r>
      <w:r>
        <w:rPr>
          <w:rFonts w:eastAsia="Times New Roman" w:cs="Times New Roman"/>
          <w:szCs w:val="24"/>
        </w:rPr>
        <w:t>σ</w:t>
      </w:r>
      <w:r w:rsidRPr="008563FE">
        <w:rPr>
          <w:rFonts w:eastAsia="Times New Roman" w:cs="Times New Roman"/>
          <w:szCs w:val="24"/>
        </w:rPr>
        <w:t xml:space="preserve">οφίας </w:t>
      </w:r>
      <w:r>
        <w:rPr>
          <w:rFonts w:eastAsia="Times New Roman" w:cs="Times New Roman"/>
          <w:szCs w:val="24"/>
        </w:rPr>
        <w:t>η</w:t>
      </w:r>
      <w:r w:rsidRPr="008563FE">
        <w:rPr>
          <w:rFonts w:eastAsia="Times New Roman" w:cs="Times New Roman"/>
          <w:szCs w:val="24"/>
        </w:rPr>
        <w:t xml:space="preserve"> των ονομάτων επίσκεψις</w:t>
      </w:r>
      <w:r>
        <w:rPr>
          <w:rFonts w:eastAsia="Times New Roman" w:cs="Times New Roman"/>
          <w:szCs w:val="24"/>
        </w:rPr>
        <w:t>»</w:t>
      </w:r>
      <w:r w:rsidRPr="008563FE">
        <w:rPr>
          <w:rFonts w:eastAsia="Times New Roman" w:cs="Times New Roman"/>
          <w:szCs w:val="24"/>
        </w:rPr>
        <w:t xml:space="preserve"> έλεγε ο φιλόσοφος </w:t>
      </w:r>
      <w:r>
        <w:rPr>
          <w:rFonts w:eastAsia="Times New Roman" w:cs="Times New Roman"/>
          <w:szCs w:val="24"/>
        </w:rPr>
        <w:t>Α</w:t>
      </w:r>
      <w:r w:rsidRPr="008563FE">
        <w:rPr>
          <w:rFonts w:eastAsia="Times New Roman" w:cs="Times New Roman"/>
          <w:szCs w:val="24"/>
        </w:rPr>
        <w:t>ντισθένης</w:t>
      </w:r>
      <w:r>
        <w:rPr>
          <w:rFonts w:eastAsia="Times New Roman" w:cs="Times New Roman"/>
          <w:szCs w:val="24"/>
        </w:rPr>
        <w:t>.</w:t>
      </w:r>
      <w:r w:rsidRPr="008563FE">
        <w:rPr>
          <w:rFonts w:eastAsia="Times New Roman" w:cs="Times New Roman"/>
          <w:szCs w:val="24"/>
        </w:rPr>
        <w:t xml:space="preserve"> </w:t>
      </w:r>
    </w:p>
    <w:p w14:paraId="53B9BDF7"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Κ</w:t>
      </w:r>
      <w:r w:rsidRPr="008563FE">
        <w:rPr>
          <w:rFonts w:eastAsia="Times New Roman" w:cs="Times New Roman"/>
          <w:szCs w:val="24"/>
        </w:rPr>
        <w:t>λεισθένης</w:t>
      </w:r>
      <w:r>
        <w:rPr>
          <w:rFonts w:eastAsia="Times New Roman" w:cs="Times New Roman"/>
          <w:szCs w:val="24"/>
        </w:rPr>
        <w:t>: Η επι</w:t>
      </w:r>
      <w:r w:rsidRPr="008563FE">
        <w:rPr>
          <w:rFonts w:eastAsia="Times New Roman" w:cs="Times New Roman"/>
          <w:szCs w:val="24"/>
        </w:rPr>
        <w:t>τομή της δημοκρατικής σκέψης και της δημοκρατικής πράξης</w:t>
      </w:r>
      <w:r>
        <w:rPr>
          <w:rFonts w:eastAsia="Times New Roman" w:cs="Times New Roman"/>
          <w:szCs w:val="24"/>
        </w:rPr>
        <w:t>.</w:t>
      </w:r>
    </w:p>
    <w:p w14:paraId="53B9BDF8" w14:textId="77777777" w:rsidR="00D9389E" w:rsidRDefault="0030006C">
      <w:pPr>
        <w:spacing w:line="600" w:lineRule="auto"/>
        <w:ind w:firstLine="720"/>
        <w:jc w:val="both"/>
        <w:rPr>
          <w:rFonts w:eastAsia="Times New Roman" w:cs="Times New Roman"/>
          <w:szCs w:val="24"/>
        </w:rPr>
      </w:pPr>
      <w:r w:rsidRPr="00C70631">
        <w:rPr>
          <w:rFonts w:eastAsia="Times New Roman" w:cs="Times New Roman"/>
          <w:b/>
          <w:szCs w:val="24"/>
        </w:rPr>
        <w:t>ΚΩΝΣΤΑΝΤΙΝΟΣ ΤΖΑΒΑΡΑΣ:</w:t>
      </w:r>
      <w:r>
        <w:rPr>
          <w:rFonts w:eastAsia="Times New Roman" w:cs="Times New Roman"/>
          <w:szCs w:val="24"/>
        </w:rPr>
        <w:t xml:space="preserve"> Αριστοκρατικός, όμως. </w:t>
      </w:r>
      <w:proofErr w:type="spellStart"/>
      <w:r w:rsidRPr="00C70631">
        <w:rPr>
          <w:rFonts w:eastAsia="Times New Roman" w:cs="Times New Roman"/>
          <w:szCs w:val="24"/>
        </w:rPr>
        <w:t>Αλκμεωνίδης</w:t>
      </w:r>
      <w:proofErr w:type="spellEnd"/>
      <w:r>
        <w:rPr>
          <w:rFonts w:eastAsia="Times New Roman" w:cs="Times New Roman"/>
          <w:szCs w:val="24"/>
        </w:rPr>
        <w:t>.</w:t>
      </w:r>
    </w:p>
    <w:p w14:paraId="53B9BDF9" w14:textId="77777777" w:rsidR="00D9389E" w:rsidRDefault="0030006C">
      <w:pPr>
        <w:spacing w:line="600" w:lineRule="auto"/>
        <w:ind w:firstLine="720"/>
        <w:jc w:val="both"/>
        <w:rPr>
          <w:rFonts w:eastAsia="Times New Roman" w:cs="Times New Roman"/>
          <w:szCs w:val="24"/>
        </w:rPr>
      </w:pPr>
      <w:r w:rsidRPr="00456456">
        <w:rPr>
          <w:rFonts w:eastAsia="Times New Roman" w:cs="Times New Roman"/>
          <w:b/>
          <w:szCs w:val="24"/>
        </w:rPr>
        <w:t xml:space="preserve">ΔΗΜΗΤΡΙΟΣ </w:t>
      </w:r>
      <w:r w:rsidRPr="00456456">
        <w:rPr>
          <w:rFonts w:eastAsia="Times New Roman" w:cs="Times New Roman"/>
          <w:b/>
          <w:szCs w:val="24"/>
        </w:rPr>
        <w:t>ΕΜΜΑΝΟΥΗΛΙΔΗΣ:</w:t>
      </w:r>
      <w:r>
        <w:rPr>
          <w:rFonts w:eastAsia="Times New Roman" w:cs="Times New Roman"/>
          <w:szCs w:val="24"/>
        </w:rPr>
        <w:t xml:space="preserve"> Θ</w:t>
      </w:r>
      <w:r w:rsidRPr="008563FE">
        <w:rPr>
          <w:rFonts w:eastAsia="Times New Roman" w:cs="Times New Roman"/>
          <w:szCs w:val="24"/>
        </w:rPr>
        <w:t xml:space="preserve">α ήθελα </w:t>
      </w:r>
      <w:r>
        <w:rPr>
          <w:rFonts w:eastAsia="Times New Roman" w:cs="Times New Roman"/>
          <w:szCs w:val="24"/>
        </w:rPr>
        <w:t>μ</w:t>
      </w:r>
      <w:r w:rsidRPr="008563FE">
        <w:rPr>
          <w:rFonts w:eastAsia="Times New Roman" w:cs="Times New Roman"/>
          <w:szCs w:val="24"/>
        </w:rPr>
        <w:t>ε πολλή προσοχή</w:t>
      </w:r>
      <w:r>
        <w:rPr>
          <w:rFonts w:eastAsia="Times New Roman" w:cs="Times New Roman"/>
          <w:szCs w:val="24"/>
        </w:rPr>
        <w:t>,</w:t>
      </w:r>
      <w:r w:rsidRPr="008563FE">
        <w:rPr>
          <w:rFonts w:eastAsia="Times New Roman" w:cs="Times New Roman"/>
          <w:szCs w:val="24"/>
        </w:rPr>
        <w:t xml:space="preserve"> κύριε Τζαβάρα</w:t>
      </w:r>
      <w:r>
        <w:rPr>
          <w:rFonts w:eastAsia="Times New Roman" w:cs="Times New Roman"/>
          <w:szCs w:val="24"/>
        </w:rPr>
        <w:t xml:space="preserve">, να με ακούσετε. </w:t>
      </w:r>
    </w:p>
    <w:p w14:paraId="53B9BDFA" w14:textId="77777777" w:rsidR="00D9389E" w:rsidRDefault="0030006C">
      <w:pPr>
        <w:spacing w:line="600" w:lineRule="auto"/>
        <w:ind w:firstLine="720"/>
        <w:jc w:val="both"/>
        <w:rPr>
          <w:rFonts w:eastAsia="Times New Roman" w:cs="Times New Roman"/>
          <w:szCs w:val="24"/>
        </w:rPr>
      </w:pPr>
      <w:r w:rsidRPr="00C70631">
        <w:rPr>
          <w:rFonts w:eastAsia="Times New Roman" w:cs="Times New Roman"/>
          <w:b/>
          <w:szCs w:val="24"/>
        </w:rPr>
        <w:t>ΚΩΝΣΤΑΝΤΙΝΟΣ ΤΖΑΒΑΡΑΣ:</w:t>
      </w:r>
      <w:r>
        <w:rPr>
          <w:rFonts w:eastAsia="Times New Roman" w:cs="Times New Roman"/>
          <w:szCs w:val="24"/>
        </w:rPr>
        <w:t xml:space="preserve"> Πάντα σας παρακολουθώ με προσοχή. </w:t>
      </w:r>
    </w:p>
    <w:p w14:paraId="53B9BDFB" w14:textId="77777777" w:rsidR="00D9389E" w:rsidRDefault="0030006C">
      <w:pPr>
        <w:spacing w:line="600" w:lineRule="auto"/>
        <w:ind w:firstLine="720"/>
        <w:jc w:val="both"/>
        <w:rPr>
          <w:rFonts w:eastAsia="Times New Roman" w:cs="Times New Roman"/>
          <w:szCs w:val="24"/>
        </w:rPr>
      </w:pPr>
      <w:r w:rsidRPr="00456456">
        <w:rPr>
          <w:rFonts w:eastAsia="Times New Roman" w:cs="Times New Roman"/>
          <w:b/>
          <w:szCs w:val="24"/>
        </w:rPr>
        <w:t>ΔΗΜΗΤΡΙΟΣ ΕΜΜΑΝΟΥΗΛΙΔΗΣ</w:t>
      </w:r>
      <w:r>
        <w:rPr>
          <w:rFonts w:eastAsia="Times New Roman" w:cs="Times New Roman"/>
          <w:b/>
          <w:szCs w:val="24"/>
        </w:rPr>
        <w:t xml:space="preserve">: </w:t>
      </w:r>
      <w:r>
        <w:rPr>
          <w:rFonts w:eastAsia="Times New Roman" w:cs="Times New Roman"/>
          <w:szCs w:val="24"/>
        </w:rPr>
        <w:t>Η</w:t>
      </w:r>
      <w:r w:rsidRPr="008563FE">
        <w:rPr>
          <w:rFonts w:eastAsia="Times New Roman" w:cs="Times New Roman"/>
          <w:szCs w:val="24"/>
        </w:rPr>
        <w:t xml:space="preserve"> </w:t>
      </w:r>
      <w:r>
        <w:rPr>
          <w:rFonts w:eastAsia="Times New Roman" w:cs="Times New Roman"/>
          <w:szCs w:val="24"/>
        </w:rPr>
        <w:t>δ</w:t>
      </w:r>
      <w:r w:rsidRPr="008563FE">
        <w:rPr>
          <w:rFonts w:eastAsia="Times New Roman" w:cs="Times New Roman"/>
          <w:szCs w:val="24"/>
        </w:rPr>
        <w:t xml:space="preserve">ημοκρατία προϋποθέτει και οικονομική </w:t>
      </w:r>
      <w:proofErr w:type="spellStart"/>
      <w:r w:rsidRPr="008563FE">
        <w:rPr>
          <w:rFonts w:eastAsia="Times New Roman" w:cs="Times New Roman"/>
          <w:szCs w:val="24"/>
        </w:rPr>
        <w:t>ομογενοποίηση</w:t>
      </w:r>
      <w:proofErr w:type="spellEnd"/>
      <w:r>
        <w:rPr>
          <w:rFonts w:eastAsia="Times New Roman" w:cs="Times New Roman"/>
          <w:szCs w:val="24"/>
        </w:rPr>
        <w:t>.</w:t>
      </w:r>
      <w:r w:rsidRPr="008563FE">
        <w:rPr>
          <w:rFonts w:eastAsia="Times New Roman" w:cs="Times New Roman"/>
          <w:szCs w:val="24"/>
        </w:rPr>
        <w:t xml:space="preserve"> </w:t>
      </w:r>
      <w:r>
        <w:rPr>
          <w:rFonts w:eastAsia="Times New Roman" w:cs="Times New Roman"/>
          <w:szCs w:val="24"/>
        </w:rPr>
        <w:t>Σ</w:t>
      </w:r>
      <w:r w:rsidRPr="008563FE">
        <w:rPr>
          <w:rFonts w:eastAsia="Times New Roman" w:cs="Times New Roman"/>
          <w:szCs w:val="24"/>
        </w:rPr>
        <w:t>την αρχαία Αθήνα υπήρχαν τρεις περιοχές</w:t>
      </w:r>
      <w:r>
        <w:rPr>
          <w:rFonts w:eastAsia="Times New Roman" w:cs="Times New Roman"/>
          <w:szCs w:val="24"/>
        </w:rPr>
        <w:t>:</w:t>
      </w:r>
      <w:r w:rsidRPr="008563FE">
        <w:rPr>
          <w:rFonts w:eastAsia="Times New Roman" w:cs="Times New Roman"/>
          <w:szCs w:val="24"/>
        </w:rPr>
        <w:t xml:space="preserve"> </w:t>
      </w:r>
      <w:r>
        <w:rPr>
          <w:rFonts w:eastAsia="Times New Roman" w:cs="Times New Roman"/>
          <w:szCs w:val="24"/>
        </w:rPr>
        <w:t>άσ</w:t>
      </w:r>
      <w:r>
        <w:rPr>
          <w:rFonts w:eastAsia="Times New Roman" w:cs="Times New Roman"/>
          <w:szCs w:val="24"/>
        </w:rPr>
        <w:t xml:space="preserve">τυ, παραλία και </w:t>
      </w:r>
      <w:proofErr w:type="spellStart"/>
      <w:r>
        <w:rPr>
          <w:rFonts w:eastAsia="Times New Roman" w:cs="Times New Roman"/>
          <w:szCs w:val="24"/>
        </w:rPr>
        <w:t>μεσογαία</w:t>
      </w:r>
      <w:proofErr w:type="spellEnd"/>
      <w:r>
        <w:rPr>
          <w:rFonts w:eastAsia="Times New Roman" w:cs="Times New Roman"/>
          <w:szCs w:val="24"/>
        </w:rPr>
        <w:t xml:space="preserve">. Άστυ είναι οι μπουρζουάδες. Είναι η </w:t>
      </w:r>
      <w:r w:rsidRPr="008563FE">
        <w:rPr>
          <w:rFonts w:eastAsia="Times New Roman" w:cs="Times New Roman"/>
          <w:szCs w:val="24"/>
        </w:rPr>
        <w:t>οικογενειοκρατία της εποχής</w:t>
      </w:r>
      <w:r>
        <w:rPr>
          <w:rFonts w:eastAsia="Times New Roman" w:cs="Times New Roman"/>
          <w:szCs w:val="24"/>
        </w:rPr>
        <w:t>.</w:t>
      </w:r>
      <w:r w:rsidRPr="008563FE">
        <w:rPr>
          <w:rFonts w:eastAsia="Times New Roman" w:cs="Times New Roman"/>
          <w:szCs w:val="24"/>
        </w:rPr>
        <w:t xml:space="preserve"> </w:t>
      </w:r>
      <w:r>
        <w:rPr>
          <w:rFonts w:eastAsia="Times New Roman" w:cs="Times New Roman"/>
          <w:szCs w:val="24"/>
        </w:rPr>
        <w:t>Π</w:t>
      </w:r>
      <w:r w:rsidRPr="008563FE">
        <w:rPr>
          <w:rFonts w:eastAsia="Times New Roman" w:cs="Times New Roman"/>
          <w:szCs w:val="24"/>
        </w:rPr>
        <w:t xml:space="preserve">αραλία είναι </w:t>
      </w:r>
      <w:r>
        <w:rPr>
          <w:rFonts w:eastAsia="Times New Roman" w:cs="Times New Roman"/>
          <w:szCs w:val="24"/>
        </w:rPr>
        <w:t xml:space="preserve">οι νιόφερτοι πλούσιοι </w:t>
      </w:r>
      <w:r w:rsidRPr="008563FE">
        <w:rPr>
          <w:rFonts w:eastAsia="Times New Roman" w:cs="Times New Roman"/>
          <w:szCs w:val="24"/>
        </w:rPr>
        <w:t xml:space="preserve">εξαιτίας του εμπορίου και της </w:t>
      </w:r>
      <w:r>
        <w:rPr>
          <w:rFonts w:eastAsia="Times New Roman" w:cs="Times New Roman"/>
          <w:szCs w:val="24"/>
        </w:rPr>
        <w:t>ν</w:t>
      </w:r>
      <w:r w:rsidRPr="008563FE">
        <w:rPr>
          <w:rFonts w:eastAsia="Times New Roman" w:cs="Times New Roman"/>
          <w:szCs w:val="24"/>
        </w:rPr>
        <w:t xml:space="preserve">αυτιλίας και </w:t>
      </w:r>
      <w:r>
        <w:rPr>
          <w:rFonts w:eastAsia="Times New Roman" w:cs="Times New Roman"/>
          <w:szCs w:val="24"/>
        </w:rPr>
        <w:t xml:space="preserve">οι </w:t>
      </w:r>
      <w:proofErr w:type="spellStart"/>
      <w:r>
        <w:rPr>
          <w:rFonts w:eastAsia="Times New Roman" w:cs="Times New Roman"/>
          <w:szCs w:val="24"/>
        </w:rPr>
        <w:t>καρβουναραίοι</w:t>
      </w:r>
      <w:proofErr w:type="spellEnd"/>
      <w:r>
        <w:rPr>
          <w:rFonts w:eastAsia="Times New Roman" w:cs="Times New Roman"/>
          <w:szCs w:val="24"/>
        </w:rPr>
        <w:t xml:space="preserve"> από το Μενίδι και οι αμπελουργοί από το </w:t>
      </w:r>
      <w:r w:rsidRPr="008563FE">
        <w:rPr>
          <w:rFonts w:eastAsia="Times New Roman" w:cs="Times New Roman"/>
          <w:szCs w:val="24"/>
        </w:rPr>
        <w:t xml:space="preserve">Μαρκόπουλο ήταν </w:t>
      </w:r>
      <w:r>
        <w:rPr>
          <w:rFonts w:eastAsia="Times New Roman" w:cs="Times New Roman"/>
          <w:szCs w:val="24"/>
        </w:rPr>
        <w:t>οι</w:t>
      </w:r>
      <w:r w:rsidRPr="008563FE">
        <w:rPr>
          <w:rFonts w:eastAsia="Times New Roman" w:cs="Times New Roman"/>
          <w:szCs w:val="24"/>
        </w:rPr>
        <w:t xml:space="preserve"> ξεχασμέν</w:t>
      </w:r>
      <w:r>
        <w:rPr>
          <w:rFonts w:eastAsia="Times New Roman" w:cs="Times New Roman"/>
          <w:szCs w:val="24"/>
        </w:rPr>
        <w:t>οι</w:t>
      </w:r>
      <w:r w:rsidRPr="008563FE">
        <w:rPr>
          <w:rFonts w:eastAsia="Times New Roman" w:cs="Times New Roman"/>
          <w:szCs w:val="24"/>
        </w:rPr>
        <w:t xml:space="preserve"> του Θεού</w:t>
      </w:r>
      <w:r>
        <w:rPr>
          <w:rFonts w:eastAsia="Times New Roman" w:cs="Times New Roman"/>
          <w:szCs w:val="24"/>
        </w:rPr>
        <w:t xml:space="preserve">. Με αυτούς τους όρους </w:t>
      </w:r>
      <w:r>
        <w:rPr>
          <w:rFonts w:eastAsia="Times New Roman" w:cs="Times New Roman"/>
          <w:szCs w:val="24"/>
        </w:rPr>
        <w:t>δ</w:t>
      </w:r>
      <w:r>
        <w:rPr>
          <w:rFonts w:eastAsia="Times New Roman" w:cs="Times New Roman"/>
          <w:szCs w:val="24"/>
        </w:rPr>
        <w:t xml:space="preserve">ημοκρατία δεν μπορούσε να στηθεί. </w:t>
      </w:r>
    </w:p>
    <w:p w14:paraId="53B9BDFC"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Τι κάνει, λοιπόν, </w:t>
      </w:r>
      <w:proofErr w:type="spellStart"/>
      <w:r w:rsidRPr="00D35718">
        <w:rPr>
          <w:rFonts w:eastAsia="Times New Roman" w:cs="Times New Roman"/>
          <w:szCs w:val="24"/>
        </w:rPr>
        <w:t>οιονεί</w:t>
      </w:r>
      <w:proofErr w:type="spellEnd"/>
      <w:r w:rsidRPr="00D35718">
        <w:rPr>
          <w:rFonts w:eastAsia="Times New Roman" w:cs="Times New Roman"/>
          <w:szCs w:val="24"/>
        </w:rPr>
        <w:t xml:space="preserve"> </w:t>
      </w:r>
      <w:r>
        <w:rPr>
          <w:rFonts w:eastAsia="Times New Roman" w:cs="Times New Roman"/>
          <w:szCs w:val="24"/>
        </w:rPr>
        <w:t>το αυγό του Κολόμβου, ο Κλεισθένης; Κ</w:t>
      </w:r>
      <w:r w:rsidRPr="008563FE">
        <w:rPr>
          <w:rFonts w:eastAsia="Times New Roman" w:cs="Times New Roman"/>
          <w:szCs w:val="24"/>
        </w:rPr>
        <w:t xml:space="preserve">άθε περιοχή </w:t>
      </w:r>
      <w:r>
        <w:rPr>
          <w:rFonts w:eastAsia="Times New Roman" w:cs="Times New Roman"/>
          <w:szCs w:val="24"/>
        </w:rPr>
        <w:t>τη διαιρεί σε δέκα</w:t>
      </w:r>
      <w:r w:rsidRPr="008563FE">
        <w:rPr>
          <w:rFonts w:eastAsia="Times New Roman" w:cs="Times New Roman"/>
          <w:szCs w:val="24"/>
        </w:rPr>
        <w:t xml:space="preserve"> μικρότερα τμήματα και </w:t>
      </w:r>
      <w:r>
        <w:rPr>
          <w:rFonts w:eastAsia="Times New Roman" w:cs="Times New Roman"/>
          <w:szCs w:val="24"/>
        </w:rPr>
        <w:t xml:space="preserve">από κάθε περιοχή παίρνει ένα τμήμα και </w:t>
      </w:r>
      <w:r w:rsidRPr="008563FE">
        <w:rPr>
          <w:rFonts w:eastAsia="Times New Roman" w:cs="Times New Roman"/>
          <w:szCs w:val="24"/>
        </w:rPr>
        <w:t xml:space="preserve">δημιουργεί </w:t>
      </w:r>
      <w:r>
        <w:rPr>
          <w:rFonts w:eastAsia="Times New Roman" w:cs="Times New Roman"/>
          <w:szCs w:val="24"/>
        </w:rPr>
        <w:t>τις δέκα φυλές, εξασφ</w:t>
      </w:r>
      <w:r>
        <w:rPr>
          <w:rFonts w:eastAsia="Times New Roman" w:cs="Times New Roman"/>
          <w:szCs w:val="24"/>
        </w:rPr>
        <w:t xml:space="preserve">αλίζοντας κατά αυτόν τον τρόπο και την οικονομική </w:t>
      </w:r>
      <w:proofErr w:type="spellStart"/>
      <w:r w:rsidRPr="008563FE">
        <w:rPr>
          <w:rFonts w:eastAsia="Times New Roman" w:cs="Times New Roman"/>
          <w:szCs w:val="24"/>
        </w:rPr>
        <w:t>ομογενοποίηση</w:t>
      </w:r>
      <w:proofErr w:type="spellEnd"/>
      <w:r w:rsidRPr="008563FE">
        <w:rPr>
          <w:rFonts w:eastAsia="Times New Roman" w:cs="Times New Roman"/>
          <w:szCs w:val="24"/>
        </w:rPr>
        <w:t xml:space="preserve"> και την κοινωνική</w:t>
      </w:r>
      <w:r>
        <w:rPr>
          <w:rFonts w:eastAsia="Times New Roman" w:cs="Times New Roman"/>
          <w:szCs w:val="24"/>
        </w:rPr>
        <w:t>.</w:t>
      </w:r>
      <w:r w:rsidRPr="008563FE">
        <w:rPr>
          <w:rFonts w:eastAsia="Times New Roman" w:cs="Times New Roman"/>
          <w:szCs w:val="24"/>
        </w:rPr>
        <w:t xml:space="preserve"> </w:t>
      </w:r>
    </w:p>
    <w:p w14:paraId="53B9BDFD"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Σ</w:t>
      </w:r>
      <w:r w:rsidRPr="008563FE">
        <w:rPr>
          <w:rFonts w:eastAsia="Times New Roman" w:cs="Times New Roman"/>
          <w:szCs w:val="24"/>
        </w:rPr>
        <w:t>τα χνάρια</w:t>
      </w:r>
      <w:r>
        <w:rPr>
          <w:rFonts w:eastAsia="Times New Roman" w:cs="Times New Roman"/>
          <w:szCs w:val="24"/>
        </w:rPr>
        <w:t>,</w:t>
      </w:r>
      <w:r w:rsidRPr="008563FE">
        <w:rPr>
          <w:rFonts w:eastAsia="Times New Roman" w:cs="Times New Roman"/>
          <w:szCs w:val="24"/>
        </w:rPr>
        <w:t xml:space="preserve"> </w:t>
      </w:r>
      <w:r>
        <w:rPr>
          <w:rFonts w:eastAsia="Times New Roman" w:cs="Times New Roman"/>
          <w:szCs w:val="24"/>
        </w:rPr>
        <w:t>λ</w:t>
      </w:r>
      <w:r w:rsidRPr="008563FE">
        <w:rPr>
          <w:rFonts w:eastAsia="Times New Roman" w:cs="Times New Roman"/>
          <w:szCs w:val="24"/>
        </w:rPr>
        <w:t>οιπόν</w:t>
      </w:r>
      <w:r>
        <w:rPr>
          <w:rFonts w:eastAsia="Times New Roman" w:cs="Times New Roman"/>
          <w:szCs w:val="24"/>
        </w:rPr>
        <w:t>,</w:t>
      </w:r>
      <w:r w:rsidRPr="008563FE">
        <w:rPr>
          <w:rFonts w:eastAsia="Times New Roman" w:cs="Times New Roman"/>
          <w:szCs w:val="24"/>
        </w:rPr>
        <w:t xml:space="preserve"> αυτής της πρακτικής ερχόμαστε σήμερα να </w:t>
      </w:r>
      <w:r>
        <w:rPr>
          <w:rFonts w:eastAsia="Times New Roman" w:cs="Times New Roman"/>
          <w:szCs w:val="24"/>
        </w:rPr>
        <w:t>καταλύσουμε τη</w:t>
      </w:r>
      <w:r w:rsidRPr="008563FE">
        <w:rPr>
          <w:rFonts w:eastAsia="Times New Roman" w:cs="Times New Roman"/>
          <w:szCs w:val="24"/>
        </w:rPr>
        <w:t xml:space="preserve"> </w:t>
      </w:r>
      <w:r>
        <w:rPr>
          <w:rFonts w:eastAsia="Times New Roman" w:cs="Times New Roman"/>
          <w:szCs w:val="24"/>
        </w:rPr>
        <w:t>Β΄</w:t>
      </w:r>
      <w:r w:rsidRPr="008563FE">
        <w:rPr>
          <w:rFonts w:eastAsia="Times New Roman" w:cs="Times New Roman"/>
          <w:szCs w:val="24"/>
        </w:rPr>
        <w:t xml:space="preserve"> Αθ</w:t>
      </w:r>
      <w:r>
        <w:rPr>
          <w:rFonts w:eastAsia="Times New Roman" w:cs="Times New Roman"/>
          <w:szCs w:val="24"/>
        </w:rPr>
        <w:t xml:space="preserve">ηνών, που τι </w:t>
      </w:r>
      <w:r w:rsidRPr="008563FE">
        <w:rPr>
          <w:rFonts w:eastAsia="Times New Roman" w:cs="Times New Roman"/>
          <w:szCs w:val="24"/>
        </w:rPr>
        <w:t>ήταν</w:t>
      </w:r>
      <w:r>
        <w:rPr>
          <w:rFonts w:eastAsia="Times New Roman" w:cs="Times New Roman"/>
          <w:szCs w:val="24"/>
        </w:rPr>
        <w:t>;</w:t>
      </w:r>
      <w:r w:rsidRPr="008563FE">
        <w:rPr>
          <w:rFonts w:eastAsia="Times New Roman" w:cs="Times New Roman"/>
          <w:szCs w:val="24"/>
        </w:rPr>
        <w:t xml:space="preserve"> </w:t>
      </w:r>
      <w:r>
        <w:rPr>
          <w:rFonts w:eastAsia="Times New Roman" w:cs="Times New Roman"/>
          <w:szCs w:val="24"/>
        </w:rPr>
        <w:t xml:space="preserve">Ένας χώρος </w:t>
      </w:r>
      <w:proofErr w:type="spellStart"/>
      <w:r>
        <w:rPr>
          <w:rFonts w:eastAsia="Times New Roman" w:cs="Times New Roman"/>
          <w:szCs w:val="24"/>
        </w:rPr>
        <w:t>βαρωνίας</w:t>
      </w:r>
      <w:proofErr w:type="spellEnd"/>
      <w:r>
        <w:rPr>
          <w:rFonts w:eastAsia="Times New Roman" w:cs="Times New Roman"/>
          <w:szCs w:val="24"/>
        </w:rPr>
        <w:t xml:space="preserve">. Και βέβαια, </w:t>
      </w:r>
      <w:r w:rsidRPr="008563FE">
        <w:rPr>
          <w:rFonts w:eastAsia="Times New Roman" w:cs="Times New Roman"/>
          <w:szCs w:val="24"/>
        </w:rPr>
        <w:t>εμείς του ΣΥΡΙΖΑ δεν έχουμε απόθεμα</w:t>
      </w:r>
      <w:r>
        <w:rPr>
          <w:rFonts w:eastAsia="Times New Roman" w:cs="Times New Roman"/>
          <w:szCs w:val="24"/>
        </w:rPr>
        <w:t>, δ</w:t>
      </w:r>
      <w:r w:rsidRPr="008563FE">
        <w:rPr>
          <w:rFonts w:eastAsia="Times New Roman" w:cs="Times New Roman"/>
          <w:szCs w:val="24"/>
        </w:rPr>
        <w:t>εν</w:t>
      </w:r>
      <w:r w:rsidRPr="008563FE">
        <w:rPr>
          <w:rFonts w:eastAsia="Times New Roman" w:cs="Times New Roman"/>
          <w:szCs w:val="24"/>
        </w:rPr>
        <w:t xml:space="preserve"> έχουμε </w:t>
      </w:r>
      <w:r>
        <w:rPr>
          <w:rFonts w:eastAsia="Times New Roman" w:cs="Times New Roman"/>
          <w:szCs w:val="24"/>
        </w:rPr>
        <w:t>πουγκί</w:t>
      </w:r>
      <w:r w:rsidRPr="008563FE">
        <w:rPr>
          <w:rFonts w:eastAsia="Times New Roman" w:cs="Times New Roman"/>
          <w:szCs w:val="24"/>
        </w:rPr>
        <w:t xml:space="preserve"> στην τσέπη μας για να ξοδεύουμε από τα </w:t>
      </w:r>
      <w:r>
        <w:rPr>
          <w:rFonts w:eastAsia="Times New Roman" w:cs="Times New Roman"/>
          <w:szCs w:val="24"/>
        </w:rPr>
        <w:t>αξόδευτα.</w:t>
      </w:r>
      <w:r w:rsidRPr="008563FE">
        <w:rPr>
          <w:rFonts w:eastAsia="Times New Roman" w:cs="Times New Roman"/>
          <w:szCs w:val="24"/>
        </w:rPr>
        <w:t xml:space="preserve"> </w:t>
      </w:r>
      <w:r>
        <w:rPr>
          <w:rFonts w:eastAsia="Times New Roman" w:cs="Times New Roman"/>
          <w:szCs w:val="24"/>
        </w:rPr>
        <w:t>Μ</w:t>
      </w:r>
      <w:r w:rsidRPr="008563FE">
        <w:rPr>
          <w:rFonts w:eastAsia="Times New Roman" w:cs="Times New Roman"/>
          <w:szCs w:val="24"/>
        </w:rPr>
        <w:t xml:space="preserve">ε </w:t>
      </w:r>
      <w:r>
        <w:rPr>
          <w:rFonts w:eastAsia="Times New Roman" w:cs="Times New Roman"/>
          <w:szCs w:val="24"/>
        </w:rPr>
        <w:t xml:space="preserve">πολλή περιστολή και με </w:t>
      </w:r>
      <w:r w:rsidRPr="008563FE">
        <w:rPr>
          <w:rFonts w:eastAsia="Times New Roman" w:cs="Times New Roman"/>
          <w:szCs w:val="24"/>
        </w:rPr>
        <w:t xml:space="preserve">σεβασμό στο δημόσιο χρήμα </w:t>
      </w:r>
      <w:r>
        <w:rPr>
          <w:rFonts w:eastAsia="Times New Roman" w:cs="Times New Roman"/>
          <w:szCs w:val="24"/>
        </w:rPr>
        <w:t xml:space="preserve">–δεν με ακούτε, όμως, κύριε Τζαβάρα- </w:t>
      </w:r>
      <w:r w:rsidRPr="008563FE">
        <w:rPr>
          <w:rFonts w:eastAsia="Times New Roman" w:cs="Times New Roman"/>
          <w:szCs w:val="24"/>
        </w:rPr>
        <w:t>προσπαθούμε να περιστείλου</w:t>
      </w:r>
      <w:r>
        <w:rPr>
          <w:rFonts w:eastAsia="Times New Roman" w:cs="Times New Roman"/>
          <w:szCs w:val="24"/>
        </w:rPr>
        <w:t>με</w:t>
      </w:r>
      <w:r w:rsidRPr="008563FE">
        <w:rPr>
          <w:rFonts w:eastAsia="Times New Roman" w:cs="Times New Roman"/>
          <w:szCs w:val="24"/>
        </w:rPr>
        <w:t xml:space="preserve"> τις εκλογικές δαπάνες</w:t>
      </w:r>
      <w:r>
        <w:rPr>
          <w:rFonts w:eastAsia="Times New Roman" w:cs="Times New Roman"/>
          <w:szCs w:val="24"/>
        </w:rPr>
        <w:t>.</w:t>
      </w:r>
    </w:p>
    <w:p w14:paraId="53B9BDFE" w14:textId="77777777" w:rsidR="00D9389E" w:rsidRDefault="0030006C">
      <w:pPr>
        <w:spacing w:line="600" w:lineRule="auto"/>
        <w:ind w:firstLine="720"/>
        <w:jc w:val="both"/>
        <w:rPr>
          <w:rFonts w:eastAsia="Times New Roman" w:cs="Times New Roman"/>
          <w:szCs w:val="24"/>
        </w:rPr>
      </w:pPr>
      <w:r>
        <w:rPr>
          <w:rFonts w:eastAsia="Times New Roman" w:cs="Times New Roman"/>
          <w:b/>
          <w:szCs w:val="24"/>
        </w:rPr>
        <w:t>ΓΕΩΡΓΙΟΣ</w:t>
      </w:r>
      <w:r w:rsidRPr="00A45542">
        <w:rPr>
          <w:rFonts w:eastAsia="Times New Roman" w:cs="Times New Roman"/>
          <w:b/>
          <w:szCs w:val="24"/>
        </w:rPr>
        <w:t xml:space="preserve"> ΚΟΥΜΟΥΤΣΑΚΟΣ: </w:t>
      </w:r>
      <w:r>
        <w:rPr>
          <w:rFonts w:eastAsia="Times New Roman" w:cs="Times New Roman"/>
          <w:szCs w:val="24"/>
        </w:rPr>
        <w:t xml:space="preserve">Εγώ που είμαι Βουλευτής της </w:t>
      </w:r>
      <w:r w:rsidRPr="001B2650">
        <w:rPr>
          <w:rFonts w:eastAsia="Times New Roman" w:cs="Times New Roman"/>
          <w:szCs w:val="24"/>
        </w:rPr>
        <w:t>Β</w:t>
      </w:r>
      <w:r>
        <w:rPr>
          <w:rFonts w:eastAsia="Times New Roman" w:cs="Times New Roman"/>
          <w:szCs w:val="24"/>
        </w:rPr>
        <w:t>΄ Αθηνών σας ακούω.</w:t>
      </w:r>
    </w:p>
    <w:p w14:paraId="53B9BDFF" w14:textId="77777777" w:rsidR="00D9389E" w:rsidRDefault="0030006C">
      <w:pPr>
        <w:spacing w:line="600" w:lineRule="auto"/>
        <w:ind w:firstLine="720"/>
        <w:jc w:val="both"/>
        <w:rPr>
          <w:rFonts w:eastAsia="Times New Roman" w:cs="Times New Roman"/>
          <w:szCs w:val="24"/>
        </w:rPr>
      </w:pPr>
      <w:r w:rsidRPr="00456456">
        <w:rPr>
          <w:rFonts w:eastAsia="Times New Roman" w:cs="Times New Roman"/>
          <w:b/>
          <w:szCs w:val="24"/>
        </w:rPr>
        <w:t>ΔΗΜΗΤΡΙΟΣ ΕΜΜΑΝΟΥΗΛΙΔΗΣ</w:t>
      </w:r>
      <w:r>
        <w:rPr>
          <w:rFonts w:eastAsia="Times New Roman" w:cs="Times New Roman"/>
          <w:b/>
          <w:szCs w:val="24"/>
        </w:rPr>
        <w:t xml:space="preserve">: </w:t>
      </w:r>
      <w:r>
        <w:rPr>
          <w:rFonts w:eastAsia="Times New Roman" w:cs="Times New Roman"/>
          <w:szCs w:val="24"/>
        </w:rPr>
        <w:t>Ε</w:t>
      </w:r>
      <w:r w:rsidRPr="008563FE">
        <w:rPr>
          <w:rFonts w:eastAsia="Times New Roman" w:cs="Times New Roman"/>
          <w:szCs w:val="24"/>
        </w:rPr>
        <w:t xml:space="preserve">νδεχομένως να ανήκετε στις παρυφές της </w:t>
      </w:r>
      <w:proofErr w:type="spellStart"/>
      <w:r>
        <w:rPr>
          <w:rFonts w:eastAsia="Times New Roman" w:cs="Times New Roman"/>
          <w:szCs w:val="24"/>
        </w:rPr>
        <w:t>βαρωνίας</w:t>
      </w:r>
      <w:proofErr w:type="spellEnd"/>
      <w:r>
        <w:rPr>
          <w:rFonts w:eastAsia="Times New Roman" w:cs="Times New Roman"/>
          <w:szCs w:val="24"/>
        </w:rPr>
        <w:t xml:space="preserve">. </w:t>
      </w:r>
    </w:p>
    <w:p w14:paraId="53B9BE00" w14:textId="77777777" w:rsidR="00D9389E" w:rsidRDefault="0030006C">
      <w:pPr>
        <w:spacing w:line="600" w:lineRule="auto"/>
        <w:ind w:firstLine="720"/>
        <w:jc w:val="both"/>
        <w:rPr>
          <w:rFonts w:eastAsia="Times New Roman" w:cs="Times New Roman"/>
          <w:szCs w:val="24"/>
        </w:rPr>
      </w:pPr>
      <w:r w:rsidRPr="008563FE">
        <w:rPr>
          <w:rFonts w:eastAsia="Times New Roman" w:cs="Times New Roman"/>
          <w:szCs w:val="24"/>
        </w:rPr>
        <w:t>Πάντως η οικογενειοκρατία καλά κρατούσε</w:t>
      </w:r>
      <w:r>
        <w:rPr>
          <w:rFonts w:eastAsia="Times New Roman" w:cs="Times New Roman"/>
          <w:szCs w:val="24"/>
        </w:rPr>
        <w:t xml:space="preserve">. </w:t>
      </w:r>
    </w:p>
    <w:p w14:paraId="53B9BE01" w14:textId="77777777" w:rsidR="00D9389E" w:rsidRDefault="0030006C">
      <w:pPr>
        <w:spacing w:line="600" w:lineRule="auto"/>
        <w:ind w:firstLine="720"/>
        <w:jc w:val="both"/>
        <w:rPr>
          <w:rFonts w:eastAsia="Times New Roman" w:cs="Times New Roman"/>
          <w:szCs w:val="24"/>
        </w:rPr>
      </w:pPr>
      <w:r>
        <w:rPr>
          <w:rFonts w:eastAsia="Times New Roman" w:cs="Times New Roman"/>
          <w:b/>
          <w:szCs w:val="24"/>
        </w:rPr>
        <w:t>ΓΕΩΡΓΙΟΣ</w:t>
      </w:r>
      <w:r w:rsidRPr="00A45542">
        <w:rPr>
          <w:rFonts w:eastAsia="Times New Roman" w:cs="Times New Roman"/>
          <w:b/>
          <w:szCs w:val="24"/>
        </w:rPr>
        <w:t xml:space="preserve"> ΚΟΥΜΟΥΤΣΑΚΟΣ:</w:t>
      </w:r>
      <w:r>
        <w:rPr>
          <w:rFonts w:eastAsia="Times New Roman" w:cs="Times New Roman"/>
          <w:b/>
          <w:szCs w:val="24"/>
        </w:rPr>
        <w:t xml:space="preserve"> </w:t>
      </w:r>
      <w:r>
        <w:rPr>
          <w:rFonts w:eastAsia="Times New Roman" w:cs="Times New Roman"/>
          <w:szCs w:val="24"/>
        </w:rPr>
        <w:t xml:space="preserve">Πάντως </w:t>
      </w:r>
      <w:proofErr w:type="spellStart"/>
      <w:r>
        <w:rPr>
          <w:rFonts w:eastAsia="Times New Roman" w:cs="Times New Roman"/>
          <w:szCs w:val="24"/>
        </w:rPr>
        <w:t>βαρωνία</w:t>
      </w:r>
      <w:proofErr w:type="spellEnd"/>
      <w:r>
        <w:rPr>
          <w:rFonts w:eastAsia="Times New Roman" w:cs="Times New Roman"/>
          <w:szCs w:val="24"/>
        </w:rPr>
        <w:t xml:space="preserve"> δεν είμαι. </w:t>
      </w:r>
    </w:p>
    <w:p w14:paraId="53B9BE02" w14:textId="77777777" w:rsidR="00D9389E" w:rsidRDefault="0030006C">
      <w:pPr>
        <w:spacing w:line="600" w:lineRule="auto"/>
        <w:ind w:firstLine="720"/>
        <w:jc w:val="both"/>
        <w:rPr>
          <w:rFonts w:eastAsia="Times New Roman" w:cs="Times New Roman"/>
          <w:szCs w:val="24"/>
        </w:rPr>
      </w:pPr>
      <w:r w:rsidRPr="00456456">
        <w:rPr>
          <w:rFonts w:eastAsia="Times New Roman" w:cs="Times New Roman"/>
          <w:b/>
          <w:szCs w:val="24"/>
        </w:rPr>
        <w:t>ΔΗΜΗΤΡΙΟΣ ΕΜΜΑΝΟΥΗΛΙΔΗΣ</w:t>
      </w:r>
      <w:r>
        <w:rPr>
          <w:rFonts w:eastAsia="Times New Roman" w:cs="Times New Roman"/>
          <w:b/>
          <w:szCs w:val="24"/>
        </w:rPr>
        <w:t xml:space="preserve">: </w:t>
      </w:r>
      <w:r>
        <w:rPr>
          <w:rFonts w:eastAsia="Times New Roman" w:cs="Times New Roman"/>
          <w:szCs w:val="24"/>
        </w:rPr>
        <w:t>Το</w:t>
      </w:r>
      <w:r w:rsidRPr="008563FE">
        <w:rPr>
          <w:rFonts w:eastAsia="Times New Roman" w:cs="Times New Roman"/>
          <w:szCs w:val="24"/>
        </w:rPr>
        <w:t xml:space="preserve"> διευκρίνισα</w:t>
      </w:r>
      <w:r>
        <w:rPr>
          <w:rFonts w:eastAsia="Times New Roman" w:cs="Times New Roman"/>
          <w:szCs w:val="24"/>
        </w:rPr>
        <w:t>.</w:t>
      </w:r>
      <w:r w:rsidRPr="008563FE">
        <w:rPr>
          <w:rFonts w:eastAsia="Times New Roman" w:cs="Times New Roman"/>
          <w:szCs w:val="24"/>
        </w:rPr>
        <w:t xml:space="preserve"> </w:t>
      </w:r>
      <w:r>
        <w:rPr>
          <w:rFonts w:eastAsia="Times New Roman" w:cs="Times New Roman"/>
          <w:szCs w:val="24"/>
        </w:rPr>
        <w:t>Ή</w:t>
      </w:r>
      <w:r w:rsidRPr="008563FE">
        <w:rPr>
          <w:rFonts w:eastAsia="Times New Roman" w:cs="Times New Roman"/>
          <w:szCs w:val="24"/>
        </w:rPr>
        <w:t xml:space="preserve"> μπορεί να είστε </w:t>
      </w:r>
      <w:r>
        <w:rPr>
          <w:rFonts w:eastAsia="Times New Roman" w:cs="Times New Roman"/>
          <w:szCs w:val="24"/>
        </w:rPr>
        <w:t xml:space="preserve">εν </w:t>
      </w:r>
      <w:r>
        <w:rPr>
          <w:rFonts w:eastAsia="Times New Roman" w:cs="Times New Roman"/>
          <w:szCs w:val="24"/>
        </w:rPr>
        <w:t>δυνάμει.</w:t>
      </w:r>
    </w:p>
    <w:p w14:paraId="53B9BE03"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Β</w:t>
      </w:r>
      <w:r w:rsidRPr="008563FE">
        <w:rPr>
          <w:rFonts w:eastAsia="Times New Roman" w:cs="Times New Roman"/>
          <w:szCs w:val="24"/>
        </w:rPr>
        <w:t xml:space="preserve">λέπετε πόσο τα πράγματα έχουν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8563FE">
        <w:rPr>
          <w:rFonts w:eastAsia="Times New Roman" w:cs="Times New Roman"/>
          <w:szCs w:val="24"/>
        </w:rPr>
        <w:t xml:space="preserve"> ιστορική αναλογικότητα</w:t>
      </w:r>
      <w:r>
        <w:rPr>
          <w:rFonts w:eastAsia="Times New Roman" w:cs="Times New Roman"/>
          <w:szCs w:val="24"/>
        </w:rPr>
        <w:t>;</w:t>
      </w:r>
      <w:r w:rsidRPr="008563FE">
        <w:rPr>
          <w:rFonts w:eastAsia="Times New Roman" w:cs="Times New Roman"/>
          <w:szCs w:val="24"/>
        </w:rPr>
        <w:t xml:space="preserve"> </w:t>
      </w:r>
      <w:r>
        <w:rPr>
          <w:rFonts w:eastAsia="Times New Roman" w:cs="Times New Roman"/>
          <w:szCs w:val="24"/>
        </w:rPr>
        <w:t>Γ</w:t>
      </w:r>
      <w:r w:rsidRPr="008563FE">
        <w:rPr>
          <w:rFonts w:eastAsia="Times New Roman" w:cs="Times New Roman"/>
          <w:szCs w:val="24"/>
        </w:rPr>
        <w:t>ι</w:t>
      </w:r>
      <w:r>
        <w:rPr>
          <w:rFonts w:eastAsia="Times New Roman" w:cs="Times New Roman"/>
          <w:szCs w:val="24"/>
        </w:rPr>
        <w:t>’</w:t>
      </w:r>
      <w:r w:rsidRPr="008563FE">
        <w:rPr>
          <w:rFonts w:eastAsia="Times New Roman" w:cs="Times New Roman"/>
          <w:szCs w:val="24"/>
        </w:rPr>
        <w:t xml:space="preserve"> αυτό λέμε ότι το όνομα </w:t>
      </w:r>
      <w:r>
        <w:rPr>
          <w:rFonts w:eastAsia="Times New Roman" w:cs="Times New Roman"/>
          <w:szCs w:val="24"/>
        </w:rPr>
        <w:t>«</w:t>
      </w:r>
      <w:r>
        <w:rPr>
          <w:rFonts w:eastAsia="Times New Roman" w:cs="Times New Roman"/>
          <w:szCs w:val="24"/>
        </w:rPr>
        <w:t>Κ</w:t>
      </w:r>
      <w:r w:rsidRPr="008563FE">
        <w:rPr>
          <w:rFonts w:eastAsia="Times New Roman" w:cs="Times New Roman"/>
          <w:szCs w:val="24"/>
        </w:rPr>
        <w:t>ΛΕΙΣΘΕΝΗΣ</w:t>
      </w:r>
      <w:r>
        <w:rPr>
          <w:rFonts w:eastAsia="Times New Roman" w:cs="Times New Roman"/>
          <w:szCs w:val="24"/>
        </w:rPr>
        <w:t>»</w:t>
      </w:r>
      <w:r w:rsidRPr="008563FE">
        <w:rPr>
          <w:rFonts w:eastAsia="Times New Roman" w:cs="Times New Roman"/>
          <w:szCs w:val="24"/>
        </w:rPr>
        <w:t xml:space="preserve"> δεν είναι </w:t>
      </w:r>
      <w:r>
        <w:rPr>
          <w:rFonts w:eastAsia="Times New Roman" w:cs="Times New Roman"/>
          <w:szCs w:val="24"/>
        </w:rPr>
        <w:t>μόνο</w:t>
      </w:r>
      <w:r w:rsidRPr="008563FE">
        <w:rPr>
          <w:rFonts w:eastAsia="Times New Roman" w:cs="Times New Roman"/>
          <w:szCs w:val="24"/>
        </w:rPr>
        <w:t xml:space="preserve"> σημειολογία</w:t>
      </w:r>
      <w:r>
        <w:rPr>
          <w:rFonts w:eastAsia="Times New Roman" w:cs="Times New Roman"/>
          <w:szCs w:val="24"/>
        </w:rPr>
        <w:t>.</w:t>
      </w:r>
      <w:r w:rsidRPr="008563FE">
        <w:rPr>
          <w:rFonts w:eastAsia="Times New Roman" w:cs="Times New Roman"/>
          <w:szCs w:val="24"/>
        </w:rPr>
        <w:t xml:space="preserve"> </w:t>
      </w:r>
      <w:r>
        <w:rPr>
          <w:rFonts w:eastAsia="Times New Roman" w:cs="Times New Roman"/>
          <w:szCs w:val="24"/>
        </w:rPr>
        <w:t>Ε</w:t>
      </w:r>
      <w:r w:rsidRPr="008563FE">
        <w:rPr>
          <w:rFonts w:eastAsia="Times New Roman" w:cs="Times New Roman"/>
          <w:szCs w:val="24"/>
        </w:rPr>
        <w:t>ίναι η βαθιά ουσία αυτού του νομοσχεδίου</w:t>
      </w:r>
      <w:r>
        <w:rPr>
          <w:rFonts w:eastAsia="Times New Roman" w:cs="Times New Roman"/>
          <w:szCs w:val="24"/>
        </w:rPr>
        <w:t>.</w:t>
      </w:r>
    </w:p>
    <w:p w14:paraId="53B9BE04"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Κ</w:t>
      </w:r>
      <w:r w:rsidRPr="008563FE">
        <w:rPr>
          <w:rFonts w:eastAsia="Times New Roman" w:cs="Times New Roman"/>
          <w:szCs w:val="24"/>
        </w:rPr>
        <w:t>αι έρχομαι στη συνέχεια να μιλήσω για το δεύτερο στοιχείο</w:t>
      </w:r>
      <w:r>
        <w:rPr>
          <w:rFonts w:eastAsia="Times New Roman" w:cs="Times New Roman"/>
          <w:szCs w:val="24"/>
        </w:rPr>
        <w:t>,</w:t>
      </w:r>
      <w:r w:rsidRPr="008563FE">
        <w:rPr>
          <w:rFonts w:eastAsia="Times New Roman" w:cs="Times New Roman"/>
          <w:szCs w:val="24"/>
        </w:rPr>
        <w:t xml:space="preserve"> της απλής αναλογι</w:t>
      </w:r>
      <w:r w:rsidRPr="008563FE">
        <w:rPr>
          <w:rFonts w:eastAsia="Times New Roman" w:cs="Times New Roman"/>
          <w:szCs w:val="24"/>
        </w:rPr>
        <w:t>κής</w:t>
      </w:r>
      <w:r>
        <w:rPr>
          <w:rFonts w:eastAsia="Times New Roman" w:cs="Times New Roman"/>
          <w:szCs w:val="24"/>
        </w:rPr>
        <w:t>.</w:t>
      </w:r>
      <w:r w:rsidRPr="008563FE">
        <w:rPr>
          <w:rFonts w:eastAsia="Times New Roman" w:cs="Times New Roman"/>
          <w:szCs w:val="24"/>
        </w:rPr>
        <w:t xml:space="preserve"> </w:t>
      </w:r>
      <w:r>
        <w:rPr>
          <w:rFonts w:eastAsia="Times New Roman" w:cs="Times New Roman"/>
          <w:szCs w:val="24"/>
        </w:rPr>
        <w:t>Ε</w:t>
      </w:r>
      <w:r w:rsidRPr="008563FE">
        <w:rPr>
          <w:rFonts w:eastAsia="Times New Roman" w:cs="Times New Roman"/>
          <w:szCs w:val="24"/>
        </w:rPr>
        <w:t>ίναι τουλάχιστον θλιβερό δεκαετίες ολόκληρες πολιτικά κόμματα να έχουν ως σημαία</w:t>
      </w:r>
      <w:r>
        <w:rPr>
          <w:rFonts w:eastAsia="Times New Roman" w:cs="Times New Roman"/>
          <w:szCs w:val="24"/>
        </w:rPr>
        <w:t>,</w:t>
      </w:r>
      <w:r w:rsidRPr="008563FE">
        <w:rPr>
          <w:rFonts w:eastAsia="Times New Roman" w:cs="Times New Roman"/>
          <w:szCs w:val="24"/>
        </w:rPr>
        <w:t xml:space="preserve"> ως αιτούμενο ιστορικό την απλή αναλογική και όταν έρχεται η ώρα αυτή να αναδειχθεί μέσα στο πολιτικό σύστημα</w:t>
      </w:r>
      <w:r>
        <w:rPr>
          <w:rFonts w:eastAsia="Times New Roman" w:cs="Times New Roman"/>
          <w:szCs w:val="24"/>
        </w:rPr>
        <w:t>,</w:t>
      </w:r>
      <w:r w:rsidRPr="008563FE">
        <w:rPr>
          <w:rFonts w:eastAsia="Times New Roman" w:cs="Times New Roman"/>
          <w:szCs w:val="24"/>
        </w:rPr>
        <w:t xml:space="preserve"> να γυρί</w:t>
      </w:r>
      <w:r>
        <w:rPr>
          <w:rFonts w:eastAsia="Times New Roman" w:cs="Times New Roman"/>
          <w:szCs w:val="24"/>
        </w:rPr>
        <w:t>ζ</w:t>
      </w:r>
      <w:r w:rsidRPr="008563FE">
        <w:rPr>
          <w:rFonts w:eastAsia="Times New Roman" w:cs="Times New Roman"/>
          <w:szCs w:val="24"/>
        </w:rPr>
        <w:t>ουμε την πλάτη</w:t>
      </w:r>
      <w:r>
        <w:rPr>
          <w:rFonts w:eastAsia="Times New Roman" w:cs="Times New Roman"/>
          <w:szCs w:val="24"/>
        </w:rPr>
        <w:t>.</w:t>
      </w:r>
      <w:r w:rsidRPr="008563FE">
        <w:rPr>
          <w:rFonts w:eastAsia="Times New Roman" w:cs="Times New Roman"/>
          <w:szCs w:val="24"/>
        </w:rPr>
        <w:t xml:space="preserve"> Αν αυτό το πράγμα δεν είναι πολιτι</w:t>
      </w:r>
      <w:r w:rsidRPr="008563FE">
        <w:rPr>
          <w:rFonts w:eastAsia="Times New Roman" w:cs="Times New Roman"/>
          <w:szCs w:val="24"/>
        </w:rPr>
        <w:t>κός καιροσκοπισμός</w:t>
      </w:r>
      <w:r>
        <w:rPr>
          <w:rFonts w:eastAsia="Times New Roman" w:cs="Times New Roman"/>
          <w:szCs w:val="24"/>
        </w:rPr>
        <w:t>,</w:t>
      </w:r>
      <w:r w:rsidRPr="008563FE">
        <w:rPr>
          <w:rFonts w:eastAsia="Times New Roman" w:cs="Times New Roman"/>
          <w:szCs w:val="24"/>
        </w:rPr>
        <w:t xml:space="preserve"> </w:t>
      </w:r>
      <w:r>
        <w:rPr>
          <w:rFonts w:eastAsia="Times New Roman" w:cs="Times New Roman"/>
          <w:szCs w:val="24"/>
        </w:rPr>
        <w:t>τ</w:t>
      </w:r>
      <w:r w:rsidRPr="008563FE">
        <w:rPr>
          <w:rFonts w:eastAsia="Times New Roman" w:cs="Times New Roman"/>
          <w:szCs w:val="24"/>
        </w:rPr>
        <w:t>ι άλλο μπορεί να είναι</w:t>
      </w:r>
      <w:r>
        <w:rPr>
          <w:rFonts w:eastAsia="Times New Roman" w:cs="Times New Roman"/>
          <w:szCs w:val="24"/>
        </w:rPr>
        <w:t>;</w:t>
      </w:r>
    </w:p>
    <w:p w14:paraId="53B9BE05"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Η</w:t>
      </w:r>
      <w:r w:rsidRPr="008563FE">
        <w:rPr>
          <w:rFonts w:eastAsia="Times New Roman" w:cs="Times New Roman"/>
          <w:szCs w:val="24"/>
        </w:rPr>
        <w:t xml:space="preserve"> απλή αναλογική</w:t>
      </w:r>
      <w:r>
        <w:rPr>
          <w:rFonts w:eastAsia="Times New Roman" w:cs="Times New Roman"/>
          <w:szCs w:val="24"/>
        </w:rPr>
        <w:t>,</w:t>
      </w:r>
      <w:r w:rsidRPr="008563FE">
        <w:rPr>
          <w:rFonts w:eastAsia="Times New Roman" w:cs="Times New Roman"/>
          <w:szCs w:val="24"/>
        </w:rPr>
        <w:t xml:space="preserve"> κύριοι της Νέας Δημοκρατίας και των άλλων κομμάτων που την αντιπαλεύουν</w:t>
      </w:r>
      <w:r>
        <w:rPr>
          <w:rFonts w:eastAsia="Times New Roman" w:cs="Times New Roman"/>
          <w:szCs w:val="24"/>
        </w:rPr>
        <w:t>, μας λέτε ότι θα δημιουργήσει θύλακες</w:t>
      </w:r>
      <w:r w:rsidRPr="008563FE">
        <w:rPr>
          <w:rFonts w:eastAsia="Times New Roman" w:cs="Times New Roman"/>
          <w:szCs w:val="24"/>
        </w:rPr>
        <w:t xml:space="preserve"> δούναι-λαβείν κάτω από το τραπέζι</w:t>
      </w:r>
      <w:r>
        <w:rPr>
          <w:rFonts w:eastAsia="Times New Roman" w:cs="Times New Roman"/>
          <w:szCs w:val="24"/>
        </w:rPr>
        <w:t xml:space="preserve">. </w:t>
      </w:r>
    </w:p>
    <w:p w14:paraId="53B9BE06"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Ποτέ η αναλογική δεν δημιουργεί τέτοιες </w:t>
      </w:r>
      <w:r>
        <w:rPr>
          <w:rFonts w:eastAsia="Times New Roman" w:cs="Times New Roman"/>
          <w:szCs w:val="24"/>
        </w:rPr>
        <w:t>συμπεριφορές, γιατί δεν έχει τον απολυταρχικό και μη μαθηματικό λογισμό του τύπου με 25% να γίνονται δήμαρχοι με ένα δημοτικό συμβούλιο της πλειοψηφίας, πάνω χέρι-κάτω χέρι, κατά τις επιταγές του δημάρχου. Ποιου δήμαρχου, άραγε; Αυτού που με 25% απέκτησε τ</w:t>
      </w:r>
      <w:r>
        <w:rPr>
          <w:rFonts w:eastAsia="Times New Roman" w:cs="Times New Roman"/>
          <w:szCs w:val="24"/>
        </w:rPr>
        <w:t>ην απόλυτη κυριαρχία. Αυτά είναι μαθήματα απλά και αριθμητικής λογικής, αλλά κυρίως πολικής λογικής.</w:t>
      </w:r>
    </w:p>
    <w:p w14:paraId="53B9BE07"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Έρχομαι τέλος να πω: Από πότε η απλή αναλογική λειτουργεί διαλυτικά για το πολιτικό σύστημα; Αυτό ήταν ένα μύθευμα που το υπηρετούσατε χρόνια, γιατί έτσι σ</w:t>
      </w:r>
      <w:r>
        <w:rPr>
          <w:rFonts w:eastAsia="Times New Roman" w:cs="Times New Roman"/>
          <w:szCs w:val="24"/>
        </w:rPr>
        <w:t>ας βόλευε. Αυτό σας τακτοποιούσε και βέβαια, τακτοποιούσε και η λογική του μπόνους των πενήντα εδρών. Πάνω σε αυτές τις πολιτικές λογικές χτίσατε αυτή την πολιτική κυριαρχία πολλών δεκαετιών. Και πού απέληξε αυτή; Σε ένα πολιτικό και κοινωνικό ναυάγιο.</w:t>
      </w:r>
    </w:p>
    <w:p w14:paraId="53B9BE08"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 xml:space="preserve"> αυτό, λοιπόν, θα πρέπει να είμαστε όλοι πολύ προσεκτικοί, να δούμε τα καλέσματα των καιρών. Με μικρόνοιες και με πολιτικές μικροψυχίες δεν αντιμετωπίζονται τομές που βλέπουν στο αύριο. Το χθες καταδικάστηκε από την κοινωνία, καταδικάστηκε από τον λαό. Και</w:t>
      </w:r>
      <w:r>
        <w:rPr>
          <w:rFonts w:eastAsia="Times New Roman" w:cs="Times New Roman"/>
          <w:szCs w:val="24"/>
        </w:rPr>
        <w:t xml:space="preserve">, επιτέλους, ας δούμε πώς πορεύονται κράτη της Ευρώπης που πραγματικά μέσα από την ανάγκη </w:t>
      </w:r>
      <w:proofErr w:type="spellStart"/>
      <w:r>
        <w:rPr>
          <w:rFonts w:eastAsia="Times New Roman" w:cs="Times New Roman"/>
          <w:szCs w:val="24"/>
        </w:rPr>
        <w:t>κυβερνησιμότητας</w:t>
      </w:r>
      <w:proofErr w:type="spellEnd"/>
      <w:r>
        <w:rPr>
          <w:rFonts w:eastAsia="Times New Roman" w:cs="Times New Roman"/>
          <w:szCs w:val="24"/>
        </w:rPr>
        <w:t xml:space="preserve"> βρίσκουν τον τρόπο εκείνο μιας ουσιαστικής συνεργασίας.</w:t>
      </w:r>
    </w:p>
    <w:p w14:paraId="53B9BE09"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Σας ευχαριστώ.</w:t>
      </w:r>
    </w:p>
    <w:p w14:paraId="53B9BE0A" w14:textId="77777777" w:rsidR="00D9389E" w:rsidRDefault="0030006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3B9BE0B" w14:textId="77777777" w:rsidR="00D9389E" w:rsidRDefault="0030006C">
      <w:pPr>
        <w:spacing w:line="600" w:lineRule="auto"/>
        <w:ind w:firstLine="720"/>
        <w:jc w:val="both"/>
        <w:rPr>
          <w:rFonts w:eastAsia="Times New Roman" w:cs="Times New Roman"/>
          <w:szCs w:val="24"/>
        </w:rPr>
      </w:pPr>
      <w:r w:rsidRPr="001826A5">
        <w:rPr>
          <w:rFonts w:eastAsia="Times New Roman" w:cs="Times New Roman"/>
          <w:b/>
          <w:szCs w:val="24"/>
        </w:rPr>
        <w:t>ΠΡΟΕΔΡΕΥΩΝ (Μάριος Γεωργιάδης):</w:t>
      </w:r>
      <w:r>
        <w:rPr>
          <w:rFonts w:eastAsia="Times New Roman" w:cs="Times New Roman"/>
          <w:szCs w:val="24"/>
        </w:rPr>
        <w:t xml:space="preserve"> Ευ</w:t>
      </w:r>
      <w:r>
        <w:rPr>
          <w:rFonts w:eastAsia="Times New Roman" w:cs="Times New Roman"/>
          <w:szCs w:val="24"/>
        </w:rPr>
        <w:t>χαριστούμε τον κ. Εμμανουηλίδη.</w:t>
      </w:r>
    </w:p>
    <w:p w14:paraId="53B9BE0C"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Αρβανιτίδης</w:t>
      </w:r>
      <w:proofErr w:type="spellEnd"/>
      <w:r>
        <w:rPr>
          <w:rFonts w:eastAsia="Times New Roman" w:cs="Times New Roman"/>
          <w:szCs w:val="24"/>
        </w:rPr>
        <w:t xml:space="preserve"> έχει τον λόγο για πέντε λεπτά.</w:t>
      </w:r>
    </w:p>
    <w:p w14:paraId="53B9BE0D" w14:textId="77777777" w:rsidR="00D9389E" w:rsidRDefault="0030006C">
      <w:pPr>
        <w:spacing w:line="600" w:lineRule="auto"/>
        <w:ind w:firstLine="720"/>
        <w:jc w:val="both"/>
        <w:rPr>
          <w:rFonts w:eastAsia="Times New Roman" w:cs="Times New Roman"/>
          <w:szCs w:val="24"/>
        </w:rPr>
      </w:pPr>
      <w:r w:rsidRPr="00434A6A">
        <w:rPr>
          <w:rFonts w:eastAsia="Times New Roman" w:cs="Times New Roman"/>
          <w:b/>
          <w:szCs w:val="24"/>
        </w:rPr>
        <w:t>ΓΕΩΡΓΙΟΣ ΑΡΒΑΝΙΤΙΔΗΣ:</w:t>
      </w:r>
      <w:r>
        <w:rPr>
          <w:rFonts w:eastAsia="Times New Roman" w:cs="Times New Roman"/>
          <w:szCs w:val="24"/>
        </w:rPr>
        <w:t xml:space="preserve"> Ευχαριστώ πολύ, κύριε Πρόεδρε.</w:t>
      </w:r>
    </w:p>
    <w:p w14:paraId="53B9BE0E"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Αγαπητέ κύριε συνάδελφε, που μιλήσατε προηγούμενα, ξέρω πολύ καλά τι κάνει ένας πρώην δήμαρχος του 25%. Ξέρω, όμως, και βιώνω τι κάνει μια Κυβέρνηση του 35% και πώς διαλύει τη χώρα. </w:t>
      </w:r>
    </w:p>
    <w:p w14:paraId="53B9BE0F"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παρόν νομοσχέδιο,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δείχνει για ακόμη μια φορά την αποστροφή της σε κάθε θεσμό και σε κάθε ουσιαστική μεταρρύθμιση. Για άλλη μ</w:t>
      </w:r>
      <w:r>
        <w:rPr>
          <w:rFonts w:eastAsia="Times New Roman" w:cs="Times New Roman"/>
          <w:szCs w:val="24"/>
        </w:rPr>
        <w:t>ί</w:t>
      </w:r>
      <w:r>
        <w:rPr>
          <w:rFonts w:eastAsia="Times New Roman" w:cs="Times New Roman"/>
          <w:szCs w:val="24"/>
        </w:rPr>
        <w:t>α φορά παρακολουθούμε την απουσία ενός οράματος και την αποθέωση των μικροκομματικών μηχανορραφιών και μεθοδεύσεων.</w:t>
      </w:r>
    </w:p>
    <w:p w14:paraId="53B9BE10"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Η Κυβέρνηση κακοποιεί ένα </w:t>
      </w:r>
      <w:r>
        <w:rPr>
          <w:rFonts w:eastAsia="Times New Roman" w:cs="Times New Roman"/>
          <w:szCs w:val="24"/>
        </w:rPr>
        <w:t>όνομα, αυτό του Κλεισθένη, που έθεσε τις βάσεις για τη δημοκρατική μεταρρύθμιση στην Αθήνα. Κακοποιεί, επίσης, ένα κορυφαίο θεσμό, αυτόν της αυτοδιοίκησης, την οποία οδηγεί στην ακυβερνησία. Κακοποιεί, όμως, και την ίδια τη δημοκρατική διαδικασία με τα τερ</w:t>
      </w:r>
      <w:r>
        <w:rPr>
          <w:rFonts w:eastAsia="Times New Roman" w:cs="Times New Roman"/>
          <w:szCs w:val="24"/>
        </w:rPr>
        <w:t>τίπια των τροπολογιών και το παιχνίδι της κολοκυθιάς με την ημερομηνία των εκλογών.</w:t>
      </w:r>
    </w:p>
    <w:p w14:paraId="53B9BE11"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Το τελευταίο διάστημα, κύριε Υπουργέ, αλλάξατε τρεις φορές την ημερομηνία των </w:t>
      </w:r>
      <w:proofErr w:type="spellStart"/>
      <w:r>
        <w:rPr>
          <w:rFonts w:eastAsia="Times New Roman" w:cs="Times New Roman"/>
          <w:szCs w:val="24"/>
        </w:rPr>
        <w:t>αυτοδιοικητικών</w:t>
      </w:r>
      <w:proofErr w:type="spellEnd"/>
      <w:r>
        <w:rPr>
          <w:rFonts w:eastAsia="Times New Roman" w:cs="Times New Roman"/>
          <w:szCs w:val="24"/>
        </w:rPr>
        <w:t xml:space="preserve"> εκλογών μέχρι να καταλήξετε στο τι τελικά σας βολεύει. Με τις </w:t>
      </w:r>
      <w:proofErr w:type="spellStart"/>
      <w:r>
        <w:rPr>
          <w:rFonts w:eastAsia="Times New Roman" w:cs="Times New Roman"/>
          <w:szCs w:val="24"/>
        </w:rPr>
        <w:t>νυχτο</w:t>
      </w:r>
      <w:proofErr w:type="spellEnd"/>
      <w:r>
        <w:rPr>
          <w:rFonts w:eastAsia="Times New Roman" w:cs="Times New Roman"/>
          <w:szCs w:val="24"/>
        </w:rPr>
        <w:t>-τροπολογίε</w:t>
      </w:r>
      <w:r>
        <w:rPr>
          <w:rFonts w:eastAsia="Times New Roman" w:cs="Times New Roman"/>
          <w:szCs w:val="24"/>
        </w:rPr>
        <w:t xml:space="preserve">ς να έρχονται οι εκλογές στην τοπική αυτοδιοίκηση πριν τις ευρωεκλογές και τις </w:t>
      </w:r>
      <w:proofErr w:type="spellStart"/>
      <w:r>
        <w:rPr>
          <w:rFonts w:eastAsia="Times New Roman" w:cs="Times New Roman"/>
          <w:szCs w:val="24"/>
        </w:rPr>
        <w:t>ημερο</w:t>
      </w:r>
      <w:proofErr w:type="spellEnd"/>
      <w:r>
        <w:rPr>
          <w:rFonts w:eastAsia="Times New Roman" w:cs="Times New Roman"/>
          <w:szCs w:val="24"/>
        </w:rPr>
        <w:t>-τροπολογίες για μετά τις ευρωεκλογές. Της νύχτας τα καμώματα τα βλέπει η μέρα και γελά.</w:t>
      </w:r>
    </w:p>
    <w:p w14:paraId="53B9BE12"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Αλήθεια, εκλογές με πόσες κάλπες τελικά; Με τρεις, με τέσσερις; Κατά την προσφιλή σ</w:t>
      </w:r>
      <w:r>
        <w:rPr>
          <w:rFonts w:eastAsia="Times New Roman" w:cs="Times New Roman"/>
          <w:szCs w:val="24"/>
        </w:rPr>
        <w:t>ας τακτική όταν αποφασίσετε, φέρτε μια τροπολογία ακόμα.</w:t>
      </w:r>
    </w:p>
    <w:p w14:paraId="53B9BE13"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Μία κάλπη, όμως, την αρνείστε πεισματικά και περιφρονητικά και είναι αυτή των Ελλήνων του εξωτερικού. Μιλάω για τη διευκόλυνση όσων και κυρίως των νέων που την περίοδο της κρίσης έφυγαν από την Ελλάδ</w:t>
      </w:r>
      <w:r>
        <w:rPr>
          <w:rFonts w:eastAsia="Times New Roman" w:cs="Times New Roman"/>
          <w:szCs w:val="24"/>
        </w:rPr>
        <w:t>α.</w:t>
      </w:r>
    </w:p>
    <w:p w14:paraId="53B9BE14"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Όσες κάλπες και αν στηθούν, όμως, κύριε Υπουργέ, θα τις χάσετε όλες. Η ήττα σας θα είναι συντριπτική σε όλα τα μέτωπα. Ιδιαίτερα στην αυτοδιοίκηση από όπου θα μπορούσατε, με τις κατάλληλες δομές, να ξεκινήσετε από εκεί την ανασυγκρότηση της χώρας, εσείς</w:t>
      </w:r>
      <w:r>
        <w:rPr>
          <w:rFonts w:eastAsia="Times New Roman" w:cs="Times New Roman"/>
          <w:szCs w:val="24"/>
        </w:rPr>
        <w:t>, δυστυχώς, την πάτε πίσω.</w:t>
      </w:r>
    </w:p>
    <w:p w14:paraId="53B9BE15"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Θέλετε μία αυτοδιοίκηση για αλισβερίσια, μια αυτοδιοίκηση που πριμοδοτεί τα τοπικά καπετανάτα και τα νταλαβέρια θέσεων και αξιωμάτων. Γκρεμίζετε, δεν χτίζετε και αυτό είναι το μείζον. Έναν θεσμό, την τοπική και περιφερειακή αυτοδ</w:t>
      </w:r>
      <w:r>
        <w:rPr>
          <w:rFonts w:eastAsia="Times New Roman" w:cs="Times New Roman"/>
          <w:szCs w:val="24"/>
        </w:rPr>
        <w:t>ιοίκηση, που εμείς ως προοδευτική παράταξη δώσαμε κύρος και αξιοπρέπεια, πόρους και αρμοδιότητες, έρχεστε και την τορπιλίζετε, με τον δήμαρχο να μπορεί να συναλλάσσεται με όποια παράταξη θέλει. Και το μόνο και μόνιμο αίτημα για ακόμη περισσότερους πόρους κ</w:t>
      </w:r>
      <w:r>
        <w:rPr>
          <w:rFonts w:eastAsia="Times New Roman" w:cs="Times New Roman"/>
          <w:szCs w:val="24"/>
        </w:rPr>
        <w:t>αι αρμοδιότητες παραμένει ζητούμενο.</w:t>
      </w:r>
    </w:p>
    <w:p w14:paraId="53B9BE16"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Το μόνο σχέδιό σας είναι το πώς θα χρησιμοποιήσετε τον θεσμό και τη συγκυρία των τοπικών εκλογών για τον μικροκομματικό σας συμφέρον. </w:t>
      </w:r>
    </w:p>
    <w:p w14:paraId="53B9BE17" w14:textId="77777777" w:rsidR="00D9389E" w:rsidRDefault="0030006C">
      <w:pPr>
        <w:spacing w:line="600" w:lineRule="auto"/>
        <w:ind w:firstLine="720"/>
        <w:jc w:val="both"/>
        <w:rPr>
          <w:rFonts w:eastAsia="Times New Roman"/>
          <w:szCs w:val="24"/>
        </w:rPr>
      </w:pPr>
      <w:r>
        <w:rPr>
          <w:rFonts w:eastAsia="Times New Roman"/>
          <w:szCs w:val="24"/>
        </w:rPr>
        <w:t>Θα ζήσουμε καταστάσεις Βαβυλωνίας, όπως αυτό που ζει</w:t>
      </w:r>
      <w:r w:rsidRPr="00AB0696">
        <w:rPr>
          <w:rFonts w:eastAsia="Times New Roman"/>
          <w:szCs w:val="24"/>
        </w:rPr>
        <w:t xml:space="preserve"> </w:t>
      </w:r>
      <w:r>
        <w:rPr>
          <w:rFonts w:eastAsia="Times New Roman"/>
          <w:szCs w:val="24"/>
        </w:rPr>
        <w:t xml:space="preserve">ήδη η Λευκίμμη στην Κέρκυρα. </w:t>
      </w:r>
    </w:p>
    <w:p w14:paraId="53B9BE18" w14:textId="77777777" w:rsidR="00D9389E" w:rsidRDefault="0030006C">
      <w:pPr>
        <w:spacing w:line="600" w:lineRule="auto"/>
        <w:ind w:firstLine="720"/>
        <w:jc w:val="both"/>
        <w:rPr>
          <w:rFonts w:eastAsia="Times New Roman" w:cs="Times New Roman"/>
          <w:b/>
          <w:bCs/>
          <w:szCs w:val="24"/>
        </w:rPr>
      </w:pPr>
      <w:r>
        <w:rPr>
          <w:rFonts w:eastAsia="Times New Roman" w:cs="Times New Roman"/>
          <w:b/>
          <w:bCs/>
          <w:szCs w:val="24"/>
        </w:rPr>
        <w:t>Φ</w:t>
      </w:r>
      <w:r>
        <w:rPr>
          <w:rFonts w:eastAsia="Times New Roman" w:cs="Times New Roman"/>
          <w:b/>
          <w:bCs/>
          <w:szCs w:val="24"/>
        </w:rPr>
        <w:t xml:space="preserve">ΩΤΕΙΝΗ ΒΑΚΗ: </w:t>
      </w:r>
      <w:r>
        <w:rPr>
          <w:rFonts w:eastAsia="Times New Roman" w:cs="Times New Roman"/>
          <w:bCs/>
          <w:szCs w:val="24"/>
        </w:rPr>
        <w:t>Ε...</w:t>
      </w:r>
    </w:p>
    <w:p w14:paraId="53B9BE19" w14:textId="77777777" w:rsidR="00D9389E" w:rsidRDefault="0030006C">
      <w:pPr>
        <w:spacing w:line="600" w:lineRule="auto"/>
        <w:ind w:firstLine="720"/>
        <w:jc w:val="both"/>
        <w:rPr>
          <w:rFonts w:eastAsia="Times New Roman"/>
          <w:szCs w:val="24"/>
        </w:rPr>
      </w:pPr>
      <w:r>
        <w:rPr>
          <w:rFonts w:eastAsia="Times New Roman" w:cs="Times New Roman"/>
          <w:b/>
          <w:szCs w:val="24"/>
        </w:rPr>
        <w:t xml:space="preserve">ΓΕΩΡΓΙΟΣ ΑΡΒΑΝΙΤΙΔΗΣ: </w:t>
      </w:r>
      <w:r>
        <w:rPr>
          <w:rFonts w:eastAsia="Times New Roman"/>
          <w:szCs w:val="24"/>
        </w:rPr>
        <w:t>Θα το δείτε, αγαπητοί μου φίλοι. Βάζετε τους πολίτες σε μ</w:t>
      </w:r>
      <w:r>
        <w:rPr>
          <w:rFonts w:eastAsia="Times New Roman"/>
          <w:szCs w:val="24"/>
        </w:rPr>
        <w:t>ί</w:t>
      </w:r>
      <w:r>
        <w:rPr>
          <w:rFonts w:eastAsia="Times New Roman"/>
          <w:szCs w:val="24"/>
        </w:rPr>
        <w:t xml:space="preserve">α </w:t>
      </w:r>
      <w:proofErr w:type="spellStart"/>
      <w:r>
        <w:rPr>
          <w:rFonts w:eastAsia="Times New Roman"/>
          <w:szCs w:val="24"/>
        </w:rPr>
        <w:t>αστυνομοκρατούμενη</w:t>
      </w:r>
      <w:proofErr w:type="spellEnd"/>
      <w:r>
        <w:rPr>
          <w:rFonts w:eastAsia="Times New Roman"/>
          <w:szCs w:val="24"/>
        </w:rPr>
        <w:t xml:space="preserve"> Λευκίμμη να υπογράφουν υπεύθυνες δηλώσεις</w:t>
      </w:r>
      <w:r w:rsidRPr="00DB0B02">
        <w:rPr>
          <w:rFonts w:eastAsia="Times New Roman"/>
          <w:szCs w:val="24"/>
        </w:rPr>
        <w:t xml:space="preserve"> </w:t>
      </w:r>
      <w:r>
        <w:rPr>
          <w:rFonts w:eastAsia="Times New Roman"/>
          <w:szCs w:val="24"/>
        </w:rPr>
        <w:t>για να πάνε στα χωράφια τους, γιατί φοβάστε τις αντιδράσεις τους.</w:t>
      </w:r>
    </w:p>
    <w:p w14:paraId="53B9BE1A" w14:textId="77777777" w:rsidR="00D9389E" w:rsidRDefault="0030006C">
      <w:pPr>
        <w:spacing w:line="600" w:lineRule="auto"/>
        <w:ind w:firstLine="720"/>
        <w:jc w:val="both"/>
        <w:rPr>
          <w:rFonts w:eastAsia="Times New Roman" w:cs="Times New Roman"/>
          <w:b/>
          <w:bCs/>
          <w:szCs w:val="24"/>
        </w:rPr>
      </w:pPr>
      <w:r>
        <w:rPr>
          <w:rFonts w:eastAsia="Times New Roman" w:cs="Times New Roman"/>
          <w:b/>
          <w:bCs/>
          <w:szCs w:val="24"/>
        </w:rPr>
        <w:t xml:space="preserve">ΦΩΤΕΙΝΗ ΒΑΚΗ: </w:t>
      </w:r>
      <w:r w:rsidRPr="0042326B">
        <w:rPr>
          <w:rFonts w:eastAsia="Times New Roman" w:cs="Times New Roman"/>
          <w:bCs/>
          <w:szCs w:val="24"/>
        </w:rPr>
        <w:t xml:space="preserve">Ε, </w:t>
      </w:r>
      <w:r>
        <w:rPr>
          <w:rFonts w:eastAsia="Times New Roman" w:cs="Times New Roman"/>
          <w:bCs/>
          <w:szCs w:val="24"/>
        </w:rPr>
        <w:t>ε</w:t>
      </w:r>
      <w:r w:rsidRPr="00225906">
        <w:rPr>
          <w:rFonts w:eastAsia="Times New Roman" w:cs="Times New Roman"/>
          <w:bCs/>
          <w:szCs w:val="24"/>
        </w:rPr>
        <w:t>ντάξει</w:t>
      </w:r>
      <w:r>
        <w:rPr>
          <w:rFonts w:eastAsia="Times New Roman" w:cs="Times New Roman"/>
          <w:bCs/>
          <w:szCs w:val="24"/>
        </w:rPr>
        <w:t>..</w:t>
      </w:r>
      <w:r w:rsidRPr="00225906">
        <w:rPr>
          <w:rFonts w:eastAsia="Times New Roman" w:cs="Times New Roman"/>
          <w:bCs/>
          <w:szCs w:val="24"/>
        </w:rPr>
        <w:t>.</w:t>
      </w:r>
    </w:p>
    <w:p w14:paraId="53B9BE1B" w14:textId="77777777" w:rsidR="00D9389E" w:rsidRDefault="0030006C">
      <w:pPr>
        <w:spacing w:line="600" w:lineRule="auto"/>
        <w:ind w:firstLine="720"/>
        <w:jc w:val="both"/>
        <w:rPr>
          <w:rFonts w:eastAsia="Times New Roman"/>
          <w:szCs w:val="24"/>
        </w:rPr>
      </w:pPr>
      <w:r w:rsidRPr="00225906">
        <w:rPr>
          <w:rFonts w:eastAsia="Times New Roman" w:cs="Times New Roman"/>
          <w:b/>
          <w:szCs w:val="24"/>
        </w:rPr>
        <w:t xml:space="preserve">ΓΕΩΡΓΙΟΣ ΑΡΒΑΝΙΤΙΔΗΣ: </w:t>
      </w:r>
      <w:r>
        <w:rPr>
          <w:rFonts w:eastAsia="Times New Roman"/>
          <w:szCs w:val="24"/>
        </w:rPr>
        <w:t xml:space="preserve">Μα, υπάρχει εδώ μπροστά σας. </w:t>
      </w:r>
    </w:p>
    <w:p w14:paraId="53B9BE1C" w14:textId="77777777" w:rsidR="00D9389E" w:rsidRDefault="0030006C">
      <w:pPr>
        <w:spacing w:line="600" w:lineRule="auto"/>
        <w:ind w:firstLine="720"/>
        <w:jc w:val="both"/>
        <w:rPr>
          <w:rFonts w:eastAsia="Times New Roman"/>
          <w:szCs w:val="24"/>
        </w:rPr>
      </w:pPr>
      <w:r>
        <w:rPr>
          <w:rFonts w:eastAsia="Times New Roman"/>
          <w:szCs w:val="24"/>
        </w:rPr>
        <w:t>Το καταθέτω για τα Πρακτικά. Ορίστε, υ</w:t>
      </w:r>
      <w:r>
        <w:rPr>
          <w:rFonts w:eastAsia="Times New Roman" w:cs="Times New Roman"/>
          <w:szCs w:val="24"/>
        </w:rPr>
        <w:t>πεύθυνες δηλώσεις αυτήν την εποχή το 2018</w:t>
      </w:r>
    </w:p>
    <w:p w14:paraId="53B9BE1D"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Αρβανιτίδης</w:t>
      </w:r>
      <w:proofErr w:type="spellEnd"/>
      <w:r>
        <w:rPr>
          <w:rFonts w:eastAsia="Times New Roman" w:cs="Times New Roman"/>
          <w:szCs w:val="24"/>
        </w:rPr>
        <w:t xml:space="preserve">, καταθέτει για τα Πρακτικά την προαναφερθείσα υπεύθυνη δήλωση, η οποία </w:t>
      </w:r>
      <w:r>
        <w:rPr>
          <w:rFonts w:eastAsia="Times New Roman" w:cs="Times New Roman"/>
          <w:szCs w:val="24"/>
        </w:rPr>
        <w:t xml:space="preserve">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3B9BE1E"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Και όλα αυτά γιατί αποτύχατε τραγικά στη διαχείριση των απορριμμάτων και έρχεστε τώρα αντιμέτωποι με τις αυταπάτες σας. </w:t>
      </w:r>
    </w:p>
    <w:p w14:paraId="53B9BE1F"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Αυτές οι αυταπάτες και οι Ερινύες σ</w:t>
      </w:r>
      <w:r>
        <w:rPr>
          <w:rFonts w:eastAsia="Times New Roman" w:cs="Times New Roman"/>
          <w:szCs w:val="24"/>
        </w:rPr>
        <w:t>ας αναγκάζουν να φέρνετε με το παρόν νομοσχέδιο και τις διατάξεις για τους ΦΟΣΔΑ. Αφήνετε, όμως, απέξω την Αττική, μ</w:t>
      </w:r>
      <w:r>
        <w:rPr>
          <w:rFonts w:eastAsia="Times New Roman" w:cs="Times New Roman"/>
          <w:szCs w:val="24"/>
        </w:rPr>
        <w:t>ί</w:t>
      </w:r>
      <w:r>
        <w:rPr>
          <w:rFonts w:eastAsia="Times New Roman" w:cs="Times New Roman"/>
          <w:szCs w:val="24"/>
        </w:rPr>
        <w:t>α Αττική που σε δύο - τρία χρόνια το πολύ η Φυλή θα κλείσει και θα δούμε δυστυχώς σε επανάληψη το έργο της Λευκίμμης εξαιτίας των ιδεοληψιώ</w:t>
      </w:r>
      <w:r>
        <w:rPr>
          <w:rFonts w:eastAsia="Times New Roman" w:cs="Times New Roman"/>
          <w:szCs w:val="24"/>
        </w:rPr>
        <w:t>ν και των καθυστερήσεών σας.</w:t>
      </w:r>
    </w:p>
    <w:p w14:paraId="53B9BE20"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Βεβαίως και πρέπει οι τοπικές κοινωνίες να αναλάβουν τα απορρίμματα τους και να υπάρξει ο θεσμικός εκσυγχρονισμός των ΦΟΣΔΑ. Αυτό που κάνετε, όμως, είναι μια διαχειριστική διευθέτηση, μια αναθεώρηση απλώς του νομικού πλαισίου τ</w:t>
      </w:r>
      <w:r>
        <w:rPr>
          <w:rFonts w:eastAsia="Times New Roman" w:cs="Times New Roman"/>
          <w:szCs w:val="24"/>
        </w:rPr>
        <w:t>ων ΦΟΣΔΑ πλην Αττικής. Σας λείπει ο οραματικός σχεδιασμός που μπορεί να εγγυηθεί και να τρέξει την επίτευξη των στόχων της ανακύκλωσης για το 2020.</w:t>
      </w:r>
    </w:p>
    <w:p w14:paraId="53B9BE21"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Έτσι όπως το πάτε, είναι σίγουρο ότι δεν θα πιάσετε αυτούς τους στόχους, όπως και πολλούς άλλους στόχους που</w:t>
      </w:r>
      <w:r>
        <w:rPr>
          <w:rFonts w:eastAsia="Times New Roman" w:cs="Times New Roman"/>
          <w:szCs w:val="24"/>
        </w:rPr>
        <w:t xml:space="preserve"> έχετε βάλει. Αλλά ποιος νοιάζετε για το 2020; Σίγουρα όχι εσείς.</w:t>
      </w:r>
    </w:p>
    <w:p w14:paraId="53B9BE22"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Εν κατακλείδι, το συγκεκριμένο νομοσχέδιο είναι πολύ κατώτερο των περιστάσεων.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κυρίες και κύριοι συνάδελφοι, αξίζει πολύ περισσότερα. Ο μέγας μεταρρυθμιστής Κλεισθένης</w:t>
      </w:r>
      <w:r>
        <w:rPr>
          <w:rFonts w:eastAsia="Times New Roman" w:cs="Times New Roman"/>
          <w:szCs w:val="24"/>
        </w:rPr>
        <w:t xml:space="preserve"> θα συνδέσει το όνομά του -θέλω να πιστεύω για πολύ λίγο- με τις πιο άτολμες και καιροσκοπικές ρυθμίσεις για την αυτοδιοίκηση. </w:t>
      </w:r>
    </w:p>
    <w:p w14:paraId="53B9BE23"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κωδική</w:t>
      </w:r>
      <w:proofErr w:type="spellEnd"/>
      <w:r>
        <w:rPr>
          <w:rFonts w:eastAsia="Times New Roman" w:cs="Times New Roman"/>
          <w:szCs w:val="24"/>
        </w:rPr>
        <w:t xml:space="preserve"> ονομασία που θα έπρεπε να δώσετε στο νομοσχέδιο σας, κυρίες και κύριοι της Κυβέρνησης, είναι αυτή του </w:t>
      </w:r>
      <w:r>
        <w:rPr>
          <w:rFonts w:eastAsia="Times New Roman" w:cs="Times New Roman"/>
          <w:szCs w:val="24"/>
        </w:rPr>
        <w:t>ε</w:t>
      </w:r>
      <w:r>
        <w:rPr>
          <w:rFonts w:eastAsia="Times New Roman" w:cs="Times New Roman"/>
          <w:szCs w:val="24"/>
        </w:rPr>
        <w:t>φιάλτη, γιατί πρ</w:t>
      </w:r>
      <w:r>
        <w:rPr>
          <w:rFonts w:eastAsia="Times New Roman" w:cs="Times New Roman"/>
          <w:szCs w:val="24"/>
        </w:rPr>
        <w:t>οδώσατε τα κεκτημένα και τους πάγιους στόχους του προοδευτικού χώρου για την αυτοδιοίκηση που δεν ήταν άλλα από μ</w:t>
      </w:r>
      <w:r>
        <w:rPr>
          <w:rFonts w:eastAsia="Times New Roman" w:cs="Times New Roman"/>
          <w:szCs w:val="24"/>
        </w:rPr>
        <w:t>ί</w:t>
      </w:r>
      <w:r>
        <w:rPr>
          <w:rFonts w:eastAsia="Times New Roman" w:cs="Times New Roman"/>
          <w:szCs w:val="24"/>
        </w:rPr>
        <w:t xml:space="preserve">α αδέσμευτη αυτοδιοίκηση με πόρους και αρμοδιότητες μακριά από κόμματα και παραγοντισμούς. </w:t>
      </w:r>
    </w:p>
    <w:p w14:paraId="53B9BE24"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Σε αυτήν την βάση εμείς θα κινηθούμε, έχοντας επίγ</w:t>
      </w:r>
      <w:r>
        <w:rPr>
          <w:rFonts w:eastAsia="Times New Roman" w:cs="Times New Roman"/>
          <w:szCs w:val="24"/>
        </w:rPr>
        <w:t>νωση του ρόλου μας για το καλό του τόπου και των πολιτών.</w:t>
      </w:r>
    </w:p>
    <w:p w14:paraId="53B9BE25" w14:textId="77777777" w:rsidR="00D9389E" w:rsidRDefault="0030006C">
      <w:pPr>
        <w:spacing w:line="600" w:lineRule="auto"/>
        <w:ind w:firstLine="720"/>
        <w:jc w:val="both"/>
        <w:rPr>
          <w:rFonts w:eastAsia="Times New Roman"/>
          <w:szCs w:val="24"/>
        </w:rPr>
      </w:pPr>
      <w:r>
        <w:rPr>
          <w:rFonts w:eastAsia="Times New Roman" w:cs="Times New Roman"/>
          <w:szCs w:val="24"/>
        </w:rPr>
        <w:t>Σας ευχαριστώ.</w:t>
      </w:r>
    </w:p>
    <w:p w14:paraId="53B9BE26" w14:textId="77777777" w:rsidR="00D9389E" w:rsidRDefault="0030006C">
      <w:pPr>
        <w:spacing w:line="600" w:lineRule="auto"/>
        <w:ind w:firstLine="720"/>
        <w:jc w:val="both"/>
        <w:rPr>
          <w:rFonts w:eastAsia="Times New Roman"/>
          <w:szCs w:val="24"/>
        </w:rPr>
      </w:pPr>
      <w:r>
        <w:rPr>
          <w:rFonts w:eastAsia="Times New Roman" w:cs="Times New Roman"/>
          <w:szCs w:val="24"/>
        </w:rPr>
        <w:t>(Χειροκροτήματα από την πτέρυγα</w:t>
      </w:r>
      <w:r w:rsidRPr="00225906">
        <w:rPr>
          <w:rFonts w:eastAsia="Times New Roman" w:cs="Times New Roman"/>
          <w:szCs w:val="24"/>
        </w:rPr>
        <w:t xml:space="preserve"> </w:t>
      </w:r>
      <w:r>
        <w:rPr>
          <w:rFonts w:eastAsia="Times New Roman" w:cs="Times New Roman"/>
          <w:szCs w:val="24"/>
        </w:rPr>
        <w:t>της Δημοκρατικής Συμπαράταξης ΠΑΣΟΚ - ΔΗΜΑΡ)</w:t>
      </w:r>
    </w:p>
    <w:p w14:paraId="53B9BE27" w14:textId="77777777" w:rsidR="00D9389E" w:rsidRDefault="0030006C">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(Μάριος Γεωργιάδης): </w:t>
      </w:r>
      <w:r w:rsidRPr="00407102">
        <w:rPr>
          <w:rFonts w:eastAsia="Times New Roman" w:cs="Times New Roman"/>
          <w:bCs/>
          <w:szCs w:val="24"/>
        </w:rPr>
        <w:t xml:space="preserve">Ευχαριστούμε τον κ. </w:t>
      </w:r>
      <w:proofErr w:type="spellStart"/>
      <w:r w:rsidRPr="00407102">
        <w:rPr>
          <w:rFonts w:eastAsia="Times New Roman" w:cs="Times New Roman"/>
          <w:bCs/>
          <w:szCs w:val="24"/>
        </w:rPr>
        <w:t>Αρβανιτίδη</w:t>
      </w:r>
      <w:proofErr w:type="spellEnd"/>
      <w:r w:rsidRPr="00407102">
        <w:rPr>
          <w:rFonts w:eastAsia="Times New Roman" w:cs="Times New Roman"/>
          <w:bCs/>
          <w:szCs w:val="24"/>
        </w:rPr>
        <w:t>.</w:t>
      </w:r>
      <w:r>
        <w:rPr>
          <w:rFonts w:eastAsia="Times New Roman" w:cs="Times New Roman"/>
          <w:bCs/>
          <w:szCs w:val="24"/>
        </w:rPr>
        <w:t xml:space="preserve"> Ακριβής στον χρόνο του ο κ. </w:t>
      </w:r>
      <w:proofErr w:type="spellStart"/>
      <w:r>
        <w:rPr>
          <w:rFonts w:eastAsia="Times New Roman" w:cs="Times New Roman"/>
          <w:bCs/>
          <w:szCs w:val="24"/>
        </w:rPr>
        <w:t>Αρβανιτίδης</w:t>
      </w:r>
      <w:proofErr w:type="spellEnd"/>
      <w:r>
        <w:rPr>
          <w:rFonts w:eastAsia="Times New Roman" w:cs="Times New Roman"/>
          <w:bCs/>
          <w:szCs w:val="24"/>
        </w:rPr>
        <w:t xml:space="preserve"> και τον ευχαριστούμε πολύ.</w:t>
      </w:r>
    </w:p>
    <w:p w14:paraId="53B9BE28" w14:textId="77777777" w:rsidR="00D9389E" w:rsidRDefault="0030006C">
      <w:pPr>
        <w:spacing w:line="600" w:lineRule="auto"/>
        <w:ind w:firstLine="720"/>
        <w:jc w:val="both"/>
        <w:rPr>
          <w:rFonts w:eastAsia="Times New Roman" w:cs="Times New Roman"/>
          <w:b/>
          <w:bCs/>
          <w:szCs w:val="24"/>
        </w:rPr>
      </w:pPr>
      <w:r>
        <w:rPr>
          <w:rFonts w:eastAsia="Times New Roman" w:cs="Times New Roman"/>
          <w:b/>
          <w:bCs/>
          <w:szCs w:val="24"/>
        </w:rPr>
        <w:t>ΓΕΩΡΓΙΟΣ ΚΟΥΜΟΥΤΣΑΚΟΣ</w:t>
      </w:r>
      <w:r w:rsidRPr="00225906">
        <w:rPr>
          <w:rFonts w:eastAsia="Times New Roman" w:cs="Times New Roman"/>
          <w:b/>
          <w:bCs/>
          <w:szCs w:val="24"/>
        </w:rPr>
        <w:t xml:space="preserve">: </w:t>
      </w:r>
      <w:r w:rsidRPr="00225906">
        <w:rPr>
          <w:rFonts w:eastAsia="Times New Roman" w:cs="Times New Roman"/>
          <w:bCs/>
          <w:szCs w:val="24"/>
        </w:rPr>
        <w:t>Κύριε Πρόεδρε, κάνετε επιλεκτική απόδοση τιμών;</w:t>
      </w:r>
    </w:p>
    <w:p w14:paraId="53B9BE29" w14:textId="77777777" w:rsidR="00D9389E" w:rsidRDefault="0030006C">
      <w:pPr>
        <w:spacing w:line="600" w:lineRule="auto"/>
        <w:ind w:firstLine="720"/>
        <w:jc w:val="both"/>
        <w:rPr>
          <w:rFonts w:eastAsia="Times New Roman" w:cs="Times New Roman"/>
          <w:bCs/>
          <w:szCs w:val="24"/>
        </w:rPr>
      </w:pPr>
      <w:r>
        <w:rPr>
          <w:rFonts w:eastAsia="Times New Roman" w:cs="Times New Roman"/>
          <w:b/>
          <w:bCs/>
          <w:szCs w:val="24"/>
        </w:rPr>
        <w:t>ΠΡΟΕΔΡΕΥΩΝ (Μάριος Γεωργιάδης):</w:t>
      </w:r>
      <w:r w:rsidRPr="00407102">
        <w:rPr>
          <w:rFonts w:eastAsia="Times New Roman" w:cs="Times New Roman"/>
          <w:bCs/>
          <w:szCs w:val="24"/>
        </w:rPr>
        <w:t xml:space="preserve"> Και για εσάς το είπα</w:t>
      </w:r>
      <w:r>
        <w:rPr>
          <w:rFonts w:eastAsia="Times New Roman" w:cs="Times New Roman"/>
          <w:bCs/>
          <w:szCs w:val="24"/>
        </w:rPr>
        <w:t>,</w:t>
      </w:r>
      <w:r w:rsidRPr="00407102">
        <w:rPr>
          <w:rFonts w:eastAsia="Times New Roman" w:cs="Times New Roman"/>
          <w:bCs/>
          <w:szCs w:val="24"/>
        </w:rPr>
        <w:t xml:space="preserve"> κύριε Κουμουτσάκο</w:t>
      </w:r>
      <w:r>
        <w:rPr>
          <w:rFonts w:eastAsia="Times New Roman" w:cs="Times New Roman"/>
          <w:bCs/>
          <w:szCs w:val="24"/>
        </w:rPr>
        <w:t>,</w:t>
      </w:r>
      <w:r w:rsidRPr="00407102">
        <w:rPr>
          <w:rFonts w:eastAsia="Times New Roman" w:cs="Times New Roman"/>
          <w:bCs/>
          <w:szCs w:val="24"/>
        </w:rPr>
        <w:t xml:space="preserve"> όταν κατεβήκατε</w:t>
      </w:r>
      <w:r>
        <w:rPr>
          <w:rFonts w:eastAsia="Times New Roman" w:cs="Times New Roman"/>
          <w:bCs/>
          <w:szCs w:val="24"/>
        </w:rPr>
        <w:t>. Δεν σας αδικώ καθόλου.</w:t>
      </w:r>
    </w:p>
    <w:p w14:paraId="53B9BE2A" w14:textId="77777777" w:rsidR="00D9389E" w:rsidRDefault="0030006C">
      <w:pPr>
        <w:spacing w:line="600" w:lineRule="auto"/>
        <w:ind w:firstLine="720"/>
        <w:jc w:val="both"/>
        <w:rPr>
          <w:rFonts w:eastAsia="Times New Roman" w:cs="Times New Roman"/>
          <w:b/>
          <w:bCs/>
          <w:szCs w:val="24"/>
        </w:rPr>
      </w:pPr>
      <w:r>
        <w:rPr>
          <w:rFonts w:eastAsia="Times New Roman" w:cs="Times New Roman"/>
          <w:bCs/>
          <w:szCs w:val="24"/>
        </w:rPr>
        <w:t xml:space="preserve">Τον </w:t>
      </w:r>
      <w:r>
        <w:rPr>
          <w:rFonts w:eastAsia="Times New Roman" w:cs="Times New Roman"/>
          <w:bCs/>
          <w:szCs w:val="24"/>
        </w:rPr>
        <w:t>λόγο έχει η κ</w:t>
      </w:r>
      <w:r>
        <w:rPr>
          <w:rFonts w:eastAsia="Times New Roman" w:cs="Times New Roman"/>
          <w:bCs/>
          <w:szCs w:val="24"/>
        </w:rPr>
        <w:t>.</w:t>
      </w:r>
      <w:r>
        <w:rPr>
          <w:rFonts w:eastAsia="Times New Roman" w:cs="Times New Roman"/>
          <w:bCs/>
          <w:szCs w:val="24"/>
        </w:rPr>
        <w:t xml:space="preserve"> </w:t>
      </w:r>
      <w:proofErr w:type="spellStart"/>
      <w:r>
        <w:rPr>
          <w:rFonts w:eastAsia="Times New Roman" w:cs="Times New Roman"/>
          <w:bCs/>
          <w:szCs w:val="24"/>
        </w:rPr>
        <w:t>Κεφαλίδου</w:t>
      </w:r>
      <w:proofErr w:type="spellEnd"/>
      <w:r>
        <w:rPr>
          <w:rFonts w:eastAsia="Times New Roman" w:cs="Times New Roman"/>
          <w:bCs/>
          <w:szCs w:val="24"/>
        </w:rPr>
        <w:t>.</w:t>
      </w:r>
    </w:p>
    <w:p w14:paraId="53B9BE2B" w14:textId="77777777" w:rsidR="00D9389E" w:rsidRDefault="0030006C">
      <w:pPr>
        <w:spacing w:line="600" w:lineRule="auto"/>
        <w:ind w:firstLine="720"/>
        <w:jc w:val="both"/>
        <w:rPr>
          <w:rFonts w:eastAsia="Times New Roman" w:cs="Times New Roman"/>
          <w:bCs/>
          <w:szCs w:val="24"/>
        </w:rPr>
      </w:pPr>
      <w:r>
        <w:rPr>
          <w:rFonts w:eastAsia="Times New Roman" w:cs="Times New Roman"/>
          <w:b/>
          <w:bCs/>
          <w:szCs w:val="24"/>
        </w:rPr>
        <w:t>ΧΑΡΟΥΛΑ (</w:t>
      </w:r>
      <w:r>
        <w:rPr>
          <w:rFonts w:eastAsia="Times New Roman" w:cs="Times New Roman"/>
          <w:b/>
          <w:bCs/>
          <w:szCs w:val="24"/>
        </w:rPr>
        <w:t>ΧΑΡΑ</w:t>
      </w:r>
      <w:r>
        <w:rPr>
          <w:rFonts w:eastAsia="Times New Roman" w:cs="Times New Roman"/>
          <w:b/>
          <w:bCs/>
          <w:szCs w:val="24"/>
        </w:rPr>
        <w:t>)</w:t>
      </w:r>
      <w:r>
        <w:rPr>
          <w:rFonts w:eastAsia="Times New Roman" w:cs="Times New Roman"/>
          <w:b/>
          <w:bCs/>
          <w:szCs w:val="24"/>
        </w:rPr>
        <w:t xml:space="preserve"> ΚΕΦΑΛΙΔΟΥ</w:t>
      </w:r>
      <w:r w:rsidRPr="00225906">
        <w:rPr>
          <w:rFonts w:eastAsia="Times New Roman" w:cs="Times New Roman"/>
          <w:b/>
          <w:bCs/>
          <w:szCs w:val="24"/>
        </w:rPr>
        <w:t>:</w:t>
      </w:r>
      <w:r>
        <w:rPr>
          <w:rFonts w:eastAsia="Times New Roman" w:cs="Times New Roman"/>
          <w:b/>
          <w:bCs/>
          <w:szCs w:val="24"/>
        </w:rPr>
        <w:t xml:space="preserve"> </w:t>
      </w:r>
      <w:r w:rsidRPr="00853E86">
        <w:rPr>
          <w:rFonts w:eastAsia="Times New Roman" w:cs="Times New Roman"/>
          <w:bCs/>
          <w:szCs w:val="24"/>
        </w:rPr>
        <w:t>Ευχαριστώ, κύριε Πρόεδρε.</w:t>
      </w:r>
    </w:p>
    <w:p w14:paraId="53B9BE2C" w14:textId="77777777" w:rsidR="00D9389E" w:rsidRDefault="0030006C">
      <w:pPr>
        <w:spacing w:line="600" w:lineRule="auto"/>
        <w:ind w:firstLine="720"/>
        <w:jc w:val="both"/>
        <w:rPr>
          <w:rFonts w:eastAsia="Times New Roman" w:cs="Times New Roman"/>
          <w:bCs/>
          <w:szCs w:val="24"/>
        </w:rPr>
      </w:pPr>
      <w:r>
        <w:rPr>
          <w:rFonts w:eastAsia="Times New Roman" w:cs="Times New Roman"/>
          <w:bCs/>
          <w:szCs w:val="24"/>
        </w:rPr>
        <w:t xml:space="preserve">Κύριε Υπουργέ, κυρίες και κύριοι συνάδελφοι, το Μαξίμου σκέφτηκε ότι δεν μπορεί να υπάρξει κυβέρνηση, ιδιαιτέρως αριστερή, που σέβεται τον εαυτό της και </w:t>
      </w:r>
      <w:r>
        <w:rPr>
          <w:rFonts w:eastAsia="Times New Roman" w:cs="Times New Roman"/>
          <w:bCs/>
          <w:szCs w:val="24"/>
        </w:rPr>
        <w:t>δεν φτιάχνει</w:t>
      </w:r>
      <w:r>
        <w:rPr>
          <w:rFonts w:eastAsia="Times New Roman" w:cs="Times New Roman"/>
          <w:bCs/>
          <w:szCs w:val="24"/>
        </w:rPr>
        <w:t xml:space="preserve"> έναν νέο νόμο για την </w:t>
      </w:r>
      <w:r>
        <w:rPr>
          <w:rFonts w:eastAsia="Times New Roman" w:cs="Times New Roman"/>
          <w:bCs/>
          <w:szCs w:val="24"/>
        </w:rPr>
        <w:t>τ</w:t>
      </w:r>
      <w:r>
        <w:rPr>
          <w:rFonts w:eastAsia="Times New Roman" w:cs="Times New Roman"/>
          <w:bCs/>
          <w:szCs w:val="24"/>
        </w:rPr>
        <w:t xml:space="preserve">οπική </w:t>
      </w:r>
      <w:r>
        <w:rPr>
          <w:rFonts w:eastAsia="Times New Roman" w:cs="Times New Roman"/>
          <w:bCs/>
          <w:szCs w:val="24"/>
        </w:rPr>
        <w:t>α</w:t>
      </w:r>
      <w:r>
        <w:rPr>
          <w:rFonts w:eastAsia="Times New Roman" w:cs="Times New Roman"/>
          <w:bCs/>
          <w:szCs w:val="24"/>
        </w:rPr>
        <w:t xml:space="preserve">υτοδιοίκηση. </w:t>
      </w:r>
      <w:r>
        <w:rPr>
          <w:rFonts w:eastAsia="Times New Roman" w:cs="Times New Roman"/>
          <w:bCs/>
          <w:szCs w:val="24"/>
        </w:rPr>
        <w:t>Ε</w:t>
      </w:r>
      <w:r>
        <w:rPr>
          <w:rFonts w:eastAsia="Times New Roman" w:cs="Times New Roman"/>
          <w:bCs/>
          <w:szCs w:val="24"/>
        </w:rPr>
        <w:t xml:space="preserve">ίναι αλήθεια πως σχέδια νόμου που αφορούν την </w:t>
      </w:r>
      <w:r>
        <w:rPr>
          <w:rFonts w:eastAsia="Times New Roman" w:cs="Times New Roman"/>
          <w:bCs/>
          <w:szCs w:val="24"/>
        </w:rPr>
        <w:t>τ</w:t>
      </w:r>
      <w:r>
        <w:rPr>
          <w:rFonts w:eastAsia="Times New Roman" w:cs="Times New Roman"/>
          <w:bCs/>
          <w:szCs w:val="24"/>
        </w:rPr>
        <w:t xml:space="preserve">οπική </w:t>
      </w:r>
      <w:r>
        <w:rPr>
          <w:rFonts w:eastAsia="Times New Roman" w:cs="Times New Roman"/>
          <w:bCs/>
          <w:szCs w:val="24"/>
        </w:rPr>
        <w:t>α</w:t>
      </w:r>
      <w:r>
        <w:rPr>
          <w:rFonts w:eastAsia="Times New Roman" w:cs="Times New Roman"/>
          <w:bCs/>
          <w:szCs w:val="24"/>
        </w:rPr>
        <w:t>υτοδιοίκηση εκ προοιμίου έχουν εμβληματικό χαρακτήρα και αποτελούν, την πιο σαφή έκφανση των πολιτικών θέσεων του εκάστοτε κυβερνώντος κόμματος.</w:t>
      </w:r>
    </w:p>
    <w:p w14:paraId="53B9BE2D" w14:textId="77777777" w:rsidR="00D9389E" w:rsidRDefault="0030006C">
      <w:pPr>
        <w:spacing w:line="600" w:lineRule="auto"/>
        <w:ind w:firstLine="720"/>
        <w:jc w:val="both"/>
        <w:rPr>
          <w:rFonts w:eastAsia="Times New Roman" w:cs="Times New Roman"/>
          <w:bCs/>
          <w:szCs w:val="24"/>
        </w:rPr>
      </w:pPr>
      <w:r>
        <w:rPr>
          <w:rFonts w:eastAsia="Times New Roman" w:cs="Times New Roman"/>
          <w:bCs/>
          <w:szCs w:val="24"/>
        </w:rPr>
        <w:t xml:space="preserve">Τι γίνεται, </w:t>
      </w:r>
      <w:r>
        <w:rPr>
          <w:rFonts w:eastAsia="Times New Roman" w:cs="Times New Roman"/>
          <w:bCs/>
          <w:szCs w:val="24"/>
        </w:rPr>
        <w:t>όμως, όταν αυτοί που κυβερνούν δεν έχουν τίποτα καινούργιο να κομίσουν, τίποτα που να προάγει και να ενισχύει τον ρόλο της αυτοδιοίκησης; Τι κάνουν όταν στην πραγματικότητα το μόνο που τους ενδιαφέρει είναι να κρατηθούν περισσότερο χρόνο στις καρέκλες τους</w:t>
      </w:r>
      <w:r>
        <w:rPr>
          <w:rFonts w:eastAsia="Times New Roman" w:cs="Times New Roman"/>
          <w:bCs/>
          <w:szCs w:val="24"/>
        </w:rPr>
        <w:t xml:space="preserve"> και αν είναι να τις χάσουν τούτο το κακό πρέπει να είναι πρόσκαιρο και η ήττα ελαφριά</w:t>
      </w:r>
      <w:r>
        <w:rPr>
          <w:rFonts w:eastAsia="Times New Roman" w:cs="Times New Roman"/>
          <w:bCs/>
          <w:szCs w:val="24"/>
        </w:rPr>
        <w:t>;</w:t>
      </w:r>
      <w:r>
        <w:rPr>
          <w:rFonts w:eastAsia="Times New Roman" w:cs="Times New Roman"/>
          <w:bCs/>
          <w:szCs w:val="24"/>
        </w:rPr>
        <w:t xml:space="preserve"> </w:t>
      </w:r>
    </w:p>
    <w:p w14:paraId="53B9BE2E" w14:textId="77777777" w:rsidR="00D9389E" w:rsidRDefault="0030006C">
      <w:pPr>
        <w:spacing w:line="600" w:lineRule="auto"/>
        <w:ind w:firstLine="720"/>
        <w:jc w:val="both"/>
        <w:rPr>
          <w:rFonts w:eastAsia="Times New Roman" w:cs="Times New Roman"/>
          <w:bCs/>
          <w:szCs w:val="24"/>
        </w:rPr>
      </w:pPr>
      <w:r>
        <w:rPr>
          <w:rFonts w:eastAsia="Times New Roman" w:cs="Times New Roman"/>
          <w:bCs/>
          <w:szCs w:val="24"/>
        </w:rPr>
        <w:t>Πώς εξασφαλίζουν περισσότερο κεντρικό έλεγχο και συγκέντρωση εξουσίας στα χεράκια τους μην τυχόν και τους ξεφύγει κανένα από τα στελέχη αυτά που με τόσο κόπο απέκτησαν</w:t>
      </w:r>
      <w:r>
        <w:rPr>
          <w:rFonts w:eastAsia="Times New Roman" w:cs="Times New Roman"/>
          <w:bCs/>
          <w:szCs w:val="24"/>
        </w:rPr>
        <w:t xml:space="preserve"> αραδιάζοντας διάφορες θεωρίες; Γιατί διαφορετικά αποχαιρέτα το 35,5%, αποχαιρέτα τα ταξίδια, την καλοπέραση, τ</w:t>
      </w:r>
      <w:r>
        <w:rPr>
          <w:rFonts w:eastAsia="Times New Roman" w:cs="Times New Roman"/>
          <w:bCs/>
          <w:szCs w:val="24"/>
        </w:rPr>
        <w:t>α</w:t>
      </w:r>
      <w:r>
        <w:rPr>
          <w:rFonts w:eastAsia="Times New Roman" w:cs="Times New Roman"/>
          <w:bCs/>
          <w:szCs w:val="24"/>
        </w:rPr>
        <w:t xml:space="preserve"> πρωθυπουργικά αεροσκάφη, την κοινωνική αναβάθμιση, τα </w:t>
      </w:r>
      <w:proofErr w:type="spellStart"/>
      <w:r>
        <w:rPr>
          <w:rFonts w:eastAsia="Times New Roman" w:cs="Times New Roman"/>
          <w:bCs/>
          <w:szCs w:val="24"/>
        </w:rPr>
        <w:t>χαριεντίσματα</w:t>
      </w:r>
      <w:proofErr w:type="spellEnd"/>
      <w:r>
        <w:rPr>
          <w:rFonts w:eastAsia="Times New Roman" w:cs="Times New Roman"/>
          <w:bCs/>
          <w:szCs w:val="24"/>
        </w:rPr>
        <w:t xml:space="preserve"> και τα </w:t>
      </w:r>
      <w:proofErr w:type="spellStart"/>
      <w:r>
        <w:rPr>
          <w:rFonts w:eastAsia="Times New Roman" w:cs="Times New Roman"/>
          <w:bCs/>
          <w:szCs w:val="24"/>
        </w:rPr>
        <w:t>κολλητιλίκια</w:t>
      </w:r>
      <w:proofErr w:type="spellEnd"/>
      <w:r>
        <w:rPr>
          <w:rFonts w:eastAsia="Times New Roman" w:cs="Times New Roman"/>
          <w:bCs/>
          <w:szCs w:val="24"/>
        </w:rPr>
        <w:t xml:space="preserve"> με τους ισχυρούς του κόσμου τούτου</w:t>
      </w:r>
      <w:r>
        <w:rPr>
          <w:rFonts w:eastAsia="Times New Roman" w:cs="Times New Roman"/>
          <w:bCs/>
          <w:szCs w:val="24"/>
        </w:rPr>
        <w:t>.</w:t>
      </w:r>
    </w:p>
    <w:p w14:paraId="53B9BE2F" w14:textId="77777777" w:rsidR="00D9389E" w:rsidRDefault="0030006C">
      <w:pPr>
        <w:spacing w:line="600" w:lineRule="auto"/>
        <w:ind w:firstLine="720"/>
        <w:jc w:val="center"/>
        <w:rPr>
          <w:rFonts w:eastAsia="Times New Roman" w:cs="Times New Roman"/>
          <w:b/>
          <w:bCs/>
          <w:szCs w:val="24"/>
        </w:rPr>
      </w:pPr>
      <w:r>
        <w:rPr>
          <w:rFonts w:eastAsia="Times New Roman" w:cs="Times New Roman"/>
          <w:szCs w:val="24"/>
        </w:rPr>
        <w:t>(Θόρυβος στην Αίθου</w:t>
      </w:r>
      <w:r>
        <w:rPr>
          <w:rFonts w:eastAsia="Times New Roman" w:cs="Times New Roman"/>
          <w:szCs w:val="24"/>
        </w:rPr>
        <w:t>σα)</w:t>
      </w:r>
    </w:p>
    <w:p w14:paraId="53B9BE30" w14:textId="77777777" w:rsidR="00D9389E" w:rsidRDefault="0030006C">
      <w:pPr>
        <w:spacing w:line="600" w:lineRule="auto"/>
        <w:ind w:firstLine="720"/>
        <w:jc w:val="both"/>
        <w:rPr>
          <w:rFonts w:eastAsia="Times New Roman" w:cs="Times New Roman"/>
          <w:bCs/>
          <w:szCs w:val="24"/>
        </w:rPr>
      </w:pPr>
      <w:r>
        <w:rPr>
          <w:rFonts w:eastAsia="Times New Roman" w:cs="Times New Roman"/>
          <w:bCs/>
          <w:szCs w:val="24"/>
        </w:rPr>
        <w:t xml:space="preserve">Πώς μπορούν να κτίσουν συμμαχίες στην </w:t>
      </w:r>
      <w:r>
        <w:rPr>
          <w:rFonts w:eastAsia="Times New Roman" w:cs="Times New Roman"/>
          <w:bCs/>
          <w:szCs w:val="24"/>
        </w:rPr>
        <w:t>τ</w:t>
      </w:r>
      <w:r>
        <w:rPr>
          <w:rFonts w:eastAsia="Times New Roman" w:cs="Times New Roman"/>
          <w:bCs/>
          <w:szCs w:val="24"/>
        </w:rPr>
        <w:t xml:space="preserve">οπική </w:t>
      </w:r>
      <w:r>
        <w:rPr>
          <w:rFonts w:eastAsia="Times New Roman" w:cs="Times New Roman"/>
          <w:bCs/>
          <w:szCs w:val="24"/>
        </w:rPr>
        <w:t>α</w:t>
      </w:r>
      <w:r>
        <w:rPr>
          <w:rFonts w:eastAsia="Times New Roman" w:cs="Times New Roman"/>
          <w:bCs/>
          <w:szCs w:val="24"/>
        </w:rPr>
        <w:t xml:space="preserve">υτοδιοίκηση όταν ποτέ δεν είχαν ούτε </w:t>
      </w:r>
      <w:r>
        <w:rPr>
          <w:rFonts w:eastAsia="Times New Roman" w:cs="Times New Roman"/>
          <w:bCs/>
          <w:szCs w:val="24"/>
        </w:rPr>
        <w:t>για</w:t>
      </w:r>
      <w:r>
        <w:rPr>
          <w:rFonts w:eastAsia="Times New Roman" w:cs="Times New Roman"/>
          <w:bCs/>
          <w:szCs w:val="24"/>
        </w:rPr>
        <w:t xml:space="preserve"> δείγμα </w:t>
      </w:r>
      <w:proofErr w:type="spellStart"/>
      <w:r>
        <w:rPr>
          <w:rFonts w:eastAsia="Times New Roman" w:cs="Times New Roman"/>
          <w:bCs/>
          <w:szCs w:val="24"/>
        </w:rPr>
        <w:t>ανθρώπο</w:t>
      </w:r>
      <w:proofErr w:type="spellEnd"/>
      <w:r>
        <w:rPr>
          <w:rFonts w:eastAsia="Times New Roman" w:cs="Times New Roman"/>
          <w:bCs/>
          <w:szCs w:val="24"/>
        </w:rPr>
        <w:t xml:space="preserve"> να τους στηρίζει; </w:t>
      </w:r>
    </w:p>
    <w:p w14:paraId="53B9BE31" w14:textId="77777777" w:rsidR="00D9389E" w:rsidRDefault="0030006C">
      <w:pPr>
        <w:spacing w:line="600" w:lineRule="auto"/>
        <w:ind w:firstLine="720"/>
        <w:jc w:val="both"/>
        <w:rPr>
          <w:rFonts w:eastAsia="Times New Roman" w:cs="Times New Roman"/>
          <w:b/>
          <w:bCs/>
          <w:szCs w:val="24"/>
        </w:rPr>
      </w:pPr>
      <w:r>
        <w:rPr>
          <w:rFonts w:eastAsia="Times New Roman" w:cs="Times New Roman"/>
          <w:bCs/>
          <w:szCs w:val="24"/>
        </w:rPr>
        <w:t>Γιατί καλά πέρασαν τρία χρόνια, αλλά για να γίνουν εκλογές και ο θόρυβος από την πτώση τους να μην είναι εκκωφαντικός πρέπει από τώ</w:t>
      </w:r>
      <w:r>
        <w:rPr>
          <w:rFonts w:eastAsia="Times New Roman" w:cs="Times New Roman"/>
          <w:bCs/>
          <w:szCs w:val="24"/>
        </w:rPr>
        <w:t>ρα να βρουν «μαξιλάρια». Και επειδή όλα αυτά είναι κρίσιμα και υπαρξιακά στην κυριολεξία ερωτήματα, είναι από αυτά που γίνονται και δεν λέγονται, η Κυβέρνηση των ΣΥΡΙΖΑ – ΑΝΕΛ, αφού προβληματίστηκε, βρήκε λύση. Επέλεξε τον ασφαλή δρόμο που γνωρίζει πολύ κα</w:t>
      </w:r>
      <w:r>
        <w:rPr>
          <w:rFonts w:eastAsia="Times New Roman" w:cs="Times New Roman"/>
          <w:bCs/>
          <w:szCs w:val="24"/>
        </w:rPr>
        <w:t>λά. Ξεδιπλώνει άλλο ένα παραμύθι περί δημοκρατίας αναζητώντας ένα βαρύ εμβληματικό ιστορικό όνομα και το βρήκε. «</w:t>
      </w:r>
      <w:r>
        <w:rPr>
          <w:rFonts w:eastAsia="Times New Roman" w:cs="Times New Roman"/>
          <w:bCs/>
          <w:szCs w:val="24"/>
        </w:rPr>
        <w:t>ΚΑΠΟΔΙΣΤΡΙΑΣ</w:t>
      </w:r>
      <w:r>
        <w:rPr>
          <w:rFonts w:eastAsia="Times New Roman" w:cs="Times New Roman"/>
          <w:bCs/>
          <w:szCs w:val="24"/>
        </w:rPr>
        <w:t>» και «</w:t>
      </w:r>
      <w:r>
        <w:rPr>
          <w:rFonts w:eastAsia="Times New Roman" w:cs="Times New Roman"/>
          <w:bCs/>
          <w:szCs w:val="24"/>
        </w:rPr>
        <w:t>ΚΑΛΛΙΚΡΑΤΗΣ</w:t>
      </w:r>
      <w:r>
        <w:rPr>
          <w:rFonts w:eastAsia="Times New Roman" w:cs="Times New Roman"/>
          <w:bCs/>
          <w:szCs w:val="24"/>
        </w:rPr>
        <w:t>» εσείς, ε λοιπόν «</w:t>
      </w:r>
      <w:r>
        <w:rPr>
          <w:rFonts w:eastAsia="Times New Roman" w:cs="Times New Roman"/>
          <w:bCs/>
          <w:szCs w:val="24"/>
        </w:rPr>
        <w:t>ΚΛΕΙΣΘΕΝΗΣ</w:t>
      </w:r>
      <w:r>
        <w:rPr>
          <w:rFonts w:eastAsia="Times New Roman" w:cs="Times New Roman"/>
          <w:bCs/>
          <w:szCs w:val="24"/>
        </w:rPr>
        <w:t>» εμείς. Άπαξ και η Κυβέρνηση βρήκε τον τρόπο, δηλαδή ένα βαρύγδουπο νομοσχέδιο, είχ</w:t>
      </w:r>
      <w:r>
        <w:rPr>
          <w:rFonts w:eastAsia="Times New Roman" w:cs="Times New Roman"/>
          <w:bCs/>
          <w:szCs w:val="24"/>
        </w:rPr>
        <w:t>ε να αντιμετωπίσει το δύσκολο κομμάτι, τι θα λέει;</w:t>
      </w:r>
    </w:p>
    <w:p w14:paraId="53B9BE32" w14:textId="77777777" w:rsidR="00D9389E" w:rsidRDefault="0030006C">
      <w:pPr>
        <w:spacing w:line="600" w:lineRule="auto"/>
        <w:jc w:val="both"/>
        <w:rPr>
          <w:rFonts w:eastAsia="Times New Roman"/>
          <w:szCs w:val="24"/>
        </w:rPr>
      </w:pPr>
      <w:r>
        <w:rPr>
          <w:rFonts w:eastAsia="Times New Roman"/>
          <w:szCs w:val="24"/>
        </w:rPr>
        <w:t xml:space="preserve">Σας εξήγησα ήδη ότι αυτά που θέλουν να περάσουν δεν λέγονται και πολύ περισσότερο, δεν γράφονται φόρα παρτίδα. </w:t>
      </w:r>
    </w:p>
    <w:p w14:paraId="53B9BE33" w14:textId="77777777" w:rsidR="00D9389E" w:rsidRDefault="0030006C">
      <w:pPr>
        <w:spacing w:line="600" w:lineRule="auto"/>
        <w:ind w:firstLine="720"/>
        <w:jc w:val="both"/>
        <w:rPr>
          <w:rFonts w:eastAsia="Times New Roman"/>
          <w:szCs w:val="24"/>
        </w:rPr>
      </w:pPr>
      <w:r>
        <w:rPr>
          <w:rFonts w:eastAsia="Times New Roman"/>
          <w:szCs w:val="24"/>
        </w:rPr>
        <w:t>Επιστρατεύοντας</w:t>
      </w:r>
      <w:r>
        <w:rPr>
          <w:rFonts w:eastAsia="Times New Roman"/>
          <w:szCs w:val="24"/>
        </w:rPr>
        <w:t xml:space="preserve"> τους</w:t>
      </w:r>
      <w:r>
        <w:rPr>
          <w:rFonts w:eastAsia="Times New Roman"/>
          <w:szCs w:val="24"/>
        </w:rPr>
        <w:t xml:space="preserve"> ειδικούς </w:t>
      </w:r>
      <w:proofErr w:type="spellStart"/>
      <w:r>
        <w:rPr>
          <w:rFonts w:eastAsia="Times New Roman"/>
          <w:szCs w:val="24"/>
        </w:rPr>
        <w:t>απεφασίσθη</w:t>
      </w:r>
      <w:proofErr w:type="spellEnd"/>
      <w:r>
        <w:rPr>
          <w:rFonts w:eastAsia="Times New Roman"/>
          <w:szCs w:val="24"/>
        </w:rPr>
        <w:t xml:space="preserve"> και πάλι η ασφαλής οδός, το</w:t>
      </w:r>
      <w:r>
        <w:rPr>
          <w:rFonts w:eastAsia="Times New Roman"/>
          <w:szCs w:val="24"/>
        </w:rPr>
        <w:t>υ</w:t>
      </w:r>
      <w:r>
        <w:rPr>
          <w:rFonts w:eastAsia="Times New Roman"/>
          <w:szCs w:val="24"/>
        </w:rPr>
        <w:t xml:space="preserve"> </w:t>
      </w:r>
      <w:r>
        <w:rPr>
          <w:rFonts w:eastAsia="Times New Roman"/>
          <w:szCs w:val="24"/>
          <w:lang w:val="en-US"/>
        </w:rPr>
        <w:t>copy</w:t>
      </w:r>
      <w:r w:rsidRPr="00850FCC">
        <w:rPr>
          <w:rFonts w:eastAsia="Times New Roman"/>
          <w:szCs w:val="24"/>
        </w:rPr>
        <w:t xml:space="preserve"> </w:t>
      </w:r>
      <w:r>
        <w:rPr>
          <w:rFonts w:eastAsia="Times New Roman"/>
          <w:szCs w:val="24"/>
          <w:lang w:val="en-US"/>
        </w:rPr>
        <w:t>paste</w:t>
      </w:r>
      <w:r>
        <w:rPr>
          <w:rFonts w:eastAsia="Times New Roman"/>
          <w:szCs w:val="24"/>
        </w:rPr>
        <w:t>. Αντιγραφή γ</w:t>
      </w:r>
      <w:r>
        <w:rPr>
          <w:rFonts w:eastAsia="Times New Roman"/>
          <w:szCs w:val="24"/>
        </w:rPr>
        <w:t>ια να γλυτώσουμε χρόνο, κόπο και λάθη. Πήραν τον «</w:t>
      </w:r>
      <w:r>
        <w:rPr>
          <w:rFonts w:eastAsia="Times New Roman"/>
          <w:szCs w:val="24"/>
        </w:rPr>
        <w:t>ΚΑΛΛΙΚΡΑΤΗ</w:t>
      </w:r>
      <w:r>
        <w:rPr>
          <w:rFonts w:eastAsia="Times New Roman"/>
          <w:szCs w:val="24"/>
        </w:rPr>
        <w:t xml:space="preserve">», που με όλες του τις αδυναμίες υπήρξε τομή στη μετάβαση της χώρας σε ένα σύγχρονο κράτος, με τη διακυβέρνηση να περνά μέσα από τις τοπικές κοινωνίες, και αντέγραψαν ολόκληρα κεφάλαια. </w:t>
      </w:r>
    </w:p>
    <w:p w14:paraId="53B9BE34" w14:textId="77777777" w:rsidR="00D9389E" w:rsidRDefault="0030006C">
      <w:pPr>
        <w:spacing w:line="600" w:lineRule="auto"/>
        <w:ind w:firstLine="720"/>
        <w:jc w:val="both"/>
        <w:rPr>
          <w:rFonts w:eastAsia="Times New Roman"/>
          <w:szCs w:val="24"/>
        </w:rPr>
      </w:pPr>
      <w:r>
        <w:rPr>
          <w:rFonts w:eastAsia="Times New Roman"/>
          <w:szCs w:val="24"/>
        </w:rPr>
        <w:t>Και μέχρι</w:t>
      </w:r>
      <w:r>
        <w:rPr>
          <w:rFonts w:eastAsia="Times New Roman"/>
          <w:szCs w:val="24"/>
        </w:rPr>
        <w:t xml:space="preserve"> εδώ καλά. Δεν είναι για ψόγο. Έπρεπε, όμως, να βάλουν και κάτι δικό τους. Έσβησαν ό,τι δεν εξυπηρετεί το στρατηγικό σχέδιο παραμονής στην καρέκλα, θόλωσαν το τοπίο όπου έπρεπε να παραπλανήσουν και με τις αρμόζουσες τυμπανοκρουσίες το προανήγγειλαν. Αφού δ</w:t>
      </w:r>
      <w:r>
        <w:rPr>
          <w:rFonts w:eastAsia="Times New Roman"/>
          <w:szCs w:val="24"/>
        </w:rPr>
        <w:t>ημιουργήσαν, λοιπόν, την κατάλληλη ατμόσφαιρα αναμονής, το έφεραν, όπως πάντα, τελευταία στιγμή, λίγες ώρες πρ</w:t>
      </w:r>
      <w:r>
        <w:rPr>
          <w:rFonts w:eastAsia="Times New Roman"/>
          <w:szCs w:val="24"/>
        </w:rPr>
        <w:t>ο</w:t>
      </w:r>
      <w:r>
        <w:rPr>
          <w:rFonts w:eastAsia="Times New Roman"/>
          <w:szCs w:val="24"/>
        </w:rPr>
        <w:t xml:space="preserve"> τη</w:t>
      </w:r>
      <w:r>
        <w:rPr>
          <w:rFonts w:eastAsia="Times New Roman"/>
          <w:szCs w:val="24"/>
        </w:rPr>
        <w:t>ς</w:t>
      </w:r>
      <w:r>
        <w:rPr>
          <w:rFonts w:eastAsia="Times New Roman"/>
          <w:szCs w:val="24"/>
        </w:rPr>
        <w:t xml:space="preserve"> λήξη</w:t>
      </w:r>
      <w:r>
        <w:rPr>
          <w:rFonts w:eastAsia="Times New Roman"/>
          <w:szCs w:val="24"/>
        </w:rPr>
        <w:t>ς</w:t>
      </w:r>
      <w:r>
        <w:rPr>
          <w:rFonts w:eastAsia="Times New Roman"/>
          <w:szCs w:val="24"/>
        </w:rPr>
        <w:t xml:space="preserve"> των εργασιών της Ολομέλειας. Είναι αλήθεια ότι κάτι διαφορετικό δεν περιμέναμε από αυτή τη Κυβέρνηση.  </w:t>
      </w:r>
    </w:p>
    <w:p w14:paraId="53B9BE35" w14:textId="77777777" w:rsidR="00D9389E" w:rsidRDefault="0030006C">
      <w:pPr>
        <w:spacing w:line="600" w:lineRule="auto"/>
        <w:ind w:firstLine="720"/>
        <w:jc w:val="both"/>
        <w:rPr>
          <w:rFonts w:eastAsia="Times New Roman"/>
          <w:szCs w:val="24"/>
        </w:rPr>
      </w:pPr>
      <w:r>
        <w:rPr>
          <w:rFonts w:eastAsia="Times New Roman"/>
          <w:szCs w:val="24"/>
        </w:rPr>
        <w:t xml:space="preserve">Τώρα σε ό,τι αφορά τις αντιδράσεις του συνόλου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κι όλης της </w:t>
      </w:r>
      <w:r>
        <w:rPr>
          <w:rFonts w:eastAsia="Times New Roman"/>
          <w:szCs w:val="24"/>
        </w:rPr>
        <w:t>Α</w:t>
      </w:r>
      <w:r>
        <w:rPr>
          <w:rFonts w:eastAsia="Times New Roman"/>
          <w:szCs w:val="24"/>
        </w:rPr>
        <w:t>ντιπολίτευσης, εντάξει, έχ</w:t>
      </w:r>
      <w:r>
        <w:rPr>
          <w:rFonts w:eastAsia="Times New Roman"/>
          <w:szCs w:val="24"/>
        </w:rPr>
        <w:t>ει</w:t>
      </w:r>
      <w:r>
        <w:rPr>
          <w:rFonts w:eastAsia="Times New Roman"/>
          <w:szCs w:val="24"/>
        </w:rPr>
        <w:t xml:space="preserve"> μάθει το κολπάκι, τις πνίγ</w:t>
      </w:r>
      <w:r>
        <w:rPr>
          <w:rFonts w:eastAsia="Times New Roman"/>
          <w:szCs w:val="24"/>
        </w:rPr>
        <w:t>ει</w:t>
      </w:r>
      <w:r>
        <w:rPr>
          <w:rFonts w:eastAsia="Times New Roman"/>
          <w:szCs w:val="24"/>
        </w:rPr>
        <w:t xml:space="preserve"> στην πίεση του χρόνου. Το έκανε στο </w:t>
      </w:r>
      <w:r>
        <w:rPr>
          <w:rFonts w:eastAsia="Times New Roman"/>
          <w:szCs w:val="24"/>
        </w:rPr>
        <w:t>μ</w:t>
      </w:r>
      <w:r>
        <w:rPr>
          <w:rFonts w:eastAsia="Times New Roman"/>
          <w:szCs w:val="24"/>
        </w:rPr>
        <w:t xml:space="preserve">ακεδονικό, το έκανε στα μνημόνια, εδώ θα πτοηθεί, αλίμονο. </w:t>
      </w:r>
    </w:p>
    <w:p w14:paraId="53B9BE36" w14:textId="77777777" w:rsidR="00D9389E" w:rsidRDefault="0030006C">
      <w:pPr>
        <w:spacing w:line="600" w:lineRule="auto"/>
        <w:ind w:firstLine="720"/>
        <w:jc w:val="both"/>
        <w:rPr>
          <w:rFonts w:eastAsia="Times New Roman"/>
          <w:szCs w:val="24"/>
        </w:rPr>
      </w:pPr>
      <w:r>
        <w:rPr>
          <w:rFonts w:eastAsia="Times New Roman"/>
          <w:szCs w:val="24"/>
        </w:rPr>
        <w:t>Και για να ησυχ</w:t>
      </w:r>
      <w:r>
        <w:rPr>
          <w:rFonts w:eastAsia="Times New Roman"/>
          <w:szCs w:val="24"/>
        </w:rPr>
        <w:t xml:space="preserve">άσουν τις πολλές φορές, τις ακούμε στις </w:t>
      </w:r>
      <w:r>
        <w:rPr>
          <w:rFonts w:eastAsia="Times New Roman"/>
          <w:szCs w:val="24"/>
        </w:rPr>
        <w:t>ε</w:t>
      </w:r>
      <w:r>
        <w:rPr>
          <w:rFonts w:eastAsia="Times New Roman"/>
          <w:szCs w:val="24"/>
        </w:rPr>
        <w:t>πιτροπές, τις ακούσαμε και σήμερα, μην γίνει και κανένα ατύχημα, αρκετά έχουν κλυδωνιστεί με τα τερτίπια του συνεταίρου τους, φέρνουν τώρα νομοτεχνικές βελτιώσεις και βιαστικές τροπολογίες που αναιρούν, αυτά που λέν</w:t>
      </w:r>
      <w:r>
        <w:rPr>
          <w:rFonts w:eastAsia="Times New Roman"/>
          <w:szCs w:val="24"/>
        </w:rPr>
        <w:t>ε. Λέμε, ξελέμε. Εντάξει ρε παιδιά, για τους ΣΥΡΙΖΑ</w:t>
      </w:r>
      <w:r>
        <w:rPr>
          <w:rFonts w:eastAsia="Times New Roman"/>
          <w:szCs w:val="24"/>
        </w:rPr>
        <w:t>-Α</w:t>
      </w:r>
      <w:r>
        <w:rPr>
          <w:rFonts w:eastAsia="Times New Roman"/>
          <w:szCs w:val="24"/>
        </w:rPr>
        <w:t xml:space="preserve">ΝΕΛ μιλάμε, δεν έγινε και τίποτα. </w:t>
      </w:r>
    </w:p>
    <w:p w14:paraId="53B9BE37" w14:textId="77777777" w:rsidR="00D9389E" w:rsidRDefault="0030006C">
      <w:pPr>
        <w:spacing w:line="600" w:lineRule="auto"/>
        <w:ind w:firstLine="720"/>
        <w:jc w:val="both"/>
        <w:rPr>
          <w:rFonts w:eastAsia="Times New Roman"/>
          <w:szCs w:val="24"/>
        </w:rPr>
      </w:pPr>
      <w:r>
        <w:rPr>
          <w:rFonts w:eastAsia="Times New Roman"/>
          <w:szCs w:val="24"/>
        </w:rPr>
        <w:t>Κυρίες και κύριοι της Κυβέρνησης, το τελευταίο που σας ενδιαφέρει είναι η ενίσχυση της δημοκρατίας σε επίπεδο τοπικών κοινωνιών. Αναγορεύετε σε πρόβλημα τη διακυβέρνηση</w:t>
      </w:r>
      <w:r>
        <w:rPr>
          <w:rFonts w:eastAsia="Times New Roman"/>
          <w:szCs w:val="24"/>
        </w:rPr>
        <w:t xml:space="preserve"> των δήμων και των περιφερειών κι έρχεστε μετά ως αυτόκλητοι σωτήρες να το επιλύσετε. Θυμίζω λίγο εκείνον τον παρανοϊκό που έβαζε φωτιές για να το παίζει ήρωας πυροσβέστης. </w:t>
      </w:r>
    </w:p>
    <w:p w14:paraId="53B9BE38" w14:textId="77777777" w:rsidR="00D9389E" w:rsidRDefault="0030006C">
      <w:pPr>
        <w:spacing w:line="600" w:lineRule="auto"/>
        <w:ind w:firstLine="720"/>
        <w:jc w:val="both"/>
        <w:rPr>
          <w:rFonts w:eastAsia="Times New Roman"/>
          <w:szCs w:val="24"/>
        </w:rPr>
      </w:pPr>
      <w:r>
        <w:rPr>
          <w:rFonts w:eastAsia="Times New Roman"/>
          <w:szCs w:val="24"/>
        </w:rPr>
        <w:t>Αυτά που επινοήσατε δε ως ιδεολογικό υπόβαθρο των επιλογών σας, στο παρόν σχέδιο ν</w:t>
      </w:r>
      <w:r>
        <w:rPr>
          <w:rFonts w:eastAsia="Times New Roman"/>
          <w:szCs w:val="24"/>
        </w:rPr>
        <w:t>όμου περί συνεργασιών, ή είναι αποτέλεσμα στελεχών που κα</w:t>
      </w:r>
      <w:r>
        <w:rPr>
          <w:rFonts w:eastAsia="Times New Roman"/>
          <w:szCs w:val="24"/>
        </w:rPr>
        <w:t>μ</w:t>
      </w:r>
      <w:r>
        <w:rPr>
          <w:rFonts w:eastAsia="Times New Roman"/>
          <w:szCs w:val="24"/>
        </w:rPr>
        <w:t xml:space="preserve">μία σχέση δεν έχουν με την </w:t>
      </w:r>
      <w:r>
        <w:rPr>
          <w:rFonts w:eastAsia="Times New Roman"/>
          <w:szCs w:val="24"/>
        </w:rPr>
        <w:t>α</w:t>
      </w:r>
      <w:r>
        <w:rPr>
          <w:rFonts w:eastAsia="Times New Roman"/>
          <w:szCs w:val="24"/>
        </w:rPr>
        <w:t>υτοδιοίκηση ή ειδ</w:t>
      </w:r>
      <w:r>
        <w:rPr>
          <w:rFonts w:eastAsia="Times New Roman"/>
          <w:szCs w:val="24"/>
        </w:rPr>
        <w:t>η</w:t>
      </w:r>
      <w:r>
        <w:rPr>
          <w:rFonts w:eastAsia="Times New Roman"/>
          <w:szCs w:val="24"/>
        </w:rPr>
        <w:t>μ</w:t>
      </w:r>
      <w:r>
        <w:rPr>
          <w:rFonts w:eastAsia="Times New Roman"/>
          <w:szCs w:val="24"/>
        </w:rPr>
        <w:t>ό</w:t>
      </w:r>
      <w:r>
        <w:rPr>
          <w:rFonts w:eastAsia="Times New Roman"/>
          <w:szCs w:val="24"/>
        </w:rPr>
        <w:t>ν</w:t>
      </w:r>
      <w:r>
        <w:rPr>
          <w:rFonts w:eastAsia="Times New Roman"/>
          <w:szCs w:val="24"/>
        </w:rPr>
        <w:t>ων</w:t>
      </w:r>
      <w:r>
        <w:rPr>
          <w:rFonts w:eastAsia="Times New Roman"/>
          <w:szCs w:val="24"/>
        </w:rPr>
        <w:t xml:space="preserve"> που έχο</w:t>
      </w:r>
      <w:r>
        <w:rPr>
          <w:rFonts w:eastAsia="Times New Roman"/>
          <w:szCs w:val="24"/>
        </w:rPr>
        <w:t>ντας</w:t>
      </w:r>
      <w:r>
        <w:rPr>
          <w:rFonts w:eastAsia="Times New Roman"/>
          <w:szCs w:val="24"/>
        </w:rPr>
        <w:t xml:space="preserve"> πλήρη γνώση των αντιτιθέμενων συμφερόντων που υπάρχουν στις τοπικές κοινωνίες</w:t>
      </w:r>
      <w:r>
        <w:rPr>
          <w:rFonts w:eastAsia="Times New Roman"/>
          <w:szCs w:val="24"/>
        </w:rPr>
        <w:t>,</w:t>
      </w:r>
      <w:r>
        <w:rPr>
          <w:rFonts w:eastAsia="Times New Roman"/>
          <w:szCs w:val="24"/>
        </w:rPr>
        <w:t xml:space="preserve"> ανοίγουν λεωφόρους για μικροπολιτική, αλισβερίσια, παζά</w:t>
      </w:r>
      <w:r>
        <w:rPr>
          <w:rFonts w:eastAsia="Times New Roman"/>
          <w:szCs w:val="24"/>
        </w:rPr>
        <w:t>ρια, συναλλαγές, με τη βούλα του νόμου, επιφυλάσσοντας για την κεντρική εξουσία το μαχαίρι που θα κόβει το πεπόνι. Τα υπόλοιπα περί ιδεολογικών πολιτικών διαφορών και φιλοσοφίας, αριστερής ηθικής, για ανόθευτη και άδολη απλή αναλογική, είναι η αναγκαία «σά</w:t>
      </w:r>
      <w:r>
        <w:rPr>
          <w:rFonts w:eastAsia="Times New Roman"/>
          <w:szCs w:val="24"/>
        </w:rPr>
        <w:t xml:space="preserve">λτσα», </w:t>
      </w:r>
      <w:r>
        <w:rPr>
          <w:rFonts w:eastAsia="Times New Roman"/>
          <w:szCs w:val="24"/>
        </w:rPr>
        <w:t xml:space="preserve">που θα </w:t>
      </w:r>
      <w:r>
        <w:rPr>
          <w:rFonts w:eastAsia="Times New Roman"/>
          <w:szCs w:val="24"/>
        </w:rPr>
        <w:t>καλύψει την πιο μπαγιάτικη πολιτική συνταγή.</w:t>
      </w:r>
    </w:p>
    <w:p w14:paraId="53B9BE39" w14:textId="77777777" w:rsidR="00D9389E" w:rsidRDefault="0030006C">
      <w:pPr>
        <w:spacing w:line="600" w:lineRule="auto"/>
        <w:ind w:firstLine="720"/>
        <w:jc w:val="both"/>
        <w:rPr>
          <w:rFonts w:eastAsia="Times New Roman"/>
          <w:szCs w:val="24"/>
        </w:rPr>
      </w:pPr>
      <w:r>
        <w:rPr>
          <w:rFonts w:eastAsia="Times New Roman"/>
          <w:szCs w:val="24"/>
        </w:rPr>
        <w:t xml:space="preserve">Κυρίες και κύριοι, προέρχομαι από </w:t>
      </w:r>
      <w:r>
        <w:rPr>
          <w:rFonts w:eastAsia="Times New Roman"/>
          <w:szCs w:val="24"/>
        </w:rPr>
        <w:t>τον</w:t>
      </w:r>
      <w:r>
        <w:rPr>
          <w:rFonts w:eastAsia="Times New Roman"/>
          <w:szCs w:val="24"/>
        </w:rPr>
        <w:t xml:space="preserve"> πολιτικό χώρο που άλλαξε την Ελλάδα, ειδικά στο θέμα της </w:t>
      </w:r>
      <w:r>
        <w:rPr>
          <w:rFonts w:eastAsia="Times New Roman"/>
          <w:szCs w:val="24"/>
        </w:rPr>
        <w:t>α</w:t>
      </w:r>
      <w:r>
        <w:rPr>
          <w:rFonts w:eastAsia="Times New Roman"/>
          <w:szCs w:val="24"/>
        </w:rPr>
        <w:t>υτοδιοίκησης, που νομοθέτησε τον «Κ</w:t>
      </w:r>
      <w:r>
        <w:rPr>
          <w:rFonts w:eastAsia="Times New Roman"/>
          <w:szCs w:val="24"/>
        </w:rPr>
        <w:t>ΑΠΟΔΙΣΤΡΙΑ</w:t>
      </w:r>
      <w:r>
        <w:rPr>
          <w:rFonts w:eastAsia="Times New Roman"/>
          <w:szCs w:val="24"/>
        </w:rPr>
        <w:t>», που νομοθέτησε τον «Κ</w:t>
      </w:r>
      <w:r>
        <w:rPr>
          <w:rFonts w:eastAsia="Times New Roman"/>
          <w:szCs w:val="24"/>
        </w:rPr>
        <w:t>ΑΛΛΙΚΡΑΤΗ</w:t>
      </w:r>
      <w:r>
        <w:rPr>
          <w:rFonts w:eastAsia="Times New Roman"/>
          <w:szCs w:val="24"/>
        </w:rPr>
        <w:t xml:space="preserve">». Από τη δεκαετία του </w:t>
      </w:r>
      <w:r>
        <w:rPr>
          <w:rFonts w:eastAsia="Times New Roman"/>
          <w:szCs w:val="24"/>
        </w:rPr>
        <w:t xml:space="preserve">1980 δούλεψε συστηματικά για τη μεταφορά ουσιαστικών αρμοδιοτήτων για μια ισχυρή και δυνατή </w:t>
      </w:r>
      <w:r>
        <w:rPr>
          <w:rFonts w:eastAsia="Times New Roman"/>
          <w:szCs w:val="24"/>
        </w:rPr>
        <w:t>α</w:t>
      </w:r>
      <w:r>
        <w:rPr>
          <w:rFonts w:eastAsia="Times New Roman"/>
          <w:szCs w:val="24"/>
        </w:rPr>
        <w:t xml:space="preserve">υτοδιοίκηση. </w:t>
      </w:r>
    </w:p>
    <w:p w14:paraId="53B9BE3A" w14:textId="77777777" w:rsidR="00D9389E" w:rsidRDefault="0030006C">
      <w:pPr>
        <w:spacing w:line="600" w:lineRule="auto"/>
        <w:ind w:firstLine="720"/>
        <w:jc w:val="both"/>
        <w:rPr>
          <w:rFonts w:eastAsia="Times New Roman"/>
          <w:szCs w:val="24"/>
        </w:rPr>
      </w:pPr>
      <w:r>
        <w:rPr>
          <w:rFonts w:eastAsia="Times New Roman"/>
          <w:szCs w:val="24"/>
        </w:rPr>
        <w:t>Έχοντας εκλεγεί και υπηρετήσει για χρόνια τη Νομαρχία της Αθήνας, ξέρω από πρώτο χέρι πού πονάει και με βεβαιότητα σας λέω ότι δεν είναι τα δημοψηφίσ</w:t>
      </w:r>
      <w:r>
        <w:rPr>
          <w:rFonts w:eastAsia="Times New Roman"/>
          <w:szCs w:val="24"/>
        </w:rPr>
        <w:t xml:space="preserve">ματα που της λείπουν, δεν είναι το έλλειμμα αντιπροσώπευσης που την πονάει. Αλλού πονάει. Και γι’ αυτά το νομοσχέδιό σας δεν κάνει τίποτα, γιατί απλούστατα δεν σας ενδιαφέρει. Το ζητούμενο της </w:t>
      </w:r>
      <w:r>
        <w:rPr>
          <w:rFonts w:eastAsia="Times New Roman"/>
          <w:szCs w:val="24"/>
        </w:rPr>
        <w:t>α</w:t>
      </w:r>
      <w:r>
        <w:rPr>
          <w:rFonts w:eastAsia="Times New Roman"/>
          <w:szCs w:val="24"/>
        </w:rPr>
        <w:t>υτοδιοίκησης σήμερα είναι η συνέχιση και η βελτίωση των τομών.</w:t>
      </w:r>
      <w:r>
        <w:rPr>
          <w:rFonts w:eastAsia="Times New Roman"/>
          <w:szCs w:val="24"/>
        </w:rPr>
        <w:t xml:space="preserve"> Εκχώρηση αρμοδιοτήτων από την </w:t>
      </w:r>
      <w:r>
        <w:rPr>
          <w:rFonts w:eastAsia="Times New Roman"/>
          <w:szCs w:val="24"/>
        </w:rPr>
        <w:t>κ</w:t>
      </w:r>
      <w:r>
        <w:rPr>
          <w:rFonts w:eastAsia="Times New Roman"/>
          <w:szCs w:val="24"/>
        </w:rPr>
        <w:t xml:space="preserve">εντρική </w:t>
      </w:r>
      <w:r>
        <w:rPr>
          <w:rFonts w:eastAsia="Times New Roman"/>
          <w:szCs w:val="24"/>
        </w:rPr>
        <w:t>δ</w:t>
      </w:r>
      <w:r>
        <w:rPr>
          <w:rFonts w:eastAsia="Times New Roman"/>
          <w:szCs w:val="24"/>
        </w:rPr>
        <w:t xml:space="preserve">ιοίκηση </w:t>
      </w:r>
      <w:r>
        <w:rPr>
          <w:rFonts w:eastAsia="Times New Roman"/>
          <w:szCs w:val="24"/>
        </w:rPr>
        <w:t xml:space="preserve">μαζί </w:t>
      </w:r>
      <w:r>
        <w:rPr>
          <w:rFonts w:eastAsia="Times New Roman"/>
          <w:szCs w:val="24"/>
        </w:rPr>
        <w:t xml:space="preserve">με τους αναγκαίους πόρους, όχι σκέτη. </w:t>
      </w:r>
    </w:p>
    <w:p w14:paraId="53B9BE3B" w14:textId="77777777" w:rsidR="00D9389E" w:rsidRDefault="0030006C">
      <w:pPr>
        <w:spacing w:line="600" w:lineRule="auto"/>
        <w:ind w:firstLine="720"/>
        <w:jc w:val="both"/>
        <w:rPr>
          <w:rFonts w:eastAsia="Times New Roman"/>
          <w:szCs w:val="24"/>
        </w:rPr>
      </w:pPr>
      <w:r w:rsidRPr="00404E28">
        <w:rPr>
          <w:rFonts w:eastAsia="Times New Roman"/>
          <w:szCs w:val="24"/>
        </w:rPr>
        <w:t>(Στο σημείο αυτό κτυπάει το κουδούνι λήξεως του χρόνου ομιλίας τ</w:t>
      </w:r>
      <w:r>
        <w:rPr>
          <w:rFonts w:eastAsia="Times New Roman"/>
          <w:szCs w:val="24"/>
        </w:rPr>
        <w:t>ης</w:t>
      </w:r>
      <w:r w:rsidRPr="00404E28">
        <w:rPr>
          <w:rFonts w:eastAsia="Times New Roman"/>
          <w:szCs w:val="24"/>
        </w:rPr>
        <w:t xml:space="preserve"> κυρί</w:t>
      </w:r>
      <w:r>
        <w:rPr>
          <w:rFonts w:eastAsia="Times New Roman"/>
          <w:szCs w:val="24"/>
        </w:rPr>
        <w:t>ας</w:t>
      </w:r>
      <w:r w:rsidRPr="00404E28">
        <w:rPr>
          <w:rFonts w:eastAsia="Times New Roman"/>
          <w:szCs w:val="24"/>
        </w:rPr>
        <w:t xml:space="preserve"> Βουλευτ</w:t>
      </w:r>
      <w:r>
        <w:rPr>
          <w:rFonts w:eastAsia="Times New Roman"/>
          <w:szCs w:val="24"/>
        </w:rPr>
        <w:t>ού</w:t>
      </w:r>
      <w:r w:rsidRPr="00404E28">
        <w:rPr>
          <w:rFonts w:eastAsia="Times New Roman"/>
          <w:szCs w:val="24"/>
        </w:rPr>
        <w:t>)</w:t>
      </w:r>
    </w:p>
    <w:p w14:paraId="53B9BE3C" w14:textId="77777777" w:rsidR="00D9389E" w:rsidRDefault="0030006C">
      <w:pPr>
        <w:spacing w:line="600" w:lineRule="auto"/>
        <w:ind w:firstLine="720"/>
        <w:jc w:val="both"/>
        <w:rPr>
          <w:rFonts w:eastAsia="Times New Roman"/>
          <w:szCs w:val="24"/>
        </w:rPr>
      </w:pPr>
      <w:r>
        <w:rPr>
          <w:rFonts w:eastAsia="Times New Roman"/>
          <w:szCs w:val="24"/>
        </w:rPr>
        <w:t>Πού να ακούσετε, όμως, εσείς τέτοιο πράγμα</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 xml:space="preserve">ο κόμμα που τρία χρόνια τώρα, επιμελώς και με σχέδιο, συγκεντρώνει αρμοδιότητες μεταξύ «ημετέρων», πώς μπορεί να σκεφτεί ότι πρέπει να τις εκχωρήσει σε άλλους, που δεν είναι και σίγουρο ότι θα τους ελέγχει; Πώς περιμένει </w:t>
      </w:r>
      <w:r>
        <w:rPr>
          <w:rFonts w:eastAsia="Times New Roman"/>
          <w:szCs w:val="24"/>
        </w:rPr>
        <w:t xml:space="preserve">κανείς </w:t>
      </w:r>
      <w:r>
        <w:rPr>
          <w:rFonts w:eastAsia="Times New Roman"/>
          <w:szCs w:val="24"/>
        </w:rPr>
        <w:t>από έναν ακόρεστο ΣΥΡΙΖΑ, πο</w:t>
      </w:r>
      <w:r>
        <w:rPr>
          <w:rFonts w:eastAsia="Times New Roman"/>
          <w:szCs w:val="24"/>
        </w:rPr>
        <w:t xml:space="preserve">υ η κατάκτηση της Κυβέρνησης δεν του φτάνει και πρέπει να καταλάβει και το σύνολο του κράτους, να δώσει εργαλεία στις περιφέρειες και στους δήμους </w:t>
      </w:r>
      <w:r>
        <w:rPr>
          <w:rFonts w:eastAsia="Times New Roman"/>
          <w:szCs w:val="24"/>
        </w:rPr>
        <w:t>που θα</w:t>
      </w:r>
      <w:r>
        <w:rPr>
          <w:rFonts w:eastAsia="Times New Roman"/>
          <w:szCs w:val="24"/>
        </w:rPr>
        <w:t xml:space="preserve"> τους λύσ</w:t>
      </w:r>
      <w:r>
        <w:rPr>
          <w:rFonts w:eastAsia="Times New Roman"/>
          <w:szCs w:val="24"/>
        </w:rPr>
        <w:t>ουν</w:t>
      </w:r>
      <w:r>
        <w:rPr>
          <w:rFonts w:eastAsia="Times New Roman"/>
          <w:szCs w:val="24"/>
        </w:rPr>
        <w:t xml:space="preserve"> τα χέρια;                       </w:t>
      </w:r>
    </w:p>
    <w:p w14:paraId="53B9BE3D" w14:textId="77777777" w:rsidR="00D9389E" w:rsidRDefault="0030006C">
      <w:pPr>
        <w:spacing w:line="600" w:lineRule="auto"/>
        <w:ind w:firstLine="720"/>
        <w:jc w:val="both"/>
        <w:rPr>
          <w:rFonts w:eastAsia="Times New Roman"/>
          <w:szCs w:val="24"/>
        </w:rPr>
      </w:pPr>
      <w:r w:rsidRPr="0056614E">
        <w:rPr>
          <w:rFonts w:eastAsia="Times New Roman"/>
          <w:b/>
          <w:szCs w:val="24"/>
        </w:rPr>
        <w:t xml:space="preserve">ΠΡΟΕΔΡΕΥΩΝ (Μάριος Γεωργιάδης): </w:t>
      </w:r>
      <w:r>
        <w:rPr>
          <w:rFonts w:eastAsia="Times New Roman"/>
          <w:szCs w:val="24"/>
        </w:rPr>
        <w:t xml:space="preserve">Κυρία </w:t>
      </w:r>
      <w:proofErr w:type="spellStart"/>
      <w:r>
        <w:rPr>
          <w:rFonts w:eastAsia="Times New Roman"/>
          <w:szCs w:val="24"/>
        </w:rPr>
        <w:t>Κεφαλίδου</w:t>
      </w:r>
      <w:proofErr w:type="spellEnd"/>
      <w:r>
        <w:rPr>
          <w:rFonts w:eastAsia="Times New Roman"/>
          <w:szCs w:val="24"/>
        </w:rPr>
        <w:t>, παρακαλώ</w:t>
      </w:r>
      <w:r>
        <w:rPr>
          <w:rFonts w:eastAsia="Times New Roman"/>
          <w:szCs w:val="24"/>
        </w:rPr>
        <w:t xml:space="preserve"> ολοκληρώστε. </w:t>
      </w:r>
    </w:p>
    <w:p w14:paraId="53B9BE3E" w14:textId="77777777" w:rsidR="00D9389E" w:rsidRDefault="0030006C">
      <w:pPr>
        <w:spacing w:line="600" w:lineRule="auto"/>
        <w:ind w:firstLine="720"/>
        <w:jc w:val="both"/>
        <w:rPr>
          <w:rFonts w:eastAsia="Times New Roman"/>
          <w:szCs w:val="24"/>
        </w:rPr>
      </w:pPr>
      <w:r>
        <w:rPr>
          <w:rFonts w:eastAsia="Times New Roman"/>
          <w:b/>
          <w:szCs w:val="24"/>
        </w:rPr>
        <w:t>ΧΑΡΟΥΛΑ (</w:t>
      </w:r>
      <w:r w:rsidRPr="0086350C">
        <w:rPr>
          <w:rFonts w:eastAsia="Times New Roman"/>
          <w:b/>
          <w:szCs w:val="24"/>
        </w:rPr>
        <w:t>ΧΑΡΑ</w:t>
      </w:r>
      <w:r>
        <w:rPr>
          <w:rFonts w:eastAsia="Times New Roman"/>
          <w:b/>
          <w:szCs w:val="24"/>
        </w:rPr>
        <w:t>)</w:t>
      </w:r>
      <w:r w:rsidRPr="0086350C">
        <w:rPr>
          <w:rFonts w:eastAsia="Times New Roman"/>
          <w:b/>
          <w:szCs w:val="24"/>
        </w:rPr>
        <w:t xml:space="preserve"> ΚΕΦΑΛΙΔΟΥ:</w:t>
      </w:r>
      <w:r>
        <w:rPr>
          <w:rFonts w:eastAsia="Times New Roman"/>
          <w:szCs w:val="24"/>
        </w:rPr>
        <w:t xml:space="preserve"> Θα χρειαστώ ένα λεπτό, αν το έχω, κύριε Πρόεδρε. Ευχαριστώ πολύ. Εξάλλου, είμαστε πολύ λίγοι σήμερα. </w:t>
      </w:r>
    </w:p>
    <w:p w14:paraId="53B9BE3F" w14:textId="77777777" w:rsidR="00D9389E" w:rsidRDefault="0030006C">
      <w:pPr>
        <w:spacing w:line="600" w:lineRule="auto"/>
        <w:ind w:firstLine="720"/>
        <w:jc w:val="center"/>
        <w:rPr>
          <w:rFonts w:eastAsia="Times New Roman"/>
          <w:szCs w:val="24"/>
        </w:rPr>
      </w:pPr>
      <w:r w:rsidRPr="00404E28">
        <w:rPr>
          <w:rFonts w:eastAsia="Times New Roman"/>
          <w:szCs w:val="24"/>
        </w:rPr>
        <w:t>(Θόρυβος από την πτέρυγα του ΣΥΡΙΖΑ</w:t>
      </w:r>
      <w:r>
        <w:rPr>
          <w:rFonts w:eastAsia="Times New Roman"/>
          <w:szCs w:val="24"/>
        </w:rPr>
        <w:t>)</w:t>
      </w:r>
    </w:p>
    <w:p w14:paraId="53B9BE40" w14:textId="77777777" w:rsidR="00D9389E" w:rsidRDefault="0030006C">
      <w:pPr>
        <w:spacing w:line="600" w:lineRule="auto"/>
        <w:ind w:firstLine="720"/>
        <w:jc w:val="both"/>
        <w:rPr>
          <w:rFonts w:eastAsia="Times New Roman"/>
          <w:szCs w:val="24"/>
        </w:rPr>
      </w:pPr>
      <w:r w:rsidRPr="0056614E">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Ηρεμήστε. </w:t>
      </w:r>
    </w:p>
    <w:p w14:paraId="53B9BE41" w14:textId="77777777" w:rsidR="00D9389E" w:rsidRDefault="0030006C">
      <w:pPr>
        <w:spacing w:line="600" w:lineRule="auto"/>
        <w:ind w:firstLine="720"/>
        <w:jc w:val="both"/>
        <w:rPr>
          <w:rFonts w:eastAsia="Times New Roman"/>
          <w:szCs w:val="24"/>
        </w:rPr>
      </w:pPr>
      <w:r>
        <w:rPr>
          <w:rFonts w:eastAsia="Times New Roman"/>
          <w:b/>
          <w:szCs w:val="24"/>
        </w:rPr>
        <w:t>ΧΑΡΟΥΛΑ (</w:t>
      </w:r>
      <w:r w:rsidRPr="0086350C">
        <w:rPr>
          <w:rFonts w:eastAsia="Times New Roman"/>
          <w:b/>
          <w:szCs w:val="24"/>
        </w:rPr>
        <w:t>ΧΑΡΑ</w:t>
      </w:r>
      <w:r>
        <w:rPr>
          <w:rFonts w:eastAsia="Times New Roman"/>
          <w:b/>
          <w:szCs w:val="24"/>
        </w:rPr>
        <w:t>)</w:t>
      </w:r>
      <w:r w:rsidRPr="0086350C">
        <w:rPr>
          <w:rFonts w:eastAsia="Times New Roman"/>
          <w:b/>
          <w:szCs w:val="24"/>
        </w:rPr>
        <w:t xml:space="preserve"> ΚΕΦΑΛΙΔΟΥ:</w:t>
      </w:r>
      <w:r>
        <w:rPr>
          <w:rFonts w:eastAsia="Times New Roman"/>
          <w:b/>
          <w:szCs w:val="24"/>
        </w:rPr>
        <w:t xml:space="preserve"> </w:t>
      </w:r>
      <w:r>
        <w:rPr>
          <w:rFonts w:eastAsia="Times New Roman"/>
          <w:szCs w:val="24"/>
        </w:rPr>
        <w:t xml:space="preserve">Το </w:t>
      </w:r>
      <w:proofErr w:type="spellStart"/>
      <w:r>
        <w:rPr>
          <w:rFonts w:eastAsia="Times New Roman"/>
          <w:szCs w:val="24"/>
        </w:rPr>
        <w:t>πολυ</w:t>
      </w:r>
      <w:r>
        <w:rPr>
          <w:rFonts w:eastAsia="Times New Roman"/>
          <w:szCs w:val="24"/>
        </w:rPr>
        <w:t>αναμενόμενο</w:t>
      </w:r>
      <w:proofErr w:type="spellEnd"/>
      <w:r>
        <w:rPr>
          <w:rFonts w:eastAsia="Times New Roman"/>
          <w:szCs w:val="24"/>
        </w:rPr>
        <w:t xml:space="preserve"> σχέδιο νόμου για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με όχημα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προπέτασμα έναν δικό μας νόμο, αντί να προχωρήσει στην πραγματική αποκέντρωση, αντί να πάει ένα βήμα παρακάτω, τι κάνει; </w:t>
      </w:r>
    </w:p>
    <w:p w14:paraId="53B9BE42" w14:textId="77777777" w:rsidR="00D9389E" w:rsidRDefault="0030006C">
      <w:pPr>
        <w:spacing w:line="600" w:lineRule="auto"/>
        <w:ind w:firstLine="720"/>
        <w:jc w:val="both"/>
        <w:rPr>
          <w:rFonts w:eastAsia="Times New Roman"/>
          <w:szCs w:val="24"/>
        </w:rPr>
      </w:pPr>
      <w:r>
        <w:rPr>
          <w:rFonts w:eastAsia="Times New Roman"/>
          <w:szCs w:val="24"/>
        </w:rPr>
        <w:t xml:space="preserve">Πρώτον. </w:t>
      </w: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ασχολείται με θέματα που ουδέποτε είχαν τεθεί και</w:t>
      </w:r>
      <w:r>
        <w:rPr>
          <w:rFonts w:eastAsia="Times New Roman"/>
          <w:szCs w:val="24"/>
        </w:rPr>
        <w:t xml:space="preserve"> που τον μόνο που θα μπορούσαν να εξυπηρετήσουν είναι τον μικροπολιτικό σχεδιασμό της Κυβέρνησης. Αλλάζει το εκλογικό σύστημα, μεταθέτει τον χρόνο των εκλογών, βάζει</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βγάζει τετραετίες, κόβει, ράβει, ξηλώνει, μπαλώνει. </w:t>
      </w:r>
    </w:p>
    <w:p w14:paraId="53B9BE43"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Ήταν </w:t>
      </w:r>
      <w:proofErr w:type="spellStart"/>
      <w:r>
        <w:rPr>
          <w:rFonts w:eastAsia="Times New Roman" w:cs="Times New Roman"/>
          <w:szCs w:val="24"/>
        </w:rPr>
        <w:t>αποκαθηλωτική</w:t>
      </w:r>
      <w:proofErr w:type="spellEnd"/>
      <w:r>
        <w:rPr>
          <w:rFonts w:eastAsia="Times New Roman" w:cs="Times New Roman"/>
          <w:szCs w:val="24"/>
        </w:rPr>
        <w:t xml:space="preserve"> η εικόνα του κυρ</w:t>
      </w:r>
      <w:r>
        <w:rPr>
          <w:rFonts w:eastAsia="Times New Roman" w:cs="Times New Roman"/>
          <w:szCs w:val="24"/>
        </w:rPr>
        <w:t>ίου Υπουργού σήμερα το πρωί. Έτσι και αλλιώς όλα στο γόνατο γίνονται και οι λογαριασμοί του ποδαριού είναι επιρρεπείς σε λάθη στην άθροιση</w:t>
      </w:r>
      <w:r>
        <w:rPr>
          <w:rFonts w:eastAsia="Times New Roman" w:cs="Times New Roman"/>
          <w:szCs w:val="24"/>
        </w:rPr>
        <w:t>,</w:t>
      </w:r>
      <w:r>
        <w:rPr>
          <w:rFonts w:eastAsia="Times New Roman" w:cs="Times New Roman"/>
          <w:szCs w:val="24"/>
        </w:rPr>
        <w:t xml:space="preserve"> μέχρι να δει π</w:t>
      </w:r>
      <w:r>
        <w:rPr>
          <w:rFonts w:eastAsia="Times New Roman" w:cs="Times New Roman"/>
          <w:szCs w:val="24"/>
        </w:rPr>
        <w:t>ώς</w:t>
      </w:r>
      <w:r>
        <w:rPr>
          <w:rFonts w:eastAsia="Times New Roman" w:cs="Times New Roman"/>
          <w:szCs w:val="24"/>
        </w:rPr>
        <w:t xml:space="preserve"> θα του βγουν τα νούμερα. Και θέλει και κλακαδόρους </w:t>
      </w:r>
      <w:r>
        <w:rPr>
          <w:rFonts w:eastAsia="Times New Roman" w:cs="Times New Roman"/>
          <w:szCs w:val="24"/>
        </w:rPr>
        <w:t>σ</w:t>
      </w:r>
      <w:r>
        <w:rPr>
          <w:rFonts w:eastAsia="Times New Roman" w:cs="Times New Roman"/>
          <w:szCs w:val="24"/>
        </w:rPr>
        <w:t xml:space="preserve">το εγχείρημα. Κύριοι της Κυβέρνησης, σε εμάς </w:t>
      </w:r>
      <w:r>
        <w:rPr>
          <w:rFonts w:eastAsia="Times New Roman" w:cs="Times New Roman"/>
          <w:szCs w:val="24"/>
        </w:rPr>
        <w:t>δεν θα τους βρείτε, ψάξτε αλλού.</w:t>
      </w:r>
    </w:p>
    <w:p w14:paraId="53B9BE44"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Δεύτερον. </w:t>
      </w:r>
      <w:r>
        <w:rPr>
          <w:rFonts w:eastAsia="Times New Roman" w:cs="Times New Roman"/>
          <w:szCs w:val="24"/>
        </w:rPr>
        <w:t>Ξηλώνει τον «ΚΑΛΛΙΚΡΑΤΗ». Αντί για βελτιώσεις, πισωγυρίσματα. Αντί για ενίσχυση θεσμών, διάλυση.</w:t>
      </w:r>
    </w:p>
    <w:p w14:paraId="53B9BE45"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Τρίτον.</w:t>
      </w:r>
      <w:r>
        <w:rPr>
          <w:rFonts w:eastAsia="Times New Roman" w:cs="Times New Roman"/>
          <w:szCs w:val="24"/>
        </w:rPr>
        <w:t xml:space="preserve"> </w:t>
      </w:r>
      <w:r>
        <w:rPr>
          <w:rFonts w:eastAsia="Times New Roman" w:cs="Times New Roman"/>
          <w:szCs w:val="24"/>
        </w:rPr>
        <w:t xml:space="preserve">Με πρόσχημα </w:t>
      </w:r>
      <w:r>
        <w:rPr>
          <w:rFonts w:eastAsia="Times New Roman" w:cs="Times New Roman"/>
          <w:szCs w:val="24"/>
        </w:rPr>
        <w:t xml:space="preserve">την απλή αναλογική, αναγάγει τις παρέες σε ρυθμιστή της πορείας του </w:t>
      </w:r>
      <w:r>
        <w:rPr>
          <w:rFonts w:eastAsia="Times New Roman" w:cs="Times New Roman"/>
          <w:szCs w:val="24"/>
        </w:rPr>
        <w:t>δ</w:t>
      </w:r>
      <w:r>
        <w:rPr>
          <w:rFonts w:eastAsia="Times New Roman" w:cs="Times New Roman"/>
          <w:szCs w:val="24"/>
        </w:rPr>
        <w:t xml:space="preserve">ήμου και θεσμοθετεί την </w:t>
      </w:r>
      <w:proofErr w:type="spellStart"/>
      <w:r>
        <w:rPr>
          <w:rFonts w:eastAsia="Times New Roman" w:cs="Times New Roman"/>
          <w:szCs w:val="24"/>
        </w:rPr>
        <w:t>ανισοδυναμία</w:t>
      </w:r>
      <w:proofErr w:type="spellEnd"/>
      <w:r>
        <w:rPr>
          <w:rFonts w:eastAsia="Times New Roman" w:cs="Times New Roman"/>
          <w:szCs w:val="24"/>
        </w:rPr>
        <w:t xml:space="preserve"> της ψήφου. Τα βάλατε κάτω, κύριοι της Κυβέρνησης, τα μετρήσατε, είδατε ότι οι πιστοί σας σύντροφοι αποτελούν μια ισχνή πλειοψηφία και έτσι το φέρατε στα μέτρα σας.</w:t>
      </w:r>
      <w:r w:rsidRPr="00E12EC9">
        <w:rPr>
          <w:rFonts w:eastAsia="Times New Roman"/>
          <w:bCs/>
          <w:szCs w:val="24"/>
        </w:rPr>
        <w:t xml:space="preserve"> </w:t>
      </w:r>
      <w:r>
        <w:rPr>
          <w:rFonts w:eastAsia="Times New Roman"/>
          <w:bCs/>
          <w:szCs w:val="24"/>
        </w:rPr>
        <w:t xml:space="preserve">Οι έσχατοι </w:t>
      </w:r>
      <w:proofErr w:type="spellStart"/>
      <w:r>
        <w:rPr>
          <w:rFonts w:eastAsia="Times New Roman"/>
          <w:bCs/>
          <w:szCs w:val="24"/>
        </w:rPr>
        <w:t>έσονται</w:t>
      </w:r>
      <w:proofErr w:type="spellEnd"/>
      <w:r>
        <w:rPr>
          <w:rFonts w:eastAsia="Times New Roman"/>
          <w:bCs/>
          <w:szCs w:val="24"/>
        </w:rPr>
        <w:t xml:space="preserve"> πρώτοι.</w:t>
      </w:r>
    </w:p>
    <w:p w14:paraId="53B9BE46" w14:textId="77777777" w:rsidR="00D9389E" w:rsidRDefault="0030006C">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Κυρία </w:t>
      </w:r>
      <w:proofErr w:type="spellStart"/>
      <w:r>
        <w:rPr>
          <w:rFonts w:eastAsia="Times New Roman"/>
          <w:bCs/>
          <w:szCs w:val="24"/>
        </w:rPr>
        <w:t>Κεφαλίδου</w:t>
      </w:r>
      <w:proofErr w:type="spellEnd"/>
      <w:r>
        <w:rPr>
          <w:rFonts w:eastAsia="Times New Roman"/>
          <w:bCs/>
          <w:szCs w:val="24"/>
        </w:rPr>
        <w:t>, πέρ</w:t>
      </w:r>
      <w:r>
        <w:rPr>
          <w:rFonts w:eastAsia="Times New Roman"/>
          <w:bCs/>
          <w:szCs w:val="24"/>
        </w:rPr>
        <w:t>ασε το λεπτό.</w:t>
      </w:r>
    </w:p>
    <w:p w14:paraId="53B9BE47" w14:textId="77777777" w:rsidR="00D9389E" w:rsidRDefault="0030006C">
      <w:pPr>
        <w:spacing w:line="600" w:lineRule="auto"/>
        <w:ind w:firstLine="720"/>
        <w:jc w:val="both"/>
        <w:rPr>
          <w:rFonts w:eastAsia="Times New Roman"/>
          <w:bCs/>
          <w:szCs w:val="24"/>
        </w:rPr>
      </w:pPr>
      <w:r>
        <w:rPr>
          <w:rFonts w:eastAsia="Times New Roman"/>
          <w:b/>
          <w:bCs/>
          <w:szCs w:val="24"/>
        </w:rPr>
        <w:t>ΧΑΡΟΥΛΑ (</w:t>
      </w:r>
      <w:r>
        <w:rPr>
          <w:rFonts w:eastAsia="Times New Roman"/>
          <w:b/>
          <w:bCs/>
          <w:szCs w:val="24"/>
        </w:rPr>
        <w:t>ΧΑΡΑ</w:t>
      </w:r>
      <w:r>
        <w:rPr>
          <w:rFonts w:eastAsia="Times New Roman"/>
          <w:b/>
          <w:bCs/>
          <w:szCs w:val="24"/>
        </w:rPr>
        <w:t>)</w:t>
      </w:r>
      <w:r w:rsidRPr="00E12EC9">
        <w:rPr>
          <w:rFonts w:eastAsia="Times New Roman"/>
          <w:b/>
          <w:bCs/>
          <w:szCs w:val="24"/>
        </w:rPr>
        <w:t xml:space="preserve"> ΚΕΦΑΛΙΔΟΥ: </w:t>
      </w:r>
      <w:r>
        <w:rPr>
          <w:rFonts w:eastAsia="Times New Roman"/>
          <w:bCs/>
          <w:szCs w:val="24"/>
        </w:rPr>
        <w:t xml:space="preserve">Και τελειώνοντας, να σας πω ότι αποκλειστικός σκοπός αυτής της νομοθετικής σας πρωτοβουλίας είναι η αλλαγή εκλογικού συστήματος λίγο πριν τις </w:t>
      </w:r>
      <w:proofErr w:type="spellStart"/>
      <w:r>
        <w:rPr>
          <w:rFonts w:eastAsia="Times New Roman"/>
          <w:bCs/>
          <w:szCs w:val="24"/>
        </w:rPr>
        <w:t>αυτοδιοικητικές</w:t>
      </w:r>
      <w:proofErr w:type="spellEnd"/>
      <w:r>
        <w:rPr>
          <w:rFonts w:eastAsia="Times New Roman"/>
          <w:bCs/>
          <w:szCs w:val="24"/>
        </w:rPr>
        <w:t xml:space="preserve"> εκλογές. Το κατάλαβαν όλοι. Μοναδικός σας δε μέλημα είναι </w:t>
      </w:r>
      <w:r>
        <w:rPr>
          <w:rFonts w:eastAsia="Times New Roman"/>
          <w:bCs/>
          <w:szCs w:val="24"/>
        </w:rPr>
        <w:t xml:space="preserve">η ανεύρεση μεθόδου εξασφάλισης παραμονής στην εξουσία. </w:t>
      </w:r>
    </w:p>
    <w:p w14:paraId="53B9BE48" w14:textId="77777777" w:rsidR="00D9389E" w:rsidRDefault="0030006C">
      <w:pPr>
        <w:spacing w:line="600" w:lineRule="auto"/>
        <w:ind w:firstLine="720"/>
        <w:jc w:val="both"/>
        <w:rPr>
          <w:rFonts w:eastAsia="Times New Roman"/>
          <w:bCs/>
          <w:szCs w:val="24"/>
        </w:rPr>
      </w:pPr>
      <w:r>
        <w:rPr>
          <w:rFonts w:eastAsia="Times New Roman"/>
          <w:bCs/>
          <w:szCs w:val="24"/>
        </w:rPr>
        <w:t>Τελικά το παρόν σχέδιο νόμου πράγματι σας εκφράζει. Είναι εμβληματικό της αντίληψης που έχετε για την άσκηση πολιτικής για την αντιπροσωπευτική δημοκρατία και για την αυτοδιοίκηση. Και όσες φιέστες με</w:t>
      </w:r>
      <w:r>
        <w:rPr>
          <w:rFonts w:eastAsia="Times New Roman"/>
          <w:bCs/>
          <w:szCs w:val="24"/>
        </w:rPr>
        <w:t xml:space="preserve"> γραβάτες ή χωρίς να κάνετε, αυτό δεν αλλάζει.</w:t>
      </w:r>
    </w:p>
    <w:p w14:paraId="53B9BE49" w14:textId="77777777" w:rsidR="00D9389E" w:rsidRDefault="0030006C">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Ελάτε, κυρία </w:t>
      </w:r>
      <w:proofErr w:type="spellStart"/>
      <w:r>
        <w:rPr>
          <w:rFonts w:eastAsia="Times New Roman"/>
          <w:bCs/>
          <w:szCs w:val="24"/>
        </w:rPr>
        <w:t>Κεφαλίδου</w:t>
      </w:r>
      <w:proofErr w:type="spellEnd"/>
      <w:r>
        <w:rPr>
          <w:rFonts w:eastAsia="Times New Roman"/>
          <w:bCs/>
          <w:szCs w:val="24"/>
        </w:rPr>
        <w:t>.</w:t>
      </w:r>
    </w:p>
    <w:p w14:paraId="53B9BE4A" w14:textId="77777777" w:rsidR="00D9389E" w:rsidRDefault="0030006C">
      <w:pPr>
        <w:spacing w:line="600" w:lineRule="auto"/>
        <w:ind w:firstLine="720"/>
        <w:jc w:val="both"/>
        <w:rPr>
          <w:rFonts w:eastAsia="Times New Roman"/>
          <w:bCs/>
          <w:szCs w:val="24"/>
        </w:rPr>
      </w:pPr>
      <w:r>
        <w:rPr>
          <w:rFonts w:eastAsia="Times New Roman"/>
          <w:b/>
          <w:bCs/>
          <w:szCs w:val="24"/>
        </w:rPr>
        <w:t>ΧΑΡΟΥΛΑ (</w:t>
      </w:r>
      <w:r w:rsidRPr="00E12EC9">
        <w:rPr>
          <w:rFonts w:eastAsia="Times New Roman"/>
          <w:b/>
          <w:bCs/>
          <w:szCs w:val="24"/>
        </w:rPr>
        <w:t>ΧΑΡΑ</w:t>
      </w:r>
      <w:r>
        <w:rPr>
          <w:rFonts w:eastAsia="Times New Roman"/>
          <w:b/>
          <w:bCs/>
          <w:szCs w:val="24"/>
        </w:rPr>
        <w:t>)</w:t>
      </w:r>
      <w:r w:rsidRPr="00E12EC9">
        <w:rPr>
          <w:rFonts w:eastAsia="Times New Roman"/>
          <w:b/>
          <w:bCs/>
          <w:szCs w:val="24"/>
        </w:rPr>
        <w:t xml:space="preserve"> ΚΕΦΑΛΙΔΟΥ: </w:t>
      </w:r>
      <w:r>
        <w:rPr>
          <w:rFonts w:eastAsia="Times New Roman"/>
          <w:bCs/>
          <w:szCs w:val="24"/>
        </w:rPr>
        <w:t xml:space="preserve">Ο εαυτός που χτίζατε τόσα χρόνια, θα είναι εδώ παρών και θα σας </w:t>
      </w:r>
      <w:proofErr w:type="spellStart"/>
      <w:r>
        <w:rPr>
          <w:rFonts w:eastAsia="Times New Roman"/>
          <w:bCs/>
          <w:szCs w:val="24"/>
        </w:rPr>
        <w:t>εκδικείτε</w:t>
      </w:r>
      <w:proofErr w:type="spellEnd"/>
      <w:r>
        <w:rPr>
          <w:rFonts w:eastAsia="Times New Roman"/>
          <w:bCs/>
          <w:szCs w:val="24"/>
        </w:rPr>
        <w:t xml:space="preserve">. </w:t>
      </w:r>
    </w:p>
    <w:p w14:paraId="53B9BE4B" w14:textId="77777777" w:rsidR="00D9389E" w:rsidRDefault="0030006C">
      <w:pPr>
        <w:spacing w:line="600" w:lineRule="auto"/>
        <w:ind w:firstLine="720"/>
        <w:jc w:val="both"/>
        <w:rPr>
          <w:rFonts w:eastAsia="Times New Roman"/>
          <w:bCs/>
          <w:szCs w:val="24"/>
        </w:rPr>
      </w:pPr>
      <w:r>
        <w:rPr>
          <w:rFonts w:eastAsia="Times New Roman"/>
          <w:bCs/>
          <w:szCs w:val="24"/>
        </w:rPr>
        <w:t>Σας ευχαριστώ.</w:t>
      </w:r>
    </w:p>
    <w:p w14:paraId="53B9BE4C" w14:textId="77777777" w:rsidR="00D9389E" w:rsidRDefault="0030006C">
      <w:pPr>
        <w:spacing w:line="600" w:lineRule="auto"/>
        <w:ind w:firstLine="720"/>
        <w:jc w:val="both"/>
        <w:rPr>
          <w:rFonts w:eastAsia="Times New Roman"/>
          <w:bCs/>
          <w:szCs w:val="24"/>
        </w:rPr>
      </w:pPr>
      <w:r>
        <w:rPr>
          <w:rFonts w:eastAsia="Times New Roman"/>
          <w:bCs/>
          <w:szCs w:val="24"/>
        </w:rPr>
        <w:t xml:space="preserve">(Χειροκροτήματα από την πτέρυγα της </w:t>
      </w:r>
      <w:r>
        <w:rPr>
          <w:rFonts w:eastAsia="Times New Roman"/>
          <w:bCs/>
          <w:szCs w:val="24"/>
        </w:rPr>
        <w:t>Δημοκρατικής Συμπαράταξης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ΔΗΜΑΡ)</w:t>
      </w:r>
    </w:p>
    <w:p w14:paraId="53B9BE4D" w14:textId="77777777" w:rsidR="00D9389E" w:rsidRDefault="0030006C">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Τον λόγο έχει ο κ. </w:t>
      </w:r>
      <w:proofErr w:type="spellStart"/>
      <w:r>
        <w:rPr>
          <w:rFonts w:eastAsia="Times New Roman"/>
          <w:bCs/>
          <w:szCs w:val="24"/>
        </w:rPr>
        <w:t>Πρατσόλης</w:t>
      </w:r>
      <w:proofErr w:type="spellEnd"/>
      <w:r>
        <w:rPr>
          <w:rFonts w:eastAsia="Times New Roman"/>
          <w:bCs/>
          <w:szCs w:val="24"/>
        </w:rPr>
        <w:t>.</w:t>
      </w:r>
    </w:p>
    <w:p w14:paraId="53B9BE4E" w14:textId="77777777" w:rsidR="00D9389E" w:rsidRDefault="0030006C">
      <w:pPr>
        <w:spacing w:line="600" w:lineRule="auto"/>
        <w:ind w:firstLine="720"/>
        <w:jc w:val="both"/>
        <w:rPr>
          <w:rFonts w:eastAsia="Times New Roman"/>
          <w:bCs/>
          <w:szCs w:val="24"/>
        </w:rPr>
      </w:pPr>
      <w:r w:rsidRPr="0083495D">
        <w:rPr>
          <w:rFonts w:eastAsia="Times New Roman"/>
          <w:b/>
          <w:bCs/>
          <w:szCs w:val="24"/>
        </w:rPr>
        <w:t xml:space="preserve">ΑΝΑΣΤΑΣΙΟΣ </w:t>
      </w:r>
      <w:r>
        <w:rPr>
          <w:rFonts w:eastAsia="Times New Roman"/>
          <w:b/>
          <w:bCs/>
          <w:szCs w:val="24"/>
        </w:rPr>
        <w:t xml:space="preserve">(ΤΑΣΟΣ) </w:t>
      </w:r>
      <w:r w:rsidRPr="0083495D">
        <w:rPr>
          <w:rFonts w:eastAsia="Times New Roman"/>
          <w:b/>
          <w:bCs/>
          <w:szCs w:val="24"/>
        </w:rPr>
        <w:t>ΠΡΑΤΣΟΛΗΣ:</w:t>
      </w:r>
      <w:r>
        <w:rPr>
          <w:rFonts w:eastAsia="Times New Roman"/>
          <w:bCs/>
          <w:szCs w:val="24"/>
        </w:rPr>
        <w:t xml:space="preserve"> Ευχαριστώ, κύριε Πρόεδρε. </w:t>
      </w:r>
    </w:p>
    <w:p w14:paraId="53B9BE4F" w14:textId="77777777" w:rsidR="00D9389E" w:rsidRDefault="0030006C">
      <w:pPr>
        <w:spacing w:line="600" w:lineRule="auto"/>
        <w:ind w:firstLine="720"/>
        <w:jc w:val="both"/>
        <w:rPr>
          <w:rFonts w:eastAsia="Times New Roman"/>
          <w:bCs/>
          <w:szCs w:val="24"/>
        </w:rPr>
      </w:pPr>
      <w:r>
        <w:rPr>
          <w:rFonts w:eastAsia="Times New Roman"/>
          <w:bCs/>
          <w:szCs w:val="24"/>
        </w:rPr>
        <w:t xml:space="preserve">Κυρίες και κύριοι συνάδελφοι, κύριε Υπουργέ, περίμενα πραγματικά σε ένα τόσο σημαντικό </w:t>
      </w:r>
      <w:r>
        <w:rPr>
          <w:rFonts w:eastAsia="Times New Roman"/>
          <w:bCs/>
          <w:szCs w:val="24"/>
        </w:rPr>
        <w:t xml:space="preserve">νομοσχέδιο να υπάρξει ένας πολιτικός διάλογος με επιχειρήματα, απόψεις. Πέρα, δηλαδή, από τον ποιητικό οίστρο που νιώσαμε προηγούμενα, δεν μπορούμε μέσα σε αυτή την Αίθουσα να ανεχθούμε να λέγονται από εκπροσώπους των Τσουκάτων, </w:t>
      </w:r>
      <w:proofErr w:type="spellStart"/>
      <w:r>
        <w:rPr>
          <w:rFonts w:eastAsia="Times New Roman"/>
          <w:bCs/>
          <w:szCs w:val="24"/>
        </w:rPr>
        <w:t>Τσοχατζόπουλων</w:t>
      </w:r>
      <w:proofErr w:type="spellEnd"/>
      <w:r>
        <w:rPr>
          <w:rFonts w:eastAsia="Times New Roman"/>
          <w:bCs/>
          <w:szCs w:val="24"/>
        </w:rPr>
        <w:t xml:space="preserve"> κ.λπ. για πα</w:t>
      </w:r>
      <w:r>
        <w:rPr>
          <w:rFonts w:eastAsia="Times New Roman"/>
          <w:bCs/>
          <w:szCs w:val="24"/>
        </w:rPr>
        <w:t>νηγύρια και για χαρές της εξουσίας. Αυτό δεν μπορεί να γίνει αποδεκτό. Αυτό είναι το μόνο βέβαιο!</w:t>
      </w:r>
    </w:p>
    <w:p w14:paraId="53B9BE50" w14:textId="77777777" w:rsidR="00D9389E" w:rsidRDefault="0030006C">
      <w:pPr>
        <w:spacing w:line="600" w:lineRule="auto"/>
        <w:ind w:firstLine="720"/>
        <w:jc w:val="both"/>
        <w:rPr>
          <w:rFonts w:eastAsia="Times New Roman"/>
          <w:bCs/>
          <w:szCs w:val="24"/>
        </w:rPr>
      </w:pPr>
      <w:r>
        <w:rPr>
          <w:rFonts w:eastAsia="Times New Roman"/>
          <w:b/>
          <w:bCs/>
          <w:szCs w:val="24"/>
        </w:rPr>
        <w:t>ΧΑΡΟΥΛΑ (</w:t>
      </w:r>
      <w:r>
        <w:rPr>
          <w:rFonts w:eastAsia="Times New Roman"/>
          <w:b/>
          <w:bCs/>
          <w:szCs w:val="24"/>
        </w:rPr>
        <w:t>ΧΑΡΑ</w:t>
      </w:r>
      <w:r>
        <w:rPr>
          <w:rFonts w:eastAsia="Times New Roman"/>
          <w:b/>
          <w:bCs/>
          <w:szCs w:val="24"/>
        </w:rPr>
        <w:t>)</w:t>
      </w:r>
      <w:r>
        <w:rPr>
          <w:rFonts w:eastAsia="Times New Roman"/>
          <w:b/>
          <w:bCs/>
          <w:szCs w:val="24"/>
        </w:rPr>
        <w:t xml:space="preserve"> ΚΕΦΑΛΙΔΟΥ: </w:t>
      </w:r>
      <w:r>
        <w:rPr>
          <w:rFonts w:eastAsia="Times New Roman"/>
          <w:bCs/>
          <w:szCs w:val="24"/>
        </w:rPr>
        <w:t>Αυτά να τα σταματήσετε…</w:t>
      </w:r>
    </w:p>
    <w:p w14:paraId="53B9BE51" w14:textId="77777777" w:rsidR="00D9389E" w:rsidRDefault="0030006C">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Ελάτε! </w:t>
      </w:r>
    </w:p>
    <w:p w14:paraId="53B9BE52" w14:textId="77777777" w:rsidR="00D9389E" w:rsidRDefault="0030006C">
      <w:pPr>
        <w:spacing w:line="600" w:lineRule="auto"/>
        <w:ind w:firstLine="720"/>
        <w:jc w:val="both"/>
        <w:rPr>
          <w:rFonts w:eastAsia="Times New Roman"/>
          <w:bCs/>
          <w:szCs w:val="24"/>
        </w:rPr>
      </w:pPr>
      <w:r>
        <w:rPr>
          <w:rFonts w:eastAsia="Times New Roman"/>
          <w:bCs/>
          <w:szCs w:val="24"/>
        </w:rPr>
        <w:t>Μην απαντάτε, κύριε συνάδελφε.</w:t>
      </w:r>
    </w:p>
    <w:p w14:paraId="53B9BE53" w14:textId="77777777" w:rsidR="00D9389E" w:rsidRDefault="0030006C">
      <w:pPr>
        <w:spacing w:line="600" w:lineRule="auto"/>
        <w:ind w:firstLine="720"/>
        <w:jc w:val="both"/>
        <w:rPr>
          <w:rFonts w:eastAsia="Times New Roman"/>
          <w:bCs/>
          <w:szCs w:val="24"/>
        </w:rPr>
      </w:pPr>
      <w:r w:rsidRPr="0083495D">
        <w:rPr>
          <w:rFonts w:eastAsia="Times New Roman"/>
          <w:b/>
          <w:bCs/>
          <w:szCs w:val="24"/>
        </w:rPr>
        <w:t xml:space="preserve">ΑΝΑΣΤΑΣΙΟΣ </w:t>
      </w:r>
      <w:r>
        <w:rPr>
          <w:rFonts w:eastAsia="Times New Roman"/>
          <w:b/>
          <w:bCs/>
          <w:szCs w:val="24"/>
        </w:rPr>
        <w:t xml:space="preserve">(ΤΑΣΟΣ) </w:t>
      </w:r>
      <w:r w:rsidRPr="0083495D">
        <w:rPr>
          <w:rFonts w:eastAsia="Times New Roman"/>
          <w:b/>
          <w:bCs/>
          <w:szCs w:val="24"/>
        </w:rPr>
        <w:t>ΠΡΑΤΣΟΛΗΣ:</w:t>
      </w:r>
      <w:r>
        <w:rPr>
          <w:rFonts w:eastAsia="Times New Roman"/>
          <w:bCs/>
          <w:szCs w:val="24"/>
        </w:rPr>
        <w:t xml:space="preserve"> Νομίζω </w:t>
      </w:r>
      <w:r>
        <w:rPr>
          <w:rFonts w:eastAsia="Times New Roman"/>
          <w:bCs/>
          <w:szCs w:val="24"/>
        </w:rPr>
        <w:t xml:space="preserve">ότι ο Τσοχατζόπουλος, ο Τσουκάτος και ο </w:t>
      </w:r>
      <w:proofErr w:type="spellStart"/>
      <w:r>
        <w:rPr>
          <w:rFonts w:eastAsia="Times New Roman"/>
          <w:bCs/>
          <w:szCs w:val="24"/>
        </w:rPr>
        <w:t>Μαντέλης</w:t>
      </w:r>
      <w:proofErr w:type="spellEnd"/>
      <w:r>
        <w:rPr>
          <w:rFonts w:eastAsia="Times New Roman"/>
          <w:bCs/>
          <w:szCs w:val="24"/>
        </w:rPr>
        <w:t xml:space="preserve"> δεν ήταν στο δικό μας κόμμα. Και μιλάμε σήμερα για πανηγύρια και γραβάτες και για ανθρώπους οι οποίοι είναι καθηλωμένοι στην εξουσία! Αυτά ανήκουν σε κάποιους άλλους.</w:t>
      </w:r>
    </w:p>
    <w:p w14:paraId="53B9BE54" w14:textId="77777777" w:rsidR="00D9389E" w:rsidRDefault="0030006C">
      <w:pPr>
        <w:spacing w:line="600" w:lineRule="auto"/>
        <w:ind w:firstLine="720"/>
        <w:jc w:val="both"/>
        <w:rPr>
          <w:rFonts w:eastAsia="Times New Roman"/>
          <w:bCs/>
          <w:szCs w:val="24"/>
        </w:rPr>
      </w:pPr>
      <w:r>
        <w:rPr>
          <w:rFonts w:eastAsia="Times New Roman"/>
          <w:bCs/>
          <w:szCs w:val="24"/>
        </w:rPr>
        <w:t>Επίσης θα πω και κάτι άλλο. Ακούσαμε εδώ</w:t>
      </w:r>
      <w:r>
        <w:rPr>
          <w:rFonts w:eastAsia="Times New Roman"/>
          <w:bCs/>
          <w:szCs w:val="24"/>
        </w:rPr>
        <w:t xml:space="preserve"> επιχειρήματα για το </w:t>
      </w:r>
      <w:r>
        <w:rPr>
          <w:rFonts w:eastAsia="Times New Roman"/>
          <w:bCs/>
          <w:szCs w:val="24"/>
        </w:rPr>
        <w:t>μ</w:t>
      </w:r>
      <w:r>
        <w:rPr>
          <w:rFonts w:eastAsia="Times New Roman"/>
          <w:bCs/>
          <w:szCs w:val="24"/>
        </w:rPr>
        <w:t xml:space="preserve">ακεδονικό, για το </w:t>
      </w:r>
      <w:r>
        <w:rPr>
          <w:rFonts w:eastAsia="Times New Roman"/>
          <w:bCs/>
          <w:szCs w:val="24"/>
        </w:rPr>
        <w:t>α</w:t>
      </w:r>
      <w:r>
        <w:rPr>
          <w:rFonts w:eastAsia="Times New Roman"/>
          <w:bCs/>
          <w:szCs w:val="24"/>
        </w:rPr>
        <w:t xml:space="preserve">λβανικό, για τα </w:t>
      </w:r>
      <w:r>
        <w:rPr>
          <w:rFonts w:eastAsia="Times New Roman"/>
          <w:bCs/>
          <w:szCs w:val="24"/>
          <w:lang w:val="en-US"/>
        </w:rPr>
        <w:t>fake</w:t>
      </w:r>
      <w:r w:rsidRPr="006A0303">
        <w:rPr>
          <w:rFonts w:eastAsia="Times New Roman"/>
          <w:bCs/>
          <w:szCs w:val="24"/>
        </w:rPr>
        <w:t xml:space="preserve"> </w:t>
      </w:r>
      <w:r>
        <w:rPr>
          <w:rFonts w:eastAsia="Times New Roman"/>
          <w:bCs/>
          <w:szCs w:val="24"/>
          <w:lang w:val="en-US"/>
        </w:rPr>
        <w:t>news</w:t>
      </w:r>
      <w:r>
        <w:rPr>
          <w:rFonts w:eastAsia="Times New Roman"/>
          <w:bCs/>
          <w:szCs w:val="24"/>
        </w:rPr>
        <w:t xml:space="preserve"> που αναπαράγονται, για όνειρα επανόδου στην εξουσία –ξεχνάμε ότι είναι και καλοκαιράκι και υπάρχουν και τα όνειρα θερινής νυ</w:t>
      </w:r>
      <w:r>
        <w:rPr>
          <w:rFonts w:eastAsia="Times New Roman"/>
          <w:bCs/>
          <w:szCs w:val="24"/>
        </w:rPr>
        <w:t>κ</w:t>
      </w:r>
      <w:r>
        <w:rPr>
          <w:rFonts w:eastAsia="Times New Roman"/>
          <w:bCs/>
          <w:szCs w:val="24"/>
        </w:rPr>
        <w:t>τός φαίνεται!-, αλλά κουβέντα και από την πλευρά της Νέας Δημοκρ</w:t>
      </w:r>
      <w:r>
        <w:rPr>
          <w:rFonts w:eastAsia="Times New Roman"/>
          <w:bCs/>
          <w:szCs w:val="24"/>
        </w:rPr>
        <w:t xml:space="preserve">ατίας για την ταμπακιέρα. Δεν είπαν κουβέντα για το τι ρυθμίζει αυτό το νομοσχέδιο πέρα από την απλή αναλογική. </w:t>
      </w:r>
    </w:p>
    <w:p w14:paraId="53B9BE55" w14:textId="77777777" w:rsidR="00D9389E" w:rsidRDefault="0030006C">
      <w:pPr>
        <w:spacing w:line="600" w:lineRule="auto"/>
        <w:ind w:firstLine="720"/>
        <w:jc w:val="both"/>
        <w:rPr>
          <w:rFonts w:eastAsia="Times New Roman"/>
          <w:bCs/>
          <w:szCs w:val="24"/>
        </w:rPr>
      </w:pPr>
      <w:r>
        <w:rPr>
          <w:rFonts w:eastAsia="Times New Roman"/>
          <w:bCs/>
          <w:szCs w:val="24"/>
        </w:rPr>
        <w:t xml:space="preserve">Ρυθμίζει ζητήματα συμμετοχικών διαδικασιών, ζητήματα λογοδοσίας και πολλά άλλα θέματα, τα οποία χρόνια ολόκληρα ήταν αιτήματα της </w:t>
      </w:r>
      <w:r>
        <w:rPr>
          <w:rFonts w:eastAsia="Times New Roman"/>
          <w:bCs/>
          <w:szCs w:val="24"/>
        </w:rPr>
        <w:t>τ</w:t>
      </w:r>
      <w:r>
        <w:rPr>
          <w:rFonts w:eastAsia="Times New Roman"/>
          <w:bCs/>
          <w:szCs w:val="24"/>
        </w:rPr>
        <w:t xml:space="preserve">οπικής </w:t>
      </w:r>
      <w:r>
        <w:rPr>
          <w:rFonts w:eastAsia="Times New Roman"/>
          <w:bCs/>
          <w:szCs w:val="24"/>
        </w:rPr>
        <w:t>α</w:t>
      </w:r>
      <w:r>
        <w:rPr>
          <w:rFonts w:eastAsia="Times New Roman"/>
          <w:bCs/>
          <w:szCs w:val="24"/>
        </w:rPr>
        <w:t>υτοδ</w:t>
      </w:r>
      <w:r>
        <w:rPr>
          <w:rFonts w:eastAsia="Times New Roman"/>
          <w:bCs/>
          <w:szCs w:val="24"/>
        </w:rPr>
        <w:t>ιοίκησης. Και το λέω αυτό το πράγμα, γιατί έχω τριάντα και πλέον χρόνια στον χώρο αυτό. Και βέβαια το ζήτημα της απλής αναλογικής ήταν πάντα ένα αίτημα και των συνεδρίων της ΚΕΔΕ μέχρι τουλάχιστον το 2000.</w:t>
      </w:r>
    </w:p>
    <w:p w14:paraId="53B9BE56" w14:textId="77777777" w:rsidR="00D9389E" w:rsidRDefault="0030006C">
      <w:pPr>
        <w:spacing w:line="600" w:lineRule="auto"/>
        <w:ind w:firstLine="720"/>
        <w:jc w:val="both"/>
        <w:rPr>
          <w:rFonts w:eastAsia="Times New Roman"/>
          <w:bCs/>
          <w:szCs w:val="24"/>
        </w:rPr>
      </w:pPr>
      <w:r>
        <w:rPr>
          <w:rFonts w:eastAsia="Times New Roman"/>
          <w:bCs/>
          <w:szCs w:val="24"/>
        </w:rPr>
        <w:t>Ακούσαμε και ακούμε συνεχώς ότι όταν και εάν η Νέα</w:t>
      </w:r>
      <w:r>
        <w:rPr>
          <w:rFonts w:eastAsia="Times New Roman"/>
          <w:bCs/>
          <w:szCs w:val="24"/>
        </w:rPr>
        <w:t xml:space="preserve"> Δημοκρατία έρθει στην εξουσία, θα καταργήσει αυτό τον νόμο. Να σας πω κάτι; Πραγματικά δεν έχω κα</w:t>
      </w:r>
      <w:r>
        <w:rPr>
          <w:rFonts w:eastAsia="Times New Roman"/>
          <w:bCs/>
          <w:szCs w:val="24"/>
        </w:rPr>
        <w:t>μ</w:t>
      </w:r>
      <w:r>
        <w:rPr>
          <w:rFonts w:eastAsia="Times New Roman"/>
          <w:bCs/>
          <w:szCs w:val="24"/>
        </w:rPr>
        <w:t>μία αμφιβολία, γιατί είναι γνωστό σε όλους ότι η Νέα Δημοκρατία αρέσκεται στο να καταστρέφει οποιαδήποτε θετική μεταρρύθμιση. Γίνεται, γιατί πολύ απλά δεν εί</w:t>
      </w:r>
      <w:r>
        <w:rPr>
          <w:rFonts w:eastAsia="Times New Roman"/>
          <w:bCs/>
          <w:szCs w:val="24"/>
        </w:rPr>
        <w:t>ναι στην κουλτούρα της. Τη Νέα Δημοκρατία πάντα τη γοήτευε ένα συγκεντρωτικό πελατειακό κράτος το οποίο δημιούργησε όλα αυτά τα προηγούμενα χρόνια –ομολογώ με μεράκι- για να ελέγχει τα πάντα. Ίσως και γι’ αυτό η ίδια δεν προχώρησε ποτέ, μα ποτέ σε κα</w:t>
      </w:r>
      <w:r>
        <w:rPr>
          <w:rFonts w:eastAsia="Times New Roman"/>
          <w:bCs/>
          <w:szCs w:val="24"/>
        </w:rPr>
        <w:t>μ</w:t>
      </w:r>
      <w:r>
        <w:rPr>
          <w:rFonts w:eastAsia="Times New Roman"/>
          <w:bCs/>
          <w:szCs w:val="24"/>
        </w:rPr>
        <w:t>μιά μ</w:t>
      </w:r>
      <w:r>
        <w:rPr>
          <w:rFonts w:eastAsia="Times New Roman"/>
          <w:bCs/>
          <w:szCs w:val="24"/>
        </w:rPr>
        <w:t xml:space="preserve">εταρρύθμιση ούτε στο κράτος ούτε στην </w:t>
      </w:r>
      <w:r>
        <w:rPr>
          <w:rFonts w:eastAsia="Times New Roman"/>
          <w:bCs/>
          <w:szCs w:val="24"/>
        </w:rPr>
        <w:t>τ</w:t>
      </w:r>
      <w:r>
        <w:rPr>
          <w:rFonts w:eastAsia="Times New Roman"/>
          <w:bCs/>
          <w:szCs w:val="24"/>
        </w:rPr>
        <w:t xml:space="preserve">οπική </w:t>
      </w:r>
      <w:r>
        <w:rPr>
          <w:rFonts w:eastAsia="Times New Roman"/>
          <w:bCs/>
          <w:szCs w:val="24"/>
        </w:rPr>
        <w:t>α</w:t>
      </w:r>
      <w:r>
        <w:rPr>
          <w:rFonts w:eastAsia="Times New Roman"/>
          <w:bCs/>
          <w:szCs w:val="24"/>
        </w:rPr>
        <w:t xml:space="preserve">υτοδιοίκηση. </w:t>
      </w:r>
    </w:p>
    <w:p w14:paraId="53B9BE57" w14:textId="77777777" w:rsidR="00D9389E" w:rsidRDefault="0030006C">
      <w:pPr>
        <w:spacing w:line="600" w:lineRule="auto"/>
        <w:ind w:firstLine="720"/>
        <w:jc w:val="both"/>
        <w:rPr>
          <w:rFonts w:eastAsia="Times New Roman"/>
          <w:bCs/>
          <w:szCs w:val="24"/>
        </w:rPr>
      </w:pPr>
      <w:r>
        <w:rPr>
          <w:rFonts w:eastAsia="Times New Roman"/>
          <w:bCs/>
          <w:szCs w:val="24"/>
        </w:rPr>
        <w:t>Κυρίες και κύριοι συνάδελφοι, θα ήθελα πριν να αξιολογήσουμε την παρέμβαση του «ΚΛΕΙΣΘΕΝΗ Ι» να καθορίσουμε τη βασική ιεράρχηση των προτεραιοτήτων μας. Κεντρικός στόχος ήταν και παραμένει η αποκέν</w:t>
      </w:r>
      <w:r>
        <w:rPr>
          <w:rFonts w:eastAsia="Times New Roman"/>
          <w:bCs/>
          <w:szCs w:val="24"/>
        </w:rPr>
        <w:t xml:space="preserve">τρωση των δημόσιων πολιτικών με δεδομένη την απόλυτη σύγχυση που επικρατεί λόγω της αλληλοεπικάλυψης αρμοδιοτήτων μεταξύ Υπουργείων που άπτονται λειτουργιών της </w:t>
      </w:r>
      <w:r>
        <w:rPr>
          <w:rFonts w:eastAsia="Times New Roman"/>
          <w:bCs/>
          <w:szCs w:val="24"/>
        </w:rPr>
        <w:t>τ</w:t>
      </w:r>
      <w:r>
        <w:rPr>
          <w:rFonts w:eastAsia="Times New Roman"/>
          <w:bCs/>
          <w:szCs w:val="24"/>
        </w:rPr>
        <w:t xml:space="preserve">οπικής </w:t>
      </w:r>
      <w:r>
        <w:rPr>
          <w:rFonts w:eastAsia="Times New Roman"/>
          <w:bCs/>
          <w:szCs w:val="24"/>
        </w:rPr>
        <w:t>α</w:t>
      </w:r>
      <w:r>
        <w:rPr>
          <w:rFonts w:eastAsia="Times New Roman"/>
          <w:bCs/>
          <w:szCs w:val="24"/>
        </w:rPr>
        <w:t>υτοδιοίκησης πρώτου και δεύτερου βαθμού.</w:t>
      </w:r>
    </w:p>
    <w:p w14:paraId="53B9BE58" w14:textId="77777777" w:rsidR="00D9389E" w:rsidRDefault="0030006C">
      <w:pPr>
        <w:spacing w:line="600" w:lineRule="auto"/>
        <w:ind w:firstLine="720"/>
        <w:jc w:val="both"/>
        <w:rPr>
          <w:rFonts w:eastAsia="Times New Roman" w:cs="Times New Roman"/>
          <w:szCs w:val="24"/>
        </w:rPr>
      </w:pPr>
      <w:r>
        <w:rPr>
          <w:rFonts w:eastAsia="Times New Roman"/>
          <w:bCs/>
          <w:szCs w:val="24"/>
        </w:rPr>
        <w:t xml:space="preserve">Γι’ αυτό ο πυρήνας αυτού του νομοσχεδίου που </w:t>
      </w:r>
      <w:r>
        <w:rPr>
          <w:rFonts w:eastAsia="Times New Roman"/>
          <w:bCs/>
          <w:szCs w:val="24"/>
        </w:rPr>
        <w:t>συζητάμε σήμερα είναι περισσότερη δημοκρατία, λόγος στην κοινωνία, λόγος στον δημοτικό σύμβουλο. Και αυτό το τελευταίο που λέω είναι πολύ σημαντικό, γιατί σε πολλές θητείες δημοτικών συμβουλίων υπάρχουν δημοτικοί σύμβουλοι που δεν έχουν εκφράσει ή δεν έχου</w:t>
      </w:r>
      <w:r>
        <w:rPr>
          <w:rFonts w:eastAsia="Times New Roman"/>
          <w:bCs/>
          <w:szCs w:val="24"/>
        </w:rPr>
        <w:t>ν μιλήσει καθόλου σε όλη τη διάρκεια της θητείας τους.</w:t>
      </w:r>
    </w:p>
    <w:p w14:paraId="53B9BE59"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να δούμε, όμως, τι μπορούμε να κάνουμε πραγματικά πρέπει να δούμε τι έχουμε και τι μπορούμε να διορθώσουμε. </w:t>
      </w:r>
    </w:p>
    <w:p w14:paraId="53B9BE5A"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προηγούμενο νομοσχέδιο, γιατί εμείς δεν είμαστε από τους ανθρώπους που αδικούν κάποιε</w:t>
      </w:r>
      <w:r>
        <w:rPr>
          <w:rFonts w:eastAsia="Times New Roman" w:cs="Times New Roman"/>
          <w:szCs w:val="24"/>
        </w:rPr>
        <w:t xml:space="preserve">ς μεταρρυθμίσεις, δηλαδή ο «ΚΑΛΛΙΚΡΑΤΗΣ», σίγουρα ήταν σε μια θετική κατεύθυνση. Έβαλε τις βάσεις για ισχυρές τοπικές και περιφερειακές μονάδες. Αλλά χαρακτηρίστηκε από την αντιδημοκρατική και συγκεντρωτική λειτουργία του, από </w:t>
      </w:r>
      <w:proofErr w:type="spellStart"/>
      <w:r>
        <w:rPr>
          <w:rFonts w:eastAsia="Times New Roman" w:cs="Times New Roman"/>
          <w:szCs w:val="24"/>
        </w:rPr>
        <w:t>υπερπλειοψηφικό</w:t>
      </w:r>
      <w:proofErr w:type="spellEnd"/>
      <w:r>
        <w:rPr>
          <w:rFonts w:eastAsia="Times New Roman" w:cs="Times New Roman"/>
          <w:szCs w:val="24"/>
        </w:rPr>
        <w:t xml:space="preserve"> εκλογικό σύστ</w:t>
      </w:r>
      <w:r>
        <w:rPr>
          <w:rFonts w:eastAsia="Times New Roman" w:cs="Times New Roman"/>
          <w:szCs w:val="24"/>
        </w:rPr>
        <w:t xml:space="preserve">ημα με </w:t>
      </w:r>
      <w:proofErr w:type="spellStart"/>
      <w:r>
        <w:rPr>
          <w:rFonts w:eastAsia="Times New Roman" w:cs="Times New Roman"/>
          <w:szCs w:val="24"/>
        </w:rPr>
        <w:t>δημαρχοκεντρικό</w:t>
      </w:r>
      <w:proofErr w:type="spellEnd"/>
      <w:r>
        <w:rPr>
          <w:rFonts w:eastAsia="Times New Roman" w:cs="Times New Roman"/>
          <w:szCs w:val="24"/>
        </w:rPr>
        <w:t xml:space="preserve"> χαρακτήρα, που οδήγησε στην εγκατάλειψη της προσπάθειας να καλλιεργηθεί μία κουλτούρα συναινέσεων. </w:t>
      </w:r>
    </w:p>
    <w:p w14:paraId="53B9BE5B"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συνοψίζοντας την υπάρχουσα κατάσταση, θα έλεγα ότι με τον «ΚΑΛΛΙΚΡΑΤΗ» όχι μόνο δεν έγινε πράξη η δυνατ</w:t>
      </w:r>
      <w:r>
        <w:rPr>
          <w:rFonts w:eastAsia="Times New Roman" w:cs="Times New Roman"/>
          <w:szCs w:val="24"/>
        </w:rPr>
        <w:t>ότητα να σκεφτόμαστε οικουμενικά και να δρούμε τοπικά, δηλαδή να υιοθετήσουμε ένα σύγχρονο καλοσχεδιασμένο, ευέλικτο, δυναμικό μοντέλο, που να ανταποκρίνεται στις ανάγκες της εποχής, αλλά αντίθετα σφραγίστηκε και επικυρώθηκε ο ρόλος της τοπικής αυτοδιοίκησ</w:t>
      </w:r>
      <w:r>
        <w:rPr>
          <w:rFonts w:eastAsia="Times New Roman" w:cs="Times New Roman"/>
          <w:szCs w:val="24"/>
        </w:rPr>
        <w:t xml:space="preserve">ης ως του φτωχού συγγενή. </w:t>
      </w:r>
    </w:p>
    <w:p w14:paraId="53B9BE5C"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Με τον «ΚΛΕΙΣΘΕΝΗ Ι» η Κυβέρνησή μας επιχειρεί μία μεταρρύθμιση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σε φάσεις. Με το σημερινό νομοσχέδιο επιχειρούνται αλλαγές που έχουν ωριμάσει, ενώ με τον «ΚΛΕΙΣΘΕΝΗ ΙΙ», που θα ακολουθήσει μετά την αναγκα</w:t>
      </w:r>
      <w:r>
        <w:rPr>
          <w:rFonts w:eastAsia="Times New Roman" w:cs="Times New Roman"/>
          <w:szCs w:val="24"/>
        </w:rPr>
        <w:t xml:space="preserve">ία συνταγματική μεταρρύθμιση και την οικονομική ανάκαμψη της χώρας, θα υπάρξει νέα δέσμη παρεμβάσεων για ουσιώδη προβλήματα που εκκρεμούν. Ο «ΚΛΕΙΣΘΕΝΗΣ ΙΙ» εισάγει σημαντικές αλλαγές. </w:t>
      </w:r>
    </w:p>
    <w:p w14:paraId="53B9BE5D"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w:t>
      </w:r>
      <w:r>
        <w:rPr>
          <w:rFonts w:eastAsia="Times New Roman" w:cs="Times New Roman"/>
          <w:szCs w:val="24"/>
        </w:rPr>
        <w:t>ίου Βουλευτή)</w:t>
      </w:r>
    </w:p>
    <w:p w14:paraId="53B9BE5E"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Πρόεδρε, θέλω τουλάχιστον δύο λεπτά.</w:t>
      </w:r>
    </w:p>
    <w:p w14:paraId="53B9BE5F"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Τουλάχιστον! </w:t>
      </w:r>
    </w:p>
    <w:p w14:paraId="53B9BE60"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ΑΝΑΣΤΑΣΙΟΣ (ΤΑΣΟΣ) ΠΡΑΤΣΟΛΗΣ:</w:t>
      </w:r>
      <w:r>
        <w:rPr>
          <w:rFonts w:eastAsia="Times New Roman" w:cs="Times New Roman"/>
          <w:szCs w:val="24"/>
        </w:rPr>
        <w:t xml:space="preserve"> Συγκεκριμένα την κορυφαία αλλαγή του εκλογικού συστήματος, δηλαδή την εφαρμογή της απλής αναλογικής, αλλαγή που συνιστά μία αναγκαία δημοκρατική τομή, που είναι απολύτως συμβατή με τις προγραμματικές δεσμεύσεις της Κυβέρνησής μας, μία αλλαγή που στον πυρή</w:t>
      </w:r>
      <w:r>
        <w:rPr>
          <w:rFonts w:eastAsia="Times New Roman" w:cs="Times New Roman"/>
          <w:szCs w:val="24"/>
        </w:rPr>
        <w:t xml:space="preserve">να της είναι περισσότερη και ουσιαστικότερη δημοκρατία. </w:t>
      </w:r>
    </w:p>
    <w:p w14:paraId="53B9BE61"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Όσον αφορά όλη αυτή τη φιλολογία της Αντιπολίτευσης περί ακυβερνησίας, θα έλεγα ότι αυτό δείχνει στην πραγματικότητα φόβο για τις συνεργασίες και τη δημιουργία συναινέσεων. </w:t>
      </w:r>
    </w:p>
    <w:p w14:paraId="53B9BE62"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Εισάγει τη διαμόρφωση μία</w:t>
      </w:r>
      <w:r>
        <w:rPr>
          <w:rFonts w:eastAsia="Times New Roman" w:cs="Times New Roman"/>
          <w:szCs w:val="24"/>
        </w:rPr>
        <w:t>ς νέας κατηγοριοποίησης των δήμων, σύμφωνα με την οποία η ενίσχυση με κρατικούς πόρους, δεν γίνεται με μοναδικό κριτήριο το πληθυσμιακό, αλλά διαμορφώνεται ένα πλέγμα κριτηρίων, όπως η έκταση, ο διαχωρισμός σε ορεινούς, νησιωτικούς ή μητροπολιτικούς δήμους</w:t>
      </w:r>
      <w:r>
        <w:rPr>
          <w:rFonts w:eastAsia="Times New Roman" w:cs="Times New Roman"/>
          <w:szCs w:val="24"/>
        </w:rPr>
        <w:t>, το ποσοστό ανεργίας, το οδικό δίκτυο κ.λπ.</w:t>
      </w:r>
      <w:r>
        <w:rPr>
          <w:rFonts w:eastAsia="Times New Roman" w:cs="Times New Roman"/>
          <w:szCs w:val="24"/>
        </w:rPr>
        <w:t>.</w:t>
      </w:r>
      <w:r>
        <w:rPr>
          <w:rFonts w:eastAsia="Times New Roman" w:cs="Times New Roman"/>
          <w:szCs w:val="24"/>
        </w:rPr>
        <w:t xml:space="preserve"> Πρόκειται για αλλαγές στη λογική της ενίσχυσης των συμμετοχικών διαδικασιών σε τοπικό επίπεδο και βέβαια επιλύει και πολλές άλλες δυσλειτουργίες, που είναι αδύνατο να αναφερθούν εδώ λόγω έλλειψης χρόνου. </w:t>
      </w:r>
    </w:p>
    <w:p w14:paraId="53B9BE63"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Αγαπη</w:t>
      </w:r>
      <w:r>
        <w:rPr>
          <w:rFonts w:eastAsia="Times New Roman" w:cs="Times New Roman"/>
          <w:szCs w:val="24"/>
        </w:rPr>
        <w:t>τοί συνάδελφοι, ξέρετε πάντα ότι η Αντιπολίτευση παραδοσιακά, κακώς για εμένα, ζητά περισσότερα από ό,τι πραγματικά μπορούν να γίνουν. Αποτελεί τη μέγιστη υποκρισία σήμερα, όμως, της Νέας Δημοκρατίας αλλά και του ΠΑΣΟΚ το θέμα της ψήφου των απόδημων Ελλήνω</w:t>
      </w:r>
      <w:r>
        <w:rPr>
          <w:rFonts w:eastAsia="Times New Roman" w:cs="Times New Roman"/>
          <w:szCs w:val="24"/>
        </w:rPr>
        <w:t>ν. Αποτελεί υποκρισία και ασφαλώς κοροϊδία στους απόδημους Έλληνες όταν για σαράντα χρόνια τα δύο κόμματα που κυβερνούσαν τη χώρα δεν προχώρησαν στη λύση του ζητήματος αυτού, παρά την καθιέρωση της επιστολικής ψήφου το 2001. Και έχουν πραγματικά το θράσος,</w:t>
      </w:r>
      <w:r>
        <w:rPr>
          <w:rFonts w:eastAsia="Times New Roman" w:cs="Times New Roman"/>
          <w:szCs w:val="24"/>
        </w:rPr>
        <w:t xml:space="preserve"> θα έλεγα εγώ, να εγκαλούν σήμερα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γιατί δεν το έλυσε και μάλιστα καταθέτοντας υποκριτικά και πρόταση νόμου.</w:t>
      </w:r>
    </w:p>
    <w:p w14:paraId="53B9BE64"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προχωρούμε στη σύσταση επιτροπής που θα εξετάσει όλες τις παραμέτρους για να λυθεί αυτό το ζήτημα. </w:t>
      </w:r>
    </w:p>
    <w:p w14:paraId="53B9BE65"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Είναι βέβαιο ό</w:t>
      </w:r>
      <w:r>
        <w:rPr>
          <w:rFonts w:eastAsia="Times New Roman" w:cs="Times New Roman"/>
          <w:szCs w:val="24"/>
        </w:rPr>
        <w:t xml:space="preserve">τι με το νομοσχέδιο αυτό εγκαινιάζεται πλέον μία ριζικά αντίθετη νοοτροπία και πρακτική στον χώρο της τοπικής αυτοδιοίκησης με κορωνίδα τη θέσπιση της απλής αναλογικής, που τόσο λοιδορήθηκε από την Αντιπολίτευση, ακριβώς γιατί η περισσότερη δημοκρατία όχι </w:t>
      </w:r>
      <w:r>
        <w:rPr>
          <w:rFonts w:eastAsia="Times New Roman" w:cs="Times New Roman"/>
          <w:szCs w:val="24"/>
        </w:rPr>
        <w:t xml:space="preserve">μόνο δεν τους γοητεύει, αλλά τους φοβίζει. Στενεύουν επικίνδυνα τα περιθώρια αυθαίρετης άσκησης εξουσιών χωρίς λογοδοσία. Επιτέλους οι τοπικές κοινωνίες πρέπει να εκφράζονται και να διοικούνται πλουραλιστικά και δίκαια. </w:t>
      </w:r>
    </w:p>
    <w:p w14:paraId="53B9BE66"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Έχουμε επίγνωση ότι μένουν πολλά να</w:t>
      </w:r>
      <w:r>
        <w:rPr>
          <w:rFonts w:eastAsia="Times New Roman" w:cs="Times New Roman"/>
          <w:szCs w:val="24"/>
        </w:rPr>
        <w:t xml:space="preserve"> γίνουν ακόμα, με βασικές προϋποθέσεις τη συνταγματική αναθεώρηση και την οικονομική ανάκαμψη της χώρας, αλλά είμαστε πεπεισμένοι και σίγουροι ότι βαδίζουμε στη σωστή κατεύθυνση.</w:t>
      </w:r>
    </w:p>
    <w:p w14:paraId="53B9BE67"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53B9BE68" w14:textId="77777777" w:rsidR="00D9389E" w:rsidRDefault="0030006C">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3B9BE69"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(Μάριο</w:t>
      </w:r>
      <w:r>
        <w:rPr>
          <w:rFonts w:eastAsia="Times New Roman" w:cs="Times New Roman"/>
          <w:b/>
          <w:szCs w:val="24"/>
        </w:rPr>
        <w:t>ς Γεωργιάδης):</w:t>
      </w:r>
      <w:r>
        <w:rPr>
          <w:rFonts w:eastAsia="Times New Roman" w:cs="Times New Roman"/>
          <w:szCs w:val="24"/>
        </w:rPr>
        <w:t xml:space="preserve"> Τον λόγο έχει ο κ. Γάκης. Περιμένουμε τον κ. </w:t>
      </w:r>
      <w:proofErr w:type="spellStart"/>
      <w:r>
        <w:rPr>
          <w:rFonts w:eastAsia="Times New Roman" w:cs="Times New Roman"/>
          <w:szCs w:val="24"/>
        </w:rPr>
        <w:t>Ριζούλη</w:t>
      </w:r>
      <w:proofErr w:type="spellEnd"/>
      <w:r>
        <w:rPr>
          <w:rFonts w:eastAsia="Times New Roman" w:cs="Times New Roman"/>
          <w:szCs w:val="24"/>
        </w:rPr>
        <w:t xml:space="preserve"> και ο κ. Αναστασιάδης ολοκληρώνει για απόψε.</w:t>
      </w:r>
    </w:p>
    <w:p w14:paraId="53B9BE6A"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53B9BE6B"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Ευχαριστώ, κύριε Πρόεδρε.</w:t>
      </w:r>
    </w:p>
    <w:p w14:paraId="53B9BE6C"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Θεωρώ ότι το νομοσχέδιο που συζητάμε σήμερα είναι κρίσιμο και βασικό για την</w:t>
      </w:r>
      <w:r>
        <w:rPr>
          <w:rFonts w:eastAsia="Times New Roman" w:cs="Times New Roman"/>
          <w:szCs w:val="24"/>
        </w:rPr>
        <w:t xml:space="preserve"> πορεία της ελληνικής κοινωνίας και της πολιτικής ζωής, γι’ αυτόν τον λόγο του πρέπει μια σοβαρότητα στην αντιμετώπισή του. </w:t>
      </w:r>
    </w:p>
    <w:p w14:paraId="53B9BE6D" w14:textId="77777777" w:rsidR="00D9389E" w:rsidRDefault="0030006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τοπική αυτοδιοίκηση υπήρξε ανέκαθεν ένας χώρος τον οποίο πίστευε η Αριστερά και τον οποίο υπηρέτηση με συνέπεια, όραμα, αφοσίωση,</w:t>
      </w:r>
      <w:r>
        <w:rPr>
          <w:rFonts w:eastAsia="Times New Roman" w:cs="Times New Roman"/>
          <w:szCs w:val="24"/>
        </w:rPr>
        <w:t xml:space="preserve"> αποτελεσματικότητα εδώ και δεκαετίες.</w:t>
      </w:r>
    </w:p>
    <w:p w14:paraId="53B9BE6E"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Είναι ένας θεσμός που έχει βαθιές ρίζες στην ιστορία του Ελληνισμού και για αιώνες στήριζε τα προνόμια του λαού στην υγεία, την παιδεία και την πολιτική εκπροσώπηση. </w:t>
      </w:r>
    </w:p>
    <w:p w14:paraId="53B9BE6F"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Στις σημερινές συνθήκες θεωρούμε ότι η ενίσχυση τη</w:t>
      </w:r>
      <w:r>
        <w:rPr>
          <w:rFonts w:eastAsia="Times New Roman" w:cs="Times New Roman"/>
          <w:szCs w:val="24"/>
        </w:rPr>
        <w:t xml:space="preserve">ς περιφερειακής αποκέντρωσης αποτελεί όχι μόνο ένα ώριμο αίτημα των καιρών –και σε ευρωπαϊκό επίπεδο- για εμβάθυνση της </w:t>
      </w:r>
      <w:r>
        <w:rPr>
          <w:rFonts w:eastAsia="Times New Roman" w:cs="Times New Roman"/>
          <w:szCs w:val="24"/>
        </w:rPr>
        <w:t>δ</w:t>
      </w:r>
      <w:r>
        <w:rPr>
          <w:rFonts w:eastAsia="Times New Roman" w:cs="Times New Roman"/>
          <w:szCs w:val="24"/>
        </w:rPr>
        <w:t>ημοκρατίας, αλλά και επίσης, μια σύγχρονη αναπτυξιακή πρόκληση για την καλύτερη, πιο ευέλικτη, πιο αποτελεσματική και αποδοτική λειτουρ</w:t>
      </w:r>
      <w:r>
        <w:rPr>
          <w:rFonts w:eastAsia="Times New Roman" w:cs="Times New Roman"/>
          <w:szCs w:val="24"/>
        </w:rPr>
        <w:t>γία των θεσμών σε τοπικό, περιφερειακό, εθνικό και ευρωπαϊκό εν τέλει επίπεδο.</w:t>
      </w:r>
    </w:p>
    <w:p w14:paraId="53B9BE70"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Στο πλαίσιο αυτό, το σημερινό νομοσχέδιο έρχεται να δώσει απαντήσεις σε προβλήματα που από καιρό είχαμε εντοπίσει στον «ΚΑΛΛΙΚΡΑΤΗ», να δώσει λύσεις, να διορθώσει στρεβλώσεις κα</w:t>
      </w:r>
      <w:r>
        <w:rPr>
          <w:rFonts w:eastAsia="Times New Roman" w:cs="Times New Roman"/>
          <w:szCs w:val="24"/>
        </w:rPr>
        <w:t>ι να δημιουργήσει νέες προοπτικές κυρίως, με ριζικές και όχι επιφανειακές μεταρρυθμίσεις, προχωρώντας εναρμονισμένα με τις χωρικές και δημογραφικές ιδιαιτερότητες της χώρας.</w:t>
      </w:r>
    </w:p>
    <w:p w14:paraId="53B9BE71"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Θα ήθελα να αναφερθώ ιδιαίτερα σε ορισμένα σημεία του νομοσχεδίου. Αρχικά, ένα αίτ</w:t>
      </w:r>
      <w:r>
        <w:rPr>
          <w:rFonts w:eastAsia="Times New Roman" w:cs="Times New Roman"/>
          <w:szCs w:val="24"/>
        </w:rPr>
        <w:t xml:space="preserve">ημα πολλών δεκαετιών του </w:t>
      </w:r>
      <w:proofErr w:type="spellStart"/>
      <w:r>
        <w:rPr>
          <w:rFonts w:eastAsia="Times New Roman" w:cs="Times New Roman"/>
          <w:szCs w:val="24"/>
        </w:rPr>
        <w:t>αυτοδιοικητικού</w:t>
      </w:r>
      <w:proofErr w:type="spellEnd"/>
      <w:r>
        <w:rPr>
          <w:rFonts w:eastAsia="Times New Roman" w:cs="Times New Roman"/>
          <w:szCs w:val="24"/>
        </w:rPr>
        <w:t xml:space="preserve"> κινήματος αλλά και της ίδιας της Κ</w:t>
      </w:r>
      <w:r w:rsidRPr="00962CFC">
        <w:rPr>
          <w:rFonts w:eastAsia="Times New Roman" w:cs="Times New Roman"/>
          <w:szCs w:val="24"/>
        </w:rPr>
        <w:t>ΕΔΕ</w:t>
      </w:r>
      <w:r>
        <w:rPr>
          <w:rFonts w:eastAsia="Times New Roman" w:cs="Times New Roman"/>
          <w:szCs w:val="24"/>
        </w:rPr>
        <w:t xml:space="preserve"> ήταν η θέσπιση της απλής αναλογικής για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και τώρα γίνεται πράξη για πρώτη φορά και είναι προσβλητικό για την ίδια τη δομή και την ουσία της απλής αναλ</w:t>
      </w:r>
      <w:r>
        <w:rPr>
          <w:rFonts w:eastAsia="Times New Roman" w:cs="Times New Roman"/>
          <w:szCs w:val="24"/>
        </w:rPr>
        <w:t>ογικής να χαρακτηρίζεται σαν «σάλτσα» σήμερα εδώ μέσα.</w:t>
      </w:r>
    </w:p>
    <w:p w14:paraId="53B9BE72"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Δεν πρόκειται μόνο για μια ιστορική τομή προς τον εκδημοκρατισμό του πλαισίου της </w:t>
      </w:r>
      <w:r>
        <w:rPr>
          <w:rFonts w:eastAsia="Times New Roman" w:cs="Times New Roman"/>
          <w:szCs w:val="24"/>
        </w:rPr>
        <w:t>α</w:t>
      </w:r>
      <w:r>
        <w:rPr>
          <w:rFonts w:eastAsia="Times New Roman" w:cs="Times New Roman"/>
          <w:szCs w:val="24"/>
        </w:rPr>
        <w:t>υτοδιοίκησης. Αντίθετα, παρά τις αιτιάσεις της Αντιπολίτευσης και των κατεστημένων συμφερόντων, η απλή αναλογική δεν ε</w:t>
      </w:r>
      <w:r>
        <w:rPr>
          <w:rFonts w:eastAsia="Times New Roman" w:cs="Times New Roman"/>
          <w:szCs w:val="24"/>
        </w:rPr>
        <w:t xml:space="preserve">ίναι μόνο δίκαιη, είναι επιπλέον λειτουργική και αναγκαία για την ουσιαστική συμμετοχή των πολιτών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γιατί σε μια εποχή σημαντικών προκλήσεων όπου απαιτούνται ριζικές τομές είναι αναγκαίες όσο ποτέ οι κατά το δυνατόν ευρύτερες συναι</w:t>
      </w:r>
      <w:r>
        <w:rPr>
          <w:rFonts w:eastAsia="Times New Roman" w:cs="Times New Roman"/>
          <w:szCs w:val="24"/>
        </w:rPr>
        <w:t>νέσεις.</w:t>
      </w:r>
    </w:p>
    <w:p w14:paraId="53B9BE73"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λοιπόν, η απλή αναλογική δεν αποτελεί παράγοντας ακυβερνησίας, όπως θέλουν να την αποκαλούν η Αντιπολίτευση και τα άλλα κόμματα, αλλά αντίθετα παράγοντας σταθερότητας και ουσιαστικής </w:t>
      </w:r>
      <w:r>
        <w:rPr>
          <w:rFonts w:eastAsia="Times New Roman" w:cs="Times New Roman"/>
          <w:szCs w:val="24"/>
        </w:rPr>
        <w:t>δ</w:t>
      </w:r>
      <w:r>
        <w:rPr>
          <w:rFonts w:eastAsia="Times New Roman" w:cs="Times New Roman"/>
          <w:szCs w:val="24"/>
        </w:rPr>
        <w:t xml:space="preserve">ημοκρατίας. Προϋποθέτει και επιβάλλει ουσιαστικές και διαφανείς συνεργασίες, προγραμματικές συγκλίσεις, δημιουργικές συνθέσεις. </w:t>
      </w:r>
    </w:p>
    <w:p w14:paraId="53B9BE74"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Δεύτερον, με το σημερινό νομοσχέδιο για πρώτη φορά θεσπίζεται η διενέργεια δημοψηφισμάτων για σημαντικά τοπικά ζητήματα. Ο πολί</w:t>
      </w:r>
      <w:r>
        <w:rPr>
          <w:rFonts w:eastAsia="Times New Roman" w:cs="Times New Roman"/>
          <w:szCs w:val="24"/>
        </w:rPr>
        <w:t xml:space="preserve">της γίνεται ο τελικός κριτής, ένας πολίτης ενεργός και ενήμερος που καλείται να πάρει αποφάσεις, να ενημερωθεί και να γνωρίζει. </w:t>
      </w:r>
    </w:p>
    <w:p w14:paraId="53B9BE75"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Έχουμε εμπιστοσύνη στη γνώμη των πολιτών, όταν καλούνται να πάρουν αποφάσεις για θέματα που τους αφορούν, και πιστεύουμε ότι ο </w:t>
      </w:r>
      <w:r>
        <w:rPr>
          <w:rFonts w:eastAsia="Times New Roman" w:cs="Times New Roman"/>
          <w:szCs w:val="24"/>
        </w:rPr>
        <w:t>νέος θεσμός των δημοψηφισμάτων θα κινητοποιήσει το ενδιαφέρον και τη συμμετοχή των πολιτών, θα ανοίξει συζητήσεις, θα τροφοδοτήσει προβληματισμούς, θα παράγει πολιτικές λύσεις σε τοπικό επίπεδο.</w:t>
      </w:r>
    </w:p>
    <w:p w14:paraId="53B9BE76"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Τρίτον, θέλουμε δήμους αποτελεσματικούς και οικονομικά βιώσιμ</w:t>
      </w:r>
      <w:r>
        <w:rPr>
          <w:rFonts w:eastAsia="Times New Roman" w:cs="Times New Roman"/>
          <w:szCs w:val="24"/>
        </w:rPr>
        <w:t>ους. Αυτή η σημαντική πτυχή του νομοσχεδίου αφορά όχι τη διαδικασία λήψης των αποφάσεων, αλλά και την ίδια τη λειτουργία των ΟΤΑ και συγκεκριμένα, το πλαίσιο των αρμοδιοτήτων για τη δυνατότητα της αποτελεσματικής απάντησης σε τοπικά προβλήματα αφ’ ενός και</w:t>
      </w:r>
      <w:r>
        <w:rPr>
          <w:rFonts w:eastAsia="Times New Roman" w:cs="Times New Roman"/>
          <w:szCs w:val="24"/>
        </w:rPr>
        <w:t xml:space="preserve"> για τη συμβολή τους στην ανάπτυξη των τοπικών κοινωνιών μέσα από την αναγνώριση των χωρικών, πληθυσμιακών, οικονομικών αναγκών και την εκμετάλλευση αντίστοιχα των ιδιαίτερων δυνατοτήτων αφ’ ετέρου, δήμους που υπηρετούν τους δημότες τους κάνοντας τη ζωή το</w:t>
      </w:r>
      <w:r>
        <w:rPr>
          <w:rFonts w:eastAsia="Times New Roman" w:cs="Times New Roman"/>
          <w:szCs w:val="24"/>
        </w:rPr>
        <w:t>υς ευκολότερη, αλλά που θα συμβάλουν, επίσης, στην οικονομική ανάπτυξη των τοπικών κοινωνιών και στη συνολική ανάκαμψη της χώρας.</w:t>
      </w:r>
    </w:p>
    <w:p w14:paraId="53B9BE77"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Σε αυτό το πλαίσιο είναι σημαντική η κατηγοριοποίηση των δήμων που προβλέπει το νέο νομοσχέδιο, θεσπίζοντας μια σειρά κριτηρίω</w:t>
      </w:r>
      <w:r>
        <w:rPr>
          <w:rFonts w:eastAsia="Times New Roman" w:cs="Times New Roman"/>
          <w:szCs w:val="24"/>
        </w:rPr>
        <w:t>ν πληθυσμιακών, κοινωνικοοικονομικών, χωρικών για τη διαδικασία κατανομής εσόδων που εγγράφονται στον προϋπολογισμό των δημοσίων επενδύσεων και τον τοπικό προϋπολογισμό.</w:t>
      </w:r>
    </w:p>
    <w:p w14:paraId="53B9BE78"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νησιωτικότητα</w:t>
      </w:r>
      <w:proofErr w:type="spellEnd"/>
      <w:r>
        <w:rPr>
          <w:rFonts w:eastAsia="Times New Roman" w:cs="Times New Roman"/>
          <w:szCs w:val="24"/>
        </w:rPr>
        <w:t xml:space="preserve"> και η </w:t>
      </w:r>
      <w:proofErr w:type="spellStart"/>
      <w:r>
        <w:rPr>
          <w:rFonts w:eastAsia="Times New Roman" w:cs="Times New Roman"/>
          <w:szCs w:val="24"/>
        </w:rPr>
        <w:t>ορεινότητα</w:t>
      </w:r>
      <w:proofErr w:type="spellEnd"/>
      <w:r>
        <w:rPr>
          <w:rFonts w:eastAsia="Times New Roman" w:cs="Times New Roman"/>
          <w:szCs w:val="24"/>
        </w:rPr>
        <w:t>, η χωρική έκταση, τα δημογραφικά χαρακτηριστικά, τα ε</w:t>
      </w:r>
      <w:r>
        <w:rPr>
          <w:rFonts w:eastAsia="Times New Roman" w:cs="Times New Roman"/>
          <w:szCs w:val="24"/>
        </w:rPr>
        <w:t xml:space="preserve">πίπεδα ανεργίας, η ποιότητα των υπαρχουσών υποδομών λαμβάνονται υπ’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στην κατανομή των πόρων με στόχο την άρση των ανισοτήτων. </w:t>
      </w:r>
    </w:p>
    <w:p w14:paraId="53B9BE79"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Στόχος μας είναι να εργαστούμε προς αυτή την κατεύθυνση, ενισχύοντας παράλληλα την αυτονομία μέσα από μια σειρά θεσμικών μέτ</w:t>
      </w:r>
      <w:r>
        <w:rPr>
          <w:rFonts w:eastAsia="Times New Roman" w:cs="Times New Roman"/>
          <w:szCs w:val="24"/>
        </w:rPr>
        <w:t>ρων που επιτρέπουν να δίνονται λύσεις κατά το δυνατόν από τους ίδιους τους ΟΤΑ, στους οποίους εκχωρούνται σημαντικές αρμοδιότητες που αφορούν όχι μόνο την αποκομιδή και διαχείριση των απορριμμάτων, αλλά και την ενεργειακή τους επάρκεια, την αφαλάτωση, όπως</w:t>
      </w:r>
      <w:r>
        <w:rPr>
          <w:rFonts w:eastAsia="Times New Roman" w:cs="Times New Roman"/>
          <w:szCs w:val="24"/>
        </w:rPr>
        <w:t xml:space="preserve"> έχουμε στα νησιά, της εταιρείας κοινής ωφέλειας.</w:t>
      </w:r>
    </w:p>
    <w:p w14:paraId="53B9BE7A"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Για παράδειγμα, για τα μικρά νησιά προβλέπεται η δυνατότητα σύστασης </w:t>
      </w:r>
      <w:proofErr w:type="spellStart"/>
      <w:r>
        <w:rPr>
          <w:rFonts w:eastAsia="Times New Roman" w:cs="Times New Roman"/>
          <w:szCs w:val="24"/>
        </w:rPr>
        <w:t>μονομετοχικής</w:t>
      </w:r>
      <w:proofErr w:type="spellEnd"/>
      <w:r>
        <w:rPr>
          <w:rFonts w:eastAsia="Times New Roman" w:cs="Times New Roman"/>
          <w:szCs w:val="24"/>
        </w:rPr>
        <w:t xml:space="preserve"> ανώνυμης εταιρείας για τη λειτουργία πρατηρίου υγρών καυσίμων. Μείωση του ενεργειακού κόστους και κοινωνικός έλεγχος με στό</w:t>
      </w:r>
      <w:r>
        <w:rPr>
          <w:rFonts w:eastAsia="Times New Roman" w:cs="Times New Roman"/>
          <w:szCs w:val="24"/>
        </w:rPr>
        <w:t>χο την ενεργειακή επάρκεια είναι τα αναμενόμενα οφέλη για τις τοπικές κοινωνίες.</w:t>
      </w:r>
      <w:r>
        <w:rPr>
          <w:rFonts w:eastAsia="Times New Roman" w:cs="Times New Roman"/>
          <w:szCs w:val="24"/>
        </w:rPr>
        <w:t xml:space="preserve"> </w:t>
      </w:r>
      <w:r>
        <w:rPr>
          <w:rFonts w:eastAsia="Times New Roman" w:cs="Times New Roman"/>
          <w:szCs w:val="24"/>
        </w:rPr>
        <w:t xml:space="preserve">Πρόκειται για </w:t>
      </w:r>
      <w:r w:rsidRPr="00833F6A">
        <w:rPr>
          <w:rFonts w:eastAsia="Times New Roman"/>
          <w:bCs/>
          <w:shd w:val="clear" w:color="auto" w:fill="FFFFFF"/>
        </w:rPr>
        <w:t>μια</w:t>
      </w:r>
      <w:r>
        <w:rPr>
          <w:rFonts w:eastAsia="Times New Roman" w:cs="Times New Roman"/>
          <w:szCs w:val="24"/>
        </w:rPr>
        <w:t xml:space="preserve"> σημαντική τομή, που θα αποτρέψει την εκροή πόρων και θα τονώσει παράλληλα τις τοπικές οικονομίες. </w:t>
      </w:r>
    </w:p>
    <w:p w14:paraId="53B9BE7B"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Προωθούμε, επίσης, την </w:t>
      </w:r>
      <w:proofErr w:type="spellStart"/>
      <w:r>
        <w:rPr>
          <w:rFonts w:eastAsia="Times New Roman" w:cs="Times New Roman"/>
          <w:szCs w:val="24"/>
        </w:rPr>
        <w:t>ενδοδημοτική</w:t>
      </w:r>
      <w:proofErr w:type="spellEnd"/>
      <w:r>
        <w:rPr>
          <w:rFonts w:eastAsia="Times New Roman" w:cs="Times New Roman"/>
          <w:szCs w:val="24"/>
        </w:rPr>
        <w:t xml:space="preserve"> και ενδοπεριφερειακή α</w:t>
      </w:r>
      <w:r>
        <w:rPr>
          <w:rFonts w:eastAsia="Times New Roman" w:cs="Times New Roman"/>
          <w:szCs w:val="24"/>
        </w:rPr>
        <w:t xml:space="preserve">ποκέντρωση των αρμοδιοτήτων, που θα καταστήσει τις παρεχόμενες υπηρεσίες προς τους πολίτες περισσότερο ευέλικτες και αποτελεσματικές, όπως είναι οι συνδυασμένες μεταφορές, μια σημαντική παρέμβαση για την άρση της απομόνωσης των νησιωτικών περιοχών. </w:t>
      </w:r>
    </w:p>
    <w:p w14:paraId="53B9BE7C"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θα ήθελα να κάνω μια σύντομη αναφορά στη διαδικασία κατάρτισης του προϋπολογισμού που προβλέπει το νομοσχέδιο. Καθιερώνεται για πρώτη φορά ο συμμετοχικός προϋπολογισμός, που αποτελεί μια επιπλέον έμπρακτη επιβεβαίωση ότι ο νέος χάρτης της αυτοδιοίκησης έχ</w:t>
      </w:r>
      <w:r>
        <w:rPr>
          <w:rFonts w:eastAsia="Times New Roman" w:cs="Times New Roman"/>
          <w:szCs w:val="24"/>
        </w:rPr>
        <w:t xml:space="preserve">ει στόχο τον ριζικό εκδημοκρατισμό απέναντι στον αυταρχισμό και την αλλαγή της αρχής του ενός ανδρός με τις ευρείες συναινέσεις μέσα από ουσιαστικό διάλογο και συλλογική εύρεση λύσεων. </w:t>
      </w:r>
    </w:p>
    <w:p w14:paraId="53B9BE7D"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ελπίζουμε ότι με τις νέες ρυθμίσεις οι Ο</w:t>
      </w:r>
      <w:r>
        <w:rPr>
          <w:rFonts w:eastAsia="Times New Roman" w:cs="Times New Roman"/>
          <w:szCs w:val="24"/>
        </w:rPr>
        <w:t>ργανισμοί Τοπικής Αυτοδιοίκησης θα αποτελέσουν εργαστήρια δημοκρατίας και συμμετοχής, θα κερδίσουν το στοίχημα της εμπιστοσύνης των πολιτών και θα γίνουν αυτό που πραγματικά τους αρμόζει, όχημα ουσιαστικής αυτοδιοίκησης, που θα στέκεται δίπλα στον πολίτη κ</w:t>
      </w:r>
      <w:r>
        <w:rPr>
          <w:rFonts w:eastAsia="Times New Roman" w:cs="Times New Roman"/>
          <w:szCs w:val="24"/>
        </w:rPr>
        <w:t xml:space="preserve">αι στα προβλήματά του και θα </w:t>
      </w:r>
      <w:proofErr w:type="spellStart"/>
      <w:r>
        <w:rPr>
          <w:rFonts w:eastAsia="Times New Roman" w:cs="Times New Roman"/>
          <w:szCs w:val="24"/>
        </w:rPr>
        <w:t>συνδιαμορφώνουν</w:t>
      </w:r>
      <w:proofErr w:type="spellEnd"/>
      <w:r>
        <w:rPr>
          <w:rFonts w:eastAsia="Times New Roman" w:cs="Times New Roman"/>
          <w:szCs w:val="24"/>
        </w:rPr>
        <w:t xml:space="preserve"> τις λύσεις στα τοπικά προβλήματα, δίνοντας ταυτόχρονα ώθηση στη συνολική εθνική προσπάθεια για μια ισόρροπη, δίκαιη και βιώσιμη ανάπτυξη. </w:t>
      </w:r>
    </w:p>
    <w:p w14:paraId="53B9BE7E"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Είμαστε αποφασισμένοι να προχωρήσουμε στη διαμόρφωση μιας νέας αρχιτεκτο</w:t>
      </w:r>
      <w:r>
        <w:rPr>
          <w:rFonts w:eastAsia="Times New Roman" w:cs="Times New Roman"/>
          <w:szCs w:val="24"/>
        </w:rPr>
        <w:t>νικής της αυτοδιοίκησης, που θα ενισχύσει την προσπάθειά μας στη παραγωγική ανασυγκρότηση της χώρας, όπως ακριβώς έκανε ο Κλεισθένης -και ας μην τον λοιδορούμε εδώ μέσα- για να κερδίσει τη μάχη και να μας μεταφέρει ο Ηρόδοτος τις ιστορίες του, παίρνοντας μ</w:t>
      </w:r>
      <w:r>
        <w:rPr>
          <w:rFonts w:eastAsia="Times New Roman" w:cs="Times New Roman"/>
          <w:szCs w:val="24"/>
        </w:rPr>
        <w:t xml:space="preserve">ε τις μεταρρυθμίσεις που προτείνουμε με το μέρος μας τον λαό. </w:t>
      </w:r>
    </w:p>
    <w:p w14:paraId="53B9BE7F"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Ήθελα, επιπλέον, κύριε Πρόεδρε, να μου επιτρέψετε, επειδή κατέθεσα μια τροπολογία, να παρακαλέσω τον Υπουργό να την κάνει δεκτή. Είναι η τροπολογία με γενικό αριθμό 1674 και ειδικό 64 </w:t>
      </w:r>
      <w:r w:rsidRPr="008F0891">
        <w:rPr>
          <w:rFonts w:eastAsia="Times New Roman" w:cs="Times New Roman"/>
          <w:bCs/>
          <w:shd w:val="clear" w:color="auto" w:fill="FFFFFF"/>
        </w:rPr>
        <w:t>που</w:t>
      </w:r>
      <w:r>
        <w:rPr>
          <w:rFonts w:eastAsia="Times New Roman" w:cs="Times New Roman"/>
          <w:szCs w:val="24"/>
        </w:rPr>
        <w:t xml:space="preserve"> αναφέ</w:t>
      </w:r>
      <w:r>
        <w:rPr>
          <w:rFonts w:eastAsia="Times New Roman" w:cs="Times New Roman"/>
          <w:szCs w:val="24"/>
        </w:rPr>
        <w:t xml:space="preserve">ρεται στην τροποποίηση των διατάξεων του άρθρου 51 του ν.4407/16. </w:t>
      </w:r>
    </w:p>
    <w:p w14:paraId="53B9BE80"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Προτείνουμε την απαλοιφή του κριτηρίου της υπηρεσίας στην έδρα της περιφέρειας σαν κριτήριο επιλογής για τα μη αιρετά μέλη στα υπηρεσιακά συμβούλια. Θεωρούμε ότι με την τροπολογία …</w:t>
      </w:r>
    </w:p>
    <w:p w14:paraId="53B9BE81" w14:textId="77777777" w:rsidR="00D9389E" w:rsidRDefault="0030006C">
      <w:pPr>
        <w:spacing w:line="600" w:lineRule="auto"/>
        <w:ind w:firstLine="720"/>
        <w:jc w:val="both"/>
        <w:rPr>
          <w:rFonts w:eastAsia="Times New Roman" w:cs="Times New Roman"/>
          <w:szCs w:val="24"/>
        </w:rPr>
      </w:pPr>
      <w:r w:rsidRPr="00813C96">
        <w:rPr>
          <w:rFonts w:eastAsia="Times New Roman" w:cs="Times New Roman"/>
          <w:b/>
          <w:szCs w:val="24"/>
        </w:rPr>
        <w:t>ΠΡΟΕΔΡΕ</w:t>
      </w:r>
      <w:r w:rsidRPr="00813C96">
        <w:rPr>
          <w:rFonts w:eastAsia="Times New Roman" w:cs="Times New Roman"/>
          <w:b/>
          <w:szCs w:val="24"/>
        </w:rPr>
        <w:t>ΥΩΝ (Μάριος Γεωργιάδης):</w:t>
      </w:r>
      <w:r w:rsidRPr="00813C96">
        <w:rPr>
          <w:rFonts w:eastAsia="Times New Roman" w:cs="Times New Roman"/>
          <w:szCs w:val="24"/>
        </w:rPr>
        <w:t xml:space="preserve"> </w:t>
      </w:r>
      <w:r>
        <w:rPr>
          <w:rFonts w:eastAsia="Times New Roman" w:cs="Times New Roman"/>
          <w:szCs w:val="24"/>
        </w:rPr>
        <w:t xml:space="preserve">Ελάτε, κύριε Γάκη, ολοκληρώστε. </w:t>
      </w:r>
    </w:p>
    <w:p w14:paraId="53B9BE82" w14:textId="77777777" w:rsidR="00D9389E" w:rsidRDefault="0030006C">
      <w:pPr>
        <w:spacing w:line="600" w:lineRule="auto"/>
        <w:ind w:firstLine="720"/>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Ούτε μισό λεπτό δεν θα πάρει. </w:t>
      </w:r>
    </w:p>
    <w:p w14:paraId="53B9BE83" w14:textId="77777777" w:rsidR="00D9389E" w:rsidRDefault="0030006C">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Έχετε φτάσει, όμως, ήδη τα οκτώ λεπτά. </w:t>
      </w:r>
    </w:p>
    <w:p w14:paraId="53B9BE84" w14:textId="77777777" w:rsidR="00D9389E" w:rsidRDefault="0030006C">
      <w:pPr>
        <w:spacing w:line="600" w:lineRule="auto"/>
        <w:ind w:firstLine="720"/>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Είναι η τροπολογία. Γι’ αυτό, κύριε Πρόεδρε.</w:t>
      </w:r>
    </w:p>
    <w:p w14:paraId="53B9BE85"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Η τροπολογία στο</w:t>
      </w:r>
      <w:r>
        <w:rPr>
          <w:rFonts w:eastAsia="Times New Roman" w:cs="Times New Roman"/>
          <w:szCs w:val="24"/>
        </w:rPr>
        <w:t>χεύει στην άρση της αδικίας, στην ισότιμη δυνατότητα εκπροσώπησης των εργαζομένων στο υπηρεσιακό συμβούλιο, που προκύπτει από τη γεωγραφική κατανομή των υπηρεσιών. Ταυτόχρονα, συμβάλλει ουσιαστικά στη βέλτιστη λειτουργία του υπηρεσιακού συμβουλίου και στην</w:t>
      </w:r>
      <w:r>
        <w:rPr>
          <w:rFonts w:eastAsia="Times New Roman" w:cs="Times New Roman"/>
          <w:szCs w:val="24"/>
        </w:rPr>
        <w:t xml:space="preserve"> επί της ουσίας άρση των όποιων ενδοπεριφερειακών ανισοτήτων προκαλούσε η μη εκπροσώπηση εργαζομένων στο υπηρεσιακό συμβούλιο από υπηρεσίες της περιφέρειας που λειτουργούσαν εκτός της έδρας της περιφέρειας. Αυτό συνέβαινε, παραδείγματος χάρ</w:t>
      </w:r>
      <w:r>
        <w:rPr>
          <w:rFonts w:eastAsia="Times New Roman" w:cs="Times New Roman"/>
          <w:szCs w:val="24"/>
        </w:rPr>
        <w:t>ιν</w:t>
      </w:r>
      <w:r>
        <w:rPr>
          <w:rFonts w:eastAsia="Times New Roman" w:cs="Times New Roman"/>
          <w:szCs w:val="24"/>
        </w:rPr>
        <w:t>, στην πολύ δύ</w:t>
      </w:r>
      <w:r>
        <w:rPr>
          <w:rFonts w:eastAsia="Times New Roman" w:cs="Times New Roman"/>
          <w:szCs w:val="24"/>
        </w:rPr>
        <w:t xml:space="preserve">σκολη περιφέρεια </w:t>
      </w:r>
      <w:r>
        <w:rPr>
          <w:rFonts w:eastAsia="Times New Roman" w:cs="Times New Roman"/>
          <w:szCs w:val="24"/>
        </w:rPr>
        <w:t>ν</w:t>
      </w:r>
      <w:r>
        <w:rPr>
          <w:rFonts w:eastAsia="Times New Roman" w:cs="Times New Roman"/>
          <w:szCs w:val="24"/>
        </w:rPr>
        <w:t xml:space="preserve">οτίου Αιγαίου, όπου οι αιρετοί υποχρεωτικά έπρεπε να είναι υπάλληλοι της πρωτεύουσας, δηλαδή της Σύρου και όχι της Ρόδου, που ήταν το 60% του εργατικού δυναμικού. </w:t>
      </w:r>
    </w:p>
    <w:p w14:paraId="53B9BE86"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Ευχαριστώ πολύ και συγγνώμη, κύριε Πρόεδρε.</w:t>
      </w:r>
    </w:p>
    <w:p w14:paraId="53B9BE87" w14:textId="77777777" w:rsidR="00D9389E" w:rsidRDefault="0030006C">
      <w:pPr>
        <w:spacing w:line="600" w:lineRule="auto"/>
        <w:ind w:firstLine="720"/>
        <w:jc w:val="both"/>
        <w:rPr>
          <w:rFonts w:eastAsia="Times New Roman" w:cs="Times New Roman"/>
          <w:szCs w:val="24"/>
        </w:rPr>
      </w:pPr>
      <w:r w:rsidRPr="00813C96">
        <w:rPr>
          <w:rFonts w:eastAsia="Times New Roman" w:cs="Times New Roman"/>
          <w:b/>
          <w:szCs w:val="24"/>
        </w:rPr>
        <w:t xml:space="preserve">ΠΡΟΕΔΡΕΥΩΝ (Μάριος </w:t>
      </w:r>
      <w:r w:rsidRPr="00813C96">
        <w:rPr>
          <w:rFonts w:eastAsia="Times New Roman" w:cs="Times New Roman"/>
          <w:b/>
          <w:szCs w:val="24"/>
        </w:rPr>
        <w:t>Γεωργιάδης):</w:t>
      </w:r>
      <w:r w:rsidRPr="00813C96">
        <w:rPr>
          <w:rFonts w:eastAsia="Times New Roman" w:cs="Times New Roman"/>
          <w:szCs w:val="24"/>
        </w:rPr>
        <w:t xml:space="preserve"> </w:t>
      </w:r>
      <w:r>
        <w:rPr>
          <w:rFonts w:eastAsia="Times New Roman" w:cs="Times New Roman"/>
          <w:szCs w:val="24"/>
        </w:rPr>
        <w:t xml:space="preserve">Θα έχουμε την ευκαιρία να τη διαβάσουμε έτσι και αλλιώς και να τη δουν και οι Υπουργοί. </w:t>
      </w:r>
    </w:p>
    <w:p w14:paraId="53B9BE88"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Ριζούλης</w:t>
      </w:r>
      <w:proofErr w:type="spellEnd"/>
      <w:r>
        <w:rPr>
          <w:rFonts w:eastAsia="Times New Roman" w:cs="Times New Roman"/>
          <w:szCs w:val="24"/>
        </w:rPr>
        <w:t xml:space="preserve"> για πέντε λεπτά και αμέσως μετά ακολουθεί ο κ. Αναστασιάδης και κλείνουμε για απόψε. </w:t>
      </w:r>
    </w:p>
    <w:p w14:paraId="53B9BE89" w14:textId="77777777" w:rsidR="00D9389E" w:rsidRDefault="0030006C">
      <w:pPr>
        <w:spacing w:line="600" w:lineRule="auto"/>
        <w:ind w:firstLine="720"/>
        <w:jc w:val="both"/>
        <w:rPr>
          <w:rFonts w:eastAsia="Times New Roman" w:cs="Times New Roman"/>
          <w:szCs w:val="24"/>
        </w:rPr>
      </w:pPr>
      <w:r>
        <w:rPr>
          <w:rFonts w:eastAsia="Times New Roman" w:cs="Times New Roman"/>
          <w:b/>
          <w:szCs w:val="24"/>
        </w:rPr>
        <w:t>ΑΝΔΡΕΑΣ ΡΙΖΟΥΛΗΣ:</w:t>
      </w:r>
      <w:r>
        <w:rPr>
          <w:rFonts w:eastAsia="Times New Roman" w:cs="Times New Roman"/>
          <w:szCs w:val="24"/>
        </w:rPr>
        <w:t xml:space="preserve"> Ευχαριστώ, κύριε Πρόεδ</w:t>
      </w:r>
      <w:r>
        <w:rPr>
          <w:rFonts w:eastAsia="Times New Roman" w:cs="Times New Roman"/>
          <w:szCs w:val="24"/>
        </w:rPr>
        <w:t>ρε.</w:t>
      </w:r>
    </w:p>
    <w:p w14:paraId="53B9BE8A"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Θα τοποθετηθώ σύντομα και λόγω του χρόνου που έχω αλλά και λόγω της ώρας. </w:t>
      </w:r>
    </w:p>
    <w:p w14:paraId="53B9BE8B"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Ακούσαμε από την αντιπολίτευση</w:t>
      </w:r>
      <w:r w:rsidRPr="004A0BAB">
        <w:rPr>
          <w:rFonts w:eastAsia="Times New Roman" w:cs="Times New Roman"/>
          <w:szCs w:val="24"/>
        </w:rPr>
        <w:t xml:space="preserve"> τα επιχειρήματα</w:t>
      </w:r>
      <w:r>
        <w:rPr>
          <w:rFonts w:eastAsia="Times New Roman" w:cs="Times New Roman"/>
          <w:szCs w:val="24"/>
        </w:rPr>
        <w:t xml:space="preserve"> της αντιπαράθεσης σε σχέση με το νομοσχέδιο και, όπως τα συγκράτησα εγώ, νομίζω ότι είναι τρία. Το ένα είναι η απλή αναλογική που </w:t>
      </w:r>
      <w:r>
        <w:rPr>
          <w:rFonts w:eastAsia="Times New Roman" w:cs="Times New Roman"/>
          <w:szCs w:val="24"/>
        </w:rPr>
        <w:t xml:space="preserve">φέρνει ακυβερνησία, το άλλο είναι η ψήφος των ομογενών και </w:t>
      </w:r>
      <w:r w:rsidRPr="00922299">
        <w:rPr>
          <w:rFonts w:eastAsia="Times New Roman" w:cs="Times New Roman"/>
          <w:bCs/>
          <w:shd w:val="clear" w:color="auto" w:fill="FFFFFF"/>
        </w:rPr>
        <w:t>υπάρχουν</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κάποια άλλα που ακούστηκαν από τις άλλες παρατάξεις. </w:t>
      </w:r>
    </w:p>
    <w:p w14:paraId="53B9BE8C"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Κατ’ αρχάς, για το θέμα της απλής αναλογικής, η επιχειρηματολογία νομίζω περισσεύει. Διότι εμείς εφαρμόζουμε και στις εθνικές εκλο</w:t>
      </w:r>
      <w:r>
        <w:rPr>
          <w:rFonts w:eastAsia="Times New Roman" w:cs="Times New Roman"/>
          <w:szCs w:val="24"/>
        </w:rPr>
        <w:t xml:space="preserve">γές και στις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το πάγιο αίτημα ενός δημοκρατικού κόσμου της Αριστεράς για απλή αναλογική, θεωρώντας ότι αυτό το σύστημα είναι το σύστημα το οποίο και εντάσσει τον πολίτη σε μια διαδικασία, αλλά και η ψήφος κανενός δεν πάει χαμένη. Είν</w:t>
      </w:r>
      <w:r>
        <w:rPr>
          <w:rFonts w:eastAsia="Times New Roman" w:cs="Times New Roman"/>
          <w:szCs w:val="24"/>
        </w:rPr>
        <w:t xml:space="preserve">αι ένα δημοκρατικότατο μέτρο έκφρασης η απλή αναλογική. Οπότε νομίζω </w:t>
      </w:r>
      <w:r w:rsidRPr="002B5B2E">
        <w:rPr>
          <w:rFonts w:eastAsia="Times New Roman"/>
          <w:bCs/>
          <w:shd w:val="clear" w:color="auto" w:fill="FFFFFF"/>
        </w:rPr>
        <w:t>ότι</w:t>
      </w:r>
      <w:r>
        <w:rPr>
          <w:rFonts w:eastAsia="Times New Roman" w:cs="Times New Roman"/>
          <w:szCs w:val="24"/>
        </w:rPr>
        <w:t xml:space="preserve"> εκεί πρέπει να σταματήσει η </w:t>
      </w:r>
      <w:r w:rsidRPr="003E4B1D">
        <w:rPr>
          <w:rFonts w:eastAsia="Times New Roman"/>
          <w:szCs w:val="24"/>
        </w:rPr>
        <w:t>συζήτηση</w:t>
      </w:r>
      <w:r>
        <w:rPr>
          <w:rFonts w:eastAsia="Times New Roman" w:cs="Times New Roman"/>
          <w:szCs w:val="24"/>
        </w:rPr>
        <w:t xml:space="preserve">. </w:t>
      </w:r>
    </w:p>
    <w:p w14:paraId="53B9BE8D"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Τώρα το ζήτημα της ακυβερνησίας μπήκε και κατά τη διάρκεια των συζητήσεων για την απλή αναλογική σε εθνικό επίπεδο. Εδώ θα χρησιμοποιήσω μόνο δύ</w:t>
      </w:r>
      <w:r>
        <w:rPr>
          <w:rFonts w:eastAsia="Times New Roman" w:cs="Times New Roman"/>
          <w:szCs w:val="24"/>
        </w:rPr>
        <w:t xml:space="preserve">ο λόγια της </w:t>
      </w:r>
      <w:proofErr w:type="spellStart"/>
      <w:r>
        <w:rPr>
          <w:rFonts w:eastAsia="Times New Roman" w:cs="Times New Roman"/>
          <w:szCs w:val="24"/>
        </w:rPr>
        <w:t>συναδέλφισσας</w:t>
      </w:r>
      <w:proofErr w:type="spellEnd"/>
      <w:r>
        <w:rPr>
          <w:rFonts w:eastAsia="Times New Roman" w:cs="Times New Roman"/>
          <w:szCs w:val="24"/>
        </w:rPr>
        <w:t xml:space="preserve"> Τασίας Χριστοδουλοπούλου. Δεν χρειάζεται να πω, νομίζω, τίποτα παραπάνω. Μίλησε στην </w:t>
      </w:r>
      <w:r>
        <w:rPr>
          <w:rFonts w:eastAsia="Times New Roman" w:cs="Times New Roman"/>
          <w:szCs w:val="24"/>
        </w:rPr>
        <w:t>ε</w:t>
      </w:r>
      <w:r>
        <w:rPr>
          <w:rFonts w:eastAsia="Times New Roman" w:cs="Times New Roman"/>
          <w:szCs w:val="24"/>
        </w:rPr>
        <w:t>πιτροπή και είπε ότι όσοι ισχυρίζονται ότι η απλή αναλογική θα φέρνει ακυβερνησία, η ακυβερνησία είναι ένας όρος και ένας τρόπος, για να πούμε κ</w:t>
      </w:r>
      <w:r>
        <w:rPr>
          <w:rFonts w:eastAsia="Times New Roman" w:cs="Times New Roman"/>
          <w:szCs w:val="24"/>
        </w:rPr>
        <w:t xml:space="preserve">αλύτερα τη λιγότερη δημοκρατία. Ουσιαστικά, δηλαδή, όσοι υπερασπίζονται συστήματα αναλογικής και μάλιστα τέτοιας ενισχυμένης αναλογικής, όπως έχουμε στην </w:t>
      </w:r>
      <w:r>
        <w:rPr>
          <w:rFonts w:eastAsia="Times New Roman" w:cs="Times New Roman"/>
          <w:szCs w:val="24"/>
        </w:rPr>
        <w:t>α</w:t>
      </w:r>
      <w:r>
        <w:rPr>
          <w:rFonts w:eastAsia="Times New Roman" w:cs="Times New Roman"/>
          <w:szCs w:val="24"/>
        </w:rPr>
        <w:t xml:space="preserve">υτοδιοίκηση, μάλλον μιλούν για λιγότερη δημοκρατία. </w:t>
      </w:r>
    </w:p>
    <w:p w14:paraId="53B9BE8E"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Για το ζήτημα των ομογενών, μου έκανε εντύπωση έ</w:t>
      </w:r>
      <w:r>
        <w:rPr>
          <w:rFonts w:eastAsia="Times New Roman" w:cs="Times New Roman"/>
          <w:szCs w:val="24"/>
        </w:rPr>
        <w:t>νας Βουλευτής,</w:t>
      </w:r>
      <w:r w:rsidRPr="007E4C94">
        <w:rPr>
          <w:rFonts w:eastAsia="Times New Roman" w:cs="Times New Roman"/>
          <w:szCs w:val="24"/>
        </w:rPr>
        <w:t xml:space="preserve"> </w:t>
      </w:r>
      <w:r>
        <w:rPr>
          <w:rFonts w:eastAsia="Times New Roman" w:cs="Times New Roman"/>
          <w:szCs w:val="24"/>
        </w:rPr>
        <w:t xml:space="preserve">–θα πω το όνομά του- ο κ. </w:t>
      </w:r>
      <w:proofErr w:type="spellStart"/>
      <w:r>
        <w:rPr>
          <w:rFonts w:eastAsia="Times New Roman" w:cs="Times New Roman"/>
          <w:szCs w:val="24"/>
        </w:rPr>
        <w:t>Κατσανιώτης</w:t>
      </w:r>
      <w:proofErr w:type="spellEnd"/>
      <w:r w:rsidRPr="007E4C94">
        <w:rPr>
          <w:rFonts w:eastAsia="Times New Roman" w:cs="Times New Roman"/>
          <w:szCs w:val="24"/>
        </w:rPr>
        <w:t>,</w:t>
      </w:r>
      <w:r>
        <w:rPr>
          <w:rFonts w:eastAsia="Times New Roman" w:cs="Times New Roman"/>
          <w:szCs w:val="24"/>
        </w:rPr>
        <w:t xml:space="preserve"> που άκουσα να λέει ότι εμείς δεν έχουμε πολλή σχέση με την πατρίδα, ενώ αυτοί είναι πολύ πατριώτες και θέλουν </w:t>
      </w:r>
      <w:r w:rsidRPr="007E4C94">
        <w:rPr>
          <w:rFonts w:eastAsia="Times New Roman" w:cs="Times New Roman"/>
          <w:szCs w:val="24"/>
        </w:rPr>
        <w:t>να έχουν δικαιώματα</w:t>
      </w:r>
      <w:r>
        <w:rPr>
          <w:rFonts w:eastAsia="Times New Roman" w:cs="Times New Roman"/>
          <w:szCs w:val="24"/>
        </w:rPr>
        <w:t xml:space="preserve"> οι κάτοικοι του εξωτερικού, αυτοί που έφυγαν τα τελευταία χρόνια με το 2</w:t>
      </w:r>
      <w:r>
        <w:rPr>
          <w:rFonts w:eastAsia="Times New Roman" w:cs="Times New Roman"/>
          <w:szCs w:val="24"/>
        </w:rPr>
        <w:t>5% μείωσης του ΑΕΠ, που αναγκάστηκαν να φύγουν και τώρα γίνονται όλες οι προσπάθειες και δίνονται εκείνες οι δυνατότητες για την επιστροφή τους σιγά-σιγά. Αυτοί είναι πατριώτες, αλλά σαράντα χρόνια τους αγνοούσαν βέβαια και θυμήθηκαν τον πατριωτισμό με την</w:t>
      </w:r>
      <w:r>
        <w:rPr>
          <w:rFonts w:eastAsia="Times New Roman" w:cs="Times New Roman"/>
          <w:szCs w:val="24"/>
        </w:rPr>
        <w:t xml:space="preserve"> Κυβέρνηση ΣΥΡΙΖΑ, τη μόνη Κυβέρνηση μέχρι στιγμής που είπε και δέχθηκε ότι αυτό που είναι, όπως είπε ο Υπουργός, ένα υπερώριμο αίτημα, το οποίο θα εξετάσουμε και θα φέρουμε στη Βουλή.</w:t>
      </w:r>
      <w:r w:rsidRPr="007E4C94">
        <w:rPr>
          <w:rFonts w:eastAsia="Times New Roman" w:cs="Times New Roman"/>
          <w:szCs w:val="24"/>
        </w:rPr>
        <w:t xml:space="preserve"> </w:t>
      </w:r>
      <w:r>
        <w:rPr>
          <w:rFonts w:eastAsia="Times New Roman" w:cs="Times New Roman"/>
          <w:szCs w:val="24"/>
        </w:rPr>
        <w:t>Δεν ξέρω εάν έχουμε προηγούμενο Υπουργού άλλων κυβερνήσεων</w:t>
      </w:r>
      <w:r w:rsidRPr="007E4C94">
        <w:rPr>
          <w:rFonts w:eastAsia="Times New Roman" w:cs="Times New Roman"/>
          <w:szCs w:val="24"/>
        </w:rPr>
        <w:t xml:space="preserve"> </w:t>
      </w:r>
      <w:r>
        <w:rPr>
          <w:rFonts w:eastAsia="Times New Roman" w:cs="Times New Roman"/>
          <w:szCs w:val="24"/>
        </w:rPr>
        <w:t xml:space="preserve">που να έχει </w:t>
      </w:r>
      <w:r>
        <w:rPr>
          <w:rFonts w:eastAsia="Times New Roman" w:cs="Times New Roman"/>
          <w:szCs w:val="24"/>
        </w:rPr>
        <w:t xml:space="preserve">πει τέτοιο πράγμα. Πάντως, αυτή η Κυβέρνηση το κάνει και αυτό και ας μην είμαστε τόσο πατριώτες. </w:t>
      </w:r>
    </w:p>
    <w:p w14:paraId="53B9BE8F"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Μου έκαναν εντύπωση κάποια πράγματα που άκουσα από την πλευρά του ΚΚΕ, ότι ο οικονομικός έλεγχος των δήμων αποτελεί πρόβλημα για τη δημοκρατία και τον έλεγχο </w:t>
      </w:r>
      <w:r>
        <w:rPr>
          <w:rFonts w:eastAsia="Times New Roman" w:cs="Times New Roman"/>
          <w:szCs w:val="24"/>
        </w:rPr>
        <w:t>στους δήμους. Δεν μπορώ να το καταλάβω αυτό</w:t>
      </w:r>
      <w:r w:rsidRPr="007E4C94">
        <w:rPr>
          <w:rFonts w:eastAsia="Times New Roman" w:cs="Times New Roman"/>
          <w:szCs w:val="24"/>
        </w:rPr>
        <w:t xml:space="preserve"> </w:t>
      </w:r>
      <w:r>
        <w:rPr>
          <w:rFonts w:eastAsia="Times New Roman" w:cs="Times New Roman"/>
          <w:szCs w:val="24"/>
        </w:rPr>
        <w:t xml:space="preserve">ούτε να το συνδυάσω με κάτι άλλο. Είπε, δηλαδή, ότι οι δήμοι δεν πρέπει να ελέγχονται, ότι είναι τόσο καλά τα πράγματα στους δήμους, που είναι οι πρώτοι στη διαφθορά από τους φορείς του </w:t>
      </w:r>
      <w:r>
        <w:rPr>
          <w:rFonts w:eastAsia="Times New Roman" w:cs="Times New Roman"/>
          <w:szCs w:val="24"/>
        </w:rPr>
        <w:t>δ</w:t>
      </w:r>
      <w:r>
        <w:rPr>
          <w:rFonts w:eastAsia="Times New Roman" w:cs="Times New Roman"/>
          <w:szCs w:val="24"/>
        </w:rPr>
        <w:t>ημοσίου και δεν πρέπει να</w:t>
      </w:r>
      <w:r>
        <w:rPr>
          <w:rFonts w:eastAsia="Times New Roman" w:cs="Times New Roman"/>
          <w:szCs w:val="24"/>
        </w:rPr>
        <w:t xml:space="preserve"> ελέγχονται με κάποιον τρόπο και ο οικονομικός έλεγχος που μπαίνει από την Κυβέρνηση δημιουργεί κάποιο πρόβλημα. </w:t>
      </w:r>
    </w:p>
    <w:p w14:paraId="53B9BE90"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Τελειώνω με κάτι που έχει να κάνει με την Πάτρα και την απόδοση του θαλάσσιου μετώπου και θέλω να κάνω έναν συνδυασμό. Αφορά αυτό με τα λαϊκά </w:t>
      </w:r>
      <w:r>
        <w:rPr>
          <w:rFonts w:eastAsia="Times New Roman" w:cs="Times New Roman"/>
          <w:szCs w:val="24"/>
        </w:rPr>
        <w:t xml:space="preserve">συμφέροντα που μπαίνουν κάθε φορά, πως ό,τι νόμο και να φέρουμε, δεν εξυπηρετεί τα λαϊκά συμφέροντα. Θα φέρω ένα παράδειγμα και με αυτό θα τελειώσω. </w:t>
      </w:r>
    </w:p>
    <w:p w14:paraId="53B9BE91"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Υπάρχει απόφαση του Δημοτικού Συμβουλίου Λάρισας, η οποία λέει ότι ο </w:t>
      </w:r>
      <w:r>
        <w:rPr>
          <w:rFonts w:eastAsia="Times New Roman" w:cs="Times New Roman"/>
          <w:szCs w:val="24"/>
        </w:rPr>
        <w:t>δ</w:t>
      </w:r>
      <w:r>
        <w:rPr>
          <w:rFonts w:eastAsia="Times New Roman" w:cs="Times New Roman"/>
          <w:szCs w:val="24"/>
        </w:rPr>
        <w:t>ήμος προχωρά σε έργα 2,6 εκατομμυρίων ευρώ που έχουν να κάνουν με ένα πάρκο, με έκθεση αγροτικών προϊόντων, με χώρους αναψυχής, με πεζοδρόμους, με ποδηλατοδρόμους. Όλες, λέει, οι δημοτικές παρατάξεις το ψήφισαν, εκτός από τη Λαϊκή Συσπείρωση, η οποία έκριν</w:t>
      </w:r>
      <w:r>
        <w:rPr>
          <w:rFonts w:eastAsia="Times New Roman" w:cs="Times New Roman"/>
          <w:szCs w:val="24"/>
        </w:rPr>
        <w:t xml:space="preserve">ε ότι αυτό δεν εξυπηρετεί τα λαϊκά συμφέροντα. </w:t>
      </w:r>
    </w:p>
    <w:p w14:paraId="53B9BE92"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Τώρα, αυτό εμένα με προβληματίζει, γιατί προχθές δώσαμε το θαλάσσιο μέτωπο, όχι στον Δήμαρχο της Πάτρας, στην πόλη και εκεί προβλέπονται χώροι αναψυχής, άθλησης, πεζόδρομοι, </w:t>
      </w:r>
      <w:proofErr w:type="spellStart"/>
      <w:r>
        <w:rPr>
          <w:rFonts w:eastAsia="Times New Roman" w:cs="Times New Roman"/>
          <w:szCs w:val="24"/>
        </w:rPr>
        <w:t>ποδηλατόδρομοι</w:t>
      </w:r>
      <w:proofErr w:type="spellEnd"/>
      <w:r>
        <w:rPr>
          <w:rFonts w:eastAsia="Times New Roman" w:cs="Times New Roman"/>
          <w:szCs w:val="24"/>
        </w:rPr>
        <w:t xml:space="preserve">. Για να μην πω ότι </w:t>
      </w:r>
      <w:r>
        <w:rPr>
          <w:rFonts w:eastAsia="Times New Roman" w:cs="Times New Roman"/>
          <w:szCs w:val="24"/>
        </w:rPr>
        <w:t xml:space="preserve">δεν θα κάνει τίποτα ο </w:t>
      </w:r>
      <w:r>
        <w:rPr>
          <w:rFonts w:eastAsia="Times New Roman" w:cs="Times New Roman"/>
          <w:szCs w:val="24"/>
        </w:rPr>
        <w:t>δ</w:t>
      </w:r>
      <w:r>
        <w:rPr>
          <w:rFonts w:eastAsia="Times New Roman" w:cs="Times New Roman"/>
          <w:szCs w:val="24"/>
        </w:rPr>
        <w:t xml:space="preserve">ήμος, γιατί στον καπιταλισμό αυτά ουσιαστικά δεν εξυπηρετούν τα λαϊκά συμφέροντα. Είμαι πολύ περίεργος να δω το πρόγραμμα του Δήμου </w:t>
      </w:r>
      <w:proofErr w:type="spellStart"/>
      <w:r>
        <w:rPr>
          <w:rFonts w:eastAsia="Times New Roman" w:cs="Times New Roman"/>
          <w:szCs w:val="24"/>
        </w:rPr>
        <w:t>Πατρέων</w:t>
      </w:r>
      <w:proofErr w:type="spellEnd"/>
      <w:r>
        <w:rPr>
          <w:rFonts w:eastAsia="Times New Roman" w:cs="Times New Roman"/>
          <w:szCs w:val="24"/>
        </w:rPr>
        <w:t xml:space="preserve"> εκεί και του Δημάρχου μας κ. </w:t>
      </w:r>
      <w:proofErr w:type="spellStart"/>
      <w:r>
        <w:rPr>
          <w:rFonts w:eastAsia="Times New Roman" w:cs="Times New Roman"/>
          <w:szCs w:val="24"/>
        </w:rPr>
        <w:t>Πελετίδη</w:t>
      </w:r>
      <w:proofErr w:type="spellEnd"/>
      <w:r>
        <w:rPr>
          <w:rFonts w:eastAsia="Times New Roman" w:cs="Times New Roman"/>
          <w:szCs w:val="24"/>
        </w:rPr>
        <w:t>, με ποιον τρόπο οι πεζόδρομοι που προβλέπονται, οι χώρο</w:t>
      </w:r>
      <w:r>
        <w:rPr>
          <w:rFonts w:eastAsia="Times New Roman" w:cs="Times New Roman"/>
          <w:szCs w:val="24"/>
        </w:rPr>
        <w:t xml:space="preserve">ι αναψυχής και τα άλλα 40 εκατομμύρια που πήρε στο πρόγραμμα για τις βιώσιμες πόλεις, θα τα εφαρμόσει με τέτοιον τρόπο, ώστε και πεζόδρομοι να γίνουν και αυτό πράγματι να εξυπηρετεί τα λαϊκά συμφέροντα με άλλον τρόπο απ’ ό,τι το κάνουν οι άλλοι. </w:t>
      </w:r>
    </w:p>
    <w:p w14:paraId="53B9BE93"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Τελειώνον</w:t>
      </w:r>
      <w:r>
        <w:rPr>
          <w:rFonts w:eastAsia="Times New Roman" w:cs="Times New Roman"/>
          <w:szCs w:val="24"/>
        </w:rPr>
        <w:t>τας, θέλω να πω ότι κα</w:t>
      </w:r>
      <w:r>
        <w:rPr>
          <w:rFonts w:eastAsia="Times New Roman" w:cs="Times New Roman"/>
          <w:szCs w:val="24"/>
        </w:rPr>
        <w:t>μ</w:t>
      </w:r>
      <w:r>
        <w:rPr>
          <w:rFonts w:eastAsia="Times New Roman" w:cs="Times New Roman"/>
          <w:szCs w:val="24"/>
        </w:rPr>
        <w:t xml:space="preserve">μία κουβέντα δεν ακούστηκε για το νομοσχέδιο -προφανώς και δεν χρειάζεται εκεί- για τις τομές που φέρνει για τους ορεινούς νησιωτικούς δήμους, οι οποίοι για πρώτη φορά μπαίνουν στο προσκήνιο και δημιουργούνται άλλες συνθήκες και για </w:t>
      </w:r>
      <w:r>
        <w:rPr>
          <w:rFonts w:eastAsia="Times New Roman" w:cs="Times New Roman"/>
          <w:szCs w:val="24"/>
        </w:rPr>
        <w:t xml:space="preserve">τις μικρές κοινότητες, οι οποίες πλέον θα μπορούν και να συμμετέχουν στις διαδικασίες έργων στην περιοχή τους, αλλά και το πολύ σημαντικό των ενιαίων ψηφοδελτίων, όπου θα μπορούν να εκφράζονται, χωρίς να </w:t>
      </w:r>
      <w:proofErr w:type="spellStart"/>
      <w:r>
        <w:rPr>
          <w:rFonts w:eastAsia="Times New Roman" w:cs="Times New Roman"/>
          <w:szCs w:val="24"/>
        </w:rPr>
        <w:t>ποδηγετούνται</w:t>
      </w:r>
      <w:proofErr w:type="spellEnd"/>
      <w:r>
        <w:rPr>
          <w:rFonts w:eastAsia="Times New Roman" w:cs="Times New Roman"/>
          <w:szCs w:val="24"/>
        </w:rPr>
        <w:t xml:space="preserve"> –ας το πούμε έτσι- από τις παρατάξεις </w:t>
      </w:r>
      <w:r>
        <w:rPr>
          <w:rFonts w:eastAsia="Times New Roman" w:cs="Times New Roman"/>
          <w:szCs w:val="24"/>
        </w:rPr>
        <w:t xml:space="preserve">τους, οι οποίες τουλάχιστον στους επαρχιακούς δήμους δημιουργούσαν τετελεσμένα οικογενειοκρατίας και μη δημοκρατικών διαδικασιών. </w:t>
      </w:r>
    </w:p>
    <w:p w14:paraId="53B9BE94"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Ευχαριστώ.</w:t>
      </w:r>
    </w:p>
    <w:p w14:paraId="53B9BE95" w14:textId="77777777" w:rsidR="00D9389E" w:rsidRDefault="0030006C">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53B9BE96" w14:textId="77777777" w:rsidR="00D9389E" w:rsidRDefault="0030006C">
      <w:pPr>
        <w:spacing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Ριζούλη</w:t>
      </w:r>
      <w:proofErr w:type="spellEnd"/>
      <w:r>
        <w:rPr>
          <w:rFonts w:eastAsia="Times New Roman" w:cs="Times New Roman"/>
          <w:szCs w:val="24"/>
        </w:rPr>
        <w:t>.</w:t>
      </w:r>
    </w:p>
    <w:p w14:paraId="53B9BE97"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Ο κ. Ανασ</w:t>
      </w:r>
      <w:r>
        <w:rPr>
          <w:rFonts w:eastAsia="Times New Roman" w:cs="Times New Roman"/>
          <w:szCs w:val="24"/>
        </w:rPr>
        <w:t>τασιάδης έχει τον λόγο, για να ολοκληρώσουμε την αποψινή συνεδρίαση.</w:t>
      </w:r>
    </w:p>
    <w:p w14:paraId="53B9BE98" w14:textId="77777777" w:rsidR="00D9389E" w:rsidRDefault="0030006C">
      <w:pPr>
        <w:spacing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Ευχαριστώ, κύριε Πρόεδρε. </w:t>
      </w:r>
    </w:p>
    <w:p w14:paraId="53B9BE99"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Ο απερχόμενος κύριος συνάδελφος, ο κ. </w:t>
      </w:r>
      <w:proofErr w:type="spellStart"/>
      <w:r>
        <w:rPr>
          <w:rFonts w:eastAsia="Times New Roman" w:cs="Times New Roman"/>
          <w:szCs w:val="24"/>
        </w:rPr>
        <w:t>Ριζούλης</w:t>
      </w:r>
      <w:proofErr w:type="spellEnd"/>
      <w:r>
        <w:rPr>
          <w:rFonts w:eastAsia="Times New Roman" w:cs="Times New Roman"/>
          <w:szCs w:val="24"/>
        </w:rPr>
        <w:t>, είπε ότι η απλή αναλογική, ήταν ένα πάγιο αίτημα της Αριστεράς. Μάλιστα. Το υπόλοιπο 90% πο</w:t>
      </w:r>
      <w:r>
        <w:rPr>
          <w:rFonts w:eastAsia="Times New Roman" w:cs="Times New Roman"/>
          <w:szCs w:val="24"/>
        </w:rPr>
        <w:t>υ διαφωνεί με αυτό το αίτημα, το υπολογίζετε καθόλου, το λογαριάζετε καθόλου;</w:t>
      </w:r>
    </w:p>
    <w:p w14:paraId="53B9BE9A" w14:textId="77777777" w:rsidR="00D9389E" w:rsidRDefault="0030006C">
      <w:pPr>
        <w:spacing w:line="600" w:lineRule="auto"/>
        <w:ind w:firstLine="720"/>
        <w:jc w:val="both"/>
        <w:rPr>
          <w:rFonts w:eastAsia="Times New Roman" w:cs="Times New Roman"/>
          <w:szCs w:val="24"/>
        </w:rPr>
      </w:pPr>
      <w:r>
        <w:rPr>
          <w:rFonts w:eastAsia="Times New Roman" w:cs="Times New Roman"/>
          <w:b/>
          <w:szCs w:val="24"/>
        </w:rPr>
        <w:t>ΑΝΔΡΕΑΣ ΡΙΖΟΥΛΗΣ:</w:t>
      </w:r>
      <w:r>
        <w:rPr>
          <w:rFonts w:eastAsia="Times New Roman" w:cs="Times New Roman"/>
          <w:szCs w:val="24"/>
        </w:rPr>
        <w:t xml:space="preserve"> Και του δημοκρατικού κόσμου. </w:t>
      </w:r>
    </w:p>
    <w:p w14:paraId="53B9BE9B" w14:textId="77777777" w:rsidR="00D9389E" w:rsidRDefault="0030006C">
      <w:pPr>
        <w:spacing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Ένα πάγιο αίτημα της Αριστεράς, είπατε. </w:t>
      </w:r>
    </w:p>
    <w:p w14:paraId="53B9BE9C"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Και ερωτώ εγώ, λοιπόν: Το υπόλοιπο 90%, που διαφωνεί με την απλή ανα</w:t>
      </w:r>
      <w:r>
        <w:rPr>
          <w:rFonts w:eastAsia="Times New Roman" w:cs="Times New Roman"/>
          <w:szCs w:val="24"/>
        </w:rPr>
        <w:t xml:space="preserve">λογική, ακούγεται από την Κυβέρνηση ή πόσο δημοκρατικό είναι αυτό; </w:t>
      </w:r>
    </w:p>
    <w:p w14:paraId="53B9BE9D" w14:textId="77777777" w:rsidR="00D9389E" w:rsidRDefault="0030006C">
      <w:pPr>
        <w:spacing w:line="600" w:lineRule="auto"/>
        <w:ind w:firstLine="720"/>
        <w:jc w:val="both"/>
        <w:rPr>
          <w:rFonts w:eastAsia="Times New Roman" w:cs="Times New Roman"/>
          <w:szCs w:val="24"/>
        </w:rPr>
      </w:pPr>
      <w:r w:rsidRPr="00383DC7">
        <w:rPr>
          <w:rFonts w:eastAsia="Times New Roman" w:cs="Times New Roman"/>
          <w:b/>
          <w:szCs w:val="24"/>
        </w:rPr>
        <w:t>ΧΡΗΣΤΟΣ ΣΠΙΡΤΖΗΣ (Υπουργός Μεταφορών και Υποδομών):</w:t>
      </w:r>
      <w:r w:rsidRPr="00383DC7">
        <w:rPr>
          <w:rFonts w:eastAsia="Times New Roman" w:cs="Times New Roman"/>
          <w:szCs w:val="24"/>
        </w:rPr>
        <w:t xml:space="preserve"> </w:t>
      </w:r>
      <w:r>
        <w:rPr>
          <w:rFonts w:eastAsia="Times New Roman" w:cs="Times New Roman"/>
          <w:szCs w:val="24"/>
        </w:rPr>
        <w:t>…της Δεξιάς.</w:t>
      </w:r>
    </w:p>
    <w:p w14:paraId="53B9BE9E" w14:textId="77777777" w:rsidR="00D9389E" w:rsidRDefault="0030006C">
      <w:pPr>
        <w:spacing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Το 90% διαφωνεί, διότι δεν ξεπερνά το 10%, κύριε Υπουργέ. </w:t>
      </w:r>
    </w:p>
    <w:p w14:paraId="53B9BE9F"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Το νομοσχέδιο, όπως το φέρνετε σήμερα στη Β</w:t>
      </w:r>
      <w:r>
        <w:rPr>
          <w:rFonts w:eastAsia="Times New Roman" w:cs="Times New Roman"/>
          <w:szCs w:val="24"/>
        </w:rPr>
        <w:t>ουλή, δείχνει ξεκάθαρα την αντίληψή σας και τον τρόπο με τον οποίον νομοθετείτε, με μικροκομματική αντίληψη και κομματικές σκοπιμότητες. Αυτό, όσο και να προσπαθείτε, δεν μπορείτε να το αντικρούσετε.</w:t>
      </w:r>
    </w:p>
    <w:p w14:paraId="53B9BEA0"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Επιλέγετε την απλή αναλογική, δηλαδή τη διάλυση της αυτο</w:t>
      </w:r>
      <w:r>
        <w:rPr>
          <w:rFonts w:eastAsia="Times New Roman" w:cs="Times New Roman"/>
          <w:szCs w:val="24"/>
        </w:rPr>
        <w:t xml:space="preserve">διοίκησης. Ουσιαστικά αυτό επιλέγετε με μόνο επιχείρημα τη </w:t>
      </w:r>
      <w:r>
        <w:rPr>
          <w:rFonts w:eastAsia="Times New Roman" w:cs="Times New Roman"/>
          <w:szCs w:val="24"/>
        </w:rPr>
        <w:t>δ</w:t>
      </w:r>
      <w:r>
        <w:rPr>
          <w:rFonts w:eastAsia="Times New Roman" w:cs="Times New Roman"/>
          <w:szCs w:val="24"/>
        </w:rPr>
        <w:t>ημοκρατία και την ισονομία της ψήφου. Δηλαδή</w:t>
      </w:r>
      <w:r w:rsidRPr="00A52FAA">
        <w:rPr>
          <w:rFonts w:eastAsia="Times New Roman" w:cs="Times New Roman"/>
          <w:szCs w:val="24"/>
        </w:rPr>
        <w:t>,</w:t>
      </w:r>
      <w:r>
        <w:rPr>
          <w:rFonts w:eastAsia="Times New Roman" w:cs="Times New Roman"/>
          <w:szCs w:val="24"/>
        </w:rPr>
        <w:t xml:space="preserve"> τόσα χρόνια στους δήμους δεν υπήρχε δημοκρατία; Δεν λειτουργούσαν δημοκρατικά; Δεν υπήρχε ισονομία της ψήφου; </w:t>
      </w:r>
    </w:p>
    <w:p w14:paraId="53B9BEA1" w14:textId="77777777" w:rsidR="00D9389E" w:rsidRDefault="0030006C">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Ισονομία δεν υπήρχε…</w:t>
      </w:r>
    </w:p>
    <w:p w14:paraId="53B9BEA2" w14:textId="77777777" w:rsidR="00D9389E" w:rsidRDefault="0030006C">
      <w:pPr>
        <w:spacing w:line="600" w:lineRule="auto"/>
        <w:ind w:firstLine="720"/>
        <w:jc w:val="both"/>
        <w:rPr>
          <w:rFonts w:eastAsia="Times New Roman" w:cs="Times New Roman"/>
          <w:szCs w:val="24"/>
        </w:rPr>
      </w:pPr>
      <w:r>
        <w:rPr>
          <w:rFonts w:eastAsia="Times New Roman" w:cs="Times New Roman"/>
          <w:b/>
          <w:szCs w:val="24"/>
        </w:rPr>
        <w:t>ΣΑ</w:t>
      </w:r>
      <w:r>
        <w:rPr>
          <w:rFonts w:eastAsia="Times New Roman" w:cs="Times New Roman"/>
          <w:b/>
          <w:szCs w:val="24"/>
        </w:rPr>
        <w:t xml:space="preserve">ΒΒΑΣ ΑΝΑΣΤΑΣΙΑΔΗΣ: </w:t>
      </w:r>
      <w:r>
        <w:rPr>
          <w:rFonts w:eastAsia="Times New Roman" w:cs="Times New Roman"/>
          <w:szCs w:val="24"/>
        </w:rPr>
        <w:t xml:space="preserve">Εσείς, λοιπόν, που </w:t>
      </w:r>
      <w:proofErr w:type="spellStart"/>
      <w:r>
        <w:rPr>
          <w:rFonts w:eastAsia="Times New Roman" w:cs="Times New Roman"/>
          <w:szCs w:val="24"/>
        </w:rPr>
        <w:t>αυτοπροσδιορίζεστε</w:t>
      </w:r>
      <w:proofErr w:type="spellEnd"/>
      <w:r>
        <w:rPr>
          <w:rFonts w:eastAsia="Times New Roman" w:cs="Times New Roman"/>
          <w:szCs w:val="24"/>
        </w:rPr>
        <w:t xml:space="preserve"> ως δημοκράτες και κόπτεστε για τη </w:t>
      </w:r>
      <w:r>
        <w:rPr>
          <w:rFonts w:eastAsia="Times New Roman" w:cs="Times New Roman"/>
          <w:szCs w:val="24"/>
        </w:rPr>
        <w:t>δ</w:t>
      </w:r>
      <w:r>
        <w:rPr>
          <w:rFonts w:eastAsia="Times New Roman" w:cs="Times New Roman"/>
          <w:szCs w:val="24"/>
        </w:rPr>
        <w:t xml:space="preserve">ημοκρατία και την κοινωνική συναίνεση και τον λαό, σήμερα δεν ακούτε κανέναν. Κυρίως, δεν ακούτε αυτούς που έχουν εμπειρία από την αυτοδιοίκηση. Δεν ακούτε τους </w:t>
      </w:r>
      <w:proofErr w:type="spellStart"/>
      <w:r>
        <w:rPr>
          <w:rFonts w:eastAsia="Times New Roman" w:cs="Times New Roman"/>
          <w:szCs w:val="24"/>
        </w:rPr>
        <w:t>αυτ</w:t>
      </w:r>
      <w:r>
        <w:rPr>
          <w:rFonts w:eastAsia="Times New Roman" w:cs="Times New Roman"/>
          <w:szCs w:val="24"/>
        </w:rPr>
        <w:t>οδιοικητικούς</w:t>
      </w:r>
      <w:proofErr w:type="spellEnd"/>
      <w:r>
        <w:rPr>
          <w:rFonts w:eastAsia="Times New Roman" w:cs="Times New Roman"/>
          <w:szCs w:val="24"/>
        </w:rPr>
        <w:t xml:space="preserve"> και τα συνδικαλιστικά τους όργανα εσείς που μιλάτε για δημοκρατία. Γιατί; Διότι δεν σας βολεύουν, φυσικά, αυτά που λένε. Ό,τι δεν σας βολεύει είναι αντιδημοκρατικό. </w:t>
      </w:r>
    </w:p>
    <w:p w14:paraId="53B9BEA3"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Το συντριπτικό ποσοστό της αυτοδιοίκησης –και το γνωρίζετε πολύ καλά αυτό- π</w:t>
      </w:r>
      <w:r>
        <w:rPr>
          <w:rFonts w:eastAsia="Times New Roman" w:cs="Times New Roman"/>
          <w:szCs w:val="24"/>
        </w:rPr>
        <w:t xml:space="preserve">άνω από το 90%, διαφωνεί μαζί σας. Είναι κάθετα αντίθετη με αυτό που κάνετε. Εσείς όμως επιμένετε, λες και το πρόβλημα της αυτοδιοίκησης σήμερα είναι η απλή αναλογική. Έχετε λύσει όλα τα άλλα προβλήματα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της </w:t>
      </w:r>
      <w:proofErr w:type="spellStart"/>
      <w:r>
        <w:rPr>
          <w:rFonts w:eastAsia="Times New Roman" w:cs="Times New Roman"/>
          <w:szCs w:val="24"/>
        </w:rPr>
        <w:t>υποστελέχωσης</w:t>
      </w:r>
      <w:proofErr w:type="spellEnd"/>
      <w:r>
        <w:rPr>
          <w:rFonts w:eastAsia="Times New Roman" w:cs="Times New Roman"/>
          <w:szCs w:val="24"/>
        </w:rPr>
        <w:t>, της διαχείρ</w:t>
      </w:r>
      <w:r>
        <w:rPr>
          <w:rFonts w:eastAsia="Times New Roman" w:cs="Times New Roman"/>
          <w:szCs w:val="24"/>
        </w:rPr>
        <w:t>ισης των απορριμμάτων, της γραφειοκρατίας και έχει μείνει να λύσετε μόνο το θέμα της απλής αναλογικής. Είναι βέβαιο –και να είστε εδώ να το διαπιστώσετε- ότι το νομοσχέδιο αυτό θα δημιουργήσει πολλά περισσότερα προβλήματα απ</w:t>
      </w:r>
      <w:r w:rsidRPr="00A52FAA">
        <w:rPr>
          <w:rFonts w:eastAsia="Times New Roman" w:cs="Times New Roman"/>
          <w:szCs w:val="24"/>
        </w:rPr>
        <w:t>’</w:t>
      </w:r>
      <w:r>
        <w:rPr>
          <w:rFonts w:eastAsia="Times New Roman" w:cs="Times New Roman"/>
          <w:szCs w:val="24"/>
        </w:rPr>
        <w:t xml:space="preserve"> όσα ελπίζετε –αν ελπίζετε- ότι</w:t>
      </w:r>
      <w:r>
        <w:rPr>
          <w:rFonts w:eastAsia="Times New Roman" w:cs="Times New Roman"/>
          <w:szCs w:val="24"/>
        </w:rPr>
        <w:t xml:space="preserve"> θα λύσει. </w:t>
      </w:r>
    </w:p>
    <w:p w14:paraId="53B9BEA4"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Πέρασα από την αυτοδιοίκηση πριν έρθω σε αυτή</w:t>
      </w:r>
      <w:r>
        <w:rPr>
          <w:rFonts w:eastAsia="Times New Roman" w:cs="Times New Roman"/>
          <w:szCs w:val="24"/>
        </w:rPr>
        <w:t xml:space="preserve"> την Αίθουσα και έχω εμπειρία σε αυτό το θέμα. Η εμπειρία μου λέει ότι οι δήμοι και οι περιφέρειες χρειάζονται </w:t>
      </w:r>
      <w:proofErr w:type="spellStart"/>
      <w:r>
        <w:rPr>
          <w:rFonts w:eastAsia="Times New Roman" w:cs="Times New Roman"/>
          <w:szCs w:val="24"/>
        </w:rPr>
        <w:t>κυβερνησιμότητα</w:t>
      </w:r>
      <w:proofErr w:type="spellEnd"/>
      <w:r>
        <w:rPr>
          <w:rFonts w:eastAsia="Times New Roman" w:cs="Times New Roman"/>
          <w:szCs w:val="24"/>
        </w:rPr>
        <w:t>, κύριοι συνάδελφοι. Οι δήμοι και οι περιφέρειες χρειάζονται αποφάσεις και πράξεις, άσκηση διοίκησης και</w:t>
      </w:r>
      <w:r w:rsidRPr="00A52FAA">
        <w:rPr>
          <w:rFonts w:eastAsia="Times New Roman" w:cs="Times New Roman"/>
          <w:szCs w:val="24"/>
        </w:rPr>
        <w:t>,</w:t>
      </w:r>
      <w:r>
        <w:rPr>
          <w:rFonts w:eastAsia="Times New Roman" w:cs="Times New Roman"/>
          <w:szCs w:val="24"/>
        </w:rPr>
        <w:t xml:space="preserve"> τελικά, αποτέλεσμα. Με τ</w:t>
      </w:r>
      <w:r>
        <w:rPr>
          <w:rFonts w:eastAsia="Times New Roman" w:cs="Times New Roman"/>
          <w:szCs w:val="24"/>
        </w:rPr>
        <w:t xml:space="preserve">ο σημερινό νομοσχέδιο οδηγείτε την αυτοδιοίκηση σε πλήρη ακυβερνησία. Αυτό νομοθετείτε σήμερα: ακυβερνησία, συναλλαγή, </w:t>
      </w:r>
      <w:proofErr w:type="spellStart"/>
      <w:r>
        <w:rPr>
          <w:rFonts w:eastAsia="Times New Roman" w:cs="Times New Roman"/>
          <w:szCs w:val="24"/>
        </w:rPr>
        <w:t>παζαράκι</w:t>
      </w:r>
      <w:proofErr w:type="spellEnd"/>
      <w:r>
        <w:rPr>
          <w:rFonts w:eastAsia="Times New Roman" w:cs="Times New Roman"/>
          <w:szCs w:val="24"/>
        </w:rPr>
        <w:t xml:space="preserve"> κάτω από το τραπέζι, ξεχαρβάλωμα της αυτοδιοίκησης. Εκεί την οδηγείτε με μαθηματική ακρίβεια με την απλή αναλογική που ευαγγελίζ</w:t>
      </w:r>
      <w:r>
        <w:rPr>
          <w:rFonts w:eastAsia="Times New Roman" w:cs="Times New Roman"/>
          <w:szCs w:val="24"/>
        </w:rPr>
        <w:t xml:space="preserve">εστε. Θα παραλύσουν οι δήμοι και οι περιφέρειες. </w:t>
      </w:r>
    </w:p>
    <w:p w14:paraId="53B9BEA5"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Λέτε ότι κατηγοριοποιείτε τους δήμους με διάφορα κριτήρια. Γιατί δεν λαμβάνετε υπ</w:t>
      </w:r>
      <w:r w:rsidRPr="00A52FAA">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το εδαφικό κριτήριο της έκτασης; Υπάρχουν δήμοι που έχουν τεράστια έκταση και αδυνατούν να εξυπηρετήσουν την καθημ</w:t>
      </w:r>
      <w:r>
        <w:rPr>
          <w:rFonts w:eastAsia="Times New Roman" w:cs="Times New Roman"/>
          <w:szCs w:val="24"/>
        </w:rPr>
        <w:t xml:space="preserve">ερινότητα των πολιτών, αδυνατούν να έχουν επικοινωνία, να έχουν διαχείριση των απορριμμάτων λόγω της μεγάλης απόστασης και των πολλών οικισμών. </w:t>
      </w:r>
    </w:p>
    <w:p w14:paraId="53B9BEA6"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 xml:space="preserve">Έχουμε ένα τέτοιο παράδειγμα στην περιφέρειά μας με το οποίο ασχολήθηκε ο κ. </w:t>
      </w:r>
      <w:proofErr w:type="spellStart"/>
      <w:r>
        <w:rPr>
          <w:rFonts w:eastAsia="Times New Roman" w:cs="Times New Roman"/>
          <w:szCs w:val="24"/>
        </w:rPr>
        <w:t>Μάρδας</w:t>
      </w:r>
      <w:proofErr w:type="spellEnd"/>
      <w:r>
        <w:rPr>
          <w:rFonts w:eastAsia="Times New Roman" w:cs="Times New Roman"/>
          <w:szCs w:val="24"/>
        </w:rPr>
        <w:t>. Έχουμε έναν ορεινό δήμο, τ</w:t>
      </w:r>
      <w:r>
        <w:rPr>
          <w:rFonts w:eastAsia="Times New Roman" w:cs="Times New Roman"/>
          <w:szCs w:val="24"/>
        </w:rPr>
        <w:t xml:space="preserve">ον Δήμο </w:t>
      </w:r>
      <w:proofErr w:type="spellStart"/>
      <w:r>
        <w:rPr>
          <w:rFonts w:eastAsia="Times New Roman" w:cs="Times New Roman"/>
          <w:szCs w:val="24"/>
        </w:rPr>
        <w:t>Σοχού</w:t>
      </w:r>
      <w:proofErr w:type="spellEnd"/>
      <w:r>
        <w:rPr>
          <w:rFonts w:eastAsia="Times New Roman" w:cs="Times New Roman"/>
          <w:szCs w:val="24"/>
        </w:rPr>
        <w:t xml:space="preserve">, που ανήκει σήμερα στον Δήμο Λαγκαδά. Και απ’ ό,τι λέει, σας κατέθεσε και πρόταση. Τι λέτε για αυτά; Τι σκέφτεστε να κάνετε; Σκέφτεστε να ανοίξετε αυτό το θέμα; Και γιατί δεν βάζετε στα κριτήρια της κατηγοριοποίησης και το θέμα αυτό; </w:t>
      </w:r>
    </w:p>
    <w:p w14:paraId="53B9BEA7"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Θα σταθ</w:t>
      </w:r>
      <w:r>
        <w:rPr>
          <w:rFonts w:eastAsia="Times New Roman" w:cs="Times New Roman"/>
          <w:szCs w:val="24"/>
        </w:rPr>
        <w:t xml:space="preserve">ώ, κλείνοντας, κύριε Πρόεδρε, σε ένα μεγάλο θέμα, σε ένα διαχρονικό αίτημα των Ελλήνων του εξωτερικού, του απόδημου </w:t>
      </w:r>
      <w:r>
        <w:rPr>
          <w:rFonts w:eastAsia="Times New Roman" w:cs="Times New Roman"/>
          <w:szCs w:val="24"/>
        </w:rPr>
        <w:t>Ε</w:t>
      </w:r>
      <w:r>
        <w:rPr>
          <w:rFonts w:eastAsia="Times New Roman" w:cs="Times New Roman"/>
          <w:szCs w:val="24"/>
        </w:rPr>
        <w:t xml:space="preserve">λληνισμού, αυτό της ψήφου. Κι επειδή είπατε, κύριε </w:t>
      </w:r>
      <w:proofErr w:type="spellStart"/>
      <w:r>
        <w:rPr>
          <w:rFonts w:eastAsia="Times New Roman" w:cs="Times New Roman"/>
          <w:szCs w:val="24"/>
        </w:rPr>
        <w:t>Ριζούλη</w:t>
      </w:r>
      <w:proofErr w:type="spellEnd"/>
      <w:r>
        <w:rPr>
          <w:rFonts w:eastAsia="Times New Roman" w:cs="Times New Roman"/>
          <w:szCs w:val="24"/>
        </w:rPr>
        <w:t xml:space="preserve">, θέλω να σας πω ότι η Νέα Δημοκρατία ως </w:t>
      </w:r>
      <w:r>
        <w:rPr>
          <w:rFonts w:eastAsia="Times New Roman" w:cs="Times New Roman"/>
          <w:szCs w:val="24"/>
        </w:rPr>
        <w:t>κ</w:t>
      </w:r>
      <w:r>
        <w:rPr>
          <w:rFonts w:eastAsia="Times New Roman" w:cs="Times New Roman"/>
          <w:szCs w:val="24"/>
        </w:rPr>
        <w:t>υβέρνηση έφερε νομοσχέδιο γι’ αυτό το θ</w:t>
      </w:r>
      <w:r>
        <w:rPr>
          <w:rFonts w:eastAsia="Times New Roman" w:cs="Times New Roman"/>
          <w:szCs w:val="24"/>
        </w:rPr>
        <w:t xml:space="preserve">έμα. Ως </w:t>
      </w:r>
      <w:r>
        <w:rPr>
          <w:rFonts w:eastAsia="Times New Roman" w:cs="Times New Roman"/>
          <w:szCs w:val="24"/>
        </w:rPr>
        <w:t>κ</w:t>
      </w:r>
      <w:r>
        <w:rPr>
          <w:rFonts w:eastAsia="Times New Roman" w:cs="Times New Roman"/>
          <w:szCs w:val="24"/>
        </w:rPr>
        <w:t xml:space="preserve">υβέρνηση έφερε νομοσχέδιο και ως </w:t>
      </w:r>
      <w:r>
        <w:rPr>
          <w:rFonts w:eastAsia="Times New Roman" w:cs="Times New Roman"/>
          <w:szCs w:val="24"/>
        </w:rPr>
        <w:t>α</w:t>
      </w:r>
      <w:r>
        <w:rPr>
          <w:rFonts w:eastAsia="Times New Roman" w:cs="Times New Roman"/>
          <w:szCs w:val="24"/>
        </w:rPr>
        <w:t xml:space="preserve">ντιπολίτευση κατέθεσε δύο νομοσχέδια. </w:t>
      </w:r>
    </w:p>
    <w:p w14:paraId="53B9BEA8"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Το ζήτημα αυτό, κυρίες και κύριοι συνάδελφοι, δεν είναι ζήτημα κομματικό. Αυτό το ζήτημα είναι ζήτημα εθνικό. Έτσι πρέπει να το αντιμετωπίζουμε. Είναι πάγιο αίτημα των Ελλήνω</w:t>
      </w:r>
      <w:r>
        <w:rPr>
          <w:rFonts w:eastAsia="Times New Roman" w:cs="Times New Roman"/>
          <w:szCs w:val="24"/>
        </w:rPr>
        <w:t xml:space="preserve">ν του εξωτερικού. Γιατί τους το αρνείστε; </w:t>
      </w:r>
    </w:p>
    <w:p w14:paraId="53B9BEA9" w14:textId="77777777" w:rsidR="00D9389E" w:rsidRDefault="0030006C">
      <w:pPr>
        <w:spacing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(ΠΑΝΟΣ)</w:t>
      </w:r>
      <w:r>
        <w:rPr>
          <w:rFonts w:eastAsia="Times New Roman" w:cs="Times New Roman"/>
          <w:b/>
          <w:szCs w:val="24"/>
        </w:rPr>
        <w:t xml:space="preserve"> ΣΚΟΥΡΛΕΤΗΣ (Υπουργός Εσωτερικών): </w:t>
      </w:r>
      <w:r>
        <w:rPr>
          <w:rFonts w:eastAsia="Times New Roman" w:cs="Times New Roman"/>
          <w:szCs w:val="24"/>
        </w:rPr>
        <w:t xml:space="preserve">Εμείς; </w:t>
      </w:r>
    </w:p>
    <w:p w14:paraId="53B9BEAA" w14:textId="77777777" w:rsidR="00D9389E" w:rsidRDefault="0030006C">
      <w:pPr>
        <w:spacing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 xml:space="preserve">Εσείς. Γιατί τους το αρνείστε; Τι είναι αυτό που σας εμποδίζει; Η δικαιολογία ότι υπάρχουν προβλήματα και θα συστήσουμε μία </w:t>
      </w:r>
      <w:r>
        <w:rPr>
          <w:rFonts w:eastAsia="Times New Roman" w:cs="Times New Roman"/>
          <w:szCs w:val="24"/>
        </w:rPr>
        <w:t>ε</w:t>
      </w:r>
      <w:r>
        <w:rPr>
          <w:rFonts w:eastAsia="Times New Roman" w:cs="Times New Roman"/>
          <w:szCs w:val="24"/>
        </w:rPr>
        <w:t>πιτροπ</w:t>
      </w:r>
      <w:r>
        <w:rPr>
          <w:rFonts w:eastAsia="Times New Roman" w:cs="Times New Roman"/>
          <w:szCs w:val="24"/>
        </w:rPr>
        <w:t xml:space="preserve">ή για να τα αντιμετωπίσουμε και για να λύσουμε είναι για αφελείς και σπρώχνει, κλωτσάει το πρόβλημα, το τενεκεδάκι παρακάτω. </w:t>
      </w:r>
    </w:p>
    <w:p w14:paraId="53B9BEAB" w14:textId="77777777" w:rsidR="00D9389E" w:rsidRDefault="0030006C">
      <w:pPr>
        <w:tabs>
          <w:tab w:val="left" w:pos="2608"/>
        </w:tabs>
        <w:spacing w:line="600" w:lineRule="auto"/>
        <w:ind w:firstLine="720"/>
        <w:jc w:val="both"/>
        <w:rPr>
          <w:rFonts w:eastAsia="Times New Roman" w:cs="Times New Roman"/>
          <w:szCs w:val="24"/>
        </w:rPr>
      </w:pPr>
      <w:r>
        <w:rPr>
          <w:rFonts w:eastAsia="Times New Roman" w:cs="Times New Roman"/>
          <w:szCs w:val="24"/>
        </w:rPr>
        <w:t xml:space="preserve">Φοβάστε ότι οι ομογενείς θα φέρουν την ανακατάταξη στο πολιτικό σκηνικό. Όμως, κύριε Υπουργέ, εσείς που </w:t>
      </w:r>
      <w:proofErr w:type="spellStart"/>
      <w:r>
        <w:rPr>
          <w:rFonts w:eastAsia="Times New Roman" w:cs="Times New Roman"/>
          <w:szCs w:val="24"/>
        </w:rPr>
        <w:t>αυτοπροσδιορίζεστε</w:t>
      </w:r>
      <w:proofErr w:type="spellEnd"/>
      <w:r>
        <w:rPr>
          <w:rFonts w:eastAsia="Times New Roman" w:cs="Times New Roman"/>
          <w:szCs w:val="24"/>
        </w:rPr>
        <w:t xml:space="preserve"> σαν προοδευτικός και λέτε ότι ακούτε την κοινωνία, πώς στερείτε αυτό το δικαίωμα στους συμπατριώτες μας του εξωτερικού; </w:t>
      </w:r>
    </w:p>
    <w:p w14:paraId="53B9BEAC" w14:textId="77777777" w:rsidR="00D9389E" w:rsidRDefault="0030006C">
      <w:pPr>
        <w:tabs>
          <w:tab w:val="left" w:pos="2608"/>
        </w:tabs>
        <w:spacing w:line="600" w:lineRule="auto"/>
        <w:ind w:firstLine="720"/>
        <w:jc w:val="center"/>
        <w:rPr>
          <w:rFonts w:eastAsia="Times New Roman" w:cs="Times New Roman"/>
          <w:szCs w:val="24"/>
        </w:rPr>
      </w:pPr>
      <w:r>
        <w:rPr>
          <w:rFonts w:eastAsia="Times New Roman" w:cs="Times New Roman"/>
          <w:szCs w:val="24"/>
        </w:rPr>
        <w:t>(Θόρυβος στη</w:t>
      </w:r>
      <w:r>
        <w:rPr>
          <w:rFonts w:eastAsia="Times New Roman" w:cs="Times New Roman"/>
          <w:szCs w:val="24"/>
        </w:rPr>
        <w:t>ν Αίθουσα)</w:t>
      </w:r>
    </w:p>
    <w:p w14:paraId="53B9BEAD" w14:textId="77777777" w:rsidR="00D9389E" w:rsidRDefault="0030006C">
      <w:pPr>
        <w:tabs>
          <w:tab w:val="left" w:pos="2608"/>
        </w:tabs>
        <w:spacing w:line="600" w:lineRule="auto"/>
        <w:ind w:firstLine="720"/>
        <w:jc w:val="both"/>
        <w:rPr>
          <w:rFonts w:eastAsia="Times New Roman" w:cs="Times New Roman"/>
          <w:szCs w:val="24"/>
        </w:rPr>
      </w:pPr>
      <w:r>
        <w:rPr>
          <w:rFonts w:eastAsia="Times New Roman" w:cs="Times New Roman"/>
          <w:szCs w:val="24"/>
        </w:rPr>
        <w:t>Τι σας ενοχλεί; Γιατί γκρινιάζετε;</w:t>
      </w:r>
    </w:p>
    <w:p w14:paraId="53B9BEAE" w14:textId="77777777" w:rsidR="00D9389E" w:rsidRDefault="0030006C">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Κύριοι συνάδελφοι, παρακαλώ. </w:t>
      </w:r>
    </w:p>
    <w:p w14:paraId="53B9BEAF" w14:textId="77777777" w:rsidR="00D9389E" w:rsidRDefault="0030006C">
      <w:pPr>
        <w:tabs>
          <w:tab w:val="left" w:pos="2820"/>
        </w:tabs>
        <w:spacing w:line="600" w:lineRule="auto"/>
        <w:ind w:firstLine="720"/>
        <w:jc w:val="both"/>
        <w:rPr>
          <w:rFonts w:eastAsia="Times New Roman"/>
          <w:szCs w:val="24"/>
        </w:rPr>
      </w:pPr>
      <w:r>
        <w:rPr>
          <w:rFonts w:eastAsia="Times New Roman"/>
          <w:szCs w:val="24"/>
        </w:rPr>
        <w:t>Κύριε Αναστασιάδη, συνεχίστε. Ανοίγετε διάλογο, όμως. Μην ανοίγετε διάλογο.</w:t>
      </w:r>
    </w:p>
    <w:p w14:paraId="53B9BEB0" w14:textId="77777777" w:rsidR="00D9389E" w:rsidRDefault="0030006C">
      <w:pPr>
        <w:tabs>
          <w:tab w:val="left" w:pos="2820"/>
        </w:tabs>
        <w:spacing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 xml:space="preserve">Συγγνώμη. </w:t>
      </w:r>
    </w:p>
    <w:p w14:paraId="53B9BEB1" w14:textId="77777777" w:rsidR="00D9389E" w:rsidRDefault="0030006C">
      <w:pPr>
        <w:tabs>
          <w:tab w:val="left" w:pos="2820"/>
        </w:tabs>
        <w:spacing w:line="600" w:lineRule="auto"/>
        <w:ind w:firstLine="720"/>
        <w:jc w:val="both"/>
        <w:rPr>
          <w:rFonts w:eastAsia="Times New Roman"/>
          <w:szCs w:val="24"/>
        </w:rPr>
      </w:pPr>
      <w:r>
        <w:rPr>
          <w:rFonts w:eastAsia="Times New Roman"/>
          <w:szCs w:val="24"/>
        </w:rPr>
        <w:t>Δεν πρέπει εμείς να σκεφτόμαστε και να σ</w:t>
      </w:r>
      <w:r>
        <w:rPr>
          <w:rFonts w:eastAsia="Times New Roman"/>
          <w:szCs w:val="24"/>
        </w:rPr>
        <w:t>κέφτεστε τις επόμενες εκλογές, κύριε Υπουργέ, αλλά πρέπει να σκεφτόμαστε…</w:t>
      </w:r>
    </w:p>
    <w:p w14:paraId="53B9BEB2" w14:textId="77777777" w:rsidR="00D9389E" w:rsidRDefault="0030006C">
      <w:pPr>
        <w:tabs>
          <w:tab w:val="left" w:pos="2820"/>
        </w:tabs>
        <w:spacing w:line="600" w:lineRule="auto"/>
        <w:ind w:firstLine="720"/>
        <w:jc w:val="both"/>
        <w:rPr>
          <w:rFonts w:eastAsia="Times New Roman"/>
          <w:szCs w:val="24"/>
        </w:rPr>
      </w:pPr>
      <w:r>
        <w:rPr>
          <w:rFonts w:eastAsia="Times New Roman"/>
          <w:b/>
          <w:szCs w:val="24"/>
        </w:rPr>
        <w:t xml:space="preserve">ΜΑΡΙΑ ΘΕΛΕΡΙΤΗ: </w:t>
      </w:r>
      <w:r>
        <w:rPr>
          <w:rFonts w:eastAsia="Times New Roman"/>
          <w:szCs w:val="24"/>
        </w:rPr>
        <w:t>Εσείς τόσα χρόνια πώς το στερείτε;</w:t>
      </w:r>
    </w:p>
    <w:p w14:paraId="53B9BEB3" w14:textId="77777777" w:rsidR="00D9389E" w:rsidRDefault="0030006C">
      <w:pPr>
        <w:tabs>
          <w:tab w:val="left" w:pos="2608"/>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3B9BEB4" w14:textId="77777777" w:rsidR="00D9389E" w:rsidRDefault="0030006C">
      <w:pPr>
        <w:tabs>
          <w:tab w:val="left" w:pos="2820"/>
        </w:tabs>
        <w:spacing w:line="600" w:lineRule="auto"/>
        <w:ind w:firstLine="720"/>
        <w:jc w:val="both"/>
        <w:rPr>
          <w:rFonts w:eastAsia="Times New Roman"/>
          <w:szCs w:val="24"/>
        </w:rPr>
      </w:pPr>
      <w:r>
        <w:rPr>
          <w:rFonts w:eastAsia="Times New Roman"/>
          <w:b/>
          <w:szCs w:val="24"/>
        </w:rPr>
        <w:t xml:space="preserve">ΣΑΒΒΑΣ ΑΝΑΣΤΑΣΙΑΔΗΣ: </w:t>
      </w:r>
      <w:r>
        <w:rPr>
          <w:rFonts w:eastAsia="Times New Roman"/>
          <w:szCs w:val="24"/>
        </w:rPr>
        <w:t>Έχετε λίγη υπομονή και ακούστε από ευγένεια. Σας ακούσαμε χωρίς να μιλάμε. Λίγη ευγένει</w:t>
      </w:r>
      <w:r>
        <w:rPr>
          <w:rFonts w:eastAsia="Times New Roman"/>
          <w:szCs w:val="24"/>
        </w:rPr>
        <w:t xml:space="preserve">α δεν βλάπτει. </w:t>
      </w:r>
    </w:p>
    <w:p w14:paraId="53B9BEB5" w14:textId="77777777" w:rsidR="00D9389E" w:rsidRDefault="0030006C">
      <w:pPr>
        <w:tabs>
          <w:tab w:val="left" w:pos="2820"/>
        </w:tabs>
        <w:spacing w:line="600" w:lineRule="auto"/>
        <w:ind w:firstLine="720"/>
        <w:jc w:val="both"/>
        <w:rPr>
          <w:rFonts w:eastAsia="Times New Roman"/>
          <w:szCs w:val="24"/>
        </w:rPr>
      </w:pPr>
      <w:r>
        <w:rPr>
          <w:rFonts w:eastAsia="Times New Roman"/>
          <w:szCs w:val="24"/>
        </w:rPr>
        <w:t>Πρέπει να σκέφτεστε τις επόμενες γενιές και τη χώρα και την πατρίδα, κύριε Υπουργέ. Δυστυχώς, όμως, τίποτε από όλα αυτά εσάς δεν σας απασχολούν. Το μόνο που σκέφτεστε είναι η επιβίωσή σας και αυτή μπορεί να συντηρηθεί μέσα από το χάος που π</w:t>
      </w:r>
      <w:r>
        <w:rPr>
          <w:rFonts w:eastAsia="Times New Roman"/>
          <w:szCs w:val="24"/>
        </w:rPr>
        <w:t>ροσπαθείτε να φέρετε με το νομοσχέδιο που κατατίθεται σήμερα.</w:t>
      </w:r>
    </w:p>
    <w:p w14:paraId="53B9BEB6" w14:textId="77777777" w:rsidR="00D9389E" w:rsidRDefault="0030006C">
      <w:pPr>
        <w:tabs>
          <w:tab w:val="left" w:pos="2820"/>
        </w:tabs>
        <w:spacing w:line="600" w:lineRule="auto"/>
        <w:ind w:firstLine="720"/>
        <w:jc w:val="both"/>
        <w:rPr>
          <w:rFonts w:eastAsia="Times New Roman"/>
          <w:szCs w:val="24"/>
        </w:rPr>
      </w:pPr>
      <w:r>
        <w:rPr>
          <w:rFonts w:eastAsia="Times New Roman"/>
          <w:szCs w:val="24"/>
        </w:rPr>
        <w:t xml:space="preserve">Να είστε βέβαιοι, όμως, ότι θα πέσετε μέσα στον λάκκο που εσείς σκάβετε για τους άλλους. </w:t>
      </w:r>
    </w:p>
    <w:p w14:paraId="53B9BEB7" w14:textId="77777777" w:rsidR="00D9389E" w:rsidRDefault="0030006C">
      <w:pPr>
        <w:tabs>
          <w:tab w:val="left" w:pos="2820"/>
        </w:tabs>
        <w:spacing w:line="600" w:lineRule="auto"/>
        <w:ind w:firstLine="720"/>
        <w:jc w:val="both"/>
        <w:rPr>
          <w:rFonts w:eastAsia="Times New Roman"/>
          <w:szCs w:val="24"/>
        </w:rPr>
      </w:pPr>
      <w:r>
        <w:rPr>
          <w:rFonts w:eastAsia="Times New Roman"/>
          <w:szCs w:val="24"/>
        </w:rPr>
        <w:t>Σας ευχαριστώ.</w:t>
      </w:r>
    </w:p>
    <w:p w14:paraId="53B9BEB8" w14:textId="77777777" w:rsidR="00D9389E" w:rsidRDefault="0030006C">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3B9BEB9" w14:textId="77777777" w:rsidR="00D9389E" w:rsidRDefault="0030006C">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Ευχαριστούμε, κύριε Αναστασιάδη.</w:t>
      </w:r>
    </w:p>
    <w:p w14:paraId="53B9BEBA" w14:textId="77777777" w:rsidR="00D9389E" w:rsidRDefault="0030006C">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3B9BEBB" w14:textId="77777777" w:rsidR="00D9389E" w:rsidRDefault="0030006C">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3B9BEBC" w14:textId="77777777" w:rsidR="00D9389E" w:rsidRDefault="0030006C">
      <w:pPr>
        <w:tabs>
          <w:tab w:val="left" w:pos="2820"/>
        </w:tabs>
        <w:spacing w:line="600" w:lineRule="auto"/>
        <w:ind w:firstLine="720"/>
        <w:jc w:val="both"/>
        <w:rPr>
          <w:rFonts w:eastAsia="Times New Roman" w:cs="Times New Roman"/>
          <w:szCs w:val="24"/>
        </w:rPr>
      </w:pPr>
      <w:r w:rsidRPr="004239BA">
        <w:rPr>
          <w:rFonts w:eastAsia="Times New Roman"/>
          <w:b/>
          <w:szCs w:val="24"/>
        </w:rPr>
        <w:t>ΠΡΟΕΔΡΕΥΩΝ (Μάριος Γεωργιάδης):</w:t>
      </w:r>
      <w:r>
        <w:rPr>
          <w:rFonts w:eastAsia="Times New Roman"/>
          <w:szCs w:val="24"/>
        </w:rPr>
        <w:t xml:space="preserve"> </w:t>
      </w:r>
      <w:r>
        <w:rPr>
          <w:rFonts w:eastAsia="Times New Roman" w:cs="Times New Roman"/>
          <w:szCs w:val="24"/>
        </w:rPr>
        <w:t xml:space="preserve">Με τη συναίνεση του Σώματος και ώρα 23.51΄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xml:space="preserve"> ημέρα Πέμπτη 12 Ιουλίου 2018 και ώρα 10.00΄,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w:t>
      </w:r>
      <w:r>
        <w:rPr>
          <w:rFonts w:eastAsia="Times New Roman" w:cs="Times New Roman"/>
          <w:szCs w:val="24"/>
        </w:rPr>
        <w:t>σ</w:t>
      </w:r>
      <w:r>
        <w:rPr>
          <w:rFonts w:eastAsia="Times New Roman" w:cs="Times New Roman"/>
          <w:szCs w:val="24"/>
        </w:rPr>
        <w:t>υνέχιση της συζήτησης και ψήφιση επί της αρχής, των άρθρων και του συνόλου του σχεδίου νόμου του Υπουργείου Εσωτερικών: «Μεταρρύθμιση του θεσμικού πλαισ</w:t>
      </w:r>
      <w:r>
        <w:rPr>
          <w:rFonts w:eastAsia="Times New Roman" w:cs="Times New Roman"/>
          <w:szCs w:val="24"/>
        </w:rPr>
        <w:t>ίου της Τοπικής Αυτοδιοίκησης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Εμβάθυνση της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Ενίσχυση της Συμμετοχής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Βελτίωση της οικονομικής και αναπτυξιακής λειτουργίας των ΟΤΑ [Πρόγραμμα «ΚΛΕΙΣΘΕΝΗΣ Ι»] - Ρυθμίσεις για τον εκσυγχρονισμό του πλαισίου οργάνωσης και λειτουργίας των ΦΟ.Δ</w:t>
      </w:r>
      <w:r>
        <w:rPr>
          <w:rFonts w:eastAsia="Times New Roman" w:cs="Times New Roman"/>
          <w:szCs w:val="24"/>
        </w:rPr>
        <w:t>Σ.Α. - Ρυθμίσεις για την αποτελεσματικότερη, ταχύτερη και ενιαία άσκηση των αρμοδιοτήτων σχετικά με την απονομή ιθαγένειας και την πολιτογράφηση - Λοιπές διατάξεις αρμοδιότητας ΥΠΕΣ».</w:t>
      </w:r>
    </w:p>
    <w:p w14:paraId="53B9BEBD" w14:textId="77777777" w:rsidR="00D9389E" w:rsidRDefault="0030006C">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p>
    <w:p w14:paraId="53B9BEBE" w14:textId="77777777" w:rsidR="00D9389E" w:rsidRDefault="00D9389E">
      <w:pPr>
        <w:spacing w:line="600" w:lineRule="auto"/>
        <w:contextualSpacing/>
        <w:jc w:val="both"/>
        <w:rPr>
          <w:rFonts w:eastAsia="Times New Roman"/>
          <w:szCs w:val="24"/>
        </w:rPr>
      </w:pPr>
    </w:p>
    <w:sectPr w:rsidR="00D9389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jA0k7x5a52FKuPhy5cO7TlXOUtg=" w:salt="rA/Vp8XbqSpYcto4ouiYV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9E"/>
    <w:rsid w:val="0030006C"/>
    <w:rsid w:val="004729F1"/>
    <w:rsid w:val="00D9389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B821"/>
  <w15:docId w15:val="{FFA8A9B4-79C1-47E6-94F6-65FC9E87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26AD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26ADE"/>
    <w:rPr>
      <w:rFonts w:ascii="Segoe UI" w:hAnsi="Segoe UI" w:cs="Segoe UI"/>
      <w:sz w:val="18"/>
      <w:szCs w:val="18"/>
    </w:rPr>
  </w:style>
  <w:style w:type="paragraph" w:customStyle="1" w:styleId="pt-ikmbaq5y000008">
    <w:name w:val="pt-ikmbaq5y_000008"/>
    <w:basedOn w:val="a"/>
    <w:rsid w:val="0098671E"/>
    <w:pPr>
      <w:spacing w:before="100" w:beforeAutospacing="1" w:after="100" w:afterAutospacing="1" w:line="240" w:lineRule="auto"/>
    </w:pPr>
    <w:rPr>
      <w:rFonts w:ascii="Times New Roman" w:eastAsia="Times New Roman" w:hAnsi="Times New Roman" w:cs="Times New Roman"/>
      <w:szCs w:val="24"/>
    </w:rPr>
  </w:style>
  <w:style w:type="character" w:customStyle="1" w:styleId="pt-ikmbaq5y000003">
    <w:name w:val="pt-ikmbaq5y_000003"/>
    <w:basedOn w:val="a0"/>
    <w:rsid w:val="0098671E"/>
  </w:style>
  <w:style w:type="character" w:customStyle="1" w:styleId="pt-ikmbaq5y000001">
    <w:name w:val="pt-ikmbaq5y_000001"/>
    <w:basedOn w:val="a0"/>
    <w:rsid w:val="0098671E"/>
  </w:style>
  <w:style w:type="character" w:customStyle="1" w:styleId="pt-ikmbaq5y000005">
    <w:name w:val="pt-ikmbaq5y_000005"/>
    <w:basedOn w:val="a0"/>
    <w:rsid w:val="0098671E"/>
  </w:style>
  <w:style w:type="character" w:customStyle="1" w:styleId="pt-ikmbaq5y000012">
    <w:name w:val="pt-ikmbaq5y_000012"/>
    <w:basedOn w:val="a0"/>
    <w:rsid w:val="0098671E"/>
  </w:style>
  <w:style w:type="paragraph" w:customStyle="1" w:styleId="pt-ikmbaq5y000002">
    <w:name w:val="pt-ikmbaq5y_000002"/>
    <w:basedOn w:val="a"/>
    <w:rsid w:val="0098671E"/>
    <w:pPr>
      <w:spacing w:before="100" w:beforeAutospacing="1" w:after="100" w:afterAutospacing="1" w:line="240" w:lineRule="auto"/>
    </w:pPr>
    <w:rPr>
      <w:rFonts w:ascii="Times New Roman" w:eastAsia="Times New Roman" w:hAnsi="Times New Roman" w:cs="Times New Roman"/>
      <w:szCs w:val="24"/>
    </w:rPr>
  </w:style>
  <w:style w:type="paragraph" w:customStyle="1" w:styleId="pt-ikmbaq5y000000">
    <w:name w:val="pt-ikmbaq5y_000000"/>
    <w:basedOn w:val="a"/>
    <w:rsid w:val="0098671E"/>
    <w:pPr>
      <w:spacing w:before="100" w:beforeAutospacing="1" w:after="100" w:afterAutospacing="1" w:line="240" w:lineRule="auto"/>
    </w:pPr>
    <w:rPr>
      <w:rFonts w:ascii="Times New Roman" w:eastAsia="Times New Roman" w:hAnsi="Times New Roman" w:cs="Times New Roman"/>
      <w:szCs w:val="24"/>
    </w:rPr>
  </w:style>
  <w:style w:type="paragraph" w:customStyle="1" w:styleId="pt-ikmbaq5y000011">
    <w:name w:val="pt-ikmbaq5y_000011"/>
    <w:basedOn w:val="a"/>
    <w:rsid w:val="0098671E"/>
    <w:pPr>
      <w:spacing w:before="100" w:beforeAutospacing="1" w:after="100" w:afterAutospacing="1" w:line="240" w:lineRule="auto"/>
    </w:pPr>
    <w:rPr>
      <w:rFonts w:ascii="Times New Roman" w:eastAsia="Times New Roman" w:hAnsi="Times New Roman" w:cs="Times New Roman"/>
      <w:szCs w:val="24"/>
    </w:rPr>
  </w:style>
  <w:style w:type="character" w:customStyle="1" w:styleId="pt-ikmbaq5y000021">
    <w:name w:val="pt-ikmbaq5y_000021"/>
    <w:basedOn w:val="a0"/>
    <w:rsid w:val="0098671E"/>
  </w:style>
  <w:style w:type="character" w:customStyle="1" w:styleId="pt-ikmbaq5y000007">
    <w:name w:val="pt-ikmbaq5y_000007"/>
    <w:basedOn w:val="a0"/>
    <w:rsid w:val="00986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671</MetadataID>
    <Session xmlns="641f345b-441b-4b81-9152-adc2e73ba5e1">Γ´</Session>
    <Date xmlns="641f345b-441b-4b81-9152-adc2e73ba5e1">2018-07-10T21:00:00+00:00</Date>
    <Status xmlns="641f345b-441b-4b81-9152-adc2e73ba5e1">
      <Url>http://srv-sp1/praktika/Lists/Incoming_Metadata/EditForm.aspx?ID=671&amp;Source=/praktika/Recordings_Library/Forms/AllItems.aspx</Url>
      <Description>Δημοσιεύτηκε</Description>
    </Status>
    <Meeting xmlns="641f345b-441b-4b81-9152-adc2e73ba5e1">ΡΝΕ´</Meeting>
  </documentManagement>
</p:properties>
</file>

<file path=customXml/itemProps1.xml><?xml version="1.0" encoding="utf-8"?>
<ds:datastoreItem xmlns:ds="http://schemas.openxmlformats.org/officeDocument/2006/customXml" ds:itemID="{C4673FE2-6CB5-4169-9B67-3761B2F5D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4BF721-5C8D-4367-BDAF-270A6FC23A78}">
  <ds:schemaRefs>
    <ds:schemaRef ds:uri="http://schemas.microsoft.com/sharepoint/v3/contenttype/forms"/>
  </ds:schemaRefs>
</ds:datastoreItem>
</file>

<file path=customXml/itemProps3.xml><?xml version="1.0" encoding="utf-8"?>
<ds:datastoreItem xmlns:ds="http://schemas.openxmlformats.org/officeDocument/2006/customXml" ds:itemID="{ADF3A85D-3EF0-47C7-9145-7AED12CB2BB2}">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377</Pages>
  <Words>71117</Words>
  <Characters>384038</Characters>
  <Application>Microsoft Office Word</Application>
  <DocSecurity>0</DocSecurity>
  <Lines>3200</Lines>
  <Paragraphs>908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454247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2018-07-16T11:23:00Z</dcterms:created>
  <dcterms:modified xsi:type="dcterms:W3CDTF">2018-07-16T11:23:00Z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