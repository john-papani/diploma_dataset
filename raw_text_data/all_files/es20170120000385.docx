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EF827" w14:textId="77777777" w:rsidR="00B4018B" w:rsidRPr="00B4018B" w:rsidRDefault="00B4018B" w:rsidP="00B4018B">
      <w:pPr>
        <w:spacing w:after="200" w:line="360" w:lineRule="auto"/>
        <w:rPr>
          <w:ins w:id="0" w:author="Φλούδα Χριστίνα" w:date="2017-01-30T11:37:00Z"/>
          <w:rFonts w:eastAsia="Times New Roman"/>
          <w:szCs w:val="24"/>
          <w:lang w:eastAsia="en-US"/>
        </w:rPr>
      </w:pPr>
      <w:ins w:id="1" w:author="Φλούδα Χριστίνα" w:date="2017-01-30T11:37:00Z">
        <w:r w:rsidRPr="00B4018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CD2BE79" w14:textId="77777777" w:rsidR="00B4018B" w:rsidRPr="00B4018B" w:rsidRDefault="00B4018B" w:rsidP="00B4018B">
      <w:pPr>
        <w:spacing w:after="200" w:line="360" w:lineRule="auto"/>
        <w:rPr>
          <w:ins w:id="2" w:author="Φλούδα Χριστίνα" w:date="2017-01-30T11:37:00Z"/>
          <w:rFonts w:eastAsia="Times New Roman"/>
          <w:szCs w:val="24"/>
          <w:lang w:eastAsia="en-US"/>
        </w:rPr>
      </w:pPr>
    </w:p>
    <w:p w14:paraId="0BE1D451" w14:textId="77777777" w:rsidR="00B4018B" w:rsidRPr="00B4018B" w:rsidRDefault="00B4018B" w:rsidP="00B4018B">
      <w:pPr>
        <w:spacing w:after="200" w:line="360" w:lineRule="auto"/>
        <w:rPr>
          <w:ins w:id="3" w:author="Φλούδα Χριστίνα" w:date="2017-01-30T11:37:00Z"/>
          <w:rFonts w:eastAsia="Times New Roman"/>
          <w:szCs w:val="24"/>
          <w:lang w:eastAsia="en-US"/>
        </w:rPr>
      </w:pPr>
      <w:ins w:id="4" w:author="Φλούδα Χριστίνα" w:date="2017-01-30T11:37:00Z">
        <w:r w:rsidRPr="00B4018B">
          <w:rPr>
            <w:rFonts w:eastAsia="Times New Roman"/>
            <w:szCs w:val="24"/>
            <w:lang w:eastAsia="en-US"/>
          </w:rPr>
          <w:t>ΠΙΝΑΚΑΣ ΠΕΡΙΕΧΟΜΕΝΩΝ</w:t>
        </w:r>
      </w:ins>
    </w:p>
    <w:p w14:paraId="719AEF48" w14:textId="2C91B09A" w:rsidR="00B4018B" w:rsidRPr="00B4018B" w:rsidRDefault="00B4018B" w:rsidP="00B4018B">
      <w:pPr>
        <w:spacing w:after="200" w:line="360" w:lineRule="auto"/>
        <w:rPr>
          <w:ins w:id="5" w:author="Φλούδα Χριστίνα" w:date="2017-01-30T11:37:00Z"/>
          <w:rFonts w:eastAsia="Times New Roman"/>
          <w:szCs w:val="24"/>
          <w:lang w:eastAsia="en-US"/>
        </w:rPr>
      </w:pPr>
      <w:ins w:id="6" w:author="Φλούδα Χριστίνα" w:date="2017-01-30T11:37:00Z">
        <w:r w:rsidRPr="00B4018B">
          <w:rPr>
            <w:rFonts w:eastAsia="Times New Roman"/>
            <w:szCs w:val="24"/>
            <w:lang w:eastAsia="en-US"/>
          </w:rPr>
          <w:t>ΙΖ</w:t>
        </w:r>
        <w:r>
          <w:rPr>
            <w:rFonts w:eastAsia="Times New Roman"/>
            <w:szCs w:val="24"/>
            <w:lang w:eastAsia="en-US"/>
          </w:rPr>
          <w:t>΄</w:t>
        </w:r>
        <w:bookmarkStart w:id="7" w:name="_GoBack"/>
        <w:bookmarkEnd w:id="7"/>
        <w:r w:rsidRPr="00B4018B">
          <w:rPr>
            <w:rFonts w:eastAsia="Times New Roman"/>
            <w:szCs w:val="24"/>
            <w:lang w:eastAsia="en-US"/>
          </w:rPr>
          <w:t xml:space="preserve"> ΠΕΡΙΟΔΟΣ </w:t>
        </w:r>
      </w:ins>
    </w:p>
    <w:p w14:paraId="5FDA7E69" w14:textId="77777777" w:rsidR="00B4018B" w:rsidRPr="00B4018B" w:rsidRDefault="00B4018B" w:rsidP="00B4018B">
      <w:pPr>
        <w:spacing w:after="200" w:line="360" w:lineRule="auto"/>
        <w:rPr>
          <w:ins w:id="8" w:author="Φλούδα Χριστίνα" w:date="2017-01-30T11:37:00Z"/>
          <w:rFonts w:eastAsia="Times New Roman"/>
          <w:szCs w:val="24"/>
          <w:lang w:eastAsia="en-US"/>
        </w:rPr>
      </w:pPr>
      <w:ins w:id="9" w:author="Φλούδα Χριστίνα" w:date="2017-01-30T11:37:00Z">
        <w:r w:rsidRPr="00B4018B">
          <w:rPr>
            <w:rFonts w:eastAsia="Times New Roman"/>
            <w:szCs w:val="24"/>
            <w:lang w:eastAsia="en-US"/>
          </w:rPr>
          <w:t>ΠΡΟΕΔΡΕΥΟΜΕΝΗΣ ΚΟΙΝΟΒΟΥΛΕΥΤΙΚΗΣ ΔΗΜΟΚΡΑΤΙΑΣ</w:t>
        </w:r>
      </w:ins>
    </w:p>
    <w:p w14:paraId="5C3079A7" w14:textId="77777777" w:rsidR="00B4018B" w:rsidRPr="00B4018B" w:rsidRDefault="00B4018B" w:rsidP="00B4018B">
      <w:pPr>
        <w:spacing w:after="200" w:line="360" w:lineRule="auto"/>
        <w:rPr>
          <w:ins w:id="10" w:author="Φλούδα Χριστίνα" w:date="2017-01-30T11:37:00Z"/>
          <w:rFonts w:eastAsia="Times New Roman"/>
          <w:szCs w:val="24"/>
          <w:lang w:eastAsia="en-US"/>
        </w:rPr>
      </w:pPr>
      <w:ins w:id="11" w:author="Φλούδα Χριστίνα" w:date="2017-01-30T11:37:00Z">
        <w:r w:rsidRPr="00B4018B">
          <w:rPr>
            <w:rFonts w:eastAsia="Times New Roman"/>
            <w:szCs w:val="24"/>
            <w:lang w:eastAsia="en-US"/>
          </w:rPr>
          <w:t>ΣΥΝΟΔΟΣ Β΄</w:t>
        </w:r>
      </w:ins>
    </w:p>
    <w:p w14:paraId="4AB7F101" w14:textId="77777777" w:rsidR="00B4018B" w:rsidRPr="00B4018B" w:rsidRDefault="00B4018B" w:rsidP="00B4018B">
      <w:pPr>
        <w:spacing w:after="200" w:line="360" w:lineRule="auto"/>
        <w:rPr>
          <w:ins w:id="12" w:author="Φλούδα Χριστίνα" w:date="2017-01-30T11:37:00Z"/>
          <w:rFonts w:eastAsia="Times New Roman"/>
          <w:szCs w:val="24"/>
          <w:lang w:eastAsia="en-US"/>
        </w:rPr>
      </w:pPr>
    </w:p>
    <w:p w14:paraId="0DA59E70" w14:textId="77777777" w:rsidR="00B4018B" w:rsidRPr="00B4018B" w:rsidRDefault="00B4018B" w:rsidP="00B4018B">
      <w:pPr>
        <w:spacing w:after="200" w:line="360" w:lineRule="auto"/>
        <w:rPr>
          <w:ins w:id="13" w:author="Φλούδα Χριστίνα" w:date="2017-01-30T11:37:00Z"/>
          <w:rFonts w:eastAsia="Times New Roman"/>
          <w:szCs w:val="24"/>
          <w:lang w:eastAsia="en-US"/>
        </w:rPr>
      </w:pPr>
      <w:ins w:id="14" w:author="Φλούδα Χριστίνα" w:date="2017-01-30T11:37:00Z">
        <w:r w:rsidRPr="00B4018B">
          <w:rPr>
            <w:rFonts w:eastAsia="Times New Roman"/>
            <w:szCs w:val="24"/>
            <w:lang w:eastAsia="en-US"/>
          </w:rPr>
          <w:t>ΣΥΝΕΔΡΙΑΣΗ ΝΘ΄</w:t>
        </w:r>
      </w:ins>
    </w:p>
    <w:p w14:paraId="25BBF7D2" w14:textId="77777777" w:rsidR="00B4018B" w:rsidRPr="00B4018B" w:rsidRDefault="00B4018B" w:rsidP="00B4018B">
      <w:pPr>
        <w:spacing w:after="200" w:line="360" w:lineRule="auto"/>
        <w:rPr>
          <w:ins w:id="15" w:author="Φλούδα Χριστίνα" w:date="2017-01-30T11:37:00Z"/>
          <w:rFonts w:eastAsia="Times New Roman"/>
          <w:szCs w:val="24"/>
          <w:lang w:eastAsia="en-US"/>
        </w:rPr>
      </w:pPr>
      <w:ins w:id="16" w:author="Φλούδα Χριστίνα" w:date="2017-01-30T11:37:00Z">
        <w:r w:rsidRPr="00B4018B">
          <w:rPr>
            <w:rFonts w:eastAsia="Times New Roman"/>
            <w:szCs w:val="24"/>
            <w:lang w:eastAsia="en-US"/>
          </w:rPr>
          <w:t>Παρασκευή  20 Ιανουαρίου 2017</w:t>
        </w:r>
      </w:ins>
    </w:p>
    <w:p w14:paraId="371EF18E" w14:textId="77777777" w:rsidR="00B4018B" w:rsidRPr="00B4018B" w:rsidRDefault="00B4018B" w:rsidP="00B4018B">
      <w:pPr>
        <w:spacing w:after="200" w:line="360" w:lineRule="auto"/>
        <w:rPr>
          <w:ins w:id="17" w:author="Φλούδα Χριστίνα" w:date="2017-01-30T11:37:00Z"/>
          <w:rFonts w:eastAsia="Times New Roman"/>
          <w:szCs w:val="24"/>
          <w:lang w:eastAsia="en-US"/>
        </w:rPr>
      </w:pPr>
    </w:p>
    <w:p w14:paraId="3925AC41" w14:textId="77777777" w:rsidR="00B4018B" w:rsidRPr="00B4018B" w:rsidRDefault="00B4018B" w:rsidP="00B4018B">
      <w:pPr>
        <w:spacing w:after="200" w:line="360" w:lineRule="auto"/>
        <w:rPr>
          <w:ins w:id="18" w:author="Φλούδα Χριστίνα" w:date="2017-01-30T11:37:00Z"/>
          <w:rFonts w:eastAsia="Times New Roman"/>
          <w:szCs w:val="24"/>
          <w:lang w:eastAsia="en-US"/>
        </w:rPr>
      </w:pPr>
      <w:ins w:id="19" w:author="Φλούδα Χριστίνα" w:date="2017-01-30T11:37:00Z">
        <w:r w:rsidRPr="00B4018B">
          <w:rPr>
            <w:rFonts w:eastAsia="Times New Roman"/>
            <w:szCs w:val="24"/>
            <w:lang w:eastAsia="en-US"/>
          </w:rPr>
          <w:t>ΘΕΜΑΤΑ</w:t>
        </w:r>
      </w:ins>
    </w:p>
    <w:p w14:paraId="754E0104" w14:textId="77777777" w:rsidR="00B4018B" w:rsidRPr="00B4018B" w:rsidRDefault="00B4018B" w:rsidP="00B4018B">
      <w:pPr>
        <w:spacing w:after="200" w:line="360" w:lineRule="auto"/>
        <w:rPr>
          <w:ins w:id="20" w:author="Φλούδα Χριστίνα" w:date="2017-01-30T11:37:00Z"/>
          <w:rFonts w:eastAsia="Times New Roman"/>
          <w:szCs w:val="24"/>
          <w:lang w:eastAsia="en-US"/>
        </w:rPr>
      </w:pPr>
      <w:ins w:id="21" w:author="Φλούδα Χριστίνα" w:date="2017-01-30T11:37:00Z">
        <w:r w:rsidRPr="00B4018B">
          <w:rPr>
            <w:rFonts w:eastAsia="Times New Roman"/>
            <w:szCs w:val="24"/>
            <w:lang w:eastAsia="en-US"/>
          </w:rPr>
          <w:t xml:space="preserve"> </w:t>
        </w:r>
        <w:r w:rsidRPr="00B4018B">
          <w:rPr>
            <w:rFonts w:eastAsia="Times New Roman"/>
            <w:szCs w:val="24"/>
            <w:lang w:eastAsia="en-US"/>
          </w:rPr>
          <w:br/>
          <w:t xml:space="preserve">Α. ΕΙΔΙΚΑ ΘΕΜΑΤΑ </w:t>
        </w:r>
        <w:r w:rsidRPr="00B4018B">
          <w:rPr>
            <w:rFonts w:eastAsia="Times New Roman"/>
            <w:szCs w:val="24"/>
            <w:lang w:eastAsia="en-US"/>
          </w:rPr>
          <w:br/>
          <w:t xml:space="preserve">1. Επικύρωση Πρακτικών, σελ. </w:t>
        </w:r>
        <w:r w:rsidRPr="00B4018B">
          <w:rPr>
            <w:rFonts w:eastAsia="Times New Roman"/>
            <w:szCs w:val="24"/>
            <w:lang w:eastAsia="en-US"/>
          </w:rPr>
          <w:br/>
          <w:t xml:space="preserve">2. Ανακοινώνεται ότι τη συνεδρίαση παρακολουθούν μαθητές από το 68ο Γυμνάσιο Αθήνας, σελ. </w:t>
        </w:r>
        <w:r w:rsidRPr="00B4018B">
          <w:rPr>
            <w:rFonts w:eastAsia="Times New Roman"/>
            <w:szCs w:val="24"/>
            <w:lang w:eastAsia="en-US"/>
          </w:rPr>
          <w:br/>
          <w:t xml:space="preserve">3. Επί διαδικαστικού θέματος, σελ. </w:t>
        </w:r>
        <w:r w:rsidRPr="00B4018B">
          <w:rPr>
            <w:rFonts w:eastAsia="Times New Roman"/>
            <w:szCs w:val="24"/>
            <w:lang w:eastAsia="en-US"/>
          </w:rPr>
          <w:br/>
          <w:t xml:space="preserve"> </w:t>
        </w:r>
        <w:r w:rsidRPr="00B4018B">
          <w:rPr>
            <w:rFonts w:eastAsia="Times New Roman"/>
            <w:szCs w:val="24"/>
            <w:lang w:eastAsia="en-US"/>
          </w:rPr>
          <w:br/>
          <w:t xml:space="preserve">Β. ΚΟΙΝΟΒΟΥΛΕΥΤΙΚΟΣ ΕΛΕΓΧΟΣ </w:t>
        </w:r>
        <w:r w:rsidRPr="00B4018B">
          <w:rPr>
            <w:rFonts w:eastAsia="Times New Roman"/>
            <w:szCs w:val="24"/>
            <w:lang w:eastAsia="en-US"/>
          </w:rPr>
          <w:br/>
          <w:t>Συζήτηση επικαίρων ερωτήσεων:</w:t>
        </w:r>
        <w:r w:rsidRPr="00B4018B">
          <w:rPr>
            <w:rFonts w:eastAsia="Times New Roman"/>
            <w:szCs w:val="24"/>
            <w:lang w:eastAsia="en-US"/>
          </w:rPr>
          <w:br/>
          <w:t xml:space="preserve"> α) Προς τον Υπουργό Εργασίας, Κοινωνικής Ασφάλισης και Κοινωνικής Αλληλεγγύης, σχετικά με την καθυστέρηση προγραμμάτων κοινωφελούς εργασίας για διακόσιους εβδομήντα τέσσερις δήμους και καταγγελίες για τη διαχείριση των προγραμμάτων που ήδη εφαρμόζονται στα Κέντρα Φιλοξενίας Προσφύγων, σελ. </w:t>
        </w:r>
        <w:r w:rsidRPr="00B4018B">
          <w:rPr>
            <w:rFonts w:eastAsia="Times New Roman"/>
            <w:szCs w:val="24"/>
            <w:lang w:eastAsia="en-US"/>
          </w:rPr>
          <w:br/>
          <w:t xml:space="preserve"> β) Προς τον Υπουργό Δικαιοσύνης, Διαφάνειας και Ανθρωπίνων Δικαιωμάτων, σχετικά με το "προκλητικό κάψιμο της ελληνικής σημαίας σε </w:t>
        </w:r>
        <w:r w:rsidRPr="00B4018B">
          <w:rPr>
            <w:rFonts w:eastAsia="Times New Roman"/>
            <w:szCs w:val="24"/>
            <w:lang w:eastAsia="en-US"/>
          </w:rPr>
          <w:lastRenderedPageBreak/>
          <w:t xml:space="preserve">ζωντανή τηλεοπτική μετάδοση", σελ. </w:t>
        </w:r>
        <w:r w:rsidRPr="00B4018B">
          <w:rPr>
            <w:rFonts w:eastAsia="Times New Roman"/>
            <w:szCs w:val="24"/>
            <w:lang w:eastAsia="en-US"/>
          </w:rPr>
          <w:br/>
          <w:t xml:space="preserve"> γ) Προς τον Υπουργό Ναυτιλίας και Νησιώτικης Πολιτικής, σχετικά με την έγκριση μεσοπρόθεσμου επιχειρηματικού σχεδίου για τον Οργανισμό Λιμένος Θεσσαλονίκης (ΟΛΘ), σελ. </w:t>
        </w:r>
        <w:r w:rsidRPr="00B4018B">
          <w:rPr>
            <w:rFonts w:eastAsia="Times New Roman"/>
            <w:szCs w:val="24"/>
            <w:lang w:eastAsia="en-US"/>
          </w:rPr>
          <w:br/>
        </w:r>
      </w:ins>
    </w:p>
    <w:p w14:paraId="4C89FAA0" w14:textId="77777777" w:rsidR="00B4018B" w:rsidRPr="00B4018B" w:rsidRDefault="00B4018B" w:rsidP="00B4018B">
      <w:pPr>
        <w:spacing w:after="200" w:line="360" w:lineRule="auto"/>
        <w:rPr>
          <w:ins w:id="22" w:author="Φλούδα Χριστίνα" w:date="2017-01-30T11:37:00Z"/>
          <w:rFonts w:eastAsia="Times New Roman"/>
          <w:szCs w:val="24"/>
          <w:lang w:eastAsia="en-US"/>
        </w:rPr>
      </w:pPr>
      <w:ins w:id="23" w:author="Φλούδα Χριστίνα" w:date="2017-01-30T11:37:00Z">
        <w:r w:rsidRPr="00B4018B">
          <w:rPr>
            <w:rFonts w:eastAsia="Times New Roman"/>
            <w:szCs w:val="24"/>
            <w:lang w:eastAsia="en-US"/>
          </w:rPr>
          <w:t>ΠΡΟΕΔΡΕΥΩΝ                                                                                      ΚΡΕΜΑΣΤΙΝΟΣ Δ. , σελ.</w:t>
        </w:r>
        <w:r w:rsidRPr="00B4018B">
          <w:rPr>
            <w:rFonts w:eastAsia="Times New Roman"/>
            <w:szCs w:val="24"/>
            <w:lang w:eastAsia="en-US"/>
          </w:rPr>
          <w:br/>
        </w:r>
      </w:ins>
    </w:p>
    <w:p w14:paraId="6460B5D9" w14:textId="77777777" w:rsidR="00B4018B" w:rsidRPr="00B4018B" w:rsidRDefault="00B4018B" w:rsidP="00B4018B">
      <w:pPr>
        <w:spacing w:after="200" w:line="360" w:lineRule="auto"/>
        <w:rPr>
          <w:ins w:id="24" w:author="Φλούδα Χριστίνα" w:date="2017-01-30T11:37:00Z"/>
          <w:rFonts w:eastAsia="Times New Roman"/>
          <w:szCs w:val="24"/>
          <w:lang w:eastAsia="en-US"/>
        </w:rPr>
      </w:pPr>
      <w:ins w:id="25" w:author="Φλούδα Χριστίνα" w:date="2017-01-30T11:37:00Z">
        <w:r w:rsidRPr="00B4018B">
          <w:rPr>
            <w:rFonts w:eastAsia="Times New Roman"/>
            <w:szCs w:val="24"/>
            <w:lang w:eastAsia="en-US"/>
          </w:rPr>
          <w:t>ΟΜΙΛΗΤΕΣ</w:t>
        </w:r>
      </w:ins>
    </w:p>
    <w:p w14:paraId="6D2D2AFC" w14:textId="77777777" w:rsidR="00B4018B" w:rsidRPr="00B4018B" w:rsidRDefault="00B4018B" w:rsidP="00B4018B">
      <w:pPr>
        <w:spacing w:after="200" w:line="360" w:lineRule="auto"/>
        <w:rPr>
          <w:ins w:id="26" w:author="Φλούδα Χριστίνα" w:date="2017-01-30T11:37:00Z"/>
          <w:rFonts w:eastAsia="Times New Roman"/>
          <w:szCs w:val="24"/>
          <w:lang w:eastAsia="en-US"/>
        </w:rPr>
      </w:pPr>
      <w:ins w:id="27" w:author="Φλούδα Χριστίνα" w:date="2017-01-30T11:37:00Z">
        <w:r w:rsidRPr="00B4018B">
          <w:rPr>
            <w:rFonts w:eastAsia="Times New Roman"/>
            <w:szCs w:val="24"/>
            <w:lang w:eastAsia="en-US"/>
          </w:rPr>
          <w:br/>
          <w:t>Α. Επί διαδικαστικού θέματος:</w:t>
        </w:r>
        <w:r w:rsidRPr="00B4018B">
          <w:rPr>
            <w:rFonts w:eastAsia="Times New Roman"/>
            <w:szCs w:val="24"/>
            <w:lang w:eastAsia="en-US"/>
          </w:rPr>
          <w:br/>
          <w:t>ΚΡΕΜΑΣΤΙΝΟΣ Δ. , σελ.</w:t>
        </w:r>
        <w:r w:rsidRPr="00B4018B">
          <w:rPr>
            <w:rFonts w:eastAsia="Times New Roman"/>
            <w:szCs w:val="24"/>
            <w:lang w:eastAsia="en-US"/>
          </w:rPr>
          <w:br/>
        </w:r>
        <w:r w:rsidRPr="00B4018B">
          <w:rPr>
            <w:rFonts w:eastAsia="Times New Roman"/>
            <w:szCs w:val="24"/>
            <w:lang w:eastAsia="en-US"/>
          </w:rPr>
          <w:br/>
          <w:t>Β. Επί των επικαίρων ερωτήσεων:</w:t>
        </w:r>
        <w:r w:rsidRPr="00B4018B">
          <w:rPr>
            <w:rFonts w:eastAsia="Times New Roman"/>
            <w:szCs w:val="24"/>
            <w:lang w:eastAsia="en-US"/>
          </w:rPr>
          <w:br/>
          <w:t>ΑΝΤΩΝΟΠΟΥΛΟΥ Ο. , σελ.</w:t>
        </w:r>
        <w:r w:rsidRPr="00B4018B">
          <w:rPr>
            <w:rFonts w:eastAsia="Times New Roman"/>
            <w:szCs w:val="24"/>
            <w:lang w:eastAsia="en-US"/>
          </w:rPr>
          <w:br/>
          <w:t>ΚΕΓΚΕΡΟΓΛΟΥ Β. , σελ.</w:t>
        </w:r>
        <w:r w:rsidRPr="00B4018B">
          <w:rPr>
            <w:rFonts w:eastAsia="Times New Roman"/>
            <w:szCs w:val="24"/>
            <w:lang w:eastAsia="en-US"/>
          </w:rPr>
          <w:br/>
          <w:t>ΚΟΝΤΟΝΗΣ Χ. , σελ.</w:t>
        </w:r>
        <w:r w:rsidRPr="00B4018B">
          <w:rPr>
            <w:rFonts w:eastAsia="Times New Roman"/>
            <w:szCs w:val="24"/>
            <w:lang w:eastAsia="en-US"/>
          </w:rPr>
          <w:br/>
          <w:t>ΚΟΥΡΟΥΜΠΛΗΣ Π. , σελ.</w:t>
        </w:r>
        <w:r w:rsidRPr="00B4018B">
          <w:rPr>
            <w:rFonts w:eastAsia="Times New Roman"/>
            <w:szCs w:val="24"/>
            <w:lang w:eastAsia="en-US"/>
          </w:rPr>
          <w:br/>
          <w:t>ΣΑΡΙΔΗΣ Ι. , σελ.</w:t>
        </w:r>
        <w:r w:rsidRPr="00B4018B">
          <w:rPr>
            <w:rFonts w:eastAsia="Times New Roman"/>
            <w:szCs w:val="24"/>
            <w:lang w:eastAsia="en-US"/>
          </w:rPr>
          <w:br/>
        </w:r>
      </w:ins>
    </w:p>
    <w:p w14:paraId="3CA2B88E" w14:textId="77777777" w:rsidR="00B4018B" w:rsidRDefault="00B4018B" w:rsidP="00B4018B">
      <w:pPr>
        <w:spacing w:after="0" w:line="600" w:lineRule="auto"/>
        <w:ind w:firstLine="720"/>
        <w:jc w:val="both"/>
        <w:rPr>
          <w:ins w:id="28" w:author="Φλούδα Χριστίνα" w:date="2017-01-30T11:37:00Z"/>
          <w:rFonts w:eastAsia="Times New Roman"/>
          <w:szCs w:val="24"/>
        </w:rPr>
        <w:pPrChange w:id="29" w:author="Φλούδα Χριστίνα" w:date="2017-01-30T11:37:00Z">
          <w:pPr>
            <w:spacing w:after="0" w:line="600" w:lineRule="auto"/>
            <w:ind w:firstLine="720"/>
            <w:jc w:val="center"/>
          </w:pPr>
        </w:pPrChange>
      </w:pPr>
    </w:p>
    <w:p w14:paraId="420CE659" w14:textId="77777777" w:rsidR="00ED54BB" w:rsidRDefault="00B4018B">
      <w:pPr>
        <w:spacing w:after="0" w:line="600" w:lineRule="auto"/>
        <w:ind w:firstLine="720"/>
        <w:jc w:val="center"/>
        <w:rPr>
          <w:rFonts w:eastAsia="Times New Roman"/>
          <w:szCs w:val="24"/>
        </w:rPr>
      </w:pPr>
      <w:r>
        <w:rPr>
          <w:rFonts w:eastAsia="Times New Roman"/>
          <w:szCs w:val="24"/>
        </w:rPr>
        <w:t>ΠΡΑΚΤΙΚΑ ΒΟΥΛΗΣ</w:t>
      </w:r>
    </w:p>
    <w:p w14:paraId="420CE65A" w14:textId="77777777" w:rsidR="00ED54BB" w:rsidRDefault="00B4018B">
      <w:pPr>
        <w:spacing w:after="0" w:line="600" w:lineRule="auto"/>
        <w:ind w:firstLine="720"/>
        <w:jc w:val="center"/>
        <w:rPr>
          <w:rFonts w:eastAsia="Times New Roman"/>
          <w:szCs w:val="24"/>
        </w:rPr>
      </w:pPr>
      <w:r>
        <w:rPr>
          <w:rFonts w:eastAsia="Times New Roman"/>
          <w:szCs w:val="24"/>
        </w:rPr>
        <w:t>ΙΖ΄ ΠΕΡΙΟΔΟΣ</w:t>
      </w:r>
    </w:p>
    <w:p w14:paraId="420CE65B" w14:textId="77777777" w:rsidR="00ED54BB" w:rsidRDefault="00B4018B">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20CE65C" w14:textId="77777777" w:rsidR="00ED54BB" w:rsidRDefault="00B4018B">
      <w:pPr>
        <w:spacing w:after="0" w:line="600" w:lineRule="auto"/>
        <w:ind w:firstLine="720"/>
        <w:jc w:val="center"/>
        <w:rPr>
          <w:rFonts w:eastAsia="Times New Roman"/>
          <w:szCs w:val="24"/>
        </w:rPr>
      </w:pPr>
      <w:r>
        <w:rPr>
          <w:rFonts w:eastAsia="Times New Roman"/>
          <w:szCs w:val="24"/>
        </w:rPr>
        <w:t>ΣΥΝΟΔΟΣ Β΄</w:t>
      </w:r>
    </w:p>
    <w:p w14:paraId="420CE65D" w14:textId="77777777" w:rsidR="00ED54BB" w:rsidRDefault="00B4018B">
      <w:pPr>
        <w:spacing w:after="0" w:line="600" w:lineRule="auto"/>
        <w:ind w:firstLine="720"/>
        <w:jc w:val="center"/>
        <w:rPr>
          <w:rFonts w:eastAsia="Times New Roman"/>
          <w:szCs w:val="24"/>
        </w:rPr>
      </w:pPr>
      <w:r>
        <w:rPr>
          <w:rFonts w:eastAsia="Times New Roman"/>
          <w:szCs w:val="24"/>
        </w:rPr>
        <w:t>ΣΥΝΕΔΡΙΑΣΗ ΝΘ΄</w:t>
      </w:r>
    </w:p>
    <w:p w14:paraId="420CE65E" w14:textId="77777777" w:rsidR="00ED54BB" w:rsidRDefault="00B4018B">
      <w:pPr>
        <w:spacing w:after="0" w:line="600" w:lineRule="auto"/>
        <w:ind w:firstLine="720"/>
        <w:jc w:val="center"/>
        <w:rPr>
          <w:rFonts w:eastAsia="Times New Roman"/>
          <w:szCs w:val="24"/>
        </w:rPr>
      </w:pPr>
      <w:r>
        <w:rPr>
          <w:rFonts w:eastAsia="Times New Roman"/>
          <w:szCs w:val="24"/>
        </w:rPr>
        <w:t>Παρασκευή 20 Ιανουαρίου 2017</w:t>
      </w:r>
    </w:p>
    <w:p w14:paraId="420CE65F" w14:textId="77777777" w:rsidR="00ED54BB" w:rsidRDefault="00B4018B">
      <w:pPr>
        <w:spacing w:after="0" w:line="600" w:lineRule="auto"/>
        <w:ind w:firstLine="720"/>
        <w:jc w:val="both"/>
        <w:rPr>
          <w:rFonts w:eastAsia="Times New Roman"/>
          <w:b/>
          <w:szCs w:val="24"/>
        </w:rPr>
      </w:pPr>
      <w:r>
        <w:rPr>
          <w:rFonts w:eastAsia="Times New Roman"/>
          <w:szCs w:val="24"/>
        </w:rPr>
        <w:lastRenderedPageBreak/>
        <w:t>Αθήνα, σήμερα στις 20 Ιανουαρίου 2017, ημέρα Παρασκευή και ώρα 10.05΄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D157BA">
        <w:rPr>
          <w:rFonts w:eastAsia="Times New Roman"/>
          <w:b/>
          <w:szCs w:val="24"/>
        </w:rPr>
        <w:t>ΔΗΜΗΤΡΙΟΥ ΚΡΕΜΑΣΤΙΝΟΥ</w:t>
      </w:r>
      <w:r>
        <w:rPr>
          <w:rFonts w:eastAsia="Times New Roman"/>
          <w:szCs w:val="24"/>
        </w:rPr>
        <w:t>.</w:t>
      </w:r>
    </w:p>
    <w:p w14:paraId="420CE660" w14:textId="77777777" w:rsidR="00ED54BB" w:rsidRDefault="00B4018B">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420CE661" w14:textId="77777777" w:rsidR="00ED54BB" w:rsidRDefault="00B4018B">
      <w:pPr>
        <w:spacing w:after="0" w:line="600" w:lineRule="auto"/>
        <w:ind w:firstLine="720"/>
        <w:jc w:val="both"/>
        <w:rPr>
          <w:rFonts w:eastAsia="Times New Roman"/>
          <w:szCs w:val="24"/>
        </w:rPr>
      </w:pPr>
      <w:r>
        <w:rPr>
          <w:rFonts w:eastAsia="Times New Roman"/>
          <w:szCs w:val="24"/>
        </w:rPr>
        <w:t>(ΕΠ</w:t>
      </w:r>
      <w:r>
        <w:rPr>
          <w:rFonts w:eastAsia="Times New Roman"/>
          <w:szCs w:val="24"/>
        </w:rPr>
        <w:t>ΙΚΥΡΩΣΗ ΠΡΑΚΤΙΚΩΝ: Σύμφωνα με την από 19-1-2017 εξουσιοδότηση του Σώματος επικυρώθηκαν με ευθύνη του Προεδρείου τα Πρακτικά της ΝΗ΄ συνεδριάσεώς του, της Πέμπτης 19 Ιανουαρίου 2017, σε ό,τι αφορά την ψήφιση στο σύνολό του σχεδίου νόμου: «Υποχρεωτικός έλεγχ</w:t>
      </w:r>
      <w:r>
        <w:rPr>
          <w:rFonts w:eastAsia="Times New Roman"/>
          <w:szCs w:val="24"/>
        </w:rPr>
        <w:t>ος των ετήσιων και των ενοποιημένων χρηματοοικονομικών καταστάσεων, δημόσια εποπτεία επί του ελεγκτικού έργου και λοιπές διατάξεις»</w:t>
      </w:r>
      <w:r>
        <w:rPr>
          <w:rFonts w:eastAsia="Times New Roman"/>
          <w:szCs w:val="24"/>
        </w:rPr>
        <w:t>.</w:t>
      </w:r>
      <w:r>
        <w:rPr>
          <w:rFonts w:eastAsia="Times New Roman"/>
          <w:szCs w:val="24"/>
        </w:rPr>
        <w:t>)</w:t>
      </w:r>
    </w:p>
    <w:p w14:paraId="420CE662" w14:textId="77777777" w:rsidR="00ED54BB" w:rsidRDefault="00B4018B">
      <w:pPr>
        <w:spacing w:after="0" w:line="600" w:lineRule="auto"/>
        <w:ind w:firstLine="720"/>
        <w:jc w:val="both"/>
        <w:rPr>
          <w:rFonts w:eastAsia="Times New Roman"/>
          <w:szCs w:val="24"/>
        </w:rPr>
      </w:pPr>
      <w:r>
        <w:rPr>
          <w:rFonts w:eastAsia="Times New Roman"/>
          <w:szCs w:val="24"/>
        </w:rPr>
        <w:t>Έχω την τιμή να ανακοινώσω στο Σώμα το δελτίο επίκαιρων ερωτήσεων της Δευτέρας 23 Ιανουαρίου 2017.</w:t>
      </w:r>
    </w:p>
    <w:p w14:paraId="420CE663" w14:textId="77777777" w:rsidR="00ED54BB" w:rsidRDefault="00B4018B">
      <w:pPr>
        <w:spacing w:after="0" w:line="600" w:lineRule="auto"/>
        <w:ind w:firstLine="720"/>
        <w:jc w:val="both"/>
        <w:rPr>
          <w:rFonts w:eastAsia="Times New Roman"/>
          <w:bCs/>
          <w:szCs w:val="24"/>
        </w:rPr>
      </w:pPr>
      <w:r>
        <w:rPr>
          <w:rFonts w:eastAsia="Times New Roman"/>
          <w:bCs/>
          <w:szCs w:val="24"/>
        </w:rPr>
        <w:t xml:space="preserve">Α. ΕΠΙΚΑΙΡΕΣ ΕΡΩΤΗΣΕΙΣ </w:t>
      </w:r>
      <w:r>
        <w:rPr>
          <w:rFonts w:eastAsia="Times New Roman"/>
          <w:bCs/>
          <w:szCs w:val="24"/>
        </w:rPr>
        <w:t>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420CE664" w14:textId="77777777" w:rsidR="00ED54BB" w:rsidRDefault="00B4018B">
      <w:pPr>
        <w:spacing w:after="0" w:line="600" w:lineRule="auto"/>
        <w:ind w:firstLine="720"/>
        <w:jc w:val="both"/>
        <w:rPr>
          <w:rFonts w:eastAsia="Times New Roman"/>
          <w:szCs w:val="24"/>
        </w:rPr>
      </w:pPr>
      <w:r>
        <w:rPr>
          <w:rFonts w:eastAsia="Times New Roman"/>
          <w:szCs w:val="24"/>
        </w:rPr>
        <w:t>1.</w:t>
      </w:r>
      <w:r>
        <w:rPr>
          <w:rFonts w:eastAsia="Times New Roman"/>
          <w:szCs w:val="24"/>
        </w:rPr>
        <w:t xml:space="preserve"> </w:t>
      </w:r>
      <w:r>
        <w:rPr>
          <w:rFonts w:eastAsia="Times New Roman"/>
          <w:szCs w:val="24"/>
        </w:rPr>
        <w:t xml:space="preserve">Η με αριθμό 347/16-1-2017 επίκαιρη ερώτηση του Βουλευτή Μαγνησίας της Νέας Δημοκρατίας κ. </w:t>
      </w:r>
      <w:r>
        <w:rPr>
          <w:rFonts w:eastAsia="Times New Roman"/>
          <w:bCs/>
          <w:szCs w:val="24"/>
        </w:rPr>
        <w:t xml:space="preserve">Χρήστου </w:t>
      </w:r>
      <w:proofErr w:type="spellStart"/>
      <w:r>
        <w:rPr>
          <w:rFonts w:eastAsia="Times New Roman"/>
          <w:bCs/>
          <w:szCs w:val="24"/>
        </w:rPr>
        <w:t>Μπουκώρου</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Υποδομών και Μεταφορών,</w:t>
      </w:r>
      <w:r>
        <w:rPr>
          <w:rFonts w:eastAsia="Times New Roman"/>
          <w:b/>
          <w:bCs/>
          <w:szCs w:val="24"/>
        </w:rPr>
        <w:t xml:space="preserve"> </w:t>
      </w:r>
      <w:r>
        <w:rPr>
          <w:rFonts w:eastAsia="Times New Roman"/>
          <w:szCs w:val="24"/>
        </w:rPr>
        <w:t xml:space="preserve">σχετικά με τον </w:t>
      </w:r>
      <w:proofErr w:type="spellStart"/>
      <w:r>
        <w:rPr>
          <w:rFonts w:eastAsia="Times New Roman"/>
          <w:szCs w:val="24"/>
        </w:rPr>
        <w:t>εξορθολογισμό</w:t>
      </w:r>
      <w:proofErr w:type="spellEnd"/>
      <w:r>
        <w:rPr>
          <w:rFonts w:eastAsia="Times New Roman"/>
          <w:szCs w:val="24"/>
        </w:rPr>
        <w:t xml:space="preserve"> των </w:t>
      </w:r>
      <w:r>
        <w:rPr>
          <w:rFonts w:eastAsia="Times New Roman"/>
          <w:szCs w:val="24"/>
        </w:rPr>
        <w:t>σιδηροδρομικών δρομολογίων Βόλου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Λάρισας και Λάρισας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Θεσσαλονίκης. </w:t>
      </w:r>
    </w:p>
    <w:p w14:paraId="420CE665" w14:textId="77777777" w:rsidR="00ED54BB" w:rsidRDefault="00B4018B">
      <w:pPr>
        <w:spacing w:after="0" w:line="600" w:lineRule="auto"/>
        <w:ind w:firstLine="720"/>
        <w:jc w:val="both"/>
        <w:rPr>
          <w:rFonts w:eastAsia="Times New Roman"/>
          <w:szCs w:val="24"/>
        </w:rPr>
      </w:pPr>
      <w:r>
        <w:rPr>
          <w:rFonts w:eastAsia="Times New Roman"/>
          <w:szCs w:val="24"/>
        </w:rPr>
        <w:lastRenderedPageBreak/>
        <w:t>2.</w:t>
      </w:r>
      <w:r>
        <w:rPr>
          <w:rFonts w:eastAsia="Times New Roman"/>
          <w:szCs w:val="24"/>
        </w:rPr>
        <w:t xml:space="preserve"> </w:t>
      </w:r>
      <w:r>
        <w:rPr>
          <w:rFonts w:eastAsia="Times New Roman"/>
          <w:szCs w:val="24"/>
        </w:rPr>
        <w:t>Η με αριθμό 352/16-1-2017 επίκαιρη ερώτηση του Βουλευτή Ε</w:t>
      </w:r>
      <w:r>
        <w:rPr>
          <w:rFonts w:eastAsia="Times New Roman"/>
          <w:szCs w:val="24"/>
        </w:rPr>
        <w:t>υ</w:t>
      </w:r>
      <w:r>
        <w:rPr>
          <w:rFonts w:eastAsia="Times New Roman"/>
          <w:szCs w:val="24"/>
        </w:rPr>
        <w:t>βο</w:t>
      </w:r>
      <w:r>
        <w:rPr>
          <w:rFonts w:eastAsia="Times New Roman"/>
          <w:szCs w:val="24"/>
        </w:rPr>
        <w:t>ί</w:t>
      </w:r>
      <w:r>
        <w:rPr>
          <w:rFonts w:eastAsia="Times New Roman"/>
          <w:szCs w:val="24"/>
        </w:rPr>
        <w:t>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 xml:space="preserve">σχετικά με τη διεξαγωγή ενδελεχούς </w:t>
      </w:r>
      <w:r>
        <w:rPr>
          <w:rFonts w:eastAsia="Times New Roman"/>
          <w:szCs w:val="24"/>
        </w:rPr>
        <w:t>έρευνας για τις εκτεταμένες πυρκαγιές σε Χίο, Εύβοια και Θάσο. </w:t>
      </w:r>
    </w:p>
    <w:p w14:paraId="420CE666" w14:textId="77777777" w:rsidR="00ED54BB" w:rsidRDefault="00B4018B">
      <w:pPr>
        <w:spacing w:after="0" w:line="600" w:lineRule="auto"/>
        <w:ind w:firstLine="720"/>
        <w:jc w:val="both"/>
        <w:rPr>
          <w:rFonts w:eastAsia="Times New Roman"/>
          <w:szCs w:val="24"/>
        </w:rPr>
      </w:pPr>
      <w:r>
        <w:rPr>
          <w:rFonts w:eastAsia="Times New Roman"/>
          <w:szCs w:val="24"/>
        </w:rPr>
        <w:t>3.</w:t>
      </w:r>
      <w:r>
        <w:rPr>
          <w:rFonts w:eastAsia="Times New Roman"/>
          <w:szCs w:val="24"/>
        </w:rPr>
        <w:t xml:space="preserve"> </w:t>
      </w:r>
      <w:r>
        <w:rPr>
          <w:rFonts w:eastAsia="Times New Roman"/>
          <w:szCs w:val="24"/>
        </w:rPr>
        <w:t>Η με αριθμό 354/17-1-2017 επίκαιρη ερώτηση του Βουλευτή Αχαΐας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Θεόδωρου Παπαθεοδώρου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Μεταναστευτικής Πολιτικής,</w:t>
      </w:r>
      <w:r>
        <w:rPr>
          <w:rFonts w:eastAsia="Times New Roman"/>
          <w:b/>
          <w:bCs/>
          <w:szCs w:val="24"/>
        </w:rPr>
        <w:t xml:space="preserve"> </w:t>
      </w:r>
      <w:r>
        <w:rPr>
          <w:rFonts w:eastAsia="Times New Roman"/>
          <w:szCs w:val="24"/>
        </w:rPr>
        <w:t>σχετικά με τι</w:t>
      </w:r>
      <w:r>
        <w:rPr>
          <w:rFonts w:eastAsia="Times New Roman"/>
          <w:szCs w:val="24"/>
        </w:rPr>
        <w:t>ς σπατάλες και την ανοργάνωτη διαχείριση του προσφυγικού. </w:t>
      </w:r>
    </w:p>
    <w:p w14:paraId="420CE667" w14:textId="77777777" w:rsidR="00ED54BB" w:rsidRDefault="00B4018B">
      <w:pPr>
        <w:spacing w:after="0" w:line="600" w:lineRule="auto"/>
        <w:ind w:firstLine="720"/>
        <w:jc w:val="both"/>
        <w:rPr>
          <w:rFonts w:eastAsia="Times New Roman"/>
          <w:szCs w:val="24"/>
        </w:rPr>
      </w:pPr>
      <w:r>
        <w:rPr>
          <w:rFonts w:eastAsia="Times New Roman"/>
          <w:szCs w:val="24"/>
        </w:rPr>
        <w:t>4.</w:t>
      </w:r>
      <w:r>
        <w:rPr>
          <w:rFonts w:eastAsia="Times New Roman"/>
          <w:szCs w:val="24"/>
        </w:rPr>
        <w:t xml:space="preserve"> </w:t>
      </w:r>
      <w:r>
        <w:rPr>
          <w:rFonts w:eastAsia="Times New Roman"/>
          <w:szCs w:val="24"/>
        </w:rPr>
        <w:t xml:space="preserve">Η με αριθμό 360/17-1-2017 επίκαιρη ερώτηση του Βουλευτή Ηρακλείου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Εμμανουήλ Συντυχάκη</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Παιδείας, Έρευνας και Θρησκευμάτων,</w:t>
      </w:r>
      <w:r>
        <w:rPr>
          <w:rFonts w:eastAsia="Times New Roman"/>
          <w:szCs w:val="24"/>
        </w:rPr>
        <w:t xml:space="preserve"> σχετικά με την κ</w:t>
      </w:r>
      <w:r>
        <w:rPr>
          <w:rFonts w:eastAsia="Times New Roman"/>
          <w:szCs w:val="24"/>
        </w:rPr>
        <w:t>άλυψη των κενών των εκπαιδευτικών στο Γυμνάσιο Μοιρών του Δήμου Φαιστού.</w:t>
      </w:r>
    </w:p>
    <w:p w14:paraId="420CE668" w14:textId="77777777" w:rsidR="00ED54BB" w:rsidRDefault="00B4018B">
      <w:pPr>
        <w:spacing w:after="0" w:line="600" w:lineRule="auto"/>
        <w:ind w:firstLine="720"/>
        <w:jc w:val="both"/>
        <w:rPr>
          <w:rFonts w:eastAsia="Times New Roman"/>
          <w:szCs w:val="24"/>
        </w:rPr>
      </w:pPr>
      <w:r>
        <w:rPr>
          <w:rFonts w:eastAsia="Times New Roman"/>
          <w:bCs/>
          <w:szCs w:val="24"/>
        </w:rPr>
        <w:t>Β. ΕΠΙΚΑΙΡΕΣ ΕΡΩΤΗΣΕΙΣ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420CE669" w14:textId="77777777" w:rsidR="00ED54BB" w:rsidRDefault="00B4018B">
      <w:pPr>
        <w:spacing w:after="0" w:line="600" w:lineRule="auto"/>
        <w:ind w:firstLine="720"/>
        <w:jc w:val="both"/>
        <w:rPr>
          <w:rFonts w:eastAsia="Times New Roman"/>
          <w:szCs w:val="24"/>
        </w:rPr>
      </w:pPr>
      <w:r>
        <w:rPr>
          <w:rFonts w:eastAsia="Times New Roman"/>
          <w:szCs w:val="24"/>
        </w:rPr>
        <w:t>1.</w:t>
      </w:r>
      <w:r>
        <w:rPr>
          <w:rFonts w:eastAsia="Times New Roman"/>
          <w:szCs w:val="24"/>
        </w:rPr>
        <w:t xml:space="preserve"> </w:t>
      </w:r>
      <w:r>
        <w:rPr>
          <w:rFonts w:eastAsia="Times New Roman"/>
          <w:szCs w:val="24"/>
        </w:rPr>
        <w:t xml:space="preserve">Η με αριθμό 346/16-1-2017 επίκαιρη ερώτηση του Βουλευτή Κιλκίς της Νέας Δημοκρατίας </w:t>
      </w:r>
      <w:r>
        <w:rPr>
          <w:rFonts w:eastAsia="Times New Roman"/>
          <w:szCs w:val="24"/>
        </w:rPr>
        <w:t xml:space="preserve">κ. </w:t>
      </w:r>
      <w:r>
        <w:rPr>
          <w:rFonts w:eastAsia="Times New Roman"/>
          <w:bCs/>
          <w:szCs w:val="24"/>
        </w:rPr>
        <w:t>Γεωργίου Γεωργαντά</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b/>
          <w:szCs w:val="24"/>
        </w:rPr>
        <w:t xml:space="preserve"> </w:t>
      </w:r>
      <w:r>
        <w:rPr>
          <w:rFonts w:eastAsia="Times New Roman"/>
          <w:szCs w:val="24"/>
        </w:rPr>
        <w:t>σχετικά με την καθυστέρηση στις εκτιμήσεις ζημιών από τον ΕΛΓΑ στο Νομό Κιλκίς.</w:t>
      </w:r>
    </w:p>
    <w:p w14:paraId="420CE66A" w14:textId="77777777" w:rsidR="00ED54BB" w:rsidRDefault="00B4018B">
      <w:pPr>
        <w:spacing w:after="0" w:line="600" w:lineRule="auto"/>
        <w:ind w:firstLine="720"/>
        <w:jc w:val="both"/>
        <w:rPr>
          <w:rFonts w:eastAsia="Times New Roman"/>
          <w:szCs w:val="24"/>
        </w:rPr>
      </w:pPr>
      <w:r>
        <w:rPr>
          <w:rFonts w:eastAsia="Times New Roman"/>
          <w:szCs w:val="24"/>
        </w:rPr>
        <w:lastRenderedPageBreak/>
        <w:t>2.</w:t>
      </w:r>
      <w:r>
        <w:rPr>
          <w:rFonts w:eastAsia="Times New Roman"/>
          <w:szCs w:val="24"/>
        </w:rPr>
        <w:t xml:space="preserve"> </w:t>
      </w:r>
      <w:r>
        <w:rPr>
          <w:rFonts w:eastAsia="Times New Roman"/>
          <w:szCs w:val="24"/>
        </w:rPr>
        <w:t>Η με αριθμό 353/16-1-2017 επίκαιρη ερώτηση του Βουλευτή Β΄ Αθηνών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w:t>
      </w:r>
      <w:r>
        <w:rPr>
          <w:rFonts w:eastAsia="Times New Roman"/>
          <w:szCs w:val="24"/>
        </w:rPr>
        <w:t xml:space="preserve">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b/>
          <w:bCs/>
          <w:szCs w:val="24"/>
        </w:rPr>
        <w:t xml:space="preserve"> </w:t>
      </w:r>
      <w:r>
        <w:rPr>
          <w:rFonts w:eastAsia="Times New Roman"/>
          <w:szCs w:val="24"/>
        </w:rPr>
        <w:t xml:space="preserve">σχετικά με την ανθελληνική δράση </w:t>
      </w:r>
      <w:r>
        <w:rPr>
          <w:rFonts w:eastAsia="Times New Roman"/>
          <w:szCs w:val="24"/>
        </w:rPr>
        <w:t>Τ</w:t>
      </w:r>
      <w:r>
        <w:rPr>
          <w:rFonts w:eastAsia="Times New Roman"/>
          <w:szCs w:val="24"/>
        </w:rPr>
        <w:t>ούρκων πρακτόρων και εκπροσώπων τους στη Θράκη.</w:t>
      </w:r>
    </w:p>
    <w:p w14:paraId="420CE66B" w14:textId="77777777" w:rsidR="00ED54BB" w:rsidRDefault="00B4018B">
      <w:pPr>
        <w:spacing w:after="0" w:line="600" w:lineRule="auto"/>
        <w:ind w:firstLine="720"/>
        <w:jc w:val="both"/>
        <w:rPr>
          <w:rFonts w:eastAsia="Times New Roman"/>
          <w:szCs w:val="24"/>
        </w:rPr>
      </w:pPr>
      <w:r>
        <w:rPr>
          <w:rFonts w:eastAsia="Times New Roman"/>
          <w:szCs w:val="24"/>
        </w:rPr>
        <w:t>3.</w:t>
      </w:r>
      <w:r>
        <w:rPr>
          <w:rFonts w:eastAsia="Times New Roman"/>
          <w:szCs w:val="24"/>
        </w:rPr>
        <w:t xml:space="preserve"> </w:t>
      </w:r>
      <w:r>
        <w:rPr>
          <w:rFonts w:eastAsia="Times New Roman"/>
          <w:szCs w:val="24"/>
        </w:rPr>
        <w:t>Η με αριθμό 327/10-1-2017 επίκαιρη ερώτηση 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Οικονομίας και Ανάπτυξης,</w:t>
      </w:r>
      <w:r>
        <w:rPr>
          <w:rFonts w:eastAsia="Times New Roman"/>
          <w:szCs w:val="24"/>
        </w:rPr>
        <w:t xml:space="preserve"> σχετικά με την ανάγκη για βιώσιμη ρύθμιση των κόκκινων στεγαστικών δανείων.</w:t>
      </w:r>
    </w:p>
    <w:p w14:paraId="420CE66C" w14:textId="77777777" w:rsidR="00ED54BB" w:rsidRDefault="00B4018B">
      <w:pPr>
        <w:spacing w:after="0" w:line="600" w:lineRule="auto"/>
        <w:ind w:firstLine="720"/>
        <w:jc w:val="both"/>
        <w:rPr>
          <w:rFonts w:eastAsia="Times New Roman"/>
          <w:szCs w:val="24"/>
        </w:rPr>
      </w:pPr>
      <w:r>
        <w:rPr>
          <w:rFonts w:eastAsia="Times New Roman"/>
          <w:szCs w:val="24"/>
        </w:rPr>
        <w:t>4.</w:t>
      </w:r>
      <w:r>
        <w:rPr>
          <w:rFonts w:eastAsia="Times New Roman"/>
          <w:szCs w:val="24"/>
        </w:rPr>
        <w:t xml:space="preserve"> </w:t>
      </w:r>
      <w:r>
        <w:rPr>
          <w:rFonts w:eastAsia="Times New Roman"/>
          <w:szCs w:val="24"/>
        </w:rPr>
        <w:t xml:space="preserve">Η με αριθμό 320/9-1-2017 επίκαιρη ερώτηση του Βουλευτή </w:t>
      </w:r>
      <w:proofErr w:type="spellStart"/>
      <w:r>
        <w:rPr>
          <w:rFonts w:eastAsia="Times New Roman"/>
          <w:szCs w:val="24"/>
        </w:rPr>
        <w:t>Φλ</w:t>
      </w:r>
      <w:r>
        <w:rPr>
          <w:rFonts w:eastAsia="Times New Roman"/>
          <w:szCs w:val="24"/>
        </w:rPr>
        <w:t>ω</w:t>
      </w:r>
      <w:r>
        <w:rPr>
          <w:rFonts w:eastAsia="Times New Roman"/>
          <w:szCs w:val="24"/>
        </w:rPr>
        <w:t>ρ</w:t>
      </w:r>
      <w:r>
        <w:rPr>
          <w:rFonts w:eastAsia="Times New Roman"/>
          <w:szCs w:val="24"/>
        </w:rPr>
        <w:t>ί</w:t>
      </w:r>
      <w:r>
        <w:rPr>
          <w:rFonts w:eastAsia="Times New Roman"/>
          <w:szCs w:val="24"/>
        </w:rPr>
        <w:t>ν</w:t>
      </w:r>
      <w:r>
        <w:rPr>
          <w:rFonts w:eastAsia="Times New Roman"/>
          <w:szCs w:val="24"/>
        </w:rPr>
        <w:t>η</w:t>
      </w:r>
      <w:r>
        <w:rPr>
          <w:rFonts w:eastAsia="Times New Roman"/>
          <w:szCs w:val="24"/>
        </w:rPr>
        <w:t>ς</w:t>
      </w:r>
      <w:proofErr w:type="spellEnd"/>
      <w:r>
        <w:rPr>
          <w:rFonts w:eastAsia="Times New Roman"/>
          <w:szCs w:val="24"/>
        </w:rPr>
        <w:t xml:space="preserve"> της Νέας Δημοκρατίας κ. </w:t>
      </w:r>
      <w:r>
        <w:rPr>
          <w:rFonts w:eastAsia="Times New Roman"/>
          <w:bCs/>
          <w:szCs w:val="24"/>
        </w:rPr>
        <w:t>Ιωάννη Αντωνιάδη</w:t>
      </w:r>
      <w:r>
        <w:rPr>
          <w:rFonts w:eastAsia="Times New Roman"/>
          <w:szCs w:val="24"/>
        </w:rPr>
        <w:t xml:space="preserve"> προς το</w:t>
      </w:r>
      <w:r>
        <w:rPr>
          <w:rFonts w:eastAsia="Times New Roman"/>
          <w:szCs w:val="24"/>
        </w:rPr>
        <w:t xml:space="preserve">ν Υπουργό </w:t>
      </w:r>
      <w:r>
        <w:rPr>
          <w:rFonts w:eastAsia="Times New Roman"/>
          <w:bCs/>
          <w:szCs w:val="24"/>
        </w:rPr>
        <w:t>Οικονομίας και Ανάπτυξης,</w:t>
      </w:r>
      <w:r>
        <w:rPr>
          <w:rFonts w:eastAsia="Times New Roman"/>
          <w:szCs w:val="24"/>
        </w:rPr>
        <w:t xml:space="preserve"> σχετικά με την πορεία των έργων και των μελετών για το 5</w:t>
      </w:r>
      <w:r>
        <w:rPr>
          <w:rFonts w:eastAsia="Times New Roman"/>
          <w:szCs w:val="24"/>
          <w:vertAlign w:val="superscript"/>
        </w:rPr>
        <w:t>ο</w:t>
      </w:r>
      <w:r>
        <w:rPr>
          <w:rFonts w:eastAsia="Times New Roman"/>
          <w:szCs w:val="24"/>
        </w:rPr>
        <w:t xml:space="preserve"> ΣΕΣ (ΕΣΠΑ) στο</w:t>
      </w:r>
      <w:r>
        <w:rPr>
          <w:rFonts w:eastAsia="Times New Roman"/>
          <w:szCs w:val="24"/>
        </w:rPr>
        <w:t>ν</w:t>
      </w:r>
      <w:r>
        <w:rPr>
          <w:rFonts w:eastAsia="Times New Roman"/>
          <w:szCs w:val="24"/>
        </w:rPr>
        <w:t xml:space="preserve"> Νομό Φλώρινας.</w:t>
      </w:r>
    </w:p>
    <w:p w14:paraId="420CE66D" w14:textId="77777777" w:rsidR="00ED54BB" w:rsidRDefault="00B4018B">
      <w:pPr>
        <w:spacing w:after="0" w:line="600" w:lineRule="auto"/>
        <w:ind w:firstLine="720"/>
        <w:jc w:val="both"/>
        <w:rPr>
          <w:rFonts w:eastAsia="Times New Roman"/>
          <w:szCs w:val="24"/>
        </w:rPr>
      </w:pPr>
      <w:r>
        <w:rPr>
          <w:rFonts w:eastAsia="Times New Roman"/>
          <w:bCs/>
          <w:szCs w:val="24"/>
        </w:rPr>
        <w:t>ΑΝΑΦΟΡΕΣ – ΕΡΩΤΗΣΕΙΣ (Άρθρο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w:t>
      </w:r>
      <w:r>
        <w:rPr>
          <w:rFonts w:eastAsia="Times New Roman"/>
          <w:bCs/>
          <w:szCs w:val="24"/>
        </w:rPr>
        <w:t xml:space="preserve"> </w:t>
      </w:r>
      <w:r>
        <w:rPr>
          <w:rFonts w:eastAsia="Times New Roman"/>
          <w:bCs/>
          <w:szCs w:val="24"/>
        </w:rPr>
        <w:t xml:space="preserve">της </w:t>
      </w:r>
      <w:r>
        <w:rPr>
          <w:rFonts w:eastAsia="Times New Roman"/>
          <w:bCs/>
          <w:szCs w:val="24"/>
        </w:rPr>
        <w:t>Βουλής)</w:t>
      </w:r>
    </w:p>
    <w:p w14:paraId="420CE66E" w14:textId="77777777" w:rsidR="00ED54BB" w:rsidRDefault="00B4018B">
      <w:pPr>
        <w:spacing w:after="0" w:line="600" w:lineRule="auto"/>
        <w:ind w:firstLine="720"/>
        <w:jc w:val="both"/>
        <w:rPr>
          <w:rFonts w:eastAsia="Times New Roman"/>
          <w:szCs w:val="24"/>
        </w:rPr>
      </w:pPr>
      <w:r>
        <w:rPr>
          <w:rFonts w:eastAsia="Times New Roman"/>
          <w:szCs w:val="24"/>
        </w:rPr>
        <w:t>1.</w:t>
      </w:r>
      <w:r>
        <w:rPr>
          <w:rFonts w:eastAsia="Times New Roman"/>
          <w:szCs w:val="24"/>
        </w:rPr>
        <w:t xml:space="preserve"> </w:t>
      </w:r>
      <w:r>
        <w:rPr>
          <w:rFonts w:eastAsia="Times New Roman"/>
          <w:szCs w:val="24"/>
        </w:rPr>
        <w:t>Η με αριθμό 1996/90/14-12-2016 ερώτηση και αίτηση κατάθε</w:t>
      </w:r>
      <w:r>
        <w:rPr>
          <w:rFonts w:eastAsia="Times New Roman"/>
          <w:szCs w:val="24"/>
        </w:rPr>
        <w:t xml:space="preserve">σης εγγράφων του Βουλευτή Λακωνίας της Νέας Δημοκρατίας 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Εθνικής Άμυνας,</w:t>
      </w:r>
      <w:r>
        <w:rPr>
          <w:rFonts w:eastAsia="Times New Roman"/>
          <w:szCs w:val="24"/>
        </w:rPr>
        <w:t xml:space="preserve"> σχετικά με τις εκτιμήσεις για έσοδα από την εκμετάλλευση ακίνητης περιουσίας των Ενόπλων Δυνάμεων.</w:t>
      </w:r>
    </w:p>
    <w:p w14:paraId="420CE66F" w14:textId="77777777" w:rsidR="00ED54BB" w:rsidRDefault="00B4018B">
      <w:pPr>
        <w:spacing w:after="0" w:line="600" w:lineRule="auto"/>
        <w:ind w:firstLine="720"/>
        <w:jc w:val="both"/>
        <w:rPr>
          <w:rFonts w:eastAsia="Times New Roman"/>
          <w:szCs w:val="24"/>
        </w:rPr>
      </w:pPr>
      <w:r>
        <w:rPr>
          <w:rFonts w:eastAsia="Times New Roman"/>
          <w:szCs w:val="24"/>
        </w:rPr>
        <w:t>2.</w:t>
      </w:r>
      <w:r>
        <w:rPr>
          <w:rFonts w:eastAsia="Times New Roman"/>
          <w:szCs w:val="24"/>
        </w:rPr>
        <w:t xml:space="preserve"> </w:t>
      </w:r>
      <w:r>
        <w:rPr>
          <w:rFonts w:eastAsia="Times New Roman"/>
          <w:szCs w:val="24"/>
        </w:rPr>
        <w:t>Η με αριθμό 2117/100/19-12-2016 ερώτηση και α</w:t>
      </w:r>
      <w:r>
        <w:rPr>
          <w:rFonts w:eastAsia="Times New Roman"/>
          <w:szCs w:val="24"/>
        </w:rPr>
        <w:t>ίτηση κατάθεσης εγγράφων του Βουλευτή Ηρακλείου της Δημοκρατικής Συμπαράταξης ΠΑΣΟΚ</w:t>
      </w:r>
      <w:r>
        <w:rPr>
          <w:rFonts w:eastAsia="Times New Roman"/>
          <w:szCs w:val="24"/>
        </w:rPr>
        <w:t xml:space="preserve"> </w:t>
      </w:r>
      <w:r>
        <w:rPr>
          <w:rFonts w:eastAsia="Times New Roman"/>
          <w:szCs w:val="24"/>
        </w:rPr>
        <w:lastRenderedPageBreak/>
        <w:t xml:space="preserve">–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 xml:space="preserve">Υποδομών και Μεταφορών, </w:t>
      </w:r>
      <w:r>
        <w:rPr>
          <w:rFonts w:eastAsia="Times New Roman"/>
          <w:szCs w:val="24"/>
        </w:rPr>
        <w:t>σχετικά με την καθυστέρηση της ολοκλήρωσης του έργου «Πάνορμο</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Εξάντη</w:t>
      </w:r>
      <w:proofErr w:type="spellEnd"/>
      <w:r>
        <w:rPr>
          <w:rFonts w:eastAsia="Times New Roman"/>
          <w:szCs w:val="24"/>
        </w:rPr>
        <w:t>».</w:t>
      </w:r>
    </w:p>
    <w:p w14:paraId="420CE670" w14:textId="77777777" w:rsidR="00ED54BB" w:rsidRDefault="00B4018B">
      <w:pPr>
        <w:spacing w:after="0" w:line="600" w:lineRule="auto"/>
        <w:ind w:firstLine="720"/>
        <w:jc w:val="both"/>
        <w:rPr>
          <w:rFonts w:eastAsia="Times New Roman"/>
          <w:szCs w:val="24"/>
        </w:rPr>
      </w:pPr>
      <w:r>
        <w:rPr>
          <w:rFonts w:eastAsia="Times New Roman"/>
          <w:szCs w:val="24"/>
        </w:rPr>
        <w:t>3.</w:t>
      </w:r>
      <w:r>
        <w:rPr>
          <w:rFonts w:eastAsia="Times New Roman"/>
          <w:szCs w:val="24"/>
        </w:rPr>
        <w:t xml:space="preserve"> </w:t>
      </w:r>
      <w:r>
        <w:rPr>
          <w:rFonts w:eastAsia="Times New Roman"/>
          <w:szCs w:val="24"/>
        </w:rPr>
        <w:t>Η με αριθμό 115/5-10-2</w:t>
      </w:r>
      <w:r>
        <w:rPr>
          <w:rFonts w:eastAsia="Times New Roman"/>
          <w:szCs w:val="24"/>
        </w:rPr>
        <w:t>016 ερώτηση της Βουλευτού Αττικής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Παρασκευής</w:t>
      </w:r>
      <w:r>
        <w:rPr>
          <w:rFonts w:eastAsia="Times New Roman"/>
          <w:b/>
          <w:szCs w:val="24"/>
        </w:rPr>
        <w:t xml:space="preserve"> </w:t>
      </w:r>
      <w:proofErr w:type="spellStart"/>
      <w:r>
        <w:rPr>
          <w:rFonts w:eastAsia="Times New Roman"/>
          <w:bCs/>
          <w:szCs w:val="24"/>
        </w:rPr>
        <w:t>Χριστοφιλοπούλου</w:t>
      </w:r>
      <w:proofErr w:type="spellEnd"/>
      <w:r>
        <w:rPr>
          <w:rFonts w:eastAsia="Times New Roman"/>
          <w:b/>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τον </w:t>
      </w:r>
      <w:r>
        <w:rPr>
          <w:rFonts w:eastAsia="Times New Roman"/>
          <w:szCs w:val="24"/>
        </w:rPr>
        <w:t>ε</w:t>
      </w:r>
      <w:r>
        <w:rPr>
          <w:rFonts w:eastAsia="Times New Roman"/>
          <w:szCs w:val="24"/>
        </w:rPr>
        <w:t xml:space="preserve">ιδικό </w:t>
      </w:r>
      <w:r>
        <w:rPr>
          <w:rFonts w:eastAsia="Times New Roman"/>
          <w:szCs w:val="24"/>
        </w:rPr>
        <w:t>φ</w:t>
      </w:r>
      <w:r>
        <w:rPr>
          <w:rFonts w:eastAsia="Times New Roman"/>
          <w:szCs w:val="24"/>
        </w:rPr>
        <w:t xml:space="preserve">όρο </w:t>
      </w:r>
      <w:r>
        <w:rPr>
          <w:rFonts w:eastAsia="Times New Roman"/>
          <w:szCs w:val="24"/>
        </w:rPr>
        <w:t>κ</w:t>
      </w:r>
      <w:r>
        <w:rPr>
          <w:rFonts w:eastAsia="Times New Roman"/>
          <w:szCs w:val="24"/>
        </w:rPr>
        <w:t>ατανάλωσης στο κρασί.</w:t>
      </w:r>
    </w:p>
    <w:p w14:paraId="420CE671" w14:textId="77777777" w:rsidR="00ED54BB" w:rsidRDefault="00B4018B">
      <w:pPr>
        <w:spacing w:after="0"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420CE672" w14:textId="77777777" w:rsidR="00ED54BB" w:rsidRDefault="00B4018B">
      <w:pPr>
        <w:spacing w:after="0" w:line="600" w:lineRule="auto"/>
        <w:ind w:firstLine="720"/>
        <w:jc w:val="center"/>
        <w:rPr>
          <w:rFonts w:eastAsia="Times New Roman"/>
          <w:szCs w:val="24"/>
        </w:rPr>
      </w:pPr>
      <w:r>
        <w:rPr>
          <w:rFonts w:eastAsia="Times New Roman"/>
          <w:b/>
          <w:szCs w:val="24"/>
        </w:rPr>
        <w:t>ΕΠΙΚΑΙΡΩΝ ΕΡΩΤΗΣΕΩΝ</w:t>
      </w:r>
    </w:p>
    <w:p w14:paraId="420CE673" w14:textId="77777777" w:rsidR="00ED54BB" w:rsidRDefault="00B4018B">
      <w:pPr>
        <w:spacing w:after="0" w:line="600" w:lineRule="auto"/>
        <w:ind w:firstLine="720"/>
        <w:jc w:val="both"/>
        <w:rPr>
          <w:rFonts w:eastAsia="Times New Roman"/>
          <w:szCs w:val="24"/>
        </w:rPr>
      </w:pPr>
      <w:r>
        <w:rPr>
          <w:rFonts w:eastAsia="Times New Roman"/>
          <w:szCs w:val="24"/>
        </w:rPr>
        <w:t>Από το σημερινό δελτίο θ</w:t>
      </w:r>
      <w:r>
        <w:rPr>
          <w:rFonts w:eastAsia="Times New Roman"/>
          <w:szCs w:val="24"/>
        </w:rPr>
        <w:t xml:space="preserve">α </w:t>
      </w:r>
      <w:r>
        <w:rPr>
          <w:rFonts w:eastAsia="Times New Roman"/>
          <w:szCs w:val="24"/>
        </w:rPr>
        <w:t>συζητη</w:t>
      </w:r>
      <w:r>
        <w:rPr>
          <w:rFonts w:eastAsia="Times New Roman"/>
          <w:szCs w:val="24"/>
        </w:rPr>
        <w:t xml:space="preserve">θούν </w:t>
      </w:r>
      <w:r>
        <w:rPr>
          <w:rFonts w:eastAsia="Times New Roman"/>
          <w:szCs w:val="24"/>
        </w:rPr>
        <w:t xml:space="preserve">μόνο </w:t>
      </w:r>
      <w:r>
        <w:rPr>
          <w:rFonts w:eastAsia="Times New Roman"/>
          <w:szCs w:val="24"/>
        </w:rPr>
        <w:t xml:space="preserve">τρεις </w:t>
      </w:r>
      <w:r>
        <w:rPr>
          <w:rFonts w:eastAsia="Times New Roman"/>
          <w:szCs w:val="24"/>
        </w:rPr>
        <w:t xml:space="preserve">επίκαιρες </w:t>
      </w:r>
      <w:r>
        <w:rPr>
          <w:rFonts w:eastAsia="Times New Roman"/>
          <w:szCs w:val="24"/>
        </w:rPr>
        <w:t>ερωτήσεις</w:t>
      </w:r>
      <w:r>
        <w:rPr>
          <w:rFonts w:eastAsia="Times New Roman"/>
          <w:szCs w:val="24"/>
        </w:rPr>
        <w:t>, δεν θα συζητηθούν δε οι κάτωθι:</w:t>
      </w:r>
      <w:r>
        <w:rPr>
          <w:rFonts w:eastAsia="Times New Roman"/>
          <w:szCs w:val="24"/>
        </w:rPr>
        <w:t xml:space="preserve"> </w:t>
      </w:r>
    </w:p>
    <w:p w14:paraId="420CE674" w14:textId="77777777" w:rsidR="00ED54BB" w:rsidRDefault="00B4018B">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 xml:space="preserve">πέμπτη </w:t>
      </w:r>
      <w:r>
        <w:rPr>
          <w:rFonts w:eastAsia="Times New Roman"/>
          <w:szCs w:val="24"/>
        </w:rPr>
        <w:t xml:space="preserve">με αριθμό 362/17-1-2017 επίκαιρη ερώτηση </w:t>
      </w:r>
      <w:r>
        <w:rPr>
          <w:rFonts w:eastAsia="Times New Roman"/>
          <w:szCs w:val="24"/>
        </w:rPr>
        <w:t xml:space="preserve">δεύτερου κύκλου </w:t>
      </w:r>
      <w:r>
        <w:rPr>
          <w:rFonts w:eastAsia="Times New Roman"/>
          <w:szCs w:val="24"/>
        </w:rPr>
        <w:t xml:space="preserve">του Ανεξάρτητου Βουλευτή Αχαΐας κ. Ιάσωνος Φωτήλα προς τον Υπουργό Υποδομών και Μεταφορών, σχετικά με το χρονοδιάγραμμα υλοποίησης του </w:t>
      </w:r>
      <w:r>
        <w:rPr>
          <w:rFonts w:eastAsia="Times New Roman"/>
          <w:szCs w:val="24"/>
        </w:rPr>
        <w:t>φ</w:t>
      </w:r>
      <w:r>
        <w:rPr>
          <w:rFonts w:eastAsia="Times New Roman"/>
          <w:szCs w:val="24"/>
        </w:rPr>
        <w:t>ράγματος Πείρου–</w:t>
      </w:r>
      <w:proofErr w:type="spellStart"/>
      <w:r>
        <w:rPr>
          <w:rFonts w:eastAsia="Times New Roman"/>
          <w:szCs w:val="24"/>
        </w:rPr>
        <w:t>Παραπείρου</w:t>
      </w:r>
      <w:proofErr w:type="spellEnd"/>
      <w:r>
        <w:rPr>
          <w:rFonts w:eastAsia="Times New Roman"/>
          <w:szCs w:val="24"/>
        </w:rPr>
        <w:t xml:space="preserve"> στον Νομό Αχαΐας λόγω απουσίας του αρμοδίου Υπουργού κ. </w:t>
      </w:r>
      <w:proofErr w:type="spellStart"/>
      <w:r>
        <w:rPr>
          <w:rFonts w:eastAsia="Times New Roman"/>
          <w:szCs w:val="24"/>
        </w:rPr>
        <w:t>Σπίρτζη</w:t>
      </w:r>
      <w:proofErr w:type="spellEnd"/>
      <w:r>
        <w:rPr>
          <w:rFonts w:eastAsia="Times New Roman"/>
          <w:szCs w:val="24"/>
        </w:rPr>
        <w:t xml:space="preserve"> στο εξωτερικό. </w:t>
      </w:r>
    </w:p>
    <w:p w14:paraId="420CE675" w14:textId="77777777" w:rsidR="00ED54BB" w:rsidRDefault="00B4018B">
      <w:pPr>
        <w:spacing w:after="0" w:line="600" w:lineRule="auto"/>
        <w:ind w:firstLine="720"/>
        <w:jc w:val="both"/>
        <w:rPr>
          <w:rFonts w:eastAsia="Times New Roman"/>
          <w:szCs w:val="24"/>
        </w:rPr>
      </w:pPr>
      <w:r>
        <w:rPr>
          <w:rFonts w:eastAsia="Times New Roman"/>
          <w:szCs w:val="24"/>
        </w:rPr>
        <w:t>Όπως μας ενημ</w:t>
      </w:r>
      <w:r>
        <w:rPr>
          <w:rFonts w:eastAsia="Times New Roman"/>
          <w:szCs w:val="24"/>
        </w:rPr>
        <w:t xml:space="preserve">ερώνει ο Ειδικός Γραμματέας της Κυβέρνησης, δεν θα συζητηθούν επίσης λόγω κωλύματος των αρμοδίων Υπουργών και θα επαναπροσδιοριστούν για συζήτηση οι κάτωθι </w:t>
      </w:r>
      <w:r>
        <w:rPr>
          <w:rFonts w:eastAsia="Times New Roman"/>
          <w:szCs w:val="24"/>
        </w:rPr>
        <w:t xml:space="preserve">επίκαιρες </w:t>
      </w:r>
      <w:r>
        <w:rPr>
          <w:rFonts w:eastAsia="Times New Roman"/>
          <w:szCs w:val="24"/>
        </w:rPr>
        <w:t xml:space="preserve">ερωτήσεις: </w:t>
      </w:r>
    </w:p>
    <w:p w14:paraId="420CE676" w14:textId="77777777" w:rsidR="00ED54BB" w:rsidRDefault="00B4018B">
      <w:pPr>
        <w:spacing w:after="0"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 xml:space="preserve">πρώτη </w:t>
      </w:r>
      <w:r>
        <w:rPr>
          <w:rFonts w:eastAsia="Times New Roman"/>
          <w:szCs w:val="24"/>
        </w:rPr>
        <w:t xml:space="preserve">με αριθμό 356/17-1-2017 επίκαιρη ερώτηση </w:t>
      </w:r>
      <w:r>
        <w:rPr>
          <w:rFonts w:eastAsia="Times New Roman"/>
          <w:szCs w:val="24"/>
        </w:rPr>
        <w:t xml:space="preserve">πρώτου κύκλου </w:t>
      </w:r>
      <w:r>
        <w:rPr>
          <w:rFonts w:eastAsia="Times New Roman"/>
          <w:szCs w:val="24"/>
        </w:rPr>
        <w:t>του Β΄ Αντιπροέ</w:t>
      </w:r>
      <w:r>
        <w:rPr>
          <w:rFonts w:eastAsia="Times New Roman"/>
          <w:szCs w:val="24"/>
        </w:rPr>
        <w:t>δρου της Βουλής και Βουλευτή Αιτωλοακαρνανίας του Συνασπισμού Ριζοσπαστικής Αριστεράς κ. Γεωργίου Βαρεμένου προς τον Υπουργό Παιδείας, Έρευνας και Θρησκευμάτων, σχετικά με τη μετονομασία του Τμήματος Διαχείρισης Περιβάλλοντος και Φυσικών Πόρων του Πανεπιστ</w:t>
      </w:r>
      <w:r>
        <w:rPr>
          <w:rFonts w:eastAsia="Times New Roman"/>
          <w:szCs w:val="24"/>
        </w:rPr>
        <w:t>ημίου Πατρών, με έδρα το Αγρίνιο, σε Τμήμα Μηχανικών Περιβάλλοντος.</w:t>
      </w:r>
    </w:p>
    <w:p w14:paraId="420CE677" w14:textId="77777777" w:rsidR="00ED54BB" w:rsidRDefault="00B4018B">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 xml:space="preserve">έβδομη </w:t>
      </w:r>
      <w:r>
        <w:rPr>
          <w:rFonts w:eastAsia="Times New Roman"/>
          <w:szCs w:val="24"/>
        </w:rPr>
        <w:t xml:space="preserve">με αριθμό 328/10-1-2017 επίκαιρη ερώτηση </w:t>
      </w:r>
      <w:r>
        <w:rPr>
          <w:rFonts w:eastAsia="Times New Roman"/>
          <w:szCs w:val="24"/>
        </w:rPr>
        <w:t xml:space="preserve">δεύτερου κύκλου </w:t>
      </w:r>
      <w:r>
        <w:rPr>
          <w:rFonts w:eastAsia="Times New Roman"/>
          <w:szCs w:val="24"/>
        </w:rPr>
        <w:t>του Βουλευτή Α΄ Θεσσαλονίκης του Κομμουνιστικού Κόμματος Ελλάδας κ. Ιωάννη Δελή προς τον Υπουργό Παιδείας, Έρευνας και Θρη</w:t>
      </w:r>
      <w:r>
        <w:rPr>
          <w:rFonts w:eastAsia="Times New Roman"/>
          <w:szCs w:val="24"/>
        </w:rPr>
        <w:t>σκευμάτων, σχετικά με την εκπαίδευση των προσφυγόπουλων.</w:t>
      </w:r>
    </w:p>
    <w:p w14:paraId="420CE678" w14:textId="77777777" w:rsidR="00ED54BB" w:rsidRDefault="00B4018B">
      <w:pPr>
        <w:spacing w:after="0" w:line="600" w:lineRule="auto"/>
        <w:ind w:firstLine="720"/>
        <w:jc w:val="both"/>
        <w:rPr>
          <w:rFonts w:eastAsia="Times New Roman"/>
          <w:szCs w:val="24"/>
        </w:rPr>
      </w:pPr>
      <w:r>
        <w:rPr>
          <w:rFonts w:eastAsia="Times New Roman"/>
          <w:szCs w:val="24"/>
        </w:rPr>
        <w:t xml:space="preserve">Οι παραπάνω </w:t>
      </w:r>
      <w:r>
        <w:rPr>
          <w:rFonts w:eastAsia="Times New Roman"/>
          <w:szCs w:val="24"/>
        </w:rPr>
        <w:t xml:space="preserve">επίκαιρες </w:t>
      </w:r>
      <w:r>
        <w:rPr>
          <w:rFonts w:eastAsia="Times New Roman"/>
          <w:szCs w:val="24"/>
        </w:rPr>
        <w:t xml:space="preserve">ερωτήσεις δεν θα συζητηθούν λόγω κωλύματος του Υπουργού Παιδείας, Έρευνας και Θρησκευμάτων κ. </w:t>
      </w:r>
      <w:proofErr w:type="spellStart"/>
      <w:r>
        <w:rPr>
          <w:rFonts w:eastAsia="Times New Roman"/>
          <w:szCs w:val="24"/>
        </w:rPr>
        <w:t>Γαβρόγλου</w:t>
      </w:r>
      <w:proofErr w:type="spellEnd"/>
      <w:r>
        <w:rPr>
          <w:rFonts w:eastAsia="Times New Roman"/>
          <w:szCs w:val="24"/>
        </w:rPr>
        <w:t xml:space="preserve">. Αιτία του κωλύματος, φόρτος εργασίας. </w:t>
      </w:r>
    </w:p>
    <w:p w14:paraId="420CE679" w14:textId="77777777" w:rsidR="00ED54BB" w:rsidRDefault="00B4018B">
      <w:pPr>
        <w:spacing w:after="0" w:line="600" w:lineRule="auto"/>
        <w:ind w:firstLine="720"/>
        <w:jc w:val="both"/>
        <w:rPr>
          <w:rFonts w:eastAsia="Times New Roman"/>
          <w:szCs w:val="24"/>
        </w:rPr>
      </w:pPr>
      <w:r>
        <w:rPr>
          <w:rFonts w:eastAsia="Times New Roman"/>
          <w:szCs w:val="24"/>
        </w:rPr>
        <w:t xml:space="preserve">Δεν θα συζητηθεί, επίσης, η </w:t>
      </w:r>
      <w:r>
        <w:rPr>
          <w:rFonts w:eastAsia="Times New Roman"/>
          <w:szCs w:val="24"/>
        </w:rPr>
        <w:t>δεύτε</w:t>
      </w:r>
      <w:r>
        <w:rPr>
          <w:rFonts w:eastAsia="Times New Roman"/>
          <w:szCs w:val="24"/>
        </w:rPr>
        <w:t xml:space="preserve">ρη </w:t>
      </w:r>
      <w:r>
        <w:rPr>
          <w:rFonts w:eastAsia="Times New Roman"/>
          <w:szCs w:val="24"/>
        </w:rPr>
        <w:t xml:space="preserve">με αριθμό 344/16-1-2017 επίκαιρη ερώτηση </w:t>
      </w:r>
      <w:r>
        <w:rPr>
          <w:rFonts w:eastAsia="Times New Roman"/>
          <w:szCs w:val="24"/>
        </w:rPr>
        <w:t xml:space="preserve">πρώτου κύκλου </w:t>
      </w:r>
      <w:r>
        <w:rPr>
          <w:rFonts w:eastAsia="Times New Roman"/>
          <w:szCs w:val="24"/>
        </w:rPr>
        <w:t>της Βουλευτού Β΄ Αθηνών της Νέας Δημοκρατίας κ. Αικατερίνης Παπακώστα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Σιδηροπούλου προς τον Υπουργό Υγείας, σχετικά με τη δυσαρέσκεια των πολιτών με τον ΕΟΠΥΥ και τη </w:t>
      </w:r>
      <w:r>
        <w:rPr>
          <w:rFonts w:eastAsia="Times New Roman"/>
          <w:szCs w:val="24"/>
        </w:rPr>
        <w:t>δ</w:t>
      </w:r>
      <w:r>
        <w:rPr>
          <w:rFonts w:eastAsia="Times New Roman"/>
          <w:szCs w:val="24"/>
        </w:rPr>
        <w:t xml:space="preserve">ημόσια </w:t>
      </w:r>
      <w:r>
        <w:rPr>
          <w:rFonts w:eastAsia="Times New Roman"/>
          <w:szCs w:val="24"/>
        </w:rPr>
        <w:t>φ</w:t>
      </w:r>
      <w:r>
        <w:rPr>
          <w:rFonts w:eastAsia="Times New Roman"/>
          <w:szCs w:val="24"/>
        </w:rPr>
        <w:t xml:space="preserve">ροντίδα </w:t>
      </w:r>
      <w:r>
        <w:rPr>
          <w:rFonts w:eastAsia="Times New Roman"/>
          <w:szCs w:val="24"/>
        </w:rPr>
        <w:t>υ</w:t>
      </w:r>
      <w:r>
        <w:rPr>
          <w:rFonts w:eastAsia="Times New Roman"/>
          <w:szCs w:val="24"/>
        </w:rPr>
        <w:t>γείας.</w:t>
      </w:r>
    </w:p>
    <w:p w14:paraId="420CE67A" w14:textId="77777777" w:rsidR="00ED54BB" w:rsidRDefault="00B4018B">
      <w:pPr>
        <w:spacing w:after="0" w:line="600" w:lineRule="auto"/>
        <w:ind w:firstLine="720"/>
        <w:jc w:val="both"/>
        <w:rPr>
          <w:rFonts w:eastAsia="Times New Roman"/>
          <w:szCs w:val="24"/>
        </w:rPr>
      </w:pPr>
      <w:r>
        <w:rPr>
          <w:rFonts w:eastAsia="Times New Roman"/>
          <w:szCs w:val="24"/>
        </w:rPr>
        <w:t>Ακόμα</w:t>
      </w:r>
      <w:r>
        <w:rPr>
          <w:rFonts w:eastAsia="Times New Roman"/>
          <w:szCs w:val="24"/>
        </w:rPr>
        <w:t xml:space="preserve"> δεν θα συζητηθεί η </w:t>
      </w:r>
      <w:r>
        <w:rPr>
          <w:rFonts w:eastAsia="Times New Roman"/>
          <w:szCs w:val="24"/>
        </w:rPr>
        <w:t xml:space="preserve">τέταρτη </w:t>
      </w:r>
      <w:r>
        <w:rPr>
          <w:rFonts w:eastAsia="Times New Roman"/>
          <w:szCs w:val="24"/>
        </w:rPr>
        <w:t xml:space="preserve">με αριθμό 359/16-1-2017 επίκαιρη ερώτηση </w:t>
      </w:r>
      <w:r>
        <w:rPr>
          <w:rFonts w:eastAsia="Times New Roman"/>
          <w:szCs w:val="24"/>
        </w:rPr>
        <w:t>δεύτερου</w:t>
      </w:r>
      <w:r>
        <w:rPr>
          <w:rFonts w:eastAsia="Times New Roman"/>
          <w:szCs w:val="24"/>
        </w:rPr>
        <w:t xml:space="preserve"> κύκλου </w:t>
      </w:r>
      <w:r>
        <w:rPr>
          <w:rFonts w:eastAsia="Times New Roman"/>
          <w:szCs w:val="24"/>
        </w:rPr>
        <w:t xml:space="preserve">του Βουλευτή Αιτωλοακαρνανίας του </w:t>
      </w:r>
      <w:r>
        <w:rPr>
          <w:rFonts w:eastAsia="Times New Roman"/>
          <w:szCs w:val="24"/>
        </w:rPr>
        <w:lastRenderedPageBreak/>
        <w:t>Κομμουνιστικού Κόμματος Ελλάδας κ. Νικολάου Μωραΐτη προς τον Υπουργό Υγείας, σχετικά με την καταβολή των δεδουλευμένων των εργαζομένων κα</w:t>
      </w:r>
      <w:r>
        <w:rPr>
          <w:rFonts w:eastAsia="Times New Roman"/>
          <w:szCs w:val="24"/>
        </w:rPr>
        <w:t xml:space="preserve">θαριστριών στις υπηρεσίες του Γενικού Νοσοκομείου Άρτας λόγω κωλύματος του Αναπληρωτή Υπουργού κ. </w:t>
      </w:r>
      <w:proofErr w:type="spellStart"/>
      <w:r>
        <w:rPr>
          <w:rFonts w:eastAsia="Times New Roman"/>
          <w:szCs w:val="24"/>
        </w:rPr>
        <w:t>Πολάκη</w:t>
      </w:r>
      <w:proofErr w:type="spellEnd"/>
      <w:r>
        <w:rPr>
          <w:rFonts w:eastAsia="Times New Roman"/>
          <w:szCs w:val="24"/>
        </w:rPr>
        <w:t xml:space="preserve">. Αιτία, φόρτος εργασίας. </w:t>
      </w:r>
    </w:p>
    <w:p w14:paraId="420CE67B" w14:textId="77777777" w:rsidR="00ED54BB" w:rsidRDefault="00B4018B">
      <w:pPr>
        <w:spacing w:after="0" w:line="600" w:lineRule="auto"/>
        <w:ind w:firstLine="720"/>
        <w:jc w:val="both"/>
        <w:rPr>
          <w:rFonts w:eastAsia="Times New Roman"/>
          <w:szCs w:val="24"/>
        </w:rPr>
      </w:pPr>
      <w:r>
        <w:rPr>
          <w:rFonts w:eastAsia="Times New Roman"/>
          <w:szCs w:val="24"/>
        </w:rPr>
        <w:t xml:space="preserve">Επίσης δεν θα συζητηθεί η </w:t>
      </w:r>
      <w:r>
        <w:rPr>
          <w:rFonts w:eastAsia="Times New Roman"/>
          <w:szCs w:val="24"/>
        </w:rPr>
        <w:t xml:space="preserve">πέμπτη </w:t>
      </w:r>
      <w:r>
        <w:rPr>
          <w:rFonts w:eastAsia="Times New Roman"/>
          <w:szCs w:val="24"/>
        </w:rPr>
        <w:t xml:space="preserve">με αριθμό 358/17-1-2017 επίκαιρη ερώτηση </w:t>
      </w:r>
      <w:r>
        <w:rPr>
          <w:rFonts w:eastAsia="Times New Roman"/>
          <w:szCs w:val="24"/>
        </w:rPr>
        <w:t xml:space="preserve">πρώτου κύκλου </w:t>
      </w:r>
      <w:r>
        <w:rPr>
          <w:rFonts w:eastAsia="Times New Roman"/>
          <w:szCs w:val="24"/>
        </w:rPr>
        <w:t xml:space="preserve">του Βουλευτή Ηρακλείου του </w:t>
      </w:r>
      <w:r>
        <w:rPr>
          <w:rFonts w:eastAsia="Times New Roman"/>
          <w:szCs w:val="24"/>
        </w:rPr>
        <w:t>Κομμουνιστικού Κόμματος Ελλάδας κ. Εμμανουήλ Συντυχάκη προς τον Υπουργό Αγροτικής Ανάπτυξης και Τροφίμων, σχετικά με τη λήψη μέτρων για τις καταστροφές σε αγροτικές καλλιέργειες σε περιοχές της Κρήτης λόγω των χιονοπτώσεων και του παγετού.</w:t>
      </w:r>
    </w:p>
    <w:p w14:paraId="420CE67C" w14:textId="77777777" w:rsidR="00ED54BB" w:rsidRDefault="00B4018B">
      <w:pPr>
        <w:spacing w:after="0" w:line="600" w:lineRule="auto"/>
        <w:ind w:firstLine="720"/>
        <w:jc w:val="both"/>
        <w:rPr>
          <w:rFonts w:eastAsia="Times New Roman"/>
          <w:szCs w:val="24"/>
        </w:rPr>
      </w:pPr>
      <w:r>
        <w:rPr>
          <w:rFonts w:eastAsia="Times New Roman"/>
          <w:szCs w:val="24"/>
        </w:rPr>
        <w:t>Δεν θα συζητηθεί</w:t>
      </w:r>
      <w:r>
        <w:rPr>
          <w:rFonts w:eastAsia="Times New Roman"/>
          <w:szCs w:val="24"/>
        </w:rPr>
        <w:t xml:space="preserve">, επίσης, η </w:t>
      </w:r>
      <w:r>
        <w:rPr>
          <w:rFonts w:eastAsia="Times New Roman"/>
          <w:szCs w:val="24"/>
        </w:rPr>
        <w:t xml:space="preserve">δεύτερη </w:t>
      </w:r>
      <w:r>
        <w:rPr>
          <w:rFonts w:eastAsia="Times New Roman"/>
          <w:szCs w:val="24"/>
        </w:rPr>
        <w:t xml:space="preserve">με αριθμό 351/16-1-2017 επίκαιρη ερώτηση </w:t>
      </w:r>
      <w:r>
        <w:rPr>
          <w:rFonts w:eastAsia="Times New Roman"/>
          <w:szCs w:val="24"/>
        </w:rPr>
        <w:t xml:space="preserve">δεύτερου κύκλου </w:t>
      </w:r>
      <w:r>
        <w:rPr>
          <w:rFonts w:eastAsia="Times New Roman"/>
          <w:szCs w:val="24"/>
        </w:rPr>
        <w:t xml:space="preserve">του Βουλευτή Μεσσηνίας του Λαϊκού Συνδέσμου - Χρυσή Αυγή κ. Δημητρίου </w:t>
      </w:r>
      <w:proofErr w:type="spellStart"/>
      <w:r>
        <w:rPr>
          <w:rFonts w:eastAsia="Times New Roman"/>
          <w:szCs w:val="24"/>
        </w:rPr>
        <w:t>Κουκούτση</w:t>
      </w:r>
      <w:proofErr w:type="spellEnd"/>
      <w:r>
        <w:rPr>
          <w:rFonts w:eastAsia="Times New Roman"/>
          <w:szCs w:val="24"/>
        </w:rPr>
        <w:t xml:space="preserve"> προς τον Υπουργό Αγροτικής Ανάπτυξης και Τροφίμων, σχετικά με την κατάργηση της ΠΟΠ ελιάς Καλαμάτας</w:t>
      </w:r>
      <w:r>
        <w:rPr>
          <w:rFonts w:eastAsia="Times New Roman"/>
          <w:szCs w:val="24"/>
        </w:rPr>
        <w:t>.</w:t>
      </w:r>
    </w:p>
    <w:p w14:paraId="420CE67D" w14:textId="77777777" w:rsidR="00ED54BB" w:rsidRDefault="00B4018B">
      <w:pPr>
        <w:spacing w:after="0" w:line="600" w:lineRule="auto"/>
        <w:ind w:firstLine="720"/>
        <w:jc w:val="both"/>
        <w:rPr>
          <w:rFonts w:eastAsia="Times New Roman"/>
          <w:szCs w:val="24"/>
        </w:rPr>
      </w:pPr>
      <w:r>
        <w:rPr>
          <w:rFonts w:eastAsia="Times New Roman"/>
          <w:szCs w:val="24"/>
        </w:rPr>
        <w:t>Δ</w:t>
      </w:r>
      <w:r>
        <w:rPr>
          <w:rFonts w:eastAsia="Times New Roman"/>
          <w:szCs w:val="24"/>
        </w:rPr>
        <w:t xml:space="preserve">εν θα συζητηθεί η </w:t>
      </w:r>
      <w:r>
        <w:rPr>
          <w:rFonts w:eastAsia="Times New Roman"/>
          <w:szCs w:val="24"/>
        </w:rPr>
        <w:t>τ</w:t>
      </w:r>
      <w:r>
        <w:rPr>
          <w:rFonts w:eastAsia="Times New Roman"/>
          <w:szCs w:val="24"/>
        </w:rPr>
        <w:t xml:space="preserve">ρίτη </w:t>
      </w:r>
      <w:r>
        <w:rPr>
          <w:rFonts w:eastAsia="Times New Roman"/>
          <w:szCs w:val="24"/>
        </w:rPr>
        <w:t xml:space="preserve">με αριθμό 348/16-1-2017 επίκαιρη ερώτηση </w:t>
      </w:r>
      <w:r>
        <w:rPr>
          <w:rFonts w:eastAsia="Times New Roman"/>
          <w:szCs w:val="24"/>
        </w:rPr>
        <w:t>δεύτ</w:t>
      </w:r>
      <w:r>
        <w:rPr>
          <w:rFonts w:eastAsia="Times New Roman"/>
          <w:szCs w:val="24"/>
        </w:rPr>
        <w:t>ε</w:t>
      </w:r>
      <w:r>
        <w:rPr>
          <w:rFonts w:eastAsia="Times New Roman"/>
          <w:szCs w:val="24"/>
        </w:rPr>
        <w:t xml:space="preserve">ρου κύκλου </w:t>
      </w:r>
      <w:r>
        <w:rPr>
          <w:rFonts w:eastAsia="Times New Roman"/>
          <w:szCs w:val="24"/>
        </w:rPr>
        <w:t>του Βουλευτή Αργολίδας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Ιωάννη Μανιάτη προς τον Υπουργό Αγροτικής Ανάπτυξης και Τροφίμων, σχετικά με την επανάληψη της παράτασ</w:t>
      </w:r>
      <w:r>
        <w:rPr>
          <w:rFonts w:eastAsia="Times New Roman"/>
          <w:szCs w:val="24"/>
        </w:rPr>
        <w:t xml:space="preserve">ης του σχεδίου </w:t>
      </w:r>
      <w:r>
        <w:rPr>
          <w:rFonts w:eastAsia="Times New Roman"/>
          <w:szCs w:val="24"/>
        </w:rPr>
        <w:lastRenderedPageBreak/>
        <w:t xml:space="preserve">διαχείρισης για τη </w:t>
      </w:r>
      <w:proofErr w:type="spellStart"/>
      <w:r>
        <w:rPr>
          <w:rFonts w:eastAsia="Times New Roman"/>
          <w:szCs w:val="24"/>
        </w:rPr>
        <w:t>βιντζότρατα</w:t>
      </w:r>
      <w:proofErr w:type="spellEnd"/>
      <w:r>
        <w:rPr>
          <w:rFonts w:eastAsia="Times New Roman"/>
          <w:szCs w:val="24"/>
        </w:rPr>
        <w:t xml:space="preserve"> που θέτει σε άμεσο κίνδυνο τη βιωσιμότητα των ελληνικών θαλασσών.</w:t>
      </w:r>
    </w:p>
    <w:p w14:paraId="420CE67E" w14:textId="77777777" w:rsidR="00ED54BB" w:rsidRDefault="00B4018B">
      <w:pPr>
        <w:spacing w:after="0" w:line="600" w:lineRule="auto"/>
        <w:ind w:firstLine="720"/>
        <w:jc w:val="both"/>
        <w:rPr>
          <w:rFonts w:eastAsia="Times New Roman"/>
          <w:szCs w:val="24"/>
        </w:rPr>
      </w:pPr>
      <w:r>
        <w:rPr>
          <w:rFonts w:eastAsia="Times New Roman"/>
          <w:szCs w:val="24"/>
        </w:rPr>
        <w:t xml:space="preserve">Οι παραπάνω </w:t>
      </w:r>
      <w:r>
        <w:rPr>
          <w:rFonts w:eastAsia="Times New Roman"/>
          <w:szCs w:val="24"/>
        </w:rPr>
        <w:t xml:space="preserve">επίκαιρες </w:t>
      </w:r>
      <w:r>
        <w:rPr>
          <w:rFonts w:eastAsia="Times New Roman"/>
          <w:szCs w:val="24"/>
        </w:rPr>
        <w:t>ερωτήσεις δεν θα συζητηθούν λόγω κωλύματος του Υπουργού Αγροτικής Ανάπτυξης και Τροφίμων κ. Αποστόλου. Αιτία, ο κύριος Υπο</w:t>
      </w:r>
      <w:r>
        <w:rPr>
          <w:rFonts w:eastAsia="Times New Roman"/>
          <w:szCs w:val="24"/>
        </w:rPr>
        <w:t>υργός βρίσκεται εκτός Αθηνών.</w:t>
      </w:r>
    </w:p>
    <w:p w14:paraId="420CE67F" w14:textId="77777777" w:rsidR="00ED54BB" w:rsidRDefault="00B4018B">
      <w:pPr>
        <w:spacing w:after="0" w:line="600" w:lineRule="auto"/>
        <w:ind w:firstLine="720"/>
        <w:jc w:val="both"/>
        <w:rPr>
          <w:rFonts w:eastAsia="Times New Roman"/>
          <w:szCs w:val="24"/>
        </w:rPr>
      </w:pPr>
      <w:r>
        <w:rPr>
          <w:rFonts w:eastAsia="Times New Roman"/>
          <w:szCs w:val="24"/>
        </w:rPr>
        <w:t xml:space="preserve">Επίσης δεν θα συζητηθεί η </w:t>
      </w:r>
      <w:r>
        <w:rPr>
          <w:rFonts w:eastAsia="Times New Roman"/>
          <w:szCs w:val="24"/>
        </w:rPr>
        <w:t xml:space="preserve">έκτη </w:t>
      </w:r>
      <w:r>
        <w:rPr>
          <w:rFonts w:eastAsia="Times New Roman"/>
          <w:szCs w:val="24"/>
        </w:rPr>
        <w:t xml:space="preserve">με αριθμό 319/9-1-2017 επίκαιρη ερώτηση </w:t>
      </w:r>
      <w:r>
        <w:rPr>
          <w:rFonts w:eastAsia="Times New Roman"/>
          <w:szCs w:val="24"/>
        </w:rPr>
        <w:t xml:space="preserve">δεύτερου κύκλου </w:t>
      </w:r>
      <w:r>
        <w:rPr>
          <w:rFonts w:eastAsia="Times New Roman"/>
          <w:szCs w:val="24"/>
        </w:rPr>
        <w:t xml:space="preserve">του Βουλευτή Έβρου της Νέας Δημοκρατίας κ. Αναστασίου </w:t>
      </w:r>
      <w:proofErr w:type="spellStart"/>
      <w:r>
        <w:rPr>
          <w:rFonts w:eastAsia="Times New Roman"/>
          <w:szCs w:val="24"/>
        </w:rPr>
        <w:t>Δημοσχάκη</w:t>
      </w:r>
      <w:proofErr w:type="spellEnd"/>
      <w:r>
        <w:rPr>
          <w:rFonts w:eastAsia="Times New Roman"/>
          <w:szCs w:val="24"/>
        </w:rPr>
        <w:t xml:space="preserve"> προς τον Υπουργό Εσωτερικών, σχετικά με την υποβάθμιση - κατάργηση του </w:t>
      </w:r>
      <w:r>
        <w:rPr>
          <w:rFonts w:eastAsia="Times New Roman"/>
          <w:szCs w:val="24"/>
        </w:rPr>
        <w:t>τ</w:t>
      </w:r>
      <w:r>
        <w:rPr>
          <w:rFonts w:eastAsia="Times New Roman"/>
          <w:szCs w:val="24"/>
        </w:rPr>
        <w:t>μήμ</w:t>
      </w:r>
      <w:r>
        <w:rPr>
          <w:rFonts w:eastAsia="Times New Roman"/>
          <w:szCs w:val="24"/>
        </w:rPr>
        <w:t xml:space="preserve">ατος </w:t>
      </w:r>
      <w:r>
        <w:rPr>
          <w:rFonts w:eastAsia="Times New Roman"/>
          <w:szCs w:val="24"/>
        </w:rPr>
        <w:t>σ</w:t>
      </w:r>
      <w:r>
        <w:rPr>
          <w:rFonts w:eastAsia="Times New Roman"/>
          <w:szCs w:val="24"/>
        </w:rPr>
        <w:t xml:space="preserve">υνοριακής </w:t>
      </w:r>
      <w:r>
        <w:rPr>
          <w:rFonts w:eastAsia="Times New Roman"/>
          <w:szCs w:val="24"/>
        </w:rPr>
        <w:t>φ</w:t>
      </w:r>
      <w:r>
        <w:rPr>
          <w:rFonts w:eastAsia="Times New Roman"/>
          <w:szCs w:val="24"/>
        </w:rPr>
        <w:t>ύλαξης Τυχερού στον Νομό Έβρου.</w:t>
      </w:r>
    </w:p>
    <w:p w14:paraId="420CE680" w14:textId="77777777" w:rsidR="00ED54BB" w:rsidRDefault="00B4018B">
      <w:pPr>
        <w:spacing w:after="0" w:line="600" w:lineRule="auto"/>
        <w:ind w:firstLine="720"/>
        <w:jc w:val="both"/>
        <w:rPr>
          <w:rFonts w:eastAsia="Times New Roman"/>
          <w:szCs w:val="24"/>
        </w:rPr>
      </w:pPr>
      <w:r>
        <w:rPr>
          <w:rFonts w:eastAsia="Times New Roman"/>
          <w:szCs w:val="24"/>
        </w:rPr>
        <w:t>Δεν θα συζητηθεί, ακόμα, η με αριθμό 8/3-10-2016 ερώτηση του Ανεξάρτητου Βουλευτή Β΄ Αθηνών κ. Ευσταθίου (Στάθη) Παναγούλη προς τον Υπουργό Εσωτερικών, σχετικά με ξυλοδαρμούς και χημικά που μας διδάσκει η Κυ</w:t>
      </w:r>
      <w:r>
        <w:rPr>
          <w:rFonts w:eastAsia="Times New Roman"/>
          <w:szCs w:val="24"/>
        </w:rPr>
        <w:t xml:space="preserve">βέρνηση τι σημαίνει </w:t>
      </w:r>
      <w:r>
        <w:rPr>
          <w:rFonts w:eastAsia="Times New Roman"/>
          <w:szCs w:val="24"/>
        </w:rPr>
        <w:t>δ</w:t>
      </w:r>
      <w:r>
        <w:rPr>
          <w:rFonts w:eastAsia="Times New Roman"/>
          <w:szCs w:val="24"/>
        </w:rPr>
        <w:t>ημοκρατία.</w:t>
      </w:r>
    </w:p>
    <w:p w14:paraId="420CE681" w14:textId="77777777" w:rsidR="00ED54BB" w:rsidRDefault="00B4018B">
      <w:pPr>
        <w:spacing w:after="0" w:line="600" w:lineRule="auto"/>
        <w:ind w:firstLine="720"/>
        <w:jc w:val="both"/>
        <w:rPr>
          <w:rFonts w:eastAsia="Times New Roman"/>
          <w:szCs w:val="24"/>
        </w:rPr>
      </w:pPr>
      <w:r>
        <w:rPr>
          <w:rFonts w:eastAsia="Times New Roman"/>
          <w:szCs w:val="24"/>
        </w:rPr>
        <w:t xml:space="preserve">Οι ανωτέρω </w:t>
      </w:r>
      <w:r>
        <w:rPr>
          <w:rFonts w:eastAsia="Times New Roman"/>
          <w:szCs w:val="24"/>
        </w:rPr>
        <w:t xml:space="preserve">επίκαιρες </w:t>
      </w:r>
      <w:r>
        <w:rPr>
          <w:rFonts w:eastAsia="Times New Roman"/>
          <w:szCs w:val="24"/>
        </w:rPr>
        <w:t xml:space="preserve">ερωτήσεις δεν θα συζητηθούν λόγω κωλύματος του Αναπληρωτή Υπουργού Εσωτερικών κ. </w:t>
      </w:r>
      <w:proofErr w:type="spellStart"/>
      <w:r>
        <w:rPr>
          <w:rFonts w:eastAsia="Times New Roman"/>
          <w:szCs w:val="24"/>
        </w:rPr>
        <w:t>Τόσκα</w:t>
      </w:r>
      <w:proofErr w:type="spellEnd"/>
      <w:r>
        <w:rPr>
          <w:rFonts w:eastAsia="Times New Roman"/>
          <w:szCs w:val="24"/>
        </w:rPr>
        <w:t xml:space="preserve">. Αιτία αυτού, ανειλημμένες υποχρεώσεις. </w:t>
      </w:r>
    </w:p>
    <w:p w14:paraId="420CE682" w14:textId="77777777" w:rsidR="00ED54BB" w:rsidRDefault="00B4018B">
      <w:pPr>
        <w:spacing w:after="0" w:line="600" w:lineRule="auto"/>
        <w:ind w:firstLine="720"/>
        <w:jc w:val="both"/>
        <w:rPr>
          <w:rFonts w:eastAsia="Times New Roman"/>
          <w:szCs w:val="24"/>
        </w:rPr>
      </w:pPr>
      <w:r>
        <w:rPr>
          <w:rFonts w:eastAsia="Times New Roman"/>
          <w:szCs w:val="24"/>
        </w:rPr>
        <w:t xml:space="preserve">Τέλος, δεν θα συζητηθεί η </w:t>
      </w:r>
      <w:r>
        <w:rPr>
          <w:rFonts w:eastAsia="Times New Roman"/>
          <w:szCs w:val="24"/>
        </w:rPr>
        <w:t xml:space="preserve">πρώτη </w:t>
      </w:r>
      <w:r>
        <w:rPr>
          <w:rFonts w:eastAsia="Times New Roman"/>
          <w:szCs w:val="24"/>
        </w:rPr>
        <w:t xml:space="preserve">με αριθμό 345/16-1-2017 επίκαιρη ερώτηση </w:t>
      </w:r>
      <w:r>
        <w:rPr>
          <w:rFonts w:eastAsia="Times New Roman"/>
          <w:szCs w:val="24"/>
        </w:rPr>
        <w:t>δε</w:t>
      </w:r>
      <w:r>
        <w:rPr>
          <w:rFonts w:eastAsia="Times New Roman"/>
          <w:szCs w:val="24"/>
        </w:rPr>
        <w:t xml:space="preserve">ύτερου κύκλου </w:t>
      </w:r>
      <w:r>
        <w:rPr>
          <w:rFonts w:eastAsia="Times New Roman"/>
          <w:szCs w:val="24"/>
        </w:rPr>
        <w:t xml:space="preserve">του Βουλευτή Β΄ Αθηνών της Νέας Δημοκρατίας κ. Σπυρίδωνος - </w:t>
      </w:r>
      <w:proofErr w:type="spellStart"/>
      <w:r>
        <w:rPr>
          <w:rFonts w:eastAsia="Times New Roman"/>
          <w:szCs w:val="24"/>
        </w:rPr>
        <w:t>Αδώνι</w:t>
      </w:r>
      <w:r>
        <w:rPr>
          <w:rFonts w:eastAsia="Times New Roman"/>
          <w:szCs w:val="24"/>
        </w:rPr>
        <w:t>δος</w:t>
      </w:r>
      <w:proofErr w:type="spellEnd"/>
      <w:r>
        <w:rPr>
          <w:rFonts w:eastAsia="Times New Roman"/>
          <w:szCs w:val="24"/>
        </w:rPr>
        <w:t xml:space="preserve"> Γεωργιάδη προς τον Υπουργό Οικονομικών, σχετικά </w:t>
      </w:r>
      <w:r>
        <w:rPr>
          <w:rFonts w:eastAsia="Times New Roman"/>
          <w:szCs w:val="24"/>
        </w:rPr>
        <w:lastRenderedPageBreak/>
        <w:t xml:space="preserve">με τα ζητήματα κακοδιαχείρισης στα Ελληνικά Αμυντικά Συστήματα (ΕΑΣ), λόγω κωλύματος του Υπουργού Οικονομικών κ. </w:t>
      </w:r>
      <w:proofErr w:type="spellStart"/>
      <w:r>
        <w:rPr>
          <w:rFonts w:eastAsia="Times New Roman"/>
          <w:szCs w:val="24"/>
        </w:rPr>
        <w:t>Τσακαλώτου</w:t>
      </w:r>
      <w:proofErr w:type="spellEnd"/>
      <w:r>
        <w:rPr>
          <w:rFonts w:eastAsia="Times New Roman"/>
          <w:szCs w:val="24"/>
        </w:rPr>
        <w:t xml:space="preserve">. </w:t>
      </w:r>
      <w:r>
        <w:rPr>
          <w:rFonts w:eastAsia="Times New Roman"/>
          <w:szCs w:val="24"/>
        </w:rPr>
        <w:t xml:space="preserve">Αιτία αυτού, φόρτος εργασίας. </w:t>
      </w:r>
    </w:p>
    <w:p w14:paraId="420CE683" w14:textId="77777777" w:rsidR="00ED54BB" w:rsidRDefault="00B4018B">
      <w:pPr>
        <w:spacing w:after="0" w:line="600" w:lineRule="auto"/>
        <w:ind w:firstLine="720"/>
        <w:jc w:val="both"/>
        <w:rPr>
          <w:rFonts w:eastAsia="Times New Roman"/>
          <w:szCs w:val="24"/>
        </w:rPr>
      </w:pPr>
      <w:r>
        <w:rPr>
          <w:rFonts w:eastAsia="Times New Roman"/>
          <w:szCs w:val="24"/>
        </w:rPr>
        <w:t>Θ</w:t>
      </w:r>
      <w:r>
        <w:rPr>
          <w:rFonts w:eastAsia="Times New Roman"/>
          <w:szCs w:val="24"/>
        </w:rPr>
        <w:t>α συζητηθεί τώρα η τέταρτη με αριθμό 355/17-1-2017 επίκαιρη ερώτηση πρώτου κύκλου 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Εργασίας, Κοινωνικής Ασφάλισης κα</w:t>
      </w:r>
      <w:r>
        <w:rPr>
          <w:rFonts w:eastAsia="Times New Roman"/>
          <w:szCs w:val="24"/>
        </w:rPr>
        <w:t xml:space="preserve">ι Κοινωνικής Αλληλεγγύης, σχετικά με την καθυστέρηση προγραμμάτων κοινωφελούς εργασίας για διακόσιους εβδομήντα τέσσερις δήμους και καταγγελίες για τη διαχείριση των προγραμμάτων που ήδη εφαρμόζονται στα </w:t>
      </w:r>
      <w:r>
        <w:rPr>
          <w:rFonts w:eastAsia="Times New Roman"/>
          <w:szCs w:val="24"/>
        </w:rPr>
        <w:t>κ</w:t>
      </w:r>
      <w:r>
        <w:rPr>
          <w:rFonts w:eastAsia="Times New Roman"/>
          <w:szCs w:val="24"/>
        </w:rPr>
        <w:t xml:space="preserve">έντρα </w:t>
      </w:r>
      <w:r>
        <w:rPr>
          <w:rFonts w:eastAsia="Times New Roman"/>
          <w:szCs w:val="24"/>
        </w:rPr>
        <w:t>φ</w:t>
      </w:r>
      <w:r>
        <w:rPr>
          <w:rFonts w:eastAsia="Times New Roman"/>
          <w:szCs w:val="24"/>
        </w:rPr>
        <w:t xml:space="preserve">ιλοξενίας </w:t>
      </w:r>
      <w:r>
        <w:rPr>
          <w:rFonts w:eastAsia="Times New Roman"/>
          <w:szCs w:val="24"/>
        </w:rPr>
        <w:t>π</w:t>
      </w:r>
      <w:r>
        <w:rPr>
          <w:rFonts w:eastAsia="Times New Roman"/>
          <w:szCs w:val="24"/>
        </w:rPr>
        <w:t>ροσφύγων.</w:t>
      </w:r>
    </w:p>
    <w:p w14:paraId="420CE684" w14:textId="77777777" w:rsidR="00ED54BB" w:rsidRDefault="00B4018B">
      <w:pPr>
        <w:spacing w:after="0" w:line="600" w:lineRule="auto"/>
        <w:ind w:firstLine="720"/>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ερώτηση θ</w:t>
      </w:r>
      <w:r>
        <w:rPr>
          <w:rFonts w:eastAsia="Times New Roman"/>
          <w:szCs w:val="24"/>
        </w:rPr>
        <w:t xml:space="preserve">α απαντήσει η Αναπληρώτρια Υπουργός Εργασίας, Κοινωνικής Ασφάλισης και Κοινωνικής Αλληλεγγύης κ. Αντωνοπούλου. </w:t>
      </w:r>
    </w:p>
    <w:p w14:paraId="420CE685" w14:textId="77777777" w:rsidR="00ED54BB" w:rsidRDefault="00B4018B">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Κεγκέρογλου</w:t>
      </w:r>
      <w:proofErr w:type="spellEnd"/>
      <w:r>
        <w:rPr>
          <w:rFonts w:eastAsia="Times New Roman"/>
          <w:szCs w:val="24"/>
        </w:rPr>
        <w:t xml:space="preserve">, έχετε τον λόγο για δυο λεπτά. </w:t>
      </w:r>
    </w:p>
    <w:p w14:paraId="420CE686" w14:textId="77777777" w:rsidR="00ED54BB" w:rsidRDefault="00B4018B">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14:paraId="420CE687" w14:textId="77777777" w:rsidR="00ED54BB" w:rsidRDefault="00B4018B">
      <w:pPr>
        <w:spacing w:after="0" w:line="600" w:lineRule="auto"/>
        <w:ind w:firstLine="720"/>
        <w:jc w:val="both"/>
        <w:rPr>
          <w:rFonts w:eastAsia="Times New Roman"/>
          <w:szCs w:val="24"/>
        </w:rPr>
      </w:pPr>
      <w:r>
        <w:rPr>
          <w:rFonts w:eastAsia="Times New Roman"/>
          <w:szCs w:val="24"/>
        </w:rPr>
        <w:t>Κυρία Υπουργέ, τα στοιχεία για την αν</w:t>
      </w:r>
      <w:r>
        <w:rPr>
          <w:rFonts w:eastAsia="Times New Roman"/>
          <w:szCs w:val="24"/>
        </w:rPr>
        <w:t xml:space="preserve">εργία -παρά τις όποιες εποχικές ή μη αυξομειώσεις- δείχνουν, δυστυχώς, ότι το πρόβλημα παραμένει πάρα πολύ μεγάλο. </w:t>
      </w:r>
    </w:p>
    <w:p w14:paraId="420CE688" w14:textId="77777777" w:rsidR="00ED54BB" w:rsidRDefault="00B4018B">
      <w:pPr>
        <w:spacing w:after="0" w:line="600" w:lineRule="auto"/>
        <w:ind w:firstLine="720"/>
        <w:jc w:val="both"/>
        <w:rPr>
          <w:rFonts w:eastAsia="Times New Roman"/>
          <w:szCs w:val="24"/>
        </w:rPr>
      </w:pPr>
      <w:r>
        <w:rPr>
          <w:rFonts w:eastAsia="Times New Roman"/>
          <w:szCs w:val="24"/>
        </w:rPr>
        <w:t>Επιπλέον η πραγματική οικονομία αδυνατεί να παρ</w:t>
      </w:r>
      <w:r>
        <w:rPr>
          <w:rFonts w:eastAsia="Times New Roman"/>
          <w:szCs w:val="24"/>
        </w:rPr>
        <w:t>αγάγ</w:t>
      </w:r>
      <w:r>
        <w:rPr>
          <w:rFonts w:eastAsia="Times New Roman"/>
          <w:szCs w:val="24"/>
        </w:rPr>
        <w:t xml:space="preserve">ει πραγματικές δουλειές, πραγματικές ποιοτικές θέσεις εργασίας. </w:t>
      </w:r>
    </w:p>
    <w:p w14:paraId="420CE689" w14:textId="77777777" w:rsidR="00ED54BB" w:rsidRDefault="00B4018B">
      <w:pPr>
        <w:spacing w:after="0" w:line="600" w:lineRule="auto"/>
        <w:ind w:firstLine="720"/>
        <w:jc w:val="both"/>
        <w:rPr>
          <w:rFonts w:eastAsia="Times New Roman"/>
          <w:szCs w:val="24"/>
        </w:rPr>
      </w:pPr>
      <w:r>
        <w:rPr>
          <w:rFonts w:eastAsia="Times New Roman"/>
          <w:szCs w:val="24"/>
        </w:rPr>
        <w:lastRenderedPageBreak/>
        <w:t>Επομένως</w:t>
      </w:r>
      <w:r>
        <w:rPr>
          <w:rFonts w:eastAsia="Times New Roman"/>
          <w:szCs w:val="24"/>
        </w:rPr>
        <w:t xml:space="preserve"> τα προγράμματα είτε του ΟΑΕΔ είτε τα προγράμματα κοινωφελούς εργασίας έχουν έναν ιδιαίτερο ρόλο, ως τουλάχιστον τελευταία επιλογή των ανέργων, προκειμένου να βρουν απασχόληση και να στηρίξουν τις οικογένειές τους. </w:t>
      </w:r>
    </w:p>
    <w:p w14:paraId="420CE68A" w14:textId="77777777" w:rsidR="00ED54BB" w:rsidRDefault="00B4018B">
      <w:pPr>
        <w:spacing w:after="0" w:line="600" w:lineRule="auto"/>
        <w:ind w:firstLine="720"/>
        <w:jc w:val="both"/>
        <w:rPr>
          <w:rFonts w:eastAsia="Times New Roman"/>
          <w:szCs w:val="24"/>
        </w:rPr>
      </w:pPr>
      <w:r>
        <w:rPr>
          <w:rFonts w:eastAsia="Times New Roman"/>
          <w:szCs w:val="24"/>
        </w:rPr>
        <w:t>Με αυτή την έννοια, θεωρώ ότι δεν πρέπει</w:t>
      </w:r>
      <w:r>
        <w:rPr>
          <w:rFonts w:eastAsia="Times New Roman"/>
          <w:szCs w:val="24"/>
        </w:rPr>
        <w:t xml:space="preserve"> να έχουμε χρονοτριβή και καθυστέρηση για οποιονδήποτε λόγο, όταν έχουμε προγράμματα που είναι χρηματοδοτημένα από το Ευρωπαϊκό Κοινωνικό Ταμείο, που είναι ολοκληρωμένα και που αυτό που απομένει είναι να προκηρυχθούν. </w:t>
      </w:r>
    </w:p>
    <w:p w14:paraId="420CE68B" w14:textId="77777777" w:rsidR="00ED54BB" w:rsidRDefault="00B4018B">
      <w:pPr>
        <w:spacing w:after="0" w:line="600" w:lineRule="auto"/>
        <w:ind w:firstLine="720"/>
        <w:jc w:val="both"/>
        <w:rPr>
          <w:rFonts w:eastAsia="Times New Roman"/>
          <w:szCs w:val="24"/>
        </w:rPr>
      </w:pPr>
      <w:r>
        <w:rPr>
          <w:rFonts w:eastAsia="Times New Roman"/>
          <w:szCs w:val="24"/>
        </w:rPr>
        <w:t>Μου είχατε πει</w:t>
      </w:r>
      <w:r>
        <w:rPr>
          <w:rFonts w:eastAsia="Times New Roman"/>
          <w:szCs w:val="24"/>
        </w:rPr>
        <w:t>,</w:t>
      </w:r>
      <w:r>
        <w:rPr>
          <w:rFonts w:eastAsia="Times New Roman"/>
          <w:szCs w:val="24"/>
        </w:rPr>
        <w:t xml:space="preserve"> ότι τον Νοέμβριο θα έ</w:t>
      </w:r>
      <w:r>
        <w:rPr>
          <w:rFonts w:eastAsia="Times New Roman"/>
          <w:szCs w:val="24"/>
        </w:rPr>
        <w:t>βγαινε στον αέρα η προκήρυξη και θα μπορούσαν να κάνουν αιτήσεις οι άνεργοι. Μέχρι σήμερα, όμως, αυτό δεν έχει γίνει; Για ποιον λόγο; Θα θέλαμε μια απάντηση σε αυτό. Θα θέλαμε να μας πείτε τι προβλέπεται για το πρόγραμμα των διακοσίων εβδομήντα τεσσάρων δή</w:t>
      </w:r>
      <w:r>
        <w:rPr>
          <w:rFonts w:eastAsia="Times New Roman"/>
          <w:szCs w:val="24"/>
        </w:rPr>
        <w:t>μων για είκοσι τρεις χιλιάδες ανέργους και</w:t>
      </w:r>
      <w:r>
        <w:rPr>
          <w:rFonts w:eastAsia="Times New Roman"/>
          <w:szCs w:val="24"/>
        </w:rPr>
        <w:t>,</w:t>
      </w:r>
      <w:r>
        <w:rPr>
          <w:rFonts w:eastAsia="Times New Roman"/>
          <w:szCs w:val="24"/>
        </w:rPr>
        <w:t xml:space="preserve"> βεβαίως, εάν μετά από αυτό υπάρξει συνέχεια με ένα νέο πρόγραμμα κοινωφελούς εργασίας. </w:t>
      </w:r>
    </w:p>
    <w:p w14:paraId="420CE68C" w14:textId="77777777" w:rsidR="00ED54BB" w:rsidRDefault="00B4018B">
      <w:pPr>
        <w:spacing w:after="0" w:line="600" w:lineRule="auto"/>
        <w:ind w:firstLine="720"/>
        <w:jc w:val="both"/>
        <w:rPr>
          <w:rFonts w:eastAsia="Times New Roman"/>
          <w:szCs w:val="24"/>
        </w:rPr>
      </w:pPr>
      <w:r>
        <w:rPr>
          <w:rFonts w:eastAsia="Times New Roman"/>
          <w:szCs w:val="24"/>
        </w:rPr>
        <w:t xml:space="preserve">Ευχαριστώ. </w:t>
      </w:r>
    </w:p>
    <w:p w14:paraId="420CE68D" w14:textId="77777777" w:rsidR="00ED54BB" w:rsidRDefault="00B4018B">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Και εγώ ευχαριστώ.</w:t>
      </w:r>
    </w:p>
    <w:p w14:paraId="420CE68E" w14:textId="77777777" w:rsidR="00ED54BB" w:rsidRDefault="00B4018B">
      <w:pPr>
        <w:spacing w:after="0" w:line="600" w:lineRule="auto"/>
        <w:ind w:firstLine="720"/>
        <w:jc w:val="both"/>
        <w:rPr>
          <w:rFonts w:eastAsia="Times New Roman"/>
          <w:szCs w:val="24"/>
        </w:rPr>
      </w:pPr>
      <w:r>
        <w:rPr>
          <w:rFonts w:eastAsia="Times New Roman"/>
          <w:szCs w:val="24"/>
        </w:rPr>
        <w:t xml:space="preserve">Ορίστε, κυρία Υπουργέ, έχετε τον λόγο. </w:t>
      </w:r>
    </w:p>
    <w:p w14:paraId="420CE68F" w14:textId="77777777" w:rsidR="00ED54BB" w:rsidRDefault="00B4018B">
      <w:pPr>
        <w:spacing w:after="0"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Ευχαριστώ, κύριε Πρόεδρε. </w:t>
      </w:r>
    </w:p>
    <w:p w14:paraId="420CE690" w14:textId="77777777" w:rsidR="00ED54BB" w:rsidRDefault="00B4018B">
      <w:pPr>
        <w:spacing w:after="0" w:line="600" w:lineRule="auto"/>
        <w:ind w:firstLine="720"/>
        <w:jc w:val="both"/>
        <w:rPr>
          <w:rFonts w:eastAsia="Times New Roman"/>
          <w:szCs w:val="24"/>
        </w:rPr>
      </w:pPr>
      <w:r>
        <w:rPr>
          <w:rFonts w:eastAsia="Times New Roman"/>
          <w:szCs w:val="24"/>
        </w:rPr>
        <w:lastRenderedPageBreak/>
        <w:t xml:space="preserve">Ευχαριστώ, κύριε </w:t>
      </w:r>
      <w:proofErr w:type="spellStart"/>
      <w:r>
        <w:rPr>
          <w:rFonts w:eastAsia="Times New Roman"/>
          <w:szCs w:val="24"/>
        </w:rPr>
        <w:t>Κεγκέρογλου</w:t>
      </w:r>
      <w:proofErr w:type="spellEnd"/>
      <w:r>
        <w:rPr>
          <w:rFonts w:eastAsia="Times New Roman"/>
          <w:szCs w:val="24"/>
        </w:rPr>
        <w:t xml:space="preserve">, για την ερώτησή σας. </w:t>
      </w:r>
    </w:p>
    <w:p w14:paraId="420CE691" w14:textId="77777777" w:rsidR="00ED54BB" w:rsidRDefault="00B4018B">
      <w:pPr>
        <w:spacing w:after="0" w:line="600" w:lineRule="auto"/>
        <w:ind w:firstLine="720"/>
        <w:jc w:val="both"/>
        <w:rPr>
          <w:rFonts w:eastAsia="Times New Roman"/>
          <w:szCs w:val="24"/>
        </w:rPr>
      </w:pPr>
      <w:r>
        <w:rPr>
          <w:rFonts w:eastAsia="Times New Roman"/>
          <w:szCs w:val="24"/>
        </w:rPr>
        <w:t>Περίμενα ότι θα υπάρχει μια δεύτερη ερώτηση. Ίσως στη δευτερολογία σας να</w:t>
      </w:r>
      <w:r>
        <w:rPr>
          <w:rFonts w:eastAsia="Times New Roman"/>
          <w:szCs w:val="24"/>
        </w:rPr>
        <w:t xml:space="preserve"> έρθουμε σε αυτό. </w:t>
      </w:r>
    </w:p>
    <w:p w14:paraId="420CE692" w14:textId="77777777" w:rsidR="00ED54BB" w:rsidRDefault="00B4018B">
      <w:pPr>
        <w:spacing w:after="0" w:line="600" w:lineRule="auto"/>
        <w:ind w:firstLine="720"/>
        <w:jc w:val="both"/>
        <w:rPr>
          <w:rFonts w:eastAsia="Times New Roman"/>
          <w:szCs w:val="24"/>
        </w:rPr>
      </w:pPr>
      <w:r>
        <w:rPr>
          <w:rFonts w:eastAsia="Times New Roman"/>
          <w:szCs w:val="24"/>
        </w:rPr>
        <w:t>Να ξεκινήσω, λοιπόν, λέγοντας ότι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η ανεργία εξακολουθεί να είναι ένα μεγάλο πρόβλημα. Πλήττει σχεδόν κάθε κοινωνικό στρώμα και πάρα πολλές, χιλιάδες οικογένειες.</w:t>
      </w:r>
    </w:p>
    <w:p w14:paraId="420CE693" w14:textId="77777777" w:rsidR="00ED54BB" w:rsidRDefault="00B4018B">
      <w:pPr>
        <w:spacing w:after="0" w:line="600" w:lineRule="auto"/>
        <w:ind w:firstLine="720"/>
        <w:jc w:val="both"/>
        <w:rPr>
          <w:rFonts w:eastAsia="Times New Roman"/>
          <w:szCs w:val="24"/>
        </w:rPr>
      </w:pPr>
      <w:r>
        <w:rPr>
          <w:rFonts w:eastAsia="Times New Roman"/>
          <w:szCs w:val="24"/>
        </w:rPr>
        <w:t>Πρέπει, όμως, επίσης να καταγράψουμε ότι τα τελευταία δυο χρόνια</w:t>
      </w:r>
      <w:r>
        <w:rPr>
          <w:rFonts w:eastAsia="Times New Roman"/>
          <w:szCs w:val="24"/>
        </w:rPr>
        <w:t xml:space="preserve"> έχουμε δει μια σταθερή </w:t>
      </w:r>
      <w:proofErr w:type="spellStart"/>
      <w:r>
        <w:rPr>
          <w:rFonts w:eastAsia="Times New Roman"/>
          <w:szCs w:val="24"/>
        </w:rPr>
        <w:t>απομείωση</w:t>
      </w:r>
      <w:proofErr w:type="spellEnd"/>
      <w:r>
        <w:rPr>
          <w:rFonts w:eastAsia="Times New Roman"/>
          <w:szCs w:val="24"/>
        </w:rPr>
        <w:t xml:space="preserve"> της ανεργίας. Από το 26% βρισκόμαστε σήμερα στο 23%. Έτσι έχουμε καταφέρει, εν πάση </w:t>
      </w:r>
      <w:proofErr w:type="spellStart"/>
      <w:r>
        <w:rPr>
          <w:rFonts w:eastAsia="Times New Roman"/>
          <w:szCs w:val="24"/>
        </w:rPr>
        <w:t>περιπτώσει</w:t>
      </w:r>
      <w:proofErr w:type="spellEnd"/>
      <w:r>
        <w:rPr>
          <w:rFonts w:eastAsia="Times New Roman"/>
          <w:szCs w:val="24"/>
        </w:rPr>
        <w:t>, μέσα σε δύσκολες οικονομικές συνθήκες</w:t>
      </w:r>
      <w:r>
        <w:rPr>
          <w:rFonts w:eastAsia="Times New Roman"/>
          <w:szCs w:val="24"/>
        </w:rPr>
        <w:t>,</w:t>
      </w:r>
      <w:r>
        <w:rPr>
          <w:rFonts w:eastAsia="Times New Roman"/>
          <w:szCs w:val="24"/>
        </w:rPr>
        <w:t xml:space="preserve"> να μπορέσουμε να συνεργαστούμε με τον ιδιωτικό τομέα, διότι αυτές οι θέσεις εργασίας έχ</w:t>
      </w:r>
      <w:r>
        <w:rPr>
          <w:rFonts w:eastAsia="Times New Roman"/>
          <w:szCs w:val="24"/>
        </w:rPr>
        <w:t xml:space="preserve">ουν βγει από τον ιδιωτικό τομέα. Η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όπως ξέρετε, καταγράφει ότι φέτος, μέσα στο 2016, δημιουργήθηκαν </w:t>
      </w:r>
      <w:proofErr w:type="spellStart"/>
      <w:r>
        <w:rPr>
          <w:rFonts w:eastAsia="Times New Roman"/>
          <w:szCs w:val="24"/>
        </w:rPr>
        <w:t>εκατόν</w:t>
      </w:r>
      <w:proofErr w:type="spellEnd"/>
      <w:r>
        <w:rPr>
          <w:rFonts w:eastAsia="Times New Roman"/>
          <w:szCs w:val="24"/>
        </w:rPr>
        <w:t xml:space="preserve"> τριάντα έξι χιλιάδες καθαρές θέσεις για </w:t>
      </w:r>
      <w:proofErr w:type="spellStart"/>
      <w:r>
        <w:rPr>
          <w:rFonts w:eastAsia="Times New Roman"/>
          <w:szCs w:val="24"/>
        </w:rPr>
        <w:t>εκατόν</w:t>
      </w:r>
      <w:proofErr w:type="spellEnd"/>
      <w:r>
        <w:rPr>
          <w:rFonts w:eastAsia="Times New Roman"/>
          <w:szCs w:val="24"/>
        </w:rPr>
        <w:t xml:space="preserve"> τριάντα έξι χιλιάδες οικογένειες. </w:t>
      </w:r>
    </w:p>
    <w:p w14:paraId="420CE694" w14:textId="77777777" w:rsidR="00ED54BB" w:rsidRDefault="00B4018B">
      <w:pPr>
        <w:spacing w:after="0" w:line="600" w:lineRule="auto"/>
        <w:ind w:firstLine="720"/>
        <w:jc w:val="both"/>
        <w:rPr>
          <w:rFonts w:eastAsia="Times New Roman"/>
          <w:szCs w:val="24"/>
        </w:rPr>
      </w:pPr>
      <w:r>
        <w:rPr>
          <w:rFonts w:eastAsia="Times New Roman"/>
          <w:szCs w:val="24"/>
        </w:rPr>
        <w:t>Το μεγάλο πρόβλημα που έχουμε</w:t>
      </w:r>
      <w:r>
        <w:rPr>
          <w:rFonts w:eastAsia="Times New Roman"/>
          <w:szCs w:val="24"/>
        </w:rPr>
        <w:t>,</w:t>
      </w:r>
      <w:r>
        <w:rPr>
          <w:rFonts w:eastAsia="Times New Roman"/>
          <w:szCs w:val="24"/>
        </w:rPr>
        <w:t xml:space="preserve"> είναι ότι δυστυχώς η απορρ</w:t>
      </w:r>
      <w:r>
        <w:rPr>
          <w:rFonts w:eastAsia="Times New Roman"/>
          <w:szCs w:val="24"/>
        </w:rPr>
        <w:t xml:space="preserve">ύθμιση της αγοράς εργασίας εξακολουθεί να δημιουργεί θέσεις μερικής απασχόλησης και εκ περιτροπής. </w:t>
      </w:r>
    </w:p>
    <w:p w14:paraId="420CE695" w14:textId="77777777" w:rsidR="00ED54BB" w:rsidRDefault="00B4018B">
      <w:pPr>
        <w:spacing w:after="0" w:line="600" w:lineRule="auto"/>
        <w:ind w:firstLine="720"/>
        <w:jc w:val="both"/>
        <w:rPr>
          <w:rFonts w:eastAsia="Times New Roman"/>
          <w:szCs w:val="24"/>
        </w:rPr>
      </w:pPr>
      <w:r>
        <w:rPr>
          <w:rFonts w:eastAsia="Times New Roman"/>
          <w:szCs w:val="24"/>
        </w:rPr>
        <w:t>Άρα το βάρος μας ως Υπουργείο Εργασίας πέφτει και στις δυο κατηγορίες</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πό τη μια να </w:t>
      </w:r>
      <w:proofErr w:type="spellStart"/>
      <w:r>
        <w:rPr>
          <w:rFonts w:eastAsia="Times New Roman"/>
          <w:szCs w:val="24"/>
        </w:rPr>
        <w:t>απομειώνεται</w:t>
      </w:r>
      <w:proofErr w:type="spellEnd"/>
      <w:r>
        <w:rPr>
          <w:rFonts w:eastAsia="Times New Roman"/>
          <w:szCs w:val="24"/>
        </w:rPr>
        <w:t xml:space="preserve"> η ανεργία και από την άλλη οι θέσεις πλήρους απασχόλησης ν</w:t>
      </w:r>
      <w:r>
        <w:rPr>
          <w:rFonts w:eastAsia="Times New Roman"/>
          <w:szCs w:val="24"/>
        </w:rPr>
        <w:t xml:space="preserve">α αυξάνονται. </w:t>
      </w:r>
    </w:p>
    <w:p w14:paraId="420CE696" w14:textId="77777777" w:rsidR="00ED54BB" w:rsidRDefault="00B4018B">
      <w:pPr>
        <w:spacing w:after="0" w:line="600" w:lineRule="auto"/>
        <w:ind w:firstLine="720"/>
        <w:jc w:val="both"/>
        <w:rPr>
          <w:rFonts w:eastAsia="Times New Roman"/>
          <w:szCs w:val="24"/>
        </w:rPr>
      </w:pPr>
      <w:r>
        <w:rPr>
          <w:rFonts w:eastAsia="Times New Roman"/>
          <w:szCs w:val="24"/>
        </w:rPr>
        <w:lastRenderedPageBreak/>
        <w:t>Σε αυτό, λοιπόν, το πλαίσιο η κοινωφελής εργασία είναι πάρα πολύ σημαντική –και θα συμφωνήσω μαζί σας- διότι για οκτώ μήνες</w:t>
      </w:r>
      <w:r>
        <w:rPr>
          <w:rFonts w:eastAsia="Times New Roman"/>
          <w:szCs w:val="24"/>
        </w:rPr>
        <w:t>,</w:t>
      </w:r>
      <w:r>
        <w:rPr>
          <w:rFonts w:eastAsia="Times New Roman"/>
          <w:szCs w:val="24"/>
        </w:rPr>
        <w:t xml:space="preserve"> όχι πέντε όπως ήταν στο παρελθόν- σηματοδοτεί στους εργαζόμενους που είναι οι ωφελούμενοι του προγράμματος, ποια είν</w:t>
      </w:r>
      <w:r>
        <w:rPr>
          <w:rFonts w:eastAsia="Times New Roman"/>
          <w:szCs w:val="24"/>
        </w:rPr>
        <w:t>αι η κανονικότητα</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λήρης εργασία αφ’ ενός και αφ’ ετέρου να μπορούν να εξασφαλίζουν τα εργασιακά δικαιώματα.</w:t>
      </w:r>
    </w:p>
    <w:p w14:paraId="420CE697" w14:textId="77777777" w:rsidR="00ED54BB" w:rsidRDefault="00B4018B">
      <w:pPr>
        <w:spacing w:after="0" w:line="600" w:lineRule="auto"/>
        <w:ind w:firstLine="720"/>
        <w:jc w:val="both"/>
        <w:rPr>
          <w:rFonts w:eastAsia="Times New Roman"/>
          <w:szCs w:val="24"/>
        </w:rPr>
      </w:pPr>
      <w:r>
        <w:rPr>
          <w:rFonts w:eastAsia="Times New Roman"/>
          <w:szCs w:val="24"/>
        </w:rPr>
        <w:t xml:space="preserve">Έρχομαι τώρα στο θέμα της καθυστέρησης που είπατε. </w:t>
      </w:r>
    </w:p>
    <w:p w14:paraId="420CE698" w14:textId="77777777" w:rsidR="00ED54BB" w:rsidRDefault="00B4018B">
      <w:pPr>
        <w:spacing w:after="0" w:line="600" w:lineRule="auto"/>
        <w:ind w:firstLine="720"/>
        <w:jc w:val="both"/>
        <w:rPr>
          <w:rFonts w:eastAsia="Times New Roman" w:cs="Times New Roman"/>
          <w:szCs w:val="24"/>
        </w:rPr>
      </w:pPr>
      <w:r>
        <w:rPr>
          <w:rFonts w:eastAsia="Times New Roman"/>
          <w:szCs w:val="24"/>
        </w:rPr>
        <w:t xml:space="preserve">Όπως ξέρετε, η κοινωφελής εργασία, κύριε </w:t>
      </w:r>
      <w:proofErr w:type="spellStart"/>
      <w:r>
        <w:rPr>
          <w:rFonts w:eastAsia="Times New Roman"/>
          <w:szCs w:val="24"/>
        </w:rPr>
        <w:t>Κεγκέρογλου</w:t>
      </w:r>
      <w:proofErr w:type="spellEnd"/>
      <w:r>
        <w:rPr>
          <w:rFonts w:eastAsia="Times New Roman"/>
          <w:szCs w:val="24"/>
        </w:rPr>
        <w:t xml:space="preserve">, έχει πλέον αλλάξει. </w:t>
      </w:r>
    </w:p>
    <w:p w14:paraId="420CE699" w14:textId="77777777" w:rsidR="00ED54BB" w:rsidRDefault="00B4018B">
      <w:pPr>
        <w:spacing w:after="0" w:line="600" w:lineRule="auto"/>
        <w:ind w:firstLine="720"/>
        <w:jc w:val="both"/>
        <w:rPr>
          <w:rFonts w:eastAsia="Times New Roman"/>
          <w:szCs w:val="24"/>
        </w:rPr>
      </w:pPr>
      <w:r>
        <w:rPr>
          <w:rFonts w:eastAsia="Times New Roman"/>
          <w:szCs w:val="24"/>
        </w:rPr>
        <w:t>Μία από τις αλλαγές</w:t>
      </w:r>
      <w:r>
        <w:rPr>
          <w:rFonts w:eastAsia="Times New Roman"/>
          <w:szCs w:val="24"/>
        </w:rPr>
        <w:t xml:space="preserve"> και ένα από τα προβλήματα που είχαμε παρατηρήσει στο παρελθόν –και φαντάζομαι θα το θυμόσαστε και εσείς- είναι ότι οι δήμοι κατέθεταν θέσεις εργασίας αλλά όχι έργα, τα οποία συγκεκριμένα υλοποιούσαν. Έτσι σε πολλές περιπτώσεις δεν υπήρχαν οι σωστές τοποθε</w:t>
      </w:r>
      <w:r>
        <w:rPr>
          <w:rFonts w:eastAsia="Times New Roman"/>
          <w:szCs w:val="24"/>
        </w:rPr>
        <w:t xml:space="preserve">τήσεις. </w:t>
      </w:r>
    </w:p>
    <w:p w14:paraId="420CE69A" w14:textId="77777777" w:rsidR="00ED54BB" w:rsidRDefault="00B4018B">
      <w:pPr>
        <w:spacing w:after="0" w:line="600" w:lineRule="auto"/>
        <w:ind w:firstLine="720"/>
        <w:jc w:val="both"/>
        <w:rPr>
          <w:rFonts w:eastAsia="Times New Roman"/>
          <w:szCs w:val="24"/>
        </w:rPr>
      </w:pPr>
      <w:r>
        <w:rPr>
          <w:rFonts w:eastAsia="Times New Roman"/>
          <w:szCs w:val="24"/>
        </w:rPr>
        <w:t>Σήμερα, λοιπόν, έχουμε μία πλατφόρμα</w:t>
      </w:r>
      <w:r>
        <w:rPr>
          <w:rFonts w:eastAsia="Times New Roman"/>
          <w:szCs w:val="24"/>
        </w:rPr>
        <w:t>,</w:t>
      </w:r>
      <w:r>
        <w:rPr>
          <w:rFonts w:eastAsia="Times New Roman"/>
          <w:szCs w:val="24"/>
        </w:rPr>
        <w:t xml:space="preserve"> όπου οι δήμοι πρέπει να κάνουν την προεργασία, να καταθέσουν τα έργα και τις υπηρεσίες που προσφέρουν στην τοπική κοινωνία και να συνδέσουν αυτά τα έργα με τις θέσεις στις οποίες γίνονται προσλήψεις. </w:t>
      </w:r>
    </w:p>
    <w:p w14:paraId="420CE69B" w14:textId="77777777" w:rsidR="00ED54BB" w:rsidRDefault="00B4018B">
      <w:pPr>
        <w:spacing w:after="0" w:line="600" w:lineRule="auto"/>
        <w:ind w:firstLine="720"/>
        <w:jc w:val="both"/>
        <w:rPr>
          <w:rFonts w:eastAsia="Times New Roman"/>
          <w:szCs w:val="24"/>
        </w:rPr>
      </w:pPr>
      <w:r>
        <w:rPr>
          <w:rFonts w:eastAsia="Times New Roman"/>
          <w:szCs w:val="24"/>
        </w:rPr>
        <w:t>(Στο σημ</w:t>
      </w:r>
      <w:r>
        <w:rPr>
          <w:rFonts w:eastAsia="Times New Roman"/>
          <w:szCs w:val="24"/>
        </w:rPr>
        <w:t xml:space="preserve">είο αυτό κτυπάει το κουδούνι λήξεως του χρόνου ομιλίας της κυρίας </w:t>
      </w:r>
      <w:r>
        <w:rPr>
          <w:rFonts w:eastAsia="Times New Roman"/>
          <w:szCs w:val="24"/>
        </w:rPr>
        <w:t xml:space="preserve">Αναπληρώτριας </w:t>
      </w:r>
      <w:r>
        <w:rPr>
          <w:rFonts w:eastAsia="Times New Roman"/>
          <w:szCs w:val="24"/>
        </w:rPr>
        <w:t>Υπουργού)</w:t>
      </w:r>
    </w:p>
    <w:p w14:paraId="420CE69C" w14:textId="77777777" w:rsidR="00ED54BB" w:rsidRDefault="00B4018B">
      <w:pPr>
        <w:spacing w:after="0" w:line="600" w:lineRule="auto"/>
        <w:ind w:firstLine="720"/>
        <w:jc w:val="both"/>
        <w:rPr>
          <w:rFonts w:eastAsia="Times New Roman"/>
          <w:szCs w:val="24"/>
        </w:rPr>
      </w:pPr>
      <w:r>
        <w:rPr>
          <w:rFonts w:eastAsia="Times New Roman"/>
          <w:szCs w:val="24"/>
        </w:rPr>
        <w:t xml:space="preserve">Θα μου επιτρέψετε ένα </w:t>
      </w:r>
      <w:proofErr w:type="spellStart"/>
      <w:r>
        <w:rPr>
          <w:rFonts w:eastAsia="Times New Roman"/>
          <w:szCs w:val="24"/>
        </w:rPr>
        <w:t>λεπτάκι</w:t>
      </w:r>
      <w:proofErr w:type="spellEnd"/>
      <w:r>
        <w:rPr>
          <w:rFonts w:eastAsia="Times New Roman"/>
          <w:szCs w:val="24"/>
        </w:rPr>
        <w:t xml:space="preserve"> ακόμα, κύριε Πρόεδρε.</w:t>
      </w:r>
    </w:p>
    <w:p w14:paraId="420CE69D" w14:textId="77777777" w:rsidR="00ED54BB" w:rsidRDefault="00B4018B">
      <w:pPr>
        <w:spacing w:after="0" w:line="600" w:lineRule="auto"/>
        <w:ind w:firstLine="720"/>
        <w:jc w:val="both"/>
        <w:rPr>
          <w:rFonts w:eastAsia="Times New Roman"/>
          <w:szCs w:val="24"/>
        </w:rPr>
      </w:pPr>
      <w:r>
        <w:rPr>
          <w:rFonts w:eastAsia="Times New Roman"/>
          <w:szCs w:val="24"/>
        </w:rPr>
        <w:lastRenderedPageBreak/>
        <w:t>Όσον αφορά τους διακόσιους εβδομήντα τέσσερις δήμους, η συνεργασία μας μαζί τους ξεκίνησε</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γύρω στον Οκτώβριο. Παρουσιάστηκαν, όμως, πολύ συγκεκριμένα θέματα, τα οποία δυστυχώς -πράγματι είναι όπως το λέτε- μας έφεραν μία καθυστέρηση δύο μηνών. Μπορώ, όμως, να σας απαντήσω σήμερα</w:t>
      </w:r>
      <w:r>
        <w:rPr>
          <w:rFonts w:eastAsia="Times New Roman"/>
          <w:szCs w:val="24"/>
        </w:rPr>
        <w:t>,</w:t>
      </w:r>
      <w:r>
        <w:rPr>
          <w:rFonts w:eastAsia="Times New Roman"/>
          <w:szCs w:val="24"/>
        </w:rPr>
        <w:t xml:space="preserve"> ότι μετά από πολύ καλή συνεργασία που είχαμε, την εβδομάδα αυτή </w:t>
      </w:r>
      <w:r>
        <w:rPr>
          <w:rFonts w:eastAsia="Times New Roman"/>
          <w:szCs w:val="24"/>
        </w:rPr>
        <w:t>που έρχεται, θα βγει μέσα από τον ΟΑΕΔ η πρόσκληση προς τους ανέργους, έχοντας βάλει ακριβώς εκείνες τις προδιαγραφές που πρέπει να έχουν όλα τα προγράμματα</w:t>
      </w:r>
      <w:r>
        <w:rPr>
          <w:rFonts w:eastAsia="Times New Roman"/>
          <w:szCs w:val="24"/>
        </w:rPr>
        <w:t>,</w:t>
      </w:r>
      <w:r>
        <w:rPr>
          <w:rFonts w:eastAsia="Times New Roman"/>
          <w:szCs w:val="24"/>
        </w:rPr>
        <w:t xml:space="preserve"> για να τα παρακολουθούμε διαδικτυακά και για να μπορούμε να κάνουμε έλεγχο. Έτσι μέσα στην εβδομάδ</w:t>
      </w:r>
      <w:r>
        <w:rPr>
          <w:rFonts w:eastAsia="Times New Roman"/>
          <w:szCs w:val="24"/>
        </w:rPr>
        <w:t>α που έρχεται, την επόμενη εβδομάδα, αρχίζουν οι εγγραφές των ανέργων.</w:t>
      </w:r>
    </w:p>
    <w:p w14:paraId="420CE69E" w14:textId="77777777" w:rsidR="00ED54BB" w:rsidRDefault="00B4018B">
      <w:pPr>
        <w:spacing w:after="0" w:line="600" w:lineRule="auto"/>
        <w:ind w:firstLine="720"/>
        <w:jc w:val="both"/>
        <w:rPr>
          <w:rFonts w:eastAsia="Times New Roman"/>
          <w:szCs w:val="24"/>
        </w:rPr>
      </w:pPr>
      <w:r>
        <w:rPr>
          <w:rFonts w:eastAsia="Times New Roman"/>
          <w:szCs w:val="24"/>
        </w:rPr>
        <w:t>Ευχαριστώ.</w:t>
      </w:r>
    </w:p>
    <w:p w14:paraId="420CE69F" w14:textId="77777777" w:rsidR="00ED54BB" w:rsidRDefault="00B4018B">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και εγώ.</w:t>
      </w:r>
    </w:p>
    <w:p w14:paraId="420CE6A0" w14:textId="77777777" w:rsidR="00ED54BB" w:rsidRDefault="00B4018B">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 για τρία λεπτά για τη δευτερολογία σας.</w:t>
      </w:r>
    </w:p>
    <w:p w14:paraId="420CE6A1" w14:textId="77777777" w:rsidR="00ED54BB" w:rsidRDefault="00B4018B">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w:t>
      </w:r>
      <w:r>
        <w:rPr>
          <w:rFonts w:eastAsia="Times New Roman"/>
          <w:szCs w:val="24"/>
        </w:rPr>
        <w:t>ρε.</w:t>
      </w:r>
    </w:p>
    <w:p w14:paraId="420CE6A2" w14:textId="77777777" w:rsidR="00ED54BB" w:rsidRDefault="00B4018B">
      <w:pPr>
        <w:spacing w:after="0" w:line="600" w:lineRule="auto"/>
        <w:ind w:firstLine="720"/>
        <w:jc w:val="both"/>
        <w:rPr>
          <w:rFonts w:eastAsia="Times New Roman"/>
          <w:szCs w:val="24"/>
        </w:rPr>
      </w:pPr>
      <w:r>
        <w:rPr>
          <w:rFonts w:eastAsia="Times New Roman"/>
          <w:szCs w:val="24"/>
        </w:rPr>
        <w:t xml:space="preserve">Κυρία Υπουργέ, θα ήθελα να σχολιάσω την αριθμητική περί ανεργίας και να σας υπενθυμίσω ότι για να παραχθούν θέσεις εργασίας και να μειωθεί πραγματικά η ανεργία, αυτό που πρέπει να γίνει είναι να αυξηθεί το ΑΕΠ. Όπως λένε και οι δικοί σας οικονομολόγοι </w:t>
      </w:r>
      <w:r>
        <w:rPr>
          <w:rFonts w:eastAsia="Times New Roman"/>
          <w:szCs w:val="24"/>
        </w:rPr>
        <w:t xml:space="preserve">και οι δικοί σας συνεργάτες, για να </w:t>
      </w:r>
      <w:r>
        <w:rPr>
          <w:rFonts w:eastAsia="Times New Roman"/>
          <w:szCs w:val="24"/>
        </w:rPr>
        <w:lastRenderedPageBreak/>
        <w:t xml:space="preserve">υπάρξουν πενήντα χιλιάδες θέσεις εργασίας πρέπει να αυξηθεί το ΑΕΠ κατά 3,5%. Κάτι τέτοιο δεν έχει υπάρξει. </w:t>
      </w:r>
    </w:p>
    <w:p w14:paraId="420CE6A3" w14:textId="77777777" w:rsidR="00ED54BB" w:rsidRDefault="00B4018B">
      <w:pPr>
        <w:spacing w:after="0" w:line="600" w:lineRule="auto"/>
        <w:ind w:firstLine="720"/>
        <w:jc w:val="both"/>
        <w:rPr>
          <w:rFonts w:eastAsia="Times New Roman"/>
          <w:szCs w:val="24"/>
        </w:rPr>
      </w:pPr>
      <w:r>
        <w:rPr>
          <w:rFonts w:eastAsia="Times New Roman"/>
          <w:szCs w:val="24"/>
        </w:rPr>
        <w:t>Σε κάθε περίπτωση, όμως, ας μην κολλήσουμε στην αριθμητική και πιάνουμε διαφορετικές εποχές, δηλαδή μια χειμώνα</w:t>
      </w:r>
      <w:r>
        <w:rPr>
          <w:rFonts w:eastAsia="Times New Roman"/>
          <w:szCs w:val="24"/>
        </w:rPr>
        <w:t>, μια καλοκαίρι, για να δείξουμε μείωση της ανεργίας. Γνωρίζουν οι άνεργοι πού μπορούν να βρουν απασχόληση, πού δεν μπορούν, τις δυσκολίες. Το ζήτημα για εμάς δεν είναι να διαφωνήσουμε εάν παραλάβατε την ανεργία στο 24,5% ή στο 28%, πόσο είπατε. Το πρόβλημ</w:t>
      </w:r>
      <w:r>
        <w:rPr>
          <w:rFonts w:eastAsia="Times New Roman"/>
          <w:szCs w:val="24"/>
        </w:rPr>
        <w:t xml:space="preserve">α είναι ότι σήμερα, όπως σας είπα, η πραγματική οικονομία αδυνατεί να </w:t>
      </w:r>
      <w:r>
        <w:rPr>
          <w:rFonts w:eastAsia="Times New Roman"/>
          <w:szCs w:val="24"/>
        </w:rPr>
        <w:t xml:space="preserve">παραγάγει </w:t>
      </w:r>
      <w:r>
        <w:rPr>
          <w:rFonts w:eastAsia="Times New Roman"/>
          <w:szCs w:val="24"/>
        </w:rPr>
        <w:t>πραγματικές θέσεις εργασίας.</w:t>
      </w:r>
    </w:p>
    <w:p w14:paraId="420CE6A4" w14:textId="77777777" w:rsidR="00ED54BB" w:rsidRDefault="00B4018B">
      <w:pPr>
        <w:spacing w:after="0" w:line="600" w:lineRule="auto"/>
        <w:ind w:firstLine="720"/>
        <w:jc w:val="both"/>
        <w:rPr>
          <w:rFonts w:eastAsia="Times New Roman"/>
          <w:szCs w:val="24"/>
        </w:rPr>
      </w:pPr>
      <w:r>
        <w:rPr>
          <w:rFonts w:eastAsia="Times New Roman"/>
          <w:szCs w:val="24"/>
        </w:rPr>
        <w:t>Προχωρούμε, λοιπόν, με την αξιοποίηση των προγραμμάτων. Μου είχατε πει ότι τον Νοέμβριο θα ξεκινήσει. Βάσει αυτής της δέσμευσης σας ερωτώ. Είναι θε</w:t>
      </w:r>
      <w:r>
        <w:rPr>
          <w:rFonts w:eastAsia="Times New Roman"/>
          <w:szCs w:val="24"/>
        </w:rPr>
        <w:t>τικό ότι, έστω την επόμενη εβδομάδα, θα υπάρξει έναρξη καταγραφής των ανέργων που θα ενταχθούν στο πρόγραμμα.</w:t>
      </w:r>
    </w:p>
    <w:p w14:paraId="420CE6A5" w14:textId="77777777" w:rsidR="00ED54BB" w:rsidRDefault="00B4018B">
      <w:pPr>
        <w:spacing w:after="0" w:line="600" w:lineRule="auto"/>
        <w:ind w:firstLine="720"/>
        <w:jc w:val="both"/>
        <w:rPr>
          <w:rFonts w:eastAsia="Times New Roman"/>
          <w:szCs w:val="24"/>
        </w:rPr>
      </w:pPr>
      <w:r>
        <w:rPr>
          <w:rFonts w:eastAsia="Times New Roman"/>
          <w:szCs w:val="24"/>
        </w:rPr>
        <w:t>Οφείλω, όμως, να επισημάνω ότι το αντίστοιχο διάστημα της διετίας για το οποίο αναφερθήκατε, δυστυχώς</w:t>
      </w:r>
      <w:r>
        <w:rPr>
          <w:rFonts w:eastAsia="Times New Roman"/>
          <w:szCs w:val="24"/>
        </w:rPr>
        <w:t>,</w:t>
      </w:r>
      <w:r>
        <w:rPr>
          <w:rFonts w:eastAsia="Times New Roman"/>
          <w:szCs w:val="24"/>
        </w:rPr>
        <w:t xml:space="preserve"> όχι μόνο συνέχισε να αυξάνεται, όπως και τα</w:t>
      </w:r>
      <w:r>
        <w:rPr>
          <w:rFonts w:eastAsia="Times New Roman"/>
          <w:szCs w:val="24"/>
        </w:rPr>
        <w:t xml:space="preserve"> προηγούμενα χρόνια η μερική απασχόληση, αλλά άρχισε μια αντίστροφη πορεία για τις αμοιβές.</w:t>
      </w:r>
    </w:p>
    <w:p w14:paraId="420CE6A6" w14:textId="77777777" w:rsidR="00ED54BB" w:rsidRDefault="00B4018B">
      <w:pPr>
        <w:spacing w:after="0" w:line="600" w:lineRule="auto"/>
        <w:ind w:firstLine="720"/>
        <w:jc w:val="both"/>
        <w:rPr>
          <w:rFonts w:eastAsia="Times New Roman"/>
          <w:szCs w:val="24"/>
        </w:rPr>
      </w:pPr>
      <w:r>
        <w:rPr>
          <w:rFonts w:eastAsia="Times New Roman"/>
          <w:szCs w:val="24"/>
        </w:rPr>
        <w:t>Δυστυχώς το 33%, σύμφωνα με τις δηλώσεις των επιχειρήσεων -είναι πολύ χειρότερη η κατάσταση στην πραγματικότητα- παίρνει κάτω από 500 με 600 ευρώ ως αμοιβή. Δυστυχώ</w:t>
      </w:r>
      <w:r>
        <w:rPr>
          <w:rFonts w:eastAsia="Times New Roman"/>
          <w:szCs w:val="24"/>
        </w:rPr>
        <w:t xml:space="preserve">ς αυξήθηκαν κατά είκοσι χιλιάδες οι άνθρωποι </w:t>
      </w:r>
      <w:r>
        <w:rPr>
          <w:rFonts w:eastAsia="Times New Roman"/>
          <w:szCs w:val="24"/>
        </w:rPr>
        <w:lastRenderedPageBreak/>
        <w:t>που είναι στην κατηγορία της μερικής απασχόλησης, αυξήθηκαν κατά είκοσι χιλιάδες αυτοί οι οποίοι αμείβονται με 500 ευρώ έναντι 600 ευρώ του προηγούμενου χρόνου. Ή, για να σας το πω διαφορετικά, μειώθηκαν αυτοί π</w:t>
      </w:r>
      <w:r>
        <w:rPr>
          <w:rFonts w:eastAsia="Times New Roman"/>
          <w:szCs w:val="24"/>
        </w:rPr>
        <w:t>ου αμείβονται με 600 ευρώ. Έφυγαν από την κατηγορία αυτή και πήγαν στην κατώτερη. Το ίδιο έγινε και με την πιο πάνω κατηγορία, σύμφωνα με τα δικά σας στοιχεία.</w:t>
      </w:r>
    </w:p>
    <w:p w14:paraId="420CE6A7" w14:textId="77777777" w:rsidR="00ED54BB" w:rsidRDefault="00B4018B">
      <w:pPr>
        <w:spacing w:after="0" w:line="600" w:lineRule="auto"/>
        <w:ind w:firstLine="720"/>
        <w:jc w:val="both"/>
        <w:rPr>
          <w:rFonts w:eastAsia="Times New Roman"/>
          <w:szCs w:val="24"/>
        </w:rPr>
      </w:pPr>
      <w:r>
        <w:rPr>
          <w:rFonts w:eastAsia="Times New Roman"/>
          <w:szCs w:val="24"/>
        </w:rPr>
        <w:t>Άρα, έχουμε αριθμητικά μεν, με ωριαία απασχόληση, με εκ περιτροπής εργασία, με μερική απασχόληση</w:t>
      </w:r>
      <w:r>
        <w:rPr>
          <w:rFonts w:eastAsia="Times New Roman"/>
          <w:szCs w:val="24"/>
        </w:rPr>
        <w:t>, μία σχετική αύξηση των ατόμων που έχουν απασχόληση -δεν λέμε τώρα τι κατηγορία απασχόλησης έχουν-, αλλά δυστυχώς τα πράγματα σε σχέση με τις αμοιβές και σε σχέση με τις πραγματικές θέσεις εργασίας δεν έχουν βελτιωθεί, στον βαθμό τουλάχιστον που θα επέτρε</w:t>
      </w:r>
      <w:r>
        <w:rPr>
          <w:rFonts w:eastAsia="Times New Roman"/>
          <w:szCs w:val="24"/>
        </w:rPr>
        <w:t xml:space="preserve">πε να υπάρχουν επ’ αυτού θριαμβολογίες. </w:t>
      </w:r>
    </w:p>
    <w:p w14:paraId="420CE6A8" w14:textId="77777777" w:rsidR="00ED54BB" w:rsidRDefault="00B4018B">
      <w:pPr>
        <w:spacing w:after="0" w:line="600" w:lineRule="auto"/>
        <w:ind w:firstLine="720"/>
        <w:jc w:val="both"/>
        <w:rPr>
          <w:rFonts w:eastAsia="Times New Roman"/>
          <w:szCs w:val="24"/>
        </w:rPr>
      </w:pPr>
      <w:r>
        <w:rPr>
          <w:rFonts w:eastAsia="Times New Roman"/>
          <w:szCs w:val="24"/>
        </w:rPr>
        <w:t>Γι’ αυτό λέω ότι υπάρχει η δυνατότητα ενεργοποίησης όλων των προγραμμάτων. Δεν λύνουν το πρόβλημα, δίνουν, όμως, ευκαιρίες.</w:t>
      </w:r>
    </w:p>
    <w:p w14:paraId="420CE6A9" w14:textId="77777777" w:rsidR="00ED54BB" w:rsidRDefault="00B4018B">
      <w:pPr>
        <w:spacing w:after="0" w:line="600" w:lineRule="auto"/>
        <w:ind w:firstLine="720"/>
        <w:jc w:val="both"/>
        <w:rPr>
          <w:rFonts w:eastAsia="Times New Roman"/>
          <w:szCs w:val="24"/>
        </w:rPr>
      </w:pPr>
      <w:r>
        <w:rPr>
          <w:rFonts w:eastAsia="Times New Roman"/>
          <w:szCs w:val="24"/>
        </w:rPr>
        <w:t xml:space="preserve">Θα υπάρξει νέο </w:t>
      </w:r>
      <w:r>
        <w:rPr>
          <w:rFonts w:eastAsia="Times New Roman"/>
          <w:szCs w:val="24"/>
        </w:rPr>
        <w:t>Πρόγραμμα Κοινωφελούς Εργασίας</w:t>
      </w:r>
      <w:r>
        <w:rPr>
          <w:rFonts w:eastAsia="Times New Roman"/>
          <w:szCs w:val="24"/>
        </w:rPr>
        <w:t xml:space="preserve">; Είναι ένα ερώτημα. </w:t>
      </w:r>
    </w:p>
    <w:p w14:paraId="420CE6AA" w14:textId="77777777" w:rsidR="00ED54BB" w:rsidRDefault="00B4018B">
      <w:pPr>
        <w:spacing w:after="0" w:line="600" w:lineRule="auto"/>
        <w:ind w:firstLine="720"/>
        <w:jc w:val="both"/>
        <w:rPr>
          <w:rFonts w:eastAsia="Times New Roman"/>
          <w:szCs w:val="24"/>
        </w:rPr>
      </w:pPr>
      <w:r>
        <w:rPr>
          <w:rFonts w:eastAsia="Times New Roman"/>
          <w:szCs w:val="24"/>
        </w:rPr>
        <w:t>Έρχομαι στο δεύτερο ερώτ</w:t>
      </w:r>
      <w:r>
        <w:rPr>
          <w:rFonts w:eastAsia="Times New Roman"/>
          <w:szCs w:val="24"/>
        </w:rPr>
        <w:t xml:space="preserve">ημα, το οποίο σας έχει κατατεθεί γραπτώς και για το οποίο αναρωτηθήκατε: Είδαν το φως της δημοσιότητας το προηγούμενο διάστημα καταγγελίες -ακόμα και από τον κ. Βίτσα, Αναπληρωτή Υπουργό Εθνικής Άμυνας- σε σχέση με την απασχόληση των εργαζομένων του </w:t>
      </w:r>
      <w:r>
        <w:rPr>
          <w:rFonts w:eastAsia="Times New Roman"/>
          <w:szCs w:val="24"/>
        </w:rPr>
        <w:t>Προγρά</w:t>
      </w:r>
      <w:r>
        <w:rPr>
          <w:rFonts w:eastAsia="Times New Roman"/>
          <w:szCs w:val="24"/>
        </w:rPr>
        <w:t xml:space="preserve">μματος </w:t>
      </w:r>
      <w:r>
        <w:rPr>
          <w:rFonts w:eastAsia="Times New Roman"/>
          <w:szCs w:val="24"/>
        </w:rPr>
        <w:t xml:space="preserve">Κοινωφελούς Εργασίας </w:t>
      </w:r>
      <w:r>
        <w:rPr>
          <w:rFonts w:eastAsia="Times New Roman"/>
          <w:szCs w:val="24"/>
        </w:rPr>
        <w:t xml:space="preserve">που προβλέπεται για τα κέντρα </w:t>
      </w:r>
      <w:r>
        <w:rPr>
          <w:rFonts w:eastAsia="Times New Roman"/>
          <w:szCs w:val="24"/>
        </w:rPr>
        <w:lastRenderedPageBreak/>
        <w:t>φιλοξενίας. Αυτοί οι εργαζόμενοι δεν διατίθενται με τον τρόπο που πρέπει ή δεν παρουσιάζονται -έχω ακούσει διάφορα- στις εργασίες τους. Επίσης, έχουμε εργαζόμενους οι οποίοι αναφέρονται σε κέντρα φι</w:t>
      </w:r>
      <w:r>
        <w:rPr>
          <w:rFonts w:eastAsia="Times New Roman"/>
          <w:szCs w:val="24"/>
        </w:rPr>
        <w:t>λοξενίας τα οποία έχουν κλείσει, σε κέντρα φιλοξενίας τα οποία δεν λειτουργούν για να ανακαινιστούν.</w:t>
      </w:r>
    </w:p>
    <w:p w14:paraId="420CE6AB" w14:textId="77777777" w:rsidR="00ED54BB" w:rsidRDefault="00B4018B">
      <w:pPr>
        <w:spacing w:after="0" w:line="600" w:lineRule="auto"/>
        <w:ind w:firstLine="720"/>
        <w:jc w:val="both"/>
        <w:rPr>
          <w:rFonts w:eastAsia="Times New Roman"/>
          <w:szCs w:val="24"/>
        </w:rPr>
      </w:pPr>
      <w:r>
        <w:rPr>
          <w:rFonts w:eastAsia="Times New Roman"/>
          <w:szCs w:val="24"/>
        </w:rPr>
        <w:t>Είναι ένα ερώτημα το οποίο πρέπει να το απαντήσετε, μιας και έχει λάβει τέτοιες διαστάσεις και έχει αναφερθεί σε αυτό Υπουργός της Κυβέρνησης.</w:t>
      </w:r>
    </w:p>
    <w:p w14:paraId="420CE6AC" w14:textId="77777777" w:rsidR="00ED54BB" w:rsidRDefault="00B4018B">
      <w:pPr>
        <w:spacing w:after="0" w:line="600" w:lineRule="auto"/>
        <w:ind w:firstLine="720"/>
        <w:jc w:val="both"/>
        <w:rPr>
          <w:rFonts w:eastAsia="Times New Roman"/>
          <w:szCs w:val="24"/>
        </w:rPr>
      </w:pPr>
      <w:r>
        <w:rPr>
          <w:rFonts w:eastAsia="Times New Roman"/>
          <w:szCs w:val="24"/>
        </w:rPr>
        <w:t xml:space="preserve">Ευχαριστώ, </w:t>
      </w:r>
      <w:r>
        <w:rPr>
          <w:rFonts w:eastAsia="Times New Roman"/>
          <w:szCs w:val="24"/>
        </w:rPr>
        <w:t>κύριε Πρόεδρε.</w:t>
      </w:r>
    </w:p>
    <w:p w14:paraId="420CE6AD" w14:textId="77777777" w:rsidR="00ED54BB" w:rsidRDefault="00B4018B">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Και εγώ ευχαριστώ.</w:t>
      </w:r>
    </w:p>
    <w:p w14:paraId="420CE6AE" w14:textId="77777777" w:rsidR="00ED54BB" w:rsidRDefault="00B4018B">
      <w:pPr>
        <w:spacing w:after="0" w:line="600" w:lineRule="auto"/>
        <w:ind w:firstLine="720"/>
        <w:jc w:val="both"/>
        <w:rPr>
          <w:rFonts w:eastAsia="Times New Roman"/>
          <w:szCs w:val="24"/>
        </w:rPr>
      </w:pPr>
      <w:r>
        <w:rPr>
          <w:rFonts w:eastAsia="Times New Roman"/>
          <w:szCs w:val="24"/>
        </w:rPr>
        <w:t>Κυρία Υπουργέ, έχετε τον λόγο.</w:t>
      </w:r>
    </w:p>
    <w:p w14:paraId="420CE6AF" w14:textId="77777777" w:rsidR="00ED54BB" w:rsidRDefault="00B4018B">
      <w:pPr>
        <w:spacing w:after="0"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Για να απαντήσω πλήρως θα ήθελα γύρω στα δέκα λεπτά</w:t>
      </w:r>
      <w:r>
        <w:rPr>
          <w:rFonts w:eastAsia="Times New Roman"/>
          <w:szCs w:val="24"/>
        </w:rPr>
        <w:t xml:space="preserve">, γιατί βάλατε, κύριε </w:t>
      </w:r>
      <w:proofErr w:type="spellStart"/>
      <w:r>
        <w:rPr>
          <w:rFonts w:eastAsia="Times New Roman"/>
          <w:szCs w:val="24"/>
        </w:rPr>
        <w:t>Κεγκέρογλου</w:t>
      </w:r>
      <w:proofErr w:type="spellEnd"/>
      <w:r>
        <w:rPr>
          <w:rFonts w:eastAsia="Times New Roman"/>
          <w:szCs w:val="24"/>
        </w:rPr>
        <w:t>, πάρα πολλά θέματα. Θα προσπαθήσω εν συντομία να καταθέσω τις απαντήσεις στα ερωτήματά σας.</w:t>
      </w:r>
    </w:p>
    <w:p w14:paraId="420CE6B0" w14:textId="77777777" w:rsidR="00ED54BB" w:rsidRDefault="00B4018B">
      <w:pPr>
        <w:spacing w:after="0" w:line="600" w:lineRule="auto"/>
        <w:ind w:firstLine="720"/>
        <w:jc w:val="both"/>
        <w:rPr>
          <w:rFonts w:eastAsia="Times New Roman"/>
          <w:szCs w:val="24"/>
        </w:rPr>
      </w:pPr>
      <w:r>
        <w:rPr>
          <w:rFonts w:eastAsia="Times New Roman"/>
          <w:szCs w:val="24"/>
        </w:rPr>
        <w:t>Πρώτον, συμφωνούμε όσον αφορά την αύξηση του ΑΕΠ. Είναι αναγκαία για να δημιουργηθούν μεγαλύτερες και περισσότερες ευκαιρίες απασχ</w:t>
      </w:r>
      <w:r>
        <w:rPr>
          <w:rFonts w:eastAsia="Times New Roman"/>
          <w:szCs w:val="24"/>
        </w:rPr>
        <w:t xml:space="preserve">όλησης για τους Έλληνες εργαζομένους και ανέργους. Αυτό, όμως, που έχει καταγραφεί, ότι έχουμε </w:t>
      </w:r>
      <w:proofErr w:type="spellStart"/>
      <w:r>
        <w:rPr>
          <w:rFonts w:eastAsia="Times New Roman"/>
          <w:szCs w:val="24"/>
        </w:rPr>
        <w:t>εκατόν</w:t>
      </w:r>
      <w:proofErr w:type="spellEnd"/>
      <w:r>
        <w:rPr>
          <w:rFonts w:eastAsia="Times New Roman"/>
          <w:szCs w:val="24"/>
        </w:rPr>
        <w:t xml:space="preserve"> τριάντα έξι χιλιάδες</w:t>
      </w:r>
      <w:r>
        <w:rPr>
          <w:rFonts w:eastAsia="Times New Roman"/>
          <w:szCs w:val="24"/>
        </w:rPr>
        <w:t xml:space="preserve"> καθαρές νέες θέσεις εργασίας, αφορά το διάστημα Δεκέμβριο με Ιανουάριο, κύριε </w:t>
      </w:r>
      <w:proofErr w:type="spellStart"/>
      <w:r>
        <w:rPr>
          <w:rFonts w:eastAsia="Times New Roman"/>
          <w:szCs w:val="24"/>
        </w:rPr>
        <w:t>Κεγκέρογλου</w:t>
      </w:r>
      <w:proofErr w:type="spellEnd"/>
      <w:r>
        <w:rPr>
          <w:rFonts w:eastAsia="Times New Roman"/>
          <w:szCs w:val="24"/>
        </w:rPr>
        <w:t>. Δεν είναι, δηλαδή, εποχική αύξηση. Εποχικά</w:t>
      </w:r>
      <w:r>
        <w:rPr>
          <w:rFonts w:eastAsia="Times New Roman"/>
          <w:szCs w:val="24"/>
        </w:rPr>
        <w:t xml:space="preserve"> είχαμε αύξηση </w:t>
      </w:r>
      <w:r>
        <w:rPr>
          <w:rFonts w:eastAsia="Times New Roman"/>
          <w:szCs w:val="24"/>
        </w:rPr>
        <w:t xml:space="preserve">διακοσίων εξήντα </w:t>
      </w:r>
      <w:r>
        <w:rPr>
          <w:rFonts w:eastAsia="Times New Roman"/>
          <w:szCs w:val="24"/>
        </w:rPr>
        <w:lastRenderedPageBreak/>
        <w:t>χιλιάδων</w:t>
      </w:r>
      <w:r>
        <w:rPr>
          <w:rFonts w:eastAsia="Times New Roman"/>
          <w:szCs w:val="24"/>
        </w:rPr>
        <w:t xml:space="preserve"> </w:t>
      </w:r>
      <w:r>
        <w:rPr>
          <w:rFonts w:eastAsia="Times New Roman"/>
          <w:szCs w:val="24"/>
        </w:rPr>
        <w:t xml:space="preserve">θέσεων εργασίας. Το καθαρό αποτέλεσμα, λοιπόν, που ο ιδιωτικός τομέας δημιούργησε είναι </w:t>
      </w:r>
      <w:proofErr w:type="spellStart"/>
      <w:r>
        <w:rPr>
          <w:rFonts w:eastAsia="Times New Roman"/>
          <w:szCs w:val="24"/>
        </w:rPr>
        <w:t>εκατόν</w:t>
      </w:r>
      <w:proofErr w:type="spellEnd"/>
      <w:r>
        <w:rPr>
          <w:rFonts w:eastAsia="Times New Roman"/>
          <w:szCs w:val="24"/>
        </w:rPr>
        <w:t xml:space="preserve"> τριάντα έξι χιλιάδες</w:t>
      </w:r>
      <w:r>
        <w:rPr>
          <w:rFonts w:eastAsia="Times New Roman"/>
          <w:szCs w:val="24"/>
        </w:rPr>
        <w:t xml:space="preserve"> </w:t>
      </w:r>
      <w:r>
        <w:rPr>
          <w:rFonts w:eastAsia="Times New Roman"/>
          <w:szCs w:val="24"/>
        </w:rPr>
        <w:t>θέσεις εργασίας.</w:t>
      </w:r>
    </w:p>
    <w:p w14:paraId="420CE6B1" w14:textId="77777777" w:rsidR="00ED54BB" w:rsidRDefault="00B4018B">
      <w:pPr>
        <w:spacing w:after="0" w:line="600" w:lineRule="auto"/>
        <w:ind w:firstLine="720"/>
        <w:jc w:val="both"/>
        <w:rPr>
          <w:rFonts w:eastAsia="Times New Roman"/>
          <w:szCs w:val="24"/>
        </w:rPr>
      </w:pPr>
      <w:r>
        <w:rPr>
          <w:rFonts w:eastAsia="Times New Roman"/>
          <w:szCs w:val="24"/>
        </w:rPr>
        <w:t>Αυτό επιστημονικά εξηγείται. Αυτές οι θέσεις εργασίας δημιουργούνται στον χώρο των υπηρεσιών. Ενώ, λοιπόν, στη βαριά βιομηχανία έχουμε πολλά μηχανήματα και λίγους εργαζομένους, σε αυτού του είδους τις δραστηριότητες έχουμε, για κάθε 1% του ΑΕΠ που αναπτύσσ</w:t>
      </w:r>
      <w:r>
        <w:rPr>
          <w:rFonts w:eastAsia="Times New Roman"/>
          <w:szCs w:val="24"/>
        </w:rPr>
        <w:t xml:space="preserve">εται, πολύ μεγαλύτερο αριθμό ανθρώπων που πρέπει να προσληφθούν. Φαντάζομαι ότι είναι κατανοητό. </w:t>
      </w:r>
    </w:p>
    <w:p w14:paraId="420CE6B2" w14:textId="77777777" w:rsidR="00ED54BB" w:rsidRDefault="00B4018B">
      <w:pPr>
        <w:spacing w:after="0" w:line="600" w:lineRule="auto"/>
        <w:ind w:firstLine="720"/>
        <w:jc w:val="both"/>
        <w:rPr>
          <w:rFonts w:eastAsia="Times New Roman"/>
          <w:szCs w:val="24"/>
        </w:rPr>
      </w:pPr>
      <w:r>
        <w:rPr>
          <w:rFonts w:eastAsia="Times New Roman"/>
          <w:szCs w:val="24"/>
        </w:rPr>
        <w:t xml:space="preserve">Έρχομαι στο θέμα της ανεργίας. Λέμε να μην πιάνουμε τα νούμερα. Καλό είναι, όμως, να επιτρέπουμε και στους αριθμούς να λένε μία ιστορία, που δεν παραποιείται </w:t>
      </w:r>
      <w:r>
        <w:rPr>
          <w:rFonts w:eastAsia="Times New Roman"/>
          <w:szCs w:val="24"/>
        </w:rPr>
        <w:t>ούτε από τα μέσα ούτε από κανέναν άλλο.</w:t>
      </w:r>
    </w:p>
    <w:p w14:paraId="420CE6B3" w14:textId="77777777" w:rsidR="00ED54BB" w:rsidRDefault="00B4018B">
      <w:pPr>
        <w:spacing w:after="0" w:line="600" w:lineRule="auto"/>
        <w:ind w:firstLine="720"/>
        <w:jc w:val="both"/>
        <w:rPr>
          <w:rFonts w:eastAsia="Times New Roman"/>
          <w:szCs w:val="24"/>
        </w:rPr>
      </w:pPr>
      <w:r>
        <w:rPr>
          <w:rFonts w:eastAsia="Times New Roman"/>
          <w:szCs w:val="24"/>
        </w:rPr>
        <w:t xml:space="preserve">Η ανεργία ήταν 25,9% τον Ιανουάριο του 2015. Σήμερα, σύμφωνα με τα τελευταία στατιστικά στοιχεία που έχουμε, είναι στο 22,3%. Επειδή, όμως, εγώ υπολογίζω όλον τον χρόνο, γι’ αυτό σας λέω ότι έχει πέσει στο 23%. </w:t>
      </w:r>
    </w:p>
    <w:p w14:paraId="420CE6B4" w14:textId="77777777" w:rsidR="00ED54BB" w:rsidRDefault="00B4018B">
      <w:pPr>
        <w:spacing w:after="0" w:line="600" w:lineRule="auto"/>
        <w:ind w:firstLine="720"/>
        <w:jc w:val="both"/>
        <w:rPr>
          <w:rFonts w:eastAsia="Times New Roman"/>
          <w:szCs w:val="24"/>
        </w:rPr>
      </w:pPr>
      <w:r>
        <w:rPr>
          <w:rFonts w:eastAsia="Times New Roman"/>
          <w:szCs w:val="24"/>
        </w:rPr>
        <w:t xml:space="preserve">Δεν </w:t>
      </w:r>
      <w:r>
        <w:rPr>
          <w:rFonts w:eastAsia="Times New Roman"/>
          <w:szCs w:val="24"/>
        </w:rPr>
        <w:t xml:space="preserve">πανηγυρίζουμε, δεν βγαίνουμε συνέχεια στα κανάλια ή στη Βουλή να λέμε «να τι πετύχαμε», γιατί ναι μεν </w:t>
      </w:r>
      <w:proofErr w:type="spellStart"/>
      <w:r>
        <w:rPr>
          <w:rFonts w:eastAsia="Times New Roman"/>
          <w:szCs w:val="24"/>
        </w:rPr>
        <w:t>εκατόν</w:t>
      </w:r>
      <w:proofErr w:type="spellEnd"/>
      <w:r>
        <w:rPr>
          <w:rFonts w:eastAsia="Times New Roman"/>
          <w:szCs w:val="24"/>
        </w:rPr>
        <w:t xml:space="preserve"> τριάντα έξι χιλιάδες</w:t>
      </w:r>
      <w:r>
        <w:rPr>
          <w:rFonts w:eastAsia="Times New Roman"/>
          <w:szCs w:val="24"/>
        </w:rPr>
        <w:t xml:space="preserve"> άνεργοι έχουν βρει μια θέση εργασίας, αλλά από πίσω υπάρχουν δεκάδες χιλιάδες οικογένειες που εξακολουθούν να πλήττονται από τ</w:t>
      </w:r>
      <w:r>
        <w:rPr>
          <w:rFonts w:eastAsia="Times New Roman"/>
          <w:szCs w:val="24"/>
        </w:rPr>
        <w:t>ην ανεργία.</w:t>
      </w:r>
    </w:p>
    <w:p w14:paraId="420CE6B5" w14:textId="77777777" w:rsidR="00ED54BB" w:rsidRDefault="00B4018B">
      <w:pPr>
        <w:spacing w:after="0" w:line="600" w:lineRule="auto"/>
        <w:ind w:firstLine="720"/>
        <w:jc w:val="both"/>
        <w:rPr>
          <w:rFonts w:eastAsia="Times New Roman"/>
          <w:szCs w:val="24"/>
        </w:rPr>
      </w:pPr>
      <w:r>
        <w:rPr>
          <w:rFonts w:eastAsia="Times New Roman"/>
          <w:szCs w:val="24"/>
        </w:rPr>
        <w:t xml:space="preserve">Στο πολύ σημαντικό θέμα για την κοινωφελή εργασία, που αναφέρατε, θα συμφωνήσω μαζί σας. Καταβάλλουμε κάθε προσπάθεια να επακολουθήσει </w:t>
      </w:r>
      <w:r>
        <w:rPr>
          <w:rFonts w:eastAsia="Times New Roman"/>
          <w:szCs w:val="24"/>
        </w:rPr>
        <w:lastRenderedPageBreak/>
        <w:t>και άλλο πρόγραμμα. Θέλω να αφιερώσω το υπόλοιπο του χρόνου μου για να σας απαντήσω.</w:t>
      </w:r>
    </w:p>
    <w:p w14:paraId="420CE6B6" w14:textId="77777777" w:rsidR="00ED54BB" w:rsidRDefault="00B4018B">
      <w:pPr>
        <w:spacing w:after="0" w:line="600" w:lineRule="auto"/>
        <w:ind w:firstLine="720"/>
        <w:jc w:val="both"/>
        <w:rPr>
          <w:rFonts w:eastAsia="Times New Roman"/>
          <w:szCs w:val="24"/>
        </w:rPr>
      </w:pPr>
      <w:r>
        <w:rPr>
          <w:rFonts w:eastAsia="Times New Roman"/>
          <w:szCs w:val="24"/>
        </w:rPr>
        <w:t>Θα παρακαλούσα, κύριε Πρ</w:t>
      </w:r>
      <w:r>
        <w:rPr>
          <w:rFonts w:eastAsia="Times New Roman"/>
          <w:szCs w:val="24"/>
        </w:rPr>
        <w:t>όεδρε, να μου δώσετε ένα λεπτό παραπάνω για να μπορέσω να απαντήσω.</w:t>
      </w:r>
    </w:p>
    <w:p w14:paraId="420CE6B7" w14:textId="77777777" w:rsidR="00ED54BB" w:rsidRDefault="00B4018B">
      <w:pPr>
        <w:spacing w:after="0" w:line="600" w:lineRule="auto"/>
        <w:ind w:firstLine="720"/>
        <w:jc w:val="both"/>
        <w:rPr>
          <w:rFonts w:eastAsia="Times New Roman"/>
          <w:szCs w:val="24"/>
        </w:rPr>
      </w:pPr>
      <w:r>
        <w:rPr>
          <w:rFonts w:eastAsia="Times New Roman"/>
          <w:szCs w:val="24"/>
        </w:rPr>
        <w:t>Όπως ξέρετε η κοινωφελής εργασία για τα κέντρα φιλοξενίας ήταν ένα έκτακτο πρόγραμμα. Δεν είναι ένα από τα συνηθισμένα προγράμματα που βγάζουμε. Έτσι, λοιπόν, σε συνεργασία με το Υπουργείο</w:t>
      </w:r>
      <w:r>
        <w:rPr>
          <w:rFonts w:eastAsia="Times New Roman"/>
          <w:szCs w:val="24"/>
        </w:rPr>
        <w:t xml:space="preserve"> Μεταναστευτικής Πολιτικής, κατεγράφησαν στα κέντρα οι θέσεις και οι ανάγκες που υπήρχαν τον Μάρτιο του 2016. Ερχόμαστε, λοιπόν, σταδιακά να δούμε -ευτυχώς και όλοι είμαστε ευχαριστημένοι γι’ αυτό- να μειώνονται οι ροές των προσφύγων. </w:t>
      </w:r>
    </w:p>
    <w:p w14:paraId="420CE6B8" w14:textId="77777777" w:rsidR="00ED54BB" w:rsidRDefault="00B4018B">
      <w:pPr>
        <w:spacing w:after="0" w:line="600" w:lineRule="auto"/>
        <w:ind w:firstLine="720"/>
        <w:jc w:val="both"/>
        <w:rPr>
          <w:rFonts w:eastAsia="Times New Roman"/>
          <w:szCs w:val="24"/>
        </w:rPr>
      </w:pPr>
      <w:r>
        <w:rPr>
          <w:rFonts w:eastAsia="Times New Roman"/>
          <w:szCs w:val="24"/>
        </w:rPr>
        <w:t>Έγιναν, λοιπόν, προσ</w:t>
      </w:r>
      <w:r>
        <w:rPr>
          <w:rFonts w:eastAsia="Times New Roman"/>
          <w:szCs w:val="24"/>
        </w:rPr>
        <w:t>λήψεις με την κανονική διαδικασία των οκταμήνων, που είναι χρήματα του ΕΣΠΑ, για να μπορέσουμε και εμείς από την πλευρά μας ως Υπουργείο Εργασίας να βοηθήσουμε τη χώρα στην κατάσταση και το πρόβλημα που αντιμετώπιζε.</w:t>
      </w:r>
    </w:p>
    <w:p w14:paraId="420CE6B9"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Μειώθηκαν αυτές οι ανάγκες. Όμως, όπως </w:t>
      </w:r>
      <w:r>
        <w:rPr>
          <w:rFonts w:eastAsia="Times New Roman" w:cs="Times New Roman"/>
          <w:szCs w:val="24"/>
        </w:rPr>
        <w:t xml:space="preserve">μας λένε οι ίδιοι οι δήμαρχοι, κύριε </w:t>
      </w:r>
      <w:proofErr w:type="spellStart"/>
      <w:r>
        <w:rPr>
          <w:rFonts w:eastAsia="Times New Roman" w:cs="Times New Roman"/>
          <w:szCs w:val="24"/>
        </w:rPr>
        <w:t>Κεγκέρογλου</w:t>
      </w:r>
      <w:proofErr w:type="spellEnd"/>
      <w:r>
        <w:rPr>
          <w:rFonts w:eastAsia="Times New Roman" w:cs="Times New Roman"/>
          <w:szCs w:val="24"/>
        </w:rPr>
        <w:t xml:space="preserve">, ο μέσος όρος των τοποθετήσεων μέσα στα </w:t>
      </w:r>
      <w:r>
        <w:rPr>
          <w:rFonts w:eastAsia="Times New Roman" w:cs="Times New Roman"/>
          <w:szCs w:val="24"/>
        </w:rPr>
        <w:t xml:space="preserve">κέντρα φιλοξενίας </w:t>
      </w:r>
      <w:r>
        <w:rPr>
          <w:rFonts w:eastAsia="Times New Roman" w:cs="Times New Roman"/>
          <w:szCs w:val="24"/>
        </w:rPr>
        <w:t xml:space="preserve">είναι περί το 63%-65%. Όσοι δεν εργάζονται μέσα στα </w:t>
      </w:r>
      <w:r>
        <w:rPr>
          <w:rFonts w:eastAsia="Times New Roman" w:cs="Times New Roman"/>
          <w:szCs w:val="24"/>
        </w:rPr>
        <w:t>κέντρα φιλοξενίας</w:t>
      </w:r>
      <w:r>
        <w:rPr>
          <w:rFonts w:eastAsia="Times New Roman" w:cs="Times New Roman"/>
          <w:szCs w:val="24"/>
        </w:rPr>
        <w:t xml:space="preserve"> πάρα πολλές φορές εξυπηρετούν ανάγκες που έχουν προκύψει, ακριβώς λόγω των ροών</w:t>
      </w:r>
      <w:r>
        <w:rPr>
          <w:rFonts w:eastAsia="Times New Roman" w:cs="Times New Roman"/>
          <w:szCs w:val="24"/>
        </w:rPr>
        <w:t xml:space="preserve"> που έχουμε λόγω του προσφυγικού.</w:t>
      </w:r>
    </w:p>
    <w:p w14:paraId="420CE6BA"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 </w:t>
      </w:r>
      <w:proofErr w:type="spellStart"/>
      <w:r>
        <w:rPr>
          <w:rFonts w:eastAsia="Times New Roman" w:cs="Times New Roman"/>
          <w:szCs w:val="24"/>
        </w:rPr>
        <w:t>Ριτσώνα</w:t>
      </w:r>
      <w:proofErr w:type="spellEnd"/>
      <w:r>
        <w:rPr>
          <w:rFonts w:eastAsia="Times New Roman" w:cs="Times New Roman"/>
          <w:szCs w:val="24"/>
        </w:rPr>
        <w:t xml:space="preserve">, ο Δήμος Χαλκίδας σε επικοινωνία μας χθες για το ότι το 20% εργάζεται και οι άλλοι κάθονται, το απορρίπτει κάθετα. Το 55% είναι μέσα σε προσφυγικά κέντρα. </w:t>
      </w:r>
    </w:p>
    <w:p w14:paraId="420CE6BB"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Ενδεικτικά θα σας διαβάσω μια άλλη δήλωση-απ</w:t>
      </w:r>
      <w:r>
        <w:rPr>
          <w:rFonts w:eastAsia="Times New Roman" w:cs="Times New Roman"/>
          <w:szCs w:val="24"/>
        </w:rPr>
        <w:t xml:space="preserve">άντηση από τον </w:t>
      </w:r>
      <w:r>
        <w:rPr>
          <w:rFonts w:eastAsia="Times New Roman" w:cs="Times New Roman"/>
          <w:szCs w:val="24"/>
        </w:rPr>
        <w:t xml:space="preserve">Δήμο </w:t>
      </w:r>
      <w:r>
        <w:rPr>
          <w:rFonts w:eastAsia="Times New Roman" w:cs="Times New Roman"/>
          <w:szCs w:val="24"/>
        </w:rPr>
        <w:t xml:space="preserve">Λαρισαίων. Ο αντιδήμαρχος κοινωνικής πολιτικής λέει τα εξής: «Δεν είναι άφαντοι οι εργαζόμενοι. Οι πενήντα υπάλληλοι από τους ενενήντα, δηλαδή πάνω από το 50% των εργαζομένων βρίσκονται στο </w:t>
      </w:r>
      <w:r>
        <w:rPr>
          <w:rFonts w:eastAsia="Times New Roman" w:cs="Times New Roman"/>
          <w:szCs w:val="24"/>
        </w:rPr>
        <w:t xml:space="preserve">κέντρο φιλοξενίας </w:t>
      </w:r>
      <w:r>
        <w:rPr>
          <w:rFonts w:eastAsia="Times New Roman" w:cs="Times New Roman"/>
          <w:szCs w:val="24"/>
        </w:rPr>
        <w:t xml:space="preserve">στο </w:t>
      </w:r>
      <w:proofErr w:type="spellStart"/>
      <w:r>
        <w:rPr>
          <w:rFonts w:eastAsia="Times New Roman" w:cs="Times New Roman"/>
          <w:szCs w:val="24"/>
        </w:rPr>
        <w:t>Κουτσόχερο</w:t>
      </w:r>
      <w:proofErr w:type="spellEnd"/>
      <w:r>
        <w:rPr>
          <w:rFonts w:eastAsia="Times New Roman" w:cs="Times New Roman"/>
          <w:szCs w:val="24"/>
        </w:rPr>
        <w:t>. Θα πρέπει, λ</w:t>
      </w:r>
      <w:r>
        <w:rPr>
          <w:rFonts w:eastAsia="Times New Roman" w:cs="Times New Roman"/>
          <w:szCs w:val="24"/>
        </w:rPr>
        <w:t xml:space="preserve">οιπόν, να αναρωτηθούμε αν είναι άφαντοι ή όχι οι άλλοι δεκαπέντε που είναι τοποθετημένοι και εργάζονται στο κοινωνικό παντοπωλείο και στην αποθήκη που βρίσκονται τα ρούχα που διανέμονται στους πρόσφυγες, οι έξι…» κ.λπ.. Εκεί αρχίζει να απαριθμεί πού είναι </w:t>
      </w:r>
      <w:r>
        <w:rPr>
          <w:rFonts w:eastAsia="Times New Roman" w:cs="Times New Roman"/>
          <w:szCs w:val="24"/>
        </w:rPr>
        <w:t xml:space="preserve">τοποθετημένοι οι υπόλοιποι. </w:t>
      </w:r>
    </w:p>
    <w:p w14:paraId="420CE6BC"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Για να ξεκαθαρίσει λοιπόν και αυτή η παραπληροφόρηση, σας λέω ότι είμαστε σε συνεχή επαφή με τους δήμους. Παίρνουμε από αυτούς μια καταγραφή που μας δίνουν για το πού τοποθετούνται ακριβώς, έτσι ώστε να μην προκύψουν προβλήματα</w:t>
      </w:r>
      <w:r>
        <w:rPr>
          <w:rFonts w:eastAsia="Times New Roman" w:cs="Times New Roman"/>
          <w:szCs w:val="24"/>
        </w:rPr>
        <w:t xml:space="preserve"> στο μέλλον. Το παρακολουθούμε από κοντά. </w:t>
      </w:r>
    </w:p>
    <w:p w14:paraId="420CE6BD"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Αν τα μέσα ενημέρωσης ή οποιοσδήποτε άλλος υποβάλλει αυτές τις ερωτήσεις είχε την καλοσύνη να έρθει να μας κάνει μια ερώτηση είτε μέσα από τον κοινοβουλευτικό έλεγχο, όπως πολύ ορθά γίνεται σήμερα είτε στο </w:t>
      </w:r>
      <w:r>
        <w:rPr>
          <w:rFonts w:eastAsia="Times New Roman" w:cs="Times New Roman"/>
          <w:szCs w:val="24"/>
        </w:rPr>
        <w:lastRenderedPageBreak/>
        <w:t>Υπουργε</w:t>
      </w:r>
      <w:r>
        <w:rPr>
          <w:rFonts w:eastAsia="Times New Roman" w:cs="Times New Roman"/>
          <w:szCs w:val="24"/>
        </w:rPr>
        <w:t xml:space="preserve">ίο όπου οι πόρτες μας είναι ανοιχτές, θα την είχαμε απαντήσει και δεν θα είχε δημιουργηθεί όλη αυτή η παραφιλολογία. </w:t>
      </w:r>
    </w:p>
    <w:p w14:paraId="420CE6BE"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20CE6BF"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w:t>
      </w:r>
    </w:p>
    <w:p w14:paraId="420CE6C0"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τρίτη με αριθμό 350/16-1-2017 επίκαιρη ερώτηση </w:t>
      </w:r>
      <w:r>
        <w:rPr>
          <w:rFonts w:eastAsia="Times New Roman" w:cs="Times New Roman"/>
          <w:szCs w:val="24"/>
        </w:rPr>
        <w:t>πρώτο</w:t>
      </w:r>
      <w:r>
        <w:rPr>
          <w:rFonts w:eastAsia="Times New Roman" w:cs="Times New Roman"/>
          <w:szCs w:val="24"/>
        </w:rPr>
        <w:t xml:space="preserve">υ κύκλου </w:t>
      </w:r>
      <w:r>
        <w:rPr>
          <w:rFonts w:eastAsia="Times New Roman" w:cs="Times New Roman"/>
          <w:szCs w:val="24"/>
        </w:rPr>
        <w:t xml:space="preserve">του Βουλευτή </w:t>
      </w:r>
      <w:r>
        <w:rPr>
          <w:rFonts w:eastAsia="Times New Roman" w:cs="Times New Roman"/>
          <w:szCs w:val="24"/>
        </w:rPr>
        <w:t xml:space="preserve">Ευβοίας </w:t>
      </w:r>
      <w:r>
        <w:rPr>
          <w:rFonts w:eastAsia="Times New Roman" w:cs="Times New Roman"/>
          <w:szCs w:val="24"/>
        </w:rPr>
        <w:t xml:space="preserve">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Δικαιοσύνης,</w:t>
      </w:r>
      <w:r>
        <w:rPr>
          <w:rFonts w:eastAsia="Times New Roman" w:cs="Times New Roman"/>
          <w:b/>
          <w:bCs/>
          <w:szCs w:val="24"/>
        </w:rPr>
        <w:t xml:space="preserve"> </w:t>
      </w:r>
      <w:r>
        <w:rPr>
          <w:rFonts w:eastAsia="Times New Roman" w:cs="Times New Roman"/>
          <w:bCs/>
          <w:szCs w:val="24"/>
        </w:rPr>
        <w:t>Διαφάνειας και Ανθρωπίνων Δικαιωμάτων,</w:t>
      </w:r>
      <w:r>
        <w:rPr>
          <w:rFonts w:eastAsia="Times New Roman" w:cs="Times New Roman"/>
          <w:szCs w:val="24"/>
        </w:rPr>
        <w:t xml:space="preserve"> σχετικά με το «προκλητικό κάψιμο της ελληνικής σημαίας σε ζωντανή τηλεοπτική μετάδοση».</w:t>
      </w:r>
    </w:p>
    <w:p w14:paraId="420CE6C1"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Ορίστε, κύριε Μίχ</w:t>
      </w:r>
      <w:r>
        <w:rPr>
          <w:rFonts w:eastAsia="Times New Roman" w:cs="Times New Roman"/>
          <w:szCs w:val="24"/>
        </w:rPr>
        <w:t xml:space="preserve">ο, έχετε τον λόγο. </w:t>
      </w:r>
    </w:p>
    <w:p w14:paraId="420CE6C2"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Ευχαριστώ, κύριε Πρόεδρε.</w:t>
      </w:r>
    </w:p>
    <w:p w14:paraId="420CE6C3"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δεν είναι τόσο επίκαιρο αυτό το θέμα, αλλά στην πραγματικότητα θα είναι πάντα επίκαιρο γιατί μέχρι και προχθές στη Βέροια είχαμε και άλλο κάψιμο. </w:t>
      </w:r>
    </w:p>
    <w:p w14:paraId="420CE6C4"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Το βράδυ της 17ης Νοεμβρίου 2016</w:t>
      </w:r>
      <w:r>
        <w:rPr>
          <w:rFonts w:eastAsia="Times New Roman" w:cs="Times New Roman"/>
          <w:szCs w:val="24"/>
        </w:rPr>
        <w:t xml:space="preserve"> ομάδες των αυτοαποκαλούμενων </w:t>
      </w:r>
      <w:proofErr w:type="spellStart"/>
      <w:r>
        <w:rPr>
          <w:rFonts w:eastAsia="Times New Roman" w:cs="Times New Roman"/>
          <w:szCs w:val="24"/>
        </w:rPr>
        <w:t>αντιεξουσιαστών</w:t>
      </w:r>
      <w:proofErr w:type="spellEnd"/>
      <w:r>
        <w:rPr>
          <w:rFonts w:eastAsia="Times New Roman" w:cs="Times New Roman"/>
          <w:szCs w:val="24"/>
        </w:rPr>
        <w:t>, που είχαν ήδη καταλάβει το κτήριο Γκίνη του Πολυτεχνείου και προέβησαν σε πλήθος επεισοδίων και διακεκριμένες φθορές, έκαψαν σε ζωντανή μετάδοση με τρόπο προκλητικό και με την πλήρη ανοχή της πολιτείας, όπως α</w:t>
      </w:r>
      <w:r>
        <w:rPr>
          <w:rFonts w:eastAsia="Times New Roman" w:cs="Times New Roman"/>
          <w:szCs w:val="24"/>
        </w:rPr>
        <w:t xml:space="preserve">υτή εκφράζεται από τα όργανα της τάξεως, την ελληνική σημαία μαζί με δημόσια περιουσία (εγκαταστάσεις, θρανία, εξοπλισμό, καρέκλες, πίνακες </w:t>
      </w:r>
      <w:r>
        <w:rPr>
          <w:rFonts w:eastAsia="Times New Roman" w:cs="Times New Roman"/>
          <w:szCs w:val="24"/>
        </w:rPr>
        <w:lastRenderedPageBreak/>
        <w:t>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του Πολυτεχνείου που χρησιμοποιήθηκε για τη δημιουργία οδοφραγμάτων. </w:t>
      </w:r>
    </w:p>
    <w:p w14:paraId="420CE6C5"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Για την πληθώρα των αδικημάτων (αυτόφωρ</w:t>
      </w:r>
      <w:r>
        <w:rPr>
          <w:rFonts w:eastAsia="Times New Roman" w:cs="Times New Roman"/>
          <w:szCs w:val="24"/>
        </w:rPr>
        <w:t>ων κακουργημάτων και πλημμελημάτων) που έλαβαν χώρα κατά τη διάρκεια εξελίξεως των επεισοδίων, ουδείς εκ των αναφερομένων κρατικών λειτουργών και οργάνων δεν έπραξε τα υπαγορευόμενα από το Σύνταγμα και τον Κώδικα Ποινικής Δικονομίας, που ως γνωστόν επιτάσσ</w:t>
      </w:r>
      <w:r>
        <w:rPr>
          <w:rFonts w:eastAsia="Times New Roman" w:cs="Times New Roman"/>
          <w:szCs w:val="24"/>
        </w:rPr>
        <w:t>ουν όχι μόνο την εξασφάλιση των πειστηρίων, αλλά και την αυτόφωρη σύλληψη των δραστών με ή χωρίς εισαγγελική εντολή εντός και εκτός του Ιδρύματος.</w:t>
      </w:r>
    </w:p>
    <w:p w14:paraId="420CE6C6"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Σας ρωτώ, λοιπόν: Τι έχει διενεργηθεί για την αποκατάσταση της τάξεως και του δικαίου, καθώς οι ανωτέρω πράξε</w:t>
      </w:r>
      <w:r>
        <w:rPr>
          <w:rFonts w:eastAsia="Times New Roman" w:cs="Times New Roman"/>
          <w:szCs w:val="24"/>
        </w:rPr>
        <w:t>ις, όπως απεικονίζονται αναλυτικώς από τα προσκομιζόμενα συνημμένα και τις φωτογραφίες, αποδεικνύουν πληθώρα αξιόποινων πράξεων (διακεκριμένες φθορές, προσβολή συμβόλων κ.λπ</w:t>
      </w:r>
      <w:r>
        <w:rPr>
          <w:rFonts w:eastAsia="Times New Roman" w:cs="Times New Roman"/>
          <w:szCs w:val="24"/>
        </w:rPr>
        <w:t>.</w:t>
      </w:r>
      <w:r>
        <w:rPr>
          <w:rFonts w:eastAsia="Times New Roman" w:cs="Times New Roman"/>
          <w:szCs w:val="24"/>
        </w:rPr>
        <w:t>);</w:t>
      </w:r>
    </w:p>
    <w:p w14:paraId="420CE6C7"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20CE6C8"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Θα απαντήσει ο Υπουργός κ. Κοντονής. </w:t>
      </w:r>
    </w:p>
    <w:p w14:paraId="420CE6C9"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Ευχαριστώ, κύριε Πρόεδρε.</w:t>
      </w:r>
    </w:p>
    <w:p w14:paraId="420CE6CA"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είναι ενδιαφέρουσα η στιγμή που γίνεται αυτή η συζήτηση στην Εθνική Αντιπροσωπεία,</w:t>
      </w:r>
      <w:r>
        <w:rPr>
          <w:rFonts w:eastAsia="Times New Roman" w:cs="Times New Roman"/>
          <w:szCs w:val="24"/>
        </w:rPr>
        <w:t xml:space="preserve"> διότι πριν μερικές μέρες, με έναν οργανωμένο και προκλητικό τρόπο, στελέχη και Βουλευτές του κόμματος που υποβάλλει σήμερα την ερώτηση, παραβίασαν τον νόμο εισερχόμενοι σε ένα σχολείο, προπηλακίζοντας καθηγητές, απειλώντας και εξυβρίζοντας άλλους πολίτες.</w:t>
      </w:r>
      <w:r>
        <w:rPr>
          <w:rFonts w:eastAsia="Times New Roman" w:cs="Times New Roman"/>
          <w:szCs w:val="24"/>
        </w:rPr>
        <w:t xml:space="preserve"> </w:t>
      </w:r>
    </w:p>
    <w:p w14:paraId="420CE6CB"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Ξεκινώ την τοποθέτησή μου από αυτό, κύριε Πρόεδρε, για να γίνει κατανοητό προς όλους, αλλά κυρίως προς τους πολίτες που παρακολουθούν τη σημερινή συζήτηση πώς αντιλαμβάνεται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νόμο και την εφαρμογή του νόμου το κόμμα της Χρυσής Αυγής που σήμερα υποβάλλ</w:t>
      </w:r>
      <w:r>
        <w:rPr>
          <w:rFonts w:eastAsia="Times New Roman" w:cs="Times New Roman"/>
          <w:szCs w:val="24"/>
        </w:rPr>
        <w:t>ει την ερώτηση και υποχρεούμεθα να απαντήσουμε.</w:t>
      </w:r>
    </w:p>
    <w:p w14:paraId="420CE6CC"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Αντιλαμβάνεται την εφαρμογή των νόμων κατά περίπτωση. Οι ίδιοι μπορούν να παρανομούν όποτε θέλουν, για όποιο λόγο θέλουν, να προπηλακίζουν και να αδικούν πολίτες και για θέματα που οι ίδιοι κρίνουν ότι εκεί π</w:t>
      </w:r>
      <w:r>
        <w:rPr>
          <w:rFonts w:eastAsia="Times New Roman" w:cs="Times New Roman"/>
          <w:szCs w:val="24"/>
        </w:rPr>
        <w:t>ρέπει να αναδειχθεί η παραβίαση των νόμων, σε άλλες διατάξεις, παριστάνουν τους θεματοφύλακες των νόμων.</w:t>
      </w:r>
    </w:p>
    <w:p w14:paraId="420CE6CD"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Με αυτόν τον τρόπο, όμως, γίνεται αντιληπτό ότι το κόμμα σας ούτε τους νόμους σέβεται ούτε την εφαρμογή των νόμων επιδιώκει. Διότι, αν σεβόσασταν τους </w:t>
      </w:r>
      <w:r>
        <w:rPr>
          <w:rFonts w:eastAsia="Times New Roman" w:cs="Times New Roman"/>
          <w:szCs w:val="24"/>
        </w:rPr>
        <w:t xml:space="preserve">νόμους, θα τους σεβόσασταν την ολότητά τους και δεν θα κάνατε επιλογή, δεν θα προβαίνατε σε αδικοπραξίες κατά σύστημα, όπως έγινε στην τελευταία </w:t>
      </w:r>
      <w:r>
        <w:rPr>
          <w:rFonts w:eastAsia="Times New Roman" w:cs="Times New Roman"/>
          <w:szCs w:val="24"/>
        </w:rPr>
        <w:lastRenderedPageBreak/>
        <w:t>περίπτωση, όπου παραβιάσατε διατάξεις του Ποινικού Κώδικα και του κανονισμού λειτουργίας ενός σχολείου.</w:t>
      </w:r>
    </w:p>
    <w:p w14:paraId="420CE6CE"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Όσον αφ</w:t>
      </w:r>
      <w:r>
        <w:rPr>
          <w:rFonts w:eastAsia="Times New Roman" w:cs="Times New Roman"/>
          <w:szCs w:val="24"/>
        </w:rPr>
        <w:t>ορά δε το θέμα για το οποίο με ρωτάτε, ποιος σας είπε ότι τα όργανα του κράτους, οι αστυνομικές αρχές στη συγκεκριμένη περίπτωση και κατόπιν οι εισαγγελικές αρχές, δεν έπραξαν το καθήκον τους; Είναι γνωστό από τον Τύπο ότι συνελήφθησαν δεκατρία άτομα, τα ο</w:t>
      </w:r>
      <w:r>
        <w:rPr>
          <w:rFonts w:eastAsia="Times New Roman" w:cs="Times New Roman"/>
          <w:szCs w:val="24"/>
        </w:rPr>
        <w:t>ποία παραπέμφθηκαν αμέσως στον εισαγγελέα. Ένα εξ αυτών ήταν ανήλικος και έχει ολοκληρωθεί ήδη η ανάκριση. Από πού αντλείτε αυτές τις πληροφορίες;</w:t>
      </w:r>
    </w:p>
    <w:p w14:paraId="420CE6CF"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Θέλω να σας πω, λοιπόν, πρώτον, ότι η οργανωμένη πολιτεία έπραξε αυτό που έπρεπε να πράξει. Αμέσως συνελήφθησ</w:t>
      </w:r>
      <w:r>
        <w:rPr>
          <w:rFonts w:eastAsia="Times New Roman" w:cs="Times New Roman"/>
          <w:szCs w:val="24"/>
        </w:rPr>
        <w:t xml:space="preserve">αν αυτοί οι οποίοι προέβαιναν σε καταστροφές και άλλου τύπου άδικες πράξεις, παραπέμφθηκαν στον εισαγγελέα και έχει ολοκληρωθεί η κύρια ανάκριση. </w:t>
      </w:r>
    </w:p>
    <w:p w14:paraId="420CE6D0"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Εκείνο όμως στο οποίο επανέρχομαι για να τονίσω είναι το εξής. Κύριε Πρόεδρε, είναι πρόβλημα για την ίδια τη </w:t>
      </w:r>
      <w:r>
        <w:rPr>
          <w:rFonts w:eastAsia="Times New Roman" w:cs="Times New Roman"/>
          <w:szCs w:val="24"/>
        </w:rPr>
        <w:t xml:space="preserve">δημοκρατία το γεγονός ότι κάποιοι αντιλαμβάνονται την εφαρμογή του νόμου, όπως οι ίδιοι νομίζουν, διότι η δημοκρατία στηρίζεται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νόμο, την ισονομία και στον πατριωτισμό των Ελλήνων όταν κινδυνεύει. Επομένως, όποιοι εδώ επικαλούνται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νόμο, θα πρέπει </w:t>
      </w:r>
      <w:r>
        <w:rPr>
          <w:rFonts w:eastAsia="Times New Roman" w:cs="Times New Roman"/>
          <w:szCs w:val="24"/>
        </w:rPr>
        <w:t xml:space="preserve">πρώτα, κύριε συνάδελφε, να τον σέβονται. </w:t>
      </w:r>
    </w:p>
    <w:p w14:paraId="420CE6D1"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 </w:t>
      </w:r>
    </w:p>
    <w:p w14:paraId="420CE6D2"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Κύριε Μίχο, έχετε τον λόγο για τη δευτερολογία σας.</w:t>
      </w:r>
    </w:p>
    <w:p w14:paraId="420CE6D3"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ΜΙΧΟΣ:</w:t>
      </w:r>
      <w:r>
        <w:rPr>
          <w:rFonts w:eastAsia="Times New Roman" w:cs="Times New Roman"/>
          <w:szCs w:val="24"/>
        </w:rPr>
        <w:t xml:space="preserve"> Αφού μου δώσατε την ευκαιρία να σας απαντήσω και για αυτό, θα το κάνω, κύριε Υπουργέ. </w:t>
      </w:r>
    </w:p>
    <w:p w14:paraId="420CE6D4"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w:t>
      </w:r>
      <w:r>
        <w:rPr>
          <w:rFonts w:eastAsia="Times New Roman" w:cs="Times New Roman"/>
          <w:szCs w:val="24"/>
        </w:rPr>
        <w:t>ρχάς</w:t>
      </w:r>
      <w:r>
        <w:rPr>
          <w:rFonts w:eastAsia="Times New Roman" w:cs="Times New Roman"/>
          <w:szCs w:val="24"/>
        </w:rPr>
        <w:t xml:space="preserve"> δεν υπήρξε τίποτα αξιόποινο από την Αστυνομική Διεύθυνση </w:t>
      </w:r>
      <w:r>
        <w:rPr>
          <w:rFonts w:eastAsia="Times New Roman" w:cs="Times New Roman"/>
          <w:szCs w:val="24"/>
        </w:rPr>
        <w:t xml:space="preserve">Πειραιώς </w:t>
      </w:r>
      <w:r>
        <w:rPr>
          <w:rFonts w:eastAsia="Times New Roman" w:cs="Times New Roman"/>
          <w:szCs w:val="24"/>
        </w:rPr>
        <w:t>γι’ αυτό που έγινε. Αν θέλετε, βάλτε το βίντεο με όλη τη φάση που έγινε προχθές, με το συνάδελφό μου και συναγωνιστή μου κ. Λαγό για να δούμε τι ειπώθηκε, τι είπε ο συγκεκριμένος. Φέρτε</w:t>
      </w:r>
      <w:r>
        <w:rPr>
          <w:rFonts w:eastAsia="Times New Roman" w:cs="Times New Roman"/>
          <w:szCs w:val="24"/>
        </w:rPr>
        <w:t xml:space="preserve"> τους γονείς που ήταν εκεί, που δεν είχαν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με την περιοχή. Ήταν μετακινούμενοι και είχαν πάει μόνο και μόνο για να δημιουργήσουν ντόρο. Να δούμε τα ονόματά τους, γιατί τα ξέρουμε. Φέρτε τους εδώ, αν θέλετε και αναρτήστε και το βίντεο να το </w:t>
      </w:r>
      <w:r>
        <w:rPr>
          <w:rFonts w:eastAsia="Times New Roman" w:cs="Times New Roman"/>
          <w:szCs w:val="24"/>
        </w:rPr>
        <w:t>δούμε όλοι, ώστε να δούμε τι αξιόποινο έγινε εκεί.</w:t>
      </w:r>
    </w:p>
    <w:p w14:paraId="420CE6D5"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Όσον αφορά αυτό που λέτε ότι εμείς εκμεταλλευόμαστε καταστάσεις, μήπως θέλετε να σας θυμίσω τους υποστηρικτές σας, το ληστή της Πάρου, τον τρομοκράτη, υποστηρικτή σας; Έλεγε τότε στο διαδίκτυο να στηρίξετε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ΣΥΡΙΖΑ. Έχετε δύο μέτρα και δύο σταθμά. </w:t>
      </w:r>
    </w:p>
    <w:p w14:paraId="420CE6D6"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Προχθές δικοί σας υποστηρικτές, στα εγκαίνια του γραφείου μας στη Βέροια, με συνοδεία της </w:t>
      </w:r>
      <w:r>
        <w:rPr>
          <w:rFonts w:eastAsia="Times New Roman" w:cs="Times New Roman"/>
          <w:szCs w:val="24"/>
        </w:rPr>
        <w:t xml:space="preserve">Αστυνομίας </w:t>
      </w:r>
      <w:proofErr w:type="spellStart"/>
      <w:r>
        <w:rPr>
          <w:rFonts w:eastAsia="Times New Roman" w:cs="Times New Roman"/>
          <w:szCs w:val="24"/>
        </w:rPr>
        <w:t>εκατόν</w:t>
      </w:r>
      <w:proofErr w:type="spellEnd"/>
      <w:r>
        <w:rPr>
          <w:rFonts w:eastAsia="Times New Roman" w:cs="Times New Roman"/>
          <w:szCs w:val="24"/>
        </w:rPr>
        <w:t xml:space="preserve"> πενήντα άτομα πήγαν στις 5 το πρωί και έσπασαν τα γραφεία και μετά έκαψαν την ελληνική σημαία, οι υποτ</w:t>
      </w:r>
      <w:r>
        <w:rPr>
          <w:rFonts w:eastAsia="Times New Roman" w:cs="Times New Roman"/>
          <w:szCs w:val="24"/>
        </w:rPr>
        <w:t xml:space="preserve">ιθέμενοι –μετακινούμενοι και εκεί στη Βέροια- αγανακτισμένοι πολίτες κατά της Χρυσής Αυγής. </w:t>
      </w:r>
    </w:p>
    <w:p w14:paraId="420CE6D7"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σας θυμίσω άλλη μια περίπτωση δική σας υποστηρίκτριας και του ΣΥΡΙΖΑ, την κ. </w:t>
      </w:r>
      <w:proofErr w:type="spellStart"/>
      <w:r>
        <w:rPr>
          <w:rFonts w:eastAsia="Times New Roman" w:cs="Times New Roman"/>
          <w:szCs w:val="24"/>
        </w:rPr>
        <w:t>Γκέ</w:t>
      </w:r>
      <w:r>
        <w:rPr>
          <w:rFonts w:eastAsia="Times New Roman" w:cs="Times New Roman"/>
          <w:szCs w:val="24"/>
        </w:rPr>
        <w:t>λ</w:t>
      </w:r>
      <w:r>
        <w:rPr>
          <w:rFonts w:eastAsia="Times New Roman" w:cs="Times New Roman"/>
          <w:szCs w:val="24"/>
        </w:rPr>
        <w:t>λη</w:t>
      </w:r>
      <w:proofErr w:type="spellEnd"/>
      <w:r>
        <w:rPr>
          <w:rFonts w:eastAsia="Times New Roman" w:cs="Times New Roman"/>
          <w:szCs w:val="24"/>
        </w:rPr>
        <w:t xml:space="preserve"> Καλλινίκου, Δήμαρχο της Γαύδου. Εκτός του ότι την πείραξε το ότι πετούσ</w:t>
      </w:r>
      <w:r>
        <w:rPr>
          <w:rFonts w:eastAsia="Times New Roman" w:cs="Times New Roman"/>
          <w:szCs w:val="24"/>
        </w:rPr>
        <w:t xml:space="preserve">αν τα </w:t>
      </w:r>
      <w:r>
        <w:rPr>
          <w:rFonts w:eastAsia="Times New Roman" w:cs="Times New Roman"/>
          <w:szCs w:val="24"/>
          <w:lang w:val="en-US"/>
        </w:rPr>
        <w:t>F</w:t>
      </w:r>
      <w:r>
        <w:rPr>
          <w:rFonts w:eastAsia="Times New Roman" w:cs="Times New Roman"/>
          <w:szCs w:val="24"/>
        </w:rPr>
        <w:t>-16 πάνω από το νησί –και έχω τα ντοκουμέντα εδώ από τις εφημερίδες- όταν είχε πάει και είχε κάνει κατάληψη στο δημαρχείο της Γαύδου, επειδή τα πλοία της γραμμής δεν εκτελούσαν τα δρομολόγια όπως έπρεπε, είχε κατεβάσει την ελληνική σημαία από τον ισ</w:t>
      </w:r>
      <w:r>
        <w:rPr>
          <w:rFonts w:eastAsia="Times New Roman" w:cs="Times New Roman"/>
          <w:szCs w:val="24"/>
        </w:rPr>
        <w:t xml:space="preserve">τό και είχε ανεβάσει ένα εσώρουχο. </w:t>
      </w:r>
    </w:p>
    <w:p w14:paraId="420CE6D8" w14:textId="77777777" w:rsidR="00ED54BB" w:rsidRDefault="00B4018B">
      <w:pPr>
        <w:spacing w:after="0" w:line="600" w:lineRule="auto"/>
        <w:ind w:firstLine="720"/>
        <w:jc w:val="both"/>
        <w:rPr>
          <w:rFonts w:eastAsia="Times New Roman" w:cs="Times New Roman"/>
          <w:color w:val="000000" w:themeColor="text1"/>
          <w:szCs w:val="24"/>
        </w:rPr>
      </w:pPr>
      <w:r w:rsidRPr="00511D77">
        <w:rPr>
          <w:rFonts w:eastAsia="Times New Roman" w:cs="Times New Roman"/>
          <w:color w:val="000000" w:themeColor="text1"/>
          <w:szCs w:val="24"/>
        </w:rPr>
        <w:t xml:space="preserve">Δική σας είναι. Σας υποστηρίζει. Και την ενοχλούσαν και τα </w:t>
      </w:r>
      <w:r w:rsidRPr="00511D77">
        <w:rPr>
          <w:rFonts w:eastAsia="Times New Roman" w:cs="Times New Roman"/>
          <w:color w:val="000000" w:themeColor="text1"/>
          <w:szCs w:val="24"/>
          <w:lang w:val="en-US"/>
        </w:rPr>
        <w:t>F</w:t>
      </w:r>
      <w:r w:rsidRPr="00511D77">
        <w:rPr>
          <w:rFonts w:eastAsia="Times New Roman" w:cs="Times New Roman"/>
          <w:color w:val="000000" w:themeColor="text1"/>
          <w:szCs w:val="24"/>
        </w:rPr>
        <w:t xml:space="preserve">16. Αν την ενοχλεί η σημαία και τα </w:t>
      </w:r>
      <w:r w:rsidRPr="00511D77">
        <w:rPr>
          <w:rFonts w:eastAsia="Times New Roman" w:cs="Times New Roman"/>
          <w:color w:val="000000" w:themeColor="text1"/>
          <w:szCs w:val="24"/>
          <w:lang w:val="en-US"/>
        </w:rPr>
        <w:t>F</w:t>
      </w:r>
      <w:r w:rsidRPr="00511D77">
        <w:rPr>
          <w:rFonts w:eastAsia="Times New Roman" w:cs="Times New Roman"/>
          <w:color w:val="000000" w:themeColor="text1"/>
          <w:szCs w:val="24"/>
        </w:rPr>
        <w:t xml:space="preserve">16, να τσακιστεί και να πάει στην Τουρκία ή όπου αλλού θέλει, στην Αλβανία ή στο Πακιστάν. Εδώ είναι Ελλάδα. </w:t>
      </w:r>
    </w:p>
    <w:p w14:paraId="420CE6D9"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αυτή τη ση</w:t>
      </w:r>
      <w:r>
        <w:rPr>
          <w:rFonts w:eastAsia="Times New Roman" w:cs="Times New Roman"/>
          <w:szCs w:val="24"/>
        </w:rPr>
        <w:t>μαία έχει χυθεί πολύ αίμα. Για να λέτε εσείς όλοι εδώ μέσα τη λέξη «δημοκρατία», έχει χυθεί πολύ αίμα. Δεν έχετε δικαίωμα ούτε εμάς να πιάνετε στο στόμα σας, γιατί εμείς τη σημαία τη στηρίζουμε. Έχουμε δώσει όρκο και στη σημαία και στην πίστη μας. Εσείς δί</w:t>
      </w:r>
      <w:r>
        <w:rPr>
          <w:rFonts w:eastAsia="Times New Roman" w:cs="Times New Roman"/>
          <w:szCs w:val="24"/>
        </w:rPr>
        <w:t xml:space="preserve">νετε έναν πολιτικό όρκο -οι περισσότεροι εδώ μέσα- και λέτε «στον όρκο της τιμής». Για ποια τιμή μιλάτε; Που αφήνετε όλα τα </w:t>
      </w:r>
      <w:proofErr w:type="spellStart"/>
      <w:r>
        <w:rPr>
          <w:rFonts w:eastAsia="Times New Roman" w:cs="Times New Roman"/>
          <w:szCs w:val="24"/>
        </w:rPr>
        <w:t>λαμόγια</w:t>
      </w:r>
      <w:proofErr w:type="spellEnd"/>
      <w:r>
        <w:rPr>
          <w:rFonts w:eastAsia="Times New Roman" w:cs="Times New Roman"/>
          <w:szCs w:val="24"/>
        </w:rPr>
        <w:t xml:space="preserve"> -τον </w:t>
      </w:r>
      <w:r>
        <w:rPr>
          <w:rFonts w:eastAsia="Times New Roman" w:cs="Times New Roman"/>
          <w:szCs w:val="24"/>
        </w:rPr>
        <w:t>γι</w:t>
      </w:r>
      <w:r>
        <w:rPr>
          <w:rFonts w:eastAsia="Times New Roman" w:cs="Times New Roman"/>
          <w:szCs w:val="24"/>
        </w:rPr>
        <w:t>ο</w:t>
      </w:r>
      <w:r>
        <w:rPr>
          <w:rFonts w:eastAsia="Times New Roman" w:cs="Times New Roman"/>
          <w:szCs w:val="24"/>
        </w:rPr>
        <w:t xml:space="preserve"> του κ. Σκουρλέτη, που είναι και αυτός μπροστά στο κάψιμο της σημαίας, ένα πάμπλουτο παιδί και τους υπόλοιπους- να κ</w:t>
      </w:r>
      <w:r>
        <w:rPr>
          <w:rFonts w:eastAsia="Times New Roman" w:cs="Times New Roman"/>
          <w:szCs w:val="24"/>
        </w:rPr>
        <w:t xml:space="preserve">αίνε τη σημαία; Και ήρθατε να διδάξετε εμάς; </w:t>
      </w:r>
    </w:p>
    <w:p w14:paraId="420CE6DA"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Μιλήστε για τον κ. Βαρβιτσιώτη. Έχετε πει τίποτα; Συνάδελφός σας είναι της Νέας Δημοκρατίας. Είχε πει ότι είναι δικαίωμα του καθενός να την καίει. Γιατί δεν μιλάτε; </w:t>
      </w:r>
    </w:p>
    <w:p w14:paraId="420CE6DB"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Για όλους θα μιλήσω, γιατί εδώ μέσα ψηφίστηκ</w:t>
      </w:r>
      <w:r>
        <w:rPr>
          <w:rFonts w:eastAsia="Times New Roman" w:cs="Times New Roman"/>
          <w:szCs w:val="24"/>
        </w:rPr>
        <w:t xml:space="preserve">ε να μην αναρτάται η ελληνική σημαία εκτός εθνικών εορτών, όταν η Τουρκία και η Αλβανία και τα Σκόπια τις έχουν μόνιμα. Πηγαίνεις στην Κωνσταντινούπολη και το μόνο που βλέπεις είναι τούρκικες σημαίες. Αυτό έπρεπε να γινόταν και εδώ. </w:t>
      </w:r>
    </w:p>
    <w:p w14:paraId="420CE6DC"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Αν κάποιος </w:t>
      </w:r>
      <w:proofErr w:type="spellStart"/>
      <w:r>
        <w:rPr>
          <w:rFonts w:eastAsia="Times New Roman" w:cs="Times New Roman"/>
          <w:szCs w:val="24"/>
        </w:rPr>
        <w:t>χρυσαυγίτης</w:t>
      </w:r>
      <w:proofErr w:type="spellEnd"/>
      <w:r>
        <w:rPr>
          <w:rFonts w:eastAsia="Times New Roman" w:cs="Times New Roman"/>
          <w:szCs w:val="24"/>
        </w:rPr>
        <w:t xml:space="preserve"> βγει και κάψει μια τούρκικη ή αλβανική σημαία, ξέρετε τι θα γίνει: ρατσιστές, φασίστες, το ένα, το άλλο, το </w:t>
      </w:r>
      <w:proofErr w:type="spellStart"/>
      <w:r>
        <w:rPr>
          <w:rFonts w:eastAsia="Times New Roman" w:cs="Times New Roman"/>
          <w:szCs w:val="24"/>
        </w:rPr>
        <w:t>παράλλο</w:t>
      </w:r>
      <w:proofErr w:type="spellEnd"/>
      <w:r>
        <w:rPr>
          <w:rFonts w:eastAsia="Times New Roman" w:cs="Times New Roman"/>
          <w:szCs w:val="24"/>
        </w:rPr>
        <w:t xml:space="preserve">. Για την ελληνική σημαία, όμως, δεν μιλάει κανένας. </w:t>
      </w:r>
    </w:p>
    <w:p w14:paraId="420CE6DD"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Είπατε ότι τους πιάσατε, ότι έγιναν συλλήψεις. Για να δούμε τι ποινές θα φάνε. Αποδείξ</w:t>
      </w:r>
      <w:r>
        <w:rPr>
          <w:rFonts w:eastAsia="Times New Roman" w:cs="Times New Roman"/>
          <w:szCs w:val="24"/>
        </w:rPr>
        <w:t xml:space="preserve">τε </w:t>
      </w:r>
      <w:proofErr w:type="spellStart"/>
      <w:r>
        <w:rPr>
          <w:rFonts w:eastAsia="Times New Roman" w:cs="Times New Roman"/>
          <w:szCs w:val="24"/>
        </w:rPr>
        <w:t>τ</w:t>
      </w:r>
      <w:r>
        <w:rPr>
          <w:rFonts w:eastAsia="Times New Roman" w:cs="Times New Roman"/>
          <w:szCs w:val="24"/>
        </w:rPr>
        <w:t>ό</w:t>
      </w:r>
      <w:proofErr w:type="spellEnd"/>
      <w:r>
        <w:rPr>
          <w:rFonts w:eastAsia="Times New Roman" w:cs="Times New Roman"/>
          <w:szCs w:val="24"/>
        </w:rPr>
        <w:t xml:space="preserve"> μας. </w:t>
      </w:r>
    </w:p>
    <w:p w14:paraId="420CE6DE"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Και μην ξεχνάτε, εσείς που είστε και η γενιά του </w:t>
      </w:r>
      <w:r>
        <w:rPr>
          <w:rFonts w:eastAsia="Times New Roman" w:cs="Times New Roman"/>
          <w:szCs w:val="24"/>
        </w:rPr>
        <w:t>Πολυτεχνείου</w:t>
      </w:r>
      <w:r>
        <w:rPr>
          <w:rFonts w:eastAsia="Times New Roman" w:cs="Times New Roman"/>
          <w:szCs w:val="24"/>
        </w:rPr>
        <w:t>, ότι τότε στην εξέγερση του Πολυτεχνείου ο κόσμος είχε βγει με τις ελληνικές σημαίες, ασχέτως αν κάποιοι το καπηλεύτηκαν αυτό για να γίνουν πλούσιοι, να γεμίσουν οι τσέπες και σήμερα</w:t>
      </w:r>
      <w:r>
        <w:rPr>
          <w:rFonts w:eastAsia="Times New Roman" w:cs="Times New Roman"/>
          <w:szCs w:val="24"/>
        </w:rPr>
        <w:t xml:space="preserve"> να φτύνουν αυτή τη σημαία.</w:t>
      </w:r>
    </w:p>
    <w:p w14:paraId="420CE6DF"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Ευχαριστώ.</w:t>
      </w:r>
    </w:p>
    <w:p w14:paraId="420CE6E0"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έχετε τον λόγο.</w:t>
      </w:r>
    </w:p>
    <w:p w14:paraId="420CE6E1"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 xml:space="preserve">Είναι φανερό, κύριε Πρόεδρε, ότι δεν μπορεί να γίνει σοβαρή συζήτηση. </w:t>
      </w:r>
    </w:p>
    <w:p w14:paraId="420CE6E2"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Με αυτά που λέτε.</w:t>
      </w:r>
    </w:p>
    <w:p w14:paraId="420CE6E3"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Διότι, </w:t>
      </w:r>
      <w:proofErr w:type="spellStart"/>
      <w:r>
        <w:rPr>
          <w:rFonts w:eastAsia="Times New Roman" w:cs="Times New Roman"/>
          <w:szCs w:val="24"/>
        </w:rPr>
        <w:t>αποδεικνυομένου</w:t>
      </w:r>
      <w:proofErr w:type="spellEnd"/>
      <w:r>
        <w:rPr>
          <w:rFonts w:eastAsia="Times New Roman" w:cs="Times New Roman"/>
          <w:szCs w:val="24"/>
        </w:rPr>
        <w:t xml:space="preserve"> του αβασίμου των ισχυρισμών του </w:t>
      </w:r>
      <w:proofErr w:type="spellStart"/>
      <w:r>
        <w:rPr>
          <w:rFonts w:eastAsia="Times New Roman" w:cs="Times New Roman"/>
          <w:szCs w:val="24"/>
        </w:rPr>
        <w:t>προλαλήσαντος</w:t>
      </w:r>
      <w:proofErr w:type="spellEnd"/>
      <w:r>
        <w:rPr>
          <w:rFonts w:eastAsia="Times New Roman" w:cs="Times New Roman"/>
          <w:szCs w:val="24"/>
        </w:rPr>
        <w:t xml:space="preserve">, ότι δεν έγινε τίποτα, ότι δεν συνελήφθη κανένας, εξετράπη ο ίδιος σε </w:t>
      </w:r>
      <w:r>
        <w:rPr>
          <w:rFonts w:eastAsia="Times New Roman" w:cs="Times New Roman"/>
          <w:szCs w:val="24"/>
        </w:rPr>
        <w:t>πομφόλυγες</w:t>
      </w:r>
      <w:r>
        <w:rPr>
          <w:rFonts w:eastAsia="Times New Roman" w:cs="Times New Roman"/>
          <w:szCs w:val="24"/>
        </w:rPr>
        <w:t>,</w:t>
      </w:r>
      <w:r>
        <w:rPr>
          <w:rFonts w:eastAsia="Times New Roman" w:cs="Times New Roman"/>
          <w:szCs w:val="24"/>
        </w:rPr>
        <w:t xml:space="preserve"> οι οποίες είναι εντελώς άσχετες με την υπόθεση. </w:t>
      </w:r>
    </w:p>
    <w:p w14:paraId="420CE6E4"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Μιας και θέσατε το θέμα της σημαίας, θέλω να σας πω -και σας το έχω πει κατ’ επανάληψη από αυτή τη θέση- ότι τον πατριωτισμό του ο καθένας δεν τον δείχνει σε καιρό ειρήνης, κύριε Μίχο. Τον δείχνε</w:t>
      </w:r>
      <w:r>
        <w:rPr>
          <w:rFonts w:eastAsia="Times New Roman" w:cs="Times New Roman"/>
          <w:szCs w:val="24"/>
        </w:rPr>
        <w:t xml:space="preserve">ι όταν κινδυνεύει η πατρίδα. </w:t>
      </w:r>
    </w:p>
    <w:p w14:paraId="420CE6E5"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Όπως εμείς.</w:t>
      </w:r>
    </w:p>
    <w:p w14:paraId="420CE6E6"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Ναι, ιδίως εσείς. </w:t>
      </w:r>
    </w:p>
    <w:p w14:paraId="420CE6E7"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 xml:space="preserve">Έρχεται η ώρα. Θα δείτε πολλά από εμάς. </w:t>
      </w:r>
    </w:p>
    <w:p w14:paraId="420CE6E8"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w:t>
      </w:r>
      <w:r>
        <w:rPr>
          <w:rFonts w:eastAsia="Times New Roman" w:cs="Times New Roman"/>
          <w:b/>
          <w:szCs w:val="24"/>
        </w:rPr>
        <w:t xml:space="preserve">αφάνειας και Ανθρωπίνων Δικαιωμάτων): </w:t>
      </w:r>
      <w:r>
        <w:rPr>
          <w:rFonts w:eastAsia="Times New Roman" w:cs="Times New Roman"/>
          <w:szCs w:val="24"/>
        </w:rPr>
        <w:t>Δεν θα κινδυνεύσει η πατρίδα και</w:t>
      </w:r>
      <w:r>
        <w:rPr>
          <w:rFonts w:eastAsia="Times New Roman" w:cs="Times New Roman"/>
          <w:szCs w:val="24"/>
        </w:rPr>
        <w:t>,</w:t>
      </w:r>
      <w:r>
        <w:rPr>
          <w:rFonts w:eastAsia="Times New Roman" w:cs="Times New Roman"/>
          <w:szCs w:val="24"/>
        </w:rPr>
        <w:t xml:space="preserve"> κυρίως, δεν θα την αφήσουμε να κινδυνεύσει από εσάς.</w:t>
      </w:r>
    </w:p>
    <w:p w14:paraId="420CE6E9"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Μη διακόπτετε</w:t>
      </w:r>
      <w:r>
        <w:rPr>
          <w:rFonts w:eastAsia="Times New Roman" w:cs="Times New Roman"/>
          <w:szCs w:val="24"/>
        </w:rPr>
        <w:t>,</w:t>
      </w:r>
      <w:r>
        <w:rPr>
          <w:rFonts w:eastAsia="Times New Roman" w:cs="Times New Roman"/>
          <w:szCs w:val="24"/>
        </w:rPr>
        <w:t xml:space="preserve"> σας παρακαλώ.</w:t>
      </w:r>
    </w:p>
    <w:p w14:paraId="420CE6EA"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w:t>
      </w:r>
      <w:r>
        <w:rPr>
          <w:rFonts w:eastAsia="Times New Roman" w:cs="Times New Roman"/>
          <w:b/>
          <w:szCs w:val="24"/>
        </w:rPr>
        <w:t xml:space="preserve">Δικαιωμάτων): </w:t>
      </w:r>
      <w:r>
        <w:rPr>
          <w:rFonts w:eastAsia="Times New Roman" w:cs="Times New Roman"/>
          <w:szCs w:val="24"/>
        </w:rPr>
        <w:t>Σας λέω λοιπόν -και μην παραβιάζετε τον Κανονισμό- ότι αυτοί οι οποίοι θαυμάζετε, είναι αυτοί που έσπρωξαν την πατρίδα στις δύσκολες ώρες που περνούσε, σε έναν Καιάδα. Να σας θυμίσω τα πρωτοπαλίκαρα της 4</w:t>
      </w:r>
      <w:r>
        <w:rPr>
          <w:rFonts w:eastAsia="Times New Roman" w:cs="Times New Roman"/>
          <w:szCs w:val="24"/>
          <w:vertAlign w:val="superscript"/>
        </w:rPr>
        <w:t>ης</w:t>
      </w:r>
      <w:r>
        <w:rPr>
          <w:rFonts w:eastAsia="Times New Roman" w:cs="Times New Roman"/>
          <w:szCs w:val="24"/>
        </w:rPr>
        <w:t xml:space="preserve"> Αυγούστου; Μήπως κανένα από αυτά εί</w:t>
      </w:r>
      <w:r>
        <w:rPr>
          <w:rFonts w:eastAsia="Times New Roman" w:cs="Times New Roman"/>
          <w:szCs w:val="24"/>
        </w:rPr>
        <w:t xml:space="preserve">χε βγει στο βουνό να υπερασπιστεί την ελεύθερη Ελλάδα έναντι των κατοχικών; Να σας θυμίσω ότι εσείς θαυμάζετε τους ταγματασφαλίτες, τους συνεργάτες των Γερμανών ή τη χούντα, που παρέδωσε την Κύπρο στον Αττίλα; </w:t>
      </w:r>
    </w:p>
    <w:p w14:paraId="420CE6EB"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Τον φάκελο. Βγάλτε τον φάκελο</w:t>
      </w:r>
      <w:r>
        <w:rPr>
          <w:rFonts w:eastAsia="Times New Roman" w:cs="Times New Roman"/>
          <w:szCs w:val="24"/>
        </w:rPr>
        <w:t xml:space="preserve"> που έχουμε ζητήσει.</w:t>
      </w:r>
    </w:p>
    <w:p w14:paraId="420CE6EC"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Αυτά είναι τα καμώματά σας και αυτή είναι η προσφορά σας. Μην παριστάνετε, λοιπόν, τους πατριώτες σε καιρό ειρήνης, διότι αυτοί που εκ του ασφαλούς παριστά</w:t>
      </w:r>
      <w:r>
        <w:rPr>
          <w:rFonts w:eastAsia="Times New Roman" w:cs="Times New Roman"/>
          <w:szCs w:val="24"/>
        </w:rPr>
        <w:t>νουν τους πατριώτες, είναι πατριδοκάπηλοι. Την πατρίδα να δούμε πώς θα την υπερασπιστείτε</w:t>
      </w:r>
      <w:r>
        <w:rPr>
          <w:rFonts w:eastAsia="Times New Roman" w:cs="Times New Roman"/>
          <w:szCs w:val="24"/>
        </w:rPr>
        <w:t>,</w:t>
      </w:r>
      <w:r>
        <w:rPr>
          <w:rFonts w:eastAsia="Times New Roman" w:cs="Times New Roman"/>
          <w:szCs w:val="24"/>
        </w:rPr>
        <w:t xml:space="preserve"> όταν θα κινδυνεύσει. Πέραν του γεγονότος ότι αυτή η αναφορά που κάνατε με εξέπληξε. Βεβαίως, ο εξεγερμένος λαός την περίοδο του Πολυτεχνείου για εθνική </w:t>
      </w:r>
      <w:r>
        <w:rPr>
          <w:rFonts w:eastAsia="Times New Roman" w:cs="Times New Roman"/>
          <w:szCs w:val="24"/>
        </w:rPr>
        <w:lastRenderedPageBreak/>
        <w:t>ανεξαρτησία κ</w:t>
      </w:r>
      <w:r>
        <w:rPr>
          <w:rFonts w:eastAsia="Times New Roman" w:cs="Times New Roman"/>
          <w:szCs w:val="24"/>
        </w:rPr>
        <w:t xml:space="preserve">αι εθνική αξιοπρέπεια αγωνιζόταν, όταν ήταν κυβέρνηση η χούντα, την οποία εσείς θαυμάζετε… </w:t>
      </w:r>
    </w:p>
    <w:p w14:paraId="420CE6ED"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 xml:space="preserve">Όπως και η κ. Δαμανάκη.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το ανέφερα.</w:t>
      </w:r>
    </w:p>
    <w:p w14:paraId="420CE6EE"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…και η οποία παρέδωσε τ</w:t>
      </w:r>
      <w:r>
        <w:rPr>
          <w:rFonts w:eastAsia="Times New Roman" w:cs="Times New Roman"/>
          <w:szCs w:val="24"/>
        </w:rPr>
        <w:t xml:space="preserve">ην Κύπρο στους Τούρκους. </w:t>
      </w:r>
    </w:p>
    <w:p w14:paraId="420CE6EF"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Δεν την παρέδωσε η χούντα.</w:t>
      </w:r>
    </w:p>
    <w:p w14:paraId="420CE6F0"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Αυτή είναι η προσφορά των ιδεολογικών ταγών σας.</w:t>
      </w:r>
    </w:p>
    <w:p w14:paraId="420CE6F1"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Ανοίξτε τον φάκελο!</w:t>
      </w:r>
    </w:p>
    <w:p w14:paraId="420CE6F2"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w:t>
      </w:r>
      <w:r>
        <w:rPr>
          <w:rFonts w:eastAsia="Times New Roman" w:cs="Times New Roman"/>
          <w:b/>
          <w:szCs w:val="24"/>
        </w:rPr>
        <w:t xml:space="preserve">ργός Δικαιοσύνης, Διαφάνειας και Ανθρωπίνων Δικαιωμάτων): </w:t>
      </w:r>
      <w:r>
        <w:rPr>
          <w:rFonts w:eastAsia="Times New Roman" w:cs="Times New Roman"/>
          <w:szCs w:val="24"/>
        </w:rPr>
        <w:t>Κύριε Μίχο, συνεχίζετε να ασχημονείτε, γιατί βλέπετε ότι αυτά που λέτε δεν αντέχουν σε κριτική. Ούτε καν σε κριτική</w:t>
      </w:r>
      <w:r>
        <w:rPr>
          <w:rFonts w:eastAsia="Times New Roman" w:cs="Times New Roman"/>
          <w:szCs w:val="24"/>
        </w:rPr>
        <w:t>!</w:t>
      </w:r>
      <w:r>
        <w:rPr>
          <w:rFonts w:eastAsia="Times New Roman" w:cs="Times New Roman"/>
          <w:szCs w:val="24"/>
        </w:rPr>
        <w:t xml:space="preserve"> </w:t>
      </w:r>
    </w:p>
    <w:p w14:paraId="420CE6F3"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 xml:space="preserve">Αφού με προκαλείτε, τι να κάνω; Επειδή έχετε δευτερολογία εσείς </w:t>
      </w:r>
      <w:r>
        <w:rPr>
          <w:rFonts w:eastAsia="Times New Roman" w:cs="Times New Roman"/>
          <w:szCs w:val="24"/>
        </w:rPr>
        <w:t>και μιλάτε τελευταίος;</w:t>
      </w:r>
    </w:p>
    <w:p w14:paraId="420CE6F4"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Μίχο, μην κάνετε διάλογο</w:t>
      </w:r>
      <w:r>
        <w:rPr>
          <w:rFonts w:eastAsia="Times New Roman" w:cs="Times New Roman"/>
          <w:szCs w:val="24"/>
        </w:rPr>
        <w:t>,</w:t>
      </w:r>
      <w:r>
        <w:rPr>
          <w:rFonts w:eastAsia="Times New Roman" w:cs="Times New Roman"/>
          <w:szCs w:val="24"/>
        </w:rPr>
        <w:t xml:space="preserve"> σας παρακαλώ.</w:t>
      </w:r>
    </w:p>
    <w:p w14:paraId="420CE6F5"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Ας μην με προκαλεί.</w:t>
      </w:r>
    </w:p>
    <w:p w14:paraId="420CE6F6"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 xml:space="preserve">Συνεχίζετε ως ακροδεξιός να κάνετε </w:t>
      </w:r>
      <w:r>
        <w:rPr>
          <w:rFonts w:eastAsia="Times New Roman" w:cs="Times New Roman"/>
          <w:szCs w:val="24"/>
        </w:rPr>
        <w:t xml:space="preserve">αυτό που κάνατε τώρα: Να παραβιάζετε τον Κανονισμό. </w:t>
      </w:r>
    </w:p>
    <w:p w14:paraId="420CE6F7"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Εσείς τον παραβιάζετε συνέχεια.</w:t>
      </w:r>
    </w:p>
    <w:p w14:paraId="420CE6F8"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Εγώ άκουσα αυτά που είπατε.</w:t>
      </w:r>
    </w:p>
    <w:p w14:paraId="420CE6F9"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Το άλλο όμως που είπατε, τι θέλετε να γίνει δηλ</w:t>
      </w:r>
      <w:r>
        <w:rPr>
          <w:rFonts w:eastAsia="Times New Roman" w:cs="Times New Roman"/>
          <w:szCs w:val="24"/>
        </w:rPr>
        <w:t xml:space="preserve">αδή εδώ; Αναφέρατε παραδείγματα Αλβανίας, Τουρκίας, Πακιστάν. Τι ήταν αυτό πάλι; Εξυπνάδα; </w:t>
      </w:r>
    </w:p>
    <w:p w14:paraId="420CE6FA"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Αλήθεια ήταν.</w:t>
      </w:r>
    </w:p>
    <w:p w14:paraId="420CE6FB"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Θέλω, λοιπόν, να σας πω, κύριε Μίχο, το εξής: Δεν ξέρω</w:t>
      </w:r>
      <w:r>
        <w:rPr>
          <w:rFonts w:eastAsia="Times New Roman" w:cs="Times New Roman"/>
          <w:szCs w:val="24"/>
        </w:rPr>
        <w:t xml:space="preserve"> από πού αντλείτε ιδεολογικά πρότυπα ή κρατικά πρότυπα. Σας λέω, όμως, ότι αυτή η πατρίδα θα σηκώσει το κεφάλι πάλι και θα σταθεί όρθια απέναντι σε όλους εκείνους</w:t>
      </w:r>
      <w:r>
        <w:rPr>
          <w:rFonts w:eastAsia="Times New Roman" w:cs="Times New Roman"/>
          <w:szCs w:val="24"/>
        </w:rPr>
        <w:t>,</w:t>
      </w:r>
      <w:r>
        <w:rPr>
          <w:rFonts w:eastAsia="Times New Roman" w:cs="Times New Roman"/>
          <w:szCs w:val="24"/>
        </w:rPr>
        <w:t xml:space="preserve"> οι οποίοι την έριξαν σε αυτή τη δίνη. Γιατί για εμάς πατρίδα είναι πρώτα και κύρια ο ελληνικ</w:t>
      </w:r>
      <w:r>
        <w:rPr>
          <w:rFonts w:eastAsia="Times New Roman" w:cs="Times New Roman"/>
          <w:szCs w:val="24"/>
        </w:rPr>
        <w:t>ός λαός. Και ακροδεξιές ρητορείες, πατριδοκαπηλίες εκ του ασφαλούς δεν περνάνε. Εγώ δε -να το ξέρετε- δεν θα ακολουθήσω τακτική προηγούμενων Υπουργών. Εγώ θα έρχομαι εδώ να σας απαντώ, διότι σε αυτή τη θέση δεν ήρθατε από μόνοι σας. Κάποιοι σας ψήφισαν για</w:t>
      </w:r>
      <w:r>
        <w:rPr>
          <w:rFonts w:eastAsia="Times New Roman" w:cs="Times New Roman"/>
          <w:szCs w:val="24"/>
        </w:rPr>
        <w:t xml:space="preserve"> να έρθετε. Και θα πρέπει να ακούν αυτοί που σας ψήφισαν, ποια είναι η ιδεολογία σας και ποια είναι η στάση σας. </w:t>
      </w:r>
    </w:p>
    <w:p w14:paraId="420CE6FC"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ΜΙΧΟΣ: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μας ψηφίζουν. </w:t>
      </w:r>
    </w:p>
    <w:p w14:paraId="420CE6FD"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ακριβώς τις α</w:t>
      </w:r>
      <w:r>
        <w:rPr>
          <w:rFonts w:eastAsia="Times New Roman" w:cs="Times New Roman"/>
          <w:szCs w:val="24"/>
        </w:rPr>
        <w:t>παντήσεις θα τις παίρνετε στο Κοινοβούλιο.</w:t>
      </w:r>
    </w:p>
    <w:p w14:paraId="420CE6FE"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20CE6FF"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 xml:space="preserve">Για αυτό εμείς ανεβαίνουμε και εσείς πέφτετε. </w:t>
      </w:r>
    </w:p>
    <w:p w14:paraId="420CE700"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w:t>
      </w:r>
      <w:r>
        <w:rPr>
          <w:rFonts w:eastAsia="Times New Roman" w:cs="Times New Roman"/>
          <w:szCs w:val="24"/>
        </w:rPr>
        <w:t>ι</w:t>
      </w:r>
      <w:r>
        <w:rPr>
          <w:rFonts w:eastAsia="Times New Roman" w:cs="Times New Roman"/>
          <w:szCs w:val="24"/>
        </w:rPr>
        <w:t xml:space="preserve"> εγώ ευχαριστώ.</w:t>
      </w:r>
    </w:p>
    <w:p w14:paraId="420CE701"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Προχωρούμε στην όγδοη με αριθμό 325/9</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w:t>
      </w:r>
      <w:r>
        <w:rPr>
          <w:rFonts w:eastAsia="Times New Roman" w:cs="Times New Roman"/>
          <w:szCs w:val="24"/>
        </w:rPr>
        <w:t xml:space="preserve">επίκαιρη ερώτηση </w:t>
      </w:r>
      <w:r>
        <w:rPr>
          <w:rFonts w:eastAsia="Times New Roman" w:cs="Times New Roman"/>
          <w:szCs w:val="24"/>
        </w:rPr>
        <w:t xml:space="preserve">δεύτερου κύκλου του Βουλευτή </w:t>
      </w:r>
      <w:r>
        <w:rPr>
          <w:rFonts w:eastAsia="Times New Roman" w:cs="Times New Roman"/>
          <w:szCs w:val="24"/>
        </w:rPr>
        <w:t>Α</w:t>
      </w:r>
      <w:r>
        <w:rPr>
          <w:rFonts w:eastAsia="Times New Roman" w:cs="Times New Roman"/>
          <w:szCs w:val="24"/>
        </w:rPr>
        <w:t>΄</w:t>
      </w:r>
      <w:r>
        <w:rPr>
          <w:rFonts w:eastAsia="Times New Roman" w:cs="Times New Roman"/>
          <w:szCs w:val="24"/>
        </w:rPr>
        <w:t xml:space="preserve">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Ναυτιλίας και Νησιωτικής Πολιτικής, σχετικά με την έγκριση μεσοπρόθεσμου επιχειρηματικού σχεδίου για τον Οργανισμό Λιμένος Θεσσαλονίκης (ΟΛΘ). </w:t>
      </w:r>
    </w:p>
    <w:p w14:paraId="420CE702"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 xml:space="preserve">ερώτηση θα απαντήσει ο Υπουργός κ. </w:t>
      </w:r>
      <w:proofErr w:type="spellStart"/>
      <w:r>
        <w:rPr>
          <w:rFonts w:eastAsia="Times New Roman" w:cs="Times New Roman"/>
          <w:szCs w:val="24"/>
        </w:rPr>
        <w:t>Κουρουμπλής</w:t>
      </w:r>
      <w:proofErr w:type="spellEnd"/>
      <w:r>
        <w:rPr>
          <w:rFonts w:eastAsia="Times New Roman" w:cs="Times New Roman"/>
          <w:szCs w:val="24"/>
        </w:rPr>
        <w:t xml:space="preserve">. </w:t>
      </w:r>
    </w:p>
    <w:p w14:paraId="420CE703" w14:textId="77777777" w:rsidR="00ED54BB" w:rsidRDefault="00B4018B">
      <w:pPr>
        <w:spacing w:after="0" w:line="600" w:lineRule="auto"/>
        <w:ind w:firstLine="720"/>
        <w:jc w:val="both"/>
        <w:rPr>
          <w:rFonts w:eastAsia="Times New Roman" w:cs="Times New Roman"/>
          <w:b/>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420CE704"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κύριε Πρόεδρε.</w:t>
      </w:r>
    </w:p>
    <w:p w14:paraId="420CE705"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Κύριε Υπουργέ, είναι παρήγορο το γεγονός ότι ερχόμαστε σήμερα μετά από τρεις και πλέον μήνες για να συζητήσουμε, να απαντήσουμε στη σ</w:t>
      </w:r>
      <w:r>
        <w:rPr>
          <w:rFonts w:eastAsia="Times New Roman" w:cs="Times New Roman"/>
          <w:szCs w:val="24"/>
        </w:rPr>
        <w:t xml:space="preserve">υγκεκριμένη ερώτηση. Είναι, όμως, απογοητευτικό το γεγονός ότι ακόμα και μετά από τρεις και πλέον μήνες αυτή η ερώτηση παραμένει επίκαιρη και </w:t>
      </w:r>
      <w:r>
        <w:rPr>
          <w:rFonts w:eastAsia="Times New Roman" w:cs="Times New Roman"/>
          <w:szCs w:val="24"/>
        </w:rPr>
        <w:lastRenderedPageBreak/>
        <w:t xml:space="preserve">ενδεχομένως να συνεχίσει να παραμένει επίκαιρη, εάν και εφόσον δεν απαντηθεί επαρκώς σήμερα. </w:t>
      </w:r>
    </w:p>
    <w:p w14:paraId="420CE706"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Εν αναμονή, κύριε Υπ</w:t>
      </w:r>
      <w:r>
        <w:rPr>
          <w:rFonts w:eastAsia="Times New Roman" w:cs="Times New Roman"/>
          <w:szCs w:val="24"/>
        </w:rPr>
        <w:t>ουργέ, της έγκρισης ή μη από την Επιτροπή Σχεδιασμού και Ανάπτυξης Λιμένων του μεσοπρόθεσμου επιχειρηματικού σχεδίου για την ανάπτυξη του δημοσίου ΟΛΘ από το 2017 μέχρι το 2021 και εν αναμονή της ολοκλήρωσης της δεύτερης φάσης των συζητήσεων με τους επενδυ</w:t>
      </w:r>
      <w:r>
        <w:rPr>
          <w:rFonts w:eastAsia="Times New Roman" w:cs="Times New Roman"/>
          <w:szCs w:val="24"/>
        </w:rPr>
        <w:t>τές-ιδιώτες για την ιδιωτικοποίηση του λιμανιού, ερωτάσθε, κύριε Υπουργέ: Αποδέχεται η ελληνική Κυβέρνηση ως δεδομένο πως η όποια συμφωνία με τους ιδιώτες-επενδυτές για το λιμάνι της Θεσσαλονίκης θα πρέπει οπωσδήποτε να συγκριθεί με τα ποιοτικά και ποσοτικ</w:t>
      </w:r>
      <w:r>
        <w:rPr>
          <w:rFonts w:eastAsia="Times New Roman" w:cs="Times New Roman"/>
          <w:szCs w:val="24"/>
        </w:rPr>
        <w:t>ά στοιχεία της, με το μεσοπρόθεσμο επιχειρηματικό σχέδιο, που ήδη περιμένει την έγκρισή του για το καλό της πόλης, για το δημόσιο συμφέρον, για το καλό της Μακεδονίας;</w:t>
      </w:r>
    </w:p>
    <w:p w14:paraId="420CE707"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20CE708"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κι εγώ.</w:t>
      </w:r>
    </w:p>
    <w:p w14:paraId="420CE709"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Κύριε Υπουργέ, έχε</w:t>
      </w:r>
      <w:r>
        <w:rPr>
          <w:rFonts w:eastAsia="Times New Roman" w:cs="Times New Roman"/>
          <w:szCs w:val="24"/>
        </w:rPr>
        <w:t>τε τον λόγο.</w:t>
      </w:r>
    </w:p>
    <w:p w14:paraId="420CE70A" w14:textId="77777777" w:rsidR="00ED54BB" w:rsidRDefault="00B4018B">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Κύριε Πρόεδρε, ευχαριστώ τον κύριο συνάδελφο για την ερώτηση και ειλικρινά τον ευχαριστώ και για την κατανόηση της καθυστέρησης. Η καθυστέρηση δεν είχε κανέναν </w:t>
      </w:r>
      <w:r>
        <w:rPr>
          <w:rFonts w:eastAsia="Times New Roman" w:cs="Times New Roman"/>
          <w:szCs w:val="24"/>
        </w:rPr>
        <w:t>άλλο</w:t>
      </w:r>
      <w:r>
        <w:rPr>
          <w:rFonts w:eastAsia="Times New Roman" w:cs="Times New Roman"/>
          <w:szCs w:val="24"/>
        </w:rPr>
        <w:t>ν</w:t>
      </w:r>
      <w:r>
        <w:rPr>
          <w:rFonts w:eastAsia="Times New Roman" w:cs="Times New Roman"/>
          <w:szCs w:val="24"/>
        </w:rPr>
        <w:t xml:space="preserve"> λόγο απ</w:t>
      </w:r>
      <w:r>
        <w:rPr>
          <w:rFonts w:eastAsia="Times New Roman" w:cs="Times New Roman"/>
          <w:szCs w:val="24"/>
        </w:rPr>
        <w:t xml:space="preserve">ό το να </w:t>
      </w:r>
      <w:r>
        <w:rPr>
          <w:rFonts w:eastAsia="Times New Roman" w:cs="Times New Roman"/>
          <w:szCs w:val="24"/>
        </w:rPr>
        <w:lastRenderedPageBreak/>
        <w:t>συγκεντρωθούν τα στοιχεία εκείνα που θα ικανοποιούσαν -και πιστεύω ότι θα ικανοποιήσουν- τον κύριο συνάδελφο από την απάντηση αυτή.</w:t>
      </w:r>
    </w:p>
    <w:p w14:paraId="420CE70B"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Το πρώτο που θα ήθελα να πω είναι ότι θα πρέπει να αποσαφηνίσουμε αν μιλάμε για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ή για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Διό</w:t>
      </w:r>
      <w:r>
        <w:rPr>
          <w:rFonts w:eastAsia="Times New Roman" w:cs="Times New Roman"/>
          <w:szCs w:val="24"/>
        </w:rPr>
        <w:t xml:space="preserve">τι αυτό στην ερώτηση δεν αποσαφηνίζεται. Υπάρχει μια σύγχυση στην ερώτηση.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αναφέρεται σε ένα ειδικό πρόγραμμα και δεν μεταφέρεται στις αρμοδιότητες του Υπουργείου. Παραμένει στην αρμοδιότητα του Οργανισμού Λιμένα.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είναι ένα </w:t>
      </w:r>
      <w:r>
        <w:rPr>
          <w:rFonts w:eastAsia="Times New Roman" w:cs="Times New Roman"/>
          <w:szCs w:val="24"/>
        </w:rPr>
        <w:t xml:space="preserve">γενικό πρόγραμμα </w:t>
      </w:r>
      <w:proofErr w:type="spellStart"/>
      <w:r>
        <w:rPr>
          <w:rFonts w:eastAsia="Times New Roman" w:cs="Times New Roman"/>
          <w:szCs w:val="24"/>
        </w:rPr>
        <w:t>χωροθέτησης</w:t>
      </w:r>
      <w:proofErr w:type="spellEnd"/>
      <w:r>
        <w:rPr>
          <w:rFonts w:eastAsia="Times New Roman" w:cs="Times New Roman"/>
          <w:szCs w:val="24"/>
        </w:rPr>
        <w:t xml:space="preserve">, κατά κάποιον τρόπο, των επενδυτικών δραστηριοτήτων και πρέπει να τύχει της έγκρισης της αρμόδιας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που εδρεύει στο Υπουργείο Ναυτιλίας. Αυτό είχε υποβληθεί τον Απρίλιο, εστάλη πάλι στον Οργανισμό για να γίνουν παρατηρ</w:t>
      </w:r>
      <w:r>
        <w:rPr>
          <w:rFonts w:eastAsia="Times New Roman" w:cs="Times New Roman"/>
          <w:szCs w:val="24"/>
        </w:rPr>
        <w:t xml:space="preserve">ήσεις και ήρθε στο Υπουργείο πριν από τρεις μέρες. Θα εισαχθεί στη διαδικασία της αρμόδιας </w:t>
      </w:r>
      <w:r>
        <w:rPr>
          <w:rFonts w:eastAsia="Times New Roman" w:cs="Times New Roman"/>
          <w:szCs w:val="24"/>
        </w:rPr>
        <w:t>ε</w:t>
      </w:r>
      <w:r>
        <w:rPr>
          <w:rFonts w:eastAsia="Times New Roman" w:cs="Times New Roman"/>
          <w:szCs w:val="24"/>
        </w:rPr>
        <w:t>πιτροπής</w:t>
      </w:r>
      <w:r>
        <w:rPr>
          <w:rFonts w:eastAsia="Times New Roman" w:cs="Times New Roman"/>
          <w:szCs w:val="24"/>
        </w:rPr>
        <w:t>, της ΕΣΑΛ και εκεί θα οριστικοποιηθεί</w:t>
      </w:r>
      <w:r>
        <w:rPr>
          <w:rFonts w:eastAsia="Times New Roman" w:cs="Times New Roman"/>
          <w:szCs w:val="24"/>
        </w:rPr>
        <w:t>,</w:t>
      </w:r>
      <w:r>
        <w:rPr>
          <w:rFonts w:eastAsia="Times New Roman" w:cs="Times New Roman"/>
          <w:szCs w:val="24"/>
        </w:rPr>
        <w:t xml:space="preserve"> ώστε να είναι το πλαίσιο ανάπτυξης του Λιμένα Θεσσαλονίκης. </w:t>
      </w:r>
    </w:p>
    <w:p w14:paraId="420CE70C" w14:textId="77777777" w:rsidR="00ED54BB" w:rsidRDefault="00B4018B">
      <w:pPr>
        <w:tabs>
          <w:tab w:val="left" w:pos="2820"/>
        </w:tabs>
        <w:spacing w:after="0" w:line="600" w:lineRule="auto"/>
        <w:ind w:firstLine="720"/>
        <w:jc w:val="both"/>
        <w:rPr>
          <w:rFonts w:eastAsia="Times New Roman"/>
          <w:szCs w:val="24"/>
        </w:rPr>
      </w:pPr>
      <w:r>
        <w:rPr>
          <w:rFonts w:eastAsia="Times New Roman"/>
          <w:szCs w:val="24"/>
        </w:rPr>
        <w:t>Βέβαια, πρέπει να σημειώσουμε ότι κάθε επενδυτής έχει τ</w:t>
      </w:r>
      <w:r>
        <w:rPr>
          <w:rFonts w:eastAsia="Times New Roman"/>
          <w:szCs w:val="24"/>
        </w:rPr>
        <w:t xml:space="preserve">ην ευχέρεια να κάνει τροποποιήσεις πάνω σε αυτό το πλαίσιο. Εκείνο, όμως, για το οποίο θα ήθελα να ενημερώσω την Αίθουσα είναι ότι οι διαδικασίες σε ό,τι αφορά την προώθηση ανάπτυξης του </w:t>
      </w:r>
      <w:r>
        <w:rPr>
          <w:rFonts w:eastAsia="Times New Roman"/>
          <w:szCs w:val="24"/>
        </w:rPr>
        <w:t>λ</w:t>
      </w:r>
      <w:r>
        <w:rPr>
          <w:rFonts w:eastAsia="Times New Roman"/>
          <w:szCs w:val="24"/>
        </w:rPr>
        <w:t>ιμανιού της Θεσσαλονίκης, βαίνουν σταθερά και με τα χρονοδιαγράμματα</w:t>
      </w:r>
      <w:r>
        <w:rPr>
          <w:rFonts w:eastAsia="Times New Roman"/>
          <w:szCs w:val="24"/>
        </w:rPr>
        <w:t xml:space="preserve"> τα οποία έχουμε προσδιορίσει.</w:t>
      </w:r>
    </w:p>
    <w:p w14:paraId="420CE70D" w14:textId="77777777" w:rsidR="00ED54BB" w:rsidRDefault="00B4018B">
      <w:pPr>
        <w:tabs>
          <w:tab w:val="left" w:pos="2820"/>
        </w:tabs>
        <w:spacing w:after="0" w:line="600" w:lineRule="auto"/>
        <w:ind w:firstLine="720"/>
        <w:jc w:val="both"/>
        <w:rPr>
          <w:rFonts w:eastAsia="Times New Roman"/>
          <w:szCs w:val="24"/>
        </w:rPr>
      </w:pPr>
      <w:r>
        <w:rPr>
          <w:rFonts w:eastAsia="Times New Roman"/>
          <w:szCs w:val="24"/>
        </w:rPr>
        <w:lastRenderedPageBreak/>
        <w:t xml:space="preserve">Θα πω, κύριε Πρόεδρε, στη </w:t>
      </w:r>
      <w:proofErr w:type="spellStart"/>
      <w:r>
        <w:rPr>
          <w:rFonts w:eastAsia="Times New Roman"/>
          <w:szCs w:val="24"/>
        </w:rPr>
        <w:t>δευτερομιλία</w:t>
      </w:r>
      <w:proofErr w:type="spellEnd"/>
      <w:r>
        <w:rPr>
          <w:rFonts w:eastAsia="Times New Roman"/>
          <w:szCs w:val="24"/>
        </w:rPr>
        <w:t xml:space="preserve"> μου κάποια συμπληρωματικά στοιχεία που πρέπει να πω.</w:t>
      </w:r>
    </w:p>
    <w:p w14:paraId="420CE70E" w14:textId="77777777" w:rsidR="00ED54BB" w:rsidRDefault="00B4018B">
      <w:pPr>
        <w:tabs>
          <w:tab w:val="left" w:pos="2820"/>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κι εγώ.</w:t>
      </w:r>
    </w:p>
    <w:p w14:paraId="420CE70F" w14:textId="77777777" w:rsidR="00ED54BB" w:rsidRDefault="00B4018B">
      <w:pPr>
        <w:tabs>
          <w:tab w:val="left" w:pos="2820"/>
        </w:tabs>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Σαρίδη</w:t>
      </w:r>
      <w:proofErr w:type="spellEnd"/>
      <w:r>
        <w:rPr>
          <w:rFonts w:eastAsia="Times New Roman"/>
          <w:szCs w:val="24"/>
        </w:rPr>
        <w:t>, έχετε τον λόγο.</w:t>
      </w:r>
    </w:p>
    <w:p w14:paraId="420CE710" w14:textId="77777777" w:rsidR="00ED54BB" w:rsidRDefault="00B4018B">
      <w:pPr>
        <w:tabs>
          <w:tab w:val="left" w:pos="2820"/>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Ευχαριστώ, κύριε Πρόεδρε.</w:t>
      </w:r>
    </w:p>
    <w:p w14:paraId="420CE711" w14:textId="77777777" w:rsidR="00ED54BB" w:rsidRDefault="00B4018B">
      <w:pPr>
        <w:tabs>
          <w:tab w:val="left" w:pos="2820"/>
        </w:tabs>
        <w:spacing w:after="0" w:line="600" w:lineRule="auto"/>
        <w:ind w:firstLine="720"/>
        <w:jc w:val="both"/>
        <w:rPr>
          <w:rFonts w:eastAsia="Times New Roman"/>
          <w:szCs w:val="24"/>
        </w:rPr>
      </w:pPr>
      <w:r>
        <w:rPr>
          <w:rFonts w:eastAsia="Times New Roman"/>
          <w:szCs w:val="24"/>
        </w:rPr>
        <w:t xml:space="preserve">Κύριε Υπουργέ, αυτή τη στιγμή έξω από το </w:t>
      </w:r>
      <w:r>
        <w:rPr>
          <w:rFonts w:eastAsia="Times New Roman"/>
          <w:szCs w:val="24"/>
        </w:rPr>
        <w:t>λ</w:t>
      </w:r>
      <w:r>
        <w:rPr>
          <w:rFonts w:eastAsia="Times New Roman"/>
          <w:szCs w:val="24"/>
        </w:rPr>
        <w:t xml:space="preserve">ιμάνι της πόλης περιμένουν οκτώ πλοία φορτωμένα. Οι πλοιοκτήτες, οι ιδιοκτήτες των πλοίων αυτών φωνάζουν, έχουν ξεσηκωθεί γιατί δεν μπορούν να τα αδειάσουν. Μία γερανογέφυρα εδώ και δεκαπέντε μέρες είναι χαλασμένη </w:t>
      </w:r>
      <w:r>
        <w:rPr>
          <w:rFonts w:eastAsia="Times New Roman"/>
          <w:szCs w:val="24"/>
        </w:rPr>
        <w:t xml:space="preserve">και προσπαθούν να την φτιάξουν. </w:t>
      </w:r>
    </w:p>
    <w:p w14:paraId="420CE712" w14:textId="77777777" w:rsidR="00ED54BB" w:rsidRDefault="00B4018B">
      <w:pPr>
        <w:tabs>
          <w:tab w:val="left" w:pos="2820"/>
        </w:tabs>
        <w:spacing w:after="0" w:line="600" w:lineRule="auto"/>
        <w:ind w:firstLine="720"/>
        <w:jc w:val="both"/>
        <w:rPr>
          <w:rFonts w:eastAsia="Times New Roman"/>
          <w:szCs w:val="24"/>
        </w:rPr>
      </w:pPr>
      <w:r>
        <w:rPr>
          <w:rFonts w:eastAsia="Times New Roman"/>
          <w:szCs w:val="24"/>
        </w:rPr>
        <w:t xml:space="preserve">Αν μιλάμε για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αν μιλάμε για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αν αυτό κατατέθηκε τον Απρίλιο, αν ήρθε στο Υπουργείο πριν τρεις μέρες, την πόλη της Θεσσαλονίκης, την περιοχή της Μακεδονίας</w:t>
      </w:r>
      <w:r>
        <w:rPr>
          <w:rFonts w:eastAsia="Times New Roman"/>
          <w:szCs w:val="24"/>
        </w:rPr>
        <w:t>,</w:t>
      </w:r>
      <w:r>
        <w:rPr>
          <w:rFonts w:eastAsia="Times New Roman"/>
          <w:szCs w:val="24"/>
        </w:rPr>
        <w:t xml:space="preserve"> λίγο την ενδιαφέρει. Την ενδιαφέρει ποια</w:t>
      </w:r>
      <w:r>
        <w:rPr>
          <w:rFonts w:eastAsia="Times New Roman"/>
          <w:szCs w:val="24"/>
        </w:rPr>
        <w:t xml:space="preserve"> είναι η πρόθεση του Υπουργείου, ποια είναι η πρόθεση της Κυβέρνησης που εδώ και δύο χρόνια κυβερνάει, που δεν έχει λύσει το θέμα που υπάρχει, όπως θα πρέπει να το λύσει, που δεν έχει προβεί σε μια λύση στο </w:t>
      </w:r>
      <w:r>
        <w:rPr>
          <w:rFonts w:eastAsia="Times New Roman"/>
          <w:szCs w:val="24"/>
        </w:rPr>
        <w:t>λ</w:t>
      </w:r>
      <w:r>
        <w:rPr>
          <w:rFonts w:eastAsia="Times New Roman"/>
          <w:szCs w:val="24"/>
        </w:rPr>
        <w:t>ιμάνι, ένα θέμα που έχει διχάσει ακόμα και την ί</w:t>
      </w:r>
      <w:r>
        <w:rPr>
          <w:rFonts w:eastAsia="Times New Roman"/>
          <w:szCs w:val="24"/>
        </w:rPr>
        <w:t>δια την πόλη αυτή τη στιγμή που μιλάμε.</w:t>
      </w:r>
    </w:p>
    <w:p w14:paraId="420CE713" w14:textId="77777777" w:rsidR="00ED54BB" w:rsidRDefault="00B4018B">
      <w:pPr>
        <w:tabs>
          <w:tab w:val="left" w:pos="2820"/>
        </w:tabs>
        <w:spacing w:after="0" w:line="600" w:lineRule="auto"/>
        <w:ind w:firstLine="720"/>
        <w:jc w:val="both"/>
        <w:rPr>
          <w:rFonts w:eastAsia="Times New Roman"/>
          <w:szCs w:val="24"/>
        </w:rPr>
      </w:pPr>
      <w:r>
        <w:rPr>
          <w:rFonts w:eastAsia="Times New Roman"/>
          <w:szCs w:val="24"/>
        </w:rPr>
        <w:t xml:space="preserve">Η ερώτηση, κύριε Υπουργέ, ήταν ξεκάθαρη: Θα πρέπει να συγκριθεί η οποιαδήποτε λύση περάσει από την έγκριση της Επιτροπής Σχεδιασμού και </w:t>
      </w:r>
      <w:r>
        <w:rPr>
          <w:rFonts w:eastAsia="Times New Roman"/>
          <w:szCs w:val="24"/>
        </w:rPr>
        <w:lastRenderedPageBreak/>
        <w:t>Ανάπτυξης Λιμένος με την πρόταση του επενδυτή ιδιώτη; Και σήμερα εσείς δεν θα πρ</w:t>
      </w:r>
      <w:r>
        <w:rPr>
          <w:rFonts w:eastAsia="Times New Roman"/>
          <w:szCs w:val="24"/>
        </w:rPr>
        <w:t xml:space="preserve">έπει να μας δώσετε ένα χειροπιαστό στοιχείο, κάτι; Δεν θα πρέπει να μας δώσετε ένα χρονοδιάγραμμα μετά από </w:t>
      </w:r>
      <w:r>
        <w:rPr>
          <w:rFonts w:eastAsia="Times New Roman"/>
          <w:szCs w:val="24"/>
        </w:rPr>
        <w:t>τόσο</w:t>
      </w:r>
      <w:r>
        <w:rPr>
          <w:rFonts w:eastAsia="Times New Roman"/>
          <w:szCs w:val="24"/>
        </w:rPr>
        <w:t>ν</w:t>
      </w:r>
      <w:r>
        <w:rPr>
          <w:rFonts w:eastAsia="Times New Roman"/>
          <w:szCs w:val="24"/>
        </w:rPr>
        <w:t xml:space="preserve"> καιρό που είσαστε στο Υπουργείο; Να θυμίσω, κύριε Υπουργέ, ότι είσαστε από αρχές Νοεμβρίου. Δεν θα πρέπει να έχουμε ένα χρονοδιάγραμμα στα χέρι</w:t>
      </w:r>
      <w:r>
        <w:rPr>
          <w:rFonts w:eastAsia="Times New Roman"/>
          <w:szCs w:val="24"/>
        </w:rPr>
        <w:t xml:space="preserve">α μας, να ξέρουμε τι θα γίνει με αυτό το </w:t>
      </w:r>
      <w:r>
        <w:rPr>
          <w:rFonts w:eastAsia="Times New Roman"/>
          <w:szCs w:val="24"/>
        </w:rPr>
        <w:t>λ</w:t>
      </w:r>
      <w:r>
        <w:rPr>
          <w:rFonts w:eastAsia="Times New Roman"/>
          <w:szCs w:val="24"/>
        </w:rPr>
        <w:t xml:space="preserve">ιμάνι; </w:t>
      </w:r>
    </w:p>
    <w:p w14:paraId="420CE714" w14:textId="77777777" w:rsidR="00ED54BB" w:rsidRDefault="00B4018B">
      <w:pPr>
        <w:tabs>
          <w:tab w:val="left" w:pos="2820"/>
        </w:tabs>
        <w:spacing w:after="0" w:line="600" w:lineRule="auto"/>
        <w:ind w:firstLine="720"/>
        <w:jc w:val="both"/>
        <w:rPr>
          <w:rFonts w:eastAsia="Times New Roman"/>
          <w:szCs w:val="24"/>
        </w:rPr>
      </w:pPr>
      <w:r>
        <w:rPr>
          <w:rFonts w:eastAsia="Times New Roman"/>
          <w:szCs w:val="24"/>
        </w:rPr>
        <w:t xml:space="preserve">Ο χρόνος περνάει, κύριε Υπουργέ. Άλλα λιμάνια εξοπλίζονται. Θα χάσει τη </w:t>
      </w:r>
      <w:proofErr w:type="spellStart"/>
      <w:r>
        <w:rPr>
          <w:rFonts w:eastAsia="Times New Roman"/>
          <w:szCs w:val="24"/>
        </w:rPr>
        <w:t>γεωστρατηγική</w:t>
      </w:r>
      <w:proofErr w:type="spellEnd"/>
      <w:r>
        <w:rPr>
          <w:rFonts w:eastAsia="Times New Roman"/>
          <w:szCs w:val="24"/>
        </w:rPr>
        <w:t xml:space="preserve"> του σημασία. Και όχι μόνο θα χάσει τη </w:t>
      </w:r>
      <w:proofErr w:type="spellStart"/>
      <w:r>
        <w:rPr>
          <w:rFonts w:eastAsia="Times New Roman"/>
          <w:szCs w:val="24"/>
        </w:rPr>
        <w:t>γεωστρατηγική</w:t>
      </w:r>
      <w:proofErr w:type="spellEnd"/>
      <w:r>
        <w:rPr>
          <w:rFonts w:eastAsia="Times New Roman"/>
          <w:szCs w:val="24"/>
        </w:rPr>
        <w:t xml:space="preserve"> του σημασία, αλλά θα επέλθει και ο μαρασμός στην πόλη, θα επέλθει κα</w:t>
      </w:r>
      <w:r>
        <w:rPr>
          <w:rFonts w:eastAsia="Times New Roman"/>
          <w:szCs w:val="24"/>
        </w:rPr>
        <w:t xml:space="preserve">ι ο μαρασμός σε όλη την </w:t>
      </w:r>
      <w:r>
        <w:rPr>
          <w:rFonts w:eastAsia="Times New Roman"/>
          <w:szCs w:val="24"/>
        </w:rPr>
        <w:t>κ</w:t>
      </w:r>
      <w:r>
        <w:rPr>
          <w:rFonts w:eastAsia="Times New Roman"/>
          <w:szCs w:val="24"/>
        </w:rPr>
        <w:t xml:space="preserve">εντρική Μακεδονία. </w:t>
      </w:r>
    </w:p>
    <w:p w14:paraId="420CE715" w14:textId="77777777" w:rsidR="00ED54BB" w:rsidRDefault="00B4018B">
      <w:pPr>
        <w:tabs>
          <w:tab w:val="left" w:pos="2820"/>
        </w:tabs>
        <w:spacing w:after="0" w:line="600" w:lineRule="auto"/>
        <w:ind w:firstLine="720"/>
        <w:jc w:val="both"/>
        <w:rPr>
          <w:rFonts w:eastAsia="Times New Roman"/>
          <w:szCs w:val="24"/>
        </w:rPr>
      </w:pPr>
      <w:r>
        <w:rPr>
          <w:rFonts w:eastAsia="Times New Roman"/>
          <w:szCs w:val="24"/>
        </w:rPr>
        <w:t xml:space="preserve">Εγώ παράκληση κάνω αυτή τη στιγμή, αν μπορείτε να δώσετε ένα χρονοδιάγραμμα ή μια οποιαδήποτε δέσμευση για να επιλυθεί το θέμα του </w:t>
      </w:r>
      <w:r>
        <w:rPr>
          <w:rFonts w:eastAsia="Times New Roman"/>
          <w:szCs w:val="24"/>
        </w:rPr>
        <w:t>λ</w:t>
      </w:r>
      <w:r>
        <w:rPr>
          <w:rFonts w:eastAsia="Times New Roman"/>
          <w:szCs w:val="24"/>
        </w:rPr>
        <w:t>ιμανιού της Θεσσαλονίκης.</w:t>
      </w:r>
    </w:p>
    <w:p w14:paraId="420CE716" w14:textId="77777777" w:rsidR="00ED54BB" w:rsidRDefault="00B4018B">
      <w:pPr>
        <w:tabs>
          <w:tab w:val="left" w:pos="2820"/>
        </w:tabs>
        <w:spacing w:after="0" w:line="600" w:lineRule="auto"/>
        <w:ind w:firstLine="720"/>
        <w:jc w:val="both"/>
        <w:rPr>
          <w:rFonts w:eastAsia="Times New Roman"/>
          <w:szCs w:val="24"/>
        </w:rPr>
      </w:pPr>
      <w:r>
        <w:rPr>
          <w:rFonts w:eastAsia="Times New Roman"/>
          <w:szCs w:val="24"/>
        </w:rPr>
        <w:t>Ευχαριστώ πολύ.</w:t>
      </w:r>
    </w:p>
    <w:p w14:paraId="420CE717" w14:textId="77777777" w:rsidR="00ED54BB" w:rsidRDefault="00B4018B">
      <w:pPr>
        <w:tabs>
          <w:tab w:val="left" w:pos="2820"/>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w:t>
      </w:r>
      <w:r>
        <w:rPr>
          <w:rFonts w:eastAsia="Times New Roman"/>
          <w:szCs w:val="24"/>
        </w:rPr>
        <w:t>ι εγώ ευχαριστώ.</w:t>
      </w:r>
    </w:p>
    <w:p w14:paraId="420CE718" w14:textId="77777777" w:rsidR="00ED54BB" w:rsidRDefault="00B4018B">
      <w:pPr>
        <w:tabs>
          <w:tab w:val="left" w:pos="2820"/>
        </w:tabs>
        <w:spacing w:after="0"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szCs w:val="24"/>
        </w:rPr>
        <w:t>,</w:t>
      </w:r>
      <w:r>
        <w:rPr>
          <w:rFonts w:eastAsia="Times New Roman"/>
          <w:szCs w:val="24"/>
        </w:rPr>
        <w:t xml:space="preserve"> αφού προηγουμένως ξεναγήθηκαν στην έκθεση της αίθουσας «ΕΛΕΥΘΕΡΙΟΣ ΒΕΝΙΖΕΛΟΣ» και ενημερώθηκαν για την ιστορία</w:t>
      </w:r>
      <w:r>
        <w:rPr>
          <w:rFonts w:eastAsia="Times New Roman"/>
          <w:szCs w:val="24"/>
        </w:rPr>
        <w:t xml:space="preserve"> του </w:t>
      </w:r>
      <w:r>
        <w:rPr>
          <w:rFonts w:eastAsia="Times New Roman"/>
          <w:szCs w:val="24"/>
        </w:rPr>
        <w:t>κτ</w:t>
      </w:r>
      <w:r>
        <w:rPr>
          <w:rFonts w:eastAsia="Times New Roman"/>
          <w:szCs w:val="24"/>
        </w:rPr>
        <w:t>η</w:t>
      </w:r>
      <w:r>
        <w:rPr>
          <w:rFonts w:eastAsia="Times New Roman"/>
          <w:szCs w:val="24"/>
        </w:rPr>
        <w:t>ρίου</w:t>
      </w:r>
      <w:r>
        <w:rPr>
          <w:rFonts w:eastAsia="Times New Roman"/>
          <w:szCs w:val="24"/>
        </w:rPr>
        <w:t xml:space="preserve"> και τον τρόπο </w:t>
      </w:r>
      <w:r>
        <w:rPr>
          <w:rFonts w:eastAsia="Times New Roman"/>
          <w:szCs w:val="24"/>
        </w:rPr>
        <w:lastRenderedPageBreak/>
        <w:t>οργάνωσης και λειτουργίας της Βουλής, σαράντα έξι μαθητές και μαθήτριες και τρεις συνοδοί εκπαιδευτικοί από το 68</w:t>
      </w:r>
      <w:r>
        <w:rPr>
          <w:rFonts w:eastAsia="Times New Roman"/>
          <w:szCs w:val="24"/>
          <w:vertAlign w:val="superscript"/>
        </w:rPr>
        <w:t>ο</w:t>
      </w:r>
      <w:r>
        <w:rPr>
          <w:rFonts w:eastAsia="Times New Roman"/>
          <w:szCs w:val="24"/>
        </w:rPr>
        <w:t xml:space="preserve"> Γυμνάσιο Αθήνας.</w:t>
      </w:r>
    </w:p>
    <w:p w14:paraId="420CE719" w14:textId="77777777" w:rsidR="00ED54BB" w:rsidRDefault="00B4018B">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το</w:t>
      </w:r>
      <w:r>
        <w:rPr>
          <w:rFonts w:eastAsia="Times New Roman" w:cs="Times New Roman"/>
          <w:szCs w:val="24"/>
        </w:rPr>
        <w:t>ύ</w:t>
      </w:r>
      <w:r>
        <w:rPr>
          <w:rFonts w:eastAsia="Times New Roman" w:cs="Times New Roman"/>
          <w:szCs w:val="24"/>
        </w:rPr>
        <w:t>ς</w:t>
      </w:r>
      <w:r>
        <w:rPr>
          <w:rFonts w:eastAsia="Times New Roman" w:cs="Times New Roman"/>
          <w:szCs w:val="24"/>
        </w:rPr>
        <w:t xml:space="preserve"> καλωσορίζει.</w:t>
      </w:r>
    </w:p>
    <w:p w14:paraId="420CE71A" w14:textId="77777777" w:rsidR="00ED54BB" w:rsidRDefault="00B4018B">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420CE71B" w14:textId="77777777" w:rsidR="00ED54BB" w:rsidRDefault="00B4018B">
      <w:pPr>
        <w:tabs>
          <w:tab w:val="left" w:pos="2820"/>
        </w:tabs>
        <w:spacing w:after="0" w:line="600" w:lineRule="auto"/>
        <w:ind w:firstLine="720"/>
        <w:jc w:val="both"/>
        <w:rPr>
          <w:rFonts w:eastAsia="Times New Roman"/>
          <w:szCs w:val="24"/>
        </w:rPr>
      </w:pPr>
      <w:r>
        <w:rPr>
          <w:rFonts w:eastAsia="Times New Roman"/>
          <w:szCs w:val="24"/>
        </w:rPr>
        <w:t xml:space="preserve">Παιδιά, έχετε την ατυχία να είναι η τελευταία επίκαιρη ερώτηση που γίνεται σήμερα προς τον Υπουργό και έτσι δεν θα δείτε τη συνεδρίαση της Βουλής. Θα πάρετε, όμως, μια εικόνα </w:t>
      </w:r>
      <w:r>
        <w:rPr>
          <w:rFonts w:eastAsia="Times New Roman"/>
          <w:szCs w:val="24"/>
        </w:rPr>
        <w:t>το</w:t>
      </w:r>
      <w:r>
        <w:rPr>
          <w:rFonts w:eastAsia="Times New Roman"/>
          <w:szCs w:val="24"/>
        </w:rPr>
        <w:t>ύ</w:t>
      </w:r>
      <w:r>
        <w:rPr>
          <w:rFonts w:eastAsia="Times New Roman"/>
          <w:szCs w:val="24"/>
        </w:rPr>
        <w:t xml:space="preserve"> πώς λειτουργεί περίπου η Βουλή.</w:t>
      </w:r>
    </w:p>
    <w:p w14:paraId="420CE71C" w14:textId="77777777" w:rsidR="00ED54BB" w:rsidRDefault="00B4018B">
      <w:pPr>
        <w:tabs>
          <w:tab w:val="left" w:pos="2820"/>
        </w:tabs>
        <w:spacing w:after="0" w:line="600" w:lineRule="auto"/>
        <w:ind w:firstLine="720"/>
        <w:jc w:val="both"/>
        <w:rPr>
          <w:rFonts w:eastAsia="Times New Roman"/>
          <w:szCs w:val="24"/>
        </w:rPr>
      </w:pPr>
      <w:r>
        <w:rPr>
          <w:rFonts w:eastAsia="Times New Roman"/>
          <w:szCs w:val="24"/>
        </w:rPr>
        <w:t>Παρακαλώ, κύριε Υπουργέ, έχετε τον λόγο.</w:t>
      </w:r>
    </w:p>
    <w:p w14:paraId="420CE71D" w14:textId="77777777" w:rsidR="00ED54BB" w:rsidRDefault="00B4018B">
      <w:pPr>
        <w:tabs>
          <w:tab w:val="left" w:pos="2820"/>
        </w:tabs>
        <w:spacing w:after="0" w:line="600" w:lineRule="auto"/>
        <w:ind w:firstLine="720"/>
        <w:jc w:val="both"/>
        <w:rPr>
          <w:rFonts w:eastAsia="Times New Roman"/>
          <w:szCs w:val="24"/>
        </w:rPr>
      </w:pPr>
      <w:r>
        <w:rPr>
          <w:rFonts w:eastAsia="Times New Roman"/>
          <w:b/>
          <w:szCs w:val="24"/>
        </w:rPr>
        <w:t>ΠΑΝΑ</w:t>
      </w:r>
      <w:r>
        <w:rPr>
          <w:rFonts w:eastAsia="Times New Roman"/>
          <w:b/>
          <w:szCs w:val="24"/>
        </w:rPr>
        <w:t xml:space="preserve">ΓΙΩΤΗΣ ΚΟΥΡΟΥΜΠΛΗΣ (Υπουργός Ναυτιλίας και Νησιωτικής Πολιτικής): </w:t>
      </w:r>
      <w:r>
        <w:rPr>
          <w:rFonts w:eastAsia="Times New Roman"/>
          <w:szCs w:val="24"/>
        </w:rPr>
        <w:t>Ευχαριστώ, κύριε Πρόεδρε.</w:t>
      </w:r>
    </w:p>
    <w:p w14:paraId="420CE71E" w14:textId="77777777" w:rsidR="00ED54BB" w:rsidRDefault="00B4018B">
      <w:pPr>
        <w:tabs>
          <w:tab w:val="left" w:pos="2820"/>
        </w:tabs>
        <w:spacing w:after="0" w:line="600" w:lineRule="auto"/>
        <w:ind w:firstLine="720"/>
        <w:jc w:val="both"/>
        <w:rPr>
          <w:rFonts w:eastAsia="Times New Roman"/>
          <w:szCs w:val="24"/>
        </w:rPr>
      </w:pPr>
      <w:r>
        <w:rPr>
          <w:rFonts w:eastAsia="Times New Roman"/>
          <w:szCs w:val="24"/>
        </w:rPr>
        <w:t>Κύριε συνάδελφε, νομίζω ότι η προσέγγιση</w:t>
      </w:r>
      <w:r>
        <w:rPr>
          <w:rFonts w:eastAsia="Times New Roman"/>
          <w:szCs w:val="24"/>
        </w:rPr>
        <w:t>,</w:t>
      </w:r>
      <w:r>
        <w:rPr>
          <w:rFonts w:eastAsia="Times New Roman"/>
          <w:szCs w:val="24"/>
        </w:rPr>
        <w:t xml:space="preserve"> με την οποία έρχεστε σήμερα </w:t>
      </w:r>
      <w:r>
        <w:rPr>
          <w:rFonts w:eastAsia="Times New Roman"/>
          <w:szCs w:val="24"/>
        </w:rPr>
        <w:t>ε</w:t>
      </w:r>
      <w:r>
        <w:rPr>
          <w:rFonts w:eastAsia="Times New Roman"/>
          <w:szCs w:val="24"/>
        </w:rPr>
        <w:t xml:space="preserve">δώ γι’ αυτό το θέμα, δεν είναι ακριβής. Για το </w:t>
      </w:r>
      <w:r>
        <w:rPr>
          <w:rFonts w:eastAsia="Times New Roman"/>
          <w:szCs w:val="24"/>
        </w:rPr>
        <w:t>λ</w:t>
      </w:r>
      <w:r>
        <w:rPr>
          <w:rFonts w:eastAsia="Times New Roman"/>
          <w:szCs w:val="24"/>
        </w:rPr>
        <w:t>ιμάνι έχει ξεκινήσει μια διαδικασία</w:t>
      </w:r>
      <w:r>
        <w:rPr>
          <w:rFonts w:eastAsia="Times New Roman"/>
          <w:szCs w:val="24"/>
        </w:rPr>
        <w:t>,</w:t>
      </w:r>
      <w:r>
        <w:rPr>
          <w:rFonts w:eastAsia="Times New Roman"/>
          <w:szCs w:val="24"/>
        </w:rPr>
        <w:t xml:space="preserve"> η οποία </w:t>
      </w:r>
      <w:r>
        <w:rPr>
          <w:rFonts w:eastAsia="Times New Roman"/>
          <w:szCs w:val="24"/>
        </w:rPr>
        <w:t xml:space="preserve">δεν έχει καθυστερήσει. Είναι άλλο το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που επεξεργάζεται ο Οργανισμός και έχει ανάγκη να περάσει από τις διαδικασίες που προανέφερα και είναι άλλη η διαδικασία που εξελίσσεται. Και εξελίσσεται ομαλά, γιατί ακριβώς η πολιτική ηγεσία του Υπουργείου</w:t>
      </w:r>
      <w:r>
        <w:rPr>
          <w:rFonts w:eastAsia="Times New Roman"/>
          <w:szCs w:val="24"/>
        </w:rPr>
        <w:t xml:space="preserve"> επεξεργάζεται όλο αυτό το ζήτημα σε συνεννόηση με όλους τους θεσμικούς φορείς της Θεσσαλονίκης.</w:t>
      </w:r>
    </w:p>
    <w:p w14:paraId="420CE71F" w14:textId="77777777" w:rsidR="00ED54BB" w:rsidRDefault="00B4018B">
      <w:pPr>
        <w:spacing w:after="0" w:line="600" w:lineRule="auto"/>
        <w:ind w:firstLine="720"/>
        <w:jc w:val="both"/>
        <w:rPr>
          <w:rFonts w:eastAsia="Times New Roman"/>
          <w:szCs w:val="24"/>
        </w:rPr>
      </w:pPr>
      <w:r>
        <w:rPr>
          <w:rFonts w:eastAsia="Times New Roman"/>
          <w:szCs w:val="24"/>
        </w:rPr>
        <w:t xml:space="preserve">Όπως ξέρετε και ο </w:t>
      </w:r>
      <w:r>
        <w:rPr>
          <w:rFonts w:eastAsia="Times New Roman"/>
          <w:szCs w:val="24"/>
        </w:rPr>
        <w:t>δ</w:t>
      </w:r>
      <w:r>
        <w:rPr>
          <w:rFonts w:eastAsia="Times New Roman"/>
          <w:szCs w:val="24"/>
        </w:rPr>
        <w:t xml:space="preserve">ήμος και τα </w:t>
      </w:r>
      <w:r>
        <w:rPr>
          <w:rFonts w:eastAsia="Times New Roman"/>
          <w:szCs w:val="24"/>
        </w:rPr>
        <w:t>οικονομικά ε</w:t>
      </w:r>
      <w:r>
        <w:rPr>
          <w:rFonts w:eastAsia="Times New Roman"/>
          <w:szCs w:val="24"/>
        </w:rPr>
        <w:t>πιμελητήρια</w:t>
      </w:r>
      <w:r>
        <w:rPr>
          <w:rFonts w:eastAsia="Times New Roman"/>
          <w:szCs w:val="24"/>
        </w:rPr>
        <w:t xml:space="preserve"> και όλοι οι φορείς της πόλης έχουν κατά </w:t>
      </w:r>
      <w:r>
        <w:rPr>
          <w:rFonts w:eastAsia="Times New Roman"/>
          <w:szCs w:val="24"/>
        </w:rPr>
        <w:t>κάποιο</w:t>
      </w:r>
      <w:r>
        <w:rPr>
          <w:rFonts w:eastAsia="Times New Roman"/>
          <w:szCs w:val="24"/>
        </w:rPr>
        <w:t>ν</w:t>
      </w:r>
      <w:r>
        <w:rPr>
          <w:rFonts w:eastAsia="Times New Roman"/>
          <w:szCs w:val="24"/>
        </w:rPr>
        <w:t xml:space="preserve"> τρόπο θετική σύγκλιση σ’ αυτή τη διαδικασία.</w:t>
      </w:r>
    </w:p>
    <w:p w14:paraId="420CE720" w14:textId="77777777" w:rsidR="00ED54BB" w:rsidRDefault="00B4018B">
      <w:pPr>
        <w:spacing w:after="0" w:line="600" w:lineRule="auto"/>
        <w:ind w:firstLine="720"/>
        <w:jc w:val="both"/>
        <w:rPr>
          <w:rFonts w:eastAsia="Times New Roman"/>
          <w:szCs w:val="24"/>
        </w:rPr>
      </w:pPr>
      <w:r>
        <w:rPr>
          <w:rFonts w:eastAsia="Times New Roman"/>
          <w:szCs w:val="24"/>
        </w:rPr>
        <w:lastRenderedPageBreak/>
        <w:t>Ήδη αυτή τη</w:t>
      </w:r>
      <w:r>
        <w:rPr>
          <w:rFonts w:eastAsia="Times New Roman"/>
          <w:szCs w:val="24"/>
        </w:rPr>
        <w:t xml:space="preserve"> στιγμή τα ζητήματα των εργαζομένων, που είναι ένα κρίσιμο ζήτημα και που αφορά όλη αυτή την εξέλιξη, βρίσκονται σ’ έναν διάλογο παραγωγικό. Επίσης, έχουμε προχωρήσει το ζήτημα των συνεννοήσεων και των συμφωνιών σε πολύ καλό επίπεδο. Δεν πρόκειται οι εργαζ</w:t>
      </w:r>
      <w:r>
        <w:rPr>
          <w:rFonts w:eastAsia="Times New Roman"/>
          <w:szCs w:val="24"/>
        </w:rPr>
        <w:t>όμενοι να έχουν χειρότερη -ούτε κατ’ ελάχιστον- μεταχείριση από τη συμφωνία που έγινε στον Πειραιά. Προσπαθούμε να έχουμε ό,τι είναι δυνατόν καλύτερο, γιατί ακριβώς θέλουμε να διασφαλίσουμε και τα συμφέροντα των εργαζομένων.</w:t>
      </w:r>
    </w:p>
    <w:p w14:paraId="420CE721" w14:textId="77777777" w:rsidR="00ED54BB" w:rsidRDefault="00B4018B">
      <w:pPr>
        <w:spacing w:after="0" w:line="600" w:lineRule="auto"/>
        <w:ind w:firstLine="720"/>
        <w:jc w:val="both"/>
        <w:rPr>
          <w:rFonts w:eastAsia="Times New Roman"/>
          <w:szCs w:val="24"/>
        </w:rPr>
      </w:pPr>
      <w:r>
        <w:rPr>
          <w:rFonts w:eastAsia="Times New Roman"/>
          <w:szCs w:val="24"/>
        </w:rPr>
        <w:t>Η Θεσσαλονίκη, το λιμάνι, κύριε</w:t>
      </w:r>
      <w:r>
        <w:rPr>
          <w:rFonts w:eastAsia="Times New Roman"/>
          <w:szCs w:val="24"/>
        </w:rPr>
        <w:t xml:space="preserve"> συνάδελφε, για να διασκεδάσω τις ανησυχίες σας, βρίσκεται σε εξαιρετικά θετική πορεία, διότι οι επενδύσεις των 180 εκατομμυρίων, για τις οποίες έχει δεσμευθεί ο Πρωθυπουργός δημόσια και που είναι στοιχείο όλης αυτής της διαδικασίας αξιοποίησης του λιμανιο</w:t>
      </w:r>
      <w:r>
        <w:rPr>
          <w:rFonts w:eastAsia="Times New Roman"/>
          <w:szCs w:val="24"/>
        </w:rPr>
        <w:t>ύ απαραβίαστο και αδιαπραγμάτευτο, διασφαλίζουν ότι το λιμάνι αυτό</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θα πάρει τον δρόμο που πρέπει να πάρει. Θα είναι ένα λιμάνι μεγάλης αναπτυξιακής δυναμικής στην ευρύτερη περιοχή, θα επιδράσει σε ολόκληρη τη Μακεδονία και, ως εκ τούτου, θα εί</w:t>
      </w:r>
      <w:r>
        <w:rPr>
          <w:rFonts w:eastAsia="Times New Roman"/>
          <w:szCs w:val="24"/>
        </w:rPr>
        <w:t>ναι, συνδεόμενο και με τη σιδηροδρομική γραμμή και με την Εγνατία -έργα τα οποία βρίσκονται σε εξέλιξη- ένας πραγματικός οικονομικός κόμβος.</w:t>
      </w:r>
    </w:p>
    <w:p w14:paraId="420CE722" w14:textId="77777777" w:rsidR="00ED54BB" w:rsidRDefault="00B4018B">
      <w:pPr>
        <w:spacing w:after="0" w:line="600" w:lineRule="auto"/>
        <w:ind w:firstLine="720"/>
        <w:jc w:val="both"/>
        <w:rPr>
          <w:rFonts w:eastAsia="Times New Roman"/>
          <w:szCs w:val="24"/>
        </w:rPr>
      </w:pPr>
      <w:r>
        <w:rPr>
          <w:rFonts w:eastAsia="Times New Roman"/>
          <w:szCs w:val="24"/>
        </w:rPr>
        <w:t>Νομίζω, λοιπόν, ότι σε ένα τέτοιο πνεύμα πρέπει να συνομιλούμε. Αυτή είναι η υπεύθυνη ενημέρωση που μπορώ να σας κά</w:t>
      </w:r>
      <w:r>
        <w:rPr>
          <w:rFonts w:eastAsia="Times New Roman"/>
          <w:szCs w:val="24"/>
        </w:rPr>
        <w:t xml:space="preserve">νω. Άλλωστε, σας έχω διαβεβαιώσει ότι το γραφείο μου είναι ανοικτό. Αυτή είναι υποχρέωσή μου </w:t>
      </w:r>
      <w:r>
        <w:rPr>
          <w:rFonts w:eastAsia="Times New Roman"/>
          <w:szCs w:val="24"/>
        </w:rPr>
        <w:lastRenderedPageBreak/>
        <w:t>απέναντι στους συναδέλφους Βουλευτές, να συνομιλούμε, να ακούμε τις απόψεις, να διορθώνουμε ενδεχομένως και λάθη που κάνουμε, γιατί δεν θεωρούμε ότι κατέχουμε τη μ</w:t>
      </w:r>
      <w:r>
        <w:rPr>
          <w:rFonts w:eastAsia="Times New Roman"/>
          <w:szCs w:val="24"/>
        </w:rPr>
        <w:t>οναδική αλήθεια.</w:t>
      </w:r>
    </w:p>
    <w:p w14:paraId="420CE723" w14:textId="77777777" w:rsidR="00ED54BB" w:rsidRDefault="00B4018B">
      <w:pPr>
        <w:spacing w:after="0" w:line="600" w:lineRule="auto"/>
        <w:ind w:firstLine="720"/>
        <w:jc w:val="both"/>
        <w:rPr>
          <w:rFonts w:eastAsia="Times New Roman"/>
          <w:szCs w:val="24"/>
        </w:rPr>
      </w:pPr>
      <w:r>
        <w:rPr>
          <w:rFonts w:eastAsia="Times New Roman"/>
          <w:szCs w:val="24"/>
        </w:rPr>
        <w:t>Σας ευχαριστώ.</w:t>
      </w:r>
    </w:p>
    <w:p w14:paraId="420CE724" w14:textId="77777777" w:rsidR="00ED54BB" w:rsidRDefault="00B4018B">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420CE725" w14:textId="77777777" w:rsidR="00ED54BB" w:rsidRDefault="00B4018B">
      <w:pPr>
        <w:spacing w:after="0" w:line="600" w:lineRule="auto"/>
        <w:ind w:firstLine="720"/>
        <w:jc w:val="both"/>
        <w:rPr>
          <w:rFonts w:eastAsia="Times New Roman"/>
          <w:szCs w:val="24"/>
        </w:rPr>
      </w:pPr>
      <w:r>
        <w:rPr>
          <w:rFonts w:eastAsia="Times New Roman"/>
          <w:szCs w:val="24"/>
        </w:rPr>
        <w:t>Ο</w:t>
      </w:r>
      <w:r>
        <w:rPr>
          <w:rFonts w:eastAsia="Times New Roman"/>
          <w:szCs w:val="24"/>
        </w:rPr>
        <w:t>λοκληρώθηκε η συζήτηση των επικαίρων συζητήσεων.</w:t>
      </w:r>
    </w:p>
    <w:p w14:paraId="420CE726" w14:textId="77777777" w:rsidR="00ED54BB" w:rsidRDefault="00B4018B">
      <w:pPr>
        <w:spacing w:after="0" w:line="600" w:lineRule="auto"/>
        <w:ind w:firstLine="709"/>
        <w:jc w:val="both"/>
        <w:rPr>
          <w:rFonts w:eastAsia="Times New Roman" w:cs="Times New Roman"/>
          <w:szCs w:val="24"/>
        </w:rPr>
      </w:pPr>
      <w:r>
        <w:rPr>
          <w:rFonts w:eastAsia="Times New Roman"/>
          <w:szCs w:val="24"/>
        </w:rPr>
        <w:t xml:space="preserve">Κυρίες και κύριοι συνάδελφοι, </w:t>
      </w:r>
      <w:r>
        <w:rPr>
          <w:rFonts w:eastAsia="Times New Roman" w:cs="Times New Roman"/>
          <w:szCs w:val="24"/>
        </w:rPr>
        <w:t>δ</w:t>
      </w:r>
      <w:r>
        <w:rPr>
          <w:rFonts w:eastAsia="Times New Roman" w:cs="Times New Roman"/>
          <w:szCs w:val="24"/>
        </w:rPr>
        <w:t>έχεστε στο σημείο αυτό να λύσουμε τη συνεδρίαση;</w:t>
      </w:r>
    </w:p>
    <w:p w14:paraId="420CE727" w14:textId="77777777" w:rsidR="00ED54BB" w:rsidRDefault="00B4018B">
      <w:pPr>
        <w:spacing w:after="0" w:line="600" w:lineRule="auto"/>
        <w:ind w:firstLine="709"/>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20CE728" w14:textId="77777777" w:rsidR="00ED54BB" w:rsidRDefault="00B4018B">
      <w:pPr>
        <w:spacing w:after="0" w:line="600" w:lineRule="auto"/>
        <w:ind w:firstLine="709"/>
        <w:jc w:val="both"/>
        <w:rPr>
          <w:rFonts w:eastAsia="Times New Roman" w:cs="Times New Roman"/>
          <w:b/>
          <w:bCs/>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Με τη συναίνεση του Σώματος και ώρα 10.51΄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23 Ιανουαρίου 2017 και ώρα 18.00΄,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επικαίρων</w:t>
      </w:r>
      <w:r>
        <w:rPr>
          <w:rFonts w:eastAsia="Times New Roman" w:cs="Times New Roman"/>
          <w:szCs w:val="24"/>
        </w:rPr>
        <w:t xml:space="preserve"> ερωτήσεων</w:t>
      </w:r>
      <w:r>
        <w:rPr>
          <w:rFonts w:eastAsia="Times New Roman" w:cs="Times New Roman"/>
          <w:szCs w:val="24"/>
        </w:rPr>
        <w:t>.</w:t>
      </w:r>
    </w:p>
    <w:p w14:paraId="420CE729" w14:textId="77777777" w:rsidR="00ED54BB" w:rsidRDefault="00B4018B">
      <w:pPr>
        <w:spacing w:after="0" w:line="600" w:lineRule="auto"/>
        <w:ind w:firstLine="709"/>
        <w:jc w:val="both"/>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sectPr w:rsidR="00ED54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rnE2oGOLE+xq8Adq1PeUh5tfqI=" w:salt="PC4LosOfndyPU4HxRVe9L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BB"/>
    <w:rsid w:val="0019494C"/>
    <w:rsid w:val="00B4018B"/>
    <w:rsid w:val="00ED54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E659"/>
  <w15:docId w15:val="{F2B091C6-FDD4-4257-9BEE-52F0C301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82AA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82AAE"/>
    <w:rPr>
      <w:rFonts w:ascii="Segoe UI" w:hAnsi="Segoe UI" w:cs="Segoe UI"/>
      <w:sz w:val="18"/>
      <w:szCs w:val="18"/>
    </w:rPr>
  </w:style>
  <w:style w:type="paragraph" w:styleId="a4">
    <w:name w:val="Revision"/>
    <w:hidden/>
    <w:uiPriority w:val="99"/>
    <w:semiHidden/>
    <w:rsid w:val="002642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385</MetadataID>
    <Session xmlns="641f345b-441b-4b81-9152-adc2e73ba5e1">Β´</Session>
    <Date xmlns="641f345b-441b-4b81-9152-adc2e73ba5e1">2017-01-19T22:00:00+00:00</Date>
    <Status xmlns="641f345b-441b-4b81-9152-adc2e73ba5e1">
      <Url>http://srv-sp1/praktika/Lists/Incoming_Metadata/EditForm.aspx?ID=385&amp;Source=/praktika/Recordings_Library/Forms/AllItems.aspx</Url>
      <Description>Δημοσιεύτηκε</Description>
    </Status>
    <Meeting xmlns="641f345b-441b-4b81-9152-adc2e73ba5e1">ΝΘ´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4FDA6B-B07E-48E9-BF41-D9584EF749DD}">
  <ds:schemaRefs>
    <ds:schemaRef ds:uri="http://www.w3.org/XML/1998/namespace"/>
    <ds:schemaRef ds:uri="http://schemas.openxmlformats.org/package/2006/metadata/core-properties"/>
    <ds:schemaRef ds:uri="http://purl.org/dc/terms/"/>
    <ds:schemaRef ds:uri="http://schemas.microsoft.com/office/2006/documentManagement/types"/>
    <ds:schemaRef ds:uri="http://purl.org/dc/elements/1.1/"/>
    <ds:schemaRef ds:uri="641f345b-441b-4b81-9152-adc2e73ba5e1"/>
    <ds:schemaRef ds:uri="http://schemas.microsoft.com/office/2006/metadata/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94BF5486-8C35-41E3-98AA-AC456FE02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E002B2-F537-4764-81EC-1199491AFF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6985</Words>
  <Characters>37721</Characters>
  <Application>Microsoft Office Word</Application>
  <DocSecurity>0</DocSecurity>
  <Lines>314</Lines>
  <Paragraphs>89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2017-01-30T09:37:00Z</dcterms:created>
  <dcterms:modified xsi:type="dcterms:W3CDTF">2017-01-30T09:37:00Z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