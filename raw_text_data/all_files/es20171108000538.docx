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B7F65" w14:textId="77777777" w:rsidR="0069750A" w:rsidRPr="0069750A" w:rsidRDefault="0069750A" w:rsidP="0069750A">
      <w:pPr>
        <w:spacing w:after="200" w:line="360" w:lineRule="auto"/>
        <w:rPr>
          <w:ins w:id="0" w:author="Φλούδα Χριστίνα" w:date="2017-11-14T11:07:00Z"/>
          <w:rFonts w:eastAsia="Times New Roman"/>
          <w:szCs w:val="24"/>
          <w:lang w:eastAsia="en-US"/>
        </w:rPr>
      </w:pPr>
      <w:bookmarkStart w:id="1" w:name="_GoBack"/>
      <w:bookmarkEnd w:id="1"/>
      <w:ins w:id="2" w:author="Φλούδα Χριστίνα" w:date="2017-11-14T11:07:00Z">
        <w:r w:rsidRPr="0069750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763212D" w14:textId="77777777" w:rsidR="0069750A" w:rsidRPr="0069750A" w:rsidRDefault="0069750A" w:rsidP="0069750A">
      <w:pPr>
        <w:spacing w:after="200" w:line="360" w:lineRule="auto"/>
        <w:rPr>
          <w:ins w:id="3" w:author="Φλούδα Χριστίνα" w:date="2017-11-14T11:07:00Z"/>
          <w:rFonts w:eastAsia="Times New Roman"/>
          <w:szCs w:val="24"/>
          <w:lang w:eastAsia="en-US"/>
        </w:rPr>
      </w:pPr>
    </w:p>
    <w:p w14:paraId="60FCB33B" w14:textId="77777777" w:rsidR="0069750A" w:rsidRPr="0069750A" w:rsidRDefault="0069750A" w:rsidP="0069750A">
      <w:pPr>
        <w:spacing w:after="200" w:line="360" w:lineRule="auto"/>
        <w:rPr>
          <w:ins w:id="4" w:author="Φλούδα Χριστίνα" w:date="2017-11-14T11:07:00Z"/>
          <w:rFonts w:eastAsia="Times New Roman"/>
          <w:szCs w:val="24"/>
          <w:lang w:eastAsia="en-US"/>
        </w:rPr>
      </w:pPr>
      <w:ins w:id="5" w:author="Φλούδα Χριστίνα" w:date="2017-11-14T11:07:00Z">
        <w:r w:rsidRPr="0069750A">
          <w:rPr>
            <w:rFonts w:eastAsia="Times New Roman"/>
            <w:szCs w:val="24"/>
            <w:lang w:eastAsia="en-US"/>
          </w:rPr>
          <w:t>ΠΙΝΑΚΑΣ ΠΕΡΙΕΧΟΜΕΝΩΝ</w:t>
        </w:r>
      </w:ins>
    </w:p>
    <w:p w14:paraId="5974D040" w14:textId="77777777" w:rsidR="0069750A" w:rsidRPr="0069750A" w:rsidRDefault="0069750A" w:rsidP="0069750A">
      <w:pPr>
        <w:spacing w:after="200" w:line="360" w:lineRule="auto"/>
        <w:rPr>
          <w:ins w:id="6" w:author="Φλούδα Χριστίνα" w:date="2017-11-14T11:07:00Z"/>
          <w:rFonts w:eastAsia="Times New Roman"/>
          <w:szCs w:val="24"/>
          <w:lang w:eastAsia="en-US"/>
        </w:rPr>
      </w:pPr>
      <w:ins w:id="7" w:author="Φλούδα Χριστίνα" w:date="2017-11-14T11:07:00Z">
        <w:r w:rsidRPr="0069750A">
          <w:rPr>
            <w:rFonts w:eastAsia="Times New Roman"/>
            <w:szCs w:val="24"/>
            <w:lang w:eastAsia="en-US"/>
          </w:rPr>
          <w:t xml:space="preserve">ΙΖ’ ΠΕΡΙΟΔΟΣ </w:t>
        </w:r>
      </w:ins>
    </w:p>
    <w:p w14:paraId="7165FDB7" w14:textId="77777777" w:rsidR="0069750A" w:rsidRPr="0069750A" w:rsidRDefault="0069750A" w:rsidP="0069750A">
      <w:pPr>
        <w:spacing w:after="200" w:line="360" w:lineRule="auto"/>
        <w:rPr>
          <w:ins w:id="8" w:author="Φλούδα Χριστίνα" w:date="2017-11-14T11:07:00Z"/>
          <w:rFonts w:eastAsia="Times New Roman"/>
          <w:szCs w:val="24"/>
          <w:lang w:eastAsia="en-US"/>
        </w:rPr>
      </w:pPr>
      <w:ins w:id="9" w:author="Φλούδα Χριστίνα" w:date="2017-11-14T11:07:00Z">
        <w:r w:rsidRPr="0069750A">
          <w:rPr>
            <w:rFonts w:eastAsia="Times New Roman"/>
            <w:szCs w:val="24"/>
            <w:lang w:eastAsia="en-US"/>
          </w:rPr>
          <w:t>ΠΡΟΕΔΡΕΥΟΜΕΝΗΣ ΚΟΙΝΟΒΟΥΛΕΥΤΙΚΗΣ ΔΗΜΟΚΡΑΤΙΑΣ</w:t>
        </w:r>
      </w:ins>
    </w:p>
    <w:p w14:paraId="70C346D8" w14:textId="77777777" w:rsidR="0069750A" w:rsidRPr="0069750A" w:rsidRDefault="0069750A" w:rsidP="0069750A">
      <w:pPr>
        <w:spacing w:after="200" w:line="360" w:lineRule="auto"/>
        <w:rPr>
          <w:ins w:id="10" w:author="Φλούδα Χριστίνα" w:date="2017-11-14T11:07:00Z"/>
          <w:rFonts w:eastAsia="Times New Roman"/>
          <w:szCs w:val="24"/>
          <w:lang w:eastAsia="en-US"/>
        </w:rPr>
      </w:pPr>
      <w:ins w:id="11" w:author="Φλούδα Χριστίνα" w:date="2017-11-14T11:07:00Z">
        <w:r w:rsidRPr="0069750A">
          <w:rPr>
            <w:rFonts w:eastAsia="Times New Roman"/>
            <w:szCs w:val="24"/>
            <w:lang w:eastAsia="en-US"/>
          </w:rPr>
          <w:t>ΣΥΝΟΔΟΣ Γ΄</w:t>
        </w:r>
      </w:ins>
    </w:p>
    <w:p w14:paraId="0E81C5EE" w14:textId="77777777" w:rsidR="0069750A" w:rsidRPr="0069750A" w:rsidRDefault="0069750A" w:rsidP="0069750A">
      <w:pPr>
        <w:spacing w:after="200" w:line="360" w:lineRule="auto"/>
        <w:rPr>
          <w:ins w:id="12" w:author="Φλούδα Χριστίνα" w:date="2017-11-14T11:07:00Z"/>
          <w:rFonts w:eastAsia="Times New Roman"/>
          <w:szCs w:val="24"/>
          <w:lang w:eastAsia="en-US"/>
        </w:rPr>
      </w:pPr>
    </w:p>
    <w:p w14:paraId="2392FFDF" w14:textId="77777777" w:rsidR="0069750A" w:rsidRPr="0069750A" w:rsidRDefault="0069750A" w:rsidP="0069750A">
      <w:pPr>
        <w:spacing w:after="200" w:line="360" w:lineRule="auto"/>
        <w:rPr>
          <w:ins w:id="13" w:author="Φλούδα Χριστίνα" w:date="2017-11-14T11:07:00Z"/>
          <w:rFonts w:eastAsia="Times New Roman"/>
          <w:szCs w:val="24"/>
          <w:lang w:eastAsia="en-US"/>
        </w:rPr>
      </w:pPr>
      <w:ins w:id="14" w:author="Φλούδα Χριστίνα" w:date="2017-11-14T11:07:00Z">
        <w:r w:rsidRPr="0069750A">
          <w:rPr>
            <w:rFonts w:eastAsia="Times New Roman"/>
            <w:szCs w:val="24"/>
            <w:lang w:eastAsia="en-US"/>
          </w:rPr>
          <w:t>ΣΥΝΕΔΡΙΑΣΗ ΚΔ΄</w:t>
        </w:r>
      </w:ins>
    </w:p>
    <w:p w14:paraId="596EE1A1" w14:textId="77777777" w:rsidR="0069750A" w:rsidRPr="0069750A" w:rsidRDefault="0069750A" w:rsidP="0069750A">
      <w:pPr>
        <w:spacing w:after="200" w:line="360" w:lineRule="auto"/>
        <w:rPr>
          <w:ins w:id="15" w:author="Φλούδα Χριστίνα" w:date="2017-11-14T11:07:00Z"/>
          <w:rFonts w:eastAsia="Times New Roman"/>
          <w:szCs w:val="24"/>
          <w:lang w:eastAsia="en-US"/>
        </w:rPr>
      </w:pPr>
      <w:ins w:id="16" w:author="Φλούδα Χριστίνα" w:date="2017-11-14T11:07:00Z">
        <w:r w:rsidRPr="0069750A">
          <w:rPr>
            <w:rFonts w:eastAsia="Times New Roman"/>
            <w:szCs w:val="24"/>
            <w:lang w:eastAsia="en-US"/>
          </w:rPr>
          <w:t>Τετάρτη  8 Νοεμβρίου 2017</w:t>
        </w:r>
      </w:ins>
    </w:p>
    <w:p w14:paraId="0DD2D29B" w14:textId="77777777" w:rsidR="0069750A" w:rsidRPr="0069750A" w:rsidRDefault="0069750A" w:rsidP="0069750A">
      <w:pPr>
        <w:spacing w:after="200" w:line="360" w:lineRule="auto"/>
        <w:rPr>
          <w:ins w:id="17" w:author="Φλούδα Χριστίνα" w:date="2017-11-14T11:07:00Z"/>
          <w:rFonts w:eastAsia="Times New Roman"/>
          <w:szCs w:val="24"/>
          <w:lang w:eastAsia="en-US"/>
        </w:rPr>
      </w:pPr>
    </w:p>
    <w:p w14:paraId="6BE6341C" w14:textId="77777777" w:rsidR="0069750A" w:rsidRPr="0069750A" w:rsidRDefault="0069750A" w:rsidP="0069750A">
      <w:pPr>
        <w:spacing w:after="200" w:line="360" w:lineRule="auto"/>
        <w:rPr>
          <w:ins w:id="18" w:author="Φλούδα Χριστίνα" w:date="2017-11-14T11:07:00Z"/>
          <w:rFonts w:eastAsia="Times New Roman"/>
          <w:szCs w:val="24"/>
          <w:lang w:eastAsia="en-US"/>
        </w:rPr>
      </w:pPr>
      <w:ins w:id="19" w:author="Φλούδα Χριστίνα" w:date="2017-11-14T11:07:00Z">
        <w:r w:rsidRPr="0069750A">
          <w:rPr>
            <w:rFonts w:eastAsia="Times New Roman"/>
            <w:szCs w:val="24"/>
            <w:lang w:eastAsia="en-US"/>
          </w:rPr>
          <w:t>ΘΕΜΑΤΑ</w:t>
        </w:r>
      </w:ins>
    </w:p>
    <w:p w14:paraId="796A1206" w14:textId="77777777" w:rsidR="0069750A" w:rsidRPr="0069750A" w:rsidRDefault="0069750A" w:rsidP="0069750A">
      <w:pPr>
        <w:spacing w:after="200" w:line="360" w:lineRule="auto"/>
        <w:rPr>
          <w:ins w:id="20" w:author="Φλούδα Χριστίνα" w:date="2017-11-14T11:07:00Z"/>
          <w:rFonts w:eastAsia="Times New Roman"/>
          <w:szCs w:val="24"/>
          <w:lang w:eastAsia="en-US"/>
        </w:rPr>
      </w:pPr>
      <w:ins w:id="21" w:author="Φλούδα Χριστίνα" w:date="2017-11-14T11:07:00Z">
        <w:r w:rsidRPr="0069750A">
          <w:rPr>
            <w:rFonts w:eastAsia="Times New Roman"/>
            <w:szCs w:val="24"/>
            <w:lang w:eastAsia="en-US"/>
          </w:rPr>
          <w:t xml:space="preserve"> </w:t>
        </w:r>
        <w:r w:rsidRPr="0069750A">
          <w:rPr>
            <w:rFonts w:eastAsia="Times New Roman"/>
            <w:szCs w:val="24"/>
            <w:lang w:eastAsia="en-US"/>
          </w:rPr>
          <w:br/>
          <w:t xml:space="preserve">Α. ΕΙΔΙΚΑ ΘΕΜΑΤΑ </w:t>
        </w:r>
        <w:r w:rsidRPr="0069750A">
          <w:rPr>
            <w:rFonts w:eastAsia="Times New Roman"/>
            <w:szCs w:val="24"/>
            <w:lang w:eastAsia="en-US"/>
          </w:rPr>
          <w:br/>
          <w:t xml:space="preserve">1. Επικύρωση Πρακτικών, σελ. </w:t>
        </w:r>
        <w:r w:rsidRPr="0069750A">
          <w:rPr>
            <w:rFonts w:eastAsia="Times New Roman"/>
            <w:szCs w:val="24"/>
            <w:lang w:eastAsia="en-US"/>
          </w:rPr>
          <w:br/>
          <w:t xml:space="preserve">2. Επί διαδικαστικού θέματος, σελ. </w:t>
        </w:r>
        <w:r w:rsidRPr="0069750A">
          <w:rPr>
            <w:rFonts w:eastAsia="Times New Roman"/>
            <w:szCs w:val="24"/>
            <w:lang w:eastAsia="en-US"/>
          </w:rPr>
          <w:br/>
          <w:t xml:space="preserve"> </w:t>
        </w:r>
        <w:r w:rsidRPr="0069750A">
          <w:rPr>
            <w:rFonts w:eastAsia="Times New Roman"/>
            <w:szCs w:val="24"/>
            <w:lang w:eastAsia="en-US"/>
          </w:rPr>
          <w:br/>
          <w:t xml:space="preserve">Β. ΚΟΙΝΟΒΟΥΛΕΥΤΙΚΟΣ ΕΛΕΓΧΟΣ </w:t>
        </w:r>
        <w:r w:rsidRPr="0069750A">
          <w:rPr>
            <w:rFonts w:eastAsia="Times New Roman"/>
            <w:szCs w:val="24"/>
            <w:lang w:eastAsia="en-US"/>
          </w:rPr>
          <w:br/>
          <w:t xml:space="preserve">Ανακοίνωση του δελτίου επικαίρων ερωτήσεων της Πέμπτης 9 Νοεμβρίου 2017, σελ. </w:t>
        </w:r>
        <w:r w:rsidRPr="0069750A">
          <w:rPr>
            <w:rFonts w:eastAsia="Times New Roman"/>
            <w:szCs w:val="24"/>
            <w:lang w:eastAsia="en-US"/>
          </w:rPr>
          <w:br/>
          <w:t xml:space="preserve"> </w:t>
        </w:r>
        <w:r w:rsidRPr="0069750A">
          <w:rPr>
            <w:rFonts w:eastAsia="Times New Roman"/>
            <w:szCs w:val="24"/>
            <w:lang w:eastAsia="en-US"/>
          </w:rPr>
          <w:br/>
          <w:t xml:space="preserve">Γ. ΝΟΜΟΘΕΤΙΚΗ ΕΡΓΑΣΙΑ </w:t>
        </w:r>
        <w:r w:rsidRPr="0069750A">
          <w:rPr>
            <w:rFonts w:eastAsia="Times New Roman"/>
            <w:szCs w:val="24"/>
            <w:lang w:eastAsia="en-US"/>
          </w:rPr>
          <w:br/>
          <w:t xml:space="preserve">Συζήτηση επί της αρχής των άρθρων και του συνόλου του σχεδίου νόμου του Υπουργείου Εξωτερικών "Κύρωση της Ενισχυμένης Συμφωνίας Εταιρικής Σχέσης και Συνεργασίας μεταξύ της Ευρωπαϊκής  Ένωσης και των κρατών - μελών της, αφενός και της Δημοκρατίας του </w:t>
        </w:r>
        <w:proofErr w:type="spellStart"/>
        <w:r w:rsidRPr="0069750A">
          <w:rPr>
            <w:rFonts w:eastAsia="Times New Roman"/>
            <w:szCs w:val="24"/>
            <w:lang w:eastAsia="en-US"/>
          </w:rPr>
          <w:t>Καζαχστάν</w:t>
        </w:r>
        <w:proofErr w:type="spellEnd"/>
        <w:r w:rsidRPr="0069750A">
          <w:rPr>
            <w:rFonts w:eastAsia="Times New Roman"/>
            <w:szCs w:val="24"/>
            <w:lang w:eastAsia="en-US"/>
          </w:rPr>
          <w:t xml:space="preserve">, αφετέρου", σελ. </w:t>
        </w:r>
        <w:r w:rsidRPr="0069750A">
          <w:rPr>
            <w:rFonts w:eastAsia="Times New Roman"/>
            <w:szCs w:val="24"/>
            <w:lang w:eastAsia="en-US"/>
          </w:rPr>
          <w:br/>
          <w:t xml:space="preserve"> </w:t>
        </w:r>
        <w:r w:rsidRPr="0069750A">
          <w:rPr>
            <w:rFonts w:eastAsia="Times New Roman"/>
            <w:szCs w:val="24"/>
            <w:lang w:eastAsia="en-US"/>
          </w:rPr>
          <w:br/>
        </w:r>
        <w:r w:rsidRPr="0069750A">
          <w:rPr>
            <w:rFonts w:eastAsia="Times New Roman"/>
            <w:szCs w:val="24"/>
            <w:lang w:eastAsia="en-US"/>
          </w:rPr>
          <w:br/>
          <w:t>ΠΡΟΕΔΡΕΥΩΝ                                                                                     ΒΑΡΕΜΕΝΟΣ Γ. , σελ.</w:t>
        </w:r>
        <w:r w:rsidRPr="0069750A">
          <w:rPr>
            <w:rFonts w:eastAsia="Times New Roman"/>
            <w:szCs w:val="24"/>
            <w:lang w:eastAsia="en-US"/>
          </w:rPr>
          <w:br/>
        </w:r>
        <w:r w:rsidRPr="0069750A">
          <w:rPr>
            <w:rFonts w:eastAsia="Times New Roman"/>
            <w:szCs w:val="24"/>
            <w:lang w:eastAsia="en-US"/>
          </w:rPr>
          <w:br/>
        </w:r>
      </w:ins>
    </w:p>
    <w:p w14:paraId="75427A1F" w14:textId="77777777" w:rsidR="0069750A" w:rsidRPr="0069750A" w:rsidRDefault="0069750A" w:rsidP="0069750A">
      <w:pPr>
        <w:spacing w:after="200" w:line="360" w:lineRule="auto"/>
        <w:rPr>
          <w:ins w:id="22" w:author="Φλούδα Χριστίνα" w:date="2017-11-14T11:07:00Z"/>
          <w:rFonts w:eastAsia="Times New Roman"/>
          <w:szCs w:val="24"/>
          <w:lang w:eastAsia="en-US"/>
        </w:rPr>
      </w:pPr>
      <w:ins w:id="23" w:author="Φλούδα Χριστίνα" w:date="2017-11-14T11:07:00Z">
        <w:r w:rsidRPr="0069750A">
          <w:rPr>
            <w:rFonts w:eastAsia="Times New Roman"/>
            <w:szCs w:val="24"/>
            <w:lang w:eastAsia="en-US"/>
          </w:rPr>
          <w:t>ΟΜΙΛΗΤΕΣ</w:t>
        </w:r>
      </w:ins>
    </w:p>
    <w:p w14:paraId="7CFA6040" w14:textId="1253E08A" w:rsidR="0069750A" w:rsidRDefault="0069750A" w:rsidP="0069750A">
      <w:pPr>
        <w:spacing w:line="600" w:lineRule="auto"/>
        <w:ind w:firstLine="720"/>
        <w:contextualSpacing/>
        <w:jc w:val="center"/>
        <w:rPr>
          <w:ins w:id="24" w:author="Φλούδα Χριστίνα" w:date="2017-11-14T11:07:00Z"/>
          <w:rFonts w:eastAsia="Times New Roman"/>
          <w:szCs w:val="24"/>
        </w:rPr>
      </w:pPr>
      <w:ins w:id="25" w:author="Φλούδα Χριστίνα" w:date="2017-11-14T11:07:00Z">
        <w:r w:rsidRPr="0069750A">
          <w:rPr>
            <w:rFonts w:eastAsia="Times New Roman"/>
            <w:szCs w:val="24"/>
            <w:lang w:eastAsia="en-US"/>
          </w:rPr>
          <w:br/>
          <w:t>Α. Επί διαδικαστικού θέματος:</w:t>
        </w:r>
        <w:r w:rsidRPr="0069750A">
          <w:rPr>
            <w:rFonts w:eastAsia="Times New Roman"/>
            <w:szCs w:val="24"/>
            <w:lang w:eastAsia="en-US"/>
          </w:rPr>
          <w:br/>
          <w:t>ΒΑΡΕΜΕΝΟΣ Γ. , σελ.</w:t>
        </w:r>
        <w:r w:rsidRPr="0069750A">
          <w:rPr>
            <w:rFonts w:eastAsia="Times New Roman"/>
            <w:szCs w:val="24"/>
            <w:lang w:eastAsia="en-US"/>
          </w:rPr>
          <w:br/>
          <w:t>ΘΕΟΧΑΡΟΠΟΥΛΟΣ Α. , σελ.</w:t>
        </w:r>
        <w:r w:rsidRPr="0069750A">
          <w:rPr>
            <w:rFonts w:eastAsia="Times New Roman"/>
            <w:szCs w:val="24"/>
            <w:lang w:eastAsia="en-US"/>
          </w:rPr>
          <w:br/>
          <w:t>ΚΑΤΣΙΚΗΣ Κ. , σελ.</w:t>
        </w:r>
        <w:r w:rsidRPr="0069750A">
          <w:rPr>
            <w:rFonts w:eastAsia="Times New Roman"/>
            <w:szCs w:val="24"/>
            <w:lang w:eastAsia="en-US"/>
          </w:rPr>
          <w:br/>
          <w:t>ΛΟΒΕΡΔΟΣ Α. , σελ.</w:t>
        </w:r>
        <w:r w:rsidRPr="0069750A">
          <w:rPr>
            <w:rFonts w:eastAsia="Times New Roman"/>
            <w:szCs w:val="24"/>
            <w:lang w:eastAsia="en-US"/>
          </w:rPr>
          <w:br/>
          <w:t>ΠΑΠΠΑΣ Χ. , σελ.</w:t>
        </w:r>
        <w:r w:rsidRPr="0069750A">
          <w:rPr>
            <w:rFonts w:eastAsia="Times New Roman"/>
            <w:szCs w:val="24"/>
            <w:lang w:eastAsia="en-US"/>
          </w:rPr>
          <w:br/>
        </w:r>
        <w:r w:rsidRPr="0069750A">
          <w:rPr>
            <w:rFonts w:eastAsia="Times New Roman"/>
            <w:szCs w:val="24"/>
            <w:lang w:eastAsia="en-US"/>
          </w:rPr>
          <w:br/>
          <w:t>Β. Επί του σχεδίου νόμου του Υπουργείου Εξωτερικών:</w:t>
        </w:r>
        <w:r w:rsidRPr="0069750A">
          <w:rPr>
            <w:rFonts w:eastAsia="Times New Roman"/>
            <w:szCs w:val="24"/>
            <w:lang w:eastAsia="en-US"/>
          </w:rPr>
          <w:br/>
          <w:t>ΒΑΡΔΑΛΗΣ Α. , σελ.</w:t>
        </w:r>
        <w:r w:rsidRPr="0069750A">
          <w:rPr>
            <w:rFonts w:eastAsia="Times New Roman"/>
            <w:szCs w:val="24"/>
            <w:lang w:eastAsia="en-US"/>
          </w:rPr>
          <w:br/>
          <w:t>ΘΕΟΧΑΡΟΠΟΥΛΟΣ Α. , σελ.</w:t>
        </w:r>
        <w:r w:rsidRPr="0069750A">
          <w:rPr>
            <w:rFonts w:eastAsia="Times New Roman"/>
            <w:szCs w:val="24"/>
            <w:lang w:eastAsia="en-US"/>
          </w:rPr>
          <w:br/>
          <w:t>ΚΑΤΡΟΥΓΚΑΛΟΣ Γ. , σελ.</w:t>
        </w:r>
        <w:r w:rsidRPr="0069750A">
          <w:rPr>
            <w:rFonts w:eastAsia="Times New Roman"/>
            <w:szCs w:val="24"/>
            <w:lang w:eastAsia="en-US"/>
          </w:rPr>
          <w:br/>
          <w:t>ΚΟΥΖΗΛΟΣ Ν. , σελ.</w:t>
        </w:r>
        <w:r w:rsidRPr="0069750A">
          <w:rPr>
            <w:rFonts w:eastAsia="Times New Roman"/>
            <w:szCs w:val="24"/>
            <w:lang w:eastAsia="en-US"/>
          </w:rPr>
          <w:br/>
          <w:t>ΛΟΒΕΡΔΟΣ Α. , σελ.</w:t>
        </w:r>
        <w:r w:rsidRPr="0069750A">
          <w:rPr>
            <w:rFonts w:eastAsia="Times New Roman"/>
            <w:szCs w:val="24"/>
            <w:lang w:eastAsia="en-US"/>
          </w:rPr>
          <w:br/>
          <w:t>ΠΑΠΠΑΣ Χ. , σελ.</w:t>
        </w:r>
        <w:r w:rsidRPr="0069750A">
          <w:rPr>
            <w:rFonts w:eastAsia="Times New Roman"/>
            <w:szCs w:val="24"/>
            <w:lang w:eastAsia="en-US"/>
          </w:rPr>
          <w:br/>
        </w:r>
        <w:r w:rsidRPr="0069750A">
          <w:rPr>
            <w:rFonts w:eastAsia="Times New Roman"/>
            <w:szCs w:val="24"/>
            <w:lang w:eastAsia="en-US"/>
          </w:rPr>
          <w:br/>
          <w:t>Γ. ΠΑΡΕΜΒΑΣΕΙΣ:</w:t>
        </w:r>
        <w:r w:rsidRPr="0069750A">
          <w:rPr>
            <w:rFonts w:eastAsia="Times New Roman"/>
            <w:szCs w:val="24"/>
            <w:lang w:eastAsia="en-US"/>
          </w:rPr>
          <w:br/>
          <w:t>ΒΑΡΕΜΕΝΟΣ Γ. , σελ.</w:t>
        </w:r>
        <w:r w:rsidRPr="0069750A">
          <w:rPr>
            <w:rFonts w:eastAsia="Times New Roman"/>
            <w:szCs w:val="24"/>
            <w:lang w:eastAsia="en-US"/>
          </w:rPr>
          <w:br/>
          <w:t>ΚΕΔΙΚΟΓΛΟΥ Σ. , σελ.</w:t>
        </w:r>
        <w:r w:rsidRPr="0069750A">
          <w:rPr>
            <w:rFonts w:eastAsia="Times New Roman"/>
            <w:szCs w:val="24"/>
            <w:lang w:eastAsia="en-US"/>
          </w:rPr>
          <w:br/>
        </w:r>
      </w:ins>
    </w:p>
    <w:p w14:paraId="049A48E7" w14:textId="77777777" w:rsidR="00EB3DC1" w:rsidRDefault="0069750A">
      <w:pPr>
        <w:spacing w:line="600" w:lineRule="auto"/>
        <w:ind w:firstLine="720"/>
        <w:contextualSpacing/>
        <w:jc w:val="center"/>
        <w:rPr>
          <w:rFonts w:eastAsia="Times New Roman"/>
          <w:szCs w:val="24"/>
        </w:rPr>
      </w:pPr>
      <w:r>
        <w:rPr>
          <w:rFonts w:eastAsia="Times New Roman"/>
          <w:szCs w:val="24"/>
        </w:rPr>
        <w:t>ΠΡΑΚΤΙΚΑ ΒΟΥΛΗΣ</w:t>
      </w:r>
    </w:p>
    <w:p w14:paraId="049A48E8" w14:textId="77777777" w:rsidR="00EB3DC1" w:rsidRDefault="0069750A">
      <w:pPr>
        <w:spacing w:line="600" w:lineRule="auto"/>
        <w:ind w:firstLine="720"/>
        <w:contextualSpacing/>
        <w:jc w:val="center"/>
        <w:rPr>
          <w:rFonts w:eastAsia="Times New Roman"/>
          <w:szCs w:val="24"/>
        </w:rPr>
      </w:pPr>
      <w:r>
        <w:rPr>
          <w:rFonts w:eastAsia="Times New Roman"/>
          <w:szCs w:val="24"/>
        </w:rPr>
        <w:t xml:space="preserve">ΙΖ΄ ΠΕΡΙΟΔΟΣ </w:t>
      </w:r>
    </w:p>
    <w:p w14:paraId="049A48E9" w14:textId="77777777" w:rsidR="00EB3DC1" w:rsidRDefault="0069750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49A48EA" w14:textId="77777777" w:rsidR="00EB3DC1" w:rsidRDefault="0069750A">
      <w:pPr>
        <w:spacing w:line="600" w:lineRule="auto"/>
        <w:ind w:firstLine="720"/>
        <w:contextualSpacing/>
        <w:jc w:val="center"/>
        <w:rPr>
          <w:rFonts w:eastAsia="Times New Roman"/>
          <w:szCs w:val="24"/>
        </w:rPr>
      </w:pPr>
      <w:r>
        <w:rPr>
          <w:rFonts w:eastAsia="Times New Roman"/>
          <w:szCs w:val="24"/>
        </w:rPr>
        <w:t>ΣΥΝΟΔΟΣ Γ΄</w:t>
      </w:r>
    </w:p>
    <w:p w14:paraId="049A48EB" w14:textId="77777777" w:rsidR="00EB3DC1" w:rsidRDefault="0069750A">
      <w:pPr>
        <w:spacing w:line="600" w:lineRule="auto"/>
        <w:ind w:firstLine="720"/>
        <w:contextualSpacing/>
        <w:jc w:val="center"/>
        <w:rPr>
          <w:rFonts w:eastAsia="Times New Roman"/>
          <w:szCs w:val="24"/>
        </w:rPr>
      </w:pPr>
      <w:r>
        <w:rPr>
          <w:rFonts w:eastAsia="Times New Roman"/>
          <w:szCs w:val="24"/>
        </w:rPr>
        <w:t>ΣΥΝΕΔΡΙΑΣΗ ΚΔ΄</w:t>
      </w:r>
    </w:p>
    <w:p w14:paraId="049A48EC" w14:textId="77777777" w:rsidR="00EB3DC1" w:rsidRDefault="0069750A">
      <w:pPr>
        <w:spacing w:line="600" w:lineRule="auto"/>
        <w:ind w:firstLine="720"/>
        <w:contextualSpacing/>
        <w:jc w:val="center"/>
        <w:rPr>
          <w:rFonts w:eastAsia="Times New Roman"/>
          <w:szCs w:val="24"/>
        </w:rPr>
      </w:pPr>
      <w:r>
        <w:rPr>
          <w:rFonts w:eastAsia="Times New Roman"/>
          <w:szCs w:val="24"/>
        </w:rPr>
        <w:t>Τετάρτη 8 Νοεμβρίου 2017</w:t>
      </w:r>
      <w:r>
        <w:rPr>
          <w:rFonts w:eastAsia="Times New Roman"/>
          <w:szCs w:val="24"/>
        </w:rPr>
        <w:t xml:space="preserve"> (πρωί)</w:t>
      </w:r>
    </w:p>
    <w:p w14:paraId="049A48ED" w14:textId="77777777" w:rsidR="00EB3DC1" w:rsidRDefault="0069750A">
      <w:pPr>
        <w:spacing w:line="600" w:lineRule="auto"/>
        <w:ind w:firstLine="720"/>
        <w:contextualSpacing/>
        <w:jc w:val="both"/>
        <w:rPr>
          <w:rFonts w:eastAsia="Times New Roman"/>
          <w:szCs w:val="24"/>
        </w:rPr>
      </w:pPr>
      <w:r>
        <w:rPr>
          <w:rFonts w:eastAsia="Times New Roman"/>
          <w:szCs w:val="24"/>
        </w:rPr>
        <w:t>Αθήνα, σήμερα στις 8 Νοεμβρίου 2017, ημέρα Τετάρτη και ώρα 10.02΄</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κ. </w:t>
      </w:r>
      <w:r w:rsidRPr="00BF6619">
        <w:rPr>
          <w:rFonts w:eastAsia="Times New Roman"/>
          <w:b/>
          <w:szCs w:val="24"/>
        </w:rPr>
        <w:t>ΓΕΩΡΓΙΟΥ ΒΑΡΕΜΕΝΟΥ</w:t>
      </w:r>
      <w:r>
        <w:rPr>
          <w:rFonts w:eastAsia="Times New Roman"/>
          <w:szCs w:val="24"/>
        </w:rPr>
        <w:t>.</w:t>
      </w:r>
    </w:p>
    <w:p w14:paraId="049A48EE" w14:textId="77777777" w:rsidR="00EB3DC1" w:rsidRDefault="0069750A">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049A48E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Πριν εισέ</w:t>
      </w:r>
      <w:r>
        <w:rPr>
          <w:rFonts w:eastAsia="Times New Roman" w:cs="Times New Roman"/>
          <w:szCs w:val="24"/>
        </w:rPr>
        <w:t>λθουμε στην ημερήσια διάταξη της νομοθετικής εργασίας, έ</w:t>
      </w:r>
      <w:r>
        <w:rPr>
          <w:rFonts w:eastAsia="Times New Roman" w:cs="Times New Roman"/>
          <w:szCs w:val="24"/>
        </w:rPr>
        <w:t xml:space="preserve">χω την τιμή να ανακοινώσω στο Σώμα το δελτίο επικαίρων ερωτήσεων της Πέμπτης 9 Νοεμβρίου 2017. </w:t>
      </w:r>
    </w:p>
    <w:p w14:paraId="049A48F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49A48F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w:t>
      </w:r>
      <w:r>
        <w:rPr>
          <w:rFonts w:eastAsia="Times New Roman" w:cs="Times New Roman"/>
          <w:szCs w:val="24"/>
        </w:rPr>
        <w:t>ιθμό 239/6-11-2017 επίκαιρη ερώτηση του Βουλευτή Αττικής της Νέας Δημοκρατίας κ. Μαυρουδή Βορίδη προς την Υπουργό Διοικητικής Ανασυγκρότησης, με θέμα</w:t>
      </w:r>
      <w:r>
        <w:rPr>
          <w:rFonts w:eastAsia="Times New Roman" w:cs="Times New Roman"/>
          <w:szCs w:val="24"/>
        </w:rPr>
        <w:t>:</w:t>
      </w:r>
      <w:r>
        <w:rPr>
          <w:rFonts w:eastAsia="Times New Roman" w:cs="Times New Roman"/>
          <w:szCs w:val="24"/>
        </w:rPr>
        <w:t xml:space="preserve"> «Προκήρυξη θέσεων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 xml:space="preserve">ιευθυντών». </w:t>
      </w:r>
    </w:p>
    <w:p w14:paraId="049A48F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2. Η με αριθμό 213/1-11-2017 επίκαιρη ερώτηση του Ε</w:t>
      </w:r>
      <w:r>
        <w:rPr>
          <w:rFonts w:eastAsia="Times New Roman" w:cs="Times New Roman"/>
          <w:szCs w:val="24"/>
        </w:rPr>
        <w:t>΄</w:t>
      </w:r>
      <w:r>
        <w:rPr>
          <w:rFonts w:eastAsia="Times New Roman" w:cs="Times New Roman"/>
          <w:szCs w:val="24"/>
        </w:rPr>
        <w:t xml:space="preserve"> Αντιπροέδρου</w:t>
      </w:r>
      <w:r>
        <w:rPr>
          <w:rFonts w:eastAsia="Times New Roman" w:cs="Times New Roman"/>
          <w:szCs w:val="24"/>
        </w:rPr>
        <w:t xml:space="preserve">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Μεταφορών και Υποδομών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«Ημιτελές ακόμα και με</w:t>
      </w:r>
      <w:r>
        <w:rPr>
          <w:rFonts w:eastAsia="Times New Roman" w:cs="Times New Roman"/>
          <w:szCs w:val="24"/>
        </w:rPr>
        <w:t>τά</w:t>
      </w:r>
      <w:r>
        <w:rPr>
          <w:rFonts w:eastAsia="Times New Roman" w:cs="Times New Roman"/>
          <w:szCs w:val="24"/>
        </w:rPr>
        <w:t xml:space="preserve"> τη λήξη της προθεσμίας παράδοσης το Σχολείο Αρχαγγέλου Ρόδου». </w:t>
      </w:r>
    </w:p>
    <w:p w14:paraId="049A48F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3. Η με </w:t>
      </w:r>
      <w:r>
        <w:rPr>
          <w:rFonts w:eastAsia="Times New Roman" w:cs="Times New Roman"/>
          <w:szCs w:val="24"/>
        </w:rPr>
        <w:t>αριθμό 250/7-11-2017 επίκαιρη ερώτηση του Βουλευτή Α</w:t>
      </w:r>
      <w:r>
        <w:rPr>
          <w:rFonts w:eastAsia="Times New Roman" w:cs="Times New Roman"/>
          <w:szCs w:val="24"/>
        </w:rPr>
        <w:t>΄</w:t>
      </w:r>
      <w:r>
        <w:rPr>
          <w:rFonts w:eastAsia="Times New Roman" w:cs="Times New Roman"/>
          <w:szCs w:val="24"/>
        </w:rPr>
        <w:t xml:space="preserve"> Θεσσαλονίκης του Κομμουνιστικού Κόμματος Ελλάδας κ. Ιωάννη Δελή προς την Υπουργό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σχετικά με τα οξυμένα προβλήματα που συναντάνε οι σπουδαστές τ</w:t>
      </w:r>
      <w:r>
        <w:rPr>
          <w:rFonts w:eastAsia="Times New Roman" w:cs="Times New Roman"/>
          <w:szCs w:val="24"/>
        </w:rPr>
        <w:t xml:space="preserve">ων δημοσίων ΙΕΚ με το άνοιγμα των σχολών τους. </w:t>
      </w:r>
    </w:p>
    <w:p w14:paraId="049A48F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w:t>
      </w:r>
      <w:r>
        <w:rPr>
          <w:rFonts w:eastAsia="Times New Roman" w:cs="Times New Roman"/>
          <w:szCs w:val="24"/>
        </w:rPr>
        <w:t>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049A48F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240/6-112017 επίκαιρη ερώτηση του Βουλευτή Δωδεκανήσου της Νέας Δημοκρατίας κ. Εμμανουήλ </w:t>
      </w:r>
      <w:proofErr w:type="spellStart"/>
      <w:r>
        <w:rPr>
          <w:rFonts w:eastAsia="Times New Roman" w:cs="Times New Roman"/>
          <w:szCs w:val="24"/>
        </w:rPr>
        <w:t>Κόνσολα</w:t>
      </w:r>
      <w:proofErr w:type="spellEnd"/>
      <w:r>
        <w:rPr>
          <w:rFonts w:eastAsia="Times New Roman" w:cs="Times New Roman"/>
          <w:szCs w:val="24"/>
        </w:rPr>
        <w:t xml:space="preserve"> προς τον Υπουργό Υποδομών και Μεταφορών</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«Άμεση αποκατάσταση των ζημιών στις λιμενικές εγκαταστάσεις για την κρουαζιέρα στην Κω». </w:t>
      </w:r>
    </w:p>
    <w:p w14:paraId="049A48F6"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2. Η αριθμό 216/3-11-2017 επίκαιρη ερώτηση 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Χαρά</w:t>
      </w:r>
      <w:r>
        <w:rPr>
          <w:rFonts w:eastAsia="Times New Roman" w:cs="Times New Roman"/>
          <w:szCs w:val="24"/>
        </w:rPr>
        <w:t xml:space="preserve">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«Κίνδυνος υπολειτουργίας </w:t>
      </w:r>
      <w:r>
        <w:rPr>
          <w:rFonts w:eastAsia="Times New Roman" w:cs="Times New Roman"/>
          <w:szCs w:val="24"/>
        </w:rPr>
        <w:t>μ</w:t>
      </w:r>
      <w:r>
        <w:rPr>
          <w:rFonts w:eastAsia="Times New Roman" w:cs="Times New Roman"/>
          <w:szCs w:val="24"/>
        </w:rPr>
        <w:t xml:space="preserve">ουσείου και αρχαιολογικού τόπου Δελφών». </w:t>
      </w:r>
    </w:p>
    <w:p w14:paraId="049A48F7"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251/7-11-2017 επίκαιρη ερώτηση του Βουλευτή Αχαΐας του Κομμουνιστικού Κόμματος Ελλάδας κ. Νικολάου </w:t>
      </w:r>
      <w:proofErr w:type="spellStart"/>
      <w:r>
        <w:rPr>
          <w:rFonts w:eastAsia="Times New Roman" w:cs="Times New Roman"/>
          <w:szCs w:val="24"/>
        </w:rPr>
        <w:t>Καραθανασ</w:t>
      </w:r>
      <w:r>
        <w:rPr>
          <w:rFonts w:eastAsia="Times New Roman" w:cs="Times New Roman"/>
          <w:szCs w:val="24"/>
        </w:rPr>
        <w:t>όπουλου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τους εργαζόμενους στο πρακτορείο διανομής Τύπου «</w:t>
      </w:r>
      <w:r>
        <w:rPr>
          <w:rFonts w:eastAsia="Times New Roman" w:cs="Times New Roman"/>
          <w:szCs w:val="24"/>
        </w:rPr>
        <w:t>ΕΥΡΩΠΗ</w:t>
      </w:r>
      <w:r>
        <w:rPr>
          <w:rFonts w:eastAsia="Times New Roman" w:cs="Times New Roman"/>
          <w:szCs w:val="24"/>
        </w:rPr>
        <w:t xml:space="preserve">». </w:t>
      </w:r>
    </w:p>
    <w:p w14:paraId="049A48F8"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049A48F9"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1. Η με αριθμό 100/4-10-2017 ερώ</w:t>
      </w:r>
      <w:r>
        <w:rPr>
          <w:rFonts w:eastAsia="Times New Roman" w:cs="Times New Roman"/>
          <w:szCs w:val="24"/>
        </w:rPr>
        <w:t>τηση του Δ</w:t>
      </w:r>
      <w:r>
        <w:rPr>
          <w:rFonts w:eastAsia="Times New Roman" w:cs="Times New Roman"/>
          <w:szCs w:val="24"/>
        </w:rPr>
        <w:t>΄</w:t>
      </w:r>
      <w:r>
        <w:rPr>
          <w:rFonts w:eastAsia="Times New Roman" w:cs="Times New Roman"/>
          <w:szCs w:val="24"/>
        </w:rPr>
        <w:t xml:space="preserve"> Αντιπροέδρου της Βουλής και Βουλευτή Α</w:t>
      </w:r>
      <w:r>
        <w:rPr>
          <w:rFonts w:eastAsia="Times New Roman" w:cs="Times New Roman"/>
          <w:szCs w:val="24"/>
        </w:rPr>
        <w:t>΄</w:t>
      </w:r>
      <w:r>
        <w:rPr>
          <w:rFonts w:eastAsia="Times New Roman" w:cs="Times New Roman"/>
          <w:szCs w:val="24"/>
        </w:rPr>
        <w:t xml:space="preserve"> Αθηνών της Νέας Δημοκρα</w:t>
      </w:r>
      <w:r>
        <w:rPr>
          <w:rFonts w:eastAsia="Times New Roman" w:cs="Times New Roman"/>
          <w:szCs w:val="24"/>
        </w:rPr>
        <w:lastRenderedPageBreak/>
        <w:t>τίας κ. Νικήτα Κακλαμάνη προς την Υπουργό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«Αριθμός διπλών και τριπλών συντάξεων στη χώρα». </w:t>
      </w:r>
    </w:p>
    <w:p w14:paraId="049A48FA"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εισερχό</w:t>
      </w:r>
      <w:r>
        <w:rPr>
          <w:rFonts w:eastAsia="Times New Roman" w:cs="Times New Roman"/>
          <w:szCs w:val="24"/>
        </w:rPr>
        <w:t>μαστε</w:t>
      </w:r>
      <w:r>
        <w:rPr>
          <w:rFonts w:eastAsia="Times New Roman" w:cs="Times New Roman"/>
          <w:szCs w:val="24"/>
        </w:rPr>
        <w:t xml:space="preserve"> στην ημερήσια διάταξη της </w:t>
      </w:r>
    </w:p>
    <w:p w14:paraId="049A48FB" w14:textId="77777777" w:rsidR="00EB3DC1" w:rsidRDefault="0069750A">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049A48FC"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Ενισχυμένης Συμφωνίας Εταιρικής Σχέσης και Συνεργασίας μεταξύ της Ευρωπαϊκής Ένωσης και των κρατών-μελών </w:t>
      </w:r>
      <w:r>
        <w:rPr>
          <w:rFonts w:eastAsia="Times New Roman" w:cs="Times New Roman"/>
          <w:szCs w:val="24"/>
        </w:rPr>
        <w:t>της,</w:t>
      </w:r>
      <w:r>
        <w:rPr>
          <w:rFonts w:eastAsia="Times New Roman" w:cs="Times New Roman"/>
          <w:szCs w:val="24"/>
        </w:rPr>
        <w:t xml:space="preserve"> αφενός και της Δημοκρατίας του </w:t>
      </w:r>
      <w:proofErr w:type="spellStart"/>
      <w:r>
        <w:rPr>
          <w:rFonts w:eastAsia="Times New Roman" w:cs="Times New Roman"/>
          <w:szCs w:val="24"/>
        </w:rPr>
        <w:t>Καζαχστάν</w:t>
      </w:r>
      <w:proofErr w:type="spellEnd"/>
      <w:r>
        <w:rPr>
          <w:rFonts w:eastAsia="Times New Roman" w:cs="Times New Roman"/>
          <w:szCs w:val="24"/>
        </w:rPr>
        <w:t>,</w:t>
      </w:r>
      <w:r>
        <w:rPr>
          <w:rFonts w:eastAsia="Times New Roman" w:cs="Times New Roman"/>
          <w:szCs w:val="24"/>
        </w:rPr>
        <w:t xml:space="preserve"> αφετέρου». </w:t>
      </w:r>
    </w:p>
    <w:p w14:paraId="049A48F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w:t>
      </w:r>
      <w:r>
        <w:rPr>
          <w:rFonts w:eastAsia="Times New Roman" w:cs="Times New Roman"/>
          <w:szCs w:val="24"/>
        </w:rPr>
        <w:t xml:space="preserve">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υμφωνίας. </w:t>
      </w:r>
    </w:p>
    <w:p w14:paraId="049A48F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Θέλει κάποιος συνάδελφος να λάβει το</w:t>
      </w:r>
      <w:r>
        <w:rPr>
          <w:rFonts w:eastAsia="Times New Roman" w:cs="Times New Roman"/>
          <w:szCs w:val="24"/>
        </w:rPr>
        <w:t>ν</w:t>
      </w:r>
      <w:r>
        <w:rPr>
          <w:rFonts w:eastAsia="Times New Roman" w:cs="Times New Roman"/>
          <w:szCs w:val="24"/>
        </w:rPr>
        <w:t xml:space="preserve"> λόγο; </w:t>
      </w:r>
    </w:p>
    <w:p w14:paraId="049A48F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Εγώ, κύριε Πρόεδρε. </w:t>
      </w:r>
    </w:p>
    <w:p w14:paraId="049A490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 xml:space="preserve">ΡΟΕΔΡΕΥΩΝ (Γεώργιος Βαρεμένος): </w:t>
      </w:r>
      <w:r>
        <w:rPr>
          <w:rFonts w:eastAsia="Times New Roman" w:cs="Times New Roman"/>
          <w:szCs w:val="24"/>
        </w:rPr>
        <w:t xml:space="preserve">Παρακαλώ, κύριε συνάδελφε, έχετε τον λόγο. </w:t>
      </w:r>
    </w:p>
    <w:p w14:paraId="049A490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κύριε Πρόεδρε. </w:t>
      </w:r>
    </w:p>
    <w:p w14:paraId="049A490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εμείς είμαστε αντίθετοι με αυτή την </w:t>
      </w:r>
      <w:r>
        <w:rPr>
          <w:rFonts w:eastAsia="Times New Roman" w:cs="Times New Roman"/>
          <w:szCs w:val="24"/>
        </w:rPr>
        <w:t>σ</w:t>
      </w:r>
      <w:r>
        <w:rPr>
          <w:rFonts w:eastAsia="Times New Roman" w:cs="Times New Roman"/>
          <w:szCs w:val="24"/>
        </w:rPr>
        <w:t>υμφωνία, γιατί δεν έχει κα</w:t>
      </w:r>
      <w:r>
        <w:rPr>
          <w:rFonts w:eastAsia="Times New Roman" w:cs="Times New Roman"/>
          <w:szCs w:val="24"/>
        </w:rPr>
        <w:t>μ</w:t>
      </w:r>
      <w:r>
        <w:rPr>
          <w:rFonts w:eastAsia="Times New Roman" w:cs="Times New Roman"/>
          <w:szCs w:val="24"/>
        </w:rPr>
        <w:t xml:space="preserve">μία σχέση με τα συμφέροντα των λαών εκατέρωθεν, τόσο </w:t>
      </w:r>
      <w:r>
        <w:rPr>
          <w:rFonts w:eastAsia="Times New Roman" w:cs="Times New Roman"/>
          <w:szCs w:val="24"/>
        </w:rPr>
        <w:t xml:space="preserve">των λαών της Ευρωπαϊκής Ένωσης όσο και του </w:t>
      </w:r>
      <w:proofErr w:type="spellStart"/>
      <w:r>
        <w:rPr>
          <w:rFonts w:eastAsia="Times New Roman" w:cs="Times New Roman"/>
          <w:szCs w:val="24"/>
        </w:rPr>
        <w:t>Καζαχστάν</w:t>
      </w:r>
      <w:proofErr w:type="spellEnd"/>
      <w:r>
        <w:rPr>
          <w:rFonts w:eastAsia="Times New Roman" w:cs="Times New Roman"/>
          <w:szCs w:val="24"/>
        </w:rPr>
        <w:t>. Άλλωστε η Ευρωπαϊκή Ένωση  δεν είναι κανένα αρνάκι ούτε είναι κα</w:t>
      </w:r>
      <w:r>
        <w:rPr>
          <w:rFonts w:eastAsia="Times New Roman" w:cs="Times New Roman"/>
          <w:szCs w:val="24"/>
        </w:rPr>
        <w:t>μ</w:t>
      </w:r>
      <w:r>
        <w:rPr>
          <w:rFonts w:eastAsia="Times New Roman" w:cs="Times New Roman"/>
          <w:szCs w:val="24"/>
        </w:rPr>
        <w:t>μία ένωση των λαών της Ευρώπης. Αποτελεί μια ένωση των μονοπωλίων και στόχος της είναι να υπερασπιστεί τα συμφέροντα των δικών της επιχει</w:t>
      </w:r>
      <w:r>
        <w:rPr>
          <w:rFonts w:eastAsia="Times New Roman" w:cs="Times New Roman"/>
          <w:szCs w:val="24"/>
        </w:rPr>
        <w:t xml:space="preserve">ρηματικών ομίλων. Βεβαίως και η αστική τάξη του </w:t>
      </w:r>
      <w:proofErr w:type="spellStart"/>
      <w:r>
        <w:rPr>
          <w:rFonts w:eastAsia="Times New Roman" w:cs="Times New Roman"/>
          <w:szCs w:val="24"/>
        </w:rPr>
        <w:t>Καζαχστάν</w:t>
      </w:r>
      <w:proofErr w:type="spellEnd"/>
      <w:r>
        <w:rPr>
          <w:rFonts w:eastAsia="Times New Roman" w:cs="Times New Roman"/>
          <w:szCs w:val="24"/>
        </w:rPr>
        <w:t xml:space="preserve"> πιστεύει ότι μέσω τέτοιου είδους συμφωνιών</w:t>
      </w:r>
      <w:r>
        <w:rPr>
          <w:rFonts w:eastAsia="Times New Roman" w:cs="Times New Roman"/>
          <w:szCs w:val="24"/>
        </w:rPr>
        <w:t>,</w:t>
      </w:r>
      <w:r>
        <w:rPr>
          <w:rFonts w:eastAsia="Times New Roman" w:cs="Times New Roman"/>
          <w:szCs w:val="24"/>
        </w:rPr>
        <w:t xml:space="preserve"> μπορεί να εξασφαλίσει καλύτερα -όχι μόνο με την Ευρωπαϊκή Ένωση αλλά και με άλλες ιμπεριαλιστικές χώρες, όπως είναι, για παράδειγμα, η Ρωσία ή οι Ηνωμένες</w:t>
      </w:r>
      <w:r>
        <w:rPr>
          <w:rFonts w:eastAsia="Times New Roman" w:cs="Times New Roman"/>
          <w:szCs w:val="24"/>
        </w:rPr>
        <w:t xml:space="preserve"> Πολιτείες της Αμερικής- τα δικά της συμφέροντα. </w:t>
      </w:r>
    </w:p>
    <w:p w14:paraId="049A4903" w14:textId="77777777" w:rsidR="00EB3DC1" w:rsidRDefault="0069750A">
      <w:pPr>
        <w:spacing w:line="600" w:lineRule="auto"/>
        <w:ind w:firstLine="720"/>
        <w:contextualSpacing/>
        <w:jc w:val="both"/>
        <w:rPr>
          <w:rFonts w:eastAsia="Times New Roman"/>
          <w:bCs/>
          <w:szCs w:val="24"/>
        </w:rPr>
      </w:pPr>
      <w:r>
        <w:rPr>
          <w:rFonts w:eastAsia="Times New Roman"/>
          <w:bCs/>
          <w:szCs w:val="24"/>
        </w:rPr>
        <w:t xml:space="preserve">Άρα όχι μόνο δεν έχουν συμφέρον οι λαοί του </w:t>
      </w:r>
      <w:proofErr w:type="spellStart"/>
      <w:r>
        <w:rPr>
          <w:rFonts w:eastAsia="Times New Roman"/>
          <w:bCs/>
          <w:szCs w:val="24"/>
        </w:rPr>
        <w:t>Καζαχστάν</w:t>
      </w:r>
      <w:proofErr w:type="spellEnd"/>
      <w:r>
        <w:rPr>
          <w:rFonts w:eastAsia="Times New Roman"/>
          <w:bCs/>
          <w:szCs w:val="24"/>
        </w:rPr>
        <w:t xml:space="preserve"> και της Ευρωπαϊκής Ένωσης, αλλά θα συνεχίσουν να ματώνουν</w:t>
      </w:r>
      <w:r>
        <w:rPr>
          <w:rFonts w:eastAsia="Times New Roman"/>
          <w:bCs/>
          <w:szCs w:val="24"/>
        </w:rPr>
        <w:t>,</w:t>
      </w:r>
      <w:r>
        <w:rPr>
          <w:rFonts w:eastAsia="Times New Roman"/>
          <w:bCs/>
          <w:szCs w:val="24"/>
        </w:rPr>
        <w:t xml:space="preserve"> για να εξασφαλιστεί η κερδοφορία των επιχειρηματικών ομίλων εκατέρωθεν.</w:t>
      </w:r>
    </w:p>
    <w:p w14:paraId="049A4904" w14:textId="77777777" w:rsidR="00EB3DC1" w:rsidRDefault="0069750A">
      <w:pPr>
        <w:spacing w:line="600" w:lineRule="auto"/>
        <w:ind w:firstLine="720"/>
        <w:contextualSpacing/>
        <w:jc w:val="both"/>
        <w:rPr>
          <w:rFonts w:eastAsia="Times New Roman"/>
          <w:bCs/>
          <w:szCs w:val="24"/>
        </w:rPr>
      </w:pPr>
      <w:r>
        <w:rPr>
          <w:rFonts w:eastAsia="Times New Roman"/>
          <w:bCs/>
          <w:szCs w:val="24"/>
        </w:rPr>
        <w:lastRenderedPageBreak/>
        <w:t>Τι απαντάτε εσείς, κύ</w:t>
      </w:r>
      <w:r>
        <w:rPr>
          <w:rFonts w:eastAsia="Times New Roman"/>
          <w:bCs/>
          <w:szCs w:val="24"/>
        </w:rPr>
        <w:t xml:space="preserve">ριε Υπουργέ, σε αυτό το ζήτημα που βάζουμε εμείς; </w:t>
      </w:r>
    </w:p>
    <w:p w14:paraId="049A4905" w14:textId="77777777" w:rsidR="00EB3DC1" w:rsidRDefault="0069750A">
      <w:pPr>
        <w:spacing w:line="600" w:lineRule="auto"/>
        <w:ind w:firstLine="720"/>
        <w:contextualSpacing/>
        <w:jc w:val="both"/>
        <w:rPr>
          <w:rFonts w:eastAsia="Times New Roman"/>
          <w:bCs/>
          <w:szCs w:val="24"/>
        </w:rPr>
      </w:pPr>
      <w:r>
        <w:rPr>
          <w:rFonts w:eastAsia="Times New Roman"/>
          <w:bCs/>
          <w:szCs w:val="24"/>
        </w:rPr>
        <w:t xml:space="preserve">Διαβάζω απ’ τα πρακτικά τη συζήτηση στην </w:t>
      </w:r>
      <w:r>
        <w:rPr>
          <w:rFonts w:eastAsia="Times New Roman"/>
          <w:bCs/>
          <w:szCs w:val="24"/>
        </w:rPr>
        <w:t>ε</w:t>
      </w:r>
      <w:r>
        <w:rPr>
          <w:rFonts w:eastAsia="Times New Roman"/>
          <w:bCs/>
          <w:szCs w:val="24"/>
        </w:rPr>
        <w:t>πιτροπή. Λέτε</w:t>
      </w:r>
      <w:r>
        <w:rPr>
          <w:rFonts w:eastAsia="Times New Roman"/>
          <w:bCs/>
          <w:szCs w:val="24"/>
        </w:rPr>
        <w:t>:</w:t>
      </w:r>
      <w:r>
        <w:rPr>
          <w:rFonts w:eastAsia="Times New Roman"/>
          <w:bCs/>
          <w:szCs w:val="24"/>
        </w:rPr>
        <w:t xml:space="preserve"> «Εφόσον οι καπιταλιστικές οικονομίες υπάρχουν εκατέρωθεν, προφανώς εμβάθυνση καπιταλιστικών σχέσεων εξυπηρετούν παρόμοιες συνθήκες». Καλά μέχρι εδώ.</w:t>
      </w:r>
      <w:r>
        <w:rPr>
          <w:rFonts w:eastAsia="Times New Roman"/>
          <w:bCs/>
          <w:szCs w:val="24"/>
        </w:rPr>
        <w:t xml:space="preserve"> Δηλαδή επιβεβαιώνετε με έναν τρόπο</w:t>
      </w:r>
      <w:r>
        <w:rPr>
          <w:rFonts w:eastAsia="Times New Roman"/>
          <w:bCs/>
          <w:szCs w:val="24"/>
        </w:rPr>
        <w:t>,</w:t>
      </w:r>
      <w:r>
        <w:rPr>
          <w:rFonts w:eastAsia="Times New Roman"/>
          <w:bCs/>
          <w:szCs w:val="24"/>
        </w:rPr>
        <w:t xml:space="preserve"> αυτά που σας λέμε </w:t>
      </w:r>
      <w:r>
        <w:rPr>
          <w:rFonts w:eastAsia="Times New Roman"/>
          <w:bCs/>
          <w:szCs w:val="24"/>
        </w:rPr>
        <w:t>κ</w:t>
      </w:r>
      <w:r>
        <w:rPr>
          <w:rFonts w:eastAsia="Times New Roman"/>
          <w:bCs/>
          <w:szCs w:val="24"/>
        </w:rPr>
        <w:t>αι συνεχίζετε: «Όμως στο μέλλον σε άλλες σχέσεις παραγωγής θα εξυπηρετήσει τους λαούς των περιοχών». Με άλλες σχέσεις και στο μέλλον!</w:t>
      </w:r>
    </w:p>
    <w:p w14:paraId="049A4906" w14:textId="77777777" w:rsidR="00EB3DC1" w:rsidRDefault="0069750A">
      <w:pPr>
        <w:spacing w:line="600" w:lineRule="auto"/>
        <w:ind w:firstLine="720"/>
        <w:contextualSpacing/>
        <w:jc w:val="both"/>
        <w:rPr>
          <w:rFonts w:eastAsia="Times New Roman"/>
          <w:bCs/>
          <w:szCs w:val="24"/>
        </w:rPr>
      </w:pPr>
      <w:r>
        <w:rPr>
          <w:rFonts w:eastAsia="Times New Roman"/>
          <w:bCs/>
          <w:szCs w:val="24"/>
        </w:rPr>
        <w:t xml:space="preserve">Τι μας λέτε, κύριε Υπουργέ; Προφανώς γνωρίζετε ότι η ανάπτυξη των </w:t>
      </w:r>
      <w:r>
        <w:rPr>
          <w:rFonts w:eastAsia="Times New Roman"/>
          <w:bCs/>
          <w:szCs w:val="24"/>
        </w:rPr>
        <w:t>παραγωγικών δυνάμεων δεν γίνεται αυθόρμητα και έξω από τις παραγωγικές σχέσεις. Πιο απλά -για τον κόσμο που μας ακούει περισσότερο-, ο καπιταλισμός αναπτύσσει -αυτό το σύστημα, δηλαδή, το κεφαλαιοκρατικό- τις παραγωγικές δυνάμεις</w:t>
      </w:r>
      <w:r>
        <w:rPr>
          <w:rFonts w:eastAsia="Times New Roman"/>
          <w:bCs/>
          <w:szCs w:val="24"/>
        </w:rPr>
        <w:t>,</w:t>
      </w:r>
      <w:r>
        <w:rPr>
          <w:rFonts w:eastAsia="Times New Roman"/>
          <w:bCs/>
          <w:szCs w:val="24"/>
        </w:rPr>
        <w:t xml:space="preserve"> για να εξυπηρετήσει τον β</w:t>
      </w:r>
      <w:r>
        <w:rPr>
          <w:rFonts w:eastAsia="Times New Roman"/>
          <w:bCs/>
          <w:szCs w:val="24"/>
        </w:rPr>
        <w:t xml:space="preserve">ασικό σκοπό, δηλαδή την κερδοφορία των επιχειρηματικών ομίλων. Γι’ αυτό αναπτύσσει τις παραγωγικές δυνάμεις </w:t>
      </w:r>
      <w:r>
        <w:rPr>
          <w:rFonts w:eastAsia="Times New Roman"/>
          <w:bCs/>
          <w:szCs w:val="24"/>
        </w:rPr>
        <w:t>κ</w:t>
      </w:r>
      <w:r>
        <w:rPr>
          <w:rFonts w:eastAsia="Times New Roman"/>
          <w:bCs/>
          <w:szCs w:val="24"/>
        </w:rPr>
        <w:t xml:space="preserve">αι οι παραγωγικές σχέσεις αναπτύσσονται σε σχέση με την ανάπτυξη των παραγωγικών δυνάμεων. Δεν είναι ανεξάρτητες απ’ αυτές. </w:t>
      </w:r>
    </w:p>
    <w:p w14:paraId="049A4907" w14:textId="77777777" w:rsidR="00EB3DC1" w:rsidRDefault="0069750A">
      <w:pPr>
        <w:spacing w:line="600" w:lineRule="auto"/>
        <w:ind w:firstLine="720"/>
        <w:contextualSpacing/>
        <w:jc w:val="both"/>
        <w:rPr>
          <w:rFonts w:eastAsia="Times New Roman"/>
          <w:bCs/>
          <w:szCs w:val="24"/>
        </w:rPr>
      </w:pPr>
      <w:r>
        <w:rPr>
          <w:rFonts w:eastAsia="Times New Roman"/>
          <w:bCs/>
          <w:szCs w:val="24"/>
        </w:rPr>
        <w:lastRenderedPageBreak/>
        <w:t>Έτσι, λοιπόν, η κατεύθ</w:t>
      </w:r>
      <w:r>
        <w:rPr>
          <w:rFonts w:eastAsia="Times New Roman"/>
          <w:bCs/>
          <w:szCs w:val="24"/>
        </w:rPr>
        <w:t xml:space="preserve">υνση που έχει η ανάπτυξη των παραγωγικών δυνάμεων στο σύστημα που ζούμε, είναι η εξασφάλιση της κερδοφορίας των επιχειρηματικών ομίλων </w:t>
      </w:r>
      <w:r>
        <w:rPr>
          <w:rFonts w:eastAsia="Times New Roman"/>
          <w:bCs/>
          <w:szCs w:val="24"/>
        </w:rPr>
        <w:t>κ</w:t>
      </w:r>
      <w:r>
        <w:rPr>
          <w:rFonts w:eastAsia="Times New Roman"/>
          <w:bCs/>
          <w:szCs w:val="24"/>
        </w:rPr>
        <w:t xml:space="preserve">αι όσο στην εξουσία θα βρίσκονται τα πολιτικά σας αφεντικά, δηλαδή οι επιχειρηματικοί όμιλοι, οι μονοπωλιακοί όμιλοι, η </w:t>
      </w:r>
      <w:r>
        <w:rPr>
          <w:rFonts w:eastAsia="Times New Roman"/>
          <w:bCs/>
          <w:szCs w:val="24"/>
        </w:rPr>
        <w:t>εμβάθυνση και η ανάπτυξη αυτών των οικονομικών σχέσεων θα γίνεται στη βάση της εκμετάλλευσης των εργαζόμενων. Δεν υπάρχει άλλη βάση, λοιπόν. Αυτή τη βάση εσείς στηρίζετε.</w:t>
      </w:r>
    </w:p>
    <w:p w14:paraId="049A4908" w14:textId="77777777" w:rsidR="00EB3DC1" w:rsidRDefault="0069750A">
      <w:pPr>
        <w:spacing w:line="600" w:lineRule="auto"/>
        <w:ind w:firstLine="720"/>
        <w:contextualSpacing/>
        <w:jc w:val="both"/>
        <w:rPr>
          <w:rFonts w:eastAsia="Times New Roman"/>
          <w:bCs/>
          <w:szCs w:val="24"/>
        </w:rPr>
      </w:pPr>
      <w:r>
        <w:rPr>
          <w:rFonts w:eastAsia="Times New Roman"/>
          <w:bCs/>
          <w:szCs w:val="24"/>
        </w:rPr>
        <w:t>Ποιος είναι ο δικός σας ρόλος, δηλαδή</w:t>
      </w:r>
      <w:r>
        <w:rPr>
          <w:rFonts w:eastAsia="Times New Roman"/>
          <w:bCs/>
          <w:szCs w:val="24"/>
        </w:rPr>
        <w:t>,</w:t>
      </w:r>
      <w:r>
        <w:rPr>
          <w:rFonts w:eastAsia="Times New Roman"/>
          <w:bCs/>
          <w:szCs w:val="24"/>
        </w:rPr>
        <w:t xml:space="preserve"> πώς στηρίζετε αυτή τη βάση πρακτικά σήμερα; Κα</w:t>
      </w:r>
      <w:r>
        <w:rPr>
          <w:rFonts w:eastAsia="Times New Roman"/>
          <w:bCs/>
          <w:szCs w:val="24"/>
        </w:rPr>
        <w:t xml:space="preserve">λύπτετε με έναν φιλολαϊκό μανδύα όλα αυτά που σας είπα προηγούμενα, δηλαδή τις επιλογές του μεγάλου κεφαλαίου, με απλά λόγια, την αύξηση της κερδοφορίας. Το ίδιο δεν κάνατε και με τον </w:t>
      </w:r>
      <w:proofErr w:type="spellStart"/>
      <w:r>
        <w:rPr>
          <w:rFonts w:eastAsia="Times New Roman"/>
          <w:bCs/>
          <w:szCs w:val="24"/>
        </w:rPr>
        <w:t>αντιασφαλιστικό</w:t>
      </w:r>
      <w:proofErr w:type="spellEnd"/>
      <w:r>
        <w:rPr>
          <w:rFonts w:eastAsia="Times New Roman"/>
          <w:bCs/>
          <w:szCs w:val="24"/>
        </w:rPr>
        <w:t xml:space="preserve"> νόμο; Εσείς δεν ήσασταν που υποστηρίζατε ότι δεν πρόκειτ</w:t>
      </w:r>
      <w:r>
        <w:rPr>
          <w:rFonts w:eastAsia="Times New Roman"/>
          <w:bCs/>
          <w:szCs w:val="24"/>
        </w:rPr>
        <w:t>αι να μειωθούν οι συντάξεις; Και σήμερα έχετε προκαλέσει -και νομίζω ότι το γνωρίζετε- την οργή τόσο των συνταξιούχων όσο και των εργαζόμενων και των αυτοαπασχολούμενων.</w:t>
      </w:r>
    </w:p>
    <w:p w14:paraId="049A4909" w14:textId="77777777" w:rsidR="00EB3DC1" w:rsidRDefault="0069750A">
      <w:pPr>
        <w:spacing w:line="600" w:lineRule="auto"/>
        <w:ind w:firstLine="720"/>
        <w:contextualSpacing/>
        <w:jc w:val="both"/>
        <w:rPr>
          <w:rFonts w:eastAsia="Times New Roman"/>
          <w:bCs/>
          <w:szCs w:val="24"/>
        </w:rPr>
      </w:pPr>
      <w:r>
        <w:rPr>
          <w:rFonts w:eastAsia="Times New Roman"/>
          <w:bCs/>
          <w:szCs w:val="24"/>
        </w:rPr>
        <w:t>Με λίγα λόγια, δηλαδή, τώρα πάτε να μας πείτε ότι οι επιλογές της Ευρωπαϊκής Ένωσης, ο</w:t>
      </w:r>
      <w:r>
        <w:rPr>
          <w:rFonts w:eastAsia="Times New Roman"/>
          <w:bCs/>
          <w:szCs w:val="24"/>
        </w:rPr>
        <w:t>ι επιταγές, δηλαδή, των επι</w:t>
      </w:r>
      <w:r>
        <w:rPr>
          <w:rFonts w:eastAsia="Times New Roman"/>
          <w:bCs/>
          <w:szCs w:val="24"/>
        </w:rPr>
        <w:lastRenderedPageBreak/>
        <w:t xml:space="preserve">χειρηματικών της ομίλων μέσω αυτής της Συμφωνίας με το </w:t>
      </w:r>
      <w:proofErr w:type="spellStart"/>
      <w:r>
        <w:rPr>
          <w:rFonts w:eastAsia="Times New Roman"/>
          <w:bCs/>
          <w:szCs w:val="24"/>
        </w:rPr>
        <w:t>Καζαχστάν</w:t>
      </w:r>
      <w:proofErr w:type="spellEnd"/>
      <w:r>
        <w:rPr>
          <w:rFonts w:eastAsia="Times New Roman"/>
          <w:bCs/>
          <w:szCs w:val="24"/>
        </w:rPr>
        <w:t>,</w:t>
      </w:r>
      <w:r>
        <w:rPr>
          <w:rFonts w:eastAsia="Times New Roman"/>
          <w:bCs/>
          <w:szCs w:val="24"/>
        </w:rPr>
        <w:t xml:space="preserve"> έχουν στο βάθος τους στο μέλλον προοδευτικό, θετικό χαρακτήρα. </w:t>
      </w:r>
      <w:r>
        <w:rPr>
          <w:rFonts w:eastAsia="Times New Roman"/>
          <w:bCs/>
          <w:szCs w:val="24"/>
        </w:rPr>
        <w:t>Α</w:t>
      </w:r>
      <w:r>
        <w:rPr>
          <w:rFonts w:eastAsia="Times New Roman"/>
          <w:bCs/>
          <w:szCs w:val="24"/>
        </w:rPr>
        <w:t>υτά τα λέτε σε μια περίοδο</w:t>
      </w:r>
      <w:r>
        <w:rPr>
          <w:rFonts w:eastAsia="Times New Roman"/>
          <w:bCs/>
          <w:szCs w:val="24"/>
        </w:rPr>
        <w:t>,</w:t>
      </w:r>
      <w:r>
        <w:rPr>
          <w:rFonts w:eastAsia="Times New Roman"/>
          <w:bCs/>
          <w:szCs w:val="24"/>
        </w:rPr>
        <w:t xml:space="preserve"> όπου οξύνονται οι ανταγωνισμοί στην περιοχή μεταξύ των διάφορων ιμπερια</w:t>
      </w:r>
      <w:r>
        <w:rPr>
          <w:rFonts w:eastAsia="Times New Roman"/>
          <w:bCs/>
          <w:szCs w:val="24"/>
        </w:rPr>
        <w:t xml:space="preserve">λιστικών δυνάμεων. </w:t>
      </w:r>
    </w:p>
    <w:p w14:paraId="049A490A" w14:textId="77777777" w:rsidR="00EB3DC1" w:rsidRDefault="0069750A">
      <w:pPr>
        <w:spacing w:line="600" w:lineRule="auto"/>
        <w:ind w:firstLine="720"/>
        <w:contextualSpacing/>
        <w:jc w:val="both"/>
        <w:rPr>
          <w:rFonts w:eastAsia="Times New Roman"/>
          <w:bCs/>
          <w:szCs w:val="24"/>
        </w:rPr>
      </w:pPr>
      <w:r>
        <w:rPr>
          <w:rFonts w:eastAsia="Times New Roman"/>
          <w:bCs/>
          <w:szCs w:val="24"/>
        </w:rPr>
        <w:t>Η Ευρωπαϊκή Ένωση μέσα σε αυτή την όξυνση των ιμπεριαλιστικών αντιθέσεων δεν θέλει σε καμμιά περίπτωση να βρεθεί σε μειονεκτική θέση, γι’ αυτό και προωθεί τέτοιου είδους συμφωνίες. Μιλάμε για τεράστια, για μεγάλα συμφέροντα στη συγκεκρι</w:t>
      </w:r>
      <w:r>
        <w:rPr>
          <w:rFonts w:eastAsia="Times New Roman"/>
          <w:bCs/>
          <w:szCs w:val="24"/>
        </w:rPr>
        <w:t>μένη περιοχή.</w:t>
      </w:r>
    </w:p>
    <w:p w14:paraId="049A490B" w14:textId="77777777" w:rsidR="00EB3DC1" w:rsidRDefault="0069750A">
      <w:pPr>
        <w:spacing w:line="600" w:lineRule="auto"/>
        <w:ind w:firstLine="720"/>
        <w:contextualSpacing/>
        <w:jc w:val="both"/>
        <w:rPr>
          <w:rFonts w:eastAsia="Times New Roman"/>
          <w:bCs/>
          <w:szCs w:val="24"/>
        </w:rPr>
      </w:pPr>
      <w:r>
        <w:rPr>
          <w:rFonts w:eastAsia="Times New Roman"/>
          <w:bCs/>
          <w:szCs w:val="24"/>
        </w:rPr>
        <w:t>Η Ευρωπαϊκή Ένωση, δηλαδή, παίρνει υπ</w:t>
      </w:r>
      <w:r>
        <w:rPr>
          <w:rFonts w:eastAsia="Times New Roman"/>
          <w:bCs/>
          <w:szCs w:val="24"/>
        </w:rPr>
        <w:t xml:space="preserve">’ </w:t>
      </w:r>
      <w:proofErr w:type="spellStart"/>
      <w:r>
        <w:rPr>
          <w:rFonts w:eastAsia="Times New Roman"/>
          <w:bCs/>
          <w:szCs w:val="24"/>
        </w:rPr>
        <w:t>όψιν</w:t>
      </w:r>
      <w:proofErr w:type="spellEnd"/>
      <w:r>
        <w:rPr>
          <w:rFonts w:eastAsia="Times New Roman"/>
          <w:bCs/>
          <w:szCs w:val="24"/>
        </w:rPr>
        <w:t xml:space="preserve"> της τη στρατηγική σημασία που έχει το Καζακστάν στην περιοχή, τον ρόλο που παίζει σε διάφορα ζητήματα είτε ασφάλειας είτε διαπραγματεύσεων για τη Συρία, το Ιράν, το Ιράκ κ.λπ.</w:t>
      </w:r>
      <w:r>
        <w:rPr>
          <w:rFonts w:eastAsia="Times New Roman"/>
          <w:bCs/>
          <w:szCs w:val="24"/>
        </w:rPr>
        <w:t>,</w:t>
      </w:r>
      <w:r>
        <w:rPr>
          <w:rFonts w:eastAsia="Times New Roman"/>
          <w:bCs/>
          <w:szCs w:val="24"/>
        </w:rPr>
        <w:t xml:space="preserve"> και θέλει να ενισχύσει τον δικό της ρόλο στην </w:t>
      </w:r>
      <w:r>
        <w:rPr>
          <w:rFonts w:eastAsia="Times New Roman"/>
          <w:bCs/>
          <w:szCs w:val="24"/>
        </w:rPr>
        <w:t>Κ</w:t>
      </w:r>
      <w:r>
        <w:rPr>
          <w:rFonts w:eastAsia="Times New Roman"/>
          <w:bCs/>
          <w:szCs w:val="24"/>
        </w:rPr>
        <w:t>εντρική Ασία.</w:t>
      </w:r>
    </w:p>
    <w:p w14:paraId="049A490C" w14:textId="77777777" w:rsidR="00EB3DC1" w:rsidRDefault="0069750A">
      <w:pPr>
        <w:spacing w:line="600" w:lineRule="auto"/>
        <w:ind w:firstLine="720"/>
        <w:contextualSpacing/>
        <w:jc w:val="both"/>
        <w:rPr>
          <w:rFonts w:eastAsia="Times New Roman"/>
          <w:bCs/>
          <w:szCs w:val="24"/>
        </w:rPr>
      </w:pPr>
      <w:r>
        <w:rPr>
          <w:rFonts w:eastAsia="Times New Roman"/>
          <w:bCs/>
          <w:szCs w:val="24"/>
        </w:rPr>
        <w:t xml:space="preserve">Μήπως όλα αυτά τα λέμε εμείς; Είναι μόνο εκτιμήσεις του Κομμουνιστικού Κόμματος της Ελλάδας; Για δείτε λίγο -την έχετε διαβάσει βεβαίως- την αιτιολογική έκθεση της ίδιας της </w:t>
      </w:r>
      <w:r>
        <w:rPr>
          <w:rFonts w:eastAsia="Times New Roman"/>
          <w:bCs/>
          <w:szCs w:val="24"/>
        </w:rPr>
        <w:t>σ</w:t>
      </w:r>
      <w:r>
        <w:rPr>
          <w:rFonts w:eastAsia="Times New Roman"/>
          <w:bCs/>
          <w:szCs w:val="24"/>
        </w:rPr>
        <w:t>υμφωνίας. Αφού η ίδ</w:t>
      </w:r>
      <w:r>
        <w:rPr>
          <w:rFonts w:eastAsia="Times New Roman"/>
          <w:bCs/>
          <w:szCs w:val="24"/>
        </w:rPr>
        <w:t xml:space="preserve">ια η Ευρωπαϊκή Ένωση εκτιμά το υψηλό επίπεδο επενδύσεων και εμπορίου, τη στρατηγική σημασία που έχει το </w:t>
      </w:r>
      <w:proofErr w:type="spellStart"/>
      <w:r>
        <w:rPr>
          <w:rFonts w:eastAsia="Times New Roman"/>
          <w:bCs/>
          <w:szCs w:val="24"/>
        </w:rPr>
        <w:lastRenderedPageBreak/>
        <w:t>Καζαχστάν</w:t>
      </w:r>
      <w:proofErr w:type="spellEnd"/>
      <w:r>
        <w:rPr>
          <w:rFonts w:eastAsia="Times New Roman"/>
          <w:bCs/>
          <w:szCs w:val="24"/>
        </w:rPr>
        <w:t xml:space="preserve">, αναφέρει ξεκάθαρα τους στόχους αυτής της </w:t>
      </w:r>
      <w:r>
        <w:rPr>
          <w:rFonts w:eastAsia="Times New Roman"/>
          <w:bCs/>
          <w:szCs w:val="24"/>
        </w:rPr>
        <w:t>σ</w:t>
      </w:r>
      <w:r>
        <w:rPr>
          <w:rFonts w:eastAsia="Times New Roman"/>
          <w:bCs/>
          <w:szCs w:val="24"/>
        </w:rPr>
        <w:t>υμφωνίας</w:t>
      </w:r>
      <w:r>
        <w:rPr>
          <w:rFonts w:eastAsia="Times New Roman"/>
          <w:bCs/>
          <w:szCs w:val="24"/>
        </w:rPr>
        <w:t>,</w:t>
      </w:r>
      <w:r>
        <w:rPr>
          <w:rFonts w:eastAsia="Times New Roman"/>
          <w:bCs/>
          <w:szCs w:val="24"/>
        </w:rPr>
        <w:t xml:space="preserve"> που δεν είναι άλλοι</w:t>
      </w:r>
      <w:r>
        <w:rPr>
          <w:rFonts w:eastAsia="Times New Roman"/>
          <w:bCs/>
          <w:szCs w:val="24"/>
        </w:rPr>
        <w:t>,</w:t>
      </w:r>
      <w:r>
        <w:rPr>
          <w:rFonts w:eastAsia="Times New Roman"/>
          <w:bCs/>
          <w:szCs w:val="24"/>
        </w:rPr>
        <w:t xml:space="preserve"> από το να δεσμευτεί η χώρα σε ένα συγκεκριμένο πλαίσιο εμπορικής πολ</w:t>
      </w:r>
      <w:r>
        <w:rPr>
          <w:rFonts w:eastAsia="Times New Roman"/>
          <w:bCs/>
          <w:szCs w:val="24"/>
        </w:rPr>
        <w:t xml:space="preserve">ιτικής οικονομικού και επενδυτικού πλαισίου. </w:t>
      </w:r>
      <w:r>
        <w:rPr>
          <w:rFonts w:eastAsia="Times New Roman"/>
          <w:bCs/>
          <w:szCs w:val="24"/>
        </w:rPr>
        <w:t>Ό</w:t>
      </w:r>
      <w:r>
        <w:rPr>
          <w:rFonts w:eastAsia="Times New Roman"/>
          <w:bCs/>
          <w:szCs w:val="24"/>
        </w:rPr>
        <w:t xml:space="preserve">πως η ίδια η έκθεση λέει, θα προκύψουν σημαντικά οφέλη για τις επιχειρήσεις της Ευρωπαϊκής Ένωσης μέσα απ’ αυτή τη </w:t>
      </w:r>
      <w:r>
        <w:rPr>
          <w:rFonts w:eastAsia="Times New Roman"/>
          <w:bCs/>
          <w:szCs w:val="24"/>
        </w:rPr>
        <w:t>σ</w:t>
      </w:r>
      <w:r>
        <w:rPr>
          <w:rFonts w:eastAsia="Times New Roman"/>
          <w:bCs/>
          <w:szCs w:val="24"/>
        </w:rPr>
        <w:t>υμφωνία.</w:t>
      </w:r>
    </w:p>
    <w:p w14:paraId="049A490D" w14:textId="77777777" w:rsidR="00EB3DC1" w:rsidRDefault="0069750A">
      <w:pPr>
        <w:spacing w:line="600" w:lineRule="auto"/>
        <w:ind w:firstLine="720"/>
        <w:contextualSpacing/>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Βουλευτή)</w:t>
      </w:r>
    </w:p>
    <w:p w14:paraId="049A490E" w14:textId="77777777" w:rsidR="00EB3DC1" w:rsidRDefault="0069750A">
      <w:pPr>
        <w:spacing w:line="600" w:lineRule="auto"/>
        <w:ind w:firstLine="720"/>
        <w:contextualSpacing/>
        <w:jc w:val="both"/>
        <w:rPr>
          <w:rFonts w:eastAsia="Times New Roman"/>
          <w:bCs/>
          <w:szCs w:val="24"/>
        </w:rPr>
      </w:pPr>
      <w:r>
        <w:rPr>
          <w:rFonts w:eastAsia="Times New Roman"/>
          <w:bCs/>
          <w:szCs w:val="24"/>
        </w:rPr>
        <w:t>Έ</w:t>
      </w:r>
      <w:r>
        <w:rPr>
          <w:rFonts w:eastAsia="Times New Roman"/>
          <w:bCs/>
          <w:szCs w:val="24"/>
        </w:rPr>
        <w:t xml:space="preserve">να λεπτό, κύριε Πρόεδρε, την ανοχή σας. </w:t>
      </w:r>
    </w:p>
    <w:p w14:paraId="049A490F" w14:textId="77777777" w:rsidR="00EB3DC1" w:rsidRDefault="0069750A">
      <w:pPr>
        <w:spacing w:line="600" w:lineRule="auto"/>
        <w:ind w:firstLine="720"/>
        <w:contextualSpacing/>
        <w:jc w:val="both"/>
        <w:rPr>
          <w:rFonts w:eastAsia="Times New Roman"/>
          <w:bCs/>
          <w:szCs w:val="24"/>
        </w:rPr>
      </w:pPr>
      <w:r>
        <w:rPr>
          <w:rFonts w:eastAsia="Times New Roman"/>
          <w:bCs/>
          <w:szCs w:val="24"/>
        </w:rPr>
        <w:t xml:space="preserve">Τι προβλέπει, δηλαδή, πρακτικά; Η </w:t>
      </w:r>
      <w:r>
        <w:rPr>
          <w:rFonts w:eastAsia="Times New Roman"/>
          <w:bCs/>
          <w:szCs w:val="24"/>
        </w:rPr>
        <w:t>σ</w:t>
      </w:r>
      <w:r>
        <w:rPr>
          <w:rFonts w:eastAsia="Times New Roman"/>
          <w:bCs/>
          <w:szCs w:val="24"/>
        </w:rPr>
        <w:t xml:space="preserve">υμφωνία προβλέπει συγκεκριμένα τα εξής: Επιτάχυνση της απελευθέρωσης της αγοράς του </w:t>
      </w:r>
      <w:proofErr w:type="spellStart"/>
      <w:r>
        <w:rPr>
          <w:rFonts w:eastAsia="Times New Roman"/>
          <w:bCs/>
          <w:szCs w:val="24"/>
        </w:rPr>
        <w:t>Καζαχστάν</w:t>
      </w:r>
      <w:proofErr w:type="spellEnd"/>
      <w:r>
        <w:rPr>
          <w:rFonts w:eastAsia="Times New Roman"/>
          <w:bCs/>
          <w:szCs w:val="24"/>
        </w:rPr>
        <w:t>. Αναδιαρθρώσεις για να διευκολύνουν τη διείσδυση των ευρωπαϊκών επιχειρηματικών ομίλων</w:t>
      </w:r>
      <w:r>
        <w:rPr>
          <w:rFonts w:eastAsia="Times New Roman"/>
          <w:bCs/>
          <w:szCs w:val="24"/>
        </w:rPr>
        <w:t xml:space="preserve">. Την προώθηση παραπέρα των ιδιωτικοποιήσεων στο </w:t>
      </w:r>
      <w:proofErr w:type="spellStart"/>
      <w:r>
        <w:rPr>
          <w:rFonts w:eastAsia="Times New Roman"/>
          <w:bCs/>
          <w:szCs w:val="24"/>
        </w:rPr>
        <w:t>Καζαχστάν</w:t>
      </w:r>
      <w:proofErr w:type="spellEnd"/>
      <w:r>
        <w:rPr>
          <w:rFonts w:eastAsia="Times New Roman"/>
          <w:bCs/>
          <w:szCs w:val="24"/>
        </w:rPr>
        <w:t>. Ανάθεση δημόσιων συμβάσεων σε εταιρείες της Ευρωπαϊκής Ένωσης αλλά και γενικότερα.</w:t>
      </w:r>
    </w:p>
    <w:p w14:paraId="049A4910"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Λειτουργία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για την εξυπηρέτηση των επενδυτών. Αυτά είναι μέσα από την αιτιολογική έκθεση. </w:t>
      </w:r>
      <w:r>
        <w:rPr>
          <w:rFonts w:eastAsia="Times New Roman"/>
          <w:szCs w:val="24"/>
        </w:rPr>
        <w:t xml:space="preserve">Επίσης μέτρα για να ελέγχει τη συμμόρφωση του </w:t>
      </w:r>
      <w:proofErr w:type="spellStart"/>
      <w:r>
        <w:rPr>
          <w:rFonts w:eastAsia="Times New Roman"/>
          <w:szCs w:val="24"/>
        </w:rPr>
        <w:t>Καζαχστάν</w:t>
      </w:r>
      <w:proofErr w:type="spellEnd"/>
      <w:r>
        <w:rPr>
          <w:rFonts w:eastAsia="Times New Roman"/>
          <w:szCs w:val="24"/>
        </w:rPr>
        <w:t xml:space="preserve"> σε αυτή τη </w:t>
      </w:r>
      <w:r>
        <w:rPr>
          <w:rFonts w:eastAsia="Times New Roman"/>
          <w:szCs w:val="24"/>
        </w:rPr>
        <w:t>σ</w:t>
      </w:r>
      <w:r>
        <w:rPr>
          <w:rFonts w:eastAsia="Times New Roman"/>
          <w:szCs w:val="24"/>
        </w:rPr>
        <w:t>υμφωνία.</w:t>
      </w:r>
    </w:p>
    <w:p w14:paraId="049A4911" w14:textId="77777777" w:rsidR="00EB3DC1" w:rsidRDefault="0069750A">
      <w:pPr>
        <w:spacing w:line="600" w:lineRule="auto"/>
        <w:ind w:firstLine="720"/>
        <w:contextualSpacing/>
        <w:jc w:val="both"/>
        <w:rPr>
          <w:rFonts w:eastAsia="Times New Roman"/>
          <w:szCs w:val="24"/>
        </w:rPr>
      </w:pPr>
      <w:r>
        <w:rPr>
          <w:rFonts w:eastAsia="Times New Roman"/>
          <w:szCs w:val="24"/>
        </w:rPr>
        <w:lastRenderedPageBreak/>
        <w:t xml:space="preserve">Τέλος, λέτε ότι μέσα απ’ αυτή τη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διασφαλίζονται και τα συμφέροντα της χώρας μας, τα ελληνικά συμφέροντα. Ποια συμφέροντα, όμως, κύριε Υπουργέ; Από τη συμμετοχή, για παρά</w:t>
      </w:r>
      <w:r>
        <w:rPr>
          <w:rFonts w:eastAsia="Times New Roman"/>
          <w:szCs w:val="24"/>
        </w:rPr>
        <w:t xml:space="preserve">δειγμα, σε δημόσιους διαγωνισμούς για διάφορα έργα στο </w:t>
      </w:r>
      <w:proofErr w:type="spellStart"/>
      <w:r>
        <w:rPr>
          <w:rFonts w:eastAsia="Times New Roman"/>
          <w:szCs w:val="24"/>
        </w:rPr>
        <w:t>Καζαχστάν</w:t>
      </w:r>
      <w:proofErr w:type="spellEnd"/>
      <w:r>
        <w:rPr>
          <w:rFonts w:eastAsia="Times New Roman"/>
          <w:szCs w:val="24"/>
        </w:rPr>
        <w:t xml:space="preserve"> ποιος θα έχει όφελος; Οι κατασκευαστικές εταιρείες που θα πάρουν αυτά τα έργα ή οι εργαζόμενοι; Προφανώς οι κατασκευαστικές εταιρείες. Γι’ αυτούς γίνεται όλη η φασαρία.</w:t>
      </w:r>
    </w:p>
    <w:p w14:paraId="049A4912"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Υπάρχει και μια σειρά </w:t>
      </w:r>
      <w:r>
        <w:rPr>
          <w:rFonts w:eastAsia="Times New Roman"/>
          <w:szCs w:val="24"/>
        </w:rPr>
        <w:t>από άλλα ζητήματα που λόγω της έλλειψης χρόνου δεν προλαβαίνω να αναπτύξω.</w:t>
      </w:r>
    </w:p>
    <w:p w14:paraId="049A4913"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Για όλους τους παραπάνω λόγους, λοιπόν, εμείς καταψηφίζουμε τη συγκεκριμένη </w:t>
      </w:r>
      <w:r>
        <w:rPr>
          <w:rFonts w:eastAsia="Times New Roman"/>
          <w:szCs w:val="24"/>
        </w:rPr>
        <w:t>σ</w:t>
      </w:r>
      <w:r>
        <w:rPr>
          <w:rFonts w:eastAsia="Times New Roman"/>
          <w:szCs w:val="24"/>
        </w:rPr>
        <w:t>υμφωνία.</w:t>
      </w:r>
    </w:p>
    <w:p w14:paraId="049A4914" w14:textId="77777777" w:rsidR="00EB3DC1" w:rsidRDefault="0069750A">
      <w:pPr>
        <w:spacing w:line="600" w:lineRule="auto"/>
        <w:ind w:firstLine="720"/>
        <w:contextualSpacing/>
        <w:jc w:val="both"/>
        <w:rPr>
          <w:rFonts w:eastAsia="Times New Roman"/>
          <w:szCs w:val="24"/>
        </w:rPr>
      </w:pPr>
      <w:r>
        <w:rPr>
          <w:rFonts w:eastAsia="Times New Roman"/>
          <w:szCs w:val="24"/>
        </w:rPr>
        <w:t>Ευχαριστώ, κύριε Πρόεδρε.</w:t>
      </w:r>
    </w:p>
    <w:p w14:paraId="049A4915" w14:textId="77777777" w:rsidR="00EB3DC1" w:rsidRDefault="0069750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εγώ ευχαριστώ.</w:t>
      </w:r>
    </w:p>
    <w:p w14:paraId="049A4916" w14:textId="77777777" w:rsidR="00EB3DC1" w:rsidRDefault="0069750A">
      <w:pPr>
        <w:spacing w:line="600" w:lineRule="auto"/>
        <w:ind w:firstLine="720"/>
        <w:contextualSpacing/>
        <w:jc w:val="both"/>
        <w:rPr>
          <w:rFonts w:eastAsia="Times New Roman"/>
          <w:szCs w:val="24"/>
        </w:rPr>
      </w:pPr>
      <w:r>
        <w:rPr>
          <w:rFonts w:eastAsia="Times New Roman"/>
          <w:szCs w:val="24"/>
        </w:rPr>
        <w:t>Κύριε Θεοχαρόπουλε</w:t>
      </w:r>
      <w:r>
        <w:rPr>
          <w:rFonts w:eastAsia="Times New Roman"/>
          <w:szCs w:val="24"/>
        </w:rPr>
        <w:t>, έχετε τον λόγο για πέντε λεπτά.</w:t>
      </w:r>
    </w:p>
    <w:p w14:paraId="049A4917" w14:textId="77777777" w:rsidR="00EB3DC1" w:rsidRDefault="0069750A">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Υπουργέ, κυρίες και κύριοι Βουλευτές, κυρώνουμε σήμερα την ενισχυμένη εταιρική σχέση συνεργασίας μεταξύ Ευρωπαϊκής Ένωσης και </w:t>
      </w:r>
      <w:proofErr w:type="spellStart"/>
      <w:r>
        <w:rPr>
          <w:rFonts w:eastAsia="Times New Roman"/>
          <w:szCs w:val="24"/>
        </w:rPr>
        <w:t>Καζαχστάν</w:t>
      </w:r>
      <w:proofErr w:type="spellEnd"/>
      <w:r>
        <w:rPr>
          <w:rFonts w:eastAsia="Times New Roman"/>
          <w:szCs w:val="24"/>
        </w:rPr>
        <w:t xml:space="preserve"> που υπεγράφη το 2015 και τέθηκε σε προσωρινή εφαρ</w:t>
      </w:r>
      <w:r>
        <w:rPr>
          <w:rFonts w:eastAsia="Times New Roman"/>
          <w:szCs w:val="24"/>
        </w:rPr>
        <w:lastRenderedPageBreak/>
        <w:t>μογή τ</w:t>
      </w:r>
      <w:r>
        <w:rPr>
          <w:rFonts w:eastAsia="Times New Roman"/>
          <w:szCs w:val="24"/>
        </w:rPr>
        <w:t>ην 1</w:t>
      </w:r>
      <w:r>
        <w:rPr>
          <w:rFonts w:eastAsia="Times New Roman"/>
          <w:szCs w:val="24"/>
          <w:vertAlign w:val="superscript"/>
        </w:rPr>
        <w:t>η</w:t>
      </w:r>
      <w:r>
        <w:rPr>
          <w:rFonts w:eastAsia="Times New Roman"/>
          <w:szCs w:val="24"/>
        </w:rPr>
        <w:t xml:space="preserve"> Μαΐου του 2016. Η στρατηγική της Ευρωπαϊκής Ένωσης για την </w:t>
      </w:r>
      <w:r>
        <w:rPr>
          <w:rFonts w:eastAsia="Times New Roman"/>
          <w:szCs w:val="24"/>
        </w:rPr>
        <w:t>Κ</w:t>
      </w:r>
      <w:r>
        <w:rPr>
          <w:rFonts w:eastAsia="Times New Roman"/>
          <w:szCs w:val="24"/>
        </w:rPr>
        <w:t xml:space="preserve">εντρική Ασία αποσκοπεί στην επίτευξη σταθερότητας και ευμάρειας στην περιοχή. </w:t>
      </w:r>
    </w:p>
    <w:p w14:paraId="049A4918"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Το </w:t>
      </w:r>
      <w:proofErr w:type="spellStart"/>
      <w:r>
        <w:rPr>
          <w:rFonts w:eastAsia="Times New Roman"/>
          <w:szCs w:val="24"/>
        </w:rPr>
        <w:t>Καζαχστάν</w:t>
      </w:r>
      <w:proofErr w:type="spellEnd"/>
      <w:r>
        <w:rPr>
          <w:rFonts w:eastAsia="Times New Roman"/>
          <w:szCs w:val="24"/>
        </w:rPr>
        <w:t xml:space="preserve"> είναι η μόνη χώρα της περιοχής</w:t>
      </w:r>
      <w:r>
        <w:rPr>
          <w:rFonts w:eastAsia="Times New Roman"/>
          <w:szCs w:val="24"/>
        </w:rPr>
        <w:t>,</w:t>
      </w:r>
      <w:r>
        <w:rPr>
          <w:rFonts w:eastAsia="Times New Roman"/>
          <w:szCs w:val="24"/>
        </w:rPr>
        <w:t xml:space="preserve"> που διατηρεί εμπορικές σχέσεις με την Ευρωπαϊκή Ένωση. Είναι μια χ</w:t>
      </w:r>
      <w:r>
        <w:rPr>
          <w:rFonts w:eastAsia="Times New Roman"/>
          <w:szCs w:val="24"/>
        </w:rPr>
        <w:t>ώρα</w:t>
      </w:r>
      <w:r>
        <w:rPr>
          <w:rFonts w:eastAsia="Times New Roman"/>
          <w:szCs w:val="24"/>
        </w:rPr>
        <w:t>,</w:t>
      </w:r>
      <w:r>
        <w:rPr>
          <w:rFonts w:eastAsia="Times New Roman"/>
          <w:szCs w:val="24"/>
        </w:rPr>
        <w:t xml:space="preserve"> που έχει εργαστεί πολύ σκληρά για την ανάπτυξη της οικονομίας της. Προφανώς δεν είναι τυχαίο το ότι κατάφερε να φτάσει στην εικοστή θέση μεταξύ </w:t>
      </w:r>
      <w:proofErr w:type="spellStart"/>
      <w:r>
        <w:rPr>
          <w:rFonts w:eastAsia="Times New Roman"/>
          <w:szCs w:val="24"/>
        </w:rPr>
        <w:t>εκατόν</w:t>
      </w:r>
      <w:proofErr w:type="spellEnd"/>
      <w:r>
        <w:rPr>
          <w:rFonts w:eastAsia="Times New Roman"/>
          <w:szCs w:val="24"/>
        </w:rPr>
        <w:t xml:space="preserve"> ογδόντα χωρών στην ανταγωνιστικότητα και στη </w:t>
      </w:r>
      <w:r>
        <w:rPr>
          <w:rFonts w:eastAsia="Times New Roman"/>
          <w:szCs w:val="24"/>
        </w:rPr>
        <w:t>τεσ</w:t>
      </w:r>
      <w:r>
        <w:rPr>
          <w:rFonts w:eastAsia="Times New Roman"/>
          <w:szCs w:val="24"/>
        </w:rPr>
        <w:t xml:space="preserve">σαρακοστή τέταρτη από </w:t>
      </w:r>
      <w:proofErr w:type="spellStart"/>
      <w:r>
        <w:rPr>
          <w:rFonts w:eastAsia="Times New Roman"/>
          <w:szCs w:val="24"/>
        </w:rPr>
        <w:t>εκατόν</w:t>
      </w:r>
      <w:proofErr w:type="spellEnd"/>
      <w:r>
        <w:rPr>
          <w:rFonts w:eastAsia="Times New Roman"/>
          <w:szCs w:val="24"/>
        </w:rPr>
        <w:t xml:space="preserve"> είκοσι δύο στον τομέα </w:t>
      </w:r>
      <w:r>
        <w:rPr>
          <w:rFonts w:eastAsia="Times New Roman"/>
          <w:szCs w:val="24"/>
        </w:rPr>
        <w:t>της εκπαίδευσης.</w:t>
      </w:r>
    </w:p>
    <w:p w14:paraId="049A4919" w14:textId="77777777" w:rsidR="00EB3DC1" w:rsidRDefault="0069750A">
      <w:pPr>
        <w:spacing w:line="600" w:lineRule="auto"/>
        <w:ind w:firstLine="720"/>
        <w:contextualSpacing/>
        <w:jc w:val="both"/>
        <w:rPr>
          <w:rFonts w:eastAsia="Times New Roman"/>
          <w:szCs w:val="24"/>
        </w:rPr>
      </w:pPr>
      <w:r>
        <w:rPr>
          <w:rFonts w:eastAsia="Times New Roman"/>
          <w:szCs w:val="24"/>
        </w:rPr>
        <w:t>Το πιο σημαντικό, όμως, που διαθέτει</w:t>
      </w:r>
      <w:r>
        <w:rPr>
          <w:rFonts w:eastAsia="Times New Roman"/>
          <w:szCs w:val="24"/>
        </w:rPr>
        <w:t>,</w:t>
      </w:r>
      <w:r>
        <w:rPr>
          <w:rFonts w:eastAsia="Times New Roman"/>
          <w:szCs w:val="24"/>
        </w:rPr>
        <w:t xml:space="preserve"> είναι οι επενδυτικοί του νόμοι. Η χώρα αυτή, κύριε </w:t>
      </w:r>
      <w:proofErr w:type="spellStart"/>
      <w:r>
        <w:rPr>
          <w:rFonts w:eastAsia="Times New Roman"/>
          <w:szCs w:val="24"/>
        </w:rPr>
        <w:t>Κατρούγκαλε</w:t>
      </w:r>
      <w:proofErr w:type="spellEnd"/>
      <w:r>
        <w:rPr>
          <w:rFonts w:eastAsia="Times New Roman"/>
          <w:szCs w:val="24"/>
        </w:rPr>
        <w:t xml:space="preserve">, έχει τους χαμηλότερους φόρους στην περιοχή και θα μιλήσω σε σχέση με τη χώρα μας στη συνέχεια. </w:t>
      </w:r>
    </w:p>
    <w:p w14:paraId="049A491A" w14:textId="77777777" w:rsidR="00EB3DC1" w:rsidRDefault="0069750A">
      <w:pPr>
        <w:spacing w:line="600" w:lineRule="auto"/>
        <w:ind w:firstLine="720"/>
        <w:contextualSpacing/>
        <w:jc w:val="both"/>
        <w:rPr>
          <w:rFonts w:eastAsia="Times New Roman"/>
          <w:szCs w:val="24"/>
        </w:rPr>
      </w:pPr>
      <w:r>
        <w:rPr>
          <w:rFonts w:eastAsia="Times New Roman"/>
          <w:szCs w:val="24"/>
        </w:rPr>
        <w:t>Ένα άλλο χαρακτηριστικό της χώρας είναι ό</w:t>
      </w:r>
      <w:r>
        <w:rPr>
          <w:rFonts w:eastAsia="Times New Roman"/>
          <w:szCs w:val="24"/>
        </w:rPr>
        <w:t xml:space="preserve">τι έχει καταφέρει να διατηρεί καλές σχέσεις τόσο με την Ευρωπαϊκή Ένωση όσο και με τη Ρωσία. Γι’ αυτό και σύμφωνα με την Ευρωπαϊκή Επιτροπή το </w:t>
      </w:r>
      <w:proofErr w:type="spellStart"/>
      <w:r>
        <w:rPr>
          <w:rFonts w:eastAsia="Times New Roman"/>
          <w:szCs w:val="24"/>
        </w:rPr>
        <w:t>Καζαχστάν</w:t>
      </w:r>
      <w:proofErr w:type="spellEnd"/>
      <w:r>
        <w:rPr>
          <w:rFonts w:eastAsia="Times New Roman"/>
          <w:szCs w:val="24"/>
        </w:rPr>
        <w:t xml:space="preserve"> αποτελεί ζωντανή απόδειξη ότι μπορεί να υπάρχουν καλές σχέσεις τόσο με την Ευρωπαϊκή Ένωση όσο και με τ</w:t>
      </w:r>
      <w:r>
        <w:rPr>
          <w:rFonts w:eastAsia="Times New Roman"/>
          <w:szCs w:val="24"/>
        </w:rPr>
        <w:t>η Ρωσία.</w:t>
      </w:r>
    </w:p>
    <w:p w14:paraId="049A491B" w14:textId="77777777" w:rsidR="00EB3DC1" w:rsidRDefault="0069750A">
      <w:pPr>
        <w:spacing w:line="600" w:lineRule="auto"/>
        <w:ind w:firstLine="720"/>
        <w:contextualSpacing/>
        <w:jc w:val="both"/>
        <w:rPr>
          <w:rFonts w:eastAsia="Times New Roman"/>
          <w:szCs w:val="24"/>
        </w:rPr>
      </w:pPr>
      <w:r>
        <w:rPr>
          <w:rFonts w:eastAsia="Times New Roman"/>
          <w:szCs w:val="24"/>
        </w:rPr>
        <w:lastRenderedPageBreak/>
        <w:t xml:space="preserve">Πέραν, όμως, απ’ αυτά τα οικονομικά επιτεύγματα και σύμφωνα με το Παρατηρητήριο Ανθρωπίνων Δικαιωμάτων, το </w:t>
      </w:r>
      <w:proofErr w:type="spellStart"/>
      <w:r>
        <w:rPr>
          <w:rFonts w:eastAsia="Times New Roman"/>
          <w:szCs w:val="24"/>
        </w:rPr>
        <w:t>Καζαχστάν</w:t>
      </w:r>
      <w:proofErr w:type="spellEnd"/>
      <w:r>
        <w:rPr>
          <w:rFonts w:eastAsia="Times New Roman"/>
          <w:szCs w:val="24"/>
        </w:rPr>
        <w:t xml:space="preserve"> συνεχίζει να περιορίζει την ελευθερία του λόγου, του Τύπου και της θρησκείας σε μεγάλο βαθμό. Υπάρχουν, δηλαδή, σοβαρά προβλήματα.</w:t>
      </w:r>
      <w:r>
        <w:rPr>
          <w:rFonts w:eastAsia="Times New Roman"/>
          <w:szCs w:val="24"/>
        </w:rPr>
        <w:t xml:space="preserve"> </w:t>
      </w:r>
    </w:p>
    <w:p w14:paraId="049A491C"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Η ενισχυμένη </w:t>
      </w:r>
      <w:r>
        <w:rPr>
          <w:rFonts w:eastAsia="Times New Roman"/>
          <w:szCs w:val="24"/>
        </w:rPr>
        <w:t>σ</w:t>
      </w:r>
      <w:r>
        <w:rPr>
          <w:rFonts w:eastAsia="Times New Roman"/>
          <w:szCs w:val="24"/>
        </w:rPr>
        <w:t>υμφωνία προβλέπει ρυθμίσεις για συνεργασία σε τομείς όπως η υγεία, το περιβάλλον, η κλιματική αλλαγή. Καλύπτει θέματα νομοθετικής συνεργασίας, κράτους δικαίου, ξεπλύματος «μαύρου» χρήματος και πολλά άλλα.</w:t>
      </w:r>
    </w:p>
    <w:p w14:paraId="049A491D"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Έχουμε, λοιπόν, μια ενισχυμένη </w:t>
      </w:r>
      <w:r>
        <w:rPr>
          <w:rFonts w:eastAsia="Times New Roman"/>
          <w:szCs w:val="24"/>
        </w:rPr>
        <w:t>σ</w:t>
      </w:r>
      <w:r>
        <w:rPr>
          <w:rFonts w:eastAsia="Times New Roman"/>
          <w:szCs w:val="24"/>
        </w:rPr>
        <w:t xml:space="preserve">υμφωνία, η οποία προωθεί την οικονομική και πολιτική εμπλοκή της Ευρωπαϊκής Ένωσης στην περιοχή, μια </w:t>
      </w:r>
      <w:r>
        <w:rPr>
          <w:rFonts w:eastAsia="Times New Roman"/>
          <w:szCs w:val="24"/>
        </w:rPr>
        <w:t>σ</w:t>
      </w:r>
      <w:r>
        <w:rPr>
          <w:rFonts w:eastAsia="Times New Roman"/>
          <w:szCs w:val="24"/>
        </w:rPr>
        <w:t xml:space="preserve">υμφωνία που προάγει περαιτέρω τα συμφέροντα των χωρών που έχουν ήδη δραστηριοποιηθεί επενδυτικά στο </w:t>
      </w:r>
      <w:proofErr w:type="spellStart"/>
      <w:r>
        <w:rPr>
          <w:rFonts w:eastAsia="Times New Roman"/>
          <w:szCs w:val="24"/>
        </w:rPr>
        <w:t>Καζαχστάν</w:t>
      </w:r>
      <w:proofErr w:type="spellEnd"/>
      <w:r>
        <w:rPr>
          <w:rFonts w:eastAsia="Times New Roman"/>
          <w:szCs w:val="24"/>
        </w:rPr>
        <w:t xml:space="preserve"> και που δυνητικά θα μπορούσε να είναι επωφελ</w:t>
      </w:r>
      <w:r>
        <w:rPr>
          <w:rFonts w:eastAsia="Times New Roman"/>
          <w:szCs w:val="24"/>
        </w:rPr>
        <w:t>ής για τη χώρα μας.</w:t>
      </w:r>
    </w:p>
    <w:p w14:paraId="049A491E"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Στο πλαίσιο αυτό, λοιπόν, η Δημοκρατική Συμπαράταξη βεβαίως και θα ψηφίσει την κύρωση αυτής της ενισχυμένης συνεργασίας. </w:t>
      </w:r>
    </w:p>
    <w:p w14:paraId="049A491F" w14:textId="77777777" w:rsidR="00EB3DC1" w:rsidRDefault="0069750A">
      <w:pPr>
        <w:spacing w:line="600" w:lineRule="auto"/>
        <w:ind w:firstLine="720"/>
        <w:contextualSpacing/>
        <w:jc w:val="both"/>
        <w:rPr>
          <w:rFonts w:eastAsia="Times New Roman"/>
          <w:szCs w:val="24"/>
        </w:rPr>
      </w:pPr>
      <w:r>
        <w:rPr>
          <w:rFonts w:eastAsia="Times New Roman"/>
          <w:szCs w:val="24"/>
        </w:rPr>
        <w:lastRenderedPageBreak/>
        <w:t xml:space="preserve">Παράλληλα, όμως, θεωρούμε -και θέλουμε να το τονίσουμε- ότι οι οικονομικοί εταίροι του </w:t>
      </w:r>
      <w:proofErr w:type="spellStart"/>
      <w:r>
        <w:rPr>
          <w:rFonts w:eastAsia="Times New Roman"/>
          <w:szCs w:val="24"/>
        </w:rPr>
        <w:t>Καζαχστάν</w:t>
      </w:r>
      <w:proofErr w:type="spellEnd"/>
      <w:r>
        <w:rPr>
          <w:rFonts w:eastAsia="Times New Roman"/>
          <w:szCs w:val="24"/>
        </w:rPr>
        <w:t xml:space="preserve"> πρέπει να προσπαθ</w:t>
      </w:r>
      <w:r>
        <w:rPr>
          <w:rFonts w:eastAsia="Times New Roman"/>
          <w:szCs w:val="24"/>
        </w:rPr>
        <w:t>ήσουν περισσότερο</w:t>
      </w:r>
      <w:r>
        <w:rPr>
          <w:rFonts w:eastAsia="Times New Roman"/>
          <w:szCs w:val="24"/>
        </w:rPr>
        <w:t>,</w:t>
      </w:r>
      <w:r>
        <w:rPr>
          <w:rFonts w:eastAsia="Times New Roman"/>
          <w:szCs w:val="24"/>
        </w:rPr>
        <w:t xml:space="preserve"> ώστε η Κυβέρνηση να λάβει άμεσα μέτρα στο θέμα των εργασιακών σχέσεων, καθώς και για τα ανθρώπινα δικαιώματα. Αυτή η ενισχυμένη συμφωνία εταιρικής σχέσης θα πρέπει να ελπίσουμε </w:t>
      </w:r>
      <w:r>
        <w:rPr>
          <w:rFonts w:eastAsia="Times New Roman"/>
          <w:szCs w:val="24"/>
        </w:rPr>
        <w:t>ότι θ</w:t>
      </w:r>
      <w:r>
        <w:rPr>
          <w:rFonts w:eastAsia="Times New Roman"/>
          <w:szCs w:val="24"/>
        </w:rPr>
        <w:t>α λειτουργήσει επί της ουσίας στο ζήτημα των ανθρωπίνων</w:t>
      </w:r>
      <w:r>
        <w:rPr>
          <w:rFonts w:eastAsia="Times New Roman"/>
          <w:szCs w:val="24"/>
        </w:rPr>
        <w:t xml:space="preserve"> δικαιωμάτων και των εργασιακών σχέσεων</w:t>
      </w:r>
      <w:r>
        <w:rPr>
          <w:rFonts w:eastAsia="Times New Roman"/>
          <w:szCs w:val="24"/>
        </w:rPr>
        <w:t>,</w:t>
      </w:r>
      <w:r>
        <w:rPr>
          <w:rFonts w:eastAsia="Times New Roman"/>
          <w:szCs w:val="24"/>
        </w:rPr>
        <w:t xml:space="preserve"> που θεωρητικά περιλαμβάνει και όπου υπάρχουν προβλήματα στη χώρα.</w:t>
      </w:r>
    </w:p>
    <w:p w14:paraId="049A4920" w14:textId="77777777" w:rsidR="00EB3DC1" w:rsidRDefault="0069750A">
      <w:pPr>
        <w:spacing w:line="600" w:lineRule="auto"/>
        <w:ind w:firstLine="720"/>
        <w:contextualSpacing/>
        <w:jc w:val="both"/>
        <w:rPr>
          <w:rFonts w:eastAsia="Times New Roman"/>
          <w:szCs w:val="24"/>
        </w:rPr>
      </w:pPr>
      <w:r>
        <w:rPr>
          <w:rFonts w:eastAsia="Times New Roman"/>
          <w:szCs w:val="24"/>
        </w:rPr>
        <w:t>Κύριε Υπουργέ, πολύ γρήγορα θα σας αναφέρω ένα θέμα του Υπουργείου Εξωτερικών σε σχέση με το ζήτημα της Τουρκίας, στο οποίο βλέπουμε συνεχώς την ενίσ</w:t>
      </w:r>
      <w:r>
        <w:rPr>
          <w:rFonts w:eastAsia="Times New Roman"/>
          <w:szCs w:val="24"/>
        </w:rPr>
        <w:t>χυση των προκλήσεων από την πλευρά της Τουρκίας. Σε αυτό το θέμα και στις σχέσεις με την Ευρωπαϊκή Ένωση η Κυβέρνηση πρέπει να έχει μια ξεκάθαρη θέση. Η θέση της Δημοκρατικής Συμπαράταξης είναι ότι δεν θα πρέπει να κλείσει ο δρόμος της Τουρκίας προς την Ευ</w:t>
      </w:r>
      <w:r>
        <w:rPr>
          <w:rFonts w:eastAsia="Times New Roman"/>
          <w:szCs w:val="24"/>
        </w:rPr>
        <w:t>ρώπη, είναι ότι θα πρέπει να υπάρξουν αυστηρές προειδοποιήσεις προς την Τουρκία</w:t>
      </w:r>
      <w:r>
        <w:rPr>
          <w:rFonts w:eastAsia="Times New Roman"/>
          <w:szCs w:val="24"/>
        </w:rPr>
        <w:t>,</w:t>
      </w:r>
      <w:r>
        <w:rPr>
          <w:rFonts w:eastAsia="Times New Roman"/>
          <w:szCs w:val="24"/>
        </w:rPr>
        <w:t xml:space="preserve"> για δημοκρατικές κατακτήσεις που θεωρούνται δεδομένες στην Ευρωπαϊκή Ένωση αλλά και για προβλήματα σε σχέση με τις γείτονες χώρες όπως είναι η χώρα μας. </w:t>
      </w:r>
      <w:r>
        <w:rPr>
          <w:rFonts w:eastAsia="Times New Roman"/>
          <w:szCs w:val="24"/>
        </w:rPr>
        <w:lastRenderedPageBreak/>
        <w:t xml:space="preserve">Ο δρόμος θα πρέπει να </w:t>
      </w:r>
      <w:r>
        <w:rPr>
          <w:rFonts w:eastAsia="Times New Roman"/>
          <w:szCs w:val="24"/>
        </w:rPr>
        <w:t>παραμείνει ανοικτός</w:t>
      </w:r>
      <w:r>
        <w:rPr>
          <w:rFonts w:eastAsia="Times New Roman"/>
          <w:szCs w:val="24"/>
        </w:rPr>
        <w:t>,</w:t>
      </w:r>
      <w:r>
        <w:rPr>
          <w:rFonts w:eastAsia="Times New Roman"/>
          <w:szCs w:val="24"/>
        </w:rPr>
        <w:t xml:space="preserve"> για να διευκολυνθούν οι φιλοευρωπαϊκές δυνάμεις στην Τουρκία. Δεν θα πρέπει να διευκολυνθούν οι εθνικιστές σε κάθε πλευρά. Κάθε αντίθετη εξέλιξη θα σπρώξει την Τουρκία στον απομονωτισμό και αυτό θα είναι εκτός των συμφερόντων και της χ</w:t>
      </w:r>
      <w:r>
        <w:rPr>
          <w:rFonts w:eastAsia="Times New Roman"/>
          <w:szCs w:val="24"/>
        </w:rPr>
        <w:t xml:space="preserve">ώρας μας. </w:t>
      </w:r>
    </w:p>
    <w:p w14:paraId="049A4921" w14:textId="77777777" w:rsidR="00EB3DC1" w:rsidRDefault="0069750A">
      <w:pPr>
        <w:spacing w:line="600" w:lineRule="auto"/>
        <w:ind w:firstLine="720"/>
        <w:contextualSpacing/>
        <w:jc w:val="both"/>
        <w:rPr>
          <w:rFonts w:eastAsia="Times New Roman"/>
          <w:szCs w:val="24"/>
        </w:rPr>
      </w:pPr>
      <w:r>
        <w:rPr>
          <w:rFonts w:eastAsia="Times New Roman"/>
          <w:szCs w:val="24"/>
        </w:rPr>
        <w:t>Τέλος, κύριε Πρόεδρε, υπάρχει ένα πολύ σοβαρό ζήτημα που ανέκυψε χθες και αφορά τη λειτουργία της Βουλής και τις ανεξάρτητες αρχές. Μιλάω για το Γραφείο Προϋπολογισμού της Βουλής. Ο Πρόεδρος της Βουλής και ο Υπουργός Οικονομικών της Κυβέρνησης δ</w:t>
      </w:r>
      <w:r>
        <w:rPr>
          <w:rFonts w:eastAsia="Times New Roman"/>
          <w:szCs w:val="24"/>
        </w:rPr>
        <w:t>εν αποδέχονται, όπως φαίνεται, την πραγματική κατάσταση της ελληνικής οικονομίας</w:t>
      </w:r>
      <w:r>
        <w:rPr>
          <w:rFonts w:eastAsia="Times New Roman"/>
          <w:szCs w:val="24"/>
        </w:rPr>
        <w:t>,</w:t>
      </w:r>
      <w:r>
        <w:rPr>
          <w:rFonts w:eastAsia="Times New Roman"/>
          <w:szCs w:val="24"/>
        </w:rPr>
        <w:t xml:space="preserve"> που παρουσιάζεται στην έκθεση του Γραφείου Προϋπολογισμού της Βουλής. Κύριε Υπουργέ, αυτό αφορά και σας, γιατί ξέρετε πολύ καλά το θέμα της οικονομίας. Μιλούν για λάθος και γ</w:t>
      </w:r>
      <w:r>
        <w:rPr>
          <w:rFonts w:eastAsia="Times New Roman"/>
          <w:szCs w:val="24"/>
        </w:rPr>
        <w:t xml:space="preserve">ια δημιουργία επικοινωνιακών εντυπώσεων. </w:t>
      </w:r>
    </w:p>
    <w:p w14:paraId="049A4922"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Να αναφέρω μερικά στοιχεία, τι λέει η έκθεση; «Υπάρχει σημαντική εξάπλωση ευέλικτων μορφών απασχόλησης. Είναι υψηλό το ποσοστό αυτοαπασχολούμενων μερικής απασχόλησης και οι μεικτές τους αποδοχές ανέρχονται στα 394 </w:t>
      </w:r>
      <w:r>
        <w:rPr>
          <w:rFonts w:eastAsia="Times New Roman"/>
          <w:szCs w:val="24"/>
        </w:rPr>
        <w:t xml:space="preserve">ευρώ». Είναι λάθος αυτό; </w:t>
      </w:r>
    </w:p>
    <w:p w14:paraId="049A492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επιδείνωση του βιοτικού επιπέδου, η συμπίεση του εισοδήματος, η μηδενική προοπτική καριέρας και οι στάσιμοι μισθοί οδηγούν με βεβαιότητα στη φτωχοποίηση». «Χωρίς σοβαρή ελάφρυνση του χρέους η Ελλάδα θα χρεοκοπήσει». Καλά εσείς </w:t>
      </w:r>
      <w:r>
        <w:rPr>
          <w:rFonts w:eastAsia="Times New Roman" w:cs="Times New Roman"/>
          <w:szCs w:val="24"/>
        </w:rPr>
        <w:t xml:space="preserve">δεν τα λέγατε αυτά για το δημόσιο χρέος ότι χρειάζεται σοβαρή αναδιάρθρωση; </w:t>
      </w:r>
      <w:r>
        <w:rPr>
          <w:rFonts w:eastAsia="Times New Roman" w:cs="Times New Roman"/>
          <w:szCs w:val="24"/>
        </w:rPr>
        <w:t>Τ</w:t>
      </w:r>
      <w:r>
        <w:rPr>
          <w:rFonts w:eastAsia="Times New Roman" w:cs="Times New Roman"/>
          <w:szCs w:val="24"/>
        </w:rPr>
        <w:t xml:space="preserve">ώρα κατηγορείτε το Γραφείο Προϋπολογισμού της Βουλής ότι το λέει; </w:t>
      </w:r>
    </w:p>
    <w:p w14:paraId="049A492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«Συνεχίζεται και στο προσχέδιο του </w:t>
      </w:r>
      <w:r>
        <w:rPr>
          <w:rFonts w:eastAsia="Times New Roman" w:cs="Times New Roman"/>
          <w:szCs w:val="24"/>
        </w:rPr>
        <w:t>π</w:t>
      </w:r>
      <w:r>
        <w:rPr>
          <w:rFonts w:eastAsia="Times New Roman" w:cs="Times New Roman"/>
          <w:szCs w:val="24"/>
        </w:rPr>
        <w:t xml:space="preserve">ροϋπολογισμού του 2018 η </w:t>
      </w:r>
      <w:proofErr w:type="spellStart"/>
      <w:r>
        <w:rPr>
          <w:rFonts w:eastAsia="Times New Roman" w:cs="Times New Roman"/>
          <w:szCs w:val="24"/>
        </w:rPr>
        <w:t>φοροκεντρική</w:t>
      </w:r>
      <w:proofErr w:type="spellEnd"/>
      <w:r>
        <w:rPr>
          <w:rFonts w:eastAsia="Times New Roman" w:cs="Times New Roman"/>
          <w:szCs w:val="24"/>
        </w:rPr>
        <w:t xml:space="preserve"> λιτότητα»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ακόμα χειρότερα; «Αυξάν</w:t>
      </w:r>
      <w:r>
        <w:rPr>
          <w:rFonts w:eastAsia="Times New Roman" w:cs="Times New Roman"/>
          <w:szCs w:val="24"/>
        </w:rPr>
        <w:t xml:space="preserve">εται το 2017 η αναλογία έμμεσων προς άμεσους φόρους για πρώτη φορά μετά από επτά χρόνια». Αυτά σας αναφέρει. </w:t>
      </w:r>
    </w:p>
    <w:p w14:paraId="049A492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από όλα αυτά αναφέρθηκε στο στοιχείο των τόκων που αντί για 84 δισεκατομμύρια ευρώ -όπως λέει- είναι 64 δισεκατομμύρια ευρώ. Με α</w:t>
      </w:r>
      <w:r>
        <w:rPr>
          <w:rFonts w:eastAsia="Times New Roman" w:cs="Times New Roman"/>
          <w:szCs w:val="24"/>
        </w:rPr>
        <w:t xml:space="preserve">υτή τη λογική του κ. </w:t>
      </w:r>
      <w:proofErr w:type="spellStart"/>
      <w:r>
        <w:rPr>
          <w:rFonts w:eastAsia="Times New Roman" w:cs="Times New Roman"/>
          <w:szCs w:val="24"/>
        </w:rPr>
        <w:t>Τσακαλώτου</w:t>
      </w:r>
      <w:proofErr w:type="spellEnd"/>
      <w:r>
        <w:rPr>
          <w:rFonts w:eastAsia="Times New Roman" w:cs="Times New Roman"/>
          <w:szCs w:val="24"/>
        </w:rPr>
        <w:t xml:space="preserve"> το δημόσιο χρέος δεν θέλει αναδιάρθρωση; </w:t>
      </w:r>
    </w:p>
    <w:p w14:paraId="049A4926"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Να επισημάνουμε, λοιπόν, για άλλη μια φορά στους κυβερνώντες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στον Πρόεδρο της Βουλής, ότι το Γραφείο Προϋπολογισμού δεν είναι παράρτημα της Κυβέρνησης. Είναι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Αυτό φαίνεται ότι ενοχλεί. </w:t>
      </w:r>
    </w:p>
    <w:p w14:paraId="049A4927"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επειδή είναι εδώ και ο πρώην εκπρόσωπος Τύπου της προηγούμενης κυβέρνησης, της Νέας Δημοκρατίας, μπορώ να σας πω ότι τα ίδια προβλήματα είχε το Γραφείο Προϋπολογισμού και στην προηγούμενη κυβέρνηση </w:t>
      </w:r>
      <w:r>
        <w:rPr>
          <w:rFonts w:eastAsia="Times New Roman" w:cs="Times New Roman"/>
          <w:szCs w:val="24"/>
        </w:rPr>
        <w:t>κ</w:t>
      </w:r>
      <w:r>
        <w:rPr>
          <w:rFonts w:eastAsia="Times New Roman" w:cs="Times New Roman"/>
          <w:szCs w:val="24"/>
        </w:rPr>
        <w:t>αι ενοχλ</w:t>
      </w:r>
      <w:r>
        <w:rPr>
          <w:rFonts w:eastAsia="Times New Roman" w:cs="Times New Roman"/>
          <w:szCs w:val="24"/>
        </w:rPr>
        <w:t xml:space="preserve">ούσε, κύριε </w:t>
      </w:r>
      <w:proofErr w:type="spellStart"/>
      <w:r>
        <w:rPr>
          <w:rFonts w:eastAsia="Times New Roman" w:cs="Times New Roman"/>
          <w:szCs w:val="24"/>
        </w:rPr>
        <w:t>Κεδίκογλου</w:t>
      </w:r>
      <w:proofErr w:type="spellEnd"/>
      <w:r>
        <w:rPr>
          <w:rFonts w:eastAsia="Times New Roman" w:cs="Times New Roman"/>
          <w:szCs w:val="24"/>
        </w:rPr>
        <w:t>.</w:t>
      </w:r>
    </w:p>
    <w:p w14:paraId="049A4928"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Δεν αντιδρούσαμε έτσι. </w:t>
      </w:r>
    </w:p>
    <w:p w14:paraId="049A4929"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Ποτέ, όμως, δεν </w:t>
      </w:r>
      <w:proofErr w:type="spellStart"/>
      <w:r>
        <w:rPr>
          <w:rFonts w:eastAsia="Times New Roman" w:cs="Times New Roman"/>
          <w:szCs w:val="24"/>
        </w:rPr>
        <w:t>παύθηκε</w:t>
      </w:r>
      <w:proofErr w:type="spellEnd"/>
      <w:r>
        <w:rPr>
          <w:rFonts w:eastAsia="Times New Roman" w:cs="Times New Roman"/>
          <w:szCs w:val="24"/>
        </w:rPr>
        <w:t xml:space="preserve"> ή απειλήθηκε ότι θα </w:t>
      </w:r>
      <w:proofErr w:type="spellStart"/>
      <w:r>
        <w:rPr>
          <w:rFonts w:eastAsia="Times New Roman" w:cs="Times New Roman"/>
          <w:szCs w:val="24"/>
        </w:rPr>
        <w:t>παυθεί</w:t>
      </w:r>
      <w:proofErr w:type="spellEnd"/>
      <w:r>
        <w:rPr>
          <w:rFonts w:eastAsia="Times New Roman" w:cs="Times New Roman"/>
          <w:szCs w:val="24"/>
        </w:rPr>
        <w:t>.</w:t>
      </w:r>
    </w:p>
    <w:p w14:paraId="049A492A"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Θεοχαρόπουλε.</w:t>
      </w:r>
    </w:p>
    <w:p w14:paraId="049A492B"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Τελειώνω, κύριε Πρόεδρε, στην ίδια ανοχή που είχε </w:t>
      </w:r>
      <w:r>
        <w:rPr>
          <w:rFonts w:eastAsia="Times New Roman" w:cs="Times New Roman"/>
          <w:szCs w:val="24"/>
        </w:rPr>
        <w:t xml:space="preserve">ο </w:t>
      </w:r>
      <w:r>
        <w:rPr>
          <w:rFonts w:eastAsia="Times New Roman" w:cs="Times New Roman"/>
          <w:szCs w:val="24"/>
        </w:rPr>
        <w:t xml:space="preserve">προηγούμενος ομιλητής. </w:t>
      </w:r>
    </w:p>
    <w:p w14:paraId="049A492C"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λοιπόν, φαίνεται ότι ενοχλεί την Κυβέρνηση. Δεν αντέχει την κριτική η Κυβέρνηση όχι μόνο από εμάς, από τα κόμματα της </w:t>
      </w:r>
      <w:r>
        <w:rPr>
          <w:rFonts w:eastAsia="Times New Roman" w:cs="Times New Roman"/>
          <w:szCs w:val="24"/>
        </w:rPr>
        <w:t>Α</w:t>
      </w:r>
      <w:r>
        <w:rPr>
          <w:rFonts w:eastAsia="Times New Roman" w:cs="Times New Roman"/>
          <w:szCs w:val="24"/>
        </w:rPr>
        <w:t xml:space="preserve">ντιπολίτευσης αλλά και από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w:t>
      </w:r>
      <w:r>
        <w:rPr>
          <w:rFonts w:eastAsia="Times New Roman" w:cs="Times New Roman"/>
          <w:szCs w:val="24"/>
        </w:rPr>
        <w:t xml:space="preserve">ές του κράτους. </w:t>
      </w:r>
    </w:p>
    <w:p w14:paraId="049A492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που μάλλον ενοχλεί τελικά, κύριε Υπουργέ, είναι ότι η τριμηνιαία έκθεση αναφέρεται συγκεκριμένα στις εργασιακές σχέσεις που καταπατούνται και στη λογική της φορολογίας, στη </w:t>
      </w:r>
      <w:proofErr w:type="spellStart"/>
      <w:r>
        <w:rPr>
          <w:rFonts w:eastAsia="Times New Roman" w:cs="Times New Roman"/>
          <w:szCs w:val="24"/>
        </w:rPr>
        <w:lastRenderedPageBreak/>
        <w:t>φοροκεντρική</w:t>
      </w:r>
      <w:proofErr w:type="spellEnd"/>
      <w:r>
        <w:rPr>
          <w:rFonts w:eastAsia="Times New Roman" w:cs="Times New Roman"/>
          <w:szCs w:val="24"/>
        </w:rPr>
        <w:t xml:space="preserve"> λιτότητα και στους έμμεσους φόρους που δεν είναι</w:t>
      </w:r>
      <w:r>
        <w:rPr>
          <w:rFonts w:eastAsia="Times New Roman" w:cs="Times New Roman"/>
          <w:szCs w:val="24"/>
        </w:rPr>
        <w:t xml:space="preserve"> ούτε αριστερή ούτε προοδευτική πολιτική. </w:t>
      </w:r>
    </w:p>
    <w:p w14:paraId="049A492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Αυτό που θέλουμε</w:t>
      </w:r>
      <w:r>
        <w:rPr>
          <w:rFonts w:eastAsia="Times New Roman" w:cs="Times New Roman"/>
          <w:szCs w:val="24"/>
        </w:rPr>
        <w:t>,</w:t>
      </w:r>
      <w:r>
        <w:rPr>
          <w:rFonts w:eastAsia="Times New Roman" w:cs="Times New Roman"/>
          <w:szCs w:val="24"/>
        </w:rPr>
        <w:t xml:space="preserve"> είναι η ενίσχυση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 xml:space="preserve">ρχών και όχι η υπονόμευσή τους. </w:t>
      </w:r>
      <w:r>
        <w:rPr>
          <w:rFonts w:eastAsia="Times New Roman" w:cs="Times New Roman"/>
          <w:szCs w:val="24"/>
        </w:rPr>
        <w:t>Σ</w:t>
      </w:r>
      <w:r>
        <w:rPr>
          <w:rFonts w:eastAsia="Times New Roman" w:cs="Times New Roman"/>
          <w:szCs w:val="24"/>
        </w:rPr>
        <w:t xml:space="preserve">ε αυτό πρέπει και εσείς να πάρετε θέση, διότι σας αφορά, διότι έχει ασχοληθεί με τα συγκεκριμένα ζητήματα. </w:t>
      </w:r>
      <w:r>
        <w:rPr>
          <w:rFonts w:eastAsia="Times New Roman" w:cs="Times New Roman"/>
          <w:szCs w:val="24"/>
        </w:rPr>
        <w:t>Α</w:t>
      </w:r>
      <w:r>
        <w:rPr>
          <w:rFonts w:eastAsia="Times New Roman" w:cs="Times New Roman"/>
          <w:szCs w:val="24"/>
        </w:rPr>
        <w:t>υτό που πρέπει να κά</w:t>
      </w:r>
      <w:r>
        <w:rPr>
          <w:rFonts w:eastAsia="Times New Roman" w:cs="Times New Roman"/>
          <w:szCs w:val="24"/>
        </w:rPr>
        <w:t>νουμε</w:t>
      </w:r>
      <w:r>
        <w:rPr>
          <w:rFonts w:eastAsia="Times New Roman" w:cs="Times New Roman"/>
          <w:szCs w:val="24"/>
        </w:rPr>
        <w:t>,</w:t>
      </w:r>
      <w:r>
        <w:rPr>
          <w:rFonts w:eastAsia="Times New Roman" w:cs="Times New Roman"/>
          <w:szCs w:val="24"/>
        </w:rPr>
        <w:t xml:space="preserve"> είναι να ακούμε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και όχι κάθε φορά -όπως παλιότερα σε μικρότερο βαθμό η Νέα Δημοκρατία και τώρα σε μεγαλύτερο βαθμό, όπως βλέπουμε, ο ΣΥΡΙΖΑ- να τις υπονομεύουμε. </w:t>
      </w:r>
    </w:p>
    <w:p w14:paraId="049A492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049A493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Πάντ</w:t>
      </w:r>
      <w:r>
        <w:rPr>
          <w:rFonts w:eastAsia="Times New Roman" w:cs="Times New Roman"/>
          <w:szCs w:val="24"/>
        </w:rPr>
        <w:t>ως ο κύριος καθηγητής αναγνώρισε ότι χρησιμοποίησε μ</w:t>
      </w:r>
      <w:r>
        <w:rPr>
          <w:rFonts w:eastAsia="Times New Roman" w:cs="Times New Roman"/>
          <w:szCs w:val="24"/>
        </w:rPr>
        <w:t>η</w:t>
      </w:r>
      <w:r>
        <w:rPr>
          <w:rFonts w:eastAsia="Times New Roman" w:cs="Times New Roman"/>
          <w:szCs w:val="24"/>
        </w:rPr>
        <w:t xml:space="preserve"> έγκυρα στοιχεία. Το αναφέρω</w:t>
      </w:r>
      <w:r>
        <w:rPr>
          <w:rFonts w:eastAsia="Times New Roman" w:cs="Times New Roman"/>
          <w:szCs w:val="24"/>
        </w:rPr>
        <w:t>,</w:t>
      </w:r>
      <w:r>
        <w:rPr>
          <w:rFonts w:eastAsia="Times New Roman" w:cs="Times New Roman"/>
          <w:szCs w:val="24"/>
        </w:rPr>
        <w:t xml:space="preserve"> γιατί είναι σοβαρό. Μιλάω για το Γραφείο Προϋπολογισμού της Βουλής. Οφείλω να το σημειώσω, επειδή αναφερθήκατε στον Πρόεδρο της Βουλής. </w:t>
      </w:r>
    </w:p>
    <w:p w14:paraId="049A493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Ενισ</w:t>
      </w:r>
      <w:r>
        <w:rPr>
          <w:rFonts w:eastAsia="Times New Roman" w:cs="Times New Roman"/>
          <w:szCs w:val="24"/>
        </w:rPr>
        <w:t>χ</w:t>
      </w:r>
      <w:r>
        <w:rPr>
          <w:rFonts w:eastAsia="Times New Roman" w:cs="Times New Roman"/>
          <w:szCs w:val="24"/>
        </w:rPr>
        <w:t xml:space="preserve">υτικά </w:t>
      </w:r>
      <w:r>
        <w:rPr>
          <w:rFonts w:eastAsia="Times New Roman" w:cs="Times New Roman"/>
          <w:szCs w:val="24"/>
        </w:rPr>
        <w:t>σε αυτό που είπατε, ο Πρόεδρος του Γραφείου Προϋπολογισμού της Βουλής χθες έκανε μια δήλωση. Εγώ αναφέρθηκα για τα 84 δισεκατομμύρια ευρώ σε σχέση με τα 64 δισεκατομμύρια ευρώ, το οποίο δεν αλλάζει το συνολικό θέμα.</w:t>
      </w:r>
    </w:p>
    <w:p w14:paraId="049A493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Εγώ ανα</w:t>
      </w:r>
      <w:r>
        <w:rPr>
          <w:rFonts w:eastAsia="Times New Roman" w:cs="Times New Roman"/>
          <w:szCs w:val="24"/>
        </w:rPr>
        <w:t xml:space="preserve">φέρθηκα στην αυτοκριτική… </w:t>
      </w:r>
    </w:p>
    <w:p w14:paraId="049A493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 πω και κάτι ακόμα. Το Γραφείο Προϋπολογισμού της Βουλής αποτελείται από στελέχη </w:t>
      </w:r>
      <w:r>
        <w:rPr>
          <w:rFonts w:eastAsia="Times New Roman" w:cs="Times New Roman"/>
          <w:szCs w:val="24"/>
        </w:rPr>
        <w:t xml:space="preserve">επιστημονικού κύρους, που προτάθηκαν από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ΣΥΡΙΖΑ </w:t>
      </w:r>
      <w:r>
        <w:rPr>
          <w:rFonts w:eastAsia="Times New Roman" w:cs="Times New Roman"/>
          <w:szCs w:val="24"/>
        </w:rPr>
        <w:t xml:space="preserve">από </w:t>
      </w:r>
      <w:r>
        <w:rPr>
          <w:rFonts w:eastAsia="Times New Roman" w:cs="Times New Roman"/>
          <w:szCs w:val="24"/>
        </w:rPr>
        <w:t>τη Νέα Δημοκρατία</w:t>
      </w:r>
      <w:r>
        <w:rPr>
          <w:rFonts w:eastAsia="Times New Roman" w:cs="Times New Roman"/>
          <w:szCs w:val="24"/>
        </w:rPr>
        <w:t xml:space="preserve"> από </w:t>
      </w:r>
      <w:r>
        <w:rPr>
          <w:rFonts w:eastAsia="Times New Roman" w:cs="Times New Roman"/>
          <w:szCs w:val="24"/>
        </w:rPr>
        <w:t xml:space="preserve">το ΠΑΣΟΚ και </w:t>
      </w:r>
      <w:r>
        <w:rPr>
          <w:rFonts w:eastAsia="Times New Roman" w:cs="Times New Roman"/>
          <w:szCs w:val="24"/>
        </w:rPr>
        <w:t xml:space="preserve">από </w:t>
      </w:r>
      <w:r>
        <w:rPr>
          <w:rFonts w:eastAsia="Times New Roman" w:cs="Times New Roman"/>
          <w:szCs w:val="24"/>
        </w:rPr>
        <w:t xml:space="preserve">τη ΔΗΜΑΡ. </w:t>
      </w:r>
    </w:p>
    <w:p w14:paraId="049A493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κύριε Θεοχαρόπουλε, ό,τι ήταν να πείτε, το είπατε από το Βήμα της Βουλής. Εγώ σημείωσα τη δήλωση αυτοκριτικής του κυρίου καθηγητή από το Γραφείο Προϋπολογισμού της Βουλής </w:t>
      </w:r>
      <w:r>
        <w:rPr>
          <w:rFonts w:eastAsia="Times New Roman" w:cs="Times New Roman"/>
          <w:szCs w:val="24"/>
        </w:rPr>
        <w:t>κ</w:t>
      </w:r>
      <w:r>
        <w:rPr>
          <w:rFonts w:eastAsia="Times New Roman" w:cs="Times New Roman"/>
          <w:szCs w:val="24"/>
        </w:rPr>
        <w:t xml:space="preserve">αι αυτό είναι σοβαρό. </w:t>
      </w:r>
    </w:p>
    <w:p w14:paraId="049A493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Κούζηλος</w:t>
      </w:r>
      <w:proofErr w:type="spellEnd"/>
      <w:r>
        <w:rPr>
          <w:rFonts w:eastAsia="Times New Roman" w:cs="Times New Roman"/>
          <w:szCs w:val="24"/>
        </w:rPr>
        <w:t xml:space="preserve"> </w:t>
      </w:r>
      <w:r>
        <w:rPr>
          <w:rFonts w:eastAsia="Times New Roman" w:cs="Times New Roman"/>
          <w:szCs w:val="24"/>
        </w:rPr>
        <w:t xml:space="preserve">έχει τον λόγο. </w:t>
      </w:r>
    </w:p>
    <w:p w14:paraId="049A4936"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Ευχαριστώ πολύ, κύριε Πρόεδρε.</w:t>
      </w:r>
    </w:p>
    <w:p w14:paraId="049A4937"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συζητάμε την κύρωση ενισχυμένης Συμφωνίας εταιρικής σχέσης και συνεργασίας μεταξύ Ευρωπαϊκής Ένωσης και της Δημοκρατίας του </w:t>
      </w:r>
      <w:proofErr w:type="spellStart"/>
      <w:r>
        <w:rPr>
          <w:rFonts w:eastAsia="Times New Roman" w:cs="Times New Roman"/>
          <w:szCs w:val="24"/>
        </w:rPr>
        <w:t>Καζαχστάν</w:t>
      </w:r>
      <w:proofErr w:type="spellEnd"/>
      <w:r>
        <w:rPr>
          <w:rFonts w:eastAsia="Times New Roman" w:cs="Times New Roman"/>
          <w:szCs w:val="24"/>
        </w:rPr>
        <w:t xml:space="preserve">. Είναι μια θεωρητική και τυπική σχέση μεταξύ της </w:t>
      </w:r>
      <w:r>
        <w:rPr>
          <w:rFonts w:eastAsia="Times New Roman" w:cs="Times New Roman"/>
          <w:szCs w:val="24"/>
        </w:rPr>
        <w:t xml:space="preserve">Ευρωπαϊκής Ένωσης και του </w:t>
      </w:r>
      <w:proofErr w:type="spellStart"/>
      <w:r>
        <w:rPr>
          <w:rFonts w:eastAsia="Times New Roman" w:cs="Times New Roman"/>
          <w:szCs w:val="24"/>
        </w:rPr>
        <w:t>Καζαχστάν</w:t>
      </w:r>
      <w:proofErr w:type="spellEnd"/>
      <w:r>
        <w:rPr>
          <w:rFonts w:eastAsia="Times New Roman" w:cs="Times New Roman"/>
          <w:szCs w:val="24"/>
        </w:rPr>
        <w:t xml:space="preserve">, με συγκεκριμένες συμφωνίες - πλαίσιο σε θέματα όπως είναι η </w:t>
      </w:r>
      <w:r>
        <w:rPr>
          <w:rFonts w:eastAsia="Times New Roman" w:cs="Times New Roman"/>
          <w:szCs w:val="24"/>
        </w:rPr>
        <w:lastRenderedPageBreak/>
        <w:t>ανάπτυξη εμπορίου, η ασφάλεια, θέματα οικονομίας, ζητήματα προστασίας περιβάλλοντος, μετανάστευσης, τουρισμού κ.λπ.</w:t>
      </w:r>
      <w:r>
        <w:rPr>
          <w:rFonts w:eastAsia="Times New Roman" w:cs="Times New Roman"/>
          <w:szCs w:val="24"/>
        </w:rPr>
        <w:t>.</w:t>
      </w:r>
      <w:r>
        <w:rPr>
          <w:rFonts w:eastAsia="Times New Roman" w:cs="Times New Roman"/>
          <w:szCs w:val="24"/>
        </w:rPr>
        <w:t xml:space="preserve"> </w:t>
      </w:r>
    </w:p>
    <w:p w14:paraId="049A4938"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Εδώ γεννιούνται πάρα πολλά ερωτήματα όπως</w:t>
      </w:r>
      <w:r>
        <w:rPr>
          <w:rFonts w:eastAsia="Times New Roman" w:cs="Times New Roman"/>
          <w:szCs w:val="24"/>
        </w:rPr>
        <w:t xml:space="preserve">: Το </w:t>
      </w:r>
      <w:proofErr w:type="spellStart"/>
      <w:r>
        <w:rPr>
          <w:rFonts w:eastAsia="Times New Roman" w:cs="Times New Roman"/>
          <w:szCs w:val="24"/>
        </w:rPr>
        <w:t>Καζαχστάν</w:t>
      </w:r>
      <w:proofErr w:type="spellEnd"/>
      <w:r>
        <w:rPr>
          <w:rFonts w:eastAsia="Times New Roman" w:cs="Times New Roman"/>
          <w:szCs w:val="24"/>
        </w:rPr>
        <w:t xml:space="preserve"> ανήκει στην </w:t>
      </w:r>
      <w:proofErr w:type="spellStart"/>
      <w:r>
        <w:rPr>
          <w:rFonts w:eastAsia="Times New Roman" w:cs="Times New Roman"/>
          <w:szCs w:val="24"/>
        </w:rPr>
        <w:t>Ευρασιατική</w:t>
      </w:r>
      <w:proofErr w:type="spellEnd"/>
      <w:r>
        <w:rPr>
          <w:rFonts w:eastAsia="Times New Roman" w:cs="Times New Roman"/>
          <w:szCs w:val="24"/>
        </w:rPr>
        <w:t xml:space="preserve"> Ένωση. Η Ευρωπαϊκή Ένωση προσπαθεί μέσω της γεωπολιτικής της θεωρίας</w:t>
      </w:r>
      <w:r>
        <w:rPr>
          <w:rFonts w:eastAsia="Times New Roman" w:cs="Times New Roman"/>
          <w:szCs w:val="24"/>
        </w:rPr>
        <w:t>,</w:t>
      </w:r>
      <w:r>
        <w:rPr>
          <w:rFonts w:eastAsia="Times New Roman" w:cs="Times New Roman"/>
          <w:szCs w:val="24"/>
        </w:rPr>
        <w:t xml:space="preserve"> να το κάνει δορυφόρο της. Όπως σας είπαμε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οι ωφελημένοι θα είναι οι λεγόμενοι ισχυροί του Νότου, δηλαδή η Γερμανία και οι δορυφό</w:t>
      </w:r>
      <w:r>
        <w:rPr>
          <w:rFonts w:eastAsia="Times New Roman" w:cs="Times New Roman"/>
          <w:szCs w:val="24"/>
        </w:rPr>
        <w:t xml:space="preserve">ροι της και ο χαμένος θα είναι πάλι ο Νότος. </w:t>
      </w:r>
    </w:p>
    <w:p w14:paraId="049A4939"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Η Ευρωπαϊκή Ένωση προσπαθεί να διεισδύσει σε όλο το πρώην ανατολικό μπλοκ σε χώρους όπως το </w:t>
      </w:r>
      <w:proofErr w:type="spellStart"/>
      <w:r>
        <w:rPr>
          <w:rFonts w:eastAsia="Times New Roman" w:cs="Times New Roman"/>
          <w:szCs w:val="24"/>
        </w:rPr>
        <w:t>Καζαχστάν</w:t>
      </w:r>
      <w:proofErr w:type="spellEnd"/>
      <w:r>
        <w:rPr>
          <w:rFonts w:eastAsia="Times New Roman" w:cs="Times New Roman"/>
          <w:szCs w:val="24"/>
        </w:rPr>
        <w:t>, το Αζερμπαϊτζάν και διάφορες άλλες χώρες, με αποτέλεσμα και εμείς, δυστυχώς, ως μέλος της Ευρωπαϊκής Ένωσης</w:t>
      </w:r>
      <w:r>
        <w:rPr>
          <w:rFonts w:eastAsia="Times New Roman" w:cs="Times New Roman"/>
          <w:szCs w:val="24"/>
        </w:rPr>
        <w:t xml:space="preserve"> να αντιμετωπίζουμε σοβαρότατα προβλήματα όπως το τελευταίο γεγονός, το χθεσινό, όπου δεν θα συμμετέχουμε σε μια Σύνοδο Κορυφής στη Ρωσία, επειδή δεχόμαστε τις κυρώσεις της Ευρωπαϊκής Ένωσης και επειδή θα συμμετέχουν εκπρόσωποι από την Κριμαία. </w:t>
      </w:r>
    </w:p>
    <w:p w14:paraId="049A493A"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Η Ρωσία, ό</w:t>
      </w:r>
      <w:r>
        <w:rPr>
          <w:rFonts w:eastAsia="Times New Roman" w:cs="Times New Roman"/>
          <w:szCs w:val="24"/>
        </w:rPr>
        <w:t xml:space="preserve">μως, μέσω του </w:t>
      </w:r>
      <w:proofErr w:type="spellStart"/>
      <w:r>
        <w:rPr>
          <w:rFonts w:eastAsia="Times New Roman" w:cs="Times New Roman"/>
          <w:szCs w:val="24"/>
        </w:rPr>
        <w:t>Καζαχστάν</w:t>
      </w:r>
      <w:proofErr w:type="spellEnd"/>
      <w:r>
        <w:rPr>
          <w:rFonts w:eastAsia="Times New Roman" w:cs="Times New Roman"/>
          <w:szCs w:val="24"/>
        </w:rPr>
        <w:t xml:space="preserve"> και μέσω των </w:t>
      </w:r>
      <w:r>
        <w:rPr>
          <w:rFonts w:eastAsia="Times New Roman" w:cs="Times New Roman"/>
          <w:szCs w:val="24"/>
          <w:lang w:val="en-US"/>
        </w:rPr>
        <w:t>offshore</w:t>
      </w:r>
      <w:r>
        <w:rPr>
          <w:rFonts w:eastAsia="Times New Roman" w:cs="Times New Roman"/>
          <w:szCs w:val="24"/>
        </w:rPr>
        <w:t xml:space="preserve"> της θα κάνει το εμπόριο με τη Γερμανία. Γι’ αυτό θέλει αυτές τις εταιρικές σχέσεις. Το θέμα είναι εμείς τι κάνουμε. Δηλαδή θα </w:t>
      </w:r>
      <w:r>
        <w:rPr>
          <w:rFonts w:eastAsia="Times New Roman" w:cs="Times New Roman"/>
          <w:szCs w:val="24"/>
        </w:rPr>
        <w:lastRenderedPageBreak/>
        <w:t>φεύγουν τα γεωργικά προϊόντα, θα ζημιώνονται οι Έλληνες παραγωγοί, θα τους τα παίρνο</w:t>
      </w:r>
      <w:r>
        <w:rPr>
          <w:rFonts w:eastAsia="Times New Roman" w:cs="Times New Roman"/>
          <w:szCs w:val="24"/>
        </w:rPr>
        <w:t xml:space="preserve">υν τσάμπα, θα πηγαίνουν μέσω των Γερμανών στο </w:t>
      </w:r>
      <w:proofErr w:type="spellStart"/>
      <w:r>
        <w:rPr>
          <w:rFonts w:eastAsia="Times New Roman" w:cs="Times New Roman"/>
          <w:szCs w:val="24"/>
        </w:rPr>
        <w:t>Καζαχστάν</w:t>
      </w:r>
      <w:proofErr w:type="spellEnd"/>
      <w:r>
        <w:rPr>
          <w:rFonts w:eastAsia="Times New Roman" w:cs="Times New Roman"/>
          <w:szCs w:val="24"/>
        </w:rPr>
        <w:t xml:space="preserve"> και από το </w:t>
      </w:r>
      <w:proofErr w:type="spellStart"/>
      <w:r>
        <w:rPr>
          <w:rFonts w:eastAsia="Times New Roman" w:cs="Times New Roman"/>
          <w:szCs w:val="24"/>
        </w:rPr>
        <w:t>Καζαχστάν</w:t>
      </w:r>
      <w:proofErr w:type="spellEnd"/>
      <w:r>
        <w:rPr>
          <w:rFonts w:eastAsia="Times New Roman" w:cs="Times New Roman"/>
          <w:szCs w:val="24"/>
        </w:rPr>
        <w:t xml:space="preserve"> στη Ρωσία; Αυτή είναι η ροή του χρήματος και έτσι πηγαίνει. Για τη Γερμανία όλα είναι χρήμα. Η χαμένη θα είναι πάλι η Ελλάδα. Σας το είπαμε και στην </w:t>
      </w:r>
      <w:r>
        <w:rPr>
          <w:rFonts w:eastAsia="Times New Roman" w:cs="Times New Roman"/>
          <w:szCs w:val="24"/>
        </w:rPr>
        <w:t>ε</w:t>
      </w:r>
      <w:r>
        <w:rPr>
          <w:rFonts w:eastAsia="Times New Roman" w:cs="Times New Roman"/>
          <w:szCs w:val="24"/>
        </w:rPr>
        <w:t>πιτροπή, σας το λέμε και τώρα</w:t>
      </w:r>
      <w:r>
        <w:rPr>
          <w:rFonts w:eastAsia="Times New Roman" w:cs="Times New Roman"/>
          <w:szCs w:val="24"/>
        </w:rPr>
        <w:t>.</w:t>
      </w:r>
    </w:p>
    <w:p w14:paraId="049A493B"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λοιπόν, τη συγκεκριμένη κύρωση. </w:t>
      </w:r>
    </w:p>
    <w:p w14:paraId="049A493C"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Θα θέλαμε, επίσης, μια απάντηση</w:t>
      </w:r>
      <w:r>
        <w:rPr>
          <w:rFonts w:eastAsia="Times New Roman" w:cs="Times New Roman"/>
          <w:szCs w:val="24"/>
        </w:rPr>
        <w:t>,</w:t>
      </w:r>
      <w:r>
        <w:rPr>
          <w:rFonts w:eastAsia="Times New Roman" w:cs="Times New Roman"/>
          <w:szCs w:val="24"/>
        </w:rPr>
        <w:t xml:space="preserve"> στο γιατί δεν δεχθήκατε να πάτε. Γιατί τρεις Έλληνες Υπουργοί δεν δέχθηκαν να πάνε στη Ρωσία;</w:t>
      </w:r>
    </w:p>
    <w:p w14:paraId="049A493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49A493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049A493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 xml:space="preserve">Λοβέρδος για πέντε λεπτά. </w:t>
      </w:r>
    </w:p>
    <w:p w14:paraId="049A494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049A494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Παίρνω τον λόγο, έχοντας εκφραστεί απολύτως από τα όσα είπε ο κ. Θεοχαρόπουλος, για να θέσω δύο θέματα αρμοδιότητάς σας. Μας δίνει, άλλωστε, ο Κανονισμός της Βουλής τη δυνατότητα</w:t>
      </w:r>
      <w:r>
        <w:rPr>
          <w:rFonts w:eastAsia="Times New Roman" w:cs="Times New Roman"/>
          <w:szCs w:val="24"/>
        </w:rPr>
        <w:t>,</w:t>
      </w:r>
      <w:r>
        <w:rPr>
          <w:rFonts w:eastAsia="Times New Roman" w:cs="Times New Roman"/>
          <w:szCs w:val="24"/>
        </w:rPr>
        <w:t xml:space="preserve"> ως εκ</w:t>
      </w:r>
      <w:r>
        <w:rPr>
          <w:rFonts w:eastAsia="Times New Roman" w:cs="Times New Roman"/>
          <w:szCs w:val="24"/>
        </w:rPr>
        <w:t xml:space="preserve">πρόσωποι των Κοινοβουλευτικών Ομάδων να πάρουμε τον λόγο. </w:t>
      </w:r>
    </w:p>
    <w:p w14:paraId="049A494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lastRenderedPageBreak/>
        <w:t>Ενώνω τη φωνή μου, σε σχέση με την Τουρκία, με αυτά που είπε ο κ. Θεοχαρόπουλος, που δεν νομίζω ότι αποκλίνουν από την κεντρική γραμμή της εξωτερικής μας πολιτικής. Έχω, όμως, τις χθεσινές δηλώσεις</w:t>
      </w:r>
      <w:r>
        <w:rPr>
          <w:rFonts w:eastAsia="Times New Roman" w:cs="Times New Roman"/>
          <w:szCs w:val="24"/>
        </w:rPr>
        <w:t xml:space="preserve"> και την ομιλία του Τούρκου </w:t>
      </w:r>
      <w:r>
        <w:rPr>
          <w:rFonts w:eastAsia="Times New Roman" w:cs="Times New Roman"/>
          <w:szCs w:val="24"/>
        </w:rPr>
        <w:t>π</w:t>
      </w:r>
      <w:r>
        <w:rPr>
          <w:rFonts w:eastAsia="Times New Roman" w:cs="Times New Roman"/>
          <w:szCs w:val="24"/>
        </w:rPr>
        <w:t>ροέδρου μπροστά μου και με βάση με αφορμή αυτή</w:t>
      </w:r>
      <w:r>
        <w:rPr>
          <w:rFonts w:eastAsia="Times New Roman" w:cs="Times New Roman"/>
          <w:szCs w:val="24"/>
        </w:rPr>
        <w:t>,</w:t>
      </w:r>
      <w:r>
        <w:rPr>
          <w:rFonts w:eastAsia="Times New Roman" w:cs="Times New Roman"/>
          <w:szCs w:val="24"/>
        </w:rPr>
        <w:t xml:space="preserve"> θέλω να κάνω την εξής αναφορά στη Βουλή των Ελλήνων:</w:t>
      </w:r>
    </w:p>
    <w:p w14:paraId="049A494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Με τα όσα είπε χθες στην ομιλία του ο Πρόεδρος </w:t>
      </w:r>
      <w:proofErr w:type="spellStart"/>
      <w:r>
        <w:rPr>
          <w:rFonts w:eastAsia="Times New Roman" w:cs="Times New Roman"/>
          <w:szCs w:val="24"/>
        </w:rPr>
        <w:t>Ερντογάν</w:t>
      </w:r>
      <w:proofErr w:type="spellEnd"/>
      <w:r>
        <w:rPr>
          <w:rFonts w:eastAsia="Times New Roman" w:cs="Times New Roman"/>
          <w:szCs w:val="24"/>
        </w:rPr>
        <w:t>, αφηγήθηκε και υποστήριξε την τουρκική εισβολή στην Κύπρο και την έκτο</w:t>
      </w:r>
      <w:r>
        <w:rPr>
          <w:rFonts w:eastAsia="Times New Roman" w:cs="Times New Roman"/>
          <w:szCs w:val="24"/>
        </w:rPr>
        <w:t>τε κατοχή. Οι Ευρωπαίοι ηγέτες που τον ακούν, πρέπει πια να έχουν απολύτως καλά καταλάβει ότι αν όχι η Τουρκία</w:t>
      </w:r>
      <w:r>
        <w:rPr>
          <w:rFonts w:eastAsia="Times New Roman" w:cs="Times New Roman"/>
          <w:szCs w:val="24"/>
        </w:rPr>
        <w:t>,</w:t>
      </w:r>
      <w:r>
        <w:rPr>
          <w:rFonts w:eastAsia="Times New Roman" w:cs="Times New Roman"/>
          <w:szCs w:val="24"/>
        </w:rPr>
        <w:t xml:space="preserve"> πάντως οπωσδήποτε ο Πρόεδρος </w:t>
      </w:r>
      <w:proofErr w:type="spellStart"/>
      <w:r>
        <w:rPr>
          <w:rFonts w:eastAsia="Times New Roman" w:cs="Times New Roman"/>
          <w:szCs w:val="24"/>
        </w:rPr>
        <w:t>Ερντογάν</w:t>
      </w:r>
      <w:proofErr w:type="spellEnd"/>
      <w:r>
        <w:rPr>
          <w:rFonts w:eastAsia="Times New Roman" w:cs="Times New Roman"/>
          <w:szCs w:val="24"/>
        </w:rPr>
        <w:t xml:space="preserve"> αποκλίνει σταθερά από την πολιτική πορεία που έχει η Ευρωπαϊκή Ένωση από τον σεβασμό της εθνικής λαϊκής κυ</w:t>
      </w:r>
      <w:r>
        <w:rPr>
          <w:rFonts w:eastAsia="Times New Roman" w:cs="Times New Roman"/>
          <w:szCs w:val="24"/>
        </w:rPr>
        <w:t xml:space="preserve">ριαρχίας και όλων των ειδών των δικαιωμάτων. </w:t>
      </w:r>
    </w:p>
    <w:p w14:paraId="049A494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Πιστεύω ότι δεν υπάρχει χαρακτηριστικότερο παράδειγμα για τους ηγέτες της Ευρωπαϊκής Ένωσης</w:t>
      </w:r>
      <w:r>
        <w:rPr>
          <w:rFonts w:eastAsia="Times New Roman" w:cs="Times New Roman"/>
          <w:szCs w:val="24"/>
        </w:rPr>
        <w:t>,</w:t>
      </w:r>
      <w:r>
        <w:rPr>
          <w:rFonts w:eastAsia="Times New Roman" w:cs="Times New Roman"/>
          <w:szCs w:val="24"/>
        </w:rPr>
        <w:t xml:space="preserve"> σε σχέση με το πώς αντιλαμβάνεται ο Πρόεδρος </w:t>
      </w:r>
      <w:proofErr w:type="spellStart"/>
      <w:r>
        <w:rPr>
          <w:rFonts w:eastAsia="Times New Roman" w:cs="Times New Roman"/>
          <w:szCs w:val="24"/>
        </w:rPr>
        <w:t>Ερντογάν</w:t>
      </w:r>
      <w:proofErr w:type="spellEnd"/>
      <w:r>
        <w:rPr>
          <w:rFonts w:eastAsia="Times New Roman" w:cs="Times New Roman"/>
          <w:szCs w:val="24"/>
        </w:rPr>
        <w:t xml:space="preserve"> την Ευρώπη, τις διεθνείς σχέσεις, τη λαϊκή κυριαρχία, την εθνικ</w:t>
      </w:r>
      <w:r>
        <w:rPr>
          <w:rFonts w:eastAsia="Times New Roman" w:cs="Times New Roman"/>
          <w:szCs w:val="24"/>
        </w:rPr>
        <w:t>ή κυριαρχία, δεν υπάρχει χαρακτηριστικότερο παράδειγμα για την απόκλισή του από τις α</w:t>
      </w:r>
      <w:r>
        <w:rPr>
          <w:rFonts w:eastAsia="Times New Roman" w:cs="Times New Roman"/>
          <w:szCs w:val="24"/>
        </w:rPr>
        <w:lastRenderedPageBreak/>
        <w:t>ξίες</w:t>
      </w:r>
      <w:r>
        <w:rPr>
          <w:rFonts w:eastAsia="Times New Roman" w:cs="Times New Roman"/>
          <w:szCs w:val="24"/>
        </w:rPr>
        <w:t>,</w:t>
      </w:r>
      <w:r>
        <w:rPr>
          <w:rFonts w:eastAsia="Times New Roman" w:cs="Times New Roman"/>
          <w:szCs w:val="24"/>
        </w:rPr>
        <w:t xml:space="preserve"> τις αρχές της Δύσης και του δυτικού πολιτισμού, της Ευρωπαϊκής Ένωσης πρώτα απ’ όλα</w:t>
      </w:r>
      <w:r>
        <w:rPr>
          <w:rFonts w:eastAsia="Times New Roman" w:cs="Times New Roman"/>
          <w:szCs w:val="24"/>
        </w:rPr>
        <w:t>,</w:t>
      </w:r>
      <w:r>
        <w:rPr>
          <w:rFonts w:eastAsia="Times New Roman" w:cs="Times New Roman"/>
          <w:szCs w:val="24"/>
        </w:rPr>
        <w:t xml:space="preserve"> από τη χθεσινή του βάρβαρη ομιλία.</w:t>
      </w:r>
    </w:p>
    <w:p w14:paraId="049A494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που θα ήθελα να αναφέρω, </w:t>
      </w:r>
      <w:r>
        <w:rPr>
          <w:rFonts w:eastAsia="Times New Roman" w:cs="Times New Roman"/>
          <w:szCs w:val="24"/>
        </w:rPr>
        <w:t>είναι το εξής: Δεν έχει σχέση η καθημερινή του πτυχή με το Υπουργείο Εξωτερικών αλλά έχει σχέση, στην ουσία του θέματος, με την πολιτική που ακολουθούμε σε σχέση με τον Αραβικό κόσμο, τις χώρες του Κόλπου και ειδικά τη Σαουδική Αραβία, κύριε Υπουργέ. Έχουμ</w:t>
      </w:r>
      <w:r>
        <w:rPr>
          <w:rFonts w:eastAsia="Times New Roman" w:cs="Times New Roman"/>
          <w:szCs w:val="24"/>
        </w:rPr>
        <w:t xml:space="preserve">ε μια αναφορά ενός Έλληνα </w:t>
      </w:r>
      <w:r>
        <w:rPr>
          <w:rFonts w:eastAsia="Times New Roman" w:cs="Times New Roman"/>
          <w:szCs w:val="24"/>
        </w:rPr>
        <w:t>τ</w:t>
      </w:r>
      <w:r>
        <w:rPr>
          <w:rFonts w:eastAsia="Times New Roman" w:cs="Times New Roman"/>
          <w:szCs w:val="24"/>
        </w:rPr>
        <w:t>αξιάρχου</w:t>
      </w:r>
      <w:r>
        <w:rPr>
          <w:rFonts w:eastAsia="Times New Roman" w:cs="Times New Roman"/>
          <w:szCs w:val="24"/>
        </w:rPr>
        <w:t>,</w:t>
      </w:r>
      <w:r>
        <w:rPr>
          <w:rFonts w:eastAsia="Times New Roman" w:cs="Times New Roman"/>
          <w:szCs w:val="24"/>
        </w:rPr>
        <w:t xml:space="preserve"> που θέτει ορισμένα ζητήματα νομιμότητας των συναλλαγών του Υπουργείου Εθνικής Αμύνης σε σχέση με τα εξοπλιστικά προγράμματα. Αυτό δεν σας αφορά. Είναι ζήτημα κοινοβουλευτικού ελέγχου. Ασκείται. Ωστόσο οι αποκαλύψεις του</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αξιάρχου διορισθέντος από τον κ. Καμμένο πριν από πέντε μήνες, είναι πραγματικά πολύ δυσάρεστες. Έχουμε μια συναλλαγή, υποτίθεται, με τη Σαουδική Αραβία, μια διακρατική συμφωνία. Εκ μέρους της Σαουδικής Αραβίας, παρ’ ότι η ίδια ζητάει συναλλαγές κυβέρνησ</w:t>
      </w:r>
      <w:r>
        <w:rPr>
          <w:rFonts w:eastAsia="Times New Roman" w:cs="Times New Roman"/>
          <w:szCs w:val="24"/>
        </w:rPr>
        <w:t>η με κυβέρνηση, υπάρχει Έλληνας μεσάζων</w:t>
      </w:r>
      <w:r>
        <w:rPr>
          <w:rFonts w:eastAsia="Times New Roman" w:cs="Times New Roman"/>
          <w:szCs w:val="24"/>
        </w:rPr>
        <w:t>,</w:t>
      </w:r>
      <w:r>
        <w:rPr>
          <w:rFonts w:eastAsia="Times New Roman" w:cs="Times New Roman"/>
          <w:szCs w:val="24"/>
        </w:rPr>
        <w:t xml:space="preserve"> που υποτίθεται ότι εκπροσωπεί τη Σαουδική Αραβία και κάποια στοιχεία που καταθέτει το Υπουργείο Εθνικής Αμύνης τα οποία δεν είναι σοβαρά. </w:t>
      </w:r>
    </w:p>
    <w:p w14:paraId="049A4946" w14:textId="77777777" w:rsidR="00EB3DC1" w:rsidRDefault="0069750A">
      <w:pPr>
        <w:spacing w:line="600" w:lineRule="auto"/>
        <w:ind w:firstLine="720"/>
        <w:contextualSpacing/>
        <w:jc w:val="both"/>
        <w:rPr>
          <w:rFonts w:eastAsia="Times New Roman"/>
          <w:szCs w:val="24"/>
        </w:rPr>
      </w:pPr>
      <w:r>
        <w:rPr>
          <w:rFonts w:eastAsia="Times New Roman"/>
          <w:szCs w:val="24"/>
        </w:rPr>
        <w:lastRenderedPageBreak/>
        <w:t>Για σας, όμως, ως Υπουργείο Εξωτερικών υπάρχει ένα μεγάλο θέμα. Για τα όσα έ</w:t>
      </w:r>
      <w:r>
        <w:rPr>
          <w:rFonts w:eastAsia="Times New Roman"/>
          <w:szCs w:val="24"/>
        </w:rPr>
        <w:t>χουν διαμειφθεί ανάμεσα στη χώρα της Σαουδικής Αραβίας και στην Ελλάδα, σε σχέση με ένα συγκεκριμένο εξοπλιστικό πρόγραμμα και με δεδομένη την οργανική σχέση ανάμεσα στα θέματα εξωτερικής πολιτικής και άμυνας, σας ρωτάω, κύριε Υπουργέ</w:t>
      </w:r>
      <w:r>
        <w:rPr>
          <w:rFonts w:eastAsia="Times New Roman"/>
          <w:szCs w:val="24"/>
        </w:rPr>
        <w:t>,</w:t>
      </w:r>
      <w:r>
        <w:rPr>
          <w:rFonts w:eastAsia="Times New Roman"/>
          <w:szCs w:val="24"/>
        </w:rPr>
        <w:t xml:space="preserve"> και αν έχετε την καλ</w:t>
      </w:r>
      <w:r>
        <w:rPr>
          <w:rFonts w:eastAsia="Times New Roman"/>
          <w:szCs w:val="24"/>
        </w:rPr>
        <w:t>οσύνη πάρτε θέση. Τα όσα έχουν διαμειφθεί αυτές τις μέρες</w:t>
      </w:r>
      <w:r>
        <w:rPr>
          <w:rFonts w:eastAsia="Times New Roman"/>
          <w:szCs w:val="24"/>
        </w:rPr>
        <w:t>,</w:t>
      </w:r>
      <w:r>
        <w:rPr>
          <w:rFonts w:eastAsia="Times New Roman"/>
          <w:szCs w:val="24"/>
        </w:rPr>
        <w:t xml:space="preserve"> δείχνουν μια ποιότητα σχέσεων ανάμεσα στην Ελλάδα και στη Σαουδική Αραβία πάρα πολύ κακή</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μείς να υποτίθεται ότι συναλλασσόμαστε μαζί της και η Πρεσβεία μας στο </w:t>
      </w:r>
      <w:proofErr w:type="spellStart"/>
      <w:r>
        <w:rPr>
          <w:rFonts w:eastAsia="Times New Roman"/>
          <w:szCs w:val="24"/>
        </w:rPr>
        <w:t>Ριάντ</w:t>
      </w:r>
      <w:proofErr w:type="spellEnd"/>
      <w:r>
        <w:rPr>
          <w:rFonts w:eastAsia="Times New Roman"/>
          <w:szCs w:val="24"/>
        </w:rPr>
        <w:t xml:space="preserve"> αλλά και η αντιπροσωπεία των </w:t>
      </w:r>
      <w:proofErr w:type="spellStart"/>
      <w:r>
        <w:rPr>
          <w:rFonts w:eastAsia="Times New Roman"/>
          <w:szCs w:val="24"/>
        </w:rPr>
        <w:t>Σαουδαράβων</w:t>
      </w:r>
      <w:proofErr w:type="spellEnd"/>
      <w:r>
        <w:rPr>
          <w:rFonts w:eastAsia="Times New Roman"/>
          <w:szCs w:val="24"/>
        </w:rPr>
        <w:t xml:space="preserve"> που είναι στην Ελλάδα, να λένε ότι με τον συγκεκριμένο μεσάζοντα δεν έχουν καμμία σχέση. </w:t>
      </w:r>
    </w:p>
    <w:p w14:paraId="049A4947" w14:textId="77777777" w:rsidR="00EB3DC1" w:rsidRDefault="0069750A">
      <w:pPr>
        <w:spacing w:line="600" w:lineRule="auto"/>
        <w:ind w:firstLine="720"/>
        <w:contextualSpacing/>
        <w:jc w:val="both"/>
        <w:rPr>
          <w:rFonts w:eastAsia="Times New Roman"/>
          <w:szCs w:val="24"/>
        </w:rPr>
      </w:pPr>
      <w:r>
        <w:rPr>
          <w:rFonts w:eastAsia="Times New Roman"/>
          <w:szCs w:val="24"/>
        </w:rPr>
        <w:t>Η συγκεκριμένη ενέργεια, πρώτον, θέτει θέματα εξωτερικής πολιτικής; Και δεύτερον, αν όλα αυτά αφορούν την Υεμένη, υπάρχει ένα γενικότερο πρόβλημα εξωτερικ</w:t>
      </w:r>
      <w:r>
        <w:rPr>
          <w:rFonts w:eastAsia="Times New Roman"/>
          <w:szCs w:val="24"/>
        </w:rPr>
        <w:t>ής πολικής, κύριε Υπουργέ;</w:t>
      </w:r>
    </w:p>
    <w:p w14:paraId="049A4948" w14:textId="77777777" w:rsidR="00EB3DC1" w:rsidRDefault="0069750A">
      <w:pPr>
        <w:spacing w:line="600" w:lineRule="auto"/>
        <w:ind w:firstLine="720"/>
        <w:contextualSpacing/>
        <w:jc w:val="both"/>
        <w:rPr>
          <w:rFonts w:eastAsia="Times New Roman"/>
          <w:szCs w:val="24"/>
        </w:rPr>
      </w:pPr>
      <w:r>
        <w:rPr>
          <w:rFonts w:eastAsia="Times New Roman"/>
          <w:szCs w:val="24"/>
        </w:rPr>
        <w:t>Σας ευχαριστώ.</w:t>
      </w:r>
    </w:p>
    <w:p w14:paraId="049A4949" w14:textId="77777777" w:rsidR="00EB3DC1" w:rsidRDefault="0069750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049A494A" w14:textId="77777777" w:rsidR="00EB3DC1" w:rsidRDefault="0069750A">
      <w:pPr>
        <w:spacing w:line="600" w:lineRule="auto"/>
        <w:ind w:firstLine="720"/>
        <w:contextualSpacing/>
        <w:jc w:val="both"/>
        <w:rPr>
          <w:rFonts w:eastAsia="Times New Roman"/>
          <w:szCs w:val="24"/>
        </w:rPr>
      </w:pPr>
      <w:r>
        <w:rPr>
          <w:rFonts w:eastAsia="Times New Roman"/>
          <w:b/>
          <w:szCs w:val="24"/>
        </w:rPr>
        <w:lastRenderedPageBreak/>
        <w:t>ΧΡΗΣΤΟΣ ΠΑΠΠΑΣ:</w:t>
      </w:r>
      <w:r>
        <w:rPr>
          <w:rFonts w:eastAsia="Times New Roman"/>
          <w:szCs w:val="24"/>
        </w:rPr>
        <w:t xml:space="preserve"> Κύριε Πρόεδρε, πριν πάρει τον λόγο ο Υπουργός, θα ήθελα τον λόγο.</w:t>
      </w:r>
    </w:p>
    <w:p w14:paraId="049A494B" w14:textId="77777777" w:rsidR="00EB3DC1" w:rsidRDefault="0069750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Μα, κύριε Παππά,…</w:t>
      </w:r>
    </w:p>
    <w:p w14:paraId="049A494C" w14:textId="77777777" w:rsidR="00EB3DC1" w:rsidRDefault="0069750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Ω</w:t>
      </w:r>
      <w:r>
        <w:rPr>
          <w:rFonts w:eastAsia="Times New Roman"/>
          <w:szCs w:val="24"/>
        </w:rPr>
        <w:t>ς Κοινοβουλευτικός Εκπρόσωπος έχω δικαίωμα να μιλήσω.</w:t>
      </w:r>
    </w:p>
    <w:p w14:paraId="049A494D" w14:textId="77777777" w:rsidR="00EB3DC1" w:rsidRDefault="0069750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έχετε τον λόγο.</w:t>
      </w:r>
    </w:p>
    <w:p w14:paraId="049A494E" w14:textId="77777777" w:rsidR="00EB3DC1" w:rsidRDefault="0069750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Για τη διευκόλυνση της συζητήσεως που διεξάγεται αυτή τη στιγμή</w:t>
      </w:r>
      <w:r>
        <w:rPr>
          <w:rFonts w:eastAsia="Times New Roman"/>
          <w:szCs w:val="24"/>
        </w:rPr>
        <w:t>,</w:t>
      </w:r>
      <w:r>
        <w:rPr>
          <w:rFonts w:eastAsia="Times New Roman"/>
          <w:szCs w:val="24"/>
        </w:rPr>
        <w:t xml:space="preserve"> έχω να συνεισφέρω το εξής: Επειδή </w:t>
      </w:r>
      <w:proofErr w:type="spellStart"/>
      <w:r>
        <w:rPr>
          <w:rFonts w:eastAsia="Times New Roman"/>
          <w:szCs w:val="24"/>
        </w:rPr>
        <w:t>ανεφέρθη</w:t>
      </w:r>
      <w:proofErr w:type="spellEnd"/>
      <w:r>
        <w:rPr>
          <w:rFonts w:eastAsia="Times New Roman"/>
          <w:szCs w:val="24"/>
        </w:rPr>
        <w:t xml:space="preserve"> προηγουμένως για τον </w:t>
      </w:r>
      <w:r>
        <w:rPr>
          <w:rFonts w:eastAsia="Times New Roman"/>
          <w:szCs w:val="24"/>
        </w:rPr>
        <w:t xml:space="preserve">βαρβαρικό λόγο του Τούρκου Προέδρου </w:t>
      </w:r>
      <w:proofErr w:type="spellStart"/>
      <w:r>
        <w:rPr>
          <w:rFonts w:eastAsia="Times New Roman"/>
          <w:szCs w:val="24"/>
        </w:rPr>
        <w:t>Ερντογάν</w:t>
      </w:r>
      <w:proofErr w:type="spellEnd"/>
      <w:r>
        <w:rPr>
          <w:rFonts w:eastAsia="Times New Roman"/>
          <w:szCs w:val="24"/>
        </w:rPr>
        <w:t xml:space="preserve">, θέλω να πω ότι ο Τούρκος </w:t>
      </w:r>
      <w:r>
        <w:rPr>
          <w:rFonts w:eastAsia="Times New Roman"/>
          <w:szCs w:val="24"/>
        </w:rPr>
        <w:t>π</w:t>
      </w:r>
      <w:r>
        <w:rPr>
          <w:rFonts w:eastAsia="Times New Roman"/>
          <w:szCs w:val="24"/>
        </w:rPr>
        <w:t xml:space="preserve">ρόεδρος βρίσκει και τα κάνει </w:t>
      </w:r>
      <w:r>
        <w:rPr>
          <w:rFonts w:eastAsia="Times New Roman"/>
          <w:szCs w:val="24"/>
        </w:rPr>
        <w:t>κ</w:t>
      </w:r>
      <w:r>
        <w:rPr>
          <w:rFonts w:eastAsia="Times New Roman"/>
          <w:szCs w:val="24"/>
        </w:rPr>
        <w:t xml:space="preserve">αι δεν βρίσκει μόνο τώρα, έβρισκε πάντα και με την προηγούμενη </w:t>
      </w:r>
      <w:r>
        <w:rPr>
          <w:rFonts w:eastAsia="Times New Roman"/>
          <w:szCs w:val="24"/>
        </w:rPr>
        <w:t>κ</w:t>
      </w:r>
      <w:r>
        <w:rPr>
          <w:rFonts w:eastAsia="Times New Roman"/>
          <w:szCs w:val="24"/>
        </w:rPr>
        <w:t>υβέρνηση. Βρίσκει και τα κάνει! Και το πρόβλημα δεν είναι πρόβλημα της Τουρκίας, είναι πρό</w:t>
      </w:r>
      <w:r>
        <w:rPr>
          <w:rFonts w:eastAsia="Times New Roman"/>
          <w:szCs w:val="24"/>
        </w:rPr>
        <w:t xml:space="preserve">βλημα εσωτερικό. </w:t>
      </w:r>
    </w:p>
    <w:p w14:paraId="049A494F"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Το ερώτημα που μοιραία απευθύνεται στον κύριο Υπουργό, ο οποίος δεν θα το γνωρίζει -απευθύνεται πιο πολύ στον Υπουργό Εξωτερικών- είναι το εξής: Υπήρξε πρόσκληση </w:t>
      </w:r>
      <w:r>
        <w:rPr>
          <w:rFonts w:eastAsia="Times New Roman"/>
          <w:szCs w:val="24"/>
        </w:rPr>
        <w:lastRenderedPageBreak/>
        <w:t xml:space="preserve">για την επίσκεψη </w:t>
      </w:r>
      <w:proofErr w:type="spellStart"/>
      <w:r>
        <w:rPr>
          <w:rFonts w:eastAsia="Times New Roman"/>
          <w:szCs w:val="24"/>
        </w:rPr>
        <w:t>Τσαβούσογλου</w:t>
      </w:r>
      <w:proofErr w:type="spellEnd"/>
      <w:r>
        <w:rPr>
          <w:rFonts w:eastAsia="Times New Roman"/>
          <w:szCs w:val="24"/>
        </w:rPr>
        <w:t xml:space="preserve"> στη Θράκη; Υπήρξε πρόσκληση για επίσημη επίσκε</w:t>
      </w:r>
      <w:r>
        <w:rPr>
          <w:rFonts w:eastAsia="Times New Roman"/>
          <w:szCs w:val="24"/>
        </w:rPr>
        <w:t xml:space="preserve">ψη; Η επίσκεψη ήταν επίσημη; Αν δεν ήταν επίσημη, τότε γιατί η ελληνική πλευρά δεν την απαγόρευσε για λόγους ασφαλείας; Γιατί αφήνει η ελληνική πλευρά περιθώρια σε τουρκική αποσχιστική προπαγάνδα στη Θράκη; </w:t>
      </w:r>
    </w:p>
    <w:p w14:paraId="049A4950" w14:textId="77777777" w:rsidR="00EB3DC1" w:rsidRDefault="0069750A">
      <w:pPr>
        <w:spacing w:line="600" w:lineRule="auto"/>
        <w:ind w:firstLine="720"/>
        <w:contextualSpacing/>
        <w:jc w:val="both"/>
        <w:rPr>
          <w:rFonts w:eastAsia="Times New Roman"/>
          <w:szCs w:val="24"/>
        </w:rPr>
      </w:pPr>
      <w:r>
        <w:rPr>
          <w:rFonts w:eastAsia="Times New Roman"/>
          <w:szCs w:val="24"/>
        </w:rPr>
        <w:t>Και για να κλείσω, κύριε Πρόεδρε -που είχατε και</w:t>
      </w:r>
      <w:r>
        <w:rPr>
          <w:rFonts w:eastAsia="Times New Roman"/>
          <w:szCs w:val="24"/>
        </w:rPr>
        <w:t xml:space="preserve"> αντίρρηση να μας δώσετε τον λόγο- για μας, για τους Έλληνες εθνικιστές, η λύση για να προασπιστούμε αυτή τη στιγμή τη Θράκη, μάλλον αυτό που θα συνεισφέρει στη θωράκιση της Θράκης </w:t>
      </w:r>
      <w:r>
        <w:rPr>
          <w:rFonts w:eastAsia="Times New Roman"/>
          <w:szCs w:val="24"/>
        </w:rPr>
        <w:t>μας,</w:t>
      </w:r>
      <w:r>
        <w:rPr>
          <w:rFonts w:eastAsia="Times New Roman"/>
          <w:szCs w:val="24"/>
        </w:rPr>
        <w:t xml:space="preserve"> είναι να κλείσει επιτέλους αυτή η </w:t>
      </w:r>
      <w:proofErr w:type="spellStart"/>
      <w:r>
        <w:rPr>
          <w:rFonts w:eastAsia="Times New Roman"/>
          <w:szCs w:val="24"/>
        </w:rPr>
        <w:t>φιδοφωλιά</w:t>
      </w:r>
      <w:proofErr w:type="spellEnd"/>
      <w:r>
        <w:rPr>
          <w:rFonts w:eastAsia="Times New Roman"/>
          <w:szCs w:val="24"/>
        </w:rPr>
        <w:t xml:space="preserve"> πρακτόρων, να κλείσει το </w:t>
      </w:r>
      <w:r>
        <w:rPr>
          <w:rFonts w:eastAsia="Times New Roman"/>
          <w:szCs w:val="24"/>
        </w:rPr>
        <w:t>τ</w:t>
      </w:r>
      <w:r>
        <w:rPr>
          <w:rFonts w:eastAsia="Times New Roman"/>
          <w:szCs w:val="24"/>
        </w:rPr>
        <w:t>ουρκικό Προξενείο Κομοτηνής με οποιεσδήποτε συνέπειες. Δεν θα μείνουμε εμείς οι Έλληνες</w:t>
      </w:r>
      <w:r>
        <w:rPr>
          <w:rFonts w:eastAsia="Times New Roman"/>
          <w:szCs w:val="24"/>
        </w:rPr>
        <w:t>,</w:t>
      </w:r>
      <w:r>
        <w:rPr>
          <w:rFonts w:eastAsia="Times New Roman"/>
          <w:szCs w:val="24"/>
        </w:rPr>
        <w:t xml:space="preserve"> να σηκώνουμε σημαία και παντιέρα υπέρ της ευρωπαϊκής προοπτικής της Τουρκίας. Η Τουρκία δεν είναι Ευρώπη και το </w:t>
      </w:r>
      <w:r>
        <w:rPr>
          <w:rFonts w:eastAsia="Times New Roman"/>
          <w:szCs w:val="24"/>
        </w:rPr>
        <w:t>τ</w:t>
      </w:r>
      <w:r>
        <w:rPr>
          <w:rFonts w:eastAsia="Times New Roman"/>
          <w:szCs w:val="24"/>
        </w:rPr>
        <w:t xml:space="preserve">ουρκικό </w:t>
      </w:r>
      <w:r>
        <w:rPr>
          <w:rFonts w:eastAsia="Times New Roman"/>
          <w:szCs w:val="24"/>
        </w:rPr>
        <w:t>π</w:t>
      </w:r>
      <w:r>
        <w:rPr>
          <w:rFonts w:eastAsia="Times New Roman"/>
          <w:szCs w:val="24"/>
        </w:rPr>
        <w:t>ροξενείο δεν έχει καμμία δουλειά στην ελληνικ</w:t>
      </w:r>
      <w:r>
        <w:rPr>
          <w:rFonts w:eastAsia="Times New Roman"/>
          <w:szCs w:val="24"/>
        </w:rPr>
        <w:t>ή μας Θράκη.</w:t>
      </w:r>
    </w:p>
    <w:p w14:paraId="049A4951" w14:textId="77777777" w:rsidR="00EB3DC1" w:rsidRDefault="0069750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049A4952" w14:textId="77777777" w:rsidR="00EB3DC1" w:rsidRDefault="0069750A">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μπορώ να έχω τον λόγο;</w:t>
      </w:r>
    </w:p>
    <w:p w14:paraId="049A4953" w14:textId="77777777" w:rsidR="00EB3DC1" w:rsidRDefault="0069750A">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Δεν έχετε προβάλει αντίρρηση στην </w:t>
      </w:r>
      <w:r>
        <w:rPr>
          <w:rFonts w:eastAsia="Times New Roman"/>
          <w:szCs w:val="24"/>
        </w:rPr>
        <w:t>κ</w:t>
      </w:r>
      <w:r>
        <w:rPr>
          <w:rFonts w:eastAsia="Times New Roman"/>
          <w:szCs w:val="24"/>
        </w:rPr>
        <w:t xml:space="preserve">ύρωση της </w:t>
      </w:r>
      <w:r>
        <w:rPr>
          <w:rFonts w:eastAsia="Times New Roman"/>
          <w:szCs w:val="24"/>
        </w:rPr>
        <w:t>σ</w:t>
      </w:r>
      <w:r>
        <w:rPr>
          <w:rFonts w:eastAsia="Times New Roman"/>
          <w:szCs w:val="24"/>
        </w:rPr>
        <w:t>υμφωνίας…</w:t>
      </w:r>
    </w:p>
    <w:p w14:paraId="049A4954" w14:textId="77777777" w:rsidR="00EB3DC1" w:rsidRDefault="0069750A">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Μα</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ο Κοινοβουλευτικός Εκπρόσωπος της Δημοκρατικής Συμπαράταξης μιλούσε επί πέντε λεπτά για τον κ. Καμμένο. Εμείς δεν έχουμε το δικαίωμα</w:t>
      </w:r>
      <w:r>
        <w:rPr>
          <w:rFonts w:eastAsia="Times New Roman"/>
          <w:szCs w:val="24"/>
        </w:rPr>
        <w:t>,</w:t>
      </w:r>
      <w:r>
        <w:rPr>
          <w:rFonts w:eastAsia="Times New Roman"/>
          <w:szCs w:val="24"/>
        </w:rPr>
        <w:t xml:space="preserve"> να τοποθετηθούμε σε αυτή την εκτός θέματος τοποθέτηση για τον Αρχηγό των ΑΝΕΛ; </w:t>
      </w:r>
    </w:p>
    <w:p w14:paraId="049A4955" w14:textId="77777777" w:rsidR="00EB3DC1" w:rsidRDefault="0069750A">
      <w:pPr>
        <w:spacing w:line="600" w:lineRule="auto"/>
        <w:ind w:firstLine="720"/>
        <w:contextualSpacing/>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Είχαν επιφυλαχθεί, γι’ αυτό τους δόθηκε ο λόγος.</w:t>
      </w:r>
    </w:p>
    <w:p w14:paraId="049A4956" w14:textId="77777777" w:rsidR="00EB3DC1" w:rsidRDefault="0069750A">
      <w:pPr>
        <w:spacing w:line="600" w:lineRule="auto"/>
        <w:ind w:firstLine="70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Λέτε, λοιπόν, ότι δεν έχουμε δικαίωμα. Καλώς. </w:t>
      </w:r>
    </w:p>
    <w:p w14:paraId="049A4957" w14:textId="77777777" w:rsidR="00EB3DC1" w:rsidRDefault="0069750A">
      <w:pPr>
        <w:spacing w:line="600" w:lineRule="auto"/>
        <w:ind w:firstLine="709"/>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Ορίστε</w:t>
      </w:r>
      <w:r>
        <w:rPr>
          <w:rFonts w:eastAsia="Times New Roman"/>
          <w:szCs w:val="24"/>
        </w:rPr>
        <w:t>, κύριε Υπουργέ</w:t>
      </w:r>
      <w:r>
        <w:rPr>
          <w:rFonts w:eastAsia="Times New Roman"/>
          <w:szCs w:val="24"/>
        </w:rPr>
        <w:t>, έ</w:t>
      </w:r>
      <w:r>
        <w:rPr>
          <w:rFonts w:eastAsia="Times New Roman"/>
          <w:szCs w:val="24"/>
        </w:rPr>
        <w:t>χετε τον λόγο.</w:t>
      </w:r>
    </w:p>
    <w:p w14:paraId="049A4958" w14:textId="77777777" w:rsidR="00EB3DC1" w:rsidRDefault="0069750A">
      <w:pPr>
        <w:spacing w:line="600" w:lineRule="auto"/>
        <w:ind w:firstLine="720"/>
        <w:contextualSpacing/>
        <w:jc w:val="both"/>
        <w:rPr>
          <w:rFonts w:eastAsia="Times New Roman"/>
          <w:szCs w:val="24"/>
        </w:rPr>
      </w:pPr>
      <w:r>
        <w:rPr>
          <w:rFonts w:eastAsia="Times New Roman"/>
          <w:b/>
          <w:szCs w:val="24"/>
        </w:rPr>
        <w:t>ΓΕΩΡΓΙΟΣ ΚΑΤΡΟΥΓΚΑΛΟΣ (Αναπληρωτής Υπουργός Εξωτερικώ</w:t>
      </w:r>
      <w:r>
        <w:rPr>
          <w:rFonts w:eastAsia="Times New Roman"/>
          <w:b/>
          <w:szCs w:val="24"/>
        </w:rPr>
        <w:t>ν):</w:t>
      </w:r>
      <w:r>
        <w:rPr>
          <w:rFonts w:eastAsia="Times New Roman"/>
          <w:szCs w:val="24"/>
        </w:rPr>
        <w:t xml:space="preserve"> Κύριε Πρόεδρε, θα αναφερθώ και σε άλλα θέματα εκτός του μοναδικού και κύριου θέματος της συζήτησης, που είναι η </w:t>
      </w:r>
      <w:r>
        <w:rPr>
          <w:rFonts w:eastAsia="Times New Roman"/>
          <w:szCs w:val="24"/>
        </w:rPr>
        <w:t>κ</w:t>
      </w:r>
      <w:r>
        <w:rPr>
          <w:rFonts w:eastAsia="Times New Roman"/>
          <w:szCs w:val="24"/>
        </w:rPr>
        <w:t xml:space="preserve">ύρωση της Συμφωνίας με το </w:t>
      </w:r>
      <w:proofErr w:type="spellStart"/>
      <w:r>
        <w:rPr>
          <w:rFonts w:eastAsia="Times New Roman"/>
          <w:szCs w:val="24"/>
        </w:rPr>
        <w:t>Καζαχστάν</w:t>
      </w:r>
      <w:proofErr w:type="spellEnd"/>
      <w:r>
        <w:rPr>
          <w:rFonts w:eastAsia="Times New Roman"/>
          <w:szCs w:val="24"/>
        </w:rPr>
        <w:t>. Οφείλω, όμως, να πω -και νομίζω ότι σε αυτό το κλίμα ήταν και η τοποθέτηση του Κοινοβουλευτικού Εκπροσ</w:t>
      </w:r>
      <w:r>
        <w:rPr>
          <w:rFonts w:eastAsia="Times New Roman"/>
          <w:szCs w:val="24"/>
        </w:rPr>
        <w:t xml:space="preserve">ώπου των Ανεξαρτήτων Ελλήνων- ότι δεν είναι σκόπιμο να γίνεται σύγχυση των διατάξεων </w:t>
      </w:r>
      <w:r>
        <w:rPr>
          <w:rFonts w:eastAsia="Times New Roman"/>
          <w:szCs w:val="24"/>
        </w:rPr>
        <w:lastRenderedPageBreak/>
        <w:t xml:space="preserve">του Συντάγματος και του Κανονισμού που αφορούν τον </w:t>
      </w:r>
      <w:r>
        <w:rPr>
          <w:rFonts w:eastAsia="Times New Roman"/>
          <w:szCs w:val="24"/>
        </w:rPr>
        <w:t>κ</w:t>
      </w:r>
      <w:r>
        <w:rPr>
          <w:rFonts w:eastAsia="Times New Roman"/>
          <w:szCs w:val="24"/>
        </w:rPr>
        <w:t xml:space="preserve">οινοβουλευτικό </w:t>
      </w:r>
      <w:r>
        <w:rPr>
          <w:rFonts w:eastAsia="Times New Roman"/>
          <w:szCs w:val="24"/>
        </w:rPr>
        <w:t>έ</w:t>
      </w:r>
      <w:r>
        <w:rPr>
          <w:rFonts w:eastAsia="Times New Roman"/>
          <w:szCs w:val="24"/>
        </w:rPr>
        <w:t>λεγχο</w:t>
      </w:r>
      <w:r>
        <w:rPr>
          <w:rFonts w:eastAsia="Times New Roman"/>
          <w:szCs w:val="24"/>
        </w:rPr>
        <w:t>,</w:t>
      </w:r>
      <w:r>
        <w:rPr>
          <w:rFonts w:eastAsia="Times New Roman"/>
          <w:szCs w:val="24"/>
        </w:rPr>
        <w:t xml:space="preserve"> με αυτά που αφορούν το </w:t>
      </w:r>
      <w:r>
        <w:rPr>
          <w:rFonts w:eastAsia="Times New Roman"/>
          <w:szCs w:val="24"/>
        </w:rPr>
        <w:t>ν</w:t>
      </w:r>
      <w:r>
        <w:rPr>
          <w:rFonts w:eastAsia="Times New Roman"/>
          <w:szCs w:val="24"/>
        </w:rPr>
        <w:t xml:space="preserve">ομοθετικό </w:t>
      </w:r>
      <w:r>
        <w:rPr>
          <w:rFonts w:eastAsia="Times New Roman"/>
          <w:szCs w:val="24"/>
        </w:rPr>
        <w:t>έ</w:t>
      </w:r>
      <w:r>
        <w:rPr>
          <w:rFonts w:eastAsia="Times New Roman"/>
          <w:szCs w:val="24"/>
        </w:rPr>
        <w:t xml:space="preserve">ργο, γιατί ο </w:t>
      </w:r>
      <w:r>
        <w:rPr>
          <w:rFonts w:eastAsia="Times New Roman"/>
          <w:szCs w:val="24"/>
        </w:rPr>
        <w:t>κ</w:t>
      </w:r>
      <w:r>
        <w:rPr>
          <w:rFonts w:eastAsia="Times New Roman"/>
          <w:szCs w:val="24"/>
        </w:rPr>
        <w:t xml:space="preserve">οινοβουλευτικός </w:t>
      </w:r>
      <w:r>
        <w:rPr>
          <w:rFonts w:eastAsia="Times New Roman"/>
          <w:szCs w:val="24"/>
        </w:rPr>
        <w:t>έ</w:t>
      </w:r>
      <w:r>
        <w:rPr>
          <w:rFonts w:eastAsia="Times New Roman"/>
          <w:szCs w:val="24"/>
        </w:rPr>
        <w:t>λεγχος πρέπει να ασκείται υπεύ</w:t>
      </w:r>
      <w:r>
        <w:rPr>
          <w:rFonts w:eastAsia="Times New Roman"/>
          <w:szCs w:val="24"/>
        </w:rPr>
        <w:t>θυνα και αυτό δεν σημαίνει μόνο από την πλευρά της Αντιπολίτευσης αλλά και από τη δυνατότητα της Κυβέρνησης να μπορεί να δίνει πλήρεις απαντήσεις</w:t>
      </w:r>
      <w:r>
        <w:rPr>
          <w:rFonts w:eastAsia="Times New Roman"/>
          <w:szCs w:val="24"/>
        </w:rPr>
        <w:t>,</w:t>
      </w:r>
      <w:r>
        <w:rPr>
          <w:rFonts w:eastAsia="Times New Roman"/>
          <w:szCs w:val="24"/>
        </w:rPr>
        <w:t xml:space="preserve"> απέναντι στα θέματα τα οποία τίθενται, που προϋποθέτουν μελέτη, ενημέρωση. Αυτό ισχύει</w:t>
      </w:r>
      <w:r>
        <w:rPr>
          <w:rFonts w:eastAsia="Times New Roman"/>
          <w:szCs w:val="24"/>
        </w:rPr>
        <w:t>,</w:t>
      </w:r>
      <w:r>
        <w:rPr>
          <w:rFonts w:eastAsia="Times New Roman"/>
          <w:szCs w:val="24"/>
        </w:rPr>
        <w:t xml:space="preserve"> αν δεν θέλουμε να περ</w:t>
      </w:r>
      <w:r>
        <w:rPr>
          <w:rFonts w:eastAsia="Times New Roman"/>
          <w:szCs w:val="24"/>
        </w:rPr>
        <w:t>ιορίζεται στο επίπεδο των εντυπώσεων</w:t>
      </w:r>
      <w:r>
        <w:rPr>
          <w:rFonts w:eastAsia="Times New Roman"/>
          <w:szCs w:val="24"/>
        </w:rPr>
        <w:t>,</w:t>
      </w:r>
      <w:r>
        <w:rPr>
          <w:rFonts w:eastAsia="Times New Roman"/>
          <w:szCs w:val="24"/>
        </w:rPr>
        <w:t xml:space="preserve"> η ανταλλαγή των απόψεων που έχουμε στην Αίθουσα της Βουλής. </w:t>
      </w:r>
    </w:p>
    <w:p w14:paraId="049A4959" w14:textId="77777777" w:rsidR="00EB3DC1" w:rsidRDefault="0069750A">
      <w:pPr>
        <w:spacing w:line="600" w:lineRule="auto"/>
        <w:ind w:firstLine="720"/>
        <w:contextualSpacing/>
        <w:jc w:val="both"/>
        <w:rPr>
          <w:rFonts w:eastAsia="Times New Roman"/>
          <w:szCs w:val="24"/>
        </w:rPr>
      </w:pPr>
      <w:r>
        <w:rPr>
          <w:rFonts w:eastAsia="Times New Roman"/>
          <w:szCs w:val="24"/>
        </w:rPr>
        <w:t>Θεωρώ, λοιπόν, όχι υπεύθυνη την κριτική όταν ασκείται εκτός Κανονισμού της Βουλής, εκτός Συντάγματος, εκτός θέματος της συζήτησης και εν μέρει κι εκτός της α</w:t>
      </w:r>
      <w:r>
        <w:rPr>
          <w:rFonts w:eastAsia="Times New Roman"/>
          <w:szCs w:val="24"/>
        </w:rPr>
        <w:t>ρμοδιότητας του Υπουργού ο οποίος είναι παρών. Επαναλαμβάνω, επειδή ακούστηκαν και επειδή πάνω απ’ όλα η Βουλή είναι Βήμα δημοσίου διαλόγου, θα απαντήσω. Δεν μπορούσα, όμως, να μην πω ότι ο τρόπος με τον οποίο τέθηκαν</w:t>
      </w:r>
      <w:r>
        <w:rPr>
          <w:rFonts w:eastAsia="Times New Roman"/>
          <w:szCs w:val="24"/>
        </w:rPr>
        <w:t>,</w:t>
      </w:r>
      <w:r>
        <w:rPr>
          <w:rFonts w:eastAsia="Times New Roman"/>
          <w:szCs w:val="24"/>
        </w:rPr>
        <w:t xml:space="preserve"> συνιστά κατά τη γνώμη μου παρέκβαση α</w:t>
      </w:r>
      <w:r>
        <w:rPr>
          <w:rFonts w:eastAsia="Times New Roman"/>
          <w:szCs w:val="24"/>
        </w:rPr>
        <w:t xml:space="preserve">πό τα κοινοβουλευτικά πράγματα. Ήδη λόγω του γεγονότος που είπε ο Πρόεδρος ότι τον λόγο παίρνουν μόνο όσοι είχαν διατυπώσει αντίθεση στην </w:t>
      </w:r>
      <w:r>
        <w:rPr>
          <w:rFonts w:eastAsia="Times New Roman"/>
          <w:szCs w:val="24"/>
        </w:rPr>
        <w:t>κ</w:t>
      </w:r>
      <w:r>
        <w:rPr>
          <w:rFonts w:eastAsia="Times New Roman"/>
          <w:szCs w:val="24"/>
        </w:rPr>
        <w:t xml:space="preserve">ύρωση, υπάρχουν πλευρές της </w:t>
      </w:r>
      <w:r>
        <w:rPr>
          <w:rFonts w:eastAsia="Times New Roman"/>
          <w:szCs w:val="24"/>
        </w:rPr>
        <w:lastRenderedPageBreak/>
        <w:t>Βουλής που δεν ακούστηκαν</w:t>
      </w:r>
      <w:r>
        <w:rPr>
          <w:rFonts w:eastAsia="Times New Roman"/>
          <w:szCs w:val="24"/>
        </w:rPr>
        <w:t>,</w:t>
      </w:r>
      <w:r>
        <w:rPr>
          <w:rFonts w:eastAsia="Times New Roman"/>
          <w:szCs w:val="24"/>
        </w:rPr>
        <w:t xml:space="preserve"> για θέματα που είναι αρκετά ευρύτερου ενδιαφέροντος</w:t>
      </w:r>
      <w:r>
        <w:rPr>
          <w:rFonts w:eastAsia="Times New Roman"/>
          <w:szCs w:val="24"/>
        </w:rPr>
        <w:t>,</w:t>
      </w:r>
      <w:r>
        <w:rPr>
          <w:rFonts w:eastAsia="Times New Roman"/>
          <w:szCs w:val="24"/>
        </w:rPr>
        <w:t xml:space="preserve"> απ’ αυτά </w:t>
      </w:r>
      <w:r>
        <w:rPr>
          <w:rFonts w:eastAsia="Times New Roman"/>
          <w:szCs w:val="24"/>
        </w:rPr>
        <w:t xml:space="preserve">τα οποία αφορά η </w:t>
      </w:r>
      <w:r>
        <w:rPr>
          <w:rFonts w:eastAsia="Times New Roman"/>
          <w:szCs w:val="24"/>
        </w:rPr>
        <w:t>κ</w:t>
      </w:r>
      <w:r>
        <w:rPr>
          <w:rFonts w:eastAsia="Times New Roman"/>
          <w:szCs w:val="24"/>
        </w:rPr>
        <w:t xml:space="preserve">ύρωση της Συμφωνίας με το </w:t>
      </w:r>
      <w:proofErr w:type="spellStart"/>
      <w:r>
        <w:rPr>
          <w:rFonts w:eastAsia="Times New Roman"/>
          <w:szCs w:val="24"/>
        </w:rPr>
        <w:t>Καζαχστάν</w:t>
      </w:r>
      <w:proofErr w:type="spellEnd"/>
      <w:r>
        <w:rPr>
          <w:rFonts w:eastAsia="Times New Roman"/>
          <w:szCs w:val="24"/>
        </w:rPr>
        <w:t xml:space="preserve">. </w:t>
      </w:r>
    </w:p>
    <w:p w14:paraId="049A495A"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θέμα, λοιπόν, της </w:t>
      </w:r>
      <w:r>
        <w:rPr>
          <w:rFonts w:eastAsia="Times New Roman" w:cs="Times New Roman"/>
          <w:szCs w:val="24"/>
        </w:rPr>
        <w:t>κ</w:t>
      </w:r>
      <w:r>
        <w:rPr>
          <w:rFonts w:eastAsia="Times New Roman" w:cs="Times New Roman"/>
          <w:szCs w:val="24"/>
        </w:rPr>
        <w:t>ύρωσης πρόκειται για τις λεγόμενες συμφωνίες νέου τύπου</w:t>
      </w:r>
      <w:r>
        <w:rPr>
          <w:rFonts w:eastAsia="Times New Roman" w:cs="Times New Roman"/>
          <w:szCs w:val="24"/>
        </w:rPr>
        <w:t>,</w:t>
      </w:r>
      <w:r>
        <w:rPr>
          <w:rFonts w:eastAsia="Times New Roman" w:cs="Times New Roman"/>
          <w:szCs w:val="24"/>
        </w:rPr>
        <w:t xml:space="preserve"> τις οποίες κυρώνει και προωθεί η Ευρωπαϊκή Ένωση με τις χώρες που θέλουν να έχουν εμπορικές σχέσεις και που έχουν</w:t>
      </w:r>
      <w:r>
        <w:rPr>
          <w:rFonts w:eastAsia="Times New Roman" w:cs="Times New Roman"/>
          <w:szCs w:val="24"/>
        </w:rPr>
        <w:t xml:space="preserve"> το εξής βασικό χαρακτηριστικό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περιορίζονται μόνο σε οικονομικές σχέσεις αλλά και σε θέματα ευρύτερα δικαιωμάτων, σχέσεων με την κοινωνία των πολιτών. Τα θέματα τα οποία έθεσε ο κ. Θεοχαρόπουλος και αφορούν τα δικαιώματα στο </w:t>
      </w:r>
      <w:proofErr w:type="spellStart"/>
      <w:r>
        <w:rPr>
          <w:rFonts w:eastAsia="Times New Roman" w:cs="Times New Roman"/>
          <w:szCs w:val="24"/>
        </w:rPr>
        <w:t>Καζαχστάν</w:t>
      </w:r>
      <w:proofErr w:type="spellEnd"/>
      <w:r>
        <w:rPr>
          <w:rFonts w:eastAsia="Times New Roman" w:cs="Times New Roman"/>
          <w:szCs w:val="24"/>
        </w:rPr>
        <w:t>,</w:t>
      </w:r>
      <w:r>
        <w:rPr>
          <w:rFonts w:eastAsia="Times New Roman" w:cs="Times New Roman"/>
          <w:szCs w:val="24"/>
        </w:rPr>
        <w:t xml:space="preserve"> αποτελούν τμήμα της </w:t>
      </w:r>
      <w:r>
        <w:rPr>
          <w:rFonts w:eastAsia="Times New Roman" w:cs="Times New Roman"/>
          <w:szCs w:val="24"/>
        </w:rPr>
        <w:t>σ</w:t>
      </w:r>
      <w:r>
        <w:rPr>
          <w:rFonts w:eastAsia="Times New Roman" w:cs="Times New Roman"/>
          <w:szCs w:val="24"/>
        </w:rPr>
        <w:t>υμφωνίας, γιατί ακριβώς αυτό είναι το χαρακτηριστικό αυτής της νέας γενιάς των νομοθετικών κειμένων.</w:t>
      </w:r>
    </w:p>
    <w:p w14:paraId="049A495B"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Καζαχστάν</w:t>
      </w:r>
      <w:proofErr w:type="spellEnd"/>
      <w:r>
        <w:rPr>
          <w:rFonts w:eastAsia="Times New Roman" w:cs="Times New Roman"/>
          <w:szCs w:val="24"/>
        </w:rPr>
        <w:t>,</w:t>
      </w:r>
      <w:r>
        <w:rPr>
          <w:rFonts w:eastAsia="Times New Roman" w:cs="Times New Roman"/>
          <w:szCs w:val="24"/>
        </w:rPr>
        <w:t xml:space="preserve"> τώρα, όπως αναφέρθηκε από τους ορισμένους ομιλητές, είναι μία από τις χώρες που έχουν στενές σχέσεις με την Ευρωπαϊκή Έ</w:t>
      </w:r>
      <w:r>
        <w:rPr>
          <w:rFonts w:eastAsia="Times New Roman" w:cs="Times New Roman"/>
          <w:szCs w:val="24"/>
        </w:rPr>
        <w:t xml:space="preserve">νωση -η Ευρωπαϊκή Ένωση αποτελεί τον βασικό εταίρο- έχουν, όμως, και στενές σχέσεις και με τη Ρωσία. Είναι μέλος, λοιπόν, της </w:t>
      </w:r>
      <w:proofErr w:type="spellStart"/>
      <w:r>
        <w:rPr>
          <w:rFonts w:eastAsia="Times New Roman" w:cs="Times New Roman"/>
          <w:szCs w:val="24"/>
        </w:rPr>
        <w:t>Ευρασιατικής</w:t>
      </w:r>
      <w:proofErr w:type="spellEnd"/>
      <w:r>
        <w:rPr>
          <w:rFonts w:eastAsia="Times New Roman" w:cs="Times New Roman"/>
          <w:szCs w:val="24"/>
        </w:rPr>
        <w:t xml:space="preserve"> Ένωσης. Από αυτή την άποψη είναι προς το συμφέρον και του λαού του </w:t>
      </w:r>
      <w:proofErr w:type="spellStart"/>
      <w:r>
        <w:rPr>
          <w:rFonts w:eastAsia="Times New Roman" w:cs="Times New Roman"/>
          <w:szCs w:val="24"/>
        </w:rPr>
        <w:t>Καζαχστάν</w:t>
      </w:r>
      <w:proofErr w:type="spellEnd"/>
      <w:r>
        <w:rPr>
          <w:rFonts w:eastAsia="Times New Roman" w:cs="Times New Roman"/>
          <w:szCs w:val="24"/>
        </w:rPr>
        <w:t xml:space="preserve"> και της Ευρωπαϊκής Ένωσης η σύναψη στενό</w:t>
      </w:r>
      <w:r>
        <w:rPr>
          <w:rFonts w:eastAsia="Times New Roman" w:cs="Times New Roman"/>
          <w:szCs w:val="24"/>
        </w:rPr>
        <w:t xml:space="preserve">τερων εμπορικών </w:t>
      </w:r>
      <w:r>
        <w:rPr>
          <w:rFonts w:eastAsia="Times New Roman" w:cs="Times New Roman"/>
          <w:szCs w:val="24"/>
        </w:rPr>
        <w:lastRenderedPageBreak/>
        <w:t xml:space="preserve">σχέσεων, ακριβώς γιατί κάτι τέτοιο προωθεί όχι μόνο την οικονομική συνεργασία αλλά και γενικότερα την πολιτική ισορροπία σε αυτόν τον πολύ ευαίσθητο χώρο του Καυκάσου. </w:t>
      </w:r>
    </w:p>
    <w:p w14:paraId="049A495C"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Η προηγούμενη εμπορική συμφωνία του 1999 είχε ήδη θέσει την οικονομική </w:t>
      </w:r>
      <w:r>
        <w:rPr>
          <w:rFonts w:eastAsia="Times New Roman" w:cs="Times New Roman"/>
          <w:szCs w:val="24"/>
        </w:rPr>
        <w:t>βάση για την ανάπτυξη των εμπορικών σχέσεων. Αυτή η καινούρ</w:t>
      </w:r>
      <w:r>
        <w:rPr>
          <w:rFonts w:eastAsia="Times New Roman" w:cs="Times New Roman"/>
          <w:szCs w:val="24"/>
        </w:rPr>
        <w:t>γ</w:t>
      </w:r>
      <w:r>
        <w:rPr>
          <w:rFonts w:eastAsia="Times New Roman" w:cs="Times New Roman"/>
          <w:szCs w:val="24"/>
        </w:rPr>
        <w:t>ια με είκοσι εννέα κεφάλαια προωθεί ακόμα περισσότερο τις σχέσεις αυτές.</w:t>
      </w:r>
    </w:p>
    <w:p w14:paraId="049A495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Έρχομαι τώρα στις αντιρρήσεις που διατυπώθηκαν.</w:t>
      </w:r>
    </w:p>
    <w:p w14:paraId="049A495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Από τη μεριά του Κομμουνιστικού Κόμματος η βασική αντίθεση που διατυπώνεται</w:t>
      </w:r>
      <w:r>
        <w:rPr>
          <w:rFonts w:eastAsia="Times New Roman" w:cs="Times New Roman"/>
          <w:szCs w:val="24"/>
        </w:rPr>
        <w:t xml:space="preserve"> αφορά στον χαρακτήρα της Ευρωπαϊκής Ένωσης και προφανώς είναι σεβαστή η άποψη αυτή του Κομμουνιστικού Κόμματος. Αυτό το οποίο είπα και στο οποίο ασκήθηκε κριτική</w:t>
      </w:r>
      <w:r>
        <w:rPr>
          <w:rFonts w:eastAsia="Times New Roman" w:cs="Times New Roman"/>
          <w:szCs w:val="24"/>
        </w:rPr>
        <w:t>,</w:t>
      </w:r>
      <w:r>
        <w:rPr>
          <w:rFonts w:eastAsia="Times New Roman" w:cs="Times New Roman"/>
          <w:szCs w:val="24"/>
        </w:rPr>
        <w:t xml:space="preserve"> είναι το εξής απλό, το οποίο προφανώς θα το θυμόσαστε και από τα πρώτα κεφάλαια του </w:t>
      </w:r>
      <w:r>
        <w:rPr>
          <w:rFonts w:eastAsia="Times New Roman" w:cs="Times New Roman"/>
          <w:szCs w:val="24"/>
        </w:rPr>
        <w:t>κ</w:t>
      </w:r>
      <w:r>
        <w:rPr>
          <w:rFonts w:eastAsia="Times New Roman" w:cs="Times New Roman"/>
          <w:szCs w:val="24"/>
        </w:rPr>
        <w:t>ομμουνι</w:t>
      </w:r>
      <w:r>
        <w:rPr>
          <w:rFonts w:eastAsia="Times New Roman" w:cs="Times New Roman"/>
          <w:szCs w:val="24"/>
        </w:rPr>
        <w:t xml:space="preserve">στικού </w:t>
      </w:r>
      <w:r>
        <w:rPr>
          <w:rFonts w:eastAsia="Times New Roman" w:cs="Times New Roman"/>
          <w:szCs w:val="24"/>
        </w:rPr>
        <w:t>μ</w:t>
      </w:r>
      <w:r>
        <w:rPr>
          <w:rFonts w:eastAsia="Times New Roman" w:cs="Times New Roman"/>
          <w:szCs w:val="24"/>
        </w:rPr>
        <w:t>ανιφέστου.</w:t>
      </w:r>
    </w:p>
    <w:p w14:paraId="049A495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Λέει ο Μαρξ, λοιπόν, ότι η αστική τάξη </w:t>
      </w:r>
      <w:proofErr w:type="spellStart"/>
      <w:r>
        <w:rPr>
          <w:rFonts w:eastAsia="Times New Roman" w:cs="Times New Roman"/>
          <w:szCs w:val="24"/>
        </w:rPr>
        <w:t>επαναστατικοποιεί</w:t>
      </w:r>
      <w:proofErr w:type="spellEnd"/>
      <w:r>
        <w:rPr>
          <w:rFonts w:eastAsia="Times New Roman" w:cs="Times New Roman"/>
          <w:szCs w:val="24"/>
        </w:rPr>
        <w:t xml:space="preserve"> τις δυνάμεις παραγωγής, διαλύει όλα τα εμπόδια. Ο Μαρξ μιλάει για την πρώτη παγκοσμιοποίηση, αλλά προφανώς αυτά τα οποία περιγράφει</w:t>
      </w:r>
      <w:r>
        <w:rPr>
          <w:rFonts w:eastAsia="Times New Roman" w:cs="Times New Roman"/>
          <w:szCs w:val="24"/>
        </w:rPr>
        <w:t>,</w:t>
      </w:r>
      <w:r>
        <w:rPr>
          <w:rFonts w:eastAsia="Times New Roman" w:cs="Times New Roman"/>
          <w:szCs w:val="24"/>
        </w:rPr>
        <w:t xml:space="preserve"> ισχύουν έτι περισσότερο για τη δεύτερη. Με λίγα</w:t>
      </w:r>
      <w:r>
        <w:rPr>
          <w:rFonts w:eastAsia="Times New Roman" w:cs="Times New Roman"/>
          <w:szCs w:val="24"/>
        </w:rPr>
        <w:t xml:space="preserve"> λόγια ο Μαρξ λέει ότι η αστική τάξη αναπτύσσει στο έπακρο και με </w:t>
      </w:r>
      <w:r>
        <w:rPr>
          <w:rFonts w:eastAsia="Times New Roman" w:cs="Times New Roman"/>
          <w:szCs w:val="24"/>
        </w:rPr>
        <w:lastRenderedPageBreak/>
        <w:t>επαναστατικό τρόπο τις δυνάμεις παραγωγής, αλλά είναι σαν μαθητευόμενος μάγος, γιατί δεν μπορεί να ελέγξει μετά τις σχέσεις παραγωγής που έρχονται σε αντίθεση με αυτές.</w:t>
      </w:r>
    </w:p>
    <w:p w14:paraId="049A496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Αυτό, λοιπόν, που είπ</w:t>
      </w:r>
      <w:r>
        <w:rPr>
          <w:rFonts w:eastAsia="Times New Roman" w:cs="Times New Roman"/>
          <w:szCs w:val="24"/>
        </w:rPr>
        <w:t>α και το οποίο το επαναλαμβάνω και τώρα, είναι ότι οι διαδικασίες αυτές της καπιταλιστικής ολοκλήρωσης</w:t>
      </w:r>
      <w:r>
        <w:rPr>
          <w:rFonts w:eastAsia="Times New Roman" w:cs="Times New Roman"/>
          <w:szCs w:val="24"/>
        </w:rPr>
        <w:t>,</w:t>
      </w:r>
      <w:r>
        <w:rPr>
          <w:rFonts w:eastAsia="Times New Roman" w:cs="Times New Roman"/>
          <w:szCs w:val="24"/>
        </w:rPr>
        <w:t xml:space="preserve"> είναι νομοτελειακές διαδικασίες. Ανταποκρίνονται στον ρυθμό ανάπτυξης των παραγωγικών δυνάμεων. Η παγκοσμιοποίηση, με λίγα λόγια, ως φαινόμενο δεν μπορε</w:t>
      </w:r>
      <w:r>
        <w:rPr>
          <w:rFonts w:eastAsia="Times New Roman" w:cs="Times New Roman"/>
          <w:szCs w:val="24"/>
        </w:rPr>
        <w:t>ί να τεθεί σε τοίχους. Το βασικό ζήτημα, όμως, είναι πώς, με ποιους νομικούς, πολιτικούς μηχανισμούς θα ελεγχθεί η κατεύθυνσή της. Ναι μεν δεν μπορεί να αποτραπεί, δεν είναι και φυσικό φαινόμενο, όμως, που από μόνη της θα διαλύσει τα εργασιακά δικαιώματα ή</w:t>
      </w:r>
      <w:r>
        <w:rPr>
          <w:rFonts w:eastAsia="Times New Roman" w:cs="Times New Roman"/>
          <w:szCs w:val="24"/>
        </w:rPr>
        <w:t xml:space="preserve"> θα φέρει τις κοινωνίες μας πίσω στον 19</w:t>
      </w:r>
      <w:r>
        <w:rPr>
          <w:rFonts w:eastAsia="Times New Roman" w:cs="Times New Roman"/>
          <w:szCs w:val="24"/>
          <w:vertAlign w:val="superscript"/>
        </w:rPr>
        <w:t>ο</w:t>
      </w:r>
      <w:r>
        <w:rPr>
          <w:rFonts w:eastAsia="Times New Roman" w:cs="Times New Roman"/>
          <w:szCs w:val="24"/>
        </w:rPr>
        <w:t xml:space="preserve"> αιώνα.</w:t>
      </w:r>
    </w:p>
    <w:p w14:paraId="049A496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εδώ έκλεισε ο κύκλος όσων είχαν τοποθετήσεις επί της </w:t>
      </w:r>
      <w:r>
        <w:rPr>
          <w:rFonts w:eastAsia="Times New Roman" w:cs="Times New Roman"/>
          <w:szCs w:val="24"/>
        </w:rPr>
        <w:t>σ</w:t>
      </w:r>
      <w:r>
        <w:rPr>
          <w:rFonts w:eastAsia="Times New Roman" w:cs="Times New Roman"/>
          <w:szCs w:val="24"/>
        </w:rPr>
        <w:t>υμφωνίας.</w:t>
      </w:r>
    </w:p>
    <w:p w14:paraId="049A496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Θα απαντήσω σε όλα τα ζητήματα τα οποία τέθηκαν, μολονότι κατά τη γνώμη μου κακώς τέθηκαν, όπως είπα αρχικά.</w:t>
      </w:r>
    </w:p>
    <w:p w14:paraId="049A496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Ως προς το ζήτημα της κ</w:t>
      </w:r>
      <w:r>
        <w:rPr>
          <w:rFonts w:eastAsia="Times New Roman" w:cs="Times New Roman"/>
          <w:szCs w:val="24"/>
        </w:rPr>
        <w:t xml:space="preserve">ριτικής η οποία ασκήθηκε στο Γραφείο Προϋπολογισμού της Βουλής, σε καμμία περίπτωση </w:t>
      </w:r>
      <w:r>
        <w:rPr>
          <w:rFonts w:eastAsia="Times New Roman" w:cs="Times New Roman"/>
          <w:szCs w:val="24"/>
        </w:rPr>
        <w:lastRenderedPageBreak/>
        <w:t>δεν συνιστά αμφισβήτηση της ανεξαρτησίας του, που πρέπει να είναι εγγενές χαρακτηριστικό της δράσης και της λειτουργίας του.</w:t>
      </w:r>
    </w:p>
    <w:p w14:paraId="049A496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Από εκεί και μετά, όμως, όπως λένε οι Αμερικανο</w:t>
      </w:r>
      <w:r>
        <w:rPr>
          <w:rFonts w:eastAsia="Times New Roman" w:cs="Times New Roman"/>
          <w:szCs w:val="24"/>
        </w:rPr>
        <w:t xml:space="preserve">ί, ο καθένας, ακόμα </w:t>
      </w:r>
      <w:r>
        <w:rPr>
          <w:rFonts w:eastAsia="Times New Roman" w:cs="Times New Roman"/>
          <w:szCs w:val="24"/>
        </w:rPr>
        <w:t xml:space="preserve">και </w:t>
      </w:r>
      <w:r>
        <w:rPr>
          <w:rFonts w:eastAsia="Times New Roman" w:cs="Times New Roman"/>
          <w:szCs w:val="24"/>
        </w:rPr>
        <w:t xml:space="preserve">το Γραφείο Προϋπολογισμού της Βουλής, έχει δικαίωμα στις απόψεις του, </w:t>
      </w:r>
      <w:r>
        <w:rPr>
          <w:rFonts w:eastAsia="Times New Roman" w:cs="Times New Roman"/>
          <w:szCs w:val="24"/>
        </w:rPr>
        <w:t xml:space="preserve">όμως, </w:t>
      </w:r>
      <w:r>
        <w:rPr>
          <w:rFonts w:eastAsia="Times New Roman" w:cs="Times New Roman"/>
          <w:szCs w:val="24"/>
        </w:rPr>
        <w:t>δεν έχει δικαίωμα</w:t>
      </w:r>
      <w:r>
        <w:rPr>
          <w:rFonts w:eastAsia="Times New Roman" w:cs="Times New Roman"/>
          <w:szCs w:val="24"/>
        </w:rPr>
        <w:t xml:space="preserve"> </w:t>
      </w:r>
      <w:r>
        <w:rPr>
          <w:rFonts w:eastAsia="Times New Roman" w:cs="Times New Roman"/>
          <w:szCs w:val="24"/>
        </w:rPr>
        <w:t>να έχει δικά του στοιχεία. Το γεγονός ότι τα στοιχεία στα οποία αναφέρθηκε δεν ήταν ακριβή</w:t>
      </w:r>
      <w:r>
        <w:rPr>
          <w:rFonts w:eastAsia="Times New Roman" w:cs="Times New Roman"/>
          <w:szCs w:val="24"/>
        </w:rPr>
        <w:t>,</w:t>
      </w:r>
      <w:r>
        <w:rPr>
          <w:rFonts w:eastAsia="Times New Roman" w:cs="Times New Roman"/>
          <w:szCs w:val="24"/>
        </w:rPr>
        <w:t xml:space="preserve"> δεν ήταν μόνο αντικείμενο κριτικής του Υπουργο</w:t>
      </w:r>
      <w:r>
        <w:rPr>
          <w:rFonts w:eastAsia="Times New Roman" w:cs="Times New Roman"/>
          <w:szCs w:val="24"/>
        </w:rPr>
        <w:t>ύ Οικονομίας, αλλά εκ των υστέρων -και νομίζω ότι τον τιμά αυτό- ομολογία και του ίδιου του επικεφαλής του Γραφείου Προϋπολογισμού της Βουλής.</w:t>
      </w:r>
    </w:p>
    <w:p w14:paraId="049A496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Επομένως αυτό που κάναμε</w:t>
      </w:r>
      <w:r>
        <w:rPr>
          <w:rFonts w:eastAsia="Times New Roman" w:cs="Times New Roman"/>
          <w:szCs w:val="24"/>
        </w:rPr>
        <w:t>,</w:t>
      </w:r>
      <w:r>
        <w:rPr>
          <w:rFonts w:eastAsia="Times New Roman" w:cs="Times New Roman"/>
          <w:szCs w:val="24"/>
        </w:rPr>
        <w:t xml:space="preserve"> ήταν κάτι θετικό και για τη </w:t>
      </w:r>
      <w:r>
        <w:rPr>
          <w:rFonts w:eastAsia="Times New Roman" w:cs="Times New Roman"/>
          <w:szCs w:val="24"/>
        </w:rPr>
        <w:t>δ</w:t>
      </w:r>
      <w:r>
        <w:rPr>
          <w:rFonts w:eastAsia="Times New Roman" w:cs="Times New Roman"/>
          <w:szCs w:val="24"/>
        </w:rPr>
        <w:t>ημοκρατία και για το Γραφείο Προϋπολογισμού της Βουλής, γι</w:t>
      </w:r>
      <w:r>
        <w:rPr>
          <w:rFonts w:eastAsia="Times New Roman" w:cs="Times New Roman"/>
          <w:szCs w:val="24"/>
        </w:rPr>
        <w:t>α τον απλό λόγο ότι προϋπόθεση οποιουδήποτε φορέα πολύ περισσότερο ενός θεσμού όπως είναι το Γραφείο Προϋπολογισμού της Βουλής</w:t>
      </w:r>
      <w:r>
        <w:rPr>
          <w:rFonts w:eastAsia="Times New Roman" w:cs="Times New Roman"/>
          <w:szCs w:val="24"/>
        </w:rPr>
        <w:t>,</w:t>
      </w:r>
      <w:r>
        <w:rPr>
          <w:rFonts w:eastAsia="Times New Roman" w:cs="Times New Roman"/>
          <w:szCs w:val="24"/>
        </w:rPr>
        <w:t xml:space="preserve"> που πρέπει να έχει υψηλά εχέγγυα, είναι η αξιοπιστία του. </w:t>
      </w:r>
      <w:r>
        <w:rPr>
          <w:rFonts w:eastAsia="Times New Roman" w:cs="Times New Roman"/>
          <w:szCs w:val="24"/>
        </w:rPr>
        <w:t>Ό</w:t>
      </w:r>
      <w:r>
        <w:rPr>
          <w:rFonts w:eastAsia="Times New Roman" w:cs="Times New Roman"/>
          <w:szCs w:val="24"/>
        </w:rPr>
        <w:t>ταν η αξιοπιστία του πλήττεται από τους ίδιους που είναι υποχρεωμένοι</w:t>
      </w:r>
      <w:r>
        <w:rPr>
          <w:rFonts w:eastAsia="Times New Roman" w:cs="Times New Roman"/>
          <w:szCs w:val="24"/>
        </w:rPr>
        <w:t xml:space="preserve"> να την προφυλάσσουν, πρέπει όλοι οι θεσμικοί παράγοντες της </w:t>
      </w:r>
      <w:r>
        <w:rPr>
          <w:rFonts w:eastAsia="Times New Roman" w:cs="Times New Roman"/>
          <w:szCs w:val="24"/>
        </w:rPr>
        <w:t>π</w:t>
      </w:r>
      <w:r>
        <w:rPr>
          <w:rFonts w:eastAsia="Times New Roman" w:cs="Times New Roman"/>
          <w:szCs w:val="24"/>
        </w:rPr>
        <w:t xml:space="preserve">ολιτείας να προσπαθούν να αποκαταστήσουν το </w:t>
      </w:r>
      <w:proofErr w:type="spellStart"/>
      <w:r>
        <w:rPr>
          <w:rFonts w:eastAsia="Times New Roman" w:cs="Times New Roman"/>
          <w:szCs w:val="24"/>
        </w:rPr>
        <w:t>τρωθέν</w:t>
      </w:r>
      <w:proofErr w:type="spellEnd"/>
      <w:r>
        <w:rPr>
          <w:rFonts w:eastAsia="Times New Roman" w:cs="Times New Roman"/>
          <w:szCs w:val="24"/>
        </w:rPr>
        <w:t xml:space="preserve"> κύρος ενός θεσμού, ακριβώς για να τον προστατεύσουν.</w:t>
      </w:r>
    </w:p>
    <w:p w14:paraId="049A4966" w14:textId="77777777" w:rsidR="00EB3DC1" w:rsidRDefault="0069750A">
      <w:pPr>
        <w:spacing w:line="600" w:lineRule="auto"/>
        <w:ind w:firstLine="720"/>
        <w:contextualSpacing/>
        <w:jc w:val="both"/>
        <w:rPr>
          <w:rFonts w:eastAsia="Times New Roman"/>
          <w:szCs w:val="24"/>
        </w:rPr>
      </w:pPr>
      <w:r>
        <w:rPr>
          <w:rFonts w:eastAsia="Times New Roman"/>
          <w:szCs w:val="24"/>
        </w:rPr>
        <w:lastRenderedPageBreak/>
        <w:t xml:space="preserve">Θεωρώ ύπατης υποκρισίας την αναφορά στα εργασιακά, γιατί αν δείτε την </w:t>
      </w:r>
      <w:r>
        <w:rPr>
          <w:rFonts w:eastAsia="Times New Roman"/>
          <w:szCs w:val="24"/>
        </w:rPr>
        <w:t>π</w:t>
      </w:r>
      <w:r>
        <w:rPr>
          <w:rFonts w:eastAsia="Times New Roman"/>
          <w:szCs w:val="24"/>
        </w:rPr>
        <w:t xml:space="preserve">ράξη 6 του 2012, η </w:t>
      </w:r>
      <w:r>
        <w:rPr>
          <w:rFonts w:eastAsia="Times New Roman"/>
          <w:szCs w:val="24"/>
        </w:rPr>
        <w:t xml:space="preserve">οποία διέλυσε τις εργασιακές σχέσεις στη χώρα, είναι προφανές έργο αυτών που μας ασκούν την κριτική και ακριβώς αποτελεί νομίζω χαρακτηριστικό των δυνάμεων του δικομματισμού, δηλαδή τις παλιές αμαρτίες τις δικές τους, τη διάλυση της χώρας να προσπαθούν να </w:t>
      </w:r>
      <w:r>
        <w:rPr>
          <w:rFonts w:eastAsia="Times New Roman"/>
          <w:szCs w:val="24"/>
        </w:rPr>
        <w:t xml:space="preserve">τις αποδώσουν σε εμάς, λες και ο λαός δεν έχει μνήμη. </w:t>
      </w:r>
    </w:p>
    <w:p w14:paraId="049A4967" w14:textId="77777777" w:rsidR="00EB3DC1" w:rsidRDefault="0069750A">
      <w:pPr>
        <w:spacing w:line="600" w:lineRule="auto"/>
        <w:ind w:firstLine="720"/>
        <w:contextualSpacing/>
        <w:jc w:val="both"/>
        <w:rPr>
          <w:rFonts w:eastAsia="Times New Roman"/>
          <w:szCs w:val="24"/>
        </w:rPr>
      </w:pPr>
      <w:r>
        <w:rPr>
          <w:rFonts w:eastAsia="Times New Roman"/>
          <w:szCs w:val="24"/>
        </w:rPr>
        <w:t>Νομίζω, λοιπόν,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θα έπρεπε να ντρέπονται αυτοί που έκαναν τις εργασιακές σχέσεις στην Ελλάδα τόπο εργασιακής ζούγκλας</w:t>
      </w:r>
      <w:r>
        <w:rPr>
          <w:rFonts w:eastAsia="Times New Roman"/>
          <w:szCs w:val="24"/>
        </w:rPr>
        <w:t>,</w:t>
      </w:r>
      <w:r>
        <w:rPr>
          <w:rFonts w:eastAsia="Times New Roman"/>
          <w:szCs w:val="24"/>
        </w:rPr>
        <w:t xml:space="preserve"> να ασκούν κριτική σε εμάς</w:t>
      </w:r>
      <w:r>
        <w:rPr>
          <w:rFonts w:eastAsia="Times New Roman"/>
          <w:szCs w:val="24"/>
        </w:rPr>
        <w:t>,</w:t>
      </w:r>
      <w:r>
        <w:rPr>
          <w:rFonts w:eastAsia="Times New Roman"/>
          <w:szCs w:val="24"/>
        </w:rPr>
        <w:t xml:space="preserve"> που προσπαθούμε να ανατρέψουμε τη διάλυση που έφεραν αυτοί και στο εργασιακό δίκαιο το ατομικό και στο συλλογικό, πρακτικά την κατάργηση των συλλογικών συμβάσεων εργασίας.</w:t>
      </w:r>
    </w:p>
    <w:p w14:paraId="049A4968" w14:textId="77777777" w:rsidR="00EB3DC1" w:rsidRDefault="0069750A">
      <w:pPr>
        <w:spacing w:line="600" w:lineRule="auto"/>
        <w:ind w:firstLine="720"/>
        <w:contextualSpacing/>
        <w:jc w:val="both"/>
        <w:rPr>
          <w:rFonts w:eastAsia="Times New Roman"/>
          <w:szCs w:val="24"/>
        </w:rPr>
      </w:pPr>
      <w:r>
        <w:rPr>
          <w:rFonts w:eastAsia="Times New Roman"/>
          <w:szCs w:val="24"/>
        </w:rPr>
        <w:t>Θα αναφερθώ τώρα στα θέματα της Τουρκίας. Αποτελεί σταθερά της ελληνικής εξωτερικής</w:t>
      </w:r>
      <w:r>
        <w:rPr>
          <w:rFonts w:eastAsia="Times New Roman"/>
          <w:szCs w:val="24"/>
        </w:rPr>
        <w:t xml:space="preserve"> πολιτικής</w:t>
      </w:r>
      <w:r>
        <w:rPr>
          <w:rFonts w:eastAsia="Times New Roman"/>
          <w:szCs w:val="24"/>
        </w:rPr>
        <w:t>,</w:t>
      </w:r>
      <w:r>
        <w:rPr>
          <w:rFonts w:eastAsia="Times New Roman"/>
          <w:szCs w:val="24"/>
        </w:rPr>
        <w:t xml:space="preserve"> η προσπάθεια να διατηρηθεί η ευρωπαϊκή προοπτική της Τουρκίας και για το συμφέρον του τουρκικού λαού αλλά και για το συμφέρον της πολιτικής σταθερότητας στην περιοχή. Αυτό δεν σημαίνει προφανώς ότι αδιαφορούμε είτε για τις εσωτερικές εξελίξεις </w:t>
      </w:r>
      <w:r>
        <w:rPr>
          <w:rFonts w:eastAsia="Times New Roman"/>
          <w:szCs w:val="24"/>
        </w:rPr>
        <w:t xml:space="preserve">στην Τουρκία, </w:t>
      </w:r>
      <w:r>
        <w:rPr>
          <w:rFonts w:eastAsia="Times New Roman"/>
          <w:szCs w:val="24"/>
        </w:rPr>
        <w:lastRenderedPageBreak/>
        <w:t>αυτές που αφορούν το κράτος δικαίου, τα δικαιώματα ή πολύ περισσότερο σε ό,τι μας αφορά, προκλητικές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δηλώσεις οι οποίες έχουν αναθεωρητικό χαρακτήρα ή </w:t>
      </w:r>
      <w:proofErr w:type="spellStart"/>
      <w:r>
        <w:rPr>
          <w:rFonts w:eastAsia="Times New Roman"/>
          <w:szCs w:val="24"/>
        </w:rPr>
        <w:t>επιχαίρουν</w:t>
      </w:r>
      <w:proofErr w:type="spellEnd"/>
      <w:r>
        <w:rPr>
          <w:rFonts w:eastAsia="Times New Roman"/>
          <w:szCs w:val="24"/>
        </w:rPr>
        <w:t xml:space="preserve"> για την παραβίαση των αρχών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 Η σταθερότητα, η ψυχρ</w:t>
      </w:r>
      <w:r>
        <w:rPr>
          <w:rFonts w:eastAsia="Times New Roman"/>
          <w:szCs w:val="24"/>
        </w:rPr>
        <w:t>αιμία και η αυστηρότητα απέναντι στις προκλήσεις αυτές αποτελούν σταθερό χαρακτηριστικό διαχρονικά της εξωτερικής πολιτικής και χαρακτηριστικό της δικής μας πολιτικής. Δεν σημαίνει, όμως, ότι θα πρέπει να εξωθήσουμε την Τουρκία σε έναν δρόμο έξω από την Ευ</w:t>
      </w:r>
      <w:r>
        <w:rPr>
          <w:rFonts w:eastAsia="Times New Roman"/>
          <w:szCs w:val="24"/>
        </w:rPr>
        <w:t>ρώπη, γιατί κάτι τέτοιο ουσιαστικά είναι αντίθετο και στα συμφέροντα της δικής μας χώρας. Έχουμε συμφέρον σε μια ευρωπαϊκή Τουρκία και όχι σε μια εχθρική Τουρκία.</w:t>
      </w:r>
    </w:p>
    <w:p w14:paraId="049A4969" w14:textId="77777777" w:rsidR="00EB3DC1" w:rsidRDefault="0069750A">
      <w:pPr>
        <w:spacing w:line="600" w:lineRule="auto"/>
        <w:ind w:firstLine="720"/>
        <w:contextualSpacing/>
        <w:jc w:val="both"/>
        <w:rPr>
          <w:rFonts w:eastAsia="Times New Roman"/>
          <w:szCs w:val="24"/>
        </w:rPr>
      </w:pPr>
      <w:r>
        <w:rPr>
          <w:rFonts w:eastAsia="Times New Roman"/>
          <w:szCs w:val="24"/>
        </w:rPr>
        <w:t xml:space="preserve">Τέλος, θα αναφερθώ για το ζήτημα που τέθηκε για την αναβολή της </w:t>
      </w:r>
      <w:r>
        <w:rPr>
          <w:rFonts w:eastAsia="Times New Roman"/>
          <w:szCs w:val="24"/>
        </w:rPr>
        <w:t>μ</w:t>
      </w:r>
      <w:r>
        <w:rPr>
          <w:rFonts w:eastAsia="Times New Roman"/>
          <w:szCs w:val="24"/>
        </w:rPr>
        <w:t xml:space="preserve">εικτής </w:t>
      </w:r>
      <w:r>
        <w:rPr>
          <w:rFonts w:eastAsia="Times New Roman"/>
          <w:szCs w:val="24"/>
        </w:rPr>
        <w:t>δ</w:t>
      </w:r>
      <w:r>
        <w:rPr>
          <w:rFonts w:eastAsia="Times New Roman"/>
          <w:szCs w:val="24"/>
        </w:rPr>
        <w:t xml:space="preserve">ιυπουργικής </w:t>
      </w:r>
      <w:r>
        <w:rPr>
          <w:rFonts w:eastAsia="Times New Roman"/>
          <w:szCs w:val="24"/>
        </w:rPr>
        <w:t>ε</w:t>
      </w:r>
      <w:r>
        <w:rPr>
          <w:rFonts w:eastAsia="Times New Roman"/>
          <w:szCs w:val="24"/>
        </w:rPr>
        <w:t>πιτροπή</w:t>
      </w:r>
      <w:r>
        <w:rPr>
          <w:rFonts w:eastAsia="Times New Roman"/>
          <w:szCs w:val="24"/>
        </w:rPr>
        <w:t xml:space="preserve">ς με τη Ρωσία. Πρέπει να σας πω ότι με τη Ρωσία έχουμε τις καλύτερες σχέσεις από όλο το προηγούμενο διάστημα. Η προετοιμασία αυτής της </w:t>
      </w:r>
      <w:r>
        <w:rPr>
          <w:rFonts w:eastAsia="Times New Roman"/>
          <w:szCs w:val="24"/>
        </w:rPr>
        <w:t>μ</w:t>
      </w:r>
      <w:r>
        <w:rPr>
          <w:rFonts w:eastAsia="Times New Roman"/>
          <w:szCs w:val="24"/>
        </w:rPr>
        <w:t xml:space="preserve">εικτής </w:t>
      </w:r>
      <w:r>
        <w:rPr>
          <w:rFonts w:eastAsia="Times New Roman"/>
          <w:szCs w:val="24"/>
        </w:rPr>
        <w:t>δ</w:t>
      </w:r>
      <w:r>
        <w:rPr>
          <w:rFonts w:eastAsia="Times New Roman"/>
          <w:szCs w:val="24"/>
        </w:rPr>
        <w:t xml:space="preserve">ιυπουργικής </w:t>
      </w:r>
      <w:r>
        <w:rPr>
          <w:rFonts w:eastAsia="Times New Roman"/>
          <w:szCs w:val="24"/>
        </w:rPr>
        <w:t>ε</w:t>
      </w:r>
      <w:r>
        <w:rPr>
          <w:rFonts w:eastAsia="Times New Roman"/>
          <w:szCs w:val="24"/>
        </w:rPr>
        <w:t>πιτροπής έχει γίνει με συνάντηση δική μου με τον συναρμόδιο Υπουργό Μεταφορών</w:t>
      </w:r>
      <w:r>
        <w:rPr>
          <w:rFonts w:eastAsia="Times New Roman"/>
          <w:szCs w:val="24"/>
        </w:rPr>
        <w:t>-</w:t>
      </w:r>
      <w:r>
        <w:rPr>
          <w:rFonts w:eastAsia="Times New Roman"/>
          <w:szCs w:val="24"/>
        </w:rPr>
        <w:t xml:space="preserve"> ο οποίος είναι αντίσ</w:t>
      </w:r>
      <w:r>
        <w:rPr>
          <w:rFonts w:eastAsia="Times New Roman"/>
          <w:szCs w:val="24"/>
        </w:rPr>
        <w:t xml:space="preserve">τοιχα επικεφαλής από τη ρωσική πλευρά της </w:t>
      </w:r>
      <w:r>
        <w:rPr>
          <w:rFonts w:eastAsia="Times New Roman"/>
          <w:szCs w:val="24"/>
        </w:rPr>
        <w:t>μ</w:t>
      </w:r>
      <w:r>
        <w:rPr>
          <w:rFonts w:eastAsia="Times New Roman"/>
          <w:szCs w:val="24"/>
        </w:rPr>
        <w:t xml:space="preserve">εικτής </w:t>
      </w:r>
      <w:r>
        <w:rPr>
          <w:rFonts w:eastAsia="Times New Roman"/>
          <w:szCs w:val="24"/>
        </w:rPr>
        <w:t>δ</w:t>
      </w:r>
      <w:r>
        <w:rPr>
          <w:rFonts w:eastAsia="Times New Roman"/>
          <w:szCs w:val="24"/>
        </w:rPr>
        <w:t xml:space="preserve">ιυπουργικής </w:t>
      </w:r>
      <w:r>
        <w:rPr>
          <w:rFonts w:eastAsia="Times New Roman"/>
          <w:szCs w:val="24"/>
        </w:rPr>
        <w:t>ε</w:t>
      </w:r>
      <w:r>
        <w:rPr>
          <w:rFonts w:eastAsia="Times New Roman"/>
          <w:szCs w:val="24"/>
        </w:rPr>
        <w:t>πιτροπής</w:t>
      </w:r>
      <w:r>
        <w:rPr>
          <w:rFonts w:eastAsia="Times New Roman"/>
          <w:szCs w:val="24"/>
        </w:rPr>
        <w:t>-</w:t>
      </w:r>
      <w:r>
        <w:rPr>
          <w:rFonts w:eastAsia="Times New Roman"/>
          <w:szCs w:val="24"/>
        </w:rPr>
        <w:t xml:space="preserve"> δύο φορές, μια στο Ηράκλειο</w:t>
      </w:r>
      <w:r>
        <w:rPr>
          <w:rFonts w:eastAsia="Times New Roman"/>
          <w:szCs w:val="24"/>
        </w:rPr>
        <w:t xml:space="preserve"> και </w:t>
      </w:r>
      <w:r>
        <w:rPr>
          <w:rFonts w:eastAsia="Times New Roman"/>
          <w:szCs w:val="24"/>
        </w:rPr>
        <w:t>μια στη Θεσ</w:t>
      </w:r>
      <w:r>
        <w:rPr>
          <w:rFonts w:eastAsia="Times New Roman"/>
          <w:szCs w:val="24"/>
        </w:rPr>
        <w:lastRenderedPageBreak/>
        <w:t xml:space="preserve">σαλονίκη. Αναβλήθηκε, αλλά εργαζόμαστε με τη ρωσική πρεσβεία και τη ρωσική </w:t>
      </w:r>
      <w:r>
        <w:rPr>
          <w:rFonts w:eastAsia="Times New Roman"/>
          <w:szCs w:val="24"/>
        </w:rPr>
        <w:t>κ</w:t>
      </w:r>
      <w:r>
        <w:rPr>
          <w:rFonts w:eastAsia="Times New Roman"/>
          <w:szCs w:val="24"/>
        </w:rPr>
        <w:t>υβέρνηση</w:t>
      </w:r>
      <w:r>
        <w:rPr>
          <w:rFonts w:eastAsia="Times New Roman"/>
          <w:szCs w:val="24"/>
        </w:rPr>
        <w:t>,</w:t>
      </w:r>
      <w:r>
        <w:rPr>
          <w:rFonts w:eastAsia="Times New Roman"/>
          <w:szCs w:val="24"/>
        </w:rPr>
        <w:t xml:space="preserve"> ούτως ώστε να την </w:t>
      </w:r>
      <w:proofErr w:type="spellStart"/>
      <w:r>
        <w:rPr>
          <w:rFonts w:eastAsia="Times New Roman"/>
          <w:szCs w:val="24"/>
        </w:rPr>
        <w:t>επαναπρογραμματίσουμε</w:t>
      </w:r>
      <w:proofErr w:type="spellEnd"/>
      <w:r>
        <w:rPr>
          <w:rFonts w:eastAsia="Times New Roman"/>
          <w:szCs w:val="24"/>
        </w:rPr>
        <w:t xml:space="preserve">. Δεν υπάρχει </w:t>
      </w:r>
      <w:r>
        <w:rPr>
          <w:rFonts w:eastAsia="Times New Roman"/>
          <w:szCs w:val="24"/>
        </w:rPr>
        <w:t>επομένως καμμία κηλίδα στις σχέσεις μας με τη Ρωσία, που θέλουμε στο πλαίσιο της γενικότερης πολυδιάστατης εξωτερικής μας πολιτικής</w:t>
      </w:r>
      <w:r>
        <w:rPr>
          <w:rFonts w:eastAsia="Times New Roman"/>
          <w:szCs w:val="24"/>
        </w:rPr>
        <w:t>,</w:t>
      </w:r>
      <w:r>
        <w:rPr>
          <w:rFonts w:eastAsia="Times New Roman"/>
          <w:szCs w:val="24"/>
        </w:rPr>
        <w:t xml:space="preserve"> να είναι και αυτές στο υψηλότερο δυνατό επίπεδο των τελευταίων χρόνων. </w:t>
      </w:r>
    </w:p>
    <w:p w14:paraId="049A496A" w14:textId="77777777" w:rsidR="00EB3DC1" w:rsidRDefault="0069750A">
      <w:pPr>
        <w:spacing w:line="600" w:lineRule="auto"/>
        <w:ind w:firstLine="720"/>
        <w:contextualSpacing/>
        <w:jc w:val="both"/>
        <w:rPr>
          <w:rFonts w:eastAsia="Times New Roman"/>
          <w:szCs w:val="24"/>
        </w:rPr>
      </w:pPr>
      <w:r>
        <w:rPr>
          <w:rFonts w:eastAsia="Times New Roman"/>
          <w:szCs w:val="24"/>
        </w:rPr>
        <w:t>Ελπίζω ότι δεν άφησα κάτι αναπάντητο από αυτά τα οπ</w:t>
      </w:r>
      <w:r>
        <w:rPr>
          <w:rFonts w:eastAsia="Times New Roman"/>
          <w:szCs w:val="24"/>
        </w:rPr>
        <w:t>οία τέθηκαν, μολονότι κατά τη γνώμη μου κακώς τέθηκαν σε αυτή την διαδικασία. Έπρεπε να τεθούν στη διαδικασία του κοινοβουλευτικού ελέγχου.</w:t>
      </w:r>
    </w:p>
    <w:p w14:paraId="049A496B" w14:textId="77777777" w:rsidR="00EB3DC1" w:rsidRDefault="0069750A">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Ευχαριστούμε.</w:t>
      </w:r>
    </w:p>
    <w:p w14:paraId="049A496C" w14:textId="77777777" w:rsidR="00EB3DC1" w:rsidRDefault="0069750A">
      <w:pPr>
        <w:spacing w:line="600" w:lineRule="auto"/>
        <w:ind w:firstLine="720"/>
        <w:contextualSpacing/>
        <w:jc w:val="both"/>
        <w:rPr>
          <w:rFonts w:eastAsia="Times New Roman"/>
          <w:bCs/>
          <w:szCs w:val="24"/>
        </w:rPr>
      </w:pPr>
      <w:r>
        <w:rPr>
          <w:rFonts w:eastAsia="Times New Roman"/>
          <w:bCs/>
          <w:szCs w:val="24"/>
        </w:rPr>
        <w:t>Κηρύσσεται περαιωμένη η συζήτηση επί της αρχής, των άρθρων και του συ</w:t>
      </w:r>
      <w:r>
        <w:rPr>
          <w:rFonts w:eastAsia="Times New Roman"/>
          <w:bCs/>
          <w:szCs w:val="24"/>
        </w:rPr>
        <w:t>νόλου του σχεδίου νόμου του Υπουργείου Εξωτερικών...</w:t>
      </w:r>
    </w:p>
    <w:p w14:paraId="049A496D"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 xml:space="preserve">ΑΝΔΡΕΑΣ ΛΟΒΕΡΔΟΣ: </w:t>
      </w:r>
      <w:r>
        <w:rPr>
          <w:rFonts w:eastAsia="Times New Roman"/>
          <w:bCs/>
          <w:szCs w:val="24"/>
        </w:rPr>
        <w:t xml:space="preserve">Όχι, με </w:t>
      </w:r>
      <w:proofErr w:type="spellStart"/>
      <w:r>
        <w:rPr>
          <w:rFonts w:eastAsia="Times New Roman"/>
          <w:bCs/>
          <w:szCs w:val="24"/>
        </w:rPr>
        <w:t>συγχωρείτε</w:t>
      </w:r>
      <w:proofErr w:type="spellEnd"/>
      <w:r>
        <w:rPr>
          <w:rFonts w:eastAsia="Times New Roman"/>
          <w:bCs/>
          <w:szCs w:val="24"/>
        </w:rPr>
        <w:t>, κύριε Πρόεδρε, ζητώ τον λόγο.</w:t>
      </w:r>
    </w:p>
    <w:p w14:paraId="049A496E"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 xml:space="preserve">ΠΡΟΕΔΡΕΥΩΝ (Γεώργιος Βαρεμένος): </w:t>
      </w:r>
      <w:r>
        <w:rPr>
          <w:rFonts w:eastAsia="Times New Roman"/>
          <w:bCs/>
          <w:szCs w:val="24"/>
        </w:rPr>
        <w:t>Δεν έχετε τον λόγο, κύριε Λοβέρδο!</w:t>
      </w:r>
    </w:p>
    <w:p w14:paraId="049A496F" w14:textId="77777777" w:rsidR="00EB3DC1" w:rsidRDefault="0069750A">
      <w:pPr>
        <w:spacing w:line="600" w:lineRule="auto"/>
        <w:ind w:firstLine="720"/>
        <w:contextualSpacing/>
        <w:jc w:val="both"/>
        <w:rPr>
          <w:rFonts w:eastAsia="Times New Roman"/>
          <w:szCs w:val="24"/>
        </w:rPr>
      </w:pPr>
      <w:r>
        <w:rPr>
          <w:rFonts w:eastAsia="Times New Roman"/>
          <w:b/>
          <w:bCs/>
          <w:szCs w:val="24"/>
        </w:rPr>
        <w:lastRenderedPageBreak/>
        <w:t xml:space="preserve">ΑΝΔΡΕΑΣ ΛΟΒΕΡΔΟΣ: </w:t>
      </w:r>
      <w:r>
        <w:rPr>
          <w:rFonts w:eastAsia="Times New Roman"/>
          <w:bCs/>
          <w:szCs w:val="24"/>
        </w:rPr>
        <w:t>Έχω δικαίωμα να πάρω τον λόγο</w:t>
      </w:r>
      <w:r>
        <w:rPr>
          <w:rFonts w:eastAsia="Times New Roman"/>
          <w:bCs/>
          <w:szCs w:val="24"/>
        </w:rPr>
        <w:t xml:space="preserve"> κατά το άρθρο 64 του Κανονισμού μετά από ομιλία Υπουργού.</w:t>
      </w:r>
    </w:p>
    <w:p w14:paraId="049A4970"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 xml:space="preserve">ΠΡΟΕΔΡΕΥΩΝ (Γεώργιος Βαρεμένος): </w:t>
      </w:r>
      <w:r>
        <w:rPr>
          <w:rFonts w:eastAsia="Times New Roman"/>
          <w:bCs/>
          <w:szCs w:val="24"/>
        </w:rPr>
        <w:t>Όχι, δεν έχετε δικαίωμα δευτερολογίας!</w:t>
      </w:r>
    </w:p>
    <w:p w14:paraId="049A4971" w14:textId="77777777" w:rsidR="00EB3DC1" w:rsidRDefault="0069750A">
      <w:pPr>
        <w:spacing w:line="600" w:lineRule="auto"/>
        <w:ind w:firstLine="720"/>
        <w:contextualSpacing/>
        <w:jc w:val="both"/>
        <w:rPr>
          <w:rFonts w:eastAsia="Times New Roman"/>
          <w:szCs w:val="24"/>
        </w:rPr>
      </w:pPr>
      <w:r>
        <w:rPr>
          <w:rFonts w:eastAsia="Times New Roman"/>
          <w:b/>
          <w:bCs/>
          <w:szCs w:val="24"/>
        </w:rPr>
        <w:t xml:space="preserve">ΑΝΔΡΕΑΣ ΛΟΒΕΡΔΟΣ: </w:t>
      </w:r>
      <w:r>
        <w:rPr>
          <w:rFonts w:eastAsia="Times New Roman"/>
          <w:bCs/>
          <w:szCs w:val="24"/>
        </w:rPr>
        <w:t>Μην το κάνετε αυτό.</w:t>
      </w:r>
    </w:p>
    <w:p w14:paraId="049A4972"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 xml:space="preserve">ΠΡΟΕΔΡΕΥΩΝ (Γεώργιος Βαρεμένος): </w:t>
      </w:r>
      <w:r>
        <w:rPr>
          <w:rFonts w:eastAsia="Times New Roman"/>
          <w:bCs/>
          <w:szCs w:val="24"/>
        </w:rPr>
        <w:t>Είναι γενναιόδωρο το Προεδρείο απέναντί σας, κύριε Λοβ</w:t>
      </w:r>
      <w:r>
        <w:rPr>
          <w:rFonts w:eastAsia="Times New Roman"/>
          <w:bCs/>
          <w:szCs w:val="24"/>
        </w:rPr>
        <w:t>έρδο.</w:t>
      </w:r>
    </w:p>
    <w:p w14:paraId="049A4973" w14:textId="77777777" w:rsidR="00EB3DC1" w:rsidRDefault="0069750A">
      <w:pPr>
        <w:spacing w:line="600" w:lineRule="auto"/>
        <w:ind w:firstLine="720"/>
        <w:contextualSpacing/>
        <w:jc w:val="both"/>
        <w:rPr>
          <w:rFonts w:eastAsia="Times New Roman"/>
          <w:szCs w:val="24"/>
        </w:rPr>
      </w:pPr>
      <w:r>
        <w:rPr>
          <w:rFonts w:eastAsia="Times New Roman"/>
          <w:b/>
          <w:bCs/>
          <w:szCs w:val="24"/>
        </w:rPr>
        <w:t xml:space="preserve">ΑΝΔΡΕΑΣ ΛΟΒΕΡΔΟΣ: </w:t>
      </w:r>
      <w:r>
        <w:rPr>
          <w:rFonts w:eastAsia="Times New Roman"/>
          <w:bCs/>
          <w:szCs w:val="24"/>
        </w:rPr>
        <w:t>Παραδόξως τώρα μειώνει τη γενναιοδωρία του</w:t>
      </w:r>
      <w:r>
        <w:rPr>
          <w:rFonts w:eastAsia="Times New Roman"/>
          <w:bCs/>
          <w:szCs w:val="24"/>
        </w:rPr>
        <w:t>,</w:t>
      </w:r>
      <w:r>
        <w:rPr>
          <w:rFonts w:eastAsia="Times New Roman"/>
          <w:bCs/>
          <w:szCs w:val="24"/>
        </w:rPr>
        <w:t xml:space="preserve"> παραβιάζοντας τον Κανονισμό και μη δίνοντάς μου τον λόγο.</w:t>
      </w:r>
    </w:p>
    <w:p w14:paraId="049A4974"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ΠΡΟΕΔΡΕΥΩΝ (Γεώργιος Βαρεμένος):</w:t>
      </w:r>
      <w:r>
        <w:rPr>
          <w:rFonts w:eastAsia="Times New Roman"/>
          <w:bCs/>
          <w:szCs w:val="24"/>
        </w:rPr>
        <w:t xml:space="preserve"> Είπα...</w:t>
      </w:r>
    </w:p>
    <w:p w14:paraId="049A4975" w14:textId="77777777" w:rsidR="00EB3DC1" w:rsidRDefault="0069750A">
      <w:pPr>
        <w:spacing w:line="600" w:lineRule="auto"/>
        <w:ind w:firstLine="720"/>
        <w:contextualSpacing/>
        <w:jc w:val="both"/>
        <w:rPr>
          <w:rFonts w:eastAsia="Times New Roman"/>
          <w:szCs w:val="24"/>
        </w:rPr>
      </w:pPr>
      <w:r>
        <w:rPr>
          <w:rFonts w:eastAsia="Times New Roman"/>
          <w:b/>
          <w:bCs/>
          <w:szCs w:val="24"/>
        </w:rPr>
        <w:t xml:space="preserve">ΑΝΔΡΕΑΣ ΛΟΒΕΡΔΟΣ: </w:t>
      </w:r>
      <w:r>
        <w:rPr>
          <w:rFonts w:eastAsia="Times New Roman"/>
          <w:bCs/>
          <w:szCs w:val="24"/>
        </w:rPr>
        <w:t>Θα σας στείλω ερώτημα επί του Κανονισμού.</w:t>
      </w:r>
    </w:p>
    <w:p w14:paraId="049A4976"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 xml:space="preserve">ΠΡΟΕΔΡΕΥΩΝ (Γεώργιος Βαρεμένος): </w:t>
      </w:r>
      <w:r>
        <w:rPr>
          <w:rFonts w:eastAsia="Times New Roman"/>
          <w:bCs/>
          <w:szCs w:val="24"/>
        </w:rPr>
        <w:t>Σας παρακαλώ πολύ τώρα!</w:t>
      </w:r>
    </w:p>
    <w:p w14:paraId="049A4977" w14:textId="77777777" w:rsidR="00EB3DC1" w:rsidRDefault="0069750A">
      <w:pPr>
        <w:spacing w:line="600" w:lineRule="auto"/>
        <w:ind w:firstLine="720"/>
        <w:contextualSpacing/>
        <w:jc w:val="both"/>
        <w:rPr>
          <w:rFonts w:eastAsia="Times New Roman"/>
          <w:b/>
          <w:bCs/>
          <w:szCs w:val="24"/>
        </w:rPr>
      </w:pPr>
      <w:r>
        <w:rPr>
          <w:rFonts w:eastAsia="Times New Roman"/>
          <w:b/>
          <w:bCs/>
          <w:szCs w:val="24"/>
        </w:rPr>
        <w:t xml:space="preserve">ΑΝΔΡΕΑΣ ΛΟΒΕΡΔΟΣ: </w:t>
      </w:r>
      <w:r>
        <w:rPr>
          <w:rFonts w:eastAsia="Times New Roman"/>
          <w:bCs/>
          <w:szCs w:val="24"/>
        </w:rPr>
        <w:t xml:space="preserve">Μην το κάνετε αυτό! Σας στέλνω τώρα ερώτημα επί του Κανονισμού και θα υποχρεωθείτε να μου δώσετε τον λόγο. </w:t>
      </w:r>
    </w:p>
    <w:p w14:paraId="049A4978" w14:textId="77777777" w:rsidR="00EB3DC1" w:rsidRDefault="0069750A">
      <w:pPr>
        <w:spacing w:line="600" w:lineRule="auto"/>
        <w:ind w:firstLine="720"/>
        <w:contextualSpacing/>
        <w:jc w:val="both"/>
        <w:rPr>
          <w:rFonts w:eastAsia="Times New Roman"/>
          <w:bCs/>
          <w:szCs w:val="24"/>
        </w:rPr>
      </w:pPr>
      <w:r>
        <w:rPr>
          <w:rFonts w:eastAsia="Times New Roman"/>
          <w:b/>
          <w:bCs/>
          <w:szCs w:val="24"/>
        </w:rPr>
        <w:lastRenderedPageBreak/>
        <w:t>ΠΡΟΕΔΡΕΥΩΝ (Γεώργιος Βαρεμένος):</w:t>
      </w:r>
      <w:r>
        <w:rPr>
          <w:rFonts w:eastAsia="Times New Roman"/>
          <w:bCs/>
          <w:szCs w:val="24"/>
        </w:rPr>
        <w:t xml:space="preserve"> Μη με αναγκάσετε να χαρακτηρίσω την συμπ</w:t>
      </w:r>
      <w:r>
        <w:rPr>
          <w:rFonts w:eastAsia="Times New Roman"/>
          <w:bCs/>
          <w:szCs w:val="24"/>
        </w:rPr>
        <w:t xml:space="preserve">εριφορά σας. </w:t>
      </w:r>
    </w:p>
    <w:p w14:paraId="049A4979" w14:textId="77777777" w:rsidR="00EB3DC1" w:rsidRDefault="0069750A">
      <w:pPr>
        <w:spacing w:line="600" w:lineRule="auto"/>
        <w:ind w:firstLine="720"/>
        <w:contextualSpacing/>
        <w:jc w:val="both"/>
        <w:rPr>
          <w:rFonts w:eastAsia="Times New Roman"/>
          <w:bCs/>
          <w:szCs w:val="24"/>
        </w:rPr>
      </w:pPr>
      <w:r>
        <w:rPr>
          <w:rFonts w:eastAsia="Times New Roman"/>
          <w:bCs/>
          <w:szCs w:val="24"/>
        </w:rPr>
        <w:t>Ορίστε, έχετε τον λόγο για ένα λεπτό.</w:t>
      </w:r>
    </w:p>
    <w:p w14:paraId="049A497A" w14:textId="77777777" w:rsidR="00EB3DC1" w:rsidRDefault="0069750A">
      <w:pPr>
        <w:spacing w:line="600" w:lineRule="auto"/>
        <w:ind w:firstLine="720"/>
        <w:contextualSpacing/>
        <w:jc w:val="both"/>
        <w:rPr>
          <w:rFonts w:eastAsia="Times New Roman"/>
          <w:bCs/>
          <w:szCs w:val="24"/>
        </w:rPr>
      </w:pPr>
      <w:r>
        <w:rPr>
          <w:rFonts w:eastAsia="Times New Roman"/>
          <w:b/>
          <w:bCs/>
          <w:szCs w:val="24"/>
        </w:rPr>
        <w:t xml:space="preserve">ΑΝΔΡΕΑΣ ΛΟΒΕΡΔΟΣ: </w:t>
      </w:r>
      <w:r>
        <w:rPr>
          <w:rFonts w:eastAsia="Times New Roman"/>
          <w:bCs/>
          <w:szCs w:val="24"/>
        </w:rPr>
        <w:t>Κύριε Υπουργέ, ζητώ τον λόγο μόνο για ένα θέμα επί του Κανονισμού.</w:t>
      </w:r>
    </w:p>
    <w:p w14:paraId="049A497B" w14:textId="77777777" w:rsidR="00EB3DC1" w:rsidRDefault="0069750A">
      <w:pPr>
        <w:spacing w:line="600" w:lineRule="auto"/>
        <w:ind w:firstLine="720"/>
        <w:contextualSpacing/>
        <w:jc w:val="both"/>
        <w:rPr>
          <w:rFonts w:eastAsia="Times New Roman"/>
          <w:bCs/>
          <w:szCs w:val="24"/>
        </w:rPr>
      </w:pPr>
      <w:r>
        <w:rPr>
          <w:rFonts w:eastAsia="Times New Roman"/>
          <w:bCs/>
          <w:szCs w:val="24"/>
        </w:rPr>
        <w:t>Είναι πολύ προβληματικό αυτό που συμβαίνει. Η Βουλή έχει προς συζήτηση θέμα του Υπουργείου Εξωτερικών σήμερα. Ερχόμαστε</w:t>
      </w:r>
      <w:r>
        <w:rPr>
          <w:rFonts w:eastAsia="Times New Roman"/>
          <w:bCs/>
          <w:szCs w:val="24"/>
        </w:rPr>
        <w:t xml:space="preserve"> να τοποθετηθούμε επί του θέματος. Το κάναμε. Όταν, όμως, έχουμε το Υπουργείο εδώ</w:t>
      </w:r>
      <w:r>
        <w:rPr>
          <w:rFonts w:eastAsia="Times New Roman"/>
          <w:bCs/>
          <w:szCs w:val="24"/>
        </w:rPr>
        <w:t>,</w:t>
      </w:r>
      <w:r>
        <w:rPr>
          <w:rFonts w:eastAsia="Times New Roman"/>
          <w:bCs/>
          <w:szCs w:val="24"/>
        </w:rPr>
        <w:t xml:space="preserve"> είναι αδιανόητο να ισχυρίζεστε ότι ευρύτερα θέματα που αφορούν την αρμοδιότητα του Υπουργείου</w:t>
      </w:r>
      <w:r>
        <w:rPr>
          <w:rFonts w:eastAsia="Times New Roman"/>
          <w:bCs/>
          <w:szCs w:val="24"/>
        </w:rPr>
        <w:t>,</w:t>
      </w:r>
      <w:r>
        <w:rPr>
          <w:rFonts w:eastAsia="Times New Roman"/>
          <w:bCs/>
          <w:szCs w:val="24"/>
        </w:rPr>
        <w:t xml:space="preserve"> δεν μπορούν να τεθούν. Κάνετε λάθος. Κάνετε πολύ μεγάλο λάθος και πρέπει να ξέ</w:t>
      </w:r>
      <w:r>
        <w:rPr>
          <w:rFonts w:eastAsia="Times New Roman"/>
          <w:bCs/>
          <w:szCs w:val="24"/>
        </w:rPr>
        <w:t xml:space="preserve">ρετε ότι η Βουλή έχει παρακολουθήσει αυτή τη λογική, όταν έρχονται εδώ </w:t>
      </w:r>
      <w:r>
        <w:rPr>
          <w:rFonts w:eastAsia="Times New Roman"/>
          <w:bCs/>
          <w:szCs w:val="24"/>
        </w:rPr>
        <w:t>υ</w:t>
      </w:r>
      <w:r>
        <w:rPr>
          <w:rFonts w:eastAsia="Times New Roman"/>
          <w:bCs/>
          <w:szCs w:val="24"/>
        </w:rPr>
        <w:t>πουργεία για κυρώσεις συμφωνιών ή συμβάσεων. Αυτό είναι δεδομένο, απλώς το αγνοείτε.</w:t>
      </w:r>
    </w:p>
    <w:p w14:paraId="049A497C" w14:textId="77777777" w:rsidR="00EB3DC1" w:rsidRDefault="0069750A">
      <w:pPr>
        <w:spacing w:line="600" w:lineRule="auto"/>
        <w:ind w:firstLine="720"/>
        <w:contextualSpacing/>
        <w:jc w:val="both"/>
        <w:rPr>
          <w:rFonts w:eastAsia="Times New Roman"/>
          <w:bCs/>
          <w:szCs w:val="24"/>
        </w:rPr>
      </w:pPr>
      <w:r>
        <w:rPr>
          <w:rFonts w:eastAsia="Times New Roman"/>
          <w:bCs/>
          <w:szCs w:val="24"/>
        </w:rPr>
        <w:t>Δεύτερον, συμφωνούμε μαζί σας ότι δεν πρέπει να μεταβληθεί η πολιτική μας σε σχέση με την ένταξη τη</w:t>
      </w:r>
      <w:r>
        <w:rPr>
          <w:rFonts w:eastAsia="Times New Roman"/>
          <w:bCs/>
          <w:szCs w:val="24"/>
        </w:rPr>
        <w:t xml:space="preserve">ς Τουρκίας και τις σχετικές διαδικασίες στην Ευρωπαϊκή Ένωση. Η παρουσία, όμως, του Υπουργείου Εξωτερικών σήμερα στη Βουλή αλλά και </w:t>
      </w:r>
      <w:r>
        <w:rPr>
          <w:rFonts w:eastAsia="Times New Roman"/>
          <w:bCs/>
          <w:szCs w:val="24"/>
        </w:rPr>
        <w:lastRenderedPageBreak/>
        <w:t xml:space="preserve">οποιουδήποτε άλλου </w:t>
      </w:r>
      <w:r>
        <w:rPr>
          <w:rFonts w:eastAsia="Times New Roman"/>
          <w:bCs/>
          <w:szCs w:val="24"/>
        </w:rPr>
        <w:t>υ</w:t>
      </w:r>
      <w:r>
        <w:rPr>
          <w:rFonts w:eastAsia="Times New Roman"/>
          <w:bCs/>
          <w:szCs w:val="24"/>
        </w:rPr>
        <w:t>πουργείου</w:t>
      </w:r>
      <w:r>
        <w:rPr>
          <w:rFonts w:eastAsia="Times New Roman"/>
          <w:bCs/>
          <w:szCs w:val="24"/>
        </w:rPr>
        <w:t>,</w:t>
      </w:r>
      <w:r>
        <w:rPr>
          <w:rFonts w:eastAsia="Times New Roman"/>
          <w:bCs/>
          <w:szCs w:val="24"/>
        </w:rPr>
        <w:t xml:space="preserve"> δίνει το δικαίωμα στα πολιτικά κόμματα να στηλιτεύσουν δηλώσεις του Τούρκου </w:t>
      </w:r>
      <w:r>
        <w:rPr>
          <w:rFonts w:eastAsia="Times New Roman"/>
          <w:bCs/>
          <w:szCs w:val="24"/>
        </w:rPr>
        <w:t>π</w:t>
      </w:r>
      <w:r>
        <w:rPr>
          <w:rFonts w:eastAsia="Times New Roman"/>
          <w:bCs/>
          <w:szCs w:val="24"/>
        </w:rPr>
        <w:t>ροέδρου.</w:t>
      </w:r>
    </w:p>
    <w:p w14:paraId="049A497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χαίρομαι πάρα πολύ</w:t>
      </w:r>
      <w:r>
        <w:rPr>
          <w:rFonts w:eastAsia="Times New Roman" w:cs="Times New Roman"/>
          <w:szCs w:val="24"/>
        </w:rPr>
        <w:t>,</w:t>
      </w:r>
      <w:r>
        <w:rPr>
          <w:rFonts w:eastAsia="Times New Roman" w:cs="Times New Roman"/>
          <w:szCs w:val="24"/>
        </w:rPr>
        <w:t xml:space="preserve"> που διά της σιωπής σας συνομολογείτε ότι υπάρχει πρόβλημα σε σχέση με την εξωτερική μας πολιτική από ενέργειες του Υπουργείου Εθνικής Αμύνης. </w:t>
      </w:r>
    </w:p>
    <w:p w14:paraId="049A497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49A497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παρακαλώ τον λόγο. </w:t>
      </w:r>
    </w:p>
    <w:p w14:paraId="049A498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 </w:t>
      </w:r>
      <w:r>
        <w:rPr>
          <w:rFonts w:eastAsia="Times New Roman" w:cs="Times New Roman"/>
          <w:szCs w:val="24"/>
        </w:rPr>
        <w:t xml:space="preserve">Κύριε Θεοχαρόπουλε, εδώ τώρα ισχύει το «βρήκαμε παπά, να θάψουμε πέντε - έξι»! Αυτή είναι η ερμηνεία του Κανονισμού. </w:t>
      </w:r>
    </w:p>
    <w:p w14:paraId="049A498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Για μισό λεπτό μόνο ζητώ τον λόγο, κύριε Πρόεδρε, και θα απαντήσει ολοκληρωμένα ο Υπουργός στη συνέχ</w:t>
      </w:r>
      <w:r>
        <w:rPr>
          <w:rFonts w:eastAsia="Times New Roman" w:cs="Times New Roman"/>
          <w:szCs w:val="24"/>
        </w:rPr>
        <w:t>εια.</w:t>
      </w:r>
    </w:p>
    <w:p w14:paraId="049A498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w:t>
      </w:r>
    </w:p>
    <w:p w14:paraId="049A498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 κύριος Υπουργός το δέχεται. </w:t>
      </w:r>
    </w:p>
    <w:p w14:paraId="049A498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Μιας και είναι ο Υπουργός εδώ δηλαδή; </w:t>
      </w:r>
    </w:p>
    <w:p w14:paraId="049A498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Ένα λεπτό! Ο κύριος Υπουργός το δέχεται. Θέλω να πω κάτι για το </w:t>
      </w:r>
      <w:proofErr w:type="spellStart"/>
      <w:r>
        <w:rPr>
          <w:rFonts w:eastAsia="Times New Roman" w:cs="Times New Roman"/>
          <w:szCs w:val="24"/>
        </w:rPr>
        <w:t>Καζαχστάν</w:t>
      </w:r>
      <w:proofErr w:type="spellEnd"/>
      <w:r>
        <w:rPr>
          <w:rFonts w:eastAsia="Times New Roman" w:cs="Times New Roman"/>
          <w:szCs w:val="24"/>
        </w:rPr>
        <w:t>.</w:t>
      </w:r>
    </w:p>
    <w:p w14:paraId="049A4986"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Θεοχαρόπουλε, σας παρακαλώ πάρα πολύ. </w:t>
      </w:r>
    </w:p>
    <w:p w14:paraId="049A4987"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Σε ένα λεπτό, κύριε Πρόεδρε, θα έχω ολοκληρώσει. </w:t>
      </w:r>
    </w:p>
    <w:p w14:paraId="049A4988"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 xml:space="preserve">νος): </w:t>
      </w:r>
      <w:r>
        <w:rPr>
          <w:rFonts w:eastAsia="Times New Roman" w:cs="Times New Roman"/>
          <w:szCs w:val="24"/>
        </w:rPr>
        <w:t>Κύριε Θεοχαρόπουλε, σας παρακαλώ πάρα πολύ. Το να παρεξηγείτε την ευγένεια και τη διάθεση του Προεδρείου…</w:t>
      </w:r>
    </w:p>
    <w:p w14:paraId="049A4989"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Θέλω να πω κάτι για το </w:t>
      </w:r>
      <w:proofErr w:type="spellStart"/>
      <w:r>
        <w:rPr>
          <w:rFonts w:eastAsia="Times New Roman" w:cs="Times New Roman"/>
          <w:szCs w:val="24"/>
        </w:rPr>
        <w:t>Καζαχστάν</w:t>
      </w:r>
      <w:proofErr w:type="spellEnd"/>
      <w:r>
        <w:rPr>
          <w:rFonts w:eastAsia="Times New Roman" w:cs="Times New Roman"/>
          <w:szCs w:val="24"/>
        </w:rPr>
        <w:t xml:space="preserve"> στον κύριο Υπουργό και ολοκληρώνεται η συζήτηση.</w:t>
      </w:r>
    </w:p>
    <w:p w14:paraId="049A498A"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w:t>
      </w:r>
      <w:r>
        <w:rPr>
          <w:rFonts w:eastAsia="Times New Roman" w:cs="Times New Roman"/>
          <w:szCs w:val="24"/>
        </w:rPr>
        <w:t xml:space="preserve">τε, κύριε Θεοχαρόπουλε, έχετε τον λόγο. </w:t>
      </w:r>
    </w:p>
    <w:p w14:paraId="049A498B"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Όσον αφορά για το </w:t>
      </w:r>
      <w:proofErr w:type="spellStart"/>
      <w:r>
        <w:rPr>
          <w:rFonts w:eastAsia="Times New Roman" w:cs="Times New Roman"/>
          <w:szCs w:val="24"/>
        </w:rPr>
        <w:t>Καζαχστάν</w:t>
      </w:r>
      <w:proofErr w:type="spellEnd"/>
      <w:r>
        <w:rPr>
          <w:rFonts w:eastAsia="Times New Roman" w:cs="Times New Roman"/>
          <w:szCs w:val="24"/>
        </w:rPr>
        <w:t>, για το νομοσχέδιο σήμερα, πολύ σωστά είπατε για τα εργασιακά θέματα ότι προβλέπονται μέσα. Σας το είπα κι εγώ στην ομιλία μου. Αυτό το οποίο πρέπει να δούμε</w:t>
      </w:r>
      <w:r>
        <w:rPr>
          <w:rFonts w:eastAsia="Times New Roman" w:cs="Times New Roman"/>
          <w:szCs w:val="24"/>
        </w:rPr>
        <w:t>,</w:t>
      </w:r>
      <w:r>
        <w:rPr>
          <w:rFonts w:eastAsia="Times New Roman" w:cs="Times New Roman"/>
          <w:szCs w:val="24"/>
        </w:rPr>
        <w:t xml:space="preserve"> είναι 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εφαρμοστούν στην πράξη </w:t>
      </w:r>
      <w:r>
        <w:rPr>
          <w:rFonts w:eastAsia="Times New Roman" w:cs="Times New Roman"/>
          <w:szCs w:val="24"/>
        </w:rPr>
        <w:t>κ</w:t>
      </w:r>
      <w:r>
        <w:rPr>
          <w:rFonts w:eastAsia="Times New Roman" w:cs="Times New Roman"/>
          <w:szCs w:val="24"/>
        </w:rPr>
        <w:t xml:space="preserve">αι συμφωνούμε. </w:t>
      </w:r>
    </w:p>
    <w:p w14:paraId="049A498C"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για την Τουρκία… </w:t>
      </w:r>
    </w:p>
    <w:p w14:paraId="049A498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Σας παρακαλώ, κύριε Θεοχαρόπουλε. Ολοκληρώσατε. </w:t>
      </w:r>
    </w:p>
    <w:p w14:paraId="049A498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Στο συγκεκριμένο ζήτημα για την Τουρκία, πράγματι</w:t>
      </w:r>
      <w:r>
        <w:rPr>
          <w:rFonts w:eastAsia="Times New Roman" w:cs="Times New Roman"/>
          <w:szCs w:val="24"/>
        </w:rPr>
        <w:t>,</w:t>
      </w:r>
      <w:r>
        <w:rPr>
          <w:rFonts w:eastAsia="Times New Roman" w:cs="Times New Roman"/>
          <w:szCs w:val="24"/>
        </w:rPr>
        <w:t xml:space="preserve"> είμ</w:t>
      </w:r>
      <w:r>
        <w:rPr>
          <w:rFonts w:eastAsia="Times New Roman" w:cs="Times New Roman"/>
          <w:szCs w:val="24"/>
        </w:rPr>
        <w:t>αστε στη γραμμή της υπεράσπισης</w:t>
      </w:r>
      <w:r>
        <w:rPr>
          <w:rFonts w:eastAsia="Times New Roman" w:cs="Times New Roman"/>
          <w:szCs w:val="24"/>
        </w:rPr>
        <w:t>,</w:t>
      </w:r>
      <w:r>
        <w:rPr>
          <w:rFonts w:eastAsia="Times New Roman" w:cs="Times New Roman"/>
          <w:szCs w:val="24"/>
        </w:rPr>
        <w:t xml:space="preserve"> τού να μείνει στην Ευρωπαϊκή Ένωση η Τουρκία σε αυτή τη λογική. </w:t>
      </w:r>
    </w:p>
    <w:p w14:paraId="049A498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κατανοητό. </w:t>
      </w:r>
    </w:p>
    <w:p w14:paraId="049A499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Όσον αφορά για τα άλλα θέματα που είπατε, τα έθεσα</w:t>
      </w:r>
      <w:r>
        <w:rPr>
          <w:rFonts w:eastAsia="Times New Roman" w:cs="Times New Roman"/>
          <w:szCs w:val="24"/>
        </w:rPr>
        <w:t>,</w:t>
      </w:r>
      <w:r>
        <w:rPr>
          <w:rFonts w:eastAsia="Times New Roman" w:cs="Times New Roman"/>
          <w:szCs w:val="24"/>
        </w:rPr>
        <w:t xml:space="preserve"> γιατί είναι θέματα μείζονα τη</w:t>
      </w:r>
      <w:r>
        <w:rPr>
          <w:rFonts w:eastAsia="Times New Roman" w:cs="Times New Roman"/>
          <w:szCs w:val="24"/>
        </w:rPr>
        <w:t>ς Βουλής. Σήμερα όσον αφορά στο Γραφείο Προϋπολογισμού της Βουλής, υπάρχει δημοσίευμα…</w:t>
      </w:r>
    </w:p>
    <w:p w14:paraId="049A499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πολύ, κύριε Θεοχαρόπουλε. Πήρατε την απάντηση. Πήρατε πολλαπλή απάντηση. </w:t>
      </w:r>
    </w:p>
    <w:p w14:paraId="049A499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μη μου κό</w:t>
      </w:r>
      <w:r>
        <w:rPr>
          <w:rFonts w:eastAsia="Times New Roman" w:cs="Times New Roman"/>
          <w:szCs w:val="24"/>
        </w:rPr>
        <w:t xml:space="preserve">βετε τον λόγο. </w:t>
      </w:r>
    </w:p>
    <w:p w14:paraId="049A499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δημοσίευμα σήμερα ότι παύεται ο κ. </w:t>
      </w:r>
      <w:proofErr w:type="spellStart"/>
      <w:r>
        <w:rPr>
          <w:rFonts w:eastAsia="Times New Roman" w:cs="Times New Roman"/>
          <w:szCs w:val="24"/>
        </w:rPr>
        <w:t>Λιαργκόβας</w:t>
      </w:r>
      <w:proofErr w:type="spellEnd"/>
      <w:r>
        <w:rPr>
          <w:rFonts w:eastAsia="Times New Roman" w:cs="Times New Roman"/>
          <w:szCs w:val="24"/>
        </w:rPr>
        <w:t>. Μου είπατε για τα εργασιακά. Κάνατε μία κριτική στους προηγού</w:t>
      </w:r>
      <w:r>
        <w:rPr>
          <w:rFonts w:eastAsia="Times New Roman" w:cs="Times New Roman"/>
          <w:szCs w:val="24"/>
        </w:rPr>
        <w:lastRenderedPageBreak/>
        <w:t>μενους. Εγώ σας ανέφερα τι λέει η έκθεση του Γραφείου Προϋπολογισμού της Βουλής. Σε αυτή να απαντήσετε, αν υπάρχουν ευέλικτε</w:t>
      </w:r>
      <w:r>
        <w:rPr>
          <w:rFonts w:eastAsia="Times New Roman" w:cs="Times New Roman"/>
          <w:szCs w:val="24"/>
        </w:rPr>
        <w:t>ς μορφές απασχόλησης.</w:t>
      </w:r>
    </w:p>
    <w:p w14:paraId="049A499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ευχαριστώ πολύ.</w:t>
      </w:r>
    </w:p>
    <w:p w14:paraId="049A499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Επίσης για το δημόσιο χρέος... </w:t>
      </w:r>
    </w:p>
    <w:p w14:paraId="049A4996"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Ολοκληρώσατε. </w:t>
      </w:r>
    </w:p>
    <w:p w14:paraId="049A4997"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Και όσον αφορά το δημόσιο χρέος, το ότι είναι 64</w:t>
      </w:r>
      <w:r>
        <w:rPr>
          <w:rFonts w:eastAsia="Times New Roman" w:cs="Times New Roman"/>
          <w:szCs w:val="24"/>
        </w:rPr>
        <w:t xml:space="preserve"> δισεκατομμύρια και όχι 84 δισεκατομμύρια οι τόκοι, το κάνει αυτή τη στιγμή, κατά τη γνώμη σας, </w:t>
      </w:r>
      <w:proofErr w:type="spellStart"/>
      <w:r>
        <w:rPr>
          <w:rFonts w:eastAsia="Times New Roman" w:cs="Times New Roman"/>
          <w:szCs w:val="24"/>
        </w:rPr>
        <w:t>εξυπηρετήσιμο</w:t>
      </w:r>
      <w:proofErr w:type="spellEnd"/>
      <w:r>
        <w:rPr>
          <w:rFonts w:eastAsia="Times New Roman" w:cs="Times New Roman"/>
          <w:szCs w:val="24"/>
        </w:rPr>
        <w:t xml:space="preserve"> το χρέος; Δώστε μια απάντηση σε αυτά τα συγκεκριμένα ερωτήματα. </w:t>
      </w:r>
    </w:p>
    <w:p w14:paraId="049A4998"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049A4999"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Τον λόγο έχει ο Αναπληρωτής Υπουργός Εξω</w:t>
      </w:r>
      <w:r>
        <w:rPr>
          <w:rFonts w:eastAsia="Times New Roman" w:cs="Times New Roman"/>
          <w:szCs w:val="24"/>
        </w:rPr>
        <w:t xml:space="preserve">τερικών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w:t>
      </w:r>
    </w:p>
    <w:p w14:paraId="049A499A"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Ο μοναδικός λόγος που παίρνω ξανά τον λόγο</w:t>
      </w:r>
      <w:r>
        <w:rPr>
          <w:rFonts w:eastAsia="Times New Roman" w:cs="Times New Roman"/>
          <w:szCs w:val="24"/>
        </w:rPr>
        <w:t>,</w:t>
      </w:r>
      <w:r>
        <w:rPr>
          <w:rFonts w:eastAsia="Times New Roman" w:cs="Times New Roman"/>
          <w:szCs w:val="24"/>
        </w:rPr>
        <w:t xml:space="preserve"> είναι γιατί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ενώ αναφέρθηκα σε όλα τα θέματα τα </w:t>
      </w:r>
      <w:r>
        <w:rPr>
          <w:rFonts w:eastAsia="Times New Roman" w:cs="Times New Roman"/>
          <w:szCs w:val="24"/>
        </w:rPr>
        <w:lastRenderedPageBreak/>
        <w:t>οποία είχαν τεθεί, παρέλειψα να αναφερθώ σε ένα που έθεσε ο κ.</w:t>
      </w:r>
      <w:r>
        <w:rPr>
          <w:rFonts w:eastAsia="Times New Roman" w:cs="Times New Roman"/>
          <w:szCs w:val="24"/>
        </w:rPr>
        <w:t xml:space="preserve"> Λοβέρδος. </w:t>
      </w:r>
    </w:p>
    <w:p w14:paraId="049A499B"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Εξακολουθώ να έχω την ίδια άποψη</w:t>
      </w:r>
      <w:r>
        <w:rPr>
          <w:rFonts w:eastAsia="Times New Roman" w:cs="Times New Roman"/>
          <w:szCs w:val="24"/>
        </w:rPr>
        <w:t>,</w:t>
      </w:r>
      <w:r>
        <w:rPr>
          <w:rFonts w:eastAsia="Times New Roman" w:cs="Times New Roman"/>
          <w:szCs w:val="24"/>
        </w:rPr>
        <w:t xml:space="preserve"> ως προς το πως πρέπει να είναι διακριτοί οι ρόλοι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και του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έ</w:t>
      </w:r>
      <w:r>
        <w:rPr>
          <w:rFonts w:eastAsia="Times New Roman" w:cs="Times New Roman"/>
          <w:szCs w:val="24"/>
        </w:rPr>
        <w:t xml:space="preserve">ργου. Όμως αυτή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πούμε ότι είναι η διαφωνία μας. </w:t>
      </w:r>
    </w:p>
    <w:p w14:paraId="049A499C"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συγκεκριμένου ζητήματος που </w:t>
      </w:r>
      <w:r>
        <w:rPr>
          <w:rFonts w:eastAsia="Times New Roman" w:cs="Times New Roman"/>
          <w:szCs w:val="24"/>
        </w:rPr>
        <w:t>θέσατε, αποδεικνύει νομίζω του λόγου το αληθές της δικής μου άποψης. Θέσατε ένα ζήτημα</w:t>
      </w:r>
      <w:r>
        <w:rPr>
          <w:rFonts w:eastAsia="Times New Roman" w:cs="Times New Roman"/>
          <w:szCs w:val="24"/>
        </w:rPr>
        <w:t>,</w:t>
      </w:r>
      <w:r>
        <w:rPr>
          <w:rFonts w:eastAsia="Times New Roman" w:cs="Times New Roman"/>
          <w:szCs w:val="24"/>
        </w:rPr>
        <w:t xml:space="preserve"> που άπτεται ενδεχομένως της αρμοδιότητας του Υπουργείου Εξωτερικών, είναι </w:t>
      </w:r>
      <w:r>
        <w:rPr>
          <w:rFonts w:eastAsia="Times New Roman" w:cs="Times New Roman"/>
          <w:szCs w:val="24"/>
        </w:rPr>
        <w:t>όμως,</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ζήτημα που αφορά το Υπουργείο Άμυνας. Το θέτετε με έναν τέτοιο τρόπο</w:t>
      </w:r>
      <w:r>
        <w:rPr>
          <w:rFonts w:eastAsia="Times New Roman" w:cs="Times New Roman"/>
          <w:szCs w:val="24"/>
        </w:rPr>
        <w:t>,</w:t>
      </w:r>
      <w:r>
        <w:rPr>
          <w:rFonts w:eastAsia="Times New Roman" w:cs="Times New Roman"/>
          <w:szCs w:val="24"/>
        </w:rPr>
        <w:t xml:space="preserve"> που όποια </w:t>
      </w:r>
      <w:r>
        <w:rPr>
          <w:rFonts w:eastAsia="Times New Roman" w:cs="Times New Roman"/>
          <w:szCs w:val="24"/>
        </w:rPr>
        <w:t>απάντηση κι αν δοθεί</w:t>
      </w:r>
      <w:r>
        <w:rPr>
          <w:rFonts w:eastAsia="Times New Roman" w:cs="Times New Roman"/>
          <w:szCs w:val="24"/>
        </w:rPr>
        <w:t>,</w:t>
      </w:r>
      <w:r>
        <w:rPr>
          <w:rFonts w:eastAsia="Times New Roman" w:cs="Times New Roman"/>
          <w:szCs w:val="24"/>
        </w:rPr>
        <w:t xml:space="preserve"> μπορεί να έχει ελλείψεις κι αυτές τις ελλείψεις αργότερα να τις επικαλεστείτε, όπως τις επικαλεστήκατε και τώρα. </w:t>
      </w:r>
      <w:r>
        <w:rPr>
          <w:rFonts w:eastAsia="Times New Roman" w:cs="Times New Roman"/>
          <w:szCs w:val="24"/>
        </w:rPr>
        <w:t>Α</w:t>
      </w:r>
      <w:r>
        <w:rPr>
          <w:rFonts w:eastAsia="Times New Roman" w:cs="Times New Roman"/>
          <w:szCs w:val="24"/>
        </w:rPr>
        <w:t>κριβώς αυτό δείχνει</w:t>
      </w:r>
      <w:r>
        <w:rPr>
          <w:rFonts w:eastAsia="Times New Roman" w:cs="Times New Roman"/>
          <w:szCs w:val="24"/>
        </w:rPr>
        <w:t>,</w:t>
      </w:r>
      <w:r>
        <w:rPr>
          <w:rFonts w:eastAsia="Times New Roman" w:cs="Times New Roman"/>
          <w:szCs w:val="24"/>
        </w:rPr>
        <w:t xml:space="preserve"> γιατί θα πρέπει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 xml:space="preserve">λεγχος να ασκείται με σοβαρότητα κι όχι για εντυπώσεις. </w:t>
      </w:r>
    </w:p>
    <w:p w14:paraId="049A499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Απ’ ό,</w:t>
      </w:r>
      <w:r>
        <w:rPr>
          <w:rFonts w:eastAsia="Times New Roman" w:cs="Times New Roman"/>
          <w:szCs w:val="24"/>
        </w:rPr>
        <w:t>τι ξέρω πάντως, ο Υπουργός Άμυνας έδωσε ήδη σαφείς απαντήσεις και εξηγήσεις, λέγοντας ότι ήταν πληρεξούσιος του κράτους της Σαουδικής Αραβίας, όπως προβλέπεται από τη νομοθεσία, αυτός ο οποίος διαπραγματεύθηκε κι επομένως δεν υπάρχει κάποιο ζήτημα κενού τη</w:t>
      </w:r>
      <w:r>
        <w:rPr>
          <w:rFonts w:eastAsia="Times New Roman" w:cs="Times New Roman"/>
          <w:szCs w:val="24"/>
        </w:rPr>
        <w:t xml:space="preserve">ς νομικής τάξης. </w:t>
      </w:r>
    </w:p>
    <w:p w14:paraId="049A499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Ενισχυμένης Συμφωνίας Εταιρικής Σχέσης και Συνεργασίας μεταξύ της Ευρωπαϊ</w:t>
      </w:r>
      <w:r>
        <w:rPr>
          <w:rFonts w:eastAsia="Times New Roman" w:cs="Times New Roman"/>
          <w:szCs w:val="24"/>
        </w:rPr>
        <w:t>κής Ένωσης και των κρατών - μελών της αφενός</w:t>
      </w:r>
      <w:r>
        <w:rPr>
          <w:rFonts w:eastAsia="Times New Roman" w:cs="Times New Roman"/>
          <w:szCs w:val="24"/>
        </w:rPr>
        <w:t>,</w:t>
      </w:r>
      <w:r>
        <w:rPr>
          <w:rFonts w:eastAsia="Times New Roman" w:cs="Times New Roman"/>
          <w:szCs w:val="24"/>
        </w:rPr>
        <w:t xml:space="preserve"> και της Δημοκρατίας του </w:t>
      </w:r>
      <w:proofErr w:type="spellStart"/>
      <w:r>
        <w:rPr>
          <w:rFonts w:eastAsia="Times New Roman" w:cs="Times New Roman"/>
          <w:szCs w:val="24"/>
        </w:rPr>
        <w:t>Καζαχστάν</w:t>
      </w:r>
      <w:proofErr w:type="spellEnd"/>
      <w:r>
        <w:rPr>
          <w:rFonts w:eastAsia="Times New Roman" w:cs="Times New Roman"/>
          <w:szCs w:val="24"/>
        </w:rPr>
        <w:t>, αφετέρου».</w:t>
      </w:r>
    </w:p>
    <w:p w14:paraId="049A499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w:t>
      </w:r>
    </w:p>
    <w:p w14:paraId="049A49A0"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Ναι.</w:t>
      </w:r>
    </w:p>
    <w:p w14:paraId="049A49A1"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Ναι. </w:t>
      </w:r>
    </w:p>
    <w:p w14:paraId="049A49A2"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Ναι.</w:t>
      </w:r>
    </w:p>
    <w:p w14:paraId="049A49A3"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049A49A4"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w:t>
      </w:r>
      <w:r>
        <w:rPr>
          <w:rFonts w:eastAsia="Times New Roman" w:cs="Times New Roman"/>
          <w:b/>
          <w:szCs w:val="24"/>
        </w:rPr>
        <w:t>ΗΣ:</w:t>
      </w:r>
      <w:r>
        <w:rPr>
          <w:rFonts w:eastAsia="Times New Roman" w:cs="Times New Roman"/>
          <w:szCs w:val="24"/>
        </w:rPr>
        <w:t xml:space="preserve"> Όχι. </w:t>
      </w:r>
    </w:p>
    <w:p w14:paraId="049A49A5"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049A49A6"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049A49A7"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049A49A8" w14:textId="77777777" w:rsidR="00EB3DC1" w:rsidRDefault="0069750A">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της Ενισχυμένης Συμφωνίας Εταιρικής Σχέσης και Συνεργασίας μεταξύ της Ευρωπαϊκής Ένωσης και των κρατών - μελών </w:t>
      </w:r>
      <w:r>
        <w:rPr>
          <w:rFonts w:eastAsia="Times New Roman" w:cs="Times New Roman"/>
          <w:szCs w:val="24"/>
        </w:rPr>
        <w:t>της,</w:t>
      </w:r>
      <w:r>
        <w:rPr>
          <w:rFonts w:eastAsia="Times New Roman" w:cs="Times New Roman"/>
          <w:szCs w:val="24"/>
        </w:rPr>
        <w:t xml:space="preserve"> αφενός και της Δημοκρατίας του </w:t>
      </w:r>
      <w:proofErr w:type="spellStart"/>
      <w:r>
        <w:rPr>
          <w:rFonts w:eastAsia="Times New Roman" w:cs="Times New Roman"/>
          <w:szCs w:val="24"/>
        </w:rPr>
        <w:t>Καζαχστάν</w:t>
      </w:r>
      <w:proofErr w:type="spellEnd"/>
      <w:r>
        <w:rPr>
          <w:rFonts w:eastAsia="Times New Roman" w:cs="Times New Roman"/>
          <w:szCs w:val="24"/>
        </w:rPr>
        <w:t xml:space="preserve">, αφετέρου» έγινε δεκτό κατά </w:t>
      </w:r>
      <w:r>
        <w:rPr>
          <w:rFonts w:eastAsia="Times New Roman" w:cs="Times New Roman"/>
          <w:szCs w:val="24"/>
        </w:rPr>
        <w:lastRenderedPageBreak/>
        <w:t>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 xml:space="preserve">, </w:t>
      </w:r>
      <w:r>
        <w:rPr>
          <w:rFonts w:eastAsia="Times New Roman" w:cs="Times New Roman"/>
          <w:szCs w:val="24"/>
        </w:rPr>
        <w:t xml:space="preserve">επί της αρχής, των άρθρων και του συνόλου και έχει ως εξής: </w:t>
      </w:r>
    </w:p>
    <w:p w14:paraId="049A49A9" w14:textId="77777777" w:rsidR="00EB3DC1" w:rsidRDefault="0069750A">
      <w:pPr>
        <w:spacing w:before="240" w:line="600" w:lineRule="auto"/>
        <w:ind w:firstLine="709"/>
        <w:contextualSpacing/>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σελίδα 40α</w:t>
      </w:r>
      <w:r>
        <w:rPr>
          <w:rFonts w:eastAsia="Times New Roman" w:cs="Times New Roman"/>
          <w:szCs w:val="24"/>
        </w:rPr>
        <w:t>)</w:t>
      </w:r>
    </w:p>
    <w:p w14:paraId="049A49AA" w14:textId="77777777" w:rsidR="00EB3DC1" w:rsidRDefault="0069750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παρακαλώ το Σώμα να εξουσιοδοτήσει το Προεδρείο για την υπ’ ευθύνη του επικύ</w:t>
      </w:r>
      <w:r>
        <w:rPr>
          <w:rFonts w:eastAsia="Times New Roman"/>
          <w:szCs w:val="24"/>
        </w:rPr>
        <w:t xml:space="preserve">ρωση των Πρακτικών ως προς την ψήφιση στο σύνολο του παραπάνω νομοσχεδίου. </w:t>
      </w:r>
    </w:p>
    <w:p w14:paraId="049A49AB" w14:textId="77777777" w:rsidR="00EB3DC1" w:rsidRDefault="0069750A">
      <w:pPr>
        <w:spacing w:line="600" w:lineRule="auto"/>
        <w:ind w:firstLine="709"/>
        <w:contextualSpacing/>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049A49AC" w14:textId="77777777" w:rsidR="00EB3DC1" w:rsidRDefault="0069750A">
      <w:pPr>
        <w:spacing w:line="600" w:lineRule="auto"/>
        <w:ind w:firstLine="540"/>
        <w:contextualSpacing/>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049A49AD"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w:t>
      </w:r>
      <w:r>
        <w:rPr>
          <w:rFonts w:eastAsia="Times New Roman" w:cs="Times New Roman"/>
          <w:szCs w:val="24"/>
        </w:rPr>
        <w:t>ύσουμε τη συνεδρίαση;</w:t>
      </w:r>
    </w:p>
    <w:p w14:paraId="049A49AE"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49A49AF" w14:textId="77777777" w:rsidR="00EB3DC1" w:rsidRDefault="0069750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10.44΄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w:t>
      </w:r>
      <w:r>
        <w:rPr>
          <w:rFonts w:eastAsia="Times New Roman" w:cs="Times New Roman"/>
          <w:b/>
          <w:szCs w:val="24"/>
        </w:rPr>
        <w:t xml:space="preserve"> </w:t>
      </w:r>
      <w:r>
        <w:rPr>
          <w:rFonts w:eastAsia="Times New Roman" w:cs="Times New Roman"/>
          <w:szCs w:val="24"/>
        </w:rPr>
        <w:t>Τετάρτη 8 Νοεμβρίου 2017 και ώρα 13.00΄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w:t>
      </w:r>
      <w:r>
        <w:rPr>
          <w:rFonts w:eastAsia="Times New Roman" w:cs="Times New Roman"/>
          <w:szCs w:val="24"/>
        </w:rPr>
        <w:t>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όνη συζήτηση και ψήφιση επί της αρχής, των άρθρων και του συνόλου του σχεδίου </w:t>
      </w:r>
      <w:r>
        <w:rPr>
          <w:rFonts w:eastAsia="Times New Roman" w:cs="Times New Roman"/>
          <w:szCs w:val="24"/>
        </w:rPr>
        <w:lastRenderedPageBreak/>
        <w:t>νόμου του Υπουργείου Οικονομίας και Ανάπτυξης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της επιμελητηριακής νομοθεσίας και άλλες διατάξεις»</w:t>
      </w:r>
      <w:r>
        <w:rPr>
          <w:rFonts w:eastAsia="Times New Roman" w:cs="Times New Roman"/>
          <w:szCs w:val="24"/>
        </w:rPr>
        <w:t xml:space="preserve"> σύμφωνα με τ</w:t>
      </w:r>
      <w:r>
        <w:rPr>
          <w:rFonts w:eastAsia="Times New Roman" w:cs="Times New Roman"/>
          <w:szCs w:val="24"/>
        </w:rPr>
        <w:t>ην ημερήσια διάταξη που έχει διανεμηθεί.</w:t>
      </w:r>
    </w:p>
    <w:p w14:paraId="049A49B0" w14:textId="77777777" w:rsidR="00EB3DC1" w:rsidRDefault="0069750A">
      <w:pPr>
        <w:spacing w:line="600" w:lineRule="auto"/>
        <w:ind w:left="720"/>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sectPr w:rsidR="00EB3D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Y1UOQtMf0IrJIN3KIXhMFnUZKE=" w:salt="L1kW+nKC6GCtyiEq+yvd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C1"/>
    <w:rsid w:val="005847FA"/>
    <w:rsid w:val="0069750A"/>
    <w:rsid w:val="00EB3D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48E7"/>
  <w15:docId w15:val="{7FE4E8AD-26B6-49AE-99B0-4556452D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D84"/>
    <w:pPr>
      <w:ind w:left="720"/>
      <w:contextualSpacing/>
    </w:pPr>
  </w:style>
  <w:style w:type="paragraph" w:styleId="a4">
    <w:name w:val="Balloon Text"/>
    <w:basedOn w:val="a"/>
    <w:link w:val="Char"/>
    <w:uiPriority w:val="99"/>
    <w:semiHidden/>
    <w:unhideWhenUsed/>
    <w:rsid w:val="00E71010"/>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E710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538</MetadataID>
    <Session xmlns="641f345b-441b-4b81-9152-adc2e73ba5e1">Γ´</Session>
    <Date xmlns="641f345b-441b-4b81-9152-adc2e73ba5e1">2017-11-07T22:00:00+00:00</Date>
    <Status xmlns="641f345b-441b-4b81-9152-adc2e73ba5e1">
      <Url>http://srv-sp1/praktika/Lists/Incoming_Metadata/EditForm.aspx?ID=538&amp;Source=/praktika/Recordings_Library/Forms/AllItems.aspx</Url>
      <Description>Δημοσιεύτηκε</Description>
    </Status>
    <Meeting xmlns="641f345b-441b-4b81-9152-adc2e73ba5e1">ΚΔ´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F80AF0-D269-4C80-A051-F6F2905A8069}">
  <ds:schemaRefs>
    <ds:schemaRef ds:uri="http://schemas.microsoft.com/sharepoint/v3/contenttype/forms"/>
  </ds:schemaRefs>
</ds:datastoreItem>
</file>

<file path=customXml/itemProps2.xml><?xml version="1.0" encoding="utf-8"?>
<ds:datastoreItem xmlns:ds="http://schemas.openxmlformats.org/officeDocument/2006/customXml" ds:itemID="{3AB0E0A2-041C-486C-B5CC-3E1DD8DF9E3D}">
  <ds:schemaRefs>
    <ds:schemaRef ds:uri="http://www.w3.org/XML/1998/namespace"/>
    <ds:schemaRef ds:uri="http://schemas.openxmlformats.org/package/2006/metadata/core-properties"/>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schemas.microsoft.com/office/2006/metadata/properties"/>
    <ds:schemaRef ds:uri="641f345b-441b-4b81-9152-adc2e73ba5e1"/>
  </ds:schemaRefs>
</ds:datastoreItem>
</file>

<file path=customXml/itemProps3.xml><?xml version="1.0" encoding="utf-8"?>
<ds:datastoreItem xmlns:ds="http://schemas.openxmlformats.org/officeDocument/2006/customXml" ds:itemID="{57FD6992-9554-4E56-B4FB-B83C1FD93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6778</Words>
  <Characters>36606</Characters>
  <Application>Microsoft Office Word</Application>
  <DocSecurity>0</DocSecurity>
  <Lines>305</Lines>
  <Paragraphs>86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2017-11-14T09:08:00Z</dcterms:created>
  <dcterms:modified xsi:type="dcterms:W3CDTF">2017-11-14T09:08:00Z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