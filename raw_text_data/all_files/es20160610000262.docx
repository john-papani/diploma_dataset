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E3AB2" w14:textId="77777777" w:rsidR="0050240F" w:rsidRPr="0050240F" w:rsidRDefault="0050240F" w:rsidP="0050240F">
      <w:pPr>
        <w:spacing w:after="0" w:line="360" w:lineRule="auto"/>
        <w:rPr>
          <w:ins w:id="0" w:author="Φλούδα Χριστίνα" w:date="2016-06-28T10:18:00Z"/>
          <w:rFonts w:eastAsia="Times New Roman"/>
          <w:szCs w:val="24"/>
          <w:lang w:eastAsia="en-US"/>
        </w:rPr>
      </w:pPr>
      <w:bookmarkStart w:id="1" w:name="_GoBack"/>
      <w:bookmarkEnd w:id="1"/>
      <w:ins w:id="2" w:author="Φλούδα Χριστίνα" w:date="2016-06-28T10:18:00Z">
        <w:r w:rsidRPr="0050240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86E7DAE" w14:textId="77777777" w:rsidR="0050240F" w:rsidRPr="0050240F" w:rsidRDefault="0050240F" w:rsidP="0050240F">
      <w:pPr>
        <w:spacing w:after="0" w:line="360" w:lineRule="auto"/>
        <w:rPr>
          <w:ins w:id="3" w:author="Φλούδα Χριστίνα" w:date="2016-06-28T10:18:00Z"/>
          <w:rFonts w:eastAsia="Times New Roman"/>
          <w:szCs w:val="24"/>
          <w:lang w:eastAsia="en-US"/>
        </w:rPr>
      </w:pPr>
    </w:p>
    <w:p w14:paraId="01D84CD7" w14:textId="77777777" w:rsidR="0050240F" w:rsidRPr="0050240F" w:rsidRDefault="0050240F" w:rsidP="0050240F">
      <w:pPr>
        <w:spacing w:after="0" w:line="360" w:lineRule="auto"/>
        <w:rPr>
          <w:ins w:id="4" w:author="Φλούδα Χριστίνα" w:date="2016-06-28T10:18:00Z"/>
          <w:rFonts w:eastAsia="Times New Roman"/>
          <w:szCs w:val="24"/>
          <w:lang w:eastAsia="en-US"/>
        </w:rPr>
      </w:pPr>
      <w:ins w:id="5" w:author="Φλούδα Χριστίνα" w:date="2016-06-28T10:18:00Z">
        <w:r w:rsidRPr="0050240F">
          <w:rPr>
            <w:rFonts w:eastAsia="Times New Roman"/>
            <w:szCs w:val="24"/>
            <w:lang w:eastAsia="en-US"/>
          </w:rPr>
          <w:t>ΠΙΝΑΚΑΣ ΠΕΡΙΕΧΟΜΕΝΩΝ</w:t>
        </w:r>
      </w:ins>
    </w:p>
    <w:p w14:paraId="6208724D" w14:textId="77777777" w:rsidR="0050240F" w:rsidRPr="0050240F" w:rsidRDefault="0050240F" w:rsidP="0050240F">
      <w:pPr>
        <w:spacing w:after="0" w:line="360" w:lineRule="auto"/>
        <w:rPr>
          <w:ins w:id="6" w:author="Φλούδα Χριστίνα" w:date="2016-06-28T10:18:00Z"/>
          <w:rFonts w:eastAsia="Times New Roman"/>
          <w:szCs w:val="24"/>
          <w:lang w:eastAsia="en-US"/>
        </w:rPr>
      </w:pPr>
      <w:ins w:id="7" w:author="Φλούδα Χριστίνα" w:date="2016-06-28T10:18:00Z">
        <w:r w:rsidRPr="0050240F">
          <w:rPr>
            <w:rFonts w:eastAsia="Times New Roman"/>
            <w:szCs w:val="24"/>
            <w:lang w:eastAsia="en-US"/>
          </w:rPr>
          <w:t xml:space="preserve">ΙΖ΄ ΠΕΡΙΟΔΟΣ </w:t>
        </w:r>
      </w:ins>
    </w:p>
    <w:p w14:paraId="7915D587" w14:textId="77777777" w:rsidR="0050240F" w:rsidRPr="0050240F" w:rsidRDefault="0050240F" w:rsidP="0050240F">
      <w:pPr>
        <w:spacing w:after="0" w:line="360" w:lineRule="auto"/>
        <w:rPr>
          <w:ins w:id="8" w:author="Φλούδα Χριστίνα" w:date="2016-06-28T10:18:00Z"/>
          <w:rFonts w:eastAsia="Times New Roman"/>
          <w:szCs w:val="24"/>
          <w:lang w:eastAsia="en-US"/>
        </w:rPr>
      </w:pPr>
      <w:ins w:id="9" w:author="Φλούδα Χριστίνα" w:date="2016-06-28T10:18:00Z">
        <w:r w:rsidRPr="0050240F">
          <w:rPr>
            <w:rFonts w:eastAsia="Times New Roman"/>
            <w:szCs w:val="24"/>
            <w:lang w:eastAsia="en-US"/>
          </w:rPr>
          <w:t>ΠΡΟΕΔΡΕΥΟΜΕΝΗΣ ΚΟΙΝΟΒΟΥΛΕΥΤΙΚΗΣ ΔΗΜΟΚΡΑΤΙΑΣ</w:t>
        </w:r>
      </w:ins>
    </w:p>
    <w:p w14:paraId="55AD9FEA" w14:textId="77777777" w:rsidR="0050240F" w:rsidRPr="0050240F" w:rsidRDefault="0050240F" w:rsidP="0050240F">
      <w:pPr>
        <w:spacing w:after="0" w:line="360" w:lineRule="auto"/>
        <w:rPr>
          <w:ins w:id="10" w:author="Φλούδα Χριστίνα" w:date="2016-06-28T10:18:00Z"/>
          <w:rFonts w:eastAsia="Times New Roman"/>
          <w:szCs w:val="24"/>
          <w:lang w:eastAsia="en-US"/>
        </w:rPr>
      </w:pPr>
      <w:ins w:id="11" w:author="Φλούδα Χριστίνα" w:date="2016-06-28T10:18:00Z">
        <w:r w:rsidRPr="0050240F">
          <w:rPr>
            <w:rFonts w:eastAsia="Times New Roman"/>
            <w:szCs w:val="24"/>
            <w:lang w:eastAsia="en-US"/>
          </w:rPr>
          <w:t>ΣΥΝΟΔΟΣ Α΄</w:t>
        </w:r>
      </w:ins>
    </w:p>
    <w:p w14:paraId="00DCC83A" w14:textId="77777777" w:rsidR="0050240F" w:rsidRPr="0050240F" w:rsidRDefault="0050240F" w:rsidP="0050240F">
      <w:pPr>
        <w:spacing w:after="0" w:line="360" w:lineRule="auto"/>
        <w:rPr>
          <w:ins w:id="12" w:author="Φλούδα Χριστίνα" w:date="2016-06-28T10:18:00Z"/>
          <w:rFonts w:eastAsia="Times New Roman"/>
          <w:szCs w:val="24"/>
          <w:lang w:eastAsia="en-US"/>
        </w:rPr>
      </w:pPr>
    </w:p>
    <w:p w14:paraId="30FA01FB" w14:textId="77777777" w:rsidR="0050240F" w:rsidRPr="0050240F" w:rsidRDefault="0050240F" w:rsidP="0050240F">
      <w:pPr>
        <w:spacing w:after="0" w:line="360" w:lineRule="auto"/>
        <w:rPr>
          <w:ins w:id="13" w:author="Φλούδα Χριστίνα" w:date="2016-06-28T10:18:00Z"/>
          <w:rFonts w:eastAsia="Times New Roman"/>
          <w:szCs w:val="24"/>
          <w:lang w:eastAsia="en-US"/>
        </w:rPr>
      </w:pPr>
      <w:ins w:id="14" w:author="Φλούδα Χριστίνα" w:date="2016-06-28T10:18:00Z">
        <w:r w:rsidRPr="0050240F">
          <w:rPr>
            <w:rFonts w:eastAsia="Times New Roman"/>
            <w:szCs w:val="24"/>
            <w:lang w:eastAsia="en-US"/>
          </w:rPr>
          <w:t>ΣΥΝΕΔΡΙΑΣΗ ΡΜΑ΄</w:t>
        </w:r>
      </w:ins>
    </w:p>
    <w:p w14:paraId="022ADAC5" w14:textId="77777777" w:rsidR="0050240F" w:rsidRPr="0050240F" w:rsidRDefault="0050240F" w:rsidP="0050240F">
      <w:pPr>
        <w:spacing w:after="0" w:line="360" w:lineRule="auto"/>
        <w:rPr>
          <w:ins w:id="15" w:author="Φλούδα Χριστίνα" w:date="2016-06-28T10:18:00Z"/>
          <w:rFonts w:eastAsia="Times New Roman"/>
          <w:szCs w:val="24"/>
          <w:lang w:eastAsia="en-US"/>
        </w:rPr>
      </w:pPr>
      <w:ins w:id="16" w:author="Φλούδα Χριστίνα" w:date="2016-06-28T10:18:00Z">
        <w:r w:rsidRPr="0050240F">
          <w:rPr>
            <w:rFonts w:eastAsia="Times New Roman"/>
            <w:szCs w:val="24"/>
            <w:lang w:eastAsia="en-US"/>
          </w:rPr>
          <w:t>Παρασκευή  10 Ιουνίου 2016</w:t>
        </w:r>
      </w:ins>
    </w:p>
    <w:p w14:paraId="41177BB7" w14:textId="77777777" w:rsidR="0050240F" w:rsidRPr="0050240F" w:rsidRDefault="0050240F" w:rsidP="0050240F">
      <w:pPr>
        <w:spacing w:after="0" w:line="360" w:lineRule="auto"/>
        <w:rPr>
          <w:ins w:id="17" w:author="Φλούδα Χριστίνα" w:date="2016-06-28T10:18:00Z"/>
          <w:rFonts w:eastAsia="Times New Roman"/>
          <w:szCs w:val="24"/>
          <w:lang w:eastAsia="en-US"/>
        </w:rPr>
      </w:pPr>
    </w:p>
    <w:p w14:paraId="3CF1E9E5" w14:textId="77777777" w:rsidR="0050240F" w:rsidRPr="0050240F" w:rsidRDefault="0050240F" w:rsidP="0050240F">
      <w:pPr>
        <w:spacing w:after="0" w:line="360" w:lineRule="auto"/>
        <w:rPr>
          <w:ins w:id="18" w:author="Φλούδα Χριστίνα" w:date="2016-06-28T10:18:00Z"/>
          <w:rFonts w:eastAsia="Times New Roman"/>
          <w:szCs w:val="24"/>
          <w:lang w:eastAsia="en-US"/>
        </w:rPr>
      </w:pPr>
      <w:ins w:id="19" w:author="Φλούδα Χριστίνα" w:date="2016-06-28T10:18:00Z">
        <w:r w:rsidRPr="0050240F">
          <w:rPr>
            <w:rFonts w:eastAsia="Times New Roman"/>
            <w:szCs w:val="24"/>
            <w:lang w:eastAsia="en-US"/>
          </w:rPr>
          <w:t>ΘΕΜΑΤΑ</w:t>
        </w:r>
      </w:ins>
    </w:p>
    <w:p w14:paraId="27A6D727" w14:textId="77777777" w:rsidR="0050240F" w:rsidRPr="0050240F" w:rsidRDefault="0050240F" w:rsidP="0050240F">
      <w:pPr>
        <w:spacing w:after="0" w:line="360" w:lineRule="auto"/>
        <w:rPr>
          <w:ins w:id="20" w:author="Φλούδα Χριστίνα" w:date="2016-06-28T10:18:00Z"/>
          <w:rFonts w:eastAsia="Times New Roman"/>
          <w:szCs w:val="24"/>
          <w:lang w:eastAsia="en-US"/>
        </w:rPr>
      </w:pPr>
      <w:ins w:id="21" w:author="Φλούδα Χριστίνα" w:date="2016-06-28T10:18:00Z">
        <w:r w:rsidRPr="0050240F">
          <w:rPr>
            <w:rFonts w:eastAsia="Times New Roman"/>
            <w:szCs w:val="24"/>
            <w:lang w:eastAsia="en-US"/>
          </w:rPr>
          <w:t xml:space="preserve"> </w:t>
        </w:r>
        <w:r w:rsidRPr="0050240F">
          <w:rPr>
            <w:rFonts w:eastAsia="Times New Roman"/>
            <w:szCs w:val="24"/>
            <w:lang w:eastAsia="en-US"/>
          </w:rPr>
          <w:br/>
          <w:t xml:space="preserve">Α. ΕΙΔΙΚΑ ΘΕΜΑΤΑ </w:t>
        </w:r>
        <w:r w:rsidRPr="0050240F">
          <w:rPr>
            <w:rFonts w:eastAsia="Times New Roman"/>
            <w:szCs w:val="24"/>
            <w:lang w:eastAsia="en-US"/>
          </w:rPr>
          <w:br/>
          <w:t xml:space="preserve">1.  Άδεια απουσίας των Βουλευτών κ.κ. Κ. Σκρέκα, Θ. Θεοχάρη, Α. Μιχαηλίδη και Θ. </w:t>
        </w:r>
        <w:proofErr w:type="spellStart"/>
        <w:r w:rsidRPr="0050240F">
          <w:rPr>
            <w:rFonts w:eastAsia="Times New Roman"/>
            <w:szCs w:val="24"/>
            <w:lang w:eastAsia="en-US"/>
          </w:rPr>
          <w:t>Φορτσάκη</w:t>
        </w:r>
        <w:proofErr w:type="spellEnd"/>
        <w:r w:rsidRPr="0050240F">
          <w:rPr>
            <w:rFonts w:eastAsia="Times New Roman"/>
            <w:szCs w:val="24"/>
            <w:lang w:eastAsia="en-US"/>
          </w:rPr>
          <w:t xml:space="preserve">, σελ. </w:t>
        </w:r>
        <w:r w:rsidRPr="0050240F">
          <w:rPr>
            <w:rFonts w:eastAsia="Times New Roman"/>
            <w:szCs w:val="24"/>
            <w:lang w:eastAsia="en-US"/>
          </w:rPr>
          <w:br/>
          <w:t xml:space="preserve">2. Ανακοινώνεται ότι τη συνεδρίαση παρακολουθούν μαθητές από το Δημοτικό Σχολείο </w:t>
        </w:r>
        <w:proofErr w:type="spellStart"/>
        <w:r w:rsidRPr="0050240F">
          <w:rPr>
            <w:rFonts w:eastAsia="Times New Roman"/>
            <w:szCs w:val="24"/>
            <w:lang w:eastAsia="en-US"/>
          </w:rPr>
          <w:t>Βροντάδου</w:t>
        </w:r>
        <w:proofErr w:type="spellEnd"/>
        <w:r w:rsidRPr="0050240F">
          <w:rPr>
            <w:rFonts w:eastAsia="Times New Roman"/>
            <w:szCs w:val="24"/>
            <w:lang w:eastAsia="en-US"/>
          </w:rPr>
          <w:t xml:space="preserve"> Χίου, σελ. </w:t>
        </w:r>
        <w:r w:rsidRPr="0050240F">
          <w:rPr>
            <w:rFonts w:eastAsia="Times New Roman"/>
            <w:szCs w:val="24"/>
            <w:lang w:eastAsia="en-US"/>
          </w:rPr>
          <w:br/>
          <w:t xml:space="preserve">3. Ανακοινώνεται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50240F">
          <w:rPr>
            <w:rFonts w:eastAsia="Times New Roman"/>
            <w:szCs w:val="24"/>
            <w:lang w:eastAsia="en-US"/>
          </w:rPr>
          <w:br/>
          <w:t xml:space="preserve">4. Έγκριση τρίμηνης παράτασης λειτουργίας της Εξεταστικής Επιτροπής για τη διερεύνηση της νομιμότητας της δανειοδότησης των πολιτικών κομμάτων, καθώς και των ιδιοκτητριών εταιρειών Μέσων Μαζικής Ενημέρωσης από τα τραπεζικά ιδρύματα της χώρας, που έχει συσταθεί κατά το άρθρο 144 και του Κανονισμού της Βουλής, για την οποία η Ολομέλεια της Βουλής έχει ορίσει προθεσμία υποβολής του πορίσματος της δύο μήνες από της συγκροτήσεώς της και η οποία λήγει στις 19 Ιουνίου 2016, σελ. </w:t>
        </w:r>
        <w:r w:rsidRPr="0050240F">
          <w:rPr>
            <w:rFonts w:eastAsia="Times New Roman"/>
            <w:szCs w:val="24"/>
            <w:lang w:eastAsia="en-US"/>
          </w:rPr>
          <w:br/>
          <w:t xml:space="preserve">5. Επί διαδικαστικού θέματος, σελ. </w:t>
        </w:r>
        <w:r w:rsidRPr="0050240F">
          <w:rPr>
            <w:rFonts w:eastAsia="Times New Roman"/>
            <w:szCs w:val="24"/>
            <w:lang w:eastAsia="en-US"/>
          </w:rPr>
          <w:br/>
          <w:t xml:space="preserve"> </w:t>
        </w:r>
        <w:r w:rsidRPr="0050240F">
          <w:rPr>
            <w:rFonts w:eastAsia="Times New Roman"/>
            <w:szCs w:val="24"/>
            <w:lang w:eastAsia="en-US"/>
          </w:rPr>
          <w:br/>
          <w:t xml:space="preserve">Β. ΚΟΙΝΟΒΟΥΛΕΥΤΙΚΟΣ ΕΛΕΓΧΟΣ </w:t>
        </w:r>
        <w:r w:rsidRPr="0050240F">
          <w:rPr>
            <w:rFonts w:eastAsia="Times New Roman"/>
            <w:szCs w:val="24"/>
            <w:lang w:eastAsia="en-US"/>
          </w:rPr>
          <w:br/>
          <w:t xml:space="preserve">1. Ανακοίνωση του δελτίου επικαίρων ερωτήσεων της Δευτέρας 13 Ιουνίου 2016, σελ. </w:t>
        </w:r>
        <w:r w:rsidRPr="0050240F">
          <w:rPr>
            <w:rFonts w:eastAsia="Times New Roman"/>
            <w:szCs w:val="24"/>
            <w:lang w:eastAsia="en-US"/>
          </w:rPr>
          <w:br/>
          <w:t xml:space="preserve">2. Κατάθεση αναφορών, σελ. </w:t>
        </w:r>
        <w:r w:rsidRPr="0050240F">
          <w:rPr>
            <w:rFonts w:eastAsia="Times New Roman"/>
            <w:szCs w:val="24"/>
            <w:lang w:eastAsia="en-US"/>
          </w:rPr>
          <w:br/>
          <w:t>3. Συζήτηση επικαίρων ερωτήσεων:</w:t>
        </w:r>
        <w:r w:rsidRPr="0050240F">
          <w:rPr>
            <w:rFonts w:eastAsia="Times New Roman"/>
            <w:szCs w:val="24"/>
            <w:lang w:eastAsia="en-US"/>
          </w:rPr>
          <w:br/>
          <w:t xml:space="preserve">    α) Προς τον Υπουργό Παιδείας,  Έρευνας και Θρησκευμάτων:</w:t>
        </w:r>
        <w:r w:rsidRPr="0050240F">
          <w:rPr>
            <w:rFonts w:eastAsia="Times New Roman"/>
            <w:szCs w:val="24"/>
            <w:lang w:eastAsia="en-US"/>
          </w:rPr>
          <w:br/>
          <w:t xml:space="preserve">        i. σχετικά με την καθυστέρηση εξέτασης και αναγνώρισης της επαγγελματικής ισοδυναμίας των τίτλων σπουδών από το Συμβούλιο Αναγνώρισης Επαγγελματικών Προσόντων, σελ. </w:t>
        </w:r>
        <w:r w:rsidRPr="0050240F">
          <w:rPr>
            <w:rFonts w:eastAsia="Times New Roman"/>
            <w:szCs w:val="24"/>
            <w:lang w:eastAsia="en-US"/>
          </w:rPr>
          <w:br/>
          <w:t xml:space="preserve">        </w:t>
        </w:r>
        <w:proofErr w:type="spellStart"/>
        <w:r w:rsidRPr="0050240F">
          <w:rPr>
            <w:rFonts w:eastAsia="Times New Roman"/>
            <w:szCs w:val="24"/>
            <w:lang w:eastAsia="en-US"/>
          </w:rPr>
          <w:t>ii</w:t>
        </w:r>
        <w:proofErr w:type="spellEnd"/>
        <w:r w:rsidRPr="0050240F">
          <w:rPr>
            <w:rFonts w:eastAsia="Times New Roman"/>
            <w:szCs w:val="24"/>
            <w:lang w:eastAsia="en-US"/>
          </w:rPr>
          <w:t xml:space="preserve">. σχετικά με τις προθέσεις του Υπουργείου για την επαναφορά του Επιστημονικού Πάρκου Πατρών υπό την κηδεμονία του Ιδρύματος Τεχνολογίας και  Έρευνας, σελ. </w:t>
        </w:r>
        <w:r w:rsidRPr="0050240F">
          <w:rPr>
            <w:rFonts w:eastAsia="Times New Roman"/>
            <w:szCs w:val="24"/>
            <w:lang w:eastAsia="en-US"/>
          </w:rPr>
          <w:br/>
          <w:t xml:space="preserve"> </w:t>
        </w:r>
        <w:r w:rsidRPr="0050240F">
          <w:rPr>
            <w:rFonts w:eastAsia="Times New Roman"/>
            <w:szCs w:val="24"/>
            <w:lang w:eastAsia="en-US"/>
          </w:rPr>
          <w:br/>
          <w:t xml:space="preserve">Γ. ΝΟΜΟΘΕΤΙΚΗ ΕΡΓΑΣΙΑ </w:t>
        </w:r>
        <w:r w:rsidRPr="0050240F">
          <w:rPr>
            <w:rFonts w:eastAsia="Times New Roman"/>
            <w:szCs w:val="24"/>
            <w:lang w:eastAsia="en-US"/>
          </w:rPr>
          <w:br/>
          <w:t>Κατάθεση Εκθέσεως Διαρκών Επιτροπών:</w:t>
        </w:r>
      </w:ins>
    </w:p>
    <w:p w14:paraId="4698A84B" w14:textId="77777777" w:rsidR="0050240F" w:rsidRPr="0050240F" w:rsidRDefault="0050240F" w:rsidP="0050240F">
      <w:pPr>
        <w:spacing w:after="0" w:line="360" w:lineRule="auto"/>
        <w:rPr>
          <w:ins w:id="22" w:author="Φλούδα Χριστίνα" w:date="2016-06-28T10:18:00Z"/>
          <w:rFonts w:eastAsia="Times New Roman"/>
          <w:szCs w:val="24"/>
          <w:lang w:eastAsia="en-US"/>
        </w:rPr>
      </w:pPr>
      <w:ins w:id="23" w:author="Φλούδα Χριστίνα" w:date="2016-06-28T10:18:00Z">
        <w:r w:rsidRPr="0050240F">
          <w:rPr>
            <w:rFonts w:eastAsia="Times New Roman"/>
            <w:szCs w:val="24"/>
            <w:lang w:eastAsia="en-US"/>
          </w:rPr>
          <w:t xml:space="preserve">Η Διαρκής Επιτροπή Παραγωγής και Εμπορίου, η Διαρκής Επιτροπή Οικονομικών Υποθέσεων και η Διαρκής Επιτροπή Κοινωνικών Υποθέσεων καταθέτουν την έκθεσή τους στο σχέδιο νόμου των αντιστοίχων Υπουργείων, σελ. </w:t>
        </w:r>
        <w:r w:rsidRPr="0050240F">
          <w:rPr>
            <w:rFonts w:eastAsia="Times New Roman"/>
            <w:szCs w:val="24"/>
            <w:lang w:eastAsia="en-US"/>
          </w:rPr>
          <w:br/>
        </w:r>
      </w:ins>
    </w:p>
    <w:p w14:paraId="697D16C4" w14:textId="77777777" w:rsidR="0050240F" w:rsidRPr="0050240F" w:rsidRDefault="0050240F" w:rsidP="0050240F">
      <w:pPr>
        <w:spacing w:after="0" w:line="360" w:lineRule="auto"/>
        <w:rPr>
          <w:ins w:id="24" w:author="Φλούδα Χριστίνα" w:date="2016-06-28T10:18:00Z"/>
          <w:rFonts w:eastAsia="Times New Roman"/>
          <w:szCs w:val="24"/>
          <w:lang w:eastAsia="en-US"/>
        </w:rPr>
      </w:pPr>
      <w:ins w:id="25" w:author="Φλούδα Χριστίνα" w:date="2016-06-28T10:18:00Z">
        <w:r w:rsidRPr="0050240F">
          <w:rPr>
            <w:rFonts w:eastAsia="Times New Roman"/>
            <w:szCs w:val="24"/>
            <w:lang w:eastAsia="en-US"/>
          </w:rPr>
          <w:t>ΠΡΟΕΔΡΕΥΩΝ</w:t>
        </w:r>
      </w:ins>
    </w:p>
    <w:p w14:paraId="7EDF4F04" w14:textId="77777777" w:rsidR="0050240F" w:rsidRPr="0050240F" w:rsidRDefault="0050240F" w:rsidP="0050240F">
      <w:pPr>
        <w:spacing w:after="0" w:line="360" w:lineRule="auto"/>
        <w:rPr>
          <w:ins w:id="26" w:author="Φλούδα Χριστίνα" w:date="2016-06-28T10:18:00Z"/>
          <w:rFonts w:eastAsia="Times New Roman"/>
          <w:szCs w:val="24"/>
          <w:lang w:eastAsia="en-US"/>
        </w:rPr>
      </w:pPr>
    </w:p>
    <w:p w14:paraId="57E74948" w14:textId="77777777" w:rsidR="0050240F" w:rsidRPr="0050240F" w:rsidRDefault="0050240F" w:rsidP="0050240F">
      <w:pPr>
        <w:spacing w:after="0" w:line="360" w:lineRule="auto"/>
        <w:rPr>
          <w:ins w:id="27" w:author="Φλούδα Χριστίνα" w:date="2016-06-28T10:18:00Z"/>
          <w:rFonts w:eastAsia="Times New Roman"/>
          <w:szCs w:val="24"/>
          <w:lang w:eastAsia="en-US"/>
        </w:rPr>
      </w:pPr>
      <w:ins w:id="28" w:author="Φλούδα Χριστίνα" w:date="2016-06-28T10:18:00Z">
        <w:r w:rsidRPr="0050240F">
          <w:rPr>
            <w:rFonts w:eastAsia="Times New Roman"/>
            <w:szCs w:val="24"/>
            <w:lang w:eastAsia="en-US"/>
          </w:rPr>
          <w:t>ΚΑΚΛΑΜΑΝΗΣ Ν. , σελ.</w:t>
        </w:r>
        <w:r w:rsidRPr="0050240F">
          <w:rPr>
            <w:rFonts w:eastAsia="Times New Roman"/>
            <w:szCs w:val="24"/>
            <w:lang w:eastAsia="en-US"/>
          </w:rPr>
          <w:br/>
        </w:r>
      </w:ins>
    </w:p>
    <w:p w14:paraId="5EF340AC" w14:textId="77777777" w:rsidR="0050240F" w:rsidRPr="0050240F" w:rsidRDefault="0050240F" w:rsidP="0050240F">
      <w:pPr>
        <w:spacing w:after="0" w:line="360" w:lineRule="auto"/>
        <w:rPr>
          <w:ins w:id="29" w:author="Φλούδα Χριστίνα" w:date="2016-06-28T10:18:00Z"/>
          <w:rFonts w:eastAsia="Times New Roman"/>
          <w:szCs w:val="24"/>
          <w:lang w:eastAsia="en-US"/>
        </w:rPr>
      </w:pPr>
    </w:p>
    <w:p w14:paraId="3504E771" w14:textId="77777777" w:rsidR="0050240F" w:rsidRPr="0050240F" w:rsidRDefault="0050240F" w:rsidP="0050240F">
      <w:pPr>
        <w:spacing w:after="0" w:line="360" w:lineRule="auto"/>
        <w:rPr>
          <w:ins w:id="30" w:author="Φλούδα Χριστίνα" w:date="2016-06-28T10:18:00Z"/>
          <w:rFonts w:eastAsia="Times New Roman"/>
          <w:szCs w:val="24"/>
          <w:lang w:eastAsia="en-US"/>
        </w:rPr>
      </w:pPr>
      <w:ins w:id="31" w:author="Φλούδα Χριστίνα" w:date="2016-06-28T10:18:00Z">
        <w:r w:rsidRPr="0050240F">
          <w:rPr>
            <w:rFonts w:eastAsia="Times New Roman"/>
            <w:szCs w:val="24"/>
            <w:lang w:eastAsia="en-US"/>
          </w:rPr>
          <w:t>ΟΜΙΛΗΤΕΣ</w:t>
        </w:r>
      </w:ins>
    </w:p>
    <w:p w14:paraId="281E6826" w14:textId="182FB58A" w:rsidR="0050240F" w:rsidRDefault="0050240F" w:rsidP="0050240F">
      <w:pPr>
        <w:spacing w:after="0" w:line="600" w:lineRule="auto"/>
        <w:ind w:firstLine="720"/>
        <w:jc w:val="both"/>
        <w:rPr>
          <w:ins w:id="32" w:author="Φλούδα Χριστίνα" w:date="2016-06-28T10:18:00Z"/>
          <w:rFonts w:eastAsia="Times New Roman"/>
          <w:szCs w:val="24"/>
        </w:rPr>
        <w:pPrChange w:id="33" w:author="Φλούδα Χριστίνα" w:date="2016-06-28T10:18:00Z">
          <w:pPr>
            <w:spacing w:after="0" w:line="600" w:lineRule="auto"/>
            <w:ind w:firstLine="720"/>
            <w:jc w:val="center"/>
          </w:pPr>
        </w:pPrChange>
      </w:pPr>
      <w:ins w:id="34" w:author="Φλούδα Χριστίνα" w:date="2016-06-28T10:18:00Z">
        <w:r w:rsidRPr="0050240F">
          <w:rPr>
            <w:rFonts w:eastAsia="Times New Roman"/>
            <w:szCs w:val="24"/>
            <w:lang w:eastAsia="en-US"/>
          </w:rPr>
          <w:br/>
          <w:t>Α. Επί διαδικαστικού θέματος:</w:t>
        </w:r>
        <w:r w:rsidRPr="0050240F">
          <w:rPr>
            <w:rFonts w:eastAsia="Times New Roman"/>
            <w:szCs w:val="24"/>
            <w:lang w:eastAsia="en-US"/>
          </w:rPr>
          <w:br/>
          <w:t>ΚΑΚΛΑΜΑΝΗΣ Ν. , σελ.</w:t>
        </w:r>
        <w:r w:rsidRPr="0050240F">
          <w:rPr>
            <w:rFonts w:eastAsia="Times New Roman"/>
            <w:szCs w:val="24"/>
            <w:lang w:eastAsia="en-US"/>
          </w:rPr>
          <w:br/>
          <w:t>ΠΑΝΑΓΟΥΛΗΣ Ε. , σελ.</w:t>
        </w:r>
        <w:r w:rsidRPr="0050240F">
          <w:rPr>
            <w:rFonts w:eastAsia="Times New Roman"/>
            <w:szCs w:val="24"/>
            <w:lang w:eastAsia="en-US"/>
          </w:rPr>
          <w:br/>
        </w:r>
        <w:r w:rsidRPr="0050240F">
          <w:rPr>
            <w:rFonts w:eastAsia="Times New Roman"/>
            <w:szCs w:val="24"/>
            <w:lang w:eastAsia="en-US"/>
          </w:rPr>
          <w:br/>
          <w:t>Β. Επί των επικαίρων ερωτήσεων:</w:t>
        </w:r>
        <w:r w:rsidRPr="0050240F">
          <w:rPr>
            <w:rFonts w:eastAsia="Times New Roman"/>
            <w:szCs w:val="24"/>
            <w:lang w:eastAsia="en-US"/>
          </w:rPr>
          <w:br/>
          <w:t>ΚΑΚΛΑΜΑΝΗΣ Ν. , σελ.</w:t>
        </w:r>
        <w:r w:rsidRPr="0050240F">
          <w:rPr>
            <w:rFonts w:eastAsia="Times New Roman"/>
            <w:szCs w:val="24"/>
            <w:lang w:eastAsia="en-US"/>
          </w:rPr>
          <w:br/>
          <w:t>ΚΑΤΣΑΝΙΩΤΗΣ Α. , σελ.</w:t>
        </w:r>
        <w:r w:rsidRPr="0050240F">
          <w:rPr>
            <w:rFonts w:eastAsia="Times New Roman"/>
            <w:szCs w:val="24"/>
            <w:lang w:eastAsia="en-US"/>
          </w:rPr>
          <w:br/>
          <w:t>ΚΟΚΚΑΛΗΣ Β. , σελ.</w:t>
        </w:r>
        <w:r w:rsidRPr="0050240F">
          <w:rPr>
            <w:rFonts w:eastAsia="Times New Roman"/>
            <w:szCs w:val="24"/>
            <w:lang w:eastAsia="en-US"/>
          </w:rPr>
          <w:br/>
          <w:t>ΦΙΛΗΣ Ν. , σελ.</w:t>
        </w:r>
        <w:r w:rsidRPr="0050240F">
          <w:rPr>
            <w:rFonts w:eastAsia="Times New Roman"/>
            <w:szCs w:val="24"/>
            <w:lang w:eastAsia="en-US"/>
          </w:rPr>
          <w:br/>
          <w:t>ΦΩΤΑΚΗΣ Κ. , σελ.</w:t>
        </w:r>
        <w:r w:rsidRPr="0050240F">
          <w:rPr>
            <w:rFonts w:eastAsia="Times New Roman"/>
            <w:szCs w:val="24"/>
            <w:lang w:eastAsia="en-US"/>
          </w:rPr>
          <w:br/>
        </w:r>
      </w:ins>
    </w:p>
    <w:p w14:paraId="1F2E4184" w14:textId="77777777" w:rsidR="00936CAC" w:rsidRDefault="0050240F">
      <w:pPr>
        <w:spacing w:after="0" w:line="600" w:lineRule="auto"/>
        <w:ind w:firstLine="720"/>
        <w:jc w:val="center"/>
        <w:rPr>
          <w:rFonts w:eastAsia="Times New Roman"/>
          <w:szCs w:val="24"/>
        </w:rPr>
      </w:pPr>
      <w:r>
        <w:rPr>
          <w:rFonts w:eastAsia="Times New Roman"/>
          <w:szCs w:val="24"/>
        </w:rPr>
        <w:t>ΠΡΑΚΤΙΚΑ ΒΟΥΛΗΣ</w:t>
      </w:r>
    </w:p>
    <w:p w14:paraId="1F2E4185" w14:textId="77777777" w:rsidR="00936CAC" w:rsidRDefault="0050240F">
      <w:pPr>
        <w:spacing w:after="0" w:line="600" w:lineRule="auto"/>
        <w:ind w:firstLine="720"/>
        <w:jc w:val="center"/>
        <w:rPr>
          <w:rFonts w:eastAsia="Times New Roman"/>
          <w:szCs w:val="24"/>
        </w:rPr>
      </w:pPr>
      <w:r>
        <w:rPr>
          <w:rFonts w:eastAsia="Times New Roman"/>
          <w:szCs w:val="24"/>
        </w:rPr>
        <w:t xml:space="preserve">ΙΖ΄ ΠΕΡΙΟΔΟΣ </w:t>
      </w:r>
    </w:p>
    <w:p w14:paraId="1F2E4186" w14:textId="77777777" w:rsidR="00936CAC" w:rsidRDefault="0050240F">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F2E4187" w14:textId="77777777" w:rsidR="00936CAC" w:rsidRDefault="0050240F">
      <w:pPr>
        <w:spacing w:after="0" w:line="600" w:lineRule="auto"/>
        <w:ind w:firstLine="720"/>
        <w:jc w:val="center"/>
        <w:rPr>
          <w:rFonts w:eastAsia="Times New Roman"/>
          <w:szCs w:val="24"/>
        </w:rPr>
      </w:pPr>
      <w:r>
        <w:rPr>
          <w:rFonts w:eastAsia="Times New Roman"/>
          <w:szCs w:val="24"/>
        </w:rPr>
        <w:t>ΣΥΝΟΔΟΣ Α΄</w:t>
      </w:r>
    </w:p>
    <w:p w14:paraId="1F2E4188" w14:textId="65995B6B" w:rsidR="00936CAC" w:rsidRDefault="0050240F">
      <w:pPr>
        <w:spacing w:after="0" w:line="600" w:lineRule="auto"/>
        <w:ind w:firstLine="720"/>
        <w:jc w:val="center"/>
        <w:rPr>
          <w:rFonts w:eastAsia="Times New Roman"/>
          <w:szCs w:val="24"/>
        </w:rPr>
      </w:pPr>
      <w:r>
        <w:rPr>
          <w:rFonts w:eastAsia="Times New Roman"/>
          <w:szCs w:val="24"/>
        </w:rPr>
        <w:t xml:space="preserve">ΣΥΝΕΔΡΙΑΣΗ  </w:t>
      </w:r>
      <w:r>
        <w:rPr>
          <w:rFonts w:eastAsia="Times New Roman"/>
          <w:szCs w:val="24"/>
        </w:rPr>
        <w:t>Ρ</w:t>
      </w:r>
      <w:ins w:id="35" w:author="Φλούδα Χριστίνα" w:date="2016-06-28T10:15:00Z">
        <w:r w:rsidR="001C3992">
          <w:rPr>
            <w:rFonts w:eastAsia="Times New Roman"/>
            <w:szCs w:val="24"/>
          </w:rPr>
          <w:t>ΜΑ</w:t>
        </w:r>
      </w:ins>
      <w:del w:id="36" w:author="Φλούδα Χριστίνα" w:date="2016-06-28T10:15:00Z">
        <w:r w:rsidDel="001C3992">
          <w:rPr>
            <w:rFonts w:eastAsia="Times New Roman"/>
            <w:szCs w:val="24"/>
          </w:rPr>
          <w:delText>Ν</w:delText>
        </w:r>
      </w:del>
      <w:r>
        <w:rPr>
          <w:rFonts w:eastAsia="Times New Roman"/>
          <w:szCs w:val="24"/>
        </w:rPr>
        <w:t>΄</w:t>
      </w:r>
    </w:p>
    <w:p w14:paraId="1F2E4189" w14:textId="77777777" w:rsidR="00936CAC" w:rsidRDefault="0050240F">
      <w:pPr>
        <w:spacing w:after="0" w:line="600" w:lineRule="auto"/>
        <w:ind w:firstLine="720"/>
        <w:jc w:val="center"/>
        <w:rPr>
          <w:rFonts w:eastAsia="Times New Roman"/>
          <w:szCs w:val="24"/>
        </w:rPr>
      </w:pPr>
      <w:r>
        <w:rPr>
          <w:rFonts w:eastAsia="Times New Roman"/>
          <w:szCs w:val="24"/>
        </w:rPr>
        <w:t>Παρασκευή 10 Ιουνίου 2016</w:t>
      </w:r>
    </w:p>
    <w:p w14:paraId="1F2E418A" w14:textId="77777777" w:rsidR="00936CAC" w:rsidRDefault="0050240F">
      <w:pPr>
        <w:spacing w:after="0" w:line="600" w:lineRule="auto"/>
        <w:ind w:firstLine="720"/>
        <w:jc w:val="both"/>
        <w:rPr>
          <w:rFonts w:eastAsia="Times New Roman"/>
          <w:szCs w:val="24"/>
        </w:rPr>
      </w:pPr>
      <w:r>
        <w:rPr>
          <w:rFonts w:eastAsia="Times New Roman"/>
          <w:szCs w:val="24"/>
        </w:rPr>
        <w:t xml:space="preserve">Αθήνα, σήμερα στις 10 Ιουνίου 2016, ημέρα Παρασκευή και ώρα 10.32΄ συνήλθε στην Αίθουσα των συνεδριάσεων του Βουλευτηρίου η Βουλή σε ολομέλεια για να συνεδριάσει υπό την προεδρία του Δ΄ Αντιπροέδρου αυτής κ. </w:t>
      </w:r>
      <w:r w:rsidRPr="00523E12">
        <w:rPr>
          <w:rFonts w:eastAsia="Times New Roman"/>
          <w:b/>
          <w:szCs w:val="24"/>
        </w:rPr>
        <w:t>ΝΙΚΗΤΑ ΚΑΚΛΑΜΑΝΗ</w:t>
      </w:r>
      <w:r>
        <w:rPr>
          <w:rFonts w:eastAsia="Times New Roman"/>
          <w:szCs w:val="24"/>
        </w:rPr>
        <w:t>.</w:t>
      </w:r>
    </w:p>
    <w:p w14:paraId="1F2E418B" w14:textId="77777777" w:rsidR="00936CAC" w:rsidRDefault="0050240F">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w:t>
      </w:r>
      <w:r>
        <w:rPr>
          <w:rFonts w:eastAsia="Times New Roman"/>
          <w:szCs w:val="24"/>
        </w:rPr>
        <w:t xml:space="preserve"> Κυρίες και κύριοι συνάδελφοι, αρχίζει η συνεδρίαση. </w:t>
      </w:r>
    </w:p>
    <w:p w14:paraId="1F2E418C" w14:textId="77777777" w:rsidR="00936CAC" w:rsidRDefault="0050240F">
      <w:pPr>
        <w:spacing w:after="0" w:line="600" w:lineRule="auto"/>
        <w:ind w:firstLine="720"/>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 συνεδρίασή μας θα παρακολουθήσουν από τα άνω δυτικά θεωρεία, αφού προηγουμένως ξεναγήθηκαν στην έκθεση της αίθουσας «ΕΛΕΥΘΕΡΙΟΣ</w:t>
      </w:r>
      <w:r>
        <w:rPr>
          <w:rFonts w:eastAsia="Times New Roman" w:cs="Times New Roman"/>
        </w:rPr>
        <w:t xml:space="preserve"> ΒΕΝΙΖΕΛΟΣ» και ενημερώθηκαν για την ιστορία του κτηρίου και τον τρόπο οργάνωσης και λειτουργίας της Βουλής, είκοσι επτά μαθητές και μαθήτριες και δύο εκπαιδευτικοί συνοδοί τους από το Δημοτικό Σχολείο </w:t>
      </w:r>
      <w:proofErr w:type="spellStart"/>
      <w:r>
        <w:rPr>
          <w:rFonts w:eastAsia="Times New Roman" w:cs="Times New Roman"/>
        </w:rPr>
        <w:t>Βροντάδου</w:t>
      </w:r>
      <w:proofErr w:type="spellEnd"/>
      <w:r>
        <w:rPr>
          <w:rFonts w:eastAsia="Times New Roman" w:cs="Times New Roman"/>
        </w:rPr>
        <w:t xml:space="preserve"> Χίου. </w:t>
      </w:r>
    </w:p>
    <w:p w14:paraId="1F2E418D" w14:textId="77777777" w:rsidR="00936CAC" w:rsidRDefault="0050240F">
      <w:pPr>
        <w:spacing w:after="0" w:line="600" w:lineRule="auto"/>
        <w:ind w:left="360" w:firstLine="360"/>
        <w:jc w:val="both"/>
        <w:rPr>
          <w:rFonts w:eastAsia="Times New Roman" w:cs="Times New Roman"/>
        </w:rPr>
      </w:pPr>
      <w:r>
        <w:rPr>
          <w:rFonts w:eastAsia="Times New Roman" w:cs="Times New Roman"/>
        </w:rPr>
        <w:t xml:space="preserve">Καλωσορίσατε στη Βουλή των Ελλήνων. </w:t>
      </w:r>
    </w:p>
    <w:p w14:paraId="1F2E418E" w14:textId="77777777" w:rsidR="00936CAC" w:rsidRDefault="0050240F">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1F2E418F" w14:textId="77777777" w:rsidR="00936CAC" w:rsidRDefault="0050240F">
      <w:pPr>
        <w:spacing w:after="0" w:line="600" w:lineRule="auto"/>
        <w:ind w:firstLine="567"/>
        <w:jc w:val="both"/>
        <w:rPr>
          <w:rFonts w:eastAsia="Times New Roman" w:cs="Times New Roman"/>
        </w:rPr>
      </w:pPr>
      <w:r>
        <w:rPr>
          <w:rFonts w:eastAsia="Times New Roman" w:cs="Times New Roman"/>
        </w:rPr>
        <w:t xml:space="preserve">Κατά σύμπτωση, με τους μαθητές του </w:t>
      </w:r>
      <w:r>
        <w:rPr>
          <w:rFonts w:eastAsia="Times New Roman" w:cs="Times New Roman"/>
        </w:rPr>
        <w:t>δ</w:t>
      </w:r>
      <w:r>
        <w:rPr>
          <w:rFonts w:eastAsia="Times New Roman" w:cs="Times New Roman"/>
        </w:rPr>
        <w:t xml:space="preserve">ημοτικού έτυχε να είναι εδώ και η ηγεσία του Υπουργείου Παιδείας. </w:t>
      </w:r>
    </w:p>
    <w:p w14:paraId="1F2E4190" w14:textId="77777777" w:rsidR="00936CAC" w:rsidRDefault="0050240F">
      <w:pPr>
        <w:spacing w:after="0" w:line="600" w:lineRule="auto"/>
        <w:ind w:firstLine="567"/>
        <w:jc w:val="both"/>
        <w:rPr>
          <w:rFonts w:eastAsia="Times New Roman" w:cs="Times New Roman"/>
        </w:rPr>
      </w:pPr>
      <w:r>
        <w:rPr>
          <w:rFonts w:eastAsia="Times New Roman" w:cs="Times New Roman"/>
        </w:rPr>
        <w:t xml:space="preserve">Παρακαλείται ο κύριος Γραμματέας να ανακοινώσει τις αναφορές προς το Σώμα. </w:t>
      </w:r>
    </w:p>
    <w:p w14:paraId="1F2E4191" w14:textId="77777777" w:rsidR="00936CAC" w:rsidRDefault="0050240F">
      <w:pPr>
        <w:spacing w:after="0" w:line="600" w:lineRule="auto"/>
        <w:ind w:firstLine="567"/>
        <w:jc w:val="both"/>
        <w:rPr>
          <w:rFonts w:eastAsia="Times New Roman" w:cs="Times New Roman"/>
        </w:rPr>
      </w:pPr>
      <w:r>
        <w:rPr>
          <w:rFonts w:eastAsia="Times New Roman" w:cs="Times New Roman"/>
        </w:rPr>
        <w:t>(Ανακοινώνονται προς το Σώμ</w:t>
      </w:r>
      <w:r>
        <w:rPr>
          <w:rFonts w:eastAsia="Times New Roman" w:cs="Times New Roman"/>
        </w:rPr>
        <w:t xml:space="preserve">α από τον Γραμματέα της Βουλής κ. Ιωάννη </w:t>
      </w:r>
      <w:proofErr w:type="spellStart"/>
      <w:r>
        <w:rPr>
          <w:rFonts w:eastAsia="Times New Roman" w:cs="Times New Roman"/>
        </w:rPr>
        <w:t>Σαρακιώτη</w:t>
      </w:r>
      <w:proofErr w:type="spellEnd"/>
      <w:r>
        <w:rPr>
          <w:rFonts w:eastAsia="Times New Roman" w:cs="Times New Roman"/>
        </w:rPr>
        <w:t>, Βουλευτή Φθιώτιδας, τα ακόλουθα:</w:t>
      </w:r>
    </w:p>
    <w:p w14:paraId="1F2E4192" w14:textId="77777777" w:rsidR="00936CAC" w:rsidRDefault="0050240F">
      <w:pPr>
        <w:spacing w:after="0" w:line="600" w:lineRule="auto"/>
        <w:ind w:firstLine="567"/>
        <w:jc w:val="both"/>
        <w:rPr>
          <w:rFonts w:eastAsia="Times New Roman" w:cs="Times New Roman"/>
        </w:rPr>
      </w:pPr>
      <w:r w:rsidRPr="00F551B8">
        <w:rPr>
          <w:rFonts w:eastAsia="Times New Roman" w:cs="Times New Roman"/>
        </w:rPr>
        <w:lastRenderedPageBreak/>
        <w:t>Α. ΚΑΤΑΘΕΣΗ ΑΝΑΦΟΡΩΝ</w:t>
      </w:r>
    </w:p>
    <w:p w14:paraId="1F2E4193" w14:textId="77777777" w:rsidR="00936CAC" w:rsidRDefault="0050240F">
      <w:pPr>
        <w:spacing w:after="0" w:line="600" w:lineRule="auto"/>
        <w:ind w:firstLine="567"/>
        <w:jc w:val="both"/>
        <w:rPr>
          <w:rFonts w:eastAsia="Times New Roman" w:cs="Times New Roman"/>
          <w:color w:val="FF0000"/>
        </w:rPr>
      </w:pPr>
      <w:r w:rsidRPr="0080390A">
        <w:rPr>
          <w:rFonts w:eastAsia="Times New Roman" w:cs="Times New Roman"/>
          <w:color w:val="FF0000"/>
        </w:rPr>
        <w:t>(</w:t>
      </w:r>
      <w:r w:rsidRPr="0080390A">
        <w:rPr>
          <w:rFonts w:eastAsia="Times New Roman" w:cs="Times New Roman"/>
          <w:color w:val="FF0000"/>
        </w:rPr>
        <w:t xml:space="preserve">Να μπει η σελίδα </w:t>
      </w:r>
      <w:r w:rsidRPr="0080390A">
        <w:rPr>
          <w:rFonts w:eastAsia="Times New Roman" w:cs="Times New Roman"/>
          <w:color w:val="FF0000"/>
        </w:rPr>
        <w:t>2</w:t>
      </w:r>
      <w:r w:rsidRPr="0080390A">
        <w:rPr>
          <w:rFonts w:eastAsia="Times New Roman" w:cs="Times New Roman"/>
          <w:color w:val="FF0000"/>
        </w:rPr>
        <w:t>α</w:t>
      </w:r>
      <w:r w:rsidRPr="0080390A">
        <w:rPr>
          <w:rFonts w:eastAsia="Times New Roman" w:cs="Times New Roman"/>
          <w:color w:val="FF0000"/>
        </w:rPr>
        <w:t>)</w:t>
      </w:r>
    </w:p>
    <w:p w14:paraId="1F2E4194" w14:textId="77777777" w:rsidR="00936CAC" w:rsidRDefault="0050240F">
      <w:pPr>
        <w:spacing w:after="0" w:line="600" w:lineRule="auto"/>
        <w:ind w:firstLine="567"/>
        <w:jc w:val="both"/>
        <w:rPr>
          <w:rFonts w:eastAsia="Times New Roman" w:cs="Times New Roman"/>
        </w:rPr>
      </w:pPr>
      <w:r w:rsidRPr="00F551B8">
        <w:rPr>
          <w:rFonts w:eastAsia="Times New Roman" w:cs="Times New Roman"/>
        </w:rPr>
        <w:t>Β. ΑΠΑΝΤΗΣΕΙΣ ΥΠΟΥΡΓΩΝ ΣΕ ΕΡΩΤΗΣΕΙΣ ΒΟΥΛΕΥΤΩΝ</w:t>
      </w:r>
    </w:p>
    <w:p w14:paraId="1F2E4195" w14:textId="77777777" w:rsidR="00936CAC" w:rsidRDefault="0050240F">
      <w:pPr>
        <w:spacing w:after="0" w:line="600" w:lineRule="auto"/>
        <w:ind w:firstLine="567"/>
        <w:jc w:val="both"/>
        <w:rPr>
          <w:rFonts w:eastAsia="Times New Roman" w:cs="Times New Roman"/>
          <w:szCs w:val="24"/>
        </w:rPr>
      </w:pPr>
      <w:r w:rsidRPr="0080390A">
        <w:rPr>
          <w:rFonts w:eastAsia="Times New Roman" w:cs="Times New Roman"/>
          <w:color w:val="FF0000"/>
        </w:rPr>
        <w:t>(Να μπει η σελίδα 2β)</w:t>
      </w:r>
    </w:p>
    <w:p w14:paraId="1F2E4196" w14:textId="77777777" w:rsidR="00936CAC" w:rsidRDefault="0050240F">
      <w:pPr>
        <w:spacing w:after="0"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χω την τιμή να ανακοινώσω</w:t>
      </w:r>
      <w:r>
        <w:rPr>
          <w:rFonts w:eastAsia="Times New Roman" w:cs="Times New Roman"/>
          <w:szCs w:val="24"/>
        </w:rPr>
        <w:t xml:space="preserve"> στο Σώμα το δελτίο των επικαίρων ερωτήσεων της Δευτέρας 13 Ιουνίου 2016:</w:t>
      </w:r>
    </w:p>
    <w:p w14:paraId="1F2E4197" w14:textId="77777777" w:rsidR="00936CAC" w:rsidRDefault="0050240F">
      <w:pPr>
        <w:spacing w:after="0" w:line="600" w:lineRule="auto"/>
        <w:ind w:firstLine="720"/>
        <w:jc w:val="both"/>
        <w:rPr>
          <w:rFonts w:eastAsia="Times New Roman" w:cs="Times New Roman"/>
          <w:bCs/>
          <w:szCs w:val="24"/>
        </w:rPr>
      </w:pPr>
      <w:r>
        <w:rPr>
          <w:rFonts w:eastAsia="Times New Roman" w:cs="Times New Roman"/>
          <w:bCs/>
          <w:szCs w:val="24"/>
        </w:rPr>
        <w:t xml:space="preserve">Α. </w:t>
      </w:r>
      <w:r>
        <w:rPr>
          <w:rFonts w:eastAsia="Times New Roman" w:cs="Times New Roman"/>
          <w:bCs/>
          <w:szCs w:val="24"/>
        </w:rPr>
        <w:t>ΕΠΙΚΑΙΡΕΣ ΕΡΩΤΗΣΕΙΣ</w:t>
      </w:r>
      <w:r>
        <w:rPr>
          <w:rFonts w:eastAsia="Times New Roman" w:cs="Times New Roman"/>
          <w:bCs/>
          <w:szCs w:val="24"/>
        </w:rPr>
        <w:t xml:space="preserve"> </w:t>
      </w:r>
      <w:r>
        <w:rPr>
          <w:rFonts w:eastAsia="Times New Roman" w:cs="Times New Roman"/>
          <w:bCs/>
          <w:szCs w:val="24"/>
        </w:rPr>
        <w:t xml:space="preserve">Πρώτου Κύκλου </w:t>
      </w:r>
      <w:r>
        <w:rPr>
          <w:rFonts w:eastAsia="Times New Roman" w:cs="Times New Roman"/>
          <w:bCs/>
          <w:szCs w:val="24"/>
        </w:rPr>
        <w:t>(Άρθρο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 xml:space="preserve">ονισμού της </w:t>
      </w:r>
      <w:r>
        <w:rPr>
          <w:rFonts w:eastAsia="Times New Roman" w:cs="Times New Roman"/>
          <w:bCs/>
          <w:szCs w:val="24"/>
        </w:rPr>
        <w:t>Βουλής)</w:t>
      </w:r>
    </w:p>
    <w:p w14:paraId="1F2E4198"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1</w:t>
      </w:r>
      <w:r>
        <w:rPr>
          <w:rFonts w:eastAsia="Times New Roman" w:cs="Times New Roman"/>
          <w:szCs w:val="24"/>
        </w:rPr>
        <w:t xml:space="preserve">. </w:t>
      </w:r>
      <w:r>
        <w:rPr>
          <w:rFonts w:eastAsia="Times New Roman" w:cs="Times New Roman"/>
          <w:szCs w:val="24"/>
        </w:rPr>
        <w:t xml:space="preserve">Η με αριθμό 956/7-6-2016 επίκαιρη ερώτηση 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b/>
          <w:szCs w:val="24"/>
        </w:rPr>
        <w:t xml:space="preserve"> </w:t>
      </w:r>
      <w:r>
        <w:rPr>
          <w:rFonts w:eastAsia="Times New Roman" w:cs="Times New Roman"/>
          <w:szCs w:val="24"/>
        </w:rPr>
        <w:t>σχετικά με τη νέα καθυστέρηση στην κατασκευή του νέου αεροδρομίου στο Καστέλι Κρήτης.</w:t>
      </w:r>
    </w:p>
    <w:p w14:paraId="1F2E4199"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2. </w:t>
      </w:r>
      <w:r>
        <w:rPr>
          <w:rFonts w:eastAsia="Times New Roman" w:cs="Times New Roman"/>
          <w:szCs w:val="24"/>
        </w:rPr>
        <w:t>Η με αρι</w:t>
      </w:r>
      <w:r>
        <w:rPr>
          <w:rFonts w:eastAsia="Times New Roman" w:cs="Times New Roman"/>
          <w:szCs w:val="24"/>
        </w:rPr>
        <w:t xml:space="preserve">θμό 944/3-6-2016 επίκαιρη ερώτηση της Βουλευτού Αττικής της Δημοκρατικής Συμπαράταξης ΠΑΣΟΚ – ΔΗΜΑΡ </w:t>
      </w:r>
      <w:r>
        <w:rPr>
          <w:rFonts w:eastAsia="Times New Roman" w:cs="Times New Roman"/>
          <w:szCs w:val="24"/>
        </w:rPr>
        <w:t xml:space="preserve">κ. </w:t>
      </w:r>
      <w:r>
        <w:rPr>
          <w:rFonts w:eastAsia="Times New Roman" w:cs="Times New Roman"/>
          <w:bCs/>
          <w:szCs w:val="24"/>
        </w:rPr>
        <w:t xml:space="preserve">Παρασκευής </w:t>
      </w:r>
      <w:proofErr w:type="spellStart"/>
      <w:r>
        <w:rPr>
          <w:rFonts w:eastAsia="Times New Roman" w:cs="Times New Roman"/>
          <w:bCs/>
          <w:szCs w:val="24"/>
        </w:rPr>
        <w:t>Χριστοφιλοπούλου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τους ασθενείς που χειρουργούνται με δικά τους έξοδα στο Πανεπιστημιακό Γενικό Νοσοκομείο </w:t>
      </w:r>
      <w:r>
        <w:rPr>
          <w:rFonts w:eastAsia="Times New Roman" w:cs="Times New Roman"/>
          <w:szCs w:val="24"/>
        </w:rPr>
        <w:t>Θεσσαλονίκης «ΑΧΕΠΑ».</w:t>
      </w:r>
    </w:p>
    <w:p w14:paraId="1F2E419A"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3. </w:t>
      </w:r>
      <w:r>
        <w:rPr>
          <w:rFonts w:eastAsia="Times New Roman" w:cs="Times New Roman"/>
          <w:szCs w:val="24"/>
        </w:rPr>
        <w:t>Η με αριθμό 960/7-6-2016 επίκαιρη ερώτηση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 διατήρηση των θέσεων </w:t>
      </w:r>
      <w:r>
        <w:rPr>
          <w:rFonts w:eastAsia="Times New Roman" w:cs="Times New Roman"/>
          <w:szCs w:val="24"/>
        </w:rPr>
        <w:t>εργασίας με όλα τα δικαιώματα των εργαζομένων, στις πτηνοτροφικές εγκαταστάσεις από τον νέο εργοδότη «ΝΙΤΣΙΑΚΟ».</w:t>
      </w:r>
    </w:p>
    <w:p w14:paraId="1F2E419B"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4. </w:t>
      </w:r>
      <w:r>
        <w:rPr>
          <w:rFonts w:eastAsia="Times New Roman" w:cs="Times New Roman"/>
          <w:szCs w:val="24"/>
        </w:rPr>
        <w:t xml:space="preserve">Η με αριθμό 963/7-6-2016 επίκαιρη ερώτηση του Βουλευτή </w:t>
      </w:r>
      <w:r>
        <w:rPr>
          <w:rFonts w:eastAsia="Times New Roman" w:cs="Times New Roman"/>
          <w:szCs w:val="24"/>
        </w:rPr>
        <w:t xml:space="preserve">Λαρίσης </w:t>
      </w:r>
      <w:r>
        <w:rPr>
          <w:rFonts w:eastAsia="Times New Roman" w:cs="Times New Roman"/>
          <w:szCs w:val="24"/>
        </w:rPr>
        <w:t xml:space="preserve">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 μη εφαρμογή του προγράμματος «Κάρτα Αναπηρίας» παρά τη θεσμοθέτησή της από την </w:t>
      </w:r>
      <w:r>
        <w:rPr>
          <w:rFonts w:eastAsia="Times New Roman" w:cs="Times New Roman"/>
          <w:szCs w:val="24"/>
        </w:rPr>
        <w:t>πολιτεία</w:t>
      </w:r>
      <w:r>
        <w:rPr>
          <w:rFonts w:eastAsia="Times New Roman" w:cs="Times New Roman"/>
          <w:szCs w:val="24"/>
        </w:rPr>
        <w:t>.</w:t>
      </w:r>
    </w:p>
    <w:p w14:paraId="1F2E419C" w14:textId="77777777" w:rsidR="00936CAC" w:rsidRDefault="0050240F">
      <w:pPr>
        <w:spacing w:after="0" w:line="600" w:lineRule="auto"/>
        <w:ind w:firstLine="720"/>
        <w:jc w:val="both"/>
        <w:rPr>
          <w:rFonts w:eastAsia="Times New Roman" w:cs="Times New Roman"/>
          <w:bCs/>
          <w:szCs w:val="24"/>
        </w:rPr>
      </w:pPr>
      <w:r>
        <w:rPr>
          <w:rFonts w:eastAsia="Times New Roman" w:cs="Times New Roman"/>
          <w:bCs/>
          <w:szCs w:val="24"/>
        </w:rPr>
        <w:lastRenderedPageBreak/>
        <w:t xml:space="preserve">Β. </w:t>
      </w:r>
      <w:r>
        <w:rPr>
          <w:rFonts w:eastAsia="Times New Roman" w:cs="Times New Roman"/>
          <w:bCs/>
          <w:szCs w:val="24"/>
        </w:rPr>
        <w:t xml:space="preserve">ΕΠΙΚΑΙΡΕΣ ΕΡΩΤΗΣΕΙΣ </w:t>
      </w:r>
      <w:r>
        <w:rPr>
          <w:rFonts w:eastAsia="Times New Roman" w:cs="Times New Roman"/>
          <w:bCs/>
          <w:szCs w:val="24"/>
        </w:rPr>
        <w:t>Δ</w:t>
      </w:r>
      <w:r>
        <w:rPr>
          <w:rFonts w:eastAsia="Times New Roman" w:cs="Times New Roman"/>
          <w:bCs/>
          <w:szCs w:val="24"/>
        </w:rPr>
        <w:t xml:space="preserve">εύτερου </w:t>
      </w:r>
      <w:r>
        <w:rPr>
          <w:rFonts w:eastAsia="Times New Roman" w:cs="Times New Roman"/>
          <w:bCs/>
          <w:szCs w:val="24"/>
        </w:rPr>
        <w:t xml:space="preserve">Κύκλου </w:t>
      </w:r>
      <w:r>
        <w:rPr>
          <w:rFonts w:eastAsia="Times New Roman" w:cs="Times New Roman"/>
          <w:bCs/>
          <w:szCs w:val="24"/>
        </w:rPr>
        <w:t>(Άρθρο 130 παρ</w:t>
      </w:r>
      <w:r>
        <w:rPr>
          <w:rFonts w:eastAsia="Times New Roman" w:cs="Times New Roman"/>
          <w:bCs/>
          <w:szCs w:val="24"/>
        </w:rPr>
        <w:t xml:space="preserve">άγραφοι </w:t>
      </w:r>
      <w:r>
        <w:rPr>
          <w:rFonts w:eastAsia="Times New Roman" w:cs="Times New Roman"/>
          <w:bCs/>
          <w:szCs w:val="24"/>
        </w:rPr>
        <w:t xml:space="preserve">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 xml:space="preserve">ονισμού της </w:t>
      </w:r>
      <w:r>
        <w:rPr>
          <w:rFonts w:eastAsia="Times New Roman" w:cs="Times New Roman"/>
          <w:bCs/>
          <w:szCs w:val="24"/>
        </w:rPr>
        <w:t>Βουλής)</w:t>
      </w:r>
    </w:p>
    <w:p w14:paraId="1F2E419D"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1. </w:t>
      </w:r>
      <w:r>
        <w:rPr>
          <w:rFonts w:eastAsia="Times New Roman" w:cs="Times New Roman"/>
          <w:szCs w:val="24"/>
        </w:rPr>
        <w:t>Η με αριθμό 957/7-6-2016 επίκαιρη ερώτηση του Βουλευτή</w:t>
      </w:r>
      <w:r>
        <w:rPr>
          <w:rFonts w:eastAsia="Times New Roman" w:cs="Times New Roman"/>
          <w:szCs w:val="24"/>
        </w:rPr>
        <w:t xml:space="preserve"> Χίου της Νέας Δημοκρατίας κ. </w:t>
      </w:r>
      <w:r>
        <w:rPr>
          <w:rFonts w:eastAsia="Times New Roman" w:cs="Times New Roman"/>
          <w:bCs/>
          <w:szCs w:val="24"/>
        </w:rPr>
        <w:t xml:space="preserve">Παναγιώτη (Νότη) </w:t>
      </w:r>
      <w:proofErr w:type="spellStart"/>
      <w:r>
        <w:rPr>
          <w:rFonts w:eastAsia="Times New Roman" w:cs="Times New Roman"/>
          <w:bCs/>
          <w:szCs w:val="24"/>
        </w:rPr>
        <w:t>Μηταράκη</w:t>
      </w:r>
      <w:proofErr w:type="spellEnd"/>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την προστασία της φέτας στις εμπορικές συμφωνίες της Ευρωπαϊκής Ένωσης.</w:t>
      </w:r>
    </w:p>
    <w:p w14:paraId="1F2E419E"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2. </w:t>
      </w:r>
      <w:r>
        <w:rPr>
          <w:rFonts w:eastAsia="Times New Roman" w:cs="Times New Roman"/>
          <w:szCs w:val="24"/>
        </w:rPr>
        <w:t>Η με αριθμό 961/7-6-2016 επίκαιρη ερώτηση του Βουλευτή Β΄ Θε</w:t>
      </w:r>
      <w:r>
        <w:rPr>
          <w:rFonts w:eastAsia="Times New Roman" w:cs="Times New Roman"/>
          <w:szCs w:val="24"/>
        </w:rPr>
        <w:t>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Σάκη </w:t>
      </w:r>
      <w:proofErr w:type="spellStart"/>
      <w:r>
        <w:rPr>
          <w:rFonts w:eastAsia="Times New Roman" w:cs="Times New Roman"/>
          <w:bCs/>
          <w:szCs w:val="24"/>
        </w:rPr>
        <w:t>Βαρδαλή</w:t>
      </w:r>
      <w:proofErr w:type="spellEnd"/>
      <w:r>
        <w:rPr>
          <w:rFonts w:eastAsia="Times New Roman" w:cs="Times New Roman"/>
          <w:szCs w:val="24"/>
        </w:rPr>
        <w:t xml:space="preserve"> προς τους Υπουργούς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και </w:t>
      </w:r>
      <w:r>
        <w:rPr>
          <w:rFonts w:eastAsia="Times New Roman" w:cs="Times New Roman"/>
          <w:bCs/>
          <w:szCs w:val="24"/>
        </w:rPr>
        <w:t>Εθνικής Άμυνας,</w:t>
      </w:r>
      <w:r>
        <w:rPr>
          <w:rFonts w:eastAsia="Times New Roman" w:cs="Times New Roman"/>
          <w:szCs w:val="24"/>
        </w:rPr>
        <w:t xml:space="preserve"> σχετικά με την Ελληνική Βιομηχανία Οχημάτων («ΕΛΒΟ ΑΒΕ»).</w:t>
      </w:r>
    </w:p>
    <w:p w14:paraId="1F2E419F"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3. </w:t>
      </w:r>
      <w:r>
        <w:rPr>
          <w:rFonts w:eastAsia="Times New Roman" w:cs="Times New Roman"/>
          <w:szCs w:val="24"/>
        </w:rPr>
        <w:t xml:space="preserve">Η με αριθμό 966/7-6-2016 επίκαιρη ερώτηση του Βουλευτή Β΄ </w:t>
      </w:r>
      <w:r>
        <w:rPr>
          <w:rFonts w:eastAsia="Times New Roman" w:cs="Times New Roman"/>
          <w:szCs w:val="24"/>
        </w:rPr>
        <w:t xml:space="preserve">Πειραιώς </w:t>
      </w:r>
      <w:r>
        <w:rPr>
          <w:rFonts w:eastAsia="Times New Roman" w:cs="Times New Roman"/>
          <w:szCs w:val="24"/>
        </w:rPr>
        <w:t>των Ανεξαρτήτ</w:t>
      </w:r>
      <w:r>
        <w:rPr>
          <w:rFonts w:eastAsia="Times New Roman" w:cs="Times New Roman"/>
          <w:szCs w:val="24"/>
        </w:rPr>
        <w:t xml:space="preserve">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σχετικά με την κατάσταση στο Γενικό Κρατικό Νίκαιας.</w:t>
      </w:r>
    </w:p>
    <w:p w14:paraId="1F2E41A0"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4. </w:t>
      </w:r>
      <w:r>
        <w:rPr>
          <w:rFonts w:eastAsia="Times New Roman" w:cs="Times New Roman"/>
          <w:szCs w:val="24"/>
        </w:rPr>
        <w:t xml:space="preserve">Η με αριθμό 925/30-5-2016 επίκαιρη ερώτηση 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szCs w:val="24"/>
        </w:rPr>
        <w:t xml:space="preserve"> προς τον Υπουργό </w:t>
      </w:r>
      <w:r>
        <w:rPr>
          <w:rFonts w:eastAsia="Times New Roman" w:cs="Times New Roman"/>
          <w:bCs/>
          <w:szCs w:val="24"/>
        </w:rPr>
        <w:t xml:space="preserve">Οικονομίας, </w:t>
      </w:r>
      <w:r>
        <w:rPr>
          <w:rFonts w:eastAsia="Times New Roman" w:cs="Times New Roman"/>
          <w:bCs/>
          <w:szCs w:val="24"/>
        </w:rPr>
        <w:t>Ανάπτυξης και Τουρισμού,</w:t>
      </w:r>
      <w:r>
        <w:rPr>
          <w:rFonts w:eastAsia="Times New Roman" w:cs="Times New Roman"/>
          <w:b/>
          <w:szCs w:val="24"/>
        </w:rPr>
        <w:t xml:space="preserve"> </w:t>
      </w:r>
      <w:r>
        <w:rPr>
          <w:rFonts w:eastAsia="Times New Roman" w:cs="Times New Roman"/>
          <w:szCs w:val="24"/>
        </w:rPr>
        <w:t>σχετικά με την επιδείνωση του μεταποιητικού τομέα στη χώρα μας.</w:t>
      </w:r>
    </w:p>
    <w:p w14:paraId="1F2E41A1"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5. </w:t>
      </w:r>
      <w:r>
        <w:rPr>
          <w:rFonts w:eastAsia="Times New Roman" w:cs="Times New Roman"/>
          <w:szCs w:val="24"/>
        </w:rPr>
        <w:t xml:space="preserve">Η με αριθμό 916/27-5-2016 επίκαιρη ερώτηση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Εσωτερικών και Διοικητικής</w:t>
      </w:r>
      <w:r>
        <w:rPr>
          <w:rFonts w:eastAsia="Times New Roman" w:cs="Times New Roman"/>
          <w:bCs/>
          <w:szCs w:val="24"/>
        </w:rPr>
        <w:t xml:space="preserve"> Ανασυγκρότησης,</w:t>
      </w:r>
      <w:r>
        <w:rPr>
          <w:rFonts w:eastAsia="Times New Roman" w:cs="Times New Roman"/>
          <w:szCs w:val="24"/>
        </w:rPr>
        <w:t xml:space="preserve"> σχετικά με τη «</w:t>
      </w:r>
      <w:proofErr w:type="spellStart"/>
      <w:r>
        <w:rPr>
          <w:rFonts w:eastAsia="Times New Roman" w:cs="Times New Roman"/>
          <w:szCs w:val="24"/>
        </w:rPr>
        <w:t>στοχοποίηση</w:t>
      </w:r>
      <w:proofErr w:type="spellEnd"/>
      <w:r>
        <w:rPr>
          <w:rFonts w:eastAsia="Times New Roman" w:cs="Times New Roman"/>
          <w:szCs w:val="24"/>
        </w:rPr>
        <w:t xml:space="preserve"> Ελλήνων πολιτών από γνωστή παρακρατική ιστοσελίδα </w:t>
      </w:r>
      <w:proofErr w:type="spellStart"/>
      <w:r>
        <w:rPr>
          <w:rFonts w:eastAsia="Times New Roman" w:cs="Times New Roman"/>
          <w:szCs w:val="24"/>
        </w:rPr>
        <w:t>αντιεξουσιαστών</w:t>
      </w:r>
      <w:proofErr w:type="spellEnd"/>
      <w:r>
        <w:rPr>
          <w:rFonts w:eastAsia="Times New Roman" w:cs="Times New Roman"/>
          <w:szCs w:val="24"/>
        </w:rPr>
        <w:t>».</w:t>
      </w:r>
    </w:p>
    <w:p w14:paraId="1F2E41A2"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6. </w:t>
      </w:r>
      <w:r>
        <w:rPr>
          <w:rFonts w:eastAsia="Times New Roman" w:cs="Times New Roman"/>
          <w:szCs w:val="24"/>
        </w:rPr>
        <w:t xml:space="preserve">Η με αριθμό 935/31-5-2016 επίκαιρη ερώτηση του Βουλευτή Β΄ </w:t>
      </w:r>
      <w:r>
        <w:rPr>
          <w:rFonts w:eastAsia="Times New Roman" w:cs="Times New Roman"/>
          <w:szCs w:val="24"/>
        </w:rPr>
        <w:t xml:space="preserve">Πειραιώς </w:t>
      </w:r>
      <w:r>
        <w:rPr>
          <w:rFonts w:eastAsia="Times New Roman" w:cs="Times New Roman"/>
          <w:szCs w:val="24"/>
        </w:rPr>
        <w:t xml:space="preserve">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w:t>
      </w:r>
      <w:r>
        <w:rPr>
          <w:rFonts w:eastAsia="Times New Roman" w:cs="Times New Roman"/>
          <w:szCs w:val="24"/>
        </w:rPr>
        <w:t>ετικά με τις ελλείψεις και τα προβλήματα του στόλου του ΕΚΑΒ.</w:t>
      </w:r>
    </w:p>
    <w:p w14:paraId="1F2E41A3"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7. </w:t>
      </w:r>
      <w:r>
        <w:rPr>
          <w:rFonts w:eastAsia="Times New Roman" w:cs="Times New Roman"/>
          <w:szCs w:val="24"/>
        </w:rPr>
        <w:t xml:space="preserve">Η με αριθμό 926/30-5-2016 επίκαιρη ερώτηση του Βουλευτή Άρτας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Στύλιου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καταβολή της ελάχιστης</w:t>
      </w:r>
      <w:r>
        <w:rPr>
          <w:rFonts w:eastAsia="Times New Roman" w:cs="Times New Roman"/>
          <w:szCs w:val="24"/>
        </w:rPr>
        <w:t xml:space="preserve"> δυνατής συνδεδεμένης ενίσχυσης, στους παραγωγούς εσπεριδοειδών.</w:t>
      </w:r>
    </w:p>
    <w:p w14:paraId="1F2E41A4"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8. </w:t>
      </w:r>
      <w:r>
        <w:rPr>
          <w:rFonts w:eastAsia="Times New Roman" w:cs="Times New Roman"/>
          <w:szCs w:val="24"/>
        </w:rPr>
        <w:t xml:space="preserve">Η με αριθμό 907/25-5-2016 επίκαιρη ερώτηση του Βουλευτή Αρκαδίας της Δημοκρατικής Συμπαράταξης ΠΑΣΟΚ - 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σχετικά με την πρόοδ</w:t>
      </w:r>
      <w:r>
        <w:rPr>
          <w:rFonts w:eastAsia="Times New Roman" w:cs="Times New Roman"/>
          <w:szCs w:val="24"/>
        </w:rPr>
        <w:t>ο των έργων αξιοποίησης του πρώην αεροδρομίου του Ελληνικού.</w:t>
      </w:r>
    </w:p>
    <w:p w14:paraId="1F2E41A5"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9. </w:t>
      </w:r>
      <w:r>
        <w:rPr>
          <w:rFonts w:eastAsia="Times New Roman" w:cs="Times New Roman"/>
          <w:szCs w:val="24"/>
        </w:rPr>
        <w:t>Η με αριθμό 938/31-5-2016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w:t>
      </w:r>
      <w:r>
        <w:rPr>
          <w:rFonts w:eastAsia="Times New Roman" w:cs="Times New Roman"/>
          <w:szCs w:val="24"/>
        </w:rPr>
        <w:t xml:space="preserve"> κατάσταση που επικρατεί στα Σχολεία Δεύτερης Ευκαιρίας.</w:t>
      </w:r>
    </w:p>
    <w:p w14:paraId="1F2E41A6"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10. </w:t>
      </w:r>
      <w:r>
        <w:rPr>
          <w:rFonts w:eastAsia="Times New Roman" w:cs="Times New Roman"/>
          <w:szCs w:val="24"/>
        </w:rPr>
        <w:t xml:space="preserve">Η με αριθμό 825/25-4-2016 επίκαιρη ερώτηση της Βουλευτού Β΄ Πειραιώς της Ένωσης Κεντρώων </w:t>
      </w:r>
      <w:r>
        <w:rPr>
          <w:rFonts w:eastAsia="Times New Roman" w:cs="Times New Roman"/>
          <w:szCs w:val="24"/>
        </w:rPr>
        <w:t xml:space="preserve">κ.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σχετικά με την υπολειτουργία του Αντικαρκινικού Νοσοκ</w:t>
      </w:r>
      <w:r>
        <w:rPr>
          <w:rFonts w:eastAsia="Times New Roman" w:cs="Times New Roman"/>
          <w:szCs w:val="24"/>
        </w:rPr>
        <w:t xml:space="preserve">ομείου </w:t>
      </w:r>
      <w:r>
        <w:rPr>
          <w:rFonts w:eastAsia="Times New Roman" w:cs="Times New Roman"/>
          <w:szCs w:val="24"/>
        </w:rPr>
        <w:t>«</w:t>
      </w:r>
      <w:r>
        <w:rPr>
          <w:rFonts w:eastAsia="Times New Roman" w:cs="Times New Roman"/>
          <w:szCs w:val="24"/>
        </w:rPr>
        <w:t>Μεταξά</w:t>
      </w:r>
      <w:r>
        <w:rPr>
          <w:rFonts w:eastAsia="Times New Roman" w:cs="Times New Roman"/>
          <w:szCs w:val="24"/>
        </w:rPr>
        <w:t>.</w:t>
      </w:r>
    </w:p>
    <w:p w14:paraId="1F2E41A7" w14:textId="77777777" w:rsidR="00936CAC" w:rsidRDefault="0050240F">
      <w:pPr>
        <w:spacing w:after="0" w:line="600" w:lineRule="auto"/>
        <w:ind w:firstLine="720"/>
        <w:jc w:val="both"/>
        <w:rPr>
          <w:rFonts w:eastAsia="Times New Roman" w:cs="Times New Roman"/>
          <w:color w:val="FF0000"/>
          <w:szCs w:val="24"/>
        </w:rPr>
      </w:pPr>
      <w:r w:rsidRPr="00E20243">
        <w:rPr>
          <w:rFonts w:eastAsia="Times New Roman" w:cs="Times New Roman"/>
          <w:color w:val="FF0000"/>
          <w:szCs w:val="24"/>
        </w:rPr>
        <w:t>(ΑΛΛΑΓΗ ΣΕΛΙΔΑΣ ΛΟΓΩ ΑΛΛΑΓΗΣ ΘΕΜΑΤΟΣ)</w:t>
      </w:r>
    </w:p>
    <w:p w14:paraId="1F2E41A8" w14:textId="77777777" w:rsidR="00936CAC" w:rsidRDefault="0050240F">
      <w:pPr>
        <w:spacing w:after="0" w:line="600" w:lineRule="auto"/>
        <w:ind w:firstLine="720"/>
        <w:jc w:val="both"/>
        <w:rPr>
          <w:rFonts w:eastAsia="Times New Roman"/>
          <w:szCs w:val="24"/>
        </w:rPr>
      </w:pPr>
      <w:r w:rsidRPr="00B625DC">
        <w:rPr>
          <w:rFonts w:eastAsia="Times New Roman" w:cs="Times New Roman"/>
          <w:b/>
          <w:szCs w:val="24"/>
        </w:rPr>
        <w:t xml:space="preserve">ΠΡΟΕΔΡΕΥΩΝ </w:t>
      </w:r>
      <w:r w:rsidRPr="00B625DC">
        <w:rPr>
          <w:rFonts w:eastAsia="Times New Roman" w:cs="Times New Roman"/>
          <w:b/>
          <w:szCs w:val="24"/>
        </w:rPr>
        <w:t xml:space="preserve">(Νικήτας </w:t>
      </w:r>
      <w:proofErr w:type="spellStart"/>
      <w:r w:rsidRPr="00B625DC">
        <w:rPr>
          <w:rFonts w:eastAsia="Times New Roman" w:cs="Times New Roman"/>
          <w:b/>
          <w:szCs w:val="24"/>
        </w:rPr>
        <w:t>Καλαμάνης</w:t>
      </w:r>
      <w:proofErr w:type="spellEnd"/>
      <w:r w:rsidRPr="00B625DC">
        <w:rPr>
          <w:rFonts w:eastAsia="Times New Roman" w:cs="Times New Roman"/>
          <w:b/>
          <w:szCs w:val="24"/>
        </w:rPr>
        <w:t>)</w:t>
      </w:r>
      <w:r>
        <w:rPr>
          <w:rFonts w:eastAsia="Times New Roman" w:cs="Times New Roman"/>
          <w:b/>
          <w:szCs w:val="24"/>
        </w:rPr>
        <w:t>:</w:t>
      </w:r>
      <w:r>
        <w:rPr>
          <w:rFonts w:eastAsia="Times New Roman"/>
          <w:szCs w:val="24"/>
        </w:rPr>
        <w:t xml:space="preserve"> </w:t>
      </w:r>
      <w:r>
        <w:rPr>
          <w:rFonts w:eastAsia="Times New Roman"/>
          <w:szCs w:val="24"/>
        </w:rPr>
        <w:t xml:space="preserve">Κυρίες και κύριοι συνάδελφοι, εισερχόμαστε στη συζήτηση των </w:t>
      </w:r>
    </w:p>
    <w:p w14:paraId="1F2E41A9" w14:textId="77777777" w:rsidR="00936CAC" w:rsidRDefault="0050240F">
      <w:pPr>
        <w:tabs>
          <w:tab w:val="left" w:pos="1359"/>
        </w:tabs>
        <w:spacing w:after="0" w:line="600" w:lineRule="auto"/>
        <w:ind w:firstLine="720"/>
        <w:jc w:val="center"/>
        <w:rPr>
          <w:rFonts w:eastAsia="Times New Roman"/>
          <w:b/>
          <w:szCs w:val="24"/>
        </w:rPr>
      </w:pPr>
      <w:r>
        <w:rPr>
          <w:rFonts w:eastAsia="Times New Roman"/>
          <w:b/>
          <w:szCs w:val="24"/>
        </w:rPr>
        <w:lastRenderedPageBreak/>
        <w:t>ΕΠΙΚΑΙΡΩΝ ΕΡΩΤΗΣΕΩΝ</w:t>
      </w:r>
    </w:p>
    <w:p w14:paraId="1F2E41AA"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 xml:space="preserve">Προηγουμένως, να ανακοινώσω στο Σώμα ότι η Διαρκής Επιτροπή Παραγωγής και Εμπορίου, η </w:t>
      </w:r>
      <w:r>
        <w:rPr>
          <w:rFonts w:eastAsia="Times New Roman"/>
          <w:szCs w:val="24"/>
        </w:rPr>
        <w:t>Διαρκής Επιτροπή Οικονομικών Υποθέσεων και η Διαρκής Επιτροπή Κοινωνικών Υποθέσεων καταθέτουν την έκθεσή τους στο σχέδιο νόμου</w:t>
      </w:r>
      <w:r>
        <w:rPr>
          <w:rFonts w:eastAsia="Times New Roman"/>
          <w:szCs w:val="24"/>
        </w:rPr>
        <w:t>: «Θεσμικό πλαίσιο για τη σύσταση</w:t>
      </w:r>
      <w:r>
        <w:rPr>
          <w:rFonts w:eastAsia="Times New Roman"/>
          <w:szCs w:val="24"/>
        </w:rPr>
        <w:t xml:space="preserve"> καθεστώτων</w:t>
      </w:r>
      <w:r>
        <w:rPr>
          <w:rFonts w:eastAsia="Times New Roman"/>
          <w:szCs w:val="24"/>
        </w:rPr>
        <w:t xml:space="preserve"> Ενισχύσεων Ιδιωτικών</w:t>
      </w:r>
      <w:r>
        <w:rPr>
          <w:rFonts w:eastAsia="Times New Roman"/>
          <w:szCs w:val="24"/>
        </w:rPr>
        <w:t xml:space="preserve"> Επενδύσεων για την περιφερειακή και οικονομική ανάπτυξη</w:t>
      </w:r>
      <w:r>
        <w:rPr>
          <w:rFonts w:eastAsia="Times New Roman"/>
          <w:szCs w:val="24"/>
        </w:rPr>
        <w:t xml:space="preserve"> της χώρα</w:t>
      </w:r>
      <w:r>
        <w:rPr>
          <w:rFonts w:eastAsia="Times New Roman"/>
          <w:szCs w:val="24"/>
        </w:rPr>
        <w:t>ς-Σύσταση Αναπτυξιακού Συμβουλίου</w:t>
      </w:r>
      <w:r>
        <w:rPr>
          <w:rFonts w:eastAsia="Times New Roman"/>
          <w:szCs w:val="24"/>
        </w:rPr>
        <w:t xml:space="preserve"> και άλλες διατάξεις».</w:t>
      </w:r>
    </w:p>
    <w:p w14:paraId="1F2E41AB"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 xml:space="preserve">Επίσης, ανακοινώνω προς το Σώμα ότι η Ειδική Μόνιμη Επιτροπή Κοινοβουλευτικής Δεοντολογίας καταθέτει τις εκθέσεις της στις αιτήσεις της </w:t>
      </w:r>
      <w:r>
        <w:rPr>
          <w:rFonts w:eastAsia="Times New Roman"/>
          <w:szCs w:val="24"/>
        </w:rPr>
        <w:t xml:space="preserve">εισαγγελικής αρχής </w:t>
      </w:r>
      <w:r>
        <w:rPr>
          <w:rFonts w:eastAsia="Times New Roman"/>
          <w:szCs w:val="24"/>
        </w:rPr>
        <w:t>για τη χορήγηση άδειας άσκησης ποινικής δίωξη</w:t>
      </w:r>
      <w:r>
        <w:rPr>
          <w:rFonts w:eastAsia="Times New Roman"/>
          <w:szCs w:val="24"/>
        </w:rPr>
        <w:t>ς κατά Βουλευτών.</w:t>
      </w:r>
    </w:p>
    <w:p w14:paraId="1F2E41AC"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 xml:space="preserve">Τρίτον, θέλω να θέσω υπ’ </w:t>
      </w:r>
      <w:proofErr w:type="spellStart"/>
      <w:r>
        <w:rPr>
          <w:rFonts w:eastAsia="Times New Roman"/>
          <w:szCs w:val="24"/>
        </w:rPr>
        <w:t>όψιν</w:t>
      </w:r>
      <w:proofErr w:type="spellEnd"/>
      <w:r>
        <w:rPr>
          <w:rFonts w:eastAsia="Times New Roman"/>
          <w:szCs w:val="24"/>
        </w:rPr>
        <w:t xml:space="preserve"> σας ότι η Εξεταστική Επιτροπή για τη </w:t>
      </w:r>
      <w:r>
        <w:rPr>
          <w:rFonts w:eastAsia="Times New Roman"/>
          <w:szCs w:val="24"/>
        </w:rPr>
        <w:t xml:space="preserve">Διερεύνηση </w:t>
      </w:r>
      <w:r>
        <w:rPr>
          <w:rFonts w:eastAsia="Times New Roman"/>
          <w:szCs w:val="24"/>
        </w:rPr>
        <w:t xml:space="preserve">της </w:t>
      </w:r>
      <w:r>
        <w:rPr>
          <w:rFonts w:eastAsia="Times New Roman"/>
          <w:szCs w:val="24"/>
        </w:rPr>
        <w:t xml:space="preserve">Νομιμότητας </w:t>
      </w:r>
      <w:r>
        <w:rPr>
          <w:rFonts w:eastAsia="Times New Roman"/>
          <w:szCs w:val="24"/>
        </w:rPr>
        <w:t xml:space="preserve">της </w:t>
      </w:r>
      <w:r>
        <w:rPr>
          <w:rFonts w:eastAsia="Times New Roman"/>
          <w:szCs w:val="24"/>
        </w:rPr>
        <w:t xml:space="preserve">Δανειοδότησης </w:t>
      </w:r>
      <w:r>
        <w:rPr>
          <w:rFonts w:eastAsia="Times New Roman"/>
          <w:szCs w:val="24"/>
        </w:rPr>
        <w:t xml:space="preserve">των </w:t>
      </w:r>
      <w:r>
        <w:rPr>
          <w:rFonts w:eastAsia="Times New Roman"/>
          <w:szCs w:val="24"/>
        </w:rPr>
        <w:t>Πολιτικών Κομμάτων</w:t>
      </w:r>
      <w:r>
        <w:rPr>
          <w:rFonts w:eastAsia="Times New Roman"/>
          <w:szCs w:val="24"/>
        </w:rPr>
        <w:t xml:space="preserve">, καθώς και των </w:t>
      </w:r>
      <w:r>
        <w:rPr>
          <w:rFonts w:eastAsia="Times New Roman"/>
          <w:szCs w:val="24"/>
        </w:rPr>
        <w:t xml:space="preserve">Ιδιοκτητριών Εταιρειών </w:t>
      </w:r>
      <w:r>
        <w:rPr>
          <w:rFonts w:eastAsia="Times New Roman"/>
          <w:szCs w:val="24"/>
        </w:rPr>
        <w:t xml:space="preserve">Μέσων Μαζικής Ενημέρωσης από τα </w:t>
      </w:r>
      <w:r>
        <w:rPr>
          <w:rFonts w:eastAsia="Times New Roman"/>
          <w:szCs w:val="24"/>
        </w:rPr>
        <w:t xml:space="preserve">Τραπεζικά Ιδρύματα </w:t>
      </w:r>
      <w:r>
        <w:rPr>
          <w:rFonts w:eastAsia="Times New Roman"/>
          <w:szCs w:val="24"/>
        </w:rPr>
        <w:t xml:space="preserve">της </w:t>
      </w:r>
      <w:r>
        <w:rPr>
          <w:rFonts w:eastAsia="Times New Roman"/>
          <w:szCs w:val="24"/>
        </w:rPr>
        <w:t>Χώρας</w:t>
      </w:r>
      <w:r>
        <w:rPr>
          <w:rFonts w:eastAsia="Times New Roman"/>
          <w:szCs w:val="24"/>
        </w:rPr>
        <w:t>, που</w:t>
      </w:r>
      <w:r>
        <w:rPr>
          <w:rFonts w:eastAsia="Times New Roman"/>
          <w:szCs w:val="24"/>
        </w:rPr>
        <w:t xml:space="preserve"> έχει συσταθεί κατά το άρθρο 144 και του </w:t>
      </w:r>
      <w:r>
        <w:rPr>
          <w:rFonts w:eastAsia="Times New Roman"/>
          <w:szCs w:val="24"/>
        </w:rPr>
        <w:lastRenderedPageBreak/>
        <w:t xml:space="preserve">Κανονισμού της Βουλής, για την οποία η Ολομέλεια της Βουλής έχει ορίσει προθεσμία υποβολής του </w:t>
      </w:r>
      <w:r>
        <w:rPr>
          <w:rFonts w:eastAsia="Times New Roman"/>
          <w:szCs w:val="24"/>
        </w:rPr>
        <w:t xml:space="preserve">πορίσματός </w:t>
      </w:r>
      <w:r>
        <w:rPr>
          <w:rFonts w:eastAsia="Times New Roman"/>
          <w:szCs w:val="24"/>
        </w:rPr>
        <w:t>της δύο μήνες από της συγκροτήσεώς της και η οποία λήγει στις 19 Ιουνίου 2016, ζητεί τρίμηνη παράταση της λει</w:t>
      </w:r>
      <w:r>
        <w:rPr>
          <w:rFonts w:eastAsia="Times New Roman"/>
          <w:szCs w:val="24"/>
        </w:rPr>
        <w:t xml:space="preserve">τουργίας της. </w:t>
      </w:r>
    </w:p>
    <w:p w14:paraId="1F2E41AD"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Συμφωνεί το Σώμα;</w:t>
      </w:r>
    </w:p>
    <w:p w14:paraId="1F2E41AE" w14:textId="77777777" w:rsidR="00936CAC" w:rsidRDefault="0050240F">
      <w:pPr>
        <w:tabs>
          <w:tab w:val="left" w:pos="1359"/>
        </w:tabs>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1F2E41AF" w14:textId="77777777" w:rsidR="00936CAC" w:rsidRDefault="0050240F">
      <w:pPr>
        <w:tabs>
          <w:tab w:val="left" w:pos="1359"/>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Συνεπώς, τ</w:t>
      </w:r>
      <w:r>
        <w:rPr>
          <w:rFonts w:eastAsia="Times New Roman"/>
          <w:szCs w:val="24"/>
        </w:rPr>
        <w:t>ο Σώμα συμφώνησε ομοφώνως.</w:t>
      </w:r>
    </w:p>
    <w:p w14:paraId="1F2E41B0"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Επίσης, ζητούν άδεια ολιγοήμερης απουσίας στο εξωτερικό με επιστολή τους προς τον Πρόεδρο της Βουλής</w:t>
      </w:r>
      <w:r>
        <w:rPr>
          <w:rFonts w:eastAsia="Times New Roman"/>
          <w:szCs w:val="24"/>
        </w:rPr>
        <w:t xml:space="preserve"> κ. Νικόλαο </w:t>
      </w:r>
      <w:proofErr w:type="spellStart"/>
      <w:r>
        <w:rPr>
          <w:rFonts w:eastAsia="Times New Roman"/>
          <w:szCs w:val="24"/>
        </w:rPr>
        <w:t>Βούτση</w:t>
      </w:r>
      <w:proofErr w:type="spellEnd"/>
      <w:r>
        <w:rPr>
          <w:rFonts w:eastAsia="Times New Roman"/>
          <w:szCs w:val="24"/>
        </w:rPr>
        <w:t xml:space="preserve">, οι Βουλευτές κ. Σκρέκας από 13 Ιουνίου έως 17 Ιουνίου, κ. Θεοχάρης από 11 Ιουνίου έως 15 Ιουνίου, </w:t>
      </w:r>
      <w:r>
        <w:rPr>
          <w:rFonts w:eastAsia="Times New Roman"/>
          <w:szCs w:val="24"/>
        </w:rPr>
        <w:t xml:space="preserve">ο </w:t>
      </w:r>
      <w:r>
        <w:rPr>
          <w:rFonts w:eastAsia="Times New Roman"/>
          <w:szCs w:val="24"/>
        </w:rPr>
        <w:t xml:space="preserve">κ. Μιχαηλίδης από 11 Ιουνίου έως 14 Ιουνίου και τέλος ο κ. </w:t>
      </w:r>
      <w:proofErr w:type="spellStart"/>
      <w:r>
        <w:rPr>
          <w:rFonts w:eastAsia="Times New Roman"/>
          <w:szCs w:val="24"/>
        </w:rPr>
        <w:t>Φορτσάκης</w:t>
      </w:r>
      <w:proofErr w:type="spellEnd"/>
      <w:r>
        <w:rPr>
          <w:rFonts w:eastAsia="Times New Roman"/>
          <w:szCs w:val="24"/>
        </w:rPr>
        <w:t xml:space="preserve"> από 13 Ιουνίου έως 17 Ιουνίου. Η Βουλή εγκρίνει;</w:t>
      </w:r>
    </w:p>
    <w:p w14:paraId="1F2E41B1" w14:textId="77777777" w:rsidR="00936CAC" w:rsidRDefault="0050240F">
      <w:pPr>
        <w:tabs>
          <w:tab w:val="left" w:pos="1359"/>
        </w:tabs>
        <w:spacing w:after="0"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ΒΟΥΛΕΥΤΕΣ:</w:t>
      </w:r>
      <w:r>
        <w:rPr>
          <w:rFonts w:eastAsia="Times New Roman"/>
          <w:szCs w:val="24"/>
        </w:rPr>
        <w:t xml:space="preserve"> Μάλιστα, μάλιστα.</w:t>
      </w:r>
    </w:p>
    <w:p w14:paraId="1F2E41B2" w14:textId="77777777" w:rsidR="00936CAC" w:rsidRDefault="0050240F">
      <w:pPr>
        <w:tabs>
          <w:tab w:val="left" w:pos="1359"/>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 xml:space="preserve">Συνεπώς η </w:t>
      </w:r>
      <w:r>
        <w:rPr>
          <w:rFonts w:eastAsia="Times New Roman"/>
          <w:szCs w:val="24"/>
        </w:rPr>
        <w:t>Βουλή ενέκρινε τις ζητηθείσες άδειες.</w:t>
      </w:r>
    </w:p>
    <w:p w14:paraId="1F2E41B3"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lastRenderedPageBreak/>
        <w:t>Ευτυχώς, που οι δύο πρώτες επίκαιρες ερωτήσεις θα απαντηθούν, γιατί η ηγεσία του Υπουργείου Παιδείας είναι εδώ.</w:t>
      </w:r>
    </w:p>
    <w:p w14:paraId="1F2E41B4"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Για μία ακόμη φορά από τις δεκαέξι επίκαιρες</w:t>
      </w:r>
      <w:r>
        <w:rPr>
          <w:rFonts w:eastAsia="Times New Roman"/>
          <w:szCs w:val="24"/>
        </w:rPr>
        <w:t xml:space="preserve"> ερωτήσεις θα συζητηθούν μόνο δύο. </w:t>
      </w:r>
    </w:p>
    <w:p w14:paraId="1F2E41B5"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Για τρεις επίκαιρες ερωτήσεις είναι δικαιολογημένοι οι Υπουργοί, δηλ</w:t>
      </w:r>
      <w:r>
        <w:rPr>
          <w:rFonts w:eastAsia="Times New Roman"/>
          <w:szCs w:val="24"/>
        </w:rPr>
        <w:t xml:space="preserve">αδή </w:t>
      </w:r>
      <w:r>
        <w:rPr>
          <w:rFonts w:eastAsia="Times New Roman"/>
          <w:szCs w:val="24"/>
        </w:rPr>
        <w:t xml:space="preserve">ο κ. </w:t>
      </w:r>
      <w:proofErr w:type="spellStart"/>
      <w:r>
        <w:rPr>
          <w:rFonts w:eastAsia="Times New Roman"/>
          <w:szCs w:val="24"/>
        </w:rPr>
        <w:t>Μπόλαρης</w:t>
      </w:r>
      <w:proofErr w:type="spellEnd"/>
      <w:r>
        <w:rPr>
          <w:rFonts w:eastAsia="Times New Roman"/>
          <w:szCs w:val="24"/>
        </w:rPr>
        <w:t xml:space="preserve">, ο κ. Τσιρώνης και ο κ. </w:t>
      </w:r>
      <w:proofErr w:type="spellStart"/>
      <w:r>
        <w:rPr>
          <w:rFonts w:eastAsia="Times New Roman"/>
          <w:szCs w:val="24"/>
        </w:rPr>
        <w:t>Τόσκας</w:t>
      </w:r>
      <w:proofErr w:type="spellEnd"/>
      <w:r>
        <w:rPr>
          <w:rFonts w:eastAsia="Times New Roman"/>
          <w:szCs w:val="24"/>
        </w:rPr>
        <w:t xml:space="preserve">, γιατί λείπουν στο εξωτερικό. Οι συγκεκριμένες τρεις επίκαιρες ερωτήσεις που δεν </w:t>
      </w:r>
      <w:r>
        <w:rPr>
          <w:rFonts w:eastAsia="Times New Roman"/>
          <w:szCs w:val="24"/>
        </w:rPr>
        <w:t>συζητούνται</w:t>
      </w:r>
      <w:r>
        <w:rPr>
          <w:rFonts w:eastAsia="Times New Roman"/>
          <w:szCs w:val="24"/>
        </w:rPr>
        <w:t xml:space="preserve"> λόγω της α</w:t>
      </w:r>
      <w:r>
        <w:rPr>
          <w:rFonts w:eastAsia="Times New Roman"/>
          <w:szCs w:val="24"/>
        </w:rPr>
        <w:t>πουσίας των Υπουργών στο εξωτερικό είναι οι εξής:</w:t>
      </w:r>
    </w:p>
    <w:p w14:paraId="1F2E41B6"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πρώτη</w:t>
      </w:r>
      <w:r>
        <w:rPr>
          <w:rFonts w:eastAsia="Times New Roman"/>
          <w:szCs w:val="24"/>
        </w:rPr>
        <w:t xml:space="preserve"> με αριθμό 955/7-6-2016 επίκαιρη ερώτηση </w:t>
      </w:r>
      <w:r>
        <w:rPr>
          <w:rFonts w:eastAsia="Times New Roman"/>
          <w:szCs w:val="24"/>
        </w:rPr>
        <w:t xml:space="preserve">δεύτερου κύκλου </w:t>
      </w:r>
      <w:r>
        <w:rPr>
          <w:rFonts w:eastAsia="Times New Roman"/>
          <w:szCs w:val="24"/>
        </w:rPr>
        <w:t>της Βουλευτού Σερρών της Νέας Δημοκρατίας κ</w:t>
      </w:r>
      <w:r>
        <w:rPr>
          <w:rFonts w:eastAsia="Times New Roman"/>
          <w:szCs w:val="24"/>
        </w:rPr>
        <w:t>.</w:t>
      </w:r>
      <w:r>
        <w:rPr>
          <w:rFonts w:eastAsia="Times New Roman"/>
          <w:szCs w:val="24"/>
        </w:rPr>
        <w:t xml:space="preserve"> </w:t>
      </w:r>
      <w:r>
        <w:rPr>
          <w:rFonts w:eastAsia="Times New Roman"/>
          <w:bCs/>
          <w:szCs w:val="24"/>
        </w:rPr>
        <w:t>Φωτεινής Αραμπατζή</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σχετικά με τις διευκρινήσει</w:t>
      </w:r>
      <w:r>
        <w:rPr>
          <w:rFonts w:eastAsia="Times New Roman"/>
          <w:szCs w:val="24"/>
        </w:rPr>
        <w:t>ς για το καθεστώς της χρήσης σκόνης γάλακτος στην παρασκευή του ελληνικού γιαουρτιού.</w:t>
      </w:r>
    </w:p>
    <w:p w14:paraId="1F2E41B7"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ένατη</w:t>
      </w:r>
      <w:r>
        <w:rPr>
          <w:rFonts w:eastAsia="Times New Roman"/>
          <w:szCs w:val="24"/>
        </w:rPr>
        <w:t xml:space="preserve"> με αριθμό 928/30-5-2016 επίκαιρη ερώτηση </w:t>
      </w:r>
      <w:r>
        <w:rPr>
          <w:rFonts w:eastAsia="Times New Roman"/>
          <w:szCs w:val="24"/>
        </w:rPr>
        <w:t xml:space="preserve">δεύτερου κύκλου </w:t>
      </w:r>
      <w:r>
        <w:rPr>
          <w:rFonts w:eastAsia="Times New Roman"/>
          <w:szCs w:val="24"/>
        </w:rPr>
        <w:t>του Βουλευτή Λάρισας των Ανεξαρτήτων Ελλήνων κ</w:t>
      </w:r>
      <w:r>
        <w:rPr>
          <w:rFonts w:eastAsia="Times New Roman"/>
          <w:b/>
          <w:szCs w:val="24"/>
        </w:rPr>
        <w:t xml:space="preserve">.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Περιβάλλοντος και Ενέρ</w:t>
      </w:r>
      <w:r>
        <w:rPr>
          <w:rFonts w:eastAsia="Times New Roman"/>
          <w:bCs/>
          <w:szCs w:val="24"/>
        </w:rPr>
        <w:t>γειας,</w:t>
      </w:r>
      <w:r>
        <w:rPr>
          <w:rFonts w:eastAsia="Times New Roman"/>
          <w:szCs w:val="24"/>
        </w:rPr>
        <w:t xml:space="preserve"> σχετικά </w:t>
      </w:r>
      <w:r>
        <w:rPr>
          <w:rFonts w:eastAsia="Times New Roman"/>
          <w:szCs w:val="24"/>
        </w:rPr>
        <w:lastRenderedPageBreak/>
        <w:t xml:space="preserve">με την ενίσχυση της αποστολής και της οικονομικής θέσης των </w:t>
      </w:r>
      <w:proofErr w:type="spellStart"/>
      <w:r>
        <w:rPr>
          <w:rFonts w:eastAsia="Times New Roman"/>
          <w:szCs w:val="24"/>
        </w:rPr>
        <w:t>ρητινοκαλλιεργητών</w:t>
      </w:r>
      <w:proofErr w:type="spellEnd"/>
      <w:r>
        <w:rPr>
          <w:rFonts w:eastAsia="Times New Roman"/>
          <w:szCs w:val="24"/>
        </w:rPr>
        <w:t xml:space="preserve"> προς όφελος του δάσους και της </w:t>
      </w:r>
      <w:r>
        <w:rPr>
          <w:rFonts w:eastAsia="Times New Roman"/>
          <w:szCs w:val="24"/>
        </w:rPr>
        <w:t>εθνικής οικονομίας</w:t>
      </w:r>
      <w:r>
        <w:rPr>
          <w:rFonts w:eastAsia="Times New Roman"/>
          <w:szCs w:val="24"/>
        </w:rPr>
        <w:t>.</w:t>
      </w:r>
    </w:p>
    <w:p w14:paraId="1F2E41B8"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ενδέκατη</w:t>
      </w:r>
      <w:r>
        <w:rPr>
          <w:rFonts w:eastAsia="Times New Roman"/>
          <w:szCs w:val="24"/>
        </w:rPr>
        <w:t xml:space="preserve"> με αριθμό 896/23-5-2016 </w:t>
      </w:r>
      <w:r>
        <w:rPr>
          <w:rFonts w:eastAsia="Times New Roman"/>
          <w:szCs w:val="24"/>
        </w:rPr>
        <w:t xml:space="preserve">επίκαιρη ερώτηση </w:t>
      </w:r>
      <w:r>
        <w:rPr>
          <w:rFonts w:eastAsia="Times New Roman"/>
          <w:szCs w:val="24"/>
        </w:rPr>
        <w:t xml:space="preserve">δεύτερου κύκλου </w:t>
      </w:r>
      <w:r>
        <w:rPr>
          <w:rFonts w:eastAsia="Times New Roman"/>
          <w:szCs w:val="24"/>
        </w:rPr>
        <w:t>του Βουλευτή Α’ Πειραιά της Νέας Δημοκρατία</w:t>
      </w:r>
      <w:r>
        <w:rPr>
          <w:rFonts w:eastAsia="Times New Roman"/>
          <w:szCs w:val="24"/>
        </w:rPr>
        <w:t>ς κ. Κωνσταντίνου Κατσαφάδου προς τον Υπουργό Εσωτερικών και Διοικητικής Ανασυγκρότησης</w:t>
      </w:r>
      <w:r>
        <w:rPr>
          <w:rFonts w:eastAsia="Times New Roman"/>
          <w:szCs w:val="24"/>
        </w:rPr>
        <w:t>,</w:t>
      </w:r>
      <w:r>
        <w:rPr>
          <w:rFonts w:eastAsia="Times New Roman"/>
          <w:szCs w:val="24"/>
        </w:rPr>
        <w:t xml:space="preserve"> σχετικά με την πορεία του ελέγχου των δικαιολογητικών των συμμετεχόντων στο διαγωνισμό για την πρόσληψη </w:t>
      </w:r>
      <w:r>
        <w:rPr>
          <w:rFonts w:eastAsia="Times New Roman"/>
          <w:szCs w:val="24"/>
        </w:rPr>
        <w:t>πυροσβεστών πενταετούς θητείας</w:t>
      </w:r>
      <w:r>
        <w:rPr>
          <w:rFonts w:eastAsia="Times New Roman"/>
          <w:szCs w:val="24"/>
        </w:rPr>
        <w:t>.</w:t>
      </w:r>
    </w:p>
    <w:p w14:paraId="1F2E41B9"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 xml:space="preserve">Επίσης, υπάρχει και μία η οποία δεν </w:t>
      </w:r>
      <w:r>
        <w:rPr>
          <w:rFonts w:eastAsia="Times New Roman"/>
          <w:szCs w:val="24"/>
        </w:rPr>
        <w:t>συζητείται</w:t>
      </w:r>
      <w:r>
        <w:rPr>
          <w:rFonts w:eastAsia="Times New Roman"/>
          <w:szCs w:val="24"/>
        </w:rPr>
        <w:t xml:space="preserve"> λόγω κωλύματος του ερωτώντος Βουλευτού. Είναι η </w:t>
      </w:r>
      <w:r>
        <w:rPr>
          <w:rFonts w:eastAsia="Times New Roman"/>
          <w:szCs w:val="24"/>
        </w:rPr>
        <w:t xml:space="preserve">πέμπτη </w:t>
      </w:r>
      <w:r>
        <w:rPr>
          <w:rFonts w:eastAsia="Times New Roman"/>
          <w:szCs w:val="24"/>
        </w:rPr>
        <w:t xml:space="preserve">με αριθμό 901/24-5-2016 επίκαιρη ερώτηση </w:t>
      </w:r>
      <w:r>
        <w:rPr>
          <w:rFonts w:eastAsia="Times New Roman"/>
          <w:szCs w:val="24"/>
        </w:rPr>
        <w:t xml:space="preserve">δεύτερου κύκλου </w:t>
      </w:r>
      <w:r>
        <w:rPr>
          <w:rFonts w:eastAsia="Times New Roman"/>
          <w:szCs w:val="24"/>
        </w:rPr>
        <w:t xml:space="preserve">του Βουλευτή Ηρακλείου της Δημοκρατικής Συμπαράταξης ΠΑΣΟΚ-ΔΗΜΑΡ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w:t>
      </w:r>
      <w:r>
        <w:rPr>
          <w:rFonts w:eastAsia="Times New Roman"/>
          <w:szCs w:val="24"/>
        </w:rPr>
        <w:t>ν Υπουργό</w:t>
      </w:r>
      <w:r>
        <w:rPr>
          <w:rFonts w:eastAsia="Times New Roman"/>
          <w:szCs w:val="24"/>
        </w:rPr>
        <w:t xml:space="preserve"> </w:t>
      </w:r>
      <w:r>
        <w:rPr>
          <w:rFonts w:eastAsia="Times New Roman"/>
          <w:bCs/>
          <w:szCs w:val="24"/>
        </w:rPr>
        <w:t>Εξωτερικών,</w:t>
      </w:r>
      <w:r>
        <w:rPr>
          <w:rFonts w:eastAsia="Times New Roman"/>
          <w:szCs w:val="24"/>
        </w:rPr>
        <w:t xml:space="preserve"> σχετικά με τα προβλήματα στην έκδοση βίζας για </w:t>
      </w:r>
      <w:r>
        <w:rPr>
          <w:rFonts w:eastAsia="Times New Roman"/>
          <w:szCs w:val="24"/>
        </w:rPr>
        <w:t>Ρ</w:t>
      </w:r>
      <w:r>
        <w:rPr>
          <w:rFonts w:eastAsia="Times New Roman"/>
          <w:szCs w:val="24"/>
        </w:rPr>
        <w:t>ώσους τουρίστες</w:t>
      </w:r>
      <w:r>
        <w:rPr>
          <w:rFonts w:eastAsia="Times New Roman"/>
          <w:szCs w:val="24"/>
        </w:rPr>
        <w:t>.</w:t>
      </w:r>
    </w:p>
    <w:p w14:paraId="1F2E41BA"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Όλες οι υπόλοιπες ερωτήσεις δεν θα απαντηθούν, με το γνωστό σλόγκαν «ασχολίες Υπουργών», «φόρτος εργασίας Υπουργών». Η κατάσταση πλέον δεν πάει άλλο. Θα το εισηγηθώ –και</w:t>
      </w:r>
      <w:r>
        <w:rPr>
          <w:rFonts w:eastAsia="Times New Roman"/>
          <w:szCs w:val="24"/>
        </w:rPr>
        <w:t xml:space="preserve"> το λέω για να </w:t>
      </w:r>
      <w:r>
        <w:rPr>
          <w:rFonts w:eastAsia="Times New Roman"/>
          <w:szCs w:val="24"/>
        </w:rPr>
        <w:lastRenderedPageBreak/>
        <w:t>γραφτεί στα Πρακτικά- στον Πρόεδρο της Βουλής να αναθεωρηθεί ο Κανονισμός ως προς το θέμα αυτό και τρεις αδικαιολόγητες απουσίες Υπουργών να είναι θέμα πλέον ποινολογίου και μάλιστα αυστηρού. Η κατάσταση δεν πάει άλλο. Βλέπω, δηλαδή, εδώ συγ</w:t>
      </w:r>
      <w:r>
        <w:rPr>
          <w:rFonts w:eastAsia="Times New Roman"/>
          <w:szCs w:val="24"/>
        </w:rPr>
        <w:t>κεκριμένους Υπουργούς</w:t>
      </w:r>
      <w:r>
        <w:rPr>
          <w:rFonts w:eastAsia="Times New Roman"/>
          <w:szCs w:val="24"/>
        </w:rPr>
        <w:t>,</w:t>
      </w:r>
      <w:r>
        <w:rPr>
          <w:rFonts w:eastAsia="Times New Roman"/>
          <w:szCs w:val="24"/>
        </w:rPr>
        <w:t xml:space="preserve"> οι οποίοι έχουν να μας τιμήσουν εδώ και πάρα πολύ καιρό.</w:t>
      </w:r>
    </w:p>
    <w:p w14:paraId="1F2E41BB"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Οι ερωτήσεις που αναβάλλονται</w:t>
      </w:r>
      <w:r>
        <w:rPr>
          <w:rFonts w:eastAsia="Times New Roman"/>
          <w:szCs w:val="24"/>
        </w:rPr>
        <w:t>,</w:t>
      </w:r>
      <w:r>
        <w:rPr>
          <w:rFonts w:eastAsia="Times New Roman"/>
          <w:szCs w:val="24"/>
        </w:rPr>
        <w:t xml:space="preserve"> λόγω ευθύνης Υπουργών</w:t>
      </w:r>
      <w:r>
        <w:rPr>
          <w:rFonts w:eastAsia="Times New Roman"/>
          <w:szCs w:val="24"/>
        </w:rPr>
        <w:t>,</w:t>
      </w:r>
      <w:r>
        <w:rPr>
          <w:rFonts w:eastAsia="Times New Roman"/>
          <w:szCs w:val="24"/>
        </w:rPr>
        <w:t xml:space="preserve"> είναι οι εξής:</w:t>
      </w:r>
    </w:p>
    <w:p w14:paraId="1F2E41BC"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πρώτη</w:t>
      </w:r>
      <w:r>
        <w:rPr>
          <w:rFonts w:eastAsia="Times New Roman"/>
          <w:szCs w:val="24"/>
        </w:rPr>
        <w:t xml:space="preserve"> με αριθμό 965/7-6-2016 επίκαιρη ερώτηση </w:t>
      </w:r>
      <w:r>
        <w:rPr>
          <w:rFonts w:eastAsia="Times New Roman"/>
          <w:szCs w:val="24"/>
        </w:rPr>
        <w:t xml:space="preserve">πρώτου κύκλου </w:t>
      </w:r>
      <w:r>
        <w:rPr>
          <w:rFonts w:eastAsia="Times New Roman"/>
          <w:szCs w:val="24"/>
        </w:rPr>
        <w:t>του Βουλευτή Λακωνίας της Νέας Δημοκρατίας κ.</w:t>
      </w:r>
      <w:r>
        <w:rPr>
          <w:rFonts w:eastAsia="Times New Roman"/>
          <w:szCs w:val="24"/>
        </w:rPr>
        <w:t xml:space="preserve"> Αθανασίου Δαβάκη προς τον Υπουργό</w:t>
      </w:r>
      <w:r>
        <w:rPr>
          <w:rFonts w:eastAsia="Times New Roman"/>
          <w:szCs w:val="24"/>
        </w:rPr>
        <w:t xml:space="preserve"> </w:t>
      </w:r>
      <w:r>
        <w:rPr>
          <w:rFonts w:eastAsia="Times New Roman"/>
          <w:szCs w:val="24"/>
        </w:rPr>
        <w:t xml:space="preserve">Οικονομικών, σχετικά με την τροποποίηση του άρθρου 236 του </w:t>
      </w:r>
      <w:r>
        <w:rPr>
          <w:rFonts w:eastAsia="Times New Roman"/>
          <w:szCs w:val="24"/>
        </w:rPr>
        <w:t>ν</w:t>
      </w:r>
      <w:r>
        <w:rPr>
          <w:rFonts w:eastAsia="Times New Roman"/>
          <w:szCs w:val="24"/>
        </w:rPr>
        <w:t>.4389/2016 για την αναστολή των μισθολογικών προαγωγών του στρατιωτικού προσωπικού των Ενόπλων Δυνάμεων για τη διετία 2017-2018, δεν συζητείται λόγω κωλύματος το</w:t>
      </w:r>
      <w:r>
        <w:rPr>
          <w:rFonts w:eastAsia="Times New Roman"/>
          <w:szCs w:val="24"/>
        </w:rPr>
        <w:t>υ κυρίου Υπουργού.</w:t>
      </w:r>
    </w:p>
    <w:p w14:paraId="1F2E41BD"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δεύτερη</w:t>
      </w:r>
      <w:r>
        <w:rPr>
          <w:rFonts w:eastAsia="Times New Roman"/>
          <w:szCs w:val="24"/>
        </w:rPr>
        <w:t xml:space="preserve"> με αριθμό 964/7-6-2016 επίκαιρη ερώτηση </w:t>
      </w:r>
      <w:r>
        <w:rPr>
          <w:rFonts w:eastAsia="Times New Roman"/>
          <w:szCs w:val="24"/>
        </w:rPr>
        <w:t xml:space="preserve">πρώτου κύκλου </w:t>
      </w:r>
      <w:r>
        <w:rPr>
          <w:rFonts w:eastAsia="Times New Roman"/>
          <w:szCs w:val="24"/>
        </w:rPr>
        <w:t>του Βουλευτή Αιτωλοακαρνανίας της Δημοκρατικής Συμπαράταξης ΠΑΣΟΚ – ΔΗΜΑΡ κ. Δημητρίου Κωνσταντόπουλου προς τον Υπουργό Υποδομών, Μεταφορών και Δικτύων, σχετικά με τη μείωση</w:t>
      </w:r>
      <w:r>
        <w:rPr>
          <w:rFonts w:eastAsia="Times New Roman"/>
          <w:szCs w:val="24"/>
        </w:rPr>
        <w:t xml:space="preserve"> του κόστους διέλευσης από τη Γέφυρα «Χαρίλαος Τρικούπης», δεν συζητείται λόγω κωλύματος του κυρίου Υπουργού.</w:t>
      </w:r>
    </w:p>
    <w:p w14:paraId="1F2E41BE"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τρίτη</w:t>
      </w:r>
      <w:r>
        <w:rPr>
          <w:rFonts w:eastAsia="Times New Roman"/>
          <w:szCs w:val="24"/>
        </w:rPr>
        <w:t xml:space="preserve"> με αριθμό 958/7-6-2016 επίκαιρη ερώτηση </w:t>
      </w:r>
      <w:r>
        <w:rPr>
          <w:rFonts w:eastAsia="Times New Roman"/>
          <w:szCs w:val="24"/>
        </w:rPr>
        <w:t xml:space="preserve">πρώτου κύκλου </w:t>
      </w:r>
      <w:r>
        <w:rPr>
          <w:rFonts w:eastAsia="Times New Roman"/>
          <w:szCs w:val="24"/>
        </w:rPr>
        <w:t>της Βουλευτού Β΄ Πειραιά του Κομμουνιστικού Κόμματος Ελλάδ</w:t>
      </w:r>
      <w:r>
        <w:rPr>
          <w:rFonts w:eastAsia="Times New Roman"/>
          <w:szCs w:val="24"/>
        </w:rPr>
        <w:t>α</w:t>
      </w:r>
      <w:r>
        <w:rPr>
          <w:rFonts w:eastAsia="Times New Roman"/>
          <w:szCs w:val="24"/>
        </w:rPr>
        <w:t>ς κ</w:t>
      </w:r>
      <w:r>
        <w:rPr>
          <w:rFonts w:eastAsia="Times New Roman"/>
          <w:szCs w:val="24"/>
        </w:rPr>
        <w:t>.</w:t>
      </w:r>
      <w:r>
        <w:rPr>
          <w:rFonts w:eastAsia="Times New Roman"/>
          <w:szCs w:val="24"/>
        </w:rPr>
        <w:t xml:space="preserve"> Διαμάντως </w:t>
      </w:r>
      <w:proofErr w:type="spellStart"/>
      <w:r>
        <w:rPr>
          <w:rFonts w:eastAsia="Times New Roman"/>
          <w:szCs w:val="24"/>
        </w:rPr>
        <w:t>Μανωλάκου</w:t>
      </w:r>
      <w:proofErr w:type="spellEnd"/>
      <w:r>
        <w:rPr>
          <w:rFonts w:eastAsia="Times New Roman"/>
          <w:szCs w:val="24"/>
        </w:rPr>
        <w:t xml:space="preserve"> </w:t>
      </w:r>
      <w:r>
        <w:rPr>
          <w:rFonts w:eastAsia="Times New Roman"/>
          <w:szCs w:val="24"/>
        </w:rPr>
        <w:t xml:space="preserve">προς τον Υπουργό Υγείας, σχετικά με τα οξυμένα λειτουργικά προβλήματα στο </w:t>
      </w:r>
      <w:r>
        <w:rPr>
          <w:rFonts w:eastAsia="Times New Roman"/>
          <w:szCs w:val="24"/>
        </w:rPr>
        <w:t>Α</w:t>
      </w:r>
      <w:r>
        <w:rPr>
          <w:rFonts w:eastAsia="Times New Roman"/>
          <w:szCs w:val="24"/>
        </w:rPr>
        <w:t xml:space="preserve">ντικαρκινικό </w:t>
      </w:r>
      <w:r>
        <w:rPr>
          <w:rFonts w:eastAsia="Times New Roman"/>
          <w:szCs w:val="24"/>
        </w:rPr>
        <w:t xml:space="preserve">Νοσοκομείο </w:t>
      </w:r>
      <w:r>
        <w:rPr>
          <w:rFonts w:eastAsia="Times New Roman"/>
          <w:szCs w:val="24"/>
        </w:rPr>
        <w:t>«Μ</w:t>
      </w:r>
      <w:r>
        <w:rPr>
          <w:rFonts w:eastAsia="Times New Roman"/>
          <w:szCs w:val="24"/>
        </w:rPr>
        <w:t>εταξά</w:t>
      </w:r>
      <w:r>
        <w:rPr>
          <w:rFonts w:eastAsia="Times New Roman"/>
          <w:szCs w:val="24"/>
        </w:rPr>
        <w:t>», δεν συζητείται λόγω κωλύματος του κυρίου Υπουργού.</w:t>
      </w:r>
    </w:p>
    <w:p w14:paraId="1F2E41BF"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δεύτερη</w:t>
      </w:r>
      <w:r>
        <w:rPr>
          <w:rFonts w:eastAsia="Times New Roman"/>
          <w:szCs w:val="24"/>
        </w:rPr>
        <w:t xml:space="preserve"> με αριθμό 959/7-6-2016 επίκαιρη ερώτηση </w:t>
      </w:r>
      <w:r>
        <w:rPr>
          <w:rFonts w:eastAsia="Times New Roman"/>
          <w:szCs w:val="24"/>
        </w:rPr>
        <w:t xml:space="preserve">δεύτερου κύκλου </w:t>
      </w:r>
      <w:r>
        <w:rPr>
          <w:rFonts w:eastAsia="Times New Roman"/>
          <w:szCs w:val="24"/>
        </w:rPr>
        <w:t>του Βουλευτή Ηρακλείου του Κομ</w:t>
      </w:r>
      <w:r>
        <w:rPr>
          <w:rFonts w:eastAsia="Times New Roman"/>
          <w:szCs w:val="24"/>
        </w:rPr>
        <w:t>μουνιστικού Κόμματος Ελλάδ</w:t>
      </w:r>
      <w:r>
        <w:rPr>
          <w:rFonts w:eastAsia="Times New Roman"/>
          <w:szCs w:val="24"/>
        </w:rPr>
        <w:t>α</w:t>
      </w:r>
      <w:r>
        <w:rPr>
          <w:rFonts w:eastAsia="Times New Roman"/>
          <w:szCs w:val="24"/>
        </w:rPr>
        <w:t>ς κ. Εμμανουήλ Συντυχάκη προς τον Υπουργό Εσωτερικών και Διοικητικής Ανασυγκρότησης, σχετικά με τα προβλήματα στους βρεφονηπιακούς και παιδικούς σταθμούς, δεν συζητείται λόγω κωλύματος του κυρίου Υπουργού.</w:t>
      </w:r>
    </w:p>
    <w:p w14:paraId="1F2E41C0"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lastRenderedPageBreak/>
        <w:t xml:space="preserve"> Η </w:t>
      </w:r>
      <w:r>
        <w:rPr>
          <w:rFonts w:eastAsia="Times New Roman"/>
          <w:szCs w:val="24"/>
        </w:rPr>
        <w:t>τρίτη</w:t>
      </w:r>
      <w:r>
        <w:rPr>
          <w:rFonts w:eastAsia="Times New Roman"/>
          <w:szCs w:val="24"/>
        </w:rPr>
        <w:t xml:space="preserve"> </w:t>
      </w:r>
      <w:r>
        <w:rPr>
          <w:rFonts w:eastAsia="Times New Roman"/>
          <w:szCs w:val="24"/>
        </w:rPr>
        <w:t xml:space="preserve">με αριθμό 967/7-6-2016 επίκαιρη ερώτηση </w:t>
      </w:r>
      <w:r>
        <w:rPr>
          <w:rFonts w:eastAsia="Times New Roman"/>
          <w:szCs w:val="24"/>
        </w:rPr>
        <w:t xml:space="preserve">δεύτερου κύκλου </w:t>
      </w:r>
      <w:r>
        <w:rPr>
          <w:rFonts w:eastAsia="Times New Roman"/>
          <w:szCs w:val="24"/>
        </w:rPr>
        <w:t>του Βουλευτή Β΄ Πειραιά των Ανεξαρτήτων Ελλήνων κ. Δημητρίου Καμμένου προς τον Υπουργό Ναυτιλίας και Νησιωτικής Πολιτικής, σχετικά με τη απεργία των λιμενεργατών στον Οργανισμό Λιμένος Πειραιώς (ΟΛΠ),</w:t>
      </w:r>
      <w:r>
        <w:rPr>
          <w:rFonts w:eastAsia="Times New Roman"/>
          <w:szCs w:val="24"/>
        </w:rPr>
        <w:t xml:space="preserve"> δεν συζητείται λόγω κωλύματος του κυρίου Υπουργού.</w:t>
      </w:r>
    </w:p>
    <w:p w14:paraId="1F2E41C1"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τέταρτη</w:t>
      </w:r>
      <w:r>
        <w:rPr>
          <w:rFonts w:eastAsia="Times New Roman"/>
          <w:szCs w:val="24"/>
        </w:rPr>
        <w:t xml:space="preserve"> με αριθμό 953/6-6-2016 επίκαιρη ερώτηση </w:t>
      </w:r>
      <w:r>
        <w:rPr>
          <w:rFonts w:eastAsia="Times New Roman"/>
          <w:szCs w:val="24"/>
        </w:rPr>
        <w:t xml:space="preserve">δεύτερου κύκλου </w:t>
      </w:r>
      <w:r>
        <w:rPr>
          <w:rFonts w:eastAsia="Times New Roman"/>
          <w:szCs w:val="24"/>
        </w:rPr>
        <w:t>του Ανεξάρτητου Βουλευτή Β΄ Αθηνών</w:t>
      </w:r>
      <w:r>
        <w:rPr>
          <w:rFonts w:eastAsia="Times New Roman"/>
          <w:szCs w:val="24"/>
        </w:rPr>
        <w:t xml:space="preserve"> </w:t>
      </w:r>
      <w:r>
        <w:rPr>
          <w:rFonts w:eastAsia="Times New Roman"/>
          <w:szCs w:val="24"/>
        </w:rPr>
        <w:t>κ. Ευσταθίου (Στάθη) Παναγούλη προς τον Υπουργό</w:t>
      </w:r>
      <w:r>
        <w:rPr>
          <w:rFonts w:eastAsia="Times New Roman"/>
          <w:szCs w:val="24"/>
        </w:rPr>
        <w:t xml:space="preserve"> </w:t>
      </w:r>
      <w:r>
        <w:rPr>
          <w:rFonts w:eastAsia="Times New Roman"/>
          <w:szCs w:val="24"/>
        </w:rPr>
        <w:t>Οικονομικών, σχετικά με το κόστος των «εκπροσώπων των θ</w:t>
      </w:r>
      <w:r>
        <w:rPr>
          <w:rFonts w:eastAsia="Times New Roman"/>
          <w:szCs w:val="24"/>
        </w:rPr>
        <w:t>εσμών» στο δημόσιο, δεν συζητείται λόγω κωλύματος του κυρίου Υπουργού.</w:t>
      </w:r>
    </w:p>
    <w:p w14:paraId="1F2E41C2"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έκτη</w:t>
      </w:r>
      <w:r>
        <w:rPr>
          <w:rFonts w:eastAsia="Times New Roman"/>
          <w:szCs w:val="24"/>
        </w:rPr>
        <w:t xml:space="preserve"> με αριθμό 899/23-5-2016 επίκαιρη ερώτηση </w:t>
      </w:r>
      <w:r>
        <w:rPr>
          <w:rFonts w:eastAsia="Times New Roman"/>
          <w:szCs w:val="24"/>
        </w:rPr>
        <w:t xml:space="preserve">δεύτερου κύκλου </w:t>
      </w:r>
      <w:r>
        <w:rPr>
          <w:rFonts w:eastAsia="Times New Roman"/>
          <w:szCs w:val="24"/>
        </w:rPr>
        <w:t xml:space="preserve">του Βουλευτή Μαγνησίας της Νέας Δημοκρατίας κ. Χρήστου </w:t>
      </w:r>
      <w:proofErr w:type="spellStart"/>
      <w:r>
        <w:rPr>
          <w:rFonts w:eastAsia="Times New Roman"/>
          <w:szCs w:val="24"/>
        </w:rPr>
        <w:t>Μπουκώρου</w:t>
      </w:r>
      <w:proofErr w:type="spellEnd"/>
      <w:r>
        <w:rPr>
          <w:rFonts w:eastAsia="Times New Roman"/>
          <w:szCs w:val="24"/>
        </w:rPr>
        <w:t xml:space="preserve"> προς τον Υπουργό</w:t>
      </w:r>
      <w:r>
        <w:rPr>
          <w:rFonts w:eastAsia="Times New Roman"/>
          <w:szCs w:val="24"/>
        </w:rPr>
        <w:t xml:space="preserve"> </w:t>
      </w:r>
      <w:r>
        <w:rPr>
          <w:rFonts w:eastAsia="Times New Roman"/>
          <w:szCs w:val="24"/>
        </w:rPr>
        <w:t>Υγείας, σχετικά με τον αποκλεισμό του Ν</w:t>
      </w:r>
      <w:r>
        <w:rPr>
          <w:rFonts w:eastAsia="Times New Roman"/>
          <w:szCs w:val="24"/>
        </w:rPr>
        <w:t>οσοκομείου Βόλου από το πρόγραμμα ΕΣΠΑ, δεν συζητείται λόγω κωλύματος του κυρίου Υπουργού.</w:t>
      </w:r>
    </w:p>
    <w:p w14:paraId="1F2E41C3"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έβδομη</w:t>
      </w:r>
      <w:r>
        <w:rPr>
          <w:rFonts w:eastAsia="Times New Roman"/>
          <w:szCs w:val="24"/>
        </w:rPr>
        <w:t xml:space="preserve"> με αριθμό 708/28-3-2016 </w:t>
      </w:r>
      <w:r>
        <w:rPr>
          <w:rFonts w:eastAsia="Times New Roman"/>
          <w:szCs w:val="24"/>
        </w:rPr>
        <w:t xml:space="preserve">επίκαιρη ερώτηση δεύτερου κύκλου </w:t>
      </w:r>
      <w:r>
        <w:rPr>
          <w:rFonts w:eastAsia="Times New Roman"/>
          <w:szCs w:val="24"/>
        </w:rPr>
        <w:t xml:space="preserve">του Βουλευτή Φθιώτιδας της Νέας Δημοκρατίας κ. Χρήστου </w:t>
      </w:r>
      <w:proofErr w:type="spellStart"/>
      <w:r>
        <w:rPr>
          <w:rFonts w:eastAsia="Times New Roman"/>
          <w:szCs w:val="24"/>
        </w:rPr>
        <w:t>Σταϊκούρα</w:t>
      </w:r>
      <w:proofErr w:type="spellEnd"/>
      <w:r>
        <w:rPr>
          <w:rFonts w:eastAsia="Times New Roman"/>
          <w:szCs w:val="24"/>
        </w:rPr>
        <w:t xml:space="preserve"> προς τον Υπουργό</w:t>
      </w:r>
      <w:r>
        <w:rPr>
          <w:rFonts w:eastAsia="Times New Roman"/>
          <w:szCs w:val="24"/>
        </w:rPr>
        <w:t xml:space="preserve"> </w:t>
      </w:r>
      <w:r>
        <w:rPr>
          <w:rFonts w:eastAsia="Times New Roman"/>
          <w:szCs w:val="24"/>
        </w:rPr>
        <w:t>Υγείας, σχετικά μ</w:t>
      </w:r>
      <w:r>
        <w:rPr>
          <w:rFonts w:eastAsia="Times New Roman"/>
          <w:szCs w:val="24"/>
        </w:rPr>
        <w:t>ε την αντιμετώπιση των προβλημάτων του Γενικού Νοσοκομείου Λαμίας, δεν συζητείται λόγω κωλύματος του κυρίου Υπουργού. </w:t>
      </w:r>
    </w:p>
    <w:p w14:paraId="1F2E41C4"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Η όγδοη</w:t>
      </w:r>
      <w:r>
        <w:rPr>
          <w:rFonts w:eastAsia="Times New Roman"/>
          <w:szCs w:val="24"/>
        </w:rPr>
        <w:t xml:space="preserve"> με αριθμό 936/31-5-2016 επίκαιρη ερώτηση </w:t>
      </w:r>
      <w:r>
        <w:rPr>
          <w:rFonts w:eastAsia="Times New Roman"/>
          <w:szCs w:val="24"/>
        </w:rPr>
        <w:t xml:space="preserve">δεύτερου κύκλου </w:t>
      </w:r>
      <w:r>
        <w:rPr>
          <w:rFonts w:eastAsia="Times New Roman"/>
          <w:szCs w:val="24"/>
        </w:rPr>
        <w:t>του Ζ΄ Αντιπροέδρου της Βουλής και Βουλευτή Λάρισας του Κομμουνιστικού Κ</w:t>
      </w:r>
      <w:r>
        <w:rPr>
          <w:rFonts w:eastAsia="Times New Roman"/>
          <w:szCs w:val="24"/>
        </w:rPr>
        <w:t>όμματος Ελλάδ</w:t>
      </w:r>
      <w:r>
        <w:rPr>
          <w:rFonts w:eastAsia="Times New Roman"/>
          <w:szCs w:val="24"/>
        </w:rPr>
        <w:t>α</w:t>
      </w:r>
      <w:r>
        <w:rPr>
          <w:rFonts w:eastAsia="Times New Roman"/>
          <w:szCs w:val="24"/>
        </w:rPr>
        <w:t xml:space="preserve">ς κ. Γεωργίου </w:t>
      </w:r>
      <w:proofErr w:type="spellStart"/>
      <w:r>
        <w:rPr>
          <w:rFonts w:eastAsia="Times New Roman"/>
          <w:szCs w:val="24"/>
        </w:rPr>
        <w:t>Λαμπρούλη</w:t>
      </w:r>
      <w:proofErr w:type="spellEnd"/>
      <w:r>
        <w:rPr>
          <w:rFonts w:eastAsia="Times New Roman"/>
          <w:szCs w:val="24"/>
        </w:rPr>
        <w:t xml:space="preserve"> προς τους Υπουργούς Εσωτερικών και Διοικητικής Ανασυγκρότησης και Εθνικής Άμυνας, σχετικά με τις απαράδεκτες και επικίνδυνες συνθήκες «φιλοξενίας» προσφύγων στο </w:t>
      </w:r>
      <w:proofErr w:type="spellStart"/>
      <w:r>
        <w:rPr>
          <w:rFonts w:eastAsia="Times New Roman"/>
          <w:szCs w:val="24"/>
        </w:rPr>
        <w:t>Κουτσόχερο</w:t>
      </w:r>
      <w:proofErr w:type="spellEnd"/>
      <w:r>
        <w:rPr>
          <w:rFonts w:eastAsia="Times New Roman"/>
          <w:szCs w:val="24"/>
        </w:rPr>
        <w:t xml:space="preserve"> Λάρισας, δεν συζητείται λόγω κωλύματος του κυρ</w:t>
      </w:r>
      <w:r>
        <w:rPr>
          <w:rFonts w:eastAsia="Times New Roman"/>
          <w:szCs w:val="24"/>
        </w:rPr>
        <w:t>ίου Υπουργού.</w:t>
      </w:r>
    </w:p>
    <w:p w14:paraId="1F2E41C5"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δέκατη</w:t>
      </w:r>
      <w:r>
        <w:rPr>
          <w:rFonts w:eastAsia="Times New Roman"/>
          <w:szCs w:val="24"/>
        </w:rPr>
        <w:t xml:space="preserve"> με αριθμό 934/31-5-2016 επίκαιρη ερώτηση </w:t>
      </w:r>
      <w:r>
        <w:rPr>
          <w:rFonts w:eastAsia="Times New Roman"/>
          <w:szCs w:val="24"/>
        </w:rPr>
        <w:t xml:space="preserve">δεύτερου κύκλου </w:t>
      </w:r>
      <w:r>
        <w:rPr>
          <w:rFonts w:eastAsia="Times New Roman"/>
          <w:szCs w:val="24"/>
        </w:rPr>
        <w:t xml:space="preserve">του Ανεξάρτητου Βουλευτή Β΄ Αθηνών κ. Θεοχάρη </w:t>
      </w:r>
      <w:proofErr w:type="spellStart"/>
      <w:r>
        <w:rPr>
          <w:rFonts w:eastAsia="Times New Roman"/>
          <w:szCs w:val="24"/>
        </w:rPr>
        <w:t>Θεοχάρη</w:t>
      </w:r>
      <w:proofErr w:type="spellEnd"/>
      <w:r>
        <w:rPr>
          <w:rFonts w:eastAsia="Times New Roman"/>
          <w:szCs w:val="24"/>
        </w:rPr>
        <w:t xml:space="preserve"> προς τον Υπουργό</w:t>
      </w:r>
      <w:r>
        <w:rPr>
          <w:rFonts w:eastAsia="Times New Roman"/>
          <w:szCs w:val="24"/>
        </w:rPr>
        <w:t xml:space="preserve"> </w:t>
      </w:r>
      <w:r>
        <w:rPr>
          <w:rFonts w:eastAsia="Times New Roman"/>
          <w:szCs w:val="24"/>
        </w:rPr>
        <w:t xml:space="preserve">Οικονομικών, σχετικά με την αναστολή του διευρυμένου ωραρίου των </w:t>
      </w:r>
      <w:r>
        <w:rPr>
          <w:rFonts w:eastAsia="Times New Roman"/>
          <w:szCs w:val="24"/>
        </w:rPr>
        <w:t xml:space="preserve">τελωνείων </w:t>
      </w:r>
      <w:r>
        <w:rPr>
          <w:rFonts w:eastAsia="Times New Roman"/>
          <w:szCs w:val="24"/>
        </w:rPr>
        <w:t>Ε΄ και ΣΤ΄ Πειραιά, δεν συζητε</w:t>
      </w:r>
      <w:r>
        <w:rPr>
          <w:rFonts w:eastAsia="Times New Roman"/>
          <w:szCs w:val="24"/>
        </w:rPr>
        <w:t>ίται λόγω κωλύματος του κυρίου Υπουργού.</w:t>
      </w:r>
    </w:p>
    <w:p w14:paraId="1F2E41C6"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δέκατη τρίτη</w:t>
      </w:r>
      <w:r>
        <w:rPr>
          <w:rFonts w:eastAsia="Times New Roman"/>
          <w:szCs w:val="24"/>
        </w:rPr>
        <w:t xml:space="preserve"> με αριθμό 891/23-5-2016 επίκαιρη ερώτηση </w:t>
      </w:r>
      <w:r>
        <w:rPr>
          <w:rFonts w:eastAsia="Times New Roman"/>
          <w:szCs w:val="24"/>
        </w:rPr>
        <w:t xml:space="preserve">δεύτερου κύκλου </w:t>
      </w:r>
      <w:r>
        <w:rPr>
          <w:rFonts w:eastAsia="Times New Roman"/>
          <w:szCs w:val="24"/>
        </w:rPr>
        <w:t>του Ανεξάρτητου Βουλευτή Β΄ Αθηνών κ. Ευσταθίου (Στάθη) Παναγούλη προς τον Υπουργό</w:t>
      </w:r>
      <w:r>
        <w:rPr>
          <w:rFonts w:eastAsia="Times New Roman"/>
          <w:szCs w:val="24"/>
        </w:rPr>
        <w:t xml:space="preserve"> </w:t>
      </w:r>
      <w:r>
        <w:rPr>
          <w:rFonts w:eastAsia="Times New Roman"/>
          <w:szCs w:val="24"/>
        </w:rPr>
        <w:t>Επικρατείας, σχετικά με την «προνομιακή προβολή συγκεκριμένω</w:t>
      </w:r>
      <w:r>
        <w:rPr>
          <w:rFonts w:eastAsia="Times New Roman"/>
          <w:szCs w:val="24"/>
        </w:rPr>
        <w:t>ν Βουλευτών και δημοσιογράφων από τα ιδιωτικά και κρατικά κανάλια», δεν συζητείται λόγω κωλύματος του κυρίου Υπουργού.</w:t>
      </w:r>
    </w:p>
    <w:p w14:paraId="1F2E41C7"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πρώτη </w:t>
      </w:r>
      <w:r>
        <w:rPr>
          <w:rFonts w:eastAsia="Times New Roman"/>
          <w:szCs w:val="24"/>
        </w:rPr>
        <w:t xml:space="preserve">με αριθμό 5166/28-4-2016 ερώτηση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w:t>
      </w:r>
      <w:r>
        <w:rPr>
          <w:rFonts w:eastAsia="Times New Roman"/>
          <w:szCs w:val="24"/>
        </w:rPr>
        <w:t xml:space="preserve"> τον Υπουργό</w:t>
      </w:r>
      <w:r>
        <w:rPr>
          <w:rFonts w:eastAsia="Times New Roman"/>
          <w:szCs w:val="24"/>
        </w:rPr>
        <w:t xml:space="preserve"> </w:t>
      </w:r>
      <w:r>
        <w:rPr>
          <w:rFonts w:eastAsia="Times New Roman"/>
          <w:szCs w:val="24"/>
        </w:rPr>
        <w:t>Οικονομικών, σχετικά με τη λήψη μέτρων για την ανακούφιση των πληγέντων στο Δήμο Ιεράπετρας από την καταστροφική πυρκαγιά και την κήρυξη της περιοχής ως πυρόπληκτης, δεν συζητείται λόγω κωλύματος του κυρίου Υπουργού. </w:t>
      </w:r>
    </w:p>
    <w:p w14:paraId="1F2E41C8"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δεύτερη</w:t>
      </w:r>
      <w:r>
        <w:rPr>
          <w:rFonts w:eastAsia="Times New Roman"/>
          <w:szCs w:val="24"/>
        </w:rPr>
        <w:t xml:space="preserve"> με αριθμό 3062/</w:t>
      </w:r>
      <w:r>
        <w:rPr>
          <w:rFonts w:eastAsia="Times New Roman"/>
          <w:szCs w:val="24"/>
        </w:rPr>
        <w:t xml:space="preserve">10-2-2016 ερώτηση του Ανεξάρτητου Βουλευτή Λακωνίας κ. Λεωνίδα Γρηγοράκου προς τον Υπουργό Οικονομικών, σχετικά με την αποζημίωση των μεριδιούχων </w:t>
      </w:r>
      <w:r>
        <w:rPr>
          <w:rFonts w:eastAsia="Times New Roman"/>
          <w:szCs w:val="24"/>
        </w:rPr>
        <w:t>συνεταιριστικών τραπεζών</w:t>
      </w:r>
      <w:r>
        <w:rPr>
          <w:rFonts w:eastAsia="Times New Roman"/>
          <w:szCs w:val="24"/>
        </w:rPr>
        <w:t>, δεν συζητείται λόγω κωλύματος του κυρίου Υπουργού.</w:t>
      </w:r>
    </w:p>
    <w:p w14:paraId="1F2E41C9" w14:textId="77777777" w:rsidR="00936CAC" w:rsidRDefault="0050240F">
      <w:pPr>
        <w:tabs>
          <w:tab w:val="left" w:pos="1359"/>
        </w:tabs>
        <w:spacing w:after="0" w:line="600" w:lineRule="auto"/>
        <w:ind w:firstLine="720"/>
        <w:jc w:val="both"/>
        <w:rPr>
          <w:rFonts w:eastAsia="Times New Roman"/>
          <w:szCs w:val="24"/>
        </w:rPr>
      </w:pPr>
      <w:r>
        <w:rPr>
          <w:rFonts w:eastAsia="Times New Roman"/>
          <w:szCs w:val="24"/>
        </w:rPr>
        <w:lastRenderedPageBreak/>
        <w:t xml:space="preserve">Η με αριθμό 3970/15-3-2016 </w:t>
      </w:r>
      <w:r>
        <w:rPr>
          <w:rFonts w:eastAsia="Times New Roman"/>
          <w:szCs w:val="24"/>
        </w:rPr>
        <w:t>ερώτηση της Βουλευτού Αττικής της Δημοκρατικής Συμπαράταξης ΠΑΣΟΚ – ΔΗΜΑΡ κ</w:t>
      </w:r>
      <w:r>
        <w:rPr>
          <w:rFonts w:eastAsia="Times New Roman"/>
          <w:szCs w:val="24"/>
        </w:rPr>
        <w:t>.</w:t>
      </w:r>
      <w:r>
        <w:rPr>
          <w:rFonts w:eastAsia="Times New Roman"/>
          <w:szCs w:val="24"/>
        </w:rPr>
        <w:t xml:space="preserve"> Παρασκευής </w:t>
      </w:r>
      <w:proofErr w:type="spellStart"/>
      <w:r>
        <w:rPr>
          <w:rFonts w:eastAsia="Times New Roman"/>
          <w:szCs w:val="24"/>
        </w:rPr>
        <w:t>Χριστοφιλοπούλου</w:t>
      </w:r>
      <w:proofErr w:type="spellEnd"/>
      <w:r>
        <w:rPr>
          <w:rFonts w:eastAsia="Times New Roman"/>
          <w:szCs w:val="24"/>
        </w:rPr>
        <w:t xml:space="preserve"> προς τον Υπουργό Υγείας, σχετικά με τα προβλήματα στη λειτουργία των χειρουργικών αιθουσών του Γενικού Νοσοκομείου Ελευσίνας «</w:t>
      </w:r>
      <w:proofErr w:type="spellStart"/>
      <w:r>
        <w:rPr>
          <w:rFonts w:eastAsia="Times New Roman"/>
          <w:szCs w:val="24"/>
        </w:rPr>
        <w:t>Θριάσιο</w:t>
      </w:r>
      <w:proofErr w:type="spellEnd"/>
      <w:r>
        <w:rPr>
          <w:rFonts w:eastAsia="Times New Roman"/>
          <w:szCs w:val="24"/>
        </w:rPr>
        <w:t xml:space="preserve">», δεν συζητείται </w:t>
      </w:r>
      <w:r>
        <w:rPr>
          <w:rFonts w:eastAsia="Times New Roman"/>
          <w:szCs w:val="24"/>
        </w:rPr>
        <w:t>λόγω κωλύματος του κυρίου Υπουργού.</w:t>
      </w:r>
    </w:p>
    <w:p w14:paraId="1F2E41CA" w14:textId="77777777" w:rsidR="00936CAC" w:rsidRDefault="0050240F">
      <w:pPr>
        <w:spacing w:after="0" w:line="600" w:lineRule="auto"/>
        <w:ind w:firstLine="720"/>
        <w:jc w:val="both"/>
        <w:rPr>
          <w:rFonts w:eastAsia="Times New Roman"/>
          <w:szCs w:val="24"/>
        </w:rPr>
      </w:pPr>
      <w:r>
        <w:rPr>
          <w:rFonts w:eastAsia="Times New Roman"/>
          <w:szCs w:val="24"/>
        </w:rPr>
        <w:t xml:space="preserve">Θα συζητηθεί η </w:t>
      </w:r>
      <w:r>
        <w:rPr>
          <w:rFonts w:eastAsia="Times New Roman"/>
          <w:szCs w:val="24"/>
        </w:rPr>
        <w:t>τέταρτη</w:t>
      </w:r>
      <w:r>
        <w:rPr>
          <w:rFonts w:eastAsia="Times New Roman"/>
          <w:szCs w:val="24"/>
        </w:rPr>
        <w:t xml:space="preserve"> με αριθμό 962/7-6-2016 επίκαιρη ερώτηση </w:t>
      </w:r>
      <w:r>
        <w:rPr>
          <w:rFonts w:eastAsia="Times New Roman"/>
          <w:szCs w:val="24"/>
        </w:rPr>
        <w:t xml:space="preserve">πρώτου κύκλου του </w:t>
      </w:r>
      <w:r>
        <w:rPr>
          <w:rFonts w:eastAsia="Times New Roman"/>
          <w:szCs w:val="24"/>
        </w:rPr>
        <w:t xml:space="preserve">Βουλευτή Λάρισας των Ανεξαρτήτων Ελλήνων κ. Βασιλείου Κόκκαλη προς τον Υπουργό Παιδείας, Έρευνας και Θρησκευμάτων, σχετικά με την </w:t>
      </w:r>
      <w:r>
        <w:rPr>
          <w:rFonts w:eastAsia="Times New Roman"/>
          <w:szCs w:val="24"/>
        </w:rPr>
        <w:t>καθυστέρηση εξέτασης και αναγνώρισης της επαγγελματικής ισοδυναμίας των τίτλων σπουδών από το Συμβούλιο Αναγνώρισης Επαγγελματικών Προσόντων.</w:t>
      </w:r>
    </w:p>
    <w:p w14:paraId="1F2E41CB" w14:textId="77777777" w:rsidR="00936CAC" w:rsidRDefault="0050240F">
      <w:pPr>
        <w:spacing w:after="0" w:line="600" w:lineRule="auto"/>
        <w:ind w:firstLine="720"/>
        <w:jc w:val="both"/>
        <w:rPr>
          <w:rFonts w:eastAsia="Times New Roman"/>
          <w:szCs w:val="24"/>
        </w:rPr>
      </w:pPr>
      <w:r>
        <w:rPr>
          <w:rFonts w:eastAsia="Times New Roman"/>
          <w:szCs w:val="24"/>
        </w:rPr>
        <w:t>Κύριε Κόκκαλη, έχετε τον λόγο.</w:t>
      </w:r>
    </w:p>
    <w:p w14:paraId="1F2E41CC" w14:textId="77777777" w:rsidR="00936CAC" w:rsidRDefault="0050240F">
      <w:pPr>
        <w:spacing w:after="0"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Ευχαριστώ, κύριε Πρόεδρε.</w:t>
      </w:r>
    </w:p>
    <w:p w14:paraId="1F2E41CD" w14:textId="77777777" w:rsidR="00936CAC" w:rsidRDefault="0050240F">
      <w:pPr>
        <w:spacing w:after="0" w:line="600" w:lineRule="auto"/>
        <w:ind w:firstLine="720"/>
        <w:jc w:val="both"/>
        <w:rPr>
          <w:rFonts w:eastAsia="Times New Roman"/>
          <w:szCs w:val="24"/>
        </w:rPr>
      </w:pPr>
      <w:r>
        <w:rPr>
          <w:rFonts w:eastAsia="Times New Roman"/>
          <w:szCs w:val="24"/>
        </w:rPr>
        <w:t>Κύριε Υπουργέ, η επίκαιρη ερώτηση αφο</w:t>
      </w:r>
      <w:r>
        <w:rPr>
          <w:rFonts w:eastAsia="Times New Roman"/>
          <w:szCs w:val="24"/>
        </w:rPr>
        <w:t xml:space="preserve">ρά στο Συμβούλιο Αναγνώρισης Επαγγελματικών Προσόντων. Συγκεκριμένα, με το ν. 4264/2014 διευρύνθηκε η αρμοδιότητα στο συγκεκριμένο </w:t>
      </w:r>
      <w:r>
        <w:rPr>
          <w:rFonts w:eastAsia="Times New Roman"/>
          <w:szCs w:val="24"/>
        </w:rPr>
        <w:t>σ</w:t>
      </w:r>
      <w:r>
        <w:rPr>
          <w:rFonts w:eastAsia="Times New Roman"/>
          <w:szCs w:val="24"/>
        </w:rPr>
        <w:t xml:space="preserve">υμβούλιο, ώστε </w:t>
      </w:r>
      <w:r>
        <w:rPr>
          <w:rFonts w:eastAsia="Times New Roman"/>
          <w:szCs w:val="24"/>
        </w:rPr>
        <w:lastRenderedPageBreak/>
        <w:t>να συμπεριλαμβάνει την αναγνώριση της επαγγελματικής ισοδυναμίας ακόμη δύο κατηγοριών τίτλων σπουδών, πρώτον,</w:t>
      </w:r>
      <w:r>
        <w:rPr>
          <w:rFonts w:eastAsia="Times New Roman"/>
          <w:szCs w:val="24"/>
        </w:rPr>
        <w:t xml:space="preserve"> τίτλων τυπικής ανώτατης εκπαίδευσης που απονέμουν τα ΑΕΙ όχι μόνο κοινοτικών, αλλά και τρίτων χωρών που συνεργάζονται στην Ελλάδα και –δεύτερον- μεταπτυχιακών τίτλων σπουδών. </w:t>
      </w:r>
    </w:p>
    <w:p w14:paraId="1F2E41CE" w14:textId="77777777" w:rsidR="00936CAC" w:rsidRDefault="0050240F">
      <w:pPr>
        <w:spacing w:after="0" w:line="600" w:lineRule="auto"/>
        <w:ind w:firstLine="720"/>
        <w:jc w:val="both"/>
        <w:rPr>
          <w:rFonts w:eastAsia="Times New Roman"/>
          <w:szCs w:val="24"/>
        </w:rPr>
      </w:pPr>
      <w:r>
        <w:rPr>
          <w:rFonts w:eastAsia="Times New Roman"/>
          <w:szCs w:val="24"/>
        </w:rPr>
        <w:t xml:space="preserve">Το καλοκαίρι του 2015 </w:t>
      </w:r>
      <w:proofErr w:type="spellStart"/>
      <w:r>
        <w:rPr>
          <w:rFonts w:eastAsia="Times New Roman"/>
          <w:szCs w:val="24"/>
        </w:rPr>
        <w:t>συνεστήθη</w:t>
      </w:r>
      <w:proofErr w:type="spellEnd"/>
      <w:r>
        <w:rPr>
          <w:rFonts w:eastAsia="Times New Roman"/>
          <w:szCs w:val="24"/>
        </w:rPr>
        <w:t xml:space="preserve"> μια ομάδα εργασίας</w:t>
      </w:r>
      <w:r>
        <w:rPr>
          <w:rFonts w:eastAsia="Times New Roman"/>
          <w:szCs w:val="24"/>
        </w:rPr>
        <w:t>,</w:t>
      </w:r>
      <w:r>
        <w:rPr>
          <w:rFonts w:eastAsia="Times New Roman"/>
          <w:szCs w:val="24"/>
        </w:rPr>
        <w:t xml:space="preserve"> η οποία θα εξέταζε τους φακ</w:t>
      </w:r>
      <w:r>
        <w:rPr>
          <w:rFonts w:eastAsia="Times New Roman"/>
          <w:szCs w:val="24"/>
        </w:rPr>
        <w:t xml:space="preserve">έλους. Η συγκεκριμένη ομάδα συνεδρίασε –έχω την εντύπωση- τρεις φορές. Λιμνάζουν χιλιάδες φάκελοι από το 2013, με αποτέλεσμα να ταλαιπωρούνται χιλιάδες νέοι, να μείνουν άνεργοι λόγω της μη αναγνώρισης, της </w:t>
      </w:r>
      <w:proofErr w:type="spellStart"/>
      <w:r>
        <w:rPr>
          <w:rFonts w:eastAsia="Times New Roman"/>
          <w:szCs w:val="24"/>
        </w:rPr>
        <w:t>νομίμου</w:t>
      </w:r>
      <w:proofErr w:type="spellEnd"/>
      <w:r>
        <w:rPr>
          <w:rFonts w:eastAsia="Times New Roman"/>
          <w:szCs w:val="24"/>
        </w:rPr>
        <w:t xml:space="preserve"> αναγνώρισης του τίτλου σπουδών.</w:t>
      </w:r>
    </w:p>
    <w:p w14:paraId="1F2E41CF" w14:textId="77777777" w:rsidR="00936CAC" w:rsidRDefault="0050240F">
      <w:pPr>
        <w:spacing w:after="0" w:line="600" w:lineRule="auto"/>
        <w:ind w:firstLine="720"/>
        <w:jc w:val="both"/>
        <w:rPr>
          <w:rFonts w:eastAsia="Times New Roman"/>
          <w:szCs w:val="24"/>
        </w:rPr>
      </w:pPr>
      <w:r>
        <w:rPr>
          <w:rFonts w:eastAsia="Times New Roman"/>
          <w:szCs w:val="24"/>
        </w:rPr>
        <w:t>Εν όψει όλ</w:t>
      </w:r>
      <w:r>
        <w:rPr>
          <w:rFonts w:eastAsia="Times New Roman"/>
          <w:szCs w:val="24"/>
        </w:rPr>
        <w:t>ων αυτών, κύριε Υπουργέ, ερωτάσθε σε ποιες ενέργειες σκοπεύετε να προβείτε</w:t>
      </w:r>
      <w:r>
        <w:rPr>
          <w:rFonts w:eastAsia="Times New Roman"/>
          <w:szCs w:val="24"/>
        </w:rPr>
        <w:t>,</w:t>
      </w:r>
      <w:r>
        <w:rPr>
          <w:rFonts w:eastAsia="Times New Roman"/>
          <w:szCs w:val="24"/>
        </w:rPr>
        <w:t xml:space="preserve"> προκειμένου να μειωθεί κατά το δυνατόν περισσότερο αυτή η χρονοβόρα διαδικασία αναγνώρισης των πτυχίων.</w:t>
      </w:r>
    </w:p>
    <w:p w14:paraId="1F2E41D0" w14:textId="77777777" w:rsidR="00936CAC" w:rsidRDefault="0050240F">
      <w:pPr>
        <w:spacing w:after="0" w:line="600" w:lineRule="auto"/>
        <w:ind w:firstLine="720"/>
        <w:jc w:val="both"/>
        <w:rPr>
          <w:rFonts w:eastAsia="Times New Roman"/>
          <w:szCs w:val="24"/>
        </w:rPr>
      </w:pPr>
      <w:r>
        <w:rPr>
          <w:rFonts w:eastAsia="Times New Roman"/>
          <w:szCs w:val="24"/>
        </w:rPr>
        <w:t>Σας ευχαριστώ.</w:t>
      </w:r>
    </w:p>
    <w:p w14:paraId="1F2E41D1" w14:textId="77777777" w:rsidR="00936CAC" w:rsidRDefault="0050240F">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έχετε τον λόγ</w:t>
      </w:r>
      <w:r>
        <w:rPr>
          <w:rFonts w:eastAsia="Times New Roman"/>
          <w:szCs w:val="24"/>
        </w:rPr>
        <w:t>ο.</w:t>
      </w:r>
    </w:p>
    <w:p w14:paraId="1F2E41D2" w14:textId="77777777" w:rsidR="00936CAC" w:rsidRDefault="0050240F">
      <w:pPr>
        <w:spacing w:after="0" w:line="600" w:lineRule="auto"/>
        <w:ind w:firstLine="720"/>
        <w:jc w:val="both"/>
        <w:rPr>
          <w:rFonts w:eastAsia="Times New Roman"/>
          <w:szCs w:val="24"/>
        </w:rPr>
      </w:pPr>
      <w:r>
        <w:rPr>
          <w:rFonts w:eastAsia="Times New Roman"/>
          <w:b/>
          <w:szCs w:val="24"/>
        </w:rPr>
        <w:lastRenderedPageBreak/>
        <w:t>ΝΙΚΟΛΑΟΣ ΦΙΛΗΣ (Υπουργός Παιδείας, Έρευνας και Θρησκευμάτων):</w:t>
      </w:r>
      <w:r>
        <w:rPr>
          <w:rFonts w:eastAsia="Times New Roman"/>
          <w:szCs w:val="24"/>
        </w:rPr>
        <w:t xml:space="preserve"> Ευχαριστώ, κύριε Πρόεδρε.</w:t>
      </w:r>
    </w:p>
    <w:p w14:paraId="1F2E41D3" w14:textId="77777777" w:rsidR="00936CAC" w:rsidRDefault="0050240F">
      <w:pPr>
        <w:spacing w:after="0" w:line="600" w:lineRule="auto"/>
        <w:ind w:firstLine="720"/>
        <w:jc w:val="both"/>
        <w:rPr>
          <w:rFonts w:eastAsia="Times New Roman"/>
          <w:szCs w:val="24"/>
        </w:rPr>
      </w:pPr>
      <w:r>
        <w:rPr>
          <w:rFonts w:eastAsia="Times New Roman"/>
          <w:szCs w:val="24"/>
        </w:rPr>
        <w:t>Κύριε συνάδελφε, σας ευχαριστώ</w:t>
      </w:r>
      <w:r>
        <w:rPr>
          <w:rFonts w:eastAsia="Times New Roman"/>
          <w:szCs w:val="24"/>
        </w:rPr>
        <w:t>,</w:t>
      </w:r>
      <w:r>
        <w:rPr>
          <w:rFonts w:eastAsia="Times New Roman"/>
          <w:szCs w:val="24"/>
        </w:rPr>
        <w:t xml:space="preserve"> γιατί με την επίκαιρη ερώτησή σας μού δίνετε την ευκαιρία να τοποθετηθώ ενώπιον της Εθνικής Αντιπροσωπείας για ένα ζήτημα</w:t>
      </w:r>
      <w:r>
        <w:rPr>
          <w:rFonts w:eastAsia="Times New Roman"/>
          <w:szCs w:val="24"/>
        </w:rPr>
        <w:t>,</w:t>
      </w:r>
      <w:r>
        <w:rPr>
          <w:rFonts w:eastAsia="Times New Roman"/>
          <w:szCs w:val="24"/>
        </w:rPr>
        <w:t xml:space="preserve"> το οποίο τ</w:t>
      </w:r>
      <w:r>
        <w:rPr>
          <w:rFonts w:eastAsia="Times New Roman"/>
          <w:szCs w:val="24"/>
        </w:rPr>
        <w:t>αλαιπωρεί περίπου τρεις χιλιάδες νέους και τις οικογένειές τους και να ζητήσω συγγνώμη εκ μέρους της ελληνικής πολιτείας απ’ αυτούς τους νέους και από τις οικογένειές τους. Δεν θα ήθελα μόνο να ζητήσω συγγνώμη, αλλά και να τους διαβεβαιώσω ότι μέχρι το τέλ</w:t>
      </w:r>
      <w:r>
        <w:rPr>
          <w:rFonts w:eastAsia="Times New Roman"/>
          <w:szCs w:val="24"/>
        </w:rPr>
        <w:t xml:space="preserve">ος του έτους θα έχει εκκαθαριστεί πλήρως αυτή η εκκρεμότητα η οποία –επαναλαμβάνω- δεν τιμά την ελληνική πολιτεία. </w:t>
      </w:r>
    </w:p>
    <w:p w14:paraId="1F2E41D4" w14:textId="77777777" w:rsidR="00936CAC" w:rsidRDefault="0050240F">
      <w:pPr>
        <w:spacing w:after="0" w:line="600" w:lineRule="auto"/>
        <w:ind w:firstLine="720"/>
        <w:jc w:val="both"/>
        <w:rPr>
          <w:rFonts w:eastAsia="Times New Roman"/>
          <w:szCs w:val="24"/>
        </w:rPr>
      </w:pPr>
      <w:r>
        <w:rPr>
          <w:rFonts w:eastAsia="Times New Roman"/>
          <w:szCs w:val="24"/>
        </w:rPr>
        <w:t>Η αλήθεια είναι ότι και αυτό το πρόβλημα, όπως και τόσα άλλα, δεν το δημιουργήσαμε, αλλά το κληρονομήσαμε. Υπάρχει σειρά λανθασμένων κινήσεω</w:t>
      </w:r>
      <w:r>
        <w:rPr>
          <w:rFonts w:eastAsia="Times New Roman"/>
          <w:szCs w:val="24"/>
        </w:rPr>
        <w:t xml:space="preserve">ν που οδήγησαν από το 2010 έως το 2014 στο να συσσωρευτεί μεγάλος αριθμός αιτήσεων, χωρίς ποτέ να εισαχθούν προς συζήτηση στο Συμβούλιο Αναγνώρισης Επαγγελματικών Προσόντων, το ΣΑΕΠ, σύμφωνα με τα προβλεπόμενα στο </w:t>
      </w:r>
      <w:proofErr w:type="spellStart"/>
      <w:r>
        <w:rPr>
          <w:rFonts w:eastAsia="Times New Roman"/>
          <w:szCs w:val="24"/>
        </w:rPr>
        <w:t>π</w:t>
      </w:r>
      <w:r>
        <w:rPr>
          <w:rFonts w:eastAsia="Times New Roman"/>
          <w:szCs w:val="24"/>
        </w:rPr>
        <w:t>.δ.</w:t>
      </w:r>
      <w:proofErr w:type="spellEnd"/>
      <w:r>
        <w:rPr>
          <w:rFonts w:eastAsia="Times New Roman"/>
          <w:szCs w:val="24"/>
        </w:rPr>
        <w:t xml:space="preserve"> 38. </w:t>
      </w:r>
    </w:p>
    <w:p w14:paraId="1F2E41D5" w14:textId="77777777" w:rsidR="00936CAC" w:rsidRDefault="0050240F">
      <w:pPr>
        <w:spacing w:after="0" w:line="600" w:lineRule="auto"/>
        <w:ind w:firstLine="720"/>
        <w:jc w:val="both"/>
        <w:rPr>
          <w:rFonts w:eastAsia="Times New Roman"/>
          <w:szCs w:val="24"/>
        </w:rPr>
      </w:pPr>
      <w:r>
        <w:rPr>
          <w:rFonts w:eastAsia="Times New Roman"/>
          <w:szCs w:val="24"/>
        </w:rPr>
        <w:lastRenderedPageBreak/>
        <w:t>Επιπροσθέτως πρέπει να σας πω ότ</w:t>
      </w:r>
      <w:r>
        <w:rPr>
          <w:rFonts w:eastAsia="Times New Roman"/>
          <w:szCs w:val="24"/>
        </w:rPr>
        <w:t xml:space="preserve">ι τις χρονιές 2012, 2013 και 2014 υπήρξαν πολλές άστοχες παρεμβάσεις της διοίκησης. </w:t>
      </w:r>
    </w:p>
    <w:p w14:paraId="1F2E41D6" w14:textId="77777777" w:rsidR="00936CAC" w:rsidRDefault="0050240F">
      <w:pPr>
        <w:spacing w:after="0" w:line="600" w:lineRule="auto"/>
        <w:ind w:firstLine="720"/>
        <w:jc w:val="both"/>
        <w:rPr>
          <w:rFonts w:eastAsia="Times New Roman"/>
          <w:szCs w:val="24"/>
        </w:rPr>
      </w:pPr>
      <w:r>
        <w:rPr>
          <w:rFonts w:eastAsia="Times New Roman"/>
          <w:szCs w:val="24"/>
        </w:rPr>
        <w:t>Πιο συγκεκριμένα, με το</w:t>
      </w:r>
      <w:r>
        <w:rPr>
          <w:rFonts w:eastAsia="Times New Roman"/>
          <w:szCs w:val="24"/>
        </w:rPr>
        <w:t>ν</w:t>
      </w:r>
      <w:r>
        <w:rPr>
          <w:rFonts w:eastAsia="Times New Roman"/>
          <w:szCs w:val="24"/>
        </w:rPr>
        <w:t xml:space="preserve"> ν.4093/2012 καταργήθηκε η διάταξη με την οποία προβλεπόταν ότι από την 1</w:t>
      </w:r>
      <w:r w:rsidRPr="007E28C3">
        <w:rPr>
          <w:rFonts w:eastAsia="Times New Roman"/>
          <w:szCs w:val="24"/>
          <w:vertAlign w:val="superscript"/>
        </w:rPr>
        <w:t>η</w:t>
      </w:r>
      <w:r>
        <w:rPr>
          <w:rFonts w:eastAsia="Times New Roman"/>
          <w:szCs w:val="24"/>
        </w:rPr>
        <w:t xml:space="preserve"> </w:t>
      </w:r>
      <w:r>
        <w:rPr>
          <w:rFonts w:eastAsia="Times New Roman"/>
          <w:szCs w:val="24"/>
        </w:rPr>
        <w:t>Ιανουαρίου του 2013 αρμόδιες αρχές για να εκδίδουν τις αποφάσεις αναγνώρ</w:t>
      </w:r>
      <w:r>
        <w:rPr>
          <w:rFonts w:eastAsia="Times New Roman"/>
          <w:szCs w:val="24"/>
        </w:rPr>
        <w:t>ισης επαγγελματικών προσόντων θα ήταν οι οικείες επαγγελματικές οργανώσεις</w:t>
      </w:r>
      <w:r>
        <w:rPr>
          <w:rFonts w:eastAsia="Times New Roman"/>
          <w:szCs w:val="24"/>
        </w:rPr>
        <w:t>,</w:t>
      </w:r>
      <w:r>
        <w:rPr>
          <w:rFonts w:eastAsia="Times New Roman"/>
          <w:szCs w:val="24"/>
        </w:rPr>
        <w:t xml:space="preserve"> που είναι οργανωμένες ως νομικά πρόσωπα δημοσίου δικαίου, μία αποκέντρωση η οποία θα βοηθούσε στην πιο γρήγορη διευθέτηση των προβλημάτων. Αποτέλεσμα αυτής της διάταξης ήταν να γιγ</w:t>
      </w:r>
      <w:r>
        <w:rPr>
          <w:rFonts w:eastAsia="Times New Roman"/>
          <w:szCs w:val="24"/>
        </w:rPr>
        <w:t>αντωθούν οι αρμοδιότητες του ΣΑΕΠ, να εξοβελιστούν οι επαγγελματικές οργανώσεις, τα επιμελητήρια, και να συγκεντρωθεί ένας τεράστιος όγκος αιτήσεων -νομίζω ότι πάρα πολύ γρήγορα έφτασαν τις τρεις χιλιάδες-</w:t>
      </w:r>
      <w:r>
        <w:rPr>
          <w:rFonts w:eastAsia="Times New Roman"/>
          <w:szCs w:val="24"/>
        </w:rPr>
        <w:t>,</w:t>
      </w:r>
      <w:r>
        <w:rPr>
          <w:rFonts w:eastAsia="Times New Roman"/>
          <w:szCs w:val="24"/>
        </w:rPr>
        <w:t xml:space="preserve"> </w:t>
      </w:r>
      <w:r>
        <w:rPr>
          <w:rFonts w:eastAsia="Times New Roman"/>
          <w:szCs w:val="24"/>
        </w:rPr>
        <w:t>των οποίων</w:t>
      </w:r>
      <w:r>
        <w:rPr>
          <w:rFonts w:eastAsia="Times New Roman"/>
          <w:szCs w:val="24"/>
        </w:rPr>
        <w:t xml:space="preserve"> η έγκαιρη διαχείρισ</w:t>
      </w:r>
      <w:r>
        <w:rPr>
          <w:rFonts w:eastAsia="Times New Roman"/>
          <w:szCs w:val="24"/>
        </w:rPr>
        <w:t>η</w:t>
      </w:r>
      <w:r>
        <w:rPr>
          <w:rFonts w:eastAsia="Times New Roman"/>
          <w:szCs w:val="24"/>
        </w:rPr>
        <w:t xml:space="preserve"> δεν ήταν πλέον δυ</w:t>
      </w:r>
      <w:r>
        <w:rPr>
          <w:rFonts w:eastAsia="Times New Roman"/>
          <w:szCs w:val="24"/>
        </w:rPr>
        <w:t>νατή.</w:t>
      </w:r>
    </w:p>
    <w:p w14:paraId="1F2E41D7" w14:textId="77777777" w:rsidR="00936CAC" w:rsidRDefault="0050240F">
      <w:pPr>
        <w:spacing w:after="0" w:line="600" w:lineRule="auto"/>
        <w:ind w:firstLine="720"/>
        <w:jc w:val="both"/>
        <w:rPr>
          <w:rFonts w:eastAsia="Times New Roman"/>
          <w:szCs w:val="24"/>
        </w:rPr>
      </w:pPr>
      <w:r>
        <w:rPr>
          <w:rFonts w:eastAsia="Times New Roman"/>
          <w:szCs w:val="24"/>
        </w:rPr>
        <w:t>Επιπροσθέτως, δεν μας έφταναν όλα αυτά, αλλά το 2014 καταργήθηκε η υπηρεσιακή μονάδα του Υπουργείου</w:t>
      </w:r>
      <w:r>
        <w:rPr>
          <w:rFonts w:eastAsia="Times New Roman"/>
          <w:szCs w:val="24"/>
        </w:rPr>
        <w:t>,</w:t>
      </w:r>
      <w:r>
        <w:rPr>
          <w:rFonts w:eastAsia="Times New Roman"/>
          <w:szCs w:val="24"/>
        </w:rPr>
        <w:t xml:space="preserve"> η οποία έφερε την ευθύνη για τη διοικητική και γραμματειακή στήριξη του ΣΑΕΠ. Δυστυχώς, </w:t>
      </w:r>
      <w:r>
        <w:rPr>
          <w:rFonts w:eastAsia="Times New Roman"/>
          <w:szCs w:val="24"/>
        </w:rPr>
        <w:lastRenderedPageBreak/>
        <w:t>στο</w:t>
      </w:r>
      <w:r>
        <w:rPr>
          <w:rFonts w:eastAsia="Times New Roman"/>
          <w:szCs w:val="24"/>
        </w:rPr>
        <w:t>ν</w:t>
      </w:r>
      <w:r>
        <w:rPr>
          <w:rFonts w:eastAsia="Times New Roman"/>
          <w:szCs w:val="24"/>
        </w:rPr>
        <w:t xml:space="preserve"> νέο οργανισμό του Υπουργείου Παιδείας</w:t>
      </w:r>
      <w:r>
        <w:rPr>
          <w:rFonts w:eastAsia="Times New Roman"/>
          <w:szCs w:val="24"/>
        </w:rPr>
        <w:t>,</w:t>
      </w:r>
      <w:r>
        <w:rPr>
          <w:rFonts w:eastAsia="Times New Roman"/>
          <w:szCs w:val="24"/>
        </w:rPr>
        <w:t xml:space="preserve"> ο οποίος τέθηκε σ</w:t>
      </w:r>
      <w:r>
        <w:rPr>
          <w:rFonts w:eastAsia="Times New Roman"/>
          <w:szCs w:val="24"/>
        </w:rPr>
        <w:t>ε εφαρμογή το 2014, δεν προβλέφθηκε νέα υπηρεσιακή μονάδα διοικητικής υποστήριξης του ΣΑΕΠ, γεγονός που επισώρευσε και νέες εκκρεμότητες στο Υπουργείο. Αυτά ως προς το τι παραλάβαμε.</w:t>
      </w:r>
    </w:p>
    <w:p w14:paraId="1F2E41D8" w14:textId="77777777" w:rsidR="00936CAC" w:rsidRDefault="0050240F">
      <w:pPr>
        <w:spacing w:after="0" w:line="600" w:lineRule="auto"/>
        <w:ind w:firstLine="720"/>
        <w:jc w:val="both"/>
        <w:rPr>
          <w:rFonts w:eastAsia="Times New Roman"/>
          <w:szCs w:val="24"/>
        </w:rPr>
      </w:pPr>
      <w:r>
        <w:rPr>
          <w:rFonts w:eastAsia="Times New Roman"/>
          <w:szCs w:val="24"/>
        </w:rPr>
        <w:t xml:space="preserve">Ως προς τις ενέργειές μας τώρα, αμέσως συγκροτήσαμε μία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προκειμ</w:t>
      </w:r>
      <w:r>
        <w:rPr>
          <w:rFonts w:eastAsia="Times New Roman"/>
          <w:szCs w:val="24"/>
        </w:rPr>
        <w:t xml:space="preserve">ένου να δώσουμε οριστικό τέλος στην ομηρία χιλιάδων πτυχιούχων. Προωθούμε σχέδιο προεδρικού διατάγματος. Ουσιαστικά </w:t>
      </w:r>
      <w:proofErr w:type="spellStart"/>
      <w:r>
        <w:rPr>
          <w:rFonts w:eastAsia="Times New Roman"/>
          <w:szCs w:val="24"/>
        </w:rPr>
        <w:t>επικαιροποιούμε</w:t>
      </w:r>
      <w:proofErr w:type="spellEnd"/>
      <w:r>
        <w:rPr>
          <w:rFonts w:eastAsia="Times New Roman"/>
          <w:szCs w:val="24"/>
        </w:rPr>
        <w:t xml:space="preserve"> το ισχύον 38/2010 προεδρικό διάταγμα, διότι δυστυχώς η ενσωμάτωσή του το 2010 έγινε χωρίς να ληφθεί μέριμνα ουσιαστικής εναρ</w:t>
      </w:r>
      <w:r>
        <w:rPr>
          <w:rFonts w:eastAsia="Times New Roman"/>
          <w:szCs w:val="24"/>
        </w:rPr>
        <w:t>μόνισης των προβλέψεων της οδηγίας με την κείμενη εθνική μας νομοθεσία για την ανώτατη εκπαίδευση.</w:t>
      </w:r>
    </w:p>
    <w:p w14:paraId="1F2E41D9"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Θέλουμε να καθιερώσουμε το επόμενο διάστημα ένα πιο ευέλικτο σχήμα εντός των δομών του Υπουργείου Παιδείας με τη συνεπικουρία, όπου αυτή απαιτείται, και των επαγγελματικών ενώσεων και επιμελητηρίων. Εκτιμούμε ότι μετά την ολοκλήρωση της διαδικασίας και την</w:t>
      </w:r>
      <w:r>
        <w:rPr>
          <w:rFonts w:eastAsia="Times New Roman" w:cs="Times New Roman"/>
          <w:szCs w:val="24"/>
        </w:rPr>
        <w:t xml:space="preserve"> έκδοση, τη βελτίωση του </w:t>
      </w:r>
      <w:r>
        <w:rPr>
          <w:rFonts w:eastAsia="Times New Roman" w:cs="Times New Roman"/>
          <w:szCs w:val="24"/>
        </w:rPr>
        <w:lastRenderedPageBreak/>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το νέο </w:t>
      </w:r>
      <w:r>
        <w:rPr>
          <w:rFonts w:eastAsia="Times New Roman" w:cs="Times New Roman"/>
          <w:szCs w:val="24"/>
        </w:rPr>
        <w:t>ό</w:t>
      </w:r>
      <w:r>
        <w:rPr>
          <w:rFonts w:eastAsia="Times New Roman" w:cs="Times New Roman"/>
          <w:szCs w:val="24"/>
        </w:rPr>
        <w:t xml:space="preserve">ργανο θα μπορεί να εξετάσει όλους τους φακέλους σε διάστημα λίγων μηνών. Αυτό είναι δέσμευσή μας. </w:t>
      </w:r>
    </w:p>
    <w:p w14:paraId="1F2E41DA"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Θέλω να σας διαβεβαιώσω ότι θα δώσουμε διέξοδο, ανταποκρινόμενοι και στις λογικές απαιτήσεις των ενδ</w:t>
      </w:r>
      <w:r>
        <w:rPr>
          <w:rFonts w:eastAsia="Times New Roman" w:cs="Times New Roman"/>
          <w:szCs w:val="24"/>
        </w:rPr>
        <w:t xml:space="preserve">ιαφερομένων και στις διεθνείς υποχρεώσεις μας εντός της Ευρωπαϊκής Ένωσης. </w:t>
      </w:r>
    </w:p>
    <w:p w14:paraId="1F2E41DB"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Στο μεταξύ πρέπει να σας πω ότι έχει ληφθεί μια σειρά διοικητικών μέτρων</w:t>
      </w:r>
      <w:r>
        <w:rPr>
          <w:rFonts w:eastAsia="Times New Roman" w:cs="Times New Roman"/>
          <w:szCs w:val="24"/>
        </w:rPr>
        <w:t>,</w:t>
      </w:r>
      <w:r>
        <w:rPr>
          <w:rFonts w:eastAsia="Times New Roman" w:cs="Times New Roman"/>
          <w:szCs w:val="24"/>
        </w:rPr>
        <w:t xml:space="preserve"> για να αντιμετωπιστούν, κατά το δυνατόν, περισσότερες υποθέσεις που παραμένουν σε εκκρεμότητα</w:t>
      </w:r>
      <w:r>
        <w:rPr>
          <w:rFonts w:eastAsia="Times New Roman" w:cs="Times New Roman"/>
          <w:szCs w:val="24"/>
        </w:rPr>
        <w:t>,</w:t>
      </w:r>
      <w:r>
        <w:rPr>
          <w:rFonts w:eastAsia="Times New Roman" w:cs="Times New Roman"/>
          <w:szCs w:val="24"/>
        </w:rPr>
        <w:t xml:space="preserve"> κυρίως λόγω</w:t>
      </w:r>
      <w:r>
        <w:rPr>
          <w:rFonts w:eastAsia="Times New Roman" w:cs="Times New Roman"/>
          <w:szCs w:val="24"/>
        </w:rPr>
        <w:t xml:space="preserve"> των άστοχων πολιτικών και νομοθετικών παρεμβάσεων από το 2012 μέχρι το 2014. Συστήσαμε ειδική ομάδα εργασίας, στελεχωμένη με δεκατέσσερις υπαλλήλους, για να προχωρήσουμε πιο γρήγορα και στον έλεγχο πληρότητας και τη συμπλήρωση όλων των φακέλων των αιτήσεω</w:t>
      </w:r>
      <w:r>
        <w:rPr>
          <w:rFonts w:eastAsia="Times New Roman" w:cs="Times New Roman"/>
          <w:szCs w:val="24"/>
        </w:rPr>
        <w:t>ν και στην ηλεκτρονική καταγραφή των φακέλων και των υποβληθέντων δικαιολογητικών.</w:t>
      </w:r>
    </w:p>
    <w:p w14:paraId="1F2E41DC"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Επίσης προχωρούμε ήδη με το άρθρο 54 του ν.4386/2016</w:t>
      </w:r>
      <w:r>
        <w:rPr>
          <w:rFonts w:eastAsia="Times New Roman" w:cs="Times New Roman"/>
          <w:szCs w:val="24"/>
        </w:rPr>
        <w:t>,</w:t>
      </w:r>
      <w:r>
        <w:rPr>
          <w:rFonts w:eastAsia="Times New Roman" w:cs="Times New Roman"/>
          <w:szCs w:val="24"/>
        </w:rPr>
        <w:t xml:space="preserve"> που ψηφίστηκε φέτος το</w:t>
      </w:r>
      <w:r>
        <w:rPr>
          <w:rFonts w:eastAsia="Times New Roman" w:cs="Times New Roman"/>
          <w:szCs w:val="24"/>
        </w:rPr>
        <w:t>ν</w:t>
      </w:r>
      <w:r>
        <w:rPr>
          <w:rFonts w:eastAsia="Times New Roman" w:cs="Times New Roman"/>
          <w:szCs w:val="24"/>
        </w:rPr>
        <w:t xml:space="preserve"> Μάιο, σε κάποιες τροποποιήσεις του </w:t>
      </w:r>
      <w:r>
        <w:rPr>
          <w:rFonts w:eastAsia="Times New Roman" w:cs="Times New Roman"/>
          <w:szCs w:val="24"/>
        </w:rPr>
        <w:t>π. δ.</w:t>
      </w:r>
      <w:r>
        <w:rPr>
          <w:rFonts w:eastAsia="Times New Roman" w:cs="Times New Roman"/>
          <w:szCs w:val="24"/>
        </w:rPr>
        <w:t xml:space="preserve"> 38</w:t>
      </w:r>
      <w:r>
        <w:rPr>
          <w:rFonts w:eastAsia="Times New Roman" w:cs="Times New Roman"/>
          <w:szCs w:val="24"/>
        </w:rPr>
        <w:t>,</w:t>
      </w:r>
      <w:r>
        <w:rPr>
          <w:rFonts w:eastAsia="Times New Roman" w:cs="Times New Roman"/>
          <w:szCs w:val="24"/>
        </w:rPr>
        <w:t xml:space="preserve"> κυρίως σε ό,τι αφορά -το επισημαίνετε ορθώς στην ε</w:t>
      </w:r>
      <w:r>
        <w:rPr>
          <w:rFonts w:eastAsia="Times New Roman" w:cs="Times New Roman"/>
          <w:szCs w:val="24"/>
        </w:rPr>
        <w:t xml:space="preserve">ρώτησή σας- τον </w:t>
      </w:r>
      <w:r>
        <w:rPr>
          <w:rFonts w:eastAsia="Times New Roman" w:cs="Times New Roman"/>
          <w:szCs w:val="24"/>
        </w:rPr>
        <w:lastRenderedPageBreak/>
        <w:t xml:space="preserve">ορισμό των εισηγητών -όχι ένας, αλλά πολλοί εισηγητές- αλλά και στην ίδια τη λειτουργία του </w:t>
      </w:r>
      <w:r>
        <w:rPr>
          <w:rFonts w:eastAsia="Times New Roman" w:cs="Times New Roman"/>
          <w:szCs w:val="24"/>
        </w:rPr>
        <w:t>σ</w:t>
      </w:r>
      <w:r>
        <w:rPr>
          <w:rFonts w:eastAsia="Times New Roman" w:cs="Times New Roman"/>
          <w:szCs w:val="24"/>
        </w:rPr>
        <w:t xml:space="preserve">υμβουλίου, ώστε να διευκολυνθεί το έργο και να επισπευστεί ο χρόνος εξέτασης των αιτήσεων που εκκρεμούν προς συζήτηση. </w:t>
      </w:r>
    </w:p>
    <w:p w14:paraId="1F2E41DD"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Είμαστε στη φάση των διαβου</w:t>
      </w:r>
      <w:r>
        <w:rPr>
          <w:rFonts w:eastAsia="Times New Roman" w:cs="Times New Roman"/>
          <w:szCs w:val="24"/>
        </w:rPr>
        <w:t xml:space="preserve">λεύσεων για τις τελικές τροποποιήσεις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και θα προχωρήσουμε σε μια καθολική λύση</w:t>
      </w:r>
      <w:r>
        <w:rPr>
          <w:rFonts w:eastAsia="Times New Roman" w:cs="Times New Roman"/>
          <w:szCs w:val="24"/>
        </w:rPr>
        <w:t>,</w:t>
      </w:r>
      <w:r>
        <w:rPr>
          <w:rFonts w:eastAsia="Times New Roman" w:cs="Times New Roman"/>
          <w:szCs w:val="24"/>
        </w:rPr>
        <w:t xml:space="preserve"> για να αντιμετωπιστεί το πρόβλημα</w:t>
      </w:r>
      <w:r>
        <w:rPr>
          <w:rFonts w:eastAsia="Times New Roman" w:cs="Times New Roman"/>
          <w:szCs w:val="24"/>
        </w:rPr>
        <w:t>,</w:t>
      </w:r>
      <w:r>
        <w:rPr>
          <w:rFonts w:eastAsia="Times New Roman" w:cs="Times New Roman"/>
          <w:szCs w:val="24"/>
        </w:rPr>
        <w:t xml:space="preserve"> το οποίο -επαναλαμβάνω- ταλαιπωρεί χιλιάδες παιδιά και οικογένειες. Θα έλεγε κανείς ότι είναι μια από τις ντροπές </w:t>
      </w:r>
      <w:r>
        <w:rPr>
          <w:rFonts w:eastAsia="Times New Roman" w:cs="Times New Roman"/>
          <w:szCs w:val="24"/>
        </w:rPr>
        <w:t xml:space="preserve">-μικρή, αλλά ντροπή-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w:t>
      </w:r>
    </w:p>
    <w:p w14:paraId="1F2E41DE"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F2E41DF" w14:textId="77777777" w:rsidR="00936CAC" w:rsidRDefault="005024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Κόκκαλη, έχετε τον λόγο. </w:t>
      </w:r>
    </w:p>
    <w:p w14:paraId="1F2E41E0" w14:textId="77777777" w:rsidR="00936CAC" w:rsidRDefault="0050240F">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Εν συντομία, κύριε Υπουργέ, πολλά είναι τα προβλήματα της </w:t>
      </w:r>
      <w:r>
        <w:rPr>
          <w:rFonts w:eastAsia="Times New Roman" w:cs="Times New Roman"/>
          <w:szCs w:val="24"/>
        </w:rPr>
        <w:t>π</w:t>
      </w:r>
      <w:r>
        <w:rPr>
          <w:rFonts w:eastAsia="Times New Roman" w:cs="Times New Roman"/>
          <w:szCs w:val="24"/>
        </w:rPr>
        <w:t>αιδείας. Αυτή η Κυβέρνηση κληρονόμησε πολλά και σημαντ</w:t>
      </w:r>
      <w:r>
        <w:rPr>
          <w:rFonts w:eastAsia="Times New Roman" w:cs="Times New Roman"/>
          <w:szCs w:val="24"/>
        </w:rPr>
        <w:t xml:space="preserve">ικά προβλήματα και καλείται να τα διαχειριστεί. Ένα </w:t>
      </w:r>
      <w:r>
        <w:rPr>
          <w:rFonts w:eastAsia="Times New Roman" w:cs="Times New Roman"/>
          <w:szCs w:val="24"/>
        </w:rPr>
        <w:lastRenderedPageBreak/>
        <w:t>από αυτά, μια έκφανση</w:t>
      </w:r>
      <w:r>
        <w:rPr>
          <w:rFonts w:eastAsia="Times New Roman" w:cs="Times New Roman"/>
          <w:szCs w:val="24"/>
        </w:rPr>
        <w:t>,</w:t>
      </w:r>
      <w:r>
        <w:rPr>
          <w:rFonts w:eastAsia="Times New Roman" w:cs="Times New Roman"/>
          <w:szCs w:val="24"/>
        </w:rPr>
        <w:t xml:space="preserve"> είναι και το ΣΑΕΠ. Χιλιάδες νέοι ταλαιπωρούνται -είπατε τρεις χιλιάδες- και αυτοί και οι οικογένειές τους για κάτι λογικό και νόμιμο. Αυτό έπρεπε να έχει γίνει χθες. </w:t>
      </w:r>
    </w:p>
    <w:p w14:paraId="1F2E41E1"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Χαίρομαι για τ</w:t>
      </w:r>
      <w:r>
        <w:rPr>
          <w:rFonts w:eastAsia="Times New Roman" w:cs="Times New Roman"/>
          <w:szCs w:val="24"/>
        </w:rPr>
        <w:t>ην απάντησή σας. Χρειάζεται ο ορισμός και άλλων εισηγητών, ώστε να εξεταστούν οι φάκελοι όσο το δυνατόν πιο γρήγορα. Ελπίζουμε ότι τουλάχιστον μέσα στους επόμενους μήνες θα έχει ολοκληρωθεί η διαδικασία αναγνώρισης για όλους αυτούς του νέους που ταλαιπωρού</w:t>
      </w:r>
      <w:r>
        <w:rPr>
          <w:rFonts w:eastAsia="Times New Roman" w:cs="Times New Roman"/>
          <w:szCs w:val="24"/>
        </w:rPr>
        <w:t xml:space="preserve">νται πραγματικά. </w:t>
      </w:r>
    </w:p>
    <w:p w14:paraId="1F2E41E2"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F2E41E3" w14:textId="77777777" w:rsidR="00936CAC" w:rsidRDefault="005024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νομίζω ότι τα καλύψατε. Θέλετε τη δευτερολογία σας;</w:t>
      </w:r>
    </w:p>
    <w:p w14:paraId="1F2E41E4" w14:textId="77777777" w:rsidR="00936CAC" w:rsidRDefault="0050240F">
      <w:pPr>
        <w:spacing w:after="0"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Απλώς θέλω να πω</w:t>
      </w:r>
      <w:r>
        <w:rPr>
          <w:rFonts w:eastAsia="Times New Roman" w:cs="Times New Roman"/>
          <w:szCs w:val="24"/>
        </w:rPr>
        <w:t>,</w:t>
      </w:r>
      <w:r>
        <w:rPr>
          <w:rFonts w:eastAsia="Times New Roman" w:cs="Times New Roman"/>
          <w:szCs w:val="24"/>
        </w:rPr>
        <w:t xml:space="preserve"> επί τη ευκαιρία των όσων είπε τώρα ο κύριος συνάδελφος, ότι πράγματι έχουμε κληρονομήσει πολλά προβλήματα στο</w:t>
      </w:r>
      <w:r>
        <w:rPr>
          <w:rFonts w:eastAsia="Times New Roman" w:cs="Times New Roman"/>
          <w:szCs w:val="24"/>
        </w:rPr>
        <w:t>ν</w:t>
      </w:r>
      <w:r>
        <w:rPr>
          <w:rFonts w:eastAsia="Times New Roman" w:cs="Times New Roman"/>
          <w:szCs w:val="24"/>
        </w:rPr>
        <w:t xml:space="preserve"> χώρο της εκπαίδευσης. Όμως, έχουμε αποφασίσει και προχωρούμε σε γρήγορες τομές, προκειμένου να αναβαθμιστεί η εκπαίδευση, να υπάρξει μια δημοκρα</w:t>
      </w:r>
      <w:r>
        <w:rPr>
          <w:rFonts w:eastAsia="Times New Roman" w:cs="Times New Roman"/>
          <w:szCs w:val="24"/>
        </w:rPr>
        <w:t xml:space="preserve">τική εκπαιδευτική μεταρρύθμιση για </w:t>
      </w:r>
      <w:r>
        <w:rPr>
          <w:rFonts w:eastAsia="Times New Roman" w:cs="Times New Roman"/>
          <w:szCs w:val="24"/>
        </w:rPr>
        <w:lastRenderedPageBreak/>
        <w:t xml:space="preserve">ένα δημόσιο </w:t>
      </w:r>
      <w:proofErr w:type="spellStart"/>
      <w:r>
        <w:rPr>
          <w:rFonts w:eastAsia="Times New Roman" w:cs="Times New Roman"/>
          <w:szCs w:val="24"/>
        </w:rPr>
        <w:t>σχολειό</w:t>
      </w:r>
      <w:proofErr w:type="spellEnd"/>
      <w:r>
        <w:rPr>
          <w:rFonts w:eastAsia="Times New Roman" w:cs="Times New Roman"/>
          <w:szCs w:val="24"/>
        </w:rPr>
        <w:t xml:space="preserve"> ποιότητας και ισότητας σε όλους τους τομείς και της τυπικής και της άτυπης εκπαίδευσης. Από τον Σεπτέμβριο θα υπάρξουν συγκεκριμένες πρωτοβουλίες ανόρθωσης και αναβάθμισης του εκπαιδευτικού συστήματος.</w:t>
      </w:r>
      <w:r>
        <w:rPr>
          <w:rFonts w:eastAsia="Times New Roman" w:cs="Times New Roman"/>
          <w:szCs w:val="24"/>
        </w:rPr>
        <w:t xml:space="preserve"> </w:t>
      </w:r>
    </w:p>
    <w:p w14:paraId="1F2E41E5"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F2E41E6" w14:textId="77777777" w:rsidR="00936CAC" w:rsidRDefault="005024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Κι εγώ. </w:t>
      </w:r>
    </w:p>
    <w:p w14:paraId="1F2E41E7"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 δωδέκατη με αριθμό 897/23-5-2016 επίκαιρη ερώτηση δεύτερου κύκλου του Βουλευτή Αχαΐας της Νέας Δημοκρατίας κ. Ανδρέα </w:t>
      </w:r>
      <w:proofErr w:type="spellStart"/>
      <w:r>
        <w:rPr>
          <w:rFonts w:eastAsia="Times New Roman" w:cs="Times New Roman"/>
          <w:szCs w:val="24"/>
        </w:rPr>
        <w:t>Κατσανιώτη</w:t>
      </w:r>
      <w:proofErr w:type="spellEnd"/>
      <w:r>
        <w:rPr>
          <w:rFonts w:eastAsia="Times New Roman" w:cs="Times New Roman"/>
          <w:szCs w:val="24"/>
        </w:rPr>
        <w:t xml:space="preserve"> προς τον Υπουργό Παιδείας, Έρευνας και Θρησκευμάτων, </w:t>
      </w:r>
      <w:r>
        <w:rPr>
          <w:rFonts w:eastAsia="Times New Roman" w:cs="Times New Roman"/>
          <w:szCs w:val="24"/>
        </w:rPr>
        <w:t>σχετικά με τις προθέσεις του Υπουργείου για την επαναφορά του Επιστημονικού Πάρκου Πατρών υπό την κηδεμονία του Ιδρύματος Τεχνολογίας και Έρευνας.</w:t>
      </w:r>
    </w:p>
    <w:p w14:paraId="1F2E41E8"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Κατσανιώτη</w:t>
      </w:r>
      <w:proofErr w:type="spellEnd"/>
      <w:r>
        <w:rPr>
          <w:rFonts w:eastAsia="Times New Roman" w:cs="Times New Roman"/>
          <w:szCs w:val="24"/>
        </w:rPr>
        <w:t xml:space="preserve">, έχετε τον λόγο. </w:t>
      </w:r>
    </w:p>
    <w:p w14:paraId="1F2E41E9" w14:textId="77777777" w:rsidR="00936CAC" w:rsidRDefault="0050240F">
      <w:pPr>
        <w:spacing w:after="0"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Ευχαριστώ, κύριε Πρόεδρε. </w:t>
      </w:r>
    </w:p>
    <w:p w14:paraId="1F2E41EA"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υπάρχει το Τεχνολογικό Πάρκο της Πάτρας. Το ξέρετε. Είναι μια προσπάθεια που ξεκίνησε από το ΙΤΕ πριν από αρκετά χρόνια, αυτονομήθηκε και έχει μια ανεξάρτητη δυναμική δική του πορεία. </w:t>
      </w:r>
    </w:p>
    <w:p w14:paraId="1F2E41EB"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Ταυτόχρονα στην Πάτρα, πέρα από το Επιστημονικό Πάρκο, λ</w:t>
      </w:r>
      <w:r>
        <w:rPr>
          <w:rFonts w:eastAsia="Times New Roman" w:cs="Times New Roman"/>
          <w:szCs w:val="24"/>
        </w:rPr>
        <w:t xml:space="preserve">ειτουργεί ένα ιστορικό </w:t>
      </w:r>
      <w:r>
        <w:rPr>
          <w:rFonts w:eastAsia="Times New Roman" w:cs="Times New Roman"/>
          <w:szCs w:val="24"/>
        </w:rPr>
        <w:t>π</w:t>
      </w:r>
      <w:r>
        <w:rPr>
          <w:rFonts w:eastAsia="Times New Roman" w:cs="Times New Roman"/>
          <w:szCs w:val="24"/>
        </w:rPr>
        <w:t>ανεπιστήμιο, ένα πολύ μεγάλο ΤΕΙ και το Ανοι</w:t>
      </w:r>
      <w:r>
        <w:rPr>
          <w:rFonts w:eastAsia="Times New Roman" w:cs="Times New Roman"/>
          <w:szCs w:val="24"/>
        </w:rPr>
        <w:t>κ</w:t>
      </w:r>
      <w:r>
        <w:rPr>
          <w:rFonts w:eastAsia="Times New Roman" w:cs="Times New Roman"/>
          <w:szCs w:val="24"/>
        </w:rPr>
        <w:t xml:space="preserve">τό Πανεπιστήμιο. Άρα η Πάτρα εκ των πραγμάτων -και είναι καλό που είναι εδώ και ο κύριος Υπουργός- μπορεί να αποτελέσει πόλο γνώσης για τη χώρα. </w:t>
      </w:r>
    </w:p>
    <w:p w14:paraId="1F2E41EC"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Ταυτόχρονα, η προηγούμενη κυβέρνηση, -που</w:t>
      </w:r>
      <w:r>
        <w:rPr>
          <w:rFonts w:eastAsia="Times New Roman" w:cs="Times New Roman"/>
          <w:szCs w:val="24"/>
        </w:rPr>
        <w:t xml:space="preserve">, κύριε Φίλη, δεν κληρονόμησε μόνο κακά, αλλά και κάποια καλά- είχε δημιουργήσει το Ερευνητικό Κέντρο Δυτικής Ελλάδας με έδρα την Πάτρα. </w:t>
      </w:r>
    </w:p>
    <w:p w14:paraId="1F2E41ED"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Η σημερινή Κυβέρνηση, η Κυβέρνηση που στην ουσία θεωρεί ότι πολλά πράγματα είναι στα όρια της συνταγματικής ανοχής -όπ</w:t>
      </w:r>
      <w:r>
        <w:rPr>
          <w:rFonts w:eastAsia="Times New Roman" w:cs="Times New Roman"/>
          <w:szCs w:val="24"/>
        </w:rPr>
        <w:t xml:space="preserve">ως και ο κύριος Υπουργός που μόλις αποχώρησε- τι κάνει; Δίνει τη δυνατότητα στο ΙΤΕ στην Κρήτη στην ουσία να πάρει τις μετοχές του Επιστημονικού Πάρκου της Πάτρας. Ταυτόχρονα το Ερευνητικό Κέντρο Δυτικής Ελλάδας πηγαίνει για αργότερα. </w:t>
      </w:r>
    </w:p>
    <w:p w14:paraId="1F2E41EE"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lastRenderedPageBreak/>
        <w:t>Άρα, στην ουσία, κύρ</w:t>
      </w:r>
      <w:r>
        <w:rPr>
          <w:rFonts w:eastAsia="Times New Roman" w:cs="Times New Roman"/>
          <w:szCs w:val="24"/>
        </w:rPr>
        <w:t>ιε Υπουργέ, τα ερωτήματα είναι δυο: Πρώτον, επειδή το ΙΤΕ το ξέρετε καλά, υπάρχει η σκέψη να μεταφερθούν οι μετοχές του Επιστημονικού Πάρκου της Πάτρας στο ΙΤΕ; Δεύτερον, το Ερευνητικό Κέντρο Δυτικής Ελλάδας πότε ξεκινάει; Θα ξεκινήσει; Υπάρχει η δυνατότητ</w:t>
      </w:r>
      <w:r>
        <w:rPr>
          <w:rFonts w:eastAsia="Times New Roman" w:cs="Times New Roman"/>
          <w:szCs w:val="24"/>
        </w:rPr>
        <w:t xml:space="preserve">α να ξεκινήσει το Ερευνητικό Κέντρο Δυτικής Ελλάδας χωρίς το Επιστημονικό Πάρκο της Πάτρας; </w:t>
      </w:r>
    </w:p>
    <w:p w14:paraId="1F2E41EF"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F2E41F0" w14:textId="77777777" w:rsidR="00936CAC" w:rsidRDefault="005024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Υπουργέ. Έχετε τον λόγο.</w:t>
      </w:r>
    </w:p>
    <w:p w14:paraId="1F2E41F1" w14:textId="77777777" w:rsidR="00936CAC" w:rsidRDefault="0050240F">
      <w:pPr>
        <w:spacing w:after="0"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w:t>
      </w:r>
      <w:r>
        <w:rPr>
          <w:rFonts w:eastAsia="Times New Roman" w:cs="Times New Roman"/>
          <w:b/>
          <w:szCs w:val="24"/>
        </w:rPr>
        <w:t xml:space="preserve">ων): </w:t>
      </w:r>
      <w:r>
        <w:rPr>
          <w:rFonts w:eastAsia="Times New Roman" w:cs="Times New Roman"/>
          <w:szCs w:val="24"/>
        </w:rPr>
        <w:t xml:space="preserve">Ευχαριστώ, κύριε </w:t>
      </w:r>
      <w:proofErr w:type="spellStart"/>
      <w:r>
        <w:rPr>
          <w:rFonts w:eastAsia="Times New Roman" w:cs="Times New Roman"/>
          <w:szCs w:val="24"/>
        </w:rPr>
        <w:t>Κατσανιώτη</w:t>
      </w:r>
      <w:proofErr w:type="spellEnd"/>
      <w:r>
        <w:rPr>
          <w:rFonts w:eastAsia="Times New Roman" w:cs="Times New Roman"/>
          <w:szCs w:val="24"/>
        </w:rPr>
        <w:t xml:space="preserve">, για την </w:t>
      </w:r>
      <w:r>
        <w:rPr>
          <w:rFonts w:eastAsia="Times New Roman" w:cs="Times New Roman"/>
          <w:szCs w:val="24"/>
        </w:rPr>
        <w:t xml:space="preserve">επίκαιρη </w:t>
      </w:r>
      <w:r>
        <w:rPr>
          <w:rFonts w:eastAsia="Times New Roman" w:cs="Times New Roman"/>
          <w:szCs w:val="24"/>
        </w:rPr>
        <w:t>ερώτηση</w:t>
      </w:r>
      <w:r>
        <w:rPr>
          <w:rFonts w:eastAsia="Times New Roman" w:cs="Times New Roman"/>
          <w:szCs w:val="24"/>
        </w:rPr>
        <w:t>,</w:t>
      </w:r>
      <w:r>
        <w:rPr>
          <w:rFonts w:eastAsia="Times New Roman" w:cs="Times New Roman"/>
          <w:szCs w:val="24"/>
        </w:rPr>
        <w:t xml:space="preserve"> που μου δίνει την ευκαιρία να επιβεβαιώσω για μια ακόμα φορά το ενδιαφέρον μας για την ανάπτυξη της «οικονομίας της γνώσης» στην περιοχή της </w:t>
      </w:r>
      <w:r>
        <w:rPr>
          <w:rFonts w:eastAsia="Times New Roman" w:cs="Times New Roman"/>
          <w:szCs w:val="24"/>
        </w:rPr>
        <w:t>δ</w:t>
      </w:r>
      <w:r>
        <w:rPr>
          <w:rFonts w:eastAsia="Times New Roman" w:cs="Times New Roman"/>
          <w:szCs w:val="24"/>
        </w:rPr>
        <w:t>υτικής Ελλάδας</w:t>
      </w:r>
      <w:r>
        <w:rPr>
          <w:rFonts w:eastAsia="Times New Roman" w:cs="Times New Roman"/>
          <w:szCs w:val="24"/>
        </w:rPr>
        <w:t>,</w:t>
      </w:r>
      <w:r>
        <w:rPr>
          <w:rFonts w:eastAsia="Times New Roman" w:cs="Times New Roman"/>
          <w:szCs w:val="24"/>
        </w:rPr>
        <w:t xml:space="preserve"> με κέντρο την Πάτρα.</w:t>
      </w:r>
    </w:p>
    <w:p w14:paraId="1F2E41F2"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Κύριος στόχος της</w:t>
      </w:r>
      <w:r>
        <w:rPr>
          <w:rFonts w:eastAsia="Times New Roman" w:cs="Times New Roman"/>
          <w:szCs w:val="24"/>
        </w:rPr>
        <w:t xml:space="preserve"> ερευνητικής πολιτικής που διαμορφώνουμε, είναι η γνώση και η καινοτομία</w:t>
      </w:r>
      <w:r>
        <w:rPr>
          <w:rFonts w:eastAsia="Times New Roman" w:cs="Times New Roman"/>
          <w:szCs w:val="24"/>
        </w:rPr>
        <w:t>,</w:t>
      </w:r>
      <w:r>
        <w:rPr>
          <w:rFonts w:eastAsia="Times New Roman" w:cs="Times New Roman"/>
          <w:szCs w:val="24"/>
        </w:rPr>
        <w:t xml:space="preserve"> που παράγονται από αυτή</w:t>
      </w:r>
      <w:r>
        <w:rPr>
          <w:rFonts w:eastAsia="Times New Roman" w:cs="Times New Roman"/>
          <w:szCs w:val="24"/>
        </w:rPr>
        <w:t>,</w:t>
      </w:r>
      <w:r>
        <w:rPr>
          <w:rFonts w:eastAsia="Times New Roman" w:cs="Times New Roman"/>
          <w:szCs w:val="24"/>
        </w:rPr>
        <w:t xml:space="preserve"> να συντελέσουν στην ανάπτυξη της «οικονομίας της γνώσης» και μέσω αυτής να </w:t>
      </w:r>
      <w:r>
        <w:rPr>
          <w:rFonts w:eastAsia="Times New Roman" w:cs="Times New Roman"/>
          <w:szCs w:val="24"/>
        </w:rPr>
        <w:lastRenderedPageBreak/>
        <w:t xml:space="preserve">συνεισφέρουν στην παραγωγική ανασυγκρότηση της χώρας. Τα </w:t>
      </w:r>
      <w:r>
        <w:rPr>
          <w:rFonts w:eastAsia="Times New Roman" w:cs="Times New Roman"/>
          <w:szCs w:val="24"/>
        </w:rPr>
        <w:t>ε</w:t>
      </w:r>
      <w:r>
        <w:rPr>
          <w:rFonts w:eastAsia="Times New Roman" w:cs="Times New Roman"/>
          <w:szCs w:val="24"/>
        </w:rPr>
        <w:t xml:space="preserve">πιστημονικά </w:t>
      </w:r>
      <w:r>
        <w:rPr>
          <w:rFonts w:eastAsia="Times New Roman" w:cs="Times New Roman"/>
          <w:szCs w:val="24"/>
        </w:rPr>
        <w:t>τ</w:t>
      </w:r>
      <w:r>
        <w:rPr>
          <w:rFonts w:eastAsia="Times New Roman" w:cs="Times New Roman"/>
          <w:szCs w:val="24"/>
        </w:rPr>
        <w:t xml:space="preserve">εχνολογικά </w:t>
      </w:r>
      <w:r>
        <w:rPr>
          <w:rFonts w:eastAsia="Times New Roman" w:cs="Times New Roman"/>
          <w:szCs w:val="24"/>
        </w:rPr>
        <w:t>π</w:t>
      </w:r>
      <w:r>
        <w:rPr>
          <w:rFonts w:eastAsia="Times New Roman" w:cs="Times New Roman"/>
          <w:szCs w:val="24"/>
        </w:rPr>
        <w:t>άρκα</w:t>
      </w:r>
      <w:r>
        <w:rPr>
          <w:rFonts w:eastAsia="Times New Roman" w:cs="Times New Roman"/>
          <w:szCs w:val="24"/>
        </w:rPr>
        <w:t>,</w:t>
      </w:r>
      <w:r>
        <w:rPr>
          <w:rFonts w:eastAsia="Times New Roman" w:cs="Times New Roman"/>
          <w:szCs w:val="24"/>
        </w:rPr>
        <w:t xml:space="preserve"> ως δομές που βρίσκονται δίπλα και μέσα στο ακαδημαϊκό και ερευνητικό οικοσύστημα, αποτελούν βασικά εργαλεία για την επιτυχία του στόχου αυτού. </w:t>
      </w:r>
    </w:p>
    <w:p w14:paraId="1F2E41F3"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Ειδικότερα, στρατηγικός στόχος του Επιστημονικού Τεχνολογικού Πάρκου της Πάτρας συμβάλ</w:t>
      </w:r>
      <w:r>
        <w:rPr>
          <w:rFonts w:eastAsia="Times New Roman" w:cs="Times New Roman"/>
          <w:szCs w:val="24"/>
        </w:rPr>
        <w:t>λ</w:t>
      </w:r>
      <w:r>
        <w:rPr>
          <w:rFonts w:eastAsia="Times New Roman" w:cs="Times New Roman"/>
          <w:szCs w:val="24"/>
        </w:rPr>
        <w:t xml:space="preserve">ει στη δημιουργία </w:t>
      </w:r>
      <w:r>
        <w:rPr>
          <w:rFonts w:eastAsia="Times New Roman" w:cs="Times New Roman"/>
          <w:szCs w:val="24"/>
        </w:rPr>
        <w:t>μ</w:t>
      </w:r>
      <w:r>
        <w:rPr>
          <w:rFonts w:eastAsia="Times New Roman" w:cs="Times New Roman"/>
          <w:szCs w:val="24"/>
        </w:rPr>
        <w:t>ι</w:t>
      </w:r>
      <w:r>
        <w:rPr>
          <w:rFonts w:eastAsia="Times New Roman" w:cs="Times New Roman"/>
          <w:szCs w:val="24"/>
        </w:rPr>
        <w:t>ας σύγχρονης επιχειρηματικής δραστηριότητας στην Περιφέρεια Δυτικής Ελλάδας</w:t>
      </w:r>
      <w:r>
        <w:rPr>
          <w:rFonts w:eastAsia="Times New Roman" w:cs="Times New Roman"/>
          <w:szCs w:val="24"/>
        </w:rPr>
        <w:t>,</w:t>
      </w:r>
      <w:r>
        <w:rPr>
          <w:rFonts w:eastAsia="Times New Roman" w:cs="Times New Roman"/>
          <w:szCs w:val="24"/>
        </w:rPr>
        <w:t xml:space="preserve"> που θα αποτελέσει στήριγμα για την ανάπτυξη και της υπάρχουσας αλλά και της αναδυόμενης «οικονομίας της γνώσης». </w:t>
      </w:r>
    </w:p>
    <w:p w14:paraId="1F2E41F4"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Στην επίκαιρη ερώτησή σας απαντήσεις έχουν δοθεί από το Βήμα τη</w:t>
      </w:r>
      <w:r>
        <w:rPr>
          <w:rFonts w:eastAsia="Times New Roman" w:cs="Times New Roman"/>
          <w:szCs w:val="24"/>
        </w:rPr>
        <w:t xml:space="preserve">ς Βουλής κατά την πρόσφατη συζήτηση του ν.4386 για την έρευνα, κατά την ακρόαση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του ΙΤΕ στην Ειδική Μόνιμη Επιτροπή Έρευνας και Τεχνολογίας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στην οποία </w:t>
      </w:r>
      <w:r>
        <w:rPr>
          <w:rFonts w:eastAsia="Times New Roman" w:cs="Times New Roman"/>
          <w:szCs w:val="24"/>
        </w:rPr>
        <w:t xml:space="preserve">ήσασταν παρών και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έδωσε απαντήσεις, καθώς και από τη </w:t>
      </w:r>
      <w:r>
        <w:rPr>
          <w:rFonts w:eastAsia="Times New Roman" w:cs="Times New Roman"/>
          <w:szCs w:val="24"/>
        </w:rPr>
        <w:t>δ</w:t>
      </w:r>
      <w:r>
        <w:rPr>
          <w:rFonts w:eastAsia="Times New Roman" w:cs="Times New Roman"/>
          <w:szCs w:val="24"/>
        </w:rPr>
        <w:t xml:space="preserve">ιοίκηση του ΙΤΕ και του Επιστημονικού Πάρκου Πατρών στον τοπικό Τύπο. </w:t>
      </w:r>
    </w:p>
    <w:p w14:paraId="1F2E41F5"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την ιστορία θα ήθελα να αναφέρω ότι τα τρία πρώτα </w:t>
      </w:r>
      <w:r>
        <w:rPr>
          <w:rFonts w:eastAsia="Times New Roman" w:cs="Times New Roman"/>
          <w:szCs w:val="24"/>
        </w:rPr>
        <w:t>ε</w:t>
      </w:r>
      <w:r>
        <w:rPr>
          <w:rFonts w:eastAsia="Times New Roman" w:cs="Times New Roman"/>
          <w:szCs w:val="24"/>
        </w:rPr>
        <w:t xml:space="preserve">πιστημονικά και </w:t>
      </w:r>
      <w:r>
        <w:rPr>
          <w:rFonts w:eastAsia="Times New Roman" w:cs="Times New Roman"/>
          <w:szCs w:val="24"/>
        </w:rPr>
        <w:t>τ</w:t>
      </w:r>
      <w:r>
        <w:rPr>
          <w:rFonts w:eastAsia="Times New Roman" w:cs="Times New Roman"/>
          <w:szCs w:val="24"/>
        </w:rPr>
        <w:t xml:space="preserve">εχνολογικά </w:t>
      </w:r>
      <w:r>
        <w:rPr>
          <w:rFonts w:eastAsia="Times New Roman" w:cs="Times New Roman"/>
          <w:szCs w:val="24"/>
        </w:rPr>
        <w:t>π</w:t>
      </w:r>
      <w:r>
        <w:rPr>
          <w:rFonts w:eastAsia="Times New Roman" w:cs="Times New Roman"/>
          <w:szCs w:val="24"/>
        </w:rPr>
        <w:t xml:space="preserve">άρκα στην Ελλάδα ιδρύθηκαν από το ΙΤΕ στην Πάτρα, το Ηράκλειο και τη Θεσσαλονίκη. </w:t>
      </w:r>
    </w:p>
    <w:p w14:paraId="1F2E41F6"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Ειδικότερα, το </w:t>
      </w:r>
      <w:r>
        <w:rPr>
          <w:rFonts w:eastAsia="Times New Roman" w:cs="Times New Roman"/>
          <w:szCs w:val="24"/>
        </w:rPr>
        <w:t>π</w:t>
      </w:r>
      <w:r>
        <w:rPr>
          <w:rFonts w:eastAsia="Times New Roman" w:cs="Times New Roman"/>
          <w:szCs w:val="24"/>
        </w:rPr>
        <w:t xml:space="preserve">άρκο στην Πάτρα ιδρύθηκε το 1989 με πρωτοβουλία του </w:t>
      </w:r>
      <w:r>
        <w:rPr>
          <w:rFonts w:eastAsia="Times New Roman" w:cs="Times New Roman"/>
          <w:szCs w:val="24"/>
        </w:rPr>
        <w:t>ι</w:t>
      </w:r>
      <w:r>
        <w:rPr>
          <w:rFonts w:eastAsia="Times New Roman" w:cs="Times New Roman"/>
          <w:szCs w:val="24"/>
        </w:rPr>
        <w:t>νστιτούτου του ΙΤΕ εκεί, του ΕΙΧΗΜΥΘ, που αργότερα μετονομάστηκε σε ΙΕΧΜΗ. Το σύνολο των μετοχών του από την ίδρυσή του ανήκε στο ΙΤΕ και υπό το καθεστώς αυτό λειτούργησε και αναπτύχθηκε επί σειρά ετών ο</w:t>
      </w:r>
      <w:r>
        <w:rPr>
          <w:rFonts w:eastAsia="Times New Roman" w:cs="Times New Roman"/>
          <w:szCs w:val="24"/>
        </w:rPr>
        <w:t xml:space="preserve">πότε έγινε εφικτή και η ανέγερση του σημερινού κτηρίου που στεγάζεται. </w:t>
      </w:r>
    </w:p>
    <w:p w14:paraId="1F2E41F7"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Το 2001 η μετοχή -διότι ουσιαστικά μία είναι, μη λέμε για μετοχές- του Επιστημονικού Πάρκου Πατρών μεταφέρθηκε από το ΙΤΕ στο Υπουργείο Οικονομικών με στόχο την προσέλκυση ιδιωτών επεν</w:t>
      </w:r>
      <w:r>
        <w:rPr>
          <w:rFonts w:eastAsia="Times New Roman" w:cs="Times New Roman"/>
          <w:szCs w:val="24"/>
        </w:rPr>
        <w:t xml:space="preserve">δυτών. Ο στόχος αυτός, δυστυχώς, ποτέ δεν επετεύχθη. </w:t>
      </w:r>
    </w:p>
    <w:p w14:paraId="1F2E41F8"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Από τον Μάιο του 2014, με βάση τον ν. 4261, την εποπτεία ασκεί και πάλι η Γενική Γραμματεία Έρευνας και Τεχνολογίας. </w:t>
      </w:r>
    </w:p>
    <w:p w14:paraId="1F2E41F9"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το 2004 μέχρι τον Δεκέμβρη του 2015 το ΙΤΕ έπαψε να συμμετέχει στη διοίκηση του </w:t>
      </w:r>
      <w:r>
        <w:rPr>
          <w:rFonts w:eastAsia="Times New Roman" w:cs="Times New Roman"/>
          <w:szCs w:val="24"/>
        </w:rPr>
        <w:t xml:space="preserve">Επιστημονικού Πάρκου στην Πάτρα. Μετά τον Δεκέμβριο του 2015 μετέχει πλέον ξανά με δυο στελέχη του ΙΕΧΜΗ, ούτως ώστε να δοθεί η ευκαιρία για μια ουσιαστικότερη συνεργασία των δυο </w:t>
      </w:r>
      <w:r>
        <w:rPr>
          <w:rFonts w:eastAsia="Times New Roman" w:cs="Times New Roman"/>
          <w:szCs w:val="24"/>
        </w:rPr>
        <w:t>ο</w:t>
      </w:r>
      <w:r>
        <w:rPr>
          <w:rFonts w:eastAsia="Times New Roman" w:cs="Times New Roman"/>
          <w:szCs w:val="24"/>
        </w:rPr>
        <w:t xml:space="preserve">ργανισμών. </w:t>
      </w:r>
    </w:p>
    <w:p w14:paraId="1F2E41FA"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Η εκτίμηση είναι ότι το νέο αυτό διοικητικό σχήμα θα έχει αναβαθ</w:t>
      </w:r>
      <w:r>
        <w:rPr>
          <w:rFonts w:eastAsia="Times New Roman" w:cs="Times New Roman"/>
          <w:szCs w:val="24"/>
        </w:rPr>
        <w:t xml:space="preserve">μισμένες δυνατότητες συνεισφοράς στην καινοτομία στην περιοχή, αξιοποιώντας την πολυετή εμπειρία και επιτυχία του ΙΤΕ στη δημιουργία </w:t>
      </w:r>
      <w:proofErr w:type="spellStart"/>
      <w:r>
        <w:rPr>
          <w:rFonts w:eastAsia="Times New Roman" w:cs="Times New Roman"/>
          <w:szCs w:val="24"/>
        </w:rPr>
        <w:t>τεχνοβλαστών</w:t>
      </w:r>
      <w:proofErr w:type="spellEnd"/>
      <w:r>
        <w:rPr>
          <w:rFonts w:eastAsia="Times New Roman" w:cs="Times New Roman"/>
          <w:szCs w:val="24"/>
        </w:rPr>
        <w:t xml:space="preserve"> και εταιρειών γενικότερα σε θέματα τεχνολογίας και καινοτομίας. Αυτό, βέβαια, πάντα με πόλο το ΙΕΧΜΗ</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 οποίο</w:t>
      </w:r>
      <w:r>
        <w:rPr>
          <w:rFonts w:eastAsia="Times New Roman" w:cs="Times New Roman"/>
          <w:szCs w:val="24"/>
        </w:rPr>
        <w:t xml:space="preserve"> </w:t>
      </w:r>
      <w:r>
        <w:rPr>
          <w:rFonts w:eastAsia="Times New Roman" w:cs="Times New Roman"/>
          <w:szCs w:val="24"/>
        </w:rPr>
        <w:t xml:space="preserve">είναι </w:t>
      </w:r>
      <w:r>
        <w:rPr>
          <w:rFonts w:eastAsia="Times New Roman" w:cs="Times New Roman"/>
          <w:szCs w:val="24"/>
        </w:rPr>
        <w:t>ι</w:t>
      </w:r>
      <w:r>
        <w:rPr>
          <w:rFonts w:eastAsia="Times New Roman" w:cs="Times New Roman"/>
          <w:szCs w:val="24"/>
        </w:rPr>
        <w:t xml:space="preserve">νστιτούτο που λειτουργεί και δραστηριοποιείται στην Πάτρα. </w:t>
      </w:r>
    </w:p>
    <w:p w14:paraId="1F2E41FB"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Το άρθρο 25 στον πρόσφατο νόμο που ψηφίστηκε για την έρευνα, το οποίο έχει να κάνει με την ερώτησή σας, δίνει απλά τη δυνατότητα στην πολιτεία να μεταφέρει στο μέλλον, ουσιαστικά να επιστρ</w:t>
      </w:r>
      <w:r>
        <w:rPr>
          <w:rFonts w:eastAsia="Times New Roman" w:cs="Times New Roman"/>
          <w:szCs w:val="24"/>
        </w:rPr>
        <w:t xml:space="preserve">έψει με βάση τα ανωτέρω, τις μετοχές του Επιστημονικού Πάρκου Πατρών στο ΙΤΕ. Αυτό θα συμβεί αν κάτι τέτοιο θα είναι πραγματικά επωφελές για τα δυο </w:t>
      </w:r>
      <w:r>
        <w:rPr>
          <w:rFonts w:eastAsia="Times New Roman" w:cs="Times New Roman"/>
          <w:szCs w:val="24"/>
        </w:rPr>
        <w:t>ι</w:t>
      </w:r>
      <w:r>
        <w:rPr>
          <w:rFonts w:eastAsia="Times New Roman" w:cs="Times New Roman"/>
          <w:szCs w:val="24"/>
        </w:rPr>
        <w:t xml:space="preserve">δρύματα και τελικά για την περιοχή της </w:t>
      </w:r>
      <w:r>
        <w:rPr>
          <w:rFonts w:eastAsia="Times New Roman" w:cs="Times New Roman"/>
          <w:szCs w:val="24"/>
        </w:rPr>
        <w:t>δ</w:t>
      </w:r>
      <w:r>
        <w:rPr>
          <w:rFonts w:eastAsia="Times New Roman" w:cs="Times New Roman"/>
          <w:szCs w:val="24"/>
        </w:rPr>
        <w:t>υτικής Ελλάδας, την οποία και το Επιστημονικό Πάρκο Πατρών και το Ι</w:t>
      </w:r>
      <w:r>
        <w:rPr>
          <w:rFonts w:eastAsia="Times New Roman" w:cs="Times New Roman"/>
          <w:szCs w:val="24"/>
        </w:rPr>
        <w:t xml:space="preserve">ΕΧΜΗ υπηρετούν. </w:t>
      </w:r>
    </w:p>
    <w:p w14:paraId="1F2E41FC" w14:textId="77777777" w:rsidR="00936CAC" w:rsidRDefault="0050240F">
      <w:pPr>
        <w:spacing w:after="0" w:line="600" w:lineRule="auto"/>
        <w:ind w:firstLine="720"/>
        <w:jc w:val="both"/>
        <w:rPr>
          <w:rFonts w:eastAsia="Times New Roman"/>
          <w:szCs w:val="24"/>
        </w:rPr>
      </w:pPr>
      <w:r>
        <w:rPr>
          <w:rFonts w:eastAsia="Times New Roman"/>
          <w:szCs w:val="24"/>
        </w:rPr>
        <w:lastRenderedPageBreak/>
        <w:t xml:space="preserve">Κατά συνέπεια πρόκειται για μια ενδεχόμενη δυνητική συνέργεια του Επιστημονικού Πάρκου Πατρών με το ΙΤΕ στην Πάτρα και σε κάθε περίπτωση δεν υπάρχει καμμία ειλημμένη απόφαση. Αν κάτι τέτοιο κάποτε προκύψει, θα είναι αποτέλεσμα μιας ώριμης </w:t>
      </w:r>
      <w:r>
        <w:rPr>
          <w:rFonts w:eastAsia="Times New Roman"/>
          <w:szCs w:val="24"/>
        </w:rPr>
        <w:t xml:space="preserve">και αμφίδρομης ζύμωσης μεταξύ των δύο </w:t>
      </w:r>
      <w:r>
        <w:rPr>
          <w:rFonts w:eastAsia="Times New Roman"/>
          <w:szCs w:val="24"/>
        </w:rPr>
        <w:t>ι</w:t>
      </w:r>
      <w:r>
        <w:rPr>
          <w:rFonts w:eastAsia="Times New Roman"/>
          <w:szCs w:val="24"/>
        </w:rPr>
        <w:t>δρυμάτων.</w:t>
      </w:r>
    </w:p>
    <w:p w14:paraId="1F2E41FD" w14:textId="77777777" w:rsidR="00936CAC" w:rsidRDefault="0050240F">
      <w:pPr>
        <w:spacing w:after="0" w:line="600" w:lineRule="auto"/>
        <w:ind w:firstLine="720"/>
        <w:jc w:val="both"/>
        <w:rPr>
          <w:rFonts w:eastAsia="Times New Roman"/>
          <w:szCs w:val="24"/>
        </w:rPr>
      </w:pPr>
      <w:r>
        <w:rPr>
          <w:rFonts w:eastAsia="Times New Roman"/>
          <w:szCs w:val="24"/>
        </w:rPr>
        <w:t>Τώρα, μοναδικός γνώμονας για μια τέτοια απόφαση -και τελειώνω με αυτό- θα είναι η προστιθέμενη επιστημονική και οικονομική αξία που θα προκύψει για την αποτελεσματικότερη προώθηση της «οικονομίας της γνώσης»</w:t>
      </w:r>
      <w:r>
        <w:rPr>
          <w:rFonts w:eastAsia="Times New Roman"/>
          <w:szCs w:val="24"/>
        </w:rPr>
        <w:t xml:space="preserve"> στην περιοχή της </w:t>
      </w:r>
      <w:r>
        <w:rPr>
          <w:rFonts w:eastAsia="Times New Roman"/>
          <w:szCs w:val="24"/>
        </w:rPr>
        <w:t>δ</w:t>
      </w:r>
      <w:r>
        <w:rPr>
          <w:rFonts w:eastAsia="Times New Roman"/>
          <w:szCs w:val="24"/>
        </w:rPr>
        <w:t>υτικής Ελλάδας.</w:t>
      </w:r>
    </w:p>
    <w:p w14:paraId="1F2E41FE" w14:textId="77777777" w:rsidR="00936CAC" w:rsidRDefault="0050240F">
      <w:pPr>
        <w:spacing w:after="0" w:line="600" w:lineRule="auto"/>
        <w:ind w:firstLine="720"/>
        <w:jc w:val="both"/>
        <w:rPr>
          <w:rFonts w:eastAsia="Times New Roman"/>
          <w:szCs w:val="24"/>
        </w:rPr>
      </w:pPr>
      <w:r>
        <w:rPr>
          <w:rFonts w:eastAsia="Times New Roman"/>
          <w:szCs w:val="24"/>
        </w:rPr>
        <w:t>Όσον αφορά, το ερώτημά σας για το Ερευνητικό Κέντρο Δυτικής Ελλάδας, αυτό, όπως είχε γίνει από τον ν</w:t>
      </w:r>
      <w:r>
        <w:rPr>
          <w:rFonts w:eastAsia="Times New Roman"/>
          <w:szCs w:val="24"/>
        </w:rPr>
        <w:t>.</w:t>
      </w:r>
      <w:r>
        <w:rPr>
          <w:rFonts w:eastAsia="Times New Roman"/>
          <w:szCs w:val="24"/>
        </w:rPr>
        <w:t xml:space="preserve">4310 μαζί με δύο ακόμη ερευνητικά κέντρα, ήταν απλώς ένα κέλυφος χωρίς ουσιαστικό περιεχόμενο. </w:t>
      </w:r>
    </w:p>
    <w:p w14:paraId="1F2E41FF" w14:textId="77777777" w:rsidR="00936CAC" w:rsidRDefault="0050240F">
      <w:pPr>
        <w:spacing w:after="0" w:line="600" w:lineRule="auto"/>
        <w:ind w:firstLine="720"/>
        <w:jc w:val="both"/>
        <w:rPr>
          <w:rFonts w:eastAsia="Times New Roman"/>
          <w:szCs w:val="24"/>
        </w:rPr>
      </w:pPr>
      <w:r>
        <w:rPr>
          <w:rFonts w:eastAsia="Times New Roman"/>
          <w:szCs w:val="24"/>
        </w:rPr>
        <w:t xml:space="preserve">Αυτό το οποίο </w:t>
      </w:r>
      <w:r>
        <w:rPr>
          <w:rFonts w:eastAsia="Times New Roman"/>
          <w:szCs w:val="24"/>
        </w:rPr>
        <w:t xml:space="preserve">προσδοκούμε - και το έχουμε αναφέρει αυτό στους φορείς της περιοχής- είναι με βάση τη νέα διαδικασία που προβλέπει ο πρόσφατος νόμος για την έρευνα, με βάση τη δραστηριοποίηση των </w:t>
      </w:r>
      <w:r>
        <w:rPr>
          <w:rFonts w:eastAsia="Times New Roman"/>
          <w:szCs w:val="24"/>
        </w:rPr>
        <w:lastRenderedPageBreak/>
        <w:t>τοπικών ΠΣΕΚ, των Περιφερειακών Συμβουλίων Έρευνας και Καινοτομίας, που θα έ</w:t>
      </w:r>
      <w:r>
        <w:rPr>
          <w:rFonts w:eastAsia="Times New Roman"/>
          <w:szCs w:val="24"/>
        </w:rPr>
        <w:t>ρθουν με συγκροτημένες προτάσεις</w:t>
      </w:r>
      <w:r>
        <w:rPr>
          <w:rFonts w:eastAsia="Times New Roman"/>
          <w:szCs w:val="24"/>
        </w:rPr>
        <w:t>,</w:t>
      </w:r>
      <w:r>
        <w:rPr>
          <w:rFonts w:eastAsia="Times New Roman"/>
          <w:szCs w:val="24"/>
        </w:rPr>
        <w:t xml:space="preserve"> όπου εκεί θα υπάρχει και μια μελέτη σκοπιμότητας και βιωσιμότητας των δομών που θα φτιαχτούν, να γίνουν αυτές οι προτάσεις και να δούμε αν εξυπηρετεί περισσότερο την ανάπτυξη της καινοτόμου οικονομίας στην περιοχή της </w:t>
      </w:r>
      <w:r>
        <w:rPr>
          <w:rFonts w:eastAsia="Times New Roman"/>
          <w:szCs w:val="24"/>
        </w:rPr>
        <w:t>δ</w:t>
      </w:r>
      <w:r>
        <w:rPr>
          <w:rFonts w:eastAsia="Times New Roman"/>
          <w:szCs w:val="24"/>
        </w:rPr>
        <w:t>υτι</w:t>
      </w:r>
      <w:r>
        <w:rPr>
          <w:rFonts w:eastAsia="Times New Roman"/>
          <w:szCs w:val="24"/>
        </w:rPr>
        <w:t>κής Ελλάδας η δημιουργία…</w:t>
      </w:r>
    </w:p>
    <w:p w14:paraId="1F2E4200" w14:textId="77777777" w:rsidR="00936CAC" w:rsidRDefault="0050240F">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Υπουργέ, κλείστε όμως. Σας έχω αφήσει και μιλάτε επτά λεπτά περίπου.</w:t>
      </w:r>
    </w:p>
    <w:p w14:paraId="1F2E4201" w14:textId="77777777" w:rsidR="00936CAC" w:rsidRDefault="0050240F">
      <w:pPr>
        <w:spacing w:after="0" w:line="600" w:lineRule="auto"/>
        <w:ind w:firstLine="720"/>
        <w:jc w:val="both"/>
        <w:rPr>
          <w:rFonts w:eastAsia="Times New Roman"/>
          <w:szCs w:val="24"/>
        </w:rPr>
      </w:pPr>
      <w:r>
        <w:rPr>
          <w:rFonts w:eastAsia="Times New Roman"/>
          <w:b/>
          <w:szCs w:val="24"/>
        </w:rPr>
        <w:t>ΚΩΝΣΤΑΝΤΙΝΟΣ ΦΩΤΑΚΗΣ (Αναπληρωτής Υπουργός Παιδείας Έρευνας και Θρησκευμάτων):</w:t>
      </w:r>
      <w:r>
        <w:rPr>
          <w:rFonts w:eastAsia="Times New Roman"/>
          <w:szCs w:val="24"/>
        </w:rPr>
        <w:t xml:space="preserve"> Ναι, κύριε Πρόεδρε.</w:t>
      </w:r>
    </w:p>
    <w:p w14:paraId="1F2E4202" w14:textId="77777777" w:rsidR="00936CAC" w:rsidRDefault="0050240F">
      <w:pPr>
        <w:spacing w:after="0" w:line="600" w:lineRule="auto"/>
        <w:ind w:firstLine="720"/>
        <w:jc w:val="both"/>
        <w:rPr>
          <w:rFonts w:eastAsia="Times New Roman"/>
          <w:szCs w:val="24"/>
        </w:rPr>
      </w:pPr>
      <w:r>
        <w:rPr>
          <w:rFonts w:eastAsia="Times New Roman"/>
          <w:szCs w:val="24"/>
        </w:rPr>
        <w:t xml:space="preserve">…η δημιουργία ενός οικοσυστήματος, μιας κοινοπραξίας των εμπλεκόμενων φορέων ή ακόμη αν γίνει μια πρόταση για τη δημιουργία ενός Ερευνητικού Κέντρου Δυτικής Ελλάδας. Όμως, όλα αυτά πρέπει να αποδειχθούν και να τεκμηριωθούν. </w:t>
      </w:r>
    </w:p>
    <w:p w14:paraId="1F2E4203" w14:textId="77777777" w:rsidR="00936CAC" w:rsidRDefault="0050240F">
      <w:pPr>
        <w:spacing w:after="0" w:line="600" w:lineRule="auto"/>
        <w:ind w:firstLine="720"/>
        <w:jc w:val="both"/>
        <w:rPr>
          <w:rFonts w:eastAsia="Times New Roman"/>
          <w:szCs w:val="24"/>
        </w:rPr>
      </w:pPr>
      <w:r>
        <w:rPr>
          <w:rFonts w:eastAsia="Times New Roman"/>
          <w:szCs w:val="24"/>
        </w:rPr>
        <w:t>Σας ευχαριστώ.</w:t>
      </w:r>
    </w:p>
    <w:p w14:paraId="1F2E4204" w14:textId="77777777" w:rsidR="00936CAC" w:rsidRDefault="0050240F">
      <w:pPr>
        <w:spacing w:after="0" w:line="600" w:lineRule="auto"/>
        <w:ind w:firstLine="720"/>
        <w:jc w:val="both"/>
        <w:rPr>
          <w:rFonts w:eastAsia="Times New Roman"/>
          <w:szCs w:val="24"/>
        </w:rPr>
      </w:pPr>
      <w:r>
        <w:rPr>
          <w:rFonts w:eastAsia="Times New Roman"/>
          <w:b/>
          <w:szCs w:val="24"/>
        </w:rPr>
        <w:lastRenderedPageBreak/>
        <w:t>ΠΡΟΕΔΡΕΥΩΝ (Νική</w:t>
      </w:r>
      <w:r>
        <w:rPr>
          <w:rFonts w:eastAsia="Times New Roman"/>
          <w:b/>
          <w:szCs w:val="24"/>
        </w:rPr>
        <w:t xml:space="preserve">τας Κακλαμάνης): </w:t>
      </w:r>
      <w:r>
        <w:rPr>
          <w:rFonts w:eastAsia="Times New Roman"/>
          <w:szCs w:val="24"/>
        </w:rPr>
        <w:t xml:space="preserve">Ορίστε, κύριε </w:t>
      </w:r>
      <w:proofErr w:type="spellStart"/>
      <w:r>
        <w:rPr>
          <w:rFonts w:eastAsia="Times New Roman"/>
          <w:szCs w:val="24"/>
        </w:rPr>
        <w:t>Κατσανιώτη</w:t>
      </w:r>
      <w:proofErr w:type="spellEnd"/>
      <w:r>
        <w:rPr>
          <w:rFonts w:eastAsia="Times New Roman"/>
          <w:szCs w:val="24"/>
        </w:rPr>
        <w:t>, έχετε τον λόγο.</w:t>
      </w:r>
    </w:p>
    <w:p w14:paraId="1F2E4205" w14:textId="77777777" w:rsidR="00936CAC" w:rsidRDefault="0050240F">
      <w:pPr>
        <w:spacing w:after="0" w:line="600" w:lineRule="auto"/>
        <w:ind w:firstLine="720"/>
        <w:jc w:val="both"/>
        <w:rPr>
          <w:rFonts w:eastAsia="Times New Roman"/>
          <w:szCs w:val="24"/>
        </w:rPr>
      </w:pPr>
      <w:r>
        <w:rPr>
          <w:rFonts w:eastAsia="Times New Roman"/>
          <w:b/>
          <w:szCs w:val="24"/>
        </w:rPr>
        <w:t>ΑΝΔΡΕΑΣ ΚΑΤΣΑΝΙΩΤΗΣ:</w:t>
      </w:r>
      <w:r>
        <w:rPr>
          <w:rFonts w:eastAsia="Times New Roman"/>
          <w:szCs w:val="24"/>
        </w:rPr>
        <w:t xml:space="preserve"> Απλά τέθηκαν πολλά θέματα, κύριε Υπουργέ.</w:t>
      </w:r>
    </w:p>
    <w:p w14:paraId="1F2E4206" w14:textId="77777777" w:rsidR="00936CAC" w:rsidRDefault="0050240F">
      <w:pPr>
        <w:spacing w:after="0" w:line="600" w:lineRule="auto"/>
        <w:ind w:firstLine="720"/>
        <w:jc w:val="both"/>
        <w:rPr>
          <w:rFonts w:eastAsia="Times New Roman"/>
          <w:szCs w:val="24"/>
        </w:rPr>
      </w:pPr>
      <w:r>
        <w:rPr>
          <w:rFonts w:eastAsia="Times New Roman"/>
          <w:szCs w:val="24"/>
        </w:rPr>
        <w:t xml:space="preserve">Θα ξεκινήσω, λέγοντας και κάνοντας σαφές ότι δεν είναι επωφελές για τη </w:t>
      </w:r>
      <w:r>
        <w:rPr>
          <w:rFonts w:eastAsia="Times New Roman"/>
          <w:szCs w:val="24"/>
        </w:rPr>
        <w:t>δ</w:t>
      </w:r>
      <w:r>
        <w:rPr>
          <w:rFonts w:eastAsia="Times New Roman"/>
          <w:szCs w:val="24"/>
        </w:rPr>
        <w:t>υτική Ελλάδα να περάσει το Επιστημονικό Πάρκο της Πάτρας υπό τ</w:t>
      </w:r>
      <w:r>
        <w:rPr>
          <w:rFonts w:eastAsia="Times New Roman"/>
          <w:szCs w:val="24"/>
        </w:rPr>
        <w:t xml:space="preserve">ην κηδεμονία του ΙΤΕ. Αυτό να το ξεκαθαρίσουμε. Σίγουρα δεν είναι επωφελές. </w:t>
      </w:r>
    </w:p>
    <w:p w14:paraId="1F2E4207" w14:textId="77777777" w:rsidR="00936CAC" w:rsidRDefault="0050240F">
      <w:pPr>
        <w:spacing w:after="0" w:line="600" w:lineRule="auto"/>
        <w:ind w:firstLine="720"/>
        <w:jc w:val="both"/>
        <w:rPr>
          <w:rFonts w:eastAsia="Times New Roman"/>
          <w:szCs w:val="24"/>
        </w:rPr>
      </w:pPr>
      <w:r>
        <w:rPr>
          <w:rFonts w:eastAsia="Times New Roman"/>
          <w:szCs w:val="24"/>
        </w:rPr>
        <w:t xml:space="preserve">Το άλλο που πρέπει να δούμε, κύριε Υπουργέ, είναι </w:t>
      </w:r>
      <w:r>
        <w:rPr>
          <w:rFonts w:eastAsia="Times New Roman"/>
          <w:szCs w:val="24"/>
        </w:rPr>
        <w:t>ότι υ</w:t>
      </w:r>
      <w:r>
        <w:rPr>
          <w:rFonts w:eastAsia="Times New Roman"/>
          <w:szCs w:val="24"/>
        </w:rPr>
        <w:t xml:space="preserve">πάρχουν και άλλα </w:t>
      </w:r>
      <w:r>
        <w:rPr>
          <w:rFonts w:eastAsia="Times New Roman"/>
          <w:szCs w:val="24"/>
        </w:rPr>
        <w:t>π</w:t>
      </w:r>
      <w:r>
        <w:rPr>
          <w:rFonts w:eastAsia="Times New Roman"/>
          <w:szCs w:val="24"/>
        </w:rPr>
        <w:t>άρκα, των Ιωαννίνων, της Θεσσαλονίκης. Στον νόμο δύναται να περάσουν οι μετοχές στο ΙΤΕ; Γιατί η Πάτρα; Μή</w:t>
      </w:r>
      <w:r>
        <w:rPr>
          <w:rFonts w:eastAsia="Times New Roman"/>
          <w:szCs w:val="24"/>
        </w:rPr>
        <w:t xml:space="preserve">πως επειδή η Πάτρα αποτελεί ένα νέο δυναμικό κομμάτι που θέλει και πρέπει, κατά την άποψή μου, να έχει αυτόνομο ρόλο και να μπορέσει μαζί με τις επιχειρήσεις της περιοχής που είναι πολλές, μαζί με το επιστημονικό δυναμικό της περιοχής που είναι μεγάλο, να </w:t>
      </w:r>
      <w:r>
        <w:rPr>
          <w:rFonts w:eastAsia="Times New Roman"/>
          <w:szCs w:val="24"/>
        </w:rPr>
        <w:t>προχωρήσει αυτόνομα; Γιατί το ΙΤΕ να δύναται να πάρει όποτε θέλει κομμάτι;</w:t>
      </w:r>
    </w:p>
    <w:p w14:paraId="1F2E4208" w14:textId="77777777" w:rsidR="00936CAC" w:rsidRDefault="0050240F">
      <w:pPr>
        <w:spacing w:after="0" w:line="600" w:lineRule="auto"/>
        <w:ind w:firstLine="720"/>
        <w:jc w:val="both"/>
        <w:rPr>
          <w:rFonts w:eastAsia="Times New Roman"/>
          <w:szCs w:val="24"/>
        </w:rPr>
      </w:pPr>
      <w:r>
        <w:rPr>
          <w:rFonts w:eastAsia="Times New Roman"/>
          <w:szCs w:val="24"/>
        </w:rPr>
        <w:lastRenderedPageBreak/>
        <w:t xml:space="preserve">Κι επειδή είπατε για την </w:t>
      </w:r>
      <w:r>
        <w:rPr>
          <w:rFonts w:eastAsia="Times New Roman"/>
          <w:szCs w:val="24"/>
        </w:rPr>
        <w:t>ε</w:t>
      </w:r>
      <w:r>
        <w:rPr>
          <w:rFonts w:eastAsia="Times New Roman"/>
          <w:szCs w:val="24"/>
        </w:rPr>
        <w:t xml:space="preserve">πιτροπή, να σας πω ακριβώς τι είπαν από το ΙΤΕ στην </w:t>
      </w:r>
      <w:r>
        <w:rPr>
          <w:rFonts w:eastAsia="Times New Roman"/>
          <w:szCs w:val="24"/>
        </w:rPr>
        <w:t>ε</w:t>
      </w:r>
      <w:r>
        <w:rPr>
          <w:rFonts w:eastAsia="Times New Roman"/>
          <w:szCs w:val="24"/>
        </w:rPr>
        <w:t xml:space="preserve">πιτροπή; </w:t>
      </w:r>
      <w:r>
        <w:rPr>
          <w:rFonts w:eastAsia="Times New Roman"/>
          <w:szCs w:val="24"/>
          <w:lang w:val="en-US"/>
        </w:rPr>
        <w:t>Mot</w:t>
      </w:r>
      <w:r>
        <w:rPr>
          <w:rFonts w:eastAsia="Times New Roman"/>
          <w:szCs w:val="24"/>
        </w:rPr>
        <w:t xml:space="preserve"> </w:t>
      </w:r>
      <w:r>
        <w:rPr>
          <w:rFonts w:eastAsia="Times New Roman"/>
          <w:szCs w:val="24"/>
          <w:lang w:val="en-US"/>
        </w:rPr>
        <w:t>a</w:t>
      </w:r>
      <w:r>
        <w:rPr>
          <w:rFonts w:eastAsia="Times New Roman"/>
          <w:szCs w:val="24"/>
        </w:rPr>
        <w:t xml:space="preserve"> </w:t>
      </w:r>
      <w:r>
        <w:rPr>
          <w:rFonts w:eastAsia="Times New Roman"/>
          <w:szCs w:val="24"/>
          <w:lang w:val="en-US"/>
        </w:rPr>
        <w:t>mot</w:t>
      </w:r>
      <w:r>
        <w:rPr>
          <w:rFonts w:eastAsia="Times New Roman"/>
          <w:szCs w:val="24"/>
        </w:rPr>
        <w:t>. «Δεν έχουμε καμ</w:t>
      </w:r>
      <w:r>
        <w:rPr>
          <w:rFonts w:eastAsia="Times New Roman"/>
          <w:szCs w:val="24"/>
        </w:rPr>
        <w:t>μ</w:t>
      </w:r>
      <w:r>
        <w:rPr>
          <w:rFonts w:eastAsia="Times New Roman"/>
          <w:szCs w:val="24"/>
        </w:rPr>
        <w:t>ιά άποψη. Δεν έχουμε αποφασίσει. Δεν ήταν δική μας πρωτοβουλία. Θα</w:t>
      </w:r>
      <w:r>
        <w:rPr>
          <w:rFonts w:eastAsia="Times New Roman"/>
          <w:szCs w:val="24"/>
        </w:rPr>
        <w:t xml:space="preserve"> δούμε πώς </w:t>
      </w:r>
      <w:r>
        <w:rPr>
          <w:rFonts w:eastAsia="Times New Roman"/>
          <w:szCs w:val="24"/>
        </w:rPr>
        <w:t xml:space="preserve">λειτουργεί </w:t>
      </w:r>
      <w:r>
        <w:rPr>
          <w:rFonts w:eastAsia="Times New Roman"/>
          <w:szCs w:val="24"/>
        </w:rPr>
        <w:t xml:space="preserve">το </w:t>
      </w:r>
      <w:r>
        <w:rPr>
          <w:rFonts w:eastAsia="Times New Roman"/>
          <w:szCs w:val="24"/>
        </w:rPr>
        <w:t>ε</w:t>
      </w:r>
      <w:r>
        <w:rPr>
          <w:rFonts w:eastAsia="Times New Roman"/>
          <w:szCs w:val="24"/>
        </w:rPr>
        <w:t xml:space="preserve">πιστημονικό </w:t>
      </w:r>
      <w:r>
        <w:rPr>
          <w:rFonts w:eastAsia="Times New Roman"/>
          <w:szCs w:val="24"/>
        </w:rPr>
        <w:t>π</w:t>
      </w:r>
      <w:r>
        <w:rPr>
          <w:rFonts w:eastAsia="Times New Roman"/>
          <w:szCs w:val="24"/>
        </w:rPr>
        <w:t xml:space="preserve">άρκο. Θα μπει άνθρωπός μας στο ΔΣ και αν τελικά είναι επωφελές, θα προχωρήσουμε.». </w:t>
      </w:r>
      <w:r>
        <w:rPr>
          <w:rFonts w:eastAsia="Times New Roman"/>
          <w:szCs w:val="24"/>
          <w:lang w:val="en-US"/>
        </w:rPr>
        <w:t>Mot</w:t>
      </w:r>
      <w:r>
        <w:rPr>
          <w:rFonts w:eastAsia="Times New Roman"/>
          <w:szCs w:val="24"/>
        </w:rPr>
        <w:t xml:space="preserve"> </w:t>
      </w:r>
      <w:r>
        <w:rPr>
          <w:rFonts w:eastAsia="Times New Roman"/>
          <w:szCs w:val="24"/>
          <w:lang w:val="en-US"/>
        </w:rPr>
        <w:t>a</w:t>
      </w:r>
      <w:r>
        <w:rPr>
          <w:rFonts w:eastAsia="Times New Roman"/>
          <w:szCs w:val="24"/>
        </w:rPr>
        <w:t xml:space="preserve"> </w:t>
      </w:r>
      <w:r>
        <w:rPr>
          <w:rFonts w:eastAsia="Times New Roman"/>
          <w:szCs w:val="24"/>
          <w:lang w:val="en-US"/>
        </w:rPr>
        <w:t>mot</w:t>
      </w:r>
      <w:r>
        <w:rPr>
          <w:rFonts w:eastAsia="Times New Roman"/>
          <w:szCs w:val="24"/>
        </w:rPr>
        <w:t xml:space="preserve">. </w:t>
      </w:r>
    </w:p>
    <w:p w14:paraId="1F2E4209" w14:textId="77777777" w:rsidR="00936CAC" w:rsidRDefault="0050240F">
      <w:pPr>
        <w:spacing w:after="0" w:line="600" w:lineRule="auto"/>
        <w:ind w:firstLine="720"/>
        <w:jc w:val="both"/>
        <w:rPr>
          <w:rFonts w:eastAsia="Times New Roman"/>
          <w:szCs w:val="24"/>
        </w:rPr>
      </w:pPr>
      <w:r>
        <w:rPr>
          <w:rFonts w:eastAsia="Times New Roman"/>
          <w:szCs w:val="24"/>
        </w:rPr>
        <w:t>Άρα δεν είναι ότι δεν ξέρει το ΙΤΕ τι θα κάνει. Το ΙΤΕ έρχεται με σχέδιο, βάζει άτομο στο ΔΣ, παρακολουθεί το τι συμβαίνει</w:t>
      </w:r>
      <w:r>
        <w:rPr>
          <w:rFonts w:eastAsia="Times New Roman"/>
          <w:szCs w:val="24"/>
        </w:rPr>
        <w:t xml:space="preserve"> κι αν θεωρήσει ότι το συμφέρει, θα πάρει το </w:t>
      </w:r>
      <w:r>
        <w:rPr>
          <w:rFonts w:eastAsia="Times New Roman"/>
          <w:szCs w:val="24"/>
        </w:rPr>
        <w:t>π</w:t>
      </w:r>
      <w:r>
        <w:rPr>
          <w:rFonts w:eastAsia="Times New Roman"/>
          <w:szCs w:val="24"/>
        </w:rPr>
        <w:t>άρκο της Πάτρας. Αυτό είναι, Υπουργέ μου.</w:t>
      </w:r>
    </w:p>
    <w:p w14:paraId="1F2E420A" w14:textId="77777777" w:rsidR="00936CAC" w:rsidRDefault="0050240F">
      <w:pPr>
        <w:spacing w:after="0" w:line="600" w:lineRule="auto"/>
        <w:ind w:firstLine="720"/>
        <w:jc w:val="both"/>
        <w:rPr>
          <w:rFonts w:eastAsia="Times New Roman"/>
          <w:szCs w:val="24"/>
        </w:rPr>
      </w:pPr>
      <w:r>
        <w:rPr>
          <w:rFonts w:eastAsia="Times New Roman"/>
          <w:szCs w:val="24"/>
        </w:rPr>
        <w:t xml:space="preserve">Από την άλλη πλευρά, μιλήσατε για το Κέντρο Έρευνας Δυτικής Ελλάδας. Μιλάμε για έναν σχεδιασμό που φυσικά είχαν συμμετάσχει οι φορείς για να γίνει -και το ξέρετε- είχε </w:t>
      </w:r>
      <w:r>
        <w:rPr>
          <w:rFonts w:eastAsia="Times New Roman"/>
          <w:szCs w:val="24"/>
        </w:rPr>
        <w:t xml:space="preserve">συζητηθεί με την τοπική κοινωνία, ξεκινούσε κι έπιανε το τόξο στην ουσία από το ΤΕΙ της Άρτας και κατέληγε στο ΤΕΙ της Καλαμάτας με τρεις σημαντικούς πυλώνες, </w:t>
      </w:r>
      <w:proofErr w:type="spellStart"/>
      <w:r>
        <w:rPr>
          <w:rFonts w:eastAsia="Times New Roman"/>
          <w:szCs w:val="24"/>
        </w:rPr>
        <w:t>αγροδιατροφή</w:t>
      </w:r>
      <w:proofErr w:type="spellEnd"/>
      <w:r>
        <w:rPr>
          <w:rFonts w:eastAsia="Times New Roman"/>
          <w:szCs w:val="24"/>
        </w:rPr>
        <w:t xml:space="preserve">, επιστήμη τεχνολογία τροφίμων, τομέας φαρμάκων </w:t>
      </w:r>
      <w:r>
        <w:rPr>
          <w:rFonts w:eastAsia="Times New Roman"/>
          <w:szCs w:val="24"/>
        </w:rPr>
        <w:lastRenderedPageBreak/>
        <w:t>και χημικής ανάλυσης και βιομηχανικών</w:t>
      </w:r>
      <w:r>
        <w:rPr>
          <w:rFonts w:eastAsia="Times New Roman"/>
          <w:szCs w:val="24"/>
        </w:rPr>
        <w:t xml:space="preserve"> εφαρμογών, που είναι όλο το κομμάτι που αφορά και την τοπική οικονομία και το επιστημονικό δυναμικό της περιοχής. </w:t>
      </w:r>
    </w:p>
    <w:p w14:paraId="1F2E420B" w14:textId="77777777" w:rsidR="00936CAC" w:rsidRDefault="0050240F">
      <w:pPr>
        <w:spacing w:after="0" w:line="600" w:lineRule="auto"/>
        <w:ind w:firstLine="720"/>
        <w:jc w:val="both"/>
        <w:rPr>
          <w:rFonts w:eastAsia="Times New Roman"/>
          <w:szCs w:val="24"/>
        </w:rPr>
      </w:pPr>
      <w:r>
        <w:rPr>
          <w:rFonts w:eastAsia="Times New Roman"/>
          <w:szCs w:val="24"/>
        </w:rPr>
        <w:t>Αυτό που δεν καταλαβαίνω -σας λέω και πάλι- είναι, γιατί στην Πάτρα, γιατί είναι η Πάτρα στο στόχαστρο. Αν θέλετε η Πάτρα, όπως λέτε, να προ</w:t>
      </w:r>
      <w:r>
        <w:rPr>
          <w:rFonts w:eastAsia="Times New Roman"/>
          <w:szCs w:val="24"/>
        </w:rPr>
        <w:t>χωρήσει, δώστε της τα εργαλεία, δώστε της αυτονομία και θα κάνει αυτό που ξέρει καλά και το Πανεπιστήμιο της Πάτρας και το ΤΕΙ της Πάτρας και τα υπόλοιπα ΤΕΙ της Δυτικής Ελλάδας και το Ανοι</w:t>
      </w:r>
      <w:r>
        <w:rPr>
          <w:rFonts w:eastAsia="Times New Roman"/>
          <w:szCs w:val="24"/>
        </w:rPr>
        <w:t>κ</w:t>
      </w:r>
      <w:r>
        <w:rPr>
          <w:rFonts w:eastAsia="Times New Roman"/>
          <w:szCs w:val="24"/>
        </w:rPr>
        <w:t>τό Πανεπιστήμιο</w:t>
      </w:r>
      <w:r>
        <w:rPr>
          <w:rFonts w:eastAsia="Times New Roman"/>
          <w:szCs w:val="24"/>
        </w:rPr>
        <w:t>,</w:t>
      </w:r>
      <w:r>
        <w:rPr>
          <w:rFonts w:eastAsia="Times New Roman"/>
          <w:szCs w:val="24"/>
        </w:rPr>
        <w:t xml:space="preserve"> που έχει έδρα την Πάτρα. </w:t>
      </w:r>
    </w:p>
    <w:p w14:paraId="1F2E420C" w14:textId="77777777" w:rsidR="00936CAC" w:rsidRDefault="0050240F">
      <w:pPr>
        <w:spacing w:after="0" w:line="600" w:lineRule="auto"/>
        <w:ind w:firstLine="720"/>
        <w:jc w:val="both"/>
        <w:rPr>
          <w:rFonts w:eastAsia="Times New Roman"/>
          <w:szCs w:val="24"/>
        </w:rPr>
      </w:pPr>
      <w:r>
        <w:rPr>
          <w:rFonts w:eastAsia="Times New Roman"/>
          <w:szCs w:val="24"/>
        </w:rPr>
        <w:t>Ευχαριστώ.</w:t>
      </w:r>
    </w:p>
    <w:p w14:paraId="1F2E420D" w14:textId="77777777" w:rsidR="00936CAC" w:rsidRDefault="0050240F">
      <w:pPr>
        <w:spacing w:after="0" w:line="600" w:lineRule="auto"/>
        <w:ind w:firstLine="720"/>
        <w:jc w:val="both"/>
        <w:rPr>
          <w:rFonts w:eastAsia="Times New Roman"/>
          <w:szCs w:val="24"/>
        </w:rPr>
      </w:pPr>
      <w:r>
        <w:rPr>
          <w:rFonts w:eastAsia="Times New Roman"/>
          <w:b/>
          <w:szCs w:val="24"/>
        </w:rPr>
        <w:t>ΠΡΟΕΔΡΕΥΩΝ (</w:t>
      </w:r>
      <w:r>
        <w:rPr>
          <w:rFonts w:eastAsia="Times New Roman"/>
          <w:b/>
          <w:szCs w:val="24"/>
        </w:rPr>
        <w:t xml:space="preserve">Νικήτας Κακλαμάνης): </w:t>
      </w:r>
      <w:r>
        <w:rPr>
          <w:rFonts w:eastAsia="Times New Roman"/>
          <w:szCs w:val="24"/>
        </w:rPr>
        <w:t>Ορίστε, κύριε Υπουργέ.</w:t>
      </w:r>
    </w:p>
    <w:p w14:paraId="1F2E420E" w14:textId="77777777" w:rsidR="00936CAC" w:rsidRDefault="0050240F">
      <w:pPr>
        <w:spacing w:after="0" w:line="600" w:lineRule="auto"/>
        <w:ind w:firstLine="720"/>
        <w:jc w:val="both"/>
        <w:rPr>
          <w:rFonts w:eastAsia="Times New Roman"/>
          <w:szCs w:val="24"/>
        </w:rPr>
      </w:pPr>
      <w:r>
        <w:rPr>
          <w:rFonts w:eastAsia="Times New Roman"/>
          <w:b/>
          <w:szCs w:val="24"/>
        </w:rPr>
        <w:t>ΚΩΝΣΤΑΝΤΙΝΟΣ ΦΩΤΑΚΗΣ (Αναπληρωτής Υπουργός Παιδείας Έρευνας και Θρησκευμάτων):</w:t>
      </w:r>
      <w:r>
        <w:rPr>
          <w:rFonts w:eastAsia="Times New Roman"/>
          <w:szCs w:val="24"/>
        </w:rPr>
        <w:t xml:space="preserve"> Δεν θα συμμεριστώ την καχυποψία που τρέφετε για το ΙΤΕ, που είναι ένα διαπεριφερειακό </w:t>
      </w:r>
      <w:r>
        <w:rPr>
          <w:rFonts w:eastAsia="Times New Roman"/>
          <w:szCs w:val="24"/>
        </w:rPr>
        <w:t>ε</w:t>
      </w:r>
      <w:r>
        <w:rPr>
          <w:rFonts w:eastAsia="Times New Roman"/>
          <w:szCs w:val="24"/>
        </w:rPr>
        <w:t xml:space="preserve">ρευνητικό </w:t>
      </w:r>
      <w:r>
        <w:rPr>
          <w:rFonts w:eastAsia="Times New Roman"/>
          <w:szCs w:val="24"/>
        </w:rPr>
        <w:t>κ</w:t>
      </w:r>
      <w:r>
        <w:rPr>
          <w:rFonts w:eastAsia="Times New Roman"/>
          <w:szCs w:val="24"/>
        </w:rPr>
        <w:t>έντρο. Και το ΙΕΧΜΗ</w:t>
      </w:r>
      <w:r>
        <w:rPr>
          <w:rFonts w:eastAsia="Times New Roman"/>
          <w:szCs w:val="24"/>
        </w:rPr>
        <w:t>,</w:t>
      </w:r>
      <w:r>
        <w:rPr>
          <w:rFonts w:eastAsia="Times New Roman"/>
          <w:szCs w:val="24"/>
        </w:rPr>
        <w:t xml:space="preserve"> που δραστηριοπ</w:t>
      </w:r>
      <w:r>
        <w:rPr>
          <w:rFonts w:eastAsia="Times New Roman"/>
          <w:szCs w:val="24"/>
        </w:rPr>
        <w:t>οιείται στην Πάτρα, έχει ήδη δημιουργήσει εκεί σημαντικές καινοτόμες επιχειρήσεις με επιτυχία…</w:t>
      </w:r>
    </w:p>
    <w:p w14:paraId="1F2E420F" w14:textId="77777777" w:rsidR="00936CAC" w:rsidRDefault="0050240F">
      <w:pPr>
        <w:spacing w:after="0" w:line="600" w:lineRule="auto"/>
        <w:ind w:firstLine="720"/>
        <w:jc w:val="both"/>
        <w:rPr>
          <w:rFonts w:eastAsia="Times New Roman"/>
          <w:szCs w:val="24"/>
        </w:rPr>
      </w:pPr>
      <w:r>
        <w:rPr>
          <w:rFonts w:eastAsia="Times New Roman"/>
          <w:b/>
          <w:szCs w:val="24"/>
        </w:rPr>
        <w:lastRenderedPageBreak/>
        <w:t>ΑΝΔΡΕΑΣ ΚΑΤΣΑΝΙΩΤΗΣ:</w:t>
      </w:r>
      <w:r>
        <w:rPr>
          <w:rFonts w:eastAsia="Times New Roman"/>
          <w:szCs w:val="24"/>
        </w:rPr>
        <w:t xml:space="preserve"> Τότε, Υπουργέ, να μπει στο Κέντρο Έρευνας Δυτικής Ελλάδας…</w:t>
      </w:r>
    </w:p>
    <w:p w14:paraId="1F2E4210" w14:textId="77777777" w:rsidR="00936CAC" w:rsidRDefault="0050240F">
      <w:pPr>
        <w:spacing w:after="0" w:line="600" w:lineRule="auto"/>
        <w:ind w:firstLine="720"/>
        <w:jc w:val="both"/>
        <w:rPr>
          <w:rFonts w:eastAsia="Times New Roman"/>
          <w:szCs w:val="24"/>
        </w:rPr>
      </w:pPr>
      <w:r>
        <w:rPr>
          <w:rFonts w:eastAsia="Times New Roman"/>
          <w:b/>
          <w:szCs w:val="24"/>
        </w:rPr>
        <w:t xml:space="preserve">ΚΩΝΣΤΑΝΤΙΝΟΣ ΦΩΤΑΚΗΣ (Αναπληρωτής Υπουργός Παιδείας, Έρευνας και Θρησκευμάτων): </w:t>
      </w:r>
      <w:r>
        <w:rPr>
          <w:rFonts w:eastAsia="Times New Roman"/>
          <w:szCs w:val="24"/>
        </w:rPr>
        <w:t>Ε</w:t>
      </w:r>
      <w:r>
        <w:rPr>
          <w:rFonts w:eastAsia="Times New Roman"/>
          <w:szCs w:val="24"/>
        </w:rPr>
        <w:t>γώ</w:t>
      </w:r>
      <w:r>
        <w:rPr>
          <w:rFonts w:eastAsia="Times New Roman"/>
          <w:szCs w:val="24"/>
        </w:rPr>
        <w:t>,</w:t>
      </w:r>
      <w:r>
        <w:rPr>
          <w:rFonts w:eastAsia="Times New Roman"/>
          <w:szCs w:val="24"/>
        </w:rPr>
        <w:t xml:space="preserve"> σ</w:t>
      </w:r>
      <w:r>
        <w:rPr>
          <w:rFonts w:eastAsia="Times New Roman"/>
          <w:szCs w:val="24"/>
        </w:rPr>
        <w:t>’</w:t>
      </w:r>
      <w:r>
        <w:rPr>
          <w:rFonts w:eastAsia="Times New Roman"/>
          <w:szCs w:val="24"/>
        </w:rPr>
        <w:t xml:space="preserve"> αυτό που λέτε, δεν έχω αυτή τη στιγμή καμμία άποψη. Σας είπα ότι περιμένω την εισήγηση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από το τοπικό ΠΣΕΚ, το Περιφερειακό Συμβούλιο Έρευνας και Καινοτομίας, που πρέπει να κάνει μια σοβαρή μελέτη σκοπιμότητας και βιωσιμότητας, διότι δεν δημιουργούνται ερευνητικά κέντρα απλώς με την πρόσθεση οργανισμών από εδώ και από εκεί. Πρέπει να φαίνετα</w:t>
      </w:r>
      <w:r>
        <w:rPr>
          <w:rFonts w:eastAsia="Times New Roman"/>
          <w:szCs w:val="24"/>
        </w:rPr>
        <w:t xml:space="preserve">ι ξεκάθαρα -δεν ξέρω πώς το τεκμηριώνετε εσείς- η </w:t>
      </w:r>
      <w:proofErr w:type="spellStart"/>
      <w:r>
        <w:rPr>
          <w:rFonts w:eastAsia="Times New Roman"/>
          <w:szCs w:val="24"/>
        </w:rPr>
        <w:t>προκύπτουσα</w:t>
      </w:r>
      <w:proofErr w:type="spellEnd"/>
      <w:r>
        <w:rPr>
          <w:rFonts w:eastAsia="Times New Roman"/>
          <w:szCs w:val="24"/>
        </w:rPr>
        <w:t xml:space="preserve"> προστιθέμενη επιστημονική και οικονομική αξία.</w:t>
      </w:r>
    </w:p>
    <w:p w14:paraId="1F2E4211" w14:textId="77777777" w:rsidR="00936CAC" w:rsidRDefault="0050240F">
      <w:pPr>
        <w:spacing w:after="0"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Έγινε νόμος τους κράτους, κύριε Υπουργέ. Έγινε διαβούλευση.</w:t>
      </w:r>
    </w:p>
    <w:p w14:paraId="1F2E4212" w14:textId="77777777" w:rsidR="00936CAC" w:rsidRDefault="0050240F">
      <w:pPr>
        <w:spacing w:after="0" w:line="600" w:lineRule="auto"/>
        <w:ind w:firstLine="720"/>
        <w:jc w:val="both"/>
        <w:rPr>
          <w:rFonts w:eastAsia="Times New Roman"/>
          <w:b/>
          <w:szCs w:val="24"/>
        </w:rPr>
      </w:pPr>
      <w:r>
        <w:rPr>
          <w:rFonts w:eastAsia="Times New Roman"/>
          <w:b/>
          <w:szCs w:val="24"/>
        </w:rPr>
        <w:t>ΚΩΝΣΤΑΝΤΙΝΟΣ ΦΩΤΑΚΗΣ (Αναπληρωτής Υπουργός Παιδείας, Έρευνας και Θ</w:t>
      </w:r>
      <w:r>
        <w:rPr>
          <w:rFonts w:eastAsia="Times New Roman"/>
          <w:b/>
          <w:szCs w:val="24"/>
        </w:rPr>
        <w:t xml:space="preserve">ρησκευμάτων): </w:t>
      </w:r>
      <w:r>
        <w:rPr>
          <w:rFonts w:eastAsia="Times New Roman"/>
          <w:szCs w:val="24"/>
        </w:rPr>
        <w:t>Εκείνο το οποίο αφήνει</w:t>
      </w:r>
      <w:r>
        <w:rPr>
          <w:rFonts w:eastAsia="Times New Roman"/>
          <w:b/>
          <w:szCs w:val="24"/>
        </w:rPr>
        <w:t xml:space="preserve"> </w:t>
      </w:r>
      <w:r>
        <w:rPr>
          <w:rFonts w:eastAsia="Times New Roman"/>
          <w:szCs w:val="24"/>
        </w:rPr>
        <w:t>αυτός ο νόμος του κράτους είναι, όπως σας είπα, τη δυνατότητα. Και αυτή…</w:t>
      </w:r>
      <w:r>
        <w:rPr>
          <w:rFonts w:eastAsia="Times New Roman"/>
          <w:b/>
          <w:szCs w:val="24"/>
        </w:rPr>
        <w:t xml:space="preserve"> </w:t>
      </w:r>
    </w:p>
    <w:p w14:paraId="1F2E4213" w14:textId="77777777" w:rsidR="00936CAC" w:rsidRDefault="0050240F">
      <w:pPr>
        <w:spacing w:after="0"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Ο προηγούμενος νόμος.</w:t>
      </w:r>
    </w:p>
    <w:p w14:paraId="1F2E4214" w14:textId="77777777" w:rsidR="00936CAC" w:rsidRDefault="0050240F">
      <w:pPr>
        <w:spacing w:after="0" w:line="600" w:lineRule="auto"/>
        <w:ind w:firstLine="720"/>
        <w:jc w:val="both"/>
        <w:rPr>
          <w:rFonts w:eastAsia="Times New Roman"/>
          <w:b/>
          <w:szCs w:val="24"/>
        </w:rPr>
      </w:pPr>
      <w:r>
        <w:rPr>
          <w:rFonts w:eastAsia="Times New Roman"/>
          <w:b/>
          <w:szCs w:val="24"/>
        </w:rPr>
        <w:lastRenderedPageBreak/>
        <w:t xml:space="preserve">ΚΩΝΣΤΑΝΤΙΝΟΣ ΦΩΤΑΚΗΣ (Αναπληρωτής Υπουργός Παιδείας, Έρευνας και Θρησκευμάτων): </w:t>
      </w:r>
      <w:r>
        <w:rPr>
          <w:rFonts w:eastAsia="Times New Roman"/>
          <w:szCs w:val="24"/>
        </w:rPr>
        <w:t>Εγώ δεν έχω δει καμμία</w:t>
      </w:r>
      <w:r>
        <w:rPr>
          <w:rFonts w:eastAsia="Times New Roman"/>
          <w:szCs w:val="24"/>
        </w:rPr>
        <w:t xml:space="preserve"> τέτοια μελέτη, αν εννοείτε…</w:t>
      </w:r>
    </w:p>
    <w:p w14:paraId="1F2E4215" w14:textId="77777777" w:rsidR="00936CAC" w:rsidRDefault="0050240F">
      <w:pPr>
        <w:spacing w:after="0"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Έγινε νόμος του κράτους.</w:t>
      </w:r>
    </w:p>
    <w:p w14:paraId="1F2E4216" w14:textId="77777777" w:rsidR="00936CAC" w:rsidRDefault="0050240F">
      <w:pPr>
        <w:spacing w:after="0" w:line="600" w:lineRule="auto"/>
        <w:ind w:firstLine="720"/>
        <w:jc w:val="both"/>
        <w:rPr>
          <w:rFonts w:eastAsia="Times New Roman"/>
          <w:szCs w:val="24"/>
        </w:rPr>
      </w:pPr>
      <w:r>
        <w:rPr>
          <w:rFonts w:eastAsia="Times New Roman"/>
          <w:b/>
          <w:szCs w:val="24"/>
        </w:rPr>
        <w:t xml:space="preserve">ΚΩΝΣΤΑΝΤΙΝΟΣ ΦΩΤΑΚΗΣ (Αναπληρωτής Υπουργός Παιδείας, Έρευνας και Θρησκευμάτων): </w:t>
      </w:r>
      <w:r>
        <w:rPr>
          <w:rFonts w:eastAsia="Times New Roman"/>
          <w:szCs w:val="24"/>
        </w:rPr>
        <w:t xml:space="preserve">Έγινε νόμος του κράτους και θα διορθωθεί με ένα </w:t>
      </w:r>
      <w:r>
        <w:rPr>
          <w:rFonts w:eastAsia="Times New Roman"/>
          <w:szCs w:val="24"/>
        </w:rPr>
        <w:t>π</w:t>
      </w:r>
      <w:r>
        <w:rPr>
          <w:rFonts w:eastAsia="Times New Roman"/>
          <w:szCs w:val="24"/>
        </w:rPr>
        <w:t xml:space="preserve">ροεδρικό </w:t>
      </w:r>
      <w:r>
        <w:rPr>
          <w:rFonts w:eastAsia="Times New Roman"/>
          <w:szCs w:val="24"/>
        </w:rPr>
        <w:t>δι</w:t>
      </w:r>
      <w:r>
        <w:rPr>
          <w:rFonts w:eastAsia="Times New Roman"/>
          <w:szCs w:val="24"/>
        </w:rPr>
        <w:t>άταγμα. Ας έρθει τώρα με μια μελέτη βιωσι</w:t>
      </w:r>
      <w:r>
        <w:rPr>
          <w:rFonts w:eastAsia="Times New Roman"/>
          <w:szCs w:val="24"/>
        </w:rPr>
        <w:t>μότητας, ειδάλλως θα έχουμε ένα κούφιο κέλυφος</w:t>
      </w:r>
      <w:r>
        <w:rPr>
          <w:rFonts w:eastAsia="Times New Roman"/>
          <w:szCs w:val="24"/>
        </w:rPr>
        <w:t>,</w:t>
      </w:r>
      <w:r>
        <w:rPr>
          <w:rFonts w:eastAsia="Times New Roman"/>
          <w:szCs w:val="24"/>
        </w:rPr>
        <w:t xml:space="preserve"> που δεν θα λέει απολύτως τίποτα.</w:t>
      </w:r>
    </w:p>
    <w:p w14:paraId="1F2E4217" w14:textId="77777777" w:rsidR="00936CAC" w:rsidRDefault="0050240F">
      <w:pPr>
        <w:spacing w:after="0" w:line="600" w:lineRule="auto"/>
        <w:ind w:firstLine="720"/>
        <w:jc w:val="both"/>
        <w:rPr>
          <w:rFonts w:eastAsia="Times New Roman"/>
          <w:szCs w:val="24"/>
        </w:rPr>
      </w:pPr>
      <w:r>
        <w:rPr>
          <w:rFonts w:eastAsia="Times New Roman"/>
          <w:szCs w:val="24"/>
        </w:rPr>
        <w:t xml:space="preserve">Το ίδιο έχει γίνει με δύο ακόμη </w:t>
      </w:r>
      <w:r>
        <w:rPr>
          <w:rFonts w:eastAsia="Times New Roman"/>
          <w:szCs w:val="24"/>
        </w:rPr>
        <w:t>κ</w:t>
      </w:r>
      <w:r>
        <w:rPr>
          <w:rFonts w:eastAsia="Times New Roman"/>
          <w:szCs w:val="24"/>
        </w:rPr>
        <w:t>έντρα σε περιοχές που επίσης έχουν το δικό το</w:t>
      </w:r>
      <w:r>
        <w:rPr>
          <w:rFonts w:eastAsia="Times New Roman"/>
          <w:szCs w:val="24"/>
        </w:rPr>
        <w:t>υ</w:t>
      </w:r>
      <w:r>
        <w:rPr>
          <w:rFonts w:eastAsia="Times New Roman"/>
          <w:szCs w:val="24"/>
        </w:rPr>
        <w:t>ς δυναμικό και υπήρξε η ίδια αντιμετώπιση. Είπαμε ότι μέχρι το τέλος του χρόνου θα πρέπει να υπά</w:t>
      </w:r>
      <w:r>
        <w:rPr>
          <w:rFonts w:eastAsia="Times New Roman"/>
          <w:szCs w:val="24"/>
        </w:rPr>
        <w:t xml:space="preserve">ρξουν σχετικές μελέτες, σοβαρές μελέτες για την </w:t>
      </w:r>
      <w:proofErr w:type="spellStart"/>
      <w:r>
        <w:rPr>
          <w:rFonts w:eastAsia="Times New Roman"/>
          <w:szCs w:val="24"/>
        </w:rPr>
        <w:t>προκύπτουσα</w:t>
      </w:r>
      <w:proofErr w:type="spellEnd"/>
      <w:r>
        <w:rPr>
          <w:rFonts w:eastAsia="Times New Roman"/>
          <w:szCs w:val="24"/>
        </w:rPr>
        <w:t xml:space="preserve"> προστιθέμενη αξία και βιωσιμότητα.</w:t>
      </w:r>
    </w:p>
    <w:p w14:paraId="1F2E4218" w14:textId="77777777" w:rsidR="00936CAC" w:rsidRDefault="0050240F">
      <w:pPr>
        <w:spacing w:after="0" w:line="600" w:lineRule="auto"/>
        <w:ind w:firstLine="720"/>
        <w:jc w:val="both"/>
        <w:rPr>
          <w:rFonts w:eastAsia="Times New Roman"/>
          <w:szCs w:val="24"/>
        </w:rPr>
      </w:pPr>
      <w:r>
        <w:rPr>
          <w:rFonts w:eastAsia="Times New Roman"/>
          <w:szCs w:val="24"/>
        </w:rPr>
        <w:t xml:space="preserve">Τώρα κάτι θα ήθελα να διορθώσω. Στα Ιωάννινα δεν υπάρχει </w:t>
      </w:r>
      <w:r>
        <w:rPr>
          <w:rFonts w:eastAsia="Times New Roman"/>
          <w:szCs w:val="24"/>
        </w:rPr>
        <w:t>τ</w:t>
      </w:r>
      <w:r>
        <w:rPr>
          <w:rFonts w:eastAsia="Times New Roman"/>
          <w:szCs w:val="24"/>
        </w:rPr>
        <w:t xml:space="preserve">εχνολογικό </w:t>
      </w:r>
      <w:r>
        <w:rPr>
          <w:rFonts w:eastAsia="Times New Roman"/>
          <w:szCs w:val="24"/>
        </w:rPr>
        <w:t>π</w:t>
      </w:r>
      <w:r>
        <w:rPr>
          <w:rFonts w:eastAsia="Times New Roman"/>
          <w:szCs w:val="24"/>
        </w:rPr>
        <w:t>άρκο.</w:t>
      </w:r>
    </w:p>
    <w:p w14:paraId="1F2E4219" w14:textId="77777777" w:rsidR="00936CAC" w:rsidRDefault="0050240F">
      <w:pPr>
        <w:spacing w:after="0"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 xml:space="preserve">Στα Γιάννενα δεν υπάρχει </w:t>
      </w:r>
      <w:r>
        <w:rPr>
          <w:rFonts w:eastAsia="Times New Roman"/>
          <w:szCs w:val="24"/>
        </w:rPr>
        <w:t>τ</w:t>
      </w:r>
      <w:r>
        <w:rPr>
          <w:rFonts w:eastAsia="Times New Roman"/>
          <w:szCs w:val="24"/>
        </w:rPr>
        <w:t xml:space="preserve">εχνολογικό </w:t>
      </w:r>
      <w:r>
        <w:rPr>
          <w:rFonts w:eastAsia="Times New Roman"/>
          <w:szCs w:val="24"/>
        </w:rPr>
        <w:t>π</w:t>
      </w:r>
      <w:r>
        <w:rPr>
          <w:rFonts w:eastAsia="Times New Roman"/>
          <w:szCs w:val="24"/>
        </w:rPr>
        <w:t>άρκο;</w:t>
      </w:r>
    </w:p>
    <w:p w14:paraId="1F2E421A" w14:textId="77777777" w:rsidR="00936CAC" w:rsidRDefault="0050240F">
      <w:pPr>
        <w:spacing w:after="0" w:line="600" w:lineRule="auto"/>
        <w:ind w:firstLine="720"/>
        <w:jc w:val="both"/>
        <w:rPr>
          <w:rFonts w:eastAsia="Times New Roman"/>
          <w:szCs w:val="24"/>
        </w:rPr>
      </w:pPr>
      <w:r>
        <w:rPr>
          <w:rFonts w:eastAsia="Times New Roman"/>
          <w:b/>
          <w:szCs w:val="24"/>
        </w:rPr>
        <w:lastRenderedPageBreak/>
        <w:t>ΚΩΝΣΤΑΝΤΙΝΟΣ ΦΩΤΑΚΗΣ</w:t>
      </w:r>
      <w:r>
        <w:rPr>
          <w:rFonts w:eastAsia="Times New Roman"/>
          <w:b/>
          <w:szCs w:val="24"/>
        </w:rPr>
        <w:t xml:space="preserve"> (Αναπληρωτής Υπουργός Παιδείας, Έρευνας και Θρησκευμάτων): </w:t>
      </w:r>
      <w:r>
        <w:rPr>
          <w:rFonts w:eastAsia="Times New Roman"/>
          <w:szCs w:val="24"/>
        </w:rPr>
        <w:t xml:space="preserve">Όχι, υπάρχει εκεί απλώς ένα </w:t>
      </w:r>
      <w:r>
        <w:rPr>
          <w:rFonts w:eastAsia="Times New Roman"/>
          <w:szCs w:val="24"/>
        </w:rPr>
        <w:t>ι</w:t>
      </w:r>
      <w:r>
        <w:rPr>
          <w:rFonts w:eastAsia="Times New Roman"/>
          <w:szCs w:val="24"/>
        </w:rPr>
        <w:t xml:space="preserve">νστιτούτο του ΙΤΕ. Δεν είναι </w:t>
      </w:r>
      <w:r>
        <w:rPr>
          <w:rFonts w:eastAsia="Times New Roman"/>
          <w:szCs w:val="24"/>
        </w:rPr>
        <w:t>τ</w:t>
      </w:r>
      <w:r>
        <w:rPr>
          <w:rFonts w:eastAsia="Times New Roman"/>
          <w:szCs w:val="24"/>
        </w:rPr>
        <w:t xml:space="preserve">εχνολογικό </w:t>
      </w:r>
      <w:r>
        <w:rPr>
          <w:rFonts w:eastAsia="Times New Roman"/>
          <w:szCs w:val="24"/>
        </w:rPr>
        <w:t>π</w:t>
      </w:r>
      <w:r>
        <w:rPr>
          <w:rFonts w:eastAsia="Times New Roman"/>
          <w:szCs w:val="24"/>
        </w:rPr>
        <w:t xml:space="preserve">άρκο. </w:t>
      </w:r>
    </w:p>
    <w:p w14:paraId="1F2E421B" w14:textId="77777777" w:rsidR="00936CAC" w:rsidRDefault="0050240F">
      <w:pPr>
        <w:spacing w:after="0"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Στη Θεσσαλονίκη;</w:t>
      </w:r>
    </w:p>
    <w:p w14:paraId="1F2E421C" w14:textId="77777777" w:rsidR="00936CAC" w:rsidRDefault="0050240F">
      <w:pPr>
        <w:spacing w:after="0" w:line="600" w:lineRule="auto"/>
        <w:ind w:firstLine="720"/>
        <w:jc w:val="both"/>
        <w:rPr>
          <w:rFonts w:eastAsia="Times New Roman"/>
          <w:szCs w:val="24"/>
        </w:rPr>
      </w:pPr>
      <w:r>
        <w:rPr>
          <w:rFonts w:eastAsia="Times New Roman"/>
          <w:b/>
          <w:szCs w:val="24"/>
        </w:rPr>
        <w:t xml:space="preserve">ΚΩΝΣΤΑΝΤΙΝΟΣ ΦΩΤΑΚΗΣ (Αναπληρωτής Υπουργός Παιδείας, Έρευνας και Θρησκευμάτων): </w:t>
      </w:r>
      <w:r>
        <w:rPr>
          <w:rFonts w:eastAsia="Times New Roman"/>
          <w:szCs w:val="24"/>
        </w:rPr>
        <w:t xml:space="preserve">Και στη Θεσσαλονίκη το </w:t>
      </w:r>
      <w:r>
        <w:rPr>
          <w:rFonts w:eastAsia="Times New Roman"/>
          <w:szCs w:val="24"/>
        </w:rPr>
        <w:t>τ</w:t>
      </w:r>
      <w:r>
        <w:rPr>
          <w:rFonts w:eastAsia="Times New Roman"/>
          <w:szCs w:val="24"/>
        </w:rPr>
        <w:t xml:space="preserve">εχνολογικό </w:t>
      </w:r>
      <w:r>
        <w:rPr>
          <w:rFonts w:eastAsia="Times New Roman"/>
          <w:szCs w:val="24"/>
        </w:rPr>
        <w:t>π</w:t>
      </w:r>
      <w:r>
        <w:rPr>
          <w:rFonts w:eastAsia="Times New Roman"/>
          <w:szCs w:val="24"/>
        </w:rPr>
        <w:t>άρκο ανήκει στο ΙΚΕΤΑ, το οποίο είναι ερευνητικό κέντρο που δραστηριοποιείται εκεί.</w:t>
      </w:r>
    </w:p>
    <w:p w14:paraId="1F2E421D" w14:textId="77777777" w:rsidR="00936CAC" w:rsidRDefault="0050240F">
      <w:pPr>
        <w:spacing w:after="0"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w:t>
      </w:r>
      <w:r>
        <w:rPr>
          <w:rFonts w:eastAsia="Times New Roman"/>
          <w:szCs w:val="24"/>
        </w:rPr>
        <w:t>δ</w:t>
      </w:r>
      <w:r>
        <w:rPr>
          <w:rFonts w:eastAsia="Times New Roman"/>
          <w:szCs w:val="24"/>
        </w:rPr>
        <w:t>εν ακούστηκε)</w:t>
      </w:r>
    </w:p>
    <w:p w14:paraId="1F2E421E" w14:textId="77777777" w:rsidR="00936CAC" w:rsidRDefault="0050240F">
      <w:pPr>
        <w:spacing w:after="0" w:line="600" w:lineRule="auto"/>
        <w:ind w:firstLine="720"/>
        <w:jc w:val="both"/>
        <w:rPr>
          <w:rFonts w:eastAsia="Times New Roman"/>
          <w:szCs w:val="24"/>
        </w:rPr>
      </w:pPr>
      <w:r>
        <w:rPr>
          <w:rFonts w:eastAsia="Times New Roman"/>
          <w:b/>
          <w:szCs w:val="24"/>
        </w:rPr>
        <w:t xml:space="preserve">ΚΩΝΣΤΑΝΤΙΝΟΣ ΦΩΤΑΚΗΣ (Αναπληρωτής Υπουργός Παιδείας, Έρευνας και Θρησκευμάτων): </w:t>
      </w:r>
      <w:r>
        <w:rPr>
          <w:rFonts w:eastAsia="Times New Roman"/>
          <w:szCs w:val="24"/>
        </w:rPr>
        <w:t xml:space="preserve">Δεν σας είπα ότι </w:t>
      </w:r>
      <w:r>
        <w:rPr>
          <w:rFonts w:eastAsia="Times New Roman"/>
          <w:szCs w:val="24"/>
        </w:rPr>
        <w:t>δεν γίνεται.</w:t>
      </w:r>
    </w:p>
    <w:p w14:paraId="1F2E421F" w14:textId="77777777" w:rsidR="00936CAC" w:rsidRDefault="0050240F">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Κατσανιώτη</w:t>
      </w:r>
      <w:proofErr w:type="spellEnd"/>
      <w:r>
        <w:rPr>
          <w:rFonts w:eastAsia="Times New Roman"/>
          <w:szCs w:val="24"/>
        </w:rPr>
        <w:t xml:space="preserve">, σας παρακαλώ. Δεν γράφεται τίποτα στα Πρακτικά. </w:t>
      </w:r>
    </w:p>
    <w:p w14:paraId="1F2E4220" w14:textId="77777777" w:rsidR="00936CAC" w:rsidRDefault="0050240F">
      <w:pPr>
        <w:spacing w:after="0" w:line="600" w:lineRule="auto"/>
        <w:ind w:firstLine="720"/>
        <w:jc w:val="both"/>
        <w:rPr>
          <w:rFonts w:eastAsia="Times New Roman"/>
          <w:b/>
          <w:szCs w:val="24"/>
        </w:rPr>
      </w:pPr>
      <w:r>
        <w:rPr>
          <w:rFonts w:eastAsia="Times New Roman"/>
          <w:szCs w:val="24"/>
        </w:rPr>
        <w:lastRenderedPageBreak/>
        <w:t>Περιμένω να δω πότε θα απαντήσει ο κύριος Υπουργός.</w:t>
      </w:r>
    </w:p>
    <w:p w14:paraId="1F2E4221" w14:textId="77777777" w:rsidR="00936CAC" w:rsidRDefault="0050240F">
      <w:pPr>
        <w:spacing w:after="0" w:line="600" w:lineRule="auto"/>
        <w:ind w:firstLine="720"/>
        <w:jc w:val="both"/>
        <w:rPr>
          <w:rFonts w:eastAsia="Times New Roman"/>
          <w:szCs w:val="24"/>
        </w:rPr>
      </w:pPr>
      <w:r>
        <w:rPr>
          <w:rFonts w:eastAsia="Times New Roman"/>
          <w:b/>
          <w:szCs w:val="24"/>
        </w:rPr>
        <w:t xml:space="preserve">ΚΩΝΣΤΑΝΤΙΝΟΣ ΦΩΤΑΚΗΣ (Αναπληρωτής Υπουργός Παιδείας, Έρευνας και Θρησκευμάτων): </w:t>
      </w:r>
      <w:r>
        <w:rPr>
          <w:rFonts w:eastAsia="Times New Roman"/>
          <w:szCs w:val="24"/>
        </w:rPr>
        <w:t>Έχετε μια κ</w:t>
      </w:r>
      <w:r>
        <w:rPr>
          <w:rFonts w:eastAsia="Times New Roman"/>
          <w:szCs w:val="24"/>
        </w:rPr>
        <w:t xml:space="preserve">αχυποψία για έναν </w:t>
      </w:r>
      <w:r>
        <w:rPr>
          <w:rFonts w:eastAsia="Times New Roman"/>
          <w:szCs w:val="24"/>
        </w:rPr>
        <w:t>ο</w:t>
      </w:r>
      <w:r>
        <w:rPr>
          <w:rFonts w:eastAsia="Times New Roman"/>
          <w:szCs w:val="24"/>
        </w:rPr>
        <w:t>ργανισμό που έχει συνεισφέρει ιδιαίτερα στην ανάπτυξη της «οικονομίας της γνώσης» στη χώρα, έχει ένα</w:t>
      </w:r>
      <w:r>
        <w:rPr>
          <w:rFonts w:eastAsia="Times New Roman"/>
          <w:szCs w:val="24"/>
        </w:rPr>
        <w:t>ν</w:t>
      </w:r>
      <w:r>
        <w:rPr>
          <w:rFonts w:eastAsia="Times New Roman"/>
          <w:szCs w:val="24"/>
        </w:rPr>
        <w:t xml:space="preserve"> διαπεριφερειακό χαρακτήρα. Και αυτό που σας λέω δεν είναι κάτι το οποίο θα γίνει οπωσδήποτε ή δεν θα γίνει. Δεν το ξέρω. </w:t>
      </w:r>
    </w:p>
    <w:p w14:paraId="1F2E4222" w14:textId="77777777" w:rsidR="00936CAC" w:rsidRDefault="0050240F">
      <w:pPr>
        <w:spacing w:after="0" w:line="600" w:lineRule="auto"/>
        <w:ind w:firstLine="720"/>
        <w:jc w:val="both"/>
        <w:rPr>
          <w:rFonts w:eastAsia="Times New Roman"/>
          <w:szCs w:val="24"/>
        </w:rPr>
      </w:pPr>
      <w:r>
        <w:rPr>
          <w:rFonts w:eastAsia="Times New Roman"/>
          <w:szCs w:val="24"/>
        </w:rPr>
        <w:t>Εκείνο που λέ</w:t>
      </w:r>
      <w:r>
        <w:rPr>
          <w:rFonts w:eastAsia="Times New Roman"/>
          <w:szCs w:val="24"/>
        </w:rPr>
        <w:t>ω είναι ότι περιμένουμε να υπάρξει μια τεκμηριωμένη θέση από το Περιφερειακό Συμβούλιο Έρευνας και Καινοτομίας της περιοχής και βέβαια και από τους δύο φορείς, πάντα με γνώμονα το βέλτιστο συμφέρον για την καινοτόμο επιχειρηματικότητα στην περιοχή.</w:t>
      </w:r>
    </w:p>
    <w:p w14:paraId="1F2E4223" w14:textId="77777777" w:rsidR="00936CAC" w:rsidRDefault="0050240F">
      <w:pPr>
        <w:spacing w:after="0" w:line="600" w:lineRule="auto"/>
        <w:ind w:firstLine="720"/>
        <w:jc w:val="both"/>
        <w:rPr>
          <w:rFonts w:eastAsia="Times New Roman"/>
          <w:szCs w:val="24"/>
        </w:rPr>
      </w:pPr>
      <w:r>
        <w:rPr>
          <w:rFonts w:eastAsia="Times New Roman"/>
          <w:szCs w:val="24"/>
        </w:rPr>
        <w:t>Σας ευχ</w:t>
      </w:r>
      <w:r>
        <w:rPr>
          <w:rFonts w:eastAsia="Times New Roman"/>
          <w:szCs w:val="24"/>
        </w:rPr>
        <w:t>αριστώ.</w:t>
      </w:r>
    </w:p>
    <w:p w14:paraId="1F2E4224" w14:textId="77777777" w:rsidR="00936CAC" w:rsidRDefault="0050240F">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Υπουργέ, να διευκολύνω σε κάτι.</w:t>
      </w:r>
    </w:p>
    <w:p w14:paraId="1F2E4225" w14:textId="77777777" w:rsidR="00936CAC" w:rsidRDefault="0050240F">
      <w:pPr>
        <w:spacing w:after="0" w:line="600" w:lineRule="auto"/>
        <w:ind w:firstLine="720"/>
        <w:jc w:val="both"/>
        <w:rPr>
          <w:rFonts w:eastAsia="Times New Roman"/>
          <w:szCs w:val="24"/>
        </w:rPr>
      </w:pPr>
      <w:r>
        <w:rPr>
          <w:rFonts w:eastAsia="Times New Roman"/>
          <w:szCs w:val="24"/>
        </w:rPr>
        <w:t>Εάν τελικά η εισήγηση</w:t>
      </w:r>
      <w:r>
        <w:rPr>
          <w:rFonts w:eastAsia="Times New Roman"/>
          <w:szCs w:val="24"/>
        </w:rPr>
        <w:t>,</w:t>
      </w:r>
      <w:r>
        <w:rPr>
          <w:rFonts w:eastAsia="Times New Roman"/>
          <w:szCs w:val="24"/>
        </w:rPr>
        <w:t xml:space="preserve"> η οποία περιμένετε, η μελέτη, συνηγορεί υπέρ του αιτήματος του κ. </w:t>
      </w:r>
      <w:proofErr w:type="spellStart"/>
      <w:r>
        <w:rPr>
          <w:rFonts w:eastAsia="Times New Roman"/>
          <w:szCs w:val="24"/>
        </w:rPr>
        <w:t>Κατσανιώτη</w:t>
      </w:r>
      <w:proofErr w:type="spellEnd"/>
      <w:r>
        <w:rPr>
          <w:rFonts w:eastAsia="Times New Roman"/>
          <w:szCs w:val="24"/>
        </w:rPr>
        <w:t>,</w:t>
      </w:r>
      <w:r>
        <w:rPr>
          <w:rFonts w:eastAsia="Times New Roman"/>
          <w:szCs w:val="24"/>
        </w:rPr>
        <w:t xml:space="preserve"> η πολιτική βούληση η δική σας, της ηγεσίας του Υπουργείου, είναι να επανέλθε</w:t>
      </w:r>
      <w:r>
        <w:rPr>
          <w:rFonts w:eastAsia="Times New Roman"/>
          <w:szCs w:val="24"/>
        </w:rPr>
        <w:t xml:space="preserve">ι υπό την κηδεμονία </w:t>
      </w:r>
      <w:r>
        <w:rPr>
          <w:rFonts w:eastAsia="Times New Roman"/>
          <w:szCs w:val="24"/>
        </w:rPr>
        <w:lastRenderedPageBreak/>
        <w:t>του Ιδρύματος Τεχνολογίας και Έρευνας; Εφόσον είναι θετική, δηλαδή, η εισήγηση που περιμένετε προς αυτό.</w:t>
      </w:r>
    </w:p>
    <w:p w14:paraId="1F2E4226" w14:textId="77777777" w:rsidR="00936CAC" w:rsidRDefault="0050240F">
      <w:pPr>
        <w:spacing w:after="0" w:line="600" w:lineRule="auto"/>
        <w:ind w:firstLine="720"/>
        <w:jc w:val="both"/>
        <w:rPr>
          <w:rFonts w:eastAsia="Times New Roman"/>
          <w:szCs w:val="24"/>
        </w:rPr>
      </w:pPr>
      <w:r>
        <w:rPr>
          <w:rFonts w:eastAsia="Times New Roman"/>
          <w:b/>
          <w:szCs w:val="24"/>
        </w:rPr>
        <w:t>ΚΩΝΣΤΑΝΤΙΝΟΣ ΦΩΤΑΚΗΣ (Αναπληρωτής Υπουργός Παιδείας, Έρευνας και Θρησκευμάτων):</w:t>
      </w:r>
      <w:r>
        <w:rPr>
          <w:rFonts w:eastAsia="Times New Roman"/>
          <w:szCs w:val="24"/>
        </w:rPr>
        <w:t xml:space="preserve"> Κύριε Πρόεδρε, εμείς αυτό το οποίο θα κάνουμε είναι</w:t>
      </w:r>
      <w:r>
        <w:rPr>
          <w:rFonts w:eastAsia="Times New Roman"/>
          <w:szCs w:val="24"/>
        </w:rPr>
        <w:t xml:space="preserve"> να εξετάσουμε την εισήγηση που θα έρθει. Εάν η εισήγηση είναι θετική, να υπάρξει πάλι συνένωση των δυνάμεων με το ΙΤΕ -που δεν βλέπω κάτι, ίδια χώρα είμαστε- θα γίνει αυτό. Εάν δεν είναι θετική -και πραγματικά η επιχειρηματολογία όλη δείχνει ότι θα πρέπει</w:t>
      </w:r>
      <w:r>
        <w:rPr>
          <w:rFonts w:eastAsia="Times New Roman"/>
          <w:szCs w:val="24"/>
        </w:rPr>
        <w:t>…</w:t>
      </w:r>
    </w:p>
    <w:p w14:paraId="1F2E4227" w14:textId="77777777" w:rsidR="00936CAC" w:rsidRDefault="0050240F">
      <w:pPr>
        <w:spacing w:after="0" w:line="600" w:lineRule="auto"/>
        <w:ind w:firstLine="720"/>
        <w:jc w:val="both"/>
        <w:rPr>
          <w:rFonts w:eastAsia="Times New Roman"/>
          <w:b/>
          <w:szCs w:val="24"/>
        </w:rPr>
      </w:pPr>
      <w:r>
        <w:rPr>
          <w:rFonts w:eastAsia="Times New Roman"/>
          <w:b/>
          <w:szCs w:val="24"/>
        </w:rPr>
        <w:t>ΠΡΟΕΔΡΕΥΩΝ (Νικήτας Κακλαμάνης):</w:t>
      </w:r>
      <w:r>
        <w:rPr>
          <w:rFonts w:eastAsia="Times New Roman"/>
          <w:szCs w:val="24"/>
        </w:rPr>
        <w:t xml:space="preserve"> Λέω εάν είναι θετική. Το ανάποδο εντάξει, το απαντήσατε.</w:t>
      </w:r>
    </w:p>
    <w:p w14:paraId="1F2E4228" w14:textId="77777777" w:rsidR="00936CAC" w:rsidRDefault="0050240F">
      <w:pPr>
        <w:spacing w:after="0" w:line="600" w:lineRule="auto"/>
        <w:ind w:firstLine="720"/>
        <w:jc w:val="both"/>
        <w:rPr>
          <w:rFonts w:eastAsia="Times New Roman"/>
          <w:szCs w:val="24"/>
        </w:rPr>
      </w:pPr>
      <w:r>
        <w:rPr>
          <w:rFonts w:eastAsia="Times New Roman"/>
          <w:b/>
          <w:szCs w:val="24"/>
        </w:rPr>
        <w:t xml:space="preserve">ΚΩΝΣΤΑΝΤΙΝΟΣ ΦΩΤΑΚΗΣ (Αναπληρωτής Υπουργός Παιδείας, Έρευνας και Θρησκευμάτων): </w:t>
      </w:r>
      <w:r>
        <w:rPr>
          <w:rFonts w:eastAsia="Times New Roman"/>
          <w:szCs w:val="24"/>
        </w:rPr>
        <w:t>Αυτό σας λέω.</w:t>
      </w:r>
    </w:p>
    <w:p w14:paraId="1F2E4229" w14:textId="77777777" w:rsidR="00936CAC" w:rsidRDefault="0050240F">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Επομένως θα το δεχτείτε δηλαδή.</w:t>
      </w:r>
    </w:p>
    <w:p w14:paraId="1F2E422A" w14:textId="77777777" w:rsidR="00936CAC" w:rsidRDefault="0050240F">
      <w:pPr>
        <w:spacing w:after="0" w:line="600" w:lineRule="auto"/>
        <w:ind w:firstLine="720"/>
        <w:jc w:val="both"/>
        <w:rPr>
          <w:rFonts w:eastAsia="Times New Roman"/>
          <w:szCs w:val="24"/>
        </w:rPr>
      </w:pPr>
      <w:r>
        <w:rPr>
          <w:rFonts w:eastAsia="Times New Roman"/>
          <w:b/>
          <w:szCs w:val="24"/>
        </w:rPr>
        <w:lastRenderedPageBreak/>
        <w:t>ΚΩΝΣΤ</w:t>
      </w:r>
      <w:r>
        <w:rPr>
          <w:rFonts w:eastAsia="Times New Roman"/>
          <w:b/>
          <w:szCs w:val="24"/>
        </w:rPr>
        <w:t xml:space="preserve">ΑΝΤΙΝΟΣ ΦΩΤΑΚΗΣ (Αναπληρωτής Υπουργός Παιδείας, Έρευνας και Θρησκευμάτων): </w:t>
      </w:r>
      <w:r>
        <w:rPr>
          <w:rFonts w:eastAsia="Times New Roman"/>
          <w:szCs w:val="24"/>
        </w:rPr>
        <w:t>Θα το δεχτούμε. Είναι μια δυνατότητα που υπάρχει, χωρίς να υπάρχει καμμία ειλημμένη απόφαση αυτή τη στιγμή. Είναι δυνητική η έκφραση.</w:t>
      </w:r>
    </w:p>
    <w:p w14:paraId="1F2E422B" w14:textId="77777777" w:rsidR="00936CAC" w:rsidRDefault="0050240F">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 καταγραφεί.</w:t>
      </w:r>
    </w:p>
    <w:p w14:paraId="1F2E422C" w14:textId="77777777" w:rsidR="00936CAC" w:rsidRDefault="0050240F">
      <w:pPr>
        <w:spacing w:after="0" w:line="600" w:lineRule="auto"/>
        <w:ind w:firstLine="720"/>
        <w:jc w:val="both"/>
        <w:rPr>
          <w:rFonts w:eastAsia="Times New Roman"/>
          <w:szCs w:val="24"/>
        </w:rPr>
      </w:pPr>
      <w:r>
        <w:rPr>
          <w:rFonts w:eastAsia="Times New Roman"/>
          <w:szCs w:val="24"/>
        </w:rPr>
        <w:t xml:space="preserve">Κύριοι συνάδελφοι, πριν κηρύξω περαιωμένη τη συνεδρίαση και για να μην έχει παράπονο και με εμένα ο αγαπητός συνάδελφος κ. Παναγούλης, ο οποίος για δευτέρα συνεχή φορά -δεν ξέρω πόσες είναι συνολικές- είχε επίκαιρη ερώτηση και ο αρμόδιος Υπουργός, ο κ. </w:t>
      </w:r>
      <w:proofErr w:type="spellStart"/>
      <w:r>
        <w:rPr>
          <w:rFonts w:eastAsia="Times New Roman"/>
          <w:szCs w:val="24"/>
        </w:rPr>
        <w:t>Τσ</w:t>
      </w:r>
      <w:r>
        <w:rPr>
          <w:rFonts w:eastAsia="Times New Roman"/>
          <w:szCs w:val="24"/>
        </w:rPr>
        <w:t>ακαλώτος</w:t>
      </w:r>
      <w:proofErr w:type="spellEnd"/>
      <w:r>
        <w:rPr>
          <w:rFonts w:eastAsia="Times New Roman"/>
          <w:szCs w:val="24"/>
        </w:rPr>
        <w:t xml:space="preserve">, δεν ήρθε, θα του δώσω τον λόγο για δύο λεπτά για να </w:t>
      </w:r>
      <w:r>
        <w:rPr>
          <w:rFonts w:eastAsia="Times New Roman"/>
          <w:szCs w:val="24"/>
        </w:rPr>
        <w:t>εκφράσει</w:t>
      </w:r>
      <w:r>
        <w:rPr>
          <w:rFonts w:eastAsia="Times New Roman"/>
          <w:szCs w:val="24"/>
        </w:rPr>
        <w:t xml:space="preserve"> τη διαμαρτυρία του και να γραφτεί στα Πρακτικά.</w:t>
      </w:r>
    </w:p>
    <w:p w14:paraId="1F2E422D" w14:textId="77777777" w:rsidR="00936CAC" w:rsidRDefault="0050240F">
      <w:pPr>
        <w:spacing w:after="0" w:line="600" w:lineRule="auto"/>
        <w:ind w:firstLine="720"/>
        <w:jc w:val="both"/>
        <w:rPr>
          <w:rFonts w:eastAsia="Times New Roman"/>
          <w:szCs w:val="24"/>
        </w:rPr>
      </w:pPr>
      <w:r>
        <w:rPr>
          <w:rFonts w:eastAsia="Times New Roman"/>
          <w:szCs w:val="24"/>
        </w:rPr>
        <w:t>Ορίστε, κύριε Παναγούλη, έχετε τον λόγο.</w:t>
      </w:r>
    </w:p>
    <w:p w14:paraId="1F2E422E" w14:textId="77777777" w:rsidR="00936CAC" w:rsidRDefault="0050240F">
      <w:pPr>
        <w:spacing w:after="0" w:line="600" w:lineRule="auto"/>
        <w:ind w:firstLine="720"/>
        <w:jc w:val="both"/>
        <w:rPr>
          <w:rFonts w:eastAsia="Times New Roman"/>
          <w:szCs w:val="24"/>
        </w:rPr>
      </w:pPr>
      <w:r>
        <w:rPr>
          <w:rFonts w:eastAsia="Times New Roman"/>
          <w:b/>
          <w:szCs w:val="24"/>
        </w:rPr>
        <w:t xml:space="preserve">ΕΥΣΤΑΘΙΟΣ ΠΑΝΑΓΟΥΛΗΣ: </w:t>
      </w:r>
      <w:r>
        <w:rPr>
          <w:rFonts w:eastAsia="Times New Roman"/>
          <w:szCs w:val="24"/>
        </w:rPr>
        <w:t>Κύριε Πρόεδρε, έχω δύο επίκαιρες ερωτήσεις σήμερα. Μέσα σε είκοσι μία ημέρ</w:t>
      </w:r>
      <w:r>
        <w:rPr>
          <w:rFonts w:eastAsia="Times New Roman"/>
          <w:szCs w:val="24"/>
        </w:rPr>
        <w:t xml:space="preserve">ες ο κρατικός </w:t>
      </w:r>
      <w:proofErr w:type="spellStart"/>
      <w:r>
        <w:rPr>
          <w:rFonts w:eastAsia="Times New Roman"/>
          <w:szCs w:val="24"/>
        </w:rPr>
        <w:t>καναλάρχης</w:t>
      </w:r>
      <w:proofErr w:type="spellEnd"/>
      <w:r>
        <w:rPr>
          <w:rFonts w:eastAsia="Times New Roman"/>
          <w:szCs w:val="24"/>
        </w:rPr>
        <w:t xml:space="preserve">, ο Υπουργός Επικρατείας κ. Παππάς, δεν έχει έρθει. Και δεν βρίσκεται </w:t>
      </w:r>
      <w:r>
        <w:rPr>
          <w:rFonts w:eastAsia="Times New Roman"/>
          <w:szCs w:val="24"/>
        </w:rPr>
        <w:lastRenderedPageBreak/>
        <w:t>στο εξωτερικό</w:t>
      </w:r>
      <w:r>
        <w:rPr>
          <w:rFonts w:eastAsia="Times New Roman"/>
          <w:szCs w:val="24"/>
        </w:rPr>
        <w:t>,</w:t>
      </w:r>
      <w:r>
        <w:rPr>
          <w:rFonts w:eastAsia="Times New Roman"/>
          <w:szCs w:val="24"/>
        </w:rPr>
        <w:t xml:space="preserve"> που θα ήταν δικαιολογημένο. Είναι μεταξύ Μαξίμου και του γραφείου του εδώ στις αρχές της οδού Συγγρού. </w:t>
      </w:r>
    </w:p>
    <w:p w14:paraId="1F2E422F" w14:textId="77777777" w:rsidR="00936CAC" w:rsidRDefault="0050240F">
      <w:pPr>
        <w:spacing w:after="0" w:line="600" w:lineRule="auto"/>
        <w:ind w:firstLine="720"/>
        <w:jc w:val="both"/>
        <w:rPr>
          <w:rFonts w:eastAsia="Times New Roman"/>
          <w:szCs w:val="24"/>
        </w:rPr>
      </w:pPr>
      <w:r>
        <w:rPr>
          <w:rFonts w:eastAsia="Times New Roman"/>
          <w:szCs w:val="24"/>
        </w:rPr>
        <w:t xml:space="preserve">Ο κ. Παππάς παραβιάζει, κύριε Πρόεδρε -και </w:t>
      </w:r>
      <w:r>
        <w:rPr>
          <w:rFonts w:eastAsia="Times New Roman"/>
          <w:szCs w:val="24"/>
        </w:rPr>
        <w:t>το ξέρετε</w:t>
      </w:r>
      <w:r>
        <w:rPr>
          <w:rFonts w:eastAsia="Times New Roman"/>
          <w:szCs w:val="24"/>
        </w:rPr>
        <w:t>,</w:t>
      </w:r>
      <w:r>
        <w:rPr>
          <w:rFonts w:eastAsia="Times New Roman"/>
          <w:szCs w:val="24"/>
        </w:rPr>
        <w:t xml:space="preserve"> γιατί έχετε μεγάλη ευαισθησία</w:t>
      </w:r>
      <w:r>
        <w:rPr>
          <w:rFonts w:eastAsia="Times New Roman"/>
          <w:szCs w:val="24"/>
        </w:rPr>
        <w:t>-</w:t>
      </w:r>
      <w:r>
        <w:rPr>
          <w:rFonts w:eastAsia="Times New Roman"/>
          <w:szCs w:val="24"/>
        </w:rPr>
        <w:t xml:space="preserve"> και τον Κανονισμό και το Σύνταγμα…</w:t>
      </w:r>
    </w:p>
    <w:p w14:paraId="1F2E4230" w14:textId="77777777" w:rsidR="00936CAC" w:rsidRDefault="0050240F">
      <w:pPr>
        <w:spacing w:after="0"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Το δήλωσα στην αρχή. Το ακούσατε.</w:t>
      </w:r>
    </w:p>
    <w:p w14:paraId="1F2E4231" w14:textId="77777777" w:rsidR="00936CAC" w:rsidRDefault="0050240F">
      <w:pPr>
        <w:spacing w:after="0" w:line="600" w:lineRule="auto"/>
        <w:ind w:firstLine="720"/>
        <w:jc w:val="both"/>
        <w:rPr>
          <w:rFonts w:eastAsia="Times New Roman"/>
          <w:szCs w:val="24"/>
        </w:rPr>
      </w:pPr>
      <w:r>
        <w:rPr>
          <w:rFonts w:eastAsia="Times New Roman"/>
          <w:b/>
          <w:szCs w:val="24"/>
        </w:rPr>
        <w:t xml:space="preserve">ΕΥΣΤΑΘΙΟΣ ΠΑΝΑΓΟΥΛΗΣ: </w:t>
      </w:r>
      <w:r>
        <w:rPr>
          <w:rFonts w:eastAsia="Times New Roman"/>
          <w:szCs w:val="24"/>
        </w:rPr>
        <w:t>…και περιφρονεί αυτήν εδώ την Αίθουσα, το ελληνικό Κοινοβούλιο</w:t>
      </w:r>
      <w:r>
        <w:rPr>
          <w:rFonts w:eastAsia="Times New Roman"/>
          <w:szCs w:val="24"/>
        </w:rPr>
        <w:t>,</w:t>
      </w:r>
      <w:r>
        <w:rPr>
          <w:rFonts w:eastAsia="Times New Roman"/>
          <w:szCs w:val="24"/>
        </w:rPr>
        <w:t xml:space="preserve"> που εκατομμύρια Έλληνες έχουν αγωνιστεί για να λειτουργεί.</w:t>
      </w:r>
    </w:p>
    <w:p w14:paraId="1F2E4232" w14:textId="77777777" w:rsidR="00936CAC" w:rsidRDefault="0050240F">
      <w:pPr>
        <w:spacing w:after="0" w:line="600" w:lineRule="auto"/>
        <w:ind w:firstLine="720"/>
        <w:jc w:val="both"/>
        <w:rPr>
          <w:rFonts w:eastAsia="Times New Roman"/>
          <w:szCs w:val="24"/>
        </w:rPr>
      </w:pPr>
      <w:r>
        <w:rPr>
          <w:rFonts w:eastAsia="Times New Roman"/>
          <w:szCs w:val="24"/>
        </w:rPr>
        <w:t xml:space="preserve">Σε ό,τι αφορά τη δεύτερη ερώτηση του κ. </w:t>
      </w:r>
      <w:proofErr w:type="spellStart"/>
      <w:r>
        <w:rPr>
          <w:rFonts w:eastAsia="Times New Roman"/>
          <w:szCs w:val="24"/>
        </w:rPr>
        <w:t>Τσακαλώτου</w:t>
      </w:r>
      <w:proofErr w:type="spellEnd"/>
      <w:r>
        <w:rPr>
          <w:rFonts w:eastAsia="Times New Roman"/>
          <w:szCs w:val="24"/>
        </w:rPr>
        <w:t xml:space="preserve">, έχει τέσσερις Υπουργούς το Υπουργείο Οικονομικών. Θα μπορούσε να έρθει ένας Υπουργός εδώ. </w:t>
      </w:r>
    </w:p>
    <w:p w14:paraId="1F2E4233" w14:textId="77777777" w:rsidR="00936CAC" w:rsidRDefault="0050240F">
      <w:pPr>
        <w:spacing w:after="0" w:line="600" w:lineRule="auto"/>
        <w:ind w:firstLine="720"/>
        <w:jc w:val="both"/>
        <w:rPr>
          <w:rFonts w:eastAsia="Times New Roman" w:cs="Times New Roman"/>
          <w:szCs w:val="24"/>
        </w:rPr>
      </w:pPr>
      <w:r>
        <w:rPr>
          <w:rFonts w:eastAsia="Times New Roman"/>
          <w:szCs w:val="24"/>
        </w:rPr>
        <w:t>Περιφρονούν το ελληνικό Κοινοβούλιο. Είναι απαράδεκτο</w:t>
      </w:r>
      <w:r>
        <w:rPr>
          <w:rFonts w:eastAsia="Times New Roman"/>
          <w:szCs w:val="24"/>
        </w:rPr>
        <w:t xml:space="preserve">! Και χαίρονται οι εχθροί της </w:t>
      </w:r>
      <w:r>
        <w:rPr>
          <w:rFonts w:eastAsia="Times New Roman"/>
          <w:szCs w:val="24"/>
        </w:rPr>
        <w:t>δ</w:t>
      </w:r>
      <w:r>
        <w:rPr>
          <w:rFonts w:eastAsia="Times New Roman"/>
          <w:szCs w:val="24"/>
        </w:rPr>
        <w:t>ημοκρατίας και του κοινοβουλευτισμού</w:t>
      </w:r>
      <w:r w:rsidRPr="00355A48">
        <w:rPr>
          <w:rFonts w:eastAsia="Times New Roman"/>
          <w:szCs w:val="24"/>
        </w:rPr>
        <w:t xml:space="preserve"> </w:t>
      </w:r>
      <w:r>
        <w:rPr>
          <w:rFonts w:eastAsia="Times New Roman"/>
          <w:szCs w:val="24"/>
        </w:rPr>
        <w:t>γι’ αυτό το χάλι εδώ</w:t>
      </w:r>
      <w:r>
        <w:rPr>
          <w:rFonts w:eastAsia="Times New Roman"/>
          <w:szCs w:val="24"/>
        </w:rPr>
        <w:t>. Είκοσι ερωτήσεις έχουμε σήμερα, κύριε Πρόεδρε. Εκτός από τρε</w:t>
      </w:r>
      <w:r>
        <w:rPr>
          <w:rFonts w:eastAsia="Times New Roman"/>
          <w:szCs w:val="24"/>
        </w:rPr>
        <w:t>ι</w:t>
      </w:r>
      <w:r>
        <w:rPr>
          <w:rFonts w:eastAsia="Times New Roman"/>
          <w:szCs w:val="24"/>
        </w:rPr>
        <w:t>ς Υπουργούς, που λείπουν στο εξωτερικό και είναι δικαιολογημένοι, οι άλλοι πο</w:t>
      </w:r>
      <w:r>
        <w:rPr>
          <w:rFonts w:eastAsia="Times New Roman"/>
          <w:szCs w:val="24"/>
        </w:rPr>
        <w:t>ύ</w:t>
      </w:r>
      <w:r>
        <w:rPr>
          <w:rFonts w:eastAsia="Times New Roman"/>
          <w:szCs w:val="24"/>
        </w:rPr>
        <w:t xml:space="preserve"> είναι;</w:t>
      </w:r>
    </w:p>
    <w:p w14:paraId="1F2E4234"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lastRenderedPageBreak/>
        <w:t>Εάν ο κ. Παππάς -το</w:t>
      </w:r>
      <w:r>
        <w:rPr>
          <w:rFonts w:eastAsia="Times New Roman" w:cs="Times New Roman"/>
          <w:szCs w:val="24"/>
        </w:rPr>
        <w:t xml:space="preserve"> είπα και την άλλη φορά, θα συμπληρώσω μια λέξη ακόμα- δεν μπορεί να ασκήσει τα καθήκοντά του, ας γυρίσει στην </w:t>
      </w:r>
      <w:r>
        <w:rPr>
          <w:rFonts w:eastAsia="Times New Roman" w:cs="Times New Roman"/>
          <w:szCs w:val="24"/>
        </w:rPr>
        <w:t>π</w:t>
      </w:r>
      <w:r>
        <w:rPr>
          <w:rFonts w:eastAsia="Times New Roman" w:cs="Times New Roman"/>
          <w:szCs w:val="24"/>
        </w:rPr>
        <w:t>λατεία Κουμουνδούρου να παριστάνει τον σουρουκλεμέ</w:t>
      </w:r>
      <w:r>
        <w:rPr>
          <w:rFonts w:eastAsia="Times New Roman" w:cs="Times New Roman"/>
          <w:szCs w:val="24"/>
        </w:rPr>
        <w:t>!</w:t>
      </w:r>
      <w:r>
        <w:rPr>
          <w:rFonts w:eastAsia="Times New Roman" w:cs="Times New Roman"/>
          <w:szCs w:val="24"/>
        </w:rPr>
        <w:t xml:space="preserve"> </w:t>
      </w:r>
    </w:p>
    <w:p w14:paraId="1F2E4235"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F2E4236" w14:textId="77777777" w:rsidR="00936CAC" w:rsidRDefault="005024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w:t>
      </w:r>
      <w:r>
        <w:rPr>
          <w:rFonts w:eastAsia="Times New Roman" w:cs="Times New Roman"/>
          <w:szCs w:val="24"/>
        </w:rPr>
        <w:t>λοκληρώθηκε η συζήτηση των επικαίρων ερωτήσεω</w:t>
      </w:r>
      <w:r>
        <w:rPr>
          <w:rFonts w:eastAsia="Times New Roman" w:cs="Times New Roman"/>
          <w:szCs w:val="24"/>
        </w:rPr>
        <w:t xml:space="preserve">ν. </w:t>
      </w:r>
    </w:p>
    <w:p w14:paraId="1F2E4237" w14:textId="77777777" w:rsidR="00936CAC" w:rsidRDefault="0050240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στο σημείο αυτό να λύσουμε τη συνεδρίαση;</w:t>
      </w:r>
    </w:p>
    <w:p w14:paraId="1F2E4238" w14:textId="77777777" w:rsidR="00936CAC" w:rsidRDefault="0050240F">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F2E4239" w14:textId="77777777" w:rsidR="00936CAC" w:rsidRDefault="005024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τη συναίνεση του Σώματος και ώρα </w:t>
      </w:r>
      <w:r>
        <w:rPr>
          <w:rFonts w:eastAsia="Times New Roman" w:cs="Times New Roman"/>
          <w:szCs w:val="24"/>
        </w:rPr>
        <w:t xml:space="preserve">14.00΄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13 Ιουνίου 2016 και ώρα 17.00΄ με αντικείμενο εργασιών του Σώματος κοινοβουλευτικό έλεγχο: α) συζήτηση επικαίρων ερωτήσεων και β) </w:t>
      </w:r>
      <w:r>
        <w:rPr>
          <w:rFonts w:eastAsia="Times New Roman" w:cs="Times New Roman"/>
          <w:szCs w:val="24"/>
        </w:rPr>
        <w:t>συζήτηση της</w:t>
      </w:r>
      <w:r>
        <w:rPr>
          <w:rFonts w:eastAsia="Times New Roman" w:cs="Times New Roman"/>
          <w:szCs w:val="24"/>
        </w:rPr>
        <w:t xml:space="preserve"> υπ’ αριθμόν</w:t>
      </w:r>
      <w:r>
        <w:rPr>
          <w:rFonts w:eastAsia="Times New Roman" w:cs="Times New Roman"/>
          <w:szCs w:val="24"/>
        </w:rPr>
        <w:t xml:space="preserve"> </w:t>
      </w:r>
      <w:r>
        <w:rPr>
          <w:rFonts w:eastAsia="Times New Roman" w:cs="Times New Roman"/>
          <w:szCs w:val="24"/>
        </w:rPr>
        <w:t xml:space="preserve">26/20/18-4-2016 </w:t>
      </w:r>
      <w:r>
        <w:rPr>
          <w:rFonts w:eastAsia="Times New Roman" w:cs="Times New Roman"/>
          <w:szCs w:val="24"/>
        </w:rPr>
        <w:t>επίκαιρη</w:t>
      </w:r>
      <w:r>
        <w:rPr>
          <w:rFonts w:eastAsia="Times New Roman" w:cs="Times New Roman"/>
          <w:szCs w:val="24"/>
        </w:rPr>
        <w:t>ς</w:t>
      </w:r>
      <w:r>
        <w:rPr>
          <w:rFonts w:eastAsia="Times New Roman" w:cs="Times New Roman"/>
          <w:szCs w:val="24"/>
        </w:rPr>
        <w:t xml:space="preserve"> επερώτηση</w:t>
      </w:r>
      <w:r>
        <w:rPr>
          <w:rFonts w:eastAsia="Times New Roman" w:cs="Times New Roman"/>
          <w:szCs w:val="24"/>
        </w:rPr>
        <w:t>ς</w:t>
      </w:r>
      <w:r>
        <w:rPr>
          <w:rFonts w:eastAsia="Times New Roman" w:cs="Times New Roman"/>
          <w:szCs w:val="24"/>
        </w:rPr>
        <w:t xml:space="preserve">, σύμφωνα με την ημερήσια διάταξη που έχει διανεμηθεί. </w:t>
      </w:r>
    </w:p>
    <w:p w14:paraId="1F2E423A" w14:textId="77777777" w:rsidR="00936CAC" w:rsidRDefault="0050240F">
      <w:pPr>
        <w:spacing w:after="0" w:line="600" w:lineRule="auto"/>
        <w:ind w:firstLine="709"/>
        <w:jc w:val="center"/>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p>
    <w:p w14:paraId="1F2E423B" w14:textId="77777777" w:rsidR="00936CAC" w:rsidRDefault="00936CAC">
      <w:pPr>
        <w:spacing w:line="600" w:lineRule="auto"/>
        <w:ind w:firstLine="720"/>
        <w:jc w:val="both"/>
        <w:rPr>
          <w:rFonts w:eastAsia="Times New Roman" w:cs="Times New Roman"/>
          <w:szCs w:val="24"/>
        </w:rPr>
      </w:pPr>
    </w:p>
    <w:sectPr w:rsidR="00936CA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drZFxqVxyqGwAIEnFKzySc8R1Y=" w:salt="XlVKqWy1JHzZgLcNLQbRJ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CAC"/>
    <w:rsid w:val="0006532A"/>
    <w:rsid w:val="001C3992"/>
    <w:rsid w:val="004E7ECD"/>
    <w:rsid w:val="0050240F"/>
    <w:rsid w:val="00936CA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4184"/>
  <w15:docId w15:val="{08BF2A4F-A29A-4945-A66D-55A4D9BB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27D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A27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262</MetadataID>
    <Session xmlns="641f345b-441b-4b81-9152-adc2e73ba5e1">Α´</Session>
    <Date xmlns="641f345b-441b-4b81-9152-adc2e73ba5e1">2016-06-09T21:00:00+00:00</Date>
    <Status xmlns="641f345b-441b-4b81-9152-adc2e73ba5e1">
      <Url>http://srv-sp1/praktika/Lists/Incoming_Metadata/EditForm.aspx?ID=262&amp;Source=/praktika/Recordings_Library/Forms/AllItems.aspx</Url>
      <Description>Δημοσιεύτηκε</Description>
    </Status>
    <Meeting xmlns="641f345b-441b-4b81-9152-adc2e73ba5e1">ΡΜΑ´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45D4FF-1C30-4C48-A00B-D15FD615FCC7}">
  <ds:schemaRefs>
    <ds:schemaRef ds:uri="641f345b-441b-4b81-9152-adc2e73ba5e1"/>
    <ds:schemaRef ds:uri="http://schemas.microsoft.com/office/2006/metadata/properties"/>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156A456A-CEEC-4565-96C7-D29670449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586BDC-E59C-423E-ACFD-7F335CC2FE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6253</Words>
  <Characters>33772</Characters>
  <Application>Microsoft Office Word</Application>
  <DocSecurity>0</DocSecurity>
  <Lines>281</Lines>
  <Paragraphs>79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2016-06-28T07:18:00Z</dcterms:created>
  <dcterms:modified xsi:type="dcterms:W3CDTF">2016-06-28T07:18:00Z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