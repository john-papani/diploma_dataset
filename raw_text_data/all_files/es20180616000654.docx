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48C39" w14:textId="77777777" w:rsidR="00307FE8" w:rsidRPr="00307FE8" w:rsidRDefault="00307FE8" w:rsidP="00307FE8">
      <w:pPr>
        <w:spacing w:after="0" w:line="360" w:lineRule="auto"/>
        <w:rPr>
          <w:ins w:id="0" w:author="Φλούδα Χριστίνα" w:date="2018-06-27T09:33:00Z"/>
          <w:rFonts w:eastAsia="Times New Roman"/>
          <w:szCs w:val="24"/>
          <w:lang w:eastAsia="en-US"/>
        </w:rPr>
      </w:pPr>
      <w:bookmarkStart w:id="1" w:name="_GoBack"/>
      <w:bookmarkEnd w:id="1"/>
      <w:ins w:id="2" w:author="Φλούδα Χριστίνα" w:date="2018-06-27T09:33:00Z">
        <w:r w:rsidRPr="00307FE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5346C9A" w14:textId="77777777" w:rsidR="00307FE8" w:rsidRPr="00307FE8" w:rsidRDefault="00307FE8" w:rsidP="00307FE8">
      <w:pPr>
        <w:spacing w:after="0" w:line="360" w:lineRule="auto"/>
        <w:rPr>
          <w:ins w:id="3" w:author="Φλούδα Χριστίνα" w:date="2018-06-27T09:33:00Z"/>
          <w:rFonts w:eastAsia="Times New Roman"/>
          <w:szCs w:val="24"/>
          <w:lang w:eastAsia="en-US"/>
        </w:rPr>
      </w:pPr>
    </w:p>
    <w:p w14:paraId="27374090" w14:textId="77777777" w:rsidR="00307FE8" w:rsidRPr="00307FE8" w:rsidRDefault="00307FE8" w:rsidP="00307FE8">
      <w:pPr>
        <w:spacing w:after="0" w:line="360" w:lineRule="auto"/>
        <w:rPr>
          <w:ins w:id="4" w:author="Φλούδα Χριστίνα" w:date="2018-06-27T09:33:00Z"/>
          <w:rFonts w:eastAsia="Times New Roman"/>
          <w:szCs w:val="24"/>
          <w:lang w:eastAsia="en-US"/>
        </w:rPr>
      </w:pPr>
      <w:ins w:id="5" w:author="Φλούδα Χριστίνα" w:date="2018-06-27T09:33:00Z">
        <w:r w:rsidRPr="00307FE8">
          <w:rPr>
            <w:rFonts w:eastAsia="Times New Roman"/>
            <w:szCs w:val="24"/>
            <w:lang w:eastAsia="en-US"/>
          </w:rPr>
          <w:t>ΠΙΝΑΚΑΣ ΠΕΡΙΕΧΟΜΕΝΩΝ</w:t>
        </w:r>
      </w:ins>
    </w:p>
    <w:p w14:paraId="0DB4AE61" w14:textId="77777777" w:rsidR="00307FE8" w:rsidRPr="00307FE8" w:rsidRDefault="00307FE8" w:rsidP="00307FE8">
      <w:pPr>
        <w:spacing w:after="0" w:line="360" w:lineRule="auto"/>
        <w:rPr>
          <w:ins w:id="6" w:author="Φλούδα Χριστίνα" w:date="2018-06-27T09:33:00Z"/>
          <w:rFonts w:eastAsia="Times New Roman"/>
          <w:szCs w:val="24"/>
          <w:lang w:eastAsia="en-US"/>
        </w:rPr>
      </w:pPr>
      <w:ins w:id="7" w:author="Φλούδα Χριστίνα" w:date="2018-06-27T09:33:00Z">
        <w:r w:rsidRPr="00307FE8">
          <w:rPr>
            <w:rFonts w:eastAsia="Times New Roman"/>
            <w:szCs w:val="24"/>
            <w:lang w:eastAsia="en-US"/>
          </w:rPr>
          <w:t xml:space="preserve">ΙΖ΄ ΠΕΡΙΟΔΟΣ </w:t>
        </w:r>
      </w:ins>
    </w:p>
    <w:p w14:paraId="67927F73" w14:textId="77777777" w:rsidR="00307FE8" w:rsidRPr="00307FE8" w:rsidRDefault="00307FE8" w:rsidP="00307FE8">
      <w:pPr>
        <w:spacing w:after="0" w:line="360" w:lineRule="auto"/>
        <w:rPr>
          <w:ins w:id="8" w:author="Φλούδα Χριστίνα" w:date="2018-06-27T09:33:00Z"/>
          <w:rFonts w:eastAsia="Times New Roman"/>
          <w:szCs w:val="24"/>
          <w:lang w:eastAsia="en-US"/>
        </w:rPr>
      </w:pPr>
      <w:ins w:id="9" w:author="Φλούδα Χριστίνα" w:date="2018-06-27T09:33:00Z">
        <w:r w:rsidRPr="00307FE8">
          <w:rPr>
            <w:rFonts w:eastAsia="Times New Roman"/>
            <w:szCs w:val="24"/>
            <w:lang w:eastAsia="en-US"/>
          </w:rPr>
          <w:t>ΠΡΟΕΔΡΕΥΟΜΕΝΗΣ ΚΟΙΝΟΒΟΥΛΕΥΤΙΚΗΣ ΔΗΜΟΚΡΑΤΙΑΣ</w:t>
        </w:r>
      </w:ins>
    </w:p>
    <w:p w14:paraId="7A30522A" w14:textId="77777777" w:rsidR="00307FE8" w:rsidRPr="00307FE8" w:rsidRDefault="00307FE8" w:rsidP="00307FE8">
      <w:pPr>
        <w:spacing w:after="0" w:line="360" w:lineRule="auto"/>
        <w:rPr>
          <w:ins w:id="10" w:author="Φλούδα Χριστίνα" w:date="2018-06-27T09:33:00Z"/>
          <w:rFonts w:eastAsia="Times New Roman"/>
          <w:szCs w:val="24"/>
          <w:lang w:eastAsia="en-US"/>
        </w:rPr>
      </w:pPr>
      <w:ins w:id="11" w:author="Φλούδα Χριστίνα" w:date="2018-06-27T09:33:00Z">
        <w:r w:rsidRPr="00307FE8">
          <w:rPr>
            <w:rFonts w:eastAsia="Times New Roman"/>
            <w:szCs w:val="24"/>
            <w:lang w:eastAsia="en-US"/>
          </w:rPr>
          <w:t>ΣΥΝΟΔΟΣ Γ΄</w:t>
        </w:r>
      </w:ins>
    </w:p>
    <w:p w14:paraId="2ACD0AF9" w14:textId="77777777" w:rsidR="00307FE8" w:rsidRPr="00307FE8" w:rsidRDefault="00307FE8" w:rsidP="00307FE8">
      <w:pPr>
        <w:spacing w:after="0" w:line="360" w:lineRule="auto"/>
        <w:rPr>
          <w:ins w:id="12" w:author="Φλούδα Χριστίνα" w:date="2018-06-27T09:33:00Z"/>
          <w:rFonts w:eastAsia="Times New Roman"/>
          <w:szCs w:val="24"/>
          <w:lang w:eastAsia="en-US"/>
        </w:rPr>
      </w:pPr>
    </w:p>
    <w:p w14:paraId="172AB3B9" w14:textId="77777777" w:rsidR="00307FE8" w:rsidRPr="00307FE8" w:rsidRDefault="00307FE8" w:rsidP="00307FE8">
      <w:pPr>
        <w:spacing w:after="0" w:line="360" w:lineRule="auto"/>
        <w:rPr>
          <w:ins w:id="13" w:author="Φλούδα Χριστίνα" w:date="2018-06-27T09:33:00Z"/>
          <w:rFonts w:eastAsia="Times New Roman"/>
          <w:szCs w:val="24"/>
          <w:lang w:eastAsia="en-US"/>
        </w:rPr>
      </w:pPr>
      <w:ins w:id="14" w:author="Φλούδα Χριστίνα" w:date="2018-06-27T09:33:00Z">
        <w:r w:rsidRPr="00307FE8">
          <w:rPr>
            <w:rFonts w:eastAsia="Times New Roman"/>
            <w:szCs w:val="24"/>
            <w:lang w:eastAsia="en-US"/>
          </w:rPr>
          <w:t>ΣΥΝΕΔΡΙΑΣΗ ΡΛΘ΄</w:t>
        </w:r>
      </w:ins>
    </w:p>
    <w:p w14:paraId="5C3D7BB3" w14:textId="77777777" w:rsidR="00307FE8" w:rsidRPr="00307FE8" w:rsidRDefault="00307FE8" w:rsidP="00307FE8">
      <w:pPr>
        <w:spacing w:after="0" w:line="360" w:lineRule="auto"/>
        <w:rPr>
          <w:ins w:id="15" w:author="Φλούδα Χριστίνα" w:date="2018-06-27T09:33:00Z"/>
          <w:rFonts w:eastAsia="Times New Roman"/>
          <w:szCs w:val="24"/>
          <w:lang w:eastAsia="en-US"/>
        </w:rPr>
      </w:pPr>
      <w:ins w:id="16" w:author="Φλούδα Χριστίνα" w:date="2018-06-27T09:33:00Z">
        <w:r w:rsidRPr="00307FE8">
          <w:rPr>
            <w:rFonts w:eastAsia="Times New Roman"/>
            <w:szCs w:val="24"/>
            <w:lang w:eastAsia="en-US"/>
          </w:rPr>
          <w:t>Σάββατο  16 Ιουνίου 2018</w:t>
        </w:r>
      </w:ins>
    </w:p>
    <w:p w14:paraId="3DBF6469" w14:textId="77777777" w:rsidR="00307FE8" w:rsidRPr="00307FE8" w:rsidRDefault="00307FE8" w:rsidP="00307FE8">
      <w:pPr>
        <w:spacing w:after="0" w:line="360" w:lineRule="auto"/>
        <w:rPr>
          <w:ins w:id="17" w:author="Φλούδα Χριστίνα" w:date="2018-06-27T09:33:00Z"/>
          <w:rFonts w:eastAsia="Times New Roman"/>
          <w:szCs w:val="24"/>
          <w:lang w:eastAsia="en-US"/>
        </w:rPr>
      </w:pPr>
    </w:p>
    <w:p w14:paraId="727BD693" w14:textId="77777777" w:rsidR="00307FE8" w:rsidRPr="00307FE8" w:rsidRDefault="00307FE8" w:rsidP="00307FE8">
      <w:pPr>
        <w:spacing w:after="0" w:line="360" w:lineRule="auto"/>
        <w:rPr>
          <w:ins w:id="18" w:author="Φλούδα Χριστίνα" w:date="2018-06-27T09:33:00Z"/>
          <w:rFonts w:eastAsia="Times New Roman"/>
          <w:szCs w:val="24"/>
          <w:lang w:eastAsia="en-US"/>
        </w:rPr>
      </w:pPr>
      <w:ins w:id="19" w:author="Φλούδα Χριστίνα" w:date="2018-06-27T09:33:00Z">
        <w:r w:rsidRPr="00307FE8">
          <w:rPr>
            <w:rFonts w:eastAsia="Times New Roman"/>
            <w:szCs w:val="24"/>
            <w:lang w:eastAsia="en-US"/>
          </w:rPr>
          <w:t>ΘΕΜΑΤΑ</w:t>
        </w:r>
      </w:ins>
    </w:p>
    <w:p w14:paraId="13E3BBB8" w14:textId="77777777" w:rsidR="00307FE8" w:rsidRPr="00307FE8" w:rsidRDefault="00307FE8" w:rsidP="00307FE8">
      <w:pPr>
        <w:spacing w:after="0" w:line="360" w:lineRule="auto"/>
        <w:rPr>
          <w:ins w:id="20" w:author="Φλούδα Χριστίνα" w:date="2018-06-27T09:33:00Z"/>
          <w:rFonts w:eastAsia="Times New Roman"/>
          <w:szCs w:val="24"/>
          <w:lang w:eastAsia="en-US"/>
        </w:rPr>
      </w:pPr>
      <w:ins w:id="21" w:author="Φλούδα Χριστίνα" w:date="2018-06-27T09:33:00Z">
        <w:r w:rsidRPr="00307FE8">
          <w:rPr>
            <w:rFonts w:eastAsia="Times New Roman"/>
            <w:szCs w:val="24"/>
            <w:lang w:eastAsia="en-US"/>
          </w:rPr>
          <w:t xml:space="preserve"> </w:t>
        </w:r>
        <w:r w:rsidRPr="00307FE8">
          <w:rPr>
            <w:rFonts w:eastAsia="Times New Roman"/>
            <w:szCs w:val="24"/>
            <w:lang w:eastAsia="en-US"/>
          </w:rPr>
          <w:br/>
          <w:t xml:space="preserve">Α. ΕΙΔΙΚΑ ΘΕΜΑΤΑ </w:t>
        </w:r>
        <w:r w:rsidRPr="00307FE8">
          <w:rPr>
            <w:rFonts w:eastAsia="Times New Roman"/>
            <w:szCs w:val="24"/>
            <w:lang w:eastAsia="en-US"/>
          </w:rPr>
          <w:br/>
          <w:t xml:space="preserve">1. Επικύρωση Πρακτικών, σελ. </w:t>
        </w:r>
        <w:r w:rsidRPr="00307FE8">
          <w:rPr>
            <w:rFonts w:eastAsia="Times New Roman"/>
            <w:szCs w:val="24"/>
            <w:lang w:eastAsia="en-US"/>
          </w:rPr>
          <w:br/>
          <w:t xml:space="preserve">2. Ανακοινώνεται ότι τη συνεδρίαση παρακολουθούν μαθητές από το 15ο και 60ο Γυμνάσιο Αθήνας, παιδιά και συνοδοί από το Ορφανοτροφείο Θηλέων Θεσσαλονίκης "Η Μέλισσα" και μέλη από τον Σύλλογο Γονέων και Κηδεμόνων του 7ου Δημοτικού Σχολείου Αλεξανδρούπολης, σελ. </w:t>
        </w:r>
        <w:r w:rsidRPr="00307FE8">
          <w:rPr>
            <w:rFonts w:eastAsia="Times New Roman"/>
            <w:szCs w:val="24"/>
            <w:lang w:eastAsia="en-US"/>
          </w:rPr>
          <w:br/>
          <w:t>3. Ειδική Ημερήσια Διάταξη:</w:t>
        </w:r>
      </w:ins>
    </w:p>
    <w:p w14:paraId="22A52E21" w14:textId="77777777" w:rsidR="00307FE8" w:rsidRPr="00307FE8" w:rsidRDefault="00307FE8" w:rsidP="00307FE8">
      <w:pPr>
        <w:spacing w:after="0" w:line="360" w:lineRule="auto"/>
        <w:rPr>
          <w:ins w:id="22" w:author="Φλούδα Χριστίνα" w:date="2018-06-27T09:33:00Z"/>
          <w:rFonts w:eastAsia="Times New Roman"/>
          <w:szCs w:val="24"/>
          <w:lang w:eastAsia="en-US"/>
        </w:rPr>
      </w:pPr>
      <w:ins w:id="23" w:author="Φλούδα Χριστίνα" w:date="2018-06-27T09:33:00Z">
        <w:r w:rsidRPr="00307FE8">
          <w:rPr>
            <w:rFonts w:eastAsia="Times New Roman"/>
            <w:szCs w:val="24"/>
            <w:lang w:eastAsia="en-US"/>
          </w:rPr>
          <w:t xml:space="preserve">Συζήτηση και ψήφιση επί της προτάσεως δυσπιστίας κατά της Κυβέρνησης που υπέβαλαν ο Αρχηγός της Αξιωματικής Αντιπολίτευσης και Πρόεδρος της Κοινοβουλευτικής Ομάδας της Νέας Δημοκρατίας κ. Κυριάκος Μητσοτάκης και εβδομήντα πέντε Βουλευτές της Κοινοβουλευτικής του Ομάδας, σύμφωνα με τα άρθρα 84 του Συντάγματος και 142 του Κανονισμού της Βουλής, σελ. </w:t>
        </w:r>
        <w:r w:rsidRPr="00307FE8">
          <w:rPr>
            <w:rFonts w:eastAsia="Times New Roman"/>
            <w:szCs w:val="24"/>
            <w:lang w:eastAsia="en-US"/>
          </w:rPr>
          <w:br/>
          <w:t xml:space="preserve">4. Ονομαστική ψηφοφορία επί της προτάσεως δυσπιστίας κατά της Κυβέρνησης, σελ. </w:t>
        </w:r>
        <w:r w:rsidRPr="00307FE8">
          <w:rPr>
            <w:rFonts w:eastAsia="Times New Roman"/>
            <w:szCs w:val="24"/>
            <w:lang w:eastAsia="en-US"/>
          </w:rPr>
          <w:br/>
          <w:t xml:space="preserve">5. Επιστολικές ψήφοι επί της ονομαστικής ψηφοφορίας, σελ. </w:t>
        </w:r>
        <w:r w:rsidRPr="00307FE8">
          <w:rPr>
            <w:rFonts w:eastAsia="Times New Roman"/>
            <w:szCs w:val="24"/>
            <w:lang w:eastAsia="en-US"/>
          </w:rPr>
          <w:br/>
          <w:t xml:space="preserve">6. Ανακοινώνεται ότι κατόπιν του αποτελέσματος της διεξαχθείσης ονομαστικής ψηφοφορίας, η πρόταση δυσπιστίας των Βουλευτών της Νέας Δημοκρατίας κατά της Κυβέρνησης απορρίπτεται, σελ. </w:t>
        </w:r>
        <w:r w:rsidRPr="00307FE8">
          <w:rPr>
            <w:rFonts w:eastAsia="Times New Roman"/>
            <w:szCs w:val="24"/>
            <w:lang w:eastAsia="en-US"/>
          </w:rPr>
          <w:br/>
          <w:t xml:space="preserve">7. Ανακοινώνεται ότι ο Πρόεδρος των Ανεξάρτητων Ελλήνων κ. Πάνος Καμμένος απέστειλε επιστολή προς τον Πρόεδρο της Βουλής κ. Νικόλαο Βούτση, με την οποία δηλώνει ότι ο Βουλευτής Καμμένος Δημήτριος του Κωνσταντίνου, δεν ανήκει από σήμερα στην Κοινοβουλευτική Ομάδα "Ανεξάρτητοι  Έλληνες - Εθνική Πατριωτική Δημοκρατική Συμμαχία", σελ. </w:t>
        </w:r>
        <w:r w:rsidRPr="00307FE8">
          <w:rPr>
            <w:rFonts w:eastAsia="Times New Roman"/>
            <w:szCs w:val="24"/>
            <w:lang w:eastAsia="en-US"/>
          </w:rPr>
          <w:br/>
          <w:t xml:space="preserve">8. Επί διαδικαστικού θέματος, σελ. </w:t>
        </w:r>
        <w:r w:rsidRPr="00307FE8">
          <w:rPr>
            <w:rFonts w:eastAsia="Times New Roman"/>
            <w:szCs w:val="24"/>
            <w:lang w:eastAsia="en-US"/>
          </w:rPr>
          <w:br/>
          <w:t xml:space="preserve">9. Επί προσωπικού θέματος, σελ. </w:t>
        </w:r>
        <w:r w:rsidRPr="00307FE8">
          <w:rPr>
            <w:rFonts w:eastAsia="Times New Roman"/>
            <w:szCs w:val="24"/>
            <w:lang w:eastAsia="en-US"/>
          </w:rPr>
          <w:br/>
          <w:t xml:space="preserve"> </w:t>
        </w:r>
        <w:r w:rsidRPr="00307FE8">
          <w:rPr>
            <w:rFonts w:eastAsia="Times New Roman"/>
            <w:szCs w:val="24"/>
            <w:lang w:eastAsia="en-US"/>
          </w:rPr>
          <w:br/>
          <w:t>ΠΡΟΕΔΡΟΣ</w:t>
        </w:r>
      </w:ins>
    </w:p>
    <w:p w14:paraId="35E768E1" w14:textId="77777777" w:rsidR="00307FE8" w:rsidRPr="00307FE8" w:rsidRDefault="00307FE8" w:rsidP="00307FE8">
      <w:pPr>
        <w:spacing w:after="0" w:line="360" w:lineRule="auto"/>
        <w:rPr>
          <w:ins w:id="24" w:author="Φλούδα Χριστίνα" w:date="2018-06-27T09:33:00Z"/>
          <w:rFonts w:eastAsia="Times New Roman"/>
          <w:szCs w:val="24"/>
          <w:lang w:eastAsia="en-US"/>
        </w:rPr>
      </w:pPr>
      <w:ins w:id="25" w:author="Φλούδα Χριστίνα" w:date="2018-06-27T09:33:00Z">
        <w:r w:rsidRPr="00307FE8">
          <w:rPr>
            <w:rFonts w:eastAsia="Times New Roman"/>
            <w:szCs w:val="24"/>
            <w:lang w:eastAsia="en-US"/>
          </w:rPr>
          <w:t>ΒΟΥΤΣΗΣ Ν. , σελ.</w:t>
        </w:r>
        <w:r w:rsidRPr="00307FE8">
          <w:rPr>
            <w:rFonts w:eastAsia="Times New Roman"/>
            <w:szCs w:val="24"/>
            <w:lang w:eastAsia="en-US"/>
          </w:rPr>
          <w:br/>
        </w:r>
      </w:ins>
    </w:p>
    <w:p w14:paraId="09AF3EC2" w14:textId="77777777" w:rsidR="00307FE8" w:rsidRPr="00307FE8" w:rsidRDefault="00307FE8" w:rsidP="00307FE8">
      <w:pPr>
        <w:spacing w:after="0" w:line="360" w:lineRule="auto"/>
        <w:rPr>
          <w:ins w:id="26" w:author="Φλούδα Χριστίνα" w:date="2018-06-27T09:33:00Z"/>
          <w:rFonts w:eastAsia="Times New Roman"/>
          <w:szCs w:val="24"/>
          <w:lang w:eastAsia="en-US"/>
        </w:rPr>
      </w:pPr>
      <w:ins w:id="27" w:author="Φλούδα Χριστίνα" w:date="2018-06-27T09:33:00Z">
        <w:r w:rsidRPr="00307FE8">
          <w:rPr>
            <w:rFonts w:eastAsia="Times New Roman"/>
            <w:szCs w:val="24"/>
            <w:lang w:eastAsia="en-US"/>
          </w:rPr>
          <w:t>ΠΡΟΕΔΡΕΥΟΝΤΕΣ</w:t>
        </w:r>
      </w:ins>
    </w:p>
    <w:p w14:paraId="230742BD" w14:textId="77777777" w:rsidR="00307FE8" w:rsidRPr="00307FE8" w:rsidRDefault="00307FE8" w:rsidP="00307FE8">
      <w:pPr>
        <w:spacing w:after="0" w:line="360" w:lineRule="auto"/>
        <w:rPr>
          <w:ins w:id="28" w:author="Φλούδα Χριστίνα" w:date="2018-06-27T09:33:00Z"/>
          <w:rFonts w:eastAsia="Times New Roman"/>
          <w:szCs w:val="24"/>
          <w:lang w:eastAsia="en-US"/>
        </w:rPr>
      </w:pPr>
      <w:ins w:id="29" w:author="Φλούδα Χριστίνα" w:date="2018-06-27T09:33:00Z">
        <w:r w:rsidRPr="00307FE8">
          <w:rPr>
            <w:rFonts w:eastAsia="Times New Roman"/>
            <w:szCs w:val="24"/>
            <w:lang w:eastAsia="en-US"/>
          </w:rPr>
          <w:t>ΚΡΕΜΑΣΤΙΝΟΣ Δ. , σελ.</w:t>
        </w:r>
      </w:ins>
    </w:p>
    <w:p w14:paraId="68981138" w14:textId="77777777" w:rsidR="00307FE8" w:rsidRPr="00307FE8" w:rsidRDefault="00307FE8" w:rsidP="00307FE8">
      <w:pPr>
        <w:spacing w:after="0" w:line="360" w:lineRule="auto"/>
        <w:rPr>
          <w:ins w:id="30" w:author="Φλούδα Χριστίνα" w:date="2018-06-27T09:33:00Z"/>
          <w:rFonts w:eastAsia="Times New Roman"/>
          <w:szCs w:val="24"/>
          <w:lang w:eastAsia="en-US"/>
        </w:rPr>
      </w:pPr>
      <w:ins w:id="31" w:author="Φλούδα Χριστίνα" w:date="2018-06-27T09:33:00Z">
        <w:r w:rsidRPr="00307FE8">
          <w:rPr>
            <w:rFonts w:eastAsia="Times New Roman"/>
            <w:szCs w:val="24"/>
            <w:lang w:eastAsia="en-US"/>
          </w:rPr>
          <w:t>ΧΡΙΣΤΟΔΟΥΛΟΠΟΥΛΟΥ Α. , σελ.</w:t>
        </w:r>
        <w:r w:rsidRPr="00307FE8">
          <w:rPr>
            <w:rFonts w:eastAsia="Times New Roman"/>
            <w:szCs w:val="24"/>
            <w:lang w:eastAsia="en-US"/>
          </w:rPr>
          <w:br/>
        </w:r>
      </w:ins>
    </w:p>
    <w:p w14:paraId="2CD972E7" w14:textId="77777777" w:rsidR="00307FE8" w:rsidRPr="00307FE8" w:rsidRDefault="00307FE8" w:rsidP="00307FE8">
      <w:pPr>
        <w:spacing w:after="0" w:line="360" w:lineRule="auto"/>
        <w:rPr>
          <w:ins w:id="32" w:author="Φλούδα Χριστίνα" w:date="2018-06-27T09:33:00Z"/>
          <w:rFonts w:eastAsia="Times New Roman"/>
          <w:szCs w:val="24"/>
          <w:lang w:eastAsia="en-US"/>
        </w:rPr>
      </w:pPr>
    </w:p>
    <w:p w14:paraId="2D19CE6D" w14:textId="77777777" w:rsidR="00307FE8" w:rsidRPr="00307FE8" w:rsidRDefault="00307FE8" w:rsidP="00307FE8">
      <w:pPr>
        <w:spacing w:after="0" w:line="360" w:lineRule="auto"/>
        <w:rPr>
          <w:ins w:id="33" w:author="Φλούδα Χριστίνα" w:date="2018-06-27T09:33:00Z"/>
          <w:rFonts w:eastAsia="Times New Roman"/>
          <w:szCs w:val="24"/>
          <w:lang w:eastAsia="en-US"/>
        </w:rPr>
      </w:pPr>
      <w:ins w:id="34" w:author="Φλούδα Χριστίνα" w:date="2018-06-27T09:33:00Z">
        <w:r w:rsidRPr="00307FE8">
          <w:rPr>
            <w:rFonts w:eastAsia="Times New Roman"/>
            <w:szCs w:val="24"/>
            <w:lang w:eastAsia="en-US"/>
          </w:rPr>
          <w:t>ΟΜΙΛΗΤΕΣ</w:t>
        </w:r>
      </w:ins>
    </w:p>
    <w:p w14:paraId="3019D8B7" w14:textId="52110284" w:rsidR="00307FE8" w:rsidRDefault="00307FE8" w:rsidP="00307FE8">
      <w:pPr>
        <w:spacing w:line="600" w:lineRule="auto"/>
        <w:ind w:firstLine="720"/>
        <w:jc w:val="center"/>
        <w:rPr>
          <w:ins w:id="35" w:author="Φλούδα Χριστίνα" w:date="2018-06-27T09:33:00Z"/>
          <w:rFonts w:eastAsia="Times New Roman"/>
          <w:szCs w:val="24"/>
        </w:rPr>
      </w:pPr>
      <w:ins w:id="36" w:author="Φλούδα Χριστίνα" w:date="2018-06-27T09:33:00Z">
        <w:r w:rsidRPr="00307FE8">
          <w:rPr>
            <w:rFonts w:eastAsia="Times New Roman"/>
            <w:szCs w:val="24"/>
            <w:lang w:eastAsia="en-US"/>
          </w:rPr>
          <w:br/>
          <w:t>Α. Επί της προτάσεως δυσπιστίας:</w:t>
        </w:r>
        <w:r w:rsidRPr="00307FE8">
          <w:rPr>
            <w:rFonts w:eastAsia="Times New Roman"/>
            <w:szCs w:val="24"/>
            <w:lang w:eastAsia="en-US"/>
          </w:rPr>
          <w:br/>
          <w:t>ΑΘΑΝΑΣΙΟΥ Χ. , σελ.</w:t>
        </w:r>
        <w:r w:rsidRPr="00307FE8">
          <w:rPr>
            <w:rFonts w:eastAsia="Times New Roman"/>
            <w:szCs w:val="24"/>
            <w:lang w:eastAsia="en-US"/>
          </w:rPr>
          <w:br/>
          <w:t>ΑΜΑΝΑΤΙΔΗΣ Ι. , σελ.</w:t>
        </w:r>
        <w:r w:rsidRPr="00307FE8">
          <w:rPr>
            <w:rFonts w:eastAsia="Times New Roman"/>
            <w:szCs w:val="24"/>
            <w:lang w:eastAsia="en-US"/>
          </w:rPr>
          <w:br/>
          <w:t>ΑΝΑΣΤΑΣΙΑΔΗΣ Σ. , σελ.</w:t>
        </w:r>
        <w:r w:rsidRPr="00307FE8">
          <w:rPr>
            <w:rFonts w:eastAsia="Times New Roman"/>
            <w:szCs w:val="24"/>
            <w:lang w:eastAsia="en-US"/>
          </w:rPr>
          <w:br/>
          <w:t>ΑΝΤΩΝΙΑΔΗΣ Ι. , σελ.</w:t>
        </w:r>
        <w:r w:rsidRPr="00307FE8">
          <w:rPr>
            <w:rFonts w:eastAsia="Times New Roman"/>
            <w:szCs w:val="24"/>
            <w:lang w:eastAsia="en-US"/>
          </w:rPr>
          <w:br/>
          <w:t>ΑΡΒΑΝΙΤΙΔΗΣ Γ. , σελ.</w:t>
        </w:r>
        <w:r w:rsidRPr="00307FE8">
          <w:rPr>
            <w:rFonts w:eastAsia="Times New Roman"/>
            <w:szCs w:val="24"/>
            <w:lang w:eastAsia="en-US"/>
          </w:rPr>
          <w:br/>
          <w:t>ΑΥΓΕΝΑΚΗΣ Ε. , σελ.</w:t>
        </w:r>
        <w:r w:rsidRPr="00307FE8">
          <w:rPr>
            <w:rFonts w:eastAsia="Times New Roman"/>
            <w:szCs w:val="24"/>
            <w:lang w:eastAsia="en-US"/>
          </w:rPr>
          <w:br/>
          <w:t>ΑΥΛΩΝΙΤΟΥ Ε. , σελ.</w:t>
        </w:r>
        <w:r w:rsidRPr="00307FE8">
          <w:rPr>
            <w:rFonts w:eastAsia="Times New Roman"/>
            <w:szCs w:val="24"/>
            <w:lang w:eastAsia="en-US"/>
          </w:rPr>
          <w:br/>
          <w:t>ΑΧΤΣΙΟΓΛΟΥ Ε. , σελ.</w:t>
        </w:r>
        <w:r w:rsidRPr="00307FE8">
          <w:rPr>
            <w:rFonts w:eastAsia="Times New Roman"/>
            <w:szCs w:val="24"/>
            <w:lang w:eastAsia="en-US"/>
          </w:rPr>
          <w:br/>
          <w:t>ΒΑΓΙΩΝΑΣ Γ. , σελ.</w:t>
        </w:r>
        <w:r w:rsidRPr="00307FE8">
          <w:rPr>
            <w:rFonts w:eastAsia="Times New Roman"/>
            <w:szCs w:val="24"/>
            <w:lang w:eastAsia="en-US"/>
          </w:rPr>
          <w:br/>
          <w:t>ΒΕΣΥΡΟΠΟΥΛΟΣ Α. , σελ.</w:t>
        </w:r>
        <w:r w:rsidRPr="00307FE8">
          <w:rPr>
            <w:rFonts w:eastAsia="Times New Roman"/>
            <w:szCs w:val="24"/>
            <w:lang w:eastAsia="en-US"/>
          </w:rPr>
          <w:br/>
          <w:t>ΒΟΡΙΔΗΣ Μ. , σελ.</w:t>
        </w:r>
        <w:r w:rsidRPr="00307FE8">
          <w:rPr>
            <w:rFonts w:eastAsia="Times New Roman"/>
            <w:szCs w:val="24"/>
            <w:lang w:eastAsia="en-US"/>
          </w:rPr>
          <w:br/>
          <w:t>ΒΡΑΝΤΖΑ Π. , σελ.</w:t>
        </w:r>
        <w:r w:rsidRPr="00307FE8">
          <w:rPr>
            <w:rFonts w:eastAsia="Times New Roman"/>
            <w:szCs w:val="24"/>
            <w:lang w:eastAsia="en-US"/>
          </w:rPr>
          <w:br/>
          <w:t>ΒΡΟΥΤΣΗΣ Ι. , σελ.</w:t>
        </w:r>
        <w:r w:rsidRPr="00307FE8">
          <w:rPr>
            <w:rFonts w:eastAsia="Times New Roman"/>
            <w:szCs w:val="24"/>
            <w:lang w:eastAsia="en-US"/>
          </w:rPr>
          <w:br/>
          <w:t>ΓΕΝΝΗΜΑΤΑ Φ. , σελ.</w:t>
        </w:r>
        <w:r w:rsidRPr="00307FE8">
          <w:rPr>
            <w:rFonts w:eastAsia="Times New Roman"/>
            <w:szCs w:val="24"/>
            <w:lang w:eastAsia="en-US"/>
          </w:rPr>
          <w:br/>
          <w:t>ΓΕΡΟΒΑΣΙΛΗ  Ό. , σελ.</w:t>
        </w:r>
        <w:r w:rsidRPr="00307FE8">
          <w:rPr>
            <w:rFonts w:eastAsia="Times New Roman"/>
            <w:szCs w:val="24"/>
            <w:lang w:eastAsia="en-US"/>
          </w:rPr>
          <w:br/>
          <w:t>ΓΙΑΚΟΥΜΑΤΟΣ Γ. , σελ.</w:t>
        </w:r>
        <w:r w:rsidRPr="00307FE8">
          <w:rPr>
            <w:rFonts w:eastAsia="Times New Roman"/>
            <w:szCs w:val="24"/>
            <w:lang w:eastAsia="en-US"/>
          </w:rPr>
          <w:br/>
          <w:t>ΓΙΑΝΝΑΚΗΣ Σ. , σελ.</w:t>
        </w:r>
        <w:r w:rsidRPr="00307FE8">
          <w:rPr>
            <w:rFonts w:eastAsia="Times New Roman"/>
            <w:szCs w:val="24"/>
            <w:lang w:eastAsia="en-US"/>
          </w:rPr>
          <w:br/>
          <w:t>ΔΕΝΔΙΑΣ Ν. , σελ.</w:t>
        </w:r>
        <w:r w:rsidRPr="00307FE8">
          <w:rPr>
            <w:rFonts w:eastAsia="Times New Roman"/>
            <w:szCs w:val="24"/>
            <w:lang w:eastAsia="en-US"/>
          </w:rPr>
          <w:br/>
          <w:t>ΘΕΛΕΡΙΤΗ Μ. , σελ.</w:t>
        </w:r>
        <w:r w:rsidRPr="00307FE8">
          <w:rPr>
            <w:rFonts w:eastAsia="Times New Roman"/>
            <w:szCs w:val="24"/>
            <w:lang w:eastAsia="en-US"/>
          </w:rPr>
          <w:br/>
          <w:t>ΘΕΟΔΩΡΑΚΗΣ Σ. , σελ.</w:t>
        </w:r>
        <w:r w:rsidRPr="00307FE8">
          <w:rPr>
            <w:rFonts w:eastAsia="Times New Roman"/>
            <w:szCs w:val="24"/>
            <w:lang w:eastAsia="en-US"/>
          </w:rPr>
          <w:br/>
          <w:t>ΚΑΛΑΦΑΤΗΣ Σ. , σελ.</w:t>
        </w:r>
        <w:r w:rsidRPr="00307FE8">
          <w:rPr>
            <w:rFonts w:eastAsia="Times New Roman"/>
            <w:szCs w:val="24"/>
            <w:lang w:eastAsia="en-US"/>
          </w:rPr>
          <w:br/>
          <w:t>ΚΑΜΜΕΝΟΣ Π. , σελ.</w:t>
        </w:r>
        <w:r w:rsidRPr="00307FE8">
          <w:rPr>
            <w:rFonts w:eastAsia="Times New Roman"/>
            <w:szCs w:val="24"/>
            <w:lang w:eastAsia="en-US"/>
          </w:rPr>
          <w:br/>
          <w:t>ΚΑΡΑΓΙΑΝΝΗΣ Ι. , σελ.</w:t>
        </w:r>
        <w:r w:rsidRPr="00307FE8">
          <w:rPr>
            <w:rFonts w:eastAsia="Times New Roman"/>
            <w:szCs w:val="24"/>
            <w:lang w:eastAsia="en-US"/>
          </w:rPr>
          <w:br/>
          <w:t>ΚΑΡΑΜΑΝΛΗΣ Κ. του Αχ. , σελ.</w:t>
        </w:r>
        <w:r w:rsidRPr="00307FE8">
          <w:rPr>
            <w:rFonts w:eastAsia="Times New Roman"/>
            <w:szCs w:val="24"/>
            <w:lang w:eastAsia="en-US"/>
          </w:rPr>
          <w:br/>
          <w:t>ΚΑΡΑΟΓΛΟΥ Θ. , σελ.</w:t>
        </w:r>
        <w:r w:rsidRPr="00307FE8">
          <w:rPr>
            <w:rFonts w:eastAsia="Times New Roman"/>
            <w:szCs w:val="24"/>
            <w:lang w:eastAsia="en-US"/>
          </w:rPr>
          <w:br/>
          <w:t>ΚΑΡΑΣΜΑΝΗΣ Γ. , σελ.</w:t>
        </w:r>
        <w:r w:rsidRPr="00307FE8">
          <w:rPr>
            <w:rFonts w:eastAsia="Times New Roman"/>
            <w:szCs w:val="24"/>
            <w:lang w:eastAsia="en-US"/>
          </w:rPr>
          <w:br/>
          <w:t>ΚΑΤΡΟΥΓΚΑΛΟΣ Γ. , σελ.</w:t>
        </w:r>
        <w:r w:rsidRPr="00307FE8">
          <w:rPr>
            <w:rFonts w:eastAsia="Times New Roman"/>
            <w:szCs w:val="24"/>
            <w:lang w:eastAsia="en-US"/>
          </w:rPr>
          <w:br/>
          <w:t>ΚΕΓΚΕΡΟΓΛΟΥ Β. , σελ.</w:t>
        </w:r>
        <w:r w:rsidRPr="00307FE8">
          <w:rPr>
            <w:rFonts w:eastAsia="Times New Roman"/>
            <w:szCs w:val="24"/>
            <w:lang w:eastAsia="en-US"/>
          </w:rPr>
          <w:br/>
          <w:t>ΚΕΡΑΜΕΩΣ Ν. , σελ.</w:t>
        </w:r>
        <w:r w:rsidRPr="00307FE8">
          <w:rPr>
            <w:rFonts w:eastAsia="Times New Roman"/>
            <w:szCs w:val="24"/>
            <w:lang w:eastAsia="en-US"/>
          </w:rPr>
          <w:br/>
          <w:t>ΚΙΚΙΛΙΑΣ Β. , σελ.</w:t>
        </w:r>
        <w:r w:rsidRPr="00307FE8">
          <w:rPr>
            <w:rFonts w:eastAsia="Times New Roman"/>
            <w:szCs w:val="24"/>
            <w:lang w:eastAsia="en-US"/>
          </w:rPr>
          <w:br/>
          <w:t>ΚΟΛΛΙΑ - ΤΣΑΡΟΥΧΑ Μ. , σελ.</w:t>
        </w:r>
        <w:r w:rsidRPr="00307FE8">
          <w:rPr>
            <w:rFonts w:eastAsia="Times New Roman"/>
            <w:szCs w:val="24"/>
            <w:lang w:eastAsia="en-US"/>
          </w:rPr>
          <w:br/>
          <w:t>ΚΟΝΣΟΛΑΣ Ε. , σελ.</w:t>
        </w:r>
        <w:r w:rsidRPr="00307FE8">
          <w:rPr>
            <w:rFonts w:eastAsia="Times New Roman"/>
            <w:szCs w:val="24"/>
            <w:lang w:eastAsia="en-US"/>
          </w:rPr>
          <w:br/>
          <w:t>ΚΟΤΖΙΑΣ Ν. , σελ.</w:t>
        </w:r>
        <w:r w:rsidRPr="00307FE8">
          <w:rPr>
            <w:rFonts w:eastAsia="Times New Roman"/>
            <w:szCs w:val="24"/>
            <w:lang w:eastAsia="en-US"/>
          </w:rPr>
          <w:br/>
          <w:t>ΚΟΥΤΣΟΥΚΟΣ Γ. , σελ.</w:t>
        </w:r>
        <w:r w:rsidRPr="00307FE8">
          <w:rPr>
            <w:rFonts w:eastAsia="Times New Roman"/>
            <w:szCs w:val="24"/>
            <w:lang w:eastAsia="en-US"/>
          </w:rPr>
          <w:br/>
          <w:t>ΚΟΥΤΣΟΥΜΠΑΣ Α. , σελ.</w:t>
        </w:r>
        <w:r w:rsidRPr="00307FE8">
          <w:rPr>
            <w:rFonts w:eastAsia="Times New Roman"/>
            <w:szCs w:val="24"/>
            <w:lang w:eastAsia="en-US"/>
          </w:rPr>
          <w:br/>
          <w:t>ΚΩΝΣΤΑΝΤΙΝΟΠΟΥΛΟΣ Ο. , σελ.</w:t>
        </w:r>
        <w:r w:rsidRPr="00307FE8">
          <w:rPr>
            <w:rFonts w:eastAsia="Times New Roman"/>
            <w:szCs w:val="24"/>
            <w:lang w:eastAsia="en-US"/>
          </w:rPr>
          <w:br/>
          <w:t>ΛΕΒΕΝΤΗΣ Β. , σελ.</w:t>
        </w:r>
        <w:r w:rsidRPr="00307FE8">
          <w:rPr>
            <w:rFonts w:eastAsia="Times New Roman"/>
            <w:szCs w:val="24"/>
            <w:lang w:eastAsia="en-US"/>
          </w:rPr>
          <w:br/>
          <w:t>ΜΑΡΚΟΥ Α. , σελ.</w:t>
        </w:r>
        <w:r w:rsidRPr="00307FE8">
          <w:rPr>
            <w:rFonts w:eastAsia="Times New Roman"/>
            <w:szCs w:val="24"/>
            <w:lang w:eastAsia="en-US"/>
          </w:rPr>
          <w:br/>
          <w:t>ΜΗΤΣΟΤΑΚΗΣ Κ. , σελ.</w:t>
        </w:r>
        <w:r w:rsidRPr="00307FE8">
          <w:rPr>
            <w:rFonts w:eastAsia="Times New Roman"/>
            <w:szCs w:val="24"/>
            <w:lang w:eastAsia="en-US"/>
          </w:rPr>
          <w:br/>
          <w:t>ΜΠΑΚΟΓΙΑΝΝΗ Θ. , σελ.</w:t>
        </w:r>
        <w:r w:rsidRPr="00307FE8">
          <w:rPr>
            <w:rFonts w:eastAsia="Times New Roman"/>
            <w:szCs w:val="24"/>
            <w:lang w:eastAsia="en-US"/>
          </w:rPr>
          <w:br/>
          <w:t>ΜΠΑΛΛΗΣ Σ. , σελ.</w:t>
        </w:r>
        <w:r w:rsidRPr="00307FE8">
          <w:rPr>
            <w:rFonts w:eastAsia="Times New Roman"/>
            <w:szCs w:val="24"/>
            <w:lang w:eastAsia="en-US"/>
          </w:rPr>
          <w:br/>
          <w:t>ΜΠΟΥΡΑΣ Α. , σελ.</w:t>
        </w:r>
        <w:r w:rsidRPr="00307FE8">
          <w:rPr>
            <w:rFonts w:eastAsia="Times New Roman"/>
            <w:szCs w:val="24"/>
            <w:lang w:eastAsia="en-US"/>
          </w:rPr>
          <w:br/>
          <w:t>ΝΤΖΙΜΑΝΗΣ Γ. , σελ.</w:t>
        </w:r>
        <w:r w:rsidRPr="00307FE8">
          <w:rPr>
            <w:rFonts w:eastAsia="Times New Roman"/>
            <w:szCs w:val="24"/>
            <w:lang w:eastAsia="en-US"/>
          </w:rPr>
          <w:br/>
          <w:t>ΠΑΝΑΓΙΩΤΟΠΟΥΛΟΣ Ν. , σελ.</w:t>
        </w:r>
        <w:r w:rsidRPr="00307FE8">
          <w:rPr>
            <w:rFonts w:eastAsia="Times New Roman"/>
            <w:szCs w:val="24"/>
            <w:lang w:eastAsia="en-US"/>
          </w:rPr>
          <w:br/>
          <w:t>ΠΑΠΑΓΓΕΛΟΠΟΥΛΟΣ Δ. , σελ.</w:t>
        </w:r>
        <w:r w:rsidRPr="00307FE8">
          <w:rPr>
            <w:rFonts w:eastAsia="Times New Roman"/>
            <w:szCs w:val="24"/>
            <w:lang w:eastAsia="en-US"/>
          </w:rPr>
          <w:br/>
          <w:t>ΠΑΠΠΑΣ Ν. , σελ.</w:t>
        </w:r>
        <w:r w:rsidRPr="00307FE8">
          <w:rPr>
            <w:rFonts w:eastAsia="Times New Roman"/>
            <w:szCs w:val="24"/>
            <w:lang w:eastAsia="en-US"/>
          </w:rPr>
          <w:br/>
          <w:t>ΠΑΡΑΣΚΕΥΟΠΟΥΛΟΣ Ν. , σελ.</w:t>
        </w:r>
        <w:r w:rsidRPr="00307FE8">
          <w:rPr>
            <w:rFonts w:eastAsia="Times New Roman"/>
            <w:szCs w:val="24"/>
            <w:lang w:eastAsia="en-US"/>
          </w:rPr>
          <w:br/>
          <w:t>ΠΛΑΚΙΩΤΑΚΗΣ Ι. , σελ.</w:t>
        </w:r>
        <w:r w:rsidRPr="00307FE8">
          <w:rPr>
            <w:rFonts w:eastAsia="Times New Roman"/>
            <w:szCs w:val="24"/>
            <w:lang w:eastAsia="en-US"/>
          </w:rPr>
          <w:br/>
          <w:t>ΡΑΠΤΗ Ε. , σελ.</w:t>
        </w:r>
        <w:r w:rsidRPr="00307FE8">
          <w:rPr>
            <w:rFonts w:eastAsia="Times New Roman"/>
            <w:szCs w:val="24"/>
            <w:lang w:eastAsia="en-US"/>
          </w:rPr>
          <w:br/>
          <w:t>ΣΑΜΑΡΑΣ Α. , σελ.</w:t>
        </w:r>
        <w:r w:rsidRPr="00307FE8">
          <w:rPr>
            <w:rFonts w:eastAsia="Times New Roman"/>
            <w:szCs w:val="24"/>
            <w:lang w:eastAsia="en-US"/>
          </w:rPr>
          <w:br/>
          <w:t>ΣΗΦΑΚΗΣ Ι. , σελ.</w:t>
        </w:r>
        <w:r w:rsidRPr="00307FE8">
          <w:rPr>
            <w:rFonts w:eastAsia="Times New Roman"/>
            <w:szCs w:val="24"/>
            <w:lang w:eastAsia="en-US"/>
          </w:rPr>
          <w:br/>
          <w:t>ΣΚΡΕΚΑΣ Κ. , σελ.</w:t>
        </w:r>
        <w:r w:rsidRPr="00307FE8">
          <w:rPr>
            <w:rFonts w:eastAsia="Times New Roman"/>
            <w:szCs w:val="24"/>
            <w:lang w:eastAsia="en-US"/>
          </w:rPr>
          <w:br/>
          <w:t>ΣΤΑΘΑΚΗΣ Γ. , σελ.</w:t>
        </w:r>
        <w:r w:rsidRPr="00307FE8">
          <w:rPr>
            <w:rFonts w:eastAsia="Times New Roman"/>
            <w:szCs w:val="24"/>
            <w:lang w:eastAsia="en-US"/>
          </w:rPr>
          <w:br/>
          <w:t>ΣΤΑΪΚΟΥΡΑΣ Χ. , σελ.</w:t>
        </w:r>
        <w:r w:rsidRPr="00307FE8">
          <w:rPr>
            <w:rFonts w:eastAsia="Times New Roman"/>
            <w:szCs w:val="24"/>
            <w:lang w:eastAsia="en-US"/>
          </w:rPr>
          <w:br/>
          <w:t>ΣΤΑΜΑΤΑΚΗ Ε. , σελ.</w:t>
        </w:r>
        <w:r w:rsidRPr="00307FE8">
          <w:rPr>
            <w:rFonts w:eastAsia="Times New Roman"/>
            <w:szCs w:val="24"/>
            <w:lang w:eastAsia="en-US"/>
          </w:rPr>
          <w:br/>
          <w:t>ΣΤΑΜΑΤΗΣ Δ. , σελ.</w:t>
        </w:r>
        <w:r w:rsidRPr="00307FE8">
          <w:rPr>
            <w:rFonts w:eastAsia="Times New Roman"/>
            <w:szCs w:val="24"/>
            <w:lang w:eastAsia="en-US"/>
          </w:rPr>
          <w:br/>
          <w:t>ΣΤΑΜΠΟΥΛΗ Α. , σελ.</w:t>
        </w:r>
        <w:r w:rsidRPr="00307FE8">
          <w:rPr>
            <w:rFonts w:eastAsia="Times New Roman"/>
            <w:szCs w:val="24"/>
            <w:lang w:eastAsia="en-US"/>
          </w:rPr>
          <w:br/>
          <w:t>ΤΖΑΝΑΚΟΠΟΥΛΟΣ Δ. , σελ.</w:t>
        </w:r>
        <w:r w:rsidRPr="00307FE8">
          <w:rPr>
            <w:rFonts w:eastAsia="Times New Roman"/>
            <w:szCs w:val="24"/>
            <w:lang w:eastAsia="en-US"/>
          </w:rPr>
          <w:br/>
          <w:t>ΤΖΕΛΕΠΗΣ Μ. , σελ.</w:t>
        </w:r>
        <w:r w:rsidRPr="00307FE8">
          <w:rPr>
            <w:rFonts w:eastAsia="Times New Roman"/>
            <w:szCs w:val="24"/>
            <w:lang w:eastAsia="en-US"/>
          </w:rPr>
          <w:br/>
          <w:t>ΤΡΑΓΑΚΗΣ Ι. , σελ.</w:t>
        </w:r>
        <w:r w:rsidRPr="00307FE8">
          <w:rPr>
            <w:rFonts w:eastAsia="Times New Roman"/>
            <w:szCs w:val="24"/>
            <w:lang w:eastAsia="en-US"/>
          </w:rPr>
          <w:br/>
          <w:t>ΤΡΙΑΝΤΑΦΥΛΛΟΥ Μ. , σελ.</w:t>
        </w:r>
        <w:r w:rsidRPr="00307FE8">
          <w:rPr>
            <w:rFonts w:eastAsia="Times New Roman"/>
            <w:szCs w:val="24"/>
            <w:lang w:eastAsia="en-US"/>
          </w:rPr>
          <w:br/>
          <w:t>ΤΣΑΚΑΛΩΤΟΣ Ε. , σελ.</w:t>
        </w:r>
        <w:r w:rsidRPr="00307FE8">
          <w:rPr>
            <w:rFonts w:eastAsia="Times New Roman"/>
            <w:szCs w:val="24"/>
            <w:lang w:eastAsia="en-US"/>
          </w:rPr>
          <w:br/>
          <w:t>ΤΣΙΠΡΑΣ Α. , σελ.</w:t>
        </w:r>
        <w:r w:rsidRPr="00307FE8">
          <w:rPr>
            <w:rFonts w:eastAsia="Times New Roman"/>
            <w:szCs w:val="24"/>
            <w:lang w:eastAsia="en-US"/>
          </w:rPr>
          <w:br/>
          <w:t>ΦΩΚΑΣ Α. , σελ.</w:t>
        </w:r>
        <w:r w:rsidRPr="00307FE8">
          <w:rPr>
            <w:rFonts w:eastAsia="Times New Roman"/>
            <w:szCs w:val="24"/>
            <w:lang w:eastAsia="en-US"/>
          </w:rPr>
          <w:br/>
          <w:t>ΦΩΤΗΛΑΣ Ι. , σελ.</w:t>
        </w:r>
        <w:r w:rsidRPr="00307FE8">
          <w:rPr>
            <w:rFonts w:eastAsia="Times New Roman"/>
            <w:szCs w:val="24"/>
            <w:lang w:eastAsia="en-US"/>
          </w:rPr>
          <w:br/>
          <w:t>ΧΑΤΖΗΔΑΚΗΣ Κ. , σελ.</w:t>
        </w:r>
        <w:r w:rsidRPr="00307FE8">
          <w:rPr>
            <w:rFonts w:eastAsia="Times New Roman"/>
            <w:szCs w:val="24"/>
            <w:lang w:eastAsia="en-US"/>
          </w:rPr>
          <w:br/>
        </w:r>
        <w:r w:rsidRPr="00307FE8">
          <w:rPr>
            <w:rFonts w:eastAsia="Times New Roman"/>
            <w:szCs w:val="24"/>
            <w:lang w:eastAsia="en-US"/>
          </w:rPr>
          <w:br/>
          <w:t>Β. Επί διαδικαστικού θέματος:</w:t>
        </w:r>
        <w:r w:rsidRPr="00307FE8">
          <w:rPr>
            <w:rFonts w:eastAsia="Times New Roman"/>
            <w:szCs w:val="24"/>
            <w:lang w:eastAsia="en-US"/>
          </w:rPr>
          <w:br/>
          <w:t>ΑΘΑΝΑΣΙΟΥ Χ. , σελ.</w:t>
        </w:r>
        <w:r w:rsidRPr="00307FE8">
          <w:rPr>
            <w:rFonts w:eastAsia="Times New Roman"/>
            <w:szCs w:val="24"/>
            <w:lang w:eastAsia="en-US"/>
          </w:rPr>
          <w:br/>
          <w:t>ΑΝΑΣΤΑΣΙΑΔΗΣ Σ. , σελ.</w:t>
        </w:r>
        <w:r w:rsidRPr="00307FE8">
          <w:rPr>
            <w:rFonts w:eastAsia="Times New Roman"/>
            <w:szCs w:val="24"/>
            <w:lang w:eastAsia="en-US"/>
          </w:rPr>
          <w:br/>
          <w:t>ΒΟΡΙΔΗΣ Μ. , σελ.</w:t>
        </w:r>
        <w:r w:rsidRPr="00307FE8">
          <w:rPr>
            <w:rFonts w:eastAsia="Times New Roman"/>
            <w:szCs w:val="24"/>
            <w:lang w:eastAsia="en-US"/>
          </w:rPr>
          <w:br/>
          <w:t>ΒΟΥΛΤΕΨΗ Σ. , σελ.</w:t>
        </w:r>
        <w:r w:rsidRPr="00307FE8">
          <w:rPr>
            <w:rFonts w:eastAsia="Times New Roman"/>
            <w:szCs w:val="24"/>
            <w:lang w:eastAsia="en-US"/>
          </w:rPr>
          <w:br/>
          <w:t>ΒΟΥΤΣΗΣ Ν. , σελ.</w:t>
        </w:r>
        <w:r w:rsidRPr="00307FE8">
          <w:rPr>
            <w:rFonts w:eastAsia="Times New Roman"/>
            <w:szCs w:val="24"/>
            <w:lang w:eastAsia="en-US"/>
          </w:rPr>
          <w:br/>
          <w:t>ΓΕΩΡΓΑΝΤΑΣ Γ. , σελ.</w:t>
        </w:r>
        <w:r w:rsidRPr="00307FE8">
          <w:rPr>
            <w:rFonts w:eastAsia="Times New Roman"/>
            <w:szCs w:val="24"/>
            <w:lang w:eastAsia="en-US"/>
          </w:rPr>
          <w:br/>
          <w:t>ΓΙΑΚΟΥΜΑΤΟΣ Γ. , σελ.</w:t>
        </w:r>
        <w:r w:rsidRPr="00307FE8">
          <w:rPr>
            <w:rFonts w:eastAsia="Times New Roman"/>
            <w:szCs w:val="24"/>
            <w:lang w:eastAsia="en-US"/>
          </w:rPr>
          <w:br/>
          <w:t>ΗΓΟΥΜΕΝΙΔΗΣ Ν. , σελ.</w:t>
        </w:r>
        <w:r w:rsidRPr="00307FE8">
          <w:rPr>
            <w:rFonts w:eastAsia="Times New Roman"/>
            <w:szCs w:val="24"/>
            <w:lang w:eastAsia="en-US"/>
          </w:rPr>
          <w:br/>
          <w:t>ΘΕΛΕΡΙΤΗ Μ. , σελ.</w:t>
        </w:r>
        <w:r w:rsidRPr="00307FE8">
          <w:rPr>
            <w:rFonts w:eastAsia="Times New Roman"/>
            <w:szCs w:val="24"/>
            <w:lang w:eastAsia="en-US"/>
          </w:rPr>
          <w:br/>
          <w:t>ΚΑΤΡΟΥΓΚΑΛΟΣ Γ. , σελ.</w:t>
        </w:r>
        <w:r w:rsidRPr="00307FE8">
          <w:rPr>
            <w:rFonts w:eastAsia="Times New Roman"/>
            <w:szCs w:val="24"/>
            <w:lang w:eastAsia="en-US"/>
          </w:rPr>
          <w:br/>
          <w:t>ΚΙΚΙΛΙΑΣ Β. , σελ.</w:t>
        </w:r>
        <w:r w:rsidRPr="00307FE8">
          <w:rPr>
            <w:rFonts w:eastAsia="Times New Roman"/>
            <w:szCs w:val="24"/>
            <w:lang w:eastAsia="en-US"/>
          </w:rPr>
          <w:br/>
          <w:t>ΚΟΛΛΙΑ - ΤΣΑΡΟΥΧΑ Μ. , σελ.</w:t>
        </w:r>
        <w:r w:rsidRPr="00307FE8">
          <w:rPr>
            <w:rFonts w:eastAsia="Times New Roman"/>
            <w:szCs w:val="24"/>
            <w:lang w:eastAsia="en-US"/>
          </w:rPr>
          <w:br/>
          <w:t>ΛΑΖΑΡΙΔΗΣ Γ. , σελ.</w:t>
        </w:r>
        <w:r w:rsidRPr="00307FE8">
          <w:rPr>
            <w:rFonts w:eastAsia="Times New Roman"/>
            <w:szCs w:val="24"/>
            <w:lang w:eastAsia="en-US"/>
          </w:rPr>
          <w:br/>
          <w:t>ΛΟΒΕΡΔΟΣ Α. , σελ.</w:t>
        </w:r>
        <w:r w:rsidRPr="00307FE8">
          <w:rPr>
            <w:rFonts w:eastAsia="Times New Roman"/>
            <w:szCs w:val="24"/>
            <w:lang w:eastAsia="en-US"/>
          </w:rPr>
          <w:br/>
          <w:t>ΜΑΝΙΑΤΗΣ Ι. , σελ.</w:t>
        </w:r>
        <w:r w:rsidRPr="00307FE8">
          <w:rPr>
            <w:rFonts w:eastAsia="Times New Roman"/>
            <w:szCs w:val="24"/>
            <w:lang w:eastAsia="en-US"/>
          </w:rPr>
          <w:br/>
          <w:t>ΜΑΝΤΑΣ Χ. , σελ.</w:t>
        </w:r>
        <w:r w:rsidRPr="00307FE8">
          <w:rPr>
            <w:rFonts w:eastAsia="Times New Roman"/>
            <w:szCs w:val="24"/>
            <w:lang w:eastAsia="en-US"/>
          </w:rPr>
          <w:br/>
          <w:t>ΜΗΤΣΟΤΑΚΗΣ Κ. , σελ.</w:t>
        </w:r>
        <w:r w:rsidRPr="00307FE8">
          <w:rPr>
            <w:rFonts w:eastAsia="Times New Roman"/>
            <w:szCs w:val="24"/>
            <w:lang w:eastAsia="en-US"/>
          </w:rPr>
          <w:br/>
          <w:t>ΜΠΑΚΟΓΙΑΝΝΗ Θ. , σελ.</w:t>
        </w:r>
        <w:r w:rsidRPr="00307FE8">
          <w:rPr>
            <w:rFonts w:eastAsia="Times New Roman"/>
            <w:szCs w:val="24"/>
            <w:lang w:eastAsia="en-US"/>
          </w:rPr>
          <w:br/>
          <w:t>ΜΠΟΥΡΑΣ Α. , σελ.</w:t>
        </w:r>
        <w:r w:rsidRPr="00307FE8">
          <w:rPr>
            <w:rFonts w:eastAsia="Times New Roman"/>
            <w:szCs w:val="24"/>
            <w:lang w:eastAsia="en-US"/>
          </w:rPr>
          <w:br/>
          <w:t>ΞΥΔΑΚΗΣ Ν. , σελ.</w:t>
        </w:r>
        <w:r w:rsidRPr="00307FE8">
          <w:rPr>
            <w:rFonts w:eastAsia="Times New Roman"/>
            <w:szCs w:val="24"/>
            <w:lang w:eastAsia="en-US"/>
          </w:rPr>
          <w:br/>
          <w:t>ΠΑΠΑΔΟΠΟΥΛΟΣ Χ. , σελ.</w:t>
        </w:r>
        <w:r w:rsidRPr="00307FE8">
          <w:rPr>
            <w:rFonts w:eastAsia="Times New Roman"/>
            <w:szCs w:val="24"/>
            <w:lang w:eastAsia="en-US"/>
          </w:rPr>
          <w:br/>
          <w:t>ΡΑΠΤΗ Ε. , σελ.</w:t>
        </w:r>
        <w:r w:rsidRPr="00307FE8">
          <w:rPr>
            <w:rFonts w:eastAsia="Times New Roman"/>
            <w:szCs w:val="24"/>
            <w:lang w:eastAsia="en-US"/>
          </w:rPr>
          <w:br/>
          <w:t>ΣΤΑΜΑΤΗΣ Δ. , σελ.</w:t>
        </w:r>
        <w:r w:rsidRPr="00307FE8">
          <w:rPr>
            <w:rFonts w:eastAsia="Times New Roman"/>
            <w:szCs w:val="24"/>
            <w:lang w:eastAsia="en-US"/>
          </w:rPr>
          <w:br/>
          <w:t>ΤΑΣΟΥΛΑΣ Κ. , σελ.</w:t>
        </w:r>
        <w:r w:rsidRPr="00307FE8">
          <w:rPr>
            <w:rFonts w:eastAsia="Times New Roman"/>
            <w:szCs w:val="24"/>
            <w:lang w:eastAsia="en-US"/>
          </w:rPr>
          <w:br/>
          <w:t>ΤΡΑΓΑΚΗΣ Ι. , σελ.</w:t>
        </w:r>
        <w:r w:rsidRPr="00307FE8">
          <w:rPr>
            <w:rFonts w:eastAsia="Times New Roman"/>
            <w:szCs w:val="24"/>
            <w:lang w:eastAsia="en-US"/>
          </w:rPr>
          <w:br/>
          <w:t>ΦΩΤΗΛΑΣ Ι. , σελ.</w:t>
        </w:r>
        <w:r w:rsidRPr="00307FE8">
          <w:rPr>
            <w:rFonts w:eastAsia="Times New Roman"/>
            <w:szCs w:val="24"/>
            <w:lang w:eastAsia="en-US"/>
          </w:rPr>
          <w:br/>
          <w:t>ΧΑΤΖΗΔΑΚΗΣ Κ. , σελ.</w:t>
        </w:r>
        <w:r w:rsidRPr="00307FE8">
          <w:rPr>
            <w:rFonts w:eastAsia="Times New Roman"/>
            <w:szCs w:val="24"/>
            <w:lang w:eastAsia="en-US"/>
          </w:rPr>
          <w:br/>
          <w:t>ΧΡΙΣΤΟΔΟΥΛΟΠΟΥΛΟΥ Α. , σελ.</w:t>
        </w:r>
        <w:r w:rsidRPr="00307FE8">
          <w:rPr>
            <w:rFonts w:eastAsia="Times New Roman"/>
            <w:szCs w:val="24"/>
            <w:lang w:eastAsia="en-US"/>
          </w:rPr>
          <w:br/>
        </w:r>
        <w:r w:rsidRPr="00307FE8">
          <w:rPr>
            <w:rFonts w:eastAsia="Times New Roman"/>
            <w:szCs w:val="24"/>
            <w:lang w:eastAsia="en-US"/>
          </w:rPr>
          <w:br/>
          <w:t>Γ. Επί προσωπικού θέματος:</w:t>
        </w:r>
        <w:r w:rsidRPr="00307FE8">
          <w:rPr>
            <w:rFonts w:eastAsia="Times New Roman"/>
            <w:szCs w:val="24"/>
            <w:lang w:eastAsia="en-US"/>
          </w:rPr>
          <w:br/>
          <w:t>ΑΝΑΣΤΑΣΙΑΔΗΣ Σ. , σελ.</w:t>
        </w:r>
        <w:r w:rsidRPr="00307FE8">
          <w:rPr>
            <w:rFonts w:eastAsia="Times New Roman"/>
            <w:szCs w:val="24"/>
            <w:lang w:eastAsia="en-US"/>
          </w:rPr>
          <w:br/>
          <w:t>ΛΑΖΑΡΙΔΗΣ Γ. , σελ.</w:t>
        </w:r>
        <w:r w:rsidRPr="00307FE8">
          <w:rPr>
            <w:rFonts w:eastAsia="Times New Roman"/>
            <w:szCs w:val="24"/>
            <w:lang w:eastAsia="en-US"/>
          </w:rPr>
          <w:br/>
          <w:t>ΜΑΝΙΑΤΗΣ Ι. , σελ.</w:t>
        </w:r>
        <w:r w:rsidRPr="00307FE8">
          <w:rPr>
            <w:rFonts w:eastAsia="Times New Roman"/>
            <w:szCs w:val="24"/>
            <w:lang w:eastAsia="en-US"/>
          </w:rPr>
          <w:br/>
        </w:r>
        <w:r w:rsidRPr="00307FE8">
          <w:rPr>
            <w:rFonts w:eastAsia="Times New Roman"/>
            <w:szCs w:val="24"/>
            <w:lang w:eastAsia="en-US"/>
          </w:rPr>
          <w:br/>
          <w:t>ΠΑΡΕΜΒΑΣΕΙΣ:</w:t>
        </w:r>
        <w:r w:rsidRPr="00307FE8">
          <w:rPr>
            <w:rFonts w:eastAsia="Times New Roman"/>
            <w:szCs w:val="24"/>
            <w:lang w:eastAsia="en-US"/>
          </w:rPr>
          <w:br/>
          <w:t>ΑΝΤΩΝΙΟΥ Μ. , σελ.</w:t>
        </w:r>
        <w:r w:rsidRPr="00307FE8">
          <w:rPr>
            <w:rFonts w:eastAsia="Times New Roman"/>
            <w:szCs w:val="24"/>
            <w:lang w:eastAsia="en-US"/>
          </w:rPr>
          <w:br/>
          <w:t>ΒΕΝΙΖΕΛΟΣ Ε. , σελ.</w:t>
        </w:r>
        <w:r w:rsidRPr="00307FE8">
          <w:rPr>
            <w:rFonts w:eastAsia="Times New Roman"/>
            <w:szCs w:val="24"/>
            <w:lang w:eastAsia="en-US"/>
          </w:rPr>
          <w:br/>
          <w:t>ΒΟΡΙΔΗΣ Μ. , σελ.</w:t>
        </w:r>
        <w:r w:rsidRPr="00307FE8">
          <w:rPr>
            <w:rFonts w:eastAsia="Times New Roman"/>
            <w:szCs w:val="24"/>
            <w:lang w:eastAsia="en-US"/>
          </w:rPr>
          <w:br/>
          <w:t>ΒΟΥΛΤΕΨΗ Σ. , σελ.</w:t>
        </w:r>
        <w:r w:rsidRPr="00307FE8">
          <w:rPr>
            <w:rFonts w:eastAsia="Times New Roman"/>
            <w:szCs w:val="24"/>
            <w:lang w:eastAsia="en-US"/>
          </w:rPr>
          <w:br/>
          <w:t>ΒΟΥΤΣΗΣ Ν. , σελ.</w:t>
        </w:r>
        <w:r w:rsidRPr="00307FE8">
          <w:rPr>
            <w:rFonts w:eastAsia="Times New Roman"/>
            <w:szCs w:val="24"/>
            <w:lang w:eastAsia="en-US"/>
          </w:rPr>
          <w:br/>
          <w:t>ΓΕΩΡΓΑΝΤΑΣ Γ. , σελ.</w:t>
        </w:r>
        <w:r w:rsidRPr="00307FE8">
          <w:rPr>
            <w:rFonts w:eastAsia="Times New Roman"/>
            <w:szCs w:val="24"/>
            <w:lang w:eastAsia="en-US"/>
          </w:rPr>
          <w:br/>
          <w:t>ΓΙΟΓΙΑΚΑΣ Β. , σελ.</w:t>
        </w:r>
        <w:r w:rsidRPr="00307FE8">
          <w:rPr>
            <w:rFonts w:eastAsia="Times New Roman"/>
            <w:szCs w:val="24"/>
            <w:lang w:eastAsia="en-US"/>
          </w:rPr>
          <w:br/>
          <w:t>ΔΑΒΑΚΗΣ Α. , σελ.</w:t>
        </w:r>
        <w:r w:rsidRPr="00307FE8">
          <w:rPr>
            <w:rFonts w:eastAsia="Times New Roman"/>
            <w:szCs w:val="24"/>
            <w:lang w:eastAsia="en-US"/>
          </w:rPr>
          <w:br/>
          <w:t>ΔΟΥΖΙΝΑΣ Κ. , σελ.</w:t>
        </w:r>
        <w:r w:rsidRPr="00307FE8">
          <w:rPr>
            <w:rFonts w:eastAsia="Times New Roman"/>
            <w:szCs w:val="24"/>
            <w:lang w:eastAsia="en-US"/>
          </w:rPr>
          <w:br/>
          <w:t>ΕΜΜΑΝΟΥΗΛΙΔΗΣ Δ. , σελ.</w:t>
        </w:r>
        <w:r w:rsidRPr="00307FE8">
          <w:rPr>
            <w:rFonts w:eastAsia="Times New Roman"/>
            <w:szCs w:val="24"/>
            <w:lang w:eastAsia="en-US"/>
          </w:rPr>
          <w:br/>
          <w:t>ΘΕΩΝΑΣ Ι. , σελ.</w:t>
        </w:r>
        <w:r w:rsidRPr="00307FE8">
          <w:rPr>
            <w:rFonts w:eastAsia="Times New Roman"/>
            <w:szCs w:val="24"/>
            <w:lang w:eastAsia="en-US"/>
          </w:rPr>
          <w:br/>
          <w:t>ΚΟΖΟΜΠΟΛΗ - ΑΜΑΝΑΤΙΔΗ Π. , σελ.</w:t>
        </w:r>
        <w:r w:rsidRPr="00307FE8">
          <w:rPr>
            <w:rFonts w:eastAsia="Times New Roman"/>
            <w:szCs w:val="24"/>
            <w:lang w:eastAsia="en-US"/>
          </w:rPr>
          <w:br/>
          <w:t>ΚΥΡΙΑΖΙΔΗΣ Δ. , σελ.</w:t>
        </w:r>
        <w:r w:rsidRPr="00307FE8">
          <w:rPr>
            <w:rFonts w:eastAsia="Times New Roman"/>
            <w:szCs w:val="24"/>
            <w:lang w:eastAsia="en-US"/>
          </w:rPr>
          <w:br/>
          <w:t>ΜΠΑΡΚΑΣ Κ. , σελ.</w:t>
        </w:r>
        <w:r w:rsidRPr="00307FE8">
          <w:rPr>
            <w:rFonts w:eastAsia="Times New Roman"/>
            <w:szCs w:val="24"/>
            <w:lang w:eastAsia="en-US"/>
          </w:rPr>
          <w:br/>
          <w:t>ΠΑΝΤΖΑΣ Γ. , σελ.</w:t>
        </w:r>
        <w:r w:rsidRPr="00307FE8">
          <w:rPr>
            <w:rFonts w:eastAsia="Times New Roman"/>
            <w:szCs w:val="24"/>
            <w:lang w:eastAsia="en-US"/>
          </w:rPr>
          <w:br/>
          <w:t>ΣΙΜΟΡΕΛΗΣ Χ. , σελ.</w:t>
        </w:r>
        <w:r w:rsidRPr="00307FE8">
          <w:rPr>
            <w:rFonts w:eastAsia="Times New Roman"/>
            <w:szCs w:val="24"/>
            <w:lang w:eastAsia="en-US"/>
          </w:rPr>
          <w:br/>
          <w:t>ΣΤΥΛΙΟΣ Γ. , σελ.</w:t>
        </w:r>
        <w:r w:rsidRPr="00307FE8">
          <w:rPr>
            <w:rFonts w:eastAsia="Times New Roman"/>
            <w:szCs w:val="24"/>
            <w:lang w:eastAsia="en-US"/>
          </w:rPr>
          <w:br/>
        </w:r>
      </w:ins>
    </w:p>
    <w:p w14:paraId="5EA91174" w14:textId="4ABC2D12" w:rsidR="000F46A4" w:rsidRDefault="00307FE8">
      <w:pPr>
        <w:spacing w:line="600" w:lineRule="auto"/>
        <w:ind w:firstLine="720"/>
        <w:jc w:val="center"/>
        <w:rPr>
          <w:rFonts w:eastAsia="Times New Roman" w:cs="Times New Roman"/>
          <w:szCs w:val="24"/>
        </w:rPr>
      </w:pPr>
      <w:r>
        <w:rPr>
          <w:rFonts w:eastAsia="Times New Roman"/>
          <w:szCs w:val="24"/>
        </w:rPr>
        <w:t>ΠΡΑΚΤΙΚΑ ΒΟΥΛΗΣ</w:t>
      </w:r>
    </w:p>
    <w:p w14:paraId="5EA91175" w14:textId="77777777" w:rsidR="000F46A4" w:rsidRDefault="00307FE8">
      <w:pPr>
        <w:spacing w:line="600" w:lineRule="auto"/>
        <w:ind w:firstLine="720"/>
        <w:jc w:val="center"/>
        <w:rPr>
          <w:rFonts w:eastAsia="Times New Roman" w:cs="Times New Roman"/>
          <w:szCs w:val="24"/>
        </w:rPr>
      </w:pPr>
      <w:r>
        <w:rPr>
          <w:rFonts w:eastAsia="Times New Roman"/>
          <w:szCs w:val="24"/>
        </w:rPr>
        <w:t>Ι</w:t>
      </w:r>
      <w:r>
        <w:rPr>
          <w:rFonts w:eastAsia="Times New Roman"/>
          <w:szCs w:val="24"/>
        </w:rPr>
        <w:t xml:space="preserve">Ζ΄ ΠΕΡΙΟΔΟΣ </w:t>
      </w:r>
    </w:p>
    <w:p w14:paraId="5EA91176" w14:textId="77777777" w:rsidR="000F46A4" w:rsidRDefault="00307FE8">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5EA91177" w14:textId="77777777" w:rsidR="000F46A4" w:rsidRDefault="00307FE8">
      <w:pPr>
        <w:spacing w:line="600" w:lineRule="auto"/>
        <w:ind w:firstLine="720"/>
        <w:jc w:val="center"/>
        <w:rPr>
          <w:rFonts w:eastAsia="Times New Roman" w:cs="Times New Roman"/>
          <w:szCs w:val="24"/>
        </w:rPr>
      </w:pPr>
      <w:r>
        <w:rPr>
          <w:rFonts w:eastAsia="Times New Roman"/>
          <w:szCs w:val="24"/>
        </w:rPr>
        <w:t>ΣΥΝΟΔΟΣ Γ΄</w:t>
      </w:r>
    </w:p>
    <w:p w14:paraId="5EA91178" w14:textId="77777777" w:rsidR="000F46A4" w:rsidRDefault="00307FE8">
      <w:pPr>
        <w:spacing w:line="600" w:lineRule="auto"/>
        <w:ind w:firstLine="720"/>
        <w:jc w:val="center"/>
        <w:rPr>
          <w:rFonts w:eastAsia="Times New Roman" w:cs="Times New Roman"/>
          <w:szCs w:val="24"/>
        </w:rPr>
      </w:pPr>
      <w:r>
        <w:rPr>
          <w:rFonts w:eastAsia="Times New Roman"/>
          <w:szCs w:val="24"/>
        </w:rPr>
        <w:t>ΣΥΝΕΔΡΙΑΣΗ ΡΛΘ΄</w:t>
      </w:r>
    </w:p>
    <w:p w14:paraId="5EA91179" w14:textId="77777777" w:rsidR="000F46A4" w:rsidRDefault="00307FE8">
      <w:pPr>
        <w:spacing w:line="600" w:lineRule="auto"/>
        <w:ind w:firstLine="720"/>
        <w:jc w:val="center"/>
        <w:rPr>
          <w:rFonts w:eastAsia="Times New Roman" w:cs="Times New Roman"/>
          <w:szCs w:val="24"/>
        </w:rPr>
      </w:pPr>
      <w:r>
        <w:rPr>
          <w:rFonts w:eastAsia="Times New Roman"/>
          <w:szCs w:val="24"/>
        </w:rPr>
        <w:t>Σάββατο 1</w:t>
      </w:r>
      <w:r w:rsidRPr="006D3AAE">
        <w:rPr>
          <w:rFonts w:eastAsia="Times New Roman"/>
          <w:szCs w:val="24"/>
        </w:rPr>
        <w:t>6</w:t>
      </w:r>
      <w:r>
        <w:rPr>
          <w:rFonts w:eastAsia="Times New Roman"/>
          <w:szCs w:val="24"/>
        </w:rPr>
        <w:t xml:space="preserve"> Ιουνίου 2018</w:t>
      </w:r>
    </w:p>
    <w:p w14:paraId="5EA9117A" w14:textId="77777777" w:rsidR="000F46A4" w:rsidRDefault="00307FE8">
      <w:pPr>
        <w:spacing w:line="600" w:lineRule="auto"/>
        <w:ind w:firstLine="720"/>
        <w:jc w:val="both"/>
        <w:rPr>
          <w:rFonts w:eastAsia="Times New Roman" w:cs="Times New Roman"/>
          <w:szCs w:val="24"/>
        </w:rPr>
      </w:pPr>
      <w:r>
        <w:rPr>
          <w:rFonts w:eastAsia="Times New Roman"/>
          <w:szCs w:val="24"/>
        </w:rPr>
        <w:t>Αθήνα, σήμερα στις 16 Ιουνίου 2018, ημέρα Σάββατο και ώρα 9.51΄</w:t>
      </w:r>
      <w:r w:rsidRPr="00EE4A76">
        <w:rPr>
          <w:rFonts w:eastAsia="Times New Roman"/>
          <w:szCs w:val="24"/>
        </w:rPr>
        <w:t>,</w:t>
      </w:r>
      <w:r>
        <w:rPr>
          <w:rFonts w:eastAsia="Times New Roman"/>
          <w:szCs w:val="24"/>
        </w:rPr>
        <w:t xml:space="preserve"> συνήλθε στην Αίθουσα</w:t>
      </w:r>
      <w:r w:rsidRPr="00756276">
        <w:rPr>
          <w:rFonts w:eastAsia="Times New Roman"/>
          <w:szCs w:val="24"/>
        </w:rPr>
        <w:t xml:space="preserve"> </w:t>
      </w:r>
      <w:r>
        <w:rPr>
          <w:rFonts w:eastAsia="Times New Roman"/>
          <w:szCs w:val="24"/>
        </w:rPr>
        <w:t xml:space="preserve">των συνεδριάσεων του Βουλευτηρίου η Βουλή σε ολομέλεια για να </w:t>
      </w:r>
      <w:r w:rsidRPr="006C4A21">
        <w:rPr>
          <w:rFonts w:eastAsia="Times New Roman"/>
          <w:szCs w:val="24"/>
        </w:rPr>
        <w:t>συνεδριάσει υπό την προεδρία του Πρόεδρου αυτής κ</w:t>
      </w:r>
      <w:r>
        <w:rPr>
          <w:rFonts w:eastAsia="Times New Roman"/>
          <w:szCs w:val="24"/>
        </w:rPr>
        <w:t xml:space="preserve">. </w:t>
      </w:r>
      <w:r w:rsidRPr="00623E44">
        <w:rPr>
          <w:rFonts w:eastAsia="Times New Roman"/>
          <w:b/>
          <w:szCs w:val="24"/>
        </w:rPr>
        <w:t>ΝΙΚΟΛΑΟΥ ΒΟΥΤΣΗ</w:t>
      </w:r>
      <w:r w:rsidRPr="005E7655">
        <w:rPr>
          <w:rFonts w:eastAsia="Times New Roman"/>
          <w:szCs w:val="24"/>
        </w:rPr>
        <w:t>.</w:t>
      </w:r>
    </w:p>
    <w:p w14:paraId="5EA9117B" w14:textId="77777777" w:rsidR="000F46A4" w:rsidRDefault="00307FE8">
      <w:pPr>
        <w:spacing w:line="600" w:lineRule="auto"/>
        <w:ind w:firstLine="720"/>
        <w:jc w:val="both"/>
        <w:rPr>
          <w:rFonts w:eastAsia="Times New Roman"/>
          <w:szCs w:val="24"/>
        </w:rPr>
      </w:pPr>
      <w:r w:rsidRPr="00380123">
        <w:rPr>
          <w:rFonts w:eastAsia="Times New Roman" w:cs="Times New Roman"/>
          <w:b/>
        </w:rPr>
        <w:t>ΠΡΟΕΔΡΟΣ (Ν</w:t>
      </w:r>
      <w:r>
        <w:rPr>
          <w:rFonts w:eastAsia="Times New Roman" w:cs="Times New Roman"/>
          <w:b/>
        </w:rPr>
        <w:t>ικόλαος</w:t>
      </w:r>
      <w:r w:rsidRPr="00380123">
        <w:rPr>
          <w:rFonts w:eastAsia="Times New Roman" w:cs="Times New Roman"/>
          <w:b/>
        </w:rPr>
        <w:t xml:space="preserve"> Β</w:t>
      </w:r>
      <w:r>
        <w:rPr>
          <w:rFonts w:eastAsia="Times New Roman" w:cs="Times New Roman"/>
          <w:b/>
        </w:rPr>
        <w:t>ούτσης</w:t>
      </w:r>
      <w:r w:rsidRPr="00380123">
        <w:rPr>
          <w:rFonts w:eastAsia="Times New Roman" w:cs="Times New Roman"/>
          <w:b/>
        </w:rPr>
        <w:t>):</w:t>
      </w:r>
      <w:r w:rsidRPr="009236DF">
        <w:rPr>
          <w:rFonts w:eastAsia="Times New Roman" w:cs="Times New Roman"/>
          <w:szCs w:val="24"/>
        </w:rPr>
        <w:t xml:space="preserve"> </w:t>
      </w:r>
      <w:r>
        <w:rPr>
          <w:rFonts w:eastAsia="Times New Roman"/>
          <w:szCs w:val="24"/>
        </w:rPr>
        <w:t xml:space="preserve">Κυρίες και κύριοι συνάδελφοι, εισερχόμαστε στην </w:t>
      </w:r>
    </w:p>
    <w:p w14:paraId="5EA9117C" w14:textId="77777777" w:rsidR="000F46A4" w:rsidRDefault="00307FE8">
      <w:pPr>
        <w:spacing w:after="0" w:line="600" w:lineRule="auto"/>
        <w:ind w:firstLine="720"/>
        <w:jc w:val="center"/>
        <w:rPr>
          <w:rFonts w:eastAsia="Times New Roman"/>
          <w:b/>
          <w:szCs w:val="24"/>
        </w:rPr>
      </w:pPr>
      <w:r>
        <w:rPr>
          <w:rFonts w:eastAsia="Times New Roman"/>
          <w:b/>
          <w:szCs w:val="24"/>
        </w:rPr>
        <w:t>ΕΙΔΙΚΗ ΗΜΕΡΗΣΙΑ ΔΙΑΤΑΞΗ</w:t>
      </w:r>
    </w:p>
    <w:p w14:paraId="5EA9117D" w14:textId="77777777" w:rsidR="000F46A4" w:rsidRDefault="00307FE8">
      <w:pPr>
        <w:spacing w:line="600" w:lineRule="auto"/>
        <w:ind w:firstLine="720"/>
        <w:jc w:val="both"/>
        <w:rPr>
          <w:rFonts w:eastAsia="Times New Roman" w:cs="Times New Roman"/>
          <w:szCs w:val="24"/>
        </w:rPr>
      </w:pPr>
      <w:r w:rsidRPr="005E7655">
        <w:rPr>
          <w:rFonts w:eastAsia="Times New Roman" w:cs="Times New Roman"/>
          <w:szCs w:val="24"/>
        </w:rPr>
        <w:t>Σ</w:t>
      </w:r>
      <w:r>
        <w:rPr>
          <w:rFonts w:eastAsia="Times New Roman" w:cs="Times New Roman"/>
          <w:szCs w:val="24"/>
        </w:rPr>
        <w:t>υ</w:t>
      </w:r>
      <w:r w:rsidRPr="005E7655">
        <w:rPr>
          <w:rFonts w:eastAsia="Times New Roman" w:cs="Times New Roman"/>
          <w:szCs w:val="24"/>
        </w:rPr>
        <w:t xml:space="preserve">νέχιση της συζήτησης </w:t>
      </w:r>
      <w:r w:rsidRPr="005E7655">
        <w:rPr>
          <w:rFonts w:eastAsia="Times New Roman"/>
          <w:bCs/>
        </w:rPr>
        <w:t>κ</w:t>
      </w:r>
      <w:r w:rsidRPr="005E7655">
        <w:rPr>
          <w:rFonts w:eastAsia="Times New Roman"/>
          <w:bCs/>
        </w:rPr>
        <w:t>αι</w:t>
      </w:r>
      <w:r w:rsidRPr="005E7655">
        <w:rPr>
          <w:rFonts w:eastAsia="Times New Roman" w:cs="Times New Roman"/>
          <w:szCs w:val="24"/>
        </w:rPr>
        <w:t xml:space="preserve"> </w:t>
      </w:r>
      <w:r>
        <w:rPr>
          <w:rFonts w:eastAsia="Times New Roman" w:cs="Times New Roman"/>
          <w:szCs w:val="24"/>
        </w:rPr>
        <w:t>ψ</w:t>
      </w:r>
      <w:r>
        <w:rPr>
          <w:rFonts w:eastAsia="Times New Roman" w:cs="Times New Roman"/>
          <w:szCs w:val="24"/>
        </w:rPr>
        <w:t>ηφο</w:t>
      </w:r>
      <w:r>
        <w:rPr>
          <w:rFonts w:eastAsia="Times New Roman" w:cs="Times New Roman"/>
          <w:szCs w:val="24"/>
        </w:rPr>
        <w:t>φ</w:t>
      </w:r>
      <w:r>
        <w:rPr>
          <w:rFonts w:eastAsia="Times New Roman" w:cs="Times New Roman"/>
          <w:szCs w:val="24"/>
        </w:rPr>
        <w:t>ορία</w:t>
      </w:r>
      <w:r w:rsidRPr="005E7655">
        <w:rPr>
          <w:rFonts w:eastAsia="Times New Roman" w:cs="Times New Roman"/>
          <w:szCs w:val="24"/>
        </w:rPr>
        <w:t xml:space="preserve"> επί της προτάσεως δυσπιστίας κατά της Κυβέρνησης που υπέβαλαν ο Αρχη</w:t>
      </w:r>
      <w:r w:rsidRPr="005E7655">
        <w:rPr>
          <w:rFonts w:eastAsia="Times New Roman" w:cs="Times New Roman"/>
          <w:szCs w:val="24"/>
        </w:rPr>
        <w:lastRenderedPageBreak/>
        <w:t>γός της Αξιωματικής Αντιπολίτευσης και Πρόεδρος της Κοινοβουλευτικής Ομάδας της Νέας Δημοκρατίας κ. Κυριάκος Μητσοτάκης και εβδομήντα πέντε Βουλευτές της Κοινοβουλευτικής του Ομάδας, σύμφ</w:t>
      </w:r>
      <w:r w:rsidRPr="005E7655">
        <w:rPr>
          <w:rFonts w:eastAsia="Times New Roman" w:cs="Times New Roman"/>
          <w:szCs w:val="24"/>
        </w:rPr>
        <w:t>ωνα με τα άρθρα 84 του Συντάγματος και 142 του Κανονισμού της Βουλής.</w:t>
      </w:r>
    </w:p>
    <w:p w14:paraId="5EA9117E" w14:textId="77777777" w:rsidR="000F46A4" w:rsidRDefault="00307FE8">
      <w:pPr>
        <w:spacing w:line="600" w:lineRule="auto"/>
        <w:ind w:firstLine="720"/>
        <w:jc w:val="both"/>
        <w:rPr>
          <w:rFonts w:eastAsia="Times New Roman" w:cs="Times New Roman"/>
          <w:szCs w:val="24"/>
        </w:rPr>
      </w:pPr>
      <w:r w:rsidRPr="005E7655">
        <w:rPr>
          <w:rFonts w:eastAsia="Times New Roman" w:cs="Times New Roman"/>
          <w:szCs w:val="24"/>
        </w:rPr>
        <w:t>Εισερχόμα</w:t>
      </w:r>
      <w:r>
        <w:rPr>
          <w:rFonts w:eastAsia="Times New Roman" w:cs="Times New Roman"/>
          <w:szCs w:val="24"/>
        </w:rPr>
        <w:t>στε</w:t>
      </w:r>
      <w:r w:rsidRPr="005E7655">
        <w:rPr>
          <w:rFonts w:eastAsia="Times New Roman" w:cs="Times New Roman"/>
          <w:szCs w:val="24"/>
        </w:rPr>
        <w:t xml:space="preserve"> στον κατάλογο των ομιλητών.</w:t>
      </w:r>
    </w:p>
    <w:p w14:paraId="5EA9117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Να σας ενημερώσω </w:t>
      </w:r>
      <w:r w:rsidRPr="002B5B2E">
        <w:rPr>
          <w:rFonts w:eastAsia="Times New Roman"/>
          <w:bCs/>
          <w:shd w:val="clear" w:color="auto" w:fill="FFFFFF"/>
        </w:rPr>
        <w:t>ότι</w:t>
      </w:r>
      <w:r>
        <w:rPr>
          <w:rFonts w:eastAsia="Times New Roman" w:cs="Times New Roman"/>
          <w:szCs w:val="24"/>
        </w:rPr>
        <w:t xml:space="preserve"> μετά τους τρεις πρώτους ομιλητές </w:t>
      </w:r>
      <w:r w:rsidRPr="00F331DF">
        <w:rPr>
          <w:rFonts w:eastAsia="Times New Roman"/>
          <w:bCs/>
        </w:rPr>
        <w:t>και</w:t>
      </w:r>
      <w:r>
        <w:rPr>
          <w:rFonts w:eastAsia="Times New Roman" w:cs="Times New Roman"/>
          <w:szCs w:val="24"/>
        </w:rPr>
        <w:t xml:space="preserve"> αφού διαβάσω εγώ τους οκτώ πρώτους, </w:t>
      </w:r>
      <w:r w:rsidRPr="00022913">
        <w:rPr>
          <w:rFonts w:eastAsia="Times New Roman"/>
          <w:bCs/>
          <w:shd w:val="clear" w:color="auto" w:fill="FFFFFF"/>
        </w:rPr>
        <w:t>θα</w:t>
      </w:r>
      <w:r>
        <w:rPr>
          <w:rFonts w:eastAsia="Times New Roman" w:cs="Times New Roman"/>
          <w:szCs w:val="24"/>
        </w:rPr>
        <w:t xml:space="preserve"> σας πω για τη συνολική </w:t>
      </w:r>
      <w:r w:rsidRPr="000332B5">
        <w:rPr>
          <w:rFonts w:eastAsia="Times New Roman"/>
          <w:szCs w:val="24"/>
        </w:rPr>
        <w:t>διαδικασία</w:t>
      </w:r>
      <w:r>
        <w:rPr>
          <w:rFonts w:eastAsia="Times New Roman"/>
          <w:szCs w:val="24"/>
        </w:rPr>
        <w:t>,</w:t>
      </w:r>
      <w:r>
        <w:rPr>
          <w:rFonts w:eastAsia="Times New Roman" w:cs="Times New Roman"/>
          <w:szCs w:val="24"/>
        </w:rPr>
        <w:t xml:space="preserve"> </w:t>
      </w:r>
      <w:r w:rsidRPr="00D477CE">
        <w:rPr>
          <w:rFonts w:eastAsia="Times New Roman" w:cs="Times New Roman"/>
        </w:rPr>
        <w:t>για να</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w:t>
      </w:r>
      <w:r>
        <w:rPr>
          <w:rFonts w:eastAsia="Times New Roman" w:cs="Times New Roman"/>
          <w:szCs w:val="24"/>
        </w:rPr>
        <w:t xml:space="preserve">γνωστό </w:t>
      </w:r>
      <w:r w:rsidRPr="00F331DF">
        <w:rPr>
          <w:rFonts w:eastAsia="Times New Roman"/>
          <w:bCs/>
        </w:rPr>
        <w:t>και</w:t>
      </w:r>
      <w:r>
        <w:rPr>
          <w:rFonts w:eastAsia="Times New Roman" w:cs="Times New Roman"/>
          <w:szCs w:val="24"/>
        </w:rPr>
        <w:t xml:space="preserve"> στην Αίθουσα </w:t>
      </w:r>
      <w:r w:rsidRPr="00F331DF">
        <w:rPr>
          <w:rFonts w:eastAsia="Times New Roman"/>
          <w:bCs/>
        </w:rPr>
        <w:t>και</w:t>
      </w:r>
      <w:r>
        <w:rPr>
          <w:rFonts w:eastAsia="Times New Roman" w:cs="Times New Roman"/>
          <w:szCs w:val="24"/>
        </w:rPr>
        <w:t xml:space="preserve"> στις </w:t>
      </w:r>
      <w:r>
        <w:rPr>
          <w:rFonts w:eastAsia="Times New Roman" w:cs="Times New Roman"/>
          <w:szCs w:val="24"/>
        </w:rPr>
        <w:t>Κ</w:t>
      </w:r>
      <w:r w:rsidRPr="00B32E5F">
        <w:rPr>
          <w:rFonts w:eastAsia="Times New Roman" w:cs="Times New Roman"/>
          <w:szCs w:val="24"/>
        </w:rPr>
        <w:t>οινοβουλευτικ</w:t>
      </w:r>
      <w:r>
        <w:rPr>
          <w:rFonts w:eastAsia="Times New Roman" w:cs="Times New Roman"/>
          <w:szCs w:val="24"/>
        </w:rPr>
        <w:t xml:space="preserve">ές </w:t>
      </w:r>
      <w:r>
        <w:rPr>
          <w:rFonts w:eastAsia="Times New Roman" w:cs="Times New Roman"/>
          <w:szCs w:val="24"/>
        </w:rPr>
        <w:t>Ο</w:t>
      </w:r>
      <w:r>
        <w:rPr>
          <w:rFonts w:eastAsia="Times New Roman" w:cs="Times New Roman"/>
          <w:szCs w:val="24"/>
        </w:rPr>
        <w:t xml:space="preserve">μάδες </w:t>
      </w:r>
      <w:r w:rsidRPr="00F331DF">
        <w:rPr>
          <w:rFonts w:eastAsia="Times New Roman"/>
          <w:bCs/>
        </w:rPr>
        <w:t>και</w:t>
      </w:r>
      <w:r>
        <w:rPr>
          <w:rFonts w:eastAsia="Times New Roman" w:cs="Times New Roman"/>
          <w:szCs w:val="24"/>
        </w:rPr>
        <w:t xml:space="preserve"> δημοσίως πώς </w:t>
      </w:r>
      <w:r w:rsidRPr="00022913">
        <w:rPr>
          <w:rFonts w:eastAsia="Times New Roman"/>
          <w:bCs/>
          <w:shd w:val="clear" w:color="auto" w:fill="FFFFFF"/>
        </w:rPr>
        <w:t>θα</w:t>
      </w:r>
      <w:r>
        <w:rPr>
          <w:rFonts w:eastAsia="Times New Roman" w:cs="Times New Roman"/>
          <w:szCs w:val="24"/>
        </w:rPr>
        <w:t xml:space="preserve"> πάει όλη η μέρα, ώστε</w:t>
      </w:r>
      <w:r w:rsidRPr="00D477CE">
        <w:rPr>
          <w:rFonts w:eastAsia="Times New Roman" w:cs="Times New Roman"/>
        </w:rPr>
        <w:t xml:space="preserve"> να</w:t>
      </w:r>
      <w:r>
        <w:rPr>
          <w:rFonts w:eastAsia="Times New Roman" w:cs="Times New Roman"/>
          <w:szCs w:val="24"/>
        </w:rPr>
        <w:t xml:space="preserve"> ξέρουμε </w:t>
      </w:r>
      <w:r>
        <w:rPr>
          <w:rFonts w:eastAsia="Times New Roman"/>
          <w:bCs/>
        </w:rPr>
        <w:t>το</w:t>
      </w:r>
      <w:r>
        <w:rPr>
          <w:rFonts w:eastAsia="Times New Roman" w:cs="Times New Roman"/>
          <w:szCs w:val="24"/>
        </w:rPr>
        <w:t xml:space="preserve"> πλαίσιο </w:t>
      </w:r>
      <w:r>
        <w:rPr>
          <w:rFonts w:eastAsia="Times New Roman" w:cs="Times New Roman"/>
        </w:rPr>
        <w:t xml:space="preserve">μέσα στο οποίο </w:t>
      </w:r>
      <w:r w:rsidRPr="006C4A21">
        <w:rPr>
          <w:rFonts w:eastAsia="Times New Roman"/>
          <w:bCs/>
          <w:shd w:val="clear" w:color="auto" w:fill="FFFFFF"/>
        </w:rPr>
        <w:t>θα</w:t>
      </w:r>
      <w:r>
        <w:rPr>
          <w:rFonts w:eastAsia="Times New Roman" w:cs="Times New Roman"/>
          <w:szCs w:val="24"/>
        </w:rPr>
        <w:t xml:space="preserve"> λειτουργήσουμε όλοι μας σήμερα. </w:t>
      </w:r>
    </w:p>
    <w:p w14:paraId="5EA9118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Πρώτος ομιλητής για σήμερα θα είναι ο κ. Απόστολος Βεσυρόπουλος.  Οι επόμενοι </w:t>
      </w:r>
      <w:r w:rsidRPr="00D66BCA">
        <w:rPr>
          <w:rFonts w:eastAsia="Times New Roman"/>
          <w:bCs/>
        </w:rPr>
        <w:t>είναι</w:t>
      </w:r>
      <w:r>
        <w:rPr>
          <w:rFonts w:eastAsia="Times New Roman" w:cs="Times New Roman"/>
          <w:szCs w:val="24"/>
        </w:rPr>
        <w:t xml:space="preserve"> ο κ. Βρούτσης, η κ</w:t>
      </w:r>
      <w:r>
        <w:rPr>
          <w:rFonts w:eastAsia="Times New Roman" w:cs="Times New Roman"/>
          <w:szCs w:val="24"/>
        </w:rPr>
        <w:t>.</w:t>
      </w:r>
      <w:r>
        <w:rPr>
          <w:rFonts w:eastAsia="Times New Roman" w:cs="Times New Roman"/>
          <w:szCs w:val="24"/>
        </w:rPr>
        <w:t xml:space="preserve"> Αυλωνίτου, ο κ. Κικίλιας, η κ</w:t>
      </w:r>
      <w:r>
        <w:rPr>
          <w:rFonts w:eastAsia="Times New Roman" w:cs="Times New Roman"/>
          <w:szCs w:val="24"/>
        </w:rPr>
        <w:t>.</w:t>
      </w:r>
      <w:r>
        <w:rPr>
          <w:rFonts w:eastAsia="Times New Roman" w:cs="Times New Roman"/>
          <w:szCs w:val="24"/>
        </w:rPr>
        <w:t xml:space="preserve"> Σταμπουλή, ο κ. Κωνταντινόπουλος, η κ</w:t>
      </w:r>
      <w:r>
        <w:rPr>
          <w:rFonts w:eastAsia="Times New Roman" w:cs="Times New Roman"/>
          <w:szCs w:val="24"/>
        </w:rPr>
        <w:t>.</w:t>
      </w:r>
      <w:r>
        <w:rPr>
          <w:rFonts w:eastAsia="Times New Roman" w:cs="Times New Roman"/>
          <w:szCs w:val="24"/>
        </w:rPr>
        <w:t xml:space="preserve"> Σταματάκη, </w:t>
      </w:r>
      <w:r w:rsidRPr="00F331DF">
        <w:rPr>
          <w:rFonts w:eastAsia="Times New Roman"/>
          <w:bCs/>
        </w:rPr>
        <w:t>και</w:t>
      </w:r>
      <w:r>
        <w:rPr>
          <w:rFonts w:eastAsia="Times New Roman" w:cs="Times New Roman"/>
          <w:szCs w:val="24"/>
        </w:rPr>
        <w:t xml:space="preserve"> ο κ. Καρασμάνης. Θα σας παρακαλούσα να τηρούμε τον χρόνο.</w:t>
      </w:r>
    </w:p>
    <w:p w14:paraId="5EA9118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Ορίστε, κύριε Βεσυρόπουλε, έχετε τον λόγο.</w:t>
      </w:r>
    </w:p>
    <w:p w14:paraId="5EA91182" w14:textId="77777777" w:rsidR="000F46A4" w:rsidRDefault="00307FE8">
      <w:pPr>
        <w:spacing w:line="600" w:lineRule="auto"/>
        <w:ind w:firstLine="720"/>
        <w:jc w:val="both"/>
        <w:rPr>
          <w:rFonts w:eastAsia="Times New Roman" w:cs="Times New Roman"/>
          <w:szCs w:val="24"/>
        </w:rPr>
      </w:pPr>
      <w:r w:rsidRPr="006C4A21">
        <w:rPr>
          <w:rFonts w:eastAsia="Times New Roman" w:cs="Times New Roman"/>
          <w:b/>
          <w:szCs w:val="24"/>
        </w:rPr>
        <w:lastRenderedPageBreak/>
        <w:t>ΑΠΟΣΤΟΛΟΣ ΒΕΣΥΡΟΠΟΥΛΟΣ:</w:t>
      </w:r>
      <w:r>
        <w:rPr>
          <w:rFonts w:eastAsia="Times New Roman" w:cs="Times New Roman"/>
          <w:szCs w:val="24"/>
        </w:rPr>
        <w:t xml:space="preserve"> </w:t>
      </w:r>
      <w:r w:rsidRPr="000A3480">
        <w:rPr>
          <w:rFonts w:eastAsia="Times New Roman" w:cs="Times New Roman"/>
        </w:rPr>
        <w:t>Ευχαριστώ, κύριε Πρόεδρε.</w:t>
      </w:r>
      <w:r w:rsidRPr="000A3480">
        <w:rPr>
          <w:rFonts w:eastAsia="Times New Roman" w:cs="Times New Roman"/>
        </w:rPr>
        <w:t xml:space="preserve"> </w:t>
      </w:r>
      <w:r>
        <w:rPr>
          <w:rFonts w:eastAsia="Times New Roman" w:cs="Times New Roman"/>
          <w:szCs w:val="24"/>
        </w:rPr>
        <w:t xml:space="preserve"> </w:t>
      </w:r>
    </w:p>
    <w:p w14:paraId="5EA91183" w14:textId="77777777" w:rsidR="000F46A4" w:rsidRDefault="00307FE8">
      <w:pPr>
        <w:spacing w:line="600" w:lineRule="auto"/>
        <w:ind w:firstLine="720"/>
        <w:jc w:val="both"/>
        <w:rPr>
          <w:rFonts w:eastAsia="Times New Roman" w:cs="Times New Roman"/>
          <w:szCs w:val="24"/>
        </w:rPr>
      </w:pPr>
      <w:r w:rsidRPr="00416E19">
        <w:rPr>
          <w:rFonts w:eastAsia="Times New Roman"/>
          <w:szCs w:val="24"/>
        </w:rPr>
        <w:t>Κυρίες και κύριοι συνάδελφοι</w:t>
      </w:r>
      <w:r>
        <w:rPr>
          <w:rFonts w:eastAsia="Times New Roman" w:cs="Times New Roman"/>
          <w:szCs w:val="24"/>
        </w:rPr>
        <w:t xml:space="preserve">, μέχρι σήμερα, οι επιλογές της </w:t>
      </w:r>
      <w:r w:rsidRPr="003E5E44">
        <w:rPr>
          <w:rFonts w:eastAsia="Times New Roman"/>
          <w:bCs/>
        </w:rPr>
        <w:t>Κυβέρνηση</w:t>
      </w:r>
      <w:r>
        <w:rPr>
          <w:rFonts w:eastAsia="Times New Roman" w:cs="Times New Roman"/>
          <w:szCs w:val="24"/>
        </w:rPr>
        <w:t xml:space="preserve">ς του κ. Τσίπρα είχαν βαρύ κόστος για τους πολίτες </w:t>
      </w:r>
      <w:r w:rsidRPr="00F331DF">
        <w:rPr>
          <w:rFonts w:eastAsia="Times New Roman"/>
          <w:bCs/>
        </w:rPr>
        <w:t>και</w:t>
      </w:r>
      <w:r>
        <w:rPr>
          <w:rFonts w:eastAsia="Times New Roman" w:cs="Times New Roman"/>
          <w:szCs w:val="24"/>
        </w:rPr>
        <w:t xml:space="preserve"> την οικονομία. Από την Κυριακή, </w:t>
      </w:r>
      <w:r w:rsidRPr="00D355D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αυτές οι επιλογές </w:t>
      </w:r>
      <w:r w:rsidRPr="00022913">
        <w:rPr>
          <w:rFonts w:eastAsia="Times New Roman"/>
          <w:bCs/>
          <w:shd w:val="clear" w:color="auto" w:fill="FFFFFF"/>
        </w:rPr>
        <w:t>θα</w:t>
      </w:r>
      <w:r>
        <w:rPr>
          <w:rFonts w:eastAsia="Times New Roman" w:cs="Times New Roman"/>
          <w:szCs w:val="24"/>
        </w:rPr>
        <w:t xml:space="preserve"> έχουν τεράστιο κόστος για τα εθνικά μας θέματα, είμαστε πλέον σε </w:t>
      </w:r>
      <w:r w:rsidRPr="00833F6A">
        <w:rPr>
          <w:rFonts w:eastAsia="Times New Roman"/>
          <w:bCs/>
          <w:shd w:val="clear" w:color="auto" w:fill="FFFFFF"/>
        </w:rPr>
        <w:t>μ</w:t>
      </w:r>
      <w:r w:rsidRPr="00833F6A">
        <w:rPr>
          <w:rFonts w:eastAsia="Times New Roman"/>
          <w:bCs/>
          <w:shd w:val="clear" w:color="auto" w:fill="FFFFFF"/>
        </w:rPr>
        <w:t>ια</w:t>
      </w:r>
      <w:r>
        <w:rPr>
          <w:rFonts w:eastAsia="Times New Roman" w:cs="Times New Roman"/>
          <w:szCs w:val="24"/>
        </w:rPr>
        <w:t xml:space="preserve"> άλλη διάσταση, οριακή </w:t>
      </w:r>
      <w:r w:rsidRPr="00F331DF">
        <w:rPr>
          <w:rFonts w:eastAsia="Times New Roman"/>
          <w:bCs/>
        </w:rPr>
        <w:t>και</w:t>
      </w:r>
      <w:r>
        <w:rPr>
          <w:rFonts w:eastAsia="Times New Roman" w:cs="Times New Roman"/>
          <w:szCs w:val="24"/>
        </w:rPr>
        <w:t xml:space="preserve"> κρίσιμη. </w:t>
      </w:r>
    </w:p>
    <w:p w14:paraId="5EA91184" w14:textId="77777777" w:rsidR="000F46A4" w:rsidRDefault="00307FE8">
      <w:pPr>
        <w:spacing w:line="600" w:lineRule="auto"/>
        <w:ind w:firstLine="720"/>
        <w:jc w:val="both"/>
        <w:rPr>
          <w:rFonts w:eastAsia="Times New Roman" w:cs="Times New Roman"/>
        </w:rPr>
      </w:pPr>
      <w:r>
        <w:rPr>
          <w:rFonts w:eastAsia="Times New Roman" w:cs="Times New Roman"/>
          <w:szCs w:val="24"/>
        </w:rPr>
        <w:t xml:space="preserve">Η πρόταση δυσπιστίας που υπέβαλε η </w:t>
      </w:r>
      <w:r w:rsidRPr="00A92A6A">
        <w:rPr>
          <w:rFonts w:eastAsia="Times New Roman" w:cs="Times New Roman"/>
        </w:rPr>
        <w:t>Νέα Δημοκρατία</w:t>
      </w:r>
      <w:r>
        <w:rPr>
          <w:rFonts w:eastAsia="Times New Roman" w:cs="Times New Roman"/>
        </w:rPr>
        <w:t>,</w:t>
      </w:r>
      <w:r w:rsidRPr="00A92A6A">
        <w:rPr>
          <w:rFonts w:eastAsia="Times New Roman" w:cs="Times New Roman"/>
        </w:rPr>
        <w:t xml:space="preserve"> </w:t>
      </w:r>
      <w:r>
        <w:rPr>
          <w:rFonts w:eastAsia="Times New Roman" w:cs="Times New Roman"/>
        </w:rPr>
        <w:t xml:space="preserve">κάνοντας χρήση του </w:t>
      </w:r>
      <w:r w:rsidRPr="006C4A21">
        <w:rPr>
          <w:rFonts w:eastAsia="Times New Roman"/>
        </w:rPr>
        <w:t>άρθρο</w:t>
      </w:r>
      <w:r>
        <w:rPr>
          <w:rFonts w:eastAsia="Times New Roman"/>
        </w:rPr>
        <w:t>υ</w:t>
      </w:r>
      <w:r>
        <w:rPr>
          <w:rFonts w:eastAsia="Times New Roman" w:cs="Times New Roman"/>
        </w:rPr>
        <w:t xml:space="preserve"> 84 του Συντάγματος, καλεί όλους τους Βουλευτές </w:t>
      </w:r>
      <w:r w:rsidRPr="006C4A21">
        <w:rPr>
          <w:rFonts w:eastAsia="Times New Roman"/>
          <w:bCs/>
          <w:shd w:val="clear" w:color="auto" w:fill="FFFFFF"/>
        </w:rPr>
        <w:t>να</w:t>
      </w:r>
      <w:r>
        <w:rPr>
          <w:rFonts w:eastAsia="Times New Roman" w:cs="Times New Roman"/>
        </w:rPr>
        <w:t xml:space="preserve"> πάρουν θέση</w:t>
      </w:r>
      <w:r>
        <w:rPr>
          <w:rFonts w:eastAsia="Times New Roman" w:cs="Times New Roman"/>
        </w:rPr>
        <w:t xml:space="preserve"> και η</w:t>
      </w:r>
      <w:r>
        <w:rPr>
          <w:rFonts w:eastAsia="Times New Roman" w:cs="Times New Roman"/>
        </w:rPr>
        <w:t xml:space="preserve"> ψήφος των Βουλευτών το Σάββατο το βράδυ </w:t>
      </w:r>
      <w:r w:rsidRPr="006C4A21">
        <w:rPr>
          <w:rFonts w:eastAsia="Times New Roman"/>
          <w:bCs/>
        </w:rPr>
        <w:t>έχει</w:t>
      </w:r>
      <w:r>
        <w:rPr>
          <w:rFonts w:eastAsia="Times New Roman" w:cs="Times New Roman"/>
        </w:rPr>
        <w:t xml:space="preserve"> ένα </w:t>
      </w:r>
      <w:r w:rsidRPr="006C4A21">
        <w:rPr>
          <w:rFonts w:eastAsia="Times New Roman"/>
          <w:bCs/>
        </w:rPr>
        <w:t>και</w:t>
      </w:r>
      <w:r>
        <w:rPr>
          <w:rFonts w:eastAsia="Times New Roman" w:cs="Times New Roman"/>
        </w:rPr>
        <w:t xml:space="preserve"> μόνο νόημα, αν θα συναινέσουν στην απόφαση του κ. Τσίπρα </w:t>
      </w:r>
      <w:r w:rsidRPr="006C4A21">
        <w:rPr>
          <w:rFonts w:eastAsia="Times New Roman"/>
          <w:bCs/>
          <w:shd w:val="clear" w:color="auto" w:fill="FFFFFF"/>
        </w:rPr>
        <w:t>να</w:t>
      </w:r>
      <w:r>
        <w:rPr>
          <w:rFonts w:eastAsia="Times New Roman" w:cs="Times New Roman"/>
        </w:rPr>
        <w:t xml:space="preserve"> δεσμεύσει με την υπογραφή του </w:t>
      </w:r>
      <w:r w:rsidRPr="006C4A21">
        <w:rPr>
          <w:rFonts w:eastAsia="Times New Roman"/>
          <w:bCs/>
          <w:shd w:val="clear" w:color="auto" w:fill="FFFFFF"/>
        </w:rPr>
        <w:t>μια</w:t>
      </w:r>
      <w:r>
        <w:rPr>
          <w:rFonts w:eastAsia="Times New Roman" w:cs="Times New Roman"/>
        </w:rPr>
        <w:t xml:space="preserve"> ολόκληρη χώρα, </w:t>
      </w:r>
      <w:r w:rsidRPr="006C4A21">
        <w:rPr>
          <w:rFonts w:eastAsia="Times New Roman"/>
          <w:bCs/>
          <w:shd w:val="clear" w:color="auto" w:fill="FFFFFF"/>
        </w:rPr>
        <w:t>να</w:t>
      </w:r>
      <w:r>
        <w:rPr>
          <w:rFonts w:eastAsia="Times New Roman" w:cs="Times New Roman"/>
        </w:rPr>
        <w:t xml:space="preserve"> εκχωρήσει την ιστορική της ταυτότητα </w:t>
      </w:r>
      <w:r w:rsidRPr="006C4A21">
        <w:rPr>
          <w:rFonts w:eastAsia="Times New Roman"/>
          <w:bCs/>
        </w:rPr>
        <w:t>και</w:t>
      </w:r>
      <w:r>
        <w:rPr>
          <w:rFonts w:eastAsia="Times New Roman" w:cs="Times New Roman"/>
        </w:rPr>
        <w:t xml:space="preserve"> να ανοίξει τις κερκόπορτες του αλυτρωτισμού </w:t>
      </w:r>
      <w:r w:rsidRPr="006C4A21">
        <w:rPr>
          <w:rFonts w:eastAsia="Times New Roman"/>
          <w:bCs/>
        </w:rPr>
        <w:t>και</w:t>
      </w:r>
      <w:r>
        <w:rPr>
          <w:rFonts w:eastAsia="Times New Roman" w:cs="Times New Roman"/>
        </w:rPr>
        <w:t xml:space="preserve"> της αλλαγής των συνόρων. Αυτό </w:t>
      </w:r>
      <w:r w:rsidRPr="006C4A21">
        <w:rPr>
          <w:rFonts w:eastAsia="Times New Roman"/>
          <w:bCs/>
        </w:rPr>
        <w:t>είναι</w:t>
      </w:r>
      <w:r>
        <w:rPr>
          <w:rFonts w:eastAsia="Times New Roman" w:cs="Times New Roman"/>
        </w:rPr>
        <w:t xml:space="preserve"> το διακύβευμα. </w:t>
      </w:r>
    </w:p>
    <w:p w14:paraId="5EA91185" w14:textId="77777777" w:rsidR="000F46A4" w:rsidRDefault="00307FE8">
      <w:pPr>
        <w:spacing w:line="600" w:lineRule="auto"/>
        <w:ind w:firstLine="720"/>
        <w:jc w:val="both"/>
        <w:rPr>
          <w:rFonts w:eastAsia="Times New Roman" w:cs="Times New Roman"/>
        </w:rPr>
      </w:pPr>
      <w:r>
        <w:rPr>
          <w:rFonts w:eastAsia="Times New Roman" w:cs="Times New Roman"/>
        </w:rPr>
        <w:t xml:space="preserve">Η </w:t>
      </w:r>
      <w:r w:rsidRPr="006C4A21">
        <w:rPr>
          <w:rFonts w:eastAsia="Times New Roman" w:cs="Times New Roman"/>
        </w:rPr>
        <w:t xml:space="preserve">Νέα Δημοκρατία </w:t>
      </w:r>
      <w:r>
        <w:rPr>
          <w:rFonts w:eastAsia="Times New Roman" w:cs="Times New Roman"/>
        </w:rPr>
        <w:t xml:space="preserve">ανέβαλε αυτή την πρωτοβουλία, για να έρθει η </w:t>
      </w:r>
      <w:r>
        <w:rPr>
          <w:rFonts w:eastAsia="Times New Roman" w:cs="Times New Roman"/>
        </w:rPr>
        <w:t>σ</w:t>
      </w:r>
      <w:r>
        <w:rPr>
          <w:rFonts w:eastAsia="Times New Roman" w:cs="Times New Roman"/>
        </w:rPr>
        <w:t xml:space="preserve">υμφωνία στη </w:t>
      </w:r>
      <w:r w:rsidRPr="006C4A21">
        <w:rPr>
          <w:rFonts w:eastAsia="Times New Roman"/>
          <w:bCs/>
        </w:rPr>
        <w:t>Βουλή</w:t>
      </w:r>
      <w:r>
        <w:rPr>
          <w:rFonts w:eastAsia="Times New Roman" w:cs="Times New Roman"/>
        </w:rPr>
        <w:t xml:space="preserve">, </w:t>
      </w:r>
      <w:r w:rsidRPr="006C4A21">
        <w:rPr>
          <w:rFonts w:eastAsia="Times New Roman"/>
          <w:bCs/>
          <w:shd w:val="clear" w:color="auto" w:fill="FFFFFF"/>
        </w:rPr>
        <w:t>να</w:t>
      </w:r>
      <w:r>
        <w:rPr>
          <w:rFonts w:eastAsia="Times New Roman" w:cs="Times New Roman"/>
        </w:rPr>
        <w:t xml:space="preserve"> συζητηθεί στη </w:t>
      </w:r>
      <w:r w:rsidRPr="006C4A21">
        <w:rPr>
          <w:rFonts w:eastAsia="Times New Roman"/>
          <w:bCs/>
        </w:rPr>
        <w:t>Βουλή</w:t>
      </w:r>
      <w:r>
        <w:rPr>
          <w:rFonts w:eastAsia="Times New Roman" w:cs="Times New Roman"/>
        </w:rPr>
        <w:t xml:space="preserve">, όχι μόνο για να πάρουν όλοι θέση, </w:t>
      </w:r>
      <w:r w:rsidRPr="006C4A21">
        <w:rPr>
          <w:rFonts w:eastAsia="Times New Roman" w:cs="Times New Roman"/>
        </w:rPr>
        <w:t>αλλά</w:t>
      </w:r>
      <w:r>
        <w:rPr>
          <w:rFonts w:eastAsia="Times New Roman" w:cs="Times New Roman"/>
        </w:rPr>
        <w:t xml:space="preserve"> </w:t>
      </w:r>
      <w:r w:rsidRPr="006C4A21">
        <w:rPr>
          <w:rFonts w:eastAsia="Times New Roman"/>
          <w:bCs/>
        </w:rPr>
        <w:t>και</w:t>
      </w:r>
      <w:r>
        <w:rPr>
          <w:rFonts w:eastAsia="Times New Roman" w:cs="Times New Roman"/>
        </w:rPr>
        <w:t xml:space="preserve"> για </w:t>
      </w:r>
      <w:r w:rsidRPr="00361755">
        <w:rPr>
          <w:rFonts w:eastAsia="Times New Roman"/>
          <w:bCs/>
          <w:shd w:val="clear" w:color="auto" w:fill="FFFFFF"/>
        </w:rPr>
        <w:t>να</w:t>
      </w:r>
      <w:r>
        <w:rPr>
          <w:rFonts w:eastAsia="Times New Roman" w:cs="Times New Roman"/>
        </w:rPr>
        <w:t xml:space="preserve"> αναλάβουν τις </w:t>
      </w:r>
      <w:r>
        <w:rPr>
          <w:rFonts w:eastAsia="Times New Roman" w:cs="Times New Roman"/>
        </w:rPr>
        <w:lastRenderedPageBreak/>
        <w:t xml:space="preserve">ευθύνες τους. </w:t>
      </w:r>
      <w:r w:rsidRPr="006C4A21">
        <w:rPr>
          <w:rFonts w:eastAsia="Times New Roman" w:cs="Times New Roman"/>
          <w:bCs/>
          <w:shd w:val="clear" w:color="auto" w:fill="FFFFFF"/>
        </w:rPr>
        <w:t>Γιατί</w:t>
      </w:r>
      <w:r>
        <w:rPr>
          <w:rFonts w:eastAsia="Times New Roman" w:cs="Times New Roman"/>
        </w:rPr>
        <w:t xml:space="preserve"> αν δεν είχε προχωρήσει σε αυτή την κίνηση η </w:t>
      </w:r>
      <w:r w:rsidRPr="006C4A21">
        <w:rPr>
          <w:rFonts w:eastAsia="Times New Roman" w:cs="Times New Roman"/>
        </w:rPr>
        <w:t>Νέα Δημοκρατία</w:t>
      </w:r>
      <w:r>
        <w:rPr>
          <w:rFonts w:eastAsia="Times New Roman" w:cs="Times New Roman"/>
        </w:rPr>
        <w:t>,</w:t>
      </w:r>
      <w:r w:rsidRPr="006C4A21">
        <w:rPr>
          <w:rFonts w:eastAsia="Times New Roman" w:cs="Times New Roman"/>
        </w:rPr>
        <w:t xml:space="preserve"> </w:t>
      </w:r>
      <w:r>
        <w:rPr>
          <w:rFonts w:eastAsia="Times New Roman" w:cs="Times New Roman"/>
        </w:rPr>
        <w:t xml:space="preserve">ο κ. Τσίπρας είχε σχεδιάσει να </w:t>
      </w:r>
      <w:r>
        <w:rPr>
          <w:rFonts w:eastAsia="Times New Roman"/>
          <w:bCs/>
          <w:shd w:val="clear" w:color="auto" w:fill="FFFFFF"/>
        </w:rPr>
        <w:t>υ</w:t>
      </w:r>
      <w:r w:rsidRPr="006C4A21">
        <w:rPr>
          <w:rFonts w:eastAsia="Times New Roman"/>
          <w:bCs/>
          <w:shd w:val="clear" w:color="auto" w:fill="FFFFFF"/>
        </w:rPr>
        <w:t>π</w:t>
      </w:r>
      <w:r>
        <w:rPr>
          <w:rFonts w:eastAsia="Times New Roman" w:cs="Times New Roman"/>
        </w:rPr>
        <w:t xml:space="preserve">ογράψει μόνος του </w:t>
      </w:r>
      <w:r w:rsidRPr="00361755">
        <w:rPr>
          <w:rFonts w:eastAsia="Times New Roman"/>
          <w:bCs/>
        </w:rPr>
        <w:t>και</w:t>
      </w:r>
      <w:r>
        <w:rPr>
          <w:rFonts w:eastAsia="Times New Roman" w:cs="Times New Roman"/>
        </w:rPr>
        <w:t xml:space="preserve"> </w:t>
      </w:r>
      <w:r w:rsidRPr="006C4A21">
        <w:rPr>
          <w:rFonts w:eastAsia="Times New Roman"/>
          <w:bCs/>
          <w:shd w:val="clear" w:color="auto" w:fill="FFFFFF"/>
        </w:rPr>
        <w:t>να</w:t>
      </w:r>
      <w:r>
        <w:rPr>
          <w:rFonts w:eastAsia="Times New Roman" w:cs="Times New Roman"/>
        </w:rPr>
        <w:t xml:space="preserve"> δεσμεύσει τη χώρα, </w:t>
      </w:r>
      <w:r w:rsidRPr="006C4A21">
        <w:rPr>
          <w:rFonts w:eastAsia="Times New Roman" w:cs="Times New Roman"/>
        </w:rPr>
        <w:t>χωρίς</w:t>
      </w:r>
      <w:r>
        <w:rPr>
          <w:rFonts w:eastAsia="Times New Roman" w:cs="Times New Roman"/>
        </w:rPr>
        <w:t xml:space="preserve"> </w:t>
      </w:r>
      <w:r w:rsidRPr="006C4A21">
        <w:rPr>
          <w:rFonts w:eastAsia="Times New Roman"/>
          <w:bCs/>
          <w:shd w:val="clear" w:color="auto" w:fill="FFFFFF"/>
        </w:rPr>
        <w:t>να</w:t>
      </w:r>
      <w:r>
        <w:rPr>
          <w:rFonts w:eastAsia="Times New Roman" w:cs="Times New Roman"/>
        </w:rPr>
        <w:t xml:space="preserve"> έρθει το θέμα στη </w:t>
      </w:r>
      <w:r w:rsidRPr="006C4A21">
        <w:rPr>
          <w:rFonts w:eastAsia="Times New Roman"/>
          <w:bCs/>
        </w:rPr>
        <w:t>Βουλή</w:t>
      </w:r>
      <w:r>
        <w:rPr>
          <w:rFonts w:eastAsia="Times New Roman" w:cs="Times New Roman"/>
        </w:rPr>
        <w:t xml:space="preserve">. </w:t>
      </w:r>
    </w:p>
    <w:p w14:paraId="5EA9118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Αν ήταν στο χέρι του κ. Τσίπρα</w:t>
      </w:r>
      <w:r w:rsidRPr="00063579">
        <w:rPr>
          <w:rFonts w:eastAsia="Times New Roman" w:cs="Times New Roman"/>
          <w:szCs w:val="24"/>
        </w:rPr>
        <w:t>,</w:t>
      </w:r>
      <w:r>
        <w:rPr>
          <w:rFonts w:eastAsia="Times New Roman" w:cs="Times New Roman"/>
          <w:szCs w:val="24"/>
        </w:rPr>
        <w:t xml:space="preserve"> θα είχε απαγορεύσει και τα συλλαλητήρια, την ελεύθερη έκφραση των πολιτών. Βλέπετε για τον </w:t>
      </w:r>
      <w:r w:rsidRPr="00063579">
        <w:rPr>
          <w:rFonts w:eastAsia="Times New Roman" w:cs="Times New Roman"/>
          <w:szCs w:val="24"/>
        </w:rPr>
        <w:t>–</w:t>
      </w:r>
      <w:r>
        <w:rPr>
          <w:rFonts w:eastAsia="Times New Roman" w:cs="Times New Roman"/>
          <w:szCs w:val="24"/>
        </w:rPr>
        <w:t>εντός εισαγωγικών- «</w:t>
      </w:r>
      <w:r>
        <w:rPr>
          <w:rFonts w:eastAsia="Times New Roman" w:cs="Times New Roman"/>
          <w:szCs w:val="24"/>
        </w:rPr>
        <w:t>λαοπρόβλητο» Πρωθυπουργό, που αποφεύγει πλέον τους πολίτες και κινείται σε ένα προστατευμένο και αποστειρωμένο περιβάλλον, η ελεύθερη έκφραση των πολιτών είναι επιθυμητή μόνο όταν τον συμφέρει.</w:t>
      </w:r>
    </w:p>
    <w:p w14:paraId="5EA9118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Όταν δεν τον συμφέρει, οι πολίτες που εκφράζουν την ανησυχία τ</w:t>
      </w:r>
      <w:r>
        <w:rPr>
          <w:rFonts w:eastAsia="Times New Roman" w:cs="Times New Roman"/>
          <w:szCs w:val="24"/>
        </w:rPr>
        <w:t xml:space="preserve">ους και το πατριωτικό τους αίσθημα στα συλλαλητήρια είναι όχλος. Και φυσικά ο κ. Τσίπρας δεν βρίσκει </w:t>
      </w:r>
      <w:r>
        <w:rPr>
          <w:rFonts w:eastAsia="Times New Roman" w:cs="Times New Roman"/>
          <w:szCs w:val="24"/>
        </w:rPr>
        <w:t xml:space="preserve">και </w:t>
      </w:r>
      <w:r>
        <w:rPr>
          <w:rFonts w:eastAsia="Times New Roman" w:cs="Times New Roman"/>
          <w:szCs w:val="24"/>
        </w:rPr>
        <w:t>κανέναν λόγο για να κάνει δημοψήφισμα, αφού το αποτέλεσμα ενός τέτοιου δημοψηφίσματος θα ήταν συντριπτικό εις βάρος του.</w:t>
      </w:r>
    </w:p>
    <w:p w14:paraId="5EA9118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Προφανώς, όμως, είχε λόγους να</w:t>
      </w:r>
      <w:r>
        <w:rPr>
          <w:rFonts w:eastAsia="Times New Roman" w:cs="Times New Roman"/>
          <w:szCs w:val="24"/>
        </w:rPr>
        <w:t xml:space="preserve"> κάνει το αλήστου μνήμης δημοψήφισμα πριν από τρία χρόνια, που οδήγησε στη διάλυση και στον αφελληνισμό του τραπεζικού συστήματος, στα </w:t>
      </w:r>
      <w:r>
        <w:rPr>
          <w:rFonts w:eastAsia="Times New Roman" w:cs="Times New Roman"/>
          <w:szCs w:val="24"/>
          <w:lang w:val="en-US"/>
        </w:rPr>
        <w:lastRenderedPageBreak/>
        <w:t>capital</w:t>
      </w:r>
      <w:r w:rsidRPr="00F87B7C">
        <w:rPr>
          <w:rFonts w:eastAsia="Times New Roman" w:cs="Times New Roman"/>
          <w:szCs w:val="24"/>
        </w:rPr>
        <w:t xml:space="preserve"> </w:t>
      </w:r>
      <w:r>
        <w:rPr>
          <w:rFonts w:eastAsia="Times New Roman" w:cs="Times New Roman"/>
          <w:szCs w:val="24"/>
          <w:lang w:val="en-US"/>
        </w:rPr>
        <w:t>control</w:t>
      </w:r>
      <w:r w:rsidRPr="00F87B7C">
        <w:rPr>
          <w:rFonts w:eastAsia="Times New Roman" w:cs="Times New Roman"/>
          <w:szCs w:val="24"/>
        </w:rPr>
        <w:t xml:space="preserve"> </w:t>
      </w:r>
      <w:r>
        <w:rPr>
          <w:rFonts w:eastAsia="Times New Roman" w:cs="Times New Roman"/>
          <w:szCs w:val="24"/>
        </w:rPr>
        <w:t>που ισχύουν μέχρι και σήμερα, σε μέτρα ύψους 14,5 δισεκατομμυρίων ευρώ και στο πιο επώδυνο μνημόνιο.</w:t>
      </w:r>
    </w:p>
    <w:p w14:paraId="5EA9118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Είνα</w:t>
      </w:r>
      <w:r>
        <w:rPr>
          <w:rFonts w:eastAsia="Times New Roman" w:cs="Times New Roman"/>
          <w:szCs w:val="24"/>
        </w:rPr>
        <w:t>ι χαρακτηριστικό, και εδώ ζητάμε μια επίσημη επιβεβαίωση ή διάψευση από την ελληνική Κυβέρνηση, ότι ο κ. Τσίπρας και ο κ. Κοτζιάς σχεδιάζουν να υπογράψουν τη συμφωνία στο έδαφος των Σκοπίων για να αποφύγουν την οργή και τη διαμαρτυρία των Ελλήνων πολιτών.</w:t>
      </w:r>
    </w:p>
    <w:p w14:paraId="5EA9118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η Κυβέρνηση κρατά μυστικό τον τόπο και την ώρα της υπογραφής της συμφωνίας. Αυτό και μόνο καταδεικνύει συμπεριφορά ενόχου που κρύβεται γιατί φοβάται. Για πόσο καιρό, όμως, πιστεύετε ότι θα κρύβεστε ακόμα; </w:t>
      </w:r>
    </w:p>
    <w:p w14:paraId="5EA9118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Αναρωτιέμαι, οι συνάδελφοι τη</w:t>
      </w:r>
      <w:r>
        <w:rPr>
          <w:rFonts w:eastAsia="Times New Roman" w:cs="Times New Roman"/>
          <w:szCs w:val="24"/>
        </w:rPr>
        <w:t xml:space="preserve">ς κυβερνητικής </w:t>
      </w:r>
      <w:r>
        <w:rPr>
          <w:rFonts w:eastAsia="Times New Roman" w:cs="Times New Roman"/>
          <w:szCs w:val="24"/>
        </w:rPr>
        <w:t>π</w:t>
      </w:r>
      <w:r>
        <w:rPr>
          <w:rFonts w:eastAsia="Times New Roman" w:cs="Times New Roman"/>
          <w:szCs w:val="24"/>
        </w:rPr>
        <w:t>λειοψηφίας από τη Μακεδονία πώς θα μπορούν να βλέπουν στα μάτια τους πολίτες την επόμενη μέρα της υπογραφής μιας τέτοιας συμφωνίας. Είναι σαφές ότι ο κ. Κοτζιάς, έχοντας παραμερίσει τους έμπειρους διπλωματικούς υπαλλήλους του Υπουργείου Εξω</w:t>
      </w:r>
      <w:r>
        <w:rPr>
          <w:rFonts w:eastAsia="Times New Roman" w:cs="Times New Roman"/>
          <w:szCs w:val="24"/>
        </w:rPr>
        <w:t>τερικών και με την αλαζονεία που τον χαρακτηρίζει, δεν έχει συνειδητοποιήσει τους κινδύνους που υποκρύπτει αυτή η συμφωνία.</w:t>
      </w:r>
    </w:p>
    <w:p w14:paraId="5EA9118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Προσωπικά εκφράζω έντονες αμφιβολίες και επιφυλάξεις για το αν αυτή η συμφωνία ελέγχθηκε, όπως έπρεπε, από νομικούς με γνώσεις του δ</w:t>
      </w:r>
      <w:r>
        <w:rPr>
          <w:rFonts w:eastAsia="Times New Roman" w:cs="Times New Roman"/>
          <w:szCs w:val="24"/>
        </w:rPr>
        <w:t>ιεθνούς δικαίου, αλλά και υπηρεσιακά στελέχη του Υπουργείου Εξωτερικών. Είναι καινοφανές αυτό που δήλωσε ο κ. Κοτζιάς ότι άφησαν ελεύθερους τους Σκοπιανούς να αποφασίσουν οι ίδιοι την ονομασία. Με όλα αυτά που ακούμε, θα αρχίσουμε να αμφιβάλουμε και για το</w:t>
      </w:r>
      <w:r>
        <w:rPr>
          <w:rFonts w:eastAsia="Times New Roman" w:cs="Times New Roman"/>
          <w:szCs w:val="24"/>
        </w:rPr>
        <w:t xml:space="preserve"> αν υπήρχε και η ελληνική συμμετοχή στο κείμενο της συμφωνίας.</w:t>
      </w:r>
    </w:p>
    <w:p w14:paraId="5EA9118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w:t>
      </w:r>
      <w:r>
        <w:rPr>
          <w:rFonts w:eastAsia="Times New Roman" w:cs="Times New Roman"/>
          <w:szCs w:val="24"/>
          <w:lang w:val="en-US"/>
        </w:rPr>
        <w:t>erga</w:t>
      </w:r>
      <w:r w:rsidRPr="006C3337">
        <w:rPr>
          <w:rFonts w:eastAsia="Times New Roman" w:cs="Times New Roman"/>
          <w:szCs w:val="24"/>
        </w:rPr>
        <w:t xml:space="preserve"> </w:t>
      </w:r>
      <w:r>
        <w:rPr>
          <w:rFonts w:eastAsia="Times New Roman" w:cs="Times New Roman"/>
          <w:szCs w:val="24"/>
          <w:lang w:val="en-US"/>
        </w:rPr>
        <w:t>omnes</w:t>
      </w:r>
      <w:r w:rsidRPr="006C3337">
        <w:rPr>
          <w:rFonts w:eastAsia="Times New Roman" w:cs="Times New Roman"/>
          <w:szCs w:val="24"/>
        </w:rPr>
        <w:t xml:space="preserve"> </w:t>
      </w:r>
      <w:r>
        <w:rPr>
          <w:rFonts w:eastAsia="Times New Roman" w:cs="Times New Roman"/>
          <w:szCs w:val="24"/>
        </w:rPr>
        <w:t xml:space="preserve">απλά δεν υφίσταται. Στο τελικό κείμενο της συμφωνίας, που δόθηκε στα κόμματα της Βουλής, δεν υπάρχει το όνομα που έχει συμφωνηθεί για το κράτος των Σκοπίων, το </w:t>
      </w:r>
      <w:r>
        <w:rPr>
          <w:rFonts w:eastAsia="Times New Roman" w:cs="Times New Roman"/>
          <w:szCs w:val="24"/>
          <w:lang w:val="en-US"/>
        </w:rPr>
        <w:t>Severna</w:t>
      </w:r>
      <w:r w:rsidRPr="006C3337">
        <w:rPr>
          <w:rFonts w:eastAsia="Times New Roman" w:cs="Times New Roman"/>
          <w:szCs w:val="24"/>
        </w:rPr>
        <w:t xml:space="preserve"> </w:t>
      </w:r>
      <w:r>
        <w:rPr>
          <w:rFonts w:eastAsia="Times New Roman" w:cs="Times New Roman"/>
          <w:szCs w:val="24"/>
          <w:lang w:val="en-US"/>
        </w:rPr>
        <w:t>Macedonija</w:t>
      </w:r>
      <w:r w:rsidRPr="006C3337">
        <w:rPr>
          <w:rFonts w:eastAsia="Times New Roman" w:cs="Times New Roman"/>
          <w:szCs w:val="24"/>
        </w:rPr>
        <w:t xml:space="preserve">, </w:t>
      </w:r>
      <w:r>
        <w:rPr>
          <w:rFonts w:eastAsia="Times New Roman" w:cs="Times New Roman"/>
          <w:szCs w:val="24"/>
        </w:rPr>
        <w:t xml:space="preserve">όπως μας έλεγε μέχρι χθες ο κ. Τσίπρας. Αυτή είναι η αξιοπιστία του κυρίου </w:t>
      </w:r>
      <w:r>
        <w:rPr>
          <w:rFonts w:eastAsia="Times New Roman" w:cs="Times New Roman"/>
          <w:szCs w:val="24"/>
        </w:rPr>
        <w:t>Πρωθυπουργού.</w:t>
      </w:r>
    </w:p>
    <w:p w14:paraId="5EA9118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Ελάχιστα ενδιαφέρουν αυτά τον κ. Τσίπρα, αλλά και τη μικρή ομάδα των εθνομηδενιστών που έχει καταλάβει την καρέκλα της εξουσίας και θεωρεί ότι μπορεί να επιβάλει τη θέλησή της και τις μειοψηφικές της απόψεις σε όλους τους Έλληνες, γιατί απένα</w:t>
      </w:r>
      <w:r>
        <w:rPr>
          <w:rFonts w:eastAsia="Times New Roman" w:cs="Times New Roman"/>
          <w:szCs w:val="24"/>
        </w:rPr>
        <w:t xml:space="preserve">ντί της αυτή τη στιγμή είναι όλοι η Έλληνες. Για πρώτη </w:t>
      </w:r>
      <w:r>
        <w:rPr>
          <w:rFonts w:eastAsia="Times New Roman" w:cs="Times New Roman"/>
          <w:szCs w:val="24"/>
        </w:rPr>
        <w:lastRenderedPageBreak/>
        <w:t>φορά, όσα ψέματα και να λέτε με την υπογραφή σας θα αναγνωρίσετε μακεδονική εθνότητα και μακεδονική γλώσσα, δηλαδή την επιτομή του αλυτρωτισμού. Το έλλειμμα ιστορικής γνώσης και εθνικής συνείδησης αυτώ</w:t>
      </w:r>
      <w:r>
        <w:rPr>
          <w:rFonts w:eastAsia="Times New Roman" w:cs="Times New Roman"/>
          <w:szCs w:val="24"/>
        </w:rPr>
        <w:t>ν που διαπραγματεύτηκαν τους εμποδίζει να αντιληφθούν ότι η συγκεκριμένη αναγνώριση πέραν του ότι συνιστά ανεπίτρεπτη υποχώρηση, δεν έχει κανένα ιστορικό και πραγματικό υπόβαθρο.</w:t>
      </w:r>
    </w:p>
    <w:p w14:paraId="5EA9118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Ουσιαστικά με την αναγνώριση της μακεδονικής εθνότητας δικαιώνετε τον μακεδον</w:t>
      </w:r>
      <w:r>
        <w:rPr>
          <w:rFonts w:eastAsia="Times New Roman" w:cs="Times New Roman"/>
          <w:szCs w:val="24"/>
        </w:rPr>
        <w:t xml:space="preserve">ισμό, το αλυτρωτικό ιδεολόγημα της Μακεδονίας του Ίλιντεν. Σε πρακτικό επίπεδο τι σημαίνει αυτό; Σημαίνει, κυρίες και κύριοι συνάδελφοι, ότι από τη στιγμή που αναγνωρίζεις τη </w:t>
      </w:r>
      <w:r>
        <w:rPr>
          <w:rFonts w:eastAsia="Times New Roman" w:cs="Times New Roman"/>
          <w:szCs w:val="24"/>
        </w:rPr>
        <w:t>μ</w:t>
      </w:r>
      <w:r>
        <w:rPr>
          <w:rFonts w:eastAsia="Times New Roman" w:cs="Times New Roman"/>
          <w:szCs w:val="24"/>
        </w:rPr>
        <w:t>ακεδονική εθνότητα, ακυρώνεται και το όνομα που εσείς παραχωρήσατε ως Βόρεια Μακ</w:t>
      </w:r>
      <w:r>
        <w:rPr>
          <w:rFonts w:eastAsia="Times New Roman" w:cs="Times New Roman"/>
          <w:szCs w:val="24"/>
        </w:rPr>
        <w:t>εδονία, γιατί πολύ απλά οι πολίτες των Σκοπίων θα προσδιορίζονται ως Μακεδόνες.</w:t>
      </w:r>
    </w:p>
    <w:p w14:paraId="5EA9119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Αυτή είναι η συμφωνία για την οποία είναι υπερήφανος ο κ. Τσίπρας, χωρίς να τον νοιάζει αν και πόσο υπερήφανοι είναι οι Έλληνες πολίτες με αυτά που προσπαθεί να τους επιβάλλει.</w:t>
      </w:r>
      <w:r>
        <w:rPr>
          <w:rFonts w:eastAsia="Times New Roman" w:cs="Times New Roman"/>
          <w:szCs w:val="24"/>
        </w:rPr>
        <w:t xml:space="preserve"> </w:t>
      </w:r>
      <w:r>
        <w:rPr>
          <w:rFonts w:eastAsia="Times New Roman" w:cs="Times New Roman"/>
          <w:szCs w:val="24"/>
        </w:rPr>
        <w:lastRenderedPageBreak/>
        <w:t>Εκτός από το μορφωτικό έλλειμμα, όμως, και το έλλειμμα εθνικής συνείδησης, υπάρχει και η ανευθυνότητα που χαρακτηρίζει την Κυβέρνηση.</w:t>
      </w:r>
    </w:p>
    <w:p w14:paraId="5EA9119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 άρθρο 13 της συμφωνίας ουσιαστικά λέει ότι επειδή το κράτος των Σκοπίων είναι ένα περίκλειστο κράτος, με την έννοια ότ</w:t>
      </w:r>
      <w:r>
        <w:rPr>
          <w:rFonts w:eastAsia="Times New Roman" w:cs="Times New Roman"/>
          <w:szCs w:val="24"/>
        </w:rPr>
        <w:t>ι δεν έχει πρόσβαση σε θάλασσα, μπορεί να διεκδικήσει πρόσβαση στη θάλασσα -υποτίθεται αρχικά για αλιευτικούς σκοπούς-, αλλά και με άλλους σκοπούς που μπορεί να ανακύψουν στο μέλλον. Και ποια είναι η πρόσβαση; Το Αιγαίο.</w:t>
      </w:r>
    </w:p>
    <w:p w14:paraId="5EA9119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Μετά, λοιπόν, τη Μακεδονία σειρά πα</w:t>
      </w:r>
      <w:r>
        <w:rPr>
          <w:rFonts w:eastAsia="Times New Roman" w:cs="Times New Roman"/>
          <w:szCs w:val="24"/>
        </w:rPr>
        <w:t>ίρνει το Αιγαίο και αργότερα ίσως η Θράκη, όσο παραμένει αυτή η Κυβέρνηση στην εξουσία. Με το άρθρο 7 συνομολογείτε ότι κάθε χώρα θα ερμηνεύει τον όρο «Μακεδονία» και «Μακεδόνας» κατά βούληση. Αυτό και μόνο ακυρώνει τις θριαμβολογίες της κυβερνητικής παράτ</w:t>
      </w:r>
      <w:r>
        <w:rPr>
          <w:rFonts w:eastAsia="Times New Roman" w:cs="Times New Roman"/>
          <w:szCs w:val="24"/>
        </w:rPr>
        <w:t>αξης ότι με αυτήν τη συμφωνία ξαναπαίρνουν πίσω τη Μακεδονία και την ιστορία της.</w:t>
      </w:r>
    </w:p>
    <w:p w14:paraId="5EA9119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Όταν η κάθε χώρα, και στην προκειμένη περίπτωση το κράτος των Σκοπίων, μπορεί να ερμηνεύει την ιστορία της Μακεδονία</w:t>
      </w:r>
      <w:r>
        <w:rPr>
          <w:rFonts w:eastAsia="Times New Roman" w:cs="Times New Roman"/>
          <w:szCs w:val="24"/>
        </w:rPr>
        <w:t>ς</w:t>
      </w:r>
      <w:r>
        <w:rPr>
          <w:rFonts w:eastAsia="Times New Roman" w:cs="Times New Roman"/>
          <w:szCs w:val="24"/>
        </w:rPr>
        <w:t xml:space="preserve"> όπως αυτή νομίζει, με το άρθρο 7, αντιλαμβάνεται κανείς </w:t>
      </w:r>
      <w:r>
        <w:rPr>
          <w:rFonts w:eastAsia="Times New Roman" w:cs="Times New Roman"/>
          <w:szCs w:val="24"/>
        </w:rPr>
        <w:t>ότι οι κυβερνητικές θριαμβολογίες είναι εκτός τόπου και χρόνου. Μας λέτε, επίσης, ότι πρέπει να πανηγυρίζουμε γιατί οι Σκοπιανοί θα αναγνωρίσουν ότι δεν έχουν σχέση με την αρχαία Ελλάδα, λες και όταν το ισχυρίζονταν, μπορούσαν να πείσουν κανέναν.</w:t>
      </w:r>
    </w:p>
    <w:p w14:paraId="5EA91194" w14:textId="77777777" w:rsidR="000F46A4" w:rsidRDefault="00307FE8">
      <w:pPr>
        <w:spacing w:line="600" w:lineRule="auto"/>
        <w:ind w:firstLine="720"/>
        <w:jc w:val="both"/>
        <w:rPr>
          <w:rFonts w:eastAsia="Times New Roman"/>
          <w:szCs w:val="24"/>
        </w:rPr>
      </w:pPr>
      <w:r>
        <w:rPr>
          <w:rFonts w:eastAsia="Times New Roman"/>
          <w:szCs w:val="24"/>
        </w:rPr>
        <w:t>Στην πραγ</w:t>
      </w:r>
      <w:r>
        <w:rPr>
          <w:rFonts w:eastAsia="Times New Roman"/>
          <w:szCs w:val="24"/>
        </w:rPr>
        <w:t>ματικότητα, το αφήγημα το Σκοπίων όλα αυτά τα χρόνια ήταν ότι οι Μακεδόνες δεν είχαν καμμία σχέση με την αρχαία Ελλάδα. Και αυτό το αφήγημα έρχεται τώρα η Κυβέρνηση του κ. Τσίπρα και το δικαιώνει, γιατί αυτό ουσιαστικά συνιστά το άρθρο 7.</w:t>
      </w:r>
    </w:p>
    <w:p w14:paraId="5EA91195" w14:textId="77777777" w:rsidR="000F46A4" w:rsidRDefault="00307FE8">
      <w:pPr>
        <w:spacing w:line="600" w:lineRule="auto"/>
        <w:ind w:firstLine="720"/>
        <w:jc w:val="both"/>
        <w:rPr>
          <w:rFonts w:eastAsia="Times New Roman"/>
          <w:szCs w:val="24"/>
        </w:rPr>
      </w:pPr>
      <w:r>
        <w:rPr>
          <w:rFonts w:eastAsia="Times New Roman"/>
          <w:szCs w:val="24"/>
        </w:rPr>
        <w:t xml:space="preserve">Με το άρθρο 8, ο </w:t>
      </w:r>
      <w:r>
        <w:rPr>
          <w:rFonts w:eastAsia="Times New Roman"/>
          <w:szCs w:val="24"/>
        </w:rPr>
        <w:t>κ. Τσίπρας αποδέχεται ότι τα σχολικά βιβλία της Ελλάδας περιέχουν αλυτρωτικές αναφορές και παραχαράσσουν την ιστορία, γιατί το άρθρο 8, παράγραφος 5, αναφέρει ότι θα συσταθεί Διεπιστημονική Επιτροπή η οποία θα εξετάσει τον τρόπο διδασκαλίας της ιστορίας τω</w:t>
      </w:r>
      <w:r>
        <w:rPr>
          <w:rFonts w:eastAsia="Times New Roman"/>
          <w:szCs w:val="24"/>
        </w:rPr>
        <w:t>ν δύο χωρών, ώστε να αρθούν αλυτρωτικές αναφορές.</w:t>
      </w:r>
    </w:p>
    <w:p w14:paraId="5EA91196" w14:textId="77777777" w:rsidR="000F46A4" w:rsidRDefault="00307FE8">
      <w:pPr>
        <w:spacing w:line="600" w:lineRule="auto"/>
        <w:ind w:firstLine="720"/>
        <w:jc w:val="both"/>
        <w:rPr>
          <w:rFonts w:eastAsia="Times New Roman"/>
          <w:szCs w:val="24"/>
        </w:rPr>
      </w:pPr>
      <w:r>
        <w:rPr>
          <w:rFonts w:eastAsia="Times New Roman"/>
          <w:szCs w:val="24"/>
        </w:rPr>
        <w:lastRenderedPageBreak/>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5EA91197" w14:textId="77777777" w:rsidR="000F46A4" w:rsidRDefault="00307FE8">
      <w:pPr>
        <w:spacing w:line="600" w:lineRule="auto"/>
        <w:ind w:firstLine="720"/>
        <w:jc w:val="both"/>
        <w:rPr>
          <w:rFonts w:eastAsia="Times New Roman"/>
          <w:szCs w:val="24"/>
        </w:rPr>
      </w:pPr>
      <w:r>
        <w:rPr>
          <w:rFonts w:eastAsia="Times New Roman"/>
          <w:szCs w:val="24"/>
        </w:rPr>
        <w:t>Όλα αυτά θα ψηφίσετε, κυρίες και κύριοι συνάδελφοι, όσοι ψηφίσετε κατά της πρότασης δυσπιστίας και υπέρ της Κυβέρνησης. Οι</w:t>
      </w:r>
      <w:r>
        <w:rPr>
          <w:rFonts w:eastAsia="Times New Roman"/>
          <w:szCs w:val="24"/>
        </w:rPr>
        <w:t xml:space="preserve"> στιγμές είναι κρίσιμες. Οι συνέπειες μιας οικονομικής κρίσης αντιμετωπίζονται, μπορούν να αμβλυνθούν. Οι συνέπειες, όμως, μιας εθνικής ήττας ούτε αντιμετωπίζονται ούτε αμβλύνονται.</w:t>
      </w:r>
    </w:p>
    <w:p w14:paraId="5EA91198" w14:textId="77777777" w:rsidR="000F46A4" w:rsidRDefault="00307FE8">
      <w:pPr>
        <w:spacing w:line="600" w:lineRule="auto"/>
        <w:ind w:firstLine="720"/>
        <w:jc w:val="both"/>
        <w:rPr>
          <w:rFonts w:eastAsia="Times New Roman"/>
          <w:szCs w:val="24"/>
        </w:rPr>
      </w:pPr>
      <w:r>
        <w:rPr>
          <w:rFonts w:eastAsia="Times New Roman"/>
          <w:szCs w:val="24"/>
        </w:rPr>
        <w:t>Ο κ. Τσίπρας έχει καταστεί επικίνδυνος για τη χώρα και το έθνος. Γνωρίζοντ</w:t>
      </w:r>
      <w:r>
        <w:rPr>
          <w:rFonts w:eastAsia="Times New Roman"/>
          <w:szCs w:val="24"/>
        </w:rPr>
        <w:t xml:space="preserve">ας ότι η συντριπτική πλειοψηφία των πολιτών είναι απέναντί του, περιφρονεί κάθε δημοκρατική διέξοδο και διαδικασία. Είναι ικανός για όλα, ακόμα και για να επιφέρει και μια εθνική ήττα τεραστίου μεγέθους. </w:t>
      </w:r>
    </w:p>
    <w:p w14:paraId="5EA91199" w14:textId="77777777" w:rsidR="000F46A4" w:rsidRDefault="00307FE8">
      <w:pPr>
        <w:spacing w:line="600" w:lineRule="auto"/>
        <w:ind w:firstLine="720"/>
        <w:jc w:val="both"/>
        <w:rPr>
          <w:rFonts w:eastAsia="Times New Roman"/>
          <w:szCs w:val="24"/>
        </w:rPr>
      </w:pPr>
      <w:r>
        <w:rPr>
          <w:rFonts w:eastAsia="Times New Roman"/>
          <w:szCs w:val="24"/>
        </w:rPr>
        <w:t>Όσοι στηρίζουν τις επιλογές του, όσοι δεν αποτρέψου</w:t>
      </w:r>
      <w:r>
        <w:rPr>
          <w:rFonts w:eastAsia="Times New Roman"/>
          <w:szCs w:val="24"/>
        </w:rPr>
        <w:t>ν την υπογραφή αυτής της συμφωνίας θα είναι συνυπεύθυνοι και θα λογοδοτήσουν απέναντι στον λαό και στην ιστορία.</w:t>
      </w:r>
    </w:p>
    <w:p w14:paraId="5EA9119A" w14:textId="77777777" w:rsidR="000F46A4" w:rsidRDefault="00307FE8">
      <w:pPr>
        <w:spacing w:line="600" w:lineRule="auto"/>
        <w:ind w:firstLine="720"/>
        <w:jc w:val="both"/>
        <w:rPr>
          <w:rFonts w:eastAsia="Times New Roman"/>
          <w:szCs w:val="24"/>
        </w:rPr>
      </w:pPr>
      <w:r>
        <w:rPr>
          <w:rFonts w:eastAsia="Times New Roman"/>
          <w:szCs w:val="24"/>
        </w:rPr>
        <w:t>Σας ευχαριστώ.</w:t>
      </w:r>
    </w:p>
    <w:p w14:paraId="5EA9119B" w14:textId="77777777" w:rsidR="000F46A4" w:rsidRDefault="00307FE8">
      <w:pPr>
        <w:spacing w:line="600" w:lineRule="auto"/>
        <w:ind w:firstLine="720"/>
        <w:jc w:val="center"/>
        <w:rPr>
          <w:rFonts w:eastAsia="Times New Roman"/>
          <w:szCs w:val="24"/>
        </w:rPr>
      </w:pPr>
      <w:r>
        <w:rPr>
          <w:rFonts w:eastAsia="Times New Roman" w:cs="Times New Roman"/>
          <w:szCs w:val="24"/>
        </w:rPr>
        <w:lastRenderedPageBreak/>
        <w:t>(Χειροκροτήματα από την πτέρυγα της Νέας Δημοκρατίας</w:t>
      </w:r>
      <w:r w:rsidRPr="00EF707E">
        <w:rPr>
          <w:rFonts w:eastAsia="Times New Roman" w:cs="Times New Roman"/>
          <w:szCs w:val="24"/>
        </w:rPr>
        <w:t>)</w:t>
      </w:r>
    </w:p>
    <w:p w14:paraId="5EA9119C" w14:textId="77777777" w:rsidR="000F46A4" w:rsidRDefault="00307FE8">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Σας ευχαριστώ πολύ, κύριε Βεσυρόπουλε. Ήσαστα</w:t>
      </w:r>
      <w:r>
        <w:rPr>
          <w:rFonts w:eastAsia="Times New Roman"/>
          <w:szCs w:val="24"/>
        </w:rPr>
        <w:t>ν άψογος με τον χρόνο.</w:t>
      </w:r>
    </w:p>
    <w:p w14:paraId="5EA9119D" w14:textId="77777777" w:rsidR="000F46A4" w:rsidRDefault="00307FE8">
      <w:pPr>
        <w:spacing w:line="600" w:lineRule="auto"/>
        <w:ind w:firstLine="720"/>
        <w:jc w:val="both"/>
        <w:rPr>
          <w:rFonts w:eastAsia="Times New Roman"/>
          <w:szCs w:val="24"/>
        </w:rPr>
      </w:pPr>
      <w:r>
        <w:rPr>
          <w:rFonts w:eastAsia="Times New Roman"/>
          <w:szCs w:val="24"/>
        </w:rPr>
        <w:t>Παρακαλώ πολύ, τον λόγο έχει ο κ. Βρούτσης. Από εδώ και πέρα, θα πρέπει όλοι να είναι άψογοι, διότι κάποιοι τελευταίοι συνάδελφοι τελικά δεν θα μιλήσουν. Καλό θα είναι να μιλήσουμε όσοι μπορούμε περισσότεροι σήμερα.</w:t>
      </w:r>
    </w:p>
    <w:p w14:paraId="5EA9119E" w14:textId="77777777" w:rsidR="000F46A4" w:rsidRDefault="00307FE8">
      <w:pPr>
        <w:spacing w:line="600" w:lineRule="auto"/>
        <w:ind w:firstLine="720"/>
        <w:jc w:val="both"/>
        <w:rPr>
          <w:rFonts w:eastAsia="Times New Roman"/>
          <w:szCs w:val="24"/>
        </w:rPr>
      </w:pPr>
      <w:r>
        <w:rPr>
          <w:rFonts w:eastAsia="Times New Roman"/>
          <w:szCs w:val="24"/>
        </w:rPr>
        <w:t>Ορίστε, κύριε Βρο</w:t>
      </w:r>
      <w:r>
        <w:rPr>
          <w:rFonts w:eastAsia="Times New Roman"/>
          <w:szCs w:val="24"/>
        </w:rPr>
        <w:t xml:space="preserve">ύτση, έχετε τον λόγο. </w:t>
      </w:r>
    </w:p>
    <w:p w14:paraId="5EA9119F" w14:textId="77777777" w:rsidR="000F46A4" w:rsidRDefault="00307FE8">
      <w:pPr>
        <w:spacing w:line="600" w:lineRule="auto"/>
        <w:ind w:firstLine="720"/>
        <w:jc w:val="both"/>
        <w:rPr>
          <w:rFonts w:eastAsia="Times New Roman"/>
          <w:szCs w:val="24"/>
        </w:rPr>
      </w:pPr>
      <w:r>
        <w:rPr>
          <w:rFonts w:eastAsia="Times New Roman"/>
          <w:b/>
          <w:szCs w:val="24"/>
        </w:rPr>
        <w:t>ΙΩΑΝΝΗΣ ΒΡΟΥΤΣΗΣ</w:t>
      </w:r>
      <w:r w:rsidRPr="00EF707E">
        <w:rPr>
          <w:rFonts w:eastAsia="Times New Roman"/>
          <w:b/>
          <w:szCs w:val="24"/>
        </w:rPr>
        <w:t>:</w:t>
      </w:r>
      <w:r>
        <w:rPr>
          <w:rFonts w:eastAsia="Times New Roman"/>
          <w:b/>
          <w:szCs w:val="24"/>
        </w:rPr>
        <w:t xml:space="preserve"> </w:t>
      </w:r>
      <w:r w:rsidRPr="00165DE7">
        <w:rPr>
          <w:rFonts w:eastAsia="Times New Roman"/>
          <w:szCs w:val="24"/>
        </w:rPr>
        <w:t>Κύριε Πρόεδρε, κυρίες και κύριοι συνάδελφοι, όλοι κατανοούμε</w:t>
      </w:r>
      <w:r>
        <w:rPr>
          <w:rFonts w:eastAsia="Times New Roman"/>
          <w:szCs w:val="24"/>
        </w:rPr>
        <w:t>,</w:t>
      </w:r>
      <w:r w:rsidRPr="00165DE7">
        <w:rPr>
          <w:rFonts w:eastAsia="Times New Roman"/>
          <w:szCs w:val="24"/>
        </w:rPr>
        <w:t xml:space="preserve"> νομίζω</w:t>
      </w:r>
      <w:r>
        <w:rPr>
          <w:rFonts w:eastAsia="Times New Roman"/>
          <w:szCs w:val="24"/>
        </w:rPr>
        <w:t>,</w:t>
      </w:r>
      <w:r w:rsidRPr="00165DE7">
        <w:rPr>
          <w:rFonts w:eastAsia="Times New Roman"/>
          <w:szCs w:val="24"/>
        </w:rPr>
        <w:t xml:space="preserve"> την κρισιμότητα των στιγμών. </w:t>
      </w:r>
      <w:r>
        <w:rPr>
          <w:rFonts w:eastAsia="Times New Roman"/>
          <w:szCs w:val="24"/>
        </w:rPr>
        <w:t>Τη σημερινή μέρα β</w:t>
      </w:r>
      <w:r w:rsidRPr="00165DE7">
        <w:rPr>
          <w:rFonts w:eastAsia="Times New Roman"/>
          <w:szCs w:val="24"/>
        </w:rPr>
        <w:t>ρισκόμαστε στην εξέλιξη μιας διαδικασίας</w:t>
      </w:r>
      <w:r>
        <w:rPr>
          <w:rFonts w:eastAsia="Times New Roman"/>
          <w:szCs w:val="24"/>
        </w:rPr>
        <w:t>,</w:t>
      </w:r>
      <w:r w:rsidRPr="00165DE7">
        <w:rPr>
          <w:rFonts w:eastAsia="Times New Roman"/>
          <w:szCs w:val="24"/>
        </w:rPr>
        <w:t xml:space="preserve"> στο τέλος της οποίας </w:t>
      </w:r>
      <w:r>
        <w:rPr>
          <w:rFonts w:eastAsia="Times New Roman"/>
          <w:szCs w:val="24"/>
        </w:rPr>
        <w:t xml:space="preserve">θα κριθούν </w:t>
      </w:r>
      <w:r w:rsidRPr="00165DE7">
        <w:rPr>
          <w:rFonts w:eastAsia="Times New Roman"/>
          <w:szCs w:val="24"/>
        </w:rPr>
        <w:t xml:space="preserve">κρίσιμα </w:t>
      </w:r>
      <w:r>
        <w:rPr>
          <w:rFonts w:eastAsia="Times New Roman"/>
          <w:szCs w:val="24"/>
        </w:rPr>
        <w:t xml:space="preserve">εθνικά </w:t>
      </w:r>
      <w:r w:rsidRPr="00165DE7">
        <w:rPr>
          <w:rFonts w:eastAsia="Times New Roman"/>
          <w:szCs w:val="24"/>
        </w:rPr>
        <w:t>ζητήματα.</w:t>
      </w:r>
      <w:r w:rsidRPr="00165DE7">
        <w:rPr>
          <w:rFonts w:eastAsia="Times New Roman"/>
          <w:szCs w:val="24"/>
        </w:rPr>
        <w:t xml:space="preserve"> Όλοι οι Βουλευτές ανεξαίρετου κόμματος θα αναμετρηθούμε με την ψήφο μας το βράδυ</w:t>
      </w:r>
      <w:r>
        <w:rPr>
          <w:rFonts w:eastAsia="Times New Roman"/>
          <w:szCs w:val="24"/>
        </w:rPr>
        <w:t>,</w:t>
      </w:r>
      <w:r w:rsidRPr="00165DE7">
        <w:rPr>
          <w:rFonts w:eastAsia="Times New Roman"/>
          <w:szCs w:val="24"/>
        </w:rPr>
        <w:t xml:space="preserve"> με την ιστορία και τις προσωπικές πολιτικές ευθύνες που έχει ο καθένας.</w:t>
      </w:r>
      <w:r>
        <w:rPr>
          <w:rFonts w:eastAsia="Times New Roman"/>
          <w:b/>
          <w:szCs w:val="24"/>
        </w:rPr>
        <w:t xml:space="preserve"> </w:t>
      </w:r>
      <w:r w:rsidRPr="00165DE7">
        <w:rPr>
          <w:rFonts w:eastAsia="Times New Roman"/>
          <w:szCs w:val="24"/>
        </w:rPr>
        <w:t>Σήμερα το βράδυ πλέον κανένας δεν θα μπορέσει να κρυφτεί.</w:t>
      </w:r>
    </w:p>
    <w:p w14:paraId="5EA911A0" w14:textId="77777777" w:rsidR="000F46A4" w:rsidRDefault="00307FE8">
      <w:pPr>
        <w:spacing w:line="600" w:lineRule="auto"/>
        <w:ind w:firstLine="720"/>
        <w:jc w:val="both"/>
        <w:rPr>
          <w:rFonts w:eastAsia="Times New Roman"/>
          <w:szCs w:val="24"/>
        </w:rPr>
      </w:pPr>
      <w:r w:rsidRPr="00165DE7">
        <w:rPr>
          <w:rFonts w:eastAsia="Times New Roman"/>
          <w:szCs w:val="24"/>
        </w:rPr>
        <w:lastRenderedPageBreak/>
        <w:t xml:space="preserve">Και αναφέρομαι </w:t>
      </w:r>
      <w:r>
        <w:rPr>
          <w:rFonts w:eastAsia="Times New Roman"/>
          <w:szCs w:val="24"/>
        </w:rPr>
        <w:t xml:space="preserve">ειδικά </w:t>
      </w:r>
      <w:r w:rsidRPr="00165DE7">
        <w:rPr>
          <w:rFonts w:eastAsia="Times New Roman"/>
          <w:szCs w:val="24"/>
        </w:rPr>
        <w:t xml:space="preserve">στην Κοινοβουλευτική </w:t>
      </w:r>
      <w:r w:rsidRPr="00165DE7">
        <w:rPr>
          <w:rFonts w:eastAsia="Times New Roman"/>
          <w:szCs w:val="24"/>
        </w:rPr>
        <w:t>Ομάδα των ΑΝΕΛ, ο οποίοι για ακόμα μια φορά με μια διπρόσωπη τακτική, όπως το έχουν κάνει κατ’ επανάληψη όλο το προηγούμενο διάστημα</w:t>
      </w:r>
      <w:r>
        <w:rPr>
          <w:rFonts w:eastAsia="Times New Roman"/>
          <w:szCs w:val="24"/>
        </w:rPr>
        <w:t>,</w:t>
      </w:r>
      <w:r w:rsidRPr="00165DE7">
        <w:rPr>
          <w:rFonts w:eastAsia="Times New Roman"/>
          <w:szCs w:val="24"/>
        </w:rPr>
        <w:t xml:space="preserve"> προσπαθούν να αλλοιώσουν το μήνυμα, να ξανακοροϊδέψουν τους πολίτες</w:t>
      </w:r>
      <w:r>
        <w:rPr>
          <w:rFonts w:eastAsia="Times New Roman"/>
          <w:szCs w:val="24"/>
        </w:rPr>
        <w:t xml:space="preserve"> και λένε</w:t>
      </w:r>
      <w:r w:rsidRPr="00567F42">
        <w:rPr>
          <w:rFonts w:eastAsia="Times New Roman"/>
          <w:szCs w:val="24"/>
        </w:rPr>
        <w:t xml:space="preserve">: </w:t>
      </w:r>
      <w:r>
        <w:rPr>
          <w:rFonts w:eastAsia="Times New Roman"/>
          <w:szCs w:val="24"/>
        </w:rPr>
        <w:t>«Ε</w:t>
      </w:r>
      <w:r w:rsidRPr="00165DE7">
        <w:rPr>
          <w:rFonts w:eastAsia="Times New Roman"/>
          <w:szCs w:val="24"/>
        </w:rPr>
        <w:t>μείς είμαστε κατά της συμφωνίας</w:t>
      </w:r>
      <w:r>
        <w:rPr>
          <w:rFonts w:eastAsia="Times New Roman"/>
          <w:szCs w:val="24"/>
        </w:rPr>
        <w:t>».</w:t>
      </w:r>
      <w:r w:rsidRPr="00165DE7">
        <w:rPr>
          <w:rFonts w:eastAsia="Times New Roman"/>
          <w:szCs w:val="24"/>
        </w:rPr>
        <w:t xml:space="preserve"> </w:t>
      </w:r>
    </w:p>
    <w:p w14:paraId="5EA911A1" w14:textId="77777777" w:rsidR="000F46A4" w:rsidRDefault="00307FE8">
      <w:pPr>
        <w:spacing w:line="600" w:lineRule="auto"/>
        <w:ind w:firstLine="720"/>
        <w:jc w:val="both"/>
        <w:rPr>
          <w:rFonts w:eastAsia="Times New Roman"/>
          <w:b/>
          <w:szCs w:val="24"/>
        </w:rPr>
      </w:pPr>
      <w:r w:rsidRPr="00165DE7">
        <w:rPr>
          <w:rFonts w:eastAsia="Times New Roman"/>
          <w:szCs w:val="24"/>
        </w:rPr>
        <w:t xml:space="preserve">Εδώ θα </w:t>
      </w:r>
      <w:r>
        <w:rPr>
          <w:rFonts w:eastAsia="Times New Roman"/>
          <w:szCs w:val="24"/>
        </w:rPr>
        <w:t xml:space="preserve">ήθελα να </w:t>
      </w:r>
      <w:r w:rsidRPr="00165DE7">
        <w:rPr>
          <w:rFonts w:eastAsia="Times New Roman"/>
          <w:szCs w:val="24"/>
        </w:rPr>
        <w:t xml:space="preserve">ανοίξω μια παρένθεση. Σήμερα το πρωί άκουσα Βουλευτή των ΑΝΕΛ στο </w:t>
      </w:r>
      <w:r>
        <w:rPr>
          <w:rFonts w:eastAsia="Times New Roman"/>
          <w:szCs w:val="24"/>
        </w:rPr>
        <w:t>«</w:t>
      </w:r>
      <w:r w:rsidRPr="00165DE7">
        <w:rPr>
          <w:rFonts w:eastAsia="Times New Roman"/>
          <w:szCs w:val="24"/>
        </w:rPr>
        <w:t>ΣΚΑ</w:t>
      </w:r>
      <w:r>
        <w:rPr>
          <w:rFonts w:eastAsia="Times New Roman"/>
          <w:szCs w:val="24"/>
        </w:rPr>
        <w:t>Ϊ</w:t>
      </w:r>
      <w:r>
        <w:rPr>
          <w:rFonts w:eastAsia="Times New Roman"/>
          <w:szCs w:val="24"/>
        </w:rPr>
        <w:t>»</w:t>
      </w:r>
      <w:r w:rsidRPr="00165DE7">
        <w:rPr>
          <w:rFonts w:eastAsia="Times New Roman"/>
          <w:szCs w:val="24"/>
        </w:rPr>
        <w:t xml:space="preserve"> και συγκλονίστηκα με το πάθος και την ένταση και την</w:t>
      </w:r>
      <w:r>
        <w:rPr>
          <w:rFonts w:eastAsia="Times New Roman"/>
          <w:b/>
          <w:szCs w:val="24"/>
        </w:rPr>
        <w:t xml:space="preserve"> </w:t>
      </w:r>
      <w:r w:rsidRPr="00165DE7">
        <w:rPr>
          <w:rFonts w:eastAsia="Times New Roman"/>
          <w:szCs w:val="24"/>
        </w:rPr>
        <w:t xml:space="preserve">καταγραφή των επιχειρημάτων του εναντίον της συμφωνίας, εναντίον του κυβερνητικού του εταίρου, αλλά από την άλλη πλευρά </w:t>
      </w:r>
      <w:r>
        <w:rPr>
          <w:rFonts w:eastAsia="Times New Roman"/>
          <w:szCs w:val="24"/>
        </w:rPr>
        <w:t>μ</w:t>
      </w:r>
      <w:r>
        <w:rPr>
          <w:rFonts w:eastAsia="Times New Roman"/>
          <w:szCs w:val="24"/>
        </w:rPr>
        <w:t xml:space="preserve">εριά λένε ότι </w:t>
      </w:r>
      <w:r w:rsidRPr="00165DE7">
        <w:rPr>
          <w:rFonts w:eastAsia="Times New Roman"/>
          <w:szCs w:val="24"/>
        </w:rPr>
        <w:t>θα ψηφίσου</w:t>
      </w:r>
      <w:r>
        <w:rPr>
          <w:rFonts w:eastAsia="Times New Roman"/>
          <w:szCs w:val="24"/>
        </w:rPr>
        <w:t>ν</w:t>
      </w:r>
      <w:r w:rsidRPr="00165DE7">
        <w:rPr>
          <w:rFonts w:eastAsia="Times New Roman"/>
          <w:szCs w:val="24"/>
        </w:rPr>
        <w:t>.</w:t>
      </w:r>
      <w:r>
        <w:rPr>
          <w:rFonts w:eastAsia="Times New Roman"/>
          <w:szCs w:val="24"/>
        </w:rPr>
        <w:t xml:space="preserve"> </w:t>
      </w:r>
      <w:r w:rsidRPr="00165DE7">
        <w:rPr>
          <w:rFonts w:eastAsia="Times New Roman"/>
          <w:szCs w:val="24"/>
        </w:rPr>
        <w:t>Γιατί άραγε;</w:t>
      </w:r>
      <w:r>
        <w:rPr>
          <w:rFonts w:eastAsia="Times New Roman"/>
          <w:b/>
          <w:szCs w:val="24"/>
        </w:rPr>
        <w:t xml:space="preserve"> </w:t>
      </w:r>
      <w:r w:rsidRPr="00165DE7">
        <w:rPr>
          <w:rFonts w:eastAsia="Times New Roman"/>
          <w:szCs w:val="24"/>
        </w:rPr>
        <w:t>Νομίζουν ότι μπορούν να ξεφύγουν; Η ιστορία είναι καταγεγραμμένη.</w:t>
      </w:r>
      <w:r>
        <w:rPr>
          <w:rFonts w:eastAsia="Times New Roman"/>
          <w:b/>
          <w:szCs w:val="24"/>
        </w:rPr>
        <w:t xml:space="preserve"> </w:t>
      </w:r>
    </w:p>
    <w:p w14:paraId="5EA911A2" w14:textId="77777777" w:rsidR="000F46A4" w:rsidRDefault="00307FE8">
      <w:pPr>
        <w:spacing w:line="600" w:lineRule="auto"/>
        <w:ind w:firstLine="720"/>
        <w:jc w:val="both"/>
        <w:rPr>
          <w:rFonts w:eastAsia="Times New Roman"/>
          <w:b/>
          <w:szCs w:val="24"/>
        </w:rPr>
      </w:pPr>
      <w:r w:rsidRPr="00165DE7">
        <w:rPr>
          <w:rFonts w:eastAsia="Times New Roman"/>
          <w:szCs w:val="24"/>
        </w:rPr>
        <w:t>Και ως Κυκλαδίτης και ως Αιγαιοπελαγίτη</w:t>
      </w:r>
      <w:r>
        <w:rPr>
          <w:rFonts w:eastAsia="Times New Roman"/>
          <w:szCs w:val="24"/>
        </w:rPr>
        <w:t>ς</w:t>
      </w:r>
      <w:r w:rsidRPr="00165DE7">
        <w:rPr>
          <w:rFonts w:eastAsia="Times New Roman"/>
          <w:szCs w:val="24"/>
        </w:rPr>
        <w:t xml:space="preserve"> θυμάμαι έντονα στο μυαλό μου </w:t>
      </w:r>
      <w:r>
        <w:rPr>
          <w:rFonts w:eastAsia="Times New Roman"/>
          <w:szCs w:val="24"/>
        </w:rPr>
        <w:t>-</w:t>
      </w:r>
      <w:r w:rsidRPr="00165DE7">
        <w:rPr>
          <w:rFonts w:eastAsia="Times New Roman"/>
          <w:szCs w:val="24"/>
        </w:rPr>
        <w:t xml:space="preserve">δεν θα </w:t>
      </w:r>
      <w:r>
        <w:rPr>
          <w:rFonts w:eastAsia="Times New Roman"/>
          <w:szCs w:val="24"/>
        </w:rPr>
        <w:t>αναφερθώ</w:t>
      </w:r>
      <w:r w:rsidRPr="00165DE7">
        <w:rPr>
          <w:rFonts w:eastAsia="Times New Roman"/>
          <w:szCs w:val="24"/>
        </w:rPr>
        <w:t xml:space="preserve"> στα προεκλογικά του 2014 και στις υποσχέσεις του ΣΥΡΙΖΑ</w:t>
      </w:r>
      <w:r w:rsidRPr="00567F42">
        <w:rPr>
          <w:rFonts w:eastAsia="Times New Roman"/>
          <w:szCs w:val="24"/>
        </w:rPr>
        <w:t xml:space="preserve"> </w:t>
      </w:r>
      <w:r>
        <w:rPr>
          <w:rFonts w:eastAsia="Times New Roman"/>
          <w:szCs w:val="24"/>
        </w:rPr>
        <w:t>και τω</w:t>
      </w:r>
      <w:r>
        <w:rPr>
          <w:rFonts w:eastAsia="Times New Roman"/>
          <w:szCs w:val="24"/>
        </w:rPr>
        <w:t>ν ΑΝΕΛ</w:t>
      </w:r>
      <w:r w:rsidRPr="00165DE7">
        <w:rPr>
          <w:rFonts w:eastAsia="Times New Roman"/>
          <w:szCs w:val="24"/>
        </w:rPr>
        <w:t xml:space="preserve"> για το περίφημ</w:t>
      </w:r>
      <w:r>
        <w:rPr>
          <w:rFonts w:eastAsia="Times New Roman"/>
          <w:szCs w:val="24"/>
        </w:rPr>
        <w:t>ο</w:t>
      </w:r>
      <w:r w:rsidRPr="00165DE7">
        <w:rPr>
          <w:rFonts w:eastAsia="Times New Roman"/>
          <w:szCs w:val="24"/>
        </w:rPr>
        <w:t xml:space="preserve"> ΦΠΑ, το οποίο το παραδώσατε σε συσκευασία δώρου</w:t>
      </w:r>
      <w:r>
        <w:rPr>
          <w:rFonts w:eastAsia="Times New Roman"/>
          <w:szCs w:val="24"/>
        </w:rPr>
        <w:t>-</w:t>
      </w:r>
      <w:r w:rsidRPr="00165DE7">
        <w:rPr>
          <w:rFonts w:eastAsia="Times New Roman"/>
          <w:szCs w:val="24"/>
        </w:rPr>
        <w:t xml:space="preserve"> μετεκλογικά, κύριοι Υπουργοί της Κυβέρνησης</w:t>
      </w:r>
      <w:r>
        <w:rPr>
          <w:rFonts w:eastAsia="Times New Roman"/>
          <w:szCs w:val="24"/>
        </w:rPr>
        <w:t>,</w:t>
      </w:r>
      <w:r w:rsidRPr="00165DE7">
        <w:rPr>
          <w:rFonts w:eastAsia="Times New Roman"/>
          <w:szCs w:val="24"/>
        </w:rPr>
        <w:t xml:space="preserve"> τον κ. Καμμένο </w:t>
      </w:r>
      <w:r w:rsidRPr="00165DE7">
        <w:rPr>
          <w:rFonts w:eastAsia="Times New Roman"/>
          <w:szCs w:val="24"/>
        </w:rPr>
        <w:lastRenderedPageBreak/>
        <w:t>έξω από το Μαξίμου, ο οποίος με κλάματα έλεγε ότι είναι αδύνατον να παραχωρηθεί το ΦΠΑ του Αιγαίου και την άλλη μέρα πήγε κα</w:t>
      </w:r>
      <w:r w:rsidRPr="00165DE7">
        <w:rPr>
          <w:rFonts w:eastAsia="Times New Roman"/>
          <w:szCs w:val="24"/>
        </w:rPr>
        <w:t>ι ψήφισε και χάθηκε αυτή η μεγάλη εθνική κατάκτηση του ΦΠΑ για τους νησιώτες Αιγαι</w:t>
      </w:r>
      <w:r>
        <w:rPr>
          <w:rFonts w:eastAsia="Times New Roman"/>
          <w:szCs w:val="24"/>
        </w:rPr>
        <w:t>ο</w:t>
      </w:r>
      <w:r w:rsidRPr="00165DE7">
        <w:rPr>
          <w:rFonts w:eastAsia="Times New Roman"/>
          <w:szCs w:val="24"/>
        </w:rPr>
        <w:t>πελαγίτες.</w:t>
      </w:r>
    </w:p>
    <w:p w14:paraId="5EA911A3" w14:textId="77777777" w:rsidR="000F46A4" w:rsidRDefault="00307FE8">
      <w:pPr>
        <w:spacing w:line="600" w:lineRule="auto"/>
        <w:ind w:firstLine="720"/>
        <w:jc w:val="both"/>
        <w:rPr>
          <w:rFonts w:eastAsia="Times New Roman"/>
          <w:szCs w:val="24"/>
        </w:rPr>
      </w:pPr>
      <w:r w:rsidRPr="00165DE7">
        <w:rPr>
          <w:rFonts w:eastAsia="Times New Roman"/>
          <w:szCs w:val="24"/>
        </w:rPr>
        <w:t xml:space="preserve">Το ίδιο πάει να κάνει και σήμερα και ο κ. Καμμένος και η </w:t>
      </w:r>
      <w:r>
        <w:rPr>
          <w:rFonts w:eastAsia="Times New Roman"/>
          <w:szCs w:val="24"/>
        </w:rPr>
        <w:t>Κ</w:t>
      </w:r>
      <w:r w:rsidRPr="00165DE7">
        <w:rPr>
          <w:rFonts w:eastAsia="Times New Roman"/>
          <w:szCs w:val="24"/>
        </w:rPr>
        <w:t xml:space="preserve">οινοβουλευτική του </w:t>
      </w:r>
      <w:r>
        <w:rPr>
          <w:rFonts w:eastAsia="Times New Roman"/>
          <w:szCs w:val="24"/>
        </w:rPr>
        <w:t>Ο</w:t>
      </w:r>
      <w:r w:rsidRPr="00165DE7">
        <w:rPr>
          <w:rFonts w:eastAsia="Times New Roman"/>
          <w:szCs w:val="24"/>
        </w:rPr>
        <w:t>μάδα. Νομίζω, όμως, ότι πλέον οι πολίτες έχουν καταλάβει. Δεν μπορεί να τους ξανακορ</w:t>
      </w:r>
      <w:r w:rsidRPr="00165DE7">
        <w:rPr>
          <w:rFonts w:eastAsia="Times New Roman"/>
          <w:szCs w:val="24"/>
        </w:rPr>
        <w:t>οϊδέψει ο κ. Καμμένος</w:t>
      </w:r>
      <w:r>
        <w:rPr>
          <w:rFonts w:eastAsia="Times New Roman"/>
          <w:szCs w:val="24"/>
        </w:rPr>
        <w:t>,</w:t>
      </w:r>
      <w:r w:rsidRPr="00165DE7">
        <w:rPr>
          <w:rFonts w:eastAsia="Times New Roman"/>
          <w:szCs w:val="24"/>
        </w:rPr>
        <w:t xml:space="preserve"> ούτε οι Βουλευτές του κ. Καμμένου. Θα αναμετρηθούν με την ιστορία και τις ευθύνες τους. </w:t>
      </w:r>
    </w:p>
    <w:p w14:paraId="5EA911A4" w14:textId="77777777" w:rsidR="000F46A4" w:rsidRDefault="00307FE8">
      <w:pPr>
        <w:spacing w:line="600" w:lineRule="auto"/>
        <w:ind w:firstLine="720"/>
        <w:jc w:val="both"/>
        <w:rPr>
          <w:rFonts w:eastAsia="Times New Roman"/>
          <w:b/>
          <w:szCs w:val="24"/>
        </w:rPr>
      </w:pPr>
      <w:r w:rsidRPr="00165DE7">
        <w:rPr>
          <w:rFonts w:eastAsia="Times New Roman"/>
          <w:szCs w:val="24"/>
        </w:rPr>
        <w:t>Σήμερα το βράδυ</w:t>
      </w:r>
      <w:r>
        <w:rPr>
          <w:rFonts w:eastAsia="Times New Roman"/>
          <w:szCs w:val="24"/>
        </w:rPr>
        <w:t>,</w:t>
      </w:r>
      <w:r w:rsidRPr="00165DE7">
        <w:rPr>
          <w:rFonts w:eastAsia="Times New Roman"/>
          <w:szCs w:val="24"/>
        </w:rPr>
        <w:t xml:space="preserve"> για να το ξεκαθαρίσουμε</w:t>
      </w:r>
      <w:r>
        <w:rPr>
          <w:rFonts w:eastAsia="Times New Roman"/>
          <w:szCs w:val="24"/>
        </w:rPr>
        <w:t>,</w:t>
      </w:r>
      <w:r w:rsidRPr="00165DE7">
        <w:rPr>
          <w:rFonts w:eastAsia="Times New Roman"/>
          <w:szCs w:val="24"/>
        </w:rPr>
        <w:t xml:space="preserve"> όσοι ψηφίσουν εναντίον της πρότασης δυσπιστίας της Νέας </w:t>
      </w:r>
      <w:r>
        <w:rPr>
          <w:rFonts w:eastAsia="Times New Roman"/>
          <w:szCs w:val="24"/>
        </w:rPr>
        <w:t>Δ</w:t>
      </w:r>
      <w:r w:rsidRPr="00165DE7">
        <w:rPr>
          <w:rFonts w:eastAsia="Times New Roman"/>
          <w:szCs w:val="24"/>
        </w:rPr>
        <w:t>ημοκρατίας δίνουν εξουσιοδότηση στον κ. Τσίπρ</w:t>
      </w:r>
      <w:r w:rsidRPr="00165DE7">
        <w:rPr>
          <w:rFonts w:eastAsia="Times New Roman"/>
          <w:szCs w:val="24"/>
        </w:rPr>
        <w:t>α και στον κ. Κοτζιά να πάνε στις Πρέσπες να υπογράψουν, δίνουν το</w:t>
      </w:r>
      <w:r>
        <w:rPr>
          <w:rFonts w:eastAsia="Times New Roman"/>
          <w:b/>
          <w:szCs w:val="24"/>
        </w:rPr>
        <w:t xml:space="preserve"> </w:t>
      </w:r>
      <w:r w:rsidRPr="00165DE7">
        <w:rPr>
          <w:rFonts w:eastAsia="Times New Roman"/>
          <w:szCs w:val="24"/>
        </w:rPr>
        <w:t>μελάνι στον κ. Κοτζιά και στον κ. Τσίπρα να υπογρ</w:t>
      </w:r>
      <w:r>
        <w:rPr>
          <w:rFonts w:eastAsia="Times New Roman"/>
          <w:szCs w:val="24"/>
        </w:rPr>
        <w:t>άψουν</w:t>
      </w:r>
      <w:r w:rsidRPr="00165DE7">
        <w:rPr>
          <w:rFonts w:eastAsia="Times New Roman"/>
          <w:szCs w:val="24"/>
        </w:rPr>
        <w:t xml:space="preserve"> την επιζήμια αυτή εθνική συμφωνία. Αυτό είναι το διακύβευμα της σημερινής συζήτησης.</w:t>
      </w:r>
    </w:p>
    <w:p w14:paraId="5EA911A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Ακούγονται και διάφορα άλλα. Η </w:t>
      </w:r>
      <w:r w:rsidRPr="00246D67">
        <w:rPr>
          <w:rFonts w:eastAsia="Times New Roman" w:cs="Times New Roman"/>
          <w:szCs w:val="24"/>
        </w:rPr>
        <w:t>Νέα Δημοκρατία</w:t>
      </w:r>
      <w:r>
        <w:rPr>
          <w:rFonts w:eastAsia="Times New Roman" w:cs="Times New Roman"/>
          <w:szCs w:val="24"/>
        </w:rPr>
        <w:t xml:space="preserve"> έκανε το εθνικό και δημοκρατικό της καθήκον με τον καλύτερο δυνατό τρόπο. Αυτά τα εργαλεία της δίνει το πλαίσιο της δημοκρατικής </w:t>
      </w:r>
      <w:r>
        <w:rPr>
          <w:rFonts w:eastAsia="Times New Roman" w:cs="Times New Roman"/>
          <w:szCs w:val="24"/>
        </w:rPr>
        <w:lastRenderedPageBreak/>
        <w:t>διαδικασίας που απορρέει από τον Κανονισμό της Βουλής, να ασκήσει πρόταση δυσπιστίας</w:t>
      </w:r>
      <w:r w:rsidRPr="00280478">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αι είδατε με τι υπεύθυνο τρόπο το διαχε</w:t>
      </w:r>
      <w:r>
        <w:rPr>
          <w:rFonts w:eastAsia="Times New Roman" w:cs="Times New Roman"/>
          <w:szCs w:val="24"/>
        </w:rPr>
        <w:t xml:space="preserve">ιριστήκαμε. Και το κάναμε τώρα σε ένα κρίσιμο εθνικό ζήτημα. </w:t>
      </w:r>
    </w:p>
    <w:p w14:paraId="5EA911A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Πολλές φορές σε συζητήσεις με Έλληνες πολίτες πάρα πολλοί οι οποίοι ψήφισαν </w:t>
      </w:r>
      <w:r w:rsidRPr="00C0242A">
        <w:rPr>
          <w:rFonts w:eastAsia="Times New Roman" w:cs="Times New Roman"/>
          <w:szCs w:val="24"/>
        </w:rPr>
        <w:t>ΣΥΡΙΖΑ</w:t>
      </w:r>
      <w:r>
        <w:rPr>
          <w:rFonts w:eastAsia="Times New Roman" w:cs="Times New Roman"/>
          <w:szCs w:val="24"/>
        </w:rPr>
        <w:t xml:space="preserve"> στις 25 Ιανουαρίου του 2015, μου λένε «μακάρι να υπήρχε το κουμπί του χρόνου», ώστε να γύριζαν τον χρόνο πίσω λ</w:t>
      </w:r>
      <w:r>
        <w:rPr>
          <w:rFonts w:eastAsia="Times New Roman" w:cs="Times New Roman"/>
          <w:szCs w:val="24"/>
        </w:rPr>
        <w:t xml:space="preserve">ίγο πριν ψηφίσουν στην κάλπη τον Ιανουάριο του 2015. </w:t>
      </w:r>
    </w:p>
    <w:p w14:paraId="5EA911A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Διότι αυτά τα οποία συνέβησαν για τους Έλληνες πολίτες και τη χώρα μας από το 2015 μέχρι σήμερα είναι πράγματα τα οποία έφεραν τη χώρα πίσω, χάθηκαν ευκαιρίες, είχαν τίμημα οικονομικό, είχαν τίμημα για </w:t>
      </w:r>
      <w:r>
        <w:rPr>
          <w:rFonts w:eastAsia="Times New Roman" w:cs="Times New Roman"/>
          <w:szCs w:val="24"/>
        </w:rPr>
        <w:t>ανθρώπους οι οποίοι ζούσαν με μια μικρή σύνταξη -η κατάργηση του ΕΚΑΣ, το ΦΠΑ του Αιγαίου-</w:t>
      </w:r>
      <w:r w:rsidRPr="00280478">
        <w:rPr>
          <w:rFonts w:eastAsia="Times New Roman" w:cs="Times New Roman"/>
          <w:szCs w:val="24"/>
        </w:rPr>
        <w:t>,</w:t>
      </w:r>
      <w:r>
        <w:rPr>
          <w:rFonts w:eastAsia="Times New Roman" w:cs="Times New Roman"/>
          <w:szCs w:val="24"/>
        </w:rPr>
        <w:t xml:space="preserve"> είχαν ζητήματα τα οποία είχαν να κάνουν με την υπερφορολόγηση και έχουν να κάνουν με αυτά τα οποία ακούσαμε χθες από τον Πρόεδρο του </w:t>
      </w:r>
      <w:r>
        <w:rPr>
          <w:rFonts w:eastAsia="Times New Roman" w:cs="Times New Roman"/>
          <w:szCs w:val="24"/>
          <w:lang w:val="en-US"/>
        </w:rPr>
        <w:t>ESM</w:t>
      </w:r>
      <w:r w:rsidRPr="000B78A2">
        <w:rPr>
          <w:rFonts w:eastAsia="Times New Roman" w:cs="Times New Roman"/>
          <w:szCs w:val="24"/>
        </w:rPr>
        <w:t xml:space="preserve"> </w:t>
      </w:r>
      <w:r>
        <w:rPr>
          <w:rFonts w:eastAsia="Times New Roman" w:cs="Times New Roman"/>
          <w:szCs w:val="24"/>
        </w:rPr>
        <w:t xml:space="preserve">τον κ. </w:t>
      </w:r>
      <w:r w:rsidRPr="00312E57">
        <w:rPr>
          <w:rFonts w:eastAsia="Times New Roman" w:cs="Times New Roman"/>
          <w:szCs w:val="24"/>
        </w:rPr>
        <w:t>Ρέγκλινγκ</w:t>
      </w:r>
      <w:r w:rsidRPr="00280478">
        <w:rPr>
          <w:rFonts w:eastAsia="Times New Roman" w:cs="Times New Roman"/>
          <w:szCs w:val="24"/>
        </w:rPr>
        <w:t>,</w:t>
      </w:r>
      <w:r>
        <w:rPr>
          <w:rFonts w:eastAsia="Times New Roman" w:cs="Times New Roman"/>
          <w:szCs w:val="24"/>
        </w:rPr>
        <w:t xml:space="preserve"> ότι η επι</w:t>
      </w:r>
      <w:r>
        <w:rPr>
          <w:rFonts w:eastAsia="Times New Roman" w:cs="Times New Roman"/>
          <w:szCs w:val="24"/>
        </w:rPr>
        <w:t xml:space="preserve">τήρηση στη χώρα θα είναι μέχρι το 2059. Επίσης, έχουν να κάνουν με την παραχώρηση της εθνικής περιουσίας που θα είναι μέχρι το </w:t>
      </w:r>
      <w:r>
        <w:rPr>
          <w:rFonts w:eastAsia="Times New Roman" w:cs="Times New Roman"/>
          <w:szCs w:val="24"/>
        </w:rPr>
        <w:lastRenderedPageBreak/>
        <w:t xml:space="preserve">2115. Όλα αυτά θα είχαν αποφευχθεί, αλλά εν πάση περιπτώσει ήταν αναστρέψιμα. </w:t>
      </w:r>
    </w:p>
    <w:p w14:paraId="5EA911A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Τα ζητήματα, όμως, της εθνικής κυριαρχίας είναι μη</w:t>
      </w:r>
      <w:r>
        <w:rPr>
          <w:rFonts w:eastAsia="Times New Roman" w:cs="Times New Roman"/>
          <w:szCs w:val="24"/>
        </w:rPr>
        <w:t xml:space="preserve"> αναστρέψιμα και αυτά συζητάμε σήμερα. Διότι η -σε εισαγωγικά- «</w:t>
      </w:r>
      <w:r>
        <w:rPr>
          <w:rFonts w:eastAsia="Times New Roman" w:cs="Times New Roman"/>
          <w:szCs w:val="24"/>
        </w:rPr>
        <w:t>σ</w:t>
      </w:r>
      <w:r>
        <w:rPr>
          <w:rFonts w:eastAsia="Times New Roman" w:cs="Times New Roman"/>
          <w:szCs w:val="24"/>
        </w:rPr>
        <w:t xml:space="preserve">υμφωνία» που έκανε ο </w:t>
      </w:r>
      <w:r w:rsidRPr="00C0242A">
        <w:rPr>
          <w:rFonts w:eastAsia="Times New Roman" w:cs="Times New Roman"/>
          <w:szCs w:val="24"/>
        </w:rPr>
        <w:t>ΣΥΡΙΖΑ</w:t>
      </w:r>
      <w:r>
        <w:rPr>
          <w:rFonts w:eastAsia="Times New Roman" w:cs="Times New Roman"/>
          <w:szCs w:val="24"/>
        </w:rPr>
        <w:t xml:space="preserve"> είναι μια διαδικασία που ακολούθησε, που εμπεριέχει μέσα τα στοιχεία της συμπεριφοράς και της αντίληψης του </w:t>
      </w:r>
      <w:r w:rsidRPr="00C0242A">
        <w:rPr>
          <w:rFonts w:eastAsia="Times New Roman" w:cs="Times New Roman"/>
          <w:szCs w:val="24"/>
        </w:rPr>
        <w:t>ΣΥΡΙΖΑ</w:t>
      </w:r>
      <w:r>
        <w:rPr>
          <w:rFonts w:eastAsia="Times New Roman" w:cs="Times New Roman"/>
          <w:szCs w:val="24"/>
        </w:rPr>
        <w:t>, δηλαδή αλαζονεία, περιφρόνηση των θεσμών, μια α</w:t>
      </w:r>
      <w:r>
        <w:rPr>
          <w:rFonts w:eastAsia="Times New Roman" w:cs="Times New Roman"/>
          <w:szCs w:val="24"/>
        </w:rPr>
        <w:t xml:space="preserve">ντίληψη η οποία έχει να κάνει με ό,τι έχει δείξει ο </w:t>
      </w:r>
      <w:r w:rsidRPr="00C0242A">
        <w:rPr>
          <w:rFonts w:eastAsia="Times New Roman" w:cs="Times New Roman"/>
          <w:szCs w:val="24"/>
        </w:rPr>
        <w:t>ΣΥΡΙΖΑ</w:t>
      </w:r>
      <w:r>
        <w:rPr>
          <w:rFonts w:eastAsia="Times New Roman" w:cs="Times New Roman"/>
          <w:szCs w:val="24"/>
        </w:rPr>
        <w:t xml:space="preserve"> μέχρι σήμερα για το πώς αντιλαμβάνεται τα ζητήματα εθνικής ευθύνης, αλλά και όλα τα θέματα των διαπραγματεύσεων που έκανε. </w:t>
      </w:r>
    </w:p>
    <w:p w14:paraId="5EA911A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Και προσέξτε: Αυτή η </w:t>
      </w:r>
      <w:r>
        <w:rPr>
          <w:rFonts w:eastAsia="Times New Roman" w:cs="Times New Roman"/>
          <w:szCs w:val="24"/>
        </w:rPr>
        <w:t>σ</w:t>
      </w:r>
      <w:r>
        <w:rPr>
          <w:rFonts w:eastAsia="Times New Roman" w:cs="Times New Roman"/>
          <w:szCs w:val="24"/>
        </w:rPr>
        <w:t>υμφωνία η οποία δημιουργήθηκε και έρχεται σήμερα να</w:t>
      </w:r>
      <w:r>
        <w:rPr>
          <w:rFonts w:eastAsia="Times New Roman" w:cs="Times New Roman"/>
          <w:szCs w:val="24"/>
        </w:rPr>
        <w:t xml:space="preserve"> συζητηθεί, επειδή το προκαλεί η </w:t>
      </w:r>
      <w:r w:rsidRPr="00246D67">
        <w:rPr>
          <w:rFonts w:eastAsia="Times New Roman" w:cs="Times New Roman"/>
          <w:szCs w:val="24"/>
        </w:rPr>
        <w:t>Νέα Δημοκρατία</w:t>
      </w:r>
      <w:r>
        <w:rPr>
          <w:rFonts w:eastAsia="Times New Roman" w:cs="Times New Roman"/>
          <w:szCs w:val="24"/>
        </w:rPr>
        <w:t xml:space="preserve"> με τη μορφή της πρότασης δυσπιστίας, περιέχει στο τέλος της ημέρας μια εθνική επιζήμια εξέλιξη που έχει να κάνει με την παραχώρηση της μακεδονικής ταυτότητας και την παραχώρηση της μακεδονικής γλώσσας στα Σκό</w:t>
      </w:r>
      <w:r>
        <w:rPr>
          <w:rFonts w:eastAsia="Times New Roman" w:cs="Times New Roman"/>
          <w:szCs w:val="24"/>
        </w:rPr>
        <w:t xml:space="preserve">πια. </w:t>
      </w:r>
    </w:p>
    <w:p w14:paraId="5EA911A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εσείς κύριοι του </w:t>
      </w:r>
      <w:r w:rsidRPr="00C0242A">
        <w:rPr>
          <w:rFonts w:eastAsia="Times New Roman" w:cs="Times New Roman"/>
          <w:szCs w:val="24"/>
        </w:rPr>
        <w:t>ΣΥΡΙΖΑ</w:t>
      </w:r>
      <w:r>
        <w:rPr>
          <w:rFonts w:eastAsia="Times New Roman" w:cs="Times New Roman"/>
          <w:szCs w:val="24"/>
        </w:rPr>
        <w:t>, πώς θα το ψηφίσετε αυτό και με ποια διαδικασία συμφωνήθηκε</w:t>
      </w:r>
      <w:r w:rsidRPr="005B2AC8">
        <w:rPr>
          <w:rFonts w:eastAsia="Times New Roman" w:cs="Times New Roman"/>
          <w:szCs w:val="24"/>
        </w:rPr>
        <w:t xml:space="preserve"> </w:t>
      </w:r>
      <w:r>
        <w:rPr>
          <w:rFonts w:eastAsia="Times New Roman" w:cs="Times New Roman"/>
          <w:szCs w:val="24"/>
        </w:rPr>
        <w:t xml:space="preserve">αυτό; Η </w:t>
      </w:r>
      <w:r w:rsidRPr="00246D67">
        <w:rPr>
          <w:rFonts w:eastAsia="Times New Roman" w:cs="Times New Roman"/>
          <w:szCs w:val="24"/>
        </w:rPr>
        <w:t>Νέα Δημοκρατία</w:t>
      </w:r>
      <w:r>
        <w:rPr>
          <w:rFonts w:eastAsia="Times New Roman" w:cs="Times New Roman"/>
          <w:szCs w:val="24"/>
        </w:rPr>
        <w:t xml:space="preserve"> έχει δείξει τον δρόμο και όχι μόνο η </w:t>
      </w:r>
      <w:r w:rsidRPr="00246D67">
        <w:rPr>
          <w:rFonts w:eastAsia="Times New Roman" w:cs="Times New Roman"/>
          <w:szCs w:val="24"/>
        </w:rPr>
        <w:t>Νέα Δημοκρατία</w:t>
      </w:r>
      <w:r>
        <w:rPr>
          <w:rFonts w:eastAsia="Times New Roman" w:cs="Times New Roman"/>
          <w:szCs w:val="24"/>
        </w:rPr>
        <w:t>, το πολιτικό μας σύστημα ωρίμασε μετά το 1974 και έδειξε ότι στα ύψιστα εθνικά ζητ</w:t>
      </w:r>
      <w:r>
        <w:rPr>
          <w:rFonts w:eastAsia="Times New Roman" w:cs="Times New Roman"/>
          <w:szCs w:val="24"/>
        </w:rPr>
        <w:t xml:space="preserve">ήματα μπορούμε μονιασμένοι, συντονισμένοι, συνεννοημένοι να φτιάξουμε ένα εθνικό μέτωπο, όπως έγινε στο Βουκουρέστι το 2008 με το περίφημο και περήφανο βέτο που άσκησε η ελληνική </w:t>
      </w:r>
      <w:r>
        <w:rPr>
          <w:rFonts w:eastAsia="Times New Roman" w:cs="Times New Roman"/>
          <w:szCs w:val="24"/>
        </w:rPr>
        <w:t>δ</w:t>
      </w:r>
      <w:r>
        <w:rPr>
          <w:rFonts w:eastAsia="Times New Roman" w:cs="Times New Roman"/>
          <w:szCs w:val="24"/>
        </w:rPr>
        <w:t xml:space="preserve">ημοκρατία, ενωμένο όμως τότε το πολιτικό σύστημα. </w:t>
      </w:r>
    </w:p>
    <w:p w14:paraId="5EA911A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Τι έκανε ο κ. Τσίπρας; Τι</w:t>
      </w:r>
      <w:r>
        <w:rPr>
          <w:rFonts w:eastAsia="Times New Roman" w:cs="Times New Roman"/>
          <w:szCs w:val="24"/>
        </w:rPr>
        <w:t xml:space="preserve"> έκανε ο κ. Κοτζιάς; Ποιον ρώτησε; Ποιος Βουλευτής γνώριζε αυτήν τη </w:t>
      </w:r>
      <w:r>
        <w:rPr>
          <w:rFonts w:eastAsia="Times New Roman" w:cs="Times New Roman"/>
          <w:szCs w:val="24"/>
        </w:rPr>
        <w:t>σ</w:t>
      </w:r>
      <w:r>
        <w:rPr>
          <w:rFonts w:eastAsia="Times New Roman" w:cs="Times New Roman"/>
          <w:szCs w:val="24"/>
        </w:rPr>
        <w:t>υμφωνία; Κάλεσε ο κ. Τσίπρας, όπως είχε υποχρέωση, τους πολιτικούς αρχηγούς για να διαμορφώσει αυτό το εθνικό μέτωπο; Ζήτησε από τον Πρόεδρο της Δημοκρατίας να συγκαλέσει το Συμβούλιο Πολ</w:t>
      </w:r>
      <w:r>
        <w:rPr>
          <w:rFonts w:eastAsia="Times New Roman" w:cs="Times New Roman"/>
          <w:szCs w:val="24"/>
        </w:rPr>
        <w:t xml:space="preserve">ιτικών Αρχηγών για να φτιάξουμε ένα εθνικό μέτωπο, να συζητήσουμε τη </w:t>
      </w:r>
      <w:r>
        <w:rPr>
          <w:rFonts w:eastAsia="Times New Roman" w:cs="Times New Roman"/>
          <w:szCs w:val="24"/>
        </w:rPr>
        <w:t>σ</w:t>
      </w:r>
      <w:r>
        <w:rPr>
          <w:rFonts w:eastAsia="Times New Roman" w:cs="Times New Roman"/>
          <w:szCs w:val="24"/>
        </w:rPr>
        <w:t xml:space="preserve">υμφωνία, να δούμε τα αδύναμα σημεία; Και είναι σίγουρο -και αυτό ας το κρατήσουμε- η </w:t>
      </w:r>
      <w:r w:rsidRPr="00246D67">
        <w:rPr>
          <w:rFonts w:eastAsia="Times New Roman" w:cs="Times New Roman"/>
          <w:szCs w:val="24"/>
        </w:rPr>
        <w:t>Νέα Δημοκρατία</w:t>
      </w:r>
      <w:r>
        <w:rPr>
          <w:rFonts w:eastAsia="Times New Roman" w:cs="Times New Roman"/>
          <w:szCs w:val="24"/>
        </w:rPr>
        <w:t xml:space="preserve"> -το έχουμε πει, το λέει ο Κυριάκος Μητσοτάκης- θέλει συμφωνία. Θέλει να υπάρξει συμφων</w:t>
      </w:r>
      <w:r>
        <w:rPr>
          <w:rFonts w:eastAsia="Times New Roman" w:cs="Times New Roman"/>
          <w:szCs w:val="24"/>
        </w:rPr>
        <w:t xml:space="preserve">ία, αλλά όχι αυτή η επιζήμια </w:t>
      </w:r>
      <w:r>
        <w:rPr>
          <w:rFonts w:eastAsia="Times New Roman" w:cs="Times New Roman"/>
          <w:szCs w:val="24"/>
        </w:rPr>
        <w:t>σ</w:t>
      </w:r>
      <w:r>
        <w:rPr>
          <w:rFonts w:eastAsia="Times New Roman" w:cs="Times New Roman"/>
          <w:szCs w:val="24"/>
        </w:rPr>
        <w:t xml:space="preserve">υμφωνία. </w:t>
      </w:r>
    </w:p>
    <w:p w14:paraId="5EA911AC" w14:textId="77777777" w:rsidR="000F46A4" w:rsidRDefault="00307FE8">
      <w:pPr>
        <w:spacing w:line="600" w:lineRule="auto"/>
        <w:ind w:firstLine="720"/>
        <w:jc w:val="both"/>
        <w:rPr>
          <w:rFonts w:eastAsia="Times New Roman" w:cs="Times New Roman"/>
          <w:szCs w:val="24"/>
        </w:rPr>
      </w:pPr>
      <w:r w:rsidRPr="00B90CC5">
        <w:rPr>
          <w:rFonts w:eastAsia="Times New Roman" w:cs="Times New Roman"/>
          <w:szCs w:val="24"/>
        </w:rPr>
        <w:lastRenderedPageBreak/>
        <w:t>(Στο σημείο αυτό κτυπάει το κουδούνι λήξεως του χρόνου ομιλίας του κυρίου Βουλευτή)</w:t>
      </w:r>
    </w:p>
    <w:p w14:paraId="5EA911AD" w14:textId="77777777" w:rsidR="000F46A4" w:rsidRDefault="00307FE8">
      <w:pPr>
        <w:spacing w:line="600" w:lineRule="auto"/>
        <w:ind w:firstLine="720"/>
        <w:jc w:val="both"/>
        <w:rPr>
          <w:rFonts w:eastAsia="Times New Roman" w:cs="Times New Roman"/>
          <w:szCs w:val="24"/>
        </w:rPr>
      </w:pPr>
      <w:r w:rsidRPr="001F1977">
        <w:rPr>
          <w:rFonts w:eastAsia="Times New Roman" w:cs="Times New Roman"/>
          <w:b/>
          <w:szCs w:val="24"/>
        </w:rPr>
        <w:t xml:space="preserve">ΠΡΟΕΔΡΟΣ (Νικόλαος Βούτσης): </w:t>
      </w:r>
      <w:r>
        <w:rPr>
          <w:rFonts w:eastAsia="Times New Roman" w:cs="Times New Roman"/>
          <w:szCs w:val="24"/>
        </w:rPr>
        <w:t xml:space="preserve">Παρακαλώ, κλείστε, κύριε συνάδελφε. </w:t>
      </w:r>
    </w:p>
    <w:p w14:paraId="5EA911AE" w14:textId="77777777" w:rsidR="000F46A4" w:rsidRDefault="00307FE8">
      <w:pPr>
        <w:spacing w:line="600" w:lineRule="auto"/>
        <w:ind w:firstLine="720"/>
        <w:jc w:val="both"/>
        <w:rPr>
          <w:rFonts w:eastAsia="Times New Roman" w:cs="Times New Roman"/>
          <w:szCs w:val="24"/>
        </w:rPr>
      </w:pPr>
      <w:r w:rsidRPr="00312E57">
        <w:rPr>
          <w:rFonts w:eastAsia="Times New Roman" w:cs="Times New Roman"/>
          <w:b/>
          <w:szCs w:val="24"/>
        </w:rPr>
        <w:t>ΙΩΑΝΝΗΣ ΒΡΟΥΤΣΗΣ:</w:t>
      </w:r>
      <w:r>
        <w:rPr>
          <w:rFonts w:eastAsia="Times New Roman" w:cs="Times New Roman"/>
          <w:szCs w:val="24"/>
        </w:rPr>
        <w:t xml:space="preserve"> Ναι, κύριε Πρόεδρε, με αυτό κλείνω. </w:t>
      </w:r>
    </w:p>
    <w:p w14:paraId="5EA911A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Να κρατάμε στο μυαλό μας ότι αν είχε κρατηθεί η γραμμή του Βουκουρεστίου, υπό την έννοια της εθνικής συνεννόησης, σήμερα η συμφωνία που θα υπήρχε δεν θα είχε μέσα ούτε την παραχώρηση της μακεδονικής ταυτότητας ούτε την παραχώρηση της μακεδονικής γλώσσας. Θ</w:t>
      </w:r>
      <w:r>
        <w:rPr>
          <w:rFonts w:eastAsia="Times New Roman" w:cs="Times New Roman"/>
          <w:szCs w:val="24"/>
        </w:rPr>
        <w:t xml:space="preserve">α ήταν μια καλύτερη συμφωνία που θα ωφελούσε τη χώρα και τους Έλληνες. </w:t>
      </w:r>
    </w:p>
    <w:p w14:paraId="5EA911B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EA911B1" w14:textId="77777777" w:rsidR="000F46A4" w:rsidRDefault="00307FE8">
      <w:pPr>
        <w:spacing w:line="600" w:lineRule="auto"/>
        <w:ind w:firstLine="720"/>
        <w:jc w:val="center"/>
        <w:rPr>
          <w:rFonts w:eastAsia="Times New Roman" w:cs="Times New Roman"/>
          <w:szCs w:val="24"/>
        </w:rPr>
      </w:pPr>
      <w:r w:rsidRPr="00096825">
        <w:rPr>
          <w:rFonts w:eastAsia="Times New Roman" w:cs="Times New Roman"/>
          <w:szCs w:val="24"/>
        </w:rPr>
        <w:t>(Χειροκροτήματα από την πτέρυγα της Νέας Δημοκρατίας)</w:t>
      </w:r>
    </w:p>
    <w:p w14:paraId="5EA911B2" w14:textId="77777777" w:rsidR="000F46A4" w:rsidRDefault="00307FE8">
      <w:pPr>
        <w:spacing w:line="600" w:lineRule="auto"/>
        <w:ind w:firstLine="720"/>
        <w:jc w:val="both"/>
        <w:rPr>
          <w:rFonts w:eastAsia="Times New Roman" w:cs="Times New Roman"/>
          <w:b/>
          <w:szCs w:val="24"/>
        </w:rPr>
      </w:pPr>
      <w:r w:rsidRPr="001F1977">
        <w:rPr>
          <w:rFonts w:eastAsia="Times New Roman" w:cs="Times New Roman"/>
          <w:b/>
          <w:szCs w:val="24"/>
        </w:rPr>
        <w:t xml:space="preserve">ΠΡΟΕΔΡΟΣ (Νικόλαος Βούτσης): </w:t>
      </w:r>
      <w:r w:rsidRPr="00CD6230">
        <w:rPr>
          <w:rFonts w:eastAsia="Times New Roman" w:cs="Times New Roman"/>
          <w:szCs w:val="24"/>
        </w:rPr>
        <w:t>Ευχαριστούμε.</w:t>
      </w:r>
      <w:r>
        <w:rPr>
          <w:rFonts w:eastAsia="Times New Roman" w:cs="Times New Roman"/>
          <w:b/>
          <w:szCs w:val="24"/>
        </w:rPr>
        <w:t xml:space="preserve"> </w:t>
      </w:r>
    </w:p>
    <w:p w14:paraId="5EA911B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Τον λόγο έχει η συνάδελφος κ</w:t>
      </w:r>
      <w:r>
        <w:rPr>
          <w:rFonts w:eastAsia="Times New Roman" w:cs="Times New Roman"/>
          <w:szCs w:val="24"/>
        </w:rPr>
        <w:t>.</w:t>
      </w:r>
      <w:r>
        <w:rPr>
          <w:rFonts w:eastAsia="Times New Roman" w:cs="Times New Roman"/>
          <w:szCs w:val="24"/>
        </w:rPr>
        <w:t xml:space="preserve"> Ελένη Αυλωνίτου. </w:t>
      </w:r>
    </w:p>
    <w:p w14:paraId="5EA911B4" w14:textId="77777777" w:rsidR="000F46A4" w:rsidRDefault="00307FE8">
      <w:pPr>
        <w:spacing w:line="600" w:lineRule="auto"/>
        <w:ind w:firstLine="720"/>
        <w:jc w:val="both"/>
        <w:rPr>
          <w:rFonts w:eastAsia="Times New Roman" w:cs="Times New Roman"/>
          <w:szCs w:val="24"/>
        </w:rPr>
      </w:pPr>
      <w:r w:rsidRPr="00312E57">
        <w:rPr>
          <w:rFonts w:eastAsia="Times New Roman" w:cs="Times New Roman"/>
          <w:b/>
          <w:szCs w:val="24"/>
        </w:rPr>
        <w:lastRenderedPageBreak/>
        <w:t>ΝΙΚΟΛΑΟΣ ΗΓΟΥΜΕΝΙΔΗΣ:</w:t>
      </w:r>
      <w:r>
        <w:rPr>
          <w:rFonts w:eastAsia="Times New Roman" w:cs="Times New Roman"/>
          <w:szCs w:val="24"/>
        </w:rPr>
        <w:t xml:space="preserve"> Το συνολικό πρόγραμμα πότε θα το πείτε, κύριε Πρόεδρε; </w:t>
      </w:r>
    </w:p>
    <w:p w14:paraId="5EA911B5" w14:textId="77777777" w:rsidR="000F46A4" w:rsidRDefault="00307FE8">
      <w:pPr>
        <w:spacing w:line="600" w:lineRule="auto"/>
        <w:ind w:firstLine="720"/>
        <w:jc w:val="both"/>
        <w:rPr>
          <w:rFonts w:eastAsia="Times New Roman" w:cs="Times New Roman"/>
          <w:szCs w:val="24"/>
        </w:rPr>
      </w:pPr>
      <w:r w:rsidRPr="001F1977">
        <w:rPr>
          <w:rFonts w:eastAsia="Times New Roman" w:cs="Times New Roman"/>
          <w:b/>
          <w:szCs w:val="24"/>
        </w:rPr>
        <w:t xml:space="preserve">ΠΡΟΕΔΡΟΣ (Νικόλαος Βούτσης): </w:t>
      </w:r>
      <w:r>
        <w:rPr>
          <w:rFonts w:eastAsia="Times New Roman" w:cs="Times New Roman"/>
          <w:szCs w:val="24"/>
        </w:rPr>
        <w:t>Σιγά</w:t>
      </w:r>
      <w:r>
        <w:rPr>
          <w:rFonts w:eastAsia="Times New Roman" w:cs="Times New Roman"/>
          <w:szCs w:val="24"/>
        </w:rPr>
        <w:t>-</w:t>
      </w:r>
      <w:r>
        <w:rPr>
          <w:rFonts w:eastAsia="Times New Roman" w:cs="Times New Roman"/>
          <w:szCs w:val="24"/>
        </w:rPr>
        <w:t>σιγά. Έχετε αγωνία οι παρόντες; Οι απόντες και οι απούσες να έχουν αγωνία.</w:t>
      </w:r>
    </w:p>
    <w:p w14:paraId="5EA911B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Ορίστε, κυρία Αυλωνίτου, έχετε τον λόγο. </w:t>
      </w:r>
    </w:p>
    <w:p w14:paraId="5EA911B7" w14:textId="77777777" w:rsidR="000F46A4" w:rsidRDefault="00307FE8">
      <w:pPr>
        <w:spacing w:line="600" w:lineRule="auto"/>
        <w:ind w:firstLine="720"/>
        <w:jc w:val="both"/>
        <w:rPr>
          <w:rFonts w:eastAsia="Times New Roman" w:cs="Times New Roman"/>
          <w:szCs w:val="24"/>
        </w:rPr>
      </w:pPr>
      <w:r w:rsidRPr="000B78A2">
        <w:rPr>
          <w:rFonts w:eastAsia="Times New Roman" w:cs="Times New Roman"/>
          <w:b/>
          <w:szCs w:val="24"/>
        </w:rPr>
        <w:t>ΕΛΕΝΗ ΑΥΛΩΝΙΤΟΥ:</w:t>
      </w:r>
      <w:r>
        <w:rPr>
          <w:rFonts w:eastAsia="Times New Roman" w:cs="Times New Roman"/>
          <w:szCs w:val="24"/>
        </w:rPr>
        <w:t xml:space="preserve"> </w:t>
      </w:r>
      <w:r w:rsidRPr="0017397F">
        <w:rPr>
          <w:rFonts w:eastAsia="Times New Roman" w:cs="Times New Roman"/>
          <w:szCs w:val="24"/>
        </w:rPr>
        <w:t>Ευχαριστώ</w:t>
      </w:r>
      <w:r>
        <w:rPr>
          <w:rFonts w:eastAsia="Times New Roman" w:cs="Times New Roman"/>
          <w:szCs w:val="24"/>
        </w:rPr>
        <w:t xml:space="preserve"> πολύ</w:t>
      </w:r>
      <w:r w:rsidRPr="0017397F">
        <w:rPr>
          <w:rFonts w:eastAsia="Times New Roman" w:cs="Times New Roman"/>
          <w:szCs w:val="24"/>
        </w:rPr>
        <w:t>, κύριε Πρόεδρε</w:t>
      </w:r>
      <w:r>
        <w:rPr>
          <w:rFonts w:eastAsia="Times New Roman" w:cs="Times New Roman"/>
          <w:szCs w:val="24"/>
        </w:rPr>
        <w:t xml:space="preserve">. </w:t>
      </w:r>
    </w:p>
    <w:p w14:paraId="5EA911B8" w14:textId="77777777" w:rsidR="000F46A4" w:rsidRDefault="00307FE8">
      <w:pPr>
        <w:spacing w:line="600" w:lineRule="auto"/>
        <w:ind w:firstLine="720"/>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xml:space="preserve">, μέχρι τώρα έχουν ακουστεί πολλές απόψεις μέσα σε αυτήν την Αίθουσα για την επικείμενη </w:t>
      </w:r>
      <w:r>
        <w:rPr>
          <w:rFonts w:eastAsia="Times New Roman" w:cs="Times New Roman"/>
          <w:szCs w:val="24"/>
        </w:rPr>
        <w:t>σ</w:t>
      </w:r>
      <w:r>
        <w:rPr>
          <w:rFonts w:eastAsia="Times New Roman" w:cs="Times New Roman"/>
          <w:szCs w:val="24"/>
        </w:rPr>
        <w:t xml:space="preserve">υμφωνία με τα Σκόπια, σχετικά με το ονοματολογικό της γείτονας χώρας. </w:t>
      </w:r>
    </w:p>
    <w:p w14:paraId="5EA911B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Επιτρέψτε μου, όμως, να έχω μια διαφορετική προσέγγιση, να αναφερθώ</w:t>
      </w:r>
      <w:r>
        <w:rPr>
          <w:rFonts w:eastAsia="Times New Roman" w:cs="Times New Roman"/>
          <w:szCs w:val="24"/>
        </w:rPr>
        <w:t xml:space="preserve"> σε κάποια ντοκουμέντα, σε κάποια στοιχεία που πολλοί μεν γνωρίζετε, αλλά τα προσπερνάτε. Είναι, όμως, πλήρως διαφωτιστικά για την ιστορική διαδρομή μιας υπόθεσης που έχει ταλανίσει τη χώρα εδώ και 26 χρόνια.</w:t>
      </w:r>
    </w:p>
    <w:p w14:paraId="5EA911B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Διαβάζω, λοιπόν, από τα Πρακτικά της Βουλής το </w:t>
      </w:r>
      <w:r>
        <w:rPr>
          <w:rFonts w:eastAsia="Times New Roman" w:cs="Times New Roman"/>
          <w:szCs w:val="24"/>
        </w:rPr>
        <w:t>1993. Στο Βήμα είναι ο αείμνηστος Κωνσταντίνος Μητσοτάκης: «Πα</w:t>
      </w:r>
      <w:r>
        <w:rPr>
          <w:rFonts w:eastAsia="Times New Roman" w:cs="Times New Roman"/>
          <w:szCs w:val="24"/>
        </w:rPr>
        <w:lastRenderedPageBreak/>
        <w:t>ρακολούθησα τη συζήτηση και πρέπει να σας πω με κάθε ειλικρίνεια ότι δεν είμαι ικανοποιημένος απ’ αυτά που άκουσα. Άκουσα την μακρά φραστική απολογία του κ. Σαμαρά και θα ήθελα να πω ότι εάν ανα</w:t>
      </w:r>
      <w:r>
        <w:rPr>
          <w:rFonts w:eastAsia="Times New Roman" w:cs="Times New Roman"/>
          <w:szCs w:val="24"/>
        </w:rPr>
        <w:t>τρέξουμε στο παρελθόν, κρίσιμη καμπή στο θέμα των Σκοπίων ήταν η 16η Δεκεμβρίου 1991. Δεν μπορούσε η Ελλάς να σταματήσει την αναγνώριση της Κροατίας και της Σλοβενίας εκείνη την εποχή. Μπορούσε, όμως, αδιαμφισβήτητα να πετύχει πλήρη λύση του προβλήματος τω</w:t>
      </w:r>
      <w:r>
        <w:rPr>
          <w:rFonts w:eastAsia="Times New Roman" w:cs="Times New Roman"/>
          <w:szCs w:val="24"/>
        </w:rPr>
        <w:t>ν Σκοπίων τότε. Καλύτερη στιγμή δεν μπορούσαμε να βρούμε. Υπήρχε η απόφαση του Υπουργικού Συμβουλίου η οποία έδινε οδηγίες στον Υπουργό Εξωτερικών και πριν ξεκινήσει από τις Ηνωμένες Πολιτείες που ήμασταν μαζί για να πάει στις Βρυξέλλες, του είπα: «Να αντι</w:t>
      </w:r>
      <w:r>
        <w:rPr>
          <w:rFonts w:eastAsia="Times New Roman" w:cs="Times New Roman"/>
          <w:szCs w:val="24"/>
        </w:rPr>
        <w:t>ταχθείς στην Γερμανία. Εάν, όμως, δεν μπορέσεις να υποχωρήσει, να επιμείνεις στην άποψη της μη διάλυσης της Γιουγκοσλαβίας. Κοίταξε τώρα που έχει τόσο μεγάλη ανάγκη η Γερμανία, μπορείς να πετύχεις πλήρη ικανοποίηση των ελληνικών θέσεων στο θέμα των Σκοπίων</w:t>
      </w:r>
      <w:r>
        <w:rPr>
          <w:rFonts w:eastAsia="Times New Roman" w:cs="Times New Roman"/>
          <w:szCs w:val="24"/>
        </w:rPr>
        <w:t>». Και δεν το πέτυχε ο κ. Σαμαράς. Δεν τον κατηγορώ γιατί δεν το πέτυχε. Νέος ήταν, αδύ</w:t>
      </w:r>
      <w:r>
        <w:rPr>
          <w:rFonts w:eastAsia="Times New Roman" w:cs="Times New Roman"/>
          <w:szCs w:val="24"/>
        </w:rPr>
        <w:lastRenderedPageBreak/>
        <w:t>ναμος ήταν. Όμως ήταν ανάγκη από εκεί και πέρα να προχωρήσει εκεί που προχώρησε; Και θα πω και κάτι άλλο ακόμα. Δεν μου κάνει εντύπωση γιατί δεν έδωσε τη μάχη εκείνη, γι</w:t>
      </w:r>
      <w:r>
        <w:rPr>
          <w:rFonts w:eastAsia="Times New Roman" w:cs="Times New Roman"/>
          <w:szCs w:val="24"/>
        </w:rPr>
        <w:t xml:space="preserve">ατί δεκατέσσερις μέρες πριν, στις 2 Δεκεμβρίου 1991, στο ίδιο το Συμβούλιο των Υπουργών Εξωτερικών είχε δεχθεί κατά τη συζήτηση του </w:t>
      </w:r>
      <w:r>
        <w:rPr>
          <w:rFonts w:eastAsia="Times New Roman" w:cs="Times New Roman"/>
          <w:szCs w:val="24"/>
        </w:rPr>
        <w:t>κ</w:t>
      </w:r>
      <w:r>
        <w:rPr>
          <w:rFonts w:eastAsia="Times New Roman" w:cs="Times New Roman"/>
          <w:szCs w:val="24"/>
        </w:rPr>
        <w:t xml:space="preserve">ανονισμού να αναφερθεί η </w:t>
      </w:r>
      <w:r>
        <w:rPr>
          <w:rFonts w:eastAsia="Times New Roman" w:cs="Times New Roman"/>
          <w:szCs w:val="24"/>
        </w:rPr>
        <w:t>δ</w:t>
      </w:r>
      <w:r>
        <w:rPr>
          <w:rFonts w:eastAsia="Times New Roman" w:cs="Times New Roman"/>
          <w:szCs w:val="24"/>
        </w:rPr>
        <w:t>ημοκρατία αυτή με σκέτο το όνομα Μακεδονία</w:t>
      </w:r>
      <w:r>
        <w:rPr>
          <w:rFonts w:eastAsia="Times New Roman" w:cs="Times New Roman"/>
          <w:szCs w:val="24"/>
        </w:rPr>
        <w:t xml:space="preserve"> </w:t>
      </w:r>
      <w:r>
        <w:rPr>
          <w:rFonts w:eastAsia="Times New Roman" w:cs="Times New Roman"/>
          <w:szCs w:val="24"/>
        </w:rPr>
        <w:t xml:space="preserve">και είχε απλώς διατυπώσει επιφύλαξη, αλλά είχε δεχθεί </w:t>
      </w:r>
      <w:r>
        <w:rPr>
          <w:rFonts w:eastAsia="Times New Roman" w:cs="Times New Roman"/>
          <w:szCs w:val="24"/>
        </w:rPr>
        <w:t>να μπει στο κείμενο ως Δημοκρατία της Μακεδονίας».</w:t>
      </w:r>
    </w:p>
    <w:p w14:paraId="5EA911B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 πρώην</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λοιπόν, </w:t>
      </w:r>
      <w:r>
        <w:rPr>
          <w:rFonts w:eastAsia="Times New Roman" w:cs="Times New Roman"/>
          <w:szCs w:val="24"/>
        </w:rPr>
        <w:t xml:space="preserve">Αντώνης Σαμαράς ο οποίος όχι μόνο υπήρξε Μακεδονομάχος αλλά έριξε και την </w:t>
      </w:r>
      <w:r>
        <w:rPr>
          <w:rFonts w:eastAsia="Times New Roman" w:cs="Times New Roman"/>
          <w:szCs w:val="24"/>
        </w:rPr>
        <w:t>κ</w:t>
      </w:r>
      <w:r>
        <w:rPr>
          <w:rFonts w:eastAsia="Times New Roman" w:cs="Times New Roman"/>
          <w:szCs w:val="24"/>
        </w:rPr>
        <w:t>υβέρνηση Μητσοτάκη με το επιχείρημα ότι ήταν υποχωρητική στο θέμα των Σκοπίων, άνοιξε τον δρόμο χωρίς επ</w:t>
      </w:r>
      <w:r>
        <w:rPr>
          <w:rFonts w:eastAsia="Times New Roman" w:cs="Times New Roman"/>
          <w:szCs w:val="24"/>
        </w:rPr>
        <w:t xml:space="preserve">ιστροφή και με πολλές περιπέτειες. </w:t>
      </w:r>
    </w:p>
    <w:p w14:paraId="5EA911B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Στις 17 Ιανουαρίου 1993 ο Κυριάκος Μητσοτάκης δίνει συνέντευξη στον δημοσιογράφο Στέφανο Κασιμάτη για το περιοδικό «Ε» της Κυριακάτικης Ελευθεροτυπίας. Στην ερώτηση του δημοσιογράφου για το πώς κρίνει την έξαρση του εθνι</w:t>
      </w:r>
      <w:r>
        <w:rPr>
          <w:rFonts w:eastAsia="Times New Roman" w:cs="Times New Roman"/>
          <w:szCs w:val="24"/>
        </w:rPr>
        <w:t xml:space="preserve">κισμού ή, κατά άλλους, του πατριωτισμού γύρω από το </w:t>
      </w:r>
      <w:r>
        <w:rPr>
          <w:rFonts w:eastAsia="Times New Roman" w:cs="Times New Roman"/>
          <w:szCs w:val="24"/>
        </w:rPr>
        <w:t>μ</w:t>
      </w:r>
      <w:r>
        <w:rPr>
          <w:rFonts w:eastAsia="Times New Roman" w:cs="Times New Roman"/>
          <w:szCs w:val="24"/>
        </w:rPr>
        <w:t xml:space="preserve">ακεδονικό, ο Κυριάκος Μητσοτάκης απαντάει: «Η δική μου εντύπωση –και το </w:t>
      </w:r>
      <w:r>
        <w:rPr>
          <w:rFonts w:eastAsia="Times New Roman" w:cs="Times New Roman"/>
          <w:szCs w:val="24"/>
        </w:rPr>
        <w:lastRenderedPageBreak/>
        <w:t xml:space="preserve">λέω με βαριά καρδιά- είναι ότι το </w:t>
      </w:r>
      <w:r>
        <w:rPr>
          <w:rFonts w:eastAsia="Times New Roman" w:cs="Times New Roman"/>
          <w:szCs w:val="24"/>
        </w:rPr>
        <w:t>μ</w:t>
      </w:r>
      <w:r>
        <w:rPr>
          <w:rFonts w:eastAsia="Times New Roman" w:cs="Times New Roman"/>
          <w:szCs w:val="24"/>
        </w:rPr>
        <w:t xml:space="preserve">ακεδονικό δεν μπορεί να είναι το πρώτο θέμα της εξωτερικής πολιτικής μας. Το </w:t>
      </w:r>
      <w:r>
        <w:rPr>
          <w:rFonts w:eastAsia="Times New Roman" w:cs="Times New Roman"/>
          <w:szCs w:val="24"/>
        </w:rPr>
        <w:t>μ</w:t>
      </w:r>
      <w:r>
        <w:rPr>
          <w:rFonts w:eastAsia="Times New Roman" w:cs="Times New Roman"/>
          <w:szCs w:val="24"/>
        </w:rPr>
        <w:t>ακεδονικό είναι ση</w:t>
      </w:r>
      <w:r>
        <w:rPr>
          <w:rFonts w:eastAsia="Times New Roman" w:cs="Times New Roman"/>
          <w:szCs w:val="24"/>
        </w:rPr>
        <w:t>μαντικό όχι αυτό καθαυτό, αλλά για τη συμβολικότητά του. Δεν μπορώ να δω τη Δημοκρατία των Σκοπίων να αποτελεί ουσιαστικό γεωπολιτικό κίνδυνο για την Ελλάδα».</w:t>
      </w:r>
    </w:p>
    <w:p w14:paraId="5EA911B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Σε επόμενη ερώτηση του δημοσιογράφου για τον ρόλο που έπαιξε ο παράγων κοινή γνώμη στη διαμόρφωση</w:t>
      </w:r>
      <w:r>
        <w:rPr>
          <w:rFonts w:eastAsia="Times New Roman" w:cs="Times New Roman"/>
          <w:szCs w:val="24"/>
        </w:rPr>
        <w:t xml:space="preserve"> αυτής της πολιτικής, ο Κυριάκος Μητσοτάκης απαντάει: «Η ύπαρξη ενός ρεύματος εθνικισμού είναι περιοριστική για μια κυβέρνηση. Και τούτο, διότι γνωρίζει ότι οποιοδήποτε αποτέλεσμα διαφορετικό από εκείνο που προσδοκά η κοινή γνώμη, δεν θα γίνει αποδεκτό. Αυ</w:t>
      </w:r>
      <w:r>
        <w:rPr>
          <w:rFonts w:eastAsia="Times New Roman" w:cs="Times New Roman"/>
          <w:szCs w:val="24"/>
        </w:rPr>
        <w:t xml:space="preserve">τό είναι προβληματικό, διότι η Ελλάδα ξεκινάει διαπραγματευτικά με μια απόλυτη θέση. Η θέση αυτή μπορεί να γίνει τη στιγμή αυτή να γίνει αποδεκτή από την </w:t>
      </w:r>
      <w:r>
        <w:rPr>
          <w:rFonts w:eastAsia="Times New Roman" w:cs="Times New Roman"/>
          <w:szCs w:val="24"/>
        </w:rPr>
        <w:t>κ</w:t>
      </w:r>
      <w:r>
        <w:rPr>
          <w:rFonts w:eastAsia="Times New Roman" w:cs="Times New Roman"/>
          <w:szCs w:val="24"/>
        </w:rPr>
        <w:t>οινότητα. Αλλά πρέπει να καταλάβει ο κόσμος ότι δεν γίνεται αποδεκτή χωρίς κόστος. Αποσπούμε τώρα κάτ</w:t>
      </w:r>
      <w:r>
        <w:rPr>
          <w:rFonts w:eastAsia="Times New Roman" w:cs="Times New Roman"/>
          <w:szCs w:val="24"/>
        </w:rPr>
        <w:t>ι που ίσως στο μέλλον να έχει μικρότερη σημασία από κάτι άλλο που τότε δεν θα μας δίνεται».</w:t>
      </w:r>
    </w:p>
    <w:p w14:paraId="5EA911B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Είκοσι πέντε χρόνια μετά από τη θέση του Αρχηγού του κόμματος της Νέας Δημοκρατίας, ο κ. Κυριάκος Μητσοτάκης επενδύει σε αυτόν τον εθνικισμό που άλλοτε καταδίκαζε κ</w:t>
      </w:r>
      <w:r>
        <w:rPr>
          <w:rFonts w:eastAsia="Times New Roman" w:cs="Times New Roman"/>
          <w:szCs w:val="24"/>
        </w:rPr>
        <w:t>αι που φαντάζει ως άρμα για την εξουσία. Όπως, όμως, και στα άλλα πεδία της πολιτικής που διαχειρίζεται, αποποιείται και καταστρέφει την μετριοπαθή και κεντροδεξιά παράδοση, που έχουν δημιουργήσει οι προκάτοχοί του και συγγενείς του ακόμα. Τι και εάν αγωνί</w:t>
      </w:r>
      <w:r>
        <w:rPr>
          <w:rFonts w:eastAsia="Times New Roman" w:cs="Times New Roman"/>
          <w:szCs w:val="24"/>
        </w:rPr>
        <w:t>στηκε η αδελφή του, Υπουργός των Εξωτερικών στην κυβέρνηση Καραμανλή</w:t>
      </w:r>
      <w:r>
        <w:rPr>
          <w:rFonts w:eastAsia="Times New Roman" w:cs="Times New Roman"/>
          <w:szCs w:val="24"/>
        </w:rPr>
        <w:t>,</w:t>
      </w:r>
      <w:r>
        <w:rPr>
          <w:rFonts w:eastAsia="Times New Roman" w:cs="Times New Roman"/>
          <w:szCs w:val="24"/>
        </w:rPr>
        <w:t xml:space="preserve"> να μαζέψει τα ασυμμάζευτα σεβόμενη την παρακαταθήκη του πατέρα της; </w:t>
      </w:r>
    </w:p>
    <w:p w14:paraId="5EA911B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Στις προσπάθειές της να καλυτερεύσει την τελική πρόταση του προκατόχου της κ. Μολυβιάτη, δηλαδή «Δημοκρατία της Μακεδ</w:t>
      </w:r>
      <w:r>
        <w:rPr>
          <w:rFonts w:eastAsia="Times New Roman" w:cs="Times New Roman"/>
          <w:szCs w:val="24"/>
        </w:rPr>
        <w:t>ονίας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Σκόπια», που είχε εκφραστεί ως τελική πρόταση της χώρας στις 27 Οκτωβρίου 2005, η κ</w:t>
      </w:r>
      <w:r>
        <w:rPr>
          <w:rFonts w:eastAsia="Times New Roman" w:cs="Times New Roman"/>
          <w:szCs w:val="24"/>
        </w:rPr>
        <w:t>.</w:t>
      </w:r>
      <w:r>
        <w:rPr>
          <w:rFonts w:eastAsia="Times New Roman" w:cs="Times New Roman"/>
          <w:szCs w:val="24"/>
        </w:rPr>
        <w:t xml:space="preserve"> Μπακογιάννη ενημέρωσε τον Αμερικανό Πρέσβη στις 4 Δεκεμβρίου 2007 ότι η κυβέρνηση Καραμανλή έχει λάβει μια τολμηρή πολιτική απόφαση να υποστηρίξει ένα σύνθετο όνομ</w:t>
      </w:r>
      <w:r>
        <w:rPr>
          <w:rFonts w:eastAsia="Times New Roman" w:cs="Times New Roman"/>
          <w:szCs w:val="24"/>
        </w:rPr>
        <w:t xml:space="preserve">α που περιλάμβανε τη λέξη Μακεδονία και κέρδισε τη συμφωνία του Κοινοβουλίου. </w:t>
      </w:r>
      <w:r>
        <w:rPr>
          <w:rFonts w:eastAsia="Times New Roman" w:cs="Times New Roman"/>
          <w:szCs w:val="24"/>
        </w:rPr>
        <w:lastRenderedPageBreak/>
        <w:t xml:space="preserve">Ενώ σε επόμενη συνάντησή της με τον ίδιο πρέσβη στις 3 Μαρτίου 2008 ανέφερε ότι η Ελλάδα θα μπορούσε να δεχθεί Άνω Μακεδονία ή Νέα Μακεδονία. </w:t>
      </w:r>
    </w:p>
    <w:p w14:paraId="5EA911C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w:t>
      </w:r>
      <w:r>
        <w:rPr>
          <w:rFonts w:eastAsia="Times New Roman" w:cs="Times New Roman"/>
          <w:szCs w:val="24"/>
        </w:rPr>
        <w:t>ι λήξεως του χρόνου ομιλίας της κυρίας Βουλευτού)</w:t>
      </w:r>
    </w:p>
    <w:p w14:paraId="5EA911C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Μάλιστα, ως Υπουργός, είχε δεχθεί εκείνη την εποχή μια ομάδα </w:t>
      </w:r>
      <w:r>
        <w:rPr>
          <w:rFonts w:eastAsia="Times New Roman" w:cs="Times New Roman"/>
          <w:szCs w:val="24"/>
          <w:lang w:val="en-US"/>
        </w:rPr>
        <w:t>bloggers</w:t>
      </w:r>
      <w:r>
        <w:rPr>
          <w:rFonts w:eastAsia="Times New Roman" w:cs="Times New Roman"/>
          <w:szCs w:val="24"/>
        </w:rPr>
        <w:t xml:space="preserve"> στο γραφείο της στο Υπουργείο Εξωτερικών όπου απαντώντας στο σχετικό θέμα απάντησε: «Το Νέα Μακεδονία είναι μερικός γεωγραφικός προσδιορισμός με την έννοια ότι η παλιά ήταν ολόκληρη και η νέα είναι ένα κομμάτι».</w:t>
      </w:r>
    </w:p>
    <w:p w14:paraId="5EA911C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σε αυτ</w:t>
      </w:r>
      <w:r>
        <w:rPr>
          <w:rFonts w:eastAsia="Times New Roman" w:cs="Times New Roman"/>
          <w:szCs w:val="24"/>
        </w:rPr>
        <w:t>ήν εδώ την Αίθουσα δεν εξετάζουμε την πρόταση δυσπιστίας της Νέας Δημοκρατίας στην Κυβέρνηση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Καμμένου. Σήμερα ζούμε και συμπάσχουμε σε ένα οικογενειακό δράμα που, δυστυχώς, ταλαιπωρεί τη χώρα σε διάρκεια χρόνου. Ζούμε το δράμα της οικογένειας Μητσ</w:t>
      </w:r>
      <w:r>
        <w:rPr>
          <w:rFonts w:eastAsia="Times New Roman" w:cs="Times New Roman"/>
          <w:szCs w:val="24"/>
        </w:rPr>
        <w:t xml:space="preserve">οτάκη στον πόλεμο με τον μακεδονομάχο Αντώνη Σαμαρά, που δεν διστάζει όχι μόνο να φέρει τον Κυριάκο Μητσοτάκη αντιμέτωπο με την παρακαταθήκη του πατέρα του </w:t>
      </w:r>
      <w:r>
        <w:rPr>
          <w:rFonts w:eastAsia="Times New Roman" w:cs="Times New Roman"/>
          <w:szCs w:val="24"/>
        </w:rPr>
        <w:lastRenderedPageBreak/>
        <w:t>και τις προσπάθειες της αδελφής του κ</w:t>
      </w:r>
      <w:r>
        <w:rPr>
          <w:rFonts w:eastAsia="Times New Roman" w:cs="Times New Roman"/>
          <w:szCs w:val="24"/>
        </w:rPr>
        <w:t>.</w:t>
      </w:r>
      <w:r>
        <w:rPr>
          <w:rFonts w:eastAsia="Times New Roman" w:cs="Times New Roman"/>
          <w:szCs w:val="24"/>
        </w:rPr>
        <w:t xml:space="preserve"> Ντόρας Μπακογιάννη για σύνθετη ονομασία, αλλά επιπλέον να οδη</w:t>
      </w:r>
      <w:r>
        <w:rPr>
          <w:rFonts w:eastAsia="Times New Roman" w:cs="Times New Roman"/>
          <w:szCs w:val="24"/>
        </w:rPr>
        <w:t>γήσει τον Αρχηγό της Αξιωματικής Αντιπολίτευσης σε θεσμικά ατοπήματα ζητώντας από τον Πρόεδρο της Δημοκρατίας να παραβιάσει κατάφωρα το Σύνταγμα.</w:t>
      </w:r>
    </w:p>
    <w:p w14:paraId="5EA911C3" w14:textId="77777777" w:rsidR="000F46A4" w:rsidRDefault="00307FE8">
      <w:pPr>
        <w:spacing w:line="600" w:lineRule="auto"/>
        <w:ind w:firstLine="720"/>
        <w:jc w:val="both"/>
        <w:rPr>
          <w:rFonts w:eastAsia="Times New Roman" w:cs="Times New Roman"/>
          <w:szCs w:val="24"/>
        </w:rPr>
      </w:pPr>
      <w:r w:rsidRPr="00743200">
        <w:rPr>
          <w:rFonts w:eastAsia="Times New Roman" w:cs="Times New Roman"/>
          <w:b/>
          <w:szCs w:val="24"/>
        </w:rPr>
        <w:t>ΠΡΟΕΔΡΟΣ (Νικόλαος Βούτσης):</w:t>
      </w:r>
      <w:r>
        <w:rPr>
          <w:rFonts w:eastAsia="Times New Roman" w:cs="Times New Roman"/>
          <w:szCs w:val="24"/>
        </w:rPr>
        <w:t xml:space="preserve"> Ευχαριστώ, κυρία Αυλωνίτου. </w:t>
      </w:r>
    </w:p>
    <w:p w14:paraId="5EA911C4"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ΕΛΕΝΗ</w:t>
      </w:r>
      <w:r w:rsidRPr="00743200">
        <w:rPr>
          <w:rFonts w:eastAsia="Times New Roman" w:cs="Times New Roman"/>
          <w:b/>
          <w:szCs w:val="24"/>
        </w:rPr>
        <w:t xml:space="preserve"> ΑΥΛΩΝΙΤΟΥ:</w:t>
      </w:r>
      <w:r>
        <w:rPr>
          <w:rFonts w:eastAsia="Times New Roman" w:cs="Times New Roman"/>
          <w:szCs w:val="24"/>
        </w:rPr>
        <w:t xml:space="preserve"> Μισό λεπτό ακόμα, κύριε Πρόεδρε.</w:t>
      </w:r>
    </w:p>
    <w:p w14:paraId="5EA911C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 xml:space="preserve">λά ξεμπερδέματα στην οικογένεια και στο κόμμα της Νέας Δημοκρατίας. </w:t>
      </w:r>
    </w:p>
    <w:p w14:paraId="5EA911C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Όσο για τον ελληνικό λαό, αυτός μπορεί να ατενίζει το μέλλον με αισιοδοξία. Με τη σημερινή Κυβέρνηση η χώρα τελειώνει με τα μνημόνια, προχωράει στον δρόμο της ανάπτυξης και ανοίγει δρόμου</w:t>
      </w:r>
      <w:r>
        <w:rPr>
          <w:rFonts w:eastAsia="Times New Roman" w:cs="Times New Roman"/>
          <w:szCs w:val="24"/>
        </w:rPr>
        <w:t>ς στα Βαλκάνια να παίξει τον ρόλο που της αξίζει, αφήνοντας τους εθνικισμούς και αλυτρωτισμούς να δίνουν τη θέση τους στην πρόοδο, τη συνεργασία και τη συνανάπτυξη.</w:t>
      </w:r>
    </w:p>
    <w:p w14:paraId="5EA911C7" w14:textId="77777777" w:rsidR="000F46A4" w:rsidRDefault="00307FE8">
      <w:pPr>
        <w:spacing w:line="600" w:lineRule="auto"/>
        <w:ind w:firstLine="720"/>
        <w:jc w:val="both"/>
        <w:rPr>
          <w:rFonts w:eastAsia="Times New Roman" w:cs="Times New Roman"/>
          <w:szCs w:val="24"/>
        </w:rPr>
      </w:pPr>
      <w:r w:rsidRPr="00743200">
        <w:rPr>
          <w:rFonts w:eastAsia="Times New Roman" w:cs="Times New Roman"/>
          <w:b/>
          <w:szCs w:val="24"/>
        </w:rPr>
        <w:lastRenderedPageBreak/>
        <w:t>ΠΡΟΕΔΡΟΣ (Νικόλαος Βούτσης):</w:t>
      </w:r>
      <w:r>
        <w:rPr>
          <w:rFonts w:eastAsia="Times New Roman" w:cs="Times New Roman"/>
          <w:szCs w:val="24"/>
        </w:rPr>
        <w:t xml:space="preserve"> Ευχαριστώ, κυρία Αυλωνίτου.</w:t>
      </w:r>
    </w:p>
    <w:p w14:paraId="5EA911C8"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ΕΛΕΝΗ</w:t>
      </w:r>
      <w:r w:rsidRPr="00743200">
        <w:rPr>
          <w:rFonts w:eastAsia="Times New Roman" w:cs="Times New Roman"/>
          <w:b/>
          <w:szCs w:val="24"/>
        </w:rPr>
        <w:t xml:space="preserve"> ΑΥΛΩΝΙΤΟΥ:</w:t>
      </w:r>
      <w:r>
        <w:rPr>
          <w:rFonts w:eastAsia="Times New Roman" w:cs="Times New Roman"/>
          <w:szCs w:val="24"/>
        </w:rPr>
        <w:t xml:space="preserve"> Ευχαριστώ, κύριε Πρόεδρε.</w:t>
      </w:r>
    </w:p>
    <w:p w14:paraId="5EA911C9"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EA911CA" w14:textId="77777777" w:rsidR="000F46A4" w:rsidRDefault="00307FE8">
      <w:pPr>
        <w:spacing w:line="600" w:lineRule="auto"/>
        <w:ind w:firstLine="720"/>
        <w:jc w:val="both"/>
        <w:rPr>
          <w:rFonts w:eastAsia="Times New Roman" w:cs="Times New Roman"/>
          <w:szCs w:val="24"/>
        </w:rPr>
      </w:pPr>
      <w:r w:rsidRPr="00743200">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Σταμπουλή </w:t>
      </w:r>
      <w:r>
        <w:rPr>
          <w:rFonts w:eastAsia="Times New Roman" w:cs="Times New Roman"/>
          <w:szCs w:val="24"/>
        </w:rPr>
        <w:t>και</w:t>
      </w:r>
      <w:r>
        <w:rPr>
          <w:rFonts w:eastAsia="Times New Roman" w:cs="Times New Roman"/>
          <w:szCs w:val="24"/>
        </w:rPr>
        <w:t xml:space="preserve"> επειδή </w:t>
      </w:r>
      <w:r>
        <w:rPr>
          <w:rFonts w:eastAsia="Times New Roman" w:cs="Times New Roman"/>
          <w:szCs w:val="24"/>
        </w:rPr>
        <w:t xml:space="preserve">στη συνέχεια </w:t>
      </w:r>
      <w:r>
        <w:rPr>
          <w:rFonts w:eastAsia="Times New Roman" w:cs="Times New Roman"/>
          <w:szCs w:val="24"/>
        </w:rPr>
        <w:t xml:space="preserve">θα μιλήσει ο Υπουργός κ. Σταθάκης, </w:t>
      </w:r>
      <w:r>
        <w:rPr>
          <w:rFonts w:eastAsia="Times New Roman" w:cs="Times New Roman"/>
          <w:szCs w:val="24"/>
        </w:rPr>
        <w:t xml:space="preserve">μετά, για να κρατάμε το θέσμιο, θα </w:t>
      </w:r>
      <w:r>
        <w:rPr>
          <w:rFonts w:eastAsia="Times New Roman" w:cs="Times New Roman"/>
          <w:szCs w:val="24"/>
        </w:rPr>
        <w:t>είναι ο κ. Κικίλιας. Ήταν αντίστρ</w:t>
      </w:r>
      <w:r>
        <w:rPr>
          <w:rFonts w:eastAsia="Times New Roman" w:cs="Times New Roman"/>
          <w:szCs w:val="24"/>
        </w:rPr>
        <w:t>οφα, γι’ αυτό σας ενημερώνω, για να είναι Βουλευτής της Αξιωματικής Αντιπολίτευσης μετά τον Υπουργό.</w:t>
      </w:r>
    </w:p>
    <w:p w14:paraId="5EA911C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5EA911CC" w14:textId="77777777" w:rsidR="000F46A4" w:rsidRDefault="00307FE8">
      <w:pPr>
        <w:spacing w:line="600" w:lineRule="auto"/>
        <w:ind w:firstLine="720"/>
        <w:jc w:val="both"/>
        <w:rPr>
          <w:rFonts w:eastAsia="Times New Roman" w:cs="Times New Roman"/>
          <w:szCs w:val="24"/>
        </w:rPr>
      </w:pPr>
      <w:r w:rsidRPr="00743200">
        <w:rPr>
          <w:rFonts w:eastAsia="Times New Roman" w:cs="Times New Roman"/>
          <w:b/>
          <w:szCs w:val="24"/>
        </w:rPr>
        <w:t>ΑΦΡΟΔΙΤΗ ΣΤΑΜΠΟΥΛΗ:</w:t>
      </w:r>
      <w:r>
        <w:rPr>
          <w:rFonts w:eastAsia="Times New Roman" w:cs="Times New Roman"/>
          <w:szCs w:val="24"/>
        </w:rPr>
        <w:t xml:space="preserve"> Ευχαριστώ, κύριε Πρόεδρε.</w:t>
      </w:r>
    </w:p>
    <w:p w14:paraId="5EA911C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Κυρίες και κύριοι Υπουργοί, συναδέλφισσες και συνάδελφοι, καλεί η Αξιωματική Αντιπολί</w:t>
      </w:r>
      <w:r>
        <w:rPr>
          <w:rFonts w:eastAsia="Times New Roman" w:cs="Times New Roman"/>
          <w:szCs w:val="24"/>
        </w:rPr>
        <w:t>τευση το Κοινοβούλιο να υπερψηφίσει την πρόταση δυσπιστίας κατά την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για να πέσει το στυλό από τα χέρια αυτών που πάνε να υπογράψουν τη συμφωνία με την </w:t>
      </w:r>
      <w:r>
        <w:rPr>
          <w:rFonts w:eastAsia="Times New Roman" w:cs="Times New Roman"/>
          <w:szCs w:val="24"/>
        </w:rPr>
        <w:t>Π</w:t>
      </w:r>
      <w:r>
        <w:rPr>
          <w:rFonts w:eastAsia="Times New Roman" w:cs="Times New Roman"/>
          <w:szCs w:val="24"/>
        </w:rPr>
        <w:t xml:space="preserve">ρώην Γιουγκοσλαβική Δημοκρατία της Μακεδονίας. </w:t>
      </w:r>
    </w:p>
    <w:p w14:paraId="5EA911C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Το γεγονός ότι αν υπερψηφιστεί</w:t>
      </w:r>
      <w:r>
        <w:rPr>
          <w:rFonts w:eastAsia="Times New Roman" w:cs="Times New Roman"/>
          <w:szCs w:val="24"/>
        </w:rPr>
        <w:t xml:space="preserve"> η πρόταση δυσπιστίας ταυτόχρονα πέφτει το στυλό και από τα χέρια αυτών που θα κλείσουν την τελευταία αξιολόγηση και θα συμφωνήσουν ρυθμίσεις για το χρέος, αυτών που θα συνεχίσουν να μειώνουν την ανεργία αυξάνοντας τις θέσεις πλήρους απασχόλησης και να εξα</w:t>
      </w:r>
      <w:r>
        <w:rPr>
          <w:rFonts w:eastAsia="Times New Roman" w:cs="Times New Roman"/>
          <w:szCs w:val="24"/>
        </w:rPr>
        <w:t xml:space="preserve">σφαλίζουν τη δυνατότητα στους εργαζόμενους να διαπραγματευτούν και να κερδίσουν σημαντική αύξηση του κατώτερου μισθού, αυτών που θα ανοίξουν νέες θέσεις σε βρεφονηπιακούς σταθμούς, θα συνεχίσουν να λειτουργούν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w:t>
      </w:r>
      <w:r>
        <w:rPr>
          <w:rFonts w:eastAsia="Times New Roman" w:cs="Times New Roman"/>
          <w:szCs w:val="24"/>
        </w:rPr>
        <w:t>α</w:t>
      </w:r>
      <w:r>
        <w:rPr>
          <w:rFonts w:eastAsia="Times New Roman" w:cs="Times New Roman"/>
          <w:szCs w:val="24"/>
        </w:rPr>
        <w:t>ς και προγράμματα ένταξης, αυτ</w:t>
      </w:r>
      <w:r>
        <w:rPr>
          <w:rFonts w:eastAsia="Times New Roman" w:cs="Times New Roman"/>
          <w:szCs w:val="24"/>
        </w:rPr>
        <w:t>ών που θα διοργανώσουν την πρωτοβάθμια φροντίδα υγείας και θα συνεχίσουν να στηρίζουν το ΕΣΥ, αυτών που θα αναδιοργανώσουν τις παραγωγικές διαδικασίες και τις συνεταιριστικές δομές στην ύπαιθρο, αυτών που θα συνεχίσουν τη στήριξη της υγειούς επιχειρηματικό</w:t>
      </w:r>
      <w:r>
        <w:rPr>
          <w:rFonts w:eastAsia="Times New Roman" w:cs="Times New Roman"/>
          <w:szCs w:val="24"/>
        </w:rPr>
        <w:t>τητας παράλληλα με την κοινωνική και αλληλέγγυα οικονομία και με στόχο τη δίκαιη ανάπτυξη</w:t>
      </w:r>
      <w:r>
        <w:rPr>
          <w:rFonts w:eastAsia="Times New Roman" w:cs="Times New Roman"/>
          <w:szCs w:val="24"/>
        </w:rPr>
        <w:t>,</w:t>
      </w:r>
      <w:r>
        <w:rPr>
          <w:rFonts w:eastAsia="Times New Roman" w:cs="Times New Roman"/>
          <w:szCs w:val="24"/>
        </w:rPr>
        <w:t xml:space="preserve"> δεν πτοεί τους υπερπατριώτες. </w:t>
      </w:r>
    </w:p>
    <w:p w14:paraId="5EA911C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Αντίθετα η πιθανότητα να μην πέσουν τα στυλό από τα χέρια αυτών που θα στείλουν στον εισαγγελέα τις υποθέσεις που </w:t>
      </w:r>
      <w:r>
        <w:rPr>
          <w:rFonts w:eastAsia="Times New Roman" w:cs="Times New Roman"/>
          <w:szCs w:val="24"/>
        </w:rPr>
        <w:lastRenderedPageBreak/>
        <w:t>διερευνήθηκαν σε αυτ</w:t>
      </w:r>
      <w:r>
        <w:rPr>
          <w:rFonts w:eastAsia="Times New Roman" w:cs="Times New Roman"/>
          <w:szCs w:val="24"/>
        </w:rPr>
        <w:t>ήν τη Βουλή</w:t>
      </w:r>
      <w:r>
        <w:rPr>
          <w:rFonts w:eastAsia="Times New Roman" w:cs="Times New Roman"/>
          <w:szCs w:val="24"/>
        </w:rPr>
        <w:t>,</w:t>
      </w:r>
      <w:r>
        <w:rPr>
          <w:rFonts w:eastAsia="Times New Roman" w:cs="Times New Roman"/>
          <w:szCs w:val="24"/>
        </w:rPr>
        <w:t xml:space="preserve"> μάλλον τους τρομάζει περισσότερο από όλους τους αλυτρωτισμούς της υφηλίου.</w:t>
      </w:r>
    </w:p>
    <w:p w14:paraId="5EA911D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Γιατί, αλήθεια, να πέσει το στυλό από τα χέρια αυτών που θα υπογράψουν τη συμφωνία, που εξασφαλίζει ότι η </w:t>
      </w:r>
      <w:r>
        <w:rPr>
          <w:rFonts w:eastAsia="Times New Roman" w:cs="Times New Roman"/>
          <w:szCs w:val="24"/>
        </w:rPr>
        <w:t>Π</w:t>
      </w:r>
      <w:r>
        <w:rPr>
          <w:rFonts w:eastAsia="Times New Roman" w:cs="Times New Roman"/>
          <w:szCs w:val="24"/>
        </w:rPr>
        <w:t>ρώην Γιουγκοσλαβική Δημοκρατία της Μακεδονίας</w:t>
      </w:r>
      <w:r>
        <w:rPr>
          <w:rFonts w:eastAsia="Times New Roman" w:cs="Times New Roman"/>
          <w:szCs w:val="24"/>
        </w:rPr>
        <w:t>,</w:t>
      </w:r>
      <w:r>
        <w:rPr>
          <w:rFonts w:eastAsia="Times New Roman" w:cs="Times New Roman"/>
          <w:szCs w:val="24"/>
        </w:rPr>
        <w:t xml:space="preserve"> για τους διεθν</w:t>
      </w:r>
      <w:r>
        <w:rPr>
          <w:rFonts w:eastAsia="Times New Roman" w:cs="Times New Roman"/>
          <w:szCs w:val="24"/>
        </w:rPr>
        <w:t>είς οργανισμούς και για εμάς, αλλά Δημοκρατία της Μακεδονίας σκέτο για πάνω από εκατόν σαράντα χώρες θα μετονομαστεί σε Δημοκρατία της Βόρειας Μακεδονίας έναντι όλων;</w:t>
      </w:r>
    </w:p>
    <w:p w14:paraId="5EA911D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Όσοι αντιτίθενται στη συμφωνία γιατί η Μακεδονία είναι μία, η δική μας, ξεχνούν ότι στη σ</w:t>
      </w:r>
      <w:r>
        <w:rPr>
          <w:rFonts w:eastAsia="Times New Roman" w:cs="Times New Roman"/>
          <w:szCs w:val="24"/>
        </w:rPr>
        <w:t>ύγχρονη διπλωματία και στο διεθνές δίκαιο</w:t>
      </w:r>
      <w:r>
        <w:rPr>
          <w:rFonts w:eastAsia="Times New Roman" w:cs="Times New Roman"/>
          <w:szCs w:val="24"/>
        </w:rPr>
        <w:t>,</w:t>
      </w:r>
      <w:r>
        <w:rPr>
          <w:rFonts w:eastAsia="Times New Roman" w:cs="Times New Roman"/>
          <w:szCs w:val="24"/>
        </w:rPr>
        <w:t xml:space="preserve"> από τον 19</w:t>
      </w:r>
      <w:r w:rsidRPr="00B91197">
        <w:rPr>
          <w:rFonts w:eastAsia="Times New Roman" w:cs="Times New Roman"/>
          <w:szCs w:val="24"/>
          <w:vertAlign w:val="superscript"/>
        </w:rPr>
        <w:t>ο</w:t>
      </w:r>
      <w:r>
        <w:rPr>
          <w:rFonts w:eastAsia="Times New Roman" w:cs="Times New Roman"/>
          <w:szCs w:val="24"/>
        </w:rPr>
        <w:t xml:space="preserve"> αιώνα</w:t>
      </w:r>
      <w:r>
        <w:rPr>
          <w:rFonts w:eastAsia="Times New Roman" w:cs="Times New Roman"/>
          <w:szCs w:val="24"/>
        </w:rPr>
        <w:t>,</w:t>
      </w:r>
      <w:r>
        <w:rPr>
          <w:rFonts w:eastAsia="Times New Roman" w:cs="Times New Roman"/>
          <w:szCs w:val="24"/>
        </w:rPr>
        <w:t xml:space="preserve"> κανείς με τον όρο Μακεδονία δεν αναφέρεται ούτε στο βασίλειο του Φιλίππου και του Αλεξάνδρου γύρω από τον Αλιάκμονα και τον Αξιό</w:t>
      </w:r>
      <w:r>
        <w:rPr>
          <w:rFonts w:eastAsia="Times New Roman" w:cs="Times New Roman"/>
          <w:szCs w:val="24"/>
        </w:rPr>
        <w:t>,</w:t>
      </w:r>
      <w:r>
        <w:rPr>
          <w:rFonts w:eastAsia="Times New Roman" w:cs="Times New Roman"/>
          <w:szCs w:val="24"/>
        </w:rPr>
        <w:t xml:space="preserve"> ούτε στο βυζαντινό θέμα από την Αδριανούπολη μέχρι το Δυρράχιο, </w:t>
      </w:r>
      <w:r>
        <w:rPr>
          <w:rFonts w:eastAsia="Times New Roman" w:cs="Times New Roman"/>
          <w:szCs w:val="24"/>
        </w:rPr>
        <w:t>αλλά, όπως προσδιορίστηκε στο Συνέδριο του Βερολίνου το 1878, στο πολύ συγκεκριμένα οριοθετημένο διοικητικά κομμάτι της Οθωμανικής Αυτοκρατορίας, που απάρτιζαν οι τρεις περιφέρειες-βιλαέτια Θεσσαλονίκης, Μοναστηρίου και Κοσόβου.</w:t>
      </w:r>
    </w:p>
    <w:p w14:paraId="5EA911D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Αυτό το κομμάτι γης μοιράστ</w:t>
      </w:r>
      <w:r>
        <w:rPr>
          <w:rFonts w:eastAsia="Times New Roman" w:cs="Times New Roman"/>
          <w:szCs w:val="24"/>
        </w:rPr>
        <w:t xml:space="preserve">ηκαν το 1913 με τη Συνθήκη του Βουκουρεστίου στο τέλος των Βαλκανικών Πολέμων, η Ελλάδα </w:t>
      </w:r>
      <w:r>
        <w:rPr>
          <w:rFonts w:eastAsia="Times New Roman" w:cs="Times New Roman"/>
          <w:szCs w:val="24"/>
        </w:rPr>
        <w:t xml:space="preserve">παίρνοντας </w:t>
      </w:r>
      <w:r>
        <w:rPr>
          <w:rFonts w:eastAsia="Times New Roman" w:cs="Times New Roman"/>
          <w:szCs w:val="24"/>
        </w:rPr>
        <w:t>το μεγαλύτερο μέρος, η Σερβία και η Βουλγαρία μικρότερα και 1% η Αλβανία, πράγμα που μπορούμε να το γνωρίζουμε μόνο μετά από μέτρηση μιας σαφώς προσδιορισμένης περιοχής, με τα μέσα των αρχών του 20</w:t>
      </w:r>
      <w:r w:rsidRPr="00776D02">
        <w:rPr>
          <w:rFonts w:eastAsia="Times New Roman" w:cs="Times New Roman"/>
          <w:szCs w:val="24"/>
          <w:vertAlign w:val="superscript"/>
        </w:rPr>
        <w:t>ου</w:t>
      </w:r>
      <w:r>
        <w:rPr>
          <w:rFonts w:eastAsia="Times New Roman" w:cs="Times New Roman"/>
          <w:szCs w:val="24"/>
        </w:rPr>
        <w:t xml:space="preserve"> αιώνα και όχι χάρη στους βηματιστές του Μεγαλέξανδρου, ό</w:t>
      </w:r>
      <w:r>
        <w:rPr>
          <w:rFonts w:eastAsia="Times New Roman" w:cs="Times New Roman"/>
          <w:szCs w:val="24"/>
        </w:rPr>
        <w:t>πως γράφτηκε στο διαδίκτυο από ευφάνταστους ημιμαθείς.</w:t>
      </w:r>
    </w:p>
    <w:p w14:paraId="5EA911D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Για ελληνική Μακεδονία, βουλγαρική Μακεδονία και σερβική Μακεδονία μιλούσαν οι σχολικές γεωγραφίες στην Ελλάδα της δεκαετίας του </w:t>
      </w:r>
      <w:r>
        <w:rPr>
          <w:rFonts w:eastAsia="Times New Roman" w:cs="Times New Roman"/>
          <w:szCs w:val="24"/>
        </w:rPr>
        <w:t>΄5</w:t>
      </w:r>
      <w:r>
        <w:rPr>
          <w:rFonts w:eastAsia="Times New Roman" w:cs="Times New Roman"/>
          <w:szCs w:val="24"/>
        </w:rPr>
        <w:t xml:space="preserve">0 και του </w:t>
      </w:r>
      <w:r>
        <w:rPr>
          <w:rFonts w:eastAsia="Times New Roman" w:cs="Times New Roman"/>
          <w:szCs w:val="24"/>
        </w:rPr>
        <w:t>΄</w:t>
      </w:r>
      <w:r>
        <w:rPr>
          <w:rFonts w:eastAsia="Times New Roman" w:cs="Times New Roman"/>
          <w:szCs w:val="24"/>
        </w:rPr>
        <w:t>60</w:t>
      </w:r>
      <w:r w:rsidRPr="001B6A40">
        <w:rPr>
          <w:rFonts w:eastAsia="Times New Roman" w:cs="Times New Roman"/>
          <w:szCs w:val="24"/>
        </w:rPr>
        <w:t>,</w:t>
      </w:r>
      <w:r>
        <w:rPr>
          <w:rFonts w:eastAsia="Times New Roman" w:cs="Times New Roman"/>
          <w:szCs w:val="24"/>
        </w:rPr>
        <w:t xml:space="preserve"> προφανώς γιατί η ορολογία αυτή δεν έθιγε τον πατριωτισμ</w:t>
      </w:r>
      <w:r>
        <w:rPr>
          <w:rFonts w:eastAsia="Times New Roman" w:cs="Times New Roman"/>
          <w:szCs w:val="24"/>
        </w:rPr>
        <w:t>ό κανενός</w:t>
      </w:r>
      <w:r w:rsidRPr="001B6A40">
        <w:rPr>
          <w:rFonts w:eastAsia="Times New Roman" w:cs="Times New Roman"/>
          <w:szCs w:val="24"/>
        </w:rPr>
        <w:t xml:space="preserve">, </w:t>
      </w:r>
      <w:r>
        <w:rPr>
          <w:rFonts w:eastAsia="Times New Roman" w:cs="Times New Roman"/>
          <w:szCs w:val="24"/>
        </w:rPr>
        <w:t>ενώ ο όρος Ομόσπονδη Σοσιαλιστική Δημοκρατία, για παράδειγμα, έθιγε τον αντικομμουνισμό πολλών.</w:t>
      </w:r>
    </w:p>
    <w:p w14:paraId="5EA911D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Βόρεια Μακεδονία, λοιπόν, συμφωνούν οι δύο </w:t>
      </w:r>
      <w:r>
        <w:rPr>
          <w:rFonts w:eastAsia="Times New Roman" w:cs="Times New Roman"/>
          <w:szCs w:val="24"/>
        </w:rPr>
        <w:t>κ</w:t>
      </w:r>
      <w:r>
        <w:rPr>
          <w:rFonts w:eastAsia="Times New Roman" w:cs="Times New Roman"/>
          <w:szCs w:val="24"/>
        </w:rPr>
        <w:t xml:space="preserve">υβερνήσεις να λέγεται η γειτονική χώρα, γεωγραφικός προσδιορισμός που την ξεχωρίζει από τη δική μας, την </w:t>
      </w:r>
      <w:r>
        <w:rPr>
          <w:rFonts w:eastAsia="Times New Roman" w:cs="Times New Roman"/>
          <w:szCs w:val="24"/>
        </w:rPr>
        <w:t xml:space="preserve">ελληνική Μακεδονία, όπως ξεχωρίζουν όχι μόνο η Βόρεια από τη Νότια Κορέα, αλλά και η Καρινθία από την Άνω Καρινθία, το Νότιο Τιρόλο από το </w:t>
      </w:r>
      <w:r>
        <w:rPr>
          <w:rFonts w:eastAsia="Times New Roman" w:cs="Times New Roman"/>
          <w:szCs w:val="24"/>
        </w:rPr>
        <w:lastRenderedPageBreak/>
        <w:t xml:space="preserve">Δυτικό και το Ανατολικό Τιρόλο και η Μογγολία από την εσωτερική Μογγολία. </w:t>
      </w:r>
    </w:p>
    <w:p w14:paraId="5EA911D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επειδή αυτή η χώρα, όπως και κάθε χώρα</w:t>
      </w:r>
      <w:r>
        <w:rPr>
          <w:rFonts w:eastAsia="Times New Roman" w:cs="Times New Roman"/>
          <w:szCs w:val="24"/>
        </w:rPr>
        <w:t xml:space="preserve">, έχει πολίτες όχι άλαλους ούτε αμνησιακούς, συμφωνούν οι δύο </w:t>
      </w:r>
      <w:r>
        <w:rPr>
          <w:rFonts w:eastAsia="Times New Roman" w:cs="Times New Roman"/>
          <w:szCs w:val="24"/>
        </w:rPr>
        <w:t>κ</w:t>
      </w:r>
      <w:r>
        <w:rPr>
          <w:rFonts w:eastAsia="Times New Roman" w:cs="Times New Roman"/>
          <w:szCs w:val="24"/>
        </w:rPr>
        <w:t>υβερνήσεις ότι η εθνικότητα-ιθαγένεια σημαίνει το ίδιο εδώ και πολλά χρόνια</w:t>
      </w:r>
      <w:r>
        <w:rPr>
          <w:rFonts w:eastAsia="Times New Roman" w:cs="Times New Roman"/>
          <w:szCs w:val="24"/>
        </w:rPr>
        <w:t>, τ</w:t>
      </w:r>
      <w:r>
        <w:rPr>
          <w:rFonts w:eastAsia="Times New Roman" w:cs="Times New Roman"/>
          <w:szCs w:val="24"/>
        </w:rPr>
        <w:t xml:space="preserve">ο ίδιο σημαίνει και η υπηκοότητα, μόνο που υπηκόους έχουν οι βασιλιάδες </w:t>
      </w:r>
      <w:r>
        <w:rPr>
          <w:rFonts w:eastAsia="Times New Roman" w:cs="Times New Roman"/>
          <w:szCs w:val="24"/>
        </w:rPr>
        <w:t>κ</w:t>
      </w:r>
      <w:r>
        <w:rPr>
          <w:rFonts w:eastAsia="Times New Roman" w:cs="Times New Roman"/>
          <w:szCs w:val="24"/>
        </w:rPr>
        <w:t>αι η γλώσσα αυτών των πολιτών θα έχουν όνο</w:t>
      </w:r>
      <w:r>
        <w:rPr>
          <w:rFonts w:eastAsia="Times New Roman" w:cs="Times New Roman"/>
          <w:szCs w:val="24"/>
        </w:rPr>
        <w:t xml:space="preserve">μα που αντιστοιχεί στο όνομα της χώρας τους και δεν θα συγχέεται με τη δική μας χώρα και τη δική μας ιστορία. </w:t>
      </w:r>
    </w:p>
    <w:p w14:paraId="5EA911D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μια και μιλάμε για ιστορία, έχει κανείς αντίρρηση ότι πρέπει να διδάσκεται και στις δύο χώρες με τον ίδιο σεβασμό στην αλήθεια; Ή αγνοεί κανε</w:t>
      </w:r>
      <w:r>
        <w:rPr>
          <w:rFonts w:eastAsia="Times New Roman" w:cs="Times New Roman"/>
          <w:szCs w:val="24"/>
        </w:rPr>
        <w:t xml:space="preserve">ίς ότι οι επιτροπές για τη διαμόρφωση σχολικών βιβλίων ιστορίας κοινής αποδοχής με άλλες χώρες έχουν φτιαχτεί και στη χώρα μας και αλλού πολλές φορές με βάση είτε διακριτικές συμφωνίες είτε οδηγίες διεθνών οργανισμών; </w:t>
      </w:r>
    </w:p>
    <w:p w14:paraId="5EA911D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Όσο για την άποψη ότι σε μία διαπραγμ</w:t>
      </w:r>
      <w:r>
        <w:rPr>
          <w:rFonts w:eastAsia="Times New Roman" w:cs="Times New Roman"/>
          <w:szCs w:val="24"/>
        </w:rPr>
        <w:t xml:space="preserve">άτευση μόλις βρεθεί καλοπροαίρετος συνομιλητής οι απαιτήσεις μας πρέπει να </w:t>
      </w:r>
      <w:r>
        <w:rPr>
          <w:rFonts w:eastAsia="Times New Roman" w:cs="Times New Roman"/>
          <w:szCs w:val="24"/>
        </w:rPr>
        <w:lastRenderedPageBreak/>
        <w:t xml:space="preserve">ανεβαίνουν –ακούστηκε-, δεν ξέρω αν κάνει το πνεύμα του Μακιαβέλλι να είναι περήφανο για τους επιγόνους του ή να ντρέπεται για τις κακές απομιμήσεις. </w:t>
      </w:r>
    </w:p>
    <w:p w14:paraId="5EA911D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Πρόκειται, λοιπόν, για μία καλ</w:t>
      </w:r>
      <w:r>
        <w:rPr>
          <w:rFonts w:eastAsia="Times New Roman" w:cs="Times New Roman"/>
          <w:szCs w:val="24"/>
        </w:rPr>
        <w:t xml:space="preserve">ή συμφωνία που διαπνέεται από αμοιβαίο σεβασμό στα δικαιώματα των δύο λαών και από την οποία βγαίνουν κερδισμένες οι δύο χώρες, ενώ διευκολύνονται σημαντικά οι οικονομικές δραστηριότητες της </w:t>
      </w:r>
      <w:r>
        <w:rPr>
          <w:rFonts w:eastAsia="Times New Roman" w:cs="Times New Roman"/>
          <w:szCs w:val="24"/>
        </w:rPr>
        <w:t>β</w:t>
      </w:r>
      <w:r>
        <w:rPr>
          <w:rFonts w:eastAsia="Times New Roman" w:cs="Times New Roman"/>
          <w:szCs w:val="24"/>
        </w:rPr>
        <w:t>όρειας Ελλάδας. Γι’ αυτό και επαινείται από τους σοβαρότερους αν</w:t>
      </w:r>
      <w:r>
        <w:rPr>
          <w:rFonts w:eastAsia="Times New Roman" w:cs="Times New Roman"/>
          <w:szCs w:val="24"/>
        </w:rPr>
        <w:t>αλυτές του παγκόσμιου Τύπου.</w:t>
      </w:r>
    </w:p>
    <w:p w14:paraId="5EA911D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Όσον αφορά την αντιιμπεριαλιστική ένσταση για τα παράπλευρα οφέλη που θα κερδίσει το ΝΑΤΟ από τη συμφωνία, κοιτάξτε, και η </w:t>
      </w:r>
      <w:r>
        <w:rPr>
          <w:rFonts w:eastAsia="Times New Roman" w:cs="Times New Roman"/>
          <w:szCs w:val="24"/>
        </w:rPr>
        <w:t>ν</w:t>
      </w:r>
      <w:r>
        <w:rPr>
          <w:rFonts w:eastAsia="Times New Roman" w:cs="Times New Roman"/>
          <w:szCs w:val="24"/>
        </w:rPr>
        <w:t>αυμαχία του Ναυαρίνου πραγματοποιήθηκε από τρεις ιμπεριαλιστικές δυνάμεις της εποχής, γιατί τους ήταν χ</w:t>
      </w:r>
      <w:r>
        <w:rPr>
          <w:rFonts w:eastAsia="Times New Roman" w:cs="Times New Roman"/>
          <w:szCs w:val="24"/>
        </w:rPr>
        <w:t>ρήσιμο ένα προτεκτοράτο, μέσα από το οποίο θα διείσδυαν στην Ανατολική Μεσόγειο και την Οθωμανική Αυτοκρατορία γενικότερα.</w:t>
      </w:r>
    </w:p>
    <w:p w14:paraId="5EA911D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Δεν πιστεύω κάποιο μέλος του Κοινοβουλίου να υποστηρίζει ότι η </w:t>
      </w:r>
      <w:r>
        <w:rPr>
          <w:rFonts w:eastAsia="Times New Roman" w:cs="Times New Roman"/>
          <w:szCs w:val="24"/>
        </w:rPr>
        <w:t>ν</w:t>
      </w:r>
      <w:r>
        <w:rPr>
          <w:rFonts w:eastAsia="Times New Roman" w:cs="Times New Roman"/>
          <w:szCs w:val="24"/>
        </w:rPr>
        <w:t>αυμαχία δεν έπρεπε να είχε γίνει, η ελληνική επανάσταση δεν έπρεπε να</w:t>
      </w:r>
      <w:r>
        <w:rPr>
          <w:rFonts w:eastAsia="Times New Roman" w:cs="Times New Roman"/>
          <w:szCs w:val="24"/>
        </w:rPr>
        <w:t xml:space="preserve"> είχε υποστηριχθεί με αυτόν τον τρόπο και το πρώτο, έστω αδύναμο και εξαρτημένο, ελληνικό κράτος δεν έπρεπε να είχε ιδρυθεί. Και δεν χρειάζεται να έχει ξεσκο</w:t>
      </w:r>
      <w:r>
        <w:rPr>
          <w:rFonts w:eastAsia="Times New Roman" w:cs="Times New Roman"/>
          <w:szCs w:val="24"/>
        </w:rPr>
        <w:t>λ</w:t>
      </w:r>
      <w:r>
        <w:rPr>
          <w:rFonts w:eastAsia="Times New Roman" w:cs="Times New Roman"/>
          <w:szCs w:val="24"/>
        </w:rPr>
        <w:t>ίσει τον μαρξισμό-λενινισμό, για να το κατανοήσει κανείς αυτό. Κοινός νους χρειάζεται.</w:t>
      </w:r>
    </w:p>
    <w:p w14:paraId="5EA911D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Κάθε ευφυές</w:t>
      </w:r>
      <w:r>
        <w:rPr>
          <w:rFonts w:eastAsia="Times New Roman" w:cs="Times New Roman"/>
          <w:szCs w:val="24"/>
        </w:rPr>
        <w:t xml:space="preserve"> μέλος του Κοινοβουλίου, λοιπόν, που θα συμμετάσχει σήμερα το βράδυ στην ψηφοφορία, αντιλαμβάνεται ότι δεν ισχύει κανένας από τους λόγους που επικαλείται η Αξιωματική Αντιπολίτευση στην πρόταση δυσπιστίας της. Απομένει στον καθένα και στην κάθε μία να κάνε</w:t>
      </w:r>
      <w:r>
        <w:rPr>
          <w:rFonts w:eastAsia="Times New Roman" w:cs="Times New Roman"/>
          <w:szCs w:val="24"/>
        </w:rPr>
        <w:t>ι πράξη αυτό που αντιλαμβάνεται, καταψηφίζοντας την εν λόγω πρόταση.</w:t>
      </w:r>
    </w:p>
    <w:p w14:paraId="5EA911D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Ευχαριστώ.</w:t>
      </w:r>
    </w:p>
    <w:p w14:paraId="5EA911DD" w14:textId="77777777" w:rsidR="000F46A4" w:rsidRDefault="00307FE8">
      <w:pPr>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5EA911DE" w14:textId="77777777" w:rsidR="000F46A4" w:rsidRDefault="00307FE8">
      <w:pPr>
        <w:spacing w:line="600" w:lineRule="auto"/>
        <w:ind w:firstLine="720"/>
        <w:jc w:val="both"/>
        <w:rPr>
          <w:rFonts w:eastAsia="Times New Roman" w:cs="Times New Roman"/>
          <w:szCs w:val="24"/>
        </w:rPr>
      </w:pPr>
      <w:r w:rsidRPr="00FB5F6B">
        <w:rPr>
          <w:rFonts w:eastAsia="Times New Roman" w:cs="Times New Roman"/>
          <w:b/>
          <w:szCs w:val="24"/>
        </w:rPr>
        <w:t>ΠΡΟΕΔΡΟΣ (Νικόλαος Βούτσης):</w:t>
      </w:r>
      <w:r>
        <w:rPr>
          <w:rFonts w:eastAsia="Times New Roman" w:cs="Times New Roman"/>
          <w:szCs w:val="24"/>
        </w:rPr>
        <w:t xml:space="preserve"> Ευχαριστούμε πολύ την κ. Σταμπουλή.</w:t>
      </w:r>
    </w:p>
    <w:p w14:paraId="5EA911D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Καλώ στο Βήμα τον Υπουργό κ. Σταθάκη για δέκα λεπτά.</w:t>
      </w:r>
    </w:p>
    <w:p w14:paraId="5EA911E0" w14:textId="77777777" w:rsidR="000F46A4" w:rsidRDefault="00307FE8">
      <w:pPr>
        <w:spacing w:line="600" w:lineRule="auto"/>
        <w:ind w:firstLine="720"/>
        <w:jc w:val="both"/>
        <w:rPr>
          <w:rFonts w:eastAsia="Times New Roman" w:cs="Times New Roman"/>
          <w:szCs w:val="24"/>
        </w:rPr>
      </w:pPr>
      <w:r w:rsidRPr="004E7D37">
        <w:rPr>
          <w:rFonts w:eastAsia="Times New Roman" w:cs="Times New Roman"/>
          <w:b/>
          <w:szCs w:val="24"/>
        </w:rPr>
        <w:lastRenderedPageBreak/>
        <w:t>ΓΕΩΡΓΙΟΣ ΣΤΑΘΑ</w:t>
      </w:r>
      <w:r w:rsidRPr="004E7D37">
        <w:rPr>
          <w:rFonts w:eastAsia="Times New Roman" w:cs="Times New Roman"/>
          <w:b/>
          <w:szCs w:val="24"/>
        </w:rPr>
        <w:t xml:space="preserve">ΚΗΣ (Υπουργός </w:t>
      </w:r>
      <w:r>
        <w:rPr>
          <w:rFonts w:eastAsia="Times New Roman" w:cs="Times New Roman"/>
          <w:b/>
          <w:szCs w:val="24"/>
        </w:rPr>
        <w:t>Περιβάλλοντος και Ενέργειας</w:t>
      </w:r>
      <w:r w:rsidRPr="004E7D37">
        <w:rPr>
          <w:rFonts w:eastAsia="Times New Roman" w:cs="Times New Roman"/>
          <w:b/>
          <w:szCs w:val="24"/>
        </w:rPr>
        <w:t>):</w:t>
      </w:r>
      <w:r>
        <w:rPr>
          <w:rFonts w:eastAsia="Times New Roman" w:cs="Times New Roman"/>
          <w:szCs w:val="24"/>
        </w:rPr>
        <w:t xml:space="preserve"> Ευχαριστώ, κύριε Πρόεδρε.</w:t>
      </w:r>
    </w:p>
    <w:p w14:paraId="5EA911E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καταστατική μορφή ύπαρξης του σύγχρονου κόσμου είναι το εθνικό κράτος. Από το 1789 και μετά η μοναδική καθολική μορφή με την οποία υπάρχουμε στον </w:t>
      </w:r>
      <w:r>
        <w:rPr>
          <w:rFonts w:eastAsia="Times New Roman" w:cs="Times New Roman"/>
          <w:szCs w:val="24"/>
        </w:rPr>
        <w:t>σύγχρονο κόσμο είναι το εθνικό κράτος. Την επαύριον της Γαλλικής Επανάστασης, λοιπόν, φτιάχτηκε το κράτος μοντέλο, η Γαλλία, και αυτό ακολούθησαν όλοι σε όλον τον κόσμο και αυτό είναι το διακύβευμα της σημερινής μας συζήτησης.</w:t>
      </w:r>
    </w:p>
    <w:p w14:paraId="5EA911E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Επιτρέψτε μου να πω ότι ο τρό</w:t>
      </w:r>
      <w:r>
        <w:rPr>
          <w:rFonts w:eastAsia="Times New Roman" w:cs="Times New Roman"/>
          <w:szCs w:val="24"/>
        </w:rPr>
        <w:t xml:space="preserve">πος με τον οποίο κατασκευάζονται τα εθνικά κράτη είναι πανομοιότυπος. Για να φτιάξεις εθνικό κράτος, θέλεις φιλολόγους, ιστορικούς, πολεμιστές και διπλωμάτες. </w:t>
      </w:r>
    </w:p>
    <w:p w14:paraId="5EA911E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Φιλολόγους, πρώτα απ’ όλα. Εμείς είμαστε το παράδειγμα</w:t>
      </w:r>
      <w:r w:rsidRPr="00CE323F">
        <w:rPr>
          <w:rFonts w:eastAsia="Times New Roman" w:cs="Times New Roman"/>
          <w:szCs w:val="24"/>
        </w:rPr>
        <w:t xml:space="preserve">. </w:t>
      </w:r>
      <w:r>
        <w:rPr>
          <w:rFonts w:eastAsia="Times New Roman" w:cs="Times New Roman"/>
          <w:szCs w:val="24"/>
        </w:rPr>
        <w:t xml:space="preserve">Το 1824 ένας Έλληνας στο Άμστερνταμ, εν </w:t>
      </w:r>
      <w:r>
        <w:rPr>
          <w:rFonts w:eastAsia="Times New Roman" w:cs="Times New Roman"/>
          <w:szCs w:val="24"/>
        </w:rPr>
        <w:t xml:space="preserve">μέσω της ελληνικής επανάστασης, θεωρεί ότι πρέπει να φτιάξουμε μια νέα ελληνική γλώσσα, ο Αδαμάντιος Κοραής, διότι χωρίς τη νέα ελληνική γλώσσα δεν θα μπορέσουμε να απαλλαγούμε από την </w:t>
      </w:r>
      <w:r>
        <w:rPr>
          <w:rFonts w:eastAsia="Times New Roman" w:cs="Times New Roman"/>
          <w:szCs w:val="24"/>
        </w:rPr>
        <w:lastRenderedPageBreak/>
        <w:t>Οθωμανική Αυτοκρατορία και να γίνουμε κοινωνοί των ιδεών της Γαλλικής Ε</w:t>
      </w:r>
      <w:r>
        <w:rPr>
          <w:rFonts w:eastAsia="Times New Roman" w:cs="Times New Roman"/>
          <w:szCs w:val="24"/>
        </w:rPr>
        <w:t xml:space="preserve">πανάστασης. Φτιάχνει κατεπειγόντως μια γλώσσα, με συντακτικό, γραμματική και λεξιλόγιο. </w:t>
      </w:r>
    </w:p>
    <w:p w14:paraId="5EA911E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Την ίδια εποχή, τέσσερα χρόνια μετά, δυο Βούλγαροι φιλόλογοι, που μιλούν άπταιστα ελληνικά, ο ένας από τη Σμύρνη και ο άλλος στη Σόφια, αλληλογραφούν στα ελληνικά για </w:t>
      </w:r>
      <w:r>
        <w:rPr>
          <w:rFonts w:eastAsia="Times New Roman" w:cs="Times New Roman"/>
          <w:szCs w:val="24"/>
        </w:rPr>
        <w:t>το πώς θα είναι η νέα βουλγαρική γλώσσα. Η βουλγαρική γλώσσα είναι η πιο παλιά σλαβική γλώσσα, όπως ξέρετε, και λένε να έχει μέχρι τριάντα δυο γράμματα το αλφάβητο, όχι είκοσι οκτώ και ο Κοραής είπε αυτόν τον κανόνα να τον ενσωματώσουμε ή όχι. Και φτιάχτηκ</w:t>
      </w:r>
      <w:r>
        <w:rPr>
          <w:rFonts w:eastAsia="Times New Roman" w:cs="Times New Roman"/>
          <w:szCs w:val="24"/>
        </w:rPr>
        <w:t>ε η βουλγαρική γλώσσα.</w:t>
      </w:r>
    </w:p>
    <w:p w14:paraId="5EA911E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 1850 οι Σέρβοι και οι Κροάτες φιλόλογοι και συγγραφείς συναντι</w:t>
      </w:r>
      <w:r>
        <w:rPr>
          <w:rFonts w:eastAsia="Times New Roman" w:cs="Times New Roman"/>
          <w:szCs w:val="24"/>
        </w:rPr>
        <w:t>ού</w:t>
      </w:r>
      <w:r>
        <w:rPr>
          <w:rFonts w:eastAsia="Times New Roman" w:cs="Times New Roman"/>
          <w:szCs w:val="24"/>
        </w:rPr>
        <w:t>νται στη Βιέννη και κατά πολιτική επιλογή, επειδή θέλουν να ενωθούν οι δυο χώρες, κατασκευάζουν μια καινούργια γλώσσα, τα σερβοκροατικά. Ολόιδια γλώσσα, γραμμένη με δ</w:t>
      </w:r>
      <w:r>
        <w:rPr>
          <w:rFonts w:eastAsia="Times New Roman" w:cs="Times New Roman"/>
          <w:szCs w:val="24"/>
        </w:rPr>
        <w:t xml:space="preserve">υο διαφορετικά αλφάβητα. Λατινικό οι Κροάτες και κυριλλικό οι Σέρβοι. Ίδια γλώσσα, αυτή που μιλούν σήμερα στη Σερβία, στην Κροατία, στη Βοσνία και στο Μαυροβούνιο. </w:t>
      </w:r>
    </w:p>
    <w:p w14:paraId="5EA911E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Άρα η γλώσσα έχει βάρος. Και στο γλωσσικό ζήτημα το οποίο τίθεται με τόση έμφαση από τη Νέα</w:t>
      </w:r>
      <w:r>
        <w:rPr>
          <w:rFonts w:eastAsia="Times New Roman" w:cs="Times New Roman"/>
          <w:szCs w:val="24"/>
        </w:rPr>
        <w:t xml:space="preserve"> Δημοκρατία –και έκανε ένα ατόπημα ο κ. Χατζηδάκης- υπήρχε ένα θέμα. Βουλγαρική γλώσσα έχουμε, σερβοκροατικά έχουμε, αλβανικά βεβαίως, που είναι ιστορική γλώσσα, ρουμανικά με λατινικό αλφάβητο, γιατί θεωρούν τους εαυτούς αρχαίους Ρωμαίους. </w:t>
      </w:r>
    </w:p>
    <w:p w14:paraId="5EA911E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Υπήρχε ένα θέμα</w:t>
      </w:r>
      <w:r>
        <w:rPr>
          <w:rFonts w:eastAsia="Times New Roman" w:cs="Times New Roman"/>
          <w:szCs w:val="24"/>
        </w:rPr>
        <w:t>. Αυτή η γλώσσα που μιλούν οι Σλαβομακεδόνες είναι βουλγαρικά ή είναι σλαβομακεδονικό ιδίωμα; Εκατόν πενήντα χρόνια η πάγια θέση της Ελλάδας είναι ότι δεν είναι βουλγαρικά και είναι σλαβομακεδονική γλώσσα. Γιατί; Γιατί οτιδήποτε άλλο θεωρείτο ότι ήταν προέ</w:t>
      </w:r>
      <w:r>
        <w:rPr>
          <w:rFonts w:eastAsia="Times New Roman" w:cs="Times New Roman"/>
          <w:szCs w:val="24"/>
        </w:rPr>
        <w:t>κταση. Άρα είναι η γλώσσα. Το ένα θέμα, λοιπόν, είναι αυτό.</w:t>
      </w:r>
    </w:p>
    <w:p w14:paraId="5EA911E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Τούτου δοθέντος, λόγω της πάγιας θέσης μας, η σλαβομακεδονική γλώσσα δεν τέθηκε ποτέ στη διαπραγμάτευση από την Ελλάδα, γιατί επί εκατόν πενήντα χρόνια υποστηρίζαμε ότι είναι ιδιαίτερη γλώσσα. </w:t>
      </w:r>
    </w:p>
    <w:p w14:paraId="5EA911E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Ισ</w:t>
      </w:r>
      <w:r>
        <w:rPr>
          <w:rFonts w:eastAsia="Times New Roman" w:cs="Times New Roman"/>
          <w:szCs w:val="24"/>
        </w:rPr>
        <w:t xml:space="preserve">τορικούς χρειαζόμαστε, για να φτιάξουμε ένα κράτος. Διότι, για να φτιάξεις ένα κράτος και να το διεκδικήσεις, πρέπει </w:t>
      </w:r>
      <w:r>
        <w:rPr>
          <w:rFonts w:eastAsia="Times New Roman" w:cs="Times New Roman"/>
          <w:szCs w:val="24"/>
        </w:rPr>
        <w:lastRenderedPageBreak/>
        <w:t>να φτιάξεις ένα ιστορικό αφήγημα: τη συνέχεια του ελληνικού έθνους από την αρχαιότητα μέχρι σήμερα, ο Παπαρρηγόπουλος κ.λπ</w:t>
      </w:r>
      <w:r>
        <w:rPr>
          <w:rFonts w:eastAsia="Times New Roman" w:cs="Times New Roman"/>
          <w:szCs w:val="24"/>
        </w:rPr>
        <w:t>.</w:t>
      </w:r>
      <w:r>
        <w:rPr>
          <w:rFonts w:eastAsia="Times New Roman" w:cs="Times New Roman"/>
          <w:szCs w:val="24"/>
        </w:rPr>
        <w:t>. Όλοι οι γείτον</w:t>
      </w:r>
      <w:r>
        <w:rPr>
          <w:rFonts w:eastAsia="Times New Roman" w:cs="Times New Roman"/>
          <w:szCs w:val="24"/>
        </w:rPr>
        <w:t>ές μας έκαναν αφηγήματα. Οι γείτονες που συζητάμε το παράκαναν. Ενώ ήρθαν τον όγδοο αιώνα, έφτιαξαν ένα ιστορικό αφήγημα που μας πάει στον Βουκεφάλα και στο</w:t>
      </w:r>
      <w:r>
        <w:rPr>
          <w:rFonts w:eastAsia="Times New Roman" w:cs="Times New Roman"/>
          <w:szCs w:val="24"/>
        </w:rPr>
        <w:t>ν</w:t>
      </w:r>
      <w:r>
        <w:rPr>
          <w:rFonts w:eastAsia="Times New Roman" w:cs="Times New Roman"/>
          <w:szCs w:val="24"/>
        </w:rPr>
        <w:t xml:space="preserve"> Μέγα Αλέξανδρο. </w:t>
      </w:r>
    </w:p>
    <w:p w14:paraId="5EA911E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Δικαίως, λοιπόν, η Ελλάδα λέει «παιδιά, εντάξει, να δεχθούμε ότι όλα τα ιστορικά </w:t>
      </w:r>
      <w:r>
        <w:rPr>
          <w:rFonts w:eastAsia="Times New Roman" w:cs="Times New Roman"/>
          <w:szCs w:val="24"/>
        </w:rPr>
        <w:t>αφηγήματα έχουν προβλήματα, αλλά εσείς το παρακάνατε.». Δεν υπάρχει τέτοιο θέμα. Πάνε και οι ιστορικοί.</w:t>
      </w:r>
    </w:p>
    <w:p w14:paraId="5EA911E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 τρίτο πράγμα που χρειάζεσαι είναι σύνορα. Πού θα τραβήξω τη γραμμή του εθνικού κράτους; Συνήθως το έλυνε ο πόλεμος. Πριν όμως από τον πόλεμο, όλοι έφ</w:t>
      </w:r>
      <w:r>
        <w:rPr>
          <w:rFonts w:eastAsia="Times New Roman" w:cs="Times New Roman"/>
          <w:szCs w:val="24"/>
        </w:rPr>
        <w:t>τιαξαν μεγάλους χάρτες. Μεγάλη Βουλγαρία, Μεγάλη Αλβανία, Μεγάλη Ελλάδα, Μεγάλη Σερβία με κατιτίς παραπάνω. Η Σία Αναγνωστοπούλου είπε, όμως, κάτι πολύ σοβαρό: «Αυτά λύθηκαν, όπως λύθηκαν, με πολέμους, με διπλωματία, με, με κ</w:t>
      </w:r>
      <w:r>
        <w:rPr>
          <w:rFonts w:eastAsia="Times New Roman" w:cs="Times New Roman"/>
          <w:szCs w:val="24"/>
        </w:rPr>
        <w:t>.</w:t>
      </w:r>
      <w:r>
        <w:rPr>
          <w:rFonts w:eastAsia="Times New Roman" w:cs="Times New Roman"/>
          <w:szCs w:val="24"/>
        </w:rPr>
        <w:t xml:space="preserve">λπ., με διεθνείς συνθήκες και </w:t>
      </w:r>
      <w:r>
        <w:rPr>
          <w:rFonts w:eastAsia="Times New Roman" w:cs="Times New Roman"/>
          <w:szCs w:val="24"/>
        </w:rPr>
        <w:t xml:space="preserve">οποιοσδήποτε βάζει θέμα αναθεωρητισμού είναι εκτός τόπου και χρόνου. </w:t>
      </w:r>
    </w:p>
    <w:p w14:paraId="5EA911E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Έχουν μια σημασία όμως τα σύνορα, διότι δεν είναι μόνο να οριοθετήσω τα σύνορα. Είναι και να πω εάν έχω μειονότητες εκτός συνόρων. Αλυτρωτισμός, δηλαδή. Γι’ αυτό και ήταν σωστή η ελληνικ</w:t>
      </w:r>
      <w:r>
        <w:rPr>
          <w:rFonts w:eastAsia="Times New Roman" w:cs="Times New Roman"/>
          <w:szCs w:val="24"/>
        </w:rPr>
        <w:t xml:space="preserve">ή θέση ότι για να σας αναγνωρίσουμε, δεν θέλουμε καμιά αλυτρωτική αναφορά σε μειονότητες εκτός συνόρων σας. </w:t>
      </w:r>
    </w:p>
    <w:p w14:paraId="5EA911E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Ανακεφαλαιώνω μέχρι στιγμής. Γλώσσα, ιστορικό αφήγημα, σύνορα και ύπαρξη μειονοτήτων. Η Ελλάδα, αφού διαλύεται η Γιουγκοσλαβία, η Σοβιετική Ένωση –</w:t>
      </w:r>
      <w:r>
        <w:rPr>
          <w:rFonts w:eastAsia="Times New Roman" w:cs="Times New Roman"/>
          <w:szCs w:val="24"/>
        </w:rPr>
        <w:t xml:space="preserve">επαναλαμβάνω, έχουν διαλυθεί όλα, έμεινε μόνο το εθνικό κράτος, διακόσια κράτη είναι ο κόσμος- σωστά έβαλε τρία θέματα: </w:t>
      </w:r>
    </w:p>
    <w:p w14:paraId="5EA911E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Πρώτον, την ιστορία. Το αφήγημα πρέπει να έχει όρια. Δεν μπορεί να θίγει την αρχαία ελληνική ιστορία. </w:t>
      </w:r>
    </w:p>
    <w:p w14:paraId="5EA911E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Δεύτερον, δεν μπορεί να αναγνωρί</w:t>
      </w:r>
      <w:r>
        <w:rPr>
          <w:rFonts w:eastAsia="Times New Roman" w:cs="Times New Roman"/>
          <w:szCs w:val="24"/>
        </w:rPr>
        <w:t xml:space="preserve">ζεται η ύπαρξη μειονοτήτων εκτός συνόρων σας, που εγείρει θέματα αλυτρωτισμού. Σωστή θέση. Άρα στο Σύνταγμά σας που έχετε τρία αμφιλεγόμενα άρθρα να τα πούμε. </w:t>
      </w:r>
    </w:p>
    <w:p w14:paraId="5EA911F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τρίτο θέμα, σύνθετη ονομασία. Δεν μπορούμε να αφαιρέσουμε εντελώς το Μακεδονία. Δεν υπήρξε π</w:t>
      </w:r>
      <w:r>
        <w:rPr>
          <w:rFonts w:eastAsia="Times New Roman" w:cs="Times New Roman"/>
          <w:szCs w:val="24"/>
        </w:rPr>
        <w:t xml:space="preserve">οτέ αυτή η </w:t>
      </w:r>
      <w:r>
        <w:rPr>
          <w:rFonts w:eastAsia="Times New Roman" w:cs="Times New Roman"/>
          <w:szCs w:val="24"/>
        </w:rPr>
        <w:lastRenderedPageBreak/>
        <w:t xml:space="preserve">θέση. Να είναι σύνθετη ονομασία με γεωγραφικό προσδιορισμό. Αυτές ήταν οι πάγιες ελληνικές θέσεις. </w:t>
      </w:r>
    </w:p>
    <w:p w14:paraId="5EA911F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Η Νέα Δημοκρατία κάνει λάθος να λέει ότι στις θέσεις της διαπραγμάτευσης υπήρχε η γλώσσα. Ποτέ δεν υπήρξε η γλώσσα στο πακέτο διαπραγμάτευσης, ακ</w:t>
      </w:r>
      <w:r>
        <w:rPr>
          <w:rFonts w:eastAsia="Times New Roman" w:cs="Times New Roman"/>
          <w:szCs w:val="24"/>
        </w:rPr>
        <w:t>ριβώς επειδή υπήρχε μια σιωπηλή αποδοχή και πάγια θέση των εκατόν πενήντα χρόνων ότι η σλαβομακεδονική γλώσσα είναι υπαρκτή. Και δεν θέλουμε να γίνει βουλγάρικη. Και εκπλήσσομαι που ο κ. Μπαμπινιώτης, ένας τόσο έγκυρος επιστήμονας, μας λέει το αυτονόητο: Ό</w:t>
      </w:r>
      <w:r>
        <w:rPr>
          <w:rFonts w:eastAsia="Times New Roman" w:cs="Times New Roman"/>
          <w:szCs w:val="24"/>
        </w:rPr>
        <w:t xml:space="preserve">τι είναι βουλγαροσέρβικα. </w:t>
      </w:r>
    </w:p>
    <w:p w14:paraId="5EA911F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Σλαβική γλώσσα είναι προφανώς, νοτιοανατολικής συνάφειας, όπως λέει και η Ιστορία των βαλκανικών γλωσσών της Οξφόρδης, πιο συγγενική με τη βουλγάρικη. Δεν χαρακτηρίζονται με οποιονδήποτε άλλο τρόπο. Για να υπεκφύγει αυτό το γνωστ</w:t>
      </w:r>
      <w:r>
        <w:rPr>
          <w:rFonts w:eastAsia="Times New Roman" w:cs="Times New Roman"/>
          <w:szCs w:val="24"/>
        </w:rPr>
        <w:t>ό</w:t>
      </w:r>
      <w:r w:rsidRPr="00EC69D7">
        <w:rPr>
          <w:rFonts w:eastAsia="Times New Roman" w:cs="Times New Roman"/>
          <w:szCs w:val="24"/>
        </w:rPr>
        <w:t xml:space="preserve"> </w:t>
      </w:r>
      <w:r>
        <w:rPr>
          <w:rFonts w:eastAsia="Times New Roman" w:cs="Times New Roman"/>
          <w:szCs w:val="24"/>
        </w:rPr>
        <w:t>θέμα ο κ. Χατζηδάκης μας είπε να την πούμε βορειομακεδονική.</w:t>
      </w:r>
    </w:p>
    <w:p w14:paraId="5EA911F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Τελειώνουμε από το γλωσσικό ζήτημα και μπαίνουμε στο τελευταίο κομμάτι, της ύπαρξης εθνικών κρατών. Για να υπάρξει </w:t>
      </w:r>
      <w:r>
        <w:rPr>
          <w:rFonts w:eastAsia="Times New Roman" w:cs="Times New Roman"/>
          <w:szCs w:val="24"/>
        </w:rPr>
        <w:lastRenderedPageBreak/>
        <w:t>ένα εθνικό κράτος, πρέπει να το αναγνωρίσει η εκάστοτε διεθνής κοινότητα: μεγά</w:t>
      </w:r>
      <w:r>
        <w:rPr>
          <w:rFonts w:eastAsia="Times New Roman" w:cs="Times New Roman"/>
          <w:szCs w:val="24"/>
        </w:rPr>
        <w:t xml:space="preserve">λες δυνάμεις, μικρές δυνάμεις, διεθνείς οργανισμοί, διεθνείς θεσμοί. Και να πούνε «υπάρχετε». </w:t>
      </w:r>
    </w:p>
    <w:p w14:paraId="5EA911F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Και εκεί, στο θέμα αυτό, επιτρέψτε μου να πω ότι τα τελευταία είκοσι πέντε χρόνια με σωστές ελληνικές θέσεις, επαναλαμβάνω, διαπραγματευόμαστε αυτό το θέμα. Και </w:t>
      </w:r>
      <w:r>
        <w:rPr>
          <w:rFonts w:eastAsia="Times New Roman" w:cs="Times New Roman"/>
          <w:szCs w:val="24"/>
        </w:rPr>
        <w:t>το ερώτημα είναι: Γιατί δεν επιλύεται</w:t>
      </w:r>
      <w:r>
        <w:rPr>
          <w:rFonts w:eastAsia="Times New Roman" w:cs="Times New Roman"/>
          <w:szCs w:val="24"/>
        </w:rPr>
        <w:t>;</w:t>
      </w:r>
      <w:r>
        <w:rPr>
          <w:rFonts w:eastAsia="Times New Roman" w:cs="Times New Roman"/>
          <w:szCs w:val="24"/>
        </w:rPr>
        <w:t xml:space="preserve"> </w:t>
      </w:r>
    </w:p>
    <w:p w14:paraId="5EA911F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Η γνώμη μου είναι πάρα πολύ απλή. Είχαμε μια ευκαιρία όταν οι δύο πολιτικές ηγεσίες, Μητσοτάκης και Γκλιγκόροφ, ήταν έτοιμοι να συζητήσουν αυτά τα τρία επίμαχα θέματα και να βρουν λύση. Μετά, η άλλη πλευρά δεν έκανε </w:t>
      </w: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μία υποχώρηση. Δίνω απόλυτο άλλοθι στο ότι η Ελλάδα δεν μπορούσε να υποχωρήσει. Διότι και στο θέμα του ιστορικού αφηγήματος γεμίζανε αγάλματα και Βουκεφάλες και στο θέμα του αλυτρωτισμού δεν συζητούσαν να αλλάξουν το </w:t>
      </w:r>
      <w:r>
        <w:rPr>
          <w:rFonts w:eastAsia="Times New Roman" w:cs="Times New Roman"/>
          <w:szCs w:val="24"/>
        </w:rPr>
        <w:t>σ</w:t>
      </w:r>
      <w:r>
        <w:rPr>
          <w:rFonts w:eastAsia="Times New Roman" w:cs="Times New Roman"/>
          <w:szCs w:val="24"/>
        </w:rPr>
        <w:t>ύνταγμά τους και στο θέμα της σύνθε</w:t>
      </w:r>
      <w:r>
        <w:rPr>
          <w:rFonts w:eastAsia="Times New Roman" w:cs="Times New Roman"/>
          <w:szCs w:val="24"/>
        </w:rPr>
        <w:t xml:space="preserve">της ονομασίας ήταν αρκετά. </w:t>
      </w:r>
    </w:p>
    <w:p w14:paraId="5EA911F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Τι άλλαξε σήμερα; Δύο πράγματα άλλαξαν: Πρώτον, η γειτονική μας χώρα απαλλάχθηκε από αυτή την εθνικιστική ηγεσία. Η εθνικιστική ηγεσία είχε και ένα άλλοθι. Έλεγε: «Δεν πειράζει, αφήστε το άλυτο. Αφού μας αναγνωρίζουν διεθνώς οι </w:t>
      </w:r>
      <w:r>
        <w:rPr>
          <w:rFonts w:eastAsia="Times New Roman" w:cs="Times New Roman"/>
          <w:szCs w:val="24"/>
        </w:rPr>
        <w:t xml:space="preserve">χώρες, θα αναγκαστούν να υποχωρήσουν». Αυτή ήταν η στρατηγική τους. Και από πέντε είχαν φτάσει στο εκατόν σαράντα εννιά μετά από είκοσι πέντε χρόνια. </w:t>
      </w:r>
    </w:p>
    <w:p w14:paraId="5EA911F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Σήμερα, η συγκυρία άλλαξε για δύο λόγους: Πρώτον, άλλαξε η πολιτική ηγεσία από εκεί και έρχεται και λέει:</w:t>
      </w:r>
      <w:r>
        <w:rPr>
          <w:rFonts w:eastAsia="Times New Roman" w:cs="Times New Roman"/>
          <w:szCs w:val="24"/>
        </w:rPr>
        <w:t xml:space="preserve"> «Είμαι έτοιμη να τα συζητήσω, δεν θέλω τον Βουκεφάλα, μου αρκεί ο όγδοος αιώνας και μετά, δεν θέλω αλυτρωτισμούς, θα αλλάξω το </w:t>
      </w:r>
      <w:r>
        <w:rPr>
          <w:rFonts w:eastAsia="Times New Roman" w:cs="Times New Roman"/>
          <w:szCs w:val="24"/>
        </w:rPr>
        <w:t>σ</w:t>
      </w:r>
      <w:r>
        <w:rPr>
          <w:rFonts w:eastAsia="Times New Roman" w:cs="Times New Roman"/>
          <w:szCs w:val="24"/>
        </w:rPr>
        <w:t>ύνταγμά μου και παίρνω και μια σύνθετη ονομασία».</w:t>
      </w:r>
    </w:p>
    <w:p w14:paraId="5EA911F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Αν ήσασταν </w:t>
      </w:r>
      <w:r>
        <w:rPr>
          <w:rFonts w:eastAsia="Times New Roman" w:cs="Times New Roman"/>
          <w:szCs w:val="24"/>
        </w:rPr>
        <w:t>κ</w:t>
      </w:r>
      <w:r>
        <w:rPr>
          <w:rFonts w:eastAsia="Times New Roman" w:cs="Times New Roman"/>
          <w:szCs w:val="24"/>
        </w:rPr>
        <w:t xml:space="preserve">υβέρνηση, τι θα κάνατε; </w:t>
      </w:r>
    </w:p>
    <w:p w14:paraId="5EA911F9"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ΘΕΟΔΩΡΟΣ ΚΑΡΑΟΓΛΟΥ: </w:t>
      </w:r>
      <w:r>
        <w:rPr>
          <w:rFonts w:eastAsia="Times New Roman" w:cs="Times New Roman"/>
          <w:szCs w:val="24"/>
        </w:rPr>
        <w:t>Εθνότητα και γλώσσα.</w:t>
      </w:r>
    </w:p>
    <w:p w14:paraId="5EA911FA" w14:textId="77777777" w:rsidR="000F46A4" w:rsidRDefault="00307FE8">
      <w:pPr>
        <w:spacing w:line="600" w:lineRule="auto"/>
        <w:ind w:firstLine="720"/>
        <w:jc w:val="both"/>
        <w:rPr>
          <w:rFonts w:eastAsia="Times New Roman" w:cs="Times New Roman"/>
          <w:szCs w:val="24"/>
        </w:rPr>
      </w:pPr>
      <w:r w:rsidRPr="00CC6A85">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Τι θα κάνατε; Συγκυρία απλή. Τι θα κάνατε; Θα κλωτσούσατε την ευκαιρία;</w:t>
      </w:r>
    </w:p>
    <w:p w14:paraId="5EA911FB" w14:textId="77777777" w:rsidR="000F46A4" w:rsidRDefault="00307FE8">
      <w:pPr>
        <w:spacing w:line="600" w:lineRule="auto"/>
        <w:ind w:firstLine="720"/>
        <w:jc w:val="center"/>
        <w:rPr>
          <w:rFonts w:eastAsia="Times New Roman"/>
          <w:bCs/>
        </w:rPr>
      </w:pPr>
      <w:r>
        <w:rPr>
          <w:rFonts w:eastAsia="Times New Roman"/>
          <w:bCs/>
        </w:rPr>
        <w:t>(Θόρυβος από την πτέρυγα της Νέας Δημοκρατίας</w:t>
      </w:r>
      <w:r w:rsidRPr="00115525">
        <w:rPr>
          <w:rFonts w:eastAsia="Times New Roman"/>
          <w:bCs/>
        </w:rPr>
        <w:t>)</w:t>
      </w:r>
    </w:p>
    <w:p w14:paraId="5EA911FC"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ΑΠΟΣΤΟΛΟΣ ΒΕΣΥΡΟΠΟΥΛΟΣ:</w:t>
      </w:r>
      <w:r>
        <w:rPr>
          <w:rFonts w:eastAsia="Times New Roman" w:cs="Times New Roman"/>
          <w:szCs w:val="24"/>
        </w:rPr>
        <w:t xml:space="preserve"> Είπαμε εκατό φορές τι θα κάναμε. Δεν το ακούσατε; </w:t>
      </w:r>
    </w:p>
    <w:p w14:paraId="5EA911FD" w14:textId="77777777" w:rsidR="000F46A4" w:rsidRDefault="00307FE8">
      <w:pPr>
        <w:spacing w:line="600" w:lineRule="auto"/>
        <w:ind w:firstLine="720"/>
        <w:jc w:val="both"/>
        <w:rPr>
          <w:rFonts w:eastAsia="Times New Roman"/>
          <w:bCs/>
        </w:rPr>
      </w:pPr>
      <w:r w:rsidRPr="007C5592">
        <w:rPr>
          <w:rFonts w:eastAsia="Times New Roman"/>
          <w:b/>
          <w:bCs/>
        </w:rPr>
        <w:t>ΠΡΟ</w:t>
      </w:r>
      <w:r w:rsidRPr="007C5592">
        <w:rPr>
          <w:rFonts w:eastAsia="Times New Roman"/>
          <w:b/>
          <w:bCs/>
        </w:rPr>
        <w:t xml:space="preserve">ΕΔΡΟΣ (Νικόλαος Βούτσης): </w:t>
      </w:r>
      <w:r>
        <w:rPr>
          <w:rFonts w:eastAsia="Times New Roman"/>
          <w:bCs/>
        </w:rPr>
        <w:t xml:space="preserve">Σας παρακαλώ, κύριοι συνάδελφοι. Πιο ήρεμος και πιο ήπιος από τον Υπουργό υπάρχει; Αλίμονο. </w:t>
      </w:r>
    </w:p>
    <w:p w14:paraId="5EA911FE" w14:textId="77777777" w:rsidR="000F46A4" w:rsidRDefault="00307FE8">
      <w:pPr>
        <w:spacing w:line="600" w:lineRule="auto"/>
        <w:ind w:firstLine="720"/>
        <w:jc w:val="both"/>
        <w:rPr>
          <w:rFonts w:eastAsia="Times New Roman"/>
          <w:bCs/>
        </w:rPr>
      </w:pPr>
      <w:r w:rsidRPr="007C5592">
        <w:rPr>
          <w:rFonts w:eastAsia="Times New Roman"/>
          <w:b/>
          <w:bCs/>
        </w:rPr>
        <w:t xml:space="preserve">ΓΕΩΡΓΙΟΣ ΣΤΑΘΑΚΗΣ (Υπουργός Περιβάλλοντος και Ενέργειας): </w:t>
      </w:r>
      <w:r>
        <w:rPr>
          <w:rFonts w:eastAsia="Times New Roman"/>
          <w:bCs/>
        </w:rPr>
        <w:t>Δεύτερη συγκυρία: Η Ευρωπαϊκή Ένωση μετά τη διάλυση της Γιουγκοσλαβίας και όλες</w:t>
      </w:r>
      <w:r>
        <w:rPr>
          <w:rFonts w:eastAsia="Times New Roman"/>
          <w:bCs/>
        </w:rPr>
        <w:t xml:space="preserve"> τις περιπέτειες, ήταν ο τελευταίος πόλεμος από το 1950 στην Ευρώπη. Καταλάγιασε όλο αυτό μετά το 1992 κ</w:t>
      </w:r>
      <w:r>
        <w:rPr>
          <w:rFonts w:eastAsia="Times New Roman"/>
          <w:bCs/>
        </w:rPr>
        <w:t>.</w:t>
      </w:r>
      <w:r>
        <w:rPr>
          <w:rFonts w:eastAsia="Times New Roman"/>
          <w:bCs/>
        </w:rPr>
        <w:t>λπ</w:t>
      </w:r>
      <w:r>
        <w:rPr>
          <w:rFonts w:eastAsia="Times New Roman"/>
          <w:bCs/>
        </w:rPr>
        <w:t>.</w:t>
      </w:r>
      <w:r>
        <w:rPr>
          <w:rFonts w:eastAsia="Times New Roman"/>
          <w:bCs/>
        </w:rPr>
        <w:t>. Σήμερα συγκροτείται ένας ενιαίος ευρωπαϊκός βαλκανικός χώρος. Άνοιξε η διαδικασία. Πάμε να μετατρέψουμε τον βαλκανικό χώρο σε έναν ενιαίο ευρωπαϊκ</w:t>
      </w:r>
      <w:r>
        <w:rPr>
          <w:rFonts w:eastAsia="Times New Roman"/>
          <w:bCs/>
        </w:rPr>
        <w:t xml:space="preserve">ό. </w:t>
      </w:r>
    </w:p>
    <w:p w14:paraId="5EA911FF" w14:textId="77777777" w:rsidR="000F46A4" w:rsidRDefault="00307FE8">
      <w:pPr>
        <w:spacing w:line="600" w:lineRule="auto"/>
        <w:ind w:firstLine="720"/>
        <w:jc w:val="both"/>
        <w:rPr>
          <w:rFonts w:eastAsia="Times New Roman"/>
          <w:bCs/>
        </w:rPr>
      </w:pPr>
      <w:r>
        <w:rPr>
          <w:rFonts w:eastAsia="Times New Roman"/>
          <w:bCs/>
        </w:rPr>
        <w:t xml:space="preserve">(Στο σημείο αυτό </w:t>
      </w:r>
      <w:r>
        <w:rPr>
          <w:rFonts w:eastAsia="Times New Roman"/>
          <w:bCs/>
        </w:rPr>
        <w:t>κ</w:t>
      </w:r>
      <w:r w:rsidRPr="00F8084C">
        <w:rPr>
          <w:rFonts w:eastAsia="Times New Roman"/>
          <w:bCs/>
        </w:rPr>
        <w:t xml:space="preserve">τυπάει το κουδούνι λήξεως του χρόνου ομιλίας του κυρίου </w:t>
      </w:r>
      <w:r>
        <w:rPr>
          <w:rFonts w:eastAsia="Times New Roman"/>
          <w:bCs/>
        </w:rPr>
        <w:t>Υπουργού</w:t>
      </w:r>
      <w:r w:rsidRPr="00F8084C">
        <w:rPr>
          <w:rFonts w:eastAsia="Times New Roman"/>
          <w:bCs/>
        </w:rPr>
        <w:t>)</w:t>
      </w:r>
    </w:p>
    <w:p w14:paraId="5EA91200" w14:textId="77777777" w:rsidR="000F46A4" w:rsidRDefault="00307FE8">
      <w:pPr>
        <w:spacing w:line="600" w:lineRule="auto"/>
        <w:ind w:firstLine="720"/>
        <w:jc w:val="both"/>
        <w:rPr>
          <w:rFonts w:eastAsia="Times New Roman"/>
          <w:bCs/>
        </w:rPr>
      </w:pPr>
      <w:r w:rsidRPr="00A8188A">
        <w:rPr>
          <w:rFonts w:eastAsia="Times New Roman"/>
          <w:b/>
          <w:bCs/>
        </w:rPr>
        <w:t xml:space="preserve">ΠΡΟΕΔΡΟΣ (Νικόλαος Βούτσης): </w:t>
      </w:r>
      <w:r>
        <w:rPr>
          <w:rFonts w:eastAsia="Times New Roman"/>
          <w:bCs/>
        </w:rPr>
        <w:t xml:space="preserve">Κύριε Υπουργέ, ένα λεπτό παρακαλώ. </w:t>
      </w:r>
    </w:p>
    <w:p w14:paraId="5EA91201" w14:textId="77777777" w:rsidR="000F46A4" w:rsidRDefault="00307FE8">
      <w:pPr>
        <w:spacing w:line="600" w:lineRule="auto"/>
        <w:ind w:firstLine="720"/>
        <w:jc w:val="both"/>
        <w:rPr>
          <w:rFonts w:eastAsia="Times New Roman"/>
          <w:bCs/>
        </w:rPr>
      </w:pPr>
      <w:r w:rsidRPr="00A8188A">
        <w:rPr>
          <w:rFonts w:eastAsia="Times New Roman"/>
          <w:b/>
          <w:bCs/>
        </w:rPr>
        <w:t xml:space="preserve">ΓΕΩΡΓΙΟΣ ΣΤΑΘΑΚΗΣ (Υπουργός Περιβάλλοντος και Ενέργειας): </w:t>
      </w:r>
      <w:r>
        <w:rPr>
          <w:rFonts w:eastAsia="Times New Roman"/>
          <w:bCs/>
        </w:rPr>
        <w:t>Κλείνω σε ένα λεπτό ακριβώς.</w:t>
      </w:r>
    </w:p>
    <w:p w14:paraId="5EA91202" w14:textId="77777777" w:rsidR="000F46A4" w:rsidRDefault="00307FE8">
      <w:pPr>
        <w:spacing w:line="600" w:lineRule="auto"/>
        <w:ind w:firstLine="720"/>
        <w:jc w:val="both"/>
        <w:rPr>
          <w:rFonts w:eastAsia="Times New Roman"/>
          <w:bCs/>
        </w:rPr>
      </w:pPr>
      <w:r w:rsidRPr="00A8188A">
        <w:rPr>
          <w:rFonts w:eastAsia="Times New Roman"/>
          <w:b/>
          <w:bCs/>
        </w:rPr>
        <w:lastRenderedPageBreak/>
        <w:t>ΠΡΟΕΔΡΟΣ (Νικόλα</w:t>
      </w:r>
      <w:r w:rsidRPr="00A8188A">
        <w:rPr>
          <w:rFonts w:eastAsia="Times New Roman"/>
          <w:b/>
          <w:bCs/>
        </w:rPr>
        <w:t xml:space="preserve">ος Βούτσης): </w:t>
      </w:r>
      <w:r>
        <w:rPr>
          <w:rFonts w:eastAsia="Times New Roman"/>
          <w:bCs/>
        </w:rPr>
        <w:t>Ευχαριστώ.</w:t>
      </w:r>
    </w:p>
    <w:p w14:paraId="5EA91203" w14:textId="77777777" w:rsidR="000F46A4" w:rsidRDefault="00307FE8">
      <w:pPr>
        <w:spacing w:line="600" w:lineRule="auto"/>
        <w:ind w:firstLine="720"/>
        <w:jc w:val="both"/>
        <w:rPr>
          <w:rFonts w:eastAsia="Times New Roman"/>
          <w:bCs/>
        </w:rPr>
      </w:pPr>
      <w:r w:rsidRPr="00A8188A">
        <w:rPr>
          <w:rFonts w:eastAsia="Times New Roman"/>
          <w:b/>
          <w:bCs/>
        </w:rPr>
        <w:t xml:space="preserve">ΓΕΩΡΓΙΟΣ ΣΤΑΘΑΚΗΣ (Υπουργός Περιβάλλοντος και Ενέργειας): </w:t>
      </w:r>
      <w:r>
        <w:rPr>
          <w:rFonts w:eastAsia="Times New Roman"/>
          <w:bCs/>
        </w:rPr>
        <w:t>Αυτή είναι μια πρόκληση για εμάς. Μια πρόκληση για τη χώρα μας. Είναι πρόκληση στην οποία πρέπει να απαντήσουμε. Μόνο θετικά μπορούμε να απαντήσουμε. Ειπώθηκαν όλα τα επιχειρ</w:t>
      </w:r>
      <w:r>
        <w:rPr>
          <w:rFonts w:eastAsia="Times New Roman"/>
          <w:bCs/>
        </w:rPr>
        <w:t xml:space="preserve">ήματα, νομίζω, οικονομικά, πολιτικά, κοινωνικά: Ένας ενιαίος ευρωπαϊκός χώρος στα Βαλκάνια με ελεύθερη μετακίνηση ανθρώπων, εμπορευμάτων, ιδεών, αντιλήψεων. </w:t>
      </w:r>
    </w:p>
    <w:p w14:paraId="5EA9120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Σε αυτές τις δύο προκλήσεις δεν μπορούμε παρά να απαντήσουμε μόνο θετικά. Και τα τρία θέματα που α</w:t>
      </w:r>
      <w:r>
        <w:rPr>
          <w:rFonts w:eastAsia="Times New Roman" w:cs="Times New Roman"/>
          <w:szCs w:val="24"/>
        </w:rPr>
        <w:t>ποτελούν την πάγια διπλωματική στρατηγική της χώρας λύθηκαν. Δεν μπορούμε να κάνουμε πίσω. Δεν μπορούμε να προσθέσουμε θέματα στο τραπέζι που δεν υπάρχουν.</w:t>
      </w:r>
    </w:p>
    <w:p w14:paraId="5EA91205" w14:textId="77777777" w:rsidR="000F46A4" w:rsidRDefault="00307FE8">
      <w:pPr>
        <w:spacing w:line="600" w:lineRule="auto"/>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5EA91206" w14:textId="77777777" w:rsidR="000F46A4" w:rsidRDefault="00307FE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Ευχαριστούμε πολύ, κύριε Στ</w:t>
      </w:r>
      <w:r>
        <w:rPr>
          <w:rFonts w:eastAsia="Times New Roman" w:cs="Times New Roman"/>
          <w:szCs w:val="24"/>
        </w:rPr>
        <w:t>αθάκη.</w:t>
      </w:r>
    </w:p>
    <w:p w14:paraId="5EA91207" w14:textId="77777777" w:rsidR="000F46A4" w:rsidRDefault="00307FE8">
      <w:pPr>
        <w:spacing w:line="600" w:lineRule="auto"/>
        <w:ind w:firstLine="720"/>
        <w:jc w:val="both"/>
        <w:rPr>
          <w:rFonts w:eastAsia="Times New Roman" w:cs="Times New Roman"/>
          <w:szCs w:val="24"/>
        </w:rPr>
      </w:pPr>
      <w:r w:rsidRPr="00E214C5">
        <w:rPr>
          <w:rFonts w:eastAsia="Times New Roman" w:cs="Times New Roman"/>
          <w:szCs w:val="24"/>
        </w:rPr>
        <w:lastRenderedPageBreak/>
        <w:t>Κυρίες και κύριοι συνάδελφοι, έχω την τιμή να ανακοινώσω στο Σώμα ότι τη</w:t>
      </w:r>
      <w:r>
        <w:rPr>
          <w:rFonts w:eastAsia="Times New Roman" w:cs="Times New Roman"/>
          <w:szCs w:val="24"/>
        </w:rPr>
        <w:t xml:space="preserve"> </w:t>
      </w:r>
      <w:r w:rsidRPr="00E214C5">
        <w:rPr>
          <w:rFonts w:eastAsia="Times New Roman" w:cs="Times New Roman"/>
          <w:szCs w:val="24"/>
        </w:rPr>
        <w:t>συνεδρίασή μας παρακολουθούν από τα άνω δυτικά θεωρεία, αφού προηγουμένως</w:t>
      </w:r>
      <w:r>
        <w:rPr>
          <w:rFonts w:eastAsia="Times New Roman" w:cs="Times New Roman"/>
          <w:szCs w:val="24"/>
        </w:rPr>
        <w:t xml:space="preserve"> </w:t>
      </w:r>
      <w:r w:rsidRPr="00E214C5">
        <w:rPr>
          <w:rFonts w:eastAsia="Times New Roman" w:cs="Times New Roman"/>
          <w:szCs w:val="24"/>
        </w:rPr>
        <w:t>συμμετείχαν στο εκπαιδευτικό πρόγραμμα «</w:t>
      </w:r>
      <w:r>
        <w:rPr>
          <w:rFonts w:eastAsia="Times New Roman" w:cs="Times New Roman"/>
          <w:szCs w:val="24"/>
        </w:rPr>
        <w:t xml:space="preserve">Καλοκαιρινό </w:t>
      </w:r>
      <w:r w:rsidRPr="00E214C5">
        <w:rPr>
          <w:rFonts w:eastAsia="Times New Roman" w:cs="Times New Roman"/>
          <w:szCs w:val="24"/>
        </w:rPr>
        <w:t>Εργαστήρι Δημοκρατίας»,</w:t>
      </w:r>
      <w:r>
        <w:rPr>
          <w:rFonts w:eastAsia="Times New Roman" w:cs="Times New Roman"/>
          <w:szCs w:val="24"/>
        </w:rPr>
        <w:t xml:space="preserve"> που οργανώνει το Ίδρυμα της Βουλής,</w:t>
      </w:r>
      <w:r w:rsidRPr="00E214C5">
        <w:rPr>
          <w:rFonts w:eastAsia="Times New Roman" w:cs="Times New Roman"/>
          <w:szCs w:val="24"/>
        </w:rPr>
        <w:t xml:space="preserve"> </w:t>
      </w:r>
      <w:r>
        <w:rPr>
          <w:rFonts w:eastAsia="Times New Roman" w:cs="Times New Roman"/>
          <w:szCs w:val="24"/>
        </w:rPr>
        <w:t xml:space="preserve">είκοσι </w:t>
      </w:r>
      <w:r w:rsidRPr="00E214C5">
        <w:rPr>
          <w:rFonts w:eastAsia="Times New Roman" w:cs="Times New Roman"/>
          <w:szCs w:val="24"/>
        </w:rPr>
        <w:t xml:space="preserve">μαθητές και μαθήτριες </w:t>
      </w:r>
      <w:r>
        <w:rPr>
          <w:rFonts w:eastAsia="Times New Roman" w:cs="Times New Roman"/>
          <w:szCs w:val="24"/>
        </w:rPr>
        <w:t>από το 15</w:t>
      </w:r>
      <w:r w:rsidRPr="00E214C5">
        <w:rPr>
          <w:rFonts w:eastAsia="Times New Roman" w:cs="Times New Roman"/>
          <w:szCs w:val="24"/>
          <w:vertAlign w:val="superscript"/>
        </w:rPr>
        <w:t>ο</w:t>
      </w:r>
      <w:r>
        <w:rPr>
          <w:rFonts w:eastAsia="Times New Roman" w:cs="Times New Roman"/>
          <w:szCs w:val="24"/>
        </w:rPr>
        <w:t xml:space="preserve"> και 60</w:t>
      </w:r>
      <w:r>
        <w:rPr>
          <w:rFonts w:eastAsia="Times New Roman" w:cs="Times New Roman"/>
          <w:szCs w:val="24"/>
          <w:vertAlign w:val="superscript"/>
        </w:rPr>
        <w:t>ό</w:t>
      </w:r>
      <w:r>
        <w:rPr>
          <w:rFonts w:eastAsia="Times New Roman" w:cs="Times New Roman"/>
          <w:szCs w:val="24"/>
        </w:rPr>
        <w:t xml:space="preserve"> Γυμνάσιο Αθήνας</w:t>
      </w:r>
      <w:r w:rsidRPr="00E214C5">
        <w:rPr>
          <w:rFonts w:eastAsia="Times New Roman" w:cs="Times New Roman"/>
          <w:szCs w:val="24"/>
        </w:rPr>
        <w:t>.</w:t>
      </w:r>
    </w:p>
    <w:p w14:paraId="5EA91208" w14:textId="77777777" w:rsidR="000F46A4" w:rsidRDefault="00307FE8">
      <w:pPr>
        <w:spacing w:line="600" w:lineRule="auto"/>
        <w:ind w:firstLine="720"/>
        <w:jc w:val="both"/>
        <w:rPr>
          <w:rFonts w:eastAsia="Times New Roman" w:cs="Times New Roman"/>
          <w:szCs w:val="24"/>
        </w:rPr>
      </w:pPr>
      <w:r w:rsidRPr="00E214C5">
        <w:rPr>
          <w:rFonts w:eastAsia="Times New Roman" w:cs="Times New Roman"/>
          <w:szCs w:val="24"/>
        </w:rPr>
        <w:t xml:space="preserve">Η Βουλή </w:t>
      </w:r>
      <w:r>
        <w:rPr>
          <w:rFonts w:eastAsia="Times New Roman" w:cs="Times New Roman"/>
          <w:szCs w:val="24"/>
        </w:rPr>
        <w:t>σάς υποδέχεται</w:t>
      </w:r>
      <w:r w:rsidRPr="00E214C5">
        <w:rPr>
          <w:rFonts w:eastAsia="Times New Roman" w:cs="Times New Roman"/>
          <w:szCs w:val="24"/>
        </w:rPr>
        <w:t>.</w:t>
      </w:r>
    </w:p>
    <w:p w14:paraId="5EA91209" w14:textId="77777777" w:rsidR="000F46A4" w:rsidRDefault="00307FE8">
      <w:pPr>
        <w:spacing w:line="600" w:lineRule="auto"/>
        <w:ind w:firstLine="709"/>
        <w:jc w:val="center"/>
        <w:rPr>
          <w:rFonts w:eastAsia="Times New Roman" w:cs="Times New Roman"/>
          <w:szCs w:val="24"/>
        </w:rPr>
      </w:pPr>
      <w:r w:rsidRPr="00E214C5">
        <w:rPr>
          <w:rFonts w:eastAsia="Times New Roman" w:cs="Times New Roman"/>
          <w:szCs w:val="24"/>
        </w:rPr>
        <w:t>(Χειροκροτήματα απ</w:t>
      </w:r>
      <w:r>
        <w:rPr>
          <w:rFonts w:eastAsia="Times New Roman" w:cs="Times New Roman"/>
          <w:szCs w:val="24"/>
        </w:rPr>
        <w:t>’</w:t>
      </w:r>
      <w:r w:rsidRPr="00E214C5">
        <w:rPr>
          <w:rFonts w:eastAsia="Times New Roman" w:cs="Times New Roman"/>
          <w:szCs w:val="24"/>
        </w:rPr>
        <w:t xml:space="preserve"> όλες τις πτέρυγες της Βουλής)</w:t>
      </w:r>
    </w:p>
    <w:p w14:paraId="5EA9120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Παρακαλώ πολύ, τον λόγο έχει ο κ. Κικίλιας.</w:t>
      </w:r>
    </w:p>
    <w:p w14:paraId="5EA9120B"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Ευχαριστώ πολύ, </w:t>
      </w:r>
      <w:r>
        <w:rPr>
          <w:rFonts w:eastAsia="Times New Roman" w:cs="Times New Roman"/>
          <w:szCs w:val="24"/>
        </w:rPr>
        <w:t>κύριε Πρόεδρε.</w:t>
      </w:r>
    </w:p>
    <w:p w14:paraId="5EA9120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Κύριε Υπουργέ, είχε ενδιαφέρον να σας ακούσουμε. Θα σας απαντήσω στο τέλος.</w:t>
      </w:r>
    </w:p>
    <w:p w14:paraId="5EA9120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Ιωάννης Καποδίστριας μαρτυρείται ότι κάποτε είπε: «Η νίκη θα είναι δική μας, αν βασιλέψει εις την καρδίαν μας μόνο το αίσθημα το </w:t>
      </w:r>
      <w:r>
        <w:rPr>
          <w:rFonts w:eastAsia="Times New Roman" w:cs="Times New Roman"/>
          <w:szCs w:val="24"/>
        </w:rPr>
        <w:t>ελληνικόν».</w:t>
      </w:r>
    </w:p>
    <w:p w14:paraId="5EA9120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Δυστυχώς, εσείς, η συμμαχία των προθύμων, έχετε ήδη αποφασίσει ή σκέφτεστε να χαρίσετε στους γείτονές μας μια τόσο κακή </w:t>
      </w:r>
      <w:r>
        <w:rPr>
          <w:rFonts w:eastAsia="Times New Roman" w:cs="Times New Roman"/>
          <w:szCs w:val="24"/>
        </w:rPr>
        <w:t>σ</w:t>
      </w:r>
      <w:r>
        <w:rPr>
          <w:rFonts w:eastAsia="Times New Roman" w:cs="Times New Roman"/>
          <w:szCs w:val="24"/>
        </w:rPr>
        <w:t xml:space="preserve">υμφωνία. Θα σας συμβούλευα να στοχαστείτε τα </w:t>
      </w:r>
      <w:r>
        <w:rPr>
          <w:rFonts w:eastAsia="Times New Roman" w:cs="Times New Roman"/>
          <w:szCs w:val="24"/>
        </w:rPr>
        <w:lastRenderedPageBreak/>
        <w:t xml:space="preserve">παραπάνω λόγια του Καποδίστρια και αυτό, γιατί αυτή η </w:t>
      </w:r>
      <w:r>
        <w:rPr>
          <w:rFonts w:eastAsia="Times New Roman" w:cs="Times New Roman"/>
          <w:szCs w:val="24"/>
        </w:rPr>
        <w:t>σ</w:t>
      </w:r>
      <w:r>
        <w:rPr>
          <w:rFonts w:eastAsia="Times New Roman" w:cs="Times New Roman"/>
          <w:szCs w:val="24"/>
        </w:rPr>
        <w:t>υμφωνία δημιουργεί πιθα</w:t>
      </w:r>
      <w:r>
        <w:rPr>
          <w:rFonts w:eastAsia="Times New Roman" w:cs="Times New Roman"/>
          <w:szCs w:val="24"/>
        </w:rPr>
        <w:t>νόν τέτοια δεδομένα και τετελεσμένα που πολύ δύσκολα στο μέλλον θα μπορούν να αναστραφούν ή να ανακληθούν. «Η νίκη θα είναι δική μας,</w:t>
      </w:r>
      <w:r w:rsidRPr="00C46087">
        <w:rPr>
          <w:rFonts w:eastAsia="Times New Roman" w:cs="Times New Roman"/>
          <w:szCs w:val="24"/>
        </w:rPr>
        <w:t xml:space="preserve"> </w:t>
      </w:r>
      <w:r>
        <w:rPr>
          <w:rFonts w:eastAsia="Times New Roman" w:cs="Times New Roman"/>
          <w:szCs w:val="24"/>
        </w:rPr>
        <w:t>αν βασιλέψει εις την καρδίαν μας μόνο το αίσθημα το ελληνικόν».</w:t>
      </w:r>
    </w:p>
    <w:p w14:paraId="5EA9120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Είναι γνωστό ότι σε όλη τη διάρκεια της πολύχρονης διαμάχη</w:t>
      </w:r>
      <w:r>
        <w:rPr>
          <w:rFonts w:eastAsia="Times New Roman" w:cs="Times New Roman"/>
          <w:szCs w:val="24"/>
        </w:rPr>
        <w:t xml:space="preserve">ς μας με τους Σκοπιανούς η χώρα μας πιέστηκε από τον διεθνή παράγοντα να παραχωρήσει στους βόρειους γείτονές ονόματα, σύμβολα, ταυτότητες, ιδιότητες που ανέκαθεν ήταν συνδεδεμένα με το ελληνικό έθνος. Όπως είναι εύκολα κατανοητό σε κάθε λογικό και έμπειρο </w:t>
      </w:r>
      <w:r>
        <w:rPr>
          <w:rFonts w:eastAsia="Times New Roman" w:cs="Times New Roman"/>
          <w:szCs w:val="24"/>
        </w:rPr>
        <w:t>άνθρωπο, τα δικά μας συμφέροντα δεν εναρμονίζονται συχνά με αυτά του ξένου παράγοντα και αυτό ισχύει για όλες τις χώρες σε όλο το εύρος των διεθνών σχέσεων. Καθένας κοιτάζει να εξυπηρετήσει τα συμφέροντά του.</w:t>
      </w:r>
    </w:p>
    <w:p w14:paraId="5EA9121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Εσείς πρόθυμα και αστόχαστα έχετε αποφασίσει να</w:t>
      </w:r>
      <w:r>
        <w:rPr>
          <w:rFonts w:eastAsia="Times New Roman" w:cs="Times New Roman"/>
          <w:szCs w:val="24"/>
        </w:rPr>
        <w:t xml:space="preserve"> εξυπηρετήσετε τα συμφέροντα των Σκοπιανών και όσων έχουν κοινά συμφέροντα με αυτούς. Πολύ απλά, ενώ υποψιάζεστε το μέγεθος της ζημιάς που μπορείτε να δημιουργήσετε στη χώρας μας στα χρόνια που πρόκειται να έρθουν, βάζετε πάνω από όλα, </w:t>
      </w:r>
      <w:r>
        <w:rPr>
          <w:rFonts w:eastAsia="Times New Roman" w:cs="Times New Roman"/>
          <w:szCs w:val="24"/>
        </w:rPr>
        <w:lastRenderedPageBreak/>
        <w:t>δυστυχώς, την παραμο</w:t>
      </w:r>
      <w:r>
        <w:rPr>
          <w:rFonts w:eastAsia="Times New Roman" w:cs="Times New Roman"/>
          <w:szCs w:val="24"/>
        </w:rPr>
        <w:t>νή σας στην εξουσία και δεν έχετε τον παραμικρό δισταγμό να παραστήσετε τα καλά παιδιά -γιατί περί αυτού πρόκειται- ελπίζοντας στη στήριξη του διεθνούς παράγοντα για να παραμείνετε στην εξουσία.</w:t>
      </w:r>
    </w:p>
    <w:p w14:paraId="5EA9121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Αναλογιζόμενος, όμως, τις τελευταίες μέρες το τι κάνετε και τ</w:t>
      </w:r>
      <w:r>
        <w:rPr>
          <w:rFonts w:eastAsia="Times New Roman" w:cs="Times New Roman"/>
          <w:szCs w:val="24"/>
        </w:rPr>
        <w:t>ο τι παραχωρείτε στους Σκοπιανούς, ομολογώ ότι δεν ένιωσα να εκπλήσσομαι. Είναι σκληρό που το λέω, όμως είναι η αλήθεια. Τα είχατε πει και στο παρελθόν.</w:t>
      </w:r>
    </w:p>
    <w:p w14:paraId="5EA9121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Εκπλήσσομαι, όμως, με το κομμάτι του λεγόμενου πατριωτικού ΠΑΣΟΚ -τι ειρωνεία στις μέρες μας!- που έχει</w:t>
      </w:r>
      <w:r>
        <w:rPr>
          <w:rFonts w:eastAsia="Times New Roman" w:cs="Times New Roman"/>
          <w:szCs w:val="24"/>
        </w:rPr>
        <w:t xml:space="preserve"> προσχωρήσει στον ΣΥΡΙΖΑ.</w:t>
      </w:r>
    </w:p>
    <w:p w14:paraId="5EA9121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Εσείς, κυρίες και κύριοι, οι πασοκογενείς, πώς αποδέχεστε τα περί μακεδονικής ταυτότητας και γλώσσας, όταν τη δεκαετία του 1990 είχατε αγωνιστεί στο πλευρό του Ανδρέα Παπανδρέου ακριβώς για να μην υποχωρήσουμε σε αυτά;</w:t>
      </w:r>
    </w:p>
    <w:p w14:paraId="5EA9121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Όσο για εσά</w:t>
      </w:r>
      <w:r>
        <w:rPr>
          <w:rFonts w:eastAsia="Times New Roman" w:cs="Times New Roman"/>
          <w:szCs w:val="24"/>
        </w:rPr>
        <w:t>ς, κυρίες και κύριοι των Ανεξάρτητων Ελλήνων, θα σας πρότεινα να μετονομάσετε το κόμμα σας, αν συνεχίσετε να υπάρχετε για πολύ…</w:t>
      </w:r>
    </w:p>
    <w:p w14:paraId="5EA91215" w14:textId="77777777" w:rsidR="000F46A4" w:rsidRDefault="00307FE8">
      <w:pPr>
        <w:spacing w:line="600" w:lineRule="auto"/>
        <w:ind w:firstLine="709"/>
        <w:jc w:val="center"/>
        <w:rPr>
          <w:rFonts w:eastAsia="Times New Roman" w:cs="Times New Roman"/>
          <w:szCs w:val="24"/>
        </w:rPr>
      </w:pPr>
      <w:r w:rsidRPr="004E60FA">
        <w:rPr>
          <w:rFonts w:eastAsia="Times New Roman" w:cs="Times New Roman"/>
          <w:szCs w:val="24"/>
        </w:rPr>
        <w:lastRenderedPageBreak/>
        <w:t>(Θόρυβος στην Αίθουσα)</w:t>
      </w:r>
    </w:p>
    <w:p w14:paraId="5EA91216" w14:textId="77777777" w:rsidR="000F46A4" w:rsidRDefault="00307FE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Ησυχία, παρακαλώ!</w:t>
      </w:r>
    </w:p>
    <w:p w14:paraId="5EA91217"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Δεν έχετε,</w:t>
      </w:r>
      <w:r w:rsidRPr="007C54CE">
        <w:rPr>
          <w:rFonts w:eastAsia="Times New Roman" w:cs="Times New Roman"/>
          <w:szCs w:val="24"/>
        </w:rPr>
        <w:t xml:space="preserve"> </w:t>
      </w:r>
      <w:r>
        <w:rPr>
          <w:rFonts w:eastAsia="Times New Roman" w:cs="Times New Roman"/>
          <w:szCs w:val="24"/>
        </w:rPr>
        <w:t xml:space="preserve">κύριοι των Ανεξάρτητων </w:t>
      </w:r>
      <w:r>
        <w:rPr>
          <w:rFonts w:eastAsia="Times New Roman" w:cs="Times New Roman"/>
          <w:szCs w:val="24"/>
        </w:rPr>
        <w:t>Ελλήνων, καμμία σχέση με την ανεξαρτησία ούτε με τον ελληνισμό. Είστε ανελλήνιστοι, που θα έλεγε και ο Καβάφης.</w:t>
      </w:r>
    </w:p>
    <w:p w14:paraId="5EA9121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Κυρίες και κύριοι της συγκυβέρνησης, σας καλώ να αναλογιστείτε το βάρος της ευθύνης που προτίθεστε να σηκώσετε ως πρόσωπα και ως Έλληνες Βουλευτ</w:t>
      </w:r>
      <w:r>
        <w:rPr>
          <w:rFonts w:eastAsia="Times New Roman" w:cs="Times New Roman"/>
          <w:szCs w:val="24"/>
        </w:rPr>
        <w:t>ές. Να σας θυμίσω ότι το χρέος σας είναι προς την πατρίδα και όχι προς τον Αρχηγό σας και προτού υπερψηφίσετε την εθνικά επιζήμια συμφωνία που φέρνουν ο κ. Τσίπρας και ο κ. Κοτζιάς, να θυμηθείτε τα λόγια του Γιάννη Ρίτσου</w:t>
      </w:r>
      <w:r>
        <w:rPr>
          <w:rFonts w:eastAsia="Times New Roman" w:cs="Times New Roman"/>
          <w:szCs w:val="24"/>
        </w:rPr>
        <w:t>:</w:t>
      </w:r>
      <w:r>
        <w:rPr>
          <w:rFonts w:eastAsia="Times New Roman" w:cs="Times New Roman"/>
          <w:szCs w:val="24"/>
        </w:rPr>
        <w:t xml:space="preserve"> «Ετούτος εδώ ο λαός δεν γονατίζει</w:t>
      </w:r>
      <w:r>
        <w:rPr>
          <w:rFonts w:eastAsia="Times New Roman" w:cs="Times New Roman"/>
          <w:szCs w:val="24"/>
        </w:rPr>
        <w:t>, παρά μονάχα μπροστά στους νεκρούς του». Και οι νεκροί Έλληνες στα μακεδονικά χώματα σας κοιτούν με οργή.</w:t>
      </w:r>
    </w:p>
    <w:p w14:paraId="5EA9121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Κύριε Υπουργέ, άκουσα με ενδιαφέρον –και μ’ αυτό κλείνω- την ανάλυσή σας περί θέματος γλώσσας ή μη και την ιστορική αναδρομή την οποία κάνατε. Είχε ε</w:t>
      </w:r>
      <w:r>
        <w:rPr>
          <w:rFonts w:eastAsia="Times New Roman" w:cs="Times New Roman"/>
          <w:szCs w:val="24"/>
        </w:rPr>
        <w:t xml:space="preserve">νδιαφέρον. Ιστορικά δεν στέκει πουθενά, αλλά είχε ενδιαφέρον. </w:t>
      </w:r>
    </w:p>
    <w:p w14:paraId="5EA9121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όμως, να σας πω ότι και με βάση πρωτοσέλιδα των εφημερίδων τα οποία βλέπω σήμερα, φέρεται η </w:t>
      </w:r>
      <w:r>
        <w:rPr>
          <w:rFonts w:eastAsia="Times New Roman" w:cs="Times New Roman"/>
          <w:szCs w:val="24"/>
        </w:rPr>
        <w:t>δ</w:t>
      </w:r>
      <w:r>
        <w:rPr>
          <w:rFonts w:eastAsia="Times New Roman" w:cs="Times New Roman"/>
          <w:szCs w:val="24"/>
        </w:rPr>
        <w:t>ιευθύντρια του Νομικού Γραφείου του Πρωθυπουργού –και ίσως θα πρέπει να συζητήσετε μαζί τη</w:t>
      </w:r>
      <w:r>
        <w:rPr>
          <w:rFonts w:eastAsia="Times New Roman" w:cs="Times New Roman"/>
          <w:szCs w:val="24"/>
        </w:rPr>
        <w:t>ς- ως μέλος του Ανώτατου Δικαστηρίου τότε το 2009, η κ</w:t>
      </w:r>
      <w:r>
        <w:rPr>
          <w:rFonts w:eastAsia="Times New Roman" w:cs="Times New Roman"/>
          <w:szCs w:val="24"/>
        </w:rPr>
        <w:t>.</w:t>
      </w:r>
      <w:r>
        <w:rPr>
          <w:rFonts w:eastAsia="Times New Roman" w:cs="Times New Roman"/>
          <w:szCs w:val="24"/>
        </w:rPr>
        <w:t xml:space="preserve"> Θάνου, να τα έχει απορρίψει, όπως και ο Άρειος Πάγος. Το ντοκουμέντο της απόφασης λέει ότι δεν υπάρχει μακεδονικό έθνος και γλώσσα και κάποιοι καλλιεργούν τον αλυτρωτισμό με χαλκευμένα στοιχεία.</w:t>
      </w:r>
    </w:p>
    <w:p w14:paraId="5EA9121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Θα σα</w:t>
      </w:r>
      <w:r>
        <w:rPr>
          <w:rFonts w:eastAsia="Times New Roman" w:cs="Times New Roman"/>
          <w:szCs w:val="24"/>
        </w:rPr>
        <w:t xml:space="preserve">ς έλεγα, λοιπόν, πρώτα να βρείτε άκρη με το Νομικό Γραφείο του Πρωθυπουργού, μεταξύ σας, με τους εταίρους σας, με τα δεκανίκια σας και με τους συναδέλφους σας που κάθονται στα ίδια έδρανα με σας, οι οποίοι πριν από λίγα χρόνια μιλούσαν ξεκάθαρα για κράτος </w:t>
      </w:r>
      <w:r>
        <w:rPr>
          <w:rFonts w:eastAsia="Times New Roman" w:cs="Times New Roman"/>
          <w:szCs w:val="24"/>
        </w:rPr>
        <w:t>με τη συνταγματική του ονομασία, δηλαδή «Δημοκρατία της Μακεδονίας» για τα Σκόπια και μετά να έρθετε να μας κάνετε εδώ πέρα κήρυγμα.</w:t>
      </w:r>
    </w:p>
    <w:p w14:paraId="5EA9121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Ευχαριστώ πολύ.</w:t>
      </w:r>
    </w:p>
    <w:p w14:paraId="5EA9121D"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A9121E"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Βούτσης): </w:t>
      </w:r>
      <w:r>
        <w:rPr>
          <w:rFonts w:eastAsia="Times New Roman" w:cs="Times New Roman"/>
          <w:szCs w:val="24"/>
        </w:rPr>
        <w:t>Ευχαριστούμε.</w:t>
      </w:r>
    </w:p>
    <w:p w14:paraId="5EA9121F"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ΙΩΑΝΝΗΣ ΑΜ</w:t>
      </w:r>
      <w:r>
        <w:rPr>
          <w:rFonts w:eastAsia="Times New Roman" w:cs="Times New Roman"/>
          <w:b/>
          <w:szCs w:val="24"/>
        </w:rPr>
        <w:t xml:space="preserve">ΑΝΑΤΙΔΗΣ (Υφυπουργός Εξωτερικών): </w:t>
      </w:r>
      <w:r>
        <w:rPr>
          <w:rFonts w:eastAsia="Times New Roman" w:cs="Times New Roman"/>
          <w:szCs w:val="24"/>
        </w:rPr>
        <w:t>Κύριε Πρόεδρε, παρακαλώ, θα ήθελα τον λόγο.</w:t>
      </w:r>
    </w:p>
    <w:p w14:paraId="5EA91220"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Τι θέλετε να πείτε, κύριε Υπουργέ; Νομοτεχνική βελτίωση δεν υπάρχει επί της μομφής.</w:t>
      </w:r>
    </w:p>
    <w:p w14:paraId="5EA9122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Ορίστε, έχετε τον λόγο για μισό λεπτό.</w:t>
      </w:r>
    </w:p>
    <w:p w14:paraId="5EA91222"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ΙΩΑΝΝΗΣ ΑΜΑΝΑΤΙΔΗΣ (Υφυπου</w:t>
      </w:r>
      <w:r>
        <w:rPr>
          <w:rFonts w:eastAsia="Times New Roman" w:cs="Times New Roman"/>
          <w:b/>
          <w:szCs w:val="24"/>
        </w:rPr>
        <w:t xml:space="preserve">ργός Εξωτερικών): </w:t>
      </w:r>
      <w:r>
        <w:rPr>
          <w:rFonts w:eastAsia="Times New Roman" w:cs="Times New Roman"/>
          <w:szCs w:val="24"/>
        </w:rPr>
        <w:t>Κύριε Πρόεδρε, δεν θα έπαιρνα τον λόγο, αν δεν υπήρχε στην ομιλία του κυρίου Βουλευτού η βαριά κατηγορία που απηύθυνε στην ελληνική Κυβέρνηση, στους Βουλευτές του ΣΥΡΙΖΑ και των ΑΝΕΛ και στους άλλους, ότι εξυπηρετούμε τα συμφέροντα των Σκ</w:t>
      </w:r>
      <w:r>
        <w:rPr>
          <w:rFonts w:eastAsia="Times New Roman" w:cs="Times New Roman"/>
          <w:szCs w:val="24"/>
        </w:rPr>
        <w:t>οπιανών και των ξένων.</w:t>
      </w:r>
    </w:p>
    <w:p w14:paraId="5EA91223"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Αμοιβαία δεν είναι η συμφωνία;</w:t>
      </w:r>
    </w:p>
    <w:p w14:paraId="5EA91224"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(Υφυπουργός Εξωτερικών): </w:t>
      </w:r>
      <w:r>
        <w:rPr>
          <w:rFonts w:eastAsia="Times New Roman" w:cs="Times New Roman"/>
          <w:szCs w:val="24"/>
        </w:rPr>
        <w:t xml:space="preserve">Είναι η συγκεκριμένη τοποθέτηση αυτή που ρίχνει νερό στον μύλο αυτού που κάλυψε </w:t>
      </w:r>
      <w:r>
        <w:rPr>
          <w:rFonts w:eastAsia="Times New Roman" w:cs="Times New Roman"/>
          <w:szCs w:val="24"/>
        </w:rPr>
        <w:t xml:space="preserve">παλιότερα </w:t>
      </w:r>
      <w:r>
        <w:rPr>
          <w:rFonts w:eastAsia="Times New Roman" w:cs="Times New Roman"/>
          <w:szCs w:val="24"/>
        </w:rPr>
        <w:t xml:space="preserve">τη χώρα –δηλαδή, αυτό που </w:t>
      </w:r>
      <w:r>
        <w:rPr>
          <w:rFonts w:eastAsia="Times New Roman" w:cs="Times New Roman"/>
          <w:szCs w:val="24"/>
        </w:rPr>
        <w:lastRenderedPageBreak/>
        <w:t>είπε και η κ</w:t>
      </w:r>
      <w:r>
        <w:rPr>
          <w:rFonts w:eastAsia="Times New Roman" w:cs="Times New Roman"/>
          <w:szCs w:val="24"/>
        </w:rPr>
        <w:t>.</w:t>
      </w:r>
      <w:r>
        <w:rPr>
          <w:rFonts w:eastAsia="Times New Roman" w:cs="Times New Roman"/>
          <w:szCs w:val="24"/>
        </w:rPr>
        <w:t xml:space="preserve"> Μπακο</w:t>
      </w:r>
      <w:r>
        <w:rPr>
          <w:rFonts w:eastAsia="Times New Roman" w:cs="Times New Roman"/>
          <w:szCs w:val="24"/>
        </w:rPr>
        <w:t>γιάννη εχθές- την πατριδοκαπηλία και τον λαϊκισμό. Για δεύτερη φορά, δυστυχώς, σηκώνετε και ενισχύετε το κύμα το οποίο καλύπτει αυτή τη στιγμή, ευτυχώς όχι τη χώρα, αλλά τ</w:t>
      </w:r>
      <w:r>
        <w:rPr>
          <w:rFonts w:eastAsia="Times New Roman" w:cs="Times New Roman"/>
          <w:szCs w:val="24"/>
        </w:rPr>
        <w:t>η Νέα Δημοκρατία</w:t>
      </w:r>
      <w:r>
        <w:rPr>
          <w:rFonts w:eastAsia="Times New Roman" w:cs="Times New Roman"/>
          <w:szCs w:val="24"/>
        </w:rPr>
        <w:t xml:space="preserve">. </w:t>
      </w:r>
    </w:p>
    <w:p w14:paraId="5EA91225"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Ευχαριστώ, κύριε Αμανατίδη.</w:t>
      </w:r>
    </w:p>
    <w:p w14:paraId="5EA91226" w14:textId="77777777" w:rsidR="000F46A4" w:rsidRDefault="00307FE8">
      <w:pPr>
        <w:spacing w:line="600" w:lineRule="auto"/>
        <w:ind w:firstLine="720"/>
        <w:jc w:val="both"/>
        <w:rPr>
          <w:rFonts w:eastAsia="Times New Roman" w:cs="Times New Roman"/>
          <w:szCs w:val="24"/>
        </w:rPr>
      </w:pPr>
      <w:r w:rsidRPr="00FA5528">
        <w:rPr>
          <w:rFonts w:eastAsia="Times New Roman" w:cs="Times New Roman"/>
          <w:b/>
          <w:szCs w:val="24"/>
        </w:rPr>
        <w:t>ΒΑΣΙΛΕΙΟΣ</w:t>
      </w:r>
      <w:r w:rsidRPr="00FA5528">
        <w:rPr>
          <w:rFonts w:eastAsia="Times New Roman" w:cs="Times New Roman"/>
          <w:b/>
          <w:szCs w:val="24"/>
        </w:rPr>
        <w:t xml:space="preserve"> ΚΙΚΙΛΙΑΣ:</w:t>
      </w:r>
      <w:r>
        <w:rPr>
          <w:rFonts w:eastAsia="Times New Roman" w:cs="Times New Roman"/>
          <w:b/>
          <w:szCs w:val="24"/>
        </w:rPr>
        <w:t xml:space="preserve"> </w:t>
      </w:r>
      <w:r>
        <w:rPr>
          <w:rFonts w:eastAsia="Times New Roman" w:cs="Times New Roman"/>
          <w:szCs w:val="24"/>
        </w:rPr>
        <w:t>Κύριε Πρόεδρε, θα μπορούσα να έχω τον λόγο;</w:t>
      </w:r>
    </w:p>
    <w:p w14:paraId="5EA91227"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Κικίλια, διευκρινίστε το, διότι πράγματι άλλοι λένε ότι είναι μία συμφωνία «</w:t>
      </w:r>
      <w:r>
        <w:rPr>
          <w:rFonts w:eastAsia="Times New Roman" w:cs="Times New Roman"/>
          <w:szCs w:val="24"/>
          <w:lang w:val="en-US"/>
        </w:rPr>
        <w:t>win</w:t>
      </w:r>
      <w:r w:rsidRPr="00AE1EDA">
        <w:rPr>
          <w:rFonts w:eastAsia="Times New Roman" w:cs="Times New Roman"/>
          <w:szCs w:val="24"/>
        </w:rPr>
        <w:t>-</w:t>
      </w:r>
      <w:r>
        <w:rPr>
          <w:rFonts w:eastAsia="Times New Roman" w:cs="Times New Roman"/>
          <w:szCs w:val="24"/>
          <w:lang w:val="en-US"/>
        </w:rPr>
        <w:t>win</w:t>
      </w:r>
      <w:r>
        <w:rPr>
          <w:rFonts w:eastAsia="Times New Roman" w:cs="Times New Roman"/>
          <w:szCs w:val="24"/>
        </w:rPr>
        <w:t>», άλλοι λένε ότι είναι έτσι, αλλά αλλιώς. Όμως</w:t>
      </w:r>
      <w:r>
        <w:rPr>
          <w:rFonts w:eastAsia="Times New Roman" w:cs="Times New Roman"/>
          <w:szCs w:val="24"/>
        </w:rPr>
        <w:t xml:space="preserve"> το να λέμε ότι ο ένας εξυπηρετεί τα συμφέροντα του άλλου, αντιλαμβάνεστε ότι δεν είναι σωστό. Είστε έμπειρος.</w:t>
      </w:r>
    </w:p>
    <w:p w14:paraId="5EA91228"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 xml:space="preserve">Κύριε Πρόεδρε, ξέρετε πάρα πολύ καλά ότι είμαι ένας μετριοπαθής πολιτικός και μετράω και τα λόγια μου. Απορώ γιατί ενίσταται </w:t>
      </w:r>
      <w:r>
        <w:rPr>
          <w:rFonts w:eastAsia="Times New Roman" w:cs="Times New Roman"/>
          <w:szCs w:val="24"/>
        </w:rPr>
        <w:t>ο κύριος Υπουργός.</w:t>
      </w:r>
    </w:p>
    <w:p w14:paraId="5EA91229"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Δεν χρειάζεται να απολογείστε.</w:t>
      </w:r>
    </w:p>
    <w:p w14:paraId="5EA9122A"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ΚΙΚΙΛΙΑΣ: </w:t>
      </w:r>
      <w:r>
        <w:rPr>
          <w:rFonts w:eastAsia="Times New Roman" w:cs="Times New Roman"/>
          <w:szCs w:val="24"/>
        </w:rPr>
        <w:t>Εγώ νομίζω ότι τα πράγματα είναι πάρα πολύ καθαρά: μακεδονική ταυτότητα και μακεδονική γλώσσα και άρα μακεδονική εθνότητα και Βόρεια Μακεδονία, άρα η εθνότητα ανήκει σ’</w:t>
      </w:r>
      <w:r>
        <w:rPr>
          <w:rFonts w:eastAsia="Times New Roman" w:cs="Times New Roman"/>
          <w:szCs w:val="24"/>
        </w:rPr>
        <w:t xml:space="preserve"> αυτούς. </w:t>
      </w:r>
      <w:r>
        <w:rPr>
          <w:rFonts w:eastAsia="Times New Roman" w:cs="Times New Roman"/>
          <w:szCs w:val="24"/>
        </w:rPr>
        <w:t>Συνεπώς</w:t>
      </w:r>
      <w:r>
        <w:rPr>
          <w:rFonts w:eastAsia="Times New Roman" w:cs="Times New Roman"/>
          <w:szCs w:val="24"/>
        </w:rPr>
        <w:t xml:space="preserve"> η «Νότια Μακεδονία»</w:t>
      </w:r>
      <w:r w:rsidRPr="00C319AA">
        <w:rPr>
          <w:rFonts w:eastAsia="Times New Roman" w:cs="Times New Roman"/>
          <w:szCs w:val="24"/>
        </w:rPr>
        <w:t>,</w:t>
      </w:r>
      <w:r>
        <w:rPr>
          <w:rFonts w:eastAsia="Times New Roman" w:cs="Times New Roman"/>
          <w:szCs w:val="24"/>
        </w:rPr>
        <w:t xml:space="preserve"> που εσείς πάτε να πείτε ότι υπάρχει και είναι στην Ελλάδα, είναι διεκδικήσιμη από τη «Βόρεια Μακεδονία».</w:t>
      </w:r>
    </w:p>
    <w:p w14:paraId="5EA9122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Λέω, λοιπόν, ότι είναι μία επιζήμια συμφωνία και αυτή η συμφωνία είναι ενάντια στα συμφέροντα του ελληνικού λαού.</w:t>
      </w:r>
      <w:r>
        <w:rPr>
          <w:rFonts w:eastAsia="Times New Roman" w:cs="Times New Roman"/>
          <w:szCs w:val="24"/>
        </w:rPr>
        <w:t xml:space="preserve"> Είναι τόσο καθαρό.</w:t>
      </w:r>
    </w:p>
    <w:p w14:paraId="5EA9122C"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Αυτό είναι πολιτική άποψη,</w:t>
      </w:r>
      <w:r w:rsidRPr="00F637DC">
        <w:rPr>
          <w:rFonts w:eastAsia="Times New Roman" w:cs="Times New Roman"/>
          <w:szCs w:val="24"/>
        </w:rPr>
        <w:t xml:space="preserve"> </w:t>
      </w:r>
      <w:r>
        <w:rPr>
          <w:rFonts w:eastAsia="Times New Roman" w:cs="Times New Roman"/>
          <w:szCs w:val="24"/>
        </w:rPr>
        <w:t xml:space="preserve">Διευκρινίστηκε και καταγράφηκε. </w:t>
      </w:r>
    </w:p>
    <w:p w14:paraId="5EA9122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Ευχαριστώ πολύ.</w:t>
      </w:r>
    </w:p>
    <w:p w14:paraId="5EA9122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Τον λόγο έχει ο κ. Κωνσταντινόπουλος.</w:t>
      </w:r>
    </w:p>
    <w:p w14:paraId="5EA9122F"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Ευχαριστώ, κύριε Πρόεδρε.</w:t>
      </w:r>
    </w:p>
    <w:p w14:paraId="5EA9123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καλημέρα </w:t>
      </w:r>
      <w:r>
        <w:rPr>
          <w:rFonts w:eastAsia="Times New Roman" w:cs="Times New Roman"/>
          <w:szCs w:val="24"/>
        </w:rPr>
        <w:t xml:space="preserve">σε όλους. </w:t>
      </w:r>
    </w:p>
    <w:p w14:paraId="5EA9123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Ακούω πάντα με προσοχή τον συμπαθή και ήπιο, όπως είπε ο κύριος Πρόεδρος, Υπουργό κ. Σταθάκη.</w:t>
      </w:r>
    </w:p>
    <w:p w14:paraId="5EA9123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Σταθάκη, θίξατε πραγματικά ένα θέμα συγκυρίας και ρωτήσατε τη Νέα Δημοκρατία –με την οποία έχετε </w:t>
      </w:r>
      <w:r>
        <w:rPr>
          <w:rFonts w:eastAsia="Times New Roman" w:cs="Times New Roman"/>
          <w:szCs w:val="24"/>
        </w:rPr>
        <w:t xml:space="preserve">γενικά </w:t>
      </w:r>
      <w:r>
        <w:rPr>
          <w:rFonts w:eastAsia="Times New Roman" w:cs="Times New Roman"/>
          <w:szCs w:val="24"/>
        </w:rPr>
        <w:t>τις ίδιες απόψεις, δεν ξέρω γιατί διαφωνε</w:t>
      </w:r>
      <w:r>
        <w:rPr>
          <w:rFonts w:eastAsia="Times New Roman" w:cs="Times New Roman"/>
          <w:szCs w:val="24"/>
        </w:rPr>
        <w:t xml:space="preserve">ίτε σε </w:t>
      </w:r>
      <w:r>
        <w:rPr>
          <w:rFonts w:eastAsia="Times New Roman" w:cs="Times New Roman"/>
          <w:szCs w:val="24"/>
        </w:rPr>
        <w:t xml:space="preserve">μερικά </w:t>
      </w:r>
      <w:r>
        <w:rPr>
          <w:rFonts w:eastAsia="Times New Roman" w:cs="Times New Roman"/>
          <w:szCs w:val="24"/>
        </w:rPr>
        <w:t>πράγματα- αν θα το ψήφιζε,</w:t>
      </w:r>
      <w:r w:rsidRPr="00AF396B">
        <w:rPr>
          <w:rFonts w:eastAsia="Times New Roman" w:cs="Times New Roman"/>
          <w:szCs w:val="24"/>
        </w:rPr>
        <w:t xml:space="preserve"> </w:t>
      </w:r>
      <w:r>
        <w:rPr>
          <w:rFonts w:eastAsia="Times New Roman" w:cs="Times New Roman"/>
          <w:szCs w:val="24"/>
        </w:rPr>
        <w:t xml:space="preserve">αν ήταν </w:t>
      </w:r>
      <w:r>
        <w:rPr>
          <w:rFonts w:eastAsia="Times New Roman" w:cs="Times New Roman"/>
          <w:szCs w:val="24"/>
          <w:lang w:val="en-US"/>
        </w:rPr>
        <w:t>K</w:t>
      </w:r>
      <w:r>
        <w:rPr>
          <w:rFonts w:eastAsia="Times New Roman" w:cs="Times New Roman"/>
          <w:szCs w:val="24"/>
        </w:rPr>
        <w:t>υβέρνηση.</w:t>
      </w:r>
    </w:p>
    <w:p w14:paraId="5EA91233" w14:textId="77777777" w:rsidR="000F46A4" w:rsidRDefault="00307FE8">
      <w:pPr>
        <w:spacing w:line="600" w:lineRule="auto"/>
        <w:ind w:firstLine="720"/>
        <w:jc w:val="both"/>
        <w:rPr>
          <w:rFonts w:eastAsia="Times New Roman"/>
          <w:szCs w:val="24"/>
        </w:rPr>
      </w:pPr>
      <w:r>
        <w:rPr>
          <w:rFonts w:eastAsia="Times New Roman"/>
          <w:szCs w:val="24"/>
        </w:rPr>
        <w:t>Και σας ρωτώ: Το 2010 θα το ψηφίζατε το μνημόνιο</w:t>
      </w:r>
      <w:r w:rsidRPr="007B5E67">
        <w:rPr>
          <w:rFonts w:eastAsia="Times New Roman"/>
          <w:szCs w:val="24"/>
        </w:rPr>
        <w:t>,</w:t>
      </w:r>
      <w:r>
        <w:rPr>
          <w:rFonts w:eastAsia="Times New Roman"/>
          <w:szCs w:val="24"/>
        </w:rPr>
        <w:t xml:space="preserve"> εάν ήσαστ</w:t>
      </w:r>
      <w:r>
        <w:rPr>
          <w:rFonts w:eastAsia="Times New Roman"/>
          <w:szCs w:val="24"/>
        </w:rPr>
        <w:t>αν</w:t>
      </w:r>
      <w:r>
        <w:rPr>
          <w:rFonts w:eastAsia="Times New Roman"/>
          <w:szCs w:val="24"/>
        </w:rPr>
        <w:t xml:space="preserve"> Κυβέρνηση; Ξέρετε η συγκυρία είναι δύσκολο πράγμα.</w:t>
      </w:r>
    </w:p>
    <w:p w14:paraId="5EA91234" w14:textId="77777777" w:rsidR="000F46A4" w:rsidRDefault="00307FE8">
      <w:pPr>
        <w:spacing w:line="600" w:lineRule="auto"/>
        <w:ind w:firstLine="720"/>
        <w:jc w:val="both"/>
        <w:rPr>
          <w:rFonts w:eastAsia="Times New Roman"/>
          <w:szCs w:val="24"/>
        </w:rPr>
      </w:pPr>
      <w:r w:rsidRPr="000D57D5">
        <w:rPr>
          <w:rFonts w:eastAsia="Times New Roman"/>
          <w:b/>
          <w:szCs w:val="24"/>
        </w:rPr>
        <w:t>ΒΑΣΙΛΕΙΟΣ ΚΕΓΚΕΡΟΓΛΟΥ:</w:t>
      </w:r>
      <w:r>
        <w:rPr>
          <w:rFonts w:eastAsia="Times New Roman"/>
          <w:szCs w:val="24"/>
        </w:rPr>
        <w:t xml:space="preserve"> Θα το ψήφιζε, αλλά τροποποιημένο.</w:t>
      </w:r>
    </w:p>
    <w:p w14:paraId="5EA91235" w14:textId="77777777" w:rsidR="000F46A4" w:rsidRDefault="00307FE8">
      <w:pPr>
        <w:spacing w:line="600" w:lineRule="auto"/>
        <w:ind w:firstLine="720"/>
        <w:jc w:val="both"/>
        <w:rPr>
          <w:rFonts w:eastAsia="Times New Roman"/>
          <w:szCs w:val="24"/>
        </w:rPr>
      </w:pPr>
      <w:r w:rsidRPr="000D57D5">
        <w:rPr>
          <w:rFonts w:eastAsia="Times New Roman"/>
          <w:b/>
          <w:szCs w:val="24"/>
        </w:rPr>
        <w:t xml:space="preserve">ΠΡΟΕΔΡΟΣ (Νικόλαος </w:t>
      </w:r>
      <w:r w:rsidRPr="000D57D5">
        <w:rPr>
          <w:rFonts w:eastAsia="Times New Roman"/>
          <w:b/>
          <w:szCs w:val="24"/>
        </w:rPr>
        <w:t>Βούτσης):</w:t>
      </w:r>
      <w:r>
        <w:rPr>
          <w:rFonts w:eastAsia="Times New Roman"/>
          <w:szCs w:val="24"/>
        </w:rPr>
        <w:t xml:space="preserve"> Ελάτε, κύριοι συνάδελφοι, μην κάνετε πινγκ πονγκ οι Βουλευτές του ΠΑΣΟΚ μεταξύ σας.</w:t>
      </w:r>
    </w:p>
    <w:p w14:paraId="5EA91236" w14:textId="77777777" w:rsidR="000F46A4" w:rsidRDefault="00307FE8">
      <w:pPr>
        <w:spacing w:line="600" w:lineRule="auto"/>
        <w:ind w:firstLine="720"/>
        <w:jc w:val="both"/>
        <w:rPr>
          <w:rFonts w:eastAsia="Times New Roman"/>
          <w:szCs w:val="24"/>
        </w:rPr>
      </w:pPr>
      <w:r w:rsidRPr="000D57D5">
        <w:rPr>
          <w:rFonts w:eastAsia="Times New Roman"/>
          <w:b/>
          <w:szCs w:val="24"/>
        </w:rPr>
        <w:t>ΟΔΥΣΣΕΑΣ ΚΩΝΣΤΑΝΤΙΝΟΠΟΥΛΟΣ:</w:t>
      </w:r>
      <w:r>
        <w:rPr>
          <w:rFonts w:eastAsia="Times New Roman"/>
          <w:szCs w:val="24"/>
        </w:rPr>
        <w:t xml:space="preserve"> Κυρίες και κύριοι συνάδελφοι, εμείς θέλουμε να υπάρξει συμφωνία. Μίλησε και η Πρόεδρός μας και όλοι μας</w:t>
      </w:r>
      <w:r w:rsidRPr="000D57D5">
        <w:rPr>
          <w:rFonts w:eastAsia="Times New Roman"/>
          <w:szCs w:val="24"/>
        </w:rPr>
        <w:t>.</w:t>
      </w:r>
      <w:r>
        <w:rPr>
          <w:rFonts w:eastAsia="Times New Roman"/>
          <w:szCs w:val="24"/>
        </w:rPr>
        <w:t xml:space="preserve"> Υπήρχαν προϋποθέσεις. Υπήρχε </w:t>
      </w:r>
      <w:r>
        <w:rPr>
          <w:rFonts w:eastAsia="Times New Roman"/>
          <w:szCs w:val="24"/>
        </w:rPr>
        <w:t>μια καλή ευκαιρία. Αναλύσαμε, όμως</w:t>
      </w:r>
      <w:r w:rsidRPr="000D57D5">
        <w:rPr>
          <w:rFonts w:eastAsia="Times New Roman"/>
          <w:szCs w:val="24"/>
        </w:rPr>
        <w:t>,</w:t>
      </w:r>
      <w:r>
        <w:rPr>
          <w:rFonts w:eastAsia="Times New Roman"/>
          <w:szCs w:val="24"/>
        </w:rPr>
        <w:t xml:space="preserve"> πολύ καθαρά σε ποια θέματα είναι κακή η συμφωνία και γιατί δεν θα συναινέσουμε στο λάθος, δεν θα συναινέσουμε σε μία συμφωνία που είναι απέναντι στα εθνικά συμφέροντα. </w:t>
      </w:r>
    </w:p>
    <w:p w14:paraId="5EA91237" w14:textId="77777777" w:rsidR="000F46A4" w:rsidRDefault="00307FE8">
      <w:pPr>
        <w:spacing w:line="600" w:lineRule="auto"/>
        <w:ind w:firstLine="720"/>
        <w:jc w:val="both"/>
        <w:rPr>
          <w:rFonts w:eastAsia="Times New Roman"/>
          <w:szCs w:val="24"/>
        </w:rPr>
      </w:pPr>
      <w:r>
        <w:rPr>
          <w:rFonts w:eastAsia="Times New Roman"/>
          <w:szCs w:val="24"/>
        </w:rPr>
        <w:lastRenderedPageBreak/>
        <w:t>Είναι πολύ ξεκάθαρο γιατί το κάνετε αυτό. Εμείς, κύ</w:t>
      </w:r>
      <w:r>
        <w:rPr>
          <w:rFonts w:eastAsia="Times New Roman"/>
          <w:szCs w:val="24"/>
        </w:rPr>
        <w:t>ριοι συνάδελφοι του ΣΥΡΙΖΑ και της Νέας Δημοκρατίας, που σήμερα οι μεν ρωτάτε τους άλλους αν εξυπηρετούν τα συμφέροντα των Σκοπιανών και κάποιοι έλεγαν</w:t>
      </w:r>
      <w:r w:rsidRPr="000D57D5">
        <w:rPr>
          <w:rFonts w:eastAsia="Times New Roman"/>
          <w:szCs w:val="24"/>
        </w:rPr>
        <w:t>,</w:t>
      </w:r>
      <w:r>
        <w:rPr>
          <w:rFonts w:eastAsia="Times New Roman"/>
          <w:szCs w:val="24"/>
        </w:rPr>
        <w:t xml:space="preserve"> όταν ψηφίζαμε τα μνημόνια</w:t>
      </w:r>
      <w:r w:rsidRPr="000D57D5">
        <w:rPr>
          <w:rFonts w:eastAsia="Times New Roman"/>
          <w:szCs w:val="24"/>
        </w:rPr>
        <w:t>,</w:t>
      </w:r>
      <w:r>
        <w:rPr>
          <w:rFonts w:eastAsia="Times New Roman"/>
          <w:szCs w:val="24"/>
        </w:rPr>
        <w:t xml:space="preserve"> αν εξυπηρετούμε τη Μέρκελ, μου φαίνεται ότι μοιάζετε. Αν θέλετε εθνική συνεν</w:t>
      </w:r>
      <w:r>
        <w:rPr>
          <w:rFonts w:eastAsia="Times New Roman"/>
          <w:szCs w:val="24"/>
        </w:rPr>
        <w:t>νόηση, αν θέλετε να πάμε μπροστά, δεν μπορούμε να λειτουργήσουμε με αυτόν τον τρόπο. Δεν μπορούμε να ξαναγυρίσουμε στις πλατείες των «</w:t>
      </w:r>
      <w:r>
        <w:rPr>
          <w:rFonts w:eastAsia="Times New Roman"/>
          <w:szCs w:val="24"/>
        </w:rPr>
        <w:t>α</w:t>
      </w:r>
      <w:r>
        <w:rPr>
          <w:rFonts w:eastAsia="Times New Roman"/>
          <w:szCs w:val="24"/>
        </w:rPr>
        <w:t xml:space="preserve">γανακτισμένων», που έλεγαν ότι «η χούντα δεν τελείωσε το </w:t>
      </w:r>
      <w:r>
        <w:rPr>
          <w:rFonts w:eastAsia="Times New Roman"/>
          <w:szCs w:val="24"/>
        </w:rPr>
        <w:t>΄</w:t>
      </w:r>
      <w:r>
        <w:rPr>
          <w:rFonts w:eastAsia="Times New Roman"/>
          <w:szCs w:val="24"/>
        </w:rPr>
        <w:t xml:space="preserve">73». </w:t>
      </w:r>
    </w:p>
    <w:p w14:paraId="5EA91238" w14:textId="77777777" w:rsidR="000F46A4" w:rsidRDefault="00307FE8">
      <w:pPr>
        <w:spacing w:line="600" w:lineRule="auto"/>
        <w:ind w:firstLine="720"/>
        <w:jc w:val="both"/>
        <w:rPr>
          <w:rFonts w:eastAsia="Times New Roman"/>
          <w:szCs w:val="24"/>
        </w:rPr>
      </w:pPr>
      <w:r>
        <w:rPr>
          <w:rFonts w:eastAsia="Times New Roman"/>
          <w:szCs w:val="24"/>
        </w:rPr>
        <w:t>Κύριοι, αυτό που άρχισε η Νέα Δημοκρατία το τερματίζετε ε</w:t>
      </w:r>
      <w:r>
        <w:rPr>
          <w:rFonts w:eastAsia="Times New Roman"/>
          <w:szCs w:val="24"/>
        </w:rPr>
        <w:t>σείς. Και ξέρετε κάτι; Το λέω και στην Κυβέρνηση, το λέω σε όλους, το λέω και στους Σοσιαλιστές της Ευρώπης: Εμείς το «</w:t>
      </w:r>
      <w:r>
        <w:rPr>
          <w:rFonts w:eastAsia="Times New Roman"/>
          <w:szCs w:val="24"/>
        </w:rPr>
        <w:t>όχι</w:t>
      </w:r>
      <w:r>
        <w:rPr>
          <w:rFonts w:eastAsia="Times New Roman"/>
          <w:szCs w:val="24"/>
        </w:rPr>
        <w:t>» δεν το κάνουμε «</w:t>
      </w:r>
      <w:r>
        <w:rPr>
          <w:rFonts w:eastAsia="Times New Roman"/>
          <w:szCs w:val="24"/>
        </w:rPr>
        <w:t>ναι</w:t>
      </w:r>
      <w:r>
        <w:rPr>
          <w:rFonts w:eastAsia="Times New Roman"/>
          <w:szCs w:val="24"/>
        </w:rPr>
        <w:t>»! Και αν θέλετε να τους ρωτήσετε, να τους πείτε, πριν έρθουν για να κάνουν συστάσεις στο Κίνημα Αλλαγής, στη Δημ</w:t>
      </w:r>
      <w:r>
        <w:rPr>
          <w:rFonts w:eastAsia="Times New Roman"/>
          <w:szCs w:val="24"/>
        </w:rPr>
        <w:t>οκρατική Συμπαράταξη, να κάνουν συστάσεις πρώτα στους εταίρους τους στη Γερμανία, που συγκυβερνούν με τη Μέρκελ. Γι’ αυτό τώρα που σας αρέσει να σας χειροκροτεί η κ. Μέρκελ, να μιλούν για σας οι εφημερίδες, να ξέρετε ότι ο λογαριασμός θα έρθει. Και θα έρθε</w:t>
      </w:r>
      <w:r>
        <w:rPr>
          <w:rFonts w:eastAsia="Times New Roman"/>
          <w:szCs w:val="24"/>
        </w:rPr>
        <w:t xml:space="preserve">ι σύντομα στις εκλογές. </w:t>
      </w:r>
    </w:p>
    <w:p w14:paraId="5EA91239" w14:textId="77777777" w:rsidR="000F46A4" w:rsidRDefault="00307FE8">
      <w:pPr>
        <w:spacing w:line="600" w:lineRule="auto"/>
        <w:ind w:firstLine="720"/>
        <w:jc w:val="both"/>
        <w:rPr>
          <w:rFonts w:eastAsia="Times New Roman"/>
          <w:szCs w:val="24"/>
        </w:rPr>
      </w:pPr>
      <w:r>
        <w:rPr>
          <w:rFonts w:eastAsia="Times New Roman"/>
          <w:szCs w:val="24"/>
        </w:rPr>
        <w:lastRenderedPageBreak/>
        <w:t>Δεν έφυγε το πατριωτικό ΠΑΣΟΚ, κύριε Κικίλια, και πήγε στον ΣΥΡΙΖΑ. Κάνετε μεγάλο λάθος. Πατριώτης είναι αυτός που μένει στα δύσκολα. Πατριώτης είναι αυτός που δεν φοβάται να χάσει τη θέση του, ακόμα και αν πάει στο 4%. Αυτοί που π</w:t>
      </w:r>
      <w:r>
        <w:rPr>
          <w:rFonts w:eastAsia="Times New Roman"/>
          <w:szCs w:val="24"/>
        </w:rPr>
        <w:t xml:space="preserve">ήγαν, είτε σε εσάς είτε στον ΣΥΡΙΖΑ, είναι το </w:t>
      </w:r>
      <w:r>
        <w:rPr>
          <w:rFonts w:eastAsia="Times New Roman"/>
          <w:szCs w:val="24"/>
        </w:rPr>
        <w:t>«</w:t>
      </w:r>
      <w:r>
        <w:rPr>
          <w:rFonts w:eastAsia="Times New Roman"/>
          <w:szCs w:val="24"/>
        </w:rPr>
        <w:t>ΠΑΣΟΚ της καρέκλας</w:t>
      </w:r>
      <w:r>
        <w:rPr>
          <w:rFonts w:eastAsia="Times New Roman"/>
          <w:szCs w:val="24"/>
        </w:rPr>
        <w:t>»</w:t>
      </w:r>
      <w:r>
        <w:rPr>
          <w:rFonts w:eastAsia="Times New Roman"/>
          <w:szCs w:val="24"/>
        </w:rPr>
        <w:t xml:space="preserve">. Να το ξέρετε! Το ξέρει ο ελληνικός λαός. </w:t>
      </w:r>
    </w:p>
    <w:p w14:paraId="5EA9123A" w14:textId="77777777" w:rsidR="000F46A4" w:rsidRDefault="00307FE8">
      <w:pPr>
        <w:spacing w:line="600" w:lineRule="auto"/>
        <w:ind w:firstLine="720"/>
        <w:jc w:val="center"/>
        <w:rPr>
          <w:rFonts w:eastAsia="Times New Roman"/>
          <w:szCs w:val="24"/>
        </w:rPr>
      </w:pPr>
      <w:r>
        <w:rPr>
          <w:rFonts w:eastAsia="Times New Roman"/>
          <w:szCs w:val="24"/>
        </w:rPr>
        <w:t>(Θόρυβος στην Αίθουσα)</w:t>
      </w:r>
    </w:p>
    <w:p w14:paraId="5EA9123B" w14:textId="77777777" w:rsidR="000F46A4" w:rsidRDefault="00307FE8">
      <w:pPr>
        <w:spacing w:line="600" w:lineRule="auto"/>
        <w:ind w:firstLine="720"/>
        <w:jc w:val="both"/>
        <w:rPr>
          <w:rFonts w:eastAsia="Times New Roman"/>
          <w:szCs w:val="24"/>
        </w:rPr>
      </w:pPr>
      <w:r w:rsidRPr="00665BA9">
        <w:rPr>
          <w:rFonts w:eastAsia="Times New Roman"/>
          <w:b/>
          <w:szCs w:val="24"/>
        </w:rPr>
        <w:t>ΠΡΟΕΔΡΟΣ (Νικόλαος Βούτσης):</w:t>
      </w:r>
      <w:r>
        <w:rPr>
          <w:rFonts w:eastAsia="Times New Roman"/>
          <w:szCs w:val="24"/>
        </w:rPr>
        <w:t xml:space="preserve"> Κύριοι συνάδελφοι, σας παρακαλώ. Δεν το λέει για σας.</w:t>
      </w:r>
    </w:p>
    <w:p w14:paraId="5EA9123C" w14:textId="77777777" w:rsidR="000F46A4" w:rsidRDefault="00307FE8">
      <w:pPr>
        <w:spacing w:line="600" w:lineRule="auto"/>
        <w:ind w:firstLine="720"/>
        <w:jc w:val="both"/>
        <w:rPr>
          <w:rFonts w:eastAsia="Times New Roman"/>
          <w:szCs w:val="24"/>
        </w:rPr>
      </w:pPr>
      <w:r w:rsidRPr="00665BA9">
        <w:rPr>
          <w:rFonts w:eastAsia="Times New Roman"/>
          <w:b/>
          <w:szCs w:val="24"/>
        </w:rPr>
        <w:t>ΟΔΥΣΣΕΑΣ ΚΩΝΣΤΑΝΤΙΝΟΠΟΥΛΟΣ:</w:t>
      </w:r>
      <w:r>
        <w:rPr>
          <w:rFonts w:eastAsia="Times New Roman"/>
          <w:szCs w:val="24"/>
        </w:rPr>
        <w:t xml:space="preserve"> Κυρίες και κ</w:t>
      </w:r>
      <w:r>
        <w:rPr>
          <w:rFonts w:eastAsia="Times New Roman"/>
          <w:szCs w:val="24"/>
        </w:rPr>
        <w:t xml:space="preserve">ύριοι συνάδελφοι, αυτό δεν αφορά τους πολίτες. Αυτό αφορά τα στελέχη. </w:t>
      </w:r>
    </w:p>
    <w:p w14:paraId="5EA9123D" w14:textId="77777777" w:rsidR="000F46A4" w:rsidRDefault="00307FE8">
      <w:pPr>
        <w:spacing w:line="600" w:lineRule="auto"/>
        <w:ind w:firstLine="720"/>
        <w:jc w:val="both"/>
        <w:rPr>
          <w:rFonts w:eastAsia="Times New Roman"/>
          <w:szCs w:val="24"/>
        </w:rPr>
      </w:pPr>
      <w:r>
        <w:rPr>
          <w:rFonts w:eastAsia="Times New Roman"/>
          <w:szCs w:val="24"/>
        </w:rPr>
        <w:t xml:space="preserve">Και σήμερα είμαστε εδώ εμείς, μετά </w:t>
      </w:r>
      <w:r>
        <w:rPr>
          <w:rFonts w:eastAsia="Times New Roman"/>
          <w:szCs w:val="24"/>
        </w:rPr>
        <w:t xml:space="preserve">από </w:t>
      </w:r>
      <w:r>
        <w:rPr>
          <w:rFonts w:eastAsia="Times New Roman"/>
          <w:szCs w:val="24"/>
        </w:rPr>
        <w:t xml:space="preserve">την ιστορική απόφαση της παράταξής μας να μην στηρίξουμε τη λάθος συμφωνία, για να στείλουμε ένα μήνυμα: Μετατρέψτε όποια συμφωνία θέλετε σε ψήφο </w:t>
      </w:r>
      <w:r>
        <w:rPr>
          <w:rFonts w:eastAsia="Times New Roman"/>
          <w:szCs w:val="24"/>
        </w:rPr>
        <w:t xml:space="preserve">εμπιστοσύνης. Εμείς δεν πρόκειται να στηρίξουμε και να δώσουμε στήριξη σε εσάς. </w:t>
      </w:r>
    </w:p>
    <w:p w14:paraId="5EA9123E" w14:textId="77777777" w:rsidR="000F46A4" w:rsidRDefault="00307FE8">
      <w:pPr>
        <w:spacing w:line="600" w:lineRule="auto"/>
        <w:ind w:firstLine="720"/>
        <w:jc w:val="both"/>
        <w:rPr>
          <w:rFonts w:eastAsia="Times New Roman"/>
          <w:szCs w:val="24"/>
        </w:rPr>
      </w:pPr>
      <w:r>
        <w:rPr>
          <w:rFonts w:eastAsia="Times New Roman"/>
          <w:szCs w:val="24"/>
        </w:rPr>
        <w:lastRenderedPageBreak/>
        <w:t xml:space="preserve">Στέλνουμε, επίσης, ένα μήνυμα σε όλους: Ο αυτόνομος λόγος και ρόλος μας δεν σταματά στο να μην δώσουμε σε εσάς ψήφο εμπιστοσύνης, αλλά ότι την επόμενη μέρα θα είμαστε η </w:t>
      </w:r>
      <w:r>
        <w:rPr>
          <w:rFonts w:eastAsia="Times New Roman"/>
          <w:szCs w:val="24"/>
        </w:rPr>
        <w:t>Π</w:t>
      </w:r>
      <w:r>
        <w:rPr>
          <w:rFonts w:eastAsia="Times New Roman"/>
          <w:szCs w:val="24"/>
        </w:rPr>
        <w:t>ροοδε</w:t>
      </w:r>
      <w:r>
        <w:rPr>
          <w:rFonts w:eastAsia="Times New Roman"/>
          <w:szCs w:val="24"/>
        </w:rPr>
        <w:t xml:space="preserve">υτική </w:t>
      </w:r>
      <w:r>
        <w:rPr>
          <w:rFonts w:eastAsia="Times New Roman"/>
          <w:szCs w:val="24"/>
        </w:rPr>
        <w:t>Π</w:t>
      </w:r>
      <w:r>
        <w:rPr>
          <w:rFonts w:eastAsia="Times New Roman"/>
          <w:szCs w:val="24"/>
        </w:rPr>
        <w:t xml:space="preserve">αράταξη και δεν θα είμαστε απλώς μία </w:t>
      </w:r>
      <w:r>
        <w:rPr>
          <w:rFonts w:eastAsia="Times New Roman"/>
          <w:szCs w:val="24"/>
        </w:rPr>
        <w:t>«</w:t>
      </w:r>
      <w:r>
        <w:rPr>
          <w:rFonts w:eastAsia="Times New Roman"/>
          <w:szCs w:val="24"/>
        </w:rPr>
        <w:t>τσόντα</w:t>
      </w:r>
      <w:r>
        <w:rPr>
          <w:rFonts w:eastAsia="Times New Roman"/>
          <w:szCs w:val="24"/>
        </w:rPr>
        <w:t>»</w:t>
      </w:r>
      <w:r>
        <w:rPr>
          <w:rFonts w:eastAsia="Times New Roman"/>
          <w:szCs w:val="24"/>
        </w:rPr>
        <w:t xml:space="preserve"> δίπλα σε οποιοδήποτε άλλο Κόμμα. </w:t>
      </w:r>
    </w:p>
    <w:p w14:paraId="5EA9123F" w14:textId="77777777" w:rsidR="000F46A4" w:rsidRDefault="00307FE8">
      <w:pPr>
        <w:spacing w:line="600" w:lineRule="auto"/>
        <w:ind w:firstLine="720"/>
        <w:jc w:val="both"/>
        <w:rPr>
          <w:rFonts w:eastAsia="Times New Roman"/>
          <w:szCs w:val="24"/>
        </w:rPr>
      </w:pPr>
      <w:r>
        <w:rPr>
          <w:rFonts w:eastAsia="Times New Roman"/>
          <w:szCs w:val="24"/>
        </w:rPr>
        <w:t xml:space="preserve">Σας το λέμε, για να το θυμάστε: Όπως όλοι περιμένατε ότι θα συμφωνήσουμε, να ξέρουν και αυτοί, τα νέα «παπαγαλάκια», </w:t>
      </w:r>
      <w:r>
        <w:rPr>
          <w:rFonts w:eastAsia="Times New Roman"/>
          <w:szCs w:val="24"/>
        </w:rPr>
        <w:t xml:space="preserve">που προφητεύουν για </w:t>
      </w:r>
      <w:r>
        <w:rPr>
          <w:rFonts w:eastAsia="Times New Roman"/>
          <w:szCs w:val="24"/>
        </w:rPr>
        <w:t>την επόμενη μέρα νέες κυβερνήσει</w:t>
      </w:r>
      <w:r>
        <w:rPr>
          <w:rFonts w:eastAsia="Times New Roman"/>
          <w:szCs w:val="24"/>
        </w:rPr>
        <w:t xml:space="preserve">ς, ότι </w:t>
      </w:r>
      <w:r>
        <w:rPr>
          <w:rFonts w:eastAsia="Times New Roman"/>
          <w:szCs w:val="24"/>
        </w:rPr>
        <w:t xml:space="preserve">αυτό </w:t>
      </w:r>
      <w:r>
        <w:rPr>
          <w:rFonts w:eastAsia="Times New Roman"/>
          <w:szCs w:val="24"/>
        </w:rPr>
        <w:t>δεν θα συμβεί</w:t>
      </w:r>
      <w:r>
        <w:rPr>
          <w:rFonts w:eastAsia="Times New Roman"/>
          <w:szCs w:val="24"/>
        </w:rPr>
        <w:t xml:space="preserve"> με εμάς</w:t>
      </w:r>
      <w:r>
        <w:rPr>
          <w:rFonts w:eastAsia="Times New Roman"/>
          <w:szCs w:val="24"/>
        </w:rPr>
        <w:t xml:space="preserve">. </w:t>
      </w:r>
    </w:p>
    <w:p w14:paraId="5EA91240" w14:textId="77777777" w:rsidR="000F46A4" w:rsidRDefault="00307FE8">
      <w:pPr>
        <w:spacing w:line="600" w:lineRule="auto"/>
        <w:ind w:firstLine="720"/>
        <w:jc w:val="both"/>
        <w:rPr>
          <w:rFonts w:eastAsia="Times New Roman" w:cs="Times New Roman"/>
          <w:szCs w:val="24"/>
        </w:rPr>
      </w:pPr>
      <w:r w:rsidRPr="00CC1040">
        <w:rPr>
          <w:rFonts w:eastAsia="Times New Roman" w:cs="Times New Roman"/>
          <w:szCs w:val="24"/>
        </w:rPr>
        <w:t xml:space="preserve">Ο αυτόνομος ρόλος αφορά όλους </w:t>
      </w:r>
      <w:r>
        <w:rPr>
          <w:rFonts w:eastAsia="Times New Roman" w:cs="Times New Roman"/>
          <w:szCs w:val="24"/>
        </w:rPr>
        <w:t>μας,</w:t>
      </w:r>
      <w:r w:rsidRPr="00CC1040">
        <w:rPr>
          <w:rFonts w:eastAsia="Times New Roman" w:cs="Times New Roman"/>
          <w:szCs w:val="24"/>
        </w:rPr>
        <w:t xml:space="preserve"> και πρωτίστως εμάς. Υπάρχουν πολλές επιλογές τα τελευταία χρόνια. Υπήρξαν οι επιλογές να μείνεις στην παράταξή σου να δώσεις τη μάχη, να κάνεις λάθη, αλλά να μην προδώσεις έστω </w:t>
      </w:r>
      <w:r>
        <w:rPr>
          <w:rFonts w:eastAsia="Times New Roman" w:cs="Times New Roman"/>
          <w:szCs w:val="24"/>
        </w:rPr>
        <w:t xml:space="preserve">και </w:t>
      </w:r>
      <w:r w:rsidRPr="00CC1040">
        <w:rPr>
          <w:rFonts w:eastAsia="Times New Roman" w:cs="Times New Roman"/>
          <w:szCs w:val="24"/>
        </w:rPr>
        <w:t>αυτούς τους λίγους που σε στήριξαν, αυτούς που ήρθαν μετά από πολύ</w:t>
      </w:r>
      <w:r>
        <w:rPr>
          <w:rFonts w:eastAsia="Times New Roman" w:cs="Times New Roman"/>
          <w:szCs w:val="24"/>
        </w:rPr>
        <w:t xml:space="preserve"> καιρό να πουν -όπως ο κ. Χουλιαράκης- ότι </w:t>
      </w:r>
      <w:r>
        <w:rPr>
          <w:rFonts w:eastAsia="Times New Roman" w:cs="Times New Roman"/>
          <w:szCs w:val="24"/>
        </w:rPr>
        <w:t>«</w:t>
      </w:r>
      <w:r>
        <w:rPr>
          <w:rFonts w:eastAsia="Times New Roman" w:cs="Times New Roman"/>
          <w:szCs w:val="24"/>
        </w:rPr>
        <w:t xml:space="preserve">κάναμε ό,τι κάνατε κι </w:t>
      </w:r>
      <w:r>
        <w:rPr>
          <w:rFonts w:eastAsia="Times New Roman" w:cs="Times New Roman"/>
          <w:szCs w:val="24"/>
        </w:rPr>
        <w:t>»σείς"</w:t>
      </w:r>
      <w:r>
        <w:rPr>
          <w:rFonts w:eastAsia="Times New Roman" w:cs="Times New Roman"/>
          <w:szCs w:val="24"/>
        </w:rPr>
        <w:t xml:space="preserve">. </w:t>
      </w:r>
    </w:p>
    <w:p w14:paraId="5EA9124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Θέλω να απευθυνθώ στα στελέχη μας, σε όλους μας, </w:t>
      </w:r>
      <w:r w:rsidRPr="00F331DF">
        <w:rPr>
          <w:rFonts w:eastAsia="Times New Roman"/>
          <w:bCs/>
        </w:rPr>
        <w:t>και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τους πω </w:t>
      </w:r>
      <w:r w:rsidRPr="002B5B2E">
        <w:rPr>
          <w:rFonts w:eastAsia="Times New Roman"/>
          <w:bCs/>
          <w:shd w:val="clear" w:color="auto" w:fill="FFFFFF"/>
        </w:rPr>
        <w:t>ότι</w:t>
      </w:r>
      <w:r>
        <w:rPr>
          <w:rFonts w:eastAsia="Times New Roman" w:cs="Times New Roman"/>
          <w:szCs w:val="24"/>
        </w:rPr>
        <w:t xml:space="preserve"> υπάρχουν πολλές επιλογές. Χαίρομαι που είναι </w:t>
      </w:r>
      <w:r>
        <w:rPr>
          <w:rFonts w:eastAsia="Times New Roman" w:cs="Times New Roman"/>
          <w:szCs w:val="24"/>
        </w:rPr>
        <w:lastRenderedPageBreak/>
        <w:t xml:space="preserve">και ο κ. Κουβέλης εδώ. Εγώ πάντα όταν μιλάω, μιλάω πολύ καθαρά και δημόσια. Μπορεί να διαφωνεί κάποιος, αλλά πάντα λέω την άποψή μου. Ο κ. Κουβέλης ήταν σύμβολο της </w:t>
      </w:r>
      <w:r>
        <w:rPr>
          <w:rFonts w:eastAsia="Times New Roman" w:cs="Times New Roman"/>
          <w:szCs w:val="24"/>
        </w:rPr>
        <w:t>Α</w:t>
      </w:r>
      <w:r>
        <w:rPr>
          <w:rFonts w:eastAsia="Times New Roman" w:cs="Times New Roman"/>
          <w:szCs w:val="24"/>
        </w:rPr>
        <w:t>νανεωτικής Αριστεράς. Ήταν ένας από τους ανθ</w:t>
      </w:r>
      <w:r>
        <w:rPr>
          <w:rFonts w:eastAsia="Times New Roman" w:cs="Times New Roman"/>
          <w:szCs w:val="24"/>
        </w:rPr>
        <w:t>ρώπους που η προηγούμενη Συγκυβέρνηση του πρότεινε να γίνει Πρόεδρος της Δημοκρατίας. Ο ίδιος επέλεξε να γίνει Αναπληρωτής Υπουργός στην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του κ. Τσίπρα και του κ. Καμμένου. </w:t>
      </w:r>
    </w:p>
    <w:p w14:paraId="5EA9124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Οι πολίτες κρίνουν με το παράδειγμά μας, με το παράδειγμα τ</w:t>
      </w:r>
      <w:r>
        <w:rPr>
          <w:rFonts w:eastAsia="Times New Roman" w:cs="Times New Roman"/>
          <w:szCs w:val="24"/>
        </w:rPr>
        <w:t xml:space="preserve">ου καθενός. </w:t>
      </w:r>
      <w:r>
        <w:rPr>
          <w:rFonts w:eastAsia="Times New Roman" w:cs="Times New Roman"/>
          <w:szCs w:val="24"/>
        </w:rPr>
        <w:t>Θ</w:t>
      </w:r>
      <w:r>
        <w:rPr>
          <w:rFonts w:eastAsia="Times New Roman" w:cs="Times New Roman"/>
          <w:szCs w:val="24"/>
        </w:rPr>
        <w:t xml:space="preserve">έλω να ξέρετε ότι το </w:t>
      </w:r>
      <w:r>
        <w:rPr>
          <w:rFonts w:eastAsia="Times New Roman" w:cs="Times New Roman"/>
          <w:szCs w:val="24"/>
        </w:rPr>
        <w:t xml:space="preserve">δικό μας </w:t>
      </w:r>
      <w:r>
        <w:rPr>
          <w:rFonts w:eastAsia="Times New Roman" w:cs="Times New Roman"/>
          <w:szCs w:val="24"/>
        </w:rPr>
        <w:t>παράδειγμ</w:t>
      </w:r>
      <w:r>
        <w:rPr>
          <w:rFonts w:eastAsia="Times New Roman" w:cs="Times New Roman"/>
          <w:szCs w:val="24"/>
        </w:rPr>
        <w:t>α</w:t>
      </w:r>
      <w:r>
        <w:rPr>
          <w:rFonts w:eastAsia="Times New Roman" w:cs="Times New Roman"/>
          <w:szCs w:val="24"/>
        </w:rPr>
        <w:t xml:space="preserve"> είναι η αυτόνομη </w:t>
      </w:r>
      <w:r>
        <w:rPr>
          <w:rFonts w:eastAsia="Times New Roman" w:cs="Times New Roman"/>
          <w:szCs w:val="24"/>
        </w:rPr>
        <w:t>Π</w:t>
      </w:r>
      <w:r>
        <w:rPr>
          <w:rFonts w:eastAsia="Times New Roman" w:cs="Times New Roman"/>
          <w:szCs w:val="24"/>
        </w:rPr>
        <w:t xml:space="preserve">ροοδευτική </w:t>
      </w:r>
      <w:r>
        <w:rPr>
          <w:rFonts w:eastAsia="Times New Roman" w:cs="Times New Roman"/>
          <w:szCs w:val="24"/>
        </w:rPr>
        <w:t>Π</w:t>
      </w:r>
      <w:r>
        <w:rPr>
          <w:rFonts w:eastAsia="Times New Roman" w:cs="Times New Roman"/>
          <w:szCs w:val="24"/>
        </w:rPr>
        <w:t xml:space="preserve">αράταξη. </w:t>
      </w:r>
    </w:p>
    <w:p w14:paraId="5EA91243" w14:textId="77777777" w:rsidR="000F46A4" w:rsidRDefault="00307FE8">
      <w:pPr>
        <w:spacing w:line="600" w:lineRule="auto"/>
        <w:ind w:firstLine="720"/>
        <w:rPr>
          <w:rFonts w:eastAsia="Times New Roman" w:cs="Times New Roman"/>
          <w:szCs w:val="24"/>
        </w:rPr>
      </w:pPr>
      <w:r>
        <w:rPr>
          <w:rFonts w:eastAsia="Times New Roman" w:cs="Times New Roman"/>
          <w:szCs w:val="24"/>
        </w:rPr>
        <w:t>Σας ευχαριστώ πολύ.</w:t>
      </w:r>
    </w:p>
    <w:p w14:paraId="5EA91244" w14:textId="77777777" w:rsidR="000F46A4" w:rsidRDefault="00307FE8">
      <w:pPr>
        <w:spacing w:after="0" w:line="600" w:lineRule="auto"/>
        <w:ind w:firstLine="720"/>
        <w:jc w:val="both"/>
        <w:rPr>
          <w:rFonts w:eastAsia="Times New Roman" w:cs="Times New Roman"/>
        </w:rPr>
      </w:pPr>
      <w:r w:rsidRPr="001A307B">
        <w:rPr>
          <w:rFonts w:eastAsia="Times New Roman" w:cs="Times New Roman"/>
        </w:rPr>
        <w:t>(Χειροκροτήματα από την πτέρυγα της Δημοκρατικής Συμπαράταξης ΠΑΣΟΚ</w:t>
      </w:r>
      <w:r>
        <w:rPr>
          <w:rFonts w:eastAsia="Times New Roman" w:cs="Times New Roman"/>
        </w:rPr>
        <w:t xml:space="preserve"> </w:t>
      </w:r>
      <w:r w:rsidRPr="001A307B">
        <w:rPr>
          <w:rFonts w:eastAsia="Times New Roman" w:cs="Times New Roman"/>
        </w:rPr>
        <w:t>-</w:t>
      </w:r>
      <w:r>
        <w:rPr>
          <w:rFonts w:eastAsia="Times New Roman" w:cs="Times New Roman"/>
        </w:rPr>
        <w:t xml:space="preserve"> </w:t>
      </w:r>
      <w:r w:rsidRPr="001A307B">
        <w:rPr>
          <w:rFonts w:eastAsia="Times New Roman" w:cs="Times New Roman"/>
        </w:rPr>
        <w:t>ΔΗΜΑΡ)</w:t>
      </w:r>
    </w:p>
    <w:p w14:paraId="5EA91245"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sidRPr="005923F3">
        <w:rPr>
          <w:rFonts w:eastAsia="Times New Roman" w:cs="Times New Roman"/>
          <w:b/>
          <w:szCs w:val="24"/>
        </w:rPr>
        <w:t>:</w:t>
      </w:r>
      <w:r>
        <w:rPr>
          <w:rFonts w:eastAsia="Times New Roman" w:cs="Times New Roman"/>
          <w:szCs w:val="24"/>
        </w:rPr>
        <w:t xml:space="preserve"> Ευχαριστώ πολύ.</w:t>
      </w:r>
    </w:p>
    <w:p w14:paraId="5EA9124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Παρακαλώ πολύ την κ.</w:t>
      </w:r>
      <w:r>
        <w:rPr>
          <w:rFonts w:eastAsia="Times New Roman" w:cs="Times New Roman"/>
          <w:szCs w:val="24"/>
        </w:rPr>
        <w:t xml:space="preserve"> Ελένη Σταματάκη να έρθει στο Βήμα. Ύστερα είναι ο κ. Καρασμάνης.</w:t>
      </w:r>
    </w:p>
    <w:p w14:paraId="5EA91247"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ΕΛΕΝΗ ΣΤΑΜΑΤΑΚΗ</w:t>
      </w:r>
      <w:r w:rsidRPr="00BB2AC2">
        <w:rPr>
          <w:rFonts w:eastAsia="Times New Roman" w:cs="Times New Roman"/>
          <w:b/>
          <w:szCs w:val="24"/>
        </w:rPr>
        <w:t>:</w:t>
      </w:r>
      <w:r>
        <w:rPr>
          <w:rFonts w:eastAsia="Times New Roman" w:cs="Times New Roman"/>
          <w:szCs w:val="24"/>
        </w:rPr>
        <w:t xml:space="preserve"> Σας ευχαριστώ πολύ, κύριε Πρόεδρε.</w:t>
      </w:r>
    </w:p>
    <w:p w14:paraId="5EA9124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Βουλευτές, ξεκινώντας, θα ήθελα κι εγώ από την πλευρά μου -να μην το ξεχνάμε- να καταδικάσω </w:t>
      </w:r>
      <w:r>
        <w:rPr>
          <w:rFonts w:eastAsia="Times New Roman" w:cs="Times New Roman"/>
          <w:szCs w:val="24"/>
        </w:rPr>
        <w:t>τις αισχρές εμπρηστικές δηλώσεις, την προτροπή σε εκτροπή του δημοκρατικού πολιτεύματος, τον ακραίο φασιστικό λόγο, που ακούστηκε μέσα στην Αίθουσα του Κοινοβουλίου από τον Βουλευτή της Χρυσής Αυγής, αλλά και τα χειροκροτήματα που ακολούθησαν από τ</w:t>
      </w:r>
      <w:r>
        <w:rPr>
          <w:rFonts w:eastAsia="Times New Roman" w:cs="Times New Roman"/>
          <w:szCs w:val="24"/>
        </w:rPr>
        <w:t>α</w:t>
      </w:r>
      <w:r>
        <w:rPr>
          <w:rFonts w:eastAsia="Times New Roman" w:cs="Times New Roman"/>
          <w:szCs w:val="24"/>
        </w:rPr>
        <w:t xml:space="preserve"> υπόλοι</w:t>
      </w:r>
      <w:r>
        <w:rPr>
          <w:rFonts w:eastAsia="Times New Roman" w:cs="Times New Roman"/>
          <w:szCs w:val="24"/>
        </w:rPr>
        <w:t xml:space="preserve">πα μέλη της νεοφασιστικής αυτής οργάνωσης. </w:t>
      </w:r>
    </w:p>
    <w:p w14:paraId="5EA9124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Συμφωνώ με την πολύ σωστή απόφαση που πάρθηκε μετά από την πρωτοβουλία και την πρόταση του Προέδρου της Βουλής για ομαδική αποπομπή τους από την κοινοβουλευτική διαδικασία. Τα ακραία αυτά στοιχεία θα πρέπει στο ε</w:t>
      </w:r>
      <w:r>
        <w:rPr>
          <w:rFonts w:eastAsia="Times New Roman" w:cs="Times New Roman"/>
          <w:szCs w:val="24"/>
        </w:rPr>
        <w:t xml:space="preserve">ξής να απομονωθούν από την πλειοψηφία των </w:t>
      </w:r>
      <w:r>
        <w:rPr>
          <w:rFonts w:eastAsia="Times New Roman" w:cs="Times New Roman"/>
          <w:szCs w:val="24"/>
        </w:rPr>
        <w:t>Κ</w:t>
      </w:r>
      <w:r>
        <w:rPr>
          <w:rFonts w:eastAsia="Times New Roman" w:cs="Times New Roman"/>
          <w:szCs w:val="24"/>
        </w:rPr>
        <w:t xml:space="preserve">οινοβουλευτικών </w:t>
      </w:r>
      <w:r>
        <w:rPr>
          <w:rFonts w:eastAsia="Times New Roman" w:cs="Times New Roman"/>
          <w:szCs w:val="24"/>
        </w:rPr>
        <w:t>Ο</w:t>
      </w:r>
      <w:r>
        <w:rPr>
          <w:rFonts w:eastAsia="Times New Roman" w:cs="Times New Roman"/>
          <w:szCs w:val="24"/>
        </w:rPr>
        <w:t xml:space="preserve">μάδων και να μην επιτρέψουμε να ακουστούν ξανά τέτοιες ακραίες φωνές μέσα στο ναό της </w:t>
      </w:r>
      <w:r>
        <w:rPr>
          <w:rFonts w:eastAsia="Times New Roman" w:cs="Times New Roman"/>
          <w:szCs w:val="24"/>
        </w:rPr>
        <w:t>δ</w:t>
      </w:r>
      <w:r>
        <w:rPr>
          <w:rFonts w:eastAsia="Times New Roman" w:cs="Times New Roman"/>
          <w:szCs w:val="24"/>
        </w:rPr>
        <w:t xml:space="preserve">ημοκρατίας, που είναι το Κοινοβούλιο. </w:t>
      </w:r>
    </w:p>
    <w:p w14:paraId="5EA9124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πέρασαν τρία χρόνια από τότε που παραλάβα</w:t>
      </w:r>
      <w:r>
        <w:rPr>
          <w:rFonts w:eastAsia="Times New Roman" w:cs="Times New Roman"/>
          <w:szCs w:val="24"/>
        </w:rPr>
        <w:t>με τη χώρα στα πρόθυρα της κατάρρευσης, με ποσοστό ανεργίας που άγγιζε το 25% και στους νέους το 40% και ένα κοινωνικό κράτος ισοπεδωμένο, μία χώρα που βρισκόταν σε ανθρωπιστική κρίση. Οι συνθήκες δεν ήταν εύκολες, ούτε οι αποφάσεις. Κληθήκαμε να αντιμετωπ</w:t>
      </w:r>
      <w:r>
        <w:rPr>
          <w:rFonts w:eastAsia="Times New Roman" w:cs="Times New Roman"/>
          <w:szCs w:val="24"/>
        </w:rPr>
        <w:t xml:space="preserve">ίσουμε μία πολλαπλή κρίση, οικονομική, ανθρωπιστική, πολιτική. </w:t>
      </w:r>
    </w:p>
    <w:p w14:paraId="5EA9124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Με σκληρή δουλειά τα τρία αυτά χρόνια εμείς αναστηλώσαμε το κοινωνικό κράτος, που είχαν διαλύσει οι κυβερνήσεις της Νέας Δημοκρατίας και του ΠΑΣΟΚ. Θεσμοθετήσαμε τον νόμο για την αντιμετώπιση </w:t>
      </w:r>
      <w:r>
        <w:rPr>
          <w:rFonts w:eastAsia="Times New Roman" w:cs="Times New Roman"/>
          <w:szCs w:val="24"/>
        </w:rPr>
        <w:t xml:space="preserve">της ανθρωπιστικής κρίσης. Αυξήσαμε τις δαπάνες για την προστασία της οικογένειας. Εξορθολογήσαμε την απόδοση των επιδομάτων και εκσυγχρονίσαμε τη διοίκηση. Εξασφαλίσαμε την πρόσβαση στην ιατρική περίθαλψη σε όλους τους πολίτες. </w:t>
      </w:r>
    </w:p>
    <w:p w14:paraId="5EA9124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Κληθήκαμε να διαχειριστούμε</w:t>
      </w:r>
      <w:r>
        <w:rPr>
          <w:rFonts w:eastAsia="Times New Roman" w:cs="Times New Roman"/>
          <w:szCs w:val="24"/>
        </w:rPr>
        <w:t xml:space="preserve"> μία δύσκολη κατάσταση με κλειστά τα βόρεια σύνορά μας και μεγάλο αριθμό προσφύγων στη χώρα μας. Ωστόσο η χώρα μας αποτέλεσε παράδειγμα αλληλεγγύης για όλη την Ευρώπη. Η χώρα μας έπαιξε τον ρόλο </w:t>
      </w:r>
      <w:r>
        <w:rPr>
          <w:rFonts w:eastAsia="Times New Roman" w:cs="Times New Roman"/>
          <w:szCs w:val="24"/>
        </w:rPr>
        <w:lastRenderedPageBreak/>
        <w:t xml:space="preserve">του θεματοφύλακα των αξιών της αλληλεγγύης, της ειρήνης, της </w:t>
      </w:r>
      <w:r>
        <w:rPr>
          <w:rFonts w:eastAsia="Times New Roman" w:cs="Times New Roman"/>
          <w:szCs w:val="24"/>
        </w:rPr>
        <w:t xml:space="preserve">συνεργασίας, όταν καμία άλλη χώρα δεν έχει ακόμα αναλάβει τις ευθύνες της στο προσφυγικό. Τα τρία αυτά χρόνια πιάνουμε τους στόχους και μάλιστα με υπεραπόδοση. </w:t>
      </w:r>
    </w:p>
    <w:p w14:paraId="5EA9124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τώρα είμαστε έτοιμοι, επιτέλους, να βγούμε από τη στενή επιτροπεία και να πετύχουμε μία συμ</w:t>
      </w:r>
      <w:r>
        <w:rPr>
          <w:rFonts w:eastAsia="Times New Roman" w:cs="Times New Roman"/>
          <w:szCs w:val="24"/>
        </w:rPr>
        <w:t xml:space="preserve">φωνία για το χρέος. Έκλεισε ένα μεγάλο επώδυνο κεφάλαιο και άνοιξε ο δρόμος για την ανάπτυξη και την έξοδο της χώρας από τη μακροχρόνια επιτροπεία. </w:t>
      </w:r>
    </w:p>
    <w:p w14:paraId="5EA9124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Αυτό δεν αρέσει στη Νέα Δημοκρατία. Δεν σας αρέσει, κυρίες και κύριοι, ότι τον Αύγουστο τελειώνουμε με τα π</w:t>
      </w:r>
      <w:r>
        <w:rPr>
          <w:rFonts w:eastAsia="Times New Roman" w:cs="Times New Roman"/>
          <w:szCs w:val="24"/>
        </w:rPr>
        <w:t xml:space="preserve">ρογράμματα στήριξης, τα μνημόνια και τις επιτροπείες. Η Νέα Δημοκρατία ήλπιζε σε μια αριστερή παρένθεση. Έχουν περάσει τρία χρόνια και ακόμα περιμένει να κλείσει αυτή η παρένθεση και θα περιμένει αρκετά χρόνια ακόμα. Ζητήσατε και ξαναζητήσατε εκλογές. Δεν </w:t>
      </w:r>
      <w:r>
        <w:rPr>
          <w:rFonts w:eastAsia="Times New Roman" w:cs="Times New Roman"/>
          <w:szCs w:val="24"/>
        </w:rPr>
        <w:t xml:space="preserve">σας βγήκε. Σήμερα δεν βρίσκετε τι να πείτε για να κάνετε αντιπολίτευση. Δεν σας βγαίνουν οι αριθμοί, δεν σας αρέσουν οι εξελίξεις και πέφτετε στο επίπεδο ενός επικίνδυνου εθνικισμού, ενός παραληρήματος. </w:t>
      </w:r>
    </w:p>
    <w:p w14:paraId="5EA9124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όλα αυτά τα χρόνια, πή</w:t>
      </w:r>
      <w:r>
        <w:rPr>
          <w:rFonts w:eastAsia="Times New Roman" w:cs="Times New Roman"/>
          <w:szCs w:val="24"/>
        </w:rPr>
        <w:t>ραμε δύσκολες αποφάσεις και τις στηρίξαμε. Ήρθε η ώρα να αναμετρηθούμε με μεγάλα χρονίζοντα ιστορικά προβλήματα.</w:t>
      </w:r>
    </w:p>
    <w:p w14:paraId="5EA9125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Τώρα είναι μια ιστορική ευκαιρία και να επιλύσουμε ένα πρόβλημα που χρονίζει πάρα πολλά χρόνια. Δεν θα αναφερθώ στο ιστορικό του, το έχουμε ανα</w:t>
      </w:r>
      <w:r>
        <w:rPr>
          <w:rFonts w:eastAsia="Times New Roman" w:cs="Times New Roman"/>
          <w:szCs w:val="24"/>
        </w:rPr>
        <w:t>λύσει ήδη και οι Υπουργοί και αρκετοί συνάδελφοι. Θα πω μόνον το εξής, είκοσι πέντε τώρα χρόνια στρουθοκαμηλίζουμε, είκοσι πέντε χρόνια τώρα η γείτονα χώρα έχει αναγνωριστεί από εκατόν σαράντα χώρες με το όνομα «Μακεδονία». Και μόνο εμείς την αποκαλούμε «Σ</w:t>
      </w:r>
      <w:r>
        <w:rPr>
          <w:rFonts w:eastAsia="Times New Roman" w:cs="Times New Roman"/>
          <w:szCs w:val="24"/>
        </w:rPr>
        <w:t xml:space="preserve">κόπια» στο εσωτερικό μας και στο εξωτερικό την αποκαλούμε </w:t>
      </w:r>
      <w:r>
        <w:rPr>
          <w:rFonts w:eastAsia="Times New Roman" w:cs="Times New Roman"/>
          <w:szCs w:val="24"/>
          <w:lang w:val="en-US"/>
        </w:rPr>
        <w:t>FYROM</w:t>
      </w:r>
      <w:r>
        <w:rPr>
          <w:rFonts w:eastAsia="Times New Roman" w:cs="Times New Roman"/>
          <w:szCs w:val="24"/>
        </w:rPr>
        <w:t>, αυτό το διφορούμενο Πρώην Γιουγκοσλαβική Δημοκρατία της Μακεδονίας. Το ψελλίζαμε, σβήνοντας το τελευταίο γράμμα, το «Μ», που σήμαινε «Μακεδονία».</w:t>
      </w:r>
    </w:p>
    <w:p w14:paraId="5EA9125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Όλοι μας ρωτούσαν και ιδιαίτερα στις διεθνείς</w:t>
      </w:r>
      <w:r>
        <w:rPr>
          <w:rFonts w:eastAsia="Times New Roman" w:cs="Times New Roman"/>
          <w:szCs w:val="24"/>
        </w:rPr>
        <w:t xml:space="preserve"> επαφές τι εννοούμε. Το είπε πολύ καλά ο κύριος Υπουργός προχθές. Όλοι μας ρωτούν τι εννοούμε και στο τέλος κουνούν το κεφάλι με σύνεση. «Α, εννοείται το «Μακεδονία»».</w:t>
      </w:r>
    </w:p>
    <w:p w14:paraId="5EA9125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Ήρθε, λοιπόν, η ώρα να λυθεί αυτό το πρόβλημα με σκληρή διαπραγμάτευση, με επίμονη δουλε</w:t>
      </w:r>
      <w:r>
        <w:rPr>
          <w:rFonts w:eastAsia="Times New Roman" w:cs="Times New Roman"/>
          <w:szCs w:val="24"/>
        </w:rPr>
        <w:t>ιά, με διαβουλεύσεις, με πισωγυρίσματα και παλινδρομίες φτάσαμε στο τέλος.</w:t>
      </w:r>
    </w:p>
    <w:p w14:paraId="5EA9125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Ένα τέτοιο πρόβλημα, κυρίες και κύριοι συνάδελφοι, δεν λύνεται με παραληρήματα. Ο εθνικισμός θρέφει εθνικισμό και στην άλλη μεριά και το πρόβλημα διαιωνίζεται και δεν λύνεται. Χρειά</w:t>
      </w:r>
      <w:r>
        <w:rPr>
          <w:rFonts w:eastAsia="Times New Roman" w:cs="Times New Roman"/>
          <w:szCs w:val="24"/>
        </w:rPr>
        <w:t>ζεται συνεργασία και αλληλεγγύη. Η χώρα μας είναι μια σύγχρονη ευρωπαϊκή χώρα και είναι έτοιμη να ξεπεράσει τα προβλήματα του παρελθόντος. Είναι έτοιμη να πατήσει σε καινούριες βάσεις. Η συμφωνία δεν είναι κακή. Εσείς, κυρίες και κύριοι της Νέας Δημοκρατία</w:t>
      </w:r>
      <w:r>
        <w:rPr>
          <w:rFonts w:eastAsia="Times New Roman" w:cs="Times New Roman"/>
          <w:szCs w:val="24"/>
        </w:rPr>
        <w:t>ς, έχετε φτιάξει ένα αφήγημα κακό, καταστροφικό, φοβικό.</w:t>
      </w:r>
    </w:p>
    <w:p w14:paraId="5EA9125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ο Υπουργός και οι άλλοι συνάδελφοι αναφέρθηκαν και στα ιστορικά στοιχεία και στα σημεία της διαπραγμάτευσης και στο τι πετύχαμε και τι κατοχυρώσαμε για τα ιστορικά και εθνικά μας σύμβολα, τα οποί</w:t>
      </w:r>
      <w:r>
        <w:rPr>
          <w:rFonts w:eastAsia="Times New Roman" w:cs="Times New Roman"/>
          <w:szCs w:val="24"/>
        </w:rPr>
        <w:t>α τόσα χρόνια, οι κυβερνήσεις της Νέας Δημοκρατία δεν τα υπερασπίστηκαν, δεν τα θωράκισαν, τα άφησαν να γίνουν τσέρκουλα. Τώρα που τα κατοχυρώνουμε και τα παίρνουμε πίσω, τα θυμηθήκατε και μας λοιδορείτε.</w:t>
      </w:r>
    </w:p>
    <w:p w14:paraId="5EA9125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Σήμερα, κυρίες και κύριοι της Αντιπολίτευσης, θα έπ</w:t>
      </w:r>
      <w:r>
        <w:rPr>
          <w:rFonts w:eastAsia="Times New Roman" w:cs="Times New Roman"/>
          <w:szCs w:val="24"/>
        </w:rPr>
        <w:t>ρεπε να συζητάμε για τους τρόπους με τους οποίους θα αναπτυχθεί η οικονομία μας, για τις νέες πιο στέρεες βάσεις πάνω στις οποίες θέλουμε να χτίσουμε, να μιλήσουμε για συγκλίσεις και συναινέσεις, να αναζητήσουμε τρόπους να ζήσουμε ομαλά και ειρηνικά μαζί μ</w:t>
      </w:r>
      <w:r>
        <w:rPr>
          <w:rFonts w:eastAsia="Times New Roman" w:cs="Times New Roman"/>
          <w:szCs w:val="24"/>
        </w:rPr>
        <w:t>ε τους γείτονές μας και να μην υπάρχει τίποτα που να μας χωρίζει, αντί να επινοούμε προδοσίες, να αποδείξουμε ότι είμαστε ένα κράτος, μια χώρα εγγυητής της ειρήνης και της σταθερότητας στην περιοχή των Βαλκανίων, ένα κράτος ασφαλές με την ιστορία μας, τη γ</w:t>
      </w:r>
      <w:r>
        <w:rPr>
          <w:rFonts w:eastAsia="Times New Roman" w:cs="Times New Roman"/>
          <w:szCs w:val="24"/>
        </w:rPr>
        <w:t>λώσσα μας, τα σύμβολά μας και αυτήν την ιστορία δεν την εκχωρούμε, δεν την διαπραγματευόμαστε, την τιμάμε όπως τιμάμε και την ιστορία των άλλων λαών.</w:t>
      </w:r>
    </w:p>
    <w:p w14:paraId="5EA9125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Ευχαριστώ.</w:t>
      </w:r>
    </w:p>
    <w:p w14:paraId="5EA91257"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EA91258" w14:textId="77777777" w:rsidR="000F46A4" w:rsidRDefault="00307FE8">
      <w:pPr>
        <w:spacing w:line="600" w:lineRule="auto"/>
        <w:ind w:firstLine="720"/>
        <w:jc w:val="both"/>
        <w:rPr>
          <w:rFonts w:eastAsia="Times New Roman" w:cs="Times New Roman"/>
          <w:szCs w:val="24"/>
        </w:rPr>
      </w:pPr>
      <w:r w:rsidRPr="003A7102">
        <w:rPr>
          <w:rFonts w:eastAsia="Times New Roman" w:cs="Times New Roman"/>
          <w:b/>
          <w:szCs w:val="24"/>
        </w:rPr>
        <w:t>ΠΡΟΕΔΡΟΣ (Νικόλαος Βούτσης):</w:t>
      </w:r>
      <w:r>
        <w:rPr>
          <w:rFonts w:eastAsia="Times New Roman" w:cs="Times New Roman"/>
          <w:szCs w:val="24"/>
        </w:rPr>
        <w:t xml:space="preserve"> Ευχαριστούμε πολύ, κυρία Σταματάκη.</w:t>
      </w:r>
    </w:p>
    <w:p w14:paraId="5EA9125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Παρακαλώ πολύ τον συνάδελφο κ. Καρασμάνη να έρθει στο Βήμα.</w:t>
      </w:r>
    </w:p>
    <w:p w14:paraId="5EA9125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Ύστερα είναι η κ. Τριανταφύλλου, ο κ. Βαρδάκης και η Υπουργός κ. Αχτσιόγλου</w:t>
      </w:r>
      <w:r w:rsidRPr="004A39F0">
        <w:rPr>
          <w:rFonts w:eastAsia="Times New Roman" w:cs="Times New Roman"/>
          <w:szCs w:val="24"/>
        </w:rPr>
        <w:t xml:space="preserve">. </w:t>
      </w:r>
      <w:r>
        <w:rPr>
          <w:rFonts w:eastAsia="Times New Roman" w:cs="Times New Roman"/>
          <w:szCs w:val="24"/>
        </w:rPr>
        <w:t>Μετά την Υπουργό θα μιλήσει ο κ. Πλακιωτάκης από τη Νέα Δημοκρατία.</w:t>
      </w:r>
    </w:p>
    <w:p w14:paraId="5EA9125B" w14:textId="77777777" w:rsidR="000F46A4" w:rsidRDefault="00307FE8">
      <w:pPr>
        <w:spacing w:line="600" w:lineRule="auto"/>
        <w:ind w:firstLine="720"/>
        <w:jc w:val="both"/>
        <w:rPr>
          <w:rFonts w:eastAsia="Times New Roman"/>
          <w:szCs w:val="24"/>
        </w:rPr>
      </w:pPr>
      <w:r w:rsidRPr="003030C1">
        <w:rPr>
          <w:rFonts w:eastAsia="Times New Roman"/>
          <w:b/>
          <w:szCs w:val="24"/>
        </w:rPr>
        <w:t>ΓΕΩΡΓΙΟΣ ΚΑΡΑΣ</w:t>
      </w:r>
      <w:r w:rsidRPr="003030C1">
        <w:rPr>
          <w:rFonts w:eastAsia="Times New Roman"/>
          <w:b/>
          <w:szCs w:val="24"/>
        </w:rPr>
        <w:t>ΜΑΝΗΣ</w:t>
      </w:r>
      <w:r w:rsidRPr="007919A3">
        <w:rPr>
          <w:rFonts w:eastAsia="Times New Roman"/>
          <w:b/>
          <w:szCs w:val="24"/>
        </w:rPr>
        <w:t xml:space="preserve">: </w:t>
      </w:r>
      <w:r>
        <w:rPr>
          <w:rFonts w:eastAsia="Times New Roman"/>
          <w:szCs w:val="24"/>
        </w:rPr>
        <w:t>Ευχαριστώ, κύριε Πρόεδρε.</w:t>
      </w:r>
    </w:p>
    <w:p w14:paraId="5EA9125C" w14:textId="77777777" w:rsidR="000F46A4" w:rsidRDefault="00307FE8">
      <w:pPr>
        <w:spacing w:line="600" w:lineRule="auto"/>
        <w:ind w:firstLine="720"/>
        <w:jc w:val="both"/>
        <w:rPr>
          <w:rFonts w:eastAsia="Times New Roman"/>
          <w:szCs w:val="24"/>
        </w:rPr>
      </w:pPr>
      <w:r>
        <w:rPr>
          <w:rFonts w:eastAsia="Times New Roman"/>
          <w:szCs w:val="24"/>
        </w:rPr>
        <w:t>Κυρίες και κύριοι συνάδελφοι, τα τελευταία εικοσιτετράωρα στο εθνικό Κοινοβούλιο αλλά και σε ολόκληρη τη χώρα ρίχνει βαριά σκιά η εθνικά απαράδεκτη συμφωνία με τους βόρειους γείτονές μας που ανακοίνωσε ο Πρωθυπουργός, μια συμφωνία που έχει αφήσει εμβρόντητ</w:t>
      </w:r>
      <w:r>
        <w:rPr>
          <w:rFonts w:eastAsia="Times New Roman"/>
          <w:szCs w:val="24"/>
        </w:rPr>
        <w:t>ους τους Έλληνες μέσα και έξω από την χώρα, που επιχειρεί να εμφανίσει ως λύση την ταπεινωτική αποδοχή της δήθεν μακεδονικής ταυτότητας με το σλαβικό κρατίδιο, την ανιστόρητη συναίνεση μιας ελληνικής κυβέρνησης στην αναγνώριση της δήθεν μακεδονικής ως επίσ</w:t>
      </w:r>
      <w:r>
        <w:rPr>
          <w:rFonts w:eastAsia="Times New Roman"/>
          <w:szCs w:val="24"/>
        </w:rPr>
        <w:t>ημης γλώσσας του και την εξωφρενική επισημοποίηση από ελληνικής πλευράς του προσδιορισμού των κατοίκων του ως Μακεδόνων, μια συμφωνία που όχι μόνο δεν διασφαλίζει τα εθνικά μας συμφέροντα, αλλά αντιθέτως διαγράφει με μια μονοκονδυλιά και με κάποιες αόριστε</w:t>
      </w:r>
      <w:r>
        <w:rPr>
          <w:rFonts w:eastAsia="Times New Roman"/>
          <w:szCs w:val="24"/>
        </w:rPr>
        <w:t>ς, θολές και άνευ ουδεμίας ουσιαστι</w:t>
      </w:r>
      <w:r>
        <w:rPr>
          <w:rFonts w:eastAsia="Times New Roman"/>
          <w:szCs w:val="24"/>
        </w:rPr>
        <w:lastRenderedPageBreak/>
        <w:t>κής αξίας υποσημειώσεις όλες τις κόκκινες γραμμές και προχωρεί στην εκχώρηση για πρώτη φορά από ελληνική κυβέρνηση εκείνων ακριβώς που συνιστούν και συντηρούν τον εδώ και δεκαετίες ανιστόρητο και επικίνδυνο αλυτρωτισμό το</w:t>
      </w:r>
      <w:r>
        <w:rPr>
          <w:rFonts w:eastAsia="Times New Roman"/>
          <w:szCs w:val="24"/>
        </w:rPr>
        <w:t xml:space="preserve">υς. </w:t>
      </w:r>
    </w:p>
    <w:p w14:paraId="5EA9125D" w14:textId="77777777" w:rsidR="000F46A4" w:rsidRDefault="00307FE8">
      <w:pPr>
        <w:spacing w:line="600" w:lineRule="auto"/>
        <w:ind w:firstLine="720"/>
        <w:jc w:val="both"/>
        <w:rPr>
          <w:rFonts w:eastAsia="Times New Roman"/>
          <w:szCs w:val="24"/>
        </w:rPr>
      </w:pPr>
      <w:r>
        <w:rPr>
          <w:rFonts w:eastAsia="Times New Roman"/>
          <w:szCs w:val="24"/>
        </w:rPr>
        <w:t>Χωράει ελληνικός νους ότι με αυτήν τη συμφωνία Έλληνες τολμούν και συναινούν να απαλειφθούν από τα δικά μας χωρικά βιβλία κείμενα αλυτρωτισμού σε βάρος των Σκοπιανών; Ποια είναι αυτά αλήθεια τα δήθεν αλυτρωτικά κείμενα; Τι είναι αυτό που δήθεν διεκδικ</w:t>
      </w:r>
      <w:r>
        <w:rPr>
          <w:rFonts w:eastAsia="Times New Roman"/>
          <w:szCs w:val="24"/>
        </w:rPr>
        <w:t>ούμε από τους Σκοπιανούς και δεν έχουμε πληροφορηθεί ποτέ; Θα απαλείψουμε, δηλαδή, τους ήρωες του Μακεδονικού Αγώνα;</w:t>
      </w:r>
    </w:p>
    <w:p w14:paraId="5EA9125E" w14:textId="77777777" w:rsidR="000F46A4" w:rsidRDefault="00307FE8">
      <w:pPr>
        <w:spacing w:line="600" w:lineRule="auto"/>
        <w:ind w:firstLine="720"/>
        <w:jc w:val="both"/>
        <w:rPr>
          <w:rFonts w:eastAsia="Times New Roman"/>
          <w:szCs w:val="24"/>
        </w:rPr>
      </w:pPr>
      <w:r>
        <w:rPr>
          <w:rFonts w:eastAsia="Times New Roman"/>
          <w:szCs w:val="24"/>
        </w:rPr>
        <w:t>Ποιος Έλληνας και ποιος εξ υμών των εκπροσώπων του λαού μας μπορεί ποτέ να αποδεχθεί μια τέτοια λεόντεια αντεθνική συμφωνία σε βάρος της ισ</w:t>
      </w:r>
      <w:r>
        <w:rPr>
          <w:rFonts w:eastAsia="Times New Roman"/>
          <w:szCs w:val="24"/>
        </w:rPr>
        <w:t>τορίας μας, της χώρας, του ελληνισμού;</w:t>
      </w:r>
    </w:p>
    <w:p w14:paraId="5EA9125F" w14:textId="77777777" w:rsidR="000F46A4" w:rsidRDefault="00307FE8">
      <w:pPr>
        <w:spacing w:line="600" w:lineRule="auto"/>
        <w:ind w:firstLine="720"/>
        <w:jc w:val="both"/>
        <w:rPr>
          <w:rFonts w:eastAsia="Times New Roman"/>
          <w:szCs w:val="24"/>
        </w:rPr>
      </w:pPr>
      <w:r>
        <w:rPr>
          <w:rFonts w:eastAsia="Times New Roman"/>
          <w:szCs w:val="24"/>
        </w:rPr>
        <w:t xml:space="preserve">Ποιος τολμά να προσυπογράψει την αναγνώριση μιας Βόρειας Μακεδονίας στα σύνορά μας απεμπολώντας, παραχαράσσοντας ή και παραγράφοντας μια ιστορία χιλιετηρίδων, που </w:t>
      </w:r>
      <w:r>
        <w:rPr>
          <w:rFonts w:eastAsia="Times New Roman"/>
          <w:szCs w:val="24"/>
        </w:rPr>
        <w:lastRenderedPageBreak/>
        <w:t>όπως και ο εθνάρχης Καραμανλής είχε πει</w:t>
      </w:r>
      <w:r w:rsidRPr="008E4CFC">
        <w:rPr>
          <w:rFonts w:eastAsia="Times New Roman"/>
          <w:szCs w:val="24"/>
        </w:rPr>
        <w:t>:</w:t>
      </w:r>
      <w:r>
        <w:rPr>
          <w:rFonts w:eastAsia="Times New Roman"/>
          <w:szCs w:val="24"/>
        </w:rPr>
        <w:t xml:space="preserve"> «Η Μακεδονία </w:t>
      </w:r>
      <w:r>
        <w:rPr>
          <w:rFonts w:eastAsia="Times New Roman"/>
          <w:szCs w:val="24"/>
        </w:rPr>
        <w:t>είναι μια και αυτή είναι ελληνική».</w:t>
      </w:r>
    </w:p>
    <w:p w14:paraId="5EA91260" w14:textId="77777777" w:rsidR="000F46A4" w:rsidRDefault="00307FE8">
      <w:pPr>
        <w:spacing w:line="600" w:lineRule="auto"/>
        <w:ind w:firstLine="720"/>
        <w:jc w:val="both"/>
        <w:rPr>
          <w:rFonts w:eastAsia="Times New Roman"/>
          <w:szCs w:val="24"/>
        </w:rPr>
      </w:pPr>
      <w:r>
        <w:rPr>
          <w:rFonts w:eastAsia="Times New Roman"/>
          <w:szCs w:val="24"/>
        </w:rPr>
        <w:t xml:space="preserve">Συγχωρείστε μου την ιδιαίτερη ευαισθησία, κυρίες και κύριοι συνάδελφοι, γιατί αισθάνομαι προσωπικά έντονα προβληματισμένος. Προέρχομαι από την γενέτειρα του Μεγάλου Αλεξάνδρου. Στην Πέλλα γεννήθηκα, μεγάλωσα, ανδρώθηκα, </w:t>
      </w:r>
      <w:r>
        <w:rPr>
          <w:rFonts w:eastAsia="Times New Roman"/>
          <w:szCs w:val="24"/>
        </w:rPr>
        <w:t xml:space="preserve">περπατώντας ανάμεσα σε μνημεία μάρτυρας μια ιστορία που κανείς δεν δικαιούται ή μπορεί να παραχαράξει. </w:t>
      </w:r>
    </w:p>
    <w:p w14:paraId="5EA91261" w14:textId="77777777" w:rsidR="000F46A4" w:rsidRDefault="00307FE8">
      <w:pPr>
        <w:spacing w:line="600" w:lineRule="auto"/>
        <w:ind w:firstLine="720"/>
        <w:jc w:val="both"/>
        <w:rPr>
          <w:rFonts w:eastAsia="Times New Roman"/>
          <w:szCs w:val="24"/>
        </w:rPr>
      </w:pPr>
      <w:r>
        <w:rPr>
          <w:rFonts w:eastAsia="Times New Roman"/>
          <w:szCs w:val="24"/>
        </w:rPr>
        <w:t xml:space="preserve">Ως Υπουργός με το καλημέρα, με το που πάτησα το πόδι μου στα ευρωπαϊκή </w:t>
      </w:r>
      <w:r>
        <w:rPr>
          <w:rFonts w:eastAsia="Times New Roman"/>
          <w:szCs w:val="24"/>
          <w:lang w:val="en-US"/>
        </w:rPr>
        <w:t>fora</w:t>
      </w:r>
      <w:r w:rsidRPr="007919A3">
        <w:rPr>
          <w:rFonts w:eastAsia="Times New Roman"/>
          <w:szCs w:val="24"/>
        </w:rPr>
        <w:t xml:space="preserve"> </w:t>
      </w:r>
      <w:r>
        <w:rPr>
          <w:rFonts w:eastAsia="Times New Roman"/>
          <w:szCs w:val="24"/>
        </w:rPr>
        <w:t>στους είκοσι οκτώ ομολόγους μου εκτός ημερήσιας διάταξης, όπως και στον Αμερ</w:t>
      </w:r>
      <w:r>
        <w:rPr>
          <w:rFonts w:eastAsia="Times New Roman"/>
          <w:szCs w:val="24"/>
        </w:rPr>
        <w:t>ικανό Υπουργό αυτό τους είπα ότι είμαι από την Πέλλα, την πατρίδα του Μέγα Αλέξανδρου, την μητρόπολη του ελληνισμού και παρουσίασα όλα τα αποδεικτικά στοιχεία για την αδιαμφησβήτητη ελληνικότητα της.</w:t>
      </w:r>
    </w:p>
    <w:p w14:paraId="5EA91262" w14:textId="77777777" w:rsidR="000F46A4" w:rsidRDefault="00307FE8">
      <w:pPr>
        <w:spacing w:line="600" w:lineRule="auto"/>
        <w:ind w:firstLine="720"/>
        <w:jc w:val="both"/>
        <w:rPr>
          <w:rFonts w:eastAsia="Times New Roman"/>
          <w:szCs w:val="24"/>
        </w:rPr>
      </w:pPr>
      <w:r>
        <w:rPr>
          <w:rFonts w:eastAsia="Times New Roman"/>
          <w:szCs w:val="24"/>
        </w:rPr>
        <w:t>Αλλά και πέρα από το βαθύτατα πληγωμένο φρόνημα του λαού</w:t>
      </w:r>
      <w:r>
        <w:rPr>
          <w:rFonts w:eastAsia="Times New Roman"/>
          <w:szCs w:val="24"/>
        </w:rPr>
        <w:t xml:space="preserve"> μας, που κλιμακώνει τις αντιδράσεις αγανάκτησης και ορ</w:t>
      </w:r>
      <w:r>
        <w:rPr>
          <w:rFonts w:eastAsia="Times New Roman"/>
          <w:szCs w:val="24"/>
        </w:rPr>
        <w:lastRenderedPageBreak/>
        <w:t>γής μήπως ο κύριος Πρωθυπουργός και ο κύριος Υπουργός Εξωτερικών είχαν ή έχουν κα</w:t>
      </w:r>
      <w:r>
        <w:rPr>
          <w:rFonts w:eastAsia="Times New Roman"/>
          <w:szCs w:val="24"/>
        </w:rPr>
        <w:t>μ</w:t>
      </w:r>
      <w:r>
        <w:rPr>
          <w:rFonts w:eastAsia="Times New Roman"/>
          <w:szCs w:val="24"/>
        </w:rPr>
        <w:t>μία συνταγματική νομιμότητα να συνάψουν και πολύ περισσότερο να υπογράψουν μια εθνικής κρισιμότητας συμφωνία, την οποία</w:t>
      </w:r>
      <w:r>
        <w:rPr>
          <w:rFonts w:eastAsia="Times New Roman"/>
          <w:szCs w:val="24"/>
        </w:rPr>
        <w:t xml:space="preserve"> έχουν απορρίψει εκ προοιμίου και απορρίπτουν δημόσια οι κυβερνητικοί εταίροι του;</w:t>
      </w:r>
    </w:p>
    <w:p w14:paraId="5EA91263" w14:textId="77777777" w:rsidR="000F46A4" w:rsidRDefault="00307FE8">
      <w:pPr>
        <w:spacing w:line="600" w:lineRule="auto"/>
        <w:ind w:firstLine="720"/>
        <w:jc w:val="both"/>
        <w:rPr>
          <w:rFonts w:eastAsia="Times New Roman"/>
          <w:szCs w:val="24"/>
        </w:rPr>
      </w:pPr>
      <w:r>
        <w:rPr>
          <w:rFonts w:eastAsia="Times New Roman"/>
          <w:szCs w:val="24"/>
        </w:rPr>
        <w:t xml:space="preserve">Από πού αντλούν την εξουσία να την επισημοποιήσουν με ανεξήγητη πρεμούρα, με διαδικασίες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και με πανηγυρικές τελετές αύριο στις Πρέσπες; Θα τους εκχωρήσει η Βουλή </w:t>
      </w:r>
      <w:r>
        <w:rPr>
          <w:rFonts w:eastAsia="Times New Roman"/>
          <w:szCs w:val="24"/>
        </w:rPr>
        <w:t>των Ελλήνων το δικαίωμα να κόβουν, να ράβουν, να προσαρμόζουν στα μέτρα τους και στην εμμονή τους στις κυβερνητικές καρέκλες το Σύνταγμα της χώρας μας;</w:t>
      </w:r>
    </w:p>
    <w:p w14:paraId="5EA91264" w14:textId="77777777" w:rsidR="000F46A4" w:rsidRDefault="00307FE8">
      <w:pPr>
        <w:spacing w:line="600" w:lineRule="auto"/>
        <w:ind w:firstLine="720"/>
        <w:jc w:val="both"/>
        <w:rPr>
          <w:rFonts w:eastAsia="Times New Roman"/>
          <w:szCs w:val="24"/>
        </w:rPr>
      </w:pPr>
      <w:r>
        <w:rPr>
          <w:rFonts w:eastAsia="Times New Roman"/>
          <w:szCs w:val="24"/>
        </w:rPr>
        <w:t>Κάποιοι συνάδελφοι επικαλούνται τον Κώστα Καραμανλή. Θα πρέπει να ξέρουν και να έχουν υπ</w:t>
      </w:r>
      <w:r>
        <w:rPr>
          <w:rFonts w:eastAsia="Times New Roman"/>
          <w:szCs w:val="24"/>
        </w:rPr>
        <w:t>’ όψιν</w:t>
      </w:r>
      <w:r>
        <w:rPr>
          <w:rFonts w:eastAsia="Times New Roman"/>
          <w:szCs w:val="24"/>
        </w:rPr>
        <w:t xml:space="preserve"> τους ότι </w:t>
      </w:r>
      <w:r>
        <w:rPr>
          <w:rFonts w:eastAsia="Times New Roman"/>
          <w:szCs w:val="24"/>
        </w:rPr>
        <w:t xml:space="preserve">εάν ψηφίσουν «όχι» σε αυτήν την πρόταση είναι σαν να ακυρώνουν το βέτο στο Βουκουρέστι το 2008. </w:t>
      </w:r>
    </w:p>
    <w:p w14:paraId="5EA91265" w14:textId="77777777" w:rsidR="000F46A4" w:rsidRDefault="00307FE8">
      <w:pPr>
        <w:spacing w:line="600" w:lineRule="auto"/>
        <w:ind w:firstLine="720"/>
        <w:jc w:val="both"/>
        <w:rPr>
          <w:rFonts w:eastAsia="Times New Roman"/>
          <w:szCs w:val="24"/>
        </w:rPr>
      </w:pPr>
      <w:r>
        <w:rPr>
          <w:rFonts w:eastAsia="Times New Roman"/>
          <w:szCs w:val="24"/>
        </w:rPr>
        <w:t xml:space="preserve">Κυρίες και κύριοι συνάδελφοι της </w:t>
      </w:r>
      <w:r>
        <w:rPr>
          <w:rFonts w:eastAsia="Times New Roman"/>
          <w:szCs w:val="24"/>
        </w:rPr>
        <w:t>συγκυβέρνησης</w:t>
      </w:r>
      <w:r>
        <w:rPr>
          <w:rFonts w:eastAsia="Times New Roman"/>
          <w:szCs w:val="24"/>
        </w:rPr>
        <w:t xml:space="preserve">, ψηφίσατε το τρίτο και το τέταρτο μνημόνιο, υποθηκεύσατε τη δημόσια </w:t>
      </w:r>
      <w:r>
        <w:rPr>
          <w:rFonts w:eastAsia="Times New Roman"/>
          <w:szCs w:val="24"/>
        </w:rPr>
        <w:lastRenderedPageBreak/>
        <w:t xml:space="preserve">περιουσία για εκατό χρόνια μετατρέποντας τη </w:t>
      </w:r>
      <w:r>
        <w:rPr>
          <w:rFonts w:eastAsia="Times New Roman"/>
          <w:szCs w:val="24"/>
        </w:rPr>
        <w:t>χώρα σε ένα προτεκτοράτο των δανειστών, πετσοκόψατε συντάξεις, μισθούς, αφορολόγητο, καταργήσατε το ΕΚΑΣ, την επιστροφή του ειδικού φόρου κατανάλωσης στο πετρέλαιο, διπλασιάσατε, τριπλασιάσατε φορολογικούς και ασφαλιστικούς συντελεστές και όχι μόνο. Τα κάν</w:t>
      </w:r>
      <w:r>
        <w:rPr>
          <w:rFonts w:eastAsia="Times New Roman"/>
          <w:szCs w:val="24"/>
        </w:rPr>
        <w:t xml:space="preserve">ατε μαντάρα με τα αγροτικά. </w:t>
      </w:r>
    </w:p>
    <w:p w14:paraId="5EA91266" w14:textId="77777777" w:rsidR="000F46A4" w:rsidRDefault="00307FE8">
      <w:pPr>
        <w:spacing w:line="600" w:lineRule="auto"/>
        <w:ind w:firstLine="720"/>
        <w:jc w:val="both"/>
        <w:rPr>
          <w:rFonts w:eastAsia="Times New Roman"/>
          <w:szCs w:val="24"/>
        </w:rPr>
      </w:pPr>
      <w:r>
        <w:rPr>
          <w:rFonts w:eastAsia="Times New Roman"/>
          <w:szCs w:val="24"/>
        </w:rPr>
        <w:t>Αυτά μπορούν να διορθωθούν, μπορούν να αποκατασταθούν στην πορεία του χρόνου. Εκείνο που ποτέ δεν θα σας συγχωρήσει ο ελληνικός λαός είναι αν με την ψήφο σας σήμερα νομιμοποιήσετε αυτό το αντεθνικό εξάμβλωμα που αποκαλείται συμ</w:t>
      </w:r>
      <w:r>
        <w:rPr>
          <w:rFonts w:eastAsia="Times New Roman"/>
          <w:szCs w:val="24"/>
        </w:rPr>
        <w:t>φωνία και λύση.</w:t>
      </w:r>
    </w:p>
    <w:p w14:paraId="5EA91267" w14:textId="77777777" w:rsidR="000F46A4" w:rsidRDefault="00307FE8">
      <w:pPr>
        <w:spacing w:line="600" w:lineRule="auto"/>
        <w:ind w:firstLine="720"/>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xml:space="preserve">, καλείστε να πείτε το μεγάλο «ναι» ή το μεγάλο «όχι». Αν ψηφίστε «όχι» στην πρόταση δυσπιστίας θα σημαίνει ξεκάθαρα ότι εγκρίνετε την ανιστόρητη και επικίνδυνη για τα εθνικά μας συμφέροντα </w:t>
      </w:r>
      <w:r>
        <w:rPr>
          <w:rFonts w:eastAsia="Times New Roman" w:cs="Times New Roman"/>
          <w:szCs w:val="24"/>
        </w:rPr>
        <w:t xml:space="preserve">συμφωνία </w:t>
      </w:r>
      <w:r>
        <w:rPr>
          <w:rFonts w:eastAsia="Times New Roman" w:cs="Times New Roman"/>
          <w:szCs w:val="24"/>
        </w:rPr>
        <w:t>με το αμετανό</w:t>
      </w:r>
      <w:r>
        <w:rPr>
          <w:rFonts w:eastAsia="Times New Roman" w:cs="Times New Roman"/>
          <w:szCs w:val="24"/>
        </w:rPr>
        <w:t xml:space="preserve">ητα αλυτρωτικό κρατίδιο των Σλάβων γειτόνων μας. Αν αυτό συμβεί, προσέξτε, θα έχετε δημιουργήσει νομικές δεσμεύσεις και συνέπειες για τη χώρα. </w:t>
      </w:r>
    </w:p>
    <w:p w14:paraId="5EA9126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Πρέπει να συνειδητοποιήσετε ότι δεν θα υπάρξει επιστροφή. Και να σας το πω διαφορετικά, θα πρέπει να σηκωθούμε λ</w:t>
      </w:r>
      <w:r>
        <w:rPr>
          <w:rFonts w:eastAsia="Times New Roman" w:cs="Times New Roman"/>
          <w:szCs w:val="24"/>
        </w:rPr>
        <w:t xml:space="preserve">ίγο πιο πάνω από τα μικροκομματικά μας συμφέροντα, τις μικροκομματικές αντιλήψεις μας και θα πρέπει να αντιληφθείτε ότι στην πολιτική δεν υπάρχει γομολάστιχα για να μπορεί να διαγράψει </w:t>
      </w:r>
      <w:r w:rsidRPr="000F2452">
        <w:rPr>
          <w:rFonts w:eastAsia="Times New Roman" w:cs="Times New Roman"/>
          <w:szCs w:val="24"/>
        </w:rPr>
        <w:t>λάθη</w:t>
      </w:r>
      <w:r>
        <w:rPr>
          <w:rFonts w:eastAsia="Times New Roman" w:cs="Times New Roman"/>
          <w:szCs w:val="24"/>
        </w:rPr>
        <w:t xml:space="preserve"> και ευθύνες. Αναλογιστείτε λοιπόν, την εθνική σας ευθύνη. Από αύρι</w:t>
      </w:r>
      <w:r>
        <w:rPr>
          <w:rFonts w:eastAsia="Times New Roman" w:cs="Times New Roman"/>
          <w:szCs w:val="24"/>
        </w:rPr>
        <w:t>ο θα έχετε ανοίξει τελεσίδικα και διάπλατα για τους Σκοπιανούς τις πόρτες της Ευρωπαϊκής Ένωσης και του ΝΑΤΟ και θα έχετε εκχωρήσει συνειδητά την εθνικότητα Μακεδόνες στους Σκοπιανούς και την ταυτότητα μακεδονική στη σλαβική γλώσσα και προέλευσή τους. Κοντ</w:t>
      </w:r>
      <w:r>
        <w:rPr>
          <w:rFonts w:eastAsia="Times New Roman" w:cs="Times New Roman"/>
          <w:szCs w:val="24"/>
        </w:rPr>
        <w:t xml:space="preserve">ός ψαλμός αλληλούια. </w:t>
      </w:r>
    </w:p>
    <w:p w14:paraId="5EA9126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Σήμερα θα δούμε, αν και ποιοι μπορούν ή τολμούν να παίζουν «εν ου παικτοίς» με την ιστορία χιλιάδων χρόνων και με την εθνική μας υπόσταση. </w:t>
      </w:r>
    </w:p>
    <w:p w14:paraId="5EA9126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Ευχαριστώ, </w:t>
      </w:r>
      <w:r w:rsidRPr="00A1004C">
        <w:rPr>
          <w:rFonts w:eastAsia="Times New Roman" w:cs="Times New Roman"/>
          <w:szCs w:val="24"/>
        </w:rPr>
        <w:t>κυρίες και κύριοι συνάδελφοι</w:t>
      </w:r>
      <w:r>
        <w:rPr>
          <w:rFonts w:eastAsia="Times New Roman" w:cs="Times New Roman"/>
          <w:szCs w:val="24"/>
        </w:rPr>
        <w:t xml:space="preserve">, για την προσοχή σας. </w:t>
      </w:r>
    </w:p>
    <w:p w14:paraId="5EA9126B" w14:textId="77777777" w:rsidR="000F46A4" w:rsidRDefault="00307FE8">
      <w:pPr>
        <w:spacing w:line="600" w:lineRule="auto"/>
        <w:ind w:firstLine="720"/>
        <w:jc w:val="center"/>
        <w:rPr>
          <w:rFonts w:eastAsia="Times New Roman" w:cs="Times New Roman"/>
          <w:szCs w:val="24"/>
        </w:rPr>
      </w:pPr>
      <w:r w:rsidRPr="00096825">
        <w:rPr>
          <w:rFonts w:eastAsia="Times New Roman" w:cs="Times New Roman"/>
          <w:szCs w:val="24"/>
        </w:rPr>
        <w:lastRenderedPageBreak/>
        <w:t>(Χειροκροτήματα από την πτέρυγα</w:t>
      </w:r>
      <w:r w:rsidRPr="00096825">
        <w:rPr>
          <w:rFonts w:eastAsia="Times New Roman" w:cs="Times New Roman"/>
          <w:szCs w:val="24"/>
        </w:rPr>
        <w:t xml:space="preserve"> της Νέας Δημοκρατίας)</w:t>
      </w:r>
    </w:p>
    <w:p w14:paraId="5EA9126C" w14:textId="77777777" w:rsidR="000F46A4" w:rsidRDefault="00307FE8">
      <w:pPr>
        <w:spacing w:line="600" w:lineRule="auto"/>
        <w:ind w:firstLine="720"/>
        <w:jc w:val="both"/>
        <w:rPr>
          <w:rFonts w:eastAsia="Times New Roman" w:cs="Times New Roman"/>
          <w:szCs w:val="24"/>
        </w:rPr>
      </w:pPr>
      <w:r w:rsidRPr="001F1977">
        <w:rPr>
          <w:rFonts w:eastAsia="Times New Roman" w:cs="Times New Roman"/>
          <w:b/>
          <w:szCs w:val="24"/>
        </w:rPr>
        <w:t xml:space="preserve">ΠΡΟΕΔΡΟΣ (Νικόλαος Βούτσης): </w:t>
      </w:r>
      <w:r>
        <w:rPr>
          <w:rFonts w:eastAsia="Times New Roman" w:cs="Times New Roman"/>
          <w:szCs w:val="24"/>
        </w:rPr>
        <w:t xml:space="preserve">Ευχαριστούμε, κύριε συνάδελφε. </w:t>
      </w:r>
    </w:p>
    <w:p w14:paraId="5EA9126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Τον λόγο έχει η συνάδελφος κ. Μαρία Τριανταφύλλου. </w:t>
      </w:r>
    </w:p>
    <w:p w14:paraId="5EA9126E" w14:textId="77777777" w:rsidR="000F46A4" w:rsidRDefault="00307FE8">
      <w:pPr>
        <w:spacing w:line="600" w:lineRule="auto"/>
        <w:ind w:firstLine="720"/>
        <w:jc w:val="both"/>
        <w:rPr>
          <w:rFonts w:eastAsia="Times New Roman" w:cs="Times New Roman"/>
          <w:szCs w:val="24"/>
        </w:rPr>
      </w:pPr>
      <w:r w:rsidRPr="00F935F3">
        <w:rPr>
          <w:rFonts w:eastAsia="Times New Roman" w:cs="Times New Roman"/>
          <w:b/>
          <w:szCs w:val="24"/>
        </w:rPr>
        <w:t>ΜΑΡΙΑ ΤΡΙΑΝΤΑΦΥΛΛΟΥ:</w:t>
      </w:r>
      <w:r>
        <w:rPr>
          <w:rFonts w:eastAsia="Times New Roman" w:cs="Times New Roman"/>
          <w:szCs w:val="24"/>
        </w:rPr>
        <w:t xml:space="preserve"> </w:t>
      </w:r>
      <w:r w:rsidRPr="0017397F">
        <w:rPr>
          <w:rFonts w:eastAsia="Times New Roman" w:cs="Times New Roman"/>
          <w:szCs w:val="24"/>
        </w:rPr>
        <w:t>Ευχαριστώ, κύριε Πρόεδρε</w:t>
      </w:r>
      <w:r>
        <w:rPr>
          <w:rFonts w:eastAsia="Times New Roman" w:cs="Times New Roman"/>
          <w:szCs w:val="24"/>
        </w:rPr>
        <w:t xml:space="preserve">. </w:t>
      </w:r>
    </w:p>
    <w:p w14:paraId="5EA9126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Καλημέρα, </w:t>
      </w:r>
      <w:r w:rsidRPr="00A1004C">
        <w:rPr>
          <w:rFonts w:eastAsia="Times New Roman" w:cs="Times New Roman"/>
          <w:szCs w:val="24"/>
        </w:rPr>
        <w:t>κυρίες και κύριοι συνάδελφοι</w:t>
      </w:r>
      <w:r>
        <w:rPr>
          <w:rFonts w:eastAsia="Times New Roman" w:cs="Times New Roman"/>
          <w:szCs w:val="24"/>
        </w:rPr>
        <w:t xml:space="preserve">. </w:t>
      </w:r>
    </w:p>
    <w:p w14:paraId="5EA9127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Κατά την άποψή μου είναι σίγουρα μια σπασμωδική κίνηση, μια κίνηση αδιεξόδου η πρόταση δυσπιστίας. Προσπαθείτε να διχάσετε τους ΑΝΕΛ και την </w:t>
      </w:r>
      <w:r w:rsidRPr="0094038A">
        <w:rPr>
          <w:rFonts w:eastAsia="Times New Roman" w:cs="Times New Roman"/>
          <w:szCs w:val="24"/>
        </w:rPr>
        <w:t>Κυβέρνηση</w:t>
      </w:r>
      <w:r>
        <w:rPr>
          <w:rFonts w:eastAsia="Times New Roman" w:cs="Times New Roman"/>
          <w:szCs w:val="24"/>
        </w:rPr>
        <w:t xml:space="preserve"> για να ενώσετε το </w:t>
      </w:r>
      <w:r>
        <w:rPr>
          <w:rFonts w:eastAsia="Times New Roman" w:cs="Times New Roman"/>
          <w:szCs w:val="24"/>
        </w:rPr>
        <w:t xml:space="preserve">κόμμα </w:t>
      </w:r>
      <w:r>
        <w:rPr>
          <w:rFonts w:eastAsia="Times New Roman" w:cs="Times New Roman"/>
          <w:szCs w:val="24"/>
        </w:rPr>
        <w:t>σας. Εξυπνάδες μπορούμε να λέμε κι εμείς, αγαπητοί συνάδελφοι και μάλιστα χωρίς λ</w:t>
      </w:r>
      <w:r>
        <w:rPr>
          <w:rFonts w:eastAsia="Times New Roman" w:cs="Times New Roman"/>
          <w:szCs w:val="24"/>
        </w:rPr>
        <w:t xml:space="preserve">ογογράφους. </w:t>
      </w:r>
    </w:p>
    <w:p w14:paraId="5EA9127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Θέλετε να τσεκάρετε -ακούστηκε και αυτό- την ειλικρίνεια των ΑΝΕΛ. Αν δηλαδή οι ΑΝΕΛ είναι εντάξει στις προεκλογικές και τις προγραμματικές τους διατυπώσεις. </w:t>
      </w:r>
    </w:p>
    <w:p w14:paraId="5EA9127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Πάντως, έχει μεγάλη σημασία μια συζήτηση περί ανιστόρητων. Θα ξεκινήσω με την ομιλία του κ. Τασούλα που είχε ένα ενδιαφέρον χθες το βράδυ αργά. Τι είπε; Είπε ότι το μακεδονικό </w:t>
      </w:r>
      <w:r>
        <w:rPr>
          <w:rFonts w:eastAsia="Times New Roman" w:cs="Times New Roman"/>
          <w:szCs w:val="24"/>
        </w:rPr>
        <w:lastRenderedPageBreak/>
        <w:t>είναι τμήμα, πράγματι συνδέεται το ανατολικό ζήτημα, με τους αλυτρωτισμούς του σ</w:t>
      </w:r>
      <w:r>
        <w:rPr>
          <w:rFonts w:eastAsia="Times New Roman" w:cs="Times New Roman"/>
          <w:szCs w:val="24"/>
        </w:rPr>
        <w:t>λαβισμού, με την ανάγκη να βγουν οι Σλάβοι στο Αιγαίο, τον ρόλο της Ρωσίας κ.λπ.. Μίλησε για τα χρόνια του Ψυχρού Πολέμου, την ανάγκη για τη διατήρηση καλών σχέσεων που είχε η Ελλάδα κατά τη διάρκεια του Ψυχρού Πολέμου με τη Γιουγκοσλαβία ως αντίβαρο ως έν</w:t>
      </w:r>
      <w:r>
        <w:rPr>
          <w:rFonts w:eastAsia="Times New Roman" w:cs="Times New Roman"/>
          <w:szCs w:val="24"/>
        </w:rPr>
        <w:t xml:space="preserve">α βαθμό στο πρόβλημα των σχέσεων με την Τουρκία και το Κυπριακό βέβαια, όπου υπήρχε εστιασμένη όλη η προσοχή της Ελλάδας εκείνη την εποχή. Βέβαια, εγώ θα πρέπει να προσθέσω και τον ρόλο των Ηνωμένων Πολιτείων που πριμοδοτούσαν τον Τίτο, την </w:t>
      </w:r>
      <w:r w:rsidRPr="00472ACC">
        <w:rPr>
          <w:rFonts w:eastAsia="Times New Roman" w:cs="Times New Roman"/>
          <w:szCs w:val="24"/>
        </w:rPr>
        <w:t>κυβέρνηση</w:t>
      </w:r>
      <w:r>
        <w:rPr>
          <w:rFonts w:eastAsia="Times New Roman" w:cs="Times New Roman"/>
          <w:szCs w:val="24"/>
        </w:rPr>
        <w:t xml:space="preserve"> της Γ</w:t>
      </w:r>
      <w:r>
        <w:rPr>
          <w:rFonts w:eastAsia="Times New Roman" w:cs="Times New Roman"/>
          <w:szCs w:val="24"/>
        </w:rPr>
        <w:t xml:space="preserve">ιουγκοσλαβίας τότε ακριβώς γιατί υπήρχε αντιπαράθεση με τη Σοβιετική Ένωση. </w:t>
      </w:r>
    </w:p>
    <w:p w14:paraId="5EA9127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Προσπάθησε να εξηγήσει χθες ο κ. Τασούλας τις πράγματι διαφορετικές συνθήκες κατά τη διάρκεια του Ψυχρού Πολέμου που δικαιολογούσαν -δεν θα πω εκχωρούσαν- που ανέχονταν το όνομα Μ</w:t>
      </w:r>
      <w:r>
        <w:rPr>
          <w:rFonts w:eastAsia="Times New Roman" w:cs="Times New Roman"/>
          <w:szCs w:val="24"/>
        </w:rPr>
        <w:t xml:space="preserve">ακεδονία, γιατί έτσι ονομαζόταν η διπλανή χώρα </w:t>
      </w:r>
      <w:r>
        <w:rPr>
          <w:rFonts w:eastAsia="Times New Roman" w:cs="Times New Roman"/>
          <w:szCs w:val="24"/>
        </w:rPr>
        <w:t>«</w:t>
      </w:r>
      <w:r>
        <w:rPr>
          <w:rFonts w:eastAsia="Times New Roman" w:cs="Times New Roman"/>
          <w:szCs w:val="24"/>
        </w:rPr>
        <w:t>Δημοκρατία της Μακεδονίας</w:t>
      </w:r>
      <w:r>
        <w:rPr>
          <w:rFonts w:eastAsia="Times New Roman" w:cs="Times New Roman"/>
          <w:szCs w:val="24"/>
        </w:rPr>
        <w:t>»</w:t>
      </w:r>
      <w:r>
        <w:rPr>
          <w:rFonts w:eastAsia="Times New Roman" w:cs="Times New Roman"/>
          <w:szCs w:val="24"/>
        </w:rPr>
        <w:t xml:space="preserve"> ως ομόσπονδο κράτος της Γιουγκοσλαβίας. Οι αλυτρωτισμοί, αγαπητοί συνάδελφοι, υπάρχουν </w:t>
      </w:r>
      <w:r>
        <w:rPr>
          <w:rFonts w:eastAsia="Times New Roman" w:cs="Times New Roman"/>
          <w:szCs w:val="24"/>
        </w:rPr>
        <w:lastRenderedPageBreak/>
        <w:t>είτε το κράτος είναι ομόσπονδο είτε δεν είναι. Απλά λογικά πράγματα. Ανέχονταν λοιπόν το όνομα</w:t>
      </w:r>
      <w:r>
        <w:rPr>
          <w:rFonts w:eastAsia="Times New Roman" w:cs="Times New Roman"/>
          <w:szCs w:val="24"/>
        </w:rPr>
        <w:t xml:space="preserve"> της </w:t>
      </w:r>
      <w:r>
        <w:rPr>
          <w:rFonts w:eastAsia="Times New Roman" w:cs="Times New Roman"/>
          <w:szCs w:val="24"/>
        </w:rPr>
        <w:t>«</w:t>
      </w:r>
      <w:r>
        <w:rPr>
          <w:rFonts w:eastAsia="Times New Roman" w:cs="Times New Roman"/>
          <w:szCs w:val="24"/>
        </w:rPr>
        <w:t>Μακεδονίας</w:t>
      </w:r>
      <w:r>
        <w:rPr>
          <w:rFonts w:eastAsia="Times New Roman" w:cs="Times New Roman"/>
          <w:szCs w:val="24"/>
        </w:rPr>
        <w:t>»</w:t>
      </w:r>
      <w:r>
        <w:rPr>
          <w:rFonts w:eastAsia="Times New Roman" w:cs="Times New Roman"/>
          <w:szCs w:val="24"/>
        </w:rPr>
        <w:t xml:space="preserve"> και συνυπέγραφαν συνθήκες με τη Γιουγκοσλαβία και τα ομόσπονδα κράτη της, όπως ας πούμε η </w:t>
      </w:r>
      <w:r>
        <w:rPr>
          <w:rFonts w:eastAsia="Times New Roman" w:cs="Times New Roman"/>
          <w:szCs w:val="24"/>
        </w:rPr>
        <w:t xml:space="preserve">μεθοριακή συμφωνία </w:t>
      </w:r>
      <w:r>
        <w:rPr>
          <w:rFonts w:eastAsia="Times New Roman" w:cs="Times New Roman"/>
          <w:szCs w:val="24"/>
        </w:rPr>
        <w:t xml:space="preserve">του 1959 ή η </w:t>
      </w:r>
      <w:r>
        <w:rPr>
          <w:rFonts w:eastAsia="Times New Roman" w:cs="Times New Roman"/>
          <w:szCs w:val="24"/>
        </w:rPr>
        <w:t>συμφωνία κυρίων</w:t>
      </w:r>
      <w:r>
        <w:rPr>
          <w:rFonts w:eastAsia="Times New Roman" w:cs="Times New Roman"/>
          <w:szCs w:val="24"/>
        </w:rPr>
        <w:t xml:space="preserve">, όπως έχει μείνει στην ιστορία, ανάμεσα στον Ευάγγελο Αβέρωφ και τον Κώστα Πόποβιτς, μια συμφωνία η </w:t>
      </w:r>
      <w:r>
        <w:rPr>
          <w:rFonts w:eastAsia="Times New Roman" w:cs="Times New Roman"/>
          <w:szCs w:val="24"/>
        </w:rPr>
        <w:t>οποία είχε βέβαια οικονομικό, τεχνικό ενδιαφέρον. Οπωσδήποτε, όμως, εξέφραζε τις συγκλίνουσες προσδοκίες των δύο χωρών να αποφύγουν οτιδήποτε θα διατάρασσε το καλό διπλωματικό κλίμα. Και προσέξτε, υπογράφεται το 1962 όταν έχουν διαταραχθεί οι σχέσεις Ελλάδ</w:t>
      </w:r>
      <w:r>
        <w:rPr>
          <w:rFonts w:eastAsia="Times New Roman" w:cs="Times New Roman"/>
          <w:szCs w:val="24"/>
        </w:rPr>
        <w:t>ας Γιουγκοσλαβίας εκείνη την εποχή, ακριβώς λόγω του ζητήματος της Κούβας. Υπήρχε μια ψύχρανση δηλαδή των δύο.</w:t>
      </w:r>
    </w:p>
    <w:p w14:paraId="5EA9127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Αλλά για την Ελλάδα δεν ήταν μόνο αυτό. Είχε αποφασιστεί –και προσέξτε το αυτό, όταν μιλάμε για ενημέρωση- διαχρονικά η απουσία οποιασδήποτε ενημ</w:t>
      </w:r>
      <w:r>
        <w:rPr>
          <w:rFonts w:eastAsia="Times New Roman" w:cs="Times New Roman"/>
          <w:szCs w:val="24"/>
        </w:rPr>
        <w:t xml:space="preserve">έρωσης ή διαλόγου για αυτό που ονομάζουμε </w:t>
      </w:r>
      <w:r>
        <w:rPr>
          <w:rFonts w:eastAsia="Times New Roman" w:cs="Times New Roman"/>
          <w:szCs w:val="24"/>
        </w:rPr>
        <w:t xml:space="preserve">μακεδονικό </w:t>
      </w:r>
      <w:r>
        <w:rPr>
          <w:rFonts w:eastAsia="Times New Roman" w:cs="Times New Roman"/>
          <w:szCs w:val="24"/>
        </w:rPr>
        <w:t xml:space="preserve">ζήτημα, για το ομόσπονδο κράτος, για το όνομά του. </w:t>
      </w:r>
    </w:p>
    <w:p w14:paraId="5EA9127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Βλέπετε, η μεθοριακή συμφωνία του 1959 είχε προϊδεάσει για το εκλογικό τίμημα που έσερνε η προσπάθεια για ελληνογιουγκοσλαβική προσέγγιση. Και ο Ευάγγε</w:t>
      </w:r>
      <w:r>
        <w:rPr>
          <w:rFonts w:eastAsia="Times New Roman" w:cs="Times New Roman"/>
          <w:szCs w:val="24"/>
        </w:rPr>
        <w:t xml:space="preserve">λος Αβέρωφ –ακούστηκε πολύ αυτές τις μέρες, θα ακουστεί ακόμα μια φορά από εμένα- έλεγε ότι οι αντιδράσεις που προκαλούσε η συγκινησιακή πλευρά του </w:t>
      </w:r>
      <w:r>
        <w:rPr>
          <w:rFonts w:eastAsia="Times New Roman" w:cs="Times New Roman"/>
          <w:szCs w:val="24"/>
        </w:rPr>
        <w:t xml:space="preserve">μακεδονικού </w:t>
      </w:r>
      <w:r>
        <w:rPr>
          <w:rFonts w:eastAsia="Times New Roman" w:cs="Times New Roman"/>
          <w:szCs w:val="24"/>
        </w:rPr>
        <w:t>εξακολουθούν να δημιουργούν πολύ σκληρά πολιτικά στοιχεία. Και εξηγούμαι. Υπήρχε αποσιώπηση ακόμ</w:t>
      </w:r>
      <w:r>
        <w:rPr>
          <w:rFonts w:eastAsia="Times New Roman" w:cs="Times New Roman"/>
          <w:szCs w:val="24"/>
        </w:rPr>
        <w:t xml:space="preserve">α και από τους ίδιους τους κυβερνώντες. Δεν εννοώ ότι οι ειδικές υπηρεσίες ή το Υπουργείο Εξωτερικών δεν γνώριζαν. Δεν σημαίνει, όμως, ότι υπήρχε αδράνεια. Και πράγματι, ακούστηκε ότι έγινε μια σειρά από διαβήματα όταν χρειάζονταν. Για πολλά χρόνια έως τη </w:t>
      </w:r>
      <w:r>
        <w:rPr>
          <w:rFonts w:eastAsia="Times New Roman" w:cs="Times New Roman"/>
          <w:szCs w:val="24"/>
        </w:rPr>
        <w:t xml:space="preserve">δεκαετία του </w:t>
      </w:r>
      <w:r>
        <w:rPr>
          <w:rFonts w:eastAsia="Times New Roman" w:cs="Times New Roman"/>
          <w:szCs w:val="24"/>
        </w:rPr>
        <w:t>΄90</w:t>
      </w:r>
      <w:r>
        <w:rPr>
          <w:rFonts w:eastAsia="Times New Roman" w:cs="Times New Roman"/>
          <w:szCs w:val="24"/>
        </w:rPr>
        <w:t xml:space="preserve">, υπήρξε λοιπόν αποσιώπηση και εξαιτίας του κόστους. </w:t>
      </w:r>
    </w:p>
    <w:p w14:paraId="5EA9127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Στη δεκαετία του </w:t>
      </w:r>
      <w:r>
        <w:rPr>
          <w:rFonts w:eastAsia="Times New Roman" w:cs="Times New Roman"/>
          <w:szCs w:val="24"/>
        </w:rPr>
        <w:t xml:space="preserve">΄90 </w:t>
      </w:r>
      <w:r>
        <w:rPr>
          <w:rFonts w:eastAsia="Times New Roman" w:cs="Times New Roman"/>
          <w:szCs w:val="24"/>
        </w:rPr>
        <w:t>αυτό που είπαν κάποιοι συνάδελφοι εδώ, αυτό που λέμε «λαϊκή διπλωματία», αποτυπώνεται με τα συλλαλητήρια εκείνης της εποχής. Συμπίπτει τόσο με τη ρευστότητα της εποχ</w:t>
      </w:r>
      <w:r>
        <w:rPr>
          <w:rFonts w:eastAsia="Times New Roman" w:cs="Times New Roman"/>
          <w:szCs w:val="24"/>
        </w:rPr>
        <w:t xml:space="preserve">ής λόγω των αλλαγών στη δεκαετία του </w:t>
      </w:r>
      <w:r>
        <w:rPr>
          <w:rFonts w:eastAsia="Times New Roman" w:cs="Times New Roman"/>
          <w:szCs w:val="24"/>
        </w:rPr>
        <w:t xml:space="preserve">΄90 </w:t>
      </w:r>
      <w:r>
        <w:rPr>
          <w:rFonts w:eastAsia="Times New Roman" w:cs="Times New Roman"/>
          <w:szCs w:val="24"/>
        </w:rPr>
        <w:t xml:space="preserve">–εννοώ τα δεδομένα διεθνώς- όσο και με την εγχώρια πολιτική κρίση της εποχής. Και στοχεύει να πετύχει την κοινωνική συνοχή </w:t>
      </w:r>
      <w:r>
        <w:rPr>
          <w:rFonts w:eastAsia="Times New Roman" w:cs="Times New Roman"/>
          <w:szCs w:val="24"/>
        </w:rPr>
        <w:lastRenderedPageBreak/>
        <w:t>-με όποιον τρόπο την πέτυχε, ανόμοια ήταν τα στοιχεία μεταξύ τους, που συνευρίσκονταν- κόντρ</w:t>
      </w:r>
      <w:r>
        <w:rPr>
          <w:rFonts w:eastAsia="Times New Roman" w:cs="Times New Roman"/>
          <w:szCs w:val="24"/>
        </w:rPr>
        <w:t xml:space="preserve">α στη βαθιά κρίση αντιπροσωπευτικότητας εκείνης της εποχής. </w:t>
      </w:r>
    </w:p>
    <w:p w14:paraId="5EA9127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Γιατί τα λέω όλα αυτά; Τα λέω για να υποστηρίξω ότι διαχρονικά υπήρξε από εσάς καιροσκοπική χρησιμοποίηση της ελληνικής κοινής γνώμης. Διαχρονικά υπήρξε τεράστια διάσταση ανάμεσα σε αυτό που έκαν</w:t>
      </w:r>
      <w:r>
        <w:rPr>
          <w:rFonts w:eastAsia="Times New Roman" w:cs="Times New Roman"/>
          <w:szCs w:val="24"/>
        </w:rPr>
        <w:t xml:space="preserve">αν οι ελληνικές κυβερνήσεις και σε αυτό που πίστευαν οι πολίτες. </w:t>
      </w:r>
    </w:p>
    <w:p w14:paraId="5EA9127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Στη δεκαετία του </w:t>
      </w:r>
      <w:r>
        <w:rPr>
          <w:rFonts w:eastAsia="Times New Roman" w:cs="Times New Roman"/>
          <w:szCs w:val="24"/>
        </w:rPr>
        <w:t xml:space="preserve">΄90 </w:t>
      </w:r>
      <w:r>
        <w:rPr>
          <w:rFonts w:eastAsia="Times New Roman" w:cs="Times New Roman"/>
          <w:szCs w:val="24"/>
        </w:rPr>
        <w:t>-και κυρίως αυτό αποτυπώνεται το 1992 στο Συμβούλιο των Πολιτικών Αρχηγών- τέθηκαν μαξιμαλιστικά αιτήματα.</w:t>
      </w:r>
    </w:p>
    <w:p w14:paraId="5EA91279"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Κάντε μας λίγο μάθημα.</w:t>
      </w:r>
    </w:p>
    <w:p w14:paraId="5EA9127A"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Κύριε Στύλιο, είμαι σίγουρη ότι εάν ήταν εδώ ο κ. Τασούλας που του αρέσει η ιστορία, θα άκουγε με προσοχή.</w:t>
      </w:r>
    </w:p>
    <w:p w14:paraId="5EA9127B"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Μίλησε χθες, ας τον ακούγατε.</w:t>
      </w:r>
    </w:p>
    <w:p w14:paraId="5EA9127C"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ΜΑΡΙΑ ΤΡΙΑΝΤΑΦΥΛΛΟΥ:</w:t>
      </w:r>
      <w:r>
        <w:rPr>
          <w:rFonts w:eastAsia="Times New Roman" w:cs="Times New Roman"/>
          <w:szCs w:val="24"/>
        </w:rPr>
        <w:t xml:space="preserve"> Τον άκουσα πολύ προσεκτικά.</w:t>
      </w:r>
    </w:p>
    <w:p w14:paraId="5EA9127D" w14:textId="77777777" w:rsidR="000F46A4" w:rsidRDefault="00307FE8">
      <w:pPr>
        <w:spacing w:line="600" w:lineRule="auto"/>
        <w:ind w:firstLine="720"/>
        <w:jc w:val="both"/>
        <w:rPr>
          <w:rFonts w:eastAsia="Times New Roman"/>
          <w:bCs/>
          <w:szCs w:val="24"/>
        </w:rPr>
      </w:pPr>
      <w:r>
        <w:rPr>
          <w:rFonts w:eastAsia="Times New Roman"/>
          <w:b/>
          <w:bCs/>
          <w:szCs w:val="24"/>
        </w:rPr>
        <w:t>ΠΡΟΕΔΡΟΣ (Νικόλαος Βούτσης):</w:t>
      </w:r>
      <w:r>
        <w:rPr>
          <w:rFonts w:eastAsia="Times New Roman"/>
          <w:bCs/>
          <w:szCs w:val="24"/>
        </w:rPr>
        <w:t xml:space="preserve"> Μην κάνετε παρεμ</w:t>
      </w:r>
      <w:r>
        <w:rPr>
          <w:rFonts w:eastAsia="Times New Roman"/>
          <w:bCs/>
          <w:szCs w:val="24"/>
        </w:rPr>
        <w:t>βάσεις και ιδιαίτερα σε γυναίκες συναδέλφους. Το έχω ξαναπεί. Έχει τη σημασία του αυτό.</w:t>
      </w:r>
    </w:p>
    <w:p w14:paraId="5EA9127E" w14:textId="77777777" w:rsidR="000F46A4" w:rsidRDefault="00307FE8">
      <w:pPr>
        <w:spacing w:line="600" w:lineRule="auto"/>
        <w:ind w:firstLine="720"/>
        <w:jc w:val="both"/>
        <w:rPr>
          <w:rFonts w:eastAsia="Times New Roman" w:cs="Times New Roman"/>
          <w:b/>
          <w:szCs w:val="24"/>
        </w:rPr>
      </w:pPr>
      <w:r>
        <w:rPr>
          <w:rFonts w:eastAsia="Times New Roman"/>
          <w:bCs/>
          <w:szCs w:val="24"/>
        </w:rPr>
        <w:t>Ιστορία από το πρωί ακούσαμε και από εδώ και από εκεί.</w:t>
      </w:r>
      <w:r w:rsidRPr="00367729">
        <w:rPr>
          <w:rFonts w:eastAsia="Times New Roman" w:cs="Times New Roman"/>
          <w:b/>
          <w:szCs w:val="24"/>
        </w:rPr>
        <w:t xml:space="preserve"> </w:t>
      </w:r>
    </w:p>
    <w:p w14:paraId="5EA9127F"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Λέω, λοιπόν, ότι τη δεκαετία του </w:t>
      </w:r>
      <w:r>
        <w:rPr>
          <w:rFonts w:eastAsia="Times New Roman" w:cs="Times New Roman"/>
          <w:szCs w:val="24"/>
        </w:rPr>
        <w:t xml:space="preserve">΄90 </w:t>
      </w:r>
      <w:r>
        <w:rPr>
          <w:rFonts w:eastAsia="Times New Roman" w:cs="Times New Roman"/>
          <w:szCs w:val="24"/>
        </w:rPr>
        <w:t>τέθηκαν μαξιμαλιστικά αιτήματα…</w:t>
      </w:r>
    </w:p>
    <w:p w14:paraId="5EA91280" w14:textId="77777777" w:rsidR="000F46A4" w:rsidRDefault="00307FE8">
      <w:pPr>
        <w:spacing w:line="600" w:lineRule="auto"/>
        <w:ind w:firstLine="720"/>
        <w:jc w:val="both"/>
        <w:rPr>
          <w:rFonts w:eastAsia="Times New Roman" w:cs="Times New Roman"/>
          <w:szCs w:val="24"/>
        </w:rPr>
      </w:pPr>
      <w:r w:rsidRPr="00367729">
        <w:rPr>
          <w:rFonts w:eastAsia="Times New Roman" w:cs="Times New Roman"/>
          <w:b/>
          <w:szCs w:val="24"/>
        </w:rPr>
        <w:t xml:space="preserve">ΓΕΩΡΓΙΟΣ ΓΕΩΡΓΑΝΤΑΣ: </w:t>
      </w:r>
      <w:r>
        <w:rPr>
          <w:rFonts w:eastAsia="Times New Roman" w:cs="Times New Roman"/>
          <w:szCs w:val="24"/>
        </w:rPr>
        <w:t>…</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5EA91281"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Κύριε Γεωργαντά, σταματήστε να μιλάτε! Να σέβεστε αυτόν που βρίσκεται στο Βήμα! Τέλος.]</w:t>
      </w:r>
    </w:p>
    <w:p w14:paraId="5EA91282" w14:textId="77777777" w:rsidR="000F46A4" w:rsidRDefault="00307FE8">
      <w:pPr>
        <w:spacing w:line="600" w:lineRule="auto"/>
        <w:ind w:firstLine="720"/>
        <w:jc w:val="both"/>
        <w:rPr>
          <w:rFonts w:eastAsia="Times New Roman" w:cs="Times New Roman"/>
          <w:szCs w:val="24"/>
        </w:rPr>
      </w:pPr>
      <w:r w:rsidRPr="00367729">
        <w:rPr>
          <w:rFonts w:eastAsia="Times New Roman" w:cs="Times New Roman"/>
          <w:b/>
          <w:szCs w:val="24"/>
        </w:rPr>
        <w:t xml:space="preserve">ΓΕΩΡΓΙΟΣ ΓΕΩΡΓΑΝΤΑΣ: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5EA91283"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Δεν πειράζει. Να φύγετε, εάν δεν μπορείτε να ακούτε την ιστορική αλήθεια</w:t>
      </w:r>
      <w:r>
        <w:rPr>
          <w:rFonts w:eastAsia="Times New Roman" w:cs="Times New Roman"/>
          <w:szCs w:val="24"/>
        </w:rPr>
        <w:t>. Να φύγετε από την Αίθουσα εάν δεν μπορείτε να ακούτε.</w:t>
      </w:r>
    </w:p>
    <w:p w14:paraId="5EA91284" w14:textId="77777777" w:rsidR="000F46A4" w:rsidRDefault="00307FE8">
      <w:pPr>
        <w:spacing w:line="600" w:lineRule="auto"/>
        <w:ind w:firstLine="720"/>
        <w:jc w:val="both"/>
        <w:rPr>
          <w:rFonts w:eastAsia="Times New Roman"/>
          <w:bCs/>
          <w:szCs w:val="24"/>
        </w:rPr>
      </w:pPr>
      <w:r>
        <w:rPr>
          <w:rFonts w:eastAsia="Times New Roman"/>
          <w:b/>
          <w:bCs/>
          <w:szCs w:val="24"/>
        </w:rPr>
        <w:lastRenderedPageBreak/>
        <w:t>ΠΡΟΕΔΡΟΣ (Νικόλαος Βούτσης):</w:t>
      </w:r>
      <w:r>
        <w:rPr>
          <w:rFonts w:eastAsia="Times New Roman"/>
          <w:bCs/>
          <w:szCs w:val="24"/>
        </w:rPr>
        <w:t xml:space="preserve"> Κυρία Τριανταφύλλου, δεν διευθύνετε εσείς τη διαδικασία. Παρακαλώ. Μην εξεγείρεστε.</w:t>
      </w:r>
    </w:p>
    <w:p w14:paraId="5EA91285" w14:textId="77777777" w:rsidR="000F46A4" w:rsidRDefault="00307FE8">
      <w:pPr>
        <w:spacing w:line="600" w:lineRule="auto"/>
        <w:ind w:firstLine="720"/>
        <w:jc w:val="both"/>
        <w:rPr>
          <w:rFonts w:eastAsia="Times New Roman"/>
          <w:bCs/>
          <w:szCs w:val="24"/>
        </w:rPr>
      </w:pPr>
      <w:r>
        <w:rPr>
          <w:rFonts w:eastAsia="Times New Roman"/>
          <w:bCs/>
          <w:szCs w:val="24"/>
        </w:rPr>
        <w:t>Συνεχίστε, παρακαλώ.</w:t>
      </w:r>
    </w:p>
    <w:p w14:paraId="5EA91286"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Τέθηκαν, λοιπόν, μαξιμαλιστικά αιτήματα για κ</w:t>
      </w:r>
      <w:r>
        <w:rPr>
          <w:rFonts w:eastAsia="Times New Roman" w:cs="Times New Roman"/>
          <w:szCs w:val="24"/>
        </w:rPr>
        <w:t>αιροσκοπισμό. Και ενώ ήταν άλλη η κρατούσα διπλωματική τάση ως το 1992, δηλαδή, υπέγραφαν συμφωνίες με το εθνικά ετερογενές κρατικό μόρφωμα της γείτονας χώρας, έλεγαν άλλα στον κόσμο.</w:t>
      </w:r>
    </w:p>
    <w:p w14:paraId="5EA9128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Το 2008 –και θέλω να είμαι ειλικρινής- υπάρχει αποδέσμευση απ’ αυτό που </w:t>
      </w:r>
      <w:r>
        <w:rPr>
          <w:rFonts w:eastAsia="Times New Roman" w:cs="Times New Roman"/>
          <w:szCs w:val="24"/>
        </w:rPr>
        <w:t>λέμε λαϊκή διπλωματία. Στο Βουκουρέστι από εσάς, από τη δική σας κυβέρνηση –γιατί θέλω να είμαι ειλικρινής- αναθεωρήθηκε πλήρως αυτό που ονομάζουμε λαϊκή διπλωματία. Και ήταν πραγματικά η πλέον οργανωμένη τοποθέτηση της ελληνικής πλευράς και δημιούργησε έν</w:t>
      </w:r>
      <w:r>
        <w:rPr>
          <w:rFonts w:eastAsia="Times New Roman" w:cs="Times New Roman"/>
          <w:szCs w:val="24"/>
        </w:rPr>
        <w:t xml:space="preserve">α πλαίσιο διάλογου. Και είναι μια εθνική γραμμή έως σήμερα. Βλέπετε, λοιπόν, ότι τα λέω όλα. </w:t>
      </w:r>
    </w:p>
    <w:p w14:paraId="5EA9128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Προσέξτε τώρα. Θα μπορούσα να μιλήσω, αλλά δεν έχω χρόνο, για το πώς δημιουργήθηκαν τα Βαλκανικά κράτη και μετά την Οθωμανική Αυτοκρατορία και κυρίως μετά το 1991</w:t>
      </w:r>
      <w:r>
        <w:rPr>
          <w:rFonts w:eastAsia="Times New Roman" w:cs="Times New Roman"/>
          <w:szCs w:val="24"/>
        </w:rPr>
        <w:t>. Θα σταθώ, όμως, μόνο σε ένα σημείο. Ποιο είναι αυτό το σημείο; Μετά τη διάλυση της Γιουγκοσλαβίας δημιουργήθηκαν κράτη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προτεκτοράτα. Δημιουργήθηκαν κράτη λαθρεμπόρων και ναρκωτικών και διαφθορά παντού. Και υπάρχει μία προσπάθεια να αλλάξει η σημερινή κ</w:t>
      </w:r>
      <w:r>
        <w:rPr>
          <w:rFonts w:eastAsia="Times New Roman" w:cs="Times New Roman"/>
          <w:szCs w:val="24"/>
        </w:rPr>
        <w:t xml:space="preserve">ατάσταση. </w:t>
      </w:r>
    </w:p>
    <w:p w14:paraId="5EA91289" w14:textId="77777777" w:rsidR="000F46A4" w:rsidRDefault="00307FE8">
      <w:pPr>
        <w:spacing w:line="600" w:lineRule="auto"/>
        <w:ind w:firstLine="720"/>
        <w:jc w:val="both"/>
        <w:rPr>
          <w:rFonts w:eastAsia="Times New Roman"/>
          <w:bCs/>
          <w:szCs w:val="24"/>
        </w:rPr>
      </w:pPr>
      <w:r>
        <w:rPr>
          <w:rFonts w:eastAsia="Times New Roman" w:cs="Times New Roman"/>
          <w:szCs w:val="24"/>
        </w:rPr>
        <w:t>Προσέξτε, ακούστηκαν διάφορα πράγματα πατριδοκαπηλίας, εθνοκαπηλίας όλα από την πλευρά σας, εκτός από ελάχιστες εξαιρέσεις, όπως του κ. Τασούλα που ανέφερα πριν, άσχετα από τις διαφωνίες μας.</w:t>
      </w:r>
    </w:p>
    <w:p w14:paraId="5EA9128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Τι θέλω να πω σήμερα τελειώνοντας; Δεν θα πω τίποτα γ</w:t>
      </w:r>
      <w:r>
        <w:rPr>
          <w:rFonts w:eastAsia="Times New Roman" w:cs="Times New Roman"/>
          <w:szCs w:val="24"/>
        </w:rPr>
        <w:t>ια τη συμφωνία γιατί ακούστηκαν πολλά.</w:t>
      </w:r>
    </w:p>
    <w:p w14:paraId="5EA9128B" w14:textId="77777777" w:rsidR="000F46A4" w:rsidRDefault="00307FE8">
      <w:pPr>
        <w:spacing w:line="600" w:lineRule="auto"/>
        <w:ind w:firstLine="720"/>
        <w:jc w:val="both"/>
        <w:rPr>
          <w:rFonts w:eastAsia="Times New Roman" w:cs="Times New Roman"/>
          <w:szCs w:val="24"/>
        </w:rPr>
      </w:pPr>
      <w:r w:rsidRPr="00CB4E59">
        <w:rPr>
          <w:rFonts w:eastAsia="Times New Roman" w:cs="Times New Roman"/>
          <w:b/>
          <w:szCs w:val="24"/>
        </w:rPr>
        <w:t>ΠΡΟΕΔΡΟΣ (Νικόλαος Βούτσης):</w:t>
      </w:r>
      <w:r>
        <w:rPr>
          <w:rFonts w:eastAsia="Times New Roman" w:cs="Times New Roman"/>
          <w:szCs w:val="24"/>
        </w:rPr>
        <w:t xml:space="preserve"> Παρακαλώ, έχετε μισό λεπτό ακόμα.</w:t>
      </w:r>
    </w:p>
    <w:p w14:paraId="5EA9128C" w14:textId="77777777" w:rsidR="000F46A4" w:rsidRDefault="00307FE8">
      <w:pPr>
        <w:spacing w:line="600" w:lineRule="auto"/>
        <w:ind w:firstLine="720"/>
        <w:jc w:val="both"/>
        <w:rPr>
          <w:rFonts w:eastAsia="Times New Roman" w:cs="Times New Roman"/>
          <w:szCs w:val="24"/>
        </w:rPr>
      </w:pPr>
      <w:r w:rsidRPr="00CB4E59">
        <w:rPr>
          <w:rFonts w:eastAsia="Times New Roman" w:cs="Times New Roman"/>
          <w:b/>
          <w:szCs w:val="24"/>
        </w:rPr>
        <w:t>ΜΑΡΙΑ ΤΡΙΑΝΤΑΦΥΛΛΟΥ:</w:t>
      </w:r>
      <w:r>
        <w:rPr>
          <w:rFonts w:eastAsia="Times New Roman" w:cs="Times New Roman"/>
          <w:szCs w:val="24"/>
        </w:rPr>
        <w:t xml:space="preserve"> Ευχαριστώ, κύριε Πρόεδρε.</w:t>
      </w:r>
    </w:p>
    <w:p w14:paraId="5EA9128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Αναδεικνύεται σήμερα η μικρότητα της πολιτικής μας ζωής και αναδεικνύεται από εσάς. Αναδεικνύεται ότι τα </w:t>
      </w:r>
      <w:r>
        <w:rPr>
          <w:rFonts w:eastAsia="Times New Roman" w:cs="Times New Roman"/>
          <w:szCs w:val="24"/>
        </w:rPr>
        <w:t>πολιτικά κόμματα, τα δικά σας πολιτικά κόμματα, είναι μονάχα μηχανισμοί αναπαραγωγής της κοινοβουλευτικής δύναμης και των εσόδων από αυτήν. Κινούνται στη βάση των στενών τους συμφερόντων και με τυχοδιωκτικούς και δημαγωγικούς όρους.</w:t>
      </w:r>
    </w:p>
    <w:p w14:paraId="5EA9128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βέβαια η μεγάλη μας</w:t>
      </w:r>
      <w:r>
        <w:rPr>
          <w:rFonts w:eastAsia="Times New Roman" w:cs="Times New Roman"/>
          <w:szCs w:val="24"/>
        </w:rPr>
        <w:t xml:space="preserve"> διαφορά είναι ότι η Κυβέρνηση αυτή αποδεικνύει ότι τολμά να παράξει πολιτική. Αυτή είναι η μεγάλη διαφορά. Και όσο προχωράει η εμπειρία της αριστερής διακυβέρνησης φαίνεται όλο και πιο πολύ αυτό σε κάθε μέτωπο.</w:t>
      </w:r>
    </w:p>
    <w:p w14:paraId="5EA9128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Τέλος, θα ήθελα να πω ότι η προσέγγιση των δ</w:t>
      </w:r>
      <w:r>
        <w:rPr>
          <w:rFonts w:eastAsia="Times New Roman" w:cs="Times New Roman"/>
          <w:szCs w:val="24"/>
        </w:rPr>
        <w:t xml:space="preserve">ύο χωρών μπορεί να αποτελέσει παράδειγμα για διαμελισμένα έθνη και λαούς του σύγχρονου κόσμου, που το </w:t>
      </w:r>
      <w:r>
        <w:rPr>
          <w:rFonts w:eastAsia="Times New Roman" w:cs="Times New Roman"/>
          <w:szCs w:val="24"/>
        </w:rPr>
        <w:t xml:space="preserve">μόνο </w:t>
      </w:r>
      <w:r>
        <w:rPr>
          <w:rFonts w:eastAsia="Times New Roman" w:cs="Times New Roman"/>
          <w:szCs w:val="24"/>
        </w:rPr>
        <w:t>που κερδίζουν από αυτό είναι στη καλύτερη περίπτωση, όταν διαμελίζονται δηλαδή, περισσότερους ψήφους στη</w:t>
      </w:r>
      <w:r>
        <w:rPr>
          <w:rFonts w:eastAsia="Times New Roman" w:cs="Times New Roman"/>
          <w:szCs w:val="24"/>
        </w:rPr>
        <w:t>ν</w:t>
      </w:r>
      <w:r>
        <w:rPr>
          <w:rFonts w:eastAsia="Times New Roman" w:cs="Times New Roman"/>
          <w:szCs w:val="24"/>
        </w:rPr>
        <w:t xml:space="preserve"> </w:t>
      </w:r>
      <w:r>
        <w:rPr>
          <w:rFonts w:eastAsia="Times New Roman" w:cs="Times New Roman"/>
          <w:szCs w:val="24"/>
          <w:lang w:val="en-US"/>
        </w:rPr>
        <w:t>Eurovision</w:t>
      </w:r>
      <w:r>
        <w:rPr>
          <w:rFonts w:eastAsia="Times New Roman" w:cs="Times New Roman"/>
          <w:szCs w:val="24"/>
        </w:rPr>
        <w:t xml:space="preserve"> και στη χειρότερη ανθρωπιστική β</w:t>
      </w:r>
      <w:r>
        <w:rPr>
          <w:rFonts w:eastAsia="Times New Roman" w:cs="Times New Roman"/>
          <w:szCs w:val="24"/>
        </w:rPr>
        <w:t>οήθεια.</w:t>
      </w:r>
    </w:p>
    <w:p w14:paraId="5EA91290" w14:textId="77777777" w:rsidR="000F46A4" w:rsidRDefault="00307FE8">
      <w:pPr>
        <w:spacing w:line="600" w:lineRule="auto"/>
        <w:ind w:firstLine="720"/>
        <w:jc w:val="both"/>
        <w:rPr>
          <w:rFonts w:eastAsia="Times New Roman" w:cs="Times New Roman"/>
          <w:szCs w:val="24"/>
        </w:rPr>
      </w:pPr>
      <w:r w:rsidRPr="00CB4E59">
        <w:rPr>
          <w:rFonts w:eastAsia="Times New Roman" w:cs="Times New Roman"/>
          <w:b/>
          <w:szCs w:val="24"/>
        </w:rPr>
        <w:t>ΠΡΟΕΔΡΟΣ (Νικόλαος Βούτσης):</w:t>
      </w:r>
      <w:r>
        <w:rPr>
          <w:rFonts w:eastAsia="Times New Roman" w:cs="Times New Roman"/>
          <w:szCs w:val="24"/>
        </w:rPr>
        <w:t xml:space="preserve"> Ευχαριστώ, Μαρία.</w:t>
      </w:r>
    </w:p>
    <w:p w14:paraId="5EA91291" w14:textId="77777777" w:rsidR="000F46A4" w:rsidRDefault="00307FE8">
      <w:pPr>
        <w:spacing w:line="600" w:lineRule="auto"/>
        <w:ind w:firstLine="720"/>
        <w:jc w:val="both"/>
        <w:rPr>
          <w:rFonts w:eastAsia="Times New Roman" w:cs="Times New Roman"/>
          <w:szCs w:val="24"/>
        </w:rPr>
      </w:pPr>
      <w:r w:rsidRPr="00CB4E59">
        <w:rPr>
          <w:rFonts w:eastAsia="Times New Roman" w:cs="Times New Roman"/>
          <w:b/>
          <w:szCs w:val="24"/>
        </w:rPr>
        <w:lastRenderedPageBreak/>
        <w:t>ΜΑΡΙΑ ΤΡΙΑΝΤΑΦΥΛΛΟΥ:</w:t>
      </w:r>
      <w:r>
        <w:rPr>
          <w:rFonts w:eastAsia="Times New Roman" w:cs="Times New Roman"/>
          <w:szCs w:val="24"/>
        </w:rPr>
        <w:t xml:space="preserve"> Μισό δευτερόλεπτο, κύριε Πρόεδρε.</w:t>
      </w:r>
    </w:p>
    <w:p w14:paraId="5EA9129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Μπορούν οι ηγεσίες των εθνών, μικρότερων ή μεγαλύτερων, να έρθουν σε συνεννόηση ώστε να εξυπηρετούνται τα συμφέροντα των λαών και όχι των ιμπεριαλ</w:t>
      </w:r>
      <w:r>
        <w:rPr>
          <w:rFonts w:eastAsia="Times New Roman" w:cs="Times New Roman"/>
          <w:szCs w:val="24"/>
        </w:rPr>
        <w:t>ιστών.</w:t>
      </w:r>
    </w:p>
    <w:p w14:paraId="5EA9129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Ευχαριστώ.</w:t>
      </w:r>
    </w:p>
    <w:p w14:paraId="5EA91294"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EA91295" w14:textId="77777777" w:rsidR="000F46A4" w:rsidRDefault="00307FE8">
      <w:pPr>
        <w:spacing w:line="600" w:lineRule="auto"/>
        <w:ind w:firstLine="720"/>
        <w:jc w:val="both"/>
        <w:rPr>
          <w:rFonts w:eastAsia="Times New Roman" w:cs="Times New Roman"/>
          <w:szCs w:val="24"/>
        </w:rPr>
      </w:pPr>
      <w:r w:rsidRPr="00CB4E59">
        <w:rPr>
          <w:rFonts w:eastAsia="Times New Roman" w:cs="Times New Roman"/>
          <w:b/>
          <w:szCs w:val="24"/>
        </w:rPr>
        <w:t>ΠΡΟΕΔΡΟΣ (Νικόλαος Βούτσης):</w:t>
      </w:r>
      <w:r>
        <w:rPr>
          <w:rFonts w:eastAsia="Times New Roman" w:cs="Times New Roman"/>
          <w:szCs w:val="24"/>
        </w:rPr>
        <w:t xml:space="preserve"> Τον λόγο έχει η Υπουργός κ. Αχτσιόγλου. Παρακαλώ για την τήρηση του χρόνου.</w:t>
      </w:r>
    </w:p>
    <w:p w14:paraId="5EA91296"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ΕΦΗ</w:t>
      </w:r>
      <w:r w:rsidRPr="00CB4E59">
        <w:rPr>
          <w:rFonts w:eastAsia="Times New Roman" w:cs="Times New Roman"/>
          <w:b/>
          <w:szCs w:val="24"/>
        </w:rPr>
        <w:t xml:space="preserve"> ΑΧΤΣΙΟΓΛΟΥ (Υπουργός Εργασίας, Κοινωνικής Ασφάλισης και Κοινωνικής Αλληλεγγύης):</w:t>
      </w:r>
      <w:r>
        <w:rPr>
          <w:rFonts w:eastAsia="Times New Roman" w:cs="Times New Roman"/>
          <w:szCs w:val="24"/>
        </w:rPr>
        <w:t xml:space="preserve"> Ευχα</w:t>
      </w:r>
      <w:r>
        <w:rPr>
          <w:rFonts w:eastAsia="Times New Roman" w:cs="Times New Roman"/>
          <w:szCs w:val="24"/>
        </w:rPr>
        <w:t>ριστώ, κύριε Πρόεδρε.</w:t>
      </w:r>
    </w:p>
    <w:p w14:paraId="5EA9129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με απόλυτη συναίσθηση και της ιστορικότητας που έχει αυτή η συμφωνία, αλλά και της ευαισθησίας που μπορεί να έχει μια μεγάλη μερίδα των πολιτών στο ζήτημα καθώς και εγώ τα τριάντα από τα τριάντα τρία χρόνι</w:t>
      </w:r>
      <w:r>
        <w:rPr>
          <w:rFonts w:eastAsia="Times New Roman" w:cs="Times New Roman"/>
          <w:szCs w:val="24"/>
        </w:rPr>
        <w:t xml:space="preserve">α της ζωής μου τα έζησα στη </w:t>
      </w:r>
      <w:r>
        <w:rPr>
          <w:rFonts w:eastAsia="Times New Roman" w:cs="Times New Roman"/>
          <w:szCs w:val="24"/>
        </w:rPr>
        <w:t xml:space="preserve">βόρεια </w:t>
      </w:r>
      <w:r>
        <w:rPr>
          <w:rFonts w:eastAsia="Times New Roman" w:cs="Times New Roman"/>
          <w:szCs w:val="24"/>
        </w:rPr>
        <w:t>Ελλάδα, νομίζω ότι πρέπει να δούμε ορισμένα γεγονότα κατάματα και ξεκάθαρα.</w:t>
      </w:r>
    </w:p>
    <w:p w14:paraId="5EA9129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Το πρώτο: Το 1993 η Πρώην Γιουγκοσλαβική Δημοκρατία της Μακεδονίας γίνεται δεκτή στον Οργανισμό Ηνωμένων Εθνών με την προσωρινή αυτή ονομασία μέχ</w:t>
      </w:r>
      <w:r>
        <w:rPr>
          <w:rFonts w:eastAsia="Times New Roman" w:cs="Times New Roman"/>
          <w:szCs w:val="24"/>
        </w:rPr>
        <w:t>ρι να βρεθεί μία συμφωνημένη λύση με την Ελλάδα. Νομίζω ότι όποιος δεν στρουθοκαμηλίζει βλέπει ότι ο όρος «Πρώην Γιουγκοσλαβική Δημοκρατία της Μακεδονίας» περιλαμβάνει ατόφια τη λέξη Μακεδονία.</w:t>
      </w:r>
    </w:p>
    <w:p w14:paraId="5EA9129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Δεύτερον, το 2008 η τότε ελληνική κυβέρνηση στη Σύνοδο Κορυφής</w:t>
      </w:r>
      <w:r>
        <w:rPr>
          <w:rFonts w:eastAsia="Times New Roman" w:cs="Times New Roman"/>
          <w:szCs w:val="24"/>
        </w:rPr>
        <w:t xml:space="preserve"> του ΝΑΤΟ θέτει αυτό που εν συνεχεία αποτελεί και απετέλεσε την πάγια εθνική γραμμή, την πάγια γραμμή των ελληνικών κυβερνήσεων στο ζήτημα ότι, δηλαδή, θα πρέπει για τη λύση να υπάρξει σύνθετη ονομασία με γεωγραφικό προσδιορισμό </w:t>
      </w:r>
      <w:r>
        <w:rPr>
          <w:rFonts w:eastAsia="Times New Roman" w:cs="Times New Roman"/>
          <w:szCs w:val="24"/>
          <w:lang w:val="en-US"/>
        </w:rPr>
        <w:t>erga</w:t>
      </w:r>
      <w:r w:rsidRPr="00E1057D">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έναντι όλων. Αυτ</w:t>
      </w:r>
      <w:r>
        <w:rPr>
          <w:rFonts w:eastAsia="Times New Roman" w:cs="Times New Roman"/>
          <w:szCs w:val="24"/>
        </w:rPr>
        <w:t xml:space="preserve">ή ήταν η πάγια εθνική γραμμή που χαράχτηκε από το 2008 και η οποία υποστηρίχθηκε στη συνέχεια από όλες τις ελληνικές κυβερνήσεις. </w:t>
      </w:r>
    </w:p>
    <w:p w14:paraId="5EA9129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Αυτή η νέα εθνική θέση, σύνθετη ονομασία με γεωγραφικό προσδιορισμό έναντι όλων, είναι φαρδιά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πλατιά γραμμένη στην ιστοσελί</w:t>
      </w:r>
      <w:r>
        <w:rPr>
          <w:rFonts w:eastAsia="Times New Roman" w:cs="Times New Roman"/>
          <w:szCs w:val="24"/>
        </w:rPr>
        <w:t xml:space="preserve">δα του Υπουργείου Εξωτερικών επί όλων των κυβερνήσεων και είναι χαρακτηριστικό ότι αυτή η θέση δεν άλλαξε </w:t>
      </w:r>
      <w:r>
        <w:rPr>
          <w:rFonts w:eastAsia="Times New Roman" w:cs="Times New Roman"/>
          <w:szCs w:val="24"/>
        </w:rPr>
        <w:lastRenderedPageBreak/>
        <w:t xml:space="preserve">ούτε επί της Πρωθυπουργίας του κ. Σαμαρά το 2012 με 2014. Αναφέρεται στις προγραμματικές δηλώσεις όλων των κυβερνήσεων από το 1996 και μετά ενώ είναι </w:t>
      </w:r>
      <w:r>
        <w:rPr>
          <w:rFonts w:eastAsia="Times New Roman" w:cs="Times New Roman"/>
          <w:szCs w:val="24"/>
        </w:rPr>
        <w:t>δεκάδες και οι αναφορές ηγετικών στελεχών της συντηρητικής παράταξης στην εθνική αυτή γραμμή.</w:t>
      </w:r>
    </w:p>
    <w:p w14:paraId="5EA9129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Μέχρι σήμερα, και αυτό είναι το τρίτο στοιχείο που νομίζω ότι πρέπει να βλέπουμε επίσης κατάματα και ξεκάθαρα, περισσότερα από εκατόν σαράντα κράτη μεταξύ των οπο</w:t>
      </w:r>
      <w:r>
        <w:rPr>
          <w:rFonts w:eastAsia="Times New Roman" w:cs="Times New Roman"/>
          <w:szCs w:val="24"/>
        </w:rPr>
        <w:t>ίων η Κίνα, οι Ηνωμένες Πολιτείες, η Ρωσία αναγνωρίζουν την Πρώην Γιουγκοσλαβική Δημοκρατία με την ονομασία «Μακεδονία» σκέτο. Αυτά είναι τρία νομίζω βασικά δεδομένα που πρέπει να έχουμε υπ</w:t>
      </w:r>
      <w:r>
        <w:rPr>
          <w:rFonts w:eastAsia="Times New Roman" w:cs="Times New Roman"/>
          <w:szCs w:val="24"/>
        </w:rPr>
        <w:t>’ όψιν</w:t>
      </w:r>
      <w:r>
        <w:rPr>
          <w:rFonts w:eastAsia="Times New Roman" w:cs="Times New Roman"/>
          <w:szCs w:val="24"/>
        </w:rPr>
        <w:t xml:space="preserve"> μας και εν συνεχεία να δούμε με καθαρά μάτια τη συμφωνία, πρ</w:t>
      </w:r>
      <w:r>
        <w:rPr>
          <w:rFonts w:eastAsia="Times New Roman" w:cs="Times New Roman"/>
          <w:szCs w:val="24"/>
        </w:rPr>
        <w:t xml:space="preserve">οκειμένου να δούμε κατά πόσο αυτή η συμφωνία –και αυτό νομίζω πως είναι το μόνο ερώτημα το οποίο πρέπει αυτήν τη στιγμή να απαντούμε με ειλικρίνεια- βελτιώνει την κατάσταση στην οποία βρίσκεται η χώρα αυτήν τη στιγμή, αν βελτιώνει το </w:t>
      </w:r>
      <w:r>
        <w:rPr>
          <w:rFonts w:eastAsia="Times New Roman" w:cs="Times New Roman"/>
          <w:szCs w:val="24"/>
          <w:lang w:val="en-US"/>
        </w:rPr>
        <w:t>status</w:t>
      </w:r>
      <w:r w:rsidRPr="00E1057D">
        <w:rPr>
          <w:rFonts w:eastAsia="Times New Roman" w:cs="Times New Roman"/>
          <w:szCs w:val="24"/>
        </w:rPr>
        <w:t xml:space="preserve"> </w:t>
      </w:r>
      <w:r>
        <w:rPr>
          <w:rFonts w:eastAsia="Times New Roman" w:cs="Times New Roman"/>
          <w:szCs w:val="24"/>
          <w:lang w:val="en-US"/>
        </w:rPr>
        <w:t>quo</w:t>
      </w:r>
      <w:r>
        <w:rPr>
          <w:rFonts w:eastAsia="Times New Roman" w:cs="Times New Roman"/>
          <w:szCs w:val="24"/>
        </w:rPr>
        <w:t>, την υπάρχο</w:t>
      </w:r>
      <w:r>
        <w:rPr>
          <w:rFonts w:eastAsia="Times New Roman" w:cs="Times New Roman"/>
          <w:szCs w:val="24"/>
        </w:rPr>
        <w:t>υσα κατάσταση και αν σέβεται την πάγια εθνική θέση. Αυτά τα στοιχεία πρέπει να ερευνούμε, προκειμένου να κρίνουμε εάν είναι μια καλή συμφωνία ή όχι.</w:t>
      </w:r>
    </w:p>
    <w:p w14:paraId="5EA9129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Και εξηγούμαι σύντομα: νομίζω ότι αυτή η συμφωνία βελτιώνει κατά πολύ τη θέση στην οποία βρίσκεται η χώρα α</w:t>
      </w:r>
      <w:r>
        <w:rPr>
          <w:rFonts w:eastAsia="Times New Roman" w:cs="Times New Roman"/>
          <w:szCs w:val="24"/>
        </w:rPr>
        <w:t xml:space="preserve">υτή τη στιγμή, το υπάρχον </w:t>
      </w:r>
      <w:r>
        <w:rPr>
          <w:rFonts w:eastAsia="Times New Roman" w:cs="Times New Roman"/>
          <w:szCs w:val="24"/>
          <w:lang w:val="en-US"/>
        </w:rPr>
        <w:t>status</w:t>
      </w:r>
      <w:r w:rsidRPr="000F4DE0">
        <w:rPr>
          <w:rFonts w:eastAsia="Times New Roman" w:cs="Times New Roman"/>
          <w:szCs w:val="24"/>
        </w:rPr>
        <w:t xml:space="preserve"> </w:t>
      </w:r>
      <w:r>
        <w:rPr>
          <w:rFonts w:eastAsia="Times New Roman" w:cs="Times New Roman"/>
          <w:szCs w:val="24"/>
          <w:lang w:val="en-US"/>
        </w:rPr>
        <w:t>quo</w:t>
      </w:r>
      <w:r>
        <w:rPr>
          <w:rFonts w:eastAsia="Times New Roman" w:cs="Times New Roman"/>
          <w:szCs w:val="24"/>
        </w:rPr>
        <w:t>, ενώ συγχρόνως σέβεται απολύτως την εθνική γραμμή.</w:t>
      </w:r>
    </w:p>
    <w:p w14:paraId="5EA9129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Η συμφωνία ανταποκρίνεται απολύτως στην εθνική γραμμή, διότι μιλάει για σύνθετη ονομασία με γεωγραφικό προσδιορισμό και για χρήση έναντι όλων, erga omnes. Μάλιστα, αυτό</w:t>
      </w:r>
      <w:r>
        <w:rPr>
          <w:rFonts w:eastAsia="Times New Roman" w:cs="Times New Roman"/>
          <w:szCs w:val="24"/>
        </w:rPr>
        <w:t xml:space="preserve"> το erga omnes ήταν κάτι που στο παρελθόν δεν είχε γίνει αποδεκτό σε κα</w:t>
      </w:r>
      <w:r>
        <w:rPr>
          <w:rFonts w:eastAsia="Times New Roman" w:cs="Times New Roman"/>
          <w:szCs w:val="24"/>
        </w:rPr>
        <w:t>μ</w:t>
      </w:r>
      <w:r>
        <w:rPr>
          <w:rFonts w:eastAsia="Times New Roman" w:cs="Times New Roman"/>
          <w:szCs w:val="24"/>
        </w:rPr>
        <w:t>μία περίπτωση ως βάση συζήτησης από την άλλη πλευρά.</w:t>
      </w:r>
    </w:p>
    <w:p w14:paraId="5EA9129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Τι σημαίνει αυτό; Ότι με την κύρωση της συμφωνίας οι γείτονές μας όχι μόνο θα χρησιμοποιούν το συμφωνηθέν όνομα στις διεθνείς τους </w:t>
      </w:r>
      <w:r>
        <w:rPr>
          <w:rFonts w:eastAsia="Times New Roman" w:cs="Times New Roman"/>
          <w:szCs w:val="24"/>
        </w:rPr>
        <w:t>σχέσεις, στα διεθνή φόρα, αλλά και στο εσωτερικό της χώρας.</w:t>
      </w:r>
    </w:p>
    <w:p w14:paraId="5EA9129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Δεύτερον, η συμφωνία δεν τηρεί απλώς την εθνική γραμμή –σύνθετη ονομασία με γεωγραφικό προσδιορισμό έναντι όλων-, αλλά βαίνει και πέραν αυτής υπέρ των εθνικών συμφερόντων. Δηλαδή, ανεβάζει </w:t>
      </w:r>
      <w:r>
        <w:rPr>
          <w:rFonts w:eastAsia="Times New Roman" w:cs="Times New Roman"/>
          <w:szCs w:val="24"/>
        </w:rPr>
        <w:t xml:space="preserve">τον </w:t>
      </w:r>
      <w:r>
        <w:rPr>
          <w:rFonts w:eastAsia="Times New Roman" w:cs="Times New Roman"/>
          <w:szCs w:val="24"/>
        </w:rPr>
        <w:t>πήχ</w:t>
      </w:r>
      <w:r>
        <w:rPr>
          <w:rFonts w:eastAsia="Times New Roman" w:cs="Times New Roman"/>
          <w:szCs w:val="24"/>
        </w:rPr>
        <w:t xml:space="preserve">η ακόμα παραπάνω. Γιατί; </w:t>
      </w:r>
      <w:r>
        <w:rPr>
          <w:rFonts w:eastAsia="Times New Roman" w:cs="Times New Roman"/>
          <w:szCs w:val="24"/>
        </w:rPr>
        <w:lastRenderedPageBreak/>
        <w:t xml:space="preserve">Διότι προβλέπει ότι η γειτονική χώρα θα πρέπει σε κάθε περίπτωση να προβεί σε συνταγματική αναθεώρηση, προκειμένου αυτή η συμφωνία να τεθεί σε ισχύ. </w:t>
      </w:r>
    </w:p>
    <w:p w14:paraId="5EA912A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Το ζήτημα αυτό της συνταγματικής αναθεώρησης αποτελεί ένα μείζον ζήτημα το οποίο </w:t>
      </w:r>
      <w:r>
        <w:rPr>
          <w:rFonts w:eastAsia="Times New Roman" w:cs="Times New Roman"/>
          <w:szCs w:val="24"/>
        </w:rPr>
        <w:t xml:space="preserve">δεν τίθετο από τις προηγούμενες ελληνικές κυβερνήσεις και δεν υπήρχε στον χάρτη αυτό και από αυτή τη στιγμή γίνεται απολύτως αποδεκτό από την άλλη πλευρά και νομίζω πως αποτελεί αναμφίβολα ένα κομβικό σημείο. Δηλαδή, η γείτονα χώρα θα πρέπει να αλλάξει το </w:t>
      </w:r>
      <w:r>
        <w:rPr>
          <w:rFonts w:eastAsia="Times New Roman" w:cs="Times New Roman"/>
          <w:szCs w:val="24"/>
        </w:rPr>
        <w:t xml:space="preserve">Σύνταγμά της, για να συμπεριλάβει με σαφή τρόπο τη νέα ονομασία. Και άρα, και οι εκατόν σαράντα χώρες που πλέον αναγνωρίζουν αυτή τη στιγμή την </w:t>
      </w:r>
      <w:r>
        <w:rPr>
          <w:rFonts w:eastAsia="Times New Roman" w:cs="Times New Roman"/>
          <w:szCs w:val="24"/>
        </w:rPr>
        <w:t>Π</w:t>
      </w:r>
      <w:r>
        <w:rPr>
          <w:rFonts w:eastAsia="Times New Roman" w:cs="Times New Roman"/>
          <w:szCs w:val="24"/>
        </w:rPr>
        <w:t xml:space="preserve">ρώην Γιουγκοσλαβική Δημοκρατία της Μακεδονίας ως Μακεδονία σκέτο, στο εξής θα πρέπει να την αναγνωρίζουν με τη </w:t>
      </w:r>
      <w:r>
        <w:rPr>
          <w:rFonts w:eastAsia="Times New Roman" w:cs="Times New Roman"/>
          <w:szCs w:val="24"/>
        </w:rPr>
        <w:t xml:space="preserve">νέα της ονομασία «Δημοκρατία της Βόρειας Μακεδονίας». </w:t>
      </w:r>
    </w:p>
    <w:p w14:paraId="5EA912A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Τρίτον -και αυτό νομίζω στα πολύ σημαντικά της συμφωνίας που δείχνει πόσο ανεβάζει τον πήχη σε σχέση με την πάγια εθνική γραμμή που είχε χαραχθεί από το 2008- είναι το τέλος του αλυτρωτισμού, το οποίο </w:t>
      </w:r>
      <w:r>
        <w:rPr>
          <w:rFonts w:eastAsia="Times New Roman" w:cs="Times New Roman"/>
          <w:szCs w:val="24"/>
        </w:rPr>
        <w:t xml:space="preserve">επιβεβαιώνεται με τον πλέον επίσημο </w:t>
      </w:r>
      <w:r>
        <w:rPr>
          <w:rFonts w:eastAsia="Times New Roman" w:cs="Times New Roman"/>
          <w:szCs w:val="24"/>
        </w:rPr>
        <w:lastRenderedPageBreak/>
        <w:t xml:space="preserve">τρόπο, καθώς η γείτονα χώρα θα πρέπει στη συνταγματική της αναθεώρηση να απαλείψει εντελώς από το Σύνταγμά της οποιαδήποτε αναφορά θα μπορούσε να χρησιμοποιηθεί με τέτοιο τρόπο. </w:t>
      </w:r>
    </w:p>
    <w:p w14:paraId="5EA912A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Αυτά, λοιπόν, είναι τα βασικά στοιχεία τη</w:t>
      </w:r>
      <w:r>
        <w:rPr>
          <w:rFonts w:eastAsia="Times New Roman" w:cs="Times New Roman"/>
          <w:szCs w:val="24"/>
        </w:rPr>
        <w:t>ς συμφωνίας. Είναι μια συμφωνία που σέβεται τις αξίες και την αξιοπρέπεια των δύο λαών και ταυτόχρονα αίρει οποιαδήποτε προσπάθεια οικειοποίησης της ιστορίας μας και νομίζω ότι όποιος έχει ανοικτά αυτιά και απροκατάληπτη διάθεση, μπορεί πάρα πολύ καθαρά να</w:t>
      </w:r>
      <w:r>
        <w:rPr>
          <w:rFonts w:eastAsia="Times New Roman" w:cs="Times New Roman"/>
          <w:szCs w:val="24"/>
        </w:rPr>
        <w:t xml:space="preserve"> δει γιατί αυτή η συμφωνία βελτιώνει την κατάσταση για τη χώρα μας από αυτό που ισχύει σήμερα, αλλά και από αυτό που είχε χαραχτεί ως πάγια εθνική γραμμή.</w:t>
      </w:r>
    </w:p>
    <w:p w14:paraId="5EA912A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Συγχρόνως, δεν πρέπει να ξεχνάμε ότι η ίδια η επίτευξη της συμφωνίας, το γεγονός δηλαδή ότι επιλύεται</w:t>
      </w:r>
      <w:r>
        <w:rPr>
          <w:rFonts w:eastAsia="Times New Roman" w:cs="Times New Roman"/>
          <w:szCs w:val="24"/>
        </w:rPr>
        <w:t xml:space="preserve"> ένα χρόνιο πρόβλημα, το οποίο ταλάνιζε και τη χώρα μας και τις σχέσεις των δύο χωρών και το οποίο είχε τοξικές αναθυμιάσεις στα Βαλκάνια συνολικά, διαμορφώνει μια νέα σελίδα για την επωφελή συνεργασία των δυο λαών και θεμελιώνει τον ρόλο της Ελλάδας ως πυ</w:t>
      </w:r>
      <w:r>
        <w:rPr>
          <w:rFonts w:eastAsia="Times New Roman" w:cs="Times New Roman"/>
          <w:szCs w:val="24"/>
        </w:rPr>
        <w:t xml:space="preserve">λώνα σταθερότητας στα Βαλκάνια. Θα ανοίξει εμπορικούς </w:t>
      </w:r>
      <w:r>
        <w:rPr>
          <w:rFonts w:eastAsia="Times New Roman" w:cs="Times New Roman"/>
          <w:szCs w:val="24"/>
        </w:rPr>
        <w:lastRenderedPageBreak/>
        <w:t xml:space="preserve">δρόμους από τα λιμάνια μας προς την Ευρώπη και θα δώσει στις ελληνικές επιχειρήσεις ένα νέο πεδίο δράσης. </w:t>
      </w:r>
    </w:p>
    <w:p w14:paraId="5EA912A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Σαφέστατα, λοιπόν, νομίζω ότι μπορεί κανείς να δει γιατί με τη συμφωνία αυτή η χώρα έρχεται σε </w:t>
      </w:r>
      <w:r>
        <w:rPr>
          <w:rFonts w:eastAsia="Times New Roman" w:cs="Times New Roman"/>
          <w:szCs w:val="24"/>
        </w:rPr>
        <w:t>καλύτερη θέση σε σχέση με τα σημερινά δεδομένα. Οτιδήποτε άλλο νομίζω ότι μπαίνει πια στον κόσμο των επιθυμιών, όχι στον κόσμο της πραγματικότητας και ως τέτοιο μπορεί να είναι ευπρόσδεκτο, αλλά να κατανοούμε ότι είναι τέτοιο, ότι είναι επιθυμίες οι οποίες</w:t>
      </w:r>
      <w:r>
        <w:rPr>
          <w:rFonts w:eastAsia="Times New Roman" w:cs="Times New Roman"/>
          <w:szCs w:val="24"/>
        </w:rPr>
        <w:t xml:space="preserve"> μπορούν να εκφράζονται από οποιονδήποτε και είναι καλοδεχούμενες. Ή όπως πολύ καλά έχει πει η </w:t>
      </w:r>
      <w:r>
        <w:rPr>
          <w:rFonts w:eastAsia="Times New Roman" w:cs="Times New Roman"/>
          <w:szCs w:val="24"/>
        </w:rPr>
        <w:t>κ.</w:t>
      </w:r>
      <w:r>
        <w:rPr>
          <w:rFonts w:eastAsia="Times New Roman" w:cs="Times New Roman"/>
          <w:szCs w:val="24"/>
        </w:rPr>
        <w:t xml:space="preserve"> Μπακογιάννη –νομίζω- μιλώντας για το ζήτημα και σχολιάζοντας θέσεις των στελεχών της παράταξής της, όπου δεν θα θέλανε να υπάρχει ο όρος «Μακεδονία» μέσα, «κι</w:t>
      </w:r>
      <w:r>
        <w:rPr>
          <w:rFonts w:eastAsia="Times New Roman" w:cs="Times New Roman"/>
          <w:szCs w:val="24"/>
        </w:rPr>
        <w:t xml:space="preserve"> εγώ θα ήθελα να είμαι η Σίντι Κρόφορντ, αλλά δεν είμαι». Νομίζω ότι ήταν με πολύ εύστοχο τρόπο τοποθετημένο το τι συνιστά επιθυμία και τι συνιστά πραγματική κατάσταση. </w:t>
      </w:r>
    </w:p>
    <w:p w14:paraId="5EA912A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Θα ήθελα όμως να πω στον ελάχιστο χρόνο που έχω και μερικά νομικά πράγματα. Δεν βλέπω </w:t>
      </w:r>
      <w:r>
        <w:rPr>
          <w:rFonts w:eastAsia="Times New Roman" w:cs="Times New Roman"/>
          <w:szCs w:val="24"/>
        </w:rPr>
        <w:t xml:space="preserve">τον κ. Βορίδη εδώ, αλλά άκουσα τον κ. Βορίδη να λέει ορισμένα πράγματα, νομικά στοιχεία, δύο φορές με πάρα πολύ έντονο τρόπο, τα οποία μάλιστα </w:t>
      </w:r>
      <w:r>
        <w:rPr>
          <w:rFonts w:eastAsia="Times New Roman" w:cs="Times New Roman"/>
          <w:szCs w:val="24"/>
        </w:rPr>
        <w:lastRenderedPageBreak/>
        <w:t>τα υποστήριζε και ως αυταπόδεικτες αλήθειες. Αυτό έγινε δύο φορές, μια στη συζήτηση για τα προαπαιτούμενα και μια</w:t>
      </w:r>
      <w:r>
        <w:rPr>
          <w:rFonts w:eastAsia="Times New Roman" w:cs="Times New Roman"/>
          <w:szCs w:val="24"/>
        </w:rPr>
        <w:t xml:space="preserve"> προχθές το βράδυ, αν δεν κάνω λάθος, και τα οποία πρέπει να απαντηθούν. </w:t>
      </w:r>
    </w:p>
    <w:p w14:paraId="5EA912A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Τι λέει ο κ. Βορίδης; Ο κ. Βορίδης λέει ότι η συμφωνία με μόνη την υπογραφή της από τους Υπουργούς Εξωτερικών παράγει έννομα αποτελέσματα και δεσμεύει διεθνώς τη χώρα. </w:t>
      </w:r>
    </w:p>
    <w:p w14:paraId="5EA912A7"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ΧΑΡΑΛΑΜΠΟΣ ΑΘ</w:t>
      </w:r>
      <w:r>
        <w:rPr>
          <w:rFonts w:eastAsia="Times New Roman" w:cs="Times New Roman"/>
          <w:b/>
          <w:szCs w:val="24"/>
        </w:rPr>
        <w:t xml:space="preserve">ΑΝΑΣΙΟΥ: </w:t>
      </w:r>
      <w:r>
        <w:rPr>
          <w:rFonts w:eastAsia="Times New Roman" w:cs="Times New Roman"/>
          <w:szCs w:val="24"/>
        </w:rPr>
        <w:t>Στο εξωτερικό.</w:t>
      </w:r>
    </w:p>
    <w:p w14:paraId="5EA912A8"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ΕΦΗ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 xml:space="preserve">Ναι, ναι. Και δεσμεύει διεθνώς τη χώρα στο εξωτερικό. Απολύτως αυτό. Παράγει έννομα αποτελέσματα, λοιπόν, στο εξωτερικό. </w:t>
      </w:r>
    </w:p>
    <w:p w14:paraId="5EA912A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Γιατί το λέει αυτό ο κ. Βορίδης; Ο κ. Βορίδης το λέει αυτό προκειμένου, νομίζω, να πιέσει τον κ. Καμμένο στην υπάρχουσα πρόταση μομφής και να του πει περίπου ότι είναι τώρα η ώρα που πρέπει να απαντήσει για αυτό το ζήτημα και όχι αργότερα. Άρα, λέει ο κ. Β</w:t>
      </w:r>
      <w:r>
        <w:rPr>
          <w:rFonts w:eastAsia="Times New Roman" w:cs="Times New Roman"/>
          <w:szCs w:val="24"/>
        </w:rPr>
        <w:t xml:space="preserve">ορίδης ότι όλα αυτά τα βήματα τα οποία προβλέπονται εκτός της συμφωνίας που θα πρέπει να λάβουν χώρα, </w:t>
      </w:r>
      <w:r>
        <w:rPr>
          <w:rFonts w:eastAsia="Times New Roman" w:cs="Times New Roman"/>
          <w:szCs w:val="24"/>
        </w:rPr>
        <w:lastRenderedPageBreak/>
        <w:t xml:space="preserve">δηλαδή κύρωση της συμφωνίας στο Κοινοβούλιο της </w:t>
      </w:r>
      <w:r>
        <w:rPr>
          <w:rFonts w:eastAsia="Times New Roman" w:cs="Times New Roman"/>
          <w:szCs w:val="24"/>
        </w:rPr>
        <w:t>Π</w:t>
      </w:r>
      <w:r>
        <w:rPr>
          <w:rFonts w:eastAsia="Times New Roman" w:cs="Times New Roman"/>
          <w:szCs w:val="24"/>
        </w:rPr>
        <w:t xml:space="preserve">ρώην Γιουγκοσλαβικής Δημοκρατίας της Μακεδονίας, συνταγματική αναθεώρηση στη γείτονα χώρα, δημοψήφισμα ή </w:t>
      </w:r>
      <w:r>
        <w:rPr>
          <w:rFonts w:eastAsia="Times New Roman" w:cs="Times New Roman"/>
          <w:szCs w:val="24"/>
        </w:rPr>
        <w:t>όχι ανάλογα με το τι θέλει και κύρωση της συμφωνίας στο δικό μας Κοινοβούλιο, δεν έχουν κα</w:t>
      </w:r>
      <w:r>
        <w:rPr>
          <w:rFonts w:eastAsia="Times New Roman" w:cs="Times New Roman"/>
          <w:szCs w:val="24"/>
        </w:rPr>
        <w:t>μ</w:t>
      </w:r>
      <w:r>
        <w:rPr>
          <w:rFonts w:eastAsia="Times New Roman" w:cs="Times New Roman"/>
          <w:szCs w:val="24"/>
        </w:rPr>
        <w:t xml:space="preserve">μία ιδιαίτερη σημασία σε σχέση με τις έννομες συνέπειες αυτής της συμφωνίας στο εξωτερικό. </w:t>
      </w:r>
    </w:p>
    <w:p w14:paraId="5EA912A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Τι ισχύει, όμως, πραγματικά; Κατανοώ, όπως καταλάβατε, την πολιτική σκοπι</w:t>
      </w:r>
      <w:r>
        <w:rPr>
          <w:rFonts w:eastAsia="Times New Roman" w:cs="Times New Roman"/>
          <w:szCs w:val="24"/>
        </w:rPr>
        <w:t>μότητα του επιχειρήματος του κ. Βορίδη, αλλά δεν μπορούμε να ξεχνάμε και βασικές αρχές του δικαίου ή εκτός εάν δεν το κάνει εσκεμμένα, νομίζω ότι θα πρέπει να «ξεσκονίσει» λίγο τις γνώσεις του στο Διεθνές Δίκαιο.</w:t>
      </w:r>
    </w:p>
    <w:p w14:paraId="5EA912A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Η Σύμβαση της Βιέννης του </w:t>
      </w:r>
      <w:r>
        <w:rPr>
          <w:rFonts w:eastAsia="Times New Roman" w:cs="Times New Roman"/>
          <w:szCs w:val="24"/>
        </w:rPr>
        <w:t>΄</w:t>
      </w:r>
      <w:r>
        <w:rPr>
          <w:rFonts w:eastAsia="Times New Roman" w:cs="Times New Roman"/>
          <w:szCs w:val="24"/>
        </w:rPr>
        <w:t>69, η οποία ορίζ</w:t>
      </w:r>
      <w:r>
        <w:rPr>
          <w:rFonts w:eastAsia="Times New Roman" w:cs="Times New Roman"/>
          <w:szCs w:val="24"/>
        </w:rPr>
        <w:t>ει ακριβώς το Δίκαιο των Διεθνών Συνθηκών, προβλέπει τα εξής: Διεθνής σύμβαση που προβλέπει διαδικασία κύρωσης καθίσταται διεθνώς δεσμευτική μόνο από την κύρωσή της σε διεθνές επίπεδο.</w:t>
      </w:r>
    </w:p>
    <w:p w14:paraId="5EA912A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Δεύτερον, η σύμβαση μπορεί να περιέχει επιπλέον βήματα, προκειμένου να </w:t>
      </w:r>
      <w:r>
        <w:rPr>
          <w:rFonts w:eastAsia="Times New Roman" w:cs="Times New Roman"/>
          <w:szCs w:val="24"/>
        </w:rPr>
        <w:t xml:space="preserve">τεθεί σε ισχύ, όσα βήματα τα κράτη θέλουν. Τα κράτη, δηλαδή, μπορούν ελεύθερα να αποφασίσουν </w:t>
      </w:r>
      <w:r>
        <w:rPr>
          <w:rFonts w:eastAsia="Times New Roman" w:cs="Times New Roman"/>
          <w:szCs w:val="24"/>
        </w:rPr>
        <w:lastRenderedPageBreak/>
        <w:t xml:space="preserve">ότι θέλουν μια σειρά από πράξεις να προηγηθούν, προκειμένου η σύμβαση να τεθεί σε ισχύ και να παράγει έννομα αποτελέσματα. Άρα, όσα βήματα θέλουν μπορούν τα κράτη </w:t>
      </w:r>
      <w:r>
        <w:rPr>
          <w:rFonts w:eastAsia="Times New Roman" w:cs="Times New Roman"/>
          <w:szCs w:val="24"/>
        </w:rPr>
        <w:t xml:space="preserve">να θέσουν, προκειμένου να διασφαλίσουν ότι η σύμβαση δεν θα ξεκινήσει να παράγει τα έννομα αποτελέσματά της, προτού και τα δύο μέρη εκπληρώσουν όλα τα βήματα που απαιτεί η μεταξύ τους συμφωνία. Το ίδιο προβλέπει και το Σύνταγμα της χώρας μας στο άρθρο 28, </w:t>
      </w:r>
      <w:r>
        <w:rPr>
          <w:rFonts w:eastAsia="Times New Roman" w:cs="Times New Roman"/>
          <w:szCs w:val="24"/>
        </w:rPr>
        <w:t xml:space="preserve">αυτό που λέει ρητά ότι οι διεθνείς συμβάσεις αποτελούν αναπόσπαστο μέρος του ελληνικού δικαίου από την επικύρωσή τους με νόμο και τη θέση τους σε ισχύ, σύμφωνα με τους όρους της καθεμιάς. </w:t>
      </w:r>
    </w:p>
    <w:p w14:paraId="5EA912A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Άρα, απ’ αυτά προκύπτει ότι η μόνη υπογραφή διεθνούς σύμβασης προ τ</w:t>
      </w:r>
      <w:r>
        <w:rPr>
          <w:rFonts w:eastAsia="Times New Roman" w:cs="Times New Roman"/>
          <w:szCs w:val="24"/>
        </w:rPr>
        <w:t>ης κύρωσής της και της θέσης της σε ισχύ, καθόλου δεν δεσμεύει τα μέρη, ούτε δημιουργεί διεθνή ευθύνη σε περίπτωση μη τήρησης των συμφωνηθέντων.</w:t>
      </w:r>
    </w:p>
    <w:p w14:paraId="5EA912A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Υπουργού)</w:t>
      </w:r>
    </w:p>
    <w:p w14:paraId="5EA912A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5EA912B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Συμβαίνουν αυτά στην παρούσα συμφωνία; Συμβαίνουν. Η ίδια η συμφωνία προβλέπει βήματα που πρέπει να τηρηθούν, προκειμένου να τεθεί σε ισχύ και να παράξει έννομα αποτελέσματα και διεθνώς. Προβλέπει ότι θα πρέπει να επικυρωθεί στο Κοινοβούλιο της γείτονας χ</w:t>
      </w:r>
      <w:r>
        <w:rPr>
          <w:rFonts w:eastAsia="Times New Roman" w:cs="Times New Roman"/>
          <w:szCs w:val="24"/>
        </w:rPr>
        <w:t>ώρας, θα πρέπει εν συνεχεία να γίνει συνταγματική αναθεώρηση στη γείτονα χώρα, εν συνεχεία να έρθει στο Εθνικό Κοινοβούλιο και εν συνεχεία να γνωστοποιηθεί η σειρά αυτή η οποία έχει ολοκληρωθεί, η αλληλουχία αυτών των πράξεων, στον θεματοφύλακα της συμφωνί</w:t>
      </w:r>
      <w:r>
        <w:rPr>
          <w:rFonts w:eastAsia="Times New Roman" w:cs="Times New Roman"/>
          <w:szCs w:val="24"/>
        </w:rPr>
        <w:t>ας, τον Γενικό Γραμματέα του ΟΗΕ. Μόνο τότε, λέει ξεκάθαρα η συμφωνία στο άρθρο 20 –διαβάστε την- παράγει έννομα αποτελέσματα και δεσμεύει τη χώρα μας διεθνώς.</w:t>
      </w:r>
    </w:p>
    <w:p w14:paraId="5EA912B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Αυτά, για να ξέρουμε για τί μιλάμε, γιατί σ’ αυτή την Αίθουσα νομικά γνωρίζουμε και άλλοι άνθρωπ</w:t>
      </w:r>
      <w:r>
        <w:rPr>
          <w:rFonts w:eastAsia="Times New Roman" w:cs="Times New Roman"/>
          <w:szCs w:val="24"/>
        </w:rPr>
        <w:t xml:space="preserve">οι και δεν είναι, νομίζω, σωστό στο όνομα μιας πολιτικής σκοπιμότητας να παρουσιάζουμε ως αυταπόδεικτες αλήθειες δικαιικές αρχές που παρερμηνεύονται και διαστρεβλώνονται διαρκώς. </w:t>
      </w:r>
    </w:p>
    <w:p w14:paraId="5EA912B2" w14:textId="77777777" w:rsidR="000F46A4" w:rsidRDefault="00307FE8">
      <w:pPr>
        <w:spacing w:line="600" w:lineRule="auto"/>
        <w:ind w:firstLine="720"/>
        <w:jc w:val="both"/>
        <w:rPr>
          <w:rFonts w:eastAsia="Times New Roman" w:cs="Times New Roman"/>
          <w:szCs w:val="24"/>
        </w:rPr>
      </w:pPr>
      <w:r w:rsidRPr="00FB5F6B">
        <w:rPr>
          <w:rFonts w:eastAsia="Times New Roman" w:cs="Times New Roman"/>
          <w:b/>
          <w:szCs w:val="24"/>
        </w:rPr>
        <w:t>ΠΡΟΕΔΡΟΣ (Νικόλαος Βούτσης):</w:t>
      </w:r>
      <w:r>
        <w:rPr>
          <w:rFonts w:eastAsia="Times New Roman" w:cs="Times New Roman"/>
          <w:szCs w:val="24"/>
        </w:rPr>
        <w:t xml:space="preserve"> Ευχαριστώ πολύ.</w:t>
      </w:r>
    </w:p>
    <w:p w14:paraId="5EA912B3"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ΕΦΗ</w:t>
      </w:r>
      <w:r>
        <w:rPr>
          <w:rFonts w:eastAsia="Times New Roman" w:cs="Times New Roman"/>
          <w:b/>
          <w:szCs w:val="24"/>
        </w:rPr>
        <w:t xml:space="preserve"> ΑΧΤΣΙΟΓΛΟΥ (Υπουργός Εργασί</w:t>
      </w:r>
      <w:r>
        <w:rPr>
          <w:rFonts w:eastAsia="Times New Roman" w:cs="Times New Roman"/>
          <w:b/>
          <w:szCs w:val="24"/>
        </w:rPr>
        <w:t xml:space="preserve">ας, Κοινωνικής Ασφάλισης και Αλληλεγγύης): </w:t>
      </w:r>
      <w:r>
        <w:rPr>
          <w:rFonts w:eastAsia="Times New Roman" w:cs="Times New Roman"/>
          <w:szCs w:val="24"/>
        </w:rPr>
        <w:t>Αυτά, κύριε Πρόεδρε, για να σεβαστώ τον χρόνο για τους υπόλοιπους ομιλητές.</w:t>
      </w:r>
    </w:p>
    <w:p w14:paraId="5EA912B4" w14:textId="77777777" w:rsidR="000F46A4" w:rsidRDefault="00307FE8">
      <w:pPr>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5EA912B5" w14:textId="77777777" w:rsidR="000F46A4" w:rsidRDefault="00307FE8">
      <w:pPr>
        <w:spacing w:line="600" w:lineRule="auto"/>
        <w:ind w:firstLine="720"/>
        <w:jc w:val="both"/>
        <w:rPr>
          <w:rFonts w:eastAsia="Times New Roman" w:cs="Times New Roman"/>
          <w:szCs w:val="24"/>
        </w:rPr>
      </w:pPr>
      <w:r w:rsidRPr="00FB5F6B">
        <w:rPr>
          <w:rFonts w:eastAsia="Times New Roman" w:cs="Times New Roman"/>
          <w:b/>
          <w:szCs w:val="24"/>
        </w:rPr>
        <w:t>ΠΡΟΕΔΡΟΣ (Νικόλαος Βούτσης):</w:t>
      </w:r>
      <w:r>
        <w:rPr>
          <w:rFonts w:eastAsia="Times New Roman" w:cs="Times New Roman"/>
          <w:szCs w:val="24"/>
        </w:rPr>
        <w:t xml:space="preserve"> Είναι καλό που και νέοι συνάδελφοι προστρέχουν με τις νομικές τους γνώσεις, τα διεθνή τους διπλώματα, στη συζήτηση που εξελίσσεται, για να μην ζούμε αναμεταξύ μας το ποιοι είναι οι γίγαντες της νομικής ή της μηχανικής ή της φιλοσοφικής σκέψης. Καλό είναι </w:t>
      </w:r>
      <w:r>
        <w:rPr>
          <w:rFonts w:eastAsia="Times New Roman" w:cs="Times New Roman"/>
          <w:szCs w:val="24"/>
        </w:rPr>
        <w:t>αυτό, πολύ καλό.</w:t>
      </w:r>
    </w:p>
    <w:p w14:paraId="5EA912B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Ο κ. Πλακιωτάκης έχει τον λόγο. </w:t>
      </w:r>
    </w:p>
    <w:p w14:paraId="5EA912B7" w14:textId="77777777" w:rsidR="000F46A4" w:rsidRDefault="00307FE8">
      <w:pPr>
        <w:spacing w:line="600" w:lineRule="auto"/>
        <w:ind w:firstLine="720"/>
        <w:jc w:val="both"/>
        <w:rPr>
          <w:rFonts w:eastAsia="Times New Roman" w:cs="Times New Roman"/>
          <w:szCs w:val="24"/>
        </w:rPr>
      </w:pPr>
      <w:r w:rsidRPr="0003538C">
        <w:rPr>
          <w:rFonts w:eastAsia="Times New Roman" w:cs="Times New Roman"/>
          <w:b/>
          <w:szCs w:val="24"/>
        </w:rPr>
        <w:t>ΙΩΑΝΝΗΣ ΠΛΑΚΙΩΤΑΚΗΣ:</w:t>
      </w:r>
      <w:r>
        <w:rPr>
          <w:rFonts w:eastAsia="Times New Roman" w:cs="Times New Roman"/>
          <w:szCs w:val="24"/>
        </w:rPr>
        <w:t xml:space="preserve"> Ευχαριστώ πολύ, κύριε Πρόεδρε.</w:t>
      </w:r>
    </w:p>
    <w:p w14:paraId="5EA912B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Αξιότιμοι κυρίες και κύριοι συνάδελφοι, δεν σας κρύβω ότι κάθε φορά που η Κυβέρνηση ολοκληρώνει μια διαπραγμάτευση και ακούω τον κ. Τσίπρα να μας παρουσιά</w:t>
      </w:r>
      <w:r>
        <w:rPr>
          <w:rFonts w:eastAsia="Times New Roman" w:cs="Times New Roman"/>
          <w:szCs w:val="24"/>
        </w:rPr>
        <w:t>ζει με κομπασμό τα σπουδαία αποτελέσματα της κάθε συμφωνίας του, κρύος ιδρώτας με «λούζει».</w:t>
      </w:r>
    </w:p>
    <w:p w14:paraId="5EA912B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Ο ελληνικός λαός δε, ακούγοντας τον Πρωθυπουργό της χώρας να επαναλαμβάνει μονότονα μετά από κάθε διαπραγμάτευση ότι έδωσε σκληρή μάχη και πως δεν υπέκυψε σε εκβιασ</w:t>
      </w:r>
      <w:r>
        <w:rPr>
          <w:rFonts w:eastAsia="Times New Roman" w:cs="Times New Roman"/>
          <w:szCs w:val="24"/>
        </w:rPr>
        <w:t>μούς, είμαι βέβαιος ότι πρέπει να αισθάνεται ταραχή, εάν όχι τρόμο. Γιατί, ακούγοντας οι Έλληνες πολίτες τα χιλιοειπωμένα λόγια, αλλά και τα ίδια ψέματα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κατανοεί ότι τελικά τις συνέπειες της αλόγιστης πολιτικής τους θα πληρώσουν οι ίδιοι </w:t>
      </w:r>
      <w:r>
        <w:rPr>
          <w:rFonts w:eastAsia="Times New Roman" w:cs="Times New Roman"/>
          <w:szCs w:val="24"/>
        </w:rPr>
        <w:t xml:space="preserve">και τα παιδιά τους τα επόμενα χρόνια. </w:t>
      </w:r>
    </w:p>
    <w:p w14:paraId="5EA912B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μια ακόμη φορά γινόμαστε θεατές στο ίδιο έργο. Το καλοκαίρι του 2015, ο κ. Τσίπρας μετά από ένα θρίλερ δεκαεπτά ωρών και μιας σκληρής μάχης με τους τροϊκανούς μάς έφερε μια καταπληκτι</w:t>
      </w:r>
      <w:r>
        <w:rPr>
          <w:rFonts w:eastAsia="Times New Roman" w:cs="Times New Roman"/>
          <w:szCs w:val="24"/>
        </w:rPr>
        <w:t>κή συμφωνία, που επιβάρυνε όμως τελικά τον ελληνικό λαό με 86 επιπλέον δισεκατομμύρια ευρώ.</w:t>
      </w:r>
    </w:p>
    <w:p w14:paraId="5EA912B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Μόλις πριν από δύο ημέρες ο κ. Τσίπρας πανηγύρισε επίσης την έξοδο της χώρας μας από τα μνημόνια. Και βάφτισε το νομοσχέδιο για τα προαπαιτούμενα ως το διαβατήριο τ</w:t>
      </w:r>
      <w:r>
        <w:rPr>
          <w:rFonts w:eastAsia="Times New Roman" w:cs="Times New Roman"/>
          <w:szCs w:val="24"/>
        </w:rPr>
        <w:t>ων Ελλήνων για τον παράδεισο.</w:t>
      </w:r>
    </w:p>
    <w:p w14:paraId="5EA912B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Μα καλά, κύριοι της Κυβέρνησης, ίχνος ευθιξίας δεν έχετε; Σε ποιους νομίζετε τελικά ότι απευθύνεστε; Σε ιθαγενείς;</w:t>
      </w:r>
    </w:p>
    <w:p w14:paraId="5EA912B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Έρχομαι τώρα, κυρίες και κύριοι συνάδελφοι, στο επίμαχο θέμα της συμφωνίας για το </w:t>
      </w:r>
      <w:r>
        <w:rPr>
          <w:rFonts w:eastAsia="Times New Roman" w:cs="Times New Roman"/>
          <w:szCs w:val="24"/>
        </w:rPr>
        <w:t>σκοπιανό</w:t>
      </w:r>
      <w:r>
        <w:rPr>
          <w:rFonts w:eastAsia="Times New Roman" w:cs="Times New Roman"/>
          <w:szCs w:val="24"/>
        </w:rPr>
        <w:t>, όπου η μισή Κυβέρνη</w:t>
      </w:r>
      <w:r>
        <w:rPr>
          <w:rFonts w:eastAsia="Times New Roman" w:cs="Times New Roman"/>
          <w:szCs w:val="24"/>
        </w:rPr>
        <w:t xml:space="preserve">ση –διότι οι ΑΝΕΛ το παίζουν αντάρτες και ακολουθούν άλλη ρότα- πανηγυρίζει για την εθνική της επιτυχία. </w:t>
      </w:r>
    </w:p>
    <w:p w14:paraId="5EA912B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 ερώτημα όμως είναι, αξιότιμοι κύριοι συνάδελφοι του ΣΥΡΙΖΑ, γιατί πανηγυρίζετε; Διότι μετά από έξι μήνες μυστικής διπλωματίας, σφοδρών κατηγοριών π</w:t>
      </w:r>
      <w:r>
        <w:rPr>
          <w:rFonts w:eastAsia="Times New Roman" w:cs="Times New Roman"/>
          <w:szCs w:val="24"/>
        </w:rPr>
        <w:t>ρος όλους όσους τόλμησαν να εκδηλώσουν το εθνικό τους αίσθημα στα συλλαλητήρια και τελικά στοχοποιήθηκαν ως εθνολαϊκιστές, μισαλλόδοξοι, πατριδοκάπηλοι, φέρατε μια συμφωνία που αποτελεί ταφόπλακα για την ελληνικότητα της Μακεδονίας μας;</w:t>
      </w:r>
    </w:p>
    <w:p w14:paraId="5EA912B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Κύριε Τσίπρα, τόσο </w:t>
      </w:r>
      <w:r>
        <w:rPr>
          <w:rFonts w:eastAsia="Times New Roman" w:cs="Times New Roman"/>
          <w:szCs w:val="24"/>
        </w:rPr>
        <w:t xml:space="preserve">εσείς όσο και ο </w:t>
      </w:r>
      <w:r>
        <w:rPr>
          <w:rFonts w:eastAsia="Times New Roman" w:cs="Times New Roman"/>
          <w:szCs w:val="24"/>
        </w:rPr>
        <w:t xml:space="preserve">Υπουργός </w:t>
      </w:r>
      <w:r>
        <w:rPr>
          <w:rFonts w:eastAsia="Times New Roman" w:cs="Times New Roman"/>
          <w:szCs w:val="24"/>
        </w:rPr>
        <w:t xml:space="preserve">των Εξωτερικών, ο κ. Κοτζιάς, αναφέρατε ότι επιτύχατε έναν έντιμο συμβιβασμό. Θα αγνοείτε μάλλον ότι προϋπόθεση για έναν έντιμο </w:t>
      </w:r>
      <w:r>
        <w:rPr>
          <w:rFonts w:eastAsia="Times New Roman" w:cs="Times New Roman"/>
          <w:szCs w:val="24"/>
        </w:rPr>
        <w:lastRenderedPageBreak/>
        <w:t>συμβιβασμό είναι η αμοιβαία υποχώρηση όλων των μερών, ώστε να βρεθεί μια ενδιάμεση λύση όπου τα οφέλη κ</w:t>
      </w:r>
      <w:r>
        <w:rPr>
          <w:rFonts w:eastAsia="Times New Roman" w:cs="Times New Roman"/>
          <w:szCs w:val="24"/>
        </w:rPr>
        <w:t xml:space="preserve">αι οι ζημιές τελικά να είναι περίπου ίδιες για όλους. </w:t>
      </w:r>
    </w:p>
    <w:p w14:paraId="5EA912C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Με αυτή τη συμφωνία που φέρατε, όμως, κύριοι της Κυβέρνησης, οι Σκοπιανοί δεν φαίνεται να παραχωρούν τίποτα συγκεκριμένο και απτό. </w:t>
      </w:r>
    </w:p>
    <w:p w14:paraId="5EA912C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Κύριε Τσίπρα και κύριε Κοτζιά, παραχωρήσατε τα πάντα στον κ. Ζάεφ. Κα</w:t>
      </w:r>
      <w:r>
        <w:rPr>
          <w:rFonts w:eastAsia="Times New Roman" w:cs="Times New Roman"/>
          <w:szCs w:val="24"/>
        </w:rPr>
        <w:t xml:space="preserve">ι ως αντάλλαγμα τι λάβατε τελικά; Υποσχέσεις. Η διαπραγματευτική ισχύς της </w:t>
      </w:r>
      <w:r>
        <w:rPr>
          <w:rFonts w:eastAsia="Times New Roman" w:cs="Times New Roman"/>
          <w:szCs w:val="24"/>
        </w:rPr>
        <w:t xml:space="preserve">Ελλάδας </w:t>
      </w:r>
      <w:r>
        <w:rPr>
          <w:rFonts w:eastAsia="Times New Roman" w:cs="Times New Roman"/>
          <w:szCs w:val="24"/>
        </w:rPr>
        <w:t>εξανεμίστηκε. Δώσατε το πράσινο φως στα Σκόπια να εισέλθουν στο ΝΑΤΟ και στην Ευρωπαϊκή Ένωση και λάβατε αόριστες χρονικά υποσχέσεις για αναθεώρηση του σκοπιανού Συντάγματος</w:t>
      </w:r>
      <w:r>
        <w:rPr>
          <w:rFonts w:eastAsia="Times New Roman" w:cs="Times New Roman"/>
          <w:szCs w:val="24"/>
        </w:rPr>
        <w:t xml:space="preserve"> και τη διεξαγωγή δημοψηφίσματος στη γείτονα χώρα.</w:t>
      </w:r>
    </w:p>
    <w:p w14:paraId="5EA912C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Και το κυρίαρχο ερώτημα που πλανάται στον ελληνικό λαό είναι: Γιατί; Γιατί, κύριε Τσίπρα, είχατε τέτοια πρεμούρα να κλείσει το θέμα της ονοματοδοσίας των Σκοπίων; Εκτός από τη διαπραγματευτική ισχύ, σε αυτή τη διαπραγμάτευση ο χρόνος ήταν με το μέρος της </w:t>
      </w:r>
      <w:r>
        <w:rPr>
          <w:rFonts w:eastAsia="Times New Roman" w:cs="Times New Roman"/>
          <w:szCs w:val="24"/>
        </w:rPr>
        <w:t>Ε</w:t>
      </w:r>
      <w:r>
        <w:rPr>
          <w:rFonts w:eastAsia="Times New Roman" w:cs="Times New Roman"/>
          <w:szCs w:val="24"/>
        </w:rPr>
        <w:t>λλάδας</w:t>
      </w:r>
      <w:r>
        <w:rPr>
          <w:rFonts w:eastAsia="Times New Roman" w:cs="Times New Roman"/>
          <w:szCs w:val="24"/>
        </w:rPr>
        <w:t xml:space="preserve">. Τα Σκόπια είχαν θέμα επιβίωσης </w:t>
      </w:r>
      <w:r>
        <w:rPr>
          <w:rFonts w:eastAsia="Times New Roman" w:cs="Times New Roman"/>
          <w:szCs w:val="24"/>
        </w:rPr>
        <w:lastRenderedPageBreak/>
        <w:t xml:space="preserve">και όχι η Ελλάδα. Τα Σκόπια επιζητούσαν διακαώς την ένταξή τους στο ΝΑΤΟ και στην Ευρωπαϊκή Ένωση και όχι η Ελλάδα. </w:t>
      </w:r>
    </w:p>
    <w:p w14:paraId="5EA912C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Τι είναι αυτό, κύριοι της Κυβέρνησης, που σας ανάγκασε να ακολουθήσετε αυτή την παθητική και εθνικά </w:t>
      </w:r>
      <w:r>
        <w:rPr>
          <w:rFonts w:eastAsia="Times New Roman" w:cs="Times New Roman"/>
          <w:szCs w:val="24"/>
        </w:rPr>
        <w:t xml:space="preserve">επιζήμια στάση; Μήπως οι δεσμεύσεις σας, κύριε Τσίπρα, σε σημαντικούς διεθνείς παίκτες και εξωγενείς παράγοντες; Μιλήστε ξεκάθαρα στον ελληνικό λαό. Για μία φορά στη ζωή σας πείτε μας την αλήθεια: Τι συμφωνήσατε στο παρασκήνιο και σε τι δεσμεύσατε τη χώρα </w:t>
      </w:r>
      <w:r>
        <w:rPr>
          <w:rFonts w:eastAsia="Times New Roman" w:cs="Times New Roman"/>
          <w:szCs w:val="24"/>
        </w:rPr>
        <w:t>μας και τον ελληνικό λαό;</w:t>
      </w:r>
    </w:p>
    <w:p w14:paraId="5EA912C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συμφωνία που μας παρουσίασε ο ΣΥΡΙΖΑ είναι μία κακή συμφωνία, μία κακή συμφωνία για την Ελλάδα, η οποία εκχωρεί τη μακεδονική γλώσσα, τη μακεδονική εθνότητα στους Σκοπιανούς. Το όνομα «Severna Maced</w:t>
      </w:r>
      <w:r>
        <w:rPr>
          <w:rFonts w:eastAsia="Times New Roman" w:cs="Times New Roman"/>
          <w:szCs w:val="24"/>
        </w:rPr>
        <w:t>o</w:t>
      </w:r>
      <w:r>
        <w:rPr>
          <w:rFonts w:eastAsia="Times New Roman" w:cs="Times New Roman"/>
          <w:szCs w:val="24"/>
          <w:lang w:val="en-US"/>
        </w:rPr>
        <w:t>nj</w:t>
      </w:r>
      <w:r>
        <w:rPr>
          <w:rFonts w:eastAsia="Times New Roman" w:cs="Times New Roman"/>
          <w:szCs w:val="24"/>
        </w:rPr>
        <w:t xml:space="preserve">a» επίσης θα ισχύει μόνο για τις διμερείς σχέσεις της </w:t>
      </w:r>
      <w:r>
        <w:rPr>
          <w:rFonts w:eastAsia="Times New Roman" w:cs="Times New Roman"/>
          <w:szCs w:val="24"/>
        </w:rPr>
        <w:t xml:space="preserve">Ελλάδας </w:t>
      </w:r>
      <w:r>
        <w:rPr>
          <w:rFonts w:eastAsia="Times New Roman" w:cs="Times New Roman"/>
          <w:szCs w:val="24"/>
        </w:rPr>
        <w:t>με τα Σκόπια, ενώ για τις σχέσεις των Σκοπίων με όλες τις υπόλοιπες χώρες θα ισχύει το «North Macedo</w:t>
      </w:r>
      <w:r>
        <w:rPr>
          <w:rFonts w:eastAsia="Times New Roman" w:cs="Times New Roman"/>
          <w:szCs w:val="24"/>
          <w:lang w:val="en-US"/>
        </w:rPr>
        <w:t>nj</w:t>
      </w:r>
      <w:r>
        <w:rPr>
          <w:rFonts w:eastAsia="Times New Roman" w:cs="Times New Roman"/>
          <w:szCs w:val="24"/>
        </w:rPr>
        <w:t>a». Επιπλέον, όπως ακούσαμε και από το διάγγελμα του κ. Ζάεφ, οι πολίτες της FYROM θα απο</w:t>
      </w:r>
      <w:r>
        <w:rPr>
          <w:rFonts w:eastAsia="Times New Roman" w:cs="Times New Roman"/>
          <w:szCs w:val="24"/>
        </w:rPr>
        <w:t xml:space="preserve">καλούν τους εαυτούς τους «Μακεδόνες», όπως βέβαια και όλος ο υπόλοιπος κόσμος. </w:t>
      </w:r>
    </w:p>
    <w:p w14:paraId="5EA912C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κυβέρνηση του Κώστα Καραμανλή το 2008 πριν διαπραγματευθεί με την κυβέρνηση των Σκοπίων, τι έκανε; Ενημέρωσε τα μέλη της Επιτροπής Εξωτερικών κα</w:t>
      </w:r>
      <w:r>
        <w:rPr>
          <w:rFonts w:eastAsia="Times New Roman" w:cs="Times New Roman"/>
          <w:szCs w:val="24"/>
        </w:rPr>
        <w:t>ι Άμυνας της Βουλής, ενημέρωσε τους πολιτικούς Αρχηγούς, ενημέρωσε τους συμμάχους μας στο ΝΑΤΟ, συγκάλεσε συζήτηση στην Ολομέλεια και βέβαια, μετέβη μία ενιαία εθνική γραμμή στο Βουκουρέστι, με αποτέλεσμα να επιτύχει ένα ιστορικό «όχι».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ανέλαβε την ευθύνη μιας διαπραγμάτευσης για ένα κρίσιμο εθνικό θέμα με διχαστικό και καιροσκοπικό τρόπο, όπως βεβαίως μας έχει συνηθίσει ο Πρωθυπουργός, ακολουθώντας την προσφιλή του τακτική με όλα τα θέματα της επικαιρότητας, τις διαπραγματεύσεις τ</w:t>
      </w:r>
      <w:r>
        <w:rPr>
          <w:rFonts w:eastAsia="Times New Roman" w:cs="Times New Roman"/>
          <w:szCs w:val="24"/>
        </w:rPr>
        <w:t>ων μνημονίων, τα ελληνοτουρκικά, το μεταναστευτικό, την εγκληματικότητα και βέβαια, την παραβατικότητα των ακτιβιστικών ομάδων, που χαϊδεύει.</w:t>
      </w:r>
      <w:r w:rsidRPr="007B2337">
        <w:rPr>
          <w:rFonts w:eastAsia="Times New Roman" w:cs="Times New Roman"/>
          <w:szCs w:val="24"/>
        </w:rPr>
        <w:t xml:space="preserve"> </w:t>
      </w:r>
    </w:p>
    <w:p w14:paraId="5EA912C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Η λογική των στελεχών της Κυβέρνησης είναι καιροσκοπική και επιδιώκει μικροπολιτικά οφέλη. Στην εξωτερική, όμως, </w:t>
      </w:r>
      <w:r>
        <w:rPr>
          <w:rFonts w:eastAsia="Times New Roman" w:cs="Times New Roman"/>
          <w:szCs w:val="24"/>
        </w:rPr>
        <w:lastRenderedPageBreak/>
        <w:t>πολιτική δεν χωρούν ούτε καιροσκοπισμοί ούτε βεβαίως τακτικισμοί, οι οποίοι τελικά μπορεί να αποβούν μοιραίοι και εθνικά επιζήμιοι.</w:t>
      </w:r>
    </w:p>
    <w:p w14:paraId="5EA912C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5EA912C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Την ανοχή σας, κύριε Πρόεδρε.</w:t>
      </w:r>
    </w:p>
    <w:p w14:paraId="5EA912C9" w14:textId="77777777" w:rsidR="000F46A4" w:rsidRDefault="00307FE8">
      <w:pPr>
        <w:spacing w:line="600" w:lineRule="auto"/>
        <w:ind w:firstLine="720"/>
        <w:jc w:val="both"/>
        <w:rPr>
          <w:rFonts w:eastAsia="Times New Roman" w:cs="Times New Roman"/>
          <w:szCs w:val="24"/>
        </w:rPr>
      </w:pPr>
      <w:r w:rsidRPr="00E916F3">
        <w:rPr>
          <w:rFonts w:eastAsia="Times New Roman" w:cs="Times New Roman"/>
          <w:b/>
          <w:szCs w:val="24"/>
        </w:rPr>
        <w:t xml:space="preserve">ΠΡΟΕΔΡΟΣ </w:t>
      </w:r>
      <w:r w:rsidRPr="00E916F3">
        <w:rPr>
          <w:rFonts w:eastAsia="Times New Roman" w:cs="Times New Roman"/>
          <w:b/>
          <w:szCs w:val="24"/>
        </w:rPr>
        <w:t>(Νικόλαος Βούτσης):</w:t>
      </w:r>
      <w:r w:rsidRPr="00E916F3">
        <w:rPr>
          <w:rFonts w:eastAsia="Times New Roman" w:cs="Times New Roman"/>
          <w:szCs w:val="24"/>
        </w:rPr>
        <w:t xml:space="preserve"> </w:t>
      </w:r>
      <w:r>
        <w:rPr>
          <w:rFonts w:eastAsia="Times New Roman" w:cs="Times New Roman"/>
          <w:szCs w:val="24"/>
        </w:rPr>
        <w:t>Ανοχή λεπτού, κύριε Πλακιωτάκη. Σε ένα λεπτό να ολοκληρώσετε, γιατί αλλιώς τα λεπτά θα γίνουν οκτώ.</w:t>
      </w:r>
    </w:p>
    <w:p w14:paraId="5EA912CA"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ΙΩΑΝΝΗΣ</w:t>
      </w:r>
      <w:r w:rsidRPr="00871FE3">
        <w:rPr>
          <w:rFonts w:eastAsia="Times New Roman" w:cs="Times New Roman"/>
          <w:b/>
          <w:szCs w:val="24"/>
        </w:rPr>
        <w:t xml:space="preserve"> ΠΛΑΚΙΩΤΑΚΗΣ</w:t>
      </w:r>
      <w:r>
        <w:rPr>
          <w:rFonts w:eastAsia="Times New Roman" w:cs="Times New Roman"/>
          <w:b/>
          <w:szCs w:val="24"/>
        </w:rPr>
        <w:t>:</w:t>
      </w:r>
      <w:r>
        <w:rPr>
          <w:rFonts w:eastAsia="Times New Roman" w:cs="Times New Roman"/>
          <w:szCs w:val="24"/>
        </w:rPr>
        <w:t xml:space="preserve"> Κατά τη διαπραγμάτευση κρίσιμων εθνικών θεμάτων, η Κυβέρνηση πρέπει να είναι ενωμένη και με ενιαία εθνική γραμμή. Α</w:t>
      </w:r>
      <w:r>
        <w:rPr>
          <w:rFonts w:eastAsia="Times New Roman" w:cs="Times New Roman"/>
          <w:szCs w:val="24"/>
        </w:rPr>
        <w:t>υτή η φαρσοκωμωδία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είναι άκρως επικίνδυνη για τη χώρα και βεβαίως, για τα εξωτερικά μας ζητήματα. Για τον λόγο αυτό πρέπει να λάβει τέλος άμεσα.</w:t>
      </w:r>
    </w:p>
    <w:p w14:paraId="5EA912C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Στη σημερινή κρίσιμη και ασταθή περίοδο, όπου συντελούνται κοσμογονικές αλλαγές στ</w:t>
      </w:r>
      <w:r>
        <w:rPr>
          <w:rFonts w:eastAsia="Times New Roman" w:cs="Times New Roman"/>
          <w:szCs w:val="24"/>
        </w:rPr>
        <w:t>η γειτονιά μας, απαιτείται εθνική συναίνεση και ενιαία εθνική στρατηγική. Η σημερινή Κυβέρνηση δεν μπορεί να εξασφαλίσει αυτές τις προϋποθέσεις.</w:t>
      </w:r>
    </w:p>
    <w:p w14:paraId="5EA912C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w:t>
      </w:r>
      <w:r>
        <w:rPr>
          <w:rFonts w:eastAsia="Times New Roman" w:cs="Times New Roman"/>
          <w:szCs w:val="24"/>
        </w:rPr>
        <w:t xml:space="preserve">συμφωνία </w:t>
      </w:r>
      <w:r>
        <w:rPr>
          <w:rFonts w:eastAsia="Times New Roman" w:cs="Times New Roman"/>
          <w:szCs w:val="24"/>
        </w:rPr>
        <w:t xml:space="preserve">που μας έφερε ο ΣΥΡΙΖΑ δεν εξυπηρετεί τα ζωτικά εθνικά συμφέροντα της </w:t>
      </w:r>
      <w:r>
        <w:rPr>
          <w:rFonts w:eastAsia="Times New Roman" w:cs="Times New Roman"/>
          <w:szCs w:val="24"/>
        </w:rPr>
        <w:t>Ελλάδας</w:t>
      </w:r>
      <w:r>
        <w:rPr>
          <w:rFonts w:eastAsia="Times New Roman" w:cs="Times New Roman"/>
          <w:szCs w:val="24"/>
        </w:rPr>
        <w:t>. Ο ελληνικός λαός και οι Μακεδόνες ακόμη περισσότερο είναι υπερήφανοι για την καταγωγή τους και την ιστορία τους.</w:t>
      </w:r>
    </w:p>
    <w:p w14:paraId="5EA912CD" w14:textId="77777777" w:rsidR="000F46A4" w:rsidRDefault="00307FE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Παρακαλώ, κύριε Πλακιωτάκη.</w:t>
      </w:r>
    </w:p>
    <w:p w14:paraId="5EA912CE"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ΙΩΑΝΝΗΣ</w:t>
      </w:r>
      <w:r w:rsidRPr="00871FE3">
        <w:rPr>
          <w:rFonts w:eastAsia="Times New Roman" w:cs="Times New Roman"/>
          <w:b/>
          <w:szCs w:val="24"/>
        </w:rPr>
        <w:t xml:space="preserve"> ΠΛΑΚΙΩΤΑΚΗΣ</w:t>
      </w:r>
      <w:r>
        <w:rPr>
          <w:rFonts w:eastAsia="Times New Roman" w:cs="Times New Roman"/>
          <w:b/>
          <w:szCs w:val="24"/>
        </w:rPr>
        <w:t>:</w:t>
      </w:r>
      <w:r>
        <w:rPr>
          <w:rFonts w:eastAsia="Times New Roman" w:cs="Times New Roman"/>
          <w:szCs w:val="24"/>
        </w:rPr>
        <w:t xml:space="preserve"> Ολοκληρώνω, κύριε Πρόεδρε.</w:t>
      </w:r>
    </w:p>
    <w:p w14:paraId="5EA912C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συμφωνία</w:t>
      </w:r>
      <w:r>
        <w:rPr>
          <w:rFonts w:eastAsia="Times New Roman" w:cs="Times New Roman"/>
          <w:szCs w:val="24"/>
        </w:rPr>
        <w:t xml:space="preserve"> αυτή δημιουργεί εθ</w:t>
      </w:r>
      <w:r>
        <w:rPr>
          <w:rFonts w:eastAsia="Times New Roman" w:cs="Times New Roman"/>
          <w:szCs w:val="24"/>
        </w:rPr>
        <w:t>νικούς κινδύνους για το μέλλον και πληγώνει την εθνική ευαισθησία και το φρόνημα του ελληνικού λαού και των απανταχού Μακεδόνων.</w:t>
      </w:r>
    </w:p>
    <w:p w14:paraId="5EA912D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Για τον λόγο αυτό, σας καλώ να υπερψηφίσετε την πρόταση δυσπιστίας της Νέας Δημοκρατίας κατά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5EA912D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Ευχα</w:t>
      </w:r>
      <w:r>
        <w:rPr>
          <w:rFonts w:eastAsia="Times New Roman" w:cs="Times New Roman"/>
          <w:szCs w:val="24"/>
        </w:rPr>
        <w:t>ριστώ πολύ.</w:t>
      </w:r>
    </w:p>
    <w:p w14:paraId="5EA912D2" w14:textId="77777777" w:rsidR="000F46A4" w:rsidRDefault="00307FE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Ευχαριστώ.</w:t>
      </w:r>
    </w:p>
    <w:p w14:paraId="5EA912D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Τον λόγο θα πάρει η </w:t>
      </w:r>
      <w:r>
        <w:rPr>
          <w:rFonts w:eastAsia="Times New Roman" w:cs="Times New Roman"/>
          <w:szCs w:val="24"/>
        </w:rPr>
        <w:t xml:space="preserve">κ. </w:t>
      </w:r>
      <w:r>
        <w:rPr>
          <w:rFonts w:eastAsia="Times New Roman" w:cs="Times New Roman"/>
          <w:szCs w:val="24"/>
        </w:rPr>
        <w:t xml:space="preserve">Θελερίτη, ύστερα, ενώ ήταν ο κ. Σταμάτης, θα μιλήσει ο κ. Παρασκευόπουλος, διότι θα μιλήσει η Υπουργός </w:t>
      </w:r>
      <w:r>
        <w:rPr>
          <w:rFonts w:eastAsia="Times New Roman" w:cs="Times New Roman"/>
          <w:szCs w:val="24"/>
        </w:rPr>
        <w:t xml:space="preserve">κ. </w:t>
      </w:r>
      <w:r>
        <w:rPr>
          <w:rFonts w:eastAsia="Times New Roman" w:cs="Times New Roman"/>
          <w:szCs w:val="24"/>
        </w:rPr>
        <w:t>Γεροβασίλη για να είναι ο κ. Σταμάτης αμέσως μετά την Υπουργό.</w:t>
      </w:r>
    </w:p>
    <w:p w14:paraId="5EA912D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Ορίστε, κυρί</w:t>
      </w:r>
      <w:r>
        <w:rPr>
          <w:rFonts w:eastAsia="Times New Roman" w:cs="Times New Roman"/>
          <w:szCs w:val="24"/>
        </w:rPr>
        <w:t>α Θελερίτη, έχετε τον λόγο.</w:t>
      </w:r>
    </w:p>
    <w:p w14:paraId="5EA912D5"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Ευχαριστώ, κύριε Πρόεδρε.</w:t>
      </w:r>
    </w:p>
    <w:p w14:paraId="5EA912D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Αγαπητές συναδέλφισσες και αγαπητοί συνάδελφοι, κατ’ αρχάς, χαιρετίζω την καταδίκη του φασισμού και των πατριδοκάπηλων, που εκφράστηκαν και προτάθηκε από τον Πρόεδρο του Ελληνικού Κοινοβ</w:t>
      </w:r>
      <w:r>
        <w:rPr>
          <w:rFonts w:eastAsia="Times New Roman" w:cs="Times New Roman"/>
          <w:szCs w:val="24"/>
        </w:rPr>
        <w:t>ουλίου…</w:t>
      </w:r>
    </w:p>
    <w:p w14:paraId="5EA912D7" w14:textId="77777777" w:rsidR="000F46A4" w:rsidRDefault="00307FE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Με συγχωρείτε, κυρία Θελερίτη.</w:t>
      </w:r>
    </w:p>
    <w:p w14:paraId="5EA912D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Έκανα λάθος. Ήταν ο κ. Κουτσούμπας. Οπότε μετά από εσάς θα μιλήσει ο κ. Κουτσούμπας. Δεν παίζει κανέναν ρόλο.</w:t>
      </w:r>
    </w:p>
    <w:p w14:paraId="5EA912D9"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ΧΑΤΖΗΔΑΚΗΣ:</w:t>
      </w:r>
      <w:r>
        <w:rPr>
          <w:rFonts w:eastAsia="Times New Roman" w:cs="Times New Roman"/>
          <w:szCs w:val="24"/>
        </w:rPr>
        <w:t xml:space="preserve"> Όχι και δεν παίζει κανέναν </w:t>
      </w:r>
      <w:r>
        <w:rPr>
          <w:rFonts w:eastAsia="Times New Roman" w:cs="Times New Roman"/>
          <w:szCs w:val="24"/>
        </w:rPr>
        <w:t xml:space="preserve">ρόλο </w:t>
      </w:r>
      <w:r>
        <w:rPr>
          <w:rFonts w:eastAsia="Times New Roman" w:cs="Times New Roman"/>
          <w:szCs w:val="24"/>
        </w:rPr>
        <w:t>ο κ. Κουτσούμπας!</w:t>
      </w:r>
    </w:p>
    <w:p w14:paraId="5EA912DA"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ΜΑΡ</w:t>
      </w:r>
      <w:r>
        <w:rPr>
          <w:rFonts w:eastAsia="Times New Roman" w:cs="Times New Roman"/>
          <w:b/>
          <w:szCs w:val="24"/>
        </w:rPr>
        <w:t>ΙΑ ΘΕΛΕΡΙΤΗ:</w:t>
      </w:r>
      <w:r>
        <w:rPr>
          <w:rFonts w:eastAsia="Times New Roman" w:cs="Times New Roman"/>
          <w:szCs w:val="24"/>
        </w:rPr>
        <w:t xml:space="preserve"> Θέλετε να κατέβω, κύριε Πρόεδρε; Δεν έχω κανένα πρόβλημα.</w:t>
      </w:r>
    </w:p>
    <w:p w14:paraId="5EA912DB" w14:textId="77777777" w:rsidR="000F46A4" w:rsidRDefault="00307FE8">
      <w:pPr>
        <w:spacing w:line="600" w:lineRule="auto"/>
        <w:ind w:firstLine="720"/>
        <w:jc w:val="both"/>
        <w:rPr>
          <w:rFonts w:eastAsia="Times New Roman" w:cs="Times New Roman"/>
          <w:szCs w:val="24"/>
        </w:rPr>
      </w:pPr>
      <w:r w:rsidRPr="000C2BF3">
        <w:rPr>
          <w:rFonts w:eastAsia="Times New Roman"/>
          <w:b/>
          <w:bCs/>
        </w:rPr>
        <w:t>ΠΡΟΕΔΡΟΣ (Νικόλαος Βούτσης):</w:t>
      </w:r>
      <w:r>
        <w:rPr>
          <w:rFonts w:eastAsia="Times New Roman" w:cs="Times New Roman"/>
          <w:szCs w:val="24"/>
        </w:rPr>
        <w:t xml:space="preserve"> Όχι. Μα, τι λέτε; Αλίμονο!</w:t>
      </w:r>
    </w:p>
    <w:p w14:paraId="5EA912DC"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Εμείς θέλουμε να κατέβει η Κυβέρνηση, όχι εσείς!</w:t>
      </w:r>
    </w:p>
    <w:p w14:paraId="5EA912DD"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Αυτή η επιθυμία σας δεν νομίζω ότι μπορεί να εκφραστεί. Λυπάμαι!</w:t>
      </w:r>
    </w:p>
    <w:p w14:paraId="5EA912DE" w14:textId="77777777" w:rsidR="000F46A4" w:rsidRDefault="00307FE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Παρακαλώ, συνεχίστε, κυρία Θελερίτη.</w:t>
      </w:r>
    </w:p>
    <w:p w14:paraId="5EA912DF"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Συνεχίζω. Εκφράστηκε και από την ομόφωνη απόφαση της Ολομέλειας του Κοινοβουλίου για τη στέρηση του δικαιώματος της συζήτησης και της συμμετοχής της ναζιστικής Χρυσής Αυγής στη σημερινή συζήτηση -αλλά όχι μόνο αυτό και την καταδίκη της- η οποία έχει ένα σ</w:t>
      </w:r>
      <w:r>
        <w:rPr>
          <w:rFonts w:eastAsia="Times New Roman" w:cs="Times New Roman"/>
          <w:szCs w:val="24"/>
        </w:rPr>
        <w:t xml:space="preserve">υγκεκριμένο </w:t>
      </w:r>
      <w:r>
        <w:rPr>
          <w:rFonts w:eastAsia="Times New Roman" w:cs="Times New Roman"/>
          <w:szCs w:val="24"/>
        </w:rPr>
        <w:lastRenderedPageBreak/>
        <w:t>πολιτικό σχέδιο: Την αποσταθεροποίηση και την υπονόμευση του δημοκρατικού πολιτεύματος.</w:t>
      </w:r>
    </w:p>
    <w:p w14:paraId="5EA912E0" w14:textId="77777777" w:rsidR="000F46A4" w:rsidRDefault="00307FE8">
      <w:pPr>
        <w:spacing w:line="600" w:lineRule="auto"/>
        <w:ind w:firstLine="709"/>
        <w:jc w:val="center"/>
        <w:rPr>
          <w:rFonts w:eastAsia="Times New Roman" w:cs="Times New Roman"/>
          <w:szCs w:val="24"/>
        </w:rPr>
      </w:pPr>
      <w:r w:rsidRPr="004E60FA">
        <w:rPr>
          <w:rFonts w:eastAsia="Times New Roman" w:cs="Times New Roman"/>
          <w:szCs w:val="24"/>
        </w:rPr>
        <w:t>(Θόρυβος στην Αίθουσα)</w:t>
      </w:r>
    </w:p>
    <w:p w14:paraId="5EA912E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 ότι είμαι ευγενική δεν σημαίνει ότι δεν θέλω λίγη ησυχία για να μιλήσω.</w:t>
      </w:r>
    </w:p>
    <w:p w14:paraId="5EA912E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Ευχαριστώ πάρα πολύ για την κατανόηση.</w:t>
      </w:r>
    </w:p>
    <w:p w14:paraId="5EA912E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Η Αξιωματική Αντιπο</w:t>
      </w:r>
      <w:r>
        <w:rPr>
          <w:rFonts w:eastAsia="Times New Roman" w:cs="Times New Roman"/>
          <w:szCs w:val="24"/>
        </w:rPr>
        <w:t>λίτευση υποβάλλει πρόταση δυσπιστίας στην Κυβέρνηση, που σε χρόνο μικρότερο από μια κυβερνητική θητεία βγάζει την χώρα από τον εφιάλτη των μνημονίων στον οποίον έριξαν οι συγκεκριμένες κυβερνήσεις που ευθύνονται για την κατάρρευσή της. Σε χρόνο μικρότερο α</w:t>
      </w:r>
      <w:r>
        <w:rPr>
          <w:rFonts w:eastAsia="Times New Roman" w:cs="Times New Roman"/>
          <w:szCs w:val="24"/>
        </w:rPr>
        <w:t xml:space="preserve">πό μια πλήρη κυβερνητική θητεία αλλάζει την εικόνα της Ελλάδας και επιχειρεί να δημιουργήσει εκ του μηδενός μια νέα χώρα, βασισμένη σε ένα νέο παραγωγικό μοντέλο ανάπτυξης. Σε χρόνο μικρότερο από μια πλήρη κυβερνητική θητεία αλλάζει την εικόνα της Ελλάδας </w:t>
      </w:r>
      <w:r>
        <w:rPr>
          <w:rFonts w:eastAsia="Times New Roman" w:cs="Times New Roman"/>
          <w:szCs w:val="24"/>
        </w:rPr>
        <w:t>στο εξωτερικό και επανακτά την αξιοπιστία του διεθνούς εταίρου, όπως αποδεικνύουν και οι επισκέψεις όλων των κορυφαίων ξένων ηγετών στη χώρα μας εδώ και τρία χρόνια.</w:t>
      </w:r>
    </w:p>
    <w:p w14:paraId="5EA912E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Σε χρόνο, λοιπόν, μικρότερο από μια πλήρη κυβερνητική θητεία κλείνει ένα εθνικό θέμα χωρίς</w:t>
      </w:r>
      <w:r>
        <w:rPr>
          <w:rFonts w:eastAsia="Times New Roman" w:cs="Times New Roman"/>
          <w:szCs w:val="24"/>
        </w:rPr>
        <w:t xml:space="preserve"> να διστάσει να συγκρουστεί με τις εθνικές της φαντασιώσεις, διότι συνάδελφοι και συναδέλφισσες, επί εικοσιπέντε και πλέον χρόνια η Ελλάδα ζούσε σε μια φαντασίωση. Ενώ όλα τα κράτη του κόσμου ανεξαιρέτως είχαν αναγνωρίσει την ονομασία «Μακεδονία» για το κρ</w:t>
      </w:r>
      <w:r>
        <w:rPr>
          <w:rFonts w:eastAsia="Times New Roman" w:cs="Times New Roman"/>
          <w:szCs w:val="24"/>
        </w:rPr>
        <w:t>άτος των Σκοπίων, στην Ελλάδα η εθνική μας και συλλογική μας εμμονή και η άρνηση των κυβερνήσεων της δεκαετίας του 1990 και του 2000 να υποχωρήσουν στο ισχυρό εθνικιστικό ρεύμα που διέρρεε και διαρρέει την κοινωνία μας, εμπόδιζαν οποιαδήποτε προοπτική λύση</w:t>
      </w:r>
      <w:r>
        <w:rPr>
          <w:rFonts w:eastAsia="Times New Roman" w:cs="Times New Roman"/>
          <w:szCs w:val="24"/>
        </w:rPr>
        <w:t>ς.</w:t>
      </w:r>
    </w:p>
    <w:p w14:paraId="5EA912E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Ας δούμε, όμως, τι συνέβαινε μέχρι σήμερα. Όλοι όσοι έχουν ταξιδέψει στο εξωτερικό γνωρίζουν καλά πως η χρήση του όρου «Μακεδονία» είχε παγιωθεί. Παρά το γεγονός ότι επισήμως η χώρα για τα διεθνή </w:t>
      </w:r>
      <w:r>
        <w:rPr>
          <w:rFonts w:eastAsia="Times New Roman" w:cs="Times New Roman"/>
          <w:szCs w:val="24"/>
          <w:lang w:val="en-US"/>
        </w:rPr>
        <w:t>fora</w:t>
      </w:r>
      <w:r>
        <w:rPr>
          <w:rFonts w:eastAsia="Times New Roman" w:cs="Times New Roman"/>
          <w:szCs w:val="24"/>
        </w:rPr>
        <w:t xml:space="preserve"> είχε την ονομασία </w:t>
      </w:r>
      <w:r>
        <w:rPr>
          <w:rFonts w:eastAsia="Times New Roman" w:cs="Times New Roman"/>
          <w:szCs w:val="24"/>
          <w:lang w:val="en-US"/>
        </w:rPr>
        <w:t>FYROM</w:t>
      </w:r>
      <w:r>
        <w:rPr>
          <w:rFonts w:eastAsia="Times New Roman" w:cs="Times New Roman"/>
          <w:szCs w:val="24"/>
        </w:rPr>
        <w:t>, σε όλες τις διεθνείς εμπορι</w:t>
      </w:r>
      <w:r>
        <w:rPr>
          <w:rFonts w:eastAsia="Times New Roman" w:cs="Times New Roman"/>
          <w:szCs w:val="24"/>
        </w:rPr>
        <w:t xml:space="preserve">κές εκθέσεις και σε όλα τα συνέδρια, σε όλες τις αθλητικές οργανώσεις, τα Σκόπια αναγνωρίζονταν κανονικά με το όνομα «Μακεδονία». Σε δεκάδες περιπτώσεις, οι </w:t>
      </w:r>
      <w:r>
        <w:rPr>
          <w:rFonts w:eastAsia="Times New Roman" w:cs="Times New Roman"/>
          <w:szCs w:val="24"/>
        </w:rPr>
        <w:lastRenderedPageBreak/>
        <w:t>ελληνικές αντιπροσωπείες –αποστολές, ομάδες- αποχωρούσαν διαμαρτυρόμενες για ό,τι συνέβαινε.</w:t>
      </w:r>
    </w:p>
    <w:p w14:paraId="5EA912E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Την ίδ</w:t>
      </w:r>
      <w:r>
        <w:rPr>
          <w:rFonts w:eastAsia="Times New Roman" w:cs="Times New Roman"/>
          <w:szCs w:val="24"/>
        </w:rPr>
        <w:t>ια ώρα, οι επίσημες αναφορές των κυβερνήσεων των Σκοπίων έκαναν λόγο για «μακεδονικές μειονότητες», εξέπεμπαν μηνύματα αλυτρωτισμού, έφτιαχναν σημαίες με τον Ήλιο της Βεργίνας, ονόμαζαν δρόμους και αεροδρόμια με αναφορές στην ελληνική ιστορική Μακεδονία. Μ</w:t>
      </w:r>
      <w:r>
        <w:rPr>
          <w:rFonts w:eastAsia="Times New Roman" w:cs="Times New Roman"/>
          <w:szCs w:val="24"/>
        </w:rPr>
        <w:t xml:space="preserve">ε δυο λόγια, στο όνομα </w:t>
      </w:r>
      <w:r>
        <w:rPr>
          <w:rFonts w:eastAsia="Times New Roman" w:cs="Times New Roman"/>
          <w:szCs w:val="24"/>
        </w:rPr>
        <w:t xml:space="preserve">μιας </w:t>
      </w:r>
      <w:r>
        <w:rPr>
          <w:rFonts w:eastAsia="Times New Roman" w:cs="Times New Roman"/>
          <w:szCs w:val="24"/>
        </w:rPr>
        <w:t xml:space="preserve">φαντασίωσης αφήναμε ένα μέτωπο στα εθνικά μας θέματα ανοιχτό, με ό,τι κινδύνους αυτό συνεπαγόταν για την αστάθεια στην περιοχή. </w:t>
      </w:r>
    </w:p>
    <w:p w14:paraId="5EA912E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Χρειάστηκε να έρθει η συγκυρία όπου δύο κυβερνήσεις, αυτές των δύο χωρών, οι οποίες είχαν διαρρήξει</w:t>
      </w:r>
      <w:r>
        <w:rPr>
          <w:rFonts w:eastAsia="Times New Roman" w:cs="Times New Roman"/>
          <w:szCs w:val="24"/>
        </w:rPr>
        <w:t xml:space="preserve"> κάθε σχέση με τον εθνικισμό, να δουν μία ευκαιρία να κλείσει αυτή η πληγή. Η διαπραγμάτευση κράτησε μήνες. Κατέληξε σε μία συμφωνία που αν υλοποιηθεί, θα αποτελέσει τον θεμέλιο λίθο για την οικοδόμηση μιας νέας εποχής για τις διμερείς σχέσεις και για τα Β</w:t>
      </w:r>
      <w:r>
        <w:rPr>
          <w:rFonts w:eastAsia="Times New Roman" w:cs="Times New Roman"/>
          <w:szCs w:val="24"/>
        </w:rPr>
        <w:t>αλκάνια.</w:t>
      </w:r>
    </w:p>
    <w:p w14:paraId="5EA912E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καλή ή κακή αυτή η συμφωνία; Επειδή επιχειρηματολόγησαν οι συνάδελφοι και οι συναδέλφισσές μου με ακαταμάχητα, κατά τη γνώμη μου, επιχειρήματα και με τις απόψεις που κατέθεσαν για την ιστορική, νομική, πολιτισμική, δικαιωματική και πολιτική </w:t>
      </w:r>
      <w:r>
        <w:rPr>
          <w:rFonts w:eastAsia="Times New Roman" w:cs="Times New Roman"/>
          <w:szCs w:val="24"/>
        </w:rPr>
        <w:t>διάσταση του ζητήματος, εγώ θα αναφερθώ στις απόψεις μιας σειράς ακαδημαϊκών για το αν είναι καλή ή κακή αυτή η συμφωνία.</w:t>
      </w:r>
    </w:p>
    <w:p w14:paraId="5EA912E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Αντώνης Λιάκος, Ομότιμος Καθηγητής Νεώτερης Ελληνικής Ιστορίας στο Πανεπιστήμιο Αθηνών: «Αυτή η συμφωνία είναι ιστορική και τερματίζει</w:t>
      </w:r>
      <w:r>
        <w:rPr>
          <w:rFonts w:eastAsia="Times New Roman" w:cs="Times New Roman"/>
          <w:szCs w:val="24"/>
        </w:rPr>
        <w:t xml:space="preserve"> ένα πρόβλημα είκοσι επτά χρόνων. Αν πάει καλά ως το τέλος, θα είναι ένα από τα λίγα επιτεύγματα της ελληνικής εξωτερικής πολιτικής, αναφορικά με τα εθνικά θέματα, σημαντικό όσο και η είσοδος της Κύπρου στην Ευρωπαϊκή Ένωση. Δείχνει ικανότητα, ψυχραιμία κα</w:t>
      </w:r>
      <w:r>
        <w:rPr>
          <w:rFonts w:eastAsia="Times New Roman" w:cs="Times New Roman"/>
          <w:szCs w:val="24"/>
        </w:rPr>
        <w:t>ι καθαρή ματιά. Και εγώ αμφέβαλα αν θα ολοκληρωνόταν, αλλά πρέπει να τους το πιστώσουμε οι της απέναντι όχθης. Ψυχραιμία και να γιορτάσουμε μαζί».</w:t>
      </w:r>
    </w:p>
    <w:p w14:paraId="5EA912E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Δημήτρης Χριστόπουλος, Καθηγητής Παντείου Πανεπιστημίου: «Το όνομα ενός κράτους μπορεί οριακά να γίνει αντικε</w:t>
      </w:r>
      <w:r>
        <w:rPr>
          <w:rFonts w:eastAsia="Times New Roman" w:cs="Times New Roman"/>
          <w:szCs w:val="24"/>
        </w:rPr>
        <w:t>ίμενο διπλωματικής διαπραγμάτευσης, ακόμα και αν αυτό δεν είθισται στις διεθνείς σχέσεις. Το όνομα ενός έθνους, η ταυτότητα δηλαδή ενός λαού, το πώς αισθάνεται το «ανήκειν» του, δεν μπορεί να γίνει αντικείμενο διαπραγμάτευσης, διότι δεν είναι ζήτημα κανόνω</w:t>
      </w:r>
      <w:r>
        <w:rPr>
          <w:rFonts w:eastAsia="Times New Roman" w:cs="Times New Roman"/>
          <w:szCs w:val="24"/>
        </w:rPr>
        <w:t>ν, αλλά ζήτημα συνείδησης. Θεωρώ, λοιπόν, ότι η συμφωνία βρίσκει μία βιώσιμη τομή που αξίζει. Η Αθήνα κερδίζει την ονομασία με γεωγραφικό επιθετικό προσδιορισμό έναντι όλων και τα Σκόπια κρατούν την αξιοπρέπεια της ταυτότητας του λαού της χώρας τους».</w:t>
      </w:r>
    </w:p>
    <w:p w14:paraId="5EA912E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Αθην</w:t>
      </w:r>
      <w:r>
        <w:rPr>
          <w:rFonts w:eastAsia="Times New Roman" w:cs="Times New Roman"/>
          <w:szCs w:val="24"/>
        </w:rPr>
        <w:t xml:space="preserve">ά Σκουλαρίκη, Λέκτορας του Τμήματος Κοινωνιολογίας του Πανεπιστημίου Κρήτης: «Σχεδόν τριάντα χρόνια μετά την κρίση της δεκαετίας του 1990 πώς έχουμε καταλάβει για το </w:t>
      </w:r>
      <w:r>
        <w:rPr>
          <w:rFonts w:eastAsia="Times New Roman" w:cs="Times New Roman"/>
          <w:szCs w:val="24"/>
        </w:rPr>
        <w:t>μακεδονικό</w:t>
      </w:r>
      <w:r>
        <w:rPr>
          <w:rFonts w:eastAsia="Times New Roman" w:cs="Times New Roman"/>
          <w:szCs w:val="24"/>
        </w:rPr>
        <w:t>; Αν η Ελλάδα επικαλείται την ιστορική αλήθεια, το έλλειμμα πληροφόρησης χαρακτή</w:t>
      </w:r>
      <w:r>
        <w:rPr>
          <w:rFonts w:eastAsia="Times New Roman" w:cs="Times New Roman"/>
          <w:szCs w:val="24"/>
        </w:rPr>
        <w:t>ριζε εξ αρχής την ελληνική στάση στο ζήτημα αυτό και κυρίως ως προς τις εξελίξεις στη νεώτερη εποχή, την εποχή των εθνικών κινημάτων, των πολιτικών και πολεμικών συγκρούσεων του 20</w:t>
      </w:r>
      <w:r w:rsidRPr="008A75F9">
        <w:rPr>
          <w:rFonts w:eastAsia="Times New Roman" w:cs="Times New Roman"/>
          <w:szCs w:val="24"/>
          <w:vertAlign w:val="superscript"/>
        </w:rPr>
        <w:t>ου</w:t>
      </w:r>
      <w:r>
        <w:rPr>
          <w:rFonts w:eastAsia="Times New Roman" w:cs="Times New Roman"/>
          <w:szCs w:val="24"/>
        </w:rPr>
        <w:t xml:space="preserve"> αιώνα. Αυτό το έλλειμμα </w:t>
      </w:r>
      <w:r>
        <w:rPr>
          <w:rFonts w:eastAsia="Times New Roman" w:cs="Times New Roman"/>
          <w:szCs w:val="24"/>
        </w:rPr>
        <w:lastRenderedPageBreak/>
        <w:t>οφειλόταν στην πολιτική της αποσιώπησης του ανύπα</w:t>
      </w:r>
      <w:r>
        <w:rPr>
          <w:rFonts w:eastAsia="Times New Roman" w:cs="Times New Roman"/>
          <w:szCs w:val="24"/>
        </w:rPr>
        <w:t>ρκτου ζητήματος που ακολουθούσε το ελληνικό κράτος σε όλη τη μετεμφυλιακή περίοδο. Αυτό αφ’ ετέρου είχε σχέση με τις στρεβλές εντυπώσεις που καλλιεργούσαν οι πρωτοστατούντες στην κινητοποίηση για την ελληνικότητα της Μακεδονίας. Μία από τις πηγές παρεξήγησ</w:t>
      </w:r>
      <w:r>
        <w:rPr>
          <w:rFonts w:eastAsia="Times New Roman" w:cs="Times New Roman"/>
          <w:szCs w:val="24"/>
        </w:rPr>
        <w:t>ης μεταξύ των δύο χωρών είναι και η διαφορά στο πώς ορίζουμε γεωγραφικά τη Μακεδονία».</w:t>
      </w:r>
    </w:p>
    <w:p w14:paraId="5EA912E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5EA912E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Θα μου δώσετε δύο λεπτά ακόμα, κύριε Πρόεδρε, λόγω και της καθυστέρησης.</w:t>
      </w:r>
    </w:p>
    <w:p w14:paraId="5EA912EE"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w:t>
      </w:r>
      <w:r>
        <w:rPr>
          <w:rFonts w:eastAsia="Times New Roman" w:cs="Times New Roman"/>
          <w:b/>
          <w:szCs w:val="24"/>
        </w:rPr>
        <w:t xml:space="preserve">ικόλαος Βούτσης): </w:t>
      </w:r>
      <w:r>
        <w:rPr>
          <w:rFonts w:eastAsia="Times New Roman" w:cs="Times New Roman"/>
          <w:szCs w:val="24"/>
        </w:rPr>
        <w:t xml:space="preserve">Θα σας δώσω ένα λεπτό ακριβώς. Τίποτα παραπάνω. </w:t>
      </w:r>
    </w:p>
    <w:p w14:paraId="5EA912EF"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 xml:space="preserve">«Η Ελλάδα ορίζεται με αναφορά στην αρχαία Μακεδονία θεωρώντας πως αυτή συμπίπτει με τη σύγχρονη ελληνική Μακεδονία». </w:t>
      </w:r>
    </w:p>
    <w:p w14:paraId="5EA912F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Κι εδώ πραγματικά δεν θα επεκταθώ λόγω της έλλειψης χρόνου. Αναφέρθηκε η συναδέλφισσα Σία Αναγνωστοπούλου </w:t>
      </w:r>
      <w:r>
        <w:rPr>
          <w:rFonts w:eastAsia="Times New Roman" w:cs="Times New Roman"/>
          <w:szCs w:val="24"/>
        </w:rPr>
        <w:lastRenderedPageBreak/>
        <w:t>πάρα πολύ εκτενώς στην τοποθέτησή της. Θα κρατήσω μόνο το τελευταίο μέρος αυτού του άρθρου που λέει ότι η σημερινή Κυβέρνηση υπό τον Ζάεφ δεν είναι ευ</w:t>
      </w:r>
      <w:r>
        <w:rPr>
          <w:rFonts w:eastAsia="Times New Roman" w:cs="Times New Roman"/>
          <w:szCs w:val="24"/>
        </w:rPr>
        <w:t>καιριακά μόνο μετριοπαθής, όπως λέγεται εδώ. Επικράτησε μέσα από τη σύγκρουση με τις αντιδημοκρατικές πρακτικές, τον εθνικισμό και την αρχαιόπληκτη ρητορεία της προηγούμενης Κυβέρνησης. Μπορεί και θέλει να λύσει τη διαφορά με την Ελλάδα, αρκεί οι αδιάλλακτ</w:t>
      </w:r>
      <w:r>
        <w:rPr>
          <w:rFonts w:eastAsia="Times New Roman" w:cs="Times New Roman"/>
          <w:szCs w:val="24"/>
        </w:rPr>
        <w:t>οι εκατέρωθεν να μην τορπιλίσουν πάλι την όποια λύση.</w:t>
      </w:r>
    </w:p>
    <w:p w14:paraId="5EA912F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Τελειώνοντας, θέλω να πω ότι έφτασε επιτέλους η ιστορική στιγμή και στο πλαίσιο της παρούσας συζήτησής μας δίνεται αυτή η ευκαιρία να δούμε με κριτική ματιά τον πολιτικό αυταρχισμό που γεννήθηκε τα προη</w:t>
      </w:r>
      <w:r>
        <w:rPr>
          <w:rFonts w:eastAsia="Times New Roman" w:cs="Times New Roman"/>
          <w:szCs w:val="24"/>
        </w:rPr>
        <w:t>γούμενα χρόνια και την επανομιμοποίηση μιας νεόκοπης εθνικοφροσύνης. Να απομακρυνθούμε από την εξωφρενική εθνικιστική αδιαλλαξία που έχει σε τεράστιο βαθμό την ευθύνη για τις εθνικιστικές φωνές και συμπεριφορές που ενισχύθηκαν για κάποιο διάστημα και επικρ</w:t>
      </w:r>
      <w:r>
        <w:rPr>
          <w:rFonts w:eastAsia="Times New Roman" w:cs="Times New Roman"/>
          <w:szCs w:val="24"/>
        </w:rPr>
        <w:t xml:space="preserve">άτησαν στην απέναντι πλευρά και τις είδαμε εδώ αυτό το διήμερο. Να απομακρυνθούμε από τον διχασμό και τις ναζιστικές απόψεις που στοχεύουν στην υπονόμευση της </w:t>
      </w:r>
      <w:r>
        <w:rPr>
          <w:rFonts w:eastAsia="Times New Roman" w:cs="Times New Roman"/>
          <w:szCs w:val="24"/>
        </w:rPr>
        <w:t>δημοκρατίας</w:t>
      </w:r>
      <w:r>
        <w:rPr>
          <w:rFonts w:eastAsia="Times New Roman" w:cs="Times New Roman"/>
          <w:szCs w:val="24"/>
        </w:rPr>
        <w:t xml:space="preserve">. </w:t>
      </w:r>
    </w:p>
    <w:p w14:paraId="5EA912F2" w14:textId="77777777" w:rsidR="000F46A4" w:rsidRDefault="00307FE8">
      <w:pPr>
        <w:spacing w:line="600" w:lineRule="auto"/>
        <w:ind w:firstLine="720"/>
        <w:jc w:val="both"/>
        <w:rPr>
          <w:rFonts w:eastAsia="Times New Roman"/>
          <w:szCs w:val="24"/>
        </w:rPr>
      </w:pPr>
      <w:r>
        <w:rPr>
          <w:rFonts w:eastAsia="Times New Roman"/>
          <w:szCs w:val="24"/>
        </w:rPr>
        <w:lastRenderedPageBreak/>
        <w:t xml:space="preserve">Ας συσπειρωθούμε ξανά, ως δημοκρατικές δυνάμεις </w:t>
      </w:r>
      <w:r w:rsidRPr="00C155D0">
        <w:rPr>
          <w:rFonts w:eastAsia="Times New Roman"/>
          <w:bCs/>
        </w:rPr>
        <w:t>και</w:t>
      </w:r>
      <w:r>
        <w:rPr>
          <w:rFonts w:eastAsia="Times New Roman"/>
          <w:szCs w:val="24"/>
        </w:rPr>
        <w:t xml:space="preserve"> ως πολίτες, με στόχο την ειρηνι</w:t>
      </w:r>
      <w:r>
        <w:rPr>
          <w:rFonts w:eastAsia="Times New Roman"/>
          <w:szCs w:val="24"/>
        </w:rPr>
        <w:t xml:space="preserve">κή συνύπαρξη με τους γειτονικούς λαούς </w:t>
      </w:r>
      <w:r w:rsidRPr="00C155D0">
        <w:rPr>
          <w:rFonts w:eastAsia="Times New Roman"/>
          <w:bCs/>
        </w:rPr>
        <w:t>και</w:t>
      </w:r>
      <w:r>
        <w:rPr>
          <w:rFonts w:eastAsia="Times New Roman"/>
          <w:szCs w:val="24"/>
        </w:rPr>
        <w:t xml:space="preserve"> τις γειτονικές μας χώρες. </w:t>
      </w:r>
    </w:p>
    <w:p w14:paraId="5EA912F3" w14:textId="77777777" w:rsidR="000F46A4" w:rsidRDefault="00307FE8">
      <w:pPr>
        <w:spacing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5EA912F4" w14:textId="77777777" w:rsidR="000F46A4" w:rsidRDefault="00307FE8">
      <w:pPr>
        <w:spacing w:line="600" w:lineRule="auto"/>
        <w:ind w:firstLine="720"/>
        <w:jc w:val="both"/>
        <w:rPr>
          <w:rFonts w:eastAsia="Times New Roman"/>
          <w:szCs w:val="24"/>
        </w:rPr>
      </w:pPr>
      <w:r w:rsidRPr="00C155D0">
        <w:rPr>
          <w:rFonts w:eastAsia="Times New Roman"/>
          <w:b/>
        </w:rPr>
        <w:t>ΠΡΟΕΔΡΟΣ (ΝΙΚΟΛΑΟΣ ΒΟΥΤΣΗΣ):</w:t>
      </w:r>
      <w:r w:rsidRPr="00C155D0">
        <w:rPr>
          <w:rFonts w:eastAsia="Times New Roman"/>
        </w:rPr>
        <w:t xml:space="preserve"> </w:t>
      </w:r>
      <w:r>
        <w:rPr>
          <w:rFonts w:eastAsia="Times New Roman"/>
          <w:szCs w:val="24"/>
        </w:rPr>
        <w:t xml:space="preserve">Ευχαριστούμε. </w:t>
      </w:r>
      <w:r w:rsidRPr="00C155D0">
        <w:rPr>
          <w:rFonts w:eastAsia="Times New Roman"/>
          <w:szCs w:val="24"/>
        </w:rPr>
        <w:t>Παρακαλώ</w:t>
      </w:r>
      <w:r>
        <w:rPr>
          <w:rFonts w:eastAsia="Times New Roman"/>
          <w:szCs w:val="24"/>
        </w:rPr>
        <w:t xml:space="preserve">, ο συνάδελφος κ. Κουτσούμπας </w:t>
      </w:r>
      <w:r w:rsidRPr="00C155D0">
        <w:rPr>
          <w:rFonts w:eastAsia="Times New Roman"/>
          <w:bCs/>
        </w:rPr>
        <w:t>έχει</w:t>
      </w:r>
      <w:r>
        <w:rPr>
          <w:rFonts w:eastAsia="Times New Roman"/>
          <w:bCs/>
        </w:rPr>
        <w:t xml:space="preserve"> </w:t>
      </w:r>
      <w:r>
        <w:rPr>
          <w:rFonts w:eastAsia="Times New Roman"/>
          <w:szCs w:val="24"/>
        </w:rPr>
        <w:t xml:space="preserve">τον λόγο. </w:t>
      </w:r>
    </w:p>
    <w:p w14:paraId="5EA912F5" w14:textId="77777777" w:rsidR="000F46A4" w:rsidRDefault="00307FE8">
      <w:pPr>
        <w:spacing w:line="600" w:lineRule="auto"/>
        <w:ind w:firstLine="720"/>
        <w:jc w:val="both"/>
        <w:rPr>
          <w:rFonts w:eastAsia="Times New Roman"/>
          <w:szCs w:val="24"/>
        </w:rPr>
      </w:pPr>
      <w:r w:rsidRPr="00C155D0">
        <w:rPr>
          <w:rFonts w:eastAsia="Times New Roman"/>
          <w:b/>
          <w:szCs w:val="24"/>
        </w:rPr>
        <w:t xml:space="preserve">ΑΝΔΡΕΑΣ ΚΟΥΤΣΟΥΜΠΑΣ: </w:t>
      </w:r>
      <w:r w:rsidRPr="00C155D0">
        <w:rPr>
          <w:rFonts w:eastAsia="Times New Roman"/>
          <w:szCs w:val="24"/>
        </w:rPr>
        <w:t>Κυρίες και κύριοι συνάδε</w:t>
      </w:r>
      <w:r w:rsidRPr="00C155D0">
        <w:rPr>
          <w:rFonts w:eastAsia="Times New Roman"/>
          <w:szCs w:val="24"/>
        </w:rPr>
        <w:t>λφοι</w:t>
      </w:r>
      <w:r>
        <w:rPr>
          <w:rFonts w:eastAsia="Times New Roman"/>
          <w:szCs w:val="24"/>
        </w:rPr>
        <w:t xml:space="preserve">, ανεβαίνω σε αυτό το Βήμα, απευθυνόμενους στους Βουλευτές της Συμπολίτευσης. Δεν φιλοδοξώ </w:t>
      </w:r>
      <w:r w:rsidRPr="00C155D0">
        <w:rPr>
          <w:rFonts w:eastAsia="Times New Roman"/>
          <w:bCs/>
          <w:shd w:val="clear" w:color="auto" w:fill="FFFFFF"/>
        </w:rPr>
        <w:t>να</w:t>
      </w:r>
      <w:r>
        <w:rPr>
          <w:rFonts w:eastAsia="Times New Roman"/>
          <w:szCs w:val="24"/>
        </w:rPr>
        <w:t xml:space="preserve"> σας πείσω να αλλάξετε γνώμη. Όμως</w:t>
      </w:r>
      <w:r>
        <w:rPr>
          <w:rFonts w:eastAsia="Times New Roman"/>
          <w:bCs/>
          <w:shd w:val="clear" w:color="auto" w:fill="FFFFFF"/>
        </w:rPr>
        <w:t>,</w:t>
      </w:r>
      <w:r>
        <w:rPr>
          <w:rFonts w:eastAsia="Times New Roman"/>
          <w:szCs w:val="24"/>
        </w:rPr>
        <w:t xml:space="preserve"> θεωρώ </w:t>
      </w:r>
      <w:r w:rsidRPr="00C155D0">
        <w:rPr>
          <w:rFonts w:eastAsia="Times New Roman"/>
          <w:bCs/>
          <w:shd w:val="clear" w:color="auto" w:fill="FFFFFF"/>
        </w:rPr>
        <w:t>ότι</w:t>
      </w:r>
      <w:r>
        <w:rPr>
          <w:rFonts w:eastAsia="Times New Roman"/>
          <w:szCs w:val="24"/>
        </w:rPr>
        <w:t xml:space="preserve"> έχω </w:t>
      </w:r>
      <w:r w:rsidRPr="00C155D0">
        <w:rPr>
          <w:rFonts w:eastAsia="Times New Roman"/>
          <w:szCs w:val="24"/>
        </w:rPr>
        <w:t>κοινοβουλευτική</w:t>
      </w:r>
      <w:r>
        <w:rPr>
          <w:rFonts w:eastAsia="Times New Roman"/>
          <w:szCs w:val="24"/>
        </w:rPr>
        <w:t xml:space="preserve"> υποχρέωση, όχι απλώς </w:t>
      </w:r>
      <w:r w:rsidRPr="00C155D0">
        <w:rPr>
          <w:rFonts w:eastAsia="Times New Roman"/>
          <w:bCs/>
          <w:shd w:val="clear" w:color="auto" w:fill="FFFFFF"/>
        </w:rPr>
        <w:t>να</w:t>
      </w:r>
      <w:r>
        <w:rPr>
          <w:rFonts w:eastAsia="Times New Roman"/>
          <w:szCs w:val="24"/>
        </w:rPr>
        <w:t xml:space="preserve"> εκφράσω την άποψή μου, </w:t>
      </w:r>
      <w:r w:rsidRPr="00C155D0">
        <w:rPr>
          <w:rFonts w:eastAsia="Times New Roman"/>
        </w:rPr>
        <w:t>αλλά</w:t>
      </w:r>
      <w:r>
        <w:rPr>
          <w:rFonts w:eastAsia="Times New Roman"/>
          <w:szCs w:val="24"/>
        </w:rPr>
        <w:t xml:space="preserve"> </w:t>
      </w:r>
      <w:r w:rsidRPr="00C155D0">
        <w:rPr>
          <w:rFonts w:eastAsia="Times New Roman"/>
          <w:bCs/>
          <w:shd w:val="clear" w:color="auto" w:fill="FFFFFF"/>
        </w:rPr>
        <w:t>να</w:t>
      </w:r>
      <w:r>
        <w:rPr>
          <w:rFonts w:eastAsia="Times New Roman"/>
          <w:szCs w:val="24"/>
        </w:rPr>
        <w:t xml:space="preserve"> σας πω με έναν διαφορετικό τρόπο εκείν</w:t>
      </w:r>
      <w:r>
        <w:rPr>
          <w:rFonts w:eastAsia="Times New Roman"/>
          <w:szCs w:val="24"/>
        </w:rPr>
        <w:t xml:space="preserve">α τα σημεία </w:t>
      </w:r>
      <w:r>
        <w:rPr>
          <w:rFonts w:eastAsia="Times New Roman"/>
          <w:bCs/>
          <w:shd w:val="clear" w:color="auto" w:fill="FFFFFF"/>
        </w:rPr>
        <w:t>στα οποία</w:t>
      </w:r>
      <w:r>
        <w:rPr>
          <w:rFonts w:eastAsia="Times New Roman"/>
          <w:szCs w:val="24"/>
        </w:rPr>
        <w:t xml:space="preserve"> κατά την ταπεινή </w:t>
      </w:r>
      <w:r w:rsidRPr="00C155D0">
        <w:rPr>
          <w:rFonts w:eastAsia="Times New Roman"/>
          <w:szCs w:val="24"/>
        </w:rPr>
        <w:t>πολιτική</w:t>
      </w:r>
      <w:r>
        <w:rPr>
          <w:rFonts w:eastAsia="Times New Roman"/>
          <w:szCs w:val="24"/>
        </w:rPr>
        <w:t xml:space="preserve"> μου άποψη πιστεύω </w:t>
      </w:r>
      <w:r w:rsidRPr="00C155D0">
        <w:rPr>
          <w:rFonts w:eastAsia="Times New Roman"/>
          <w:bCs/>
          <w:shd w:val="clear" w:color="auto" w:fill="FFFFFF"/>
        </w:rPr>
        <w:t>ότι</w:t>
      </w:r>
      <w:r>
        <w:rPr>
          <w:rFonts w:eastAsia="Times New Roman"/>
          <w:szCs w:val="24"/>
        </w:rPr>
        <w:t xml:space="preserve"> λαθεύετε. </w:t>
      </w:r>
    </w:p>
    <w:p w14:paraId="5EA912F6" w14:textId="77777777" w:rsidR="000F46A4" w:rsidRDefault="00307FE8">
      <w:pPr>
        <w:spacing w:line="600" w:lineRule="auto"/>
        <w:ind w:firstLine="720"/>
        <w:jc w:val="both"/>
        <w:rPr>
          <w:rFonts w:eastAsia="Times New Roman"/>
          <w:szCs w:val="24"/>
        </w:rPr>
      </w:pPr>
      <w:r>
        <w:rPr>
          <w:rFonts w:eastAsia="Times New Roman"/>
          <w:szCs w:val="24"/>
        </w:rPr>
        <w:t xml:space="preserve">Η άσκηση του συνταγματικά κατοχυρωμένου </w:t>
      </w:r>
      <w:r w:rsidRPr="004A7825">
        <w:rPr>
          <w:rFonts w:eastAsia="Times New Roman"/>
          <w:bCs/>
        </w:rPr>
        <w:t>και</w:t>
      </w:r>
      <w:r>
        <w:rPr>
          <w:rFonts w:eastAsia="Times New Roman"/>
          <w:szCs w:val="24"/>
        </w:rPr>
        <w:t xml:space="preserve"> προβλεπόμενου στον </w:t>
      </w:r>
      <w:r w:rsidRPr="00C155D0">
        <w:rPr>
          <w:rFonts w:eastAsia="Times New Roman"/>
          <w:szCs w:val="24"/>
        </w:rPr>
        <w:t>Κανονισμ</w:t>
      </w:r>
      <w:r>
        <w:rPr>
          <w:rFonts w:eastAsia="Times New Roman"/>
          <w:szCs w:val="24"/>
        </w:rPr>
        <w:t>ό</w:t>
      </w:r>
      <w:r w:rsidRPr="00C155D0">
        <w:rPr>
          <w:rFonts w:eastAsia="Times New Roman"/>
          <w:szCs w:val="24"/>
        </w:rPr>
        <w:t xml:space="preserve"> της Βουλής</w:t>
      </w:r>
      <w:r>
        <w:rPr>
          <w:rFonts w:eastAsia="Times New Roman"/>
          <w:szCs w:val="24"/>
        </w:rPr>
        <w:t xml:space="preserve"> δικαιώματος της καταθέσεως προτάσεως δυσπιστίας από την πλευρά της Αντιπολίτευσης </w:t>
      </w:r>
      <w:r w:rsidRPr="00C155D0">
        <w:rPr>
          <w:rFonts w:eastAsia="Times New Roman"/>
          <w:bCs/>
          <w:shd w:val="clear" w:color="auto" w:fill="FFFFFF"/>
        </w:rPr>
        <w:t xml:space="preserve">δεν </w:t>
      </w:r>
      <w:r>
        <w:rPr>
          <w:rFonts w:eastAsia="Times New Roman"/>
          <w:szCs w:val="24"/>
        </w:rPr>
        <w:t xml:space="preserve">αποτελεί μόνο </w:t>
      </w:r>
      <w:r w:rsidRPr="00C155D0">
        <w:rPr>
          <w:rFonts w:eastAsia="Times New Roman"/>
          <w:bCs/>
          <w:shd w:val="clear" w:color="auto" w:fill="FFFFFF"/>
        </w:rPr>
        <w:t>μια</w:t>
      </w:r>
      <w:r>
        <w:rPr>
          <w:rFonts w:eastAsia="Times New Roman"/>
          <w:szCs w:val="24"/>
        </w:rPr>
        <w:t xml:space="preserve"> κορυφαία </w:t>
      </w:r>
      <w:r w:rsidRPr="00C155D0">
        <w:rPr>
          <w:rFonts w:eastAsia="Times New Roman"/>
          <w:szCs w:val="24"/>
        </w:rPr>
        <w:t>κοινοβουλευτική</w:t>
      </w:r>
      <w:r>
        <w:rPr>
          <w:rFonts w:eastAsia="Times New Roman"/>
          <w:szCs w:val="24"/>
        </w:rPr>
        <w:t xml:space="preserve"> </w:t>
      </w:r>
      <w:r w:rsidRPr="00C155D0">
        <w:rPr>
          <w:rFonts w:eastAsia="Times New Roman"/>
          <w:bCs/>
          <w:shd w:val="clear" w:color="auto" w:fill="FFFFFF"/>
        </w:rPr>
        <w:t>π</w:t>
      </w:r>
      <w:r>
        <w:rPr>
          <w:rFonts w:eastAsia="Times New Roman"/>
          <w:szCs w:val="24"/>
        </w:rPr>
        <w:t xml:space="preserve">ράξη, </w:t>
      </w:r>
      <w:r w:rsidRPr="00C155D0">
        <w:rPr>
          <w:rFonts w:eastAsia="Times New Roman"/>
        </w:rPr>
        <w:lastRenderedPageBreak/>
        <w:t>αλλά</w:t>
      </w:r>
      <w:r>
        <w:rPr>
          <w:rFonts w:eastAsia="Times New Roman"/>
          <w:szCs w:val="24"/>
        </w:rPr>
        <w:t xml:space="preserve"> </w:t>
      </w:r>
      <w:r w:rsidRPr="004A7825">
        <w:rPr>
          <w:rFonts w:eastAsia="Times New Roman"/>
          <w:bCs/>
        </w:rPr>
        <w:t>και</w:t>
      </w:r>
      <w:r>
        <w:rPr>
          <w:rFonts w:eastAsia="Times New Roman"/>
          <w:szCs w:val="24"/>
        </w:rPr>
        <w:t xml:space="preserve"> </w:t>
      </w:r>
      <w:r w:rsidRPr="00C155D0">
        <w:rPr>
          <w:rFonts w:eastAsia="Times New Roman"/>
          <w:bCs/>
          <w:shd w:val="clear" w:color="auto" w:fill="FFFFFF"/>
        </w:rPr>
        <w:t>μια</w:t>
      </w:r>
      <w:r>
        <w:rPr>
          <w:rFonts w:eastAsia="Times New Roman"/>
          <w:szCs w:val="24"/>
        </w:rPr>
        <w:t xml:space="preserve"> επιβεβλημένη </w:t>
      </w:r>
      <w:r w:rsidRPr="00C155D0">
        <w:rPr>
          <w:rFonts w:eastAsia="Times New Roman"/>
          <w:szCs w:val="24"/>
        </w:rPr>
        <w:t>πολιτική</w:t>
      </w:r>
      <w:r>
        <w:rPr>
          <w:rFonts w:eastAsia="Times New Roman"/>
          <w:szCs w:val="24"/>
        </w:rPr>
        <w:t xml:space="preserve"> </w:t>
      </w:r>
      <w:r w:rsidRPr="00C155D0">
        <w:rPr>
          <w:rFonts w:eastAsia="Times New Roman"/>
          <w:bCs/>
        </w:rPr>
        <w:t>και</w:t>
      </w:r>
      <w:r>
        <w:rPr>
          <w:rFonts w:eastAsia="Times New Roman"/>
          <w:szCs w:val="24"/>
        </w:rPr>
        <w:t xml:space="preserve"> ηθική υποχρέωση απέναντι στον ελληνικό λαό </w:t>
      </w:r>
      <w:r w:rsidRPr="00C155D0">
        <w:rPr>
          <w:rFonts w:eastAsia="Times New Roman"/>
          <w:bCs/>
        </w:rPr>
        <w:t>και</w:t>
      </w:r>
      <w:r>
        <w:rPr>
          <w:rFonts w:eastAsia="Times New Roman"/>
          <w:szCs w:val="24"/>
        </w:rPr>
        <w:t xml:space="preserve"> απέναντι στο Σώμα της </w:t>
      </w:r>
      <w:r w:rsidRPr="00C155D0">
        <w:rPr>
          <w:rFonts w:eastAsia="Times New Roman"/>
          <w:bCs/>
        </w:rPr>
        <w:t>Βουλή</w:t>
      </w:r>
      <w:r>
        <w:rPr>
          <w:rFonts w:eastAsia="Times New Roman"/>
          <w:szCs w:val="24"/>
        </w:rPr>
        <w:t xml:space="preserve">ς. </w:t>
      </w:r>
      <w:r w:rsidRPr="00C155D0">
        <w:rPr>
          <w:rFonts w:eastAsia="Times New Roman"/>
        </w:rPr>
        <w:t>Διότι</w:t>
      </w:r>
      <w:r>
        <w:rPr>
          <w:rFonts w:eastAsia="Times New Roman"/>
          <w:szCs w:val="24"/>
        </w:rPr>
        <w:t xml:space="preserve"> με αυτή την πράξη </w:t>
      </w:r>
      <w:r w:rsidRPr="00C155D0">
        <w:rPr>
          <w:rFonts w:eastAsia="Times New Roman"/>
          <w:bCs/>
          <w:shd w:val="clear" w:color="auto" w:fill="FFFFFF"/>
        </w:rPr>
        <w:t xml:space="preserve">δεν </w:t>
      </w:r>
      <w:r>
        <w:rPr>
          <w:rFonts w:eastAsia="Times New Roman"/>
          <w:szCs w:val="24"/>
        </w:rPr>
        <w:t xml:space="preserve">ενημερώνουμε απλώς το Σώμα </w:t>
      </w:r>
      <w:r w:rsidRPr="00C155D0">
        <w:rPr>
          <w:rFonts w:eastAsia="Times New Roman"/>
          <w:bCs/>
        </w:rPr>
        <w:t>και</w:t>
      </w:r>
      <w:r>
        <w:rPr>
          <w:rFonts w:eastAsia="Times New Roman"/>
          <w:szCs w:val="24"/>
        </w:rPr>
        <w:t xml:space="preserve"> τον ελληνικό λαό. </w:t>
      </w:r>
    </w:p>
    <w:p w14:paraId="5EA912F7" w14:textId="77777777" w:rsidR="000F46A4" w:rsidRDefault="00307FE8">
      <w:pPr>
        <w:spacing w:line="600" w:lineRule="auto"/>
        <w:ind w:firstLine="720"/>
        <w:jc w:val="both"/>
        <w:rPr>
          <w:rFonts w:eastAsia="Times New Roman"/>
          <w:bCs/>
        </w:rPr>
      </w:pPr>
      <w:r>
        <w:rPr>
          <w:rFonts w:eastAsia="Times New Roman"/>
          <w:szCs w:val="24"/>
        </w:rPr>
        <w:t>Το κυριότερο</w:t>
      </w:r>
      <w:r>
        <w:rPr>
          <w:rFonts w:eastAsia="Times New Roman"/>
          <w:szCs w:val="24"/>
        </w:rPr>
        <w:t xml:space="preserve"> σημείο σ</w:t>
      </w:r>
      <w:r w:rsidRPr="00C155D0">
        <w:rPr>
          <w:rFonts w:eastAsia="Times New Roman"/>
          <w:bCs/>
          <w:shd w:val="clear" w:color="auto" w:fill="FFFFFF"/>
        </w:rPr>
        <w:t>το οποίο</w:t>
      </w:r>
      <w:r>
        <w:rPr>
          <w:rFonts w:eastAsia="Times New Roman"/>
          <w:bCs/>
          <w:shd w:val="clear" w:color="auto" w:fill="FFFFFF"/>
        </w:rPr>
        <w:t>,</w:t>
      </w:r>
      <w:r>
        <w:rPr>
          <w:rFonts w:eastAsia="Times New Roman"/>
          <w:szCs w:val="24"/>
        </w:rPr>
        <w:t xml:space="preserve"> κατά την πρώτη παρατήρησή μου, κάνετε λάθος </w:t>
      </w:r>
      <w:r w:rsidRPr="00C155D0">
        <w:rPr>
          <w:rFonts w:eastAsia="Times New Roman"/>
          <w:bCs/>
        </w:rPr>
        <w:t>είναι</w:t>
      </w:r>
      <w:r>
        <w:rPr>
          <w:rFonts w:eastAsia="Times New Roman"/>
          <w:szCs w:val="24"/>
        </w:rPr>
        <w:t xml:space="preserve"> </w:t>
      </w:r>
      <w:r w:rsidRPr="00C155D0">
        <w:rPr>
          <w:rFonts w:eastAsia="Times New Roman"/>
          <w:bCs/>
          <w:shd w:val="clear" w:color="auto" w:fill="FFFFFF"/>
        </w:rPr>
        <w:t>ότι</w:t>
      </w:r>
      <w:r>
        <w:rPr>
          <w:rFonts w:eastAsia="Times New Roman"/>
          <w:szCs w:val="24"/>
        </w:rPr>
        <w:t xml:space="preserve"> θεωρείτε πως η πρόταση δυσπιστίας </w:t>
      </w:r>
      <w:r w:rsidRPr="00D046F9">
        <w:rPr>
          <w:rFonts w:eastAsia="Times New Roman"/>
          <w:bCs/>
        </w:rPr>
        <w:t>έχει</w:t>
      </w:r>
      <w:r>
        <w:rPr>
          <w:rFonts w:eastAsia="Times New Roman"/>
          <w:szCs w:val="24"/>
        </w:rPr>
        <w:t xml:space="preserve"> ως επιδιωκόμενο σκοπό </w:t>
      </w:r>
      <w:r>
        <w:rPr>
          <w:rFonts w:eastAsia="Times New Roman"/>
          <w:bCs/>
        </w:rPr>
        <w:t>την πτώση της</w:t>
      </w:r>
      <w:r>
        <w:rPr>
          <w:rFonts w:eastAsia="Times New Roman"/>
          <w:szCs w:val="24"/>
        </w:rPr>
        <w:t xml:space="preserve"> </w:t>
      </w:r>
      <w:r w:rsidRPr="00C155D0">
        <w:rPr>
          <w:rFonts w:eastAsia="Times New Roman"/>
          <w:bCs/>
        </w:rPr>
        <w:t>Κυβέρνηση</w:t>
      </w:r>
      <w:r>
        <w:rPr>
          <w:rFonts w:eastAsia="Times New Roman"/>
          <w:bCs/>
        </w:rPr>
        <w:t>ς</w:t>
      </w:r>
      <w:r w:rsidRPr="00E24689">
        <w:rPr>
          <w:rFonts w:eastAsia="Times New Roman"/>
          <w:bCs/>
        </w:rPr>
        <w:t xml:space="preserve">. </w:t>
      </w:r>
    </w:p>
    <w:p w14:paraId="5EA912F8" w14:textId="77777777" w:rsidR="000F46A4" w:rsidRDefault="00307FE8">
      <w:pPr>
        <w:spacing w:line="600" w:lineRule="auto"/>
        <w:ind w:firstLine="720"/>
        <w:jc w:val="both"/>
        <w:rPr>
          <w:rFonts w:eastAsia="Times New Roman"/>
          <w:szCs w:val="24"/>
        </w:rPr>
      </w:pPr>
      <w:r w:rsidRPr="00E24689">
        <w:rPr>
          <w:rFonts w:eastAsia="Times New Roman"/>
          <w:bCs/>
        </w:rPr>
        <w:t>Α</w:t>
      </w:r>
      <w:r>
        <w:rPr>
          <w:rFonts w:eastAsia="Times New Roman"/>
          <w:bCs/>
        </w:rPr>
        <w:t>π’ ό,τι άκουσα</w:t>
      </w:r>
      <w:r>
        <w:rPr>
          <w:rFonts w:eastAsia="Times New Roman"/>
          <w:szCs w:val="24"/>
        </w:rPr>
        <w:t xml:space="preserve"> τουλάχιστον </w:t>
      </w:r>
      <w:r w:rsidRPr="00C155D0">
        <w:rPr>
          <w:rFonts w:eastAsia="Times New Roman"/>
          <w:bCs/>
        </w:rPr>
        <w:t>και</w:t>
      </w:r>
      <w:r>
        <w:rPr>
          <w:rFonts w:eastAsia="Times New Roman"/>
          <w:szCs w:val="24"/>
        </w:rPr>
        <w:t xml:space="preserve"> από τον κύριο Αντιπρόεδρο, </w:t>
      </w:r>
      <w:r w:rsidRPr="00D046F9">
        <w:rPr>
          <w:rFonts w:eastAsia="Times New Roman"/>
        </w:rPr>
        <w:t>αλλά</w:t>
      </w:r>
      <w:r>
        <w:rPr>
          <w:rFonts w:eastAsia="Times New Roman"/>
          <w:szCs w:val="24"/>
        </w:rPr>
        <w:t xml:space="preserve"> </w:t>
      </w:r>
      <w:r w:rsidRPr="00C155D0">
        <w:rPr>
          <w:rFonts w:eastAsia="Times New Roman"/>
          <w:bCs/>
        </w:rPr>
        <w:t>και</w:t>
      </w:r>
      <w:r>
        <w:rPr>
          <w:rFonts w:eastAsia="Times New Roman"/>
          <w:szCs w:val="24"/>
        </w:rPr>
        <w:t xml:space="preserve"> από τους άλλους, ο σκοπός της πρότασης δυσπιστίας δεν </w:t>
      </w:r>
      <w:r w:rsidRPr="00C155D0">
        <w:rPr>
          <w:rFonts w:eastAsia="Times New Roman"/>
          <w:bCs/>
        </w:rPr>
        <w:t>είναι</w:t>
      </w:r>
      <w:r>
        <w:rPr>
          <w:rFonts w:eastAsia="Times New Roman"/>
          <w:szCs w:val="24"/>
        </w:rPr>
        <w:t xml:space="preserve"> αυτού καθαυτού η πτώση της </w:t>
      </w:r>
      <w:r>
        <w:rPr>
          <w:rFonts w:eastAsia="Times New Roman"/>
          <w:bCs/>
        </w:rPr>
        <w:t>Κυβέρνησης</w:t>
      </w:r>
      <w:r>
        <w:rPr>
          <w:rFonts w:eastAsia="Times New Roman"/>
          <w:szCs w:val="24"/>
        </w:rPr>
        <w:t xml:space="preserve">, αλλά </w:t>
      </w:r>
      <w:r w:rsidRPr="00C155D0">
        <w:rPr>
          <w:rFonts w:eastAsia="Times New Roman"/>
          <w:bCs/>
          <w:shd w:val="clear" w:color="auto" w:fill="FFFFFF"/>
        </w:rPr>
        <w:t>να</w:t>
      </w:r>
      <w:r>
        <w:rPr>
          <w:rFonts w:eastAsia="Times New Roman"/>
          <w:szCs w:val="24"/>
        </w:rPr>
        <w:t xml:space="preserve"> σας πείσουμε είτε </w:t>
      </w:r>
      <w:r w:rsidRPr="00C155D0">
        <w:rPr>
          <w:rFonts w:eastAsia="Times New Roman"/>
          <w:bCs/>
          <w:shd w:val="clear" w:color="auto" w:fill="FFFFFF"/>
        </w:rPr>
        <w:t>να</w:t>
      </w:r>
      <w:r>
        <w:rPr>
          <w:rFonts w:eastAsia="Times New Roman"/>
          <w:szCs w:val="24"/>
        </w:rPr>
        <w:t xml:space="preserve"> μην υπογράψετε τη συμφωνία είτε </w:t>
      </w:r>
      <w:r w:rsidRPr="00C155D0">
        <w:rPr>
          <w:rFonts w:eastAsia="Times New Roman"/>
          <w:bCs/>
          <w:shd w:val="clear" w:color="auto" w:fill="FFFFFF"/>
        </w:rPr>
        <w:t>να</w:t>
      </w:r>
      <w:r>
        <w:rPr>
          <w:rFonts w:eastAsia="Times New Roman"/>
          <w:szCs w:val="24"/>
        </w:rPr>
        <w:t xml:space="preserve"> την αποσύρετε. Αυτό το λέω, απευθυνόμενος </w:t>
      </w:r>
      <w:r w:rsidRPr="00C155D0">
        <w:rPr>
          <w:rFonts w:eastAsia="Times New Roman"/>
          <w:bCs/>
        </w:rPr>
        <w:t>και</w:t>
      </w:r>
      <w:r>
        <w:rPr>
          <w:rFonts w:eastAsia="Times New Roman"/>
          <w:szCs w:val="24"/>
        </w:rPr>
        <w:t xml:space="preserve"> προς τους ΑΝΕΛ. Αυτός </w:t>
      </w:r>
      <w:r w:rsidRPr="00D046F9">
        <w:rPr>
          <w:rFonts w:eastAsia="Times New Roman"/>
          <w:bCs/>
        </w:rPr>
        <w:t>είναι</w:t>
      </w:r>
      <w:r>
        <w:rPr>
          <w:rFonts w:eastAsia="Times New Roman"/>
          <w:szCs w:val="24"/>
        </w:rPr>
        <w:t xml:space="preserve"> ο σκοπός. Δεν μας ενδιαφέρει σε αυτή τη δεδομένη φάση </w:t>
      </w:r>
      <w:r w:rsidRPr="00C155D0">
        <w:rPr>
          <w:rFonts w:eastAsia="Times New Roman"/>
          <w:bCs/>
          <w:shd w:val="clear" w:color="auto" w:fill="FFFFFF"/>
        </w:rPr>
        <w:t>να</w:t>
      </w:r>
      <w:r>
        <w:rPr>
          <w:rFonts w:eastAsia="Times New Roman"/>
          <w:szCs w:val="24"/>
        </w:rPr>
        <w:t xml:space="preserve"> πέσει η </w:t>
      </w:r>
      <w:r w:rsidRPr="00C155D0">
        <w:rPr>
          <w:rFonts w:eastAsia="Times New Roman"/>
          <w:bCs/>
        </w:rPr>
        <w:t>Κυβέρνηση</w:t>
      </w:r>
      <w:r>
        <w:rPr>
          <w:rFonts w:eastAsia="Times New Roman"/>
          <w:szCs w:val="24"/>
        </w:rPr>
        <w:t xml:space="preserve">. Είχαμε άλλους τρόπους </w:t>
      </w:r>
      <w:r w:rsidRPr="00C155D0">
        <w:rPr>
          <w:rFonts w:eastAsia="Times New Roman"/>
          <w:bCs/>
        </w:rPr>
        <w:t>και</w:t>
      </w:r>
      <w:r>
        <w:rPr>
          <w:rFonts w:eastAsia="Times New Roman"/>
          <w:szCs w:val="24"/>
        </w:rPr>
        <w:t xml:space="preserve"> άλλους λόγους </w:t>
      </w:r>
      <w:r w:rsidRPr="00C155D0">
        <w:rPr>
          <w:rFonts w:eastAsia="Times New Roman"/>
          <w:bCs/>
          <w:shd w:val="clear" w:color="auto" w:fill="FFFFFF"/>
        </w:rPr>
        <w:t>να</w:t>
      </w:r>
      <w:r>
        <w:rPr>
          <w:rFonts w:eastAsia="Times New Roman"/>
          <w:szCs w:val="24"/>
        </w:rPr>
        <w:t xml:space="preserve"> φέρουμε, αν θέλαμε, πρόταση δυσπιστίας. </w:t>
      </w:r>
    </w:p>
    <w:p w14:paraId="5EA912F9" w14:textId="77777777" w:rsidR="000F46A4" w:rsidRDefault="00307FE8">
      <w:pPr>
        <w:spacing w:line="600" w:lineRule="auto"/>
        <w:ind w:firstLine="720"/>
        <w:jc w:val="both"/>
        <w:rPr>
          <w:rFonts w:eastAsia="Times New Roman"/>
          <w:szCs w:val="24"/>
        </w:rPr>
      </w:pPr>
      <w:r w:rsidRPr="00D046F9">
        <w:rPr>
          <w:rFonts w:eastAsia="Times New Roman"/>
          <w:bCs/>
          <w:shd w:val="clear" w:color="auto" w:fill="FFFFFF"/>
        </w:rPr>
        <w:t>Όμως</w:t>
      </w:r>
      <w:r>
        <w:rPr>
          <w:rFonts w:eastAsia="Times New Roman"/>
          <w:szCs w:val="24"/>
        </w:rPr>
        <w:t xml:space="preserve">, </w:t>
      </w:r>
      <w:r w:rsidRPr="00C155D0">
        <w:rPr>
          <w:rFonts w:eastAsia="Times New Roman"/>
          <w:bCs/>
          <w:shd w:val="clear" w:color="auto" w:fill="FFFFFF"/>
        </w:rPr>
        <w:t>επειδή</w:t>
      </w:r>
      <w:r>
        <w:rPr>
          <w:rFonts w:eastAsia="Times New Roman"/>
          <w:szCs w:val="24"/>
        </w:rPr>
        <w:t xml:space="preserve"> το θέμα </w:t>
      </w:r>
      <w:r w:rsidRPr="00C155D0">
        <w:rPr>
          <w:rFonts w:eastAsia="Times New Roman"/>
          <w:bCs/>
        </w:rPr>
        <w:t>είναι</w:t>
      </w:r>
      <w:r>
        <w:rPr>
          <w:rFonts w:eastAsia="Times New Roman"/>
          <w:szCs w:val="24"/>
        </w:rPr>
        <w:t xml:space="preserve"> μείζον </w:t>
      </w:r>
      <w:r w:rsidRPr="00C155D0">
        <w:rPr>
          <w:rFonts w:eastAsia="Times New Roman"/>
          <w:bCs/>
        </w:rPr>
        <w:t>και</w:t>
      </w:r>
      <w:r>
        <w:rPr>
          <w:rFonts w:eastAsia="Times New Roman"/>
          <w:szCs w:val="24"/>
        </w:rPr>
        <w:t xml:space="preserve"> εθνικό, </w:t>
      </w:r>
      <w:r w:rsidRPr="00D046F9">
        <w:rPr>
          <w:rFonts w:eastAsia="Times New Roman"/>
          <w:bCs/>
          <w:shd w:val="clear" w:color="auto" w:fill="FFFFFF"/>
        </w:rPr>
        <w:t>θα</w:t>
      </w:r>
      <w:r>
        <w:rPr>
          <w:rFonts w:eastAsia="Times New Roman"/>
          <w:szCs w:val="24"/>
        </w:rPr>
        <w:t xml:space="preserve"> </w:t>
      </w:r>
      <w:r w:rsidRPr="00C155D0">
        <w:rPr>
          <w:rFonts w:eastAsia="Times New Roman"/>
        </w:rPr>
        <w:t>έπρεπε</w:t>
      </w:r>
      <w:r>
        <w:rPr>
          <w:rFonts w:eastAsia="Times New Roman"/>
          <w:szCs w:val="24"/>
        </w:rPr>
        <w:t xml:space="preserve"> </w:t>
      </w:r>
      <w:r w:rsidRPr="00C155D0">
        <w:rPr>
          <w:rFonts w:eastAsia="Times New Roman"/>
          <w:bCs/>
          <w:shd w:val="clear" w:color="auto" w:fill="FFFFFF"/>
        </w:rPr>
        <w:t>να</w:t>
      </w:r>
      <w:r>
        <w:rPr>
          <w:rFonts w:eastAsia="Times New Roman"/>
          <w:szCs w:val="24"/>
        </w:rPr>
        <w:t xml:space="preserve"> σκεφτείτε τον προβληματισμό </w:t>
      </w:r>
      <w:r w:rsidRPr="00C155D0">
        <w:rPr>
          <w:rFonts w:eastAsia="Times New Roman"/>
          <w:bCs/>
          <w:shd w:val="clear" w:color="auto" w:fill="FFFFFF"/>
        </w:rPr>
        <w:t>που</w:t>
      </w:r>
      <w:r>
        <w:rPr>
          <w:rFonts w:eastAsia="Times New Roman"/>
          <w:szCs w:val="24"/>
        </w:rPr>
        <w:t xml:space="preserve"> </w:t>
      </w:r>
      <w:r w:rsidRPr="00C155D0">
        <w:rPr>
          <w:rFonts w:eastAsia="Times New Roman"/>
          <w:szCs w:val="24"/>
        </w:rPr>
        <w:t>υπάρ</w:t>
      </w:r>
      <w:r w:rsidRPr="00C155D0">
        <w:rPr>
          <w:rFonts w:eastAsia="Times New Roman"/>
          <w:szCs w:val="24"/>
        </w:rPr>
        <w:t>χει</w:t>
      </w:r>
      <w:r>
        <w:rPr>
          <w:rFonts w:eastAsia="Times New Roman"/>
          <w:szCs w:val="24"/>
        </w:rPr>
        <w:t xml:space="preserve"> στην κοινωνία </w:t>
      </w:r>
      <w:r w:rsidRPr="00D046F9">
        <w:rPr>
          <w:rFonts w:eastAsia="Times New Roman"/>
          <w:bCs/>
        </w:rPr>
        <w:t>και</w:t>
      </w:r>
      <w:r>
        <w:rPr>
          <w:rFonts w:eastAsia="Times New Roman"/>
          <w:szCs w:val="24"/>
        </w:rPr>
        <w:t xml:space="preserve"> </w:t>
      </w:r>
      <w:r>
        <w:rPr>
          <w:rFonts w:eastAsia="Times New Roman"/>
          <w:szCs w:val="24"/>
        </w:rPr>
        <w:lastRenderedPageBreak/>
        <w:t xml:space="preserve">αυτό </w:t>
      </w:r>
      <w:r w:rsidRPr="00C155D0">
        <w:rPr>
          <w:rFonts w:eastAsia="Times New Roman"/>
          <w:bCs/>
          <w:shd w:val="clear" w:color="auto" w:fill="FFFFFF"/>
        </w:rPr>
        <w:t>που</w:t>
      </w:r>
      <w:r>
        <w:rPr>
          <w:rFonts w:eastAsia="Times New Roman"/>
          <w:szCs w:val="24"/>
        </w:rPr>
        <w:t xml:space="preserve"> τους λέμε κάθε φορά από αυτό εδώ </w:t>
      </w:r>
      <w:r w:rsidRPr="00D046F9">
        <w:rPr>
          <w:rFonts w:eastAsia="Times New Roman"/>
          <w:szCs w:val="24"/>
        </w:rPr>
        <w:t xml:space="preserve">το Βήμα, </w:t>
      </w:r>
      <w:r w:rsidRPr="00D046F9">
        <w:rPr>
          <w:rFonts w:eastAsia="Times New Roman"/>
          <w:bCs/>
          <w:shd w:val="clear" w:color="auto" w:fill="FFFFFF"/>
        </w:rPr>
        <w:t>που</w:t>
      </w:r>
      <w:r w:rsidRPr="00D046F9">
        <w:rPr>
          <w:rFonts w:eastAsia="Times New Roman"/>
          <w:szCs w:val="24"/>
        </w:rPr>
        <w:t xml:space="preserve"> όλοι θέλουμε </w:t>
      </w:r>
      <w:r w:rsidRPr="00D046F9">
        <w:rPr>
          <w:rFonts w:eastAsia="Times New Roman"/>
          <w:bCs/>
          <w:shd w:val="clear" w:color="auto" w:fill="FFFFFF"/>
        </w:rPr>
        <w:t>να</w:t>
      </w:r>
      <w:r w:rsidRPr="00D046F9">
        <w:rPr>
          <w:rFonts w:eastAsia="Times New Roman"/>
          <w:szCs w:val="24"/>
        </w:rPr>
        <w:t xml:space="preserve"> δείξουμε τους καλούς, </w:t>
      </w:r>
      <w:r w:rsidRPr="00D046F9">
        <w:rPr>
          <w:rFonts w:eastAsia="Times New Roman"/>
          <w:bCs/>
          <w:shd w:val="clear" w:color="auto" w:fill="FFFFFF"/>
        </w:rPr>
        <w:t>ότι</w:t>
      </w:r>
      <w:r w:rsidRPr="00D046F9">
        <w:rPr>
          <w:rFonts w:eastAsia="Times New Roman"/>
          <w:szCs w:val="24"/>
        </w:rPr>
        <w:t xml:space="preserve"> εθνικά μονιάζουμε. </w:t>
      </w:r>
      <w:r w:rsidRPr="00D046F9">
        <w:rPr>
          <w:rFonts w:eastAsia="Times New Roman"/>
          <w:bCs/>
        </w:rPr>
        <w:t>Είναι</w:t>
      </w:r>
      <w:r w:rsidRPr="00D046F9">
        <w:rPr>
          <w:rFonts w:eastAsia="Times New Roman"/>
          <w:szCs w:val="24"/>
        </w:rPr>
        <w:t xml:space="preserve"> κοινός τόπος </w:t>
      </w:r>
      <w:r w:rsidRPr="00D046F9">
        <w:rPr>
          <w:rFonts w:eastAsia="Times New Roman"/>
          <w:bCs/>
          <w:shd w:val="clear" w:color="auto" w:fill="FFFFFF"/>
        </w:rPr>
        <w:t>ότι</w:t>
      </w:r>
      <w:r w:rsidRPr="00D046F9">
        <w:rPr>
          <w:rFonts w:eastAsia="Times New Roman"/>
          <w:szCs w:val="24"/>
        </w:rPr>
        <w:t xml:space="preserve"> στα μείζονα εθνικά θέματα </w:t>
      </w:r>
      <w:r w:rsidRPr="00D046F9">
        <w:rPr>
          <w:rFonts w:eastAsia="Times New Roman"/>
        </w:rPr>
        <w:t>πρέπει</w:t>
      </w:r>
      <w:r w:rsidRPr="00D046F9">
        <w:rPr>
          <w:rFonts w:eastAsia="Times New Roman"/>
          <w:szCs w:val="24"/>
        </w:rPr>
        <w:t xml:space="preserve"> </w:t>
      </w:r>
      <w:r w:rsidRPr="00D046F9">
        <w:rPr>
          <w:rFonts w:eastAsia="Times New Roman"/>
          <w:bCs/>
          <w:shd w:val="clear" w:color="auto" w:fill="FFFFFF"/>
        </w:rPr>
        <w:t>να</w:t>
      </w:r>
      <w:r w:rsidRPr="00D046F9">
        <w:rPr>
          <w:rFonts w:eastAsia="Times New Roman"/>
          <w:szCs w:val="24"/>
        </w:rPr>
        <w:t xml:space="preserve"> υπάρχει ομοψυχία, </w:t>
      </w:r>
      <w:r w:rsidRPr="00D046F9">
        <w:rPr>
          <w:rFonts w:eastAsia="Times New Roman"/>
        </w:rPr>
        <w:t>πρέπει</w:t>
      </w:r>
      <w:r w:rsidRPr="00D046F9">
        <w:rPr>
          <w:rFonts w:eastAsia="Times New Roman"/>
          <w:szCs w:val="24"/>
        </w:rPr>
        <w:t xml:space="preserve"> να υπάρχει ομοφωνία ή κατά το δυνα</w:t>
      </w:r>
      <w:r w:rsidRPr="00D046F9">
        <w:rPr>
          <w:rFonts w:eastAsia="Times New Roman"/>
          <w:szCs w:val="24"/>
        </w:rPr>
        <w:t>τόν πλειοψηφία σε μεγάλο εύρος. Οι πολίτες μας ρωτάνε</w:t>
      </w:r>
      <w:r>
        <w:rPr>
          <w:rFonts w:eastAsia="Times New Roman"/>
          <w:szCs w:val="24"/>
        </w:rPr>
        <w:t>:</w:t>
      </w:r>
      <w:r w:rsidRPr="00D046F9">
        <w:rPr>
          <w:rFonts w:eastAsia="Times New Roman"/>
          <w:szCs w:val="24"/>
        </w:rPr>
        <w:t xml:space="preserve"> «Γ</w:t>
      </w:r>
      <w:r w:rsidRPr="00D046F9">
        <w:rPr>
          <w:rFonts w:eastAsia="Times New Roman"/>
          <w:bCs/>
          <w:shd w:val="clear" w:color="auto" w:fill="FFFFFF"/>
        </w:rPr>
        <w:t>ιατί</w:t>
      </w:r>
      <w:r>
        <w:rPr>
          <w:rFonts w:eastAsia="Times New Roman"/>
          <w:szCs w:val="24"/>
        </w:rPr>
        <w:t xml:space="preserve"> δεν συμφωνείτε σε αυτό το θέμα;». </w:t>
      </w:r>
      <w:r w:rsidRPr="00C155D0">
        <w:rPr>
          <w:rFonts w:eastAsia="Times New Roman"/>
          <w:bCs/>
          <w:shd w:val="clear" w:color="auto" w:fill="FFFFFF"/>
        </w:rPr>
        <w:t>Να</w:t>
      </w:r>
      <w:r>
        <w:rPr>
          <w:rFonts w:eastAsia="Times New Roman"/>
          <w:szCs w:val="24"/>
        </w:rPr>
        <w:t xml:space="preserve"> δούμε, </w:t>
      </w:r>
      <w:r w:rsidRPr="00C155D0">
        <w:rPr>
          <w:rFonts w:eastAsia="Times New Roman"/>
          <w:szCs w:val="24"/>
        </w:rPr>
        <w:t>λοιπόν</w:t>
      </w:r>
      <w:r>
        <w:rPr>
          <w:rFonts w:eastAsia="Times New Roman"/>
          <w:szCs w:val="24"/>
        </w:rPr>
        <w:t xml:space="preserve">, </w:t>
      </w:r>
      <w:r w:rsidRPr="00C155D0">
        <w:rPr>
          <w:rFonts w:eastAsia="Times New Roman"/>
          <w:bCs/>
          <w:shd w:val="clear" w:color="auto" w:fill="FFFFFF"/>
        </w:rPr>
        <w:t>γιατί</w:t>
      </w:r>
      <w:r>
        <w:rPr>
          <w:rFonts w:eastAsia="Times New Roman"/>
          <w:szCs w:val="24"/>
        </w:rPr>
        <w:t xml:space="preserve"> δεν συμφωνούμε. </w:t>
      </w:r>
    </w:p>
    <w:p w14:paraId="5EA912FA" w14:textId="77777777" w:rsidR="000F46A4" w:rsidRDefault="00307FE8">
      <w:pPr>
        <w:spacing w:line="600" w:lineRule="auto"/>
        <w:ind w:firstLine="720"/>
        <w:jc w:val="both"/>
        <w:rPr>
          <w:rFonts w:eastAsia="Times New Roman"/>
          <w:szCs w:val="24"/>
        </w:rPr>
      </w:pPr>
      <w:r>
        <w:rPr>
          <w:rFonts w:eastAsia="Times New Roman"/>
          <w:szCs w:val="24"/>
        </w:rPr>
        <w:t xml:space="preserve">Πρώτον, </w:t>
      </w:r>
      <w:r w:rsidRPr="00C155D0">
        <w:rPr>
          <w:rFonts w:eastAsia="Times New Roman"/>
          <w:bCs/>
          <w:shd w:val="clear" w:color="auto" w:fill="FFFFFF"/>
        </w:rPr>
        <w:t>γιατί</w:t>
      </w:r>
      <w:r>
        <w:rPr>
          <w:rFonts w:eastAsia="Times New Roman"/>
          <w:szCs w:val="24"/>
        </w:rPr>
        <w:t xml:space="preserve"> θεωρώ </w:t>
      </w:r>
      <w:r w:rsidRPr="00C155D0">
        <w:rPr>
          <w:rFonts w:eastAsia="Times New Roman"/>
          <w:bCs/>
          <w:shd w:val="clear" w:color="auto" w:fill="FFFFFF"/>
        </w:rPr>
        <w:t>ότι</w:t>
      </w:r>
      <w:r>
        <w:rPr>
          <w:rFonts w:eastAsia="Times New Roman"/>
          <w:szCs w:val="24"/>
        </w:rPr>
        <w:t xml:space="preserve"> ήταν λάθος ο όλος χειρισμός, υπό την εξής έννοια. Θεωρείτε </w:t>
      </w:r>
      <w:r w:rsidRPr="00C155D0">
        <w:rPr>
          <w:rFonts w:eastAsia="Times New Roman"/>
          <w:bCs/>
        </w:rPr>
        <w:t>και</w:t>
      </w:r>
      <w:r>
        <w:rPr>
          <w:rFonts w:eastAsia="Times New Roman"/>
          <w:szCs w:val="24"/>
        </w:rPr>
        <w:t xml:space="preserve"> θεωρούσατε πάντα το ζήτημα αυτό -</w:t>
      </w:r>
      <w:r w:rsidRPr="00C155D0">
        <w:rPr>
          <w:rFonts w:eastAsia="Times New Roman"/>
          <w:bCs/>
        </w:rPr>
        <w:t>και</w:t>
      </w:r>
      <w:r>
        <w:rPr>
          <w:rFonts w:eastAsia="Times New Roman"/>
          <w:szCs w:val="24"/>
        </w:rPr>
        <w:t xml:space="preserve"> κράτησα τόσο την τοποθέτηση του κυρίου </w:t>
      </w:r>
      <w:r w:rsidRPr="00C155D0">
        <w:rPr>
          <w:rFonts w:eastAsia="Times New Roman"/>
        </w:rPr>
        <w:t>Πρωθυπουργ</w:t>
      </w:r>
      <w:r>
        <w:rPr>
          <w:rFonts w:eastAsia="Times New Roman"/>
        </w:rPr>
        <w:t>ού,</w:t>
      </w:r>
      <w:r>
        <w:rPr>
          <w:rFonts w:eastAsia="Times New Roman"/>
          <w:szCs w:val="24"/>
        </w:rPr>
        <w:t xml:space="preserve"> </w:t>
      </w:r>
      <w:r w:rsidRPr="00C155D0">
        <w:rPr>
          <w:rFonts w:eastAsia="Times New Roman"/>
        </w:rPr>
        <w:t>αλλά</w:t>
      </w:r>
      <w:r>
        <w:rPr>
          <w:rFonts w:eastAsia="Times New Roman"/>
          <w:szCs w:val="24"/>
        </w:rPr>
        <w:t xml:space="preserve"> και των λοιπών στελεχών σας- </w:t>
      </w:r>
      <w:r w:rsidRPr="00C155D0">
        <w:rPr>
          <w:rFonts w:eastAsia="Times New Roman"/>
          <w:bCs/>
          <w:shd w:val="clear" w:color="auto" w:fill="FFFFFF"/>
        </w:rPr>
        <w:t>ότι</w:t>
      </w:r>
      <w:r>
        <w:rPr>
          <w:rFonts w:eastAsia="Times New Roman"/>
          <w:szCs w:val="24"/>
        </w:rPr>
        <w:t xml:space="preserve"> το Σκοπιανό ζήτημα αποτελούσε </w:t>
      </w:r>
      <w:r w:rsidRPr="00C155D0">
        <w:rPr>
          <w:rFonts w:eastAsia="Times New Roman"/>
          <w:bCs/>
          <w:shd w:val="clear" w:color="auto" w:fill="FFFFFF"/>
        </w:rPr>
        <w:t>μια</w:t>
      </w:r>
      <w:r>
        <w:rPr>
          <w:rFonts w:eastAsia="Times New Roman"/>
          <w:szCs w:val="24"/>
        </w:rPr>
        <w:t xml:space="preserve"> </w:t>
      </w:r>
      <w:r w:rsidRPr="00C155D0">
        <w:rPr>
          <w:rFonts w:eastAsia="Times New Roman"/>
          <w:szCs w:val="24"/>
        </w:rPr>
        <w:t>πολιτική</w:t>
      </w:r>
      <w:r>
        <w:rPr>
          <w:rFonts w:eastAsia="Times New Roman"/>
          <w:szCs w:val="24"/>
        </w:rPr>
        <w:t xml:space="preserve"> εκκρεμότητα, </w:t>
      </w:r>
      <w:r w:rsidRPr="00C155D0">
        <w:rPr>
          <w:rFonts w:eastAsia="Times New Roman"/>
          <w:bCs/>
          <w:shd w:val="clear" w:color="auto" w:fill="FFFFFF"/>
        </w:rPr>
        <w:t>δηλαδή ότι</w:t>
      </w:r>
      <w:r>
        <w:rPr>
          <w:rFonts w:eastAsia="Times New Roman"/>
          <w:szCs w:val="24"/>
        </w:rPr>
        <w:t xml:space="preserve"> ήταν για την Ελλάδα </w:t>
      </w:r>
      <w:r w:rsidRPr="00C155D0">
        <w:rPr>
          <w:rFonts w:eastAsia="Times New Roman"/>
          <w:bCs/>
          <w:shd w:val="clear" w:color="auto" w:fill="FFFFFF"/>
        </w:rPr>
        <w:t>μια</w:t>
      </w:r>
      <w:r>
        <w:rPr>
          <w:rFonts w:eastAsia="Times New Roman"/>
          <w:szCs w:val="24"/>
        </w:rPr>
        <w:t xml:space="preserve"> άλλη </w:t>
      </w:r>
      <w:r w:rsidRPr="00C155D0">
        <w:rPr>
          <w:rFonts w:eastAsia="Times New Roman"/>
          <w:szCs w:val="24"/>
        </w:rPr>
        <w:t>πολιτική</w:t>
      </w:r>
      <w:r>
        <w:rPr>
          <w:rFonts w:eastAsia="Times New Roman"/>
          <w:szCs w:val="24"/>
        </w:rPr>
        <w:t xml:space="preserve"> πράξη. Αυτό ήταν το πρ</w:t>
      </w:r>
      <w:r>
        <w:rPr>
          <w:rFonts w:eastAsia="Times New Roman"/>
          <w:szCs w:val="24"/>
        </w:rPr>
        <w:t xml:space="preserve">ώτο λάθος. </w:t>
      </w:r>
      <w:r w:rsidRPr="00C155D0">
        <w:rPr>
          <w:rFonts w:eastAsia="Times New Roman"/>
          <w:bCs/>
          <w:shd w:val="clear" w:color="auto" w:fill="FFFFFF"/>
        </w:rPr>
        <w:t xml:space="preserve">Δεν </w:t>
      </w:r>
      <w:r>
        <w:rPr>
          <w:rFonts w:eastAsia="Times New Roman"/>
          <w:szCs w:val="24"/>
        </w:rPr>
        <w:t xml:space="preserve">αποτελεί </w:t>
      </w:r>
      <w:r w:rsidRPr="00C155D0">
        <w:rPr>
          <w:rFonts w:eastAsia="Times New Roman"/>
          <w:szCs w:val="24"/>
        </w:rPr>
        <w:t>πολιτική</w:t>
      </w:r>
      <w:r>
        <w:rPr>
          <w:rFonts w:eastAsia="Times New Roman"/>
          <w:szCs w:val="24"/>
        </w:rPr>
        <w:t xml:space="preserve"> εκκρεμότητα, </w:t>
      </w:r>
      <w:r w:rsidRPr="00C155D0">
        <w:rPr>
          <w:rFonts w:eastAsia="Times New Roman"/>
        </w:rPr>
        <w:t>διότι</w:t>
      </w:r>
      <w:r>
        <w:rPr>
          <w:rFonts w:eastAsia="Times New Roman"/>
          <w:szCs w:val="24"/>
        </w:rPr>
        <w:t xml:space="preserve"> αν ήταν </w:t>
      </w:r>
      <w:r w:rsidRPr="00C155D0">
        <w:rPr>
          <w:rFonts w:eastAsia="Times New Roman"/>
          <w:szCs w:val="24"/>
        </w:rPr>
        <w:t>πολιτική</w:t>
      </w:r>
      <w:r>
        <w:rPr>
          <w:rFonts w:eastAsia="Times New Roman"/>
          <w:szCs w:val="24"/>
        </w:rPr>
        <w:t xml:space="preserve"> εκκρεμότητα, </w:t>
      </w:r>
      <w:r w:rsidRPr="00D046F9">
        <w:rPr>
          <w:rFonts w:eastAsia="Times New Roman"/>
        </w:rPr>
        <w:t>όπως</w:t>
      </w:r>
      <w:r>
        <w:rPr>
          <w:rFonts w:eastAsia="Times New Roman"/>
          <w:szCs w:val="24"/>
        </w:rPr>
        <w:t xml:space="preserve"> </w:t>
      </w:r>
      <w:r w:rsidRPr="00C155D0">
        <w:rPr>
          <w:rFonts w:eastAsia="Times New Roman"/>
          <w:bCs/>
          <w:shd w:val="clear" w:color="auto" w:fill="FFFFFF"/>
        </w:rPr>
        <w:t>θα</w:t>
      </w:r>
      <w:r>
        <w:rPr>
          <w:rFonts w:eastAsia="Times New Roman"/>
          <w:szCs w:val="24"/>
        </w:rPr>
        <w:t xml:space="preserve"> σας είπαν </w:t>
      </w:r>
      <w:r w:rsidRPr="00C155D0">
        <w:rPr>
          <w:rFonts w:eastAsia="Times New Roman"/>
          <w:bCs/>
        </w:rPr>
        <w:t>και</w:t>
      </w:r>
      <w:r>
        <w:rPr>
          <w:rFonts w:eastAsia="Times New Roman"/>
          <w:szCs w:val="24"/>
        </w:rPr>
        <w:t xml:space="preserve"> οι κύριοι συνάδελφοι, </w:t>
      </w:r>
      <w:r w:rsidRPr="004A7825">
        <w:rPr>
          <w:rFonts w:eastAsia="Times New Roman"/>
          <w:bCs/>
          <w:shd w:val="clear" w:color="auto" w:fill="FFFFFF"/>
        </w:rPr>
        <w:t>θα</w:t>
      </w:r>
      <w:r>
        <w:rPr>
          <w:rFonts w:eastAsia="Times New Roman"/>
          <w:szCs w:val="24"/>
        </w:rPr>
        <w:t xml:space="preserve"> μπορούσαμε κι εμείς με κάποιον τρόπο </w:t>
      </w:r>
      <w:r w:rsidRPr="004A7825">
        <w:rPr>
          <w:rFonts w:eastAsia="Times New Roman"/>
          <w:bCs/>
          <w:shd w:val="clear" w:color="auto" w:fill="FFFFFF"/>
        </w:rPr>
        <w:t>να</w:t>
      </w:r>
      <w:r>
        <w:rPr>
          <w:rFonts w:eastAsia="Times New Roman"/>
          <w:szCs w:val="24"/>
        </w:rPr>
        <w:t xml:space="preserve"> τη λύσουμε. </w:t>
      </w:r>
      <w:r w:rsidRPr="004A7825">
        <w:rPr>
          <w:rFonts w:eastAsia="Times New Roman"/>
          <w:bCs/>
          <w:shd w:val="clear" w:color="auto" w:fill="FFFFFF"/>
        </w:rPr>
        <w:t>Επειδή</w:t>
      </w:r>
      <w:r>
        <w:rPr>
          <w:rFonts w:eastAsia="Times New Roman"/>
          <w:szCs w:val="24"/>
        </w:rPr>
        <w:t xml:space="preserve"> αποτελούσε μείζον εθνικό θέμα </w:t>
      </w:r>
      <w:r w:rsidRPr="004A7825">
        <w:rPr>
          <w:rFonts w:eastAsia="Times New Roman"/>
          <w:bCs/>
          <w:shd w:val="clear" w:color="auto" w:fill="FFFFFF"/>
        </w:rPr>
        <w:t>δεν</w:t>
      </w:r>
      <w:r>
        <w:rPr>
          <w:rFonts w:eastAsia="Times New Roman"/>
          <w:bCs/>
          <w:shd w:val="clear" w:color="auto" w:fill="FFFFFF"/>
        </w:rPr>
        <w:t xml:space="preserve"> </w:t>
      </w:r>
      <w:r>
        <w:rPr>
          <w:rFonts w:eastAsia="Times New Roman"/>
          <w:szCs w:val="24"/>
        </w:rPr>
        <w:t xml:space="preserve">λύθηκε μέχρι τώρα. </w:t>
      </w:r>
    </w:p>
    <w:p w14:paraId="5EA912FB" w14:textId="77777777" w:rsidR="000F46A4" w:rsidRDefault="00307FE8">
      <w:pPr>
        <w:spacing w:line="600" w:lineRule="auto"/>
        <w:ind w:firstLine="720"/>
        <w:jc w:val="both"/>
        <w:rPr>
          <w:rFonts w:eastAsia="Times New Roman"/>
          <w:szCs w:val="24"/>
        </w:rPr>
      </w:pPr>
      <w:r w:rsidRPr="004A7825">
        <w:rPr>
          <w:rFonts w:eastAsia="Times New Roman"/>
          <w:bCs/>
        </w:rPr>
        <w:t>Και</w:t>
      </w:r>
      <w:r>
        <w:rPr>
          <w:rFonts w:eastAsia="Times New Roman"/>
          <w:szCs w:val="24"/>
        </w:rPr>
        <w:t xml:space="preserve"> τι κάνατε;</w:t>
      </w:r>
      <w:r>
        <w:rPr>
          <w:rFonts w:eastAsia="Times New Roman"/>
          <w:szCs w:val="24"/>
        </w:rPr>
        <w:t xml:space="preserve"> Δημιουργήσατε, </w:t>
      </w:r>
      <w:r w:rsidRPr="004A7825">
        <w:rPr>
          <w:rFonts w:eastAsia="Times New Roman"/>
          <w:szCs w:val="24"/>
        </w:rPr>
        <w:t>λοιπόν</w:t>
      </w:r>
      <w:r>
        <w:rPr>
          <w:rFonts w:eastAsia="Times New Roman"/>
          <w:szCs w:val="24"/>
        </w:rPr>
        <w:t xml:space="preserve">, </w:t>
      </w:r>
      <w:r w:rsidRPr="004A7825">
        <w:rPr>
          <w:rFonts w:eastAsia="Times New Roman"/>
          <w:bCs/>
          <w:shd w:val="clear" w:color="auto" w:fill="FFFFFF"/>
        </w:rPr>
        <w:t>μια</w:t>
      </w:r>
      <w:r>
        <w:rPr>
          <w:rFonts w:eastAsia="Times New Roman"/>
          <w:szCs w:val="24"/>
        </w:rPr>
        <w:t xml:space="preserve"> δυσπιστία τόσο μέσα στα μέλη του </w:t>
      </w:r>
      <w:r w:rsidRPr="004A7825">
        <w:rPr>
          <w:rFonts w:eastAsia="Times New Roman"/>
          <w:bCs/>
        </w:rPr>
        <w:t>Κοινοβουλίου</w:t>
      </w:r>
      <w:r>
        <w:rPr>
          <w:rFonts w:eastAsia="Times New Roman"/>
          <w:bCs/>
        </w:rPr>
        <w:t>,</w:t>
      </w:r>
      <w:r>
        <w:rPr>
          <w:rFonts w:eastAsia="Times New Roman"/>
          <w:szCs w:val="24"/>
        </w:rPr>
        <w:t xml:space="preserve"> </w:t>
      </w:r>
      <w:r w:rsidRPr="004A7825">
        <w:rPr>
          <w:rFonts w:eastAsia="Times New Roman"/>
        </w:rPr>
        <w:t>αλλά</w:t>
      </w:r>
      <w:r>
        <w:rPr>
          <w:rFonts w:eastAsia="Times New Roman"/>
          <w:szCs w:val="24"/>
        </w:rPr>
        <w:t xml:space="preserve"> </w:t>
      </w:r>
      <w:r w:rsidRPr="004A7825">
        <w:rPr>
          <w:rFonts w:eastAsia="Times New Roman"/>
          <w:bCs/>
        </w:rPr>
        <w:t>και</w:t>
      </w:r>
      <w:r>
        <w:rPr>
          <w:rFonts w:eastAsia="Times New Roman"/>
          <w:szCs w:val="24"/>
        </w:rPr>
        <w:t xml:space="preserve"> στην </w:t>
      </w:r>
      <w:r w:rsidRPr="004A7825">
        <w:rPr>
          <w:rFonts w:eastAsia="Times New Roman"/>
          <w:bCs/>
          <w:shd w:val="clear" w:color="auto" w:fill="FFFFFF"/>
        </w:rPr>
        <w:t>κοινων</w:t>
      </w:r>
      <w:r>
        <w:rPr>
          <w:rFonts w:eastAsia="Times New Roman"/>
          <w:bCs/>
          <w:shd w:val="clear" w:color="auto" w:fill="FFFFFF"/>
        </w:rPr>
        <w:t>ία</w:t>
      </w:r>
      <w:r>
        <w:rPr>
          <w:rFonts w:eastAsia="Times New Roman"/>
          <w:szCs w:val="24"/>
        </w:rPr>
        <w:t xml:space="preserve"> </w:t>
      </w:r>
      <w:r w:rsidRPr="004A7825">
        <w:rPr>
          <w:rFonts w:eastAsia="Times New Roman"/>
          <w:bCs/>
        </w:rPr>
        <w:t>και</w:t>
      </w:r>
      <w:r>
        <w:rPr>
          <w:rFonts w:eastAsia="Times New Roman"/>
          <w:szCs w:val="24"/>
        </w:rPr>
        <w:t xml:space="preserve"> </w:t>
      </w:r>
      <w:r>
        <w:rPr>
          <w:rFonts w:eastAsia="Times New Roman"/>
          <w:szCs w:val="24"/>
        </w:rPr>
        <w:lastRenderedPageBreak/>
        <w:t xml:space="preserve">τώρα </w:t>
      </w:r>
      <w:r w:rsidRPr="004A7825">
        <w:rPr>
          <w:rFonts w:eastAsia="Times New Roman"/>
          <w:szCs w:val="24"/>
        </w:rPr>
        <w:t>υπάρχει</w:t>
      </w:r>
      <w:r>
        <w:rPr>
          <w:rFonts w:eastAsia="Times New Roman"/>
          <w:szCs w:val="24"/>
        </w:rPr>
        <w:t xml:space="preserve"> αδυναμία άρσης αυτής της δυσπιστίας, ως προς την έλλειψη υπευθυνότητας στον χειρισμό του όλου θέματος </w:t>
      </w:r>
      <w:r w:rsidRPr="004A7825">
        <w:rPr>
          <w:rFonts w:eastAsia="Times New Roman"/>
          <w:bCs/>
        </w:rPr>
        <w:t>και</w:t>
      </w:r>
      <w:r>
        <w:rPr>
          <w:rFonts w:eastAsia="Times New Roman"/>
          <w:szCs w:val="24"/>
        </w:rPr>
        <w:t xml:space="preserve"> τις συνέπειες τις οποίες επιφέρει αυτή η συμφωνία. </w:t>
      </w:r>
    </w:p>
    <w:p w14:paraId="5EA912FC" w14:textId="77777777" w:rsidR="000F46A4" w:rsidRDefault="00307FE8">
      <w:pPr>
        <w:spacing w:line="600" w:lineRule="auto"/>
        <w:ind w:firstLine="720"/>
        <w:jc w:val="both"/>
        <w:rPr>
          <w:rFonts w:eastAsia="Times New Roman"/>
          <w:bCs/>
        </w:rPr>
      </w:pPr>
      <w:r w:rsidRPr="004A7825">
        <w:rPr>
          <w:rFonts w:eastAsia="Times New Roman"/>
          <w:bCs/>
        </w:rPr>
        <w:t>Και</w:t>
      </w:r>
      <w:r>
        <w:rPr>
          <w:rFonts w:eastAsia="Times New Roman"/>
          <w:szCs w:val="24"/>
        </w:rPr>
        <w:t xml:space="preserve"> </w:t>
      </w:r>
      <w:r w:rsidRPr="004A7825">
        <w:rPr>
          <w:rFonts w:eastAsia="Times New Roman"/>
          <w:bCs/>
          <w:shd w:val="clear" w:color="auto" w:fill="FFFFFF"/>
        </w:rPr>
        <w:t>γιατί</w:t>
      </w:r>
      <w:r>
        <w:rPr>
          <w:rFonts w:eastAsia="Times New Roman"/>
          <w:szCs w:val="24"/>
        </w:rPr>
        <w:t xml:space="preserve"> κάνετε πάλι το δεύτερο λάθος; Μέσα σε ποιο </w:t>
      </w:r>
      <w:r w:rsidRPr="004A7825">
        <w:rPr>
          <w:rFonts w:eastAsia="Times New Roman"/>
          <w:szCs w:val="24"/>
        </w:rPr>
        <w:t>πολιτικ</w:t>
      </w:r>
      <w:r>
        <w:rPr>
          <w:rFonts w:eastAsia="Times New Roman"/>
          <w:szCs w:val="24"/>
        </w:rPr>
        <w:t xml:space="preserve">ό περιβάλλον </w:t>
      </w:r>
      <w:r w:rsidRPr="004A7825">
        <w:rPr>
          <w:rFonts w:eastAsia="Times New Roman"/>
          <w:bCs/>
        </w:rPr>
        <w:t>και</w:t>
      </w:r>
      <w:r>
        <w:rPr>
          <w:rFonts w:eastAsia="Times New Roman"/>
          <w:szCs w:val="24"/>
        </w:rPr>
        <w:t xml:space="preserve"> με ποια νομιμοποίηση; Τι εννοούμε </w:t>
      </w:r>
      <w:r w:rsidRPr="004A7825">
        <w:rPr>
          <w:rFonts w:eastAsia="Times New Roman"/>
          <w:szCs w:val="24"/>
        </w:rPr>
        <w:t>πολιτικ</w:t>
      </w:r>
      <w:r>
        <w:rPr>
          <w:rFonts w:eastAsia="Times New Roman"/>
          <w:szCs w:val="24"/>
        </w:rPr>
        <w:t xml:space="preserve">ό περιβάλλον; </w:t>
      </w:r>
      <w:r w:rsidRPr="004A7825">
        <w:rPr>
          <w:rFonts w:eastAsia="Times New Roman"/>
          <w:bCs/>
          <w:shd w:val="clear" w:color="auto" w:fill="FFFFFF"/>
        </w:rPr>
        <w:t>Θα</w:t>
      </w:r>
      <w:r>
        <w:rPr>
          <w:rFonts w:eastAsia="Times New Roman"/>
          <w:szCs w:val="24"/>
        </w:rPr>
        <w:t xml:space="preserve"> θυμίσω μόνο </w:t>
      </w:r>
      <w:r w:rsidRPr="004A7825">
        <w:rPr>
          <w:rFonts w:eastAsia="Times New Roman"/>
          <w:bCs/>
          <w:shd w:val="clear" w:color="auto" w:fill="FFFFFF"/>
        </w:rPr>
        <w:t>μια</w:t>
      </w:r>
      <w:r>
        <w:rPr>
          <w:rFonts w:eastAsia="Times New Roman"/>
          <w:szCs w:val="24"/>
        </w:rPr>
        <w:t xml:space="preserve"> φράση. Αυτό </w:t>
      </w:r>
      <w:r w:rsidRPr="004A7825">
        <w:rPr>
          <w:rFonts w:eastAsia="Times New Roman"/>
          <w:bCs/>
          <w:shd w:val="clear" w:color="auto" w:fill="FFFFFF"/>
        </w:rPr>
        <w:t>που</w:t>
      </w:r>
      <w:r>
        <w:rPr>
          <w:rFonts w:eastAsia="Times New Roman"/>
          <w:szCs w:val="24"/>
        </w:rPr>
        <w:t xml:space="preserve"> είχαν πει τότε, διαρκούντος του πολέ</w:t>
      </w:r>
      <w:r>
        <w:rPr>
          <w:rFonts w:eastAsia="Times New Roman"/>
          <w:szCs w:val="24"/>
        </w:rPr>
        <w:t xml:space="preserve">μου, </w:t>
      </w:r>
      <w:r w:rsidRPr="004A7825">
        <w:rPr>
          <w:rFonts w:eastAsia="Times New Roman"/>
          <w:bCs/>
          <w:shd w:val="clear" w:color="auto" w:fill="FFFFFF"/>
        </w:rPr>
        <w:t>ότι</w:t>
      </w:r>
      <w:r>
        <w:rPr>
          <w:rFonts w:eastAsia="Times New Roman"/>
          <w:szCs w:val="24"/>
        </w:rPr>
        <w:t xml:space="preserve"> </w:t>
      </w:r>
      <w:r w:rsidRPr="004A7825">
        <w:rPr>
          <w:rFonts w:eastAsia="Times New Roman"/>
          <w:bCs/>
          <w:shd w:val="clear" w:color="auto" w:fill="FFFFFF"/>
        </w:rPr>
        <w:t xml:space="preserve">δεν </w:t>
      </w:r>
      <w:r>
        <w:rPr>
          <w:rFonts w:eastAsia="Times New Roman"/>
          <w:szCs w:val="24"/>
        </w:rPr>
        <w:t xml:space="preserve">διαπραγματεύεσαι με το κεφάλι στο στόμα της τίγρεως. Αυτό κάνατε εσείς. </w:t>
      </w:r>
      <w:r w:rsidRPr="004A7825">
        <w:rPr>
          <w:rFonts w:eastAsia="Times New Roman"/>
          <w:bCs/>
          <w:shd w:val="clear" w:color="auto" w:fill="FFFFFF"/>
        </w:rPr>
        <w:t>Μια</w:t>
      </w:r>
      <w:r>
        <w:rPr>
          <w:rFonts w:eastAsia="Times New Roman"/>
          <w:szCs w:val="24"/>
        </w:rPr>
        <w:t xml:space="preserve"> χώρα αδύναμη, </w:t>
      </w:r>
      <w:r w:rsidRPr="004A7825">
        <w:rPr>
          <w:rFonts w:eastAsia="Times New Roman"/>
        </w:rPr>
        <w:t>όπως</w:t>
      </w:r>
      <w:r>
        <w:rPr>
          <w:rFonts w:eastAsia="Times New Roman"/>
          <w:szCs w:val="24"/>
        </w:rPr>
        <w:t xml:space="preserve"> είμαστε ακόμα τώρα, </w:t>
      </w:r>
      <w:r w:rsidRPr="004A7825">
        <w:rPr>
          <w:rFonts w:eastAsia="Times New Roman"/>
        </w:rPr>
        <w:t>χωρίς</w:t>
      </w:r>
      <w:r>
        <w:rPr>
          <w:rFonts w:eastAsia="Times New Roman"/>
          <w:szCs w:val="24"/>
        </w:rPr>
        <w:t xml:space="preserve"> </w:t>
      </w:r>
      <w:r w:rsidRPr="004A7825">
        <w:rPr>
          <w:rFonts w:eastAsia="Times New Roman"/>
          <w:bCs/>
          <w:shd w:val="clear" w:color="auto" w:fill="FFFFFF"/>
        </w:rPr>
        <w:t>να</w:t>
      </w:r>
      <w:r>
        <w:rPr>
          <w:rFonts w:eastAsia="Times New Roman"/>
          <w:szCs w:val="24"/>
        </w:rPr>
        <w:t xml:space="preserve"> έχουμε λόγο </w:t>
      </w:r>
      <w:r w:rsidRPr="004A7825">
        <w:rPr>
          <w:rFonts w:eastAsia="Times New Roman"/>
          <w:bCs/>
          <w:shd w:val="clear" w:color="auto" w:fill="FFFFFF"/>
        </w:rPr>
        <w:t>να</w:t>
      </w:r>
      <w:r>
        <w:rPr>
          <w:rFonts w:eastAsia="Times New Roman"/>
          <w:szCs w:val="24"/>
        </w:rPr>
        <w:t xml:space="preserve"> βιαζόμαστε για την επίλυση –άλλοι καίγονταν- εσείς πήγατε </w:t>
      </w:r>
      <w:r w:rsidRPr="004A7825">
        <w:rPr>
          <w:rFonts w:eastAsia="Times New Roman"/>
          <w:bCs/>
          <w:shd w:val="clear" w:color="auto" w:fill="FFFFFF"/>
        </w:rPr>
        <w:t>να</w:t>
      </w:r>
      <w:r>
        <w:rPr>
          <w:rFonts w:eastAsia="Times New Roman"/>
          <w:bCs/>
        </w:rPr>
        <w:t xml:space="preserve"> διαπραγματευτείτε </w:t>
      </w:r>
      <w:r w:rsidRPr="004A7825">
        <w:rPr>
          <w:rFonts w:eastAsia="Times New Roman"/>
          <w:bCs/>
        </w:rPr>
        <w:t>και</w:t>
      </w:r>
      <w:r>
        <w:rPr>
          <w:rFonts w:eastAsia="Times New Roman"/>
          <w:bCs/>
        </w:rPr>
        <w:t xml:space="preserve"> να το λύσετε σώνει </w:t>
      </w:r>
      <w:r w:rsidRPr="004A7825">
        <w:rPr>
          <w:rFonts w:eastAsia="Times New Roman"/>
          <w:bCs/>
        </w:rPr>
        <w:t>κα</w:t>
      </w:r>
      <w:r w:rsidRPr="004A7825">
        <w:rPr>
          <w:rFonts w:eastAsia="Times New Roman"/>
          <w:bCs/>
        </w:rPr>
        <w:t>ι</w:t>
      </w:r>
      <w:r>
        <w:rPr>
          <w:rFonts w:eastAsia="Times New Roman"/>
          <w:bCs/>
        </w:rPr>
        <w:t xml:space="preserve"> καλά. </w:t>
      </w:r>
    </w:p>
    <w:p w14:paraId="5EA912FD" w14:textId="77777777" w:rsidR="000F46A4" w:rsidRDefault="00307FE8">
      <w:pPr>
        <w:spacing w:line="600" w:lineRule="auto"/>
        <w:ind w:firstLine="720"/>
        <w:jc w:val="both"/>
        <w:rPr>
          <w:rFonts w:eastAsia="Times New Roman"/>
          <w:szCs w:val="24"/>
        </w:rPr>
      </w:pPr>
      <w:r w:rsidRPr="004A7825">
        <w:rPr>
          <w:rFonts w:eastAsia="Times New Roman"/>
          <w:bCs/>
        </w:rPr>
        <w:t>Και</w:t>
      </w:r>
      <w:r>
        <w:rPr>
          <w:rFonts w:eastAsia="Times New Roman"/>
          <w:bCs/>
        </w:rPr>
        <w:t xml:space="preserve"> μιλήσατε για </w:t>
      </w:r>
      <w:r w:rsidRPr="00D046F9">
        <w:rPr>
          <w:rFonts w:eastAsia="Times New Roman"/>
          <w:bCs/>
        </w:rPr>
        <w:t>πολιτική</w:t>
      </w:r>
      <w:r>
        <w:rPr>
          <w:rFonts w:eastAsia="Times New Roman"/>
          <w:bCs/>
        </w:rPr>
        <w:t xml:space="preserve"> νομιμοποίηση. Θ</w:t>
      </w:r>
      <w:r w:rsidRPr="004A7825">
        <w:rPr>
          <w:rFonts w:eastAsia="Times New Roman"/>
          <w:bCs/>
          <w:shd w:val="clear" w:color="auto" w:fill="FFFFFF"/>
        </w:rPr>
        <w:t>α</w:t>
      </w:r>
      <w:r>
        <w:rPr>
          <w:rFonts w:eastAsia="Times New Roman"/>
          <w:bCs/>
        </w:rPr>
        <w:t xml:space="preserve"> σας δώσω </w:t>
      </w:r>
      <w:r w:rsidRPr="004A7825">
        <w:rPr>
          <w:rFonts w:eastAsia="Times New Roman"/>
          <w:bCs/>
          <w:shd w:val="clear" w:color="auto" w:fill="FFFFFF"/>
        </w:rPr>
        <w:t>μια</w:t>
      </w:r>
      <w:r>
        <w:rPr>
          <w:rFonts w:eastAsia="Times New Roman"/>
          <w:bCs/>
        </w:rPr>
        <w:t xml:space="preserve"> άλλη εξήγηση ως προς το </w:t>
      </w:r>
      <w:r w:rsidRPr="004A7825">
        <w:rPr>
          <w:rFonts w:eastAsia="Times New Roman"/>
          <w:bCs/>
          <w:shd w:val="clear" w:color="auto" w:fill="FFFFFF"/>
        </w:rPr>
        <w:t>γιατί</w:t>
      </w:r>
      <w:r>
        <w:rPr>
          <w:rFonts w:eastAsia="Times New Roman"/>
          <w:bCs/>
        </w:rPr>
        <w:t xml:space="preserve"> δεν έχετε νομιμοποίηση. </w:t>
      </w:r>
      <w:r w:rsidRPr="004A7825">
        <w:rPr>
          <w:rFonts w:eastAsia="Times New Roman"/>
          <w:bCs/>
        </w:rPr>
        <w:t>Διότι</w:t>
      </w:r>
      <w:r>
        <w:rPr>
          <w:rFonts w:eastAsia="Times New Roman"/>
          <w:bCs/>
        </w:rPr>
        <w:t xml:space="preserve"> </w:t>
      </w:r>
      <w:r w:rsidRPr="004A7825">
        <w:rPr>
          <w:rFonts w:eastAsia="Times New Roman"/>
          <w:bCs/>
          <w:shd w:val="clear" w:color="auto" w:fill="FFFFFF"/>
        </w:rPr>
        <w:t>νομίζω</w:t>
      </w:r>
      <w:r>
        <w:rPr>
          <w:rFonts w:eastAsia="Times New Roman"/>
          <w:bCs/>
        </w:rPr>
        <w:t xml:space="preserve"> </w:t>
      </w:r>
      <w:r w:rsidRPr="004A7825">
        <w:rPr>
          <w:rFonts w:eastAsia="Times New Roman"/>
          <w:bCs/>
          <w:shd w:val="clear" w:color="auto" w:fill="FFFFFF"/>
        </w:rPr>
        <w:t>ότι</w:t>
      </w:r>
      <w:r>
        <w:rPr>
          <w:rFonts w:eastAsia="Times New Roman"/>
          <w:bCs/>
        </w:rPr>
        <w:t xml:space="preserve"> παραβιάζεται η συνταγματική τάξη. </w:t>
      </w:r>
      <w:r w:rsidRPr="004A7825">
        <w:rPr>
          <w:rFonts w:eastAsia="Times New Roman"/>
          <w:bCs/>
        </w:rPr>
        <w:t>Και</w:t>
      </w:r>
      <w:r>
        <w:rPr>
          <w:rFonts w:eastAsia="Times New Roman"/>
          <w:bCs/>
        </w:rPr>
        <w:t xml:space="preserve"> ποια </w:t>
      </w:r>
      <w:r w:rsidRPr="004A7825">
        <w:rPr>
          <w:rFonts w:eastAsia="Times New Roman"/>
          <w:bCs/>
        </w:rPr>
        <w:t>είναι</w:t>
      </w:r>
      <w:r>
        <w:rPr>
          <w:rFonts w:eastAsia="Times New Roman"/>
          <w:bCs/>
        </w:rPr>
        <w:t xml:space="preserve"> αυτή; Όταν </w:t>
      </w:r>
      <w:r w:rsidRPr="004A7825">
        <w:rPr>
          <w:rFonts w:eastAsia="Times New Roman"/>
          <w:bCs/>
          <w:shd w:val="clear" w:color="auto" w:fill="FFFFFF"/>
        </w:rPr>
        <w:t>μια</w:t>
      </w:r>
      <w:r>
        <w:rPr>
          <w:rFonts w:eastAsia="Times New Roman"/>
          <w:bCs/>
        </w:rPr>
        <w:t xml:space="preserve"> </w:t>
      </w:r>
      <w:r w:rsidRPr="004A7825">
        <w:rPr>
          <w:rFonts w:eastAsia="Times New Roman"/>
          <w:bCs/>
        </w:rPr>
        <w:t>Κυβέρνηση</w:t>
      </w:r>
      <w:r>
        <w:rPr>
          <w:rFonts w:eastAsia="Times New Roman"/>
          <w:bCs/>
        </w:rPr>
        <w:t xml:space="preserve"> στηρίζεται </w:t>
      </w:r>
      <w:r w:rsidRPr="004A7825">
        <w:rPr>
          <w:rFonts w:eastAsia="Times New Roman"/>
          <w:bCs/>
        </w:rPr>
        <w:t>και</w:t>
      </w:r>
      <w:r>
        <w:rPr>
          <w:rFonts w:eastAsia="Times New Roman"/>
          <w:bCs/>
        </w:rPr>
        <w:t xml:space="preserve"> από άλλο ένα κόμμα, </w:t>
      </w:r>
      <w:r w:rsidRPr="004A7825">
        <w:rPr>
          <w:rFonts w:eastAsia="Times New Roman"/>
          <w:bCs/>
          <w:shd w:val="clear" w:color="auto" w:fill="FFFFFF"/>
        </w:rPr>
        <w:t>το οποίο</w:t>
      </w:r>
      <w:r>
        <w:rPr>
          <w:rFonts w:eastAsia="Times New Roman"/>
          <w:bCs/>
        </w:rPr>
        <w:t xml:space="preserve"> </w:t>
      </w:r>
      <w:r w:rsidRPr="004A7825">
        <w:rPr>
          <w:rFonts w:eastAsia="Times New Roman"/>
          <w:bCs/>
        </w:rPr>
        <w:t>είναι</w:t>
      </w:r>
      <w:r>
        <w:rPr>
          <w:rFonts w:eastAsia="Times New Roman"/>
          <w:bCs/>
        </w:rPr>
        <w:t xml:space="preserve"> άκρως αντίθετο με αυτή τη θέση, </w:t>
      </w:r>
      <w:r w:rsidRPr="004A7825">
        <w:rPr>
          <w:rFonts w:eastAsia="Times New Roman"/>
          <w:bCs/>
          <w:shd w:val="clear" w:color="auto" w:fill="FFFFFF"/>
        </w:rPr>
        <w:t>νομίζω</w:t>
      </w:r>
      <w:r>
        <w:rPr>
          <w:rFonts w:eastAsia="Times New Roman"/>
          <w:bCs/>
        </w:rPr>
        <w:t xml:space="preserve"> </w:t>
      </w:r>
      <w:r w:rsidRPr="004A7825">
        <w:rPr>
          <w:rFonts w:eastAsia="Times New Roman"/>
          <w:bCs/>
          <w:shd w:val="clear" w:color="auto" w:fill="FFFFFF"/>
        </w:rPr>
        <w:t>ότι</w:t>
      </w:r>
      <w:r>
        <w:rPr>
          <w:rFonts w:eastAsia="Times New Roman"/>
          <w:bCs/>
        </w:rPr>
        <w:t xml:space="preserve"> έχουμε </w:t>
      </w:r>
      <w:r w:rsidRPr="004A7825">
        <w:rPr>
          <w:rFonts w:eastAsia="Times New Roman"/>
          <w:bCs/>
          <w:shd w:val="clear" w:color="auto" w:fill="FFFFFF"/>
        </w:rPr>
        <w:t>μια</w:t>
      </w:r>
      <w:r>
        <w:rPr>
          <w:rFonts w:eastAsia="Times New Roman"/>
          <w:bCs/>
        </w:rPr>
        <w:t xml:space="preserve"> σαφή παραβίαση της συνταγματικής τάξης, καθώς αυτή η θέση, η συμφωνία </w:t>
      </w:r>
      <w:r>
        <w:rPr>
          <w:rFonts w:eastAsia="Times New Roman"/>
          <w:bCs/>
          <w:shd w:val="clear" w:color="auto" w:fill="FFFFFF"/>
        </w:rPr>
        <w:t>δε</w:t>
      </w:r>
      <w:r>
        <w:rPr>
          <w:rFonts w:eastAsia="Times New Roman"/>
          <w:bCs/>
        </w:rPr>
        <w:t xml:space="preserve"> στηρίζεται από την ίδια την </w:t>
      </w:r>
      <w:r w:rsidRPr="004A7825">
        <w:rPr>
          <w:rFonts w:eastAsia="Times New Roman"/>
          <w:bCs/>
        </w:rPr>
        <w:t>Κυβέρνηση</w:t>
      </w:r>
      <w:r>
        <w:rPr>
          <w:rFonts w:eastAsia="Times New Roman"/>
          <w:bCs/>
        </w:rPr>
        <w:t xml:space="preserve">. Τελεία </w:t>
      </w:r>
      <w:r w:rsidRPr="004A7825">
        <w:rPr>
          <w:rFonts w:eastAsia="Times New Roman"/>
          <w:bCs/>
        </w:rPr>
        <w:t>και</w:t>
      </w:r>
      <w:r>
        <w:rPr>
          <w:rFonts w:eastAsia="Times New Roman"/>
          <w:bCs/>
        </w:rPr>
        <w:t xml:space="preserve"> παύλα. </w:t>
      </w:r>
    </w:p>
    <w:p w14:paraId="5EA912F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υπάρχει, λοιπόν, ετεροβαρής συμφωνία ή όχι; Εγ</w:t>
      </w:r>
      <w:r>
        <w:rPr>
          <w:rFonts w:eastAsia="Times New Roman" w:cs="Times New Roman"/>
          <w:szCs w:val="24"/>
        </w:rPr>
        <w:t>ώ δεν θα ήθελα να είμαι άδικος, γιατί υπάρχουν πολλοί νομικοί που θα πουν ότι δεν είναι ετεροβαρής. Υπάρχουν και για το άλλο μέρος πράγματι κάποια πράγματα. Θα μπορούσα να σας πω, επειδή βλέπω και καθηγητές του συνταγματικ</w:t>
      </w:r>
      <w:r>
        <w:rPr>
          <w:rFonts w:eastAsia="Times New Roman" w:cs="Times New Roman"/>
          <w:szCs w:val="24"/>
        </w:rPr>
        <w:t>ού</w:t>
      </w:r>
      <w:r>
        <w:rPr>
          <w:rFonts w:eastAsia="Times New Roman" w:cs="Times New Roman"/>
          <w:szCs w:val="24"/>
        </w:rPr>
        <w:t xml:space="preserve"> δικαίου της Νομικής Σχολής, ότι</w:t>
      </w:r>
      <w:r>
        <w:rPr>
          <w:rFonts w:eastAsia="Times New Roman" w:cs="Times New Roman"/>
          <w:szCs w:val="24"/>
        </w:rPr>
        <w:t xml:space="preserve"> αποτελεί, κατά τη δική </w:t>
      </w:r>
      <w:r>
        <w:rPr>
          <w:rFonts w:eastAsia="Times New Roman" w:cs="Times New Roman"/>
          <w:szCs w:val="24"/>
        </w:rPr>
        <w:t>μ</w:t>
      </w:r>
      <w:r>
        <w:rPr>
          <w:rFonts w:eastAsia="Times New Roman" w:cs="Times New Roman"/>
          <w:szCs w:val="24"/>
        </w:rPr>
        <w:t>ου</w:t>
      </w:r>
      <w:r>
        <w:rPr>
          <w:rFonts w:eastAsia="Times New Roman" w:cs="Times New Roman"/>
          <w:szCs w:val="24"/>
        </w:rPr>
        <w:t xml:space="preserve"> </w:t>
      </w:r>
      <w:r>
        <w:rPr>
          <w:rFonts w:eastAsia="Times New Roman" w:cs="Times New Roman"/>
          <w:szCs w:val="24"/>
        </w:rPr>
        <w:t xml:space="preserve">ταπεινή νομική άποψη και πολιτική, από την πλευρά των Σκοπίων υπό σχετική δικαιοπραξία -κύριε καθηγητά, βλέπω ότι </w:t>
      </w:r>
      <w:r>
        <w:rPr>
          <w:rFonts w:eastAsia="Times New Roman" w:cs="Times New Roman"/>
          <w:szCs w:val="24"/>
        </w:rPr>
        <w:t xml:space="preserve">με </w:t>
      </w:r>
      <w:r>
        <w:rPr>
          <w:rFonts w:eastAsia="Times New Roman" w:cs="Times New Roman"/>
          <w:szCs w:val="24"/>
        </w:rPr>
        <w:t>παρακολουθείτε- και από τη δική μας αποτελεί εκποιητική και υποσχετική, αν θέλετε, με μικρότερο ρόλο με δικαίωμ</w:t>
      </w:r>
      <w:r>
        <w:rPr>
          <w:rFonts w:eastAsia="Times New Roman" w:cs="Times New Roman"/>
          <w:szCs w:val="24"/>
        </w:rPr>
        <w:t>α προσδοκίας, χωρίς να έχουμε καν το δικαίωμα υπαναχωρήσεως. Αυτό θα το βρούμε μπροστά μας. Αυτό θα το θερίσουμε και οι επόμενες γενιές, στις οποίες θα έχουμε να δώσουμε λόγο, θα μας κατηγορήσουν γι’ αυτό.</w:t>
      </w:r>
    </w:p>
    <w:p w14:paraId="5EA912F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Ποιο ήταν το άλλο λάθος που κάνατε, κυρίες και κύρ</w:t>
      </w:r>
      <w:r>
        <w:rPr>
          <w:rFonts w:eastAsia="Times New Roman" w:cs="Times New Roman"/>
          <w:szCs w:val="24"/>
        </w:rPr>
        <w:t xml:space="preserve">ιοι συνάδελφοι; Το άλλο λάθος το οποίο κάνατε είναι ότι εσείς, ως Κυβέρνηση, δεν τηρήσατε αυτό που επέβαλε η κοινοβουλευτική τάξη και η πολιτική τάξη, αυτό δηλαδή που έκαναν όλες οι κυβερνήσεις όλα τα προηγούμενα χρονιά, διότι εκεί απεμπολήσατε </w:t>
      </w:r>
      <w:r>
        <w:rPr>
          <w:rFonts w:eastAsia="Times New Roman" w:cs="Times New Roman"/>
          <w:szCs w:val="24"/>
        </w:rPr>
        <w:lastRenderedPageBreak/>
        <w:t xml:space="preserve">ένα ισχυρό </w:t>
      </w:r>
      <w:r>
        <w:rPr>
          <w:rFonts w:eastAsia="Times New Roman" w:cs="Times New Roman"/>
          <w:szCs w:val="24"/>
        </w:rPr>
        <w:t>χαρτί που θα είχατε στα χέρια σας: να είχατε φωνάξει την αντιπολίτευση, τους Αρχηγούς των άλλων κομμάτων, να είχατε ενημερώσει τη Βουλή, να είχατε χαράξει μια εθνική γραμμή.</w:t>
      </w:r>
    </w:p>
    <w:p w14:paraId="5EA9130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Χάσατε, λοιπόν, αυτό το ατού που είχατε και φέρατε μόνοι σας μια συμφωνία και θέλε</w:t>
      </w:r>
      <w:r>
        <w:rPr>
          <w:rFonts w:eastAsia="Times New Roman" w:cs="Times New Roman"/>
          <w:szCs w:val="24"/>
        </w:rPr>
        <w:t xml:space="preserve">τε αυτή τη συμφωνία να τη στηρίξει σύσσωμος ο ελληνικός λαός. Αυτό είναι το δεύτερο λάθος το οποίο θα δημιουργήσει προβλήματα. </w:t>
      </w:r>
    </w:p>
    <w:p w14:paraId="5EA9130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τι επιτυγχάνετε με αυτό; Θα είμαι συνοπτικός. Παραδίδετε τα ισχυρότερα διπλωματικά μας χαρτιά, δεσμεύετε τη χώρα και την επό</w:t>
      </w:r>
      <w:r>
        <w:rPr>
          <w:rFonts w:eastAsia="Times New Roman" w:cs="Times New Roman"/>
          <w:szCs w:val="24"/>
        </w:rPr>
        <w:t xml:space="preserve">μενη κυβέρνηση και δημιουργείτε γκρίζες ζώνες σχετικά με τα θέματα της γλώσσας, τις εθνότητας και του </w:t>
      </w:r>
      <w:r>
        <w:rPr>
          <w:rFonts w:eastAsia="Times New Roman" w:cs="Times New Roman"/>
          <w:szCs w:val="24"/>
          <w:lang w:val="en-US"/>
        </w:rPr>
        <w:t>erga</w:t>
      </w:r>
      <w:r w:rsidRPr="00CF1F66">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w:t>
      </w:r>
    </w:p>
    <w:p w14:paraId="5EA9130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Υπάρχει ένας μεγάλος πολιτικός οδικός χάρτης, αμφιβάλλω αν μπορεί να τηρηθεί από την πλευρά των Σκοπίων, αλλά ένα είναι σίγουρο ότι στην κοινω</w:t>
      </w:r>
      <w:r>
        <w:rPr>
          <w:rFonts w:eastAsia="Times New Roman" w:cs="Times New Roman"/>
          <w:szCs w:val="24"/>
        </w:rPr>
        <w:t>νία υπάρχει ένας προβληματισμός: αν πραγματικά θέλετε να λυθεί το θέμα ή προσπαθείτε να κερδίσετε χρόνο και προσπαθείτε, αν θέλετε, στη μη λύση αυτού για να το χρεωθεί η επόμενη κυβέρνηση.</w:t>
      </w:r>
    </w:p>
    <w:p w14:paraId="5EA9130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Όμως, παραγνωρίζετε το εξής, το οποίο δεν μπορούμε να το παραβλέψου</w:t>
      </w:r>
      <w:r>
        <w:rPr>
          <w:rFonts w:eastAsia="Times New Roman" w:cs="Times New Roman"/>
          <w:szCs w:val="24"/>
        </w:rPr>
        <w:t>με, ότι αυτή η συμφωνία, με την υπογραφή της, δημιουργεί έννομες συνέπειες μη αναστρέψιμες και δεν υπάρχουν οι κατάλληλες ασφαλιστικές δικλίδες που να το αποτρέψουν στο μέλλον.</w:t>
      </w:r>
    </w:p>
    <w:p w14:paraId="5EA9130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κλείνω με το εξής: Από αυτό το Βήμα ποτέ δεν προσπάθησα να λαϊκίσω, αλλά θα</w:t>
      </w:r>
      <w:r>
        <w:rPr>
          <w:rFonts w:eastAsia="Times New Roman" w:cs="Times New Roman"/>
          <w:szCs w:val="24"/>
        </w:rPr>
        <w:t xml:space="preserve"> σας ρωτήσω κάτι. Αλήθεια, το τραγούδι, αυτό που μαθαίναμε στο δημοτικό και στον στρατό, κύριε Υπουργέ, «Μακεδονία ξακουστή του Αλεξάνδρου χώρα», θα αποτελεί αλυτρωτική πράξη ή θα το οικειοποιηθούν οι Μακεδόνες των Σκοπίων;</w:t>
      </w:r>
    </w:p>
    <w:p w14:paraId="5EA9130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EA91306"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w:t>
      </w:r>
      <w:r>
        <w:rPr>
          <w:rFonts w:eastAsia="Times New Roman" w:cs="Times New Roman"/>
          <w:szCs w:val="24"/>
        </w:rPr>
        <w:t>ατα από την πτέρυγα της Νέας Δημοκρατίας)</w:t>
      </w:r>
    </w:p>
    <w:p w14:paraId="5EA91307" w14:textId="77777777" w:rsidR="000F46A4" w:rsidRDefault="00307FE8">
      <w:pPr>
        <w:spacing w:line="600" w:lineRule="auto"/>
        <w:ind w:firstLine="720"/>
        <w:jc w:val="both"/>
        <w:rPr>
          <w:rFonts w:eastAsia="Times New Roman" w:cs="Times New Roman"/>
          <w:szCs w:val="24"/>
        </w:rPr>
      </w:pPr>
      <w:r w:rsidRPr="009F00D0">
        <w:rPr>
          <w:rFonts w:eastAsia="Times New Roman" w:cs="Times New Roman"/>
          <w:b/>
          <w:szCs w:val="24"/>
        </w:rPr>
        <w:t>ΙΩΑΝΝΗΣ ΑΜΑΝΑΤΙΔΗΣ (Υφυπουργός Εξωτερικών):</w:t>
      </w:r>
      <w:r>
        <w:rPr>
          <w:rFonts w:eastAsia="Times New Roman" w:cs="Times New Roman"/>
          <w:szCs w:val="24"/>
        </w:rPr>
        <w:t xml:space="preserve"> Προφανώς όχι.</w:t>
      </w:r>
    </w:p>
    <w:p w14:paraId="5EA91308" w14:textId="77777777" w:rsidR="000F46A4" w:rsidRDefault="00307FE8">
      <w:pPr>
        <w:spacing w:line="600" w:lineRule="auto"/>
        <w:ind w:firstLine="720"/>
        <w:jc w:val="both"/>
        <w:rPr>
          <w:rFonts w:eastAsia="Times New Roman" w:cs="Times New Roman"/>
          <w:szCs w:val="24"/>
        </w:rPr>
      </w:pPr>
      <w:r w:rsidRPr="00950F17">
        <w:rPr>
          <w:rFonts w:eastAsia="Times New Roman" w:cs="Times New Roman"/>
          <w:b/>
          <w:szCs w:val="24"/>
        </w:rPr>
        <w:t>ΠΡΟΕΔΡΟΣ (Νικόλαος Βούτσης):</w:t>
      </w:r>
      <w:r>
        <w:rPr>
          <w:rFonts w:eastAsia="Times New Roman" w:cs="Times New Roman"/>
          <w:szCs w:val="24"/>
        </w:rPr>
        <w:t xml:space="preserve"> Παρακαλώ ο κ. Νικόλαος Παρασκευόπουλος έχει τον λόγο.</w:t>
      </w:r>
    </w:p>
    <w:p w14:paraId="5EA91309" w14:textId="77777777" w:rsidR="000F46A4" w:rsidRDefault="00307FE8">
      <w:pPr>
        <w:spacing w:line="600" w:lineRule="auto"/>
        <w:ind w:firstLine="720"/>
        <w:jc w:val="both"/>
        <w:rPr>
          <w:rFonts w:eastAsia="Times New Roman" w:cs="Times New Roman"/>
          <w:szCs w:val="24"/>
        </w:rPr>
      </w:pPr>
      <w:r w:rsidRPr="00014391">
        <w:rPr>
          <w:rFonts w:eastAsia="Times New Roman" w:cs="Times New Roman"/>
          <w:b/>
          <w:szCs w:val="24"/>
        </w:rPr>
        <w:lastRenderedPageBreak/>
        <w:t>ΝΙΚΟΛΑΟΣ ΠΑΡΑΣΚΕΥΟΠΟΥΛΟΣ:</w:t>
      </w:r>
      <w:r>
        <w:rPr>
          <w:rFonts w:eastAsia="Times New Roman" w:cs="Times New Roman"/>
          <w:szCs w:val="24"/>
        </w:rPr>
        <w:t xml:space="preserve"> Αγαπητές και αγαπητοί συνάδελφοι, άκουσα με πολλή προσοχή τον προηγούμενο ομιλητή τον κ. Κουτσούμπα να αναρωτιέται μεταξύ άλλων, όπως και οι προηγούμενοι ομιλητές, ποιος βιάζεται, ποιος έχει την πρεμούρα -είπε ένας από τους ομιλητές- να αλλάξει η σημερινή</w:t>
      </w:r>
      <w:r>
        <w:rPr>
          <w:rFonts w:eastAsia="Times New Roman" w:cs="Times New Roman"/>
          <w:szCs w:val="24"/>
        </w:rPr>
        <w:t xml:space="preserve"> κατάσταση. </w:t>
      </w:r>
    </w:p>
    <w:p w14:paraId="5EA9130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Χρειάζεται, λοιπόν, θα θυμόμαστε ότι η σημερινή κατάσταση ήταν αυτή με βάση την οποία εκατόν σαράντα εννέα χώρες στον κόσμο ονόμαζαν Μακεδονία την Πρώην Γιουγκοσλαβική Δημοκρατία της Μακεδονίας και όπου πάρα πολλοί λαοί και πληθυσμοί και πολιτ</w:t>
      </w:r>
      <w:r>
        <w:rPr>
          <w:rFonts w:eastAsia="Times New Roman" w:cs="Times New Roman"/>
          <w:szCs w:val="24"/>
        </w:rPr>
        <w:t>ισμοί δεν ήξεραν καν ότι υπάρχει Μακεδονία η οποία δεν είναι σλαβική. Αυτό που σας λέω είναι εμπειρία μου.</w:t>
      </w:r>
    </w:p>
    <w:p w14:paraId="5EA9130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Πριν από μία εικοσαετία περίπου φίλοι</w:t>
      </w:r>
      <w:r w:rsidRPr="00137D3D">
        <w:rPr>
          <w:rFonts w:eastAsia="Times New Roman" w:cs="Times New Roman"/>
          <w:szCs w:val="24"/>
        </w:rPr>
        <w:t xml:space="preserve"> </w:t>
      </w:r>
      <w:r>
        <w:rPr>
          <w:rFonts w:eastAsia="Times New Roman" w:cs="Times New Roman"/>
          <w:szCs w:val="24"/>
        </w:rPr>
        <w:t>Μακεδόνες, οι οποίοι ζούσαν στην Αυστραλία, μού έλεγαν ότι δυστυχώς διαπιστώνουμε ότι και Αγγλοσάξονες ακούνε γ</w:t>
      </w:r>
      <w:r>
        <w:rPr>
          <w:rFonts w:eastAsia="Times New Roman" w:cs="Times New Roman"/>
          <w:szCs w:val="24"/>
        </w:rPr>
        <w:t>ια Μακεδονία και πιστεύουν ότι είμαστε Σλάβοι. Δεν έχουν ακούσει το ενδεχόμενο να υπάρχει μια Μακεδονία ελληνική.</w:t>
      </w:r>
    </w:p>
    <w:p w14:paraId="5EA9130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τελικά θέτει ένα γενικότερο πρόβλημα: Περισσότερη σημασία έχουν οι λέξεις ή τα πράγματα; Φιλοσοφικό είναι το ερώτημα, αλλά να πω ότι δεν </w:t>
      </w:r>
      <w:r>
        <w:rPr>
          <w:rFonts w:eastAsia="Times New Roman" w:cs="Times New Roman"/>
          <w:szCs w:val="24"/>
        </w:rPr>
        <w:t xml:space="preserve">μπαίνει ως διάζευξη, γιατί σημασία έχουν και οι λέξεις και τα πράγματα. Μπαίνει ως έμφαση. </w:t>
      </w:r>
    </w:p>
    <w:p w14:paraId="5EA9130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Τι έχει περισσότερη σημασία για τον Έλληνα, για τον Μακεδόνα; Πώς σε γνωρίζω; Μήπως σε γνωρίζω από την όψη και από την κόψη και όχι από το όνομα; </w:t>
      </w:r>
    </w:p>
    <w:p w14:paraId="5EA9130E" w14:textId="77777777" w:rsidR="000F46A4" w:rsidRDefault="00307FE8">
      <w:pPr>
        <w:spacing w:line="600" w:lineRule="auto"/>
        <w:ind w:firstLine="720"/>
        <w:jc w:val="both"/>
        <w:rPr>
          <w:rFonts w:eastAsia="Times New Roman"/>
          <w:szCs w:val="24"/>
        </w:rPr>
      </w:pPr>
      <w:r>
        <w:rPr>
          <w:rFonts w:eastAsia="Times New Roman"/>
          <w:szCs w:val="24"/>
        </w:rPr>
        <w:t>Τι έχει περισσότε</w:t>
      </w:r>
      <w:r>
        <w:rPr>
          <w:rFonts w:eastAsia="Times New Roman"/>
          <w:szCs w:val="24"/>
        </w:rPr>
        <w:t>ρη σημασία το χώμα που φιλάει ο μετανάστης την ώρα της παλιννόστησης ή το όνομα της περιοχής ή του τόπου; Τι είναι αυτό τελικά που κάνει τον Έλληνα Έλληνα και τον Μακεδόνα Μακεδόνα, τον Πελοποννήσιο Πελοποννήσιο;</w:t>
      </w:r>
    </w:p>
    <w:p w14:paraId="5EA9130F" w14:textId="77777777" w:rsidR="000F46A4" w:rsidRDefault="00307FE8">
      <w:pPr>
        <w:spacing w:line="600" w:lineRule="auto"/>
        <w:ind w:firstLine="720"/>
        <w:jc w:val="both"/>
        <w:rPr>
          <w:rFonts w:eastAsia="Times New Roman"/>
          <w:szCs w:val="24"/>
        </w:rPr>
      </w:pPr>
      <w:r>
        <w:rPr>
          <w:rFonts w:eastAsia="Times New Roman"/>
          <w:szCs w:val="24"/>
        </w:rPr>
        <w:t>Η απάντηση για όλο τον κόσμο νομίζω ότι οδη</w:t>
      </w:r>
      <w:r>
        <w:rPr>
          <w:rFonts w:eastAsia="Times New Roman"/>
          <w:szCs w:val="24"/>
        </w:rPr>
        <w:t>γεί στη δημοκρατία. Οι περισσότεροι αναγνωρίζουν τον ελληνικό πολιτισμό, αναγνωρίζουν την μοναδικότητα του Έλληνα και όσων κατοικούν σε αυτόν τον χώρο και των Μακεδόνων, χάρη στο γεγονός ότι αυτός ο τόπος είναι το λίκνο της δημοκρατίας και έδωσε στη γη τις</w:t>
      </w:r>
      <w:r>
        <w:rPr>
          <w:rFonts w:eastAsia="Times New Roman"/>
          <w:szCs w:val="24"/>
        </w:rPr>
        <w:t xml:space="preserve"> αξίες της δημοκρατίας, όπως είναι και ο διάλογος. </w:t>
      </w:r>
    </w:p>
    <w:p w14:paraId="5EA91310" w14:textId="77777777" w:rsidR="000F46A4" w:rsidRDefault="00307FE8">
      <w:pPr>
        <w:spacing w:line="600" w:lineRule="auto"/>
        <w:ind w:firstLine="720"/>
        <w:jc w:val="both"/>
        <w:rPr>
          <w:rFonts w:eastAsia="Times New Roman"/>
          <w:szCs w:val="24"/>
        </w:rPr>
      </w:pPr>
      <w:r>
        <w:rPr>
          <w:rFonts w:eastAsia="Times New Roman"/>
          <w:szCs w:val="24"/>
        </w:rPr>
        <w:lastRenderedPageBreak/>
        <w:t>Και το λέω αυτό και τονίζω τον διάλογο, γιατί είναι πολύ χαρακτηριστικό σε αυτήν την Αίθουσα ότι κάποιοι σέβονται τις απόψεις και επιχειρηματολογούν για το σωστό ή για το λάθος. Κάποιοι άλλοι δεν το κάνου</w:t>
      </w:r>
      <w:r>
        <w:rPr>
          <w:rFonts w:eastAsia="Times New Roman"/>
          <w:szCs w:val="24"/>
        </w:rPr>
        <w:t>ν και περιορίζονται στις εξυβριστικές εκφράσεις του τύπου «πουλημένοι, προδότες, κ.λπ.» και στον διχαστικό λόγο.</w:t>
      </w:r>
    </w:p>
    <w:p w14:paraId="5EA91311" w14:textId="77777777" w:rsidR="000F46A4" w:rsidRDefault="00307FE8">
      <w:pPr>
        <w:spacing w:line="600" w:lineRule="auto"/>
        <w:ind w:firstLine="720"/>
        <w:jc w:val="both"/>
        <w:rPr>
          <w:rFonts w:eastAsia="Times New Roman"/>
          <w:szCs w:val="24"/>
        </w:rPr>
      </w:pPr>
      <w:r>
        <w:rPr>
          <w:rFonts w:eastAsia="Times New Roman"/>
          <w:szCs w:val="24"/>
        </w:rPr>
        <w:t>Θα μου πείτε ότι ο ελληνισμός και η Μακεδονία και όλοι οι άλλοι οι σημερινοί χώροι της πατρίδας μας συνδέονται με τη δημοκρατία στην αρχαιότητα</w:t>
      </w:r>
      <w:r>
        <w:rPr>
          <w:rFonts w:eastAsia="Times New Roman"/>
          <w:szCs w:val="24"/>
        </w:rPr>
        <w:t xml:space="preserve">. Τώρα υπάρχουν και άλλα πράγματα. Τώρα κάποια άλλα πράγματα κάνουν τον Μακεδόνα Μακεδόνα ή τον Έλληνα Έλληνα. </w:t>
      </w:r>
    </w:p>
    <w:p w14:paraId="5EA91312" w14:textId="77777777" w:rsidR="000F46A4" w:rsidRDefault="00307FE8">
      <w:pPr>
        <w:spacing w:line="600" w:lineRule="auto"/>
        <w:ind w:firstLine="720"/>
        <w:jc w:val="both"/>
        <w:rPr>
          <w:rFonts w:eastAsia="Times New Roman"/>
          <w:szCs w:val="24"/>
        </w:rPr>
      </w:pPr>
      <w:r>
        <w:rPr>
          <w:rFonts w:eastAsia="Times New Roman"/>
          <w:szCs w:val="24"/>
        </w:rPr>
        <w:t>Ας δούμε, λοιπόν, και τα άλλα πράγματα. Προτείνω να πάμε λίγο σε μια συστατική στιγμή του νεότερου ελληνισμού, στο Σύνταγμα της Τροιζήνας. Θα μπορούσαμε να πάμε στο Σύνταγμα της Επιδαύρου ή θα μπορούσαμε να πάμε στο Σύνταγμα του Άστρους, αλλά το Σύνταγμα τ</w:t>
      </w:r>
      <w:r>
        <w:rPr>
          <w:rFonts w:eastAsia="Times New Roman"/>
          <w:szCs w:val="24"/>
        </w:rPr>
        <w:t xml:space="preserve">ης Τροιζήνας είναι πιο επεξεργασμένο, έρχεται μετά και νομίζω ότι μπορούμε να το προσέξουμε. </w:t>
      </w:r>
    </w:p>
    <w:p w14:paraId="5EA91313" w14:textId="77777777" w:rsidR="000F46A4" w:rsidRDefault="00307FE8">
      <w:pPr>
        <w:spacing w:line="600" w:lineRule="auto"/>
        <w:ind w:firstLine="720"/>
        <w:jc w:val="both"/>
        <w:rPr>
          <w:rFonts w:eastAsia="Times New Roman"/>
          <w:szCs w:val="24"/>
        </w:rPr>
      </w:pPr>
      <w:r>
        <w:rPr>
          <w:rFonts w:eastAsia="Times New Roman"/>
          <w:szCs w:val="24"/>
        </w:rPr>
        <w:lastRenderedPageBreak/>
        <w:t>Γιατί χρειάζεται να το προσέξουμε; Γιατί στο Σύνταγμα αυτό αναφέρεται ποιοι είναι Έλληνες και μεταξύ άλλων ορίζεται</w:t>
      </w:r>
      <w:r w:rsidRPr="00D51A49">
        <w:rPr>
          <w:rFonts w:eastAsia="Times New Roman"/>
          <w:szCs w:val="24"/>
        </w:rPr>
        <w:t>:</w:t>
      </w:r>
      <w:r>
        <w:rPr>
          <w:rFonts w:eastAsia="Times New Roman"/>
          <w:szCs w:val="24"/>
        </w:rPr>
        <w:t xml:space="preserve"> «</w:t>
      </w:r>
      <w:r w:rsidRPr="00F31D66">
        <w:rPr>
          <w:rFonts w:eastAsia="Times New Roman"/>
          <w:szCs w:val="24"/>
        </w:rPr>
        <w:t>Όσοι από τους υπό τον οθωμανικόν ζυγόν πιστε</w:t>
      </w:r>
      <w:r w:rsidRPr="00F31D66">
        <w:rPr>
          <w:rFonts w:eastAsia="Times New Roman"/>
          <w:szCs w:val="24"/>
        </w:rPr>
        <w:t>ύοντες εις Χριστόν</w:t>
      </w:r>
      <w:r>
        <w:rPr>
          <w:rFonts w:eastAsia="Times New Roman"/>
          <w:szCs w:val="24"/>
        </w:rPr>
        <w:t xml:space="preserve"> </w:t>
      </w:r>
      <w:r w:rsidRPr="00F31D66">
        <w:rPr>
          <w:rFonts w:eastAsia="Times New Roman"/>
          <w:szCs w:val="24"/>
        </w:rPr>
        <w:t>ήλθαν και θα έλθουν εις την ελλη</w:t>
      </w:r>
      <w:r>
        <w:rPr>
          <w:rFonts w:eastAsia="Times New Roman"/>
          <w:szCs w:val="24"/>
        </w:rPr>
        <w:t xml:space="preserve">νική επικράτεια </w:t>
      </w:r>
      <w:r w:rsidRPr="00F31D66">
        <w:rPr>
          <w:rFonts w:eastAsia="Times New Roman"/>
          <w:szCs w:val="24"/>
        </w:rPr>
        <w:t>δι</w:t>
      </w:r>
      <w:r>
        <w:rPr>
          <w:rFonts w:eastAsia="Times New Roman"/>
          <w:szCs w:val="24"/>
        </w:rPr>
        <w:t>ά</w:t>
      </w:r>
      <w:r w:rsidRPr="00F31D66">
        <w:rPr>
          <w:rFonts w:eastAsia="Times New Roman"/>
          <w:szCs w:val="24"/>
        </w:rPr>
        <w:t xml:space="preserve"> να συναγωνισθώσιν ή να κατοικήσ</w:t>
      </w:r>
      <w:r>
        <w:rPr>
          <w:rFonts w:eastAsia="Times New Roman"/>
          <w:szCs w:val="24"/>
        </w:rPr>
        <w:t>ωσι</w:t>
      </w:r>
      <w:r w:rsidRPr="00F31D66">
        <w:rPr>
          <w:rFonts w:eastAsia="Times New Roman"/>
          <w:szCs w:val="24"/>
        </w:rPr>
        <w:t>ν εις αυτήν</w:t>
      </w:r>
      <w:r>
        <w:rPr>
          <w:rFonts w:eastAsia="Times New Roman"/>
          <w:szCs w:val="24"/>
        </w:rPr>
        <w:t>»</w:t>
      </w:r>
      <w:r w:rsidRPr="00F31D66">
        <w:rPr>
          <w:rFonts w:eastAsia="Times New Roman"/>
          <w:szCs w:val="24"/>
        </w:rPr>
        <w:t>.</w:t>
      </w:r>
    </w:p>
    <w:p w14:paraId="5EA91314" w14:textId="77777777" w:rsidR="000F46A4" w:rsidRDefault="00307FE8">
      <w:pPr>
        <w:spacing w:line="600" w:lineRule="auto"/>
        <w:ind w:firstLine="720"/>
        <w:jc w:val="both"/>
        <w:rPr>
          <w:rFonts w:eastAsia="Times New Roman"/>
          <w:szCs w:val="24"/>
        </w:rPr>
      </w:pPr>
      <w:r>
        <w:rPr>
          <w:rFonts w:eastAsia="Times New Roman"/>
          <w:szCs w:val="24"/>
        </w:rPr>
        <w:t>Δεν ενδιαφέρει η καταγωγή, δεν ενδιαφέρουν τα ονόματα, δεν ενδιαφέρουν οι ετικέτες, οι ταμπέλες. Ενδιαφέρει ότι ο άλλος ήρθε σε αυτόν τον</w:t>
      </w:r>
      <w:r>
        <w:rPr>
          <w:rFonts w:eastAsia="Times New Roman"/>
          <w:szCs w:val="24"/>
        </w:rPr>
        <w:t xml:space="preserve"> τόπο και ήρθε να πολεμήσει γι’ αυτόν τον τόπο. Αυτός είναι ο Έλληνας.</w:t>
      </w:r>
    </w:p>
    <w:p w14:paraId="5EA91315" w14:textId="77777777" w:rsidR="000F46A4" w:rsidRDefault="00307FE8">
      <w:pPr>
        <w:spacing w:line="600" w:lineRule="auto"/>
        <w:ind w:firstLine="720"/>
        <w:jc w:val="both"/>
        <w:rPr>
          <w:rFonts w:eastAsia="Times New Roman"/>
          <w:szCs w:val="24"/>
        </w:rPr>
      </w:pPr>
      <w:r>
        <w:rPr>
          <w:rFonts w:eastAsia="Times New Roman"/>
          <w:szCs w:val="24"/>
        </w:rPr>
        <w:t>Και παρακάτω: Έλληνες είναι -αυτή είναι η προμετωπίδα-</w:t>
      </w:r>
      <w:r w:rsidRPr="00D51A49">
        <w:rPr>
          <w:rFonts w:eastAsia="Times New Roman"/>
          <w:szCs w:val="24"/>
        </w:rPr>
        <w:t xml:space="preserve"> </w:t>
      </w:r>
      <w:r>
        <w:rPr>
          <w:rFonts w:eastAsia="Times New Roman"/>
          <w:szCs w:val="24"/>
        </w:rPr>
        <w:t>«όσοι αυτόχθονες και μη -και πάλι δεν είναι η καταγωγή αυτή που ενδιαφέρει- και οι τούτων απόγονοι πολιτογραφηθέντες εις ξένας επι</w:t>
      </w:r>
      <w:r>
        <w:rPr>
          <w:rFonts w:eastAsia="Times New Roman"/>
          <w:szCs w:val="24"/>
        </w:rPr>
        <w:t>κρατείας προ της δημοσιεύσεως του παρόντος Συντάγματος έλθωσιν εις την ελληνικήν επικράτειαν και ορκισθώσι τον ελληνικόν όρκον. Όσοι ξένοι έλθωσι και πολιτογραφηθώσιν». Κ</w:t>
      </w:r>
      <w:r>
        <w:rPr>
          <w:rFonts w:eastAsia="Times New Roman" w:cs="Times New Roman"/>
          <w:szCs w:val="24"/>
        </w:rPr>
        <w:t>αι ξένοι ακόμα! Αυτοί είναι Έλληνες.</w:t>
      </w:r>
    </w:p>
    <w:p w14:paraId="5EA9131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δεν είναι μόνο τα Συντάγματα της επαναστατική</w:t>
      </w:r>
      <w:r>
        <w:rPr>
          <w:rFonts w:eastAsia="Times New Roman" w:cs="Times New Roman"/>
          <w:szCs w:val="24"/>
        </w:rPr>
        <w:t xml:space="preserve">ς περιόδου που εκφράζουν τον ελληνισμό. Εμείς εντάσσουμε στον </w:t>
      </w:r>
      <w:r>
        <w:rPr>
          <w:rFonts w:eastAsia="Times New Roman" w:cs="Times New Roman"/>
          <w:szCs w:val="24"/>
        </w:rPr>
        <w:lastRenderedPageBreak/>
        <w:t>ελληνικό πολιτισμό, στην ελληνική παράδοση και τον Ρήγα, που ενδιαφερόταν για τα ονόματα. Βεβαίως ο Ρήγας πάνω από όλα, όμως, έβλεπε μια ουσία, έβλεπε την ανάγκη να υπάρξει στα Βαλκάνια μια συνο</w:t>
      </w:r>
      <w:r>
        <w:rPr>
          <w:rFonts w:eastAsia="Times New Roman" w:cs="Times New Roman"/>
          <w:szCs w:val="24"/>
        </w:rPr>
        <w:t>μοσπονδία από λαούς οι οποίοι έχουν ένα φρόνημα δημοκρατικό, ένα φρόνημα ελευθεριών.</w:t>
      </w:r>
    </w:p>
    <w:p w14:paraId="5EA9131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Μετά από όλα αυτά φτάσαμε σήμερα κυριολεκτικά στην παραμονή -είμαστε στην προηγούμενη μέρα- μιας συμφωνίας η οποία φαίνεται ότι θα έχει μεγάλη σημασία για το όνομα «Μακεδο</w:t>
      </w:r>
      <w:r>
        <w:rPr>
          <w:rFonts w:eastAsia="Times New Roman" w:cs="Times New Roman"/>
          <w:szCs w:val="24"/>
        </w:rPr>
        <w:t>νία».</w:t>
      </w:r>
    </w:p>
    <w:p w14:paraId="5EA9131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Αυτή η συμφωνία προσθέτει δύναμη στους Μακεδόνες ή αφαιρεί; Μα, ας θυμηθούμε ότι έτσι μας ονόμαζε όλη η γη προηγουμένως. Ας προσέξουμε ότι για πρώτη φορά τώρα οι γείτονές μας υποχρεώνονται πια να αναγνωρίζουν ότι δεν είναι αυτοί οι Μακεδόνες, αλλά εί</w:t>
      </w:r>
      <w:r>
        <w:rPr>
          <w:rFonts w:eastAsia="Times New Roman" w:cs="Times New Roman"/>
          <w:szCs w:val="24"/>
        </w:rPr>
        <w:t>ναι μόνο οι Βόρειοι Μακεδόνες, υποχρεώνονται να αναγνωρίζουν ότι η Πέλλα είναι ελληνική, ότι ο Αλέξανδρος στην Πέλλα γεννιέται, ότι το σήμα της Βεργίνας δεν έχει καμμία σχέση με τους Σλάβους.</w:t>
      </w:r>
    </w:p>
    <w:p w14:paraId="5EA9131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Όλα αυτά από εκείνους δεν ήταν μέχρι σήμερα αναγνωρισμένα. Για π</w:t>
      </w:r>
      <w:r>
        <w:rPr>
          <w:rFonts w:eastAsia="Times New Roman" w:cs="Times New Roman"/>
          <w:szCs w:val="24"/>
        </w:rPr>
        <w:t>ρώτη φορά με τη σύμβαση αυτή υποχρεώνονται να αναγνωρίσουν την ελληνικότητα της Μακεδονίας και να πουν «και εμείς είμαστε κάποιοι άλλοι λίγο παραπάνω, είμαστε βόρειοι» και να αναγνωρίσουν και τις ιδιαιτερότητες ακόμη της δικής τους γλώσσας σε σχέση με αυτή</w:t>
      </w:r>
      <w:r>
        <w:rPr>
          <w:rFonts w:eastAsia="Times New Roman" w:cs="Times New Roman"/>
          <w:szCs w:val="24"/>
        </w:rPr>
        <w:t>ν την οποία διεκδικούσαν ως δική τους.</w:t>
      </w:r>
    </w:p>
    <w:p w14:paraId="5EA9131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Άκουσα με σεβασμό τον συνάδελφο που μιλούσε για την Πέλλα</w:t>
      </w:r>
      <w:r w:rsidRPr="00CD65EB">
        <w:rPr>
          <w:rFonts w:eastAsia="Times New Roman" w:cs="Times New Roman"/>
          <w:szCs w:val="24"/>
        </w:rPr>
        <w:t>,</w:t>
      </w:r>
      <w:r>
        <w:rPr>
          <w:rFonts w:eastAsia="Times New Roman" w:cs="Times New Roman"/>
          <w:szCs w:val="24"/>
        </w:rPr>
        <w:t xml:space="preserve"> γιατί είναι από εκεί και για την αγάπη</w:t>
      </w:r>
      <w:r w:rsidRPr="009C0187">
        <w:rPr>
          <w:rFonts w:eastAsia="Times New Roman" w:cs="Times New Roman"/>
          <w:szCs w:val="24"/>
        </w:rPr>
        <w:t xml:space="preserve"> </w:t>
      </w:r>
      <w:r>
        <w:rPr>
          <w:rFonts w:eastAsia="Times New Roman" w:cs="Times New Roman"/>
          <w:szCs w:val="24"/>
        </w:rPr>
        <w:t xml:space="preserve">του γι’ αυτήν. Μα, χάρη στη </w:t>
      </w:r>
      <w:r>
        <w:rPr>
          <w:rFonts w:eastAsia="Times New Roman" w:cs="Times New Roman"/>
          <w:szCs w:val="24"/>
        </w:rPr>
        <w:t xml:space="preserve">συμφωνία </w:t>
      </w:r>
      <w:r>
        <w:rPr>
          <w:rFonts w:eastAsia="Times New Roman" w:cs="Times New Roman"/>
          <w:szCs w:val="24"/>
        </w:rPr>
        <w:t>αυτή αναγνωρίζεται πια ότι η Πέλλα ανήκει στον ελληνικό πολιτισμό ακραιφνώς.</w:t>
      </w:r>
    </w:p>
    <w:p w14:paraId="5EA9131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πιστεύω ότι με τη </w:t>
      </w:r>
      <w:r>
        <w:rPr>
          <w:rFonts w:eastAsia="Times New Roman" w:cs="Times New Roman"/>
          <w:szCs w:val="24"/>
        </w:rPr>
        <w:t xml:space="preserve">συμφωνία </w:t>
      </w:r>
      <w:r>
        <w:rPr>
          <w:rFonts w:eastAsia="Times New Roman" w:cs="Times New Roman"/>
          <w:szCs w:val="24"/>
        </w:rPr>
        <w:t>αυτή ξεκινά μια πολύ καλύτερη μέρα, όπου η χώρα μας θα είναι πολύ ισχυρότερη σε ό,τι αφορά τα βόρεια σύνορά της, αλλά</w:t>
      </w:r>
      <w:r w:rsidRPr="007A67BA">
        <w:rPr>
          <w:rFonts w:eastAsia="Times New Roman" w:cs="Times New Roman"/>
          <w:szCs w:val="24"/>
        </w:rPr>
        <w:t xml:space="preserve"> </w:t>
      </w:r>
      <w:r>
        <w:rPr>
          <w:rFonts w:eastAsia="Times New Roman" w:cs="Times New Roman"/>
          <w:szCs w:val="24"/>
        </w:rPr>
        <w:t>επιπλέον θα έχει κι έναν πολιτισμό και ονόματα τα οποία θα σέβεται όλη η οικο</w:t>
      </w:r>
      <w:r>
        <w:rPr>
          <w:rFonts w:eastAsia="Times New Roman" w:cs="Times New Roman"/>
          <w:szCs w:val="24"/>
        </w:rPr>
        <w:t xml:space="preserve">υμένη. </w:t>
      </w:r>
    </w:p>
    <w:p w14:paraId="5EA9131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EA9131D" w14:textId="77777777" w:rsidR="000F46A4" w:rsidRDefault="00307FE8">
      <w:pPr>
        <w:spacing w:line="600" w:lineRule="auto"/>
        <w:ind w:firstLine="720"/>
        <w:jc w:val="center"/>
        <w:rPr>
          <w:rFonts w:eastAsia="Times New Roman" w:cs="Times New Roman"/>
          <w:szCs w:val="24"/>
        </w:rPr>
      </w:pPr>
      <w:r w:rsidRPr="00140067">
        <w:rPr>
          <w:rFonts w:eastAsia="Times New Roman" w:cs="Times New Roman"/>
          <w:szCs w:val="24"/>
        </w:rPr>
        <w:t>(Χειροκροτήματα από την πτέρυγα του ΣΥΡΙΖΑ)</w:t>
      </w:r>
    </w:p>
    <w:p w14:paraId="5EA9131E" w14:textId="77777777" w:rsidR="000F46A4" w:rsidRDefault="00307FE8">
      <w:pPr>
        <w:spacing w:line="600" w:lineRule="auto"/>
        <w:ind w:firstLine="720"/>
        <w:jc w:val="both"/>
        <w:rPr>
          <w:rFonts w:eastAsia="Times New Roman" w:cs="Times New Roman"/>
          <w:szCs w:val="24"/>
        </w:rPr>
      </w:pPr>
      <w:r w:rsidRPr="001F1977">
        <w:rPr>
          <w:rFonts w:eastAsia="Times New Roman" w:cs="Times New Roman"/>
          <w:b/>
          <w:szCs w:val="24"/>
        </w:rPr>
        <w:lastRenderedPageBreak/>
        <w:t xml:space="preserve">ΠΡΟΕΔΡΟΣ (Νικόλαος Βούτσης): </w:t>
      </w:r>
      <w:r>
        <w:rPr>
          <w:rFonts w:eastAsia="Times New Roman" w:cs="Times New Roman"/>
          <w:szCs w:val="24"/>
        </w:rPr>
        <w:t xml:space="preserve">Ευχαριστώ πολύ, κύριε Παρασκευόπουλε. </w:t>
      </w:r>
    </w:p>
    <w:p w14:paraId="5EA9131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Θα μιλήσει τώρα η Υπουργός Διοικητικής Ανασυγκρότησης κ. Όλγα Γεροβασίλη και ύστερα ο κ. Δημήτριος Σταμάτης από τη </w:t>
      </w:r>
      <w:r w:rsidRPr="00246D67">
        <w:rPr>
          <w:rFonts w:eastAsia="Times New Roman" w:cs="Times New Roman"/>
          <w:szCs w:val="24"/>
        </w:rPr>
        <w:t>Νέα Δ</w:t>
      </w:r>
      <w:r w:rsidRPr="00246D67">
        <w:rPr>
          <w:rFonts w:eastAsia="Times New Roman" w:cs="Times New Roman"/>
          <w:szCs w:val="24"/>
        </w:rPr>
        <w:t>ημοκρατία</w:t>
      </w:r>
      <w:r>
        <w:rPr>
          <w:rFonts w:eastAsia="Times New Roman" w:cs="Times New Roman"/>
          <w:szCs w:val="24"/>
        </w:rPr>
        <w:t xml:space="preserve">. Ύστερα θα σας ανακοινώσω τη γενική διευθέτηση της σημερινής συζήτησης με πρόσωπα, πράγματα και ώρες, για να ξέρετε όλοι και όλες τι θα κάνουμε. Να είμαστε καλά. </w:t>
      </w:r>
    </w:p>
    <w:p w14:paraId="5EA9132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Ορίστε, κυρία Γεροβασίλη, έχετε τον λόγο. </w:t>
      </w:r>
    </w:p>
    <w:p w14:paraId="5EA91321" w14:textId="77777777" w:rsidR="000F46A4" w:rsidRDefault="00307FE8">
      <w:pPr>
        <w:spacing w:line="600" w:lineRule="auto"/>
        <w:ind w:firstLine="720"/>
        <w:jc w:val="both"/>
        <w:rPr>
          <w:rFonts w:eastAsia="Times New Roman" w:cs="Times New Roman"/>
          <w:szCs w:val="24"/>
        </w:rPr>
      </w:pPr>
      <w:r w:rsidRPr="00C33DAF">
        <w:rPr>
          <w:rFonts w:eastAsia="Times New Roman" w:cs="Times New Roman"/>
          <w:b/>
          <w:szCs w:val="24"/>
        </w:rPr>
        <w:t>ΟΛΓΑ ΓΕΡΟΒΑΣΙΛΗ (Υπουργός Διοικητικής Αν</w:t>
      </w:r>
      <w:r w:rsidRPr="00C33DAF">
        <w:rPr>
          <w:rFonts w:eastAsia="Times New Roman" w:cs="Times New Roman"/>
          <w:b/>
          <w:szCs w:val="24"/>
        </w:rPr>
        <w:t xml:space="preserve">ασυγκρότησης): </w:t>
      </w:r>
      <w:r w:rsidRPr="00A1004C">
        <w:rPr>
          <w:rFonts w:eastAsia="Times New Roman" w:cs="Times New Roman"/>
          <w:szCs w:val="24"/>
        </w:rPr>
        <w:t>Κυρίες και κύριοι συνάδελφοι</w:t>
      </w:r>
      <w:r>
        <w:rPr>
          <w:rFonts w:eastAsia="Times New Roman" w:cs="Times New Roman"/>
          <w:szCs w:val="24"/>
        </w:rPr>
        <w:t>, προφανώς η ελληνική γλώσσα είναι πάρα πολύ πλούσια, αυτό το ξέρουμε όλοι. Ωστόσο, αυτό δεν σημαίνει ότι μπορούν να αλλοιώνονται λέξεις ή να οικειοποιούνται λέξεις με έναν άλλο τρόπο, τρόπο που προσδίδει τη σημασ</w:t>
      </w:r>
      <w:r>
        <w:rPr>
          <w:rFonts w:eastAsia="Times New Roman" w:cs="Times New Roman"/>
          <w:szCs w:val="24"/>
        </w:rPr>
        <w:t xml:space="preserve">ία που βολεύει κατά περίπτωση, αποκρύπτοντας ή υπερτονίζοντας έτσι κατά το δοκούν δεδομένα, πολιτικές στάσεις και γεγονότα, αντικαθιστώντας δηλαδή την ιστορική γνώση με ανιστόρητα συχνά εθνικιστικά αφηγήματα, την </w:t>
      </w:r>
      <w:r>
        <w:rPr>
          <w:rFonts w:eastAsia="Times New Roman" w:cs="Times New Roman"/>
          <w:szCs w:val="24"/>
        </w:rPr>
        <w:lastRenderedPageBreak/>
        <w:t>πραγματικότητα με εμπόριο πατριδοκαπηλίας κ</w:t>
      </w:r>
      <w:r>
        <w:rPr>
          <w:rFonts w:eastAsia="Times New Roman" w:cs="Times New Roman"/>
          <w:szCs w:val="24"/>
        </w:rPr>
        <w:t xml:space="preserve">αι τα επιχειρήματα με αφοριστικές οπαδικές κραυγές. Και όλη αυτήν την επικίνδυνη, αμοραλιστική σοφιστεία να τη βαφτίζουν κάποιοι υπεύθυνη εθνική στάση. </w:t>
      </w:r>
    </w:p>
    <w:p w14:paraId="5EA9132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να θυμίσω ότι η ονομασία που είχε μέχρι σήμερα η γειτονική μας χώρα -δηλαδή οι ηγέτες της συντηρητι</w:t>
      </w:r>
      <w:r>
        <w:rPr>
          <w:rFonts w:eastAsia="Times New Roman" w:cs="Times New Roman"/>
          <w:szCs w:val="24"/>
        </w:rPr>
        <w:t>κής παράταξης συμφώνησαν εκπροσωπώντας τη χώρα μας σε διμερή και σε μεγαλύτερα διεθνή όργανα- δηλαδή το Πρώην Γιουγκοσλαβική Δημοκρατία της Μακεδονίας, κατέληξε εδώ και είκοσι οχτώ χρόνια. Και φυσικά εκείνες τις εποχές η Αριστερά δεν έπαιζε κανέναν ρόλο ού</w:t>
      </w:r>
      <w:r>
        <w:rPr>
          <w:rFonts w:eastAsia="Times New Roman" w:cs="Times New Roman"/>
          <w:szCs w:val="24"/>
        </w:rPr>
        <w:t xml:space="preserve">τε στη διπλωματία ούτε στις κυβερνητικές επιλογές. Φαντάζομαι ότι αυτό είναι αυτονόητο. </w:t>
      </w:r>
    </w:p>
    <w:p w14:paraId="5EA9132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Οι πολιτικοί χειρισμοί και οι διεθνείς συμφωνίες της </w:t>
      </w:r>
      <w:r w:rsidRPr="00C36593">
        <w:rPr>
          <w:rFonts w:eastAsia="Times New Roman" w:cs="Times New Roman"/>
          <w:szCs w:val="24"/>
        </w:rPr>
        <w:t>Νέας Δημοκρατίας</w:t>
      </w:r>
      <w:r>
        <w:rPr>
          <w:rFonts w:eastAsia="Times New Roman" w:cs="Times New Roman"/>
          <w:szCs w:val="24"/>
        </w:rPr>
        <w:t xml:space="preserve">, οι αδυναμίες και οι αδράνειες, κυρίες και κύριοι, που σήμερα μέμφεστε τη δική μας </w:t>
      </w:r>
      <w:r w:rsidRPr="0094038A">
        <w:rPr>
          <w:rFonts w:eastAsia="Times New Roman" w:cs="Times New Roman"/>
          <w:szCs w:val="24"/>
        </w:rPr>
        <w:t>Κυβέρνηση</w:t>
      </w:r>
      <w:r>
        <w:rPr>
          <w:rFonts w:eastAsia="Times New Roman" w:cs="Times New Roman"/>
          <w:szCs w:val="24"/>
        </w:rPr>
        <w:t>, είν</w:t>
      </w:r>
      <w:r>
        <w:rPr>
          <w:rFonts w:eastAsia="Times New Roman" w:cs="Times New Roman"/>
          <w:szCs w:val="24"/>
        </w:rPr>
        <w:t xml:space="preserve">αι όλα αυτά που μέχρι τώρα σε μεγάλο βαθμό συντηρούσαν τον αλυτρωτισμό μερίδας των γειτόνων μας. </w:t>
      </w:r>
    </w:p>
    <w:p w14:paraId="5EA9132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Η δική σας εθνική διπλωματία και η εξωτερική πολιτική είναι αυτά που οδήγησαν μέχρι τώρα στο γεγονός ότι, όπως ειπώθηκε πολλές φορές, πάνω από εκατόν σαράντα </w:t>
      </w:r>
      <w:r>
        <w:rPr>
          <w:rFonts w:eastAsia="Times New Roman" w:cs="Times New Roman"/>
          <w:szCs w:val="24"/>
        </w:rPr>
        <w:t xml:space="preserve">κράτη σε διμερές επίπεδο έχουν αναγνωρίσει το όνομα «Δημοκρατία της Μακεδονίας». </w:t>
      </w:r>
    </w:p>
    <w:p w14:paraId="5EA9132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ενώ όλα αυτά συντελούνταν στην παγκόσμια κοινότητα, αυτή η πραγματικότητα σας ήταν γνωστή, στρουθοκαμηλισμός η αντίδραση, μπας και δεν καταλάβαινε κάποιος ότι το Πρώην Γι</w:t>
      </w:r>
      <w:r>
        <w:rPr>
          <w:rFonts w:eastAsia="Times New Roman" w:cs="Times New Roman"/>
          <w:szCs w:val="24"/>
        </w:rPr>
        <w:t xml:space="preserve">ουγκοσλαβική Δημοκρατία της Μακεδονίας με τα αρχικά εμπεριείχε το Μακεδονία και στην ικανοποίηση εγχώριου ακροατηρίου, αναφέροντας στο εσωτερικό της χώρας μας τη γείτονα χώρα με το όνομα της πρωτεύουσας. </w:t>
      </w:r>
    </w:p>
    <w:p w14:paraId="5EA91326" w14:textId="77777777" w:rsidR="000F46A4" w:rsidRDefault="00307FE8">
      <w:pPr>
        <w:spacing w:line="600" w:lineRule="auto"/>
        <w:ind w:firstLine="720"/>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υπάρχουν χώρες που πα</w:t>
      </w:r>
      <w:r>
        <w:rPr>
          <w:rFonts w:eastAsia="Times New Roman" w:cs="Times New Roman"/>
          <w:szCs w:val="24"/>
        </w:rPr>
        <w:t>ίρνουν το όνομα από την πρωτεύουσα δηλαδή μπορούμε να πούμε την Ιταλία Ρώμη ή την Ελλάδα Αθήνα; Και βεβαίως, ξεχνώντας και αποκρύπτοντας ότι από το 1913 διαμοιράστηκε η περιοχή, η Ελλάδα πήρε το 50% της περιοχής που οριζόταν ως Μακεδονία, η Βουλγαρία το 10</w:t>
      </w:r>
      <w:r>
        <w:rPr>
          <w:rFonts w:eastAsia="Times New Roman" w:cs="Times New Roman"/>
          <w:szCs w:val="24"/>
        </w:rPr>
        <w:t xml:space="preserve">%, η Αλβανία μικρό ποσοστό και περίπου το υπόλοιπο 40% η Γιουγκοσλαβία. Και βεβαίως, αυτό </w:t>
      </w:r>
      <w:r>
        <w:rPr>
          <w:rFonts w:eastAsia="Times New Roman" w:cs="Times New Roman"/>
          <w:szCs w:val="24"/>
        </w:rPr>
        <w:lastRenderedPageBreak/>
        <w:t>τα εκατόν πέντε τελευταία χρόνια δεν έχει αμφισβητηθεί ποτέ και πώς</w:t>
      </w:r>
      <w:r w:rsidRPr="007A67BA">
        <w:rPr>
          <w:rFonts w:eastAsia="Times New Roman" w:cs="Times New Roman"/>
          <w:szCs w:val="24"/>
        </w:rPr>
        <w:t xml:space="preserve"> </w:t>
      </w:r>
      <w:r>
        <w:rPr>
          <w:rFonts w:eastAsia="Times New Roman" w:cs="Times New Roman"/>
          <w:szCs w:val="24"/>
        </w:rPr>
        <w:t xml:space="preserve">θα ήταν δυνατόν; </w:t>
      </w:r>
    </w:p>
    <w:p w14:paraId="5EA9132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w:t>
      </w:r>
      <w:r>
        <w:rPr>
          <w:rFonts w:eastAsia="Times New Roman" w:cs="Times New Roman"/>
          <w:szCs w:val="24"/>
        </w:rPr>
        <w:t xml:space="preserve"> αλήθεια, λοιπόν, αποκρύπτεται ότι η στάση για το </w:t>
      </w:r>
      <w:r>
        <w:rPr>
          <w:rFonts w:eastAsia="Times New Roman" w:cs="Times New Roman"/>
          <w:szCs w:val="24"/>
        </w:rPr>
        <w:t>μ</w:t>
      </w:r>
      <w:r>
        <w:rPr>
          <w:rFonts w:eastAsia="Times New Roman" w:cs="Times New Roman"/>
          <w:szCs w:val="24"/>
        </w:rPr>
        <w:t>ακεδονικό ήταν να αποκρύπτ</w:t>
      </w:r>
      <w:r>
        <w:rPr>
          <w:rFonts w:eastAsia="Times New Roman" w:cs="Times New Roman"/>
          <w:szCs w:val="24"/>
        </w:rPr>
        <w:t>ετε διαρκώς τα ιστορικά στοιχεία και να χρησιμοποιείτε όσες ιστορικές περιόδους από την αρχαιότητα μέχρι τη σύγχρονη Ελλάδα βολεύουν το συγκεκριμένο αφήγημα. Επίσης, να χρησιμοποιείτε κατά το δοκούν τις διεθνείς συνθήκες και βεβαίως να κλείνετε το μάτι στη</w:t>
      </w:r>
      <w:r>
        <w:rPr>
          <w:rFonts w:eastAsia="Times New Roman" w:cs="Times New Roman"/>
          <w:szCs w:val="24"/>
        </w:rPr>
        <w:t xml:space="preserve">ν ενεργοποίηση της πατριδοκαπηλίας και του θυμικού. </w:t>
      </w:r>
    </w:p>
    <w:p w14:paraId="5EA9132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Τα έχετε καταφέρει τόσο καλά. Έχετε υπηρετήσει τόσο καλά τα εθνικά μας συμφέροντα, ώστε σήμερα όλη αυτή η Ευρώπη να χαιρετίζει την επίτευξη, επιτέλους, της </w:t>
      </w:r>
      <w:r>
        <w:rPr>
          <w:rFonts w:eastAsia="Times New Roman" w:cs="Times New Roman"/>
          <w:szCs w:val="24"/>
        </w:rPr>
        <w:t>σ</w:t>
      </w:r>
      <w:r>
        <w:rPr>
          <w:rFonts w:eastAsia="Times New Roman" w:cs="Times New Roman"/>
          <w:szCs w:val="24"/>
        </w:rPr>
        <w:t>υμφωνίας. Να μιλάει για επίλυση ενός μακροχρόν</w:t>
      </w:r>
      <w:r>
        <w:rPr>
          <w:rFonts w:eastAsia="Times New Roman" w:cs="Times New Roman"/>
          <w:szCs w:val="24"/>
        </w:rPr>
        <w:t>ιου προβλήματος, καταφανώς να αναγνωρίζεται η ενίσχυση της γεωπολιτικής θέσης της χώρας και τα διεθνή μέσα να αναφέρουν πως η «Μακεδονία» αλλάζει όνομα και Σύνταγμα. Αυτό θα το πω δύο φορές: Η «Μακεδονία» αλλάζει όνομα και Σύνταγμα.</w:t>
      </w:r>
    </w:p>
    <w:p w14:paraId="5EA9132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Είδα και ένα ενδιαφέρον</w:t>
      </w:r>
      <w:r>
        <w:rPr>
          <w:rFonts w:eastAsia="Times New Roman" w:cs="Times New Roman"/>
          <w:szCs w:val="24"/>
        </w:rPr>
        <w:t xml:space="preserve"> σχόλιο σήμερα από το </w:t>
      </w:r>
      <w:r>
        <w:rPr>
          <w:rFonts w:eastAsia="Times New Roman" w:cs="Times New Roman"/>
          <w:szCs w:val="24"/>
        </w:rPr>
        <w:t>«</w:t>
      </w:r>
      <w:r>
        <w:rPr>
          <w:rFonts w:eastAsia="Times New Roman" w:cs="Times New Roman"/>
          <w:szCs w:val="24"/>
          <w:lang w:val="en-US"/>
        </w:rPr>
        <w:t>FOCUS</w:t>
      </w:r>
      <w:r>
        <w:rPr>
          <w:rFonts w:eastAsia="Times New Roman" w:cs="Times New Roman"/>
          <w:szCs w:val="24"/>
        </w:rPr>
        <w:t>»</w:t>
      </w:r>
      <w:r>
        <w:rPr>
          <w:rFonts w:eastAsia="Times New Roman" w:cs="Times New Roman"/>
          <w:szCs w:val="24"/>
        </w:rPr>
        <w:t xml:space="preserve"> Παρομοιάζει τον κ. Μητσοτάκη με τον κ. Όρμπαν. Αυτό να το προσέξετε.</w:t>
      </w:r>
    </w:p>
    <w:p w14:paraId="5EA9132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η </w:t>
      </w:r>
      <w:r>
        <w:rPr>
          <w:rFonts w:eastAsia="Times New Roman" w:cs="Times New Roman"/>
          <w:szCs w:val="24"/>
        </w:rPr>
        <w:t>σ</w:t>
      </w:r>
      <w:r>
        <w:rPr>
          <w:rFonts w:eastAsia="Times New Roman" w:cs="Times New Roman"/>
          <w:szCs w:val="24"/>
        </w:rPr>
        <w:t>υμφωνία αυτή προσπαθεί τελικά να περισώσει τη δική σας επιτυχία</w:t>
      </w:r>
      <w:r>
        <w:rPr>
          <w:rFonts w:eastAsia="Times New Roman" w:cs="Times New Roman"/>
          <w:szCs w:val="24"/>
        </w:rPr>
        <w:t>,</w:t>
      </w:r>
      <w:r>
        <w:rPr>
          <w:rFonts w:eastAsia="Times New Roman" w:cs="Times New Roman"/>
          <w:szCs w:val="24"/>
        </w:rPr>
        <w:t xml:space="preserve"> που συμπυκνώνεται στο αναγνωρισμένο μέχρι σήμερα «Μακεδονία». Και είναι μια </w:t>
      </w:r>
      <w:r>
        <w:rPr>
          <w:rFonts w:eastAsia="Times New Roman" w:cs="Times New Roman"/>
          <w:szCs w:val="24"/>
        </w:rPr>
        <w:t>σ</w:t>
      </w:r>
      <w:r>
        <w:rPr>
          <w:rFonts w:eastAsia="Times New Roman" w:cs="Times New Roman"/>
          <w:szCs w:val="24"/>
        </w:rPr>
        <w:t>υμφωνία</w:t>
      </w:r>
      <w:r>
        <w:rPr>
          <w:rFonts w:eastAsia="Times New Roman" w:cs="Times New Roman"/>
          <w:szCs w:val="24"/>
        </w:rPr>
        <w:t>,</w:t>
      </w:r>
      <w:r>
        <w:rPr>
          <w:rFonts w:eastAsia="Times New Roman" w:cs="Times New Roman"/>
          <w:szCs w:val="24"/>
        </w:rPr>
        <w:t xml:space="preserve"> που δεν παρεκκλίνει καθόλου από την εθνική γραμμή για σύνθετη ονομασία με γεωγραφικό προσδιορισμό </w:t>
      </w:r>
      <w:r>
        <w:rPr>
          <w:rFonts w:eastAsia="Times New Roman" w:cs="Times New Roman"/>
          <w:szCs w:val="24"/>
          <w:lang w:val="en-US"/>
        </w:rPr>
        <w:t>erga</w:t>
      </w:r>
      <w:r w:rsidRPr="00D2096F">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w:t>
      </w:r>
    </w:p>
    <w:p w14:paraId="5EA9132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Επιπλέον, δημιουργεί την υποχρέωση της γείτονος να προχωρή</w:t>
      </w:r>
      <w:r>
        <w:rPr>
          <w:rFonts w:eastAsia="Times New Roman" w:cs="Times New Roman"/>
          <w:szCs w:val="24"/>
        </w:rPr>
        <w:t xml:space="preserve">σει σε συνταγματική αναθεώρηση, βάζοντας έτσι κατ’ αρχάς θεσμικό τέλος στον αλυτρωτισμό και την αναπαραγωγή του. </w:t>
      </w:r>
    </w:p>
    <w:p w14:paraId="5EA9132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κυρίως της Νέας Δημοκρατίας, αυτές είναι αλήθειες</w:t>
      </w:r>
      <w:r>
        <w:rPr>
          <w:rFonts w:eastAsia="Times New Roman" w:cs="Times New Roman"/>
          <w:szCs w:val="24"/>
        </w:rPr>
        <w:t>,</w:t>
      </w:r>
      <w:r>
        <w:rPr>
          <w:rFonts w:eastAsia="Times New Roman" w:cs="Times New Roman"/>
          <w:szCs w:val="24"/>
        </w:rPr>
        <w:t xml:space="preserve"> που προσπαθείτε και να θολώσετε και να κρύψετε και να κάνετε να ξεχαστούν με πολλούς τρόπους και βεβαίως με τον λεονταρισμό της πρότασης μομφής.</w:t>
      </w:r>
    </w:p>
    <w:p w14:paraId="5EA9132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Νομίζω, όμως, ότι δεν ήταν αυτή η πραγματική ουσία, ότι δεν μας μέμφεστε γι’ αυτό -το γράφετε βέβαια και στο κ</w:t>
      </w:r>
      <w:r>
        <w:rPr>
          <w:rFonts w:eastAsia="Times New Roman" w:cs="Times New Roman"/>
          <w:szCs w:val="24"/>
        </w:rPr>
        <w:t xml:space="preserve">είμενο της </w:t>
      </w:r>
      <w:r>
        <w:rPr>
          <w:rFonts w:eastAsia="Times New Roman" w:cs="Times New Roman"/>
          <w:szCs w:val="24"/>
        </w:rPr>
        <w:lastRenderedPageBreak/>
        <w:t>μομφής- αλλά στα αλήθεια βρήκατε μια ευκαιρία να κάνετε την μομφή, επειδή δεν αντέχετε άλλο εκτός εξουσίας. Είχατε φανταστεί, είχατε πειστεί για την αριστερή παρένθεση. Αντ’ αυτού σήμερα είμαστε σε μία ιδιαίτερη στιγμή, να δίνεται λύση από τη δι</w:t>
      </w:r>
      <w:r>
        <w:rPr>
          <w:rFonts w:eastAsia="Times New Roman" w:cs="Times New Roman"/>
          <w:szCs w:val="24"/>
        </w:rPr>
        <w:t xml:space="preserve">κή μας Κυβέρνηση στο τρίπτυχο «μνημόνια, χρέος και </w:t>
      </w:r>
      <w:r>
        <w:rPr>
          <w:rFonts w:eastAsia="Times New Roman" w:cs="Times New Roman"/>
          <w:szCs w:val="24"/>
        </w:rPr>
        <w:t>μ</w:t>
      </w:r>
      <w:r>
        <w:rPr>
          <w:rFonts w:eastAsia="Times New Roman" w:cs="Times New Roman"/>
          <w:szCs w:val="24"/>
        </w:rPr>
        <w:t>ακεδονικό».</w:t>
      </w:r>
    </w:p>
    <w:p w14:paraId="5EA9132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Δίνουμε λύσεις, κυρίες και κύριοι συνάδελφοι, και τα αφήνουμε οριστικά πίσω μας. Όποιος θέλει μπορεί να παραμείνει και πίσω, χωρίς τη λύση. Και επειδή είμαστε ήδη στο επόμενο βήμα, στη γρήγορη</w:t>
      </w:r>
      <w:r>
        <w:rPr>
          <w:rFonts w:eastAsia="Times New Roman" w:cs="Times New Roman"/>
          <w:szCs w:val="24"/>
        </w:rPr>
        <w:t xml:space="preserve"> υλοποίηση της παραγωγικής ανασυγκρότησης και της κοινωνικής ευημερίας, αλλά και της δίκαιης ανάπτυξης, δεν αντέχετε ούτε τη διαδρομή ούτε τις επιτυχίες αυτής της Κυβέρνησης. Δεν ανέχεστε να κερδίζουμε έδαφος, αυτό που επί των ημερών σας χάσαμε στην παγκόσ</w:t>
      </w:r>
      <w:r>
        <w:rPr>
          <w:rFonts w:eastAsia="Times New Roman" w:cs="Times New Roman"/>
          <w:szCs w:val="24"/>
        </w:rPr>
        <w:t xml:space="preserve">μια κοινότητα και δεν αντέχετε να μας επαινούν διεθνώς. </w:t>
      </w:r>
    </w:p>
    <w:p w14:paraId="5EA9132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Επί δυόμισι χρόνια, νομίζω, έχετε κάνει μόνο μία επένδυση –αυτό νομίζω ότι το ξέρετε καλά, γιατί επί των ημερών σας δεν έγιναν επενδύσεις- αυτή στη διαστρέβλωση της πραγματικότητας, στην άγνοια, στο </w:t>
      </w:r>
      <w:r>
        <w:rPr>
          <w:rFonts w:eastAsia="Times New Roman" w:cs="Times New Roman"/>
          <w:szCs w:val="24"/>
        </w:rPr>
        <w:t xml:space="preserve">φόβο, στη ρηχή συλλογική μνήμη και </w:t>
      </w:r>
      <w:r>
        <w:rPr>
          <w:rFonts w:eastAsia="Times New Roman" w:cs="Times New Roman"/>
          <w:szCs w:val="24"/>
        </w:rPr>
        <w:lastRenderedPageBreak/>
        <w:t>τώρα στα ταπεινά ένστικτα της πατριδοκαπηλίας και του εθνικισμού. Και αυτό να το προσέξετε. Είναι επικίνδυνο.</w:t>
      </w:r>
    </w:p>
    <w:p w14:paraId="5EA9133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 μείγμα εθνικισμού στην εξωτερική πολιτική και ακραίου νεοφιλελευθερισμού στην εσωτερική είναι παραπάνω από ε</w:t>
      </w:r>
      <w:r>
        <w:rPr>
          <w:rFonts w:eastAsia="Times New Roman" w:cs="Times New Roman"/>
          <w:szCs w:val="24"/>
        </w:rPr>
        <w:t xml:space="preserve">πικίνδυνο και τροφοδοτεί τον λαϊκισμό. </w:t>
      </w:r>
    </w:p>
    <w:p w14:paraId="5EA9133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w:t>
      </w:r>
      <w:r>
        <w:rPr>
          <w:rFonts w:eastAsia="Times New Roman" w:cs="Times New Roman"/>
          <w:szCs w:val="24"/>
        </w:rPr>
        <w:t>σ</w:t>
      </w:r>
      <w:r>
        <w:rPr>
          <w:rFonts w:eastAsia="Times New Roman" w:cs="Times New Roman"/>
          <w:szCs w:val="24"/>
        </w:rPr>
        <w:t>υμφωνία είναι μια ακόμη ευκαιρία να πούμε και άλλα πράγματα με το όνομά τους. Γιατί η Νέα Δημοκρατία, αδικώντας εν πολλοίς και την πολιτική της παράδοση, όλο το τελευταίο διάστημα πολι</w:t>
      </w:r>
      <w:r>
        <w:rPr>
          <w:rFonts w:eastAsia="Times New Roman" w:cs="Times New Roman"/>
          <w:szCs w:val="24"/>
        </w:rPr>
        <w:t>τεύεται με μομφές παντού καθημερινώς.</w:t>
      </w:r>
    </w:p>
    <w:p w14:paraId="5EA9133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επειδή –θα μου επιτρέψετε- σε αυτόν τον διάλογο και τις προηγούμενες δύο μέρες άκουσα πολλά και για τη διαδικασία και για τον τομέα της δικής μου ευθύνης, θυμίζω ότι μας κατηγόρησαν και αυτές τις μέρες για κομματικ</w:t>
      </w:r>
      <w:r>
        <w:rPr>
          <w:rFonts w:eastAsia="Times New Roman" w:cs="Times New Roman"/>
          <w:szCs w:val="24"/>
        </w:rPr>
        <w:t xml:space="preserve">ούς στρατούς, ορδές μετακλητών, διόγκωση του κράτους, εκτόξευση δαπανών, εμμονικά και ατεκμηρίωτα, φυσικά. </w:t>
      </w:r>
    </w:p>
    <w:p w14:paraId="5EA9133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Εμείς ξέρετε τι έχουμε κάνει. Έχουμε αποκαταστήσει τις αδικίες που δημιουργήσατε. Έχουμε αποκαταστήσει την εργασιακή ειρήνη και ασφάλεια στο δημόσιο</w:t>
      </w:r>
      <w:r>
        <w:rPr>
          <w:rFonts w:eastAsia="Times New Roman" w:cs="Times New Roman"/>
          <w:szCs w:val="24"/>
        </w:rPr>
        <w:t xml:space="preserve">. Θυμίζω τους πυροσβέστες, θυμίζω τους εργαζόμενους στην καθαριότητα, θυμίζω τις προσλήψεις στην υγεία. Εξορθολογίζουμε δομές υπηρεσίας ανθρώπινου δυναμικού. Χρησιμοποιείτε εσκεμμένα –γι’ αυτό λέω ότι το κάνετε συνειδητά- λαθεμένα στοιχεία. </w:t>
      </w:r>
    </w:p>
    <w:p w14:paraId="5EA9133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Δηλαδή το ελλη</w:t>
      </w:r>
      <w:r>
        <w:rPr>
          <w:rFonts w:eastAsia="Times New Roman" w:cs="Times New Roman"/>
          <w:szCs w:val="24"/>
        </w:rPr>
        <w:t xml:space="preserve">νικό δημόσιο από το 2015 μέχρι και σήμερα έχει μειωθεί συνολικά κατά δέκα χιλιάδες δημοσίους υπαλλήλους. Αυτό δεν λέγεται διόγκωση, λέγεται μείωση. </w:t>
      </w:r>
    </w:p>
    <w:p w14:paraId="5EA9133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Βεβαίως</w:t>
      </w:r>
      <w:r w:rsidRPr="004F40D7">
        <w:rPr>
          <w:rFonts w:eastAsia="Times New Roman" w:cs="Times New Roman"/>
          <w:szCs w:val="24"/>
        </w:rPr>
        <w:t>,</w:t>
      </w:r>
      <w:r>
        <w:rPr>
          <w:rFonts w:eastAsia="Times New Roman" w:cs="Times New Roman"/>
          <w:szCs w:val="24"/>
        </w:rPr>
        <w:t xml:space="preserve"> κανένας δεν κάνει τον κόπο να δει το σύστημα </w:t>
      </w:r>
      <w:r>
        <w:rPr>
          <w:rFonts w:eastAsia="Times New Roman" w:cs="Times New Roman"/>
          <w:szCs w:val="24"/>
        </w:rPr>
        <w:t>α</w:t>
      </w:r>
      <w:r>
        <w:rPr>
          <w:rFonts w:eastAsia="Times New Roman" w:cs="Times New Roman"/>
          <w:szCs w:val="24"/>
        </w:rPr>
        <w:t xml:space="preserve">πογραφή. Όλη η αντιπολίτευση στηρίζεται σε στοιχεία </w:t>
      </w:r>
      <w:r>
        <w:rPr>
          <w:rFonts w:eastAsia="Times New Roman" w:cs="Times New Roman"/>
          <w:szCs w:val="24"/>
        </w:rPr>
        <w:t>τα οποία διάφορες φυλλάδες διακινούν και διάφοροι υπάλληλοι, και από το δικό μου Υπουργείο, που βρίσκονται αποσπασμένοι σε διάφορα κόμματα και έχουν να πατήσουν κα</w:t>
      </w:r>
      <w:r>
        <w:rPr>
          <w:rFonts w:eastAsia="Times New Roman" w:cs="Times New Roman"/>
          <w:szCs w:val="24"/>
        </w:rPr>
        <w:t>μ</w:t>
      </w:r>
      <w:r>
        <w:rPr>
          <w:rFonts w:eastAsia="Times New Roman" w:cs="Times New Roman"/>
          <w:szCs w:val="24"/>
        </w:rPr>
        <w:t xml:space="preserve">μιά εικοσαριά χρόνια στη δουλειά, εμφανίζουν στοιχεία. </w:t>
      </w:r>
    </w:p>
    <w:p w14:paraId="5EA9133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Την </w:t>
      </w:r>
      <w:r>
        <w:rPr>
          <w:rFonts w:eastAsia="Times New Roman" w:cs="Times New Roman"/>
          <w:szCs w:val="24"/>
        </w:rPr>
        <w:t>α</w:t>
      </w:r>
      <w:r>
        <w:rPr>
          <w:rFonts w:eastAsia="Times New Roman" w:cs="Times New Roman"/>
          <w:szCs w:val="24"/>
        </w:rPr>
        <w:t>πογραφή, βεβαίως, δεν την ξέρετ</w:t>
      </w:r>
      <w:r>
        <w:rPr>
          <w:rFonts w:eastAsia="Times New Roman" w:cs="Times New Roman"/>
          <w:szCs w:val="24"/>
        </w:rPr>
        <w:t xml:space="preserve">ε, διότι και τους μετακλητούς τους αποκρύψατε πάντα από το σύστημα </w:t>
      </w:r>
      <w:r>
        <w:rPr>
          <w:rFonts w:eastAsia="Times New Roman" w:cs="Times New Roman"/>
          <w:szCs w:val="24"/>
        </w:rPr>
        <w:t>α</w:t>
      </w:r>
      <w:r>
        <w:rPr>
          <w:rFonts w:eastAsia="Times New Roman" w:cs="Times New Roman"/>
          <w:szCs w:val="24"/>
        </w:rPr>
        <w:t>πογραφή, έτσι ώστε σήμερα να μιλάτε για αύξηση μετακλητών από τη δική μας Κυβέρνηση, που στα αλήθεια είναι ότι είναι η πρώτη και μοναδική καταγραφή. Επί της ουσίας δεν έχουμε ούτε τους μισ</w:t>
      </w:r>
      <w:r>
        <w:rPr>
          <w:rFonts w:eastAsia="Times New Roman" w:cs="Times New Roman"/>
          <w:szCs w:val="24"/>
        </w:rPr>
        <w:t xml:space="preserve">ούς από όσους είχατε σε όλη τη διάρκεια της διακυβέρνησης. </w:t>
      </w:r>
    </w:p>
    <w:p w14:paraId="5EA9133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Δεν θα προχωρήσω πολύ σε αυτό. Θα θυμίσω, όμως, και το εξής, που είναι βασικό, ότι τον Δεκέμβριο του 2014, εξαιτίας της επερχόμενης </w:t>
      </w:r>
      <w:r>
        <w:rPr>
          <w:rFonts w:eastAsia="Times New Roman" w:cs="Times New Roman"/>
          <w:szCs w:val="24"/>
        </w:rPr>
        <w:t>κ</w:t>
      </w:r>
      <w:r>
        <w:rPr>
          <w:rFonts w:eastAsia="Times New Roman" w:cs="Times New Roman"/>
          <w:szCs w:val="24"/>
        </w:rPr>
        <w:t xml:space="preserve">υβέρνησης του ΣΥΡΙΖΑ, σε ένα βράδυ ο κ. Μητσοτάκης όρισε διά αναθέσεως όλους τους διευθυντές σε όλη τη δημόσια διοίκηση. Αυτό λέγεται αξιοκρατική επιλογή, φαντάζομαι, για εσάς. </w:t>
      </w:r>
    </w:p>
    <w:p w14:paraId="5EA9133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λήξης του χρόνου ομιλίας της κυρίας Υπουρ</w:t>
      </w:r>
      <w:r>
        <w:rPr>
          <w:rFonts w:eastAsia="Times New Roman" w:cs="Times New Roman"/>
          <w:szCs w:val="24"/>
        </w:rPr>
        <w:t>γού)</w:t>
      </w:r>
    </w:p>
    <w:p w14:paraId="5EA9133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Αυτούς, όμως, τους ανθρώπους -και τελειώνω, κύριε Πρόεδρε- αυτή η Κυβέρνηση δεν τους έδιωξε ποτέ από τις θέσεις τους διότι δεν είμαστε ρεβανσιστές. Είναι ακόμα και σήμερα και </w:t>
      </w:r>
      <w:r>
        <w:rPr>
          <w:rFonts w:eastAsia="Times New Roman" w:cs="Times New Roman"/>
          <w:szCs w:val="24"/>
        </w:rPr>
        <w:lastRenderedPageBreak/>
        <w:t>για κάθε θέση που κρίνεται, γιατί έχουμε ξεκινήσει κρίσεις και ολοκληρώνοντα</w:t>
      </w:r>
      <w:r>
        <w:rPr>
          <w:rFonts w:eastAsia="Times New Roman" w:cs="Times New Roman"/>
          <w:szCs w:val="24"/>
        </w:rPr>
        <w:t xml:space="preserve">ι, μπαίνει ο επόμενος όχι με ανάθεση αλλά με κρίση. Και αυτό συμβαίνει πρώτη φορά στην ελληνική δημόσια διοίκηση. </w:t>
      </w:r>
    </w:p>
    <w:p w14:paraId="5EA9133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Με όλες αυτές τις διαστρεβλώσεις και πολλά άλλα προσπαθήσατε να τορπιλίσετε και την πρώτη αξιολόγηση και την δεύτερη και την τρίτη και την τέ</w:t>
      </w:r>
      <w:r>
        <w:rPr>
          <w:rFonts w:eastAsia="Times New Roman" w:cs="Times New Roman"/>
          <w:szCs w:val="24"/>
        </w:rPr>
        <w:t>ταρτη. Στην τέταρτη με αυτό το ευφυές περί γενικών γραμματέων και πώς ο ΣΥΡΙΖΑ τοποθετεί τους δικούς του ανθρώπους. Βεβαίως, αυτούς τοποθετούσατε τόσα χρόνια, τους δικούς σας ανθρώπους γραμματείς Υπουργείων. Αν θέλαμε να διατηρήσουμε το κομματικό κράτος, δ</w:t>
      </w:r>
      <w:r>
        <w:rPr>
          <w:rFonts w:eastAsia="Times New Roman" w:cs="Times New Roman"/>
          <w:szCs w:val="24"/>
        </w:rPr>
        <w:t>εν θα το αλλάζαμε, θα μας βόλευε πάρα πολύ. Αλλά δεν μπορώ να το ακούω και το ακούω και αυτές τις δυο μέρες.</w:t>
      </w:r>
    </w:p>
    <w:p w14:paraId="5EA9133B" w14:textId="77777777" w:rsidR="000F46A4" w:rsidRDefault="00307FE8">
      <w:pPr>
        <w:spacing w:line="600" w:lineRule="auto"/>
        <w:ind w:firstLine="720"/>
        <w:jc w:val="both"/>
        <w:rPr>
          <w:rFonts w:eastAsia="Times New Roman" w:cs="Times New Roman"/>
          <w:szCs w:val="24"/>
        </w:rPr>
      </w:pPr>
      <w:r w:rsidRPr="00B57211">
        <w:rPr>
          <w:rFonts w:eastAsia="Times New Roman" w:cs="Times New Roman"/>
          <w:b/>
          <w:szCs w:val="24"/>
        </w:rPr>
        <w:t xml:space="preserve">ΠΡΟΕΔΡΟΣ (Νικόλαος Βούτσης): </w:t>
      </w:r>
      <w:r>
        <w:rPr>
          <w:rFonts w:eastAsia="Times New Roman" w:cs="Times New Roman"/>
          <w:szCs w:val="24"/>
        </w:rPr>
        <w:t>Παρακαλώ, κυρία Υπουργέ.</w:t>
      </w:r>
    </w:p>
    <w:p w14:paraId="5EA9133C" w14:textId="77777777" w:rsidR="000F46A4" w:rsidRDefault="00307FE8">
      <w:pPr>
        <w:spacing w:line="600" w:lineRule="auto"/>
        <w:ind w:firstLine="720"/>
        <w:jc w:val="both"/>
        <w:rPr>
          <w:rFonts w:eastAsia="Times New Roman" w:cs="Times New Roman"/>
          <w:szCs w:val="24"/>
        </w:rPr>
      </w:pPr>
      <w:r w:rsidRPr="00E62529">
        <w:rPr>
          <w:rFonts w:eastAsia="Times New Roman" w:cs="Times New Roman"/>
          <w:b/>
          <w:szCs w:val="24"/>
        </w:rPr>
        <w:lastRenderedPageBreak/>
        <w:t xml:space="preserve">ΟΛΓΑ ΓΕΡΟΒΑΣΙΛΗ (Υπουργός Διοικητικής Ανασυγκρότησης): </w:t>
      </w:r>
      <w:r>
        <w:rPr>
          <w:rFonts w:eastAsia="Times New Roman" w:cs="Times New Roman"/>
          <w:szCs w:val="24"/>
        </w:rPr>
        <w:t>Κύριε Πρόεδρε, βγαίνω από το θέμα αλλά</w:t>
      </w:r>
      <w:r>
        <w:rPr>
          <w:rFonts w:eastAsia="Times New Roman" w:cs="Times New Roman"/>
          <w:szCs w:val="24"/>
        </w:rPr>
        <w:t xml:space="preserve"> ειπώθηκαν σε αυτόν τον διάλογο και είμαι υποχρεωμένη να απαντήσω. </w:t>
      </w:r>
    </w:p>
    <w:p w14:paraId="5EA9133D"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Στις 29 Ιουνίου έχουμε επερώτηση. Θα γελάσουμε πολύ!</w:t>
      </w:r>
    </w:p>
    <w:p w14:paraId="5EA9133E" w14:textId="77777777" w:rsidR="000F46A4" w:rsidRDefault="00307FE8">
      <w:pPr>
        <w:spacing w:line="600" w:lineRule="auto"/>
        <w:ind w:firstLine="720"/>
        <w:jc w:val="both"/>
        <w:rPr>
          <w:rFonts w:eastAsia="Times New Roman" w:cs="Times New Roman"/>
          <w:szCs w:val="24"/>
        </w:rPr>
      </w:pPr>
      <w:r w:rsidRPr="00B57211">
        <w:rPr>
          <w:rFonts w:eastAsia="Times New Roman" w:cs="Times New Roman"/>
          <w:b/>
          <w:szCs w:val="24"/>
        </w:rPr>
        <w:t xml:space="preserve">ΠΡΟΕΔΡΟΣ (Νικόλαος Βούτσης): </w:t>
      </w:r>
      <w:r>
        <w:rPr>
          <w:rFonts w:eastAsia="Times New Roman" w:cs="Times New Roman"/>
          <w:szCs w:val="24"/>
        </w:rPr>
        <w:t xml:space="preserve">Εντάξει. Θα πάρετε την απάντηση, όταν είναι έτοιμη η κυρία Υπουργός. </w:t>
      </w:r>
    </w:p>
    <w:p w14:paraId="5EA9133F" w14:textId="77777777" w:rsidR="000F46A4" w:rsidRDefault="00307FE8">
      <w:pPr>
        <w:spacing w:line="600" w:lineRule="auto"/>
        <w:ind w:firstLine="720"/>
        <w:jc w:val="both"/>
        <w:rPr>
          <w:rFonts w:eastAsia="Times New Roman" w:cs="Times New Roman"/>
          <w:szCs w:val="24"/>
        </w:rPr>
      </w:pPr>
      <w:r w:rsidRPr="00E62529">
        <w:rPr>
          <w:rFonts w:eastAsia="Times New Roman" w:cs="Times New Roman"/>
          <w:b/>
          <w:szCs w:val="24"/>
        </w:rPr>
        <w:t>ΟΛΓΑ ΓΕΡΟΒΑΣΙΛΗ</w:t>
      </w:r>
      <w:r w:rsidRPr="00E62529">
        <w:rPr>
          <w:rFonts w:eastAsia="Times New Roman" w:cs="Times New Roman"/>
          <w:b/>
          <w:szCs w:val="24"/>
        </w:rPr>
        <w:t xml:space="preserve"> (Υπουργός Διοικητικής Ανασυγκρότησης): </w:t>
      </w:r>
      <w:r>
        <w:rPr>
          <w:rFonts w:eastAsia="Times New Roman" w:cs="Times New Roman"/>
          <w:szCs w:val="24"/>
        </w:rPr>
        <w:t xml:space="preserve">Αλλά μέχρι τότε τον διάλογο κάποιων με συγκεκριμένο φυλλάδιο και αναπαραγωγή ψευδών στοιχείων οφείλω να τον απαντήσω εδώ. Γιατί κάποιοι σας πιστεύουν κιόλας. </w:t>
      </w:r>
    </w:p>
    <w:p w14:paraId="5EA91340" w14:textId="77777777" w:rsidR="000F46A4" w:rsidRDefault="00307FE8">
      <w:pPr>
        <w:spacing w:line="600" w:lineRule="auto"/>
        <w:ind w:firstLine="720"/>
        <w:jc w:val="both"/>
        <w:rPr>
          <w:rFonts w:eastAsia="Times New Roman" w:cs="Times New Roman"/>
          <w:szCs w:val="24"/>
        </w:rPr>
      </w:pPr>
      <w:r w:rsidRPr="00B57211">
        <w:rPr>
          <w:rFonts w:eastAsia="Times New Roman" w:cs="Times New Roman"/>
          <w:b/>
          <w:szCs w:val="24"/>
        </w:rPr>
        <w:t xml:space="preserve">ΠΡΟΕΔΡΟΣ (Νικόλαος Βούτσης): </w:t>
      </w:r>
      <w:r>
        <w:rPr>
          <w:rFonts w:eastAsia="Times New Roman" w:cs="Times New Roman"/>
          <w:szCs w:val="24"/>
        </w:rPr>
        <w:t>Ευχαριστούμε, κυρία Υπουργέ.</w:t>
      </w:r>
    </w:p>
    <w:p w14:paraId="5EA91341" w14:textId="77777777" w:rsidR="000F46A4" w:rsidRDefault="00307FE8">
      <w:pPr>
        <w:spacing w:line="600" w:lineRule="auto"/>
        <w:ind w:firstLine="720"/>
        <w:jc w:val="both"/>
        <w:rPr>
          <w:rFonts w:eastAsia="Times New Roman" w:cs="Times New Roman"/>
          <w:szCs w:val="24"/>
        </w:rPr>
      </w:pPr>
      <w:r w:rsidRPr="00E62529">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 xml:space="preserve">Η χώρα, λοιπόν, θα περπατήσει με τις δυνάμεις της προόδου. Οι δυνάμεις της συντήρησης θα μένουν πίσω σταθερά. Και αυτές οι πατριωτικές λογικές και πολιτικές αυτές θα </w:t>
      </w:r>
      <w:r>
        <w:rPr>
          <w:rFonts w:eastAsia="Times New Roman" w:cs="Times New Roman"/>
          <w:szCs w:val="24"/>
        </w:rPr>
        <w:lastRenderedPageBreak/>
        <w:t>αναβαθμίσουν και τον γεωπολιτικό ρ</w:t>
      </w:r>
      <w:r>
        <w:rPr>
          <w:rFonts w:eastAsia="Times New Roman" w:cs="Times New Roman"/>
          <w:szCs w:val="24"/>
        </w:rPr>
        <w:t>όλο της χώρας μας διεθνώς.</w:t>
      </w:r>
    </w:p>
    <w:p w14:paraId="5EA9134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Ευχαριστώ.</w:t>
      </w:r>
    </w:p>
    <w:p w14:paraId="5EA91343"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EA91344" w14:textId="77777777" w:rsidR="000F46A4" w:rsidRDefault="00307FE8">
      <w:pPr>
        <w:spacing w:line="600" w:lineRule="auto"/>
        <w:ind w:firstLine="720"/>
        <w:jc w:val="both"/>
        <w:rPr>
          <w:rFonts w:eastAsia="Times New Roman" w:cs="Times New Roman"/>
          <w:szCs w:val="24"/>
        </w:rPr>
      </w:pPr>
      <w:r w:rsidRPr="00B57211">
        <w:rPr>
          <w:rFonts w:eastAsia="Times New Roman" w:cs="Times New Roman"/>
          <w:b/>
          <w:szCs w:val="24"/>
        </w:rPr>
        <w:t xml:space="preserve">ΠΡΟΕΔΡΟΣ (Νικόλαος Βούτσης): </w:t>
      </w:r>
      <w:r>
        <w:rPr>
          <w:rFonts w:eastAsia="Times New Roman" w:cs="Times New Roman"/>
          <w:szCs w:val="24"/>
        </w:rPr>
        <w:t xml:space="preserve">Ευχαριστούμε πολύ. </w:t>
      </w:r>
    </w:p>
    <w:p w14:paraId="5EA9134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Καλώ στο Βήμα τον συνάδελφο κ. Σταμάτη.</w:t>
      </w:r>
    </w:p>
    <w:p w14:paraId="5EA91346"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Ευχαριστώ, κύριε Πρόεδρε.</w:t>
      </w:r>
    </w:p>
    <w:p w14:paraId="5EA9134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το </w:t>
      </w:r>
      <w:r>
        <w:rPr>
          <w:rFonts w:eastAsia="Times New Roman" w:cs="Times New Roman"/>
          <w:szCs w:val="24"/>
        </w:rPr>
        <w:t>πρωί υπάρχει δημοσιευμένη στην εφημερίδα «</w:t>
      </w:r>
      <w:r>
        <w:rPr>
          <w:rFonts w:eastAsia="Times New Roman" w:cs="Times New Roman"/>
          <w:szCs w:val="24"/>
        </w:rPr>
        <w:t>ΕΛΕΥΘΕΡΟΣ ΤΥΠΟΣ</w:t>
      </w:r>
      <w:r>
        <w:rPr>
          <w:rFonts w:eastAsia="Times New Roman" w:cs="Times New Roman"/>
          <w:szCs w:val="24"/>
        </w:rPr>
        <w:t>» μια αμετάκλητη απόφαση του Αρείου Πάγου</w:t>
      </w:r>
      <w:r>
        <w:rPr>
          <w:rFonts w:eastAsia="Times New Roman" w:cs="Times New Roman"/>
          <w:szCs w:val="24"/>
        </w:rPr>
        <w:t>,</w:t>
      </w:r>
      <w:r>
        <w:rPr>
          <w:rFonts w:eastAsia="Times New Roman" w:cs="Times New Roman"/>
          <w:szCs w:val="24"/>
        </w:rPr>
        <w:t xml:space="preserve"> που αφορά σε μη αναγνώριση εκ μέρους του </w:t>
      </w:r>
      <w:r>
        <w:rPr>
          <w:rFonts w:eastAsia="Times New Roman" w:cs="Times New Roman"/>
          <w:szCs w:val="24"/>
        </w:rPr>
        <w:t>α</w:t>
      </w:r>
      <w:r>
        <w:rPr>
          <w:rFonts w:eastAsia="Times New Roman" w:cs="Times New Roman"/>
          <w:szCs w:val="24"/>
        </w:rPr>
        <w:t xml:space="preserve">νώτατου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ικαστηρίου της ύπαρξης μακεδονικής εθνότητας και μακεδονικής γλώσσας. Δύο, δηλαδή, από αυτά τα </w:t>
      </w:r>
      <w:r>
        <w:rPr>
          <w:rFonts w:eastAsia="Times New Roman" w:cs="Times New Roman"/>
          <w:szCs w:val="24"/>
        </w:rPr>
        <w:t>στοιχεία που περιλαμβάνονται στη συμφωνία</w:t>
      </w:r>
      <w:r>
        <w:rPr>
          <w:rFonts w:eastAsia="Times New Roman" w:cs="Times New Roman"/>
          <w:szCs w:val="24"/>
        </w:rPr>
        <w:t>,</w:t>
      </w:r>
      <w:r>
        <w:rPr>
          <w:rFonts w:eastAsia="Times New Roman" w:cs="Times New Roman"/>
          <w:szCs w:val="24"/>
        </w:rPr>
        <w:t xml:space="preserve"> που σκοπεύει να υπογράψει αύριο ο κύριος Πρωθυπουργός με τον κ. Ζάεφ. </w:t>
      </w:r>
    </w:p>
    <w:p w14:paraId="5EA9134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Πέρασαν ώρες πολλές από το πρωί και δεν υπάρχει κα</w:t>
      </w:r>
      <w:r>
        <w:rPr>
          <w:rFonts w:eastAsia="Times New Roman" w:cs="Times New Roman"/>
          <w:szCs w:val="24"/>
        </w:rPr>
        <w:t>μ</w:t>
      </w:r>
      <w:r>
        <w:rPr>
          <w:rFonts w:eastAsia="Times New Roman" w:cs="Times New Roman"/>
          <w:szCs w:val="24"/>
        </w:rPr>
        <w:t>μία επίσημη κυβερνητική τοποθέτηση. Αυτή η απόφαση είναι δεσμευτική, είναι αμετάκλητη απόφα</w:t>
      </w:r>
      <w:r>
        <w:rPr>
          <w:rFonts w:eastAsia="Times New Roman" w:cs="Times New Roman"/>
          <w:szCs w:val="24"/>
        </w:rPr>
        <w:t xml:space="preserve">ση του </w:t>
      </w:r>
      <w:r>
        <w:rPr>
          <w:rFonts w:eastAsia="Times New Roman" w:cs="Times New Roman"/>
          <w:szCs w:val="24"/>
        </w:rPr>
        <w:t>α</w:t>
      </w:r>
      <w:r>
        <w:rPr>
          <w:rFonts w:eastAsia="Times New Roman" w:cs="Times New Roman"/>
          <w:szCs w:val="24"/>
        </w:rPr>
        <w:t xml:space="preserve">νώτατου </w:t>
      </w:r>
      <w:r>
        <w:rPr>
          <w:rFonts w:eastAsia="Times New Roman" w:cs="Times New Roman"/>
          <w:szCs w:val="24"/>
        </w:rPr>
        <w:t>δ</w:t>
      </w:r>
      <w:r>
        <w:rPr>
          <w:rFonts w:eastAsia="Times New Roman" w:cs="Times New Roman"/>
          <w:szCs w:val="24"/>
        </w:rPr>
        <w:t xml:space="preserve">ικαστηρίου. </w:t>
      </w:r>
      <w:r>
        <w:rPr>
          <w:rFonts w:eastAsia="Times New Roman" w:cs="Times New Roman"/>
          <w:szCs w:val="24"/>
        </w:rPr>
        <w:lastRenderedPageBreak/>
        <w:t xml:space="preserve">Μπορεί, νομιμοποιείται ο οποιοσδήποτε, ακόμη και ο Πρωθυπουργός, να την γράψει στα παλιά του τα παπούτσια; Αν όχι, τι συζητάμε σήμερα; </w:t>
      </w:r>
    </w:p>
    <w:p w14:paraId="5EA9134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Η Κυβέρνηση έπρεπε ή έστω τώρα οφείλει να πάρει αμέσως θέση. Εμένα δεν με ενδιαφέρει αν η κ</w:t>
      </w:r>
      <w:r>
        <w:rPr>
          <w:rFonts w:eastAsia="Times New Roman" w:cs="Times New Roman"/>
          <w:szCs w:val="24"/>
        </w:rPr>
        <w:t xml:space="preserve">. Θάνου είναι στο γραφείο του κυρίου Πρωθυπουργού. Περί άλλων τυρβάζει και άλλα την απασχολούν. Εκείνο που μας ενδιαφέρει είναι η απόφαση του Αρείου Πάγου. </w:t>
      </w:r>
    </w:p>
    <w:p w14:paraId="5EA9134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Έρχομαι στο θέμα. Δεν θα σας απασχολήσω με το περιερχόμενο της συμφωνίας. Έχει γίνει εκτενής συζήτη</w:t>
      </w:r>
      <w:r>
        <w:rPr>
          <w:rFonts w:eastAsia="Times New Roman" w:cs="Times New Roman"/>
          <w:szCs w:val="24"/>
        </w:rPr>
        <w:t>ση και νομίζω ότι είναι κατανοητό το περιεχόμενο αυτό, κυρίως στη συντριπτική πλειοψηφία των Ελλήνων πολιτών, εντός και εκτός Ελλάδος</w:t>
      </w:r>
      <w:r w:rsidRPr="00E809A5">
        <w:rPr>
          <w:rFonts w:eastAsia="Times New Roman" w:cs="Times New Roman"/>
          <w:szCs w:val="24"/>
        </w:rPr>
        <w:t xml:space="preserve">. </w:t>
      </w:r>
      <w:r>
        <w:rPr>
          <w:rFonts w:eastAsia="Times New Roman" w:cs="Times New Roman"/>
          <w:szCs w:val="24"/>
        </w:rPr>
        <w:t>Σε α</w:t>
      </w:r>
      <w:r>
        <w:rPr>
          <w:rFonts w:eastAsia="Times New Roman" w:cs="Times New Roman"/>
          <w:szCs w:val="24"/>
        </w:rPr>
        <w:t xml:space="preserve">υτούς δηλαδή τους ανθρώπους που ο κύριος Πρωθυπουργός, αλλά και πολλά στελέχη του κόμματος του ΣΥΡΙΖΑ δεν δίστασαν να χαρακτηρίσουν ακραίους εθνικιστές ή γραφικούς. </w:t>
      </w:r>
    </w:p>
    <w:p w14:paraId="5EA9134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διερωτώμαι εύλογα, κύριοι Υπουργοί, –γιατί έθεσε και η κ. Γεροβασίλη το ίδιο ζήτημα- τ</w:t>
      </w:r>
      <w:r>
        <w:rPr>
          <w:rFonts w:eastAsia="Times New Roman" w:cs="Times New Roman"/>
          <w:szCs w:val="24"/>
        </w:rPr>
        <w:t xml:space="preserve">ο εξής: Κυρία Γεροβασίλη, ο κ. </w:t>
      </w:r>
      <w:r>
        <w:rPr>
          <w:rFonts w:eastAsia="Times New Roman" w:cs="Times New Roman"/>
          <w:szCs w:val="24"/>
        </w:rPr>
        <w:lastRenderedPageBreak/>
        <w:t>Καμμένος και οι Υπουργοί</w:t>
      </w:r>
      <w:r>
        <w:rPr>
          <w:rFonts w:eastAsia="Times New Roman" w:cs="Times New Roman"/>
          <w:szCs w:val="24"/>
        </w:rPr>
        <w:t>,</w:t>
      </w:r>
      <w:r>
        <w:rPr>
          <w:rFonts w:eastAsia="Times New Roman" w:cs="Times New Roman"/>
          <w:szCs w:val="24"/>
        </w:rPr>
        <w:t xml:space="preserve"> που προέρχονται από τους ΑΝΕΛ, που χθες ωρύονταν εναντίον της σύμβασης και έ</w:t>
      </w:r>
      <w:r>
        <w:rPr>
          <w:rFonts w:eastAsia="Times New Roman" w:cs="Times New Roman"/>
          <w:szCs w:val="24"/>
        </w:rPr>
        <w:t>καν</w:t>
      </w:r>
      <w:r>
        <w:rPr>
          <w:rFonts w:eastAsia="Times New Roman" w:cs="Times New Roman"/>
          <w:szCs w:val="24"/>
        </w:rPr>
        <w:t>αν πολύ σκληρότερους χαρακτηρισμούς από αυτούς που χρησιμοποιήθηκαν από τα άλλα κόμματα μέσα στην Αίθουσα, τον κ. Καμμέν</w:t>
      </w:r>
      <w:r>
        <w:rPr>
          <w:rFonts w:eastAsia="Times New Roman" w:cs="Times New Roman"/>
          <w:szCs w:val="24"/>
        </w:rPr>
        <w:t>ο και τους Υπουργούς αυτούς σε ποια κατηγορία τους εντάσσετε; Στους ακραίους εθνικιστές ή στους γραφικούς; Γιατί είναι δίπλα σας. Κάθονται δίπλα σας. Με αυτούς συγκυβερνάτε. Εκεί δεν λέτε κουβέντα. Δεν ξέρω πώς τους χαρακτηρίζετε. Προφανέστατα, όποιον χαρα</w:t>
      </w:r>
      <w:r>
        <w:rPr>
          <w:rFonts w:eastAsia="Times New Roman" w:cs="Times New Roman"/>
          <w:szCs w:val="24"/>
        </w:rPr>
        <w:t>κτηρισμό και αν δώσετε μπροστά έχετε τον επιθετικό προσδιορισμό «χρήσιμοι». Χρήσιμοι για την παραμονή σας στην Κυβέρνηση.</w:t>
      </w:r>
    </w:p>
    <w:p w14:paraId="5EA9134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Έρχομαι τώρα στο θέμα της διαπραγμάτευσης. Προσπαθώ να είμαι όσο το δυνατόν πιο σύντομος. Για ποια διαπραγμάτευση μιλάμε; Το μυστικό α</w:t>
      </w:r>
      <w:r>
        <w:rPr>
          <w:rFonts w:eastAsia="Times New Roman" w:cs="Times New Roman"/>
          <w:szCs w:val="24"/>
        </w:rPr>
        <w:t>λισβερίσι</w:t>
      </w:r>
      <w:r>
        <w:rPr>
          <w:rFonts w:eastAsia="Times New Roman" w:cs="Times New Roman"/>
          <w:szCs w:val="24"/>
        </w:rPr>
        <w:t>,</w:t>
      </w:r>
      <w:r>
        <w:rPr>
          <w:rFonts w:eastAsia="Times New Roman" w:cs="Times New Roman"/>
          <w:szCs w:val="24"/>
        </w:rPr>
        <w:t xml:space="preserve"> που έκανε ο κ. Κοτζιάς με τον κ. Δημητρώφ μήνες ολόκληρους και στη συνέχεια ο κύριος Πρωθυπουργός με τον Ζάεφ; Αυτό εννοείτε διαπραγμάτευση; Αυτό εννοείτε ορθή πολιτική συμπεριφορά για ένα μείζον εθνικό θέμα; Έτσι έρχεστε να ζητήσετε και να αποσ</w:t>
      </w:r>
      <w:r>
        <w:rPr>
          <w:rFonts w:eastAsia="Times New Roman" w:cs="Times New Roman"/>
          <w:szCs w:val="24"/>
        </w:rPr>
        <w:t>πάσετε από τα κόμματα της αντιπολίτευσης τη συναίνεσή τους;</w:t>
      </w:r>
    </w:p>
    <w:p w14:paraId="5EA9134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Ο κ. Κοτζιάς</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φιλάρεσκα και γεμάτος αλαζονεία μάς ανακοίνωσε ότι μέχρι να πάει στις θερινές του διακοπές, θα έχει κλείσει και το θέμα της Αλβανίας. Δεν ξέρω, δικό σας θέμα είναι και του κ</w:t>
      </w:r>
      <w:r>
        <w:rPr>
          <w:rFonts w:eastAsia="Times New Roman" w:cs="Times New Roman"/>
          <w:szCs w:val="24"/>
        </w:rPr>
        <w:t>. Τσίπρα. Εγώ, αν ήμουν Πρωθυπουργός, θα τον είχα αποπέμψει εκείνη την ώρα. Διότι δεν είναι καθήκον και αρμοδιότητα του Υπουργού Εξωτερικών να λέει «θα κλείσω εγώ μέχρι τις διακοπές μου το θέμα με την Αλβανία». Και βεβαίως, το πώς κλείνει ο κ. Κοτζιάς τα θ</w:t>
      </w:r>
      <w:r>
        <w:rPr>
          <w:rFonts w:eastAsia="Times New Roman" w:cs="Times New Roman"/>
          <w:szCs w:val="24"/>
        </w:rPr>
        <w:t>έματα, το είδαμε. Δεν ήταν ο Υπουργός Εξωτερικών όταν συμβούλευε ή άκουσε από τον κ. Τσίπρα την προτεινόμενη ονομασία Ίλιντεν;</w:t>
      </w:r>
    </w:p>
    <w:p w14:paraId="5EA9134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Ακούσατε προφανώς όλοι σας ότι ο κ. Ζάεφ πριν από πέντε μέρες δήλωσε ότι είχε συμφωνήσει με τον κύριο Πρωθυπουργό στο όνομα «Δημο</w:t>
      </w:r>
      <w:r>
        <w:rPr>
          <w:rFonts w:eastAsia="Times New Roman" w:cs="Times New Roman"/>
          <w:szCs w:val="24"/>
        </w:rPr>
        <w:t>κρατία της Μακεδονίας του Ίλιντεν». Μπορεί να μας απαντήσει, λοιπόν, αυτός ο πολυμαθής έμπειρος και ικανότατος αρχηγός της εξωτερικής μας πολιτικής –ακόμη και τώρα- ποια είναι η γνώμη του και, αν έκανε εκεί λάθος, με ποια εχέγγυα μπορούμε εμείς να τον εμπι</w:t>
      </w:r>
      <w:r>
        <w:rPr>
          <w:rFonts w:eastAsia="Times New Roman" w:cs="Times New Roman"/>
          <w:szCs w:val="24"/>
        </w:rPr>
        <w:t>στευτούμε στα υπόλοιπα;</w:t>
      </w:r>
    </w:p>
    <w:p w14:paraId="5EA9134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Πέραν αυτού, διαπραγμάτευση. Ποιοι διαπραγματεύτηκαν για να υπερασπιστούν την ελληνικότητα της Μακεδονίας; Εσείς; Μα, οι μισοί τουλάχιστον από εσάς, δημόσια έχετε πιέσει και έχετε δηλώσει ότι πρέπει να τους δώσουμε σκέτο το όνομα «Μ</w:t>
      </w:r>
      <w:r>
        <w:rPr>
          <w:rFonts w:eastAsia="Times New Roman" w:cs="Times New Roman"/>
          <w:szCs w:val="24"/>
        </w:rPr>
        <w:t>ακεδονία». Είναι σαν να βάζουμε τον προπονητή του Ολυμπιακού να διαιτητεύσει έναν αγώνα Παναθηναϊκού-Ολυμπιακού και περιμένουμε να δούμε το αποτέλεσμα</w:t>
      </w:r>
    </w:p>
    <w:p w14:paraId="5EA91350"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Ο Σαμαράς το έδωσε. </w:t>
      </w:r>
    </w:p>
    <w:p w14:paraId="5EA91351"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Θα τα ακούσετε όλα. </w:t>
      </w:r>
    </w:p>
    <w:p w14:paraId="5EA91352"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(Θόρυβος στην Αίθο</w:t>
      </w:r>
      <w:r>
        <w:rPr>
          <w:rFonts w:eastAsia="Times New Roman" w:cs="Times New Roman"/>
          <w:szCs w:val="24"/>
        </w:rPr>
        <w:t>υσα)</w:t>
      </w:r>
    </w:p>
    <w:p w14:paraId="5EA91353" w14:textId="77777777" w:rsidR="000F46A4" w:rsidRDefault="00307FE8">
      <w:pPr>
        <w:spacing w:line="600" w:lineRule="auto"/>
        <w:ind w:firstLine="720"/>
        <w:jc w:val="both"/>
        <w:rPr>
          <w:rFonts w:eastAsia="Times New Roman" w:cs="Times New Roman"/>
          <w:szCs w:val="24"/>
        </w:rPr>
      </w:pPr>
      <w:r w:rsidRPr="00352CBB">
        <w:rPr>
          <w:rFonts w:eastAsia="Times New Roman" w:cs="Times New Roman"/>
          <w:b/>
          <w:szCs w:val="24"/>
        </w:rPr>
        <w:t xml:space="preserve">ΠΡΟΕΔΡΟΣ (Νικόλαος Βούτσης): </w:t>
      </w:r>
      <w:r>
        <w:rPr>
          <w:rFonts w:eastAsia="Times New Roman" w:cs="Times New Roman"/>
          <w:szCs w:val="24"/>
        </w:rPr>
        <w:t xml:space="preserve">Παρακαλώ να κάνετε ησυχία. </w:t>
      </w:r>
    </w:p>
    <w:p w14:paraId="5EA9135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Ένα λεπτό, έχετε κύριε συνάδελφε. </w:t>
      </w:r>
    </w:p>
    <w:p w14:paraId="5EA91355"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Προσέξτε, επειδή </w:t>
      </w:r>
      <w:r>
        <w:rPr>
          <w:rFonts w:eastAsia="Times New Roman" w:cs="Times New Roman"/>
          <w:szCs w:val="24"/>
        </w:rPr>
        <w:t>έχω</w:t>
      </w:r>
      <w:r>
        <w:rPr>
          <w:rFonts w:eastAsia="Times New Roman" w:cs="Times New Roman"/>
          <w:szCs w:val="24"/>
        </w:rPr>
        <w:t xml:space="preserve"> ένα λεπτό, παραβλέπω όλα τα υπόλοιπα και θα καταλήξω στην επιτυχία αυτής της συμφωνίας. </w:t>
      </w:r>
    </w:p>
    <w:p w14:paraId="5EA91356" w14:textId="77777777" w:rsidR="000F46A4" w:rsidRDefault="00307FE8">
      <w:pPr>
        <w:spacing w:line="600" w:lineRule="auto"/>
        <w:ind w:firstLine="720"/>
        <w:contextualSpacing/>
        <w:jc w:val="both"/>
        <w:rPr>
          <w:rFonts w:eastAsia="Times New Roman" w:cs="Times New Roman"/>
          <w:szCs w:val="24"/>
        </w:rPr>
      </w:pPr>
      <w:r>
        <w:rPr>
          <w:rFonts w:eastAsia="Times New Roman" w:cs="Times New Roman"/>
          <w:szCs w:val="24"/>
        </w:rPr>
        <w:lastRenderedPageBreak/>
        <w:t>Πανηγυρίζετε για την επιτυχία</w:t>
      </w:r>
      <w:r>
        <w:rPr>
          <w:rFonts w:eastAsia="Times New Roman" w:cs="Times New Roman"/>
          <w:szCs w:val="24"/>
        </w:rPr>
        <w:t xml:space="preserve"> αυτής της συμφωνίας. Πανηγυρίζετε για την επιτυχία</w:t>
      </w:r>
      <w:r w:rsidRPr="001F710A">
        <w:rPr>
          <w:rFonts w:eastAsia="Times New Roman" w:cs="Times New Roman"/>
          <w:szCs w:val="24"/>
        </w:rPr>
        <w:t>,</w:t>
      </w:r>
      <w:r>
        <w:rPr>
          <w:rFonts w:eastAsia="Times New Roman" w:cs="Times New Roman"/>
          <w:szCs w:val="24"/>
        </w:rPr>
        <w:t xml:space="preserve"> επικαλούμενοι συνεχώς τα επαινετικά σχόλια των ξένων κυβερνήσεων και του ξένου Τύπου. Μάλιστα. Ποιοι; Εσείς. Κρίμα στις σόλες των παπουτσιών που καταναλώσατε</w:t>
      </w:r>
      <w:r w:rsidRPr="0018435A">
        <w:rPr>
          <w:rFonts w:eastAsia="Times New Roman" w:cs="Times New Roman"/>
          <w:szCs w:val="24"/>
        </w:rPr>
        <w:t>,</w:t>
      </w:r>
      <w:r>
        <w:rPr>
          <w:rFonts w:eastAsia="Times New Roman" w:cs="Times New Roman"/>
          <w:szCs w:val="24"/>
        </w:rPr>
        <w:t xml:space="preserve"> για να κάνετε πορείες έξω από την Αμερικανικ</w:t>
      </w:r>
      <w:r>
        <w:rPr>
          <w:rFonts w:eastAsia="Times New Roman" w:cs="Times New Roman"/>
          <w:szCs w:val="24"/>
        </w:rPr>
        <w:t>ή Πρεσβεία και να λέτε</w:t>
      </w:r>
      <w:r>
        <w:rPr>
          <w:rFonts w:eastAsia="Times New Roman" w:cs="Times New Roman"/>
          <w:szCs w:val="24"/>
        </w:rPr>
        <w:t>:</w:t>
      </w:r>
      <w:r>
        <w:rPr>
          <w:rFonts w:eastAsia="Times New Roman" w:cs="Times New Roman"/>
          <w:szCs w:val="24"/>
        </w:rPr>
        <w:t xml:space="preserve"> «Φονιάδες των λαών»! Κρίμα στις σόλες των παπουτσιών τόσα χρόνια! </w:t>
      </w:r>
    </w:p>
    <w:p w14:paraId="5EA91357" w14:textId="77777777" w:rsidR="000F46A4" w:rsidRDefault="00307FE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 πτέρυγα της Νέας Δημοκρατίας)</w:t>
      </w:r>
    </w:p>
    <w:p w14:paraId="5EA91358" w14:textId="77777777" w:rsidR="000F46A4" w:rsidRDefault="00307FE8">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 xml:space="preserve">Αυτά κάνετε εσείς. </w:t>
      </w:r>
    </w:p>
    <w:p w14:paraId="5EA91359" w14:textId="77777777" w:rsidR="000F46A4" w:rsidRDefault="00307FE8">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Εμείς δεν χρειαζόμαστε, πιστοποιητικά δεν παίρνου</w:t>
      </w:r>
      <w:r>
        <w:rPr>
          <w:rFonts w:eastAsia="Times New Roman" w:cs="Times New Roman"/>
          <w:szCs w:val="24"/>
        </w:rPr>
        <w:t xml:space="preserve">με από κανένα. Εσείς ζητάτε και παίρνετε πιστοποιητικά, αλλά πληρώνοντας βαρύ εθνικό τίμημα. </w:t>
      </w:r>
    </w:p>
    <w:p w14:paraId="5EA9135A" w14:textId="77777777" w:rsidR="000F46A4" w:rsidRDefault="00307FE8">
      <w:pPr>
        <w:spacing w:line="600" w:lineRule="auto"/>
        <w:ind w:firstLine="720"/>
        <w:contextualSpacing/>
        <w:jc w:val="both"/>
        <w:rPr>
          <w:rFonts w:eastAsia="Times New Roman" w:cs="Times New Roman"/>
          <w:szCs w:val="24"/>
        </w:rPr>
      </w:pPr>
      <w:r>
        <w:rPr>
          <w:rFonts w:eastAsia="Times New Roman" w:cs="Times New Roman"/>
          <w:szCs w:val="24"/>
        </w:rPr>
        <w:t xml:space="preserve">Ας έρθουμε στο ίδιο το περιεχόμενο της συμφωνίας. Γιατί συμφωνούν οι ξένοι μαζί μας; </w:t>
      </w:r>
    </w:p>
    <w:p w14:paraId="5EA9135B" w14:textId="77777777" w:rsidR="000F46A4" w:rsidRDefault="00307FE8">
      <w:pPr>
        <w:spacing w:line="600" w:lineRule="auto"/>
        <w:ind w:firstLine="720"/>
        <w:jc w:val="both"/>
        <w:rPr>
          <w:rFonts w:eastAsia="Times New Roman" w:cs="Times New Roman"/>
          <w:szCs w:val="24"/>
        </w:rPr>
      </w:pPr>
      <w:r w:rsidRPr="00765C4E">
        <w:rPr>
          <w:rFonts w:eastAsia="Times New Roman" w:cs="Times New Roman"/>
          <w:szCs w:val="24"/>
        </w:rPr>
        <w:t xml:space="preserve">(Στο σημείο αυτό </w:t>
      </w:r>
      <w:r>
        <w:rPr>
          <w:rFonts w:eastAsia="Times New Roman" w:cs="Times New Roman"/>
          <w:szCs w:val="24"/>
        </w:rPr>
        <w:t>κ</w:t>
      </w:r>
      <w:r w:rsidRPr="00765C4E">
        <w:rPr>
          <w:rFonts w:eastAsia="Times New Roman" w:cs="Times New Roman"/>
          <w:szCs w:val="24"/>
        </w:rPr>
        <w:t>τυπάει το κουδούνι λήξεως του χρόνου του κυρίου Βουλευτή)</w:t>
      </w:r>
    </w:p>
    <w:p w14:paraId="5EA9135C" w14:textId="77777777" w:rsidR="000F46A4" w:rsidRDefault="00307FE8">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ΠΡΟΕΔΡΟΣ (Νικόλαος Βούτσης): </w:t>
      </w:r>
      <w:r>
        <w:rPr>
          <w:rFonts w:eastAsia="Times New Roman" w:cs="Times New Roman"/>
          <w:szCs w:val="24"/>
        </w:rPr>
        <w:t xml:space="preserve">Κύριε Σταμάτη, έχει τελειώσει ο χρόνος σας. </w:t>
      </w:r>
    </w:p>
    <w:p w14:paraId="5EA9135D" w14:textId="77777777" w:rsidR="000F46A4" w:rsidRDefault="00307FE8">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ΣΤΑΜΑΤΗΣ: </w:t>
      </w:r>
      <w:r>
        <w:rPr>
          <w:rFonts w:eastAsia="Times New Roman" w:cs="Times New Roman"/>
          <w:szCs w:val="24"/>
        </w:rPr>
        <w:t xml:space="preserve">Ένα λεπτό, σας παρακαλώ. </w:t>
      </w:r>
    </w:p>
    <w:p w14:paraId="5EA9135E" w14:textId="77777777" w:rsidR="000F46A4" w:rsidRDefault="00307FE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Θα σας διακόψω σε ένα λεπτό. </w:t>
      </w:r>
    </w:p>
    <w:p w14:paraId="5EA9135F" w14:textId="77777777" w:rsidR="000F46A4" w:rsidRDefault="00307FE8">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Νομίζετε ότι τους ενδιαφέρει το όνομα; Και Άνω Αλάσκα να</w:t>
      </w:r>
      <w:r>
        <w:rPr>
          <w:rFonts w:eastAsia="Times New Roman" w:cs="Times New Roman"/>
          <w:szCs w:val="24"/>
        </w:rPr>
        <w:t xml:space="preserve"> το βαφτίζαμε</w:t>
      </w:r>
      <w:r w:rsidRPr="00E5526F">
        <w:rPr>
          <w:rFonts w:eastAsia="Times New Roman" w:cs="Times New Roman"/>
          <w:szCs w:val="24"/>
        </w:rPr>
        <w:t>,</w:t>
      </w:r>
      <w:r>
        <w:rPr>
          <w:rFonts w:eastAsia="Times New Roman" w:cs="Times New Roman"/>
          <w:szCs w:val="24"/>
        </w:rPr>
        <w:t xml:space="preserve"> θα το δέχονταν. Δεν είναι το πρόβλημα των ξένων αυτό, ούτε του ΝΑΤΟ ούτε της Ευρωπαϊκής Ένωσης. Το πρόβλημα είναι να μπουν </w:t>
      </w:r>
      <w:r>
        <w:rPr>
          <w:rFonts w:eastAsia="Times New Roman" w:cs="Times New Roman"/>
          <w:szCs w:val="24"/>
        </w:rPr>
        <w:t>τα Σκόπια</w:t>
      </w:r>
      <w:r>
        <w:rPr>
          <w:rFonts w:eastAsia="Times New Roman" w:cs="Times New Roman"/>
          <w:szCs w:val="24"/>
        </w:rPr>
        <w:t xml:space="preserve"> στο ΝΑΤΟ και να αρχίσουν οι ενταξιακές διαδικασίες με την Ευρωπαϊκή Ένωση. Και η συμφωνία αυτή, που είναι πο</w:t>
      </w:r>
      <w:r>
        <w:rPr>
          <w:rFonts w:eastAsia="Times New Roman" w:cs="Times New Roman"/>
          <w:szCs w:val="24"/>
        </w:rPr>
        <w:t>λύπλοκη και εξελίσσεται από τώρα, από τέσσερις μήνες μέχρι δέκα χρόνια, δεν είναι βεβαίας κατάληξης και ούτε τους απασχολεί. Ένα πράγμα τους ενδιαφέρει η είσοδος στο ΝΑΤΟ και η έναρξη διαπραγματεύσεων ένταξης στην Ευρωπαϊκή Ένωση. Και εμείς πληρώνουμε το β</w:t>
      </w:r>
      <w:r>
        <w:rPr>
          <w:rFonts w:eastAsia="Times New Roman" w:cs="Times New Roman"/>
          <w:szCs w:val="24"/>
        </w:rPr>
        <w:t xml:space="preserve">αρύ τίμημα της επίτευξης αυτών των στόχων. Γιατί αυτή η συμφωνία έχει έννομες συνέπειες. </w:t>
      </w:r>
    </w:p>
    <w:p w14:paraId="5EA91360" w14:textId="77777777" w:rsidR="000F46A4" w:rsidRDefault="00307FE8">
      <w:pPr>
        <w:spacing w:line="600" w:lineRule="auto"/>
        <w:ind w:firstLine="720"/>
        <w:contextualSpacing/>
        <w:jc w:val="both"/>
        <w:rPr>
          <w:rFonts w:eastAsia="Times New Roman" w:cs="Times New Roman"/>
          <w:szCs w:val="24"/>
        </w:rPr>
      </w:pPr>
      <w:r>
        <w:rPr>
          <w:rFonts w:eastAsia="Times New Roman" w:cs="Times New Roman"/>
          <w:szCs w:val="24"/>
        </w:rPr>
        <w:t>Άκουσα την κυρία Υπουργό πριν από λίγο, την κ. Αχτσιόγλου να λέει: Μα, δεν διαμορφώνονται έννομες συνέπειες, εάν δεν πληρούνται κάθε φορά κάποιοι από τους όρους της σ</w:t>
      </w:r>
      <w:r>
        <w:rPr>
          <w:rFonts w:eastAsia="Times New Roman" w:cs="Times New Roman"/>
          <w:szCs w:val="24"/>
        </w:rPr>
        <w:t xml:space="preserve">υμφωνίας. </w:t>
      </w:r>
    </w:p>
    <w:p w14:paraId="5EA91361" w14:textId="77777777" w:rsidR="000F46A4" w:rsidRDefault="00307FE8">
      <w:pPr>
        <w:spacing w:line="600" w:lineRule="auto"/>
        <w:ind w:firstLine="720"/>
        <w:contextualSpacing/>
        <w:jc w:val="both"/>
        <w:rPr>
          <w:rFonts w:eastAsia="Times New Roman" w:cs="Times New Roman"/>
          <w:szCs w:val="24"/>
        </w:rPr>
      </w:pPr>
      <w:r>
        <w:rPr>
          <w:rFonts w:eastAsia="Times New Roman" w:cs="Times New Roman"/>
          <w:szCs w:val="24"/>
        </w:rPr>
        <w:lastRenderedPageBreak/>
        <w:t>Κάνετε λάθος. Από τ</w:t>
      </w:r>
      <w:r>
        <w:rPr>
          <w:rFonts w:eastAsia="Times New Roman" w:cs="Times New Roman"/>
          <w:szCs w:val="24"/>
        </w:rPr>
        <w:t>ην υπογραφή της συμφωνίας</w:t>
      </w:r>
      <w:r>
        <w:rPr>
          <w:rFonts w:eastAsia="Times New Roman" w:cs="Times New Roman"/>
          <w:szCs w:val="24"/>
        </w:rPr>
        <w:t xml:space="preserve"> υπάρχουν έννομες συνέπειες και από την υπογραφή σίγουρα υπάρχουν πολιτικές συνέπειες. Δηλαδή, άντε να πείτε μετά, αφού δεν ολοκληρωθεί και δεν τερματιστεί η συμφωνία, στο ΝΑΤΟ και στα Ηνωμένα Έθνη να </w:t>
      </w:r>
      <w:r>
        <w:rPr>
          <w:rFonts w:eastAsia="Times New Roman" w:cs="Times New Roman"/>
          <w:szCs w:val="24"/>
        </w:rPr>
        <w:t xml:space="preserve">τους βγάλουν απ’ έξω. </w:t>
      </w:r>
    </w:p>
    <w:p w14:paraId="5EA91362" w14:textId="77777777" w:rsidR="000F46A4" w:rsidRDefault="00307FE8">
      <w:pPr>
        <w:spacing w:line="600" w:lineRule="auto"/>
        <w:ind w:firstLine="720"/>
        <w:contextualSpacing/>
        <w:jc w:val="both"/>
        <w:rPr>
          <w:rFonts w:eastAsia="Times New Roman" w:cs="Times New Roman"/>
          <w:szCs w:val="24"/>
        </w:rPr>
      </w:pPr>
      <w:r>
        <w:rPr>
          <w:rFonts w:eastAsia="Times New Roman" w:cs="Times New Roman"/>
          <w:szCs w:val="24"/>
        </w:rPr>
        <w:t xml:space="preserve">Εξαπατάτε συνειδητά τον κόσμο και ουσιαστικά αυτή η συμφωνία δεν είναι τίποτε άλλο, παρά ο φερετζές για την είσοδο των Σκοπίων στο ΝΑΤΟ και την Ευρωπαϊκή Ένωση. </w:t>
      </w:r>
    </w:p>
    <w:p w14:paraId="5EA91363" w14:textId="77777777" w:rsidR="000F46A4" w:rsidRDefault="00307FE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A91364" w14:textId="77777777" w:rsidR="000F46A4" w:rsidRDefault="00307FE8">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w:t>
      </w:r>
      <w:r>
        <w:rPr>
          <w:rFonts w:eastAsia="Times New Roman" w:cs="Times New Roman"/>
          <w:b/>
          <w:szCs w:val="24"/>
        </w:rPr>
        <w:t xml:space="preserve">ς Βούτσης): </w:t>
      </w:r>
      <w:r>
        <w:rPr>
          <w:rFonts w:eastAsia="Times New Roman" w:cs="Times New Roman"/>
          <w:szCs w:val="24"/>
        </w:rPr>
        <w:t xml:space="preserve">Ευχαριστώ πολύ. </w:t>
      </w:r>
    </w:p>
    <w:p w14:paraId="5EA91365" w14:textId="77777777" w:rsidR="000F46A4" w:rsidRDefault="00307FE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να πούμε όλη τη διαδικασία, για να δούμε πώς θα πάει σήμερα. </w:t>
      </w:r>
    </w:p>
    <w:p w14:paraId="5EA91366" w14:textId="77777777" w:rsidR="000F46A4" w:rsidRDefault="00307FE8">
      <w:pPr>
        <w:spacing w:line="600" w:lineRule="auto"/>
        <w:ind w:firstLine="720"/>
        <w:contextualSpacing/>
        <w:jc w:val="both"/>
        <w:rPr>
          <w:rFonts w:eastAsia="Times New Roman" w:cs="Times New Roman"/>
          <w:szCs w:val="24"/>
        </w:rPr>
      </w:pPr>
      <w:r>
        <w:rPr>
          <w:rFonts w:eastAsia="Times New Roman" w:cs="Times New Roman"/>
          <w:szCs w:val="24"/>
        </w:rPr>
        <w:t>Στην αρχή είχαμε μια αψιμαχία, όπως θυμάστε προ διημέρου, για το πώς ακριβώς θα γίνει η διαδικασία, μετά και από κάποιες κατά πλειοψηφί</w:t>
      </w:r>
      <w:r>
        <w:rPr>
          <w:rFonts w:eastAsia="Times New Roman" w:cs="Times New Roman"/>
          <w:szCs w:val="24"/>
        </w:rPr>
        <w:t>α αποφάσεις της Διάσκεψης των Προέδρων. Η συζήτηση εξελίχθηκε σε τριήμερη συζήτηση και θέλω να πω, χωρίς κα</w:t>
      </w:r>
      <w:r>
        <w:rPr>
          <w:rFonts w:eastAsia="Times New Roman" w:cs="Times New Roman"/>
          <w:szCs w:val="24"/>
        </w:rPr>
        <w:t>μ</w:t>
      </w:r>
      <w:r>
        <w:rPr>
          <w:rFonts w:eastAsia="Times New Roman" w:cs="Times New Roman"/>
          <w:szCs w:val="24"/>
        </w:rPr>
        <w:t>μία διάθεση να παρελθοντολογήσω, ότι οι συ</w:t>
      </w:r>
      <w:r>
        <w:rPr>
          <w:rFonts w:eastAsia="Times New Roman" w:cs="Times New Roman"/>
          <w:szCs w:val="24"/>
        </w:rPr>
        <w:lastRenderedPageBreak/>
        <w:t xml:space="preserve">ζητήσεις που γίνονται πλέον, όταν λέμε διήμερες ή τριήμερες είναι </w:t>
      </w:r>
      <w:r>
        <w:rPr>
          <w:rFonts w:eastAsia="Times New Roman" w:cs="Times New Roman"/>
          <w:szCs w:val="24"/>
          <w:lang w:val="en-US"/>
        </w:rPr>
        <w:t>non</w:t>
      </w:r>
      <w:r w:rsidRPr="005F3884">
        <w:rPr>
          <w:rFonts w:eastAsia="Times New Roman" w:cs="Times New Roman"/>
          <w:szCs w:val="24"/>
        </w:rPr>
        <w:t xml:space="preserve"> </w:t>
      </w:r>
      <w:r>
        <w:rPr>
          <w:rFonts w:eastAsia="Times New Roman" w:cs="Times New Roman"/>
          <w:szCs w:val="24"/>
          <w:lang w:val="en-US"/>
        </w:rPr>
        <w:t>stop</w:t>
      </w:r>
      <w:r>
        <w:rPr>
          <w:rFonts w:eastAsia="Times New Roman" w:cs="Times New Roman"/>
          <w:szCs w:val="24"/>
        </w:rPr>
        <w:t>, δηλαδή είναι χωρίς το μεσημέρι</w:t>
      </w:r>
      <w:r>
        <w:rPr>
          <w:rFonts w:eastAsia="Times New Roman" w:cs="Times New Roman"/>
          <w:szCs w:val="24"/>
        </w:rPr>
        <w:t>. Μη θυμάστε παλιές διαδικασίες που ήταν πενθήμερες, εν συνόλω σαράντα ώρες ή τριάντα έξι. Αντιλαμβάνεστε τι εννοώ. Άρα, όλοι μαζί συναινετικά κάνουμε διαδικασίες επίπονες. Καθόμαστε και όταν λέμε δύο μέρες, είναι δύο μέρες ολόκληρες. Όταν λέμε τρεις μέρες</w:t>
      </w:r>
      <w:r>
        <w:rPr>
          <w:rFonts w:eastAsia="Times New Roman" w:cs="Times New Roman"/>
          <w:szCs w:val="24"/>
        </w:rPr>
        <w:t xml:space="preserve">, είναι τρεις μέρες. </w:t>
      </w:r>
    </w:p>
    <w:p w14:paraId="5EA91367" w14:textId="77777777" w:rsidR="000F46A4" w:rsidRDefault="00307FE8">
      <w:pPr>
        <w:spacing w:line="600" w:lineRule="auto"/>
        <w:ind w:firstLine="720"/>
        <w:contextualSpacing/>
        <w:jc w:val="both"/>
        <w:rPr>
          <w:rFonts w:eastAsia="Times New Roman" w:cs="Times New Roman"/>
          <w:szCs w:val="24"/>
        </w:rPr>
      </w:pPr>
      <w:r>
        <w:rPr>
          <w:rFonts w:eastAsia="Times New Roman" w:cs="Times New Roman"/>
          <w:szCs w:val="24"/>
        </w:rPr>
        <w:t>Έχει εξελιχθεί μια άνετη συζήτηση. Από τον κατάλογο έχουν μιλήσει εκατόν δεκαπέντε συνάδελφοι. Έχουν μιλήσει εννιά συνάδελφοι στην αρχή, δυο εισηγητές, όλοι οι Κοινοβουλευτικοί, ένας Αρχηγός κόμματος, ο κ. Κουτσούμπας, οκτώ-εννέα Υπου</w:t>
      </w:r>
      <w:r>
        <w:rPr>
          <w:rFonts w:eastAsia="Times New Roman" w:cs="Times New Roman"/>
          <w:szCs w:val="24"/>
        </w:rPr>
        <w:t>ργοί. Έχει γίνει μια άνετη συζήτηση. Μένουν να μιλήσουν οι Αρχηγοί, οι επικεφαλής των κομμάτων, εκτός βεβαίως της Χρυσής Αυγής, που εξαιρέθηκε του καταλόγου. Θα έρθουν το βράδυ για την ψηφοφορία. Δεν μπορεί κανείς να τους εξαιρέσει, προφανώς, από την ψηφοφ</w:t>
      </w:r>
      <w:r>
        <w:rPr>
          <w:rFonts w:eastAsia="Times New Roman" w:cs="Times New Roman"/>
          <w:szCs w:val="24"/>
        </w:rPr>
        <w:t xml:space="preserve">ορία επί της προτάσεων δυσπιστίας. </w:t>
      </w:r>
    </w:p>
    <w:p w14:paraId="5EA91368" w14:textId="77777777" w:rsidR="000F46A4" w:rsidRDefault="00307FE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είναι να μιλήσουν ακόμα τρεις Υπουργοί, συν τον κ. Κοτζιά, που θα μιλήσει από τους τελευταίους, δηλαδή στη </w:t>
      </w:r>
      <w:r>
        <w:rPr>
          <w:rFonts w:eastAsia="Times New Roman" w:cs="Times New Roman"/>
          <w:szCs w:val="24"/>
        </w:rPr>
        <w:lastRenderedPageBreak/>
        <w:t>φάση που θα μιλήσουν ο Αρχηγός της Αξιωματικής Αντιπολίτευσης και ο Πρωθυπουργός. Έχουμε κρατήσει τους χρ</w:t>
      </w:r>
      <w:r>
        <w:rPr>
          <w:rFonts w:eastAsia="Times New Roman" w:cs="Times New Roman"/>
          <w:szCs w:val="24"/>
        </w:rPr>
        <w:t xml:space="preserve">όνους. Μένουν αρκετοί συνάδελφοι. Γνωρίζετε πως η λίστα ήταν περίπου εκατόν εξήντα–εκατόν εβδομήντα, ενώ έχουν μιλήσει εκατόν δεκαπέντε. </w:t>
      </w:r>
    </w:p>
    <w:p w14:paraId="5EA9136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Η πρόταση είναι η εξής: </w:t>
      </w:r>
      <w:r>
        <w:rPr>
          <w:rFonts w:eastAsia="Times New Roman" w:cs="Times New Roman"/>
          <w:szCs w:val="24"/>
          <w:lang w:val="en-GB"/>
        </w:rPr>
        <w:t>K</w:t>
      </w:r>
      <w:r>
        <w:rPr>
          <w:rFonts w:eastAsia="Times New Roman" w:cs="Times New Roman"/>
          <w:szCs w:val="24"/>
        </w:rPr>
        <w:t>αι ήμουν πάρα πολύ σαφής, διότι θα μιλήσει και ο κ. Σαμαράς, που δεν ήταν στη λίστα. Προφανώς</w:t>
      </w:r>
      <w:r>
        <w:rPr>
          <w:rFonts w:eastAsia="Times New Roman" w:cs="Times New Roman"/>
          <w:szCs w:val="24"/>
        </w:rPr>
        <w:t xml:space="preserve">, ως πρώην Πρωθυπουργός, έχει τον λόγο, δεν το συζητάμε. Θα τον έχει τον λόγο. Η πρόταση είναι να μιλήσουν τριάντα πέντε συνάδελφοι, δηλαδή σχεδόν όλοι, και ο κ. Σαμαράς τριάντα έξι. Αλλά οι τριάντα πέντε συνάδελφοι θα μιλήσουν από πέντε λεπτά και όχι από </w:t>
      </w:r>
      <w:r>
        <w:rPr>
          <w:rFonts w:eastAsia="Times New Roman" w:cs="Times New Roman"/>
          <w:szCs w:val="24"/>
        </w:rPr>
        <w:t xml:space="preserve">επτά λεπτά. </w:t>
      </w:r>
    </w:p>
    <w:p w14:paraId="5EA9136A"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ΣΑΒΒΑΣ ΑΝΑΣΤΑΣΙΑΔΗΣ</w:t>
      </w:r>
      <w:r w:rsidRPr="0034528D">
        <w:rPr>
          <w:rFonts w:eastAsia="Times New Roman" w:cs="Times New Roman"/>
          <w:b/>
          <w:szCs w:val="24"/>
        </w:rPr>
        <w:t xml:space="preserve">: </w:t>
      </w:r>
      <w:r>
        <w:rPr>
          <w:rFonts w:eastAsia="Times New Roman" w:cs="Times New Roman"/>
          <w:szCs w:val="24"/>
        </w:rPr>
        <w:t>Όχι, κύριε Πρόεδρε.</w:t>
      </w:r>
    </w:p>
    <w:p w14:paraId="5EA9136B"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sidRPr="0034528D">
        <w:rPr>
          <w:rFonts w:eastAsia="Times New Roman" w:cs="Times New Roman"/>
          <w:b/>
          <w:szCs w:val="24"/>
        </w:rPr>
        <w:t>:</w:t>
      </w:r>
      <w:r>
        <w:rPr>
          <w:rFonts w:eastAsia="Times New Roman" w:cs="Times New Roman"/>
          <w:b/>
          <w:szCs w:val="24"/>
        </w:rPr>
        <w:t xml:space="preserve"> </w:t>
      </w:r>
      <w:r>
        <w:rPr>
          <w:rFonts w:eastAsia="Times New Roman" w:cs="Times New Roman"/>
          <w:szCs w:val="24"/>
        </w:rPr>
        <w:t>Αφήστε το όχι τώρα. Κύριε Αναστασιάδη, μπορεί να κοπεί και όλος ο κατάλογος. Σε λίγο θα πάρει απόφαση η Βουλή. Αφήστε τα όχι. Σας παρακαλώ πολύ.</w:t>
      </w:r>
    </w:p>
    <w:p w14:paraId="5EA9136C"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w:t>
      </w:r>
      <w:r>
        <w:rPr>
          <w:rFonts w:eastAsia="Times New Roman" w:cs="Times New Roman"/>
          <w:szCs w:val="24"/>
        </w:rPr>
        <w:t xml:space="preserve"> Νέας Δημοκρατίας)</w:t>
      </w:r>
    </w:p>
    <w:p w14:paraId="5EA9136D"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ΣΑΒΒΑΣ ΑΝΑΣΤΑΣΙΑΔΗΣ</w:t>
      </w:r>
      <w:r w:rsidRPr="0034528D">
        <w:rPr>
          <w:rFonts w:eastAsia="Times New Roman" w:cs="Times New Roman"/>
          <w:b/>
          <w:szCs w:val="24"/>
        </w:rPr>
        <w:t>:</w:t>
      </w:r>
      <w:r>
        <w:rPr>
          <w:rFonts w:eastAsia="Times New Roman" w:cs="Times New Roman"/>
          <w:szCs w:val="24"/>
        </w:rPr>
        <w:t xml:space="preserve"> Προχθές δεν μιλήσαμε. </w:t>
      </w:r>
    </w:p>
    <w:p w14:paraId="5EA9136E"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sidRPr="0034528D">
        <w:rPr>
          <w:rFonts w:eastAsia="Times New Roman" w:cs="Times New Roman"/>
          <w:b/>
          <w:szCs w:val="24"/>
        </w:rPr>
        <w:t xml:space="preserve">: </w:t>
      </w:r>
      <w:r>
        <w:rPr>
          <w:rFonts w:eastAsia="Times New Roman" w:cs="Times New Roman"/>
          <w:szCs w:val="24"/>
        </w:rPr>
        <w:t xml:space="preserve">Κύριε Αναστασιάδη, μην εξεγείρεστε, σας παρακαλώ. Έγινε μια άνετη συζήτηση, όπου πολλοί συνάδελφοι μίλησαν επτά, οκτώ, εννιά, δέκα λεπτά. Έγιναν αντεγκλήσεις. </w:t>
      </w:r>
    </w:p>
    <w:p w14:paraId="5EA9136F"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ΧΑΡΑ</w:t>
      </w:r>
      <w:r>
        <w:rPr>
          <w:rFonts w:eastAsia="Times New Roman" w:cs="Times New Roman"/>
          <w:b/>
          <w:szCs w:val="24"/>
        </w:rPr>
        <w:t>ΛΑΜΠΟΣ ΑΘΑΝΑΣΙΟΥ</w:t>
      </w:r>
      <w:r w:rsidRPr="0034528D">
        <w:rPr>
          <w:rFonts w:eastAsia="Times New Roman" w:cs="Times New Roman"/>
          <w:b/>
          <w:szCs w:val="24"/>
        </w:rPr>
        <w:t>:</w:t>
      </w:r>
      <w:r w:rsidRPr="0034528D">
        <w:rPr>
          <w:rFonts w:eastAsia="Times New Roman" w:cs="Times New Roman"/>
          <w:szCs w:val="24"/>
        </w:rPr>
        <w:t xml:space="preserve"> </w:t>
      </w:r>
      <w:r>
        <w:rPr>
          <w:rFonts w:eastAsia="Times New Roman" w:cs="Times New Roman"/>
          <w:szCs w:val="24"/>
        </w:rPr>
        <w:t>Να μην το αφήνατε.</w:t>
      </w:r>
    </w:p>
    <w:p w14:paraId="5EA91370"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sidRPr="0034528D">
        <w:rPr>
          <w:rFonts w:eastAsia="Times New Roman" w:cs="Times New Roman"/>
          <w:b/>
          <w:szCs w:val="24"/>
        </w:rPr>
        <w:t xml:space="preserve">: </w:t>
      </w:r>
      <w:r>
        <w:rPr>
          <w:rFonts w:eastAsia="Times New Roman" w:cs="Times New Roman"/>
          <w:szCs w:val="24"/>
        </w:rPr>
        <w:t xml:space="preserve">Ωραία. Είπατε αυτό που είχατε να πείτε. Τώρα ακούστε εμένα γι’ αυτά που θα πω. </w:t>
      </w:r>
    </w:p>
    <w:p w14:paraId="5EA9137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Παρακαλώ, μην αντιδικείτε. Αντιλαμβάνεστε ότι γίνεται μια προσπάθεια κατ’ οικονομίαν. Έχουμε φύγει προφανώς απ</w:t>
      </w:r>
      <w:r>
        <w:rPr>
          <w:rFonts w:eastAsia="Times New Roman" w:cs="Times New Roman"/>
          <w:szCs w:val="24"/>
        </w:rPr>
        <w:t>ό το κατ’ αρχ</w:t>
      </w:r>
      <w:r>
        <w:rPr>
          <w:rFonts w:eastAsia="Times New Roman" w:cs="Times New Roman"/>
          <w:szCs w:val="24"/>
        </w:rPr>
        <w:t>άς</w:t>
      </w:r>
      <w:r>
        <w:rPr>
          <w:rFonts w:eastAsia="Times New Roman" w:cs="Times New Roman"/>
          <w:szCs w:val="24"/>
        </w:rPr>
        <w:t xml:space="preserve"> όριο που είχαμε πει για τη λήξη της συζήτησης. </w:t>
      </w:r>
    </w:p>
    <w:p w14:paraId="5EA9137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Κύριε Λοβέρδο, παρακαλώ. Θα φτάσουμε μέχρι τον κ. Κουτσούκο, μην το ψάχνετε. Δεν θα γινόταν διαφορετικά. Δεν σας κάνουμε χάρη, κύριε Κουτσούκο, προς Θεού.</w:t>
      </w:r>
    </w:p>
    <w:p w14:paraId="5EA9137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Επιτρέψτε μου να σας πω, κύριοι συνάδ</w:t>
      </w:r>
      <w:r>
        <w:rPr>
          <w:rFonts w:eastAsia="Times New Roman" w:cs="Times New Roman"/>
          <w:szCs w:val="24"/>
        </w:rPr>
        <w:t>ελφοι</w:t>
      </w:r>
      <w:r w:rsidRPr="00DA0C4B">
        <w:rPr>
          <w:rFonts w:eastAsia="Times New Roman" w:cs="Times New Roman"/>
          <w:szCs w:val="24"/>
        </w:rPr>
        <w:t>:</w:t>
      </w:r>
      <w:r>
        <w:rPr>
          <w:rFonts w:eastAsia="Times New Roman" w:cs="Times New Roman"/>
          <w:szCs w:val="24"/>
        </w:rPr>
        <w:t xml:space="preserve"> Η ψηφοφορία θα γίνει με τον παραδοσιακό, με τον κλασικό τρόπο, επειδή πρόκειται περί πρότασης μομφής. Θα ξεκινήσει στις </w:t>
      </w:r>
      <w:r>
        <w:rPr>
          <w:rFonts w:eastAsia="Times New Roman" w:cs="Times New Roman"/>
          <w:szCs w:val="24"/>
        </w:rPr>
        <w:lastRenderedPageBreak/>
        <w:t>18.30</w:t>
      </w:r>
      <w:r>
        <w:rPr>
          <w:rFonts w:eastAsia="Times New Roman" w:cs="Times New Roman"/>
          <w:szCs w:val="24"/>
        </w:rPr>
        <w:t>΄</w:t>
      </w:r>
      <w:r>
        <w:rPr>
          <w:rFonts w:eastAsia="Times New Roman" w:cs="Times New Roman"/>
          <w:szCs w:val="24"/>
        </w:rPr>
        <w:t xml:space="preserve"> και θα πάει μέχρι τις 19.15</w:t>
      </w:r>
      <w:r>
        <w:rPr>
          <w:rFonts w:eastAsia="Times New Roman" w:cs="Times New Roman"/>
          <w:szCs w:val="24"/>
        </w:rPr>
        <w:t>΄</w:t>
      </w:r>
      <w:r>
        <w:rPr>
          <w:rFonts w:eastAsia="Times New Roman" w:cs="Times New Roman"/>
          <w:szCs w:val="24"/>
        </w:rPr>
        <w:t xml:space="preserve"> περίπου. Αυτό είναι η οικονομία αυτής της συζήτησης, επαναλαμβάνω, έτσι ώστε και κατ’ ελάχιστ</w:t>
      </w:r>
      <w:r>
        <w:rPr>
          <w:rFonts w:eastAsia="Times New Roman" w:cs="Times New Roman"/>
          <w:szCs w:val="24"/>
        </w:rPr>
        <w:t xml:space="preserve">ον, συνάδελφοι οι οποίοι θέλουν από σήμερα και όχι αύριο να πάνε όπου είναι να πάνε, θα πάνε. Επαναλαμβάνω, όμως, ότι θα απορροφηθεί το 95% του καταλόγου. Δεν αναφέρομαι στους συναδέλφους που δεν θα απορροφηθούν. Δηλαδή, όλοι οι κύκλοι που έχουν συμμετοχή </w:t>
      </w:r>
      <w:r>
        <w:rPr>
          <w:rFonts w:eastAsia="Times New Roman" w:cs="Times New Roman"/>
          <w:szCs w:val="24"/>
        </w:rPr>
        <w:t>έστω και δύο κομμάτων -αντιλαμβάνεστε τι λέω- θα έχουν κλείσει. Θα μείνουν στο τέλος απλώς πολύ λίγοι συνάδελφοι</w:t>
      </w:r>
      <w:r>
        <w:rPr>
          <w:rFonts w:eastAsia="Times New Roman" w:cs="Times New Roman"/>
          <w:szCs w:val="24"/>
        </w:rPr>
        <w:t>,</w:t>
      </w:r>
      <w:r>
        <w:rPr>
          <w:rFonts w:eastAsia="Times New Roman" w:cs="Times New Roman"/>
          <w:szCs w:val="24"/>
        </w:rPr>
        <w:t xml:space="preserve"> που είναι από την πλευρά ενός κόμματος. Θα μπορούσε να ήταν είτε από εδώ είτε από εκεί.</w:t>
      </w:r>
    </w:p>
    <w:p w14:paraId="5EA9137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Θα παρακαλούσα πολύ για την έγκριση αυτής της πρότασης, για το πεντάλεπτο. </w:t>
      </w:r>
    </w:p>
    <w:p w14:paraId="5EA91375"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sidRPr="00DA0C4B">
        <w:rPr>
          <w:rFonts w:eastAsia="Times New Roman" w:cs="Times New Roman"/>
          <w:b/>
          <w:szCs w:val="24"/>
        </w:rPr>
        <w:t>:</w:t>
      </w:r>
      <w:r>
        <w:rPr>
          <w:rFonts w:eastAsia="Times New Roman" w:cs="Times New Roman"/>
          <w:b/>
          <w:szCs w:val="24"/>
        </w:rPr>
        <w:t xml:space="preserve"> </w:t>
      </w:r>
      <w:r>
        <w:rPr>
          <w:rFonts w:eastAsia="Times New Roman" w:cs="Times New Roman"/>
          <w:szCs w:val="24"/>
          <w:lang w:val="en-US"/>
        </w:rPr>
        <w:t xml:space="preserve">… </w:t>
      </w:r>
      <w:r>
        <w:rPr>
          <w:rFonts w:eastAsia="Times New Roman" w:cs="Times New Roman"/>
          <w:szCs w:val="24"/>
        </w:rPr>
        <w:t>(δ</w:t>
      </w:r>
      <w:r>
        <w:rPr>
          <w:rFonts w:eastAsia="Times New Roman" w:cs="Times New Roman"/>
          <w:szCs w:val="24"/>
        </w:rPr>
        <w:t>εν ακούστηκε)</w:t>
      </w:r>
    </w:p>
    <w:p w14:paraId="5EA91376"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sidRPr="00DA0C4B">
        <w:rPr>
          <w:rFonts w:eastAsia="Times New Roman" w:cs="Times New Roman"/>
          <w:b/>
          <w:szCs w:val="24"/>
        </w:rPr>
        <w:t xml:space="preserve">: </w:t>
      </w:r>
      <w:r>
        <w:rPr>
          <w:rFonts w:eastAsia="Times New Roman" w:cs="Times New Roman"/>
          <w:szCs w:val="24"/>
        </w:rPr>
        <w:t>Το αν μπορώ να κόψω ή αν δεν μπορώ να κόψω, κύριε Κυριαζίδη, μπορεί να σταματήσει και εδώ η διαδικασία και να ξ</w:t>
      </w:r>
      <w:r>
        <w:rPr>
          <w:rFonts w:eastAsia="Times New Roman" w:cs="Times New Roman"/>
          <w:szCs w:val="24"/>
        </w:rPr>
        <w:t xml:space="preserve">εκινήσουν οι Αρχηγοί με απόφαση της Βουλής. Δεν θα φτάσουμε εκεί. Προχωρήσαμε συναινετικά. Έκατσα προχθές έξι ώρες και θα καθίσω σήμερα εννιά </w:t>
      </w:r>
      <w:r>
        <w:rPr>
          <w:rFonts w:eastAsia="Times New Roman" w:cs="Times New Roman"/>
          <w:szCs w:val="24"/>
        </w:rPr>
        <w:lastRenderedPageBreak/>
        <w:t xml:space="preserve">ώρες για να μιλήσετε όλοι. Αφήστε το λεπτολόγημα και τη μιζέρια. Σας παρακαλώ! Τη βλέπετε τη διαδικασία. </w:t>
      </w:r>
    </w:p>
    <w:p w14:paraId="5EA91377"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ΚΩΝΣΤΑΝΤ</w:t>
      </w:r>
      <w:r>
        <w:rPr>
          <w:rFonts w:eastAsia="Times New Roman" w:cs="Times New Roman"/>
          <w:b/>
          <w:szCs w:val="24"/>
        </w:rPr>
        <w:t>ΙΝΟΣ ΧΑΤΖΗΔΑΚΗΣ</w:t>
      </w:r>
      <w:r w:rsidRPr="00DA0C4B">
        <w:rPr>
          <w:rFonts w:eastAsia="Times New Roman" w:cs="Times New Roman"/>
          <w:b/>
          <w:szCs w:val="24"/>
        </w:rPr>
        <w:t>:</w:t>
      </w:r>
      <w:r>
        <w:rPr>
          <w:rFonts w:eastAsia="Times New Roman" w:cs="Times New Roman"/>
          <w:szCs w:val="24"/>
        </w:rPr>
        <w:t xml:space="preserve"> Κύριε Πρόεδρε, θα ήθελα τον λόγο. </w:t>
      </w:r>
    </w:p>
    <w:p w14:paraId="5EA91378"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sidRPr="00DA0C4B">
        <w:rPr>
          <w:rFonts w:eastAsia="Times New Roman" w:cs="Times New Roman"/>
          <w:b/>
          <w:szCs w:val="24"/>
        </w:rPr>
        <w:t xml:space="preserve">: </w:t>
      </w:r>
      <w:r>
        <w:rPr>
          <w:rFonts w:eastAsia="Times New Roman" w:cs="Times New Roman"/>
          <w:szCs w:val="24"/>
        </w:rPr>
        <w:t>Ορίστε, κύριε Χατζηδάκη.</w:t>
      </w:r>
    </w:p>
    <w:p w14:paraId="5EA91379"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sidRPr="00DA0C4B">
        <w:rPr>
          <w:rFonts w:eastAsia="Times New Roman" w:cs="Times New Roman"/>
          <w:b/>
          <w:szCs w:val="24"/>
        </w:rPr>
        <w:t>:</w:t>
      </w:r>
      <w:r>
        <w:rPr>
          <w:rFonts w:eastAsia="Times New Roman" w:cs="Times New Roman"/>
          <w:szCs w:val="24"/>
        </w:rPr>
        <w:t xml:space="preserve"> Κύριε Πρόεδρε, δεν μπορούμε να συμφωνήσουμε με την πρότασή σας. Δεν μπορούμε να καταλάβουμε γιατί χθες πήγαμε –ήμουν εδώ- μέχρι τις 1.30</w:t>
      </w:r>
      <w:r>
        <w:rPr>
          <w:rFonts w:eastAsia="Times New Roman" w:cs="Times New Roman"/>
          <w:szCs w:val="24"/>
        </w:rPr>
        <w:t>΄</w:t>
      </w:r>
      <w:r>
        <w:rPr>
          <w:rFonts w:eastAsia="Times New Roman" w:cs="Times New Roman"/>
          <w:szCs w:val="24"/>
        </w:rPr>
        <w:t xml:space="preserve"> και μέχρι τις 2.00</w:t>
      </w:r>
      <w:r>
        <w:rPr>
          <w:rFonts w:eastAsia="Times New Roman" w:cs="Times New Roman"/>
          <w:szCs w:val="24"/>
        </w:rPr>
        <w:t xml:space="preserve"> </w:t>
      </w:r>
      <w:r>
        <w:rPr>
          <w:rFonts w:eastAsia="Times New Roman" w:cs="Times New Roman"/>
          <w:szCs w:val="24"/>
        </w:rPr>
        <w:t xml:space="preserve"> και απόψε πρέπει οπωσδήποτε να τελειώσουμε στις 18.30</w:t>
      </w:r>
      <w:r>
        <w:rPr>
          <w:rFonts w:eastAsia="Times New Roman" w:cs="Times New Roman"/>
          <w:szCs w:val="24"/>
        </w:rPr>
        <w:t>΄</w:t>
      </w:r>
      <w:r>
        <w:rPr>
          <w:rFonts w:eastAsia="Times New Roman" w:cs="Times New Roman"/>
          <w:szCs w:val="24"/>
        </w:rPr>
        <w:t xml:space="preserve">. </w:t>
      </w:r>
    </w:p>
    <w:p w14:paraId="5EA9137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Έχω κάνει υπολογισμούς. Θέλω να τους ακο</w:t>
      </w:r>
      <w:r>
        <w:rPr>
          <w:rFonts w:eastAsia="Times New Roman" w:cs="Times New Roman"/>
          <w:szCs w:val="24"/>
        </w:rPr>
        <w:t>ύσει όλη η Αίθουσα</w:t>
      </w:r>
      <w:r w:rsidRPr="00DA0C4B">
        <w:rPr>
          <w:rFonts w:eastAsia="Times New Roman" w:cs="Times New Roman"/>
          <w:szCs w:val="24"/>
        </w:rPr>
        <w:t>:</w:t>
      </w:r>
      <w:r>
        <w:rPr>
          <w:rFonts w:eastAsia="Times New Roman" w:cs="Times New Roman"/>
          <w:szCs w:val="24"/>
        </w:rPr>
        <w:t xml:space="preserve"> Έχουμε ακόμα περίπου σαράντα Βουλευτές. Επί επτά λεπτά ο καθένας, είναι πέντε ώρες. Έχουμε έξι Αρχηγούς κομμάτων, είναι τρεις ώρες. Βάζω τριάντα λεπτά στον καθένα. Οι Υπουργοί είναι μία ώρα. Είπατε ότι θα μιλήσουν τρεις-τέσσερις Υπουργο</w:t>
      </w:r>
      <w:r>
        <w:rPr>
          <w:rFonts w:eastAsia="Times New Roman" w:cs="Times New Roman"/>
          <w:szCs w:val="24"/>
        </w:rPr>
        <w:t>ί. Είναι μία ώρα. Όλο αυτό, αν το λογαριάσετε, μας πηγαίνει στις 21.00</w:t>
      </w:r>
      <w:r>
        <w:rPr>
          <w:rFonts w:eastAsia="Times New Roman" w:cs="Times New Roman"/>
          <w:szCs w:val="24"/>
        </w:rPr>
        <w:t>΄</w:t>
      </w:r>
      <w:r>
        <w:rPr>
          <w:rFonts w:eastAsia="Times New Roman" w:cs="Times New Roman"/>
          <w:szCs w:val="24"/>
        </w:rPr>
        <w:t xml:space="preserve"> με 21.30</w:t>
      </w:r>
      <w:r>
        <w:rPr>
          <w:rFonts w:eastAsia="Times New Roman" w:cs="Times New Roman"/>
          <w:szCs w:val="24"/>
        </w:rPr>
        <w:t>΄</w:t>
      </w:r>
      <w:r>
        <w:rPr>
          <w:rFonts w:eastAsia="Times New Roman" w:cs="Times New Roman"/>
          <w:szCs w:val="24"/>
        </w:rPr>
        <w:t>.</w:t>
      </w:r>
    </w:p>
    <w:p w14:paraId="5EA9137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Όταν κάναμε τη συζήτηση την πρώτη μέρα, όταν ξεκινούσαμε εδώ, εσείς ο ίδιος –και υπάρχουν τα Πρακτικά- μας είχατε αφήσει με την εντύπωση, όλους νομίζω, ότι θα υπήρχε η σχετι</w:t>
      </w:r>
      <w:r>
        <w:rPr>
          <w:rFonts w:eastAsia="Times New Roman" w:cs="Times New Roman"/>
          <w:szCs w:val="24"/>
        </w:rPr>
        <w:t>κή άνεση του χρόνου μετά από την αντίδραση που υπήρχε από την πλευρά μας. Και –δεν ξέρω αν κάνω σωστά- δεν αποδίδω κακοπιστία σε μια κατ’ ιδίαν συζήτηση που κάναμε χθες. Εγώ τουλάχιστον έμεινα με την εντύπωση ότι θα πάμε στις 21.00</w:t>
      </w:r>
      <w:r>
        <w:rPr>
          <w:rFonts w:eastAsia="Times New Roman" w:cs="Times New Roman"/>
          <w:szCs w:val="24"/>
        </w:rPr>
        <w:t>΄</w:t>
      </w:r>
      <w:r>
        <w:rPr>
          <w:rFonts w:eastAsia="Times New Roman" w:cs="Times New Roman"/>
          <w:szCs w:val="24"/>
        </w:rPr>
        <w:t xml:space="preserve"> με 21.30</w:t>
      </w:r>
      <w:r>
        <w:rPr>
          <w:rFonts w:eastAsia="Times New Roman" w:cs="Times New Roman"/>
          <w:szCs w:val="24"/>
        </w:rPr>
        <w:t>΄</w:t>
      </w:r>
    </w:p>
    <w:p w14:paraId="5EA9137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Κύριε Πρόεδρε</w:t>
      </w:r>
      <w:r>
        <w:rPr>
          <w:rFonts w:eastAsia="Times New Roman" w:cs="Times New Roman"/>
          <w:szCs w:val="24"/>
        </w:rPr>
        <w:t>, από τους σαράντα Βουλευτές που είναι να μιλήσουν, αυτή την ώρα –τους μέτρησα- οι μισοί σχεδόν είναι Βουλευτές της Νέας Δημοκρατίας, οι οποίοι θέλουν να μιλήσουν όλοι. Και έχουν δικαίωμα να μιλήσουν όλοι. Και υπάρχει ο χρόνος να μιλήσουν όλοι, κύριε Πρόεδ</w:t>
      </w:r>
      <w:r>
        <w:rPr>
          <w:rFonts w:eastAsia="Times New Roman" w:cs="Times New Roman"/>
          <w:szCs w:val="24"/>
        </w:rPr>
        <w:t>ρε.</w:t>
      </w:r>
    </w:p>
    <w:p w14:paraId="5EA9137D"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A9137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Για ποιον λόγο να γίνεται αυτή η έμμεση λογοκρισία; Δεν νομίζω ότι περιποιεί τιμή σε κανέναν σε αυτή την Αίθουσα να επιμείνουμε σε αυτή τη λογική και να παζαρεύουμε τις ώρες. Δεν σας ζητάω κάποια με</w:t>
      </w:r>
      <w:r>
        <w:rPr>
          <w:rFonts w:eastAsia="Times New Roman" w:cs="Times New Roman"/>
          <w:szCs w:val="24"/>
        </w:rPr>
        <w:t>ταμεσονύχτια συζήτηση.</w:t>
      </w:r>
    </w:p>
    <w:p w14:paraId="5EA9137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Ζητάω αντί να τελειώσουμε στις 18.30΄ να έχουμε όλη την άνεση χρόνου να μιλήσουν οι συνάδελφοι και να φτάσουμε μέχρι τις 21.00΄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21.30΄, κύριε Πρόεδρε. Αυτό ζητώ και νομίζω ότι είναι απολύτως λογικό.</w:t>
      </w:r>
    </w:p>
    <w:p w14:paraId="5EA91380" w14:textId="77777777" w:rsidR="000F46A4" w:rsidRDefault="00307FE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Παρ</w:t>
      </w:r>
      <w:r>
        <w:rPr>
          <w:rFonts w:eastAsia="Times New Roman" w:cs="Times New Roman"/>
          <w:szCs w:val="24"/>
        </w:rPr>
        <w:t>ακαλώ πολύ, κύριε Λοβέρδο, θέλετε να πείτε και εσείς την άποψή σας; Σας ακούμε και θα πω ύστερα τη δική μου άποψη.</w:t>
      </w:r>
    </w:p>
    <w:p w14:paraId="5EA91381" w14:textId="77777777" w:rsidR="000F46A4" w:rsidRDefault="00307FE8">
      <w:pPr>
        <w:spacing w:line="600" w:lineRule="auto"/>
        <w:ind w:firstLine="720"/>
        <w:jc w:val="both"/>
        <w:rPr>
          <w:rFonts w:eastAsia="Times New Roman" w:cs="Times New Roman"/>
          <w:szCs w:val="24"/>
        </w:rPr>
      </w:pPr>
      <w:r w:rsidRPr="00733EE5">
        <w:rPr>
          <w:rFonts w:eastAsia="Times New Roman" w:cs="Times New Roman"/>
          <w:b/>
          <w:szCs w:val="24"/>
        </w:rPr>
        <w:t>ΑΝΔΡΕΑΣ ΛΟΒΕΡΔΟΣ:</w:t>
      </w:r>
      <w:r>
        <w:rPr>
          <w:rFonts w:eastAsia="Times New Roman" w:cs="Times New Roman"/>
          <w:szCs w:val="24"/>
        </w:rPr>
        <w:t xml:space="preserve"> Είχα την πραγματική χαρά, κύριε Πρόεδρε, να παρακολουθήσω σχεδόν το 90% των ομιλητών που πήραν τον λόγο. Είναι μια πάρα πολ</w:t>
      </w:r>
      <w:r>
        <w:rPr>
          <w:rFonts w:eastAsia="Times New Roman" w:cs="Times New Roman"/>
          <w:szCs w:val="24"/>
        </w:rPr>
        <w:t>ύ σοβαρή συζήτηση. Αφαιρώ αυτό που αφαιρέσαμε όλοι μαζί, τις εγκληματικές συμπεριφορές και τις λέξεις. Κρατώ όλο το υπόλοιπο.</w:t>
      </w:r>
    </w:p>
    <w:p w14:paraId="5EA9138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Δόθηκε η ευκαιρία για ένα πάρα πολύ σοβαρό θέμα της εξωτερικής πολιτικής να ακουστούμε και όχι μόνο να ακουστούμε, αλλά να διαπιστ</w:t>
      </w:r>
      <w:r>
        <w:rPr>
          <w:rFonts w:eastAsia="Times New Roman" w:cs="Times New Roman"/>
          <w:szCs w:val="24"/>
        </w:rPr>
        <w:t>ώσουμε και τα όρια του πολιτικού συστήματος και τις εσωτερικές του διαρθρώσεις. Είναι πάρα πολύ σημαντικές οι μέρες και οι ώρες αυτές. Κάνατε μια υποχώρηση την πρώτη μέρα και πήγαμε μέχρι στιγμής κανονικά.</w:t>
      </w:r>
    </w:p>
    <w:p w14:paraId="5EA9138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Αν διαβάσουμε το άρθρο 142 περί δυσπιστίας του Καν</w:t>
      </w:r>
      <w:r>
        <w:rPr>
          <w:rFonts w:eastAsia="Times New Roman" w:cs="Times New Roman"/>
          <w:szCs w:val="24"/>
        </w:rPr>
        <w:t>ονισμού -συγγνώμη για λίγα νομικά- λέει ότι το αργότερο η ψηφοφορία διεξάγεται τα μεσάνυχτα της τρίτης μέρας. Το αργότερο, άρα μπορεί να πάει και νωρίτερα. Δεν έχετε, όμως και τη διακριτική ευχέρεια να πείτε στην Πλειοψηφία να πει κάτι το αντίθετο χωρίς εξ</w:t>
      </w:r>
      <w:r>
        <w:rPr>
          <w:rFonts w:eastAsia="Times New Roman" w:cs="Times New Roman"/>
          <w:szCs w:val="24"/>
        </w:rPr>
        <w:t>ήγηση.</w:t>
      </w:r>
    </w:p>
    <w:p w14:paraId="5EA9138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Πρέπει να μας πείτε γιατί να κοπούν, λόγ</w:t>
      </w:r>
      <w:r>
        <w:rPr>
          <w:rFonts w:eastAsia="Times New Roman" w:cs="Times New Roman"/>
          <w:szCs w:val="24"/>
        </w:rPr>
        <w:t>ου</w:t>
      </w:r>
      <w:r>
        <w:rPr>
          <w:rFonts w:eastAsia="Times New Roman" w:cs="Times New Roman"/>
          <w:szCs w:val="24"/>
        </w:rPr>
        <w:t xml:space="preserve"> χάρη, τα δύο λεπτά των ομιλητών. Πρέπει να μας πείτε γιατί να κοπούν οκτώ ομιλητές. Αν δεν υπάρχει σαφής εξήγηση εκ μέρους σας, μετά μιλάμε με πλειοψηφίες και μειοψηφίες χωρίς αιτιολογία. Δεν είναι έτσι, όμ</w:t>
      </w:r>
      <w:r>
        <w:rPr>
          <w:rFonts w:eastAsia="Times New Roman" w:cs="Times New Roman"/>
          <w:szCs w:val="24"/>
        </w:rPr>
        <w:t>ως.</w:t>
      </w:r>
    </w:p>
    <w:p w14:paraId="5EA9138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Πάντως, ακόμη και αν αυτό είναι μέσα στο μυαλό σας, αυτές τις τρεις μέρες δεν το δείξατε. Άρα, χωρίς να μας πείτε για ποιον λόγο πρέπει να κάνουμε αυτή την υποχώρηση στο να τελειώσει όπως ξεκίνησε και διεξήχθη αυτή η συζήτηση, εμείς δεν μπορούμε να συμ</w:t>
      </w:r>
      <w:r>
        <w:rPr>
          <w:rFonts w:eastAsia="Times New Roman" w:cs="Times New Roman"/>
          <w:szCs w:val="24"/>
        </w:rPr>
        <w:t>φωνήσουμε. Επιφυλασσόμαστε μήπως αυτό που ίσως εκ παραλείψεως δεν είπατε είναι τόσο χρήσιμο που θα μας κάνει να αλλάξουμε γνώμη.</w:t>
      </w:r>
    </w:p>
    <w:p w14:paraId="5EA91386" w14:textId="77777777" w:rsidR="000F46A4" w:rsidRDefault="00307FE8">
      <w:pPr>
        <w:spacing w:line="600" w:lineRule="auto"/>
        <w:ind w:firstLine="720"/>
        <w:jc w:val="both"/>
        <w:rPr>
          <w:rFonts w:eastAsia="Times New Roman" w:cs="Times New Roman"/>
          <w:szCs w:val="24"/>
        </w:rPr>
      </w:pPr>
      <w:r w:rsidRPr="00E916F3">
        <w:rPr>
          <w:rFonts w:eastAsia="Times New Roman" w:cs="Times New Roman"/>
          <w:b/>
          <w:szCs w:val="24"/>
        </w:rPr>
        <w:lastRenderedPageBreak/>
        <w:t>ΠΡΟΕΔΡΟΣ (Νικόλαος Βούτσης):</w:t>
      </w:r>
      <w:r w:rsidRPr="00E916F3">
        <w:rPr>
          <w:rFonts w:eastAsia="Times New Roman" w:cs="Times New Roman"/>
          <w:szCs w:val="24"/>
        </w:rPr>
        <w:t xml:space="preserve"> </w:t>
      </w:r>
      <w:r>
        <w:rPr>
          <w:rFonts w:eastAsia="Times New Roman" w:cs="Times New Roman"/>
          <w:szCs w:val="24"/>
        </w:rPr>
        <w:t>Λοιπόν, είμαι αρκετά έμπειρος για να μην κάνω μια επικοινωνιακή συζήτηση γι’ αυτό το ζήτημα. Είναι</w:t>
      </w:r>
      <w:r>
        <w:rPr>
          <w:rFonts w:eastAsia="Times New Roman" w:cs="Times New Roman"/>
          <w:szCs w:val="24"/>
        </w:rPr>
        <w:t xml:space="preserve"> σαφέστατο το ότι εξαντλήσαμε όλα τα περιθώρια για να γίνει μια εξαιρετικά άνετη συζήτηση, με </w:t>
      </w:r>
      <w:r>
        <w:rPr>
          <w:rFonts w:eastAsia="Times New Roman" w:cs="Times New Roman"/>
          <w:szCs w:val="24"/>
          <w:lang w:val="en-US"/>
        </w:rPr>
        <w:t>non</w:t>
      </w:r>
      <w:r w:rsidRPr="00733EE5">
        <w:rPr>
          <w:rFonts w:eastAsia="Times New Roman" w:cs="Times New Roman"/>
          <w:szCs w:val="24"/>
        </w:rPr>
        <w:t xml:space="preserve"> </w:t>
      </w:r>
      <w:r>
        <w:rPr>
          <w:rFonts w:eastAsia="Times New Roman" w:cs="Times New Roman"/>
          <w:szCs w:val="24"/>
          <w:lang w:val="en-US"/>
        </w:rPr>
        <w:t>stop</w:t>
      </w:r>
      <w:r w:rsidRPr="00733EE5">
        <w:rPr>
          <w:rFonts w:eastAsia="Times New Roman" w:cs="Times New Roman"/>
          <w:szCs w:val="24"/>
        </w:rPr>
        <w:t xml:space="preserve"> </w:t>
      </w:r>
      <w:r>
        <w:rPr>
          <w:rFonts w:eastAsia="Times New Roman" w:cs="Times New Roman"/>
          <w:szCs w:val="24"/>
        </w:rPr>
        <w:t xml:space="preserve">διαδικασίες μέχρι τη 1.30΄ με επτάλεπτα, οκτάλεπτα, εννιάλεπτα και είχα παρακαλέσει εξ αρχής -και το είχαμε συζητήσει και στη Διάσκεψη των Προέδρων- ότι </w:t>
      </w:r>
      <w:r>
        <w:rPr>
          <w:rFonts w:eastAsia="Times New Roman" w:cs="Times New Roman"/>
          <w:szCs w:val="24"/>
        </w:rPr>
        <w:t>θέλουμε την τελευταία μέρα να υπάρχει μια άνεση και να τελειώναμε, αν είναι δυνατόν, ακόμη και το μεσημέρι ή το απόγευμα.</w:t>
      </w:r>
    </w:p>
    <w:p w14:paraId="5EA9138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Δεν θα σας πω αυτό που περιμένατε να ακούσετε για να το δώσετε να γραφτεί στα </w:t>
      </w:r>
      <w:r>
        <w:rPr>
          <w:rFonts w:eastAsia="Times New Roman" w:cs="Times New Roman"/>
          <w:szCs w:val="24"/>
          <w:lang w:val="en-US"/>
        </w:rPr>
        <w:t>sites</w:t>
      </w:r>
      <w:r>
        <w:rPr>
          <w:rFonts w:eastAsia="Times New Roman" w:cs="Times New Roman"/>
          <w:szCs w:val="24"/>
        </w:rPr>
        <w:t>, διότι αυτό σας ενδιαφέρει αυτή τη στιγμή. Είμαι σ</w:t>
      </w:r>
      <w:r>
        <w:rPr>
          <w:rFonts w:eastAsia="Times New Roman" w:cs="Times New Roman"/>
          <w:szCs w:val="24"/>
        </w:rPr>
        <w:t>αφής και θέλω να μην αντιδικήσουμε.</w:t>
      </w:r>
    </w:p>
    <w:p w14:paraId="5EA91388" w14:textId="77777777" w:rsidR="000F46A4" w:rsidRDefault="00307FE8">
      <w:pPr>
        <w:spacing w:line="600" w:lineRule="auto"/>
        <w:ind w:firstLine="720"/>
        <w:jc w:val="both"/>
        <w:rPr>
          <w:rFonts w:eastAsia="Times New Roman" w:cs="Times New Roman"/>
          <w:szCs w:val="24"/>
        </w:rPr>
      </w:pPr>
      <w:r w:rsidRPr="00733EE5">
        <w:rPr>
          <w:rFonts w:eastAsia="Times New Roman" w:cs="Times New Roman"/>
          <w:b/>
          <w:szCs w:val="24"/>
        </w:rPr>
        <w:t>ΑΝΔΡΕΑΣ ΛΟΒΕΡΔΟΣ:</w:t>
      </w:r>
      <w:r>
        <w:rPr>
          <w:rFonts w:eastAsia="Times New Roman" w:cs="Times New Roman"/>
          <w:szCs w:val="24"/>
        </w:rPr>
        <w:t xml:space="preserve"> Το λέτε για εμένα αυτό;</w:t>
      </w:r>
    </w:p>
    <w:p w14:paraId="5EA91389" w14:textId="77777777" w:rsidR="000F46A4" w:rsidRDefault="00307FE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Σας παρακαλώ πάρα πολύ! Συνεννοούμαστε. Το λέω για τη συζήτηση η οποία μόλις έγινε. Σας παρακαλώ πάρα πολύ!</w:t>
      </w:r>
    </w:p>
    <w:p w14:paraId="5EA9138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Δεν υπάρχει, λοιπόν, δυνατότητα να πάμε μ</w:t>
      </w:r>
      <w:r>
        <w:rPr>
          <w:rFonts w:eastAsia="Times New Roman" w:cs="Times New Roman"/>
          <w:szCs w:val="24"/>
        </w:rPr>
        <w:t xml:space="preserve">ε </w:t>
      </w:r>
      <w:r>
        <w:rPr>
          <w:rFonts w:eastAsia="Times New Roman" w:cs="Times New Roman"/>
          <w:szCs w:val="24"/>
          <w:lang w:val="en-US"/>
        </w:rPr>
        <w:t>non</w:t>
      </w:r>
      <w:r w:rsidRPr="00733EE5">
        <w:rPr>
          <w:rFonts w:eastAsia="Times New Roman" w:cs="Times New Roman"/>
          <w:szCs w:val="24"/>
        </w:rPr>
        <w:t xml:space="preserve"> </w:t>
      </w:r>
      <w:r>
        <w:rPr>
          <w:rFonts w:eastAsia="Times New Roman" w:cs="Times New Roman"/>
          <w:szCs w:val="24"/>
          <w:lang w:val="en-US"/>
        </w:rPr>
        <w:t>stop</w:t>
      </w:r>
      <w:r w:rsidRPr="00733EE5">
        <w:rPr>
          <w:rFonts w:eastAsia="Times New Roman" w:cs="Times New Roman"/>
          <w:szCs w:val="24"/>
        </w:rPr>
        <w:t xml:space="preserve"> </w:t>
      </w:r>
      <w:r>
        <w:rPr>
          <w:rFonts w:eastAsia="Times New Roman" w:cs="Times New Roman"/>
          <w:szCs w:val="24"/>
        </w:rPr>
        <w:t>διαδικασία, με όλους να μιλούν για όλα, τόσες ώρες.</w:t>
      </w:r>
    </w:p>
    <w:p w14:paraId="5EA9138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Σας θυμίζω ότι η προ ημερησίας διατάξεως συζήτηση, η οποία τουλάχιστον στην παρούσα Βουλή έχει γίνει πολλές φορές, καταναλώνει περίπου υπερδιπλάσια ώρα από αυτή την οποία στο χαρτί έχουμε. Μην </w:t>
      </w:r>
      <w:r>
        <w:rPr>
          <w:rFonts w:eastAsia="Times New Roman" w:cs="Times New Roman"/>
          <w:szCs w:val="24"/>
        </w:rPr>
        <w:t>κάνετε πως δεν το καταλαβαίνετε. Μαζί το έχουμε ανεχθεί, υποστεί, ενδεχομένως και αποθεώσει κάποιες φορές. Εγώ σίγουρα το έχω επιτρέψει. Έχετε δει τους χρόνους.</w:t>
      </w:r>
    </w:p>
    <w:p w14:paraId="5EA9138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 γνωρίζετε και αφού το γνωρίζετε, κάνετε αυτή την πρόταση. Δεν είναι έτσι. Ξέρετε πολύ καλά π</w:t>
      </w:r>
      <w:r>
        <w:rPr>
          <w:rFonts w:eastAsia="Times New Roman" w:cs="Times New Roman"/>
          <w:szCs w:val="24"/>
        </w:rPr>
        <w:t xml:space="preserve">ως οι χρόνοι, παραδείγματος χάριν, όλων ενδεχομένως των Αρχηγών ή και του Υπουργού Εξωτερικών, που όλοι θα θέλουμε να ακούσουμε, θα είναι διαφορετικοί εν τοις πράγμασι από αυτούς τους οποίους έχουμε και γι’ αυτό προσπαθούμε να υπάρχει μια εξοικονόμηση της </w:t>
      </w:r>
      <w:r>
        <w:rPr>
          <w:rFonts w:eastAsia="Times New Roman" w:cs="Times New Roman"/>
          <w:szCs w:val="24"/>
        </w:rPr>
        <w:t>συζήτησης.</w:t>
      </w:r>
    </w:p>
    <w:p w14:paraId="5EA9138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Σας παρακαλώ, λοιπόν, πάρα πολύ και εφόσον ακολουθήσαμε όλη αυτή τη διαδικασία με τη συναίνεση όλων μας, ακριβώς για να γίνει άνετη η συζήτηση μέχρι τη 1.30΄ και δεν το κλείναμε στις 22.00΄ ή δεν κάναμε διαλείμματα το μεσημέρι, αυτή την εξοικονό</w:t>
      </w:r>
      <w:r>
        <w:rPr>
          <w:rFonts w:eastAsia="Times New Roman" w:cs="Times New Roman"/>
          <w:szCs w:val="24"/>
        </w:rPr>
        <w:t xml:space="preserve">μηση που κάναμε τις προηγούμενες μέρες σήμερα να </w:t>
      </w:r>
      <w:r>
        <w:rPr>
          <w:rFonts w:eastAsia="Times New Roman" w:cs="Times New Roman"/>
          <w:szCs w:val="24"/>
        </w:rPr>
        <w:lastRenderedPageBreak/>
        <w:t>την αξιοποιήσουμε για να τελειώσουμε περίπου κατά τις 19.15΄ με 19.30΄ τη διαδικασία της ψηφοφορίας.</w:t>
      </w:r>
    </w:p>
    <w:p w14:paraId="5EA9138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Δεν είναι η πρώτη φορά που θα μιλάμε με πεντάλεπτα. Ξέρετε πάρα πολύ καλά ότι στο πεντάλεπτο μπορούμε να </w:t>
      </w:r>
      <w:r>
        <w:rPr>
          <w:rFonts w:eastAsia="Times New Roman" w:cs="Times New Roman"/>
          <w:szCs w:val="24"/>
        </w:rPr>
        <w:t>πούμε τα άπαντα. Δεν λέω μόνο γι’ αυτούς που είναι στο Ευρωκοινοβούλιο, που οι άνθρωποι περιορίζονται πάρα πολύ, αλλά γνωρίζετε και μεταξύ σας.</w:t>
      </w:r>
    </w:p>
    <w:p w14:paraId="5EA9138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Θα σας παρακαλούσα πολύ, λοιπόν, με ανοχή τουλάχιστον –εγώ θα απαιτούσα και συναίνεση, αλλά τι σημασία έχει τι α</w:t>
      </w:r>
      <w:r>
        <w:rPr>
          <w:rFonts w:eastAsia="Times New Roman" w:cs="Times New Roman"/>
          <w:szCs w:val="24"/>
        </w:rPr>
        <w:t>παιτώ εγώ- και των κομμάτων της Αντιπολίτευσης, να επικυρωθεί αυτή η πρόταση από τη Βουλή, έτσι ώστε από εδώ και πέρα</w:t>
      </w:r>
      <w:r>
        <w:rPr>
          <w:rFonts w:eastAsia="Times New Roman" w:cs="Times New Roman"/>
          <w:szCs w:val="24"/>
        </w:rPr>
        <w:t>.</w:t>
      </w:r>
    </w:p>
    <w:p w14:paraId="5EA9139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Είδατε ότι και σήμερα κρατιούνταν οι χρόνοι και κάνουμε κάθε τι έτσι ώστε να μιλήσουν όσο το δυνατόν περισσότεροι συνάδελφοι, δηλαδή σχεδ</w:t>
      </w:r>
      <w:r>
        <w:rPr>
          <w:rFonts w:eastAsia="Times New Roman" w:cs="Times New Roman"/>
          <w:szCs w:val="24"/>
        </w:rPr>
        <w:t xml:space="preserve">όν όλοι. Δεν υπάρχει πρόβλημα. Αντιληφθείτε το. </w:t>
      </w:r>
    </w:p>
    <w:p w14:paraId="5EA9139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Αν δε, κύριε Χατζηδάκη, επιμένετε να μιλήσουν όλοι οι Βουλευτές της Νέας Δημοκρατίας και αυτό είναι το πρόβλημά </w:t>
      </w:r>
      <w:r>
        <w:rPr>
          <w:rFonts w:eastAsia="Times New Roman" w:cs="Times New Roman"/>
          <w:szCs w:val="24"/>
        </w:rPr>
        <w:lastRenderedPageBreak/>
        <w:t xml:space="preserve">σας, αυτό θα προσπαθήσουμε να το λύσουμε, αν σας αρκεί. Το λέω, επειδή καταλαβαίνω. Όμως, αυτό </w:t>
      </w:r>
      <w:r>
        <w:rPr>
          <w:rFonts w:eastAsia="Times New Roman" w:cs="Times New Roman"/>
          <w:szCs w:val="24"/>
        </w:rPr>
        <w:t>αφήστε το στο Προεδρείο να το λύσει με απόφαση για τα ωράρια, η οποία θα κοινοποιηθεί κιόλας, διότι θέλουν να ξέρουν και τα κανάλια και τα ραδιόφωνα,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Αντιλαμβάνεστε ότι δεν είναι μία απόφαση μεταξύ μας να πούμε</w:t>
      </w:r>
      <w:r>
        <w:rPr>
          <w:rFonts w:eastAsia="Times New Roman" w:cs="Times New Roman"/>
          <w:szCs w:val="24"/>
        </w:rPr>
        <w:t>:</w:t>
      </w:r>
      <w:r>
        <w:rPr>
          <w:rFonts w:eastAsia="Times New Roman" w:cs="Times New Roman"/>
          <w:szCs w:val="24"/>
        </w:rPr>
        <w:t xml:space="preserve"> «Άντε κι ό,τι ώρα τελειώσουμε, φεύγου</w:t>
      </w:r>
      <w:r>
        <w:rPr>
          <w:rFonts w:eastAsia="Times New Roman" w:cs="Times New Roman"/>
          <w:szCs w:val="24"/>
        </w:rPr>
        <w:t>με». Να έχουμε όλοι μας ένα «κοντρόλ» στη διαδικασία.</w:t>
      </w:r>
    </w:p>
    <w:p w14:paraId="5EA91392"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μπορούσα να πω κάτι;</w:t>
      </w:r>
    </w:p>
    <w:p w14:paraId="5EA91393"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Ορίστε, κύριε Λοβέρδο, έχετε τον λόγο.</w:t>
      </w:r>
    </w:p>
    <w:p w14:paraId="5EA91394" w14:textId="77777777" w:rsidR="000F46A4" w:rsidRDefault="00307FE8">
      <w:pPr>
        <w:spacing w:line="600" w:lineRule="auto"/>
        <w:ind w:firstLine="720"/>
        <w:jc w:val="both"/>
        <w:rPr>
          <w:rFonts w:eastAsia="Times New Roman" w:cs="Times New Roman"/>
          <w:szCs w:val="24"/>
        </w:rPr>
      </w:pPr>
      <w:r w:rsidRPr="00F44E26">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Κύριε Πρόεδρε, όπως το βάλατε, συμφωνώ. Δεν υπάρχει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 xml:space="preserve">αντίρρηση. Το βάζετε πολύ λογικά. </w:t>
      </w:r>
    </w:p>
    <w:p w14:paraId="5EA9139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Παραμένει, όμως, ένα ερώτημα, στο οποίο είπατε ότι δεν απαντάτε, για να μη δώσετε βάση σε επικοινωνιακές απόπειρες και κάτι τέτοια. Όταν οι ώρες που και εσείς έχετε στο μυαλό σας, </w:t>
      </w:r>
      <w:r>
        <w:rPr>
          <w:rFonts w:eastAsia="Times New Roman" w:cs="Times New Roman"/>
          <w:szCs w:val="24"/>
        </w:rPr>
        <w:lastRenderedPageBreak/>
        <w:t>κατά την πρώτη πρότασή σας, ότι θα μας χρ</w:t>
      </w:r>
      <w:r>
        <w:rPr>
          <w:rFonts w:eastAsia="Times New Roman" w:cs="Times New Roman"/>
          <w:szCs w:val="24"/>
        </w:rPr>
        <w:t>ειαστούν, συμπίπτουν με κινητοποιήσεις,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–για τις οποίες εμείς ούτε καλούμε κανέναν ούτε τίποτα-, τότε για ποιον λόγο είχατε σκοπό να μειώσετε τους χρόνους; Να μας το εξηγήσετε.</w:t>
      </w:r>
    </w:p>
    <w:p w14:paraId="5EA91396"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Δεν αντιληφθήκατε. Θα συνέπιπταν με τις ώρες</w:t>
      </w:r>
      <w:r>
        <w:rPr>
          <w:rFonts w:eastAsia="Times New Roman" w:cs="Times New Roman"/>
          <w:szCs w:val="24"/>
        </w:rPr>
        <w:t xml:space="preserve"> που λέτε, αν κρατιόνταν τα επτάλεπτα και μιλούσαμε με μεγαλύτερη άνεση.</w:t>
      </w:r>
    </w:p>
    <w:p w14:paraId="5EA91397" w14:textId="77777777" w:rsidR="000F46A4" w:rsidRDefault="00307FE8">
      <w:pPr>
        <w:spacing w:line="600" w:lineRule="auto"/>
        <w:ind w:firstLine="720"/>
        <w:jc w:val="both"/>
        <w:rPr>
          <w:rFonts w:eastAsia="Times New Roman" w:cs="Times New Roman"/>
          <w:szCs w:val="24"/>
        </w:rPr>
      </w:pPr>
      <w:r w:rsidRPr="00F44E26">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Συμπίπτουν ούτως ή άλλως.</w:t>
      </w:r>
    </w:p>
    <w:p w14:paraId="5EA91398"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Δεν συμπίπτουν, διότι θα πάμε μέχρι τις 18.30΄ κρατώντας τα πεντάλεπτα και μόνο.</w:t>
      </w:r>
    </w:p>
    <w:p w14:paraId="5EA91399" w14:textId="77777777" w:rsidR="000F46A4" w:rsidRDefault="00307FE8">
      <w:pPr>
        <w:spacing w:line="600" w:lineRule="auto"/>
        <w:ind w:firstLine="720"/>
        <w:jc w:val="both"/>
        <w:rPr>
          <w:rFonts w:eastAsia="Times New Roman" w:cs="Times New Roman"/>
          <w:szCs w:val="24"/>
        </w:rPr>
      </w:pPr>
      <w:r w:rsidRPr="00F44E26">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Άρα, αυτό ή</w:t>
      </w:r>
      <w:r>
        <w:rPr>
          <w:rFonts w:eastAsia="Times New Roman" w:cs="Times New Roman"/>
          <w:szCs w:val="24"/>
        </w:rPr>
        <w:t>ταν το πρόβλημά σας.</w:t>
      </w:r>
    </w:p>
    <w:p w14:paraId="5EA9139A"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 βέβαια.</w:t>
      </w:r>
    </w:p>
    <w:p w14:paraId="5EA9139B" w14:textId="77777777" w:rsidR="000F46A4" w:rsidRDefault="00307FE8">
      <w:pPr>
        <w:spacing w:line="600" w:lineRule="auto"/>
        <w:ind w:firstLine="720"/>
        <w:jc w:val="both"/>
        <w:rPr>
          <w:rFonts w:eastAsia="Times New Roman" w:cs="Times New Roman"/>
          <w:szCs w:val="24"/>
        </w:rPr>
      </w:pPr>
      <w:r w:rsidRPr="00F44E26">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Αυτό ήταν το πρόβλημά σας, να μη συμπέσετε με τις κινητοποιήσεις.</w:t>
      </w:r>
    </w:p>
    <w:p w14:paraId="5EA9139C"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Βούτσης): </w:t>
      </w:r>
      <w:r>
        <w:rPr>
          <w:rFonts w:eastAsia="Times New Roman" w:cs="Times New Roman"/>
          <w:szCs w:val="24"/>
        </w:rPr>
        <w:t>Το γιατί και πώς θα το δούμε.</w:t>
      </w:r>
    </w:p>
    <w:p w14:paraId="5EA9139D" w14:textId="77777777" w:rsidR="000F46A4" w:rsidRDefault="00307FE8">
      <w:pPr>
        <w:spacing w:line="600" w:lineRule="auto"/>
        <w:ind w:firstLine="720"/>
        <w:jc w:val="both"/>
        <w:rPr>
          <w:rFonts w:eastAsia="Times New Roman" w:cs="Times New Roman"/>
          <w:szCs w:val="24"/>
        </w:rPr>
      </w:pPr>
      <w:r w:rsidRPr="00F44E26">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Κατ’ αρχάς, θέλατε κάτι να αποφύγε</w:t>
      </w:r>
      <w:r>
        <w:rPr>
          <w:rFonts w:eastAsia="Times New Roman" w:cs="Times New Roman"/>
          <w:szCs w:val="24"/>
        </w:rPr>
        <w:t>τε, αλλά το είπατε. Το ομολογήσατε.</w:t>
      </w:r>
    </w:p>
    <w:p w14:paraId="5EA9139E"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Τι είπα ακριβώς; Για να ακούσω.</w:t>
      </w:r>
    </w:p>
    <w:p w14:paraId="5EA9139F" w14:textId="77777777" w:rsidR="000F46A4" w:rsidRDefault="00307FE8">
      <w:pPr>
        <w:spacing w:line="600" w:lineRule="auto"/>
        <w:ind w:firstLine="720"/>
        <w:jc w:val="both"/>
        <w:rPr>
          <w:rFonts w:eastAsia="Times New Roman" w:cs="Times New Roman"/>
          <w:szCs w:val="24"/>
        </w:rPr>
      </w:pPr>
      <w:r w:rsidRPr="00F44E26">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Ό,τι είπατε. Και είναι γραμμένο και στα Πρακτικά.</w:t>
      </w:r>
    </w:p>
    <w:p w14:paraId="5EA913A0"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Ότι;</w:t>
      </w:r>
    </w:p>
    <w:p w14:paraId="5EA913A1" w14:textId="77777777" w:rsidR="000F46A4" w:rsidRDefault="00307FE8">
      <w:pPr>
        <w:spacing w:line="600" w:lineRule="auto"/>
        <w:ind w:firstLine="720"/>
        <w:jc w:val="both"/>
        <w:rPr>
          <w:rFonts w:eastAsia="Times New Roman" w:cs="Times New Roman"/>
          <w:szCs w:val="24"/>
        </w:rPr>
      </w:pPr>
      <w:r w:rsidRPr="00F44E26">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 xml:space="preserve">Δεύτερον, είστε για πρώτη φορά αυτό το </w:t>
      </w:r>
      <w:r>
        <w:rPr>
          <w:rFonts w:eastAsia="Times New Roman" w:cs="Times New Roman"/>
          <w:szCs w:val="24"/>
        </w:rPr>
        <w:t>τριήμερο πραγματικά ακατανόητος. Να είστε καλά.</w:t>
      </w:r>
    </w:p>
    <w:p w14:paraId="5EA913A2"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Εντάξει.</w:t>
      </w:r>
    </w:p>
    <w:p w14:paraId="5EA913A3"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Άλλοι μίλησαν εννέα και δέκα λεπτά, κύριε Πρόεδρε.</w:t>
      </w:r>
    </w:p>
    <w:p w14:paraId="5EA913A4"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Μέσα στη Βουλή μου λέτε</w:t>
      </w:r>
      <w:r>
        <w:rPr>
          <w:rFonts w:eastAsia="Times New Roman" w:cs="Times New Roman"/>
          <w:szCs w:val="24"/>
        </w:rPr>
        <w:t>:</w:t>
      </w:r>
      <w:r>
        <w:rPr>
          <w:rFonts w:eastAsia="Times New Roman" w:cs="Times New Roman"/>
          <w:szCs w:val="24"/>
        </w:rPr>
        <w:t xml:space="preserve"> «Άλλοι μίλησαν εννέα και δέκα λεπτά»; Και δ</w:t>
      </w:r>
      <w:r>
        <w:rPr>
          <w:rFonts w:eastAsia="Times New Roman" w:cs="Times New Roman"/>
          <w:szCs w:val="24"/>
        </w:rPr>
        <w:t>εκαπέντε και δώδεκα και οκτώ λεπτά! Πρώτη φορά είναι;</w:t>
      </w:r>
    </w:p>
    <w:p w14:paraId="5EA913A5"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 xml:space="preserve">ΧΑΡΑΛΑΜΠΟΣ ΑΘΑΝΑΣΙΟΥ: </w:t>
      </w:r>
      <w:r>
        <w:rPr>
          <w:rFonts w:eastAsia="Times New Roman" w:cs="Times New Roman"/>
          <w:szCs w:val="24"/>
        </w:rPr>
        <w:t>Εσείς δίνετε την ώρα.</w:t>
      </w:r>
    </w:p>
    <w:p w14:paraId="5EA913A6"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Κύριε Αθανασίου, σήμερα στις 19.30΄ η ώρα η Βουλή θα τελειώσει. Με ψηφοφορία θα έχει τελειώσει. Και έγινε εξαιρετική διαδικασία. </w:t>
      </w:r>
      <w:r>
        <w:rPr>
          <w:rFonts w:eastAsia="Times New Roman" w:cs="Times New Roman"/>
          <w:szCs w:val="24"/>
        </w:rPr>
        <w:t>Εάν θέλετε οτιδήποτε άλλο, να το πείτε ευθέως.</w:t>
      </w:r>
    </w:p>
    <w:p w14:paraId="5EA913A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Ορίστε, κύριε Χατζηδάκη, έχετε τον λόγο.</w:t>
      </w:r>
    </w:p>
    <w:p w14:paraId="5EA913A8"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Κύριε Πρόεδρε, ούτε θέλω ούτε μπορώ να επιβάλω τη γνώμη μου στη Βουλή. Θέλω να θυμίσω, όμως, στο Σώμα ότι στην προηγούμενη πρόταση δυσπιστίας π</w:t>
      </w:r>
      <w:r>
        <w:rPr>
          <w:rFonts w:eastAsia="Times New Roman" w:cs="Times New Roman"/>
          <w:szCs w:val="24"/>
        </w:rPr>
        <w:t xml:space="preserve">ου έγινε επί </w:t>
      </w:r>
      <w:r>
        <w:rPr>
          <w:rFonts w:eastAsia="Times New Roman" w:cs="Times New Roman"/>
          <w:szCs w:val="24"/>
        </w:rPr>
        <w:t>κ</w:t>
      </w:r>
      <w:r>
        <w:rPr>
          <w:rFonts w:eastAsia="Times New Roman" w:cs="Times New Roman"/>
          <w:szCs w:val="24"/>
        </w:rPr>
        <w:t>υβερνήσεως Σαμαρά και έγινε από τον ΣΥΡΙΖΑ, η ψηφοφορία διεξήχθη την τρίτη ημέρα στις δώδεκα τα μεσάνυχτα. Αυτό το οποίο ζήτησα είναι να έχουμε τα ίδια δικαιώματα…</w:t>
      </w:r>
    </w:p>
    <w:p w14:paraId="5EA913A9"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Χατζηδάκη, δεν αντιδικούμε.</w:t>
      </w:r>
    </w:p>
    <w:p w14:paraId="5EA913AA"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…με τον ΣΥΡΙΖΑ, όταν ο ΣΥΡΙΖΑ ήταν Αντιπολίτευση.</w:t>
      </w:r>
    </w:p>
    <w:p w14:paraId="5EA913AB"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Βούτσης): </w:t>
      </w:r>
      <w:r>
        <w:rPr>
          <w:rFonts w:eastAsia="Times New Roman" w:cs="Times New Roman"/>
          <w:szCs w:val="24"/>
        </w:rPr>
        <w:t>Κύριε Χατζηδάκη, βάλτε το σύνολο των ωρών. Αυτό σας έβαλα.</w:t>
      </w:r>
    </w:p>
    <w:p w14:paraId="5EA913AC"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Αφήστε με να μιλήσω.</w:t>
      </w:r>
    </w:p>
    <w:p w14:paraId="5EA913AD"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Βάλτε το σύνολο τω</w:t>
      </w:r>
      <w:r>
        <w:rPr>
          <w:rFonts w:eastAsia="Times New Roman" w:cs="Times New Roman"/>
          <w:szCs w:val="24"/>
        </w:rPr>
        <w:t>ν ωρών των δύο διαδικασιών. Δεν καταλάβατε τι σας είπα;</w:t>
      </w:r>
    </w:p>
    <w:p w14:paraId="5EA913AE"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Αφήστε με να μιλήσω.</w:t>
      </w:r>
    </w:p>
    <w:p w14:paraId="5EA913AF"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Και τώρα πάμε να φύγουμε και να έρθουμε στις 21.00΄ η ώρα και να τελειώσουμε στη 1.00΄ ! Δεν καταλαβαίνετε τι λέω τόση ώρα;</w:t>
      </w:r>
    </w:p>
    <w:p w14:paraId="5EA913B0"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Δεν αμφισβητώ την εντιμότητά σας, αλλά η γυναίκα του Καίσαρα δεν πρέπει μόνο να είναι τίμια, αλλά και να φαίνεται.</w:t>
      </w:r>
    </w:p>
    <w:p w14:paraId="5EA913B1"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 από την πτέρυγα του ΣΥΡΙΖΑ)</w:t>
      </w:r>
    </w:p>
    <w:p w14:paraId="5EA913B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Από την ώρα που υπάρχουν συνάδελφοι που θέλουν να μιλήσουν, από </w:t>
      </w:r>
      <w:r>
        <w:rPr>
          <w:rFonts w:eastAsia="Times New Roman" w:cs="Times New Roman"/>
          <w:szCs w:val="24"/>
        </w:rPr>
        <w:t xml:space="preserve">την ώρα που υπάρχει προηγούμενο από το 1974, </w:t>
      </w:r>
      <w:r>
        <w:rPr>
          <w:rFonts w:eastAsia="Times New Roman" w:cs="Times New Roman"/>
          <w:szCs w:val="24"/>
        </w:rPr>
        <w:lastRenderedPageBreak/>
        <w:t>ποιος είναι ο λόγος που θέλετε, ντε και καλά, να γίνει η ψηφοφορία στις 18.30΄; Χαλάει ο κόσμος για δυο-τρεις ώρες, κύριε Πρόεδρε; Για όνομα του Θεού!</w:t>
      </w:r>
    </w:p>
    <w:p w14:paraId="5EA913B3"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Χατζηδάκη, απορώ πώς επαν</w:t>
      </w:r>
      <w:r>
        <w:rPr>
          <w:rFonts w:eastAsia="Times New Roman" w:cs="Times New Roman"/>
          <w:szCs w:val="24"/>
        </w:rPr>
        <w:t>έρχεστε στα επιχειρήματα τα προ τριημέρου, όταν σας είπα ότι αν από το 1974 μέχρι τώρα καλέσουμε τις Υπηρεσίες να σας πουν πόσες ώρες γίνονταν οι διαδικασίες και πόσοι μιλούσαν, θα βλέπατε πως αυτή η διαδικασία είναι υποδειγματική. Αφήστε με. Σας έδωσα μία</w:t>
      </w:r>
      <w:r>
        <w:rPr>
          <w:rFonts w:eastAsia="Times New Roman" w:cs="Times New Roman"/>
          <w:szCs w:val="24"/>
        </w:rPr>
        <w:t xml:space="preserve"> διέξοδο σε σχέση με το επιχείρημά σας. Η ουσία, λοιπόν, είναι αυτή. Δεν υπάρχει κα</w:t>
      </w:r>
      <w:r>
        <w:rPr>
          <w:rFonts w:eastAsia="Times New Roman" w:cs="Times New Roman"/>
          <w:szCs w:val="24"/>
        </w:rPr>
        <w:t>μ</w:t>
      </w:r>
      <w:r>
        <w:rPr>
          <w:rFonts w:eastAsia="Times New Roman" w:cs="Times New Roman"/>
          <w:szCs w:val="24"/>
        </w:rPr>
        <w:t>μία ανισοτιμία σε σχέση με την προηγούμενη πρόταση μομφής, διότι τώρα και τις τρεις ημέρες κάναμε πλήρεις διαδικασίες. Εχθές ήμασταν εδώ από το πρωί μέχρι το βράδυ και πήγα</w:t>
      </w:r>
      <w:r>
        <w:rPr>
          <w:rFonts w:eastAsia="Times New Roman" w:cs="Times New Roman"/>
          <w:szCs w:val="24"/>
        </w:rPr>
        <w:t>με μέχρι 1.30΄.</w:t>
      </w:r>
    </w:p>
    <w:p w14:paraId="5EA913B4" w14:textId="77777777" w:rsidR="000F46A4" w:rsidRDefault="00307FE8">
      <w:pPr>
        <w:spacing w:line="600" w:lineRule="auto"/>
        <w:ind w:firstLine="720"/>
        <w:jc w:val="both"/>
        <w:rPr>
          <w:rFonts w:eastAsia="Times New Roman" w:cs="Times New Roman"/>
          <w:szCs w:val="24"/>
        </w:rPr>
      </w:pPr>
      <w:r w:rsidRPr="00471C2B">
        <w:rPr>
          <w:rFonts w:eastAsia="Times New Roman" w:cs="Times New Roman"/>
          <w:b/>
          <w:szCs w:val="24"/>
        </w:rPr>
        <w:t>ΝΙΚΟΛΑΟΣ ΞΥΔΑΚΗΣ:</w:t>
      </w:r>
      <w:r>
        <w:rPr>
          <w:rFonts w:eastAsia="Times New Roman" w:cs="Times New Roman"/>
          <w:b/>
          <w:szCs w:val="24"/>
        </w:rPr>
        <w:t xml:space="preserve"> </w:t>
      </w:r>
      <w:r>
        <w:rPr>
          <w:rFonts w:eastAsia="Times New Roman" w:cs="Times New Roman"/>
          <w:szCs w:val="24"/>
        </w:rPr>
        <w:t>Κύριε Πρόεδρε, θα μπορούσα να έχω τον λόγο;</w:t>
      </w:r>
    </w:p>
    <w:p w14:paraId="5EA913B5"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sidRPr="003371A8">
        <w:rPr>
          <w:rFonts w:eastAsia="Times New Roman" w:cs="Times New Roman"/>
          <w:szCs w:val="24"/>
        </w:rPr>
        <w:t>Κύριε Ξυδάκη</w:t>
      </w:r>
      <w:r>
        <w:rPr>
          <w:rFonts w:eastAsia="Times New Roman" w:cs="Times New Roman"/>
          <w:szCs w:val="24"/>
        </w:rPr>
        <w:t>, θέλετε κάτι να πείτε;</w:t>
      </w:r>
    </w:p>
    <w:p w14:paraId="5EA913B6" w14:textId="77777777" w:rsidR="000F46A4" w:rsidRDefault="00307FE8">
      <w:pPr>
        <w:spacing w:line="600" w:lineRule="auto"/>
        <w:ind w:firstLine="720"/>
        <w:jc w:val="both"/>
        <w:rPr>
          <w:rFonts w:eastAsia="Times New Roman"/>
          <w:szCs w:val="24"/>
        </w:rPr>
      </w:pPr>
      <w:r w:rsidRPr="00101309">
        <w:rPr>
          <w:rFonts w:eastAsia="Times New Roman"/>
          <w:b/>
          <w:szCs w:val="24"/>
        </w:rPr>
        <w:lastRenderedPageBreak/>
        <w:t>ΙΩΑΝΝΗΣ ΤΡΑΓΑΚΗΣ:</w:t>
      </w:r>
      <w:r>
        <w:rPr>
          <w:rFonts w:eastAsia="Times New Roman"/>
          <w:szCs w:val="24"/>
        </w:rPr>
        <w:t xml:space="preserve"> Μην αναφέρεστε στην περίοδο από το 1974 και μετά. Έχω άποψη.</w:t>
      </w:r>
    </w:p>
    <w:p w14:paraId="5EA913B7" w14:textId="77777777" w:rsidR="000F46A4" w:rsidRDefault="00307FE8">
      <w:pPr>
        <w:spacing w:line="600" w:lineRule="auto"/>
        <w:ind w:firstLine="720"/>
        <w:jc w:val="both"/>
        <w:rPr>
          <w:rFonts w:eastAsia="Times New Roman"/>
          <w:szCs w:val="24"/>
        </w:rPr>
      </w:pPr>
      <w:r w:rsidRPr="00101309">
        <w:rPr>
          <w:rFonts w:eastAsia="Times New Roman"/>
          <w:b/>
          <w:szCs w:val="24"/>
        </w:rPr>
        <w:t>ΠΡΟΕΔΡΟΣ (Νικόλαος Βούτσης):</w:t>
      </w:r>
      <w:r>
        <w:rPr>
          <w:rFonts w:eastAsia="Times New Roman"/>
          <w:szCs w:val="24"/>
        </w:rPr>
        <w:t xml:space="preserve"> Χάνου</w:t>
      </w:r>
      <w:r>
        <w:rPr>
          <w:rFonts w:eastAsia="Times New Roman"/>
          <w:szCs w:val="24"/>
        </w:rPr>
        <w:t>με ώρα τώρα. Δεν το λέω για σας.</w:t>
      </w:r>
    </w:p>
    <w:p w14:paraId="5EA913B8" w14:textId="77777777" w:rsidR="000F46A4" w:rsidRDefault="00307FE8">
      <w:pPr>
        <w:spacing w:line="600" w:lineRule="auto"/>
        <w:ind w:firstLine="720"/>
        <w:jc w:val="both"/>
        <w:rPr>
          <w:rFonts w:eastAsia="Times New Roman"/>
          <w:szCs w:val="24"/>
        </w:rPr>
      </w:pPr>
      <w:r>
        <w:rPr>
          <w:rFonts w:eastAsia="Times New Roman"/>
          <w:szCs w:val="24"/>
        </w:rPr>
        <w:t>Κύριε Ξυδάκη, έχετε τον λόγο.</w:t>
      </w:r>
    </w:p>
    <w:p w14:paraId="5EA913B9" w14:textId="77777777" w:rsidR="000F46A4" w:rsidRDefault="00307FE8">
      <w:pPr>
        <w:spacing w:line="600" w:lineRule="auto"/>
        <w:ind w:firstLine="720"/>
        <w:jc w:val="both"/>
        <w:rPr>
          <w:rFonts w:eastAsia="Times New Roman"/>
          <w:szCs w:val="24"/>
        </w:rPr>
      </w:pPr>
      <w:r w:rsidRPr="00101309">
        <w:rPr>
          <w:rFonts w:eastAsia="Times New Roman"/>
          <w:b/>
          <w:szCs w:val="24"/>
        </w:rPr>
        <w:t>ΝΙΚΟΛΑΟΣ ΞΥΔΑΚΗΣ:</w:t>
      </w:r>
      <w:r>
        <w:rPr>
          <w:rFonts w:eastAsia="Times New Roman"/>
          <w:szCs w:val="24"/>
        </w:rPr>
        <w:t xml:space="preserve"> Κύριε Πρόεδρε, δύο μέρες φύγαμε στις 2.30΄ τα μεσάνυχτα. Όλοι οι συνάδελφοι γνωρίζουν </w:t>
      </w:r>
      <w:r w:rsidRPr="00101309">
        <w:rPr>
          <w:rFonts w:eastAsia="Times New Roman"/>
          <w:szCs w:val="24"/>
        </w:rPr>
        <w:t>-</w:t>
      </w:r>
      <w:r>
        <w:rPr>
          <w:rFonts w:eastAsia="Times New Roman"/>
          <w:szCs w:val="24"/>
        </w:rPr>
        <w:t>και οι εμπειρότεροι εμού πολύ καλύτερα</w:t>
      </w:r>
      <w:r w:rsidRPr="00101309">
        <w:rPr>
          <w:rFonts w:eastAsia="Times New Roman"/>
          <w:szCs w:val="24"/>
        </w:rPr>
        <w:t>-</w:t>
      </w:r>
      <w:r>
        <w:rPr>
          <w:rFonts w:eastAsia="Times New Roman"/>
          <w:szCs w:val="24"/>
        </w:rPr>
        <w:t xml:space="preserve"> ότι από κάποιο σημείο και έπειτα παρατηρούνται ε</w:t>
      </w:r>
      <w:r>
        <w:rPr>
          <w:rFonts w:eastAsia="Times New Roman"/>
          <w:szCs w:val="24"/>
        </w:rPr>
        <w:t>κφυλιστικά φαινόμενα. Οι συνάδελφοι</w:t>
      </w:r>
      <w:r w:rsidRPr="0085012E">
        <w:rPr>
          <w:rFonts w:eastAsia="Times New Roman"/>
          <w:szCs w:val="24"/>
        </w:rPr>
        <w:t xml:space="preserve"> </w:t>
      </w:r>
      <w:r>
        <w:rPr>
          <w:rFonts w:eastAsia="Times New Roman"/>
          <w:szCs w:val="24"/>
        </w:rPr>
        <w:t>ανεβαίνουν στο Βήμα, είναι κουρασμένοι, περιμένουν. Ουδείς μίλησε λιγότερα από εννέα ή δέκα λεπτά. Όλοι έχουν να πουν κάτι και έγινε μία υπερ-χρήση του χρόνου. Έχουν ακουστεί πολλές απόψεις, ένας πλούτος επιχειρημάτων πο</w:t>
      </w:r>
      <w:r>
        <w:rPr>
          <w:rFonts w:eastAsia="Times New Roman"/>
          <w:szCs w:val="24"/>
        </w:rPr>
        <w:t xml:space="preserve">λιτικών και επιχειρημάτων εξωτερικής πολιτικής και κραυγές, οι οποίες αμαύρωσαν εν μέρει τη διαδικασία, αφήνοντάς μας τώρα να βγούμε σε ένα ξέφωτο την τρίτη ημέρα. </w:t>
      </w:r>
    </w:p>
    <w:p w14:paraId="5EA913BA" w14:textId="77777777" w:rsidR="000F46A4" w:rsidRDefault="00307FE8">
      <w:pPr>
        <w:spacing w:line="600" w:lineRule="auto"/>
        <w:ind w:firstLine="720"/>
        <w:jc w:val="both"/>
        <w:rPr>
          <w:rFonts w:eastAsia="Times New Roman"/>
          <w:szCs w:val="24"/>
        </w:rPr>
      </w:pPr>
      <w:r>
        <w:rPr>
          <w:rFonts w:eastAsia="Times New Roman"/>
          <w:szCs w:val="24"/>
        </w:rPr>
        <w:t>Ο ελληνικός λαός μας παρακολουθεί. Έχει ένα στοιχείο θεατρικότητας η κοινοβουλευτική διαδικ</w:t>
      </w:r>
      <w:r>
        <w:rPr>
          <w:rFonts w:eastAsia="Times New Roman"/>
          <w:szCs w:val="24"/>
        </w:rPr>
        <w:t xml:space="preserve">ασία και ορθώς έχει. Δεν </w:t>
      </w:r>
      <w:r>
        <w:rPr>
          <w:rFonts w:eastAsia="Times New Roman"/>
          <w:szCs w:val="24"/>
        </w:rPr>
        <w:lastRenderedPageBreak/>
        <w:t>είναι όμως μόνον αυτό. Έχουμε να μπούμε στις μεγάλες αφηγήσεις των Αρχηγών των Κομμάτων, τις μεγάλες θέσεις. Μας παρακολουθεί ο κόσμος με προσοχή και νομίζω ότι του οφείλουμε, την τρίτη ημέρα μέχρι το απόγευμα, μέχρι το βράδυ, όπως</w:t>
      </w:r>
      <w:r>
        <w:rPr>
          <w:rFonts w:eastAsia="Times New Roman"/>
          <w:szCs w:val="24"/>
        </w:rPr>
        <w:t xml:space="preserve"> το είχαμε πει από την πρώτη ημέρα, να ολοκληρωθεί αυτή η διαδικασία. </w:t>
      </w:r>
    </w:p>
    <w:p w14:paraId="5EA913BB" w14:textId="77777777" w:rsidR="000F46A4" w:rsidRDefault="00307FE8">
      <w:pPr>
        <w:spacing w:line="600" w:lineRule="auto"/>
        <w:ind w:firstLine="720"/>
        <w:jc w:val="both"/>
        <w:rPr>
          <w:rFonts w:eastAsia="Times New Roman"/>
          <w:szCs w:val="24"/>
        </w:rPr>
      </w:pPr>
      <w:r>
        <w:rPr>
          <w:rFonts w:eastAsia="Times New Roman"/>
          <w:szCs w:val="24"/>
        </w:rPr>
        <w:t>Αν θέλουν οι Βουλευτές της Νέας Δημοκρατίας, όπως το είπατε, ας λάβουν τον λόγο όλοι για να πουν τις απόψεις τους. Δεν νομίζω ότι έχουμε κάνει κα</w:t>
      </w:r>
      <w:r>
        <w:rPr>
          <w:rFonts w:eastAsia="Times New Roman"/>
          <w:szCs w:val="24"/>
        </w:rPr>
        <w:t>μ</w:t>
      </w:r>
      <w:r>
        <w:rPr>
          <w:rFonts w:eastAsia="Times New Roman"/>
          <w:szCs w:val="24"/>
        </w:rPr>
        <w:t>μία παραβίαση αυτού που αρχικά συμφωνήθ</w:t>
      </w:r>
      <w:r>
        <w:rPr>
          <w:rFonts w:eastAsia="Times New Roman"/>
          <w:szCs w:val="24"/>
        </w:rPr>
        <w:t>ηκε. Μάλιστα μάλλον είμαστε και πιο γενναιόδωροι προς τους εαυτούς μας συνολικά.</w:t>
      </w:r>
    </w:p>
    <w:p w14:paraId="5EA913BC" w14:textId="77777777" w:rsidR="000F46A4" w:rsidRDefault="00307FE8">
      <w:pPr>
        <w:spacing w:line="600" w:lineRule="auto"/>
        <w:ind w:firstLine="720"/>
        <w:jc w:val="both"/>
        <w:rPr>
          <w:rFonts w:eastAsia="Times New Roman"/>
          <w:szCs w:val="24"/>
        </w:rPr>
      </w:pPr>
      <w:r w:rsidRPr="00101309">
        <w:rPr>
          <w:rFonts w:eastAsia="Times New Roman"/>
          <w:b/>
          <w:szCs w:val="24"/>
        </w:rPr>
        <w:t>ΓΕΡΑΣΙΜΟΣ ΓΙΑΚΟΥΜΑΤΟΣ:</w:t>
      </w:r>
      <w:r>
        <w:rPr>
          <w:rFonts w:eastAsia="Times New Roman"/>
          <w:szCs w:val="24"/>
        </w:rPr>
        <w:t xml:space="preserve"> Να προχωρήσουμε, κύριε Πρόεδρε.</w:t>
      </w:r>
    </w:p>
    <w:p w14:paraId="5EA913BD" w14:textId="77777777" w:rsidR="000F46A4" w:rsidRDefault="00307FE8">
      <w:pPr>
        <w:spacing w:line="600" w:lineRule="auto"/>
        <w:ind w:firstLine="720"/>
        <w:jc w:val="both"/>
        <w:rPr>
          <w:rFonts w:eastAsia="Times New Roman"/>
          <w:szCs w:val="24"/>
        </w:rPr>
      </w:pPr>
      <w:r w:rsidRPr="00101309">
        <w:rPr>
          <w:rFonts w:eastAsia="Times New Roman"/>
          <w:b/>
          <w:szCs w:val="24"/>
        </w:rPr>
        <w:t>ΠΡΟΕΔΡΟΣ (Νικόλαος Βούτσης):</w:t>
      </w:r>
      <w:r>
        <w:rPr>
          <w:rFonts w:eastAsia="Times New Roman"/>
          <w:szCs w:val="24"/>
        </w:rPr>
        <w:t xml:space="preserve"> Ναι, να προχωρήσουμε, κύριε Γιακουμάτο.</w:t>
      </w:r>
    </w:p>
    <w:p w14:paraId="5EA913BE" w14:textId="77777777" w:rsidR="000F46A4" w:rsidRDefault="00307FE8">
      <w:pPr>
        <w:spacing w:line="600" w:lineRule="auto"/>
        <w:ind w:firstLine="720"/>
        <w:jc w:val="both"/>
        <w:rPr>
          <w:rFonts w:eastAsia="Times New Roman"/>
          <w:szCs w:val="24"/>
        </w:rPr>
      </w:pPr>
      <w:r>
        <w:rPr>
          <w:rFonts w:eastAsia="Times New Roman"/>
          <w:szCs w:val="24"/>
        </w:rPr>
        <w:t xml:space="preserve">Θέλουν να μιλήσουν όλοι οι Βουλευτές της Νέας Δημοκρατίας, διότι εσείς κάνατε την πρόταση δυσπιστίας. Το αποδέχομαι. Θα μιλήσετε όλοι. Βεβαίως θα μιλήσετε όπως και άλλοι </w:t>
      </w:r>
      <w:r>
        <w:rPr>
          <w:rFonts w:eastAsia="Times New Roman"/>
          <w:szCs w:val="24"/>
        </w:rPr>
        <w:lastRenderedPageBreak/>
        <w:t>συνάδελφοι για πέντε λεπτά ο καθένας από εδώ και πέρα. Το τεχνικό ζήτημα, το πώς θα βγ</w:t>
      </w:r>
      <w:r>
        <w:rPr>
          <w:rFonts w:eastAsia="Times New Roman"/>
          <w:szCs w:val="24"/>
        </w:rPr>
        <w:t xml:space="preserve">ει το ωράριο που σας είπα. </w:t>
      </w:r>
      <w:r>
        <w:rPr>
          <w:rFonts w:eastAsia="Times New Roman"/>
          <w:szCs w:val="24"/>
        </w:rPr>
        <w:t>Α</w:t>
      </w:r>
      <w:r>
        <w:rPr>
          <w:rFonts w:eastAsia="Times New Roman"/>
          <w:szCs w:val="24"/>
        </w:rPr>
        <w:t>φήστε να το λύσουν οι υπόλοιποι. Επ’ αυτού φαντάζομαι ότι δεν έχετε άποψη. Έτσι δεν είναι. Καταλάβατε. Συνεννοηθήκαμε. Θα πάμε μια χαρά. Εντάξει, ήρθησαν οι παρεξηγήσεις.</w:t>
      </w:r>
    </w:p>
    <w:p w14:paraId="5EA913BF" w14:textId="77777777" w:rsidR="000F46A4" w:rsidRDefault="00307FE8">
      <w:pPr>
        <w:spacing w:line="600" w:lineRule="auto"/>
        <w:ind w:firstLine="720"/>
        <w:jc w:val="both"/>
        <w:rPr>
          <w:rFonts w:eastAsia="Times New Roman"/>
          <w:szCs w:val="24"/>
        </w:rPr>
      </w:pPr>
      <w:r>
        <w:rPr>
          <w:rFonts w:eastAsia="Times New Roman"/>
          <w:szCs w:val="24"/>
        </w:rPr>
        <w:t>Τον λόγο έχει ο κ. Τζελέπης.</w:t>
      </w:r>
    </w:p>
    <w:p w14:paraId="5EA913C0" w14:textId="77777777" w:rsidR="000F46A4" w:rsidRDefault="00307FE8">
      <w:pPr>
        <w:spacing w:line="600" w:lineRule="auto"/>
        <w:ind w:firstLine="720"/>
        <w:jc w:val="both"/>
        <w:rPr>
          <w:rFonts w:eastAsia="Times New Roman"/>
          <w:szCs w:val="24"/>
        </w:rPr>
      </w:pPr>
      <w:r w:rsidRPr="00A1787C">
        <w:rPr>
          <w:rFonts w:eastAsia="Times New Roman"/>
          <w:b/>
          <w:szCs w:val="24"/>
        </w:rPr>
        <w:t xml:space="preserve">ΜΙΧΑΗΛ ΤΖΕΛΕΠΗΣ: </w:t>
      </w:r>
      <w:r>
        <w:rPr>
          <w:rFonts w:eastAsia="Times New Roman"/>
          <w:szCs w:val="24"/>
        </w:rPr>
        <w:t xml:space="preserve">Ευχαριστώ, </w:t>
      </w:r>
      <w:r>
        <w:rPr>
          <w:rFonts w:eastAsia="Times New Roman"/>
          <w:szCs w:val="24"/>
        </w:rPr>
        <w:t>κύριε Πρόεδρε.</w:t>
      </w:r>
    </w:p>
    <w:p w14:paraId="5EA913C1" w14:textId="77777777" w:rsidR="000F46A4" w:rsidRDefault="00307FE8">
      <w:pPr>
        <w:spacing w:line="600" w:lineRule="auto"/>
        <w:ind w:firstLine="720"/>
        <w:jc w:val="both"/>
        <w:rPr>
          <w:rFonts w:eastAsia="Times New Roman"/>
          <w:szCs w:val="24"/>
        </w:rPr>
      </w:pPr>
      <w:r>
        <w:rPr>
          <w:rFonts w:eastAsia="Times New Roman"/>
          <w:szCs w:val="24"/>
        </w:rPr>
        <w:t>Κυρίες και κύριοι συνάδελφοι, συζητάμε σήμερα τη συμφωνία της Ελλάδας με τη γειτονική χώρα, τα Σκόπια και ακούω εδώ αν αυτή η συμφωνία είναι καλή ή κακή.</w:t>
      </w:r>
    </w:p>
    <w:p w14:paraId="5EA913C2" w14:textId="77777777" w:rsidR="000F46A4" w:rsidRDefault="00307FE8">
      <w:pPr>
        <w:spacing w:line="600" w:lineRule="auto"/>
        <w:ind w:firstLine="720"/>
        <w:jc w:val="both"/>
        <w:rPr>
          <w:rFonts w:eastAsia="Times New Roman"/>
          <w:szCs w:val="24"/>
        </w:rPr>
      </w:pPr>
      <w:r>
        <w:rPr>
          <w:rFonts w:eastAsia="Times New Roman"/>
          <w:szCs w:val="24"/>
        </w:rPr>
        <w:t>Κυρίες και κύριοι συνάδελφοι, το ζητούμενο είναι αν αυτή η συμφωνία υπερασπίζεται τα εθ</w:t>
      </w:r>
      <w:r>
        <w:rPr>
          <w:rFonts w:eastAsia="Times New Roman"/>
          <w:szCs w:val="24"/>
        </w:rPr>
        <w:t>νικά συμφέροντα ή όχι. Εγώ λέω ότι η συμφωνία αυτή δεν διασφαλίζει τα εθνικά συμφέροντα.</w:t>
      </w:r>
    </w:p>
    <w:p w14:paraId="5EA913C3" w14:textId="77777777" w:rsidR="000F46A4" w:rsidRDefault="00307FE8">
      <w:pPr>
        <w:spacing w:line="600" w:lineRule="auto"/>
        <w:ind w:firstLine="720"/>
        <w:jc w:val="both"/>
        <w:rPr>
          <w:rFonts w:eastAsia="Times New Roman"/>
          <w:szCs w:val="24"/>
        </w:rPr>
      </w:pPr>
      <w:r>
        <w:rPr>
          <w:rFonts w:eastAsia="Times New Roman"/>
          <w:szCs w:val="24"/>
        </w:rPr>
        <w:t xml:space="preserve"> </w:t>
      </w:r>
      <w:r w:rsidRPr="00101309">
        <w:rPr>
          <w:rFonts w:eastAsia="Times New Roman"/>
          <w:szCs w:val="24"/>
        </w:rPr>
        <w:t xml:space="preserve">Υποδείξεις </w:t>
      </w:r>
      <w:r>
        <w:rPr>
          <w:rFonts w:eastAsia="Times New Roman"/>
          <w:szCs w:val="24"/>
        </w:rPr>
        <w:t>δε εμείς, ως Κίνημα Αλλαγής, δεν δεχόμαστε. Άκουσα Υπουργό να λέει από το Βήμα της Βουλής ότι το Ευρωπαϊκό Σοσιαλιστικό Κόμμα πήρε θέση. Θα ήθελα να θυμίσω</w:t>
      </w:r>
      <w:r>
        <w:rPr>
          <w:rFonts w:eastAsia="Times New Roman"/>
          <w:szCs w:val="24"/>
        </w:rPr>
        <w:t xml:space="preserve"> ότι το ΠΑΣΟΚ σε όλη του τη διαδρομή είχε πολύ ψηλά τη σημαία των εθνικών συμφερόντων. Συνεχίζουμε αυτήν την πορεία ως </w:t>
      </w:r>
      <w:r>
        <w:rPr>
          <w:rFonts w:eastAsia="Times New Roman"/>
          <w:szCs w:val="24"/>
        </w:rPr>
        <w:lastRenderedPageBreak/>
        <w:t xml:space="preserve">Δημοκρατική Συμπαράταξη με την Πρόεδρό μας, την κ. Γεννηματά και υπερασπιζόμαστε και πάλι σήμερα τα συμφέροντα της Ελλάδας. Κρατάμε ψηλά </w:t>
      </w:r>
      <w:r>
        <w:rPr>
          <w:rFonts w:eastAsia="Times New Roman"/>
          <w:szCs w:val="24"/>
        </w:rPr>
        <w:t>τις αρχές της δημοκρατίας, της ανεξαρτησίας και της αξιοπρέπειας. Σεβόμαστε τις αρχές της συνεργασίας. Σε κα</w:t>
      </w:r>
      <w:r>
        <w:rPr>
          <w:rFonts w:eastAsia="Times New Roman"/>
          <w:szCs w:val="24"/>
        </w:rPr>
        <w:t>μ</w:t>
      </w:r>
      <w:r>
        <w:rPr>
          <w:rFonts w:eastAsia="Times New Roman"/>
          <w:szCs w:val="24"/>
        </w:rPr>
        <w:t>μία, όμως, περίπτωση δεν θα γίνουμε ενεργούμενο άλλων συμφερόντων στην Ελλάδα και στα Βαλκάνια. Πρόθυμους γι’ αυτές τις υποδείξεις ίσως βρουν σε αυ</w:t>
      </w:r>
      <w:r>
        <w:rPr>
          <w:rFonts w:eastAsia="Times New Roman"/>
          <w:szCs w:val="24"/>
        </w:rPr>
        <w:t xml:space="preserve">τούς που καλούν, έστω και ως λαθρεπιβάτες - παρατηρητές κάθε φορά. </w:t>
      </w:r>
    </w:p>
    <w:p w14:paraId="5EA913C4" w14:textId="77777777" w:rsidR="000F46A4" w:rsidRDefault="00307FE8">
      <w:pPr>
        <w:spacing w:line="600" w:lineRule="auto"/>
        <w:ind w:firstLine="720"/>
        <w:jc w:val="both"/>
        <w:rPr>
          <w:rFonts w:eastAsia="Times New Roman"/>
          <w:szCs w:val="24"/>
        </w:rPr>
      </w:pPr>
      <w:r>
        <w:rPr>
          <w:rFonts w:eastAsia="Times New Roman"/>
          <w:szCs w:val="24"/>
        </w:rPr>
        <w:t>Θα ήθελα τώρα να αναφερθώ στη συμφωνία. Πρώτον, είναι μια συμφωνία που έγινε χωρίς κα</w:t>
      </w:r>
      <w:r>
        <w:rPr>
          <w:rFonts w:eastAsia="Times New Roman"/>
          <w:szCs w:val="24"/>
        </w:rPr>
        <w:t>μ</w:t>
      </w:r>
      <w:r>
        <w:rPr>
          <w:rFonts w:eastAsia="Times New Roman"/>
          <w:szCs w:val="24"/>
        </w:rPr>
        <w:t xml:space="preserve">μία εθνική συνεννόηση. Είναι μια συμφωνία εν κρυπτώ και, αν δεν γινόταν αυτή η συζήτηση σήμερα, ο </w:t>
      </w:r>
      <w:r>
        <w:rPr>
          <w:rFonts w:eastAsia="Times New Roman"/>
          <w:szCs w:val="24"/>
        </w:rPr>
        <w:t>ελληνικός λαός δεν θα γνώριζε το θέμα. Είναι μια συμφωνία ιστορική για τη χώρα μας πολύ σοβαρής και πολύ μεγάλης πολιτικής, ιστορικής, γεωπολιτικής και γεωστρατηγικής σημασίας για τη χώρα.</w:t>
      </w:r>
    </w:p>
    <w:p w14:paraId="5EA913C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Δεν πρέπει να ξεχνάμε ότι δεν θα συζητούσαμε σήμερα εδώ για οποιαδή</w:t>
      </w:r>
      <w:r>
        <w:rPr>
          <w:rFonts w:eastAsia="Times New Roman" w:cs="Times New Roman"/>
          <w:szCs w:val="24"/>
        </w:rPr>
        <w:t xml:space="preserve">ποτε συμφωνία, εάν δεν υπήρχε η ενδιάμεση συμφωνία του ΠΑΣΟΚ με τον Ανδρέα Παπανδρέου το 1995. Σήμερα, συζητάμε αν θα έχουμε μια συμφωνία που θα διασφαλίζει </w:t>
      </w:r>
      <w:r>
        <w:rPr>
          <w:rFonts w:eastAsia="Times New Roman" w:cs="Times New Roman"/>
          <w:szCs w:val="24"/>
        </w:rPr>
        <w:lastRenderedPageBreak/>
        <w:t xml:space="preserve">τα εθνικά συμφέροντα της χώρας. Τήρησε τότε αυτή τη συμφωνία η </w:t>
      </w:r>
      <w:r>
        <w:rPr>
          <w:rFonts w:eastAsia="Times New Roman" w:cs="Times New Roman"/>
          <w:szCs w:val="24"/>
          <w:lang w:val="en-US"/>
        </w:rPr>
        <w:t>FYROM</w:t>
      </w:r>
      <w:r>
        <w:rPr>
          <w:rFonts w:eastAsia="Times New Roman" w:cs="Times New Roman"/>
          <w:szCs w:val="24"/>
        </w:rPr>
        <w:t xml:space="preserve">; Όχι, σε όλη αυτή την πορεία, </w:t>
      </w:r>
      <w:r>
        <w:rPr>
          <w:rFonts w:eastAsia="Times New Roman" w:cs="Times New Roman"/>
          <w:szCs w:val="24"/>
        </w:rPr>
        <w:t xml:space="preserve">σε αυτά τα είκοσι χρόνια, καταστρατήγησε το γράμμα και το πνεύμα αυτής της συμφωνίας. </w:t>
      </w:r>
    </w:p>
    <w:p w14:paraId="5EA913C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Τι κάνατε εσείς τώρα; Αντιστρέψατε τους όρους που μέχρι τώρα διαπραγματευόταν η χώρα. Μέχρι τώρα διαπραγματευόταν η χώρα το ονοματολογικό. Συζητήσατε εσείς καθόλου για τ</w:t>
      </w:r>
      <w:r>
        <w:rPr>
          <w:rFonts w:eastAsia="Times New Roman" w:cs="Times New Roman"/>
          <w:szCs w:val="24"/>
        </w:rPr>
        <w:t xml:space="preserve">ο όνομα της γειτονικής χώρας; Καθόλου. Μάλιστα, αρχικά, του δώσατε την εθνικότητα και τη γλώσσα. Εθνικότητα, ιθαγένεια: </w:t>
      </w:r>
      <w:r>
        <w:rPr>
          <w:rFonts w:eastAsia="Times New Roman" w:cs="Times New Roman"/>
          <w:szCs w:val="24"/>
        </w:rPr>
        <w:t>«</w:t>
      </w:r>
      <w:r>
        <w:rPr>
          <w:rFonts w:eastAsia="Times New Roman" w:cs="Times New Roman"/>
          <w:szCs w:val="24"/>
        </w:rPr>
        <w:t>Μακεδόνες</w:t>
      </w:r>
      <w:r>
        <w:rPr>
          <w:rFonts w:eastAsia="Times New Roman" w:cs="Times New Roman"/>
          <w:szCs w:val="24"/>
        </w:rPr>
        <w:t>»</w:t>
      </w:r>
      <w:r>
        <w:rPr>
          <w:rFonts w:eastAsia="Times New Roman" w:cs="Times New Roman"/>
          <w:szCs w:val="24"/>
        </w:rPr>
        <w:t xml:space="preserve">. Γλώσσα: </w:t>
      </w:r>
      <w:r>
        <w:rPr>
          <w:rFonts w:eastAsia="Times New Roman" w:cs="Times New Roman"/>
          <w:szCs w:val="24"/>
        </w:rPr>
        <w:t>«</w:t>
      </w:r>
      <w:r>
        <w:rPr>
          <w:rFonts w:eastAsia="Times New Roman" w:cs="Times New Roman"/>
          <w:szCs w:val="24"/>
        </w:rPr>
        <w:t>μακεδονική</w:t>
      </w:r>
      <w:r>
        <w:rPr>
          <w:rFonts w:eastAsia="Times New Roman" w:cs="Times New Roman"/>
          <w:szCs w:val="24"/>
        </w:rPr>
        <w:t>»</w:t>
      </w:r>
      <w:r>
        <w:rPr>
          <w:rFonts w:eastAsia="Times New Roman" w:cs="Times New Roman"/>
          <w:szCs w:val="24"/>
        </w:rPr>
        <w:t xml:space="preserve">. Και μετέπειτα τους δώσατε την ευκαιρία </w:t>
      </w:r>
      <w:r w:rsidRPr="002314B3">
        <w:rPr>
          <w:rFonts w:eastAsia="Times New Roman"/>
          <w:bCs/>
          <w:shd w:val="clear" w:color="auto" w:fill="FFFFFF"/>
        </w:rPr>
        <w:t>να</w:t>
      </w:r>
      <w:r>
        <w:rPr>
          <w:rFonts w:eastAsia="Times New Roman" w:cs="Times New Roman"/>
          <w:szCs w:val="24"/>
        </w:rPr>
        <w:t xml:space="preserve"> διαλέξουν το όνομα.</w:t>
      </w:r>
    </w:p>
    <w:p w14:paraId="5EA913C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Θα ήθελα εδώ να αναφερθώ, επίσης, σε έν</w:t>
      </w:r>
      <w:r>
        <w:rPr>
          <w:rFonts w:eastAsia="Times New Roman" w:cs="Times New Roman"/>
          <w:szCs w:val="24"/>
        </w:rPr>
        <w:t>α έγγραφο</w:t>
      </w:r>
      <w:r w:rsidRPr="0040712D">
        <w:rPr>
          <w:rFonts w:eastAsia="Times New Roman" w:cs="Times New Roman"/>
          <w:szCs w:val="24"/>
        </w:rPr>
        <w:t xml:space="preserve"> </w:t>
      </w:r>
      <w:r>
        <w:rPr>
          <w:rFonts w:eastAsia="Times New Roman" w:cs="Times New Roman"/>
          <w:szCs w:val="24"/>
        </w:rPr>
        <w:t>από το 2008, στο οποίο είναι ο σκληρός σας ιδεολογικός πυρήνας. Το υπογράφουν διακόσια στελέχη σας. Λέτε ότι δεν διακυβεύεται το εθνικό συμφέρον, αν δώσουμε τη συνταγματική ονομασία</w:t>
      </w:r>
      <w:r>
        <w:rPr>
          <w:rFonts w:eastAsia="Times New Roman" w:cs="Times New Roman"/>
          <w:szCs w:val="24"/>
        </w:rPr>
        <w:t>,</w:t>
      </w:r>
      <w:r>
        <w:rPr>
          <w:rFonts w:eastAsia="Times New Roman" w:cs="Times New Roman"/>
          <w:szCs w:val="24"/>
        </w:rPr>
        <w:t xml:space="preserve"> που είχε η γειτονική χώρα, δηλαδή «Δημοκρατία της Μακεδονίας» κ</w:t>
      </w:r>
      <w:r>
        <w:rPr>
          <w:rFonts w:eastAsia="Times New Roman" w:cs="Times New Roman"/>
          <w:szCs w:val="24"/>
        </w:rPr>
        <w:t xml:space="preserve">αι </w:t>
      </w:r>
      <w:r w:rsidRPr="002B5B2E">
        <w:rPr>
          <w:rFonts w:eastAsia="Times New Roman"/>
          <w:bCs/>
          <w:shd w:val="clear" w:color="auto" w:fill="FFFFFF"/>
        </w:rPr>
        <w:t>ότι</w:t>
      </w:r>
      <w:r>
        <w:rPr>
          <w:rFonts w:eastAsia="Times New Roman" w:cs="Times New Roman"/>
          <w:szCs w:val="24"/>
        </w:rPr>
        <w:t xml:space="preserve"> «Η απειλή για την ειρήνη και την πολιτική συμβίωση είναι στην πραγματικότητα η φονική μηχανή που λέγεται ΝΑΤΟ.». </w:t>
      </w:r>
    </w:p>
    <w:p w14:paraId="5EA913C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Το υπογράφουν διακόσια στελέχη. Μεταξύ αυτών </w:t>
      </w:r>
      <w:r w:rsidRPr="00D66BCA">
        <w:rPr>
          <w:rFonts w:eastAsia="Times New Roman"/>
          <w:bCs/>
        </w:rPr>
        <w:t>είναι</w:t>
      </w:r>
      <w:r>
        <w:rPr>
          <w:rFonts w:eastAsia="Times New Roman" w:cs="Times New Roman"/>
          <w:szCs w:val="24"/>
        </w:rPr>
        <w:t xml:space="preserve"> και πάρα πολλοί Υπουργοί όπως η κ</w:t>
      </w:r>
      <w:r>
        <w:rPr>
          <w:rFonts w:eastAsia="Times New Roman" w:cs="Times New Roman"/>
          <w:szCs w:val="24"/>
        </w:rPr>
        <w:t>.</w:t>
      </w:r>
      <w:r>
        <w:rPr>
          <w:rFonts w:eastAsia="Times New Roman" w:cs="Times New Roman"/>
          <w:szCs w:val="24"/>
        </w:rPr>
        <w:t xml:space="preserve"> Αχτζιόγλου, ο κ. Γαβρόγλου, ο Υπουργός Οικονομικών κ. Τσακαλώτος και πολλοί άλλοι. </w:t>
      </w:r>
    </w:p>
    <w:p w14:paraId="5EA913C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Παρακαλώ το καταθέτω στα Πρακτικά.</w:t>
      </w:r>
    </w:p>
    <w:p w14:paraId="5EA913CA" w14:textId="77777777" w:rsidR="000F46A4" w:rsidRDefault="00307FE8">
      <w:pPr>
        <w:spacing w:line="600" w:lineRule="auto"/>
        <w:ind w:firstLine="720"/>
        <w:jc w:val="both"/>
        <w:rPr>
          <w:rFonts w:eastAsia="Times New Roman" w:cs="Times New Roman"/>
        </w:rPr>
      </w:pPr>
      <w:r w:rsidRPr="000731CA">
        <w:rPr>
          <w:rFonts w:eastAsia="Times New Roman" w:cs="Times New Roman"/>
        </w:rPr>
        <w:t xml:space="preserve">(Στο σημείο αυτό ο Βουλευτής κ. </w:t>
      </w:r>
      <w:r>
        <w:rPr>
          <w:rFonts w:eastAsia="Times New Roman" w:cs="Times New Roman"/>
        </w:rPr>
        <w:t>Μιχαήλ Τζελέπης</w:t>
      </w:r>
      <w:r w:rsidRPr="000731CA">
        <w:rPr>
          <w:rFonts w:eastAsia="Times New Roman" w:cs="Times New Roman"/>
        </w:rPr>
        <w:t xml:space="preserve"> καταθέτει για τα Πρακτικά τ</w:t>
      </w:r>
      <w:r>
        <w:rPr>
          <w:rFonts w:eastAsia="Times New Roman" w:cs="Times New Roman"/>
        </w:rPr>
        <w:t>ο</w:t>
      </w:r>
      <w:r w:rsidRPr="000731CA">
        <w:rPr>
          <w:rFonts w:eastAsia="Times New Roman" w:cs="Times New Roman"/>
        </w:rPr>
        <w:t xml:space="preserve"> προαναφερθέν έγγραφ</w:t>
      </w:r>
      <w:r>
        <w:rPr>
          <w:rFonts w:eastAsia="Times New Roman" w:cs="Times New Roman"/>
        </w:rPr>
        <w:t>ο</w:t>
      </w:r>
      <w:r w:rsidRPr="000731CA">
        <w:rPr>
          <w:rFonts w:eastAsia="Times New Roman" w:cs="Times New Roman"/>
        </w:rPr>
        <w:t xml:space="preserve">, </w:t>
      </w:r>
      <w:r w:rsidRPr="0040712D">
        <w:rPr>
          <w:rFonts w:eastAsia="Times New Roman" w:cs="Times New Roman"/>
          <w:bCs/>
          <w:shd w:val="clear" w:color="auto" w:fill="FFFFFF"/>
        </w:rPr>
        <w:t>το οποίο</w:t>
      </w:r>
      <w:r w:rsidRPr="000731CA">
        <w:rPr>
          <w:rFonts w:eastAsia="Times New Roman" w:cs="Times New Roman"/>
        </w:rPr>
        <w:t xml:space="preserve"> βρίσκ</w:t>
      </w:r>
      <w:r>
        <w:rPr>
          <w:rFonts w:eastAsia="Times New Roman" w:cs="Times New Roman"/>
        </w:rPr>
        <w:t>ετα</w:t>
      </w:r>
      <w:r w:rsidRPr="000731CA">
        <w:rPr>
          <w:rFonts w:eastAsia="Times New Roman" w:cs="Times New Roman"/>
        </w:rPr>
        <w:t>ι στο αρχείο του Τμή</w:t>
      </w:r>
      <w:r w:rsidRPr="000731CA">
        <w:rPr>
          <w:rFonts w:eastAsia="Times New Roman" w:cs="Times New Roman"/>
        </w:rPr>
        <w:t>ματος Γραμματείας της Διεύθυνσης Στενογραφίας και  Πρακτικών της Βουλής)</w:t>
      </w:r>
    </w:p>
    <w:p w14:paraId="5EA913C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 Άρα, δεν διαπραγματευτήκατε το όνομα. Παράλληλα, τους δώσατε τρία ονόματα για να διαλέξουν τον προσδιορισμό μπροστά από τ</w:t>
      </w:r>
      <w:r>
        <w:rPr>
          <w:rFonts w:eastAsia="Times New Roman" w:cs="Times New Roman"/>
          <w:szCs w:val="24"/>
        </w:rPr>
        <w:t>ο</w:t>
      </w:r>
      <w:r>
        <w:rPr>
          <w:rFonts w:eastAsia="Times New Roman" w:cs="Times New Roman"/>
          <w:szCs w:val="24"/>
        </w:rPr>
        <w:t xml:space="preserve"> </w:t>
      </w:r>
      <w:r>
        <w:rPr>
          <w:rFonts w:eastAsia="Times New Roman" w:cs="Times New Roman"/>
          <w:szCs w:val="24"/>
        </w:rPr>
        <w:t>«</w:t>
      </w:r>
      <w:r>
        <w:rPr>
          <w:rFonts w:eastAsia="Times New Roman" w:cs="Times New Roman"/>
          <w:szCs w:val="24"/>
        </w:rPr>
        <w:t>Μακεδονία</w:t>
      </w:r>
      <w:r>
        <w:rPr>
          <w:rFonts w:eastAsia="Times New Roman" w:cs="Times New Roman"/>
          <w:szCs w:val="24"/>
        </w:rPr>
        <w:t>»</w:t>
      </w:r>
      <w:r>
        <w:rPr>
          <w:rFonts w:eastAsia="Times New Roman" w:cs="Times New Roman"/>
          <w:szCs w:val="24"/>
        </w:rPr>
        <w:t>. Τους λέγατε κιόλας να διαλέξουν. Και τι διάλεξ</w:t>
      </w:r>
      <w:r>
        <w:rPr>
          <w:rFonts w:eastAsia="Times New Roman" w:cs="Times New Roman"/>
          <w:szCs w:val="24"/>
        </w:rPr>
        <w:t>αν; Διάλεξαν το «Βόρεια Μακεδονία».</w:t>
      </w:r>
    </w:p>
    <w:p w14:paraId="5EA913C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Κοιτάξτε να δείτε, κυρίες και κύριοι συνάδελφοι, ο γεωγραφικός προσδιορισμός του τύπου «Βόρεια» σε άμεση αντιδιαστολή με το υπονοούμενο «Νότια» είναι απολύτως απαράδεκτος και απορριπτέος. Γιατί η διεθνής εμπειρία αποδεικ</w:t>
      </w:r>
      <w:r>
        <w:rPr>
          <w:rFonts w:eastAsia="Times New Roman" w:cs="Times New Roman"/>
          <w:szCs w:val="24"/>
        </w:rPr>
        <w:t xml:space="preserve">νύει ότι τέτοιοι </w:t>
      </w:r>
      <w:r>
        <w:rPr>
          <w:rFonts w:eastAsia="Times New Roman" w:cs="Times New Roman"/>
          <w:szCs w:val="24"/>
        </w:rPr>
        <w:lastRenderedPageBreak/>
        <w:t xml:space="preserve">προσδιορισμοί έχουν χρησιμοποιηθεί για να περιγράψουν διαιρέσεις χωρών με ομοεθνείς κατοίκους, όπως στις περιπτώσεις της Κορέας και του Βιετνάμ ή όπως στην περίπτωση της Γερμανίας με τη χρήση ανατολική </w:t>
      </w:r>
      <w:r w:rsidRPr="00F331DF">
        <w:rPr>
          <w:rFonts w:eastAsia="Times New Roman"/>
          <w:bCs/>
        </w:rPr>
        <w:t>και</w:t>
      </w:r>
      <w:r>
        <w:rPr>
          <w:rFonts w:eastAsia="Times New Roman" w:cs="Times New Roman"/>
          <w:szCs w:val="24"/>
        </w:rPr>
        <w:t xml:space="preserve"> δυτική. Είναι απολύτως σαφές ότι </w:t>
      </w:r>
      <w:r>
        <w:rPr>
          <w:rFonts w:eastAsia="Times New Roman" w:cs="Times New Roman"/>
          <w:szCs w:val="24"/>
        </w:rPr>
        <w:t xml:space="preserve">στις περιπτώσεις αυτές υπήρξε διαίρεση μιας χώρας και μιας εθνότητας κάτω από </w:t>
      </w:r>
      <w:r w:rsidRPr="00833F6A">
        <w:rPr>
          <w:rFonts w:eastAsia="Times New Roman"/>
          <w:bCs/>
          <w:shd w:val="clear" w:color="auto" w:fill="FFFFFF"/>
        </w:rPr>
        <w:t>μια</w:t>
      </w:r>
      <w:r>
        <w:rPr>
          <w:rFonts w:eastAsia="Times New Roman" w:cs="Times New Roman"/>
          <w:szCs w:val="24"/>
        </w:rPr>
        <w:t xml:space="preserve"> ιστορική συγκυρία και αφήνουν ανοιχτή την προοπτική επανένωσης. </w:t>
      </w:r>
    </w:p>
    <w:p w14:paraId="5EA913C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Τελειώνοντας, κύριε Πρόεδρε, θα ήθελα να πω, επίσης, ότι ο κ. Ζάεφ και ο κ. Δημητρόφ, επέμεναν να διατηρήσουν</w:t>
      </w:r>
      <w:r>
        <w:rPr>
          <w:rFonts w:eastAsia="Times New Roman" w:cs="Times New Roman"/>
          <w:szCs w:val="24"/>
        </w:rPr>
        <w:t xml:space="preserve"> και πήραν -τους το δώσατε- κάτι το οποίο πιο μπροστά δεν ζητούσαν, το «Μακεδόνες» στην ιθαγένεια και τη μακεδονική γλώσσα, γιατί ακριβώς αυτό κρατά ζωντανό το εθνικό ιδεολόγημά τους, τον μακεδονισμό, ένα ιδεολόγημα που αμφισβητεί στην καρδιά του ότι ο Μακ</w:t>
      </w:r>
      <w:r>
        <w:rPr>
          <w:rFonts w:eastAsia="Times New Roman" w:cs="Times New Roman"/>
          <w:szCs w:val="24"/>
        </w:rPr>
        <w:t xml:space="preserve">εδόνας είναι Έλληνας. </w:t>
      </w:r>
    </w:p>
    <w:p w14:paraId="5EA913C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Τελειώνοντας, σε αυτόν τον λίγο χρόνο, θα ήθελα να πω ότι στη σημερινή πολύ ιστορική συνεδρίαση γράφεται ιστορία για τη χώρα. Σε αυτήν την πορεία προχωράτε μόνοι σας, με μια συμφωνία που διχάζει τον ελληνικό λαό, με δική σας ευθύνη π</w:t>
      </w:r>
      <w:r>
        <w:rPr>
          <w:rFonts w:eastAsia="Times New Roman" w:cs="Times New Roman"/>
          <w:szCs w:val="24"/>
        </w:rPr>
        <w:t xml:space="preserve">ου </w:t>
      </w:r>
      <w:r>
        <w:rPr>
          <w:rFonts w:eastAsia="Times New Roman" w:cs="Times New Roman"/>
          <w:szCs w:val="24"/>
        </w:rPr>
        <w:lastRenderedPageBreak/>
        <w:t xml:space="preserve">ταπεινώνει τους πολίτες μας και μάλιστα σε μια περίοδο δοκιμασίας των κοινωνικών και οικονομικών αντοχών τους. </w:t>
      </w:r>
    </w:p>
    <w:p w14:paraId="5EA913C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Οδηγείτε, δυστυχώς, τον ελληνικό λαό σε εθνική κατάθλιψη. Έχετε πραγματικά γίνει οι «κουασιμόδοι» της πολιτικής, κύριοι της συγκυβέρνησης, εκ</w:t>
      </w:r>
      <w:r>
        <w:rPr>
          <w:rFonts w:eastAsia="Times New Roman" w:cs="Times New Roman"/>
          <w:szCs w:val="24"/>
        </w:rPr>
        <w:t xml:space="preserve">χωρώντας όρους συνδεδεμένους με την μακραίωνη ιστορία των Ελλήνων. Αυτό </w:t>
      </w:r>
      <w:r w:rsidRPr="00D66BCA">
        <w:rPr>
          <w:rFonts w:eastAsia="Times New Roman"/>
          <w:bCs/>
        </w:rPr>
        <w:t>είναι</w:t>
      </w:r>
      <w:r>
        <w:rPr>
          <w:rFonts w:eastAsia="Times New Roman" w:cs="Times New Roman"/>
          <w:szCs w:val="24"/>
        </w:rPr>
        <w:t xml:space="preserve"> κάτι που ως Βουλευτής της </w:t>
      </w:r>
      <w:r>
        <w:rPr>
          <w:rFonts w:eastAsia="Times New Roman" w:cs="Times New Roman"/>
          <w:szCs w:val="24"/>
        </w:rPr>
        <w:t>β</w:t>
      </w:r>
      <w:r>
        <w:rPr>
          <w:rFonts w:eastAsia="Times New Roman" w:cs="Times New Roman"/>
          <w:szCs w:val="24"/>
        </w:rPr>
        <w:t>ορείου Ελλάδ</w:t>
      </w:r>
      <w:r>
        <w:rPr>
          <w:rFonts w:eastAsia="Times New Roman" w:cs="Times New Roman"/>
          <w:szCs w:val="24"/>
        </w:rPr>
        <w:t>α</w:t>
      </w:r>
      <w:r>
        <w:rPr>
          <w:rFonts w:eastAsia="Times New Roman" w:cs="Times New Roman"/>
          <w:szCs w:val="24"/>
        </w:rPr>
        <w:t xml:space="preserve">ς και του </w:t>
      </w:r>
      <w:r>
        <w:rPr>
          <w:rFonts w:eastAsia="Times New Roman" w:cs="Times New Roman"/>
          <w:szCs w:val="24"/>
        </w:rPr>
        <w:t>Ν</w:t>
      </w:r>
      <w:r>
        <w:rPr>
          <w:rFonts w:eastAsia="Times New Roman" w:cs="Times New Roman"/>
          <w:szCs w:val="24"/>
        </w:rPr>
        <w:t xml:space="preserve">ομού Σερρών δεν μπορώ να ανεχτώ, επειδή εκχωρείτε τη  δική μας ιστορική </w:t>
      </w:r>
      <w:r w:rsidRPr="00F331DF">
        <w:rPr>
          <w:rFonts w:eastAsia="Times New Roman"/>
          <w:bCs/>
        </w:rPr>
        <w:t>και</w:t>
      </w:r>
      <w:r>
        <w:rPr>
          <w:rFonts w:eastAsia="Times New Roman" w:cs="Times New Roman"/>
          <w:szCs w:val="24"/>
        </w:rPr>
        <w:t xml:space="preserve"> εθνική ταυτότητα εν ονόματι κάποιας αδιευκρίνιστης </w:t>
      </w:r>
      <w:r>
        <w:rPr>
          <w:rFonts w:eastAsia="Times New Roman" w:cs="Times New Roman"/>
          <w:szCs w:val="24"/>
        </w:rPr>
        <w:t xml:space="preserve">κομματικής σκοπιμότητας. </w:t>
      </w:r>
    </w:p>
    <w:p w14:paraId="5EA913D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EA913D1" w14:textId="77777777" w:rsidR="000F46A4" w:rsidRDefault="00307FE8">
      <w:pPr>
        <w:spacing w:line="600" w:lineRule="auto"/>
        <w:ind w:firstLine="720"/>
        <w:jc w:val="both"/>
        <w:rPr>
          <w:rFonts w:eastAsia="Times New Roman" w:cs="Times New Roman"/>
          <w:szCs w:val="24"/>
        </w:rPr>
      </w:pPr>
      <w:r w:rsidRPr="009166E7">
        <w:rPr>
          <w:rFonts w:eastAsia="Times New Roman"/>
          <w:bCs/>
        </w:rPr>
        <w:t>(Χειροκροτήματα από την πτέρυγα της Δημοκρατικής Συμπαράταξης ΠΑΣΟΚ</w:t>
      </w:r>
      <w:r>
        <w:rPr>
          <w:rFonts w:eastAsia="Times New Roman"/>
          <w:bCs/>
        </w:rPr>
        <w:t xml:space="preserve"> </w:t>
      </w:r>
      <w:r w:rsidRPr="009166E7">
        <w:rPr>
          <w:rFonts w:eastAsia="Times New Roman"/>
          <w:bCs/>
        </w:rPr>
        <w:t>-</w:t>
      </w:r>
      <w:r>
        <w:rPr>
          <w:rFonts w:eastAsia="Times New Roman"/>
          <w:bCs/>
        </w:rPr>
        <w:t xml:space="preserve"> </w:t>
      </w:r>
      <w:r w:rsidRPr="009166E7">
        <w:rPr>
          <w:rFonts w:eastAsia="Times New Roman"/>
          <w:bCs/>
        </w:rPr>
        <w:t>ΔΗΜΑΡ)</w:t>
      </w:r>
      <w:r>
        <w:rPr>
          <w:rFonts w:eastAsia="Times New Roman" w:cs="Times New Roman"/>
          <w:szCs w:val="24"/>
        </w:rPr>
        <w:t xml:space="preserve"> </w:t>
      </w:r>
    </w:p>
    <w:p w14:paraId="5EA913D2" w14:textId="77777777" w:rsidR="000F46A4" w:rsidRDefault="00307FE8">
      <w:pPr>
        <w:spacing w:line="600" w:lineRule="auto"/>
        <w:ind w:firstLine="720"/>
        <w:jc w:val="both"/>
        <w:rPr>
          <w:rFonts w:eastAsia="Times New Roman" w:cs="Times New Roman"/>
          <w:szCs w:val="24"/>
        </w:rPr>
      </w:pPr>
      <w:r w:rsidRPr="006F1955">
        <w:rPr>
          <w:rFonts w:eastAsia="Times New Roman" w:cs="Times New Roman"/>
          <w:b/>
          <w:szCs w:val="24"/>
        </w:rPr>
        <w:t>ΠΡΟΕΔΡΟΣ (Νικόλαος Βούτσης):</w:t>
      </w:r>
      <w:r>
        <w:rPr>
          <w:rFonts w:eastAsia="Times New Roman" w:cs="Times New Roman"/>
          <w:szCs w:val="24"/>
        </w:rPr>
        <w:t xml:space="preserve"> Ευχαριστούμε.</w:t>
      </w:r>
    </w:p>
    <w:p w14:paraId="5EA913D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 κ. Καραγιάννης έχει τον λόγο και ύστερα ο κ. Καλαφάτης.</w:t>
      </w:r>
    </w:p>
    <w:p w14:paraId="5EA913D4" w14:textId="77777777" w:rsidR="000F46A4" w:rsidRDefault="00307FE8">
      <w:pPr>
        <w:spacing w:line="600" w:lineRule="auto"/>
        <w:ind w:firstLine="720"/>
        <w:jc w:val="both"/>
        <w:rPr>
          <w:rFonts w:eastAsia="Times New Roman" w:cs="Times New Roman"/>
          <w:szCs w:val="24"/>
        </w:rPr>
      </w:pPr>
      <w:r w:rsidRPr="006F1955">
        <w:rPr>
          <w:rFonts w:eastAsia="Times New Roman" w:cs="Times New Roman"/>
          <w:b/>
          <w:szCs w:val="24"/>
        </w:rPr>
        <w:t>ΙΩΑΝΝΗΣ ΚΑΡΑΓΙΑΝΝΗΣ:</w:t>
      </w:r>
      <w:r>
        <w:rPr>
          <w:rFonts w:eastAsia="Times New Roman" w:cs="Times New Roman"/>
          <w:szCs w:val="24"/>
        </w:rPr>
        <w:t xml:space="preserve"> Ευχαριστώ, κύριε Πρόεδρε.</w:t>
      </w:r>
    </w:p>
    <w:p w14:paraId="5EA913D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λόγοι ιστορικοί, πολιτιστικοί, γεωπολιτικοί και οικονομικοί επιβάλλουν τη χάραξη εξωστρεφούς εθνικής στρατηγικής στον χώρο της Νοτιοανατολικής Ευρώπης. Η ενίσχυση και η εμβάθυνση των διμερών σχέσεων,</w:t>
      </w:r>
      <w:r>
        <w:rPr>
          <w:rFonts w:eastAsia="Times New Roman" w:cs="Times New Roman"/>
          <w:szCs w:val="24"/>
        </w:rPr>
        <w:t xml:space="preserve"> που αναβαθμίζουν τη διεθνή θέση της χώρας, είναι αυτονόητο ζητούμενο, αλλά ταυτόχρονα θα πρέπει να αντιμετωπιστούν άμεσα χρόνια προβλήματα και εκκρεμότητες.</w:t>
      </w:r>
    </w:p>
    <w:p w14:paraId="5EA913D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Ένα από αυτά είναι το επίδικο της σημερινής μας συζήτησης. Η θετική στάση της χώρας μας για είσοδο</w:t>
      </w:r>
      <w:r>
        <w:rPr>
          <w:rFonts w:eastAsia="Times New Roman" w:cs="Times New Roman"/>
          <w:szCs w:val="24"/>
        </w:rPr>
        <w:t xml:space="preserve"> των βαλκανικών χωρών στην ευρωπαϊκή οικογένεια, οι διεθνείς πρωτοβουλίες των τελευταίων χρόνων και τα μνημόνια συνεργασίας του Υπουργείου Εξωτερικών με τα αντίστοιχα των χωρών της Νοτιοανατολικής Ευρώπης ενισχύουν τη θέση μας και θεμελιώνουν αμοιβαίες σχέ</w:t>
      </w:r>
      <w:r>
        <w:rPr>
          <w:rFonts w:eastAsia="Times New Roman" w:cs="Times New Roman"/>
          <w:szCs w:val="24"/>
        </w:rPr>
        <w:t>σεις εμπιστοσύνης και καλής γειτονίας.</w:t>
      </w:r>
    </w:p>
    <w:p w14:paraId="5EA913D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Τα Βαλκάνια αποτελούσαν πάντα το ιστορικό βάθος του </w:t>
      </w:r>
      <w:r>
        <w:rPr>
          <w:rFonts w:eastAsia="Times New Roman" w:cs="Times New Roman"/>
          <w:szCs w:val="24"/>
        </w:rPr>
        <w:t>Ε</w:t>
      </w:r>
      <w:r>
        <w:rPr>
          <w:rFonts w:eastAsia="Times New Roman" w:cs="Times New Roman"/>
          <w:szCs w:val="24"/>
        </w:rPr>
        <w:t xml:space="preserve">λληνισμού και της ελληνικής επιχειρηματικότητας. Σήμερα δραστηριοποιούνται στις χώρες των Βαλκανίων χιλιάδες ελληνικές επιχειρήσεις. Ειδικότερα, στην </w:t>
      </w:r>
      <w:r>
        <w:rPr>
          <w:rFonts w:eastAsia="Times New Roman" w:cs="Times New Roman"/>
          <w:szCs w:val="24"/>
        </w:rPr>
        <w:t>Π</w:t>
      </w:r>
      <w:r>
        <w:rPr>
          <w:rFonts w:eastAsia="Times New Roman" w:cs="Times New Roman"/>
          <w:szCs w:val="24"/>
        </w:rPr>
        <w:t>ρώην Γιουγκοσ</w:t>
      </w:r>
      <w:r>
        <w:rPr>
          <w:rFonts w:eastAsia="Times New Roman" w:cs="Times New Roman"/>
          <w:szCs w:val="24"/>
        </w:rPr>
        <w:t>λαβική Δημο</w:t>
      </w:r>
      <w:r>
        <w:rPr>
          <w:rFonts w:eastAsia="Times New Roman" w:cs="Times New Roman"/>
          <w:szCs w:val="24"/>
        </w:rPr>
        <w:lastRenderedPageBreak/>
        <w:t xml:space="preserve">κρατία της Μακεδονίας οκτώ επιχειρήσεις ελληνικών συμφερόντων περιλαμβάνονται στον κατάλογο των διακοσίων μεγαλύτερων επιχειρήσεων της γείτονας χώρας, σύμφωνα με το περιοδικό </w:t>
      </w:r>
      <w:r>
        <w:rPr>
          <w:rFonts w:eastAsia="Times New Roman" w:cs="Times New Roman"/>
          <w:szCs w:val="24"/>
        </w:rPr>
        <w:t>«</w:t>
      </w:r>
      <w:r>
        <w:rPr>
          <w:rFonts w:eastAsia="Times New Roman" w:cs="Times New Roman"/>
          <w:szCs w:val="24"/>
          <w:lang w:val="en-US"/>
        </w:rPr>
        <w:t>CAPITAL</w:t>
      </w:r>
      <w:r>
        <w:rPr>
          <w:rFonts w:eastAsia="Times New Roman" w:cs="Times New Roman"/>
          <w:szCs w:val="24"/>
        </w:rPr>
        <w:t>»</w:t>
      </w:r>
      <w:r>
        <w:rPr>
          <w:rFonts w:eastAsia="Times New Roman" w:cs="Times New Roman"/>
          <w:szCs w:val="24"/>
        </w:rPr>
        <w:t>, με κύκλο εργασιών που αντιστοιχεί στο 7% του συνόλου.</w:t>
      </w:r>
    </w:p>
    <w:p w14:paraId="5EA913D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Από τ</w:t>
      </w:r>
      <w:r>
        <w:rPr>
          <w:rFonts w:eastAsia="Times New Roman" w:cs="Times New Roman"/>
          <w:szCs w:val="24"/>
        </w:rPr>
        <w:t xml:space="preserve">ις αρχές του 2000 η Ελλάδα βρισκόταν στην πρώτη θέση από πλευράς ξένων επενδύσεων στη </w:t>
      </w:r>
      <w:r>
        <w:rPr>
          <w:rFonts w:eastAsia="Times New Roman" w:cs="Times New Roman"/>
          <w:szCs w:val="24"/>
          <w:lang w:val="en-US"/>
        </w:rPr>
        <w:t>FYROM</w:t>
      </w:r>
      <w:r>
        <w:rPr>
          <w:rFonts w:eastAsia="Times New Roman" w:cs="Times New Roman"/>
          <w:szCs w:val="24"/>
        </w:rPr>
        <w:t>. Οι ελληνικές επενδύσεις δημιούργησαν τριάντα χιλιάδες θέσεις εργασίας και υπερβαίνουν σήμερα το 1,5 δισεκατομμύρια ευρώ.</w:t>
      </w:r>
    </w:p>
    <w:p w14:paraId="5EA913D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 εμπόριο μεταξύ των δύο χωρών το 2016 αν</w:t>
      </w:r>
      <w:r>
        <w:rPr>
          <w:rFonts w:eastAsia="Times New Roman" w:cs="Times New Roman"/>
          <w:szCs w:val="24"/>
        </w:rPr>
        <w:t>ήλθε στα 800 εκατομμύρια ευρώ και οι εξαγωγές μας ξεπερνούν τα 600. Ο πετρελαϊκός τομέας, η τσιμεντοβιομηχανία, η καπνοβιομηχανία, τα τρόφιμα και τα ποτά, τα έτοιμα ενδύματα, τα μάρμαρα, οι αλυσίδες λιανεμπορίου και ο τραπεζικός τομέας ηγεμονεύονται από επ</w:t>
      </w:r>
      <w:r>
        <w:rPr>
          <w:rFonts w:eastAsia="Times New Roman" w:cs="Times New Roman"/>
          <w:szCs w:val="24"/>
        </w:rPr>
        <w:t>ιχειρήσεις ελληνικών συμφερόντων. Ειδικό</w:t>
      </w:r>
      <w:r w:rsidRPr="00CE6352">
        <w:rPr>
          <w:rFonts w:eastAsia="Times New Roman" w:cs="Times New Roman"/>
          <w:szCs w:val="24"/>
        </w:rPr>
        <w:t>,</w:t>
      </w:r>
      <w:r>
        <w:rPr>
          <w:rFonts w:eastAsia="Times New Roman" w:cs="Times New Roman"/>
          <w:szCs w:val="24"/>
        </w:rPr>
        <w:t xml:space="preserve"> όμως</w:t>
      </w:r>
      <w:r w:rsidRPr="00CE6352">
        <w:rPr>
          <w:rFonts w:eastAsia="Times New Roman" w:cs="Times New Roman"/>
          <w:szCs w:val="24"/>
        </w:rPr>
        <w:t>,</w:t>
      </w:r>
      <w:r>
        <w:rPr>
          <w:rFonts w:eastAsia="Times New Roman" w:cs="Times New Roman"/>
          <w:szCs w:val="24"/>
        </w:rPr>
        <w:t xml:space="preserve"> βάρος αποκτούν και τα τρέχοντα ενεργειακά </w:t>
      </w:r>
      <w:r>
        <w:rPr>
          <w:rFonts w:eastAsia="Times New Roman" w:cs="Times New Roman"/>
          <w:szCs w:val="24"/>
          <w:lang w:val="en-US"/>
        </w:rPr>
        <w:t>project</w:t>
      </w:r>
      <w:r>
        <w:rPr>
          <w:rFonts w:eastAsia="Times New Roman" w:cs="Times New Roman"/>
          <w:szCs w:val="24"/>
        </w:rPr>
        <w:t xml:space="preserve"> που καθιστούν τη χώρα μας παράγοντα-κλειδί για τον ενεργειακό εφοδιασμό του γειτονικού κράτους, αλλά και της ευρύτερης περιοχής. </w:t>
      </w:r>
    </w:p>
    <w:p w14:paraId="5EA913D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Η σταθερότητα του γειτονικού</w:t>
      </w:r>
      <w:r>
        <w:rPr>
          <w:rFonts w:eastAsia="Times New Roman" w:cs="Times New Roman"/>
          <w:szCs w:val="24"/>
        </w:rPr>
        <w:t xml:space="preserve"> μας κράτους, η φιλία και η στενή συνεργασία έχουν, όπως γίνεται κατανοητό από τα παραπάνω, κεφαλαιώδη σημασία για τη χώρα μας που βρίσκεται στην πεντάδα των εμπορικών εταίρων και ξένων επενδυτών της </w:t>
      </w:r>
      <w:r>
        <w:rPr>
          <w:rFonts w:eastAsia="Times New Roman" w:cs="Times New Roman"/>
          <w:szCs w:val="24"/>
          <w:lang w:val="en-US"/>
        </w:rPr>
        <w:t>FYROM</w:t>
      </w:r>
      <w:r>
        <w:rPr>
          <w:rFonts w:eastAsia="Times New Roman" w:cs="Times New Roman"/>
          <w:szCs w:val="24"/>
        </w:rPr>
        <w:t>.</w:t>
      </w:r>
    </w:p>
    <w:p w14:paraId="5EA913D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Τα πράγματα θα ήταν ενδεχόμενα καλύτερα για εμάς </w:t>
      </w:r>
      <w:r>
        <w:rPr>
          <w:rFonts w:eastAsia="Times New Roman" w:cs="Times New Roman"/>
          <w:szCs w:val="24"/>
        </w:rPr>
        <w:t>εάν δεν υπήρχε το πρόβλημα με το όνομα, ένα μεγάλο ζήτημα που έχει χρονίσει δραματικά και αδικαιολόγητα και βρισκόταν τελματωμένο, κάτι που εξυπηρετούσε πολλαπλά συμφέροντα άλλων χωρών, κυρίως της Τουρκίας, και υπονόμευε τα δικά μας.</w:t>
      </w:r>
    </w:p>
    <w:p w14:paraId="5EA913D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Η Τουρκία τα τελευταία</w:t>
      </w:r>
      <w:r>
        <w:rPr>
          <w:rFonts w:eastAsia="Times New Roman" w:cs="Times New Roman"/>
          <w:szCs w:val="24"/>
        </w:rPr>
        <w:t xml:space="preserve"> χρόνια έχει επενδύσει σημαντικά ποσά σε πολλές χώρες των Βαλκανίων, ασκώντας σε βάθος τη στρατηγική του νεοοθωμανισμού με σημαία το Ισλάμ. Στη </w:t>
      </w:r>
      <w:r>
        <w:rPr>
          <w:rFonts w:eastAsia="Times New Roman" w:cs="Times New Roman"/>
          <w:szCs w:val="24"/>
          <w:lang w:val="en-US"/>
        </w:rPr>
        <w:t>FYROM</w:t>
      </w:r>
      <w:r w:rsidRPr="006772E8">
        <w:rPr>
          <w:rFonts w:eastAsia="Times New Roman" w:cs="Times New Roman"/>
          <w:szCs w:val="24"/>
        </w:rPr>
        <w:t xml:space="preserve"> </w:t>
      </w:r>
      <w:r>
        <w:rPr>
          <w:rFonts w:eastAsia="Times New Roman" w:cs="Times New Roman"/>
          <w:szCs w:val="24"/>
        </w:rPr>
        <w:t>οι επενδύσεις της στράφηκαν κυρίως σε υποδομές, υγεία, εκπαίδευση και αγροτικό τομέα.</w:t>
      </w:r>
    </w:p>
    <w:p w14:paraId="5EA913D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Η παρούσα συμφωνία ε</w:t>
      </w:r>
      <w:r>
        <w:rPr>
          <w:rFonts w:eastAsia="Times New Roman" w:cs="Times New Roman"/>
          <w:szCs w:val="24"/>
        </w:rPr>
        <w:t xml:space="preserve">ξυπηρετεί με τον καλύτερο δυνατό τρόπο τα εθνικά μας συμφέροντα, ενισχύει και εμβαθύνει τη συνεργασία σε όλους τους τομείς, όπως είναι η γεωργία, η </w:t>
      </w:r>
      <w:r>
        <w:rPr>
          <w:rFonts w:eastAsia="Times New Roman" w:cs="Times New Roman"/>
          <w:szCs w:val="24"/>
        </w:rPr>
        <w:lastRenderedPageBreak/>
        <w:t>άμυνα, η ενέργεια, το περιβάλλον, η βιομηχανία, ο τουρισμός, η εκπαίδευση, η υγεία και η διασυνοριακή συνεργ</w:t>
      </w:r>
      <w:r>
        <w:rPr>
          <w:rFonts w:eastAsia="Times New Roman" w:cs="Times New Roman"/>
          <w:szCs w:val="24"/>
        </w:rPr>
        <w:t>ασία. Το παράδειγμα Ελλάδας-Βουλγαρίας, κυρίως στην ανάπτυξη κοινών δικτύων, είναι ενδεικτικό των πετυχημένων δράσεων κρατών-μελών της Ευρωπαϊκής Ένωσης.</w:t>
      </w:r>
    </w:p>
    <w:p w14:paraId="5EA913D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Οι δύο χώρες αποτελούν στα Βαλκάνια παράδειγμα φιλικών σχέσεων</w:t>
      </w:r>
      <w:r>
        <w:rPr>
          <w:rFonts w:eastAsia="Times New Roman" w:cs="Times New Roman"/>
          <w:szCs w:val="24"/>
        </w:rPr>
        <w:t>,</w:t>
      </w:r>
      <w:r>
        <w:rPr>
          <w:rFonts w:eastAsia="Times New Roman" w:cs="Times New Roman"/>
          <w:szCs w:val="24"/>
        </w:rPr>
        <w:t xml:space="preserve"> που βασίζονται στις κοινές ευρωπαϊκές </w:t>
      </w:r>
      <w:r>
        <w:rPr>
          <w:rFonts w:eastAsia="Times New Roman" w:cs="Times New Roman"/>
          <w:szCs w:val="24"/>
        </w:rPr>
        <w:t>αρχές και αξίες. Ας αναλογιστούμε τις αρνητικές συνέπειες του εμπάργκο της δεκαετίας του 1990, τις παλινωδίες και τα λάθη του Προγράμματος Ανασυγκρότησης των Βαλκανίων, την οπισθοχώρηση της εξωστρέφειας και τις συνέπειες της οικονομικής κρίσης που μας οδήγ</w:t>
      </w:r>
      <w:r>
        <w:rPr>
          <w:rFonts w:eastAsia="Times New Roman" w:cs="Times New Roman"/>
          <w:szCs w:val="24"/>
        </w:rPr>
        <w:t>ησαν σε πλήρη απομόνωση και οικονομικό μαρασμό.</w:t>
      </w:r>
    </w:p>
    <w:p w14:paraId="5EA913DF" w14:textId="77777777" w:rsidR="000F46A4" w:rsidRDefault="00307FE8">
      <w:pPr>
        <w:spacing w:line="600" w:lineRule="auto"/>
        <w:ind w:firstLine="720"/>
        <w:jc w:val="both"/>
        <w:rPr>
          <w:rFonts w:eastAsia="Times New Roman"/>
          <w:szCs w:val="24"/>
        </w:rPr>
      </w:pPr>
      <w:r>
        <w:rPr>
          <w:rFonts w:eastAsia="Times New Roman"/>
          <w:szCs w:val="24"/>
        </w:rPr>
        <w:t xml:space="preserve">Πόσες ευκαιρίες έχουμε απωλέσει με δικά μας λάθη και παραλείψεις στο ζωτικό για εμάς χώρο της </w:t>
      </w:r>
      <w:r>
        <w:rPr>
          <w:rFonts w:eastAsia="Times New Roman"/>
          <w:szCs w:val="24"/>
        </w:rPr>
        <w:t>Ν</w:t>
      </w:r>
      <w:r>
        <w:rPr>
          <w:rFonts w:eastAsia="Times New Roman"/>
          <w:szCs w:val="24"/>
        </w:rPr>
        <w:t xml:space="preserve">οτιοανατολικής Ευρώπης; Το βλέπουμε σήμερα ευδιάκριτα μέσω του μακροπεριφερειακού προγράμματος </w:t>
      </w:r>
      <w:r>
        <w:rPr>
          <w:rFonts w:eastAsia="Times New Roman"/>
          <w:szCs w:val="24"/>
        </w:rPr>
        <w:t>«</w:t>
      </w:r>
      <w:r>
        <w:rPr>
          <w:rFonts w:eastAsia="Times New Roman"/>
          <w:szCs w:val="24"/>
          <w:lang w:val="en-US"/>
        </w:rPr>
        <w:t>ADRIATICA</w:t>
      </w:r>
      <w:r>
        <w:rPr>
          <w:rFonts w:eastAsia="Times New Roman"/>
          <w:szCs w:val="24"/>
        </w:rPr>
        <w:t>»</w:t>
      </w:r>
      <w:r w:rsidRPr="00D15FEC">
        <w:rPr>
          <w:rFonts w:eastAsia="Times New Roman"/>
          <w:szCs w:val="24"/>
        </w:rPr>
        <w:t>.</w:t>
      </w:r>
    </w:p>
    <w:p w14:paraId="5EA913E0" w14:textId="77777777" w:rsidR="000F46A4" w:rsidRDefault="00307FE8">
      <w:pPr>
        <w:spacing w:line="600" w:lineRule="auto"/>
        <w:ind w:firstLine="720"/>
        <w:jc w:val="both"/>
        <w:rPr>
          <w:rFonts w:eastAsia="Times New Roman"/>
          <w:szCs w:val="24"/>
        </w:rPr>
      </w:pPr>
      <w:r>
        <w:rPr>
          <w:rFonts w:eastAsia="Times New Roman"/>
          <w:szCs w:val="24"/>
        </w:rPr>
        <w:lastRenderedPageBreak/>
        <w:t xml:space="preserve">Δεν δικαιούται κανείς σήμερα, που βγαίνουμε από την οκταετή κρίση και την αυστηρή επιτροπεία, να βάζει εμπόδια στην εξωστρεφή πορεία της χώρας και την ανάπτυξη. Εξωστρέφεια και ανάπτυξη είναι έννοιες αλληλένδετες και συμπληρωματικές. Πώς θα στηρίξουμε την </w:t>
      </w:r>
      <w:r>
        <w:rPr>
          <w:rFonts w:eastAsia="Times New Roman"/>
          <w:szCs w:val="24"/>
        </w:rPr>
        <w:t>εξωστρέφεια χωρίς ισχυρές διμερείς και πολυμερείς σχέσεις, χωρίς σεβασμό στους διεθνείς κανόνες, χωρίς αμοιβαίες υποχωρήσεις και συμβιβασμούς, χωρίς φιλικές σχέσεις με τους άλλους λαούς, ιδίως τους γείτονές μας;</w:t>
      </w:r>
    </w:p>
    <w:p w14:paraId="5EA913E1" w14:textId="77777777" w:rsidR="000F46A4" w:rsidRDefault="00307FE8">
      <w:pPr>
        <w:spacing w:line="600" w:lineRule="auto"/>
        <w:ind w:firstLine="720"/>
        <w:jc w:val="both"/>
        <w:rPr>
          <w:rFonts w:eastAsia="Times New Roman"/>
          <w:szCs w:val="24"/>
        </w:rPr>
      </w:pPr>
      <w:r>
        <w:rPr>
          <w:rFonts w:eastAsia="Times New Roman"/>
          <w:szCs w:val="24"/>
        </w:rPr>
        <w:t>Το ερώτημα δεν είναι ρητορικό. Είναι ο πυρήν</w:t>
      </w:r>
      <w:r>
        <w:rPr>
          <w:rFonts w:eastAsia="Times New Roman"/>
          <w:szCs w:val="24"/>
        </w:rPr>
        <w:t xml:space="preserve">ας της σύγχρονης πατριωτικής σκέψης μακριά από εθνικιστικές υστερίες, αλλοπρόσαλλες πολιτικές. Είναι η υπεύθυνη στάση μιας δημοκρατικής χώρας που σκέφτεται και αγωνιά για το μέλλον των παιδιών της. </w:t>
      </w:r>
    </w:p>
    <w:p w14:paraId="5EA913E2" w14:textId="77777777" w:rsidR="000F46A4" w:rsidRDefault="00307FE8">
      <w:pPr>
        <w:spacing w:line="600" w:lineRule="auto"/>
        <w:ind w:firstLine="720"/>
        <w:jc w:val="both"/>
        <w:rPr>
          <w:rFonts w:eastAsia="Times New Roman"/>
          <w:szCs w:val="24"/>
        </w:rPr>
      </w:pPr>
      <w:r>
        <w:rPr>
          <w:rFonts w:eastAsia="Times New Roman"/>
          <w:szCs w:val="24"/>
        </w:rPr>
        <w:t>Θα ήταν παράλειψή μου στο σημείο αυτό να μην αναφερθώ στη</w:t>
      </w:r>
      <w:r>
        <w:rPr>
          <w:rFonts w:eastAsia="Times New Roman"/>
          <w:szCs w:val="24"/>
        </w:rPr>
        <w:t xml:space="preserve"> μεγάλη συμβολή του Οικουμενικού Πατριαρχείου σε ό,τι αφορά την εκκλησία της </w:t>
      </w:r>
      <w:r>
        <w:rPr>
          <w:rFonts w:eastAsia="Times New Roman"/>
          <w:szCs w:val="24"/>
          <w:lang w:val="en-US"/>
        </w:rPr>
        <w:t>FYROM</w:t>
      </w:r>
      <w:r>
        <w:rPr>
          <w:rFonts w:eastAsia="Times New Roman"/>
          <w:szCs w:val="24"/>
        </w:rPr>
        <w:t xml:space="preserve">, που αποκήρυξε τον τίτλο της σχισματικής εκκλησίας της </w:t>
      </w:r>
      <w:r>
        <w:rPr>
          <w:rFonts w:eastAsia="Times New Roman"/>
          <w:szCs w:val="24"/>
        </w:rPr>
        <w:t>«</w:t>
      </w:r>
      <w:r>
        <w:rPr>
          <w:rFonts w:eastAsia="Times New Roman"/>
          <w:szCs w:val="24"/>
        </w:rPr>
        <w:t>Μακεδονίας</w:t>
      </w:r>
      <w:r>
        <w:rPr>
          <w:rFonts w:eastAsia="Times New Roman"/>
          <w:szCs w:val="24"/>
        </w:rPr>
        <w:t>»</w:t>
      </w:r>
      <w:r>
        <w:rPr>
          <w:rFonts w:eastAsia="Times New Roman"/>
          <w:szCs w:val="24"/>
        </w:rPr>
        <w:t xml:space="preserve"> επιστρέφοντας τον παλαιότερο, αυτόν της Αρχιεπισκοπής Αχρίδας.</w:t>
      </w:r>
    </w:p>
    <w:p w14:paraId="5EA913E3" w14:textId="77777777" w:rsidR="000F46A4" w:rsidRDefault="00307FE8">
      <w:pPr>
        <w:spacing w:line="600" w:lineRule="auto"/>
        <w:ind w:firstLine="720"/>
        <w:jc w:val="both"/>
        <w:rPr>
          <w:rFonts w:eastAsia="Times New Roman"/>
          <w:szCs w:val="24"/>
        </w:rPr>
      </w:pPr>
      <w:r>
        <w:rPr>
          <w:rFonts w:eastAsia="Times New Roman"/>
          <w:szCs w:val="24"/>
        </w:rPr>
        <w:lastRenderedPageBreak/>
        <w:t>Η παρούσα συμφωνία ολοκληρώνει τα αναγκαία</w:t>
      </w:r>
      <w:r>
        <w:rPr>
          <w:rFonts w:eastAsia="Times New Roman"/>
          <w:szCs w:val="24"/>
        </w:rPr>
        <w:t xml:space="preserve"> βήματα...</w:t>
      </w:r>
    </w:p>
    <w:p w14:paraId="5EA913E4" w14:textId="77777777" w:rsidR="000F46A4" w:rsidRDefault="00307FE8">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Παρακαλώ πολύ, ο χρόνος σας έχει τελειώσει, κύριε συνάδελφε.</w:t>
      </w:r>
    </w:p>
    <w:p w14:paraId="5EA913E5" w14:textId="77777777" w:rsidR="000F46A4" w:rsidRDefault="00307FE8">
      <w:pPr>
        <w:spacing w:line="600" w:lineRule="auto"/>
        <w:ind w:firstLine="720"/>
        <w:jc w:val="both"/>
        <w:rPr>
          <w:rFonts w:eastAsia="Times New Roman"/>
          <w:szCs w:val="24"/>
        </w:rPr>
      </w:pPr>
      <w:r w:rsidRPr="00B9543B">
        <w:rPr>
          <w:rFonts w:eastAsia="Times New Roman"/>
          <w:b/>
          <w:szCs w:val="24"/>
        </w:rPr>
        <w:t>ΙΩΑΝΝΗΣ ΚΑΡΑΓΙΑΝΝΗΣ:</w:t>
      </w:r>
      <w:r>
        <w:rPr>
          <w:rFonts w:eastAsia="Times New Roman"/>
          <w:b/>
          <w:szCs w:val="24"/>
        </w:rPr>
        <w:t xml:space="preserve"> </w:t>
      </w:r>
      <w:r>
        <w:rPr>
          <w:rFonts w:eastAsia="Times New Roman"/>
          <w:szCs w:val="24"/>
        </w:rPr>
        <w:t>...μεταξύ δύο χωρών που δεν έχουν να χωρίσουν τίποτα. Και όπως τα παλιά γεφύρια ένωναν λαούς, πολιτισμούς και θρησκείες σε όλα τα Βαλκ</w:t>
      </w:r>
      <w:r>
        <w:rPr>
          <w:rFonts w:eastAsia="Times New Roman"/>
          <w:szCs w:val="24"/>
        </w:rPr>
        <w:t xml:space="preserve">άνια, έτσι και τώρα η εν λόγω </w:t>
      </w:r>
      <w:r>
        <w:rPr>
          <w:rFonts w:eastAsia="Times New Roman"/>
          <w:szCs w:val="24"/>
        </w:rPr>
        <w:t>σ</w:t>
      </w:r>
      <w:r>
        <w:rPr>
          <w:rFonts w:eastAsia="Times New Roman"/>
          <w:szCs w:val="24"/>
        </w:rPr>
        <w:t>υμφωνία συνθέτει ενωτικά και δημιουργικά.</w:t>
      </w:r>
    </w:p>
    <w:p w14:paraId="5EA913E6" w14:textId="77777777" w:rsidR="000F46A4" w:rsidRDefault="00307FE8">
      <w:pPr>
        <w:spacing w:line="600" w:lineRule="auto"/>
        <w:ind w:firstLine="720"/>
        <w:jc w:val="both"/>
        <w:rPr>
          <w:rFonts w:eastAsia="Times New Roman"/>
          <w:szCs w:val="24"/>
        </w:rPr>
      </w:pPr>
      <w:r>
        <w:rPr>
          <w:rFonts w:eastAsia="Times New Roman"/>
          <w:szCs w:val="24"/>
        </w:rPr>
        <w:t>Ευχαριστώ για την προσοχή σας.</w:t>
      </w:r>
    </w:p>
    <w:p w14:paraId="5EA913E7" w14:textId="77777777" w:rsidR="000F46A4" w:rsidRDefault="00307FE8">
      <w:pPr>
        <w:spacing w:line="600" w:lineRule="auto"/>
        <w:ind w:firstLine="720"/>
        <w:jc w:val="center"/>
        <w:rPr>
          <w:rFonts w:eastAsia="Times New Roman"/>
          <w:szCs w:val="24"/>
        </w:rPr>
      </w:pPr>
      <w:r>
        <w:rPr>
          <w:rFonts w:eastAsia="Times New Roman" w:cs="Times New Roman"/>
          <w:szCs w:val="24"/>
        </w:rPr>
        <w:t>(Χειροκροτήματα από την πτέρυγα</w:t>
      </w:r>
      <w:r w:rsidRPr="00627BF6">
        <w:rPr>
          <w:rFonts w:eastAsia="Times New Roman" w:cs="Times New Roman"/>
          <w:szCs w:val="24"/>
        </w:rPr>
        <w:t xml:space="preserve"> </w:t>
      </w:r>
      <w:r>
        <w:rPr>
          <w:rFonts w:eastAsia="Times New Roman" w:cs="Times New Roman"/>
          <w:szCs w:val="24"/>
        </w:rPr>
        <w:t>του ΣΥΡΙΖΑ</w:t>
      </w:r>
      <w:r w:rsidRPr="00627BF6">
        <w:rPr>
          <w:rFonts w:eastAsia="Times New Roman" w:cs="Times New Roman"/>
          <w:szCs w:val="24"/>
        </w:rPr>
        <w:t>)</w:t>
      </w:r>
    </w:p>
    <w:p w14:paraId="5EA913E8" w14:textId="77777777" w:rsidR="000F46A4" w:rsidRDefault="00307FE8">
      <w:pPr>
        <w:spacing w:line="600" w:lineRule="auto"/>
        <w:ind w:firstLine="720"/>
        <w:jc w:val="both"/>
        <w:rPr>
          <w:rFonts w:eastAsia="Times New Roman"/>
          <w:b/>
          <w:szCs w:val="24"/>
        </w:rPr>
      </w:pPr>
      <w:r>
        <w:rPr>
          <w:rFonts w:eastAsia="Times New Roman"/>
          <w:b/>
          <w:szCs w:val="24"/>
        </w:rPr>
        <w:t xml:space="preserve">ΠΡΟΕΔΡΟΣ (Νικόλαος Βούτσης): </w:t>
      </w:r>
      <w:r w:rsidRPr="00D15FEC">
        <w:rPr>
          <w:rFonts w:eastAsia="Times New Roman"/>
          <w:szCs w:val="24"/>
        </w:rPr>
        <w:t>Ευχαριστούμε.</w:t>
      </w:r>
      <w:r>
        <w:rPr>
          <w:rFonts w:eastAsia="Times New Roman"/>
          <w:b/>
          <w:szCs w:val="24"/>
        </w:rPr>
        <w:t xml:space="preserve"> </w:t>
      </w:r>
    </w:p>
    <w:p w14:paraId="5EA913E9" w14:textId="77777777" w:rsidR="000F46A4" w:rsidRDefault="00307FE8">
      <w:pPr>
        <w:spacing w:line="600" w:lineRule="auto"/>
        <w:ind w:firstLine="720"/>
        <w:jc w:val="both"/>
        <w:rPr>
          <w:rFonts w:eastAsia="Times New Roman"/>
          <w:b/>
          <w:szCs w:val="24"/>
        </w:rPr>
      </w:pPr>
      <w:r>
        <w:rPr>
          <w:rFonts w:eastAsia="Times New Roman"/>
          <w:b/>
          <w:szCs w:val="24"/>
        </w:rPr>
        <w:t>ΧΡΗΣΤΟΣ ΜΑΝΤΑΣ</w:t>
      </w:r>
      <w:r w:rsidRPr="00D15FEC">
        <w:rPr>
          <w:rFonts w:eastAsia="Times New Roman"/>
          <w:b/>
          <w:szCs w:val="24"/>
        </w:rPr>
        <w:t>:</w:t>
      </w:r>
      <w:r>
        <w:rPr>
          <w:rFonts w:eastAsia="Times New Roman"/>
          <w:b/>
          <w:szCs w:val="24"/>
        </w:rPr>
        <w:t xml:space="preserve"> </w:t>
      </w:r>
      <w:r w:rsidRPr="00B9543B">
        <w:rPr>
          <w:rFonts w:eastAsia="Times New Roman"/>
          <w:szCs w:val="24"/>
        </w:rPr>
        <w:t xml:space="preserve">Ποιος θα </w:t>
      </w:r>
      <w:r>
        <w:rPr>
          <w:rFonts w:eastAsia="Times New Roman"/>
          <w:szCs w:val="24"/>
        </w:rPr>
        <w:t>πάρει τον λόγο μετά</w:t>
      </w:r>
      <w:r w:rsidRPr="00B9543B">
        <w:rPr>
          <w:rFonts w:eastAsia="Times New Roman"/>
          <w:szCs w:val="24"/>
        </w:rPr>
        <w:t>, κύριε Πρόεδρε</w:t>
      </w:r>
      <w:r>
        <w:rPr>
          <w:rFonts w:eastAsia="Times New Roman"/>
          <w:szCs w:val="24"/>
        </w:rPr>
        <w:t>;</w:t>
      </w:r>
    </w:p>
    <w:p w14:paraId="5EA913EA" w14:textId="77777777" w:rsidR="000F46A4" w:rsidRDefault="00307FE8">
      <w:pPr>
        <w:spacing w:line="600" w:lineRule="auto"/>
        <w:ind w:firstLine="720"/>
        <w:jc w:val="both"/>
        <w:rPr>
          <w:rFonts w:eastAsia="Times New Roman"/>
          <w:b/>
          <w:szCs w:val="24"/>
        </w:rPr>
      </w:pPr>
      <w:r>
        <w:rPr>
          <w:rFonts w:eastAsia="Times New Roman"/>
          <w:b/>
          <w:szCs w:val="24"/>
        </w:rPr>
        <w:t>ΠΡΟ</w:t>
      </w:r>
      <w:r>
        <w:rPr>
          <w:rFonts w:eastAsia="Times New Roman"/>
          <w:b/>
          <w:szCs w:val="24"/>
        </w:rPr>
        <w:t xml:space="preserve">ΕΔΡΟΣ (Νικόλαος Βούτσης): </w:t>
      </w:r>
      <w:r w:rsidRPr="00D15FEC">
        <w:rPr>
          <w:rFonts w:eastAsia="Times New Roman"/>
          <w:szCs w:val="24"/>
        </w:rPr>
        <w:t>Μετά είναι ο κ. Μπα</w:t>
      </w:r>
      <w:r>
        <w:rPr>
          <w:rFonts w:eastAsia="Times New Roman"/>
          <w:szCs w:val="24"/>
        </w:rPr>
        <w:t>λ</w:t>
      </w:r>
      <w:r w:rsidRPr="00D15FEC">
        <w:rPr>
          <w:rFonts w:eastAsia="Times New Roman"/>
          <w:szCs w:val="24"/>
        </w:rPr>
        <w:t>λής και ο κ. Καστόρης, αλλά θα δούμε ποιοι είναι και πόσοι είναι ανάλογα με το ποιους φωνάζω.</w:t>
      </w:r>
    </w:p>
    <w:p w14:paraId="5EA913EB" w14:textId="77777777" w:rsidR="000F46A4" w:rsidRDefault="00307FE8">
      <w:pPr>
        <w:spacing w:line="600" w:lineRule="auto"/>
        <w:ind w:firstLine="720"/>
        <w:jc w:val="both"/>
        <w:rPr>
          <w:rFonts w:eastAsia="Times New Roman"/>
          <w:szCs w:val="24"/>
        </w:rPr>
      </w:pPr>
      <w:r w:rsidRPr="00B9543B">
        <w:rPr>
          <w:rFonts w:eastAsia="Times New Roman"/>
          <w:szCs w:val="24"/>
        </w:rPr>
        <w:t>Τον λόγο έχει ο συνάδελφος κ. Καλαφάτης.</w:t>
      </w:r>
    </w:p>
    <w:p w14:paraId="5EA913EC" w14:textId="77777777" w:rsidR="000F46A4" w:rsidRDefault="00307FE8">
      <w:pPr>
        <w:spacing w:line="600" w:lineRule="auto"/>
        <w:ind w:firstLine="720"/>
        <w:jc w:val="both"/>
        <w:rPr>
          <w:rFonts w:eastAsia="Times New Roman"/>
          <w:szCs w:val="24"/>
        </w:rPr>
      </w:pPr>
      <w:r>
        <w:rPr>
          <w:rFonts w:eastAsia="Times New Roman"/>
          <w:b/>
          <w:szCs w:val="24"/>
        </w:rPr>
        <w:lastRenderedPageBreak/>
        <w:t>ΣΤΑΥΡΟΣ ΚΑΛΑΦΑΤΗΣ</w:t>
      </w:r>
      <w:r w:rsidRPr="00D15FEC">
        <w:rPr>
          <w:rFonts w:eastAsia="Times New Roman"/>
          <w:b/>
          <w:szCs w:val="24"/>
        </w:rPr>
        <w:t>:</w:t>
      </w:r>
      <w:r>
        <w:rPr>
          <w:rFonts w:eastAsia="Times New Roman"/>
          <w:b/>
          <w:szCs w:val="24"/>
        </w:rPr>
        <w:t xml:space="preserve"> </w:t>
      </w:r>
      <w:r w:rsidRPr="00D15FEC">
        <w:rPr>
          <w:rFonts w:eastAsia="Times New Roman"/>
          <w:szCs w:val="24"/>
        </w:rPr>
        <w:t xml:space="preserve">Ευχαριστώ και εγώ, κύριε Πρόεδρε, εκ των προτέρων για </w:t>
      </w:r>
      <w:r w:rsidRPr="00D15FEC">
        <w:rPr>
          <w:rFonts w:eastAsia="Times New Roman"/>
          <w:szCs w:val="24"/>
        </w:rPr>
        <w:t>την καλή διάθεση.</w:t>
      </w:r>
    </w:p>
    <w:p w14:paraId="5EA913ED" w14:textId="77777777" w:rsidR="000F46A4" w:rsidRDefault="00307FE8">
      <w:pPr>
        <w:spacing w:line="600" w:lineRule="auto"/>
        <w:ind w:firstLine="720"/>
        <w:jc w:val="both"/>
        <w:rPr>
          <w:rFonts w:eastAsia="Times New Roman"/>
          <w:szCs w:val="24"/>
        </w:rPr>
      </w:pPr>
      <w:r w:rsidRPr="00D15FEC">
        <w:rPr>
          <w:rFonts w:eastAsia="Times New Roman"/>
          <w:szCs w:val="24"/>
        </w:rPr>
        <w:t>Κυρίες και κύριοι συνάδελφοι, κάθε φορά που επιστρέφω στη Θεσσαλονίκη ακούω τη φωνή του πιλότου να μ</w:t>
      </w:r>
      <w:r>
        <w:rPr>
          <w:rFonts w:eastAsia="Times New Roman"/>
          <w:szCs w:val="24"/>
        </w:rPr>
        <w:t>ας</w:t>
      </w:r>
      <w:r w:rsidRPr="00D15FEC">
        <w:rPr>
          <w:rFonts w:eastAsia="Times New Roman"/>
          <w:szCs w:val="24"/>
        </w:rPr>
        <w:t xml:space="preserve"> καλωσορίζει στο αεροδρόμιο </w:t>
      </w:r>
      <w:r>
        <w:rPr>
          <w:rFonts w:eastAsia="Times New Roman"/>
          <w:szCs w:val="24"/>
        </w:rPr>
        <w:t>«</w:t>
      </w:r>
      <w:r w:rsidRPr="00D15FEC">
        <w:rPr>
          <w:rFonts w:eastAsia="Times New Roman"/>
          <w:szCs w:val="24"/>
        </w:rPr>
        <w:t>ΜΑΚΕΔΟΝΙΑ</w:t>
      </w:r>
      <w:r>
        <w:rPr>
          <w:rFonts w:eastAsia="Times New Roman"/>
          <w:szCs w:val="24"/>
        </w:rPr>
        <w:t>»</w:t>
      </w:r>
      <w:r w:rsidRPr="00D15FEC">
        <w:rPr>
          <w:rFonts w:eastAsia="Times New Roman"/>
          <w:szCs w:val="24"/>
        </w:rPr>
        <w:t>. Εκείνη τη στιγμή νοιώθω ότι επιστρέφω στο σπίτι μου, στην ιδιαίτερη πατρίδα μου, στη Θεσσαλονίκ</w:t>
      </w:r>
      <w:r w:rsidRPr="00D15FEC">
        <w:rPr>
          <w:rFonts w:eastAsia="Times New Roman"/>
          <w:szCs w:val="24"/>
        </w:rPr>
        <w:t>η, στην πόλη που φιλοξενεί το Πανεπιστήμιο Μακεδονία</w:t>
      </w:r>
      <w:r>
        <w:rPr>
          <w:rFonts w:eastAsia="Times New Roman"/>
          <w:szCs w:val="24"/>
        </w:rPr>
        <w:t>ς</w:t>
      </w:r>
      <w:r w:rsidRPr="00D15FEC">
        <w:rPr>
          <w:rFonts w:eastAsia="Times New Roman"/>
          <w:szCs w:val="24"/>
        </w:rPr>
        <w:t>, στην πρωτεύουσα της Μακεδονίας.</w:t>
      </w:r>
    </w:p>
    <w:p w14:paraId="5EA913EE" w14:textId="77777777" w:rsidR="000F46A4" w:rsidRDefault="00307FE8">
      <w:pPr>
        <w:spacing w:line="600" w:lineRule="auto"/>
        <w:ind w:firstLine="720"/>
        <w:jc w:val="both"/>
        <w:rPr>
          <w:rFonts w:eastAsia="Times New Roman"/>
          <w:szCs w:val="24"/>
        </w:rPr>
      </w:pPr>
      <w:r w:rsidRPr="00D15FEC">
        <w:rPr>
          <w:rFonts w:eastAsia="Times New Roman"/>
          <w:szCs w:val="24"/>
        </w:rPr>
        <w:t>Και διερωτώμαι</w:t>
      </w:r>
      <w:r>
        <w:rPr>
          <w:rFonts w:eastAsia="Times New Roman"/>
          <w:szCs w:val="24"/>
        </w:rPr>
        <w:t>: Θ</w:t>
      </w:r>
      <w:r w:rsidRPr="00D15FEC">
        <w:rPr>
          <w:rFonts w:eastAsia="Times New Roman"/>
          <w:szCs w:val="24"/>
        </w:rPr>
        <w:t>α έχω αύριο το δικαίωμα να χρησιμοποιώ τα επωνυμία αυτά; Θα μπορούν αύριο οι τοπικοί παραγωγοί να χρησιμοποιούν μακεδονικές ονομασίες για τα προϊόντα το</w:t>
      </w:r>
      <w:r w:rsidRPr="00D15FEC">
        <w:rPr>
          <w:rFonts w:eastAsia="Times New Roman"/>
          <w:szCs w:val="24"/>
        </w:rPr>
        <w:t>υς;</w:t>
      </w:r>
    </w:p>
    <w:p w14:paraId="5EA913EF" w14:textId="77777777" w:rsidR="000F46A4" w:rsidRDefault="00307FE8">
      <w:pPr>
        <w:spacing w:line="600" w:lineRule="auto"/>
        <w:ind w:firstLine="720"/>
        <w:jc w:val="both"/>
        <w:rPr>
          <w:rFonts w:eastAsia="Times New Roman"/>
          <w:szCs w:val="24"/>
        </w:rPr>
      </w:pPr>
      <w:r w:rsidRPr="00D15FEC">
        <w:rPr>
          <w:rFonts w:eastAsia="Times New Roman"/>
          <w:szCs w:val="24"/>
        </w:rPr>
        <w:t xml:space="preserve">Το άρθρο 1 της συμφωνίας Τσίπρα </w:t>
      </w:r>
      <w:r>
        <w:rPr>
          <w:rFonts w:eastAsia="Times New Roman"/>
          <w:szCs w:val="24"/>
        </w:rPr>
        <w:t>-</w:t>
      </w:r>
      <w:r w:rsidRPr="00D15FEC">
        <w:rPr>
          <w:rFonts w:eastAsia="Times New Roman"/>
          <w:szCs w:val="24"/>
        </w:rPr>
        <w:t xml:space="preserve"> Καμμένου λέει ότι η διευθέτηση των εμπορικών ονομασιών, των επωνυμιών και σημάτων θα γίνει από διεθνή ομάδα ειδικών. Και ρωτώ σε ποιους θα δώσουμε το δικαίωμα να αποφασίσουν για εμάς; Τι άλλο θα παραχωρήσουμε στους Σκο</w:t>
      </w:r>
      <w:r w:rsidRPr="00D15FEC">
        <w:rPr>
          <w:rFonts w:eastAsia="Times New Roman"/>
          <w:szCs w:val="24"/>
        </w:rPr>
        <w:t>πιανούς</w:t>
      </w:r>
      <w:r>
        <w:rPr>
          <w:rFonts w:eastAsia="Times New Roman"/>
          <w:szCs w:val="24"/>
        </w:rPr>
        <w:t>;</w:t>
      </w:r>
      <w:r w:rsidRPr="00D15FEC">
        <w:rPr>
          <w:rFonts w:eastAsia="Times New Roman"/>
          <w:szCs w:val="24"/>
        </w:rPr>
        <w:t xml:space="preserve"> Θα τους βάλουμε </w:t>
      </w:r>
      <w:r>
        <w:rPr>
          <w:rFonts w:eastAsia="Times New Roman"/>
          <w:szCs w:val="24"/>
        </w:rPr>
        <w:t xml:space="preserve">και </w:t>
      </w:r>
      <w:r w:rsidRPr="00D15FEC">
        <w:rPr>
          <w:rFonts w:eastAsia="Times New Roman"/>
          <w:szCs w:val="24"/>
        </w:rPr>
        <w:t>κληρονόμους στην ιστορία μας; Γιατί;</w:t>
      </w:r>
    </w:p>
    <w:p w14:paraId="5EA913F0" w14:textId="77777777" w:rsidR="000F46A4" w:rsidRDefault="00307FE8">
      <w:pPr>
        <w:spacing w:line="600" w:lineRule="auto"/>
        <w:ind w:firstLine="720"/>
        <w:jc w:val="both"/>
        <w:rPr>
          <w:rFonts w:eastAsia="Times New Roman"/>
          <w:szCs w:val="24"/>
        </w:rPr>
      </w:pPr>
      <w:r w:rsidRPr="00D15FEC">
        <w:rPr>
          <w:rFonts w:eastAsia="Times New Roman"/>
          <w:szCs w:val="24"/>
        </w:rPr>
        <w:lastRenderedPageBreak/>
        <w:t>Δυστυχώς, όμως</w:t>
      </w:r>
      <w:r>
        <w:rPr>
          <w:rFonts w:eastAsia="Times New Roman"/>
          <w:szCs w:val="24"/>
        </w:rPr>
        <w:t>,</w:t>
      </w:r>
      <w:r w:rsidRPr="00D15FEC">
        <w:rPr>
          <w:rFonts w:eastAsia="Times New Roman"/>
          <w:szCs w:val="24"/>
        </w:rPr>
        <w:t xml:space="preserve"> δεν είναι μόνο αυτό. </w:t>
      </w:r>
      <w:r>
        <w:rPr>
          <w:rFonts w:eastAsia="Times New Roman"/>
          <w:szCs w:val="24"/>
        </w:rPr>
        <w:t>Τ</w:t>
      </w:r>
      <w:r w:rsidRPr="00D15FEC">
        <w:rPr>
          <w:rFonts w:eastAsia="Times New Roman"/>
          <w:szCs w:val="24"/>
        </w:rPr>
        <w:t xml:space="preserve">ο άρθρο 8 της </w:t>
      </w:r>
      <w:r>
        <w:rPr>
          <w:rFonts w:eastAsia="Times New Roman"/>
          <w:szCs w:val="24"/>
        </w:rPr>
        <w:t>σ</w:t>
      </w:r>
      <w:r w:rsidRPr="00D15FEC">
        <w:rPr>
          <w:rFonts w:eastAsia="Times New Roman"/>
          <w:szCs w:val="24"/>
        </w:rPr>
        <w:t xml:space="preserve">υμφωνίας λέει ότι θα συγκροτηθεί </w:t>
      </w:r>
      <w:r>
        <w:rPr>
          <w:rFonts w:eastAsia="Times New Roman"/>
          <w:szCs w:val="24"/>
        </w:rPr>
        <w:t>ε</w:t>
      </w:r>
      <w:r w:rsidRPr="00D15FEC">
        <w:rPr>
          <w:rFonts w:eastAsia="Times New Roman"/>
          <w:szCs w:val="24"/>
        </w:rPr>
        <w:t xml:space="preserve">πιτροπή </w:t>
      </w:r>
      <w:r>
        <w:rPr>
          <w:rFonts w:eastAsia="Times New Roman"/>
          <w:szCs w:val="24"/>
        </w:rPr>
        <w:t>που θ</w:t>
      </w:r>
      <w:r w:rsidRPr="00D15FEC">
        <w:rPr>
          <w:rFonts w:eastAsia="Times New Roman"/>
          <w:szCs w:val="24"/>
        </w:rPr>
        <w:t>α εξετάσει όχι μόνο τα βιβλία των γειτόνων μας, αλλά και τα δικά μας για αλυτρωτικές αναφο</w:t>
      </w:r>
      <w:r w:rsidRPr="00D15FEC">
        <w:rPr>
          <w:rFonts w:eastAsia="Times New Roman"/>
          <w:szCs w:val="24"/>
        </w:rPr>
        <w:t>ρές</w:t>
      </w:r>
      <w:r>
        <w:rPr>
          <w:rFonts w:eastAsia="Times New Roman"/>
          <w:szCs w:val="24"/>
        </w:rPr>
        <w:t xml:space="preserve">. Αποδέχεται </w:t>
      </w:r>
      <w:r w:rsidRPr="00D15FEC">
        <w:rPr>
          <w:rFonts w:eastAsia="Times New Roman"/>
          <w:szCs w:val="24"/>
        </w:rPr>
        <w:t>ότι και η Ελλάδα πρέπει να ελεγχθεί για πιθανή αλυτρωτική προπαγάνδα</w:t>
      </w:r>
      <w:r>
        <w:rPr>
          <w:rFonts w:eastAsia="Times New Roman"/>
          <w:szCs w:val="24"/>
        </w:rPr>
        <w:t>.</w:t>
      </w:r>
      <w:r w:rsidRPr="00D15FEC">
        <w:rPr>
          <w:rFonts w:eastAsia="Times New Roman"/>
          <w:szCs w:val="24"/>
        </w:rPr>
        <w:t xml:space="preserve"> Και αυτό δεν είναι απλά αδιανόητο, είναι ανόητο</w:t>
      </w:r>
      <w:r>
        <w:rPr>
          <w:rFonts w:eastAsia="Times New Roman"/>
          <w:szCs w:val="24"/>
        </w:rPr>
        <w:t>.</w:t>
      </w:r>
      <w:r w:rsidRPr="00D15FEC">
        <w:rPr>
          <w:rFonts w:eastAsia="Times New Roman"/>
          <w:szCs w:val="24"/>
        </w:rPr>
        <w:t xml:space="preserve"> </w:t>
      </w:r>
    </w:p>
    <w:p w14:paraId="5EA913F1" w14:textId="77777777" w:rsidR="000F46A4" w:rsidRDefault="00307FE8">
      <w:pPr>
        <w:spacing w:line="600" w:lineRule="auto"/>
        <w:ind w:firstLine="720"/>
        <w:jc w:val="both"/>
        <w:rPr>
          <w:rFonts w:eastAsia="Times New Roman"/>
          <w:szCs w:val="24"/>
        </w:rPr>
      </w:pPr>
      <w:r w:rsidRPr="00D15FEC">
        <w:rPr>
          <w:rFonts w:eastAsia="Times New Roman"/>
          <w:szCs w:val="24"/>
        </w:rPr>
        <w:t xml:space="preserve">Διότι τι άραγε μπορεί να βγάλει ο έλεγχος </w:t>
      </w:r>
      <w:r>
        <w:rPr>
          <w:rFonts w:eastAsia="Times New Roman"/>
          <w:szCs w:val="24"/>
        </w:rPr>
        <w:t>αυτός; Ό</w:t>
      </w:r>
      <w:r w:rsidRPr="00D15FEC">
        <w:rPr>
          <w:rFonts w:eastAsia="Times New Roman"/>
          <w:szCs w:val="24"/>
        </w:rPr>
        <w:t xml:space="preserve">τι πρέπει να καταργήσουμε το </w:t>
      </w:r>
      <w:r>
        <w:rPr>
          <w:rFonts w:eastAsia="Times New Roman"/>
          <w:szCs w:val="24"/>
        </w:rPr>
        <w:t>«</w:t>
      </w:r>
      <w:r w:rsidRPr="00D15FEC">
        <w:rPr>
          <w:rFonts w:eastAsia="Times New Roman"/>
          <w:szCs w:val="24"/>
        </w:rPr>
        <w:t>Μακεδονία ξακουστή</w:t>
      </w:r>
      <w:r>
        <w:rPr>
          <w:rFonts w:eastAsia="Times New Roman"/>
          <w:szCs w:val="24"/>
        </w:rPr>
        <w:t>»,</w:t>
      </w:r>
      <w:r w:rsidRPr="00D15FEC">
        <w:rPr>
          <w:rFonts w:eastAsia="Times New Roman"/>
          <w:szCs w:val="24"/>
        </w:rPr>
        <w:t xml:space="preserve"> </w:t>
      </w:r>
      <w:r>
        <w:rPr>
          <w:rFonts w:eastAsia="Times New Roman"/>
          <w:szCs w:val="24"/>
        </w:rPr>
        <w:t>ό</w:t>
      </w:r>
      <w:r w:rsidRPr="00D15FEC">
        <w:rPr>
          <w:rFonts w:eastAsia="Times New Roman"/>
          <w:szCs w:val="24"/>
        </w:rPr>
        <w:t>τι πρέπει να ξεγρά</w:t>
      </w:r>
      <w:r w:rsidRPr="00D15FEC">
        <w:rPr>
          <w:rFonts w:eastAsia="Times New Roman"/>
          <w:szCs w:val="24"/>
        </w:rPr>
        <w:t>ψουμε κάποιο κομμάτι της ιστορίας μας; Μήπως να κλείσουμε και τον αρχαιολογικό χώρο των Αιγών ή της Βεργίνας για να μην προκαλούμε;</w:t>
      </w:r>
    </w:p>
    <w:p w14:paraId="5EA913F2" w14:textId="77777777" w:rsidR="000F46A4" w:rsidRDefault="00307FE8">
      <w:pPr>
        <w:spacing w:line="600" w:lineRule="auto"/>
        <w:ind w:firstLine="720"/>
        <w:jc w:val="both"/>
        <w:rPr>
          <w:rFonts w:eastAsia="Times New Roman"/>
          <w:szCs w:val="24"/>
        </w:rPr>
      </w:pPr>
      <w:r w:rsidRPr="00D15FEC">
        <w:rPr>
          <w:rFonts w:eastAsia="Times New Roman"/>
          <w:szCs w:val="24"/>
        </w:rPr>
        <w:t>Όχι, λοιπόν. Θα το πω</w:t>
      </w:r>
      <w:r>
        <w:rPr>
          <w:rFonts w:eastAsia="Times New Roman"/>
          <w:szCs w:val="24"/>
        </w:rPr>
        <w:t>,</w:t>
      </w:r>
      <w:r w:rsidRPr="00D15FEC">
        <w:rPr>
          <w:rFonts w:eastAsia="Times New Roman"/>
          <w:szCs w:val="24"/>
        </w:rPr>
        <w:t xml:space="preserve"> όπως το άκουγα από τον Κώστα Καραμανλή</w:t>
      </w:r>
      <w:r>
        <w:rPr>
          <w:rFonts w:eastAsia="Times New Roman"/>
          <w:szCs w:val="24"/>
        </w:rPr>
        <w:t>:</w:t>
      </w:r>
      <w:r w:rsidRPr="00D15FEC">
        <w:rPr>
          <w:rFonts w:eastAsia="Times New Roman"/>
          <w:szCs w:val="24"/>
        </w:rPr>
        <w:t xml:space="preserve"> Η ιστορία δεν διαγράφεται, δεν παραγράφεται και δεν ξαναγράφε</w:t>
      </w:r>
      <w:r w:rsidRPr="00D15FEC">
        <w:rPr>
          <w:rFonts w:eastAsia="Times New Roman"/>
          <w:szCs w:val="24"/>
        </w:rPr>
        <w:t>ται. Θα το πω και όπως το ξεκαθάρισε ο Κυριάκος Μητσοτάκης. Η παρακαταθήκη της Μακεδονίας είναι ελληνική και η παρακαταθήκη αυτή είναι αδιαπραγμάτευτη.</w:t>
      </w:r>
    </w:p>
    <w:p w14:paraId="5EA913F3" w14:textId="77777777" w:rsidR="000F46A4" w:rsidRDefault="00307FE8">
      <w:pPr>
        <w:spacing w:line="600" w:lineRule="auto"/>
        <w:ind w:firstLine="720"/>
        <w:jc w:val="both"/>
        <w:rPr>
          <w:rFonts w:eastAsia="Times New Roman"/>
          <w:szCs w:val="24"/>
        </w:rPr>
      </w:pPr>
      <w:r w:rsidRPr="00D15FEC">
        <w:rPr>
          <w:rFonts w:eastAsia="Times New Roman"/>
          <w:szCs w:val="24"/>
        </w:rPr>
        <w:t xml:space="preserve">Κυρίες και κύριοι συνάδελφοι, η Κυβέρνηση λέει ότι η </w:t>
      </w:r>
      <w:r>
        <w:rPr>
          <w:rFonts w:eastAsia="Times New Roman"/>
          <w:szCs w:val="24"/>
        </w:rPr>
        <w:t>σ</w:t>
      </w:r>
      <w:r w:rsidRPr="00D15FEC">
        <w:rPr>
          <w:rFonts w:eastAsia="Times New Roman"/>
          <w:szCs w:val="24"/>
        </w:rPr>
        <w:t xml:space="preserve">υμφωνία ανταποκρίνεται στην εθνική γραμμή για μια </w:t>
      </w:r>
      <w:r w:rsidRPr="00D15FEC">
        <w:rPr>
          <w:rFonts w:eastAsia="Times New Roman"/>
          <w:szCs w:val="24"/>
        </w:rPr>
        <w:t xml:space="preserve">ονομασία </w:t>
      </w:r>
      <w:r w:rsidRPr="00D15FEC">
        <w:rPr>
          <w:rFonts w:eastAsia="Times New Roman"/>
          <w:szCs w:val="24"/>
        </w:rPr>
        <w:lastRenderedPageBreak/>
        <w:t xml:space="preserve">που θα ισχύσει για όλες τις χρήσεις </w:t>
      </w:r>
      <w:r>
        <w:rPr>
          <w:rFonts w:eastAsia="Times New Roman"/>
          <w:szCs w:val="24"/>
        </w:rPr>
        <w:t xml:space="preserve">εντός και </w:t>
      </w:r>
      <w:r w:rsidRPr="00D15FEC">
        <w:rPr>
          <w:rFonts w:eastAsia="Times New Roman"/>
          <w:szCs w:val="24"/>
        </w:rPr>
        <w:t xml:space="preserve">εκτός του γειτονικού κράτους. Ψεύδεται και το ξέρει. Δεν θα ισχύει το </w:t>
      </w:r>
      <w:r w:rsidRPr="00D15FEC">
        <w:rPr>
          <w:rFonts w:eastAsia="Times New Roman"/>
          <w:szCs w:val="24"/>
          <w:lang w:val="en-US"/>
        </w:rPr>
        <w:t>erga</w:t>
      </w:r>
      <w:r w:rsidRPr="00D15FEC">
        <w:rPr>
          <w:rFonts w:eastAsia="Times New Roman"/>
          <w:szCs w:val="24"/>
        </w:rPr>
        <w:t xml:space="preserve"> </w:t>
      </w:r>
      <w:r w:rsidRPr="00D15FEC">
        <w:rPr>
          <w:rFonts w:eastAsia="Times New Roman"/>
          <w:szCs w:val="24"/>
          <w:lang w:val="en-US"/>
        </w:rPr>
        <w:t>omnes</w:t>
      </w:r>
      <w:r w:rsidRPr="00D15FEC">
        <w:rPr>
          <w:rFonts w:eastAsia="Times New Roman"/>
          <w:szCs w:val="24"/>
        </w:rPr>
        <w:t xml:space="preserve"> και δεν θα λυθούν</w:t>
      </w:r>
      <w:r>
        <w:rPr>
          <w:rFonts w:eastAsia="Times New Roman"/>
          <w:szCs w:val="24"/>
        </w:rPr>
        <w:t xml:space="preserve"> άμεσα</w:t>
      </w:r>
      <w:r w:rsidRPr="00D15FEC">
        <w:rPr>
          <w:rFonts w:eastAsia="Times New Roman"/>
          <w:szCs w:val="24"/>
        </w:rPr>
        <w:t xml:space="preserve"> όλα τα ζητήματα. </w:t>
      </w:r>
    </w:p>
    <w:p w14:paraId="5EA913F4" w14:textId="77777777" w:rsidR="000F46A4" w:rsidRDefault="00307FE8">
      <w:pPr>
        <w:spacing w:line="600" w:lineRule="auto"/>
        <w:ind w:firstLine="720"/>
        <w:jc w:val="both"/>
        <w:rPr>
          <w:rFonts w:eastAsia="Times New Roman"/>
          <w:szCs w:val="24"/>
        </w:rPr>
      </w:pPr>
      <w:r w:rsidRPr="00D15FEC">
        <w:rPr>
          <w:rFonts w:eastAsia="Times New Roman"/>
          <w:szCs w:val="24"/>
        </w:rPr>
        <w:t xml:space="preserve">Πρώτον, διότι οι εμπορικές ονομασίες, οι επωνυμίες και τα σύμβολα </w:t>
      </w:r>
      <w:r w:rsidRPr="00D15FEC">
        <w:rPr>
          <w:rFonts w:eastAsia="Times New Roman"/>
          <w:szCs w:val="24"/>
        </w:rPr>
        <w:t>παραπέμπονται σε διεθνή ομάδα</w:t>
      </w:r>
      <w:r>
        <w:rPr>
          <w:rFonts w:eastAsia="Times New Roman"/>
          <w:szCs w:val="24"/>
        </w:rPr>
        <w:t>.</w:t>
      </w:r>
      <w:r w:rsidRPr="00D15FEC">
        <w:rPr>
          <w:rFonts w:eastAsia="Times New Roman"/>
          <w:szCs w:val="24"/>
        </w:rPr>
        <w:t xml:space="preserve"> Δεύτερον</w:t>
      </w:r>
      <w:r>
        <w:rPr>
          <w:rFonts w:eastAsia="Times New Roman"/>
          <w:szCs w:val="24"/>
        </w:rPr>
        <w:t>,</w:t>
      </w:r>
      <w:r w:rsidRPr="00D15FEC">
        <w:rPr>
          <w:rFonts w:eastAsia="Times New Roman"/>
          <w:szCs w:val="24"/>
        </w:rPr>
        <w:t xml:space="preserve"> διότι θα συγκροτηθεί και άλλη </w:t>
      </w:r>
      <w:r>
        <w:rPr>
          <w:rFonts w:eastAsia="Times New Roman"/>
          <w:szCs w:val="24"/>
        </w:rPr>
        <w:t>ε</w:t>
      </w:r>
      <w:r w:rsidRPr="00D15FEC">
        <w:rPr>
          <w:rFonts w:eastAsia="Times New Roman"/>
          <w:szCs w:val="24"/>
        </w:rPr>
        <w:t>πιτροπή που θα εξετάσει</w:t>
      </w:r>
      <w:r>
        <w:rPr>
          <w:rFonts w:eastAsia="Times New Roman"/>
          <w:szCs w:val="24"/>
        </w:rPr>
        <w:t xml:space="preserve"> τα </w:t>
      </w:r>
      <w:r w:rsidRPr="00D15FEC">
        <w:rPr>
          <w:rFonts w:eastAsia="Times New Roman"/>
          <w:szCs w:val="24"/>
        </w:rPr>
        <w:t>βιβλία ιστορία των δύο χωρών</w:t>
      </w:r>
      <w:r>
        <w:rPr>
          <w:rFonts w:eastAsia="Times New Roman"/>
          <w:szCs w:val="24"/>
        </w:rPr>
        <w:t>,</w:t>
      </w:r>
      <w:r w:rsidRPr="00D15FEC">
        <w:rPr>
          <w:rFonts w:eastAsia="Times New Roman"/>
          <w:szCs w:val="24"/>
        </w:rPr>
        <w:t xml:space="preserve"> προκειμένου να αρθούν οι όποιες αλυτρωτικές αναφορές</w:t>
      </w:r>
      <w:r>
        <w:rPr>
          <w:rFonts w:eastAsia="Times New Roman"/>
          <w:szCs w:val="24"/>
        </w:rPr>
        <w:t>.</w:t>
      </w:r>
      <w:r w:rsidRPr="00D15FEC">
        <w:rPr>
          <w:rFonts w:eastAsia="Times New Roman"/>
          <w:szCs w:val="24"/>
        </w:rPr>
        <w:t xml:space="preserve"> Τρίτον</w:t>
      </w:r>
      <w:r>
        <w:rPr>
          <w:rFonts w:eastAsia="Times New Roman"/>
          <w:szCs w:val="24"/>
        </w:rPr>
        <w:t>,</w:t>
      </w:r>
      <w:r w:rsidRPr="00D15FEC">
        <w:rPr>
          <w:rFonts w:eastAsia="Times New Roman"/>
          <w:szCs w:val="24"/>
        </w:rPr>
        <w:t xml:space="preserve"> διότι όπως αναφέρεται κάθε χώρα θα ερμηνεύει τον όρο </w:t>
      </w:r>
      <w:r>
        <w:rPr>
          <w:rFonts w:eastAsia="Times New Roman"/>
          <w:szCs w:val="24"/>
        </w:rPr>
        <w:t>«</w:t>
      </w:r>
      <w:r w:rsidRPr="00D15FEC">
        <w:rPr>
          <w:rFonts w:eastAsia="Times New Roman"/>
          <w:szCs w:val="24"/>
        </w:rPr>
        <w:t>Μακεδονία</w:t>
      </w:r>
      <w:r>
        <w:rPr>
          <w:rFonts w:eastAsia="Times New Roman"/>
          <w:szCs w:val="24"/>
        </w:rPr>
        <w:t>»</w:t>
      </w:r>
      <w:r w:rsidRPr="00D15FEC">
        <w:rPr>
          <w:rFonts w:eastAsia="Times New Roman"/>
          <w:szCs w:val="24"/>
        </w:rPr>
        <w:t xml:space="preserve"> </w:t>
      </w:r>
      <w:r w:rsidRPr="00D15FEC">
        <w:rPr>
          <w:rFonts w:eastAsia="Times New Roman"/>
          <w:szCs w:val="24"/>
        </w:rPr>
        <w:t xml:space="preserve">και </w:t>
      </w:r>
      <w:r>
        <w:rPr>
          <w:rFonts w:eastAsia="Times New Roman"/>
          <w:szCs w:val="24"/>
        </w:rPr>
        <w:t>«</w:t>
      </w:r>
      <w:r w:rsidRPr="00D15FEC">
        <w:rPr>
          <w:rFonts w:eastAsia="Times New Roman"/>
          <w:szCs w:val="24"/>
        </w:rPr>
        <w:t>Μακεδόνας</w:t>
      </w:r>
      <w:r>
        <w:rPr>
          <w:rFonts w:eastAsia="Times New Roman"/>
          <w:szCs w:val="24"/>
        </w:rPr>
        <w:t>»</w:t>
      </w:r>
      <w:r w:rsidRPr="00D15FEC">
        <w:rPr>
          <w:rFonts w:eastAsia="Times New Roman"/>
          <w:szCs w:val="24"/>
        </w:rPr>
        <w:t xml:space="preserve"> κατά βούληση</w:t>
      </w:r>
      <w:r>
        <w:rPr>
          <w:rFonts w:eastAsia="Times New Roman"/>
          <w:szCs w:val="24"/>
        </w:rPr>
        <w:t>.</w:t>
      </w:r>
      <w:r w:rsidRPr="00D15FEC">
        <w:rPr>
          <w:rFonts w:eastAsia="Times New Roman"/>
          <w:szCs w:val="24"/>
        </w:rPr>
        <w:t xml:space="preserve"> Και τέταρτον, αλλά σοβαρ</w:t>
      </w:r>
      <w:r>
        <w:rPr>
          <w:rFonts w:eastAsia="Times New Roman"/>
          <w:szCs w:val="24"/>
        </w:rPr>
        <w:t xml:space="preserve">ότερο, </w:t>
      </w:r>
      <w:r w:rsidRPr="00D15FEC">
        <w:rPr>
          <w:rFonts w:eastAsia="Times New Roman"/>
          <w:szCs w:val="24"/>
        </w:rPr>
        <w:t>διότι η σύνθετη ονομασία δεν θα καλύπτει τις πιο σημαντικές χρήσεις</w:t>
      </w:r>
      <w:r>
        <w:rPr>
          <w:rFonts w:eastAsia="Times New Roman"/>
          <w:szCs w:val="24"/>
        </w:rPr>
        <w:t>,</w:t>
      </w:r>
      <w:r w:rsidRPr="00D15FEC">
        <w:rPr>
          <w:rFonts w:eastAsia="Times New Roman"/>
          <w:szCs w:val="24"/>
        </w:rPr>
        <w:t xml:space="preserve"> που είναι η ταυτότητα και η γλώσσα</w:t>
      </w:r>
      <w:r>
        <w:rPr>
          <w:rFonts w:eastAsia="Times New Roman"/>
          <w:szCs w:val="24"/>
        </w:rPr>
        <w:t>.</w:t>
      </w:r>
      <w:r w:rsidRPr="00D15FEC">
        <w:rPr>
          <w:rFonts w:eastAsia="Times New Roman"/>
          <w:szCs w:val="24"/>
        </w:rPr>
        <w:t xml:space="preserve"> Και όλα αυτά αποτελούν τον μαύρο πυρήνα της συμφωνίας. </w:t>
      </w:r>
    </w:p>
    <w:p w14:paraId="5EA913F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Για πρώτη φορά μια ελληνική </w:t>
      </w:r>
      <w:r w:rsidRPr="0094038A">
        <w:rPr>
          <w:rFonts w:eastAsia="Times New Roman" w:cs="Times New Roman"/>
          <w:szCs w:val="24"/>
        </w:rPr>
        <w:t>Κυβέρν</w:t>
      </w:r>
      <w:r w:rsidRPr="0094038A">
        <w:rPr>
          <w:rFonts w:eastAsia="Times New Roman" w:cs="Times New Roman"/>
          <w:szCs w:val="24"/>
        </w:rPr>
        <w:t>ηση</w:t>
      </w:r>
      <w:r>
        <w:rPr>
          <w:rFonts w:eastAsia="Times New Roman" w:cs="Times New Roman"/>
          <w:szCs w:val="24"/>
        </w:rPr>
        <w:t xml:space="preserve"> αποδέχεται τις αξιώσεις των Σκοπιανών να αποκαλούνται </w:t>
      </w:r>
      <w:r>
        <w:rPr>
          <w:rFonts w:eastAsia="Times New Roman" w:cs="Times New Roman"/>
          <w:szCs w:val="24"/>
        </w:rPr>
        <w:t>«</w:t>
      </w:r>
      <w:r>
        <w:rPr>
          <w:rFonts w:eastAsia="Times New Roman" w:cs="Times New Roman"/>
          <w:szCs w:val="24"/>
        </w:rPr>
        <w:t>Μακεδόνες</w:t>
      </w:r>
      <w:r>
        <w:rPr>
          <w:rFonts w:eastAsia="Times New Roman" w:cs="Times New Roman"/>
          <w:szCs w:val="24"/>
        </w:rPr>
        <w:t>»</w:t>
      </w:r>
      <w:r>
        <w:rPr>
          <w:rFonts w:eastAsia="Times New Roman" w:cs="Times New Roman"/>
          <w:szCs w:val="24"/>
        </w:rPr>
        <w:t xml:space="preserve">, να έχουν μακεδονική ταυτότητα και να ονομάζουν τη γλώσσα τους μακεδονική. Για πρώτη φορά ο Πρωθυπουργός της γείτονος πανηγυρίζει πως έχει μια </w:t>
      </w:r>
      <w:r>
        <w:rPr>
          <w:rFonts w:eastAsia="Times New Roman" w:cs="Times New Roman"/>
          <w:szCs w:val="24"/>
        </w:rPr>
        <w:t>σ</w:t>
      </w:r>
      <w:r>
        <w:rPr>
          <w:rFonts w:eastAsia="Times New Roman" w:cs="Times New Roman"/>
          <w:szCs w:val="24"/>
        </w:rPr>
        <w:t>υμφωνία που διαφυλάττει τη «μακεδονική» εθ</w:t>
      </w:r>
      <w:r>
        <w:rPr>
          <w:rFonts w:eastAsia="Times New Roman" w:cs="Times New Roman"/>
          <w:szCs w:val="24"/>
        </w:rPr>
        <w:t xml:space="preserve">νική και πολιτισμική ταυτότητα. Και όταν αυτά τα λέει ο </w:t>
      </w:r>
      <w:r>
        <w:rPr>
          <w:rFonts w:eastAsia="Times New Roman" w:cs="Times New Roman"/>
          <w:szCs w:val="24"/>
        </w:rPr>
        <w:lastRenderedPageBreak/>
        <w:t>πιο μετριοπαθής των γειτόνων μας, τι θα πουν αύριο τα ακραία στοιχεία τους; Αν διαθέτουν με τη βούλα της Ελλάδος το δικαίωμα όχι μόνο να αυτοπροσδιορίζονται, αλλά και να λέγονται από τη διεθνή κοινότη</w:t>
      </w:r>
      <w:r>
        <w:rPr>
          <w:rFonts w:eastAsia="Times New Roman" w:cs="Times New Roman"/>
          <w:szCs w:val="24"/>
        </w:rPr>
        <w:t xml:space="preserve">τα «Μακεδόνες», αν αναγνωρίζεται με δική μας συγκατάθεση ότι μιλούν μακεδονική γλώσσα, αν δηλώνεται ακόμα κι από εμάς ότι έχουν μακεδονική ταυτότητα, αν βάζουμε τα βιβλία μας στην κρίση τους, αν παραδίδουμε ελληνικές επωνυμίες σε διεθνή </w:t>
      </w:r>
      <w:r>
        <w:rPr>
          <w:rFonts w:eastAsia="Times New Roman" w:cs="Times New Roman"/>
          <w:szCs w:val="24"/>
        </w:rPr>
        <w:t>ε</w:t>
      </w:r>
      <w:r>
        <w:rPr>
          <w:rFonts w:eastAsia="Times New Roman" w:cs="Times New Roman"/>
          <w:szCs w:val="24"/>
        </w:rPr>
        <w:t>πιτροπή, ένα είναι</w:t>
      </w:r>
      <w:r>
        <w:rPr>
          <w:rFonts w:eastAsia="Times New Roman" w:cs="Times New Roman"/>
          <w:szCs w:val="24"/>
        </w:rPr>
        <w:t xml:space="preserve"> περισσότερο από βέβαιο: ότι η σύνθετη ονομασία θα αφορά αποκλειστικά και μόνο το κράτος και όχι τον λαό, ότι δεν θα αντιμετωπιστεί αλλά θα απελευθερωθεί το τζίνι του αλυτρωτισμού, ότι εκεί που μας χρωστάγανε θα ζητήσουνε αύριο και το αμπέλι και οι άνεμοι </w:t>
      </w:r>
      <w:r>
        <w:rPr>
          <w:rFonts w:eastAsia="Times New Roman" w:cs="Times New Roman"/>
          <w:szCs w:val="24"/>
        </w:rPr>
        <w:t>που σπέρνετε σήμερα θα γίνουν αύριο θύελλα. Και αυτό είναι ανεύθυνο, είναι απαράδεκτο, είναι επικίνδυνο.</w:t>
      </w:r>
    </w:p>
    <w:p w14:paraId="5EA913F6" w14:textId="77777777" w:rsidR="000F46A4" w:rsidRDefault="00307FE8">
      <w:pPr>
        <w:spacing w:line="600" w:lineRule="auto"/>
        <w:ind w:firstLine="720"/>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ακούμε τον Πρωθυπουργό και τον Υπουργό Εξωτερικών να κατηγορούν τις προηγούμενες ελληνικές κυβερνήσεις τη μία ότι κράτησα</w:t>
      </w:r>
      <w:r>
        <w:rPr>
          <w:rFonts w:eastAsia="Times New Roman" w:cs="Times New Roman"/>
          <w:szCs w:val="24"/>
        </w:rPr>
        <w:t xml:space="preserve">ν για δεκαετίες άλυτο το ζήτημα και από την άλλη ότι έκαναν μεγάλες υποχωρήσεις. </w:t>
      </w:r>
      <w:r>
        <w:rPr>
          <w:rFonts w:eastAsia="Times New Roman" w:cs="Times New Roman"/>
          <w:szCs w:val="24"/>
        </w:rPr>
        <w:lastRenderedPageBreak/>
        <w:t>Αντιφάσκουν και εκθέτουν άδικα τη χώρα. Προσποιούνται ταυτόχρονα ότι δεν κατάλαβαν πως την αρνητική πορεία των πραγμάτων την άλλαξε η απόφαση του Βουκουρεστίου</w:t>
      </w:r>
      <w:r>
        <w:rPr>
          <w:rFonts w:eastAsia="Times New Roman" w:cs="Times New Roman"/>
          <w:szCs w:val="24"/>
        </w:rPr>
        <w:t>,</w:t>
      </w:r>
      <w:r>
        <w:rPr>
          <w:rFonts w:eastAsia="Times New Roman" w:cs="Times New Roman"/>
          <w:szCs w:val="24"/>
        </w:rPr>
        <w:t xml:space="preserve"> που διεκδίκησε</w:t>
      </w:r>
      <w:r>
        <w:rPr>
          <w:rFonts w:eastAsia="Times New Roman" w:cs="Times New Roman"/>
          <w:szCs w:val="24"/>
        </w:rPr>
        <w:t xml:space="preserve"> και πέτυχε με προσωπικό κόστος ο Πρωθυπουργός Κώστας Καραμανλής με Υπουργό Εξωτερικών τη Ντόρα Μπακογιάννη και Υπουργό Εθνικής Άμυνας τον Βαγγέλη Μεϊμαράκη. </w:t>
      </w:r>
    </w:p>
    <w:p w14:paraId="5EA913F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Ας καταλάβουν επιτέλους ότι χωρίς την απόφαση εκείνη η υπόθεση θα είχε χαθεί. Τα Σκόπια θα ήταν σ</w:t>
      </w:r>
      <w:r>
        <w:rPr>
          <w:rFonts w:eastAsia="Times New Roman" w:cs="Times New Roman"/>
          <w:szCs w:val="24"/>
        </w:rPr>
        <w:t xml:space="preserve">το ΝΑΤΟ με το όνομα «Μακεδονία» και η Ελλάδα θα υποτασσόταν στα τετελεσμένα. Εκείνη η απόφαση αντέστρεψε την κατεύθυνση των πιέσεων και δημιούργησε μια ευνοϊκή για εμάς συγκυρία που δυστυχώς, η </w:t>
      </w:r>
      <w:r w:rsidRPr="0094038A">
        <w:rPr>
          <w:rFonts w:eastAsia="Times New Roman" w:cs="Times New Roman"/>
          <w:szCs w:val="24"/>
        </w:rPr>
        <w:t>Κυβέρνηση</w:t>
      </w:r>
      <w:r>
        <w:rPr>
          <w:rFonts w:eastAsia="Times New Roman" w:cs="Times New Roman"/>
          <w:szCs w:val="24"/>
        </w:rPr>
        <w:t xml:space="preserve"> δεν θέλησε να αξιοποιήσει. Η </w:t>
      </w:r>
      <w:r w:rsidRPr="00246D67">
        <w:rPr>
          <w:rFonts w:eastAsia="Times New Roman" w:cs="Times New Roman"/>
          <w:szCs w:val="24"/>
        </w:rPr>
        <w:t>Νέα Δημοκρατία</w:t>
      </w:r>
      <w:r>
        <w:rPr>
          <w:rFonts w:eastAsia="Times New Roman" w:cs="Times New Roman"/>
          <w:szCs w:val="24"/>
        </w:rPr>
        <w:t xml:space="preserve"> τόλμησε </w:t>
      </w:r>
      <w:r>
        <w:rPr>
          <w:rFonts w:eastAsia="Times New Roman" w:cs="Times New Roman"/>
          <w:szCs w:val="24"/>
        </w:rPr>
        <w:t>το μεγάλο όχι. Εσείς, κύριοι της Αντιπολίτευσης, δεν θελήσατε, δεν αντέξατε, δεν μπορέσατε. Ζυγιστήκατε, μετρηθήκατε και βρεθήκατε ελλιπείς. Δεν μας εκπλήσσετε όμως. Αυτοί ήσασταν και αυτοί είστε.</w:t>
      </w:r>
    </w:p>
    <w:p w14:paraId="5EA913F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Γι’ αυτό, λοιπόν, αντί να επικαλείστε τη στάση Καραμανλή κα</w:t>
      </w:r>
      <w:r>
        <w:rPr>
          <w:rFonts w:eastAsia="Times New Roman" w:cs="Times New Roman"/>
          <w:szCs w:val="24"/>
        </w:rPr>
        <w:t xml:space="preserve">ι ταυτόχρονα να την εγκαταλείπετε, κάντε το αυτονόητο. Συμπεριφερθείτε δηλαδή ανάλογα, ακούστε και τι σας είπε σήμερα ο Αχιλλέας Καραμανλής. </w:t>
      </w:r>
    </w:p>
    <w:p w14:paraId="5EA913F9" w14:textId="77777777" w:rsidR="000F46A4" w:rsidRDefault="00307FE8">
      <w:pPr>
        <w:spacing w:line="600" w:lineRule="auto"/>
        <w:ind w:firstLine="720"/>
        <w:jc w:val="both"/>
        <w:rPr>
          <w:rFonts w:eastAsia="Times New Roman" w:cs="Times New Roman"/>
          <w:szCs w:val="24"/>
        </w:rPr>
      </w:pPr>
      <w:r w:rsidRPr="00B90CC5">
        <w:rPr>
          <w:rFonts w:eastAsia="Times New Roman" w:cs="Times New Roman"/>
          <w:szCs w:val="24"/>
        </w:rPr>
        <w:t>(Στο σημείο αυτό κτυπάει το κουδούνι λήξεως του χρόνου ομιλίας του κυρίου Βουλευτή)</w:t>
      </w:r>
    </w:p>
    <w:p w14:paraId="5EA913F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Ένα λεπτό, κύριε Πρόεδρε, σας παρακαλώ. Ευχαριστώ πολύ για τη συνεννόηση. </w:t>
      </w:r>
    </w:p>
    <w:p w14:paraId="5EA913F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Λέτε κάποιοι από εσάς ότι διαφωνείτε και ότι θα καταψηφίσετε τη </w:t>
      </w:r>
      <w:r>
        <w:rPr>
          <w:rFonts w:eastAsia="Times New Roman" w:cs="Times New Roman"/>
          <w:szCs w:val="24"/>
        </w:rPr>
        <w:t>σ</w:t>
      </w:r>
      <w:r>
        <w:rPr>
          <w:rFonts w:eastAsia="Times New Roman" w:cs="Times New Roman"/>
          <w:szCs w:val="24"/>
        </w:rPr>
        <w:t>υμφωνία όταν θα έρθει στη Βουλή για κύρωση. Θα είναι πολύ αργά και το ξέρετε, διότι θα έχουν δημιουργηθεί τετελεσμέν</w:t>
      </w:r>
      <w:r>
        <w:rPr>
          <w:rFonts w:eastAsia="Times New Roman" w:cs="Times New Roman"/>
          <w:szCs w:val="24"/>
        </w:rPr>
        <w:t xml:space="preserve">α. Διότι η ένταξη του ΝΑΤΟ θα δρομολογηθεί πριν την κύρωση από εμάς και τότε ποιος θα μπορεί να ανακόψει την πορεία τους; Και τι θα γίνει αν η Βουλή των Ελλήνων αρνηθεί την κύρωση της </w:t>
      </w:r>
      <w:r>
        <w:rPr>
          <w:rFonts w:eastAsia="Times New Roman" w:cs="Times New Roman"/>
          <w:szCs w:val="24"/>
        </w:rPr>
        <w:t>σ</w:t>
      </w:r>
      <w:r>
        <w:rPr>
          <w:rFonts w:eastAsia="Times New Roman" w:cs="Times New Roman"/>
          <w:szCs w:val="24"/>
        </w:rPr>
        <w:t xml:space="preserve">υμφωνίας; Δεν αντιλαμβάνεστε ότι η </w:t>
      </w:r>
      <w:r>
        <w:rPr>
          <w:rFonts w:eastAsia="Times New Roman" w:cs="Times New Roman"/>
          <w:szCs w:val="24"/>
        </w:rPr>
        <w:t>σ</w:t>
      </w:r>
      <w:r>
        <w:rPr>
          <w:rFonts w:eastAsia="Times New Roman" w:cs="Times New Roman"/>
          <w:szCs w:val="24"/>
        </w:rPr>
        <w:t>υμφωνία που ανοίγει τον δρόμο των Σ</w:t>
      </w:r>
      <w:r>
        <w:rPr>
          <w:rFonts w:eastAsia="Times New Roman" w:cs="Times New Roman"/>
          <w:szCs w:val="24"/>
        </w:rPr>
        <w:t xml:space="preserve">κοπιανών προς το ΝΑΤΟ βάζει το κάρο μπροστά από το άλογο; </w:t>
      </w:r>
    </w:p>
    <w:p w14:paraId="5EA913F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Σας το λέμε ξεκάθαρα ότι παραδίδετε το μόνο όπλο που έχει σήμερα η χώρα μας. Οι ισχυρισμοί της </w:t>
      </w:r>
      <w:r>
        <w:rPr>
          <w:rFonts w:eastAsia="Times New Roman" w:cs="Times New Roman"/>
          <w:szCs w:val="24"/>
        </w:rPr>
        <w:t>σ</w:t>
      </w:r>
      <w:r>
        <w:rPr>
          <w:rFonts w:eastAsia="Times New Roman" w:cs="Times New Roman"/>
          <w:szCs w:val="24"/>
        </w:rPr>
        <w:t xml:space="preserve">υγκυβέρνησης δεν είναι αυταπάτη, είναι απάτη. </w:t>
      </w:r>
    </w:p>
    <w:p w14:paraId="5EA913FD" w14:textId="77777777" w:rsidR="000F46A4" w:rsidRDefault="000F46A4">
      <w:pPr>
        <w:spacing w:line="600" w:lineRule="auto"/>
        <w:ind w:firstLine="720"/>
        <w:jc w:val="both"/>
        <w:rPr>
          <w:rFonts w:eastAsia="Times New Roman" w:cs="Times New Roman"/>
          <w:szCs w:val="24"/>
        </w:rPr>
      </w:pPr>
    </w:p>
    <w:p w14:paraId="5EA913FE" w14:textId="77777777" w:rsidR="000F46A4" w:rsidRDefault="00307FE8">
      <w:pPr>
        <w:spacing w:line="600" w:lineRule="auto"/>
        <w:ind w:firstLine="720"/>
        <w:jc w:val="both"/>
        <w:rPr>
          <w:rFonts w:eastAsia="Times New Roman" w:cs="Times New Roman"/>
          <w:szCs w:val="24"/>
        </w:rPr>
      </w:pPr>
      <w:r w:rsidRPr="001F1977">
        <w:rPr>
          <w:rFonts w:eastAsia="Times New Roman" w:cs="Times New Roman"/>
          <w:b/>
          <w:szCs w:val="24"/>
        </w:rPr>
        <w:t xml:space="preserve">ΠΡΟΕΔΡΟΣ (Νικόλαος Βούτσης): </w:t>
      </w:r>
      <w:r>
        <w:rPr>
          <w:rFonts w:eastAsia="Times New Roman" w:cs="Times New Roman"/>
          <w:szCs w:val="24"/>
        </w:rPr>
        <w:t xml:space="preserve">Τελειώνετε, όμως, κύριε </w:t>
      </w:r>
      <w:r>
        <w:rPr>
          <w:rFonts w:eastAsia="Times New Roman" w:cs="Times New Roman"/>
          <w:szCs w:val="24"/>
        </w:rPr>
        <w:t xml:space="preserve">συνάδελφε. </w:t>
      </w:r>
    </w:p>
    <w:p w14:paraId="5EA913FF"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EA91400" w14:textId="77777777" w:rsidR="000F46A4" w:rsidRDefault="00307FE8">
      <w:pPr>
        <w:spacing w:line="600" w:lineRule="auto"/>
        <w:ind w:firstLine="720"/>
        <w:jc w:val="both"/>
        <w:rPr>
          <w:rFonts w:eastAsia="Times New Roman" w:cs="Times New Roman"/>
          <w:szCs w:val="24"/>
        </w:rPr>
      </w:pPr>
      <w:r w:rsidRPr="00B8292F">
        <w:rPr>
          <w:rFonts w:eastAsia="Times New Roman" w:cs="Times New Roman"/>
          <w:b/>
          <w:szCs w:val="24"/>
        </w:rPr>
        <w:t>ΣΤΑΥΡΟΣ ΚΑΛΑΦΑΤΗΣ:</w:t>
      </w:r>
      <w:r>
        <w:rPr>
          <w:rFonts w:eastAsia="Times New Roman" w:cs="Times New Roman"/>
          <w:szCs w:val="24"/>
        </w:rPr>
        <w:t xml:space="preserve"> </w:t>
      </w:r>
      <w:r>
        <w:rPr>
          <w:rFonts w:eastAsia="Times New Roman" w:cs="Times New Roman"/>
          <w:szCs w:val="24"/>
        </w:rPr>
        <w:t xml:space="preserve">Ολοκληρώνω, ένα λεπτό κύριε Πρόεδρε. </w:t>
      </w:r>
    </w:p>
    <w:p w14:paraId="5EA9140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Κλείνω, κύριοι συνάδελφοι, σας παρακαλώ πάρα πολύ. Χθες ήμουν μέχρι τις 2.00΄ η ώρα εδώ και έβλεπα συναδέλφους που είχαν επτά λεπτά να μιλάνε δώδεκα. </w:t>
      </w:r>
    </w:p>
    <w:p w14:paraId="5EA91402" w14:textId="77777777" w:rsidR="000F46A4" w:rsidRDefault="00307FE8">
      <w:pPr>
        <w:spacing w:line="600" w:lineRule="auto"/>
        <w:ind w:firstLine="720"/>
        <w:jc w:val="both"/>
        <w:rPr>
          <w:rFonts w:eastAsia="Times New Roman" w:cs="Times New Roman"/>
          <w:szCs w:val="24"/>
        </w:rPr>
      </w:pPr>
      <w:r w:rsidRPr="001F1977">
        <w:rPr>
          <w:rFonts w:eastAsia="Times New Roman" w:cs="Times New Roman"/>
          <w:b/>
          <w:szCs w:val="24"/>
        </w:rPr>
        <w:t>ΠΡΟΕΔΡΟΣ (Νικ</w:t>
      </w:r>
      <w:r w:rsidRPr="001F1977">
        <w:rPr>
          <w:rFonts w:eastAsia="Times New Roman" w:cs="Times New Roman"/>
          <w:b/>
          <w:szCs w:val="24"/>
        </w:rPr>
        <w:t xml:space="preserve">όλαος Βούτσης): </w:t>
      </w:r>
      <w:r>
        <w:rPr>
          <w:rFonts w:eastAsia="Times New Roman" w:cs="Times New Roman"/>
          <w:szCs w:val="24"/>
        </w:rPr>
        <w:t xml:space="preserve">Δεν υπάρχει θέμα, κύριε συνάδελφε. Συνεχίστε. </w:t>
      </w:r>
    </w:p>
    <w:p w14:paraId="5EA91403" w14:textId="77777777" w:rsidR="000F46A4" w:rsidRDefault="00307FE8">
      <w:pPr>
        <w:spacing w:line="600" w:lineRule="auto"/>
        <w:ind w:firstLine="720"/>
        <w:jc w:val="both"/>
        <w:rPr>
          <w:rFonts w:eastAsia="Times New Roman" w:cs="Times New Roman"/>
          <w:szCs w:val="24"/>
        </w:rPr>
      </w:pPr>
      <w:r w:rsidRPr="00B8292F">
        <w:rPr>
          <w:rFonts w:eastAsia="Times New Roman" w:cs="Times New Roman"/>
          <w:b/>
          <w:szCs w:val="24"/>
        </w:rPr>
        <w:t>ΣΤΑΥΡΟΣ ΚΑΛΑΦΑΤΗΣ:</w:t>
      </w:r>
      <w:r>
        <w:rPr>
          <w:rFonts w:eastAsia="Times New Roman" w:cs="Times New Roman"/>
          <w:szCs w:val="24"/>
        </w:rPr>
        <w:t xml:space="preserve"> Ο Πρόεδρος του </w:t>
      </w:r>
      <w:r>
        <w:rPr>
          <w:rFonts w:eastAsia="Times New Roman" w:cs="Times New Roman"/>
          <w:szCs w:val="24"/>
        </w:rPr>
        <w:t>κ</w:t>
      </w:r>
      <w:r>
        <w:rPr>
          <w:rFonts w:eastAsia="Times New Roman" w:cs="Times New Roman"/>
          <w:szCs w:val="24"/>
        </w:rPr>
        <w:t xml:space="preserve">όμματος, κ. Μητσοτάκης, επεσήμανε από την πρώτη στιγμή ότι με δεδομένες τις δημόσιες αντιρρήσεις του κ. Καμμένου, ο κ. Τσίπρας δεν </w:t>
      </w:r>
      <w:r>
        <w:rPr>
          <w:rFonts w:eastAsia="Times New Roman" w:cs="Times New Roman"/>
          <w:szCs w:val="24"/>
        </w:rPr>
        <w:lastRenderedPageBreak/>
        <w:t>είχε την απαιτούμενη νομιμο</w:t>
      </w:r>
      <w:r>
        <w:rPr>
          <w:rFonts w:eastAsia="Times New Roman" w:cs="Times New Roman"/>
          <w:szCs w:val="24"/>
        </w:rPr>
        <w:t xml:space="preserve">ποίηση για την υπογραφή μιας τέτοιας </w:t>
      </w:r>
      <w:r>
        <w:rPr>
          <w:rFonts w:eastAsia="Times New Roman" w:cs="Times New Roman"/>
          <w:szCs w:val="24"/>
        </w:rPr>
        <w:t>σ</w:t>
      </w:r>
      <w:r>
        <w:rPr>
          <w:rFonts w:eastAsia="Times New Roman" w:cs="Times New Roman"/>
          <w:szCs w:val="24"/>
        </w:rPr>
        <w:t>υμφωνίας. Σας είπαμε ότι έχει υποχρέωση πριν προχωρήσει στην υπογραφή να έρθει εδώ στη Βουλή, όπως έκανε το καλοκαίρι του 2015, και να ζητήσει σχετική εξουσιοδότηση. Δεν το έκανε. Δεν είχαμε άλλο δρόμο, παρά να καταθέσ</w:t>
      </w:r>
      <w:r>
        <w:rPr>
          <w:rFonts w:eastAsia="Times New Roman" w:cs="Times New Roman"/>
          <w:szCs w:val="24"/>
        </w:rPr>
        <w:t xml:space="preserve">ουμε πρόταση δυσπιστίας και το κάναμε, τώρα, όπως επιβάλει η </w:t>
      </w:r>
      <w:r>
        <w:rPr>
          <w:rFonts w:eastAsia="Times New Roman" w:cs="Times New Roman"/>
          <w:szCs w:val="24"/>
        </w:rPr>
        <w:t>δ</w:t>
      </w:r>
      <w:r>
        <w:rPr>
          <w:rFonts w:eastAsia="Times New Roman" w:cs="Times New Roman"/>
          <w:szCs w:val="24"/>
        </w:rPr>
        <w:t>ημοκρατία. Η ευθύνη της απόφασης ανήκει σε όλους εμάς και έχουμε υποχρέωση να πάρουμε όλοι ξεκάθαρη θέση και να πούμε «</w:t>
      </w:r>
      <w:r>
        <w:rPr>
          <w:rFonts w:eastAsia="Times New Roman" w:cs="Times New Roman"/>
          <w:szCs w:val="24"/>
        </w:rPr>
        <w:t>ναι</w:t>
      </w:r>
      <w:r>
        <w:rPr>
          <w:rFonts w:eastAsia="Times New Roman" w:cs="Times New Roman"/>
          <w:szCs w:val="24"/>
        </w:rPr>
        <w:t>» στην πρόταση δυσπιστίας, να πούμε «</w:t>
      </w:r>
      <w:r>
        <w:rPr>
          <w:rFonts w:eastAsia="Times New Roman" w:cs="Times New Roman"/>
          <w:szCs w:val="24"/>
        </w:rPr>
        <w:t>ναι</w:t>
      </w:r>
      <w:r>
        <w:rPr>
          <w:rFonts w:eastAsia="Times New Roman" w:cs="Times New Roman"/>
          <w:szCs w:val="24"/>
        </w:rPr>
        <w:t xml:space="preserve">» στους Έλληνες που απαιτούν να </w:t>
      </w:r>
      <w:r>
        <w:rPr>
          <w:rFonts w:eastAsia="Times New Roman" w:cs="Times New Roman"/>
          <w:szCs w:val="24"/>
        </w:rPr>
        <w:t>σταματήσουμε το έγκλημα πριν παράξει μη αναστρέψιμες συνέπειες, να πούμε «</w:t>
      </w:r>
      <w:r>
        <w:rPr>
          <w:rFonts w:eastAsia="Times New Roman" w:cs="Times New Roman"/>
          <w:szCs w:val="24"/>
        </w:rPr>
        <w:t>ναι</w:t>
      </w:r>
      <w:r>
        <w:rPr>
          <w:rFonts w:eastAsia="Times New Roman" w:cs="Times New Roman"/>
          <w:szCs w:val="24"/>
        </w:rPr>
        <w:t xml:space="preserve">» στους Έλληνες που ζητούν να μην αφήσουμε την </w:t>
      </w:r>
      <w:r w:rsidRPr="0094038A">
        <w:rPr>
          <w:rFonts w:eastAsia="Times New Roman" w:cs="Times New Roman"/>
          <w:szCs w:val="24"/>
        </w:rPr>
        <w:t>Κυβέρνηση</w:t>
      </w:r>
      <w:r>
        <w:rPr>
          <w:rFonts w:eastAsia="Times New Roman" w:cs="Times New Roman"/>
          <w:szCs w:val="24"/>
        </w:rPr>
        <w:t xml:space="preserve"> να γίνει ντελιβεράς ξένων αξιώσεων κόντρα στα συμφέροντα του ελληνισμού, να πούμε «</w:t>
      </w:r>
      <w:r>
        <w:rPr>
          <w:rFonts w:eastAsia="Times New Roman" w:cs="Times New Roman"/>
          <w:szCs w:val="24"/>
        </w:rPr>
        <w:t>ναι</w:t>
      </w:r>
      <w:r>
        <w:rPr>
          <w:rFonts w:eastAsia="Times New Roman" w:cs="Times New Roman"/>
          <w:szCs w:val="24"/>
        </w:rPr>
        <w:t>» στους πολίτες που απαιτούν, να βάλ</w:t>
      </w:r>
      <w:r>
        <w:rPr>
          <w:rFonts w:eastAsia="Times New Roman" w:cs="Times New Roman"/>
          <w:szCs w:val="24"/>
        </w:rPr>
        <w:t xml:space="preserve">ουμε φραγμό στο σφετερισμό της ιστορίας μας, στις ανιστόρητες διεκδικήσεις του γείτονα μας και τη λεόντειο συμφωνία που έχουμε μπροστά μας. </w:t>
      </w:r>
    </w:p>
    <w:p w14:paraId="5EA9140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EA91405" w14:textId="77777777" w:rsidR="000F46A4" w:rsidRDefault="00307FE8">
      <w:pPr>
        <w:spacing w:line="600" w:lineRule="auto"/>
        <w:ind w:firstLine="720"/>
        <w:jc w:val="center"/>
        <w:rPr>
          <w:rFonts w:eastAsia="Times New Roman" w:cs="Times New Roman"/>
          <w:szCs w:val="24"/>
        </w:rPr>
      </w:pPr>
      <w:r w:rsidRPr="00096825">
        <w:rPr>
          <w:rFonts w:eastAsia="Times New Roman" w:cs="Times New Roman"/>
          <w:szCs w:val="24"/>
        </w:rPr>
        <w:lastRenderedPageBreak/>
        <w:t>(Χειροκροτήματα από την πτέρυγα της Νέας Δημοκρατίας)</w:t>
      </w:r>
    </w:p>
    <w:p w14:paraId="5EA91406" w14:textId="77777777" w:rsidR="000F46A4" w:rsidRDefault="00307FE8">
      <w:pPr>
        <w:spacing w:line="600" w:lineRule="auto"/>
        <w:ind w:firstLine="720"/>
        <w:jc w:val="both"/>
        <w:rPr>
          <w:rFonts w:eastAsia="Times New Roman" w:cs="Times New Roman"/>
          <w:szCs w:val="24"/>
        </w:rPr>
      </w:pPr>
      <w:r w:rsidRPr="001F1977">
        <w:rPr>
          <w:rFonts w:eastAsia="Times New Roman" w:cs="Times New Roman"/>
          <w:b/>
          <w:szCs w:val="24"/>
        </w:rPr>
        <w:t xml:space="preserve">ΠΡΟΕΔΡΟΣ (Νικόλαος Βούτσης): </w:t>
      </w:r>
      <w:r>
        <w:rPr>
          <w:rFonts w:eastAsia="Times New Roman" w:cs="Times New Roman"/>
          <w:szCs w:val="24"/>
        </w:rPr>
        <w:t>Κύριε Καλαφάτη,</w:t>
      </w:r>
      <w:r>
        <w:rPr>
          <w:rFonts w:eastAsia="Times New Roman" w:cs="Times New Roman"/>
          <w:szCs w:val="24"/>
        </w:rPr>
        <w:t xml:space="preserve"> αν ήξερα ότι θα πείτε ως ατάκα το «ντελιβερά των ξένων συμφερόντων», θα σας είχα κόψει πιο νωρίς. Έτσι το λέω τώρα. Καθ’ υπερβολή λέγονται κάποια πράγματα. </w:t>
      </w:r>
    </w:p>
    <w:p w14:paraId="5EA9140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Τον λόγο έχει ο κ. Χαράλαμπος Αθανασίου από τη Νέα Δημοκρατία. Δεν θα πάτε στα επτά λεπτά εσείς, κ</w:t>
      </w:r>
      <w:r>
        <w:rPr>
          <w:rFonts w:eastAsia="Times New Roman" w:cs="Times New Roman"/>
          <w:szCs w:val="24"/>
        </w:rPr>
        <w:t xml:space="preserve">ύριε Αθανασίου. Δεν είστε Μακεδών. Είστε στα πέντε λεπτά. Έτσι έπρεπε και ο κ. Καλαφάτης. </w:t>
      </w:r>
    </w:p>
    <w:p w14:paraId="5EA91408" w14:textId="77777777" w:rsidR="000F46A4" w:rsidRDefault="00307FE8">
      <w:pPr>
        <w:spacing w:line="600" w:lineRule="auto"/>
        <w:ind w:firstLine="720"/>
        <w:jc w:val="both"/>
        <w:rPr>
          <w:rFonts w:eastAsia="Times New Roman"/>
          <w:bCs/>
          <w:szCs w:val="24"/>
        </w:rPr>
      </w:pPr>
      <w:r>
        <w:rPr>
          <w:rFonts w:eastAsia="Times New Roman" w:cs="Times New Roman"/>
          <w:szCs w:val="24"/>
        </w:rPr>
        <w:t>Όμως, πριν ξεκινήσετε την ομιλία σας, θα ήθελα να ανακοινώσω στο Σώμα</w:t>
      </w:r>
      <w:r>
        <w:rPr>
          <w:rFonts w:eastAsia="Times New Roman"/>
          <w:bCs/>
          <w:szCs w:val="24"/>
        </w:rPr>
        <w:t xml:space="preserve"> ότι </w:t>
      </w:r>
      <w:r>
        <w:rPr>
          <w:rFonts w:eastAsia="Times New Roman"/>
          <w:bCs/>
          <w:szCs w:val="24"/>
        </w:rPr>
        <w:t xml:space="preserve">τη συνεδρίασή μας παρακολουθούν </w:t>
      </w:r>
      <w:r>
        <w:rPr>
          <w:rFonts w:eastAsia="Times New Roman"/>
          <w:bCs/>
          <w:szCs w:val="24"/>
        </w:rPr>
        <w:t xml:space="preserve">από τα άνω δυτικά θεωρεία, αφού </w:t>
      </w:r>
      <w:r>
        <w:rPr>
          <w:rFonts w:eastAsia="Times New Roman"/>
          <w:bCs/>
          <w:szCs w:val="24"/>
        </w:rPr>
        <w:t xml:space="preserve">προηγουμένως </w:t>
      </w:r>
      <w:r>
        <w:rPr>
          <w:rFonts w:eastAsia="Times New Roman"/>
          <w:bCs/>
          <w:szCs w:val="24"/>
        </w:rPr>
        <w:t xml:space="preserve">ενημερώθηκαν </w:t>
      </w:r>
      <w:r>
        <w:rPr>
          <w:rFonts w:eastAsia="Times New Roman"/>
          <w:bCs/>
          <w:szCs w:val="24"/>
        </w:rPr>
        <w:t>για την ιστορία του κτηρίου και τον τρόπο οργάνωσης και λειτουργίας της Βουλής και ξεναγήθηκαν στην έκθεση της αίθουσας «ΕΛΕΥΘΕΡΙΟΣ ΒΕΝΙΖΕΛΟΣ», δεκαοκτώ μέλη από το ΚΑΠΗ Κερατσινίου-Δραπετσώνας.</w:t>
      </w:r>
    </w:p>
    <w:p w14:paraId="5EA91409" w14:textId="77777777" w:rsidR="000F46A4" w:rsidRDefault="00307FE8">
      <w:pPr>
        <w:spacing w:line="600" w:lineRule="auto"/>
        <w:ind w:firstLine="720"/>
        <w:jc w:val="both"/>
        <w:rPr>
          <w:rFonts w:eastAsia="Times New Roman"/>
          <w:bCs/>
          <w:szCs w:val="24"/>
        </w:rPr>
      </w:pPr>
      <w:r>
        <w:rPr>
          <w:rFonts w:eastAsia="Times New Roman"/>
          <w:bCs/>
          <w:szCs w:val="24"/>
        </w:rPr>
        <w:t>Η Βουλή σάς καλωσορίζει, να είστε καλά!</w:t>
      </w:r>
    </w:p>
    <w:p w14:paraId="5EA9140A" w14:textId="77777777" w:rsidR="000F46A4" w:rsidRDefault="00307FE8">
      <w:pPr>
        <w:spacing w:line="600" w:lineRule="auto"/>
        <w:ind w:firstLine="720"/>
        <w:jc w:val="center"/>
        <w:rPr>
          <w:rFonts w:eastAsia="Times New Roman"/>
          <w:bCs/>
          <w:szCs w:val="24"/>
        </w:rPr>
      </w:pPr>
      <w:r>
        <w:rPr>
          <w:rFonts w:eastAsia="Times New Roman"/>
          <w:bCs/>
          <w:szCs w:val="24"/>
        </w:rPr>
        <w:lastRenderedPageBreak/>
        <w:t>(Χειροκροτήματα απ’ ό</w:t>
      </w:r>
      <w:r>
        <w:rPr>
          <w:rFonts w:eastAsia="Times New Roman"/>
          <w:bCs/>
          <w:szCs w:val="24"/>
        </w:rPr>
        <w:t>λες τις πτέρυγες της Βουλής)</w:t>
      </w:r>
    </w:p>
    <w:p w14:paraId="5EA9140B" w14:textId="77777777" w:rsidR="000F46A4" w:rsidRDefault="00307FE8">
      <w:pPr>
        <w:spacing w:line="600" w:lineRule="auto"/>
        <w:ind w:firstLine="720"/>
        <w:jc w:val="both"/>
        <w:rPr>
          <w:rFonts w:eastAsia="Times New Roman"/>
          <w:bCs/>
          <w:szCs w:val="24"/>
        </w:rPr>
      </w:pPr>
      <w:r>
        <w:rPr>
          <w:rFonts w:eastAsia="Times New Roman"/>
          <w:bCs/>
          <w:szCs w:val="24"/>
        </w:rPr>
        <w:t>Ορίστε, κύριε Αθανασίου, έχετε τον λόγο.</w:t>
      </w:r>
    </w:p>
    <w:p w14:paraId="5EA9140C" w14:textId="77777777" w:rsidR="000F46A4" w:rsidRDefault="00307FE8">
      <w:pPr>
        <w:spacing w:line="600" w:lineRule="auto"/>
        <w:ind w:firstLine="720"/>
        <w:jc w:val="both"/>
        <w:rPr>
          <w:rFonts w:eastAsia="Times New Roman" w:cs="Times New Roman"/>
          <w:szCs w:val="24"/>
        </w:rPr>
      </w:pPr>
      <w:r w:rsidRPr="000656E8">
        <w:rPr>
          <w:rFonts w:eastAsia="Times New Roman" w:cs="Times New Roman"/>
          <w:b/>
          <w:szCs w:val="24"/>
        </w:rPr>
        <w:t xml:space="preserve">ΧΑΡΑΛΑΜΠΟΣ ΑΘΑΝΑΣΙΟΥ: </w:t>
      </w:r>
      <w:r>
        <w:rPr>
          <w:rFonts w:eastAsia="Times New Roman" w:cs="Times New Roman"/>
          <w:szCs w:val="24"/>
        </w:rPr>
        <w:t>Ευχαριστώ, κύριε Πρόεδρε.</w:t>
      </w:r>
    </w:p>
    <w:p w14:paraId="5EA9140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περιοριστώ στη </w:t>
      </w:r>
      <w:r>
        <w:rPr>
          <w:rFonts w:eastAsia="Times New Roman" w:cs="Times New Roman"/>
          <w:szCs w:val="24"/>
        </w:rPr>
        <w:t>σ</w:t>
      </w:r>
      <w:r>
        <w:rPr>
          <w:rFonts w:eastAsia="Times New Roman" w:cs="Times New Roman"/>
          <w:szCs w:val="24"/>
        </w:rPr>
        <w:t>υμφωνία και θα προσπαθήσω με ανάλυση των διατάξεών της να καταδείξω γιατί αυτή είναι προβ</w:t>
      </w:r>
      <w:r>
        <w:rPr>
          <w:rFonts w:eastAsia="Times New Roman" w:cs="Times New Roman"/>
          <w:szCs w:val="24"/>
        </w:rPr>
        <w:t xml:space="preserve">ληματική και τελικά θα αποβεί σε βάρος της πατρίδας μας με τις άμεσες συνέπειές της. </w:t>
      </w:r>
    </w:p>
    <w:p w14:paraId="5EA9140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Τα προβλήματα που ανακύπτουν από τη </w:t>
      </w:r>
      <w:r>
        <w:rPr>
          <w:rFonts w:eastAsia="Times New Roman" w:cs="Times New Roman"/>
          <w:szCs w:val="24"/>
        </w:rPr>
        <w:t>σ</w:t>
      </w:r>
      <w:r>
        <w:rPr>
          <w:rFonts w:eastAsia="Times New Roman" w:cs="Times New Roman"/>
          <w:szCs w:val="24"/>
        </w:rPr>
        <w:t xml:space="preserve">υμφωνία αναδεικνύονται ήδη από το άρθρο 1 αυτής. Εκεί ορίζεται ότι η παρούσα </w:t>
      </w:r>
      <w:r>
        <w:rPr>
          <w:rFonts w:eastAsia="Times New Roman" w:cs="Times New Roman"/>
          <w:szCs w:val="24"/>
        </w:rPr>
        <w:t>σ</w:t>
      </w:r>
      <w:r>
        <w:rPr>
          <w:rFonts w:eastAsia="Times New Roman" w:cs="Times New Roman"/>
          <w:szCs w:val="24"/>
        </w:rPr>
        <w:t>υμφωνία είναι τελική. Η επικύρωση, δηλαδή, από τα κοινο</w:t>
      </w:r>
      <w:r>
        <w:rPr>
          <w:rFonts w:eastAsia="Times New Roman" w:cs="Times New Roman"/>
          <w:szCs w:val="24"/>
        </w:rPr>
        <w:t xml:space="preserve">βούλια των δύο χωρών δεν μπορεί να αποκλίνει από το κείμενό της ως προς τα ουσιώδη χαρακτηριστικά της, δηλαδή, τις ουσιώδεις ρυθμίσεις. </w:t>
      </w:r>
    </w:p>
    <w:p w14:paraId="5EA9140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Έτσι μόνο η υπογραφή της </w:t>
      </w:r>
      <w:r>
        <w:rPr>
          <w:rFonts w:eastAsia="Times New Roman" w:cs="Times New Roman"/>
          <w:szCs w:val="24"/>
        </w:rPr>
        <w:t>σ</w:t>
      </w:r>
      <w:r>
        <w:rPr>
          <w:rFonts w:eastAsia="Times New Roman" w:cs="Times New Roman"/>
          <w:szCs w:val="24"/>
        </w:rPr>
        <w:t>ύμβασης από την Κυβέρνηση και ανεξάρτητα από το εάν θα κυρωθεί από την ελληνική Βουλή, θα δεσ</w:t>
      </w:r>
      <w:r>
        <w:rPr>
          <w:rFonts w:eastAsia="Times New Roman" w:cs="Times New Roman"/>
          <w:szCs w:val="24"/>
        </w:rPr>
        <w:t xml:space="preserve">μεύει τη χώρα στο εξωτερικό σε μια οιονεί κατάσταση διεθνούς ευθύνης, ανεξάρτητα εάν δεν είναι ταυτόσημη η </w:t>
      </w:r>
      <w:r>
        <w:rPr>
          <w:rFonts w:eastAsia="Times New Roman" w:cs="Times New Roman"/>
          <w:szCs w:val="24"/>
        </w:rPr>
        <w:lastRenderedPageBreak/>
        <w:t>θέση των δύο κομμάτων</w:t>
      </w:r>
      <w:r>
        <w:rPr>
          <w:rFonts w:eastAsia="Times New Roman" w:cs="Times New Roman"/>
          <w:szCs w:val="24"/>
        </w:rPr>
        <w:t>,</w:t>
      </w:r>
      <w:r>
        <w:rPr>
          <w:rFonts w:eastAsia="Times New Roman" w:cs="Times New Roman"/>
          <w:szCs w:val="24"/>
        </w:rPr>
        <w:t xml:space="preserve"> που στηρίζουν την Κυβέρνηση. Διότι η Κυβέρνηση στις κοινοβουλευτικές δημοκρατίες έχει το τεκμήριο ότι απολαμβάνει της εμπιστοσ</w:t>
      </w:r>
      <w:r>
        <w:rPr>
          <w:rFonts w:eastAsia="Times New Roman" w:cs="Times New Roman"/>
          <w:szCs w:val="24"/>
        </w:rPr>
        <w:t xml:space="preserve">ύνης της Βουλής. </w:t>
      </w:r>
    </w:p>
    <w:p w14:paraId="5EA9141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Με το ίδιο άρθρο 1 αναζωπυρώνεται ο αλυτρωτισμός της γείτονος χώρας. Πρώτον, καθιερώνεται –αναφέρομαι στην παράγραφο 3 του άρθρου 1- ως επίσημο όνομα ο ελληνικός όρος «Μακεδονία» ως </w:t>
      </w:r>
      <w:r>
        <w:rPr>
          <w:rFonts w:eastAsia="Times New Roman" w:cs="Times New Roman"/>
          <w:szCs w:val="24"/>
        </w:rPr>
        <w:t>«</w:t>
      </w:r>
      <w:r>
        <w:rPr>
          <w:rFonts w:eastAsia="Times New Roman" w:cs="Times New Roman"/>
          <w:szCs w:val="24"/>
        </w:rPr>
        <w:t>Βόρεια Μακεδονία</w:t>
      </w:r>
      <w:r>
        <w:rPr>
          <w:rFonts w:eastAsia="Times New Roman" w:cs="Times New Roman"/>
          <w:szCs w:val="24"/>
        </w:rPr>
        <w:t>»</w:t>
      </w:r>
      <w:r>
        <w:rPr>
          <w:rFonts w:eastAsia="Times New Roman" w:cs="Times New Roman"/>
          <w:szCs w:val="24"/>
        </w:rPr>
        <w:t>. Δεύτερον, αναγνωρίζεται με το εδάφιο</w:t>
      </w:r>
      <w:r>
        <w:rPr>
          <w:rFonts w:eastAsia="Times New Roman" w:cs="Times New Roman"/>
          <w:szCs w:val="24"/>
        </w:rPr>
        <w:t xml:space="preserve"> β΄ της παραγράφου 3 του άρθρου 1 ότι η ιθαγένεια των Σκοπιανών είναι η «</w:t>
      </w:r>
      <w:r>
        <w:rPr>
          <w:rFonts w:eastAsia="Times New Roman" w:cs="Times New Roman"/>
          <w:szCs w:val="24"/>
        </w:rPr>
        <w:t>μ</w:t>
      </w:r>
      <w:r>
        <w:rPr>
          <w:rFonts w:eastAsia="Times New Roman" w:cs="Times New Roman"/>
          <w:szCs w:val="24"/>
        </w:rPr>
        <w:t xml:space="preserve">ακεδονική». </w:t>
      </w:r>
    </w:p>
    <w:p w14:paraId="5EA9141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Προσέξτε, κυρίες και κύριοι συνάδελφοι, κάτι το οποίο δεν γίνεται αντιληπτό. Τι σημαίνει ιθαγένεια; Η λέξη είναι σύνθετη. Παράγεται από το ρήμα </w:t>
      </w:r>
      <w:r>
        <w:rPr>
          <w:rFonts w:eastAsia="Times New Roman" w:cs="Times New Roman"/>
          <w:szCs w:val="24"/>
        </w:rPr>
        <w:t>ι</w:t>
      </w:r>
      <w:r>
        <w:rPr>
          <w:rFonts w:eastAsia="Times New Roman" w:cs="Times New Roman"/>
          <w:szCs w:val="24"/>
        </w:rPr>
        <w:t xml:space="preserve">θύω, που σημαίνει </w:t>
      </w:r>
      <w:r>
        <w:rPr>
          <w:rFonts w:eastAsia="Times New Roman" w:cs="Times New Roman"/>
          <w:szCs w:val="24"/>
        </w:rPr>
        <w:t>«</w:t>
      </w:r>
      <w:r>
        <w:rPr>
          <w:rFonts w:eastAsia="Times New Roman" w:cs="Times New Roman"/>
          <w:szCs w:val="24"/>
        </w:rPr>
        <w:t>προέρ</w:t>
      </w:r>
      <w:r>
        <w:rPr>
          <w:rFonts w:eastAsia="Times New Roman" w:cs="Times New Roman"/>
          <w:szCs w:val="24"/>
        </w:rPr>
        <w:t>χομαι κατευθείαν» και το ουσιαστικό γένος, δηλαδή, καταγωγή. Προέρχομαι, δηλαδή, ευθέως από το γένος. Ο ιθαγενής είναι ο γνήσιος προς συγκεκριμένο γένος, εν προκειμένω προς το γένος των Μακεδόνων. Η ιθαγένεια, δηλαδή, είναι ένα φυσικό γεγονός που δείχνει τ</w:t>
      </w:r>
      <w:r>
        <w:rPr>
          <w:rFonts w:eastAsia="Times New Roman" w:cs="Times New Roman"/>
          <w:szCs w:val="24"/>
        </w:rPr>
        <w:t xml:space="preserve">η φυλή, τη φυλετική προέλευση. Δεν είναι νομικό γεγονός, όπως είναι η υπηκοότητα. </w:t>
      </w:r>
    </w:p>
    <w:p w14:paraId="5EA9141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Τρίτον, γίνεται δεκτό στην παράγραφο 3, εδάφιο γ΄ του άρθρου 1 ότι η επίσημη γλώσσα των Σκοπίων είναι η «μακεδονική», δηλαδή, η γλώσσα της ιθαγένειας, όπως ανέπτυξα πιο πάνω</w:t>
      </w:r>
      <w:r>
        <w:rPr>
          <w:rFonts w:eastAsia="Times New Roman" w:cs="Times New Roman"/>
          <w:szCs w:val="24"/>
        </w:rPr>
        <w:t>.</w:t>
      </w:r>
    </w:p>
    <w:p w14:paraId="5EA9141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Δείτε τώρα τι σύγχυση ή τι ερμηνευτικά προβλήματα –αν θέλετε- μπορούν να δημιουργηθούν με το πραγματικό νόημα των λέξεων «</w:t>
      </w:r>
      <w:r>
        <w:rPr>
          <w:rFonts w:eastAsia="Times New Roman" w:cs="Times New Roman"/>
          <w:szCs w:val="24"/>
        </w:rPr>
        <w:t xml:space="preserve">μακεδονική </w:t>
      </w:r>
      <w:r>
        <w:rPr>
          <w:rFonts w:eastAsia="Times New Roman" w:cs="Times New Roman"/>
          <w:szCs w:val="24"/>
        </w:rPr>
        <w:t>ιθαγένεια» «</w:t>
      </w:r>
      <w:r>
        <w:rPr>
          <w:rFonts w:eastAsia="Times New Roman" w:cs="Times New Roman"/>
          <w:szCs w:val="24"/>
        </w:rPr>
        <w:t xml:space="preserve">μακεδονική </w:t>
      </w:r>
      <w:r>
        <w:rPr>
          <w:rFonts w:eastAsia="Times New Roman" w:cs="Times New Roman"/>
          <w:szCs w:val="24"/>
        </w:rPr>
        <w:t xml:space="preserve">γλώσσα». Αντιλήφθηκαν οι συμβαλλόμενοι Ελλάδα και Σκόπια και περισσότερο η ελληνική πλευρά ότι </w:t>
      </w:r>
      <w:r>
        <w:rPr>
          <w:rFonts w:eastAsia="Times New Roman" w:cs="Times New Roman"/>
          <w:szCs w:val="24"/>
        </w:rPr>
        <w:t xml:space="preserve">οι </w:t>
      </w:r>
      <w:r>
        <w:rPr>
          <w:rFonts w:eastAsia="Times New Roman" w:cs="Times New Roman"/>
          <w:szCs w:val="24"/>
        </w:rPr>
        <w:t xml:space="preserve">λέξεις </w:t>
      </w:r>
      <w:r>
        <w:rPr>
          <w:rFonts w:eastAsia="Times New Roman" w:cs="Times New Roman"/>
          <w:szCs w:val="24"/>
        </w:rPr>
        <w:t xml:space="preserve">«Μακεδονία» και «Μακεδόνας» θα τους δημιουργήσουν εσωτερικό πρόβλημα. Και </w:t>
      </w:r>
      <w:r>
        <w:rPr>
          <w:rFonts w:eastAsia="Times New Roman" w:cs="Times New Roman"/>
          <w:szCs w:val="24"/>
        </w:rPr>
        <w:t>παραπέμπουν</w:t>
      </w:r>
      <w:r>
        <w:rPr>
          <w:rFonts w:eastAsia="Times New Roman" w:cs="Times New Roman"/>
          <w:szCs w:val="24"/>
        </w:rPr>
        <w:t xml:space="preserve"> τη διευκρίνιση των όρων αυτών σε αόριστες προϋποθέσεις του άρθρου 7 της </w:t>
      </w:r>
      <w:r>
        <w:rPr>
          <w:rFonts w:eastAsia="Times New Roman" w:cs="Times New Roman"/>
          <w:szCs w:val="24"/>
        </w:rPr>
        <w:t>σύμβασης</w:t>
      </w:r>
      <w:r>
        <w:rPr>
          <w:rFonts w:eastAsia="Times New Roman" w:cs="Times New Roman"/>
          <w:szCs w:val="24"/>
        </w:rPr>
        <w:t xml:space="preserve">. Προσέξτε, η </w:t>
      </w:r>
      <w:r>
        <w:rPr>
          <w:rFonts w:eastAsia="Times New Roman" w:cs="Times New Roman"/>
          <w:szCs w:val="24"/>
        </w:rPr>
        <w:t xml:space="preserve">συμφωνία </w:t>
      </w:r>
      <w:r>
        <w:rPr>
          <w:rFonts w:eastAsia="Times New Roman" w:cs="Times New Roman"/>
          <w:szCs w:val="24"/>
        </w:rPr>
        <w:t>χρησιμοποιεί τη λέξη «όρος» για να προσδιορίσει τις λέξεις «</w:t>
      </w:r>
      <w:r>
        <w:rPr>
          <w:rFonts w:eastAsia="Times New Roman" w:cs="Times New Roman"/>
          <w:szCs w:val="24"/>
        </w:rPr>
        <w:t>Μακεδονία» και «Μακεδόνας». Οι όροι σημαίνουν ρήτρα, προϋπόθεση και όχι έννοια με περιεχόμενο και νόημα.</w:t>
      </w:r>
    </w:p>
    <w:p w14:paraId="5EA9141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Ακούστε τι λέει το άρθρο αναφορικά με τους όρους «Μακεδονία» και «Μακεδόνας». Καθορίζει, δηλαδή, ποια είναι τα ποιοτικά χαρακτηριστικά των όρων αυτών, όσον αφορά </w:t>
      </w:r>
      <w:r>
        <w:rPr>
          <w:rFonts w:eastAsia="Times New Roman" w:cs="Times New Roman"/>
          <w:szCs w:val="24"/>
        </w:rPr>
        <w:t>σ</w:t>
      </w:r>
      <w:r>
        <w:rPr>
          <w:rFonts w:eastAsia="Times New Roman" w:cs="Times New Roman"/>
          <w:szCs w:val="24"/>
        </w:rPr>
        <w:t xml:space="preserve">την Ελλάδα και όσον αφορά </w:t>
      </w:r>
      <w:r>
        <w:rPr>
          <w:rFonts w:eastAsia="Times New Roman" w:cs="Times New Roman"/>
          <w:szCs w:val="24"/>
        </w:rPr>
        <w:t>σ</w:t>
      </w:r>
      <w:r>
        <w:rPr>
          <w:rFonts w:eastAsia="Times New Roman" w:cs="Times New Roman"/>
          <w:szCs w:val="24"/>
        </w:rPr>
        <w:t xml:space="preserve">τα Σκόπια. Τα χαρακτηριστικά που θα τα </w:t>
      </w:r>
      <w:r>
        <w:rPr>
          <w:rFonts w:eastAsia="Times New Roman" w:cs="Times New Roman"/>
          <w:szCs w:val="24"/>
        </w:rPr>
        <w:lastRenderedPageBreak/>
        <w:t>κάνει διακριτά για τις δύο χώρες -ανατρέχω για να μην τα διαβάζω λόγω χρόνου, στις παραγράφους 2, 3 και 4 του άρθρου 3- είναι η περιοχή, δηλαδή, η επικράτεια, ο πληθυσμός, η ιστορία, η κληρονομιά. Λέει, όμως, ότι αυτά</w:t>
      </w:r>
      <w:r>
        <w:rPr>
          <w:rFonts w:eastAsia="Times New Roman" w:cs="Times New Roman"/>
          <w:szCs w:val="24"/>
        </w:rPr>
        <w:t xml:space="preserve"> είναι διακριτά για κάθε χώρα.</w:t>
      </w:r>
    </w:p>
    <w:p w14:paraId="5EA91415" w14:textId="77777777" w:rsidR="000F46A4" w:rsidRDefault="00307FE8">
      <w:pPr>
        <w:spacing w:line="600" w:lineRule="auto"/>
        <w:jc w:val="both"/>
        <w:rPr>
          <w:rFonts w:eastAsia="Times New Roman" w:cs="Times New Roman"/>
          <w:szCs w:val="24"/>
        </w:rPr>
      </w:pPr>
      <w:r>
        <w:rPr>
          <w:rFonts w:eastAsia="Times New Roman" w:cs="Times New Roman"/>
          <w:szCs w:val="24"/>
        </w:rPr>
        <w:t xml:space="preserve">Ανακύπτει το ερώτημα: Πότε, πώς και από ποιον θα γίνει η διάκριση; Επειδή γνωρίζουν οι συντάκτες της </w:t>
      </w:r>
      <w:r>
        <w:rPr>
          <w:rFonts w:eastAsia="Times New Roman" w:cs="Times New Roman"/>
          <w:szCs w:val="24"/>
        </w:rPr>
        <w:t xml:space="preserve">συμφωνίας </w:t>
      </w:r>
      <w:r>
        <w:rPr>
          <w:rFonts w:eastAsia="Times New Roman" w:cs="Times New Roman"/>
          <w:szCs w:val="24"/>
        </w:rPr>
        <w:t>ότι αυτό είναι όχι απλά δύσκολο, αλλά αδύνατο να γίνει, το παραπέμπουν σε επιτροπή εμπειρογνωμόνων, για να επιλύσε</w:t>
      </w:r>
      <w:r>
        <w:rPr>
          <w:rFonts w:eastAsia="Times New Roman" w:cs="Times New Roman"/>
          <w:szCs w:val="24"/>
        </w:rPr>
        <w:t>ι τις αναφυόμενες διαφορές με βάση αρχαιολογικά και ιστορικά ευρήματα, ερμηνεύοντας επιστημονικά τα ιστορικά γεγονότα. Έτσι ορίζεται στην παράγραφο 5 του άρθρου 8. Να μην σας τη διαβάσω</w:t>
      </w:r>
      <w:r w:rsidRPr="00C00D72">
        <w:rPr>
          <w:rFonts w:eastAsia="Times New Roman" w:cs="Times New Roman"/>
          <w:szCs w:val="24"/>
        </w:rPr>
        <w:t xml:space="preserve">. </w:t>
      </w:r>
      <w:r>
        <w:rPr>
          <w:rFonts w:eastAsia="Times New Roman" w:cs="Times New Roman"/>
          <w:szCs w:val="24"/>
          <w:lang w:val="en-US"/>
        </w:rPr>
        <w:t>H</w:t>
      </w:r>
      <w:r>
        <w:rPr>
          <w:rFonts w:eastAsia="Times New Roman" w:cs="Times New Roman"/>
          <w:szCs w:val="24"/>
        </w:rPr>
        <w:t xml:space="preserve"> παράγραφος 8 είναι γνωστή και εξηγεί </w:t>
      </w:r>
      <w:r>
        <w:rPr>
          <w:rFonts w:eastAsia="Times New Roman" w:cs="Times New Roman"/>
          <w:szCs w:val="24"/>
        </w:rPr>
        <w:t xml:space="preserve">με ποιον τρόπο </w:t>
      </w:r>
      <w:r>
        <w:rPr>
          <w:rFonts w:eastAsia="Times New Roman" w:cs="Times New Roman"/>
          <w:szCs w:val="24"/>
        </w:rPr>
        <w:t>γίνεται η όλη δ</w:t>
      </w:r>
      <w:r>
        <w:rPr>
          <w:rFonts w:eastAsia="Times New Roman" w:cs="Times New Roman"/>
          <w:szCs w:val="24"/>
        </w:rPr>
        <w:t xml:space="preserve">ιαδικασία. </w:t>
      </w:r>
    </w:p>
    <w:p w14:paraId="5EA9141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Δηλαδή, θα αναθεωρήσουμε την ιστορία μας; Και αν ανακύπτουν βασικές ιστορικές διαφορές, τι θα γίνεται; Θα διαιωνίζεται η κατάσταση; Μα, το κακό θα έχει γίνει. Η συμφωνία θα ισχύσει και θα παράγει αποτελέσματα άμεσα στο εξωτερικό και αργότερα στ</w:t>
      </w:r>
      <w:r>
        <w:rPr>
          <w:rFonts w:eastAsia="Times New Roman" w:cs="Times New Roman"/>
          <w:szCs w:val="24"/>
        </w:rPr>
        <w:t xml:space="preserve">ο εσωτερικό της χώρας. </w:t>
      </w:r>
    </w:p>
    <w:p w14:paraId="5EA9141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Και τι θα γίνει αν τα Σκόπια δεν συμμορφωθούν με τα οριζόμενα στην παράγραφο 3 του άρθρου 8 και δεν αλλάξουν κάποιο σύμβολο ή όταν αργότερα επαναφέρουν σε δημόσιες χρήσεις τα σύμβολά τους; Και αν οι Σκοπιανοί, ενόψει των όσων αναφέρ</w:t>
      </w:r>
      <w:r>
        <w:rPr>
          <w:rFonts w:eastAsia="Times New Roman" w:cs="Times New Roman"/>
          <w:szCs w:val="24"/>
        </w:rPr>
        <w:t>ονται στο άρθρο 8, ισχυριστούν ότι παραβιάζεται η ιστορία και ο πολιτισμός τους, ποιος θα δώσει τη λύση; Δεν προβλέπεται στη σύμβαση κα</w:t>
      </w:r>
      <w:r>
        <w:rPr>
          <w:rFonts w:eastAsia="Times New Roman" w:cs="Times New Roman"/>
          <w:szCs w:val="24"/>
        </w:rPr>
        <w:t>μ</w:t>
      </w:r>
      <w:r>
        <w:rPr>
          <w:rFonts w:eastAsia="Times New Roman" w:cs="Times New Roman"/>
          <w:szCs w:val="24"/>
        </w:rPr>
        <w:t>μία κύρωση, απλά θα τρέχουμε σε διεθνή δικαστήρια.</w:t>
      </w:r>
    </w:p>
    <w:p w14:paraId="5EA9141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w:t>
      </w:r>
      <w:r>
        <w:rPr>
          <w:rFonts w:eastAsia="Times New Roman" w:cs="Times New Roman"/>
          <w:szCs w:val="24"/>
        </w:rPr>
        <w:t xml:space="preserve">ρίου Βουλευτή) </w:t>
      </w:r>
    </w:p>
    <w:p w14:paraId="5EA9141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Βέβαια, στις τελικές διατάξεις της συμφωνίας, ξέρετε τι ορίζεται στο άρθρο 24; Το άρθρο 24 λέει ότι η παράγραφος 5 του άρθρου 8 θα έχει προσωρινή εφαρμογή και δεν θα δεσμεύει οποιοδήποτε από τα </w:t>
      </w:r>
      <w:r>
        <w:rPr>
          <w:rFonts w:eastAsia="Times New Roman" w:cs="Times New Roman"/>
          <w:szCs w:val="24"/>
        </w:rPr>
        <w:t>μέρη</w:t>
      </w:r>
      <w:r>
        <w:rPr>
          <w:rFonts w:eastAsia="Times New Roman" w:cs="Times New Roman"/>
          <w:szCs w:val="24"/>
        </w:rPr>
        <w:t>.</w:t>
      </w:r>
    </w:p>
    <w:p w14:paraId="5EA9141A"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sidRPr="00A048F9">
        <w:rPr>
          <w:rFonts w:eastAsia="Times New Roman" w:cs="Times New Roman"/>
          <w:b/>
          <w:szCs w:val="24"/>
        </w:rPr>
        <w:t xml:space="preserve">: </w:t>
      </w:r>
      <w:r>
        <w:rPr>
          <w:rFonts w:eastAsia="Times New Roman" w:cs="Times New Roman"/>
          <w:szCs w:val="24"/>
        </w:rPr>
        <w:t xml:space="preserve">Έχετε μισό </w:t>
      </w:r>
      <w:r>
        <w:rPr>
          <w:rFonts w:eastAsia="Times New Roman" w:cs="Times New Roman"/>
          <w:szCs w:val="24"/>
        </w:rPr>
        <w:t>λεπτό ακόμα, κύριε Αθανασίου.</w:t>
      </w:r>
    </w:p>
    <w:p w14:paraId="5EA9141B"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sidRPr="00A048F9">
        <w:rPr>
          <w:rFonts w:eastAsia="Times New Roman" w:cs="Times New Roman"/>
          <w:b/>
          <w:szCs w:val="24"/>
        </w:rPr>
        <w:t>:</w:t>
      </w:r>
      <w:r>
        <w:rPr>
          <w:rFonts w:eastAsia="Times New Roman" w:cs="Times New Roman"/>
          <w:szCs w:val="24"/>
        </w:rPr>
        <w:t xml:space="preserve"> Εντάξει, κύριε Πρόεδρε, αφήστε με. </w:t>
      </w:r>
    </w:p>
    <w:p w14:paraId="5EA9141C"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sidRPr="00A048F9">
        <w:rPr>
          <w:rFonts w:eastAsia="Times New Roman" w:cs="Times New Roman"/>
          <w:b/>
          <w:szCs w:val="24"/>
        </w:rPr>
        <w:t xml:space="preserve">: </w:t>
      </w:r>
      <w:r>
        <w:rPr>
          <w:rFonts w:eastAsia="Times New Roman" w:cs="Times New Roman"/>
          <w:szCs w:val="24"/>
        </w:rPr>
        <w:t>Όχι, δεν θα σας αφήσω. Έχετε μέχρι το έκτο λεπτό.</w:t>
      </w:r>
    </w:p>
    <w:p w14:paraId="5EA9141D"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sidRPr="00A048F9">
        <w:rPr>
          <w:rFonts w:eastAsia="Times New Roman" w:cs="Times New Roman"/>
          <w:b/>
          <w:szCs w:val="24"/>
        </w:rPr>
        <w:t>:</w:t>
      </w:r>
      <w:r>
        <w:rPr>
          <w:rFonts w:eastAsia="Times New Roman" w:cs="Times New Roman"/>
          <w:szCs w:val="24"/>
        </w:rPr>
        <w:t xml:space="preserve"> Ναι, αλλά αν είναι έτσι, πρώτον, θα έχουμε ήδη διεθνείς δεσμεύσεις.</w:t>
      </w:r>
      <w:r>
        <w:rPr>
          <w:rFonts w:eastAsia="Times New Roman" w:cs="Times New Roman"/>
          <w:szCs w:val="24"/>
        </w:rPr>
        <w:t xml:space="preserve"> Δεν θα τις αναφέρω, τις είπε και χθες ο κ. Βορίδης. Τα λέω να τα ακούει και η </w:t>
      </w:r>
      <w:r>
        <w:rPr>
          <w:rFonts w:eastAsia="Times New Roman" w:cs="Times New Roman"/>
          <w:szCs w:val="24"/>
        </w:rPr>
        <w:t xml:space="preserve">κ. </w:t>
      </w:r>
      <w:r>
        <w:rPr>
          <w:rFonts w:eastAsia="Times New Roman" w:cs="Times New Roman"/>
          <w:szCs w:val="24"/>
        </w:rPr>
        <w:t xml:space="preserve">Αχτσιόγλου. </w:t>
      </w:r>
    </w:p>
    <w:p w14:paraId="5EA9141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Βεβαίως, διαβάζω και το τελευταίο εδάφιο που λέει ότι η </w:t>
      </w:r>
      <w:r>
        <w:rPr>
          <w:rFonts w:eastAsia="Times New Roman" w:cs="Times New Roman"/>
          <w:szCs w:val="24"/>
        </w:rPr>
        <w:t>επιτροπή</w:t>
      </w:r>
      <w:r>
        <w:rPr>
          <w:rFonts w:eastAsia="Times New Roman" w:cs="Times New Roman"/>
          <w:szCs w:val="24"/>
        </w:rPr>
        <w:t>, δηλαδή αυτή των εμπειρογνωμόνων, μπορεί να παρακολουθεί την εφαρμογή και να παραπέμπει στο άρθρ</w:t>
      </w:r>
      <w:r>
        <w:rPr>
          <w:rFonts w:eastAsia="Times New Roman" w:cs="Times New Roman"/>
          <w:szCs w:val="24"/>
        </w:rPr>
        <w:t xml:space="preserve">ο 12. Τι μας λέει το άρθρο 12, στο οποίο παραπέμπει, κυρίες και κύριοι συνάδελφοι; Το άρθρο 12 καθιερώνει ένα Ανώτατο Συμβούλιο Συνεργασίας, το οποίο θα συνέρχεται τουλάχιστον μία φορά τον χρόνο για την εφαρμογή της </w:t>
      </w:r>
      <w:r>
        <w:rPr>
          <w:rFonts w:eastAsia="Times New Roman" w:cs="Times New Roman"/>
          <w:szCs w:val="24"/>
        </w:rPr>
        <w:t>συμφωνίας</w:t>
      </w:r>
      <w:r>
        <w:rPr>
          <w:rFonts w:eastAsia="Times New Roman" w:cs="Times New Roman"/>
          <w:szCs w:val="24"/>
        </w:rPr>
        <w:t xml:space="preserve">. </w:t>
      </w:r>
    </w:p>
    <w:p w14:paraId="5EA9141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Βλέπετε, κυρίες και κύριοι τ</w:t>
      </w:r>
      <w:r>
        <w:rPr>
          <w:rFonts w:eastAsia="Times New Roman" w:cs="Times New Roman"/>
          <w:szCs w:val="24"/>
        </w:rPr>
        <w:t>ου ΣΥΡΙΖΑ, ότι ανεξάρτητα από τον αλυτρωτισμό που υφίσταται, όπως ανέπτυξα, η συμφωνία είναι προχειρογραμμένη και θα δημιουργήσει πλείστα ερμηνευτικά προβλήματα και έτσι, τελικά, θα αποβεί το όλο εγχείρημα εις βάρος της χώρας μας. Απευθύνομαι ειδικά σε εσά</w:t>
      </w:r>
      <w:r>
        <w:rPr>
          <w:rFonts w:eastAsia="Times New Roman" w:cs="Times New Roman"/>
          <w:szCs w:val="24"/>
        </w:rPr>
        <w:t xml:space="preserve">ς, κυρίες </w:t>
      </w:r>
      <w:r>
        <w:rPr>
          <w:rFonts w:eastAsia="Times New Roman" w:cs="Times New Roman"/>
          <w:szCs w:val="24"/>
        </w:rPr>
        <w:lastRenderedPageBreak/>
        <w:t xml:space="preserve">και κύριοι του ΣΥΡΙΖΑ, γιατί δεν αξίζει να ασχοληθεί </w:t>
      </w:r>
      <w:r>
        <w:rPr>
          <w:rFonts w:eastAsia="Times New Roman" w:cs="Times New Roman"/>
          <w:szCs w:val="24"/>
        </w:rPr>
        <w:t xml:space="preserve">κάποιος </w:t>
      </w:r>
      <w:r>
        <w:rPr>
          <w:rFonts w:eastAsia="Times New Roman" w:cs="Times New Roman"/>
          <w:szCs w:val="24"/>
        </w:rPr>
        <w:t>με τους ουραγούς σας των ΑΝΕΛ...</w:t>
      </w:r>
    </w:p>
    <w:p w14:paraId="5EA91420"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sidRPr="00F844DE">
        <w:rPr>
          <w:rFonts w:eastAsia="Times New Roman" w:cs="Times New Roman"/>
          <w:b/>
          <w:szCs w:val="24"/>
        </w:rPr>
        <w:t xml:space="preserve">: </w:t>
      </w:r>
      <w:r>
        <w:rPr>
          <w:rFonts w:eastAsia="Times New Roman" w:cs="Times New Roman"/>
          <w:szCs w:val="24"/>
        </w:rPr>
        <w:t>Ευχαριστώ πολύ. Έχουμε τελειώσει.</w:t>
      </w:r>
    </w:p>
    <w:p w14:paraId="5EA91421"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Τελείωσα, κύριε Πρόεδρε.</w:t>
      </w:r>
    </w:p>
    <w:p w14:paraId="5EA91422"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sidRPr="00F844DE">
        <w:rPr>
          <w:rFonts w:eastAsia="Times New Roman" w:cs="Times New Roman"/>
          <w:b/>
          <w:szCs w:val="24"/>
        </w:rPr>
        <w:t xml:space="preserve">: </w:t>
      </w:r>
      <w:r>
        <w:rPr>
          <w:rFonts w:eastAsia="Times New Roman" w:cs="Times New Roman"/>
          <w:szCs w:val="24"/>
        </w:rPr>
        <w:t xml:space="preserve">Μα, λέτε «οι </w:t>
      </w:r>
      <w:r>
        <w:rPr>
          <w:rFonts w:eastAsia="Times New Roman" w:cs="Times New Roman"/>
          <w:szCs w:val="24"/>
        </w:rPr>
        <w:t>ουραγοί» και χάνουμε χρόνο; Εντάξει, πείτε αυτό που θέλετε να πείτε.</w:t>
      </w:r>
    </w:p>
    <w:p w14:paraId="5EA91423"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…οι οποίοι έχουν άλλοθι με το επιχείρημα «</w:t>
      </w:r>
      <w:r>
        <w:rPr>
          <w:rFonts w:eastAsia="Times New Roman" w:cs="Times New Roman"/>
          <w:szCs w:val="24"/>
        </w:rPr>
        <w:t>όχι</w:t>
      </w:r>
      <w:r>
        <w:rPr>
          <w:rFonts w:eastAsia="Times New Roman" w:cs="Times New Roman"/>
          <w:szCs w:val="24"/>
        </w:rPr>
        <w:t>» στη συμφωνία, «</w:t>
      </w:r>
      <w:r>
        <w:rPr>
          <w:rFonts w:eastAsia="Times New Roman" w:cs="Times New Roman"/>
          <w:szCs w:val="24"/>
        </w:rPr>
        <w:t>ναι</w:t>
      </w:r>
      <w:r>
        <w:rPr>
          <w:rFonts w:eastAsia="Times New Roman" w:cs="Times New Roman"/>
          <w:szCs w:val="24"/>
        </w:rPr>
        <w:t xml:space="preserve">» στην Κυβέρνηση. Αν ήταν έτσι, ας πίεζαν τον κ. Τσίπρα </w:t>
      </w:r>
      <w:r>
        <w:rPr>
          <w:rFonts w:eastAsia="Times New Roman" w:cs="Times New Roman"/>
          <w:szCs w:val="24"/>
        </w:rPr>
        <w:t xml:space="preserve">να ζητήσει ψήφο εμπιστοσύνης. Τότε θα αρκούσε πλειοψηφία του ενός δευτέρου των παρόντων, με εκατόν είκοσι Βουλευτές ως κατώτερο αριθμό. </w:t>
      </w:r>
    </w:p>
    <w:p w14:paraId="5EA9142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Προσέξτε, γιατί η ιστορία κάθε χώρας δεν προσφέρεται για ιδεολογικούς βερμπαλισμούς.</w:t>
      </w:r>
    </w:p>
    <w:p w14:paraId="5EA91425"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sidRPr="00F844DE">
        <w:rPr>
          <w:rFonts w:eastAsia="Times New Roman" w:cs="Times New Roman"/>
          <w:b/>
          <w:szCs w:val="24"/>
        </w:rPr>
        <w:t xml:space="preserve">: </w:t>
      </w:r>
      <w:r>
        <w:rPr>
          <w:rFonts w:eastAsia="Times New Roman" w:cs="Times New Roman"/>
          <w:szCs w:val="24"/>
        </w:rPr>
        <w:t>Κύριε</w:t>
      </w:r>
      <w:r>
        <w:rPr>
          <w:rFonts w:eastAsia="Times New Roman" w:cs="Times New Roman"/>
          <w:szCs w:val="24"/>
        </w:rPr>
        <w:t xml:space="preserve"> Αθανασίου, θα σας κλείσω το μικρόφωνο. Θέλω λίγο σεβασμό και από εσάς. Τα βασικά σας επιχειρήματα, που ήταν τα τελευταία, έχετε την εμπειρία να τα πείτε πρώτα. Σας παρακαλώ πολύ.</w:t>
      </w:r>
    </w:p>
    <w:p w14:paraId="5EA91426"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Όσον αφορά </w:t>
      </w:r>
      <w:r>
        <w:rPr>
          <w:rFonts w:eastAsia="Times New Roman" w:cs="Times New Roman"/>
          <w:szCs w:val="24"/>
        </w:rPr>
        <w:t>σ</w:t>
      </w:r>
      <w:r>
        <w:rPr>
          <w:rFonts w:eastAsia="Times New Roman" w:cs="Times New Roman"/>
          <w:szCs w:val="24"/>
        </w:rPr>
        <w:t>τα υπόλοιπα, καταθέτω την απόφαση του Αρεί</w:t>
      </w:r>
      <w:r>
        <w:rPr>
          <w:rFonts w:eastAsia="Times New Roman" w:cs="Times New Roman"/>
          <w:szCs w:val="24"/>
        </w:rPr>
        <w:t>ου Πάγου, που σας λύνει όλα τα προβλήματα. Διαβάστε τη.</w:t>
      </w:r>
    </w:p>
    <w:p w14:paraId="5EA9142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Χαράλαμπος Αθανασίου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w:t>
      </w:r>
      <w:r>
        <w:rPr>
          <w:rFonts w:eastAsia="Times New Roman" w:cs="Times New Roman"/>
          <w:szCs w:val="24"/>
        </w:rPr>
        <w:t xml:space="preserve"> της Βουλής)</w:t>
      </w:r>
    </w:p>
    <w:p w14:paraId="5EA91428"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A91429"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sidRPr="00F844DE">
        <w:rPr>
          <w:rFonts w:eastAsia="Times New Roman" w:cs="Times New Roman"/>
          <w:b/>
          <w:szCs w:val="24"/>
        </w:rPr>
        <w:t xml:space="preserve">: </w:t>
      </w:r>
      <w:r>
        <w:rPr>
          <w:rFonts w:eastAsia="Times New Roman" w:cs="Times New Roman"/>
          <w:szCs w:val="24"/>
        </w:rPr>
        <w:t>Ευχαριστώ πολύ, κύριε συνάδελφε. Να είστε καλά.</w:t>
      </w:r>
    </w:p>
    <w:p w14:paraId="5EA9142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Τώρα θα μιλήσει ο κ. Φωτήλας από τη Νέα Δημοκρατία, ύστερα ο Υπουργός κ. Τσακαλώτος και ύστερα ο κ. Καράογλου τη</w:t>
      </w:r>
      <w:r>
        <w:rPr>
          <w:rFonts w:eastAsia="Times New Roman" w:cs="Times New Roman"/>
          <w:szCs w:val="24"/>
        </w:rPr>
        <w:t>ς Νέας Δημοκρατίας, για να τηρηθεί το ένας-ένας.</w:t>
      </w:r>
    </w:p>
    <w:p w14:paraId="5EA9142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Ορίστε, κύριε Φωτήλα, έχετε τον λόγο.</w:t>
      </w:r>
    </w:p>
    <w:p w14:paraId="5EA9142C"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ΙΑΣΟΝΑΣ </w:t>
      </w:r>
      <w:r>
        <w:rPr>
          <w:rFonts w:eastAsia="Times New Roman" w:cs="Times New Roman"/>
          <w:b/>
          <w:szCs w:val="24"/>
        </w:rPr>
        <w:t>ΦΩΤΗΛΑΣ</w:t>
      </w:r>
      <w:r w:rsidRPr="00F844DE">
        <w:rPr>
          <w:rFonts w:eastAsia="Times New Roman" w:cs="Times New Roman"/>
          <w:b/>
          <w:szCs w:val="24"/>
        </w:rPr>
        <w:t>:</w:t>
      </w:r>
      <w:r w:rsidRPr="00F844DE">
        <w:rPr>
          <w:rFonts w:eastAsia="Times New Roman" w:cs="Times New Roman"/>
          <w:szCs w:val="24"/>
        </w:rPr>
        <w:t xml:space="preserve"> </w:t>
      </w:r>
      <w:r>
        <w:rPr>
          <w:rFonts w:eastAsia="Times New Roman" w:cs="Times New Roman"/>
          <w:szCs w:val="24"/>
        </w:rPr>
        <w:t>Σας ευχαριστώ, κύριε Πρόεδρε.</w:t>
      </w:r>
    </w:p>
    <w:p w14:paraId="5EA9142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ξεκινήσω την ομιλία αποκαθιστώντας μια τεράστια αδικία. Όπου σταθούν και όπου </w:t>
      </w:r>
      <w:r>
        <w:rPr>
          <w:rFonts w:eastAsia="Times New Roman" w:cs="Times New Roman"/>
          <w:szCs w:val="24"/>
        </w:rPr>
        <w:lastRenderedPageBreak/>
        <w:t xml:space="preserve">βρεθούν οι </w:t>
      </w:r>
      <w:r>
        <w:rPr>
          <w:rFonts w:eastAsia="Times New Roman" w:cs="Times New Roman"/>
          <w:szCs w:val="24"/>
        </w:rPr>
        <w:t xml:space="preserve">κύριοι συνάδελφοι της </w:t>
      </w:r>
      <w:r>
        <w:rPr>
          <w:rFonts w:eastAsia="Times New Roman" w:cs="Times New Roman"/>
          <w:szCs w:val="24"/>
        </w:rPr>
        <w:t xml:space="preserve">συγκυβέρνησης </w:t>
      </w:r>
      <w:r>
        <w:rPr>
          <w:rFonts w:eastAsia="Times New Roman" w:cs="Times New Roman"/>
          <w:szCs w:val="24"/>
        </w:rPr>
        <w:t>ισχυρίζονται ότι δήθεν ανέλαβαν μία υπόθεση ήδη χαμένη, εξαιτίας της κακής, υποτίθεται, διαπραγμάτευσης όλων των προηγούμενων, και κατάφεραν δήθεν αυτοί να την κερδίσουν. Εκτός του ότι αυτό είναι ένα μεγάλο ψέμα, αποτελε</w:t>
      </w:r>
      <w:r>
        <w:rPr>
          <w:rFonts w:eastAsia="Times New Roman" w:cs="Times New Roman"/>
          <w:szCs w:val="24"/>
        </w:rPr>
        <w:t xml:space="preserve">ί μία τεράστια αδικία απέναντι σε αυτούς που μέχρι σήμερα έδωσαν μάχες με γνώμονα το εθνικό συμφέρον και όχι μικροπολιτικές σκοπιμότητες, αναλαμβάνοντας το πολιτικό κόστος. Και είναι ψέμα, γιατί αυτοί που διαπραγματεύτηκαν μέχρι σήμερα κατάφεραν πολλά και </w:t>
      </w:r>
      <w:r>
        <w:rPr>
          <w:rFonts w:eastAsia="Times New Roman" w:cs="Times New Roman"/>
          <w:szCs w:val="24"/>
        </w:rPr>
        <w:t>σημαντικά.</w:t>
      </w:r>
    </w:p>
    <w:p w14:paraId="5EA9142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γνωρίζετε πολλές χώρες που για να αποφασίσουν για την ονομασία τους πρέπει υποχρεωτικά να συμφωνήσουν οι γείτονές τους; Εγώ δεν γνωρίζω. Αυτή είναι μια τεράστια επιτυχία όσων διαπραγματεύτηκαν μέχρι σήμερα ότι, δηλαδή, με τα ε</w:t>
      </w:r>
      <w:r>
        <w:rPr>
          <w:rFonts w:eastAsia="Times New Roman" w:cs="Times New Roman"/>
          <w:szCs w:val="24"/>
        </w:rPr>
        <w:t xml:space="preserve">πιχειρήματά τους έπεισαν τη διεθνή κοινότητα και μας αναγνωρίστηκε το έννομο συμφέρον και το δικαίωμα να έχουμε τον τελευταίο λόγο σχετικά με την ονομασία των γειτόνων μας. </w:t>
      </w:r>
    </w:p>
    <w:p w14:paraId="5EA9142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Και ας τους αποκαλούν, όπως θέλουν. Όχι οι εκατόν σαράντα, χίλιες σαράντα χώρες. Α</w:t>
      </w:r>
      <w:r>
        <w:rPr>
          <w:rFonts w:eastAsia="Times New Roman" w:cs="Times New Roman"/>
          <w:szCs w:val="24"/>
        </w:rPr>
        <w:t xml:space="preserve">ν δεν τους αναγνωρίσουμε εμείς, ΝΑΤΟ και Ευρώπη, δεν έχει. Αυτά για την ιστορία. </w:t>
      </w:r>
    </w:p>
    <w:p w14:paraId="5EA9143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θέλω να το παίξω έξυπνος ή να πω ότι εγώ το ήξερα, αν και η αλήθεια είναι ότι το είχα προβλέψει και το είχα πει δημοσίως. Όμως, διερωτώμαι: </w:t>
      </w:r>
      <w:r>
        <w:rPr>
          <w:rFonts w:eastAsia="Times New Roman" w:cs="Times New Roman"/>
          <w:szCs w:val="24"/>
        </w:rPr>
        <w:t xml:space="preserve">Υπάρχει έστω και ένας Βουλευτής –και δεν μιλάω για τους Βουλευτές του ΣΥΡΙΖΑ, για όλους τους άλλους Βουλευτές του </w:t>
      </w:r>
      <w:r>
        <w:rPr>
          <w:rFonts w:eastAsia="Times New Roman" w:cs="Times New Roman"/>
          <w:szCs w:val="24"/>
        </w:rPr>
        <w:t>δημοκρατικού τόξου</w:t>
      </w:r>
      <w:r>
        <w:rPr>
          <w:rFonts w:eastAsia="Times New Roman" w:cs="Times New Roman"/>
          <w:szCs w:val="24"/>
        </w:rPr>
        <w:t>- που να πίστευε ότι πραγματικά αυτή η διαπραγματευτική ομάδα μπορούσε να φέρει μια καλή συμφωνία; Εγώ προσωπικά δεν είχα τη</w:t>
      </w:r>
      <w:r>
        <w:rPr>
          <w:rFonts w:eastAsia="Times New Roman" w:cs="Times New Roman"/>
          <w:szCs w:val="24"/>
        </w:rPr>
        <w:t>ν παραμικρή αμφιβολία ότι όποια συμφωνία και να έφερναν, θα ήταν μία κακή συμφωνία. Δεν ήμουν σίγουρος για το πόσο κακή θα μπορούσε να είναι, αλλά και αυτό το κατάλαβα πριν από λίγες ημέρες, όταν άκουσα ότι ο κ. Τσίπρας τηλεφώνησε στον Κυριάκο Μητσοτάκη να</w:t>
      </w:r>
      <w:r>
        <w:rPr>
          <w:rFonts w:eastAsia="Times New Roman" w:cs="Times New Roman"/>
          <w:szCs w:val="24"/>
        </w:rPr>
        <w:t xml:space="preserve"> τον ρωτήσει πώς του φαίνεται το «Μακεδονία του Ίλιντεν». Εκεί κατάλαβα ότι τα πράγματα είναι πραγματικά σκούρα και δυστυχώς επιβεβαιώθηκα. Ό</w:t>
      </w:r>
      <w:r>
        <w:rPr>
          <w:rFonts w:eastAsia="Times New Roman" w:cs="Times New Roman"/>
          <w:szCs w:val="24"/>
        </w:rPr>
        <w:lastRenderedPageBreak/>
        <w:t>μως, η αλήθεια είναι ότι ήταν εμφανές για συγκεκριμένους λόγους που θα αναφέρω ότι δεν θα μπορούσε να είναι διαφορε</w:t>
      </w:r>
      <w:r>
        <w:rPr>
          <w:rFonts w:eastAsia="Times New Roman" w:cs="Times New Roman"/>
          <w:szCs w:val="24"/>
        </w:rPr>
        <w:t>τικά.</w:t>
      </w:r>
    </w:p>
    <w:p w14:paraId="5EA9143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Πρώτον, είχαμε ήδη δείγματα γραφής της διαπραγματευτικής σας ικανότητας. Την προηγούμενη φορά που διαπραγματεύτηκαν χρέωσαν την χώρα και τους πολίτες πάνω από 100 δισεκατομμύρια και τότε έλεγαν ότι τους πιέζουν και οι δανειστές. Τώρα, ποιοι τους πιέζ</w:t>
      </w:r>
      <w:r>
        <w:rPr>
          <w:rFonts w:eastAsia="Times New Roman" w:cs="Times New Roman"/>
          <w:szCs w:val="24"/>
        </w:rPr>
        <w:t>ουν;</w:t>
      </w:r>
    </w:p>
    <w:p w14:paraId="5EA9143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Δεύτερον, διαπραγματεύονται άνθρωποι που δημοσίως έχουν δηλώσει ότι δεν έχουν κανένα συνειδησιακό πρόβλημα να αναγνωρίσουν τα Σκόπια ως Μακεδονία σκέτο και διαδήλωναν το 2008 στο Βουκουρέστι υπέρ της αναγνώρισης της μακεδονικής εθνότητας και γλώσσας τ</w:t>
      </w:r>
      <w:r>
        <w:rPr>
          <w:rFonts w:eastAsia="Times New Roman" w:cs="Times New Roman"/>
          <w:szCs w:val="24"/>
        </w:rPr>
        <w:t>ων Σκοπίων. Συνεπώς, τι να περιμένουμε από μία μάχη που αυτός που πρέπει να την κερδίσει, δεν την πιστεύει, δεν την θεωρεί δίκαιη;</w:t>
      </w:r>
    </w:p>
    <w:p w14:paraId="5EA9143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Τρίτον, από την αρχή αυτή η διαπραγμάτευση ήταν λάθος. Η Νέα Δημοκρατία το είπε από την πρώτη στιγμή. Πρώτα </w:t>
      </w:r>
      <w:r>
        <w:rPr>
          <w:rFonts w:eastAsia="Times New Roman" w:cs="Times New Roman"/>
          <w:szCs w:val="24"/>
        </w:rPr>
        <w:lastRenderedPageBreak/>
        <w:t xml:space="preserve">να επιλυθούν όλα </w:t>
      </w:r>
      <w:r>
        <w:rPr>
          <w:rFonts w:eastAsia="Times New Roman" w:cs="Times New Roman"/>
          <w:szCs w:val="24"/>
        </w:rPr>
        <w:t>τα απαραίτητα θέματα και τελευταίο στη συζήτηση να είναι το θέμα του ονόματος. Η πρώτη βασική και απαραίτητη προϋπόθεση για να συνεχίσουμε την οποιαδήποτε συνομιλία, είναι να συμφωνήσουμε και να διασφαλίσουμε με τους γείτονές μας ένα απλό πράγμα: ότι δεν υ</w:t>
      </w:r>
      <w:r>
        <w:rPr>
          <w:rFonts w:eastAsia="Times New Roman" w:cs="Times New Roman"/>
          <w:szCs w:val="24"/>
        </w:rPr>
        <w:t>φίσταται μακεδονικό έθνος. Πρώτα αυτό, μετά όλα τ’ άλλα.</w:t>
      </w:r>
    </w:p>
    <w:p w14:paraId="5EA9143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 επόμενο ποιο είναι; Να συμφωνήσουμε ότι όποιο και αν θα είναι το όνομα που θα επιλέξουμε, θα ισχύει απέναντι σε όλους. Και τέλος, θα πάμε να μιλήσουμε για το όνομα. Τι έκανε αυτή η Κυβέρνηση; Τα α</w:t>
      </w:r>
      <w:r>
        <w:rPr>
          <w:rFonts w:eastAsia="Times New Roman" w:cs="Times New Roman"/>
          <w:szCs w:val="24"/>
        </w:rPr>
        <w:t xml:space="preserve">κριβώς αντίθετα. Για να καταλήξουμε πού; Να τα δώσουμε όλα. Και Μακεδονία και εθνότητα και γλώσσα και χωρίς </w:t>
      </w:r>
      <w:r>
        <w:rPr>
          <w:rFonts w:eastAsia="Times New Roman" w:cs="Times New Roman"/>
          <w:szCs w:val="24"/>
          <w:lang w:val="en-US"/>
        </w:rPr>
        <w:t>erga</w:t>
      </w:r>
      <w:r w:rsidRPr="000E0DB7">
        <w:rPr>
          <w:rFonts w:eastAsia="Times New Roman" w:cs="Times New Roman"/>
          <w:szCs w:val="24"/>
        </w:rPr>
        <w:t xml:space="preserve"> </w:t>
      </w:r>
      <w:r>
        <w:rPr>
          <w:rFonts w:eastAsia="Times New Roman" w:cs="Times New Roman"/>
          <w:szCs w:val="24"/>
          <w:lang w:val="en-US"/>
        </w:rPr>
        <w:t>omnes</w:t>
      </w:r>
      <w:r w:rsidRPr="000E0DB7">
        <w:rPr>
          <w:rFonts w:eastAsia="Times New Roman" w:cs="Times New Roman"/>
          <w:szCs w:val="24"/>
        </w:rPr>
        <w:t xml:space="preserve">. </w:t>
      </w:r>
      <w:r>
        <w:rPr>
          <w:rFonts w:eastAsia="Times New Roman" w:cs="Times New Roman"/>
          <w:szCs w:val="24"/>
        </w:rPr>
        <w:t xml:space="preserve">Αναρωτιέμαι: εμείς τι κερδίσαμε τελικά; </w:t>
      </w:r>
    </w:p>
    <w:p w14:paraId="5EA9143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Τέταρτον, το κερασάκι στην τούρτα ήταν όταν ακούσαμε για τη Μακεδονία του Ίλιντεν. </w:t>
      </w:r>
    </w:p>
    <w:p w14:paraId="5EA9143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 xml:space="preserve">κύριοι συνάδελφοι, όταν μετά από πολύμηνες διαπραγματεύσεις η απέναντι πλευρά θεωρεί ότι υπάρχει χώρος για να προτείνει το «Μακεδονία του Ίλιντεν», που όπως είπε ο </w:t>
      </w:r>
      <w:r>
        <w:rPr>
          <w:rFonts w:eastAsia="Times New Roman" w:cs="Times New Roman"/>
          <w:szCs w:val="24"/>
        </w:rPr>
        <w:lastRenderedPageBreak/>
        <w:t xml:space="preserve">Κυριάκος Μητσοτάκης σωστά, είναι το </w:t>
      </w:r>
      <w:r>
        <w:rPr>
          <w:rFonts w:eastAsia="Times New Roman" w:cs="Times New Roman"/>
          <w:szCs w:val="24"/>
          <w:lang w:val="en-US"/>
        </w:rPr>
        <w:t>erga</w:t>
      </w:r>
      <w:r w:rsidRPr="000E0DB7">
        <w:rPr>
          <w:rFonts w:eastAsia="Times New Roman" w:cs="Times New Roman"/>
          <w:szCs w:val="24"/>
        </w:rPr>
        <w:t xml:space="preserve"> </w:t>
      </w:r>
      <w:r>
        <w:rPr>
          <w:rFonts w:eastAsia="Times New Roman" w:cs="Times New Roman"/>
          <w:szCs w:val="24"/>
          <w:lang w:val="en-US"/>
        </w:rPr>
        <w:t>omnas</w:t>
      </w:r>
      <w:r w:rsidRPr="000E0DB7">
        <w:rPr>
          <w:rFonts w:eastAsia="Times New Roman" w:cs="Times New Roman"/>
          <w:szCs w:val="24"/>
        </w:rPr>
        <w:t xml:space="preserve"> </w:t>
      </w:r>
      <w:r>
        <w:rPr>
          <w:rFonts w:eastAsia="Times New Roman" w:cs="Times New Roman"/>
          <w:szCs w:val="24"/>
        </w:rPr>
        <w:t xml:space="preserve">του αλυτρωτισμού, τότε αναρωτιέται </w:t>
      </w:r>
      <w:r>
        <w:rPr>
          <w:rFonts w:eastAsia="Times New Roman" w:cs="Times New Roman"/>
          <w:szCs w:val="24"/>
        </w:rPr>
        <w:t xml:space="preserve">καθένας </w:t>
      </w:r>
      <w:r>
        <w:rPr>
          <w:rFonts w:eastAsia="Times New Roman" w:cs="Times New Roman"/>
          <w:szCs w:val="24"/>
        </w:rPr>
        <w:t xml:space="preserve">«μα, τι είδους διαπραγμάτευση γίνεται;». </w:t>
      </w:r>
    </w:p>
    <w:p w14:paraId="5EA9143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Όταν δεν βλέπεις ότι η πρόταση αυτή αντί να απορριφθεί επιτόπου λέγοντάς τους -μάλιστα θα το πω στη λαϊκή- «την τελευταία πρώτη» και αντιθέτως φτάνουμε στο σημείο ο Πρωθυπουργός να τηλεφωνεί στον Κυριάκο Μητστοτάκη</w:t>
      </w:r>
      <w:r>
        <w:rPr>
          <w:rFonts w:eastAsia="Times New Roman" w:cs="Times New Roman"/>
          <w:szCs w:val="24"/>
        </w:rPr>
        <w:t xml:space="preserve"> για να τον ρωτήσει: </w:t>
      </w:r>
      <w:r>
        <w:rPr>
          <w:rFonts w:eastAsia="Times New Roman" w:cs="Times New Roman"/>
          <w:szCs w:val="24"/>
        </w:rPr>
        <w:t>«</w:t>
      </w:r>
      <w:r>
        <w:rPr>
          <w:rFonts w:eastAsia="Times New Roman" w:cs="Times New Roman"/>
          <w:szCs w:val="24"/>
        </w:rPr>
        <w:t>Κυριάκο, πώς σου φαίνεται το «Μακεδονία του Ίλιντεν</w:t>
      </w:r>
      <w:r>
        <w:rPr>
          <w:rFonts w:eastAsia="Times New Roman" w:cs="Times New Roman"/>
          <w:szCs w:val="24"/>
        </w:rPr>
        <w:t>»</w:t>
      </w:r>
      <w:r>
        <w:rPr>
          <w:rFonts w:eastAsia="Times New Roman" w:cs="Times New Roman"/>
          <w:szCs w:val="24"/>
        </w:rPr>
        <w:t>;», τότε εκεί πραγματικά καταλαβαίνεις τι διαπραγμάτευση γίνεται και τι πρέπει να περιμένεις ότι θα φέρουν.</w:t>
      </w:r>
    </w:p>
    <w:p w14:paraId="5EA9143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να καταλάβετε πόσο ακραίο είναι, κύριε Β</w:t>
      </w:r>
      <w:r>
        <w:rPr>
          <w:rFonts w:eastAsia="Times New Roman" w:cs="Times New Roman"/>
          <w:szCs w:val="24"/>
        </w:rPr>
        <w:t>ορίδη, το «Μακεδονία του Ίλιντεν», είναι σαν να πηγαίναμε εμείς και να τους λέγαμε «κύριοι, έχουμε πρόταση…</w:t>
      </w:r>
    </w:p>
    <w:p w14:paraId="5EA9143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w:t>
      </w:r>
      <w:r>
        <w:rPr>
          <w:rFonts w:eastAsia="Times New Roman" w:cs="Times New Roman"/>
          <w:szCs w:val="24"/>
        </w:rPr>
        <w:t xml:space="preserve">λήξεως </w:t>
      </w:r>
      <w:r>
        <w:rPr>
          <w:rFonts w:eastAsia="Times New Roman" w:cs="Times New Roman"/>
          <w:szCs w:val="24"/>
        </w:rPr>
        <w:t>του χρόνου ομιλίας του κυρίου Βουλευτή)</w:t>
      </w:r>
    </w:p>
    <w:p w14:paraId="5EA9143A" w14:textId="77777777" w:rsidR="000F46A4" w:rsidRDefault="00307FE8">
      <w:pPr>
        <w:spacing w:line="600" w:lineRule="auto"/>
        <w:ind w:firstLine="720"/>
        <w:jc w:val="both"/>
        <w:rPr>
          <w:rFonts w:eastAsia="Times New Roman" w:cs="Times New Roman"/>
          <w:szCs w:val="24"/>
        </w:rPr>
      </w:pPr>
      <w:r w:rsidRPr="00FB5F6B">
        <w:rPr>
          <w:rFonts w:eastAsia="Times New Roman" w:cs="Times New Roman"/>
          <w:b/>
          <w:szCs w:val="24"/>
        </w:rPr>
        <w:t>ΠΡΟΕΔΡΟΣ (Νικόλαος Βούτσης):</w:t>
      </w:r>
      <w:r>
        <w:rPr>
          <w:rFonts w:eastAsia="Times New Roman" w:cs="Times New Roman"/>
          <w:szCs w:val="24"/>
        </w:rPr>
        <w:t xml:space="preserve"> Πράγματι, διότι έχετε πει τέσσερις </w:t>
      </w:r>
      <w:r>
        <w:rPr>
          <w:rFonts w:eastAsia="Times New Roman" w:cs="Times New Roman"/>
          <w:szCs w:val="24"/>
        </w:rPr>
        <w:t>φορές το ίδιο επιχείρημα.</w:t>
      </w:r>
    </w:p>
    <w:p w14:paraId="5EA9143B"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ΙΑΣΟΝΑΣ ΦΩΤΗΛΑΣ</w:t>
      </w:r>
      <w:r w:rsidRPr="00F844DE">
        <w:rPr>
          <w:rFonts w:eastAsia="Times New Roman" w:cs="Times New Roman"/>
          <w:b/>
          <w:szCs w:val="24"/>
        </w:rPr>
        <w:t>:</w:t>
      </w:r>
      <w:r w:rsidRPr="00F844DE">
        <w:rPr>
          <w:rFonts w:eastAsia="Times New Roman" w:cs="Times New Roman"/>
          <w:szCs w:val="24"/>
        </w:rPr>
        <w:t xml:space="preserve"> </w:t>
      </w:r>
      <w:r>
        <w:rPr>
          <w:rFonts w:eastAsia="Times New Roman" w:cs="Times New Roman"/>
          <w:szCs w:val="24"/>
        </w:rPr>
        <w:t>Απλά, κύριε Πρόεδρε, ξέρετε…</w:t>
      </w:r>
    </w:p>
    <w:p w14:paraId="5EA9143C"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Τα είπατε θεατρικά και ωραία.</w:t>
      </w:r>
    </w:p>
    <w:p w14:paraId="5EA9143D"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ΙΑΣΟΝΑΣ ΦΩΤΗΛΑΣ</w:t>
      </w:r>
      <w:r w:rsidRPr="00F844DE">
        <w:rPr>
          <w:rFonts w:eastAsia="Times New Roman" w:cs="Times New Roman"/>
          <w:b/>
          <w:szCs w:val="24"/>
        </w:rPr>
        <w:t>:</w:t>
      </w:r>
      <w:r w:rsidRPr="00F844DE">
        <w:rPr>
          <w:rFonts w:eastAsia="Times New Roman" w:cs="Times New Roman"/>
          <w:szCs w:val="24"/>
        </w:rPr>
        <w:t xml:space="preserve"> </w:t>
      </w:r>
      <w:r>
        <w:rPr>
          <w:rFonts w:eastAsia="Times New Roman" w:cs="Times New Roman"/>
          <w:szCs w:val="24"/>
        </w:rPr>
        <w:t>Κύριε Πρόεδρε, δεν είμαστε Βουλευτές δύο ταχυτήτων.</w:t>
      </w:r>
      <w:r w:rsidRPr="00DF0FFF">
        <w:rPr>
          <w:rFonts w:eastAsia="Times New Roman" w:cs="Times New Roman"/>
          <w:szCs w:val="24"/>
        </w:rPr>
        <w:t xml:space="preserve"> Οι χθεσινοί μιλούσαν 11</w:t>
      </w:r>
      <w:r>
        <w:rPr>
          <w:rFonts w:eastAsia="Times New Roman" w:cs="Times New Roman"/>
          <w:szCs w:val="24"/>
        </w:rPr>
        <w:t xml:space="preserve"> λεπτά και οι σημερινοί θα μιλάνε</w:t>
      </w:r>
      <w:r>
        <w:rPr>
          <w:rFonts w:eastAsia="Times New Roman" w:cs="Times New Roman"/>
          <w:szCs w:val="24"/>
        </w:rPr>
        <w:t xml:space="preserve"> 5</w:t>
      </w:r>
      <w:r>
        <w:rPr>
          <w:rFonts w:eastAsia="Times New Roman" w:cs="Times New Roman"/>
          <w:szCs w:val="24"/>
        </w:rPr>
        <w:t xml:space="preserve"> λεπτά.</w:t>
      </w:r>
    </w:p>
    <w:p w14:paraId="5EA9143E"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Και τριών και τεσσάρων, κύριε Φωτήλα. Τόσα χρόνια </w:t>
      </w:r>
      <w:r>
        <w:rPr>
          <w:rFonts w:eastAsia="Times New Roman" w:cs="Times New Roman"/>
          <w:szCs w:val="24"/>
        </w:rPr>
        <w:t xml:space="preserve">είσαστε </w:t>
      </w:r>
      <w:r>
        <w:rPr>
          <w:rFonts w:eastAsia="Times New Roman" w:cs="Times New Roman"/>
          <w:szCs w:val="24"/>
        </w:rPr>
        <w:t xml:space="preserve">εδώ και γνωρίζετε. Άλλοτε έτσι, άλλοτε αλλιώς. </w:t>
      </w:r>
    </w:p>
    <w:p w14:paraId="5EA9143F"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ΙΑΣΟΝΑΣ ΦΩΤΗΛΑΣ</w:t>
      </w:r>
      <w:r w:rsidRPr="00F844DE">
        <w:rPr>
          <w:rFonts w:eastAsia="Times New Roman" w:cs="Times New Roman"/>
          <w:b/>
          <w:szCs w:val="24"/>
        </w:rPr>
        <w:t>:</w:t>
      </w:r>
      <w:r w:rsidRPr="00F844DE">
        <w:rPr>
          <w:rFonts w:eastAsia="Times New Roman" w:cs="Times New Roman"/>
          <w:szCs w:val="24"/>
        </w:rPr>
        <w:t xml:space="preserve"> </w:t>
      </w:r>
      <w:r>
        <w:rPr>
          <w:rFonts w:eastAsia="Times New Roman" w:cs="Times New Roman"/>
          <w:szCs w:val="24"/>
        </w:rPr>
        <w:t>Σκεφθείτε, κύριε Βορίδη, να πηγαίναμε εμείς και να τους λέγαμε «Έχουμε πρόταση: σύνθετη ονομασ</w:t>
      </w:r>
      <w:r>
        <w:rPr>
          <w:rFonts w:eastAsia="Times New Roman" w:cs="Times New Roman"/>
          <w:szCs w:val="24"/>
        </w:rPr>
        <w:t xml:space="preserve">ία με γεωγραφικό προσδιορισμό δίπλα στη Μακεδονία». Θα μας έπαιρναν σοβαρά; Εμείς, όμως τους πήραμε. Γιατί τόσο ακραίο είναι το Ίλιντεν. Τους πήραμε στα σοβαρά και το συζητήσαμε. </w:t>
      </w:r>
    </w:p>
    <w:p w14:paraId="5EA9144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Τώρα, μας λέει ο κ. Καμμένος –και θα κλείσω- ότι δεν στηρίζει τη συμφωνία, α</w:t>
      </w:r>
      <w:r>
        <w:rPr>
          <w:rFonts w:eastAsia="Times New Roman" w:cs="Times New Roman"/>
          <w:szCs w:val="24"/>
        </w:rPr>
        <w:t xml:space="preserve">λλά στηρίζει την Κυβέρνηση. Όμως, κύριε </w:t>
      </w:r>
      <w:r>
        <w:rPr>
          <w:rFonts w:eastAsia="Times New Roman" w:cs="Times New Roman"/>
          <w:szCs w:val="24"/>
        </w:rPr>
        <w:lastRenderedPageBreak/>
        <w:t>Υπουργέ, εδώ δεν πρόκειται για ένα ευαίσθητο κοινωνικό ζήτημα. Εδώ πρόκειται για ένα μείζον εθνικό θέμα και δεν μπορείτε να το προσπερνάτε, όπως κάνατε μέχρι σήμερα ως δευτερεύον.</w:t>
      </w:r>
    </w:p>
    <w:p w14:paraId="5EA9144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Αλήθεια, εάν δεν ήταν Υπουργός ο κ. </w:t>
      </w:r>
      <w:r>
        <w:rPr>
          <w:rFonts w:eastAsia="Times New Roman" w:cs="Times New Roman"/>
          <w:szCs w:val="24"/>
        </w:rPr>
        <w:t>Καμμένος και ήταν ένας απλός Βουλευτής της Αντιπολίτευσης, υπήρχε περίπτωση να δώσετε την εξουσιοδότηση στον Πρωθυπουργό να πάει αύριο στις Πρέσπες να ψηφίσει αυτό το πράγμα; Ούτε μία στο εκατομμύριο! Για να καταλάβουν…</w:t>
      </w:r>
    </w:p>
    <w:p w14:paraId="5EA91442" w14:textId="77777777" w:rsidR="000F46A4" w:rsidRDefault="00307FE8">
      <w:pPr>
        <w:spacing w:line="600" w:lineRule="auto"/>
        <w:ind w:firstLine="720"/>
        <w:jc w:val="both"/>
        <w:rPr>
          <w:rFonts w:eastAsia="Times New Roman" w:cs="Times New Roman"/>
          <w:szCs w:val="24"/>
        </w:rPr>
      </w:pPr>
      <w:r w:rsidRPr="00765C4E">
        <w:rPr>
          <w:rFonts w:eastAsia="Times New Roman" w:cs="Times New Roman"/>
          <w:szCs w:val="24"/>
        </w:rPr>
        <w:t xml:space="preserve">(Στο σημείο αυτό </w:t>
      </w:r>
      <w:r>
        <w:rPr>
          <w:rFonts w:eastAsia="Times New Roman" w:cs="Times New Roman"/>
          <w:szCs w:val="24"/>
        </w:rPr>
        <w:t>κ</w:t>
      </w:r>
      <w:r w:rsidRPr="00765C4E">
        <w:rPr>
          <w:rFonts w:eastAsia="Times New Roman" w:cs="Times New Roman"/>
          <w:szCs w:val="24"/>
        </w:rPr>
        <w:t xml:space="preserve">τυπάει </w:t>
      </w:r>
      <w:r w:rsidRPr="00765C4E">
        <w:rPr>
          <w:rFonts w:eastAsia="Times New Roman" w:cs="Times New Roman"/>
          <w:szCs w:val="24"/>
        </w:rPr>
        <w:t xml:space="preserve">το κουδούνι λήξεως του χρόνου </w:t>
      </w:r>
      <w:r>
        <w:rPr>
          <w:rFonts w:eastAsia="Times New Roman" w:cs="Times New Roman"/>
          <w:szCs w:val="24"/>
        </w:rPr>
        <w:t xml:space="preserve">ομιλίας </w:t>
      </w:r>
      <w:r w:rsidRPr="00765C4E">
        <w:rPr>
          <w:rFonts w:eastAsia="Times New Roman" w:cs="Times New Roman"/>
          <w:szCs w:val="24"/>
        </w:rPr>
        <w:t>του κυρίου Βουλευτή)</w:t>
      </w:r>
    </w:p>
    <w:p w14:paraId="5EA91443" w14:textId="77777777" w:rsidR="000F46A4" w:rsidRDefault="00307FE8">
      <w:pPr>
        <w:spacing w:line="600" w:lineRule="auto"/>
        <w:ind w:firstLine="720"/>
        <w:jc w:val="both"/>
        <w:rPr>
          <w:rFonts w:eastAsia="Times New Roman" w:cs="Times New Roman"/>
          <w:szCs w:val="24"/>
        </w:rPr>
      </w:pPr>
      <w:r w:rsidRPr="00352CBB">
        <w:rPr>
          <w:rFonts w:eastAsia="Times New Roman" w:cs="Times New Roman"/>
          <w:b/>
          <w:szCs w:val="24"/>
        </w:rPr>
        <w:t xml:space="preserve">ΠΡΟΕΔΡΟΣ (Νικόλαος Βούτσης): </w:t>
      </w:r>
      <w:r>
        <w:rPr>
          <w:rFonts w:eastAsia="Times New Roman" w:cs="Times New Roman"/>
          <w:szCs w:val="24"/>
        </w:rPr>
        <w:t xml:space="preserve">Παρακαλώ, έχετε τελειώσει. </w:t>
      </w:r>
    </w:p>
    <w:p w14:paraId="5EA91444"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ΙΑΣΟΝΑΣ ΦΩΤΗΛΑΣ</w:t>
      </w:r>
      <w:r w:rsidRPr="00F844DE">
        <w:rPr>
          <w:rFonts w:eastAsia="Times New Roman" w:cs="Times New Roman"/>
          <w:b/>
          <w:szCs w:val="24"/>
        </w:rPr>
        <w:t>:</w:t>
      </w:r>
      <w:r w:rsidRPr="00F844DE">
        <w:rPr>
          <w:rFonts w:eastAsia="Times New Roman" w:cs="Times New Roman"/>
          <w:szCs w:val="24"/>
        </w:rPr>
        <w:t xml:space="preserve"> </w:t>
      </w:r>
      <w:r>
        <w:rPr>
          <w:rFonts w:eastAsia="Times New Roman" w:cs="Times New Roman"/>
          <w:szCs w:val="24"/>
        </w:rPr>
        <w:t>Έχουν όλοι οι πολίτες καταλάβει πόσο σημαντική είναι η υπουργική καρέκλα. Στον αξιακό πίνακα του κ. Καμμένου, στην κορυφή β</w:t>
      </w:r>
      <w:r>
        <w:rPr>
          <w:rFonts w:eastAsia="Times New Roman" w:cs="Times New Roman"/>
          <w:szCs w:val="24"/>
        </w:rPr>
        <w:t>ρίσκεται η υπουργική καρέκλα. Είστε θλιβερός, Ξεπουλάτε τα πάντα για λίγους παραπάνω μήνες εξουσίας.</w:t>
      </w:r>
    </w:p>
    <w:p w14:paraId="5EA91445" w14:textId="77777777" w:rsidR="000F46A4" w:rsidRDefault="00307FE8">
      <w:pPr>
        <w:spacing w:line="600" w:lineRule="auto"/>
        <w:ind w:firstLine="720"/>
        <w:jc w:val="both"/>
        <w:rPr>
          <w:rFonts w:eastAsia="Times New Roman" w:cs="Times New Roman"/>
          <w:szCs w:val="24"/>
        </w:rPr>
      </w:pPr>
      <w:r w:rsidRPr="00352CBB">
        <w:rPr>
          <w:rFonts w:eastAsia="Times New Roman" w:cs="Times New Roman"/>
          <w:b/>
          <w:szCs w:val="24"/>
        </w:rPr>
        <w:t xml:space="preserve">ΠΡΟΕΔΡΟΣ (Νικόλαος Βούτσης): </w:t>
      </w:r>
      <w:r>
        <w:rPr>
          <w:rFonts w:eastAsia="Times New Roman" w:cs="Times New Roman"/>
          <w:szCs w:val="24"/>
        </w:rPr>
        <w:t xml:space="preserve">Ευχαριστούμε πολύ. </w:t>
      </w:r>
    </w:p>
    <w:p w14:paraId="5EA91446"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ΙΑΣΟΝΑΣ ΦΩΤΗΛΑΣ</w:t>
      </w:r>
      <w:r w:rsidRPr="00F844DE">
        <w:rPr>
          <w:rFonts w:eastAsia="Times New Roman" w:cs="Times New Roman"/>
          <w:b/>
          <w:szCs w:val="24"/>
        </w:rPr>
        <w:t>:</w:t>
      </w:r>
      <w:r w:rsidRPr="00F844DE">
        <w:rPr>
          <w:rFonts w:eastAsia="Times New Roman" w:cs="Times New Roman"/>
          <w:szCs w:val="24"/>
        </w:rPr>
        <w:t xml:space="preserve"> </w:t>
      </w:r>
      <w:r>
        <w:rPr>
          <w:rFonts w:eastAsia="Times New Roman" w:cs="Times New Roman"/>
          <w:szCs w:val="24"/>
        </w:rPr>
        <w:t>Τελειώνω, λέγοντας τούτο. Τα πράγματα είναι απλά. Σήμερα αναμετριόμαστε με τη συνείδησή μ</w:t>
      </w:r>
      <w:r>
        <w:rPr>
          <w:rFonts w:eastAsia="Times New Roman" w:cs="Times New Roman"/>
          <w:szCs w:val="24"/>
        </w:rPr>
        <w:t xml:space="preserve">ας. Όποιος Βουλευτής πιστεύει ότι αυτή η συμφωνία, που θα υπογραφεί την Κυριακή στις Πρέσπες, υπονομεύει τα εθνικά μας συμφέροντα έχει σήμερα τη δυνατότητα να την ανατρέψει. Εάν δεν το κάνει, απλώς τη στηρίζει και δίνει την εξουσιοδότηση στον κ. Τσίπρα να </w:t>
      </w:r>
      <w:r>
        <w:rPr>
          <w:rFonts w:eastAsia="Times New Roman" w:cs="Times New Roman"/>
          <w:szCs w:val="24"/>
        </w:rPr>
        <w:t xml:space="preserve">δεσμεύσει τη χώρα σε μια κακή συμφωνία. </w:t>
      </w:r>
    </w:p>
    <w:p w14:paraId="5EA9144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Τέλος, όσον αφορά…</w:t>
      </w:r>
    </w:p>
    <w:p w14:paraId="5EA9144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Κρίμα στις σόλες των παπουτσιών τόσα χρόνια! </w:t>
      </w:r>
    </w:p>
    <w:p w14:paraId="5EA91449" w14:textId="77777777" w:rsidR="000F46A4" w:rsidRDefault="00307FE8">
      <w:pPr>
        <w:spacing w:line="600" w:lineRule="auto"/>
        <w:ind w:firstLine="720"/>
        <w:jc w:val="both"/>
        <w:rPr>
          <w:rFonts w:eastAsia="Times New Roman" w:cs="Times New Roman"/>
          <w:szCs w:val="24"/>
        </w:rPr>
      </w:pPr>
      <w:r w:rsidRPr="00352CBB">
        <w:rPr>
          <w:rFonts w:eastAsia="Times New Roman" w:cs="Times New Roman"/>
          <w:b/>
          <w:szCs w:val="24"/>
        </w:rPr>
        <w:t xml:space="preserve">ΠΡΟΕΔΡΟΣ (Νικόλαος Βούτσης): </w:t>
      </w:r>
      <w:r>
        <w:rPr>
          <w:rFonts w:eastAsia="Times New Roman" w:cs="Times New Roman"/>
          <w:szCs w:val="24"/>
        </w:rPr>
        <w:t xml:space="preserve">Ευχαριστώ. Τρεις φορές είπατε «τέλος». Παρακαλώ πολύ! </w:t>
      </w:r>
    </w:p>
    <w:p w14:paraId="5EA9144A"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ΙΑΣΟΝΑΣ ΦΩΤΗΛΑΣ</w:t>
      </w:r>
      <w:r w:rsidRPr="00F844DE">
        <w:rPr>
          <w:rFonts w:eastAsia="Times New Roman" w:cs="Times New Roman"/>
          <w:b/>
          <w:szCs w:val="24"/>
        </w:rPr>
        <w:t>:</w:t>
      </w:r>
      <w:r w:rsidRPr="00F844DE">
        <w:rPr>
          <w:rFonts w:eastAsia="Times New Roman" w:cs="Times New Roman"/>
          <w:szCs w:val="24"/>
        </w:rPr>
        <w:t xml:space="preserve"> </w:t>
      </w:r>
      <w:r>
        <w:rPr>
          <w:rFonts w:eastAsia="Times New Roman" w:cs="Times New Roman"/>
          <w:szCs w:val="24"/>
        </w:rPr>
        <w:t>Τέλος, ένα δευτερόλεπτο.</w:t>
      </w:r>
    </w:p>
    <w:p w14:paraId="5EA9144B" w14:textId="77777777" w:rsidR="000F46A4" w:rsidRDefault="00307FE8">
      <w:pPr>
        <w:spacing w:line="600" w:lineRule="auto"/>
        <w:ind w:firstLine="720"/>
        <w:jc w:val="both"/>
        <w:rPr>
          <w:rFonts w:eastAsia="Times New Roman" w:cs="Times New Roman"/>
          <w:szCs w:val="24"/>
        </w:rPr>
      </w:pPr>
      <w:r w:rsidRPr="00352CBB">
        <w:rPr>
          <w:rFonts w:eastAsia="Times New Roman" w:cs="Times New Roman"/>
          <w:b/>
          <w:szCs w:val="24"/>
        </w:rPr>
        <w:t xml:space="preserve">ΠΡΟΕΔΡΟΣ (Νικόλαος Βούτσης): </w:t>
      </w:r>
      <w:r>
        <w:rPr>
          <w:rFonts w:eastAsia="Times New Roman" w:cs="Times New Roman"/>
          <w:szCs w:val="24"/>
        </w:rPr>
        <w:t>Κύριε Φωτήλα, όχι, δεν γίνεται!</w:t>
      </w:r>
    </w:p>
    <w:p w14:paraId="5EA9144C"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ΙΑΣΟΝΑΣ ΦΩΤΗΛΑΣ</w:t>
      </w:r>
      <w:r w:rsidRPr="00F844DE">
        <w:rPr>
          <w:rFonts w:eastAsia="Times New Roman" w:cs="Times New Roman"/>
          <w:b/>
          <w:szCs w:val="24"/>
        </w:rPr>
        <w:t>:</w:t>
      </w:r>
      <w:r w:rsidRPr="00F844DE">
        <w:rPr>
          <w:rFonts w:eastAsia="Times New Roman" w:cs="Times New Roman"/>
          <w:szCs w:val="24"/>
        </w:rPr>
        <w:t xml:space="preserve"> </w:t>
      </w: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τους Βουλευτές της Αντιπολίτευσης –και δεν εννοώ τους ΑΝΕΛ ούτε του ΣΥΡΙΖΑ– να ξέρουν ότι αν τυχόν δεν ψηφίσουν την πρόταση, απλώς δίνουν ψήφο εμπιστοσύνης σ</w:t>
      </w:r>
      <w:r>
        <w:rPr>
          <w:rFonts w:eastAsia="Times New Roman" w:cs="Times New Roman"/>
          <w:szCs w:val="24"/>
        </w:rPr>
        <w:t>ε</w:t>
      </w:r>
      <w:r>
        <w:rPr>
          <w:rFonts w:eastAsia="Times New Roman" w:cs="Times New Roman"/>
          <w:szCs w:val="24"/>
        </w:rPr>
        <w:t xml:space="preserve"> αυτή</w:t>
      </w:r>
      <w:r>
        <w:rPr>
          <w:rFonts w:eastAsia="Times New Roman" w:cs="Times New Roman"/>
          <w:szCs w:val="24"/>
        </w:rPr>
        <w:t>ν</w:t>
      </w:r>
      <w:r>
        <w:rPr>
          <w:rFonts w:eastAsia="Times New Roman" w:cs="Times New Roman"/>
          <w:szCs w:val="24"/>
        </w:rPr>
        <w:t xml:space="preserve"> τ</w:t>
      </w:r>
      <w:r>
        <w:rPr>
          <w:rFonts w:eastAsia="Times New Roman" w:cs="Times New Roman"/>
          <w:szCs w:val="24"/>
        </w:rPr>
        <w:t xml:space="preserve">ην Κυβέρνηση. </w:t>
      </w:r>
    </w:p>
    <w:p w14:paraId="5EA9144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5EA9144E" w14:textId="77777777" w:rsidR="000F46A4" w:rsidRDefault="00307FE8">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5EA9144F" w14:textId="77777777" w:rsidR="000F46A4" w:rsidRDefault="00307FE8">
      <w:pPr>
        <w:spacing w:line="600" w:lineRule="auto"/>
        <w:ind w:firstLine="720"/>
        <w:jc w:val="both"/>
        <w:rPr>
          <w:rFonts w:eastAsia="Times New Roman" w:cs="Times New Roman"/>
          <w:szCs w:val="24"/>
        </w:rPr>
      </w:pPr>
      <w:r w:rsidRPr="00352CBB">
        <w:rPr>
          <w:rFonts w:eastAsia="Times New Roman" w:cs="Times New Roman"/>
          <w:b/>
          <w:szCs w:val="24"/>
        </w:rPr>
        <w:t xml:space="preserve">ΠΡΟΕΔΡΟΣ (Νικόλαος Βούτσης): </w:t>
      </w:r>
      <w:r>
        <w:rPr>
          <w:rFonts w:eastAsia="Times New Roman" w:cs="Times New Roman"/>
          <w:szCs w:val="24"/>
        </w:rPr>
        <w:t xml:space="preserve">Κυρίες και κύριοι συνάδελφοι, είμαστε όλοι έμπειροι και έμπειρες, ώστε να μπορούμε σ’ αυτόν τον χρόνο να πούμε αυτά </w:t>
      </w:r>
      <w:r>
        <w:rPr>
          <w:rFonts w:eastAsia="Times New Roman" w:cs="Times New Roman"/>
          <w:szCs w:val="24"/>
        </w:rPr>
        <w:t xml:space="preserve">που έχουμε να πούμε. Προηγουμένως παρενέβην στον αγαπητό κ. Φωτήλα, διότι είπε τρεις φορές για το τηλέφωνο του Ίλιντεν παραστατικά, θεατρικά. Ήταν ο μισός σας χρόνος. Με αυτήν την έννοια σας το είπα, για να συνεννοούμαστε. Ας μαζεύουμε τα επιχειρήματα στη </w:t>
      </w:r>
      <w:r>
        <w:rPr>
          <w:rFonts w:eastAsia="Times New Roman" w:cs="Times New Roman"/>
          <w:szCs w:val="24"/>
        </w:rPr>
        <w:t xml:space="preserve">σειρά. </w:t>
      </w:r>
    </w:p>
    <w:p w14:paraId="5EA91450" w14:textId="77777777" w:rsidR="000F46A4" w:rsidRDefault="00307FE8">
      <w:pPr>
        <w:spacing w:line="600" w:lineRule="auto"/>
        <w:ind w:firstLine="720"/>
        <w:jc w:val="both"/>
        <w:rPr>
          <w:rFonts w:eastAsia="Times New Roman" w:cs="Times New Roman"/>
          <w:szCs w:val="24"/>
        </w:rPr>
      </w:pPr>
      <w:r w:rsidRPr="003F428B">
        <w:rPr>
          <w:rFonts w:eastAsia="Times New Roman" w:cs="Times New Roman"/>
          <w:b/>
          <w:szCs w:val="24"/>
        </w:rPr>
        <w:t>ΙΩΑΝΝΗΣ ΑΜΑΝΑΤΙΔΗΣ (Υφυπουργός Εξωτερικών):</w:t>
      </w:r>
      <w:r w:rsidRPr="003F428B">
        <w:rPr>
          <w:rFonts w:eastAsia="Times New Roman" w:cs="Times New Roman"/>
          <w:szCs w:val="24"/>
        </w:rPr>
        <w:t xml:space="preserve"> </w:t>
      </w:r>
      <w:r>
        <w:rPr>
          <w:rFonts w:eastAsia="Times New Roman" w:cs="Times New Roman"/>
          <w:szCs w:val="24"/>
        </w:rPr>
        <w:t xml:space="preserve">Κύριε Πρόεδρε, παρακαλώ τον λόγο. </w:t>
      </w:r>
    </w:p>
    <w:p w14:paraId="5EA91451" w14:textId="77777777" w:rsidR="000F46A4" w:rsidRDefault="00307FE8">
      <w:pPr>
        <w:spacing w:line="600" w:lineRule="auto"/>
        <w:ind w:firstLine="720"/>
        <w:jc w:val="both"/>
        <w:rPr>
          <w:rFonts w:eastAsia="Times New Roman" w:cs="Times New Roman"/>
          <w:szCs w:val="24"/>
        </w:rPr>
      </w:pPr>
      <w:r w:rsidRPr="00352CBB">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Κύριε Αμανατίδη, δεν θα κάνουμε συζήτηση επί του Ίλιντεν τώρα, μεσημεριάτικα.</w:t>
      </w:r>
    </w:p>
    <w:p w14:paraId="5EA91452" w14:textId="77777777" w:rsidR="000F46A4" w:rsidRDefault="00307FE8">
      <w:pPr>
        <w:spacing w:line="600" w:lineRule="auto"/>
        <w:ind w:firstLine="720"/>
        <w:jc w:val="both"/>
        <w:rPr>
          <w:rFonts w:eastAsia="Times New Roman" w:cs="Times New Roman"/>
          <w:szCs w:val="24"/>
        </w:rPr>
      </w:pPr>
      <w:r w:rsidRPr="003F428B">
        <w:rPr>
          <w:rFonts w:eastAsia="Times New Roman" w:cs="Times New Roman"/>
          <w:b/>
          <w:szCs w:val="24"/>
        </w:rPr>
        <w:t>ΙΩΑΝΝΗΣ ΑΜΑΝΑΤΙΔΗΣ (Υφυπουργός Εξωτερικών):</w:t>
      </w:r>
      <w:r w:rsidRPr="003F428B">
        <w:rPr>
          <w:rFonts w:eastAsia="Times New Roman" w:cs="Times New Roman"/>
          <w:szCs w:val="24"/>
        </w:rPr>
        <w:t xml:space="preserve"> </w:t>
      </w:r>
      <w:r>
        <w:rPr>
          <w:rFonts w:eastAsia="Times New Roman" w:cs="Times New Roman"/>
          <w:szCs w:val="24"/>
        </w:rPr>
        <w:t xml:space="preserve">Δεν θέλω να πω </w:t>
      </w:r>
      <w:r>
        <w:rPr>
          <w:rFonts w:eastAsia="Times New Roman" w:cs="Times New Roman"/>
          <w:szCs w:val="24"/>
        </w:rPr>
        <w:t>γι</w:t>
      </w:r>
      <w:r w:rsidRPr="003D4565">
        <w:rPr>
          <w:rFonts w:eastAsia="Times New Roman" w:cs="Times New Roman"/>
          <w:szCs w:val="24"/>
        </w:rPr>
        <w:t>’</w:t>
      </w:r>
      <w:r>
        <w:rPr>
          <w:rFonts w:eastAsia="Times New Roman" w:cs="Times New Roman"/>
          <w:szCs w:val="24"/>
        </w:rPr>
        <w:t xml:space="preserve"> </w:t>
      </w:r>
      <w:r>
        <w:rPr>
          <w:rFonts w:eastAsia="Times New Roman" w:cs="Times New Roman"/>
          <w:szCs w:val="24"/>
        </w:rPr>
        <w:t>αυτά που είπε ο κ. Φωτήλας.</w:t>
      </w:r>
    </w:p>
    <w:p w14:paraId="5EA91453" w14:textId="77777777" w:rsidR="000F46A4" w:rsidRDefault="00307FE8">
      <w:pPr>
        <w:spacing w:line="600" w:lineRule="auto"/>
        <w:ind w:firstLine="720"/>
        <w:jc w:val="both"/>
        <w:rPr>
          <w:rFonts w:eastAsia="Times New Roman" w:cs="Times New Roman"/>
          <w:szCs w:val="24"/>
        </w:rPr>
      </w:pPr>
      <w:r w:rsidRPr="00352CBB">
        <w:rPr>
          <w:rFonts w:eastAsia="Times New Roman" w:cs="Times New Roman"/>
          <w:b/>
          <w:szCs w:val="24"/>
        </w:rPr>
        <w:t xml:space="preserve">ΠΡΟΕΔΡΟΣ (Νικόλαος Βούτσης): </w:t>
      </w:r>
      <w:r>
        <w:rPr>
          <w:rFonts w:eastAsia="Times New Roman" w:cs="Times New Roman"/>
          <w:szCs w:val="24"/>
        </w:rPr>
        <w:t xml:space="preserve">Τι θέλετε ακριβώς; </w:t>
      </w:r>
    </w:p>
    <w:p w14:paraId="5EA91454" w14:textId="77777777" w:rsidR="000F46A4" w:rsidRDefault="00307FE8">
      <w:pPr>
        <w:spacing w:line="600" w:lineRule="auto"/>
        <w:ind w:firstLine="720"/>
        <w:jc w:val="both"/>
        <w:rPr>
          <w:rFonts w:eastAsia="Times New Roman" w:cs="Times New Roman"/>
          <w:szCs w:val="24"/>
        </w:rPr>
      </w:pPr>
      <w:r w:rsidRPr="003F428B">
        <w:rPr>
          <w:rFonts w:eastAsia="Times New Roman" w:cs="Times New Roman"/>
          <w:b/>
          <w:szCs w:val="24"/>
        </w:rPr>
        <w:lastRenderedPageBreak/>
        <w:t>ΙΩΑΝΝΗΣ ΑΜΑΝΑΤΙΔΗΣ (Υφυπουργός Εξωτερικών):</w:t>
      </w:r>
      <w:r w:rsidRPr="003F428B">
        <w:rPr>
          <w:rFonts w:eastAsia="Times New Roman" w:cs="Times New Roman"/>
          <w:szCs w:val="24"/>
        </w:rPr>
        <w:t xml:space="preserve"> </w:t>
      </w:r>
      <w:r>
        <w:rPr>
          <w:rFonts w:eastAsia="Times New Roman" w:cs="Times New Roman"/>
          <w:szCs w:val="24"/>
        </w:rPr>
        <w:t>Είναι η τελευταία παρέμβαση που θα κάνω, γιατί θα αδικήσω ανθρώπους, οι οποίοι νομίζω ότι αδικούνται άδικα. Δεν έχει κα</w:t>
      </w:r>
      <w:r>
        <w:rPr>
          <w:rFonts w:eastAsia="Times New Roman" w:cs="Times New Roman"/>
          <w:szCs w:val="24"/>
        </w:rPr>
        <w:t>μ</w:t>
      </w:r>
      <w:r>
        <w:rPr>
          <w:rFonts w:eastAsia="Times New Roman" w:cs="Times New Roman"/>
          <w:szCs w:val="24"/>
        </w:rPr>
        <w:t>μία σχέση με τ</w:t>
      </w:r>
      <w:r>
        <w:rPr>
          <w:rFonts w:eastAsia="Times New Roman" w:cs="Times New Roman"/>
          <w:szCs w:val="24"/>
        </w:rPr>
        <w:t xml:space="preserve">ις τοποθετήσεις. Επιτρέψτε μου για ένα λεπτό. Δεν θα μιλήσω περισσότερο. </w:t>
      </w:r>
    </w:p>
    <w:p w14:paraId="5EA91455" w14:textId="77777777" w:rsidR="000F46A4" w:rsidRDefault="00307FE8">
      <w:pPr>
        <w:spacing w:line="600" w:lineRule="auto"/>
        <w:ind w:firstLine="720"/>
        <w:jc w:val="both"/>
        <w:rPr>
          <w:rFonts w:eastAsia="Times New Roman" w:cs="Times New Roman"/>
          <w:szCs w:val="24"/>
        </w:rPr>
      </w:pPr>
      <w:r w:rsidRPr="00352CBB">
        <w:rPr>
          <w:rFonts w:eastAsia="Times New Roman" w:cs="Times New Roman"/>
          <w:b/>
          <w:szCs w:val="24"/>
        </w:rPr>
        <w:t xml:space="preserve">ΠΡΟΕΔΡΟΣ (Νικόλαος Βούτσης): </w:t>
      </w:r>
      <w:r>
        <w:rPr>
          <w:rFonts w:eastAsia="Times New Roman" w:cs="Times New Roman"/>
          <w:szCs w:val="24"/>
        </w:rPr>
        <w:t xml:space="preserve">Κύριε Υπουργέ, έχετε τον λόγο. </w:t>
      </w:r>
    </w:p>
    <w:p w14:paraId="5EA91456" w14:textId="77777777" w:rsidR="000F46A4" w:rsidRDefault="00307FE8">
      <w:pPr>
        <w:spacing w:line="600" w:lineRule="auto"/>
        <w:ind w:firstLine="720"/>
        <w:jc w:val="both"/>
        <w:rPr>
          <w:rFonts w:eastAsia="Times New Roman" w:cs="Times New Roman"/>
          <w:szCs w:val="24"/>
        </w:rPr>
      </w:pPr>
      <w:r w:rsidRPr="003F428B">
        <w:rPr>
          <w:rFonts w:eastAsia="Times New Roman" w:cs="Times New Roman"/>
          <w:b/>
          <w:szCs w:val="24"/>
        </w:rPr>
        <w:t>ΙΩΑΝΝΗΣ ΑΜΑΝΑΤΙΔΗΣ (Υφυπουργός Εξωτερικών):</w:t>
      </w:r>
      <w:r w:rsidRPr="003F428B">
        <w:rPr>
          <w:rFonts w:eastAsia="Times New Roman" w:cs="Times New Roman"/>
          <w:szCs w:val="24"/>
        </w:rPr>
        <w:t xml:space="preserve"> </w:t>
      </w:r>
      <w:r>
        <w:rPr>
          <w:rFonts w:eastAsia="Times New Roman" w:cs="Times New Roman"/>
          <w:szCs w:val="24"/>
        </w:rPr>
        <w:t>Η τοποθέτησή μου έχει σχέση με αυτό που έχει ειπωθεί και ακούω από τοποθετήσε</w:t>
      </w:r>
      <w:r>
        <w:rPr>
          <w:rFonts w:eastAsia="Times New Roman" w:cs="Times New Roman"/>
          <w:szCs w:val="24"/>
        </w:rPr>
        <w:t>ις</w:t>
      </w:r>
      <w:r w:rsidRPr="003D4565">
        <w:rPr>
          <w:rFonts w:eastAsia="Times New Roman" w:cs="Times New Roman"/>
          <w:szCs w:val="24"/>
        </w:rPr>
        <w:t>,</w:t>
      </w:r>
      <w:r>
        <w:rPr>
          <w:rFonts w:eastAsia="Times New Roman" w:cs="Times New Roman"/>
          <w:szCs w:val="24"/>
        </w:rPr>
        <w:t xml:space="preserve"> σε σχέση με τη μυστική διπλωματία και ότι κανείς δεν διαπραγματεύτηκε. </w:t>
      </w:r>
    </w:p>
    <w:p w14:paraId="5EA9145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Για πρώτη φορά, εδώ και έξι-επτά μήνες, με εμπλοκή όλων των </w:t>
      </w:r>
      <w:r>
        <w:rPr>
          <w:rFonts w:eastAsia="Times New Roman" w:cs="Times New Roman"/>
          <w:szCs w:val="24"/>
        </w:rPr>
        <w:t xml:space="preserve">υπηρεσιών </w:t>
      </w:r>
      <w:r>
        <w:rPr>
          <w:rFonts w:eastAsia="Times New Roman" w:cs="Times New Roman"/>
          <w:szCs w:val="24"/>
        </w:rPr>
        <w:t>του Υπουργείου Εξωτερικών, του Νομικού Συμβουλίου, επιστημόνων και καθηγητών έχει γίνει μια συντεταγμένη διαπρ</w:t>
      </w:r>
      <w:r>
        <w:rPr>
          <w:rFonts w:eastAsia="Times New Roman" w:cs="Times New Roman"/>
          <w:szCs w:val="24"/>
        </w:rPr>
        <w:t xml:space="preserve">αγμάτευση. Το λέω αυτό, για να μην αδικείτε το </w:t>
      </w:r>
      <w:r>
        <w:rPr>
          <w:rFonts w:eastAsia="Times New Roman" w:cs="Times New Roman"/>
          <w:szCs w:val="24"/>
        </w:rPr>
        <w:t>διπλωματικό σώμα</w:t>
      </w:r>
      <w:r>
        <w:rPr>
          <w:rFonts w:eastAsia="Times New Roman" w:cs="Times New Roman"/>
          <w:szCs w:val="24"/>
        </w:rPr>
        <w:t xml:space="preserve">, τις αρμόδιες </w:t>
      </w:r>
      <w:r>
        <w:rPr>
          <w:rFonts w:eastAsia="Times New Roman" w:cs="Times New Roman"/>
          <w:szCs w:val="24"/>
        </w:rPr>
        <w:t xml:space="preserve">υπηρεσίες </w:t>
      </w:r>
      <w:r>
        <w:rPr>
          <w:rFonts w:eastAsia="Times New Roman" w:cs="Times New Roman"/>
          <w:szCs w:val="24"/>
        </w:rPr>
        <w:t xml:space="preserve">του Υπουργείου Εξωτερικών και όλους όσοι ενεπλάκησαν και από το Γραφείο του </w:t>
      </w:r>
      <w:r>
        <w:rPr>
          <w:rFonts w:eastAsia="Times New Roman" w:cs="Times New Roman"/>
          <w:szCs w:val="24"/>
        </w:rPr>
        <w:lastRenderedPageBreak/>
        <w:t>Πρωθυπουργού σ’ αυτές τις διαπραγματεύσεις. Θα περίμενα περισσότερο σεβασμό στους ανθρώπους,</w:t>
      </w:r>
      <w:r>
        <w:rPr>
          <w:rFonts w:eastAsia="Times New Roman" w:cs="Times New Roman"/>
          <w:szCs w:val="24"/>
        </w:rPr>
        <w:t xml:space="preserve"> οι οποίοι πραγματικά έδωσαν και τον χρόνο τους και την εμπειρία τους και τη γνώση τους πάνω σ’ αυτό.</w:t>
      </w:r>
    </w:p>
    <w:p w14:paraId="5EA9145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 τελευταίο είναι το εξής. Μη χρησιμοποιείτε επιχειρήματα, τα οποία μπορούν να σας γυρίσουν μπούμερανγκ. Δείτε τι είπε ο κ. Γκρουέφσκι. «Το 2009, όταν μα</w:t>
      </w:r>
      <w:r>
        <w:rPr>
          <w:rFonts w:eastAsia="Times New Roman" w:cs="Times New Roman"/>
          <w:szCs w:val="24"/>
        </w:rPr>
        <w:t xml:space="preserve">ς έδιναν μια καλύτερη συμφωνία, δεν την πήραμε». Όπως και την επιχειρηματολογία του, του αντίστοιχου από εκεί, που λέει ότι ο χρόνος είναι με το μέρος της </w:t>
      </w:r>
      <w:r>
        <w:rPr>
          <w:rFonts w:eastAsia="Times New Roman" w:cs="Times New Roman"/>
          <w:szCs w:val="24"/>
          <w:lang w:val="en-US"/>
        </w:rPr>
        <w:t>FYROM</w:t>
      </w:r>
      <w:r>
        <w:rPr>
          <w:rFonts w:eastAsia="Times New Roman" w:cs="Times New Roman"/>
          <w:szCs w:val="24"/>
        </w:rPr>
        <w:t xml:space="preserve"> και κακώς κάνετε συμφωνία. Λέτε ακριβώς τα ίδια επιχειρήματα. </w:t>
      </w:r>
    </w:p>
    <w:p w14:paraId="5EA9145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EA9145A" w14:textId="77777777" w:rsidR="000F46A4" w:rsidRDefault="00307FE8">
      <w:pPr>
        <w:spacing w:line="600" w:lineRule="auto"/>
        <w:ind w:firstLine="720"/>
        <w:jc w:val="both"/>
        <w:rPr>
          <w:rFonts w:eastAsia="Times New Roman" w:cs="Times New Roman"/>
          <w:szCs w:val="24"/>
        </w:rPr>
      </w:pPr>
      <w:r w:rsidRPr="00352CBB">
        <w:rPr>
          <w:rFonts w:eastAsia="Times New Roman" w:cs="Times New Roman"/>
          <w:b/>
          <w:szCs w:val="24"/>
        </w:rPr>
        <w:t>ΠΡΟΕΔΡ</w:t>
      </w:r>
      <w:r w:rsidRPr="00352CBB">
        <w:rPr>
          <w:rFonts w:eastAsia="Times New Roman" w:cs="Times New Roman"/>
          <w:b/>
          <w:szCs w:val="24"/>
        </w:rPr>
        <w:t xml:space="preserve">ΟΣ (Νικόλαος Βούτσης): </w:t>
      </w:r>
      <w:r>
        <w:rPr>
          <w:rFonts w:eastAsia="Times New Roman" w:cs="Times New Roman"/>
          <w:szCs w:val="24"/>
        </w:rPr>
        <w:t xml:space="preserve">Ευχαριστώ. </w:t>
      </w:r>
    </w:p>
    <w:p w14:paraId="5EA9145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Κύριε Τσακαλώτο, έχετε τον λόγο.</w:t>
      </w:r>
    </w:p>
    <w:p w14:paraId="5EA9145C" w14:textId="77777777" w:rsidR="000F46A4" w:rsidRDefault="00307FE8">
      <w:pPr>
        <w:spacing w:line="600" w:lineRule="auto"/>
        <w:ind w:firstLine="720"/>
        <w:jc w:val="both"/>
        <w:rPr>
          <w:rFonts w:eastAsia="Times New Roman" w:cs="Times New Roman"/>
          <w:szCs w:val="24"/>
        </w:rPr>
      </w:pPr>
      <w:r w:rsidRPr="00454B87">
        <w:rPr>
          <w:rFonts w:eastAsia="Times New Roman" w:cs="Times New Roman"/>
          <w:b/>
          <w:szCs w:val="24"/>
        </w:rPr>
        <w:t>ΕΥΚΛΕΙΔΗΣ ΤΣΑΚΑΛΩΤΟΣ (Υπουργός Οικονομικών):</w:t>
      </w:r>
      <w:r w:rsidRPr="00454B87">
        <w:rPr>
          <w:rFonts w:eastAsia="Times New Roman" w:cs="Times New Roman"/>
          <w:szCs w:val="24"/>
        </w:rPr>
        <w:t xml:space="preserve"> </w:t>
      </w:r>
      <w:r>
        <w:rPr>
          <w:rFonts w:eastAsia="Times New Roman" w:cs="Times New Roman"/>
          <w:szCs w:val="24"/>
        </w:rPr>
        <w:t xml:space="preserve">Ευχαριστώ, κύριε Πρόεδρε. </w:t>
      </w:r>
    </w:p>
    <w:p w14:paraId="5EA9145D" w14:textId="77777777" w:rsidR="000F46A4" w:rsidRDefault="00307FE8">
      <w:pPr>
        <w:spacing w:line="600" w:lineRule="auto"/>
        <w:ind w:firstLine="720"/>
        <w:jc w:val="both"/>
        <w:rPr>
          <w:rFonts w:eastAsia="Times New Roman" w:cs="Times New Roman"/>
          <w:szCs w:val="24"/>
        </w:rPr>
      </w:pPr>
      <w:r w:rsidRPr="001E3A59">
        <w:rPr>
          <w:rFonts w:eastAsia="Times New Roman" w:cs="Times New Roman"/>
          <w:szCs w:val="24"/>
          <w:lang w:val="en-US"/>
        </w:rPr>
        <w:t>«</w:t>
      </w:r>
      <w:r>
        <w:rPr>
          <w:rFonts w:eastAsia="Times New Roman" w:cs="Times New Roman"/>
          <w:szCs w:val="24"/>
          <w:lang w:val="en-US"/>
        </w:rPr>
        <w:t>What</w:t>
      </w:r>
      <w:r w:rsidRPr="001E3A59">
        <w:rPr>
          <w:rFonts w:eastAsia="Times New Roman" w:cs="Times New Roman"/>
          <w:szCs w:val="24"/>
          <w:lang w:val="en-US"/>
        </w:rPr>
        <w:t xml:space="preserve"> </w:t>
      </w:r>
      <w:r>
        <w:rPr>
          <w:rFonts w:eastAsia="Times New Roman" w:cs="Times New Roman"/>
          <w:szCs w:val="24"/>
          <w:lang w:val="en-US"/>
        </w:rPr>
        <w:t>do</w:t>
      </w:r>
      <w:r w:rsidRPr="001E3A59">
        <w:rPr>
          <w:rFonts w:eastAsia="Times New Roman" w:cs="Times New Roman"/>
          <w:szCs w:val="24"/>
          <w:lang w:val="en-US"/>
        </w:rPr>
        <w:t xml:space="preserve"> </w:t>
      </w:r>
      <w:r>
        <w:rPr>
          <w:rFonts w:eastAsia="Times New Roman" w:cs="Times New Roman"/>
          <w:szCs w:val="24"/>
          <w:lang w:val="en-US"/>
        </w:rPr>
        <w:t>they</w:t>
      </w:r>
      <w:r w:rsidRPr="00D95DD4">
        <w:rPr>
          <w:rFonts w:eastAsia="Times New Roman" w:cs="Times New Roman"/>
          <w:szCs w:val="24"/>
          <w:lang w:val="en-US"/>
        </w:rPr>
        <w:t xml:space="preserve"> </w:t>
      </w:r>
      <w:r>
        <w:rPr>
          <w:rFonts w:eastAsia="Times New Roman" w:cs="Times New Roman"/>
          <w:szCs w:val="24"/>
          <w:lang w:val="en-US"/>
        </w:rPr>
        <w:t>know</w:t>
      </w:r>
      <w:r w:rsidRPr="001E3A59">
        <w:rPr>
          <w:rFonts w:eastAsia="Times New Roman" w:cs="Times New Roman"/>
          <w:szCs w:val="24"/>
          <w:lang w:val="en-US"/>
        </w:rPr>
        <w:t xml:space="preserve"> </w:t>
      </w:r>
      <w:r>
        <w:rPr>
          <w:rFonts w:eastAsia="Times New Roman" w:cs="Times New Roman"/>
          <w:szCs w:val="24"/>
          <w:lang w:val="en-US"/>
        </w:rPr>
        <w:t>of</w:t>
      </w:r>
      <w:r w:rsidRPr="001E3A59">
        <w:rPr>
          <w:rFonts w:eastAsia="Times New Roman" w:cs="Times New Roman"/>
          <w:szCs w:val="24"/>
          <w:lang w:val="en-US"/>
        </w:rPr>
        <w:t xml:space="preserve"> </w:t>
      </w:r>
      <w:r>
        <w:rPr>
          <w:rFonts w:eastAsia="Times New Roman" w:cs="Times New Roman"/>
          <w:szCs w:val="24"/>
          <w:lang w:val="en-US"/>
        </w:rPr>
        <w:t>England</w:t>
      </w:r>
      <w:r w:rsidRPr="001E3A59">
        <w:rPr>
          <w:rFonts w:eastAsia="Times New Roman" w:cs="Times New Roman"/>
          <w:szCs w:val="24"/>
          <w:lang w:val="en-US"/>
        </w:rPr>
        <w:t xml:space="preserve"> </w:t>
      </w:r>
      <w:r>
        <w:rPr>
          <w:rFonts w:eastAsia="Times New Roman" w:cs="Times New Roman"/>
          <w:szCs w:val="24"/>
          <w:lang w:val="en-US"/>
        </w:rPr>
        <w:t>that</w:t>
      </w:r>
      <w:r w:rsidRPr="001E3A59">
        <w:rPr>
          <w:rFonts w:eastAsia="Times New Roman" w:cs="Times New Roman"/>
          <w:szCs w:val="24"/>
          <w:lang w:val="en-US"/>
        </w:rPr>
        <w:t xml:space="preserve"> </w:t>
      </w:r>
      <w:r>
        <w:rPr>
          <w:rFonts w:eastAsia="Times New Roman" w:cs="Times New Roman"/>
          <w:szCs w:val="24"/>
          <w:lang w:val="en-US"/>
        </w:rPr>
        <w:t>only</w:t>
      </w:r>
      <w:r w:rsidRPr="001E3A59">
        <w:rPr>
          <w:rFonts w:eastAsia="Times New Roman" w:cs="Times New Roman"/>
          <w:szCs w:val="24"/>
          <w:lang w:val="en-US"/>
        </w:rPr>
        <w:t xml:space="preserve"> </w:t>
      </w:r>
      <w:r>
        <w:rPr>
          <w:rFonts w:eastAsia="Times New Roman" w:cs="Times New Roman"/>
          <w:szCs w:val="24"/>
          <w:lang w:val="en-US"/>
        </w:rPr>
        <w:t>England</w:t>
      </w:r>
      <w:r w:rsidRPr="001E3A59">
        <w:rPr>
          <w:rFonts w:eastAsia="Times New Roman" w:cs="Times New Roman"/>
          <w:szCs w:val="24"/>
          <w:lang w:val="en-US"/>
        </w:rPr>
        <w:t xml:space="preserve"> </w:t>
      </w:r>
      <w:r>
        <w:rPr>
          <w:rFonts w:eastAsia="Times New Roman" w:cs="Times New Roman"/>
          <w:szCs w:val="24"/>
          <w:lang w:val="en-US"/>
        </w:rPr>
        <w:t>know</w:t>
      </w:r>
      <w:r w:rsidRPr="00AE1B7C">
        <w:rPr>
          <w:rFonts w:eastAsia="Times New Roman" w:cs="Times New Roman"/>
          <w:szCs w:val="24"/>
          <w:lang w:val="en-US"/>
        </w:rPr>
        <w:t>?».</w:t>
      </w:r>
      <w:r w:rsidRPr="001E3A59">
        <w:rPr>
          <w:rFonts w:eastAsia="Times New Roman" w:cs="Times New Roman"/>
          <w:szCs w:val="24"/>
          <w:lang w:val="en-US"/>
        </w:rPr>
        <w:t xml:space="preserve"> </w:t>
      </w:r>
      <w:r>
        <w:rPr>
          <w:rFonts w:eastAsia="Times New Roman" w:cs="Times New Roman"/>
          <w:szCs w:val="24"/>
        </w:rPr>
        <w:t>Τι</w:t>
      </w:r>
      <w:r w:rsidRPr="00122B12">
        <w:rPr>
          <w:rFonts w:eastAsia="Times New Roman" w:cs="Times New Roman"/>
          <w:szCs w:val="24"/>
        </w:rPr>
        <w:t xml:space="preserve"> </w:t>
      </w:r>
      <w:r>
        <w:rPr>
          <w:rFonts w:eastAsia="Times New Roman" w:cs="Times New Roman"/>
          <w:szCs w:val="24"/>
        </w:rPr>
        <w:t>ξέρουν</w:t>
      </w:r>
      <w:r w:rsidRPr="00122B12">
        <w:rPr>
          <w:rFonts w:eastAsia="Times New Roman" w:cs="Times New Roman"/>
          <w:szCs w:val="24"/>
        </w:rPr>
        <w:t xml:space="preserve"> </w:t>
      </w:r>
      <w:r>
        <w:rPr>
          <w:rFonts w:eastAsia="Times New Roman" w:cs="Times New Roman"/>
          <w:szCs w:val="24"/>
        </w:rPr>
        <w:t>αυτοί</w:t>
      </w:r>
      <w:r w:rsidRPr="00122B12">
        <w:rPr>
          <w:rFonts w:eastAsia="Times New Roman" w:cs="Times New Roman"/>
          <w:szCs w:val="24"/>
        </w:rPr>
        <w:t xml:space="preserve"> </w:t>
      </w:r>
      <w:r>
        <w:rPr>
          <w:rFonts w:eastAsia="Times New Roman" w:cs="Times New Roman"/>
          <w:szCs w:val="24"/>
        </w:rPr>
        <w:t>για</w:t>
      </w:r>
      <w:r w:rsidRPr="00122B12">
        <w:rPr>
          <w:rFonts w:eastAsia="Times New Roman" w:cs="Times New Roman"/>
          <w:szCs w:val="24"/>
        </w:rPr>
        <w:t xml:space="preserve"> </w:t>
      </w:r>
      <w:r>
        <w:rPr>
          <w:rFonts w:eastAsia="Times New Roman" w:cs="Times New Roman"/>
          <w:szCs w:val="24"/>
        </w:rPr>
        <w:t>την</w:t>
      </w:r>
      <w:r w:rsidRPr="00122B12">
        <w:rPr>
          <w:rFonts w:eastAsia="Times New Roman" w:cs="Times New Roman"/>
          <w:szCs w:val="24"/>
        </w:rPr>
        <w:t xml:space="preserve"> </w:t>
      </w:r>
      <w:r>
        <w:rPr>
          <w:rFonts w:eastAsia="Times New Roman" w:cs="Times New Roman"/>
          <w:szCs w:val="24"/>
        </w:rPr>
        <w:t>Αγγλία</w:t>
      </w:r>
      <w:r w:rsidRPr="00122B12">
        <w:rPr>
          <w:rFonts w:eastAsia="Times New Roman" w:cs="Times New Roman"/>
          <w:szCs w:val="24"/>
        </w:rPr>
        <w:t xml:space="preserve">, </w:t>
      </w:r>
      <w:r>
        <w:rPr>
          <w:rFonts w:eastAsia="Times New Roman" w:cs="Times New Roman"/>
          <w:szCs w:val="24"/>
        </w:rPr>
        <w:t>που</w:t>
      </w:r>
      <w:r w:rsidRPr="00122B12">
        <w:rPr>
          <w:rFonts w:eastAsia="Times New Roman" w:cs="Times New Roman"/>
          <w:szCs w:val="24"/>
        </w:rPr>
        <w:t xml:space="preserve"> </w:t>
      </w:r>
      <w:r>
        <w:rPr>
          <w:rFonts w:eastAsia="Times New Roman" w:cs="Times New Roman"/>
          <w:szCs w:val="24"/>
        </w:rPr>
        <w:t xml:space="preserve">μόνο την Αγγλία </w:t>
      </w:r>
      <w:r>
        <w:rPr>
          <w:rFonts w:eastAsia="Times New Roman" w:cs="Times New Roman"/>
          <w:szCs w:val="24"/>
        </w:rPr>
        <w:lastRenderedPageBreak/>
        <w:t xml:space="preserve">ξέρουν; Είναι ένας στίχος από τον </w:t>
      </w:r>
      <w:r>
        <w:rPr>
          <w:rFonts w:eastAsia="Times New Roman" w:cs="Times New Roman"/>
          <w:szCs w:val="24"/>
        </w:rPr>
        <w:t>Ουίλιαμ Μπλέικ</w:t>
      </w:r>
      <w:r w:rsidRPr="00122B12">
        <w:rPr>
          <w:rFonts w:eastAsia="Times New Roman" w:cs="Times New Roman"/>
          <w:szCs w:val="24"/>
        </w:rPr>
        <w:t xml:space="preserve">, </w:t>
      </w:r>
      <w:r>
        <w:rPr>
          <w:rFonts w:eastAsia="Times New Roman" w:cs="Times New Roman"/>
          <w:szCs w:val="24"/>
        </w:rPr>
        <w:t>από τους πιο διάσημους στίχους στη βρετανική ποίηση, που ουσιαστικά ένας άνθρωπος που αγάπησε τη Βρετανία, την Αγγλία, μέσα από τα ποιήματα και τους πίνακές του, λέει ότι για να ξέρεις τη χώ</w:t>
      </w:r>
      <w:r>
        <w:rPr>
          <w:rFonts w:eastAsia="Times New Roman" w:cs="Times New Roman"/>
          <w:szCs w:val="24"/>
        </w:rPr>
        <w:t xml:space="preserve">ρα σου, πρέπει να ξέρεις και άλλες χώρες και άλλες κουλτούρες και άλλες παραδόσεις και άλλες ιστορίες και να μπορείς να μπεις στα παπούτσια των άλλων. </w:t>
      </w:r>
    </w:p>
    <w:p w14:paraId="5EA9145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Η τραγωδία είναι ότι οι σύγχρονοι Βρετανοί ξέχασαν αυτό το ρητό, αυτόν τον στίχο και γι’ αυτό έχουν μπρο</w:t>
      </w:r>
      <w:r>
        <w:rPr>
          <w:rFonts w:eastAsia="Times New Roman" w:cs="Times New Roman"/>
          <w:szCs w:val="24"/>
        </w:rPr>
        <w:t xml:space="preserve">στά το </w:t>
      </w:r>
      <w:r>
        <w:rPr>
          <w:rFonts w:eastAsia="Times New Roman" w:cs="Times New Roman"/>
          <w:szCs w:val="24"/>
          <w:lang w:val="en-US"/>
        </w:rPr>
        <w:t>Brexit</w:t>
      </w:r>
      <w:r>
        <w:rPr>
          <w:rFonts w:eastAsia="Times New Roman" w:cs="Times New Roman"/>
          <w:szCs w:val="24"/>
        </w:rPr>
        <w:t xml:space="preserve"> και νομίζουν ότι με την ιστορία τους, τη βασίλισσα Ελισσάβετ Α’, τον Νέλσονα, τον Γουέλινγκτον, την αυτοκρατορία με τις φανέλες που φορούν οι ποδοσφαιρόφιλοι υπέρ της Αγγλίας, με τους δύο παγκόσμιους πολέμους και με ένα παγκόσμιο κύπελο, με α</w:t>
      </w:r>
      <w:r>
        <w:rPr>
          <w:rFonts w:eastAsia="Times New Roman" w:cs="Times New Roman"/>
          <w:szCs w:val="24"/>
        </w:rPr>
        <w:t xml:space="preserve">υτά μπορούν να αντιμετωπίσουν το μέλλον. Η ψευδαίσθηση μεγαλείου, που μπορεί να αναλύσει το παρελθόν με έναν τρόπο, αλλά δεν έχει τίποτα να πει για το παρόν και για το μέλλον. Τίποτα. </w:t>
      </w:r>
    </w:p>
    <w:p w14:paraId="5EA9145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η Βρετανία αντιμετωπίζει μια κρίση οικονομική, κοινωνική, περιφερει</w:t>
      </w:r>
      <w:r>
        <w:rPr>
          <w:rFonts w:eastAsia="Times New Roman" w:cs="Times New Roman"/>
          <w:szCs w:val="24"/>
        </w:rPr>
        <w:t xml:space="preserve">ακή. Ξαναμπαίνει το θέμα της Ιρλανδίας, που είχαμε τελειώσει με αυτό για πολλά χρόνια. </w:t>
      </w:r>
    </w:p>
    <w:p w14:paraId="5EA9146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Γιατί ξέχασαν και αυτό που είπε ο Τζορτζ Μπέρναρντ Σο, ότι βάρβαρος είναι αυτός που νομίζει ότι οι παραδόσεις της φυλής και του νησιού του είναι και νόμοι της φύσης. Εί</w:t>
      </w:r>
      <w:r>
        <w:rPr>
          <w:rFonts w:eastAsia="Times New Roman" w:cs="Times New Roman"/>
          <w:szCs w:val="24"/>
        </w:rPr>
        <w:t xml:space="preserve">ναι, όμως, πολύ δύσκολο πράγμα να είσαι βάρβαρος σε μια κοινωνία και μια οικονομία που είναι τόσο αβέβαιη. </w:t>
      </w:r>
    </w:p>
    <w:p w14:paraId="5EA9146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Κι όμως, από την </w:t>
      </w:r>
      <w:r>
        <w:rPr>
          <w:rFonts w:eastAsia="Times New Roman" w:cs="Times New Roman"/>
          <w:szCs w:val="24"/>
        </w:rPr>
        <w:t>αρχαία</w:t>
      </w:r>
      <w:r>
        <w:rPr>
          <w:rFonts w:eastAsia="Times New Roman" w:cs="Times New Roman"/>
          <w:szCs w:val="24"/>
        </w:rPr>
        <w:t xml:space="preserve"> Ελλάδα μέχρι και τη σύγχρονη σκέψη μέσω του σκωτσέζικου διαφωτισμού υπάρχει τεράστια παράδοση, φιλοσοφική, λογοτεχνική, που </w:t>
      </w:r>
      <w:r>
        <w:rPr>
          <w:rFonts w:eastAsia="Times New Roman" w:cs="Times New Roman"/>
          <w:szCs w:val="24"/>
        </w:rPr>
        <w:t>μπαίνουμε στα παπούτσια των άλλων. Το αρχαίο θέατρο στην Ελλάδα δεν ήταν μόνο θέατρο –και συγγνώμη, Λυδία, αν μπαίνω στα χωράφια σου- όπου πήγαιναν και έβλεπαν, αλλά ήταν ένα κοινωνικό γεγονός, ένας δημόσιος χώρος. Μέσα από τους «Πέρσες» του Αισχύλου άκουγ</w:t>
      </w:r>
      <w:r>
        <w:rPr>
          <w:rFonts w:eastAsia="Times New Roman" w:cs="Times New Roman"/>
          <w:szCs w:val="24"/>
        </w:rPr>
        <w:t>αν οι άνθρωποι που είχαν πολεμήσει πριν από πέντε, δέκα χρόνια -και ο συγγραφέας και αυτοί που το άκουγαν- για τους Πέρσες σαν ήρωες, σαν ανθρώπους, για τους οποίους πρέπει να έχουμε θαυμασμό.</w:t>
      </w:r>
    </w:p>
    <w:p w14:paraId="5EA9146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Μήπως οι σύγχρονοι Έλληνες το έχουν ξεχάσει αυτό, όταν η πλειοψ</w:t>
      </w:r>
      <w:r>
        <w:rPr>
          <w:rFonts w:eastAsia="Times New Roman" w:cs="Times New Roman"/>
          <w:szCs w:val="24"/>
        </w:rPr>
        <w:t xml:space="preserve">ηφία του ΣτΕ λέει ότι η ορθοδοξία είναι τόσο ευάλωτη που, αν ακούσουν για μια άλλη θρησκεία, θα χάσουν την </w:t>
      </w:r>
      <w:r>
        <w:rPr>
          <w:rFonts w:eastAsia="Times New Roman" w:cs="Times New Roman"/>
          <w:szCs w:val="24"/>
        </w:rPr>
        <w:lastRenderedPageBreak/>
        <w:t>πίστη τους; Μήπως οι σύγχρονοι Έλληνες πρέπει να επιστρέψουν σε αυτό; Μήπως πρέπει, όμως, και να ακούσουν τους Σκωτσέζους του διαφωτισμού που μίλησαν</w:t>
      </w:r>
      <w:r>
        <w:rPr>
          <w:rFonts w:eastAsia="Times New Roman" w:cs="Times New Roman"/>
          <w:szCs w:val="24"/>
        </w:rPr>
        <w:t xml:space="preserve"> για συμπάθεια, που μίλησαν για ενσυναίσθηση; Γιατί όλοι ξέρουν -και ειδικά από αυτή την πτέρυγα- για τον Άνταμ Σμιθ, που λέει για τον «Πλούτο των Εθνών». Αλλά έχουν ξεχάσει το άλλο βιβλίο του, που είναι «Η Θεωρία των Ηθικών Συναισθημάτων», όπου λέει ότι κ</w:t>
      </w:r>
      <w:r>
        <w:rPr>
          <w:rFonts w:eastAsia="Times New Roman" w:cs="Times New Roman"/>
          <w:szCs w:val="24"/>
        </w:rPr>
        <w:t>α</w:t>
      </w:r>
      <w:r>
        <w:rPr>
          <w:rFonts w:eastAsia="Times New Roman" w:cs="Times New Roman"/>
          <w:szCs w:val="24"/>
        </w:rPr>
        <w:t>μ</w:t>
      </w:r>
      <w:r>
        <w:rPr>
          <w:rFonts w:eastAsia="Times New Roman" w:cs="Times New Roman"/>
          <w:szCs w:val="24"/>
        </w:rPr>
        <w:t>μία κοινωνία δεν μπορεί να λειτουργήσει και κα</w:t>
      </w:r>
      <w:r>
        <w:rPr>
          <w:rFonts w:eastAsia="Times New Roman" w:cs="Times New Roman"/>
          <w:szCs w:val="24"/>
        </w:rPr>
        <w:t>μ</w:t>
      </w:r>
      <w:r>
        <w:rPr>
          <w:rFonts w:eastAsia="Times New Roman" w:cs="Times New Roman"/>
          <w:szCs w:val="24"/>
        </w:rPr>
        <w:t xml:space="preserve">μία χώρα δεν μπορεί να ζήσει, αν δεν μπαίνει στα παπούτσια των άλλων για να καταλάβει. </w:t>
      </w:r>
    </w:p>
    <w:p w14:paraId="5EA9146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Ξέρουμε κάτι για τη </w:t>
      </w:r>
      <w:r>
        <w:rPr>
          <w:rFonts w:eastAsia="Times New Roman" w:cs="Times New Roman"/>
          <w:szCs w:val="24"/>
          <w:lang w:val="en-US"/>
        </w:rPr>
        <w:t>FYROM</w:t>
      </w:r>
      <w:r>
        <w:rPr>
          <w:rFonts w:eastAsia="Times New Roman" w:cs="Times New Roman"/>
          <w:szCs w:val="24"/>
        </w:rPr>
        <w:t xml:space="preserve"> και τη Βόρεια Μακεδονία; Ξέρουμε; Έχουμε μελετήσει ποιο είναι το κατά κεφαλήν εισόδημά τους αυτή</w:t>
      </w:r>
      <w:r>
        <w:rPr>
          <w:rFonts w:eastAsia="Times New Roman" w:cs="Times New Roman"/>
          <w:szCs w:val="24"/>
        </w:rPr>
        <w:t>ν</w:t>
      </w:r>
      <w:r>
        <w:rPr>
          <w:rFonts w:eastAsia="Times New Roman" w:cs="Times New Roman"/>
          <w:szCs w:val="24"/>
        </w:rPr>
        <w:t xml:space="preserve"> τη στιγμή ή τουλάχιστον την τελευταία χρονιά που έχω εγώ στοιχεία, το 2016; Ξέρουμε ότι είναι 4.600 το κατά κεφαλήν εισόδημα, όταν το δικό μας τον ίδιο χρόνο</w:t>
      </w:r>
      <w:r>
        <w:rPr>
          <w:rFonts w:eastAsia="Times New Roman" w:cs="Times New Roman"/>
          <w:szCs w:val="24"/>
        </w:rPr>
        <w:t xml:space="preserve"> ήταν 17.400, τέσσερις φορές παραπάνω; Ξέρετε πόσο είναι το ΑΕΠ της </w:t>
      </w:r>
      <w:r>
        <w:rPr>
          <w:rFonts w:eastAsia="Times New Roman" w:cs="Times New Roman"/>
          <w:szCs w:val="24"/>
          <w:lang w:val="en-US"/>
        </w:rPr>
        <w:t>FYROM</w:t>
      </w:r>
      <w:r>
        <w:rPr>
          <w:rFonts w:eastAsia="Times New Roman" w:cs="Times New Roman"/>
          <w:szCs w:val="24"/>
        </w:rPr>
        <w:t xml:space="preserve">; Είναι 10 δισεκατομμύρια. Δηλαδή, πολύ λιγότερο από το </w:t>
      </w:r>
      <w:r>
        <w:rPr>
          <w:rFonts w:eastAsia="Times New Roman" w:cs="Times New Roman"/>
          <w:szCs w:val="24"/>
          <w:lang w:val="en-US"/>
        </w:rPr>
        <w:t>buffer</w:t>
      </w:r>
      <w:r>
        <w:rPr>
          <w:rFonts w:eastAsia="Times New Roman" w:cs="Times New Roman"/>
          <w:szCs w:val="24"/>
        </w:rPr>
        <w:t xml:space="preserve">, το μαξιλάρι που θα προσπαθήσουμε να έχουμε στις </w:t>
      </w:r>
      <w:r>
        <w:rPr>
          <w:rFonts w:eastAsia="Times New Roman" w:cs="Times New Roman"/>
          <w:szCs w:val="24"/>
        </w:rPr>
        <w:lastRenderedPageBreak/>
        <w:t>21 Ιουνίου. Είναι 10 δισεκατομμύρια. Γι’ αυτή τη χώρα μιλάμε. Δεν μιλάμ</w:t>
      </w:r>
      <w:r>
        <w:rPr>
          <w:rFonts w:eastAsia="Times New Roman" w:cs="Times New Roman"/>
          <w:szCs w:val="24"/>
        </w:rPr>
        <w:t>ε για άλλη χώρα.</w:t>
      </w:r>
    </w:p>
    <w:p w14:paraId="5EA91464"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EA9146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ξέρουμε αυτά που ανέλυσε τόσο καλά ο κ. Ξυδάκης χθες για τα τεράστια προβλήματα αυτής της χώρας; Τις διαφορές μεταξύ Αλβανών και Σλάβων; Τους πολέμους που έχουν περάσει; Τις επιθέσεις που έχουν; Τις προσπάθειες της Τουρκίας να μπει εκεί μέσα; Τα έχουμε</w:t>
      </w:r>
      <w:r>
        <w:rPr>
          <w:rFonts w:eastAsia="Times New Roman" w:cs="Times New Roman"/>
          <w:szCs w:val="24"/>
        </w:rPr>
        <w:t xml:space="preserve"> αναλύσει αυτά; Είναι μέρος αυτής της συζήτησης; </w:t>
      </w:r>
    </w:p>
    <w:p w14:paraId="5EA9146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Εγώ ξέρω από την εγκυκλοπαίδεια του Ελευθερουδάκη του παππού μου, που είναι της δεκαετίας του 1920, ότι υπάρχει ένας χάρτης της Ελλάδας και των βορείων γειτόνων μας. Και υπάρχει μια πολύ μεγάλη λέξη «Μακεδο</w:t>
      </w:r>
      <w:r>
        <w:rPr>
          <w:rFonts w:eastAsia="Times New Roman" w:cs="Times New Roman"/>
          <w:szCs w:val="24"/>
        </w:rPr>
        <w:t>νία», που αρχίζει από την Ελλάδα και πάει μέχρι κάτω. Δεν μπορώ να καταλάβω η γλώσσα η μακεδονική, που προέρχεται από την οικογένεια των σλαβικών γλωσσών, πώς είναι δυνατόν, όπως ακούσαμε σε αυτή την Αίθουσα, τη δεκαετία του 1950 να υπάρχει, μετά να μην υπ</w:t>
      </w:r>
      <w:r>
        <w:rPr>
          <w:rFonts w:eastAsia="Times New Roman" w:cs="Times New Roman"/>
          <w:szCs w:val="24"/>
        </w:rPr>
        <w:t xml:space="preserve">άρχει, μετά τη δεκαετία του 1970 να υπάρξει ξανά και τώρα η συγκυρία </w:t>
      </w:r>
      <w:r>
        <w:rPr>
          <w:rFonts w:eastAsia="Times New Roman" w:cs="Times New Roman"/>
          <w:szCs w:val="24"/>
        </w:rPr>
        <w:lastRenderedPageBreak/>
        <w:t xml:space="preserve">να λέει ότι δεν υπάρχει αυτή η γλώσσα. Δηλαδή, στα διαλείμματα που δεν υπάρχει -γιατί η πολιτική συγκυρία στην Ελλάδα δεν είναι κατάλληλη- αυτοί οι άνθρωποι πηγαίνουν σε κάποιο μοναστήρι </w:t>
      </w:r>
      <w:r>
        <w:rPr>
          <w:rFonts w:eastAsia="Times New Roman" w:cs="Times New Roman"/>
          <w:szCs w:val="24"/>
        </w:rPr>
        <w:t xml:space="preserve">όπου έχουν πάρει όρκο σιωπής μέχρι να ξαναγίνουν οι ελληνικές συγκυρίες και να μπορούν να μιλήσουν; Τι ακριβώς λέτε </w:t>
      </w:r>
      <w:r>
        <w:rPr>
          <w:rFonts w:eastAsia="Times New Roman" w:cs="Times New Roman"/>
          <w:szCs w:val="24"/>
        </w:rPr>
        <w:t xml:space="preserve">γι’ </w:t>
      </w:r>
      <w:r>
        <w:rPr>
          <w:rFonts w:eastAsia="Times New Roman" w:cs="Times New Roman"/>
          <w:szCs w:val="24"/>
        </w:rPr>
        <w:t xml:space="preserve">αυτή τη χώρα; </w:t>
      </w:r>
    </w:p>
    <w:p w14:paraId="5EA9146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Όμως, η πολιτική είναι σημαντική. Και η συγκυρία είναι σημαντική. Αλλά είναι μια συγκυρία που στην Ευρώπη έχουμε τα σύννε</w:t>
      </w:r>
      <w:r>
        <w:rPr>
          <w:rFonts w:eastAsia="Times New Roman" w:cs="Times New Roman"/>
          <w:szCs w:val="24"/>
        </w:rPr>
        <w:t>φα του εθνικισμού και του πολέμου που τα έχουμε στα Βαλκάνια, όπου η Ελλάδα προσπαθεί να είναι μέρος της λύσης και όχι μέρος του προβλήματος. Έχετε διαβάσει την αρθρογραφία παγκοσμίως, ότι η Ευρώπη μπορεί να μπει ξανά σε συνθήκες Βαϊμάρης, αν δεν αντιμετωπ</w:t>
      </w:r>
      <w:r>
        <w:rPr>
          <w:rFonts w:eastAsia="Times New Roman" w:cs="Times New Roman"/>
          <w:szCs w:val="24"/>
        </w:rPr>
        <w:t>ίσουμε τη φτώχεια, αν δεν αντιμετωπίσουμε τις περιφερειακές</w:t>
      </w:r>
      <w:r w:rsidRPr="00665C09">
        <w:rPr>
          <w:rFonts w:eastAsia="Times New Roman" w:cs="Times New Roman"/>
          <w:szCs w:val="24"/>
        </w:rPr>
        <w:t xml:space="preserve"> </w:t>
      </w:r>
      <w:r>
        <w:rPr>
          <w:rFonts w:eastAsia="Times New Roman" w:cs="Times New Roman"/>
          <w:szCs w:val="24"/>
        </w:rPr>
        <w:t xml:space="preserve">ανισότητες, αν δεν προσπαθήσουμε να έχουμε μια σχέση συνανάπτυξης, αλληλεγγύης, συνεργασίας, όπως </w:t>
      </w:r>
      <w:r>
        <w:rPr>
          <w:rFonts w:eastAsia="Times New Roman" w:cs="Times New Roman"/>
          <w:szCs w:val="24"/>
        </w:rPr>
        <w:t xml:space="preserve">ανέλυσαν </w:t>
      </w:r>
      <w:r>
        <w:rPr>
          <w:rFonts w:eastAsia="Times New Roman" w:cs="Times New Roman"/>
          <w:szCs w:val="24"/>
        </w:rPr>
        <w:t>και ο κ. Δραγασάκης και ο κ. Σταθάκης;</w:t>
      </w:r>
    </w:p>
    <w:p w14:paraId="5EA9146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Δεν σας φοβίζει η κατάσταση στη Γερμανία, όπου δύο</w:t>
      </w:r>
      <w:r>
        <w:rPr>
          <w:rFonts w:eastAsia="Times New Roman" w:cs="Times New Roman"/>
          <w:szCs w:val="24"/>
        </w:rPr>
        <w:t xml:space="preserve"> δεξιά κόμματα τσακώνονται για τους μετανάστες; Δεν σας φοβίζει </w:t>
      </w:r>
      <w:r>
        <w:rPr>
          <w:rFonts w:eastAsia="Times New Roman" w:cs="Times New Roman"/>
          <w:szCs w:val="24"/>
        </w:rPr>
        <w:lastRenderedPageBreak/>
        <w:t xml:space="preserve">ότι </w:t>
      </w:r>
      <w:r>
        <w:rPr>
          <w:rFonts w:eastAsia="Times New Roman" w:cs="Times New Roman"/>
          <w:szCs w:val="24"/>
        </w:rPr>
        <w:t xml:space="preserve">η </w:t>
      </w:r>
      <w:r>
        <w:rPr>
          <w:rFonts w:eastAsia="Times New Roman" w:cs="Times New Roman"/>
          <w:szCs w:val="24"/>
        </w:rPr>
        <w:t xml:space="preserve">ιταλική χώρα δεν θέλει να δεχτεί ένα πλοίο από την Αφρική; Δεν σας ανησυχεί το </w:t>
      </w:r>
      <w:r>
        <w:rPr>
          <w:rFonts w:eastAsia="Times New Roman" w:cs="Times New Roman"/>
          <w:szCs w:val="24"/>
          <w:lang w:val="en-US"/>
        </w:rPr>
        <w:t>Brexit</w:t>
      </w:r>
      <w:r>
        <w:rPr>
          <w:rFonts w:eastAsia="Times New Roman" w:cs="Times New Roman"/>
          <w:szCs w:val="24"/>
        </w:rPr>
        <w:t xml:space="preserve">; Δεν σας ανησυχεί τίποτα, ότι μπορεί να καταρρεύσει η Ευρωζώνη και δεν θα γυρίσουμε σε εθνικά κράτη </w:t>
      </w:r>
      <w:r>
        <w:rPr>
          <w:rFonts w:eastAsia="Times New Roman" w:cs="Times New Roman"/>
          <w:szCs w:val="24"/>
        </w:rPr>
        <w:t>με δικαιοσύνη, αλλά θα γυρίσουμε στη δεκαετία του 1930 και στους εθνικισμούς και σε αυτά που ζήσαμε πριν από εξήντα και εβδομήντα χρόνια;</w:t>
      </w:r>
    </w:p>
    <w:p w14:paraId="5EA9146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Εγώ λέω η Ελλάδα να είναι μέρος της λύσης και όχι του προβλήματος. Δεν θα επαναλάβω </w:t>
      </w:r>
      <w:r>
        <w:rPr>
          <w:rFonts w:eastAsia="Times New Roman" w:cs="Times New Roman"/>
          <w:szCs w:val="24"/>
        </w:rPr>
        <w:t xml:space="preserve">ότι </w:t>
      </w:r>
      <w:r>
        <w:rPr>
          <w:rFonts w:eastAsia="Times New Roman" w:cs="Times New Roman"/>
          <w:szCs w:val="24"/>
        </w:rPr>
        <w:t>η Ελλάδα στην Ευρώπη προσπαθεί</w:t>
      </w:r>
      <w:r>
        <w:rPr>
          <w:rFonts w:eastAsia="Times New Roman" w:cs="Times New Roman"/>
          <w:szCs w:val="24"/>
        </w:rPr>
        <w:t xml:space="preserve"> ακριβώς να είναι μέρος της λύσης, με τις συζητήσεις και τις παρεμβάσεις μας για το μέλλον της Ευρωζώνης.</w:t>
      </w:r>
    </w:p>
    <w:p w14:paraId="5EA9146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Δεν θα πω ξανά αυτά που είπα για το δικό μας, το ελληνικό </w:t>
      </w:r>
      <w:r>
        <w:rPr>
          <w:rFonts w:eastAsia="Times New Roman" w:cs="Times New Roman"/>
          <w:szCs w:val="24"/>
        </w:rPr>
        <w:t>πρόγραμμα</w:t>
      </w:r>
      <w:r>
        <w:rPr>
          <w:rFonts w:eastAsia="Times New Roman" w:cs="Times New Roman"/>
          <w:szCs w:val="24"/>
        </w:rPr>
        <w:t xml:space="preserve">, </w:t>
      </w:r>
      <w:r>
        <w:rPr>
          <w:rFonts w:eastAsia="Times New Roman" w:cs="Times New Roman"/>
          <w:szCs w:val="24"/>
        </w:rPr>
        <w:t xml:space="preserve">ότι </w:t>
      </w:r>
      <w:r>
        <w:rPr>
          <w:rFonts w:eastAsia="Times New Roman" w:cs="Times New Roman"/>
          <w:szCs w:val="24"/>
        </w:rPr>
        <w:t>προσπαθεί να φέρει σταθερότητα στην Ελλάδα</w:t>
      </w:r>
      <w:r>
        <w:rPr>
          <w:rFonts w:eastAsia="Times New Roman" w:cs="Times New Roman"/>
          <w:szCs w:val="24"/>
        </w:rPr>
        <w:t xml:space="preserve">, </w:t>
      </w:r>
      <w:r>
        <w:rPr>
          <w:rFonts w:eastAsia="Times New Roman" w:cs="Times New Roman"/>
          <w:szCs w:val="24"/>
        </w:rPr>
        <w:t>στη χώρα. Εξάλλου, δεν είναι ανάγ</w:t>
      </w:r>
      <w:r>
        <w:rPr>
          <w:rFonts w:eastAsia="Times New Roman" w:cs="Times New Roman"/>
          <w:szCs w:val="24"/>
        </w:rPr>
        <w:t xml:space="preserve">κη να τα επαναλαμβάνω εγώ. Χθες ακούσατε από τον Ντομπρόβσκις, ακούσατε από τον Κλάους Ρέγκλιν ότι δεν υπάρχει νέο </w:t>
      </w:r>
      <w:r>
        <w:rPr>
          <w:rFonts w:eastAsia="Times New Roman" w:cs="Times New Roman"/>
          <w:szCs w:val="24"/>
        </w:rPr>
        <w:t>πρόγραμμα</w:t>
      </w:r>
      <w:r>
        <w:rPr>
          <w:rFonts w:eastAsia="Times New Roman" w:cs="Times New Roman"/>
          <w:szCs w:val="24"/>
        </w:rPr>
        <w:t>, δεν υπάρχουν καινούργιες συνθήκες και όροι, δεν υπάρχουν υποθήκες. Ό,τι λέγαμε εμείς το ακούσατε από τα πιο επίσημα χείλια.</w:t>
      </w:r>
    </w:p>
    <w:p w14:paraId="5EA9146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Όλα αυ</w:t>
      </w:r>
      <w:r>
        <w:rPr>
          <w:rFonts w:eastAsia="Times New Roman" w:cs="Times New Roman"/>
          <w:szCs w:val="24"/>
        </w:rPr>
        <w:t xml:space="preserve">τά που είπα ήταν μια υποσημείωση σε αυτό που είπε ο Πρωθυπουργός στην ΕΡΤ ότι θέλουμε μια λύση που σέβεται τις αξίες του άλλου. Δεν είναι επιβολή, όπως ακούω ότι θέλετε να λέτε εσείς. Είναι </w:t>
      </w:r>
      <w:r>
        <w:rPr>
          <w:rFonts w:eastAsia="Times New Roman" w:cs="Times New Roman"/>
          <w:szCs w:val="24"/>
        </w:rPr>
        <w:t>συμφωνία</w:t>
      </w:r>
      <w:r>
        <w:rPr>
          <w:rFonts w:eastAsia="Times New Roman" w:cs="Times New Roman"/>
          <w:szCs w:val="24"/>
        </w:rPr>
        <w:t>. Προσβλέπει στη συνεργασία και την ανάπτυξη. Καταλαβαίνει</w:t>
      </w:r>
      <w:r>
        <w:rPr>
          <w:rFonts w:eastAsia="Times New Roman" w:cs="Times New Roman"/>
          <w:szCs w:val="24"/>
        </w:rPr>
        <w:t xml:space="preserve"> αυτό που είπε ο Μπίσμαρκ, ότι οποιαδήποτε κρίση δεν λυθεί με τρόπο που όλοι καταλαβαίνουν τον εαυτό τους, απλώς δεν έχει λυθεί η κρίση.</w:t>
      </w:r>
    </w:p>
    <w:p w14:paraId="5EA9146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τελειώνω με αυτό που άρχισα: Τι ξέρουν για την Ελλάδα αυτοί που μόνο για την Ελλάδα ξέρουν;</w:t>
      </w:r>
    </w:p>
    <w:p w14:paraId="5EA9146D" w14:textId="77777777" w:rsidR="000F46A4" w:rsidRDefault="00307FE8">
      <w:pPr>
        <w:spacing w:line="600" w:lineRule="auto"/>
        <w:ind w:firstLine="709"/>
        <w:jc w:val="both"/>
        <w:rPr>
          <w:rFonts w:eastAsia="Times New Roman" w:cs="Times New Roman"/>
          <w:szCs w:val="24"/>
        </w:rPr>
      </w:pPr>
      <w:r w:rsidRPr="001F37D9">
        <w:rPr>
          <w:rFonts w:eastAsia="Times New Roman" w:cs="Times New Roman"/>
          <w:szCs w:val="24"/>
        </w:rPr>
        <w:t>(</w:t>
      </w:r>
      <w:r>
        <w:rPr>
          <w:rFonts w:eastAsia="Times New Roman" w:cs="Times New Roman"/>
          <w:szCs w:val="24"/>
        </w:rPr>
        <w:t>Ζωηρά και παρατεταμένα</w:t>
      </w:r>
      <w:r>
        <w:rPr>
          <w:rFonts w:eastAsia="Times New Roman" w:cs="Times New Roman"/>
          <w:szCs w:val="24"/>
        </w:rPr>
        <w:t xml:space="preserve"> χ</w:t>
      </w:r>
      <w:r w:rsidRPr="001F37D9">
        <w:rPr>
          <w:rFonts w:eastAsia="Times New Roman" w:cs="Times New Roman"/>
          <w:szCs w:val="24"/>
        </w:rPr>
        <w:t>ειροκροτήματα από την πτέρυγα του ΣΥΡΙΖΑ)</w:t>
      </w:r>
    </w:p>
    <w:p w14:paraId="5EA9146E" w14:textId="77777777" w:rsidR="000F46A4" w:rsidRDefault="00307FE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Ευχαριστώ, κύριε Υπουργέ.</w:t>
      </w:r>
    </w:p>
    <w:p w14:paraId="5EA9146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 λόγο έχει ο συνάδελφος κ. Καράογλου.</w:t>
      </w:r>
    </w:p>
    <w:p w14:paraId="5EA91470"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ΘΕΟΔΩΡΟΣ ΚΑΡΑΟΓΛΟΥ:</w:t>
      </w:r>
      <w:r>
        <w:rPr>
          <w:rFonts w:eastAsia="Times New Roman" w:cs="Times New Roman"/>
          <w:szCs w:val="24"/>
        </w:rPr>
        <w:t xml:space="preserve"> Κύριε Πρόεδρε, κυρίες και κύριοι συνάδελφοι, ως Μακεδόνας και </w:t>
      </w:r>
      <w:r>
        <w:rPr>
          <w:rFonts w:eastAsia="Times New Roman" w:cs="Times New Roman"/>
          <w:szCs w:val="24"/>
        </w:rPr>
        <w:t xml:space="preserve">βορειοελλαδίτης </w:t>
      </w:r>
      <w:r>
        <w:rPr>
          <w:rFonts w:eastAsia="Times New Roman" w:cs="Times New Roman"/>
          <w:szCs w:val="24"/>
        </w:rPr>
        <w:t xml:space="preserve">Βουλευτής, πιστεύω ακράδαντα πως ήρθε η ώρα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Αίθουσα να μετρηθούμε όλοι μας και παράλληλα, να αναμετρηθούμε με </w:t>
      </w:r>
      <w:r>
        <w:rPr>
          <w:rFonts w:eastAsia="Times New Roman" w:cs="Times New Roman"/>
          <w:szCs w:val="24"/>
        </w:rPr>
        <w:lastRenderedPageBreak/>
        <w:t>την ιστορία και τη συνείδησή μας. Ήρθε η ώρα ο καθένας και η καθεμιά από μας να αναλογιστούμε το χρέος που μας αναλογεί απέναντι στην</w:t>
      </w:r>
      <w:r>
        <w:rPr>
          <w:rFonts w:eastAsia="Times New Roman" w:cs="Times New Roman"/>
          <w:szCs w:val="24"/>
        </w:rPr>
        <w:t xml:space="preserve"> πατρίδα και να επιλέξουμε αν θα γίνουμε οι χρήσιμοι υποτακτικοί των γκρίζων και περίεργων εποχών που βιώνουμε ή αν θα σεβαστούμε τον όρκο που δώσαμε, ως μέλη της Εθνικής Αντιπροσωπείας, υπηρετώντας με την ψήφο μας το εθνικό συμφέρον, χωρίς αλλά και αστερί</w:t>
      </w:r>
      <w:r>
        <w:rPr>
          <w:rFonts w:eastAsia="Times New Roman" w:cs="Times New Roman"/>
          <w:szCs w:val="24"/>
        </w:rPr>
        <w:t>σκους.</w:t>
      </w:r>
    </w:p>
    <w:p w14:paraId="5EA9147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Η πρόταση μομφής που καταθέσαμε ως Νέα Δημοκρατία αποτελεί ευθύνη και χρέος μας απέναντι στην πατρίδα για δύο λόγους. Ο πρώτος είναι πως </w:t>
      </w:r>
      <w:r>
        <w:rPr>
          <w:rFonts w:eastAsia="Times New Roman" w:cs="Times New Roman"/>
          <w:szCs w:val="24"/>
        </w:rPr>
        <w:t xml:space="preserve">μ’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κοινοβουλευτική διαδικασία μάς δίνεται η μοναδική ευκαιρία να συζητήσουμε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Αίθουσα για </w:t>
      </w:r>
      <w:r>
        <w:rPr>
          <w:rFonts w:eastAsia="Times New Roman" w:cs="Times New Roman"/>
          <w:szCs w:val="24"/>
        </w:rPr>
        <w:t>το Σκοπιανό, δεδομένου ότι μέχρι σήμερα η Κυβέρνηση ασκούσε μυστική διπλωματία και κρατούσε στο σκοτάδι τα πολιτικά κόμματα από τη Βουλή των Ελλήνων.</w:t>
      </w:r>
    </w:p>
    <w:p w14:paraId="5EA9147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Ο δεύτερος λόγος είναι ότι, ως παράταξη ευθύνης, οφείλουμε να ορθώσουμε το ανάστημά μας και </w:t>
      </w:r>
      <w:r>
        <w:rPr>
          <w:rFonts w:eastAsia="Times New Roman" w:cs="Times New Roman"/>
          <w:szCs w:val="24"/>
        </w:rPr>
        <w:t xml:space="preserve">να </w:t>
      </w:r>
      <w:r>
        <w:rPr>
          <w:rFonts w:eastAsia="Times New Roman" w:cs="Times New Roman"/>
          <w:szCs w:val="24"/>
        </w:rPr>
        <w:t>αποτρέψουμε</w:t>
      </w:r>
      <w:r>
        <w:rPr>
          <w:rFonts w:eastAsia="Times New Roman" w:cs="Times New Roman"/>
          <w:szCs w:val="24"/>
        </w:rPr>
        <w:t xml:space="preserve"> μια κακή συμφωνία ή, για να ακριβολογώ, μια εγκληματική συμφωνία, μια μη αποδεκτή εθνική υποχώρηση.</w:t>
      </w:r>
    </w:p>
    <w:p w14:paraId="5EA9147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της </w:t>
      </w:r>
      <w:r>
        <w:rPr>
          <w:rFonts w:eastAsia="Times New Roman" w:cs="Times New Roman"/>
          <w:szCs w:val="24"/>
        </w:rPr>
        <w:t>συγκυβέρνησης</w:t>
      </w:r>
      <w:r>
        <w:rPr>
          <w:rFonts w:eastAsia="Times New Roman" w:cs="Times New Roman"/>
          <w:szCs w:val="24"/>
        </w:rPr>
        <w:t xml:space="preserve">, ας μην κρυβόμαστε πίσω από το </w:t>
      </w:r>
      <w:r>
        <w:rPr>
          <w:rFonts w:eastAsia="Times New Roman" w:cs="Times New Roman"/>
          <w:szCs w:val="24"/>
        </w:rPr>
        <w:t xml:space="preserve">δάκτυλό </w:t>
      </w:r>
      <w:r>
        <w:rPr>
          <w:rFonts w:eastAsia="Times New Roman" w:cs="Times New Roman"/>
          <w:szCs w:val="24"/>
        </w:rPr>
        <w:t>μας. Καταψήφιση της ψήφισης μομφής σημαίνει στην ουσία εκχώρηση του ο</w:t>
      </w:r>
      <w:r>
        <w:rPr>
          <w:rFonts w:eastAsia="Times New Roman" w:cs="Times New Roman"/>
          <w:szCs w:val="24"/>
        </w:rPr>
        <w:t xml:space="preserve">νόματος της Μακεδονίας, της μίας και μοναδικής ελληνικής Μακεδονίας. Ψήφος εμπιστοσύνης στην Κυβέρνηση σημαίνει στην ουσία ψήφος εμπιστοσύνης στις καρέκλες σας, ψήφος που σας καθιστά αυτόματα υπόλογους απέναντι σε εκατομμύρια Μακεδόνες, σε εκατομμύρια </w:t>
      </w:r>
      <w:r>
        <w:rPr>
          <w:rFonts w:eastAsia="Times New Roman" w:cs="Times New Roman"/>
          <w:szCs w:val="24"/>
        </w:rPr>
        <w:t>βορε</w:t>
      </w:r>
      <w:r>
        <w:rPr>
          <w:rFonts w:eastAsia="Times New Roman" w:cs="Times New Roman"/>
          <w:szCs w:val="24"/>
        </w:rPr>
        <w:t>ιοελλαδίτες</w:t>
      </w:r>
      <w:r>
        <w:rPr>
          <w:rFonts w:eastAsia="Times New Roman" w:cs="Times New Roman"/>
          <w:szCs w:val="24"/>
        </w:rPr>
        <w:t>, σε εκατομμύρια Έλληνες, οι οποίοι παρακολουθούν με αγωνία αυτή</w:t>
      </w:r>
      <w:r>
        <w:rPr>
          <w:rFonts w:eastAsia="Times New Roman" w:cs="Times New Roman"/>
          <w:szCs w:val="24"/>
        </w:rPr>
        <w:t>ν</w:t>
      </w:r>
      <w:r>
        <w:rPr>
          <w:rFonts w:eastAsia="Times New Roman" w:cs="Times New Roman"/>
          <w:szCs w:val="24"/>
        </w:rPr>
        <w:t xml:space="preserve"> τη διαδικασία, περιμένοντας από εμάς να διαφυλάξουμε δικά μας αδιαπραγμάτευτα εθνικά κεφάλαια.</w:t>
      </w:r>
    </w:p>
    <w:p w14:paraId="5EA9147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Διότι δώσατε, κυρίες και κύριοι συνάδελφοι, τα χέρια με τον Ζάεφ χωρίς να ρωτήσετε τ</w:t>
      </w:r>
      <w:r>
        <w:rPr>
          <w:rFonts w:eastAsia="Times New Roman" w:cs="Times New Roman"/>
          <w:szCs w:val="24"/>
        </w:rPr>
        <w:t>ον ελληνικό λαό. Είναι πολιτικά παράλογο, αλλά και θεσμική ακροβασία να πιστεύει ο Πρωθυπουργός πως έχει την ψήφο εμπιστοσύνης της Βουλής, επειδή αυτή</w:t>
      </w:r>
      <w:r>
        <w:rPr>
          <w:rFonts w:eastAsia="Times New Roman" w:cs="Times New Roman"/>
          <w:szCs w:val="24"/>
        </w:rPr>
        <w:t>ν</w:t>
      </w:r>
      <w:r>
        <w:rPr>
          <w:rFonts w:eastAsia="Times New Roman" w:cs="Times New Roman"/>
          <w:szCs w:val="24"/>
        </w:rPr>
        <w:t xml:space="preserve"> την εγκληματική </w:t>
      </w:r>
      <w:r>
        <w:rPr>
          <w:rFonts w:eastAsia="Times New Roman" w:cs="Times New Roman"/>
          <w:szCs w:val="24"/>
        </w:rPr>
        <w:t xml:space="preserve">συμφωνία </w:t>
      </w:r>
      <w:r>
        <w:rPr>
          <w:rFonts w:eastAsia="Times New Roman" w:cs="Times New Roman"/>
          <w:szCs w:val="24"/>
        </w:rPr>
        <w:t xml:space="preserve">θα την υπερψηφίσει και το κόμμα των </w:t>
      </w:r>
      <w:r>
        <w:rPr>
          <w:rFonts w:eastAsia="Times New Roman" w:cs="Times New Roman"/>
          <w:szCs w:val="24"/>
        </w:rPr>
        <w:t xml:space="preserve">Ανεξαρτήτων </w:t>
      </w:r>
      <w:r>
        <w:rPr>
          <w:rFonts w:eastAsia="Times New Roman" w:cs="Times New Roman"/>
          <w:szCs w:val="24"/>
        </w:rPr>
        <w:t>Ελλήνων, τη στιγμή που παράλληλ</w:t>
      </w:r>
      <w:r>
        <w:rPr>
          <w:rFonts w:eastAsia="Times New Roman" w:cs="Times New Roman"/>
          <w:szCs w:val="24"/>
        </w:rPr>
        <w:t>α δηλώνει πώς διαφωνεί στην ουσία του.</w:t>
      </w:r>
    </w:p>
    <w:p w14:paraId="5EA9147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Και αυτό, γιατί η αριθμητική πλειοψηφία της Βουλής δεν εκφράζει τη δημοψηφισματική πλειοψηφία, διότι δεν χωρά κα</w:t>
      </w:r>
      <w:r>
        <w:rPr>
          <w:rFonts w:eastAsia="Times New Roman" w:cs="Times New Roman"/>
          <w:szCs w:val="24"/>
        </w:rPr>
        <w:t>μ</w:t>
      </w:r>
      <w:r>
        <w:rPr>
          <w:rFonts w:eastAsia="Times New Roman" w:cs="Times New Roman"/>
          <w:szCs w:val="24"/>
        </w:rPr>
        <w:t>μία αμφιβολία πως η συζήτηση που βρίσκεται σε εξέλιξη έχει έναν δημοψηφισματικό χαρακτήρα. Τα πράγματα ε</w:t>
      </w:r>
      <w:r>
        <w:rPr>
          <w:rFonts w:eastAsia="Times New Roman" w:cs="Times New Roman"/>
          <w:szCs w:val="24"/>
        </w:rPr>
        <w:t>ίναι πολύ απλά και ήρθε η ώρα ο κ. Καμμένος να αποκαλυφθεί. Και με τον χωροφύλακα και με τον αστυφύλακα δεν γίνεται. Και πατριώτης και συγκυβερνήτης μίας Κυβέρνησης που ξεπουλά τη Μακεδονία μας, δεν γίνεται.</w:t>
      </w:r>
    </w:p>
    <w:p w14:paraId="5EA9147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των ΑΝΕΛ -που βεβαί</w:t>
      </w:r>
      <w:r>
        <w:rPr>
          <w:rFonts w:eastAsia="Times New Roman" w:cs="Times New Roman"/>
          <w:szCs w:val="24"/>
        </w:rPr>
        <w:t xml:space="preserve">ως κρύβεστε γιατί δεν βρίσκεται </w:t>
      </w:r>
      <w:r>
        <w:rPr>
          <w:rFonts w:eastAsia="Times New Roman" w:cs="Times New Roman"/>
          <w:szCs w:val="24"/>
        </w:rPr>
        <w:t xml:space="preserve">κάποιος </w:t>
      </w:r>
      <w:r>
        <w:rPr>
          <w:rFonts w:eastAsia="Times New Roman" w:cs="Times New Roman"/>
          <w:szCs w:val="24"/>
        </w:rPr>
        <w:t>στην Ολομέλεια- ήρθε η ώρα να πέσουν οι μάσκες. Τα ψέματα τελείωσαν. Τώρα θα αποκαλυφθείτε. Θα αποκαλυφθεί αν έχετε αρχές, αξίες και ιδανικά ή αν το μόνο που σας ενδιαφέρει είναι να διατηρηθείτε στην εξουσία και στις</w:t>
      </w:r>
      <w:r>
        <w:rPr>
          <w:rFonts w:eastAsia="Times New Roman" w:cs="Times New Roman"/>
          <w:szCs w:val="24"/>
        </w:rPr>
        <w:t xml:space="preserve"> καρέκλες σας. Ας μην κρύβεστε, λοιπόν, πίσω από τους λεκτικούς φερετζέδες τύπου «</w:t>
      </w:r>
      <w:r>
        <w:rPr>
          <w:rFonts w:eastAsia="Times New Roman" w:cs="Times New Roman"/>
          <w:szCs w:val="24"/>
          <w:lang w:val="en-US"/>
        </w:rPr>
        <w:t>Severna</w:t>
      </w:r>
      <w:r w:rsidRPr="00CF2113">
        <w:rPr>
          <w:rFonts w:eastAsia="Times New Roman" w:cs="Times New Roman"/>
          <w:szCs w:val="24"/>
        </w:rPr>
        <w:t xml:space="preserve"> </w:t>
      </w:r>
      <w:r>
        <w:rPr>
          <w:rFonts w:eastAsia="Times New Roman" w:cs="Times New Roman"/>
          <w:szCs w:val="24"/>
          <w:lang w:val="en-US"/>
        </w:rPr>
        <w:t>Macedonija</w:t>
      </w:r>
      <w:r>
        <w:rPr>
          <w:rFonts w:eastAsia="Times New Roman" w:cs="Times New Roman"/>
          <w:szCs w:val="24"/>
        </w:rPr>
        <w:t xml:space="preserve">». </w:t>
      </w:r>
    </w:p>
    <w:p w14:paraId="5EA9147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Όπως επίσης, είναι αστείο να υποστηρίζετε ότι με τη συγκεκριμένη συμφωνία απαλείφονται αλυτρωτικές αναφορές στο Σύνταγμα των Σκοπίων, όταν αποδέχεστε το</w:t>
      </w:r>
      <w:r>
        <w:rPr>
          <w:rFonts w:eastAsia="Times New Roman" w:cs="Times New Roman"/>
          <w:szCs w:val="24"/>
        </w:rPr>
        <w:t xml:space="preserve"> βασικό όχημα του </w:t>
      </w:r>
      <w:r>
        <w:rPr>
          <w:rFonts w:eastAsia="Times New Roman" w:cs="Times New Roman"/>
          <w:szCs w:val="24"/>
        </w:rPr>
        <w:lastRenderedPageBreak/>
        <w:t xml:space="preserve">αλυτρωτισμού τους που είναι το όνομα, η εθνότητα και η γλώσσα. </w:t>
      </w:r>
    </w:p>
    <w:p w14:paraId="5EA9147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Δυστυχώς, καθίσατε στο τραπέζι των διαπραγματεύσεων με όρους ανατολίτικου παζαριού και δεν ξεκινήσατε από καμ</w:t>
      </w:r>
      <w:r>
        <w:rPr>
          <w:rFonts w:eastAsia="Times New Roman" w:cs="Times New Roman"/>
          <w:szCs w:val="24"/>
        </w:rPr>
        <w:t>μ</w:t>
      </w:r>
      <w:r>
        <w:rPr>
          <w:rFonts w:eastAsia="Times New Roman" w:cs="Times New Roman"/>
          <w:szCs w:val="24"/>
        </w:rPr>
        <w:t>ία θέση αρχής, η οποία θα αντανακλά τις εθνικές κόκκινες γραμμές</w:t>
      </w:r>
      <w:r>
        <w:rPr>
          <w:rFonts w:eastAsia="Times New Roman" w:cs="Times New Roman"/>
          <w:szCs w:val="24"/>
        </w:rPr>
        <w:t xml:space="preserve">. </w:t>
      </w:r>
    </w:p>
    <w:p w14:paraId="5EA9147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Γι’ αυτό σας καλώ, αγαπητοί συνάδελφοι της συγκυβέρνησης, έστω και τώρα, την ύστατη ώρα, να αναλογιστείτε το βάρος της ευθύνης και να θυμάστε ότι η ιστορία της Μακεδονίας μας δεν ξεπουλιέται με μία υπογραφή. Άλλωστε, όλοι μας ξέρουμε ότι στον γενετικό κ</w:t>
      </w:r>
      <w:r>
        <w:rPr>
          <w:rFonts w:eastAsia="Times New Roman" w:cs="Times New Roman"/>
          <w:szCs w:val="24"/>
        </w:rPr>
        <w:t xml:space="preserve">ώδικα, στο </w:t>
      </w:r>
      <w:r>
        <w:rPr>
          <w:rFonts w:eastAsia="Times New Roman" w:cs="Times New Roman"/>
          <w:szCs w:val="24"/>
          <w:lang w:val="en-US"/>
        </w:rPr>
        <w:t>D</w:t>
      </w:r>
      <w:r>
        <w:rPr>
          <w:rFonts w:eastAsia="Times New Roman" w:cs="Times New Roman"/>
          <w:szCs w:val="24"/>
        </w:rPr>
        <w:t>Ν</w:t>
      </w:r>
      <w:r>
        <w:rPr>
          <w:rFonts w:eastAsia="Times New Roman" w:cs="Times New Roman"/>
          <w:szCs w:val="24"/>
          <w:lang w:val="en-US"/>
        </w:rPr>
        <w:t>A</w:t>
      </w:r>
      <w:r w:rsidRPr="00846E3C">
        <w:rPr>
          <w:rFonts w:eastAsia="Times New Roman" w:cs="Times New Roman"/>
          <w:szCs w:val="24"/>
        </w:rPr>
        <w:t xml:space="preserve"> </w:t>
      </w:r>
      <w:r>
        <w:rPr>
          <w:rFonts w:eastAsia="Times New Roman" w:cs="Times New Roman"/>
          <w:szCs w:val="24"/>
        </w:rPr>
        <w:t xml:space="preserve">του Έλληνα, οι λέξεις «πατριωτισμός» και «αξιοπρέπεια» είναι ταυτόσημες έννοιες. </w:t>
      </w:r>
    </w:p>
    <w:p w14:paraId="5EA9147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Υπακούστε, λοιπόν, στους ηθικούς νόμους της πατρίδας και όχι στους νόμους του προσωπικού συμφέροντος και μη σπεύσετε να παρερμηνεύσετε τη λέξη «πατριωτισμός» π</w:t>
      </w:r>
      <w:r>
        <w:rPr>
          <w:rFonts w:eastAsia="Times New Roman" w:cs="Times New Roman"/>
          <w:szCs w:val="24"/>
        </w:rPr>
        <w:t xml:space="preserve">ου χρησιμοποίησα πριν από μερικά δευτερόλεπτα. «Πατριωτισμός» είναι να ενώνεις και όχι να διχάζεις τους Έλληνες. «Πατριωτισμός» σημαίνει δημοκρατία. «Πατριωτισμός» είναι η τιμή και η πίστη </w:t>
      </w:r>
      <w:r>
        <w:rPr>
          <w:rFonts w:eastAsia="Times New Roman" w:cs="Times New Roman"/>
          <w:szCs w:val="24"/>
        </w:rPr>
        <w:lastRenderedPageBreak/>
        <w:t xml:space="preserve">στους αγώνες των προγόνων μας, για να είναι σήμερα η ελευθερία μας </w:t>
      </w:r>
      <w:r>
        <w:rPr>
          <w:rFonts w:eastAsia="Times New Roman" w:cs="Times New Roman"/>
          <w:szCs w:val="24"/>
        </w:rPr>
        <w:t xml:space="preserve">αντρειωμένη. «Πατριωτισμός» σημαίνει να γνωρίζεις το πρώτο μάθημα δημοκρατίας που είναι να ακούς και να σέβεσαι τη γνώμη των άλλων, πόσω μάλλον, όταν είναι η συντριπτική πλειοψηφία ενός ολόκληρου λαού έχει βροντοφωνάξει ότι </w:t>
      </w:r>
      <w:r>
        <w:rPr>
          <w:rFonts w:eastAsia="Times New Roman" w:cs="Times New Roman"/>
          <w:szCs w:val="24"/>
        </w:rPr>
        <w:t>η Μακεδονία</w:t>
      </w:r>
      <w:r>
        <w:rPr>
          <w:rFonts w:eastAsia="Times New Roman" w:cs="Times New Roman"/>
          <w:szCs w:val="24"/>
        </w:rPr>
        <w:t xml:space="preserve"> είναι μία και είναι </w:t>
      </w:r>
      <w:r>
        <w:rPr>
          <w:rFonts w:eastAsia="Times New Roman" w:cs="Times New Roman"/>
          <w:szCs w:val="24"/>
        </w:rPr>
        <w:t>ελληνική. «Πατριωτισμός» είναι να εργάζεσαι για την ανάπτυξη και ευημερία του λαού σου και σε οικονομικό επίπεδο.</w:t>
      </w:r>
    </w:p>
    <w:p w14:paraId="5EA9147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Κλείνοντας –διότι, δυστυχώς, κύριε Πρόεδρε, ο χρόνος δεν επαρκεί- νομίζω ότι σήμερα είναι επίκαιρο όσο ποτέ άλλοτε να θυμηθούμε τους στίχους τ</w:t>
      </w:r>
      <w:r>
        <w:rPr>
          <w:rFonts w:eastAsia="Times New Roman" w:cs="Times New Roman"/>
          <w:szCs w:val="24"/>
        </w:rPr>
        <w:t>ου μεγάλου μας ποιητή Κωστή Παλαμά «Χρωστάμε σ’ όσους ήρθαν, πέρασαν, θα ’ρθουν, θα περάσουν. Κριτές θα μας δικάσουν οι αγέννητοι, οι νεκροί».</w:t>
      </w:r>
    </w:p>
    <w:p w14:paraId="5EA9147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Ευχαριστώ.</w:t>
      </w:r>
    </w:p>
    <w:p w14:paraId="5EA9147D"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A9147E"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Ευχαριστούμε πολύ </w:t>
      </w:r>
      <w:r>
        <w:rPr>
          <w:rFonts w:eastAsia="Times New Roman" w:cs="Times New Roman"/>
          <w:szCs w:val="24"/>
        </w:rPr>
        <w:t>τον κ. Καράογλου.</w:t>
      </w:r>
    </w:p>
    <w:p w14:paraId="5EA9147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Παρακαλώ πολύ τον κ. Καστόρη να λάβει τον λόγο και αμέσως ύστερα ακολουθεί ο κ. Τραγάκης.</w:t>
      </w:r>
    </w:p>
    <w:p w14:paraId="5EA91480"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ΑΣΤΕΡΙΟΣ ΚΑΣΤΟΡΗΣ: </w:t>
      </w:r>
      <w:r>
        <w:rPr>
          <w:rFonts w:eastAsia="Times New Roman" w:cs="Times New Roman"/>
          <w:szCs w:val="24"/>
        </w:rPr>
        <w:t>Κύριε Πρόεδρε, με σεβασμό στον χρόνο των υπόλοιπων ομιλητών και μετά από μία τόσο εξαντλητική συζήτηση –σχεδόν εκατόν πενήντα συν</w:t>
      </w:r>
      <w:r>
        <w:rPr>
          <w:rFonts w:eastAsia="Times New Roman" w:cs="Times New Roman"/>
          <w:szCs w:val="24"/>
        </w:rPr>
        <w:t>άδελφοι έχουν μιλήσει μέχρι αυτή</w:t>
      </w:r>
      <w:r>
        <w:rPr>
          <w:rFonts w:eastAsia="Times New Roman" w:cs="Times New Roman"/>
          <w:szCs w:val="24"/>
        </w:rPr>
        <w:t>ν</w:t>
      </w:r>
      <w:r>
        <w:rPr>
          <w:rFonts w:eastAsia="Times New Roman" w:cs="Times New Roman"/>
          <w:szCs w:val="24"/>
        </w:rPr>
        <w:t xml:space="preserve"> τη στιγμή- εγώ παραλείπω όλο αυτό το κομμάτι για την ιστορία, τον πολιτισμό, αλλά και τη γλώσσα της δικής μου ιδιαίτερης πατρίδας της Μακεδονίας και θα μιλήσω μόνο για την ουσία της πρότασης δυσπιστίας που κατέθεσε η Νέα Δ</w:t>
      </w:r>
      <w:r>
        <w:rPr>
          <w:rFonts w:eastAsia="Times New Roman" w:cs="Times New Roman"/>
          <w:szCs w:val="24"/>
        </w:rPr>
        <w:t>ημοκρατία.</w:t>
      </w:r>
    </w:p>
    <w:p w14:paraId="5EA9148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Ακούστε, κύριε Σταμάτη, μία απάντηση. Σε σας αφιερώνω την ομιλία μου. Ανησυχείτε για όλον αυτόν τον κόσμο που είναι στα συλλαλητήρια, που μας βλέπει, που διαμαρτύρεται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Αυτό περίπου είπατε στην ομιλία σας για τον κόσμο που διαμαρτύρεται κα</w:t>
      </w:r>
      <w:r>
        <w:rPr>
          <w:rFonts w:eastAsia="Times New Roman" w:cs="Times New Roman"/>
          <w:szCs w:val="24"/>
        </w:rPr>
        <w:t>ι τον νοιάζεστε. Μπορώ να κατανοήσω κάποιον καλοπροαίρετο πολίτη που διαμαρτύρεται, γιατί νομίζει πως κινδυνεύει η ιστορία του, ο πολιτισμός του, η κληρονομιά του -πολιτιστική και ιστορική- από κάποιους γείτονες που αποκαλούνται «Μακεδόνες». Μπορώ να δικαι</w:t>
      </w:r>
      <w:r>
        <w:rPr>
          <w:rFonts w:eastAsia="Times New Roman" w:cs="Times New Roman"/>
          <w:szCs w:val="24"/>
        </w:rPr>
        <w:t xml:space="preserve">ολογήσω άγνοια της ιστορίας σε </w:t>
      </w:r>
      <w:r>
        <w:rPr>
          <w:rFonts w:eastAsia="Times New Roman" w:cs="Times New Roman"/>
          <w:szCs w:val="24"/>
        </w:rPr>
        <w:lastRenderedPageBreak/>
        <w:t>κάποιους καλοπροαίρετους πολίτες που φωνάζουν ότι η Μακεδονία ως πολιτική γεωγραφία είναι μία και ελληνική. Μπορώ ακόμη να συγχωρήσω κάποιους καλούς, αγαθούς πολίτες που παρασυρμένοι από το πάθος ενός ετερόκλητου πλήθους μπορ</w:t>
      </w:r>
      <w:r>
        <w:rPr>
          <w:rFonts w:eastAsia="Times New Roman" w:cs="Times New Roman"/>
          <w:szCs w:val="24"/>
        </w:rPr>
        <w:t xml:space="preserve">εί να μας αποκαλέσουν κάτω από αυτό το κλίμα ακόμη και προδότες. </w:t>
      </w:r>
    </w:p>
    <w:p w14:paraId="5EA9148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Όμως, δεν μπορώ να συγχωρήσω όσους και ιστορία γνωρίζουν –ακόμη και αν αυτή γράφτηκε πριν γεννηθούν, κύριε Κουμουτσάκο- και πρωταγωνίστησαν σ’ αυτήν την ιστορία με τον ένα ή τον άλλο τρόπο. </w:t>
      </w:r>
    </w:p>
    <w:p w14:paraId="5EA91483" w14:textId="77777777" w:rsidR="000F46A4" w:rsidRDefault="00307FE8">
      <w:pPr>
        <w:spacing w:line="600" w:lineRule="auto"/>
        <w:ind w:firstLine="720"/>
        <w:jc w:val="both"/>
        <w:rPr>
          <w:rFonts w:eastAsia="Times New Roman"/>
          <w:szCs w:val="24"/>
        </w:rPr>
      </w:pPr>
      <w:r>
        <w:rPr>
          <w:rFonts w:eastAsia="Times New Roman"/>
          <w:szCs w:val="24"/>
        </w:rPr>
        <w:t xml:space="preserve">Δεν μπορώ να συγχωρήσω όσους με πλήρη γνώση και επίγνωση διαγράφουν και διαστρεβλώνουν κομμάτια της </w:t>
      </w:r>
      <w:r>
        <w:rPr>
          <w:rFonts w:eastAsia="Times New Roman"/>
          <w:szCs w:val="24"/>
        </w:rPr>
        <w:t>ιστορίας</w:t>
      </w:r>
      <w:r w:rsidRPr="00016792">
        <w:rPr>
          <w:rFonts w:eastAsia="Times New Roman"/>
          <w:szCs w:val="24"/>
        </w:rPr>
        <w:t>,</w:t>
      </w:r>
      <w:r>
        <w:rPr>
          <w:rFonts w:eastAsia="Times New Roman"/>
          <w:szCs w:val="24"/>
        </w:rPr>
        <w:t xml:space="preserve"> όταν αυτά δεν εξυπηρετούν τα προσωπικά τους συμφέροντα. </w:t>
      </w:r>
    </w:p>
    <w:p w14:paraId="5EA91484" w14:textId="77777777" w:rsidR="000F46A4" w:rsidRDefault="00307FE8">
      <w:pPr>
        <w:spacing w:line="600" w:lineRule="auto"/>
        <w:ind w:firstLine="720"/>
        <w:jc w:val="both"/>
        <w:rPr>
          <w:rFonts w:eastAsia="Times New Roman"/>
          <w:szCs w:val="24"/>
        </w:rPr>
      </w:pPr>
      <w:r>
        <w:rPr>
          <w:rFonts w:eastAsia="Times New Roman"/>
          <w:szCs w:val="24"/>
        </w:rPr>
        <w:t>Δεν μπορώ να συγχωρήσω όσους</w:t>
      </w:r>
      <w:r w:rsidRPr="00016792">
        <w:rPr>
          <w:rFonts w:eastAsia="Times New Roman"/>
          <w:szCs w:val="24"/>
        </w:rPr>
        <w:t>,</w:t>
      </w:r>
      <w:r>
        <w:rPr>
          <w:rFonts w:eastAsia="Times New Roman"/>
          <w:szCs w:val="24"/>
        </w:rPr>
        <w:t xml:space="preserve"> με πλήρη ξετσιπωσιά και πλήρη γνώση των κινδύνων</w:t>
      </w:r>
      <w:r w:rsidRPr="00016792">
        <w:rPr>
          <w:rFonts w:eastAsia="Times New Roman"/>
          <w:szCs w:val="24"/>
        </w:rPr>
        <w:t>,</w:t>
      </w:r>
      <w:r>
        <w:rPr>
          <w:rFonts w:eastAsia="Times New Roman"/>
          <w:szCs w:val="24"/>
        </w:rPr>
        <w:t xml:space="preserve"> προσπαθο</w:t>
      </w:r>
      <w:r>
        <w:rPr>
          <w:rFonts w:eastAsia="Times New Roman"/>
          <w:szCs w:val="24"/>
        </w:rPr>
        <w:t xml:space="preserve">ύν να ξανασπείρουν θύελλες μισαλλοδοξίας σε έναν λαό που έχει πληρώσει ακριβά στο παρελθόν παρόμοιες σπορές. Όχι ότι δεν τους κατανοώ, όχι </w:t>
      </w:r>
      <w:r>
        <w:rPr>
          <w:rFonts w:eastAsia="Times New Roman"/>
          <w:szCs w:val="24"/>
        </w:rPr>
        <w:lastRenderedPageBreak/>
        <w:t>ότι δεν καταλαβαίνω τους λόγους που τους οδηγούν σε τέτοιου είδους υπερεθνικιστικές ρητορικές, αδιαφορώντας για τα τέ</w:t>
      </w:r>
      <w:r>
        <w:rPr>
          <w:rFonts w:eastAsia="Times New Roman"/>
          <w:szCs w:val="24"/>
        </w:rPr>
        <w:t xml:space="preserve">ρατα που αυτές γεννούν. Δεν χρειάζεται να σκάψει κάποιος βαθιά για να βρει αυτούς τους λόγους. Είναι τόσο προφανείς που δεν κρύβονται, όσο βαθιά και να τους βάλετε, με όσα φτιασίδια και να τα σκεπάσετε. </w:t>
      </w:r>
    </w:p>
    <w:p w14:paraId="5EA91485" w14:textId="77777777" w:rsidR="000F46A4" w:rsidRDefault="00307FE8">
      <w:pPr>
        <w:spacing w:line="600" w:lineRule="auto"/>
        <w:ind w:firstLine="720"/>
        <w:jc w:val="both"/>
        <w:rPr>
          <w:rFonts w:eastAsia="Times New Roman"/>
          <w:szCs w:val="24"/>
        </w:rPr>
      </w:pPr>
      <w:r>
        <w:rPr>
          <w:rFonts w:eastAsia="Times New Roman"/>
          <w:szCs w:val="24"/>
        </w:rPr>
        <w:t>Καταλαβαίνω ότι δυσκολεύονται να χωνέψουν ότι κάποιο</w:t>
      </w:r>
      <w:r>
        <w:rPr>
          <w:rFonts w:eastAsia="Times New Roman"/>
          <w:szCs w:val="24"/>
        </w:rPr>
        <w:t>ι άπλυτοι –έτσι δεν μας λέτε;-</w:t>
      </w:r>
      <w:r w:rsidRPr="00796CAF">
        <w:rPr>
          <w:rFonts w:eastAsia="Times New Roman"/>
          <w:szCs w:val="24"/>
        </w:rPr>
        <w:t>,</w:t>
      </w:r>
      <w:r>
        <w:rPr>
          <w:rFonts w:eastAsia="Times New Roman"/>
          <w:szCs w:val="24"/>
        </w:rPr>
        <w:t xml:space="preserve"> κατσαπλιάδες</w:t>
      </w:r>
      <w:r w:rsidRPr="00796CAF">
        <w:rPr>
          <w:rFonts w:eastAsia="Times New Roman"/>
          <w:szCs w:val="24"/>
        </w:rPr>
        <w:t>,</w:t>
      </w:r>
      <w:r>
        <w:rPr>
          <w:rFonts w:eastAsia="Times New Roman"/>
          <w:szCs w:val="24"/>
        </w:rPr>
        <w:t xml:space="preserve"> Ινδιάνοι ήρθαν ξαφνικά με λαϊκή εντολή να κυβερνήσουν αυτήν τη χώρα, την οποία θεωρούσατε ότι έχετε κληρονομικό δικαίωμα να κυβερνάτε εσαεί.</w:t>
      </w:r>
    </w:p>
    <w:p w14:paraId="5EA91486" w14:textId="77777777" w:rsidR="000F46A4" w:rsidRDefault="00307FE8">
      <w:pPr>
        <w:spacing w:line="600" w:lineRule="auto"/>
        <w:ind w:firstLine="720"/>
        <w:jc w:val="both"/>
        <w:rPr>
          <w:rFonts w:eastAsia="Times New Roman"/>
          <w:szCs w:val="24"/>
        </w:rPr>
      </w:pPr>
      <w:r>
        <w:rPr>
          <w:rFonts w:eastAsia="Times New Roman"/>
          <w:szCs w:val="24"/>
        </w:rPr>
        <w:t>Δυσκολεύονται να χωνέψουν ότι αυτοί οι άπλυτοι κατάφεραν τελικά, παρά</w:t>
      </w:r>
      <w:r>
        <w:rPr>
          <w:rFonts w:eastAsia="Times New Roman"/>
          <w:szCs w:val="24"/>
        </w:rPr>
        <w:t xml:space="preserve"> τις τρικλοποδιές, όχι μόνον να φτάσουν μέχρι τις μέρες μας, μέχρι εδώ, αλλά να μετράνε λίγες μέρες ακόμα για να βγουν από τα μνημόνια, με πολύ συγκεκριμένες πολιτικές. </w:t>
      </w:r>
    </w:p>
    <w:p w14:paraId="5EA91487" w14:textId="77777777" w:rsidR="000F46A4" w:rsidRDefault="00307FE8">
      <w:pPr>
        <w:spacing w:line="600" w:lineRule="auto"/>
        <w:ind w:firstLine="720"/>
        <w:jc w:val="both"/>
        <w:rPr>
          <w:rFonts w:eastAsia="Times New Roman"/>
          <w:szCs w:val="24"/>
        </w:rPr>
      </w:pPr>
      <w:r>
        <w:rPr>
          <w:rFonts w:eastAsia="Times New Roman"/>
          <w:szCs w:val="24"/>
        </w:rPr>
        <w:t>Ζορίζονται να πιστέψουν πως τα κεκτημένα τους, δηλαδή η διαπλοκή, η διαφθορά, ο κοινων</w:t>
      </w:r>
      <w:r>
        <w:rPr>
          <w:rFonts w:eastAsia="Times New Roman"/>
          <w:szCs w:val="24"/>
        </w:rPr>
        <w:t xml:space="preserve">ικός δαρβινισμός, ο ρατσισμός </w:t>
      </w:r>
      <w:r>
        <w:rPr>
          <w:rFonts w:eastAsia="Times New Roman"/>
          <w:szCs w:val="24"/>
        </w:rPr>
        <w:lastRenderedPageBreak/>
        <w:t>τους γκρεμίζονται ένα ένα. Αντικαθίστανται από διαφάνεια, από αξιοκρατία, από δημοκρατία, από αλληλεγγύη.</w:t>
      </w:r>
    </w:p>
    <w:p w14:paraId="5EA91488" w14:textId="77777777" w:rsidR="000F46A4" w:rsidRDefault="00307FE8">
      <w:pPr>
        <w:spacing w:line="600" w:lineRule="auto"/>
        <w:ind w:firstLine="720"/>
        <w:jc w:val="both"/>
        <w:rPr>
          <w:rFonts w:eastAsia="Times New Roman"/>
          <w:szCs w:val="24"/>
        </w:rPr>
      </w:pPr>
      <w:r>
        <w:rPr>
          <w:rFonts w:eastAsia="Times New Roman"/>
          <w:szCs w:val="24"/>
        </w:rPr>
        <w:t>Αδυνατούν να πιστέψουν πως μπορεί να τους τσακώσει η τσιμπίδα του νόμου, για τα πράγματα που θεωρούν αυτονόητα και πρακτ</w:t>
      </w:r>
      <w:r>
        <w:rPr>
          <w:rFonts w:eastAsia="Times New Roman"/>
          <w:szCs w:val="24"/>
        </w:rPr>
        <w:t xml:space="preserve">ικές </w:t>
      </w:r>
      <w:r>
        <w:rPr>
          <w:rFonts w:eastAsia="Times New Roman"/>
          <w:szCs w:val="24"/>
        </w:rPr>
        <w:t>συνήθεις</w:t>
      </w:r>
      <w:r>
        <w:rPr>
          <w:rFonts w:eastAsia="Times New Roman"/>
          <w:szCs w:val="24"/>
        </w:rPr>
        <w:t>, όπως τη λεηλασία του κράτους, το πλιάτσικο των ευρωπαϊκών κονδυλίων, την εξυπηρέτηση συγγενών και φίλων.</w:t>
      </w:r>
    </w:p>
    <w:p w14:paraId="5EA91489" w14:textId="77777777" w:rsidR="000F46A4" w:rsidRDefault="00307FE8">
      <w:pPr>
        <w:spacing w:line="600" w:lineRule="auto"/>
        <w:ind w:firstLine="720"/>
        <w:jc w:val="both"/>
        <w:rPr>
          <w:rFonts w:eastAsia="Times New Roman"/>
          <w:szCs w:val="24"/>
        </w:rPr>
      </w:pPr>
      <w:r>
        <w:rPr>
          <w:rFonts w:eastAsia="Times New Roman"/>
          <w:szCs w:val="24"/>
        </w:rPr>
        <w:t xml:space="preserve">Δεν μπορούν να χωνέψουν ότι οι μέρες της αφθονίας τους έφτασαν στο τέλος τους και είναι πολύ μακριά αυτές που περιμένουν για να έρθουν. </w:t>
      </w:r>
    </w:p>
    <w:p w14:paraId="5EA9148A" w14:textId="77777777" w:rsidR="000F46A4" w:rsidRDefault="00307FE8">
      <w:pPr>
        <w:spacing w:line="600" w:lineRule="auto"/>
        <w:ind w:firstLine="720"/>
        <w:jc w:val="both"/>
        <w:rPr>
          <w:rFonts w:eastAsia="Times New Roman"/>
          <w:szCs w:val="24"/>
        </w:rPr>
      </w:pPr>
      <w:r>
        <w:rPr>
          <w:rFonts w:eastAsia="Times New Roman"/>
          <w:szCs w:val="24"/>
        </w:rPr>
        <w:t>Κυρίες και κύριοι συνάδελφοι, κατανοώ πλήρως τη σύγχυση που οδήγησε την Αξιωματική Αντιπολίτευση να καταθέσει πρόταση δυσπιστίας. Δεν είναι ο πατριωτισμός τους που τους υποκινεί. Ξέρουν, και ας μην το παραδέχονται, πως η συμφωνία που είχαμε, είναι ό,τι κα</w:t>
      </w:r>
      <w:r>
        <w:rPr>
          <w:rFonts w:eastAsia="Times New Roman"/>
          <w:szCs w:val="24"/>
        </w:rPr>
        <w:t xml:space="preserve">λύτερο μπορούσαμε να πετύχουμε. Το ομολογούν και οι κομματικοί σας φίλοι, γείτονες. </w:t>
      </w:r>
    </w:p>
    <w:p w14:paraId="5EA9148B" w14:textId="77777777" w:rsidR="000F46A4" w:rsidRDefault="00307FE8">
      <w:pPr>
        <w:spacing w:line="600" w:lineRule="auto"/>
        <w:ind w:firstLine="720"/>
        <w:jc w:val="both"/>
        <w:rPr>
          <w:rFonts w:eastAsia="Times New Roman"/>
          <w:szCs w:val="24"/>
        </w:rPr>
      </w:pPr>
      <w:r>
        <w:rPr>
          <w:rFonts w:eastAsia="Times New Roman"/>
          <w:szCs w:val="24"/>
        </w:rPr>
        <w:t xml:space="preserve">Είναι η αγωνία που έχουν αυτό που τους υποκινεί. Είναι η αγωνία ότι η </w:t>
      </w:r>
      <w:r>
        <w:rPr>
          <w:rFonts w:eastAsia="Times New Roman"/>
          <w:szCs w:val="24"/>
        </w:rPr>
        <w:t xml:space="preserve">ιστορία </w:t>
      </w:r>
      <w:r>
        <w:rPr>
          <w:rFonts w:eastAsia="Times New Roman"/>
          <w:szCs w:val="24"/>
        </w:rPr>
        <w:t xml:space="preserve">τούς προσπερνά χωρίς να τους παίρνει </w:t>
      </w:r>
      <w:r>
        <w:rPr>
          <w:rFonts w:eastAsia="Times New Roman"/>
          <w:szCs w:val="24"/>
        </w:rPr>
        <w:lastRenderedPageBreak/>
        <w:t>υπ</w:t>
      </w:r>
      <w:r w:rsidRPr="00796CAF">
        <w:rPr>
          <w:rFonts w:eastAsia="Times New Roman"/>
          <w:szCs w:val="24"/>
        </w:rPr>
        <w:t xml:space="preserve">’ </w:t>
      </w:r>
      <w:r>
        <w:rPr>
          <w:rFonts w:eastAsia="Times New Roman"/>
          <w:szCs w:val="24"/>
        </w:rPr>
        <w:t xml:space="preserve">όψιν. Έχουν αγωνία γιατί η </w:t>
      </w:r>
      <w:r>
        <w:rPr>
          <w:rFonts w:eastAsia="Times New Roman"/>
          <w:szCs w:val="24"/>
        </w:rPr>
        <w:t>ιστορία</w:t>
      </w:r>
      <w:r>
        <w:rPr>
          <w:rFonts w:eastAsia="Times New Roman"/>
          <w:szCs w:val="24"/>
        </w:rPr>
        <w:t xml:space="preserve"> γράφεται πλέον απ</w:t>
      </w:r>
      <w:r>
        <w:rPr>
          <w:rFonts w:eastAsia="Times New Roman"/>
          <w:szCs w:val="24"/>
        </w:rPr>
        <w:t xml:space="preserve">ό πολιτικούς και από πολιτικές που διαμορφώνουν ένα διαφορετικό μέλλον, ένα μέλλον που αφήνει πίσω όλες τις παθογένειες του παρελθόντος, ένα μέλλον που χτίζεται με όρους δικαιοσύνης, δίκαιης ανάπτυξης, δημοκρατίας, σταθερότητας, ειρήνης και συνεργασίας με </w:t>
      </w:r>
      <w:r>
        <w:rPr>
          <w:rFonts w:eastAsia="Times New Roman"/>
          <w:szCs w:val="24"/>
        </w:rPr>
        <w:t xml:space="preserve">τους λαούς και πρωτίστως με τους γείτονές μας. Ένα τέτοιο μέλλον αξίζει να το ζεις. </w:t>
      </w:r>
    </w:p>
    <w:p w14:paraId="5EA9148C" w14:textId="77777777" w:rsidR="000F46A4" w:rsidRDefault="00307FE8">
      <w:pPr>
        <w:spacing w:line="600" w:lineRule="auto"/>
        <w:ind w:firstLine="720"/>
        <w:jc w:val="both"/>
        <w:rPr>
          <w:rFonts w:eastAsia="Times New Roman"/>
          <w:szCs w:val="24"/>
        </w:rPr>
      </w:pPr>
      <w:r>
        <w:rPr>
          <w:rFonts w:eastAsia="Times New Roman"/>
          <w:szCs w:val="24"/>
        </w:rPr>
        <w:t>Αν η Νέα Δημοκρατία θεωρεί ότι δεν μπορεί να χωρέσει σε ένα τέτοιο μέλλον, ότι δεν μπορεί να συμβαδίσει με ένα τέτοιο μέλλον, είναι δικό της πρόβλημα. Δεν της φταίμε εμείς</w:t>
      </w:r>
      <w:r>
        <w:rPr>
          <w:rFonts w:eastAsia="Times New Roman"/>
          <w:szCs w:val="24"/>
        </w:rPr>
        <w:t xml:space="preserve">. Δεν της φταίει η κοινωνία. Όσες κορόνες υπερπατριωτισμού και να επιστρατεύσει, δεν πρόκειται να καταφέρει να γυρίσει την </w:t>
      </w:r>
      <w:r>
        <w:rPr>
          <w:rFonts w:eastAsia="Times New Roman"/>
          <w:szCs w:val="24"/>
        </w:rPr>
        <w:t xml:space="preserve">ιστορία </w:t>
      </w:r>
      <w:r>
        <w:rPr>
          <w:rFonts w:eastAsia="Times New Roman"/>
          <w:szCs w:val="24"/>
        </w:rPr>
        <w:t>πίσω.</w:t>
      </w:r>
    </w:p>
    <w:p w14:paraId="5EA9148D" w14:textId="77777777" w:rsidR="000F46A4" w:rsidRDefault="00307FE8">
      <w:pPr>
        <w:spacing w:line="600" w:lineRule="auto"/>
        <w:ind w:firstLine="720"/>
        <w:jc w:val="both"/>
        <w:rPr>
          <w:rFonts w:eastAsia="Times New Roman"/>
          <w:szCs w:val="24"/>
        </w:rPr>
      </w:pPr>
      <w:r>
        <w:rPr>
          <w:rFonts w:eastAsia="Times New Roman"/>
          <w:szCs w:val="24"/>
        </w:rPr>
        <w:t>Σας ευχαριστώ.</w:t>
      </w:r>
    </w:p>
    <w:p w14:paraId="5EA9148E" w14:textId="77777777" w:rsidR="000F46A4" w:rsidRDefault="00307FE8">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EA9148F" w14:textId="77777777" w:rsidR="000F46A4" w:rsidRDefault="00307FE8">
      <w:pPr>
        <w:spacing w:line="600" w:lineRule="auto"/>
        <w:ind w:firstLine="720"/>
        <w:jc w:val="both"/>
        <w:rPr>
          <w:rFonts w:eastAsia="Times New Roman"/>
          <w:szCs w:val="24"/>
        </w:rPr>
      </w:pPr>
      <w:r w:rsidRPr="00016792">
        <w:rPr>
          <w:rFonts w:eastAsia="Times New Roman"/>
          <w:b/>
          <w:szCs w:val="24"/>
        </w:rPr>
        <w:t xml:space="preserve">ΠΡΟΕΔΡΟΣ (Νικόλαος Βούτσης): </w:t>
      </w:r>
      <w:r>
        <w:rPr>
          <w:rFonts w:eastAsia="Times New Roman"/>
          <w:szCs w:val="24"/>
        </w:rPr>
        <w:t xml:space="preserve">Κύριε Πρόεδρε, εξαιρετικός! </w:t>
      </w:r>
      <w:r>
        <w:rPr>
          <w:rFonts w:eastAsia="Times New Roman"/>
          <w:szCs w:val="24"/>
        </w:rPr>
        <w:t>Μιλήσατε 4,4 λεπτά. Πολύ καλά.</w:t>
      </w:r>
    </w:p>
    <w:p w14:paraId="5EA91490" w14:textId="77777777" w:rsidR="000F46A4" w:rsidRDefault="00307FE8">
      <w:pPr>
        <w:spacing w:line="600" w:lineRule="auto"/>
        <w:ind w:firstLine="720"/>
        <w:jc w:val="both"/>
        <w:rPr>
          <w:rFonts w:eastAsia="Times New Roman"/>
          <w:szCs w:val="24"/>
        </w:rPr>
      </w:pPr>
      <w:r w:rsidRPr="00016792">
        <w:rPr>
          <w:rFonts w:eastAsia="Times New Roman"/>
          <w:b/>
          <w:szCs w:val="24"/>
        </w:rPr>
        <w:lastRenderedPageBreak/>
        <w:t>ΔΗΜΗΤΡΙΟΣ ΣΤΑΜΑΤΗΣ:</w:t>
      </w:r>
      <w:r>
        <w:rPr>
          <w:rFonts w:eastAsia="Times New Roman"/>
          <w:szCs w:val="24"/>
        </w:rPr>
        <w:t xml:space="preserve"> Κύριε Πρόεδρε, θα ήθελα τον λόγο.</w:t>
      </w:r>
    </w:p>
    <w:p w14:paraId="5EA91491" w14:textId="77777777" w:rsidR="000F46A4" w:rsidRDefault="00307FE8">
      <w:pPr>
        <w:spacing w:line="600" w:lineRule="auto"/>
        <w:ind w:firstLine="720"/>
        <w:jc w:val="both"/>
        <w:rPr>
          <w:rFonts w:eastAsia="Times New Roman"/>
          <w:szCs w:val="24"/>
        </w:rPr>
      </w:pPr>
      <w:r w:rsidRPr="00016792">
        <w:rPr>
          <w:rFonts w:eastAsia="Times New Roman"/>
          <w:b/>
          <w:szCs w:val="24"/>
        </w:rPr>
        <w:t xml:space="preserve">ΠΡΟΕΔΡΟΣ (Νικόλαος Βούτσης): </w:t>
      </w:r>
      <w:r>
        <w:rPr>
          <w:rFonts w:eastAsia="Times New Roman"/>
          <w:szCs w:val="24"/>
        </w:rPr>
        <w:t>Δεν σας έθιξε, κύριε Σταμάτη. Προς Θεού! Σας παρακαλώ.</w:t>
      </w:r>
    </w:p>
    <w:p w14:paraId="5EA91492" w14:textId="77777777" w:rsidR="000F46A4" w:rsidRDefault="00307FE8">
      <w:pPr>
        <w:spacing w:line="600" w:lineRule="auto"/>
        <w:ind w:firstLine="720"/>
        <w:jc w:val="both"/>
        <w:rPr>
          <w:rFonts w:eastAsia="Times New Roman"/>
          <w:szCs w:val="24"/>
        </w:rPr>
      </w:pPr>
      <w:r w:rsidRPr="00016792">
        <w:rPr>
          <w:rFonts w:eastAsia="Times New Roman"/>
          <w:b/>
          <w:szCs w:val="24"/>
        </w:rPr>
        <w:t>ΔΗΜΗΤΡΙΟΣ ΣΤΑΜΑΤΗΣ:</w:t>
      </w:r>
      <w:r>
        <w:rPr>
          <w:rFonts w:eastAsia="Times New Roman"/>
          <w:szCs w:val="24"/>
        </w:rPr>
        <w:t xml:space="preserve"> Κύριε Πρόεδρε, συγγνώμη, ακούστε με. Μου αφιέρωσε ο συνάδελφος ολόκ</w:t>
      </w:r>
      <w:r>
        <w:rPr>
          <w:rFonts w:eastAsia="Times New Roman"/>
          <w:szCs w:val="24"/>
        </w:rPr>
        <w:t>ληρη ομιλία.</w:t>
      </w:r>
    </w:p>
    <w:p w14:paraId="5EA91493" w14:textId="77777777" w:rsidR="000F46A4" w:rsidRDefault="00307FE8">
      <w:pPr>
        <w:spacing w:line="600" w:lineRule="auto"/>
        <w:ind w:firstLine="720"/>
        <w:jc w:val="both"/>
        <w:rPr>
          <w:rFonts w:eastAsia="Times New Roman"/>
          <w:szCs w:val="24"/>
        </w:rPr>
      </w:pPr>
      <w:r w:rsidRPr="00016792">
        <w:rPr>
          <w:rFonts w:eastAsia="Times New Roman"/>
          <w:b/>
          <w:szCs w:val="24"/>
        </w:rPr>
        <w:t>ΠΡΟΕΔΡΟΣ (Νικόλαος Βούτσης):</w:t>
      </w:r>
      <w:r>
        <w:rPr>
          <w:rFonts w:eastAsia="Times New Roman"/>
          <w:szCs w:val="24"/>
        </w:rPr>
        <w:t xml:space="preserve"> Μια χαρά! Αναβαθμίζει την ποιότητα της δικής σας παρέμβασης. Αυτό δεν είναι θέμα. Προφανώς…</w:t>
      </w:r>
    </w:p>
    <w:p w14:paraId="5EA91494" w14:textId="77777777" w:rsidR="000F46A4" w:rsidRDefault="00307FE8">
      <w:pPr>
        <w:spacing w:line="600" w:lineRule="auto"/>
        <w:ind w:firstLine="720"/>
        <w:jc w:val="both"/>
        <w:rPr>
          <w:rFonts w:eastAsia="Times New Roman"/>
          <w:szCs w:val="24"/>
        </w:rPr>
      </w:pPr>
      <w:r w:rsidRPr="00016792">
        <w:rPr>
          <w:rFonts w:eastAsia="Times New Roman"/>
          <w:b/>
          <w:szCs w:val="24"/>
        </w:rPr>
        <w:t>ΔΗΜΗΤΡΙΟΣ ΣΤΑΜΑΤΗΣ:</w:t>
      </w:r>
      <w:r>
        <w:rPr>
          <w:rFonts w:eastAsia="Times New Roman"/>
          <w:szCs w:val="24"/>
        </w:rPr>
        <w:t xml:space="preserve"> Ζητώ συγγνώμη, αλλά εγώ δεν κατάλαβα.</w:t>
      </w:r>
    </w:p>
    <w:p w14:paraId="5EA91495" w14:textId="77777777" w:rsidR="000F46A4" w:rsidRDefault="00307FE8">
      <w:pPr>
        <w:spacing w:line="600" w:lineRule="auto"/>
        <w:ind w:firstLine="720"/>
        <w:jc w:val="both"/>
        <w:rPr>
          <w:rFonts w:eastAsia="Times New Roman"/>
          <w:szCs w:val="24"/>
        </w:rPr>
      </w:pPr>
      <w:r w:rsidRPr="00016792">
        <w:rPr>
          <w:rFonts w:eastAsia="Times New Roman"/>
          <w:b/>
          <w:szCs w:val="24"/>
        </w:rPr>
        <w:t>ΠΡΟΕΔΡΟΣ (Νικόλαος Βούτσης):</w:t>
      </w:r>
      <w:r w:rsidRPr="00713B28">
        <w:rPr>
          <w:rFonts w:eastAsia="Times New Roman"/>
          <w:szCs w:val="24"/>
        </w:rPr>
        <w:t xml:space="preserve"> </w:t>
      </w:r>
      <w:r>
        <w:rPr>
          <w:rFonts w:eastAsia="Times New Roman"/>
          <w:szCs w:val="24"/>
        </w:rPr>
        <w:t>Τι δεν καταλάβατε; Δεν θα κάνετε δι</w:t>
      </w:r>
      <w:r>
        <w:rPr>
          <w:rFonts w:eastAsia="Times New Roman"/>
          <w:szCs w:val="24"/>
        </w:rPr>
        <w:t>άλογο τώρα εδώ.</w:t>
      </w:r>
    </w:p>
    <w:p w14:paraId="5EA91496" w14:textId="77777777" w:rsidR="000F46A4" w:rsidRDefault="00307FE8">
      <w:pPr>
        <w:spacing w:line="600" w:lineRule="auto"/>
        <w:ind w:firstLine="720"/>
        <w:jc w:val="both"/>
        <w:rPr>
          <w:rFonts w:eastAsia="Times New Roman"/>
          <w:szCs w:val="24"/>
        </w:rPr>
      </w:pPr>
      <w:r w:rsidRPr="00016792">
        <w:rPr>
          <w:rFonts w:eastAsia="Times New Roman"/>
          <w:b/>
          <w:szCs w:val="24"/>
        </w:rPr>
        <w:t>ΔΗΜΗΤΡΙΟΣ ΣΤΑΜΑΤΗΣ:</w:t>
      </w:r>
      <w:r>
        <w:rPr>
          <w:rFonts w:eastAsia="Times New Roman"/>
          <w:szCs w:val="24"/>
        </w:rPr>
        <w:t xml:space="preserve"> Αυτό που είπατε, κύριε συνάδελφε, το λέτε σε έναν Βουλευτή που το 1993</w:t>
      </w:r>
      <w:r w:rsidRPr="00796CAF">
        <w:rPr>
          <w:rFonts w:eastAsia="Times New Roman"/>
          <w:szCs w:val="24"/>
        </w:rPr>
        <w:t>,</w:t>
      </w:r>
      <w:r>
        <w:rPr>
          <w:rFonts w:eastAsia="Times New Roman"/>
          <w:szCs w:val="24"/>
        </w:rPr>
        <w:t xml:space="preserve"> για να </w:t>
      </w:r>
      <w:r>
        <w:rPr>
          <w:rFonts w:eastAsia="Times New Roman"/>
          <w:szCs w:val="24"/>
        </w:rPr>
        <w:t xml:space="preserve">υπερασπίσει </w:t>
      </w:r>
      <w:r>
        <w:rPr>
          <w:rFonts w:eastAsia="Times New Roman"/>
          <w:szCs w:val="24"/>
        </w:rPr>
        <w:t xml:space="preserve">τις θέσεις </w:t>
      </w:r>
      <w:r>
        <w:rPr>
          <w:rFonts w:eastAsia="Times New Roman"/>
          <w:szCs w:val="24"/>
        </w:rPr>
        <w:t>του</w:t>
      </w:r>
      <w:r>
        <w:rPr>
          <w:rFonts w:eastAsia="Times New Roman"/>
          <w:szCs w:val="24"/>
        </w:rPr>
        <w:t xml:space="preserve">, </w:t>
      </w:r>
      <w:r>
        <w:rPr>
          <w:rFonts w:eastAsia="Times New Roman"/>
          <w:szCs w:val="24"/>
        </w:rPr>
        <w:t xml:space="preserve">παραιτήθηκε </w:t>
      </w:r>
      <w:r>
        <w:rPr>
          <w:rFonts w:eastAsia="Times New Roman"/>
          <w:szCs w:val="24"/>
        </w:rPr>
        <w:t>από τη βουλευτική ιδιότητα. Δεν έχετε το ηθικό ανάστημα!</w:t>
      </w:r>
    </w:p>
    <w:p w14:paraId="5EA91497" w14:textId="77777777" w:rsidR="000F46A4" w:rsidRDefault="00307FE8">
      <w:pPr>
        <w:spacing w:line="600" w:lineRule="auto"/>
        <w:ind w:firstLine="720"/>
        <w:jc w:val="both"/>
        <w:rPr>
          <w:rFonts w:eastAsia="Times New Roman"/>
          <w:szCs w:val="24"/>
        </w:rPr>
      </w:pPr>
      <w:r w:rsidRPr="00016792">
        <w:rPr>
          <w:rFonts w:eastAsia="Times New Roman"/>
          <w:b/>
          <w:szCs w:val="24"/>
        </w:rPr>
        <w:lastRenderedPageBreak/>
        <w:t>ΠΡΟΕΔΡΟΣ (Νικόλαος Βούτσης):</w:t>
      </w:r>
      <w:r>
        <w:rPr>
          <w:rFonts w:eastAsia="Times New Roman"/>
          <w:szCs w:val="24"/>
        </w:rPr>
        <w:t xml:space="preserve"> Εντάξει. Σας είπα και προηγουμένως. Αφήστε τα ηθικά αναστήματα και γενικότερα τέτοιου τύπου αναφορές. Δεν σας είπε τέτοιο πράγμα.</w:t>
      </w:r>
    </w:p>
    <w:p w14:paraId="5EA91498" w14:textId="77777777" w:rsidR="000F46A4" w:rsidRDefault="00307FE8">
      <w:pPr>
        <w:spacing w:line="600" w:lineRule="auto"/>
        <w:ind w:firstLine="720"/>
        <w:jc w:val="both"/>
        <w:rPr>
          <w:rFonts w:eastAsia="Times New Roman"/>
          <w:szCs w:val="24"/>
        </w:rPr>
      </w:pPr>
      <w:r w:rsidRPr="00016792">
        <w:rPr>
          <w:rFonts w:eastAsia="Times New Roman"/>
          <w:b/>
          <w:szCs w:val="24"/>
        </w:rPr>
        <w:t>ΔΗΜΗΤΡΙΟΣ ΣΤΑΜΑΤΗΣ:</w:t>
      </w:r>
      <w:r>
        <w:rPr>
          <w:rFonts w:eastAsia="Times New Roman"/>
          <w:szCs w:val="24"/>
        </w:rPr>
        <w:t xml:space="preserve"> Μου έκανε ολόκληρη αφιέρωση.</w:t>
      </w:r>
    </w:p>
    <w:p w14:paraId="5EA91499" w14:textId="77777777" w:rsidR="000F46A4" w:rsidRDefault="00307FE8">
      <w:pPr>
        <w:spacing w:line="600" w:lineRule="auto"/>
        <w:ind w:firstLine="720"/>
        <w:jc w:val="both"/>
        <w:rPr>
          <w:rFonts w:eastAsia="Times New Roman"/>
          <w:szCs w:val="24"/>
        </w:rPr>
      </w:pPr>
      <w:r w:rsidRPr="00016792">
        <w:rPr>
          <w:rFonts w:eastAsia="Times New Roman"/>
          <w:b/>
          <w:szCs w:val="24"/>
        </w:rPr>
        <w:t>ΠΡΟΕΔΡΟΣ (Νικόλαος Βούτσης):</w:t>
      </w:r>
      <w:r>
        <w:rPr>
          <w:rFonts w:eastAsia="Times New Roman"/>
          <w:szCs w:val="24"/>
        </w:rPr>
        <w:t xml:space="preserve"> Τον λόγο έχει ο Πρόεδρος κ. Τραγάκης.</w:t>
      </w:r>
    </w:p>
    <w:p w14:paraId="5EA9149A" w14:textId="77777777" w:rsidR="000F46A4" w:rsidRDefault="00307FE8">
      <w:pPr>
        <w:spacing w:line="600" w:lineRule="auto"/>
        <w:ind w:firstLine="720"/>
        <w:jc w:val="both"/>
        <w:rPr>
          <w:rFonts w:eastAsia="Times New Roman"/>
          <w:szCs w:val="24"/>
        </w:rPr>
      </w:pPr>
      <w:r w:rsidRPr="00E55760">
        <w:rPr>
          <w:rFonts w:eastAsia="Times New Roman"/>
          <w:b/>
          <w:szCs w:val="24"/>
        </w:rPr>
        <w:t>ΙΩΑΝΝΗΣ Τ</w:t>
      </w:r>
      <w:r w:rsidRPr="00E55760">
        <w:rPr>
          <w:rFonts w:eastAsia="Times New Roman"/>
          <w:b/>
          <w:szCs w:val="24"/>
        </w:rPr>
        <w:t xml:space="preserve">ΡΑΓΑΚΗΣ: </w:t>
      </w:r>
      <w:r w:rsidRPr="00E55760">
        <w:rPr>
          <w:rFonts w:eastAsia="Times New Roman"/>
          <w:szCs w:val="24"/>
        </w:rPr>
        <w:t>Κυρίες και κύριοι συνάδελφοι</w:t>
      </w:r>
      <w:r>
        <w:rPr>
          <w:rFonts w:eastAsia="Times New Roman"/>
          <w:szCs w:val="24"/>
        </w:rPr>
        <w:t xml:space="preserve">, </w:t>
      </w:r>
      <w:r w:rsidRPr="00E55760">
        <w:rPr>
          <w:rFonts w:eastAsia="Times New Roman"/>
          <w:bCs/>
          <w:shd w:val="clear" w:color="auto" w:fill="FFFFFF"/>
        </w:rPr>
        <w:t>θα</w:t>
      </w:r>
      <w:r>
        <w:rPr>
          <w:rFonts w:eastAsia="Times New Roman"/>
          <w:szCs w:val="24"/>
        </w:rPr>
        <w:t xml:space="preserve"> μιλήσω λίγο θεσμικά. Συζητάμε για την </w:t>
      </w:r>
      <w:r w:rsidRPr="00144FE9">
        <w:rPr>
          <w:rFonts w:eastAsia="Times New Roman"/>
          <w:szCs w:val="24"/>
        </w:rPr>
        <w:t xml:space="preserve">πρόταση </w:t>
      </w:r>
      <w:r>
        <w:rPr>
          <w:rFonts w:eastAsia="Times New Roman"/>
          <w:szCs w:val="24"/>
        </w:rPr>
        <w:t xml:space="preserve">δυσπιστίας κατά του συνόλου της Κυβέρνησης που καταθέσαμε ως Αξιωματική Αντιπολίτευση, για να αναδείξουμε </w:t>
      </w:r>
      <w:r w:rsidRPr="00144FE9">
        <w:rPr>
          <w:rFonts w:eastAsia="Times New Roman"/>
          <w:szCs w:val="24"/>
        </w:rPr>
        <w:t>με</w:t>
      </w:r>
      <w:r>
        <w:rPr>
          <w:rFonts w:eastAsia="Times New Roman"/>
          <w:szCs w:val="24"/>
        </w:rPr>
        <w:t xml:space="preserve"> τον πλέον κατηγορηματικό τρόπο την έλλειψη </w:t>
      </w:r>
      <w:r w:rsidRPr="00E55760">
        <w:rPr>
          <w:rFonts w:eastAsia="Times New Roman"/>
          <w:szCs w:val="24"/>
        </w:rPr>
        <w:t>πολιτική</w:t>
      </w:r>
      <w:r>
        <w:rPr>
          <w:rFonts w:eastAsia="Times New Roman"/>
          <w:szCs w:val="24"/>
        </w:rPr>
        <w:t>ς</w:t>
      </w:r>
      <w:r>
        <w:rPr>
          <w:rFonts w:eastAsia="Times New Roman"/>
          <w:szCs w:val="24"/>
        </w:rPr>
        <w:t xml:space="preserve"> νομιμο</w:t>
      </w:r>
      <w:r>
        <w:rPr>
          <w:rFonts w:eastAsia="Times New Roman"/>
          <w:szCs w:val="24"/>
        </w:rPr>
        <w:t xml:space="preserve">ποίησης της </w:t>
      </w:r>
      <w:r w:rsidRPr="00E55760">
        <w:rPr>
          <w:rFonts w:eastAsia="Times New Roman"/>
          <w:bCs/>
        </w:rPr>
        <w:t>Κυβέρνηση</w:t>
      </w:r>
      <w:r>
        <w:rPr>
          <w:rFonts w:eastAsia="Times New Roman"/>
          <w:szCs w:val="24"/>
        </w:rPr>
        <w:t xml:space="preserve">ς </w:t>
      </w:r>
      <w:r w:rsidRPr="00E55760">
        <w:rPr>
          <w:rFonts w:eastAsia="Times New Roman"/>
          <w:bCs/>
          <w:shd w:val="clear" w:color="auto" w:fill="FFFFFF"/>
        </w:rPr>
        <w:t>να</w:t>
      </w:r>
      <w:r>
        <w:rPr>
          <w:rFonts w:eastAsia="Times New Roman"/>
          <w:szCs w:val="24"/>
        </w:rPr>
        <w:t xml:space="preserve"> υπογράψει </w:t>
      </w:r>
      <w:r w:rsidRPr="00E55760">
        <w:rPr>
          <w:rFonts w:eastAsia="Times New Roman"/>
          <w:bCs/>
          <w:shd w:val="clear" w:color="auto" w:fill="FFFFFF"/>
        </w:rPr>
        <w:t>μια</w:t>
      </w:r>
      <w:r>
        <w:rPr>
          <w:rFonts w:eastAsia="Times New Roman"/>
          <w:szCs w:val="24"/>
        </w:rPr>
        <w:t xml:space="preserve"> συμφωνία για το Σκοπιανό. </w:t>
      </w:r>
    </w:p>
    <w:p w14:paraId="5EA9149B" w14:textId="77777777" w:rsidR="000F46A4" w:rsidRDefault="00307FE8">
      <w:pPr>
        <w:spacing w:line="600" w:lineRule="auto"/>
        <w:ind w:firstLine="720"/>
        <w:jc w:val="both"/>
        <w:rPr>
          <w:rFonts w:eastAsia="Times New Roman"/>
          <w:szCs w:val="24"/>
        </w:rPr>
      </w:pPr>
      <w:r>
        <w:rPr>
          <w:rFonts w:eastAsia="Times New Roman"/>
          <w:szCs w:val="24"/>
        </w:rPr>
        <w:t xml:space="preserve">Καταθέσαμε πρόταση δυσπιστίας, </w:t>
      </w:r>
      <w:r w:rsidRPr="00E55760">
        <w:rPr>
          <w:rFonts w:eastAsia="Times New Roman"/>
        </w:rPr>
        <w:t>για να</w:t>
      </w:r>
      <w:r>
        <w:rPr>
          <w:rFonts w:eastAsia="Times New Roman"/>
          <w:szCs w:val="24"/>
        </w:rPr>
        <w:t xml:space="preserve"> αποκαλύψουμε τα ψέματα της </w:t>
      </w:r>
      <w:r w:rsidRPr="00E55760">
        <w:rPr>
          <w:rFonts w:eastAsia="Times New Roman"/>
          <w:bCs/>
        </w:rPr>
        <w:t>Κυβέρνηση</w:t>
      </w:r>
      <w:r>
        <w:rPr>
          <w:rFonts w:eastAsia="Times New Roman"/>
          <w:szCs w:val="24"/>
        </w:rPr>
        <w:t xml:space="preserve">ς, τις υποχωρήσεις </w:t>
      </w:r>
      <w:r w:rsidRPr="00E55760">
        <w:rPr>
          <w:rFonts w:eastAsia="Times New Roman"/>
          <w:bCs/>
        </w:rPr>
        <w:t>και</w:t>
      </w:r>
      <w:r>
        <w:rPr>
          <w:rFonts w:eastAsia="Times New Roman"/>
          <w:szCs w:val="24"/>
        </w:rPr>
        <w:t xml:space="preserve"> τις γκρίζες ζώνες, </w:t>
      </w:r>
      <w:r w:rsidRPr="00E55760">
        <w:rPr>
          <w:rFonts w:eastAsia="Times New Roman"/>
          <w:bCs/>
          <w:shd w:val="clear" w:color="auto" w:fill="FFFFFF"/>
        </w:rPr>
        <w:t>που</w:t>
      </w:r>
      <w:r>
        <w:rPr>
          <w:rFonts w:eastAsia="Times New Roman"/>
          <w:szCs w:val="24"/>
        </w:rPr>
        <w:t xml:space="preserve"> εμπεριέχονται σε αυτή</w:t>
      </w:r>
      <w:r>
        <w:rPr>
          <w:rFonts w:eastAsia="Times New Roman"/>
          <w:szCs w:val="24"/>
        </w:rPr>
        <w:t>ν</w:t>
      </w:r>
      <w:r>
        <w:rPr>
          <w:rFonts w:eastAsia="Times New Roman"/>
          <w:szCs w:val="24"/>
        </w:rPr>
        <w:t xml:space="preserve"> τη συμφωνία </w:t>
      </w:r>
      <w:r w:rsidRPr="00E55760">
        <w:rPr>
          <w:rFonts w:eastAsia="Times New Roman"/>
          <w:bCs/>
          <w:shd w:val="clear" w:color="auto" w:fill="FFFFFF"/>
        </w:rPr>
        <w:t>που</w:t>
      </w:r>
      <w:r>
        <w:rPr>
          <w:rFonts w:eastAsia="Times New Roman"/>
          <w:szCs w:val="24"/>
        </w:rPr>
        <w:t xml:space="preserve"> ετοιμάζεται </w:t>
      </w:r>
      <w:r w:rsidRPr="00E55760">
        <w:rPr>
          <w:rFonts w:eastAsia="Times New Roman"/>
          <w:bCs/>
          <w:shd w:val="clear" w:color="auto" w:fill="FFFFFF"/>
        </w:rPr>
        <w:t>να</w:t>
      </w:r>
      <w:r>
        <w:rPr>
          <w:rFonts w:eastAsia="Times New Roman"/>
          <w:szCs w:val="24"/>
        </w:rPr>
        <w:t xml:space="preserve"> υπογράψει ο κ. Τσίπρας. </w:t>
      </w:r>
    </w:p>
    <w:p w14:paraId="5EA9149C" w14:textId="77777777" w:rsidR="000F46A4" w:rsidRDefault="00307FE8">
      <w:pPr>
        <w:spacing w:line="600" w:lineRule="auto"/>
        <w:ind w:firstLine="720"/>
        <w:jc w:val="both"/>
        <w:rPr>
          <w:rFonts w:eastAsia="Times New Roman"/>
          <w:szCs w:val="24"/>
        </w:rPr>
      </w:pPr>
      <w:r>
        <w:rPr>
          <w:rFonts w:eastAsia="Times New Roman"/>
          <w:szCs w:val="24"/>
        </w:rPr>
        <w:lastRenderedPageBreak/>
        <w:t xml:space="preserve">Το περιεχόμενο της συμφωνίας αυτής καθαυτής, το γεγονός </w:t>
      </w:r>
      <w:r w:rsidRPr="00E55760">
        <w:rPr>
          <w:rFonts w:eastAsia="Times New Roman"/>
          <w:bCs/>
          <w:shd w:val="clear" w:color="auto" w:fill="FFFFFF"/>
        </w:rPr>
        <w:t>ότι</w:t>
      </w:r>
      <w:r>
        <w:rPr>
          <w:rFonts w:eastAsia="Times New Roman"/>
          <w:szCs w:val="24"/>
        </w:rPr>
        <w:t xml:space="preserve"> </w:t>
      </w:r>
      <w:r w:rsidRPr="00E55760">
        <w:rPr>
          <w:rFonts w:eastAsia="Times New Roman"/>
          <w:bCs/>
        </w:rPr>
        <w:t>είναι</w:t>
      </w:r>
      <w:r>
        <w:rPr>
          <w:rFonts w:eastAsia="Times New Roman"/>
          <w:szCs w:val="24"/>
        </w:rPr>
        <w:t xml:space="preserve"> </w:t>
      </w:r>
      <w:r w:rsidRPr="00E55760">
        <w:rPr>
          <w:rFonts w:eastAsia="Times New Roman"/>
          <w:bCs/>
          <w:shd w:val="clear" w:color="auto" w:fill="FFFFFF"/>
        </w:rPr>
        <w:t>μ</w:t>
      </w:r>
      <w:r>
        <w:rPr>
          <w:rFonts w:eastAsia="Times New Roman"/>
          <w:bCs/>
          <w:shd w:val="clear" w:color="auto" w:fill="FFFFFF"/>
        </w:rPr>
        <w:t>ί</w:t>
      </w:r>
      <w:r w:rsidRPr="00E55760">
        <w:rPr>
          <w:rFonts w:eastAsia="Times New Roman"/>
          <w:bCs/>
          <w:shd w:val="clear" w:color="auto" w:fill="FFFFFF"/>
        </w:rPr>
        <w:t>α</w:t>
      </w:r>
      <w:r>
        <w:rPr>
          <w:rFonts w:eastAsia="Times New Roman"/>
          <w:szCs w:val="24"/>
        </w:rPr>
        <w:t xml:space="preserve"> </w:t>
      </w:r>
      <w:r>
        <w:rPr>
          <w:rFonts w:eastAsia="Times New Roman"/>
          <w:szCs w:val="24"/>
        </w:rPr>
        <w:t xml:space="preserve">προβληματική συμφωνία, </w:t>
      </w:r>
      <w:r w:rsidRPr="00E55760">
        <w:rPr>
          <w:rFonts w:eastAsia="Times New Roman"/>
          <w:bCs/>
        </w:rPr>
        <w:t>είναι</w:t>
      </w:r>
      <w:r>
        <w:rPr>
          <w:rFonts w:eastAsia="Times New Roman"/>
          <w:szCs w:val="24"/>
        </w:rPr>
        <w:t xml:space="preserve"> ένα ζήτημα. Ο τρόπος </w:t>
      </w:r>
      <w:r w:rsidRPr="00E55760">
        <w:rPr>
          <w:rFonts w:eastAsia="Times New Roman"/>
          <w:bCs/>
          <w:shd w:val="clear" w:color="auto" w:fill="FFFFFF"/>
        </w:rPr>
        <w:t>που</w:t>
      </w:r>
      <w:r>
        <w:rPr>
          <w:rFonts w:eastAsia="Times New Roman"/>
          <w:szCs w:val="24"/>
        </w:rPr>
        <w:t xml:space="preserve"> η </w:t>
      </w:r>
      <w:r w:rsidRPr="00E55760">
        <w:rPr>
          <w:rFonts w:eastAsia="Times New Roman"/>
          <w:bCs/>
        </w:rPr>
        <w:t>Κυβέρνηση</w:t>
      </w:r>
      <w:r>
        <w:rPr>
          <w:rFonts w:eastAsia="Times New Roman"/>
          <w:szCs w:val="24"/>
        </w:rPr>
        <w:t xml:space="preserve"> </w:t>
      </w:r>
      <w:r w:rsidRPr="00E55760">
        <w:rPr>
          <w:rFonts w:eastAsia="Times New Roman"/>
          <w:bCs/>
        </w:rPr>
        <w:t>και</w:t>
      </w:r>
      <w:r>
        <w:rPr>
          <w:rFonts w:eastAsia="Times New Roman"/>
          <w:szCs w:val="24"/>
        </w:rPr>
        <w:t xml:space="preserve"> προσωπικά ο κ. Τσίπρας χειρίστηκε ένα εθνικό θέμα </w:t>
      </w:r>
      <w:r w:rsidRPr="00E55760">
        <w:rPr>
          <w:rFonts w:eastAsia="Times New Roman"/>
          <w:bCs/>
        </w:rPr>
        <w:t>είναι</w:t>
      </w:r>
      <w:r>
        <w:rPr>
          <w:rFonts w:eastAsia="Times New Roman"/>
          <w:szCs w:val="24"/>
        </w:rPr>
        <w:t xml:space="preserve"> ένα άλλο, εξίσου σημαντικό, αν όχι</w:t>
      </w:r>
      <w:r>
        <w:rPr>
          <w:rFonts w:eastAsia="Times New Roman"/>
          <w:szCs w:val="24"/>
        </w:rPr>
        <w:t xml:space="preserve"> σημαντικότερο, ζήτημα. </w:t>
      </w:r>
      <w:r w:rsidRPr="00E55760">
        <w:rPr>
          <w:rFonts w:eastAsia="Times New Roman"/>
        </w:rPr>
        <w:t>Διότι</w:t>
      </w:r>
      <w:r>
        <w:rPr>
          <w:rFonts w:eastAsia="Times New Roman"/>
          <w:szCs w:val="24"/>
        </w:rPr>
        <w:t xml:space="preserve"> όλο αυτό το διάστημα γίναμε μάρτυρες καθολικής απαξίωσης της δημοκρατίας </w:t>
      </w:r>
      <w:r w:rsidRPr="00E55760">
        <w:rPr>
          <w:rFonts w:eastAsia="Times New Roman"/>
          <w:bCs/>
        </w:rPr>
        <w:t>και</w:t>
      </w:r>
      <w:r>
        <w:rPr>
          <w:rFonts w:eastAsia="Times New Roman"/>
          <w:szCs w:val="24"/>
        </w:rPr>
        <w:t xml:space="preserve"> προκλητικής περιφρόνησης των θεσμών. </w:t>
      </w:r>
    </w:p>
    <w:p w14:paraId="5EA9149D" w14:textId="77777777" w:rsidR="000F46A4" w:rsidRDefault="00307FE8">
      <w:pPr>
        <w:spacing w:line="600" w:lineRule="auto"/>
        <w:ind w:firstLine="720"/>
        <w:jc w:val="both"/>
        <w:rPr>
          <w:rFonts w:eastAsia="Times New Roman"/>
          <w:bCs/>
          <w:shd w:val="clear" w:color="auto" w:fill="FFFFFF"/>
        </w:rPr>
      </w:pPr>
      <w:r>
        <w:rPr>
          <w:rFonts w:eastAsia="Times New Roman"/>
          <w:szCs w:val="24"/>
        </w:rPr>
        <w:t xml:space="preserve">Αυτά </w:t>
      </w:r>
      <w:r w:rsidRPr="00E55760">
        <w:rPr>
          <w:rFonts w:eastAsia="Times New Roman"/>
          <w:bCs/>
          <w:shd w:val="clear" w:color="auto" w:fill="FFFFFF"/>
        </w:rPr>
        <w:t>που</w:t>
      </w:r>
      <w:r>
        <w:rPr>
          <w:rFonts w:eastAsia="Times New Roman"/>
          <w:szCs w:val="24"/>
        </w:rPr>
        <w:t xml:space="preserve"> συνέβησαν στη </w:t>
      </w:r>
      <w:r w:rsidRPr="00E55760">
        <w:rPr>
          <w:rFonts w:eastAsia="Times New Roman"/>
          <w:bCs/>
          <w:shd w:val="clear" w:color="auto" w:fill="FFFFFF"/>
        </w:rPr>
        <w:t>διαπραγμάτευση</w:t>
      </w:r>
      <w:r>
        <w:rPr>
          <w:rFonts w:eastAsia="Times New Roman"/>
          <w:szCs w:val="24"/>
        </w:rPr>
        <w:t xml:space="preserve"> </w:t>
      </w:r>
      <w:r w:rsidRPr="00E55760">
        <w:rPr>
          <w:rFonts w:eastAsia="Times New Roman"/>
          <w:bCs/>
          <w:shd w:val="clear" w:color="auto" w:fill="FFFFFF"/>
        </w:rPr>
        <w:t xml:space="preserve">δεν </w:t>
      </w:r>
      <w:r>
        <w:rPr>
          <w:rFonts w:eastAsia="Times New Roman"/>
          <w:szCs w:val="24"/>
        </w:rPr>
        <w:t xml:space="preserve">έχουν προηγούμενο στην </w:t>
      </w:r>
      <w:r w:rsidRPr="00E55760">
        <w:rPr>
          <w:rFonts w:eastAsia="Times New Roman"/>
          <w:szCs w:val="24"/>
        </w:rPr>
        <w:t>πολιτική</w:t>
      </w:r>
      <w:r>
        <w:rPr>
          <w:rFonts w:eastAsia="Times New Roman"/>
          <w:szCs w:val="24"/>
        </w:rPr>
        <w:t xml:space="preserve"> ιστορία της χώρας. Για πρώτη φορά ένα</w:t>
      </w:r>
      <w:r>
        <w:rPr>
          <w:rFonts w:eastAsia="Times New Roman"/>
          <w:szCs w:val="24"/>
        </w:rPr>
        <w:t xml:space="preserve">ς </w:t>
      </w:r>
      <w:r w:rsidRPr="00E55760">
        <w:rPr>
          <w:rFonts w:eastAsia="Times New Roman"/>
        </w:rPr>
        <w:t xml:space="preserve">Πρωθυπουργός </w:t>
      </w:r>
      <w:r>
        <w:rPr>
          <w:rFonts w:eastAsia="Times New Roman"/>
          <w:szCs w:val="24"/>
        </w:rPr>
        <w:t xml:space="preserve">μεθοδεύει </w:t>
      </w:r>
      <w:r w:rsidRPr="00E55760">
        <w:rPr>
          <w:rFonts w:eastAsia="Times New Roman"/>
          <w:bCs/>
          <w:shd w:val="clear" w:color="auto" w:fill="FFFFFF"/>
        </w:rPr>
        <w:t>μια</w:t>
      </w:r>
      <w:r>
        <w:rPr>
          <w:rFonts w:eastAsia="Times New Roman"/>
          <w:szCs w:val="24"/>
        </w:rPr>
        <w:t xml:space="preserve"> τόσο σημαντική συμφωνία για τα εθνικά μας συμφέροντα, αγνοώντας προκλητικά </w:t>
      </w:r>
      <w:r w:rsidRPr="00E55760">
        <w:rPr>
          <w:rFonts w:eastAsia="Times New Roman"/>
          <w:bCs/>
        </w:rPr>
        <w:t>και</w:t>
      </w:r>
      <w:r>
        <w:rPr>
          <w:rFonts w:eastAsia="Times New Roman"/>
          <w:szCs w:val="24"/>
        </w:rPr>
        <w:t xml:space="preserve"> αλαζονικά την </w:t>
      </w:r>
      <w:r w:rsidRPr="00E55760">
        <w:rPr>
          <w:rFonts w:eastAsia="Times New Roman"/>
          <w:bCs/>
          <w:shd w:val="clear" w:color="auto" w:fill="FFFFFF"/>
        </w:rPr>
        <w:t>Αξιωματική Αντιπολίτευση και</w:t>
      </w:r>
      <w:r>
        <w:rPr>
          <w:rFonts w:eastAsia="Times New Roman"/>
          <w:bCs/>
          <w:shd w:val="clear" w:color="auto" w:fill="FFFFFF"/>
        </w:rPr>
        <w:t xml:space="preserve"> το σύνολο των </w:t>
      </w:r>
      <w:r w:rsidRPr="00E55760">
        <w:rPr>
          <w:rFonts w:eastAsia="Times New Roman"/>
          <w:bCs/>
          <w:shd w:val="clear" w:color="auto" w:fill="FFFFFF"/>
        </w:rPr>
        <w:t>κοινοβουλευτικ</w:t>
      </w:r>
      <w:r>
        <w:rPr>
          <w:rFonts w:eastAsia="Times New Roman"/>
          <w:bCs/>
          <w:shd w:val="clear" w:color="auto" w:fill="FFFFFF"/>
        </w:rPr>
        <w:t xml:space="preserve">ών δυνάμεων της χώρας. Δεν θέλησε να αναζητήσει συναινέσεις. Δεν θέλησε </w:t>
      </w:r>
      <w:r w:rsidRPr="00E55760">
        <w:rPr>
          <w:rFonts w:eastAsia="Times New Roman"/>
          <w:bCs/>
          <w:shd w:val="clear" w:color="auto" w:fill="FFFFFF"/>
        </w:rPr>
        <w:t>να</w:t>
      </w:r>
      <w:r>
        <w:rPr>
          <w:rFonts w:eastAsia="Times New Roman"/>
          <w:bCs/>
          <w:shd w:val="clear" w:color="auto" w:fill="FFFFFF"/>
        </w:rPr>
        <w:t xml:space="preserve"> διαμορφώσει </w:t>
      </w:r>
      <w:r w:rsidRPr="00E55760">
        <w:rPr>
          <w:rFonts w:eastAsia="Times New Roman"/>
          <w:bCs/>
          <w:shd w:val="clear" w:color="auto" w:fill="FFFFFF"/>
        </w:rPr>
        <w:t>μια</w:t>
      </w:r>
      <w:r>
        <w:rPr>
          <w:rFonts w:eastAsia="Times New Roman"/>
          <w:bCs/>
          <w:shd w:val="clear" w:color="auto" w:fill="FFFFFF"/>
        </w:rPr>
        <w:t xml:space="preserve"> εθνική γραμμή. </w:t>
      </w:r>
      <w:r w:rsidRPr="00E55760">
        <w:rPr>
          <w:rFonts w:eastAsia="Times New Roman"/>
          <w:bCs/>
          <w:shd w:val="clear" w:color="auto" w:fill="FFFFFF"/>
        </w:rPr>
        <w:t xml:space="preserve">Δεν </w:t>
      </w:r>
      <w:r>
        <w:rPr>
          <w:rFonts w:eastAsia="Times New Roman"/>
          <w:bCs/>
          <w:shd w:val="clear" w:color="auto" w:fill="FFFFFF"/>
        </w:rPr>
        <w:t xml:space="preserve">αισθάνθηκε καν την </w:t>
      </w:r>
      <w:r w:rsidRPr="00E55760">
        <w:rPr>
          <w:rFonts w:eastAsia="Times New Roman"/>
          <w:bCs/>
          <w:shd w:val="clear" w:color="auto" w:fill="FFFFFF"/>
        </w:rPr>
        <w:t>ανάγκη</w:t>
      </w:r>
      <w:r>
        <w:rPr>
          <w:rFonts w:eastAsia="Times New Roman"/>
          <w:bCs/>
          <w:shd w:val="clear" w:color="auto" w:fill="FFFFFF"/>
        </w:rPr>
        <w:t xml:space="preserve"> </w:t>
      </w:r>
      <w:r w:rsidRPr="00E55760">
        <w:rPr>
          <w:rFonts w:eastAsia="Times New Roman"/>
          <w:bCs/>
          <w:shd w:val="clear" w:color="auto" w:fill="FFFFFF"/>
        </w:rPr>
        <w:t>να</w:t>
      </w:r>
      <w:r>
        <w:rPr>
          <w:rFonts w:eastAsia="Times New Roman"/>
          <w:bCs/>
          <w:shd w:val="clear" w:color="auto" w:fill="FFFFFF"/>
        </w:rPr>
        <w:t xml:space="preserve"> ενημερώσει τη Βουλή</w:t>
      </w:r>
      <w:r w:rsidRPr="00E55760">
        <w:rPr>
          <w:rFonts w:eastAsia="Times New Roman"/>
          <w:bCs/>
          <w:shd w:val="clear" w:color="auto" w:fill="FFFFFF"/>
        </w:rPr>
        <w:t xml:space="preserve"> των Ελλήνων</w:t>
      </w:r>
      <w:r>
        <w:rPr>
          <w:rFonts w:eastAsia="Times New Roman"/>
          <w:bCs/>
          <w:shd w:val="clear" w:color="auto" w:fill="FFFFFF"/>
        </w:rPr>
        <w:t xml:space="preserve"> </w:t>
      </w:r>
      <w:r w:rsidRPr="0040522F">
        <w:rPr>
          <w:rFonts w:eastAsia="Times New Roman"/>
          <w:bCs/>
          <w:shd w:val="clear" w:color="auto" w:fill="FFFFFF"/>
        </w:rPr>
        <w:t>και</w:t>
      </w:r>
      <w:r>
        <w:rPr>
          <w:rFonts w:eastAsia="Times New Roman"/>
          <w:bCs/>
          <w:shd w:val="clear" w:color="auto" w:fill="FFFFFF"/>
        </w:rPr>
        <w:t xml:space="preserve"> τους Έλληνες, ως όφειλε. Διαπραγματεύτηκε για μήνες εν κρυπτώ, μυστικά, </w:t>
      </w:r>
      <w:r w:rsidRPr="0040522F">
        <w:rPr>
          <w:rFonts w:eastAsia="Times New Roman"/>
          <w:bCs/>
          <w:shd w:val="clear" w:color="auto" w:fill="FFFFFF"/>
        </w:rPr>
        <w:t>και</w:t>
      </w:r>
      <w:r>
        <w:rPr>
          <w:rFonts w:eastAsia="Times New Roman"/>
          <w:bCs/>
          <w:shd w:val="clear" w:color="auto" w:fill="FFFFFF"/>
        </w:rPr>
        <w:t xml:space="preserve"> χειρίστηκε ένα εθνικό θέμα με διχαστικό τρόπο </w:t>
      </w:r>
      <w:r w:rsidRPr="00E55760">
        <w:rPr>
          <w:rFonts w:eastAsia="Times New Roman"/>
          <w:bCs/>
          <w:shd w:val="clear" w:color="auto" w:fill="FFFFFF"/>
        </w:rPr>
        <w:t>και</w:t>
      </w:r>
      <w:r>
        <w:rPr>
          <w:rFonts w:eastAsia="Times New Roman"/>
          <w:bCs/>
          <w:shd w:val="clear" w:color="auto" w:fill="FFFFFF"/>
        </w:rPr>
        <w:t xml:space="preserve"> </w:t>
      </w:r>
      <w:r w:rsidRPr="00E55760">
        <w:rPr>
          <w:rFonts w:eastAsia="Times New Roman"/>
          <w:bCs/>
          <w:shd w:val="clear" w:color="auto" w:fill="FFFFFF"/>
        </w:rPr>
        <w:t>μ</w:t>
      </w:r>
      <w:r>
        <w:rPr>
          <w:rFonts w:eastAsia="Times New Roman"/>
          <w:bCs/>
          <w:shd w:val="clear" w:color="auto" w:fill="FFFFFF"/>
        </w:rPr>
        <w:t>ε όρους εσωτερικής μικροπολι</w:t>
      </w:r>
      <w:r>
        <w:rPr>
          <w:rFonts w:eastAsia="Times New Roman"/>
          <w:bCs/>
          <w:shd w:val="clear" w:color="auto" w:fill="FFFFFF"/>
        </w:rPr>
        <w:t xml:space="preserve">τικής. </w:t>
      </w:r>
    </w:p>
    <w:p w14:paraId="5EA9149E" w14:textId="77777777" w:rsidR="000F46A4" w:rsidRDefault="00307FE8">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Φτάσαμε στο σημείο η </w:t>
      </w:r>
      <w:r w:rsidRPr="00FE7B79">
        <w:rPr>
          <w:rFonts w:eastAsia="Times New Roman"/>
          <w:bCs/>
          <w:shd w:val="clear" w:color="auto" w:fill="FFFFFF"/>
        </w:rPr>
        <w:t>Κυβέρνηση</w:t>
      </w:r>
      <w:r>
        <w:rPr>
          <w:rFonts w:eastAsia="Times New Roman"/>
          <w:bCs/>
          <w:shd w:val="clear" w:color="auto" w:fill="FFFFFF"/>
        </w:rPr>
        <w:t xml:space="preserve"> </w:t>
      </w:r>
      <w:r w:rsidRPr="00FE7B79">
        <w:rPr>
          <w:rFonts w:eastAsia="Times New Roman"/>
          <w:bCs/>
          <w:shd w:val="clear" w:color="auto" w:fill="FFFFFF"/>
        </w:rPr>
        <w:t>να</w:t>
      </w:r>
      <w:r>
        <w:rPr>
          <w:rFonts w:eastAsia="Times New Roman"/>
          <w:bCs/>
          <w:shd w:val="clear" w:color="auto" w:fill="FFFFFF"/>
        </w:rPr>
        <w:t xml:space="preserve"> απειλήσει την Αντιπολίτευση με τον επιλεκτικό αποχαρακτηρισμό απορρήτων εγγράφων του Υπουργείου Εξωτερικών. Αυτά </w:t>
      </w:r>
      <w:r w:rsidRPr="00FE7B79">
        <w:rPr>
          <w:rFonts w:eastAsia="Times New Roman"/>
          <w:bCs/>
          <w:shd w:val="clear" w:color="auto" w:fill="FFFFFF"/>
        </w:rPr>
        <w:t>είναι</w:t>
      </w:r>
      <w:r>
        <w:rPr>
          <w:rFonts w:eastAsia="Times New Roman"/>
          <w:bCs/>
          <w:shd w:val="clear" w:color="auto" w:fill="FFFFFF"/>
        </w:rPr>
        <w:t xml:space="preserve"> αδιανόητα πράγματα. Πρόκειται για την απόλυτη καταρράκωση των θεσμών. </w:t>
      </w:r>
      <w:r w:rsidRPr="00FE7B79">
        <w:rPr>
          <w:rFonts w:eastAsia="Times New Roman"/>
          <w:bCs/>
          <w:shd w:val="clear" w:color="auto" w:fill="FFFFFF"/>
        </w:rPr>
        <w:t>Είναι</w:t>
      </w:r>
      <w:r>
        <w:rPr>
          <w:rFonts w:eastAsia="Times New Roman"/>
          <w:bCs/>
          <w:shd w:val="clear" w:color="auto" w:fill="FFFFFF"/>
        </w:rPr>
        <w:t xml:space="preserve"> αδιανόητα! </w:t>
      </w:r>
      <w:r w:rsidRPr="00FE7B79">
        <w:rPr>
          <w:rFonts w:eastAsia="Times New Roman"/>
          <w:bCs/>
          <w:shd w:val="clear" w:color="auto" w:fill="FFFFFF"/>
        </w:rPr>
        <w:t>Και</w:t>
      </w:r>
      <w:r>
        <w:rPr>
          <w:rFonts w:eastAsia="Times New Roman"/>
          <w:bCs/>
          <w:shd w:val="clear" w:color="auto" w:fill="FFFFFF"/>
        </w:rPr>
        <w:t xml:space="preserve"> αν π</w:t>
      </w:r>
      <w:r>
        <w:rPr>
          <w:rFonts w:eastAsia="Times New Roman"/>
          <w:bCs/>
          <w:shd w:val="clear" w:color="auto" w:fill="FFFFFF"/>
        </w:rPr>
        <w:t xml:space="preserve">ιστεύετε </w:t>
      </w:r>
      <w:r w:rsidRPr="00FE7B79">
        <w:rPr>
          <w:rFonts w:eastAsia="Times New Roman"/>
          <w:bCs/>
          <w:shd w:val="clear" w:color="auto" w:fill="FFFFFF"/>
        </w:rPr>
        <w:t>ότι</w:t>
      </w:r>
      <w:r>
        <w:rPr>
          <w:rFonts w:eastAsia="Times New Roman"/>
          <w:bCs/>
          <w:shd w:val="clear" w:color="auto" w:fill="FFFFFF"/>
        </w:rPr>
        <w:t xml:space="preserve"> στην </w:t>
      </w:r>
      <w:r w:rsidRPr="00FE7B79">
        <w:rPr>
          <w:rFonts w:eastAsia="Times New Roman"/>
          <w:bCs/>
          <w:shd w:val="clear" w:color="auto" w:fill="FFFFFF"/>
        </w:rPr>
        <w:t>πολιτική</w:t>
      </w:r>
      <w:r>
        <w:rPr>
          <w:rFonts w:eastAsia="Times New Roman"/>
          <w:bCs/>
          <w:shd w:val="clear" w:color="auto" w:fill="FFFFFF"/>
        </w:rPr>
        <w:t xml:space="preserve"> </w:t>
      </w:r>
      <w:r w:rsidRPr="00FE7B79">
        <w:rPr>
          <w:rFonts w:eastAsia="Times New Roman"/>
          <w:bCs/>
          <w:shd w:val="clear" w:color="auto" w:fill="FFFFFF"/>
        </w:rPr>
        <w:t xml:space="preserve">δεν </w:t>
      </w:r>
      <w:r>
        <w:rPr>
          <w:rFonts w:eastAsia="Times New Roman"/>
          <w:bCs/>
          <w:shd w:val="clear" w:color="auto" w:fill="FFFFFF"/>
        </w:rPr>
        <w:t xml:space="preserve"> </w:t>
      </w:r>
      <w:r w:rsidRPr="00FE7B79">
        <w:rPr>
          <w:rFonts w:eastAsia="Times New Roman"/>
          <w:bCs/>
          <w:shd w:val="clear" w:color="auto" w:fill="FFFFFF"/>
        </w:rPr>
        <w:t>έχει</w:t>
      </w:r>
      <w:r>
        <w:rPr>
          <w:rFonts w:eastAsia="Times New Roman"/>
          <w:bCs/>
          <w:shd w:val="clear" w:color="auto" w:fill="FFFFFF"/>
        </w:rPr>
        <w:t xml:space="preserve"> τόσο σημασία η μέθοδος </w:t>
      </w:r>
      <w:r w:rsidRPr="00FE7B79">
        <w:rPr>
          <w:rFonts w:eastAsia="Times New Roman"/>
          <w:bCs/>
          <w:shd w:val="clear" w:color="auto" w:fill="FFFFFF"/>
        </w:rPr>
        <w:t>αλλά</w:t>
      </w:r>
      <w:r>
        <w:rPr>
          <w:rFonts w:eastAsia="Times New Roman"/>
          <w:bCs/>
          <w:shd w:val="clear" w:color="auto" w:fill="FFFFFF"/>
        </w:rPr>
        <w:t xml:space="preserve"> η ουσία, κάνετε λάθος. Η ουσία της δημοκρατίας </w:t>
      </w:r>
      <w:r w:rsidRPr="00FE7B79">
        <w:rPr>
          <w:rFonts w:eastAsia="Times New Roman"/>
          <w:bCs/>
          <w:shd w:val="clear" w:color="auto" w:fill="FFFFFF"/>
        </w:rPr>
        <w:t>είναι</w:t>
      </w:r>
      <w:r>
        <w:rPr>
          <w:rFonts w:eastAsia="Times New Roman"/>
          <w:bCs/>
          <w:shd w:val="clear" w:color="auto" w:fill="FFFFFF"/>
        </w:rPr>
        <w:t xml:space="preserve"> οι θεσμοί. </w:t>
      </w:r>
    </w:p>
    <w:p w14:paraId="5EA9149F" w14:textId="77777777" w:rsidR="000F46A4" w:rsidRDefault="00307FE8">
      <w:pPr>
        <w:spacing w:line="600" w:lineRule="auto"/>
        <w:ind w:firstLine="720"/>
        <w:jc w:val="both"/>
        <w:rPr>
          <w:rFonts w:eastAsia="Times New Roman"/>
          <w:bCs/>
          <w:shd w:val="clear" w:color="auto" w:fill="FFFFFF"/>
        </w:rPr>
      </w:pPr>
      <w:r>
        <w:rPr>
          <w:rFonts w:eastAsia="Times New Roman"/>
          <w:bCs/>
          <w:shd w:val="clear" w:color="auto" w:fill="FFFFFF"/>
        </w:rPr>
        <w:t xml:space="preserve">Το περίφημο </w:t>
      </w:r>
      <w:r>
        <w:rPr>
          <w:rFonts w:eastAsia="Times New Roman"/>
          <w:bCs/>
          <w:shd w:val="clear" w:color="auto" w:fill="FFFFFF"/>
          <w:lang w:val="en-US"/>
        </w:rPr>
        <w:t>erga</w:t>
      </w:r>
      <w:r w:rsidRPr="00FE7B79">
        <w:rPr>
          <w:rFonts w:eastAsia="Times New Roman"/>
          <w:bCs/>
          <w:shd w:val="clear" w:color="auto" w:fill="FFFFFF"/>
        </w:rPr>
        <w:t xml:space="preserve"> </w:t>
      </w:r>
      <w:r>
        <w:rPr>
          <w:rFonts w:eastAsia="Times New Roman"/>
          <w:bCs/>
          <w:shd w:val="clear" w:color="auto" w:fill="FFFFFF"/>
          <w:lang w:val="en-US"/>
        </w:rPr>
        <w:t>omnes</w:t>
      </w:r>
      <w:r>
        <w:rPr>
          <w:rFonts w:eastAsia="Times New Roman"/>
          <w:bCs/>
          <w:shd w:val="clear" w:color="auto" w:fill="FFFFFF"/>
        </w:rPr>
        <w:t>,</w:t>
      </w:r>
      <w:r w:rsidRPr="00FE7B79">
        <w:rPr>
          <w:rFonts w:eastAsia="Times New Roman"/>
          <w:bCs/>
          <w:shd w:val="clear" w:color="auto" w:fill="FFFFFF"/>
        </w:rPr>
        <w:t xml:space="preserve"> </w:t>
      </w:r>
      <w:r w:rsidRPr="0040522F">
        <w:rPr>
          <w:rFonts w:eastAsia="Times New Roman"/>
          <w:bCs/>
          <w:shd w:val="clear" w:color="auto" w:fill="FFFFFF"/>
        </w:rPr>
        <w:t>που</w:t>
      </w:r>
      <w:r>
        <w:rPr>
          <w:rFonts w:eastAsia="Times New Roman"/>
          <w:bCs/>
          <w:shd w:val="clear" w:color="auto" w:fill="FFFFFF"/>
        </w:rPr>
        <w:t xml:space="preserve"> αποτελεί θέση της Ελλάδος από το 2008, τίθεται εν αμφιβόλω με την παρούσα συμφωνία. Αποδείχτηκε </w:t>
      </w:r>
      <w:r w:rsidRPr="00FE7B79">
        <w:rPr>
          <w:rFonts w:eastAsia="Times New Roman"/>
          <w:bCs/>
          <w:shd w:val="clear" w:color="auto" w:fill="FFFFFF"/>
        </w:rPr>
        <w:t>ότ</w:t>
      </w:r>
      <w:r w:rsidRPr="00FE7B79">
        <w:rPr>
          <w:rFonts w:eastAsia="Times New Roman"/>
          <w:bCs/>
          <w:shd w:val="clear" w:color="auto" w:fill="FFFFFF"/>
        </w:rPr>
        <w:t>ι</w:t>
      </w:r>
      <w:r>
        <w:rPr>
          <w:rFonts w:eastAsia="Times New Roman"/>
          <w:bCs/>
          <w:shd w:val="clear" w:color="auto" w:fill="FFFFFF"/>
        </w:rPr>
        <w:t xml:space="preserve"> ο κ. Τσίπρας είπε ψέματα κατά τη διάρκεια του </w:t>
      </w:r>
      <w:r>
        <w:rPr>
          <w:rFonts w:eastAsia="Times New Roman"/>
          <w:bCs/>
          <w:shd w:val="clear" w:color="auto" w:fill="FFFFFF"/>
        </w:rPr>
        <w:t>διαγγέλματος</w:t>
      </w:r>
      <w:r>
        <w:rPr>
          <w:rFonts w:eastAsia="Times New Roman"/>
          <w:bCs/>
          <w:shd w:val="clear" w:color="auto" w:fill="FFFFFF"/>
        </w:rPr>
        <w:t xml:space="preserve">, όταν έκανε λόγο για χρήση του νέου ονόματος των Σκοπίων </w:t>
      </w:r>
      <w:r>
        <w:rPr>
          <w:rFonts w:eastAsia="Times New Roman"/>
          <w:bCs/>
          <w:shd w:val="clear" w:color="auto" w:fill="FFFFFF"/>
          <w:lang w:val="en-US"/>
        </w:rPr>
        <w:t>erga</w:t>
      </w:r>
      <w:r w:rsidRPr="00FE7B79">
        <w:rPr>
          <w:rFonts w:eastAsia="Times New Roman"/>
          <w:bCs/>
          <w:shd w:val="clear" w:color="auto" w:fill="FFFFFF"/>
        </w:rPr>
        <w:t xml:space="preserve"> </w:t>
      </w:r>
      <w:r>
        <w:rPr>
          <w:rFonts w:eastAsia="Times New Roman"/>
          <w:bCs/>
          <w:shd w:val="clear" w:color="auto" w:fill="FFFFFF"/>
          <w:lang w:val="en-US"/>
        </w:rPr>
        <w:t>omnes</w:t>
      </w:r>
      <w:r w:rsidRPr="00FE7B79">
        <w:rPr>
          <w:rFonts w:eastAsia="Times New Roman"/>
          <w:bCs/>
          <w:shd w:val="clear" w:color="auto" w:fill="FFFFFF"/>
        </w:rPr>
        <w:t xml:space="preserve">. </w:t>
      </w:r>
    </w:p>
    <w:p w14:paraId="5EA914A0" w14:textId="77777777" w:rsidR="000F46A4" w:rsidRDefault="00307FE8">
      <w:pPr>
        <w:spacing w:line="600" w:lineRule="auto"/>
        <w:ind w:firstLine="720"/>
        <w:jc w:val="both"/>
        <w:rPr>
          <w:rFonts w:eastAsia="Times New Roman"/>
          <w:bCs/>
          <w:shd w:val="clear" w:color="auto" w:fill="FFFFFF"/>
        </w:rPr>
      </w:pPr>
      <w:r w:rsidRPr="00FE7B79">
        <w:rPr>
          <w:rFonts w:eastAsia="Times New Roman"/>
          <w:bCs/>
          <w:shd w:val="clear" w:color="auto" w:fill="FFFFFF"/>
        </w:rPr>
        <w:t>Σε σχέση</w:t>
      </w:r>
      <w:r>
        <w:rPr>
          <w:rFonts w:eastAsia="Times New Roman"/>
          <w:bCs/>
          <w:shd w:val="clear" w:color="auto" w:fill="FFFFFF"/>
        </w:rPr>
        <w:t xml:space="preserve"> δε με την εθνότητα, αυτή </w:t>
      </w:r>
      <w:r w:rsidRPr="0040522F">
        <w:rPr>
          <w:rFonts w:eastAsia="Times New Roman"/>
          <w:bCs/>
          <w:shd w:val="clear" w:color="auto" w:fill="FFFFFF"/>
        </w:rPr>
        <w:t>είναι</w:t>
      </w:r>
      <w:r>
        <w:rPr>
          <w:rFonts w:eastAsia="Times New Roman"/>
          <w:bCs/>
          <w:shd w:val="clear" w:color="auto" w:fill="FFFFFF"/>
        </w:rPr>
        <w:t xml:space="preserve"> «Μακεδονική - Πολίτης της Δημοκρατίας της Βόρειας Μακεδονίας». Στη συμφωνία αναφέρεται </w:t>
      </w:r>
      <w:r w:rsidRPr="00FE7B79">
        <w:rPr>
          <w:rFonts w:eastAsia="Times New Roman"/>
          <w:bCs/>
          <w:shd w:val="clear" w:color="auto" w:fill="FFFFFF"/>
        </w:rPr>
        <w:t>ότι</w:t>
      </w:r>
      <w:r>
        <w:rPr>
          <w:rFonts w:eastAsia="Times New Roman"/>
          <w:bCs/>
          <w:shd w:val="clear" w:color="auto" w:fill="FFFFFF"/>
        </w:rPr>
        <w:t xml:space="preserve"> αυτό </w:t>
      </w:r>
      <w:r w:rsidRPr="00FE7B79">
        <w:rPr>
          <w:rFonts w:eastAsia="Times New Roman"/>
          <w:bCs/>
          <w:shd w:val="clear" w:color="auto" w:fill="FFFFFF"/>
        </w:rPr>
        <w:t>θα</w:t>
      </w:r>
      <w:r>
        <w:rPr>
          <w:rFonts w:eastAsia="Times New Roman"/>
          <w:bCs/>
          <w:shd w:val="clear" w:color="auto" w:fill="FFFFFF"/>
        </w:rPr>
        <w:t xml:space="preserve"> αναγράφεται σε όλα τα ταξιδιωτικά έγγραφα. </w:t>
      </w:r>
    </w:p>
    <w:p w14:paraId="5EA914A1" w14:textId="77777777" w:rsidR="000F46A4" w:rsidRDefault="00307FE8">
      <w:pPr>
        <w:spacing w:line="600" w:lineRule="auto"/>
        <w:ind w:firstLine="720"/>
        <w:jc w:val="both"/>
        <w:rPr>
          <w:rFonts w:eastAsia="Times New Roman"/>
          <w:bCs/>
          <w:shd w:val="clear" w:color="auto" w:fill="FFFFFF"/>
        </w:rPr>
      </w:pPr>
      <w:r w:rsidRPr="00FE7B79">
        <w:rPr>
          <w:rFonts w:eastAsia="Times New Roman"/>
          <w:bCs/>
          <w:shd w:val="clear" w:color="auto" w:fill="FFFFFF"/>
        </w:rPr>
        <w:lastRenderedPageBreak/>
        <w:t>Επίσης</w:t>
      </w:r>
      <w:r>
        <w:rPr>
          <w:rFonts w:eastAsia="Times New Roman"/>
          <w:bCs/>
          <w:shd w:val="clear" w:color="auto" w:fill="FFFFFF"/>
        </w:rPr>
        <w:t xml:space="preserve">, αναφέρεται </w:t>
      </w:r>
      <w:r w:rsidRPr="00FE7B79">
        <w:rPr>
          <w:rFonts w:eastAsia="Times New Roman"/>
          <w:bCs/>
          <w:shd w:val="clear" w:color="auto" w:fill="FFFFFF"/>
        </w:rPr>
        <w:t>ότι</w:t>
      </w:r>
      <w:r>
        <w:rPr>
          <w:rFonts w:eastAsia="Times New Roman"/>
          <w:bCs/>
          <w:shd w:val="clear" w:color="auto" w:fill="FFFFFF"/>
        </w:rPr>
        <w:t xml:space="preserve"> η επίσημη γλώσσα </w:t>
      </w:r>
      <w:r w:rsidRPr="00FE7B79">
        <w:rPr>
          <w:rFonts w:eastAsia="Times New Roman"/>
          <w:bCs/>
          <w:shd w:val="clear" w:color="auto" w:fill="FFFFFF"/>
        </w:rPr>
        <w:t>θα</w:t>
      </w:r>
      <w:r>
        <w:rPr>
          <w:rFonts w:eastAsia="Times New Roman"/>
          <w:bCs/>
          <w:shd w:val="clear" w:color="auto" w:fill="FFFFFF"/>
        </w:rPr>
        <w:t xml:space="preserve"> </w:t>
      </w:r>
      <w:r w:rsidRPr="00FE7B79">
        <w:rPr>
          <w:rFonts w:eastAsia="Times New Roman"/>
          <w:bCs/>
          <w:shd w:val="clear" w:color="auto" w:fill="FFFFFF"/>
        </w:rPr>
        <w:t>είναι</w:t>
      </w:r>
      <w:r>
        <w:rPr>
          <w:rFonts w:eastAsia="Times New Roman"/>
          <w:bCs/>
          <w:shd w:val="clear" w:color="auto" w:fill="FFFFFF"/>
        </w:rPr>
        <w:t xml:space="preserve"> η μακεδονική γλώσσα, σκέτο, </w:t>
      </w:r>
      <w:r w:rsidRPr="00FE7B79">
        <w:rPr>
          <w:rFonts w:eastAsia="Times New Roman"/>
          <w:bCs/>
          <w:shd w:val="clear" w:color="auto" w:fill="FFFFFF"/>
        </w:rPr>
        <w:t>χωρίς</w:t>
      </w:r>
      <w:r>
        <w:rPr>
          <w:rFonts w:eastAsia="Times New Roman"/>
          <w:bCs/>
          <w:shd w:val="clear" w:color="auto" w:fill="FFFFFF"/>
        </w:rPr>
        <w:t xml:space="preserve"> κα</w:t>
      </w:r>
      <w:r>
        <w:rPr>
          <w:rFonts w:eastAsia="Times New Roman"/>
          <w:bCs/>
          <w:shd w:val="clear" w:color="auto" w:fill="FFFFFF"/>
        </w:rPr>
        <w:t>μ</w:t>
      </w:r>
      <w:r>
        <w:rPr>
          <w:rFonts w:eastAsia="Times New Roman"/>
          <w:bCs/>
          <w:shd w:val="clear" w:color="auto" w:fill="FFFFFF"/>
        </w:rPr>
        <w:t>μία επεξήγηση. Όλα τα επίσ</w:t>
      </w:r>
      <w:r>
        <w:rPr>
          <w:rFonts w:eastAsia="Times New Roman"/>
          <w:bCs/>
          <w:shd w:val="clear" w:color="auto" w:fill="FFFFFF"/>
        </w:rPr>
        <w:t xml:space="preserve">ημα έγγραφα </w:t>
      </w:r>
      <w:r w:rsidRPr="00FE7B79">
        <w:rPr>
          <w:rFonts w:eastAsia="Times New Roman"/>
          <w:bCs/>
          <w:shd w:val="clear" w:color="auto" w:fill="FFFFFF"/>
        </w:rPr>
        <w:t>θα</w:t>
      </w:r>
      <w:r>
        <w:rPr>
          <w:rFonts w:eastAsia="Times New Roman"/>
          <w:bCs/>
          <w:shd w:val="clear" w:color="auto" w:fill="FFFFFF"/>
        </w:rPr>
        <w:t xml:space="preserve"> γράφουν ως επίσημη γλώσσα τη μακεδονική. </w:t>
      </w:r>
    </w:p>
    <w:p w14:paraId="5EA914A2" w14:textId="77777777" w:rsidR="000F46A4" w:rsidRDefault="00307FE8">
      <w:pPr>
        <w:spacing w:line="600" w:lineRule="auto"/>
        <w:ind w:firstLine="720"/>
        <w:jc w:val="both"/>
        <w:rPr>
          <w:rFonts w:eastAsia="Times New Roman"/>
          <w:bCs/>
          <w:shd w:val="clear" w:color="auto" w:fill="FFFFFF"/>
        </w:rPr>
      </w:pPr>
      <w:r>
        <w:rPr>
          <w:rFonts w:eastAsia="Times New Roman"/>
          <w:bCs/>
          <w:shd w:val="clear" w:color="auto" w:fill="FFFFFF"/>
        </w:rPr>
        <w:t xml:space="preserve">Σύμφωνα δε με την απόφαση του </w:t>
      </w:r>
      <w:r>
        <w:rPr>
          <w:rFonts w:eastAsia="Times New Roman"/>
          <w:bCs/>
          <w:shd w:val="clear" w:color="auto" w:fill="FFFFFF"/>
        </w:rPr>
        <w:t>εφετείου</w:t>
      </w:r>
      <w:r>
        <w:rPr>
          <w:rFonts w:eastAsia="Times New Roman"/>
          <w:bCs/>
          <w:shd w:val="clear" w:color="auto" w:fill="FFFFFF"/>
        </w:rPr>
        <w:t>, την οποία επικύρωσε ομόφωνα ο Άρειος Πάγος το 2009, ό</w:t>
      </w:r>
      <w:r w:rsidRPr="00FE7B79">
        <w:rPr>
          <w:rFonts w:eastAsia="Times New Roman"/>
          <w:bCs/>
          <w:shd w:val="clear" w:color="auto" w:fill="FFFFFF"/>
        </w:rPr>
        <w:t>που</w:t>
      </w:r>
      <w:r>
        <w:rPr>
          <w:rFonts w:eastAsia="Times New Roman"/>
          <w:bCs/>
          <w:shd w:val="clear" w:color="auto" w:fill="FFFFFF"/>
        </w:rPr>
        <w:t xml:space="preserve"> συμμετείχε </w:t>
      </w:r>
      <w:r w:rsidRPr="00FE7B79">
        <w:rPr>
          <w:rFonts w:eastAsia="Times New Roman"/>
          <w:bCs/>
          <w:shd w:val="clear" w:color="auto" w:fill="FFFFFF"/>
        </w:rPr>
        <w:t>και</w:t>
      </w:r>
      <w:r>
        <w:rPr>
          <w:rFonts w:eastAsia="Times New Roman"/>
          <w:bCs/>
          <w:shd w:val="clear" w:color="auto" w:fill="FFFFFF"/>
        </w:rPr>
        <w:t xml:space="preserve"> η νομική σύμβουλος του </w:t>
      </w:r>
      <w:r w:rsidRPr="00FE7B79">
        <w:rPr>
          <w:rFonts w:eastAsia="Times New Roman"/>
          <w:bCs/>
          <w:shd w:val="clear" w:color="auto" w:fill="FFFFFF"/>
        </w:rPr>
        <w:t>Πρωθυπουργ</w:t>
      </w:r>
      <w:r>
        <w:rPr>
          <w:rFonts w:eastAsia="Times New Roman"/>
          <w:bCs/>
          <w:shd w:val="clear" w:color="auto" w:fill="FFFFFF"/>
        </w:rPr>
        <w:t xml:space="preserve">ού, η </w:t>
      </w:r>
      <w:r>
        <w:rPr>
          <w:rFonts w:eastAsia="Times New Roman"/>
          <w:bCs/>
          <w:shd w:val="clear" w:color="auto" w:fill="FFFFFF"/>
        </w:rPr>
        <w:t xml:space="preserve">κ. </w:t>
      </w:r>
      <w:r>
        <w:rPr>
          <w:rFonts w:eastAsia="Times New Roman"/>
          <w:bCs/>
          <w:shd w:val="clear" w:color="auto" w:fill="FFFFFF"/>
        </w:rPr>
        <w:t>Θάνου, με εμπεριστατωμένη αιτιολογία καταλήγε</w:t>
      </w:r>
      <w:r>
        <w:rPr>
          <w:rFonts w:eastAsia="Times New Roman"/>
          <w:bCs/>
          <w:shd w:val="clear" w:color="auto" w:fill="FFFFFF"/>
        </w:rPr>
        <w:t xml:space="preserve">ι </w:t>
      </w:r>
      <w:r w:rsidRPr="00FE7B79">
        <w:rPr>
          <w:rFonts w:eastAsia="Times New Roman"/>
          <w:bCs/>
          <w:shd w:val="clear" w:color="auto" w:fill="FFFFFF"/>
        </w:rPr>
        <w:t>ότι</w:t>
      </w:r>
      <w:r>
        <w:rPr>
          <w:rFonts w:eastAsia="Times New Roman"/>
          <w:bCs/>
          <w:shd w:val="clear" w:color="auto" w:fill="FFFFFF"/>
        </w:rPr>
        <w:t xml:space="preserve"> δεν </w:t>
      </w:r>
      <w:r w:rsidRPr="00FE7B79">
        <w:rPr>
          <w:rFonts w:eastAsia="Times New Roman"/>
          <w:bCs/>
          <w:shd w:val="clear" w:color="auto" w:fill="FFFFFF"/>
        </w:rPr>
        <w:t>υπάρχει</w:t>
      </w:r>
      <w:r>
        <w:rPr>
          <w:rFonts w:eastAsia="Times New Roman"/>
          <w:bCs/>
          <w:shd w:val="clear" w:color="auto" w:fill="FFFFFF"/>
        </w:rPr>
        <w:t xml:space="preserve"> μακεδονικό έθνος, άρα ούτε μακεδονική εθνότητα ούτε μακεδονικός πολιτισμός για τα Σκόπια ούτε μακεδονική γλώσσα. Αυτό αναφέρει η απόφαση της ολομέλειας του Αρείου Πάγου. </w:t>
      </w:r>
    </w:p>
    <w:p w14:paraId="5EA914A3" w14:textId="77777777" w:rsidR="000F46A4" w:rsidRDefault="00307FE8">
      <w:pPr>
        <w:spacing w:line="600" w:lineRule="auto"/>
        <w:ind w:firstLine="720"/>
        <w:jc w:val="both"/>
        <w:rPr>
          <w:rFonts w:eastAsia="Times New Roman" w:cs="Times New Roman"/>
          <w:bCs/>
        </w:rPr>
      </w:pPr>
      <w:r>
        <w:rPr>
          <w:rFonts w:eastAsia="Times New Roman"/>
          <w:bCs/>
          <w:shd w:val="clear" w:color="auto" w:fill="FFFFFF"/>
        </w:rPr>
        <w:t xml:space="preserve">Το δεύτερο ψέμα </w:t>
      </w:r>
      <w:r w:rsidRPr="00FE7B79">
        <w:rPr>
          <w:rFonts w:eastAsia="Times New Roman"/>
          <w:bCs/>
          <w:shd w:val="clear" w:color="auto" w:fill="FFFFFF"/>
        </w:rPr>
        <w:t>είναι</w:t>
      </w:r>
      <w:r>
        <w:rPr>
          <w:rFonts w:eastAsia="Times New Roman"/>
          <w:bCs/>
          <w:shd w:val="clear" w:color="auto" w:fill="FFFFFF"/>
        </w:rPr>
        <w:t xml:space="preserve"> το εξής. Ο </w:t>
      </w:r>
      <w:r w:rsidRPr="00FE7B79">
        <w:rPr>
          <w:rFonts w:eastAsia="Times New Roman"/>
          <w:bCs/>
          <w:shd w:val="clear" w:color="auto" w:fill="FFFFFF"/>
        </w:rPr>
        <w:t xml:space="preserve">Πρωθυπουργός </w:t>
      </w:r>
      <w:r>
        <w:rPr>
          <w:rFonts w:eastAsia="Times New Roman"/>
          <w:bCs/>
          <w:shd w:val="clear" w:color="auto" w:fill="FFFFFF"/>
        </w:rPr>
        <w:t xml:space="preserve"> κατά τη διάρκεια του</w:t>
      </w:r>
      <w:r>
        <w:rPr>
          <w:rFonts w:eastAsia="Times New Roman"/>
          <w:bCs/>
          <w:shd w:val="clear" w:color="auto" w:fill="FFFFFF"/>
        </w:rPr>
        <w:t xml:space="preserve"> </w:t>
      </w:r>
      <w:r>
        <w:rPr>
          <w:rFonts w:eastAsia="Times New Roman"/>
          <w:bCs/>
          <w:shd w:val="clear" w:color="auto" w:fill="FFFFFF"/>
        </w:rPr>
        <w:t>διαγγέλματος</w:t>
      </w:r>
      <w:r>
        <w:rPr>
          <w:rFonts w:eastAsia="Times New Roman"/>
          <w:bCs/>
          <w:shd w:val="clear" w:color="auto" w:fill="FFFFFF"/>
        </w:rPr>
        <w:t xml:space="preserve">, ανέφερε </w:t>
      </w:r>
      <w:r w:rsidRPr="00FE7B79">
        <w:rPr>
          <w:rFonts w:eastAsia="Times New Roman"/>
          <w:bCs/>
          <w:shd w:val="clear" w:color="auto" w:fill="FFFFFF"/>
        </w:rPr>
        <w:t>ότι</w:t>
      </w:r>
      <w:r>
        <w:rPr>
          <w:rFonts w:eastAsia="Times New Roman"/>
          <w:bCs/>
          <w:shd w:val="clear" w:color="auto" w:fill="FFFFFF"/>
        </w:rPr>
        <w:t xml:space="preserve"> οι Σκοπιανοί δέχτηκαν να μετονομάσουν τη χώρα τους σε Δημοκρατία της </w:t>
      </w:r>
      <w:r w:rsidRPr="00FE7B79">
        <w:rPr>
          <w:rFonts w:eastAsia="Times New Roman" w:cs="Times New Roman"/>
        </w:rPr>
        <w:t>Severna</w:t>
      </w:r>
      <w:r>
        <w:rPr>
          <w:rFonts w:eastAsia="Times New Roman" w:cs="Times New Roman"/>
          <w:bCs/>
        </w:rPr>
        <w:t xml:space="preserve"> </w:t>
      </w:r>
      <w:r w:rsidRPr="00FE7B79">
        <w:rPr>
          <w:rFonts w:eastAsia="Times New Roman" w:cs="Times New Roman"/>
          <w:bCs/>
        </w:rPr>
        <w:t>Macedonija</w:t>
      </w:r>
      <w:r>
        <w:rPr>
          <w:rFonts w:eastAsia="Times New Roman" w:cs="Times New Roman"/>
          <w:bCs/>
        </w:rPr>
        <w:t xml:space="preserve">, </w:t>
      </w:r>
      <w:r w:rsidRPr="0040522F">
        <w:rPr>
          <w:rFonts w:eastAsia="Times New Roman"/>
          <w:bCs/>
          <w:shd w:val="clear" w:color="auto" w:fill="FFFFFF"/>
        </w:rPr>
        <w:t>δηλαδή</w:t>
      </w:r>
      <w:r>
        <w:rPr>
          <w:rFonts w:eastAsia="Times New Roman"/>
          <w:bCs/>
          <w:shd w:val="clear" w:color="auto" w:fill="FFFFFF"/>
        </w:rPr>
        <w:t>,</w:t>
      </w:r>
      <w:r w:rsidRPr="0040522F">
        <w:rPr>
          <w:rFonts w:eastAsia="Times New Roman"/>
          <w:bCs/>
          <w:shd w:val="clear" w:color="auto" w:fill="FFFFFF"/>
        </w:rPr>
        <w:t xml:space="preserve"> </w:t>
      </w:r>
      <w:r>
        <w:rPr>
          <w:rFonts w:eastAsia="Times New Roman" w:cs="Times New Roman"/>
          <w:bCs/>
        </w:rPr>
        <w:t xml:space="preserve">στη γλώσσα μας, σε Δημοκρατία της Βόρειας Μακεδονίας. Ωστόσο, στη συμφωνία </w:t>
      </w:r>
      <w:r w:rsidRPr="00FE7B79">
        <w:rPr>
          <w:rFonts w:eastAsia="Times New Roman" w:cs="Times New Roman"/>
          <w:bCs/>
          <w:shd w:val="clear" w:color="auto" w:fill="FFFFFF"/>
        </w:rPr>
        <w:t>που</w:t>
      </w:r>
      <w:r>
        <w:rPr>
          <w:rFonts w:eastAsia="Times New Roman" w:cs="Times New Roman"/>
          <w:bCs/>
        </w:rPr>
        <w:t xml:space="preserve"> κατατέθηκε, τόσο στο αγγλικό κείμενο όσο </w:t>
      </w:r>
      <w:r w:rsidRPr="00FE7B79">
        <w:rPr>
          <w:rFonts w:eastAsia="Times New Roman"/>
          <w:bCs/>
        </w:rPr>
        <w:t>και</w:t>
      </w:r>
      <w:r>
        <w:rPr>
          <w:rFonts w:eastAsia="Times New Roman" w:cs="Times New Roman"/>
          <w:bCs/>
        </w:rPr>
        <w:t xml:space="preserve"> στο ελληνικό κείμενο, δεν </w:t>
      </w:r>
      <w:r w:rsidRPr="00FE7B79">
        <w:rPr>
          <w:rFonts w:eastAsia="Times New Roman" w:cs="Times New Roman"/>
          <w:bCs/>
        </w:rPr>
        <w:t>υπάρχει</w:t>
      </w:r>
      <w:r>
        <w:rPr>
          <w:rFonts w:eastAsia="Times New Roman" w:cs="Times New Roman"/>
          <w:bCs/>
        </w:rPr>
        <w:t xml:space="preserve"> κα</w:t>
      </w:r>
      <w:r>
        <w:rPr>
          <w:rFonts w:eastAsia="Times New Roman" w:cs="Times New Roman"/>
          <w:bCs/>
        </w:rPr>
        <w:t>μ</w:t>
      </w:r>
      <w:r>
        <w:rPr>
          <w:rFonts w:eastAsia="Times New Roman" w:cs="Times New Roman"/>
          <w:bCs/>
        </w:rPr>
        <w:t xml:space="preserve">μία αναφορά στο </w:t>
      </w:r>
      <w:r w:rsidRPr="00FE7B79">
        <w:rPr>
          <w:rFonts w:eastAsia="Times New Roman" w:cs="Times New Roman"/>
        </w:rPr>
        <w:t>Severna</w:t>
      </w:r>
      <w:r>
        <w:rPr>
          <w:rFonts w:eastAsia="Times New Roman" w:cs="Times New Roman"/>
          <w:bCs/>
        </w:rPr>
        <w:t xml:space="preserve"> </w:t>
      </w:r>
      <w:r w:rsidRPr="00FE7B79">
        <w:rPr>
          <w:rFonts w:eastAsia="Times New Roman" w:cs="Times New Roman"/>
          <w:bCs/>
        </w:rPr>
        <w:t>Macedonija</w:t>
      </w:r>
      <w:r>
        <w:rPr>
          <w:rFonts w:eastAsia="Times New Roman" w:cs="Times New Roman"/>
          <w:bCs/>
        </w:rPr>
        <w:t xml:space="preserve">. Ο αλυτρωτισμός </w:t>
      </w:r>
      <w:r w:rsidRPr="00FE7B79">
        <w:rPr>
          <w:rFonts w:eastAsia="Times New Roman"/>
          <w:bCs/>
          <w:shd w:val="clear" w:color="auto" w:fill="FFFFFF"/>
        </w:rPr>
        <w:t>θα</w:t>
      </w:r>
      <w:r>
        <w:rPr>
          <w:rFonts w:eastAsia="Times New Roman" w:cs="Times New Roman"/>
          <w:bCs/>
        </w:rPr>
        <w:t xml:space="preserve"> ακυρωνόταν μόνο αν χρησιμοποιείτο αυτός ο όρος </w:t>
      </w:r>
      <w:r w:rsidRPr="00FE7B79">
        <w:rPr>
          <w:rFonts w:eastAsia="Times New Roman" w:cs="Times New Roman"/>
          <w:bCs/>
          <w:shd w:val="clear" w:color="auto" w:fill="FFFFFF"/>
        </w:rPr>
        <w:t>που</w:t>
      </w:r>
      <w:r>
        <w:rPr>
          <w:rFonts w:eastAsia="Times New Roman" w:cs="Times New Roman"/>
          <w:bCs/>
        </w:rPr>
        <w:t xml:space="preserve"> υπήρχε. </w:t>
      </w:r>
    </w:p>
    <w:p w14:paraId="5EA914A4" w14:textId="77777777" w:rsidR="000F46A4" w:rsidRDefault="00307FE8">
      <w:pPr>
        <w:spacing w:line="600" w:lineRule="auto"/>
        <w:ind w:firstLine="720"/>
        <w:jc w:val="both"/>
        <w:rPr>
          <w:rFonts w:eastAsia="Times New Roman" w:cs="Times New Roman"/>
          <w:bCs/>
        </w:rPr>
      </w:pPr>
      <w:r>
        <w:rPr>
          <w:rFonts w:eastAsia="Times New Roman" w:cs="Times New Roman"/>
          <w:bCs/>
        </w:rPr>
        <w:lastRenderedPageBreak/>
        <w:t xml:space="preserve">Ο μακεδονισμός </w:t>
      </w:r>
      <w:r w:rsidRPr="00FE7B79">
        <w:rPr>
          <w:rFonts w:eastAsia="Times New Roman"/>
          <w:bCs/>
        </w:rPr>
        <w:t>είναι</w:t>
      </w:r>
      <w:r>
        <w:rPr>
          <w:rFonts w:eastAsia="Times New Roman" w:cs="Times New Roman"/>
          <w:bCs/>
        </w:rPr>
        <w:t xml:space="preserve"> το εθνικό ιδεολόγημα των Σλαβομακεδόνων, η φαντασίωση της διαμελισμένης μακεδονικής</w:t>
      </w:r>
      <w:r>
        <w:rPr>
          <w:rFonts w:eastAsia="Times New Roman" w:cs="Times New Roman"/>
          <w:bCs/>
        </w:rPr>
        <w:t xml:space="preserve"> πατρίδας. Το όνομα της ιθαγένειας-υπηκοότητας σε όλα τα κράτη </w:t>
      </w:r>
      <w:r w:rsidRPr="00FE7B79">
        <w:rPr>
          <w:rFonts w:eastAsia="Times New Roman"/>
          <w:bCs/>
        </w:rPr>
        <w:t>είναι</w:t>
      </w:r>
      <w:r>
        <w:rPr>
          <w:rFonts w:eastAsia="Times New Roman" w:cs="Times New Roman"/>
          <w:bCs/>
        </w:rPr>
        <w:t xml:space="preserve"> πάντα παράγωγο της κρατικής ονομασίας. Επομένως, οι πολίτες της Βόρειας Μακεδονίας </w:t>
      </w:r>
      <w:r w:rsidRPr="0040522F">
        <w:rPr>
          <w:rFonts w:eastAsia="Times New Roman"/>
          <w:bCs/>
          <w:shd w:val="clear" w:color="auto" w:fill="FFFFFF"/>
        </w:rPr>
        <w:t>θα</w:t>
      </w:r>
      <w:r>
        <w:rPr>
          <w:rFonts w:eastAsia="Times New Roman" w:cs="Times New Roman"/>
          <w:bCs/>
        </w:rPr>
        <w:t xml:space="preserve"> </w:t>
      </w:r>
      <w:r w:rsidRPr="0040522F">
        <w:rPr>
          <w:rFonts w:eastAsia="Times New Roman" w:cs="Times New Roman"/>
          <w:bCs/>
        </w:rPr>
        <w:t>έπρεπε</w:t>
      </w:r>
      <w:r>
        <w:rPr>
          <w:rFonts w:eastAsia="Times New Roman" w:cs="Times New Roman"/>
          <w:bCs/>
        </w:rPr>
        <w:t xml:space="preserve"> </w:t>
      </w:r>
      <w:r w:rsidRPr="0040522F">
        <w:rPr>
          <w:rFonts w:eastAsia="Times New Roman"/>
          <w:bCs/>
          <w:shd w:val="clear" w:color="auto" w:fill="FFFFFF"/>
        </w:rPr>
        <w:t>να</w:t>
      </w:r>
      <w:r>
        <w:rPr>
          <w:rFonts w:eastAsia="Times New Roman" w:cs="Times New Roman"/>
          <w:bCs/>
        </w:rPr>
        <w:t xml:space="preserve"> ονομάζονται Βορειομακεδόνες. </w:t>
      </w:r>
    </w:p>
    <w:p w14:paraId="5EA914A5" w14:textId="77777777" w:rsidR="000F46A4" w:rsidRDefault="00307FE8">
      <w:pPr>
        <w:spacing w:line="600" w:lineRule="auto"/>
        <w:ind w:firstLine="720"/>
        <w:jc w:val="both"/>
        <w:rPr>
          <w:rFonts w:eastAsia="Times New Roman" w:cs="Times New Roman"/>
          <w:bCs/>
        </w:rPr>
      </w:pPr>
      <w:r w:rsidRPr="0040522F">
        <w:rPr>
          <w:rFonts w:eastAsia="Times New Roman"/>
          <w:bCs/>
        </w:rPr>
        <w:t>Κυρίες και κύριοι συνάδελφοι</w:t>
      </w:r>
      <w:r>
        <w:rPr>
          <w:rFonts w:eastAsia="Times New Roman" w:cs="Times New Roman"/>
          <w:bCs/>
        </w:rPr>
        <w:t xml:space="preserve">, η συμφωνία </w:t>
      </w:r>
      <w:r w:rsidRPr="0040522F">
        <w:rPr>
          <w:rFonts w:eastAsia="Times New Roman" w:cs="Times New Roman"/>
          <w:bCs/>
          <w:shd w:val="clear" w:color="auto" w:fill="FFFFFF"/>
        </w:rPr>
        <w:t>που</w:t>
      </w:r>
      <w:r>
        <w:rPr>
          <w:rFonts w:eastAsia="Times New Roman" w:cs="Times New Roman"/>
          <w:bCs/>
        </w:rPr>
        <w:t xml:space="preserve"> φέρνει η </w:t>
      </w:r>
      <w:r w:rsidRPr="0040522F">
        <w:rPr>
          <w:rFonts w:eastAsia="Times New Roman"/>
          <w:bCs/>
        </w:rPr>
        <w:t>Κυβέρνη</w:t>
      </w:r>
      <w:r w:rsidRPr="0040522F">
        <w:rPr>
          <w:rFonts w:eastAsia="Times New Roman"/>
          <w:bCs/>
        </w:rPr>
        <w:t>ση</w:t>
      </w:r>
      <w:r>
        <w:rPr>
          <w:rFonts w:eastAsia="Times New Roman" w:cs="Times New Roman"/>
          <w:bCs/>
        </w:rPr>
        <w:t xml:space="preserve"> </w:t>
      </w:r>
      <w:r w:rsidRPr="0040522F">
        <w:rPr>
          <w:rFonts w:eastAsia="Times New Roman"/>
          <w:bCs/>
        </w:rPr>
        <w:t>είναι</w:t>
      </w:r>
      <w:r>
        <w:rPr>
          <w:rFonts w:eastAsia="Times New Roman" w:cs="Times New Roman"/>
          <w:bCs/>
        </w:rPr>
        <w:t xml:space="preserve"> </w:t>
      </w:r>
      <w:r w:rsidRPr="0040522F">
        <w:rPr>
          <w:rFonts w:eastAsia="Times New Roman"/>
          <w:bCs/>
          <w:shd w:val="clear" w:color="auto" w:fill="FFFFFF"/>
        </w:rPr>
        <w:t>μια</w:t>
      </w:r>
      <w:r>
        <w:rPr>
          <w:rFonts w:eastAsia="Times New Roman" w:cs="Times New Roman"/>
          <w:bCs/>
        </w:rPr>
        <w:t xml:space="preserve"> κακή συμφωνία. </w:t>
      </w:r>
      <w:r w:rsidRPr="0040522F">
        <w:rPr>
          <w:rFonts w:eastAsia="Times New Roman"/>
          <w:bCs/>
        </w:rPr>
        <w:t>Είναι</w:t>
      </w:r>
      <w:r>
        <w:rPr>
          <w:rFonts w:eastAsia="Times New Roman" w:cs="Times New Roman"/>
          <w:bCs/>
        </w:rPr>
        <w:t xml:space="preserve"> το όνομα Βόρεια Μακεδονία, </w:t>
      </w:r>
      <w:r w:rsidRPr="0040522F">
        <w:rPr>
          <w:rFonts w:eastAsia="Times New Roman"/>
          <w:bCs/>
        </w:rPr>
        <w:t>είναι</w:t>
      </w:r>
      <w:r>
        <w:rPr>
          <w:rFonts w:eastAsia="Times New Roman" w:cs="Times New Roman"/>
          <w:bCs/>
        </w:rPr>
        <w:t xml:space="preserve"> το γκρίζο </w:t>
      </w:r>
      <w:r w:rsidRPr="0040522F">
        <w:rPr>
          <w:rFonts w:eastAsia="Times New Roman"/>
          <w:bCs/>
        </w:rPr>
        <w:t>και</w:t>
      </w:r>
      <w:r>
        <w:rPr>
          <w:rFonts w:eastAsia="Times New Roman" w:cs="Times New Roman"/>
          <w:bCs/>
        </w:rPr>
        <w:t xml:space="preserve"> αμφισβητήσιμο </w:t>
      </w:r>
      <w:r>
        <w:rPr>
          <w:rFonts w:eastAsia="Times New Roman" w:cs="Times New Roman"/>
          <w:bCs/>
          <w:lang w:val="en-US"/>
        </w:rPr>
        <w:t>erga</w:t>
      </w:r>
      <w:r w:rsidRPr="0040522F">
        <w:rPr>
          <w:rFonts w:eastAsia="Times New Roman" w:cs="Times New Roman"/>
          <w:bCs/>
        </w:rPr>
        <w:t xml:space="preserve"> </w:t>
      </w:r>
      <w:r>
        <w:rPr>
          <w:rFonts w:eastAsia="Times New Roman" w:cs="Times New Roman"/>
          <w:bCs/>
          <w:lang w:val="en-US"/>
        </w:rPr>
        <w:t>omnes</w:t>
      </w:r>
      <w:r w:rsidRPr="0040522F">
        <w:rPr>
          <w:rFonts w:eastAsia="Times New Roman" w:cs="Times New Roman"/>
          <w:bCs/>
        </w:rPr>
        <w:t xml:space="preserve">, </w:t>
      </w:r>
      <w:r>
        <w:rPr>
          <w:rFonts w:eastAsia="Times New Roman"/>
          <w:bCs/>
        </w:rPr>
        <w:t>ε</w:t>
      </w:r>
      <w:r w:rsidRPr="0040522F">
        <w:rPr>
          <w:rFonts w:eastAsia="Times New Roman"/>
          <w:bCs/>
        </w:rPr>
        <w:t>ίναι</w:t>
      </w:r>
      <w:r>
        <w:rPr>
          <w:rFonts w:eastAsia="Times New Roman" w:cs="Times New Roman"/>
          <w:bCs/>
        </w:rPr>
        <w:t xml:space="preserve"> η αναγνώριση της μακεδονικής εθνικής ταυτότητας </w:t>
      </w:r>
      <w:r w:rsidRPr="0040522F">
        <w:rPr>
          <w:rFonts w:eastAsia="Times New Roman"/>
          <w:bCs/>
        </w:rPr>
        <w:t>και</w:t>
      </w:r>
      <w:r>
        <w:rPr>
          <w:rFonts w:eastAsia="Times New Roman" w:cs="Times New Roman"/>
          <w:bCs/>
        </w:rPr>
        <w:t xml:space="preserve"> γλώσσας, τα οποία συνιστούν υποχώρηση της Ελλάδος. </w:t>
      </w:r>
    </w:p>
    <w:p w14:paraId="5EA914A6" w14:textId="77777777" w:rsidR="000F46A4" w:rsidRDefault="00307FE8">
      <w:pPr>
        <w:spacing w:line="600" w:lineRule="auto"/>
        <w:ind w:firstLine="720"/>
        <w:jc w:val="both"/>
        <w:rPr>
          <w:rFonts w:eastAsia="Times New Roman" w:cs="Times New Roman"/>
          <w:bCs/>
        </w:rPr>
      </w:pPr>
      <w:r>
        <w:rPr>
          <w:rFonts w:eastAsia="Times New Roman" w:cs="Times New Roman"/>
          <w:bCs/>
        </w:rPr>
        <w:t xml:space="preserve">Η συμφωνία, εκτός από προβληματική, </w:t>
      </w:r>
      <w:r w:rsidRPr="005602DE">
        <w:rPr>
          <w:rFonts w:eastAsia="Times New Roman"/>
          <w:bCs/>
        </w:rPr>
        <w:t>είναι</w:t>
      </w:r>
      <w:r>
        <w:rPr>
          <w:rFonts w:eastAsia="Times New Roman" w:cs="Times New Roman"/>
          <w:bCs/>
        </w:rPr>
        <w:t xml:space="preserve"> και δεσμευτική για το μέλλον. Η Ελλάδα συμφωνεί στην πρόσκληση των Σκοπίων για ένταξη στους δύο οργανισμούς, τα Ηνωμένα Έθνη </w:t>
      </w:r>
      <w:r w:rsidRPr="0040522F">
        <w:rPr>
          <w:rFonts w:eastAsia="Times New Roman"/>
          <w:bCs/>
        </w:rPr>
        <w:t>και</w:t>
      </w:r>
      <w:r>
        <w:rPr>
          <w:rFonts w:eastAsia="Times New Roman" w:cs="Times New Roman"/>
          <w:bCs/>
        </w:rPr>
        <w:t xml:space="preserve"> το ΝΑΤΟ, με όλες τις εκκρεμότητες </w:t>
      </w:r>
      <w:r>
        <w:rPr>
          <w:rFonts w:eastAsia="Times New Roman" w:cs="Times New Roman"/>
          <w:bCs/>
        </w:rPr>
        <w:t>ανοικτές</w:t>
      </w:r>
      <w:r>
        <w:rPr>
          <w:rFonts w:eastAsia="Times New Roman" w:cs="Times New Roman"/>
          <w:bCs/>
        </w:rPr>
        <w:t xml:space="preserve">. Οι </w:t>
      </w:r>
      <w:r w:rsidRPr="0040522F">
        <w:rPr>
          <w:rFonts w:eastAsia="Times New Roman"/>
          <w:bCs/>
        </w:rPr>
        <w:t>διαδικασίες</w:t>
      </w:r>
      <w:r>
        <w:rPr>
          <w:rFonts w:eastAsia="Times New Roman" w:cs="Times New Roman"/>
          <w:bCs/>
        </w:rPr>
        <w:t xml:space="preserve"> </w:t>
      </w:r>
      <w:r w:rsidRPr="0040522F">
        <w:rPr>
          <w:rFonts w:eastAsia="Times New Roman"/>
          <w:bCs/>
          <w:shd w:val="clear" w:color="auto" w:fill="FFFFFF"/>
        </w:rPr>
        <w:t>θα</w:t>
      </w:r>
      <w:r>
        <w:rPr>
          <w:rFonts w:eastAsia="Times New Roman" w:cs="Times New Roman"/>
          <w:bCs/>
        </w:rPr>
        <w:t xml:space="preserve"> δρομολογηθούν </w:t>
      </w:r>
      <w:r w:rsidRPr="0040522F">
        <w:rPr>
          <w:rFonts w:eastAsia="Times New Roman"/>
          <w:bCs/>
        </w:rPr>
        <w:t>και</w:t>
      </w:r>
      <w:r>
        <w:rPr>
          <w:rFonts w:eastAsia="Times New Roman" w:cs="Times New Roman"/>
          <w:bCs/>
        </w:rPr>
        <w:t xml:space="preserve"> όλοι αντιλαμβανόμαστε πολύ καλά </w:t>
      </w:r>
      <w:r w:rsidRPr="0040522F">
        <w:rPr>
          <w:rFonts w:eastAsia="Times New Roman"/>
          <w:bCs/>
          <w:shd w:val="clear" w:color="auto" w:fill="FFFFFF"/>
        </w:rPr>
        <w:t>ότι</w:t>
      </w:r>
      <w:r>
        <w:rPr>
          <w:rFonts w:eastAsia="Times New Roman" w:cs="Times New Roman"/>
          <w:bCs/>
        </w:rPr>
        <w:t xml:space="preserve"> η δια</w:t>
      </w:r>
      <w:r>
        <w:rPr>
          <w:rFonts w:eastAsia="Times New Roman" w:cs="Times New Roman"/>
          <w:bCs/>
        </w:rPr>
        <w:t xml:space="preserve">κοπή ή αναστροφή τους </w:t>
      </w:r>
      <w:r w:rsidRPr="0040522F">
        <w:rPr>
          <w:rFonts w:eastAsia="Times New Roman"/>
          <w:bCs/>
          <w:shd w:val="clear" w:color="auto" w:fill="FFFFFF"/>
        </w:rPr>
        <w:t>θα</w:t>
      </w:r>
      <w:r>
        <w:rPr>
          <w:rFonts w:eastAsia="Times New Roman" w:cs="Times New Roman"/>
          <w:bCs/>
        </w:rPr>
        <w:t xml:space="preserve"> </w:t>
      </w:r>
      <w:r w:rsidRPr="0040522F">
        <w:rPr>
          <w:rFonts w:eastAsia="Times New Roman"/>
          <w:bCs/>
        </w:rPr>
        <w:t>είναι</w:t>
      </w:r>
      <w:r>
        <w:rPr>
          <w:rFonts w:eastAsia="Times New Roman" w:cs="Times New Roman"/>
          <w:bCs/>
        </w:rPr>
        <w:t xml:space="preserve"> από δύσκολες έως </w:t>
      </w:r>
      <w:r w:rsidRPr="0040522F">
        <w:rPr>
          <w:rFonts w:eastAsia="Times New Roman"/>
          <w:bCs/>
        </w:rPr>
        <w:t>και</w:t>
      </w:r>
      <w:r>
        <w:rPr>
          <w:rFonts w:eastAsia="Times New Roman" w:cs="Times New Roman"/>
          <w:bCs/>
        </w:rPr>
        <w:t xml:space="preserve"> αδύνατες. </w:t>
      </w:r>
    </w:p>
    <w:p w14:paraId="5EA914A7" w14:textId="77777777" w:rsidR="000F46A4" w:rsidRDefault="00307FE8">
      <w:pPr>
        <w:spacing w:line="600" w:lineRule="auto"/>
        <w:ind w:firstLine="720"/>
        <w:jc w:val="both"/>
        <w:rPr>
          <w:rFonts w:eastAsia="Times New Roman" w:cs="Times New Roman"/>
          <w:bCs/>
          <w:shd w:val="clear" w:color="auto" w:fill="FFFFFF"/>
        </w:rPr>
      </w:pPr>
      <w:r w:rsidRPr="0040522F">
        <w:rPr>
          <w:rFonts w:eastAsia="Times New Roman" w:cs="Times New Roman"/>
          <w:bCs/>
        </w:rPr>
        <w:lastRenderedPageBreak/>
        <w:t>Υπάρχει</w:t>
      </w:r>
      <w:r>
        <w:rPr>
          <w:rFonts w:eastAsia="Times New Roman" w:cs="Times New Roman"/>
          <w:bCs/>
        </w:rPr>
        <w:t xml:space="preserve"> </w:t>
      </w:r>
      <w:r w:rsidRPr="0040522F">
        <w:rPr>
          <w:rFonts w:eastAsia="Times New Roman"/>
          <w:bCs/>
        </w:rPr>
        <w:t>και</w:t>
      </w:r>
      <w:r>
        <w:rPr>
          <w:rFonts w:eastAsia="Times New Roman" w:cs="Times New Roman"/>
          <w:bCs/>
        </w:rPr>
        <w:t xml:space="preserve"> κάτι ακόμα. </w:t>
      </w:r>
      <w:r w:rsidRPr="0040522F">
        <w:rPr>
          <w:rFonts w:eastAsia="Times New Roman" w:cs="Times New Roman"/>
          <w:bCs/>
        </w:rPr>
        <w:t>Υπάρχει</w:t>
      </w:r>
      <w:r>
        <w:rPr>
          <w:rFonts w:eastAsia="Times New Roman" w:cs="Times New Roman"/>
          <w:bCs/>
        </w:rPr>
        <w:t xml:space="preserve"> ο προκλητικός εμπαιγμός του ελληνικού λαού από τους ΑΝΕΛ, τους Ανεξάρτητους Έλληνες, </w:t>
      </w:r>
      <w:r w:rsidRPr="0040522F">
        <w:rPr>
          <w:rFonts w:eastAsia="Times New Roman" w:cs="Times New Roman"/>
          <w:bCs/>
        </w:rPr>
        <w:t>οι οποίοι</w:t>
      </w:r>
      <w:r>
        <w:rPr>
          <w:rFonts w:eastAsia="Times New Roman" w:cs="Times New Roman"/>
          <w:bCs/>
        </w:rPr>
        <w:t xml:space="preserve"> παραμένουν στην </w:t>
      </w:r>
      <w:r w:rsidRPr="0040522F">
        <w:rPr>
          <w:rFonts w:eastAsia="Times New Roman"/>
          <w:bCs/>
        </w:rPr>
        <w:t>Κυβέρνηση</w:t>
      </w:r>
      <w:r>
        <w:rPr>
          <w:rFonts w:eastAsia="Times New Roman" w:cs="Times New Roman"/>
          <w:bCs/>
        </w:rPr>
        <w:t xml:space="preserve">. </w:t>
      </w:r>
    </w:p>
    <w:p w14:paraId="5EA914A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Η απόφασή τους</w:t>
      </w:r>
      <w:r>
        <w:rPr>
          <w:rFonts w:eastAsia="Times New Roman" w:cs="Times New Roman"/>
          <w:szCs w:val="24"/>
        </w:rPr>
        <w:t xml:space="preserve"> -</w:t>
      </w:r>
      <w:r>
        <w:rPr>
          <w:rFonts w:eastAsia="Times New Roman" w:cs="Times New Roman"/>
          <w:szCs w:val="24"/>
        </w:rPr>
        <w:t>ενώ διαφωνούν με μια μ</w:t>
      </w:r>
      <w:r>
        <w:rPr>
          <w:rFonts w:eastAsia="Times New Roman" w:cs="Times New Roman"/>
          <w:szCs w:val="24"/>
        </w:rPr>
        <w:t>είζονος εθνικής σημασίας κυβερνητική επιλογή</w:t>
      </w:r>
      <w:r>
        <w:rPr>
          <w:rFonts w:eastAsia="Times New Roman" w:cs="Times New Roman"/>
          <w:szCs w:val="24"/>
        </w:rPr>
        <w:t xml:space="preserve">- </w:t>
      </w:r>
      <w:r>
        <w:rPr>
          <w:rFonts w:eastAsia="Times New Roman" w:cs="Times New Roman"/>
          <w:szCs w:val="24"/>
        </w:rPr>
        <w:t>να παραμένουν στην Κυβέρνηση και να τη στηρίζουν στη Βουλή, όχι μόνο είναι αντικοινοβουλευτική, αλλά είναι και προσβλητική για τους πολίτες.</w:t>
      </w:r>
    </w:p>
    <w:p w14:paraId="5EA914A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w:t>
      </w:r>
      <w:r>
        <w:rPr>
          <w:rFonts w:eastAsia="Times New Roman" w:cs="Times New Roman"/>
          <w:szCs w:val="24"/>
        </w:rPr>
        <w:t>ρίου Βουλευτή)</w:t>
      </w:r>
    </w:p>
    <w:p w14:paraId="5EA914A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5EA914AB" w14:textId="77777777" w:rsidR="000F46A4" w:rsidRDefault="00307FE8">
      <w:pPr>
        <w:spacing w:line="600" w:lineRule="auto"/>
        <w:ind w:firstLine="720"/>
        <w:jc w:val="both"/>
        <w:rPr>
          <w:rFonts w:eastAsia="Times New Roman" w:cs="Times New Roman"/>
          <w:szCs w:val="24"/>
        </w:rPr>
      </w:pPr>
      <w:r w:rsidRPr="009D465E">
        <w:rPr>
          <w:rFonts w:eastAsia="Times New Roman" w:cs="Times New Roman"/>
          <w:b/>
          <w:szCs w:val="24"/>
        </w:rPr>
        <w:t>ΠΡΟΕΔΡΟΣ (Νικόλαος Βούτσης):</w:t>
      </w:r>
      <w:r>
        <w:rPr>
          <w:rFonts w:eastAsia="Times New Roman" w:cs="Times New Roman"/>
          <w:szCs w:val="24"/>
        </w:rPr>
        <w:t xml:space="preserve"> Το ξέρω, αλλά έχω πρόβλημα.</w:t>
      </w:r>
    </w:p>
    <w:p w14:paraId="5EA914AC" w14:textId="77777777" w:rsidR="000F46A4" w:rsidRDefault="00307FE8">
      <w:pPr>
        <w:spacing w:line="600" w:lineRule="auto"/>
        <w:ind w:firstLine="720"/>
        <w:jc w:val="both"/>
        <w:rPr>
          <w:rFonts w:eastAsia="Times New Roman" w:cs="Times New Roman"/>
          <w:szCs w:val="24"/>
        </w:rPr>
      </w:pPr>
      <w:r w:rsidRPr="00A75BCC">
        <w:rPr>
          <w:rFonts w:eastAsia="Times New Roman" w:cs="Times New Roman"/>
          <w:b/>
          <w:szCs w:val="24"/>
        </w:rPr>
        <w:t>ΙΩΑΝΝΗΣ ΤΡΑΓΑΚΗΣ:</w:t>
      </w:r>
      <w:r>
        <w:rPr>
          <w:rFonts w:eastAsia="Times New Roman" w:cs="Times New Roman"/>
          <w:szCs w:val="24"/>
        </w:rPr>
        <w:t xml:space="preserve"> Όλοι έχουμε προβλήματα.</w:t>
      </w:r>
    </w:p>
    <w:p w14:paraId="5EA914A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η Νέα Δημοκρατία κατέθεσε πρόταση δυσπιστίας προς την Κυβέρνηση γιατί δεν έχει την πολιτική νομιμοποίηση να φέρει στη χώρα την εθνικής σημασίας συμφωνία. </w:t>
      </w:r>
    </w:p>
    <w:p w14:paraId="5EA914A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Θα σας αναφέρω μια χθεσινή δημοσκόπηση, για να ξέρετε </w:t>
      </w:r>
      <w:r>
        <w:rPr>
          <w:rFonts w:eastAsia="Times New Roman" w:cs="Times New Roman"/>
          <w:szCs w:val="24"/>
        </w:rPr>
        <w:t xml:space="preserve">που </w:t>
      </w:r>
      <w:r>
        <w:rPr>
          <w:rFonts w:eastAsia="Times New Roman" w:cs="Times New Roman"/>
          <w:szCs w:val="24"/>
        </w:rPr>
        <w:t xml:space="preserve">απευθύνεστε. </w:t>
      </w:r>
      <w:r>
        <w:rPr>
          <w:rFonts w:eastAsia="Times New Roman" w:cs="Times New Roman"/>
          <w:szCs w:val="24"/>
        </w:rPr>
        <w:t>Το 80% των Ελλήνων είναι κατά της συμφωνίας. Άρα, απευθύνεστε μόνο στο 20%. Αντιλαμβάνεστε, λοιπόν, σε ποιους απευθύνεστε, όταν το 80% των Ελλήνων είναι κατά της συμφωνίας. Και επειδή η ψηφοφορία θα είναι ονομαστική, ο καθένας από εμάς θα πει το «ναι» ή το</w:t>
      </w:r>
      <w:r>
        <w:rPr>
          <w:rFonts w:eastAsia="Times New Roman" w:cs="Times New Roman"/>
          <w:szCs w:val="24"/>
        </w:rPr>
        <w:t xml:space="preserve"> «όχι». Θα πείτε «όχι» στην πρόταση δυσπιστίας, αλλά θα πείτε «ναι» στη συμφωνία. Τότε, όμως, θα είναι αργά. Όπως το αλλάξατε στο δημοψήφισμα το 2015, δεν θα μπορέσετε να το κάνετε τώρα.</w:t>
      </w:r>
    </w:p>
    <w:p w14:paraId="5EA914A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Ευχαριστώ πολύ.</w:t>
      </w:r>
    </w:p>
    <w:p w14:paraId="5EA914B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w:t>
      </w:r>
      <w:r>
        <w:rPr>
          <w:rFonts w:eastAsia="Times New Roman" w:cs="Times New Roman"/>
          <w:szCs w:val="24"/>
        </w:rPr>
        <w:t>α της Νέας Δημοκρατίας)</w:t>
      </w:r>
    </w:p>
    <w:p w14:paraId="5EA914B1" w14:textId="77777777" w:rsidR="000F46A4" w:rsidRDefault="00307FE8">
      <w:pPr>
        <w:spacing w:line="600" w:lineRule="auto"/>
        <w:ind w:firstLine="720"/>
        <w:jc w:val="both"/>
        <w:rPr>
          <w:rFonts w:eastAsia="Times New Roman" w:cs="Times New Roman"/>
          <w:szCs w:val="24"/>
        </w:rPr>
      </w:pPr>
      <w:r w:rsidRPr="009D465E">
        <w:rPr>
          <w:rFonts w:eastAsia="Times New Roman" w:cs="Times New Roman"/>
          <w:b/>
          <w:szCs w:val="24"/>
        </w:rPr>
        <w:t>ΠΡΟΕΔΡΟΣ (Νικόλαος Βούτσης):</w:t>
      </w:r>
      <w:r>
        <w:rPr>
          <w:rFonts w:eastAsia="Times New Roman" w:cs="Times New Roman"/>
          <w:szCs w:val="24"/>
        </w:rPr>
        <w:t xml:space="preserve"> Ευχαριστούμε.</w:t>
      </w:r>
    </w:p>
    <w:p w14:paraId="5EA914B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Τον λόγο έχει ο κ. Αντωνιάδης, ύστερα ο κ. Γιακουμάτος και ύστερα ο κ. Μπαλλής.</w:t>
      </w:r>
    </w:p>
    <w:p w14:paraId="5EA914B3" w14:textId="77777777" w:rsidR="000F46A4" w:rsidRDefault="00307FE8">
      <w:pPr>
        <w:spacing w:line="600" w:lineRule="auto"/>
        <w:ind w:firstLine="720"/>
        <w:jc w:val="both"/>
        <w:rPr>
          <w:rFonts w:eastAsia="Times New Roman" w:cs="Times New Roman"/>
          <w:szCs w:val="24"/>
        </w:rPr>
      </w:pPr>
      <w:r w:rsidRPr="00B33361">
        <w:rPr>
          <w:rFonts w:eastAsia="Times New Roman" w:cs="Times New Roman"/>
          <w:b/>
          <w:szCs w:val="24"/>
        </w:rPr>
        <w:t>ΙΩΑΝΝΗΣ ΑΝΤΩΝΙΑΔΗΣ:</w:t>
      </w:r>
      <w:r>
        <w:rPr>
          <w:rFonts w:eastAsia="Times New Roman" w:cs="Times New Roman"/>
          <w:szCs w:val="24"/>
        </w:rPr>
        <w:t xml:space="preserve"> Ευχαριστώ, κύριε Πρόεδρε.</w:t>
      </w:r>
    </w:p>
    <w:p w14:paraId="5EA914B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σήμερα δίνουμε τη μητέρα των </w:t>
      </w:r>
      <w:r>
        <w:rPr>
          <w:rFonts w:eastAsia="Times New Roman" w:cs="Times New Roman"/>
          <w:szCs w:val="24"/>
        </w:rPr>
        <w:t>μαχών. Είναι ίσως μια από τις δύο πιο σημαντικές συνεδριάσεις στα τριάμισι χρόνια που είμαστε Βουλευτές.</w:t>
      </w:r>
    </w:p>
    <w:p w14:paraId="5EA914B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Μετά την ανακοίνωση της συμφωνίας μεταξύ Ελλάδας και Σκοπίων, έπεσε η αυλαία μιας δήθεν διαπραγμάτευσης μεταξύ του κ. Τσίπρα και του κ. Ζάεφ. Εκείνοι έ</w:t>
      </w:r>
      <w:r>
        <w:rPr>
          <w:rFonts w:eastAsia="Times New Roman" w:cs="Times New Roman"/>
          <w:szCs w:val="24"/>
        </w:rPr>
        <w:t xml:space="preserve">καναν πως διαπραγματεύονταν και οι λαοί έκαναν πως τους πίστευαν. Προς επίρρωση των όσων αναφέρω, σας λέω τα εξής, σε ποιες </w:t>
      </w:r>
      <w:r>
        <w:rPr>
          <w:rFonts w:eastAsia="Times New Roman" w:cs="Times New Roman"/>
          <w:szCs w:val="24"/>
        </w:rPr>
        <w:t xml:space="preserve">προγραμματικές δηλώσεις </w:t>
      </w:r>
      <w:r>
        <w:rPr>
          <w:rFonts w:eastAsia="Times New Roman" w:cs="Times New Roman"/>
          <w:szCs w:val="24"/>
        </w:rPr>
        <w:t xml:space="preserve">ο κ. Τσίπρας ανέφερε την πρόθεσή του να ασχοληθεί με το Σκοπιανό; Στις </w:t>
      </w:r>
      <w:r>
        <w:rPr>
          <w:rFonts w:eastAsia="Times New Roman" w:cs="Times New Roman"/>
          <w:szCs w:val="24"/>
        </w:rPr>
        <w:t xml:space="preserve">προγραμματικές δηλώσεις </w:t>
      </w:r>
      <w:r>
        <w:rPr>
          <w:rFonts w:eastAsia="Times New Roman" w:cs="Times New Roman"/>
          <w:szCs w:val="24"/>
        </w:rPr>
        <w:t>του 2015, του</w:t>
      </w:r>
      <w:r>
        <w:rPr>
          <w:rFonts w:eastAsia="Times New Roman" w:cs="Times New Roman"/>
          <w:szCs w:val="24"/>
        </w:rPr>
        <w:t xml:space="preserve"> 2016, του 2017 ή του 2018; Πουθενά. Από πού προέκυψε η ανάγκη ξαφνικά να ασχοληθεί; Απλώς βρέθηκε η Κυβέρνηση των προθύμων να υλοποιήσει ένα έτοιμο σχέδιο που της εδόθη, αφού της δόθηκαν και μερικοί μήνες ώστε μέσα από τις δήθεν διαπραγματεύσεις να γίνει </w:t>
      </w:r>
      <w:r>
        <w:rPr>
          <w:rFonts w:eastAsia="Times New Roman" w:cs="Times New Roman"/>
          <w:szCs w:val="24"/>
        </w:rPr>
        <w:t>η συμφωνία πιο εύπεπτη για τον λαό.</w:t>
      </w:r>
    </w:p>
    <w:p w14:paraId="5EA914B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Σας παραθέτω το πρωτοσέλιδο της εφημερίδας </w:t>
      </w:r>
      <w:r>
        <w:rPr>
          <w:rFonts w:eastAsia="Times New Roman" w:cs="Times New Roman"/>
          <w:szCs w:val="24"/>
        </w:rPr>
        <w:t xml:space="preserve">«ΤΟ </w:t>
      </w:r>
      <w:r>
        <w:rPr>
          <w:rFonts w:eastAsia="Times New Roman" w:cs="Times New Roman"/>
          <w:szCs w:val="24"/>
        </w:rPr>
        <w:t>ΠΟΝΤΙΚΙ</w:t>
      </w:r>
      <w:r>
        <w:rPr>
          <w:rFonts w:eastAsia="Times New Roman" w:cs="Times New Roman"/>
          <w:szCs w:val="24"/>
        </w:rPr>
        <w:t>»</w:t>
      </w:r>
      <w:r>
        <w:rPr>
          <w:rFonts w:eastAsia="Times New Roman" w:cs="Times New Roman"/>
          <w:szCs w:val="24"/>
        </w:rPr>
        <w:t xml:space="preserve">, το οποίο σατιρίζει πολύ εύστοχα την υλοποίηση από την Κυβέρνηση της πολιτικής του </w:t>
      </w:r>
      <w:r>
        <w:rPr>
          <w:rFonts w:eastAsia="Times New Roman" w:cs="Times New Roman"/>
          <w:szCs w:val="24"/>
        </w:rPr>
        <w:t>Στέιτ Ντιπάρτμεντ</w:t>
      </w:r>
      <w:r w:rsidRPr="00B76CED">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lang w:val="en-US"/>
        </w:rPr>
        <w:t>CIA</w:t>
      </w:r>
      <w:r w:rsidRPr="004A2685">
        <w:rPr>
          <w:rFonts w:eastAsia="Times New Roman" w:cs="Times New Roman"/>
          <w:szCs w:val="24"/>
        </w:rPr>
        <w:t xml:space="preserve"> </w:t>
      </w:r>
      <w:r>
        <w:rPr>
          <w:rFonts w:eastAsia="Times New Roman" w:cs="Times New Roman"/>
          <w:szCs w:val="24"/>
        </w:rPr>
        <w:t xml:space="preserve">και τα </w:t>
      </w:r>
      <w:r>
        <w:rPr>
          <w:rFonts w:eastAsia="Times New Roman" w:cs="Times New Roman"/>
          <w:szCs w:val="24"/>
        </w:rPr>
        <w:lastRenderedPageBreak/>
        <w:t>αμερικάνικα σχέδια για τα Βαλκάνια. Είναι από τ</w:t>
      </w:r>
      <w:r>
        <w:rPr>
          <w:rFonts w:eastAsia="Times New Roman" w:cs="Times New Roman"/>
          <w:szCs w:val="24"/>
        </w:rPr>
        <w:t>α σπλάχνα της Αριστεράς και λέει την αλήθεια έτσι ακριβώς όπως είναι.</w:t>
      </w:r>
    </w:p>
    <w:p w14:paraId="5EA914B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αν βέβαια ο κ. Αμανατίδης επιμένει ότι η συμφωνία είναι διαπραγμάτευση δικιά τους, τότε εμείς θα τους πούμε: Σταματήστε να διαπραγματεύεστε γιατί μας κάψατε με τις διαπραγματεύσεις π</w:t>
      </w:r>
      <w:r>
        <w:rPr>
          <w:rFonts w:eastAsia="Times New Roman" w:cs="Times New Roman"/>
          <w:szCs w:val="24"/>
        </w:rPr>
        <w:t>ου έχετε κάνει κατά καιρούς. Και προς τον κ. Τσακαλώτο: Με ποιήματα και με τραγούδια δεν λύνονται τα προβλήματα, διαφορετικά θα ήσασταν ο πιο πετυχημένος Υπουργός Οικονομικών και τα χάλια της οικονομίας δείχνουν τα αντίθετα.</w:t>
      </w:r>
    </w:p>
    <w:p w14:paraId="5EA914B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Φίλες και φίλοι, ο κύριος Πρωθυ</w:t>
      </w:r>
      <w:r>
        <w:rPr>
          <w:rFonts w:eastAsia="Times New Roman" w:cs="Times New Roman"/>
          <w:szCs w:val="24"/>
        </w:rPr>
        <w:t>πουργός μίλησε για ιστορική στιγμή. Ιστορική στιγμή αποτελεί η θέση των Βουλευτών σήμερα οι οποίοι με την ψήφο τους θα επικυρώσουν ή όχι την επώδυνη συμφωνία η οποία δεν έχει γυρισμό.</w:t>
      </w:r>
    </w:p>
    <w:p w14:paraId="5EA914B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Προς τον κ. Κοτζιά: Έχει πάρει μεγάλη φόρα ο κ. Κοτζιάς και μετά το μακε</w:t>
      </w:r>
      <w:r>
        <w:rPr>
          <w:rFonts w:eastAsia="Times New Roman" w:cs="Times New Roman"/>
          <w:szCs w:val="24"/>
        </w:rPr>
        <w:t xml:space="preserve">δονικό θέλει να λύσει και το </w:t>
      </w:r>
      <w:r>
        <w:rPr>
          <w:rFonts w:eastAsia="Times New Roman" w:cs="Times New Roman"/>
          <w:szCs w:val="24"/>
        </w:rPr>
        <w:t>αλβανικό</w:t>
      </w:r>
      <w:r>
        <w:rPr>
          <w:rFonts w:eastAsia="Times New Roman" w:cs="Times New Roman"/>
          <w:szCs w:val="24"/>
        </w:rPr>
        <w:t xml:space="preserve">, ενδεχομένως και το Κυπριακό και το </w:t>
      </w:r>
      <w:r>
        <w:rPr>
          <w:rFonts w:eastAsia="Times New Roman" w:cs="Times New Roman"/>
          <w:szCs w:val="24"/>
        </w:rPr>
        <w:t>παλαιστινιακό</w:t>
      </w:r>
      <w:r>
        <w:rPr>
          <w:rFonts w:eastAsia="Times New Roman" w:cs="Times New Roman"/>
          <w:szCs w:val="24"/>
        </w:rPr>
        <w:t xml:space="preserve">. Ενημερώστε τον να λύσει πρώτα τα ελληνοτουρκικά γιατί στις χθεσινές δηλώσεις του ο κ. Τσαβούσογλου είπε ότι δεν θα πετάει ούτε πουλί στο Αιγαίο </w:t>
      </w:r>
      <w:r>
        <w:rPr>
          <w:rFonts w:eastAsia="Times New Roman" w:cs="Times New Roman"/>
          <w:szCs w:val="24"/>
        </w:rPr>
        <w:lastRenderedPageBreak/>
        <w:t xml:space="preserve">αν δεν το εγκρίνουν οι </w:t>
      </w:r>
      <w:r>
        <w:rPr>
          <w:rFonts w:eastAsia="Times New Roman" w:cs="Times New Roman"/>
          <w:szCs w:val="24"/>
        </w:rPr>
        <w:t>Τούρκοι. Εκεί καταντήσατε την Ελλάδα με την πετυχημένη σας εξωτερική πολιτική.</w:t>
      </w:r>
    </w:p>
    <w:p w14:paraId="5EA914B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Σε δυο σημεία της συμφωνία θα σταθώ μόνο, γιατί τα περισσότερα αναλύθηκαν διεξοδικά. Το θέμα ότι για πρώτη φορά αναγνωρίζεται αυτό που ήταν κόκκινη γραμμή για όλες τις κυβερνήσε</w:t>
      </w:r>
      <w:r>
        <w:rPr>
          <w:rFonts w:eastAsia="Times New Roman" w:cs="Times New Roman"/>
          <w:szCs w:val="24"/>
        </w:rPr>
        <w:t>ις, την ύπαρξη μακεδονικής γλώσσας και μακεδονικής ταυτότητας.</w:t>
      </w:r>
    </w:p>
    <w:p w14:paraId="5EA914B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Είναι αυτά που ακυρώνουν ουσιαστικά το περιεχόμενο του γεωγραφικού προσδιορισμού στο όνομα της </w:t>
      </w:r>
      <w:r>
        <w:rPr>
          <w:rFonts w:eastAsia="Times New Roman" w:cs="Times New Roman"/>
          <w:szCs w:val="24"/>
          <w:lang w:val="en-US"/>
        </w:rPr>
        <w:t>FYROM</w:t>
      </w:r>
      <w:r>
        <w:rPr>
          <w:rFonts w:eastAsia="Times New Roman" w:cs="Times New Roman"/>
          <w:szCs w:val="24"/>
        </w:rPr>
        <w:t xml:space="preserve">. Πού είναι το </w:t>
      </w:r>
      <w:r>
        <w:rPr>
          <w:rFonts w:eastAsia="Times New Roman" w:cs="Times New Roman"/>
          <w:szCs w:val="24"/>
          <w:lang w:val="en-US"/>
        </w:rPr>
        <w:t>Severna</w:t>
      </w:r>
      <w:r w:rsidRPr="00A75BCC">
        <w:rPr>
          <w:rFonts w:eastAsia="Times New Roman" w:cs="Times New Roman"/>
          <w:szCs w:val="24"/>
        </w:rPr>
        <w:t xml:space="preserve"> </w:t>
      </w:r>
      <w:r>
        <w:rPr>
          <w:rFonts w:eastAsia="Times New Roman" w:cs="Times New Roman"/>
          <w:szCs w:val="24"/>
          <w:lang w:val="en-US"/>
        </w:rPr>
        <w:t>Makedonija</w:t>
      </w:r>
      <w:r>
        <w:rPr>
          <w:rFonts w:eastAsia="Times New Roman" w:cs="Times New Roman"/>
          <w:szCs w:val="24"/>
        </w:rPr>
        <w:t xml:space="preserve">; Πουθενά. Πού είναι το </w:t>
      </w:r>
      <w:r>
        <w:rPr>
          <w:rFonts w:eastAsia="Times New Roman" w:cs="Times New Roman"/>
          <w:szCs w:val="24"/>
          <w:lang w:val="en-US"/>
        </w:rPr>
        <w:t>erga</w:t>
      </w:r>
      <w:r w:rsidRPr="00A75BCC">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w:t>
      </w:r>
      <w:r w:rsidRPr="00A75BCC">
        <w:rPr>
          <w:rFonts w:eastAsia="Times New Roman" w:cs="Times New Roman"/>
          <w:szCs w:val="24"/>
        </w:rPr>
        <w:t xml:space="preserve"> </w:t>
      </w:r>
      <w:r>
        <w:rPr>
          <w:rFonts w:eastAsia="Times New Roman" w:cs="Times New Roman"/>
          <w:szCs w:val="24"/>
        </w:rPr>
        <w:t xml:space="preserve">όταν στο μόνο ακρωνύμιο, που θα μπει </w:t>
      </w:r>
      <w:r w:rsidRPr="00AD4A20">
        <w:rPr>
          <w:rFonts w:eastAsia="Times New Roman" w:cs="Times New Roman"/>
          <w:szCs w:val="24"/>
        </w:rPr>
        <w:t>το «</w:t>
      </w:r>
      <w:r>
        <w:rPr>
          <w:rFonts w:eastAsia="Times New Roman" w:cs="Times New Roman"/>
          <w:szCs w:val="24"/>
          <w:lang w:val="en-US"/>
        </w:rPr>
        <w:t>N</w:t>
      </w:r>
      <w:r w:rsidRPr="00AD4A20">
        <w:rPr>
          <w:rFonts w:eastAsia="Times New Roman" w:cs="Times New Roman"/>
          <w:szCs w:val="24"/>
        </w:rPr>
        <w:t>»</w:t>
      </w:r>
      <w:r w:rsidRPr="00A75BCC">
        <w:rPr>
          <w:rFonts w:eastAsia="Times New Roman" w:cs="Times New Roman"/>
          <w:szCs w:val="24"/>
        </w:rPr>
        <w:t xml:space="preserve"> </w:t>
      </w:r>
      <w:r>
        <w:rPr>
          <w:rFonts w:eastAsia="Times New Roman" w:cs="Times New Roman"/>
          <w:szCs w:val="24"/>
        </w:rPr>
        <w:t>για τη Μακεδονία, είναι για τις πινακίδες των αυτοκινήτων;</w:t>
      </w:r>
    </w:p>
    <w:p w14:paraId="5EA914BC" w14:textId="77777777" w:rsidR="000F46A4" w:rsidRDefault="00307FE8">
      <w:pPr>
        <w:spacing w:line="600" w:lineRule="auto"/>
        <w:ind w:firstLine="720"/>
        <w:jc w:val="both"/>
        <w:rPr>
          <w:rFonts w:eastAsia="Times New Roman"/>
          <w:szCs w:val="24"/>
        </w:rPr>
      </w:pPr>
      <w:r>
        <w:rPr>
          <w:rFonts w:eastAsia="Times New Roman"/>
          <w:szCs w:val="24"/>
        </w:rPr>
        <w:t>Όπως προκύπτει από τα παραπάνω δίνουμε τοις μετρητοίς έγκριση εισόδου σε ΝΑΤΟ και Ευρωπαϊκή Ένωση και έχουμε βάλει δόσεις την απάλειψη των επεκτατικών δι</w:t>
      </w:r>
      <w:r>
        <w:rPr>
          <w:rFonts w:eastAsia="Times New Roman"/>
          <w:szCs w:val="24"/>
        </w:rPr>
        <w:t xml:space="preserve">αθέσεων. </w:t>
      </w:r>
    </w:p>
    <w:p w14:paraId="5EA914BD" w14:textId="77777777" w:rsidR="000F46A4" w:rsidRDefault="00307FE8">
      <w:pPr>
        <w:spacing w:line="600" w:lineRule="auto"/>
        <w:ind w:firstLine="720"/>
        <w:jc w:val="both"/>
        <w:rPr>
          <w:rFonts w:eastAsia="Times New Roman"/>
          <w:szCs w:val="24"/>
        </w:rPr>
      </w:pPr>
      <w:r>
        <w:rPr>
          <w:rFonts w:eastAsia="Times New Roman"/>
          <w:szCs w:val="24"/>
        </w:rPr>
        <w:t xml:space="preserve">Φίλες και φίλοι, η απάλειψη των επεκτατικών διαθέσεων δεν θα πρέπει να ήταν όρος διαπραγμάτευσης, θα έπρεπε να </w:t>
      </w:r>
      <w:r>
        <w:rPr>
          <w:rFonts w:eastAsia="Times New Roman"/>
          <w:szCs w:val="24"/>
        </w:rPr>
        <w:lastRenderedPageBreak/>
        <w:t>ήταν όρος για να μπούμε στον διάλογο. Πρώτα απαλείφετε τις επεκτατικές διαθέσεις και μετά ελάτε να συζητήσουμε ό,τι θέλετε.</w:t>
      </w:r>
    </w:p>
    <w:p w14:paraId="5EA914BE" w14:textId="77777777" w:rsidR="000F46A4" w:rsidRDefault="00307FE8">
      <w:pPr>
        <w:spacing w:line="600" w:lineRule="auto"/>
        <w:ind w:firstLine="720"/>
        <w:jc w:val="both"/>
        <w:rPr>
          <w:rFonts w:eastAsia="Times New Roman"/>
          <w:szCs w:val="24"/>
        </w:rPr>
      </w:pPr>
      <w:r>
        <w:rPr>
          <w:rFonts w:eastAsia="Times New Roman"/>
          <w:szCs w:val="24"/>
        </w:rPr>
        <w:t>Στέκομαι σε</w:t>
      </w:r>
      <w:r>
        <w:rPr>
          <w:rFonts w:eastAsia="Times New Roman"/>
          <w:szCs w:val="24"/>
        </w:rPr>
        <w:t xml:space="preserve"> ένα άρθρο τελευταίο της συμφωνίας, το άρθρο 20, παράγραφος 9. Ακούστε λίγο τι λέει, κύριοι συνάδελφοι. Δεν επιτρέπεται καμμία τροποποίηση της παρούσας συμφωνίας που περιέχεται στο άρθρο 1.3 και 1.4. Άρα, λοιπόν το 1.3 και το 1.4 αφορούν </w:t>
      </w:r>
      <w:r>
        <w:rPr>
          <w:rFonts w:eastAsia="Times New Roman"/>
          <w:szCs w:val="24"/>
        </w:rPr>
        <w:t>σ</w:t>
      </w:r>
      <w:r>
        <w:rPr>
          <w:rFonts w:eastAsia="Times New Roman"/>
          <w:szCs w:val="24"/>
        </w:rPr>
        <w:t>τη μακεδονική γλώ</w:t>
      </w:r>
      <w:r>
        <w:rPr>
          <w:rFonts w:eastAsia="Times New Roman"/>
          <w:szCs w:val="24"/>
        </w:rPr>
        <w:t xml:space="preserve">σσα και </w:t>
      </w:r>
      <w:r>
        <w:rPr>
          <w:rFonts w:eastAsia="Times New Roman"/>
          <w:szCs w:val="24"/>
        </w:rPr>
        <w:t>σ</w:t>
      </w:r>
      <w:r>
        <w:rPr>
          <w:rFonts w:eastAsia="Times New Roman"/>
          <w:szCs w:val="24"/>
        </w:rPr>
        <w:t>τη μακεδονική ταυτότητα. Όλα τα υπόλοιπα μπορούν να συζητηθούν. Αυτά τα δύο κατοχυρώνονται. Αυτό θα γίνει με αυτήν τη συμφωνία. Είναι τα ψιλά γράμματα. Είναι δυνατόν να μην υπάρξει καμμία αλλαγή στο συγκεκριμένο; Αυτό ψηφίζουμε σήμερα.</w:t>
      </w:r>
    </w:p>
    <w:p w14:paraId="5EA914BF" w14:textId="77777777" w:rsidR="000F46A4" w:rsidRDefault="00307FE8">
      <w:pPr>
        <w:spacing w:line="600" w:lineRule="auto"/>
        <w:ind w:firstLine="720"/>
        <w:jc w:val="both"/>
        <w:rPr>
          <w:rFonts w:eastAsia="Times New Roman"/>
          <w:szCs w:val="24"/>
        </w:rPr>
      </w:pPr>
      <w:r>
        <w:rPr>
          <w:rFonts w:eastAsia="Times New Roman"/>
          <w:szCs w:val="24"/>
        </w:rPr>
        <w:t>Φίλες και φ</w:t>
      </w:r>
      <w:r>
        <w:rPr>
          <w:rFonts w:eastAsia="Times New Roman"/>
          <w:szCs w:val="24"/>
        </w:rPr>
        <w:t xml:space="preserve">ίλοι, ολοκληρώνοντας, ο κ. Τσίπρας για την υπογραφή αυτής της κακής και επιζήμιας για την Ελλάδα συμφωνίας μεταξύ και </w:t>
      </w:r>
      <w:r>
        <w:rPr>
          <w:rFonts w:eastAsia="Times New Roman"/>
          <w:szCs w:val="24"/>
          <w:lang w:val="en-US"/>
        </w:rPr>
        <w:t>FYROM</w:t>
      </w:r>
      <w:r w:rsidRPr="000E52E9">
        <w:rPr>
          <w:rFonts w:eastAsia="Times New Roman"/>
          <w:szCs w:val="24"/>
        </w:rPr>
        <w:t xml:space="preserve"> </w:t>
      </w:r>
      <w:r>
        <w:rPr>
          <w:rFonts w:eastAsia="Times New Roman"/>
          <w:szCs w:val="24"/>
        </w:rPr>
        <w:t xml:space="preserve">επέλεξε τις Πρέσπες της Φλώρινας, την πατρίδα μου, τη Φλώρινα των συμβολισμών όπου έπεσε η αυλαία του εμφυλίου πολέμου, όπου δόθηκε </w:t>
      </w:r>
      <w:r>
        <w:rPr>
          <w:rFonts w:eastAsia="Times New Roman"/>
          <w:szCs w:val="24"/>
        </w:rPr>
        <w:t xml:space="preserve">η τελευταία μάχη. Σημειωτέον ότι εκεί θα έπρεπε να υπάρχει ένα τεράστιο μνημείο εθνικής συμφιλίωσης, αλλά και ένα μουσείο που να θυμίζει τα </w:t>
      </w:r>
      <w:r>
        <w:rPr>
          <w:rFonts w:eastAsia="Times New Roman"/>
          <w:szCs w:val="24"/>
        </w:rPr>
        <w:lastRenderedPageBreak/>
        <w:t>αρνητικά της εμφύλιας σύρραξης και τα θετικά της συνεννόησης, τουλάχιστον, σε μείζονα θέματα όπως τα εθνικά.</w:t>
      </w:r>
    </w:p>
    <w:p w14:paraId="5EA914C0" w14:textId="77777777" w:rsidR="000F46A4" w:rsidRDefault="00307FE8">
      <w:pPr>
        <w:spacing w:line="600" w:lineRule="auto"/>
        <w:ind w:firstLine="720"/>
        <w:jc w:val="both"/>
        <w:rPr>
          <w:rFonts w:eastAsia="Times New Roman"/>
          <w:szCs w:val="24"/>
        </w:rPr>
      </w:pPr>
      <w:r>
        <w:rPr>
          <w:rFonts w:eastAsia="Times New Roman"/>
          <w:szCs w:val="24"/>
        </w:rPr>
        <w:t>Θα ήθελ</w:t>
      </w:r>
      <w:r>
        <w:rPr>
          <w:rFonts w:eastAsia="Times New Roman"/>
          <w:szCs w:val="24"/>
        </w:rPr>
        <w:t xml:space="preserve">α να πω δύο λόγια για τους ΑΝΕΛ, γιατί βλέπουμε πρωτόγνωρα πολιτικά ήθη. Υπάρχει σοβαρότερο θέμα από αυτό για να διαφωνήσει </w:t>
      </w:r>
      <w:r>
        <w:rPr>
          <w:rFonts w:eastAsia="Times New Roman"/>
          <w:szCs w:val="24"/>
        </w:rPr>
        <w:t>κάποιος</w:t>
      </w:r>
      <w:r>
        <w:rPr>
          <w:rFonts w:eastAsia="Times New Roman"/>
          <w:szCs w:val="24"/>
        </w:rPr>
        <w:t>; Κανείς δεν θέλει να πέσει η Κυβέρνηση και να πάρουμε με αυτόν τον τρόπο την εξουσία. Σε καμμία περίπτωση όμως, κύριε Καμμέν</w:t>
      </w:r>
      <w:r>
        <w:rPr>
          <w:rFonts w:eastAsia="Times New Roman"/>
          <w:szCs w:val="24"/>
        </w:rPr>
        <w:t>ε, δεν μπορείς να τα περνάς από την πίσω πόρτα και να κάνεις ότι δεν καταλαβαίνεις.</w:t>
      </w:r>
    </w:p>
    <w:p w14:paraId="5EA914C1" w14:textId="77777777" w:rsidR="000F46A4" w:rsidRDefault="00307FE8">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EA914C2" w14:textId="77777777" w:rsidR="000F46A4" w:rsidRDefault="00307FE8">
      <w:pPr>
        <w:spacing w:line="600" w:lineRule="auto"/>
        <w:ind w:firstLine="720"/>
        <w:jc w:val="both"/>
        <w:rPr>
          <w:rFonts w:eastAsia="Times New Roman"/>
          <w:szCs w:val="24"/>
        </w:rPr>
      </w:pPr>
      <w:r>
        <w:rPr>
          <w:rFonts w:eastAsia="Times New Roman"/>
          <w:szCs w:val="24"/>
        </w:rPr>
        <w:t>Ολοκληρώνω. Βρήκαν κυβέρνηση προθύμων για να περάσουν το Σκοπιανό. Βρήκαν κυβέρνηση προθ</w:t>
      </w:r>
      <w:r>
        <w:rPr>
          <w:rFonts w:eastAsia="Times New Roman"/>
          <w:szCs w:val="24"/>
        </w:rPr>
        <w:t xml:space="preserve">ύμων για να δημιουργήσουν μια σειρά από νέες στρατιωτικές βάσεις στην Αλεξανδρούπολη και </w:t>
      </w:r>
      <w:r>
        <w:rPr>
          <w:rFonts w:eastAsia="Times New Roman"/>
          <w:szCs w:val="24"/>
        </w:rPr>
        <w:t xml:space="preserve">νέες </w:t>
      </w:r>
      <w:r>
        <w:rPr>
          <w:rFonts w:eastAsia="Times New Roman"/>
          <w:szCs w:val="24"/>
        </w:rPr>
        <w:t>βάσεις στα νησιά με αντιστάθμισμα αντίδωρα και ψίχουλα.</w:t>
      </w:r>
    </w:p>
    <w:p w14:paraId="5EA914C3" w14:textId="77777777" w:rsidR="000F46A4" w:rsidRDefault="00307FE8">
      <w:pPr>
        <w:spacing w:line="600" w:lineRule="auto"/>
        <w:ind w:firstLine="720"/>
        <w:jc w:val="both"/>
        <w:rPr>
          <w:rFonts w:eastAsia="Times New Roman"/>
          <w:szCs w:val="24"/>
        </w:rPr>
      </w:pPr>
      <w:r>
        <w:rPr>
          <w:rFonts w:eastAsia="Times New Roman"/>
          <w:szCs w:val="24"/>
        </w:rPr>
        <w:t xml:space="preserve">Φίλες και φίλοι, θα απολογηθείτε για τα νέα μνημόνια, τις νέες περικοπές στις συντάξεις και τους μισθούς, </w:t>
      </w:r>
      <w:r>
        <w:rPr>
          <w:rFonts w:eastAsia="Times New Roman"/>
          <w:szCs w:val="24"/>
        </w:rPr>
        <w:t xml:space="preserve">την ανεργία και </w:t>
      </w:r>
      <w:r>
        <w:rPr>
          <w:rFonts w:eastAsia="Times New Roman"/>
          <w:szCs w:val="24"/>
        </w:rPr>
        <w:lastRenderedPageBreak/>
        <w:t xml:space="preserve">την ύφεση. Θα απολογηθείτε για την κάκιστη λύση στο </w:t>
      </w:r>
      <w:r>
        <w:rPr>
          <w:rFonts w:eastAsia="Times New Roman"/>
          <w:szCs w:val="24"/>
        </w:rPr>
        <w:t xml:space="preserve">μακεδονικό </w:t>
      </w:r>
      <w:r>
        <w:rPr>
          <w:rFonts w:eastAsia="Times New Roman"/>
          <w:szCs w:val="24"/>
        </w:rPr>
        <w:t>και το ξεπούλημα</w:t>
      </w:r>
      <w:r>
        <w:rPr>
          <w:rFonts w:eastAsia="Times New Roman"/>
          <w:szCs w:val="24"/>
        </w:rPr>
        <w:t>,</w:t>
      </w:r>
      <w:r>
        <w:rPr>
          <w:rFonts w:eastAsia="Times New Roman"/>
          <w:szCs w:val="24"/>
        </w:rPr>
        <w:t xml:space="preserve"> θα απολογηθείτε γιατί παραλάβατε Ελλάδα ως κυρίαρχο κράτος και την παραδίδετε ως αποικία.</w:t>
      </w:r>
    </w:p>
    <w:p w14:paraId="5EA914C4" w14:textId="77777777" w:rsidR="000F46A4" w:rsidRDefault="00307FE8">
      <w:pPr>
        <w:spacing w:line="600" w:lineRule="auto"/>
        <w:ind w:firstLine="720"/>
        <w:jc w:val="both"/>
        <w:rPr>
          <w:rFonts w:eastAsia="Times New Roman"/>
          <w:szCs w:val="24"/>
        </w:rPr>
      </w:pPr>
      <w:r>
        <w:rPr>
          <w:rFonts w:eastAsia="Times New Roman"/>
          <w:szCs w:val="24"/>
        </w:rPr>
        <w:t>Ευχαριστώ.</w:t>
      </w:r>
    </w:p>
    <w:p w14:paraId="5EA914C5"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r w:rsidRPr="00F52A76">
        <w:rPr>
          <w:rFonts w:eastAsia="Times New Roman" w:cs="Times New Roman"/>
          <w:szCs w:val="24"/>
        </w:rPr>
        <w:t>)</w:t>
      </w:r>
    </w:p>
    <w:p w14:paraId="5EA914C6" w14:textId="77777777" w:rsidR="000F46A4" w:rsidRDefault="00307FE8">
      <w:pPr>
        <w:spacing w:line="600" w:lineRule="auto"/>
        <w:ind w:firstLine="720"/>
        <w:jc w:val="both"/>
        <w:rPr>
          <w:rFonts w:eastAsia="Times New Roman"/>
          <w:szCs w:val="24"/>
        </w:rPr>
      </w:pPr>
      <w:r>
        <w:rPr>
          <w:rFonts w:eastAsia="Times New Roman"/>
          <w:b/>
          <w:szCs w:val="24"/>
        </w:rPr>
        <w:t>ΠΡΟΕ</w:t>
      </w:r>
      <w:r>
        <w:rPr>
          <w:rFonts w:eastAsia="Times New Roman"/>
          <w:b/>
          <w:szCs w:val="24"/>
        </w:rPr>
        <w:t xml:space="preserve">ΔΡΟΣ (Νικόλαος Βούτσης): </w:t>
      </w:r>
      <w:r w:rsidRPr="000E52E9">
        <w:rPr>
          <w:rFonts w:eastAsia="Times New Roman"/>
          <w:szCs w:val="24"/>
        </w:rPr>
        <w:t>Ευχαριστώ</w:t>
      </w:r>
      <w:r>
        <w:rPr>
          <w:rFonts w:eastAsia="Times New Roman"/>
          <w:szCs w:val="24"/>
        </w:rPr>
        <w:t xml:space="preserve"> πολύ</w:t>
      </w:r>
      <w:r w:rsidRPr="000E52E9">
        <w:rPr>
          <w:rFonts w:eastAsia="Times New Roman"/>
          <w:szCs w:val="24"/>
        </w:rPr>
        <w:t>.</w:t>
      </w:r>
      <w:r>
        <w:rPr>
          <w:rFonts w:eastAsia="Times New Roman"/>
          <w:szCs w:val="24"/>
        </w:rPr>
        <w:t xml:space="preserve"> Άκουσα το «αποικία», όμως, τελευταίο και αποδιοργανώθηκα λίγο.</w:t>
      </w:r>
    </w:p>
    <w:p w14:paraId="5EA914C7" w14:textId="77777777" w:rsidR="000F46A4" w:rsidRDefault="00307FE8">
      <w:pPr>
        <w:spacing w:line="600" w:lineRule="auto"/>
        <w:ind w:firstLine="720"/>
        <w:jc w:val="both"/>
        <w:rPr>
          <w:rFonts w:eastAsia="Times New Roman"/>
          <w:b/>
          <w:szCs w:val="24"/>
        </w:rPr>
      </w:pPr>
      <w:r>
        <w:rPr>
          <w:rFonts w:eastAsia="Times New Roman"/>
          <w:szCs w:val="24"/>
        </w:rPr>
        <w:t>Τον λόγο έχει ο κ. Γιακουμάτος, ο κ. Αρβανιτίδης και ύστερα ο κ. Μπαλλής.</w:t>
      </w:r>
    </w:p>
    <w:p w14:paraId="5EA914C8" w14:textId="77777777" w:rsidR="000F46A4" w:rsidRDefault="00307FE8">
      <w:pPr>
        <w:spacing w:line="600" w:lineRule="auto"/>
        <w:ind w:firstLine="720"/>
        <w:jc w:val="both"/>
        <w:rPr>
          <w:rFonts w:eastAsia="Times New Roman"/>
          <w:szCs w:val="24"/>
        </w:rPr>
      </w:pPr>
      <w:r w:rsidRPr="00F52A76">
        <w:rPr>
          <w:rFonts w:eastAsia="Times New Roman"/>
          <w:b/>
          <w:szCs w:val="24"/>
        </w:rPr>
        <w:t>ΔΗΜΗΤΡΙΟΣ ΠΑΠΑΓΓΕΛΟΠΟΥΛΟΣ (</w:t>
      </w:r>
      <w:r>
        <w:rPr>
          <w:rFonts w:eastAsia="Times New Roman"/>
          <w:b/>
          <w:szCs w:val="24"/>
        </w:rPr>
        <w:t xml:space="preserve">Αναπληρωτής Υπουργός Δικαιοσύνης, Διαφάνειας και </w:t>
      </w:r>
      <w:r>
        <w:rPr>
          <w:rFonts w:eastAsia="Times New Roman"/>
          <w:b/>
          <w:szCs w:val="24"/>
        </w:rPr>
        <w:t>Ανθρωπίνων Δικαιωμάτων)</w:t>
      </w:r>
      <w:r w:rsidRPr="00F52A76">
        <w:rPr>
          <w:rFonts w:eastAsia="Times New Roman"/>
          <w:b/>
          <w:szCs w:val="24"/>
        </w:rPr>
        <w:t>:</w:t>
      </w:r>
      <w:r>
        <w:rPr>
          <w:rFonts w:eastAsia="Times New Roman"/>
          <w:b/>
          <w:szCs w:val="24"/>
        </w:rPr>
        <w:t xml:space="preserve"> </w:t>
      </w:r>
      <w:r>
        <w:rPr>
          <w:rFonts w:eastAsia="Times New Roman"/>
          <w:szCs w:val="24"/>
        </w:rPr>
        <w:t>Κύριε Πρόεδρε, θα ήθελα τον λόγο.</w:t>
      </w:r>
    </w:p>
    <w:p w14:paraId="5EA914C9" w14:textId="77777777" w:rsidR="000F46A4" w:rsidRDefault="00307FE8">
      <w:pPr>
        <w:spacing w:line="600" w:lineRule="auto"/>
        <w:ind w:firstLine="720"/>
        <w:jc w:val="both"/>
        <w:rPr>
          <w:rFonts w:eastAsia="Times New Roman"/>
          <w:b/>
          <w:szCs w:val="24"/>
        </w:rPr>
      </w:pPr>
      <w:r>
        <w:rPr>
          <w:rFonts w:eastAsia="Times New Roman"/>
          <w:b/>
          <w:szCs w:val="24"/>
        </w:rPr>
        <w:t>ΠΡΟΕΔΡΟΣ (Νικόλαος Βούτσης):</w:t>
      </w:r>
      <w:r w:rsidRPr="000E52E9">
        <w:rPr>
          <w:rFonts w:eastAsia="Times New Roman"/>
          <w:szCs w:val="24"/>
        </w:rPr>
        <w:t xml:space="preserve"> Ορίστε, κύριε </w:t>
      </w:r>
      <w:r>
        <w:rPr>
          <w:rFonts w:eastAsia="Times New Roman"/>
          <w:szCs w:val="24"/>
        </w:rPr>
        <w:t>Υπουργέ, έχετε τον λόγο</w:t>
      </w:r>
      <w:r w:rsidRPr="000E52E9">
        <w:rPr>
          <w:rFonts w:eastAsia="Times New Roman"/>
          <w:szCs w:val="24"/>
        </w:rPr>
        <w:t>.</w:t>
      </w:r>
    </w:p>
    <w:p w14:paraId="5EA914CA" w14:textId="77777777" w:rsidR="000F46A4" w:rsidRDefault="00307FE8">
      <w:pPr>
        <w:spacing w:line="600" w:lineRule="auto"/>
        <w:ind w:firstLine="720"/>
        <w:jc w:val="both"/>
        <w:rPr>
          <w:rFonts w:eastAsia="Times New Roman"/>
          <w:szCs w:val="24"/>
        </w:rPr>
      </w:pPr>
      <w:r>
        <w:rPr>
          <w:rFonts w:eastAsia="Times New Roman"/>
          <w:b/>
          <w:szCs w:val="24"/>
        </w:rPr>
        <w:lastRenderedPageBreak/>
        <w:t xml:space="preserve">ΔΗΜΗΤΡΙΟΣ ΠΑΠΑΓΓΕΛΟΠΟΥΛΟΣ (Αναπληρωτής Υπουργός Δικαιοσύνης, Διαφάνειας και Ανθρωπίνων Δικαιωμάτων): </w:t>
      </w:r>
      <w:r w:rsidRPr="000E52E9">
        <w:rPr>
          <w:rFonts w:eastAsia="Times New Roman"/>
          <w:szCs w:val="24"/>
        </w:rPr>
        <w:t>Κατ</w:t>
      </w:r>
      <w:r>
        <w:rPr>
          <w:rFonts w:eastAsia="Times New Roman"/>
          <w:szCs w:val="24"/>
        </w:rPr>
        <w:t xml:space="preserve">’ </w:t>
      </w:r>
      <w:r w:rsidRPr="000E52E9">
        <w:rPr>
          <w:rFonts w:eastAsia="Times New Roman"/>
          <w:szCs w:val="24"/>
        </w:rPr>
        <w:t>αρχ</w:t>
      </w:r>
      <w:r>
        <w:rPr>
          <w:rFonts w:eastAsia="Times New Roman"/>
          <w:szCs w:val="24"/>
        </w:rPr>
        <w:t>άς</w:t>
      </w:r>
      <w:r w:rsidRPr="000E52E9">
        <w:rPr>
          <w:rFonts w:eastAsia="Times New Roman"/>
          <w:szCs w:val="24"/>
        </w:rPr>
        <w:t>, ο κ. Σταμάτης κα</w:t>
      </w:r>
      <w:r w:rsidRPr="000E52E9">
        <w:rPr>
          <w:rFonts w:eastAsia="Times New Roman"/>
          <w:szCs w:val="24"/>
        </w:rPr>
        <w:t>ι στη συνέχεια ο κ. Αθανασίου</w:t>
      </w:r>
      <w:r>
        <w:rPr>
          <w:rFonts w:eastAsia="Times New Roman"/>
          <w:szCs w:val="24"/>
        </w:rPr>
        <w:t>,</w:t>
      </w:r>
      <w:r w:rsidRPr="000E52E9">
        <w:rPr>
          <w:rFonts w:eastAsia="Times New Roman"/>
          <w:szCs w:val="24"/>
        </w:rPr>
        <w:t xml:space="preserve"> αναφέρθηκαν σε μια αμετάκλητη απόφαση του Αρείου Πάγου, η οπο</w:t>
      </w:r>
      <w:r>
        <w:rPr>
          <w:rFonts w:eastAsia="Times New Roman"/>
          <w:szCs w:val="24"/>
        </w:rPr>
        <w:t>ία θεωρούν</w:t>
      </w:r>
      <w:r w:rsidRPr="000E52E9">
        <w:rPr>
          <w:rFonts w:eastAsia="Times New Roman"/>
          <w:szCs w:val="24"/>
        </w:rPr>
        <w:t xml:space="preserve"> ότι διευκολύνει την επιχειρηματολογία τους.</w:t>
      </w:r>
    </w:p>
    <w:p w14:paraId="5EA914CB" w14:textId="77777777" w:rsidR="000F46A4" w:rsidRDefault="00307FE8">
      <w:pPr>
        <w:spacing w:line="600" w:lineRule="auto"/>
        <w:ind w:firstLine="720"/>
        <w:jc w:val="both"/>
        <w:rPr>
          <w:rFonts w:eastAsia="Times New Roman"/>
          <w:szCs w:val="24"/>
        </w:rPr>
      </w:pPr>
      <w:r>
        <w:rPr>
          <w:rFonts w:eastAsia="Times New Roman"/>
          <w:szCs w:val="24"/>
        </w:rPr>
        <w:t>Εδώ ταιριάζει η παροιμία «ο πνιγμένος από τα μαλλιά του πιάνεται για να σωθεί». Και μιλάω για πνιγμένο, γιατί</w:t>
      </w:r>
      <w:r>
        <w:rPr>
          <w:rFonts w:eastAsia="Times New Roman"/>
          <w:szCs w:val="24"/>
        </w:rPr>
        <w:t xml:space="preserve"> εδώ έχουμε ένα ναυάγιο της επιχειρηματολογίας. </w:t>
      </w:r>
    </w:p>
    <w:p w14:paraId="5EA914CC" w14:textId="77777777" w:rsidR="000F46A4" w:rsidRDefault="00307FE8">
      <w:pPr>
        <w:spacing w:line="600" w:lineRule="auto"/>
        <w:ind w:firstLine="720"/>
        <w:jc w:val="both"/>
        <w:rPr>
          <w:rFonts w:eastAsia="Times New Roman"/>
          <w:szCs w:val="24"/>
        </w:rPr>
      </w:pPr>
      <w:r>
        <w:rPr>
          <w:rFonts w:eastAsia="Times New Roman"/>
          <w:szCs w:val="24"/>
        </w:rPr>
        <w:t>Η απόφαση του Αρείου Πάγου αναφέρεται σε άσχετο θέμα, μάλλον σε σχετικό που ενισχύει την επιχειρηματολογία της Κυβέρνησης. Αναφέρεται....</w:t>
      </w:r>
    </w:p>
    <w:p w14:paraId="5EA914CD" w14:textId="77777777" w:rsidR="000F46A4" w:rsidRDefault="00307FE8">
      <w:pPr>
        <w:spacing w:line="600" w:lineRule="auto"/>
        <w:ind w:firstLine="720"/>
        <w:jc w:val="center"/>
        <w:rPr>
          <w:rFonts w:eastAsia="Times New Roman"/>
          <w:szCs w:val="24"/>
        </w:rPr>
      </w:pPr>
      <w:r>
        <w:rPr>
          <w:rFonts w:eastAsia="Times New Roman" w:cs="Times New Roman"/>
          <w:szCs w:val="24"/>
        </w:rPr>
        <w:t xml:space="preserve">(Θόρυβος – </w:t>
      </w:r>
      <w:r>
        <w:rPr>
          <w:rFonts w:eastAsia="Times New Roman" w:cs="Times New Roman"/>
          <w:szCs w:val="24"/>
        </w:rPr>
        <w:t xml:space="preserve">διαμαρτυρίες </w:t>
      </w:r>
      <w:r>
        <w:rPr>
          <w:rFonts w:eastAsia="Times New Roman" w:cs="Times New Roman"/>
          <w:szCs w:val="24"/>
        </w:rPr>
        <w:t>από την πτέρυγα της Νέας Δημοκρατίας)</w:t>
      </w:r>
    </w:p>
    <w:p w14:paraId="5EA914CE" w14:textId="77777777" w:rsidR="000F46A4" w:rsidRDefault="00307FE8">
      <w:pPr>
        <w:spacing w:line="600" w:lineRule="auto"/>
        <w:ind w:firstLine="720"/>
        <w:jc w:val="both"/>
        <w:rPr>
          <w:rFonts w:eastAsia="Times New Roman"/>
          <w:szCs w:val="24"/>
        </w:rPr>
      </w:pPr>
      <w:r>
        <w:rPr>
          <w:rFonts w:eastAsia="Times New Roman"/>
          <w:b/>
          <w:szCs w:val="24"/>
        </w:rPr>
        <w:t>ΑΘΑΝΑΣΙΟΣ ΜΠΟΥΡΑΣ</w:t>
      </w:r>
      <w:r w:rsidRPr="00F52A76">
        <w:rPr>
          <w:rFonts w:eastAsia="Times New Roman"/>
          <w:b/>
          <w:szCs w:val="24"/>
        </w:rPr>
        <w:t>:</w:t>
      </w:r>
      <w:r>
        <w:rPr>
          <w:rFonts w:eastAsia="Times New Roman"/>
          <w:b/>
          <w:szCs w:val="24"/>
        </w:rPr>
        <w:t xml:space="preserve"> </w:t>
      </w:r>
      <w:r w:rsidRPr="00F52A76">
        <w:rPr>
          <w:rFonts w:eastAsia="Times New Roman"/>
          <w:szCs w:val="24"/>
        </w:rPr>
        <w:t>Απευθύνεται στον κ. Σταμάτη.</w:t>
      </w:r>
    </w:p>
    <w:p w14:paraId="5EA914CF" w14:textId="77777777" w:rsidR="000F46A4" w:rsidRDefault="00307FE8">
      <w:pPr>
        <w:spacing w:line="600" w:lineRule="auto"/>
        <w:ind w:firstLine="720"/>
        <w:jc w:val="both"/>
        <w:rPr>
          <w:rFonts w:eastAsia="Times New Roman"/>
          <w:b/>
          <w:szCs w:val="24"/>
        </w:rPr>
      </w:pPr>
      <w:r>
        <w:rPr>
          <w:rFonts w:eastAsia="Times New Roman"/>
          <w:b/>
          <w:szCs w:val="24"/>
        </w:rPr>
        <w:t xml:space="preserve">ΠΡΟΕΔΡΟΣ (Νικόλαος Βούτσης): </w:t>
      </w:r>
      <w:r w:rsidRPr="000E52E9">
        <w:rPr>
          <w:rFonts w:eastAsia="Times New Roman"/>
          <w:szCs w:val="24"/>
        </w:rPr>
        <w:t>Θα αφήσ</w:t>
      </w:r>
      <w:r>
        <w:rPr>
          <w:rFonts w:eastAsia="Times New Roman"/>
          <w:szCs w:val="24"/>
        </w:rPr>
        <w:t>ετε τον Υπουργό να μιλήσει; Πολλή</w:t>
      </w:r>
      <w:r w:rsidRPr="000E52E9">
        <w:rPr>
          <w:rFonts w:eastAsia="Times New Roman"/>
          <w:szCs w:val="24"/>
        </w:rPr>
        <w:t xml:space="preserve"> ασυδοσία έπεσε εδώ μέσα. Σας παρακαλώ</w:t>
      </w:r>
      <w:r>
        <w:rPr>
          <w:rFonts w:eastAsia="Times New Roman"/>
          <w:szCs w:val="24"/>
        </w:rPr>
        <w:t>!</w:t>
      </w:r>
    </w:p>
    <w:p w14:paraId="5EA914D0" w14:textId="77777777" w:rsidR="000F46A4" w:rsidRDefault="00307FE8">
      <w:pPr>
        <w:spacing w:line="600" w:lineRule="auto"/>
        <w:ind w:firstLine="720"/>
        <w:jc w:val="center"/>
        <w:rPr>
          <w:rFonts w:eastAsia="Times New Roman"/>
          <w:b/>
          <w:szCs w:val="24"/>
        </w:rPr>
      </w:pPr>
      <w:r>
        <w:rPr>
          <w:rFonts w:eastAsia="Times New Roman" w:cs="Times New Roman"/>
          <w:szCs w:val="24"/>
        </w:rPr>
        <w:lastRenderedPageBreak/>
        <w:t>(Θόρυβος από την πτέρυγα της Νέας Δημοκρατίας)</w:t>
      </w:r>
    </w:p>
    <w:p w14:paraId="5EA914D1" w14:textId="77777777" w:rsidR="000F46A4" w:rsidRDefault="00307FE8">
      <w:pPr>
        <w:spacing w:line="600" w:lineRule="auto"/>
        <w:ind w:firstLine="720"/>
        <w:jc w:val="both"/>
        <w:rPr>
          <w:rFonts w:eastAsia="Times New Roman"/>
          <w:szCs w:val="24"/>
        </w:rPr>
      </w:pPr>
      <w:r>
        <w:rPr>
          <w:rFonts w:eastAsia="Times New Roman"/>
          <w:b/>
          <w:szCs w:val="24"/>
        </w:rPr>
        <w:t xml:space="preserve">ΑΘΑΝΑΣΙΟΣ ΜΠΟΥΡΑΣ: </w:t>
      </w:r>
      <w:r w:rsidRPr="00395A0E">
        <w:rPr>
          <w:rFonts w:eastAsia="Times New Roman"/>
          <w:szCs w:val="24"/>
        </w:rPr>
        <w:t xml:space="preserve">Κύριε Πρόεδρε, </w:t>
      </w:r>
      <w:r>
        <w:rPr>
          <w:rFonts w:eastAsia="Times New Roman"/>
          <w:szCs w:val="24"/>
        </w:rPr>
        <w:t xml:space="preserve">ο κ. Σταμάτης </w:t>
      </w:r>
      <w:r w:rsidRPr="00395A0E">
        <w:rPr>
          <w:rFonts w:eastAsia="Times New Roman"/>
          <w:szCs w:val="24"/>
        </w:rPr>
        <w:t>δεν</w:t>
      </w:r>
      <w:r w:rsidRPr="00F52A76">
        <w:rPr>
          <w:rFonts w:eastAsia="Times New Roman"/>
          <w:szCs w:val="24"/>
        </w:rPr>
        <w:t xml:space="preserve"> </w:t>
      </w:r>
      <w:r w:rsidRPr="00F52A76">
        <w:rPr>
          <w:rFonts w:eastAsia="Times New Roman"/>
          <w:szCs w:val="24"/>
        </w:rPr>
        <w:t>είναι εδώ</w:t>
      </w:r>
      <w:r>
        <w:rPr>
          <w:rFonts w:eastAsia="Times New Roman"/>
          <w:szCs w:val="24"/>
        </w:rPr>
        <w:t>.</w:t>
      </w:r>
      <w:r w:rsidRPr="00F52A76">
        <w:rPr>
          <w:rFonts w:eastAsia="Times New Roman"/>
          <w:szCs w:val="24"/>
        </w:rPr>
        <w:t xml:space="preserve"> Πρέπει να απαντήσει.</w:t>
      </w:r>
    </w:p>
    <w:p w14:paraId="5EA914D2" w14:textId="77777777" w:rsidR="000F46A4" w:rsidRDefault="00307FE8">
      <w:pPr>
        <w:spacing w:line="600" w:lineRule="auto"/>
        <w:ind w:firstLine="720"/>
        <w:jc w:val="both"/>
        <w:rPr>
          <w:rFonts w:eastAsia="Times New Roman"/>
          <w:b/>
          <w:szCs w:val="24"/>
        </w:rPr>
      </w:pPr>
      <w:r>
        <w:rPr>
          <w:rFonts w:eastAsia="Times New Roman"/>
          <w:b/>
          <w:szCs w:val="24"/>
        </w:rPr>
        <w:t xml:space="preserve">ΠΡΟΕΔΡΟΣ (Νικόλαος Βούτσης): </w:t>
      </w:r>
      <w:r w:rsidRPr="00395A0E">
        <w:rPr>
          <w:rFonts w:eastAsia="Times New Roman"/>
          <w:szCs w:val="24"/>
        </w:rPr>
        <w:t>Κύριε Μπούρα, σας παρακαλώ. Έχει τεθεί ένα ζήτημα ...</w:t>
      </w:r>
    </w:p>
    <w:p w14:paraId="5EA914D3" w14:textId="77777777" w:rsidR="000F46A4" w:rsidRDefault="00307FE8">
      <w:pPr>
        <w:spacing w:line="600" w:lineRule="auto"/>
        <w:ind w:firstLine="720"/>
        <w:jc w:val="both"/>
        <w:rPr>
          <w:rFonts w:eastAsia="Times New Roman"/>
          <w:szCs w:val="24"/>
        </w:rPr>
      </w:pPr>
      <w:r>
        <w:rPr>
          <w:rFonts w:eastAsia="Times New Roman"/>
          <w:b/>
          <w:szCs w:val="24"/>
        </w:rPr>
        <w:t xml:space="preserve">ΑΘΑΝΑΣΙΟΣ ΜΠΟΥΡΑΣ: </w:t>
      </w:r>
      <w:r>
        <w:rPr>
          <w:rFonts w:eastAsia="Times New Roman"/>
          <w:szCs w:val="24"/>
        </w:rPr>
        <w:t>Δεν είναι παρών. Δεν μπορώ να είμαι εγώ...</w:t>
      </w:r>
    </w:p>
    <w:p w14:paraId="5EA914D4" w14:textId="77777777" w:rsidR="000F46A4" w:rsidRDefault="00307FE8">
      <w:pPr>
        <w:spacing w:line="600" w:lineRule="auto"/>
        <w:ind w:firstLine="720"/>
        <w:jc w:val="both"/>
        <w:rPr>
          <w:rFonts w:eastAsia="Times New Roman"/>
          <w:b/>
          <w:szCs w:val="24"/>
        </w:rPr>
      </w:pPr>
      <w:r>
        <w:rPr>
          <w:rFonts w:eastAsia="Times New Roman"/>
          <w:b/>
          <w:szCs w:val="24"/>
        </w:rPr>
        <w:t xml:space="preserve">ΠΡΟΕΔΡΟΣ (Νικόλαος Βούτσης): </w:t>
      </w:r>
      <w:r w:rsidRPr="00395A0E">
        <w:rPr>
          <w:rFonts w:eastAsia="Times New Roman"/>
          <w:szCs w:val="24"/>
        </w:rPr>
        <w:t>Κύριε Μπούρα, παρόντες είμαστε όλοι στη Βουλή είτε</w:t>
      </w:r>
      <w:r w:rsidRPr="00395A0E">
        <w:rPr>
          <w:rFonts w:eastAsia="Times New Roman"/>
          <w:szCs w:val="24"/>
        </w:rPr>
        <w:t xml:space="preserve"> είμαστε μέσα στην Αίθουσα είτε όχι.</w:t>
      </w:r>
    </w:p>
    <w:p w14:paraId="5EA914D5" w14:textId="77777777" w:rsidR="000F46A4" w:rsidRDefault="00307FE8">
      <w:pPr>
        <w:spacing w:line="600" w:lineRule="auto"/>
        <w:ind w:firstLine="720"/>
        <w:jc w:val="both"/>
        <w:rPr>
          <w:rFonts w:eastAsia="Times New Roman"/>
          <w:szCs w:val="24"/>
        </w:rPr>
      </w:pPr>
      <w:r>
        <w:rPr>
          <w:rFonts w:eastAsia="Times New Roman"/>
          <w:b/>
          <w:szCs w:val="24"/>
        </w:rPr>
        <w:t xml:space="preserve">ΑΘΑΝΑΣΙΟΣ ΜΠΟΥΡΑΣ: </w:t>
      </w:r>
      <w:r>
        <w:rPr>
          <w:rFonts w:eastAsia="Times New Roman"/>
          <w:szCs w:val="24"/>
        </w:rPr>
        <w:t>Αναφέρθηκε προσωπικά.</w:t>
      </w:r>
    </w:p>
    <w:p w14:paraId="5EA914D6" w14:textId="77777777" w:rsidR="000F46A4" w:rsidRDefault="00307FE8">
      <w:pPr>
        <w:spacing w:line="600" w:lineRule="auto"/>
        <w:ind w:firstLine="720"/>
        <w:jc w:val="both"/>
        <w:rPr>
          <w:rFonts w:eastAsia="Times New Roman"/>
          <w:szCs w:val="24"/>
        </w:rPr>
      </w:pPr>
      <w:r>
        <w:rPr>
          <w:rFonts w:eastAsia="Times New Roman"/>
          <w:b/>
          <w:szCs w:val="24"/>
        </w:rPr>
        <w:t xml:space="preserve">ΠΡΟΕΔΡΟΣ (Νικόλαος Βούτσης): </w:t>
      </w:r>
      <w:r w:rsidRPr="003832C4">
        <w:rPr>
          <w:rFonts w:eastAsia="Times New Roman"/>
          <w:szCs w:val="24"/>
        </w:rPr>
        <w:t>Δ</w:t>
      </w:r>
      <w:r w:rsidRPr="00395A0E">
        <w:rPr>
          <w:rFonts w:eastAsia="Times New Roman"/>
          <w:szCs w:val="24"/>
        </w:rPr>
        <w:t>εν παρακολουθείτε.</w:t>
      </w:r>
    </w:p>
    <w:p w14:paraId="5EA914D7" w14:textId="77777777" w:rsidR="000F46A4" w:rsidRDefault="00307FE8">
      <w:pPr>
        <w:spacing w:line="600" w:lineRule="auto"/>
        <w:ind w:firstLine="720"/>
        <w:jc w:val="both"/>
        <w:rPr>
          <w:rFonts w:eastAsia="Times New Roman"/>
          <w:b/>
          <w:szCs w:val="24"/>
        </w:rPr>
      </w:pPr>
      <w:r>
        <w:rPr>
          <w:rFonts w:eastAsia="Times New Roman"/>
          <w:szCs w:val="24"/>
        </w:rPr>
        <w:t xml:space="preserve">Κύριε Μπούρα, είναι προφανές ότι για ένα ζήτημα που σήμερα ανέκυψε </w:t>
      </w:r>
      <w:r>
        <w:rPr>
          <w:rFonts w:eastAsia="Times New Roman"/>
          <w:szCs w:val="24"/>
        </w:rPr>
        <w:t xml:space="preserve">διά </w:t>
      </w:r>
      <w:r>
        <w:rPr>
          <w:rFonts w:eastAsia="Times New Roman"/>
          <w:szCs w:val="24"/>
        </w:rPr>
        <w:t xml:space="preserve">του Τύπου για μια απόφαση και στο οποίο δύο-τρεις </w:t>
      </w:r>
      <w:r>
        <w:rPr>
          <w:rFonts w:eastAsia="Times New Roman"/>
          <w:szCs w:val="24"/>
        </w:rPr>
        <w:t>συνάδελφοι από το πρωί έχουν αναφερθεί, ο κύριος Αναπληρωτής Υπουργός Δικαιοσύνης αισθάνθηκε την ανάγκη να δώσει διευκρινίσεις.</w:t>
      </w:r>
    </w:p>
    <w:p w14:paraId="5EA914D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Τι το πιο καθαρό σε αυτήν τη διαδικασία; Δεν υπάρχει ίχνος προσωπικού. Είμαστε όλοι παρόντες είτε είμαστε μέσα στην Αίθουσα είτε</w:t>
      </w:r>
      <w:r>
        <w:rPr>
          <w:rFonts w:eastAsia="Times New Roman" w:cs="Times New Roman"/>
          <w:szCs w:val="24"/>
        </w:rPr>
        <w:t xml:space="preserve"> στα γραφεία μας και παρακολουθούμε. Πιο ύστερα ένας άλλος συνάδελφος μπορεί να του απαντήσει. </w:t>
      </w:r>
    </w:p>
    <w:p w14:paraId="5EA914D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Παρακαλώ, κύριε Παπαγγελόπουλε. </w:t>
      </w:r>
    </w:p>
    <w:p w14:paraId="5EA914DA"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Να αναφερθεί στα δημοσιεύματα όχι σε πρόσωπα. </w:t>
      </w:r>
    </w:p>
    <w:p w14:paraId="5EA914DB" w14:textId="77777777" w:rsidR="000F46A4" w:rsidRDefault="00307FE8">
      <w:pPr>
        <w:spacing w:line="600" w:lineRule="auto"/>
        <w:ind w:firstLine="720"/>
        <w:jc w:val="both"/>
        <w:rPr>
          <w:rFonts w:eastAsia="Times New Roman" w:cs="Times New Roman"/>
          <w:szCs w:val="24"/>
        </w:rPr>
      </w:pPr>
      <w:r w:rsidRPr="001F1977">
        <w:rPr>
          <w:rFonts w:eastAsia="Times New Roman" w:cs="Times New Roman"/>
          <w:b/>
          <w:szCs w:val="24"/>
        </w:rPr>
        <w:t xml:space="preserve">ΠΡΟΕΔΡΟΣ (Νικόλαος Βούτσης): </w:t>
      </w:r>
      <w:r>
        <w:rPr>
          <w:rFonts w:eastAsia="Times New Roman" w:cs="Times New Roman"/>
          <w:szCs w:val="24"/>
        </w:rPr>
        <w:t>Δεν είναι προσωπικό για τον κ. Σ</w:t>
      </w:r>
      <w:r>
        <w:rPr>
          <w:rFonts w:eastAsia="Times New Roman" w:cs="Times New Roman"/>
          <w:szCs w:val="24"/>
        </w:rPr>
        <w:t xml:space="preserve">ταμάτη. </w:t>
      </w:r>
    </w:p>
    <w:p w14:paraId="5EA914DC"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Αναφέρθηκε στα πρόσωπα και όχι στα δημοσιεύματα. </w:t>
      </w:r>
    </w:p>
    <w:p w14:paraId="5EA914DD" w14:textId="77777777" w:rsidR="000F46A4" w:rsidRDefault="00307FE8">
      <w:pPr>
        <w:spacing w:line="600" w:lineRule="auto"/>
        <w:ind w:firstLine="720"/>
        <w:jc w:val="both"/>
        <w:rPr>
          <w:rFonts w:eastAsia="Times New Roman" w:cs="Times New Roman"/>
          <w:szCs w:val="24"/>
        </w:rPr>
      </w:pPr>
      <w:r w:rsidRPr="001F1977">
        <w:rPr>
          <w:rFonts w:eastAsia="Times New Roman" w:cs="Times New Roman"/>
          <w:b/>
          <w:szCs w:val="24"/>
        </w:rPr>
        <w:t xml:space="preserve">ΠΡΟΕΔΡΟΣ (Νικόλαος Βούτσης): </w:t>
      </w:r>
      <w:r>
        <w:rPr>
          <w:rFonts w:eastAsia="Times New Roman" w:cs="Times New Roman"/>
          <w:szCs w:val="24"/>
        </w:rPr>
        <w:t xml:space="preserve">Αναφέρθηκε για να πει ότι έθεσαν το ζήτημα, τίποτα άλλο. Σας παρακαλώ. </w:t>
      </w:r>
    </w:p>
    <w:p w14:paraId="5EA914D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Ελάτε, κύριε Παπαγγελόπουλε. Πείτε περί του δημοσιεύματος απροσώπως. </w:t>
      </w:r>
    </w:p>
    <w:p w14:paraId="5EA914DF" w14:textId="77777777" w:rsidR="000F46A4" w:rsidRDefault="00307FE8">
      <w:pPr>
        <w:spacing w:line="600" w:lineRule="auto"/>
        <w:ind w:firstLine="720"/>
        <w:jc w:val="both"/>
        <w:rPr>
          <w:rFonts w:eastAsia="Times New Roman" w:cs="Times New Roman"/>
          <w:szCs w:val="24"/>
        </w:rPr>
      </w:pPr>
      <w:r w:rsidRPr="00FB30B0">
        <w:rPr>
          <w:rFonts w:eastAsia="Times New Roman" w:cs="Times New Roman"/>
          <w:b/>
          <w:szCs w:val="24"/>
        </w:rPr>
        <w:lastRenderedPageBreak/>
        <w:t>ΔΗΜΗΤΡΙ</w:t>
      </w:r>
      <w:r w:rsidRPr="00FB30B0">
        <w:rPr>
          <w:rFonts w:eastAsia="Times New Roman" w:cs="Times New Roman"/>
          <w:b/>
          <w:szCs w:val="24"/>
        </w:rPr>
        <w:t>ΟΣ ΠΑΠΑΓΓΕΛΟΠΟΥΛΟΣ (Αναπληρωτής Υπουργός Δικαιοσύνης, Διαφάνειας και Ανθρωπίνων Δικαιωμάτων):</w:t>
      </w:r>
      <w:r w:rsidRPr="00FB30B0">
        <w:rPr>
          <w:rFonts w:eastAsia="Times New Roman" w:cs="Times New Roman"/>
          <w:szCs w:val="24"/>
        </w:rPr>
        <w:t xml:space="preserve"> </w:t>
      </w:r>
      <w:r>
        <w:rPr>
          <w:rFonts w:eastAsia="Times New Roman" w:cs="Times New Roman"/>
          <w:szCs w:val="24"/>
        </w:rPr>
        <w:t>Διευκρινίζω ότι αναφέρομαι στην απόφαση η οποία αναφέρθηκε κατά τη διάρκεια της σημερινής συνεδρίασης. Η απόφαση, λοιπόν, προς άρση πάσης παρεξηγήσεως, αναφέρεται</w:t>
      </w:r>
      <w:r>
        <w:rPr>
          <w:rFonts w:eastAsia="Times New Roman" w:cs="Times New Roman"/>
          <w:szCs w:val="24"/>
        </w:rPr>
        <w:t xml:space="preserve"> στην ύπαρξη η μη μακεδονικής μειονότητας. Η απόφαση αυτό λέει. Όλα τα υπόλοιπα είναι παρεμπίπτουσες σκέψεις. Επιπλέον, θέλω να πω ότι την εξωτερική πολιτική…</w:t>
      </w:r>
    </w:p>
    <w:p w14:paraId="5EA914E0"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 xml:space="preserve">(Θόρυβος από την πτέρυγα της </w:t>
      </w:r>
      <w:r w:rsidRPr="00C36593">
        <w:rPr>
          <w:rFonts w:eastAsia="Times New Roman" w:cs="Times New Roman"/>
          <w:szCs w:val="24"/>
        </w:rPr>
        <w:t>Νέας Δημοκρατίας</w:t>
      </w:r>
      <w:r>
        <w:rPr>
          <w:rFonts w:eastAsia="Times New Roman" w:cs="Times New Roman"/>
          <w:szCs w:val="24"/>
        </w:rPr>
        <w:t>)</w:t>
      </w:r>
    </w:p>
    <w:p w14:paraId="5EA914E1"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Δεν θα μας λέτε ψέματα! Η απόφα</w:t>
      </w:r>
      <w:r>
        <w:rPr>
          <w:rFonts w:eastAsia="Times New Roman" w:cs="Times New Roman"/>
          <w:szCs w:val="24"/>
        </w:rPr>
        <w:t xml:space="preserve">ση είναι εδώ και θα την αναγνώσουμε. </w:t>
      </w:r>
    </w:p>
    <w:p w14:paraId="5EA914E2" w14:textId="77777777" w:rsidR="000F46A4" w:rsidRDefault="00307FE8">
      <w:pPr>
        <w:spacing w:line="600" w:lineRule="auto"/>
        <w:ind w:firstLine="720"/>
        <w:jc w:val="both"/>
        <w:rPr>
          <w:rFonts w:eastAsia="Times New Roman" w:cs="Times New Roman"/>
          <w:szCs w:val="24"/>
        </w:rPr>
      </w:pPr>
      <w:r w:rsidRPr="001F1977">
        <w:rPr>
          <w:rFonts w:eastAsia="Times New Roman" w:cs="Times New Roman"/>
          <w:b/>
          <w:szCs w:val="24"/>
        </w:rPr>
        <w:t xml:space="preserve">ΠΡΟΕΔΡΟΣ (Νικόλαος Βούτσης): </w:t>
      </w:r>
      <w:r>
        <w:rPr>
          <w:rFonts w:eastAsia="Times New Roman" w:cs="Times New Roman"/>
          <w:szCs w:val="24"/>
        </w:rPr>
        <w:t xml:space="preserve">Είστε </w:t>
      </w:r>
      <w:r>
        <w:rPr>
          <w:rFonts w:eastAsia="Times New Roman" w:cs="Times New Roman"/>
          <w:szCs w:val="24"/>
        </w:rPr>
        <w:t>άλλοι δέκα να μιλήσετε ύστερα. Παρακαλώ, δεν θα κάνετε αυτήν τη διαδικασία! Κύριε Βορίδη, σας παρακαλώ πολύ. Υπάρχουν δώδεκα ομιλητές από την παράταξή σας. Αμέσως ύστερα θα μιλήσετε ε</w:t>
      </w:r>
      <w:r>
        <w:rPr>
          <w:rFonts w:eastAsia="Times New Roman" w:cs="Times New Roman"/>
          <w:szCs w:val="24"/>
        </w:rPr>
        <w:t xml:space="preserve">πί της αποφάσεως. Δεν θα κάνετε λογοκρισία σε αυτήν την </w:t>
      </w:r>
      <w:r w:rsidRPr="0094038A">
        <w:rPr>
          <w:rFonts w:eastAsia="Times New Roman" w:cs="Times New Roman"/>
          <w:szCs w:val="24"/>
        </w:rPr>
        <w:t>Κυβέρνηση</w:t>
      </w:r>
      <w:r>
        <w:rPr>
          <w:rFonts w:eastAsia="Times New Roman" w:cs="Times New Roman"/>
          <w:szCs w:val="24"/>
        </w:rPr>
        <w:t>. Είναι απαράδεκτο. Δεν σας έκανε κανείς ποτέ όταν ήσασταν εδώ. Σας παρακαλώ πολύ</w:t>
      </w:r>
      <w:r>
        <w:rPr>
          <w:rFonts w:eastAsia="Times New Roman" w:cs="Times New Roman"/>
          <w:szCs w:val="24"/>
        </w:rPr>
        <w:t>.</w:t>
      </w:r>
    </w:p>
    <w:p w14:paraId="5EA914E3"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ΓΕΩΡΓΑΝΤΑΣ: </w:t>
      </w:r>
      <w:r>
        <w:rPr>
          <w:rFonts w:eastAsia="Times New Roman" w:cs="Times New Roman"/>
          <w:szCs w:val="24"/>
        </w:rPr>
        <w:t xml:space="preserve">Να μοιραστεί η απόφαση </w:t>
      </w:r>
      <w:r>
        <w:rPr>
          <w:rFonts w:eastAsia="Times New Roman" w:cs="Times New Roman"/>
          <w:szCs w:val="24"/>
        </w:rPr>
        <w:t xml:space="preserve">σ’ </w:t>
      </w:r>
      <w:r>
        <w:rPr>
          <w:rFonts w:eastAsia="Times New Roman" w:cs="Times New Roman"/>
          <w:szCs w:val="24"/>
        </w:rPr>
        <w:t>όλο το Κοινοβούλιο!</w:t>
      </w:r>
    </w:p>
    <w:p w14:paraId="5EA914E4"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Να μου δώσετε τον λόγο</w:t>
      </w:r>
      <w:r>
        <w:rPr>
          <w:rFonts w:eastAsia="Times New Roman" w:cs="Times New Roman"/>
          <w:szCs w:val="24"/>
        </w:rPr>
        <w:t xml:space="preserve"> μετά. </w:t>
      </w:r>
    </w:p>
    <w:p w14:paraId="5EA914E5" w14:textId="77777777" w:rsidR="000F46A4" w:rsidRDefault="00307FE8">
      <w:pPr>
        <w:spacing w:line="600" w:lineRule="auto"/>
        <w:ind w:firstLine="720"/>
        <w:jc w:val="both"/>
        <w:rPr>
          <w:rFonts w:eastAsia="Times New Roman" w:cs="Times New Roman"/>
          <w:szCs w:val="24"/>
        </w:rPr>
      </w:pPr>
      <w:r w:rsidRPr="001F1977">
        <w:rPr>
          <w:rFonts w:eastAsia="Times New Roman" w:cs="Times New Roman"/>
          <w:b/>
          <w:szCs w:val="24"/>
        </w:rPr>
        <w:t xml:space="preserve">ΠΡΟΕΔΡΟΣ (Νικόλαος Βούτσης): </w:t>
      </w:r>
      <w:r>
        <w:rPr>
          <w:rFonts w:eastAsia="Times New Roman" w:cs="Times New Roman"/>
          <w:szCs w:val="24"/>
        </w:rPr>
        <w:t xml:space="preserve">Θα δούμε. Ούτε παρεμπίπτον ζήτημα υπάρχει. </w:t>
      </w:r>
    </w:p>
    <w:p w14:paraId="5EA914E6"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 μου δώσετε τον λόγο μετά να απαντήσω. </w:t>
      </w:r>
    </w:p>
    <w:p w14:paraId="5EA914E7" w14:textId="77777777" w:rsidR="000F46A4" w:rsidRDefault="00307FE8">
      <w:pPr>
        <w:spacing w:line="600" w:lineRule="auto"/>
        <w:ind w:firstLine="720"/>
        <w:jc w:val="both"/>
        <w:rPr>
          <w:rFonts w:eastAsia="Times New Roman" w:cs="Times New Roman"/>
          <w:szCs w:val="24"/>
        </w:rPr>
      </w:pPr>
      <w:r w:rsidRPr="001F1977">
        <w:rPr>
          <w:rFonts w:eastAsia="Times New Roman" w:cs="Times New Roman"/>
          <w:b/>
          <w:szCs w:val="24"/>
        </w:rPr>
        <w:t xml:space="preserve">ΠΡΟΕΔΡΟΣ (Νικόλαος Βούτσης): </w:t>
      </w:r>
      <w:r>
        <w:rPr>
          <w:rFonts w:eastAsia="Times New Roman" w:cs="Times New Roman"/>
          <w:szCs w:val="24"/>
        </w:rPr>
        <w:t xml:space="preserve">Σας παρακαλώ. Γιατί τόση νευρικότητα; Συμβαίνει κάτι;  Συμβαίνει κάτι; Έχει συμβεί κάτι; Μιλούσε ο Υπουργός Δικαιοσύνης. Σας παρακαλώ. </w:t>
      </w:r>
    </w:p>
    <w:p w14:paraId="5EA914E8"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Ας ολοκληρώσει ο κύριος Υπουργός. </w:t>
      </w:r>
    </w:p>
    <w:p w14:paraId="5EA914E9" w14:textId="77777777" w:rsidR="000F46A4" w:rsidRDefault="00307FE8">
      <w:pPr>
        <w:spacing w:line="600" w:lineRule="auto"/>
        <w:ind w:firstLine="720"/>
        <w:jc w:val="both"/>
        <w:rPr>
          <w:rFonts w:eastAsia="Times New Roman" w:cs="Times New Roman"/>
          <w:szCs w:val="24"/>
        </w:rPr>
      </w:pPr>
      <w:r w:rsidRPr="001F1977">
        <w:rPr>
          <w:rFonts w:eastAsia="Times New Roman" w:cs="Times New Roman"/>
          <w:b/>
          <w:szCs w:val="24"/>
        </w:rPr>
        <w:t xml:space="preserve">ΠΡΟΕΔΡΟΣ (Νικόλαος Βούτσης): </w:t>
      </w:r>
      <w:r>
        <w:rPr>
          <w:rFonts w:eastAsia="Times New Roman" w:cs="Times New Roman"/>
          <w:szCs w:val="24"/>
        </w:rPr>
        <w:t>Ναι, αλλά δεν τον αφήσατε να ολοκληρώ</w:t>
      </w:r>
      <w:r>
        <w:rPr>
          <w:rFonts w:eastAsia="Times New Roman" w:cs="Times New Roman"/>
          <w:szCs w:val="24"/>
        </w:rPr>
        <w:t>σει. Δημιουργείτε το επεισόδιο. Γράφουν ότι συγκρουόμαστε για το θέμα.</w:t>
      </w:r>
    </w:p>
    <w:p w14:paraId="5EA914EA"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Βεβαίως, ας ολοκληρώσει. </w:t>
      </w:r>
    </w:p>
    <w:p w14:paraId="5EA914EB" w14:textId="77777777" w:rsidR="000F46A4" w:rsidRDefault="00307FE8">
      <w:pPr>
        <w:spacing w:line="600" w:lineRule="auto"/>
        <w:ind w:firstLine="720"/>
        <w:jc w:val="both"/>
        <w:rPr>
          <w:rFonts w:eastAsia="Times New Roman" w:cs="Times New Roman"/>
          <w:szCs w:val="24"/>
        </w:rPr>
      </w:pPr>
      <w:r w:rsidRPr="001F1977">
        <w:rPr>
          <w:rFonts w:eastAsia="Times New Roman" w:cs="Times New Roman"/>
          <w:b/>
          <w:szCs w:val="24"/>
        </w:rPr>
        <w:lastRenderedPageBreak/>
        <w:t xml:space="preserve">ΠΡΟΕΔΡΟΣ (Νικόλαος Βούτσης): </w:t>
      </w:r>
      <w:r>
        <w:rPr>
          <w:rFonts w:eastAsia="Times New Roman" w:cs="Times New Roman"/>
          <w:szCs w:val="24"/>
        </w:rPr>
        <w:t xml:space="preserve">Ελάτε, κύριε Παπαγγελόπουλε, έχετε τον λόγο. </w:t>
      </w:r>
    </w:p>
    <w:p w14:paraId="5EA914EC" w14:textId="77777777" w:rsidR="000F46A4" w:rsidRDefault="00307FE8">
      <w:pPr>
        <w:spacing w:line="600" w:lineRule="auto"/>
        <w:ind w:firstLine="720"/>
        <w:jc w:val="both"/>
        <w:rPr>
          <w:rFonts w:eastAsia="Times New Roman" w:cs="Times New Roman"/>
          <w:szCs w:val="24"/>
        </w:rPr>
      </w:pPr>
      <w:r w:rsidRPr="00FB30B0">
        <w:rPr>
          <w:rFonts w:eastAsia="Times New Roman" w:cs="Times New Roman"/>
          <w:b/>
          <w:szCs w:val="24"/>
        </w:rPr>
        <w:t>ΔΗΜΗΤΡΙΟΣ ΠΑΠΑΓΓΕΛΟΠΟΥΛΟΣ (Αναπληρωτής Υπουργός Δικαιοσύνης, Διαφ</w:t>
      </w:r>
      <w:r w:rsidRPr="00FB30B0">
        <w:rPr>
          <w:rFonts w:eastAsia="Times New Roman" w:cs="Times New Roman"/>
          <w:b/>
          <w:szCs w:val="24"/>
        </w:rPr>
        <w:t>άνειας και Ανθρωπίνων Δικαιωμάτων):</w:t>
      </w:r>
      <w:r w:rsidRPr="00FB30B0">
        <w:rPr>
          <w:rFonts w:eastAsia="Times New Roman" w:cs="Times New Roman"/>
          <w:szCs w:val="24"/>
        </w:rPr>
        <w:t xml:space="preserve"> </w:t>
      </w:r>
      <w:r>
        <w:rPr>
          <w:rFonts w:eastAsia="Times New Roman" w:cs="Times New Roman"/>
          <w:szCs w:val="24"/>
        </w:rPr>
        <w:t xml:space="preserve">Επιπλέον, θέλω να υπενθυμίσω ότι στο δικαιϊκό μας σύστημα εκφεύγει της αρμοδιότητας των δικαστηρίων η χάραξη εξωτερικής πολιτικής. </w:t>
      </w:r>
    </w:p>
    <w:p w14:paraId="5EA914E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EA914EE" w14:textId="77777777" w:rsidR="000F46A4" w:rsidRDefault="00307FE8">
      <w:pPr>
        <w:spacing w:line="600" w:lineRule="auto"/>
        <w:ind w:firstLine="720"/>
        <w:jc w:val="both"/>
        <w:rPr>
          <w:rFonts w:eastAsia="Times New Roman" w:cs="Times New Roman"/>
          <w:szCs w:val="24"/>
        </w:rPr>
      </w:pPr>
      <w:r w:rsidRPr="005E72AD">
        <w:rPr>
          <w:rFonts w:eastAsia="Times New Roman" w:cs="Times New Roman"/>
          <w:b/>
          <w:szCs w:val="24"/>
        </w:rPr>
        <w:t>ΙΩΑΝΝΗΣ ΤΡΑΓΑΚΗΣ:</w:t>
      </w:r>
      <w:r>
        <w:rPr>
          <w:rFonts w:eastAsia="Times New Roman" w:cs="Times New Roman"/>
          <w:szCs w:val="24"/>
        </w:rPr>
        <w:t xml:space="preserve"> Τι είπε τώρα;  </w:t>
      </w:r>
    </w:p>
    <w:p w14:paraId="5EA914EF" w14:textId="77777777" w:rsidR="000F46A4" w:rsidRDefault="00307FE8">
      <w:pPr>
        <w:spacing w:line="600" w:lineRule="auto"/>
        <w:ind w:firstLine="720"/>
        <w:jc w:val="both"/>
        <w:rPr>
          <w:rFonts w:eastAsia="Times New Roman" w:cs="Times New Roman"/>
          <w:szCs w:val="24"/>
        </w:rPr>
      </w:pPr>
      <w:r w:rsidRPr="001F1977">
        <w:rPr>
          <w:rFonts w:eastAsia="Times New Roman" w:cs="Times New Roman"/>
          <w:b/>
          <w:szCs w:val="24"/>
        </w:rPr>
        <w:t xml:space="preserve">ΠΡΟΕΔΡΟΣ (Νικόλαος Βούτσης): </w:t>
      </w:r>
      <w:r>
        <w:rPr>
          <w:rFonts w:eastAsia="Times New Roman" w:cs="Times New Roman"/>
          <w:szCs w:val="24"/>
        </w:rPr>
        <w:t>Ό,τι</w:t>
      </w:r>
      <w:r>
        <w:rPr>
          <w:rFonts w:eastAsia="Times New Roman" w:cs="Times New Roman"/>
          <w:szCs w:val="24"/>
        </w:rPr>
        <w:t xml:space="preserve"> είπε κατεγράφη στα Πρακτικά. </w:t>
      </w:r>
    </w:p>
    <w:p w14:paraId="5EA914F0"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Κύριε Πρόεδρε, παρακαλώ τον λόγο. </w:t>
      </w:r>
    </w:p>
    <w:p w14:paraId="5EA914F1" w14:textId="77777777" w:rsidR="000F46A4" w:rsidRDefault="00307FE8">
      <w:pPr>
        <w:spacing w:line="600" w:lineRule="auto"/>
        <w:ind w:firstLine="720"/>
        <w:jc w:val="both"/>
        <w:rPr>
          <w:rFonts w:eastAsia="Times New Roman" w:cs="Times New Roman"/>
          <w:szCs w:val="24"/>
        </w:rPr>
      </w:pPr>
      <w:r w:rsidRPr="001F1977">
        <w:rPr>
          <w:rFonts w:eastAsia="Times New Roman" w:cs="Times New Roman"/>
          <w:b/>
          <w:szCs w:val="24"/>
        </w:rPr>
        <w:t xml:space="preserve">ΠΡΟΕΔΡΟΣ (Νικόλαος Βούτσης): </w:t>
      </w:r>
      <w:r>
        <w:rPr>
          <w:rFonts w:eastAsia="Times New Roman" w:cs="Times New Roman"/>
          <w:szCs w:val="24"/>
        </w:rPr>
        <w:t>Ορίστε, κύριε Βορίδη, για μισό λεπτό και μόνο, έτσι ώστε αν υπάρξει αντίστιξη ως προς αυτά που θα πείτε, να είναι παρών ο κ. Παπαγγελόπουλος γ</w:t>
      </w:r>
      <w:r>
        <w:rPr>
          <w:rFonts w:eastAsia="Times New Roman" w:cs="Times New Roman"/>
          <w:szCs w:val="24"/>
        </w:rPr>
        <w:t xml:space="preserve">ια να το διευκρινίσουμε. </w:t>
      </w:r>
    </w:p>
    <w:p w14:paraId="5EA914F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Ελάτε, κύριε Βορίδη. </w:t>
      </w:r>
    </w:p>
    <w:p w14:paraId="5EA914F3"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Βεβαίως. </w:t>
      </w:r>
    </w:p>
    <w:p w14:paraId="5EA914F4" w14:textId="77777777" w:rsidR="000F46A4" w:rsidRDefault="00307FE8">
      <w:pPr>
        <w:spacing w:line="600" w:lineRule="auto"/>
        <w:ind w:firstLine="720"/>
        <w:jc w:val="both"/>
        <w:rPr>
          <w:rFonts w:eastAsia="Times New Roman" w:cs="Times New Roman"/>
          <w:bCs/>
          <w:szCs w:val="24"/>
        </w:rPr>
      </w:pPr>
      <w:r>
        <w:rPr>
          <w:rFonts w:eastAsia="Times New Roman" w:cs="Times New Roman"/>
          <w:szCs w:val="24"/>
        </w:rPr>
        <w:t>Ανάγνωση από την 1448/2009 απόφαση του Αρείου Πάγου. Μας είπε ο κύριος Υπουργός ότι αυτή το μόνο το οποίο λέει είναι ότι δεν υπάρχει μακεδονική μειονότητα. Διαβάζω: «</w:t>
      </w:r>
      <w:r w:rsidRPr="00C83835">
        <w:rPr>
          <w:rFonts w:eastAsia="Times New Roman" w:cs="Times New Roman"/>
          <w:bCs/>
          <w:szCs w:val="24"/>
        </w:rPr>
        <w:t>Ο όρος Μακεδο</w:t>
      </w:r>
      <w:r w:rsidRPr="00C83835">
        <w:rPr>
          <w:rFonts w:eastAsia="Times New Roman" w:cs="Times New Roman"/>
          <w:bCs/>
          <w:szCs w:val="24"/>
        </w:rPr>
        <w:t>νία, από αρχαιοτάτων χρόνων είναι όρος ιστορικός και γεωγραφικός και όχι εθνολογικός. Οι Μακεδόνες δεν είναι, ούτε υπήρξαν κατά το πρόσφατο και το απώτερο παρελθόν, ιδιαίτερος εθνολογικός σχηματισμός. Μακεδόνες, ονομάζονται ανέκαθεν οι κάτοικοι της γνωστής</w:t>
      </w:r>
      <w:r w:rsidRPr="00C83835">
        <w:rPr>
          <w:rFonts w:eastAsia="Times New Roman" w:cs="Times New Roman"/>
          <w:bCs/>
          <w:szCs w:val="24"/>
        </w:rPr>
        <w:t xml:space="preserve"> από την αρχαιότητα πε</w:t>
      </w:r>
      <w:r>
        <w:rPr>
          <w:rFonts w:eastAsia="Times New Roman" w:cs="Times New Roman"/>
          <w:bCs/>
          <w:szCs w:val="24"/>
        </w:rPr>
        <w:t>ριοχής της Ελληνικής Μακεδονίας…»</w:t>
      </w:r>
    </w:p>
    <w:p w14:paraId="5EA914F5" w14:textId="77777777" w:rsidR="000F46A4" w:rsidRDefault="00307FE8">
      <w:pPr>
        <w:spacing w:line="600" w:lineRule="auto"/>
        <w:ind w:firstLine="720"/>
        <w:jc w:val="center"/>
        <w:rPr>
          <w:rFonts w:eastAsia="Times New Roman" w:cs="Times New Roman"/>
          <w:bCs/>
          <w:szCs w:val="24"/>
        </w:rPr>
      </w:pPr>
      <w:r w:rsidRPr="00C83835">
        <w:rPr>
          <w:rFonts w:eastAsia="Times New Roman" w:cs="Times New Roman"/>
          <w:bCs/>
          <w:szCs w:val="24"/>
        </w:rPr>
        <w:t>(Χειροκροτήματα από την πτέρυγα της Νέας Δημοκρατίας)</w:t>
      </w:r>
    </w:p>
    <w:p w14:paraId="5EA914F6" w14:textId="77777777" w:rsidR="000F46A4" w:rsidRDefault="00307FE8">
      <w:pPr>
        <w:spacing w:line="600" w:lineRule="auto"/>
        <w:ind w:firstLine="720"/>
        <w:jc w:val="both"/>
        <w:rPr>
          <w:rFonts w:eastAsia="Times New Roman" w:cs="Times New Roman"/>
          <w:bCs/>
          <w:szCs w:val="24"/>
        </w:rPr>
      </w:pPr>
      <w:r>
        <w:rPr>
          <w:rFonts w:eastAsia="Times New Roman" w:cs="Times New Roman"/>
          <w:bCs/>
          <w:szCs w:val="24"/>
        </w:rPr>
        <w:t xml:space="preserve">Γιατί δεν τα διαβάζετε αυτά, κύριε Υπουργέ; Σας αρέσει η παραπλάνηση; </w:t>
      </w:r>
    </w:p>
    <w:p w14:paraId="5EA914F7" w14:textId="77777777" w:rsidR="000F46A4" w:rsidRDefault="00307FE8">
      <w:pPr>
        <w:spacing w:line="600" w:lineRule="auto"/>
        <w:ind w:firstLine="720"/>
        <w:jc w:val="both"/>
        <w:rPr>
          <w:rFonts w:eastAsia="Times New Roman" w:cs="Times New Roman"/>
          <w:bCs/>
          <w:szCs w:val="24"/>
        </w:rPr>
      </w:pPr>
      <w:r w:rsidRPr="00C83835">
        <w:rPr>
          <w:rFonts w:eastAsia="Times New Roman" w:cs="Times New Roman"/>
          <w:b/>
          <w:bCs/>
          <w:szCs w:val="24"/>
        </w:rPr>
        <w:t xml:space="preserve">ΠΡΟΕΔΡΟΣ (Νικόλαος Βούτσης): </w:t>
      </w:r>
      <w:r>
        <w:rPr>
          <w:rFonts w:eastAsia="Times New Roman" w:cs="Times New Roman"/>
          <w:bCs/>
          <w:szCs w:val="24"/>
        </w:rPr>
        <w:t xml:space="preserve">Παρακαλώ, κύριε Βορίδη. </w:t>
      </w:r>
    </w:p>
    <w:p w14:paraId="5EA914F8"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Έχ</w:t>
      </w:r>
      <w:r>
        <w:rPr>
          <w:rFonts w:eastAsia="Times New Roman" w:cs="Times New Roman"/>
          <w:szCs w:val="24"/>
        </w:rPr>
        <w:t xml:space="preserve">ει και για τη γλώσσα αναφορές, έχει και για την εθνότητα αναφορές. </w:t>
      </w:r>
    </w:p>
    <w:p w14:paraId="5EA914F9"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Είναι απόφαση του Αρείου Πάγου! Υπάρχει έγγραφο, υπάρχει απόφαση! </w:t>
      </w:r>
    </w:p>
    <w:p w14:paraId="5EA914FA" w14:textId="77777777" w:rsidR="000F46A4" w:rsidRDefault="00307FE8">
      <w:pPr>
        <w:spacing w:line="600" w:lineRule="auto"/>
        <w:ind w:firstLine="720"/>
        <w:jc w:val="both"/>
        <w:rPr>
          <w:rFonts w:eastAsia="Times New Roman" w:cs="Times New Roman"/>
          <w:szCs w:val="24"/>
        </w:rPr>
      </w:pPr>
      <w:r w:rsidRPr="001F1977">
        <w:rPr>
          <w:rFonts w:eastAsia="Times New Roman" w:cs="Times New Roman"/>
          <w:b/>
          <w:szCs w:val="24"/>
        </w:rPr>
        <w:t xml:space="preserve">ΠΡΟΕΔΡΟΣ (Νικόλαος Βούτσης): </w:t>
      </w:r>
      <w:r>
        <w:rPr>
          <w:rFonts w:eastAsia="Times New Roman" w:cs="Times New Roman"/>
          <w:szCs w:val="24"/>
        </w:rPr>
        <w:t xml:space="preserve">Κύριε Γεωργαντά, τώρα έχετε θυμώσει; Δεν κατάλαβα. Είστε θυμωμένος; </w:t>
      </w:r>
      <w:r>
        <w:rPr>
          <w:rFonts w:eastAsia="Times New Roman" w:cs="Times New Roman"/>
          <w:szCs w:val="24"/>
        </w:rPr>
        <w:t>Γιατί; Ήρεμα.</w:t>
      </w:r>
    </w:p>
    <w:p w14:paraId="5EA914FB" w14:textId="77777777" w:rsidR="000F46A4" w:rsidRDefault="00307FE8">
      <w:pPr>
        <w:spacing w:line="600" w:lineRule="auto"/>
        <w:ind w:firstLine="720"/>
        <w:jc w:val="both"/>
        <w:rPr>
          <w:rFonts w:eastAsia="Times New Roman" w:cs="Times New Roman"/>
          <w:szCs w:val="24"/>
        </w:rPr>
      </w:pPr>
      <w:r w:rsidRPr="00803CF1">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 xml:space="preserve">Κύριε Πρόεδρε, παρακαλώ τον λόγο. </w:t>
      </w:r>
    </w:p>
    <w:p w14:paraId="5EA914FC" w14:textId="77777777" w:rsidR="000F46A4" w:rsidRDefault="00307FE8">
      <w:pPr>
        <w:spacing w:line="600" w:lineRule="auto"/>
        <w:ind w:firstLine="720"/>
        <w:jc w:val="both"/>
        <w:rPr>
          <w:rFonts w:eastAsia="Times New Roman" w:cs="Times New Roman"/>
          <w:szCs w:val="24"/>
        </w:rPr>
      </w:pPr>
      <w:r w:rsidRPr="001F1977">
        <w:rPr>
          <w:rFonts w:eastAsia="Times New Roman" w:cs="Times New Roman"/>
          <w:b/>
          <w:szCs w:val="24"/>
        </w:rPr>
        <w:t xml:space="preserve">ΠΡΟΕΔΡΟΣ (Νικόλαος Βούτσης): </w:t>
      </w:r>
      <w:r>
        <w:rPr>
          <w:rFonts w:eastAsia="Times New Roman" w:cs="Times New Roman"/>
          <w:szCs w:val="24"/>
        </w:rPr>
        <w:t xml:space="preserve">Τον λόγο έχει ο Αναπληρωτής Υπουργός Εξωτερικών κ. Γεώργιος Κατρούγκαλος. </w:t>
      </w:r>
    </w:p>
    <w:p w14:paraId="5EA914FD" w14:textId="77777777" w:rsidR="000F46A4" w:rsidRDefault="00307FE8">
      <w:pPr>
        <w:spacing w:line="600" w:lineRule="auto"/>
        <w:ind w:firstLine="720"/>
        <w:jc w:val="both"/>
        <w:rPr>
          <w:rFonts w:eastAsia="Times New Roman" w:cs="Times New Roman"/>
          <w:szCs w:val="24"/>
        </w:rPr>
      </w:pPr>
      <w:r w:rsidRPr="00D16D0F">
        <w:rPr>
          <w:rFonts w:eastAsia="Times New Roman" w:cs="Times New Roman"/>
          <w:b/>
          <w:szCs w:val="24"/>
        </w:rPr>
        <w:t>ΝΙΚΟΛΑΟΣ ΞΥΔΑΚΗΣ: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5EA914FE" w14:textId="77777777" w:rsidR="000F46A4" w:rsidRDefault="00307FE8">
      <w:pPr>
        <w:spacing w:line="600" w:lineRule="auto"/>
        <w:ind w:firstLine="720"/>
        <w:jc w:val="both"/>
        <w:rPr>
          <w:rFonts w:eastAsia="Times New Roman" w:cs="Times New Roman"/>
          <w:szCs w:val="24"/>
        </w:rPr>
      </w:pPr>
      <w:r w:rsidRPr="001F1977">
        <w:rPr>
          <w:rFonts w:eastAsia="Times New Roman" w:cs="Times New Roman"/>
          <w:b/>
          <w:szCs w:val="24"/>
        </w:rPr>
        <w:t>ΠΡΟΕΔΡΟΣ (</w:t>
      </w:r>
      <w:r w:rsidRPr="001F1977">
        <w:rPr>
          <w:rFonts w:eastAsia="Times New Roman" w:cs="Times New Roman"/>
          <w:b/>
          <w:szCs w:val="24"/>
        </w:rPr>
        <w:t xml:space="preserve">Νικόλαος Βούτσης): </w:t>
      </w:r>
      <w:r>
        <w:rPr>
          <w:rFonts w:eastAsia="Times New Roman" w:cs="Times New Roman"/>
          <w:szCs w:val="24"/>
        </w:rPr>
        <w:t xml:space="preserve">Κύριε Ξυδάκη, σας παρακαλώ. </w:t>
      </w:r>
    </w:p>
    <w:p w14:paraId="5EA914FF"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Δεν μπορούμε να τα αλλοιώνουμε!</w:t>
      </w:r>
    </w:p>
    <w:p w14:paraId="5EA91500" w14:textId="77777777" w:rsidR="000F46A4" w:rsidRDefault="00307FE8">
      <w:pPr>
        <w:spacing w:line="600" w:lineRule="auto"/>
        <w:ind w:firstLine="720"/>
        <w:jc w:val="both"/>
        <w:rPr>
          <w:rFonts w:eastAsia="Times New Roman" w:cs="Times New Roman"/>
          <w:szCs w:val="24"/>
        </w:rPr>
      </w:pPr>
      <w:r w:rsidRPr="00263ABD">
        <w:rPr>
          <w:rFonts w:eastAsia="Times New Roman" w:cs="Times New Roman"/>
          <w:b/>
          <w:szCs w:val="24"/>
        </w:rPr>
        <w:lastRenderedPageBreak/>
        <w:t xml:space="preserve">ΠΡΟΕΔΡΟΣ (Νικόλαος Βούτσης): </w:t>
      </w:r>
      <w:r>
        <w:rPr>
          <w:rFonts w:eastAsia="Times New Roman" w:cs="Times New Roman"/>
          <w:szCs w:val="24"/>
        </w:rPr>
        <w:t xml:space="preserve">Σας παρακαλώ, κύριε Γεωργαντά. Αν είχε λυθεί δικαστικά το θέμα προ ετών και δεν το ξέραμε όλοι, δεν θα μιλούσαμε τρεις μέρες. </w:t>
      </w:r>
    </w:p>
    <w:p w14:paraId="5EA9150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Ορίστε, κύριε Κατρούγκαλε. </w:t>
      </w:r>
    </w:p>
    <w:p w14:paraId="5EA91502" w14:textId="77777777" w:rsidR="000F46A4" w:rsidRDefault="00307FE8">
      <w:pPr>
        <w:spacing w:line="600" w:lineRule="auto"/>
        <w:ind w:firstLine="720"/>
        <w:jc w:val="both"/>
        <w:rPr>
          <w:rFonts w:eastAsia="Times New Roman" w:cs="Times New Roman"/>
          <w:szCs w:val="24"/>
        </w:rPr>
      </w:pPr>
      <w:r w:rsidRPr="00803CF1">
        <w:rPr>
          <w:rFonts w:eastAsia="Times New Roman" w:cs="Times New Roman"/>
          <w:b/>
          <w:szCs w:val="24"/>
        </w:rPr>
        <w:t xml:space="preserve">ΓΕΩΡΓΙΟΣ ΚΑΤΡΟΥΓΚΑΛΟΣ (Αναπληρωτής Υπουργός Εξωτερικών): </w:t>
      </w:r>
      <w:r w:rsidRPr="00803CF1">
        <w:rPr>
          <w:rFonts w:eastAsia="Times New Roman" w:cs="Times New Roman"/>
          <w:szCs w:val="24"/>
        </w:rPr>
        <w:t>Κ</w:t>
      </w:r>
      <w:r>
        <w:rPr>
          <w:rFonts w:eastAsia="Times New Roman" w:cs="Times New Roman"/>
          <w:szCs w:val="24"/>
        </w:rPr>
        <w:t>υρίες και κύριοι, πράγματι είναι όπως τα είπε μόλις τώρα ο Πρόεδρος της Βουλής. Αν είχαμε μια απόφαση αμετάκλητη του Αρείου Πάγου που έκλεινε το θέμα γιατί να μην την κάνουμε εκτελεστή, να τη στείλουμε στα Σκόπια και να μην χρειάζεται άλλο να διαπραγματευό</w:t>
      </w:r>
      <w:r>
        <w:rPr>
          <w:rFonts w:eastAsia="Times New Roman" w:cs="Times New Roman"/>
          <w:szCs w:val="24"/>
        </w:rPr>
        <w:t xml:space="preserve">μαστε; Ο Άρειος Πάγος, κυρίες και κύριοι, είχε να λύσει ένα νομικό θέμα και μόνο, εάν ήταν νόμιμη ή όχι η εγγραφή ενός σωματείου στα αντίστοιχα βιβλία του </w:t>
      </w:r>
      <w:r>
        <w:rPr>
          <w:rFonts w:eastAsia="Times New Roman" w:cs="Times New Roman"/>
          <w:szCs w:val="24"/>
        </w:rPr>
        <w:t>πρωτοδικείου</w:t>
      </w:r>
      <w:r>
        <w:rPr>
          <w:rFonts w:eastAsia="Times New Roman" w:cs="Times New Roman"/>
          <w:szCs w:val="24"/>
        </w:rPr>
        <w:t>. Δεν είχε αρμοδιότητα να εξετάσει ούτε ζητήματα εξωτερικής πολιτικής…</w:t>
      </w:r>
    </w:p>
    <w:p w14:paraId="5EA91503" w14:textId="77777777" w:rsidR="000F46A4" w:rsidRDefault="00307FE8">
      <w:pPr>
        <w:spacing w:line="600" w:lineRule="auto"/>
        <w:ind w:firstLine="720"/>
        <w:jc w:val="both"/>
        <w:rPr>
          <w:rFonts w:eastAsia="Times New Roman" w:cs="Times New Roman"/>
          <w:szCs w:val="24"/>
        </w:rPr>
      </w:pPr>
      <w:r w:rsidRPr="00A333CF">
        <w:rPr>
          <w:rFonts w:eastAsia="Times New Roman" w:cs="Times New Roman"/>
          <w:b/>
          <w:szCs w:val="24"/>
        </w:rPr>
        <w:t>ΙΩΑΝΝΗΣ ΤΡΑΓΑΚΗΣ:</w:t>
      </w:r>
      <w:r>
        <w:rPr>
          <w:rFonts w:eastAsia="Times New Roman" w:cs="Times New Roman"/>
          <w:szCs w:val="24"/>
        </w:rPr>
        <w:t xml:space="preserve"> </w:t>
      </w:r>
      <w:r>
        <w:rPr>
          <w:rFonts w:eastAsia="Times New Roman" w:cs="Times New Roman"/>
          <w:szCs w:val="24"/>
        </w:rPr>
        <w:t xml:space="preserve">Τι λέτε; </w:t>
      </w:r>
    </w:p>
    <w:p w14:paraId="5EA91504" w14:textId="77777777" w:rsidR="000F46A4" w:rsidRDefault="00307FE8">
      <w:pPr>
        <w:spacing w:line="600" w:lineRule="auto"/>
        <w:ind w:firstLine="720"/>
        <w:jc w:val="both"/>
        <w:rPr>
          <w:rFonts w:eastAsia="Times New Roman" w:cs="Times New Roman"/>
          <w:szCs w:val="24"/>
        </w:rPr>
      </w:pPr>
      <w:r w:rsidRPr="00803CF1">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 xml:space="preserve">Κύριοι συνάδελφοι, προς </w:t>
      </w:r>
      <w:r>
        <w:rPr>
          <w:rFonts w:eastAsia="Times New Roman" w:cs="Times New Roman"/>
          <w:szCs w:val="24"/>
        </w:rPr>
        <w:t>θεού</w:t>
      </w:r>
      <w:r>
        <w:rPr>
          <w:rFonts w:eastAsia="Times New Roman" w:cs="Times New Roman"/>
          <w:szCs w:val="24"/>
        </w:rPr>
        <w:t xml:space="preserve">! Ξέρετε τι </w:t>
      </w:r>
      <w:r>
        <w:rPr>
          <w:rFonts w:eastAsia="Times New Roman" w:cs="Times New Roman"/>
          <w:szCs w:val="24"/>
        </w:rPr>
        <w:lastRenderedPageBreak/>
        <w:t>λέτε; Ότι θα πρέπει τα δικαστήρια να αποφασίζουν για την ιστορία και για την εξωτερική πολιτική, όχι δηλαδή μόνο να λύνονται τα ζητήματα της διαπραγμ</w:t>
      </w:r>
      <w:r>
        <w:rPr>
          <w:rFonts w:eastAsia="Times New Roman" w:cs="Times New Roman"/>
          <w:szCs w:val="24"/>
        </w:rPr>
        <w:t>άτευσης…</w:t>
      </w:r>
    </w:p>
    <w:p w14:paraId="5EA91505"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 xml:space="preserve">(Θόρυβος από την πτέρυγα της </w:t>
      </w:r>
      <w:r w:rsidRPr="00C36593">
        <w:rPr>
          <w:rFonts w:eastAsia="Times New Roman" w:cs="Times New Roman"/>
          <w:szCs w:val="24"/>
        </w:rPr>
        <w:t>Νέας Δημοκρατίας</w:t>
      </w:r>
      <w:r>
        <w:rPr>
          <w:rFonts w:eastAsia="Times New Roman" w:cs="Times New Roman"/>
          <w:szCs w:val="24"/>
        </w:rPr>
        <w:t>)</w:t>
      </w:r>
    </w:p>
    <w:p w14:paraId="5EA91506" w14:textId="77777777" w:rsidR="000F46A4" w:rsidRDefault="00307FE8">
      <w:pPr>
        <w:spacing w:line="600" w:lineRule="auto"/>
        <w:ind w:firstLine="720"/>
        <w:jc w:val="both"/>
        <w:rPr>
          <w:rFonts w:eastAsia="Times New Roman" w:cs="Times New Roman"/>
          <w:szCs w:val="24"/>
        </w:rPr>
      </w:pPr>
      <w:r w:rsidRPr="001F1977">
        <w:rPr>
          <w:rFonts w:eastAsia="Times New Roman" w:cs="Times New Roman"/>
          <w:b/>
          <w:szCs w:val="24"/>
        </w:rPr>
        <w:t xml:space="preserve">ΠΡΟΕΔΡΟΣ (Νικόλαος Βούτσης): </w:t>
      </w:r>
      <w:r>
        <w:rPr>
          <w:rFonts w:eastAsia="Times New Roman" w:cs="Times New Roman"/>
          <w:szCs w:val="24"/>
        </w:rPr>
        <w:t xml:space="preserve">Γιατί νευριάζετε; Τι νευρικότητα είναι αυτή; Κάτι συμβαίνει φαίνεται. Αφήστε κάτι ασχολίαστο. </w:t>
      </w:r>
    </w:p>
    <w:p w14:paraId="5EA91507" w14:textId="77777777" w:rsidR="000F46A4" w:rsidRDefault="00307FE8">
      <w:pPr>
        <w:spacing w:line="600" w:lineRule="auto"/>
        <w:ind w:firstLine="720"/>
        <w:jc w:val="both"/>
        <w:rPr>
          <w:rFonts w:eastAsia="Times New Roman" w:cs="Times New Roman"/>
          <w:szCs w:val="24"/>
        </w:rPr>
      </w:pPr>
      <w:r w:rsidRPr="00AD0163">
        <w:rPr>
          <w:rFonts w:eastAsia="Times New Roman" w:cs="Times New Roman"/>
          <w:b/>
          <w:szCs w:val="24"/>
        </w:rPr>
        <w:t>ΓΕΩΡΓΙΟΣ ΓΕΩΡΓΑΝΤΑΣ:</w:t>
      </w:r>
      <w:r>
        <w:rPr>
          <w:rFonts w:eastAsia="Times New Roman" w:cs="Times New Roman"/>
          <w:szCs w:val="24"/>
        </w:rPr>
        <w:t xml:space="preserve"> Λίγα είναι αυτά που λέει;</w:t>
      </w:r>
    </w:p>
    <w:p w14:paraId="5EA91508" w14:textId="77777777" w:rsidR="000F46A4" w:rsidRDefault="00307FE8">
      <w:pPr>
        <w:spacing w:line="600" w:lineRule="auto"/>
        <w:ind w:firstLine="720"/>
        <w:jc w:val="both"/>
        <w:rPr>
          <w:rFonts w:eastAsia="Times New Roman"/>
          <w:bCs/>
          <w:szCs w:val="24"/>
        </w:rPr>
      </w:pPr>
      <w:r>
        <w:rPr>
          <w:rFonts w:eastAsia="Times New Roman"/>
          <w:b/>
          <w:bCs/>
          <w:szCs w:val="24"/>
        </w:rPr>
        <w:t>ΠΡΟΕΔΡΟΣ (Νικόλαος Βούτσης):</w:t>
      </w:r>
      <w:r>
        <w:rPr>
          <w:rFonts w:eastAsia="Times New Roman"/>
          <w:bCs/>
          <w:szCs w:val="24"/>
        </w:rPr>
        <w:t xml:space="preserve"> Πριν μέρες κάνατε πρόταση μομφής. Κύριε Γεωργαντά, μην είστε έξαλλος. Θα ψηφίσουμε σε μερικές ώρες και ύστερα από εκεί και πέρα θα ξέρετε.</w:t>
      </w:r>
    </w:p>
    <w:p w14:paraId="5EA91509"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…να καταλάβουν και τι λέμε!</w:t>
      </w:r>
    </w:p>
    <w:p w14:paraId="5EA9150A" w14:textId="77777777" w:rsidR="000F46A4" w:rsidRDefault="00307FE8">
      <w:pPr>
        <w:spacing w:line="600" w:lineRule="auto"/>
        <w:ind w:firstLine="720"/>
        <w:jc w:val="both"/>
        <w:rPr>
          <w:rFonts w:eastAsia="Times New Roman"/>
          <w:bCs/>
          <w:szCs w:val="24"/>
        </w:rPr>
      </w:pPr>
      <w:r>
        <w:rPr>
          <w:rFonts w:eastAsia="Times New Roman"/>
          <w:b/>
          <w:bCs/>
          <w:szCs w:val="24"/>
        </w:rPr>
        <w:t>ΠΡΟΕΔΡΟΣ (Νικόλαος Βούτσης):</w:t>
      </w:r>
      <w:r>
        <w:rPr>
          <w:rFonts w:eastAsia="Times New Roman"/>
          <w:bCs/>
          <w:szCs w:val="24"/>
        </w:rPr>
        <w:t xml:space="preserve"> Ελάτε τώρα! Συνηθίσατε και φωνάζετε.</w:t>
      </w:r>
    </w:p>
    <w:p w14:paraId="5EA9150B"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Γ</w:t>
      </w:r>
      <w:r>
        <w:rPr>
          <w:rFonts w:eastAsia="Times New Roman" w:cs="Times New Roman"/>
          <w:b/>
          <w:szCs w:val="24"/>
        </w:rPr>
        <w:t>ΕΩΡΓΙΟΣ ΓΕΩΡΓΑΝΤΑΣ: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5EA9150C" w14:textId="77777777" w:rsidR="000F46A4" w:rsidRDefault="00307FE8">
      <w:pPr>
        <w:spacing w:line="600" w:lineRule="auto"/>
        <w:ind w:firstLine="720"/>
        <w:jc w:val="both"/>
        <w:rPr>
          <w:rFonts w:eastAsia="Times New Roman"/>
          <w:bCs/>
          <w:szCs w:val="24"/>
        </w:rPr>
      </w:pPr>
      <w:r>
        <w:rPr>
          <w:rFonts w:eastAsia="Times New Roman"/>
          <w:b/>
          <w:bCs/>
          <w:szCs w:val="24"/>
        </w:rPr>
        <w:lastRenderedPageBreak/>
        <w:t>ΠΡΟΕΔΡΟΣ (Νικόλαος Βούτσης):</w:t>
      </w:r>
      <w:r>
        <w:rPr>
          <w:rFonts w:eastAsia="Times New Roman"/>
          <w:bCs/>
          <w:szCs w:val="24"/>
        </w:rPr>
        <w:t xml:space="preserve"> Κύριε Γεωργαντά, είστε και κράχτης; Σας το λέω. Είστε και κράχτης εντός της Αιθούσης; Σας παρακαλώ!</w:t>
      </w:r>
    </w:p>
    <w:p w14:paraId="5EA9150D" w14:textId="77777777" w:rsidR="000F46A4" w:rsidRDefault="00307FE8">
      <w:pPr>
        <w:spacing w:line="600" w:lineRule="auto"/>
        <w:ind w:firstLine="720"/>
        <w:jc w:val="both"/>
        <w:rPr>
          <w:rFonts w:eastAsia="Times New Roman"/>
          <w:bCs/>
          <w:szCs w:val="24"/>
        </w:rPr>
      </w:pPr>
      <w:r>
        <w:rPr>
          <w:rFonts w:eastAsia="Times New Roman"/>
          <w:bCs/>
          <w:szCs w:val="24"/>
        </w:rPr>
        <w:t>Συνεχίστε, κύριε Υπουργέ.</w:t>
      </w:r>
    </w:p>
    <w:p w14:paraId="5EA9150E" w14:textId="77777777" w:rsidR="000F46A4" w:rsidRDefault="00307FE8">
      <w:pPr>
        <w:spacing w:line="600" w:lineRule="auto"/>
        <w:ind w:firstLine="720"/>
        <w:jc w:val="both"/>
        <w:rPr>
          <w:rFonts w:eastAsia="Times New Roman" w:cs="Times New Roman"/>
          <w:szCs w:val="24"/>
        </w:rPr>
      </w:pPr>
      <w:r w:rsidRPr="00AD0163">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Θέλω απ</w:t>
      </w:r>
      <w:r>
        <w:rPr>
          <w:rFonts w:eastAsia="Times New Roman" w:cs="Times New Roman"/>
          <w:szCs w:val="24"/>
        </w:rPr>
        <w:t xml:space="preserve">λώς να ολοκληρώσω τη σκέψη μου. </w:t>
      </w:r>
    </w:p>
    <w:p w14:paraId="5EA9150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Δεν μπορούν να υπάρχουν αμετάκλητες δικαστικές αποφάσεις για την εξωτερική πολιτική. Δεν μπορούν να υπάρχουν και για την ιστορία. Είναι σαν να λέτε –το άκρων άωτον του ολοκληρωτισμού- ότι θα μπορούσε να αποφασίσει ένα κρατι</w:t>
      </w:r>
      <w:r>
        <w:rPr>
          <w:rFonts w:eastAsia="Times New Roman" w:cs="Times New Roman"/>
          <w:szCs w:val="24"/>
        </w:rPr>
        <w:t>κό όργανο επί ιστορικών διαφορών.</w:t>
      </w:r>
    </w:p>
    <w:p w14:paraId="5EA91510" w14:textId="77777777" w:rsidR="000F46A4" w:rsidRDefault="00307FE8">
      <w:pPr>
        <w:spacing w:line="600" w:lineRule="auto"/>
        <w:ind w:firstLine="720"/>
        <w:jc w:val="both"/>
        <w:rPr>
          <w:rFonts w:eastAsia="Times New Roman" w:cs="Times New Roman"/>
          <w:szCs w:val="24"/>
        </w:rPr>
      </w:pPr>
      <w:r w:rsidRPr="00C81C83">
        <w:rPr>
          <w:rFonts w:eastAsia="Times New Roman" w:cs="Times New Roman"/>
          <w:b/>
          <w:szCs w:val="24"/>
        </w:rPr>
        <w:t xml:space="preserve">ΜΑΥΡΟΥΔΗΣ ΒΟΡΙΔΗΣ: </w:t>
      </w:r>
      <w:r>
        <w:rPr>
          <w:rFonts w:eastAsia="Times New Roman" w:cs="Times New Roman"/>
          <w:szCs w:val="24"/>
        </w:rPr>
        <w:t>Αυτό είπε ο κ. Παπαγγελόπουλος;</w:t>
      </w:r>
    </w:p>
    <w:p w14:paraId="5EA91511" w14:textId="77777777" w:rsidR="000F46A4" w:rsidRDefault="00307FE8">
      <w:pPr>
        <w:spacing w:line="600" w:lineRule="auto"/>
        <w:ind w:firstLine="720"/>
        <w:jc w:val="both"/>
        <w:rPr>
          <w:rFonts w:eastAsia="Times New Roman"/>
          <w:bCs/>
          <w:szCs w:val="24"/>
        </w:rPr>
      </w:pPr>
      <w:r>
        <w:rPr>
          <w:rFonts w:eastAsia="Times New Roman"/>
          <w:b/>
          <w:bCs/>
          <w:szCs w:val="24"/>
        </w:rPr>
        <w:t>ΠΡΟΕΔΡΟΣ (Νικόλαος Βούτσης):</w:t>
      </w:r>
      <w:r>
        <w:rPr>
          <w:rFonts w:eastAsia="Times New Roman"/>
          <w:bCs/>
          <w:szCs w:val="24"/>
        </w:rPr>
        <w:t xml:space="preserve"> Κύριε Βορίδη, αφήστε. Μπορεί να υπάρχει διένεξη και να την αποκαλύψατε. Ελάτε τώρα!</w:t>
      </w:r>
    </w:p>
    <w:p w14:paraId="5EA91512"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Α</w:t>
      </w:r>
      <w:r>
        <w:rPr>
          <w:rFonts w:eastAsia="Times New Roman" w:cs="Times New Roman"/>
          <w:szCs w:val="24"/>
        </w:rPr>
        <w:t xml:space="preserve">φήστε ότι και γενικώς και μόνο συνεχίζετε </w:t>
      </w:r>
      <w:r>
        <w:rPr>
          <w:rFonts w:eastAsia="Times New Roman" w:cs="Times New Roman"/>
          <w:szCs w:val="24"/>
        </w:rPr>
        <w:lastRenderedPageBreak/>
        <w:t xml:space="preserve">να παραχαράσσετε και προσπαθείτε να διαστρεβλώσετε το περιεχόμενο της </w:t>
      </w:r>
      <w:r>
        <w:rPr>
          <w:rFonts w:eastAsia="Times New Roman" w:cs="Times New Roman"/>
          <w:szCs w:val="24"/>
        </w:rPr>
        <w:t xml:space="preserve">συνθήκης </w:t>
      </w:r>
      <w:r>
        <w:rPr>
          <w:rFonts w:eastAsia="Times New Roman" w:cs="Times New Roman"/>
          <w:szCs w:val="24"/>
        </w:rPr>
        <w:t>που σε κανένα σημείο δεν μιλάει για «μακεδονική εθνότητα» ή «μακεδονικό έθνος». Με διπλή παραχάραξη, λοιπόν, προσπαθήσατε να στήσετε έν</w:t>
      </w:r>
      <w:r>
        <w:rPr>
          <w:rFonts w:eastAsia="Times New Roman" w:cs="Times New Roman"/>
          <w:szCs w:val="24"/>
        </w:rPr>
        <w:t xml:space="preserve">α επιχείρημα. </w:t>
      </w:r>
    </w:p>
    <w:p w14:paraId="5EA9151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Εγώ, όμως, ομολογώ ότι παρ’ όλα αυτά μου προσφέρατε μία εμπειρία. Άκουγα για το ΕΚΟΦιτικο κλίμα, άκουγα για τον τρόπο με τον οποίο η παράταξή σας πρόβαλλε στο παρελθόν νόμιμα επιχειρήματα, αλλά με έναν τρόπο που εγώ δεν είχα συνηθίσει να ακο</w:t>
      </w:r>
      <w:r>
        <w:rPr>
          <w:rFonts w:eastAsia="Times New Roman" w:cs="Times New Roman"/>
          <w:szCs w:val="24"/>
        </w:rPr>
        <w:t>ύγεται στην Βουλή.</w:t>
      </w:r>
    </w:p>
    <w:p w14:paraId="5EA9151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Θα παρακαλούσα, λοιπόν, εάν θέλετε να σεβαστείτε την ιστορία σας, να βρείτε καλύτερα παραδείγματα.</w:t>
      </w:r>
    </w:p>
    <w:p w14:paraId="5EA91515"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EA91516" w14:textId="77777777" w:rsidR="000F46A4" w:rsidRDefault="00307FE8">
      <w:pPr>
        <w:spacing w:line="600" w:lineRule="auto"/>
        <w:ind w:firstLine="720"/>
        <w:jc w:val="both"/>
        <w:rPr>
          <w:rFonts w:eastAsia="Times New Roman"/>
          <w:bCs/>
          <w:szCs w:val="24"/>
        </w:rPr>
      </w:pPr>
      <w:r>
        <w:rPr>
          <w:rFonts w:eastAsia="Times New Roman"/>
          <w:b/>
          <w:bCs/>
          <w:szCs w:val="24"/>
        </w:rPr>
        <w:t>ΠΡΟΕΔΡΟΣ (Νικόλαος Βούτσης):</w:t>
      </w:r>
      <w:r>
        <w:rPr>
          <w:rFonts w:eastAsia="Times New Roman"/>
          <w:bCs/>
          <w:szCs w:val="24"/>
        </w:rPr>
        <w:t xml:space="preserve"> Ευχαριστώ. Καλώς. Δόθηκε συμβουλή!</w:t>
      </w:r>
    </w:p>
    <w:p w14:paraId="5EA91517" w14:textId="77777777" w:rsidR="000F46A4" w:rsidRDefault="00307FE8">
      <w:pPr>
        <w:spacing w:line="600" w:lineRule="auto"/>
        <w:ind w:firstLine="720"/>
        <w:jc w:val="both"/>
        <w:rPr>
          <w:rFonts w:eastAsia="Times New Roman"/>
          <w:bCs/>
          <w:szCs w:val="24"/>
        </w:rPr>
      </w:pPr>
      <w:r>
        <w:rPr>
          <w:rFonts w:eastAsia="Times New Roman"/>
          <w:bCs/>
          <w:szCs w:val="24"/>
        </w:rPr>
        <w:t>Παρακαλώ, κύριε Γιακουμάτο,</w:t>
      </w:r>
      <w:r>
        <w:rPr>
          <w:rFonts w:eastAsia="Times New Roman"/>
          <w:bCs/>
          <w:szCs w:val="24"/>
        </w:rPr>
        <w:t xml:space="preserve"> έχετε τον λόγο και μας συγχωρείτε πάρα πολύ επειδή προέκυψε αυτό το παρεμπίπτον ζήτημα.</w:t>
      </w:r>
    </w:p>
    <w:p w14:paraId="5EA91518" w14:textId="77777777" w:rsidR="000F46A4" w:rsidRDefault="00307FE8">
      <w:pPr>
        <w:spacing w:line="600" w:lineRule="auto"/>
        <w:ind w:firstLine="720"/>
        <w:jc w:val="both"/>
        <w:rPr>
          <w:rFonts w:eastAsia="Times New Roman"/>
          <w:bCs/>
          <w:szCs w:val="24"/>
        </w:rPr>
      </w:pPr>
      <w:r>
        <w:rPr>
          <w:rFonts w:eastAsia="Times New Roman"/>
          <w:bCs/>
          <w:szCs w:val="24"/>
        </w:rPr>
        <w:t>Ορίστε, έχετε τον λόγο.</w:t>
      </w:r>
    </w:p>
    <w:p w14:paraId="5EA91519" w14:textId="77777777" w:rsidR="000F46A4" w:rsidRDefault="00307FE8">
      <w:pPr>
        <w:spacing w:line="600" w:lineRule="auto"/>
        <w:ind w:firstLine="720"/>
        <w:jc w:val="both"/>
        <w:rPr>
          <w:rFonts w:eastAsia="Times New Roman"/>
          <w:bCs/>
          <w:szCs w:val="24"/>
        </w:rPr>
      </w:pPr>
      <w:r w:rsidRPr="00BD5308">
        <w:rPr>
          <w:rFonts w:eastAsia="Times New Roman"/>
          <w:b/>
          <w:bCs/>
          <w:szCs w:val="24"/>
        </w:rPr>
        <w:lastRenderedPageBreak/>
        <w:t xml:space="preserve">ΓΕΡΑΣΙΜΟΣ ΓΙΑΚΟΥΜΑΤΟΣ: </w:t>
      </w:r>
      <w:r>
        <w:rPr>
          <w:rFonts w:eastAsia="Times New Roman"/>
          <w:bCs/>
          <w:szCs w:val="24"/>
        </w:rPr>
        <w:t>Κύριε Πρόεδρε, θα ήθελα να αποκαταστήσω κάτι που ακούστηκε εδώ μέσα από έναν Βουλευτή του ΣΥΡΙΖΑ και μου κακοφάνηκε. Είπ</w:t>
      </w:r>
      <w:r>
        <w:rPr>
          <w:rFonts w:eastAsia="Times New Roman"/>
          <w:bCs/>
          <w:szCs w:val="24"/>
        </w:rPr>
        <w:t xml:space="preserve">ε ότι λένε τους Βουλευτές του ΣΥΡΙΖΑ άπλυτους, βρωμιάρηδες και κατσαπλιάδες. Αυτό μου προκαλεί εντύπωση γιατί στο πολιτικό πολιτισμό της Νέας Δημοκρατίας τέτοιες λέξεις δεν υπάρχουν. Το λέω για να ξεκαθαρίσουμε τα πράγματα. Αυτό το είπα ως άποψη γι’ αυτόν </w:t>
      </w:r>
      <w:r>
        <w:rPr>
          <w:rFonts w:eastAsia="Times New Roman"/>
          <w:bCs/>
          <w:szCs w:val="24"/>
        </w:rPr>
        <w:t>που το είπε.</w:t>
      </w:r>
    </w:p>
    <w:p w14:paraId="5EA9151A" w14:textId="77777777" w:rsidR="000F46A4" w:rsidRDefault="00307FE8">
      <w:pPr>
        <w:spacing w:line="600" w:lineRule="auto"/>
        <w:ind w:firstLine="720"/>
        <w:jc w:val="both"/>
        <w:rPr>
          <w:rFonts w:eastAsia="Times New Roman"/>
          <w:bCs/>
          <w:szCs w:val="24"/>
        </w:rPr>
      </w:pPr>
      <w:r>
        <w:rPr>
          <w:rFonts w:eastAsia="Times New Roman"/>
          <w:bCs/>
          <w:szCs w:val="24"/>
        </w:rPr>
        <w:t>Κυρίες και κύριοι συνάδελφοι, έλαβα τον λόγο να μιλήσω για έναν και μόνο λόγο. Θέλω να καταγραφεί η άποψή μου γι’ αυτό το θέμα, γιατί κάποτε ίσως χρειαστεί –εύχομαι να μην χρειαστεί- η ιστορία να μας κρίνει όλους και πρέπει να λάβουμε θέση. Τα</w:t>
      </w:r>
      <w:r>
        <w:rPr>
          <w:rFonts w:eastAsia="Times New Roman"/>
          <w:bCs/>
          <w:szCs w:val="24"/>
        </w:rPr>
        <w:t xml:space="preserve"> παιδιά μας, τα εγγόνια μας, οι νέες γενιές θα πουν </w:t>
      </w:r>
      <w:r>
        <w:rPr>
          <w:rFonts w:eastAsia="Times New Roman"/>
          <w:bCs/>
          <w:szCs w:val="24"/>
        </w:rPr>
        <w:t xml:space="preserve">σ’ </w:t>
      </w:r>
      <w:r>
        <w:rPr>
          <w:rFonts w:eastAsia="Times New Roman"/>
          <w:bCs/>
          <w:szCs w:val="24"/>
        </w:rPr>
        <w:t>αυτή</w:t>
      </w:r>
      <w:r>
        <w:rPr>
          <w:rFonts w:eastAsia="Times New Roman"/>
          <w:bCs/>
          <w:szCs w:val="24"/>
        </w:rPr>
        <w:t>ν</w:t>
      </w:r>
      <w:r>
        <w:rPr>
          <w:rFonts w:eastAsia="Times New Roman"/>
          <w:bCs/>
          <w:szCs w:val="24"/>
        </w:rPr>
        <w:t xml:space="preserve"> την ιστορική συνεδρίαση τι είπε ο Γιακουμάτος, τι είπε ο άλλος. </w:t>
      </w:r>
    </w:p>
    <w:p w14:paraId="5EA9151B" w14:textId="77777777" w:rsidR="000F46A4" w:rsidRDefault="00307FE8">
      <w:pPr>
        <w:spacing w:line="600" w:lineRule="auto"/>
        <w:ind w:firstLine="720"/>
        <w:jc w:val="both"/>
        <w:rPr>
          <w:rFonts w:eastAsia="Times New Roman"/>
          <w:bCs/>
          <w:szCs w:val="24"/>
        </w:rPr>
      </w:pPr>
      <w:r>
        <w:rPr>
          <w:rFonts w:eastAsia="Times New Roman"/>
          <w:bCs/>
          <w:szCs w:val="24"/>
        </w:rPr>
        <w:t xml:space="preserve">Έχουμε το δικαίωμα, κύριοι συνάδελφοι; Είναι όλοι αυτοί που τρίζουν τα κόκκαλά τους, που έδωσαν τη μάχη για τη Μακεδονία μας, που χύθηκαν ποτάμια αίματος, αμέτρητες ζωές χάθηκαν, ξεκληρίστηκαν οικογένειες. Τα ξεχάσαμε; Ξεχάσαμε τι έγινε; Από την Κρήτη, οι </w:t>
      </w:r>
      <w:r>
        <w:rPr>
          <w:rFonts w:eastAsia="Times New Roman"/>
          <w:bCs/>
          <w:szCs w:val="24"/>
        </w:rPr>
        <w:t xml:space="preserve">Κρητίκαροι, οι Κεφαλονίτες και απ’ όλη την </w:t>
      </w:r>
      <w:r>
        <w:rPr>
          <w:rFonts w:eastAsia="Times New Roman"/>
          <w:bCs/>
          <w:szCs w:val="24"/>
        </w:rPr>
        <w:lastRenderedPageBreak/>
        <w:t xml:space="preserve">Ελλάδα πήγαν και άφησαν τα κοκαλάκια τους για να έχουμε σήμερα τη Μακεδονία ελληνική. </w:t>
      </w:r>
    </w:p>
    <w:p w14:paraId="5EA9151C" w14:textId="77777777" w:rsidR="000F46A4" w:rsidRDefault="00307FE8">
      <w:pPr>
        <w:spacing w:line="600" w:lineRule="auto"/>
        <w:ind w:firstLine="720"/>
        <w:jc w:val="both"/>
        <w:rPr>
          <w:rFonts w:eastAsia="Times New Roman"/>
          <w:bCs/>
          <w:szCs w:val="24"/>
        </w:rPr>
      </w:pPr>
      <w:r>
        <w:rPr>
          <w:rFonts w:eastAsia="Times New Roman"/>
          <w:bCs/>
          <w:szCs w:val="24"/>
        </w:rPr>
        <w:t>Θα σας πω μια ιστορία μόνο και μόνο για να καταγραφούν στη Βουλή μερικά ονόματα. Θα πω γυναίκες Μακεδόνισ</w:t>
      </w:r>
      <w:r>
        <w:rPr>
          <w:rFonts w:eastAsia="Times New Roman"/>
          <w:bCs/>
          <w:szCs w:val="24"/>
        </w:rPr>
        <w:t>σ</w:t>
      </w:r>
      <w:r>
        <w:rPr>
          <w:rFonts w:eastAsia="Times New Roman"/>
          <w:bCs/>
          <w:szCs w:val="24"/>
        </w:rPr>
        <w:t>ες. Η δασκάλα Βελίκα</w:t>
      </w:r>
      <w:r>
        <w:rPr>
          <w:rFonts w:eastAsia="Times New Roman"/>
          <w:bCs/>
          <w:szCs w:val="24"/>
        </w:rPr>
        <w:t xml:space="preserve"> Τράικου, συνεργάτιδα του Ίωνα Δραγούμη, δολοφονήθηκε βάναυσα. Η Αικατερίνη Χατζηγεωργίου, η Λίλη Βλάχου, η Αγγελική Φιλιππίδου και άλλες χιλιάδες γυναίκες έδωσαν τη ζωή τους μαζί με τον Παύλο Μελά, τον Τέλλο Άγρα, τον Καραβαγγέλη και τον Ίωνα Δραγούμη. </w:t>
      </w:r>
    </w:p>
    <w:p w14:paraId="5EA9151D" w14:textId="77777777" w:rsidR="000F46A4" w:rsidRDefault="00307FE8">
      <w:pPr>
        <w:spacing w:line="600" w:lineRule="auto"/>
        <w:ind w:firstLine="720"/>
        <w:jc w:val="both"/>
        <w:rPr>
          <w:rFonts w:eastAsia="Times New Roman"/>
          <w:bCs/>
          <w:szCs w:val="24"/>
        </w:rPr>
      </w:pPr>
      <w:r>
        <w:rPr>
          <w:rFonts w:eastAsia="Times New Roman"/>
          <w:bCs/>
          <w:szCs w:val="24"/>
        </w:rPr>
        <w:t>Α</w:t>
      </w:r>
      <w:r>
        <w:rPr>
          <w:rFonts w:eastAsia="Times New Roman"/>
          <w:bCs/>
          <w:szCs w:val="24"/>
        </w:rPr>
        <w:t xml:space="preserve">υτοί όλοι είναι που κράτησαν τον ελληνισμό και τη Μακεδονία ζωντανή. Έχουμε, λοιπόν, εμείς σήμερα το δικαίωμα να πάει ο Πρωθυπουργός την Κυριακή και να υπογράψει αυτή την επαίσχυντη </w:t>
      </w:r>
      <w:r>
        <w:rPr>
          <w:rFonts w:eastAsia="Times New Roman"/>
          <w:bCs/>
          <w:szCs w:val="24"/>
        </w:rPr>
        <w:t>σ</w:t>
      </w:r>
      <w:r>
        <w:rPr>
          <w:rFonts w:eastAsia="Times New Roman"/>
          <w:bCs/>
          <w:szCs w:val="24"/>
        </w:rPr>
        <w:t xml:space="preserve">υμφωνία; </w:t>
      </w:r>
    </w:p>
    <w:p w14:paraId="5EA9151E" w14:textId="77777777" w:rsidR="000F46A4" w:rsidRDefault="00307FE8">
      <w:pPr>
        <w:spacing w:line="600" w:lineRule="auto"/>
        <w:ind w:firstLine="720"/>
        <w:jc w:val="both"/>
        <w:rPr>
          <w:rFonts w:eastAsia="Times New Roman"/>
          <w:bCs/>
          <w:szCs w:val="24"/>
        </w:rPr>
      </w:pPr>
      <w:r>
        <w:rPr>
          <w:rFonts w:eastAsia="Times New Roman"/>
          <w:bCs/>
          <w:szCs w:val="24"/>
        </w:rPr>
        <w:t xml:space="preserve">Το ερώτημα είναι απλό: Μεταξύ μας τώρα –το ξέρει όλη η Ελλάδα- </w:t>
      </w:r>
      <w:r>
        <w:rPr>
          <w:rFonts w:eastAsia="Times New Roman"/>
          <w:bCs/>
          <w:szCs w:val="24"/>
        </w:rPr>
        <w:t xml:space="preserve">έχετε κοινοβουλευτική </w:t>
      </w:r>
      <w:r>
        <w:rPr>
          <w:rFonts w:eastAsia="Times New Roman"/>
          <w:bCs/>
          <w:szCs w:val="24"/>
        </w:rPr>
        <w:t>Π</w:t>
      </w:r>
      <w:r>
        <w:rPr>
          <w:rFonts w:eastAsia="Times New Roman"/>
          <w:bCs/>
          <w:szCs w:val="24"/>
        </w:rPr>
        <w:t xml:space="preserve">λειοψηφία; Έχετε 151 κατά τη δεδηλωμένη; Η δεδηλωμένη είναι με τους ΑΝΕΛ. Δεν βγαίνουν τα κουκιά, κύριε Πρόεδρε, της Βουλής για να υπογραφεί αυτή η </w:t>
      </w:r>
      <w:r>
        <w:rPr>
          <w:rFonts w:eastAsia="Times New Roman"/>
          <w:bCs/>
          <w:szCs w:val="24"/>
        </w:rPr>
        <w:lastRenderedPageBreak/>
        <w:t>σ</w:t>
      </w:r>
      <w:r>
        <w:rPr>
          <w:rFonts w:eastAsia="Times New Roman"/>
          <w:bCs/>
          <w:szCs w:val="24"/>
        </w:rPr>
        <w:t xml:space="preserve">υμφωνία. </w:t>
      </w:r>
      <w:r>
        <w:rPr>
          <w:rFonts w:eastAsia="Times New Roman"/>
          <w:bCs/>
          <w:szCs w:val="24"/>
        </w:rPr>
        <w:t>Ό</w:t>
      </w:r>
      <w:r>
        <w:rPr>
          <w:rFonts w:eastAsia="Times New Roman"/>
          <w:bCs/>
          <w:szCs w:val="24"/>
        </w:rPr>
        <w:t xml:space="preserve">λα τα άλλα είναι τερτίπια. Βέβαια, έχετε κοινοβουλευτική </w:t>
      </w:r>
      <w:r>
        <w:rPr>
          <w:rFonts w:eastAsia="Times New Roman"/>
          <w:bCs/>
          <w:szCs w:val="24"/>
        </w:rPr>
        <w:t>Π</w:t>
      </w:r>
      <w:r>
        <w:rPr>
          <w:rFonts w:eastAsia="Times New Roman"/>
          <w:bCs/>
          <w:szCs w:val="24"/>
        </w:rPr>
        <w:t>λειοψηφία για 15</w:t>
      </w:r>
      <w:r>
        <w:rPr>
          <w:rFonts w:eastAsia="Times New Roman"/>
          <w:bCs/>
          <w:szCs w:val="24"/>
        </w:rPr>
        <w:t xml:space="preserve">1 με τη δεδηλωμένη άποψη του κ. Καμμένου και τους ΑΝΕΛ. </w:t>
      </w:r>
    </w:p>
    <w:p w14:paraId="5EA9151F" w14:textId="77777777" w:rsidR="000F46A4" w:rsidRDefault="00307FE8">
      <w:pPr>
        <w:spacing w:line="600" w:lineRule="auto"/>
        <w:ind w:firstLine="720"/>
        <w:jc w:val="both"/>
        <w:rPr>
          <w:rFonts w:eastAsia="Times New Roman"/>
          <w:bCs/>
          <w:szCs w:val="24"/>
        </w:rPr>
      </w:pPr>
      <w:r>
        <w:rPr>
          <w:rFonts w:eastAsia="Times New Roman"/>
          <w:bCs/>
          <w:szCs w:val="24"/>
        </w:rPr>
        <w:t xml:space="preserve">Το δεύτερο, πιστεύετε ότι έχετε τη λαϊκή αποδοχή; Σας είπε ο κ. Τραγάκης ότι το 80% είναι κατά της </w:t>
      </w:r>
      <w:r>
        <w:rPr>
          <w:rFonts w:eastAsia="Times New Roman"/>
          <w:bCs/>
          <w:szCs w:val="24"/>
        </w:rPr>
        <w:t>σ</w:t>
      </w:r>
      <w:r>
        <w:rPr>
          <w:rFonts w:eastAsia="Times New Roman"/>
          <w:bCs/>
          <w:szCs w:val="24"/>
        </w:rPr>
        <w:t>υμφωνίας. Έχετε; Και εάν έχετε, τότε ιδού η Ρόδος, ιδού και οι εκλογές. Έχετε πολύ μεγάλη διαφορά μ</w:t>
      </w:r>
      <w:r>
        <w:rPr>
          <w:rFonts w:eastAsia="Times New Roman"/>
          <w:bCs/>
          <w:szCs w:val="24"/>
        </w:rPr>
        <w:t xml:space="preserve">ε τον λαό. </w:t>
      </w:r>
    </w:p>
    <w:p w14:paraId="5EA91520" w14:textId="77777777" w:rsidR="000F46A4" w:rsidRDefault="00307FE8">
      <w:pPr>
        <w:spacing w:line="600" w:lineRule="auto"/>
        <w:ind w:firstLine="720"/>
        <w:jc w:val="both"/>
        <w:rPr>
          <w:rFonts w:eastAsia="Times New Roman" w:cs="Times New Roman"/>
          <w:szCs w:val="24"/>
        </w:rPr>
      </w:pPr>
      <w:r>
        <w:rPr>
          <w:rFonts w:eastAsia="Times New Roman"/>
          <w:bCs/>
          <w:szCs w:val="24"/>
        </w:rPr>
        <w:t>Μας κατηγορείτε ότι για 75 χρόνια ένα θέμα λίμναζε. Ξεχάσατε τον μεγάλο πατριώτη, τον Μακεδόνα, τον εθνάρχη, Κωνσταντίνο Καραμανλή και τη δήλωση που έκανε με το δάκρυ στο αεροδρόμιο της Θεσσαλονίκης ότι η Μακεδονία είναι μία και αυτή είναι ελλη</w:t>
      </w:r>
      <w:r>
        <w:rPr>
          <w:rFonts w:eastAsia="Times New Roman"/>
          <w:bCs/>
          <w:szCs w:val="24"/>
        </w:rPr>
        <w:t>νική; Το ξεχάσατε;</w:t>
      </w:r>
    </w:p>
    <w:p w14:paraId="5EA9152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Ξεχάσατε τον Ανδρέα Παπανδρέου, που ποτέ δεν θα υπέγραφε τέτοια συμφωνία, και τον Κωνσταντίνο Μητσοτάκη, που ουδέποτε θα έδινε τη συγκατάθεσή του; </w:t>
      </w:r>
    </w:p>
    <w:p w14:paraId="5EA9152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Άρα λοιπόν, πάμε στην ουσία. Σε τι διαφωνούμε; </w:t>
      </w:r>
    </w:p>
    <w:p w14:paraId="5EA9152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Άρθρο 1 παράγραφος β: Ιθαγένεια μακεδονικ</w:t>
      </w:r>
      <w:r>
        <w:rPr>
          <w:rFonts w:eastAsia="Times New Roman" w:cs="Times New Roman"/>
          <w:szCs w:val="24"/>
        </w:rPr>
        <w:t xml:space="preserve">ή, πολίτης της Δημοκρατίας της Βορείου Μακεδονίας, δηλαδή μακεδονική, Μακεδόνας! </w:t>
      </w:r>
    </w:p>
    <w:p w14:paraId="5EA9152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Πάμε στην παράγραφο γ: Επίσημη γλώσσα η μακεδονική γλώσσα. Αυτά υπογράφετε.</w:t>
      </w:r>
    </w:p>
    <w:p w14:paraId="5EA9152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 βάζετε και από κάτω έναν αστερίσκο ότι «η πολιτιστική κληρονομιά που αφορά την αρχαιότητα»</w:t>
      </w:r>
      <w:r>
        <w:rPr>
          <w:rFonts w:eastAsia="Times New Roman" w:cs="Times New Roman"/>
          <w:szCs w:val="24"/>
        </w:rPr>
        <w:t xml:space="preserve">, αλλά το παρόν και το μέλλον το καταστρέφετε εκεί που αναφέρεστε. Είναι λάθος. Με τα μεγάλα σήμερα κενά που υπάρχουν δεν θα φτάσουν ούτε τρεις ημέρες να μιλάω για να πω για αυτήν την επαίσχυντη συμφωνία. </w:t>
      </w:r>
    </w:p>
    <w:p w14:paraId="5EA9152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Θα σας πω όμως, κάτι. Ο καλός </w:t>
      </w:r>
      <w:r>
        <w:rPr>
          <w:rFonts w:eastAsia="Times New Roman" w:cs="Times New Roman"/>
          <w:szCs w:val="24"/>
        </w:rPr>
        <w:t>θ</w:t>
      </w:r>
      <w:r>
        <w:rPr>
          <w:rFonts w:eastAsia="Times New Roman" w:cs="Times New Roman"/>
          <w:szCs w:val="24"/>
        </w:rPr>
        <w:t>εός της Ελλάδος προ</w:t>
      </w:r>
      <w:r>
        <w:rPr>
          <w:rFonts w:eastAsia="Times New Roman" w:cs="Times New Roman"/>
          <w:szCs w:val="24"/>
        </w:rPr>
        <w:t>στατεύει αυτή την πατρίδα εδώ και χιλιάδες χρόνια. Με βάρβαρους και χίλιους δυο εχθρούς στεκόμαστε όρθιοι. Γι’ αυτό πιστεύω ότι αυτή η συμφωνία δεν πρόκειται ποτέ να υλοποιηθεί. Και να ξέρετε ότι η Μακεδονία ήταν, είναι και θα είναι ελληνική όσοι και να επ</w:t>
      </w:r>
      <w:r>
        <w:rPr>
          <w:rFonts w:eastAsia="Times New Roman" w:cs="Times New Roman"/>
          <w:szCs w:val="24"/>
        </w:rPr>
        <w:t>ιβουλεύονται και όποιοι και να επιβουλεύονται.</w:t>
      </w:r>
    </w:p>
    <w:p w14:paraId="5EA9152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Μια που λέτε για τον Μυριβήλη -αρέσει στον κύριο Υπουργό ο Μυριβήλης- θα του απαντήσω με τον Κωστή Παλαμά: «Γνώμες, καρδιές, όσοι Έλληνες, ότι είστε, μην ξεχνάτε, δεν είστε από τα χέρια σας μονάχα, όχι. Χρωστά</w:t>
      </w:r>
      <w:r>
        <w:rPr>
          <w:rFonts w:eastAsia="Times New Roman" w:cs="Times New Roman"/>
          <w:szCs w:val="24"/>
        </w:rPr>
        <w:t>τε και σε όσους ήρθαν, πέρασαν, θα έρθουν και θα περάσουν. Κριτές, θα μας δικάσουν, οι αγέννητοι, οι νεκροί». Αυτή είναι η πραγματικότητα, κύριοι του ΣΥΡΙΖΑ.</w:t>
      </w:r>
    </w:p>
    <w:p w14:paraId="5EA9152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14:paraId="5EA91529" w14:textId="77777777" w:rsidR="000F46A4" w:rsidRDefault="00307FE8">
      <w:pPr>
        <w:spacing w:line="600" w:lineRule="auto"/>
        <w:ind w:firstLine="720"/>
        <w:jc w:val="both"/>
        <w:rPr>
          <w:rFonts w:eastAsia="Times New Roman" w:cs="Times New Roman"/>
          <w:szCs w:val="24"/>
        </w:rPr>
      </w:pPr>
      <w:r w:rsidRPr="00115F3E">
        <w:rPr>
          <w:rFonts w:eastAsia="Times New Roman" w:cs="Times New Roman"/>
          <w:b/>
          <w:szCs w:val="24"/>
        </w:rPr>
        <w:t>ΠΡΟΕΔΡΟΣ (Νικόλαος Βο</w:t>
      </w:r>
      <w:r w:rsidRPr="00115F3E">
        <w:rPr>
          <w:rFonts w:eastAsia="Times New Roman" w:cs="Times New Roman"/>
          <w:b/>
          <w:szCs w:val="24"/>
        </w:rPr>
        <w:t>ύτσης):</w:t>
      </w:r>
      <w:r>
        <w:rPr>
          <w:rFonts w:eastAsia="Times New Roman" w:cs="Times New Roman"/>
          <w:szCs w:val="24"/>
        </w:rPr>
        <w:t xml:space="preserve"> Ευχαριστούμε πολύ. Ευχαριστούμε και για τον χρόνο, κύριε συνάδελφε. Ως έμπειρος βοηθήσατε τη διαδικασία.</w:t>
      </w:r>
    </w:p>
    <w:p w14:paraId="5EA9152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Τον λόγο έχει ο κ. Αρβανιτίδης και ύστερα ο κ. Μπαλής.</w:t>
      </w:r>
    </w:p>
    <w:p w14:paraId="5EA9152B" w14:textId="77777777" w:rsidR="000F46A4" w:rsidRDefault="00307FE8">
      <w:pPr>
        <w:spacing w:line="600" w:lineRule="auto"/>
        <w:ind w:firstLine="720"/>
        <w:jc w:val="both"/>
        <w:rPr>
          <w:rFonts w:eastAsia="Times New Roman" w:cs="Times New Roman"/>
          <w:szCs w:val="24"/>
        </w:rPr>
      </w:pPr>
      <w:r w:rsidRPr="00D452B9">
        <w:rPr>
          <w:rFonts w:eastAsia="Times New Roman" w:cs="Times New Roman"/>
          <w:b/>
          <w:szCs w:val="24"/>
        </w:rPr>
        <w:t>ΓΕΩΡΓΙΟΣ ΑΡΒΑΝΙΤΙΔΗΣ:</w:t>
      </w:r>
      <w:r>
        <w:rPr>
          <w:rFonts w:eastAsia="Times New Roman" w:cs="Times New Roman"/>
          <w:szCs w:val="24"/>
        </w:rPr>
        <w:t xml:space="preserve"> Ευχαριστώ πολύ, κύριε Πρόεδρε.</w:t>
      </w:r>
    </w:p>
    <w:p w14:paraId="5EA9152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ξ</w:t>
      </w:r>
      <w:r>
        <w:rPr>
          <w:rFonts w:eastAsia="Times New Roman" w:cs="Times New Roman"/>
          <w:szCs w:val="24"/>
        </w:rPr>
        <w:t xml:space="preserve">έρω αν ο κ. Τσίπρας θα λάβει το Νόμπελ Ειρήνης ή θα το χάσει από τους κυρίους </w:t>
      </w:r>
      <w:r>
        <w:rPr>
          <w:rFonts w:eastAsia="Times New Roman" w:cs="Times New Roman"/>
          <w:szCs w:val="24"/>
        </w:rPr>
        <w:lastRenderedPageBreak/>
        <w:t>Τραμπ και Κιμ Γιονγκ Ουν το σίγουρο είναι, όμως, ότι θα μπορούσε να λάβει το Νόμπελ πολιτικού τακτικισμού, αποπροσανατολισμού και κοροϊδίας αν υπήρχε. Συνολικά η Κυβέρνηση δικαιο</w:t>
      </w:r>
      <w:r>
        <w:rPr>
          <w:rFonts w:eastAsia="Times New Roman" w:cs="Times New Roman"/>
          <w:szCs w:val="24"/>
        </w:rPr>
        <w:t xml:space="preserve">ύται μερίδιο σε ένα τέτοιο Νόμπελ πολιτικού τακτικισμού και κοροϊδίας. </w:t>
      </w:r>
    </w:p>
    <w:p w14:paraId="5EA9152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Καταφέρατε, με μοναδική μαεστρία είναι αλήθεια, να ψηφίζουμε το μεσοπρόθεσμο και να συζητάμε για το </w:t>
      </w:r>
      <w:r>
        <w:rPr>
          <w:rFonts w:eastAsia="Times New Roman" w:cs="Times New Roman"/>
          <w:szCs w:val="24"/>
        </w:rPr>
        <w:t>σ</w:t>
      </w:r>
      <w:r>
        <w:rPr>
          <w:rFonts w:eastAsia="Times New Roman" w:cs="Times New Roman"/>
          <w:szCs w:val="24"/>
        </w:rPr>
        <w:t>κοπιανό. Μ</w:t>
      </w:r>
      <w:r>
        <w:rPr>
          <w:rFonts w:eastAsia="Times New Roman" w:cs="Times New Roman"/>
          <w:szCs w:val="24"/>
        </w:rPr>
        <w:t>ί</w:t>
      </w:r>
      <w:r>
        <w:rPr>
          <w:rFonts w:eastAsia="Times New Roman" w:cs="Times New Roman"/>
          <w:szCs w:val="24"/>
        </w:rPr>
        <w:t>α συμφωνία για την οποία, δυστυχώς, δεν επιδιώξατε την εθνική συνεννόηση</w:t>
      </w:r>
      <w:r>
        <w:rPr>
          <w:rFonts w:eastAsia="Times New Roman" w:cs="Times New Roman"/>
          <w:szCs w:val="24"/>
        </w:rPr>
        <w:t xml:space="preserve"> και συναίνεση, αλλά προτιμήσατε να διαπραγματευτείτε μόνοι σας και τώρα ζητάτε στήριξη.</w:t>
      </w:r>
    </w:p>
    <w:p w14:paraId="5EA9152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Αναγνωρίζουμε ότι είναι προς το συμφέρον της χώρας να λυθεί το θέμα της ονομασίας, να επιλυθεί όχι, όμως, όπως-όπως και στη βάση μικροκομματικών τακτικισμών, που σπέρν</w:t>
      </w:r>
      <w:r>
        <w:rPr>
          <w:rFonts w:eastAsia="Times New Roman" w:cs="Times New Roman"/>
          <w:szCs w:val="24"/>
        </w:rPr>
        <w:t>ουν ένα εμφυλιοπολεμικό κλίμα στη χώρα. Φαίνεται ότι έχουμε μ</w:t>
      </w:r>
      <w:r>
        <w:rPr>
          <w:rFonts w:eastAsia="Times New Roman" w:cs="Times New Roman"/>
          <w:szCs w:val="24"/>
        </w:rPr>
        <w:t>ί</w:t>
      </w:r>
      <w:r>
        <w:rPr>
          <w:rFonts w:eastAsia="Times New Roman" w:cs="Times New Roman"/>
          <w:szCs w:val="24"/>
        </w:rPr>
        <w:t xml:space="preserve">α συμφωνία σε δόσεις και με πολλά εάν και εφόσον. </w:t>
      </w:r>
    </w:p>
    <w:p w14:paraId="5EA9152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α τέτοια συμφωνία ενέχει τον κίνδυνο να μην ολοκληρωθεί ποτέ έτσι όπως ξεκίνησε. Φαίνεται, επίσης, να είναι μια ναρκοθετημένη συμφωνία με γκρ</w:t>
      </w:r>
      <w:r>
        <w:rPr>
          <w:rFonts w:eastAsia="Times New Roman" w:cs="Times New Roman"/>
          <w:szCs w:val="24"/>
        </w:rPr>
        <w:t xml:space="preserve">ίζες ζώνες για την Ελλάδα. Ο </w:t>
      </w:r>
      <w:r>
        <w:rPr>
          <w:rFonts w:eastAsia="Times New Roman" w:cs="Times New Roman"/>
          <w:szCs w:val="24"/>
        </w:rPr>
        <w:lastRenderedPageBreak/>
        <w:t>κίνδυνος μπορεί να είναι να κατοχυρώνονται σταδιακά θέματα υπέρ της άλλης πλευράς και εμείς να εκφράζουμε απλά τη δυσαρέσκειά μας, αν κάτι δεν τηρείται. Και το βασικότερο η υλοποίηση της συμφωνίας να μην εξαρτάται από την Ελλάδ</w:t>
      </w:r>
      <w:r>
        <w:rPr>
          <w:rFonts w:eastAsia="Times New Roman" w:cs="Times New Roman"/>
          <w:szCs w:val="24"/>
        </w:rPr>
        <w:t xml:space="preserve">α, αλλά κυρίως από τις ενέργειες της γειτονικής χώρας. </w:t>
      </w:r>
    </w:p>
    <w:p w14:paraId="5EA9153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Λέτε ότι είναι </w:t>
      </w:r>
      <w:r>
        <w:rPr>
          <w:rFonts w:eastAsia="Times New Roman" w:cs="Times New Roman"/>
          <w:szCs w:val="24"/>
          <w:lang w:val="en-US"/>
        </w:rPr>
        <w:t>erga</w:t>
      </w:r>
      <w:r w:rsidRPr="00115F3E">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αλλά δεν είναι. Τους λέτε Μακεδόνες, αλλά δεν είναι. Δεν θέλουμε άλλη μία ενδιάμεση συμφωνία. Θέλουμε μ</w:t>
      </w:r>
      <w:r>
        <w:rPr>
          <w:rFonts w:eastAsia="Times New Roman" w:cs="Times New Roman"/>
          <w:szCs w:val="24"/>
        </w:rPr>
        <w:t>ί</w:t>
      </w:r>
      <w:r>
        <w:rPr>
          <w:rFonts w:eastAsia="Times New Roman" w:cs="Times New Roman"/>
          <w:szCs w:val="24"/>
        </w:rPr>
        <w:t>α οριστική συμφωνία πακέτο.</w:t>
      </w:r>
    </w:p>
    <w:p w14:paraId="5EA9153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Προσωπικά και σε ό,τι με αφορά λέω «όχι» </w:t>
      </w:r>
      <w:r>
        <w:rPr>
          <w:rFonts w:eastAsia="Times New Roman" w:cs="Times New Roman"/>
          <w:szCs w:val="24"/>
        </w:rPr>
        <w:t>σε μ</w:t>
      </w:r>
      <w:r>
        <w:rPr>
          <w:rFonts w:eastAsia="Times New Roman" w:cs="Times New Roman"/>
          <w:szCs w:val="24"/>
        </w:rPr>
        <w:t>ί</w:t>
      </w:r>
      <w:r>
        <w:rPr>
          <w:rFonts w:eastAsia="Times New Roman" w:cs="Times New Roman"/>
          <w:szCs w:val="24"/>
        </w:rPr>
        <w:t>α συμφωνία που αναγνωρίζει μ</w:t>
      </w:r>
      <w:r>
        <w:rPr>
          <w:rFonts w:eastAsia="Times New Roman" w:cs="Times New Roman"/>
          <w:szCs w:val="24"/>
        </w:rPr>
        <w:t>ί</w:t>
      </w:r>
      <w:r>
        <w:rPr>
          <w:rFonts w:eastAsia="Times New Roman" w:cs="Times New Roman"/>
          <w:szCs w:val="24"/>
        </w:rPr>
        <w:t xml:space="preserve">α εθνογένεση, που αναγνωρίζει ανύπαρκτα δικαιώματα ιθαγένειας και γλώσσας, δηλαδή εθνική ταυτότητα σε έναν λαό που δεν τα δικαιούται. </w:t>
      </w:r>
    </w:p>
    <w:p w14:paraId="5EA9153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Αυτή η συμφωνία, έτσι όπως τη φέρνετε, δεν είναι μ</w:t>
      </w:r>
      <w:r>
        <w:rPr>
          <w:rFonts w:eastAsia="Times New Roman" w:cs="Times New Roman"/>
          <w:szCs w:val="24"/>
        </w:rPr>
        <w:t>ία</w:t>
      </w:r>
      <w:r>
        <w:rPr>
          <w:rFonts w:eastAsia="Times New Roman" w:cs="Times New Roman"/>
          <w:szCs w:val="24"/>
        </w:rPr>
        <w:t xml:space="preserve"> βιώσιμη λύση, που εξασφαλίζει τα ε</w:t>
      </w:r>
      <w:r>
        <w:rPr>
          <w:rFonts w:eastAsia="Times New Roman" w:cs="Times New Roman"/>
          <w:szCs w:val="24"/>
        </w:rPr>
        <w:t>θνικά συμφέροντα. Δεν έχουμε μ</w:t>
      </w:r>
      <w:r>
        <w:rPr>
          <w:rFonts w:eastAsia="Times New Roman" w:cs="Times New Roman"/>
          <w:szCs w:val="24"/>
        </w:rPr>
        <w:t>ί</w:t>
      </w:r>
      <w:r>
        <w:rPr>
          <w:rFonts w:eastAsia="Times New Roman" w:cs="Times New Roman"/>
          <w:szCs w:val="24"/>
        </w:rPr>
        <w:t>α καθαρή συμφωνία, όπως δεν θα έχουμε και μ</w:t>
      </w:r>
      <w:r>
        <w:rPr>
          <w:rFonts w:eastAsia="Times New Roman" w:cs="Times New Roman"/>
          <w:szCs w:val="24"/>
        </w:rPr>
        <w:t>ί</w:t>
      </w:r>
      <w:r>
        <w:rPr>
          <w:rFonts w:eastAsia="Times New Roman" w:cs="Times New Roman"/>
          <w:szCs w:val="24"/>
        </w:rPr>
        <w:t>α καθαρή έξοδο από τα μνημόνια. Οι τακτικισμοί της Κυβέρνησης είναι που οδηγούν τα πάντα. Τα φέρνετε όλα σε δόσεις και σε βάθος χρόνου. Γιατί; Για να σκάσουν στα χέρια των άλλων.</w:t>
      </w:r>
    </w:p>
    <w:p w14:paraId="5EA9153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Όλ</w:t>
      </w:r>
      <w:r>
        <w:rPr>
          <w:rFonts w:eastAsia="Times New Roman" w:cs="Times New Roman"/>
          <w:szCs w:val="24"/>
        </w:rPr>
        <w:t>α υποτάσσονται στους μικροκομματικούς τακτικισμούς των δύο συγκυβερνώντων, οι οποίοι κοροϊδεύουν τον ελληνικό λαό. Εθνικά θέματα, τροπολογίες, μειώσεις, δεσμεύσεις για το ’19, το ’20, το ’21. Τι να πρωτοαναφέρει κανείς και πόσο να αντέξουν όλα αυτά στη λογ</w:t>
      </w:r>
      <w:r>
        <w:rPr>
          <w:rFonts w:eastAsia="Times New Roman" w:cs="Times New Roman"/>
          <w:szCs w:val="24"/>
        </w:rPr>
        <w:t>ική;</w:t>
      </w:r>
    </w:p>
    <w:p w14:paraId="5EA9153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Αύξηση του ΕΝΦΙΑ, κατάργηση του ΕΝΦΙΑ. Αύξηση συντάξεων, μείωση συντάξεων. Μείωση διοδίων, αύξηση διοδίων. Όλα εξηγούνται, όμως,</w:t>
      </w:r>
      <w:r w:rsidRPr="00C90715">
        <w:rPr>
          <w:rFonts w:eastAsia="Times New Roman" w:cs="Times New Roman"/>
          <w:szCs w:val="24"/>
        </w:rPr>
        <w:t xml:space="preserve"> </w:t>
      </w:r>
      <w:r>
        <w:rPr>
          <w:rFonts w:eastAsia="Times New Roman" w:cs="Times New Roman"/>
          <w:szCs w:val="24"/>
        </w:rPr>
        <w:t>από το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με καρέκλα και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χωρίς καρέκλα.</w:t>
      </w:r>
    </w:p>
    <w:p w14:paraId="5EA9153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Ψηφίσατε μόλις το τέταρτο μνημόνιο</w:t>
      </w:r>
      <w:r w:rsidRPr="00C90715">
        <w:rPr>
          <w:rFonts w:eastAsia="Times New Roman" w:cs="Times New Roman"/>
          <w:szCs w:val="24"/>
        </w:rPr>
        <w:t>,</w:t>
      </w:r>
      <w:r>
        <w:rPr>
          <w:rFonts w:eastAsia="Times New Roman" w:cs="Times New Roman"/>
          <w:szCs w:val="24"/>
        </w:rPr>
        <w:t xml:space="preserve"> που είναι το πρώτο απ</w:t>
      </w:r>
      <w:r>
        <w:rPr>
          <w:rFonts w:eastAsia="Times New Roman" w:cs="Times New Roman"/>
          <w:szCs w:val="24"/>
        </w:rPr>
        <w:t>ό το οποίο δεν παίρνουμε ούτε 1 ευρώ, και επιμένετε ότι με αυτόν τον τρόπο θα έρθει η ανάπτυξη.</w:t>
      </w:r>
    </w:p>
    <w:p w14:paraId="5EA9153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λέγοντας ότι αν και ο κόσμος έχει κουραστεί από νούμερα και αριθμούς, προσωπικά θέλω να αναφερθώ σε αριθμούς οι οποίοι σημα</w:t>
      </w:r>
      <w:r>
        <w:rPr>
          <w:rFonts w:eastAsia="Times New Roman" w:cs="Times New Roman"/>
          <w:szCs w:val="24"/>
        </w:rPr>
        <w:t>δεύουν την εποχή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Συχνά, άλλωστε, κάποιες φορές οι ιστορικές εποχές σηματοδοτούνται και χαρακτηρίζονται από αριθ</w:t>
      </w:r>
      <w:r>
        <w:rPr>
          <w:rFonts w:eastAsia="Times New Roman" w:cs="Times New Roman"/>
          <w:szCs w:val="24"/>
        </w:rPr>
        <w:lastRenderedPageBreak/>
        <w:t>μούς. Τέτοια ήταν για παράδειγμα η εποχή του 1-1-4 στην Ελλάδα, που παρέπεμπε στο περίφημο άρθρο του Συντάγματος. Η δική σας εποχή</w:t>
      </w:r>
      <w:r>
        <w:rPr>
          <w:rFonts w:eastAsia="Times New Roman" w:cs="Times New Roman"/>
          <w:szCs w:val="24"/>
        </w:rPr>
        <w:t>, λοιπόν, θα σηματοδοτείται από τους αριθμούς 17, 109, 1 και 7. Εξηγούμαι</w:t>
      </w:r>
      <w:r w:rsidRPr="00207DBE">
        <w:rPr>
          <w:rFonts w:eastAsia="Times New Roman" w:cs="Times New Roman"/>
          <w:szCs w:val="24"/>
        </w:rPr>
        <w:t xml:space="preserve">: </w:t>
      </w:r>
      <w:r>
        <w:rPr>
          <w:rFonts w:eastAsia="Times New Roman" w:cs="Times New Roman"/>
          <w:szCs w:val="24"/>
        </w:rPr>
        <w:t>17 οι ώρες στη διαπραγμάτευση του Πρωθυπουργού, 109 είναι το άρθρο του τέταρτου μνημονίου για την υποθήκευση όλων των περιουσιακών στοιχείων του κράτους για πολλές επόμενες γενιές κ</w:t>
      </w:r>
      <w:r>
        <w:rPr>
          <w:rFonts w:eastAsia="Times New Roman" w:cs="Times New Roman"/>
          <w:szCs w:val="24"/>
        </w:rPr>
        <w:t>αι 1 και 7 είναι τα άρθρα της συμφωνίας. Ιδιαίτερα το 7 ανοίγει την πόρτα στην πράξη για διπλή ονομασία. Η εποχή, λοιπόν, 17, 109, 1 και 7 θα δίνει το στίγμα της περήφανης διαπραγμάτευσης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5EA9153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Καιρός να τελειώνουμε, κύριοι συνάδελφοι, με αυτή την εποχή. </w:t>
      </w:r>
      <w:r>
        <w:rPr>
          <w:rFonts w:eastAsia="Times New Roman" w:cs="Times New Roman"/>
          <w:szCs w:val="24"/>
        </w:rPr>
        <w:t>Ο</w:t>
      </w:r>
      <w:r>
        <w:rPr>
          <w:rFonts w:eastAsia="Times New Roman" w:cs="Times New Roman"/>
          <w:szCs w:val="24"/>
        </w:rPr>
        <w:t xml:space="preserve"> μόνος τρόπος είναι εκλογές εδώ και τώρα, για να αλλάξουν οι πολιτικοί συσχετισμοί με πρωταγωνιστικό ρόλο στη δική μας παράταξη, για να καθοριστούν οι μετεκλογικές εξελίξεις.</w:t>
      </w:r>
    </w:p>
    <w:p w14:paraId="5EA9153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Σας ευχαριστώ.</w:t>
      </w:r>
    </w:p>
    <w:p w14:paraId="5EA9153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EA9153A"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sidRPr="00207DBE">
        <w:rPr>
          <w:rFonts w:eastAsia="Times New Roman" w:cs="Times New Roman"/>
          <w:b/>
          <w:szCs w:val="24"/>
        </w:rPr>
        <w:t>:</w:t>
      </w:r>
      <w:r>
        <w:rPr>
          <w:rFonts w:eastAsia="Times New Roman" w:cs="Times New Roman"/>
          <w:szCs w:val="24"/>
        </w:rPr>
        <w:t xml:space="preserve"> Ο συνάδελφος κ. Μπαλλής έχει τον λόγο.</w:t>
      </w:r>
    </w:p>
    <w:p w14:paraId="5EA9153B"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ΣΥΜΕΩΝ </w:t>
      </w:r>
      <w:r>
        <w:rPr>
          <w:rFonts w:eastAsia="Times New Roman" w:cs="Times New Roman"/>
          <w:b/>
          <w:szCs w:val="24"/>
        </w:rPr>
        <w:t>(ΜΑΚΗΣ)</w:t>
      </w:r>
      <w:r>
        <w:rPr>
          <w:rFonts w:eastAsia="Times New Roman" w:cs="Times New Roman"/>
          <w:b/>
          <w:szCs w:val="24"/>
        </w:rPr>
        <w:t xml:space="preserve"> ΜΠΑΛΛΗΣ</w:t>
      </w:r>
      <w:r w:rsidRPr="00207DBE">
        <w:rPr>
          <w:rFonts w:eastAsia="Times New Roman" w:cs="Times New Roman"/>
          <w:b/>
          <w:szCs w:val="24"/>
        </w:rPr>
        <w:t>:</w:t>
      </w:r>
      <w:r>
        <w:rPr>
          <w:rFonts w:eastAsia="Times New Roman" w:cs="Times New Roman"/>
          <w:szCs w:val="24"/>
        </w:rPr>
        <w:t xml:space="preserve"> Ευχαριστώ πολύ, κύριε Πρόεδρε. </w:t>
      </w:r>
    </w:p>
    <w:p w14:paraId="5EA9153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τη φράση «φωνάζει ο κλ</w:t>
      </w:r>
      <w:r>
        <w:rPr>
          <w:rFonts w:eastAsia="Times New Roman" w:cs="Times New Roman"/>
          <w:szCs w:val="24"/>
        </w:rPr>
        <w:t xml:space="preserve">έφτης» ξεκίνησε την ομιλία του προχθές το βράδυ ο Θεσσαλονικιός συνάδελφος, Κώστα Ζουράρις, σχολιάζοντας την πρόταση δυσπιστίας της Νέας Δημοκρατίας. Την πρόταση φαιδρότητας, όπως την χαρακτήρισε ο ίδιος, για να επαναλάβω τα λόγια του. </w:t>
      </w:r>
    </w:p>
    <w:p w14:paraId="5EA9153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Σε ποιο περιβάλλον </w:t>
      </w:r>
      <w:r>
        <w:rPr>
          <w:rFonts w:eastAsia="Times New Roman" w:cs="Times New Roman"/>
          <w:szCs w:val="24"/>
        </w:rPr>
        <w:t xml:space="preserve">γίνεται αυτή η κατάθεση της πρότασης μομφής; Ενώ είναι σε εξέλιξη η διερεύνηση των σκανδάλων για την υγεία, ενώ είναι νωπές ακόμα οι εντυπώσεις από όσα αποκαλύφθηκαν και σε αυτήν την Αίθουσα για το σκάνδαλο της </w:t>
      </w:r>
      <w:r>
        <w:rPr>
          <w:rFonts w:eastAsia="Times New Roman" w:cs="Times New Roman"/>
          <w:szCs w:val="24"/>
        </w:rPr>
        <w:t>«</w:t>
      </w:r>
      <w:r>
        <w:rPr>
          <w:rFonts w:eastAsia="Times New Roman" w:cs="Times New Roman"/>
          <w:szCs w:val="24"/>
          <w:lang w:val="en-GB"/>
        </w:rPr>
        <w:t>NOVARTIS</w:t>
      </w:r>
      <w:r>
        <w:rPr>
          <w:rFonts w:eastAsia="Times New Roman" w:cs="Times New Roman"/>
          <w:szCs w:val="24"/>
        </w:rPr>
        <w:t>»,</w:t>
      </w:r>
      <w:r>
        <w:rPr>
          <w:rFonts w:eastAsia="Times New Roman" w:cs="Times New Roman"/>
          <w:szCs w:val="24"/>
        </w:rPr>
        <w:t xml:space="preserve"> ενώ συνεχίζονται οι δικαστικές κλ</w:t>
      </w:r>
      <w:r>
        <w:rPr>
          <w:rFonts w:eastAsia="Times New Roman" w:cs="Times New Roman"/>
          <w:szCs w:val="24"/>
        </w:rPr>
        <w:t xml:space="preserve">ήσεις ως ουρά από τα πορίσματα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για τα σκανδαλώδη δάνεια σε κόμματα και μέσα επικοινωνίας, αλλά κυρίως σε ποιο περιβάλλον; Στο ότι έχουμε ήδη μπει στην πορεία για να </w:t>
      </w:r>
      <w:r>
        <w:rPr>
          <w:rFonts w:eastAsia="Times New Roman" w:cs="Times New Roman"/>
          <w:szCs w:val="24"/>
        </w:rPr>
        <w:lastRenderedPageBreak/>
        <w:t>τελειώνουμε με τα μνημόνια, για να βγάλουμε τη θηλιά ή να ελαφρώσ</w:t>
      </w:r>
      <w:r>
        <w:rPr>
          <w:rFonts w:eastAsia="Times New Roman" w:cs="Times New Roman"/>
          <w:szCs w:val="24"/>
        </w:rPr>
        <w:t>ουμε τη θηλιά του χρέους από το λαιμό της χώρας, για να μπορούμε να χαράξουμε μ</w:t>
      </w:r>
      <w:r>
        <w:rPr>
          <w:rFonts w:eastAsia="Times New Roman" w:cs="Times New Roman"/>
          <w:szCs w:val="24"/>
        </w:rPr>
        <w:t>ί</w:t>
      </w:r>
      <w:r>
        <w:rPr>
          <w:rFonts w:eastAsia="Times New Roman" w:cs="Times New Roman"/>
          <w:szCs w:val="24"/>
        </w:rPr>
        <w:t>α διαφορετική πολιτική για την κοινωνία και κυρίως για εκείνους που σήκωσαν τα βάρη της κρίσης και τα βάρη των επιλογών των προηγούμενων κυβερνήσεων. Ο αντικειμενικός στόχος εί</w:t>
      </w:r>
      <w:r>
        <w:rPr>
          <w:rFonts w:eastAsia="Times New Roman" w:cs="Times New Roman"/>
          <w:szCs w:val="24"/>
        </w:rPr>
        <w:t xml:space="preserve">ναι να ακυρωθεί αυτή η πορεία. </w:t>
      </w:r>
    </w:p>
    <w:p w14:paraId="5EA9153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Αυτή, όμως, η πρόταση δυσπιστίας επιχειρεί και κάτι άλλο και ας μην κρύβουμε τα λόγια μας. Επιχειρεί να εκβιάσει μία επανάληψη της ιστορίας, μ</w:t>
      </w:r>
      <w:r>
        <w:rPr>
          <w:rFonts w:eastAsia="Times New Roman" w:cs="Times New Roman"/>
          <w:szCs w:val="24"/>
        </w:rPr>
        <w:t>ί</w:t>
      </w:r>
      <w:r>
        <w:rPr>
          <w:rFonts w:eastAsia="Times New Roman" w:cs="Times New Roman"/>
          <w:szCs w:val="24"/>
        </w:rPr>
        <w:t xml:space="preserve">α επανάληψη των μαύρων σελίδων της νεότερης πολιτικής ιστορίας και των πρακτικών </w:t>
      </w:r>
      <w:r>
        <w:rPr>
          <w:rFonts w:eastAsia="Times New Roman" w:cs="Times New Roman"/>
          <w:szCs w:val="24"/>
        </w:rPr>
        <w:t xml:space="preserve">που έχουν ανεξίτηλη τη σφραγίδα της συντηρητικής παράταξης. Όμως, όταν βιάζεται η επανάληψη της ιστορίας, πολλές φορές η ιστορία εκδικείται. Πού ποντάρει και τι μας λέει η Νέα Δημοκρατία; Ήταν χαρακτηριστικές οι παραινέσεις, κυρίως του δεύτερου </w:t>
      </w:r>
      <w:r>
        <w:rPr>
          <w:rFonts w:eastAsia="Times New Roman" w:cs="Times New Roman"/>
          <w:szCs w:val="24"/>
        </w:rPr>
        <w:t>ε</w:t>
      </w:r>
      <w:r>
        <w:rPr>
          <w:rFonts w:eastAsia="Times New Roman" w:cs="Times New Roman"/>
          <w:szCs w:val="24"/>
        </w:rPr>
        <w:t>ισηγητή τη</w:t>
      </w:r>
      <w:r>
        <w:rPr>
          <w:rFonts w:eastAsia="Times New Roman" w:cs="Times New Roman"/>
          <w:szCs w:val="24"/>
        </w:rPr>
        <w:t>ς, του κ. Γεωργαντά. Αυτό εννοώ όταν λέω ας μην κρύβουμε τα λόγια μας. Πού ποντάρει; Στην αποσκίρτηση των Βουλευτών της κυβερνητικής Πλειοψηφίας. Με μ</w:t>
      </w:r>
      <w:r>
        <w:rPr>
          <w:rFonts w:eastAsia="Times New Roman" w:cs="Times New Roman"/>
          <w:szCs w:val="24"/>
        </w:rPr>
        <w:t>ί</w:t>
      </w:r>
      <w:r>
        <w:rPr>
          <w:rFonts w:eastAsia="Times New Roman" w:cs="Times New Roman"/>
          <w:szCs w:val="24"/>
        </w:rPr>
        <w:t>α απλή λέξη, στην αποστασία τους. Έξεστι Κλαζομενίοις ασχημονείν.</w:t>
      </w:r>
    </w:p>
    <w:p w14:paraId="5EA9153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Ας δούμε τις συμπτώσεις. Καλοκαίρι του </w:t>
      </w:r>
      <w:r>
        <w:rPr>
          <w:rFonts w:eastAsia="Times New Roman" w:cs="Times New Roman"/>
          <w:szCs w:val="24"/>
        </w:rPr>
        <w:t>’65 μια αποστασία ρίχνει εκλεγμένη Κυβέρνηση, καλοκαίρι του ’93 αρχίζει να μεθοδεύεται μ</w:t>
      </w:r>
      <w:r>
        <w:rPr>
          <w:rFonts w:eastAsia="Times New Roman" w:cs="Times New Roman"/>
          <w:szCs w:val="24"/>
        </w:rPr>
        <w:t>ί</w:t>
      </w:r>
      <w:r>
        <w:rPr>
          <w:rFonts w:eastAsia="Times New Roman" w:cs="Times New Roman"/>
          <w:szCs w:val="24"/>
        </w:rPr>
        <w:t>α αποστασία που εκδηλώνεται λίγο μετά για να ρίξει μια δεύτερη εκλεγμένη Κυβέρνηση, καλοκαίρι του ’18 μ</w:t>
      </w:r>
      <w:r>
        <w:rPr>
          <w:rFonts w:eastAsia="Times New Roman" w:cs="Times New Roman"/>
          <w:szCs w:val="24"/>
        </w:rPr>
        <w:t>ί</w:t>
      </w:r>
      <w:r>
        <w:rPr>
          <w:rFonts w:eastAsia="Times New Roman" w:cs="Times New Roman"/>
          <w:szCs w:val="24"/>
        </w:rPr>
        <w:t>α σύμπτωση από την ίδια παράταξη, με τα ίδια ονόματα να πρωταγω</w:t>
      </w:r>
      <w:r>
        <w:rPr>
          <w:rFonts w:eastAsia="Times New Roman" w:cs="Times New Roman"/>
          <w:szCs w:val="24"/>
        </w:rPr>
        <w:t>νιστούν απευθύνεται η πρόσκληση για μία τρίτη αποστασία.</w:t>
      </w:r>
    </w:p>
    <w:p w14:paraId="5EA9154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Η παράταξη της συντήρησης επιχειρεί το τρίτο σίκουελ μιας ταινίας τρόμου, όπως συνήθως συμβαίνει με όλες τις ταινίες τρόμου, αυτές που έχουν υψηλό προϋπολογισμό.</w:t>
      </w:r>
    </w:p>
    <w:p w14:paraId="5EA9154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Τι λέει η Νέα Δημοκρατία με αυτή την </w:t>
      </w:r>
      <w:r>
        <w:rPr>
          <w:rFonts w:eastAsia="Times New Roman" w:cs="Times New Roman"/>
          <w:szCs w:val="24"/>
        </w:rPr>
        <w:t>πρόταση δυσπιστίας των διακοσίων λέξεων και των εβδομήντα έξι υπογραφών; Ότι η Κυβέρνηση, ότι ο Τσίπρας, ότι ο Κοτζιάς ξεπούλησαν τα εθνικά θέματα και το όνομα της Μακεδονίας.</w:t>
      </w:r>
    </w:p>
    <w:p w14:paraId="5EA9154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Ποιοι πραγματικά το λένε; Εκείνοι που είχαν κάνει την Ελλάδα από το 1991 μέρος τ</w:t>
      </w:r>
      <w:r>
        <w:rPr>
          <w:rFonts w:eastAsia="Times New Roman" w:cs="Times New Roman"/>
          <w:szCs w:val="24"/>
        </w:rPr>
        <w:t xml:space="preserve">ου προβλήματος των Βαλκανίων. </w:t>
      </w:r>
      <w:r>
        <w:rPr>
          <w:rFonts w:eastAsia="Times New Roman" w:cs="Times New Roman"/>
          <w:szCs w:val="24"/>
        </w:rPr>
        <w:t>Ε</w:t>
      </w:r>
      <w:r>
        <w:rPr>
          <w:rFonts w:eastAsia="Times New Roman" w:cs="Times New Roman"/>
          <w:szCs w:val="24"/>
        </w:rPr>
        <w:t xml:space="preserve">ίναι ενδεικτικές οι κραυγές κάποιων από την παράταξη της Νέας </w:t>
      </w:r>
      <w:r>
        <w:rPr>
          <w:rFonts w:eastAsia="Times New Roman" w:cs="Times New Roman"/>
          <w:szCs w:val="24"/>
        </w:rPr>
        <w:lastRenderedPageBreak/>
        <w:t>Δημοκρατίας σήμερα που κατηγορούν την Κυβέρνηση για επαίσχυντη, για προδοτική συμφωνία. Είναι, όμως, μάλλον περισσότερο εύγλωττες οι σιωπές κάποιων άλλων από την ί</w:t>
      </w:r>
      <w:r>
        <w:rPr>
          <w:rFonts w:eastAsia="Times New Roman" w:cs="Times New Roman"/>
          <w:szCs w:val="24"/>
        </w:rPr>
        <w:t xml:space="preserve">δια παράταξη της Αξιωματικής Αντιπολίτευσης. </w:t>
      </w:r>
    </w:p>
    <w:p w14:paraId="5EA9154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Είναι πράγματι, όπως ισχυρίζονται, ξεπούλημα το όνομα Βόρεια Μακεδονία; Τότε, το όνομα σκέτο Μακεδονία, όταν αναγνωρίζεται, τι είναι; Όταν το Δεκέμβριο του 1991 το Συμβούλιο της τότε ΕΟΚ συμφωνούσε για το καθεσ</w:t>
      </w:r>
      <w:r>
        <w:rPr>
          <w:rFonts w:eastAsia="Times New Roman" w:cs="Times New Roman"/>
          <w:szCs w:val="24"/>
        </w:rPr>
        <w:t>τώς των εισαγωγών προϊόντων από τη Δημοκρατία της Μακεδονίας, έτσι, νέτα-σκέτα, χωρίς άλλον προσδιορισμό, η υπογραφή από κάτω ήταν του Νίκου Κοτζιά; Και θα πείτε, ανθρώπινο είναι, ξέφυγε, θα διορθωθεί. Μάλιστα. Γίνεται η διόρθωση λίγους μήνες μετά. Τον Μάρ</w:t>
      </w:r>
      <w:r>
        <w:rPr>
          <w:rFonts w:eastAsia="Times New Roman" w:cs="Times New Roman"/>
          <w:szCs w:val="24"/>
        </w:rPr>
        <w:t xml:space="preserve">τιο του 1992, στην ίδια απόφαση γίνονται διορθώσεις, όχι στον τίτλο της </w:t>
      </w:r>
      <w:r>
        <w:rPr>
          <w:rFonts w:eastAsia="Times New Roman" w:cs="Times New Roman"/>
          <w:szCs w:val="24"/>
        </w:rPr>
        <w:t>σ</w:t>
      </w:r>
      <w:r>
        <w:rPr>
          <w:rFonts w:eastAsia="Times New Roman" w:cs="Times New Roman"/>
          <w:szCs w:val="24"/>
        </w:rPr>
        <w:t xml:space="preserve">υμφωνίας. Η </w:t>
      </w:r>
      <w:r>
        <w:rPr>
          <w:rFonts w:eastAsia="Times New Roman" w:cs="Times New Roman"/>
          <w:szCs w:val="24"/>
        </w:rPr>
        <w:t>σ</w:t>
      </w:r>
      <w:r>
        <w:rPr>
          <w:rFonts w:eastAsia="Times New Roman" w:cs="Times New Roman"/>
          <w:szCs w:val="24"/>
        </w:rPr>
        <w:t>υμφωνία εξακολουθεί να είναι μεταξύ της Ελλάδας και της Δημοκρατίας της Μακεδονίας, πάλι νέτα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σκέτα Μακεδονία. Του Κοτζιά δεν ήταν η υπογραφή. Μήπως ήταν του Κατρούγκαλ</w:t>
      </w:r>
      <w:r>
        <w:rPr>
          <w:rFonts w:eastAsia="Times New Roman" w:cs="Times New Roman"/>
          <w:szCs w:val="24"/>
        </w:rPr>
        <w:t xml:space="preserve">ου ή του Αμανατίδη; Όχι. </w:t>
      </w:r>
    </w:p>
    <w:p w14:paraId="5EA9154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Θα καταθέσω στα Πρακτικά την επίσημη εφημερίδα των Ευρωπαϊκών Κοινοτήτων. Είναι η επίσημη έκδοση στην ελληνική γλώσσα, που περιλαμβάνει αυτές τις συμφωνίες, που μόλις ανέφερα. Είναι το τεύχος </w:t>
      </w:r>
      <w:r>
        <w:rPr>
          <w:rFonts w:eastAsia="Times New Roman" w:cs="Times New Roman"/>
          <w:szCs w:val="24"/>
          <w:lang w:val="en-US"/>
        </w:rPr>
        <w:t>L</w:t>
      </w:r>
      <w:r>
        <w:rPr>
          <w:rFonts w:eastAsia="Times New Roman" w:cs="Times New Roman"/>
          <w:szCs w:val="24"/>
        </w:rPr>
        <w:t xml:space="preserve"> </w:t>
      </w:r>
      <w:r w:rsidRPr="008C06F4">
        <w:rPr>
          <w:rFonts w:eastAsia="Times New Roman" w:cs="Times New Roman"/>
          <w:szCs w:val="24"/>
        </w:rPr>
        <w:t>342</w:t>
      </w:r>
      <w:r>
        <w:rPr>
          <w:rFonts w:eastAsia="Times New Roman" w:cs="Times New Roman"/>
          <w:szCs w:val="24"/>
        </w:rPr>
        <w:t>.</w:t>
      </w:r>
    </w:p>
    <w:p w14:paraId="5EA91545" w14:textId="77777777" w:rsidR="000F46A4" w:rsidRDefault="00307FE8">
      <w:pPr>
        <w:spacing w:line="600" w:lineRule="auto"/>
        <w:ind w:firstLine="720"/>
        <w:jc w:val="both"/>
        <w:rPr>
          <w:rFonts w:eastAsia="Times New Roman" w:cs="Times New Roman"/>
          <w:szCs w:val="24"/>
        </w:rPr>
      </w:pPr>
      <w:r w:rsidRPr="00132157">
        <w:rPr>
          <w:rFonts w:eastAsia="Times New Roman" w:cs="Times New Roman"/>
          <w:szCs w:val="24"/>
        </w:rPr>
        <w:t>(</w:t>
      </w:r>
      <w:r>
        <w:rPr>
          <w:rFonts w:eastAsia="Times New Roman" w:cs="Times New Roman"/>
          <w:szCs w:val="24"/>
        </w:rPr>
        <w:t>Στο σημείο αυτό ο Βουλευτής κ.</w:t>
      </w:r>
      <w:r>
        <w:rPr>
          <w:rFonts w:eastAsia="Times New Roman" w:cs="Times New Roman"/>
          <w:szCs w:val="24"/>
        </w:rPr>
        <w:t xml:space="preserve"> Συμεών Μπαλλής καταθέτει για τα Πρακτικά το προαναφερθέν έγγραφο, το οποίο βρίσκε</w:t>
      </w:r>
      <w:r w:rsidRPr="00132157">
        <w:rPr>
          <w:rFonts w:eastAsia="Times New Roman" w:cs="Times New Roman"/>
          <w:szCs w:val="24"/>
        </w:rPr>
        <w:t>ται στο αρχείο του Τμήματος Γραμματείας της Διεύθυνσης Στενογραφίας και Πρακτικών της Βουλής)</w:t>
      </w:r>
    </w:p>
    <w:p w14:paraId="5EA9154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Αναρωτιέμαι, τελειώνοντας: Από το βράδυ του Σαββάτου σήμερα, όταν πια θα επιστρέ</w:t>
      </w:r>
      <w:r>
        <w:rPr>
          <w:rFonts w:eastAsia="Times New Roman" w:cs="Times New Roman"/>
          <w:szCs w:val="24"/>
        </w:rPr>
        <w:t>φετε από τα συλλαλητήρια που υποδαυλίζετε, όταν θα έχει βουλιάξει στο πέλαγος που εσείς προσπαθείτε να ανανταριάσετε μ</w:t>
      </w:r>
      <w:r>
        <w:rPr>
          <w:rFonts w:eastAsia="Times New Roman" w:cs="Times New Roman"/>
          <w:szCs w:val="24"/>
        </w:rPr>
        <w:t>ί</w:t>
      </w:r>
      <w:r>
        <w:rPr>
          <w:rFonts w:eastAsia="Times New Roman" w:cs="Times New Roman"/>
          <w:szCs w:val="24"/>
        </w:rPr>
        <w:t>α ακόμη προσπάθειά σας να ρίξετε την Κυβέρνηση, να ανακοπεί η πορεία της χώρας, τι άλλο θα σκαρφιστείτε, άραγε;</w:t>
      </w:r>
    </w:p>
    <w:p w14:paraId="5EA9154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Θα πρέπει, όμως, να το ξέ</w:t>
      </w:r>
      <w:r>
        <w:rPr>
          <w:rFonts w:eastAsia="Times New Roman" w:cs="Times New Roman"/>
          <w:szCs w:val="24"/>
        </w:rPr>
        <w:t xml:space="preserve">ρετε και να το πάρετε απόφαση. Η πορεία αυτής της Κυβέρνησης θα συνεχιστεί αδιατάρακτη. Κυρίως όμως θα συνεχιστεί η πορεία της χώρας προς την ανάκαμψη, για να ξανακάνουμε την Ελλάδα πόλο σταθερότητας, </w:t>
      </w:r>
      <w:r>
        <w:rPr>
          <w:rFonts w:eastAsia="Times New Roman" w:cs="Times New Roman"/>
          <w:szCs w:val="24"/>
        </w:rPr>
        <w:lastRenderedPageBreak/>
        <w:t>ειρήνης, συνεργασίας, ανάπτυξης και δημιουργίας στα Βαλ</w:t>
      </w:r>
      <w:r>
        <w:rPr>
          <w:rFonts w:eastAsia="Times New Roman" w:cs="Times New Roman"/>
          <w:szCs w:val="24"/>
        </w:rPr>
        <w:t>κάνια, στην Ευρώπη και σε όλο τον κόσμο.</w:t>
      </w:r>
    </w:p>
    <w:p w14:paraId="5EA9154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Ευχαριστώ.</w:t>
      </w:r>
    </w:p>
    <w:p w14:paraId="5EA91549"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EA9154A" w14:textId="77777777" w:rsidR="000F46A4" w:rsidRDefault="00307FE8">
      <w:pPr>
        <w:spacing w:line="600" w:lineRule="auto"/>
        <w:ind w:firstLine="720"/>
        <w:jc w:val="both"/>
        <w:rPr>
          <w:rFonts w:eastAsia="Times New Roman" w:cs="Times New Roman"/>
          <w:szCs w:val="24"/>
        </w:rPr>
      </w:pPr>
      <w:r w:rsidRPr="00B57211">
        <w:rPr>
          <w:rFonts w:eastAsia="Times New Roman" w:cs="Times New Roman"/>
          <w:b/>
          <w:szCs w:val="24"/>
        </w:rPr>
        <w:t xml:space="preserve">ΠΡΟΕΔΡΟΣ (Νικόλαος Βούτσης): </w:t>
      </w:r>
      <w:r>
        <w:rPr>
          <w:rFonts w:eastAsia="Times New Roman" w:cs="Times New Roman"/>
          <w:szCs w:val="24"/>
        </w:rPr>
        <w:t>Ευχαριστώ πολύ.</w:t>
      </w:r>
    </w:p>
    <w:p w14:paraId="5EA9154B" w14:textId="77777777" w:rsidR="000F46A4" w:rsidRDefault="00307FE8">
      <w:pPr>
        <w:spacing w:line="600" w:lineRule="auto"/>
        <w:ind w:firstLine="720"/>
        <w:jc w:val="both"/>
        <w:rPr>
          <w:rFonts w:eastAsia="Times New Roman" w:cs="Times New Roman"/>
        </w:rPr>
      </w:pPr>
      <w:r w:rsidRPr="00E860FA">
        <w:rPr>
          <w:rFonts w:eastAsia="Times New Roman" w:cs="Times New Roman"/>
        </w:rPr>
        <w:t>Κυρίες και κύριοι συνάδελφοι, έχω την τιμή να ανακοινώσω στο Σώμα ότι τη συνεδρίασή μας παρακολουθούν από τα άνω δυ</w:t>
      </w:r>
      <w:r w:rsidRPr="00E860FA">
        <w:rPr>
          <w:rFonts w:eastAsia="Times New Roman" w:cs="Times New Roman"/>
        </w:rPr>
        <w:t>τικά θεωρεία, αφού προηγουμένως ξεναγήθηκαν στην έκθεση της αίθουσας «Ε</w:t>
      </w:r>
      <w:r>
        <w:rPr>
          <w:rFonts w:eastAsia="Times New Roman" w:cs="Times New Roman"/>
        </w:rPr>
        <w:t xml:space="preserve">ΛΕΥΘΕΡΙΟΣ </w:t>
      </w:r>
      <w:r w:rsidRPr="00E860FA">
        <w:rPr>
          <w:rFonts w:eastAsia="Times New Roman" w:cs="Times New Roman"/>
        </w:rPr>
        <w:t>Β</w:t>
      </w:r>
      <w:r>
        <w:rPr>
          <w:rFonts w:eastAsia="Times New Roman" w:cs="Times New Roman"/>
        </w:rPr>
        <w:t>ΕΝΙΖΕΛΟΣ</w:t>
      </w:r>
      <w:r w:rsidRPr="00E860FA">
        <w:rPr>
          <w:rFonts w:eastAsia="Times New Roman" w:cs="Times New Roman"/>
        </w:rPr>
        <w:t xml:space="preserve">» και ενημερώθηκαν για την ιστορία του κτηρίου και τον τρόπο οργάνωσης και λειτουργίας της Βουλής, </w:t>
      </w:r>
      <w:r>
        <w:rPr>
          <w:rFonts w:eastAsia="Times New Roman" w:cs="Times New Roman"/>
        </w:rPr>
        <w:t>δεκαεννιά παιδιά και οκτώ</w:t>
      </w:r>
      <w:r w:rsidRPr="00E860FA">
        <w:rPr>
          <w:rFonts w:eastAsia="Times New Roman" w:cs="Times New Roman"/>
        </w:rPr>
        <w:t xml:space="preserve"> συνοδοί τους από το </w:t>
      </w:r>
      <w:r>
        <w:rPr>
          <w:rFonts w:eastAsia="Times New Roman" w:cs="Times New Roman"/>
        </w:rPr>
        <w:t xml:space="preserve">Ορφανοτροφείο Θηλέων </w:t>
      </w:r>
      <w:r>
        <w:rPr>
          <w:rFonts w:eastAsia="Times New Roman" w:cs="Times New Roman"/>
        </w:rPr>
        <w:t>Θεσσαλονίκης «Η Μέλισσα»</w:t>
      </w:r>
      <w:r w:rsidRPr="00E860FA">
        <w:rPr>
          <w:rFonts w:eastAsia="Times New Roman" w:cs="Times New Roman"/>
        </w:rPr>
        <w:t xml:space="preserve">. </w:t>
      </w:r>
    </w:p>
    <w:p w14:paraId="5EA9154C" w14:textId="77777777" w:rsidR="000F46A4" w:rsidRDefault="00307FE8">
      <w:pPr>
        <w:spacing w:line="600" w:lineRule="auto"/>
        <w:ind w:firstLine="720"/>
        <w:jc w:val="both"/>
        <w:rPr>
          <w:rFonts w:eastAsia="Times New Roman" w:cs="Times New Roman"/>
        </w:rPr>
      </w:pPr>
      <w:r w:rsidRPr="00E860FA">
        <w:rPr>
          <w:rFonts w:eastAsia="Times New Roman" w:cs="Times New Roman"/>
        </w:rPr>
        <w:t xml:space="preserve">Η Βουλή </w:t>
      </w:r>
      <w:r>
        <w:rPr>
          <w:rFonts w:eastAsia="Times New Roman" w:cs="Times New Roman"/>
        </w:rPr>
        <w:t>σάς</w:t>
      </w:r>
      <w:r w:rsidRPr="00E860FA">
        <w:rPr>
          <w:rFonts w:eastAsia="Times New Roman" w:cs="Times New Roman"/>
        </w:rPr>
        <w:t xml:space="preserve"> καλωσορίζει. </w:t>
      </w:r>
    </w:p>
    <w:p w14:paraId="5EA9154D" w14:textId="77777777" w:rsidR="000F46A4" w:rsidRDefault="00307FE8">
      <w:pPr>
        <w:spacing w:line="600" w:lineRule="auto"/>
        <w:ind w:firstLine="720"/>
        <w:jc w:val="center"/>
        <w:rPr>
          <w:rFonts w:eastAsia="Times New Roman" w:cs="Times New Roman"/>
          <w:szCs w:val="24"/>
        </w:rPr>
      </w:pPr>
      <w:r w:rsidRPr="00E860FA">
        <w:rPr>
          <w:rFonts w:eastAsia="Times New Roman" w:cs="Times New Roman"/>
        </w:rPr>
        <w:t>(Χειροκροτήματα απ’ όλες τις πτέρυγες της Βουλής)</w:t>
      </w:r>
    </w:p>
    <w:p w14:paraId="5EA9154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Κύριε Σκρέκα, έχετε τον λόγο.</w:t>
      </w:r>
    </w:p>
    <w:p w14:paraId="5EA9154F"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Ευχαριστώ, κύριε Πρόεδρε.</w:t>
      </w:r>
    </w:p>
    <w:p w14:paraId="5EA9155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Θέλω να πω, κύριε Πρόεδρε, ότι δεν ευθυνόμαστε γι’ αυτά τα οποία καταλαβαίν</w:t>
      </w:r>
      <w:r>
        <w:rPr>
          <w:rFonts w:eastAsia="Times New Roman" w:cs="Times New Roman"/>
          <w:szCs w:val="24"/>
        </w:rPr>
        <w:t>ει ο κ. Κατρούγκαλος, αλλά ευθυνόμαστε γι’ αυτά τα οποία λέμε. Και όταν αναφερόμαστε στην απόφαση του Αρείου Πάγου, κύριε Κατρούγκαλε, δεν εννοούμε ότι δεσμεύει αυτή η απόφαση τα Σκόπια και καλό θα είναι να μην ακούγονται τέτοιες ανοησίες στη Βουλή των Ελλ</w:t>
      </w:r>
      <w:r>
        <w:rPr>
          <w:rFonts w:eastAsia="Times New Roman" w:cs="Times New Roman"/>
          <w:szCs w:val="24"/>
        </w:rPr>
        <w:t xml:space="preserve">ήνων. Ισχυριζόμαστε το γεγονός ότι με αυτή τη </w:t>
      </w:r>
      <w:r>
        <w:rPr>
          <w:rFonts w:eastAsia="Times New Roman" w:cs="Times New Roman"/>
          <w:szCs w:val="24"/>
        </w:rPr>
        <w:t>σ</w:t>
      </w:r>
      <w:r>
        <w:rPr>
          <w:rFonts w:eastAsia="Times New Roman" w:cs="Times New Roman"/>
          <w:szCs w:val="24"/>
        </w:rPr>
        <w:t>υμφωνία, την οποία θα πάει αύριο ο Υπουργός σας, ο κ. Κοτζιάς, να υπογράψει στις Πρέσπες, αναγνωρίζετε μακεδονικό έθνος που ομιλεί τη μακεδονική και αυτό ακριβώς είναι που έρχεται σε σύγκρουση με την κρίση του</w:t>
      </w:r>
      <w:r>
        <w:rPr>
          <w:rFonts w:eastAsia="Times New Roman" w:cs="Times New Roman"/>
          <w:szCs w:val="24"/>
        </w:rPr>
        <w:t xml:space="preserve"> Ανωτάτου Δικαστηρίου και προσβάλει τη δικαστική εξουσία. </w:t>
      </w:r>
    </w:p>
    <w:p w14:paraId="5EA91551"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A9155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είναι και η συζήτηση η οποία πρέπει να γίνει σήμερα, κυρίες και κύριοι Βουλευτές -γιατί έχουν ακουστεί πάρα πολλά και δεν θα ήθελα να επαναληφθώ, αν και θα αναγκαστώ- είναι για το τι πετυχαίνετε με αυτή τη Συμφωνία. Η πραγματικότητα είναι </w:t>
      </w:r>
      <w:r>
        <w:rPr>
          <w:rFonts w:eastAsia="Times New Roman" w:cs="Times New Roman"/>
          <w:szCs w:val="24"/>
        </w:rPr>
        <w:t xml:space="preserve">ότι με αυτή τη Συμφωνία συνομολογείτε και αποδέχεστε ότι υπάρχει στα βόρεια της Ελλάδας ένα έθνος που </w:t>
      </w:r>
      <w:r>
        <w:rPr>
          <w:rFonts w:eastAsia="Times New Roman" w:cs="Times New Roman"/>
          <w:szCs w:val="24"/>
        </w:rPr>
        <w:lastRenderedPageBreak/>
        <w:t>κατοικεί στα Σκόπια, το οποίο είναι έθνος Μακεδόνων και ομιλεί τη μακεδονική.</w:t>
      </w:r>
    </w:p>
    <w:p w14:paraId="5EA9155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Συγκεκριμένα: Στο άρθρο 7, παράγραφος 3, αναφέρεται ότι, αναφορικά με το δεύ</w:t>
      </w:r>
      <w:r>
        <w:rPr>
          <w:rFonts w:eastAsia="Times New Roman" w:cs="Times New Roman"/>
          <w:szCs w:val="24"/>
        </w:rPr>
        <w:t xml:space="preserve">τερο μέρος, δηλαδή με τα Σκόπια, με τους όρους «Μακεδονία» και «Μακεδόνες» νοούνται η επικράτεια, η γλώσσα, ο πληθυσμός, τα χαρακτηριστικά του πληθυσμού, που έχει τη δική του ιστορία, τον πολιτισμό και κληρονομιά. Με λίγα λόγια, αναφέρεστε ξεκάθαρα σε όλα </w:t>
      </w:r>
      <w:r>
        <w:rPr>
          <w:rFonts w:eastAsia="Times New Roman" w:cs="Times New Roman"/>
          <w:szCs w:val="24"/>
        </w:rPr>
        <w:t xml:space="preserve">αυτά τα συστατικά στοιχεία τα οποία ορίζουν και κατοχυρώνουν ένα έθνος. Αυτό είναι το μεγάλο πρόβλημα: Ότι έτσι ορίζεται το έθνος κοινωνιολογικά. Και το ξέρετε πολύ καλά. </w:t>
      </w:r>
    </w:p>
    <w:p w14:paraId="5EA9155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Τι ισχυρίζεστε, λοιπόν, κύριοι Βουλευτές; Ότι αυτή είναι μία καλή συμφωνία, ότι είνα</w:t>
      </w:r>
      <w:r>
        <w:rPr>
          <w:rFonts w:eastAsia="Times New Roman" w:cs="Times New Roman"/>
          <w:szCs w:val="24"/>
        </w:rPr>
        <w:t>ι η καλύτερη συμφωνία που θα μπορούσαμε να πετύχουμε. Και για ποιο λόγο το λέτε αυτό; Γιατί με αυτό τον τρόπο λέτε ότι θα βελτιωθούν οι σχέσεις φιλίας μεταξύ των χωρών, αλλά και οι σχέσεις συνεργασίας. Και σας ρωτώ το εξής: Από την επόμενη ημέρα θα υπάρχου</w:t>
      </w:r>
      <w:r>
        <w:rPr>
          <w:rFonts w:eastAsia="Times New Roman" w:cs="Times New Roman"/>
          <w:szCs w:val="24"/>
        </w:rPr>
        <w:t xml:space="preserve">ν τριβές, για παράδειγμα, σε ό,τι αφορά τα σχολικά βιβλία. Λέτε ότι θα υπάρξει διεπιστημονική επιτροπή, η οποία θα ερευνήσει τα βιβλία και των </w:t>
      </w:r>
      <w:r>
        <w:rPr>
          <w:rFonts w:eastAsia="Times New Roman" w:cs="Times New Roman"/>
          <w:szCs w:val="24"/>
        </w:rPr>
        <w:lastRenderedPageBreak/>
        <w:t>Σκοπίων, αλλά και των ελληνικών σχολείων, τα βιβλία δηλαδή της Ιστορίας που τα Ελληνόπουλα σήμερα διδάσκονται και</w:t>
      </w:r>
      <w:r>
        <w:rPr>
          <w:rFonts w:eastAsia="Times New Roman" w:cs="Times New Roman"/>
          <w:szCs w:val="24"/>
        </w:rPr>
        <w:t xml:space="preserve"> θα προσπαθήσουν να διακρίνουν αν υπάρχουν διάφορα αλυτρωτικά στοιχεία, τα οποία θα τα πάρουν.</w:t>
      </w:r>
    </w:p>
    <w:p w14:paraId="5EA9155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ρωτάω το εξής: Ποια είναι αυτά τα αλυτρωτικά στοιχεία που σήμερα περιλαμβάνονται στα ελληνικά σχολεία, που διδάσκονται τα Ελληνόπουλα, τα οποία πιστεύετε εσε</w:t>
      </w:r>
      <w:r>
        <w:rPr>
          <w:rFonts w:eastAsia="Times New Roman" w:cs="Times New Roman"/>
          <w:szCs w:val="24"/>
        </w:rPr>
        <w:t xml:space="preserve">ίς ότι θα πρέπει να απαλειφθούν; Γιατί δεν μιλάει ο Υπουργός Παιδείας, για να μας πει ποια είναι αυτά τα αλυτρωτικά στοιχεία κατά των Σκοπίων, που περιέχονται στα ελληνικά βιβλία; </w:t>
      </w:r>
    </w:p>
    <w:p w14:paraId="5EA9155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Να πω και το εξής, γιατί δεν ακούστηκε: Τι λέτε για τα σύμβολα; Στο άρθρο 8</w:t>
      </w:r>
      <w:r>
        <w:rPr>
          <w:rFonts w:eastAsia="Times New Roman" w:cs="Times New Roman"/>
          <w:szCs w:val="24"/>
        </w:rPr>
        <w:t xml:space="preserve">, παράγραφος 1, κυρίες και κύριοι Βουλευτές του ΣΥΡΙΖΑ, αναφέρεται συγκεκριμένα ότι –ακούστε, ακούστε τι υπογράφει ο κ. Κοτζιάς αύριο- </w:t>
      </w:r>
      <w:r w:rsidRPr="00BC6568">
        <w:rPr>
          <w:rFonts w:eastAsia="Times New Roman" w:cs="Times New Roman"/>
          <w:szCs w:val="24"/>
        </w:rPr>
        <w:t>το εξής: Εάν</w:t>
      </w:r>
      <w:r>
        <w:rPr>
          <w:rFonts w:eastAsia="Times New Roman" w:cs="Times New Roman"/>
          <w:szCs w:val="24"/>
        </w:rPr>
        <w:t xml:space="preserve"> οποιοδήποτε από τα μέρη, δηλαδή είτε η Ελληνική Δημοκρατία είτε τα Σκόπια, πιστεύουν ότι ένα ή περισσότερα σ</w:t>
      </w:r>
      <w:r>
        <w:rPr>
          <w:rFonts w:eastAsia="Times New Roman" w:cs="Times New Roman"/>
          <w:szCs w:val="24"/>
        </w:rPr>
        <w:t xml:space="preserve">ύμβολα, τα οποία συνιστούν μέρος της ιστορικής ή πολιτιστικής κληρονομιάς, χρησιμοποιείται από το άλλο μέρος, τότε θα απαιτήσει, θα ζητήσει να προβεί το άλλο μέρος στις κατάλληλες διορθωτικές ενέργειες. </w:t>
      </w:r>
    </w:p>
    <w:p w14:paraId="5EA9155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Ποια είναι τα σύμβολα που χρησιμοποιεί σήμερα η Ελλη</w:t>
      </w:r>
      <w:r>
        <w:rPr>
          <w:rFonts w:eastAsia="Times New Roman" w:cs="Times New Roman"/>
          <w:szCs w:val="24"/>
        </w:rPr>
        <w:t>νική Δημοκρατία, τα οποία θα πρέπει να αλλάξει μετά από απαίτηση των Σκοπιανών; Αυτά λέτε εσείς ότι συνιστούν μ</w:t>
      </w:r>
      <w:r>
        <w:rPr>
          <w:rFonts w:eastAsia="Times New Roman" w:cs="Times New Roman"/>
          <w:szCs w:val="24"/>
        </w:rPr>
        <w:t>ί</w:t>
      </w:r>
      <w:r>
        <w:rPr>
          <w:rFonts w:eastAsia="Times New Roman" w:cs="Times New Roman"/>
          <w:szCs w:val="24"/>
        </w:rPr>
        <w:t xml:space="preserve">α καλή συμφωνία για την Ελλάδα, όταν για πρώτη φορά εμφανίζεστε, συνομολογείτε ότι υπάρχει μακεδονικό έθνος στα βόρεια σύνορα; </w:t>
      </w:r>
      <w:r>
        <w:rPr>
          <w:rFonts w:eastAsia="Times New Roman" w:cs="Times New Roman"/>
          <w:szCs w:val="24"/>
        </w:rPr>
        <w:t>Π</w:t>
      </w:r>
      <w:r>
        <w:rPr>
          <w:rFonts w:eastAsia="Times New Roman" w:cs="Times New Roman"/>
          <w:szCs w:val="24"/>
        </w:rPr>
        <w:t xml:space="preserve">ιστεύετε ότι αυτό δεν θα προκαλέσει τίποτα στις επόμενες δεκαετίες και στις επόμενες γενιές των Ελλήνων; </w:t>
      </w:r>
      <w:r>
        <w:rPr>
          <w:rFonts w:eastAsia="Times New Roman" w:cs="Times New Roman"/>
          <w:szCs w:val="24"/>
        </w:rPr>
        <w:t>Π</w:t>
      </w:r>
      <w:r>
        <w:rPr>
          <w:rFonts w:eastAsia="Times New Roman" w:cs="Times New Roman"/>
          <w:szCs w:val="24"/>
        </w:rPr>
        <w:t>ιστεύετε με μία αγαθότητα και μία ελαφρότητα ότι όλα θα πάνε καλά;</w:t>
      </w:r>
    </w:p>
    <w:p w14:paraId="5EA9155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Λέτε ότι αυτή η συμφωνία είναι μία καλή συμφωνία, γιατί δείχνει ότι η Ελλάδα τέλος </w:t>
      </w:r>
      <w:r>
        <w:rPr>
          <w:rFonts w:eastAsia="Times New Roman" w:cs="Times New Roman"/>
          <w:szCs w:val="24"/>
        </w:rPr>
        <w:t>πάντων έχει καλή διάθεση και τέλος πάντων δεν φοβόμαστε τα Σκόπια. Είναι μία χώρα, η οποία είναι πολύ μικρή και δεν έχει ούτε οικονομική ούτε στρατιωτική δύναμη. Και σας ρωτάω το εξής, κύριε Υπουργέ: Τι θα πει η Τουρκία, όταν βλέπει την υποχωρητικότητα των</w:t>
      </w:r>
      <w:r>
        <w:rPr>
          <w:rFonts w:eastAsia="Times New Roman" w:cs="Times New Roman"/>
          <w:szCs w:val="24"/>
        </w:rPr>
        <w:t xml:space="preserve"> Ελλήνων απέναντι, όπως λέτε εσείς, σε μία πολύ μικρή χώρα; Τι θα διεκδικήσει αύριο; Πώς θα το εκλάβει η Τουρκία αυτό το οποίο εσείς κάνετε σήμερα;</w:t>
      </w:r>
    </w:p>
    <w:p w14:paraId="5EA9155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Η πραγματικότητα είναι ότι εδώ οι Βουλευτές που βρίσκονται στην παρούσα Βουλή…</w:t>
      </w:r>
    </w:p>
    <w:p w14:paraId="5EA9155A"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lastRenderedPageBreak/>
        <w:t xml:space="preserve">(Θόρυβος από την πτέρυγα του </w:t>
      </w:r>
      <w:r>
        <w:rPr>
          <w:rFonts w:eastAsia="Times New Roman" w:cs="Times New Roman"/>
          <w:szCs w:val="24"/>
        </w:rPr>
        <w:t>ΣΥΡΙΖΑ)</w:t>
      </w:r>
    </w:p>
    <w:p w14:paraId="5EA9155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Δεν χρειάζεται να διακόπτετε. Ακούστε λιγάκι γιατί θα κληθείτε να ψηφίσετε και εσείς του ΣΥΡΙΖΑ και των ΑΝΕΛ, οι οποίοι έχουν εξαφανιστεί. </w:t>
      </w:r>
    </w:p>
    <w:p w14:paraId="5EA9155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σας προκαλώ, κυρίες και κύριοι Βουλευτές των ΑΝΕΛ. Εσείς λέγατε ότι αυτή η συμφωνία δεν πρέπει να περάσε</w:t>
      </w:r>
      <w:r>
        <w:rPr>
          <w:rFonts w:eastAsia="Times New Roman" w:cs="Times New Roman"/>
          <w:szCs w:val="24"/>
        </w:rPr>
        <w:t xml:space="preserve">ι. Το ξέρετε ότι αν αυτή η συμφωνία επικυρωθεί αύριο με την υπογραφή του κ. Κοτζιά, δεν μπορεί να αλλάξει. Και γιατί δεν μπορεί να αλλάξει; </w:t>
      </w:r>
    </w:p>
    <w:p w14:paraId="5EA9155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EA9155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5EA9155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Γιατ</w:t>
      </w:r>
      <w:r>
        <w:rPr>
          <w:rFonts w:eastAsia="Times New Roman" w:cs="Times New Roman"/>
          <w:szCs w:val="24"/>
        </w:rPr>
        <w:t xml:space="preserve">ί στο άρθρο 1, παράγραφος 4, λέει ότι μόλις το δεύτερο μέρος προχωρήσει σε όλα αυτά τα οποία υποχρεούται να κάνει –αλλαγή συνταγματική κ.λπ.-, το πρώτο μέρος, δηλαδή η Ελληνική Δημοκρατία, θα πρέπει να κυρώσει άμεσα την παρούσα </w:t>
      </w:r>
      <w:r>
        <w:rPr>
          <w:rFonts w:eastAsia="Times New Roman" w:cs="Times New Roman"/>
          <w:szCs w:val="24"/>
        </w:rPr>
        <w:t>σ</w:t>
      </w:r>
      <w:r>
        <w:rPr>
          <w:rFonts w:eastAsia="Times New Roman" w:cs="Times New Roman"/>
          <w:szCs w:val="24"/>
        </w:rPr>
        <w:t>υμφωνία. Και τι θα γίνει αν</w:t>
      </w:r>
      <w:r>
        <w:rPr>
          <w:rFonts w:eastAsia="Times New Roman" w:cs="Times New Roman"/>
          <w:szCs w:val="24"/>
        </w:rPr>
        <w:t xml:space="preserve"> δεν την κυρώσει άμεσα; Γιατί δεν ακούστηκε αυτό; Δεσμεύεται από το άρθρο 19, παράγραφος </w:t>
      </w:r>
      <w:r>
        <w:rPr>
          <w:rFonts w:eastAsia="Times New Roman" w:cs="Times New Roman"/>
          <w:szCs w:val="24"/>
        </w:rPr>
        <w:lastRenderedPageBreak/>
        <w:t>3, ότι αυτοί οι οποίοι αισθάνονται ότι προσβάλλονται, δηλαδή το άλλο μέρος, τα Σκόπια, που θα θεωρεί ότι η Ελληνική Δημοκρατία αθετεί ουσιώδη λόγο αυτής της συμφωνίας,</w:t>
      </w:r>
      <w:r>
        <w:rPr>
          <w:rFonts w:eastAsia="Times New Roman" w:cs="Times New Roman"/>
          <w:szCs w:val="24"/>
        </w:rPr>
        <w:t xml:space="preserve"> μπορούν να προσφύγουν στα Διεθνή Δικαστήρια.</w:t>
      </w:r>
    </w:p>
    <w:p w14:paraId="5EA9156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Με αυτή τη </w:t>
      </w:r>
      <w:r>
        <w:rPr>
          <w:rFonts w:eastAsia="Times New Roman" w:cs="Times New Roman"/>
          <w:szCs w:val="24"/>
        </w:rPr>
        <w:t>σ</w:t>
      </w:r>
      <w:r>
        <w:rPr>
          <w:rFonts w:eastAsia="Times New Roman" w:cs="Times New Roman"/>
          <w:szCs w:val="24"/>
        </w:rPr>
        <w:t>υμφωνία, κυρίες και κύριοι Βουλευτές, αν περάσει, δεσμεύετε την Ελλάδα για οποιαδήποτε διαφορά έχει με τα Σκόπια να προσφεύγει στα Διεθνή Δικαστήρια. Αυτό κάνετε.</w:t>
      </w:r>
    </w:p>
    <w:p w14:paraId="5EA91561"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w:t>
      </w:r>
      <w:r>
        <w:rPr>
          <w:rFonts w:eastAsia="Times New Roman" w:cs="Times New Roman"/>
          <w:szCs w:val="24"/>
        </w:rPr>
        <w:t xml:space="preserve">λώ, κλείστε. </w:t>
      </w:r>
    </w:p>
    <w:p w14:paraId="5EA91562"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Τελειώνω, κύριε Πρόεδρε.  </w:t>
      </w:r>
    </w:p>
    <w:p w14:paraId="5EA9156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 μόνος τρόπος, κυρίες και κύριοι Βουλευτές των ΑΝΕΛ, για να μην περάσει αυτή η συμφωνία, με την οποία δεν συμφωνείτε, όπως λέτε, είναι να υποστηρίξετε την πρόταση δυσπιστίας της Νέας Δημοκρατί</w:t>
      </w:r>
      <w:r>
        <w:rPr>
          <w:rFonts w:eastAsia="Times New Roman" w:cs="Times New Roman"/>
          <w:szCs w:val="24"/>
        </w:rPr>
        <w:t xml:space="preserve">ας για να μην παραμείνει αυτή η Κυβέρνηση στην εξουσία και να μην μπορέσει ο κ. Κοτζιάς αύριο να υπογράψει αυτή τη διεθνή </w:t>
      </w:r>
      <w:r>
        <w:rPr>
          <w:rFonts w:eastAsia="Times New Roman" w:cs="Times New Roman"/>
          <w:szCs w:val="24"/>
        </w:rPr>
        <w:t>σ</w:t>
      </w:r>
      <w:r>
        <w:rPr>
          <w:rFonts w:eastAsia="Times New Roman" w:cs="Times New Roman"/>
          <w:szCs w:val="24"/>
        </w:rPr>
        <w:t>υνθήκη, που θα δεσμεύσει τα παιδιά, τα αγέννητα παιδιά μας</w:t>
      </w:r>
    </w:p>
    <w:p w14:paraId="5EA91564"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Ευχαριστώ πολύ.</w:t>
      </w:r>
    </w:p>
    <w:p w14:paraId="5EA91565"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ΣΚΡΕΚΑΣ:</w:t>
      </w:r>
      <w:r>
        <w:rPr>
          <w:rFonts w:eastAsia="Times New Roman" w:cs="Times New Roman"/>
          <w:szCs w:val="24"/>
        </w:rPr>
        <w:t xml:space="preserve"> Δεν έχε</w:t>
      </w:r>
      <w:r>
        <w:rPr>
          <w:rFonts w:eastAsia="Times New Roman" w:cs="Times New Roman"/>
          <w:szCs w:val="24"/>
        </w:rPr>
        <w:t>τε κανένα άλλοθι και δεν μπορείτε να κρύβεστε από αυτό.</w:t>
      </w:r>
    </w:p>
    <w:p w14:paraId="5EA9156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Σας καλούμε να αναλογιστείτε την ευθύνη σας και να στηρίξετε την πρόταση δυσπιστίας, την οποία εγώ υποστηρίζω με όλη μου την ψυχή και την καρδιά.</w:t>
      </w:r>
    </w:p>
    <w:p w14:paraId="5EA9156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Ευχαριστώ.</w:t>
      </w:r>
    </w:p>
    <w:p w14:paraId="5EA91568" w14:textId="77777777" w:rsidR="000F46A4" w:rsidRDefault="00307FE8">
      <w:pPr>
        <w:spacing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w:t>
      </w:r>
      <w:r w:rsidRPr="00DD23C4">
        <w:rPr>
          <w:rFonts w:eastAsia="Times New Roman" w:cs="Times New Roman"/>
          <w:szCs w:val="24"/>
        </w:rPr>
        <w:t>μοκρατίας)</w:t>
      </w:r>
    </w:p>
    <w:p w14:paraId="5EA91569"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Κύριε Πρόεδρε, μπορώ να έχω τον λόγο;</w:t>
      </w:r>
    </w:p>
    <w:p w14:paraId="5EA9156A" w14:textId="77777777" w:rsidR="000F46A4" w:rsidRDefault="00307FE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Κύριε Κατρούγκαλε, να ακούσουμε άλλον έναν ομιλητή; Θέλετε κάτι;</w:t>
      </w:r>
    </w:p>
    <w:p w14:paraId="5EA9156B"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Κύριε Πρόεδρε, θα ήθελα τον λόγο γιατί είναι κάτι επίκαιρο και θα είναι για πολύ λίγο.</w:t>
      </w:r>
    </w:p>
    <w:p w14:paraId="5EA9156C" w14:textId="77777777" w:rsidR="000F46A4" w:rsidRDefault="00307FE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Αν είναι κάτι προς διευκρίνιση, όχι προς αντιπαράθεση.</w:t>
      </w:r>
    </w:p>
    <w:p w14:paraId="5EA9156D"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ΓΕΩΡΓΙΟΣ ΚΑΤΡΟΥΓΚΑΛΟΣ (Αναπληρωτής Υπουργός Εξωτερικών):</w:t>
      </w:r>
      <w:r>
        <w:rPr>
          <w:rFonts w:eastAsia="Times New Roman" w:cs="Times New Roman"/>
          <w:szCs w:val="24"/>
        </w:rPr>
        <w:t xml:space="preserve"> Προς διευκρίνιση, κύριε Πρό</w:t>
      </w:r>
      <w:r>
        <w:rPr>
          <w:rFonts w:eastAsia="Times New Roman" w:cs="Times New Roman"/>
          <w:szCs w:val="24"/>
        </w:rPr>
        <w:t>εδρε.</w:t>
      </w:r>
    </w:p>
    <w:p w14:paraId="5EA9156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Κυρίως για λόγους οίκτου, ήθελα να σας δώσω τη δυνατότητα να αντιληφθείτε τι λέτε για την απόφαση του Αρείου Πάγου.</w:t>
      </w:r>
    </w:p>
    <w:p w14:paraId="5EA9156F"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Οίκτου; </w:t>
      </w:r>
    </w:p>
    <w:p w14:paraId="5EA91570" w14:textId="77777777" w:rsidR="000F46A4" w:rsidRDefault="00307FE8">
      <w:pPr>
        <w:spacing w:line="600" w:lineRule="auto"/>
        <w:ind w:firstLine="720"/>
        <w:jc w:val="both"/>
        <w:rPr>
          <w:rFonts w:eastAsia="Times New Roman" w:cs="Times New Roman"/>
          <w:szCs w:val="24"/>
        </w:rPr>
      </w:pPr>
      <w:r w:rsidRPr="00F1235D">
        <w:rPr>
          <w:rFonts w:eastAsia="Times New Roman"/>
          <w:b/>
          <w:bCs/>
        </w:rPr>
        <w:t>ΓΕΩΡΓΙΟΣ ΚΑΤΡΟΥΓΚΑΛΟΣ (Αναπληρωτής Υπουργός Εξωτερικών):</w:t>
      </w:r>
      <w:r w:rsidRPr="00F1235D">
        <w:rPr>
          <w:rFonts w:eastAsia="Times New Roman" w:cs="Times New Roman"/>
          <w:szCs w:val="24"/>
        </w:rPr>
        <w:t xml:space="preserve"> </w:t>
      </w:r>
      <w:r>
        <w:rPr>
          <w:rFonts w:eastAsia="Times New Roman" w:cs="Times New Roman"/>
          <w:szCs w:val="24"/>
        </w:rPr>
        <w:t xml:space="preserve">Το 2000 και το 2009 ελληνικές κυβερνήσεις που δεν </w:t>
      </w:r>
      <w:r>
        <w:rPr>
          <w:rFonts w:eastAsia="Times New Roman" w:cs="Times New Roman"/>
          <w:szCs w:val="24"/>
        </w:rPr>
        <w:t>ήταν δικές μας, ήταν του ΠΑΣΟΚ και της Νέας Δημοκρατίας, ενώπιον του Συμβουλίου της Ευρώπης και εν</w:t>
      </w:r>
      <w:r>
        <w:rPr>
          <w:rFonts w:eastAsia="Times New Roman" w:cs="Times New Roman"/>
          <w:szCs w:val="24"/>
        </w:rPr>
        <w:t xml:space="preserve"> </w:t>
      </w:r>
      <w:r>
        <w:rPr>
          <w:rFonts w:eastAsia="Times New Roman" w:cs="Times New Roman"/>
          <w:szCs w:val="24"/>
        </w:rPr>
        <w:t>όψει καταδικαστικών αποφάσεων της Ελλάδας για την απόφαση αυτή από το Ευρωπαϊκό Δικαστήριο Δικαιωμάτων του Ανθρώπου, μίλησαν για δικαστικό σφάλμα.</w:t>
      </w:r>
    </w:p>
    <w:p w14:paraId="5EA9157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Σας διαβάζ</w:t>
      </w:r>
      <w:r>
        <w:rPr>
          <w:rFonts w:eastAsia="Times New Roman" w:cs="Times New Roman"/>
          <w:szCs w:val="24"/>
        </w:rPr>
        <w:t xml:space="preserve">ω έκθεση του Τόμας Χάμαρμπεργκ, Επιτρόπου για τα Ανθρώπινα Δικαιώματα στο Συμβούλιο της Ευρώπης, 19-2-2009: «Η Ελληνική Κυβέρνηση παραδέχθηκε στο Συμβούλιο Υπουργών της Ευρωπαϊκής Επιτροπής το 2000 ότι στο εξής, </w:t>
      </w:r>
      <w:r>
        <w:rPr>
          <w:rFonts w:eastAsia="Times New Roman" w:cs="Times New Roman"/>
          <w:szCs w:val="24"/>
        </w:rPr>
        <w:lastRenderedPageBreak/>
        <w:t>δεδομένης της άμεσης επίδρασης των αποφάσεων</w:t>
      </w:r>
      <w:r>
        <w:rPr>
          <w:rFonts w:eastAsia="Times New Roman" w:cs="Times New Roman"/>
          <w:szCs w:val="24"/>
        </w:rPr>
        <w:t xml:space="preserve"> του Ευρωπαϊκού Δικαστηρίου στην ελληνική νομοθεσία, τα ελληνικά δικαστήρια δεν θα παραλείψουν να προλάβουν στο εξής αυτού του είδους δικαστικά σφάλματα, στα οποία οφείλεται η παράβαση που διαπιστώθηκε σε αυτή την υπόθεση».</w:t>
      </w:r>
    </w:p>
    <w:p w14:paraId="5EA9157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Σας λέω, λοιπόν…</w:t>
      </w:r>
    </w:p>
    <w:p w14:paraId="5EA91573" w14:textId="77777777" w:rsidR="000F46A4" w:rsidRDefault="00307FE8">
      <w:pPr>
        <w:spacing w:line="600" w:lineRule="auto"/>
        <w:ind w:firstLine="709"/>
        <w:jc w:val="center"/>
        <w:rPr>
          <w:rFonts w:eastAsia="Times New Roman" w:cs="Times New Roman"/>
          <w:szCs w:val="24"/>
        </w:rPr>
      </w:pPr>
      <w:r w:rsidRPr="004E60FA">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w:t>
      </w:r>
      <w:r>
        <w:rPr>
          <w:rFonts w:eastAsia="Times New Roman" w:cs="Times New Roman"/>
          <w:szCs w:val="24"/>
        </w:rPr>
        <w:t>αρτυρίες</w:t>
      </w:r>
      <w:r w:rsidRPr="004E60FA">
        <w:rPr>
          <w:rFonts w:eastAsia="Times New Roman" w:cs="Times New Roman"/>
          <w:szCs w:val="24"/>
        </w:rPr>
        <w:t xml:space="preserve"> </w:t>
      </w:r>
      <w:r>
        <w:rPr>
          <w:rFonts w:eastAsia="Times New Roman" w:cs="Times New Roman"/>
          <w:szCs w:val="24"/>
        </w:rPr>
        <w:t>από την πτέρυγα της Νέας Δημοκρατίας</w:t>
      </w:r>
      <w:r w:rsidRPr="004E60FA">
        <w:rPr>
          <w:rFonts w:eastAsia="Times New Roman" w:cs="Times New Roman"/>
          <w:szCs w:val="24"/>
        </w:rPr>
        <w:t>)</w:t>
      </w:r>
    </w:p>
    <w:p w14:paraId="5EA9157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Είχαμε επανειλημμένες αποφάσεις, πολλαπλή λαθροθηρία.</w:t>
      </w:r>
    </w:p>
    <w:p w14:paraId="5EA91575"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Τι ημερομηνία είναι αυτό;</w:t>
      </w:r>
    </w:p>
    <w:p w14:paraId="5EA91576"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Πολλαπλή λαθροθηρία!</w:t>
      </w:r>
    </w:p>
    <w:p w14:paraId="5EA91577"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Πότε είναι αυτό</w:t>
      </w:r>
      <w:r>
        <w:rPr>
          <w:rFonts w:eastAsia="Times New Roman" w:cs="Times New Roman"/>
          <w:szCs w:val="24"/>
        </w:rPr>
        <w:t>;</w:t>
      </w:r>
    </w:p>
    <w:p w14:paraId="5EA91578"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Αφενός η απόφαση του Αρείου Πάγου δεν αναφερόταν παρά μόνο στην αναγνώριση του </w:t>
      </w:r>
      <w:r>
        <w:rPr>
          <w:rFonts w:eastAsia="Times New Roman" w:cs="Times New Roman"/>
          <w:szCs w:val="24"/>
        </w:rPr>
        <w:t>π</w:t>
      </w:r>
      <w:r>
        <w:rPr>
          <w:rFonts w:eastAsia="Times New Roman" w:cs="Times New Roman"/>
          <w:szCs w:val="24"/>
        </w:rPr>
        <w:t>ρωτοδικείου.</w:t>
      </w:r>
    </w:p>
    <w:p w14:paraId="5EA91579"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Είναι άλλη απόφαση. Λες ψέματα.</w:t>
      </w:r>
    </w:p>
    <w:p w14:paraId="5EA9157A"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Η απόφαση είναι του 2009.</w:t>
      </w:r>
    </w:p>
    <w:p w14:paraId="5EA9157B" w14:textId="77777777" w:rsidR="000F46A4" w:rsidRDefault="00307FE8">
      <w:pPr>
        <w:spacing w:line="600" w:lineRule="auto"/>
        <w:ind w:firstLine="720"/>
        <w:jc w:val="both"/>
        <w:rPr>
          <w:rFonts w:eastAsia="Times New Roman" w:cs="Times New Roman"/>
          <w:szCs w:val="24"/>
        </w:rPr>
      </w:pPr>
      <w:r w:rsidRPr="00E916F3">
        <w:rPr>
          <w:rFonts w:eastAsia="Times New Roman" w:cs="Times New Roman"/>
          <w:b/>
          <w:szCs w:val="24"/>
        </w:rPr>
        <w:t>ΠΡΟΕΔΡ</w:t>
      </w:r>
      <w:r w:rsidRPr="00E916F3">
        <w:rPr>
          <w:rFonts w:eastAsia="Times New Roman" w:cs="Times New Roman"/>
          <w:b/>
          <w:szCs w:val="24"/>
        </w:rPr>
        <w:t>ΟΣ (Νικόλαος Βούτσης):</w:t>
      </w:r>
      <w:r w:rsidRPr="00E916F3">
        <w:rPr>
          <w:rFonts w:eastAsia="Times New Roman" w:cs="Times New Roman"/>
          <w:szCs w:val="24"/>
        </w:rPr>
        <w:t xml:space="preserve"> </w:t>
      </w:r>
      <w:r>
        <w:rPr>
          <w:rFonts w:eastAsia="Times New Roman" w:cs="Times New Roman"/>
          <w:szCs w:val="24"/>
        </w:rPr>
        <w:t>Καλώς.</w:t>
      </w:r>
    </w:p>
    <w:p w14:paraId="5EA9157C"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Δεύτερον, εξακολουθείτε να παραχαράσσετε το νόημα που δεν αναφέρεται σε μακεδονικό έθνος. Λίγη σεμνότητα και σεβασμός στις δικές σας πράξεις και τις παραβάσεις.</w:t>
      </w:r>
    </w:p>
    <w:p w14:paraId="5EA9157D"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ΒΡΟΥΤΣΗΣ:</w:t>
      </w:r>
      <w:r>
        <w:rPr>
          <w:rFonts w:eastAsia="Times New Roman" w:cs="Times New Roman"/>
          <w:szCs w:val="24"/>
        </w:rPr>
        <w:t xml:space="preserve"> Δώστε του κ. Κυριαζίδη την απόφαση. Το 2009 είναι η απόφαση.</w:t>
      </w:r>
    </w:p>
    <w:p w14:paraId="5EA9157E" w14:textId="77777777" w:rsidR="000F46A4" w:rsidRDefault="00307FE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Κύριε Υπουργέ, ευχαριστώ.</w:t>
      </w:r>
    </w:p>
    <w:p w14:paraId="5EA9157F"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Μελετήστε την απόφαση.</w:t>
      </w:r>
    </w:p>
    <w:p w14:paraId="5EA91580"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Σε οικτίρουμε.</w:t>
      </w:r>
    </w:p>
    <w:p w14:paraId="5EA91581" w14:textId="77777777" w:rsidR="000F46A4" w:rsidRDefault="00307FE8">
      <w:pPr>
        <w:spacing w:line="600" w:lineRule="auto"/>
        <w:ind w:firstLine="720"/>
        <w:jc w:val="both"/>
        <w:rPr>
          <w:rFonts w:eastAsia="Times New Roman" w:cs="Times New Roman"/>
          <w:szCs w:val="24"/>
        </w:rPr>
      </w:pPr>
      <w:r w:rsidRPr="00352CBB">
        <w:rPr>
          <w:rFonts w:eastAsia="Times New Roman" w:cs="Times New Roman"/>
          <w:b/>
          <w:szCs w:val="24"/>
        </w:rPr>
        <w:t xml:space="preserve">ΠΡΟΕΔΡΟΣ (Νικόλαος Βούτσης): </w:t>
      </w:r>
      <w:r>
        <w:rPr>
          <w:rFonts w:eastAsia="Times New Roman" w:cs="Times New Roman"/>
          <w:szCs w:val="24"/>
        </w:rPr>
        <w:t xml:space="preserve">Παραλάβατε το </w:t>
      </w:r>
      <w:r>
        <w:rPr>
          <w:rFonts w:eastAsia="Times New Roman" w:cs="Times New Roman"/>
          <w:szCs w:val="24"/>
        </w:rPr>
        <w:t>χαρτί από τον κ. Κυριαζίδη. Μελετήστε το.</w:t>
      </w:r>
    </w:p>
    <w:p w14:paraId="5EA9158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Θα το μελετήσει ο Υπουργός.</w:t>
      </w:r>
    </w:p>
    <w:p w14:paraId="5EA91583"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Συγγνώμη, μου φέρνουν απόφαση του 2009. Και το 2015 είχαμε άλλη καταδίκη. Διαβάστε τα, ενημερωθείτε. Να ντρέπεστε για αυτά που έχ</w:t>
      </w:r>
      <w:r>
        <w:rPr>
          <w:rFonts w:eastAsia="Times New Roman" w:cs="Times New Roman"/>
          <w:szCs w:val="24"/>
        </w:rPr>
        <w:t>ετε κάνει, να μην υπερηφανεύεστε.</w:t>
      </w:r>
    </w:p>
    <w:p w14:paraId="5EA91584" w14:textId="77777777" w:rsidR="000F46A4" w:rsidRDefault="00307FE8">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5EA91585"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Εσύ να ντρέπεσαι!</w:t>
      </w:r>
      <w:r w:rsidRPr="0065540F">
        <w:rPr>
          <w:rFonts w:eastAsia="Times New Roman" w:cs="Times New Roman"/>
          <w:b/>
          <w:szCs w:val="24"/>
        </w:rPr>
        <w:t xml:space="preserve"> </w:t>
      </w:r>
      <w:r>
        <w:rPr>
          <w:rFonts w:eastAsia="Times New Roman" w:cs="Times New Roman"/>
          <w:szCs w:val="24"/>
        </w:rPr>
        <w:t>Πράγματι σε οικτίρουμε.</w:t>
      </w:r>
    </w:p>
    <w:p w14:paraId="5EA91586" w14:textId="77777777" w:rsidR="000F46A4" w:rsidRDefault="00307FE8">
      <w:pPr>
        <w:spacing w:line="600" w:lineRule="auto"/>
        <w:ind w:firstLine="709"/>
        <w:jc w:val="center"/>
        <w:rPr>
          <w:rFonts w:eastAsia="Times New Roman" w:cs="Times New Roman"/>
          <w:szCs w:val="24"/>
        </w:rPr>
      </w:pPr>
      <w:r w:rsidRPr="004E60FA">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w:t>
      </w:r>
      <w:r w:rsidRPr="004E60FA">
        <w:rPr>
          <w:rFonts w:eastAsia="Times New Roman" w:cs="Times New Roman"/>
          <w:szCs w:val="24"/>
        </w:rPr>
        <w:t xml:space="preserve"> </w:t>
      </w:r>
      <w:r>
        <w:rPr>
          <w:rFonts w:eastAsia="Times New Roman" w:cs="Times New Roman"/>
          <w:szCs w:val="24"/>
        </w:rPr>
        <w:t>από την πτέρυγα της Νέας Δημοκρατίας</w:t>
      </w:r>
      <w:r w:rsidRPr="004E60FA">
        <w:rPr>
          <w:rFonts w:eastAsia="Times New Roman" w:cs="Times New Roman"/>
          <w:szCs w:val="24"/>
        </w:rPr>
        <w:t>)</w:t>
      </w:r>
    </w:p>
    <w:p w14:paraId="5EA91587"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Δεν την ξέρετε, κύριε Κυριαζίδη; Πώς του ξέφυγε του κ. Κυριαζίδη;</w:t>
      </w:r>
    </w:p>
    <w:p w14:paraId="5EA91588" w14:textId="77777777" w:rsidR="000F46A4" w:rsidRDefault="00307FE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Ωραία. Αντηλλάγησαν τα σχετικά.</w:t>
      </w:r>
    </w:p>
    <w:p w14:paraId="5EA9158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Κύριε Βαγιωνά, έχετε τον λόγο.</w:t>
      </w:r>
      <w:r w:rsidRPr="008E49D7">
        <w:rPr>
          <w:rFonts w:eastAsia="Times New Roman" w:cs="Times New Roman"/>
          <w:szCs w:val="24"/>
        </w:rPr>
        <w:t xml:space="preserve"> </w:t>
      </w:r>
      <w:r>
        <w:rPr>
          <w:rFonts w:eastAsia="Times New Roman" w:cs="Times New Roman"/>
          <w:szCs w:val="24"/>
        </w:rPr>
        <w:t>Ύστερα ακολουθεί ο κ. Σηφάκης αμέσως μετά το κ. Βαγιωνά.</w:t>
      </w:r>
    </w:p>
    <w:p w14:paraId="5EA9158A" w14:textId="77777777" w:rsidR="000F46A4" w:rsidRDefault="00307FE8">
      <w:pPr>
        <w:spacing w:line="600" w:lineRule="auto"/>
        <w:ind w:firstLine="709"/>
        <w:jc w:val="center"/>
        <w:rPr>
          <w:rFonts w:eastAsia="Times New Roman" w:cs="Times New Roman"/>
          <w:szCs w:val="24"/>
        </w:rPr>
      </w:pPr>
      <w:r w:rsidRPr="004E60FA">
        <w:rPr>
          <w:rFonts w:eastAsia="Times New Roman" w:cs="Times New Roman"/>
          <w:szCs w:val="24"/>
        </w:rPr>
        <w:lastRenderedPageBreak/>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w:t>
      </w:r>
      <w:r w:rsidRPr="004E60FA">
        <w:rPr>
          <w:rFonts w:eastAsia="Times New Roman" w:cs="Times New Roman"/>
          <w:szCs w:val="24"/>
        </w:rPr>
        <w:t xml:space="preserve"> </w:t>
      </w:r>
      <w:r>
        <w:rPr>
          <w:rFonts w:eastAsia="Times New Roman" w:cs="Times New Roman"/>
          <w:szCs w:val="24"/>
        </w:rPr>
        <w:t xml:space="preserve">από την πτέρυγα </w:t>
      </w:r>
      <w:r>
        <w:rPr>
          <w:rFonts w:eastAsia="Times New Roman" w:cs="Times New Roman"/>
          <w:szCs w:val="24"/>
        </w:rPr>
        <w:t>της Νέας Δημοκρατίας</w:t>
      </w:r>
      <w:r w:rsidRPr="004E60FA">
        <w:rPr>
          <w:rFonts w:eastAsia="Times New Roman" w:cs="Times New Roman"/>
          <w:szCs w:val="24"/>
        </w:rPr>
        <w:t>)</w:t>
      </w:r>
    </w:p>
    <w:p w14:paraId="5EA9158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Παρακαλώ, κάντε ησυχία. Μην αντιδικείτε. Μετά τον κ. Σηφάκη θα είναι ο κ. Παναγιωτόπουλος, θα μιλήσει ο κ. Παππάς και μετά ο κ. Κόνσολας.</w:t>
      </w:r>
    </w:p>
    <w:p w14:paraId="5EA9158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Παρακαλώ, κύριε Βαγιωνά, έχετε τον λόγο.</w:t>
      </w:r>
    </w:p>
    <w:p w14:paraId="5EA9158D"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Κύριε Πρόεδρε, κύριοι Υπουργοί, αγαπ</w:t>
      </w:r>
      <w:r>
        <w:rPr>
          <w:rFonts w:eastAsia="Times New Roman" w:cs="Times New Roman"/>
          <w:szCs w:val="24"/>
        </w:rPr>
        <w:t xml:space="preserve">ητοί συνάδελφοι, από τα πέντε λεπτά το μισό θα το αφιερώσω στην τάξη που πρέπει να υπάρχει στη Βουλή και ιδιαίτερα στο Προεδρείο της Βουλής. Όταν λέμε επτά λεπτά, εννοούμε επτά, δεν εννοούμε δέκα ούτε δεκαπέντε. Όταν λέμε πέντε λεπτά -σας αφιερώνω και σας </w:t>
      </w:r>
      <w:r>
        <w:rPr>
          <w:rFonts w:eastAsia="Times New Roman" w:cs="Times New Roman"/>
          <w:szCs w:val="24"/>
        </w:rPr>
        <w:t>παρακαλώ από τον χρόνο που είναι καθορισμένος- να δίνετε δύο λεπτά, αλλά μετά θα κλείνει το μικρόφωνο. Δεν μπορούμε να έχουμε Βουλευτές πολλών ταχυτήτων. Είναι όμοιοι και ίσοι.</w:t>
      </w:r>
    </w:p>
    <w:p w14:paraId="5EA9158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Έρχομαι στο θέμα. Μετά την ωραία ιστορία της Μακεδονίας, που είπε πολύ γλαφυρά </w:t>
      </w:r>
      <w:r>
        <w:rPr>
          <w:rFonts w:eastAsia="Times New Roman" w:cs="Times New Roman"/>
          <w:szCs w:val="24"/>
        </w:rPr>
        <w:t xml:space="preserve">ο συνάδελφος κ. Κώστας Τασούλας, έρχομαι εκεί που σταμάτησε. Πού σταμάτησε; Σταμάτησε </w:t>
      </w:r>
      <w:r>
        <w:rPr>
          <w:rFonts w:eastAsia="Times New Roman" w:cs="Times New Roman"/>
          <w:szCs w:val="24"/>
        </w:rPr>
        <w:lastRenderedPageBreak/>
        <w:t>στο 1944, όταν η Ομόσπονδη Γιουγκοσλαβία είχε διαλυθεί και τότε τα έξι ομόσπονδα κράτη πήραν τα ονόματά τους. Η χώρα των Σκοπίων πήρε το όνομα «Μακεδονία». Ο κ. Γκλιγκόρο</w:t>
      </w:r>
      <w:r>
        <w:rPr>
          <w:rFonts w:eastAsia="Times New Roman" w:cs="Times New Roman"/>
          <w:szCs w:val="24"/>
        </w:rPr>
        <w:t>φ είπε: «Εμείς είμαστε Σλάβοι, δεν είμαστε Μακεδόνες».</w:t>
      </w:r>
    </w:p>
    <w:p w14:paraId="5EA9158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φθάνω σε όλα αυτά που ακούστηκαν από διάφορους καθηγητές, διάφορους μύθους, διάφορα παραμύθια της Χαλιμάς, κι ας μου επιτραπεί αυτή η έκφραση. Δεν συνηθίζω να λέω βαριές κουβέντες, όπως «ντροπή σας</w:t>
      </w:r>
      <w:r>
        <w:rPr>
          <w:rFonts w:eastAsia="Times New Roman" w:cs="Times New Roman"/>
          <w:szCs w:val="24"/>
        </w:rPr>
        <w:t xml:space="preserve">», πολλώ δε μάλλον «προδότες» και «προδότριες». Είναι αστεία πράγματα, όταν μιλάμε για εθνικά θέματα. </w:t>
      </w:r>
    </w:p>
    <w:p w14:paraId="5EA9159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Θέλω να δικαιολογήσω τη συμμετοχή μου στο αίτημα για πρόταση δυσπιστίας, πρόταση μομφής, που την καλλιέργησα από την Τετάρτη, γιατί είδα ότι την προσεχή </w:t>
      </w:r>
      <w:r>
        <w:rPr>
          <w:rFonts w:eastAsia="Times New Roman" w:cs="Times New Roman"/>
          <w:szCs w:val="24"/>
        </w:rPr>
        <w:t>Κυριακή, δηλαδή αύριο, συζητάμε στα Σκόπια και υπογράφουμε για ένα μείζον εθνικό θέμα. Δεν είναι αν θα αυξηθεί ο ΦΠΑ κατά μία μονάδα ή δύο, αλλά είναι ένα θέμα που θα το βρουν μπροστά τους οι επόμενες γενιές, διότι από όσους υπάρχουν εδώ και θα ψηφίσουν σή</w:t>
      </w:r>
      <w:r>
        <w:rPr>
          <w:rFonts w:eastAsia="Times New Roman" w:cs="Times New Roman"/>
          <w:szCs w:val="24"/>
        </w:rPr>
        <w:t>μερα, όταν θα προκύψουν τα προβλήματα –και εύχομαι να μην προκύψουν ποτέ- κανείς από εμάς δεν θα είναι εδώ.</w:t>
      </w:r>
    </w:p>
    <w:p w14:paraId="5EA9159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Γ</w:t>
      </w:r>
      <w:r>
        <w:rPr>
          <w:rFonts w:eastAsia="Times New Roman" w:cs="Times New Roman"/>
          <w:szCs w:val="24"/>
        </w:rPr>
        <w:t xml:space="preserve">ια να μη λέω τι έγινε μετά το 1944, θα φθάσω στη γερή βάση που είχε αυτή η Κυβέρνηση, τη </w:t>
      </w:r>
      <w:r>
        <w:rPr>
          <w:rFonts w:eastAsia="Times New Roman" w:cs="Times New Roman"/>
          <w:szCs w:val="24"/>
        </w:rPr>
        <w:t>συ</w:t>
      </w:r>
      <w:r>
        <w:rPr>
          <w:rFonts w:eastAsia="Times New Roman" w:cs="Times New Roman"/>
          <w:szCs w:val="24"/>
        </w:rPr>
        <w:t>νθήκη, το βέτο του Βουκουρεστίου. Το βέτο του Βουκουρεστ</w:t>
      </w:r>
      <w:r>
        <w:rPr>
          <w:rFonts w:eastAsia="Times New Roman" w:cs="Times New Roman"/>
          <w:szCs w:val="24"/>
        </w:rPr>
        <w:t>ίου δεν έπεσε εξ ουρανού και δεν μας δόθηκε χωρίς να υπάρχει κόπος. Επί εννέα μήνες, ο τότε Πρωθυπουργός Κώστας Καραμανλής και η παρούσα Ντόρα Μπακογιάννη δούλεψαν σκληρά. Ενημέρωσαν τα είκοσι εννέα μέλη του ΝΑΤΟ –τα περισσότερα και στην Ευρωπαϊκή Ένωση- γ</w:t>
      </w:r>
      <w:r>
        <w:rPr>
          <w:rFonts w:eastAsia="Times New Roman" w:cs="Times New Roman"/>
          <w:szCs w:val="24"/>
        </w:rPr>
        <w:t>ια το τι συμβαίνει. Και ποιο ήταν το αποτέλεσμα; Το αποτέλεσμα ήταν να προβληθεί το βέτο και αν δεν λυθεί η ονοματολογία, να μη μπορεί να ισχύσει τίποτα. Τι έπρεπε να ισχύσει; Να εκλείψουν όλα τα αλυτρωτικά στοιχεία από τη μία πλευρά και από την άλλη πλευρ</w:t>
      </w:r>
      <w:r>
        <w:rPr>
          <w:rFonts w:eastAsia="Times New Roman" w:cs="Times New Roman"/>
          <w:szCs w:val="24"/>
        </w:rPr>
        <w:t xml:space="preserve">ά να μη μιλάμε ούτε για γλώσσα ούτε για ταυτότητα ούτε για έθνος. </w:t>
      </w:r>
    </w:p>
    <w:p w14:paraId="5EA9159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Αυτά ήταν προαπαιτούμενα το 2008. Έχουμε 2018. Όμως, συνηθίζετε εσείς της Κυβέρνησης, τα πολύ εύκολα, αυτά τα οποία ήταν υποχρέωσή σας να τα κάνετε –και οι Σκοπιανοί ιδιαίτερα να προετοιμασ</w:t>
      </w:r>
      <w:r>
        <w:rPr>
          <w:rFonts w:eastAsia="Times New Roman" w:cs="Times New Roman"/>
          <w:szCs w:val="24"/>
        </w:rPr>
        <w:t>τούν και δεν έκαναν τίποτα-</w:t>
      </w:r>
      <w:r w:rsidRPr="009E2EB6">
        <w:rPr>
          <w:rFonts w:eastAsia="Times New Roman" w:cs="Times New Roman"/>
          <w:szCs w:val="24"/>
        </w:rPr>
        <w:t>,</w:t>
      </w:r>
      <w:r>
        <w:rPr>
          <w:rFonts w:eastAsia="Times New Roman" w:cs="Times New Roman"/>
          <w:szCs w:val="24"/>
        </w:rPr>
        <w:t xml:space="preserve"> να τα παρουσιάζετε πολύ δύσκολα και πολύ μεγάλες επιτυχίες. </w:t>
      </w:r>
    </w:p>
    <w:p w14:paraId="5EA9159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κάκιστη η </w:t>
      </w:r>
      <w:r>
        <w:rPr>
          <w:rFonts w:eastAsia="Times New Roman" w:cs="Times New Roman"/>
          <w:szCs w:val="24"/>
        </w:rPr>
        <w:t>σ</w:t>
      </w:r>
      <w:r>
        <w:rPr>
          <w:rFonts w:eastAsia="Times New Roman" w:cs="Times New Roman"/>
          <w:szCs w:val="24"/>
        </w:rPr>
        <w:t>υμφωνία που πάτε να υπογράψετε και δεν θα είστε άμοιροι ευθυνών όταν εκχωρείτε το όνομα της Μακεδονίας έτσι χωρίς δυσκολία. Εγώ να δεχθώ ότι όλοι έκα</w:t>
      </w:r>
      <w:r>
        <w:rPr>
          <w:rFonts w:eastAsia="Times New Roman" w:cs="Times New Roman"/>
          <w:szCs w:val="24"/>
        </w:rPr>
        <w:t xml:space="preserve">ναν λάθη στο παρελθόν, αλλά προσέφεραν κάτι. Προσέφερε η ιστορία. Προσέφερε, όμως, ιδιαίτερα η </w:t>
      </w:r>
      <w:r>
        <w:rPr>
          <w:rFonts w:eastAsia="Times New Roman" w:cs="Times New Roman"/>
          <w:szCs w:val="24"/>
        </w:rPr>
        <w:t>α</w:t>
      </w:r>
      <w:r>
        <w:rPr>
          <w:rFonts w:eastAsia="Times New Roman" w:cs="Times New Roman"/>
          <w:szCs w:val="24"/>
        </w:rPr>
        <w:t xml:space="preserve">πόφαση του Βουκουρεστίου. Και ελάτε εσείς στη θέση της Αντιπολίτευσης, αν ήσασταν εσείς Αντιπολίτευση τότε που λέγατε πάρα πολύ εύκολα «εμείς και σκέτο </w:t>
      </w:r>
      <w:r w:rsidRPr="00715528">
        <w:rPr>
          <w:rFonts w:eastAsia="Times New Roman" w:cs="Times New Roman"/>
          <w:szCs w:val="24"/>
        </w:rPr>
        <w:t>“</w:t>
      </w:r>
      <w:r>
        <w:rPr>
          <w:rFonts w:eastAsia="Times New Roman" w:cs="Times New Roman"/>
          <w:szCs w:val="24"/>
        </w:rPr>
        <w:t>Μακεδον</w:t>
      </w:r>
      <w:r>
        <w:rPr>
          <w:rFonts w:eastAsia="Times New Roman" w:cs="Times New Roman"/>
          <w:szCs w:val="24"/>
        </w:rPr>
        <w:t>ία</w:t>
      </w:r>
      <w:r w:rsidRPr="006C2B68">
        <w:rPr>
          <w:rFonts w:eastAsia="Times New Roman" w:cs="Times New Roman"/>
          <w:szCs w:val="24"/>
        </w:rPr>
        <w:t>”</w:t>
      </w:r>
      <w:r>
        <w:rPr>
          <w:rFonts w:eastAsia="Times New Roman" w:cs="Times New Roman"/>
          <w:szCs w:val="24"/>
        </w:rPr>
        <w:t xml:space="preserve"> να μείνει δεν θα έχουμε κανέναν λόγο να το αγνοήσουμε». </w:t>
      </w:r>
    </w:p>
    <w:p w14:paraId="5EA9159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Ταυτόχρονα λέτε ότι εκατόν σαράντα χώρες αναγνώρισαν. Όλες οι χώρες του κόσμου να το κάνουν, εμείς να μην την αναγνωρίζουμε! Είναι –δεν θα πω εγκληματική- πολύ αντεθνική η υπόθεση αυτή, χωρίς καν</w:t>
      </w:r>
      <w:r>
        <w:rPr>
          <w:rFonts w:eastAsia="Times New Roman" w:cs="Times New Roman"/>
          <w:szCs w:val="24"/>
        </w:rPr>
        <w:t xml:space="preserve"> να ενημερωθεί κανένα κόμμα και ιδιαίτερα η Αξιωματική Αντιπολίτευση να κάνει καμία ανάγνωση. Παρακαλούσε ο κ. Μητσοτάκης και αναγκάστηκε η Νέα Δημοκρατία να κάνει την πρόταση δυσπιστίας για το </w:t>
      </w:r>
      <w:r>
        <w:rPr>
          <w:rFonts w:eastAsia="Times New Roman" w:cs="Times New Roman"/>
          <w:szCs w:val="24"/>
        </w:rPr>
        <w:t>μ</w:t>
      </w:r>
      <w:r>
        <w:rPr>
          <w:rFonts w:eastAsia="Times New Roman" w:cs="Times New Roman"/>
          <w:szCs w:val="24"/>
        </w:rPr>
        <w:t xml:space="preserve">ακεδονικό θέμα, για το </w:t>
      </w:r>
      <w:r>
        <w:rPr>
          <w:rFonts w:eastAsia="Times New Roman" w:cs="Times New Roman"/>
          <w:szCs w:val="24"/>
        </w:rPr>
        <w:t>σ</w:t>
      </w:r>
      <w:r>
        <w:rPr>
          <w:rFonts w:eastAsia="Times New Roman" w:cs="Times New Roman"/>
          <w:szCs w:val="24"/>
        </w:rPr>
        <w:t>κοπιανό θέμα, όχι για να πέσει η Κυβέ</w:t>
      </w:r>
      <w:r>
        <w:rPr>
          <w:rFonts w:eastAsia="Times New Roman" w:cs="Times New Roman"/>
          <w:szCs w:val="24"/>
        </w:rPr>
        <w:t xml:space="preserve">ρνηση, αλλά ίσως για να βάλουμε φρένο στην απόφαση του Πρωθυπουργού και </w:t>
      </w:r>
      <w:r>
        <w:rPr>
          <w:rFonts w:eastAsia="Times New Roman" w:cs="Times New Roman"/>
          <w:szCs w:val="24"/>
        </w:rPr>
        <w:lastRenderedPageBreak/>
        <w:t xml:space="preserve">του Υπουργού Εξωτερικών να μην υπογράψει αυτή τη </w:t>
      </w:r>
      <w:r>
        <w:rPr>
          <w:rFonts w:eastAsia="Times New Roman" w:cs="Times New Roman"/>
          <w:szCs w:val="24"/>
        </w:rPr>
        <w:t>σ</w:t>
      </w:r>
      <w:r>
        <w:rPr>
          <w:rFonts w:eastAsia="Times New Roman" w:cs="Times New Roman"/>
          <w:szCs w:val="24"/>
        </w:rPr>
        <w:t xml:space="preserve">υμφωνία. </w:t>
      </w:r>
    </w:p>
    <w:p w14:paraId="5EA9159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5EA91596" w14:textId="77777777" w:rsidR="000F46A4" w:rsidRDefault="00307FE8">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5EA91597" w14:textId="77777777" w:rsidR="000F46A4" w:rsidRDefault="00307FE8">
      <w:pPr>
        <w:spacing w:line="600" w:lineRule="auto"/>
        <w:ind w:firstLine="720"/>
        <w:jc w:val="both"/>
        <w:rPr>
          <w:rFonts w:eastAsia="Times New Roman" w:cs="Times New Roman"/>
          <w:szCs w:val="24"/>
        </w:rPr>
      </w:pPr>
      <w:r w:rsidRPr="000C2BF3">
        <w:rPr>
          <w:rFonts w:eastAsia="Times New Roman"/>
          <w:b/>
          <w:bCs/>
        </w:rPr>
        <w:t>ΠΡΟΕΔΡΟΣ (Νικόλαος Βούτσης):</w:t>
      </w:r>
      <w:r>
        <w:rPr>
          <w:rFonts w:eastAsia="Times New Roman" w:cs="Times New Roman"/>
          <w:szCs w:val="24"/>
        </w:rPr>
        <w:t xml:space="preserve"> Ευχαριστώ, κύρ</w:t>
      </w:r>
      <w:r>
        <w:rPr>
          <w:rFonts w:eastAsia="Times New Roman" w:cs="Times New Roman"/>
          <w:szCs w:val="24"/>
        </w:rPr>
        <w:t xml:space="preserve">ιε συνάδελφε. </w:t>
      </w:r>
    </w:p>
    <w:p w14:paraId="5EA9159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Ακολουθεί ο κ. Σηφάκης και ύστερα, όπως σας είπα, ο κ. Παναγιωτόπουλος, μετά ο Υπουργός κ. Παππάς και ο κ. Κόνσολας. </w:t>
      </w:r>
    </w:p>
    <w:p w14:paraId="5EA9159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Ορίστε, κύριε Σηφάκη, έχετε τον λόγο.</w:t>
      </w:r>
    </w:p>
    <w:p w14:paraId="5EA9159A"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Όταν, κύριοι συνάδελφοι, πριν από δύο μήνες ήμουν στην Ολλανδία, όπο</w:t>
      </w:r>
      <w:r>
        <w:rPr>
          <w:rFonts w:eastAsia="Times New Roman" w:cs="Times New Roman"/>
          <w:szCs w:val="24"/>
        </w:rPr>
        <w:t xml:space="preserve">υ σπουδάζει ο γιός μου, με ρώτησε κάποιος «Από πού είσαι». Του είπα «Από την Ελλάδα, από τη Μακεδονία». Με κοίταξε απορημένος. Σου λέει «από την Ελλάδα ή από τη Μακεδονία;». </w:t>
      </w:r>
    </w:p>
    <w:p w14:paraId="5EA9159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Αυτό ακριβώς θέλουμε να λύσουμε, κύριοι συνάδελφοι. Αυτό ακριβώς αισθάνομαι την α</w:t>
      </w:r>
      <w:r>
        <w:rPr>
          <w:rFonts w:eastAsia="Times New Roman" w:cs="Times New Roman"/>
          <w:szCs w:val="24"/>
        </w:rPr>
        <w:t xml:space="preserve">νάγκη να βοηθήσω να λυθεί. Και </w:t>
      </w:r>
      <w:r>
        <w:rPr>
          <w:rFonts w:eastAsia="Times New Roman" w:cs="Times New Roman"/>
          <w:szCs w:val="24"/>
        </w:rPr>
        <w:lastRenderedPageBreak/>
        <w:t xml:space="preserve">η </w:t>
      </w:r>
      <w:r>
        <w:rPr>
          <w:rFonts w:eastAsia="Times New Roman" w:cs="Times New Roman"/>
          <w:szCs w:val="24"/>
        </w:rPr>
        <w:t>σ</w:t>
      </w:r>
      <w:r>
        <w:rPr>
          <w:rFonts w:eastAsia="Times New Roman" w:cs="Times New Roman"/>
          <w:szCs w:val="24"/>
        </w:rPr>
        <w:t>υμφωνία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Ζάεφ καταφέρνει να αντιμετωπίσει αυτό το πρόβλημα με σεβασμό στην ιστορία, στην αξιοπρέπεια των δύο λαών και επωφελώς για τη χώρα. </w:t>
      </w:r>
    </w:p>
    <w:p w14:paraId="5EA9159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Θέλουμε να λύσουμε ένα πρόβλημα που δημιούργησαν με την ανικανότητά τους </w:t>
      </w:r>
      <w:r>
        <w:rPr>
          <w:rFonts w:eastAsia="Times New Roman" w:cs="Times New Roman"/>
          <w:szCs w:val="24"/>
        </w:rPr>
        <w:t>να το λύσουν στην ώρα του, την ώρα της διάλυσης της Γιουγκοσλαβίας, όταν οριζόταν η ονομασία των νέων κρατών που προέκυπταν. Μιλώ για την παράταξη αυτή που σήμερα μας κατηγορεί και μας καταγγέλλει και επιλέγει πάλι να επαναφέρει τον εθνικό διχασμό της περι</w:t>
      </w:r>
      <w:r>
        <w:rPr>
          <w:rFonts w:eastAsia="Times New Roman" w:cs="Times New Roman"/>
          <w:szCs w:val="24"/>
        </w:rPr>
        <w:t xml:space="preserve">όδου 1991-1993. </w:t>
      </w:r>
    </w:p>
    <w:p w14:paraId="5EA9159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Ως Βουλευτής της Πέλλας, της γενέτειρας του Μεγάλου Αλεξάνδρου και συναισθανόμενος την ιδιαίτερη ευθύνη μου σε σχέση με αυτό το γεγονός, θέλω να διαβεβαιώσω τους πολίτες που με έστειλαν εδώ, τους πολίτες της Μακεδονίας, της Πέλλας, που έχει δεχθεί τη μεγαλ</w:t>
      </w:r>
      <w:r>
        <w:rPr>
          <w:rFonts w:eastAsia="Times New Roman" w:cs="Times New Roman"/>
          <w:szCs w:val="24"/>
        </w:rPr>
        <w:t xml:space="preserve">ύτερη επίθεση εθνικισμού και πατριδοκαπηλίας τα τελευταία χρόνια και βεβαίως όλο το τελευταίο διάστημα, αλλά και όλης της χώρας, ότι αυτή η </w:t>
      </w:r>
      <w:r>
        <w:rPr>
          <w:rFonts w:eastAsia="Times New Roman" w:cs="Times New Roman"/>
          <w:szCs w:val="24"/>
        </w:rPr>
        <w:t>σ</w:t>
      </w:r>
      <w:r>
        <w:rPr>
          <w:rFonts w:eastAsia="Times New Roman" w:cs="Times New Roman"/>
          <w:szCs w:val="24"/>
        </w:rPr>
        <w:t>υμφωνία διασφαλίζει τα εθνικά μας συμφέροντα παίρνοντας πίσω την ιστορία και τον πολιτισμό μας.</w:t>
      </w:r>
    </w:p>
    <w:p w14:paraId="5EA9159E" w14:textId="77777777" w:rsidR="000F46A4" w:rsidRDefault="00307FE8">
      <w:pPr>
        <w:spacing w:line="600" w:lineRule="auto"/>
        <w:ind w:firstLine="720"/>
        <w:jc w:val="both"/>
        <w:rPr>
          <w:rFonts w:eastAsia="Times New Roman"/>
          <w:szCs w:val="24"/>
        </w:rPr>
      </w:pPr>
      <w:r>
        <w:rPr>
          <w:rFonts w:eastAsia="Times New Roman"/>
          <w:szCs w:val="24"/>
        </w:rPr>
        <w:lastRenderedPageBreak/>
        <w:t>Μπορεί κανείς να ισ</w:t>
      </w:r>
      <w:r>
        <w:rPr>
          <w:rFonts w:eastAsia="Times New Roman"/>
          <w:szCs w:val="24"/>
        </w:rPr>
        <w:t xml:space="preserve">χυριστεί στα σοβαρά ότι αυτή η συμφωνία δεν είναι πατριωτική, επωφελής για τη χώρα; </w:t>
      </w:r>
    </w:p>
    <w:p w14:paraId="5EA9159F" w14:textId="77777777" w:rsidR="000F46A4" w:rsidRDefault="00307FE8">
      <w:pPr>
        <w:spacing w:line="600" w:lineRule="auto"/>
        <w:ind w:firstLine="720"/>
        <w:jc w:val="both"/>
        <w:rPr>
          <w:rFonts w:eastAsia="Times New Roman"/>
          <w:szCs w:val="24"/>
        </w:rPr>
      </w:pPr>
      <w:r>
        <w:rPr>
          <w:rFonts w:eastAsia="Times New Roman"/>
          <w:szCs w:val="24"/>
        </w:rPr>
        <w:t xml:space="preserve">Με βάση αυτά που αναλύθηκαν κατ’ άρθρον από διάφορους συναδέλφους -και δεν προλαβαίνω να αναφέρω τώρα- τι να πρωτοπεί κανείς; Προφανώς οι κύριοι της Νέας Δημοκρατίας -και </w:t>
      </w:r>
      <w:r>
        <w:rPr>
          <w:rFonts w:eastAsia="Times New Roman"/>
          <w:szCs w:val="24"/>
        </w:rPr>
        <w:t>άλλων πτερύγων- προτιμούν να μην λυθεί το θέμα. Προτιμούν να συνεχίσει να υπάρχει αυτό που υπάρχει και σήμερα.</w:t>
      </w:r>
    </w:p>
    <w:p w14:paraId="5EA915A0" w14:textId="77777777" w:rsidR="000F46A4" w:rsidRDefault="00307FE8">
      <w:pPr>
        <w:spacing w:line="600" w:lineRule="auto"/>
        <w:ind w:firstLine="720"/>
        <w:jc w:val="both"/>
        <w:rPr>
          <w:rFonts w:eastAsia="Times New Roman"/>
          <w:szCs w:val="24"/>
        </w:rPr>
      </w:pPr>
      <w:r>
        <w:rPr>
          <w:rFonts w:eastAsia="Times New Roman"/>
          <w:szCs w:val="24"/>
        </w:rPr>
        <w:t>Η πολιτική που ακολούθησαν οι κυβερνήσεις των τελευταίων τριών δεκαετιών κυρίως, έδωσε έδαφος στην Τουρκία να διεισδύσει και σε πολιτικό και σε ο</w:t>
      </w:r>
      <w:r>
        <w:rPr>
          <w:rFonts w:eastAsia="Times New Roman"/>
          <w:szCs w:val="24"/>
        </w:rPr>
        <w:t xml:space="preserve">ικονομικό επίπεδο στη γειτονική χώρα, αντί να συμβάλει να αναδειχθεί η χώρα μας σε ηγεμονική δύναμη σε όλα τα Βαλκάνια, με την ανάπτυξη των σχέσεων φιλίας και συνεργασίας και εκτεταμένων οικονομικών συναλλαγών. </w:t>
      </w:r>
    </w:p>
    <w:p w14:paraId="5EA915A1" w14:textId="77777777" w:rsidR="000F46A4" w:rsidRDefault="00307FE8">
      <w:pPr>
        <w:spacing w:line="600" w:lineRule="auto"/>
        <w:ind w:firstLine="720"/>
        <w:jc w:val="both"/>
        <w:rPr>
          <w:rFonts w:eastAsia="Times New Roman"/>
          <w:szCs w:val="24"/>
        </w:rPr>
      </w:pPr>
      <w:r>
        <w:rPr>
          <w:rFonts w:eastAsia="Times New Roman"/>
          <w:szCs w:val="24"/>
        </w:rPr>
        <w:t>Υπάρχουν πράγματι σημαντικές οικονομικές συν</w:t>
      </w:r>
      <w:r>
        <w:rPr>
          <w:rFonts w:eastAsia="Times New Roman"/>
          <w:szCs w:val="24"/>
        </w:rPr>
        <w:t xml:space="preserve">αλλαγές, κυρίως από ιδιωτικές ελληνικές επιχειρήσεις στη γειτονική χώρα. </w:t>
      </w:r>
      <w:r>
        <w:rPr>
          <w:rFonts w:eastAsia="Times New Roman"/>
          <w:szCs w:val="24"/>
        </w:rPr>
        <w:lastRenderedPageBreak/>
        <w:t xml:space="preserve">Θα μπορούσε, όμως, να ήταν πολύ μεγαλύτερες αυτές οι συναλλαγές, αν είχε λυθεί το εθνικό θέμα στην ώρα του, τότε που διαλύθηκε η ενιαία Γιουγκοσλαβία. </w:t>
      </w:r>
    </w:p>
    <w:p w14:paraId="5EA915A2" w14:textId="77777777" w:rsidR="000F46A4" w:rsidRDefault="00307FE8">
      <w:pPr>
        <w:spacing w:line="600" w:lineRule="auto"/>
        <w:ind w:firstLine="720"/>
        <w:jc w:val="both"/>
        <w:rPr>
          <w:rFonts w:eastAsia="Times New Roman"/>
          <w:szCs w:val="24"/>
        </w:rPr>
      </w:pPr>
      <w:r>
        <w:rPr>
          <w:rFonts w:eastAsia="Times New Roman"/>
          <w:szCs w:val="24"/>
        </w:rPr>
        <w:t xml:space="preserve">Η γειτονική μας χώρα, όπως και </w:t>
      </w:r>
      <w:r>
        <w:rPr>
          <w:rFonts w:eastAsia="Times New Roman"/>
          <w:szCs w:val="24"/>
        </w:rPr>
        <w:t>όλες οι βαλκανικές χώρες, είναι εν δυνάμει αγορές για το αγροτικό, για το τουριστικό και το πολιτιστικό προϊόν, για τη μεταφορά τεχνογνωσίας και για επιχειρήσεις από όλες τις περιοχές μα, ιδίως της Μακεδονίας. Η επίλυση του εθνικού θέματος δημιουργεί συνθή</w:t>
      </w:r>
      <w:r>
        <w:rPr>
          <w:rFonts w:eastAsia="Times New Roman"/>
          <w:szCs w:val="24"/>
        </w:rPr>
        <w:t>κες φιλίας και συνεργασίας, όπως αρμόζει στη χώρα μας ως δύναμης σταθερότητας και ειρήνης, πυλώνα συνανάπτυξης και δημιουργίας.</w:t>
      </w:r>
    </w:p>
    <w:p w14:paraId="5EA915A3" w14:textId="77777777" w:rsidR="000F46A4" w:rsidRDefault="00307FE8">
      <w:pPr>
        <w:spacing w:line="600" w:lineRule="auto"/>
        <w:ind w:firstLine="720"/>
        <w:jc w:val="both"/>
        <w:rPr>
          <w:rFonts w:eastAsia="Times New Roman"/>
          <w:szCs w:val="24"/>
        </w:rPr>
      </w:pPr>
      <w:r>
        <w:rPr>
          <w:rFonts w:eastAsia="Times New Roman"/>
          <w:szCs w:val="24"/>
        </w:rPr>
        <w:t>Ποιος πατριώτης –ιδίως από τις περιοχές τις δικές μας, της Μακεδονίας- δεν καταλαβαίνει ότι με τη μη επίλυση του προβλήματος κιν</w:t>
      </w:r>
      <w:r>
        <w:rPr>
          <w:rFonts w:eastAsia="Times New Roman"/>
          <w:szCs w:val="24"/>
        </w:rPr>
        <w:t>δυνεύουμε να έχουμε ακριβώς από πάνω μας μεγάλους εθνικισμούς, όπως της Αλβανίας και της Βουλγαρίας ή και τους δύο μαζί;</w:t>
      </w:r>
    </w:p>
    <w:p w14:paraId="5EA915A4" w14:textId="77777777" w:rsidR="000F46A4" w:rsidRDefault="00307FE8">
      <w:pPr>
        <w:spacing w:line="600" w:lineRule="auto"/>
        <w:ind w:firstLine="720"/>
        <w:jc w:val="both"/>
        <w:rPr>
          <w:rFonts w:eastAsia="Times New Roman"/>
          <w:szCs w:val="24"/>
        </w:rPr>
      </w:pPr>
      <w:r>
        <w:rPr>
          <w:rFonts w:eastAsia="Times New Roman"/>
          <w:szCs w:val="24"/>
        </w:rPr>
        <w:t xml:space="preserve">Ποιος σώφρων Έλληνας δεν καταλαβαίνει ότι η σταθερότητα αυτής της χώρας και η ανάπτυξή της με σχέσεις φιλίας και </w:t>
      </w:r>
      <w:r>
        <w:rPr>
          <w:rFonts w:eastAsia="Times New Roman"/>
          <w:szCs w:val="24"/>
        </w:rPr>
        <w:lastRenderedPageBreak/>
        <w:t>συνεργασίας με μας είν</w:t>
      </w:r>
      <w:r>
        <w:rPr>
          <w:rFonts w:eastAsia="Times New Roman"/>
          <w:szCs w:val="24"/>
        </w:rPr>
        <w:t xml:space="preserve">αι ευεργετική για τα εθνικά μας συμφέροντα; </w:t>
      </w:r>
    </w:p>
    <w:p w14:paraId="5EA915A5" w14:textId="77777777" w:rsidR="000F46A4" w:rsidRDefault="00307FE8">
      <w:pPr>
        <w:spacing w:line="600" w:lineRule="auto"/>
        <w:ind w:firstLine="720"/>
        <w:jc w:val="both"/>
        <w:rPr>
          <w:rFonts w:eastAsia="Times New Roman"/>
          <w:szCs w:val="24"/>
        </w:rPr>
      </w:pPr>
      <w:r>
        <w:rPr>
          <w:rFonts w:eastAsia="Times New Roman"/>
          <w:szCs w:val="24"/>
        </w:rPr>
        <w:t>Ποια είναι, όμως, η αλήθεια, κύριοι συνάδελφοι; Υπάρχουν κάποιοι μέσα εδώ, αλλά και έξω από τη Βουλή, που θέλουν να μην λυθούν ποτέ τα εθνικά θέματα, γιατί ακριβώς στη διατήρησή τους βασίζουν την ύπαρξή τους, στ</w:t>
      </w:r>
      <w:r>
        <w:rPr>
          <w:rFonts w:eastAsia="Times New Roman"/>
          <w:szCs w:val="24"/>
        </w:rPr>
        <w:t xml:space="preserve">ηρίζουν τον εαυτό τους, τα κόμματά τους, τις διάφορες οργανώσεις, που προπαγανδίζουν τη διαιώνιση της έχθρας, του εθνικισμού και της πατριδοκαπηλίας. </w:t>
      </w:r>
    </w:p>
    <w:p w14:paraId="5EA915A6" w14:textId="77777777" w:rsidR="000F46A4" w:rsidRDefault="00307FE8">
      <w:pPr>
        <w:spacing w:line="600" w:lineRule="auto"/>
        <w:ind w:firstLine="720"/>
        <w:jc w:val="both"/>
        <w:rPr>
          <w:rFonts w:eastAsia="Times New Roman"/>
          <w:szCs w:val="24"/>
        </w:rPr>
      </w:pPr>
      <w:r>
        <w:rPr>
          <w:rFonts w:eastAsia="Times New Roman"/>
          <w:szCs w:val="24"/>
        </w:rPr>
        <w:t>Ε</w:t>
      </w:r>
      <w:r>
        <w:rPr>
          <w:rFonts w:eastAsia="Times New Roman"/>
          <w:szCs w:val="24"/>
        </w:rPr>
        <w:t>ίναι τεράστια η ευθύνη σας, κύριοι της Νέας Δημοκρατίας, που πατρονάρετε τους επαγγελματίες εθνικιστές κ</w:t>
      </w:r>
      <w:r>
        <w:rPr>
          <w:rFonts w:eastAsia="Times New Roman"/>
          <w:szCs w:val="24"/>
        </w:rPr>
        <w:t>αι τους πατριδοκάπηλους, που τους διευκολύνατε να ζουν και να αναπτύσσονται διευκολύνοντας και την εκκόλαψη του αυγού του φιδιού -ένα επεισόδιο από το ακραίο, αποκρουστικό του πρόσωπο είδαμε και χθες-, μόνο και μόνο για να μην φανούν τα μεγάλα εσωκομματικά</w:t>
      </w:r>
      <w:r>
        <w:rPr>
          <w:rFonts w:eastAsia="Times New Roman"/>
          <w:szCs w:val="24"/>
        </w:rPr>
        <w:t xml:space="preserve"> σας προβλήματα και προσδοκώντας να αποκομίσετε υποτιθέμενα πρόσκαιρα κομματικά οφέλη. </w:t>
      </w:r>
    </w:p>
    <w:p w14:paraId="5EA915A7" w14:textId="77777777" w:rsidR="000F46A4" w:rsidRDefault="00307FE8">
      <w:pPr>
        <w:spacing w:line="600" w:lineRule="auto"/>
        <w:ind w:firstLine="720"/>
        <w:jc w:val="both"/>
        <w:rPr>
          <w:rFonts w:eastAsia="Times New Roman"/>
          <w:szCs w:val="24"/>
        </w:rPr>
      </w:pPr>
      <w:r>
        <w:rPr>
          <w:rFonts w:eastAsia="Times New Roman"/>
          <w:szCs w:val="24"/>
        </w:rPr>
        <w:lastRenderedPageBreak/>
        <w:t>Η συμφωνία κινείται στο πλαίσιο της Συνθήκης του Βουκουρεστίου του 1913 μετά τους Βαλκανικούς πολέμους, μ</w:t>
      </w:r>
      <w:r>
        <w:rPr>
          <w:rFonts w:eastAsia="Times New Roman"/>
          <w:szCs w:val="24"/>
        </w:rPr>
        <w:t>ί</w:t>
      </w:r>
      <w:r>
        <w:rPr>
          <w:rFonts w:eastAsia="Times New Roman"/>
          <w:szCs w:val="24"/>
        </w:rPr>
        <w:t>α συνθήκη που προφανώς είναι αδύνατον να αναθεωρηθεί, γιατί θα</w:t>
      </w:r>
      <w:r>
        <w:rPr>
          <w:rFonts w:eastAsia="Times New Roman"/>
          <w:szCs w:val="24"/>
        </w:rPr>
        <w:t xml:space="preserve"> ανοίξει τον ασκό του Αιόλου και για άλλες αναθεωρήσεις, που ούτε να τις ακούσουμε δεν θέλουμε. </w:t>
      </w:r>
    </w:p>
    <w:p w14:paraId="5EA915A8" w14:textId="77777777" w:rsidR="000F46A4" w:rsidRDefault="00307FE8">
      <w:pPr>
        <w:spacing w:line="600" w:lineRule="auto"/>
        <w:ind w:firstLine="720"/>
        <w:jc w:val="both"/>
        <w:rPr>
          <w:rFonts w:eastAsia="Times New Roman"/>
          <w:szCs w:val="24"/>
        </w:rPr>
      </w:pPr>
      <w:r>
        <w:rPr>
          <w:rFonts w:eastAsia="Times New Roman"/>
          <w:szCs w:val="24"/>
        </w:rPr>
        <w:t>Καλώ τους συμπολίτες μου στη Μακεδονία να απομονώσουν τους εμπόρους του πατριωτισμού. Να απομονώσουν όλους αυτούς τους δημάρχους, θα έλεγα, κάποιοι εκ των οποί</w:t>
      </w:r>
      <w:r>
        <w:rPr>
          <w:rFonts w:eastAsia="Times New Roman"/>
          <w:szCs w:val="24"/>
        </w:rPr>
        <w:t>ων φτάνουν σε ακραίο σημείο αντιδημοκρατισμού και ρεσιτάλ αλαζονείας και αυθαιρεσίας, ζητώντας τα διαπιστευτήριά μας, για να εγκρίνουν αν θα επισκεφθούμε ή αν θα παραμείνουμε στις περιοχές μας, εάν διαφωνούμε με τις απόψεις τους, και κάποιους άλλους που κρ</w:t>
      </w:r>
      <w:r>
        <w:rPr>
          <w:rFonts w:eastAsia="Times New Roman"/>
          <w:szCs w:val="24"/>
        </w:rPr>
        <w:t>εμούν στα δημοτικά μέγαρα αυθαιρέτως, χωρίς κα</w:t>
      </w:r>
      <w:r>
        <w:rPr>
          <w:rFonts w:eastAsia="Times New Roman"/>
          <w:szCs w:val="24"/>
        </w:rPr>
        <w:t>μ</w:t>
      </w:r>
      <w:r>
        <w:rPr>
          <w:rFonts w:eastAsia="Times New Roman"/>
          <w:szCs w:val="24"/>
        </w:rPr>
        <w:t>μία απόφαση των δημοτικών συμβουλίων πανό: «Κλειστό λόγω ονόματος».</w:t>
      </w:r>
    </w:p>
    <w:p w14:paraId="5EA915A9" w14:textId="77777777" w:rsidR="000F46A4" w:rsidRDefault="00307FE8">
      <w:pPr>
        <w:spacing w:line="600" w:lineRule="auto"/>
        <w:ind w:firstLine="720"/>
        <w:jc w:val="both"/>
        <w:rPr>
          <w:rFonts w:eastAsia="Times New Roman"/>
          <w:szCs w:val="24"/>
        </w:rPr>
      </w:pPr>
      <w:r>
        <w:rPr>
          <w:rFonts w:eastAsia="Times New Roman"/>
          <w:szCs w:val="24"/>
        </w:rPr>
        <w:t>Καλώ τους συμπολίτες μου να εμπιστευθούν ανθρώπους που απέδειξαν ότι κα</w:t>
      </w:r>
      <w:r>
        <w:rPr>
          <w:rFonts w:eastAsia="Times New Roman"/>
          <w:szCs w:val="24"/>
        </w:rPr>
        <w:t>μ</w:t>
      </w:r>
      <w:r>
        <w:rPr>
          <w:rFonts w:eastAsia="Times New Roman"/>
          <w:szCs w:val="24"/>
        </w:rPr>
        <w:t>μία σχέση δεν έχουν με την κλεψιά, την αρπαχτή, τη λομογιά, τη διαπλο</w:t>
      </w:r>
      <w:r>
        <w:rPr>
          <w:rFonts w:eastAsia="Times New Roman"/>
          <w:szCs w:val="24"/>
        </w:rPr>
        <w:t>κή, τη διαφθορά.</w:t>
      </w:r>
    </w:p>
    <w:p w14:paraId="5EA915AA" w14:textId="77777777" w:rsidR="000F46A4" w:rsidRDefault="00307FE8">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Βουλευτού)</w:t>
      </w:r>
    </w:p>
    <w:p w14:paraId="5EA915AB" w14:textId="77777777" w:rsidR="000F46A4" w:rsidRDefault="00307FE8">
      <w:pPr>
        <w:spacing w:line="600" w:lineRule="auto"/>
        <w:ind w:firstLine="720"/>
        <w:jc w:val="both"/>
        <w:rPr>
          <w:rFonts w:eastAsia="Times New Roman"/>
          <w:szCs w:val="24"/>
        </w:rPr>
      </w:pPr>
      <w:r>
        <w:rPr>
          <w:rFonts w:eastAsia="Times New Roman"/>
          <w:szCs w:val="24"/>
        </w:rPr>
        <w:t>Δευτερόλεπτα, κύριε Πρόεδρε.</w:t>
      </w:r>
    </w:p>
    <w:p w14:paraId="5EA915AC" w14:textId="77777777" w:rsidR="000F46A4" w:rsidRDefault="00307FE8">
      <w:pPr>
        <w:spacing w:line="600" w:lineRule="auto"/>
        <w:ind w:firstLine="720"/>
        <w:jc w:val="both"/>
        <w:rPr>
          <w:rFonts w:eastAsia="Times New Roman"/>
          <w:szCs w:val="24"/>
        </w:rPr>
      </w:pPr>
      <w:r>
        <w:rPr>
          <w:rFonts w:eastAsia="Times New Roman"/>
          <w:szCs w:val="24"/>
        </w:rPr>
        <w:t>Να κλείσουν την πόρτα σε αυτούς που υποκριτικά προσπαθούν να σώσουν εαυτούς από τον έλεγχο των σκανδάλων είτε είναι η «</w:t>
      </w:r>
      <w:r>
        <w:rPr>
          <w:rFonts w:eastAsia="Times New Roman"/>
          <w:szCs w:val="24"/>
        </w:rPr>
        <w:t>N</w:t>
      </w:r>
      <w:r>
        <w:rPr>
          <w:rFonts w:eastAsia="Times New Roman"/>
          <w:szCs w:val="24"/>
          <w:lang w:val="en-US"/>
        </w:rPr>
        <w:t>OVART</w:t>
      </w:r>
      <w:r>
        <w:rPr>
          <w:rFonts w:eastAsia="Times New Roman"/>
          <w:szCs w:val="24"/>
          <w:lang w:val="en-US"/>
        </w:rPr>
        <w:t>IS</w:t>
      </w:r>
      <w:r>
        <w:rPr>
          <w:rFonts w:eastAsia="Times New Roman"/>
          <w:szCs w:val="24"/>
        </w:rPr>
        <w:t>», το ΚΕΕΛΠΝΟ,</w:t>
      </w:r>
      <w:r w:rsidRPr="00EC1938">
        <w:rPr>
          <w:rFonts w:eastAsia="Times New Roman"/>
          <w:szCs w:val="24"/>
        </w:rPr>
        <w:t xml:space="preserve"> </w:t>
      </w:r>
      <w:r>
        <w:rPr>
          <w:rFonts w:eastAsia="Times New Roman"/>
          <w:szCs w:val="24"/>
        </w:rPr>
        <w:t xml:space="preserve">τα  εξοπλιστικά, αυτούς που έδωσαν δώρο, </w:t>
      </w:r>
      <w:r w:rsidRPr="00075566">
        <w:rPr>
          <w:rFonts w:eastAsia="Times New Roman"/>
          <w:szCs w:val="24"/>
        </w:rPr>
        <w:t>κυριολεκτικά ξεπούλησαν</w:t>
      </w:r>
      <w:r>
        <w:rPr>
          <w:rFonts w:eastAsia="Times New Roman"/>
          <w:szCs w:val="24"/>
        </w:rPr>
        <w:t xml:space="preserve"> την Αγροτική Τράπεζα σε φίλους τους, αφήνοντάς τον αγρότη χωρίς χρηματοδότηση και που δεν θέλουν να πληρώσουν ποτέ τα θαλασσοδάνεια των φθαρμένων κομμάτων τους.</w:t>
      </w:r>
    </w:p>
    <w:p w14:paraId="5EA915A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Αυτή η πρότασ</w:t>
      </w:r>
      <w:r>
        <w:rPr>
          <w:rFonts w:eastAsia="Times New Roman" w:cs="Times New Roman"/>
          <w:szCs w:val="24"/>
        </w:rPr>
        <w:t xml:space="preserve">η μομφής όχι απλά θα πέσει στο κενό, αλλά είναι βέβαιον ότι θα μας δυναμώσει. Οι ανεύθυνοι και οι τυχοδιώκτες θα πάρουν ισχυρά και δυνατά την απάντηση που τους αρμόζει. </w:t>
      </w:r>
    </w:p>
    <w:p w14:paraId="5EA915A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Ευχαριστώ.</w:t>
      </w:r>
    </w:p>
    <w:p w14:paraId="5EA915AF"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EA915B0" w14:textId="77777777" w:rsidR="000F46A4" w:rsidRDefault="00307FE8">
      <w:pPr>
        <w:spacing w:line="600" w:lineRule="auto"/>
        <w:ind w:firstLine="720"/>
        <w:jc w:val="both"/>
        <w:rPr>
          <w:rFonts w:eastAsia="Times New Roman" w:cs="Times New Roman"/>
          <w:szCs w:val="24"/>
        </w:rPr>
      </w:pPr>
      <w:r w:rsidRPr="008E72FE">
        <w:rPr>
          <w:rFonts w:eastAsia="Times New Roman" w:cs="Times New Roman"/>
          <w:b/>
        </w:rPr>
        <w:t>ΠΡΟΕΔΡΟΣ (Ν</w:t>
      </w:r>
      <w:r w:rsidRPr="008E72FE">
        <w:rPr>
          <w:rFonts w:eastAsia="Times New Roman" w:cs="Times New Roman"/>
          <w:b/>
        </w:rPr>
        <w:t>ικ</w:t>
      </w:r>
      <w:r>
        <w:rPr>
          <w:rFonts w:eastAsia="Times New Roman" w:cs="Times New Roman"/>
          <w:b/>
        </w:rPr>
        <w:t>ό</w:t>
      </w:r>
      <w:r w:rsidRPr="008E72FE">
        <w:rPr>
          <w:rFonts w:eastAsia="Times New Roman" w:cs="Times New Roman"/>
          <w:b/>
        </w:rPr>
        <w:t>λαος</w:t>
      </w:r>
      <w:r w:rsidRPr="008E72FE">
        <w:rPr>
          <w:rFonts w:eastAsia="Times New Roman" w:cs="Times New Roman"/>
          <w:b/>
        </w:rPr>
        <w:t xml:space="preserve"> Β</w:t>
      </w:r>
      <w:r w:rsidRPr="008E72FE">
        <w:rPr>
          <w:rFonts w:eastAsia="Times New Roman" w:cs="Times New Roman"/>
          <w:b/>
        </w:rPr>
        <w:t>ο</w:t>
      </w:r>
      <w:r>
        <w:rPr>
          <w:rFonts w:eastAsia="Times New Roman" w:cs="Times New Roman"/>
          <w:b/>
        </w:rPr>
        <w:t>ύ</w:t>
      </w:r>
      <w:r w:rsidRPr="008E72FE">
        <w:rPr>
          <w:rFonts w:eastAsia="Times New Roman" w:cs="Times New Roman"/>
          <w:b/>
        </w:rPr>
        <w:t>τσης</w:t>
      </w:r>
      <w:r w:rsidRPr="008E72FE">
        <w:rPr>
          <w:rFonts w:eastAsia="Times New Roman" w:cs="Times New Roman"/>
          <w:b/>
        </w:rPr>
        <w:t xml:space="preserve">): </w:t>
      </w:r>
      <w:r>
        <w:rPr>
          <w:rFonts w:eastAsia="Times New Roman" w:cs="Times New Roman"/>
          <w:szCs w:val="24"/>
        </w:rPr>
        <w:t>Ευχαριστώ πολύ.</w:t>
      </w:r>
    </w:p>
    <w:p w14:paraId="5EA915B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Παναγιωτόπουλος και αμέσως μετά ο κ. Κόνσολας. Ο κ. Παππάς θα μιλήσει αργότερα. </w:t>
      </w:r>
    </w:p>
    <w:p w14:paraId="5EA915B2"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sidRPr="000E5A27">
        <w:rPr>
          <w:rFonts w:eastAsia="Times New Roman" w:cs="Times New Roman"/>
          <w:b/>
          <w:szCs w:val="24"/>
        </w:rPr>
        <w:t>:</w:t>
      </w:r>
      <w:r>
        <w:rPr>
          <w:rFonts w:eastAsia="Times New Roman" w:cs="Times New Roman"/>
          <w:szCs w:val="24"/>
        </w:rPr>
        <w:t xml:space="preserve"> Κυρίες και κύριοι συνάδελφοι, είμαι Έλληνας Μακεδόνας και ομιλώ την ελληνική γλώσσα. </w:t>
      </w:r>
    </w:p>
    <w:p w14:paraId="5EA915B3" w14:textId="77777777" w:rsidR="000F46A4" w:rsidRDefault="00307FE8">
      <w:pPr>
        <w:spacing w:line="600" w:lineRule="auto"/>
        <w:ind w:firstLine="709"/>
        <w:jc w:val="center"/>
        <w:rPr>
          <w:rFonts w:eastAsia="Times New Roman" w:cs="Times New Roman"/>
        </w:rPr>
      </w:pPr>
      <w:r w:rsidRPr="002914BE">
        <w:rPr>
          <w:rFonts w:eastAsia="Times New Roman" w:cs="Times New Roman"/>
        </w:rPr>
        <w:t>(Χειροκροτήματα από την πτέρ</w:t>
      </w:r>
      <w:r w:rsidRPr="002914BE">
        <w:rPr>
          <w:rFonts w:eastAsia="Times New Roman" w:cs="Times New Roman"/>
        </w:rPr>
        <w:t>υγα της Νέας Δημοκρατίας)</w:t>
      </w:r>
    </w:p>
    <w:p w14:paraId="5EA915B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Γεννήθηκα λίγα χιλιόμετρα μακριά από την πόλη των Φιλίππων, μετονομασθείσα έτσι το 356 π.Χ. από τον Φίλιππο τον Β΄, Βασιλέα των Μακεδόνων και κα</w:t>
      </w:r>
      <w:r>
        <w:rPr>
          <w:rFonts w:eastAsia="Times New Roman" w:cs="Times New Roman"/>
          <w:szCs w:val="24"/>
        </w:rPr>
        <w:t>μ</w:t>
      </w:r>
      <w:r>
        <w:rPr>
          <w:rFonts w:eastAsia="Times New Roman" w:cs="Times New Roman"/>
          <w:szCs w:val="24"/>
        </w:rPr>
        <w:t>μία διεπιστημονική επιτροπή του άρθρου 8 παράγραφος 5 της συμφωνίας που φέρνετε δεν μ</w:t>
      </w:r>
      <w:r>
        <w:rPr>
          <w:rFonts w:eastAsia="Times New Roman" w:cs="Times New Roman"/>
          <w:szCs w:val="24"/>
        </w:rPr>
        <w:t xml:space="preserve">πορεί να μου το αλλάξει αυτό. </w:t>
      </w:r>
    </w:p>
    <w:p w14:paraId="5EA915B5" w14:textId="77777777" w:rsidR="000F46A4" w:rsidRDefault="00307FE8">
      <w:pPr>
        <w:spacing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5EA915B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Αυτό είναι στοιχείο της εθνικής μου συνείδησης και η εθνική μου συνείδηση είναι στοιχείο της ψυχής μου. </w:t>
      </w:r>
      <w:r>
        <w:rPr>
          <w:rFonts w:eastAsia="Times New Roman" w:cs="Times New Roman"/>
          <w:szCs w:val="24"/>
        </w:rPr>
        <w:t>Δ</w:t>
      </w:r>
      <w:r>
        <w:rPr>
          <w:rFonts w:eastAsia="Times New Roman" w:cs="Times New Roman"/>
          <w:szCs w:val="24"/>
        </w:rPr>
        <w:t>εν επιτρέπω σε κανέναν αστοιχείωτο ή πονηρό, σε κανέναν χαβαλέ της ιστο</w:t>
      </w:r>
      <w:r>
        <w:rPr>
          <w:rFonts w:eastAsia="Times New Roman" w:cs="Times New Roman"/>
          <w:szCs w:val="24"/>
        </w:rPr>
        <w:lastRenderedPageBreak/>
        <w:t xml:space="preserve">ρίας ή κυνικό της εξουσίας, είτε αυτός είναι κυβερνητικός παράγοντας είτε Βουλευτής των Ανεξαρτήτων Ελλήνων, που θα ψηφίσουν το βράδυ υποθέτω υπέρ της απόρριψης της πρότασης δυσπιστίας </w:t>
      </w:r>
      <w:r>
        <w:rPr>
          <w:rFonts w:eastAsia="Times New Roman" w:cs="Times New Roman"/>
          <w:szCs w:val="24"/>
        </w:rPr>
        <w:t xml:space="preserve">της Νέας Δημοκρατίας και επομένως θα ανάψουν αύριο το πράσινο φως στον Πρωθυπουργό και στον Υπουργό Εξωτερικών της χώρας μας, για να πάνε να υπογράψουν αυτή τη συμφωνία που κατά τα άλλα απορρίπτουν. </w:t>
      </w:r>
    </w:p>
    <w:p w14:paraId="5EA915B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εθαύριο θα ανάψουν το πράσινο φως στον Υπουργό Εθνικής </w:t>
      </w:r>
      <w:r>
        <w:rPr>
          <w:rFonts w:eastAsia="Times New Roman" w:cs="Times New Roman"/>
          <w:szCs w:val="24"/>
        </w:rPr>
        <w:t>Άμυνας, στον Πρόεδρο των Ανεξαρτήτων Ελλήνων, κ. Πάνο Καμμένο, να πάει στο ΝΑΤΟ να διαχειριστεί τα διαδικαστικά της ενταξιακής πορείας των Σκοπίων σε αυτόν τον Οργανισμό, ως αρμόδιος Υπουργός, που κατά τα άλλα απορρίπτει αυτή τη συμφωνία. Αυτά συμβαίνουν α</w:t>
      </w:r>
      <w:r>
        <w:rPr>
          <w:rFonts w:eastAsia="Times New Roman" w:cs="Times New Roman"/>
          <w:szCs w:val="24"/>
        </w:rPr>
        <w:t xml:space="preserve">υτές τις μέρες. </w:t>
      </w:r>
    </w:p>
    <w:p w14:paraId="5EA915B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Έκανα, όμως, αυτή τη δήλωση και για κάποιον άλλο λόγο, πολύ πιο σημαντικό, αν θέλετε, και πιο σοβαρό. Γιατί δεν αργεί η ώρα, </w:t>
      </w:r>
      <w:r w:rsidRPr="008F0891">
        <w:rPr>
          <w:rFonts w:eastAsia="Times New Roman" w:cs="Times New Roman"/>
          <w:bCs/>
          <w:shd w:val="clear" w:color="auto" w:fill="FFFFFF"/>
        </w:rPr>
        <w:t>που</w:t>
      </w:r>
      <w:r>
        <w:rPr>
          <w:rFonts w:eastAsia="Times New Roman" w:cs="Times New Roman"/>
          <w:szCs w:val="24"/>
        </w:rPr>
        <w:t xml:space="preserve"> με βάση τα κεκτημένα αυτής της διπλωματικής επιτυχίας -λέμε τώρα- θα έρθει κάποιος να μου πει ότι, κύριε Παναγ</w:t>
      </w:r>
      <w:r>
        <w:rPr>
          <w:rFonts w:eastAsia="Times New Roman" w:cs="Times New Roman"/>
          <w:szCs w:val="24"/>
        </w:rPr>
        <w:t xml:space="preserve">ιωτόπουλε, δεν μπορείτε να δηλώνετε Έλληνας Μακεδόνας </w:t>
      </w:r>
      <w:r>
        <w:rPr>
          <w:rFonts w:eastAsia="Times New Roman" w:cs="Times New Roman"/>
          <w:szCs w:val="24"/>
        </w:rPr>
        <w:lastRenderedPageBreak/>
        <w:t xml:space="preserve">που μιλά την ελληνική γλώσσα, διότι οι Μακεδόνες είναι οι πολίτες της Βόρειας Μακεδονίας, όπως συμφώνησε ο κ. Τσίπρας με τον κ. Ζάεφ. </w:t>
      </w:r>
    </w:p>
    <w:p w14:paraId="5EA915B9" w14:textId="77777777" w:rsidR="000F46A4" w:rsidRDefault="00307FE8">
      <w:pPr>
        <w:spacing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5EA915B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αυτοί ομι</w:t>
      </w:r>
      <w:r>
        <w:rPr>
          <w:rFonts w:eastAsia="Times New Roman" w:cs="Times New Roman"/>
          <w:szCs w:val="24"/>
        </w:rPr>
        <w:t xml:space="preserve">λούν τη μακεδονική γλώσσα, όπως συμφώνησε ο κ. Τσίπρας με τον κ. Ζάεφ. Επομένως, όταν δηλώνετε Έλληνας Μακεδόνας, ομιλών την ελληνική γλώσσα, ενδεχομένως η συμπεριφορά σας να αναπτύσσει σοβινιστικά στοιχεία, βάσει συγκεκριμένου άρθρου αυτών που συμφώνησαν </w:t>
      </w:r>
      <w:r>
        <w:rPr>
          <w:rFonts w:eastAsia="Times New Roman" w:cs="Times New Roman"/>
          <w:szCs w:val="24"/>
        </w:rPr>
        <w:t xml:space="preserve"> ο κ. Τσίπρας με τον κ. Ζάεφ. </w:t>
      </w:r>
    </w:p>
    <w:p w14:paraId="5EA915BB"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Σουρεαλιστικό!</w:t>
      </w:r>
    </w:p>
    <w:p w14:paraId="5EA915BC"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sidRPr="008214E7">
        <w:rPr>
          <w:rFonts w:eastAsia="Times New Roman" w:cs="Times New Roman"/>
          <w:b/>
          <w:szCs w:val="24"/>
        </w:rPr>
        <w:t>:</w:t>
      </w:r>
      <w:r>
        <w:rPr>
          <w:rFonts w:eastAsia="Times New Roman" w:cs="Times New Roman"/>
          <w:szCs w:val="24"/>
        </w:rPr>
        <w:t xml:space="preserve"> Γιατί σουρεαλιστικό, κύριε Υπουργέ; Το βλέπω να γίνεται. Μακάρι να διαψευστώ!</w:t>
      </w:r>
    </w:p>
    <w:p w14:paraId="5EA915BD" w14:textId="77777777" w:rsidR="000F46A4" w:rsidRDefault="00307FE8">
      <w:pPr>
        <w:spacing w:line="600" w:lineRule="auto"/>
        <w:ind w:firstLine="720"/>
        <w:jc w:val="both"/>
        <w:rPr>
          <w:rFonts w:eastAsia="Times New Roman" w:cs="Times New Roman"/>
          <w:szCs w:val="24"/>
        </w:rPr>
      </w:pPr>
      <w:r w:rsidRPr="00AD6554">
        <w:rPr>
          <w:rFonts w:eastAsia="Times New Roman" w:cs="Times New Roman"/>
          <w:b/>
        </w:rPr>
        <w:t>ΠΡΟΕΔΡΟΣ (Ν</w:t>
      </w:r>
      <w:r>
        <w:rPr>
          <w:rFonts w:eastAsia="Times New Roman" w:cs="Times New Roman"/>
          <w:b/>
        </w:rPr>
        <w:t>ικόλαος</w:t>
      </w:r>
      <w:r w:rsidRPr="00AD6554">
        <w:rPr>
          <w:rFonts w:eastAsia="Times New Roman" w:cs="Times New Roman"/>
          <w:b/>
        </w:rPr>
        <w:t xml:space="preserve"> Β</w:t>
      </w:r>
      <w:r>
        <w:rPr>
          <w:rFonts w:eastAsia="Times New Roman" w:cs="Times New Roman"/>
          <w:b/>
        </w:rPr>
        <w:t>ούτσης</w:t>
      </w:r>
      <w:r w:rsidRPr="00AD6554">
        <w:rPr>
          <w:rFonts w:eastAsia="Times New Roman" w:cs="Times New Roman"/>
          <w:b/>
        </w:rPr>
        <w:t>):</w:t>
      </w:r>
      <w:r>
        <w:rPr>
          <w:rFonts w:eastAsia="Times New Roman" w:cs="Times New Roman"/>
          <w:szCs w:val="24"/>
        </w:rPr>
        <w:t xml:space="preserve"> Παρακαλώ, μην παρεμβαίνετε. </w:t>
      </w:r>
    </w:p>
    <w:p w14:paraId="5EA915BE"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ΝΙΚΟΛΑΟΣ ΠΑΝΑΓΙΩΤΟΠΟΥΛΟΣ</w:t>
      </w:r>
      <w:r w:rsidRPr="008214E7">
        <w:rPr>
          <w:rFonts w:eastAsia="Times New Roman" w:cs="Times New Roman"/>
          <w:b/>
          <w:szCs w:val="24"/>
        </w:rPr>
        <w:t>:</w:t>
      </w:r>
      <w:r w:rsidRPr="008214E7">
        <w:rPr>
          <w:rFonts w:eastAsia="Times New Roman" w:cs="Times New Roman"/>
          <w:szCs w:val="24"/>
        </w:rPr>
        <w:t xml:space="preserve"> </w:t>
      </w: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λοιπόν, αυτής της επιθετικής, εχθρικής, σοβινιστικής συμπεριφοράς, μπορεί μ</w:t>
      </w:r>
      <w:r>
        <w:rPr>
          <w:rFonts w:eastAsia="Times New Roman" w:cs="Times New Roman"/>
          <w:szCs w:val="24"/>
        </w:rPr>
        <w:t>ί</w:t>
      </w:r>
      <w:r>
        <w:rPr>
          <w:rFonts w:eastAsia="Times New Roman" w:cs="Times New Roman"/>
          <w:szCs w:val="24"/>
        </w:rPr>
        <w:t>α τέτοια δήλωση, αν όχι αντιφατική, να είναι τουλάχιστον επιλήψιμη. Αυτό και όλα αυτά είναι τα προϊόντα της δια</w:t>
      </w:r>
      <w:r>
        <w:rPr>
          <w:rFonts w:eastAsia="Times New Roman" w:cs="Times New Roman"/>
          <w:szCs w:val="24"/>
        </w:rPr>
        <w:t xml:space="preserve">πραγμάτευσης που οδήγησαν σε αυτή τη συμφωνία. Γι’ αυτό δηλώνουμε ότι είναι κάκιστη η συμφωνία. </w:t>
      </w:r>
    </w:p>
    <w:p w14:paraId="5EA915B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Εξαντλώντας τα όπλα του κοινοβουλευτικού ελέγχου, εγείρουμε αυτήν την πρόταση δυσπιστίας κατά της Κυβέρνησης, που διαπραγματεύτηκε και έκλεισε αυτή τη συμφωνία</w:t>
      </w:r>
      <w:r>
        <w:rPr>
          <w:rFonts w:eastAsia="Times New Roman" w:cs="Times New Roman"/>
          <w:szCs w:val="24"/>
        </w:rPr>
        <w:t xml:space="preserve"> και αύριο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μεθαύριο θέλει να πάει να την υπογράψει. </w:t>
      </w:r>
    </w:p>
    <w:p w14:paraId="5EA915C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Στεκόμαστε μαζί με τις εκατοντάδες χιλιάδες, τα εκατομμύρια του ελληνικού λαού, που δεν ακούει αυτή η Κυβέρνηση, οι οποίοι διαμαρτύρονται και διαδηλώνουν σε όλη την Ελλάδα, στη </w:t>
      </w:r>
      <w:r>
        <w:rPr>
          <w:rFonts w:eastAsia="Times New Roman" w:cs="Times New Roman"/>
          <w:szCs w:val="24"/>
        </w:rPr>
        <w:t>β</w:t>
      </w:r>
      <w:r>
        <w:rPr>
          <w:rFonts w:eastAsia="Times New Roman" w:cs="Times New Roman"/>
          <w:szCs w:val="24"/>
        </w:rPr>
        <w:t>όρεια Ελλάδα, παντού, γ</w:t>
      </w:r>
      <w:r>
        <w:rPr>
          <w:rFonts w:eastAsia="Times New Roman" w:cs="Times New Roman"/>
          <w:szCs w:val="24"/>
        </w:rPr>
        <w:t xml:space="preserve">ιατί απλά δεν συμφωνούν. </w:t>
      </w:r>
    </w:p>
    <w:p w14:paraId="5EA915C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Εμείς, λοιπόν, μέσα εδώ για αυτούς και αυτοί έξω για εμάς, όλοι μαζί να απορρίψουμε αυτή τη συμφωνία, η οποία πολύ φοβάμαι ότι θα δημιουργήσει προβλήματα, αν όχι και δεινά, στο μέλλον. </w:t>
      </w:r>
    </w:p>
    <w:p w14:paraId="5EA915C2" w14:textId="77777777" w:rsidR="000F46A4" w:rsidRDefault="00307FE8">
      <w:pPr>
        <w:spacing w:line="600" w:lineRule="auto"/>
        <w:ind w:firstLine="709"/>
        <w:jc w:val="center"/>
        <w:rPr>
          <w:rFonts w:eastAsia="Times New Roman" w:cs="Times New Roman"/>
        </w:rPr>
      </w:pPr>
      <w:r w:rsidRPr="002914BE">
        <w:rPr>
          <w:rFonts w:eastAsia="Times New Roman" w:cs="Times New Roman"/>
        </w:rPr>
        <w:lastRenderedPageBreak/>
        <w:t>(Χειροκροτήματα από την πτέρυγα της Νέας Δημ</w:t>
      </w:r>
      <w:r w:rsidRPr="002914BE">
        <w:rPr>
          <w:rFonts w:eastAsia="Times New Roman" w:cs="Times New Roman"/>
        </w:rPr>
        <w:t>οκρατίας)</w:t>
      </w:r>
    </w:p>
    <w:p w14:paraId="5EA915C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Γιατί είναι κακή η συμφωνία; Πού είναι το αμετάφραστο όνομα </w:t>
      </w:r>
      <w:r w:rsidRPr="009C3E75">
        <w:rPr>
          <w:rFonts w:eastAsia="Times New Roman"/>
          <w:color w:val="000000"/>
          <w:szCs w:val="24"/>
          <w:shd w:val="clear" w:color="auto" w:fill="FFFFFF"/>
        </w:rPr>
        <w:t>Severna Makedonija</w:t>
      </w:r>
      <w:r>
        <w:rPr>
          <w:rFonts w:eastAsia="Times New Roman"/>
          <w:color w:val="000000"/>
          <w:szCs w:val="24"/>
          <w:shd w:val="clear" w:color="auto" w:fill="FFFFFF"/>
        </w:rPr>
        <w:t>,</w:t>
      </w:r>
      <w:r>
        <w:rPr>
          <w:rFonts w:eastAsia="Times New Roman" w:cs="Times New Roman"/>
          <w:szCs w:val="24"/>
        </w:rPr>
        <w:t xml:space="preserve"> για το οποίο έκανε λόγο και ο Πρωθυπουργός στο </w:t>
      </w:r>
      <w:r>
        <w:rPr>
          <w:rFonts w:eastAsia="Times New Roman" w:cs="Times New Roman"/>
          <w:szCs w:val="24"/>
        </w:rPr>
        <w:t>δ</w:t>
      </w:r>
      <w:r>
        <w:rPr>
          <w:rFonts w:eastAsia="Times New Roman" w:cs="Times New Roman"/>
          <w:szCs w:val="24"/>
        </w:rPr>
        <w:t xml:space="preserve">ιάγγελμά του, προφανώς, ψευδόμενος άλλη μία φορά; Έφυγε αυτό. </w:t>
      </w:r>
    </w:p>
    <w:p w14:paraId="5EA915C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Έχουμε ένα όνομα το οποίο μεταφράζεται στη γλώσσα κάθε </w:t>
      </w:r>
      <w:r>
        <w:rPr>
          <w:rFonts w:eastAsia="Times New Roman" w:cs="Times New Roman"/>
          <w:szCs w:val="24"/>
        </w:rPr>
        <w:t>χώρας και το όνομα είναι Βόρεια Μακεδονία. Και το όνομα Βόρεια Μακεδονία, όπως ακούστηκε, αποτέλεσε επιλογή Ζάεφ και Ντιμιτρόφ, των σκοπιανών δηλαδή κυβερνητικών παραγόντων, την οποία δέχτηκε η ελληνική πλευρά ασμενώς, όπως λέει ο κ. Κοτζιάς ο οποίος, όταν</w:t>
      </w:r>
      <w:r>
        <w:rPr>
          <w:rFonts w:eastAsia="Times New Roman" w:cs="Times New Roman"/>
          <w:szCs w:val="24"/>
        </w:rPr>
        <w:t xml:space="preserve"> δεν κακοποιεί εθνικά δίκαια, κακοποιεί την ελληνική γλώσσα.</w:t>
      </w:r>
    </w:p>
    <w:p w14:paraId="5EA915C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Ρωτάω εγώ σε ποια σκληρή διαπραγμάτευση, όπου το μείζον είναι το όνομα, έρχεται η μία πλευρά και αποφασίζει ελεύθερα, επιλέγει ελεύθερα και η άλλη πλευρά, που υποτίθεται ότι διαπραγματεύεται σκλη</w:t>
      </w:r>
      <w:r>
        <w:rPr>
          <w:rFonts w:eastAsia="Times New Roman" w:cs="Times New Roman"/>
          <w:szCs w:val="24"/>
        </w:rPr>
        <w:t xml:space="preserve">ρά, απλώς προσυπογράφει και συναινεί; Όμως, και το ίδιο το όνομα, η επιλογή, όπως σας είπα, Ζάεφ δεν </w:t>
      </w:r>
      <w:r>
        <w:rPr>
          <w:rFonts w:eastAsia="Times New Roman" w:cs="Times New Roman"/>
          <w:szCs w:val="24"/>
        </w:rPr>
        <w:lastRenderedPageBreak/>
        <w:t xml:space="preserve">παραπέμπει σε αλυτρωτισμούς; Γιατί οι Τούρκοι επιμένουν να αποκαλούν </w:t>
      </w:r>
      <w:r>
        <w:rPr>
          <w:rFonts w:eastAsia="Times New Roman" w:cs="Times New Roman"/>
          <w:szCs w:val="24"/>
        </w:rPr>
        <w:t>δ</w:t>
      </w:r>
      <w:r>
        <w:rPr>
          <w:rFonts w:eastAsia="Times New Roman" w:cs="Times New Roman"/>
          <w:szCs w:val="24"/>
        </w:rPr>
        <w:t xml:space="preserve">υτική Θράκη την ελληνικότατη Θράκη, σε αντιδιαστολή με την </w:t>
      </w:r>
      <w:r>
        <w:rPr>
          <w:rFonts w:eastAsia="Times New Roman" w:cs="Times New Roman"/>
          <w:szCs w:val="24"/>
        </w:rPr>
        <w:t>α</w:t>
      </w:r>
      <w:r>
        <w:rPr>
          <w:rFonts w:eastAsia="Times New Roman" w:cs="Times New Roman"/>
          <w:szCs w:val="24"/>
        </w:rPr>
        <w:t>νατολική Θράκη, που είναι</w:t>
      </w:r>
      <w:r>
        <w:rPr>
          <w:rFonts w:eastAsia="Times New Roman" w:cs="Times New Roman"/>
          <w:szCs w:val="24"/>
        </w:rPr>
        <w:t xml:space="preserve"> κομμάτι αυτού που λέμε εμείς τώρα ευρωπαϊκή Τουρκία.</w:t>
      </w:r>
    </w:p>
    <w:p w14:paraId="5EA915C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EA915C7"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Παναγιωτόπουλε, μισό λεπτό ακόμα.</w:t>
      </w:r>
    </w:p>
    <w:p w14:paraId="5EA915C8" w14:textId="77777777" w:rsidR="000F46A4" w:rsidRDefault="00307FE8">
      <w:pPr>
        <w:spacing w:line="600" w:lineRule="auto"/>
        <w:ind w:firstLine="720"/>
        <w:jc w:val="both"/>
        <w:rPr>
          <w:rFonts w:eastAsia="Times New Roman" w:cs="Times New Roman"/>
          <w:szCs w:val="24"/>
        </w:rPr>
      </w:pPr>
      <w:r w:rsidRPr="001811E3">
        <w:rPr>
          <w:rFonts w:eastAsia="Times New Roman" w:cs="Times New Roman"/>
          <w:b/>
          <w:szCs w:val="24"/>
        </w:rPr>
        <w:t>ΝΙΚΟΛΑΟΣ ΠΑΝΑΓΙΩΤΟΠΟΥΛΟΣ:</w:t>
      </w:r>
      <w:r>
        <w:rPr>
          <w:rFonts w:eastAsia="Times New Roman" w:cs="Times New Roman"/>
          <w:szCs w:val="24"/>
        </w:rPr>
        <w:t xml:space="preserve"> Τελειώνω, κύριε Πρόεδρε. Άλλα τριάντα δευτερόλεπτα και σας ευχαριστώ για την ανοχή.</w:t>
      </w:r>
    </w:p>
    <w:p w14:paraId="5EA915C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Αλυτρωτισμός. </w:t>
      </w:r>
      <w:r>
        <w:rPr>
          <w:rFonts w:eastAsia="Times New Roman" w:cs="Times New Roman"/>
          <w:szCs w:val="24"/>
        </w:rPr>
        <w:t>Δ</w:t>
      </w:r>
      <w:r>
        <w:rPr>
          <w:rFonts w:eastAsia="Times New Roman" w:cs="Times New Roman"/>
          <w:szCs w:val="24"/>
        </w:rPr>
        <w:t>εν είναι ο γραφικός αλυτρωτισμός του Γκρουέφσκι με τα αγάλματα. Είναι ο υποθάλπων, υφέρπων, επικίνδυνος αλυτρωτισμός του μακεδονικού ιδεολογήματος των αλύτρ</w:t>
      </w:r>
      <w:r>
        <w:rPr>
          <w:rFonts w:eastAsia="Times New Roman" w:cs="Times New Roman"/>
          <w:szCs w:val="24"/>
        </w:rPr>
        <w:t>ωτων πατρίδων, αυτός που σιγά</w:t>
      </w:r>
      <w:r>
        <w:rPr>
          <w:rFonts w:eastAsia="Times New Roman" w:cs="Times New Roman"/>
          <w:szCs w:val="24"/>
        </w:rPr>
        <w:t xml:space="preserve"> </w:t>
      </w:r>
      <w:r>
        <w:rPr>
          <w:rFonts w:eastAsia="Times New Roman" w:cs="Times New Roman"/>
          <w:szCs w:val="24"/>
        </w:rPr>
        <w:t>σιγά θα βγει, γιατί οι πολιτικοί συσχετισμοί μεταβάλλονται.</w:t>
      </w:r>
    </w:p>
    <w:p w14:paraId="5EA915C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Δεν έχω καιρό να αναλύσω τα υπόλοιπα της συνθήκης. Δ</w:t>
      </w:r>
      <w:r>
        <w:rPr>
          <w:rFonts w:eastAsia="Times New Roman" w:cs="Times New Roman"/>
          <w:szCs w:val="24"/>
        </w:rPr>
        <w:t>ύ</w:t>
      </w:r>
      <w:r>
        <w:rPr>
          <w:rFonts w:eastAsia="Times New Roman" w:cs="Times New Roman"/>
          <w:szCs w:val="24"/>
        </w:rPr>
        <w:t>ο πράγματα λέω και θα κλείσω.</w:t>
      </w:r>
    </w:p>
    <w:p w14:paraId="5EA915C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Σε αυτήν σας την πρωτοβουλία, κυρίες και κύριοι της Κυβέρνησης, λειτουργήσατε ερήμη</w:t>
      </w:r>
      <w:r>
        <w:rPr>
          <w:rFonts w:eastAsia="Times New Roman" w:cs="Times New Roman"/>
          <w:szCs w:val="24"/>
        </w:rPr>
        <w:t>ν της βούλησης και την επιθυμίας του ελληνικού λαού. Δείχνετε περισσότερο ενδιαφέρον να ικανοποιήσετε τα αιτήματα του διεθνούς παράγοντα προς ικανοποίηση δικών τους συμφερόντων, παρά το λαϊκό αίσθημα, την επιθυμία του ελληνικού λαού.</w:t>
      </w:r>
    </w:p>
    <w:p w14:paraId="5EA915CC"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w:t>
      </w:r>
      <w:r>
        <w:rPr>
          <w:rFonts w:eastAsia="Times New Roman" w:cs="Times New Roman"/>
          <w:b/>
          <w:szCs w:val="24"/>
        </w:rPr>
        <w:t>τσης):</w:t>
      </w:r>
      <w:r>
        <w:rPr>
          <w:rFonts w:eastAsia="Times New Roman" w:cs="Times New Roman"/>
          <w:szCs w:val="24"/>
        </w:rPr>
        <w:t xml:space="preserve"> Ολοκληρώστε, κύριε Παναγιωτόπουλε.</w:t>
      </w:r>
    </w:p>
    <w:p w14:paraId="5EA915CD" w14:textId="77777777" w:rsidR="000F46A4" w:rsidRDefault="00307FE8">
      <w:pPr>
        <w:spacing w:line="600" w:lineRule="auto"/>
        <w:ind w:firstLine="720"/>
        <w:jc w:val="both"/>
        <w:rPr>
          <w:rFonts w:eastAsia="Times New Roman" w:cs="Times New Roman"/>
          <w:szCs w:val="24"/>
        </w:rPr>
      </w:pPr>
      <w:r w:rsidRPr="001811E3">
        <w:rPr>
          <w:rFonts w:eastAsia="Times New Roman" w:cs="Times New Roman"/>
          <w:b/>
          <w:szCs w:val="24"/>
        </w:rPr>
        <w:t>ΝΙΚΟΛΑΟΣ ΠΑΝΑΓΙΩΤΟΠΟΥΛΟΣ:</w:t>
      </w:r>
      <w:r>
        <w:rPr>
          <w:rFonts w:eastAsia="Times New Roman" w:cs="Times New Roman"/>
          <w:szCs w:val="24"/>
        </w:rPr>
        <w:t xml:space="preserve"> Είναι και κάτι άλλο, όμως. Αυτό το επιθυμούσατε πάντα. Όταν ο Καραμανλής έδινε τη μάχη στο Βουκουρέστι, επιφανή στελέχη του κόμματός σας, που ήταν τότε στο 3% -αναμνήσεις από το μέλλον ίσω</w:t>
      </w:r>
      <w:r>
        <w:rPr>
          <w:rFonts w:eastAsia="Times New Roman" w:cs="Times New Roman"/>
          <w:szCs w:val="24"/>
        </w:rPr>
        <w:t>ς- υποστήριζαν την αναγνώριση του γειτονικού κράτους με το συνταγματικό όνομα Μακεδονία σκέτο.</w:t>
      </w:r>
    </w:p>
    <w:p w14:paraId="5EA915CE"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Οι αναμνήσεις από το παρελθόν, εντάξει. </w:t>
      </w:r>
    </w:p>
    <w:p w14:paraId="5EA915CF"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ΠΑΝΑΓΙΩΤΟΠΟΥΛΟΣ: </w:t>
      </w:r>
      <w:r>
        <w:rPr>
          <w:rFonts w:eastAsia="Times New Roman" w:cs="Times New Roman"/>
          <w:szCs w:val="24"/>
        </w:rPr>
        <w:t>Έτσι τώρα βρίσκω ή μάλλον καταλαβαίνω γιατί είστε τόσο ικανοποιημ</w:t>
      </w:r>
      <w:r>
        <w:rPr>
          <w:rFonts w:eastAsia="Times New Roman" w:cs="Times New Roman"/>
          <w:szCs w:val="24"/>
        </w:rPr>
        <w:t>ένοι. Δεν θα γίνουν, όμως, έτσι τα πράγματα.</w:t>
      </w:r>
    </w:p>
    <w:p w14:paraId="5EA915D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Σας ευχαριστώ.</w:t>
      </w:r>
    </w:p>
    <w:p w14:paraId="5EA915D1"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A915D2"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Μην με αναγκάζετε κι εμένα να εξεγείρομαι, ενώ δεν έχω τέτοια δικαίωμα.</w:t>
      </w:r>
    </w:p>
    <w:p w14:paraId="5EA915D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Τον λόγο έχει ο κ. Κόνσολας.</w:t>
      </w:r>
    </w:p>
    <w:p w14:paraId="5EA915D4" w14:textId="77777777" w:rsidR="000F46A4" w:rsidRDefault="00307FE8">
      <w:pPr>
        <w:spacing w:line="600" w:lineRule="auto"/>
        <w:ind w:firstLine="720"/>
        <w:jc w:val="both"/>
        <w:rPr>
          <w:rFonts w:eastAsia="Times New Roman" w:cs="Times New Roman"/>
          <w:szCs w:val="24"/>
        </w:rPr>
      </w:pPr>
      <w:r w:rsidRPr="00235B89">
        <w:rPr>
          <w:rFonts w:eastAsia="Times New Roman" w:cs="Times New Roman"/>
          <w:b/>
          <w:szCs w:val="24"/>
        </w:rPr>
        <w:t xml:space="preserve">ΕΜΜΑΝΟΥΗΛ </w:t>
      </w:r>
      <w:r w:rsidRPr="00235B89">
        <w:rPr>
          <w:rFonts w:eastAsia="Times New Roman" w:cs="Times New Roman"/>
          <w:b/>
          <w:szCs w:val="24"/>
        </w:rPr>
        <w:t>ΚΟΝΣΟΛΑΣ:</w:t>
      </w:r>
      <w:r>
        <w:rPr>
          <w:rFonts w:eastAsia="Times New Roman" w:cs="Times New Roman"/>
          <w:szCs w:val="24"/>
        </w:rPr>
        <w:t xml:space="preserve"> Κύριε Πρόεδρε, κύριοι Υπουργοί, κυρίες και κύριοι συνάδελφοι, δεν ξέρω αν ακούσατε τι ψέλλισε ο κ. Μπούρας ανεβαίνοντας προς το Βήμα, ότι τώρα μιλάνε τα σύνορα του Αιγαίου.</w:t>
      </w:r>
    </w:p>
    <w:p w14:paraId="5EA915D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Είναι αλήθεια, κύριε Μπούρα. Ευχαριστώ και για την ευκαιρία που μου δώσατ</w:t>
      </w:r>
      <w:r>
        <w:rPr>
          <w:rFonts w:eastAsia="Times New Roman" w:cs="Times New Roman"/>
          <w:szCs w:val="24"/>
        </w:rPr>
        <w:t>ε να αναφερθώ και στον προηγούμενο ομιλητή, τον εξαιρετικό συνάδελφο κ. Παναγιωτόπουλο, ο οποίος με γλαφυρό τρόπο περιέγραψε τη δική του αναφορά κοινωνικοπολιτιστική αλλά και ιδεολογική ως Μακεδόνας.</w:t>
      </w:r>
    </w:p>
    <w:p w14:paraId="5EA915D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Μόνο που θέλω να σας θυμίσω, κύριε Πρόεδρε και κύριοι Υπ</w:t>
      </w:r>
      <w:r>
        <w:rPr>
          <w:rFonts w:eastAsia="Times New Roman" w:cs="Times New Roman"/>
          <w:szCs w:val="24"/>
        </w:rPr>
        <w:t>ουργοί, ότι αυτή η αναφορά του Μακεδόνα δεν αφορά μόνο τη Μακεδονία. Αφορά όλη τη χώρα. Γιατί η Ελλάδα, ως αδιαίρετος χώρος, είναι μ</w:t>
      </w:r>
      <w:r>
        <w:rPr>
          <w:rFonts w:eastAsia="Times New Roman" w:cs="Times New Roman"/>
          <w:szCs w:val="24"/>
        </w:rPr>
        <w:t>ί</w:t>
      </w:r>
      <w:r>
        <w:rPr>
          <w:rFonts w:eastAsia="Times New Roman" w:cs="Times New Roman"/>
          <w:szCs w:val="24"/>
        </w:rPr>
        <w:t>α χώρα με ιστορικές ρίζες που η Δωδεκάνησος είναι ένα ακροτελεύτιο άκρο της χώρας, της Ευρώπης, που φοβάμαι ότι, αν συνεχίσ</w:t>
      </w:r>
      <w:r>
        <w:rPr>
          <w:rFonts w:eastAsia="Times New Roman" w:cs="Times New Roman"/>
          <w:szCs w:val="24"/>
        </w:rPr>
        <w:t>ει αυτή η Κυβέρνηση με αυτήν την τακτική, λίγο διάστημα μετά θα μιλάμε και για τη Δωδεκάνησο.</w:t>
      </w:r>
    </w:p>
    <w:p w14:paraId="5EA915D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Αυτή η συζήτηση θα έπρεπε να είχε προηγηθεί. Θα έπρεπε να έχει προηγηθεί με ευθύνη της Κυβέρνησης και όχι να συρθεί σε μ</w:t>
      </w:r>
      <w:r>
        <w:rPr>
          <w:rFonts w:eastAsia="Times New Roman" w:cs="Times New Roman"/>
          <w:szCs w:val="24"/>
        </w:rPr>
        <w:t>ί</w:t>
      </w:r>
      <w:r>
        <w:rPr>
          <w:rFonts w:eastAsia="Times New Roman" w:cs="Times New Roman"/>
          <w:szCs w:val="24"/>
        </w:rPr>
        <w:t>α συζήτηση υποχρεωτικά μετά την πρωτοβουλ</w:t>
      </w:r>
      <w:r>
        <w:rPr>
          <w:rFonts w:eastAsia="Times New Roman" w:cs="Times New Roman"/>
          <w:szCs w:val="24"/>
        </w:rPr>
        <w:t>ία του Προέδρου μας κ. Μητσοτάκη και της Νέας Δημοκρατίας να συζητούμε εδώ ύστατα, την τελευταία στιγμή, μ</w:t>
      </w:r>
      <w:r>
        <w:rPr>
          <w:rFonts w:eastAsia="Times New Roman" w:cs="Times New Roman"/>
          <w:szCs w:val="24"/>
        </w:rPr>
        <w:t>ί</w:t>
      </w:r>
      <w:r>
        <w:rPr>
          <w:rFonts w:eastAsia="Times New Roman" w:cs="Times New Roman"/>
          <w:szCs w:val="24"/>
        </w:rPr>
        <w:t xml:space="preserve">α πρόταση δυσπιστίας της Νέας Δημοκρατίας για τη συμφωνία της Κυβέρνησης με την κυβέρνηση της </w:t>
      </w:r>
      <w:r>
        <w:rPr>
          <w:rFonts w:eastAsia="Times New Roman" w:cs="Times New Roman"/>
          <w:szCs w:val="24"/>
        </w:rPr>
        <w:t>Π</w:t>
      </w:r>
      <w:r>
        <w:rPr>
          <w:rFonts w:eastAsia="Times New Roman" w:cs="Times New Roman"/>
          <w:szCs w:val="24"/>
        </w:rPr>
        <w:t>ρώην Γιουγκοσλαβικής Δημοκρατίας της Μακεδονίας.</w:t>
      </w:r>
    </w:p>
    <w:p w14:paraId="5EA915D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Η Κυβ</w:t>
      </w:r>
      <w:r>
        <w:rPr>
          <w:rFonts w:eastAsia="Times New Roman" w:cs="Times New Roman"/>
          <w:szCs w:val="24"/>
        </w:rPr>
        <w:t>έρνηση, για την ακρίβεια, κύριε Πρόεδρε, αναγκάζεται να συρθεί σε μ</w:t>
      </w:r>
      <w:r>
        <w:rPr>
          <w:rFonts w:eastAsia="Times New Roman" w:cs="Times New Roman"/>
          <w:szCs w:val="24"/>
        </w:rPr>
        <w:t>ί</w:t>
      </w:r>
      <w:r>
        <w:rPr>
          <w:rFonts w:eastAsia="Times New Roman" w:cs="Times New Roman"/>
          <w:szCs w:val="24"/>
        </w:rPr>
        <w:t>α συζήτηση, αφού προσπάθησε το προη</w:t>
      </w:r>
      <w:r>
        <w:rPr>
          <w:rFonts w:eastAsia="Times New Roman" w:cs="Times New Roman"/>
          <w:szCs w:val="24"/>
        </w:rPr>
        <w:lastRenderedPageBreak/>
        <w:t>γούμενο διάστημα να κρύψει αυτήν την ασύμβατη σχέση των κυβερνητικών εταιρών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Καμμένου. Δυστυχώς, όμως, πλέον έχει φτάσει στα τέρμινα αυτή η συζή</w:t>
      </w:r>
      <w:r>
        <w:rPr>
          <w:rFonts w:eastAsia="Times New Roman" w:cs="Times New Roman"/>
          <w:szCs w:val="24"/>
        </w:rPr>
        <w:t>τηση.</w:t>
      </w:r>
    </w:p>
    <w:p w14:paraId="5EA915D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Ξέρετε, αυτήν την εξουσιοδότηση που θέλει ο κ. Τσίπρας να έχει από την ελληνική κοινωνία και την ελληνική </w:t>
      </w:r>
      <w:r>
        <w:rPr>
          <w:rFonts w:eastAsia="Times New Roman" w:cs="Times New Roman"/>
          <w:szCs w:val="24"/>
        </w:rPr>
        <w:t>α</w:t>
      </w:r>
      <w:r>
        <w:rPr>
          <w:rFonts w:eastAsia="Times New Roman" w:cs="Times New Roman"/>
          <w:szCs w:val="24"/>
        </w:rPr>
        <w:t>ντιπροσωπεία δεν μπόρεσε να την έχει και έχει φτάσει πλέον στο απροχώρητο. Γιατί αυτήν τη στιγμή το ζήτημα είναι ότι έχει χάσει, δεν υπάρχει πλ</w:t>
      </w:r>
      <w:r>
        <w:rPr>
          <w:rFonts w:eastAsia="Times New Roman" w:cs="Times New Roman"/>
          <w:szCs w:val="24"/>
        </w:rPr>
        <w:t>έον, την κοινωνική πλειοψηφία και προσπαθεί να βρει τρόπους να υπογράψει μια συμφωνία η οποία είναι ασύμβατη με το θυμικό, αλλά και με το δίκαιο.</w:t>
      </w:r>
    </w:p>
    <w:p w14:paraId="5EA915DA" w14:textId="77777777" w:rsidR="000F46A4" w:rsidRDefault="00307FE8">
      <w:pPr>
        <w:spacing w:line="600" w:lineRule="auto"/>
        <w:ind w:firstLine="720"/>
        <w:jc w:val="both"/>
        <w:rPr>
          <w:rFonts w:eastAsia="Times New Roman"/>
          <w:szCs w:val="24"/>
        </w:rPr>
      </w:pPr>
      <w:r>
        <w:rPr>
          <w:rFonts w:eastAsia="Times New Roman"/>
          <w:szCs w:val="24"/>
        </w:rPr>
        <w:t xml:space="preserve">Κύριε Πρόεδρε, ο Πρωθυπουργός αναφέρθηκε στους χειρισμούς της ελληνικής κυβέρνησης για το Βουκουρέστι. Ο </w:t>
      </w:r>
      <w:r>
        <w:rPr>
          <w:rFonts w:eastAsia="Times New Roman"/>
          <w:szCs w:val="24"/>
        </w:rPr>
        <w:t>Πρόεδρος της Νέας Δημοκρατίας είπε πολύ ορθά ότι θα πρέπει να περισσεύει το θράσος στην Κυβέρνηση για να αναφέρεται στο Βουκουρέστι, μ</w:t>
      </w:r>
      <w:r>
        <w:rPr>
          <w:rFonts w:eastAsia="Times New Roman"/>
          <w:szCs w:val="24"/>
        </w:rPr>
        <w:t>ί</w:t>
      </w:r>
      <w:r>
        <w:rPr>
          <w:rFonts w:eastAsia="Times New Roman"/>
          <w:szCs w:val="24"/>
        </w:rPr>
        <w:t>α συμφωνία η οποία θα έπρεπε να έχει αναφορά το Βουκουρέστι, κάτι το οποίο η κ</w:t>
      </w:r>
      <w:r>
        <w:rPr>
          <w:rFonts w:eastAsia="Times New Roman"/>
          <w:szCs w:val="24"/>
        </w:rPr>
        <w:t>.</w:t>
      </w:r>
      <w:r>
        <w:rPr>
          <w:rFonts w:eastAsia="Times New Roman"/>
          <w:szCs w:val="24"/>
        </w:rPr>
        <w:t xml:space="preserve"> Μπακογιάννη τις προηγούμενες ώρες εδώ στη</w:t>
      </w:r>
      <w:r>
        <w:rPr>
          <w:rFonts w:eastAsia="Times New Roman"/>
          <w:szCs w:val="24"/>
        </w:rPr>
        <w:t>ν Εθνική Αντιπροσωπεία περιέγραψε με ακρίβεια. Γι’ αυτό και ο πρώην Πρωθυπουργός, ο Κώστας Καραμαν</w:t>
      </w:r>
      <w:r>
        <w:rPr>
          <w:rFonts w:eastAsia="Times New Roman"/>
          <w:szCs w:val="24"/>
        </w:rPr>
        <w:lastRenderedPageBreak/>
        <w:t>λής, αναφέρθηκε σε αυτήν την ομιλία και θα ήταν καλό και χρήσιμο όλοι να είχαμε στρέψει σε αυτό το πλαίσιο τη συζήτηση καιρό πριν.</w:t>
      </w:r>
    </w:p>
    <w:p w14:paraId="5EA915DB" w14:textId="77777777" w:rsidR="000F46A4" w:rsidRDefault="00307FE8">
      <w:pPr>
        <w:spacing w:line="600" w:lineRule="auto"/>
        <w:ind w:firstLine="720"/>
        <w:jc w:val="both"/>
        <w:rPr>
          <w:rFonts w:eastAsia="Times New Roman"/>
          <w:szCs w:val="24"/>
        </w:rPr>
      </w:pPr>
      <w:r>
        <w:rPr>
          <w:rFonts w:eastAsia="Times New Roman"/>
          <w:szCs w:val="24"/>
        </w:rPr>
        <w:t xml:space="preserve">Ξέρετε, η Κυβέρνηση Τσίπρα </w:t>
      </w:r>
      <w:r>
        <w:rPr>
          <w:rFonts w:eastAsia="Times New Roman"/>
          <w:szCs w:val="24"/>
        </w:rPr>
        <w:t>θα έπρεπε να έχει ως πυλώνα και οδηγό εκείνη τη συμπεριφορά της Κυβέρνησης Καραμανλή – Μπακογιάννη – Μεϊμαράκη, όπου είχε ενημερώσει την Εθνική Αντιπροσωπεία και τότε είχαμε προχωρήσει πραγματικά με εθνική συνείδηση.</w:t>
      </w:r>
    </w:p>
    <w:p w14:paraId="5EA915DC" w14:textId="77777777" w:rsidR="000F46A4" w:rsidRDefault="00307FE8">
      <w:pPr>
        <w:spacing w:line="600" w:lineRule="auto"/>
        <w:ind w:firstLine="720"/>
        <w:jc w:val="both"/>
        <w:rPr>
          <w:rFonts w:eastAsia="Times New Roman"/>
          <w:szCs w:val="24"/>
        </w:rPr>
      </w:pPr>
      <w:r>
        <w:rPr>
          <w:rFonts w:eastAsia="Times New Roman"/>
          <w:szCs w:val="24"/>
        </w:rPr>
        <w:t>Δυστυχώς, όμως, η Κυβέρνηση Τσίπρα μετέ</w:t>
      </w:r>
      <w:r>
        <w:rPr>
          <w:rFonts w:eastAsia="Times New Roman"/>
          <w:szCs w:val="24"/>
        </w:rPr>
        <w:t>τρεψε ως αδύναμο εταίρο στη διαπραγμάτευση αυτήν τη χώρα, ενώ τα Σκόπια ήταν πραγματικά μια χώρα που ήταν στη γωνία. Αυτοί, πράγματι, ζητούσαν τη στήριξη του διεθνούς παράγοντα και για το ΝΑΤΟ και για την Ευρωπαϊκή Ένωση. Ο κ. Τσίπρας με τους χειρισμούς το</w:t>
      </w:r>
      <w:r>
        <w:rPr>
          <w:rFonts w:eastAsia="Times New Roman"/>
          <w:szCs w:val="24"/>
        </w:rPr>
        <w:t>υ κατέστησε την Ελλάδα ως αδύναμο μέρος.</w:t>
      </w:r>
    </w:p>
    <w:p w14:paraId="5EA915DD" w14:textId="77777777" w:rsidR="000F46A4" w:rsidRDefault="00307FE8">
      <w:pPr>
        <w:spacing w:line="600" w:lineRule="auto"/>
        <w:ind w:firstLine="720"/>
        <w:jc w:val="both"/>
        <w:rPr>
          <w:rFonts w:eastAsia="Times New Roman"/>
          <w:szCs w:val="24"/>
        </w:rPr>
      </w:pPr>
      <w:r>
        <w:rPr>
          <w:rFonts w:eastAsia="Times New Roman"/>
          <w:szCs w:val="24"/>
        </w:rPr>
        <w:t>Όλοι οι ομιλητές αποδόμησαν αυτήν τη συμφωνία, όλοι οι συνάδελφοί μου στη Νέα Δημοκρατία. Και ξέρετε είναι γνωστό ότι το ασύγγνωστο «</w:t>
      </w:r>
      <w:r>
        <w:rPr>
          <w:rFonts w:eastAsia="Times New Roman"/>
          <w:szCs w:val="24"/>
        </w:rPr>
        <w:t>ναι</w:t>
      </w:r>
      <w:r>
        <w:rPr>
          <w:rFonts w:eastAsia="Times New Roman"/>
          <w:szCs w:val="24"/>
        </w:rPr>
        <w:t>» στην αναγνώριση της μακεδονικής εθνότητας, αλλά και της γλώσσας έχει πλέον με</w:t>
      </w:r>
      <w:r>
        <w:rPr>
          <w:rFonts w:eastAsia="Times New Roman"/>
          <w:szCs w:val="24"/>
        </w:rPr>
        <w:t xml:space="preserve">τατρέψει και σε </w:t>
      </w:r>
      <w:r>
        <w:rPr>
          <w:rFonts w:eastAsia="Times New Roman"/>
          <w:szCs w:val="24"/>
        </w:rPr>
        <w:lastRenderedPageBreak/>
        <w:t xml:space="preserve">ένα όνειρο το </w:t>
      </w:r>
      <w:r>
        <w:rPr>
          <w:rFonts w:eastAsia="Times New Roman"/>
          <w:szCs w:val="24"/>
          <w:lang w:val="en-US"/>
        </w:rPr>
        <w:t>erga</w:t>
      </w:r>
      <w:r w:rsidRPr="00B55221">
        <w:rPr>
          <w:rFonts w:eastAsia="Times New Roman"/>
          <w:szCs w:val="24"/>
        </w:rPr>
        <w:t xml:space="preserve"> </w:t>
      </w:r>
      <w:r>
        <w:rPr>
          <w:rFonts w:eastAsia="Times New Roman"/>
          <w:szCs w:val="24"/>
          <w:lang w:val="en-US"/>
        </w:rPr>
        <w:t>omnes</w:t>
      </w:r>
      <w:r>
        <w:rPr>
          <w:rFonts w:eastAsia="Times New Roman"/>
          <w:szCs w:val="24"/>
        </w:rPr>
        <w:t xml:space="preserve"> που ο κύριος Πρωθυπουργός από αυτό εδώ το Βήμα στην Εθνική Αντιπροσωπεία έλεγε ότι είναι εδραιωμένο.</w:t>
      </w:r>
    </w:p>
    <w:p w14:paraId="5EA915DE" w14:textId="77777777" w:rsidR="000F46A4" w:rsidRDefault="00307FE8">
      <w:pPr>
        <w:spacing w:line="600" w:lineRule="auto"/>
        <w:ind w:firstLine="720"/>
        <w:jc w:val="both"/>
        <w:rPr>
          <w:rFonts w:eastAsia="Times New Roman"/>
          <w:szCs w:val="24"/>
        </w:rPr>
      </w:pPr>
      <w:r>
        <w:rPr>
          <w:rFonts w:eastAsia="Times New Roman"/>
          <w:szCs w:val="24"/>
        </w:rPr>
        <w:t>Δυστυχώς, έχουμε ένα κράτος που θα ονομάζεται Βόρεια Μακεδονία, οι κάτοικοί της θα ονομάζονται Μακεδόνες και θα έχ</w:t>
      </w:r>
      <w:r>
        <w:rPr>
          <w:rFonts w:eastAsia="Times New Roman"/>
          <w:szCs w:val="24"/>
        </w:rPr>
        <w:t>ουν και μ</w:t>
      </w:r>
      <w:r>
        <w:rPr>
          <w:rFonts w:eastAsia="Times New Roman"/>
          <w:szCs w:val="24"/>
        </w:rPr>
        <w:t>ί</w:t>
      </w:r>
      <w:r>
        <w:rPr>
          <w:rFonts w:eastAsia="Times New Roman"/>
          <w:szCs w:val="24"/>
        </w:rPr>
        <w:t>α υπογραφή της ελληνικής Κυβέρνησης για αυτό.</w:t>
      </w:r>
    </w:p>
    <w:p w14:paraId="5EA915DF" w14:textId="77777777" w:rsidR="000F46A4" w:rsidRDefault="00307FE8">
      <w:pPr>
        <w:spacing w:line="600" w:lineRule="auto"/>
        <w:ind w:firstLine="720"/>
        <w:jc w:val="both"/>
        <w:rPr>
          <w:rFonts w:eastAsia="Times New Roman"/>
          <w:szCs w:val="24"/>
        </w:rPr>
      </w:pPr>
      <w:r>
        <w:rPr>
          <w:rFonts w:eastAsia="Times New Roman"/>
          <w:szCs w:val="24"/>
        </w:rPr>
        <w:t>Κύριε Πρόεδρε, θα ήταν ειλικρινά ενδιαφέρον να γνωρίζαμε ποια ήταν η θέση της Κυβέρνησης μετά την απόφαση του Αρείου Πάγου, που αναφέρει πως δεν υπάρχει μακεδονική εθνότητα, δεν υπάρχει μακεδονική γλώ</w:t>
      </w:r>
      <w:r>
        <w:rPr>
          <w:rFonts w:eastAsia="Times New Roman"/>
          <w:szCs w:val="24"/>
        </w:rPr>
        <w:t>σσα, αυτά δηλαδή που εκχωρείτε εσείς απλόχερα τώρα. Η απόφαση του Αρείου Πάγου το 2009 είχε εισηγήτρια ωστόσο και την κ</w:t>
      </w:r>
      <w:r>
        <w:rPr>
          <w:rFonts w:eastAsia="Times New Roman"/>
          <w:szCs w:val="24"/>
        </w:rPr>
        <w:t>.</w:t>
      </w:r>
      <w:r>
        <w:rPr>
          <w:rFonts w:eastAsia="Times New Roman"/>
          <w:szCs w:val="24"/>
        </w:rPr>
        <w:t xml:space="preserve"> Θάνου, τη σύμβουλο του Πρωθυπουργού. Άρα τι λέτε για όλα αυτά, κύριοι της Κυβέρνησης;</w:t>
      </w:r>
    </w:p>
    <w:p w14:paraId="5EA915E0" w14:textId="77777777" w:rsidR="000F46A4" w:rsidRDefault="00307FE8">
      <w:pPr>
        <w:spacing w:line="600" w:lineRule="auto"/>
        <w:ind w:firstLine="720"/>
        <w:jc w:val="both"/>
        <w:rPr>
          <w:rFonts w:eastAsia="Times New Roman"/>
          <w:szCs w:val="24"/>
        </w:rPr>
      </w:pPr>
      <w:r>
        <w:rPr>
          <w:rFonts w:eastAsia="Times New Roman"/>
          <w:szCs w:val="24"/>
        </w:rPr>
        <w:t>Αναφέρεται ο όρος «Μακεδονία» από αρχαιοτάτων χρό</w:t>
      </w:r>
      <w:r>
        <w:rPr>
          <w:rFonts w:eastAsia="Times New Roman"/>
          <w:szCs w:val="24"/>
        </w:rPr>
        <w:t xml:space="preserve">νων. Είναι όρος ιστορικός, γεωγραφικός και όχι εθνολογικός. Αυτά λέει η απόφαση. Οι Μακεδόνες δεν είναι και ούτε υπήρξαν </w:t>
      </w:r>
      <w:r>
        <w:rPr>
          <w:rFonts w:eastAsia="Times New Roman"/>
          <w:szCs w:val="24"/>
        </w:rPr>
        <w:lastRenderedPageBreak/>
        <w:t xml:space="preserve">κατά το πρόσφατο και απώτερο παρελθόν ιδιαίτερος εθνολογικός σχηματισμός. Απλώς Μακεδόνες ονομάζονταν ανέκαθεν οι κάτοικοι της γνωστής </w:t>
      </w:r>
      <w:r>
        <w:rPr>
          <w:rFonts w:eastAsia="Times New Roman"/>
          <w:szCs w:val="24"/>
        </w:rPr>
        <w:t>αρχαίας περιοχής της ελληνικής Μακεδονίας, όπως οι Θράκες επειδή μένουν στην Θράκη, όπως οι Θεσσαλοί επειδή μένουν στην Θεσσαλία. Επομένως, Μακεδόνες κατά την εθνότητα δεν υπάρχουν ούτε μπορούν να δημιουργηθούν. Αυτή είναι η αλήθεια.</w:t>
      </w:r>
    </w:p>
    <w:p w14:paraId="5EA915E1" w14:textId="77777777" w:rsidR="000F46A4" w:rsidRDefault="00307FE8">
      <w:pPr>
        <w:spacing w:line="600" w:lineRule="auto"/>
        <w:ind w:firstLine="720"/>
        <w:jc w:val="both"/>
        <w:rPr>
          <w:rFonts w:eastAsia="Times New Roman"/>
          <w:szCs w:val="24"/>
        </w:rPr>
      </w:pPr>
      <w:r>
        <w:rPr>
          <w:rFonts w:eastAsia="Times New Roman"/>
          <w:szCs w:val="24"/>
        </w:rPr>
        <w:t>Μ</w:t>
      </w:r>
      <w:r>
        <w:rPr>
          <w:rFonts w:eastAsia="Times New Roman"/>
          <w:szCs w:val="24"/>
        </w:rPr>
        <w:t>ου έκανε εντύπωση ο κ</w:t>
      </w:r>
      <w:r>
        <w:rPr>
          <w:rFonts w:eastAsia="Times New Roman"/>
          <w:szCs w:val="24"/>
        </w:rPr>
        <w:t xml:space="preserve">. Κατρούγκαλος, προηγούμενα, στην αναφορά του ότι υπάρχει ένας οίκτος. Κύριε Υπουργέ, η Νέα Δημοκρατία δεν ικετεύει. Εσείς πρέπει να είστε υπόλογοι στην ελληνική κοινωνία. </w:t>
      </w:r>
      <w:r>
        <w:rPr>
          <w:rFonts w:eastAsia="Times New Roman"/>
          <w:szCs w:val="24"/>
        </w:rPr>
        <w:t>Μ</w:t>
      </w:r>
      <w:r>
        <w:rPr>
          <w:rFonts w:eastAsia="Times New Roman"/>
          <w:szCs w:val="24"/>
        </w:rPr>
        <w:t xml:space="preserve">ου κάνει εντύπωση που με τη συμπεριφορά σας έχετε εξελιχθεί, έχετε μεταλλαχθεί και </w:t>
      </w:r>
      <w:r>
        <w:rPr>
          <w:rFonts w:eastAsia="Times New Roman"/>
          <w:szCs w:val="24"/>
        </w:rPr>
        <w:t xml:space="preserve">λέτε να ντρεπόμαστε. Σε τι να ντρεπόμαστε, κύριε Υπουργέ; </w:t>
      </w:r>
    </w:p>
    <w:p w14:paraId="5EA915E2" w14:textId="77777777" w:rsidR="000F46A4" w:rsidRDefault="00307FE8">
      <w:pPr>
        <w:spacing w:line="600" w:lineRule="auto"/>
        <w:ind w:firstLine="720"/>
        <w:jc w:val="both"/>
        <w:rPr>
          <w:rFonts w:eastAsia="Times New Roman"/>
          <w:szCs w:val="24"/>
        </w:rPr>
      </w:pPr>
      <w:r>
        <w:rPr>
          <w:rFonts w:eastAsia="Times New Roman"/>
          <w:szCs w:val="24"/>
        </w:rPr>
        <w:t>Λυπάμαι που από εσείς που ήσασταν άνθρωπος του μέτρου φτάσατε στον υπέρμετρο λαϊκισμό να εξυβρίζετε αυτούς που έστω ύστατα αυτήν την ώρα σας καλούν να επαναφέρετε στην έννομη τάξη αυτήν τη συμφωνία</w:t>
      </w:r>
      <w:r>
        <w:rPr>
          <w:rFonts w:eastAsia="Times New Roman"/>
          <w:szCs w:val="24"/>
        </w:rPr>
        <w:t>.</w:t>
      </w:r>
    </w:p>
    <w:p w14:paraId="5EA915E3" w14:textId="77777777" w:rsidR="000F46A4" w:rsidRDefault="00307FE8">
      <w:pPr>
        <w:spacing w:line="600" w:lineRule="auto"/>
        <w:ind w:firstLine="720"/>
        <w:jc w:val="both"/>
        <w:rPr>
          <w:rFonts w:eastAsia="Times New Roman"/>
          <w:szCs w:val="24"/>
        </w:rPr>
      </w:pPr>
      <w:r>
        <w:rPr>
          <w:rFonts w:eastAsia="Times New Roman"/>
          <w:b/>
          <w:szCs w:val="24"/>
        </w:rPr>
        <w:lastRenderedPageBreak/>
        <w:t>ΠΡΟΕΔΡΟΣ (Νικόλαος Βούτσης):</w:t>
      </w:r>
      <w:r w:rsidRPr="00575499">
        <w:rPr>
          <w:rFonts w:eastAsia="Times New Roman"/>
          <w:b/>
          <w:szCs w:val="24"/>
        </w:rPr>
        <w:t xml:space="preserve"> </w:t>
      </w:r>
      <w:r w:rsidRPr="00575499">
        <w:rPr>
          <w:rFonts w:eastAsia="Times New Roman"/>
          <w:szCs w:val="24"/>
        </w:rPr>
        <w:t>Πρέπει να ολοκληρώσετε, κύριε συνάδελφε.</w:t>
      </w:r>
    </w:p>
    <w:p w14:paraId="5EA915E4" w14:textId="77777777" w:rsidR="000F46A4" w:rsidRDefault="00307FE8">
      <w:pPr>
        <w:spacing w:line="600" w:lineRule="auto"/>
        <w:ind w:firstLine="720"/>
        <w:jc w:val="both"/>
        <w:rPr>
          <w:rFonts w:eastAsia="Times New Roman"/>
          <w:b/>
          <w:szCs w:val="24"/>
        </w:rPr>
      </w:pPr>
      <w:r w:rsidRPr="00575499">
        <w:rPr>
          <w:rFonts w:eastAsia="Times New Roman"/>
          <w:b/>
          <w:szCs w:val="24"/>
        </w:rPr>
        <w:t>ΕΜΜΑΝΟΥΗΛ ΚΟΝΣΟΛΑΣ:</w:t>
      </w:r>
      <w:r>
        <w:rPr>
          <w:rFonts w:eastAsia="Times New Roman"/>
          <w:b/>
          <w:szCs w:val="24"/>
        </w:rPr>
        <w:t xml:space="preserve"> </w:t>
      </w:r>
      <w:r w:rsidRPr="00575499">
        <w:rPr>
          <w:rFonts w:eastAsia="Times New Roman"/>
          <w:szCs w:val="24"/>
        </w:rPr>
        <w:t>Ολοκληρώνω, κύριε Πρόεδρε.</w:t>
      </w:r>
    </w:p>
    <w:p w14:paraId="5EA915E5" w14:textId="77777777" w:rsidR="000F46A4" w:rsidRDefault="00307FE8">
      <w:pPr>
        <w:spacing w:line="600" w:lineRule="auto"/>
        <w:ind w:firstLine="720"/>
        <w:jc w:val="both"/>
        <w:rPr>
          <w:rFonts w:eastAsia="Times New Roman"/>
          <w:szCs w:val="24"/>
        </w:rPr>
      </w:pPr>
      <w:r>
        <w:rPr>
          <w:rFonts w:eastAsia="Times New Roman"/>
          <w:szCs w:val="24"/>
        </w:rPr>
        <w:t xml:space="preserve">Δυστυχώς, όμως, η Κυβέρνηση, ο Πρωθυπουργός έχει εργαλειοποιήσει σε δύο σημεία την εξωτερική σας πολιτική, στο </w:t>
      </w:r>
      <w:r>
        <w:rPr>
          <w:rFonts w:eastAsia="Times New Roman"/>
          <w:szCs w:val="24"/>
        </w:rPr>
        <w:t>σ</w:t>
      </w:r>
      <w:r>
        <w:rPr>
          <w:rFonts w:eastAsia="Times New Roman"/>
          <w:szCs w:val="24"/>
        </w:rPr>
        <w:t>κοπιανό και στο μεταναστε</w:t>
      </w:r>
      <w:r>
        <w:rPr>
          <w:rFonts w:eastAsia="Times New Roman"/>
          <w:szCs w:val="24"/>
        </w:rPr>
        <w:t xml:space="preserve">υτικό. Δύο ζητήματα που φοβάμαι ότι έχετε μετατρέψει τη χώρα σε έναν σκηνικό του παραλόγου, αφού πρώτον για το </w:t>
      </w:r>
      <w:r>
        <w:rPr>
          <w:rFonts w:eastAsia="Times New Roman"/>
          <w:szCs w:val="24"/>
        </w:rPr>
        <w:t>σ</w:t>
      </w:r>
      <w:r>
        <w:rPr>
          <w:rFonts w:eastAsia="Times New Roman"/>
          <w:szCs w:val="24"/>
        </w:rPr>
        <w:t>κοπιανό θα δείτε τις εξελίξεις. Σας καλούμε έστω και ύστατα τώρα να ανακαλέσετε αυτήν την απόφαση.</w:t>
      </w:r>
    </w:p>
    <w:p w14:paraId="5EA915E6" w14:textId="77777777" w:rsidR="000F46A4" w:rsidRDefault="00307FE8">
      <w:pPr>
        <w:spacing w:line="600" w:lineRule="auto"/>
        <w:ind w:firstLine="720"/>
        <w:jc w:val="both"/>
        <w:rPr>
          <w:rFonts w:eastAsia="Times New Roman"/>
          <w:szCs w:val="24"/>
        </w:rPr>
      </w:pPr>
      <w:r>
        <w:rPr>
          <w:rFonts w:eastAsia="Times New Roman"/>
          <w:szCs w:val="24"/>
        </w:rPr>
        <w:t>Δεύτερον, για το μεταναστευτικό έχετε μετατρέ</w:t>
      </w:r>
      <w:r>
        <w:rPr>
          <w:rFonts w:eastAsia="Times New Roman"/>
          <w:szCs w:val="24"/>
        </w:rPr>
        <w:t>ψει τα νησιά σε αποθήκες παράνομων μεταναστών που είναι εξαιρετικά επικίνδυνο εθνικά.</w:t>
      </w:r>
    </w:p>
    <w:p w14:paraId="5EA915E7" w14:textId="77777777" w:rsidR="000F46A4" w:rsidRDefault="00307FE8">
      <w:pPr>
        <w:spacing w:line="600" w:lineRule="auto"/>
        <w:ind w:firstLine="720"/>
        <w:jc w:val="both"/>
        <w:rPr>
          <w:rFonts w:eastAsia="Times New Roman"/>
          <w:szCs w:val="24"/>
        </w:rPr>
      </w:pPr>
      <w:r>
        <w:rPr>
          <w:rFonts w:eastAsia="Times New Roman"/>
          <w:szCs w:val="24"/>
        </w:rPr>
        <w:t>Θα ήθελα να σας παρακαλέσω, λοιπόν, έστω και τώρα όλοι μαζί, ενωμένοι να καλλιεργήσουμε την εθνική συνείδηση και να πάμε μπροστά χωρίς διχασμό.</w:t>
      </w:r>
    </w:p>
    <w:p w14:paraId="5EA915E8" w14:textId="77777777" w:rsidR="000F46A4" w:rsidRDefault="00307FE8">
      <w:pPr>
        <w:spacing w:line="600" w:lineRule="auto"/>
        <w:ind w:firstLine="720"/>
        <w:jc w:val="both"/>
        <w:rPr>
          <w:rFonts w:eastAsia="Times New Roman"/>
          <w:szCs w:val="24"/>
        </w:rPr>
      </w:pPr>
      <w:r>
        <w:rPr>
          <w:rFonts w:eastAsia="Times New Roman"/>
          <w:szCs w:val="24"/>
        </w:rPr>
        <w:t>Ευχαριστώ, κύριε Πρόεδρε.</w:t>
      </w:r>
    </w:p>
    <w:p w14:paraId="5EA915E9" w14:textId="77777777" w:rsidR="000F46A4" w:rsidRDefault="00307FE8">
      <w:pPr>
        <w:spacing w:line="600" w:lineRule="auto"/>
        <w:ind w:firstLine="720"/>
        <w:jc w:val="center"/>
        <w:rPr>
          <w:rFonts w:eastAsia="Times New Roman"/>
          <w:szCs w:val="24"/>
        </w:rPr>
      </w:pPr>
      <w:r>
        <w:rPr>
          <w:rFonts w:eastAsia="Times New Roman" w:cs="Times New Roman"/>
          <w:szCs w:val="24"/>
        </w:rPr>
        <w:lastRenderedPageBreak/>
        <w:t>(Χειροκροτήματα από την πτέρυγα της Νέας Δημοκρατίας</w:t>
      </w:r>
      <w:r w:rsidRPr="00B55221">
        <w:rPr>
          <w:rFonts w:eastAsia="Times New Roman" w:cs="Times New Roman"/>
          <w:szCs w:val="24"/>
        </w:rPr>
        <w:t>)</w:t>
      </w:r>
    </w:p>
    <w:p w14:paraId="5EA915EA" w14:textId="77777777" w:rsidR="000F46A4" w:rsidRDefault="00307FE8">
      <w:pPr>
        <w:spacing w:line="600" w:lineRule="auto"/>
        <w:ind w:firstLine="720"/>
        <w:jc w:val="both"/>
        <w:rPr>
          <w:rFonts w:eastAsia="Times New Roman"/>
          <w:szCs w:val="24"/>
        </w:rPr>
      </w:pPr>
      <w:r>
        <w:rPr>
          <w:rFonts w:eastAsia="Times New Roman"/>
          <w:b/>
          <w:szCs w:val="24"/>
        </w:rPr>
        <w:t xml:space="preserve">ΠΡΟΕΔΡΟΣ (Νικόλαος Βούτσης): </w:t>
      </w:r>
      <w:r w:rsidRPr="00B55221">
        <w:rPr>
          <w:rFonts w:eastAsia="Times New Roman"/>
          <w:szCs w:val="24"/>
        </w:rPr>
        <w:t>Ευχαριστώ πολύ.</w:t>
      </w:r>
    </w:p>
    <w:p w14:paraId="5EA915EB" w14:textId="77777777" w:rsidR="000F46A4" w:rsidRDefault="00307FE8">
      <w:pPr>
        <w:spacing w:line="600" w:lineRule="auto"/>
        <w:ind w:firstLine="720"/>
        <w:jc w:val="both"/>
        <w:rPr>
          <w:rFonts w:eastAsia="Times New Roman"/>
          <w:szCs w:val="24"/>
        </w:rPr>
      </w:pPr>
      <w:r w:rsidRPr="00B55221">
        <w:rPr>
          <w:rFonts w:eastAsia="Times New Roman"/>
          <w:szCs w:val="24"/>
        </w:rPr>
        <w:t>Τον λόγο έχει ο κ. Κεγκέρογλου.</w:t>
      </w:r>
    </w:p>
    <w:p w14:paraId="5EA915EC" w14:textId="77777777" w:rsidR="000F46A4" w:rsidRDefault="00307FE8">
      <w:pPr>
        <w:spacing w:line="600" w:lineRule="auto"/>
        <w:ind w:firstLine="720"/>
        <w:jc w:val="both"/>
        <w:rPr>
          <w:rFonts w:eastAsia="Times New Roman"/>
          <w:szCs w:val="24"/>
        </w:rPr>
      </w:pPr>
      <w:r>
        <w:rPr>
          <w:rFonts w:eastAsia="Times New Roman"/>
          <w:szCs w:val="24"/>
        </w:rPr>
        <w:t xml:space="preserve">Μόλις ενημερώθηκα ότι </w:t>
      </w:r>
      <w:r w:rsidRPr="00B55221">
        <w:rPr>
          <w:rFonts w:eastAsia="Times New Roman"/>
          <w:szCs w:val="24"/>
        </w:rPr>
        <w:t>απουσιάζει</w:t>
      </w:r>
      <w:r>
        <w:rPr>
          <w:rFonts w:eastAsia="Times New Roman"/>
          <w:szCs w:val="24"/>
        </w:rPr>
        <w:t xml:space="preserve"> από την Αίθουσα</w:t>
      </w:r>
      <w:r w:rsidRPr="00B55221">
        <w:rPr>
          <w:rFonts w:eastAsia="Times New Roman"/>
          <w:szCs w:val="24"/>
        </w:rPr>
        <w:t xml:space="preserve">, </w:t>
      </w:r>
      <w:r>
        <w:rPr>
          <w:rFonts w:eastAsia="Times New Roman"/>
          <w:szCs w:val="24"/>
        </w:rPr>
        <w:t xml:space="preserve">οπότε </w:t>
      </w:r>
      <w:r w:rsidRPr="00B55221">
        <w:rPr>
          <w:rFonts w:eastAsia="Times New Roman"/>
          <w:szCs w:val="24"/>
        </w:rPr>
        <w:t>τον λόγο έχει ο κ. Κωσταντίνος Καραμανλής του Αχιλλέα.</w:t>
      </w:r>
    </w:p>
    <w:p w14:paraId="5EA915ED" w14:textId="77777777" w:rsidR="000F46A4" w:rsidRDefault="00307FE8">
      <w:pPr>
        <w:spacing w:line="600" w:lineRule="auto"/>
        <w:ind w:firstLine="720"/>
        <w:jc w:val="both"/>
        <w:rPr>
          <w:rFonts w:eastAsia="Times New Roman"/>
          <w:szCs w:val="24"/>
        </w:rPr>
      </w:pPr>
      <w:r>
        <w:rPr>
          <w:rFonts w:eastAsia="Times New Roman"/>
          <w:b/>
          <w:szCs w:val="24"/>
        </w:rPr>
        <w:t xml:space="preserve">ΚΩΝΣΤΑΝΤΙΝΟΣ </w:t>
      </w:r>
      <w:r>
        <w:rPr>
          <w:rFonts w:eastAsia="Times New Roman"/>
          <w:b/>
          <w:szCs w:val="24"/>
        </w:rPr>
        <w:t>ΑΧ. ΚΑΡΑΜΑΝΛΗΣ</w:t>
      </w:r>
      <w:r w:rsidRPr="00B55221">
        <w:rPr>
          <w:rFonts w:eastAsia="Times New Roman"/>
          <w:b/>
          <w:szCs w:val="24"/>
        </w:rPr>
        <w:t>:</w:t>
      </w:r>
      <w:r>
        <w:rPr>
          <w:rFonts w:eastAsia="Times New Roman"/>
          <w:b/>
          <w:szCs w:val="24"/>
        </w:rPr>
        <w:t xml:space="preserve"> </w:t>
      </w:r>
      <w:r>
        <w:rPr>
          <w:rFonts w:eastAsia="Times New Roman"/>
          <w:szCs w:val="24"/>
        </w:rPr>
        <w:t>Σας ευχαριστώ, κύριε Πρόεδρε.</w:t>
      </w:r>
    </w:p>
    <w:p w14:paraId="5EA915EE" w14:textId="77777777" w:rsidR="000F46A4" w:rsidRDefault="00307FE8">
      <w:pPr>
        <w:spacing w:line="600" w:lineRule="auto"/>
        <w:ind w:firstLine="720"/>
        <w:jc w:val="both"/>
        <w:rPr>
          <w:rFonts w:eastAsia="Times New Roman"/>
          <w:szCs w:val="24"/>
        </w:rPr>
      </w:pPr>
      <w:r>
        <w:rPr>
          <w:rFonts w:eastAsia="Times New Roman"/>
          <w:szCs w:val="24"/>
        </w:rPr>
        <w:t>Κύριοι Υπουργοί, κυρίες και κύριοι συνάδελφοι, υπηρετώ μ</w:t>
      </w:r>
      <w:r>
        <w:rPr>
          <w:rFonts w:eastAsia="Times New Roman"/>
          <w:szCs w:val="24"/>
        </w:rPr>
        <w:t>ί</w:t>
      </w:r>
      <w:r>
        <w:rPr>
          <w:rFonts w:eastAsia="Times New Roman"/>
          <w:szCs w:val="24"/>
        </w:rPr>
        <w:t>α πολιτική σχολή σκέψης η οποία αποστρέφεται τον εθνικισμό, τον φανατισμό και την πατριδοκαπηλία. Έχω γαλουχηθεί στην αντίληψη ότι η εξωτερική πολιτική π</w:t>
      </w:r>
      <w:r>
        <w:rPr>
          <w:rFonts w:eastAsia="Times New Roman"/>
          <w:szCs w:val="24"/>
        </w:rPr>
        <w:t>ρέπει να ασκείται με γνώμονα όχι το κομματικό συμφέρον, αλλά με γνώμονα το συμφέρον της χώρας σε βάθος δεκαετιών.</w:t>
      </w:r>
    </w:p>
    <w:p w14:paraId="5EA915E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Οφείλω, λοιπόν, να καταθέσω τις απόψεις μου ως Μακεδόνας Βουλευτής χωρίς λαϊκισμούς και χωρίς υπερβολές, αλλά με πλήρη συναίσθηση της κρισιμότ</w:t>
      </w:r>
      <w:r>
        <w:rPr>
          <w:rFonts w:eastAsia="Times New Roman" w:cs="Times New Roman"/>
          <w:szCs w:val="24"/>
        </w:rPr>
        <w:t>ητας αυτών των ημερών.</w:t>
      </w:r>
    </w:p>
    <w:p w14:paraId="5EA915F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Ως Βουλευτής Σερρών, λοιπόν, θα σας πω ειλικρινά ότι εάν φέρνατε μία εθνικά επωφελή λύση για το θέμα των Σκοπίων, θα ήμουν από τους πρώτους που θα το αναγνώριζαν. Δυστυχώς</w:t>
      </w:r>
      <w:r w:rsidRPr="00AC4EB4">
        <w:rPr>
          <w:rFonts w:eastAsia="Times New Roman" w:cs="Times New Roman"/>
          <w:szCs w:val="24"/>
        </w:rPr>
        <w:t>,</w:t>
      </w:r>
      <w:r>
        <w:rPr>
          <w:rFonts w:eastAsia="Times New Roman" w:cs="Times New Roman"/>
          <w:szCs w:val="24"/>
        </w:rPr>
        <w:t xml:space="preserve"> όμως, δεν κάνετε κάτι τέτοιο. Φέρνετε μία </w:t>
      </w:r>
      <w:r>
        <w:rPr>
          <w:rFonts w:eastAsia="Times New Roman" w:cs="Times New Roman"/>
          <w:szCs w:val="24"/>
        </w:rPr>
        <w:t>σ</w:t>
      </w:r>
      <w:r>
        <w:rPr>
          <w:rFonts w:eastAsia="Times New Roman" w:cs="Times New Roman"/>
          <w:szCs w:val="24"/>
        </w:rPr>
        <w:t>υμφωνία που είναι</w:t>
      </w:r>
      <w:r>
        <w:rPr>
          <w:rFonts w:eastAsia="Times New Roman" w:cs="Times New Roman"/>
          <w:szCs w:val="24"/>
        </w:rPr>
        <w:t xml:space="preserve"> κακή και είναι εθνικά επικίνδυνη</w:t>
      </w:r>
      <w:r w:rsidRPr="00AC4EB4">
        <w:rPr>
          <w:rFonts w:eastAsia="Times New Roman" w:cs="Times New Roman"/>
          <w:szCs w:val="24"/>
        </w:rPr>
        <w:t xml:space="preserve"> </w:t>
      </w:r>
      <w:r>
        <w:rPr>
          <w:rFonts w:eastAsia="Times New Roman" w:cs="Times New Roman"/>
          <w:szCs w:val="24"/>
        </w:rPr>
        <w:t>όχι μόνο για το σήμερα, αλλά και για το μέλλον. Και θα μου επιτρέψετε να σας εξηγήσω πολύ γρήγορα γιατί.</w:t>
      </w:r>
    </w:p>
    <w:p w14:paraId="5EA915F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Πρώτον, γιατί πρώτη φορά –το έχουν πει άλλωστε και αρκετοί συνάδελφοι της Νέας Δημοκρατίας- η ελληνική Κυβέρνηση αναγ</w:t>
      </w:r>
      <w:r>
        <w:rPr>
          <w:rFonts w:eastAsia="Times New Roman" w:cs="Times New Roman"/>
          <w:szCs w:val="24"/>
        </w:rPr>
        <w:t xml:space="preserve">νωρίζει δήθεν μακεδονική ταυτότητα και δήθεν μακεδονική γλώσσα. Η γλώσσα είναι το συστατικό στοιχείο κάθε έθνους. Είναι ο πυρήνας της ταυτότητάς του. </w:t>
      </w:r>
      <w:r>
        <w:rPr>
          <w:rFonts w:eastAsia="Times New Roman" w:cs="Times New Roman"/>
          <w:szCs w:val="24"/>
        </w:rPr>
        <w:t>Μ</w:t>
      </w:r>
      <w:r>
        <w:rPr>
          <w:rFonts w:eastAsia="Times New Roman" w:cs="Times New Roman"/>
          <w:szCs w:val="24"/>
        </w:rPr>
        <w:t>ε την ευκαιρία μια και μιλάμε για γλώσσα, καλό είναι να κλείσουμε το παραμύθι της δήθεν αναγνώρισης της μ</w:t>
      </w:r>
      <w:r>
        <w:rPr>
          <w:rFonts w:eastAsia="Times New Roman" w:cs="Times New Roman"/>
          <w:szCs w:val="24"/>
        </w:rPr>
        <w:t xml:space="preserve">ακεδονικής γλώσσας το 1977. Η Ελλάδα σε εκείνη τη </w:t>
      </w:r>
      <w:r>
        <w:rPr>
          <w:rFonts w:eastAsia="Times New Roman" w:cs="Times New Roman"/>
          <w:szCs w:val="24"/>
        </w:rPr>
        <w:t>δ</w:t>
      </w:r>
      <w:r>
        <w:rPr>
          <w:rFonts w:eastAsia="Times New Roman" w:cs="Times New Roman"/>
          <w:szCs w:val="24"/>
        </w:rPr>
        <w:t xml:space="preserve">ιάσκεψη δεν αναγνώρισε μακεδονική γλώσσα. </w:t>
      </w:r>
    </w:p>
    <w:p w14:paraId="5EA915F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Είναι αδιανόητο η ελληνική Κυβέρνηση να επικαλείται την επιχειρηματολογία των Σκοπίων, να εφευρίσκει πράγματα που δεν έγιναν ποτέ. Η διαστρέβλωση της ιστορίας, κύ</w:t>
      </w:r>
      <w:r>
        <w:rPr>
          <w:rFonts w:eastAsia="Times New Roman" w:cs="Times New Roman"/>
          <w:szCs w:val="24"/>
        </w:rPr>
        <w:t>ριοι και κυρίες του ΣΥΡΙΖΑ, είναι η μεγαλύτερη ύβρις.</w:t>
      </w:r>
    </w:p>
    <w:p w14:paraId="5EA915F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στα λόγια λέγατε ότι η </w:t>
      </w:r>
      <w:r>
        <w:rPr>
          <w:rFonts w:eastAsia="Times New Roman" w:cs="Times New Roman"/>
          <w:szCs w:val="24"/>
        </w:rPr>
        <w:t>σ</w:t>
      </w:r>
      <w:r>
        <w:rPr>
          <w:rFonts w:eastAsia="Times New Roman" w:cs="Times New Roman"/>
          <w:szCs w:val="24"/>
        </w:rPr>
        <w:t xml:space="preserve">υμφωνία αυτή θα είναι </w:t>
      </w:r>
      <w:r>
        <w:rPr>
          <w:rFonts w:eastAsia="Times New Roman" w:cs="Times New Roman"/>
          <w:szCs w:val="24"/>
          <w:lang w:val="en-US"/>
        </w:rPr>
        <w:t>erga</w:t>
      </w:r>
      <w:r w:rsidRPr="00A424F7">
        <w:rPr>
          <w:rFonts w:eastAsia="Times New Roman" w:cs="Times New Roman"/>
          <w:szCs w:val="24"/>
        </w:rPr>
        <w:t xml:space="preserve"> </w:t>
      </w:r>
      <w:r>
        <w:rPr>
          <w:rFonts w:eastAsia="Times New Roman" w:cs="Times New Roman"/>
          <w:szCs w:val="24"/>
          <w:lang w:val="en-US"/>
        </w:rPr>
        <w:t>omnes</w:t>
      </w:r>
      <w:r w:rsidRPr="00A424F7">
        <w:rPr>
          <w:rFonts w:eastAsia="Times New Roman" w:cs="Times New Roman"/>
          <w:szCs w:val="24"/>
        </w:rPr>
        <w:t xml:space="preserve">. </w:t>
      </w:r>
      <w:r>
        <w:rPr>
          <w:rFonts w:eastAsia="Times New Roman" w:cs="Times New Roman"/>
          <w:szCs w:val="24"/>
        </w:rPr>
        <w:t xml:space="preserve">Στην πράξη, όμως, υπογράφετε διπλή ονομασία και όχι σύνθετη ονομασία. Οι διεθνείς οργανισμοί θα αποκαλούν τα Σκόπια Βόρεια Μακεδονία, </w:t>
      </w:r>
      <w:r>
        <w:rPr>
          <w:rFonts w:eastAsia="Times New Roman" w:cs="Times New Roman"/>
          <w:szCs w:val="24"/>
        </w:rPr>
        <w:t xml:space="preserve">αλλά οι ίδιοι στο εσωτερικό τους θα αποκαλούνται Μακεδόνες. </w:t>
      </w:r>
    </w:p>
    <w:p w14:paraId="5EA915F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Και τρίτον, η </w:t>
      </w:r>
      <w:r>
        <w:rPr>
          <w:rFonts w:eastAsia="Times New Roman" w:cs="Times New Roman"/>
          <w:szCs w:val="24"/>
        </w:rPr>
        <w:t>σ</w:t>
      </w:r>
      <w:r>
        <w:rPr>
          <w:rFonts w:eastAsia="Times New Roman" w:cs="Times New Roman"/>
          <w:szCs w:val="24"/>
        </w:rPr>
        <w:t xml:space="preserve">υμφωνία αυτή είναι επικίνδυνη γιατί έρχεται σε πλήρη αντίθεση με το κεκτημένο του Βουκουρεστίου -που ήταν πρώτα λύση και μετά ένταξη- και ανοίγει με το καλημέρα διάπλατα την πόρτα </w:t>
      </w:r>
      <w:r>
        <w:rPr>
          <w:rFonts w:eastAsia="Times New Roman" w:cs="Times New Roman"/>
          <w:szCs w:val="24"/>
        </w:rPr>
        <w:t xml:space="preserve">εισόδου των Σκοπίων στο ΝΑΤΟ. </w:t>
      </w:r>
    </w:p>
    <w:p w14:paraId="5EA915F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Με την πολιτική σας, λοιπόν, τι κάνετε; Ενισχύετε τον αλυτρωτισμό των Σκοπιανών. Τους δίνετε γλώσσα, τους δίνετε εθνότητα, τους δίνετε υπηκοότητα. Μας πάτε πίσω στη σύνδεση της Αριστεράς με τον μακεδονισμό, μ</w:t>
      </w:r>
      <w:r>
        <w:rPr>
          <w:rFonts w:eastAsia="Times New Roman" w:cs="Times New Roman"/>
          <w:szCs w:val="24"/>
        </w:rPr>
        <w:t>ί</w:t>
      </w:r>
      <w:r>
        <w:rPr>
          <w:rFonts w:eastAsia="Times New Roman" w:cs="Times New Roman"/>
          <w:szCs w:val="24"/>
        </w:rPr>
        <w:t>α μαύρη, μ</w:t>
      </w:r>
      <w:r>
        <w:rPr>
          <w:rFonts w:eastAsia="Times New Roman" w:cs="Times New Roman"/>
          <w:szCs w:val="24"/>
        </w:rPr>
        <w:t>ί</w:t>
      </w:r>
      <w:r>
        <w:rPr>
          <w:rFonts w:eastAsia="Times New Roman" w:cs="Times New Roman"/>
          <w:szCs w:val="24"/>
        </w:rPr>
        <w:t>α μελ</w:t>
      </w:r>
      <w:r>
        <w:rPr>
          <w:rFonts w:eastAsia="Times New Roman" w:cs="Times New Roman"/>
          <w:szCs w:val="24"/>
        </w:rPr>
        <w:t xml:space="preserve">ανή σελίδα στην ιστορία της ελληνικής Αριστεράς. Αντί να αποκρούετε τον αλυτρωτισμό των γειτόνων μας, δυστυχώς τον επιβραβεύετε. </w:t>
      </w:r>
    </w:p>
    <w:p w14:paraId="5EA915F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πειδή κάποιοι συγκρίνουν τη </w:t>
      </w:r>
      <w:r>
        <w:rPr>
          <w:rFonts w:eastAsia="Times New Roman" w:cs="Times New Roman"/>
          <w:szCs w:val="24"/>
        </w:rPr>
        <w:t>σ</w:t>
      </w:r>
      <w:r>
        <w:rPr>
          <w:rFonts w:eastAsia="Times New Roman" w:cs="Times New Roman"/>
          <w:szCs w:val="24"/>
        </w:rPr>
        <w:t>υμφωνία αυτή με το Βουκουρέστι, θα μου επιτρέψετε να σας εξηγήσουμε για άλλη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lastRenderedPageBreak/>
        <w:t xml:space="preserve">φορά τι έλεγε το Βουκουρέστι. Είναι δύο απλά πράγματα. Έλεγε, λοιπόν, ότι πρέπει να βρεθεί λύση στο θέμα του ονόματος και μετά ένταξη και πρέπει να ισχύει η </w:t>
      </w:r>
      <w:r>
        <w:rPr>
          <w:rFonts w:eastAsia="Times New Roman" w:cs="Times New Roman"/>
          <w:szCs w:val="24"/>
        </w:rPr>
        <w:t>σ</w:t>
      </w:r>
      <w:r>
        <w:rPr>
          <w:rFonts w:eastAsia="Times New Roman" w:cs="Times New Roman"/>
          <w:szCs w:val="24"/>
        </w:rPr>
        <w:t xml:space="preserve">υμφωνία έναντι όλων. Εσείς αυτά τα δύο τα έχετε χαρίσει. </w:t>
      </w:r>
      <w:r>
        <w:rPr>
          <w:rFonts w:eastAsia="Times New Roman" w:cs="Times New Roman"/>
          <w:szCs w:val="24"/>
        </w:rPr>
        <w:t>Χ</w:t>
      </w:r>
      <w:r>
        <w:rPr>
          <w:rFonts w:eastAsia="Times New Roman" w:cs="Times New Roman"/>
          <w:szCs w:val="24"/>
        </w:rPr>
        <w:t xml:space="preserve">αρίζετε και κάτι ακόμα πιο σημαντικό. </w:t>
      </w:r>
      <w:r>
        <w:rPr>
          <w:rFonts w:eastAsia="Times New Roman" w:cs="Times New Roman"/>
          <w:szCs w:val="24"/>
        </w:rPr>
        <w:t xml:space="preserve">Τους χαρίζετε τη μακεδονική εθνότητα. </w:t>
      </w:r>
    </w:p>
    <w:p w14:paraId="5EA915F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Στο Βουκουρέστι η ελληνική Κυβέρνηση τότε έδειξε τι θα πει εξωτερική πολιτική με σθένος, με τόλμη, με σχέδιο, με διορατικότητα. Δεν λύγισε ούτε ο Κώστας Καραμανλής, ούτε η Ντόρα Μπακογιάννη, ούτε ο Ευάγγελος Μεϊμαράκη</w:t>
      </w:r>
      <w:r>
        <w:rPr>
          <w:rFonts w:eastAsia="Times New Roman" w:cs="Times New Roman"/>
          <w:szCs w:val="24"/>
        </w:rPr>
        <w:t xml:space="preserve">ς στις πιέσεις των ξένων, όπως κάνετε δυστυχώς εσείς σήμερα. Είπαν ένα </w:t>
      </w:r>
      <w:r>
        <w:rPr>
          <w:rFonts w:eastAsia="Times New Roman" w:cs="Times New Roman"/>
          <w:szCs w:val="24"/>
        </w:rPr>
        <w:t>«όχι</w:t>
      </w:r>
      <w:r>
        <w:rPr>
          <w:rFonts w:eastAsia="Times New Roman" w:cs="Times New Roman"/>
          <w:szCs w:val="24"/>
        </w:rPr>
        <w:t>», προτάσσοντας το εθνικό συμφέρον.</w:t>
      </w:r>
    </w:p>
    <w:p w14:paraId="5EA915F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Σήμερα, λοιπόν, αντί να αξιοποιείτε αυτό  το κεκτημένο, το ακυρώνετε. Η τότε κυβέρνηση δεν δέχτηκε μία τόσο κακή </w:t>
      </w:r>
      <w:r>
        <w:rPr>
          <w:rFonts w:eastAsia="Times New Roman" w:cs="Times New Roman"/>
          <w:szCs w:val="24"/>
        </w:rPr>
        <w:t>σ</w:t>
      </w:r>
      <w:r>
        <w:rPr>
          <w:rFonts w:eastAsia="Times New Roman" w:cs="Times New Roman"/>
          <w:szCs w:val="24"/>
        </w:rPr>
        <w:t>υμφωνία. Μην κατηγορείτε, λοιπό</w:t>
      </w:r>
      <w:r>
        <w:rPr>
          <w:rFonts w:eastAsia="Times New Roman" w:cs="Times New Roman"/>
          <w:szCs w:val="24"/>
        </w:rPr>
        <w:t>ν, τους άλλους για τις δικές σας αποτυχίες. Εσείς κάνετε εξωτερική πολιτική με αποκλειστικό γνώμονα τα μικροπολιτικά σας συμφέροντα. Κάνετε βουτιά στο παρελθόν για να διχάσετε όλους τους Έλληνες, αλλά και για να διχάσετε τη Νέα Δημοκρατία. Εμείς στη Νέα Δη</w:t>
      </w:r>
      <w:r>
        <w:rPr>
          <w:rFonts w:eastAsia="Times New Roman" w:cs="Times New Roman"/>
          <w:szCs w:val="24"/>
        </w:rPr>
        <w:t xml:space="preserve">μοκρατία είμαστε </w:t>
      </w:r>
      <w:r>
        <w:rPr>
          <w:rFonts w:eastAsia="Times New Roman" w:cs="Times New Roman"/>
          <w:szCs w:val="24"/>
        </w:rPr>
        <w:lastRenderedPageBreak/>
        <w:t>ένα. Είμαστε ενωμένοι ειδικά για το θέμα της Μακεδονίας. Βάζουμε εθνικές γραμμές και τις υπηρετούμε.</w:t>
      </w:r>
    </w:p>
    <w:p w14:paraId="5EA915F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Κλείνοντας θα μου επιτρέψετε να πω και κάτι ακόμα. Θέλω να πιστεύω ότι όλοι εμείς που ασχολούμαστε θεσμικά με τα δημόσια πράγματα, όσο υψη</w:t>
      </w:r>
      <w:r>
        <w:rPr>
          <w:rFonts w:eastAsia="Times New Roman" w:cs="Times New Roman"/>
          <w:szCs w:val="24"/>
        </w:rPr>
        <w:t xml:space="preserve">λή θέση και εάν κατέχουμε, υπηρετούμε την απαράβατη γραμμή που πρώτος εφάρμοσε ο Κωνσταντίνος Καραμανλής: το εθνικό πάντα πάνω από το προσωπικό συμφέρον. </w:t>
      </w:r>
    </w:p>
    <w:p w14:paraId="5EA915F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Ετοιμάζεστε, λοιπόν, να βαρύνετε την πατρίδα μας με μ</w:t>
      </w:r>
      <w:r>
        <w:rPr>
          <w:rFonts w:eastAsia="Times New Roman" w:cs="Times New Roman"/>
          <w:szCs w:val="24"/>
        </w:rPr>
        <w:t>ί</w:t>
      </w:r>
      <w:r>
        <w:rPr>
          <w:rFonts w:eastAsia="Times New Roman" w:cs="Times New Roman"/>
          <w:szCs w:val="24"/>
        </w:rPr>
        <w:t>α συμφωνία επικίνδυνη και προβληματική. Δεν υπο</w:t>
      </w:r>
      <w:r>
        <w:rPr>
          <w:rFonts w:eastAsia="Times New Roman" w:cs="Times New Roman"/>
          <w:szCs w:val="24"/>
        </w:rPr>
        <w:t>γράφετε –βλέπετε- μόνο οικονομικά μνημόνια. Υπογράφετε και εθνικά μνημόνια και μάλιστα χωρίς την έγκριση της Βουλής.</w:t>
      </w:r>
    </w:p>
    <w:p w14:paraId="5EA915F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Σε αυτόν τον δρόμο να ξέρετε ότι θα έχετε απέναντί σας όχι μόνο τη Νέα Δημοκρατία, αλλά και όλον τον ελληνικό λαό.</w:t>
      </w:r>
    </w:p>
    <w:p w14:paraId="5EA915F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EA915FD" w14:textId="77777777" w:rsidR="000F46A4" w:rsidRDefault="00307FE8">
      <w:pPr>
        <w:spacing w:line="600" w:lineRule="auto"/>
        <w:ind w:firstLine="720"/>
        <w:jc w:val="center"/>
        <w:rPr>
          <w:rFonts w:eastAsia="Times New Roman"/>
          <w:bCs/>
          <w:szCs w:val="24"/>
        </w:rPr>
      </w:pPr>
      <w:r w:rsidRPr="007207BF">
        <w:rPr>
          <w:rFonts w:eastAsia="Times New Roman"/>
          <w:bCs/>
          <w:szCs w:val="24"/>
        </w:rPr>
        <w:t>(</w:t>
      </w:r>
      <w:r w:rsidRPr="00C707D9">
        <w:rPr>
          <w:rFonts w:eastAsia="Times New Roman"/>
          <w:bCs/>
          <w:szCs w:val="24"/>
        </w:rPr>
        <w:t>Χει</w:t>
      </w:r>
      <w:r w:rsidRPr="00C707D9">
        <w:rPr>
          <w:rFonts w:eastAsia="Times New Roman"/>
          <w:bCs/>
          <w:szCs w:val="24"/>
        </w:rPr>
        <w:t>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Δημοκρατίας)</w:t>
      </w:r>
    </w:p>
    <w:p w14:paraId="5EA915FE" w14:textId="77777777" w:rsidR="000F46A4" w:rsidRDefault="00307FE8">
      <w:pPr>
        <w:spacing w:line="600" w:lineRule="auto"/>
        <w:ind w:firstLine="720"/>
        <w:jc w:val="both"/>
        <w:rPr>
          <w:rFonts w:eastAsia="Times New Roman" w:cs="Times New Roman"/>
          <w:szCs w:val="24"/>
        </w:rPr>
      </w:pPr>
      <w:r w:rsidRPr="00DC498A">
        <w:rPr>
          <w:rFonts w:eastAsia="Times New Roman" w:cs="Times New Roman"/>
          <w:b/>
          <w:szCs w:val="24"/>
        </w:rPr>
        <w:t>ΠΡΟΕΔΡΟΣ (Νικόλαος Βούτσης):</w:t>
      </w:r>
      <w:r>
        <w:rPr>
          <w:rFonts w:eastAsia="Times New Roman" w:cs="Times New Roman"/>
          <w:szCs w:val="24"/>
        </w:rPr>
        <w:t xml:space="preserve"> Ευχαριστώ πολύ.</w:t>
      </w:r>
    </w:p>
    <w:p w14:paraId="5EA915F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Κεγκ</w:t>
      </w:r>
      <w:r>
        <w:rPr>
          <w:rFonts w:eastAsia="Times New Roman" w:cs="Times New Roman"/>
          <w:szCs w:val="24"/>
        </w:rPr>
        <w:t>έ</w:t>
      </w:r>
      <w:r>
        <w:rPr>
          <w:rFonts w:eastAsia="Times New Roman" w:cs="Times New Roman"/>
          <w:szCs w:val="24"/>
        </w:rPr>
        <w:t>ρογλου</w:t>
      </w:r>
      <w:r w:rsidRPr="00491D48">
        <w:rPr>
          <w:rFonts w:eastAsia="Times New Roman" w:cs="Times New Roman"/>
          <w:szCs w:val="24"/>
        </w:rPr>
        <w:t>,</w:t>
      </w:r>
      <w:r>
        <w:rPr>
          <w:rFonts w:eastAsia="Times New Roman" w:cs="Times New Roman"/>
          <w:szCs w:val="24"/>
        </w:rPr>
        <w:t xml:space="preserve"> ύστερα ο Πρόεδρος κ. Σαμαράς και μετά ο Υπουργός κ. Τζανακόπουλος.</w:t>
      </w:r>
    </w:p>
    <w:p w14:paraId="5EA91600" w14:textId="77777777" w:rsidR="000F46A4" w:rsidRDefault="00307FE8">
      <w:pPr>
        <w:spacing w:line="600" w:lineRule="auto"/>
        <w:ind w:firstLine="720"/>
        <w:jc w:val="both"/>
        <w:rPr>
          <w:rFonts w:eastAsia="Times New Roman" w:cs="Times New Roman"/>
          <w:szCs w:val="24"/>
        </w:rPr>
      </w:pPr>
      <w:r w:rsidRPr="00DC498A">
        <w:rPr>
          <w:rFonts w:eastAsia="Times New Roman" w:cs="Times New Roman"/>
          <w:b/>
          <w:szCs w:val="24"/>
        </w:rPr>
        <w:t>ΒΑΣΙΛΕΙΟΣ ΚΕΓΚΕΡΟΓΛΟΥ:</w:t>
      </w:r>
      <w:r>
        <w:rPr>
          <w:rFonts w:eastAsia="Times New Roman" w:cs="Times New Roman"/>
          <w:szCs w:val="24"/>
        </w:rPr>
        <w:t xml:space="preserve"> Κυρίες και κύριοι συνάδελφοι, το ΠΑΣΟΚ </w:t>
      </w:r>
      <w:r>
        <w:rPr>
          <w:rFonts w:eastAsia="Times New Roman" w:cs="Times New Roman"/>
          <w:szCs w:val="24"/>
        </w:rPr>
        <w:t>και η δημοκρατική παράταξη σε όλη την ιστορική τους διαδρομή είχαν πάντα ως αδιαπραγμάτευτο πρόταγμα τα εθνικά συμφέροντα. Η εθνική στρατηγική με την πολυδιάστατη εξωτερική πολιτική του Ανδρέα Παπανδρέου διασφάλισε για τη χώρα μας μ</w:t>
      </w:r>
      <w:r>
        <w:rPr>
          <w:rFonts w:eastAsia="Times New Roman" w:cs="Times New Roman"/>
          <w:szCs w:val="24"/>
        </w:rPr>
        <w:t>ί</w:t>
      </w:r>
      <w:r>
        <w:rPr>
          <w:rFonts w:eastAsia="Times New Roman" w:cs="Times New Roman"/>
          <w:szCs w:val="24"/>
        </w:rPr>
        <w:t>α πορεία σε κρίσιμες πε</w:t>
      </w:r>
      <w:r>
        <w:rPr>
          <w:rFonts w:eastAsia="Times New Roman" w:cs="Times New Roman"/>
          <w:szCs w:val="24"/>
        </w:rPr>
        <w:t>ριόδους και καθόρισε τον ευρωπαϊκό χαρακτήρα της χώρας.</w:t>
      </w:r>
    </w:p>
    <w:p w14:paraId="5EA9160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Σήμερα το ΠΑΣΟΚ με την εμπειρία του, με πατριδογνωσία συνεχίζει μ</w:t>
      </w:r>
      <w:r>
        <w:rPr>
          <w:rFonts w:eastAsia="Times New Roman" w:cs="Times New Roman"/>
          <w:szCs w:val="24"/>
        </w:rPr>
        <w:t>ί</w:t>
      </w:r>
      <w:r>
        <w:rPr>
          <w:rFonts w:eastAsia="Times New Roman" w:cs="Times New Roman"/>
          <w:szCs w:val="24"/>
        </w:rPr>
        <w:t>α σύγχρονη πορεία μαζί με όλες τις δυνάμεις που αποδέχτηκαν το κάλεσμα της Φώφης Γεννηματά. Το Κίνημα Αλλαγής φιλοδοξεί να πρωταγωνιστ</w:t>
      </w:r>
      <w:r>
        <w:rPr>
          <w:rFonts w:eastAsia="Times New Roman" w:cs="Times New Roman"/>
          <w:szCs w:val="24"/>
        </w:rPr>
        <w:t xml:space="preserve">ήσει στην ανασυγκρότηση της χώρας και τη δημιουργία ευημερούσας κοινωνίας σε στέρεες βάσεις. </w:t>
      </w:r>
    </w:p>
    <w:p w14:paraId="5EA9160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Θέλουμε να ενώσουμε ξανά τους Έλληνες με βάση τον πατριωτικό χαρακτήρα της παράταξής μας μακριά από τον εθνικολαϊκισμό και την πατριδοκαπηλία. Η εθνική συνεννόηση</w:t>
      </w:r>
      <w:r>
        <w:rPr>
          <w:rFonts w:eastAsia="Times New Roman" w:cs="Times New Roman"/>
          <w:szCs w:val="24"/>
        </w:rPr>
        <w:t xml:space="preserve">, που </w:t>
      </w:r>
      <w:r>
        <w:rPr>
          <w:rFonts w:eastAsia="Times New Roman" w:cs="Times New Roman"/>
          <w:szCs w:val="24"/>
        </w:rPr>
        <w:lastRenderedPageBreak/>
        <w:t>είναι για εμάς προϋπόθεση για να αναταχθεί η χώρα, είναι πολύ μακριά από την εκ των υστέρων ενημέρωσή σας.</w:t>
      </w:r>
    </w:p>
    <w:p w14:paraId="5EA9160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 1993 ο Ανδρέας Παπανδρέου εκλήθη να διαχειριστεί ένα πρόβλημα που είχε ήδη συνδιαμορφωθεί με αφετηρία το Ίλιντεν, τη δημιουργία της Γιουγκοσ</w:t>
      </w:r>
      <w:r>
        <w:rPr>
          <w:rFonts w:eastAsia="Times New Roman" w:cs="Times New Roman"/>
          <w:szCs w:val="24"/>
        </w:rPr>
        <w:t xml:space="preserve">λαβίας και του ομόσπονδου κράτους, από τον εμφύλιο και την πέμπτη ολομέλεια του ΚΚΕ στις Πρέσπες, τη μετεμφυλιακή διαχείριση και το αδιέξοδο της </w:t>
      </w:r>
      <w:r>
        <w:rPr>
          <w:rFonts w:eastAsia="Times New Roman" w:cs="Times New Roman"/>
          <w:szCs w:val="24"/>
        </w:rPr>
        <w:t>κ</w:t>
      </w:r>
      <w:r>
        <w:rPr>
          <w:rFonts w:eastAsia="Times New Roman" w:cs="Times New Roman"/>
          <w:szCs w:val="24"/>
        </w:rPr>
        <w:t>υβέρνησης Μητσοτάκη το 1990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93 μετά τη διάλυση της Γιουγκοσλαβίας. Η </w:t>
      </w:r>
      <w:r>
        <w:rPr>
          <w:rFonts w:eastAsia="Times New Roman" w:cs="Times New Roman"/>
          <w:szCs w:val="24"/>
        </w:rPr>
        <w:t>ε</w:t>
      </w:r>
      <w:r>
        <w:rPr>
          <w:rFonts w:eastAsia="Times New Roman" w:cs="Times New Roman"/>
          <w:szCs w:val="24"/>
        </w:rPr>
        <w:t xml:space="preserve">νδιάμεση </w:t>
      </w:r>
      <w:r>
        <w:rPr>
          <w:rFonts w:eastAsia="Times New Roman" w:cs="Times New Roman"/>
          <w:szCs w:val="24"/>
        </w:rPr>
        <w:t>σ</w:t>
      </w:r>
      <w:r>
        <w:rPr>
          <w:rFonts w:eastAsia="Times New Roman" w:cs="Times New Roman"/>
          <w:szCs w:val="24"/>
        </w:rPr>
        <w:t>υμφωνία το 1995 ήταν μ</w:t>
      </w:r>
      <w:r>
        <w:rPr>
          <w:rFonts w:eastAsia="Times New Roman" w:cs="Times New Roman"/>
          <w:szCs w:val="24"/>
        </w:rPr>
        <w:t>ί</w:t>
      </w:r>
      <w:r>
        <w:rPr>
          <w:rFonts w:eastAsia="Times New Roman" w:cs="Times New Roman"/>
          <w:szCs w:val="24"/>
        </w:rPr>
        <w:t xml:space="preserve">α επιτυχία της Ελλάδας, που έδωσε όπλα για τη διασφάλιση των εθνικών μας θέσεων. Το 2008 απειλήθηκε, και καλώς, βέτο για την είσοδο της </w:t>
      </w:r>
      <w:r>
        <w:rPr>
          <w:rFonts w:eastAsia="Times New Roman" w:cs="Times New Roman"/>
          <w:szCs w:val="24"/>
          <w:lang w:val="en-US"/>
        </w:rPr>
        <w:t>FYROM</w:t>
      </w:r>
      <w:r>
        <w:rPr>
          <w:rFonts w:eastAsia="Times New Roman" w:cs="Times New Roman"/>
          <w:szCs w:val="24"/>
        </w:rPr>
        <w:t xml:space="preserve"> στο ΝΑΤΟ. </w:t>
      </w:r>
    </w:p>
    <w:p w14:paraId="5EA9160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Το 2017 ο κ. Τσίπρας προχώρησε σε διαπραγματεύσεις με τη νέα ηγεσία των Σκοπίων με πίεση και προς τις </w:t>
      </w:r>
      <w:r>
        <w:rPr>
          <w:rFonts w:eastAsia="Times New Roman" w:cs="Times New Roman"/>
          <w:szCs w:val="24"/>
        </w:rPr>
        <w:t>δυο πλευρές της Αμερικής, του ΝΑΤΟ και ορισμένων Ευρωπαίων. Πράγματι ήταν καλή η συγκυρία για να πετύχουμε ολοκληρωμένη και βιώσιμη συμφωνία, αλλά απ’ ό,τι φαίνεται ο κ. Τσίπρας δεν τα κατάφερε. Προχώρησε χωρίς συνεννόηση με τις πολιτικές δυνάμεις στην Ελλ</w:t>
      </w:r>
      <w:r>
        <w:rPr>
          <w:rFonts w:eastAsia="Times New Roman" w:cs="Times New Roman"/>
          <w:szCs w:val="24"/>
        </w:rPr>
        <w:t>άδα και έφερε μ</w:t>
      </w:r>
      <w:r>
        <w:rPr>
          <w:rFonts w:eastAsia="Times New Roman" w:cs="Times New Roman"/>
          <w:szCs w:val="24"/>
        </w:rPr>
        <w:t>ί</w:t>
      </w:r>
      <w:r>
        <w:rPr>
          <w:rFonts w:eastAsia="Times New Roman" w:cs="Times New Roman"/>
          <w:szCs w:val="24"/>
        </w:rPr>
        <w:t xml:space="preserve">α συμφωνία που την είπε καλή. Καλή </w:t>
      </w:r>
      <w:r>
        <w:rPr>
          <w:rFonts w:eastAsia="Times New Roman" w:cs="Times New Roman"/>
          <w:szCs w:val="24"/>
        </w:rPr>
        <w:lastRenderedPageBreak/>
        <w:t xml:space="preserve">για τα Σκόπια, τον διεθνή παράγοντα και τους Ευρωπαίους που πάντα θέλουν να κλείνουν ανοικτά μέτωπα. </w:t>
      </w:r>
    </w:p>
    <w:p w14:paraId="5EA9160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Για τη διασφάλιση, όμως, των συμφερόντων της Ελλάδας, κυρίες και κύριοι συνάδελφοι, υπεύθυνη, αρμόδια κ</w:t>
      </w:r>
      <w:r>
        <w:rPr>
          <w:rFonts w:eastAsia="Times New Roman" w:cs="Times New Roman"/>
          <w:szCs w:val="24"/>
        </w:rPr>
        <w:t xml:space="preserve">αι υπόλογη απέναντι στον ελληνικό λαό είναι η ελληνική Κυβέρνηση και οι πολιτικές δυνάμεις. </w:t>
      </w:r>
    </w:p>
    <w:p w14:paraId="5EA9160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 Κίνημα Αλλαγής είναι υπέρ μ</w:t>
      </w:r>
      <w:r>
        <w:rPr>
          <w:rFonts w:eastAsia="Times New Roman" w:cs="Times New Roman"/>
          <w:szCs w:val="24"/>
        </w:rPr>
        <w:t>ί</w:t>
      </w:r>
      <w:r>
        <w:rPr>
          <w:rFonts w:eastAsia="Times New Roman" w:cs="Times New Roman"/>
          <w:szCs w:val="24"/>
        </w:rPr>
        <w:t>ας ολοκληρωμένης και βιώσιμης λύσης όχι, όμως, όποιας</w:t>
      </w:r>
      <w:r>
        <w:rPr>
          <w:rFonts w:eastAsia="Times New Roman" w:cs="Times New Roman"/>
          <w:szCs w:val="24"/>
        </w:rPr>
        <w:t xml:space="preserve"> </w:t>
      </w:r>
      <w:r>
        <w:rPr>
          <w:rFonts w:eastAsia="Times New Roman" w:cs="Times New Roman"/>
          <w:szCs w:val="24"/>
        </w:rPr>
        <w:t>όποιας. Τα όποια θετικά αυτής της συμφωνίας εξανεμίζονται από τα αρνητικά. Δεν</w:t>
      </w:r>
      <w:r>
        <w:rPr>
          <w:rFonts w:eastAsia="Times New Roman" w:cs="Times New Roman"/>
          <w:szCs w:val="24"/>
        </w:rPr>
        <w:t xml:space="preserve"> διασφαλίζονται επαρκώς τα εθνικά συμφέροντα, αλλά ανοίγουν νέες πληγές. Γι’ αυτό και η πολύ μεγάλη πλειοψηφία του ελληνικού λαού δεν έχει πειστεί.</w:t>
      </w:r>
    </w:p>
    <w:p w14:paraId="5EA9160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Επιπλέον, οι κυβερνητικοί παράγοντες όχι μόνο δεν τεκμηριώνουν τη θέση τους, αλλά τα όποια επιχειρήματά τους</w:t>
      </w:r>
      <w:r>
        <w:rPr>
          <w:rFonts w:eastAsia="Times New Roman" w:cs="Times New Roman"/>
          <w:szCs w:val="24"/>
        </w:rPr>
        <w:t xml:space="preserve"> ακούσαμε αυτές τις ημέρες είναι χειρότερα από τη συμφωνία. Έχουμε ακούσει τα μύρια όσα αυτές τις ημέρες. Επικαλούνται έργα και ημέρες πολιτικών της </w:t>
      </w:r>
      <w:r>
        <w:rPr>
          <w:rFonts w:eastAsia="Times New Roman" w:cs="Times New Roman"/>
          <w:szCs w:val="24"/>
        </w:rPr>
        <w:t>Δ</w:t>
      </w:r>
      <w:r>
        <w:rPr>
          <w:rFonts w:eastAsia="Times New Roman" w:cs="Times New Roman"/>
          <w:szCs w:val="24"/>
        </w:rPr>
        <w:t xml:space="preserve">εξιάς, όπως Αβέρωφ, Κωνσταντίνο </w:t>
      </w:r>
      <w:r>
        <w:rPr>
          <w:rFonts w:eastAsia="Times New Roman" w:cs="Times New Roman"/>
          <w:szCs w:val="24"/>
        </w:rPr>
        <w:lastRenderedPageBreak/>
        <w:t>Μητσοτάκη, Μπακογιάννη, Κωσταντίνο Καραμανλή κ</w:t>
      </w:r>
      <w:r>
        <w:rPr>
          <w:rFonts w:eastAsia="Times New Roman" w:cs="Times New Roman"/>
          <w:szCs w:val="24"/>
        </w:rPr>
        <w:t>.</w:t>
      </w:r>
      <w:r>
        <w:rPr>
          <w:rFonts w:eastAsia="Times New Roman" w:cs="Times New Roman"/>
          <w:szCs w:val="24"/>
        </w:rPr>
        <w:t>λπ. Προσωπικά και μόνο με α</w:t>
      </w:r>
      <w:r>
        <w:rPr>
          <w:rFonts w:eastAsia="Times New Roman" w:cs="Times New Roman"/>
          <w:szCs w:val="24"/>
        </w:rPr>
        <w:t xml:space="preserve">υτήν την επίκληση είμαι απέναντί σας. </w:t>
      </w:r>
    </w:p>
    <w:p w14:paraId="5EA9160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Άλλωστε μοιάζετε όλο και περισσότερο εσείς σήμερα του ΣΥΡΙΖΑ και ο Μητσοτάκης ο αείμνηστος το 1990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1993: Με έναν Κατσίκη και με έναν Καμμένο κυβερνάτε και την ίδια πολιτική ακολουθείτε. Κάθαρση και μονεταριστικοί στ</w:t>
      </w:r>
      <w:r>
        <w:rPr>
          <w:rFonts w:eastAsia="Times New Roman" w:cs="Times New Roman"/>
          <w:szCs w:val="24"/>
        </w:rPr>
        <w:t>όχοι ήταν και τότε της Κυβέρνησης και σήμερα εσάς.</w:t>
      </w:r>
    </w:p>
    <w:p w14:paraId="5EA9160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EA9160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Αλλά, ας πάμε στη συμφωνία. Το όνομα είναι </w:t>
      </w:r>
      <w:r>
        <w:rPr>
          <w:rFonts w:eastAsia="Times New Roman" w:cs="Times New Roman"/>
          <w:szCs w:val="24"/>
          <w:lang w:val="en-US"/>
        </w:rPr>
        <w:t>erga</w:t>
      </w:r>
      <w:r w:rsidRPr="003961B5">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Μόνο κατ’ επίφαση και κατά τα άλλα αποδέχεστε τον σκληρό πυρήνα του αλυτρ</w:t>
      </w:r>
      <w:r>
        <w:rPr>
          <w:rFonts w:eastAsia="Times New Roman" w:cs="Times New Roman"/>
          <w:szCs w:val="24"/>
        </w:rPr>
        <w:t>ωτισμού. Παραχωρήσατε, ως μη οφείλατε, την ταυτότητα Μακεδόνας-Μακεδόνισσα, την ιθαγένεια μακεδονική, την επίσημη γλώσσα μακεδονική .Αποκρύπτετε ότι ο Ανδρέας Παπανδρέου το 1982 έβαλε τέλος την υποτιθέμενη αναγνώριση της γλώσσας, που δεν αναγνώριζε πλέον τ</w:t>
      </w:r>
      <w:r>
        <w:rPr>
          <w:rFonts w:eastAsia="Times New Roman" w:cs="Times New Roman"/>
          <w:szCs w:val="24"/>
        </w:rPr>
        <w:t>α πτυχία από τα Σκόπια.</w:t>
      </w:r>
    </w:p>
    <w:p w14:paraId="5EA9160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lang w:val="en-US"/>
        </w:rPr>
        <w:lastRenderedPageBreak/>
        <w:t>T</w:t>
      </w:r>
      <w:r>
        <w:rPr>
          <w:rFonts w:eastAsia="Times New Roman" w:cs="Times New Roman"/>
          <w:szCs w:val="24"/>
        </w:rPr>
        <w:t xml:space="preserve">α δίνετε όλα: ηλεκτρονική ταυτότητα, διεθνές σήμα. Τα ταμπελάκια στα αγάλματα, που μας λέει ο κ. Τσίπρας, στα Σκόπια είναι σαν τα καθρεφτάκια των ιθαγενών. Η </w:t>
      </w:r>
      <w:r>
        <w:rPr>
          <w:rFonts w:eastAsia="Times New Roman" w:cs="Times New Roman"/>
          <w:szCs w:val="24"/>
        </w:rPr>
        <w:t>σ</w:t>
      </w:r>
      <w:r>
        <w:rPr>
          <w:rFonts w:eastAsia="Times New Roman" w:cs="Times New Roman"/>
          <w:szCs w:val="24"/>
        </w:rPr>
        <w:t xml:space="preserve">υμφωνία εκχωρεί την πρωτοβουλία κινήσεων στα Σκόπια. Η Ελλάδα επιτρέπει </w:t>
      </w:r>
      <w:r>
        <w:rPr>
          <w:rFonts w:eastAsia="Times New Roman" w:cs="Times New Roman"/>
          <w:szCs w:val="24"/>
        </w:rPr>
        <w:t xml:space="preserve">την είσοδό τους στο ΝΑΤΟ, παραδίδοντας το βέτο πριν από την ολοκλήρωση της διαδικασίας. </w:t>
      </w:r>
    </w:p>
    <w:p w14:paraId="5EA9160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σύνθετο όνομα είναι για εμάς αποδεκτό, ως αποτέλεσμα συμβιβασμού στο πλαίσιο μιας ολοκληρωμένης και βιώσιμης συμφωνίας που, όμως, δεν </w:t>
      </w:r>
      <w:r>
        <w:rPr>
          <w:rFonts w:eastAsia="Times New Roman" w:cs="Times New Roman"/>
          <w:szCs w:val="24"/>
        </w:rPr>
        <w:t xml:space="preserve">υπάρχει. Η συμφωνία ως έχει, πριν αλλάξουν, τουλάχιστον τα τρία θέματα που θέσαμε, δεν πρέπει να υπογραφεί. Σκεφθείτε το εθνικό συμφέρον. Αν πάλι παίρνετε μόνοι σας το ρίσκο, αδιαφορώντας γι’ αυτά που σας λέμε, θα είστε μόνοι. </w:t>
      </w:r>
    </w:p>
    <w:p w14:paraId="5EA9160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Ως προς την πρόταση δυσπιστί</w:t>
      </w:r>
      <w:r>
        <w:rPr>
          <w:rFonts w:eastAsia="Times New Roman" w:cs="Times New Roman"/>
          <w:szCs w:val="24"/>
        </w:rPr>
        <w:t>ας, επειδή ο κ. Τσίπρας την καλωσόρισε και είπε ότι τη θεωρεί ψήφο εμπιστοσύνης, εμείς ψήφο εμπιστοσύνης στην Κυβέρνηση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Καμμένου και στα πεπραγμένα της δεν δίνουμε. </w:t>
      </w:r>
    </w:p>
    <w:p w14:paraId="5EA9160E" w14:textId="77777777" w:rsidR="000F46A4" w:rsidRDefault="00307FE8">
      <w:pPr>
        <w:spacing w:line="600" w:lineRule="auto"/>
        <w:ind w:firstLine="720"/>
        <w:jc w:val="both"/>
        <w:rPr>
          <w:rFonts w:eastAsia="Times New Roman" w:cs="Times New Roman"/>
          <w:szCs w:val="24"/>
        </w:rPr>
      </w:pPr>
      <w:r w:rsidRPr="004C44BD">
        <w:rPr>
          <w:rFonts w:eastAsia="Times New Roman" w:cs="Times New Roman"/>
          <w:szCs w:val="24"/>
        </w:rPr>
        <w:lastRenderedPageBreak/>
        <w:t xml:space="preserve">(Χειροκροτήματα από την πτέρυγα της </w:t>
      </w:r>
      <w:r>
        <w:rPr>
          <w:rFonts w:eastAsia="Times New Roman" w:cs="Times New Roman"/>
          <w:szCs w:val="24"/>
        </w:rPr>
        <w:t>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r w:rsidRPr="004C44BD">
        <w:rPr>
          <w:rFonts w:eastAsia="Times New Roman" w:cs="Times New Roman"/>
          <w:szCs w:val="24"/>
        </w:rPr>
        <w:t>)</w:t>
      </w:r>
      <w:r>
        <w:rPr>
          <w:rFonts w:eastAsia="Times New Roman" w:cs="Times New Roman"/>
          <w:szCs w:val="24"/>
        </w:rPr>
        <w:t xml:space="preserve"> </w:t>
      </w:r>
    </w:p>
    <w:p w14:paraId="5EA9160F" w14:textId="77777777" w:rsidR="000F46A4" w:rsidRDefault="00307FE8">
      <w:pPr>
        <w:spacing w:line="600" w:lineRule="auto"/>
        <w:ind w:firstLine="720"/>
        <w:jc w:val="both"/>
        <w:rPr>
          <w:rFonts w:eastAsia="Times New Roman" w:cs="Times New Roman"/>
          <w:szCs w:val="24"/>
        </w:rPr>
      </w:pPr>
      <w:r w:rsidRPr="00FB5F6B">
        <w:rPr>
          <w:rFonts w:eastAsia="Times New Roman" w:cs="Times New Roman"/>
          <w:b/>
          <w:szCs w:val="24"/>
        </w:rPr>
        <w:t>ΠΡΟΕΔΡΟΣ (Νικόλαος Βούτσης):</w:t>
      </w:r>
      <w:r>
        <w:rPr>
          <w:rFonts w:eastAsia="Times New Roman" w:cs="Times New Roman"/>
          <w:szCs w:val="24"/>
        </w:rPr>
        <w:t xml:space="preserve"> Ευχαριστούμε.</w:t>
      </w:r>
    </w:p>
    <w:p w14:paraId="5EA9161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Παρακαλώ πολύ, τον λόγο έχει ο Πρόεδρος κ. Σαμαράς.</w:t>
      </w:r>
    </w:p>
    <w:p w14:paraId="5EA91611" w14:textId="77777777" w:rsidR="000F46A4" w:rsidRDefault="00307FE8">
      <w:pPr>
        <w:spacing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5EA91612" w14:textId="77777777" w:rsidR="000F46A4" w:rsidRDefault="00307FE8">
      <w:pPr>
        <w:spacing w:line="600" w:lineRule="auto"/>
        <w:ind w:firstLine="720"/>
        <w:jc w:val="both"/>
        <w:rPr>
          <w:rFonts w:eastAsia="Times New Roman" w:cs="Times New Roman"/>
          <w:szCs w:val="24"/>
        </w:rPr>
      </w:pPr>
      <w:r w:rsidRPr="008C4E15">
        <w:rPr>
          <w:rFonts w:eastAsia="Times New Roman" w:cs="Times New Roman"/>
          <w:b/>
          <w:szCs w:val="24"/>
        </w:rPr>
        <w:t>ΑΝΤΩΝ</w:t>
      </w:r>
      <w:r>
        <w:rPr>
          <w:rFonts w:eastAsia="Times New Roman" w:cs="Times New Roman"/>
          <w:b/>
          <w:szCs w:val="24"/>
        </w:rPr>
        <w:t>Η</w:t>
      </w:r>
      <w:r w:rsidRPr="008C4E15">
        <w:rPr>
          <w:rFonts w:eastAsia="Times New Roman" w:cs="Times New Roman"/>
          <w:b/>
          <w:szCs w:val="24"/>
        </w:rPr>
        <w:t xml:space="preserve">Σ ΣΑΜΑΡΑΣ: </w:t>
      </w:r>
      <w:r>
        <w:rPr>
          <w:rFonts w:eastAsia="Times New Roman" w:cs="Times New Roman"/>
          <w:szCs w:val="24"/>
        </w:rPr>
        <w:t xml:space="preserve">Κυρίες και κύριοι συνάδελφοι, θα σας διαβάσω τι γράφει σε άρθρο του σήμερα ένας πολιτικός </w:t>
      </w:r>
      <w:r>
        <w:rPr>
          <w:rFonts w:eastAsia="Times New Roman" w:cs="Times New Roman"/>
          <w:szCs w:val="24"/>
        </w:rPr>
        <w:t xml:space="preserve">μου αντίπαλος εδώ και δεκαετίες, που γνωρίζει πολύ καλά τι έγινε για το </w:t>
      </w:r>
      <w:r>
        <w:rPr>
          <w:rFonts w:eastAsia="Times New Roman" w:cs="Times New Roman"/>
          <w:szCs w:val="24"/>
        </w:rPr>
        <w:t>σ</w:t>
      </w:r>
      <w:r>
        <w:rPr>
          <w:rFonts w:eastAsia="Times New Roman" w:cs="Times New Roman"/>
          <w:szCs w:val="24"/>
        </w:rPr>
        <w:t xml:space="preserve">κοπιανό το 1991, ο Θεόδωρος Πάγκαλος, με τον οποίο και τότε διαφωνούσα και όλα τα επόμενα χρόνια. Για να δείτε ποιοι είναι οι ακροδεξιοί, ποιοι είναι δημοκράτες και ποιοι εκείνοι που </w:t>
      </w:r>
      <w:r>
        <w:rPr>
          <w:rFonts w:eastAsia="Times New Roman" w:cs="Times New Roman"/>
          <w:szCs w:val="24"/>
        </w:rPr>
        <w:t>τα ξεπουλάνε όλα.</w:t>
      </w:r>
    </w:p>
    <w:p w14:paraId="5EA9161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Γράφει, λοιπόν, ο Πάγκαλος σήμερα</w:t>
      </w:r>
      <w:r>
        <w:rPr>
          <w:rFonts w:eastAsia="Times New Roman" w:cs="Times New Roman"/>
          <w:szCs w:val="24"/>
        </w:rPr>
        <w:t>:</w:t>
      </w:r>
      <w:r>
        <w:rPr>
          <w:rFonts w:eastAsia="Times New Roman" w:cs="Times New Roman"/>
          <w:szCs w:val="24"/>
        </w:rPr>
        <w:t xml:space="preserve"> «Ο κ. Σαμαράς, όταν ήταν Υπουργός Εξωτερικών, θεωρούσε υποχρέωσή του να ενημερώνει τακτικά την </w:t>
      </w:r>
      <w:r>
        <w:rPr>
          <w:rFonts w:eastAsia="Times New Roman" w:cs="Times New Roman"/>
          <w:szCs w:val="24"/>
        </w:rPr>
        <w:t>α</w:t>
      </w:r>
      <w:r>
        <w:rPr>
          <w:rFonts w:eastAsia="Times New Roman" w:cs="Times New Roman"/>
          <w:szCs w:val="24"/>
        </w:rPr>
        <w:t xml:space="preserve">ντιπολίτευση. Τουλάχιστον εμένα που </w:t>
      </w:r>
      <w:r>
        <w:rPr>
          <w:rFonts w:eastAsia="Times New Roman" w:cs="Times New Roman"/>
          <w:szCs w:val="24"/>
        </w:rPr>
        <w:lastRenderedPageBreak/>
        <w:t xml:space="preserve">αντιπροσώπευα κατ’ εντολήν του Ανδρέα Παπανδρέου την </w:t>
      </w:r>
      <w:r>
        <w:rPr>
          <w:rFonts w:eastAsia="Times New Roman" w:cs="Times New Roman"/>
          <w:szCs w:val="24"/>
        </w:rPr>
        <w:t>α</w:t>
      </w:r>
      <w:r>
        <w:rPr>
          <w:rFonts w:eastAsia="Times New Roman" w:cs="Times New Roman"/>
          <w:szCs w:val="24"/>
        </w:rPr>
        <w:t xml:space="preserve">ξιωματική </w:t>
      </w:r>
      <w:r>
        <w:rPr>
          <w:rFonts w:eastAsia="Times New Roman" w:cs="Times New Roman"/>
          <w:szCs w:val="24"/>
        </w:rPr>
        <w:t>α</w:t>
      </w:r>
      <w:r>
        <w:rPr>
          <w:rFonts w:eastAsia="Times New Roman" w:cs="Times New Roman"/>
          <w:szCs w:val="24"/>
        </w:rPr>
        <w:t>ντιπολ</w:t>
      </w:r>
      <w:r>
        <w:rPr>
          <w:rFonts w:eastAsia="Times New Roman" w:cs="Times New Roman"/>
          <w:szCs w:val="24"/>
        </w:rPr>
        <w:t>ίτευση τότε, με έβλεπε δύο με τρεις φορές τον μήνα.</w:t>
      </w:r>
    </w:p>
    <w:p w14:paraId="5EA9161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Διατηρώ, τριάντα χρόνια μετά, τεράστια εκτίμηση γι’ αυτές τις δημοκρατικές πρακτικές ενός πολιτικού με τον οποίον τόσα πολλά μας χωρίζουν. Σε μία από τις συναντήσεις μας αυτές μου ανήγγειλε την, κατά πληρ</w:t>
      </w:r>
      <w:r>
        <w:rPr>
          <w:rFonts w:eastAsia="Times New Roman" w:cs="Times New Roman"/>
          <w:szCs w:val="24"/>
        </w:rPr>
        <w:t>οφορίες, προσεχή κήρυξη της ανεξαρτησίας της Ομόσπονδης Γιουγκοσλαβικής Δημοκρατίας της Μακεδονίας. Είχε ο κ. Σαμαράς την εντύπωση ότι ένα πλήθος προβλήματα θα δημιουργούντο για τη χώρα μας και η εντύπωση αυτή δεν ήταν εντελώς εσφαλμένη. Έδινε μεγάλη σημασ</w:t>
      </w:r>
      <w:r>
        <w:rPr>
          <w:rFonts w:eastAsia="Times New Roman" w:cs="Times New Roman"/>
          <w:szCs w:val="24"/>
        </w:rPr>
        <w:t>ία από τότε στο όνομα του νέου κράτους και στον τρόπο με τον οποίο θα μπορούσαμε να το αποφύγουμε.»</w:t>
      </w:r>
    </w:p>
    <w:p w14:paraId="5EA9161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Ο κ. Πάγκαλος κλείνει το άρθρο του ως εξής: «Η κατά κράτος υποχώρηση δεν είναι δυνατόν να επιλεγεί ως στρατηγική. «Βόρεια Μακεδονία» δεν είναι λύση. Αφήνει </w:t>
      </w:r>
      <w:r>
        <w:rPr>
          <w:rFonts w:eastAsia="Times New Roman" w:cs="Times New Roman"/>
          <w:szCs w:val="24"/>
        </w:rPr>
        <w:t xml:space="preserve">ανοιχτό τον σφετερισμό του ιστορικού και πολιτιστικού παρελθόντος μας από τους Σλάβους που έχουν επικρατήσει στα Σκόπια.» </w:t>
      </w:r>
    </w:p>
    <w:p w14:paraId="5EA9161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Αυτά τα λέει σήμερα ο πολιτικός μου αντίπαλος διαχρονικά. Όλοι οι Έλληνες έχουν καταλάβει τι γίνεται σήμερα. Αι γενεαί πάσαι.</w:t>
      </w:r>
    </w:p>
    <w:p w14:paraId="5EA9161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Κύριε Τ</w:t>
      </w:r>
      <w:r>
        <w:rPr>
          <w:rFonts w:eastAsia="Times New Roman" w:cs="Times New Roman"/>
          <w:szCs w:val="24"/>
        </w:rPr>
        <w:t xml:space="preserve">σίπρα, που δεν είστε εδώ, αλλά που ξέρω ότι με ακούτε, εγώ πολέμησα για το </w:t>
      </w:r>
      <w:r>
        <w:rPr>
          <w:rFonts w:eastAsia="Times New Roman" w:cs="Times New Roman"/>
          <w:szCs w:val="24"/>
        </w:rPr>
        <w:t>σ</w:t>
      </w:r>
      <w:r>
        <w:rPr>
          <w:rFonts w:eastAsia="Times New Roman" w:cs="Times New Roman"/>
          <w:szCs w:val="24"/>
        </w:rPr>
        <w:t xml:space="preserve">κοπιανό, εσείς τα δώσατε όλα. </w:t>
      </w:r>
    </w:p>
    <w:p w14:paraId="5EA9161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Εγώ αντιστάθηκα, εκπροσωπώντας την ομόφωνη απόφαση του </w:t>
      </w:r>
      <w:r>
        <w:rPr>
          <w:rFonts w:eastAsia="Times New Roman" w:cs="Times New Roman"/>
          <w:szCs w:val="24"/>
        </w:rPr>
        <w:t>υ</w:t>
      </w:r>
      <w:r>
        <w:rPr>
          <w:rFonts w:eastAsia="Times New Roman" w:cs="Times New Roman"/>
          <w:szCs w:val="24"/>
        </w:rPr>
        <w:t xml:space="preserve">πουργικού </w:t>
      </w:r>
      <w:r>
        <w:rPr>
          <w:rFonts w:eastAsia="Times New Roman" w:cs="Times New Roman"/>
          <w:szCs w:val="24"/>
        </w:rPr>
        <w:t>σ</w:t>
      </w:r>
      <w:r>
        <w:rPr>
          <w:rFonts w:eastAsia="Times New Roman" w:cs="Times New Roman"/>
          <w:szCs w:val="24"/>
        </w:rPr>
        <w:t xml:space="preserve">υμβουλίου τότε, τη συντριπτική </w:t>
      </w:r>
      <w:r>
        <w:rPr>
          <w:rFonts w:eastAsia="Times New Roman" w:cs="Times New Roman"/>
          <w:szCs w:val="24"/>
        </w:rPr>
        <w:t xml:space="preserve">πλειοψηφία </w:t>
      </w:r>
      <w:r>
        <w:rPr>
          <w:rFonts w:eastAsia="Times New Roman" w:cs="Times New Roman"/>
          <w:szCs w:val="24"/>
        </w:rPr>
        <w:t>της Βουλής τότε και του Συμβουλίου των Π</w:t>
      </w:r>
      <w:r>
        <w:rPr>
          <w:rFonts w:eastAsia="Times New Roman" w:cs="Times New Roman"/>
          <w:szCs w:val="24"/>
        </w:rPr>
        <w:t xml:space="preserve">ολιτικών Αρχηγών τότε, όλων των Ελλήνων </w:t>
      </w:r>
      <w:r>
        <w:rPr>
          <w:rFonts w:eastAsia="Times New Roman" w:cs="Times New Roman"/>
          <w:szCs w:val="24"/>
        </w:rPr>
        <w:t>και ε</w:t>
      </w:r>
      <w:r>
        <w:rPr>
          <w:rFonts w:eastAsia="Times New Roman" w:cs="Times New Roman"/>
          <w:szCs w:val="24"/>
        </w:rPr>
        <w:t>σείς σήμερα τα δίνετε όλα, χωρίς στήριξη από τη Βουλή, χωρίς καν απόφαση του Υπουργικού σας Συμβουλίου. Τα δώσατε όλα σε διπλωματία μυστική, χωρίς τη στήριξη κανενός, ούτε καν του κυβερνητικού σας εταίρου, με τη</w:t>
      </w:r>
      <w:r>
        <w:rPr>
          <w:rFonts w:eastAsia="Times New Roman" w:cs="Times New Roman"/>
          <w:szCs w:val="24"/>
        </w:rPr>
        <w:t>ν Αντιπολίτευση στο σκοτάδι και τον λαό στα κάγκελα. Δηλαδή, με ανύπαρκτη νομιμοποίηση και μηδενική συναίνεση.</w:t>
      </w:r>
    </w:p>
    <w:p w14:paraId="5EA9161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Από την ταραχή σας, λοιπόν, βρίσκεστε </w:t>
      </w:r>
      <w:r>
        <w:rPr>
          <w:rFonts w:eastAsia="Times New Roman" w:cs="Times New Roman"/>
          <w:szCs w:val="24"/>
        </w:rPr>
        <w:t xml:space="preserve">και </w:t>
      </w:r>
      <w:r>
        <w:rPr>
          <w:rFonts w:eastAsia="Times New Roman" w:cs="Times New Roman"/>
          <w:szCs w:val="24"/>
        </w:rPr>
        <w:t xml:space="preserve">σε πλήρη σύγχυση. Από τη μία εσείς και τα «παπαγαλάκια» σας με κατηγορείτε ότι εγώ, δήθεν, δημιούργησα </w:t>
      </w:r>
      <w:r>
        <w:rPr>
          <w:rFonts w:eastAsia="Times New Roman" w:cs="Times New Roman"/>
          <w:szCs w:val="24"/>
        </w:rPr>
        <w:t xml:space="preserve">το 1992 το </w:t>
      </w:r>
      <w:r>
        <w:rPr>
          <w:rFonts w:eastAsia="Times New Roman" w:cs="Times New Roman"/>
          <w:szCs w:val="24"/>
        </w:rPr>
        <w:t>σ</w:t>
      </w:r>
      <w:r>
        <w:rPr>
          <w:rFonts w:eastAsia="Times New Roman" w:cs="Times New Roman"/>
          <w:szCs w:val="24"/>
        </w:rPr>
        <w:t xml:space="preserve">κοπιανό και από την άλλη εσείς και τα παπαγαλάκια σας με κατηγορείτε ότι </w:t>
      </w:r>
      <w:r>
        <w:rPr>
          <w:rFonts w:eastAsia="Times New Roman" w:cs="Times New Roman"/>
          <w:szCs w:val="24"/>
        </w:rPr>
        <w:lastRenderedPageBreak/>
        <w:t xml:space="preserve">εγώ δήθεν από τότε πούλησα το </w:t>
      </w:r>
      <w:r>
        <w:rPr>
          <w:rFonts w:eastAsia="Times New Roman" w:cs="Times New Roman"/>
          <w:szCs w:val="24"/>
        </w:rPr>
        <w:t>σ</w:t>
      </w:r>
      <w:r>
        <w:rPr>
          <w:rFonts w:eastAsia="Times New Roman" w:cs="Times New Roman"/>
          <w:szCs w:val="24"/>
        </w:rPr>
        <w:t xml:space="preserve">κοπιανό. Σε εμένα τα λέτε αυτά; </w:t>
      </w:r>
    </w:p>
    <w:p w14:paraId="5EA9161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Με συκοφαντείτε ως πολύ αδιάλλακτο και ταυτόχρονα με συκοφαντείτε ως πολύ υποχωρητικό. Διαλέξτε, επιτέλους,</w:t>
      </w:r>
      <w:r>
        <w:rPr>
          <w:rFonts w:eastAsia="Times New Roman" w:cs="Times New Roman"/>
          <w:szCs w:val="24"/>
        </w:rPr>
        <w:t xml:space="preserve"> για τι από τα δύο θα με συκοφαντήσετε. Γιατί και τα δύο δεν μπορεί να ισχύουν. </w:t>
      </w:r>
    </w:p>
    <w:p w14:paraId="5EA9161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για να σοβαρευτούμε. Εγώ δεν δημιούργησα κανένα πρόβλημα το 1992. Το πρόβλημα του ψευτομακεδονικού αλυτρωτισμού το δημιούργησαν ιστορικά ο Στάλιν και ο Τίτο. Γι’ αυτό, όμω</w:t>
      </w:r>
      <w:r>
        <w:rPr>
          <w:rFonts w:eastAsia="Times New Roman" w:cs="Times New Roman"/>
          <w:szCs w:val="24"/>
        </w:rPr>
        <w:t>ς, δεν μας είπε τίποτε ο κ. Τσίπρας. Προφανώς, το ξέχασε.</w:t>
      </w:r>
    </w:p>
    <w:p w14:paraId="5EA9161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 πρόβλημα ξέσπασε πολιτικά, όταν διαλύθηκε η Γιουγκοσλαβία. Εγώ τότε διαχειρίστηκα την εθνική γραμμή, η οποία συνοψίστηκε στο Συμβούλιο των Πολιτικών Αρχηγών στις 12 Απριλίου 1992 και μάλιστα ομόφ</w:t>
      </w:r>
      <w:r>
        <w:rPr>
          <w:rFonts w:eastAsia="Times New Roman" w:cs="Times New Roman"/>
          <w:szCs w:val="24"/>
        </w:rPr>
        <w:t xml:space="preserve">ωνα, με μια αποχή και μάλιστα με εμένα να μην είμαι παρών στην τελική απόφαση. </w:t>
      </w:r>
    </w:p>
    <w:p w14:paraId="5EA9161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Η απόφαση των </w:t>
      </w:r>
      <w:r>
        <w:rPr>
          <w:rFonts w:eastAsia="Times New Roman" w:cs="Times New Roman"/>
          <w:szCs w:val="24"/>
        </w:rPr>
        <w:t>π</w:t>
      </w:r>
      <w:r>
        <w:rPr>
          <w:rFonts w:eastAsia="Times New Roman" w:cs="Times New Roman"/>
          <w:szCs w:val="24"/>
        </w:rPr>
        <w:t xml:space="preserve">ολιτικών </w:t>
      </w:r>
      <w:r>
        <w:rPr>
          <w:rFonts w:eastAsia="Times New Roman" w:cs="Times New Roman"/>
          <w:szCs w:val="24"/>
        </w:rPr>
        <w:t>α</w:t>
      </w:r>
      <w:r>
        <w:rPr>
          <w:rFonts w:eastAsia="Times New Roman" w:cs="Times New Roman"/>
          <w:szCs w:val="24"/>
        </w:rPr>
        <w:t xml:space="preserve">ρχηγών έλεγε ότι η Ελλάδα δεν θα αναγνωρίσει κράτος με το όνομα «Μακεδονία», σύνθετα ή παράγωγα. </w:t>
      </w:r>
    </w:p>
    <w:p w14:paraId="5EA9161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Και πάρτε τα </w:t>
      </w:r>
      <w:r>
        <w:rPr>
          <w:rFonts w:eastAsia="Times New Roman" w:cs="Times New Roman"/>
          <w:szCs w:val="24"/>
        </w:rPr>
        <w:t xml:space="preserve">για να έχετε και τη συγκεκριμένη </w:t>
      </w:r>
      <w:r>
        <w:rPr>
          <w:rFonts w:eastAsia="Times New Roman" w:cs="Times New Roman"/>
          <w:szCs w:val="24"/>
        </w:rPr>
        <w:t>απόφαση, για να μην υπάρχουν ανόητες τοποθετήσεις.</w:t>
      </w:r>
    </w:p>
    <w:p w14:paraId="5EA9161F" w14:textId="77777777" w:rsidR="000F46A4" w:rsidRDefault="00307FE8">
      <w:pPr>
        <w:spacing w:line="600" w:lineRule="auto"/>
        <w:ind w:firstLine="720"/>
        <w:jc w:val="both"/>
        <w:rPr>
          <w:rFonts w:eastAsia="Times New Roman" w:cs="Times New Roman"/>
          <w:szCs w:val="24"/>
        </w:rPr>
      </w:pPr>
      <w:r w:rsidRPr="00132157">
        <w:rPr>
          <w:rFonts w:eastAsia="Times New Roman" w:cs="Times New Roman"/>
          <w:szCs w:val="24"/>
        </w:rPr>
        <w:t>(Σ</w:t>
      </w:r>
      <w:r>
        <w:rPr>
          <w:rFonts w:eastAsia="Times New Roman" w:cs="Times New Roman"/>
          <w:szCs w:val="24"/>
        </w:rPr>
        <w:t>το σημείο αυτό ο Βουλευτής κ. Αντών</w:t>
      </w:r>
      <w:r>
        <w:rPr>
          <w:rFonts w:eastAsia="Times New Roman" w:cs="Times New Roman"/>
          <w:szCs w:val="24"/>
        </w:rPr>
        <w:t>η</w:t>
      </w:r>
      <w:r>
        <w:rPr>
          <w:rFonts w:eastAsia="Times New Roman" w:cs="Times New Roman"/>
          <w:szCs w:val="24"/>
        </w:rPr>
        <w:t xml:space="preserve">ς Σαμαράς </w:t>
      </w:r>
      <w:r w:rsidRPr="00132157">
        <w:rPr>
          <w:rFonts w:eastAsia="Times New Roman" w:cs="Times New Roman"/>
          <w:szCs w:val="24"/>
        </w:rPr>
        <w:t>καταθέτει για τα Πρακτικά τ</w:t>
      </w:r>
      <w:r>
        <w:rPr>
          <w:rFonts w:eastAsia="Times New Roman" w:cs="Times New Roman"/>
          <w:szCs w:val="24"/>
          <w:lang w:val="en-US"/>
        </w:rPr>
        <w:t>o</w:t>
      </w:r>
      <w:r>
        <w:rPr>
          <w:rFonts w:eastAsia="Times New Roman" w:cs="Times New Roman"/>
          <w:szCs w:val="24"/>
        </w:rPr>
        <w:t xml:space="preserve"> προαναφερθέν</w:t>
      </w:r>
      <w:r w:rsidRPr="00132157">
        <w:rPr>
          <w:rFonts w:eastAsia="Times New Roman" w:cs="Times New Roman"/>
          <w:szCs w:val="24"/>
        </w:rPr>
        <w:t xml:space="preserve"> </w:t>
      </w:r>
      <w:r>
        <w:rPr>
          <w:rFonts w:eastAsia="Times New Roman" w:cs="Times New Roman"/>
          <w:szCs w:val="24"/>
        </w:rPr>
        <w:t>έγγραφο</w:t>
      </w:r>
      <w:r w:rsidRPr="00132157">
        <w:rPr>
          <w:rFonts w:eastAsia="Times New Roman" w:cs="Times New Roman"/>
          <w:szCs w:val="24"/>
        </w:rPr>
        <w:t>, τ</w:t>
      </w:r>
      <w:r>
        <w:rPr>
          <w:rFonts w:eastAsia="Times New Roman" w:cs="Times New Roman"/>
          <w:szCs w:val="24"/>
          <w:lang w:val="en-US"/>
        </w:rPr>
        <w:t>o</w:t>
      </w:r>
      <w:r>
        <w:rPr>
          <w:rFonts w:eastAsia="Times New Roman" w:cs="Times New Roman"/>
          <w:szCs w:val="24"/>
        </w:rPr>
        <w:t xml:space="preserve"> οποίο βρίσκε</w:t>
      </w:r>
      <w:r w:rsidRPr="00132157">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132157">
        <w:rPr>
          <w:rFonts w:eastAsia="Times New Roman" w:cs="Times New Roman"/>
          <w:szCs w:val="24"/>
        </w:rPr>
        <w:t>Πρακτικών της Βουλή</w:t>
      </w:r>
      <w:r w:rsidRPr="00132157">
        <w:rPr>
          <w:rFonts w:eastAsia="Times New Roman" w:cs="Times New Roman"/>
          <w:szCs w:val="24"/>
        </w:rPr>
        <w:t>ς)</w:t>
      </w:r>
    </w:p>
    <w:p w14:paraId="5EA9162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Ήταν τότε, άλλωστε, που απορρίφθηκε και το λεγόμενο πακέτο Πινέιρο από το Συμβούλιο των Πολιτικών Αρχηγών, αλλά απορρίφθηκε τότε και από τα Σκόπια, όπως ο ίδιος ο Γκλιγκόροφ γράφει στα απομνημονεύματά του.</w:t>
      </w:r>
    </w:p>
    <w:p w14:paraId="5EA9162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Κι ω</w:t>
      </w:r>
      <w:r>
        <w:rPr>
          <w:rFonts w:eastAsia="Times New Roman" w:cs="Times New Roman"/>
          <w:szCs w:val="24"/>
        </w:rPr>
        <w:t>ς προς τις ανοησίες που άκουσα περί Επιτροπ</w:t>
      </w:r>
      <w:r>
        <w:rPr>
          <w:rFonts w:eastAsia="Times New Roman" w:cs="Times New Roman"/>
          <w:szCs w:val="24"/>
        </w:rPr>
        <w:t>ής Μπατεντέρ κ</w:t>
      </w:r>
      <w:r>
        <w:rPr>
          <w:rFonts w:eastAsia="Times New Roman" w:cs="Times New Roman"/>
          <w:szCs w:val="24"/>
        </w:rPr>
        <w:t>.</w:t>
      </w:r>
      <w:r>
        <w:rPr>
          <w:rFonts w:eastAsia="Times New Roman" w:cs="Times New Roman"/>
          <w:szCs w:val="24"/>
        </w:rPr>
        <w:t xml:space="preserve">λπ., τις διαψεύδει ο ίδιος ο Μπατεντέρ, ο οποίος ξεκάθαρα δήλωσε ότι η </w:t>
      </w:r>
      <w:r>
        <w:rPr>
          <w:rFonts w:eastAsia="Times New Roman" w:cs="Times New Roman"/>
          <w:szCs w:val="24"/>
        </w:rPr>
        <w:t>ε</w:t>
      </w:r>
      <w:r>
        <w:rPr>
          <w:rFonts w:eastAsia="Times New Roman" w:cs="Times New Roman"/>
          <w:szCs w:val="24"/>
        </w:rPr>
        <w:t>πιτροπή του δεν είχε κα</w:t>
      </w:r>
      <w:r>
        <w:rPr>
          <w:rFonts w:eastAsia="Times New Roman" w:cs="Times New Roman"/>
          <w:szCs w:val="24"/>
        </w:rPr>
        <w:t>μ</w:t>
      </w:r>
      <w:r>
        <w:rPr>
          <w:rFonts w:eastAsia="Times New Roman" w:cs="Times New Roman"/>
          <w:szCs w:val="24"/>
        </w:rPr>
        <w:t>μία αρμοδιότητα για το θέμα της ονομασίας, παρά μόνο αν πληρούν οι και</w:t>
      </w:r>
      <w:r>
        <w:rPr>
          <w:rFonts w:eastAsia="Times New Roman" w:cs="Times New Roman"/>
          <w:szCs w:val="24"/>
        </w:rPr>
        <w:lastRenderedPageBreak/>
        <w:t xml:space="preserve">νούργιες δημοκρατίες που επρόκειτο να γίνουν στη Γιουγκοσλαβία τα κριτήρια </w:t>
      </w:r>
      <w:r>
        <w:rPr>
          <w:rFonts w:eastAsia="Times New Roman" w:cs="Times New Roman"/>
          <w:szCs w:val="24"/>
        </w:rPr>
        <w:t xml:space="preserve">ανεξαρτησίας. Άλλα αντ’ άλλων απ’ αυτά που ακούστηκαν εδώ πέρα! </w:t>
      </w:r>
    </w:p>
    <w:p w14:paraId="5EA9162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Υπάρχουν, ευτυχώς, και τα ζωντανά ντοκουμέντα της εποχής. Η σκηνή που ο Κωνσταντίνος Καραμανλής λέει: «Η Μακεδονία είναι μία και είναι ελληνική». Δεν τη χώρισε σε βόρεια, για να τη δώσει σε ά</w:t>
      </w:r>
      <w:r>
        <w:rPr>
          <w:rFonts w:eastAsia="Times New Roman" w:cs="Times New Roman"/>
          <w:szCs w:val="24"/>
        </w:rPr>
        <w:t>λλους. Υπάρχουν και συνεντεύξεις του Παπανδρέου, όπου εξηγεί πλήρως γιατί το όνομα της Μακεδονίας είναι όχημα αλυτρωτισμού σε βάθος χρόνου. Δεν ήταν ανεύθυνος λαϊκιστής ο Κωνσταντίνος Καραμανλής. Δεν ήταν ακροδεξιός ο Ανδρέας Παπανδρέου. Για όνομα του Θεού</w:t>
      </w:r>
      <w:r>
        <w:rPr>
          <w:rFonts w:eastAsia="Times New Roman" w:cs="Times New Roman"/>
          <w:szCs w:val="24"/>
        </w:rPr>
        <w:t>!</w:t>
      </w:r>
    </w:p>
    <w:p w14:paraId="5EA9162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Εγώ έθεσα τους γνωστούς τρεις όρους. </w:t>
      </w:r>
      <w:r>
        <w:rPr>
          <w:rFonts w:eastAsia="Times New Roman" w:cs="Times New Roman"/>
          <w:szCs w:val="24"/>
        </w:rPr>
        <w:t>Αλλά θ</w:t>
      </w:r>
      <w:r>
        <w:rPr>
          <w:rFonts w:eastAsia="Times New Roman" w:cs="Times New Roman"/>
          <w:szCs w:val="24"/>
        </w:rPr>
        <w:t>α πω πριν ότι ελέχθη και το απίστευτο, ότι δήθεν εγώ δεν αντέδρασα, όταν αιφνιδιαστικά «έσκασε» ο διαμελισμός της Γιουγκοσλαβίας. Καλά, είναι αποκαλυπτικό! Ο Πρωθυπουργός σας δεν ξέρει απολύτως τίποτα ούτε και γ</w:t>
      </w:r>
      <w:r>
        <w:rPr>
          <w:rFonts w:eastAsia="Times New Roman" w:cs="Times New Roman"/>
          <w:szCs w:val="24"/>
        </w:rPr>
        <w:t xml:space="preserve">ια την πολύ πρόσφατη ιστορία μας. </w:t>
      </w:r>
    </w:p>
    <w:p w14:paraId="5EA9162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Μάθετε, λοιπόν, ότι σε εκείνο το Συμβούλιο Υπουργών Εξωτερικών της Ευρώπης, στις 16 Δεκεμβρίου 1991, όταν η Γερμανία ανακοίνωσε ότι </w:t>
      </w:r>
      <w:r>
        <w:rPr>
          <w:rFonts w:eastAsia="Times New Roman" w:cs="Times New Roman"/>
          <w:szCs w:val="24"/>
          <w:lang w:val="en-US"/>
        </w:rPr>
        <w:t>de</w:t>
      </w:r>
      <w:r w:rsidRPr="00B66A7C">
        <w:rPr>
          <w:rFonts w:eastAsia="Times New Roman" w:cs="Times New Roman"/>
          <w:szCs w:val="24"/>
        </w:rPr>
        <w:t xml:space="preserve"> </w:t>
      </w:r>
      <w:r>
        <w:rPr>
          <w:rFonts w:eastAsia="Times New Roman" w:cs="Times New Roman"/>
          <w:szCs w:val="24"/>
          <w:lang w:val="en-US"/>
        </w:rPr>
        <w:t>facto</w:t>
      </w:r>
      <w:r w:rsidRPr="00B66A7C">
        <w:rPr>
          <w:rFonts w:eastAsia="Times New Roman" w:cs="Times New Roman"/>
          <w:szCs w:val="24"/>
        </w:rPr>
        <w:t xml:space="preserve"> </w:t>
      </w:r>
      <w:r>
        <w:rPr>
          <w:rFonts w:eastAsia="Times New Roman" w:cs="Times New Roman"/>
          <w:szCs w:val="24"/>
        </w:rPr>
        <w:t>αναγνωρίζει Κροατία και Σλοβενία, εγώ έθεσα τους γνωστούς σε όλους τρεις όρους κ</w:t>
      </w:r>
      <w:r>
        <w:rPr>
          <w:rFonts w:eastAsia="Times New Roman" w:cs="Times New Roman"/>
          <w:szCs w:val="24"/>
        </w:rPr>
        <w:t>αι ζήτησα και πέτυχα μετά από μεγάλη μάχη τη μη αναγνώριση ενός κράτους</w:t>
      </w:r>
      <w:r w:rsidRPr="00B66A7C">
        <w:rPr>
          <w:rFonts w:eastAsia="Times New Roman" w:cs="Times New Roman"/>
          <w:szCs w:val="24"/>
        </w:rPr>
        <w:t>,</w:t>
      </w:r>
      <w:r>
        <w:rPr>
          <w:rFonts w:eastAsia="Times New Roman" w:cs="Times New Roman"/>
          <w:szCs w:val="24"/>
        </w:rPr>
        <w:t xml:space="preserve"> που θα είχε όνομα που θα υποδήλωνε αλυτρωτικές βλέψεις κατά της χώρας μας</w:t>
      </w:r>
      <w:r w:rsidRPr="00B66A7C">
        <w:rPr>
          <w:rFonts w:eastAsia="Times New Roman" w:cs="Times New Roman"/>
          <w:szCs w:val="24"/>
        </w:rPr>
        <w:t xml:space="preserve">, </w:t>
      </w:r>
      <w:r>
        <w:rPr>
          <w:rFonts w:eastAsia="Times New Roman" w:cs="Times New Roman"/>
          <w:szCs w:val="24"/>
        </w:rPr>
        <w:t>πράγμα που τελικά έγινε δεκτό και από τους υπόλοιπους</w:t>
      </w:r>
      <w:r w:rsidRPr="00B66A7C">
        <w:rPr>
          <w:rFonts w:eastAsia="Times New Roman" w:cs="Times New Roman"/>
          <w:szCs w:val="24"/>
        </w:rPr>
        <w:t xml:space="preserve">. </w:t>
      </w:r>
    </w:p>
    <w:p w14:paraId="5EA9162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Και παρακαλώ πάρτε </w:t>
      </w:r>
      <w:r>
        <w:rPr>
          <w:rFonts w:eastAsia="Times New Roman" w:cs="Times New Roman"/>
          <w:szCs w:val="24"/>
        </w:rPr>
        <w:t>και τα συγκεκριμένα πρακτικά.</w:t>
      </w:r>
    </w:p>
    <w:p w14:paraId="5EA91626" w14:textId="77777777" w:rsidR="000F46A4" w:rsidRDefault="00307FE8">
      <w:pPr>
        <w:spacing w:line="600" w:lineRule="auto"/>
        <w:ind w:firstLine="720"/>
        <w:jc w:val="both"/>
        <w:rPr>
          <w:rFonts w:eastAsia="Times New Roman" w:cs="Times New Roman"/>
          <w:szCs w:val="24"/>
        </w:rPr>
      </w:pPr>
      <w:r w:rsidRPr="00132157">
        <w:rPr>
          <w:rFonts w:eastAsia="Times New Roman" w:cs="Times New Roman"/>
          <w:szCs w:val="24"/>
        </w:rPr>
        <w:t>(Σ</w:t>
      </w:r>
      <w:r>
        <w:rPr>
          <w:rFonts w:eastAsia="Times New Roman" w:cs="Times New Roman"/>
          <w:szCs w:val="24"/>
        </w:rPr>
        <w:t>τ</w:t>
      </w:r>
      <w:r>
        <w:rPr>
          <w:rFonts w:eastAsia="Times New Roman" w:cs="Times New Roman"/>
          <w:szCs w:val="24"/>
        </w:rPr>
        <w:t>ο σημείο αυτό ο Βουλευτής κ. Αντών</w:t>
      </w:r>
      <w:r>
        <w:rPr>
          <w:rFonts w:eastAsia="Times New Roman" w:cs="Times New Roman"/>
          <w:szCs w:val="24"/>
        </w:rPr>
        <w:t>η</w:t>
      </w:r>
      <w:r>
        <w:rPr>
          <w:rFonts w:eastAsia="Times New Roman" w:cs="Times New Roman"/>
          <w:szCs w:val="24"/>
        </w:rPr>
        <w:t xml:space="preserve">ς Σαμαράς </w:t>
      </w:r>
      <w:r w:rsidRPr="00132157">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EA9162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Πρέπει, λοιπόν, να πάψετε να λέτε ανοησίες. </w:t>
      </w:r>
    </w:p>
    <w:p w14:paraId="5EA9162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Εί</w:t>
      </w:r>
      <w:r>
        <w:rPr>
          <w:rFonts w:eastAsia="Times New Roman" w:cs="Times New Roman"/>
          <w:szCs w:val="24"/>
        </w:rPr>
        <w:t xml:space="preserve">ναι επιπλέον πάρα πολύ σημαντικό να λεχθεί ότι εμπλέκετε ακόμα και τις εμπορικές συμφωνίες που υπογράφονταν με </w:t>
      </w:r>
      <w:r>
        <w:rPr>
          <w:rFonts w:eastAsia="Times New Roman" w:cs="Times New Roman"/>
          <w:szCs w:val="24"/>
        </w:rPr>
        <w:lastRenderedPageBreak/>
        <w:t xml:space="preserve">την ενιαία Γιουγκοσλαβία, πριν τη διάλυσή της, με την αναγνώριση των διαφορετικών κρατών που γεννήθηκαν, αποσχίστηκαν μετά τη διάλυσή της. </w:t>
      </w:r>
    </w:p>
    <w:p w14:paraId="5EA9162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Πριν </w:t>
      </w:r>
      <w:r>
        <w:rPr>
          <w:rFonts w:eastAsia="Times New Roman" w:cs="Times New Roman"/>
          <w:szCs w:val="24"/>
        </w:rPr>
        <w:t>τη 16</w:t>
      </w:r>
      <w:r w:rsidRPr="00AA7949">
        <w:rPr>
          <w:rFonts w:eastAsia="Times New Roman" w:cs="Times New Roman"/>
          <w:szCs w:val="24"/>
          <w:vertAlign w:val="superscript"/>
        </w:rPr>
        <w:t>η</w:t>
      </w:r>
      <w:r>
        <w:rPr>
          <w:rFonts w:eastAsia="Times New Roman" w:cs="Times New Roman"/>
          <w:szCs w:val="24"/>
        </w:rPr>
        <w:t xml:space="preserve"> Δεκεμβρίου </w:t>
      </w:r>
      <w:r>
        <w:rPr>
          <w:rFonts w:eastAsia="Times New Roman" w:cs="Times New Roman"/>
          <w:szCs w:val="24"/>
        </w:rPr>
        <w:t xml:space="preserve">του </w:t>
      </w:r>
      <w:r>
        <w:rPr>
          <w:rFonts w:eastAsia="Times New Roman" w:cs="Times New Roman"/>
          <w:szCs w:val="24"/>
        </w:rPr>
        <w:t>1991 υπογράφαμε και εμείς και όλα τα κράτη του κόσμου συμφωνίες με την ενιαία Γιουγκοσλαβία. Κανείς δεν μπορούσε να επέμβει στο πώς ονομάζει ένα ενιαίο κράτος τις περιοχές του. Ήταν εσωτερική του υπόθεση</w:t>
      </w:r>
      <w:r>
        <w:rPr>
          <w:rFonts w:eastAsia="Times New Roman" w:cs="Times New Roman"/>
          <w:szCs w:val="24"/>
        </w:rPr>
        <w:t xml:space="preserve"> και</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ανείς δεν δεσμεύεται ούτε αναγνωρίζει διεθνώς τις εσωτερικές υποδιαιρέσεις άλλων κρατών. Άλλωστε, υπάρχουν και δεκάδες εμπορικές συμφωνίες με την ενιαία Γιουγκοσλαβία από τα μέσα της δεκαετίας του ’50 μέχρι και τη διάλυσή της, επί όλων των κυβερνήσεων που </w:t>
      </w:r>
      <w:r>
        <w:rPr>
          <w:rFonts w:eastAsia="Times New Roman" w:cs="Times New Roman"/>
          <w:szCs w:val="24"/>
        </w:rPr>
        <w:t xml:space="preserve">μεσολάβησαν. </w:t>
      </w:r>
    </w:p>
    <w:p w14:paraId="5EA9162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Και τώρα γίνονται. Να πω ένα παράδειγμα. </w:t>
      </w:r>
      <w:r>
        <w:rPr>
          <w:rFonts w:eastAsia="Times New Roman" w:cs="Times New Roman"/>
          <w:szCs w:val="24"/>
        </w:rPr>
        <w:t>Δ</w:t>
      </w:r>
      <w:r>
        <w:rPr>
          <w:rFonts w:eastAsia="Times New Roman" w:cs="Times New Roman"/>
          <w:szCs w:val="24"/>
        </w:rPr>
        <w:t xml:space="preserve">εκάδες εμπορικές συμφωνίες με την Ισπανία, όπου αναφέρεται η Καταλονία, </w:t>
      </w:r>
      <w:r>
        <w:rPr>
          <w:rFonts w:eastAsia="Times New Roman" w:cs="Times New Roman"/>
          <w:szCs w:val="24"/>
        </w:rPr>
        <w:t>που</w:t>
      </w:r>
      <w:r>
        <w:rPr>
          <w:rFonts w:eastAsia="Times New Roman" w:cs="Times New Roman"/>
          <w:szCs w:val="24"/>
        </w:rPr>
        <w:t xml:space="preserve"> τώρα ζητά απόσχιση. Είναι σαν να λέμε πως όλες οι χώρες που κάνουν </w:t>
      </w:r>
      <w:r>
        <w:rPr>
          <w:rFonts w:eastAsia="Times New Roman" w:cs="Times New Roman"/>
          <w:szCs w:val="24"/>
        </w:rPr>
        <w:t xml:space="preserve">συναλλαγές </w:t>
      </w:r>
      <w:r>
        <w:rPr>
          <w:rFonts w:eastAsia="Times New Roman" w:cs="Times New Roman"/>
          <w:szCs w:val="24"/>
        </w:rPr>
        <w:t>εμπορικές  με την Ισπανία έχουν αναγνωρίσει τη</w:t>
      </w:r>
      <w:r>
        <w:rPr>
          <w:rFonts w:eastAsia="Times New Roman" w:cs="Times New Roman"/>
          <w:szCs w:val="24"/>
        </w:rPr>
        <w:t xml:space="preserve">ν ανεξαρτησία της Καταλονίας. Μα, είμαστε στα καλά μας; </w:t>
      </w:r>
    </w:p>
    <w:p w14:paraId="5EA9162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Εξάλλου, η Γιουγκοσλαβία τότε διασπάστηκε λίγες εβδομάδες αργότερα. </w:t>
      </w:r>
      <w:r>
        <w:rPr>
          <w:rFonts w:eastAsia="Times New Roman" w:cs="Times New Roman"/>
          <w:szCs w:val="24"/>
        </w:rPr>
        <w:t>Κι α</w:t>
      </w:r>
      <w:r>
        <w:rPr>
          <w:rFonts w:eastAsia="Times New Roman" w:cs="Times New Roman"/>
          <w:szCs w:val="24"/>
        </w:rPr>
        <w:t>πό τότε μέχρι σήμερα, ούτε οι ίδιοι οι Σκοπιανοί διανοήθηκαν ποτέ να πουν ότι εμείς τους είχαμε τάχα αναγνωρίσει, έστω και εμμέ</w:t>
      </w:r>
      <w:r>
        <w:rPr>
          <w:rFonts w:eastAsia="Times New Roman" w:cs="Times New Roman"/>
          <w:szCs w:val="24"/>
        </w:rPr>
        <w:t xml:space="preserve">σως τότε. Ούτε οι Σκοπιανοί δεν τόλμησαν να το πουν αυτό! Μέσα στη φούρια σας έχετε γίνει «σκοπιανότεροι» των Σκοπιανών. </w:t>
      </w:r>
    </w:p>
    <w:p w14:paraId="5EA9162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ν</w:t>
      </w:r>
      <w:r>
        <w:rPr>
          <w:rFonts w:eastAsia="Times New Roman" w:cs="Times New Roman"/>
          <w:szCs w:val="24"/>
        </w:rPr>
        <w:t>α σας ξεκαθαρίσω και κάτι ακόμα. Το ζήτημα των Σκοπίων δεν το χειρίστηκα εγώ ποτέ μετά τον Απρίλιο του 1992. Δεν ήμουν πια Υπουργ</w:t>
      </w:r>
      <w:r>
        <w:rPr>
          <w:rFonts w:eastAsia="Times New Roman" w:cs="Times New Roman"/>
          <w:szCs w:val="24"/>
        </w:rPr>
        <w:t>ός των Εξωτερικών</w:t>
      </w:r>
      <w:r>
        <w:rPr>
          <w:rFonts w:eastAsia="Times New Roman" w:cs="Times New Roman"/>
          <w:szCs w:val="24"/>
        </w:rPr>
        <w:t>. Κ</w:t>
      </w:r>
      <w:r>
        <w:rPr>
          <w:rFonts w:eastAsia="Times New Roman" w:cs="Times New Roman"/>
          <w:szCs w:val="24"/>
        </w:rPr>
        <w:t xml:space="preserve">αι </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έσα στον πολιτικό κόσμο της χώρας υπήρξαν έκτοτε απόψεις και χειρισμοί και διαφορετικές προσεγγίσεις και διαφορετικοί χειρισμοί. Εγώ έτυχε να μην πάρω μέρος σε όλα αυτά. Όμως, μπορώ να σας πω ότι όλος ο πολιτικός κόσμος επί είκοσι </w:t>
      </w:r>
      <w:r>
        <w:rPr>
          <w:rFonts w:eastAsia="Times New Roman" w:cs="Times New Roman"/>
          <w:szCs w:val="24"/>
        </w:rPr>
        <w:t xml:space="preserve">έξι χρόνια, ακόμη και με τις διαφωνίες του, συνέπιπτε σε ένα πράγμα, ότι δεν μπορούσαμε ποτέ να νομιμοποιήσουμε τον αλυτρωτισμό των Σκοπίων. </w:t>
      </w:r>
    </w:p>
    <w:p w14:paraId="5EA9162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Εγώ υποστήριζα από τότε και εξακολουθώ να υποστηρίζω -και τα γράφω και τα λέω, άλλωστε, συνεχώς- πως το όνομα είνα</w:t>
      </w:r>
      <w:r>
        <w:rPr>
          <w:rFonts w:eastAsia="Times New Roman" w:cs="Times New Roman"/>
          <w:szCs w:val="24"/>
        </w:rPr>
        <w:t xml:space="preserve">ι πράγματι όχημα αλυτρωτισμού. Άλλοι είχαν διαφορετική προσέγγιση. Όμως, όλοι συμφωνούσαμε ότι δεν μπορούμε </w:t>
      </w:r>
      <w:r>
        <w:rPr>
          <w:rFonts w:eastAsia="Times New Roman" w:cs="Times New Roman"/>
          <w:szCs w:val="24"/>
        </w:rPr>
        <w:lastRenderedPageBreak/>
        <w:t>να δεχτούμε και να νομιμοποιήσουμε εμείς οι ίδιοι τον αλυτρωτισμό τους.</w:t>
      </w:r>
    </w:p>
    <w:p w14:paraId="5EA9162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τις ενστάσεις μας για τον αλυτρωτισμό των Σκοπίων τις αποδέχτηκαν και τα</w:t>
      </w:r>
      <w:r>
        <w:rPr>
          <w:rFonts w:eastAsia="Times New Roman" w:cs="Times New Roman"/>
          <w:szCs w:val="24"/>
        </w:rPr>
        <w:t xml:space="preserve"> Ηνωμένα Έθνη, ήδη από το 1993. Γιατί; Πώς το λέω αυτό; Υποχρέωσαν τα Σκόπια να διαπραγματευτούν με την Ελλάδα το οριστικό τους όνομα, κάτι που δεν είχε ξαναγίνει ποτέ. Γιατί από το 1993 μπήκαν στον ΟΗΕ ως πρώην χώρα, πρώην μέλος μιας Ομοσπονδίας της Γιουγ</w:t>
      </w:r>
      <w:r>
        <w:rPr>
          <w:rFonts w:eastAsia="Times New Roman" w:cs="Times New Roman"/>
          <w:szCs w:val="24"/>
        </w:rPr>
        <w:t>κοσλαβίας, που δεν υπάρχει πια. Ποτέ στο παρελθόν δεν έχει μπει στον ΟΗΕ χώρα με προσωρινό όνομα. Ποτέ στο παρελθόν δεν μπήκε χώρα με πρώην «κάτι». Ποτέ στο παρελθόν δεν υποχρέωσαν μια χώρα να διαπραγματευθεί με τη γείτονά της το όνομά της.</w:t>
      </w:r>
    </w:p>
    <w:p w14:paraId="5EA9162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Κάτι κατάλαβε, </w:t>
      </w:r>
      <w:r>
        <w:rPr>
          <w:rFonts w:eastAsia="Times New Roman" w:cs="Times New Roman"/>
          <w:szCs w:val="24"/>
        </w:rPr>
        <w:t xml:space="preserve">λοιπόν, η διεθνής κοινότητα </w:t>
      </w:r>
      <w:r>
        <w:rPr>
          <w:rFonts w:eastAsia="Times New Roman" w:cs="Times New Roman"/>
          <w:szCs w:val="24"/>
        </w:rPr>
        <w:t xml:space="preserve">ίδια </w:t>
      </w:r>
      <w:r>
        <w:rPr>
          <w:rFonts w:eastAsia="Times New Roman" w:cs="Times New Roman"/>
          <w:szCs w:val="24"/>
        </w:rPr>
        <w:t>από το 1993. Αυτή εδώ η πλευρά δεν το κατάλαβε ποτέ. Και αυτό επιβεβαιώνουν και οι ίδιοι οι Σκοπιανοί, οι οποίοι, παρά το γεγονός ότι είχαν πετύχει διεθνή αναγνώριση με το συνταγματικό τους όνομα, δηλαδή το «Μακεδονία» σκέτ</w:t>
      </w:r>
      <w:r>
        <w:rPr>
          <w:rFonts w:eastAsia="Times New Roman" w:cs="Times New Roman"/>
          <w:szCs w:val="24"/>
        </w:rPr>
        <w:t>ο από εκατόν σαράντα χώρες, ενδιαφ</w:t>
      </w:r>
      <w:r>
        <w:rPr>
          <w:rFonts w:eastAsia="Times New Roman" w:cs="Times New Roman"/>
          <w:szCs w:val="24"/>
        </w:rPr>
        <w:t>ε</w:t>
      </w:r>
      <w:r>
        <w:rPr>
          <w:rFonts w:eastAsia="Times New Roman" w:cs="Times New Roman"/>
          <w:szCs w:val="24"/>
        </w:rPr>
        <w:t>ρ</w:t>
      </w:r>
      <w:r>
        <w:rPr>
          <w:rFonts w:eastAsia="Times New Roman" w:cs="Times New Roman"/>
          <w:szCs w:val="24"/>
        </w:rPr>
        <w:t>όντουσαν</w:t>
      </w:r>
      <w:r>
        <w:rPr>
          <w:rFonts w:eastAsia="Times New Roman" w:cs="Times New Roman"/>
          <w:szCs w:val="24"/>
        </w:rPr>
        <w:t xml:space="preserve"> κυρίως για το πώς θα τους αναγνωρίσουμε εμείς, η Ελλάδα, όχι η Ακτή</w:t>
      </w:r>
      <w:r>
        <w:rPr>
          <w:rFonts w:eastAsia="Times New Roman" w:cs="Times New Roman"/>
          <w:szCs w:val="24"/>
        </w:rPr>
        <w:t xml:space="preserve"> του</w:t>
      </w:r>
      <w:r>
        <w:rPr>
          <w:rFonts w:eastAsia="Times New Roman" w:cs="Times New Roman"/>
          <w:szCs w:val="24"/>
        </w:rPr>
        <w:t xml:space="preserve"> Ελεφαντοστού ή η </w:t>
      </w:r>
      <w:r>
        <w:rPr>
          <w:rFonts w:eastAsia="Times New Roman" w:cs="Times New Roman"/>
          <w:szCs w:val="24"/>
        </w:rPr>
        <w:lastRenderedPageBreak/>
        <w:t xml:space="preserve">Μπουρκίνα Φάσο. </w:t>
      </w:r>
      <w:r>
        <w:rPr>
          <w:rFonts w:eastAsia="Times New Roman" w:cs="Times New Roman"/>
          <w:szCs w:val="24"/>
        </w:rPr>
        <w:t xml:space="preserve">Γιατί </w:t>
      </w:r>
      <w:r>
        <w:rPr>
          <w:rFonts w:eastAsia="Times New Roman" w:cs="Times New Roman"/>
          <w:szCs w:val="24"/>
        </w:rPr>
        <w:t xml:space="preserve">εμείς θα νομιμοποιούσαμε ή δεν θα νομιμοποιούσαμε τον αλυτρωτισμό τους. Και εμείς, ο ελληνικός λαός </w:t>
      </w:r>
      <w:r>
        <w:rPr>
          <w:rFonts w:eastAsia="Times New Roman" w:cs="Times New Roman"/>
          <w:szCs w:val="24"/>
        </w:rPr>
        <w:t>και τα πολιτικά του κόμματα, με όλες τις διαφωνίες -που είναι φυσικό να υπάρχουν- ποτέ αυτόν τον αλυτρωτισμό δεν τον νομιμοποιήσαμε. Είναι αυτό που ακριβώς τώρα κάνει η Κυβέρνηση Τσίπρα.</w:t>
      </w:r>
    </w:p>
    <w:p w14:paraId="5EA9163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γώ ε</w:t>
      </w:r>
      <w:r>
        <w:rPr>
          <w:rFonts w:eastAsia="Times New Roman" w:cs="Times New Roman"/>
          <w:szCs w:val="24"/>
        </w:rPr>
        <w:t>παναλαμβάνω ήμουν πάντα αντίθετος με ονομασία που θα περιλαμβάνε</w:t>
      </w:r>
      <w:r>
        <w:rPr>
          <w:rFonts w:eastAsia="Times New Roman" w:cs="Times New Roman"/>
          <w:szCs w:val="24"/>
        </w:rPr>
        <w:t xml:space="preserve">ι τη λέξη «Μακεδονία». Και όσον αφορά τα περί δηλώσεων Βενιζέλου στα Ηνωμένα Έθνη τον Σεπτέμβρη 2014, </w:t>
      </w:r>
      <w:r>
        <w:rPr>
          <w:rFonts w:eastAsia="Times New Roman" w:cs="Times New Roman"/>
          <w:szCs w:val="24"/>
        </w:rPr>
        <w:t xml:space="preserve">το </w:t>
      </w:r>
      <w:r>
        <w:rPr>
          <w:rFonts w:eastAsia="Times New Roman" w:cs="Times New Roman"/>
          <w:szCs w:val="24"/>
        </w:rPr>
        <w:t>απάντησε χθες καθαρά ο ίδιος: Ήταν δική του άποψη, όχι δική μου. Παραμέναμε, όμως και τότε και πάντα σύμφωνοι στο βασικό: Στην εξουδετέρωση του αλυτρωτ</w:t>
      </w:r>
      <w:r>
        <w:rPr>
          <w:rFonts w:eastAsia="Times New Roman" w:cs="Times New Roman"/>
          <w:szCs w:val="24"/>
        </w:rPr>
        <w:t>ισμού.</w:t>
      </w:r>
    </w:p>
    <w:p w14:paraId="5EA9163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Είμαστε, λοιπόν, όλοι εμείς από τη μία πλευρά </w:t>
      </w:r>
      <w:r>
        <w:rPr>
          <w:rFonts w:eastAsia="Times New Roman" w:cs="Times New Roman"/>
          <w:szCs w:val="24"/>
        </w:rPr>
        <w:t xml:space="preserve">που </w:t>
      </w:r>
      <w:r>
        <w:rPr>
          <w:rFonts w:eastAsia="Times New Roman" w:cs="Times New Roman"/>
          <w:szCs w:val="24"/>
        </w:rPr>
        <w:t>-θέλετε να το πείτε «αντισταθήκαμε», θέλετε να το πείτε «δεν συνθηκολογήσαμε»;- και είναι ο ΣΥΡΙΖΑ μόνος του, από την άλλη, που τα έδωσε όλα. Διάφορες κυβερνήσεις στο παρελθόν προσπάθησαν να διαπραγμ</w:t>
      </w:r>
      <w:r>
        <w:rPr>
          <w:rFonts w:eastAsia="Times New Roman" w:cs="Times New Roman"/>
          <w:szCs w:val="24"/>
        </w:rPr>
        <w:t>ατευθούν, πάντως όχι η δική μου. Διαπραγματεύθηκαν, αλλά δεν υπέγραψαν. Εσείς υπογράφετε. Διαπραγματεύθηκαν, αλλά δεν τα έδωσαν. Εσείς τα δίνετε.</w:t>
      </w:r>
    </w:p>
    <w:p w14:paraId="5EA9163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Είμαστε, λοιπόν, κύριε Τσίπρα, όλοι εμείς από εδώ και εσείς μόνος σας από εκεί, γιατί μόνο εσείς από την αρχή </w:t>
      </w:r>
      <w:r>
        <w:rPr>
          <w:rFonts w:eastAsia="Times New Roman" w:cs="Times New Roman"/>
          <w:szCs w:val="24"/>
        </w:rPr>
        <w:t>αναγνωρίζατε τα Σκόπια ως «Μακεδονία». Δεν σας ενδιέφερε ο αλυτρωτισμός τους. Βιαζόσασταν να τα προσυπογράψετε και το κάνετε. Δεν διαπραγματευθήκατε, συνθηκολογήσατε σε όλα.</w:t>
      </w:r>
    </w:p>
    <w:p w14:paraId="5EA9163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Άλλωστε, για εμένα είναι αναμενόμενο. Η νεολαία του κόμματός σας πήγαινε στα Σκόπι</w:t>
      </w:r>
      <w:r>
        <w:rPr>
          <w:rFonts w:eastAsia="Times New Roman" w:cs="Times New Roman"/>
          <w:szCs w:val="24"/>
        </w:rPr>
        <w:t>α και διαδήλωνε να αναγνωριστούν από την Ελλάδα ως σκέτο «Μακεδονία». Και με ποιους διαδηλώνατε στα Σκόπια, αντάμα, αδελφωμένοι; Με το κόμμα του φίλου σας, του Ζάεφ; Όχι. Με τη νεολαία των εθνικιστών του Γκρουέφσκι και του σημερινού Προέδρου Ιβανόφ. Με αυτ</w:t>
      </w:r>
      <w:r>
        <w:rPr>
          <w:rFonts w:eastAsia="Times New Roman" w:cs="Times New Roman"/>
          <w:szCs w:val="24"/>
        </w:rPr>
        <w:t>ούς είχατε ταυτιστεί. Τους Έλληνες πατριώτες που βγαίνουν στους δρόμους τούς βρίζετε, από την άλλη πλευρά, ως φασιστοειδή. Και στα Σκόπια πηγαίνατε και στηρίζατε τους απέναντι εθνικιστές, που στρέφονται κατά της Ελλάδ</w:t>
      </w:r>
      <w:r>
        <w:rPr>
          <w:rFonts w:eastAsia="Times New Roman" w:cs="Times New Roman"/>
          <w:szCs w:val="24"/>
        </w:rPr>
        <w:t>α</w:t>
      </w:r>
      <w:r>
        <w:rPr>
          <w:rFonts w:eastAsia="Times New Roman" w:cs="Times New Roman"/>
          <w:szCs w:val="24"/>
        </w:rPr>
        <w:t>ς.</w:t>
      </w:r>
    </w:p>
    <w:p w14:paraId="5EA9163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Ακόμα, το 2008, στελέχη του κόμματό</w:t>
      </w:r>
      <w:r>
        <w:rPr>
          <w:rFonts w:eastAsia="Times New Roman" w:cs="Times New Roman"/>
          <w:szCs w:val="24"/>
        </w:rPr>
        <w:t xml:space="preserve">ς σας και σημερινοί </w:t>
      </w:r>
      <w:r>
        <w:rPr>
          <w:rFonts w:eastAsia="Times New Roman" w:cs="Times New Roman"/>
          <w:szCs w:val="24"/>
        </w:rPr>
        <w:t>Υ</w:t>
      </w:r>
      <w:r>
        <w:rPr>
          <w:rFonts w:eastAsia="Times New Roman" w:cs="Times New Roman"/>
          <w:szCs w:val="24"/>
        </w:rPr>
        <w:t xml:space="preserve">πουργοί, </w:t>
      </w:r>
      <w:r>
        <w:rPr>
          <w:rFonts w:eastAsia="Times New Roman" w:cs="Times New Roman"/>
          <w:szCs w:val="24"/>
        </w:rPr>
        <w:t>μεγαλοϋπουργοί, υπέγραφαν δημόσια δήλωση να αναγνωριστούν τα Σκόπια ως σκέτο «Μακεδονία». Πάρτε τη σχετική</w:t>
      </w:r>
      <w:r>
        <w:rPr>
          <w:rFonts w:eastAsia="Times New Roman" w:cs="Times New Roman"/>
          <w:szCs w:val="24"/>
        </w:rPr>
        <w:t xml:space="preserve"> απόφαση</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δήλωση.</w:t>
      </w:r>
    </w:p>
    <w:p w14:paraId="5EA91635" w14:textId="77777777" w:rsidR="000F46A4" w:rsidRDefault="00307FE8">
      <w:pPr>
        <w:spacing w:line="600" w:lineRule="auto"/>
        <w:ind w:firstLine="720"/>
        <w:jc w:val="both"/>
        <w:rPr>
          <w:rFonts w:eastAsia="Times New Roman" w:cs="Times New Roman"/>
          <w:szCs w:val="24"/>
        </w:rPr>
      </w:pPr>
      <w:r w:rsidRPr="00004F71">
        <w:rPr>
          <w:rFonts w:eastAsia="Times New Roman" w:cs="Times New Roman"/>
          <w:szCs w:val="24"/>
        </w:rPr>
        <w:lastRenderedPageBreak/>
        <w:t xml:space="preserve">(Στο σημείο αυτό ο Βουλευτής κ. </w:t>
      </w:r>
      <w:r>
        <w:rPr>
          <w:rFonts w:eastAsia="Times New Roman" w:cs="Times New Roman"/>
          <w:szCs w:val="24"/>
        </w:rPr>
        <w:t>Αντών</w:t>
      </w:r>
      <w:r>
        <w:rPr>
          <w:rFonts w:eastAsia="Times New Roman" w:cs="Times New Roman"/>
          <w:szCs w:val="24"/>
        </w:rPr>
        <w:t>η</w:t>
      </w:r>
      <w:r>
        <w:rPr>
          <w:rFonts w:eastAsia="Times New Roman" w:cs="Times New Roman"/>
          <w:szCs w:val="24"/>
        </w:rPr>
        <w:t xml:space="preserve">ς Σαμαράς </w:t>
      </w:r>
      <w:r w:rsidRPr="00004F71">
        <w:rPr>
          <w:rFonts w:eastAsia="Times New Roman" w:cs="Times New Roman"/>
          <w:szCs w:val="24"/>
        </w:rPr>
        <w:t>καταθέτει για τα Πρακ</w:t>
      </w:r>
      <w:r>
        <w:rPr>
          <w:rFonts w:eastAsia="Times New Roman" w:cs="Times New Roman"/>
          <w:szCs w:val="24"/>
        </w:rPr>
        <w:t xml:space="preserve">τικά την προαναφερθείσα δήλωση, </w:t>
      </w:r>
      <w:r>
        <w:rPr>
          <w:rFonts w:eastAsia="Times New Roman" w:cs="Times New Roman"/>
          <w:szCs w:val="24"/>
        </w:rPr>
        <w:t>η</w:t>
      </w:r>
      <w:r w:rsidRPr="00004F71">
        <w:rPr>
          <w:rFonts w:eastAsia="Times New Roman" w:cs="Times New Roman"/>
          <w:szCs w:val="24"/>
        </w:rPr>
        <w:t xml:space="preserve"> οποία βρίσκ</w:t>
      </w:r>
      <w:r>
        <w:rPr>
          <w:rFonts w:eastAsia="Times New Roman" w:cs="Times New Roman"/>
          <w:szCs w:val="24"/>
        </w:rPr>
        <w:t>ε</w:t>
      </w:r>
      <w:r w:rsidRPr="00004F71">
        <w:rPr>
          <w:rFonts w:eastAsia="Times New Roman" w:cs="Times New Roman"/>
          <w:szCs w:val="24"/>
        </w:rPr>
        <w:t>ται στο αρχείο του Τμήματος Γραμματείας της Διεύθυνσης</w:t>
      </w:r>
      <w:r>
        <w:rPr>
          <w:rFonts w:eastAsia="Times New Roman" w:cs="Times New Roman"/>
          <w:szCs w:val="24"/>
        </w:rPr>
        <w:t xml:space="preserve"> </w:t>
      </w:r>
      <w:r w:rsidRPr="00004F71">
        <w:rPr>
          <w:rFonts w:eastAsia="Times New Roman" w:cs="Times New Roman"/>
          <w:szCs w:val="24"/>
        </w:rPr>
        <w:t>Στενογραφίας και Πρακτικών της Βουλής)</w:t>
      </w:r>
    </w:p>
    <w:p w14:paraId="5EA9163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Μη μας λέτε, λοιπόν, για εθνική γραμμή. Εσείς ήσασταν πάντοτε αντίθετοι με την εθνική γραμμή.</w:t>
      </w:r>
    </w:p>
    <w:p w14:paraId="5EA9163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Από τη μια πλευρά, λοιπόν, όλοι εμείς που αντισταθήκαμ</w:t>
      </w:r>
      <w:r>
        <w:rPr>
          <w:rFonts w:eastAsia="Times New Roman" w:cs="Times New Roman"/>
          <w:szCs w:val="24"/>
        </w:rPr>
        <w:t>ε, με τις όποιες διαφωνίες μεταξύ μας, αλλά όλοι θέλαμε να εξουδετερώσουμε τον αλυτρωτισμό και από την άλλη, εσείς που πήγατε και τον αναγνωρίσατε πλήρως, γιατί από την αρχή αυτό θέλατε και δεν το κρύβατε.</w:t>
      </w:r>
    </w:p>
    <w:p w14:paraId="5EA9163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υμφωνία που φέρνετε τώρα αναγνωρίζει μακεδονική</w:t>
      </w:r>
      <w:r>
        <w:rPr>
          <w:rFonts w:eastAsia="Times New Roman" w:cs="Times New Roman"/>
          <w:szCs w:val="24"/>
        </w:rPr>
        <w:t xml:space="preserve"> εθνότητα και μακεδονική γλώσσα, κάτι που δεν διανοήθηκε ποτέ κανένας Έλληνας πολιτικός να κάνει στο παρελθόν. Είναι το πρώτο πράγμα για το οποίο πανηγύρισε προχθές ο Ζάεφ στα Σκόπια. Δεν τους δίνετε το σύνθετο όνομα αμετάφραστο καν, όπως ψευδώς ισχυρίστηκ</w:t>
      </w:r>
      <w:r>
        <w:rPr>
          <w:rFonts w:eastAsia="Times New Roman" w:cs="Times New Roman"/>
          <w:szCs w:val="24"/>
        </w:rPr>
        <w:t xml:space="preserve">ε ο Πρωθυπουργός. Μεταφρασμένο θα </w:t>
      </w:r>
      <w:r>
        <w:rPr>
          <w:rFonts w:eastAsia="Times New Roman" w:cs="Times New Roman"/>
          <w:szCs w:val="24"/>
        </w:rPr>
        <w:lastRenderedPageBreak/>
        <w:t xml:space="preserve">είναι και δεν θα είναι </w:t>
      </w:r>
      <w:r>
        <w:rPr>
          <w:rFonts w:eastAsia="Times New Roman" w:cs="Times New Roman"/>
          <w:szCs w:val="24"/>
          <w:lang w:val="en-GB"/>
        </w:rPr>
        <w:t>erga</w:t>
      </w:r>
      <w:r w:rsidRPr="004A4A3D">
        <w:rPr>
          <w:rFonts w:eastAsia="Times New Roman" w:cs="Times New Roman"/>
          <w:szCs w:val="24"/>
        </w:rPr>
        <w:t xml:space="preserve"> </w:t>
      </w:r>
      <w:r>
        <w:rPr>
          <w:rFonts w:eastAsia="Times New Roman" w:cs="Times New Roman"/>
          <w:szCs w:val="24"/>
          <w:lang w:val="en-GB"/>
        </w:rPr>
        <w:t>omnes</w:t>
      </w:r>
      <w:r>
        <w:rPr>
          <w:rFonts w:eastAsia="Times New Roman" w:cs="Times New Roman"/>
          <w:szCs w:val="24"/>
        </w:rPr>
        <w:t>, όπως επίσης ψευδώς ισχυρίστηκε.</w:t>
      </w:r>
    </w:p>
    <w:p w14:paraId="5EA9163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Θα έχουν για την εθνότητά τους </w:t>
      </w:r>
      <w:r>
        <w:rPr>
          <w:rFonts w:eastAsia="Times New Roman" w:cs="Times New Roman"/>
          <w:szCs w:val="24"/>
        </w:rPr>
        <w:t xml:space="preserve">προσέλθετε </w:t>
      </w:r>
      <w:r>
        <w:rPr>
          <w:rFonts w:eastAsia="Times New Roman" w:cs="Times New Roman"/>
          <w:szCs w:val="24"/>
        </w:rPr>
        <w:t>τριπλή ονομασία.</w:t>
      </w:r>
      <w:r>
        <w:rPr>
          <w:rFonts w:eastAsia="Times New Roman" w:cs="Times New Roman"/>
          <w:szCs w:val="24"/>
        </w:rPr>
        <w:t xml:space="preserve"> Γιατί</w:t>
      </w:r>
      <w:r>
        <w:rPr>
          <w:rFonts w:eastAsia="Times New Roman" w:cs="Times New Roman"/>
          <w:szCs w:val="24"/>
        </w:rPr>
        <w:t xml:space="preserve">, όπως προβλέπει το άρθρο 7, αλλιώς θα λέγονται διεθνώς </w:t>
      </w:r>
      <w:r>
        <w:rPr>
          <w:rFonts w:eastAsia="Times New Roman" w:cs="Times New Roman"/>
          <w:szCs w:val="24"/>
        </w:rPr>
        <w:t>«</w:t>
      </w:r>
      <w:r>
        <w:rPr>
          <w:rFonts w:eastAsia="Times New Roman" w:cs="Times New Roman"/>
          <w:szCs w:val="24"/>
        </w:rPr>
        <w:t>Μακεδόνες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πολίτες της Βόρειας Μακ</w:t>
      </w:r>
      <w:r>
        <w:rPr>
          <w:rFonts w:eastAsia="Times New Roman" w:cs="Times New Roman"/>
          <w:szCs w:val="24"/>
        </w:rPr>
        <w:t xml:space="preserve">εδονίας- αλλιώς θα λέγονται στην Ελλάδα -πολίτες της Βόρειας Μακεδονίας- και τελικά, αλλιώς θα λέγονται στο εσωτερικό των Σκοπίων -σκέτο «Μακεδόνες»- αφού στο τέλος του άρθρου 7 της </w:t>
      </w:r>
      <w:r>
        <w:rPr>
          <w:rFonts w:eastAsia="Times New Roman" w:cs="Times New Roman"/>
          <w:szCs w:val="24"/>
        </w:rPr>
        <w:t>σ</w:t>
      </w:r>
      <w:r>
        <w:rPr>
          <w:rFonts w:eastAsia="Times New Roman" w:cs="Times New Roman"/>
          <w:szCs w:val="24"/>
        </w:rPr>
        <w:t>υμφωνίας προβλέπεται ότι δεν θα υπάρξει τροποποίηση στη χρήση των όρων πο</w:t>
      </w:r>
      <w:r>
        <w:rPr>
          <w:rFonts w:eastAsia="Times New Roman" w:cs="Times New Roman"/>
          <w:szCs w:val="24"/>
        </w:rPr>
        <w:t xml:space="preserve">υ υφίστανται μέσα στη χώρα τους μέχρι σήμερα. Πάει και το </w:t>
      </w:r>
      <w:r>
        <w:rPr>
          <w:rFonts w:eastAsia="Times New Roman" w:cs="Times New Roman"/>
          <w:szCs w:val="24"/>
          <w:lang w:val="en-GB"/>
        </w:rPr>
        <w:t>erga</w:t>
      </w:r>
      <w:r w:rsidRPr="00D856D4">
        <w:rPr>
          <w:rFonts w:eastAsia="Times New Roman" w:cs="Times New Roman"/>
          <w:szCs w:val="24"/>
        </w:rPr>
        <w:t xml:space="preserve"> </w:t>
      </w:r>
      <w:r>
        <w:rPr>
          <w:rFonts w:eastAsia="Times New Roman" w:cs="Times New Roman"/>
          <w:szCs w:val="24"/>
          <w:lang w:val="en-GB"/>
        </w:rPr>
        <w:t>omnes</w:t>
      </w:r>
      <w:r>
        <w:rPr>
          <w:rFonts w:eastAsia="Times New Roman" w:cs="Times New Roman"/>
          <w:szCs w:val="24"/>
        </w:rPr>
        <w:t>!</w:t>
      </w:r>
    </w:p>
    <w:p w14:paraId="5EA9163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αυτές οι διευκρινίσεις που περιέχονται στη συμφωνία στο άρθρο 7 για το οποίο καμαρώνει η Κυβέρνηση</w:t>
      </w:r>
      <w:r w:rsidRPr="008A67CE">
        <w:rPr>
          <w:rFonts w:eastAsia="Times New Roman" w:cs="Times New Roman"/>
          <w:szCs w:val="24"/>
        </w:rPr>
        <w:t>,</w:t>
      </w:r>
      <w:r>
        <w:rPr>
          <w:rFonts w:eastAsia="Times New Roman" w:cs="Times New Roman"/>
          <w:szCs w:val="24"/>
        </w:rPr>
        <w:t xml:space="preserve"> εμπεδώνουν τελικά και ενισχύουν τον αλυτρωτισμό</w:t>
      </w:r>
      <w:r w:rsidRPr="005D6DAC">
        <w:rPr>
          <w:rFonts w:eastAsia="Times New Roman" w:cs="Times New Roman"/>
          <w:szCs w:val="24"/>
        </w:rPr>
        <w:t>,</w:t>
      </w:r>
      <w:r>
        <w:rPr>
          <w:rFonts w:eastAsia="Times New Roman" w:cs="Times New Roman"/>
          <w:szCs w:val="24"/>
        </w:rPr>
        <w:t xml:space="preserve"> γιατί λένε ακριβώς αυτό που ισχυρίζονταν οι Σκοπιανοί</w:t>
      </w:r>
      <w:r w:rsidRPr="005D6DAC">
        <w:rPr>
          <w:rFonts w:eastAsia="Times New Roman" w:cs="Times New Roman"/>
          <w:szCs w:val="24"/>
        </w:rPr>
        <w:t>,</w:t>
      </w:r>
      <w:r>
        <w:rPr>
          <w:rFonts w:eastAsia="Times New Roman" w:cs="Times New Roman"/>
          <w:szCs w:val="24"/>
        </w:rPr>
        <w:t xml:space="preserve"> ότι η Μακεδονία δεν έχει σχέση με τον ελληνικό πολιτισμό, όπως ακριβώς λένε και τα σχολικά τους βιβλία. Και τώρα με το προσύμφωνο που υπογράφετε μπορούν να ζητήσουν να αλλάξουν και τα δικά μας σχολικά</w:t>
      </w:r>
      <w:r>
        <w:rPr>
          <w:rFonts w:eastAsia="Times New Roman" w:cs="Times New Roman"/>
          <w:szCs w:val="24"/>
        </w:rPr>
        <w:t xml:space="preserve"> βιβλία. </w:t>
      </w:r>
    </w:p>
    <w:p w14:paraId="5EA9163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Προσέξτε, να θυμάστε πως οι Βούλγαροι μπορεί να αναγνώρισαν πρώτοι τα Σκόπια ως Μακεδονία, αλλά ποτέ δεν αναγνώρισαν μακεδονικό έθνος ούτε μακεδονική γλώσσα ούτε μακεδονική ταυτότητα. Και δεν είναι τυχαίο ότι η Βουλγαρία εξέφρασε τους φόβους </w:t>
      </w:r>
      <w:r>
        <w:rPr>
          <w:rFonts w:eastAsia="Times New Roman" w:cs="Times New Roman"/>
          <w:szCs w:val="24"/>
        </w:rPr>
        <w:t xml:space="preserve">της </w:t>
      </w:r>
      <w:r>
        <w:rPr>
          <w:rFonts w:eastAsia="Times New Roman" w:cs="Times New Roman"/>
          <w:szCs w:val="24"/>
        </w:rPr>
        <w:t>προχθές</w:t>
      </w:r>
      <w:r>
        <w:rPr>
          <w:rFonts w:eastAsia="Times New Roman" w:cs="Times New Roman"/>
          <w:szCs w:val="24"/>
        </w:rPr>
        <w:t xml:space="preserve"> Ουσιαστικά προειδοποίησε να μην υπάρξουν πιέσεις μελλοντικά για αλλαγές συνόρων. Κάτι ξέρουν αυτοί. </w:t>
      </w:r>
      <w:r>
        <w:rPr>
          <w:rFonts w:eastAsia="Times New Roman" w:cs="Times New Roman"/>
          <w:szCs w:val="24"/>
        </w:rPr>
        <w:t>Δ</w:t>
      </w:r>
      <w:r>
        <w:rPr>
          <w:rFonts w:eastAsia="Times New Roman" w:cs="Times New Roman"/>
          <w:szCs w:val="24"/>
        </w:rPr>
        <w:t xml:space="preserve">εν έχετε πάρει </w:t>
      </w:r>
      <w:r>
        <w:rPr>
          <w:rFonts w:eastAsia="Times New Roman" w:cs="Times New Roman"/>
          <w:szCs w:val="24"/>
        </w:rPr>
        <w:t xml:space="preserve">δυστυχώς </w:t>
      </w:r>
      <w:r>
        <w:rPr>
          <w:rFonts w:eastAsia="Times New Roman" w:cs="Times New Roman"/>
          <w:szCs w:val="24"/>
        </w:rPr>
        <w:t xml:space="preserve">χαμπάρι τις εξελίξεις στα </w:t>
      </w:r>
      <w:r>
        <w:rPr>
          <w:rFonts w:eastAsia="Times New Roman" w:cs="Times New Roman"/>
          <w:szCs w:val="24"/>
        </w:rPr>
        <w:t>δ</w:t>
      </w:r>
      <w:r>
        <w:rPr>
          <w:rFonts w:eastAsia="Times New Roman" w:cs="Times New Roman"/>
          <w:szCs w:val="24"/>
        </w:rPr>
        <w:t>υτικά Βαλκάνια.</w:t>
      </w:r>
    </w:p>
    <w:p w14:paraId="5EA9163C" w14:textId="77777777" w:rsidR="000F46A4" w:rsidRDefault="00307FE8">
      <w:pPr>
        <w:spacing w:line="600" w:lineRule="auto"/>
        <w:ind w:firstLine="720"/>
        <w:jc w:val="both"/>
        <w:rPr>
          <w:rFonts w:eastAsia="Times New Roman" w:cs="Times New Roman"/>
          <w:szCs w:val="24"/>
        </w:rPr>
      </w:pPr>
      <w:r w:rsidRPr="00352CBB">
        <w:rPr>
          <w:rFonts w:eastAsia="Times New Roman" w:cs="Times New Roman"/>
          <w:b/>
          <w:szCs w:val="24"/>
        </w:rPr>
        <w:t xml:space="preserve">ΠΡΟΕΔΡΟΣ (Νικόλαος Βούτσης): </w:t>
      </w:r>
      <w:r>
        <w:rPr>
          <w:rFonts w:eastAsia="Times New Roman" w:cs="Times New Roman"/>
          <w:szCs w:val="24"/>
        </w:rPr>
        <w:t xml:space="preserve">Παρακαλώ, κύριε Πρόεδρε, πόση ώρα θέλετε για να κλείσετε; </w:t>
      </w:r>
    </w:p>
    <w:p w14:paraId="5EA9163D"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Σ ΣΑΜΑΡΑΣ:</w:t>
      </w:r>
      <w:r>
        <w:rPr>
          <w:rFonts w:eastAsia="Times New Roman" w:cs="Times New Roman"/>
          <w:szCs w:val="24"/>
        </w:rPr>
        <w:t xml:space="preserve"> Νομίζω, κύριε Πρόεδρε, δέκα λεπτά. Δεν υπήρχε ομιλητής εδώ μέσα που να μην αναφέρει το όνομά μου. Έχω την υποχρέωση και εγώ να απαντήσω. Δέκα λεπτά νομίζω ότι θα είναι εντάξει. </w:t>
      </w:r>
    </w:p>
    <w:p w14:paraId="5EA9163E" w14:textId="77777777" w:rsidR="000F46A4" w:rsidRDefault="00307FE8">
      <w:pPr>
        <w:spacing w:line="600" w:lineRule="auto"/>
        <w:ind w:firstLine="720"/>
        <w:jc w:val="both"/>
        <w:rPr>
          <w:rFonts w:eastAsia="Times New Roman" w:cs="Times New Roman"/>
          <w:szCs w:val="24"/>
        </w:rPr>
      </w:pPr>
      <w:r w:rsidRPr="00352CBB">
        <w:rPr>
          <w:rFonts w:eastAsia="Times New Roman" w:cs="Times New Roman"/>
          <w:b/>
          <w:szCs w:val="24"/>
        </w:rPr>
        <w:t>ΠΡ</w:t>
      </w:r>
      <w:r w:rsidRPr="00352CBB">
        <w:rPr>
          <w:rFonts w:eastAsia="Times New Roman" w:cs="Times New Roman"/>
          <w:b/>
          <w:szCs w:val="24"/>
        </w:rPr>
        <w:t xml:space="preserve">ΟΕΔΡΟΣ (Νικόλαος Βούτσης): </w:t>
      </w:r>
      <w:r>
        <w:rPr>
          <w:rFonts w:eastAsia="Times New Roman" w:cs="Times New Roman"/>
          <w:szCs w:val="24"/>
        </w:rPr>
        <w:t xml:space="preserve">Ευχαριστώ πολύ. </w:t>
      </w:r>
    </w:p>
    <w:p w14:paraId="5EA9163F"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Σ ΣΑΜΑΡΑΣ:</w:t>
      </w:r>
      <w:r>
        <w:rPr>
          <w:rFonts w:eastAsia="Times New Roman" w:cs="Times New Roman"/>
          <w:szCs w:val="24"/>
        </w:rPr>
        <w:t xml:space="preserve"> Διευκολύνετε αυτό που μας λέτε ότι δήθεν αποτρέψατε. Θέμα χρόνου είναι να αναβιώσουν όλοι οι επιθετικοί αλυτρωτισμοί. Θέμα χρόνου θα είναι οι νέες βλέψεις </w:t>
      </w:r>
      <w:r>
        <w:rPr>
          <w:rFonts w:eastAsia="Times New Roman" w:cs="Times New Roman"/>
          <w:szCs w:val="24"/>
        </w:rPr>
        <w:lastRenderedPageBreak/>
        <w:t>για σύνορα και για δήθεν ομοεθνείς. Αναδ</w:t>
      </w:r>
      <w:r>
        <w:rPr>
          <w:rFonts w:eastAsia="Times New Roman" w:cs="Times New Roman"/>
          <w:szCs w:val="24"/>
        </w:rPr>
        <w:t xml:space="preserve">εύετε από τώρα το επόμενο κύμα βαλκανικών συγκρούσεων. Και την ίδια στιγμή το άρθρο 6 που φέρατε, θα εκληφθεί –μην κάνετε λάθος- ως απαγόρευση ακόμα και των συλλαλητηρίων για την ελληνικότητα της Μακεδονίας. </w:t>
      </w:r>
    </w:p>
    <w:p w14:paraId="5EA9164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Θα σας το πω και διαφορετικά, πρακτικά. Η δραστ</w:t>
      </w:r>
      <w:r>
        <w:rPr>
          <w:rFonts w:eastAsia="Times New Roman" w:cs="Times New Roman"/>
          <w:szCs w:val="24"/>
        </w:rPr>
        <w:t xml:space="preserve">ηριότητα του Μουσείου του Παύλου Μελά είναι προπαγάνδα και πρέπει να απαγορευθεί; </w:t>
      </w:r>
      <w:r>
        <w:rPr>
          <w:rFonts w:eastAsia="Times New Roman" w:cs="Times New Roman"/>
          <w:szCs w:val="24"/>
        </w:rPr>
        <w:t>Οι</w:t>
      </w:r>
      <w:r>
        <w:rPr>
          <w:rFonts w:eastAsia="Times New Roman" w:cs="Times New Roman"/>
          <w:szCs w:val="24"/>
        </w:rPr>
        <w:t xml:space="preserve"> δραστηριότητες του Μουσείου Μακεδονικού Αγώνα στη Θεσσαλονίκη θα θεωρηθεί και αυτό ως μηχανισμός προπαγάνδας; Θα απαγορευθεί; </w:t>
      </w:r>
    </w:p>
    <w:p w14:paraId="5EA9164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Επιπλέον με τη συμφωνία σας δεσμεύετε την Ελ</w:t>
      </w:r>
      <w:r>
        <w:rPr>
          <w:rFonts w:eastAsia="Times New Roman" w:cs="Times New Roman"/>
          <w:szCs w:val="24"/>
        </w:rPr>
        <w:t>λάδα να μη βάλει κανένα πρόβλημα στην ευρωπαϊκή ένταξη των Σκοπίων, ούτε και για τα ζωτικότατα διμερή ζητήματα, όπως η μόλυνση του Αξιού, για την οποία ως τώρα οι γείτονές μας κωφεύουν και θα συνεχίσουν να κωφεύουν.</w:t>
      </w:r>
      <w:r>
        <w:rPr>
          <w:rFonts w:eastAsia="Times New Roman" w:cs="Times New Roman"/>
          <w:szCs w:val="24"/>
        </w:rPr>
        <w:t xml:space="preserve"> Αλλά </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μως, στο λιμάνι της Θεσσαλονίκης </w:t>
      </w:r>
      <w:r>
        <w:rPr>
          <w:rFonts w:eastAsia="Times New Roman" w:cs="Times New Roman"/>
          <w:szCs w:val="24"/>
        </w:rPr>
        <w:t xml:space="preserve">εμείς δεσμευόμαστε από τη συμφωνία να τους δώσουμε σοβαρές παραχωρήσεις. </w:t>
      </w:r>
    </w:p>
    <w:p w14:paraId="5EA9164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Τα πάντα, λοιπόν, χωρίς ανταλλάγματα, ακόμα και τα πιο στοιχειώδη διμερή. </w:t>
      </w:r>
    </w:p>
    <w:p w14:paraId="5EA9164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Με δύο λόγια</w:t>
      </w:r>
      <w:r w:rsidRPr="00451628">
        <w:rPr>
          <w:rFonts w:eastAsia="Times New Roman" w:cs="Times New Roman"/>
          <w:szCs w:val="24"/>
        </w:rPr>
        <w:t>,</w:t>
      </w:r>
      <w:r>
        <w:rPr>
          <w:rFonts w:eastAsia="Times New Roman" w:cs="Times New Roman"/>
          <w:szCs w:val="24"/>
        </w:rPr>
        <w:t xml:space="preserve"> αναγνωρίζετε ένα εθνικό κράτος Μακεδόνων που συμπεριλαμβάνει ό</w:t>
      </w:r>
      <w:r>
        <w:rPr>
          <w:rFonts w:eastAsia="Times New Roman" w:cs="Times New Roman"/>
          <w:szCs w:val="24"/>
        </w:rPr>
        <w:t>π</w:t>
      </w:r>
      <w:r>
        <w:rPr>
          <w:rFonts w:eastAsia="Times New Roman" w:cs="Times New Roman"/>
          <w:szCs w:val="24"/>
        </w:rPr>
        <w:t xml:space="preserve">ως μια ισχυρή μειονότητα </w:t>
      </w:r>
      <w:r>
        <w:rPr>
          <w:rFonts w:eastAsia="Times New Roman" w:cs="Times New Roman"/>
          <w:szCs w:val="24"/>
        </w:rPr>
        <w:t>α</w:t>
      </w:r>
      <w:r>
        <w:rPr>
          <w:rFonts w:eastAsia="Times New Roman" w:cs="Times New Roman"/>
          <w:szCs w:val="24"/>
        </w:rPr>
        <w:t>λβαν</w:t>
      </w:r>
      <w:r>
        <w:rPr>
          <w:rFonts w:eastAsia="Times New Roman" w:cs="Times New Roman"/>
          <w:szCs w:val="24"/>
        </w:rPr>
        <w:t xml:space="preserve">οφώνων, μη Μακεδόνων –όπως εκείνοι το λένε, «Μακεδόνων»-, την οποία μέχρι σήμερα καταπιέζει, τους Αλβανούς. Αναγνωρίζετε μια μακεδονική γλώσσα που είναι στην πραγματικότητα ιδίωμα μιας άλλη διεθνώς αναγνωρισμένης γλώσσας. Αναγνωρίζετε «Βόρειους Μακεδόνες» </w:t>
      </w:r>
      <w:r>
        <w:rPr>
          <w:rFonts w:eastAsia="Times New Roman" w:cs="Times New Roman"/>
          <w:szCs w:val="24"/>
        </w:rPr>
        <w:t xml:space="preserve">που θα είναι οι μόνοι διεθνώς αναγνωρισμένοι Μακεδόνες, εφ’ όσον οι πραγματικοί Μακεδόνες, οι δικοί μας Έλληνες, δεν θα έχουν διεθνή αναγνώριση. Θα είναι απλά ένα μέρος του ελληνικού λαού. </w:t>
      </w:r>
    </w:p>
    <w:p w14:paraId="5EA9164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Με δύο λόγια, αναγνωρίζετε ένα έκτρωμα που δεν θα σταθεροποιήσει τ</w:t>
      </w:r>
      <w:r>
        <w:rPr>
          <w:rFonts w:eastAsia="Times New Roman" w:cs="Times New Roman"/>
          <w:szCs w:val="24"/>
        </w:rPr>
        <w:t>ην περιοχή, θα την δυναμιτίσει. Αντί να λύσει προβλήματα, θα προκαλέσει εσωτερικές και περιφερειακές τριβές, χώρια από τις διεθνείς προστριβές τους που θα έχουν με την Ελλάδα για λόγους εμπορικών προιόντων, εξαγωγών, τοπωνυμίων. Ας μην επαναλάβω, θα τσακων</w:t>
      </w:r>
      <w:r>
        <w:rPr>
          <w:rFonts w:eastAsia="Times New Roman" w:cs="Times New Roman"/>
          <w:szCs w:val="24"/>
        </w:rPr>
        <w:t xml:space="preserve">όμαστε για χρόνια για το </w:t>
      </w:r>
      <w:r>
        <w:rPr>
          <w:rFonts w:eastAsia="Times New Roman" w:cs="Times New Roman"/>
          <w:szCs w:val="24"/>
        </w:rPr>
        <w:lastRenderedPageBreak/>
        <w:t xml:space="preserve">κρασί, για τον χαλβά, για τα γαλακτοκομικά, για τα μάρμαρα της Μακεδονίας, για τα ονόματα, για τα τοπωνύμια. </w:t>
      </w:r>
    </w:p>
    <w:p w14:paraId="5EA91645" w14:textId="77777777" w:rsidR="000F46A4" w:rsidRDefault="00307FE8">
      <w:pPr>
        <w:spacing w:line="600" w:lineRule="auto"/>
        <w:jc w:val="both"/>
        <w:rPr>
          <w:rFonts w:eastAsia="Times New Roman" w:cs="Times New Roman"/>
          <w:szCs w:val="24"/>
        </w:rPr>
      </w:pPr>
      <w:r>
        <w:rPr>
          <w:rFonts w:eastAsia="Times New Roman" w:cs="Times New Roman"/>
          <w:szCs w:val="24"/>
        </w:rPr>
        <w:t xml:space="preserve">Αναγνωρίσατε ένα έκτρωμα, μια θρυαλλίδα αποσταθεροποίησης και των ίδιων των Σκοπίων και της περιοχής ευρύτερα. </w:t>
      </w:r>
      <w:r>
        <w:rPr>
          <w:rFonts w:eastAsia="Times New Roman" w:cs="Times New Roman"/>
          <w:szCs w:val="24"/>
        </w:rPr>
        <w:t>Η</w:t>
      </w:r>
      <w:r>
        <w:rPr>
          <w:rFonts w:eastAsia="Times New Roman" w:cs="Times New Roman"/>
          <w:szCs w:val="24"/>
        </w:rPr>
        <w:t xml:space="preserve"> συμφωνία</w:t>
      </w:r>
      <w:r w:rsidRPr="0098079E">
        <w:rPr>
          <w:rFonts w:eastAsia="Times New Roman" w:cs="Times New Roman"/>
          <w:szCs w:val="24"/>
        </w:rPr>
        <w:t xml:space="preserve"> </w:t>
      </w:r>
      <w:r>
        <w:rPr>
          <w:rFonts w:eastAsia="Times New Roman" w:cs="Times New Roman"/>
          <w:szCs w:val="24"/>
        </w:rPr>
        <w:t xml:space="preserve">να το θυμάστε </w:t>
      </w:r>
      <w:r>
        <w:rPr>
          <w:rFonts w:eastAsia="Times New Roman" w:cs="Times New Roman"/>
          <w:szCs w:val="24"/>
        </w:rPr>
        <w:t>είτε δεν θα αντέξει, είτε θα προκαλέσει εκρήξεις και η Ελλάδα θα βρεθεί σε χειρότερ</w:t>
      </w:r>
      <w:r>
        <w:rPr>
          <w:rFonts w:eastAsia="Times New Roman" w:cs="Times New Roman"/>
          <w:szCs w:val="24"/>
        </w:rPr>
        <w:t>ες</w:t>
      </w:r>
      <w:r>
        <w:rPr>
          <w:rFonts w:eastAsia="Times New Roman" w:cs="Times New Roman"/>
          <w:szCs w:val="24"/>
        </w:rPr>
        <w:t xml:space="preserve"> θέσ</w:t>
      </w:r>
      <w:r>
        <w:rPr>
          <w:rFonts w:eastAsia="Times New Roman" w:cs="Times New Roman"/>
          <w:szCs w:val="24"/>
        </w:rPr>
        <w:t>εις</w:t>
      </w:r>
      <w:r>
        <w:rPr>
          <w:rFonts w:eastAsia="Times New Roman" w:cs="Times New Roman"/>
          <w:szCs w:val="24"/>
        </w:rPr>
        <w:t>. Το μόνο που καταφέρνει πράγματι είναι να ανοίξει τον δρόμο για την ένταξη των Σκοπίων στο ΝΑΤΟ, τίποτα άλλο. Παρακάμψατε το ελληνικό βέτο και δεν λ</w:t>
      </w:r>
      <w:r>
        <w:rPr>
          <w:rFonts w:eastAsia="Times New Roman" w:cs="Times New Roman"/>
          <w:szCs w:val="24"/>
        </w:rPr>
        <w:t xml:space="preserve">ύσατε κανένα πρόβλημα. </w:t>
      </w:r>
    </w:p>
    <w:p w14:paraId="5EA9164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Αλλά </w:t>
      </w:r>
      <w:r>
        <w:rPr>
          <w:rFonts w:eastAsia="Times New Roman" w:cs="Times New Roman"/>
          <w:szCs w:val="24"/>
        </w:rPr>
        <w:t>την Ελλάδα την αποσταθεροποιείτε και στο εσωτερικό, γιατί όταν υπογράφετε και δημιουργείτε τετελεσμένα ενάντια στη θέληση της συντριπτικής πλειοψηφίας των Ελλήνων, χωρίς την ψήφο της Βουλής και με την Αντιπολίτευση απέναντι, απ</w:t>
      </w:r>
      <w:r>
        <w:rPr>
          <w:rFonts w:eastAsia="Times New Roman" w:cs="Times New Roman"/>
          <w:szCs w:val="24"/>
        </w:rPr>
        <w:t xml:space="preserve">οσταθεροποιείτε και τη χώρα και τη δημοκρατία. Όταν σε μια χώρα που βρίσκεται σε κρίση οικονομική εδώ και δέκα χρόνια, που βρίσκεται σε κοινωνική κρίση εδώ και οχτώ χρόνια, που εξαιτίας σας μάλιστα υποτροπίασε πριν από τρία χρόνια, όταν σε </w:t>
      </w:r>
      <w:r>
        <w:rPr>
          <w:rFonts w:eastAsia="Times New Roman" w:cs="Times New Roman"/>
          <w:szCs w:val="24"/>
        </w:rPr>
        <w:lastRenderedPageBreak/>
        <w:t>τέτοιες συνθήκες</w:t>
      </w:r>
      <w:r>
        <w:rPr>
          <w:rFonts w:eastAsia="Times New Roman" w:cs="Times New Roman"/>
          <w:szCs w:val="24"/>
        </w:rPr>
        <w:t xml:space="preserve">, σε μια τόσο επιβαρυμένη κοινωνία δημιουργείται ξαφνικά μια αίσθηση εθνικής ταπείνωσης και συντριβής, βάζετε μπουρλότο στην Ελλάδα, κύριε Τσίπρα. </w:t>
      </w:r>
    </w:p>
    <w:p w14:paraId="5EA91647" w14:textId="77777777" w:rsidR="000F46A4" w:rsidRDefault="00307FE8">
      <w:pPr>
        <w:spacing w:line="600" w:lineRule="auto"/>
        <w:ind w:firstLine="720"/>
        <w:jc w:val="both"/>
        <w:rPr>
          <w:rFonts w:eastAsia="Times New Roman"/>
          <w:szCs w:val="24"/>
        </w:rPr>
      </w:pPr>
      <w:r>
        <w:rPr>
          <w:rFonts w:eastAsia="Times New Roman"/>
          <w:szCs w:val="24"/>
        </w:rPr>
        <w:t>Αυτό άλλοι απ</w:t>
      </w:r>
      <w:r>
        <w:rPr>
          <w:rFonts w:eastAsia="Times New Roman"/>
          <w:szCs w:val="24"/>
        </w:rPr>
        <w:t xml:space="preserve">’ </w:t>
      </w:r>
      <w:r>
        <w:rPr>
          <w:rFonts w:eastAsia="Times New Roman"/>
          <w:szCs w:val="24"/>
        </w:rPr>
        <w:t>έξω μπορεί να μην το βλέπουν και πιθανότατα να μην το αξιολογούν. Εμείς</w:t>
      </w:r>
      <w:r w:rsidRPr="00133010">
        <w:rPr>
          <w:rFonts w:eastAsia="Times New Roman"/>
          <w:szCs w:val="24"/>
        </w:rPr>
        <w:t>,</w:t>
      </w:r>
      <w:r>
        <w:rPr>
          <w:rFonts w:eastAsia="Times New Roman"/>
          <w:szCs w:val="24"/>
        </w:rPr>
        <w:t xml:space="preserve"> όμως</w:t>
      </w:r>
      <w:r w:rsidRPr="00133010">
        <w:rPr>
          <w:rFonts w:eastAsia="Times New Roman"/>
          <w:szCs w:val="24"/>
        </w:rPr>
        <w:t>,</w:t>
      </w:r>
      <w:r>
        <w:rPr>
          <w:rFonts w:eastAsia="Times New Roman"/>
          <w:szCs w:val="24"/>
        </w:rPr>
        <w:t xml:space="preserve"> είμαστε υποχρεωμένοι να το αναδείξουμε και να επιμείνουμε. </w:t>
      </w:r>
    </w:p>
    <w:p w14:paraId="5EA91648" w14:textId="77777777" w:rsidR="000F46A4" w:rsidRDefault="00307FE8">
      <w:pPr>
        <w:spacing w:line="600" w:lineRule="auto"/>
        <w:ind w:firstLine="720"/>
        <w:jc w:val="both"/>
        <w:rPr>
          <w:rFonts w:eastAsia="Times New Roman"/>
          <w:szCs w:val="24"/>
        </w:rPr>
      </w:pPr>
      <w:r>
        <w:rPr>
          <w:rFonts w:eastAsia="Times New Roman"/>
          <w:szCs w:val="24"/>
        </w:rPr>
        <w:t>Είναι φυσικό να σας δίνουν συγχαρητήρια διάφοροι διεθνείς ηγέτες</w:t>
      </w:r>
      <w:r w:rsidRPr="00133010">
        <w:rPr>
          <w:rFonts w:eastAsia="Times New Roman"/>
          <w:szCs w:val="24"/>
        </w:rPr>
        <w:t>,</w:t>
      </w:r>
      <w:r>
        <w:rPr>
          <w:rFonts w:eastAsia="Times New Roman"/>
          <w:szCs w:val="24"/>
        </w:rPr>
        <w:t xml:space="preserve"> που βιάζονταν να το κλείσουν. Πάντα το ήθελαν αυτό, </w:t>
      </w:r>
      <w:r>
        <w:rPr>
          <w:rFonts w:eastAsia="Times New Roman"/>
          <w:szCs w:val="24"/>
        </w:rPr>
        <w:t xml:space="preserve">πάντα </w:t>
      </w:r>
      <w:r>
        <w:rPr>
          <w:rFonts w:eastAsia="Times New Roman"/>
          <w:szCs w:val="24"/>
        </w:rPr>
        <w:t>να το κλείσουν. Και μιλάω μετά λόγου γνώσεως. Να θυμάστε, όμως, το κλεί</w:t>
      </w:r>
      <w:r>
        <w:rPr>
          <w:rFonts w:eastAsia="Times New Roman"/>
          <w:szCs w:val="24"/>
        </w:rPr>
        <w:t xml:space="preserve">νετε προσωρινά. Δεν το λύσατε και ανοίξατε τρισχειρότερα προβλήματα από εδώ και μπρος. </w:t>
      </w:r>
    </w:p>
    <w:p w14:paraId="5EA91649" w14:textId="77777777" w:rsidR="000F46A4" w:rsidRDefault="00307FE8">
      <w:pPr>
        <w:spacing w:line="600" w:lineRule="auto"/>
        <w:ind w:firstLine="720"/>
        <w:jc w:val="both"/>
        <w:rPr>
          <w:rFonts w:eastAsia="Times New Roman"/>
          <w:szCs w:val="24"/>
        </w:rPr>
      </w:pPr>
      <w:r>
        <w:rPr>
          <w:rFonts w:eastAsia="Times New Roman"/>
          <w:szCs w:val="24"/>
        </w:rPr>
        <w:t xml:space="preserve">Ξέρετε κάτι; Και το Σχέδιο Ανάν, αν το φέρνατε πάλι και προσπαθούσατε να το επιβάλετε, ερήμην του ελληνικού λαού και του κυπριακού ελληνισμού, πάλι συγχαρητήρια θα σας </w:t>
      </w:r>
      <w:r>
        <w:rPr>
          <w:rFonts w:eastAsia="Times New Roman"/>
          <w:szCs w:val="24"/>
        </w:rPr>
        <w:t xml:space="preserve">έδιναν οι ξένοι παράγοντες. Ευτυχώς απετράπη το 2004 και τώρα πια δεν το μνημονεύει κανείς.  Αυτό είναι το πρόβλημα του Τσίπρα. Βρίζει κατά καιρούς τους δυτικούς συμμάχους μας, ακόμα και εκεί που έπρεπε η χώρα να συνεργαστεί μαζί τους. Και τώρα </w:t>
      </w:r>
      <w:r>
        <w:rPr>
          <w:rFonts w:eastAsia="Times New Roman"/>
          <w:szCs w:val="24"/>
        </w:rPr>
        <w:lastRenderedPageBreak/>
        <w:t>για την καρ</w:t>
      </w:r>
      <w:r>
        <w:rPr>
          <w:rFonts w:eastAsia="Times New Roman"/>
          <w:szCs w:val="24"/>
        </w:rPr>
        <w:t xml:space="preserve">έκλα και την εξουσία υπογράφει ό,τι και να του δίνουν. Τα πάντα όλα! </w:t>
      </w:r>
    </w:p>
    <w:p w14:paraId="5EA9164A" w14:textId="77777777" w:rsidR="000F46A4" w:rsidRDefault="00307FE8">
      <w:pPr>
        <w:spacing w:line="600" w:lineRule="auto"/>
        <w:ind w:firstLine="720"/>
        <w:jc w:val="both"/>
        <w:rPr>
          <w:rFonts w:eastAsia="Times New Roman"/>
          <w:szCs w:val="24"/>
        </w:rPr>
      </w:pPr>
      <w:r>
        <w:rPr>
          <w:rFonts w:eastAsia="Times New Roman"/>
          <w:szCs w:val="24"/>
        </w:rPr>
        <w:t>Εσείς, κύριε Τσίπρα, που με ακούτε, δεν γίνεται φιλοδυτικός ξαφνικά. Ένας απλός «</w:t>
      </w:r>
      <w:r>
        <w:rPr>
          <w:rFonts w:eastAsia="Times New Roman"/>
          <w:szCs w:val="24"/>
          <w:lang w:val="en-US"/>
        </w:rPr>
        <w:t>yes</w:t>
      </w:r>
      <w:r w:rsidRPr="00E51F45">
        <w:rPr>
          <w:rFonts w:eastAsia="Times New Roman"/>
          <w:szCs w:val="24"/>
        </w:rPr>
        <w:t xml:space="preserve"> </w:t>
      </w:r>
      <w:r>
        <w:rPr>
          <w:rFonts w:eastAsia="Times New Roman"/>
          <w:szCs w:val="24"/>
          <w:lang w:val="en-US"/>
        </w:rPr>
        <w:t>man</w:t>
      </w:r>
      <w:r>
        <w:rPr>
          <w:rFonts w:eastAsia="Times New Roman"/>
          <w:szCs w:val="24"/>
        </w:rPr>
        <w:t>»</w:t>
      </w:r>
      <w:r w:rsidRPr="00E51F45">
        <w:rPr>
          <w:rFonts w:eastAsia="Times New Roman"/>
          <w:szCs w:val="24"/>
        </w:rPr>
        <w:t xml:space="preserve"> </w:t>
      </w:r>
      <w:r>
        <w:rPr>
          <w:rFonts w:eastAsia="Times New Roman"/>
          <w:szCs w:val="24"/>
        </w:rPr>
        <w:t>καταντήσατε.</w:t>
      </w:r>
    </w:p>
    <w:p w14:paraId="5EA9164B" w14:textId="77777777" w:rsidR="000F46A4" w:rsidRDefault="00307FE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EA9164C" w14:textId="77777777" w:rsidR="000F46A4" w:rsidRDefault="00307FE8">
      <w:pPr>
        <w:spacing w:line="600" w:lineRule="auto"/>
        <w:ind w:firstLine="720"/>
        <w:jc w:val="both"/>
        <w:rPr>
          <w:rFonts w:eastAsia="Times New Roman"/>
          <w:szCs w:val="24"/>
        </w:rPr>
      </w:pPr>
      <w:r>
        <w:rPr>
          <w:rFonts w:eastAsia="Times New Roman"/>
          <w:szCs w:val="24"/>
        </w:rPr>
        <w:t>Και έχετε το θράσος να τα βάζ</w:t>
      </w:r>
      <w:r>
        <w:rPr>
          <w:rFonts w:eastAsia="Times New Roman"/>
          <w:szCs w:val="24"/>
        </w:rPr>
        <w:t>ετε μαζί μου. Δεν έχει υπάρξει νομίζω ποτέ στο παρελθόν τέτοιο μένος σημερινού Πρωθυπουργού για τον προηγούμενο. Μέχρι και με τη «</w:t>
      </w:r>
      <w:r>
        <w:rPr>
          <w:rFonts w:eastAsia="Times New Roman"/>
          <w:szCs w:val="24"/>
          <w:lang w:val="en-US"/>
        </w:rPr>
        <w:t>NOVARTIS</w:t>
      </w:r>
      <w:r>
        <w:rPr>
          <w:rFonts w:eastAsia="Times New Roman"/>
          <w:szCs w:val="24"/>
        </w:rPr>
        <w:t xml:space="preserve">» με συκοφαντήσατε και μάλιστα την ίδια ημέρα που έγινε το μεγάλο συλλαλητήριο για τη Μακεδονία μας. </w:t>
      </w:r>
    </w:p>
    <w:p w14:paraId="5EA9164D" w14:textId="77777777" w:rsidR="000F46A4" w:rsidRDefault="00307FE8">
      <w:pPr>
        <w:spacing w:line="600" w:lineRule="auto"/>
        <w:ind w:firstLine="720"/>
        <w:jc w:val="both"/>
        <w:rPr>
          <w:rFonts w:eastAsia="Times New Roman"/>
          <w:szCs w:val="24"/>
        </w:rPr>
      </w:pPr>
      <w:r>
        <w:rPr>
          <w:rFonts w:eastAsia="Times New Roman"/>
          <w:szCs w:val="24"/>
        </w:rPr>
        <w:t>Τώρα με κατηγορή</w:t>
      </w:r>
      <w:r>
        <w:rPr>
          <w:rFonts w:eastAsia="Times New Roman"/>
          <w:szCs w:val="24"/>
        </w:rPr>
        <w:t xml:space="preserve">σατε, επίσης, γιατί έκανα κριτική στον Πρόεδρο της Δημοκρατίας. </w:t>
      </w:r>
    </w:p>
    <w:p w14:paraId="5EA9164E" w14:textId="77777777" w:rsidR="000F46A4" w:rsidRDefault="00307FE8">
      <w:pPr>
        <w:spacing w:line="600" w:lineRule="auto"/>
        <w:ind w:firstLine="720"/>
        <w:jc w:val="both"/>
        <w:rPr>
          <w:rFonts w:eastAsia="Times New Roman"/>
          <w:szCs w:val="24"/>
        </w:rPr>
      </w:pPr>
      <w:r>
        <w:rPr>
          <w:rFonts w:eastAsia="Times New Roman"/>
          <w:szCs w:val="24"/>
        </w:rPr>
        <w:t>Πρώτα</w:t>
      </w:r>
      <w:r w:rsidRPr="00E33981">
        <w:rPr>
          <w:rFonts w:eastAsia="Times New Roman"/>
          <w:szCs w:val="24"/>
        </w:rPr>
        <w:t>-</w:t>
      </w:r>
      <w:r>
        <w:rPr>
          <w:rFonts w:eastAsia="Times New Roman"/>
          <w:szCs w:val="24"/>
        </w:rPr>
        <w:t>πρώτα</w:t>
      </w:r>
      <w:r w:rsidRPr="00E33981">
        <w:rPr>
          <w:rFonts w:eastAsia="Times New Roman"/>
          <w:szCs w:val="24"/>
        </w:rPr>
        <w:t>,</w:t>
      </w:r>
      <w:r>
        <w:rPr>
          <w:rFonts w:eastAsia="Times New Roman"/>
          <w:szCs w:val="24"/>
        </w:rPr>
        <w:t xml:space="preserve"> ο Πρόεδρος της Δημοκρατίας ως θεσμός δεν δικαιούται να κρίνει πολιτικά ανοιχτά ζητήματα. Όταν παίρνει θέση -κακώς- και εκφράζει και τη χαρά του μάλιστα για τη συμφωνία, που μόλις</w:t>
      </w:r>
      <w:r>
        <w:rPr>
          <w:rFonts w:eastAsia="Times New Roman"/>
          <w:szCs w:val="24"/>
        </w:rPr>
        <w:t xml:space="preserve"> την είχε κλείσει τηλεφωνικά ο Τσίπρας, για μια συμφωνία που μόνον ο Τσίπρας ήξερε εκείνη τη στιγμή και που </w:t>
      </w:r>
      <w:r>
        <w:rPr>
          <w:rFonts w:eastAsia="Times New Roman"/>
          <w:szCs w:val="24"/>
        </w:rPr>
        <w:lastRenderedPageBreak/>
        <w:t>ο Πρόεδρος δεν είχε ακόμα διαβάσει, τότε ασφαλώς και μπορώ να ασκήσω κριτική.</w:t>
      </w:r>
    </w:p>
    <w:p w14:paraId="5EA9164F" w14:textId="77777777" w:rsidR="000F46A4" w:rsidRDefault="00307FE8">
      <w:pPr>
        <w:spacing w:line="600" w:lineRule="auto"/>
        <w:ind w:firstLine="720"/>
        <w:jc w:val="both"/>
        <w:rPr>
          <w:rFonts w:eastAsia="Times New Roman"/>
          <w:szCs w:val="24"/>
        </w:rPr>
      </w:pPr>
      <w:r>
        <w:rPr>
          <w:rFonts w:eastAsia="Times New Roman"/>
          <w:szCs w:val="24"/>
        </w:rPr>
        <w:t>Ύ</w:t>
      </w:r>
      <w:r>
        <w:rPr>
          <w:rFonts w:eastAsia="Times New Roman"/>
          <w:szCs w:val="24"/>
        </w:rPr>
        <w:t>στερα ποιος λέει εμένα «υπονομευτή» του πολιτεύματος; Ποιος κατηγορεί</w:t>
      </w:r>
      <w:r>
        <w:rPr>
          <w:rFonts w:eastAsia="Times New Roman"/>
          <w:szCs w:val="24"/>
        </w:rPr>
        <w:t xml:space="preserve"> εμένα για θεσμικές ακροβασίες; </w:t>
      </w:r>
    </w:p>
    <w:p w14:paraId="5EA91650" w14:textId="77777777" w:rsidR="000F46A4" w:rsidRDefault="00307FE8">
      <w:pPr>
        <w:spacing w:line="600" w:lineRule="auto"/>
        <w:ind w:firstLine="720"/>
        <w:jc w:val="both"/>
        <w:rPr>
          <w:rFonts w:eastAsia="Times New Roman"/>
          <w:szCs w:val="24"/>
        </w:rPr>
      </w:pPr>
      <w:r>
        <w:rPr>
          <w:rFonts w:eastAsia="Times New Roman"/>
          <w:szCs w:val="24"/>
        </w:rPr>
        <w:t xml:space="preserve">Ο κ. Τσίπρας, που επί τρία χρόνια καλούσε τον </w:t>
      </w:r>
      <w:r>
        <w:rPr>
          <w:rFonts w:eastAsia="Times New Roman"/>
          <w:szCs w:val="24"/>
        </w:rPr>
        <w:t xml:space="preserve">προηγούμενο </w:t>
      </w:r>
      <w:r>
        <w:rPr>
          <w:rFonts w:eastAsia="Times New Roman"/>
          <w:szCs w:val="24"/>
        </w:rPr>
        <w:t xml:space="preserve">Πρόεδρο της Δημοκρατίας τον Κάρολο Παπούλια να παραιτηθεί και να ρίξει την </w:t>
      </w:r>
      <w:r>
        <w:rPr>
          <w:rFonts w:eastAsia="Times New Roman"/>
          <w:szCs w:val="24"/>
        </w:rPr>
        <w:t>κ</w:t>
      </w:r>
      <w:r>
        <w:rPr>
          <w:rFonts w:eastAsia="Times New Roman"/>
          <w:szCs w:val="24"/>
        </w:rPr>
        <w:t xml:space="preserve">υβέρνησή μας; </w:t>
      </w:r>
    </w:p>
    <w:p w14:paraId="5EA91651" w14:textId="77777777" w:rsidR="000F46A4" w:rsidRDefault="00307FE8">
      <w:pPr>
        <w:spacing w:line="600" w:lineRule="auto"/>
        <w:ind w:firstLine="720"/>
        <w:jc w:val="both"/>
        <w:rPr>
          <w:rFonts w:eastAsia="Times New Roman"/>
          <w:szCs w:val="24"/>
        </w:rPr>
      </w:pPr>
      <w:r>
        <w:rPr>
          <w:rFonts w:eastAsia="Times New Roman"/>
          <w:szCs w:val="24"/>
        </w:rPr>
        <w:t xml:space="preserve">Ο κ Τσίπρας που δεν ψήφιζε Πρόεδρο της Δημοκρατίας για να </w:t>
      </w:r>
      <w:r>
        <w:rPr>
          <w:rFonts w:eastAsia="Times New Roman"/>
          <w:szCs w:val="24"/>
        </w:rPr>
        <w:t xml:space="preserve">την </w:t>
      </w:r>
      <w:r>
        <w:rPr>
          <w:rFonts w:eastAsia="Times New Roman"/>
          <w:szCs w:val="24"/>
        </w:rPr>
        <w:t xml:space="preserve"> ρίξετε την </w:t>
      </w:r>
      <w:r>
        <w:rPr>
          <w:rFonts w:eastAsia="Times New Roman"/>
          <w:szCs w:val="24"/>
        </w:rPr>
        <w:t>κ</w:t>
      </w:r>
      <w:r>
        <w:rPr>
          <w:rFonts w:eastAsia="Times New Roman"/>
          <w:szCs w:val="24"/>
        </w:rPr>
        <w:t>υβέρνηση, καταγγέλλοντας μάλιστα χρηματισμούς Βουλευτών, απειλώντας τους πάντες;</w:t>
      </w:r>
    </w:p>
    <w:p w14:paraId="5EA91652" w14:textId="77777777" w:rsidR="000F46A4" w:rsidRDefault="00307FE8">
      <w:pPr>
        <w:spacing w:line="600" w:lineRule="auto"/>
        <w:ind w:firstLine="720"/>
        <w:jc w:val="both"/>
        <w:rPr>
          <w:rFonts w:eastAsia="Times New Roman"/>
          <w:szCs w:val="24"/>
        </w:rPr>
      </w:pPr>
      <w:r>
        <w:rPr>
          <w:rFonts w:eastAsia="Times New Roman"/>
          <w:szCs w:val="24"/>
        </w:rPr>
        <w:t>(Ζωηρά και παρατεταμένα χειροκροτήματα από την πτέρυγα της Νέας Δημοκρατίας)</w:t>
      </w:r>
    </w:p>
    <w:p w14:paraId="5EA91653" w14:textId="77777777" w:rsidR="000F46A4" w:rsidRDefault="00307FE8">
      <w:pPr>
        <w:spacing w:line="600" w:lineRule="auto"/>
        <w:ind w:firstLine="720"/>
        <w:jc w:val="both"/>
        <w:rPr>
          <w:rFonts w:eastAsia="Times New Roman"/>
          <w:szCs w:val="24"/>
        </w:rPr>
      </w:pPr>
      <w:r>
        <w:rPr>
          <w:rFonts w:eastAsia="Times New Roman"/>
          <w:szCs w:val="24"/>
        </w:rPr>
        <w:t>Και πότε; Την ώρα που η χώρα έβγαινε από τα μνημόνια. Τα λέτε εσείς αυτά που υπονομεύσατε τα πάντ</w:t>
      </w:r>
      <w:r>
        <w:rPr>
          <w:rFonts w:eastAsia="Times New Roman"/>
          <w:szCs w:val="24"/>
        </w:rPr>
        <w:t>α; Πλάκα έχει!</w:t>
      </w:r>
    </w:p>
    <w:p w14:paraId="5EA91654" w14:textId="77777777" w:rsidR="000F46A4" w:rsidRDefault="00307FE8">
      <w:pPr>
        <w:spacing w:line="600" w:lineRule="auto"/>
        <w:ind w:firstLine="720"/>
        <w:jc w:val="both"/>
        <w:rPr>
          <w:rFonts w:eastAsia="Times New Roman"/>
          <w:szCs w:val="24"/>
        </w:rPr>
      </w:pPr>
      <w:r>
        <w:rPr>
          <w:rFonts w:eastAsia="Times New Roman"/>
          <w:szCs w:val="24"/>
        </w:rPr>
        <w:t xml:space="preserve">Εσείς κατηγορείτε εμένα ότι δήθεν έκανα πολιτική καριέρα στο Σκοπιανό, εμένα που συνειδητά στο κάτω κάτω έμεινα στο σπίτι μου μία δεκαετία γι’ αυτό. Εσείς που έχετε γαντζωθεί την εξουσία και υπογράφετε για πάντα </w:t>
      </w:r>
      <w:r>
        <w:rPr>
          <w:rFonts w:eastAsia="Times New Roman"/>
          <w:szCs w:val="24"/>
        </w:rPr>
        <w:t xml:space="preserve">τα πάντα </w:t>
      </w:r>
      <w:r>
        <w:rPr>
          <w:rFonts w:eastAsia="Times New Roman"/>
          <w:szCs w:val="24"/>
        </w:rPr>
        <w:t xml:space="preserve">για να παραμείνετε </w:t>
      </w:r>
      <w:r>
        <w:rPr>
          <w:rFonts w:eastAsia="Times New Roman"/>
          <w:szCs w:val="24"/>
        </w:rPr>
        <w:lastRenderedPageBreak/>
        <w:t>έστω και μία ημέρα ακόμη. Εσείς κατηγορείτε εμένα ότι έκανα καριέρα! Πλάκα έχει κι αυτό!</w:t>
      </w:r>
    </w:p>
    <w:p w14:paraId="5EA91655" w14:textId="77777777" w:rsidR="000F46A4" w:rsidRDefault="00307FE8">
      <w:pPr>
        <w:spacing w:line="600" w:lineRule="auto"/>
        <w:ind w:firstLine="720"/>
        <w:jc w:val="both"/>
        <w:rPr>
          <w:rFonts w:eastAsia="Times New Roman"/>
          <w:szCs w:val="24"/>
        </w:rPr>
      </w:pPr>
      <w:r>
        <w:rPr>
          <w:rFonts w:eastAsia="Times New Roman"/>
          <w:szCs w:val="24"/>
        </w:rPr>
        <w:t>Αν δεν είχατε πει όλα αυτά τα ψέματα που είπατε και αν αντίθετα είχατε πει στον λαό όλα αυτά τα οποία πραγματικά κάνατε, θα παραμένατε για πάντα κάτω από το 4%. Και γι</w:t>
      </w:r>
      <w:r>
        <w:rPr>
          <w:rFonts w:eastAsia="Times New Roman"/>
          <w:szCs w:val="24"/>
        </w:rPr>
        <w:t xml:space="preserve">’ αυτόν τον λόγο τα δίνετε όλα. Για μια καρέκλα. Γιατί είστε ηθικά, πολιτικά και ιδεολογικά ασπόνδυλοι. </w:t>
      </w:r>
    </w:p>
    <w:p w14:paraId="5EA91656" w14:textId="77777777" w:rsidR="000F46A4" w:rsidRDefault="00307FE8">
      <w:pPr>
        <w:spacing w:line="600" w:lineRule="auto"/>
        <w:ind w:firstLine="720"/>
        <w:jc w:val="both"/>
        <w:rPr>
          <w:rFonts w:eastAsia="Times New Roman"/>
          <w:szCs w:val="24"/>
        </w:rPr>
      </w:pPr>
      <w:r>
        <w:rPr>
          <w:rFonts w:eastAsia="Times New Roman"/>
          <w:szCs w:val="24"/>
        </w:rPr>
        <w:t xml:space="preserve">Πήγατε να χρησιμοποιήσετε το </w:t>
      </w:r>
      <w:r>
        <w:rPr>
          <w:rFonts w:eastAsia="Times New Roman"/>
          <w:szCs w:val="24"/>
        </w:rPr>
        <w:t>σ</w:t>
      </w:r>
      <w:r>
        <w:rPr>
          <w:rFonts w:eastAsia="Times New Roman"/>
          <w:szCs w:val="24"/>
        </w:rPr>
        <w:t xml:space="preserve">κοπιανό ως εργαλείο για να διασπάσετε τη Νέα Δημοκρατία και αποτύχατε οικτρά. Και τώρα κατηγορείτε τον κ. Μητσοτάκη και εμένα για την αποτυχία σας. </w:t>
      </w:r>
    </w:p>
    <w:p w14:paraId="5EA91657" w14:textId="77777777" w:rsidR="000F46A4" w:rsidRDefault="00307FE8">
      <w:pPr>
        <w:spacing w:line="600" w:lineRule="auto"/>
        <w:ind w:firstLine="720"/>
        <w:jc w:val="both"/>
        <w:rPr>
          <w:rFonts w:eastAsia="Times New Roman"/>
          <w:szCs w:val="24"/>
        </w:rPr>
      </w:pPr>
      <w:r>
        <w:rPr>
          <w:rFonts w:eastAsia="Times New Roman"/>
          <w:szCs w:val="24"/>
        </w:rPr>
        <w:t>Ε</w:t>
      </w:r>
      <w:r>
        <w:rPr>
          <w:rFonts w:eastAsia="Times New Roman"/>
          <w:szCs w:val="24"/>
        </w:rPr>
        <w:t>μείς θ</w:t>
      </w:r>
      <w:r>
        <w:rPr>
          <w:rFonts w:eastAsia="Times New Roman"/>
          <w:szCs w:val="24"/>
        </w:rPr>
        <w:t xml:space="preserve">έλω να πω στον κ. Τσίπρα τώρα που με ακούει καλά: </w:t>
      </w:r>
      <w:r>
        <w:rPr>
          <w:rFonts w:eastAsia="Times New Roman"/>
          <w:szCs w:val="24"/>
        </w:rPr>
        <w:t>Θ</w:t>
      </w:r>
      <w:r>
        <w:rPr>
          <w:rFonts w:eastAsia="Times New Roman"/>
          <w:szCs w:val="24"/>
        </w:rPr>
        <w:t>α παραμείνουμε ενωμένοι, κύριε Τσίπρα! Μια γροθιά</w:t>
      </w:r>
      <w:r>
        <w:rPr>
          <w:rFonts w:eastAsia="Times New Roman"/>
          <w:szCs w:val="24"/>
        </w:rPr>
        <w:t>! Και να το βάλετε καλά στο μυαλό σας.</w:t>
      </w:r>
    </w:p>
    <w:p w14:paraId="5EA91658" w14:textId="77777777" w:rsidR="000F46A4" w:rsidRDefault="00307FE8">
      <w:pPr>
        <w:spacing w:line="600" w:lineRule="auto"/>
        <w:ind w:firstLine="720"/>
        <w:jc w:val="both"/>
        <w:rPr>
          <w:rFonts w:eastAsia="Times New Roman"/>
          <w:szCs w:val="24"/>
        </w:rPr>
      </w:pPr>
      <w:r>
        <w:rPr>
          <w:rFonts w:eastAsia="Times New Roman"/>
          <w:szCs w:val="24"/>
        </w:rPr>
        <w:t>(Ζωηρά και παρατεταμένα χειροκροτήματα από την πτέρυγα της Νέας Δημοκρατίας)</w:t>
      </w:r>
    </w:p>
    <w:p w14:paraId="5EA91659" w14:textId="77777777" w:rsidR="000F46A4" w:rsidRDefault="00307FE8">
      <w:pPr>
        <w:spacing w:line="600" w:lineRule="auto"/>
        <w:ind w:firstLine="720"/>
        <w:jc w:val="both"/>
        <w:rPr>
          <w:rFonts w:eastAsia="Times New Roman"/>
          <w:szCs w:val="24"/>
        </w:rPr>
      </w:pPr>
      <w:r>
        <w:rPr>
          <w:rFonts w:eastAsia="Times New Roman"/>
          <w:szCs w:val="24"/>
        </w:rPr>
        <w:t xml:space="preserve">Και σας θυμίζω, κύριε Τσίπρα, ότι εγώ και ως Πρόεδρος του </w:t>
      </w:r>
      <w:r>
        <w:rPr>
          <w:rFonts w:eastAsia="Times New Roman"/>
          <w:szCs w:val="24"/>
        </w:rPr>
        <w:t>κ</w:t>
      </w:r>
      <w:r>
        <w:rPr>
          <w:rFonts w:eastAsia="Times New Roman"/>
          <w:szCs w:val="24"/>
        </w:rPr>
        <w:t xml:space="preserve">όμματος και ως Πρωθυπουργός σεβάστηκα απολύτως τον </w:t>
      </w:r>
      <w:r>
        <w:rPr>
          <w:rFonts w:eastAsia="Times New Roman"/>
          <w:szCs w:val="24"/>
        </w:rPr>
        <w:lastRenderedPageBreak/>
        <w:t>πρώην Πρόεδρο και Πρωθυπουργό.</w:t>
      </w:r>
      <w:r>
        <w:rPr>
          <w:rFonts w:eastAsia="Times New Roman"/>
          <w:szCs w:val="24"/>
        </w:rPr>
        <w:t xml:space="preserve"> Όχι όπως κάνατε εσείς με τον κ. Αλαβάνο. Και στηρίζω πλήρως τον σημερινό Πρόεδρο της Νέας Δημοκρατίας και μελλοντικό Πρωθυπουργό, τον Κυριάκο Μητσοτάκη. Η Νέα Δημοκρατία δεν είναι ΣΥΡΙΖΑ.</w:t>
      </w:r>
    </w:p>
    <w:p w14:paraId="5EA9165A" w14:textId="77777777" w:rsidR="000F46A4" w:rsidRDefault="00307FE8">
      <w:pPr>
        <w:spacing w:line="600" w:lineRule="auto"/>
        <w:ind w:firstLine="720"/>
        <w:jc w:val="both"/>
        <w:rPr>
          <w:rFonts w:eastAsia="Times New Roman"/>
          <w:szCs w:val="24"/>
        </w:rPr>
      </w:pPr>
      <w:r>
        <w:rPr>
          <w:rFonts w:eastAsia="Times New Roman"/>
          <w:szCs w:val="24"/>
        </w:rPr>
        <w:t>(Ζωηρά και παρατεταμένα χειροκροτήματα από την πτέρυγα της Νέας Δημ</w:t>
      </w:r>
      <w:r>
        <w:rPr>
          <w:rFonts w:eastAsia="Times New Roman"/>
          <w:szCs w:val="24"/>
        </w:rPr>
        <w:t>οκρατίας)</w:t>
      </w:r>
    </w:p>
    <w:p w14:paraId="5EA9165B" w14:textId="77777777" w:rsidR="000F46A4" w:rsidRDefault="00307FE8">
      <w:pPr>
        <w:spacing w:line="600" w:lineRule="auto"/>
        <w:ind w:firstLine="720"/>
        <w:jc w:val="both"/>
        <w:rPr>
          <w:rFonts w:eastAsia="Times New Roman"/>
          <w:szCs w:val="24"/>
        </w:rPr>
      </w:pPr>
      <w:r>
        <w:rPr>
          <w:rFonts w:eastAsia="Times New Roman"/>
          <w:szCs w:val="24"/>
        </w:rPr>
        <w:t>Α</w:t>
      </w:r>
      <w:r>
        <w:rPr>
          <w:rFonts w:eastAsia="Times New Roman"/>
          <w:szCs w:val="24"/>
        </w:rPr>
        <w:t>λλά και π</w:t>
      </w:r>
      <w:r>
        <w:rPr>
          <w:rFonts w:eastAsia="Times New Roman"/>
          <w:szCs w:val="24"/>
        </w:rPr>
        <w:t>έρα, όμως, και από τη Νέα Δημοκρατία και από εμένα, τώρα βρίζετε και τον ελληνικό λαό, που διαδηλώνει ότι η Μακεδονία είναι ελληνική. Προσέξτε: Δεν σας λέει τι πολιτική να κάνετε</w:t>
      </w:r>
      <w:r>
        <w:rPr>
          <w:rFonts w:eastAsia="Times New Roman"/>
          <w:szCs w:val="24"/>
        </w:rPr>
        <w:t>,</w:t>
      </w:r>
      <w:r>
        <w:rPr>
          <w:rFonts w:eastAsia="Times New Roman"/>
          <w:szCs w:val="24"/>
        </w:rPr>
        <w:t xml:space="preserve"> τι εξωτερική πολιτική να μην κάνετε. </w:t>
      </w:r>
      <w:r>
        <w:rPr>
          <w:rFonts w:eastAsia="Times New Roman"/>
          <w:szCs w:val="24"/>
        </w:rPr>
        <w:t>Ν</w:t>
      </w:r>
      <w:r>
        <w:rPr>
          <w:rFonts w:eastAsia="Times New Roman"/>
          <w:szCs w:val="24"/>
        </w:rPr>
        <w:t xml:space="preserve">α μην ξεπουλήσετε </w:t>
      </w:r>
      <w:r>
        <w:rPr>
          <w:rFonts w:eastAsia="Times New Roman"/>
          <w:szCs w:val="24"/>
        </w:rPr>
        <w:t>τη Μακεδονία.</w:t>
      </w:r>
    </w:p>
    <w:p w14:paraId="5EA9165C" w14:textId="77777777" w:rsidR="000F46A4" w:rsidRDefault="00307FE8">
      <w:pPr>
        <w:spacing w:line="600" w:lineRule="auto"/>
        <w:ind w:firstLine="720"/>
        <w:jc w:val="both"/>
        <w:rPr>
          <w:rFonts w:eastAsia="Times New Roman" w:cs="Times New Roman"/>
        </w:rPr>
      </w:pPr>
      <w:r>
        <w:rPr>
          <w:rFonts w:eastAsia="Times New Roman" w:cs="Times New Roman"/>
        </w:rPr>
        <w:t xml:space="preserve">Κι εσείς </w:t>
      </w:r>
      <w:r w:rsidRPr="0036456E">
        <w:rPr>
          <w:rFonts w:eastAsia="Times New Roman" w:cs="Times New Roman"/>
          <w:bCs/>
          <w:shd w:val="clear" w:color="auto" w:fill="FFFFFF"/>
        </w:rPr>
        <w:t>που</w:t>
      </w:r>
      <w:r>
        <w:rPr>
          <w:rFonts w:eastAsia="Times New Roman" w:cs="Times New Roman"/>
        </w:rPr>
        <w:t xml:space="preserve"> στηρίξατε κάθε μειοψηφία, τώρα βλέπετε τη συντριπτική πλειοψηφία της κοινωνίας απέναντί σας. Ακόμα </w:t>
      </w:r>
      <w:r w:rsidRPr="0036456E">
        <w:rPr>
          <w:rFonts w:eastAsia="Times New Roman"/>
          <w:bCs/>
        </w:rPr>
        <w:t>και</w:t>
      </w:r>
      <w:r>
        <w:rPr>
          <w:rFonts w:eastAsia="Times New Roman" w:cs="Times New Roman"/>
        </w:rPr>
        <w:t xml:space="preserve"> ο κ. Κουτσούμπας του ΚΚΕ σας είπε την Τετάρτη εδώ μέσα </w:t>
      </w:r>
      <w:r w:rsidRPr="0036456E">
        <w:rPr>
          <w:rFonts w:eastAsia="Times New Roman"/>
          <w:bCs/>
          <w:shd w:val="clear" w:color="auto" w:fill="FFFFFF"/>
        </w:rPr>
        <w:t>ότι</w:t>
      </w:r>
      <w:r>
        <w:rPr>
          <w:rFonts w:eastAsia="Times New Roman" w:cs="Times New Roman"/>
        </w:rPr>
        <w:t xml:space="preserve"> η συμφωνία </w:t>
      </w:r>
      <w:r w:rsidRPr="0036456E">
        <w:rPr>
          <w:rFonts w:eastAsia="Times New Roman" w:cs="Times New Roman"/>
          <w:bCs/>
          <w:shd w:val="clear" w:color="auto" w:fill="FFFFFF"/>
        </w:rPr>
        <w:t>που</w:t>
      </w:r>
      <w:r>
        <w:rPr>
          <w:rFonts w:eastAsia="Times New Roman" w:cs="Times New Roman"/>
        </w:rPr>
        <w:t xml:space="preserve"> φέρνετε κρατά ισχυρό τον αλυτρωτισμό των Σκοπίων. Η </w:t>
      </w:r>
      <w:r>
        <w:rPr>
          <w:rFonts w:eastAsia="Times New Roman" w:cs="Times New Roman"/>
        </w:rPr>
        <w:t xml:space="preserve">Παπαρήγα, το ίδιο, λέγοντας </w:t>
      </w:r>
      <w:r>
        <w:rPr>
          <w:rFonts w:eastAsia="Times New Roman" w:cs="Times New Roman"/>
        </w:rPr>
        <w:t xml:space="preserve">για </w:t>
      </w:r>
      <w:r>
        <w:rPr>
          <w:rFonts w:eastAsia="Times New Roman" w:cs="Times New Roman"/>
        </w:rPr>
        <w:t xml:space="preserve">τον Πρωθυπουργό </w:t>
      </w:r>
      <w:r>
        <w:rPr>
          <w:rFonts w:eastAsia="Times New Roman" w:cs="Times New Roman"/>
        </w:rPr>
        <w:t xml:space="preserve">λέγοντας τον </w:t>
      </w:r>
      <w:r>
        <w:rPr>
          <w:rFonts w:eastAsia="Times New Roman" w:cs="Times New Roman"/>
        </w:rPr>
        <w:t xml:space="preserve">ασυνάρτητο </w:t>
      </w:r>
      <w:r w:rsidRPr="0036456E">
        <w:rPr>
          <w:rFonts w:eastAsia="Times New Roman"/>
          <w:bCs/>
        </w:rPr>
        <w:t>και</w:t>
      </w:r>
      <w:r>
        <w:rPr>
          <w:rFonts w:eastAsia="Times New Roman" w:cs="Times New Roman"/>
        </w:rPr>
        <w:t xml:space="preserve"> γελοίο. </w:t>
      </w:r>
      <w:r>
        <w:rPr>
          <w:rFonts w:eastAsia="Times New Roman" w:cs="Times New Roman"/>
        </w:rPr>
        <w:t xml:space="preserve">Άλλά </w:t>
      </w:r>
      <w:r>
        <w:rPr>
          <w:rFonts w:eastAsia="Times New Roman" w:cs="Times New Roman"/>
          <w:bCs/>
          <w:shd w:val="clear" w:color="auto" w:fill="FFFFFF"/>
        </w:rPr>
        <w:t>β</w:t>
      </w:r>
      <w:r>
        <w:rPr>
          <w:rFonts w:eastAsia="Times New Roman" w:cs="Times New Roman"/>
        </w:rPr>
        <w:t xml:space="preserve">έβαια, το καλύτερο </w:t>
      </w:r>
      <w:r>
        <w:rPr>
          <w:rFonts w:eastAsia="Times New Roman" w:cs="Times New Roman"/>
        </w:rPr>
        <w:lastRenderedPageBreak/>
        <w:t xml:space="preserve">από όλα το είπε ο Μίκης Θεοδωράκης στις 4 Φεβρουαρίου παρουσία </w:t>
      </w:r>
      <w:r w:rsidRPr="0036456E">
        <w:rPr>
          <w:rFonts w:eastAsia="Times New Roman" w:cs="Times New Roman"/>
        </w:rPr>
        <w:t xml:space="preserve">εκατομμυρίων </w:t>
      </w:r>
      <w:r>
        <w:rPr>
          <w:rFonts w:eastAsia="Times New Roman" w:cs="Times New Roman"/>
        </w:rPr>
        <w:t xml:space="preserve">Ελλήνων: «Είστε εθνομηδενιστές». </w:t>
      </w:r>
    </w:p>
    <w:p w14:paraId="5EA9165D" w14:textId="77777777" w:rsidR="000F46A4" w:rsidRDefault="00307FE8">
      <w:pPr>
        <w:spacing w:line="600" w:lineRule="auto"/>
        <w:ind w:firstLine="720"/>
        <w:jc w:val="both"/>
        <w:rPr>
          <w:rFonts w:eastAsia="Times New Roman"/>
          <w:bCs/>
        </w:rPr>
      </w:pPr>
      <w:r>
        <w:rPr>
          <w:rFonts w:eastAsia="Times New Roman" w:cs="Times New Roman"/>
        </w:rPr>
        <w:t xml:space="preserve">Προσέξτε, </w:t>
      </w:r>
      <w:r w:rsidRPr="0036456E">
        <w:rPr>
          <w:rFonts w:eastAsia="Times New Roman" w:cs="Times New Roman"/>
        </w:rPr>
        <w:t>λοιπόν</w:t>
      </w:r>
      <w:r>
        <w:rPr>
          <w:rFonts w:eastAsia="Times New Roman" w:cs="Times New Roman"/>
        </w:rPr>
        <w:t xml:space="preserve">, όλοι εμείς </w:t>
      </w:r>
      <w:r w:rsidRPr="0036456E">
        <w:rPr>
          <w:rFonts w:eastAsia="Times New Roman" w:cs="Times New Roman"/>
          <w:bCs/>
          <w:shd w:val="clear" w:color="auto" w:fill="FFFFFF"/>
        </w:rPr>
        <w:t>που</w:t>
      </w:r>
      <w:r>
        <w:rPr>
          <w:rFonts w:eastAsia="Times New Roman" w:cs="Times New Roman"/>
        </w:rPr>
        <w:t xml:space="preserve"> διαφωνούμε μαζί σας </w:t>
      </w:r>
      <w:r>
        <w:rPr>
          <w:rFonts w:eastAsia="Times New Roman"/>
          <w:bCs/>
        </w:rPr>
        <w:t xml:space="preserve">εδώ μέσα </w:t>
      </w:r>
      <w:r w:rsidRPr="0036456E">
        <w:rPr>
          <w:rFonts w:eastAsia="Times New Roman"/>
          <w:bCs/>
        </w:rPr>
        <w:t>και</w:t>
      </w:r>
      <w:r>
        <w:rPr>
          <w:rFonts w:eastAsia="Times New Roman"/>
          <w:bCs/>
        </w:rPr>
        <w:t xml:space="preserve"> όλοι εκείνοι που διαφωνούν μαζί σας εκεί έξω </w:t>
      </w:r>
      <w:r w:rsidRPr="0036456E">
        <w:rPr>
          <w:rFonts w:eastAsia="Times New Roman"/>
          <w:bCs/>
          <w:shd w:val="clear" w:color="auto" w:fill="FFFFFF"/>
        </w:rPr>
        <w:t>δεν</w:t>
      </w:r>
      <w:r>
        <w:rPr>
          <w:rFonts w:eastAsia="Times New Roman"/>
          <w:bCs/>
        </w:rPr>
        <w:t xml:space="preserve"> είμαστε ένα πράγμα, δεν έχουμε την ίδια άποψη, </w:t>
      </w:r>
      <w:r w:rsidRPr="0036456E">
        <w:rPr>
          <w:rFonts w:eastAsia="Times New Roman"/>
          <w:bCs/>
          <w:shd w:val="clear" w:color="auto" w:fill="FFFFFF"/>
        </w:rPr>
        <w:t>δεν</w:t>
      </w:r>
      <w:r>
        <w:rPr>
          <w:rFonts w:eastAsia="Times New Roman"/>
          <w:bCs/>
        </w:rPr>
        <w:t xml:space="preserve"> έχουμε κοινές αφετηρίες </w:t>
      </w:r>
      <w:r w:rsidRPr="0036456E">
        <w:rPr>
          <w:rFonts w:eastAsia="Times New Roman"/>
          <w:bCs/>
        </w:rPr>
        <w:t>και</w:t>
      </w:r>
      <w:r>
        <w:rPr>
          <w:rFonts w:eastAsia="Times New Roman"/>
          <w:bCs/>
        </w:rPr>
        <w:t xml:space="preserve"> σίγουρα </w:t>
      </w:r>
      <w:r w:rsidRPr="0036456E">
        <w:rPr>
          <w:rFonts w:eastAsia="Times New Roman"/>
          <w:bCs/>
          <w:shd w:val="clear" w:color="auto" w:fill="FFFFFF"/>
        </w:rPr>
        <w:t xml:space="preserve">δεν </w:t>
      </w:r>
      <w:r>
        <w:rPr>
          <w:rFonts w:eastAsia="Times New Roman"/>
          <w:bCs/>
        </w:rPr>
        <w:t xml:space="preserve"> πουλάμε πατριωτισμό, </w:t>
      </w:r>
      <w:r w:rsidRPr="0036456E">
        <w:rPr>
          <w:rFonts w:eastAsia="Times New Roman"/>
          <w:bCs/>
        </w:rPr>
        <w:t>όπως</w:t>
      </w:r>
      <w:r>
        <w:rPr>
          <w:rFonts w:eastAsia="Times New Roman"/>
          <w:bCs/>
        </w:rPr>
        <w:t xml:space="preserve"> είπατε. Απλά αγαπάμε την πατρίδα μας. Απλά, συγκινούμασ</w:t>
      </w:r>
      <w:r>
        <w:rPr>
          <w:rFonts w:eastAsia="Times New Roman"/>
          <w:bCs/>
        </w:rPr>
        <w:t xml:space="preserve">τε με τα εθνικά σύμβολα, νιώθουμε τον παλμό του ελληνισμού. </w:t>
      </w:r>
    </w:p>
    <w:p w14:paraId="5EA9165E" w14:textId="77777777" w:rsidR="000F46A4" w:rsidRDefault="00307FE8">
      <w:pPr>
        <w:spacing w:line="600" w:lineRule="auto"/>
        <w:ind w:firstLine="720"/>
        <w:jc w:val="both"/>
        <w:rPr>
          <w:rFonts w:eastAsia="Times New Roman"/>
          <w:bCs/>
        </w:rPr>
      </w:pPr>
      <w:r>
        <w:rPr>
          <w:rFonts w:eastAsia="Times New Roman"/>
          <w:bCs/>
        </w:rPr>
        <w:t>Δ</w:t>
      </w:r>
      <w:r w:rsidRPr="0036456E">
        <w:rPr>
          <w:rFonts w:eastAsia="Times New Roman"/>
          <w:bCs/>
          <w:shd w:val="clear" w:color="auto" w:fill="FFFFFF"/>
        </w:rPr>
        <w:t>εν</w:t>
      </w:r>
      <w:r>
        <w:rPr>
          <w:rFonts w:eastAsia="Times New Roman"/>
          <w:bCs/>
        </w:rPr>
        <w:t xml:space="preserve"> λιποτακτούμε από τις εντολές </w:t>
      </w:r>
      <w:r w:rsidRPr="0036456E">
        <w:rPr>
          <w:rFonts w:eastAsia="Times New Roman"/>
          <w:bCs/>
          <w:shd w:val="clear" w:color="auto" w:fill="FFFFFF"/>
        </w:rPr>
        <w:t>που</w:t>
      </w:r>
      <w:r>
        <w:rPr>
          <w:rFonts w:eastAsia="Times New Roman"/>
          <w:bCs/>
        </w:rPr>
        <w:t xml:space="preserve"> έδωσαν γενιές Ελλήνων </w:t>
      </w:r>
      <w:r>
        <w:rPr>
          <w:rFonts w:eastAsia="Times New Roman"/>
          <w:bCs/>
          <w:shd w:val="clear" w:color="auto" w:fill="FFFFFF"/>
        </w:rPr>
        <w:t>για</w:t>
      </w:r>
      <w:r>
        <w:rPr>
          <w:rFonts w:eastAsia="Times New Roman"/>
          <w:bCs/>
        </w:rPr>
        <w:t xml:space="preserve"> </w:t>
      </w:r>
      <w:r w:rsidRPr="0036456E">
        <w:rPr>
          <w:rFonts w:eastAsia="Times New Roman"/>
          <w:bCs/>
          <w:shd w:val="clear" w:color="auto" w:fill="FFFFFF"/>
        </w:rPr>
        <w:t>μια</w:t>
      </w:r>
      <w:r>
        <w:rPr>
          <w:rFonts w:eastAsia="Times New Roman"/>
          <w:bCs/>
        </w:rPr>
        <w:t xml:space="preserve"> Μακεδονία </w:t>
      </w:r>
      <w:r w:rsidRPr="0036456E">
        <w:rPr>
          <w:rFonts w:eastAsia="Times New Roman"/>
          <w:bCs/>
          <w:shd w:val="clear" w:color="auto" w:fill="FFFFFF"/>
        </w:rPr>
        <w:t>που</w:t>
      </w:r>
      <w:r>
        <w:rPr>
          <w:rFonts w:eastAsia="Times New Roman"/>
          <w:bCs/>
        </w:rPr>
        <w:t xml:space="preserve"> μάτωσε για την ύπαρξη της. Ανήκουμε ασφαλώς στη μεγάλη Ευρώπη, </w:t>
      </w:r>
      <w:r w:rsidRPr="00081813">
        <w:rPr>
          <w:rFonts w:eastAsia="Times New Roman"/>
          <w:bCs/>
        </w:rPr>
        <w:t>αλλά</w:t>
      </w:r>
      <w:r>
        <w:rPr>
          <w:rFonts w:eastAsia="Times New Roman"/>
          <w:bCs/>
        </w:rPr>
        <w:t xml:space="preserve"> είμαστε Έλληνες </w:t>
      </w:r>
      <w:r w:rsidRPr="00081813">
        <w:rPr>
          <w:rFonts w:eastAsia="Times New Roman"/>
          <w:bCs/>
        </w:rPr>
        <w:t>και</w:t>
      </w:r>
      <w:r>
        <w:rPr>
          <w:rFonts w:eastAsia="Times New Roman"/>
          <w:bCs/>
        </w:rPr>
        <w:t xml:space="preserve"> ως Έλληνες υπερήφανα κουβα</w:t>
      </w:r>
      <w:r>
        <w:rPr>
          <w:rFonts w:eastAsia="Times New Roman"/>
          <w:bCs/>
        </w:rPr>
        <w:t xml:space="preserve">λάει ο καθένας μας τη δική του μικρή ή μεγάλη κληρονομιά. Κι όποιος επιμένει σε αυτές τις αρχές </w:t>
      </w:r>
      <w:r w:rsidRPr="00081813">
        <w:rPr>
          <w:rFonts w:eastAsia="Times New Roman"/>
          <w:bCs/>
        </w:rPr>
        <w:t>και</w:t>
      </w:r>
      <w:r>
        <w:rPr>
          <w:rFonts w:eastAsia="Times New Roman"/>
          <w:bCs/>
        </w:rPr>
        <w:t xml:space="preserve"> στέκεται όρθιος </w:t>
      </w:r>
      <w:r w:rsidRPr="00081813">
        <w:rPr>
          <w:rFonts w:eastAsia="Times New Roman"/>
          <w:bCs/>
          <w:shd w:val="clear" w:color="auto" w:fill="FFFFFF"/>
        </w:rPr>
        <w:t xml:space="preserve">δεν </w:t>
      </w:r>
      <w:r w:rsidRPr="00081813">
        <w:rPr>
          <w:rFonts w:eastAsia="Times New Roman"/>
          <w:bCs/>
        </w:rPr>
        <w:t>είναι</w:t>
      </w:r>
      <w:r>
        <w:rPr>
          <w:rFonts w:eastAsia="Times New Roman"/>
          <w:bCs/>
        </w:rPr>
        <w:t xml:space="preserve"> πατριδοκάπηλος ή εθνικιστής. </w:t>
      </w:r>
      <w:r w:rsidRPr="00081813">
        <w:rPr>
          <w:rFonts w:eastAsia="Times New Roman"/>
          <w:bCs/>
        </w:rPr>
        <w:t>Είναι</w:t>
      </w:r>
      <w:r>
        <w:rPr>
          <w:rFonts w:eastAsia="Times New Roman"/>
          <w:bCs/>
        </w:rPr>
        <w:t xml:space="preserve"> πατριώτης </w:t>
      </w:r>
      <w:r w:rsidRPr="00081813">
        <w:rPr>
          <w:rFonts w:eastAsia="Times New Roman"/>
          <w:bCs/>
        </w:rPr>
        <w:t>και</w:t>
      </w:r>
      <w:r>
        <w:rPr>
          <w:rFonts w:eastAsia="Times New Roman"/>
          <w:bCs/>
        </w:rPr>
        <w:t xml:space="preserve"> </w:t>
      </w:r>
      <w:r w:rsidRPr="00081813">
        <w:rPr>
          <w:rFonts w:eastAsia="Times New Roman"/>
          <w:bCs/>
        </w:rPr>
        <w:t>είναι</w:t>
      </w:r>
      <w:r>
        <w:rPr>
          <w:rFonts w:eastAsia="Times New Roman"/>
          <w:bCs/>
        </w:rPr>
        <w:t xml:space="preserve"> απέναντι στους καιροσκόπους εθνομηδενιστές, </w:t>
      </w:r>
      <w:r w:rsidRPr="00081813">
        <w:rPr>
          <w:rFonts w:eastAsia="Times New Roman"/>
          <w:bCs/>
          <w:shd w:val="clear" w:color="auto" w:fill="FFFFFF"/>
        </w:rPr>
        <w:t>που</w:t>
      </w:r>
      <w:r>
        <w:rPr>
          <w:rFonts w:eastAsia="Times New Roman"/>
          <w:bCs/>
        </w:rPr>
        <w:t xml:space="preserve"> παρά τη λαϊκή οργή έχουν κο</w:t>
      </w:r>
      <w:r>
        <w:rPr>
          <w:rFonts w:eastAsia="Times New Roman"/>
          <w:bCs/>
        </w:rPr>
        <w:t xml:space="preserve">λλήσει στην καρέκλα τους. </w:t>
      </w:r>
    </w:p>
    <w:p w14:paraId="5EA9165F" w14:textId="77777777" w:rsidR="000F46A4" w:rsidRDefault="00307FE8">
      <w:pPr>
        <w:spacing w:line="600" w:lineRule="auto"/>
        <w:ind w:firstLine="720"/>
        <w:jc w:val="both"/>
        <w:rPr>
          <w:rFonts w:eastAsia="Times New Roman" w:cs="Times New Roman"/>
        </w:rPr>
      </w:pPr>
      <w:r>
        <w:rPr>
          <w:rFonts w:eastAsia="Times New Roman"/>
          <w:bCs/>
        </w:rPr>
        <w:lastRenderedPageBreak/>
        <w:t xml:space="preserve">Ο κ. Τσίπρας </w:t>
      </w:r>
      <w:r w:rsidRPr="00081813">
        <w:rPr>
          <w:rFonts w:eastAsia="Times New Roman"/>
          <w:bCs/>
          <w:shd w:val="clear" w:color="auto" w:fill="FFFFFF"/>
        </w:rPr>
        <w:t>θα</w:t>
      </w:r>
      <w:r>
        <w:rPr>
          <w:rFonts w:eastAsia="Times New Roman"/>
          <w:bCs/>
        </w:rPr>
        <w:t xml:space="preserve"> πάει αύριο με το στυλό </w:t>
      </w:r>
      <w:r w:rsidRPr="00081813">
        <w:rPr>
          <w:rFonts w:eastAsia="Times New Roman"/>
          <w:bCs/>
          <w:shd w:val="clear" w:color="auto" w:fill="FFFFFF"/>
        </w:rPr>
        <w:t>που</w:t>
      </w:r>
      <w:r>
        <w:rPr>
          <w:rFonts w:eastAsia="Times New Roman"/>
          <w:bCs/>
        </w:rPr>
        <w:t xml:space="preserve"> του δίνει ο κ. Καμμένος, πανηγυρίζοντας κυνικά, </w:t>
      </w:r>
      <w:r w:rsidRPr="00081813">
        <w:rPr>
          <w:rFonts w:eastAsia="Times New Roman"/>
          <w:bCs/>
          <w:shd w:val="clear" w:color="auto" w:fill="FFFFFF"/>
        </w:rPr>
        <w:t>να</w:t>
      </w:r>
      <w:r>
        <w:rPr>
          <w:rFonts w:eastAsia="Times New Roman"/>
          <w:bCs/>
        </w:rPr>
        <w:t xml:space="preserve"> υπογράψει </w:t>
      </w:r>
      <w:r w:rsidRPr="00081813">
        <w:rPr>
          <w:rFonts w:eastAsia="Times New Roman"/>
          <w:bCs/>
          <w:shd w:val="clear" w:color="auto" w:fill="FFFFFF"/>
        </w:rPr>
        <w:t>μια</w:t>
      </w:r>
      <w:r>
        <w:rPr>
          <w:rFonts w:eastAsia="Times New Roman"/>
          <w:bCs/>
        </w:rPr>
        <w:t xml:space="preserve"> συμφωνία ντροπιαστική. Ο κόσμος το </w:t>
      </w:r>
      <w:r w:rsidRPr="00081813">
        <w:rPr>
          <w:rFonts w:eastAsia="Times New Roman"/>
          <w:bCs/>
        </w:rPr>
        <w:t>έχει</w:t>
      </w:r>
      <w:r>
        <w:rPr>
          <w:rFonts w:eastAsia="Times New Roman"/>
          <w:bCs/>
        </w:rPr>
        <w:t xml:space="preserve"> καταλάβει, σας </w:t>
      </w:r>
      <w:r w:rsidRPr="00081813">
        <w:rPr>
          <w:rFonts w:eastAsia="Times New Roman"/>
          <w:bCs/>
        </w:rPr>
        <w:t>έχει</w:t>
      </w:r>
      <w:r>
        <w:rPr>
          <w:rFonts w:eastAsia="Times New Roman"/>
          <w:bCs/>
        </w:rPr>
        <w:t xml:space="preserve"> καταλάβει. Ετοιμαστείτε να λογοδοτήσετε για αυτό. </w:t>
      </w:r>
    </w:p>
    <w:p w14:paraId="5EA91660" w14:textId="77777777" w:rsidR="000F46A4" w:rsidRDefault="00307FE8">
      <w:pPr>
        <w:spacing w:line="600" w:lineRule="auto"/>
        <w:ind w:firstLine="720"/>
        <w:jc w:val="both"/>
        <w:rPr>
          <w:rFonts w:eastAsia="Times New Roman"/>
          <w:bCs/>
        </w:rPr>
      </w:pPr>
      <w:r w:rsidRPr="00081813">
        <w:rPr>
          <w:rFonts w:eastAsia="Times New Roman"/>
          <w:bCs/>
          <w:shd w:val="clear" w:color="auto" w:fill="FFFFFF"/>
        </w:rPr>
        <w:t xml:space="preserve">Ευχαριστώ </w:t>
      </w:r>
      <w:r w:rsidRPr="00081813">
        <w:rPr>
          <w:rFonts w:eastAsia="Times New Roman"/>
          <w:bCs/>
          <w:shd w:val="clear" w:color="auto" w:fill="FFFFFF"/>
        </w:rPr>
        <w:t>πολύ</w:t>
      </w:r>
      <w:r>
        <w:rPr>
          <w:rFonts w:eastAsia="Times New Roman"/>
          <w:bCs/>
        </w:rPr>
        <w:t xml:space="preserve">. </w:t>
      </w:r>
    </w:p>
    <w:p w14:paraId="5EA91661" w14:textId="77777777" w:rsidR="000F46A4" w:rsidRDefault="00307FE8">
      <w:pPr>
        <w:spacing w:line="600" w:lineRule="auto"/>
        <w:ind w:firstLine="720"/>
        <w:jc w:val="both"/>
        <w:rPr>
          <w:rFonts w:eastAsia="Times New Roman"/>
          <w:bCs/>
        </w:rPr>
      </w:pPr>
      <w:r>
        <w:rPr>
          <w:rFonts w:eastAsia="Times New Roman"/>
          <w:bCs/>
        </w:rPr>
        <w:t xml:space="preserve">(Όρθιοι οι Βουλευτές της </w:t>
      </w:r>
      <w:r w:rsidRPr="00081813">
        <w:rPr>
          <w:rFonts w:eastAsia="Times New Roman"/>
          <w:bCs/>
        </w:rPr>
        <w:t xml:space="preserve">Νέας Δημοκρατίας </w:t>
      </w:r>
      <w:r>
        <w:rPr>
          <w:rFonts w:eastAsia="Times New Roman"/>
          <w:bCs/>
        </w:rPr>
        <w:t xml:space="preserve">χειροκροτούν ζωηρά </w:t>
      </w:r>
      <w:r w:rsidRPr="00081813">
        <w:rPr>
          <w:rFonts w:eastAsia="Times New Roman"/>
          <w:bCs/>
        </w:rPr>
        <w:t>και</w:t>
      </w:r>
      <w:r>
        <w:rPr>
          <w:rFonts w:eastAsia="Times New Roman"/>
          <w:bCs/>
        </w:rPr>
        <w:t xml:space="preserve"> παρατεταμένα)</w:t>
      </w:r>
    </w:p>
    <w:p w14:paraId="5EA91662" w14:textId="77777777" w:rsidR="000F46A4" w:rsidRDefault="00307FE8">
      <w:pPr>
        <w:spacing w:line="600" w:lineRule="auto"/>
        <w:ind w:firstLine="720"/>
        <w:jc w:val="both"/>
        <w:rPr>
          <w:rFonts w:eastAsia="Times New Roman"/>
          <w:bCs/>
        </w:rPr>
      </w:pPr>
      <w:r w:rsidRPr="00081813">
        <w:rPr>
          <w:rFonts w:eastAsia="Times New Roman"/>
          <w:b/>
          <w:bCs/>
        </w:rPr>
        <w:t>ΠΡΟΕΔΡΟΣ (</w:t>
      </w:r>
      <w:r>
        <w:rPr>
          <w:rFonts w:eastAsia="Times New Roman"/>
          <w:b/>
          <w:bCs/>
        </w:rPr>
        <w:t>Νικόλαος Βούτσης</w:t>
      </w:r>
      <w:r w:rsidRPr="00081813">
        <w:rPr>
          <w:rFonts w:eastAsia="Times New Roman"/>
          <w:b/>
          <w:bCs/>
        </w:rPr>
        <w:t>):</w:t>
      </w:r>
      <w:r w:rsidRPr="00081813">
        <w:rPr>
          <w:rFonts w:eastAsia="Times New Roman"/>
          <w:bCs/>
        </w:rPr>
        <w:t xml:space="preserve"> Ευχαριστώ</w:t>
      </w:r>
      <w:r>
        <w:rPr>
          <w:rFonts w:eastAsia="Times New Roman"/>
          <w:bCs/>
        </w:rPr>
        <w:t xml:space="preserve">. Τον λόγο </w:t>
      </w:r>
      <w:r w:rsidRPr="00081813">
        <w:rPr>
          <w:rFonts w:eastAsia="Times New Roman"/>
          <w:bCs/>
        </w:rPr>
        <w:t>έχει</w:t>
      </w:r>
      <w:r>
        <w:rPr>
          <w:rFonts w:eastAsia="Times New Roman"/>
          <w:bCs/>
        </w:rPr>
        <w:t xml:space="preserve"> ο Υπουργός κ. Τζανακόπ</w:t>
      </w:r>
      <w:r>
        <w:rPr>
          <w:rFonts w:eastAsia="Times New Roman"/>
          <w:bCs/>
        </w:rPr>
        <w:t>ου</w:t>
      </w:r>
      <w:r>
        <w:rPr>
          <w:rFonts w:eastAsia="Times New Roman"/>
          <w:bCs/>
        </w:rPr>
        <w:t>λος.</w:t>
      </w:r>
    </w:p>
    <w:p w14:paraId="5EA91663" w14:textId="77777777" w:rsidR="000F46A4" w:rsidRDefault="00307FE8">
      <w:pPr>
        <w:spacing w:line="600" w:lineRule="auto"/>
        <w:ind w:firstLine="720"/>
        <w:jc w:val="both"/>
        <w:rPr>
          <w:rFonts w:eastAsia="Times New Roman"/>
          <w:bCs/>
        </w:rPr>
      </w:pPr>
      <w:r w:rsidRPr="00E4270C">
        <w:rPr>
          <w:rFonts w:eastAsia="Times New Roman"/>
          <w:b/>
          <w:bCs/>
        </w:rPr>
        <w:t xml:space="preserve">ΔΗΜΗΤΡΙΟΣ ΤΖΑΝΑΚΟΠΟΥΛΟΣ (Υπουργός Επικρατείας): </w:t>
      </w:r>
      <w:r w:rsidRPr="00081813">
        <w:rPr>
          <w:rFonts w:eastAsia="Times New Roman"/>
          <w:bCs/>
        </w:rPr>
        <w:t xml:space="preserve">Ευχαριστώ, κύριε Πρόεδρε. </w:t>
      </w:r>
      <w:r>
        <w:rPr>
          <w:rFonts w:eastAsia="Times New Roman"/>
          <w:bCs/>
        </w:rPr>
        <w:t xml:space="preserve"> </w:t>
      </w:r>
    </w:p>
    <w:p w14:paraId="5EA91664" w14:textId="77777777" w:rsidR="000F46A4" w:rsidRDefault="00307FE8">
      <w:pPr>
        <w:spacing w:line="600" w:lineRule="auto"/>
        <w:ind w:firstLine="720"/>
        <w:jc w:val="both"/>
        <w:rPr>
          <w:rFonts w:eastAsia="Times New Roman"/>
          <w:bCs/>
        </w:rPr>
      </w:pPr>
      <w:r w:rsidRPr="00081813">
        <w:rPr>
          <w:rFonts w:eastAsia="Times New Roman"/>
          <w:bCs/>
        </w:rPr>
        <w:t xml:space="preserve">Κυρίες και </w:t>
      </w:r>
      <w:r w:rsidRPr="00081813">
        <w:rPr>
          <w:rFonts w:eastAsia="Times New Roman"/>
          <w:bCs/>
        </w:rPr>
        <w:t>κύριοι Βουλευτές</w:t>
      </w:r>
      <w:r>
        <w:rPr>
          <w:rFonts w:eastAsia="Times New Roman"/>
          <w:bCs/>
        </w:rPr>
        <w:t xml:space="preserve">, άκουσα με προσοχή την ομίλα του κ. Σαμαρά. Μου έκανε πολύ μεγάλη εντύπωση το ύφος του. Ήταν ένα ύφος απολογίας, </w:t>
      </w:r>
      <w:r w:rsidRPr="00081813">
        <w:rPr>
          <w:rFonts w:eastAsia="Times New Roman"/>
          <w:bCs/>
          <w:shd w:val="clear" w:color="auto" w:fill="FFFFFF"/>
        </w:rPr>
        <w:t>μια</w:t>
      </w:r>
      <w:r>
        <w:rPr>
          <w:rFonts w:eastAsia="Times New Roman"/>
          <w:bCs/>
        </w:rPr>
        <w:t xml:space="preserve"> ιστορική αναδρομή, πιθανόν </w:t>
      </w:r>
      <w:r w:rsidRPr="00081813">
        <w:rPr>
          <w:rFonts w:eastAsia="Times New Roman"/>
          <w:bCs/>
        </w:rPr>
        <w:t>για να</w:t>
      </w:r>
      <w:r>
        <w:rPr>
          <w:rFonts w:eastAsia="Times New Roman"/>
          <w:bCs/>
        </w:rPr>
        <w:t xml:space="preserve"> προσπαθήσει </w:t>
      </w:r>
      <w:r w:rsidRPr="00081813">
        <w:rPr>
          <w:rFonts w:eastAsia="Times New Roman"/>
          <w:bCs/>
          <w:shd w:val="clear" w:color="auto" w:fill="FFFFFF"/>
        </w:rPr>
        <w:t>να</w:t>
      </w:r>
      <w:r>
        <w:rPr>
          <w:rFonts w:eastAsia="Times New Roman"/>
          <w:bCs/>
        </w:rPr>
        <w:t xml:space="preserve"> ζητήσει </w:t>
      </w:r>
      <w:r w:rsidRPr="00081813">
        <w:rPr>
          <w:rFonts w:eastAsia="Times New Roman"/>
          <w:bCs/>
          <w:shd w:val="clear" w:color="auto" w:fill="FFFFFF"/>
        </w:rPr>
        <w:t>μια</w:t>
      </w:r>
      <w:r>
        <w:rPr>
          <w:rFonts w:eastAsia="Times New Roman"/>
          <w:bCs/>
        </w:rPr>
        <w:t xml:space="preserve"> άκομψη συγγνώμη στην κ</w:t>
      </w:r>
      <w:r>
        <w:rPr>
          <w:rFonts w:eastAsia="Times New Roman"/>
          <w:bCs/>
        </w:rPr>
        <w:t>.</w:t>
      </w:r>
      <w:r>
        <w:rPr>
          <w:rFonts w:eastAsia="Times New Roman"/>
          <w:bCs/>
        </w:rPr>
        <w:t xml:space="preserve"> Μπακογιάννη </w:t>
      </w:r>
      <w:r w:rsidRPr="00081813">
        <w:rPr>
          <w:rFonts w:eastAsia="Times New Roman"/>
          <w:bCs/>
        </w:rPr>
        <w:t>και</w:t>
      </w:r>
      <w:r>
        <w:rPr>
          <w:rFonts w:eastAsia="Times New Roman"/>
          <w:bCs/>
        </w:rPr>
        <w:t xml:space="preserve"> στον κ. Μητσοτάκη για</w:t>
      </w:r>
      <w:r>
        <w:rPr>
          <w:rFonts w:eastAsia="Times New Roman"/>
          <w:bCs/>
        </w:rPr>
        <w:t xml:space="preserve"> το γεγονός </w:t>
      </w:r>
      <w:r w:rsidRPr="00081813">
        <w:rPr>
          <w:rFonts w:eastAsia="Times New Roman"/>
          <w:bCs/>
          <w:shd w:val="clear" w:color="auto" w:fill="FFFFFF"/>
        </w:rPr>
        <w:t>ότι</w:t>
      </w:r>
      <w:r>
        <w:rPr>
          <w:rFonts w:eastAsia="Times New Roman"/>
          <w:bCs/>
        </w:rPr>
        <w:t xml:space="preserve"> το 1993 έριξε την </w:t>
      </w:r>
      <w:r w:rsidRPr="00081813">
        <w:rPr>
          <w:rFonts w:eastAsia="Times New Roman"/>
          <w:bCs/>
        </w:rPr>
        <w:t>Κυβέρνηση</w:t>
      </w:r>
      <w:r>
        <w:rPr>
          <w:rFonts w:eastAsia="Times New Roman"/>
          <w:bCs/>
        </w:rPr>
        <w:t xml:space="preserve"> του πατέρα τους. </w:t>
      </w:r>
    </w:p>
    <w:p w14:paraId="5EA91665" w14:textId="77777777" w:rsidR="000F46A4" w:rsidRDefault="00307FE8">
      <w:pPr>
        <w:spacing w:line="600" w:lineRule="auto"/>
        <w:ind w:firstLine="720"/>
        <w:jc w:val="both"/>
        <w:rPr>
          <w:rFonts w:eastAsia="Times New Roman"/>
          <w:bCs/>
        </w:rPr>
      </w:pPr>
      <w:r w:rsidRPr="00081813">
        <w:rPr>
          <w:rFonts w:eastAsia="Times New Roman"/>
          <w:bCs/>
          <w:shd w:val="clear" w:color="auto" w:fill="FFFFFF"/>
        </w:rPr>
        <w:lastRenderedPageBreak/>
        <w:t>Νομίζω</w:t>
      </w:r>
      <w:r>
        <w:rPr>
          <w:rFonts w:eastAsia="Times New Roman"/>
          <w:bCs/>
        </w:rPr>
        <w:t xml:space="preserve"> </w:t>
      </w:r>
      <w:r w:rsidRPr="00081813">
        <w:rPr>
          <w:rFonts w:eastAsia="Times New Roman"/>
          <w:bCs/>
          <w:shd w:val="clear" w:color="auto" w:fill="FFFFFF"/>
        </w:rPr>
        <w:t>ότι</w:t>
      </w:r>
      <w:r>
        <w:rPr>
          <w:rFonts w:eastAsia="Times New Roman"/>
          <w:bCs/>
        </w:rPr>
        <w:t xml:space="preserve"> έκανε </w:t>
      </w:r>
      <w:r w:rsidRPr="00081813">
        <w:rPr>
          <w:rFonts w:eastAsia="Times New Roman"/>
          <w:bCs/>
          <w:shd w:val="clear" w:color="auto" w:fill="FFFFFF"/>
        </w:rPr>
        <w:t>μια</w:t>
      </w:r>
      <w:r>
        <w:rPr>
          <w:rFonts w:eastAsia="Times New Roman"/>
          <w:bCs/>
        </w:rPr>
        <w:t xml:space="preserve"> απολογητική αποτίμηση ο κ. Σαμαράς </w:t>
      </w:r>
      <w:r w:rsidRPr="00081813">
        <w:rPr>
          <w:rFonts w:eastAsia="Times New Roman"/>
          <w:bCs/>
        </w:rPr>
        <w:t>και</w:t>
      </w:r>
      <w:r>
        <w:rPr>
          <w:rFonts w:eastAsia="Times New Roman"/>
          <w:bCs/>
        </w:rPr>
        <w:t xml:space="preserve"> αποφάσισε για τον εαυτό του </w:t>
      </w:r>
      <w:r w:rsidRPr="00081813">
        <w:rPr>
          <w:rFonts w:eastAsia="Times New Roman"/>
          <w:bCs/>
          <w:shd w:val="clear" w:color="auto" w:fill="FFFFFF"/>
        </w:rPr>
        <w:t>ότι</w:t>
      </w:r>
      <w:r>
        <w:rPr>
          <w:rFonts w:eastAsia="Times New Roman"/>
          <w:bCs/>
        </w:rPr>
        <w:t xml:space="preserve"> τα πήγε καλά στη </w:t>
      </w:r>
      <w:r w:rsidRPr="00081813">
        <w:rPr>
          <w:rFonts w:eastAsia="Times New Roman"/>
          <w:bCs/>
          <w:shd w:val="clear" w:color="auto" w:fill="FFFFFF"/>
        </w:rPr>
        <w:t>διαπραγμάτευση</w:t>
      </w:r>
      <w:r>
        <w:rPr>
          <w:rFonts w:eastAsia="Times New Roman"/>
          <w:bCs/>
        </w:rPr>
        <w:t xml:space="preserve"> για το θέμα του ονόματος την περίοδο 1991</w:t>
      </w:r>
      <w:r>
        <w:rPr>
          <w:rFonts w:eastAsia="Times New Roman"/>
          <w:bCs/>
        </w:rPr>
        <w:t xml:space="preserve"> </w:t>
      </w:r>
      <w:r>
        <w:rPr>
          <w:rFonts w:eastAsia="Times New Roman"/>
          <w:bCs/>
        </w:rPr>
        <w:t>-</w:t>
      </w:r>
      <w:r>
        <w:rPr>
          <w:rFonts w:eastAsia="Times New Roman"/>
          <w:bCs/>
        </w:rPr>
        <w:t xml:space="preserve"> </w:t>
      </w:r>
      <w:r>
        <w:rPr>
          <w:rFonts w:eastAsia="Times New Roman"/>
          <w:bCs/>
        </w:rPr>
        <w:t xml:space="preserve">1992. </w:t>
      </w:r>
      <w:r w:rsidRPr="00081813">
        <w:rPr>
          <w:rFonts w:eastAsia="Times New Roman"/>
          <w:bCs/>
        </w:rPr>
        <w:t>Υπάρχει</w:t>
      </w:r>
      <w:r>
        <w:rPr>
          <w:rFonts w:eastAsia="Times New Roman"/>
          <w:bCs/>
        </w:rPr>
        <w:t xml:space="preserve">, </w:t>
      </w:r>
      <w:r w:rsidRPr="00081813">
        <w:rPr>
          <w:rFonts w:eastAsia="Times New Roman"/>
          <w:bCs/>
          <w:shd w:val="clear" w:color="auto" w:fill="FFFFFF"/>
        </w:rPr>
        <w:t>όμως</w:t>
      </w:r>
      <w:r>
        <w:rPr>
          <w:rFonts w:eastAsia="Times New Roman"/>
          <w:bCs/>
          <w:shd w:val="clear" w:color="auto" w:fill="FFFFFF"/>
        </w:rPr>
        <w:t>,</w:t>
      </w:r>
      <w:r>
        <w:rPr>
          <w:rFonts w:eastAsia="Times New Roman"/>
          <w:bCs/>
        </w:rPr>
        <w:t xml:space="preserve"> </w:t>
      </w:r>
      <w:r w:rsidRPr="00081813">
        <w:rPr>
          <w:rFonts w:eastAsia="Times New Roman"/>
          <w:bCs/>
        </w:rPr>
        <w:t>και</w:t>
      </w:r>
      <w:r>
        <w:rPr>
          <w:rFonts w:eastAsia="Times New Roman"/>
          <w:bCs/>
        </w:rPr>
        <w:t xml:space="preserve"> </w:t>
      </w:r>
      <w:r w:rsidRPr="00081813">
        <w:rPr>
          <w:rFonts w:eastAsia="Times New Roman"/>
          <w:bCs/>
          <w:shd w:val="clear" w:color="auto" w:fill="FFFFFF"/>
        </w:rPr>
        <w:t>μια</w:t>
      </w:r>
      <w:r>
        <w:rPr>
          <w:rFonts w:eastAsia="Times New Roman"/>
          <w:bCs/>
        </w:rPr>
        <w:t xml:space="preserve"> άλλη ιστορική αποτίμηση για τις αποδόσεις του κ. Σαμαρά εκείνη την περίοδο, </w:t>
      </w:r>
      <w:r w:rsidRPr="00E4270C">
        <w:rPr>
          <w:rFonts w:eastAsia="Times New Roman"/>
          <w:bCs/>
          <w:shd w:val="clear" w:color="auto" w:fill="FFFFFF"/>
        </w:rPr>
        <w:t>που</w:t>
      </w:r>
      <w:r>
        <w:rPr>
          <w:rFonts w:eastAsia="Times New Roman"/>
          <w:bCs/>
        </w:rPr>
        <w:t xml:space="preserve"> έ</w:t>
      </w:r>
      <w:r w:rsidRPr="00081813">
        <w:rPr>
          <w:rFonts w:eastAsia="Times New Roman"/>
          <w:bCs/>
        </w:rPr>
        <w:t>χει</w:t>
      </w:r>
      <w:r>
        <w:rPr>
          <w:rFonts w:eastAsia="Times New Roman"/>
          <w:bCs/>
        </w:rPr>
        <w:t xml:space="preserve"> έρθει από τον ίδιο τον Κωνσταντίνο Μητσοτάκη. </w:t>
      </w:r>
    </w:p>
    <w:p w14:paraId="5EA91666" w14:textId="77777777" w:rsidR="000F46A4" w:rsidRDefault="00307FE8">
      <w:pPr>
        <w:spacing w:line="600" w:lineRule="auto"/>
        <w:ind w:firstLine="720"/>
        <w:jc w:val="both"/>
        <w:rPr>
          <w:rFonts w:eastAsia="Times New Roman"/>
          <w:bCs/>
        </w:rPr>
      </w:pPr>
      <w:r>
        <w:rPr>
          <w:rFonts w:eastAsia="Times New Roman"/>
          <w:bCs/>
        </w:rPr>
        <w:t xml:space="preserve">Πριν από τέσσερα περίπου χρόνια σε </w:t>
      </w:r>
      <w:r w:rsidRPr="00081813">
        <w:rPr>
          <w:rFonts w:eastAsia="Times New Roman"/>
          <w:bCs/>
          <w:shd w:val="clear" w:color="auto" w:fill="FFFFFF"/>
        </w:rPr>
        <w:t>μια</w:t>
      </w:r>
      <w:r>
        <w:rPr>
          <w:rFonts w:eastAsia="Times New Roman"/>
          <w:bCs/>
        </w:rPr>
        <w:t xml:space="preserve"> συνέντευξή του στην </w:t>
      </w:r>
      <w:r>
        <w:rPr>
          <w:rFonts w:eastAsia="Times New Roman"/>
          <w:bCs/>
        </w:rPr>
        <w:t>«</w:t>
      </w:r>
      <w:r>
        <w:rPr>
          <w:rFonts w:eastAsia="Times New Roman"/>
          <w:bCs/>
        </w:rPr>
        <w:t>ΚΑΘΗΜΕΡΙΝΗ</w:t>
      </w:r>
      <w:r>
        <w:rPr>
          <w:rFonts w:eastAsia="Times New Roman"/>
          <w:bCs/>
        </w:rPr>
        <w:t>»</w:t>
      </w:r>
      <w:r>
        <w:rPr>
          <w:rFonts w:eastAsia="Times New Roman"/>
          <w:bCs/>
        </w:rPr>
        <w:t xml:space="preserve"> ο κ. Μητσοτάκης είπε για τον κ. Σαμαρά, </w:t>
      </w:r>
      <w:r w:rsidRPr="00081813">
        <w:rPr>
          <w:rFonts w:eastAsia="Times New Roman"/>
          <w:bCs/>
        </w:rPr>
        <w:t>ο οποίος</w:t>
      </w:r>
      <w:r>
        <w:rPr>
          <w:rFonts w:eastAsia="Times New Roman"/>
          <w:bCs/>
        </w:rPr>
        <w:t xml:space="preserve"> πριν από λίγο μας δήλωσε </w:t>
      </w:r>
      <w:r w:rsidRPr="00081813">
        <w:rPr>
          <w:rFonts w:eastAsia="Times New Roman"/>
          <w:bCs/>
          <w:shd w:val="clear" w:color="auto" w:fill="FFFFFF"/>
        </w:rPr>
        <w:t>ότι</w:t>
      </w:r>
      <w:r>
        <w:rPr>
          <w:rFonts w:eastAsia="Times New Roman"/>
          <w:bCs/>
        </w:rPr>
        <w:t xml:space="preserve"> τα πήγε πολύ καλά στη </w:t>
      </w:r>
      <w:r w:rsidRPr="00081813">
        <w:rPr>
          <w:rFonts w:eastAsia="Times New Roman"/>
          <w:bCs/>
          <w:shd w:val="clear" w:color="auto" w:fill="FFFFFF"/>
        </w:rPr>
        <w:t>διαπραγμάτευση</w:t>
      </w:r>
      <w:r>
        <w:rPr>
          <w:rFonts w:eastAsia="Times New Roman"/>
          <w:bCs/>
          <w:shd w:val="clear" w:color="auto" w:fill="FFFFFF"/>
        </w:rPr>
        <w:t>,</w:t>
      </w:r>
      <w:r>
        <w:rPr>
          <w:rFonts w:eastAsia="Times New Roman"/>
          <w:bCs/>
        </w:rPr>
        <w:t xml:space="preserve"> </w:t>
      </w:r>
      <w:r w:rsidRPr="00081813">
        <w:rPr>
          <w:rFonts w:eastAsia="Times New Roman"/>
          <w:bCs/>
          <w:shd w:val="clear" w:color="auto" w:fill="FFFFFF"/>
        </w:rPr>
        <w:t>ότι</w:t>
      </w:r>
      <w:r>
        <w:rPr>
          <w:rFonts w:eastAsia="Times New Roman"/>
          <w:bCs/>
        </w:rPr>
        <w:t xml:space="preserve"> «Ο κ. Σαμαράς τα </w:t>
      </w:r>
      <w:r>
        <w:rPr>
          <w:rFonts w:eastAsia="Times New Roman"/>
          <w:bCs/>
        </w:rPr>
        <w:t>έ</w:t>
      </w:r>
      <w:r>
        <w:rPr>
          <w:rFonts w:eastAsia="Times New Roman"/>
          <w:bCs/>
        </w:rPr>
        <w:t xml:space="preserve">καμε μούσκεμα». Αυτή ήταν η ιστορική αποτίμηση του Κωνσταντίνου Μητσοτάκη για τον κ. Σαμαρά, </w:t>
      </w:r>
      <w:r w:rsidRPr="00081813">
        <w:rPr>
          <w:rFonts w:eastAsia="Times New Roman"/>
          <w:bCs/>
          <w:shd w:val="clear" w:color="auto" w:fill="FFFFFF"/>
        </w:rPr>
        <w:t>που</w:t>
      </w:r>
      <w:r>
        <w:rPr>
          <w:rFonts w:eastAsia="Times New Roman"/>
          <w:bCs/>
        </w:rPr>
        <w:t xml:space="preserve"> χειροκροτούσατε όλοι μαζί πριν από λίγη ώρα εδώ. </w:t>
      </w:r>
    </w:p>
    <w:p w14:paraId="5EA91667" w14:textId="77777777" w:rsidR="000F46A4" w:rsidRDefault="00307FE8">
      <w:pPr>
        <w:spacing w:line="600" w:lineRule="auto"/>
        <w:ind w:firstLine="720"/>
        <w:jc w:val="both"/>
        <w:rPr>
          <w:rFonts w:eastAsia="Times New Roman"/>
          <w:bCs/>
          <w:shd w:val="clear" w:color="auto" w:fill="FFFFFF"/>
        </w:rPr>
      </w:pPr>
      <w:r>
        <w:rPr>
          <w:rFonts w:eastAsia="Times New Roman"/>
          <w:bCs/>
        </w:rPr>
        <w:t>Ο κ. Σαμαράς, με το</w:t>
      </w:r>
      <w:r>
        <w:rPr>
          <w:rFonts w:eastAsia="Times New Roman"/>
          <w:bCs/>
        </w:rPr>
        <w:t xml:space="preserve">ν τρόπο με τον οποίο χειρίστηκε την όλη </w:t>
      </w:r>
      <w:r w:rsidRPr="00081813">
        <w:rPr>
          <w:rFonts w:eastAsia="Times New Roman"/>
          <w:bCs/>
        </w:rPr>
        <w:t>διαδικασία</w:t>
      </w:r>
      <w:r>
        <w:rPr>
          <w:rFonts w:eastAsia="Times New Roman"/>
          <w:bCs/>
        </w:rPr>
        <w:t xml:space="preserve"> της </w:t>
      </w:r>
      <w:r w:rsidRPr="00081813">
        <w:rPr>
          <w:rFonts w:eastAsia="Times New Roman"/>
          <w:bCs/>
          <w:shd w:val="clear" w:color="auto" w:fill="FFFFFF"/>
        </w:rPr>
        <w:t>διαπραγμάτευση</w:t>
      </w:r>
      <w:r>
        <w:rPr>
          <w:rFonts w:eastAsia="Times New Roman"/>
          <w:bCs/>
        </w:rPr>
        <w:t xml:space="preserve">ς τότε, αποσταθεροποίησε πλήρως τις σχέσεις μας με τη γειτονική χώρα. Κόντεψε </w:t>
      </w:r>
      <w:r w:rsidRPr="00081813">
        <w:rPr>
          <w:rFonts w:eastAsia="Times New Roman"/>
          <w:bCs/>
          <w:shd w:val="clear" w:color="auto" w:fill="FFFFFF"/>
        </w:rPr>
        <w:t>να</w:t>
      </w:r>
      <w:r>
        <w:rPr>
          <w:rFonts w:eastAsia="Times New Roman"/>
          <w:bCs/>
        </w:rPr>
        <w:t xml:space="preserve"> αποσταθεροποιήσει το σύνολο των Βαλκανίων </w:t>
      </w:r>
      <w:r w:rsidRPr="00081813">
        <w:rPr>
          <w:rFonts w:eastAsia="Times New Roman"/>
          <w:bCs/>
        </w:rPr>
        <w:t>και</w:t>
      </w:r>
      <w:r>
        <w:rPr>
          <w:rFonts w:eastAsia="Times New Roman"/>
          <w:bCs/>
        </w:rPr>
        <w:t xml:space="preserve"> τώρα </w:t>
      </w:r>
      <w:r w:rsidRPr="00081813">
        <w:rPr>
          <w:rFonts w:eastAsia="Times New Roman"/>
          <w:bCs/>
          <w:shd w:val="clear" w:color="auto" w:fill="FFFFFF"/>
        </w:rPr>
        <w:t>νομίζ</w:t>
      </w:r>
      <w:r>
        <w:rPr>
          <w:rFonts w:eastAsia="Times New Roman"/>
          <w:bCs/>
          <w:shd w:val="clear" w:color="auto" w:fill="FFFFFF"/>
        </w:rPr>
        <w:t xml:space="preserve">ει </w:t>
      </w:r>
      <w:r w:rsidRPr="00081813">
        <w:rPr>
          <w:rFonts w:eastAsia="Times New Roman"/>
          <w:bCs/>
          <w:shd w:val="clear" w:color="auto" w:fill="FFFFFF"/>
        </w:rPr>
        <w:t>ότι</w:t>
      </w:r>
      <w:r>
        <w:rPr>
          <w:rFonts w:eastAsia="Times New Roman"/>
          <w:bCs/>
          <w:shd w:val="clear" w:color="auto" w:fill="FFFFFF"/>
        </w:rPr>
        <w:t xml:space="preserve"> </w:t>
      </w:r>
      <w:r w:rsidRPr="00081813">
        <w:rPr>
          <w:rFonts w:eastAsia="Times New Roman"/>
          <w:bCs/>
          <w:shd w:val="clear" w:color="auto" w:fill="FFFFFF"/>
        </w:rPr>
        <w:t>θα</w:t>
      </w:r>
      <w:r>
        <w:rPr>
          <w:rFonts w:eastAsia="Times New Roman"/>
          <w:bCs/>
          <w:shd w:val="clear" w:color="auto" w:fill="FFFFFF"/>
        </w:rPr>
        <w:t xml:space="preserve"> βάλει κινδυνολογικά </w:t>
      </w:r>
      <w:r w:rsidRPr="00081813">
        <w:rPr>
          <w:rFonts w:eastAsia="Times New Roman"/>
          <w:bCs/>
          <w:shd w:val="clear" w:color="auto" w:fill="FFFFFF"/>
        </w:rPr>
        <w:t>και</w:t>
      </w:r>
      <w:r>
        <w:rPr>
          <w:rFonts w:eastAsia="Times New Roman"/>
          <w:bCs/>
          <w:shd w:val="clear" w:color="auto" w:fill="FFFFFF"/>
        </w:rPr>
        <w:t xml:space="preserve"> εκβιαστικά βέτο </w:t>
      </w:r>
      <w:r>
        <w:rPr>
          <w:rFonts w:eastAsia="Times New Roman"/>
          <w:bCs/>
          <w:shd w:val="clear" w:color="auto" w:fill="FFFFFF"/>
        </w:rPr>
        <w:t xml:space="preserve">στην προσπάθεια </w:t>
      </w:r>
      <w:r>
        <w:rPr>
          <w:rFonts w:eastAsia="Times New Roman"/>
          <w:bCs/>
          <w:shd w:val="clear" w:color="auto" w:fill="FFFFFF"/>
        </w:rPr>
        <w:lastRenderedPageBreak/>
        <w:t xml:space="preserve">της ελληνικής </w:t>
      </w:r>
      <w:r w:rsidRPr="00081813">
        <w:rPr>
          <w:rFonts w:eastAsia="Times New Roman"/>
          <w:bCs/>
          <w:shd w:val="clear" w:color="auto" w:fill="FFFFFF"/>
        </w:rPr>
        <w:t>Κυβέρνηση</w:t>
      </w:r>
      <w:r>
        <w:rPr>
          <w:rFonts w:eastAsia="Times New Roman"/>
          <w:bCs/>
          <w:shd w:val="clear" w:color="auto" w:fill="FFFFFF"/>
        </w:rPr>
        <w:t xml:space="preserve">ς </w:t>
      </w:r>
      <w:r w:rsidRPr="00081813">
        <w:rPr>
          <w:rFonts w:eastAsia="Times New Roman"/>
          <w:bCs/>
          <w:shd w:val="clear" w:color="auto" w:fill="FFFFFF"/>
        </w:rPr>
        <w:t>να</w:t>
      </w:r>
      <w:r>
        <w:rPr>
          <w:rFonts w:eastAsia="Times New Roman"/>
          <w:bCs/>
          <w:shd w:val="clear" w:color="auto" w:fill="FFFFFF"/>
        </w:rPr>
        <w:t xml:space="preserve"> επιλύσει αυτή τη διένεξη, </w:t>
      </w:r>
      <w:r w:rsidRPr="00081813">
        <w:rPr>
          <w:rFonts w:eastAsia="Times New Roman"/>
          <w:bCs/>
          <w:shd w:val="clear" w:color="auto" w:fill="FFFFFF"/>
        </w:rPr>
        <w:t>η οποία</w:t>
      </w:r>
      <w:r>
        <w:rPr>
          <w:rFonts w:eastAsia="Times New Roman"/>
          <w:bCs/>
          <w:shd w:val="clear" w:color="auto" w:fill="FFFFFF"/>
        </w:rPr>
        <w:t xml:space="preserve"> κρατάει εδώ </w:t>
      </w:r>
      <w:r w:rsidRPr="00081813">
        <w:rPr>
          <w:rFonts w:eastAsia="Times New Roman"/>
          <w:bCs/>
          <w:shd w:val="clear" w:color="auto" w:fill="FFFFFF"/>
        </w:rPr>
        <w:t>και</w:t>
      </w:r>
      <w:r>
        <w:rPr>
          <w:rFonts w:eastAsia="Times New Roman"/>
          <w:bCs/>
          <w:shd w:val="clear" w:color="auto" w:fill="FFFFFF"/>
        </w:rPr>
        <w:t xml:space="preserve"> είκοσι έξι χρόνια. </w:t>
      </w:r>
      <w:r w:rsidRPr="00081813">
        <w:rPr>
          <w:rFonts w:eastAsia="Times New Roman"/>
          <w:bCs/>
          <w:shd w:val="clear" w:color="auto" w:fill="FFFFFF"/>
        </w:rPr>
        <w:t>Δεν</w:t>
      </w:r>
      <w:r>
        <w:rPr>
          <w:rFonts w:eastAsia="Times New Roman"/>
          <w:bCs/>
          <w:shd w:val="clear" w:color="auto" w:fill="FFFFFF"/>
        </w:rPr>
        <w:t xml:space="preserve"> </w:t>
      </w:r>
      <w:r w:rsidRPr="00081813">
        <w:rPr>
          <w:rFonts w:eastAsia="Times New Roman"/>
          <w:bCs/>
          <w:shd w:val="clear" w:color="auto" w:fill="FFFFFF"/>
        </w:rPr>
        <w:t>θα</w:t>
      </w:r>
      <w:r>
        <w:rPr>
          <w:rFonts w:eastAsia="Times New Roman"/>
          <w:bCs/>
          <w:shd w:val="clear" w:color="auto" w:fill="FFFFFF"/>
        </w:rPr>
        <w:t xml:space="preserve"> το καταφέρει. </w:t>
      </w:r>
    </w:p>
    <w:p w14:paraId="5EA91668" w14:textId="77777777" w:rsidR="000F46A4" w:rsidRDefault="00307FE8">
      <w:pPr>
        <w:spacing w:line="600" w:lineRule="auto"/>
        <w:ind w:firstLine="720"/>
        <w:jc w:val="both"/>
        <w:rPr>
          <w:rFonts w:eastAsia="Times New Roman" w:cs="Times New Roman"/>
        </w:rPr>
      </w:pPr>
      <w:r>
        <w:rPr>
          <w:rFonts w:eastAsia="Times New Roman"/>
          <w:bCs/>
          <w:shd w:val="clear" w:color="auto" w:fill="FFFFFF"/>
        </w:rPr>
        <w:t xml:space="preserve">Είπε </w:t>
      </w:r>
      <w:r w:rsidRPr="00081813">
        <w:rPr>
          <w:rFonts w:eastAsia="Times New Roman"/>
          <w:bCs/>
          <w:shd w:val="clear" w:color="auto" w:fill="FFFFFF"/>
        </w:rPr>
        <w:t>και</w:t>
      </w:r>
      <w:r>
        <w:rPr>
          <w:rFonts w:eastAsia="Times New Roman"/>
          <w:bCs/>
          <w:shd w:val="clear" w:color="auto" w:fill="FFFFFF"/>
        </w:rPr>
        <w:t xml:space="preserve"> άλλα πολλά ο κ. Σαμαράς για τον αλυτρωτισμό, για τη γλώσσα, για την υπηκοότητα, διαστρέβλωσε πράγματα, παρουσιάσ</w:t>
      </w:r>
      <w:r>
        <w:rPr>
          <w:rFonts w:eastAsia="Times New Roman"/>
          <w:bCs/>
          <w:shd w:val="clear" w:color="auto" w:fill="FFFFFF"/>
        </w:rPr>
        <w:t xml:space="preserve">τηκε εδώ ως δικολάβος. </w:t>
      </w:r>
      <w:r w:rsidRPr="00081813">
        <w:rPr>
          <w:rFonts w:eastAsia="Times New Roman"/>
          <w:bCs/>
          <w:shd w:val="clear" w:color="auto" w:fill="FFFFFF"/>
        </w:rPr>
        <w:t>Εν πάση περιπτώσει</w:t>
      </w:r>
      <w:r>
        <w:rPr>
          <w:rFonts w:eastAsia="Times New Roman"/>
          <w:bCs/>
          <w:shd w:val="clear" w:color="auto" w:fill="FFFFFF"/>
        </w:rPr>
        <w:t xml:space="preserve">, αντί άλλης απάντησης για τον κ. Σαμαρά </w:t>
      </w:r>
      <w:r w:rsidRPr="00081813">
        <w:rPr>
          <w:rFonts w:eastAsia="Times New Roman"/>
          <w:bCs/>
          <w:shd w:val="clear" w:color="auto" w:fill="FFFFFF"/>
        </w:rPr>
        <w:t>θα</w:t>
      </w:r>
      <w:r>
        <w:rPr>
          <w:rFonts w:eastAsia="Times New Roman"/>
          <w:bCs/>
          <w:shd w:val="clear" w:color="auto" w:fill="FFFFFF"/>
        </w:rPr>
        <w:t xml:space="preserve"> του συνέστηνα </w:t>
      </w:r>
      <w:r w:rsidRPr="007E38D5">
        <w:rPr>
          <w:rFonts w:eastAsia="Times New Roman"/>
          <w:bCs/>
          <w:shd w:val="clear" w:color="auto" w:fill="FFFFFF"/>
        </w:rPr>
        <w:t>να</w:t>
      </w:r>
      <w:r>
        <w:rPr>
          <w:rFonts w:eastAsia="Times New Roman"/>
          <w:bCs/>
          <w:shd w:val="clear" w:color="auto" w:fill="FFFFFF"/>
        </w:rPr>
        <w:t xml:space="preserve"> διαβάσει ένα πολύ ενδιαφέρον </w:t>
      </w:r>
      <w:r w:rsidRPr="00081813">
        <w:rPr>
          <w:rFonts w:eastAsia="Times New Roman"/>
          <w:bCs/>
          <w:shd w:val="clear" w:color="auto" w:fill="FFFFFF"/>
        </w:rPr>
        <w:t>άρθρο</w:t>
      </w:r>
      <w:r>
        <w:rPr>
          <w:rFonts w:eastAsia="Times New Roman"/>
          <w:bCs/>
          <w:shd w:val="clear" w:color="auto" w:fill="FFFFFF"/>
        </w:rPr>
        <w:t xml:space="preserve">, </w:t>
      </w:r>
      <w:r w:rsidRPr="00081813">
        <w:rPr>
          <w:rFonts w:eastAsia="Times New Roman"/>
          <w:bCs/>
          <w:shd w:val="clear" w:color="auto" w:fill="FFFFFF"/>
        </w:rPr>
        <w:t>το οποίο</w:t>
      </w:r>
      <w:r>
        <w:rPr>
          <w:rFonts w:eastAsia="Times New Roman"/>
          <w:bCs/>
          <w:shd w:val="clear" w:color="auto" w:fill="FFFFFF"/>
        </w:rPr>
        <w:t xml:space="preserve"> </w:t>
      </w:r>
      <w:r w:rsidRPr="00081813">
        <w:rPr>
          <w:rFonts w:eastAsia="Times New Roman"/>
          <w:bCs/>
          <w:shd w:val="clear" w:color="auto" w:fill="FFFFFF"/>
        </w:rPr>
        <w:t>δεν έχει</w:t>
      </w:r>
      <w:r>
        <w:rPr>
          <w:rFonts w:eastAsia="Times New Roman"/>
          <w:bCs/>
          <w:shd w:val="clear" w:color="auto" w:fill="FFFFFF"/>
        </w:rPr>
        <w:t xml:space="preserve"> γραφτεί από κάποιον φιλοσυριζαίο. </w:t>
      </w:r>
      <w:r w:rsidRPr="00081813">
        <w:rPr>
          <w:rFonts w:eastAsia="Times New Roman"/>
          <w:bCs/>
          <w:shd w:val="clear" w:color="auto" w:fill="FFFFFF"/>
        </w:rPr>
        <w:t>Έχει</w:t>
      </w:r>
      <w:r>
        <w:rPr>
          <w:rFonts w:eastAsia="Times New Roman"/>
          <w:bCs/>
          <w:shd w:val="clear" w:color="auto" w:fill="FFFFFF"/>
        </w:rPr>
        <w:t xml:space="preserve"> δημοσιευθεί στην </w:t>
      </w:r>
      <w:r>
        <w:rPr>
          <w:rFonts w:eastAsia="Times New Roman"/>
          <w:bCs/>
          <w:shd w:val="clear" w:color="auto" w:fill="FFFFFF"/>
        </w:rPr>
        <w:t>«</w:t>
      </w:r>
      <w:r>
        <w:rPr>
          <w:rFonts w:eastAsia="Times New Roman"/>
          <w:bCs/>
          <w:shd w:val="clear" w:color="auto" w:fill="FFFFFF"/>
        </w:rPr>
        <w:t>ΚΑΘΗΜΕΡΙΝΗ</w:t>
      </w:r>
      <w:r>
        <w:rPr>
          <w:rFonts w:eastAsia="Times New Roman"/>
          <w:bCs/>
          <w:shd w:val="clear" w:color="auto" w:fill="FFFFFF"/>
        </w:rPr>
        <w:t>»</w:t>
      </w:r>
      <w:r>
        <w:rPr>
          <w:rFonts w:eastAsia="Times New Roman"/>
          <w:bCs/>
          <w:shd w:val="clear" w:color="auto" w:fill="FFFFFF"/>
        </w:rPr>
        <w:t xml:space="preserve">, αν </w:t>
      </w:r>
      <w:r w:rsidRPr="00081813">
        <w:rPr>
          <w:rFonts w:eastAsia="Times New Roman"/>
          <w:bCs/>
          <w:shd w:val="clear" w:color="auto" w:fill="FFFFFF"/>
        </w:rPr>
        <w:t xml:space="preserve">δεν </w:t>
      </w:r>
      <w:r>
        <w:rPr>
          <w:rFonts w:eastAsia="Times New Roman"/>
          <w:bCs/>
          <w:shd w:val="clear" w:color="auto" w:fill="FFFFFF"/>
        </w:rPr>
        <w:t>κάνω λάθος. Ε</w:t>
      </w:r>
      <w:r w:rsidRPr="00081813">
        <w:rPr>
          <w:rFonts w:eastAsia="Times New Roman"/>
          <w:bCs/>
          <w:shd w:val="clear" w:color="auto" w:fill="FFFFFF"/>
        </w:rPr>
        <w:t>ίναι</w:t>
      </w:r>
      <w:r>
        <w:rPr>
          <w:rFonts w:eastAsia="Times New Roman"/>
          <w:bCs/>
          <w:shd w:val="clear" w:color="auto" w:fill="FFFFFF"/>
        </w:rPr>
        <w:t xml:space="preserve"> το </w:t>
      </w:r>
      <w:r w:rsidRPr="00081813">
        <w:rPr>
          <w:rFonts w:eastAsia="Times New Roman"/>
          <w:bCs/>
          <w:shd w:val="clear" w:color="auto" w:fill="FFFFFF"/>
        </w:rPr>
        <w:t>άρθρο</w:t>
      </w:r>
      <w:r>
        <w:rPr>
          <w:rFonts w:eastAsia="Times New Roman"/>
          <w:bCs/>
          <w:shd w:val="clear" w:color="auto" w:fill="FFFFFF"/>
        </w:rPr>
        <w:t xml:space="preserve"> του κ. Στέφανου Κασιμάτη, </w:t>
      </w:r>
      <w:r w:rsidRPr="00081813">
        <w:rPr>
          <w:rFonts w:eastAsia="Times New Roman"/>
          <w:bCs/>
          <w:shd w:val="clear" w:color="auto" w:fill="FFFFFF"/>
        </w:rPr>
        <w:t>ο οποίος</w:t>
      </w:r>
      <w:r>
        <w:rPr>
          <w:rFonts w:eastAsia="Times New Roman"/>
          <w:bCs/>
          <w:shd w:val="clear" w:color="auto" w:fill="FFFFFF"/>
        </w:rPr>
        <w:t xml:space="preserve"> σας εξηγεί </w:t>
      </w:r>
      <w:r w:rsidRPr="00081813">
        <w:rPr>
          <w:rFonts w:eastAsia="Times New Roman"/>
          <w:bCs/>
          <w:shd w:val="clear" w:color="auto" w:fill="FFFFFF"/>
        </w:rPr>
        <w:t>γι</w:t>
      </w:r>
      <w:r>
        <w:rPr>
          <w:rFonts w:eastAsia="Times New Roman"/>
          <w:bCs/>
          <w:shd w:val="clear" w:color="auto" w:fill="FFFFFF"/>
        </w:rPr>
        <w:t xml:space="preserve">α ποιον λόγο η συμφωνία την οποία </w:t>
      </w:r>
      <w:r w:rsidRPr="00081813">
        <w:rPr>
          <w:rFonts w:eastAsia="Times New Roman"/>
          <w:bCs/>
          <w:shd w:val="clear" w:color="auto" w:fill="FFFFFF"/>
        </w:rPr>
        <w:t>θα</w:t>
      </w:r>
      <w:r>
        <w:rPr>
          <w:rFonts w:eastAsia="Times New Roman"/>
          <w:bCs/>
          <w:shd w:val="clear" w:color="auto" w:fill="FFFFFF"/>
        </w:rPr>
        <w:t xml:space="preserve"> υπογράψουμε σε λίγες ώρες </w:t>
      </w:r>
      <w:r w:rsidRPr="00081813">
        <w:rPr>
          <w:rFonts w:eastAsia="Times New Roman"/>
          <w:bCs/>
          <w:shd w:val="clear" w:color="auto" w:fill="FFFFFF"/>
        </w:rPr>
        <w:t>είναι</w:t>
      </w:r>
      <w:r>
        <w:rPr>
          <w:rFonts w:eastAsia="Times New Roman"/>
          <w:bCs/>
          <w:shd w:val="clear" w:color="auto" w:fill="FFFFFF"/>
        </w:rPr>
        <w:t xml:space="preserve"> </w:t>
      </w:r>
      <w:r w:rsidRPr="00081813">
        <w:rPr>
          <w:rFonts w:eastAsia="Times New Roman"/>
          <w:bCs/>
          <w:shd w:val="clear" w:color="auto" w:fill="FFFFFF"/>
        </w:rPr>
        <w:t>και</w:t>
      </w:r>
      <w:r>
        <w:rPr>
          <w:rFonts w:eastAsia="Times New Roman"/>
          <w:bCs/>
          <w:shd w:val="clear" w:color="auto" w:fill="FFFFFF"/>
        </w:rPr>
        <w:t xml:space="preserve"> καλή, </w:t>
      </w:r>
      <w:r w:rsidRPr="00081813">
        <w:rPr>
          <w:rFonts w:eastAsia="Times New Roman"/>
          <w:bCs/>
          <w:shd w:val="clear" w:color="auto" w:fill="FFFFFF"/>
        </w:rPr>
        <w:t>αλλά</w:t>
      </w:r>
      <w:r>
        <w:rPr>
          <w:rFonts w:eastAsia="Times New Roman"/>
          <w:bCs/>
          <w:shd w:val="clear" w:color="auto" w:fill="FFFFFF"/>
        </w:rPr>
        <w:t xml:space="preserve"> </w:t>
      </w:r>
      <w:r w:rsidRPr="00081813">
        <w:rPr>
          <w:rFonts w:eastAsia="Times New Roman"/>
          <w:bCs/>
          <w:shd w:val="clear" w:color="auto" w:fill="FFFFFF"/>
        </w:rPr>
        <w:t>και</w:t>
      </w:r>
      <w:r>
        <w:rPr>
          <w:rFonts w:eastAsia="Times New Roman"/>
          <w:bCs/>
          <w:shd w:val="clear" w:color="auto" w:fill="FFFFFF"/>
        </w:rPr>
        <w:t xml:space="preserve"> διασφαλίζει απολύτως τα εθνικά συμφέροντα της χώρας. </w:t>
      </w:r>
    </w:p>
    <w:p w14:paraId="5EA9166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Ο κ. Κασιμάτης φαντάζομαι δεν είναι κάποιος ακραίος </w:t>
      </w:r>
      <w:r>
        <w:rPr>
          <w:rFonts w:eastAsia="Times New Roman" w:cs="Times New Roman"/>
          <w:szCs w:val="24"/>
        </w:rPr>
        <w:t>α</w:t>
      </w:r>
      <w:r>
        <w:rPr>
          <w:rFonts w:eastAsia="Times New Roman" w:cs="Times New Roman"/>
          <w:szCs w:val="24"/>
        </w:rPr>
        <w:t>ριστερό</w:t>
      </w:r>
      <w:r>
        <w:rPr>
          <w:rFonts w:eastAsia="Times New Roman" w:cs="Times New Roman"/>
          <w:szCs w:val="24"/>
        </w:rPr>
        <w:t>ς συριζαίος κ.λπ.</w:t>
      </w:r>
      <w:r>
        <w:rPr>
          <w:rFonts w:eastAsia="Times New Roman" w:cs="Times New Roman"/>
          <w:szCs w:val="24"/>
        </w:rPr>
        <w:t>.</w:t>
      </w:r>
    </w:p>
    <w:p w14:paraId="5EA9166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Αντί, λοιπόν, για άλλη απάντηση, διαβάστε το συγκεκριμένο άρθρο ή μπορείτε να διαβάσετε και άλλες αναλύσεις που έχουν γραφτεί στον Τύπο από πραγματικούς φιλελεύθερους, που σέβονται το εαυτό τους, όχι σαν εσάς που πηγαίνετε κάθε </w:t>
      </w:r>
      <w:r>
        <w:rPr>
          <w:rFonts w:eastAsia="Times New Roman" w:cs="Times New Roman"/>
          <w:szCs w:val="24"/>
        </w:rPr>
        <w:lastRenderedPageBreak/>
        <w:t>φορά όπου</w:t>
      </w:r>
      <w:r>
        <w:rPr>
          <w:rFonts w:eastAsia="Times New Roman" w:cs="Times New Roman"/>
          <w:szCs w:val="24"/>
        </w:rPr>
        <w:t xml:space="preserve"> φυσάει ο άνεμος, αναλόγως με το τι βολεύει τη πολιτική σας λογοδιάρροια.</w:t>
      </w:r>
    </w:p>
    <w:p w14:paraId="5EA9166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Αυτό που δεν μας είπε ο κ. Σαμαράς είναι βεβαίως αν και κατά πόσο είναι ή δεν είναι με το σύνθετο όνομα. Είπε ότι ο κ. Βενιζέλος εξέφρασε μια προσωπική του άποψη στον ΟΗΕ. Δεν μας εί</w:t>
      </w:r>
      <w:r>
        <w:rPr>
          <w:rFonts w:eastAsia="Times New Roman" w:cs="Times New Roman"/>
          <w:szCs w:val="24"/>
        </w:rPr>
        <w:t xml:space="preserve">πε, όμως, ότι στις </w:t>
      </w:r>
      <w:r>
        <w:rPr>
          <w:rFonts w:eastAsia="Times New Roman" w:cs="Times New Roman"/>
          <w:szCs w:val="24"/>
        </w:rPr>
        <w:t>π</w:t>
      </w:r>
      <w:r>
        <w:rPr>
          <w:rFonts w:eastAsia="Times New Roman" w:cs="Times New Roman"/>
          <w:szCs w:val="24"/>
        </w:rPr>
        <w:t xml:space="preserve">ρογραμματικές </w:t>
      </w:r>
      <w:r>
        <w:rPr>
          <w:rFonts w:eastAsia="Times New Roman" w:cs="Times New Roman"/>
          <w:szCs w:val="24"/>
        </w:rPr>
        <w:t>δ</w:t>
      </w:r>
      <w:r>
        <w:rPr>
          <w:rFonts w:eastAsia="Times New Roman" w:cs="Times New Roman"/>
          <w:szCs w:val="24"/>
        </w:rPr>
        <w:t>ηλώσεις της κυβέρνησής του, το 2012, είχε υπερψηφιστεί η θέση περί σύνθετης ονομασίας. Το ξέχασε κι αυτό. Δεν πειράζει.</w:t>
      </w:r>
    </w:p>
    <w:p w14:paraId="5EA9166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Μας είπε, επίσης, ότι ο λόγος για τον οποίο θέλουμε να δώσουμε λύση στο πρόβλημα αφορά την προσπάθειά</w:t>
      </w:r>
      <w:r>
        <w:rPr>
          <w:rFonts w:eastAsia="Times New Roman" w:cs="Times New Roman"/>
          <w:szCs w:val="24"/>
        </w:rPr>
        <w:t xml:space="preserve"> μας να διασπάσουμε τη Νέα Δημοκρατία. Αυτός που έχει ταλέντο στη διάσπαση της Νέας Δημοκρατίας είναι ο κ. Σαμαράς, δεν είμαστε εμείς. Το έχει ξανακάνει.</w:t>
      </w:r>
    </w:p>
    <w:p w14:paraId="5EA9166D"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και γέλωτες από την πτέρυγα του ΣΥΡΙΖΑ)</w:t>
      </w:r>
    </w:p>
    <w:p w14:paraId="5EA9166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Οι λόγοι για τους οποίους εμείς θα επιλύσουμε </w:t>
      </w:r>
      <w:r>
        <w:rPr>
          <w:rFonts w:eastAsia="Times New Roman" w:cs="Times New Roman"/>
          <w:szCs w:val="24"/>
        </w:rPr>
        <w:t>τη συγκεκριμένη διένεξη έχουν να κάνουν με το γεγονός ότι ασκούμε εξωτερική με υπευθυνότητα, σχετίζεται με την ανάγκη για σταθερότητα, ειρήνη και συνεργασία στην ευρύτερη περιοχή.</w:t>
      </w:r>
    </w:p>
    <w:p w14:paraId="5EA9166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Βουλευτές, υπό την καθοδήγηση του κ. Σαμαρά</w:t>
      </w:r>
      <w:r>
        <w:rPr>
          <w:rFonts w:eastAsia="Times New Roman" w:cs="Times New Roman"/>
          <w:szCs w:val="24"/>
        </w:rPr>
        <w:t>, ο κ. Μητσοτάκης τους τελευταίους έξι μήνες θεώρησε ότι βρήκε το πολιτικό θέμα που θα τον πάει σε εκλογές. Ο κ. Μητσοτάκης κάνοντας μια τεράστια πολιτική παραχώρηση στην ακροδεξιά ηγετική ομάδα, την οποία ελέγχει ο κ. Σαμαράς στη Νέα Δημοκρατία και που το</w:t>
      </w:r>
      <w:r>
        <w:rPr>
          <w:rFonts w:eastAsia="Times New Roman" w:cs="Times New Roman"/>
          <w:szCs w:val="24"/>
        </w:rPr>
        <w:t>ν κρατάει όμηρο, σήκωσε σημαία αντιπαράθεσης για το ζήτημα των διαπραγματεύσεων με την Πρώην Γιουγκοσλαβική Δημοκρατία της Μακεδονίας.</w:t>
      </w:r>
    </w:p>
    <w:p w14:paraId="5EA9167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Δεν νομίζω ότι έχει καταλάβει ακριβώς τις συνέπειες αυτής της πολιτικής του επιλογής, ούτε για το κόμμα του, ούτε για τη </w:t>
      </w:r>
      <w:r>
        <w:rPr>
          <w:rFonts w:eastAsia="Times New Roman" w:cs="Times New Roman"/>
          <w:szCs w:val="24"/>
        </w:rPr>
        <w:t xml:space="preserve">χώρα, πολύ περισσότερο. Διότι στην πραγματικότητα και να ακούσετε τις τοποθετήσεις των Βουλευτών της Νέας Δημοκρατίας, αλλά και του κ. Σαμαρά προηγουμένως, που μίλησαν αυτές </w:t>
      </w:r>
      <w:r>
        <w:rPr>
          <w:rFonts w:eastAsia="Times New Roman" w:cs="Times New Roman"/>
          <w:szCs w:val="24"/>
        </w:rPr>
        <w:lastRenderedPageBreak/>
        <w:t>τις μέρες θα το επιβεβαιώσετε πλήρως ότι ο κ.</w:t>
      </w:r>
      <w:r w:rsidRPr="00061B50">
        <w:rPr>
          <w:rFonts w:eastAsia="Times New Roman" w:cs="Times New Roman"/>
          <w:szCs w:val="24"/>
        </w:rPr>
        <w:t xml:space="preserve"> </w:t>
      </w:r>
      <w:r>
        <w:rPr>
          <w:rFonts w:eastAsia="Times New Roman" w:cs="Times New Roman"/>
          <w:szCs w:val="24"/>
        </w:rPr>
        <w:t>Μητσοτάκης απελευθέρως ένα βαθύ εθνι</w:t>
      </w:r>
      <w:r>
        <w:rPr>
          <w:rFonts w:eastAsia="Times New Roman" w:cs="Times New Roman"/>
          <w:szCs w:val="24"/>
        </w:rPr>
        <w:t>κιστικό, ιδεολογικό δυναμικό και μετέτρεψε τη Νέα Δημοκρατία, σε ελάχιστο χρόνο, από δεξιό νεοφιλελεύθερο κόμμα σε εθνολαϊκιστικό μόρφωμα.</w:t>
      </w:r>
    </w:p>
    <w:p w14:paraId="5EA9167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Όμως, και αυτό είναι το πρόβλημα, αυτή η πολιτική επιλογή μετατοπίζει συνολικά τον άξονα γύρω από τον οποίο προσδιορί</w:t>
      </w:r>
      <w:r>
        <w:rPr>
          <w:rFonts w:eastAsia="Times New Roman" w:cs="Times New Roman"/>
          <w:szCs w:val="24"/>
        </w:rPr>
        <w:t xml:space="preserve">ζεται η Δεξιά στη χώρα μας και αυτό είναι ακριβώς η ύστατη συνέπεια της πολιτικής επιλογής του κ. Μητσοτάκη. Η πιο επικίνδυνη, μάλιστα, συνέπεια, διότι τι –αλήθεια- περιμένει να ακούσει κανείς από τον χρυσαυγίτη Μπαρμπαρούση, όταν ο πρώην Πρωθυπουργός της </w:t>
      </w:r>
      <w:r>
        <w:rPr>
          <w:rFonts w:eastAsia="Times New Roman" w:cs="Times New Roman"/>
          <w:szCs w:val="24"/>
        </w:rPr>
        <w:t>χώρας μιλάει για «ξεπουλήματα», όταν οι Βουλευτές της Νέας Δημοκρατίας μιλούν για εθνικές προδοσίες, για μειοδοσίες;</w:t>
      </w:r>
    </w:p>
    <w:p w14:paraId="5EA9167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Τι ακριβώς περιμένει κανείς να ακούσει από τον κ. Μπαρμπαρούση; Περιμένει να καλέσει καλέσματα για ανατροπή του Προέδρου της Δημοκρατίας, γ</w:t>
      </w:r>
      <w:r>
        <w:rPr>
          <w:rFonts w:eastAsia="Times New Roman" w:cs="Times New Roman"/>
          <w:szCs w:val="24"/>
        </w:rPr>
        <w:t>ια σύλληψη του Πρωθυπουργού. Είναι φυσικό επακόλουθο, το οποίο εσείς προκαλέσατε με τη στάση σας, αυτό το οποίο συνέβη χθες στη Βουλή. Είναι η λογική συνέπεια του γεγονότος...</w:t>
      </w:r>
    </w:p>
    <w:p w14:paraId="5EA91673" w14:textId="77777777" w:rsidR="000F46A4" w:rsidRDefault="00307FE8">
      <w:pPr>
        <w:spacing w:line="600" w:lineRule="auto"/>
        <w:ind w:firstLine="720"/>
        <w:jc w:val="both"/>
        <w:rPr>
          <w:rFonts w:eastAsia="Times New Roman" w:cs="Times New Roman"/>
          <w:szCs w:val="24"/>
        </w:rPr>
      </w:pPr>
      <w:r w:rsidRPr="00B671B7">
        <w:rPr>
          <w:rFonts w:eastAsia="Times New Roman" w:cs="Times New Roman"/>
          <w:b/>
          <w:szCs w:val="24"/>
        </w:rPr>
        <w:lastRenderedPageBreak/>
        <w:t>ΑΘΑΝΑΣΙΟΣ ΜΠΟΥΡΑΣ:</w:t>
      </w:r>
      <w:r>
        <w:rPr>
          <w:rFonts w:eastAsia="Times New Roman" w:cs="Times New Roman"/>
          <w:szCs w:val="24"/>
        </w:rPr>
        <w:t xml:space="preserve"> Καλά, δεν ντρέπεστε καθόλου;</w:t>
      </w:r>
    </w:p>
    <w:p w14:paraId="5EA91674" w14:textId="77777777" w:rsidR="000F46A4" w:rsidRDefault="00307FE8">
      <w:pPr>
        <w:spacing w:line="600" w:lineRule="auto"/>
        <w:ind w:firstLine="720"/>
        <w:jc w:val="both"/>
        <w:rPr>
          <w:rFonts w:eastAsia="Times New Roman" w:cs="Times New Roman"/>
          <w:szCs w:val="24"/>
        </w:rPr>
      </w:pPr>
      <w:r w:rsidRPr="00061B50">
        <w:rPr>
          <w:rFonts w:eastAsia="Times New Roman" w:cs="Times New Roman"/>
          <w:b/>
          <w:szCs w:val="24"/>
        </w:rPr>
        <w:t xml:space="preserve">ΔΗΜΗΤΡΙΟΣ ΤΖΑΝΑΚΟΠΟΥΛΟΣ </w:t>
      </w:r>
      <w:r w:rsidRPr="00061B50">
        <w:rPr>
          <w:rFonts w:eastAsia="Times New Roman" w:cs="Times New Roman"/>
          <w:b/>
          <w:szCs w:val="24"/>
        </w:rPr>
        <w:t>(Υπουργός Επικρατείας):</w:t>
      </w:r>
      <w:r>
        <w:rPr>
          <w:rFonts w:eastAsia="Times New Roman" w:cs="Times New Roman"/>
          <w:szCs w:val="24"/>
        </w:rPr>
        <w:t xml:space="preserve"> Κύρι</w:t>
      </w:r>
      <w:r>
        <w:rPr>
          <w:rFonts w:eastAsia="Times New Roman" w:cs="Times New Roman"/>
          <w:szCs w:val="24"/>
        </w:rPr>
        <w:t>έ</w:t>
      </w:r>
      <w:r>
        <w:rPr>
          <w:rFonts w:eastAsia="Times New Roman" w:cs="Times New Roman"/>
          <w:szCs w:val="24"/>
        </w:rPr>
        <w:t xml:space="preserve"> μου, δεν ντρέπομαι καθόλου.</w:t>
      </w:r>
    </w:p>
    <w:p w14:paraId="5EA91675" w14:textId="77777777" w:rsidR="000F46A4" w:rsidRDefault="00307FE8">
      <w:pPr>
        <w:spacing w:line="600" w:lineRule="auto"/>
        <w:ind w:firstLine="720"/>
        <w:jc w:val="both"/>
        <w:rPr>
          <w:rFonts w:eastAsia="Times New Roman" w:cs="Times New Roman"/>
          <w:szCs w:val="24"/>
        </w:rPr>
      </w:pPr>
      <w:r w:rsidRPr="00B671B7">
        <w:rPr>
          <w:rFonts w:eastAsia="Times New Roman" w:cs="Times New Roman"/>
          <w:b/>
          <w:szCs w:val="24"/>
        </w:rPr>
        <w:t>ΑΘΑΝΑΣΙΟΣ ΜΠΟΥΡΑΣ:</w:t>
      </w:r>
      <w:r>
        <w:rPr>
          <w:rFonts w:eastAsia="Times New Roman" w:cs="Times New Roman"/>
          <w:szCs w:val="24"/>
        </w:rPr>
        <w:t xml:space="preserve"> Θα έπρεπε να ντρέπεστε που λέτε τέτοια πράγματα σε αυτή την παράταξη που αποκατέστησε τη </w:t>
      </w:r>
      <w:r>
        <w:rPr>
          <w:rFonts w:eastAsia="Times New Roman" w:cs="Times New Roman"/>
          <w:szCs w:val="24"/>
        </w:rPr>
        <w:t>δ</w:t>
      </w:r>
      <w:r>
        <w:rPr>
          <w:rFonts w:eastAsia="Times New Roman" w:cs="Times New Roman"/>
          <w:szCs w:val="24"/>
        </w:rPr>
        <w:t>ημοκρατία στην Ελλάδα με τον Κωνσταντίνο Καραμανλή.</w:t>
      </w:r>
    </w:p>
    <w:p w14:paraId="5EA91676" w14:textId="77777777" w:rsidR="000F46A4" w:rsidRDefault="00307FE8">
      <w:pPr>
        <w:spacing w:line="600" w:lineRule="auto"/>
        <w:ind w:firstLine="720"/>
        <w:jc w:val="center"/>
        <w:rPr>
          <w:rFonts w:eastAsia="Times New Roman" w:cs="Times New Roman"/>
          <w:szCs w:val="24"/>
        </w:rPr>
      </w:pPr>
      <w:r w:rsidRPr="00220377">
        <w:rPr>
          <w:rFonts w:eastAsia="Times New Roman" w:cs="Times New Roman"/>
          <w:szCs w:val="24"/>
        </w:rPr>
        <w:t>(</w:t>
      </w:r>
      <w:r>
        <w:rPr>
          <w:rFonts w:eastAsia="Times New Roman" w:cs="Times New Roman"/>
          <w:szCs w:val="24"/>
        </w:rPr>
        <w:t>Θόρυβος από την πτέρυγα της Νέας Δημ</w:t>
      </w:r>
      <w:r>
        <w:rPr>
          <w:rFonts w:eastAsia="Times New Roman" w:cs="Times New Roman"/>
          <w:szCs w:val="24"/>
        </w:rPr>
        <w:t>οκρατίας)</w:t>
      </w:r>
    </w:p>
    <w:p w14:paraId="5EA91677" w14:textId="77777777" w:rsidR="000F46A4" w:rsidRDefault="00307FE8">
      <w:pPr>
        <w:spacing w:line="600" w:lineRule="auto"/>
        <w:ind w:firstLine="720"/>
        <w:jc w:val="both"/>
        <w:rPr>
          <w:rFonts w:eastAsia="Times New Roman" w:cs="Times New Roman"/>
          <w:szCs w:val="24"/>
        </w:rPr>
      </w:pPr>
      <w:r w:rsidRPr="00061B50">
        <w:rPr>
          <w:rFonts w:eastAsia="Times New Roman" w:cs="Times New Roman"/>
          <w:b/>
          <w:szCs w:val="24"/>
        </w:rPr>
        <w:t>ΔΗΜΗΤΡΙΟΣ ΤΖΑΝΑΚΟΠΟΥΛΟΣ (Υπουργός Επικρατείας):</w:t>
      </w:r>
      <w:r>
        <w:rPr>
          <w:rFonts w:eastAsia="Times New Roman" w:cs="Times New Roman"/>
          <w:szCs w:val="24"/>
        </w:rPr>
        <w:t xml:space="preserve"> Είναι η λογική συνέπεια του γεγονότος ότι έχετε στρώσει το χαλί στον εθνικισμό. Τρέφετε το τέρας του εθνικισμού, εσείς και οι συνάδελφοί σας!</w:t>
      </w:r>
    </w:p>
    <w:p w14:paraId="5EA91678"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EA9167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Όταν η Νέα Δ</w:t>
      </w:r>
      <w:r>
        <w:rPr>
          <w:rFonts w:eastAsia="Times New Roman" w:cs="Times New Roman"/>
          <w:szCs w:val="24"/>
        </w:rPr>
        <w:t>ημοκρατία μιλάει για προδοσία, η Χρυσή Αυγή θα μιλήσει για την ανάγκη πραξικοπήματος.</w:t>
      </w:r>
    </w:p>
    <w:p w14:paraId="5EA9167A"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EA9167B" w14:textId="77777777" w:rsidR="000F46A4" w:rsidRDefault="00307FE8">
      <w:pPr>
        <w:spacing w:line="600" w:lineRule="auto"/>
        <w:ind w:firstLine="720"/>
        <w:jc w:val="both"/>
        <w:rPr>
          <w:rFonts w:eastAsia="Times New Roman" w:cs="Times New Roman"/>
          <w:szCs w:val="24"/>
        </w:rPr>
      </w:pPr>
      <w:r w:rsidRPr="00285B1C">
        <w:rPr>
          <w:rFonts w:eastAsia="Times New Roman" w:cs="Times New Roman"/>
          <w:b/>
          <w:szCs w:val="24"/>
        </w:rPr>
        <w:t>ΓΕΡΑΣΙΜΟΣ ΓΙΑΚΟΥΜΑΤΟΣ:</w:t>
      </w:r>
      <w:r>
        <w:rPr>
          <w:rFonts w:eastAsia="Times New Roman" w:cs="Times New Roman"/>
          <w:szCs w:val="24"/>
        </w:rPr>
        <w:t xml:space="preserve"> Το ξεχείλωσες!</w:t>
      </w:r>
    </w:p>
    <w:p w14:paraId="5EA9167C"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Κύριοι συνάδελφοι...</w:t>
      </w:r>
    </w:p>
    <w:p w14:paraId="5EA9167D" w14:textId="77777777" w:rsidR="000F46A4" w:rsidRDefault="00307FE8">
      <w:pPr>
        <w:spacing w:line="600" w:lineRule="auto"/>
        <w:ind w:firstLine="720"/>
        <w:jc w:val="both"/>
        <w:rPr>
          <w:rFonts w:eastAsia="Times New Roman" w:cs="Times New Roman"/>
          <w:b/>
          <w:szCs w:val="24"/>
        </w:rPr>
      </w:pPr>
      <w:r>
        <w:rPr>
          <w:rFonts w:eastAsia="Times New Roman" w:cs="Times New Roman"/>
          <w:b/>
          <w:szCs w:val="24"/>
        </w:rPr>
        <w:lastRenderedPageBreak/>
        <w:t>ΔΗΜΗΤΡΙΟΣ ΤΖΑΝΑΚΟΠΟΥΛΟΣ (Υπουργός Επικρατείας):</w:t>
      </w:r>
      <w:r>
        <w:rPr>
          <w:rFonts w:eastAsia="Times New Roman" w:cs="Times New Roman"/>
          <w:szCs w:val="24"/>
        </w:rPr>
        <w:t xml:space="preserve"> Και γι’ αυτ</w:t>
      </w:r>
      <w:r>
        <w:rPr>
          <w:rFonts w:eastAsia="Times New Roman" w:cs="Times New Roman"/>
          <w:szCs w:val="24"/>
        </w:rPr>
        <w:t xml:space="preserve">ό ακριβώς τον λόγο ο κ. Μητσοτάκης φέρει ακέραια και ολοκληρωτική την ευθύνη για όλα όσα συνέβησαν χθες στην </w:t>
      </w:r>
      <w:r>
        <w:rPr>
          <w:rFonts w:eastAsia="Times New Roman" w:cs="Times New Roman"/>
          <w:szCs w:val="24"/>
        </w:rPr>
        <w:t>ε</w:t>
      </w:r>
      <w:r>
        <w:rPr>
          <w:rFonts w:eastAsia="Times New Roman" w:cs="Times New Roman"/>
          <w:szCs w:val="24"/>
        </w:rPr>
        <w:t>λληνική Βουλή, ακέραια και ολοκληρωτική.</w:t>
      </w:r>
    </w:p>
    <w:p w14:paraId="5EA9167E" w14:textId="77777777" w:rsidR="000F46A4" w:rsidRDefault="00307FE8">
      <w:pPr>
        <w:spacing w:line="600" w:lineRule="auto"/>
        <w:ind w:firstLine="720"/>
        <w:jc w:val="both"/>
        <w:rPr>
          <w:rFonts w:eastAsia="Times New Roman"/>
          <w:szCs w:val="24"/>
        </w:rPr>
      </w:pPr>
      <w:r>
        <w:rPr>
          <w:rFonts w:eastAsia="Times New Roman"/>
          <w:szCs w:val="24"/>
        </w:rPr>
        <w:t>Κυρίες και κύριοι Βουλευτές, υπάρχουν στον λόγο και τη στάση της Νέας Δημοκρατίας, αλλά και στα αποτελέσμ</w:t>
      </w:r>
      <w:r>
        <w:rPr>
          <w:rFonts w:eastAsia="Times New Roman"/>
          <w:szCs w:val="24"/>
        </w:rPr>
        <w:t>ατα της επιλογής της τέσσερα ανυπόφορα παράδοξα που θέλω να επισημάνω.</w:t>
      </w:r>
    </w:p>
    <w:p w14:paraId="5EA9167F" w14:textId="77777777" w:rsidR="000F46A4" w:rsidRDefault="00307FE8">
      <w:pPr>
        <w:spacing w:line="600" w:lineRule="auto"/>
        <w:ind w:firstLine="720"/>
        <w:jc w:val="both"/>
        <w:rPr>
          <w:rFonts w:eastAsia="Times New Roman"/>
          <w:szCs w:val="24"/>
        </w:rPr>
      </w:pPr>
      <w:r>
        <w:rPr>
          <w:rFonts w:eastAsia="Times New Roman"/>
          <w:szCs w:val="24"/>
        </w:rPr>
        <w:t>Παράδοξο πρώτο, το συνταγματικό παράδοξο. Ο κ. Μητσοτάκης ξεκίνησε εδώ και κάποιες μέρες να αμφισβητεί την εξουσία του Υπουργού Εξωτερικών και του Πρωθυπουργού να υπογράψουν διεθνή συμφ</w:t>
      </w:r>
      <w:r>
        <w:rPr>
          <w:rFonts w:eastAsia="Times New Roman"/>
          <w:szCs w:val="24"/>
        </w:rPr>
        <w:t>ωνία. Προσπάθησε να επιχειρηματολογήσει πέρα από κάθε νομική και συνταγματική λογική ότι η Κυβέρνηση πρέπει να ζητήσει δήθεν την έγκριση της Βουλής για την υπογραφή. Να ζητήσει, δηλαδή, η εκτελεστική εξουσία την έγκριση της Βουλής, όπως έκαναν οι δύο, τρει</w:t>
      </w:r>
      <w:r>
        <w:rPr>
          <w:rFonts w:eastAsia="Times New Roman"/>
          <w:szCs w:val="24"/>
        </w:rPr>
        <w:t xml:space="preserve">ς πρώτες μνημονιακές κυβερνήσεις, όταν έπρεπε να υπογράψουν τον εξωδικαστικό συμβιβασμό με τη </w:t>
      </w:r>
      <w:r>
        <w:rPr>
          <w:rFonts w:eastAsia="Times New Roman"/>
          <w:szCs w:val="24"/>
        </w:rPr>
        <w:t>«</w:t>
      </w:r>
      <w:r>
        <w:rPr>
          <w:rFonts w:eastAsia="Times New Roman"/>
          <w:szCs w:val="24"/>
          <w:lang w:val="en-US"/>
        </w:rPr>
        <w:t>S</w:t>
      </w:r>
      <w:r>
        <w:rPr>
          <w:rFonts w:eastAsia="Times New Roman"/>
          <w:szCs w:val="24"/>
          <w:lang w:val="en-US"/>
        </w:rPr>
        <w:t>IEMENS</w:t>
      </w:r>
      <w:r>
        <w:rPr>
          <w:rFonts w:eastAsia="Times New Roman"/>
          <w:szCs w:val="24"/>
        </w:rPr>
        <w:t>»</w:t>
      </w:r>
      <w:r>
        <w:rPr>
          <w:rFonts w:eastAsia="Times New Roman"/>
          <w:szCs w:val="24"/>
        </w:rPr>
        <w:t xml:space="preserve">. Επειδή φοβούνταν οι Υπουργοί να πάνε να τις υπογράψουν μόνοι τους, γιατί δεν ήξεραν </w:t>
      </w:r>
      <w:r>
        <w:rPr>
          <w:rFonts w:eastAsia="Times New Roman"/>
          <w:szCs w:val="24"/>
        </w:rPr>
        <w:lastRenderedPageBreak/>
        <w:t>τι θα επακολουθούσε μετά, ζητούσαν την έγκριση της Βουλής για να εί</w:t>
      </w:r>
      <w:r>
        <w:rPr>
          <w:rFonts w:eastAsia="Times New Roman"/>
          <w:szCs w:val="24"/>
        </w:rPr>
        <w:t xml:space="preserve">ναι καλυμμένοι και νομικά. </w:t>
      </w:r>
    </w:p>
    <w:p w14:paraId="5EA91680" w14:textId="77777777" w:rsidR="000F46A4" w:rsidRDefault="00307FE8">
      <w:pPr>
        <w:spacing w:line="600" w:lineRule="auto"/>
        <w:ind w:firstLine="720"/>
        <w:jc w:val="both"/>
        <w:rPr>
          <w:rFonts w:eastAsia="Times New Roman"/>
          <w:szCs w:val="24"/>
        </w:rPr>
      </w:pPr>
      <w:r>
        <w:rPr>
          <w:rFonts w:eastAsia="Times New Roman"/>
          <w:szCs w:val="24"/>
        </w:rPr>
        <w:t xml:space="preserve">Μας είπαν, λοιπόν, ότι αυτό το οποίο ανακάλυψαν ως πατέντα τα πρώτα μεταμνημονιακά χρόνια θα πρέπει να μετατραπεί σε συνταγματική λογική και ότι δήθεν η Κυβέρνηση έπρεπε να ζητήσει την άδεια της Βουλής για να πάει να ασκήσει τη </w:t>
      </w:r>
      <w:r>
        <w:rPr>
          <w:rFonts w:eastAsia="Times New Roman"/>
          <w:szCs w:val="24"/>
        </w:rPr>
        <w:t>νόμιμη συνταγματική αρμοδιότητα της.</w:t>
      </w:r>
    </w:p>
    <w:p w14:paraId="5EA91681" w14:textId="77777777" w:rsidR="000F46A4" w:rsidRDefault="00307FE8">
      <w:pPr>
        <w:spacing w:line="600" w:lineRule="auto"/>
        <w:ind w:firstLine="720"/>
        <w:jc w:val="both"/>
        <w:rPr>
          <w:rFonts w:eastAsia="Times New Roman"/>
          <w:szCs w:val="24"/>
        </w:rPr>
      </w:pPr>
      <w:r>
        <w:rPr>
          <w:rFonts w:eastAsia="Times New Roman"/>
          <w:szCs w:val="24"/>
        </w:rPr>
        <w:t>Ζήτησε μάλιστα και τη σχετική παρέμβαση του Προέδρου της Δημοκρατίας, ο οποίος τον έβαλε στη θέση του σε ελάχιστα δευτερόλεπτα με πολύ ευγενικό τρόπο, θα έλεγα.</w:t>
      </w:r>
    </w:p>
    <w:p w14:paraId="5EA91682" w14:textId="77777777" w:rsidR="000F46A4" w:rsidRDefault="00307FE8">
      <w:pPr>
        <w:spacing w:line="600" w:lineRule="auto"/>
        <w:ind w:firstLine="720"/>
        <w:jc w:val="both"/>
        <w:rPr>
          <w:rFonts w:eastAsia="Times New Roman"/>
          <w:szCs w:val="24"/>
        </w:rPr>
      </w:pPr>
      <w:r>
        <w:rPr>
          <w:rFonts w:eastAsia="Times New Roman"/>
          <w:szCs w:val="24"/>
        </w:rPr>
        <w:t xml:space="preserve">Το Σύνταγμα και το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 xml:space="preserve">ίκαιο γνωρίζετε πάρα πολύ καλά ότι ορίζει σαφώς τις αρμοδιότητες της </w:t>
      </w:r>
      <w:r>
        <w:rPr>
          <w:rFonts w:eastAsia="Times New Roman"/>
          <w:szCs w:val="24"/>
        </w:rPr>
        <w:t>κ</w:t>
      </w:r>
      <w:r>
        <w:rPr>
          <w:rFonts w:eastAsia="Times New Roman"/>
          <w:szCs w:val="24"/>
        </w:rPr>
        <w:t xml:space="preserve">υβέρνησης. Το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ίκαιο μάλιστα στο άρθρο 8 της Σύμβασης της Βιέννης για τις διεθνείς συνθήκες προβλέπει ότι ο Πρωθυπουργός και ο Υπουργός Εξωτερικών έχουν τη δυνατότητα να υπογράφο</w:t>
      </w:r>
      <w:r>
        <w:rPr>
          <w:rFonts w:eastAsia="Times New Roman"/>
          <w:szCs w:val="24"/>
        </w:rPr>
        <w:t xml:space="preserve">υν διεθνείς συνθήκες. Είναι κομμάτι της εκτελεστικής τους εξουσίας αυτό. </w:t>
      </w:r>
    </w:p>
    <w:p w14:paraId="5EA91683" w14:textId="77777777" w:rsidR="000F46A4" w:rsidRDefault="00307FE8">
      <w:pPr>
        <w:spacing w:line="600" w:lineRule="auto"/>
        <w:ind w:firstLine="720"/>
        <w:jc w:val="both"/>
        <w:rPr>
          <w:rFonts w:eastAsia="Times New Roman"/>
          <w:szCs w:val="24"/>
        </w:rPr>
      </w:pPr>
      <w:r>
        <w:rPr>
          <w:rFonts w:eastAsia="Times New Roman"/>
          <w:szCs w:val="24"/>
        </w:rPr>
        <w:lastRenderedPageBreak/>
        <w:t>Επομένως το γεγονός ότι πήγατε να μετατρέψετε μια πολιτική αντιπαράθεση σε θέμα συνταγματικής τάξης νομίζω ότι είναι ένα από τα μεγαλύτερα ατοπήματά σας.</w:t>
      </w:r>
    </w:p>
    <w:p w14:paraId="5EA91684" w14:textId="77777777" w:rsidR="000F46A4" w:rsidRDefault="00307FE8">
      <w:pPr>
        <w:spacing w:line="600" w:lineRule="auto"/>
        <w:ind w:firstLine="720"/>
        <w:jc w:val="both"/>
        <w:rPr>
          <w:rFonts w:eastAsia="Times New Roman"/>
          <w:szCs w:val="24"/>
        </w:rPr>
      </w:pPr>
      <w:r>
        <w:rPr>
          <w:rFonts w:eastAsia="Times New Roman"/>
          <w:szCs w:val="24"/>
        </w:rPr>
        <w:t>Θα μου πείτε ποιο είναι το π</w:t>
      </w:r>
      <w:r>
        <w:rPr>
          <w:rFonts w:eastAsia="Times New Roman"/>
          <w:szCs w:val="24"/>
        </w:rPr>
        <w:t xml:space="preserve">αράδοξο; Το παράδοξο ξέρετε ποιο είναι; Το παράδοξο είναι ότι την πρώτη φορά που στην κοινοβουλευτική ιστορία μετά από την αναγγελία κατάθεσης πρότασης μομφής από τον αρχηγό σας ήρθε η Βουλή και εν ολομελεία υπερψήφισε νομοσχέδιο της Κυβέρνησης με </w:t>
      </w:r>
      <w:r>
        <w:rPr>
          <w:rFonts w:eastAsia="Times New Roman"/>
          <w:szCs w:val="24"/>
        </w:rPr>
        <w:t>εκατόν π</w:t>
      </w:r>
      <w:r>
        <w:rPr>
          <w:rFonts w:eastAsia="Times New Roman"/>
          <w:szCs w:val="24"/>
        </w:rPr>
        <w:t>ενήντα τέσσερις</w:t>
      </w:r>
      <w:r>
        <w:rPr>
          <w:rFonts w:eastAsia="Times New Roman"/>
          <w:szCs w:val="24"/>
        </w:rPr>
        <w:t xml:space="preserve"> ψήφους. Δηλαδή ο κ. Μητσοτάκης κατάφερε εντός δύο ημερών η ελληνική Κυβέρνηση να επιβεβαιώσει την εμπιστοσύνη της Βουλής δύο φορές. Πρόκειται για πρωτοφανές κοινοβουλευτικό γεγονός και τον ευχαριστούμε πάρα πολύ για αυτό.</w:t>
      </w:r>
    </w:p>
    <w:p w14:paraId="5EA91685" w14:textId="77777777" w:rsidR="000F46A4" w:rsidRDefault="00307FE8">
      <w:pPr>
        <w:spacing w:line="600" w:lineRule="auto"/>
        <w:ind w:firstLine="720"/>
        <w:jc w:val="both"/>
        <w:rPr>
          <w:rFonts w:eastAsia="Times New Roman"/>
          <w:b/>
          <w:szCs w:val="24"/>
        </w:rPr>
      </w:pPr>
      <w:r>
        <w:rPr>
          <w:rFonts w:eastAsia="Times New Roman"/>
          <w:b/>
          <w:szCs w:val="24"/>
        </w:rPr>
        <w:t>ΠΡΟΕΔΡΟΣ (Νικόλαος</w:t>
      </w:r>
      <w:r>
        <w:rPr>
          <w:rFonts w:eastAsia="Times New Roman"/>
          <w:b/>
          <w:szCs w:val="24"/>
        </w:rPr>
        <w:t xml:space="preserve"> Βούτσης):</w:t>
      </w:r>
      <w:r w:rsidRPr="00697275">
        <w:rPr>
          <w:rFonts w:eastAsia="Times New Roman"/>
          <w:b/>
          <w:szCs w:val="24"/>
        </w:rPr>
        <w:t xml:space="preserve"> </w:t>
      </w:r>
      <w:r w:rsidRPr="005E1FEC">
        <w:rPr>
          <w:rFonts w:eastAsia="Times New Roman"/>
          <w:szCs w:val="24"/>
        </w:rPr>
        <w:t>Κύριε Υπουργέ, έχετε δύο λεπτά</w:t>
      </w:r>
    </w:p>
    <w:p w14:paraId="5EA91686" w14:textId="77777777" w:rsidR="000F46A4" w:rsidRDefault="00307FE8">
      <w:pPr>
        <w:spacing w:line="600" w:lineRule="auto"/>
        <w:ind w:firstLine="720"/>
        <w:jc w:val="both"/>
        <w:rPr>
          <w:rFonts w:eastAsia="Times New Roman"/>
          <w:szCs w:val="24"/>
        </w:rPr>
      </w:pPr>
      <w:r>
        <w:rPr>
          <w:rFonts w:eastAsia="Times New Roman"/>
          <w:b/>
          <w:szCs w:val="24"/>
        </w:rPr>
        <w:t xml:space="preserve">ΔΗΜΗΤΡΙΟΣ </w:t>
      </w:r>
      <w:r w:rsidRPr="006D2151">
        <w:rPr>
          <w:rFonts w:eastAsia="Times New Roman"/>
          <w:b/>
          <w:szCs w:val="24"/>
        </w:rPr>
        <w:t>ΤΖΑΝΑΚΟΠΟΥΛΟΣ</w:t>
      </w:r>
      <w:r>
        <w:rPr>
          <w:rFonts w:eastAsia="Times New Roman"/>
          <w:b/>
          <w:szCs w:val="24"/>
        </w:rPr>
        <w:t xml:space="preserve"> (Υπουργός Επικρατείας)</w:t>
      </w:r>
      <w:r w:rsidRPr="006D2151">
        <w:rPr>
          <w:rFonts w:eastAsia="Times New Roman"/>
          <w:b/>
          <w:szCs w:val="24"/>
        </w:rPr>
        <w:t>:</w:t>
      </w:r>
      <w:r w:rsidRPr="00697275">
        <w:rPr>
          <w:rFonts w:eastAsia="Times New Roman"/>
          <w:szCs w:val="24"/>
        </w:rPr>
        <w:t xml:space="preserve"> </w:t>
      </w:r>
      <w:r>
        <w:rPr>
          <w:rFonts w:eastAsia="Times New Roman"/>
          <w:szCs w:val="24"/>
        </w:rPr>
        <w:t>Επιτρέψτε μου, κύριε Πρόεδρε.</w:t>
      </w:r>
    </w:p>
    <w:p w14:paraId="5EA91687" w14:textId="77777777" w:rsidR="000F46A4" w:rsidRDefault="00307FE8">
      <w:pPr>
        <w:spacing w:line="600" w:lineRule="auto"/>
        <w:ind w:firstLine="720"/>
        <w:jc w:val="both"/>
        <w:rPr>
          <w:rFonts w:eastAsia="Times New Roman"/>
          <w:szCs w:val="24"/>
        </w:rPr>
      </w:pPr>
      <w:r>
        <w:rPr>
          <w:rFonts w:eastAsia="Times New Roman"/>
          <w:szCs w:val="24"/>
        </w:rPr>
        <w:lastRenderedPageBreak/>
        <w:t>Παράδοξο δεύτερο, το οικογενειακό παράδοξο το οποίο νομίζω ότι είναι μάλλον προφανές. Ο κ. Μητσοτάκης με τη στάση του κατάφερε να δικαιώ</w:t>
      </w:r>
      <w:r>
        <w:rPr>
          <w:rFonts w:eastAsia="Times New Roman"/>
          <w:szCs w:val="24"/>
        </w:rPr>
        <w:t>σει ιστορικά και πολιτικά τον Αντώνη Σαμαρά, ο οποίος εκφράζοντας τις απόψεις που εκφράζει σήμερα ο Κυριάκος Μητσοτάκης έριξε την κυβέρνηση του Κωνσταντίνου Μητσοτάκη πριν από εικοσιπέντε χρόνια. Νομίζω ότι αυτό το παράδοξο επισφραγίζει ακριβώς και επιβεβα</w:t>
      </w:r>
      <w:r>
        <w:rPr>
          <w:rFonts w:eastAsia="Times New Roman"/>
          <w:szCs w:val="24"/>
        </w:rPr>
        <w:t>ιώνει την πολιτική ομηρία του κ. Μητσοτάκη από την ακροδεξιά ομάδα της οποίας ηγείται ο κ. Σαμαράς.</w:t>
      </w:r>
    </w:p>
    <w:p w14:paraId="5EA91688" w14:textId="77777777" w:rsidR="000F46A4" w:rsidRDefault="00307FE8">
      <w:pPr>
        <w:spacing w:line="600" w:lineRule="auto"/>
        <w:ind w:firstLine="720"/>
        <w:jc w:val="both"/>
        <w:rPr>
          <w:rFonts w:eastAsia="Times New Roman"/>
          <w:szCs w:val="24"/>
        </w:rPr>
      </w:pPr>
      <w:r>
        <w:rPr>
          <w:rFonts w:eastAsia="Times New Roman"/>
          <w:szCs w:val="24"/>
        </w:rPr>
        <w:t>Παράδοξο τρία, το ευρωπαϊκό παράδοξο. Η Νέα Δημοκρατία ήταν καταγεγραμμένη στην ευρωπαϊκή πολιτική σκηνή έως ένα φιλελεύθερο, φιλοευρωπαϊκό κόμμα, ένα κόμμα το οποίο σήκωσε τη σημαία υποτίθεται και το ανάστημά της απέναντι στον λαϊκισμό του ΣΥΡΙΖΑ. Μέσα, λ</w:t>
      </w:r>
      <w:r>
        <w:rPr>
          <w:rFonts w:eastAsia="Times New Roman"/>
          <w:szCs w:val="24"/>
        </w:rPr>
        <w:t xml:space="preserve">οιπόν, σε δύο μέρες μόλις ο κ. Μητσοτάκης κατάφερε τα εξής πρωτοφανή: </w:t>
      </w:r>
    </w:p>
    <w:p w14:paraId="5EA91689" w14:textId="77777777" w:rsidR="000F46A4" w:rsidRDefault="00307FE8">
      <w:pPr>
        <w:spacing w:line="600" w:lineRule="auto"/>
        <w:ind w:firstLine="720"/>
        <w:jc w:val="both"/>
        <w:rPr>
          <w:rFonts w:eastAsia="Times New Roman"/>
          <w:szCs w:val="24"/>
        </w:rPr>
      </w:pPr>
      <w:r>
        <w:rPr>
          <w:rFonts w:eastAsia="Times New Roman"/>
          <w:szCs w:val="24"/>
        </w:rPr>
        <w:t>Η Νέα Δημοκρατία να αποδοκιμάζεται στο Ευρωπαϊκό Κοινοβούλιο για τη στάση της απέναντι στη συμφωνία. Η ναυαρχίδα του γερμανικού συντηρητικού Τύπου</w:t>
      </w:r>
      <w:r w:rsidRPr="005E1FEC">
        <w:rPr>
          <w:rFonts w:eastAsia="Times New Roman"/>
          <w:szCs w:val="24"/>
        </w:rPr>
        <w:t>,</w:t>
      </w:r>
      <w:r>
        <w:rPr>
          <w:rFonts w:eastAsia="Times New Roman"/>
          <w:szCs w:val="24"/>
        </w:rPr>
        <w:t xml:space="preserve"> η «</w:t>
      </w:r>
      <w:r w:rsidRPr="005E1FEC">
        <w:rPr>
          <w:rFonts w:eastAsia="Times New Roman" w:cs="Times New Roman"/>
          <w:bCs/>
          <w:szCs w:val="24"/>
        </w:rPr>
        <w:t xml:space="preserve">FRANKFURTER </w:t>
      </w:r>
      <w:r w:rsidRPr="005E1FEC">
        <w:rPr>
          <w:rFonts w:eastAsia="Times New Roman" w:cs="Times New Roman"/>
          <w:bCs/>
          <w:szCs w:val="24"/>
        </w:rPr>
        <w:lastRenderedPageBreak/>
        <w:t>ALLGEMEINE ZEITUNG</w:t>
      </w:r>
      <w:r>
        <w:rPr>
          <w:rFonts w:eastAsia="Times New Roman" w:cs="Times New Roman"/>
          <w:bCs/>
          <w:szCs w:val="24"/>
        </w:rPr>
        <w:t>»</w:t>
      </w:r>
      <w:r>
        <w:rPr>
          <w:rFonts w:eastAsia="Times New Roman"/>
          <w:color w:val="545454"/>
          <w:szCs w:val="24"/>
        </w:rPr>
        <w:t xml:space="preserve"> </w:t>
      </w:r>
      <w:r>
        <w:rPr>
          <w:rFonts w:eastAsia="Times New Roman"/>
          <w:szCs w:val="24"/>
        </w:rPr>
        <w:t>να</w:t>
      </w:r>
      <w:r>
        <w:rPr>
          <w:rFonts w:eastAsia="Times New Roman"/>
          <w:szCs w:val="24"/>
        </w:rPr>
        <w:t xml:space="preserve"> αποκαλεί τον κ. Μητσοτάκη εκπρόσωπο του παλιού πολιτικού καθεστώτος που χρε</w:t>
      </w:r>
      <w:r>
        <w:rPr>
          <w:rFonts w:eastAsia="Times New Roman"/>
          <w:szCs w:val="24"/>
        </w:rPr>
        <w:t>ο</w:t>
      </w:r>
      <w:r>
        <w:rPr>
          <w:rFonts w:eastAsia="Times New Roman"/>
          <w:szCs w:val="24"/>
        </w:rPr>
        <w:t>κόπησε την Ελλάδα. Το περιοδικό «</w:t>
      </w:r>
      <w:r>
        <w:rPr>
          <w:rFonts w:eastAsia="Times New Roman"/>
          <w:szCs w:val="24"/>
          <w:lang w:val="en-US"/>
        </w:rPr>
        <w:t>FOCUS</w:t>
      </w:r>
      <w:r>
        <w:rPr>
          <w:rFonts w:eastAsia="Times New Roman"/>
          <w:szCs w:val="24"/>
        </w:rPr>
        <w:t>» σήμερα να τον παρομοιάζει με τον Βίκτορ Όρμπαν, τον υπερεθνικιστή ηγέτη της Ουγγαρίας, νούμερο ένα αντίπαλο της ανοικτής Ευρώπης. Και το πε</w:t>
      </w:r>
      <w:r>
        <w:rPr>
          <w:rFonts w:eastAsia="Times New Roman"/>
          <w:szCs w:val="24"/>
        </w:rPr>
        <w:t>ριοδικό «</w:t>
      </w:r>
      <w:r>
        <w:rPr>
          <w:rFonts w:eastAsia="Times New Roman"/>
          <w:szCs w:val="24"/>
          <w:lang w:val="en-US"/>
        </w:rPr>
        <w:t>FOREIGN</w:t>
      </w:r>
      <w:r w:rsidRPr="006D2151">
        <w:rPr>
          <w:rFonts w:eastAsia="Times New Roman"/>
          <w:szCs w:val="24"/>
        </w:rPr>
        <w:t xml:space="preserve"> </w:t>
      </w:r>
      <w:r>
        <w:rPr>
          <w:rFonts w:eastAsia="Times New Roman"/>
          <w:szCs w:val="24"/>
          <w:lang w:val="en-US"/>
        </w:rPr>
        <w:t>POLICY</w:t>
      </w:r>
      <w:r>
        <w:rPr>
          <w:rFonts w:eastAsia="Times New Roman"/>
          <w:szCs w:val="24"/>
        </w:rPr>
        <w:t>»</w:t>
      </w:r>
      <w:r w:rsidRPr="006D2151">
        <w:rPr>
          <w:rFonts w:eastAsia="Times New Roman"/>
          <w:szCs w:val="24"/>
        </w:rPr>
        <w:t xml:space="preserve"> </w:t>
      </w:r>
      <w:r>
        <w:rPr>
          <w:rFonts w:eastAsia="Times New Roman"/>
          <w:szCs w:val="24"/>
        </w:rPr>
        <w:t>να κάνει λόγο για την εθνικιστική αντιπολίτευση της Ελλάδας.</w:t>
      </w:r>
    </w:p>
    <w:p w14:paraId="5EA9168A" w14:textId="77777777" w:rsidR="000F46A4" w:rsidRDefault="00307FE8">
      <w:pPr>
        <w:spacing w:line="600" w:lineRule="auto"/>
        <w:ind w:firstLine="720"/>
        <w:jc w:val="both"/>
        <w:rPr>
          <w:rFonts w:eastAsia="Times New Roman"/>
          <w:szCs w:val="24"/>
        </w:rPr>
      </w:pPr>
      <w:r>
        <w:rPr>
          <w:rFonts w:eastAsia="Times New Roman"/>
          <w:szCs w:val="24"/>
        </w:rPr>
        <w:t xml:space="preserve">Αυτό κατάφερε ο κ. Μητσοτάκης μέσα σε δύο μόλις μέρες. Κατάφερε κατά τη διάρκεια της δικής του ηγεσίας να πείσει τους Ευρωπαίους γι’ αυτό που η Κυβέρνηση έλεγε εδώ και πάρα πολύ καιρό, ότι δηλαδή η Νέα Δημοκρατία είναι ένα εθνολαϊκιστικό όμμα. </w:t>
      </w:r>
    </w:p>
    <w:p w14:paraId="5EA9168B" w14:textId="77777777" w:rsidR="000F46A4" w:rsidRDefault="00307FE8">
      <w:pPr>
        <w:spacing w:line="600" w:lineRule="auto"/>
        <w:ind w:firstLine="720"/>
        <w:jc w:val="both"/>
        <w:rPr>
          <w:rFonts w:eastAsia="Times New Roman"/>
          <w:szCs w:val="24"/>
        </w:rPr>
      </w:pPr>
      <w:r>
        <w:rPr>
          <w:rFonts w:eastAsia="Times New Roman"/>
          <w:szCs w:val="24"/>
        </w:rPr>
        <w:t>Κλείνω με τ</w:t>
      </w:r>
      <w:r>
        <w:rPr>
          <w:rFonts w:eastAsia="Times New Roman"/>
          <w:szCs w:val="24"/>
        </w:rPr>
        <w:t xml:space="preserve">ο τέταρτο παράδοξο, το σημαντικότερο κατά τη γνώμη μου και το πιο ανυπόφορο, το εθνικιστικό παράδοξο. Για να αντιληφθείτε σε τι ακριβώς συνίσταται το εθνικιστικό παράδοξο, δεν έχετε παρά να ρίξουμε μια ματιά και να συγκρίνετε τις δηλώσεις του εθνικιστικού </w:t>
      </w:r>
      <w:r>
        <w:rPr>
          <w:rFonts w:eastAsia="Times New Roman"/>
          <w:szCs w:val="24"/>
        </w:rPr>
        <w:t xml:space="preserve">δεξιού </w:t>
      </w:r>
      <w:r>
        <w:rPr>
          <w:rFonts w:eastAsia="Times New Roman"/>
          <w:szCs w:val="24"/>
          <w:lang w:val="en-US"/>
        </w:rPr>
        <w:t>VMRO</w:t>
      </w:r>
      <w:r>
        <w:rPr>
          <w:rFonts w:eastAsia="Times New Roman"/>
          <w:szCs w:val="24"/>
        </w:rPr>
        <w:t xml:space="preserve"> και του κ. Μητσοτάκη, του κ. Κουμουτσάκου και άλλων στελεχών της Νέας Δημοκρατίας.</w:t>
      </w:r>
    </w:p>
    <w:p w14:paraId="5EA9168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Είναι ακριβώς οι ίδιες! Θυμάστε που ο κ. Μητσοτάκης έλεγε ότι δεν θα διχάσει τους Έλληνες για να ενώσει τους Σκοπιανούς; Τελικά αυτό που κατάφερε ο κ. Μητσοτάκης</w:t>
      </w:r>
      <w:r>
        <w:rPr>
          <w:rFonts w:eastAsia="Times New Roman" w:cs="Times New Roman"/>
          <w:szCs w:val="24"/>
        </w:rPr>
        <w:t xml:space="preserve"> είναι ο ίδιος να ενωθεί με τους πιο συντηρητικούς και ακραίους εθνικιστικούς κύκλους της γειτονικής μας χώρας. Συγχαρητήρια, λοιπόν, και γι’ αυτό.</w:t>
      </w:r>
    </w:p>
    <w:p w14:paraId="5EA9168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Επί της ουσίας, το </w:t>
      </w:r>
      <w:r>
        <w:rPr>
          <w:rFonts w:eastAsia="Times New Roman" w:cs="Times New Roman"/>
          <w:szCs w:val="24"/>
          <w:lang w:val="en-US"/>
        </w:rPr>
        <w:t>VMRO</w:t>
      </w:r>
      <w:r>
        <w:rPr>
          <w:rFonts w:eastAsia="Times New Roman" w:cs="Times New Roman"/>
          <w:szCs w:val="24"/>
        </w:rPr>
        <w:t xml:space="preserve"> αποκαλεί τον κ. Ζάεφ μειοδότη. Η Νέα Δημοκρατία και ο κ. Μητσοτάκης αποκαλούν τον κ.</w:t>
      </w:r>
      <w:r>
        <w:rPr>
          <w:rFonts w:eastAsia="Times New Roman" w:cs="Times New Roman"/>
          <w:szCs w:val="24"/>
        </w:rPr>
        <w:t xml:space="preserve"> Τσίπρα μειοδότη. Το ερώτημα τελικά είναι: Ποιος από τους δύο μειοδότησε, ο κ. Τσίπρας ή ο κ. Ζάεφ; Κανένας από τους δύο δεν μειοδότησε, κυρίες και κύριοι της Αντιπολίτευσης. Απλώς βρέθηκαν επιτέλους δύο ηγέτες με λίγο μυαλό στο κεφάλι τους για να θέσουν ο</w:t>
      </w:r>
      <w:r>
        <w:rPr>
          <w:rFonts w:eastAsia="Times New Roman" w:cs="Times New Roman"/>
          <w:szCs w:val="24"/>
        </w:rPr>
        <w:t>ριστικό τέλος σε μία διένεξη…</w:t>
      </w:r>
    </w:p>
    <w:p w14:paraId="5EA9168E" w14:textId="77777777" w:rsidR="000F46A4" w:rsidRDefault="00307FE8">
      <w:pPr>
        <w:spacing w:line="600" w:lineRule="auto"/>
        <w:ind w:firstLine="720"/>
        <w:jc w:val="both"/>
        <w:rPr>
          <w:rFonts w:eastAsia="Times New Roman" w:cs="Times New Roman"/>
          <w:szCs w:val="24"/>
        </w:rPr>
      </w:pPr>
      <w:r w:rsidRPr="00700B3C">
        <w:rPr>
          <w:rFonts w:eastAsia="Times New Roman" w:cs="Times New Roman"/>
          <w:b/>
          <w:szCs w:val="24"/>
        </w:rPr>
        <w:t>ΕΛΕΥΘΕΡΙΟΣ ΑΥΓΕΝΑΚΗΣ:</w:t>
      </w:r>
      <w:r>
        <w:rPr>
          <w:rFonts w:eastAsia="Times New Roman" w:cs="Times New Roman"/>
          <w:szCs w:val="24"/>
        </w:rPr>
        <w:t xml:space="preserve"> Όντως λίγο μυαλό!</w:t>
      </w:r>
    </w:p>
    <w:p w14:paraId="5EA9168F" w14:textId="77777777" w:rsidR="000F46A4" w:rsidRDefault="00307FE8">
      <w:pPr>
        <w:spacing w:line="600" w:lineRule="auto"/>
        <w:ind w:firstLine="720"/>
        <w:jc w:val="both"/>
        <w:rPr>
          <w:rFonts w:eastAsia="Times New Roman" w:cs="Times New Roman"/>
          <w:szCs w:val="24"/>
        </w:rPr>
      </w:pPr>
      <w:r w:rsidRPr="00700B3C">
        <w:rPr>
          <w:rFonts w:eastAsia="Times New Roman" w:cs="Times New Roman"/>
          <w:b/>
          <w:szCs w:val="24"/>
        </w:rPr>
        <w:t>ΔΗΜΗΤΡΙΟΣ ΤΖΑΝΑΚΟΠΟΥΛΟΣ (Υπουργός Επικρατείας</w:t>
      </w:r>
      <w:r>
        <w:rPr>
          <w:rFonts w:eastAsia="Times New Roman" w:cs="Times New Roman"/>
          <w:b/>
          <w:szCs w:val="24"/>
        </w:rPr>
        <w:t xml:space="preserve">): </w:t>
      </w:r>
      <w:r>
        <w:rPr>
          <w:rFonts w:eastAsia="Times New Roman" w:cs="Times New Roman"/>
          <w:szCs w:val="24"/>
        </w:rPr>
        <w:t xml:space="preserve">Κύριε Αυγενάκη, θέλετε να κάνετε χιούμορ; Έχει λίγο περισσότερο από εσάς. </w:t>
      </w:r>
    </w:p>
    <w:p w14:paraId="5EA9169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Βρέθηκαν δύο ηγέτες, λοιπόν, με μυαλό στο κεφάλι τους για να επ</w:t>
      </w:r>
      <w:r>
        <w:rPr>
          <w:rFonts w:eastAsia="Times New Roman" w:cs="Times New Roman"/>
          <w:szCs w:val="24"/>
        </w:rPr>
        <w:t>ιλύσουν μια διένεξη που στερούσε διπλωματικό και πολιτικό κεφάλαιο από την Ελλάδα, αλλά και από τα Βαλκάνια. Βρέθηκαν δύο ηγέτες να κλείσουν οριστικά το κεφάλαιο της εθνικιστικής έξαρσης και των μεγαλοϊδεατισμών, οι οποίες δεν αφορούν μόνο τους γείτονές μα</w:t>
      </w:r>
      <w:r>
        <w:rPr>
          <w:rFonts w:eastAsia="Times New Roman" w:cs="Times New Roman"/>
          <w:szCs w:val="24"/>
        </w:rPr>
        <w:t>ς, αλλά αφορούν και τις δικές σας μεγάλες ιδέες και τα δικά σας εθνικιστικά παραληρήματα, τα οποία συνεχίζετε να συντηρείτε εκατό χρόνια μετά την κατάρρευση της οθωμανικής αυτοκρατορίας. Αυτός ο αιώνας των μεγαλοϊδεατισμών, αυτός ο αιώνας του εθνικισμού κα</w:t>
      </w:r>
      <w:r>
        <w:rPr>
          <w:rFonts w:eastAsia="Times New Roman" w:cs="Times New Roman"/>
          <w:szCs w:val="24"/>
        </w:rPr>
        <w:t xml:space="preserve">ι των ακροτήτων και των εξάρσεων κλείνει σήμερα με αυτή τη </w:t>
      </w:r>
      <w:r>
        <w:rPr>
          <w:rFonts w:eastAsia="Times New Roman" w:cs="Times New Roman"/>
          <w:szCs w:val="24"/>
        </w:rPr>
        <w:t>σ</w:t>
      </w:r>
      <w:r>
        <w:rPr>
          <w:rFonts w:eastAsia="Times New Roman" w:cs="Times New Roman"/>
          <w:szCs w:val="24"/>
        </w:rPr>
        <w:t>υμφωνία.</w:t>
      </w:r>
    </w:p>
    <w:p w14:paraId="5EA9169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5EA91692" w14:textId="77777777" w:rsidR="000F46A4" w:rsidRDefault="00307FE8">
      <w:pPr>
        <w:spacing w:line="600" w:lineRule="auto"/>
        <w:ind w:firstLine="720"/>
        <w:jc w:val="center"/>
        <w:rPr>
          <w:rFonts w:eastAsia="Times New Roman"/>
          <w:bCs/>
          <w:szCs w:val="24"/>
        </w:rPr>
      </w:pPr>
      <w:r>
        <w:rPr>
          <w:rFonts w:eastAsia="Times New Roman"/>
          <w:bCs/>
          <w:szCs w:val="24"/>
        </w:rPr>
        <w:t>(Χειροκροτήματα από τις πτέρυγες τ</w:t>
      </w:r>
      <w:r w:rsidRPr="00C707D9">
        <w:rPr>
          <w:rFonts w:eastAsia="Times New Roman"/>
          <w:bCs/>
          <w:szCs w:val="24"/>
        </w:rPr>
        <w:t>ου ΣΥΡΙΖΑ</w:t>
      </w:r>
      <w:r>
        <w:rPr>
          <w:rFonts w:eastAsia="Times New Roman"/>
          <w:bCs/>
          <w:szCs w:val="24"/>
        </w:rPr>
        <w:t xml:space="preserve"> και των ΑΝΕΛ</w:t>
      </w:r>
      <w:r w:rsidRPr="00C707D9">
        <w:rPr>
          <w:rFonts w:eastAsia="Times New Roman"/>
          <w:bCs/>
          <w:szCs w:val="24"/>
        </w:rPr>
        <w:t>)</w:t>
      </w:r>
    </w:p>
    <w:p w14:paraId="5EA91693" w14:textId="77777777" w:rsidR="000F46A4" w:rsidRDefault="00307FE8">
      <w:pPr>
        <w:spacing w:line="600" w:lineRule="auto"/>
        <w:ind w:firstLine="720"/>
        <w:jc w:val="both"/>
        <w:rPr>
          <w:rFonts w:eastAsia="Times New Roman" w:cs="Times New Roman"/>
          <w:szCs w:val="24"/>
        </w:rPr>
      </w:pPr>
      <w:r w:rsidRPr="00597B97">
        <w:rPr>
          <w:rFonts w:eastAsia="Times New Roman" w:cs="Times New Roman"/>
          <w:b/>
          <w:szCs w:val="24"/>
        </w:rPr>
        <w:t xml:space="preserve">ΚΩΝΣΤΑΝΤΙΝΟΣ ΧΑΤΖΗΔΑΚΗΣ: </w:t>
      </w:r>
      <w:r>
        <w:rPr>
          <w:rFonts w:eastAsia="Times New Roman" w:cs="Times New Roman"/>
          <w:szCs w:val="24"/>
        </w:rPr>
        <w:t>Κύριε Πρόεδρε, θα ήθελα τον λόγο.</w:t>
      </w:r>
    </w:p>
    <w:p w14:paraId="5EA91694" w14:textId="77777777" w:rsidR="000F46A4" w:rsidRDefault="00307FE8">
      <w:pPr>
        <w:spacing w:line="600" w:lineRule="auto"/>
        <w:ind w:firstLine="720"/>
        <w:jc w:val="both"/>
        <w:rPr>
          <w:rFonts w:eastAsia="Times New Roman"/>
          <w:bCs/>
          <w:szCs w:val="24"/>
        </w:rPr>
      </w:pPr>
      <w:r>
        <w:rPr>
          <w:rFonts w:eastAsia="Times New Roman"/>
          <w:b/>
          <w:bCs/>
          <w:szCs w:val="24"/>
        </w:rPr>
        <w:t>ΠΡΟΕΔΡΟΣ (Νικόλαος Βούτσης):</w:t>
      </w:r>
      <w:r>
        <w:rPr>
          <w:rFonts w:eastAsia="Times New Roman"/>
          <w:bCs/>
          <w:szCs w:val="24"/>
        </w:rPr>
        <w:t xml:space="preserve"> Τι θέλετε, κύριε</w:t>
      </w:r>
      <w:r>
        <w:rPr>
          <w:rFonts w:eastAsia="Times New Roman"/>
          <w:bCs/>
          <w:szCs w:val="24"/>
        </w:rPr>
        <w:t xml:space="preserve"> Χατζηδάκη;</w:t>
      </w:r>
    </w:p>
    <w:p w14:paraId="5EA91695" w14:textId="77777777" w:rsidR="000F46A4" w:rsidRDefault="00307FE8">
      <w:pPr>
        <w:spacing w:line="600" w:lineRule="auto"/>
        <w:ind w:firstLine="720"/>
        <w:jc w:val="both"/>
        <w:rPr>
          <w:rFonts w:eastAsia="Times New Roman" w:cs="Times New Roman"/>
          <w:szCs w:val="24"/>
        </w:rPr>
      </w:pPr>
      <w:r w:rsidRPr="00597B97">
        <w:rPr>
          <w:rFonts w:eastAsia="Times New Roman" w:cs="Times New Roman"/>
          <w:b/>
          <w:szCs w:val="24"/>
        </w:rPr>
        <w:lastRenderedPageBreak/>
        <w:t xml:space="preserve">ΚΩΝΣΤΑΝΤΙΝΟΣ ΧΑΤΖΗΔΑΚΗΣ: </w:t>
      </w:r>
      <w:r>
        <w:rPr>
          <w:rFonts w:eastAsia="Times New Roman" w:cs="Times New Roman"/>
          <w:szCs w:val="24"/>
        </w:rPr>
        <w:t xml:space="preserve">Δεν νομίζω ότι θα δημιουργήσω πρόβλημα στη διαδικασία. Αντιθέτως η τοποθέτησή μου θα συμβάλλει στο να προχωρήσουμε ομαλά. </w:t>
      </w:r>
    </w:p>
    <w:p w14:paraId="5EA9169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Δεν θα απαντήσω οριζόντια στον Κυβερνητικό Εκπρόσωπο. Δεν έχω τον χρόνο αυτή</w:t>
      </w:r>
      <w:r>
        <w:rPr>
          <w:rFonts w:eastAsia="Times New Roman" w:cs="Times New Roman"/>
          <w:szCs w:val="24"/>
        </w:rPr>
        <w:t xml:space="preserve"> την ώρα. Θα απαντήσουν άλλοι συνάδελφοι στις τοποθετήσεις τους. Υπήρξε προκλητικός προς την παράταξή μας. </w:t>
      </w:r>
    </w:p>
    <w:p w14:paraId="5EA9169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Στέκομαι μόνο σε ένα, το οποίο το θεωρώ βασικό, στην αναφορά που έκανε σε σχέση με τη Χρυσή Αυγή. Κύριε Πρόεδρε, ήσασταν παρών χθες εδώ. Μετά όσα απ</w:t>
      </w:r>
      <w:r>
        <w:rPr>
          <w:rFonts w:eastAsia="Times New Roman" w:cs="Times New Roman"/>
          <w:szCs w:val="24"/>
        </w:rPr>
        <w:t>ίστευτα και εξωφρενικά εκστόμισε ο Βουλευτής της Χρυσής Αυγής, τοποθετήθηκα –κατόπιν της δικής σας τοποθετήσεως- και τα καταδίκασα απερίφραστα. Και είδα στο τέλος της τοποθέτησής μου τους συναδέλφους του ΣΥΡΙΖΑ προς τιμήν τους να με χειροκροτούν και τους ε</w:t>
      </w:r>
      <w:r>
        <w:rPr>
          <w:rFonts w:eastAsia="Times New Roman" w:cs="Times New Roman"/>
          <w:szCs w:val="24"/>
        </w:rPr>
        <w:t xml:space="preserve">υχαριστώ γι’ αυτό. </w:t>
      </w:r>
    </w:p>
    <w:p w14:paraId="5EA9169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Αυτό είναι η Νέα Δημοκρατία, η προσήλωση στη </w:t>
      </w:r>
      <w:r>
        <w:rPr>
          <w:rFonts w:eastAsia="Times New Roman" w:cs="Times New Roman"/>
          <w:szCs w:val="24"/>
        </w:rPr>
        <w:t>δ</w:t>
      </w:r>
      <w:r>
        <w:rPr>
          <w:rFonts w:eastAsia="Times New Roman" w:cs="Times New Roman"/>
          <w:szCs w:val="24"/>
        </w:rPr>
        <w:t xml:space="preserve">ημοκρατία και τον φιλελευθερισμό, στα ανθρώπινα δικαιώματα. Είμαστε μακριά από τα άκρα και τις ακρότητες. </w:t>
      </w:r>
    </w:p>
    <w:p w14:paraId="5EA91699"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ΜΠΑΡΚΑΣ:</w:t>
      </w:r>
      <w:r>
        <w:rPr>
          <w:rFonts w:eastAsia="Times New Roman" w:cs="Times New Roman"/>
          <w:szCs w:val="24"/>
        </w:rPr>
        <w:t xml:space="preserve"> Εσείς, όχι όλοι!</w:t>
      </w:r>
    </w:p>
    <w:p w14:paraId="5EA9169A"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5EA9169B" w14:textId="77777777" w:rsidR="000F46A4" w:rsidRDefault="00307FE8">
      <w:pPr>
        <w:spacing w:line="600" w:lineRule="auto"/>
        <w:ind w:firstLine="720"/>
        <w:jc w:val="both"/>
        <w:rPr>
          <w:rFonts w:eastAsia="Times New Roman"/>
          <w:bCs/>
          <w:szCs w:val="24"/>
        </w:rPr>
      </w:pPr>
      <w:r>
        <w:rPr>
          <w:rFonts w:eastAsia="Times New Roman"/>
          <w:b/>
          <w:bCs/>
          <w:szCs w:val="24"/>
        </w:rPr>
        <w:t>ΠΡΟΕΔΡΟ</w:t>
      </w:r>
      <w:r>
        <w:rPr>
          <w:rFonts w:eastAsia="Times New Roman"/>
          <w:b/>
          <w:bCs/>
          <w:szCs w:val="24"/>
        </w:rPr>
        <w:t>Σ (Νικόλαος Βούτσης):</w:t>
      </w:r>
      <w:r>
        <w:rPr>
          <w:rFonts w:eastAsia="Times New Roman"/>
          <w:bCs/>
          <w:szCs w:val="24"/>
        </w:rPr>
        <w:t xml:space="preserve"> Παρακαλώ!</w:t>
      </w:r>
    </w:p>
    <w:p w14:paraId="5EA9169C" w14:textId="77777777" w:rsidR="000F46A4" w:rsidRDefault="00307FE8">
      <w:pPr>
        <w:spacing w:line="600" w:lineRule="auto"/>
        <w:ind w:firstLine="720"/>
        <w:jc w:val="both"/>
        <w:rPr>
          <w:rFonts w:eastAsia="Times New Roman" w:cs="Times New Roman"/>
          <w:szCs w:val="24"/>
        </w:rPr>
      </w:pPr>
      <w:r w:rsidRPr="00597B97">
        <w:rPr>
          <w:rFonts w:eastAsia="Times New Roman" w:cs="Times New Roman"/>
          <w:b/>
          <w:szCs w:val="24"/>
        </w:rPr>
        <w:t>ΚΩΝΣΤΑΝΤΙΝΟΣ ΧΑΤΖΗΔΑΚΗΣ:</w:t>
      </w:r>
      <w:r>
        <w:rPr>
          <w:rFonts w:eastAsia="Times New Roman" w:cs="Times New Roman"/>
          <w:szCs w:val="24"/>
        </w:rPr>
        <w:t xml:space="preserve"> Θα μπορούσα, κυρίες και κύριοι συνάδελφοι, εάν ακολουθούσα το δρόμο του Κυβερνητικού Εκπροσώπου, να θυμίσω την πάνω και την κάτω πλατεία. Θα μπορούσα να θυμίσω την ψηφοφορία για την εκλογή του Προέδρ</w:t>
      </w:r>
      <w:r>
        <w:rPr>
          <w:rFonts w:eastAsia="Times New Roman" w:cs="Times New Roman"/>
          <w:szCs w:val="24"/>
        </w:rPr>
        <w:t>ου της Δημοκρατίας, όπου ξεκινώντας από διαφορετικές αφετηρίες ο ΣΥΡΙΖΑ και η Χρυσή Αυγή ενώθηκαν για να προκληθούν εκλογές το 2015. Δεν θα το κάνω!</w:t>
      </w:r>
    </w:p>
    <w:p w14:paraId="5EA9169D"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p>
    <w:p w14:paraId="5EA9169E" w14:textId="77777777" w:rsidR="000F46A4" w:rsidRDefault="00307FE8">
      <w:pPr>
        <w:spacing w:line="600" w:lineRule="auto"/>
        <w:ind w:firstLine="720"/>
        <w:jc w:val="both"/>
        <w:rPr>
          <w:rFonts w:eastAsia="Times New Roman"/>
          <w:bCs/>
          <w:szCs w:val="24"/>
        </w:rPr>
      </w:pPr>
      <w:r>
        <w:rPr>
          <w:rFonts w:eastAsia="Times New Roman"/>
          <w:b/>
          <w:bCs/>
          <w:szCs w:val="24"/>
        </w:rPr>
        <w:t>ΠΡΟΕΔΡΟΣ (Νικόλαος Βούτσης):</w:t>
      </w:r>
      <w:r>
        <w:rPr>
          <w:rFonts w:eastAsia="Times New Roman"/>
          <w:bCs/>
          <w:szCs w:val="24"/>
        </w:rPr>
        <w:t xml:space="preserve"> Κάντε ησυχία! Τελειώνουμε.</w:t>
      </w:r>
      <w:r>
        <w:rPr>
          <w:rFonts w:eastAsia="Times New Roman"/>
          <w:bCs/>
          <w:szCs w:val="24"/>
        </w:rPr>
        <w:t xml:space="preserve"> Κλείνουμε τώρα. Κάντε ησυχία παρακαλώ!</w:t>
      </w:r>
    </w:p>
    <w:p w14:paraId="5EA9169F" w14:textId="77777777" w:rsidR="000F46A4" w:rsidRDefault="00307FE8">
      <w:pPr>
        <w:spacing w:line="600" w:lineRule="auto"/>
        <w:ind w:firstLine="720"/>
        <w:jc w:val="both"/>
        <w:rPr>
          <w:rFonts w:eastAsia="Times New Roman" w:cs="Times New Roman"/>
          <w:szCs w:val="24"/>
        </w:rPr>
      </w:pPr>
      <w:r w:rsidRPr="00597B97">
        <w:rPr>
          <w:rFonts w:eastAsia="Times New Roman" w:cs="Times New Roman"/>
          <w:b/>
          <w:szCs w:val="24"/>
        </w:rPr>
        <w:t>ΚΩΝΣΤΑΝΤΙΝΟΣ ΧΑΤΖΗΔΑΚΗΣ:</w:t>
      </w:r>
      <w:r>
        <w:rPr>
          <w:rFonts w:eastAsia="Times New Roman" w:cs="Times New Roman"/>
          <w:szCs w:val="24"/>
        </w:rPr>
        <w:t xml:space="preserve"> Δεν θα το κάνω, γιατί πιστεύω ότι οι ημέρες είναι κρίσιμες, η συζήτηση είναι ιστορική και πρέπει όλοι, κύριε Πρόεδρε, να καταλάβουμε ότι πάνω από τις διαφορές μας, όσες μεγάλες και να είναι, </w:t>
      </w:r>
      <w:r>
        <w:rPr>
          <w:rFonts w:eastAsia="Times New Roman" w:cs="Times New Roman"/>
          <w:szCs w:val="24"/>
        </w:rPr>
        <w:t xml:space="preserve">υπάρχουν δύο πράγματα, η δημοκρατία και η πατρίδα, η Ελλάδα. Και αυτό </w:t>
      </w:r>
      <w:r>
        <w:rPr>
          <w:rFonts w:eastAsia="Times New Roman" w:cs="Times New Roman"/>
          <w:szCs w:val="24"/>
        </w:rPr>
        <w:lastRenderedPageBreak/>
        <w:t>θέλω να το υπογραμμίσω με όλη τη δύναμη της φωνής μου, κύριε Πρόεδρε.</w:t>
      </w:r>
    </w:p>
    <w:p w14:paraId="5EA916A0" w14:textId="77777777" w:rsidR="000F46A4" w:rsidRDefault="00307FE8">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5EA916A1" w14:textId="77777777" w:rsidR="000F46A4" w:rsidRDefault="00307FE8">
      <w:pPr>
        <w:spacing w:line="600" w:lineRule="auto"/>
        <w:ind w:firstLine="720"/>
        <w:jc w:val="both"/>
        <w:rPr>
          <w:rFonts w:eastAsia="Times New Roman"/>
          <w:bCs/>
          <w:szCs w:val="24"/>
        </w:rPr>
      </w:pPr>
      <w:r>
        <w:rPr>
          <w:rFonts w:eastAsia="Times New Roman"/>
          <w:b/>
          <w:bCs/>
          <w:szCs w:val="24"/>
        </w:rPr>
        <w:t>ΠΡΟΕΔΡΟΣ (Νικόλαος Βούτσης):</w:t>
      </w:r>
      <w:r>
        <w:rPr>
          <w:rFonts w:eastAsia="Times New Roman"/>
          <w:bCs/>
          <w:szCs w:val="24"/>
        </w:rPr>
        <w:t xml:space="preserve"> Ευχαριστώ πολύ.</w:t>
      </w:r>
    </w:p>
    <w:p w14:paraId="5EA916A2" w14:textId="77777777" w:rsidR="000F46A4" w:rsidRDefault="00307FE8">
      <w:pPr>
        <w:spacing w:line="600" w:lineRule="auto"/>
        <w:ind w:firstLine="720"/>
        <w:jc w:val="both"/>
        <w:rPr>
          <w:rFonts w:eastAsia="Times New Roman"/>
          <w:bCs/>
          <w:szCs w:val="24"/>
        </w:rPr>
      </w:pPr>
      <w:r>
        <w:rPr>
          <w:rFonts w:eastAsia="Times New Roman"/>
          <w:bCs/>
          <w:szCs w:val="24"/>
        </w:rPr>
        <w:t xml:space="preserve">Κυρίες και κύριοι συνάδελφοι, γίνεται γνωστό στο Σώμα ότι </w:t>
      </w:r>
      <w:r>
        <w:rPr>
          <w:rFonts w:eastAsia="Times New Roman"/>
          <w:bCs/>
          <w:szCs w:val="24"/>
        </w:rPr>
        <w:t xml:space="preserve">τη συνεδρίασή μας παρακολουθούν </w:t>
      </w:r>
      <w:r>
        <w:rPr>
          <w:rFonts w:eastAsia="Times New Roman"/>
          <w:bCs/>
          <w:szCs w:val="24"/>
        </w:rPr>
        <w:t xml:space="preserve">από τα άνω δυτικά θεωρεία, αφού </w:t>
      </w:r>
      <w:r>
        <w:rPr>
          <w:rFonts w:eastAsia="Times New Roman"/>
          <w:bCs/>
          <w:szCs w:val="24"/>
        </w:rPr>
        <w:t xml:space="preserve">προηγουμένως </w:t>
      </w:r>
      <w:r>
        <w:rPr>
          <w:rFonts w:eastAsia="Times New Roman"/>
          <w:bCs/>
          <w:szCs w:val="24"/>
        </w:rPr>
        <w:t>ενημερώθηκαν για την ιστορία του κτηρίου και τον τρόπο οργάνωσης και λειτουργίας της Βουλής και ξεναγήθηκαν στην έκθεση τ</w:t>
      </w:r>
      <w:r>
        <w:rPr>
          <w:rFonts w:eastAsia="Times New Roman"/>
          <w:bCs/>
          <w:szCs w:val="24"/>
        </w:rPr>
        <w:t xml:space="preserve">ης </w:t>
      </w:r>
      <w:r>
        <w:rPr>
          <w:rFonts w:eastAsia="Times New Roman"/>
          <w:bCs/>
          <w:szCs w:val="24"/>
        </w:rPr>
        <w:t xml:space="preserve">αίθουσας </w:t>
      </w:r>
      <w:r>
        <w:rPr>
          <w:rFonts w:eastAsia="Times New Roman"/>
          <w:bCs/>
          <w:szCs w:val="24"/>
        </w:rPr>
        <w:t>«ΕΛΕΥΘΕΡΙΟΣ ΒΕΝΙΖΕΛΟΣ», τριάντα τρία μέλη από τον Σύλλογο Γονέων και Κηδεμόνων του 7</w:t>
      </w:r>
      <w:r w:rsidRPr="003E626E">
        <w:rPr>
          <w:rFonts w:eastAsia="Times New Roman"/>
          <w:szCs w:val="24"/>
          <w:vertAlign w:val="superscript"/>
        </w:rPr>
        <w:t xml:space="preserve">ου </w:t>
      </w:r>
      <w:r>
        <w:rPr>
          <w:rFonts w:eastAsia="Times New Roman"/>
          <w:bCs/>
          <w:szCs w:val="24"/>
        </w:rPr>
        <w:t>Δημοτικού Σχολείου Αλεξανδρούπολης.</w:t>
      </w:r>
    </w:p>
    <w:p w14:paraId="5EA916A3" w14:textId="77777777" w:rsidR="000F46A4" w:rsidRDefault="00307FE8">
      <w:pPr>
        <w:spacing w:line="600" w:lineRule="auto"/>
        <w:ind w:firstLine="720"/>
        <w:jc w:val="both"/>
        <w:rPr>
          <w:rFonts w:eastAsia="Times New Roman"/>
          <w:bCs/>
          <w:szCs w:val="24"/>
        </w:rPr>
      </w:pPr>
      <w:r>
        <w:rPr>
          <w:rFonts w:eastAsia="Times New Roman"/>
          <w:bCs/>
          <w:szCs w:val="24"/>
        </w:rPr>
        <w:t>Η Βουλή σάς καλωσορίζει.</w:t>
      </w:r>
    </w:p>
    <w:p w14:paraId="5EA916A4" w14:textId="77777777" w:rsidR="000F46A4" w:rsidRDefault="00307FE8">
      <w:pPr>
        <w:spacing w:line="600" w:lineRule="auto"/>
        <w:ind w:firstLine="720"/>
        <w:jc w:val="center"/>
        <w:rPr>
          <w:rFonts w:eastAsia="Times New Roman"/>
          <w:bCs/>
          <w:szCs w:val="24"/>
        </w:rPr>
      </w:pPr>
      <w:r>
        <w:rPr>
          <w:rFonts w:eastAsia="Times New Roman"/>
          <w:bCs/>
          <w:szCs w:val="24"/>
        </w:rPr>
        <w:t>(Χειροκροτήματα απ’ όλες τις πτέρυγες της Βουλής)</w:t>
      </w:r>
    </w:p>
    <w:p w14:paraId="5EA916A5" w14:textId="77777777" w:rsidR="000F46A4" w:rsidRDefault="00307FE8">
      <w:pPr>
        <w:spacing w:line="600" w:lineRule="auto"/>
        <w:ind w:firstLine="720"/>
        <w:jc w:val="both"/>
        <w:rPr>
          <w:rFonts w:eastAsia="Times New Roman"/>
          <w:bCs/>
          <w:szCs w:val="24"/>
        </w:rPr>
      </w:pPr>
      <w:r>
        <w:rPr>
          <w:rFonts w:eastAsia="Times New Roman"/>
          <w:bCs/>
          <w:szCs w:val="24"/>
        </w:rPr>
        <w:t>Τον λόγο έχει ο κ. Σάββας Αναστασιάδης. Ύστερα</w:t>
      </w:r>
      <w:r>
        <w:rPr>
          <w:rFonts w:eastAsia="Times New Roman"/>
          <w:bCs/>
          <w:szCs w:val="24"/>
        </w:rPr>
        <w:t xml:space="preserve"> είναι η κ</w:t>
      </w:r>
      <w:r>
        <w:rPr>
          <w:rFonts w:eastAsia="Times New Roman"/>
          <w:bCs/>
          <w:szCs w:val="24"/>
        </w:rPr>
        <w:t>.</w:t>
      </w:r>
      <w:r>
        <w:rPr>
          <w:rFonts w:eastAsia="Times New Roman"/>
          <w:bCs/>
          <w:szCs w:val="24"/>
        </w:rPr>
        <w:t xml:space="preserve"> Ράπτη και μετά ο κ. Ντζιμάνης.</w:t>
      </w:r>
    </w:p>
    <w:p w14:paraId="5EA916A6" w14:textId="77777777" w:rsidR="000F46A4" w:rsidRDefault="00307FE8">
      <w:pPr>
        <w:spacing w:line="600" w:lineRule="auto"/>
        <w:ind w:firstLine="720"/>
        <w:jc w:val="both"/>
        <w:rPr>
          <w:rFonts w:eastAsia="Times New Roman" w:cs="Times New Roman"/>
          <w:szCs w:val="24"/>
        </w:rPr>
      </w:pPr>
      <w:r>
        <w:rPr>
          <w:rFonts w:eastAsia="Times New Roman"/>
          <w:bCs/>
          <w:szCs w:val="24"/>
        </w:rPr>
        <w:t>Ορίστε, κύριε Αναστασιάδη, έχετε τον λόγο</w:t>
      </w:r>
      <w:r>
        <w:rPr>
          <w:rFonts w:eastAsia="Times New Roman" w:cs="Times New Roman"/>
          <w:szCs w:val="24"/>
        </w:rPr>
        <w:t>.</w:t>
      </w:r>
    </w:p>
    <w:p w14:paraId="5EA916A7" w14:textId="77777777" w:rsidR="000F46A4" w:rsidRDefault="00307FE8">
      <w:pPr>
        <w:spacing w:line="600" w:lineRule="auto"/>
        <w:ind w:firstLine="720"/>
        <w:jc w:val="both"/>
        <w:rPr>
          <w:rFonts w:eastAsia="Times New Roman" w:cs="Times New Roman"/>
          <w:szCs w:val="24"/>
        </w:rPr>
      </w:pPr>
      <w:r w:rsidRPr="005D0156">
        <w:rPr>
          <w:rFonts w:eastAsia="Times New Roman" w:cs="Times New Roman"/>
          <w:b/>
          <w:szCs w:val="24"/>
        </w:rPr>
        <w:lastRenderedPageBreak/>
        <w:t>ΣΑΒΒΑΣ ΑΝΑΣΤΑΣΙΑΔΗΣ:</w:t>
      </w:r>
      <w:r>
        <w:rPr>
          <w:rFonts w:eastAsia="Times New Roman" w:cs="Times New Roman"/>
          <w:szCs w:val="24"/>
        </w:rPr>
        <w:t xml:space="preserve"> Ευχαριστώ πολύ, κύριε Πρόεδρε.</w:t>
      </w:r>
    </w:p>
    <w:p w14:paraId="5EA916A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επιδίωξη όλων των προηγούμενων κυβερνήσεων ήταν η επίλυση του </w:t>
      </w:r>
      <w:r>
        <w:rPr>
          <w:rFonts w:eastAsia="Times New Roman" w:cs="Times New Roman"/>
          <w:szCs w:val="24"/>
        </w:rPr>
        <w:t>σ</w:t>
      </w:r>
      <w:r>
        <w:rPr>
          <w:rFonts w:eastAsia="Times New Roman" w:cs="Times New Roman"/>
          <w:szCs w:val="24"/>
        </w:rPr>
        <w:t>κοπιανού προβλήματος με έναν τρόπο, όμως, που να μην γεννά νέα προβλήματα, ίσως και μεγαλύτερα, που θα εκδηλωθούν πιθανότατα μετά, όταν οι σημερινές ηγεσίες δεν θα είναι πλέον στην εξουσία. Αυτό που προσπαθούσαν να κάνουν όλες οι προηγούμενες κυβερνήσεις ή</w:t>
      </w:r>
      <w:r>
        <w:rPr>
          <w:rFonts w:eastAsia="Times New Roman" w:cs="Times New Roman"/>
          <w:szCs w:val="24"/>
        </w:rPr>
        <w:t xml:space="preserve">ταν να πετύχουν μία λύση με όνομα το οποίο να μην παραπέμπει σε αλυτρωτισμό και επίκληση πλαστής μακεδονικής ταυτότητας. Αυτή ήταν η εθνική γραμμή. </w:t>
      </w:r>
    </w:p>
    <w:p w14:paraId="5EA916A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Δυστυχώς, σήμερα η Κυβέρνηση υποχωρεί από αυτή την εθνική γραμμή. Ο κ. Τσίπρας παραχώρησε την ταυτότητα στο</w:t>
      </w:r>
      <w:r>
        <w:rPr>
          <w:rFonts w:eastAsia="Times New Roman" w:cs="Times New Roman"/>
          <w:szCs w:val="24"/>
        </w:rPr>
        <w:t xml:space="preserve">υς γείτονές μας, τους έδωσε το δικαίωμα να επιλέξουν όνομα, το οποίο και αποδέχτηκε. </w:t>
      </w:r>
    </w:p>
    <w:p w14:paraId="5EA916A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Όταν, όμως, κυρίες και κύριοι συνάδελφοι, συζητάμε για λύση για ένα τόσο μεγάλο εθνικό θέμα προσπαθούμε πρώτα, κύριε Υπουργέ, να διαμορφώσουμε ένα ενιαίο εθνικό μέτωπο, </w:t>
      </w:r>
      <w:r>
        <w:rPr>
          <w:rFonts w:eastAsia="Times New Roman" w:cs="Times New Roman"/>
          <w:szCs w:val="24"/>
        </w:rPr>
        <w:lastRenderedPageBreak/>
        <w:t>χ</w:t>
      </w:r>
      <w:r>
        <w:rPr>
          <w:rFonts w:eastAsia="Times New Roman" w:cs="Times New Roman"/>
          <w:szCs w:val="24"/>
        </w:rPr>
        <w:t>ωρίς μικροκομματικές σκοπιμότητες, κόλπα και κουτοπονηριές. Φαίνεται, όμως, ότι εσείς στην Κυβέρνηση και ο κ. Τσίπρας, αυτό δεν το καταλάβατε ούτε το επιδιώξατε. Πήγατε σε διαπραγμάτευση έχοντας απέναντί σας τη μεγάλη πλειονότητα του ελληνικού λαού και, βε</w:t>
      </w:r>
      <w:r>
        <w:rPr>
          <w:rFonts w:eastAsia="Times New Roman" w:cs="Times New Roman"/>
          <w:szCs w:val="24"/>
        </w:rPr>
        <w:t xml:space="preserve">βαίως, και της Βουλής. </w:t>
      </w:r>
    </w:p>
    <w:p w14:paraId="5EA916A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Αντιμετωπίσατε ένα μεγάλο εθνικό θέμα με μία ευκολία που αγγίζει τα όρια της επιπολαιότητας. Ξεκινήσατε τη διαπραγμάτευση με ένα θεμελιώδες λάθος, με την παραδοχή ότι η απέναντι πλευρά έχει δίκιο. Όταν λέτε, και το επικαλείστε και ε</w:t>
      </w:r>
      <w:r>
        <w:rPr>
          <w:rFonts w:eastAsia="Times New Roman" w:cs="Times New Roman"/>
          <w:szCs w:val="24"/>
        </w:rPr>
        <w:t xml:space="preserve">δώ σήμερα, ότι εκατόν σαράντα χώρες αναγνώρισαν ή λένε αυτή τη χώρα «Μακεδονία», δέχεστε ότι η άλλη πλευρά έχει δίκιο. </w:t>
      </w:r>
    </w:p>
    <w:p w14:paraId="5EA916A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Αγνοείτε, όμως, εσκεμμένα ίσως, ότι βαρύτητα για την απέναντι πλευρά έχει η ελληνική αναγνώριση. Αν δεν ήταν έτσι, δεν θα επέμεναν και δ</w:t>
      </w:r>
      <w:r>
        <w:rPr>
          <w:rFonts w:eastAsia="Times New Roman" w:cs="Times New Roman"/>
          <w:szCs w:val="24"/>
        </w:rPr>
        <w:t xml:space="preserve">εν θα ζητούσαν διακαώς και οι γείτονές μας, αλλά δεν θα πίεζαν και οι ξένοι για την ελληνική αναγνώριση. Διότι γνωρίζουν πολύ καλά ότι ο δρόμος για την Ευρωπαϊκή Ένωση, το ΝΑΤΟ και τους διεθνείς οργανισμούς περνάει από </w:t>
      </w:r>
      <w:r>
        <w:rPr>
          <w:rFonts w:eastAsia="Times New Roman" w:cs="Times New Roman"/>
          <w:szCs w:val="24"/>
        </w:rPr>
        <w:lastRenderedPageBreak/>
        <w:t xml:space="preserve">την Ελλάδα. Αυτή ήταν η παρακαταθήκη </w:t>
      </w:r>
      <w:r>
        <w:rPr>
          <w:rFonts w:eastAsia="Times New Roman" w:cs="Times New Roman"/>
          <w:szCs w:val="24"/>
        </w:rPr>
        <w:t xml:space="preserve">που σας άφησε η </w:t>
      </w:r>
      <w:r>
        <w:rPr>
          <w:rFonts w:eastAsia="Times New Roman" w:cs="Times New Roman"/>
          <w:szCs w:val="24"/>
        </w:rPr>
        <w:t>κ</w:t>
      </w:r>
      <w:r>
        <w:rPr>
          <w:rFonts w:eastAsia="Times New Roman" w:cs="Times New Roman"/>
          <w:szCs w:val="24"/>
        </w:rPr>
        <w:t xml:space="preserve">υβέρνηση της Νέας Δημοκρατίας το 2008 στο Βουκουρέστι. Εσείς, όμως, δεν την αξιοποιήσατε. </w:t>
      </w:r>
    </w:p>
    <w:p w14:paraId="5EA916A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επειδή τις τελευταίες ημέρες επικαλεστήκατε πάρα πολλές φορές την απόφαση του Βουκουρεστίου διαστρεβλώνοντάς την όμως ως άλλοθι, νομίζω ότι η τ</w:t>
      </w:r>
      <w:r>
        <w:rPr>
          <w:rFonts w:eastAsia="Times New Roman" w:cs="Times New Roman"/>
          <w:szCs w:val="24"/>
        </w:rPr>
        <w:t>οποθέτηση της κ</w:t>
      </w:r>
      <w:r>
        <w:rPr>
          <w:rFonts w:eastAsia="Times New Roman" w:cs="Times New Roman"/>
          <w:szCs w:val="24"/>
        </w:rPr>
        <w:t>.</w:t>
      </w:r>
      <w:r>
        <w:rPr>
          <w:rFonts w:eastAsia="Times New Roman" w:cs="Times New Roman"/>
          <w:szCs w:val="24"/>
        </w:rPr>
        <w:t xml:space="preserve"> Μπακογιάννη χθες, που ήταν τότε Υπουργός Εξωτερικών, αλλά και η δήλωση του πρώην Πρωθυπουργού, που επικαλέστηκε την τοποθέτηση της κ</w:t>
      </w:r>
      <w:r>
        <w:rPr>
          <w:rFonts w:eastAsia="Times New Roman" w:cs="Times New Roman"/>
          <w:szCs w:val="24"/>
        </w:rPr>
        <w:t>.</w:t>
      </w:r>
      <w:r>
        <w:rPr>
          <w:rFonts w:eastAsia="Times New Roman" w:cs="Times New Roman"/>
          <w:szCs w:val="24"/>
        </w:rPr>
        <w:t xml:space="preserve"> Μπακογιάννη, ξεκαθαρίζει τα πράγματα και δίνει το στίγμα των διαφορών που έχουν οι δύο θέσεις, η θέση σας</w:t>
      </w:r>
      <w:r>
        <w:rPr>
          <w:rFonts w:eastAsia="Times New Roman" w:cs="Times New Roman"/>
          <w:szCs w:val="24"/>
        </w:rPr>
        <w:t xml:space="preserve"> και η θέση της Νέας Δημοκρατίας.</w:t>
      </w:r>
    </w:p>
    <w:p w14:paraId="5EA916A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Οι ισχυρισμοί σας τώρα για την ανάγκη συμφωνίας για να αποτελέσει η Ελλάδα παράγοντα σταθερότητας και ειρήνης στην περιοχή, νομίζω ότι είναι αστείες και για μωρά παιδιά. Διότι, κυρίες και κύριοι συνάδελφοι, η Ελλάδα διαχρο</w:t>
      </w:r>
      <w:r>
        <w:rPr>
          <w:rFonts w:eastAsia="Times New Roman" w:cs="Times New Roman"/>
          <w:szCs w:val="24"/>
        </w:rPr>
        <w:t xml:space="preserve">νικά αποτελεί δύναμη σταθερότητας και ειρήνης στην περιοχή, είναι η δεύτερη επενδυτική χώρα στα Σκόπια και, βεβαίως, οι Σκοπιανοί ποτέ δεν σταμάτησαν να κατακλύζουν τη Θεσσαλονίκη, τις αγορές και </w:t>
      </w:r>
      <w:r>
        <w:rPr>
          <w:rFonts w:eastAsia="Times New Roman" w:cs="Times New Roman"/>
          <w:szCs w:val="24"/>
        </w:rPr>
        <w:lastRenderedPageBreak/>
        <w:t xml:space="preserve">τις παραλίες της </w:t>
      </w:r>
      <w:r>
        <w:rPr>
          <w:rFonts w:eastAsia="Times New Roman" w:cs="Times New Roman"/>
          <w:szCs w:val="24"/>
        </w:rPr>
        <w:t>β</w:t>
      </w:r>
      <w:r>
        <w:rPr>
          <w:rFonts w:eastAsia="Times New Roman" w:cs="Times New Roman"/>
          <w:szCs w:val="24"/>
        </w:rPr>
        <w:t>όρειας Ελλάδας. Αυτό, λοιπόν, το επιχείρημ</w:t>
      </w:r>
      <w:r>
        <w:rPr>
          <w:rFonts w:eastAsia="Times New Roman" w:cs="Times New Roman"/>
          <w:szCs w:val="24"/>
        </w:rPr>
        <w:t xml:space="preserve">α που επικαλείστε είναι αβάσιμο. </w:t>
      </w:r>
    </w:p>
    <w:p w14:paraId="5EA916A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 αποτέλεσμα, λοιπόν, της συμφωνίας σας είναι τραγικό και εθνικά επιζήμιο. Ο κ. Τσίπρας ταπείνωσε τη χώρα και τον λαό του, συμφώνησε με την παράδοση του ονόματος της Μακεδονίας ερήμην της πλειοψηφίας του ελληνικού λαού κα</w:t>
      </w:r>
      <w:r>
        <w:rPr>
          <w:rFonts w:eastAsia="Times New Roman" w:cs="Times New Roman"/>
          <w:szCs w:val="24"/>
        </w:rPr>
        <w:t>ι της ελληνικής Βουλής. Δεν τολμήσατε να πάτε στον λαό ούτε να το φέρετε για ψήφιση μέσα στη Βουλή. Τη στέλνετε στο μέλλον τη συμφωνία, ίσως στην άλλη Βουλή, και βγάζετε έτσι ταυτόχρονα από τη δύσκολη θέση τον εταίρο σας, τον κ. Καμμένο, για να πουλάει ανέ</w:t>
      </w:r>
      <w:r>
        <w:rPr>
          <w:rFonts w:eastAsia="Times New Roman" w:cs="Times New Roman"/>
          <w:szCs w:val="24"/>
        </w:rPr>
        <w:t>ξοδο πατριωτισμό.</w:t>
      </w:r>
    </w:p>
    <w:p w14:paraId="5EA916B0"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Πρόκειται για μια μεγάλη ραδιουργία αυτή η συμφωνία. Η αποδοχή εκ μέρους του κ. Τσίπρα της μακεδονικής εθνότητας, σε συνδυασμό με την αποδοχή της μακεδονικής γλώσσας, ενισχύουν το ιδεολόγημα του μακεδονισμού, </w:t>
      </w:r>
      <w:r w:rsidRPr="002F7918">
        <w:rPr>
          <w:rFonts w:eastAsia="Times New Roman" w:cs="Times New Roman"/>
          <w:szCs w:val="24"/>
        </w:rPr>
        <w:t>το οποίο</w:t>
      </w:r>
      <w:r>
        <w:rPr>
          <w:rFonts w:eastAsia="Times New Roman" w:cs="Times New Roman"/>
          <w:szCs w:val="24"/>
        </w:rPr>
        <w:t xml:space="preserve"> έχει στον πυρήνα του</w:t>
      </w:r>
      <w:r>
        <w:rPr>
          <w:rFonts w:eastAsia="Times New Roman" w:cs="Times New Roman"/>
          <w:szCs w:val="24"/>
        </w:rPr>
        <w:t xml:space="preserve"> το αφήγημα της διαμελισμένης Μακεδονίας. </w:t>
      </w:r>
    </w:p>
    <w:p w14:paraId="5EA916B1" w14:textId="77777777" w:rsidR="000F46A4" w:rsidRDefault="00307FE8">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5EA916B2"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Ένα λεπτό, </w:t>
      </w:r>
      <w:r w:rsidRPr="00A341B8">
        <w:rPr>
          <w:rFonts w:eastAsia="Times New Roman" w:cs="Times New Roman"/>
          <w:szCs w:val="24"/>
        </w:rPr>
        <w:t>κύριε Πρόεδρε</w:t>
      </w:r>
      <w:r>
        <w:rPr>
          <w:rFonts w:eastAsia="Times New Roman" w:cs="Times New Roman"/>
          <w:szCs w:val="24"/>
        </w:rPr>
        <w:t>.</w:t>
      </w:r>
    </w:p>
    <w:p w14:paraId="5EA916B3" w14:textId="77777777" w:rsidR="000F46A4" w:rsidRDefault="00307FE8">
      <w:pPr>
        <w:spacing w:line="600" w:lineRule="auto"/>
        <w:ind w:firstLine="720"/>
        <w:jc w:val="both"/>
        <w:rPr>
          <w:rFonts w:eastAsia="Times New Roman" w:cs="Times New Roman"/>
          <w:szCs w:val="24"/>
        </w:rPr>
      </w:pPr>
      <w:r w:rsidRPr="00090E18">
        <w:rPr>
          <w:rFonts w:eastAsia="Times New Roman" w:cs="Times New Roman"/>
          <w:szCs w:val="24"/>
        </w:rPr>
        <w:t xml:space="preserve">(Στο σημείο αυτό την Προεδρική Έδρα καταλαμβάνει ο </w:t>
      </w:r>
      <w:r>
        <w:rPr>
          <w:rFonts w:eastAsia="Times New Roman" w:cs="Times New Roman"/>
          <w:szCs w:val="24"/>
        </w:rPr>
        <w:t>Ε΄</w:t>
      </w:r>
      <w:r w:rsidRPr="00090E18">
        <w:rPr>
          <w:rFonts w:eastAsia="Times New Roman" w:cs="Times New Roman"/>
          <w:szCs w:val="24"/>
        </w:rPr>
        <w:t xml:space="preserve"> Αντιπρόεδρος της Βουλής κ. </w:t>
      </w:r>
      <w:r w:rsidRPr="00B73DB9">
        <w:rPr>
          <w:rFonts w:eastAsia="Times New Roman" w:cs="Times New Roman"/>
          <w:b/>
          <w:szCs w:val="24"/>
        </w:rPr>
        <w:t>ΔΗΜΗΤΡΙΟΣ ΚΡΕΜΑΣΤΙΝΟΣ</w:t>
      </w:r>
      <w:r w:rsidRPr="006B3C40">
        <w:rPr>
          <w:rFonts w:eastAsia="Times New Roman" w:cs="Times New Roman"/>
          <w:szCs w:val="24"/>
        </w:rPr>
        <w:t>)</w:t>
      </w:r>
      <w:r>
        <w:rPr>
          <w:rFonts w:eastAsia="Times New Roman" w:cs="Times New Roman"/>
          <w:szCs w:val="24"/>
        </w:rPr>
        <w:t xml:space="preserve"> </w:t>
      </w:r>
    </w:p>
    <w:p w14:paraId="5EA916B4"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Είναι αδιανόητο πώς τα αποδεχθήκατε αυτά. Το ότι μέχρι σήμερα η χώρα αυτή ονομαζόταν σκέτο </w:t>
      </w:r>
      <w:r>
        <w:rPr>
          <w:rFonts w:eastAsia="Times New Roman" w:cs="Times New Roman"/>
          <w:szCs w:val="24"/>
        </w:rPr>
        <w:t>«</w:t>
      </w:r>
      <w:r>
        <w:rPr>
          <w:rFonts w:eastAsia="Times New Roman" w:cs="Times New Roman"/>
          <w:szCs w:val="24"/>
        </w:rPr>
        <w:t>Μακεδονία</w:t>
      </w:r>
      <w:r>
        <w:rPr>
          <w:rFonts w:eastAsia="Times New Roman" w:cs="Times New Roman"/>
          <w:szCs w:val="24"/>
        </w:rPr>
        <w:t>»</w:t>
      </w:r>
      <w:r>
        <w:rPr>
          <w:rFonts w:eastAsia="Times New Roman" w:cs="Times New Roman"/>
          <w:szCs w:val="24"/>
        </w:rPr>
        <w:t xml:space="preserve"> και τώρα θα ονομάζεται, αν ονομάζεται, Βόρεια Μακεδονία, </w:t>
      </w:r>
      <w:r w:rsidRPr="002F7918">
        <w:rPr>
          <w:rFonts w:eastAsia="Times New Roman" w:cs="Times New Roman"/>
          <w:szCs w:val="24"/>
        </w:rPr>
        <w:t>το οποίο</w:t>
      </w:r>
      <w:r>
        <w:rPr>
          <w:rFonts w:eastAsia="Times New Roman" w:cs="Times New Roman"/>
          <w:szCs w:val="24"/>
        </w:rPr>
        <w:t xml:space="preserve"> είναι ένα επιχείρημα που χρησιμοποιείτε, είναι άκρως παραπλανητικό. Γιατί προσπαθείτε</w:t>
      </w:r>
      <w:r>
        <w:rPr>
          <w:rFonts w:eastAsia="Times New Roman" w:cs="Times New Roman"/>
          <w:szCs w:val="24"/>
        </w:rPr>
        <w:t xml:space="preserve"> να παρακάμψετε μια κρίσιμη </w:t>
      </w:r>
      <w:r w:rsidRPr="006B3C40">
        <w:rPr>
          <w:rFonts w:eastAsia="Times New Roman" w:cs="Times New Roman"/>
          <w:szCs w:val="24"/>
        </w:rPr>
        <w:t>ειδοποιό</w:t>
      </w:r>
      <w:r>
        <w:rPr>
          <w:rFonts w:eastAsia="Times New Roman" w:cs="Times New Roman"/>
          <w:szCs w:val="24"/>
        </w:rPr>
        <w:t xml:space="preserve"> διαφορά. Γιατί μέχρι σήμερα η χώρα αυτή δεν είχε την έγκριση της Ελλάδας. Από εδώ και στο εξής θα έχει την έγκριση και την υπογραφή του κ. Τσίπρα. </w:t>
      </w:r>
    </w:p>
    <w:p w14:paraId="5EA916B5"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Για να δούμε, </w:t>
      </w:r>
      <w:r w:rsidRPr="00AC526C">
        <w:rPr>
          <w:rFonts w:eastAsia="Times New Roman" w:cs="Times New Roman"/>
          <w:szCs w:val="24"/>
        </w:rPr>
        <w:t>όμως</w:t>
      </w:r>
      <w:r>
        <w:rPr>
          <w:rFonts w:eastAsia="Times New Roman" w:cs="Times New Roman"/>
          <w:szCs w:val="24"/>
        </w:rPr>
        <w:t>, τι δώσαμε και τι πήραμε.</w:t>
      </w:r>
    </w:p>
    <w:p w14:paraId="5EA916B6" w14:textId="77777777" w:rsidR="000F46A4" w:rsidRDefault="00307FE8">
      <w:pPr>
        <w:tabs>
          <w:tab w:val="left" w:pos="3873"/>
        </w:tabs>
        <w:spacing w:line="600" w:lineRule="auto"/>
        <w:ind w:firstLine="720"/>
        <w:jc w:val="both"/>
        <w:rPr>
          <w:rFonts w:eastAsia="Times New Roman" w:cs="Times New Roman"/>
          <w:szCs w:val="24"/>
        </w:rPr>
      </w:pPr>
      <w:r w:rsidRPr="0002696C">
        <w:rPr>
          <w:rFonts w:eastAsia="Times New Roman"/>
          <w:b/>
          <w:bCs/>
        </w:rPr>
        <w:t>ΠΡΟΕΔΡΕΥΩΝ (</w:t>
      </w:r>
      <w:r w:rsidRPr="0002696C">
        <w:rPr>
          <w:rFonts w:eastAsia="Times New Roman" w:cs="Times New Roman"/>
          <w:b/>
          <w:szCs w:val="24"/>
        </w:rPr>
        <w:t xml:space="preserve">Δημήτριος </w:t>
      </w:r>
      <w:r w:rsidRPr="0002696C">
        <w:rPr>
          <w:rFonts w:eastAsia="Times New Roman" w:cs="Times New Roman"/>
          <w:b/>
          <w:szCs w:val="24"/>
        </w:rPr>
        <w:t>Κρεμαστινός</w:t>
      </w:r>
      <w:r w:rsidRPr="0002696C">
        <w:rPr>
          <w:rFonts w:eastAsia="Times New Roman"/>
          <w:b/>
          <w:bCs/>
        </w:rPr>
        <w:t>):</w:t>
      </w:r>
      <w:r>
        <w:rPr>
          <w:rFonts w:eastAsia="Times New Roman" w:cs="Times New Roman"/>
          <w:szCs w:val="24"/>
        </w:rPr>
        <w:t xml:space="preserve"> Παρακαλώ, κύριε Αναστασιάδη, έχει τελειώσει ο χρόνος σας.</w:t>
      </w:r>
    </w:p>
    <w:p w14:paraId="5EA916B7"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 xml:space="preserve">Σας παρακαλώ, </w:t>
      </w:r>
      <w:r w:rsidRPr="00A341B8">
        <w:rPr>
          <w:rFonts w:eastAsia="Times New Roman" w:cs="Times New Roman"/>
          <w:szCs w:val="24"/>
        </w:rPr>
        <w:t>κύριε Πρόεδρε,</w:t>
      </w:r>
      <w:r>
        <w:rPr>
          <w:rFonts w:eastAsia="Times New Roman" w:cs="Times New Roman"/>
          <w:szCs w:val="24"/>
        </w:rPr>
        <w:t xml:space="preserve"> ένα λεπτό ακόμη. Τελειώνω.</w:t>
      </w:r>
    </w:p>
    <w:p w14:paraId="5EA916B8"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Αναγνωρίσαμε γλώσσα στη γείτονα χώρα. Τα περί αστερίσκων είναι αστεία και για αφελείς. Τους βαφτίσαμε «Μακε</w:t>
      </w:r>
      <w:r>
        <w:rPr>
          <w:rFonts w:eastAsia="Times New Roman" w:cs="Times New Roman"/>
          <w:szCs w:val="24"/>
        </w:rPr>
        <w:t xml:space="preserve">δόνες». Και τα εμπορικά σήματα και οι ονομασίες θα κριθούν από διεθνή </w:t>
      </w:r>
      <w:r>
        <w:rPr>
          <w:rFonts w:eastAsia="Times New Roman" w:cs="Times New Roman"/>
          <w:szCs w:val="24"/>
        </w:rPr>
        <w:t>ε</w:t>
      </w:r>
      <w:r>
        <w:rPr>
          <w:rFonts w:eastAsia="Times New Roman" w:cs="Times New Roman"/>
          <w:szCs w:val="24"/>
        </w:rPr>
        <w:t>πιτροπή, πότε; Όταν θα δώσουμε εμείς ύπαρξη σε αυτό το κράτος. Με την υπογραφή μας θα κριθεί το Πανεπιστήμιο Μακεδονίας, η Περιφέρεια Κεντρικής Μακεδονίας και όλα αυτά τα εθνικά σήματα.</w:t>
      </w:r>
      <w:r>
        <w:rPr>
          <w:rFonts w:eastAsia="Times New Roman" w:cs="Times New Roman"/>
          <w:szCs w:val="24"/>
        </w:rPr>
        <w:t xml:space="preserve"> Καταλαβαίνετε ποιο θα είναι το αποτέλεσμα. </w:t>
      </w:r>
    </w:p>
    <w:p w14:paraId="5EA916B9"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Αν δεν το καταλαβαίνετε, κύριε Λαζαρίδη, και, κυρία Κόλλια, θα το καταλάβετε όταν έρθει η πρώτη διεθνής δικαστική διεκδίκηση. </w:t>
      </w:r>
      <w:r w:rsidRPr="00AC526C">
        <w:rPr>
          <w:rFonts w:eastAsia="Times New Roman" w:cs="Times New Roman"/>
          <w:szCs w:val="24"/>
        </w:rPr>
        <w:t>Όμως</w:t>
      </w:r>
      <w:r>
        <w:rPr>
          <w:rFonts w:eastAsia="Times New Roman" w:cs="Times New Roman"/>
          <w:szCs w:val="24"/>
        </w:rPr>
        <w:t>, τότε θα είναι πολύ αργά για εσάς. Η συμφωνία είναι κακή, είναι κάκιστη. Εμείς δ</w:t>
      </w:r>
      <w:r>
        <w:rPr>
          <w:rFonts w:eastAsia="Times New Roman" w:cs="Times New Roman"/>
          <w:szCs w:val="24"/>
        </w:rPr>
        <w:t xml:space="preserve">εν τη δεχόμαστε. Ταπεινώνει τον ελληνικό λαό. Είναι σε πλήρη αντίθεση με τη βούληση του </w:t>
      </w:r>
      <w:r w:rsidRPr="00B93758">
        <w:rPr>
          <w:rFonts w:eastAsia="Times New Roman" w:cs="Times New Roman"/>
          <w:szCs w:val="24"/>
        </w:rPr>
        <w:t>ελληνικού λαού</w:t>
      </w:r>
      <w:r>
        <w:rPr>
          <w:rFonts w:eastAsia="Times New Roman" w:cs="Times New Roman"/>
          <w:szCs w:val="24"/>
        </w:rPr>
        <w:t xml:space="preserve">. Γι’ αυτό ο Πρόεδρος της </w:t>
      </w:r>
      <w:r w:rsidRPr="00654FD3">
        <w:rPr>
          <w:rFonts w:eastAsia="Times New Roman" w:cs="Times New Roman"/>
          <w:szCs w:val="24"/>
        </w:rPr>
        <w:t>Νέας Δημοκρατίας</w:t>
      </w:r>
      <w:r>
        <w:rPr>
          <w:rFonts w:eastAsia="Times New Roman" w:cs="Times New Roman"/>
          <w:szCs w:val="24"/>
        </w:rPr>
        <w:t xml:space="preserve"> και όλοι οι Βουλευτές της </w:t>
      </w:r>
      <w:r w:rsidRPr="00654FD3">
        <w:rPr>
          <w:rFonts w:eastAsia="Times New Roman" w:cs="Times New Roman"/>
          <w:szCs w:val="24"/>
        </w:rPr>
        <w:t>Νέας Δημοκρατίας</w:t>
      </w:r>
      <w:r>
        <w:rPr>
          <w:rFonts w:eastAsia="Times New Roman" w:cs="Times New Roman"/>
          <w:szCs w:val="24"/>
        </w:rPr>
        <w:t xml:space="preserve"> καταθέσαμε πρόταση δυσπιστίας στην </w:t>
      </w:r>
      <w:r w:rsidRPr="001850F1">
        <w:rPr>
          <w:rFonts w:eastAsia="Times New Roman" w:cs="Times New Roman"/>
          <w:szCs w:val="24"/>
        </w:rPr>
        <w:t>Κυβέρνηση</w:t>
      </w:r>
      <w:r>
        <w:rPr>
          <w:rFonts w:eastAsia="Times New Roman" w:cs="Times New Roman"/>
          <w:szCs w:val="24"/>
        </w:rPr>
        <w:t xml:space="preserve">. </w:t>
      </w:r>
    </w:p>
    <w:p w14:paraId="5EA916BA"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Και καλούμαστε όλοι ο</w:t>
      </w:r>
      <w:r>
        <w:rPr>
          <w:rFonts w:eastAsia="Times New Roman" w:cs="Times New Roman"/>
          <w:szCs w:val="24"/>
        </w:rPr>
        <w:t>ι Βουλευτές όλων των κομμάτων, κυρίως της βορείου Ελλάδ</w:t>
      </w:r>
      <w:r>
        <w:rPr>
          <w:rFonts w:eastAsia="Times New Roman" w:cs="Times New Roman"/>
          <w:szCs w:val="24"/>
        </w:rPr>
        <w:t>α</w:t>
      </w:r>
      <w:r>
        <w:rPr>
          <w:rFonts w:eastAsia="Times New Roman" w:cs="Times New Roman"/>
          <w:szCs w:val="24"/>
        </w:rPr>
        <w:t>ς, να αρθούμε στο ύψος των περιστάσεων, ναι, κυρία Κόλλια, και να σταθούμε απέναντι στη συ</w:t>
      </w:r>
      <w:r>
        <w:rPr>
          <w:rFonts w:eastAsia="Times New Roman" w:cs="Times New Roman"/>
          <w:szCs w:val="24"/>
        </w:rPr>
        <w:lastRenderedPageBreak/>
        <w:t>νείδησή μας και στην ιστορία μας. Εμείς θα το κάνουμε, θα τιμήσουμε όσους έδωσαν το αίμα τους για τη Μακεδονία</w:t>
      </w:r>
      <w:r>
        <w:rPr>
          <w:rFonts w:eastAsia="Times New Roman" w:cs="Times New Roman"/>
          <w:szCs w:val="24"/>
        </w:rPr>
        <w:t>, που είναι μία και ελληνική.</w:t>
      </w:r>
    </w:p>
    <w:p w14:paraId="5EA916BB" w14:textId="77777777" w:rsidR="000F46A4" w:rsidRDefault="00307FE8">
      <w:pPr>
        <w:tabs>
          <w:tab w:val="left" w:pos="3873"/>
        </w:tabs>
        <w:spacing w:line="600" w:lineRule="auto"/>
        <w:ind w:firstLine="720"/>
        <w:jc w:val="both"/>
        <w:rPr>
          <w:rFonts w:eastAsia="Times New Roman" w:cs="Times New Roman"/>
          <w:szCs w:val="24"/>
        </w:rPr>
      </w:pPr>
      <w:r w:rsidRPr="00AC365A">
        <w:rPr>
          <w:rFonts w:eastAsia="Times New Roman"/>
          <w:szCs w:val="24"/>
        </w:rPr>
        <w:t>Ευχαριστώ πολύ.</w:t>
      </w:r>
      <w:r>
        <w:rPr>
          <w:rFonts w:eastAsia="Times New Roman" w:cs="Times New Roman"/>
          <w:szCs w:val="24"/>
        </w:rPr>
        <w:t xml:space="preserve"> </w:t>
      </w:r>
    </w:p>
    <w:p w14:paraId="5EA916BC" w14:textId="77777777" w:rsidR="000F46A4" w:rsidRDefault="00307FE8">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5EA916BD" w14:textId="77777777" w:rsidR="000F46A4" w:rsidRDefault="00307FE8">
      <w:pPr>
        <w:spacing w:line="600" w:lineRule="auto"/>
        <w:ind w:firstLine="720"/>
        <w:jc w:val="center"/>
        <w:rPr>
          <w:rFonts w:eastAsia="Times New Roman"/>
          <w:szCs w:val="24"/>
        </w:rPr>
      </w:pPr>
      <w:r w:rsidRPr="00DA43AC">
        <w:rPr>
          <w:rFonts w:eastAsia="Times New Roman"/>
          <w:szCs w:val="24"/>
        </w:rPr>
        <w:t xml:space="preserve">(Θόρυβος – </w:t>
      </w:r>
      <w:r>
        <w:rPr>
          <w:rFonts w:eastAsia="Times New Roman"/>
          <w:szCs w:val="24"/>
        </w:rPr>
        <w:t>δ</w:t>
      </w:r>
      <w:r>
        <w:rPr>
          <w:rFonts w:eastAsia="Times New Roman"/>
          <w:szCs w:val="24"/>
        </w:rPr>
        <w:t xml:space="preserve">ιαμαρτυρίες από την πτέρυγα των </w:t>
      </w:r>
      <w:r>
        <w:rPr>
          <w:rFonts w:eastAsia="Times New Roman"/>
          <w:szCs w:val="24"/>
        </w:rPr>
        <w:t>ΑΝΕΛ</w:t>
      </w:r>
      <w:r w:rsidRPr="00DA43AC">
        <w:rPr>
          <w:rFonts w:eastAsia="Times New Roman"/>
          <w:szCs w:val="24"/>
        </w:rPr>
        <w:t>)</w:t>
      </w:r>
    </w:p>
    <w:p w14:paraId="5EA916BE" w14:textId="77777777" w:rsidR="000F46A4" w:rsidRDefault="00307FE8">
      <w:pPr>
        <w:tabs>
          <w:tab w:val="left" w:pos="3873"/>
        </w:tabs>
        <w:spacing w:line="600" w:lineRule="auto"/>
        <w:ind w:firstLine="720"/>
        <w:jc w:val="both"/>
        <w:rPr>
          <w:rFonts w:eastAsia="Times New Roman" w:cs="Times New Roman"/>
          <w:szCs w:val="24"/>
        </w:rPr>
      </w:pPr>
      <w:r w:rsidRPr="0002696C">
        <w:rPr>
          <w:rFonts w:eastAsia="Times New Roman"/>
          <w:b/>
          <w:bCs/>
        </w:rPr>
        <w:t>ΠΡΟΕΔΡΕΥΩΝ (</w:t>
      </w:r>
      <w:r w:rsidRPr="0002696C">
        <w:rPr>
          <w:rFonts w:eastAsia="Times New Roman" w:cs="Times New Roman"/>
          <w:b/>
          <w:szCs w:val="24"/>
        </w:rPr>
        <w:t>Δημήτριος Κρεμαστινός</w:t>
      </w:r>
      <w:r w:rsidRPr="0002696C">
        <w:rPr>
          <w:rFonts w:eastAsia="Times New Roman"/>
          <w:b/>
          <w:bCs/>
        </w:rPr>
        <w:t>):</w:t>
      </w:r>
      <w:r>
        <w:rPr>
          <w:rFonts w:eastAsia="Times New Roman" w:cs="Times New Roman"/>
          <w:szCs w:val="24"/>
        </w:rPr>
        <w:t xml:space="preserve"> Τον λόγο έχει η Βουλευτής της </w:t>
      </w:r>
      <w:r w:rsidRPr="00654FD3">
        <w:rPr>
          <w:rFonts w:eastAsia="Times New Roman" w:cs="Times New Roman"/>
          <w:szCs w:val="24"/>
        </w:rPr>
        <w:t>Νέας Δημοκρατίας</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Έλενα Ράπτη.</w:t>
      </w:r>
    </w:p>
    <w:p w14:paraId="5EA916BF"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ΕΛΕΝΑ </w:t>
      </w:r>
      <w:r>
        <w:rPr>
          <w:rFonts w:eastAsia="Times New Roman" w:cs="Times New Roman"/>
          <w:b/>
          <w:szCs w:val="24"/>
        </w:rPr>
        <w:t>ΡΑΠΤΗ:</w:t>
      </w:r>
      <w:r>
        <w:rPr>
          <w:rFonts w:eastAsia="Times New Roman" w:cs="Times New Roman"/>
          <w:szCs w:val="24"/>
        </w:rPr>
        <w:t xml:space="preserve"> Ευχαριστώ, κύριε Πρόεδρε. </w:t>
      </w:r>
    </w:p>
    <w:p w14:paraId="5EA916C0"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πρόταση μομφής που καταθέσαμε ως Νέα Δημοκρατία είναι μια πρόταση μομφής…</w:t>
      </w:r>
    </w:p>
    <w:p w14:paraId="5EA916C1"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ΜΑΡΙΑ ΚΟΛΛΙΑ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ΤΣΑΡΟΥΧΑ (Υφυπουργός Εσωτερικών): </w:t>
      </w:r>
      <w:r w:rsidRPr="00A341B8">
        <w:rPr>
          <w:rFonts w:eastAsia="Times New Roman" w:cs="Times New Roman"/>
          <w:szCs w:val="24"/>
        </w:rPr>
        <w:t>Κύριε Πρόεδρε,</w:t>
      </w:r>
      <w:r>
        <w:rPr>
          <w:rFonts w:eastAsia="Times New Roman" w:cs="Times New Roman"/>
          <w:szCs w:val="24"/>
        </w:rPr>
        <w:t xml:space="preserve"> μπορώ να έχω τον λόγο;</w:t>
      </w:r>
    </w:p>
    <w:p w14:paraId="5EA916C2"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Τι να μας πει</w:t>
      </w:r>
      <w:r>
        <w:rPr>
          <w:rFonts w:eastAsia="Times New Roman" w:cs="Times New Roman"/>
          <w:szCs w:val="24"/>
        </w:rPr>
        <w:t>ς εσύ τώρα;</w:t>
      </w:r>
    </w:p>
    <w:p w14:paraId="5EA916C3"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sidRPr="00A341B8">
        <w:rPr>
          <w:rFonts w:eastAsia="Times New Roman" w:cs="Times New Roman"/>
          <w:szCs w:val="24"/>
        </w:rPr>
        <w:t>Κύριε Πρόεδρε,</w:t>
      </w:r>
      <w:r>
        <w:rPr>
          <w:rFonts w:eastAsia="Times New Roman" w:cs="Times New Roman"/>
          <w:szCs w:val="24"/>
        </w:rPr>
        <w:t xml:space="preserve"> ζητώ τον λόγο επί προσωπικού.</w:t>
      </w:r>
    </w:p>
    <w:p w14:paraId="5EA916C4" w14:textId="77777777" w:rsidR="000F46A4" w:rsidRDefault="00307FE8">
      <w:pPr>
        <w:spacing w:line="600" w:lineRule="auto"/>
        <w:ind w:firstLine="720"/>
        <w:jc w:val="both"/>
        <w:rPr>
          <w:rFonts w:eastAsia="Times New Roman" w:cs="Times New Roman"/>
          <w:szCs w:val="24"/>
        </w:rPr>
      </w:pPr>
      <w:r w:rsidRPr="00090E18">
        <w:rPr>
          <w:rFonts w:eastAsia="Times New Roman" w:cs="Times New Roman"/>
          <w:szCs w:val="24"/>
        </w:rPr>
        <w:lastRenderedPageBreak/>
        <w:t>(Στο σημείο αυτό τη</w:t>
      </w:r>
      <w:r>
        <w:rPr>
          <w:rFonts w:eastAsia="Times New Roman" w:cs="Times New Roman"/>
          <w:szCs w:val="24"/>
        </w:rPr>
        <w:t>ν Προεδρική Έδρα καταλαμβάνει ο Π</w:t>
      </w:r>
      <w:r w:rsidRPr="00090E18">
        <w:rPr>
          <w:rFonts w:eastAsia="Times New Roman" w:cs="Times New Roman"/>
          <w:szCs w:val="24"/>
        </w:rPr>
        <w:t>ρόεδρος της Βουλής κ</w:t>
      </w:r>
      <w:r w:rsidRPr="00A62C1A">
        <w:rPr>
          <w:rFonts w:eastAsia="Times New Roman" w:cs="Times New Roman"/>
          <w:szCs w:val="24"/>
        </w:rPr>
        <w:t>.</w:t>
      </w:r>
      <w:r w:rsidRPr="00B73DB9">
        <w:rPr>
          <w:rFonts w:eastAsia="Times New Roman" w:cs="Times New Roman"/>
          <w:b/>
          <w:szCs w:val="24"/>
        </w:rPr>
        <w:t xml:space="preserve"> ΝΙΚΟΛΑΟΣ ΒΟΥΤΣΗΣ</w:t>
      </w:r>
      <w:r w:rsidRPr="00090E18">
        <w:rPr>
          <w:rFonts w:eastAsia="Times New Roman" w:cs="Times New Roman"/>
          <w:szCs w:val="24"/>
        </w:rPr>
        <w:t>)</w:t>
      </w:r>
    </w:p>
    <w:p w14:paraId="5EA916C5" w14:textId="77777777" w:rsidR="000F46A4" w:rsidRDefault="00307FE8">
      <w:pPr>
        <w:spacing w:line="600" w:lineRule="auto"/>
        <w:ind w:firstLine="720"/>
        <w:jc w:val="both"/>
        <w:rPr>
          <w:rFonts w:eastAsia="Times New Roman" w:cs="Times New Roman"/>
          <w:szCs w:val="24"/>
        </w:rPr>
      </w:pPr>
      <w:r w:rsidRPr="00074D45">
        <w:rPr>
          <w:rFonts w:eastAsia="Times New Roman" w:cs="Times New Roman"/>
          <w:b/>
          <w:szCs w:val="24"/>
        </w:rPr>
        <w:t>ΠΡΟΕΔΡΟΣ (Νικόλαος Βούτσης):</w:t>
      </w:r>
      <w:r>
        <w:rPr>
          <w:rFonts w:eastAsia="Times New Roman" w:cs="Times New Roman"/>
          <w:szCs w:val="24"/>
        </w:rPr>
        <w:t xml:space="preserve"> Τώρα μην αντιπαρατίθεστε. </w:t>
      </w:r>
      <w:r w:rsidRPr="00AC526C">
        <w:rPr>
          <w:rFonts w:eastAsia="Times New Roman" w:cs="Times New Roman"/>
          <w:szCs w:val="24"/>
        </w:rPr>
        <w:t>Ό</w:t>
      </w:r>
      <w:r>
        <w:rPr>
          <w:rFonts w:eastAsia="Times New Roman" w:cs="Times New Roman"/>
          <w:szCs w:val="24"/>
        </w:rPr>
        <w:t xml:space="preserve">,τι είναι επί προσωπικού, είναι σεβαστό. Δεν ήμουν παρών στην Αίθουσα. Ξέρει ο Πρόεδρος. </w:t>
      </w:r>
    </w:p>
    <w:p w14:paraId="5EA916C6"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ΕΛΕΝΑ ΡΑΠΤΗ: </w:t>
      </w:r>
      <w:r>
        <w:rPr>
          <w:rFonts w:eastAsia="Times New Roman" w:cs="Times New Roman"/>
          <w:szCs w:val="24"/>
        </w:rPr>
        <w:t xml:space="preserve">Κύριε Πρόεδρε, μπορώ να συνεχίσω; </w:t>
      </w:r>
    </w:p>
    <w:p w14:paraId="5EA916C7" w14:textId="77777777" w:rsidR="000F46A4" w:rsidRDefault="00307FE8">
      <w:pPr>
        <w:spacing w:line="600" w:lineRule="auto"/>
        <w:ind w:firstLine="720"/>
        <w:jc w:val="both"/>
        <w:rPr>
          <w:rFonts w:eastAsia="Times New Roman" w:cs="Times New Roman"/>
          <w:szCs w:val="24"/>
        </w:rPr>
      </w:pPr>
      <w:r w:rsidRPr="00D12BDE">
        <w:rPr>
          <w:rFonts w:eastAsia="Times New Roman"/>
          <w:b/>
          <w:szCs w:val="24"/>
        </w:rPr>
        <w:t xml:space="preserve">ΠΡΟΕΔΡΟΣ (Νικόλαος Βούτσης): </w:t>
      </w:r>
      <w:r>
        <w:rPr>
          <w:rFonts w:eastAsia="Times New Roman" w:cs="Times New Roman"/>
          <w:szCs w:val="24"/>
        </w:rPr>
        <w:t>Με συγχωρείτε, κυρία Ράπτη, για ένα λεπτό.</w:t>
      </w:r>
    </w:p>
    <w:p w14:paraId="5EA916C8"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Μας τα είπες χθες.</w:t>
      </w:r>
    </w:p>
    <w:p w14:paraId="5EA916C9"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ΜΑΡΙΑ ΚΟΛΛΙ</w:t>
      </w:r>
      <w:r>
        <w:rPr>
          <w:rFonts w:eastAsia="Times New Roman" w:cs="Times New Roman"/>
          <w:b/>
          <w:szCs w:val="24"/>
        </w:rPr>
        <w:t>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ΤΣΑΡΟΥΧΑ (Υφυπουργός Εσωτερικών): </w:t>
      </w:r>
      <w:r>
        <w:rPr>
          <w:rFonts w:eastAsia="Times New Roman" w:cs="Times New Roman"/>
          <w:szCs w:val="24"/>
        </w:rPr>
        <w:t xml:space="preserve">Να ξανακούσουν οι συνάδελφοι. Δεν πειράζει. </w:t>
      </w:r>
    </w:p>
    <w:p w14:paraId="5EA916CA"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Είναι για την καρέκλα που έχεις τώρα.</w:t>
      </w:r>
    </w:p>
    <w:p w14:paraId="5EA916CB"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ΜΑΡΙΑ ΚΟΛΛΙΑ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ΤΣΑΡΟΥΧΑ (Υφυπουργός Εσωτερικών): </w:t>
      </w:r>
      <w:r>
        <w:rPr>
          <w:rFonts w:eastAsia="Times New Roman" w:cs="Times New Roman"/>
          <w:szCs w:val="24"/>
        </w:rPr>
        <w:t>Ενώ εσείς είναι για κάτι άλλο. Εντάξει;</w:t>
      </w:r>
    </w:p>
    <w:p w14:paraId="5EA916CC" w14:textId="77777777" w:rsidR="000F46A4" w:rsidRDefault="00307FE8">
      <w:pPr>
        <w:spacing w:line="600" w:lineRule="auto"/>
        <w:ind w:firstLine="720"/>
        <w:jc w:val="both"/>
        <w:rPr>
          <w:rFonts w:eastAsia="Times New Roman" w:cs="Times New Roman"/>
          <w:szCs w:val="24"/>
        </w:rPr>
      </w:pPr>
      <w:r w:rsidRPr="00074D45">
        <w:rPr>
          <w:rFonts w:eastAsia="Times New Roman" w:cs="Times New Roman"/>
          <w:b/>
          <w:szCs w:val="24"/>
        </w:rPr>
        <w:t>ΠΡΟΕΔΡΟΣ (Νικόλαος Βούτσης):</w:t>
      </w:r>
      <w:r>
        <w:rPr>
          <w:rFonts w:eastAsia="Times New Roman" w:cs="Times New Roman"/>
          <w:szCs w:val="24"/>
        </w:rPr>
        <w:t xml:space="preserve"> Π</w:t>
      </w:r>
      <w:r>
        <w:rPr>
          <w:rFonts w:eastAsia="Times New Roman" w:cs="Times New Roman"/>
          <w:szCs w:val="24"/>
        </w:rPr>
        <w:t>αρακαλώ. «Καρέκλα» και «προδοσία» και «μειοδοσία»! Ημερήστε πια.</w:t>
      </w:r>
    </w:p>
    <w:p w14:paraId="5EA916CD"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ΜΑΡΙΑ ΚΟΛΛΙΑ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ΤΣΑΡΟΥΧΑ (Υφυπουργός Εσωτερικών): </w:t>
      </w:r>
      <w:r>
        <w:rPr>
          <w:rFonts w:eastAsia="Times New Roman" w:cs="Times New Roman"/>
          <w:szCs w:val="24"/>
        </w:rPr>
        <w:t xml:space="preserve">Και να σας πω και κάτι άλλο. Εγώ την καρέκλα μου την παρέδωσα όταν με διέγραψε η </w:t>
      </w:r>
      <w:r w:rsidRPr="00391AB7">
        <w:rPr>
          <w:rFonts w:eastAsia="Times New Roman" w:cs="Times New Roman"/>
          <w:szCs w:val="24"/>
        </w:rPr>
        <w:t>Νέα Δημοκρατία</w:t>
      </w:r>
      <w:r>
        <w:rPr>
          <w:rFonts w:eastAsia="Times New Roman" w:cs="Times New Roman"/>
          <w:szCs w:val="24"/>
        </w:rPr>
        <w:t>. Την παρέδωσα!</w:t>
      </w:r>
    </w:p>
    <w:p w14:paraId="5EA916CE" w14:textId="77777777" w:rsidR="000F46A4" w:rsidRDefault="00307FE8">
      <w:pPr>
        <w:spacing w:line="600" w:lineRule="auto"/>
        <w:ind w:firstLine="720"/>
        <w:jc w:val="center"/>
        <w:rPr>
          <w:rFonts w:eastAsia="Times New Roman"/>
          <w:szCs w:val="24"/>
        </w:rPr>
      </w:pPr>
      <w:r>
        <w:rPr>
          <w:rFonts w:eastAsia="Times New Roman"/>
          <w:szCs w:val="24"/>
        </w:rPr>
        <w:t xml:space="preserve">(Θόρυβος από την πτέρυγα της </w:t>
      </w:r>
      <w:r w:rsidRPr="00A2527E">
        <w:rPr>
          <w:rFonts w:eastAsia="Times New Roman"/>
          <w:szCs w:val="24"/>
        </w:rPr>
        <w:t>Νέ</w:t>
      </w:r>
      <w:r w:rsidRPr="00A2527E">
        <w:rPr>
          <w:rFonts w:eastAsia="Times New Roman"/>
          <w:szCs w:val="24"/>
        </w:rPr>
        <w:t>ας Δημοκρατίας</w:t>
      </w:r>
      <w:r>
        <w:rPr>
          <w:rFonts w:eastAsia="Times New Roman"/>
          <w:szCs w:val="24"/>
        </w:rPr>
        <w:t>)</w:t>
      </w:r>
    </w:p>
    <w:p w14:paraId="5EA916CF"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Ποια καρέκλα; </w:t>
      </w:r>
    </w:p>
    <w:p w14:paraId="5EA916D0"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ΜΑΡΙΑ ΚΟΛΛΙΑ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ΤΣΑΡΟΥΧΑ (Υφυπουργός Εσωτερικών):</w:t>
      </w:r>
      <w:r>
        <w:rPr>
          <w:rFonts w:eastAsia="Times New Roman" w:cs="Times New Roman"/>
          <w:szCs w:val="24"/>
        </w:rPr>
        <w:t xml:space="preserve"> Ποια καρέκλα; Την καρέκλα να την πάρετε εσείς.</w:t>
      </w:r>
    </w:p>
    <w:p w14:paraId="5EA916D1" w14:textId="77777777" w:rsidR="000F46A4" w:rsidRDefault="00307FE8">
      <w:pPr>
        <w:spacing w:line="600" w:lineRule="auto"/>
        <w:ind w:firstLine="720"/>
        <w:jc w:val="both"/>
        <w:rPr>
          <w:rFonts w:eastAsia="Times New Roman" w:cs="Times New Roman"/>
          <w:szCs w:val="24"/>
        </w:rPr>
      </w:pPr>
      <w:r w:rsidRPr="00074D45">
        <w:rPr>
          <w:rFonts w:eastAsia="Times New Roman" w:cs="Times New Roman"/>
          <w:b/>
          <w:szCs w:val="24"/>
        </w:rPr>
        <w:t>ΠΡΟΕΔΡΟΣ (Νικόλαος Βούτσης):</w:t>
      </w:r>
      <w:r>
        <w:rPr>
          <w:rFonts w:eastAsia="Times New Roman" w:cs="Times New Roman"/>
          <w:szCs w:val="24"/>
        </w:rPr>
        <w:t xml:space="preserve"> Σας παρακαλώ. Τι κάνετε τώρα ακριβώς, κ</w:t>
      </w:r>
      <w:r>
        <w:rPr>
          <w:rFonts w:eastAsia="Times New Roman" w:cs="Times New Roman"/>
          <w:szCs w:val="24"/>
        </w:rPr>
        <w:t>.</w:t>
      </w:r>
      <w:r>
        <w:rPr>
          <w:rFonts w:eastAsia="Times New Roman" w:cs="Times New Roman"/>
          <w:szCs w:val="24"/>
        </w:rPr>
        <w:t xml:space="preserve"> Βούλτεψη;</w:t>
      </w:r>
    </w:p>
    <w:p w14:paraId="5EA916D2"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ΜΑΡΙΑ ΚΟΛΛΙΑ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ΤΣΑΡΟΥΧΑ (Υφυπουργός Εσωτερικών): </w:t>
      </w:r>
      <w:r w:rsidRPr="00A341B8">
        <w:rPr>
          <w:rFonts w:eastAsia="Times New Roman" w:cs="Times New Roman"/>
          <w:szCs w:val="24"/>
        </w:rPr>
        <w:t>Κύριε Πρόεδρε,</w:t>
      </w:r>
      <w:r>
        <w:rPr>
          <w:rFonts w:eastAsia="Times New Roman" w:cs="Times New Roman"/>
          <w:szCs w:val="24"/>
        </w:rPr>
        <w:t xml:space="preserve"> δεν </w:t>
      </w:r>
      <w:r w:rsidRPr="00224BE3">
        <w:rPr>
          <w:rFonts w:eastAsia="Times New Roman" w:cs="Times New Roman"/>
          <w:szCs w:val="24"/>
        </w:rPr>
        <w:t>μπορεί να</w:t>
      </w:r>
      <w:r>
        <w:rPr>
          <w:rFonts w:eastAsia="Times New Roman" w:cs="Times New Roman"/>
          <w:szCs w:val="24"/>
        </w:rPr>
        <w:t xml:space="preserve"> πει κανένας ότι είναι πιο μακεδονομάχος από εμένα. Κανένας, αφού θέλουμε έτσι να μιλάμε εδώ μέσα. Και εμείς επιμένουμε ότι αυτή τη στιγμή δεν μιλάμε για τη συμφωνία. Μιλάμε για την πρόταση δυσπ</w:t>
      </w:r>
      <w:r>
        <w:rPr>
          <w:rFonts w:eastAsia="Times New Roman" w:cs="Times New Roman"/>
          <w:szCs w:val="24"/>
        </w:rPr>
        <w:t xml:space="preserve">ιστίας που η </w:t>
      </w:r>
      <w:r w:rsidRPr="00391AB7">
        <w:rPr>
          <w:rFonts w:eastAsia="Times New Roman" w:cs="Times New Roman"/>
          <w:szCs w:val="24"/>
        </w:rPr>
        <w:t>Νέα Δημοκρατία</w:t>
      </w:r>
      <w:r>
        <w:rPr>
          <w:rFonts w:eastAsia="Times New Roman" w:cs="Times New Roman"/>
          <w:szCs w:val="24"/>
        </w:rPr>
        <w:t xml:space="preserve"> τη φέρνει πρωθύστερα και δίνετε δικαιώματα στους Σκοπιανούς να μιλάνε και να έχουν τη βάση για επιχειρήματα τα οποία εσείς όλοι τα εκφράσατε αυτές τις ημέρες. Αυτό είχα να σας πω.</w:t>
      </w:r>
    </w:p>
    <w:p w14:paraId="5EA916D3" w14:textId="77777777" w:rsidR="000F46A4" w:rsidRDefault="00307FE8">
      <w:pPr>
        <w:spacing w:line="600" w:lineRule="auto"/>
        <w:ind w:firstLine="720"/>
        <w:jc w:val="center"/>
        <w:rPr>
          <w:rFonts w:eastAsia="Times New Roman"/>
          <w:bCs/>
        </w:rPr>
      </w:pPr>
      <w:r w:rsidRPr="00115525">
        <w:rPr>
          <w:rFonts w:eastAsia="Times New Roman"/>
          <w:bCs/>
        </w:rPr>
        <w:lastRenderedPageBreak/>
        <w:t xml:space="preserve">(Θόρυβος </w:t>
      </w:r>
      <w:r>
        <w:rPr>
          <w:rFonts w:eastAsia="Times New Roman"/>
          <w:bCs/>
        </w:rPr>
        <w:t>από την πτέρυγα της Νέας Δημοκρατίας)</w:t>
      </w:r>
    </w:p>
    <w:p w14:paraId="5EA916D4" w14:textId="77777777" w:rsidR="000F46A4" w:rsidRDefault="00307FE8">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cs="Times New Roman"/>
          <w:szCs w:val="24"/>
        </w:rPr>
        <w:t>Εσύ τους στέλνεις να υπογράψουν. Να πας και εσύ στις Πρέσπες μαζί με τον Τσίπρα.</w:t>
      </w:r>
    </w:p>
    <w:p w14:paraId="5EA916D5"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ΜΑΡΙΑ ΚΟΛΛΙΑ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ΤΣΑΡΟΥΧΑ (Υφυπουργός Εσωτερικών): </w:t>
      </w:r>
      <w:r>
        <w:rPr>
          <w:rFonts w:eastAsia="Times New Roman" w:cs="Times New Roman"/>
          <w:szCs w:val="24"/>
        </w:rPr>
        <w:t>Φτάνει! Και στις Πρέσπες θα πάω και παντού.</w:t>
      </w:r>
    </w:p>
    <w:p w14:paraId="5EA916D6" w14:textId="77777777" w:rsidR="000F46A4" w:rsidRDefault="00307FE8">
      <w:pPr>
        <w:spacing w:line="600" w:lineRule="auto"/>
        <w:ind w:firstLine="720"/>
        <w:jc w:val="center"/>
        <w:rPr>
          <w:rFonts w:eastAsia="Times New Roman"/>
          <w:bCs/>
        </w:rPr>
      </w:pPr>
      <w:r w:rsidRPr="00115525">
        <w:rPr>
          <w:rFonts w:eastAsia="Times New Roman"/>
          <w:bCs/>
        </w:rPr>
        <w:t xml:space="preserve">(Θόρυβος </w:t>
      </w:r>
      <w:r>
        <w:rPr>
          <w:rFonts w:eastAsia="Times New Roman"/>
          <w:bCs/>
        </w:rPr>
        <w:t>από την πτέρυγα της Νέας Δημοκρατίας)</w:t>
      </w:r>
    </w:p>
    <w:p w14:paraId="5EA916D7" w14:textId="77777777" w:rsidR="000F46A4" w:rsidRDefault="00307FE8">
      <w:pPr>
        <w:spacing w:line="600" w:lineRule="auto"/>
        <w:ind w:firstLine="720"/>
        <w:jc w:val="both"/>
        <w:rPr>
          <w:rFonts w:eastAsia="Times New Roman" w:cs="Times New Roman"/>
          <w:szCs w:val="24"/>
        </w:rPr>
      </w:pPr>
      <w:r w:rsidRPr="00074D45">
        <w:rPr>
          <w:rFonts w:eastAsia="Times New Roman" w:cs="Times New Roman"/>
          <w:b/>
          <w:szCs w:val="24"/>
        </w:rPr>
        <w:t>ΠΡΟΕΔΡΟΣ (Νικόλα</w:t>
      </w:r>
      <w:r w:rsidRPr="00074D45">
        <w:rPr>
          <w:rFonts w:eastAsia="Times New Roman" w:cs="Times New Roman"/>
          <w:b/>
          <w:szCs w:val="24"/>
        </w:rPr>
        <w:t>ος Βούτσης):</w:t>
      </w:r>
      <w:r>
        <w:rPr>
          <w:rFonts w:eastAsia="Times New Roman" w:cs="Times New Roman"/>
          <w:szCs w:val="24"/>
        </w:rPr>
        <w:t xml:space="preserve"> Παρακαλώ. Σταματήστε.</w:t>
      </w:r>
    </w:p>
    <w:p w14:paraId="5EA916D8"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ΜΑΡΙΑ ΚΟΛΛΙΑ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ΤΣΑΡΟΥΧΑ (Υφυπουργός Εσωτερικών): </w:t>
      </w:r>
      <w:r>
        <w:rPr>
          <w:rFonts w:eastAsia="Times New Roman" w:cs="Times New Roman"/>
          <w:szCs w:val="24"/>
        </w:rPr>
        <w:t>Όταν, λοιπόν, η Μαρία η Κόλλια ανέλαβε το Υπουργείο Μακεδονίας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Θράκης…</w:t>
      </w:r>
    </w:p>
    <w:p w14:paraId="5EA916D9" w14:textId="77777777" w:rsidR="000F46A4" w:rsidRDefault="00307FE8">
      <w:pPr>
        <w:spacing w:line="600" w:lineRule="auto"/>
        <w:ind w:firstLine="720"/>
        <w:jc w:val="both"/>
        <w:rPr>
          <w:rFonts w:eastAsia="Times New Roman" w:cs="Times New Roman"/>
          <w:szCs w:val="24"/>
        </w:rPr>
      </w:pPr>
      <w:r>
        <w:rPr>
          <w:rFonts w:eastAsia="Times New Roman"/>
          <w:b/>
          <w:szCs w:val="24"/>
        </w:rPr>
        <w:t xml:space="preserve">ΜΑΥΡΟΥΔΗΣ ΒΟΡΙΔΗΣ: </w:t>
      </w:r>
      <w:r>
        <w:rPr>
          <w:rFonts w:eastAsia="Times New Roman" w:cs="Times New Roman"/>
          <w:szCs w:val="24"/>
        </w:rPr>
        <w:t xml:space="preserve">Εσύ τους στέλνεις να υπογράψουν! </w:t>
      </w:r>
    </w:p>
    <w:p w14:paraId="5EA916DA" w14:textId="77777777" w:rsidR="000F46A4" w:rsidRDefault="00307FE8">
      <w:pPr>
        <w:spacing w:line="600" w:lineRule="auto"/>
        <w:ind w:firstLine="720"/>
        <w:jc w:val="both"/>
        <w:rPr>
          <w:rFonts w:eastAsia="Times New Roman" w:cs="Times New Roman"/>
          <w:szCs w:val="24"/>
        </w:rPr>
      </w:pPr>
      <w:r w:rsidRPr="00074D45">
        <w:rPr>
          <w:rFonts w:eastAsia="Times New Roman" w:cs="Times New Roman"/>
          <w:b/>
          <w:szCs w:val="24"/>
        </w:rPr>
        <w:t>ΠΡΟΕΔΡΟΣ (Νικόλαος Βούτσης):</w:t>
      </w:r>
      <w:r>
        <w:rPr>
          <w:rFonts w:eastAsia="Times New Roman" w:cs="Times New Roman"/>
          <w:szCs w:val="24"/>
        </w:rPr>
        <w:t xml:space="preserve"> Παρακαλώ! Κύριε Βορίδη, είναι δυνατόν; Με συγχωρείτε; Σας παρακαλώ! </w:t>
      </w:r>
    </w:p>
    <w:p w14:paraId="5EA916DB" w14:textId="77777777" w:rsidR="000F46A4" w:rsidRDefault="00307FE8">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Την παροτρύνω να πάει να υπογράψει μαζί με τον Πρωθυπουργό.</w:t>
      </w:r>
    </w:p>
    <w:p w14:paraId="5EA916DC" w14:textId="77777777" w:rsidR="000F46A4" w:rsidRDefault="00307FE8">
      <w:pPr>
        <w:spacing w:line="600" w:lineRule="auto"/>
        <w:ind w:firstLine="720"/>
        <w:jc w:val="both"/>
        <w:rPr>
          <w:rFonts w:eastAsia="Times New Roman"/>
          <w:szCs w:val="24"/>
        </w:rPr>
      </w:pPr>
      <w:r w:rsidRPr="00B962AE">
        <w:rPr>
          <w:rFonts w:eastAsia="Times New Roman"/>
          <w:b/>
          <w:szCs w:val="24"/>
        </w:rPr>
        <w:lastRenderedPageBreak/>
        <w:t>ΠΡΟΕΔΡΟΣ (Νικόλαος Βούτσης):</w:t>
      </w:r>
      <w:r>
        <w:rPr>
          <w:rFonts w:eastAsia="Times New Roman"/>
          <w:szCs w:val="24"/>
        </w:rPr>
        <w:t xml:space="preserve"> </w:t>
      </w:r>
      <w:r>
        <w:rPr>
          <w:rFonts w:eastAsia="Times New Roman" w:cs="Times New Roman"/>
          <w:szCs w:val="24"/>
        </w:rPr>
        <w:t>Παροτρύνατε χθες στην ομιλία σας, παροτρύνατε και μερικές και μερικές φορές ακ</w:t>
      </w:r>
      <w:r>
        <w:rPr>
          <w:rFonts w:eastAsia="Times New Roman" w:cs="Times New Roman"/>
          <w:szCs w:val="24"/>
        </w:rPr>
        <w:t xml:space="preserve">όμα κατά τη διάρκεια της συνεδρίασης. Σταματήστε την παρότρυνση και μάλιστα με αυτό τον τρόπο. </w:t>
      </w:r>
      <w:r>
        <w:rPr>
          <w:rFonts w:eastAsia="Times New Roman"/>
          <w:szCs w:val="24"/>
        </w:rPr>
        <w:t>Και δεν είναι καθόλου ευγενικό -σας το έχω ξαναπεί- να είμαστε πάρα πολύ αψείς ιδιαίτερα όταν μιλάνε οι κυρίες. Να συνεννοούμαστε.</w:t>
      </w:r>
    </w:p>
    <w:p w14:paraId="5EA916DD" w14:textId="77777777" w:rsidR="000F46A4" w:rsidRDefault="00307FE8">
      <w:pPr>
        <w:spacing w:line="600" w:lineRule="auto"/>
        <w:ind w:firstLine="720"/>
        <w:jc w:val="both"/>
        <w:rPr>
          <w:rFonts w:eastAsia="Times New Roman"/>
          <w:szCs w:val="24"/>
        </w:rPr>
      </w:pPr>
      <w:r w:rsidRPr="004F626E">
        <w:rPr>
          <w:rFonts w:eastAsia="Times New Roman"/>
          <w:b/>
          <w:szCs w:val="24"/>
        </w:rPr>
        <w:t>ΜΑΡΙΑ ΚΟΛΛΙΑ</w:t>
      </w:r>
      <w:r>
        <w:rPr>
          <w:rFonts w:eastAsia="Times New Roman"/>
          <w:b/>
          <w:szCs w:val="24"/>
        </w:rPr>
        <w:t xml:space="preserve"> </w:t>
      </w:r>
      <w:r w:rsidRPr="004F626E">
        <w:rPr>
          <w:rFonts w:eastAsia="Times New Roman"/>
          <w:b/>
          <w:szCs w:val="24"/>
        </w:rPr>
        <w:t>-</w:t>
      </w:r>
      <w:r>
        <w:rPr>
          <w:rFonts w:eastAsia="Times New Roman"/>
          <w:b/>
          <w:szCs w:val="24"/>
        </w:rPr>
        <w:t xml:space="preserve"> </w:t>
      </w:r>
      <w:r w:rsidRPr="004F626E">
        <w:rPr>
          <w:rFonts w:eastAsia="Times New Roman"/>
          <w:b/>
          <w:szCs w:val="24"/>
        </w:rPr>
        <w:t>ΤΣΑΡΟΥΧΑ (Υφυπο</w:t>
      </w:r>
      <w:r w:rsidRPr="004F626E">
        <w:rPr>
          <w:rFonts w:eastAsia="Times New Roman"/>
          <w:b/>
          <w:szCs w:val="24"/>
        </w:rPr>
        <w:t>υργός</w:t>
      </w:r>
      <w:r>
        <w:rPr>
          <w:rFonts w:eastAsia="Times New Roman"/>
          <w:b/>
          <w:szCs w:val="24"/>
        </w:rPr>
        <w:t xml:space="preserve"> </w:t>
      </w:r>
      <w:r w:rsidRPr="00B73DB9">
        <w:rPr>
          <w:rFonts w:eastAsia="Times New Roman"/>
          <w:b/>
          <w:szCs w:val="24"/>
        </w:rPr>
        <w:t>Εσωτερικών</w:t>
      </w:r>
      <w:r w:rsidRPr="004F626E">
        <w:rPr>
          <w:rFonts w:eastAsia="Times New Roman"/>
          <w:b/>
          <w:szCs w:val="24"/>
        </w:rPr>
        <w:t>):</w:t>
      </w:r>
      <w:r>
        <w:rPr>
          <w:rFonts w:eastAsia="Times New Roman"/>
          <w:szCs w:val="24"/>
        </w:rPr>
        <w:t xml:space="preserve"> Δεν το δέχονται αυτό, κύριε Πρόεδρε. </w:t>
      </w:r>
    </w:p>
    <w:p w14:paraId="5EA916DE" w14:textId="77777777" w:rsidR="000F46A4" w:rsidRDefault="00307FE8">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5EA916DF" w14:textId="77777777" w:rsidR="000F46A4" w:rsidRDefault="00307FE8">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Ολοκληρώστε, κυρία Υπουργέ.</w:t>
      </w:r>
    </w:p>
    <w:p w14:paraId="5EA916E0" w14:textId="77777777" w:rsidR="000F46A4" w:rsidRDefault="00307FE8">
      <w:pPr>
        <w:spacing w:line="600" w:lineRule="auto"/>
        <w:ind w:firstLine="720"/>
        <w:jc w:val="both"/>
        <w:rPr>
          <w:rFonts w:eastAsia="Times New Roman"/>
          <w:b/>
          <w:szCs w:val="24"/>
        </w:rPr>
      </w:pPr>
      <w:r w:rsidRPr="004F626E">
        <w:rPr>
          <w:rFonts w:eastAsia="Times New Roman"/>
          <w:b/>
          <w:szCs w:val="24"/>
        </w:rPr>
        <w:t>ΜΑΡΙΑ ΚΟΛΛΙΑ</w:t>
      </w:r>
      <w:r>
        <w:rPr>
          <w:rFonts w:eastAsia="Times New Roman"/>
          <w:b/>
          <w:szCs w:val="24"/>
        </w:rPr>
        <w:t xml:space="preserve"> </w:t>
      </w:r>
      <w:r w:rsidRPr="004F626E">
        <w:rPr>
          <w:rFonts w:eastAsia="Times New Roman"/>
          <w:b/>
          <w:szCs w:val="24"/>
        </w:rPr>
        <w:t>-</w:t>
      </w:r>
      <w:r>
        <w:rPr>
          <w:rFonts w:eastAsia="Times New Roman"/>
          <w:b/>
          <w:szCs w:val="24"/>
        </w:rPr>
        <w:t xml:space="preserve"> </w:t>
      </w:r>
      <w:r w:rsidRPr="004F626E">
        <w:rPr>
          <w:rFonts w:eastAsia="Times New Roman"/>
          <w:b/>
          <w:szCs w:val="24"/>
        </w:rPr>
        <w:t xml:space="preserve">ΤΣΑΡΟΥΧΑ (Υφυπουργός </w:t>
      </w:r>
      <w:r>
        <w:rPr>
          <w:rFonts w:eastAsia="Times New Roman"/>
          <w:b/>
          <w:szCs w:val="24"/>
        </w:rPr>
        <w:t>Εσωτερικών</w:t>
      </w:r>
      <w:r w:rsidRPr="004F626E">
        <w:rPr>
          <w:rFonts w:eastAsia="Times New Roman"/>
          <w:b/>
          <w:szCs w:val="24"/>
        </w:rPr>
        <w:t>):</w:t>
      </w:r>
      <w:r>
        <w:rPr>
          <w:rFonts w:eastAsia="Times New Roman"/>
          <w:szCs w:val="24"/>
        </w:rPr>
        <w:t xml:space="preserve"> θα τελειώσω, αν με αφήσουν.</w:t>
      </w:r>
    </w:p>
    <w:p w14:paraId="5EA916E1" w14:textId="77777777" w:rsidR="000F46A4" w:rsidRDefault="00307FE8">
      <w:pPr>
        <w:spacing w:line="600" w:lineRule="auto"/>
        <w:ind w:firstLine="720"/>
        <w:jc w:val="both"/>
        <w:rPr>
          <w:rFonts w:eastAsia="Times New Roman"/>
          <w:szCs w:val="24"/>
        </w:rPr>
      </w:pPr>
      <w:r>
        <w:rPr>
          <w:rFonts w:eastAsia="Times New Roman"/>
          <w:b/>
          <w:szCs w:val="24"/>
        </w:rPr>
        <w:t>ΠΡΟΕΔΡΟΣ (Νικόλαος</w:t>
      </w:r>
      <w:r>
        <w:rPr>
          <w:rFonts w:eastAsia="Times New Roman"/>
          <w:b/>
          <w:szCs w:val="24"/>
        </w:rPr>
        <w:t xml:space="preserve"> Βούτσης): </w:t>
      </w:r>
      <w:r>
        <w:rPr>
          <w:rFonts w:eastAsia="Times New Roman"/>
          <w:szCs w:val="24"/>
        </w:rPr>
        <w:t xml:space="preserve">Ολοκληρώστε, γιατί θα μιλήσει και ο κ. Καμμένος ύστερα εκ μέρους όλου του </w:t>
      </w:r>
      <w:r>
        <w:rPr>
          <w:rFonts w:eastAsia="Times New Roman"/>
          <w:szCs w:val="24"/>
        </w:rPr>
        <w:t>κ</w:t>
      </w:r>
      <w:r>
        <w:rPr>
          <w:rFonts w:eastAsia="Times New Roman"/>
          <w:szCs w:val="24"/>
        </w:rPr>
        <w:t>όμματος.</w:t>
      </w:r>
    </w:p>
    <w:p w14:paraId="5EA916E2" w14:textId="77777777" w:rsidR="000F46A4" w:rsidRDefault="00307FE8">
      <w:pPr>
        <w:spacing w:line="600" w:lineRule="auto"/>
        <w:ind w:firstLine="720"/>
        <w:jc w:val="both"/>
        <w:rPr>
          <w:rFonts w:eastAsia="Times New Roman"/>
          <w:szCs w:val="24"/>
        </w:rPr>
      </w:pPr>
      <w:r w:rsidRPr="004F626E">
        <w:rPr>
          <w:rFonts w:eastAsia="Times New Roman"/>
          <w:b/>
          <w:szCs w:val="24"/>
        </w:rPr>
        <w:t>ΜΑΡΙΑ ΚΟΛΛΙΑ</w:t>
      </w:r>
      <w:r>
        <w:rPr>
          <w:rFonts w:eastAsia="Times New Roman"/>
          <w:b/>
          <w:szCs w:val="24"/>
        </w:rPr>
        <w:t xml:space="preserve"> </w:t>
      </w:r>
      <w:r w:rsidRPr="004F626E">
        <w:rPr>
          <w:rFonts w:eastAsia="Times New Roman"/>
          <w:b/>
          <w:szCs w:val="24"/>
        </w:rPr>
        <w:t>-</w:t>
      </w:r>
      <w:r>
        <w:rPr>
          <w:rFonts w:eastAsia="Times New Roman"/>
          <w:b/>
          <w:szCs w:val="24"/>
        </w:rPr>
        <w:t xml:space="preserve"> </w:t>
      </w:r>
      <w:r w:rsidRPr="004F626E">
        <w:rPr>
          <w:rFonts w:eastAsia="Times New Roman"/>
          <w:b/>
          <w:szCs w:val="24"/>
        </w:rPr>
        <w:t xml:space="preserve">ΤΣΑΡΟΥΧΑ (Υφυπουργός </w:t>
      </w:r>
      <w:r>
        <w:rPr>
          <w:rFonts w:eastAsia="Times New Roman"/>
          <w:b/>
          <w:szCs w:val="24"/>
        </w:rPr>
        <w:t>Εσωτερικών</w:t>
      </w:r>
      <w:r w:rsidRPr="004F626E">
        <w:rPr>
          <w:rFonts w:eastAsia="Times New Roman"/>
          <w:b/>
          <w:szCs w:val="24"/>
        </w:rPr>
        <w:t>):</w:t>
      </w:r>
      <w:r>
        <w:rPr>
          <w:rFonts w:eastAsia="Times New Roman"/>
          <w:szCs w:val="24"/>
        </w:rPr>
        <w:t xml:space="preserve"> Και θα τα πει όπως πρέπει. Και με στοιχεία! </w:t>
      </w:r>
    </w:p>
    <w:p w14:paraId="5EA916E3" w14:textId="77777777" w:rsidR="000F46A4" w:rsidRDefault="00307FE8">
      <w:pPr>
        <w:spacing w:line="600" w:lineRule="auto"/>
        <w:ind w:firstLine="720"/>
        <w:jc w:val="both"/>
        <w:rPr>
          <w:rFonts w:eastAsia="Times New Roman"/>
          <w:szCs w:val="24"/>
        </w:rPr>
      </w:pPr>
      <w:r>
        <w:rPr>
          <w:rFonts w:eastAsia="Times New Roman"/>
          <w:szCs w:val="24"/>
        </w:rPr>
        <w:lastRenderedPageBreak/>
        <w:t>Το «κυρία» με ευχαριστεί που το λέτε. Όμως, θέλω επί ίσοις όροις ως</w:t>
      </w:r>
      <w:r>
        <w:rPr>
          <w:rFonts w:eastAsia="Times New Roman"/>
          <w:szCs w:val="24"/>
        </w:rPr>
        <w:t xml:space="preserve"> γυναίκα να έχουμε την ίδια συμπεριφορά άνδρες και γυναίκες εδώ μέσα. Και μου αρέσει που τα βάζει όλη η Νέα Δημοκρατία με την Κόλλια και με τον Καμμένο. Χρόνια τώρα και καιρό. Δεν ντρεπόμαστε για τίποτα. Εμείς αποφασίσαμε ότι πρέπει να βοηθήσουμε τη χώρα. </w:t>
      </w:r>
      <w:r>
        <w:rPr>
          <w:rFonts w:eastAsia="Times New Roman"/>
          <w:szCs w:val="24"/>
        </w:rPr>
        <w:t>Όταν θα έρθει αυτή η συμφωνία κι αν έρθει…</w:t>
      </w:r>
    </w:p>
    <w:p w14:paraId="5EA916E4" w14:textId="77777777" w:rsidR="000F46A4" w:rsidRDefault="00307FE8">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5EA916E5" w14:textId="77777777" w:rsidR="000F46A4" w:rsidRDefault="00307FE8">
      <w:pPr>
        <w:spacing w:line="600" w:lineRule="auto"/>
        <w:ind w:firstLine="720"/>
        <w:jc w:val="both"/>
        <w:rPr>
          <w:rFonts w:eastAsia="Times New Roman"/>
          <w:szCs w:val="24"/>
        </w:rPr>
      </w:pPr>
      <w:r w:rsidRPr="00C4559C">
        <w:rPr>
          <w:rFonts w:eastAsia="Times New Roman"/>
          <w:b/>
          <w:szCs w:val="24"/>
        </w:rPr>
        <w:t>ΣΟΦΙΑ ΒΟΥΛΤΕΨΗ:</w:t>
      </w:r>
      <w:r>
        <w:rPr>
          <w:rFonts w:eastAsia="Times New Roman"/>
          <w:b/>
          <w:szCs w:val="24"/>
        </w:rPr>
        <w:t xml:space="preserve"> </w:t>
      </w:r>
      <w:r>
        <w:rPr>
          <w:rFonts w:eastAsia="Times New Roman"/>
          <w:szCs w:val="24"/>
        </w:rPr>
        <w:t xml:space="preserve">Δεν ντρέπεσαι; </w:t>
      </w:r>
    </w:p>
    <w:p w14:paraId="5EA916E6" w14:textId="77777777" w:rsidR="000F46A4" w:rsidRDefault="00307FE8">
      <w:pPr>
        <w:spacing w:line="600" w:lineRule="auto"/>
        <w:ind w:firstLine="720"/>
        <w:jc w:val="both"/>
        <w:rPr>
          <w:rFonts w:eastAsia="Times New Roman"/>
          <w:szCs w:val="24"/>
        </w:rPr>
      </w:pPr>
      <w:r w:rsidRPr="004F626E">
        <w:rPr>
          <w:rFonts w:eastAsia="Times New Roman"/>
          <w:b/>
          <w:szCs w:val="24"/>
        </w:rPr>
        <w:t>ΜΑΡΙΑ ΚΟΛΛΙΑ</w:t>
      </w:r>
      <w:r>
        <w:rPr>
          <w:rFonts w:eastAsia="Times New Roman"/>
          <w:b/>
          <w:szCs w:val="24"/>
        </w:rPr>
        <w:t xml:space="preserve"> </w:t>
      </w:r>
      <w:r w:rsidRPr="004F626E">
        <w:rPr>
          <w:rFonts w:eastAsia="Times New Roman"/>
          <w:b/>
          <w:szCs w:val="24"/>
        </w:rPr>
        <w:t>-</w:t>
      </w:r>
      <w:r>
        <w:rPr>
          <w:rFonts w:eastAsia="Times New Roman"/>
          <w:b/>
          <w:szCs w:val="24"/>
        </w:rPr>
        <w:t xml:space="preserve"> </w:t>
      </w:r>
      <w:r w:rsidRPr="004F626E">
        <w:rPr>
          <w:rFonts w:eastAsia="Times New Roman"/>
          <w:b/>
          <w:szCs w:val="24"/>
        </w:rPr>
        <w:t>ΤΣΑΡΟΥΧΑ (Υφυπουργός</w:t>
      </w:r>
      <w:r>
        <w:rPr>
          <w:rFonts w:eastAsia="Times New Roman"/>
          <w:b/>
          <w:szCs w:val="24"/>
        </w:rPr>
        <w:t xml:space="preserve"> Εσωτερικών</w:t>
      </w:r>
      <w:r w:rsidRPr="004F626E">
        <w:rPr>
          <w:rFonts w:eastAsia="Times New Roman"/>
          <w:b/>
          <w:szCs w:val="24"/>
        </w:rPr>
        <w:t>):</w:t>
      </w:r>
      <w:r>
        <w:rPr>
          <w:rFonts w:eastAsia="Times New Roman"/>
          <w:szCs w:val="24"/>
        </w:rPr>
        <w:t xml:space="preserve"> Φτάνει Σοφία! Φτάνει! Έλεος! </w:t>
      </w:r>
    </w:p>
    <w:p w14:paraId="5EA916E7" w14:textId="77777777" w:rsidR="000F46A4" w:rsidRDefault="00307FE8">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Το ξέρουμε. Μην το λέτε συνέχεια.</w:t>
      </w:r>
    </w:p>
    <w:p w14:paraId="5EA916E8" w14:textId="77777777" w:rsidR="000F46A4" w:rsidRDefault="00307FE8">
      <w:pPr>
        <w:spacing w:line="600" w:lineRule="auto"/>
        <w:ind w:firstLine="720"/>
        <w:jc w:val="both"/>
        <w:rPr>
          <w:rFonts w:eastAsia="Times New Roman"/>
          <w:szCs w:val="24"/>
        </w:rPr>
      </w:pPr>
      <w:r>
        <w:rPr>
          <w:rFonts w:eastAsia="Times New Roman"/>
          <w:b/>
          <w:szCs w:val="24"/>
        </w:rPr>
        <w:t>ΜΑΡΙΑ ΚΟΛΛΙΑ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ΤΣΑΡΟΥΧΑ (Υφυπουργός </w:t>
      </w:r>
      <w:r>
        <w:rPr>
          <w:rFonts w:eastAsia="Times New Roman"/>
          <w:b/>
          <w:szCs w:val="24"/>
        </w:rPr>
        <w:t>Εσωτερικών</w:t>
      </w:r>
      <w:r>
        <w:rPr>
          <w:rFonts w:eastAsia="Times New Roman"/>
          <w:b/>
          <w:szCs w:val="24"/>
        </w:rPr>
        <w:t xml:space="preserve">): </w:t>
      </w:r>
      <w:r>
        <w:rPr>
          <w:rFonts w:eastAsia="Times New Roman"/>
          <w:szCs w:val="24"/>
        </w:rPr>
        <w:t xml:space="preserve">Θα τα ξαναπούμε, γιατί εσείς προκαλείτε. </w:t>
      </w:r>
    </w:p>
    <w:p w14:paraId="5EA916E9" w14:textId="77777777" w:rsidR="000F46A4" w:rsidRDefault="00307FE8">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Με συγχωρείτε. Της βάζετε βέτο να μη μιλήσει; Δεν καταλαβαίνετε πόσο κακό είναι αυτό; Σας παρακαλώ. Δεν είναι σωστή συμπεριφορά. Ελάτε. </w:t>
      </w:r>
    </w:p>
    <w:p w14:paraId="5EA916EA" w14:textId="77777777" w:rsidR="000F46A4" w:rsidRDefault="00307FE8">
      <w:pPr>
        <w:spacing w:line="600" w:lineRule="auto"/>
        <w:ind w:firstLine="720"/>
        <w:jc w:val="both"/>
        <w:rPr>
          <w:rFonts w:eastAsia="Times New Roman"/>
          <w:szCs w:val="24"/>
        </w:rPr>
      </w:pPr>
      <w:r w:rsidRPr="004F626E">
        <w:rPr>
          <w:rFonts w:eastAsia="Times New Roman"/>
          <w:b/>
          <w:szCs w:val="24"/>
        </w:rPr>
        <w:lastRenderedPageBreak/>
        <w:t>ΜΑΡΙΑ ΚΟΛΛΙΑ</w:t>
      </w:r>
      <w:r>
        <w:rPr>
          <w:rFonts w:eastAsia="Times New Roman"/>
          <w:b/>
          <w:szCs w:val="24"/>
        </w:rPr>
        <w:t xml:space="preserve"> - </w:t>
      </w:r>
      <w:r w:rsidRPr="004F626E">
        <w:rPr>
          <w:rFonts w:eastAsia="Times New Roman"/>
          <w:b/>
          <w:szCs w:val="24"/>
        </w:rPr>
        <w:t>ΤΣΑΡΟΥΧΑ (Υφυπουργός</w:t>
      </w:r>
      <w:r>
        <w:rPr>
          <w:rFonts w:eastAsia="Times New Roman"/>
          <w:b/>
          <w:szCs w:val="24"/>
        </w:rPr>
        <w:t xml:space="preserve"> Εσωτερικών</w:t>
      </w:r>
      <w:r w:rsidRPr="004F626E">
        <w:rPr>
          <w:rFonts w:eastAsia="Times New Roman"/>
          <w:b/>
          <w:szCs w:val="24"/>
        </w:rPr>
        <w:t>):</w:t>
      </w:r>
      <w:r>
        <w:rPr>
          <w:rFonts w:eastAsia="Times New Roman"/>
          <w:szCs w:val="24"/>
        </w:rPr>
        <w:t xml:space="preserve"> Κλείνω, κύριε Πρόεδρε. Κατάλαβαν οι συνάδελφοι και γι’ αυτό μου επιτίθενται. Περίμεναν από εμάς να υποχωρήσουμε, να γίνουμε άλλοι Σαμαράδες. Δεν προδίδουμε εμείς την εμπιστοσύνη του ελληνικού λαού. </w:t>
      </w:r>
    </w:p>
    <w:p w14:paraId="5EA916EB" w14:textId="77777777" w:rsidR="000F46A4" w:rsidRDefault="00307FE8">
      <w:pPr>
        <w:spacing w:line="600" w:lineRule="auto"/>
        <w:ind w:firstLine="720"/>
        <w:jc w:val="center"/>
        <w:rPr>
          <w:rFonts w:eastAsia="Times New Roman"/>
          <w:szCs w:val="24"/>
        </w:rPr>
      </w:pPr>
      <w:r>
        <w:rPr>
          <w:rFonts w:eastAsia="Times New Roman"/>
          <w:szCs w:val="24"/>
        </w:rPr>
        <w:t>(Θόρυβο</w:t>
      </w:r>
      <w:r>
        <w:rPr>
          <w:rFonts w:eastAsia="Times New Roman"/>
          <w:szCs w:val="24"/>
        </w:rPr>
        <w:t>ς από την πτέρυγα της Νέας Δημοκρατίας)</w:t>
      </w:r>
    </w:p>
    <w:p w14:paraId="5EA916EC" w14:textId="77777777" w:rsidR="000F46A4" w:rsidRDefault="00307FE8">
      <w:pPr>
        <w:spacing w:line="600" w:lineRule="auto"/>
        <w:ind w:firstLine="720"/>
        <w:jc w:val="both"/>
        <w:rPr>
          <w:rFonts w:eastAsia="Times New Roman"/>
          <w:szCs w:val="24"/>
        </w:rPr>
      </w:pPr>
      <w:r>
        <w:rPr>
          <w:rFonts w:eastAsia="Times New Roman"/>
          <w:szCs w:val="24"/>
        </w:rPr>
        <w:t>Δεν την προδίδουμε. Έχουμε ακόμα δρόμο να κάνουμε με την Κυβέρνηση αυτή και όταν θα έρθει η ώρα, θα κριθούμε. Και αν θέλαμε να πάρουμε 15% και 20%, όπως μας τα ψιθυρίζετε στ’ αυτιά μας, θα είχαμε ρίξει την Κυβέρνηση.</w:t>
      </w:r>
      <w:r>
        <w:rPr>
          <w:rFonts w:eastAsia="Times New Roman"/>
          <w:szCs w:val="24"/>
        </w:rPr>
        <w:t xml:space="preserve"> Όμως, αυτό δεν θα το κάνουμε.</w:t>
      </w:r>
    </w:p>
    <w:p w14:paraId="5EA916ED" w14:textId="77777777" w:rsidR="000F46A4" w:rsidRDefault="00307FE8">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5EA916EE" w14:textId="77777777" w:rsidR="000F46A4" w:rsidRDefault="00307FE8">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Κυρία Ράπτη, κατ’ αρχ</w:t>
      </w:r>
      <w:r>
        <w:rPr>
          <w:rFonts w:eastAsia="Times New Roman"/>
          <w:szCs w:val="24"/>
        </w:rPr>
        <w:t>άς</w:t>
      </w:r>
      <w:r>
        <w:rPr>
          <w:rFonts w:eastAsia="Times New Roman"/>
          <w:szCs w:val="24"/>
        </w:rPr>
        <w:t xml:space="preserve"> μας συγχωρείτε για την καθυστέρηση στην οποία σας υποβάλλαμε. Ήταν λάθος δικό μου. </w:t>
      </w:r>
    </w:p>
    <w:p w14:paraId="5EA916EF" w14:textId="77777777" w:rsidR="000F46A4" w:rsidRDefault="00307FE8">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Κύριε </w:t>
      </w:r>
      <w:r>
        <w:rPr>
          <w:rFonts w:eastAsia="Times New Roman"/>
          <w:szCs w:val="24"/>
        </w:rPr>
        <w:t>Πρόεδρε, θα ήθελα τον λόγο.</w:t>
      </w:r>
    </w:p>
    <w:p w14:paraId="5EA916F0" w14:textId="77777777" w:rsidR="000F46A4" w:rsidRDefault="00307FE8">
      <w:pPr>
        <w:spacing w:line="600" w:lineRule="auto"/>
        <w:ind w:firstLine="720"/>
        <w:jc w:val="both"/>
        <w:rPr>
          <w:rFonts w:eastAsia="Times New Roman"/>
          <w:szCs w:val="24"/>
        </w:rPr>
      </w:pPr>
      <w:r>
        <w:rPr>
          <w:rFonts w:eastAsia="Times New Roman"/>
          <w:b/>
          <w:szCs w:val="24"/>
        </w:rPr>
        <w:lastRenderedPageBreak/>
        <w:t>ΠΡΟΕΔΡΟΣ (Νικόλαος Βούτσης):</w:t>
      </w:r>
      <w:r>
        <w:rPr>
          <w:rFonts w:eastAsia="Times New Roman"/>
          <w:szCs w:val="24"/>
        </w:rPr>
        <w:t xml:space="preserve"> Όχι, κύριε Λαζαρίδη. Αργότερα θα σας δοθεί η ευκαιρία. Κάποια άλλη στιγμή. Αλίμονο! Η κ</w:t>
      </w:r>
      <w:r>
        <w:rPr>
          <w:rFonts w:eastAsia="Times New Roman"/>
          <w:szCs w:val="24"/>
        </w:rPr>
        <w:t>.</w:t>
      </w:r>
      <w:r>
        <w:rPr>
          <w:rFonts w:eastAsia="Times New Roman"/>
          <w:szCs w:val="24"/>
        </w:rPr>
        <w:t xml:space="preserve"> Ράπτη είναι επί πέντε λεπτά στο Βήμα. Είπαμε να σεβόμαστε λιγάκι μεταξύ μας κάποια αυτονόητα. </w:t>
      </w:r>
    </w:p>
    <w:p w14:paraId="5EA916F1" w14:textId="77777777" w:rsidR="000F46A4" w:rsidRDefault="00307FE8">
      <w:pPr>
        <w:spacing w:line="600" w:lineRule="auto"/>
        <w:ind w:firstLine="720"/>
        <w:jc w:val="both"/>
        <w:rPr>
          <w:rFonts w:eastAsia="Times New Roman"/>
          <w:szCs w:val="24"/>
        </w:rPr>
      </w:pPr>
      <w:r>
        <w:rPr>
          <w:rFonts w:eastAsia="Times New Roman"/>
          <w:b/>
          <w:szCs w:val="24"/>
        </w:rPr>
        <w:t>ΓΕΩΡΓΙΟΣ ΛΑΖΑΡΙ</w:t>
      </w:r>
      <w:r>
        <w:rPr>
          <w:rFonts w:eastAsia="Times New Roman"/>
          <w:b/>
          <w:szCs w:val="24"/>
        </w:rPr>
        <w:t>ΔΗΣ:</w:t>
      </w:r>
      <w:r>
        <w:rPr>
          <w:rFonts w:eastAsia="Times New Roman"/>
          <w:szCs w:val="24"/>
        </w:rPr>
        <w:t xml:space="preserve"> Σαφώς και με σεβασμό. Όμως, θέλω να είναι παρών  και ο Βουλευτής…. </w:t>
      </w:r>
    </w:p>
    <w:p w14:paraId="5EA916F2" w14:textId="77777777" w:rsidR="000F46A4" w:rsidRDefault="00307FE8">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Και γιατί θέλετε; Δικό του δικαίωμα είναι. Σας παρακαλώ. Όπου κι αν πάει εδώ μέσα, θα σας ακούσει. Οποτεδήποτε. Όποια ώρα θέλει. </w:t>
      </w:r>
    </w:p>
    <w:p w14:paraId="5EA916F3" w14:textId="77777777" w:rsidR="000F46A4" w:rsidRDefault="00307FE8">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Είνα</w:t>
      </w:r>
      <w:r>
        <w:rPr>
          <w:rFonts w:eastAsia="Times New Roman"/>
          <w:szCs w:val="24"/>
        </w:rPr>
        <w:t>ι σοβαρό. Θέλω να κάνω μία καταγγελία, την οποία δεν είχα σκοπό να κάνω.</w:t>
      </w:r>
    </w:p>
    <w:p w14:paraId="5EA916F4" w14:textId="77777777" w:rsidR="000F46A4" w:rsidRDefault="00307FE8">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Έχω δώσει τον λόγο στην κ</w:t>
      </w:r>
      <w:r>
        <w:rPr>
          <w:rFonts w:eastAsia="Times New Roman"/>
          <w:szCs w:val="24"/>
        </w:rPr>
        <w:t>.</w:t>
      </w:r>
      <w:r>
        <w:rPr>
          <w:rFonts w:eastAsia="Times New Roman"/>
          <w:szCs w:val="24"/>
        </w:rPr>
        <w:t xml:space="preserve"> Ράπτη.</w:t>
      </w:r>
    </w:p>
    <w:p w14:paraId="5EA916F5" w14:textId="77777777" w:rsidR="000F46A4" w:rsidRDefault="00307FE8">
      <w:pPr>
        <w:spacing w:line="600" w:lineRule="auto"/>
        <w:ind w:firstLine="720"/>
        <w:jc w:val="both"/>
        <w:rPr>
          <w:rFonts w:eastAsia="Times New Roman"/>
          <w:szCs w:val="24"/>
        </w:rPr>
      </w:pPr>
      <w:r>
        <w:rPr>
          <w:rFonts w:eastAsia="Times New Roman"/>
          <w:szCs w:val="24"/>
        </w:rPr>
        <w:t>Παρακαλώ μην προκαλεί κανείς κανέναν. Δεν είναι σωστά πράγματα αυτά. Ευχαριστώ.</w:t>
      </w:r>
    </w:p>
    <w:p w14:paraId="5EA916F6" w14:textId="77777777" w:rsidR="000F46A4" w:rsidRDefault="00307FE8">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Υπάρχουν κάποιοι οι </w:t>
      </w:r>
      <w:r>
        <w:rPr>
          <w:rFonts w:eastAsia="Times New Roman"/>
          <w:szCs w:val="24"/>
        </w:rPr>
        <w:t>οποίοι προσπαθούν να απειλήσουν Βουλευτές…</w:t>
      </w:r>
    </w:p>
    <w:p w14:paraId="5EA916F7" w14:textId="77777777" w:rsidR="000F46A4" w:rsidRDefault="00307FE8">
      <w:pPr>
        <w:spacing w:line="600" w:lineRule="auto"/>
        <w:ind w:firstLine="720"/>
        <w:jc w:val="both"/>
        <w:rPr>
          <w:rFonts w:eastAsia="Times New Roman"/>
          <w:szCs w:val="24"/>
        </w:rPr>
      </w:pPr>
      <w:r>
        <w:rPr>
          <w:rFonts w:eastAsia="Times New Roman"/>
          <w:b/>
          <w:szCs w:val="24"/>
        </w:rPr>
        <w:lastRenderedPageBreak/>
        <w:t>ΠΡΟΕΔΡΟΣ (Νικόλαος Βούτσης):</w:t>
      </w:r>
      <w:r>
        <w:rPr>
          <w:rFonts w:eastAsia="Times New Roman"/>
          <w:szCs w:val="24"/>
        </w:rPr>
        <w:t xml:space="preserve"> Κύριε Λαζαρίδη, σας παρακαλώ. Αδιανόητα πράγματα αυτά! </w:t>
      </w:r>
    </w:p>
    <w:p w14:paraId="5EA916F8" w14:textId="77777777" w:rsidR="000F46A4" w:rsidRDefault="00307FE8">
      <w:pPr>
        <w:spacing w:line="600" w:lineRule="auto"/>
        <w:ind w:firstLine="720"/>
        <w:jc w:val="both"/>
        <w:rPr>
          <w:rFonts w:eastAsia="Times New Roman"/>
          <w:szCs w:val="24"/>
        </w:rPr>
      </w:pPr>
      <w:r>
        <w:rPr>
          <w:rFonts w:eastAsia="Times New Roman"/>
          <w:szCs w:val="24"/>
        </w:rPr>
        <w:t xml:space="preserve">Κύριε Λαζαρίδη, κύριε Γιακουμάτο, μην δίνουμε τροφή. </w:t>
      </w:r>
    </w:p>
    <w:p w14:paraId="5EA916F9" w14:textId="77777777" w:rsidR="000F46A4" w:rsidRDefault="00307FE8">
      <w:pPr>
        <w:spacing w:line="600" w:lineRule="auto"/>
        <w:ind w:firstLine="720"/>
        <w:jc w:val="both"/>
        <w:rPr>
          <w:rFonts w:eastAsia="Times New Roman"/>
          <w:szCs w:val="24"/>
        </w:rPr>
      </w:pPr>
      <w:r>
        <w:rPr>
          <w:rFonts w:eastAsia="Times New Roman"/>
          <w:b/>
          <w:szCs w:val="24"/>
        </w:rPr>
        <w:t>ΓΕΡΑΣΙΜΟΣ ΓΙΑΚΟΥΜΑΤΟΣ:</w:t>
      </w:r>
      <w:r>
        <w:rPr>
          <w:rFonts w:eastAsia="Times New Roman"/>
          <w:szCs w:val="24"/>
        </w:rPr>
        <w:t xml:space="preserve"> Εγώ τι φταίω;</w:t>
      </w:r>
    </w:p>
    <w:p w14:paraId="5EA916FA" w14:textId="77777777" w:rsidR="000F46A4" w:rsidRDefault="00307FE8">
      <w:pPr>
        <w:spacing w:line="600" w:lineRule="auto"/>
        <w:ind w:firstLine="720"/>
        <w:jc w:val="both"/>
        <w:rPr>
          <w:rFonts w:eastAsia="Times New Roman"/>
          <w:szCs w:val="24"/>
        </w:rPr>
      </w:pPr>
      <w:r w:rsidRPr="004F626E">
        <w:rPr>
          <w:rFonts w:eastAsia="Times New Roman"/>
          <w:b/>
          <w:szCs w:val="24"/>
        </w:rPr>
        <w:t>ΝΙΚΟΛΑΟΣ ΠΑΠΑΔΟΠΟΥΛΟΣ:</w:t>
      </w:r>
      <w:r>
        <w:rPr>
          <w:rFonts w:eastAsia="Times New Roman"/>
          <w:szCs w:val="24"/>
        </w:rPr>
        <w:t xml:space="preserve"> Κύριε Πρόεδρε, δεν προστατεύετε… </w:t>
      </w:r>
    </w:p>
    <w:p w14:paraId="5EA916FB" w14:textId="77777777" w:rsidR="000F46A4" w:rsidRDefault="00307FE8">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Κύριε Παπαδόπουλε, θέλετε να μπείτε στο κάδρο; Τι κάνετε τώρα;</w:t>
      </w:r>
    </w:p>
    <w:p w14:paraId="5EA916FC" w14:textId="77777777" w:rsidR="000F46A4" w:rsidRDefault="00307FE8">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Πρόσεξε…</w:t>
      </w:r>
    </w:p>
    <w:p w14:paraId="5EA916FD" w14:textId="77777777" w:rsidR="000F46A4" w:rsidRDefault="00307FE8">
      <w:pPr>
        <w:spacing w:line="600" w:lineRule="auto"/>
        <w:ind w:firstLine="720"/>
        <w:jc w:val="both"/>
        <w:rPr>
          <w:rFonts w:eastAsia="Times New Roman"/>
          <w:szCs w:val="24"/>
        </w:rPr>
      </w:pPr>
      <w:r>
        <w:rPr>
          <w:rFonts w:eastAsia="Times New Roman"/>
          <w:b/>
          <w:szCs w:val="24"/>
        </w:rPr>
        <w:t>ΣΑΒΒΑΣ ΑΝΑΣΤΑΣΙΑΔΗΣ:</w:t>
      </w:r>
      <w:r>
        <w:rPr>
          <w:rFonts w:eastAsia="Times New Roman"/>
          <w:szCs w:val="24"/>
        </w:rPr>
        <w:t xml:space="preserve"> Εγώ;</w:t>
      </w:r>
    </w:p>
    <w:p w14:paraId="5EA916FE" w14:textId="77777777" w:rsidR="000F46A4" w:rsidRDefault="00307FE8">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Κύριε Λαζαρίδη, καθίστε κάτω. Κύριε Αναστασιά</w:t>
      </w:r>
      <w:r>
        <w:rPr>
          <w:rFonts w:eastAsia="Times New Roman"/>
          <w:szCs w:val="24"/>
        </w:rPr>
        <w:t xml:space="preserve">δη, παρακαλώ. Αντελήφθην. Μην δίνουμε τροφή σε παραπολιτικές και αντιπολιτικές καταστάσεις εκτός της Αιθούσης. Έλεος πια! Σταματήστε! </w:t>
      </w:r>
    </w:p>
    <w:p w14:paraId="5EA916FF" w14:textId="77777777" w:rsidR="000F46A4" w:rsidRDefault="00307FE8">
      <w:pPr>
        <w:spacing w:line="600" w:lineRule="auto"/>
        <w:ind w:firstLine="720"/>
        <w:jc w:val="both"/>
        <w:rPr>
          <w:rFonts w:eastAsia="Times New Roman"/>
          <w:szCs w:val="24"/>
        </w:rPr>
      </w:pPr>
      <w:r>
        <w:rPr>
          <w:rFonts w:eastAsia="Times New Roman"/>
          <w:szCs w:val="24"/>
        </w:rPr>
        <w:t>Κύριε Γιακουμάτο, δεν φταίτε σε τίποτα. Με συγχωρείτε που ανέφερα προηγουμένως το όνομά σας. Να είστε καλά.</w:t>
      </w:r>
    </w:p>
    <w:p w14:paraId="5EA91700" w14:textId="77777777" w:rsidR="000F46A4" w:rsidRDefault="00307FE8">
      <w:pPr>
        <w:spacing w:line="600" w:lineRule="auto"/>
        <w:ind w:firstLine="720"/>
        <w:jc w:val="both"/>
        <w:rPr>
          <w:rFonts w:eastAsia="Times New Roman"/>
          <w:szCs w:val="24"/>
        </w:rPr>
      </w:pPr>
      <w:r>
        <w:rPr>
          <w:rFonts w:eastAsia="Times New Roman"/>
          <w:szCs w:val="24"/>
        </w:rPr>
        <w:lastRenderedPageBreak/>
        <w:t>Επαναλαμβάνω,</w:t>
      </w:r>
      <w:r>
        <w:rPr>
          <w:rFonts w:eastAsia="Times New Roman"/>
          <w:szCs w:val="24"/>
        </w:rPr>
        <w:t xml:space="preserve"> να μην δίνουμε τροφή σε παραπολιτική και αντιπολιτική. Επί της ουσίας της πολιτικής εδώ τα λέμε όλα.</w:t>
      </w:r>
    </w:p>
    <w:p w14:paraId="5EA91701" w14:textId="77777777" w:rsidR="000F46A4" w:rsidRDefault="00307FE8">
      <w:pPr>
        <w:spacing w:line="600" w:lineRule="auto"/>
        <w:ind w:firstLine="720"/>
        <w:jc w:val="both"/>
        <w:rPr>
          <w:rFonts w:eastAsia="Times New Roman"/>
          <w:szCs w:val="24"/>
        </w:rPr>
      </w:pPr>
      <w:r>
        <w:rPr>
          <w:rFonts w:eastAsia="Times New Roman"/>
          <w:szCs w:val="24"/>
        </w:rPr>
        <w:t>Κυρία Ράπτη, σας ζητάω συγνώμη για δεύτερη φορά. Έχετε τον λόγο.</w:t>
      </w:r>
    </w:p>
    <w:p w14:paraId="5EA91702" w14:textId="77777777" w:rsidR="000F46A4" w:rsidRDefault="00307FE8">
      <w:pPr>
        <w:spacing w:line="600" w:lineRule="auto"/>
        <w:ind w:firstLine="720"/>
        <w:jc w:val="both"/>
        <w:rPr>
          <w:rFonts w:eastAsia="Times New Roman"/>
          <w:szCs w:val="24"/>
        </w:rPr>
      </w:pPr>
      <w:r>
        <w:rPr>
          <w:rFonts w:eastAsia="Times New Roman"/>
          <w:b/>
          <w:szCs w:val="24"/>
        </w:rPr>
        <w:t>ΕΛΕΝΗ</w:t>
      </w:r>
      <w:r w:rsidRPr="009E0E6C">
        <w:rPr>
          <w:rFonts w:eastAsia="Times New Roman"/>
          <w:b/>
          <w:szCs w:val="24"/>
        </w:rPr>
        <w:t xml:space="preserve"> ΡΑΠΤΗ:</w:t>
      </w:r>
      <w:r>
        <w:rPr>
          <w:rFonts w:eastAsia="Times New Roman"/>
          <w:szCs w:val="24"/>
        </w:rPr>
        <w:t xml:space="preserve"> Κυρία Κόλλια, είχα ανέβει στο Βήμα και με διακόψατε για να κάνετε ένα σχόλιο</w:t>
      </w:r>
      <w:r>
        <w:rPr>
          <w:rFonts w:eastAsia="Times New Roman"/>
          <w:szCs w:val="24"/>
        </w:rPr>
        <w:t xml:space="preserve">. </w:t>
      </w:r>
    </w:p>
    <w:p w14:paraId="5EA91703" w14:textId="77777777" w:rsidR="000F46A4" w:rsidRDefault="00307FE8">
      <w:pPr>
        <w:spacing w:line="600" w:lineRule="auto"/>
        <w:ind w:firstLine="720"/>
        <w:jc w:val="both"/>
        <w:rPr>
          <w:rFonts w:eastAsia="Times New Roman"/>
          <w:szCs w:val="24"/>
        </w:rPr>
      </w:pPr>
      <w:r w:rsidRPr="004F626E">
        <w:rPr>
          <w:rFonts w:eastAsia="Times New Roman"/>
          <w:b/>
          <w:szCs w:val="24"/>
        </w:rPr>
        <w:t>ΜΑΡΙΑ ΚΟΛΛΙΑ</w:t>
      </w:r>
      <w:r>
        <w:rPr>
          <w:rFonts w:eastAsia="Times New Roman"/>
          <w:b/>
          <w:szCs w:val="24"/>
        </w:rPr>
        <w:t xml:space="preserve"> </w:t>
      </w:r>
      <w:r w:rsidRPr="004F626E">
        <w:rPr>
          <w:rFonts w:eastAsia="Times New Roman"/>
          <w:b/>
          <w:szCs w:val="24"/>
        </w:rPr>
        <w:t>-</w:t>
      </w:r>
      <w:r>
        <w:rPr>
          <w:rFonts w:eastAsia="Times New Roman"/>
          <w:b/>
          <w:szCs w:val="24"/>
        </w:rPr>
        <w:t xml:space="preserve"> </w:t>
      </w:r>
      <w:r w:rsidRPr="004F626E">
        <w:rPr>
          <w:rFonts w:eastAsia="Times New Roman"/>
          <w:b/>
          <w:szCs w:val="24"/>
        </w:rPr>
        <w:t xml:space="preserve">ΤΣΑΡΟΥΧΑ (Υφυπουργός </w:t>
      </w:r>
      <w:r>
        <w:rPr>
          <w:rFonts w:eastAsia="Times New Roman"/>
          <w:b/>
          <w:szCs w:val="24"/>
        </w:rPr>
        <w:t>Εσωτερικών</w:t>
      </w:r>
      <w:r w:rsidRPr="004F626E">
        <w:rPr>
          <w:rFonts w:eastAsia="Times New Roman"/>
          <w:b/>
          <w:szCs w:val="24"/>
        </w:rPr>
        <w:t>):</w:t>
      </w:r>
      <w:r>
        <w:rPr>
          <w:rFonts w:eastAsia="Times New Roman"/>
          <w:szCs w:val="24"/>
        </w:rPr>
        <w:t xml:space="preserve"> Όχι, δεν σας διέκοψα. Πήρα τον λόγο από τον κύριο Πρόεδρο. </w:t>
      </w:r>
    </w:p>
    <w:p w14:paraId="5EA91704" w14:textId="77777777" w:rsidR="000F46A4" w:rsidRDefault="00307FE8">
      <w:pPr>
        <w:spacing w:line="600" w:lineRule="auto"/>
        <w:ind w:firstLine="720"/>
        <w:jc w:val="both"/>
        <w:rPr>
          <w:rFonts w:eastAsia="Times New Roman"/>
          <w:szCs w:val="24"/>
        </w:rPr>
      </w:pPr>
      <w:r>
        <w:rPr>
          <w:rFonts w:eastAsia="Times New Roman"/>
          <w:b/>
          <w:szCs w:val="24"/>
        </w:rPr>
        <w:t>ΕΛΕΝΗ</w:t>
      </w:r>
      <w:r w:rsidRPr="009E0E6C">
        <w:rPr>
          <w:rFonts w:eastAsia="Times New Roman"/>
          <w:b/>
          <w:szCs w:val="24"/>
        </w:rPr>
        <w:t xml:space="preserve"> ΡΑΠΤΗ:</w:t>
      </w:r>
      <w:r>
        <w:rPr>
          <w:rFonts w:eastAsia="Times New Roman"/>
          <w:b/>
          <w:szCs w:val="24"/>
        </w:rPr>
        <w:t xml:space="preserve"> </w:t>
      </w:r>
      <w:r>
        <w:rPr>
          <w:rFonts w:eastAsia="Times New Roman"/>
          <w:szCs w:val="24"/>
        </w:rPr>
        <w:t>Επιτρέψτε μου, όμως, να σας πω ότι η συγκεκριμένη πρόταση μομφής, που καταθέσαμε ως Νέα Δημοκρατία, είναι μια πρόταση μομφής η οποί</w:t>
      </w:r>
      <w:r>
        <w:rPr>
          <w:rFonts w:eastAsia="Times New Roman"/>
          <w:szCs w:val="24"/>
        </w:rPr>
        <w:t>α έχει ιδιαίτερα χαρακτηριστικά. Ξέρετε γιατί; Ακριβώς γιατί είναι συνδεμένη με ένα μεγάλο εθνικό θέμα. Και αυτό ακριβώς συζητάμε σήμερα.</w:t>
      </w:r>
    </w:p>
    <w:p w14:paraId="5EA91705" w14:textId="77777777" w:rsidR="000F46A4" w:rsidRDefault="00307FE8">
      <w:pPr>
        <w:spacing w:line="600" w:lineRule="auto"/>
        <w:ind w:firstLine="720"/>
        <w:jc w:val="both"/>
        <w:rPr>
          <w:rFonts w:eastAsia="Times New Roman"/>
          <w:szCs w:val="24"/>
        </w:rPr>
      </w:pPr>
      <w:r>
        <w:rPr>
          <w:rFonts w:eastAsia="Times New Roman"/>
          <w:szCs w:val="24"/>
        </w:rPr>
        <w:t xml:space="preserve">Ποιον, άραγε, μπορεί να ξεγελάσει το γεγονός πως μπορεί ο κυβερνητικός εταίρος να προσφέρει στην Κυβέρνηση τις ψήφους </w:t>
      </w:r>
      <w:r>
        <w:rPr>
          <w:rFonts w:eastAsia="Times New Roman"/>
          <w:szCs w:val="24"/>
        </w:rPr>
        <w:t xml:space="preserve">του, για να συνεχίζει να κυβερνά, ενώ την ίδια ώρα της πετά στα μούτρα τη συμφωνία με τα Σκόπια; Κι αν αυτό είναι </w:t>
      </w:r>
      <w:r>
        <w:rPr>
          <w:rFonts w:eastAsia="Times New Roman"/>
          <w:szCs w:val="24"/>
        </w:rPr>
        <w:lastRenderedPageBreak/>
        <w:t xml:space="preserve">εσωτερικό τους θέμα, πιστεύει, άραγε, η Κυβέρνηση πως θα μπορούσε να βρει κοινοβουλευτική στήριξη κάπου αλλού ειδικά μετά το χειρισμό της στο </w:t>
      </w:r>
      <w:r>
        <w:rPr>
          <w:rFonts w:eastAsia="Times New Roman"/>
          <w:szCs w:val="24"/>
        </w:rPr>
        <w:t xml:space="preserve">θέμα των Σκοπίων; </w:t>
      </w:r>
    </w:p>
    <w:p w14:paraId="5EA91706"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Η ανάγνωση είναι πολύ απλή και οι πολίτες πολύ έμπειροι</w:t>
      </w:r>
      <w:r>
        <w:rPr>
          <w:rFonts w:eastAsia="Times New Roman"/>
          <w:szCs w:val="24"/>
        </w:rPr>
        <w:t>,</w:t>
      </w:r>
      <w:r>
        <w:rPr>
          <w:rFonts w:eastAsia="Times New Roman"/>
          <w:szCs w:val="24"/>
        </w:rPr>
        <w:t xml:space="preserve"> για να καταλάβουν πως η εμπιστοσύνη δεν είναι ζήτημα μιας οριακής πλειοψηφίας, αλλά θέμα λαϊκού αισθήματος. Και αυτό έχει χαθεί για τον ΣΥΡΙΖΑ προ πολλού. </w:t>
      </w:r>
    </w:p>
    <w:p w14:paraId="5EA91707"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Όμως, για να δούμε για </w:t>
      </w:r>
      <w:r>
        <w:rPr>
          <w:rFonts w:eastAsia="Times New Roman"/>
          <w:szCs w:val="24"/>
        </w:rPr>
        <w:t>ποιον λόγο ζητά η Κυβέρνηση να καταψηφιστεί η πρόταση μομφής που υποβάλαμε. Αισθάνεται πραγματικά ότι μπορεί κάποιος να την εμπιστευτεί; Κι επιτρέψτε μου να περιοριστώ μόνο σε ένα θέμα</w:t>
      </w:r>
      <w:r>
        <w:rPr>
          <w:rFonts w:eastAsia="Times New Roman"/>
          <w:szCs w:val="24"/>
        </w:rPr>
        <w:t>.</w:t>
      </w:r>
      <w:r>
        <w:rPr>
          <w:rFonts w:eastAsia="Times New Roman"/>
          <w:szCs w:val="24"/>
        </w:rPr>
        <w:t xml:space="preserve"> </w:t>
      </w:r>
    </w:p>
    <w:p w14:paraId="5EA91708"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Έξι μήνες η Κυβέρνηση έχει επιδοθεί σε μια μυστική διπλωματία με τα Σ</w:t>
      </w:r>
      <w:r>
        <w:rPr>
          <w:rFonts w:eastAsia="Times New Roman"/>
          <w:szCs w:val="24"/>
        </w:rPr>
        <w:t>κόπια. Έξι μήνες π</w:t>
      </w:r>
      <w:r>
        <w:rPr>
          <w:rFonts w:eastAsia="Times New Roman"/>
          <w:szCs w:val="24"/>
        </w:rPr>
        <w:t>η</w:t>
      </w:r>
      <w:r>
        <w:rPr>
          <w:rFonts w:eastAsia="Times New Roman"/>
          <w:szCs w:val="24"/>
        </w:rPr>
        <w:t>γαινέλα, αγκαλιές, χαμόγελα, φωτογραφίες και αισιοδοξία. Έξι μήνες υποσχέσεις για μάχη που δίνεται για μια συμφωνία, η οποία θα κατοχυρώνει τα εθνικά μας συμφέροντα και πολλές μεγάλες κουβέντες. Έξι μήνες κουτόχορτο προς τον ελληνικό λαό</w:t>
      </w:r>
      <w:r>
        <w:rPr>
          <w:rFonts w:eastAsia="Times New Roman"/>
          <w:szCs w:val="24"/>
        </w:rPr>
        <w:t xml:space="preserve">, να δει τη δήθεν καλή διάθεση των Σκοπιανών, που άλλαξαν όνομα στο αεροδρόμιο </w:t>
      </w:r>
      <w:r>
        <w:rPr>
          <w:rFonts w:eastAsia="Times New Roman"/>
          <w:szCs w:val="24"/>
        </w:rPr>
        <w:lastRenderedPageBreak/>
        <w:t>και την εθνική τους οδό. Έξι μήνες κουτοπονηριές περί, δήθεν, «Μακεδονίας του Ίλιντεν», που είναι το χείριστο, ώστε να συμβιβαστούμε με το «Βόρεια Μακεδονία», που είναι το λιγότ</w:t>
      </w:r>
      <w:r>
        <w:rPr>
          <w:rFonts w:eastAsia="Times New Roman"/>
          <w:szCs w:val="24"/>
        </w:rPr>
        <w:t>ερο κακό. Έξι μήνες συζητήσεις και γράψε-σβήσε</w:t>
      </w:r>
      <w:r>
        <w:rPr>
          <w:rFonts w:eastAsia="Times New Roman"/>
          <w:szCs w:val="24"/>
        </w:rPr>
        <w:t>,</w:t>
      </w:r>
      <w:r>
        <w:rPr>
          <w:rFonts w:eastAsia="Times New Roman"/>
          <w:szCs w:val="24"/>
        </w:rPr>
        <w:t xml:space="preserve"> για να παραχθεί το πιο προσβλητικό και ταπεινωτικό κείμενο στην ιστορία της εξωτερικής μας πολιτικής. </w:t>
      </w:r>
    </w:p>
    <w:p w14:paraId="5EA91709"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Κυρίες και κύριοι συνάδελφοι, διαβάσατε τι γράφει η συμφωνία; Και δεν αναφέρομαι στη φλυαρία του δεύτερου</w:t>
      </w:r>
      <w:r>
        <w:rPr>
          <w:rFonts w:eastAsia="Times New Roman"/>
          <w:szCs w:val="24"/>
        </w:rPr>
        <w:t xml:space="preserve"> μέρους, περί στενής διακρατικής συνεργασίας και άλλα γραφικά</w:t>
      </w:r>
      <w:r>
        <w:rPr>
          <w:rFonts w:eastAsia="Times New Roman"/>
          <w:szCs w:val="24"/>
        </w:rPr>
        <w:t>,</w:t>
      </w:r>
      <w:r>
        <w:rPr>
          <w:rFonts w:eastAsia="Times New Roman"/>
          <w:szCs w:val="24"/>
        </w:rPr>
        <w:t xml:space="preserve"> που έχουν ως σκοπό τον αποπροσανατολισμό της κοινωνίας. Αυτά θα μπορούσε να είναι μέρος μιας οποιασδήποτε διακρατικής συμφωνίας συνεργασίας. Ρωτώ αν διαβάσατε το πρώτο μέρος. Διαβάσατε, δηλαδή,</w:t>
      </w:r>
      <w:r>
        <w:rPr>
          <w:rFonts w:eastAsia="Times New Roman"/>
          <w:szCs w:val="24"/>
        </w:rPr>
        <w:t xml:space="preserve"> πως πλέον η Μακεδονία δεν είναι μία, αλλά δύο; Πως εμείς έχουμε τη νότια και αυτοί τη βόρεια; Διαβάσατε πως οι γείτονές μας αποκτούν, με τη δική μας υπογραφή, τη μακεδονική γλώσσα; Διαβάσατε πως τους χαρίζουμε, με τη δική μας υπογραφή, τη μακεδονική εθνότ</w:t>
      </w:r>
      <w:r>
        <w:rPr>
          <w:rFonts w:eastAsia="Times New Roman"/>
          <w:szCs w:val="24"/>
        </w:rPr>
        <w:t>ητα; Ποιον ενδιαφέρει το πολυσυζητημένο «</w:t>
      </w:r>
      <w:r>
        <w:rPr>
          <w:rFonts w:eastAsia="Times New Roman"/>
          <w:szCs w:val="24"/>
          <w:lang w:val="en-US"/>
        </w:rPr>
        <w:t>erga</w:t>
      </w:r>
      <w:r w:rsidRPr="00560C83">
        <w:rPr>
          <w:rFonts w:eastAsia="Times New Roman"/>
          <w:szCs w:val="24"/>
        </w:rPr>
        <w:t xml:space="preserve"> </w:t>
      </w:r>
      <w:r>
        <w:rPr>
          <w:rFonts w:eastAsia="Times New Roman"/>
          <w:szCs w:val="24"/>
          <w:lang w:val="en-US"/>
        </w:rPr>
        <w:t>omnes</w:t>
      </w:r>
      <w:r>
        <w:rPr>
          <w:rFonts w:eastAsia="Times New Roman"/>
          <w:szCs w:val="24"/>
        </w:rPr>
        <w:t>»</w:t>
      </w:r>
      <w:r>
        <w:rPr>
          <w:rFonts w:eastAsia="Times New Roman"/>
          <w:szCs w:val="24"/>
        </w:rPr>
        <w:t>,</w:t>
      </w:r>
      <w:r w:rsidRPr="00560C83">
        <w:rPr>
          <w:rFonts w:eastAsia="Times New Roman"/>
          <w:szCs w:val="24"/>
        </w:rPr>
        <w:t xml:space="preserve"> </w:t>
      </w:r>
      <w:r>
        <w:rPr>
          <w:rFonts w:eastAsia="Times New Roman"/>
          <w:szCs w:val="24"/>
        </w:rPr>
        <w:t>όταν πλέον θα λέγονται «Βόρεια Μακεδονία» και σιγά</w:t>
      </w:r>
      <w:r>
        <w:rPr>
          <w:rFonts w:eastAsia="Times New Roman"/>
          <w:szCs w:val="24"/>
        </w:rPr>
        <w:t>-</w:t>
      </w:r>
      <w:r>
        <w:rPr>
          <w:rFonts w:eastAsia="Times New Roman"/>
          <w:szCs w:val="24"/>
        </w:rPr>
        <w:t>σιγά σκέτο «Μακεδονία»;</w:t>
      </w:r>
    </w:p>
    <w:p w14:paraId="5EA9170A"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Αν, κύριοι συνάδελφοι, δει κάποιος τον νέο χάρτη των Ηνωμένων Εθνών, σε ποιον θα ανήκει το όνομα «Μακεδονία»; Αν, κύριοι συνάδελφοι, ένας ξένος δει έναν Σκοπιανό, που το όνομα της χώρας του θα είναι «Μακεδονία», η εθνότητα στο διαβατήριό του </w:t>
      </w:r>
      <w:r>
        <w:rPr>
          <w:rFonts w:eastAsia="Times New Roman"/>
          <w:szCs w:val="24"/>
        </w:rPr>
        <w:t>«</w:t>
      </w:r>
      <w:r>
        <w:rPr>
          <w:rFonts w:eastAsia="Times New Roman"/>
          <w:szCs w:val="24"/>
        </w:rPr>
        <w:t>μακεδονική</w:t>
      </w:r>
      <w:r>
        <w:rPr>
          <w:rFonts w:eastAsia="Times New Roman"/>
          <w:szCs w:val="24"/>
        </w:rPr>
        <w:t>»</w:t>
      </w:r>
      <w:r>
        <w:rPr>
          <w:rFonts w:eastAsia="Times New Roman"/>
          <w:szCs w:val="24"/>
        </w:rPr>
        <w:t xml:space="preserve"> κ</w:t>
      </w:r>
      <w:r>
        <w:rPr>
          <w:rFonts w:eastAsia="Times New Roman"/>
          <w:szCs w:val="24"/>
        </w:rPr>
        <w:t xml:space="preserve">αι η γλώσσα του </w:t>
      </w:r>
      <w:r>
        <w:rPr>
          <w:rFonts w:eastAsia="Times New Roman"/>
          <w:szCs w:val="24"/>
        </w:rPr>
        <w:t>«</w:t>
      </w:r>
      <w:r>
        <w:rPr>
          <w:rFonts w:eastAsia="Times New Roman"/>
          <w:szCs w:val="24"/>
        </w:rPr>
        <w:t>μακεδονική</w:t>
      </w:r>
      <w:r>
        <w:rPr>
          <w:rFonts w:eastAsia="Times New Roman"/>
          <w:szCs w:val="24"/>
        </w:rPr>
        <w:t>»</w:t>
      </w:r>
      <w:r>
        <w:rPr>
          <w:rFonts w:eastAsia="Times New Roman"/>
          <w:szCs w:val="24"/>
        </w:rPr>
        <w:t xml:space="preserve">, ποιον λέτε πως θα θεωρήσει γνήσιο Μακεδόνα; </w:t>
      </w:r>
    </w:p>
    <w:p w14:paraId="5EA9170B"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Η συμφωνία που φέρνει η Κυβέρνηση δημιουργεί το πιο εύφορο έδαφος για την ανάπτυξη του αλυτρωτισμού και κανένα κείμενο δεν εγγυάται πως αυτό δεν θα συμβεί. Ποιος θα απαγορεύσει στου</w:t>
      </w:r>
      <w:r>
        <w:rPr>
          <w:rFonts w:eastAsia="Times New Roman"/>
          <w:szCs w:val="24"/>
        </w:rPr>
        <w:t>ς Σκοπιανούς να ξαναλλάξουν το Σύνταγμά τους; Ποια κοινή επιτροπή θα αλλάξει τους χάρτες και τα βιβλία τους; Π</w:t>
      </w:r>
      <w:r>
        <w:rPr>
          <w:rFonts w:eastAsia="Times New Roman"/>
          <w:szCs w:val="24"/>
        </w:rPr>
        <w:t>ο</w:t>
      </w:r>
      <w:r>
        <w:rPr>
          <w:rFonts w:eastAsia="Times New Roman"/>
          <w:szCs w:val="24"/>
        </w:rPr>
        <w:t>ιο όργανο θα τιμωρεί όσους επιβουλεύονται την Ελλάδα; Αστείες εγγυήσεις, ανεφάρμοστες και παραπλανητικές, δήθεν αποτέλεσμα σκληρής διαπραγμάτευση</w:t>
      </w:r>
      <w:r>
        <w:rPr>
          <w:rFonts w:eastAsia="Times New Roman"/>
          <w:szCs w:val="24"/>
        </w:rPr>
        <w:t xml:space="preserve">ς, αλλά ταυτόχρονα και προπαγάνδα ασύλληπτης έμπνευσης ή κοροϊδία. </w:t>
      </w:r>
    </w:p>
    <w:p w14:paraId="5EA9170C"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Για εμάς το θέμα είναι ξεκάθαρο. Εμείς δεν είχαμε ποτέ εμπιστοσύνη σε αυτή την Κυβέρνηση. Και η συμφωνία που φέρνει το επιβεβαιώνει με τον πιο τραγικό τρόπο. </w:t>
      </w:r>
    </w:p>
    <w:p w14:paraId="5EA9170D"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Θέλω, έστω και την ύστατη στι</w:t>
      </w:r>
      <w:r>
        <w:rPr>
          <w:rFonts w:eastAsia="Times New Roman"/>
          <w:szCs w:val="24"/>
        </w:rPr>
        <w:t xml:space="preserve">γμή, να απευθυνθώ στον Πρωθυπουργό και να του πω να μην υπογράψει η Κυβέρνησή του αυτή την κακή συμφωνία. Και θέλω από το Βήμα αυτό να εκφράσω δημόσια -γιατί κάθε Βουλευτής έχει προσωπική ευθύνη γι’ αυτό που ψηφίζει- ότι συμφωνία που θα έχει μέσα το όνομα </w:t>
      </w:r>
      <w:r>
        <w:rPr>
          <w:rFonts w:eastAsia="Times New Roman"/>
          <w:szCs w:val="24"/>
        </w:rPr>
        <w:t>«Μακεδονία» δεν θα έχει ποτέ τη δική μου ψήφο.</w:t>
      </w:r>
    </w:p>
    <w:p w14:paraId="5EA9170E"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Σας ευχαριστώ πολύ.</w:t>
      </w:r>
    </w:p>
    <w:p w14:paraId="5EA9170F" w14:textId="77777777" w:rsidR="000F46A4" w:rsidRDefault="00307FE8">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EA91710"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9E2BE2">
        <w:rPr>
          <w:rFonts w:eastAsia="Times New Roman"/>
          <w:b/>
          <w:szCs w:val="24"/>
        </w:rPr>
        <w:t>ΠΡΟΕΔΡΟΣ (Νικόλαος Βούτσης):</w:t>
      </w:r>
      <w:r>
        <w:rPr>
          <w:rFonts w:eastAsia="Times New Roman"/>
          <w:szCs w:val="24"/>
        </w:rPr>
        <w:t xml:space="preserve"> Ευχαριστώ πολύ.</w:t>
      </w:r>
    </w:p>
    <w:p w14:paraId="5EA91711"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Τον λόγο έχει ο συνάδελφος</w:t>
      </w:r>
      <w:r>
        <w:rPr>
          <w:rFonts w:eastAsia="Times New Roman"/>
          <w:szCs w:val="24"/>
        </w:rPr>
        <w:t>,</w:t>
      </w:r>
      <w:r>
        <w:rPr>
          <w:rFonts w:eastAsia="Times New Roman"/>
          <w:szCs w:val="24"/>
        </w:rPr>
        <w:t xml:space="preserve"> στρατηγός και Μακεδών</w:t>
      </w:r>
      <w:r>
        <w:rPr>
          <w:rFonts w:eastAsia="Times New Roman"/>
          <w:szCs w:val="24"/>
        </w:rPr>
        <w:t>,</w:t>
      </w:r>
      <w:r>
        <w:rPr>
          <w:rFonts w:eastAsia="Times New Roman"/>
          <w:szCs w:val="24"/>
        </w:rPr>
        <w:t xml:space="preserve"> κ. Γεώργιος Ντζιμάνης.</w:t>
      </w:r>
    </w:p>
    <w:p w14:paraId="5EA91712"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9E2BE2">
        <w:rPr>
          <w:rFonts w:eastAsia="Times New Roman"/>
          <w:b/>
          <w:szCs w:val="24"/>
        </w:rPr>
        <w:t>ΓΕΩΡΓΙΟΣ ΛΑΖΑΡΙΔ</w:t>
      </w:r>
      <w:r w:rsidRPr="009E2BE2">
        <w:rPr>
          <w:rFonts w:eastAsia="Times New Roman"/>
          <w:b/>
          <w:szCs w:val="24"/>
        </w:rPr>
        <w:t>ΗΣ:</w:t>
      </w:r>
      <w:r>
        <w:rPr>
          <w:rFonts w:eastAsia="Times New Roman"/>
          <w:szCs w:val="24"/>
        </w:rPr>
        <w:t xml:space="preserve"> Εγώ, κύριε Πρόεδρε, πότε θα πάρω τον λόγο;</w:t>
      </w:r>
    </w:p>
    <w:p w14:paraId="5EA91713"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9E2BE2">
        <w:rPr>
          <w:rFonts w:eastAsia="Times New Roman"/>
          <w:b/>
          <w:szCs w:val="24"/>
        </w:rPr>
        <w:t>ΠΡΟΕΔΡΟΣ (Νικόλαος Βούτσης):</w:t>
      </w:r>
      <w:r>
        <w:rPr>
          <w:rFonts w:eastAsia="Times New Roman"/>
          <w:szCs w:val="24"/>
        </w:rPr>
        <w:t xml:space="preserve"> Μετά τον κ. Ντζιμάνη θα σας δώσω τον λόγο, κύριε Λαζαρίδη.</w:t>
      </w:r>
    </w:p>
    <w:p w14:paraId="5EA91714"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Κύριε Ντζιμάνη, παρακαλώ, έχετε τον λόγο.</w:t>
      </w:r>
    </w:p>
    <w:p w14:paraId="5EA91715"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9E2BE2">
        <w:rPr>
          <w:rFonts w:eastAsia="Times New Roman"/>
          <w:b/>
          <w:szCs w:val="24"/>
        </w:rPr>
        <w:lastRenderedPageBreak/>
        <w:t>ΓΕΩΡΓΙΟΣ ΝΤΖΙΜΑΝΗΣ:</w:t>
      </w:r>
      <w:r>
        <w:rPr>
          <w:rFonts w:eastAsia="Times New Roman"/>
          <w:szCs w:val="24"/>
        </w:rPr>
        <w:t xml:space="preserve"> Ευχαριστώ, κύριε Πρόεδρε.</w:t>
      </w:r>
    </w:p>
    <w:p w14:paraId="5EA91716"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Κύριε Πρόεδρε, κύριοι Υπουργοί, κ</w:t>
      </w:r>
      <w:r>
        <w:rPr>
          <w:rFonts w:eastAsia="Times New Roman"/>
          <w:szCs w:val="24"/>
        </w:rPr>
        <w:t xml:space="preserve">υρίες και κύριοι συνάδελφοι, η πρόταση δυσπιστίας αποτελεί τουφεκιά στον αέρα, γιατί εκφράζει την αμηχανία της Αντιπολίτευσης απέναντι στην Κυβέρνηση του Αλέξη Τσίπρα, την οποία βλέπει να βγάζει τη χώρα από τα μνημόνια, να πλησιάζει στη ρύθμιση του χρέους </w:t>
      </w:r>
      <w:r>
        <w:rPr>
          <w:rFonts w:eastAsia="Times New Roman"/>
          <w:szCs w:val="24"/>
        </w:rPr>
        <w:t xml:space="preserve">και να φέρνει συμφωνία για τη διευθέτηση των διαφορών μας με τη </w:t>
      </w:r>
      <w:r>
        <w:rPr>
          <w:rFonts w:eastAsia="Times New Roman"/>
          <w:szCs w:val="24"/>
          <w:lang w:val="en-US"/>
        </w:rPr>
        <w:t>FYROM</w:t>
      </w:r>
      <w:r w:rsidRPr="009E2BE2">
        <w:rPr>
          <w:rFonts w:eastAsia="Times New Roman"/>
          <w:szCs w:val="24"/>
        </w:rPr>
        <w:t xml:space="preserve">. </w:t>
      </w:r>
    </w:p>
    <w:p w14:paraId="5EA91717"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Ξαφνικά, η αυτοπεποίθηση των νικητών των δημοσκοπήσεων εξανεμίστηκε από την αυτοπεποίθηση των νικητών της πραγματικής πολιτικής. </w:t>
      </w:r>
    </w:p>
    <w:p w14:paraId="5EA9171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έρχομαι στη συμφωνία. Τα Βαλκάνια ιστορικά έχουν χ</w:t>
      </w:r>
      <w:r>
        <w:rPr>
          <w:rFonts w:eastAsia="Times New Roman" w:cs="Times New Roman"/>
          <w:szCs w:val="24"/>
        </w:rPr>
        <w:t xml:space="preserve">αρακτηριστεί η πυριτιδαποθήκη της Ευρώπης. Τα σύνορά τους είναι κατοχυρωμένα από τη Συνθήκη του Βουκουρεστίου. Με τη </w:t>
      </w:r>
      <w:r>
        <w:rPr>
          <w:rFonts w:eastAsia="Times New Roman" w:cs="Times New Roman"/>
          <w:szCs w:val="24"/>
        </w:rPr>
        <w:t>σ</w:t>
      </w:r>
      <w:r>
        <w:rPr>
          <w:rFonts w:eastAsia="Times New Roman" w:cs="Times New Roman"/>
          <w:szCs w:val="24"/>
        </w:rPr>
        <w:t>υνθήκη αυτή η γεωγραφική περιοχή της Μακεδονίας διαμοιράστηκε ως εξής: Το 51% του εδάφους το πήρε η Ελλάδα, το 39% η Σερβία, η σημερινή ΠΓ</w:t>
      </w:r>
      <w:r>
        <w:rPr>
          <w:rFonts w:eastAsia="Times New Roman" w:cs="Times New Roman"/>
          <w:szCs w:val="24"/>
        </w:rPr>
        <w:t>ΔΜ, το 9,5% η Βουλγαρία και το 0,5% η Αλβανία.</w:t>
      </w:r>
    </w:p>
    <w:p w14:paraId="5EA9171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Ελλάδα με τη </w:t>
      </w:r>
      <w:r>
        <w:rPr>
          <w:rFonts w:eastAsia="Times New Roman" w:cs="Times New Roman"/>
          <w:szCs w:val="24"/>
        </w:rPr>
        <w:t>σ</w:t>
      </w:r>
      <w:r>
        <w:rPr>
          <w:rFonts w:eastAsia="Times New Roman" w:cs="Times New Roman"/>
          <w:szCs w:val="24"/>
        </w:rPr>
        <w:t xml:space="preserve">υνθήκη αυτή πήρε το σύνολο σχεδόν της ελληνικής Μακεδονίας, την οποία πότισαν με το αίμα τους οι </w:t>
      </w:r>
      <w:r>
        <w:rPr>
          <w:rFonts w:eastAsia="Times New Roman" w:cs="Times New Roman"/>
          <w:szCs w:val="24"/>
        </w:rPr>
        <w:t>μ</w:t>
      </w:r>
      <w:r>
        <w:rPr>
          <w:rFonts w:eastAsia="Times New Roman" w:cs="Times New Roman"/>
          <w:szCs w:val="24"/>
        </w:rPr>
        <w:t xml:space="preserve">ακεδονομάχοι και ο ελληνικός στρατός. </w:t>
      </w:r>
    </w:p>
    <w:p w14:paraId="5EA9171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Η ελληνική Μακεδονία, λοιπόν, είναι ελληνική και δεν μπορεί να μας την πάρει κανείς. Ηρεμήστε, λοιπόν, οι όψιμοι </w:t>
      </w:r>
      <w:r>
        <w:rPr>
          <w:rFonts w:eastAsia="Times New Roman" w:cs="Times New Roman"/>
          <w:szCs w:val="24"/>
        </w:rPr>
        <w:t>μ</w:t>
      </w:r>
      <w:r>
        <w:rPr>
          <w:rFonts w:eastAsia="Times New Roman" w:cs="Times New Roman"/>
          <w:szCs w:val="24"/>
        </w:rPr>
        <w:t>ακεδονομάχοι. Η Μακεδονία μας δεν κινδυνεύει.</w:t>
      </w:r>
    </w:p>
    <w:p w14:paraId="5EA9171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Με τη δημιουργία της Γιουγκοσλαβίας συστάθηκε η Ομόσπονδη Δημοκρατία της Μακεδονίας και για πολι</w:t>
      </w:r>
      <w:r>
        <w:rPr>
          <w:rFonts w:eastAsia="Times New Roman" w:cs="Times New Roman"/>
          <w:szCs w:val="24"/>
        </w:rPr>
        <w:t xml:space="preserve">τικές σκοπιμότητες -λόγω του Ψυχρού Πολέμου- όχι μόνο δεν υπήρξε αντίδραση από τις τότε ελληνικές κυβερνήσεις που έκαναν συμφωνίες στο όνομα αυτής της χώρας, αλλά και τα σχολικά βιβλία </w:t>
      </w:r>
      <w:r>
        <w:rPr>
          <w:rFonts w:eastAsia="Times New Roman" w:cs="Times New Roman"/>
          <w:szCs w:val="24"/>
        </w:rPr>
        <w:t>Γ</w:t>
      </w:r>
      <w:r>
        <w:rPr>
          <w:rFonts w:eastAsia="Times New Roman" w:cs="Times New Roman"/>
          <w:szCs w:val="24"/>
        </w:rPr>
        <w:t>εωγραφίας και οι σχολικοί και στρατιωτικοί χάρτες απεικόνιζαν τη βόρει</w:t>
      </w:r>
      <w:r>
        <w:rPr>
          <w:rFonts w:eastAsia="Times New Roman" w:cs="Times New Roman"/>
          <w:szCs w:val="24"/>
        </w:rPr>
        <w:t>α γείτονα με το όνομα «Μακεδονία». Με τη διάλυση της Γιουγκοσλαβίας η βόρεια γείτονά μας αναγνωρίστηκε με το όνομα «Μακεδονία»</w:t>
      </w:r>
      <w:r>
        <w:rPr>
          <w:rFonts w:eastAsia="Times New Roman" w:cs="Times New Roman"/>
          <w:szCs w:val="24"/>
        </w:rPr>
        <w:t>,</w:t>
      </w:r>
      <w:r>
        <w:rPr>
          <w:rFonts w:eastAsia="Times New Roman" w:cs="Times New Roman"/>
          <w:szCs w:val="24"/>
        </w:rPr>
        <w:t xml:space="preserve"> λόγω κακών χειρισμών του Υπουργού Εξωτερικών, ο οποίος αφ</w:t>
      </w:r>
      <w:r>
        <w:rPr>
          <w:rFonts w:eastAsia="Times New Roman" w:cs="Times New Roman"/>
          <w:szCs w:val="24"/>
        </w:rPr>
        <w:t xml:space="preserve">’ </w:t>
      </w:r>
      <w:r>
        <w:rPr>
          <w:rFonts w:eastAsia="Times New Roman" w:cs="Times New Roman"/>
          <w:szCs w:val="24"/>
        </w:rPr>
        <w:t>ενός μεν έριξε την κυβέρνηση του Κωνσταντίνου Μητσοτάκη, αφ</w:t>
      </w:r>
      <w:r>
        <w:rPr>
          <w:rFonts w:eastAsia="Times New Roman" w:cs="Times New Roman"/>
          <w:szCs w:val="24"/>
        </w:rPr>
        <w:t xml:space="preserve">’ </w:t>
      </w:r>
      <w:r>
        <w:rPr>
          <w:rFonts w:eastAsia="Times New Roman" w:cs="Times New Roman"/>
          <w:szCs w:val="24"/>
        </w:rPr>
        <w:t>ετέρου έ</w:t>
      </w:r>
      <w:r>
        <w:rPr>
          <w:rFonts w:eastAsia="Times New Roman" w:cs="Times New Roman"/>
          <w:szCs w:val="24"/>
        </w:rPr>
        <w:t xml:space="preserve">κανε πολιτική καριέρα ως </w:t>
      </w:r>
      <w:r>
        <w:rPr>
          <w:rFonts w:eastAsia="Times New Roman" w:cs="Times New Roman"/>
          <w:szCs w:val="24"/>
        </w:rPr>
        <w:t>μ</w:t>
      </w:r>
      <w:r>
        <w:rPr>
          <w:rFonts w:eastAsia="Times New Roman" w:cs="Times New Roman"/>
          <w:szCs w:val="24"/>
        </w:rPr>
        <w:t>ακεδονομάχος.</w:t>
      </w:r>
    </w:p>
    <w:p w14:paraId="5EA9171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Στη συνέχεια, με την ενδιάμεση συμφωνία</w:t>
      </w:r>
      <w:r>
        <w:rPr>
          <w:rFonts w:eastAsia="Times New Roman" w:cs="Times New Roman"/>
          <w:szCs w:val="24"/>
        </w:rPr>
        <w:t>,</w:t>
      </w:r>
      <w:r>
        <w:rPr>
          <w:rFonts w:eastAsia="Times New Roman" w:cs="Times New Roman"/>
          <w:szCs w:val="24"/>
        </w:rPr>
        <w:t xml:space="preserve"> η χώρα ονομάστηκε </w:t>
      </w:r>
      <w:r>
        <w:rPr>
          <w:rFonts w:eastAsia="Times New Roman" w:cs="Times New Roman"/>
          <w:szCs w:val="24"/>
          <w:lang w:val="en-US"/>
        </w:rPr>
        <w:t>FYROM</w:t>
      </w:r>
      <w:r>
        <w:rPr>
          <w:rFonts w:eastAsia="Times New Roman" w:cs="Times New Roman"/>
          <w:szCs w:val="24"/>
        </w:rPr>
        <w:t xml:space="preserve">. Ακολούθως δημιουργήθηκε η εθνική γραμμή, η οποία προέβλεπε σύνθετη ονομασία με γεωγραφικό προσδιορισμό για όλες τις </w:t>
      </w:r>
      <w:r>
        <w:rPr>
          <w:rFonts w:eastAsia="Times New Roman" w:cs="Times New Roman"/>
          <w:szCs w:val="24"/>
        </w:rPr>
        <w:t>χρήσεις,</w:t>
      </w:r>
      <w:r>
        <w:rPr>
          <w:rFonts w:eastAsia="Times New Roman" w:cs="Times New Roman"/>
          <w:szCs w:val="24"/>
        </w:rPr>
        <w:t xml:space="preserve"> </w:t>
      </w:r>
      <w:r>
        <w:rPr>
          <w:rFonts w:eastAsia="Times New Roman" w:cs="Times New Roman"/>
          <w:szCs w:val="24"/>
          <w:lang w:val="en-US"/>
        </w:rPr>
        <w:t>erga</w:t>
      </w:r>
      <w:r w:rsidRPr="00F26258">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w:t>
      </w:r>
      <w:r>
        <w:rPr>
          <w:rFonts w:eastAsia="Times New Roman" w:cs="Times New Roman"/>
          <w:szCs w:val="24"/>
        </w:rPr>
        <w:t xml:space="preserve"> την οποία απέ</w:t>
      </w:r>
      <w:r>
        <w:rPr>
          <w:rFonts w:eastAsia="Times New Roman" w:cs="Times New Roman"/>
          <w:szCs w:val="24"/>
        </w:rPr>
        <w:t xml:space="preserve">ρριψε ο Πρωθυπουργός της </w:t>
      </w:r>
      <w:r>
        <w:rPr>
          <w:rFonts w:eastAsia="Times New Roman" w:cs="Times New Roman"/>
          <w:szCs w:val="24"/>
          <w:lang w:val="en-US"/>
        </w:rPr>
        <w:t>FYROM</w:t>
      </w:r>
      <w:r>
        <w:rPr>
          <w:rFonts w:eastAsia="Times New Roman" w:cs="Times New Roman"/>
          <w:szCs w:val="24"/>
        </w:rPr>
        <w:t xml:space="preserve"> Γκρο</w:t>
      </w:r>
      <w:r>
        <w:rPr>
          <w:rFonts w:eastAsia="Times New Roman" w:cs="Times New Roman"/>
          <w:szCs w:val="24"/>
        </w:rPr>
        <w:t>ύε</w:t>
      </w:r>
      <w:r>
        <w:rPr>
          <w:rFonts w:eastAsia="Times New Roman" w:cs="Times New Roman"/>
          <w:szCs w:val="24"/>
        </w:rPr>
        <w:t xml:space="preserve">φσκι στο Βουκουρέστι το 2008. </w:t>
      </w:r>
    </w:p>
    <w:p w14:paraId="5EA9171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Μετά το Βουκουρέστι δεν είχαμε κα</w:t>
      </w:r>
      <w:r>
        <w:rPr>
          <w:rFonts w:eastAsia="Times New Roman" w:cs="Times New Roman"/>
          <w:szCs w:val="24"/>
        </w:rPr>
        <w:t>μ</w:t>
      </w:r>
      <w:r>
        <w:rPr>
          <w:rFonts w:eastAsia="Times New Roman" w:cs="Times New Roman"/>
          <w:szCs w:val="24"/>
        </w:rPr>
        <w:t>μία εξέλιξη</w:t>
      </w:r>
      <w:r>
        <w:rPr>
          <w:rFonts w:eastAsia="Times New Roman" w:cs="Times New Roman"/>
          <w:szCs w:val="24"/>
        </w:rPr>
        <w:t>,</w:t>
      </w:r>
      <w:r>
        <w:rPr>
          <w:rFonts w:eastAsia="Times New Roman" w:cs="Times New Roman"/>
          <w:szCs w:val="24"/>
        </w:rPr>
        <w:t xml:space="preserve"> μέχρι που ήρθε η κυβέρνηση Ζάεφ. </w:t>
      </w:r>
    </w:p>
    <w:p w14:paraId="5EA9171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Η Κυβέρνησή μας, με βάση την εθνική γραμμή του Βουκουρεστίου και ανεβάζοντας ακόμα πιο ψηλά το</w:t>
      </w:r>
      <w:r>
        <w:rPr>
          <w:rFonts w:eastAsia="Times New Roman" w:cs="Times New Roman"/>
          <w:szCs w:val="24"/>
        </w:rPr>
        <w:t>ν</w:t>
      </w:r>
      <w:r>
        <w:rPr>
          <w:rFonts w:eastAsia="Times New Roman" w:cs="Times New Roman"/>
          <w:szCs w:val="24"/>
        </w:rPr>
        <w:t xml:space="preserve"> πήχη. απαίτησε αναθεώρηση του Συντάγματος της γείτονας χώρας, απαλείφοντας τους αλυτρωτισμούς. Η μείζονα Αντιπολίτευση υπέβαλε πρόταση δυσπιστίας</w:t>
      </w:r>
      <w:r>
        <w:rPr>
          <w:rFonts w:eastAsia="Times New Roman" w:cs="Times New Roman"/>
          <w:szCs w:val="24"/>
        </w:rPr>
        <w:t>,</w:t>
      </w:r>
      <w:r>
        <w:rPr>
          <w:rFonts w:eastAsia="Times New Roman" w:cs="Times New Roman"/>
          <w:szCs w:val="24"/>
        </w:rPr>
        <w:t xml:space="preserve"> με το πρόσχημα ότι η συμφωνία είναι επιζήμια για τα εθνικά συμφέροντα. Αυτό είναι το πρόσχημα. Ο πραγματικός</w:t>
      </w:r>
      <w:r>
        <w:rPr>
          <w:rFonts w:eastAsia="Times New Roman" w:cs="Times New Roman"/>
          <w:szCs w:val="24"/>
        </w:rPr>
        <w:t xml:space="preserve"> λόγος είναι ψηφοθηρικός και η ύστατη προσπάθεια για την πτώση της Κυβέρνησής μας. Με αυτό</w:t>
      </w:r>
      <w:r>
        <w:rPr>
          <w:rFonts w:eastAsia="Times New Roman" w:cs="Times New Roman"/>
          <w:szCs w:val="24"/>
        </w:rPr>
        <w:t>ν</w:t>
      </w:r>
      <w:r>
        <w:rPr>
          <w:rFonts w:eastAsia="Times New Roman" w:cs="Times New Roman"/>
          <w:szCs w:val="24"/>
        </w:rPr>
        <w:t xml:space="preserve"> τον τρόπο η Αντιπολίτευση προσπαθεί να διχάσει τον ελληνικό λαό</w:t>
      </w:r>
      <w:r>
        <w:rPr>
          <w:rFonts w:eastAsia="Times New Roman" w:cs="Times New Roman"/>
          <w:szCs w:val="24"/>
        </w:rPr>
        <w:t>,</w:t>
      </w:r>
      <w:r>
        <w:rPr>
          <w:rFonts w:eastAsia="Times New Roman" w:cs="Times New Roman"/>
          <w:szCs w:val="24"/>
        </w:rPr>
        <w:t xml:space="preserve"> εκμεταλλευόμενη τον πατριωτισμό του, την ευαισθησία του και την ανησυχία του για τα ελληνικά θέματα</w:t>
      </w:r>
      <w:r>
        <w:rPr>
          <w:rFonts w:eastAsia="Times New Roman" w:cs="Times New Roman"/>
          <w:szCs w:val="24"/>
        </w:rPr>
        <w:t xml:space="preserve">, εγκαταλείποντας την εθνική γραμμή </w:t>
      </w:r>
      <w:r>
        <w:rPr>
          <w:rFonts w:eastAsia="Times New Roman" w:cs="Times New Roman"/>
          <w:szCs w:val="24"/>
        </w:rPr>
        <w:lastRenderedPageBreak/>
        <w:t>και στην ουσία, μη έχοντας κα</w:t>
      </w:r>
      <w:r>
        <w:rPr>
          <w:rFonts w:eastAsia="Times New Roman" w:cs="Times New Roman"/>
          <w:szCs w:val="24"/>
        </w:rPr>
        <w:t>μ</w:t>
      </w:r>
      <w:r>
        <w:rPr>
          <w:rFonts w:eastAsia="Times New Roman" w:cs="Times New Roman"/>
          <w:szCs w:val="24"/>
        </w:rPr>
        <w:t>μία θέση, η Αξιωματική Αντιπολίτευση δεν υπερασπίζεται τα εθνικά συμφέροντα, αλλά τα μικροκομματικά της.</w:t>
      </w:r>
    </w:p>
    <w:p w14:paraId="5EA9171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Η συμφωνία σέβεται τις αξίες, τις γραμμές και την αξιοπρέπεια των δυο λαών, αποκηρύσσ</w:t>
      </w:r>
      <w:r>
        <w:rPr>
          <w:rFonts w:eastAsia="Times New Roman" w:cs="Times New Roman"/>
          <w:szCs w:val="24"/>
        </w:rPr>
        <w:t>ει τον αλυτρωτισμό και δεν είναι ταπεινωτική. Γι</w:t>
      </w:r>
      <w:r>
        <w:rPr>
          <w:rFonts w:eastAsia="Times New Roman" w:cs="Times New Roman"/>
          <w:szCs w:val="24"/>
        </w:rPr>
        <w:t>α</w:t>
      </w:r>
      <w:r>
        <w:rPr>
          <w:rFonts w:eastAsia="Times New Roman" w:cs="Times New Roman"/>
          <w:szCs w:val="24"/>
        </w:rPr>
        <w:t xml:space="preserve"> αυτό είναι και βιώσιμη. </w:t>
      </w:r>
    </w:p>
    <w:p w14:paraId="5EA9172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Επίσης, είναι ταυτόσημη με την εθνική θέση και τις προϋποθέσεις που έχουν τεθεί εδώ και είκοσι χρόνια. Αναγνωρίζει για τη χώρα, τη γείτονά μας, σύνθετη ονομασία με γεωγραφικό προσδι</w:t>
      </w:r>
      <w:r>
        <w:rPr>
          <w:rFonts w:eastAsia="Times New Roman" w:cs="Times New Roman"/>
          <w:szCs w:val="24"/>
        </w:rPr>
        <w:t>ορισμό</w:t>
      </w:r>
      <w:r>
        <w:rPr>
          <w:rFonts w:eastAsia="Times New Roman" w:cs="Times New Roman"/>
          <w:szCs w:val="24"/>
        </w:rPr>
        <w:t>,</w:t>
      </w:r>
      <w:r>
        <w:rPr>
          <w:rFonts w:eastAsia="Times New Roman" w:cs="Times New Roman"/>
          <w:szCs w:val="24"/>
        </w:rPr>
        <w:t xml:space="preserve"> «Βόρεια Μακεδονία»</w:t>
      </w:r>
      <w:r>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erga</w:t>
      </w:r>
      <w:r w:rsidRPr="00F26258">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τονίζοντας ότι οι κάτοικοι της χώρας δεν έχουν κα</w:t>
      </w:r>
      <w:r>
        <w:rPr>
          <w:rFonts w:eastAsia="Times New Roman" w:cs="Times New Roman"/>
          <w:szCs w:val="24"/>
        </w:rPr>
        <w:t>μ</w:t>
      </w:r>
      <w:r>
        <w:rPr>
          <w:rFonts w:eastAsia="Times New Roman" w:cs="Times New Roman"/>
          <w:szCs w:val="24"/>
        </w:rPr>
        <w:t>μία σχέση με τους αρχαίους Έλληνες, κατοχυρώνοντας έτσι την εθνική μας κληρονομιά και την ιστορία μας.</w:t>
      </w:r>
    </w:p>
    <w:p w14:paraId="5EA9172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Η γλώσσα αναφέρεται ως </w:t>
      </w:r>
      <w:r>
        <w:rPr>
          <w:rFonts w:eastAsia="Times New Roman" w:cs="Times New Roman"/>
          <w:szCs w:val="24"/>
        </w:rPr>
        <w:t>«</w:t>
      </w:r>
      <w:r>
        <w:rPr>
          <w:rFonts w:eastAsia="Times New Roman" w:cs="Times New Roman"/>
          <w:szCs w:val="24"/>
        </w:rPr>
        <w:t>μακεδονική</w:t>
      </w:r>
      <w:r>
        <w:rPr>
          <w:rFonts w:eastAsia="Times New Roman" w:cs="Times New Roman"/>
          <w:szCs w:val="24"/>
        </w:rPr>
        <w:t>»</w:t>
      </w:r>
      <w:r>
        <w:rPr>
          <w:rFonts w:eastAsia="Times New Roman" w:cs="Times New Roman"/>
          <w:szCs w:val="24"/>
        </w:rPr>
        <w:t xml:space="preserve"> και τονίζεται ότι ανήκει στην ομάδα των νοτίων σλαβικών γλωσσών. Να μην αναφέρω τώρα διαχρονικά πόσοι την αναγνώριζαν ως </w:t>
      </w:r>
      <w:r>
        <w:rPr>
          <w:rFonts w:eastAsia="Times New Roman" w:cs="Times New Roman"/>
          <w:szCs w:val="24"/>
        </w:rPr>
        <w:t>«</w:t>
      </w:r>
      <w:r>
        <w:rPr>
          <w:rFonts w:eastAsia="Times New Roman" w:cs="Times New Roman"/>
          <w:szCs w:val="24"/>
        </w:rPr>
        <w:t>μακεδονική</w:t>
      </w:r>
      <w:r>
        <w:rPr>
          <w:rFonts w:eastAsia="Times New Roman" w:cs="Times New Roman"/>
          <w:szCs w:val="24"/>
        </w:rPr>
        <w:t>»</w:t>
      </w:r>
      <w:r>
        <w:rPr>
          <w:rFonts w:eastAsia="Times New Roman" w:cs="Times New Roman"/>
          <w:szCs w:val="24"/>
        </w:rPr>
        <w:t>. Η ιθαγένεια, η υπηκοότητα -</w:t>
      </w:r>
      <w:r>
        <w:rPr>
          <w:rFonts w:eastAsia="Times New Roman" w:cs="Times New Roman"/>
          <w:szCs w:val="24"/>
          <w:lang w:val="en-US"/>
        </w:rPr>
        <w:t>nationality</w:t>
      </w:r>
      <w:r>
        <w:rPr>
          <w:rFonts w:eastAsia="Times New Roman" w:cs="Times New Roman"/>
          <w:szCs w:val="24"/>
        </w:rPr>
        <w:t>-</w:t>
      </w:r>
      <w:r w:rsidRPr="004752F9">
        <w:rPr>
          <w:rFonts w:eastAsia="Times New Roman" w:cs="Times New Roman"/>
          <w:szCs w:val="24"/>
        </w:rPr>
        <w:t xml:space="preserve"> </w:t>
      </w:r>
      <w:r>
        <w:rPr>
          <w:rFonts w:eastAsia="Times New Roman" w:cs="Times New Roman"/>
          <w:szCs w:val="24"/>
        </w:rPr>
        <w:t xml:space="preserve">είναι «Μακεδόνες πολίτες της Βόρειας Μακεδονίας». Αυτό δεν αφορά την εθνότητα </w:t>
      </w:r>
      <w:r>
        <w:rPr>
          <w:rFonts w:eastAsia="Times New Roman" w:cs="Times New Roman"/>
          <w:szCs w:val="24"/>
        </w:rPr>
        <w:lastRenderedPageBreak/>
        <w:t>–</w:t>
      </w:r>
      <w:r>
        <w:rPr>
          <w:rFonts w:eastAsia="Times New Roman" w:cs="Times New Roman"/>
          <w:szCs w:val="24"/>
          <w:lang w:val="en-US"/>
        </w:rPr>
        <w:t>e</w:t>
      </w:r>
      <w:r>
        <w:rPr>
          <w:rFonts w:eastAsia="Times New Roman" w:cs="Times New Roman"/>
          <w:szCs w:val="24"/>
          <w:lang w:val="en-US"/>
        </w:rPr>
        <w:t>thnicity</w:t>
      </w:r>
      <w:r>
        <w:rPr>
          <w:rFonts w:eastAsia="Times New Roman" w:cs="Times New Roman"/>
          <w:szCs w:val="24"/>
        </w:rPr>
        <w:t>-</w:t>
      </w:r>
      <w:r w:rsidRPr="004752F9">
        <w:rPr>
          <w:rFonts w:eastAsia="Times New Roman" w:cs="Times New Roman"/>
          <w:szCs w:val="24"/>
        </w:rPr>
        <w:t xml:space="preserve"> το οπο</w:t>
      </w:r>
      <w:r>
        <w:rPr>
          <w:rFonts w:eastAsia="Times New Roman" w:cs="Times New Roman"/>
          <w:szCs w:val="24"/>
        </w:rPr>
        <w:t>ίο είναι θέμα αυτοπροσδιορισμού των λαών</w:t>
      </w:r>
      <w:r>
        <w:rPr>
          <w:rFonts w:eastAsia="Times New Roman" w:cs="Times New Roman"/>
          <w:szCs w:val="24"/>
        </w:rPr>
        <w:t>,</w:t>
      </w:r>
      <w:r>
        <w:rPr>
          <w:rFonts w:eastAsia="Times New Roman" w:cs="Times New Roman"/>
          <w:szCs w:val="24"/>
        </w:rPr>
        <w:t xml:space="preserve"> με βάση το</w:t>
      </w:r>
      <w:r>
        <w:rPr>
          <w:rFonts w:eastAsia="Times New Roman" w:cs="Times New Roman"/>
          <w:szCs w:val="24"/>
        </w:rPr>
        <w:t>ν</w:t>
      </w:r>
      <w:r>
        <w:rPr>
          <w:rFonts w:eastAsia="Times New Roman" w:cs="Times New Roman"/>
          <w:szCs w:val="24"/>
        </w:rPr>
        <w:t xml:space="preserve"> χάρτη των Ηνωμένων Εθνών.</w:t>
      </w:r>
    </w:p>
    <w:p w14:paraId="5EA9172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Η συμφωνία δεν είναι εθνική υποχώρηση, αλλά πρόκειται για κλείσιμο ανοικτής πληγής, που για δεκαετίες έχουμε με τη γείτονα χώρα. Η Ελλάδα</w:t>
      </w:r>
      <w:r>
        <w:rPr>
          <w:rFonts w:eastAsia="Times New Roman" w:cs="Times New Roman"/>
          <w:szCs w:val="24"/>
        </w:rPr>
        <w:t>,</w:t>
      </w:r>
      <w:r>
        <w:rPr>
          <w:rFonts w:eastAsia="Times New Roman" w:cs="Times New Roman"/>
          <w:szCs w:val="24"/>
        </w:rPr>
        <w:t xml:space="preserve"> μετά την έξοδό της απ</w:t>
      </w:r>
      <w:r>
        <w:rPr>
          <w:rFonts w:eastAsia="Times New Roman" w:cs="Times New Roman"/>
          <w:szCs w:val="24"/>
        </w:rPr>
        <w:t xml:space="preserve">ό την </w:t>
      </w:r>
      <w:r>
        <w:rPr>
          <w:rFonts w:eastAsia="Times New Roman" w:cs="Times New Roman"/>
          <w:szCs w:val="24"/>
        </w:rPr>
        <w:t>ε</w:t>
      </w:r>
      <w:r>
        <w:rPr>
          <w:rFonts w:eastAsia="Times New Roman" w:cs="Times New Roman"/>
          <w:szCs w:val="24"/>
        </w:rPr>
        <w:t xml:space="preserve">πιτροπεία και τα μνημόνια, επιδιώκει τη συνανάπτυξη, τη συνεργασία και την αλληλεγγύη με τους λαούς των </w:t>
      </w:r>
      <w:r>
        <w:rPr>
          <w:rFonts w:eastAsia="Times New Roman" w:cs="Times New Roman"/>
          <w:szCs w:val="24"/>
        </w:rPr>
        <w:t>Δ</w:t>
      </w:r>
      <w:r>
        <w:rPr>
          <w:rFonts w:eastAsia="Times New Roman" w:cs="Times New Roman"/>
          <w:szCs w:val="24"/>
        </w:rPr>
        <w:t>υτικών Βαλκανίων μέσα σε ένα κλίμα ασφάλειας και σταθερότητας στην περιοχή. Τόσα χρόνια</w:t>
      </w:r>
      <w:r>
        <w:rPr>
          <w:rFonts w:eastAsia="Times New Roman" w:cs="Times New Roman"/>
          <w:szCs w:val="24"/>
        </w:rPr>
        <w:t>,</w:t>
      </w:r>
      <w:r>
        <w:rPr>
          <w:rFonts w:eastAsia="Times New Roman" w:cs="Times New Roman"/>
          <w:szCs w:val="24"/>
        </w:rPr>
        <w:t xml:space="preserve"> στο όνομα της πατριδοκαπηλίας εκατέρωθεν, χάσαμε πολύτι</w:t>
      </w:r>
      <w:r>
        <w:rPr>
          <w:rFonts w:eastAsia="Times New Roman" w:cs="Times New Roman"/>
          <w:szCs w:val="24"/>
        </w:rPr>
        <w:t>μο διπλωματικό κεφάλαιο και χρόνο, τα οποία ήταν αναγκαία για τη χώρα μας. Το γεωπολιτικό περιβάλλον μέσα στο οποίο ζούμε μας επιβάλλει να κλείσουμε τα ανοικτά μέτωπα με τα βόρεια σύνορα και να επικεντρωθούμε στην αντιμετώπιση των προβλημάτων που έχουμε με</w:t>
      </w:r>
      <w:r>
        <w:rPr>
          <w:rFonts w:eastAsia="Times New Roman" w:cs="Times New Roman"/>
          <w:szCs w:val="24"/>
        </w:rPr>
        <w:t xml:space="preserve"> τον γείτονα προς Ανατολάς.</w:t>
      </w:r>
    </w:p>
    <w:p w14:paraId="5EA9172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EA9172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Τέλος, πιστεύω ότι οι Πρέσπες θα γίνουν το σύμβολο ειρήνης, επικοινωνίας και αλληλεγγύης μεταξύ των δυο λαών και </w:t>
      </w:r>
      <w:r>
        <w:rPr>
          <w:rFonts w:eastAsia="Times New Roman" w:cs="Times New Roman"/>
          <w:szCs w:val="24"/>
        </w:rPr>
        <w:lastRenderedPageBreak/>
        <w:t>θα συμβάλουν στη συνανάπτυξη, σ</w:t>
      </w:r>
      <w:r>
        <w:rPr>
          <w:rFonts w:eastAsia="Times New Roman" w:cs="Times New Roman"/>
          <w:szCs w:val="24"/>
        </w:rPr>
        <w:t xml:space="preserve">τη σταθερότητα και στην ασφάλεια των Βαλκανικών χωρών. </w:t>
      </w:r>
    </w:p>
    <w:p w14:paraId="5EA9172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Ευχαριστώ.</w:t>
      </w:r>
    </w:p>
    <w:p w14:paraId="5EA91726" w14:textId="77777777" w:rsidR="000F46A4" w:rsidRDefault="00307FE8">
      <w:pPr>
        <w:spacing w:line="600" w:lineRule="auto"/>
        <w:ind w:firstLine="720"/>
        <w:jc w:val="center"/>
        <w:rPr>
          <w:rFonts w:eastAsia="Times New Roman" w:cs="Times New Roman"/>
          <w:szCs w:val="24"/>
        </w:rPr>
      </w:pPr>
      <w:r w:rsidRPr="004752F9">
        <w:rPr>
          <w:rFonts w:eastAsia="Times New Roman" w:cs="Times New Roman"/>
          <w:szCs w:val="24"/>
        </w:rPr>
        <w:t>(Χειροκροτήματα από την πτέρυγα του Σ</w:t>
      </w:r>
      <w:r>
        <w:rPr>
          <w:rFonts w:eastAsia="Times New Roman" w:cs="Times New Roman"/>
          <w:szCs w:val="24"/>
        </w:rPr>
        <w:t>ΥΡΙΖΑ)</w:t>
      </w:r>
    </w:p>
    <w:p w14:paraId="5EA91727" w14:textId="77777777" w:rsidR="000F46A4" w:rsidRDefault="00307FE8">
      <w:pPr>
        <w:spacing w:line="600" w:lineRule="auto"/>
        <w:ind w:firstLine="720"/>
        <w:jc w:val="both"/>
        <w:rPr>
          <w:rFonts w:eastAsia="Times New Roman" w:cs="Times New Roman"/>
          <w:szCs w:val="24"/>
        </w:rPr>
      </w:pPr>
      <w:r w:rsidRPr="00BE2041">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Ευχαριστώ πολύ.</w:t>
      </w:r>
    </w:p>
    <w:p w14:paraId="5EA9172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Τον λόγο έχει ο κ. Γιάννης Κουτσούκος. Είναι ο τελευταίος από τη</w:t>
      </w:r>
      <w:r>
        <w:rPr>
          <w:rFonts w:eastAsia="Times New Roman" w:cs="Times New Roman"/>
          <w:szCs w:val="24"/>
        </w:rPr>
        <w:t xml:space="preserve"> </w:t>
      </w:r>
      <w:r>
        <w:rPr>
          <w:rFonts w:eastAsia="Times New Roman" w:cs="Times New Roman"/>
          <w:szCs w:val="24"/>
        </w:rPr>
        <w:t>Δημοκρατική Συμπαράταξη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w:t>
      </w:r>
      <w:r>
        <w:rPr>
          <w:rFonts w:eastAsia="Times New Roman" w:cs="Times New Roman"/>
          <w:szCs w:val="24"/>
        </w:rPr>
        <w:t xml:space="preserve">ΑΡ που θα μιλήσει. </w:t>
      </w:r>
    </w:p>
    <w:p w14:paraId="5EA9172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Ορίστε, κύριε Κουτσούκο, έχετε τον λόγο.</w:t>
      </w:r>
    </w:p>
    <w:p w14:paraId="5EA9172A"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sidRPr="0030751E">
        <w:rPr>
          <w:rFonts w:eastAsia="Times New Roman" w:cs="Times New Roman"/>
          <w:b/>
          <w:szCs w:val="24"/>
        </w:rPr>
        <w:t xml:space="preserve">: </w:t>
      </w:r>
      <w:r>
        <w:rPr>
          <w:rFonts w:eastAsia="Times New Roman" w:cs="Times New Roman"/>
          <w:szCs w:val="24"/>
        </w:rPr>
        <w:t>Ε</w:t>
      </w:r>
      <w:r w:rsidRPr="0030751E">
        <w:rPr>
          <w:rFonts w:eastAsia="Times New Roman" w:cs="Times New Roman"/>
          <w:szCs w:val="24"/>
        </w:rPr>
        <w:t xml:space="preserve">υχαριστώ κύριε </w:t>
      </w:r>
      <w:r>
        <w:rPr>
          <w:rFonts w:eastAsia="Times New Roman" w:cs="Times New Roman"/>
          <w:szCs w:val="24"/>
        </w:rPr>
        <w:t>Π</w:t>
      </w:r>
      <w:r w:rsidRPr="0030751E">
        <w:rPr>
          <w:rFonts w:eastAsia="Times New Roman" w:cs="Times New Roman"/>
          <w:szCs w:val="24"/>
        </w:rPr>
        <w:t>ρόεδρε</w:t>
      </w:r>
      <w:r>
        <w:rPr>
          <w:rFonts w:eastAsia="Times New Roman" w:cs="Times New Roman"/>
          <w:szCs w:val="24"/>
        </w:rPr>
        <w:t>.</w:t>
      </w:r>
    </w:p>
    <w:p w14:paraId="5EA9172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Κύριε Πρόεδρε, όπως </w:t>
      </w:r>
      <w:r w:rsidRPr="0030751E">
        <w:rPr>
          <w:rFonts w:eastAsia="Times New Roman" w:cs="Times New Roman"/>
          <w:szCs w:val="24"/>
        </w:rPr>
        <w:t>σωστά επισημάνατε προηγουμένως</w:t>
      </w:r>
      <w:r>
        <w:rPr>
          <w:rFonts w:eastAsia="Times New Roman" w:cs="Times New Roman"/>
          <w:szCs w:val="24"/>
        </w:rPr>
        <w:t>,</w:t>
      </w:r>
      <w:r w:rsidRPr="0030751E">
        <w:rPr>
          <w:rFonts w:eastAsia="Times New Roman" w:cs="Times New Roman"/>
          <w:szCs w:val="24"/>
        </w:rPr>
        <w:t xml:space="preserve"> λέγονται συνεχώς τα ίδια και τα ίδια</w:t>
      </w:r>
      <w:r>
        <w:rPr>
          <w:rFonts w:eastAsia="Times New Roman" w:cs="Times New Roman"/>
          <w:szCs w:val="24"/>
        </w:rPr>
        <w:t>,</w:t>
      </w:r>
      <w:r w:rsidRPr="0030751E">
        <w:rPr>
          <w:rFonts w:eastAsia="Times New Roman" w:cs="Times New Roman"/>
          <w:szCs w:val="24"/>
        </w:rPr>
        <w:t xml:space="preserve"> σε </w:t>
      </w:r>
      <w:r>
        <w:rPr>
          <w:rFonts w:eastAsia="Times New Roman" w:cs="Times New Roman"/>
          <w:szCs w:val="24"/>
        </w:rPr>
        <w:t>μια</w:t>
      </w:r>
      <w:r w:rsidRPr="0030751E">
        <w:rPr>
          <w:rFonts w:eastAsia="Times New Roman" w:cs="Times New Roman"/>
          <w:szCs w:val="24"/>
        </w:rPr>
        <w:t xml:space="preserve"> προσπάθεια των βαριών ονομάτων του ΣΥΡΙΖΑ και της Νέας Δημοκρατίας να μεταφέρουν </w:t>
      </w:r>
      <w:r>
        <w:rPr>
          <w:rFonts w:eastAsia="Times New Roman" w:cs="Times New Roman"/>
          <w:szCs w:val="24"/>
        </w:rPr>
        <w:t>ο ένας τις ευθύνες στον άλλο. Ε</w:t>
      </w:r>
      <w:r w:rsidRPr="0030751E">
        <w:rPr>
          <w:rFonts w:eastAsia="Times New Roman" w:cs="Times New Roman"/>
          <w:szCs w:val="24"/>
        </w:rPr>
        <w:t xml:space="preserve">κεί </w:t>
      </w:r>
      <w:r>
        <w:rPr>
          <w:rFonts w:eastAsia="Times New Roman" w:cs="Times New Roman"/>
          <w:szCs w:val="24"/>
        </w:rPr>
        <w:t xml:space="preserve">κυρίως αναλώθηκαν </w:t>
      </w:r>
      <w:r w:rsidRPr="0030751E">
        <w:rPr>
          <w:rFonts w:eastAsia="Times New Roman" w:cs="Times New Roman"/>
          <w:szCs w:val="24"/>
        </w:rPr>
        <w:t>τα επιχειρήματα</w:t>
      </w:r>
      <w:r>
        <w:rPr>
          <w:rFonts w:eastAsia="Times New Roman" w:cs="Times New Roman"/>
          <w:szCs w:val="24"/>
        </w:rPr>
        <w:t>,</w:t>
      </w:r>
      <w:r w:rsidRPr="0030751E">
        <w:rPr>
          <w:rFonts w:eastAsia="Times New Roman" w:cs="Times New Roman"/>
          <w:szCs w:val="24"/>
        </w:rPr>
        <w:t xml:space="preserve"> </w:t>
      </w:r>
      <w:r>
        <w:rPr>
          <w:rFonts w:eastAsia="Times New Roman" w:cs="Times New Roman"/>
          <w:szCs w:val="24"/>
        </w:rPr>
        <w:t>με</w:t>
      </w:r>
      <w:r w:rsidRPr="0030751E">
        <w:rPr>
          <w:rFonts w:eastAsia="Times New Roman" w:cs="Times New Roman"/>
          <w:szCs w:val="24"/>
        </w:rPr>
        <w:t xml:space="preserve"> επικλήσεις ιστορικών</w:t>
      </w:r>
      <w:r>
        <w:rPr>
          <w:rFonts w:eastAsia="Times New Roman" w:cs="Times New Roman"/>
          <w:szCs w:val="24"/>
        </w:rPr>
        <w:t>,</w:t>
      </w:r>
      <w:r w:rsidRPr="0030751E">
        <w:rPr>
          <w:rFonts w:eastAsia="Times New Roman" w:cs="Times New Roman"/>
          <w:szCs w:val="24"/>
        </w:rPr>
        <w:t xml:space="preserve"> δημοσιογράφων</w:t>
      </w:r>
      <w:r>
        <w:rPr>
          <w:rFonts w:eastAsia="Times New Roman" w:cs="Times New Roman"/>
          <w:szCs w:val="24"/>
        </w:rPr>
        <w:t>, ποιητών</w:t>
      </w:r>
      <w:r w:rsidRPr="0030751E">
        <w:rPr>
          <w:rFonts w:eastAsia="Times New Roman" w:cs="Times New Roman"/>
          <w:szCs w:val="24"/>
        </w:rPr>
        <w:t xml:space="preserve"> και συγγραφέων</w:t>
      </w:r>
      <w:r>
        <w:rPr>
          <w:rFonts w:eastAsia="Times New Roman" w:cs="Times New Roman"/>
          <w:szCs w:val="24"/>
        </w:rPr>
        <w:t>.</w:t>
      </w:r>
    </w:p>
    <w:p w14:paraId="5EA9172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Τ</w:t>
      </w:r>
      <w:r w:rsidRPr="0030751E">
        <w:rPr>
          <w:rFonts w:eastAsia="Times New Roman" w:cs="Times New Roman"/>
          <w:szCs w:val="24"/>
        </w:rPr>
        <w:t>ο δικό μας το συμπέρασμα</w:t>
      </w:r>
      <w:r>
        <w:rPr>
          <w:rFonts w:eastAsia="Times New Roman" w:cs="Times New Roman"/>
          <w:szCs w:val="24"/>
        </w:rPr>
        <w:t xml:space="preserve">, </w:t>
      </w:r>
      <w:r w:rsidRPr="003D4D6E">
        <w:rPr>
          <w:rFonts w:eastAsia="Times New Roman" w:cs="Times New Roman"/>
          <w:szCs w:val="24"/>
        </w:rPr>
        <w:t>κυρίες και κύ</w:t>
      </w:r>
      <w:r w:rsidRPr="003D4D6E">
        <w:rPr>
          <w:rFonts w:eastAsia="Times New Roman" w:cs="Times New Roman"/>
          <w:szCs w:val="24"/>
        </w:rPr>
        <w:t>ριοι συνάδελφοι,</w:t>
      </w:r>
      <w:r>
        <w:rPr>
          <w:rFonts w:eastAsia="Times New Roman" w:cs="Times New Roman"/>
          <w:szCs w:val="24"/>
        </w:rPr>
        <w:t xml:space="preserve"> είναι</w:t>
      </w:r>
      <w:r w:rsidRPr="0030751E">
        <w:rPr>
          <w:rFonts w:eastAsia="Times New Roman" w:cs="Times New Roman"/>
          <w:szCs w:val="24"/>
        </w:rPr>
        <w:t xml:space="preserve"> ότι από τη </w:t>
      </w:r>
      <w:r>
        <w:rPr>
          <w:rFonts w:eastAsia="Times New Roman" w:cs="Times New Roman"/>
          <w:szCs w:val="24"/>
        </w:rPr>
        <w:t>μια</w:t>
      </w:r>
      <w:r w:rsidRPr="0030751E">
        <w:rPr>
          <w:rFonts w:eastAsia="Times New Roman" w:cs="Times New Roman"/>
          <w:szCs w:val="24"/>
        </w:rPr>
        <w:t xml:space="preserve"> μεριά η Νέα Δημοκρατία ευθύνεται που δημιουργήθηκε το πρόβλημα και που δεν λύθηκε και</w:t>
      </w:r>
      <w:r>
        <w:rPr>
          <w:rFonts w:eastAsia="Times New Roman" w:cs="Times New Roman"/>
          <w:szCs w:val="24"/>
        </w:rPr>
        <w:t>,</w:t>
      </w:r>
      <w:r w:rsidRPr="0030751E">
        <w:rPr>
          <w:rFonts w:eastAsia="Times New Roman" w:cs="Times New Roman"/>
          <w:szCs w:val="24"/>
        </w:rPr>
        <w:t xml:space="preserve"> </w:t>
      </w:r>
      <w:r>
        <w:rPr>
          <w:rFonts w:eastAsia="Times New Roman" w:cs="Times New Roman"/>
          <w:szCs w:val="24"/>
        </w:rPr>
        <w:t xml:space="preserve">από την άλλη, </w:t>
      </w:r>
      <w:r w:rsidRPr="0030751E">
        <w:rPr>
          <w:rFonts w:eastAsia="Times New Roman" w:cs="Times New Roman"/>
          <w:szCs w:val="24"/>
        </w:rPr>
        <w:t xml:space="preserve">ο ΣΥΡΙΖΑ </w:t>
      </w:r>
      <w:r>
        <w:rPr>
          <w:rFonts w:eastAsia="Times New Roman" w:cs="Times New Roman"/>
          <w:szCs w:val="24"/>
        </w:rPr>
        <w:t>ευθύνεται</w:t>
      </w:r>
      <w:r w:rsidRPr="0030751E">
        <w:rPr>
          <w:rFonts w:eastAsia="Times New Roman" w:cs="Times New Roman"/>
          <w:szCs w:val="24"/>
        </w:rPr>
        <w:t xml:space="preserve"> </w:t>
      </w:r>
      <w:r>
        <w:rPr>
          <w:rFonts w:eastAsia="Times New Roman" w:cs="Times New Roman"/>
          <w:szCs w:val="24"/>
        </w:rPr>
        <w:t>για</w:t>
      </w:r>
      <w:r w:rsidRPr="0030751E">
        <w:rPr>
          <w:rFonts w:eastAsia="Times New Roman" w:cs="Times New Roman"/>
          <w:szCs w:val="24"/>
        </w:rPr>
        <w:t xml:space="preserve"> τον τρόπο που </w:t>
      </w:r>
      <w:r>
        <w:rPr>
          <w:rFonts w:eastAsia="Times New Roman" w:cs="Times New Roman"/>
          <w:szCs w:val="24"/>
        </w:rPr>
        <w:t xml:space="preserve">πάει να λυθεί. </w:t>
      </w:r>
    </w:p>
    <w:p w14:paraId="5EA9172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w:t>
      </w:r>
      <w:r w:rsidRPr="0030751E">
        <w:rPr>
          <w:rFonts w:eastAsia="Times New Roman" w:cs="Times New Roman"/>
          <w:szCs w:val="24"/>
        </w:rPr>
        <w:t>εν έχει μιλήσει</w:t>
      </w:r>
      <w:r>
        <w:rPr>
          <w:rFonts w:eastAsia="Times New Roman" w:cs="Times New Roman"/>
          <w:szCs w:val="24"/>
        </w:rPr>
        <w:t>,</w:t>
      </w:r>
      <w:r w:rsidRPr="0030751E">
        <w:rPr>
          <w:rFonts w:eastAsia="Times New Roman" w:cs="Times New Roman"/>
          <w:szCs w:val="24"/>
        </w:rPr>
        <w:t xml:space="preserve"> βέβαια</w:t>
      </w:r>
      <w:r>
        <w:rPr>
          <w:rFonts w:eastAsia="Times New Roman" w:cs="Times New Roman"/>
          <w:szCs w:val="24"/>
        </w:rPr>
        <w:t>, ο</w:t>
      </w:r>
      <w:r w:rsidRPr="0030751E">
        <w:rPr>
          <w:rFonts w:eastAsia="Times New Roman" w:cs="Times New Roman"/>
          <w:szCs w:val="24"/>
        </w:rPr>
        <w:t xml:space="preserve"> γνήσιος Καραμανλής</w:t>
      </w:r>
      <w:r>
        <w:rPr>
          <w:rFonts w:eastAsia="Times New Roman" w:cs="Times New Roman"/>
          <w:szCs w:val="24"/>
        </w:rPr>
        <w:t>,</w:t>
      </w:r>
      <w:r w:rsidRPr="0030751E">
        <w:rPr>
          <w:rFonts w:eastAsia="Times New Roman" w:cs="Times New Roman"/>
          <w:szCs w:val="24"/>
        </w:rPr>
        <w:t xml:space="preserve"> που μπορεί να μα</w:t>
      </w:r>
      <w:r w:rsidRPr="0030751E">
        <w:rPr>
          <w:rFonts w:eastAsia="Times New Roman" w:cs="Times New Roman"/>
          <w:szCs w:val="24"/>
        </w:rPr>
        <w:t>ς έδινε και μερικές πληροφορίες ακόμα</w:t>
      </w:r>
      <w:r>
        <w:rPr>
          <w:rFonts w:eastAsia="Times New Roman" w:cs="Times New Roman"/>
          <w:szCs w:val="24"/>
        </w:rPr>
        <w:t xml:space="preserve">. Όμως, πιστεύω ότι </w:t>
      </w:r>
      <w:r w:rsidRPr="0030751E">
        <w:rPr>
          <w:rFonts w:eastAsia="Times New Roman" w:cs="Times New Roman"/>
          <w:szCs w:val="24"/>
        </w:rPr>
        <w:t>το συμπέρασμά μας είναι στέρεο</w:t>
      </w:r>
      <w:r>
        <w:rPr>
          <w:rFonts w:eastAsia="Times New Roman" w:cs="Times New Roman"/>
          <w:szCs w:val="24"/>
        </w:rPr>
        <w:t xml:space="preserve">. </w:t>
      </w:r>
    </w:p>
    <w:p w14:paraId="5EA9172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Αναφέρομαι,</w:t>
      </w:r>
      <w:r w:rsidRPr="0030751E">
        <w:rPr>
          <w:rFonts w:eastAsia="Times New Roman" w:cs="Times New Roman"/>
          <w:szCs w:val="24"/>
        </w:rPr>
        <w:t xml:space="preserve"> κυρίες και κύριοι συνάδελφοι</w:t>
      </w:r>
      <w:r>
        <w:rPr>
          <w:rFonts w:eastAsia="Times New Roman" w:cs="Times New Roman"/>
          <w:szCs w:val="24"/>
        </w:rPr>
        <w:t>,</w:t>
      </w:r>
      <w:r w:rsidRPr="0030751E">
        <w:rPr>
          <w:rFonts w:eastAsia="Times New Roman" w:cs="Times New Roman"/>
          <w:szCs w:val="24"/>
        </w:rPr>
        <w:t xml:space="preserve"> από την εποχή του Τίτο και της </w:t>
      </w:r>
      <w:r>
        <w:rPr>
          <w:rFonts w:eastAsia="Times New Roman" w:cs="Times New Roman"/>
          <w:szCs w:val="24"/>
        </w:rPr>
        <w:t>μετεμφυλιακής Ελλάδας και τι</w:t>
      </w:r>
      <w:r w:rsidRPr="0030751E">
        <w:rPr>
          <w:rFonts w:eastAsia="Times New Roman" w:cs="Times New Roman"/>
          <w:szCs w:val="24"/>
        </w:rPr>
        <w:t xml:space="preserve">ς </w:t>
      </w:r>
      <w:r>
        <w:rPr>
          <w:rFonts w:eastAsia="Times New Roman" w:cs="Times New Roman"/>
          <w:szCs w:val="24"/>
        </w:rPr>
        <w:t xml:space="preserve">κυβερνήσεις της, </w:t>
      </w:r>
      <w:r w:rsidRPr="0030751E">
        <w:rPr>
          <w:rFonts w:eastAsia="Times New Roman" w:cs="Times New Roman"/>
          <w:szCs w:val="24"/>
        </w:rPr>
        <w:t>μέχρι τη διάλυση της Γιουγκοσλαβίας και</w:t>
      </w:r>
      <w:r>
        <w:rPr>
          <w:rFonts w:eastAsia="Times New Roman" w:cs="Times New Roman"/>
          <w:szCs w:val="24"/>
        </w:rPr>
        <w:t xml:space="preserve"> τη στά</w:t>
      </w:r>
      <w:r>
        <w:rPr>
          <w:rFonts w:eastAsia="Times New Roman" w:cs="Times New Roman"/>
          <w:szCs w:val="24"/>
        </w:rPr>
        <w:t>ση</w:t>
      </w:r>
      <w:r w:rsidRPr="0030751E">
        <w:rPr>
          <w:rFonts w:eastAsia="Times New Roman" w:cs="Times New Roman"/>
          <w:szCs w:val="24"/>
        </w:rPr>
        <w:t xml:space="preserve"> της τότε κυβέρνησης της Νέας Δημοκρατίας</w:t>
      </w:r>
      <w:r>
        <w:rPr>
          <w:rFonts w:eastAsia="Times New Roman" w:cs="Times New Roman"/>
          <w:szCs w:val="24"/>
        </w:rPr>
        <w:t xml:space="preserve">. </w:t>
      </w:r>
    </w:p>
    <w:p w14:paraId="5EA9172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Η παράταξή μας,</w:t>
      </w:r>
      <w:r w:rsidRPr="0030751E">
        <w:rPr>
          <w:rFonts w:eastAsia="Times New Roman" w:cs="Times New Roman"/>
          <w:szCs w:val="24"/>
        </w:rPr>
        <w:t xml:space="preserve"> όπως όλοι γνωρίζετε</w:t>
      </w:r>
      <w:r>
        <w:rPr>
          <w:rFonts w:eastAsia="Times New Roman" w:cs="Times New Roman"/>
          <w:szCs w:val="24"/>
        </w:rPr>
        <w:t xml:space="preserve"> φαντάζομαι, </w:t>
      </w:r>
      <w:r w:rsidRPr="0030751E">
        <w:rPr>
          <w:rFonts w:eastAsia="Times New Roman" w:cs="Times New Roman"/>
          <w:szCs w:val="24"/>
        </w:rPr>
        <w:t xml:space="preserve">ήταν ιστορικά </w:t>
      </w:r>
      <w:r>
        <w:rPr>
          <w:rFonts w:eastAsia="Times New Roman" w:cs="Times New Roman"/>
          <w:szCs w:val="24"/>
        </w:rPr>
        <w:t>υπέρ της λύσης,</w:t>
      </w:r>
      <w:r w:rsidRPr="0030751E">
        <w:rPr>
          <w:rFonts w:eastAsia="Times New Roman" w:cs="Times New Roman"/>
          <w:szCs w:val="24"/>
        </w:rPr>
        <w:t xml:space="preserve"> όχι</w:t>
      </w:r>
      <w:r>
        <w:rPr>
          <w:rFonts w:eastAsia="Times New Roman" w:cs="Times New Roman"/>
          <w:szCs w:val="24"/>
        </w:rPr>
        <w:t>,</w:t>
      </w:r>
      <w:r w:rsidRPr="0030751E">
        <w:rPr>
          <w:rFonts w:eastAsia="Times New Roman" w:cs="Times New Roman"/>
          <w:szCs w:val="24"/>
        </w:rPr>
        <w:t xml:space="preserve"> </w:t>
      </w:r>
      <w:r>
        <w:rPr>
          <w:rFonts w:eastAsia="Times New Roman" w:cs="Times New Roman"/>
          <w:szCs w:val="24"/>
        </w:rPr>
        <w:t>όμως,</w:t>
      </w:r>
      <w:r w:rsidRPr="0030751E">
        <w:rPr>
          <w:rFonts w:eastAsia="Times New Roman" w:cs="Times New Roman"/>
          <w:szCs w:val="24"/>
        </w:rPr>
        <w:t xml:space="preserve"> υπέρ της οποιασδήποτε λύσης</w:t>
      </w:r>
      <w:r>
        <w:rPr>
          <w:rFonts w:eastAsia="Times New Roman" w:cs="Times New Roman"/>
          <w:szCs w:val="24"/>
        </w:rPr>
        <w:t>.</w:t>
      </w:r>
    </w:p>
    <w:p w14:paraId="5EA9173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w:t>
      </w:r>
      <w:r w:rsidRPr="0030751E">
        <w:rPr>
          <w:rFonts w:eastAsia="Times New Roman" w:cs="Times New Roman"/>
          <w:szCs w:val="24"/>
        </w:rPr>
        <w:t xml:space="preserve"> Αντρέας Παπαν</w:t>
      </w:r>
      <w:r>
        <w:rPr>
          <w:rFonts w:eastAsia="Times New Roman" w:cs="Times New Roman"/>
          <w:szCs w:val="24"/>
        </w:rPr>
        <w:t>δ</w:t>
      </w:r>
      <w:r w:rsidRPr="0030751E">
        <w:rPr>
          <w:rFonts w:eastAsia="Times New Roman" w:cs="Times New Roman"/>
          <w:szCs w:val="24"/>
        </w:rPr>
        <w:t>ρέου</w:t>
      </w:r>
      <w:r>
        <w:rPr>
          <w:rFonts w:eastAsia="Times New Roman" w:cs="Times New Roman"/>
          <w:szCs w:val="24"/>
        </w:rPr>
        <w:t xml:space="preserve"> -</w:t>
      </w:r>
      <w:r w:rsidRPr="0030751E">
        <w:rPr>
          <w:rFonts w:eastAsia="Times New Roman" w:cs="Times New Roman"/>
          <w:szCs w:val="24"/>
        </w:rPr>
        <w:t>θυμίζω</w:t>
      </w:r>
      <w:r>
        <w:rPr>
          <w:rFonts w:eastAsia="Times New Roman" w:cs="Times New Roman"/>
          <w:szCs w:val="24"/>
        </w:rPr>
        <w:t>-</w:t>
      </w:r>
      <w:r w:rsidRPr="0030751E">
        <w:rPr>
          <w:rFonts w:eastAsia="Times New Roman" w:cs="Times New Roman"/>
          <w:szCs w:val="24"/>
        </w:rPr>
        <w:t xml:space="preserve"> παρέλαβε το πρόβλημα στην όξυνσ</w:t>
      </w:r>
      <w:r>
        <w:rPr>
          <w:rFonts w:eastAsia="Times New Roman" w:cs="Times New Roman"/>
          <w:szCs w:val="24"/>
        </w:rPr>
        <w:t>ή</w:t>
      </w:r>
      <w:r w:rsidRPr="0030751E">
        <w:rPr>
          <w:rFonts w:eastAsia="Times New Roman" w:cs="Times New Roman"/>
          <w:szCs w:val="24"/>
        </w:rPr>
        <w:t xml:space="preserve"> του και με </w:t>
      </w:r>
      <w:r>
        <w:rPr>
          <w:rFonts w:eastAsia="Times New Roman" w:cs="Times New Roman"/>
          <w:szCs w:val="24"/>
        </w:rPr>
        <w:t>το εμπάργκο</w:t>
      </w:r>
      <w:r w:rsidRPr="0030751E">
        <w:rPr>
          <w:rFonts w:eastAsia="Times New Roman" w:cs="Times New Roman"/>
          <w:szCs w:val="24"/>
        </w:rPr>
        <w:t xml:space="preserve"> </w:t>
      </w:r>
      <w:r>
        <w:rPr>
          <w:rFonts w:eastAsia="Times New Roman" w:cs="Times New Roman"/>
          <w:szCs w:val="24"/>
        </w:rPr>
        <w:t xml:space="preserve">πρώτα </w:t>
      </w:r>
      <w:r w:rsidRPr="0030751E">
        <w:rPr>
          <w:rFonts w:eastAsia="Times New Roman" w:cs="Times New Roman"/>
          <w:szCs w:val="24"/>
        </w:rPr>
        <w:t xml:space="preserve">και την ενδιάμεση συμφωνία του 1995 δημιούργησε </w:t>
      </w:r>
      <w:r>
        <w:rPr>
          <w:rFonts w:eastAsia="Times New Roman" w:cs="Times New Roman"/>
          <w:szCs w:val="24"/>
        </w:rPr>
        <w:t>τ</w:t>
      </w:r>
      <w:r w:rsidRPr="0030751E">
        <w:rPr>
          <w:rFonts w:eastAsia="Times New Roman" w:cs="Times New Roman"/>
          <w:szCs w:val="24"/>
        </w:rPr>
        <w:t>ους όρους της επίλυσ</w:t>
      </w:r>
      <w:r>
        <w:rPr>
          <w:rFonts w:eastAsia="Times New Roman" w:cs="Times New Roman"/>
          <w:szCs w:val="24"/>
        </w:rPr>
        <w:t>ή</w:t>
      </w:r>
      <w:r w:rsidRPr="0030751E">
        <w:rPr>
          <w:rFonts w:eastAsia="Times New Roman" w:cs="Times New Roman"/>
          <w:szCs w:val="24"/>
        </w:rPr>
        <w:t>ς του</w:t>
      </w:r>
      <w:r>
        <w:rPr>
          <w:rFonts w:eastAsia="Times New Roman" w:cs="Times New Roman"/>
          <w:szCs w:val="24"/>
        </w:rPr>
        <w:t>.</w:t>
      </w:r>
    </w:p>
    <w:p w14:paraId="5EA9173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Τ</w:t>
      </w:r>
      <w:r w:rsidRPr="0030751E">
        <w:rPr>
          <w:rFonts w:eastAsia="Times New Roman" w:cs="Times New Roman"/>
          <w:szCs w:val="24"/>
        </w:rPr>
        <w:t>η</w:t>
      </w:r>
      <w:r>
        <w:rPr>
          <w:rFonts w:eastAsia="Times New Roman" w:cs="Times New Roman"/>
          <w:szCs w:val="24"/>
        </w:rPr>
        <w:t>ν ίδια</w:t>
      </w:r>
      <w:r w:rsidRPr="0030751E">
        <w:rPr>
          <w:rFonts w:eastAsia="Times New Roman" w:cs="Times New Roman"/>
          <w:szCs w:val="24"/>
        </w:rPr>
        <w:t xml:space="preserve"> </w:t>
      </w:r>
      <w:r>
        <w:rPr>
          <w:rFonts w:eastAsia="Times New Roman" w:cs="Times New Roman"/>
          <w:szCs w:val="24"/>
        </w:rPr>
        <w:t xml:space="preserve">γραμμή ακολούθησαν όλες οι </w:t>
      </w:r>
      <w:r w:rsidRPr="0030751E">
        <w:rPr>
          <w:rFonts w:eastAsia="Times New Roman" w:cs="Times New Roman"/>
          <w:szCs w:val="24"/>
        </w:rPr>
        <w:t xml:space="preserve">μετέπειτα </w:t>
      </w:r>
      <w:r>
        <w:rPr>
          <w:rFonts w:eastAsia="Times New Roman" w:cs="Times New Roman"/>
          <w:szCs w:val="24"/>
        </w:rPr>
        <w:t>κυβερνήσεις</w:t>
      </w:r>
      <w:r w:rsidRPr="0030751E">
        <w:rPr>
          <w:rFonts w:eastAsia="Times New Roman" w:cs="Times New Roman"/>
          <w:szCs w:val="24"/>
        </w:rPr>
        <w:t xml:space="preserve"> του ΠΑΣΟΚ</w:t>
      </w:r>
      <w:r>
        <w:rPr>
          <w:rFonts w:eastAsia="Times New Roman" w:cs="Times New Roman"/>
          <w:szCs w:val="24"/>
        </w:rPr>
        <w:t>,</w:t>
      </w:r>
      <w:r w:rsidRPr="0030751E">
        <w:rPr>
          <w:rFonts w:eastAsia="Times New Roman" w:cs="Times New Roman"/>
          <w:szCs w:val="24"/>
        </w:rPr>
        <w:t xml:space="preserve"> χωρίς</w:t>
      </w:r>
      <w:r>
        <w:rPr>
          <w:rFonts w:eastAsia="Times New Roman" w:cs="Times New Roman"/>
          <w:szCs w:val="24"/>
        </w:rPr>
        <w:t>,</w:t>
      </w:r>
      <w:r w:rsidRPr="0030751E">
        <w:rPr>
          <w:rFonts w:eastAsia="Times New Roman" w:cs="Times New Roman"/>
          <w:szCs w:val="24"/>
        </w:rPr>
        <w:t xml:space="preserve"> </w:t>
      </w:r>
      <w:r>
        <w:rPr>
          <w:rFonts w:eastAsia="Times New Roman" w:cs="Times New Roman"/>
          <w:szCs w:val="24"/>
        </w:rPr>
        <w:t>δυστυχώς</w:t>
      </w:r>
      <w:r>
        <w:rPr>
          <w:rFonts w:eastAsia="Times New Roman" w:cs="Times New Roman"/>
          <w:szCs w:val="24"/>
        </w:rPr>
        <w:t>,</w:t>
      </w:r>
      <w:r>
        <w:rPr>
          <w:rFonts w:eastAsia="Times New Roman" w:cs="Times New Roman"/>
          <w:szCs w:val="24"/>
        </w:rPr>
        <w:t xml:space="preserve"> να βρουν</w:t>
      </w:r>
      <w:r w:rsidRPr="0030751E">
        <w:rPr>
          <w:rFonts w:eastAsia="Times New Roman" w:cs="Times New Roman"/>
          <w:szCs w:val="24"/>
        </w:rPr>
        <w:t xml:space="preserve"> ευνοϊκές συνθήκες</w:t>
      </w:r>
      <w:r>
        <w:rPr>
          <w:rFonts w:eastAsia="Times New Roman" w:cs="Times New Roman"/>
          <w:szCs w:val="24"/>
        </w:rPr>
        <w:t>,</w:t>
      </w:r>
      <w:r w:rsidRPr="0030751E">
        <w:rPr>
          <w:rFonts w:eastAsia="Times New Roman" w:cs="Times New Roman"/>
          <w:szCs w:val="24"/>
        </w:rPr>
        <w:t xml:space="preserve"> </w:t>
      </w:r>
      <w:r>
        <w:rPr>
          <w:rFonts w:eastAsia="Times New Roman" w:cs="Times New Roman"/>
          <w:szCs w:val="24"/>
        </w:rPr>
        <w:t>χ</w:t>
      </w:r>
      <w:r w:rsidRPr="0030751E">
        <w:rPr>
          <w:rFonts w:eastAsia="Times New Roman" w:cs="Times New Roman"/>
          <w:szCs w:val="24"/>
        </w:rPr>
        <w:t xml:space="preserve">άρις κυρίως στην </w:t>
      </w:r>
      <w:r>
        <w:rPr>
          <w:rFonts w:eastAsia="Times New Roman" w:cs="Times New Roman"/>
          <w:szCs w:val="24"/>
        </w:rPr>
        <w:t>π</w:t>
      </w:r>
      <w:r w:rsidRPr="0030751E">
        <w:rPr>
          <w:rFonts w:eastAsia="Times New Roman" w:cs="Times New Roman"/>
          <w:szCs w:val="24"/>
        </w:rPr>
        <w:t>ολιτική κατάσταση στη γείτονα χώρα</w:t>
      </w:r>
      <w:r>
        <w:rPr>
          <w:rFonts w:eastAsia="Times New Roman" w:cs="Times New Roman"/>
          <w:szCs w:val="24"/>
        </w:rPr>
        <w:t>,</w:t>
      </w:r>
      <w:r w:rsidRPr="0030751E">
        <w:rPr>
          <w:rFonts w:eastAsia="Times New Roman" w:cs="Times New Roman"/>
          <w:szCs w:val="24"/>
        </w:rPr>
        <w:t xml:space="preserve"> για να το </w:t>
      </w:r>
      <w:r w:rsidRPr="0030751E">
        <w:rPr>
          <w:rFonts w:eastAsia="Times New Roman" w:cs="Times New Roman"/>
          <w:szCs w:val="24"/>
        </w:rPr>
        <w:t>λύσουν</w:t>
      </w:r>
      <w:r>
        <w:rPr>
          <w:rFonts w:eastAsia="Times New Roman" w:cs="Times New Roman"/>
          <w:szCs w:val="24"/>
        </w:rPr>
        <w:t>.</w:t>
      </w:r>
    </w:p>
    <w:p w14:paraId="5EA9173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Σε συνέχεια αυτής της πατριωτικής </w:t>
      </w:r>
      <w:r w:rsidRPr="0030751E">
        <w:rPr>
          <w:rFonts w:eastAsia="Times New Roman" w:cs="Times New Roman"/>
          <w:szCs w:val="24"/>
        </w:rPr>
        <w:t>γραμμής του ΠΑΣΟΚ</w:t>
      </w:r>
      <w:r>
        <w:rPr>
          <w:rFonts w:eastAsia="Times New Roman" w:cs="Times New Roman"/>
          <w:szCs w:val="24"/>
        </w:rPr>
        <w:t>,</w:t>
      </w:r>
      <w:r w:rsidRPr="0030751E">
        <w:rPr>
          <w:rFonts w:eastAsia="Times New Roman" w:cs="Times New Roman"/>
          <w:szCs w:val="24"/>
        </w:rPr>
        <w:t xml:space="preserve"> η </w:t>
      </w:r>
      <w:r>
        <w:rPr>
          <w:rFonts w:eastAsia="Times New Roman" w:cs="Times New Roman"/>
          <w:szCs w:val="24"/>
        </w:rPr>
        <w:t>Δ</w:t>
      </w:r>
      <w:r w:rsidRPr="0030751E">
        <w:rPr>
          <w:rFonts w:eastAsia="Times New Roman" w:cs="Times New Roman"/>
          <w:szCs w:val="24"/>
        </w:rPr>
        <w:t xml:space="preserve">ημοκρατική </w:t>
      </w:r>
      <w:r>
        <w:rPr>
          <w:rFonts w:eastAsia="Times New Roman" w:cs="Times New Roman"/>
          <w:szCs w:val="24"/>
        </w:rPr>
        <w:t>Σ</w:t>
      </w:r>
      <w:r w:rsidRPr="0030751E">
        <w:rPr>
          <w:rFonts w:eastAsia="Times New Roman" w:cs="Times New Roman"/>
          <w:szCs w:val="24"/>
        </w:rPr>
        <w:t xml:space="preserve">υμπαράταξη και το </w:t>
      </w:r>
      <w:r>
        <w:rPr>
          <w:rFonts w:eastAsia="Times New Roman" w:cs="Times New Roman"/>
          <w:szCs w:val="24"/>
        </w:rPr>
        <w:t>Κ</w:t>
      </w:r>
      <w:r w:rsidRPr="0030751E">
        <w:rPr>
          <w:rFonts w:eastAsia="Times New Roman" w:cs="Times New Roman"/>
          <w:szCs w:val="24"/>
        </w:rPr>
        <w:t xml:space="preserve">ίνημα </w:t>
      </w:r>
      <w:r>
        <w:rPr>
          <w:rFonts w:eastAsia="Times New Roman" w:cs="Times New Roman"/>
          <w:szCs w:val="24"/>
        </w:rPr>
        <w:t>Α</w:t>
      </w:r>
      <w:r w:rsidRPr="0030751E">
        <w:rPr>
          <w:rFonts w:eastAsia="Times New Roman" w:cs="Times New Roman"/>
          <w:szCs w:val="24"/>
        </w:rPr>
        <w:t xml:space="preserve">λλαγής </w:t>
      </w:r>
      <w:r>
        <w:rPr>
          <w:rFonts w:eastAsia="Times New Roman" w:cs="Times New Roman"/>
          <w:szCs w:val="24"/>
        </w:rPr>
        <w:t>έθεσαν</w:t>
      </w:r>
      <w:r w:rsidRPr="0030751E">
        <w:rPr>
          <w:rFonts w:eastAsia="Times New Roman" w:cs="Times New Roman"/>
          <w:szCs w:val="24"/>
        </w:rPr>
        <w:t xml:space="preserve"> τους όρους και τις προϋποθέσεις με σύνθετη ονομασία</w:t>
      </w:r>
      <w:r>
        <w:rPr>
          <w:rFonts w:eastAsia="Times New Roman" w:cs="Times New Roman"/>
          <w:szCs w:val="24"/>
        </w:rPr>
        <w:t xml:space="preserve"> </w:t>
      </w:r>
      <w:r>
        <w:rPr>
          <w:rFonts w:eastAsia="Times New Roman" w:cs="Times New Roman"/>
          <w:szCs w:val="24"/>
          <w:lang w:val="en-US"/>
        </w:rPr>
        <w:t>erga</w:t>
      </w:r>
      <w:r w:rsidRPr="00A040B9">
        <w:rPr>
          <w:rFonts w:eastAsia="Times New Roman" w:cs="Times New Roman"/>
          <w:szCs w:val="24"/>
        </w:rPr>
        <w:t xml:space="preserve"> </w:t>
      </w:r>
      <w:r>
        <w:rPr>
          <w:rFonts w:eastAsia="Times New Roman" w:cs="Times New Roman"/>
          <w:szCs w:val="24"/>
          <w:lang w:val="en-US"/>
        </w:rPr>
        <w:t>omnes</w:t>
      </w:r>
      <w:r w:rsidRPr="0030751E">
        <w:rPr>
          <w:rFonts w:eastAsia="Times New Roman" w:cs="Times New Roman"/>
          <w:szCs w:val="24"/>
        </w:rPr>
        <w:t xml:space="preserve"> και συνταγματικές αλλαγές για τα θέματα του αλυτρωτισμού</w:t>
      </w:r>
      <w:r w:rsidRPr="00A040B9">
        <w:rPr>
          <w:rFonts w:eastAsia="Times New Roman" w:cs="Times New Roman"/>
          <w:szCs w:val="24"/>
        </w:rPr>
        <w:t>.</w:t>
      </w:r>
    </w:p>
    <w:p w14:paraId="5EA9173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Η</w:t>
      </w:r>
      <w:r w:rsidRPr="0030751E">
        <w:rPr>
          <w:rFonts w:eastAsia="Times New Roman" w:cs="Times New Roman"/>
          <w:szCs w:val="24"/>
        </w:rPr>
        <w:t xml:space="preserve"> συμφωνία του ΣΥΡΙΖΑ </w:t>
      </w:r>
      <w:r>
        <w:rPr>
          <w:rFonts w:eastAsia="Times New Roman" w:cs="Times New Roman"/>
          <w:szCs w:val="24"/>
        </w:rPr>
        <w:t xml:space="preserve">δεν ανταποκρίνεται στα </w:t>
      </w:r>
      <w:r w:rsidRPr="0030751E">
        <w:rPr>
          <w:rFonts w:eastAsia="Times New Roman" w:cs="Times New Roman"/>
          <w:szCs w:val="24"/>
        </w:rPr>
        <w:t xml:space="preserve">κριτήρια </w:t>
      </w:r>
      <w:r>
        <w:rPr>
          <w:rFonts w:eastAsia="Times New Roman" w:cs="Times New Roman"/>
          <w:szCs w:val="24"/>
        </w:rPr>
        <w:t xml:space="preserve">που θέσαμε. Αναδείξαμε τα θετικά και τα αρνητικά σε σχέση </w:t>
      </w:r>
      <w:r w:rsidRPr="0030751E">
        <w:rPr>
          <w:rFonts w:eastAsia="Times New Roman" w:cs="Times New Roman"/>
          <w:szCs w:val="24"/>
        </w:rPr>
        <w:t>ιδίως με την εθνότητα και ζητήσαμε να μη δημιουργήσε</w:t>
      </w:r>
      <w:r>
        <w:rPr>
          <w:rFonts w:eastAsia="Times New Roman" w:cs="Times New Roman"/>
          <w:szCs w:val="24"/>
        </w:rPr>
        <w:t>τε</w:t>
      </w:r>
      <w:r w:rsidRPr="0030751E">
        <w:rPr>
          <w:rFonts w:eastAsia="Times New Roman" w:cs="Times New Roman"/>
          <w:szCs w:val="24"/>
        </w:rPr>
        <w:t xml:space="preserve"> τετελεσμένα</w:t>
      </w:r>
      <w:r>
        <w:rPr>
          <w:rFonts w:eastAsia="Times New Roman" w:cs="Times New Roman"/>
          <w:szCs w:val="24"/>
        </w:rPr>
        <w:t>,</w:t>
      </w:r>
      <w:r w:rsidRPr="0030751E">
        <w:rPr>
          <w:rFonts w:eastAsia="Times New Roman" w:cs="Times New Roman"/>
          <w:szCs w:val="24"/>
        </w:rPr>
        <w:t xml:space="preserve"> να μην εγκλωβί</w:t>
      </w:r>
      <w:r>
        <w:rPr>
          <w:rFonts w:eastAsia="Times New Roman" w:cs="Times New Roman"/>
          <w:szCs w:val="24"/>
        </w:rPr>
        <w:t>σετε</w:t>
      </w:r>
      <w:r w:rsidRPr="0030751E">
        <w:rPr>
          <w:rFonts w:eastAsia="Times New Roman" w:cs="Times New Roman"/>
          <w:szCs w:val="24"/>
        </w:rPr>
        <w:t xml:space="preserve"> τη χώρα</w:t>
      </w:r>
      <w:r>
        <w:rPr>
          <w:rFonts w:eastAsia="Times New Roman" w:cs="Times New Roman"/>
          <w:szCs w:val="24"/>
        </w:rPr>
        <w:t>.</w:t>
      </w:r>
    </w:p>
    <w:p w14:paraId="5EA9173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Η αποτυχία</w:t>
      </w:r>
      <w:r w:rsidRPr="0030751E">
        <w:rPr>
          <w:rFonts w:eastAsia="Times New Roman" w:cs="Times New Roman"/>
          <w:szCs w:val="24"/>
        </w:rPr>
        <w:t xml:space="preserve"> σας </w:t>
      </w:r>
      <w:r>
        <w:rPr>
          <w:rFonts w:eastAsia="Times New Roman" w:cs="Times New Roman"/>
          <w:szCs w:val="24"/>
        </w:rPr>
        <w:t xml:space="preserve">να εκμεταλλευτείτε την πιο θετική </w:t>
      </w:r>
      <w:r w:rsidRPr="0030751E">
        <w:rPr>
          <w:rFonts w:eastAsia="Times New Roman" w:cs="Times New Roman"/>
          <w:szCs w:val="24"/>
        </w:rPr>
        <w:t xml:space="preserve">συγκυρία </w:t>
      </w:r>
      <w:r>
        <w:rPr>
          <w:rFonts w:eastAsia="Times New Roman" w:cs="Times New Roman"/>
          <w:szCs w:val="24"/>
        </w:rPr>
        <w:t>-α</w:t>
      </w:r>
      <w:r w:rsidRPr="0030751E">
        <w:rPr>
          <w:rFonts w:eastAsia="Times New Roman" w:cs="Times New Roman"/>
          <w:szCs w:val="24"/>
        </w:rPr>
        <w:t>ναφέρθηκ</w:t>
      </w:r>
      <w:r>
        <w:rPr>
          <w:rFonts w:eastAsia="Times New Roman" w:cs="Times New Roman"/>
          <w:szCs w:val="24"/>
        </w:rPr>
        <w:t>αν</w:t>
      </w:r>
      <w:r w:rsidRPr="0030751E">
        <w:rPr>
          <w:rFonts w:eastAsia="Times New Roman" w:cs="Times New Roman"/>
          <w:szCs w:val="24"/>
        </w:rPr>
        <w:t xml:space="preserve"> πολλοί </w:t>
      </w:r>
      <w:r>
        <w:rPr>
          <w:rFonts w:eastAsia="Times New Roman" w:cs="Times New Roman"/>
          <w:szCs w:val="24"/>
        </w:rPr>
        <w:t>Υ</w:t>
      </w:r>
      <w:r w:rsidRPr="0030751E">
        <w:rPr>
          <w:rFonts w:eastAsia="Times New Roman" w:cs="Times New Roman"/>
          <w:szCs w:val="24"/>
        </w:rPr>
        <w:t xml:space="preserve">πουργοί </w:t>
      </w:r>
      <w:r>
        <w:rPr>
          <w:rFonts w:eastAsia="Times New Roman" w:cs="Times New Roman"/>
          <w:szCs w:val="24"/>
        </w:rPr>
        <w:t>σε</w:t>
      </w:r>
      <w:r w:rsidRPr="0030751E">
        <w:rPr>
          <w:rFonts w:eastAsia="Times New Roman" w:cs="Times New Roman"/>
          <w:szCs w:val="24"/>
        </w:rPr>
        <w:t xml:space="preserve"> αυτή τη θετική συγκυρία</w:t>
      </w:r>
      <w:r>
        <w:rPr>
          <w:rFonts w:eastAsia="Times New Roman" w:cs="Times New Roman"/>
          <w:szCs w:val="24"/>
        </w:rPr>
        <w:t xml:space="preserve"> σ</w:t>
      </w:r>
      <w:r w:rsidRPr="0030751E">
        <w:rPr>
          <w:rFonts w:eastAsia="Times New Roman" w:cs="Times New Roman"/>
          <w:szCs w:val="24"/>
        </w:rPr>
        <w:t>τη σημερινή μέρα</w:t>
      </w:r>
      <w:r>
        <w:rPr>
          <w:rFonts w:eastAsia="Times New Roman" w:cs="Times New Roman"/>
          <w:szCs w:val="24"/>
        </w:rPr>
        <w:t>-</w:t>
      </w:r>
      <w:r w:rsidRPr="0030751E">
        <w:rPr>
          <w:rFonts w:eastAsia="Times New Roman" w:cs="Times New Roman"/>
          <w:szCs w:val="24"/>
        </w:rPr>
        <w:t xml:space="preserve"> και </w:t>
      </w:r>
      <w:r>
        <w:rPr>
          <w:rFonts w:eastAsia="Times New Roman" w:cs="Times New Roman"/>
          <w:szCs w:val="24"/>
        </w:rPr>
        <w:t xml:space="preserve">να φέρετε μια συμφωνία ευρείας </w:t>
      </w:r>
      <w:r w:rsidRPr="0030751E">
        <w:rPr>
          <w:rFonts w:eastAsia="Times New Roman" w:cs="Times New Roman"/>
          <w:szCs w:val="24"/>
        </w:rPr>
        <w:t>αποδοχής</w:t>
      </w:r>
      <w:r>
        <w:rPr>
          <w:rFonts w:eastAsia="Times New Roman" w:cs="Times New Roman"/>
          <w:szCs w:val="24"/>
        </w:rPr>
        <w:t>,</w:t>
      </w:r>
      <w:r w:rsidRPr="0030751E">
        <w:rPr>
          <w:rFonts w:eastAsia="Times New Roman" w:cs="Times New Roman"/>
          <w:szCs w:val="24"/>
        </w:rPr>
        <w:t xml:space="preserve"> </w:t>
      </w:r>
      <w:r>
        <w:rPr>
          <w:rFonts w:eastAsia="Times New Roman" w:cs="Times New Roman"/>
          <w:szCs w:val="24"/>
        </w:rPr>
        <w:t>ο</w:t>
      </w:r>
      <w:r w:rsidRPr="0030751E">
        <w:rPr>
          <w:rFonts w:eastAsia="Times New Roman" w:cs="Times New Roman"/>
          <w:szCs w:val="24"/>
        </w:rPr>
        <w:t>φείλεται</w:t>
      </w:r>
      <w:r>
        <w:rPr>
          <w:rFonts w:eastAsia="Times New Roman" w:cs="Times New Roman"/>
          <w:szCs w:val="24"/>
        </w:rPr>
        <w:t>,</w:t>
      </w:r>
      <w:r w:rsidRPr="0030751E">
        <w:rPr>
          <w:rFonts w:eastAsia="Times New Roman" w:cs="Times New Roman"/>
          <w:szCs w:val="24"/>
        </w:rPr>
        <w:t xml:space="preserve"> </w:t>
      </w:r>
      <w:r w:rsidRPr="003D4D6E">
        <w:rPr>
          <w:rFonts w:eastAsia="Times New Roman" w:cs="Times New Roman"/>
          <w:szCs w:val="24"/>
        </w:rPr>
        <w:t>κυρίες και κύριοι συνάδελφοι</w:t>
      </w:r>
      <w:r>
        <w:rPr>
          <w:rFonts w:eastAsia="Times New Roman" w:cs="Times New Roman"/>
          <w:szCs w:val="24"/>
        </w:rPr>
        <w:t xml:space="preserve"> του ΣΥΡΙΖΑ, </w:t>
      </w:r>
      <w:r w:rsidRPr="0030751E">
        <w:rPr>
          <w:rFonts w:eastAsia="Times New Roman" w:cs="Times New Roman"/>
          <w:szCs w:val="24"/>
        </w:rPr>
        <w:t xml:space="preserve">στην εσωτερική κυβερνητική </w:t>
      </w:r>
      <w:r>
        <w:rPr>
          <w:rFonts w:eastAsia="Times New Roman" w:cs="Times New Roman"/>
          <w:szCs w:val="24"/>
        </w:rPr>
        <w:t>αντίφαση</w:t>
      </w:r>
      <w:r w:rsidRPr="0030751E">
        <w:rPr>
          <w:rFonts w:eastAsia="Times New Roman" w:cs="Times New Roman"/>
          <w:szCs w:val="24"/>
        </w:rPr>
        <w:t xml:space="preserve"> της </w:t>
      </w:r>
      <w:r>
        <w:rPr>
          <w:rFonts w:eastAsia="Times New Roman" w:cs="Times New Roman"/>
          <w:szCs w:val="24"/>
        </w:rPr>
        <w:t>σ</w:t>
      </w:r>
      <w:r>
        <w:rPr>
          <w:rFonts w:eastAsia="Times New Roman" w:cs="Times New Roman"/>
          <w:szCs w:val="24"/>
        </w:rPr>
        <w:t>υγ</w:t>
      </w:r>
      <w:r w:rsidRPr="0030751E">
        <w:rPr>
          <w:rFonts w:eastAsia="Times New Roman" w:cs="Times New Roman"/>
          <w:szCs w:val="24"/>
        </w:rPr>
        <w:t xml:space="preserve">κυβέρνησης με </w:t>
      </w:r>
      <w:r>
        <w:rPr>
          <w:rFonts w:eastAsia="Times New Roman" w:cs="Times New Roman"/>
          <w:szCs w:val="24"/>
        </w:rPr>
        <w:t>τους ΑΝΕΛ</w:t>
      </w:r>
      <w:r w:rsidRPr="0030751E">
        <w:rPr>
          <w:rFonts w:eastAsia="Times New Roman" w:cs="Times New Roman"/>
          <w:szCs w:val="24"/>
        </w:rPr>
        <w:t xml:space="preserve"> και τους</w:t>
      </w:r>
      <w:r w:rsidRPr="0030751E">
        <w:rPr>
          <w:rFonts w:eastAsia="Times New Roman" w:cs="Times New Roman"/>
          <w:szCs w:val="24"/>
        </w:rPr>
        <w:t xml:space="preserve"> </w:t>
      </w:r>
      <w:r>
        <w:rPr>
          <w:rFonts w:eastAsia="Times New Roman" w:cs="Times New Roman"/>
          <w:szCs w:val="24"/>
        </w:rPr>
        <w:t xml:space="preserve">μικροκομματικούς </w:t>
      </w:r>
      <w:r w:rsidRPr="0030751E">
        <w:rPr>
          <w:rFonts w:eastAsia="Times New Roman" w:cs="Times New Roman"/>
          <w:szCs w:val="24"/>
        </w:rPr>
        <w:t>στόχους που υπηρετείτ</w:t>
      </w:r>
      <w:r>
        <w:rPr>
          <w:rFonts w:eastAsia="Times New Roman" w:cs="Times New Roman"/>
          <w:szCs w:val="24"/>
        </w:rPr>
        <w:t>ε.</w:t>
      </w:r>
    </w:p>
    <w:p w14:paraId="5EA9173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Θέλατε ταυτόχρονα να απευθύνεστε </w:t>
      </w:r>
      <w:r w:rsidRPr="0030751E">
        <w:rPr>
          <w:rFonts w:eastAsia="Times New Roman" w:cs="Times New Roman"/>
          <w:szCs w:val="24"/>
        </w:rPr>
        <w:t xml:space="preserve">στο ακροατήριο της </w:t>
      </w:r>
      <w:r>
        <w:rPr>
          <w:rFonts w:eastAsia="Times New Roman" w:cs="Times New Roman"/>
          <w:szCs w:val="24"/>
        </w:rPr>
        <w:t>σκέτης</w:t>
      </w:r>
      <w:r w:rsidRPr="0030751E">
        <w:rPr>
          <w:rFonts w:eastAsia="Times New Roman" w:cs="Times New Roman"/>
          <w:szCs w:val="24"/>
        </w:rPr>
        <w:t xml:space="preserve"> Μακεδονία</w:t>
      </w:r>
      <w:r>
        <w:rPr>
          <w:rFonts w:eastAsia="Times New Roman" w:cs="Times New Roman"/>
          <w:szCs w:val="24"/>
        </w:rPr>
        <w:t>ς</w:t>
      </w:r>
      <w:r w:rsidRPr="0030751E">
        <w:rPr>
          <w:rFonts w:eastAsia="Times New Roman" w:cs="Times New Roman"/>
          <w:szCs w:val="24"/>
        </w:rPr>
        <w:t xml:space="preserve"> του παλιού</w:t>
      </w:r>
      <w:r>
        <w:rPr>
          <w:rFonts w:eastAsia="Times New Roman" w:cs="Times New Roman"/>
          <w:szCs w:val="24"/>
        </w:rPr>
        <w:t xml:space="preserve"> «καλού»</w:t>
      </w:r>
      <w:r w:rsidRPr="0030751E">
        <w:rPr>
          <w:rFonts w:eastAsia="Times New Roman" w:cs="Times New Roman"/>
          <w:szCs w:val="24"/>
        </w:rPr>
        <w:t xml:space="preserve"> ΣΥΡΙΖΑ και ταυτόχρονα </w:t>
      </w:r>
      <w:r>
        <w:rPr>
          <w:rFonts w:eastAsia="Times New Roman" w:cs="Times New Roman"/>
          <w:szCs w:val="24"/>
        </w:rPr>
        <w:t>στο ακροδεξιό, ψευδο</w:t>
      </w:r>
      <w:r w:rsidRPr="0030751E">
        <w:rPr>
          <w:rFonts w:eastAsia="Times New Roman" w:cs="Times New Roman"/>
          <w:szCs w:val="24"/>
        </w:rPr>
        <w:t>πατριωτικό ακροατήριο των ΑΝΕΛ</w:t>
      </w:r>
      <w:r>
        <w:rPr>
          <w:rFonts w:eastAsia="Times New Roman" w:cs="Times New Roman"/>
          <w:szCs w:val="24"/>
        </w:rPr>
        <w:t>.</w:t>
      </w:r>
    </w:p>
    <w:p w14:paraId="5EA9173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Διασπάσατε το εθνικό μέτωπο υπέρ της λύσης, ακολουθ</w:t>
      </w:r>
      <w:r>
        <w:rPr>
          <w:rFonts w:eastAsia="Times New Roman" w:cs="Times New Roman"/>
          <w:szCs w:val="24"/>
        </w:rPr>
        <w:t>ώντας μια</w:t>
      </w:r>
      <w:r w:rsidRPr="0030751E">
        <w:rPr>
          <w:rFonts w:eastAsia="Times New Roman" w:cs="Times New Roman"/>
          <w:szCs w:val="24"/>
        </w:rPr>
        <w:t xml:space="preserve"> διαπραγμάτευση </w:t>
      </w:r>
      <w:r>
        <w:rPr>
          <w:rFonts w:eastAsia="Times New Roman" w:cs="Times New Roman"/>
          <w:szCs w:val="24"/>
        </w:rPr>
        <w:t xml:space="preserve">ερήμην </w:t>
      </w:r>
      <w:r w:rsidRPr="0030751E">
        <w:rPr>
          <w:rFonts w:eastAsia="Times New Roman" w:cs="Times New Roman"/>
          <w:szCs w:val="24"/>
        </w:rPr>
        <w:t xml:space="preserve">των </w:t>
      </w:r>
      <w:r>
        <w:rPr>
          <w:rFonts w:eastAsia="Times New Roman" w:cs="Times New Roman"/>
          <w:szCs w:val="24"/>
        </w:rPr>
        <w:t>δ</w:t>
      </w:r>
      <w:r w:rsidRPr="0030751E">
        <w:rPr>
          <w:rFonts w:eastAsia="Times New Roman" w:cs="Times New Roman"/>
          <w:szCs w:val="24"/>
        </w:rPr>
        <w:t>υνάμεων της λύσης</w:t>
      </w:r>
      <w:r>
        <w:rPr>
          <w:rFonts w:eastAsia="Times New Roman" w:cs="Times New Roman"/>
          <w:szCs w:val="24"/>
        </w:rPr>
        <w:t>.</w:t>
      </w:r>
    </w:p>
    <w:p w14:paraId="5EA9173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Η Νέα Δημοκρατία με τις διαχρονικές της ευθύνες μετατοπιζόταν διαρκώς, ως άμυνα, απέναντι στις δικές σας μεθοδεύσεις. </w:t>
      </w:r>
    </w:p>
    <w:p w14:paraId="5EA9173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Όμως, η</w:t>
      </w:r>
      <w:r w:rsidRPr="0030751E">
        <w:rPr>
          <w:rFonts w:eastAsia="Times New Roman" w:cs="Times New Roman"/>
          <w:szCs w:val="24"/>
        </w:rPr>
        <w:t xml:space="preserve"> ιστορία </w:t>
      </w:r>
      <w:r>
        <w:rPr>
          <w:rFonts w:eastAsia="Times New Roman" w:cs="Times New Roman"/>
          <w:szCs w:val="24"/>
        </w:rPr>
        <w:t>μ</w:t>
      </w:r>
      <w:r>
        <w:rPr>
          <w:rFonts w:eastAsia="Times New Roman" w:cs="Times New Roman"/>
          <w:szCs w:val="24"/>
        </w:rPr>
        <w:t>ά</w:t>
      </w:r>
      <w:r>
        <w:rPr>
          <w:rFonts w:eastAsia="Times New Roman" w:cs="Times New Roman"/>
          <w:szCs w:val="24"/>
        </w:rPr>
        <w:t xml:space="preserve">ς διδάσκει, κυρίες και κύριοι συνάδελφοι, πότε και με ποιους </w:t>
      </w:r>
      <w:r w:rsidRPr="0030751E">
        <w:rPr>
          <w:rFonts w:eastAsia="Times New Roman" w:cs="Times New Roman"/>
          <w:szCs w:val="24"/>
        </w:rPr>
        <w:t xml:space="preserve">όρους μπορούμε να </w:t>
      </w:r>
      <w:r>
        <w:rPr>
          <w:rFonts w:eastAsia="Times New Roman" w:cs="Times New Roman"/>
          <w:szCs w:val="24"/>
        </w:rPr>
        <w:t>έχουμε επιτυχίες. Ας δούμε</w:t>
      </w:r>
      <w:r w:rsidRPr="0030751E">
        <w:rPr>
          <w:rFonts w:eastAsia="Times New Roman" w:cs="Times New Roman"/>
          <w:szCs w:val="24"/>
        </w:rPr>
        <w:t xml:space="preserve"> μερικά παραδείγματα</w:t>
      </w:r>
      <w:r>
        <w:rPr>
          <w:rFonts w:eastAsia="Times New Roman" w:cs="Times New Roman"/>
          <w:szCs w:val="24"/>
        </w:rPr>
        <w:t>:</w:t>
      </w:r>
      <w:r w:rsidRPr="0030751E">
        <w:rPr>
          <w:rFonts w:eastAsia="Times New Roman" w:cs="Times New Roman"/>
          <w:szCs w:val="24"/>
        </w:rPr>
        <w:t xml:space="preserve"> </w:t>
      </w:r>
    </w:p>
    <w:p w14:paraId="5EA9173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Πώ</w:t>
      </w:r>
      <w:r w:rsidRPr="0030751E">
        <w:rPr>
          <w:rFonts w:eastAsia="Times New Roman" w:cs="Times New Roman"/>
          <w:szCs w:val="24"/>
        </w:rPr>
        <w:t xml:space="preserve">ς το 1981 αποκαταστήσαμε </w:t>
      </w:r>
      <w:r>
        <w:rPr>
          <w:rFonts w:eastAsia="Times New Roman" w:cs="Times New Roman"/>
          <w:szCs w:val="24"/>
        </w:rPr>
        <w:t xml:space="preserve">τους δυσμενείς </w:t>
      </w:r>
      <w:r w:rsidRPr="0030751E">
        <w:rPr>
          <w:rFonts w:eastAsia="Times New Roman" w:cs="Times New Roman"/>
          <w:szCs w:val="24"/>
        </w:rPr>
        <w:t xml:space="preserve">όρους </w:t>
      </w:r>
      <w:r>
        <w:rPr>
          <w:rFonts w:eastAsia="Times New Roman" w:cs="Times New Roman"/>
          <w:szCs w:val="24"/>
        </w:rPr>
        <w:t xml:space="preserve">ένταξής μας </w:t>
      </w:r>
      <w:r w:rsidRPr="0030751E">
        <w:rPr>
          <w:rFonts w:eastAsia="Times New Roman" w:cs="Times New Roman"/>
          <w:szCs w:val="24"/>
        </w:rPr>
        <w:t xml:space="preserve">στην </w:t>
      </w:r>
      <w:r>
        <w:rPr>
          <w:rFonts w:eastAsia="Times New Roman" w:cs="Times New Roman"/>
          <w:szCs w:val="24"/>
        </w:rPr>
        <w:t>Ε</w:t>
      </w:r>
      <w:r w:rsidRPr="0030751E">
        <w:rPr>
          <w:rFonts w:eastAsia="Times New Roman" w:cs="Times New Roman"/>
          <w:szCs w:val="24"/>
        </w:rPr>
        <w:t xml:space="preserve">υρωπαϊκή </w:t>
      </w:r>
      <w:r>
        <w:rPr>
          <w:rFonts w:eastAsia="Times New Roman" w:cs="Times New Roman"/>
          <w:szCs w:val="24"/>
        </w:rPr>
        <w:t>Ο</w:t>
      </w:r>
      <w:r w:rsidRPr="0030751E">
        <w:rPr>
          <w:rFonts w:eastAsia="Times New Roman" w:cs="Times New Roman"/>
          <w:szCs w:val="24"/>
        </w:rPr>
        <w:t xml:space="preserve">ικονομική </w:t>
      </w:r>
      <w:r>
        <w:rPr>
          <w:rFonts w:eastAsia="Times New Roman" w:cs="Times New Roman"/>
          <w:szCs w:val="24"/>
        </w:rPr>
        <w:t>Κ</w:t>
      </w:r>
      <w:r w:rsidRPr="0030751E">
        <w:rPr>
          <w:rFonts w:eastAsia="Times New Roman" w:cs="Times New Roman"/>
          <w:szCs w:val="24"/>
        </w:rPr>
        <w:t>οινότητα</w:t>
      </w:r>
      <w:r>
        <w:rPr>
          <w:rFonts w:eastAsia="Times New Roman" w:cs="Times New Roman"/>
          <w:szCs w:val="24"/>
        </w:rPr>
        <w:t>.</w:t>
      </w:r>
      <w:r>
        <w:rPr>
          <w:rFonts w:eastAsia="Times New Roman" w:cs="Times New Roman"/>
          <w:szCs w:val="24"/>
        </w:rPr>
        <w:t xml:space="preserve"> </w:t>
      </w:r>
    </w:p>
    <w:p w14:paraId="5EA9173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Πώς το</w:t>
      </w:r>
      <w:r w:rsidRPr="0030751E">
        <w:rPr>
          <w:rFonts w:eastAsia="Times New Roman" w:cs="Times New Roman"/>
          <w:szCs w:val="24"/>
        </w:rPr>
        <w:t xml:space="preserve"> 198</w:t>
      </w:r>
      <w:r>
        <w:rPr>
          <w:rFonts w:eastAsia="Times New Roman" w:cs="Times New Roman"/>
          <w:szCs w:val="24"/>
        </w:rPr>
        <w:t>7 αντιμετωπίσαμε την ελληνοτουρκική κρίση</w:t>
      </w:r>
      <w:r>
        <w:rPr>
          <w:rFonts w:eastAsia="Times New Roman" w:cs="Times New Roman"/>
          <w:szCs w:val="24"/>
        </w:rPr>
        <w:t>.</w:t>
      </w:r>
    </w:p>
    <w:p w14:paraId="5EA9173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Πώς το 1993</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1995 αποτρέψαμε</w:t>
      </w:r>
      <w:r>
        <w:rPr>
          <w:rFonts w:eastAsia="Times New Roman" w:cs="Times New Roman"/>
          <w:szCs w:val="24"/>
        </w:rPr>
        <w:t>,</w:t>
      </w:r>
      <w:r>
        <w:rPr>
          <w:rFonts w:eastAsia="Times New Roman" w:cs="Times New Roman"/>
          <w:szCs w:val="24"/>
        </w:rPr>
        <w:t xml:space="preserve"> εν μέρε</w:t>
      </w:r>
      <w:r>
        <w:rPr>
          <w:rFonts w:eastAsia="Times New Roman" w:cs="Times New Roman"/>
          <w:szCs w:val="24"/>
        </w:rPr>
        <w:t>ι, με την ενδιάμεση συμφωνία, τα τετελεσμένα</w:t>
      </w:r>
      <w:r>
        <w:rPr>
          <w:rFonts w:eastAsia="Times New Roman" w:cs="Times New Roman"/>
          <w:szCs w:val="24"/>
        </w:rPr>
        <w:t>.</w:t>
      </w:r>
    </w:p>
    <w:p w14:paraId="5EA9173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Πώς οδηγηθήκαμε στο Ελσίνκι και τη</w:t>
      </w:r>
      <w:r>
        <w:rPr>
          <w:rFonts w:eastAsia="Times New Roman" w:cs="Times New Roman"/>
          <w:szCs w:val="24"/>
        </w:rPr>
        <w:t>ν</w:t>
      </w:r>
      <w:r>
        <w:rPr>
          <w:rFonts w:eastAsia="Times New Roman" w:cs="Times New Roman"/>
          <w:szCs w:val="24"/>
        </w:rPr>
        <w:t xml:space="preserve"> ένταξη της Κύπρου στην Ευρωπαϊκή Ένωση</w:t>
      </w:r>
      <w:r>
        <w:rPr>
          <w:rFonts w:eastAsia="Times New Roman" w:cs="Times New Roman"/>
          <w:szCs w:val="24"/>
        </w:rPr>
        <w:t>.</w:t>
      </w:r>
    </w:p>
    <w:p w14:paraId="5EA9173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Πώς πετύχαμε τη σύγκλιση </w:t>
      </w:r>
      <w:r w:rsidRPr="0030751E">
        <w:rPr>
          <w:rFonts w:eastAsia="Times New Roman" w:cs="Times New Roman"/>
          <w:szCs w:val="24"/>
        </w:rPr>
        <w:t>και μπήκαμε στην ΟΝΕ</w:t>
      </w:r>
      <w:r>
        <w:rPr>
          <w:rFonts w:eastAsia="Times New Roman" w:cs="Times New Roman"/>
          <w:szCs w:val="24"/>
        </w:rPr>
        <w:t>.</w:t>
      </w:r>
    </w:p>
    <w:p w14:paraId="5EA9173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Πάντα με εθνική ομοψυχία και</w:t>
      </w:r>
      <w:r w:rsidRPr="0030751E">
        <w:rPr>
          <w:rFonts w:eastAsia="Times New Roman" w:cs="Times New Roman"/>
          <w:szCs w:val="24"/>
        </w:rPr>
        <w:t xml:space="preserve"> κοινωνική </w:t>
      </w:r>
      <w:r>
        <w:rPr>
          <w:rFonts w:eastAsia="Times New Roman" w:cs="Times New Roman"/>
          <w:szCs w:val="24"/>
        </w:rPr>
        <w:t>σ</w:t>
      </w:r>
      <w:r w:rsidRPr="0030751E">
        <w:rPr>
          <w:rFonts w:eastAsia="Times New Roman" w:cs="Times New Roman"/>
          <w:szCs w:val="24"/>
        </w:rPr>
        <w:t>υσπείρωση</w:t>
      </w:r>
      <w:r>
        <w:rPr>
          <w:rFonts w:eastAsia="Times New Roman" w:cs="Times New Roman"/>
          <w:szCs w:val="24"/>
        </w:rPr>
        <w:t>. Αντίθετα, όταν δεν τα είχαμε αυτά, ε</w:t>
      </w:r>
      <w:r>
        <w:rPr>
          <w:rFonts w:eastAsia="Times New Roman" w:cs="Times New Roman"/>
          <w:szCs w:val="24"/>
        </w:rPr>
        <w:t xml:space="preserve">ίχαμε ήττες, διχασμούς και ταπεινώσεις. </w:t>
      </w:r>
    </w:p>
    <w:p w14:paraId="5EA9173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Πώς, όμως, χειρίζεται τα μεγάλα εθνικά συμφέροντα και τους στρατηγικούς χώρους της χώρας η </w:t>
      </w:r>
      <w:r>
        <w:rPr>
          <w:rFonts w:eastAsia="Times New Roman" w:cs="Times New Roman"/>
          <w:szCs w:val="24"/>
        </w:rPr>
        <w:t>σ</w:t>
      </w:r>
      <w:r>
        <w:rPr>
          <w:rFonts w:eastAsia="Times New Roman" w:cs="Times New Roman"/>
          <w:szCs w:val="24"/>
        </w:rPr>
        <w:t>υγκυβέρνηση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5EA9174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Αντί της προοπτικής της εξόδου της</w:t>
      </w:r>
      <w:r w:rsidRPr="0030751E">
        <w:rPr>
          <w:rFonts w:eastAsia="Times New Roman" w:cs="Times New Roman"/>
          <w:szCs w:val="24"/>
        </w:rPr>
        <w:t xml:space="preserve"> χώρας από τα μνημόνια</w:t>
      </w:r>
      <w:r>
        <w:rPr>
          <w:rFonts w:eastAsia="Times New Roman" w:cs="Times New Roman"/>
          <w:szCs w:val="24"/>
        </w:rPr>
        <w:t>,</w:t>
      </w:r>
      <w:r w:rsidRPr="0030751E">
        <w:rPr>
          <w:rFonts w:eastAsia="Times New Roman" w:cs="Times New Roman"/>
          <w:szCs w:val="24"/>
        </w:rPr>
        <w:t xml:space="preserve"> έχου</w:t>
      </w:r>
      <w:r>
        <w:rPr>
          <w:rFonts w:eastAsia="Times New Roman" w:cs="Times New Roman"/>
          <w:szCs w:val="24"/>
        </w:rPr>
        <w:t>με</w:t>
      </w:r>
      <w:r w:rsidRPr="0030751E">
        <w:rPr>
          <w:rFonts w:eastAsia="Times New Roman" w:cs="Times New Roman"/>
          <w:szCs w:val="24"/>
        </w:rPr>
        <w:t xml:space="preserve"> μακροχρόνιες και</w:t>
      </w:r>
      <w:r>
        <w:rPr>
          <w:rFonts w:eastAsia="Times New Roman" w:cs="Times New Roman"/>
          <w:szCs w:val="24"/>
        </w:rPr>
        <w:t xml:space="preserve"> επαχθείς </w:t>
      </w:r>
      <w:r>
        <w:rPr>
          <w:rFonts w:eastAsia="Times New Roman" w:cs="Times New Roman"/>
          <w:szCs w:val="24"/>
        </w:rPr>
        <w:t>δεσμεύσεις, γιατί ο κ. Τσίπρας το 2015</w:t>
      </w:r>
      <w:r>
        <w:rPr>
          <w:rFonts w:eastAsia="Times New Roman" w:cs="Times New Roman"/>
          <w:szCs w:val="24"/>
        </w:rPr>
        <w:t>,</w:t>
      </w:r>
      <w:r w:rsidRPr="0030751E">
        <w:rPr>
          <w:rFonts w:eastAsia="Times New Roman" w:cs="Times New Roman"/>
          <w:szCs w:val="24"/>
        </w:rPr>
        <w:t xml:space="preserve"> αντί της ευρείας συναίνεσης</w:t>
      </w:r>
      <w:r>
        <w:rPr>
          <w:rFonts w:eastAsia="Times New Roman" w:cs="Times New Roman"/>
          <w:szCs w:val="24"/>
        </w:rPr>
        <w:t xml:space="preserve">, επέλεξε εσωκομματική εκκαθάριση και </w:t>
      </w:r>
      <w:r>
        <w:rPr>
          <w:rFonts w:eastAsia="Times New Roman" w:cs="Times New Roman"/>
          <w:szCs w:val="24"/>
        </w:rPr>
        <w:t>σ</w:t>
      </w:r>
      <w:r w:rsidRPr="0030751E">
        <w:rPr>
          <w:rFonts w:eastAsia="Times New Roman" w:cs="Times New Roman"/>
          <w:szCs w:val="24"/>
        </w:rPr>
        <w:t xml:space="preserve">υγκυβέρνηση </w:t>
      </w:r>
      <w:r>
        <w:rPr>
          <w:rFonts w:eastAsia="Times New Roman" w:cs="Times New Roman"/>
          <w:szCs w:val="24"/>
        </w:rPr>
        <w:t>με τους ΑΝΕΛ.</w:t>
      </w:r>
    </w:p>
    <w:p w14:paraId="5EA9174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Αντί ενιαίας στρατηγικής απέναντι στην Τουρκία, έχουμε τις στολές παραλλαγής του κ. Καμμένου, τις υποσχέσεις του κ. Τσίπρα στον </w:t>
      </w:r>
      <w:r w:rsidRPr="0030751E">
        <w:rPr>
          <w:rFonts w:eastAsia="Times New Roman" w:cs="Times New Roman"/>
          <w:szCs w:val="24"/>
        </w:rPr>
        <w:t>Ερντογάν</w:t>
      </w:r>
      <w:r>
        <w:rPr>
          <w:rFonts w:eastAsia="Times New Roman" w:cs="Times New Roman"/>
          <w:szCs w:val="24"/>
        </w:rPr>
        <w:t>.</w:t>
      </w:r>
    </w:p>
    <w:p w14:paraId="5EA91742" w14:textId="77777777" w:rsidR="000F46A4" w:rsidRDefault="00307FE8">
      <w:pPr>
        <w:spacing w:line="600" w:lineRule="auto"/>
        <w:ind w:firstLine="720"/>
        <w:jc w:val="both"/>
        <w:rPr>
          <w:rFonts w:eastAsia="Times New Roman" w:cs="Times New Roman"/>
          <w:szCs w:val="24"/>
        </w:rPr>
      </w:pPr>
      <w:r w:rsidRPr="003B4B7A">
        <w:rPr>
          <w:rFonts w:eastAsia="Times New Roman" w:cs="Times New Roman"/>
          <w:szCs w:val="24"/>
        </w:rPr>
        <w:t>Έτσι</w:t>
      </w:r>
      <w:r w:rsidRPr="003B4B7A">
        <w:rPr>
          <w:rFonts w:eastAsia="Times New Roman" w:cs="Times New Roman"/>
          <w:szCs w:val="24"/>
        </w:rPr>
        <w:t>,</w:t>
      </w:r>
      <w:r w:rsidRPr="003B4B7A">
        <w:rPr>
          <w:rFonts w:eastAsia="Times New Roman" w:cs="Times New Roman"/>
          <w:szCs w:val="24"/>
        </w:rPr>
        <w:t xml:space="preserve"> λοιπόν, δεν έχουμε μια ενιαία και αποτελεσματική διαπραγματευτική τακτική</w:t>
      </w:r>
      <w:r w:rsidRPr="003B4B7A">
        <w:rPr>
          <w:rFonts w:eastAsia="Times New Roman" w:cs="Times New Roman"/>
          <w:szCs w:val="24"/>
        </w:rPr>
        <w:t>, αλλά</w:t>
      </w:r>
      <w:r w:rsidRPr="003B4B7A">
        <w:rPr>
          <w:rFonts w:eastAsia="Times New Roman" w:cs="Times New Roman"/>
          <w:szCs w:val="24"/>
        </w:rPr>
        <w:t xml:space="preserve"> με διχασμό και πόλωση</w:t>
      </w:r>
      <w:r>
        <w:rPr>
          <w:rFonts w:eastAsia="Times New Roman" w:cs="Times New Roman"/>
          <w:szCs w:val="24"/>
        </w:rPr>
        <w:t>,</w:t>
      </w:r>
      <w:r w:rsidRPr="003B4B7A">
        <w:rPr>
          <w:rFonts w:eastAsia="Times New Roman" w:cs="Times New Roman"/>
          <w:szCs w:val="24"/>
        </w:rPr>
        <w:t xml:space="preserve"> που υπονο</w:t>
      </w:r>
      <w:r w:rsidRPr="003B4B7A">
        <w:rPr>
          <w:rFonts w:eastAsia="Times New Roman" w:cs="Times New Roman"/>
          <w:szCs w:val="24"/>
        </w:rPr>
        <w:t xml:space="preserve">μεύει τη </w:t>
      </w:r>
      <w:r>
        <w:rPr>
          <w:rFonts w:eastAsia="Times New Roman" w:cs="Times New Roman"/>
          <w:szCs w:val="24"/>
        </w:rPr>
        <w:t>δ</w:t>
      </w:r>
      <w:r w:rsidRPr="003B4B7A">
        <w:rPr>
          <w:rFonts w:eastAsia="Times New Roman" w:cs="Times New Roman"/>
          <w:szCs w:val="24"/>
        </w:rPr>
        <w:t xml:space="preserve">ημοκρατία και τους θεσμούς. </w:t>
      </w:r>
    </w:p>
    <w:p w14:paraId="5EA9174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Αναλογιστήκατε, κυρίες και κύριοι συνάδελφοι του ΣΥΡΙΖΑ</w:t>
      </w:r>
      <w:r>
        <w:rPr>
          <w:rFonts w:eastAsia="Times New Roman" w:cs="Times New Roman"/>
          <w:szCs w:val="24"/>
        </w:rPr>
        <w:t>,</w:t>
      </w:r>
      <w:r>
        <w:rPr>
          <w:rFonts w:eastAsia="Times New Roman" w:cs="Times New Roman"/>
          <w:szCs w:val="24"/>
        </w:rPr>
        <w:t xml:space="preserve"> άκουγα τον Κυβερνητικό Εκπρόσωπο νωρίτερα να απευθύνεται στη Νέα Δημοκρατία</w:t>
      </w:r>
      <w:r>
        <w:rPr>
          <w:rFonts w:eastAsia="Times New Roman" w:cs="Times New Roman"/>
          <w:szCs w:val="24"/>
        </w:rPr>
        <w:t>,</w:t>
      </w:r>
      <w:r>
        <w:rPr>
          <w:rFonts w:eastAsia="Times New Roman" w:cs="Times New Roman"/>
          <w:szCs w:val="24"/>
        </w:rPr>
        <w:t xml:space="preserve"> για τις ευθύνες σας και τη συμπεριφορά σας με τα συνθήματα «η Χούντα δεν τελείωσε τ</w:t>
      </w:r>
      <w:r>
        <w:rPr>
          <w:rFonts w:eastAsia="Times New Roman" w:cs="Times New Roman"/>
          <w:szCs w:val="24"/>
        </w:rPr>
        <w:t xml:space="preserve">ο 1973» και τις διαλύσεις των παρελάσεων, με πρωτοστατούντες τα στελέχη σας που βρίσκονται και σήμερα σε αυτή εδώ την Αίθουσα; </w:t>
      </w:r>
    </w:p>
    <w:p w14:paraId="5EA9174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Αν θέλετε, λοιπόν, να κατηγορείτε τους άλλους, ζητήστε τουλάχιστον μία συγγνώμη γι’ αυτά που κάνατε και γι’ αυτό το κλίμα που εκ</w:t>
      </w:r>
      <w:r>
        <w:rPr>
          <w:rFonts w:eastAsia="Times New Roman" w:cs="Times New Roman"/>
          <w:szCs w:val="24"/>
        </w:rPr>
        <w:t xml:space="preserve">μεταλλεύονται τα φασιστοειδή και οι ακροδεξιοί σήμερα. </w:t>
      </w:r>
    </w:p>
    <w:p w14:paraId="5EA9174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Τώρα πανηγυρίζετε για τα συγχαρητήρια της ευρωπαϊκής </w:t>
      </w:r>
      <w:r>
        <w:rPr>
          <w:rFonts w:eastAsia="Times New Roman" w:cs="Times New Roman"/>
          <w:szCs w:val="24"/>
        </w:rPr>
        <w:t>«</w:t>
      </w:r>
      <w:r>
        <w:rPr>
          <w:rFonts w:eastAsia="Times New Roman" w:cs="Times New Roman"/>
          <w:szCs w:val="24"/>
        </w:rPr>
        <w:t>νομενκλατούρας</w:t>
      </w:r>
      <w:r>
        <w:rPr>
          <w:rFonts w:eastAsia="Times New Roman" w:cs="Times New Roman"/>
          <w:szCs w:val="24"/>
        </w:rPr>
        <w:t>»</w:t>
      </w:r>
      <w:r>
        <w:rPr>
          <w:rFonts w:eastAsia="Times New Roman" w:cs="Times New Roman"/>
          <w:szCs w:val="24"/>
        </w:rPr>
        <w:t>, όπως την αποκαλούσε ο κ. Τσίπρας, καθώς υλοποιούνται γεωπολιτικές στοχεύσεις των συγκυβερνήσεων του σκληρού πυρήνα της Ευρωπαϊκής</w:t>
      </w:r>
      <w:r>
        <w:rPr>
          <w:rFonts w:eastAsia="Times New Roman" w:cs="Times New Roman"/>
          <w:szCs w:val="24"/>
        </w:rPr>
        <w:t xml:space="preserve"> Ένωσης αλλά και των Ηνωμένων Πολιτειών Αμερικής και του ΝΑΤΟ. </w:t>
      </w:r>
    </w:p>
    <w:p w14:paraId="5EA9174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 κ. Καμμένος στηρίζει την Κυβέρνηση</w:t>
      </w:r>
      <w:r>
        <w:rPr>
          <w:rFonts w:eastAsia="Times New Roman" w:cs="Times New Roman"/>
          <w:szCs w:val="24"/>
        </w:rPr>
        <w:t>,</w:t>
      </w:r>
      <w:r>
        <w:rPr>
          <w:rFonts w:eastAsia="Times New Roman" w:cs="Times New Roman"/>
          <w:szCs w:val="24"/>
        </w:rPr>
        <w:t xml:space="preserve"> που κατά τον ίδιο βλάπτει το εθνικό συμφέρον, δεσμευόμενος ότι δεν θα ψηφίσει τότε -πότε δεν ξέρουμε-</w:t>
      </w:r>
      <w:r>
        <w:rPr>
          <w:rFonts w:eastAsia="Times New Roman" w:cs="Times New Roman"/>
          <w:szCs w:val="24"/>
        </w:rPr>
        <w:t>,</w:t>
      </w:r>
      <w:r>
        <w:rPr>
          <w:rFonts w:eastAsia="Times New Roman" w:cs="Times New Roman"/>
          <w:szCs w:val="24"/>
        </w:rPr>
        <w:t xml:space="preserve"> δηλαδή σε μια άλλη Βουλή, με άλλη </w:t>
      </w:r>
      <w:r>
        <w:rPr>
          <w:rFonts w:eastAsia="Times New Roman" w:cs="Times New Roman"/>
          <w:szCs w:val="24"/>
        </w:rPr>
        <w:lastRenderedPageBreak/>
        <w:t xml:space="preserve">σύνθεση και στην </w:t>
      </w:r>
      <w:r>
        <w:rPr>
          <w:rFonts w:eastAsia="Times New Roman" w:cs="Times New Roman"/>
          <w:szCs w:val="24"/>
        </w:rPr>
        <w:t xml:space="preserve">οποία ο ίδιος και το κόμμα του δεν θα υπάρχουν κατά πάσα πιθανότητα. </w:t>
      </w:r>
    </w:p>
    <w:p w14:paraId="5EA9174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Έχουμε θέατρο του παραλόγου σε βάρος των εθνικών συμφερόντων και της προοπτικής της χώρας</w:t>
      </w:r>
      <w:r>
        <w:rPr>
          <w:rFonts w:eastAsia="Times New Roman" w:cs="Times New Roman"/>
          <w:szCs w:val="24"/>
        </w:rPr>
        <w:t>,</w:t>
      </w:r>
      <w:r>
        <w:rPr>
          <w:rFonts w:eastAsia="Times New Roman" w:cs="Times New Roman"/>
          <w:szCs w:val="24"/>
        </w:rPr>
        <w:t xml:space="preserve"> μέσα από μεθοδεύσεις, πολώσεις και συγκρούσεις! </w:t>
      </w:r>
    </w:p>
    <w:p w14:paraId="5EA9174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Υπάρχει, όμως, άλλος δρόμος; Ναι, υπάρχει. Υπά</w:t>
      </w:r>
      <w:r>
        <w:rPr>
          <w:rFonts w:eastAsia="Times New Roman" w:cs="Times New Roman"/>
          <w:szCs w:val="24"/>
        </w:rPr>
        <w:t>ρχουν οι εκλογές, η αλλαγή των πολιτικών συσχετισμών με το Κίνημα Αλλαγής σε καθοριστικό ρόλο, σε μια κυβέρνηση όπως την έχει περιγράψει η Φώφη Γεννηματά, με εθνική συνεννόηση, κοινωνική συναίνεση, προοδευτικές αλλαγές</w:t>
      </w:r>
      <w:r>
        <w:rPr>
          <w:rFonts w:eastAsia="Times New Roman" w:cs="Times New Roman"/>
          <w:szCs w:val="24"/>
        </w:rPr>
        <w:t>,</w:t>
      </w:r>
      <w:r>
        <w:rPr>
          <w:rFonts w:eastAsia="Times New Roman" w:cs="Times New Roman"/>
          <w:szCs w:val="24"/>
        </w:rPr>
        <w:t xml:space="preserve"> για να ανατρέψουμε τις δουλείες και </w:t>
      </w:r>
      <w:r>
        <w:rPr>
          <w:rFonts w:eastAsia="Times New Roman" w:cs="Times New Roman"/>
          <w:szCs w:val="24"/>
        </w:rPr>
        <w:t>τις δεσμεύσεις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να βγούμε από τα αδιέξοδα. </w:t>
      </w:r>
    </w:p>
    <w:p w14:paraId="5EA9174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5EA9174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r>
        <w:rPr>
          <w:rFonts w:eastAsia="Times New Roman" w:cs="Times New Roman"/>
          <w:szCs w:val="24"/>
        </w:rPr>
        <w:t xml:space="preserve"> ΠΑΣΟΚ - ΔΗΜΑΡ</w:t>
      </w:r>
      <w:r>
        <w:rPr>
          <w:rFonts w:eastAsia="Times New Roman" w:cs="Times New Roman"/>
          <w:szCs w:val="24"/>
        </w:rPr>
        <w:t>)</w:t>
      </w:r>
    </w:p>
    <w:p w14:paraId="5EA9174B" w14:textId="77777777" w:rsidR="000F46A4" w:rsidRDefault="00307FE8">
      <w:pPr>
        <w:spacing w:line="600" w:lineRule="auto"/>
        <w:ind w:firstLine="720"/>
        <w:jc w:val="both"/>
        <w:rPr>
          <w:rFonts w:eastAsia="Times New Roman" w:cs="Times New Roman"/>
          <w:szCs w:val="24"/>
        </w:rPr>
      </w:pPr>
      <w:r w:rsidRPr="00911D63">
        <w:rPr>
          <w:rFonts w:eastAsia="Times New Roman" w:cs="Times New Roman"/>
          <w:b/>
          <w:szCs w:val="24"/>
        </w:rPr>
        <w:t>ΠΡΟΕΔΡΟΣ (</w:t>
      </w:r>
      <w:r>
        <w:rPr>
          <w:rFonts w:eastAsia="Times New Roman" w:cs="Times New Roman"/>
          <w:b/>
          <w:szCs w:val="24"/>
        </w:rPr>
        <w:t>Νικόλαος Βούτσης</w:t>
      </w:r>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 xml:space="preserve">Κι εγώ σας ευχαριστώ. </w:t>
      </w:r>
    </w:p>
    <w:p w14:paraId="5EA9174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Λαζαρίδη, </w:t>
      </w:r>
      <w:r>
        <w:rPr>
          <w:rFonts w:eastAsia="Times New Roman" w:cs="Times New Roman"/>
          <w:szCs w:val="24"/>
        </w:rPr>
        <w:t>τώρα που έχουμε ηρεμήσει, αν θέλετε μπορείτε να λάβετε τον λόγο για ένα λεπτό, για να κάνετε μια ανασκευή. Θέλατε να τοποθετηθείτε επί προσωπικού. Πείτε δυο λόγια</w:t>
      </w:r>
      <w:r>
        <w:rPr>
          <w:rFonts w:eastAsia="Times New Roman" w:cs="Times New Roman"/>
          <w:szCs w:val="24"/>
        </w:rPr>
        <w:t>,</w:t>
      </w:r>
      <w:r>
        <w:rPr>
          <w:rFonts w:eastAsia="Times New Roman" w:cs="Times New Roman"/>
          <w:szCs w:val="24"/>
        </w:rPr>
        <w:t xml:space="preserve"> για να προχωρήσουμε. Τώρα είμαστε όλοι πιο ήρεμοι.</w:t>
      </w:r>
    </w:p>
    <w:p w14:paraId="5EA9174D"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Ευχαριστώ, κύριε Πρόε</w:t>
      </w:r>
      <w:r>
        <w:rPr>
          <w:rFonts w:eastAsia="Times New Roman" w:cs="Times New Roman"/>
          <w:szCs w:val="24"/>
        </w:rPr>
        <w:t xml:space="preserve">δρε. </w:t>
      </w:r>
    </w:p>
    <w:p w14:paraId="5EA9174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Θα ήθελα τον λόγο για ένα λεπτό, επειδή άκουσα προηγουμένως τον συνάδελφο</w:t>
      </w:r>
      <w:r>
        <w:rPr>
          <w:rFonts w:eastAsia="Times New Roman" w:cs="Times New Roman"/>
          <w:szCs w:val="24"/>
        </w:rPr>
        <w:t>,</w:t>
      </w:r>
      <w:r>
        <w:rPr>
          <w:rFonts w:eastAsia="Times New Roman" w:cs="Times New Roman"/>
          <w:szCs w:val="24"/>
        </w:rPr>
        <w:t xml:space="preserve"> τον κ. Αναστασιάδη. </w:t>
      </w:r>
    </w:p>
    <w:p w14:paraId="5EA9174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θα ήθελα να πω το εξής: Ο κ. Αναστασιάδης στην αφέλειά του επιβεβαίωσε αυτό που είχα πει, ότι σήμερα και χθες δεν συζητάμε -όσον αφορά την πρό</w:t>
      </w:r>
      <w:r>
        <w:rPr>
          <w:rFonts w:eastAsia="Times New Roman" w:cs="Times New Roman"/>
          <w:szCs w:val="24"/>
        </w:rPr>
        <w:t>ταση μομφής- για τη συμφωνία ή το σχέδιο της συμφωνίας, αλλά για την προσπάθεια επιβίωσης που κάνει η Νέα Δημοκρατία. Διότι είπε ο κ. Αναστασιάδης -και το αποκάλυψε στην τοποθέτησή του- ότι μετά από χρόνια θα έρθει η συμφωνία εδώ στη Βουλή για να τη συζητή</w:t>
      </w:r>
      <w:r>
        <w:rPr>
          <w:rFonts w:eastAsia="Times New Roman" w:cs="Times New Roman"/>
          <w:szCs w:val="24"/>
        </w:rPr>
        <w:t>σουμε και θα κληθούμε να ψηφίσουμε. Άρα αποκάλυψε και επιβεβαίωσε ότι αυτή τη στιγμή εδώ…</w:t>
      </w:r>
    </w:p>
    <w:p w14:paraId="5EA91750" w14:textId="77777777" w:rsidR="000F46A4" w:rsidRDefault="00307FE8">
      <w:pPr>
        <w:spacing w:line="600" w:lineRule="auto"/>
        <w:ind w:firstLine="720"/>
        <w:jc w:val="both"/>
        <w:rPr>
          <w:rFonts w:eastAsia="Times New Roman" w:cs="Times New Roman"/>
          <w:szCs w:val="24"/>
        </w:rPr>
      </w:pPr>
      <w:r w:rsidRPr="00911D63">
        <w:rPr>
          <w:rFonts w:eastAsia="Times New Roman" w:cs="Times New Roman"/>
          <w:b/>
          <w:szCs w:val="24"/>
        </w:rPr>
        <w:t>ΠΡΟΕΔΡΟΣ (</w:t>
      </w:r>
      <w:r>
        <w:rPr>
          <w:rFonts w:eastAsia="Times New Roman" w:cs="Times New Roman"/>
          <w:b/>
          <w:szCs w:val="24"/>
        </w:rPr>
        <w:t>Νικόλαος Βούτσης</w:t>
      </w:r>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Κάτι προσωπικό υπάρχει</w:t>
      </w:r>
      <w:r>
        <w:rPr>
          <w:rFonts w:eastAsia="Times New Roman" w:cs="Times New Roman"/>
          <w:szCs w:val="24"/>
        </w:rPr>
        <w:t>,</w:t>
      </w:r>
      <w:r>
        <w:rPr>
          <w:rFonts w:eastAsia="Times New Roman" w:cs="Times New Roman"/>
          <w:szCs w:val="24"/>
        </w:rPr>
        <w:t xml:space="preserve"> που να σας αφορά; </w:t>
      </w:r>
    </w:p>
    <w:p w14:paraId="5EA91751"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ΛΑΖΑΡΙΔΗΣ: </w:t>
      </w:r>
      <w:r>
        <w:rPr>
          <w:rFonts w:eastAsia="Times New Roman" w:cs="Times New Roman"/>
          <w:szCs w:val="24"/>
        </w:rPr>
        <w:t xml:space="preserve">Έρχομαι σε αυτό. </w:t>
      </w:r>
    </w:p>
    <w:p w14:paraId="5EA9175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Έκανε αναφορά στον πατριωτισμό τον δικό μου και της κ</w:t>
      </w:r>
      <w:r>
        <w:rPr>
          <w:rFonts w:eastAsia="Times New Roman" w:cs="Times New Roman"/>
          <w:szCs w:val="24"/>
        </w:rPr>
        <w:t>.</w:t>
      </w:r>
      <w:r>
        <w:rPr>
          <w:rFonts w:eastAsia="Times New Roman" w:cs="Times New Roman"/>
          <w:szCs w:val="24"/>
        </w:rPr>
        <w:t xml:space="preserve"> Κ</w:t>
      </w:r>
      <w:r>
        <w:rPr>
          <w:rFonts w:eastAsia="Times New Roman" w:cs="Times New Roman"/>
          <w:szCs w:val="24"/>
        </w:rPr>
        <w:t xml:space="preserve">όλλια. Αυτό ήταν εντελώς άστοχο. Πραγματικά, εγώ δεν μπορώ να καταλάβω πού βρίσκει το πατριωτικό ανάστημα ο κ. Αναστασιάδης για να κρίνει τον πατριωτισμό άλλων. </w:t>
      </w:r>
    </w:p>
    <w:p w14:paraId="5EA91753"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Είναι σαφές πως όλοι έχουν πατριωτικό ανάστημα και δεν κρίνεται κανείς εδώ μέσα από τον άλλο γι’ αυτό το θέμα. Σας παρακαλώ, είναι αυτονόητα αυτά τα πράγματα.</w:t>
      </w:r>
    </w:p>
    <w:p w14:paraId="5EA91754"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Κύριε Πρόεδρε, εγώ δεν αμφισβήτησα εδώ τον πατριωτισμό κανενός ούτε έκρινα κ</w:t>
      </w:r>
      <w:r>
        <w:rPr>
          <w:rFonts w:eastAsia="Times New Roman" w:cs="Times New Roman"/>
          <w:szCs w:val="24"/>
        </w:rPr>
        <w:t>αι τον πατριωτισμό κανενός. Γι</w:t>
      </w:r>
      <w:r>
        <w:rPr>
          <w:rFonts w:eastAsia="Times New Roman" w:cs="Times New Roman"/>
          <w:szCs w:val="24"/>
        </w:rPr>
        <w:t>α</w:t>
      </w:r>
      <w:r>
        <w:rPr>
          <w:rFonts w:eastAsia="Times New Roman" w:cs="Times New Roman"/>
          <w:szCs w:val="24"/>
        </w:rPr>
        <w:t xml:space="preserve"> αυτό ρωτάω πού βρίσκει το πατριωτικό ανάστημα.</w:t>
      </w:r>
    </w:p>
    <w:p w14:paraId="5EA9175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5EA91756"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 xml:space="preserve">Κύριε Πρόεδρε, θα ήθελα τον λόγο για ένα λεπτό μόνο. </w:t>
      </w:r>
    </w:p>
    <w:p w14:paraId="5EA91757"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Όχι, κύριε Αναστασιάδη, σας παρακαλώ. Δεν </w:t>
      </w:r>
      <w:r>
        <w:rPr>
          <w:rFonts w:eastAsia="Times New Roman" w:cs="Times New Roman"/>
          <w:szCs w:val="24"/>
        </w:rPr>
        <w:t xml:space="preserve">σας έθιξε κανείς. </w:t>
      </w:r>
    </w:p>
    <w:p w14:paraId="5EA91758"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 xml:space="preserve">ΣΑΒΒΑΣ ΑΝΑΣΤΑΣΙΑΔΗΣ: </w:t>
      </w:r>
      <w:r>
        <w:rPr>
          <w:rFonts w:eastAsia="Times New Roman" w:cs="Times New Roman"/>
          <w:szCs w:val="24"/>
        </w:rPr>
        <w:t xml:space="preserve">Για ένα δευτερόλεπτο, κύριε Πρόεδρε. </w:t>
      </w:r>
    </w:p>
    <w:p w14:paraId="5EA91759"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Ορίστε, κύριε Αναστασιάδη, έχετε τον λόγο. Αυτό, όμως, δεν είναι σωστό και το ξέρετε. </w:t>
      </w:r>
    </w:p>
    <w:p w14:paraId="5EA9175A"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Εγώ δεν πήγα να θίξω κανενός τον πατριωτι</w:t>
      </w:r>
      <w:r>
        <w:rPr>
          <w:rFonts w:eastAsia="Times New Roman" w:cs="Times New Roman"/>
          <w:szCs w:val="24"/>
        </w:rPr>
        <w:t xml:space="preserve">σμό. Βεβαίως, αυτά που είπε για την ομιλία μου, δεν αναφέρονται πουθενά. Είναι γνωστά. Δεν θέλω να τα σχολιάσω. </w:t>
      </w:r>
    </w:p>
    <w:p w14:paraId="5EA9175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Καταλαβαίνω τη δυσκολία και την πίεση που έχει ο κ. Λαζαρίδης, γιατί είμαι βέβαιος ότι άλλα λέει η ψυχή του και άλλα θα αναγκαστεί να κάνει. Κα</w:t>
      </w:r>
      <w:r>
        <w:rPr>
          <w:rFonts w:eastAsia="Times New Roman" w:cs="Times New Roman"/>
          <w:szCs w:val="24"/>
        </w:rPr>
        <w:t xml:space="preserve">ι τον δικαιολογώ γι’ αυτό. </w:t>
      </w:r>
    </w:p>
    <w:p w14:paraId="5EA9175C"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Όλοι έχουμε δυσκολίες στη ζωή μας, κύριε Αναστασιάδη. </w:t>
      </w:r>
    </w:p>
    <w:p w14:paraId="5EA9175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EA9175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Αικατερίνη Μάρκου. </w:t>
      </w:r>
    </w:p>
    <w:p w14:paraId="5EA9175F"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ΜΑΡΚΟΥ: </w:t>
      </w:r>
      <w:r>
        <w:rPr>
          <w:rFonts w:eastAsia="Times New Roman" w:cs="Times New Roman"/>
          <w:szCs w:val="24"/>
        </w:rPr>
        <w:t xml:space="preserve">Ευχαριστώ πολύ, κύριε Πρόεδρε. </w:t>
      </w:r>
    </w:p>
    <w:p w14:paraId="5EA9176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Πρώτον, ο κ. Τσίπρας και ο κ. Βαρουφάκης με σύνδρομο Ναπολέοντα, αλλά και ο κ. Κοτζιάς, φέρνουν ένα κρύο πιάτο που έχει χαλάσει και το σερβίρουν σε ένα εστιατόριο, νομίζοντας ότι εκεί σερβίρεται σανό. </w:t>
      </w:r>
    </w:p>
    <w:p w14:paraId="5EA9176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Το θέμα στη συμφωνία που έφερε ο κ. Τσίπρας δεν είναι </w:t>
      </w:r>
      <w:r>
        <w:rPr>
          <w:rFonts w:eastAsia="Times New Roman" w:cs="Times New Roman"/>
          <w:szCs w:val="24"/>
        </w:rPr>
        <w:t xml:space="preserve">μόνο το όνομα. Το θέμα είναι και τα συνοδευτικά: η γλώσσα και η ιθαγένεια. Αυτά προσδιορίζουν την ονομασία, αυτά την ταυτοποιούν, αυτά της προσδίδουν αλυτρωτικό χαρακτήρα. </w:t>
      </w:r>
    </w:p>
    <w:p w14:paraId="5EA91762" w14:textId="77777777" w:rsidR="000F46A4" w:rsidRDefault="00307FE8">
      <w:pPr>
        <w:tabs>
          <w:tab w:val="left" w:pos="2608"/>
        </w:tabs>
        <w:spacing w:line="600" w:lineRule="auto"/>
        <w:ind w:firstLine="720"/>
        <w:jc w:val="both"/>
        <w:rPr>
          <w:rFonts w:eastAsia="Times New Roman" w:cs="Times New Roman"/>
          <w:szCs w:val="24"/>
        </w:rPr>
      </w:pPr>
      <w:r>
        <w:rPr>
          <w:rFonts w:eastAsia="Times New Roman" w:cs="Times New Roman"/>
          <w:szCs w:val="24"/>
        </w:rPr>
        <w:t>Δεύτερον, συνάγεται ότι σηκώσαμε τα χέρια</w:t>
      </w:r>
      <w:r>
        <w:rPr>
          <w:rFonts w:eastAsia="Times New Roman" w:cs="Times New Roman"/>
          <w:szCs w:val="24"/>
        </w:rPr>
        <w:t>,</w:t>
      </w:r>
      <w:r>
        <w:rPr>
          <w:rFonts w:eastAsia="Times New Roman" w:cs="Times New Roman"/>
          <w:szCs w:val="24"/>
        </w:rPr>
        <w:t xml:space="preserve"> τουλάχιστον. Η διαπραγμάτευση πάντοτε κο</w:t>
      </w:r>
      <w:r>
        <w:rPr>
          <w:rFonts w:eastAsia="Times New Roman" w:cs="Times New Roman"/>
          <w:szCs w:val="24"/>
        </w:rPr>
        <w:t>λλούσε στον αλυτρωτισμό. Λέγοντας ότι η μακεδονική γλώσσα τους είναι σαφώς είδος σλαβικής, υπονοεί ότι εγώ</w:t>
      </w:r>
      <w:r>
        <w:rPr>
          <w:rFonts w:eastAsia="Times New Roman" w:cs="Times New Roman"/>
          <w:szCs w:val="24"/>
        </w:rPr>
        <w:t>,</w:t>
      </w:r>
      <w:r>
        <w:rPr>
          <w:rFonts w:eastAsia="Times New Roman" w:cs="Times New Roman"/>
          <w:szCs w:val="24"/>
        </w:rPr>
        <w:t xml:space="preserve"> που η ιδιαίτερη πατρίδα μου είναι η Μακεδονία, πρέπει κάποια στιγμή να αντιληφθώ, αν μάλιστα είμαι και δίγλωσση -να πω το αληθές, ότι υπάρχει κόσμος</w:t>
      </w:r>
      <w:r>
        <w:rPr>
          <w:rFonts w:eastAsia="Times New Roman" w:cs="Times New Roman"/>
          <w:szCs w:val="24"/>
        </w:rPr>
        <w:t xml:space="preserve"> στην περιοχή που καταλαβαίνει και μιλάει σλαβικά-, ότι τελικώς είμαι πρώτα </w:t>
      </w:r>
      <w:r>
        <w:rPr>
          <w:rFonts w:eastAsia="Times New Roman" w:cs="Times New Roman"/>
          <w:szCs w:val="24"/>
        </w:rPr>
        <w:lastRenderedPageBreak/>
        <w:t xml:space="preserve">Μακεδών και συνεπώς κάποια στιγμή πρέπει να συνειδητοποιήσω την πραγματική μου ταυτότητα. </w:t>
      </w:r>
    </w:p>
    <w:p w14:paraId="5EA91763" w14:textId="77777777" w:rsidR="000F46A4" w:rsidRDefault="00307FE8">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Ο κανονικός Μακεδών είναι </w:t>
      </w:r>
      <w:r>
        <w:rPr>
          <w:rFonts w:eastAsia="Times New Roman" w:cs="Times New Roman"/>
          <w:szCs w:val="24"/>
        </w:rPr>
        <w:t>Σ</w:t>
      </w:r>
      <w:r>
        <w:rPr>
          <w:rFonts w:eastAsia="Times New Roman" w:cs="Times New Roman"/>
          <w:szCs w:val="24"/>
        </w:rPr>
        <w:t>λάβος και ανήκει αλλού και όχι στην Ελλάδα κατά τον ΣΥΡΙΖΑ και</w:t>
      </w:r>
      <w:r>
        <w:rPr>
          <w:rFonts w:eastAsia="Times New Roman" w:cs="Times New Roman"/>
          <w:szCs w:val="24"/>
        </w:rPr>
        <w:t xml:space="preserve"> τον κ. Τσίπρα. Να πω ότι κάτι περίεργα </w:t>
      </w:r>
      <w:r>
        <w:rPr>
          <w:rFonts w:eastAsia="Times New Roman" w:cs="Times New Roman"/>
          <w:szCs w:val="24"/>
          <w:lang w:val="en-US"/>
        </w:rPr>
        <w:t>sites</w:t>
      </w:r>
      <w:r w:rsidRPr="00E65B8D">
        <w:rPr>
          <w:rFonts w:eastAsia="Times New Roman" w:cs="Times New Roman"/>
          <w:szCs w:val="24"/>
        </w:rPr>
        <w:t xml:space="preserve"> </w:t>
      </w:r>
      <w:r>
        <w:rPr>
          <w:rFonts w:eastAsia="Times New Roman" w:cs="Times New Roman"/>
          <w:szCs w:val="24"/>
        </w:rPr>
        <w:t xml:space="preserve">κάνουν λόγο για πάνω από εκατό χιλιάδες </w:t>
      </w:r>
      <w:r>
        <w:rPr>
          <w:rFonts w:eastAsia="Times New Roman" w:cs="Times New Roman"/>
          <w:szCs w:val="24"/>
        </w:rPr>
        <w:t>Σ</w:t>
      </w:r>
      <w:r>
        <w:rPr>
          <w:rFonts w:eastAsia="Times New Roman" w:cs="Times New Roman"/>
          <w:szCs w:val="24"/>
        </w:rPr>
        <w:t>λαβομακεδόνες που ζουν στη Μακεδονία μας. Τυχαίο;</w:t>
      </w:r>
    </w:p>
    <w:p w14:paraId="5EA91764" w14:textId="77777777" w:rsidR="000F46A4" w:rsidRDefault="00307FE8">
      <w:pPr>
        <w:tabs>
          <w:tab w:val="left" w:pos="2608"/>
        </w:tabs>
        <w:spacing w:line="600" w:lineRule="auto"/>
        <w:ind w:firstLine="720"/>
        <w:jc w:val="both"/>
        <w:rPr>
          <w:rFonts w:eastAsia="Times New Roman" w:cs="Times New Roman"/>
          <w:szCs w:val="24"/>
        </w:rPr>
      </w:pPr>
      <w:r>
        <w:rPr>
          <w:rFonts w:eastAsia="Times New Roman" w:cs="Times New Roman"/>
          <w:szCs w:val="24"/>
        </w:rPr>
        <w:t>Τρίτον, είναι τραβηγμένο αυτό; Νομίζω πως όχι. Ας υποθέσουμε ότι στους δύσκολους καιρούς που έρχονται πολλοί πολίτες συ</w:t>
      </w:r>
      <w:r>
        <w:rPr>
          <w:rFonts w:eastAsia="Times New Roman" w:cs="Times New Roman"/>
          <w:szCs w:val="24"/>
        </w:rPr>
        <w:t>νεχίζουν να είναι οργισμένοι και χωρίς το μνημόνιο-αντιμνημόνιο υπάρχει πάντα ο κίνδυνος μιας οπαδικού τύπου νέας αντίθεσης</w:t>
      </w:r>
      <w:r>
        <w:rPr>
          <w:rFonts w:eastAsia="Times New Roman" w:cs="Times New Roman"/>
          <w:szCs w:val="24"/>
        </w:rPr>
        <w:t>,</w:t>
      </w:r>
      <w:r>
        <w:rPr>
          <w:rFonts w:eastAsia="Times New Roman" w:cs="Times New Roman"/>
          <w:szCs w:val="24"/>
        </w:rPr>
        <w:t xml:space="preserve"> που μπορεί να φτάσει στα άκρα.</w:t>
      </w:r>
    </w:p>
    <w:p w14:paraId="5EA91765" w14:textId="77777777" w:rsidR="000F46A4" w:rsidRDefault="00307FE8">
      <w:pPr>
        <w:tabs>
          <w:tab w:val="left" w:pos="2608"/>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EA91766" w14:textId="77777777" w:rsidR="000F46A4" w:rsidRDefault="00307FE8">
      <w:pPr>
        <w:tabs>
          <w:tab w:val="left" w:pos="2608"/>
        </w:tabs>
        <w:spacing w:line="600" w:lineRule="auto"/>
        <w:ind w:firstLine="720"/>
        <w:jc w:val="both"/>
        <w:rPr>
          <w:rFonts w:eastAsia="Times New Roman" w:cs="Times New Roman"/>
          <w:szCs w:val="24"/>
        </w:rPr>
      </w:pPr>
      <w:r w:rsidRPr="00E65B8D">
        <w:rPr>
          <w:rFonts w:eastAsia="Times New Roman" w:cs="Times New Roman"/>
          <w:b/>
          <w:szCs w:val="24"/>
        </w:rPr>
        <w:t>ΠΡΟΕΔΡΟΣ (Νικόλαος Βούτσης):</w:t>
      </w:r>
      <w:r>
        <w:rPr>
          <w:rFonts w:eastAsia="Times New Roman" w:cs="Times New Roman"/>
          <w:szCs w:val="24"/>
        </w:rPr>
        <w:t xml:space="preserve"> Παρακαλώ πολύ, λίγος σεβασμός. Να μην πω τρίτη φ</w:t>
      </w:r>
      <w:r>
        <w:rPr>
          <w:rFonts w:eastAsia="Times New Roman" w:cs="Times New Roman"/>
          <w:szCs w:val="24"/>
        </w:rPr>
        <w:t>ορά σήμερα για τις γυναίκες συναδέλφους. Όλα αυτά έχουν μια διάσταση σε τελευταία ανάλυση. Να είμαστε για όλους μας το ίδιο.</w:t>
      </w:r>
    </w:p>
    <w:p w14:paraId="5EA91767" w14:textId="77777777" w:rsidR="000F46A4" w:rsidRDefault="00307FE8">
      <w:pPr>
        <w:tabs>
          <w:tab w:val="left" w:pos="2608"/>
        </w:tabs>
        <w:spacing w:line="600" w:lineRule="auto"/>
        <w:ind w:firstLine="720"/>
        <w:jc w:val="both"/>
        <w:rPr>
          <w:rFonts w:eastAsia="Times New Roman" w:cs="Times New Roman"/>
          <w:szCs w:val="24"/>
        </w:rPr>
      </w:pPr>
      <w:r>
        <w:rPr>
          <w:rFonts w:eastAsia="Times New Roman" w:cs="Times New Roman"/>
          <w:szCs w:val="24"/>
        </w:rPr>
        <w:t>Προχωρήστε.</w:t>
      </w:r>
    </w:p>
    <w:p w14:paraId="5EA91768" w14:textId="77777777" w:rsidR="000F46A4" w:rsidRDefault="00307FE8">
      <w:pPr>
        <w:tabs>
          <w:tab w:val="left" w:pos="2608"/>
        </w:tabs>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ΜΑΡΚΟΥ: </w:t>
      </w:r>
      <w:r>
        <w:rPr>
          <w:rFonts w:eastAsia="Times New Roman" w:cs="Times New Roman"/>
          <w:szCs w:val="24"/>
        </w:rPr>
        <w:t>Τέταρτον, δεν τον ενδιαφέρει τον κ. Τσίπρα ούτε τον κ. Κοτζιά κανένα εθνικό θέμα. Οι άνθρωποι κάνουν</w:t>
      </w:r>
      <w:r>
        <w:rPr>
          <w:rFonts w:eastAsia="Times New Roman" w:cs="Times New Roman"/>
          <w:szCs w:val="24"/>
        </w:rPr>
        <w:t xml:space="preserve"> δουλειές και πού και πού πουλάνε και κανένα προεδρευτιλίκι για κάποιον αριβίστα, χρήσιμο ηλίθιο που πάντα βρίσκεται. Δεν έχω κανένα πρόβλημα να πω ότι στρίβοντας το καράβι από το μνημόνιο-αντιμνημόνιο προς πιο θολές κατευθύνσεις, ο κ. Τσίπρας καταφέρνει ν</w:t>
      </w:r>
      <w:r>
        <w:rPr>
          <w:rFonts w:eastAsia="Times New Roman" w:cs="Times New Roman"/>
          <w:szCs w:val="24"/>
        </w:rPr>
        <w:t>α διαθέτει πλέον κυβερνητικούς εταίρους αλ</w:t>
      </w:r>
      <w:r>
        <w:rPr>
          <w:rFonts w:eastAsia="Times New Roman" w:cs="Times New Roman"/>
          <w:szCs w:val="24"/>
        </w:rPr>
        <w:t>ά</w:t>
      </w:r>
      <w:r>
        <w:rPr>
          <w:rFonts w:eastAsia="Times New Roman" w:cs="Times New Roman"/>
          <w:szCs w:val="24"/>
        </w:rPr>
        <w:t xml:space="preserve"> καρτ, σε αγαστή συνεννόηση και συνεργασία μαζί τους. Πάντα το ίδιο ήτανε. Είναι λάθος να θεωρείται ο κ. Καμμένος ή ο κ. Θεοδωράκης κάτι το διαφορετικό. Το πολύ-πολύ να μαλώνουν μεταξύ τους για το ποιος είναι ο κα</w:t>
      </w:r>
      <w:r>
        <w:rPr>
          <w:rFonts w:eastAsia="Times New Roman" w:cs="Times New Roman"/>
          <w:szCs w:val="24"/>
        </w:rPr>
        <w:t xml:space="preserve">λύτερος εταίρος. </w:t>
      </w:r>
    </w:p>
    <w:p w14:paraId="5EA91769" w14:textId="77777777" w:rsidR="000F46A4" w:rsidRDefault="00307FE8">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Πέμπτον, ο τρόπος που πολιτεύεται η Κυβέρνηση είναι αυταρχικός το λιγότερο. Είναι πρωτοφανή όλα αυτά με τη μυστική διπλωματία, με το να κλείσουν άρον-άρον τη συμφωνία, δημιουργώντας τετελεσμένα και μετά να καλέσουμε τον Κυριάκο Μητσοτάκη </w:t>
      </w:r>
      <w:r>
        <w:rPr>
          <w:rFonts w:eastAsia="Times New Roman" w:cs="Times New Roman"/>
          <w:szCs w:val="24"/>
        </w:rPr>
        <w:t xml:space="preserve">να βγάλει τα κάστανα από τη φωτιά, όταν δηλαδή θα έχουν προηγηθεί οι τυπικές και ουσιαστικές διεθνείς συνθήκες, που δεν θα επιτρέπουν στη Βουλή παρά να κυρώσει μια κακή, κάκιστη συμφωνία. </w:t>
      </w:r>
    </w:p>
    <w:p w14:paraId="5EA9176A" w14:textId="77777777" w:rsidR="000F46A4" w:rsidRDefault="00307FE8">
      <w:pPr>
        <w:tabs>
          <w:tab w:val="left" w:pos="2608"/>
        </w:tabs>
        <w:spacing w:line="600" w:lineRule="auto"/>
        <w:ind w:firstLine="720"/>
        <w:jc w:val="both"/>
        <w:rPr>
          <w:rFonts w:eastAsia="Times New Roman" w:cs="Times New Roman"/>
          <w:szCs w:val="24"/>
        </w:rPr>
      </w:pPr>
      <w:r>
        <w:rPr>
          <w:rFonts w:eastAsia="Times New Roman" w:cs="Times New Roman"/>
          <w:szCs w:val="24"/>
        </w:rPr>
        <w:lastRenderedPageBreak/>
        <w:t>Έκτο, ο κ. Τσίπρας ενδιαφέρεται βασικά να διαλύσει το ΠΑΣΟΚ. Μόνο έ</w:t>
      </w:r>
      <w:r>
        <w:rPr>
          <w:rFonts w:eastAsia="Times New Roman" w:cs="Times New Roman"/>
          <w:szCs w:val="24"/>
        </w:rPr>
        <w:t>τσι εκτιμά ότι μπορεί να αποφύγει τη δεύτερη ρωγμή που έρχεται και που θα τον στείλει, αφού δεν θέλει να κάνει εκλογές, κάτω από το 20%. Το κρίσιμο είναι αυτό. Αυτά τον ενδιαφέρουν. Και πώς θα κληροδοτήσει στον Κυριάκο Μητσοτάκη τα χειρότερα, δηλαδή την κύ</w:t>
      </w:r>
      <w:r>
        <w:rPr>
          <w:rFonts w:eastAsia="Times New Roman" w:cs="Times New Roman"/>
          <w:szCs w:val="24"/>
        </w:rPr>
        <w:t xml:space="preserve">ρωση μιας κάκιστης συμφωνίας ή πώς θα αντιμετωπίσει την έξοδο από τη βοήθεια των εταίρων, δηλαδή του τρίτου μνημονίου, προς μια κατάσταση που θα τελειώνουν τα λεφτά που έχουν μπει στην άκρη και οι αγορές θα είναι στην πραγματικότητα κλειστές. </w:t>
      </w:r>
    </w:p>
    <w:p w14:paraId="5EA9176B" w14:textId="77777777" w:rsidR="000F46A4" w:rsidRDefault="00307FE8">
      <w:pPr>
        <w:tabs>
          <w:tab w:val="left" w:pos="2608"/>
        </w:tabs>
        <w:spacing w:line="600" w:lineRule="auto"/>
        <w:ind w:firstLine="720"/>
        <w:jc w:val="both"/>
        <w:rPr>
          <w:rFonts w:eastAsia="Times New Roman" w:cs="Times New Roman"/>
          <w:szCs w:val="24"/>
        </w:rPr>
      </w:pPr>
      <w:r>
        <w:rPr>
          <w:rFonts w:eastAsia="Times New Roman" w:cs="Times New Roman"/>
          <w:szCs w:val="24"/>
        </w:rPr>
        <w:t>Ο κ. Τσίπρας</w:t>
      </w:r>
      <w:r>
        <w:rPr>
          <w:rFonts w:eastAsia="Times New Roman" w:cs="Times New Roman"/>
          <w:szCs w:val="24"/>
        </w:rPr>
        <w:t xml:space="preserve"> θέλει τις αγορές κλειστές, όπως είναι τώρα. Επειδή ο κ. Μητσοτάκης μπορεί να τις ανοίξει, ο κ. Τσίπρας αγωνίζεται σήμερα να δημιουργήσει τις χειρότερες προϋποθέσεις για το αύριο και σκασίλα του η χώρα. Άλλωστε γι’ αυτούς η χώρα δεν υπάρχει. Αντιλαμβάνοντα</w:t>
      </w:r>
      <w:r>
        <w:rPr>
          <w:rFonts w:eastAsia="Times New Roman" w:cs="Times New Roman"/>
          <w:szCs w:val="24"/>
        </w:rPr>
        <w:t>ι τη χώρα ως ένα σύνολο πολιτικών συμμοριών με σκοπό τη διανομή των πολιτικών λαφύρων, γι’ αυτό και αλλάζουν τόσο εύκολα θέσεις, γι’ αυτό και δεν έρχονται ποτέ σε δύσκολη θέση.</w:t>
      </w:r>
    </w:p>
    <w:p w14:paraId="5EA9176C" w14:textId="77777777" w:rsidR="000F46A4" w:rsidRDefault="00307FE8">
      <w:pPr>
        <w:tabs>
          <w:tab w:val="left" w:pos="2608"/>
        </w:tabs>
        <w:spacing w:line="600" w:lineRule="auto"/>
        <w:ind w:firstLine="720"/>
        <w:jc w:val="both"/>
        <w:rPr>
          <w:rFonts w:eastAsia="Times New Roman" w:cs="Times New Roman"/>
          <w:szCs w:val="24"/>
        </w:rPr>
      </w:pPr>
      <w:r>
        <w:rPr>
          <w:rFonts w:eastAsia="Times New Roman" w:cs="Times New Roman"/>
          <w:szCs w:val="24"/>
        </w:rPr>
        <w:lastRenderedPageBreak/>
        <w:t>Έβδομο, η Κυβέρνηση με πολιτικό τραμπουκισμό δεν ζητά τίποτα από τη Βουλή</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ύτε</w:t>
      </w:r>
      <w:r>
        <w:rPr>
          <w:rFonts w:eastAsia="Times New Roman" w:cs="Times New Roman"/>
          <w:szCs w:val="24"/>
        </w:rPr>
        <w:t xml:space="preserve"> έγκριση ούτε ψήφιση ούτε τίποτα. Περιφρονεί τη Βουλή, το πολίτευμα το χλευάζει, το κουρελιάζει</w:t>
      </w:r>
      <w:r>
        <w:rPr>
          <w:rFonts w:eastAsia="Times New Roman" w:cs="Times New Roman"/>
          <w:szCs w:val="24"/>
        </w:rPr>
        <w:t>,</w:t>
      </w:r>
      <w:r>
        <w:rPr>
          <w:rFonts w:eastAsia="Times New Roman" w:cs="Times New Roman"/>
          <w:szCs w:val="24"/>
        </w:rPr>
        <w:t xml:space="preserve"> για να το καταπατήσει στη συνέχεια, αφού το συκοφαντήσει. </w:t>
      </w:r>
    </w:p>
    <w:p w14:paraId="5EA9176D" w14:textId="77777777" w:rsidR="000F46A4" w:rsidRDefault="00307FE8">
      <w:pPr>
        <w:tabs>
          <w:tab w:val="left" w:pos="2608"/>
        </w:tabs>
        <w:spacing w:line="600" w:lineRule="auto"/>
        <w:ind w:firstLine="720"/>
        <w:jc w:val="both"/>
        <w:rPr>
          <w:rFonts w:eastAsia="Times New Roman" w:cs="Times New Roman"/>
          <w:szCs w:val="24"/>
        </w:rPr>
      </w:pPr>
      <w:r>
        <w:rPr>
          <w:rFonts w:eastAsia="Times New Roman" w:cs="Times New Roman"/>
          <w:szCs w:val="24"/>
        </w:rPr>
        <w:t>Αν δεν γινόταν η πρόταση μομφής, το θέμα θα περνούσε έτσι. Η Κυβέρνηση χρησιμοποιεί την πρόταση μομφ</w:t>
      </w:r>
      <w:r>
        <w:rPr>
          <w:rFonts w:eastAsia="Times New Roman" w:cs="Times New Roman"/>
          <w:szCs w:val="24"/>
        </w:rPr>
        <w:t xml:space="preserve">ής για να ανοίξει την πόρτα στον «χρήσιμο ηλίθιο», τον οποίο θα ποδοπατήσει με την πρώτη ευκαιρία. Η βλάβη που έχει προκαλέσει η Κυβέρνηση αυτή είναι βαθιά και μακροχρόνια. Οι διαστάσεις τώρα της βλάβης λαμβάνουν και εθνική διάσταση. </w:t>
      </w:r>
    </w:p>
    <w:p w14:paraId="5EA9176E" w14:textId="77777777" w:rsidR="000F46A4" w:rsidRDefault="00307FE8">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Υπάρχουν κάποιοι που </w:t>
      </w:r>
      <w:r>
        <w:rPr>
          <w:rFonts w:eastAsia="Times New Roman" w:cs="Times New Roman"/>
          <w:szCs w:val="24"/>
        </w:rPr>
        <w:t xml:space="preserve">μπορεί να πουν: «Δεν έπρεπε να έχει κλείσει το θέμα;». Ή έστω υπάρχουν και κάποιοι επιχειρηματίες πάνω που μπορεί να κάνουν δουλειές, να το πούμε κι αυτό. Η </w:t>
      </w:r>
      <w:r>
        <w:rPr>
          <w:rFonts w:eastAsia="Times New Roman" w:cs="Times New Roman"/>
          <w:szCs w:val="24"/>
        </w:rPr>
        <w:t>σ</w:t>
      </w:r>
      <w:r>
        <w:rPr>
          <w:rFonts w:eastAsia="Times New Roman" w:cs="Times New Roman"/>
          <w:szCs w:val="24"/>
        </w:rPr>
        <w:t xml:space="preserve">υμφωνία σφραγίζει την αποχώρηση των ελληνικών συμφερόντων και την έλευση γερμανικών και διεθνών παραγόντων. Τώρα υπάρχει και το τυπικό πλαίσιο με τη </w:t>
      </w:r>
      <w:r>
        <w:rPr>
          <w:rFonts w:eastAsia="Times New Roman" w:cs="Times New Roman"/>
          <w:szCs w:val="24"/>
        </w:rPr>
        <w:t>σ</w:t>
      </w:r>
      <w:r>
        <w:rPr>
          <w:rFonts w:eastAsia="Times New Roman" w:cs="Times New Roman"/>
          <w:szCs w:val="24"/>
        </w:rPr>
        <w:t xml:space="preserve">υμφωνία Τσίπρα. </w:t>
      </w:r>
    </w:p>
    <w:p w14:paraId="5EA9176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Βουλευτού)</w:t>
      </w:r>
    </w:p>
    <w:p w14:paraId="5EA91770" w14:textId="77777777" w:rsidR="000F46A4" w:rsidRDefault="00307FE8">
      <w:pPr>
        <w:tabs>
          <w:tab w:val="left" w:pos="2608"/>
        </w:tabs>
        <w:spacing w:line="600" w:lineRule="auto"/>
        <w:ind w:firstLine="720"/>
        <w:jc w:val="both"/>
        <w:rPr>
          <w:rFonts w:eastAsia="Times New Roman" w:cs="Times New Roman"/>
          <w:szCs w:val="24"/>
        </w:rPr>
      </w:pPr>
      <w:r>
        <w:rPr>
          <w:rFonts w:eastAsia="Times New Roman" w:cs="Times New Roman"/>
          <w:szCs w:val="24"/>
        </w:rPr>
        <w:t>Τριά</w:t>
      </w:r>
      <w:r>
        <w:rPr>
          <w:rFonts w:eastAsia="Times New Roman" w:cs="Times New Roman"/>
          <w:szCs w:val="24"/>
        </w:rPr>
        <w:t>ντα δευτερόλεπτα ακόμα θέλω.</w:t>
      </w:r>
    </w:p>
    <w:p w14:paraId="5EA91771" w14:textId="77777777" w:rsidR="000F46A4" w:rsidRDefault="00307FE8">
      <w:pPr>
        <w:tabs>
          <w:tab w:val="left" w:pos="2608"/>
        </w:tabs>
        <w:spacing w:line="600" w:lineRule="auto"/>
        <w:ind w:firstLine="720"/>
        <w:jc w:val="both"/>
        <w:rPr>
          <w:rFonts w:eastAsia="Times New Roman" w:cs="Times New Roman"/>
          <w:szCs w:val="24"/>
        </w:rPr>
      </w:pPr>
      <w:r>
        <w:rPr>
          <w:rFonts w:eastAsia="Times New Roman" w:cs="Times New Roman"/>
          <w:szCs w:val="24"/>
        </w:rPr>
        <w:t>Ένατο, το πολιτικό κόστος δεν ενδιαφέρει τον κ. Τσίπρα. Τα συμφέροντα τ</w:t>
      </w:r>
      <w:r>
        <w:rPr>
          <w:rFonts w:eastAsia="Times New Roman" w:cs="Times New Roman"/>
          <w:szCs w:val="24"/>
        </w:rPr>
        <w:t>ο</w:t>
      </w:r>
      <w:r>
        <w:rPr>
          <w:rFonts w:eastAsia="Times New Roman" w:cs="Times New Roman"/>
          <w:szCs w:val="24"/>
        </w:rPr>
        <w:t>ν ενδιαφέρουν και να μπορέσει να «μπετονάρει» το 20% για τη δεύτερη θέση.</w:t>
      </w:r>
    </w:p>
    <w:p w14:paraId="5EA91772"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Στοιχήματα δεν βάζω ποτέ. Όμως, θα δείτε ένα αποτέλεσμα στις εκλογές που δεν θα τ</w:t>
      </w:r>
      <w:r>
        <w:rPr>
          <w:rFonts w:eastAsia="Times New Roman"/>
          <w:szCs w:val="24"/>
        </w:rPr>
        <w:t>ο πιστεύετε. Όσα συγχαρητήρι</w:t>
      </w:r>
      <w:r>
        <w:rPr>
          <w:rFonts w:eastAsia="Times New Roman"/>
          <w:szCs w:val="24"/>
        </w:rPr>
        <w:t>α</w:t>
      </w:r>
      <w:r>
        <w:rPr>
          <w:rFonts w:eastAsia="Times New Roman"/>
          <w:szCs w:val="24"/>
        </w:rPr>
        <w:t xml:space="preserve"> κι αν πάρετε από τον κ. Ζάεφ και από τον κ. Νίμιτς, εδώ ψηφίζουν Έλληνες και Ελληνίδες.</w:t>
      </w:r>
    </w:p>
    <w:p w14:paraId="5EA91773"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Σας ευχαριστώ πολύ.</w:t>
      </w:r>
    </w:p>
    <w:p w14:paraId="5EA91774" w14:textId="77777777" w:rsidR="000F46A4" w:rsidRDefault="00307FE8">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EA91775" w14:textId="77777777" w:rsidR="000F46A4" w:rsidRDefault="00307FE8">
      <w:pPr>
        <w:tabs>
          <w:tab w:val="left" w:pos="2940"/>
        </w:tabs>
        <w:spacing w:line="600" w:lineRule="auto"/>
        <w:ind w:firstLine="720"/>
        <w:jc w:val="both"/>
        <w:rPr>
          <w:rFonts w:eastAsia="Times New Roman"/>
          <w:szCs w:val="24"/>
        </w:rPr>
      </w:pPr>
      <w:r w:rsidRPr="00D513D1">
        <w:rPr>
          <w:rFonts w:eastAsia="Times New Roman"/>
          <w:b/>
          <w:szCs w:val="24"/>
        </w:rPr>
        <w:t>ΠΡΟΕΔΡΟΣ (Νικόλαος Βούτσης):</w:t>
      </w:r>
      <w:r>
        <w:rPr>
          <w:rFonts w:eastAsia="Times New Roman"/>
          <w:szCs w:val="24"/>
        </w:rPr>
        <w:t xml:space="preserve"> Παρακαλώ πολύ, η κ</w:t>
      </w:r>
      <w:r>
        <w:rPr>
          <w:rFonts w:eastAsia="Times New Roman"/>
          <w:szCs w:val="24"/>
        </w:rPr>
        <w:t>.</w:t>
      </w:r>
      <w:r>
        <w:rPr>
          <w:rFonts w:eastAsia="Times New Roman"/>
          <w:szCs w:val="24"/>
        </w:rPr>
        <w:t xml:space="preserve"> Βράντζα έχει το</w:t>
      </w:r>
      <w:r>
        <w:rPr>
          <w:rFonts w:eastAsia="Times New Roman"/>
          <w:szCs w:val="24"/>
        </w:rPr>
        <w:t>ν λόγο.</w:t>
      </w:r>
    </w:p>
    <w:p w14:paraId="5EA91776" w14:textId="77777777" w:rsidR="000F46A4" w:rsidRDefault="00307FE8">
      <w:pPr>
        <w:tabs>
          <w:tab w:val="left" w:pos="2940"/>
        </w:tabs>
        <w:spacing w:line="600" w:lineRule="auto"/>
        <w:ind w:firstLine="720"/>
        <w:jc w:val="both"/>
        <w:rPr>
          <w:rFonts w:eastAsia="Times New Roman"/>
          <w:szCs w:val="24"/>
        </w:rPr>
      </w:pPr>
      <w:r w:rsidRPr="00D513D1">
        <w:rPr>
          <w:rFonts w:eastAsia="Times New Roman"/>
          <w:b/>
          <w:szCs w:val="24"/>
        </w:rPr>
        <w:t>ΠΑΝΑΓΙΩΤΑ ΒΡΑΝΤΖΑ:</w:t>
      </w:r>
      <w:r>
        <w:rPr>
          <w:rFonts w:eastAsia="Times New Roman"/>
          <w:szCs w:val="24"/>
        </w:rPr>
        <w:t xml:space="preserve"> Ευχαριστώ, κύριε Πρόεδρε.</w:t>
      </w:r>
    </w:p>
    <w:p w14:paraId="5EA91777"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βρισκόμαστε σήμερα εδώ για να συζητήσουμε την πρόταση μομφής της Νέας Δημοκρατίας προς την Κυβέρνηση με αφορμή την επικείμενη συμφωνία της χώρας με την Πρώην Γιουγκοσλαβική </w:t>
      </w:r>
      <w:r>
        <w:rPr>
          <w:rFonts w:eastAsia="Times New Roman"/>
          <w:szCs w:val="24"/>
        </w:rPr>
        <w:t>Δημοκρατία της Μακεδονίας όσον αφορά το όνομα και όχι μόνο της γειτονικής χώρας. Γι</w:t>
      </w:r>
      <w:r>
        <w:rPr>
          <w:rFonts w:eastAsia="Times New Roman"/>
          <w:szCs w:val="24"/>
        </w:rPr>
        <w:t>α</w:t>
      </w:r>
      <w:r>
        <w:rPr>
          <w:rFonts w:eastAsia="Times New Roman"/>
          <w:szCs w:val="24"/>
        </w:rPr>
        <w:t xml:space="preserve"> αυτό και εγώ θα απευθυνθώ κυρίως σήμερα -κάτι που δεν το συνηθίζω- στους συναδέλφους της Αξιωματικής Αντιπολίτευσης. Ο επιεικέστερος χαρακτηρισμός γι’ αυτό καθαυτό το θέμα</w:t>
      </w:r>
      <w:r>
        <w:rPr>
          <w:rFonts w:eastAsia="Times New Roman"/>
          <w:szCs w:val="24"/>
        </w:rPr>
        <w:t xml:space="preserve"> της πρότασης είναι το οξύμωρο, ο λιγότερο επιεικής είναι το αστείο και αυτός που θα έπρεπε να πω κανονικά δεν αρμόζει να λέγεται μέσα στη</w:t>
      </w:r>
      <w:r>
        <w:rPr>
          <w:rFonts w:eastAsia="Times New Roman"/>
          <w:szCs w:val="24"/>
        </w:rPr>
        <w:t>ν</w:t>
      </w:r>
      <w:r>
        <w:rPr>
          <w:rFonts w:eastAsia="Times New Roman"/>
          <w:szCs w:val="24"/>
        </w:rPr>
        <w:t xml:space="preserve"> Αίθουσα του Κοινοβουλίου.</w:t>
      </w:r>
    </w:p>
    <w:p w14:paraId="5EA91778"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Η συντηρητική παράταξη είναι αυτή που είχε την ευχέρεια της διακυβέρνησης της χώρας για το</w:t>
      </w:r>
      <w:r>
        <w:rPr>
          <w:rFonts w:eastAsia="Times New Roman"/>
          <w:szCs w:val="24"/>
        </w:rPr>
        <w:t xml:space="preserve"> μεγαλύτερο διάστημα από ιδρύσεως του νεοελληνικού κράτους. Αυτή κατά κύριο λόγο χειρίστηκε μείζονα εθνικά ζητήματα χωρίς -αποδεδειγμένα πλέον- τα καλύτερα αποτελέσματα.</w:t>
      </w:r>
    </w:p>
    <w:p w14:paraId="5EA91779"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 xml:space="preserve">Το </w:t>
      </w:r>
      <w:r>
        <w:rPr>
          <w:rFonts w:eastAsia="Times New Roman"/>
          <w:szCs w:val="24"/>
        </w:rPr>
        <w:t>«</w:t>
      </w:r>
      <w:r>
        <w:rPr>
          <w:rFonts w:eastAsia="Times New Roman"/>
          <w:szCs w:val="24"/>
        </w:rPr>
        <w:t>μακεδονικό</w:t>
      </w:r>
      <w:r>
        <w:rPr>
          <w:rFonts w:eastAsia="Times New Roman"/>
          <w:szCs w:val="24"/>
        </w:rPr>
        <w:t>»</w:t>
      </w:r>
      <w:r>
        <w:rPr>
          <w:rFonts w:eastAsia="Times New Roman"/>
          <w:szCs w:val="24"/>
        </w:rPr>
        <w:t xml:space="preserve"> ως ζήτημα υφίσταται εδώ και πάνω από έναν αιώνα με πολλές πτυχές και γ</w:t>
      </w:r>
      <w:r>
        <w:rPr>
          <w:rFonts w:eastAsia="Times New Roman"/>
          <w:szCs w:val="24"/>
        </w:rPr>
        <w:t xml:space="preserve">εγονότα μεγάλης σημασίας. </w:t>
      </w:r>
      <w:r>
        <w:rPr>
          <w:rFonts w:eastAsia="Times New Roman"/>
          <w:szCs w:val="24"/>
        </w:rPr>
        <w:lastRenderedPageBreak/>
        <w:t xml:space="preserve">Δεν νομίζω ότι είναι δόκιμο σήμερα εγώ να κάνω ιστορική αναδρομή. Τέθηκε ξανά επιτακτικά το 1991 και φάνηκε το μέγεθός του ως σύγχρονο πρόβλημα, όταν δημιουργήθηκε ένα κράτος στα βόρεια σύνορά μας, που αυτοπροσδιορίστηκε ως </w:t>
      </w:r>
      <w:r>
        <w:rPr>
          <w:rFonts w:eastAsia="Times New Roman"/>
          <w:szCs w:val="24"/>
        </w:rPr>
        <w:t>«</w:t>
      </w:r>
      <w:r>
        <w:rPr>
          <w:rFonts w:eastAsia="Times New Roman"/>
          <w:szCs w:val="24"/>
        </w:rPr>
        <w:t>Μακεδ</w:t>
      </w:r>
      <w:r>
        <w:rPr>
          <w:rFonts w:eastAsia="Times New Roman"/>
          <w:szCs w:val="24"/>
        </w:rPr>
        <w:t>ονία</w:t>
      </w:r>
      <w:r>
        <w:rPr>
          <w:rFonts w:eastAsia="Times New Roman"/>
          <w:szCs w:val="24"/>
        </w:rPr>
        <w:t>»</w:t>
      </w:r>
      <w:r>
        <w:rPr>
          <w:rFonts w:eastAsia="Times New Roman"/>
          <w:szCs w:val="24"/>
        </w:rPr>
        <w:t>.</w:t>
      </w:r>
    </w:p>
    <w:p w14:paraId="5EA9177A"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Δεν θα πω τι έκανε και τι δεν έκανε η Νέα Δημοκρατία, η οποία μας μέμφεται σήμερα. Είναι γεγονότα πρόσφατα, είναι γνωστά. Θα μείνω, όμως, στο αποτέλεσμα.</w:t>
      </w:r>
    </w:p>
    <w:p w14:paraId="5EA9177B"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 xml:space="preserve">Με την ενδιάμεση </w:t>
      </w:r>
      <w:r>
        <w:rPr>
          <w:rFonts w:eastAsia="Times New Roman"/>
          <w:szCs w:val="24"/>
        </w:rPr>
        <w:t>σ</w:t>
      </w:r>
      <w:r>
        <w:rPr>
          <w:rFonts w:eastAsia="Times New Roman"/>
          <w:szCs w:val="24"/>
        </w:rPr>
        <w:t>υμφωνία του 1994 η χώρα αυτή αναγνωρίστηκε από τη χώρα μας και διεθνείς οργαν</w:t>
      </w:r>
      <w:r>
        <w:rPr>
          <w:rFonts w:eastAsia="Times New Roman"/>
          <w:szCs w:val="24"/>
        </w:rPr>
        <w:t xml:space="preserve">ισμούς με το προσωρινό όνομα </w:t>
      </w:r>
      <w:r>
        <w:rPr>
          <w:rFonts w:eastAsia="Times New Roman"/>
          <w:szCs w:val="24"/>
        </w:rPr>
        <w:t>«</w:t>
      </w:r>
      <w:r>
        <w:rPr>
          <w:rFonts w:eastAsia="Times New Roman"/>
          <w:szCs w:val="24"/>
        </w:rPr>
        <w:t>Πρώην Γιουγκοσλαβική Δημοκρατία της Μακεδονίας</w:t>
      </w:r>
      <w:r>
        <w:rPr>
          <w:rFonts w:eastAsia="Times New Roman"/>
          <w:szCs w:val="24"/>
        </w:rPr>
        <w:t>»</w:t>
      </w:r>
      <w:r>
        <w:rPr>
          <w:rFonts w:eastAsia="Times New Roman"/>
          <w:szCs w:val="24"/>
        </w:rPr>
        <w:t>, το οποίο</w:t>
      </w:r>
      <w:r>
        <w:rPr>
          <w:rFonts w:eastAsia="Times New Roman"/>
          <w:szCs w:val="24"/>
        </w:rPr>
        <w:t>,</w:t>
      </w:r>
      <w:r>
        <w:rPr>
          <w:rFonts w:eastAsia="Times New Roman"/>
          <w:szCs w:val="24"/>
        </w:rPr>
        <w:t xml:space="preserve"> ειρήσθω εν παρόδω</w:t>
      </w:r>
      <w:r>
        <w:rPr>
          <w:rFonts w:eastAsia="Times New Roman"/>
          <w:szCs w:val="24"/>
        </w:rPr>
        <w:t>,</w:t>
      </w:r>
      <w:r>
        <w:rPr>
          <w:rFonts w:eastAsia="Times New Roman"/>
          <w:szCs w:val="24"/>
        </w:rPr>
        <w:t xml:space="preserve"> περιέχει και τον όρο «Μακεδονία».</w:t>
      </w:r>
    </w:p>
    <w:p w14:paraId="5EA9177C"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 xml:space="preserve">Στη συνέχεια, πάνω από τα </w:t>
      </w:r>
      <w:r>
        <w:rPr>
          <w:rFonts w:eastAsia="Times New Roman"/>
          <w:szCs w:val="24"/>
        </w:rPr>
        <w:t>3/4</w:t>
      </w:r>
      <w:r>
        <w:rPr>
          <w:rFonts w:eastAsia="Times New Roman"/>
          <w:szCs w:val="24"/>
        </w:rPr>
        <w:t xml:space="preserve"> των χωρών του κόσμου, μεταξύ αυτών όλες οι ισχυρές χώρες του πλανήτη, αλλά και </w:t>
      </w:r>
      <w:r>
        <w:rPr>
          <w:rFonts w:eastAsia="Times New Roman"/>
          <w:szCs w:val="24"/>
        </w:rPr>
        <w:t>οι</w:t>
      </w:r>
      <w:r>
        <w:rPr>
          <w:rFonts w:eastAsia="Times New Roman"/>
          <w:szCs w:val="24"/>
        </w:rPr>
        <w:t xml:space="preserve"> πα</w:t>
      </w:r>
      <w:r>
        <w:rPr>
          <w:rFonts w:eastAsia="Times New Roman"/>
          <w:szCs w:val="24"/>
        </w:rPr>
        <w:t xml:space="preserve">ραδοσιακοί μας σύμμαχοι, αναγνωρίζουν τη χώρα αυτή με το συνταγματικό της όνομα, δηλαδή σκέτο «Μακεδονία» και κανένας δεν θορυβείται. Αν αυτός δεν είναι ο ορισμός του «κρύβω τα </w:t>
      </w:r>
      <w:r>
        <w:rPr>
          <w:rFonts w:eastAsia="Times New Roman"/>
          <w:szCs w:val="24"/>
        </w:rPr>
        <w:lastRenderedPageBreak/>
        <w:t>σκουπίδια κάτω από το χαλί και το μόνο για το οποίο νοιάζομαι είναι η εξουσία»,</w:t>
      </w:r>
      <w:r>
        <w:rPr>
          <w:rFonts w:eastAsia="Times New Roman"/>
          <w:szCs w:val="24"/>
        </w:rPr>
        <w:t xml:space="preserve"> τότε ποιος είναι;</w:t>
      </w:r>
    </w:p>
    <w:p w14:paraId="5EA9177D"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 xml:space="preserve">Το μόνο προφανές όφελος από το </w:t>
      </w:r>
      <w:r>
        <w:rPr>
          <w:rFonts w:eastAsia="Times New Roman"/>
          <w:szCs w:val="24"/>
        </w:rPr>
        <w:t>«μ</w:t>
      </w:r>
      <w:r>
        <w:rPr>
          <w:rFonts w:eastAsia="Times New Roman"/>
          <w:szCs w:val="24"/>
        </w:rPr>
        <w:t>ακεδονικό</w:t>
      </w:r>
      <w:r>
        <w:rPr>
          <w:rFonts w:eastAsia="Times New Roman"/>
          <w:szCs w:val="24"/>
        </w:rPr>
        <w:t>»</w:t>
      </w:r>
      <w:r>
        <w:rPr>
          <w:rFonts w:eastAsia="Times New Roman"/>
          <w:szCs w:val="24"/>
        </w:rPr>
        <w:t xml:space="preserve"> ή </w:t>
      </w:r>
      <w:r>
        <w:rPr>
          <w:rFonts w:eastAsia="Times New Roman"/>
          <w:szCs w:val="24"/>
        </w:rPr>
        <w:t>σ</w:t>
      </w:r>
      <w:r>
        <w:rPr>
          <w:rFonts w:eastAsia="Times New Roman"/>
          <w:szCs w:val="24"/>
        </w:rPr>
        <w:t xml:space="preserve">κοπιανό, αν θέλετε, τις τελευταίες τρεις δεκαετίες είναι η καριέρα του κ. Σαμαρά. Με τον εθνικισμό, κατά τη γνώμη μου, στα όρια της πατριδοκαπηλίας κατάφερε το μέγιστο ως επαγγελματίας </w:t>
      </w:r>
      <w:r>
        <w:rPr>
          <w:rFonts w:eastAsia="Times New Roman"/>
          <w:szCs w:val="24"/>
        </w:rPr>
        <w:t>πολιτικός, να γίνει Πρωθυπουργός της χώρας. Μπορεί κάποιος από τους συναδέλφους της Νέας Δημοκρατίας να αναφέρει το παραμικρό έστω όφελος για τη χώρα από τους χειρισμούς όλων των κυβερνήσεων για το συγκεκριμένο ζήτημα από το 1991 και μετά;</w:t>
      </w:r>
    </w:p>
    <w:p w14:paraId="5EA9177E"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Κυρίες και κύριο</w:t>
      </w:r>
      <w:r>
        <w:rPr>
          <w:rFonts w:eastAsia="Times New Roman"/>
          <w:szCs w:val="24"/>
        </w:rPr>
        <w:t>ι συνάδελφοι, σε κανέναν Έλληνα, αλλά ούτε και σε μένα προσωπικά, είναι ευχάριστο μια άλλη χώρα να παραχαράσσει την ιστορία, να οικειοποιείται στοιχεία, ονόματα και σύμβολα του δικού μας πολιτισμού. Βρισκόμαστε, όμως, σήμερα και το παρελθόν έχει συντελεστε</w:t>
      </w:r>
      <w:r>
        <w:rPr>
          <w:rFonts w:eastAsia="Times New Roman"/>
          <w:szCs w:val="24"/>
        </w:rPr>
        <w:t>ί με μεγάλη ευθύνη και της Νέας Δημοκρατίας,</w:t>
      </w:r>
    </w:p>
    <w:p w14:paraId="5EA9177F"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lastRenderedPageBreak/>
        <w:t>Ποια</w:t>
      </w:r>
      <w:r>
        <w:rPr>
          <w:rFonts w:eastAsia="Times New Roman"/>
          <w:szCs w:val="24"/>
        </w:rPr>
        <w:t>,</w:t>
      </w:r>
      <w:r>
        <w:rPr>
          <w:rFonts w:eastAsia="Times New Roman"/>
          <w:szCs w:val="24"/>
        </w:rPr>
        <w:t xml:space="preserve"> λοιπόν, είναι η πρόταση; Γιατί δεν ακούσουμε πρόταση. Το να μη λύσουμε το πρόβλημα δεν είναι πρόταση.</w:t>
      </w:r>
    </w:p>
    <w:p w14:paraId="5EA91780"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 xml:space="preserve">Η εθνική γραμμή, πάνω στην οποία στηρίζεται η επικείμενη </w:t>
      </w:r>
      <w:r>
        <w:rPr>
          <w:rFonts w:eastAsia="Times New Roman"/>
          <w:szCs w:val="24"/>
        </w:rPr>
        <w:t>σ</w:t>
      </w:r>
      <w:r>
        <w:rPr>
          <w:rFonts w:eastAsia="Times New Roman"/>
          <w:szCs w:val="24"/>
        </w:rPr>
        <w:t>υμφωνία, την οποία συζητάμε, υπήρξε αντικείμε</w:t>
      </w:r>
      <w:r>
        <w:rPr>
          <w:rFonts w:eastAsia="Times New Roman"/>
          <w:szCs w:val="24"/>
        </w:rPr>
        <w:t>νο διαπραγμάτευσης από την Κυβέρνηση της Νέας Δημοκρατίας στο πρόσφατο παρελθόν, αλλά σήμερα την εγκατέλειψε, τη χαρακτηρίζει προδοτική, προφανώς επειδή ενεργοποιήθηκαν τα ακροδεξιά αντανακλαστικά και στοιχεία της παράταξης.</w:t>
      </w:r>
    </w:p>
    <w:p w14:paraId="5EA91781"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Οφείλουμε να είμαστε ειλικρινείς και ρεαλιστές. Προσωπικά, θεωρώ πολύ προτιμότερο, πολύ πιο σωστό και πολύ πιο συμφέρον για τη χώρα μια γεωγραφικά προσδιορισμένη Βόρεια Μακεδονία μ’ ένα σύνταγμα χωρίς αλυτρωτισμούς, χωρίς ελληνικά σύμβολα και μ’ όλες εκείν</w:t>
      </w:r>
      <w:r>
        <w:rPr>
          <w:rFonts w:eastAsia="Times New Roman"/>
          <w:szCs w:val="24"/>
        </w:rPr>
        <w:t xml:space="preserve">ες τις διευκρινίσεις, που ξεκαθαρίζουν ότι δεν έχει καμμία σχέση με την αρχαία Μακεδονία και τον πολιτισμό της, από αυτό που επικρατεί σήμερα, δηλαδή μια σκέτη Μακεδονία, ένα ανοιχτό πρόβλημα στα βόρεια σύνορά μας και μια εν δυνάμει απειλή. </w:t>
      </w:r>
    </w:p>
    <w:p w14:paraId="5EA91782"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lastRenderedPageBreak/>
        <w:t>Προφανώς, θα μ</w:t>
      </w:r>
      <w:r>
        <w:rPr>
          <w:rFonts w:eastAsia="Times New Roman"/>
          <w:szCs w:val="24"/>
        </w:rPr>
        <w:t>πορούσαμε κι εμείς να συνεχίζουμε να στρουθοκαμηλίζουμε και να αποφύγουμε κάθε πιθανό κόστος, αδιαφορώντας για το καλό της χώρας, όπως ακριβώς κάνει η Νέα Δημοκρατία.</w:t>
      </w:r>
    </w:p>
    <w:p w14:paraId="5EA91783"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 xml:space="preserve">Είμαστε, όμως, διαφορετικοί. Κάνουμε διαφορετικές επιλογές και τολμάμε. Αυτό που λέγεται </w:t>
      </w:r>
      <w:r>
        <w:rPr>
          <w:rFonts w:eastAsia="Times New Roman"/>
          <w:szCs w:val="24"/>
        </w:rPr>
        <w:t>πολιτικό κόστος, αλλά δεν είναι πολιτικό, είναι κομματικό και προσωπικό, δεν μας αφορά και βλέπετε ότι δεν είμαστε όλοι ούτε επαγγελματίες πολιτικοί ούτε γόνοι που κληρονομήσαμε καρέκλες και οφίτσια και είμαστε πάνω απ’ όλα πολίτες και το μέλλον μας εξαρτά</w:t>
      </w:r>
      <w:r>
        <w:rPr>
          <w:rFonts w:eastAsia="Times New Roman"/>
          <w:szCs w:val="24"/>
        </w:rPr>
        <w:t>ται και από το μέλλον της χώρας, κάτι που δεν συμβαίνει, δυστυχώς, με την παραδοσιακή ελίτ του ελληνικού Κοινοβουλίου.</w:t>
      </w:r>
    </w:p>
    <w:p w14:paraId="5EA91784"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Επίσης, θα ήθελα να ενημερώσω όλους εκείνους τους υπερπατριώτες, που με περισσή ευκολία μετράνε τον πατριωτισμό τον δικό τους, αλλά και τ</w:t>
      </w:r>
      <w:r>
        <w:rPr>
          <w:rFonts w:eastAsia="Times New Roman"/>
          <w:szCs w:val="24"/>
        </w:rPr>
        <w:t xml:space="preserve">ων άλλων, ότι τα κριτήρια δεν είναι μόνο τα συλλαλητήρια, οι σημαίες και οι έξυπνες επαναστατικές αναρτήσεις στα μέσα κοινωνικής δικτύωσης. </w:t>
      </w:r>
    </w:p>
    <w:p w14:paraId="5EA91785"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lastRenderedPageBreak/>
        <w:t>Πατριωτισμός σημαίνει</w:t>
      </w:r>
      <w:r>
        <w:rPr>
          <w:rFonts w:eastAsia="Times New Roman"/>
          <w:szCs w:val="24"/>
        </w:rPr>
        <w:t>,</w:t>
      </w:r>
      <w:r>
        <w:rPr>
          <w:rFonts w:eastAsia="Times New Roman"/>
          <w:szCs w:val="24"/>
        </w:rPr>
        <w:t xml:space="preserve"> είναι</w:t>
      </w:r>
      <w:r>
        <w:rPr>
          <w:rFonts w:eastAsia="Times New Roman"/>
          <w:szCs w:val="24"/>
        </w:rPr>
        <w:t>,</w:t>
      </w:r>
      <w:r>
        <w:rPr>
          <w:rFonts w:eastAsia="Times New Roman"/>
          <w:szCs w:val="24"/>
        </w:rPr>
        <w:t xml:space="preserve"> και το να πληρώνεις τους φόρους που σου αναλογούν χωρίς να τους αποφεύγεις, δραστηριο</w:t>
      </w:r>
      <w:r>
        <w:rPr>
          <w:rFonts w:eastAsia="Times New Roman"/>
          <w:szCs w:val="24"/>
        </w:rPr>
        <w:t xml:space="preserve">ποιούμενος οικονομικά μέσα από offshore, ειδικά αν είσαι σύζυγος πολιτικού </w:t>
      </w:r>
      <w:r>
        <w:rPr>
          <w:rFonts w:eastAsia="Times New Roman"/>
          <w:szCs w:val="24"/>
        </w:rPr>
        <w:t>Α</w:t>
      </w:r>
      <w:r>
        <w:rPr>
          <w:rFonts w:eastAsia="Times New Roman"/>
          <w:szCs w:val="24"/>
        </w:rPr>
        <w:t>ρχηγού.</w:t>
      </w:r>
    </w:p>
    <w:p w14:paraId="5EA91786"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Πατριωτισμός είναι αν έχεις χρήματα, να τα κρατάς και να τα επενδύεις στη χώρα σου και όχι να τα βγάζεις λίγα-λίγα στο εξωτερικό, ειδικά αν είσαι Υπουργός Οικονομικών.</w:t>
      </w:r>
    </w:p>
    <w:p w14:paraId="5EA91787"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Πατρ</w:t>
      </w:r>
      <w:r>
        <w:rPr>
          <w:rFonts w:eastAsia="Times New Roman"/>
          <w:szCs w:val="24"/>
        </w:rPr>
        <w:t xml:space="preserve">ιωτισμός είναι να μην προτρέπεις τους εύπορους πολίτες να διώξουν τα κεφάλαιά τους από τη χώρα, ειδικά όταν είσαι Αντιπρόεδρος του </w:t>
      </w:r>
      <w:r>
        <w:rPr>
          <w:rFonts w:eastAsia="Times New Roman"/>
          <w:szCs w:val="24"/>
        </w:rPr>
        <w:t>κ</w:t>
      </w:r>
      <w:r>
        <w:rPr>
          <w:rFonts w:eastAsia="Times New Roman"/>
          <w:szCs w:val="24"/>
        </w:rPr>
        <w:t xml:space="preserve">όμματος της Αξιωματικής Αντιπολίτευσης. </w:t>
      </w:r>
    </w:p>
    <w:p w14:paraId="5EA91788"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Και, φυσικά, πατριωτισμός είναι να υπηρετείς τη στρατιωτική σου θητεία κανονικά, ει</w:t>
      </w:r>
      <w:r>
        <w:rPr>
          <w:rFonts w:eastAsia="Times New Roman"/>
          <w:szCs w:val="24"/>
        </w:rPr>
        <w:t>δικά α</w:t>
      </w:r>
      <w:r>
        <w:rPr>
          <w:rFonts w:eastAsia="Times New Roman"/>
          <w:szCs w:val="24"/>
        </w:rPr>
        <w:t>ν</w:t>
      </w:r>
      <w:r>
        <w:rPr>
          <w:rFonts w:eastAsia="Times New Roman"/>
          <w:szCs w:val="24"/>
        </w:rPr>
        <w:t xml:space="preserve"> πρόκειται να εκμεταλλευτείς τον πατριωτισμό για να γίνεις </w:t>
      </w:r>
      <w:r>
        <w:rPr>
          <w:rFonts w:eastAsia="Times New Roman"/>
          <w:szCs w:val="24"/>
        </w:rPr>
        <w:t>Π</w:t>
      </w:r>
      <w:r>
        <w:rPr>
          <w:rFonts w:eastAsia="Times New Roman"/>
          <w:szCs w:val="24"/>
        </w:rPr>
        <w:t>ρωθυπουργός.</w:t>
      </w:r>
    </w:p>
    <w:p w14:paraId="5EA91789"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Βεβαίως, η έννοια «πατριωτισμός» μπορεί να είναι σύνθετη και να εξαρτάται και από τις διαφορετικές για τον καθένα παραμέτρους. Δυστυχώς, εδώ μέσα παραποιούνται και έννοιες που </w:t>
      </w:r>
      <w:r>
        <w:rPr>
          <w:rFonts w:eastAsia="Times New Roman" w:cs="Times New Roman"/>
          <w:szCs w:val="24"/>
        </w:rPr>
        <w:t xml:space="preserve">άπτονται απολύτως της κοινής λογικής. </w:t>
      </w:r>
    </w:p>
    <w:p w14:paraId="5EA9178A"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Εσχάτως η Νέα Δημοκρατία διατυπώνει μετ’ επιτάσεως την άποψη ότι η Κυβέρνηση δεν διαθέτει πολιτική νομιμοποίηση. Τι ακριβώς εννοεί; Ότι η νόμιμα εκλεγμένη Κυβέρνηση δεν μπορεί να κυβερνήσει; Δηλαδή ποιος νομιμοποιείτα</w:t>
      </w:r>
      <w:r>
        <w:rPr>
          <w:rFonts w:eastAsia="Times New Roman" w:cs="Times New Roman"/>
          <w:szCs w:val="24"/>
        </w:rPr>
        <w:t xml:space="preserve">ι να κυβερνήσει; Φαντάζομαι ότι δεν συντάσσεστε με τους διπλανούς σας, οι οποίοι λένε ότι πρέπει να παρέμβει ο Στρατός. </w:t>
      </w:r>
    </w:p>
    <w:p w14:paraId="5EA9178B"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φαντάζομαι ότι με τη σημερινή καταψήφιση της πρότασής σας, αν υπάρχει ίχνος σοβαρότητας, θα σταματήσετε να λέτε αυτό το αστείο.</w:t>
      </w:r>
      <w:r>
        <w:rPr>
          <w:rFonts w:eastAsia="Times New Roman" w:cs="Times New Roman"/>
          <w:szCs w:val="24"/>
        </w:rPr>
        <w:t xml:space="preserve"> </w:t>
      </w:r>
    </w:p>
    <w:p w14:paraId="5EA9178C"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w:t>
      </w:r>
      <w:r>
        <w:rPr>
          <w:rFonts w:eastAsia="Times New Roman" w:cs="Times New Roman"/>
          <w:szCs w:val="24"/>
        </w:rPr>
        <w:t>νι λήξεως του χρόνου ομιλίας της κυρίας Βουλευτού</w:t>
      </w:r>
      <w:r w:rsidRPr="00C255F0">
        <w:rPr>
          <w:rFonts w:eastAsia="Times New Roman" w:cs="Times New Roman"/>
          <w:szCs w:val="24"/>
        </w:rPr>
        <w:t>)</w:t>
      </w:r>
    </w:p>
    <w:p w14:paraId="5EA9178D"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Τελειώνω σε μισό λεπτό, κύριε Πρόεδρε. </w:t>
      </w:r>
    </w:p>
    <w:p w14:paraId="5EA9178E"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απευθυνθώ κυρίως στους συναδέλφους με μακρά κοινοβουλευτική εμπειρία και θέλω να ενημερώσω, αξιοποιώντας τη δική μου μακρά εμπ</w:t>
      </w:r>
      <w:r>
        <w:rPr>
          <w:rFonts w:eastAsia="Times New Roman" w:cs="Times New Roman"/>
          <w:szCs w:val="24"/>
        </w:rPr>
        <w:t xml:space="preserve">ειρία ως κανονικός πολίτης, ότι η συζήτηση που προκλήθηκε από τη Νέα Δημοκρατία, αλλά και πολλές άλλες συζητήσεις που λαμβάνουν χώρα σε αυτή την Αίθουσα, </w:t>
      </w:r>
      <w:r>
        <w:rPr>
          <w:rFonts w:eastAsia="Times New Roman" w:cs="Times New Roman"/>
          <w:szCs w:val="24"/>
        </w:rPr>
        <w:lastRenderedPageBreak/>
        <w:t>είναι στείρες, αντιπαραγωγικές, αδιάφορες για τον πολίτη και απαξιωτικές για το πολιτικό σύστημα συνολ</w:t>
      </w:r>
      <w:r>
        <w:rPr>
          <w:rFonts w:eastAsia="Times New Roman" w:cs="Times New Roman"/>
          <w:szCs w:val="24"/>
        </w:rPr>
        <w:t xml:space="preserve">ικά. </w:t>
      </w:r>
    </w:p>
    <w:p w14:paraId="5EA9178F"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Κατανοώ ότι το αποστειρωμένο και αποκομμένο από την κοινωνία περιβάλλον του επαγγελματία πολιτικού και του κληρονόμου δεν επιτρέπει να κατανοήσει και κατά συνέπεια να αντιμετωπίσει τα ζητήματα που αφορούν τον πολίτη. Δεν μπορεί, </w:t>
      </w:r>
      <w:r>
        <w:rPr>
          <w:rFonts w:eastAsia="Times New Roman" w:cs="Times New Roman"/>
          <w:szCs w:val="24"/>
        </w:rPr>
        <w:t>όμως,</w:t>
      </w:r>
      <w:r>
        <w:rPr>
          <w:rFonts w:eastAsia="Times New Roman" w:cs="Times New Roman"/>
          <w:szCs w:val="24"/>
        </w:rPr>
        <w:t xml:space="preserve"> και δεν πρέπει </w:t>
      </w:r>
      <w:r>
        <w:rPr>
          <w:rFonts w:eastAsia="Times New Roman" w:cs="Times New Roman"/>
          <w:szCs w:val="24"/>
        </w:rPr>
        <w:t xml:space="preserve">η βουλευτική έδρα και κάθε δημόσιο αξίωμα να είναι αυτοσκοπός. Αυτές οι πρακτικές δοκιμάστηκαν, απέτυχαν και έφεραν τη χώρα στο χείλος του γκρεμού. </w:t>
      </w:r>
    </w:p>
    <w:p w14:paraId="5EA91790"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Ας κάνουμε όλοι την αναγκαία αυτοκριτική και ας αναλογιστούμε ποιες είναι οι ευθύνες μας. Και</w:t>
      </w:r>
      <w:r>
        <w:rPr>
          <w:rFonts w:eastAsia="Times New Roman" w:cs="Times New Roman"/>
          <w:szCs w:val="24"/>
        </w:rPr>
        <w:t>,</w:t>
      </w:r>
      <w:r>
        <w:rPr>
          <w:rFonts w:eastAsia="Times New Roman" w:cs="Times New Roman"/>
          <w:szCs w:val="24"/>
        </w:rPr>
        <w:t xml:space="preserve"> πιστέψτε με, είναι ύψιστο πατριωτικό καθήκον να δίνεις χώρο και να μην αντιπαλεύεις με δόλιο τρόπο κάποιον που μπορεί καλύτερα από εσένα. </w:t>
      </w:r>
    </w:p>
    <w:p w14:paraId="5EA91791"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EA91792" w14:textId="77777777" w:rsidR="000F46A4" w:rsidRDefault="00307FE8">
      <w:pPr>
        <w:spacing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5EA91793"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sidRPr="004B4856">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 xml:space="preserve">Ευχαριστώ, κυρία Βράντζα. </w:t>
      </w:r>
    </w:p>
    <w:p w14:paraId="5EA91794"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Τον </w:t>
      </w:r>
      <w:r>
        <w:rPr>
          <w:rFonts w:eastAsia="Times New Roman" w:cs="Times New Roman"/>
          <w:szCs w:val="24"/>
        </w:rPr>
        <w:t xml:space="preserve">λόγο έχει ο αγαπητός κ. Μπούρας Αθανάσιος και ύστερα ο κ. Αυγενάκης Ελευθέριος. </w:t>
      </w:r>
    </w:p>
    <w:p w14:paraId="5EA91795"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5EA91796"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Ευχαριστώ, κύριε Πρόεδρε. </w:t>
      </w:r>
    </w:p>
    <w:p w14:paraId="5EA91797"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μπω στο θέμα, θα μου επιτρέψετε να θυμίσω ότι αυτή η</w:t>
      </w:r>
      <w:r>
        <w:rPr>
          <w:rFonts w:eastAsia="Times New Roman" w:cs="Times New Roman"/>
          <w:szCs w:val="24"/>
        </w:rPr>
        <w:t xml:space="preserve"> παράταξη της Νέας Δημοκρατίας είναι υπερήφανη για τη διαχρονική προσφορά στην πατρίδα και ιδιαίτερα να θυμίσω στον Κυβερνητικό Εκπρόσωπο ότι η παράταξη της Νέας Δημοκρατίας αισθάνεται ιδιαίτερα υπερήφανη γιατί είναι παράταξη που με τον Εθνάρχη της, τον Κω</w:t>
      </w:r>
      <w:r>
        <w:rPr>
          <w:rFonts w:eastAsia="Times New Roman" w:cs="Times New Roman"/>
          <w:szCs w:val="24"/>
        </w:rPr>
        <w:t xml:space="preserve">νσταντίνο Καραμανλή, αποκατέστησε τη </w:t>
      </w:r>
      <w:r>
        <w:rPr>
          <w:rFonts w:eastAsia="Times New Roman" w:cs="Times New Roman"/>
          <w:szCs w:val="24"/>
        </w:rPr>
        <w:t>δ</w:t>
      </w:r>
      <w:r>
        <w:rPr>
          <w:rFonts w:eastAsia="Times New Roman" w:cs="Times New Roman"/>
          <w:szCs w:val="24"/>
        </w:rPr>
        <w:t xml:space="preserve">ημοκρατία στη χώρα και ενέταξε τη χώρα στην ευρωπαϊκή οικογένεια. </w:t>
      </w:r>
    </w:p>
    <w:p w14:paraId="5EA91798" w14:textId="77777777" w:rsidR="000F46A4" w:rsidRDefault="00307FE8">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5EA91799"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ιστορική, κυρίες και κύριοι συνάδελφοι, αυτή η πρόταση δυσπιστίας, η οποία έγινε για έναν και μόνο λόγο, για ένα πολύ μεγάλο εθνικό ζήτημα. </w:t>
      </w:r>
    </w:p>
    <w:p w14:paraId="5EA9179A"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Είναι μια χρήσιμη συζήτηση αυτή που γίνεται για δύο κυρίως λόγους: Ο ένας λόγος είναι για να αποδομηθεί η απα</w:t>
      </w:r>
      <w:r>
        <w:rPr>
          <w:rFonts w:eastAsia="Times New Roman" w:cs="Times New Roman"/>
          <w:szCs w:val="24"/>
        </w:rPr>
        <w:t xml:space="preserve">ράδεκτη αυτή </w:t>
      </w:r>
      <w:r>
        <w:rPr>
          <w:rFonts w:eastAsia="Times New Roman" w:cs="Times New Roman"/>
          <w:szCs w:val="24"/>
        </w:rPr>
        <w:t>σ</w:t>
      </w:r>
      <w:r>
        <w:rPr>
          <w:rFonts w:eastAsia="Times New Roman" w:cs="Times New Roman"/>
          <w:szCs w:val="24"/>
        </w:rPr>
        <w:t xml:space="preserve">υμφωνία, γιατί δυστυχώς αυτή τη δυνατότητα δεν μας την έδωσε η Κυβέρνηση νωρίτερα, δεν μας την έδωσε ο Πρωθυπουργός νωρίτερα, δεν ήρθε στη Βουλή για να γίνει αυτή η συζήτηση και να εγκριθεί ή όχι αυτή η </w:t>
      </w:r>
      <w:r>
        <w:rPr>
          <w:rFonts w:eastAsia="Times New Roman" w:cs="Times New Roman"/>
          <w:szCs w:val="24"/>
        </w:rPr>
        <w:t>σ</w:t>
      </w:r>
      <w:r>
        <w:rPr>
          <w:rFonts w:eastAsia="Times New Roman" w:cs="Times New Roman"/>
          <w:szCs w:val="24"/>
        </w:rPr>
        <w:t>υμφωνία. Ο άλλος λόγος, ο δεύτερος, εί</w:t>
      </w:r>
      <w:r>
        <w:rPr>
          <w:rFonts w:eastAsia="Times New Roman" w:cs="Times New Roman"/>
          <w:szCs w:val="24"/>
        </w:rPr>
        <w:t xml:space="preserve">ναι για να πάρει καθένας από τους Βουλευτές, καθένας μας εδώ την ευθύνη απέναντι στη συνείδησή του και την ιστορία του για τη στήριξη ή όχι αυτής της </w:t>
      </w:r>
      <w:r>
        <w:rPr>
          <w:rFonts w:eastAsia="Times New Roman" w:cs="Times New Roman"/>
          <w:szCs w:val="24"/>
        </w:rPr>
        <w:t>σ</w:t>
      </w:r>
      <w:r>
        <w:rPr>
          <w:rFonts w:eastAsia="Times New Roman" w:cs="Times New Roman"/>
          <w:szCs w:val="24"/>
        </w:rPr>
        <w:t xml:space="preserve">υμφωνίας. </w:t>
      </w:r>
    </w:p>
    <w:p w14:paraId="5EA9179B"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ψήφος των Βουλευτών σήμερα κατά της πρότασης δυσπιστίας ανοίγει τον δρόμο για τις Πρέσπες. Μ</w:t>
      </w:r>
      <w:r>
        <w:rPr>
          <w:rFonts w:eastAsia="Times New Roman" w:cs="Times New Roman"/>
          <w:szCs w:val="24"/>
        </w:rPr>
        <w:t xml:space="preserve">ην αμφιβάλλουμε για αυτό. Η υπερψήφιση της πρότασης δυσπιστίας ακυρώνει αυτή τη </w:t>
      </w:r>
      <w:r>
        <w:rPr>
          <w:rFonts w:eastAsia="Times New Roman" w:cs="Times New Roman"/>
          <w:szCs w:val="24"/>
        </w:rPr>
        <w:t>σ</w:t>
      </w:r>
      <w:r>
        <w:rPr>
          <w:rFonts w:eastAsia="Times New Roman" w:cs="Times New Roman"/>
          <w:szCs w:val="24"/>
        </w:rPr>
        <w:t xml:space="preserve">υμφωνία για όσους κόπτονται για τη Μακεδονία, στα λόγια βέβαια. </w:t>
      </w:r>
    </w:p>
    <w:p w14:paraId="5EA9179C"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Πρόεδρός μας, ο Πρόεδρος της Νέας Δημοκρατίας κ. Κυριάκος Μητσοτάκης, ζήτησε από την αρχή να έρθει η </w:t>
      </w:r>
      <w:r>
        <w:rPr>
          <w:rFonts w:eastAsia="Times New Roman" w:cs="Times New Roman"/>
          <w:szCs w:val="24"/>
        </w:rPr>
        <w:t>σ</w:t>
      </w:r>
      <w:r>
        <w:rPr>
          <w:rFonts w:eastAsia="Times New Roman" w:cs="Times New Roman"/>
          <w:szCs w:val="24"/>
        </w:rPr>
        <w:t>υμφωνί</w:t>
      </w:r>
      <w:r>
        <w:rPr>
          <w:rFonts w:eastAsia="Times New Roman" w:cs="Times New Roman"/>
          <w:szCs w:val="24"/>
        </w:rPr>
        <w:t xml:space="preserve">α στη Βουλή για να κυρωθεί πριν πάει στις Πρέσπες. Το αρνήθηκε η Κυβέρνηση. Το ζητήσαμε. Ζητήσαμε να έρθει μόνο εδώ αυτή η </w:t>
      </w:r>
      <w:r>
        <w:rPr>
          <w:rFonts w:eastAsia="Times New Roman" w:cs="Times New Roman"/>
          <w:szCs w:val="24"/>
        </w:rPr>
        <w:t>σ</w:t>
      </w:r>
      <w:r>
        <w:rPr>
          <w:rFonts w:eastAsia="Times New Roman" w:cs="Times New Roman"/>
          <w:szCs w:val="24"/>
        </w:rPr>
        <w:t xml:space="preserve">υμφωνία. Δεν μας αφήσατε, όμως, άλλη δυνατότητα και </w:t>
      </w:r>
      <w:r>
        <w:rPr>
          <w:rFonts w:eastAsia="Times New Roman" w:cs="Times New Roman"/>
          <w:szCs w:val="24"/>
        </w:rPr>
        <w:lastRenderedPageBreak/>
        <w:t>γι’ αυτό προσφύγαμε στην πρόταση</w:t>
      </w:r>
      <w:r>
        <w:rPr>
          <w:rFonts w:eastAsia="Times New Roman" w:cs="Times New Roman"/>
          <w:szCs w:val="24"/>
        </w:rPr>
        <w:t>,</w:t>
      </w:r>
      <w:r>
        <w:rPr>
          <w:rFonts w:eastAsia="Times New Roman" w:cs="Times New Roman"/>
          <w:szCs w:val="24"/>
        </w:rPr>
        <w:t xml:space="preserve"> την οποία ολοκληρώνουμε σήμερα. </w:t>
      </w:r>
    </w:p>
    <w:p w14:paraId="5EA9179D"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να υπογράψ</w:t>
      </w:r>
      <w:r>
        <w:rPr>
          <w:rFonts w:eastAsia="Times New Roman" w:cs="Times New Roman"/>
          <w:szCs w:val="24"/>
        </w:rPr>
        <w:t>ουμε, όμως, αύριο, την Κυριακή, να δημιουργηθούν τετελεσμένα γεγονότα για τη χώρα, να δεσμευθεί η χώρα και κάποιοι να κρύβονται πίσω από το γεγονός ότι δεν ήρθε στη Βουλή για ψήφιση και να λένε ότι</w:t>
      </w:r>
      <w:r>
        <w:rPr>
          <w:rFonts w:eastAsia="Times New Roman" w:cs="Times New Roman"/>
          <w:szCs w:val="24"/>
        </w:rPr>
        <w:t>,</w:t>
      </w:r>
      <w:r>
        <w:rPr>
          <w:rFonts w:eastAsia="Times New Roman" w:cs="Times New Roman"/>
          <w:szCs w:val="24"/>
        </w:rPr>
        <w:t xml:space="preserve"> όταν έρθει, τότε θα δουν πώς θα τοποθετηθούν, είναι το λι</w:t>
      </w:r>
      <w:r>
        <w:rPr>
          <w:rFonts w:eastAsia="Times New Roman" w:cs="Times New Roman"/>
          <w:szCs w:val="24"/>
        </w:rPr>
        <w:t xml:space="preserve">γότερο υποκρισία. Δεν λέω τίποτα βαρύτερο. </w:t>
      </w:r>
    </w:p>
    <w:p w14:paraId="5EA9179E" w14:textId="77777777" w:rsidR="000F46A4" w:rsidRDefault="00307FE8">
      <w:pPr>
        <w:spacing w:line="600" w:lineRule="auto"/>
        <w:ind w:firstLine="720"/>
        <w:contextualSpacing/>
        <w:jc w:val="both"/>
        <w:rPr>
          <w:rFonts w:eastAsia="Times New Roman"/>
          <w:szCs w:val="24"/>
        </w:rPr>
      </w:pPr>
      <w:r>
        <w:rPr>
          <w:rFonts w:eastAsia="Times New Roman"/>
          <w:szCs w:val="24"/>
        </w:rPr>
        <w:t xml:space="preserve">Ξέρουμε πολύ καλά ότι όλες οι προϋποθέσεις που είχαμε βάλει δεν υφίστανται και δεν υπάρχουν. Το λέω αυτό επειδή κάποιος απορεί ποια είναι η θέση μας. Προσπαθούμε να καταλάβουμε τη σκοπιμότητα αυτής της βιασύνης, </w:t>
      </w:r>
      <w:r>
        <w:rPr>
          <w:rFonts w:eastAsia="Times New Roman"/>
          <w:szCs w:val="24"/>
        </w:rPr>
        <w:t>αν μη τι άλλο, τη σκοπιμότητα αυτής της επιλογής. Έχετε την αίσθηση ότι δεν υπήρχαν πιέσεις παλαιότερα στις ελληνικές κυβερνήσεις; Έχετε την αίσθηση ότι οι εξωτερικοί παράγοντες, για τους οποίους επαίρεστε σήμερα ότι σας επαινούν και που πολλές φορές θέλου</w:t>
      </w:r>
      <w:r>
        <w:rPr>
          <w:rFonts w:eastAsia="Times New Roman"/>
          <w:szCs w:val="24"/>
        </w:rPr>
        <w:t>ν να παρέμβουν στη χώρα μας, δεν προσπάθησαν να το κάνουν αυτό και παλαιότερα;</w:t>
      </w:r>
    </w:p>
    <w:p w14:paraId="5EA9179F" w14:textId="77777777" w:rsidR="000F46A4" w:rsidRDefault="00307FE8">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η κυβέρνηση του Κώστα Καραμανλή με Υπουργό Εξωτερικών τη</w:t>
      </w:r>
      <w:r>
        <w:rPr>
          <w:rFonts w:eastAsia="Times New Roman"/>
          <w:szCs w:val="24"/>
        </w:rPr>
        <w:t>ν</w:t>
      </w:r>
      <w:r>
        <w:rPr>
          <w:rFonts w:eastAsia="Times New Roman"/>
          <w:szCs w:val="24"/>
        </w:rPr>
        <w:t xml:space="preserve"> Ντόρα Μπακογιάννη και Υπουργό Αμύνης τον κ. Μεϊμαράκη πέτυχε αυτό που σήμερα εσείς απεμπο</w:t>
      </w:r>
      <w:r>
        <w:rPr>
          <w:rFonts w:eastAsia="Times New Roman"/>
          <w:szCs w:val="24"/>
        </w:rPr>
        <w:t>λήσατε τόσο εύκολα. Πέτυχε μια ομόφωνη απόφαση</w:t>
      </w:r>
      <w:r>
        <w:rPr>
          <w:rFonts w:eastAsia="Times New Roman"/>
          <w:szCs w:val="24"/>
        </w:rPr>
        <w:t>,</w:t>
      </w:r>
      <w:r>
        <w:rPr>
          <w:rFonts w:eastAsia="Times New Roman"/>
          <w:szCs w:val="24"/>
        </w:rPr>
        <w:t xml:space="preserve"> ότι δεν θα μπουν τα Σκόπια στο ΝΑΤΟ και στην Ευρωπαϊκή Ένωση, αν δεν λύσουν τις διαφορές με τη γείτονα και αυτό σήμερα εσείς το καταπατάτε. Δημιουργείτε τετελεσμένα γεγονότα. Η χώρα δεσμεύεται με την αυριανή υπογραφή. Αυτό πρέπει να γίνει κατανοητό. Ας μη</w:t>
      </w:r>
      <w:r>
        <w:rPr>
          <w:rFonts w:eastAsia="Times New Roman"/>
          <w:szCs w:val="24"/>
        </w:rPr>
        <w:t xml:space="preserve">ν προσπαθούν κάποιοι να παραπλανήσουν τους Έλληνες. Δεν είναι κουτοί. Είναι πανέξυπνοι και το έχουν καταλάβει. Η επικύρωση της </w:t>
      </w:r>
      <w:r>
        <w:rPr>
          <w:rFonts w:eastAsia="Times New Roman"/>
          <w:szCs w:val="24"/>
        </w:rPr>
        <w:t>σ</w:t>
      </w:r>
      <w:r>
        <w:rPr>
          <w:rFonts w:eastAsia="Times New Roman"/>
          <w:szCs w:val="24"/>
        </w:rPr>
        <w:t xml:space="preserve">υμφωνίας, όταν γίνει, εάν ποτέ γίνει, έχει άλλες συνέπειες. Η δέσμευση, όμως, της χώρας γίνεται αύριο. </w:t>
      </w:r>
    </w:p>
    <w:p w14:paraId="5EA917A0" w14:textId="77777777" w:rsidR="000F46A4" w:rsidRDefault="00307FE8">
      <w:pPr>
        <w:spacing w:line="600" w:lineRule="auto"/>
        <w:ind w:firstLine="720"/>
        <w:contextualSpacing/>
        <w:jc w:val="both"/>
        <w:rPr>
          <w:rFonts w:eastAsia="Times New Roman"/>
          <w:szCs w:val="24"/>
        </w:rPr>
      </w:pPr>
      <w:r>
        <w:rPr>
          <w:rFonts w:eastAsia="Times New Roman"/>
          <w:szCs w:val="24"/>
        </w:rPr>
        <w:t>Επειδή έφτασα τα πέντε λ</w:t>
      </w:r>
      <w:r>
        <w:rPr>
          <w:rFonts w:eastAsia="Times New Roman"/>
          <w:szCs w:val="24"/>
        </w:rPr>
        <w:t xml:space="preserve">επτά, αγαπητέ κύριε Πρόεδρε, θα μου επιτρέψετε να πω εν τάχει, αφού οι συνάδελφοί μου ανέλυσαν λεπτομερέστερα και με πολύ σοβαρά επιχειρήματα το τι περιλαμβάνουν τα επιμέρους άρθρα αυτής της </w:t>
      </w:r>
      <w:r>
        <w:rPr>
          <w:rFonts w:eastAsia="Times New Roman"/>
          <w:szCs w:val="24"/>
        </w:rPr>
        <w:t>σ</w:t>
      </w:r>
      <w:r>
        <w:rPr>
          <w:rFonts w:eastAsia="Times New Roman"/>
          <w:szCs w:val="24"/>
        </w:rPr>
        <w:t>υμφωνίας, ότι δεν τρέφουμε αυταπάτες, ότι από τη δοκιμασία που ο</w:t>
      </w:r>
      <w:r>
        <w:rPr>
          <w:rFonts w:eastAsia="Times New Roman"/>
          <w:szCs w:val="24"/>
        </w:rPr>
        <w:t>λοκληρώ</w:t>
      </w:r>
      <w:r>
        <w:rPr>
          <w:rFonts w:eastAsia="Times New Roman"/>
          <w:szCs w:val="24"/>
        </w:rPr>
        <w:lastRenderedPageBreak/>
        <w:t xml:space="preserve">νεται σήμερα θα καταδειχθεί η δυσαρμονία ανάμεσα στις επιλογές της Κυβέρνησης και τις προτεραιότητες της κοινοβουλευτικής Πλειοψηφίας. </w:t>
      </w:r>
    </w:p>
    <w:p w14:paraId="5EA917A1" w14:textId="77777777" w:rsidR="000F46A4" w:rsidRDefault="00307FE8">
      <w:pPr>
        <w:spacing w:line="600" w:lineRule="auto"/>
        <w:ind w:firstLine="720"/>
        <w:contextualSpacing/>
        <w:jc w:val="both"/>
        <w:rPr>
          <w:rFonts w:eastAsia="Times New Roman"/>
          <w:szCs w:val="24"/>
        </w:rPr>
      </w:pPr>
      <w:r>
        <w:rPr>
          <w:rFonts w:eastAsia="Times New Roman"/>
          <w:szCs w:val="24"/>
        </w:rPr>
        <w:t>Άλλωστε, τη δυσαρμονία αυτή ανάμεσα στις επιλογές της κοινωνίας και τον ΣΥΡΙΖΑ θα την αποκαλύψει στις κάλπες, όπο</w:t>
      </w:r>
      <w:r>
        <w:rPr>
          <w:rFonts w:eastAsia="Times New Roman"/>
          <w:szCs w:val="24"/>
        </w:rPr>
        <w:t xml:space="preserve">τε αυτές ανοιχθούν, ο ελληνικός λαός. Αυτή τη φορά δεν θα μπορέσετε να κρυφτείτε πίσω από κομματικές γραμμές. Θα αποκαλυφθείτε ένας-ένας μπροστά στον ελληνικό λαό. </w:t>
      </w:r>
    </w:p>
    <w:p w14:paraId="5EA917A2" w14:textId="77777777" w:rsidR="000F46A4" w:rsidRDefault="00307FE8">
      <w:pPr>
        <w:spacing w:line="600" w:lineRule="auto"/>
        <w:ind w:firstLine="720"/>
        <w:contextualSpacing/>
        <w:jc w:val="both"/>
        <w:rPr>
          <w:rFonts w:eastAsia="Times New Roman"/>
          <w:szCs w:val="24"/>
        </w:rPr>
      </w:pPr>
      <w:r>
        <w:rPr>
          <w:rFonts w:eastAsia="Times New Roman"/>
          <w:szCs w:val="24"/>
        </w:rPr>
        <w:t>Τώρα πλέον δεν υπάρχει συλλογική ευθύνη πίσω από την οποία θα κρύψετε και την προσωπική σας</w:t>
      </w:r>
      <w:r>
        <w:rPr>
          <w:rFonts w:eastAsia="Times New Roman"/>
          <w:szCs w:val="24"/>
        </w:rPr>
        <w:t xml:space="preserve"> ευθύνη, την προσωπική ευθύνη που φέρετε και που φέρουμε όλοι ως Βουλευτές απέναντι στην ιστορία.</w:t>
      </w:r>
    </w:p>
    <w:p w14:paraId="5EA917A3" w14:textId="77777777" w:rsidR="000F46A4" w:rsidRDefault="00307FE8">
      <w:pPr>
        <w:spacing w:line="600" w:lineRule="auto"/>
        <w:ind w:firstLine="720"/>
        <w:contextualSpacing/>
        <w:jc w:val="both"/>
        <w:rPr>
          <w:rFonts w:eastAsia="Times New Roman"/>
          <w:szCs w:val="24"/>
        </w:rPr>
      </w:pPr>
      <w:r>
        <w:rPr>
          <w:rFonts w:eastAsia="Times New Roman"/>
          <w:szCs w:val="24"/>
        </w:rPr>
        <w:t>Σας ευχαριστώ.</w:t>
      </w:r>
    </w:p>
    <w:p w14:paraId="5EA917A4" w14:textId="77777777" w:rsidR="000F46A4" w:rsidRDefault="00307FE8">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5EA917A5" w14:textId="77777777" w:rsidR="000F46A4" w:rsidRDefault="00307FE8">
      <w:pPr>
        <w:spacing w:line="600" w:lineRule="auto"/>
        <w:ind w:firstLine="720"/>
        <w:contextualSpacing/>
        <w:jc w:val="both"/>
        <w:rPr>
          <w:rFonts w:eastAsia="Times New Roman"/>
          <w:szCs w:val="24"/>
        </w:rPr>
      </w:pPr>
      <w:r w:rsidRPr="00445D79">
        <w:rPr>
          <w:rFonts w:eastAsia="Times New Roman"/>
          <w:b/>
          <w:szCs w:val="24"/>
        </w:rPr>
        <w:t xml:space="preserve">ΠΡΟΕΔΡΟΣ (Νικόλαος Βούτσης): </w:t>
      </w:r>
      <w:r>
        <w:rPr>
          <w:rFonts w:eastAsia="Times New Roman"/>
          <w:szCs w:val="24"/>
        </w:rPr>
        <w:t>Ευχαριστούμε.</w:t>
      </w:r>
    </w:p>
    <w:p w14:paraId="5EA917A6" w14:textId="77777777" w:rsidR="000F46A4" w:rsidRDefault="00307FE8">
      <w:pPr>
        <w:spacing w:line="600" w:lineRule="auto"/>
        <w:ind w:firstLine="720"/>
        <w:contextualSpacing/>
        <w:jc w:val="both"/>
        <w:rPr>
          <w:rFonts w:eastAsia="Times New Roman"/>
          <w:szCs w:val="24"/>
        </w:rPr>
      </w:pPr>
      <w:r>
        <w:rPr>
          <w:rFonts w:eastAsia="Times New Roman"/>
          <w:szCs w:val="24"/>
        </w:rPr>
        <w:t>Οψόμεθα, κύριε Μπούρα.</w:t>
      </w:r>
    </w:p>
    <w:p w14:paraId="5EA917A7" w14:textId="77777777" w:rsidR="000F46A4" w:rsidRDefault="00307FE8">
      <w:pPr>
        <w:spacing w:line="600" w:lineRule="auto"/>
        <w:ind w:firstLine="720"/>
        <w:contextualSpacing/>
        <w:jc w:val="both"/>
        <w:rPr>
          <w:rFonts w:eastAsia="Times New Roman"/>
          <w:szCs w:val="24"/>
        </w:rPr>
      </w:pPr>
      <w:r>
        <w:rPr>
          <w:rFonts w:eastAsia="Times New Roman"/>
          <w:szCs w:val="24"/>
        </w:rPr>
        <w:t xml:space="preserve">Είναι να μιλήσουν ο κ. </w:t>
      </w:r>
      <w:r>
        <w:rPr>
          <w:rFonts w:eastAsia="Times New Roman"/>
          <w:szCs w:val="24"/>
        </w:rPr>
        <w:t>Αυγενάκης, ο κ. Δένδιας, ο κ. Σταϊκούρας, ύστερα ο Υπουργός κ. Παππάς, μετά η κ</w:t>
      </w:r>
      <w:r>
        <w:rPr>
          <w:rFonts w:eastAsia="Times New Roman"/>
          <w:szCs w:val="24"/>
        </w:rPr>
        <w:t>.</w:t>
      </w:r>
      <w:r>
        <w:rPr>
          <w:rFonts w:eastAsia="Times New Roman"/>
          <w:szCs w:val="24"/>
        </w:rPr>
        <w:t xml:space="preserve"> Κεραμέως, ο </w:t>
      </w:r>
      <w:r>
        <w:rPr>
          <w:rFonts w:eastAsia="Times New Roman"/>
          <w:szCs w:val="24"/>
        </w:rPr>
        <w:lastRenderedPageBreak/>
        <w:t xml:space="preserve">κ. Γιαννάκης και για δύο-τρία λεπτά ο κ. Φωκάς. Η πρόβλεψη είναι ότι κατά τις 17.20΄ μπορούμε να ξεκινήσουμε με τους πολιτικούς Αρχηγούς, με πρώτο τον κ. Λεβέντη. </w:t>
      </w:r>
      <w:r>
        <w:rPr>
          <w:rFonts w:eastAsia="Times New Roman"/>
          <w:szCs w:val="24"/>
        </w:rPr>
        <w:t>Αυτοί έχουν μείνει και ο Υπουργός Εξωτερικών.</w:t>
      </w:r>
    </w:p>
    <w:p w14:paraId="5EA917A8" w14:textId="77777777" w:rsidR="000F46A4" w:rsidRDefault="00307FE8">
      <w:pPr>
        <w:spacing w:line="600" w:lineRule="auto"/>
        <w:ind w:firstLine="720"/>
        <w:contextualSpacing/>
        <w:jc w:val="both"/>
        <w:rPr>
          <w:rFonts w:eastAsia="Times New Roman"/>
          <w:szCs w:val="24"/>
        </w:rPr>
      </w:pPr>
      <w:r>
        <w:rPr>
          <w:rFonts w:eastAsia="Times New Roman"/>
          <w:szCs w:val="24"/>
        </w:rPr>
        <w:t>Κύριε Αυγενάκη, έχετε τον λόγο.</w:t>
      </w:r>
    </w:p>
    <w:p w14:paraId="5EA917A9" w14:textId="77777777" w:rsidR="000F46A4" w:rsidRDefault="00307FE8">
      <w:pPr>
        <w:spacing w:line="600" w:lineRule="auto"/>
        <w:ind w:firstLine="720"/>
        <w:contextualSpacing/>
        <w:jc w:val="both"/>
        <w:rPr>
          <w:rFonts w:eastAsia="Times New Roman"/>
          <w:szCs w:val="24"/>
        </w:rPr>
      </w:pPr>
      <w:r w:rsidRPr="00445D79">
        <w:rPr>
          <w:rFonts w:eastAsia="Times New Roman"/>
          <w:b/>
          <w:szCs w:val="24"/>
        </w:rPr>
        <w:t xml:space="preserve">ΕΛΕΥΘΕΡΙΟΣ ΑΥΓΕΝΑΚΗΣ: </w:t>
      </w:r>
      <w:r>
        <w:rPr>
          <w:rFonts w:eastAsia="Times New Roman"/>
          <w:szCs w:val="24"/>
        </w:rPr>
        <w:t>Κυρίες και κύριοι συνάδελφοι, ζούμε στη σκιά των περήφανων διαπραγματεύσεων της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των περήφανων διαπραγματεύσεων που είχαν ως αποτέλ</w:t>
      </w:r>
      <w:r>
        <w:rPr>
          <w:rFonts w:eastAsia="Times New Roman"/>
          <w:szCs w:val="24"/>
        </w:rPr>
        <w:t>εσμα να φέρετε δύο επιπλέον μνημόνια, να φέρετε τα capital controls και τον οικονομικό στραγγαλισμό της αγοράς. Επιτύχατε την επιβάρυνση του δημόσιου χρέους κατά 100 δισεκατομμύρια σε μία νύχτα. Κάνατε ένα δημοψήφισμα για να κάνετε «ναι» το «όχι» και να φέ</w:t>
      </w:r>
      <w:r>
        <w:rPr>
          <w:rFonts w:eastAsia="Times New Roman"/>
          <w:szCs w:val="24"/>
        </w:rPr>
        <w:t xml:space="preserve">ρετε πολλαπλάσια μέτρα απ’ αυτά που αρχικά αρνηθήκατε. Επιτύχατε να μειωθεί το εισόδημα των πολιτών, να αυξάνονται οι φόροι, να εκτινάσσονται οι ασφαλιστικές εισφορές και φυσικά να αυξάνεται ο ΦΠΑ. </w:t>
      </w:r>
    </w:p>
    <w:p w14:paraId="5EA917AA" w14:textId="77777777" w:rsidR="000F46A4" w:rsidRDefault="00307FE8">
      <w:pPr>
        <w:spacing w:line="600" w:lineRule="auto"/>
        <w:ind w:firstLine="720"/>
        <w:contextualSpacing/>
        <w:jc w:val="both"/>
        <w:rPr>
          <w:rFonts w:eastAsia="Times New Roman"/>
          <w:szCs w:val="24"/>
        </w:rPr>
      </w:pPr>
      <w:r>
        <w:rPr>
          <w:rFonts w:eastAsia="Times New Roman"/>
          <w:szCs w:val="24"/>
        </w:rPr>
        <w:t>Τώρα μας φέρνετε μια άλλη, επίσης περήφανη</w:t>
      </w:r>
      <w:r>
        <w:rPr>
          <w:rFonts w:eastAsia="Times New Roman"/>
          <w:szCs w:val="24"/>
        </w:rPr>
        <w:t>,</w:t>
      </w:r>
      <w:r>
        <w:rPr>
          <w:rFonts w:eastAsia="Times New Roman"/>
          <w:szCs w:val="24"/>
        </w:rPr>
        <w:t xml:space="preserve"> διαπραγμάτευσ</w:t>
      </w:r>
      <w:r>
        <w:rPr>
          <w:rFonts w:eastAsia="Times New Roman"/>
          <w:szCs w:val="24"/>
        </w:rPr>
        <w:t xml:space="preserve">η, ύστερα από έξι μήνες μυστικής διπλωματίας. Φέρνετε μια κακή συμφωνία, η οποία αποδέχεται τη μακεδονική γλώσσα </w:t>
      </w:r>
      <w:r>
        <w:rPr>
          <w:rFonts w:eastAsia="Times New Roman"/>
          <w:szCs w:val="24"/>
        </w:rPr>
        <w:lastRenderedPageBreak/>
        <w:t xml:space="preserve">και τη μακεδονική εθνότητα για τη βόρεια γείτονά μας, τη χειρότερη συμφωνία που θα μπορούσε κανείς να έχει φανταστεί, μια συμφωνία που συνιστά </w:t>
      </w:r>
      <w:r>
        <w:rPr>
          <w:rFonts w:eastAsia="Times New Roman"/>
          <w:szCs w:val="24"/>
        </w:rPr>
        <w:t>μη αποδεκτή εθνική υποχώρηση. Οι μάσκες πέφτουν και αναδεικνύεται η ψευτιά της Κυβέρνησης και ο εμπαιγμός του ελληνικού λαού από τον κ. Τσίπρα και τον συναρχηγό του Πάνο Καμμένο.</w:t>
      </w:r>
    </w:p>
    <w:p w14:paraId="5EA917AB" w14:textId="77777777" w:rsidR="000F46A4" w:rsidRDefault="00307FE8">
      <w:pPr>
        <w:spacing w:line="600" w:lineRule="auto"/>
        <w:ind w:firstLine="720"/>
        <w:jc w:val="both"/>
        <w:rPr>
          <w:rFonts w:eastAsia="Times New Roman"/>
          <w:szCs w:val="24"/>
        </w:rPr>
      </w:pPr>
      <w:r>
        <w:rPr>
          <w:rFonts w:eastAsia="Times New Roman"/>
          <w:szCs w:val="24"/>
        </w:rPr>
        <w:t>Κυρίες και κύριοι, είναι τυχαία άραγε η πρωτοφανής αυτή συγκυρία, την ώρα που</w:t>
      </w:r>
      <w:r>
        <w:rPr>
          <w:rFonts w:eastAsia="Times New Roman"/>
          <w:szCs w:val="24"/>
        </w:rPr>
        <w:t xml:space="preserve"> συζητάμε για το τέταρτο μνημόνιο, ο κ. Τσίπρας να ετοιμάζεται να υπογράψει μια συμφωνία με την </w:t>
      </w:r>
      <w:r>
        <w:rPr>
          <w:rFonts w:eastAsia="Times New Roman"/>
          <w:szCs w:val="24"/>
        </w:rPr>
        <w:t>κ</w:t>
      </w:r>
      <w:r>
        <w:rPr>
          <w:rFonts w:eastAsia="Times New Roman"/>
          <w:szCs w:val="24"/>
        </w:rPr>
        <w:t>υβέρνηση των Σκοπίων, μια συμφωνία που δεσμεύει ουσιαστικά τη χώρα μας, μια συμφωνία που δημιουργεί τετελεσμένα και πολύ δύσκολα θα μπορεί να αλλάξει την επόμε</w:t>
      </w:r>
      <w:r>
        <w:rPr>
          <w:rFonts w:eastAsia="Times New Roman"/>
          <w:szCs w:val="24"/>
        </w:rPr>
        <w:t>νη μέρα, μια συμφωνία που θίγει τα εθνικά μας συμφέροντα και προσβάλλει την ιστορία μας; Ο συγχρονισμός αυτός κρίσιμων θεμάτων εξωτερικής και οικονομικής πολιτικής δεν είναι καθόλου τυχαίος. Είναι συνειδητή επιλογή της Κυβέρνησης Τσίπρα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Καμμένου.</w:t>
      </w:r>
    </w:p>
    <w:p w14:paraId="5EA917AC" w14:textId="77777777" w:rsidR="000F46A4" w:rsidRDefault="00307FE8">
      <w:pPr>
        <w:spacing w:line="600" w:lineRule="auto"/>
        <w:ind w:firstLine="720"/>
        <w:jc w:val="both"/>
        <w:rPr>
          <w:rFonts w:eastAsia="Times New Roman"/>
          <w:szCs w:val="24"/>
        </w:rPr>
      </w:pPr>
      <w:r>
        <w:rPr>
          <w:rFonts w:eastAsia="Times New Roman"/>
          <w:szCs w:val="24"/>
        </w:rPr>
        <w:t>Πανηγυρ</w:t>
      </w:r>
      <w:r>
        <w:rPr>
          <w:rFonts w:eastAsia="Times New Roman"/>
          <w:szCs w:val="24"/>
        </w:rPr>
        <w:t xml:space="preserve">ίζατε για μια συμφωνία που λέτε ότι δίνει λύση σε αυτό που αποκαλείτε απλά «εκκρεμότητα» της εξωτερικής </w:t>
      </w:r>
      <w:r>
        <w:rPr>
          <w:rFonts w:eastAsia="Times New Roman"/>
          <w:szCs w:val="24"/>
        </w:rPr>
        <w:lastRenderedPageBreak/>
        <w:t>πολιτικής. Και το κάνετε αυτό όχι γιατί είναι προς όφελος της χώρας. Το κάνετε γιατί αυτό θέλει ο διεθνής παράγοντας. Έχετε γίνει οι καλύτεροι ντελιβερά</w:t>
      </w:r>
      <w:r>
        <w:rPr>
          <w:rFonts w:eastAsia="Times New Roman"/>
          <w:szCs w:val="24"/>
        </w:rPr>
        <w:t>δες των ξένων συμφερόντων.</w:t>
      </w:r>
    </w:p>
    <w:p w14:paraId="5EA917AD" w14:textId="77777777" w:rsidR="000F46A4" w:rsidRDefault="00307FE8">
      <w:pPr>
        <w:spacing w:line="600" w:lineRule="auto"/>
        <w:ind w:firstLine="720"/>
        <w:jc w:val="both"/>
        <w:rPr>
          <w:rFonts w:eastAsia="Times New Roman"/>
          <w:szCs w:val="24"/>
        </w:rPr>
      </w:pPr>
      <w:r>
        <w:rPr>
          <w:rFonts w:eastAsia="Times New Roman"/>
          <w:szCs w:val="24"/>
        </w:rPr>
        <w:t>Κυρίες και κύριοι της Κυβέρνησης, οι περήφανες διαπραγματεύσεις φέρνουν τραγωδίες στη χώρα μας. Πρόκειται για μια προκλητική συμφωνία, που περιλαμβάνει απαράδεκτες τοποθετήσεις από τις πάγιες εθνικές μας θέσεις. Είναι μια προβλημ</w:t>
      </w:r>
      <w:r>
        <w:rPr>
          <w:rFonts w:eastAsia="Times New Roman"/>
          <w:szCs w:val="24"/>
        </w:rPr>
        <w:t>ατική συμφωνία, που θα δημιουργήσει σημαντικά προβλήματα στο μέλλον. Η αποδοχή της μακεδονικής γλώσσας και της μακεδονικής εθνότητας συνιστούν μη αποδεκτή εθνική υποχώρηση.</w:t>
      </w:r>
    </w:p>
    <w:p w14:paraId="5EA917AE" w14:textId="77777777" w:rsidR="000F46A4" w:rsidRDefault="00307FE8">
      <w:pPr>
        <w:spacing w:line="600" w:lineRule="auto"/>
        <w:ind w:firstLine="720"/>
        <w:jc w:val="both"/>
        <w:rPr>
          <w:rFonts w:eastAsia="Times New Roman"/>
          <w:szCs w:val="24"/>
        </w:rPr>
      </w:pPr>
      <w:r>
        <w:rPr>
          <w:rFonts w:eastAsia="Times New Roman"/>
          <w:szCs w:val="24"/>
        </w:rPr>
        <w:t>Ο κ. Τσίπρας στο διάγγελμά του υποστήριξε ότι συμφώνησαν να μετονομάσουν τη χώρα το</w:t>
      </w:r>
      <w:r>
        <w:rPr>
          <w:rFonts w:eastAsia="Times New Roman"/>
          <w:szCs w:val="24"/>
        </w:rPr>
        <w:t xml:space="preserve">υς σε Δημοκρατία της </w:t>
      </w:r>
      <w:r w:rsidRPr="00C13E16">
        <w:rPr>
          <w:rFonts w:eastAsia="Times New Roman"/>
          <w:szCs w:val="24"/>
        </w:rPr>
        <w:t>Severna</w:t>
      </w:r>
      <w:r>
        <w:rPr>
          <w:rFonts w:eastAsia="Times New Roman"/>
          <w:szCs w:val="24"/>
        </w:rPr>
        <w:t xml:space="preserve"> </w:t>
      </w:r>
      <w:r w:rsidRPr="00C13E16">
        <w:rPr>
          <w:rFonts w:eastAsia="Times New Roman"/>
          <w:szCs w:val="24"/>
        </w:rPr>
        <w:t>Makedonija</w:t>
      </w:r>
      <w:r>
        <w:rPr>
          <w:rFonts w:eastAsia="Times New Roman"/>
          <w:szCs w:val="24"/>
        </w:rPr>
        <w:t xml:space="preserve">, δηλαδή στη γλώσσα μας σε Δημοκρατία της Βόρειας Μακεδονίας. Όμως, αυτό ούτε από το ελληνικό ούτε από το αγγλικό κείμενο προκύπτει. Πού υπάρχει το </w:t>
      </w:r>
      <w:r>
        <w:rPr>
          <w:rFonts w:eastAsia="Times New Roman"/>
          <w:szCs w:val="24"/>
        </w:rPr>
        <w:t>«</w:t>
      </w:r>
      <w:r>
        <w:rPr>
          <w:rFonts w:eastAsia="Times New Roman"/>
          <w:szCs w:val="24"/>
        </w:rPr>
        <w:t>Severna</w:t>
      </w:r>
      <w:r>
        <w:rPr>
          <w:rFonts w:eastAsia="Times New Roman"/>
          <w:szCs w:val="24"/>
        </w:rPr>
        <w:t xml:space="preserve"> </w:t>
      </w:r>
      <w:r>
        <w:rPr>
          <w:rFonts w:eastAsia="Times New Roman"/>
          <w:szCs w:val="24"/>
        </w:rPr>
        <w:t>Makedonija</w:t>
      </w:r>
      <w:r>
        <w:rPr>
          <w:rFonts w:eastAsia="Times New Roman"/>
          <w:szCs w:val="24"/>
        </w:rPr>
        <w:t>»</w:t>
      </w:r>
      <w:r>
        <w:rPr>
          <w:rFonts w:eastAsia="Times New Roman"/>
          <w:szCs w:val="24"/>
        </w:rPr>
        <w:t xml:space="preserve">, αλήθεια, στη </w:t>
      </w:r>
      <w:r>
        <w:rPr>
          <w:rFonts w:eastAsia="Times New Roman"/>
          <w:szCs w:val="24"/>
        </w:rPr>
        <w:t>σ</w:t>
      </w:r>
      <w:r>
        <w:rPr>
          <w:rFonts w:eastAsia="Times New Roman"/>
          <w:szCs w:val="24"/>
        </w:rPr>
        <w:t>υμφωνία που καταθέσατε στη Βουλή;</w:t>
      </w:r>
      <w:r>
        <w:rPr>
          <w:rFonts w:eastAsia="Times New Roman"/>
          <w:szCs w:val="24"/>
        </w:rPr>
        <w:t xml:space="preserve"> Είπε ψέματα ο κ. Τσίπρας ακόμα και στο διάγγελμά του απευθυνόμενος στον ελληνικό λαό.</w:t>
      </w:r>
    </w:p>
    <w:p w14:paraId="5EA917AF" w14:textId="77777777" w:rsidR="000F46A4" w:rsidRDefault="00307FE8">
      <w:pPr>
        <w:spacing w:line="600" w:lineRule="auto"/>
        <w:ind w:firstLine="720"/>
        <w:jc w:val="both"/>
        <w:rPr>
          <w:rFonts w:eastAsia="Times New Roman"/>
          <w:szCs w:val="24"/>
        </w:rPr>
      </w:pPr>
      <w:r>
        <w:rPr>
          <w:rFonts w:eastAsia="Times New Roman"/>
          <w:szCs w:val="24"/>
        </w:rPr>
        <w:lastRenderedPageBreak/>
        <w:t xml:space="preserve">Η συμφωνία απέτυχε. Απέτυχε να δεσμεύσει τα Σκόπια με το </w:t>
      </w:r>
      <w:r>
        <w:rPr>
          <w:rFonts w:eastAsia="Times New Roman"/>
          <w:szCs w:val="24"/>
          <w:lang w:val="en-US"/>
        </w:rPr>
        <w:t>erga</w:t>
      </w:r>
      <w:r w:rsidRPr="00C13E16">
        <w:rPr>
          <w:rFonts w:eastAsia="Times New Roman"/>
          <w:szCs w:val="24"/>
        </w:rPr>
        <w:t xml:space="preserve"> </w:t>
      </w:r>
      <w:r>
        <w:rPr>
          <w:rFonts w:eastAsia="Times New Roman"/>
          <w:szCs w:val="24"/>
          <w:lang w:val="en-US"/>
        </w:rPr>
        <w:t>omnes</w:t>
      </w:r>
      <w:r>
        <w:rPr>
          <w:rFonts w:eastAsia="Times New Roman"/>
          <w:szCs w:val="24"/>
        </w:rPr>
        <w:t>, δηλαδή ένα όνομα για όλες τις χρήσεις και έναντι όλων</w:t>
      </w:r>
      <w:r>
        <w:rPr>
          <w:rFonts w:eastAsia="Times New Roman"/>
          <w:szCs w:val="24"/>
        </w:rPr>
        <w:t>,</w:t>
      </w:r>
      <w:r>
        <w:rPr>
          <w:rFonts w:eastAsia="Times New Roman"/>
          <w:szCs w:val="24"/>
        </w:rPr>
        <w:t xml:space="preserve"> που αποτελεί πάγια εθνική μας γραμμή. Είναι ανήκουστη η υποχώρηση η </w:t>
      </w:r>
      <w:r>
        <w:rPr>
          <w:rFonts w:eastAsia="Times New Roman"/>
          <w:szCs w:val="24"/>
        </w:rPr>
        <w:t>σ</w:t>
      </w:r>
      <w:r>
        <w:rPr>
          <w:rFonts w:eastAsia="Times New Roman"/>
          <w:szCs w:val="24"/>
        </w:rPr>
        <w:t xml:space="preserve">υμφωνία να μην προσδιορίσει καν στον απώτατο χρόνο εκπλήρωση των υποχρεώσεων της </w:t>
      </w:r>
      <w:r>
        <w:rPr>
          <w:rFonts w:eastAsia="Times New Roman"/>
          <w:szCs w:val="24"/>
          <w:lang w:val="en-US"/>
        </w:rPr>
        <w:t>FYROM</w:t>
      </w:r>
      <w:r>
        <w:rPr>
          <w:rFonts w:eastAsia="Times New Roman"/>
          <w:szCs w:val="24"/>
        </w:rPr>
        <w:t xml:space="preserve">. Προβλέπεται ότι για τα επίσημα έγγραφα που προορίζονται για τη διεθνή χρήση η αλλαγή του ονόματος </w:t>
      </w:r>
      <w:r>
        <w:rPr>
          <w:rFonts w:eastAsia="Times New Roman"/>
          <w:szCs w:val="24"/>
        </w:rPr>
        <w:t xml:space="preserve">θα γίνει εντός πέντε ετών, ενώ η αλλαγή για τα έγγραφα που προορίζονται για εσωτερική χρήση συνδέεται με την εξέλιξη της ενταξιακής διαδικασίας των Σκοπίων στην Ευρωπαϊκή Ένωση. Με απλά λόγια, μετατίθεται σε ένα αβέβαιο μακρινό μέλλον το </w:t>
      </w:r>
      <w:r>
        <w:rPr>
          <w:rFonts w:eastAsia="Times New Roman"/>
          <w:szCs w:val="24"/>
          <w:lang w:val="en-US"/>
        </w:rPr>
        <w:t>erga</w:t>
      </w:r>
      <w:r w:rsidRPr="00704AEB">
        <w:rPr>
          <w:rFonts w:eastAsia="Times New Roman"/>
          <w:szCs w:val="24"/>
        </w:rPr>
        <w:t xml:space="preserve"> </w:t>
      </w:r>
      <w:r>
        <w:rPr>
          <w:rFonts w:eastAsia="Times New Roman"/>
          <w:szCs w:val="24"/>
          <w:lang w:val="en-US"/>
        </w:rPr>
        <w:t>omnes</w:t>
      </w:r>
      <w:r>
        <w:rPr>
          <w:rFonts w:eastAsia="Times New Roman"/>
          <w:szCs w:val="24"/>
        </w:rPr>
        <w:t>, όπως α</w:t>
      </w:r>
      <w:r>
        <w:rPr>
          <w:rFonts w:eastAsia="Times New Roman"/>
          <w:szCs w:val="24"/>
        </w:rPr>
        <w:t>κριβώς επεδίωκε εξαρχής η σκοπιανή πλευρά.</w:t>
      </w:r>
    </w:p>
    <w:p w14:paraId="5EA917B0" w14:textId="77777777" w:rsidR="000F46A4" w:rsidRDefault="00307FE8">
      <w:pPr>
        <w:spacing w:line="600" w:lineRule="auto"/>
        <w:ind w:firstLine="720"/>
        <w:jc w:val="both"/>
        <w:rPr>
          <w:rFonts w:eastAsia="Times New Roman"/>
          <w:szCs w:val="24"/>
        </w:rPr>
      </w:pPr>
      <w:r>
        <w:rPr>
          <w:rFonts w:eastAsia="Times New Roman"/>
          <w:szCs w:val="24"/>
        </w:rPr>
        <w:t>Τα σημερινά ακρωνύμια της χώρας που αφορούν τις συντμήσεις του ονόματος -</w:t>
      </w:r>
      <w:r>
        <w:rPr>
          <w:rFonts w:eastAsia="Times New Roman"/>
          <w:szCs w:val="24"/>
          <w:lang w:val="en-US"/>
        </w:rPr>
        <w:t>internet</w:t>
      </w:r>
      <w:r>
        <w:rPr>
          <w:rFonts w:eastAsia="Times New Roman"/>
          <w:szCs w:val="24"/>
        </w:rPr>
        <w:t>, εμπορικές χρήσεις κ.λπ.- παραμένουν ως έχουν. Η μόνη αλλαγή που πέτυχε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αφορά τις πινακίδες των </w:t>
      </w:r>
      <w:r>
        <w:rPr>
          <w:rFonts w:eastAsia="Times New Roman"/>
          <w:szCs w:val="24"/>
        </w:rPr>
        <w:t xml:space="preserve">αυτοκινήτων, παρακαλώ. Επίσης, μετατίθεται για το μέλλον και η διευθέτηση των εμπορικών ονομασιών και σημάτων και επωνυμιών. Αυτές θα </w:t>
      </w:r>
      <w:r>
        <w:rPr>
          <w:rFonts w:eastAsia="Times New Roman"/>
          <w:szCs w:val="24"/>
        </w:rPr>
        <w:lastRenderedPageBreak/>
        <w:t>κριθούν από μια διεθνή ομάδα ειδικών εντός τριετίας, χωρίς κανείς να μπορεί να προεξοφλήσει σήμερα τις αποφάσεις της ομάδα</w:t>
      </w:r>
      <w:r>
        <w:rPr>
          <w:rFonts w:eastAsia="Times New Roman"/>
          <w:szCs w:val="24"/>
        </w:rPr>
        <w:t>ς αυτής.</w:t>
      </w:r>
    </w:p>
    <w:p w14:paraId="5EA917B1" w14:textId="77777777" w:rsidR="000F46A4" w:rsidRDefault="00307FE8">
      <w:pPr>
        <w:spacing w:line="600" w:lineRule="auto"/>
        <w:ind w:firstLine="720"/>
        <w:jc w:val="both"/>
        <w:rPr>
          <w:rFonts w:eastAsia="Times New Roman"/>
          <w:szCs w:val="24"/>
        </w:rPr>
      </w:pPr>
      <w:r>
        <w:rPr>
          <w:rFonts w:eastAsia="Times New Roman"/>
          <w:szCs w:val="24"/>
        </w:rPr>
        <w:t xml:space="preserve">Η μετάθεση των υποχρεώσεων των Σκοπίων να εφαρμόσει τη συμφωνία σε ένα αβέβαιο μέλλον, όπως και η παραχώρηση της χρήσης των σημερινών κωδικών, καθιστά γράμμα κενό το περιβόητο </w:t>
      </w:r>
      <w:r>
        <w:rPr>
          <w:rFonts w:eastAsia="Times New Roman"/>
          <w:szCs w:val="24"/>
        </w:rPr>
        <w:t>«</w:t>
      </w:r>
      <w:r>
        <w:rPr>
          <w:rFonts w:eastAsia="Times New Roman"/>
          <w:szCs w:val="24"/>
          <w:lang w:val="en-US"/>
        </w:rPr>
        <w:t>erga</w:t>
      </w:r>
      <w:r w:rsidRPr="00925192">
        <w:rPr>
          <w:rFonts w:eastAsia="Times New Roman"/>
          <w:szCs w:val="24"/>
        </w:rPr>
        <w:t xml:space="preserve"> </w:t>
      </w:r>
      <w:r>
        <w:rPr>
          <w:rFonts w:eastAsia="Times New Roman"/>
          <w:szCs w:val="24"/>
          <w:lang w:val="en-US"/>
        </w:rPr>
        <w:t>omnes</w:t>
      </w:r>
      <w:r>
        <w:rPr>
          <w:rFonts w:eastAsia="Times New Roman"/>
          <w:szCs w:val="24"/>
        </w:rPr>
        <w:t>»</w:t>
      </w:r>
      <w:r>
        <w:rPr>
          <w:rFonts w:eastAsia="Times New Roman"/>
          <w:szCs w:val="24"/>
        </w:rPr>
        <w:t>.</w:t>
      </w:r>
    </w:p>
    <w:p w14:paraId="5EA917B2" w14:textId="77777777" w:rsidR="000F46A4" w:rsidRDefault="00307FE8">
      <w:pPr>
        <w:spacing w:line="600" w:lineRule="auto"/>
        <w:ind w:firstLine="720"/>
        <w:jc w:val="both"/>
        <w:rPr>
          <w:rFonts w:eastAsia="Times New Roman"/>
          <w:szCs w:val="24"/>
        </w:rPr>
      </w:pPr>
      <w:r>
        <w:rPr>
          <w:rFonts w:eastAsia="Times New Roman"/>
          <w:szCs w:val="24"/>
        </w:rPr>
        <w:t>Κυρίες και κύριοι, η πιο προκλητική και αδικαιολόγητη υπο</w:t>
      </w:r>
      <w:r>
        <w:rPr>
          <w:rFonts w:eastAsia="Times New Roman"/>
          <w:szCs w:val="24"/>
        </w:rPr>
        <w:t>χώρηση της Κυβέρνησης αφορά την παραχώρηση της χρήσης του επιθέτου «μακεδονική» για την εθνότητα και τη γλώσσα. Είναι η πρώτη φορά που αναγνωρίζεται με υπογραφή κυβερνητικού παράγοντα της χώρας μας δήθεν «μακεδονική εθνότητα» και δήθεν «μακεδονική γλώσσα»,</w:t>
      </w:r>
      <w:r>
        <w:rPr>
          <w:rFonts w:eastAsia="Times New Roman"/>
          <w:szCs w:val="24"/>
        </w:rPr>
        <w:t xml:space="preserve"> μια απαράδεκτη εξέλιξη</w:t>
      </w:r>
      <w:r>
        <w:rPr>
          <w:rFonts w:eastAsia="Times New Roman"/>
          <w:szCs w:val="24"/>
        </w:rPr>
        <w:t>,</w:t>
      </w:r>
      <w:r>
        <w:rPr>
          <w:rFonts w:eastAsia="Times New Roman"/>
          <w:szCs w:val="24"/>
        </w:rPr>
        <w:t xml:space="preserve"> που θρέφει τη ρίζα του σκοπιανού αλυτρωτισμού και την ενισχύει.</w:t>
      </w:r>
    </w:p>
    <w:p w14:paraId="5EA917B3" w14:textId="77777777" w:rsidR="000F46A4" w:rsidRDefault="00307FE8">
      <w:pPr>
        <w:spacing w:line="600" w:lineRule="auto"/>
        <w:ind w:firstLine="720"/>
        <w:jc w:val="both"/>
        <w:rPr>
          <w:rFonts w:eastAsia="Times New Roman"/>
          <w:szCs w:val="24"/>
        </w:rPr>
      </w:pPr>
      <w:r>
        <w:rPr>
          <w:rFonts w:eastAsia="Times New Roman"/>
          <w:szCs w:val="24"/>
        </w:rPr>
        <w:t xml:space="preserve">Άκρως προβληματικό είναι και το άρθρο 7 της </w:t>
      </w:r>
      <w:r>
        <w:rPr>
          <w:rFonts w:eastAsia="Times New Roman"/>
          <w:szCs w:val="24"/>
        </w:rPr>
        <w:t>σ</w:t>
      </w:r>
      <w:r>
        <w:rPr>
          <w:rFonts w:eastAsia="Times New Roman"/>
          <w:szCs w:val="24"/>
        </w:rPr>
        <w:t>υμφωνίας. Αναφέρει ότι κάθε χώρα θα ερμηνεύσει τον όρο «Μακεδονία» και «Μακεδόνας» κατά βούληση. Αυτό αναιρεί το παραπλανη</w:t>
      </w:r>
      <w:r>
        <w:rPr>
          <w:rFonts w:eastAsia="Times New Roman"/>
          <w:szCs w:val="24"/>
        </w:rPr>
        <w:t>τικό επιχείρημα της Κυβέρνησης</w:t>
      </w:r>
      <w:r>
        <w:rPr>
          <w:rFonts w:eastAsia="Times New Roman"/>
          <w:szCs w:val="24"/>
        </w:rPr>
        <w:t>,</w:t>
      </w:r>
      <w:r>
        <w:rPr>
          <w:rFonts w:eastAsia="Times New Roman"/>
          <w:szCs w:val="24"/>
        </w:rPr>
        <w:t xml:space="preserve"> ότι δήθεν παίρνουμε πίσω </w:t>
      </w:r>
      <w:r>
        <w:rPr>
          <w:rFonts w:eastAsia="Times New Roman"/>
          <w:szCs w:val="24"/>
        </w:rPr>
        <w:lastRenderedPageBreak/>
        <w:t>τη Μακεδονία και την ιστορία της. Στην πραγματικότητα ενισχύεται η προπαγάνδα των Σκοπιανών</w:t>
      </w:r>
      <w:r>
        <w:rPr>
          <w:rFonts w:eastAsia="Times New Roman"/>
          <w:szCs w:val="24"/>
        </w:rPr>
        <w:t>,</w:t>
      </w:r>
      <w:r>
        <w:rPr>
          <w:rFonts w:eastAsia="Times New Roman"/>
          <w:szCs w:val="24"/>
        </w:rPr>
        <w:t xml:space="preserve"> ότι οι αρχαίοι Μακεδόνες δεν ήταν Έλληνες και δεν είχαν σχέση με τον αρχαίο ελληνικό πολιτισμό.</w:t>
      </w:r>
    </w:p>
    <w:p w14:paraId="5EA917B4" w14:textId="77777777" w:rsidR="000F46A4" w:rsidRDefault="00307FE8">
      <w:pPr>
        <w:spacing w:line="600" w:lineRule="auto"/>
        <w:ind w:firstLine="720"/>
        <w:jc w:val="both"/>
        <w:rPr>
          <w:rFonts w:eastAsia="Times New Roman"/>
          <w:szCs w:val="24"/>
        </w:rPr>
      </w:pPr>
      <w:r>
        <w:rPr>
          <w:rFonts w:eastAsia="Times New Roman"/>
          <w:szCs w:val="24"/>
        </w:rPr>
        <w:t xml:space="preserve">Ακόμη πιο </w:t>
      </w:r>
      <w:r>
        <w:rPr>
          <w:rFonts w:eastAsia="Times New Roman"/>
          <w:szCs w:val="24"/>
        </w:rPr>
        <w:t xml:space="preserve">προκλητικό στη </w:t>
      </w:r>
      <w:r>
        <w:rPr>
          <w:rFonts w:eastAsia="Times New Roman"/>
          <w:szCs w:val="24"/>
        </w:rPr>
        <w:t>σ</w:t>
      </w:r>
      <w:r>
        <w:rPr>
          <w:rFonts w:eastAsia="Times New Roman"/>
          <w:szCs w:val="24"/>
        </w:rPr>
        <w:t>υμφωνία είναι ότι προβλέπεται να συσταθεί διεπιστημονική επιτροπή</w:t>
      </w:r>
      <w:r>
        <w:rPr>
          <w:rFonts w:eastAsia="Times New Roman"/>
          <w:szCs w:val="24"/>
        </w:rPr>
        <w:t>,</w:t>
      </w:r>
      <w:r>
        <w:rPr>
          <w:rFonts w:eastAsia="Times New Roman"/>
          <w:szCs w:val="24"/>
        </w:rPr>
        <w:t xml:space="preserve"> η οποία θα εξετάσει, λέει, τον τρόπο διδασκαλίας της ιστορίας και των δύο χωρών, ώστε να αρθούν αλυτρωτικές αναφορές. Με απλά λόγια, η Κυβέρνηση αποδέχεται ότι και η Ελλάδα </w:t>
      </w:r>
      <w:r>
        <w:rPr>
          <w:rFonts w:eastAsia="Times New Roman"/>
          <w:szCs w:val="24"/>
        </w:rPr>
        <w:t>πρέπει να ελεγχθεί για πιθανή αλυτρωτική προπαγάνδα στην ιστορία που διδάσκονται τα παιδιά στα σχολεία.</w:t>
      </w:r>
    </w:p>
    <w:p w14:paraId="5EA917B5" w14:textId="77777777" w:rsidR="000F46A4" w:rsidRDefault="00307FE8">
      <w:pPr>
        <w:spacing w:line="600" w:lineRule="auto"/>
        <w:ind w:firstLine="720"/>
        <w:jc w:val="both"/>
        <w:rPr>
          <w:rFonts w:eastAsia="Times New Roman"/>
          <w:szCs w:val="24"/>
        </w:rPr>
      </w:pPr>
      <w:r>
        <w:rPr>
          <w:rFonts w:eastAsia="Times New Roman"/>
          <w:szCs w:val="24"/>
        </w:rPr>
        <w:t xml:space="preserve">Κυρίες και κύριοι, πρόκειται για μια κακή </w:t>
      </w:r>
      <w:r>
        <w:rPr>
          <w:rFonts w:eastAsia="Times New Roman"/>
          <w:szCs w:val="24"/>
        </w:rPr>
        <w:t>σ</w:t>
      </w:r>
      <w:r>
        <w:rPr>
          <w:rFonts w:eastAsia="Times New Roman"/>
          <w:szCs w:val="24"/>
        </w:rPr>
        <w:t xml:space="preserve">υμφωνία. Σε λίγες ώρες θα κληθούμε να ψηφίσουμε και η ευθύνη όλων μας είναι και ατομική πλέον, πέρα από αυτή </w:t>
      </w:r>
      <w:r>
        <w:rPr>
          <w:rFonts w:eastAsia="Times New Roman"/>
          <w:szCs w:val="24"/>
        </w:rPr>
        <w:t xml:space="preserve">των κομμάτων μας. Απευθύνομαι κυρίως στους Βουλευτές του ΣΥΡΙΖΑ της </w:t>
      </w:r>
      <w:r>
        <w:rPr>
          <w:rFonts w:eastAsia="Times New Roman"/>
          <w:szCs w:val="24"/>
        </w:rPr>
        <w:t>β</w:t>
      </w:r>
      <w:r>
        <w:rPr>
          <w:rFonts w:eastAsia="Times New Roman"/>
          <w:szCs w:val="24"/>
        </w:rPr>
        <w:t>ορείου Ελλάδος. Πάρτε την ευθύνη επάνω σας, πάρτε την ευθύνη στις πλάτες σας. Αλλά κυρίως απευθύνομαι στους Βουλευτές των ΑΝΕΛ, που χτίσατε ολόκληρη θεωρία, χτίσατε καριέρα πάνω στα πατρι</w:t>
      </w:r>
      <w:r>
        <w:rPr>
          <w:rFonts w:eastAsia="Times New Roman"/>
          <w:szCs w:val="24"/>
        </w:rPr>
        <w:t xml:space="preserve">ωτικά. Έχετε το σθένος σήμερα να πείτε ότι στηρίζετε μια </w:t>
      </w:r>
      <w:r>
        <w:rPr>
          <w:rFonts w:eastAsia="Times New Roman"/>
          <w:szCs w:val="24"/>
        </w:rPr>
        <w:lastRenderedPageBreak/>
        <w:t>Κυβέρνηση η οποία από αύριο στις Πρέσπες θα έχει παραχωρήσει μακεδονική γλώσσα και εθνότητα; Έχετε την ευθύνη επάνω σας.</w:t>
      </w:r>
    </w:p>
    <w:p w14:paraId="5EA917B6" w14:textId="77777777" w:rsidR="000F46A4" w:rsidRDefault="00307FE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EA917B7" w14:textId="77777777" w:rsidR="000F46A4" w:rsidRDefault="00307FE8">
      <w:pPr>
        <w:spacing w:line="600" w:lineRule="auto"/>
        <w:ind w:firstLine="720"/>
        <w:jc w:val="both"/>
        <w:rPr>
          <w:rFonts w:eastAsia="Times New Roman"/>
          <w:szCs w:val="24"/>
        </w:rPr>
      </w:pPr>
      <w:r>
        <w:rPr>
          <w:rFonts w:eastAsia="Times New Roman"/>
          <w:szCs w:val="24"/>
        </w:rPr>
        <w:t>Τελείωσε η υποκρισία. Σε</w:t>
      </w:r>
      <w:r>
        <w:rPr>
          <w:rFonts w:eastAsia="Times New Roman"/>
          <w:szCs w:val="24"/>
        </w:rPr>
        <w:t xml:space="preserve"> λίγα λεπτά όλοι πρέπει να πάρουν τις ευθύνες τους. Και εσείς, κυρία Κόλλια, που διαμαρτύρεστε διαρκώς.</w:t>
      </w:r>
    </w:p>
    <w:p w14:paraId="5EA917B8" w14:textId="77777777" w:rsidR="000F46A4" w:rsidRDefault="00307FE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EA917B9" w14:textId="77777777" w:rsidR="000F46A4" w:rsidRDefault="00307FE8">
      <w:pPr>
        <w:spacing w:line="600" w:lineRule="auto"/>
        <w:ind w:firstLine="720"/>
        <w:jc w:val="both"/>
        <w:rPr>
          <w:rFonts w:eastAsia="Times New Roman" w:cs="Times New Roman"/>
          <w:szCs w:val="24"/>
        </w:rPr>
      </w:pPr>
      <w:r w:rsidRPr="005B77B2">
        <w:rPr>
          <w:rFonts w:eastAsia="Times New Roman" w:cs="Times New Roman"/>
          <w:b/>
          <w:szCs w:val="24"/>
        </w:rPr>
        <w:t>ΠΡΟΕΔΡΟΣ (Νικόλαος Βούτσης):</w:t>
      </w:r>
      <w:r>
        <w:rPr>
          <w:rFonts w:eastAsia="Times New Roman" w:cs="Times New Roman"/>
          <w:szCs w:val="24"/>
        </w:rPr>
        <w:t xml:space="preserve"> Ευχαριστούμε.</w:t>
      </w:r>
    </w:p>
    <w:p w14:paraId="5EA917B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Τον λόγο έχει ο κ. Νικόλαος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Γεώργιος Δένδιας.</w:t>
      </w:r>
    </w:p>
    <w:p w14:paraId="5EA917B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Ακολουθούν ο κ. Σταϊκούρας και ο κ. Παππάς. Παρακαλώ, διευκολύνετε τη διαδικασία. Στις </w:t>
      </w:r>
      <w:r w:rsidRPr="00745672">
        <w:rPr>
          <w:rFonts w:eastAsia="Times New Roman" w:cs="Times New Roman"/>
          <w:szCs w:val="24"/>
        </w:rPr>
        <w:t>17.</w:t>
      </w:r>
      <w:r w:rsidRPr="00E5526F">
        <w:rPr>
          <w:rFonts w:eastAsia="Times New Roman" w:cs="Times New Roman"/>
          <w:szCs w:val="24"/>
        </w:rPr>
        <w:t xml:space="preserve">20 </w:t>
      </w:r>
      <w:r>
        <w:rPr>
          <w:rFonts w:eastAsia="Times New Roman" w:cs="Times New Roman"/>
          <w:szCs w:val="24"/>
        </w:rPr>
        <w:t>περίπου θα ξεκινήσουν να μιλούν οι πολιτικοί Αρχηγοί.</w:t>
      </w:r>
    </w:p>
    <w:p w14:paraId="5EA917B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Κύριε Δένδια, έχετε τον λόγο. </w:t>
      </w:r>
    </w:p>
    <w:p w14:paraId="5EA917BD" w14:textId="77777777" w:rsidR="000F46A4" w:rsidRDefault="00307FE8">
      <w:pPr>
        <w:spacing w:line="600" w:lineRule="auto"/>
        <w:ind w:firstLine="720"/>
        <w:jc w:val="both"/>
        <w:rPr>
          <w:rFonts w:eastAsia="Times New Roman" w:cs="Times New Roman"/>
          <w:szCs w:val="24"/>
        </w:rPr>
      </w:pPr>
      <w:r w:rsidRPr="005B77B2">
        <w:rPr>
          <w:rFonts w:eastAsia="Times New Roman" w:cs="Times New Roman"/>
          <w:b/>
          <w:szCs w:val="24"/>
        </w:rPr>
        <w:lastRenderedPageBreak/>
        <w:t>ΝΙΚΟΛΑΟΣ</w:t>
      </w:r>
      <w:r>
        <w:rPr>
          <w:rFonts w:eastAsia="Times New Roman" w:cs="Times New Roman"/>
          <w:b/>
          <w:szCs w:val="24"/>
        </w:rPr>
        <w:t xml:space="preserve"> </w:t>
      </w:r>
      <w:r w:rsidRPr="005B77B2">
        <w:rPr>
          <w:rFonts w:eastAsia="Times New Roman" w:cs="Times New Roman"/>
          <w:b/>
          <w:szCs w:val="24"/>
        </w:rPr>
        <w:t>-</w:t>
      </w:r>
      <w:r>
        <w:rPr>
          <w:rFonts w:eastAsia="Times New Roman" w:cs="Times New Roman"/>
          <w:b/>
          <w:szCs w:val="24"/>
        </w:rPr>
        <w:t xml:space="preserve"> </w:t>
      </w:r>
      <w:r w:rsidRPr="005B77B2">
        <w:rPr>
          <w:rFonts w:eastAsia="Times New Roman" w:cs="Times New Roman"/>
          <w:b/>
          <w:szCs w:val="24"/>
        </w:rPr>
        <w:t>ΓΕΩΡΓΙΟΣ ΔΕΝΔΙΑΣ:</w:t>
      </w:r>
      <w:r>
        <w:rPr>
          <w:rFonts w:eastAsia="Times New Roman" w:cs="Times New Roman"/>
          <w:szCs w:val="24"/>
        </w:rPr>
        <w:t xml:space="preserve"> Κυρίες και κύριοι συνάδελφοι, θα ήθελα να ξεκινήσ</w:t>
      </w:r>
      <w:r>
        <w:rPr>
          <w:rFonts w:eastAsia="Times New Roman" w:cs="Times New Roman"/>
          <w:szCs w:val="24"/>
        </w:rPr>
        <w:t xml:space="preserve">ω από αυτό το οποίο είπε προηγουμένως ο Κυβερνητικός Εκπρόσωπος, στον οποίο απάντησε με επάρκεια ο Αντιπρόεδρος της Νέας Δημοκρατίας, ο κ. Κωστής Χατζηδάκης. </w:t>
      </w:r>
    </w:p>
    <w:p w14:paraId="5EA917B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Θα ήθελα όμως, να επιστήσω την προσοχή σας πέραν αυτού στο εξής: Μην επιτρέπετε στη Χρυσή Αυγή να</w:t>
      </w:r>
      <w:r>
        <w:rPr>
          <w:rFonts w:eastAsia="Times New Roman" w:cs="Times New Roman"/>
          <w:szCs w:val="24"/>
        </w:rPr>
        <w:t xml:space="preserve"> χρησιμοποιεί το «εθνικιστές». Οι χρυσαυγίτες δεν είναι εθνικιστές, κυρίες και κύριοι συνάδελφοι, είναι ναζιστές. Ο Χίτλερ δεν ήταν υπέρ του έθνους, ήταν υπέρ της φυλετικής υπεροχής. Οφείλει, λοιπόν, η Βουλή να μην τους δίνει κανένα έδαφος. Και</w:t>
      </w:r>
      <w:r>
        <w:rPr>
          <w:rFonts w:eastAsia="Times New Roman" w:cs="Times New Roman"/>
          <w:szCs w:val="24"/>
        </w:rPr>
        <w:t>,</w:t>
      </w:r>
      <w:r>
        <w:rPr>
          <w:rFonts w:eastAsia="Times New Roman" w:cs="Times New Roman"/>
          <w:szCs w:val="24"/>
        </w:rPr>
        <w:t xml:space="preserve"> βεβαίως, ε</w:t>
      </w:r>
      <w:r>
        <w:rPr>
          <w:rFonts w:eastAsia="Times New Roman" w:cs="Times New Roman"/>
          <w:szCs w:val="24"/>
        </w:rPr>
        <w:t>ίναι απαράδεκτη η προσπάθεια της Κυβέρνησης να καταστήσει τη Νέα Δημοκρατία έστω και κατ’ ελάχιστον υπεύθυνη για το άθλιο φαινόμενο της Χρυσής Αυγής.</w:t>
      </w:r>
    </w:p>
    <w:p w14:paraId="5EA917B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Έρχομαι τώρα στο θέμα της πρότασης δυσπιστίας. Η πρόταση δυσπιστίας αντιπροσωπεύει και εκφράζει, κυρίες κα</w:t>
      </w:r>
      <w:r>
        <w:rPr>
          <w:rFonts w:eastAsia="Times New Roman" w:cs="Times New Roman"/>
          <w:szCs w:val="24"/>
        </w:rPr>
        <w:t>ι κύριοι συνάδελφοι, τη συνολική αποτίμηση της Νέας Δημοκρατίας για το κυβερνητικό έργο.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για την οικονομία, για το αχρείαστο τέταρτο μνημόνιο, για τη μείωση των συντάξεων, </w:t>
      </w:r>
      <w:r>
        <w:rPr>
          <w:rFonts w:eastAsia="Times New Roman" w:cs="Times New Roman"/>
          <w:szCs w:val="24"/>
        </w:rPr>
        <w:lastRenderedPageBreak/>
        <w:t>για την αύξηση του ΕΝΦΙΑ, για τη μείωση του αφορολόγητου, για τη δέσμευσ</w:t>
      </w:r>
      <w:r>
        <w:rPr>
          <w:rFonts w:eastAsia="Times New Roman" w:cs="Times New Roman"/>
          <w:szCs w:val="24"/>
        </w:rPr>
        <w:t xml:space="preserve">η της περιουσίας του δημοσίου. </w:t>
      </w:r>
    </w:p>
    <w:p w14:paraId="5EA917C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Στο θεσμικό πλαίσιο, στα πλήγματα κατά της δικαιοσύνης, στην παραίτηση από την εφαρμογή των κανόνων του κράτους δικαίου που αφορούν την προστασία και την ασφάλεια των Ελλήνων πολιτών, στην παιδεία</w:t>
      </w:r>
      <w:r>
        <w:rPr>
          <w:rFonts w:eastAsia="Times New Roman" w:cs="Times New Roman"/>
          <w:szCs w:val="24"/>
        </w:rPr>
        <w:t>,</w:t>
      </w:r>
      <w:r>
        <w:rPr>
          <w:rFonts w:eastAsia="Times New Roman" w:cs="Times New Roman"/>
          <w:szCs w:val="24"/>
        </w:rPr>
        <w:t xml:space="preserve"> με τη γενική ισοπέδωση, στ</w:t>
      </w:r>
      <w:r>
        <w:rPr>
          <w:rFonts w:eastAsia="Times New Roman" w:cs="Times New Roman"/>
          <w:szCs w:val="24"/>
        </w:rPr>
        <w:t>ο μεταναστευτικό</w:t>
      </w:r>
      <w:r>
        <w:rPr>
          <w:rFonts w:eastAsia="Times New Roman" w:cs="Times New Roman"/>
          <w:szCs w:val="24"/>
        </w:rPr>
        <w:t>,</w:t>
      </w:r>
      <w:r>
        <w:rPr>
          <w:rFonts w:eastAsia="Times New Roman" w:cs="Times New Roman"/>
          <w:szCs w:val="24"/>
        </w:rPr>
        <w:t xml:space="preserve"> με την άρνηση της ύπαρξης συνόρων, με την άθλια πραγματικότητα για τους μετανάστες που έχουν μείνει στην Ελλάδα, με την κατασπατάληση, αν όχι την καταλήστευση, των κοινοτικών κονδυλίων, στην κομματική διόγκωση του κράτους, στην πρόσληψη τ</w:t>
      </w:r>
      <w:r>
        <w:rPr>
          <w:rFonts w:eastAsia="Times New Roman" w:cs="Times New Roman"/>
          <w:szCs w:val="24"/>
        </w:rPr>
        <w:t xml:space="preserve">ων μετακλητών </w:t>
      </w:r>
      <w:r>
        <w:rPr>
          <w:rFonts w:eastAsia="Times New Roman" w:cs="Times New Roman"/>
          <w:szCs w:val="24"/>
        </w:rPr>
        <w:t>«</w:t>
      </w:r>
      <w:r>
        <w:rPr>
          <w:rFonts w:eastAsia="Times New Roman" w:cs="Times New Roman"/>
          <w:szCs w:val="24"/>
        </w:rPr>
        <w:t>ημετέρων</w:t>
      </w:r>
      <w:r>
        <w:rPr>
          <w:rFonts w:eastAsia="Times New Roman" w:cs="Times New Roman"/>
          <w:szCs w:val="24"/>
        </w:rPr>
        <w:t>»</w:t>
      </w:r>
      <w:r>
        <w:rPr>
          <w:rFonts w:eastAsia="Times New Roman" w:cs="Times New Roman"/>
          <w:szCs w:val="24"/>
        </w:rPr>
        <w:t xml:space="preserve">. </w:t>
      </w:r>
    </w:p>
    <w:p w14:paraId="5EA917C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Όμως, έρχομαι και στη συμφωνία, η οποία έδωσε την αφορμή για τη συγκεκριμένη συζήτηση. Ξεκαθαρίζω. Στο πλαίσιο του ρεαλισμού, όχι της επιθυμίας μου, έχω διαχρονικά αποδεχτεί την ανάγκη σύνθετης ονομασίας </w:t>
      </w:r>
      <w:r>
        <w:rPr>
          <w:rFonts w:eastAsia="Times New Roman" w:cs="Times New Roman"/>
          <w:szCs w:val="24"/>
          <w:lang w:val="en-US"/>
        </w:rPr>
        <w:t>erga</w:t>
      </w:r>
      <w:r w:rsidRPr="005B77B2">
        <w:rPr>
          <w:rFonts w:eastAsia="Times New Roman" w:cs="Times New Roman"/>
          <w:szCs w:val="24"/>
        </w:rPr>
        <w:t xml:space="preserve"> </w:t>
      </w:r>
      <w:r>
        <w:rPr>
          <w:rFonts w:eastAsia="Times New Roman" w:cs="Times New Roman"/>
          <w:szCs w:val="24"/>
          <w:lang w:val="en-US"/>
        </w:rPr>
        <w:t>omnes</w:t>
      </w:r>
      <w:r w:rsidRPr="005B77B2">
        <w:rPr>
          <w:rFonts w:eastAsia="Times New Roman" w:cs="Times New Roman"/>
          <w:szCs w:val="24"/>
        </w:rPr>
        <w:t xml:space="preserve">. </w:t>
      </w:r>
      <w:r>
        <w:rPr>
          <w:rFonts w:eastAsia="Times New Roman" w:cs="Times New Roman"/>
          <w:szCs w:val="24"/>
        </w:rPr>
        <w:t>Αυτή είναι ισ</w:t>
      </w:r>
      <w:r>
        <w:rPr>
          <w:rFonts w:eastAsia="Times New Roman" w:cs="Times New Roman"/>
          <w:szCs w:val="24"/>
        </w:rPr>
        <w:t xml:space="preserve">τορικά η θέση της παράταξης της Νέας Δημοκρατίας. </w:t>
      </w:r>
    </w:p>
    <w:p w14:paraId="5EA917C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Εδώ, όμως, αντιμετωπίζουμε δύο προβλήματα. Το πρώτο είναι το πρόβλημα της συνταγματικής νομιμοποίησης. Ο </w:t>
      </w:r>
      <w:r>
        <w:rPr>
          <w:rFonts w:eastAsia="Times New Roman" w:cs="Times New Roman"/>
          <w:szCs w:val="24"/>
        </w:rPr>
        <w:lastRenderedPageBreak/>
        <w:t>Πρωθυπουργός διαπραγματεύεται και δεσμεύει ή θα δεσμεύσει τη χώρα δι</w:t>
      </w:r>
      <w:r>
        <w:rPr>
          <w:rFonts w:eastAsia="Times New Roman" w:cs="Times New Roman"/>
          <w:szCs w:val="24"/>
        </w:rPr>
        <w:t>ά</w:t>
      </w:r>
      <w:r>
        <w:rPr>
          <w:rFonts w:eastAsia="Times New Roman" w:cs="Times New Roman"/>
          <w:szCs w:val="24"/>
        </w:rPr>
        <w:t xml:space="preserve"> της υπογραφής του, χωρίς να απολαμβάνει στο συγκεκριμένο θέμα της στήριξης του ελληνικού Κοινοβουλίου, δηλαδή του ελληνικού λαού. Ο κυβερνητικός εταίρος, οι ΑΝΕΛ</w:t>
      </w:r>
      <w:r>
        <w:rPr>
          <w:rFonts w:eastAsia="Times New Roman" w:cs="Times New Roman"/>
          <w:szCs w:val="24"/>
        </w:rPr>
        <w:t>,</w:t>
      </w:r>
      <w:r>
        <w:rPr>
          <w:rFonts w:eastAsia="Times New Roman" w:cs="Times New Roman"/>
          <w:szCs w:val="24"/>
        </w:rPr>
        <w:t xml:space="preserve"> έχουν δηλώσει με τον πιο πανηγυρικό τρόπο την αντίθεσή τους στη συγκεκριμένη συμφωνία. Και ν</w:t>
      </w:r>
      <w:r>
        <w:rPr>
          <w:rFonts w:eastAsia="Times New Roman" w:cs="Times New Roman"/>
          <w:szCs w:val="24"/>
        </w:rPr>
        <w:t>ομίζω ότι αγνοεί και ο Κυβερνητικός Εκπρόσωπος, που τοποθετήθηκε επ’ αυτού προηγουμένως, ότι σε αυτή τη Βουλή επ’ αυτής της Κυβέρνησης υφίσταται προηγούμενο.</w:t>
      </w:r>
    </w:p>
    <w:p w14:paraId="5EA917C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Όταν το 2015, μετά το δημοψήφισμα</w:t>
      </w:r>
      <w:r>
        <w:rPr>
          <w:rFonts w:eastAsia="Times New Roman" w:cs="Times New Roman"/>
          <w:szCs w:val="24"/>
        </w:rPr>
        <w:t>,</w:t>
      </w:r>
      <w:r>
        <w:rPr>
          <w:rFonts w:eastAsia="Times New Roman" w:cs="Times New Roman"/>
          <w:szCs w:val="24"/>
        </w:rPr>
        <w:t xml:space="preserve"> απεπέμφθη ο κ. Βαρουφάκης και ο κ. Τσίπρας γνώριζε ότι δεν έχει</w:t>
      </w:r>
      <w:r>
        <w:rPr>
          <w:rFonts w:eastAsia="Times New Roman" w:cs="Times New Roman"/>
          <w:szCs w:val="24"/>
        </w:rPr>
        <w:t xml:space="preserve"> τη στήριξη της κοινοβουλευτικής </w:t>
      </w:r>
      <w:r>
        <w:rPr>
          <w:rFonts w:eastAsia="Times New Roman" w:cs="Times New Roman"/>
          <w:szCs w:val="24"/>
        </w:rPr>
        <w:t>Π</w:t>
      </w:r>
      <w:r>
        <w:rPr>
          <w:rFonts w:eastAsia="Times New Roman" w:cs="Times New Roman"/>
          <w:szCs w:val="24"/>
        </w:rPr>
        <w:t>λειοψηφίας, δεν πήγε να διαπραγματευτεί. Ήλθε εδώ, ενώπιον της Βουλής των Ελλήνων ορθά και ζήτησε εξουσιοδότηση και την πήρε με τυπικό νόμο, με τον ν.4333/2015. Ερωτώ, λοιπόν, και σε αυτή τη συγκυρία</w:t>
      </w:r>
      <w:r>
        <w:rPr>
          <w:rFonts w:eastAsia="Times New Roman" w:cs="Times New Roman"/>
          <w:szCs w:val="24"/>
        </w:rPr>
        <w:t>,</w:t>
      </w:r>
      <w:r>
        <w:rPr>
          <w:rFonts w:eastAsia="Times New Roman" w:cs="Times New Roman"/>
          <w:szCs w:val="24"/>
        </w:rPr>
        <w:t xml:space="preserve"> που δεν έχει εξουσιοδ</w:t>
      </w:r>
      <w:r>
        <w:rPr>
          <w:rFonts w:eastAsia="Times New Roman" w:cs="Times New Roman"/>
          <w:szCs w:val="24"/>
        </w:rPr>
        <w:t>ότηση, που δεν έχει κοινοβουλευτική στήριξη, τι έχει αλλάξει, κυρίες και κύριοι συνάδελφοι;</w:t>
      </w:r>
    </w:p>
    <w:p w14:paraId="5EA917C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Πέραν αυτού όμως, πέραν της απόλυτης κοινοβουλευτικής φαιδρότητας της οποίας γινόμαστε μάρτυρες, απευθύνομαι </w:t>
      </w:r>
      <w:r>
        <w:rPr>
          <w:rFonts w:eastAsia="Times New Roman" w:cs="Times New Roman"/>
          <w:szCs w:val="24"/>
        </w:rPr>
        <w:lastRenderedPageBreak/>
        <w:t xml:space="preserve">σε σας, φίλες και φίλοι Βουλευτές του ΣΥΡΙΖΑ. Μπορείτε </w:t>
      </w:r>
      <w:r>
        <w:rPr>
          <w:rFonts w:eastAsia="Times New Roman" w:cs="Times New Roman"/>
          <w:szCs w:val="24"/>
        </w:rPr>
        <w:t xml:space="preserve">να διαβεβαιώσετε πρώτα τον εαυτό σας και μετά το εκλογικό σώμα και στο τέλος εμάς, αν θέλετε, ότι αυτή η συμφωνία είναι η καλύτερη δυνατή; </w:t>
      </w:r>
    </w:p>
    <w:p w14:paraId="5EA917C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Είστε σίγουροι ότι ο Πρωθυπουργός αντί να διαπραγματεύεται εν κρυπτώ, αν είχε επιστρατεύσει το σύνολο του εθνικού κο</w:t>
      </w:r>
      <w:r>
        <w:rPr>
          <w:rFonts w:eastAsia="Times New Roman" w:cs="Times New Roman"/>
          <w:szCs w:val="24"/>
        </w:rPr>
        <w:t>ρμού, αν είχε συνεννοηθεί ευθέως και ευθύς εξαρχής με την Αντιπολίτευση</w:t>
      </w:r>
      <w:r>
        <w:rPr>
          <w:rFonts w:eastAsia="Times New Roman" w:cs="Times New Roman"/>
          <w:szCs w:val="24"/>
        </w:rPr>
        <w:t>,</w:t>
      </w:r>
      <w:r>
        <w:rPr>
          <w:rFonts w:eastAsia="Times New Roman" w:cs="Times New Roman"/>
          <w:szCs w:val="24"/>
        </w:rPr>
        <w:t xml:space="preserve"> αντί να προσπαθεί να τη διχάσει, αν πολλαπλασίαζε</w:t>
      </w:r>
      <w:r>
        <w:rPr>
          <w:rFonts w:eastAsia="Times New Roman" w:cs="Times New Roman"/>
          <w:szCs w:val="24"/>
        </w:rPr>
        <w:t>,</w:t>
      </w:r>
      <w:r>
        <w:rPr>
          <w:rFonts w:eastAsia="Times New Roman" w:cs="Times New Roman"/>
          <w:szCs w:val="24"/>
        </w:rPr>
        <w:t xml:space="preserve"> αντί να διαιρεί</w:t>
      </w:r>
      <w:r>
        <w:rPr>
          <w:rFonts w:eastAsia="Times New Roman" w:cs="Times New Roman"/>
          <w:szCs w:val="24"/>
        </w:rPr>
        <w:t>,</w:t>
      </w:r>
      <w:r>
        <w:rPr>
          <w:rFonts w:eastAsia="Times New Roman" w:cs="Times New Roman"/>
          <w:szCs w:val="24"/>
        </w:rPr>
        <w:t xml:space="preserve"> τις εθνικές δυνάμεις, αν άθροιζε</w:t>
      </w:r>
      <w:r>
        <w:rPr>
          <w:rFonts w:eastAsia="Times New Roman" w:cs="Times New Roman"/>
          <w:szCs w:val="24"/>
        </w:rPr>
        <w:t>,</w:t>
      </w:r>
      <w:r>
        <w:rPr>
          <w:rFonts w:eastAsia="Times New Roman" w:cs="Times New Roman"/>
          <w:szCs w:val="24"/>
        </w:rPr>
        <w:t xml:space="preserve"> αντί να αφαιρεί</w:t>
      </w:r>
      <w:r>
        <w:rPr>
          <w:rFonts w:eastAsia="Times New Roman" w:cs="Times New Roman"/>
          <w:szCs w:val="24"/>
        </w:rPr>
        <w:t>,</w:t>
      </w:r>
      <w:r>
        <w:rPr>
          <w:rFonts w:eastAsia="Times New Roman" w:cs="Times New Roman"/>
          <w:szCs w:val="24"/>
        </w:rPr>
        <w:t xml:space="preserve"> από το κεφάλαιο της εθνικής προσπάθειας,</w:t>
      </w:r>
      <w:r w:rsidRPr="00745672">
        <w:rPr>
          <w:rFonts w:eastAsia="Times New Roman" w:cs="Times New Roman"/>
          <w:szCs w:val="24"/>
        </w:rPr>
        <w:t xml:space="preserve"> </w:t>
      </w:r>
      <w:r>
        <w:rPr>
          <w:rFonts w:eastAsia="Times New Roman" w:cs="Times New Roman"/>
          <w:szCs w:val="24"/>
        </w:rPr>
        <w:t>δεν θα είχε καταφέρει κ</w:t>
      </w:r>
      <w:r>
        <w:rPr>
          <w:rFonts w:eastAsia="Times New Roman" w:cs="Times New Roman"/>
          <w:szCs w:val="24"/>
        </w:rPr>
        <w:t>άτι σημαντικά υπέρτερο;</w:t>
      </w:r>
    </w:p>
    <w:p w14:paraId="5EA917C6"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Γιατί, </w:t>
      </w:r>
      <w:r w:rsidRPr="002170BF">
        <w:rPr>
          <w:rFonts w:eastAsia="Times New Roman" w:cs="Times New Roman"/>
          <w:szCs w:val="24"/>
        </w:rPr>
        <w:t>κυρίες και κύριοι συνάδελφοι,</w:t>
      </w:r>
      <w:r>
        <w:rPr>
          <w:rFonts w:eastAsia="Times New Roman" w:cs="Times New Roman"/>
          <w:szCs w:val="24"/>
        </w:rPr>
        <w:t xml:space="preserve"> κακά είναι τα ψέματα! Εσείς διαπραγματεύεστε υπέρ της επίτευξης ενός στόχου </w:t>
      </w:r>
      <w:r w:rsidRPr="002F7918">
        <w:rPr>
          <w:rFonts w:eastAsia="Times New Roman" w:cs="Times New Roman"/>
          <w:szCs w:val="24"/>
        </w:rPr>
        <w:t>το</w:t>
      </w:r>
      <w:r>
        <w:rPr>
          <w:rFonts w:eastAsia="Times New Roman" w:cs="Times New Roman"/>
          <w:szCs w:val="24"/>
        </w:rPr>
        <w:t>ν</w:t>
      </w:r>
      <w:r w:rsidRPr="002F7918">
        <w:rPr>
          <w:rFonts w:eastAsia="Times New Roman" w:cs="Times New Roman"/>
          <w:szCs w:val="24"/>
        </w:rPr>
        <w:t xml:space="preserve"> οποίο</w:t>
      </w:r>
      <w:r>
        <w:rPr>
          <w:rFonts w:eastAsia="Times New Roman" w:cs="Times New Roman"/>
          <w:szCs w:val="24"/>
        </w:rPr>
        <w:t xml:space="preserve"> διακηρυγμένα αρκετοί από εσάς δεν πιστεύετε. Είναι, λοιπόν, ποτέ δυνατό να έχετε πετύχει το μέγιστο με το δικ</w:t>
      </w:r>
      <w:r>
        <w:rPr>
          <w:rFonts w:eastAsia="Times New Roman" w:cs="Times New Roman"/>
          <w:szCs w:val="24"/>
        </w:rPr>
        <w:t xml:space="preserve">ό σας σημείο αφετηρίας; </w:t>
      </w:r>
    </w:p>
    <w:p w14:paraId="5EA917C7"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Μήπως με εθνική συμπαράταξη το «Μακεδόνας πολίτης της Βόρειας Μακεδονίας</w:t>
      </w:r>
      <w:r>
        <w:rPr>
          <w:rFonts w:eastAsia="Times New Roman" w:cs="Times New Roman"/>
          <w:szCs w:val="24"/>
        </w:rPr>
        <w:t>»</w:t>
      </w:r>
      <w:r>
        <w:rPr>
          <w:rFonts w:eastAsia="Times New Roman" w:cs="Times New Roman"/>
          <w:szCs w:val="24"/>
        </w:rPr>
        <w:t xml:space="preserve"> θα μπορούσε να είχε μείνει μόνο «πολίτης της Βόρειας Μακεδονίας»; Μήπως το «μακεδονική γλώσσα» θα μπορούσε να είχε γίνει «σλαβική γλώσσα», όπως προβλέπεται π</w:t>
      </w:r>
      <w:r>
        <w:rPr>
          <w:rFonts w:eastAsia="Times New Roman" w:cs="Times New Roman"/>
          <w:szCs w:val="24"/>
        </w:rPr>
        <w:t>ιο κάτω;</w:t>
      </w:r>
    </w:p>
    <w:p w14:paraId="5EA917C8" w14:textId="77777777" w:rsidR="000F46A4" w:rsidRDefault="00307FE8">
      <w:pPr>
        <w:tabs>
          <w:tab w:val="left" w:pos="3873"/>
        </w:tabs>
        <w:spacing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πιστεύω αυτονόητα σε μια καλύτερη συμφωνία που θα μπορούσε να επιτευχθεί σαν αποτέλεσμα όχι διαπραγματευτικής ήττας των Σκοπιανών, αλλά σαν κοινή προσπάθεια με τη μικρή γειτονική χώρα, σαν κοινή επιτυχία για ένα κοινό</w:t>
      </w:r>
      <w:r>
        <w:rPr>
          <w:rFonts w:eastAsia="Times New Roman" w:cs="Times New Roman"/>
          <w:szCs w:val="24"/>
        </w:rPr>
        <w:t xml:space="preserve"> μέλλον μέσα στα οράματα του Ρήγα Φεραίου.</w:t>
      </w:r>
    </w:p>
    <w:p w14:paraId="5EA917C9"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Δεν είμαστε ανασφαλείς ή φοβικοί εμείς στη </w:t>
      </w:r>
      <w:r w:rsidRPr="00391AB7">
        <w:rPr>
          <w:rFonts w:eastAsia="Times New Roman" w:cs="Times New Roman"/>
          <w:szCs w:val="24"/>
        </w:rPr>
        <w:t>Νέα Δημοκρατία</w:t>
      </w:r>
      <w:r>
        <w:rPr>
          <w:rFonts w:eastAsia="Times New Roman" w:cs="Times New Roman"/>
          <w:szCs w:val="24"/>
        </w:rPr>
        <w:t xml:space="preserve">. Ελπίζουμε σε μια Μακεδονία όχι ακριτικό φυλάκιο ενός περίκλειστου </w:t>
      </w:r>
      <w:r>
        <w:rPr>
          <w:rFonts w:eastAsia="Times New Roman" w:cs="Times New Roman"/>
          <w:szCs w:val="24"/>
        </w:rPr>
        <w:t>Ε</w:t>
      </w:r>
      <w:r>
        <w:rPr>
          <w:rFonts w:eastAsia="Times New Roman" w:cs="Times New Roman"/>
          <w:szCs w:val="24"/>
        </w:rPr>
        <w:t>λληνισμού, αλλά ως λεωφόρο προς τα Βαλκάνια των ιδεωδών μιας ε</w:t>
      </w:r>
      <w:r w:rsidRPr="006F21CD">
        <w:rPr>
          <w:rFonts w:eastAsia="Times New Roman" w:cs="Times New Roman"/>
          <w:szCs w:val="24"/>
        </w:rPr>
        <w:t>υρωπαϊκή</w:t>
      </w:r>
      <w:r>
        <w:rPr>
          <w:rFonts w:eastAsia="Times New Roman" w:cs="Times New Roman"/>
          <w:szCs w:val="24"/>
        </w:rPr>
        <w:t xml:space="preserve">ς Ελλάδας. Ελπίζουμε σε μια Θεσσαλονίκη όχι απλά διοικητική συμπρωτεύουσα μιας μικράς και εντίμου Ελλάδος, αλλά </w:t>
      </w:r>
      <w:r w:rsidRPr="00A42664">
        <w:rPr>
          <w:rFonts w:eastAsia="Times New Roman" w:cs="Times New Roman"/>
          <w:szCs w:val="24"/>
        </w:rPr>
        <w:t>οικονομ</w:t>
      </w:r>
      <w:r>
        <w:rPr>
          <w:rFonts w:eastAsia="Times New Roman" w:cs="Times New Roman"/>
          <w:szCs w:val="24"/>
        </w:rPr>
        <w:t>ική και πολιτιστική πρωτεύουσα των Βαλκανίων του 21</w:t>
      </w:r>
      <w:r w:rsidRPr="004D2C8B">
        <w:rPr>
          <w:rFonts w:eastAsia="Times New Roman" w:cs="Times New Roman"/>
          <w:szCs w:val="24"/>
          <w:vertAlign w:val="superscript"/>
        </w:rPr>
        <w:t>ου</w:t>
      </w:r>
      <w:r>
        <w:rPr>
          <w:rFonts w:eastAsia="Times New Roman" w:cs="Times New Roman"/>
          <w:szCs w:val="24"/>
        </w:rPr>
        <w:t xml:space="preserve"> αιώνα. </w:t>
      </w:r>
    </w:p>
    <w:p w14:paraId="5EA917CA"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Ελπίζουμε σε μια </w:t>
      </w:r>
      <w:r>
        <w:rPr>
          <w:rFonts w:eastAsia="Times New Roman" w:cs="Times New Roman"/>
          <w:szCs w:val="24"/>
        </w:rPr>
        <w:t>β</w:t>
      </w:r>
      <w:r>
        <w:rPr>
          <w:rFonts w:eastAsia="Times New Roman" w:cs="Times New Roman"/>
          <w:szCs w:val="24"/>
        </w:rPr>
        <w:t xml:space="preserve">όρεια Ελλάδα γεμάτη εξωστρέφεια και αυτοπεποίθηση, </w:t>
      </w:r>
      <w:r>
        <w:rPr>
          <w:rFonts w:eastAsia="Times New Roman" w:cs="Times New Roman"/>
          <w:szCs w:val="24"/>
        </w:rPr>
        <w:t>στηριγμένη στην πολιτισμική της υπεροχή και παράδοση, στον Αριστοτέλη, στη Βεργίνα, στον Γρηγόριο Παλαμά, στους ησυχαστές, στο</w:t>
      </w:r>
      <w:r>
        <w:rPr>
          <w:rFonts w:eastAsia="Times New Roman" w:cs="Times New Roman"/>
          <w:szCs w:val="24"/>
        </w:rPr>
        <w:t>ν</w:t>
      </w:r>
      <w:r>
        <w:rPr>
          <w:rFonts w:eastAsia="Times New Roman" w:cs="Times New Roman"/>
          <w:szCs w:val="24"/>
        </w:rPr>
        <w:t xml:space="preserve"> Πεντζίκη, στη γενιά του ’30, στους ποιητές, στον Χριστιανόπουλο και, αν θέλετε, στον αγαπημένο σε εμένα Διονύση Σαββόπουλο.</w:t>
      </w:r>
    </w:p>
    <w:p w14:paraId="5EA917CB"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Είνα</w:t>
      </w:r>
      <w:r>
        <w:rPr>
          <w:rFonts w:eastAsia="Times New Roman" w:cs="Times New Roman"/>
          <w:szCs w:val="24"/>
        </w:rPr>
        <w:t xml:space="preserve">ι κρίμα, </w:t>
      </w:r>
      <w:r w:rsidRPr="002170BF">
        <w:rPr>
          <w:rFonts w:eastAsia="Times New Roman" w:cs="Times New Roman"/>
          <w:szCs w:val="24"/>
        </w:rPr>
        <w:t>κυρίες και κύριοι συνάδελφοι,</w:t>
      </w:r>
      <w:r>
        <w:rPr>
          <w:rFonts w:eastAsia="Times New Roman" w:cs="Times New Roman"/>
          <w:szCs w:val="24"/>
        </w:rPr>
        <w:t xml:space="preserve"> που ο Πρωθυπουργός της χώρας πηγαίνει στις Πρέσπες χωρίς να συνοδεύεται</w:t>
      </w:r>
      <w:r>
        <w:rPr>
          <w:rFonts w:eastAsia="Times New Roman" w:cs="Times New Roman"/>
          <w:szCs w:val="24"/>
        </w:rPr>
        <w:t>,</w:t>
      </w:r>
      <w:r>
        <w:rPr>
          <w:rFonts w:eastAsia="Times New Roman" w:cs="Times New Roman"/>
          <w:szCs w:val="24"/>
        </w:rPr>
        <w:t xml:space="preserve"> μετά από μια καλή συμφωνία</w:t>
      </w:r>
      <w:r>
        <w:rPr>
          <w:rFonts w:eastAsia="Times New Roman" w:cs="Times New Roman"/>
          <w:szCs w:val="24"/>
        </w:rPr>
        <w:t>,</w:t>
      </w:r>
      <w:r>
        <w:rPr>
          <w:rFonts w:eastAsia="Times New Roman" w:cs="Times New Roman"/>
          <w:szCs w:val="24"/>
        </w:rPr>
        <w:t xml:space="preserve"> με τις ευχές όλου του </w:t>
      </w:r>
      <w:r w:rsidRPr="00B93758">
        <w:rPr>
          <w:rFonts w:eastAsia="Times New Roman" w:cs="Times New Roman"/>
          <w:szCs w:val="24"/>
        </w:rPr>
        <w:t>ελληνικού λαού</w:t>
      </w:r>
      <w:r>
        <w:rPr>
          <w:rFonts w:eastAsia="Times New Roman" w:cs="Times New Roman"/>
          <w:szCs w:val="24"/>
        </w:rPr>
        <w:t xml:space="preserve">. Είναι κρίμα, διότι επέλεξε να εκπροσωπεί απλώς τον </w:t>
      </w:r>
      <w:r w:rsidRPr="009E3DD6">
        <w:rPr>
          <w:rFonts w:eastAsia="Times New Roman" w:cs="Times New Roman"/>
          <w:szCs w:val="24"/>
        </w:rPr>
        <w:t>ΣΥΡΙΖΑ</w:t>
      </w:r>
      <w:r>
        <w:rPr>
          <w:rFonts w:eastAsia="Times New Roman" w:cs="Times New Roman"/>
          <w:szCs w:val="24"/>
        </w:rPr>
        <w:t xml:space="preserve"> σε μια </w:t>
      </w:r>
      <w:r>
        <w:rPr>
          <w:rFonts w:eastAsia="Times New Roman" w:cs="Times New Roman"/>
          <w:szCs w:val="24"/>
        </w:rPr>
        <w:t>τέτοια</w:t>
      </w:r>
      <w:r>
        <w:rPr>
          <w:rFonts w:eastAsia="Times New Roman" w:cs="Times New Roman"/>
          <w:szCs w:val="24"/>
        </w:rPr>
        <w:t xml:space="preserve"> συμφων</w:t>
      </w:r>
      <w:r>
        <w:rPr>
          <w:rFonts w:eastAsia="Times New Roman" w:cs="Times New Roman"/>
          <w:szCs w:val="24"/>
        </w:rPr>
        <w:t>ία.</w:t>
      </w:r>
    </w:p>
    <w:p w14:paraId="5EA917CC" w14:textId="77777777" w:rsidR="000F46A4" w:rsidRDefault="00307FE8">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5EA917CD" w14:textId="77777777" w:rsidR="000F46A4" w:rsidRDefault="00307FE8">
      <w:pPr>
        <w:tabs>
          <w:tab w:val="left" w:pos="3873"/>
        </w:tabs>
        <w:spacing w:line="600" w:lineRule="auto"/>
        <w:ind w:firstLine="720"/>
        <w:jc w:val="both"/>
        <w:rPr>
          <w:rFonts w:eastAsia="Times New Roman" w:cs="Times New Roman"/>
          <w:szCs w:val="24"/>
        </w:rPr>
      </w:pPr>
      <w:r w:rsidRPr="00074D45">
        <w:rPr>
          <w:rFonts w:eastAsia="Times New Roman" w:cs="Times New Roman"/>
          <w:b/>
          <w:szCs w:val="24"/>
        </w:rPr>
        <w:t>ΠΡΟΕΔΡΟΣ (Νικόλαος Βούτσης):</w:t>
      </w:r>
      <w:r>
        <w:rPr>
          <w:rFonts w:eastAsia="Times New Roman" w:cs="Times New Roman"/>
          <w:szCs w:val="24"/>
        </w:rPr>
        <w:t xml:space="preserve"> Ευχαριστούμε. Τον λόγο θα πάρει τώρα ο κ. Σταϊκούρας. Μετά θα μιλήσει ο Υπουργός, ο κ. Παππάς.</w:t>
      </w:r>
    </w:p>
    <w:p w14:paraId="5EA917CE"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Κύριε Σταϊκούρα, έχετε τον λόγο.</w:t>
      </w:r>
    </w:p>
    <w:p w14:paraId="5EA917CF"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ΣΤΑΪΚΟΥΡΑΣ: </w:t>
      </w:r>
      <w:r w:rsidRPr="002170BF">
        <w:rPr>
          <w:rFonts w:eastAsia="Times New Roman" w:cs="Times New Roman"/>
          <w:szCs w:val="24"/>
        </w:rPr>
        <w:t>Κυρίες και κύριοι συν</w:t>
      </w:r>
      <w:r w:rsidRPr="002170BF">
        <w:rPr>
          <w:rFonts w:eastAsia="Times New Roman" w:cs="Times New Roman"/>
          <w:szCs w:val="24"/>
        </w:rPr>
        <w:t>άδελφοι,</w:t>
      </w:r>
      <w:r>
        <w:rPr>
          <w:rFonts w:eastAsia="Times New Roman" w:cs="Times New Roman"/>
          <w:szCs w:val="24"/>
        </w:rPr>
        <w:t xml:space="preserve"> η </w:t>
      </w:r>
      <w:r w:rsidRPr="005C7DB8">
        <w:rPr>
          <w:rFonts w:eastAsia="Times New Roman" w:cs="Times New Roman"/>
          <w:szCs w:val="24"/>
        </w:rPr>
        <w:t>Αξιωματική Αντιπολίτευση</w:t>
      </w:r>
      <w:r>
        <w:rPr>
          <w:rFonts w:eastAsia="Times New Roman" w:cs="Times New Roman"/>
          <w:szCs w:val="24"/>
        </w:rPr>
        <w:t xml:space="preserve">, με αίσθημα ευθύνης απέναντι στην ιστορία και την προοπτική της χώρας και των πολιτών, κατέθεσε πρόταση δυσπιστίας κατά της </w:t>
      </w:r>
      <w:r w:rsidRPr="001850F1">
        <w:rPr>
          <w:rFonts w:eastAsia="Times New Roman" w:cs="Times New Roman"/>
          <w:szCs w:val="24"/>
        </w:rPr>
        <w:t>Κυβέρνηση</w:t>
      </w:r>
      <w:r>
        <w:rPr>
          <w:rFonts w:eastAsia="Times New Roman" w:cs="Times New Roman"/>
          <w:szCs w:val="24"/>
        </w:rPr>
        <w:t xml:space="preserve">ς. Είναι ιστορικά επιβεβαιωμένο ότι η </w:t>
      </w:r>
      <w:r w:rsidRPr="00391AB7">
        <w:rPr>
          <w:rFonts w:eastAsia="Times New Roman" w:cs="Times New Roman"/>
          <w:szCs w:val="24"/>
        </w:rPr>
        <w:t>Νέα Δημοκρατία</w:t>
      </w:r>
      <w:r>
        <w:rPr>
          <w:rFonts w:eastAsia="Times New Roman" w:cs="Times New Roman"/>
          <w:szCs w:val="24"/>
        </w:rPr>
        <w:t xml:space="preserve"> διαχρονικά στηρίζει την εύρεση αμο</w:t>
      </w:r>
      <w:r>
        <w:rPr>
          <w:rFonts w:eastAsia="Times New Roman" w:cs="Times New Roman"/>
          <w:szCs w:val="24"/>
        </w:rPr>
        <w:t xml:space="preserve">ιβαία αποδεκτής λύσης μεταξύ της Ελλάδος και των Σκοπίων, μια λύση που θα σέβεται, </w:t>
      </w:r>
      <w:r w:rsidRPr="00AC526C">
        <w:rPr>
          <w:rFonts w:eastAsia="Times New Roman" w:cs="Times New Roman"/>
          <w:szCs w:val="24"/>
        </w:rPr>
        <w:t>όμως</w:t>
      </w:r>
      <w:r>
        <w:rPr>
          <w:rFonts w:eastAsia="Times New Roman" w:cs="Times New Roman"/>
          <w:szCs w:val="24"/>
        </w:rPr>
        <w:t>, τα πραγματικά ιστορικά, εθνικά δεδομένα.</w:t>
      </w:r>
    </w:p>
    <w:p w14:paraId="5EA917D0"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Σήμερα η </w:t>
      </w:r>
      <w:r w:rsidRPr="001850F1">
        <w:rPr>
          <w:rFonts w:eastAsia="Times New Roman" w:cs="Times New Roman"/>
          <w:szCs w:val="24"/>
        </w:rPr>
        <w:t>Κυβέρνηση</w:t>
      </w:r>
      <w:r>
        <w:rPr>
          <w:rFonts w:eastAsia="Times New Roman" w:cs="Times New Roman"/>
          <w:szCs w:val="24"/>
        </w:rPr>
        <w:t xml:space="preserve"> </w:t>
      </w:r>
      <w:r w:rsidRPr="009E3DD6">
        <w:rPr>
          <w:rFonts w:eastAsia="Times New Roman" w:cs="Times New Roman"/>
          <w:szCs w:val="24"/>
        </w:rPr>
        <w:t>ΣΥΡΙΖΑ</w:t>
      </w:r>
      <w:r>
        <w:rPr>
          <w:rFonts w:eastAsia="Times New Roman" w:cs="Times New Roman"/>
          <w:szCs w:val="24"/>
        </w:rPr>
        <w:t xml:space="preserve"> και ΑΝΕΛ φέρνει μια συμφωνία που τη διαμόρφωσε εν κρυπτώ, συμφωνία που με στρεψοδικίες και επικοινωνιακά τερτίπια αυταρχικά προωθεί, αδιαφορώντας για τις ευαισθησίες των πολιτών και τις θέσεις των κομμάτων. Η </w:t>
      </w:r>
      <w:r w:rsidRPr="001850F1">
        <w:rPr>
          <w:rFonts w:eastAsia="Times New Roman" w:cs="Times New Roman"/>
          <w:szCs w:val="24"/>
        </w:rPr>
        <w:t>Κυβέρνηση</w:t>
      </w:r>
      <w:r>
        <w:rPr>
          <w:rFonts w:eastAsia="Times New Roman" w:cs="Times New Roman"/>
          <w:szCs w:val="24"/>
        </w:rPr>
        <w:t xml:space="preserve"> απέτυχε να αξιοποιήσει το κεκτημένο </w:t>
      </w:r>
      <w:r>
        <w:rPr>
          <w:rFonts w:eastAsia="Times New Roman" w:cs="Times New Roman"/>
          <w:szCs w:val="24"/>
        </w:rPr>
        <w:t xml:space="preserve">της εθνικής συνεννόησης επί του κρίσιμου αυτού εθνικού θέματος, κεκτημένο που σωρεύτηκε από τις προηγούμενες </w:t>
      </w:r>
      <w:r>
        <w:rPr>
          <w:rFonts w:eastAsia="Times New Roman" w:cs="Times New Roman"/>
          <w:szCs w:val="24"/>
        </w:rPr>
        <w:t>κ</w:t>
      </w:r>
      <w:r w:rsidRPr="001850F1">
        <w:rPr>
          <w:rFonts w:eastAsia="Times New Roman" w:cs="Times New Roman"/>
          <w:szCs w:val="24"/>
        </w:rPr>
        <w:t>υ</w:t>
      </w:r>
      <w:r>
        <w:rPr>
          <w:rFonts w:eastAsia="Times New Roman" w:cs="Times New Roman"/>
          <w:szCs w:val="24"/>
        </w:rPr>
        <w:t xml:space="preserve">βερνήσεις, πρωτίστως της </w:t>
      </w:r>
      <w:r w:rsidRPr="00654FD3">
        <w:rPr>
          <w:rFonts w:eastAsia="Times New Roman" w:cs="Times New Roman"/>
          <w:szCs w:val="24"/>
        </w:rPr>
        <w:t>Νέας Δημοκρατίας</w:t>
      </w:r>
      <w:r>
        <w:rPr>
          <w:rFonts w:eastAsia="Times New Roman" w:cs="Times New Roman"/>
          <w:szCs w:val="24"/>
        </w:rPr>
        <w:t>.</w:t>
      </w:r>
    </w:p>
    <w:p w14:paraId="5EA917D1"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Είναι θλιβερό η σημερινή </w:t>
      </w:r>
      <w:r w:rsidRPr="001850F1">
        <w:rPr>
          <w:rFonts w:eastAsia="Times New Roman" w:cs="Times New Roman"/>
          <w:szCs w:val="24"/>
        </w:rPr>
        <w:t>Κυβέρνηση</w:t>
      </w:r>
      <w:r>
        <w:rPr>
          <w:rFonts w:eastAsia="Times New Roman" w:cs="Times New Roman"/>
          <w:szCs w:val="24"/>
        </w:rPr>
        <w:t xml:space="preserve">, </w:t>
      </w:r>
      <w:r w:rsidRPr="003173C1">
        <w:rPr>
          <w:rFonts w:eastAsia="Times New Roman"/>
          <w:bCs/>
        </w:rPr>
        <w:t>προκειμένου να</w:t>
      </w:r>
      <w:r>
        <w:rPr>
          <w:rFonts w:eastAsia="Times New Roman" w:cs="Times New Roman"/>
          <w:szCs w:val="24"/>
        </w:rPr>
        <w:t xml:space="preserve"> καλύψει αδυναμίες, αστοχίες και σφάλματα, να επιδίδ</w:t>
      </w:r>
      <w:r>
        <w:rPr>
          <w:rFonts w:eastAsia="Times New Roman" w:cs="Times New Roman"/>
          <w:szCs w:val="24"/>
        </w:rPr>
        <w:t>εται σε επιλε</w:t>
      </w:r>
      <w:r>
        <w:rPr>
          <w:rFonts w:eastAsia="Times New Roman" w:cs="Times New Roman"/>
          <w:szCs w:val="24"/>
        </w:rPr>
        <w:lastRenderedPageBreak/>
        <w:t xml:space="preserve">κτικές, αποσπασματικές βουτιές στο κοντινό και μακρινό παρελθόν. Χρησιμοποιεί ισχυρισμούς </w:t>
      </w:r>
      <w:r w:rsidRPr="002940B6">
        <w:rPr>
          <w:rFonts w:eastAsia="Times New Roman"/>
          <w:szCs w:val="24"/>
        </w:rPr>
        <w:t>οι οποίοι</w:t>
      </w:r>
      <w:r>
        <w:rPr>
          <w:rFonts w:eastAsia="Times New Roman" w:cs="Times New Roman"/>
          <w:szCs w:val="24"/>
        </w:rPr>
        <w:t xml:space="preserve"> αποδεικνύονται ιστορικά ανυπόστατοι, είναι επί της ουσίας ψευδείς και εθνικά επιζήμιοι.</w:t>
      </w:r>
    </w:p>
    <w:p w14:paraId="5EA917D2"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Δεν θα ακολουθήσω αυτόν τον δρόμο, παρ</w:t>
      </w:r>
      <w:r>
        <w:rPr>
          <w:rFonts w:eastAsia="Times New Roman" w:cs="Times New Roman"/>
          <w:szCs w:val="24"/>
        </w:rPr>
        <w:t xml:space="preserve">’ </w:t>
      </w:r>
      <w:r>
        <w:rPr>
          <w:rFonts w:eastAsia="Times New Roman" w:cs="Times New Roman"/>
          <w:szCs w:val="24"/>
        </w:rPr>
        <w:t>όλο που θα μπορ</w:t>
      </w:r>
      <w:r>
        <w:rPr>
          <w:rFonts w:eastAsia="Times New Roman" w:cs="Times New Roman"/>
          <w:szCs w:val="24"/>
        </w:rPr>
        <w:t xml:space="preserve">ούσα να καταθέσω μακρά αλυσίδα λόγων και πρακτικών από υποστηρικτές του διαχρονικού αφηγήματος του μακεδονισμού, αλλά και την τελευταία έκφρασή του, από σειρά επώνυμων στελεχών του </w:t>
      </w:r>
      <w:r w:rsidRPr="009E3DD6">
        <w:rPr>
          <w:rFonts w:eastAsia="Times New Roman" w:cs="Times New Roman"/>
          <w:szCs w:val="24"/>
        </w:rPr>
        <w:t>ΣΥΡΙΖΑ</w:t>
      </w:r>
      <w:r>
        <w:rPr>
          <w:rFonts w:eastAsia="Times New Roman" w:cs="Times New Roman"/>
          <w:szCs w:val="24"/>
        </w:rPr>
        <w:t xml:space="preserve"> που κάθονται και στα υπουργικά έδρανα, </w:t>
      </w:r>
      <w:r w:rsidRPr="002940B6">
        <w:rPr>
          <w:rFonts w:eastAsia="Times New Roman"/>
          <w:szCs w:val="24"/>
        </w:rPr>
        <w:t>οι οποίοι</w:t>
      </w:r>
      <w:r>
        <w:rPr>
          <w:rFonts w:eastAsia="Times New Roman" w:cs="Times New Roman"/>
          <w:szCs w:val="24"/>
        </w:rPr>
        <w:t xml:space="preserve"> ακόμα και στην πιο </w:t>
      </w:r>
      <w:r>
        <w:rPr>
          <w:rFonts w:eastAsia="Times New Roman" w:cs="Times New Roman"/>
          <w:szCs w:val="24"/>
        </w:rPr>
        <w:t>κρίσιμη φάση, το 2008</w:t>
      </w:r>
      <w:r>
        <w:rPr>
          <w:rFonts w:eastAsia="Times New Roman" w:cs="Times New Roman"/>
          <w:szCs w:val="24"/>
        </w:rPr>
        <w:t>,</w:t>
      </w:r>
      <w:r>
        <w:rPr>
          <w:rFonts w:eastAsia="Times New Roman" w:cs="Times New Roman"/>
          <w:szCs w:val="24"/>
        </w:rPr>
        <w:t xml:space="preserve"> προέτρεπαν να δοθεί στη γείτονα χώρα σκέτο νέτο η ονομασία «Μακεδονία». Συνεπώς ο </w:t>
      </w:r>
      <w:r w:rsidRPr="009E3DD6">
        <w:rPr>
          <w:rFonts w:eastAsia="Times New Roman" w:cs="Times New Roman"/>
          <w:szCs w:val="24"/>
        </w:rPr>
        <w:t>ΣΥΡΙΖΑ</w:t>
      </w:r>
      <w:r>
        <w:rPr>
          <w:rFonts w:eastAsia="Times New Roman" w:cs="Times New Roman"/>
          <w:szCs w:val="24"/>
        </w:rPr>
        <w:t xml:space="preserve"> δεν δικαιούται να μας κάνει μαθήματα. </w:t>
      </w:r>
    </w:p>
    <w:p w14:paraId="5EA917D3" w14:textId="77777777" w:rsidR="000F46A4" w:rsidRDefault="00307FE8">
      <w:pPr>
        <w:tabs>
          <w:tab w:val="left" w:pos="3873"/>
        </w:tabs>
        <w:spacing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η </w:t>
      </w:r>
      <w:r w:rsidRPr="001850F1">
        <w:rPr>
          <w:rFonts w:eastAsia="Times New Roman" w:cs="Times New Roman"/>
          <w:szCs w:val="24"/>
        </w:rPr>
        <w:t>Κυβέρνηση</w:t>
      </w:r>
      <w:r>
        <w:rPr>
          <w:rFonts w:eastAsia="Times New Roman" w:cs="Times New Roman"/>
          <w:szCs w:val="24"/>
        </w:rPr>
        <w:t xml:space="preserve"> περιφρονεί τον ελληνικό λαό. Λοιδορεί τις γνήσιες ευαισθησίες τ</w:t>
      </w:r>
      <w:r>
        <w:rPr>
          <w:rFonts w:eastAsia="Times New Roman" w:cs="Times New Roman"/>
          <w:szCs w:val="24"/>
        </w:rPr>
        <w:t xml:space="preserve">ης πλειοψηφίας του. Απαξιώνει το Εθνικό Κοινοβούλιο. Επιδίδεται σε ένα ρεσιτάλ υποκρισίας και στρουθοκαμηλισμού. Προχωρά σε διακρατική συμφωνία, χωρίς </w:t>
      </w:r>
      <w:r w:rsidRPr="00911877">
        <w:rPr>
          <w:rFonts w:eastAsia="Times New Roman" w:cs="Times New Roman"/>
          <w:szCs w:val="24"/>
        </w:rPr>
        <w:t>πολιτική</w:t>
      </w:r>
      <w:r>
        <w:rPr>
          <w:rFonts w:eastAsia="Times New Roman" w:cs="Times New Roman"/>
          <w:szCs w:val="24"/>
        </w:rPr>
        <w:t xml:space="preserve"> νομιμοποίηση, έχοντας ένα κίνητρο, την επίδειξη προθυμίας, συμφωνία που παράγει διεθνή </w:t>
      </w:r>
      <w:r>
        <w:rPr>
          <w:rFonts w:eastAsia="Times New Roman" w:cs="Times New Roman"/>
          <w:szCs w:val="24"/>
        </w:rPr>
        <w:lastRenderedPageBreak/>
        <w:t>αποτελέσμ</w:t>
      </w:r>
      <w:r>
        <w:rPr>
          <w:rFonts w:eastAsia="Times New Roman" w:cs="Times New Roman"/>
          <w:szCs w:val="24"/>
        </w:rPr>
        <w:t>ατα, κάποια από τα οποία θα αποκτήσουν τον χαρακτήρα του τετελεσμένου.</w:t>
      </w:r>
    </w:p>
    <w:p w14:paraId="5EA917D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Η Κυβέρνηση σπεύδει και παραδίδει τα δύο καίριας σημασίας κλειδιά, αυτά του ΝΑΤΟ και της Ευρωπαϊκής Ένωσης, κλειδιά που κρατούσε η χώρα μας από το 2008 και τα παραδίδει χωρίς να διασφαλ</w:t>
      </w:r>
      <w:r>
        <w:rPr>
          <w:rFonts w:eastAsia="Times New Roman" w:cs="Times New Roman"/>
          <w:szCs w:val="24"/>
        </w:rPr>
        <w:t xml:space="preserve">ίζει τα δίκαια εθνικά μας συμφέροντα, καλύπτοντας τις βαριές υποχωρήσεις με μεγαλόστομες λεκτικές κατασκευές. Είναι υποχωρήσεις, αφού αναγνωρίζει, για πρώτη φορά, με την υπογραφή της χώρας μας την ύπαρξη μακεδονικής γλώσσας και μακεδονικής ιθαγένειας, άρα </w:t>
      </w:r>
      <w:r>
        <w:rPr>
          <w:rFonts w:eastAsia="Times New Roman" w:cs="Times New Roman"/>
          <w:szCs w:val="24"/>
        </w:rPr>
        <w:t xml:space="preserve">και της αντίστοιχης ταυτότητας. Υποχωρήσεις, αφού διασπά το </w:t>
      </w:r>
      <w:r>
        <w:rPr>
          <w:rFonts w:eastAsia="Times New Roman" w:cs="Times New Roman"/>
          <w:szCs w:val="24"/>
          <w:lang w:val="en-US"/>
        </w:rPr>
        <w:t>erga</w:t>
      </w:r>
      <w:r w:rsidRPr="001F714E">
        <w:rPr>
          <w:rFonts w:eastAsia="Times New Roman" w:cs="Times New Roman"/>
          <w:szCs w:val="24"/>
        </w:rPr>
        <w:t xml:space="preserve"> </w:t>
      </w:r>
      <w:r>
        <w:rPr>
          <w:rFonts w:eastAsia="Times New Roman" w:cs="Times New Roman"/>
          <w:szCs w:val="24"/>
          <w:lang w:val="en-US"/>
        </w:rPr>
        <w:t>omnes</w:t>
      </w:r>
      <w:r w:rsidRPr="001F714E">
        <w:rPr>
          <w:rFonts w:eastAsia="Times New Roman" w:cs="Times New Roman"/>
          <w:szCs w:val="24"/>
        </w:rPr>
        <w:t xml:space="preserve"> </w:t>
      </w:r>
      <w:r>
        <w:rPr>
          <w:rFonts w:eastAsia="Times New Roman" w:cs="Times New Roman"/>
          <w:szCs w:val="24"/>
        </w:rPr>
        <w:t>ως προς τους πολίτες και τη γλώσσα χωρίς κάποιον κοινό αποδεκτό όρο για όλες τις χρήσεις, κατοχυρώνοντας τον μακεδονικό εθνικισμό. Πρόκειται</w:t>
      </w:r>
      <w:r>
        <w:rPr>
          <w:rFonts w:eastAsia="Times New Roman" w:cs="Times New Roman"/>
          <w:szCs w:val="24"/>
        </w:rPr>
        <w:t>,</w:t>
      </w:r>
      <w:r>
        <w:rPr>
          <w:rFonts w:eastAsia="Times New Roman" w:cs="Times New Roman"/>
          <w:szCs w:val="24"/>
        </w:rPr>
        <w:t xml:space="preserve"> συνεπώς, για μία κακή συμφωνία.</w:t>
      </w:r>
    </w:p>
    <w:p w14:paraId="5EA917D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 xml:space="preserve">κύριοι συνάδελφοι, σε αυτή την κρίσιμη συγκυρία έχουμε χρέος από την ιστορία και ευθύνη για το μέλλον να σταθούμε στο ύψος των περιστάσεων, να ενώσουμε και να μη διχάσουμε την κοινωνία. Να αντιμετωπίζουμε τις προκλήσεις και </w:t>
      </w:r>
      <w:r>
        <w:rPr>
          <w:rFonts w:eastAsia="Times New Roman" w:cs="Times New Roman"/>
          <w:szCs w:val="24"/>
        </w:rPr>
        <w:lastRenderedPageBreak/>
        <w:t>τους κινδύνους με ενότητα, με ευ</w:t>
      </w:r>
      <w:r>
        <w:rPr>
          <w:rFonts w:eastAsia="Times New Roman" w:cs="Times New Roman"/>
          <w:szCs w:val="24"/>
        </w:rPr>
        <w:t>θύνη, με ομοψυχία, με αποφασιστικότητα, με αυτοπεποίθηση, με αξιοπρέπεια, με υπερηφάνεια. Να εργαστούμε σκληρά με αλληλεγγύη και συνοχή.</w:t>
      </w:r>
    </w:p>
    <w:p w14:paraId="5EA917D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Η Νέα Δημοκρατία στη μακρά διαδρομή της έχει αποδείξει ότι τηρεί εθνικά υπεύθυνη στάση. Δεν κερδοσκοπεί πολιτικά πάνω σ</w:t>
      </w:r>
      <w:r>
        <w:rPr>
          <w:rFonts w:eastAsia="Times New Roman" w:cs="Times New Roman"/>
          <w:szCs w:val="24"/>
        </w:rPr>
        <w:t xml:space="preserve">τα προβλήματα της χώρας και των πολιτών. Η πολιτική και κοινωνική συνεννόηση είναι αναγκαία συνθήκη για την ομαλή και ανοδική πορεία της χώρας. Όμως, αυτή πρέπει να κτίζεται διαχρονικά με όρους ειλικρίνειας και εθνικής ευθύνης. Δεν μπορεί να επιτευχθεί με </w:t>
      </w:r>
      <w:r>
        <w:rPr>
          <w:rFonts w:eastAsia="Times New Roman" w:cs="Times New Roman"/>
          <w:szCs w:val="24"/>
        </w:rPr>
        <w:t>κουτοπόνηρες προσπάθειες διάχυσης και μετακύλ</w:t>
      </w:r>
      <w:r>
        <w:rPr>
          <w:rFonts w:eastAsia="Times New Roman" w:cs="Times New Roman"/>
          <w:szCs w:val="24"/>
        </w:rPr>
        <w:t>ι</w:t>
      </w:r>
      <w:r>
        <w:rPr>
          <w:rFonts w:eastAsia="Times New Roman" w:cs="Times New Roman"/>
          <w:szCs w:val="24"/>
        </w:rPr>
        <w:t xml:space="preserve">σης ευθυνών, όπως πράττει σήμερα ο ΣΥΡΙΖΑ. Δεν μπορεί να επιτευχθεί με καιροσκοπικές προσεγγίσεις και με επικίνδυνους ακροβατισμούς, όπως κάνει σήμερα ο ΣΥΡΙΖΑ. </w:t>
      </w:r>
    </w:p>
    <w:p w14:paraId="5EA917D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Η εθνική συνεννόηση απαιτεί αυτογνωσία, αυτοκριτ</w:t>
      </w:r>
      <w:r>
        <w:rPr>
          <w:rFonts w:eastAsia="Times New Roman" w:cs="Times New Roman"/>
          <w:szCs w:val="24"/>
        </w:rPr>
        <w:t>ική, ειλικρίνεια προθέσεων, σαφήνεια θέσεων και πάνω απ’ όλα απαιτεί αξιοπιστία και εμπιστοσύνη. Όλα αυτά αποτελούν, για τη σημερινή Κυβέρνηση, αγαθά εν ανεπαρκεία. Η κατασκευή των ΣΥΡΙΖΑ και ΑΝΕΛ δοκιμάστηκε, μετρήθηκε με τα προβλήματα και διαπιστώθηκε ότ</w:t>
      </w:r>
      <w:r>
        <w:rPr>
          <w:rFonts w:eastAsia="Times New Roman" w:cs="Times New Roman"/>
          <w:szCs w:val="24"/>
        </w:rPr>
        <w:t>ι δεν μπορεί να σηκώσει το βάρος της διακυβέρνησης της χώρας.</w:t>
      </w:r>
    </w:p>
    <w:p w14:paraId="5EA917D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Ευχαριστώ πολύ.</w:t>
      </w:r>
    </w:p>
    <w:p w14:paraId="5EA917D9"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A917DA" w14:textId="77777777" w:rsidR="000F46A4" w:rsidRDefault="00307FE8">
      <w:pPr>
        <w:spacing w:line="600" w:lineRule="auto"/>
        <w:ind w:firstLine="720"/>
        <w:jc w:val="both"/>
        <w:rPr>
          <w:rFonts w:eastAsia="Times New Roman" w:cs="Times New Roman"/>
          <w:szCs w:val="24"/>
        </w:rPr>
      </w:pPr>
      <w:r w:rsidRPr="00104771">
        <w:rPr>
          <w:rFonts w:eastAsia="Times New Roman" w:cs="Times New Roman"/>
          <w:b/>
          <w:szCs w:val="24"/>
        </w:rPr>
        <w:t>ΠΡΟΕΔΡΟΣ (Νικόλαος Βούτσης):</w:t>
      </w:r>
      <w:r>
        <w:rPr>
          <w:rFonts w:eastAsia="Times New Roman" w:cs="Times New Roman"/>
          <w:szCs w:val="24"/>
        </w:rPr>
        <w:t xml:space="preserve"> Παρακαλώ να έλθει στο Βήμα ο Υπουργός κ. Νικόλαος Παππάς.</w:t>
      </w:r>
    </w:p>
    <w:p w14:paraId="5EA917DB" w14:textId="77777777" w:rsidR="000F46A4" w:rsidRDefault="00307FE8">
      <w:pPr>
        <w:tabs>
          <w:tab w:val="left" w:pos="3642"/>
          <w:tab w:val="center" w:pos="4753"/>
          <w:tab w:val="left" w:pos="6214"/>
        </w:tabs>
        <w:spacing w:line="600" w:lineRule="auto"/>
        <w:ind w:firstLine="720"/>
        <w:jc w:val="both"/>
        <w:rPr>
          <w:rFonts w:eastAsia="Times New Roman" w:cs="Times New Roman"/>
          <w:szCs w:val="24"/>
        </w:rPr>
      </w:pPr>
      <w:r w:rsidRPr="00202F32">
        <w:rPr>
          <w:rFonts w:eastAsia="Times New Roman" w:cs="Times New Roman"/>
          <w:b/>
          <w:szCs w:val="24"/>
        </w:rPr>
        <w:t>ΝΙΚΟΛΑΟΣ ΠΑΠΠΑΣ (Υπουργός Ψηφιακής Πο</w:t>
      </w:r>
      <w:r w:rsidRPr="00202F32">
        <w:rPr>
          <w:rFonts w:eastAsia="Times New Roman" w:cs="Times New Roman"/>
          <w:b/>
          <w:szCs w:val="24"/>
        </w:rPr>
        <w:t>λιτικής, Τηλεπικοινωνιών και Ενημέρωσης):</w:t>
      </w:r>
      <w:r w:rsidRPr="00202F32">
        <w:rPr>
          <w:rFonts w:eastAsia="Times New Roman" w:cs="Times New Roman"/>
          <w:szCs w:val="24"/>
        </w:rPr>
        <w:t xml:space="preserve"> Ε</w:t>
      </w:r>
      <w:r>
        <w:rPr>
          <w:rFonts w:eastAsia="Times New Roman" w:cs="Times New Roman"/>
          <w:szCs w:val="24"/>
        </w:rPr>
        <w:t>υχαριστώ πάρα πολύ, κύριε Πρόεδρε.</w:t>
      </w:r>
    </w:p>
    <w:p w14:paraId="5EA917DC" w14:textId="77777777" w:rsidR="000F46A4" w:rsidRDefault="00307FE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είμαστε λίγες μέρες, λίγες εβδομάδες πριν από την ολοκλήρωση του τρίτου προγράμματος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οικονομία ανακάμπτει, η ανεργία πέφτει, η βιομηχανική παραγωγ</w:t>
      </w:r>
      <w:r>
        <w:rPr>
          <w:rFonts w:eastAsia="Times New Roman" w:cs="Times New Roman"/>
          <w:szCs w:val="24"/>
        </w:rPr>
        <w:t xml:space="preserve">ή ανεβαίνει, ο τουρισμός πάει για την καλύτερη χρονιά και θα έλεγε κανείς ότι ήλθε η ώρα να συζητήσουμε, να αποτιμήσουμε το πρόσφατο οικονομικό παρελθόν και τις πολιτικές που ασκήθηκαν και να συζητήσουμε ειλικρινώς για το τι πρέπει να κάνουμε στο μέλλον. </w:t>
      </w:r>
    </w:p>
    <w:p w14:paraId="5EA917DD" w14:textId="77777777" w:rsidR="000F46A4" w:rsidRDefault="00307FE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Όμως, όχι. Η Αξιωματική Αντιπολίτευση καταθέτει μια πρόταση μομφής, γιατί λέει «οι χειρισμοί μας στο </w:t>
      </w:r>
      <w:r w:rsidRPr="001B78DC">
        <w:rPr>
          <w:rFonts w:eastAsia="Times New Roman" w:cs="Times New Roman"/>
          <w:szCs w:val="24"/>
        </w:rPr>
        <w:t>“</w:t>
      </w:r>
      <w:r>
        <w:rPr>
          <w:rFonts w:eastAsia="Times New Roman" w:cs="Times New Roman"/>
          <w:szCs w:val="24"/>
        </w:rPr>
        <w:t>μ</w:t>
      </w:r>
      <w:r>
        <w:rPr>
          <w:rFonts w:eastAsia="Times New Roman" w:cs="Times New Roman"/>
          <w:szCs w:val="24"/>
        </w:rPr>
        <w:t>ακεδονικό</w:t>
      </w:r>
      <w:r w:rsidRPr="001B78DC">
        <w:rPr>
          <w:rFonts w:eastAsia="Times New Roman" w:cs="Times New Roman"/>
          <w:szCs w:val="24"/>
        </w:rPr>
        <w:t>”</w:t>
      </w:r>
      <w:r>
        <w:rPr>
          <w:rFonts w:eastAsia="Times New Roman" w:cs="Times New Roman"/>
          <w:szCs w:val="24"/>
        </w:rPr>
        <w:t xml:space="preserve"> ήταν η σταγόνα που ξεχείλισε το ποτήρι». Κανένα ποτήρι δεν ξεχείλισε. Το ποτήρι σε λίγο θα είναι στα </w:t>
      </w:r>
      <w:r>
        <w:rPr>
          <w:rFonts w:eastAsia="Times New Roman" w:cs="Times New Roman"/>
          <w:szCs w:val="24"/>
        </w:rPr>
        <w:t>3/4</w:t>
      </w:r>
      <w:r>
        <w:rPr>
          <w:rFonts w:eastAsia="Times New Roman" w:cs="Times New Roman"/>
          <w:szCs w:val="24"/>
        </w:rPr>
        <w:t>, διότι θα διανύουμε τον τρίτο χρόνο τ</w:t>
      </w:r>
      <w:r>
        <w:rPr>
          <w:rFonts w:eastAsia="Times New Roman" w:cs="Times New Roman"/>
          <w:szCs w:val="24"/>
        </w:rPr>
        <w:t>ης δικής μας διακυβέρνησης από τους τέσσερις. Και οπλιστείτε με υπομονή</w:t>
      </w:r>
      <w:r>
        <w:rPr>
          <w:rFonts w:eastAsia="Times New Roman" w:cs="Times New Roman"/>
          <w:szCs w:val="24"/>
        </w:rPr>
        <w:t>,</w:t>
      </w:r>
      <w:r>
        <w:rPr>
          <w:rFonts w:eastAsia="Times New Roman" w:cs="Times New Roman"/>
          <w:szCs w:val="24"/>
        </w:rPr>
        <w:t xml:space="preserve"> διότι έχει και δεύτερο ποτήρι, θα τις χάσετε και τις εκλογές του 2019, κύριοι! </w:t>
      </w:r>
    </w:p>
    <w:p w14:paraId="5EA917DE" w14:textId="77777777" w:rsidR="000F46A4" w:rsidRDefault="00307FE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αριστερή παρένθεση έχει ξεχειλώσει και αρχίζει και σας στοιχειώνει –και το γράφουν όσοι σ</w:t>
      </w:r>
      <w:r>
        <w:rPr>
          <w:rFonts w:eastAsia="Times New Roman" w:cs="Times New Roman"/>
          <w:szCs w:val="24"/>
        </w:rPr>
        <w:t>ά</w:t>
      </w:r>
      <w:r>
        <w:rPr>
          <w:rFonts w:eastAsia="Times New Roman" w:cs="Times New Roman"/>
          <w:szCs w:val="24"/>
        </w:rPr>
        <w:t>ς υποστηρίζ</w:t>
      </w:r>
      <w:r>
        <w:rPr>
          <w:rFonts w:eastAsia="Times New Roman" w:cs="Times New Roman"/>
          <w:szCs w:val="24"/>
        </w:rPr>
        <w:t xml:space="preserve">ουν- το ενδεχόμενο της νέας τετραετίας Τσίπρα. Και σήμερα και χθες εδώ μέσα κρίθηκαν δύο πολύ σοβαρές πολιτικές μάχες: </w:t>
      </w:r>
    </w:p>
    <w:p w14:paraId="5EA917DF" w14:textId="77777777" w:rsidR="000F46A4" w:rsidRDefault="00307FE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Πρώτον, μας δώσατε τη δυνατότητα να επιβεβαιώσουμε την εμπιστοσύνη της Βουλής δύο φορές. Αυτή είναι η πρώτη μάχη που κρίθηκε. Και η δεύτερη μάχη είναι η μάχη η εσωκομματική σας, διότι ο κ. Σαμαράς σήμερα έσκισε ό,τι είχε απομείνει από το φιλελεύθερο κουστο</w:t>
      </w:r>
      <w:r>
        <w:rPr>
          <w:rFonts w:eastAsia="Times New Roman" w:cs="Times New Roman"/>
          <w:szCs w:val="24"/>
        </w:rPr>
        <w:t xml:space="preserve">ύμι του κ. Μητσοτάκη. </w:t>
      </w:r>
    </w:p>
    <w:p w14:paraId="5EA917E0" w14:textId="77777777" w:rsidR="000F46A4" w:rsidRDefault="00307FE8">
      <w:pPr>
        <w:spacing w:line="600" w:lineRule="auto"/>
        <w:ind w:firstLine="720"/>
        <w:jc w:val="both"/>
        <w:rPr>
          <w:rFonts w:eastAsia="Times New Roman"/>
          <w:szCs w:val="24"/>
        </w:rPr>
      </w:pPr>
      <w:r>
        <w:rPr>
          <w:rFonts w:eastAsia="Times New Roman" w:cs="Times New Roman"/>
          <w:szCs w:val="24"/>
        </w:rPr>
        <w:t>Τι βλέπουμε</w:t>
      </w:r>
      <w:r>
        <w:rPr>
          <w:rFonts w:eastAsia="Times New Roman" w:cs="Times New Roman"/>
          <w:szCs w:val="24"/>
        </w:rPr>
        <w:t>,</w:t>
      </w:r>
      <w:r>
        <w:rPr>
          <w:rFonts w:eastAsia="Times New Roman" w:cs="Times New Roman"/>
          <w:szCs w:val="24"/>
        </w:rPr>
        <w:t xml:space="preserve"> λοιπόν; Τον Αρχηγό που κατέγραψε το ιστορικό σας χαμηλό, το 18%, να σας εκφράζει και να τον χειροκροτείτε και όρθιοι, βεβαίως. Μπράβο, συγχαρητήρια. Ακούμε ότι το Βουκουρέστι ήταν μία μπλόφα και δεν ήταν η μεγάλη στρατηγ</w:t>
      </w:r>
      <w:r>
        <w:rPr>
          <w:rFonts w:eastAsia="Times New Roman" w:cs="Times New Roman"/>
          <w:szCs w:val="24"/>
        </w:rPr>
        <w:t xml:space="preserve">ική κίνηση. Βλέπουμε άθλιες επιθέσεις στον Πρόεδρο της Δημοκρατίας και άθλιες επιθέσεις και συκοφαντίες στον Υπουργό των Εξωτερικών. </w:t>
      </w:r>
      <w:r>
        <w:rPr>
          <w:rFonts w:eastAsia="Times New Roman"/>
          <w:szCs w:val="24"/>
        </w:rPr>
        <w:t xml:space="preserve">Βλέπουμε κραυγές δυστυχώς εναντίον μιας συμφωνίας από μια ακροδεξιά, η οποία έκανε καριέρα πάνω στο μακεδονικό ζήτημα. </w:t>
      </w:r>
    </w:p>
    <w:p w14:paraId="5EA917E1" w14:textId="77777777" w:rsidR="000F46A4" w:rsidRDefault="00307FE8">
      <w:pPr>
        <w:spacing w:line="600" w:lineRule="auto"/>
        <w:ind w:firstLine="720"/>
        <w:jc w:val="both"/>
        <w:rPr>
          <w:rFonts w:eastAsia="Times New Roman"/>
          <w:szCs w:val="24"/>
        </w:rPr>
      </w:pPr>
      <w:r>
        <w:rPr>
          <w:rFonts w:eastAsia="Times New Roman"/>
          <w:szCs w:val="24"/>
        </w:rPr>
        <w:t>Δυσ</w:t>
      </w:r>
      <w:r>
        <w:rPr>
          <w:rFonts w:eastAsia="Times New Roman"/>
          <w:szCs w:val="24"/>
        </w:rPr>
        <w:t xml:space="preserve">τυχώς για σας, αν σήμερα κυβερνούσε ο Κωνσταντίνος Μητσοτάκης και ασκούσε την πολιτική την οποία είχε ασκήσει κατά τη διακυβέρνησή του, ο Κυριάκος Μητσοτάκης θα τον ανέτρεπε μαζί με τον Αντώνη Σαμαρά. </w:t>
      </w:r>
    </w:p>
    <w:p w14:paraId="5EA917E2" w14:textId="77777777" w:rsidR="000F46A4" w:rsidRDefault="00307FE8">
      <w:pPr>
        <w:spacing w:line="600" w:lineRule="auto"/>
        <w:ind w:firstLine="720"/>
        <w:jc w:val="both"/>
        <w:rPr>
          <w:rFonts w:eastAsia="Times New Roman"/>
          <w:szCs w:val="24"/>
        </w:rPr>
      </w:pPr>
      <w:r>
        <w:rPr>
          <w:rFonts w:eastAsia="Times New Roman"/>
          <w:szCs w:val="24"/>
        </w:rPr>
        <w:t>Είδαμε κι άλλα. Είδαμε και τον νταή να ζητά να γίνει π</w:t>
      </w:r>
      <w:r>
        <w:rPr>
          <w:rFonts w:eastAsia="Times New Roman"/>
          <w:szCs w:val="24"/>
        </w:rPr>
        <w:t xml:space="preserve">ραξικόπημα και να μετατρέπεται σε υπερταχεία νήσσα όταν ασχολείται μαζί του ο εισαγγελέας. Σας ερέθισε αυτό που σας είπε ο Κυβερνητικός Εκπρόσωπος. </w:t>
      </w:r>
    </w:p>
    <w:p w14:paraId="5EA917E3" w14:textId="77777777" w:rsidR="000F46A4" w:rsidRDefault="00307FE8">
      <w:pPr>
        <w:spacing w:line="600" w:lineRule="auto"/>
        <w:ind w:firstLine="720"/>
        <w:jc w:val="both"/>
        <w:rPr>
          <w:rFonts w:eastAsia="Times New Roman"/>
          <w:szCs w:val="24"/>
        </w:rPr>
      </w:pPr>
      <w:r>
        <w:rPr>
          <w:rFonts w:eastAsia="Times New Roman"/>
          <w:szCs w:val="24"/>
        </w:rPr>
        <w:t xml:space="preserve">Ακούστε να δείτε, κύριοι. Η δύναμη του φασίστα δεν βρίσκεται στη γροθιά και την κλωτσιά του. Βρίσκεται στη </w:t>
      </w:r>
      <w:r>
        <w:rPr>
          <w:rFonts w:eastAsia="Times New Roman"/>
          <w:szCs w:val="24"/>
        </w:rPr>
        <w:t xml:space="preserve">ανοχή του περίγυρου. </w:t>
      </w:r>
    </w:p>
    <w:p w14:paraId="5EA917E4" w14:textId="77777777" w:rsidR="000F46A4" w:rsidRDefault="00307FE8">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5EA917E5" w14:textId="77777777" w:rsidR="000F46A4" w:rsidRDefault="00307FE8">
      <w:pPr>
        <w:spacing w:line="600" w:lineRule="auto"/>
        <w:ind w:firstLine="720"/>
        <w:jc w:val="both"/>
        <w:rPr>
          <w:rFonts w:eastAsia="Times New Roman"/>
          <w:szCs w:val="24"/>
        </w:rPr>
      </w:pPr>
      <w:r>
        <w:rPr>
          <w:rFonts w:eastAsia="Times New Roman"/>
          <w:szCs w:val="24"/>
        </w:rPr>
        <w:t xml:space="preserve">Και παθαίνει η </w:t>
      </w:r>
      <w:r>
        <w:rPr>
          <w:rFonts w:eastAsia="Times New Roman"/>
          <w:szCs w:val="24"/>
        </w:rPr>
        <w:t>δ</w:t>
      </w:r>
      <w:r>
        <w:rPr>
          <w:rFonts w:eastAsia="Times New Roman"/>
          <w:szCs w:val="24"/>
        </w:rPr>
        <w:t>ημοκρατία μας μεγάλο κακό</w:t>
      </w:r>
      <w:r>
        <w:rPr>
          <w:rFonts w:eastAsia="Times New Roman"/>
          <w:szCs w:val="24"/>
        </w:rPr>
        <w:t>,</w:t>
      </w:r>
      <w:r>
        <w:rPr>
          <w:rFonts w:eastAsia="Times New Roman"/>
          <w:szCs w:val="24"/>
        </w:rPr>
        <w:t xml:space="preserve"> όταν υιοθετείτε την ατζέντα του. Κάνατε αυτό το ιστορικό λάθος και επί της δικής σας διακυβέρνησης. </w:t>
      </w:r>
    </w:p>
    <w:p w14:paraId="5EA917E6" w14:textId="77777777" w:rsidR="000F46A4" w:rsidRDefault="00307FE8">
      <w:pPr>
        <w:spacing w:line="600" w:lineRule="auto"/>
        <w:ind w:firstLine="720"/>
        <w:jc w:val="both"/>
        <w:rPr>
          <w:rFonts w:eastAsia="Times New Roman"/>
          <w:szCs w:val="24"/>
        </w:rPr>
      </w:pPr>
      <w:r>
        <w:rPr>
          <w:rFonts w:eastAsia="Times New Roman"/>
          <w:szCs w:val="24"/>
        </w:rPr>
        <w:t xml:space="preserve">Σας θυμίζω λεκτικά ατοπήματα, ακροδεξιά ολισθήματα του τότε </w:t>
      </w:r>
      <w:r>
        <w:rPr>
          <w:rFonts w:eastAsia="Times New Roman"/>
          <w:szCs w:val="24"/>
        </w:rPr>
        <w:t>Α</w:t>
      </w:r>
      <w:r>
        <w:rPr>
          <w:rFonts w:eastAsia="Times New Roman"/>
          <w:szCs w:val="24"/>
        </w:rPr>
        <w:t xml:space="preserve">ρχηγού </w:t>
      </w:r>
      <w:r>
        <w:rPr>
          <w:rFonts w:eastAsia="Times New Roman"/>
          <w:szCs w:val="24"/>
        </w:rPr>
        <w:t>σας,</w:t>
      </w:r>
      <w:r>
        <w:rPr>
          <w:rFonts w:eastAsia="Times New Roman"/>
          <w:szCs w:val="24"/>
        </w:rPr>
        <w:t xml:space="preserve"> που έλεγε ότι τις πόλεις μας τις έχουν καταλάβει λαθρομετανάστες. Όταν, λοιπόν, κατ’ επίφαση μάχεσαι τη Χρυσή Αυγή και φέρνεις μέσα στα σαλόνια τις ιδέες και τη ρητορική της, κακό κάν</w:t>
      </w:r>
      <w:r>
        <w:rPr>
          <w:rFonts w:eastAsia="Times New Roman"/>
          <w:szCs w:val="24"/>
        </w:rPr>
        <w:t xml:space="preserve">εις στη </w:t>
      </w:r>
      <w:r>
        <w:rPr>
          <w:rFonts w:eastAsia="Times New Roman"/>
          <w:szCs w:val="24"/>
        </w:rPr>
        <w:t>δ</w:t>
      </w:r>
      <w:r>
        <w:rPr>
          <w:rFonts w:eastAsia="Times New Roman"/>
          <w:szCs w:val="24"/>
        </w:rPr>
        <w:t xml:space="preserve">ημοκρατία. Αυτό πρέπει να έχετε στον νου σας και να είστε πολύ μετρημένοι. Όχι να χειροκροτείτε όταν κατηγορεί ο κ. Σαμαράς απ’ αυτό εδώ το Βήμα την παράταξη που κυβερνά για εθνομηδενισμό. Λίγο μέτρο και σεβασμός! </w:t>
      </w:r>
    </w:p>
    <w:p w14:paraId="5EA917E7" w14:textId="77777777" w:rsidR="000F46A4" w:rsidRDefault="00307FE8">
      <w:pPr>
        <w:spacing w:line="600" w:lineRule="auto"/>
        <w:ind w:left="720"/>
        <w:jc w:val="both"/>
        <w:rPr>
          <w:rFonts w:eastAsia="Times New Roman"/>
          <w:szCs w:val="24"/>
        </w:rPr>
      </w:pPr>
      <w:r w:rsidRPr="00260930">
        <w:rPr>
          <w:rFonts w:eastAsia="Times New Roman"/>
          <w:b/>
          <w:szCs w:val="24"/>
        </w:rPr>
        <w:t>ΜΑΥΡΟΥΔΗΣ ΒΟΡΙΔΗΣ:</w:t>
      </w:r>
      <w:r>
        <w:rPr>
          <w:rFonts w:eastAsia="Times New Roman"/>
          <w:b/>
          <w:szCs w:val="24"/>
        </w:rPr>
        <w:t xml:space="preserve"> </w:t>
      </w:r>
      <w:r>
        <w:rPr>
          <w:rFonts w:eastAsia="Times New Roman"/>
          <w:szCs w:val="24"/>
        </w:rPr>
        <w:t>Μη μας κουνάς</w:t>
      </w:r>
      <w:r>
        <w:rPr>
          <w:rFonts w:eastAsia="Times New Roman"/>
          <w:szCs w:val="24"/>
        </w:rPr>
        <w:t xml:space="preserve"> και το δάχτυλο! </w:t>
      </w:r>
    </w:p>
    <w:p w14:paraId="5EA917E8" w14:textId="77777777" w:rsidR="000F46A4" w:rsidRDefault="00307FE8">
      <w:pPr>
        <w:spacing w:line="600" w:lineRule="auto"/>
        <w:ind w:left="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Μην αντιδράτε. </w:t>
      </w:r>
    </w:p>
    <w:p w14:paraId="5EA917E9" w14:textId="77777777" w:rsidR="000F46A4" w:rsidRDefault="00307FE8">
      <w:pPr>
        <w:spacing w:line="600" w:lineRule="auto"/>
        <w:ind w:firstLine="720"/>
        <w:jc w:val="both"/>
        <w:rPr>
          <w:rFonts w:eastAsia="Times New Roman"/>
          <w:szCs w:val="24"/>
        </w:rPr>
      </w:pPr>
      <w:r>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 xml:space="preserve">Κύριε Βορίδη, βεβαίως και θα ψηφίσουμε με περηφάνια. Θα λύσουμε όσα προβλήματα δημιουργήσατε </w:t>
      </w:r>
      <w:r>
        <w:rPr>
          <w:rFonts w:eastAsia="Times New Roman"/>
          <w:szCs w:val="24"/>
        </w:rPr>
        <w:t>εσείς,</w:t>
      </w:r>
      <w:r>
        <w:rPr>
          <w:rFonts w:eastAsia="Times New Roman"/>
          <w:szCs w:val="24"/>
        </w:rPr>
        <w:t xml:space="preserve"> που θέλετε μια</w:t>
      </w:r>
      <w:r>
        <w:rPr>
          <w:rFonts w:eastAsia="Times New Roman"/>
          <w:szCs w:val="24"/>
        </w:rPr>
        <w:t xml:space="preserve"> χώρα φοβική και έναν λαό φοβικό, έναν λαό που φοβάται και τον περίγυρό του, έναν λαό που δεν αντέχει να σηκώσει στις πλάτες του τη χώρα. </w:t>
      </w:r>
    </w:p>
    <w:p w14:paraId="5EA917EA" w14:textId="77777777" w:rsidR="000F46A4" w:rsidRDefault="00307FE8">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5EA917EB" w14:textId="77777777" w:rsidR="000F46A4" w:rsidRDefault="00307FE8">
      <w:pPr>
        <w:spacing w:line="600" w:lineRule="auto"/>
        <w:ind w:firstLine="720"/>
        <w:jc w:val="both"/>
        <w:rPr>
          <w:rFonts w:eastAsia="Times New Roman"/>
          <w:b/>
          <w:szCs w:val="24"/>
        </w:rPr>
      </w:pPr>
      <w:r>
        <w:rPr>
          <w:rFonts w:eastAsia="Times New Roman"/>
          <w:szCs w:val="24"/>
        </w:rPr>
        <w:t>Υπάρχουν δυο κόμματα που καλούν ανοιχτά για συμμετοχή στο σ</w:t>
      </w:r>
      <w:r>
        <w:rPr>
          <w:rFonts w:eastAsia="Times New Roman"/>
          <w:szCs w:val="24"/>
        </w:rPr>
        <w:t xml:space="preserve">ημερινό συλλαλητήριο. Η Χρυσή Αυγή και η Νέα Δημοκρατία. Ναι ή όχι; </w:t>
      </w:r>
    </w:p>
    <w:p w14:paraId="5EA917EC" w14:textId="77777777" w:rsidR="000F46A4" w:rsidRDefault="00307FE8">
      <w:pPr>
        <w:spacing w:line="600" w:lineRule="auto"/>
        <w:ind w:firstLine="720"/>
        <w:jc w:val="both"/>
        <w:rPr>
          <w:rFonts w:eastAsia="Times New Roman"/>
          <w:szCs w:val="24"/>
        </w:rPr>
      </w:pPr>
      <w:r>
        <w:rPr>
          <w:rFonts w:eastAsia="Times New Roman"/>
          <w:b/>
          <w:szCs w:val="24"/>
        </w:rPr>
        <w:t>ΘΕΟΔΩΡΟΣ ΚΑΡΑΟΓΛΟΥ</w:t>
      </w:r>
      <w:r w:rsidRPr="00143FD9">
        <w:rPr>
          <w:rFonts w:eastAsia="Times New Roman"/>
          <w:b/>
          <w:szCs w:val="24"/>
        </w:rPr>
        <w:t xml:space="preserve">: </w:t>
      </w:r>
      <w:r>
        <w:rPr>
          <w:rFonts w:eastAsia="Times New Roman"/>
          <w:szCs w:val="24"/>
        </w:rPr>
        <w:t xml:space="preserve">Πού το άκουσες αυτό; </w:t>
      </w:r>
    </w:p>
    <w:p w14:paraId="5EA917ED" w14:textId="77777777" w:rsidR="000F46A4" w:rsidRDefault="00307FE8">
      <w:pPr>
        <w:spacing w:line="600" w:lineRule="auto"/>
        <w:ind w:firstLine="720"/>
        <w:jc w:val="both"/>
        <w:rPr>
          <w:rFonts w:eastAsia="Times New Roman"/>
          <w:szCs w:val="24"/>
        </w:rPr>
      </w:pPr>
      <w:r>
        <w:rPr>
          <w:rFonts w:eastAsia="Times New Roman"/>
          <w:b/>
          <w:szCs w:val="24"/>
        </w:rPr>
        <w:t>ΝΙΚΟΛΑΟΣ ΠΑΠΠΑΣ (Υπουργός Ψηφιακής Πολιτικής, Τηλεπικοινωνιών και Ενημέρωσης):</w:t>
      </w:r>
      <w:r>
        <w:rPr>
          <w:rFonts w:eastAsia="Times New Roman"/>
          <w:szCs w:val="24"/>
        </w:rPr>
        <w:t xml:space="preserve"> Δεν καλείτε; Ωραία. Ο Αντιπρόεδρός σας, λοιπόν, έχει καλέσει ανοιχ</w:t>
      </w:r>
      <w:r>
        <w:rPr>
          <w:rFonts w:eastAsia="Times New Roman"/>
          <w:szCs w:val="24"/>
        </w:rPr>
        <w:t xml:space="preserve">τά και μην υποκρίνεστε. </w:t>
      </w:r>
    </w:p>
    <w:p w14:paraId="5EA917EE" w14:textId="77777777" w:rsidR="000F46A4" w:rsidRDefault="00307FE8">
      <w:pPr>
        <w:spacing w:line="600" w:lineRule="auto"/>
        <w:ind w:firstLine="720"/>
        <w:jc w:val="both"/>
        <w:rPr>
          <w:rFonts w:eastAsia="Times New Roman"/>
          <w:szCs w:val="24"/>
        </w:rPr>
      </w:pPr>
      <w:r w:rsidRPr="00143FD9">
        <w:rPr>
          <w:rFonts w:eastAsia="Times New Roman"/>
          <w:b/>
          <w:szCs w:val="24"/>
        </w:rPr>
        <w:t>ΔΗΜΗΤΡΙΟΣ ΚΥΡΙΑΖΙΔΗΣ:</w:t>
      </w:r>
      <w:r>
        <w:rPr>
          <w:rFonts w:eastAsia="Times New Roman"/>
          <w:szCs w:val="24"/>
        </w:rPr>
        <w:t xml:space="preserve"> Εσύ δεν ήσουν με τους «αγανακτισμένους»; Εκεί δεν ήταν και χρυσαυγίτες; </w:t>
      </w:r>
    </w:p>
    <w:p w14:paraId="5EA917EF" w14:textId="77777777" w:rsidR="000F46A4" w:rsidRDefault="00307FE8">
      <w:pPr>
        <w:spacing w:line="600" w:lineRule="auto"/>
        <w:ind w:firstLine="720"/>
        <w:jc w:val="both"/>
        <w:rPr>
          <w:rFonts w:eastAsia="Times New Roman"/>
          <w:szCs w:val="24"/>
        </w:rPr>
      </w:pPr>
      <w:r>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Αν έχετε λίγη ψυχραιμία και με ακούσετε</w:t>
      </w:r>
      <w:r>
        <w:rPr>
          <w:rFonts w:eastAsia="Times New Roman"/>
          <w:szCs w:val="24"/>
        </w:rPr>
        <w:t>,</w:t>
      </w:r>
      <w:r>
        <w:rPr>
          <w:rFonts w:eastAsia="Times New Roman"/>
          <w:szCs w:val="24"/>
        </w:rPr>
        <w:t xml:space="preserve"> θα μπορέσετε κι </w:t>
      </w:r>
      <w:r>
        <w:rPr>
          <w:rFonts w:eastAsia="Times New Roman"/>
          <w:szCs w:val="24"/>
        </w:rPr>
        <w:t>εσείς να απαντήσετε, αν θέλετε.</w:t>
      </w:r>
    </w:p>
    <w:p w14:paraId="5EA917F0" w14:textId="77777777" w:rsidR="000F46A4" w:rsidRDefault="00307FE8">
      <w:pPr>
        <w:spacing w:line="600" w:lineRule="auto"/>
        <w:ind w:firstLine="720"/>
        <w:jc w:val="both"/>
        <w:rPr>
          <w:rFonts w:eastAsia="Times New Roman"/>
          <w:szCs w:val="24"/>
        </w:rPr>
      </w:pPr>
      <w:r>
        <w:rPr>
          <w:rFonts w:eastAsia="Times New Roman"/>
          <w:szCs w:val="24"/>
        </w:rPr>
        <w:t>Γίνεται, λοιπόν και άλλη μια απρέπεια. Πάτε να συκοφαντήσετε το καταπληκτικό, το μεγαλειώδες κίνημα των «αγανακτισμένων». Στο μεγαλειώδες κίνημα των «αγανακτισμένων», υπήρχε κι εκεί φασιστικός σπόρος, αλλά δεν φύτρωσε και δε</w:t>
      </w:r>
      <w:r>
        <w:rPr>
          <w:rFonts w:eastAsia="Times New Roman"/>
          <w:szCs w:val="24"/>
        </w:rPr>
        <w:t>ν κάρπισε</w:t>
      </w:r>
      <w:r>
        <w:rPr>
          <w:rFonts w:eastAsia="Times New Roman"/>
          <w:szCs w:val="24"/>
        </w:rPr>
        <w:t>,</w:t>
      </w:r>
      <w:r>
        <w:rPr>
          <w:rFonts w:eastAsia="Times New Roman"/>
          <w:szCs w:val="24"/>
        </w:rPr>
        <w:t xml:space="preserve"> γιατί ήταν άλλες οι δυνάμεις οι οποίες εκεί έπαιξαν τον ιστορικό τους ρόλο.</w:t>
      </w:r>
      <w:r w:rsidRPr="00034C35">
        <w:rPr>
          <w:rFonts w:eastAsia="Times New Roman"/>
          <w:szCs w:val="24"/>
        </w:rPr>
        <w:t xml:space="preserve"> </w:t>
      </w:r>
      <w:r>
        <w:rPr>
          <w:rFonts w:eastAsia="Times New Roman"/>
          <w:szCs w:val="24"/>
        </w:rPr>
        <w:t>Αυτή είναι η αλήθεια!</w:t>
      </w:r>
    </w:p>
    <w:p w14:paraId="5EA917F1" w14:textId="77777777" w:rsidR="000F46A4" w:rsidRDefault="00307FE8">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5EA917F2" w14:textId="77777777" w:rsidR="000F46A4" w:rsidRDefault="00307FE8">
      <w:pPr>
        <w:spacing w:line="600" w:lineRule="auto"/>
        <w:ind w:firstLine="720"/>
        <w:jc w:val="both"/>
        <w:rPr>
          <w:rFonts w:eastAsia="Times New Roman"/>
          <w:szCs w:val="24"/>
        </w:rPr>
      </w:pPr>
      <w:r>
        <w:rPr>
          <w:rFonts w:eastAsia="Times New Roman"/>
          <w:szCs w:val="24"/>
        </w:rPr>
        <w:t xml:space="preserve">Κυρίες και κύριοι της Νέας Δημοκρατίας, όταν υπάρχουν λαϊκά ξεσπάσματα ο φασισμός παντού </w:t>
      </w:r>
      <w:r>
        <w:rPr>
          <w:rFonts w:eastAsia="Times New Roman"/>
          <w:szCs w:val="24"/>
        </w:rPr>
        <w:t xml:space="preserve">θα επιδιώκει να πάει να ρίξει τον σπόρο του. Το ερώτημα είναι αν θα βρεθούν πολιτικές δυνάμεις να τον ποτίσουν και να του βάλουν λίπασμα πολιτικό για να καρπίσει. Αυτή είναι η διαφορά. </w:t>
      </w:r>
    </w:p>
    <w:p w14:paraId="5EA917F3" w14:textId="77777777" w:rsidR="000F46A4" w:rsidRDefault="00307FE8">
      <w:pPr>
        <w:spacing w:line="600" w:lineRule="auto"/>
        <w:ind w:firstLine="720"/>
        <w:jc w:val="both"/>
        <w:rPr>
          <w:rFonts w:eastAsia="Times New Roman"/>
          <w:szCs w:val="24"/>
        </w:rPr>
      </w:pPr>
      <w:r>
        <w:rPr>
          <w:rFonts w:eastAsia="Times New Roman"/>
          <w:szCs w:val="24"/>
        </w:rPr>
        <w:t>Δεν σας αρέσει η συμφωνία. Δικαίωμά σας. Διαφωνείτε με το Ευρωπαϊκό Λα</w:t>
      </w:r>
      <w:r>
        <w:rPr>
          <w:rFonts w:eastAsia="Times New Roman"/>
          <w:szCs w:val="24"/>
        </w:rPr>
        <w:t xml:space="preserve">ϊκό Κόμμα. Διαφωνείτε με τον Πρόεδρο της Κύπρου, τον Νίκο Αναστασιάδη, ο οποίος με δική του πρωτοβουλία τηλεφώνησε στον Πρωθυπουργό για να του δώσει συγχαρητήρια. Αυτό είναι δικαίωμά σας. </w:t>
      </w:r>
    </w:p>
    <w:p w14:paraId="5EA917F4" w14:textId="77777777" w:rsidR="000F46A4" w:rsidRDefault="00307FE8">
      <w:pPr>
        <w:spacing w:line="600" w:lineRule="auto"/>
        <w:ind w:firstLine="720"/>
        <w:jc w:val="both"/>
        <w:rPr>
          <w:rFonts w:eastAsia="Times New Roman"/>
          <w:szCs w:val="24"/>
        </w:rPr>
      </w:pPr>
      <w:r>
        <w:rPr>
          <w:rFonts w:eastAsia="Times New Roman"/>
          <w:szCs w:val="24"/>
        </w:rPr>
        <w:t xml:space="preserve">Δεν είναι δικαίωμά </w:t>
      </w:r>
      <w:r>
        <w:rPr>
          <w:rFonts w:eastAsia="Times New Roman"/>
          <w:szCs w:val="24"/>
        </w:rPr>
        <w:t>σας,</w:t>
      </w:r>
      <w:r>
        <w:rPr>
          <w:rFonts w:eastAsia="Times New Roman"/>
          <w:szCs w:val="24"/>
        </w:rPr>
        <w:t xml:space="preserve"> </w:t>
      </w:r>
      <w:r>
        <w:rPr>
          <w:rFonts w:eastAsia="Times New Roman"/>
          <w:szCs w:val="24"/>
        </w:rPr>
        <w:t>όμως,</w:t>
      </w:r>
      <w:r>
        <w:rPr>
          <w:rFonts w:eastAsia="Times New Roman"/>
          <w:szCs w:val="24"/>
        </w:rPr>
        <w:t xml:space="preserve"> να λέτε ψέματα στον κόσμο και κυρίως στον κόσμο ο οποίος έχει αυξημένες ευαισθησίες και έχει κατέβει στα συλλαλητήρια ή προτίθεται να ξανακατέβει. Αυτός ο κόσμος είναι που πρέπει να μάθει την αλήθεια. Κι εσείς οφείλετε να του την πείτε κι όχι να υποκρίνεσ</w:t>
      </w:r>
      <w:r>
        <w:rPr>
          <w:rFonts w:eastAsia="Times New Roman"/>
          <w:szCs w:val="24"/>
        </w:rPr>
        <w:t xml:space="preserve">τε εδώ, δυόμιση μέρες. </w:t>
      </w:r>
    </w:p>
    <w:p w14:paraId="5EA917F5" w14:textId="77777777" w:rsidR="000F46A4" w:rsidRDefault="00307FE8">
      <w:pPr>
        <w:spacing w:line="600" w:lineRule="auto"/>
        <w:ind w:firstLine="720"/>
        <w:jc w:val="both"/>
        <w:rPr>
          <w:rFonts w:eastAsia="Times New Roman"/>
          <w:szCs w:val="24"/>
        </w:rPr>
      </w:pPr>
      <w:r>
        <w:rPr>
          <w:rFonts w:eastAsia="Times New Roman"/>
          <w:szCs w:val="24"/>
        </w:rPr>
        <w:t>Τι προτείνετε εσείς σήμερα; Ποια ονομασία σας κάνει; Φτάσατε ή δεν φτάσατε να αποδεχθείτε και να προτείνετε το «Μακεδονία-Σκόπια»; Υπέγραψε ή όχι ο κ. Σαμαράς το 1991 έγγραφο με αναφορά στη Δημοκρατία της Μακεδονίας; Εξηγήστε στον κ</w:t>
      </w:r>
      <w:r>
        <w:rPr>
          <w:rFonts w:eastAsia="Times New Roman"/>
          <w:szCs w:val="24"/>
        </w:rPr>
        <w:t>όσμο που κατεβαίνει στα συλλαλητήρια, γιατί ο Γκρούεφσκι και ο Ιβανόφ κατηγορούν τον Ζάεφ για εθνική μειοδοσία, με την ίδια φρασεολογία που χρησιμοποιείτε εσείς για τον Τσίπρα; Τι έχει συμβεί; Ελάτε αντιμέτωποι με την αλήθεια. Πείτε επιτέλους την αλήθεια γ</w:t>
      </w:r>
      <w:r>
        <w:rPr>
          <w:rFonts w:eastAsia="Times New Roman"/>
          <w:szCs w:val="24"/>
        </w:rPr>
        <w:t xml:space="preserve">ια όσα έχει κάνει η παράταξή σας τα τελευταία είκοσι πέντε χρόνια και για όσα έχει πει. </w:t>
      </w:r>
    </w:p>
    <w:p w14:paraId="5EA917F6" w14:textId="77777777" w:rsidR="000F46A4" w:rsidRDefault="00307FE8">
      <w:pPr>
        <w:spacing w:line="600" w:lineRule="auto"/>
        <w:ind w:firstLine="720"/>
        <w:jc w:val="both"/>
        <w:rPr>
          <w:rFonts w:eastAsia="Times New Roman"/>
          <w:szCs w:val="24"/>
        </w:rPr>
      </w:pPr>
      <w:r>
        <w:rPr>
          <w:rFonts w:eastAsia="Times New Roman"/>
          <w:szCs w:val="24"/>
        </w:rPr>
        <w:t xml:space="preserve">Ο Αντώνης Σαμαράς το 1992 </w:t>
      </w:r>
      <w:r>
        <w:rPr>
          <w:rFonts w:eastAsia="Times New Roman"/>
          <w:szCs w:val="24"/>
        </w:rPr>
        <w:t>έλεγε</w:t>
      </w:r>
      <w:r>
        <w:rPr>
          <w:rFonts w:eastAsia="Times New Roman"/>
          <w:szCs w:val="24"/>
        </w:rPr>
        <w:t xml:space="preserve">: «ο Κωνσταντίνος Μητσοτάκης αναγνωρίζει το δικαίωμα στους Σκοπιανούς να αυτοαποκαλούνται </w:t>
      </w:r>
      <w:r w:rsidRPr="00E75707">
        <w:rPr>
          <w:rFonts w:eastAsia="Times New Roman"/>
          <w:szCs w:val="24"/>
        </w:rPr>
        <w:t>“</w:t>
      </w:r>
      <w:r>
        <w:rPr>
          <w:rFonts w:eastAsia="Times New Roman"/>
          <w:szCs w:val="24"/>
        </w:rPr>
        <w:t>Μακεδόνες</w:t>
      </w:r>
      <w:r w:rsidRPr="00E75707">
        <w:rPr>
          <w:rFonts w:eastAsia="Times New Roman"/>
          <w:szCs w:val="24"/>
        </w:rPr>
        <w:t>”</w:t>
      </w:r>
      <w:r>
        <w:rPr>
          <w:rFonts w:eastAsia="Times New Roman"/>
          <w:szCs w:val="24"/>
        </w:rPr>
        <w:t>».</w:t>
      </w:r>
    </w:p>
    <w:p w14:paraId="5EA917F7" w14:textId="77777777" w:rsidR="000F46A4" w:rsidRDefault="00307FE8">
      <w:pPr>
        <w:spacing w:line="600" w:lineRule="auto"/>
        <w:ind w:firstLine="720"/>
        <w:jc w:val="both"/>
        <w:rPr>
          <w:rFonts w:eastAsia="Times New Roman"/>
          <w:szCs w:val="24"/>
        </w:rPr>
      </w:pPr>
      <w:r>
        <w:rPr>
          <w:rFonts w:eastAsia="Times New Roman"/>
          <w:szCs w:val="24"/>
        </w:rPr>
        <w:t xml:space="preserve">Ο Κωνσταντίνος Μητσοτάκης το 1993 </w:t>
      </w:r>
      <w:r>
        <w:rPr>
          <w:rFonts w:eastAsia="Times New Roman"/>
          <w:szCs w:val="24"/>
        </w:rPr>
        <w:t>έλεγε:</w:t>
      </w:r>
      <w:r>
        <w:rPr>
          <w:rFonts w:eastAsia="Times New Roman"/>
          <w:szCs w:val="24"/>
        </w:rPr>
        <w:t xml:space="preserve"> «ο Σαμαράς είχε δεχθεί σε Συμβούλιο Υπουργών Εξωτερικών να αναφερθεί η Δημοκρατία αυτή με σκέτο το όνομα </w:t>
      </w:r>
      <w:r w:rsidRPr="00E75707">
        <w:rPr>
          <w:rFonts w:eastAsia="Times New Roman"/>
          <w:szCs w:val="24"/>
        </w:rPr>
        <w:t>“</w:t>
      </w:r>
      <w:r>
        <w:rPr>
          <w:rFonts w:eastAsia="Times New Roman"/>
          <w:szCs w:val="24"/>
        </w:rPr>
        <w:t>Μακεδονία</w:t>
      </w:r>
      <w:r w:rsidRPr="00E75707">
        <w:rPr>
          <w:rFonts w:eastAsia="Times New Roman"/>
          <w:szCs w:val="24"/>
        </w:rPr>
        <w:t>”</w:t>
      </w:r>
      <w:r>
        <w:rPr>
          <w:rFonts w:eastAsia="Times New Roman"/>
          <w:szCs w:val="24"/>
        </w:rPr>
        <w:t>».</w:t>
      </w:r>
    </w:p>
    <w:p w14:paraId="5EA917F8"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Ο Κωνσταντίνος Μητσοτάκης και </w:t>
      </w:r>
      <w:r w:rsidDel="00E75707">
        <w:rPr>
          <w:rFonts w:eastAsia="Times New Roman"/>
          <w:szCs w:val="24"/>
        </w:rPr>
        <w:t xml:space="preserve">πάλι </w:t>
      </w:r>
      <w:r>
        <w:rPr>
          <w:rFonts w:eastAsia="Times New Roman"/>
          <w:szCs w:val="24"/>
        </w:rPr>
        <w:t>το 1993</w:t>
      </w:r>
      <w:r w:rsidRPr="00E75707">
        <w:rPr>
          <w:rFonts w:eastAsia="Times New Roman"/>
          <w:szCs w:val="24"/>
        </w:rPr>
        <w:t xml:space="preserve"> </w:t>
      </w:r>
      <w:r>
        <w:rPr>
          <w:rFonts w:eastAsia="Times New Roman"/>
          <w:szCs w:val="24"/>
        </w:rPr>
        <w:t>έλεγε:</w:t>
      </w:r>
      <w:r>
        <w:rPr>
          <w:rFonts w:eastAsia="Times New Roman"/>
          <w:szCs w:val="24"/>
        </w:rPr>
        <w:t xml:space="preserve"> «Βεβαίως είχα δεχθεί τη διπλή ονομασία». Ο Αντ</w:t>
      </w:r>
      <w:r>
        <w:rPr>
          <w:rFonts w:eastAsia="Times New Roman"/>
          <w:szCs w:val="24"/>
        </w:rPr>
        <w:t>ώνης Σαμαράς το 1993</w:t>
      </w:r>
      <w:r>
        <w:rPr>
          <w:rFonts w:eastAsia="Times New Roman"/>
          <w:szCs w:val="24"/>
        </w:rPr>
        <w:t xml:space="preserve"> έλεγε:</w:t>
      </w:r>
      <w:r>
        <w:rPr>
          <w:rFonts w:eastAsia="Times New Roman"/>
          <w:szCs w:val="24"/>
        </w:rPr>
        <w:t xml:space="preserve"> «Παπούλιας και Υφυπουργός Εξωτερικών των Σκοπίων προχωρούσαν με εντολή Μητσοτάκη στο να πουλήσουν το όνομα της Μακεδονίας». Ο Αντώνης Σαμαράς το 2002 </w:t>
      </w:r>
      <w:r>
        <w:rPr>
          <w:rFonts w:eastAsia="Times New Roman"/>
          <w:szCs w:val="24"/>
        </w:rPr>
        <w:t xml:space="preserve">έλεγε: </w:t>
      </w:r>
      <w:r>
        <w:rPr>
          <w:rFonts w:eastAsia="Times New Roman"/>
          <w:szCs w:val="24"/>
        </w:rPr>
        <w:t>«Ο Μητσοτάκης μο</w:t>
      </w:r>
      <w:r>
        <w:rPr>
          <w:rFonts w:eastAsia="Times New Roman"/>
          <w:szCs w:val="24"/>
        </w:rPr>
        <w:t>ύ</w:t>
      </w:r>
      <w:r>
        <w:rPr>
          <w:rFonts w:eastAsia="Times New Roman"/>
          <w:szCs w:val="24"/>
        </w:rPr>
        <w:t xml:space="preserve"> είπε ότι το ζήτημα του ονόματος δεν το θεωρεί σημαντι</w:t>
      </w:r>
      <w:r>
        <w:rPr>
          <w:rFonts w:eastAsia="Times New Roman"/>
          <w:szCs w:val="24"/>
        </w:rPr>
        <w:t xml:space="preserve">κό». Ο Άδωνις Γεωργιάδης το 2008 </w:t>
      </w:r>
      <w:r>
        <w:rPr>
          <w:rFonts w:eastAsia="Times New Roman"/>
          <w:szCs w:val="24"/>
        </w:rPr>
        <w:t xml:space="preserve">έλεγε: </w:t>
      </w:r>
      <w:r>
        <w:rPr>
          <w:rFonts w:eastAsia="Times New Roman"/>
          <w:szCs w:val="24"/>
        </w:rPr>
        <w:t xml:space="preserve">«Απίστευτη κωλοτούμπα του Κώστα Καραμανλή, εθνικά επικίνδυνη η Ντόρα Μπακογιάννη». </w:t>
      </w:r>
    </w:p>
    <w:p w14:paraId="5EA917F9" w14:textId="77777777" w:rsidR="000F46A4" w:rsidRDefault="00307FE8">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tab/>
        <w:t>Γι’ αυτό τώρα κατίσχυσε η γραμμή ότι το Βουκουρέστι δεν ήταν η μεγάλη κίνηση εξωτερικής πολιτικής, ήταν μια μπλόφα, την οποία τη βά</w:t>
      </w:r>
      <w:r>
        <w:rPr>
          <w:rFonts w:eastAsia="Times New Roman"/>
          <w:szCs w:val="24"/>
        </w:rPr>
        <w:t xml:space="preserve">λατε στο τραπέζι επειδή ξέρατε ότι θα την απορρίψει η απέναντι πλευρά. </w:t>
      </w:r>
    </w:p>
    <w:p w14:paraId="5EA917FA" w14:textId="77777777" w:rsidR="000F46A4" w:rsidRDefault="00307FE8">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tab/>
        <w:t xml:space="preserve">Ο Αντώνης Σαμαράς το 2009 </w:t>
      </w:r>
      <w:r>
        <w:rPr>
          <w:rFonts w:eastAsia="Times New Roman"/>
          <w:szCs w:val="24"/>
        </w:rPr>
        <w:t xml:space="preserve">έλεγε: </w:t>
      </w:r>
      <w:r>
        <w:rPr>
          <w:rFonts w:eastAsia="Times New Roman"/>
          <w:szCs w:val="24"/>
        </w:rPr>
        <w:t xml:space="preserve">«Αν δεχτούν αλλαγή της συνταγματικής τους ονομασίας, να συζητήσουμε κι εμείς για το τι πρέπει να γίνει παρακάτω». Η Ντόρα Μπακογιάννη το 2011 </w:t>
      </w:r>
      <w:r>
        <w:rPr>
          <w:rFonts w:eastAsia="Times New Roman"/>
          <w:szCs w:val="24"/>
        </w:rPr>
        <w:t xml:space="preserve">έλεγε: </w:t>
      </w:r>
      <w:r>
        <w:rPr>
          <w:rFonts w:eastAsia="Times New Roman"/>
          <w:szCs w:val="24"/>
        </w:rPr>
        <w:t>«</w:t>
      </w:r>
      <w:r>
        <w:rPr>
          <w:rFonts w:eastAsia="Times New Roman"/>
          <w:szCs w:val="24"/>
        </w:rPr>
        <w:t xml:space="preserve">Ο κ. Σαμαράς είναι ένα θλιβερό κεφάλαιο του σκοπιανού». Αυτή τη διαχείριση κάνατε. </w:t>
      </w:r>
    </w:p>
    <w:p w14:paraId="5EA917FB" w14:textId="77777777" w:rsidR="000F46A4" w:rsidRDefault="00307FE8">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tab/>
        <w:t>Και πού ήρθαμε τώρα; Ήρθαμε τώρα στο σημείο</w:t>
      </w:r>
      <w:r>
        <w:rPr>
          <w:rFonts w:eastAsia="Times New Roman"/>
          <w:szCs w:val="24"/>
        </w:rPr>
        <w:t xml:space="preserve">, το οποίο, </w:t>
      </w:r>
      <w:r>
        <w:rPr>
          <w:rFonts w:eastAsia="Times New Roman"/>
          <w:szCs w:val="24"/>
        </w:rPr>
        <w:t>δυστυχώς, ο Αρχηγός σας, όπως είπε και ο Πρωθυπουργός, είναι θλιβερό φερέφωνο του κ. Σαμαρά. Και όπως είπε και η κ</w:t>
      </w:r>
      <w:r>
        <w:rPr>
          <w:rFonts w:eastAsia="Times New Roman"/>
          <w:szCs w:val="24"/>
        </w:rPr>
        <w:t xml:space="preserve">. </w:t>
      </w:r>
      <w:r>
        <w:rPr>
          <w:rFonts w:eastAsia="Times New Roman"/>
          <w:szCs w:val="24"/>
        </w:rPr>
        <w:t xml:space="preserve">Ντόρα Μπακογιάννη, «ο κ. Σαμαράς είναι θλιβερό κεφάλαιο του </w:t>
      </w:r>
      <w:r w:rsidRPr="00184483">
        <w:rPr>
          <w:rFonts w:eastAsia="Times New Roman"/>
          <w:szCs w:val="24"/>
        </w:rPr>
        <w:t>“</w:t>
      </w:r>
      <w:r>
        <w:rPr>
          <w:rFonts w:eastAsia="Times New Roman"/>
          <w:szCs w:val="24"/>
        </w:rPr>
        <w:t>μακεδονικού</w:t>
      </w:r>
      <w:r w:rsidRPr="00184483">
        <w:rPr>
          <w:rFonts w:eastAsia="Times New Roman"/>
          <w:szCs w:val="24"/>
        </w:rPr>
        <w:t>”</w:t>
      </w:r>
      <w:r>
        <w:rPr>
          <w:rFonts w:eastAsia="Times New Roman"/>
          <w:szCs w:val="24"/>
        </w:rPr>
        <w:t xml:space="preserve">». Έχουν και οι δύο δίκιο. Κάντε τον συνειρμό. </w:t>
      </w:r>
    </w:p>
    <w:p w14:paraId="5EA917FC" w14:textId="77777777" w:rsidR="000F46A4" w:rsidRDefault="00307FE8">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tab/>
        <w:t xml:space="preserve">Γιατί συμβαίνουν όμως όλα αυτά; Γιατί συμβαίνουν; Ποιο είναι το κεντρικό σας πρόβλημα; Το κεντρικό σας πρόβλημα είναι ότι δεν βγαίνει </w:t>
      </w:r>
      <w:r>
        <w:rPr>
          <w:rFonts w:eastAsia="Times New Roman"/>
          <w:szCs w:val="24"/>
        </w:rPr>
        <w:t xml:space="preserve">η υπόσχεση που δώσατε στους οπαδούς σας, όταν άλλαξε η διακυβέρνηση της χώρας το 2015. </w:t>
      </w:r>
    </w:p>
    <w:p w14:paraId="5EA917FD" w14:textId="77777777" w:rsidR="000F46A4" w:rsidRDefault="00307FE8">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tab/>
        <w:t>Η χώρα ανακάμπτει, η ανεργία πέφτει και το ακραίο νεοφιλελεύθερό σας πρόγραμμα συνειδητοποιείτε κι εσείς ότι μπορεί να εφαρμοστεί μόνο υπό συνθήκες έκτακτης ανάγκης, υ</w:t>
      </w:r>
      <w:r>
        <w:rPr>
          <w:rFonts w:eastAsia="Times New Roman"/>
          <w:szCs w:val="24"/>
        </w:rPr>
        <w:t xml:space="preserve">πό συνθήκες ενός νέου μνημονίου, υπό συνθήκες ενός σκιώδους μνημονίου, ενδεχομένως, πάντως όχι υπό συνθήκες ομαλής χρηματοδότησης της οικονομίας. </w:t>
      </w:r>
    </w:p>
    <w:p w14:paraId="5EA917FE" w14:textId="77777777" w:rsidR="000F46A4" w:rsidRDefault="00307FE8">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tab/>
        <w:t xml:space="preserve">Πιστεύετε στ’ αλήθεια ότι μπορείτε να πείσετε την </w:t>
      </w:r>
      <w:r>
        <w:rPr>
          <w:rFonts w:eastAsia="Times New Roman"/>
          <w:szCs w:val="24"/>
        </w:rPr>
        <w:t xml:space="preserve">πλειονότητα </w:t>
      </w:r>
      <w:r>
        <w:rPr>
          <w:rFonts w:eastAsia="Times New Roman"/>
          <w:szCs w:val="24"/>
        </w:rPr>
        <w:t xml:space="preserve">του ελληνικού λαού για να μην επανακάμψουν οι </w:t>
      </w:r>
      <w:r>
        <w:rPr>
          <w:rFonts w:eastAsia="Times New Roman"/>
          <w:szCs w:val="24"/>
        </w:rPr>
        <w:t xml:space="preserve">συλλογικές διαπραγματεύσεις, για να μην αυξηθεί ο κατώτατος μισθός, για να κάνετε νέο κύμα απολύσεων στο </w:t>
      </w:r>
      <w:r>
        <w:rPr>
          <w:rFonts w:eastAsia="Times New Roman"/>
          <w:szCs w:val="24"/>
        </w:rPr>
        <w:t>δ</w:t>
      </w:r>
      <w:r>
        <w:rPr>
          <w:rFonts w:eastAsia="Times New Roman"/>
          <w:szCs w:val="24"/>
        </w:rPr>
        <w:t xml:space="preserve">ημόσιο, κρυμμένο πίσω από το 1 προς 5 του κ. Μητσοτάκη; </w:t>
      </w:r>
    </w:p>
    <w:p w14:paraId="5EA917FF" w14:textId="77777777" w:rsidR="000F46A4" w:rsidRDefault="00307FE8">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tab/>
        <w:t xml:space="preserve">Άκουσον–άκουσον! Πάει η </w:t>
      </w:r>
      <w:r>
        <w:rPr>
          <w:rFonts w:eastAsia="Times New Roman"/>
          <w:szCs w:val="24"/>
        </w:rPr>
        <w:t xml:space="preserve">κ. </w:t>
      </w:r>
      <w:r>
        <w:rPr>
          <w:rFonts w:eastAsia="Times New Roman"/>
          <w:szCs w:val="24"/>
        </w:rPr>
        <w:t>Γεροβασίλη στη διαπραγμάτευση, κερδίζει το 1 προς 1 και βγαίνει ο</w:t>
      </w:r>
      <w:r>
        <w:rPr>
          <w:rFonts w:eastAsia="Times New Roman"/>
          <w:szCs w:val="24"/>
        </w:rPr>
        <w:t xml:space="preserve"> κ. Μητσοτάκης υπερακοντίζει σε αυτό που δέχθηκαν οι θεσμοί και λέει «όχι, 1 προς 5 στο </w:t>
      </w:r>
      <w:r>
        <w:rPr>
          <w:rFonts w:eastAsia="Times New Roman"/>
          <w:szCs w:val="24"/>
        </w:rPr>
        <w:t>δ</w:t>
      </w:r>
      <w:r>
        <w:rPr>
          <w:rFonts w:eastAsia="Times New Roman"/>
          <w:szCs w:val="24"/>
        </w:rPr>
        <w:t>ημόσιο». Αυτό το πακέτο, αυτό το πρόγραμμα, χρειάζεται και εξωτερικό καταναγκασμό και αυτό είναι που δεν αντέχετε, αυτό είναι που δεν μπορείτε.</w:t>
      </w:r>
    </w:p>
    <w:p w14:paraId="5EA91800"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Δεν έχω πολύ χρόνο. Θα </w:t>
      </w:r>
      <w:r>
        <w:rPr>
          <w:rFonts w:eastAsia="Times New Roman"/>
          <w:szCs w:val="24"/>
        </w:rPr>
        <w:t>παραλείψω κάποια από αυτά που ήθελα να πω. Θέλω να κάνω μια αναφορά στο Κίνημα Αλλαγής και στην κ</w:t>
      </w:r>
      <w:r>
        <w:rPr>
          <w:rFonts w:eastAsia="Times New Roman"/>
          <w:szCs w:val="24"/>
        </w:rPr>
        <w:t xml:space="preserve">. </w:t>
      </w:r>
      <w:r>
        <w:rPr>
          <w:rFonts w:eastAsia="Times New Roman"/>
          <w:szCs w:val="24"/>
        </w:rPr>
        <w:t>Γεννηματά. Ο κ. Αλιβιζάτος είπε ότι «η συμφωνία καλύπτει το 80% των ελληνικών θέσεων». Κορυφαία στελέχη και του Ποταμιού και της Δημοκρατικής Συμπαράταξης λέ</w:t>
      </w:r>
      <w:r>
        <w:rPr>
          <w:rFonts w:eastAsia="Times New Roman"/>
          <w:szCs w:val="24"/>
        </w:rPr>
        <w:t>νε ότι η συμφωνία είναι στη σωστή κατεύθυνση. Ο κ. Βενιζέλος είχε ως Υπουργός Εξωτερικών κάνει πολύ συγκεκριμένη τοποθέτηση στον ΟΗΕ. Μας ενημέρωσε ο κ. Σαμαράς ότι ήταν προσωπική του θέση. Δεν είναι η προσωπική του θέση. Ήταν η πάγια θέση της ελληνικής εξ</w:t>
      </w:r>
      <w:r>
        <w:rPr>
          <w:rFonts w:eastAsia="Times New Roman"/>
          <w:szCs w:val="24"/>
        </w:rPr>
        <w:t xml:space="preserve">ωτερικής πολιτικής. </w:t>
      </w:r>
    </w:p>
    <w:p w14:paraId="5EA91801"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Με τον κ. Βενιζέλο έχουμε συγκρουστεί, αλλά εσείς δύο μέρες εδώ μέσα πολιτεύεστε με το επιχείρημα ότι υπάρχουν διαφορετικές θέσεις μέσα στους κυβερνητικούς εταίρους και είχατε εσείς, δηλαδή, διακυβέρνηση</w:t>
      </w:r>
      <w:r>
        <w:rPr>
          <w:rFonts w:eastAsia="Times New Roman"/>
          <w:szCs w:val="24"/>
        </w:rPr>
        <w:t xml:space="preserve">, κατά την οποία </w:t>
      </w:r>
      <w:r>
        <w:rPr>
          <w:rFonts w:eastAsia="Times New Roman"/>
          <w:szCs w:val="24"/>
        </w:rPr>
        <w:t>Πρωθυπουργός κα</w:t>
      </w:r>
      <w:r>
        <w:rPr>
          <w:rFonts w:eastAsia="Times New Roman"/>
          <w:szCs w:val="24"/>
        </w:rPr>
        <w:t>ι Υπουργός Εξωτερικών είχαν διαφορετικές θέσεις για το τόσο κρίσιμο ζήτημα της εξωτερικής πολιτικής, το οποίο κι εμείς θα λύσουμε, ως οφείλουμε.</w:t>
      </w:r>
    </w:p>
    <w:p w14:paraId="5EA91802" w14:textId="77777777" w:rsidR="000F46A4" w:rsidRDefault="00307FE8">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5EA91803"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Ευρωπαίοι σοσιαλιστές χαιρετίζουν τη συμφωνία, αλλά, </w:t>
      </w:r>
      <w:r>
        <w:rPr>
          <w:rFonts w:eastAsia="Times New Roman"/>
          <w:szCs w:val="24"/>
        </w:rPr>
        <w:t>δυστυχώς, η κ</w:t>
      </w:r>
      <w:r>
        <w:rPr>
          <w:rFonts w:eastAsia="Times New Roman"/>
          <w:szCs w:val="24"/>
        </w:rPr>
        <w:t>.</w:t>
      </w:r>
      <w:r>
        <w:rPr>
          <w:rFonts w:eastAsia="Times New Roman"/>
          <w:szCs w:val="24"/>
        </w:rPr>
        <w:t xml:space="preserve"> Γεννηματά επιλέγει μια στάση η οποία είναι αναντίστοιχη με αυτά τα πράγματα, κάτι που προσωπικώς δυσκολεύομαι να εξηγήσω. </w:t>
      </w:r>
    </w:p>
    <w:p w14:paraId="5EA91804"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Κλείνω με το εξής: Η χώρα βγαίνει ξανά στο φως και κάποιοι επιμένουν να μένουν στην ομίχλη όσο η χώρα βγαίνει στο φως </w:t>
      </w:r>
      <w:r>
        <w:rPr>
          <w:rFonts w:eastAsia="Times New Roman"/>
          <w:szCs w:val="24"/>
        </w:rPr>
        <w:t xml:space="preserve">σε όλα τα θέματα. Κι επειδή άκουσα και μια αναφορά στον Γιάννη Ρίτσο: Ο Γιάννης Ρίτσος στις «Γειτονιές του κόσμου» έγραψε «εμείς δεν ξέρουμε τι είναι η ομίχλη. Εμείς, που λες, όλα τα φτιάχνουμε στο φως». </w:t>
      </w:r>
    </w:p>
    <w:p w14:paraId="5EA91805"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Όλα στο φως, λοιπόν, και για το </w:t>
      </w:r>
      <w:r>
        <w:rPr>
          <w:rFonts w:eastAsia="Times New Roman"/>
          <w:szCs w:val="24"/>
        </w:rPr>
        <w:t>«</w:t>
      </w:r>
      <w:r>
        <w:rPr>
          <w:rFonts w:eastAsia="Times New Roman"/>
          <w:szCs w:val="24"/>
        </w:rPr>
        <w:t>μακεδονικό</w:t>
      </w:r>
      <w:r>
        <w:rPr>
          <w:rFonts w:eastAsia="Times New Roman"/>
          <w:szCs w:val="24"/>
        </w:rPr>
        <w:t>»</w:t>
      </w:r>
      <w:r>
        <w:rPr>
          <w:rFonts w:eastAsia="Times New Roman"/>
          <w:szCs w:val="24"/>
        </w:rPr>
        <w:t xml:space="preserve"> και γι</w:t>
      </w:r>
      <w:r>
        <w:rPr>
          <w:rFonts w:eastAsia="Times New Roman"/>
          <w:szCs w:val="24"/>
        </w:rPr>
        <w:t xml:space="preserve">α την οικονομία, κύριε Υπουργέ. </w:t>
      </w:r>
    </w:p>
    <w:p w14:paraId="5EA91806"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 πάρα πολύ.</w:t>
      </w:r>
    </w:p>
    <w:p w14:paraId="5EA91807" w14:textId="77777777" w:rsidR="000F46A4" w:rsidRDefault="00307FE8">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5EA91808"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A92F27">
        <w:rPr>
          <w:rFonts w:eastAsia="Times New Roman"/>
          <w:b/>
          <w:szCs w:val="24"/>
        </w:rPr>
        <w:t>ΠΡΟΕΔΡΟΣ (Νικόλαος Βούτσης):</w:t>
      </w:r>
      <w:r>
        <w:rPr>
          <w:rFonts w:eastAsia="Times New Roman"/>
          <w:szCs w:val="24"/>
        </w:rPr>
        <w:t xml:space="preserve"> Ευχαριστώ πολύ. </w:t>
      </w:r>
    </w:p>
    <w:p w14:paraId="5EA91809"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Παρακαλώ την κ</w:t>
      </w:r>
      <w:r>
        <w:rPr>
          <w:rFonts w:eastAsia="Times New Roman"/>
          <w:szCs w:val="24"/>
        </w:rPr>
        <w:t xml:space="preserve">. </w:t>
      </w:r>
      <w:r>
        <w:rPr>
          <w:rFonts w:eastAsia="Times New Roman"/>
          <w:szCs w:val="24"/>
        </w:rPr>
        <w:t xml:space="preserve">Κεραμέως να έρθει στο Βήμα. </w:t>
      </w:r>
    </w:p>
    <w:p w14:paraId="5EA9180A" w14:textId="77777777" w:rsidR="000F46A4" w:rsidRDefault="00307FE8">
      <w:pPr>
        <w:spacing w:line="600" w:lineRule="auto"/>
        <w:ind w:firstLine="720"/>
        <w:jc w:val="both"/>
        <w:rPr>
          <w:rFonts w:eastAsia="Times New Roman" w:cs="Times New Roman"/>
          <w:szCs w:val="24"/>
        </w:rPr>
      </w:pPr>
      <w:r w:rsidRPr="00B04161">
        <w:rPr>
          <w:rFonts w:eastAsia="Times New Roman" w:cs="Times New Roman"/>
          <w:b/>
          <w:szCs w:val="24"/>
        </w:rPr>
        <w:t>ΝΙΚΗ ΚΕΡΑΜΕΩΣ:</w:t>
      </w:r>
      <w:r>
        <w:rPr>
          <w:rFonts w:eastAsia="Times New Roman" w:cs="Times New Roman"/>
          <w:szCs w:val="24"/>
        </w:rPr>
        <w:t xml:space="preserve"> Ευχαριστώ πολύ, κύριε Πρόεδρε.</w:t>
      </w:r>
    </w:p>
    <w:p w14:paraId="5EA9180B" w14:textId="77777777" w:rsidR="000F46A4" w:rsidRDefault="00307FE8">
      <w:pPr>
        <w:spacing w:line="600" w:lineRule="auto"/>
        <w:ind w:firstLine="720"/>
        <w:jc w:val="both"/>
        <w:rPr>
          <w:rFonts w:eastAsia="Times New Roman" w:cs="Times New Roman"/>
          <w:szCs w:val="24"/>
        </w:rPr>
      </w:pPr>
      <w:r w:rsidRPr="00FB76C2">
        <w:rPr>
          <w:rFonts w:eastAsia="Times New Roman" w:cs="Times New Roman"/>
          <w:szCs w:val="24"/>
        </w:rPr>
        <w:t xml:space="preserve">Κυρίες και κύριοι συνάδελφοι, </w:t>
      </w:r>
      <w:r>
        <w:rPr>
          <w:rFonts w:eastAsia="Times New Roman" w:cs="Times New Roman"/>
          <w:szCs w:val="24"/>
        </w:rPr>
        <w:t xml:space="preserve">η χώρα </w:t>
      </w:r>
      <w:r w:rsidRPr="00B04161">
        <w:rPr>
          <w:rFonts w:eastAsia="Times New Roman" w:cs="Times New Roman"/>
          <w:szCs w:val="24"/>
        </w:rPr>
        <w:t xml:space="preserve">κυβερνάται από </w:t>
      </w:r>
      <w:r>
        <w:rPr>
          <w:rFonts w:eastAsia="Times New Roman" w:cs="Times New Roman"/>
          <w:szCs w:val="24"/>
        </w:rPr>
        <w:t>μια</w:t>
      </w:r>
      <w:r w:rsidRPr="00B04161">
        <w:rPr>
          <w:rFonts w:eastAsia="Times New Roman" w:cs="Times New Roman"/>
          <w:szCs w:val="24"/>
        </w:rPr>
        <w:t xml:space="preserve"> ανεύθυνη</w:t>
      </w:r>
      <w:r>
        <w:rPr>
          <w:rFonts w:eastAsia="Times New Roman" w:cs="Times New Roman"/>
          <w:szCs w:val="24"/>
        </w:rPr>
        <w:t>,</w:t>
      </w:r>
      <w:r w:rsidRPr="00B04161">
        <w:rPr>
          <w:rFonts w:eastAsia="Times New Roman" w:cs="Times New Roman"/>
          <w:szCs w:val="24"/>
        </w:rPr>
        <w:t xml:space="preserve"> αναξιόπιστη και τυχοδιωκτική </w:t>
      </w:r>
      <w:r>
        <w:rPr>
          <w:rFonts w:eastAsia="Times New Roman" w:cs="Times New Roman"/>
          <w:szCs w:val="24"/>
        </w:rPr>
        <w:t>Κ</w:t>
      </w:r>
      <w:r w:rsidRPr="00B04161">
        <w:rPr>
          <w:rFonts w:eastAsia="Times New Roman" w:cs="Times New Roman"/>
          <w:szCs w:val="24"/>
        </w:rPr>
        <w:t>υβέρνηση</w:t>
      </w:r>
      <w:r>
        <w:rPr>
          <w:rFonts w:eastAsia="Times New Roman" w:cs="Times New Roman"/>
          <w:szCs w:val="24"/>
        </w:rPr>
        <w:t>,</w:t>
      </w:r>
      <w:r w:rsidRPr="00B04161">
        <w:rPr>
          <w:rFonts w:eastAsia="Times New Roman" w:cs="Times New Roman"/>
          <w:szCs w:val="24"/>
        </w:rPr>
        <w:t xml:space="preserve">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B04161">
        <w:rPr>
          <w:rFonts w:eastAsia="Times New Roman" w:cs="Times New Roman"/>
          <w:szCs w:val="24"/>
        </w:rPr>
        <w:t xml:space="preserve"> </w:t>
      </w:r>
      <w:r>
        <w:rPr>
          <w:rFonts w:eastAsia="Times New Roman" w:cs="Times New Roman"/>
          <w:szCs w:val="24"/>
        </w:rPr>
        <w:t>Κ</w:t>
      </w:r>
      <w:r w:rsidRPr="00B04161">
        <w:rPr>
          <w:rFonts w:eastAsia="Times New Roman" w:cs="Times New Roman"/>
          <w:szCs w:val="24"/>
        </w:rPr>
        <w:t>υβέρνηση στην οποία οι κυβερνητι</w:t>
      </w:r>
      <w:r>
        <w:rPr>
          <w:rFonts w:eastAsia="Times New Roman" w:cs="Times New Roman"/>
          <w:szCs w:val="24"/>
        </w:rPr>
        <w:t xml:space="preserve">κοί εταίροι προτάσσουν έναντι όλων </w:t>
      </w:r>
      <w:r w:rsidRPr="00B04161">
        <w:rPr>
          <w:rFonts w:eastAsia="Times New Roman" w:cs="Times New Roman"/>
          <w:szCs w:val="24"/>
        </w:rPr>
        <w:t>το προσωπικό τους συμφέρον και</w:t>
      </w:r>
      <w:r>
        <w:rPr>
          <w:rFonts w:eastAsia="Times New Roman" w:cs="Times New Roman"/>
          <w:szCs w:val="24"/>
        </w:rPr>
        <w:t xml:space="preserve"> την</w:t>
      </w:r>
      <w:r w:rsidRPr="00B04161">
        <w:rPr>
          <w:rFonts w:eastAsia="Times New Roman" w:cs="Times New Roman"/>
          <w:szCs w:val="24"/>
        </w:rPr>
        <w:t xml:space="preserve"> προσωπική τους πολιτική επιβίωση</w:t>
      </w:r>
      <w:r>
        <w:rPr>
          <w:rFonts w:eastAsia="Times New Roman" w:cs="Times New Roman"/>
          <w:szCs w:val="24"/>
        </w:rPr>
        <w:t>, μ</w:t>
      </w:r>
      <w:r>
        <w:rPr>
          <w:rFonts w:eastAsia="Times New Roman" w:cs="Times New Roman"/>
          <w:szCs w:val="24"/>
        </w:rPr>
        <w:t>ί</w:t>
      </w:r>
      <w:r>
        <w:rPr>
          <w:rFonts w:eastAsia="Times New Roman" w:cs="Times New Roman"/>
          <w:szCs w:val="24"/>
        </w:rPr>
        <w:t>α Κυβέρ</w:t>
      </w:r>
      <w:r>
        <w:rPr>
          <w:rFonts w:eastAsia="Times New Roman" w:cs="Times New Roman"/>
          <w:szCs w:val="24"/>
        </w:rPr>
        <w:t xml:space="preserve">νηση στην </w:t>
      </w:r>
      <w:r w:rsidRPr="00B04161">
        <w:rPr>
          <w:rFonts w:eastAsia="Times New Roman" w:cs="Times New Roman"/>
          <w:szCs w:val="24"/>
        </w:rPr>
        <w:t xml:space="preserve">οποία οι κυβερνητικοί εταίροι </w:t>
      </w:r>
      <w:r>
        <w:rPr>
          <w:rFonts w:eastAsia="Times New Roman" w:cs="Times New Roman"/>
          <w:szCs w:val="24"/>
        </w:rPr>
        <w:t>συμφωνούν</w:t>
      </w:r>
      <w:r w:rsidRPr="00B04161">
        <w:rPr>
          <w:rFonts w:eastAsia="Times New Roman" w:cs="Times New Roman"/>
          <w:szCs w:val="24"/>
        </w:rPr>
        <w:t xml:space="preserve"> αλ</w:t>
      </w:r>
      <w:r>
        <w:rPr>
          <w:rFonts w:eastAsia="Times New Roman" w:cs="Times New Roman"/>
          <w:szCs w:val="24"/>
        </w:rPr>
        <w:t>ά</w:t>
      </w:r>
      <w:r w:rsidRPr="00B04161">
        <w:rPr>
          <w:rFonts w:eastAsia="Times New Roman" w:cs="Times New Roman"/>
          <w:szCs w:val="24"/>
        </w:rPr>
        <w:t xml:space="preserve"> καρτ σε μείζονα θέματα της διακυβέρνησης και της χώρας</w:t>
      </w:r>
      <w:r>
        <w:rPr>
          <w:rFonts w:eastAsia="Times New Roman" w:cs="Times New Roman"/>
          <w:szCs w:val="24"/>
        </w:rPr>
        <w:t>.</w:t>
      </w:r>
      <w:r w:rsidRPr="00B04161">
        <w:rPr>
          <w:rFonts w:eastAsia="Times New Roman" w:cs="Times New Roman"/>
          <w:szCs w:val="24"/>
        </w:rPr>
        <w:t xml:space="preserve"> Το μόνο που τους απασχολεί </w:t>
      </w:r>
      <w:r>
        <w:rPr>
          <w:rFonts w:eastAsia="Times New Roman" w:cs="Times New Roman"/>
          <w:szCs w:val="24"/>
        </w:rPr>
        <w:t xml:space="preserve">είναι να μείνουν γαντζωμένοι </w:t>
      </w:r>
      <w:r w:rsidRPr="00B04161">
        <w:rPr>
          <w:rFonts w:eastAsia="Times New Roman" w:cs="Times New Roman"/>
          <w:szCs w:val="24"/>
        </w:rPr>
        <w:t>στην καρέκλα της εξουσίας</w:t>
      </w:r>
      <w:r>
        <w:rPr>
          <w:rFonts w:eastAsia="Times New Roman" w:cs="Times New Roman"/>
          <w:szCs w:val="24"/>
        </w:rPr>
        <w:t xml:space="preserve">, με κάθε τρόπο, </w:t>
      </w:r>
      <w:r w:rsidRPr="00B04161">
        <w:rPr>
          <w:rFonts w:eastAsia="Times New Roman" w:cs="Times New Roman"/>
          <w:szCs w:val="24"/>
        </w:rPr>
        <w:t>με κάθε κόστος και για όσο</w:t>
      </w:r>
      <w:r>
        <w:rPr>
          <w:rFonts w:eastAsia="Times New Roman" w:cs="Times New Roman"/>
          <w:szCs w:val="24"/>
        </w:rPr>
        <w:t xml:space="preserve"> το δυνατόν</w:t>
      </w:r>
      <w:r w:rsidRPr="00B04161">
        <w:rPr>
          <w:rFonts w:eastAsia="Times New Roman" w:cs="Times New Roman"/>
          <w:szCs w:val="24"/>
        </w:rPr>
        <w:t xml:space="preserve"> περισσότερο χρόνο</w:t>
      </w:r>
      <w:r>
        <w:rPr>
          <w:rFonts w:eastAsia="Times New Roman" w:cs="Times New Roman"/>
          <w:szCs w:val="24"/>
        </w:rPr>
        <w:t xml:space="preserve">. </w:t>
      </w:r>
    </w:p>
    <w:p w14:paraId="5EA9180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Απέναντι σε αυτή την Κυβέρνηση βρίσκεται μια υπεύθυνη Αξιωματική Αντιπολίτευση, μια πολιτική δύναμη που ενεργεί με γνώμονα το δημόσιο συμφέρον και εν προκειμένω το εθνικό συμφέρον. Μετά την καταστροφική πολιτική της Κυβέρνησης στα οικο</w:t>
      </w:r>
      <w:r>
        <w:rPr>
          <w:rFonts w:eastAsia="Times New Roman" w:cs="Times New Roman"/>
          <w:szCs w:val="24"/>
        </w:rPr>
        <w:t>νομικά της χώρας, στα εργασιακά,</w:t>
      </w:r>
      <w:r w:rsidRPr="00B04161">
        <w:rPr>
          <w:rFonts w:eastAsia="Times New Roman" w:cs="Times New Roman"/>
          <w:szCs w:val="24"/>
        </w:rPr>
        <w:t xml:space="preserve"> στη δημόσια ασφάλεια</w:t>
      </w:r>
      <w:r>
        <w:rPr>
          <w:rFonts w:eastAsia="Times New Roman" w:cs="Times New Roman"/>
          <w:szCs w:val="24"/>
        </w:rPr>
        <w:t>,</w:t>
      </w:r>
      <w:r w:rsidRPr="00B04161">
        <w:rPr>
          <w:rFonts w:eastAsia="Times New Roman" w:cs="Times New Roman"/>
          <w:szCs w:val="24"/>
        </w:rPr>
        <w:t xml:space="preserve"> στη δημόσια υγεία</w:t>
      </w:r>
      <w:r>
        <w:rPr>
          <w:rFonts w:eastAsia="Times New Roman" w:cs="Times New Roman"/>
          <w:szCs w:val="24"/>
        </w:rPr>
        <w:t>,</w:t>
      </w:r>
      <w:r w:rsidRPr="00B04161">
        <w:rPr>
          <w:rFonts w:eastAsia="Times New Roman" w:cs="Times New Roman"/>
          <w:szCs w:val="24"/>
        </w:rPr>
        <w:t xml:space="preserve"> στη </w:t>
      </w:r>
      <w:r>
        <w:rPr>
          <w:rFonts w:eastAsia="Times New Roman" w:cs="Times New Roman"/>
          <w:szCs w:val="24"/>
        </w:rPr>
        <w:t>δ</w:t>
      </w:r>
      <w:r w:rsidRPr="00B04161">
        <w:rPr>
          <w:rFonts w:eastAsia="Times New Roman" w:cs="Times New Roman"/>
          <w:szCs w:val="24"/>
        </w:rPr>
        <w:t>ικαιοσύνη</w:t>
      </w:r>
      <w:r>
        <w:rPr>
          <w:rFonts w:eastAsia="Times New Roman" w:cs="Times New Roman"/>
          <w:szCs w:val="24"/>
        </w:rPr>
        <w:t>,</w:t>
      </w:r>
      <w:r w:rsidRPr="00B04161">
        <w:rPr>
          <w:rFonts w:eastAsia="Times New Roman" w:cs="Times New Roman"/>
          <w:szCs w:val="24"/>
        </w:rPr>
        <w:t xml:space="preserve"> στην </w:t>
      </w:r>
      <w:r>
        <w:rPr>
          <w:rFonts w:eastAsia="Times New Roman" w:cs="Times New Roman"/>
          <w:szCs w:val="24"/>
        </w:rPr>
        <w:t>π</w:t>
      </w:r>
      <w:r w:rsidRPr="00B04161">
        <w:rPr>
          <w:rFonts w:eastAsia="Times New Roman" w:cs="Times New Roman"/>
          <w:szCs w:val="24"/>
        </w:rPr>
        <w:t>αιδεία</w:t>
      </w:r>
      <w:r>
        <w:rPr>
          <w:rFonts w:eastAsia="Times New Roman" w:cs="Times New Roman"/>
          <w:szCs w:val="24"/>
        </w:rPr>
        <w:t>,</w:t>
      </w:r>
      <w:r w:rsidRPr="00B04161">
        <w:rPr>
          <w:rFonts w:eastAsia="Times New Roman" w:cs="Times New Roman"/>
          <w:szCs w:val="24"/>
        </w:rPr>
        <w:t xml:space="preserve"> ήρθε η σταγόνα που ξεχείλισε το ποτήρι</w:t>
      </w:r>
      <w:r>
        <w:rPr>
          <w:rFonts w:eastAsia="Times New Roman" w:cs="Times New Roman"/>
          <w:szCs w:val="24"/>
        </w:rPr>
        <w:t>:</w:t>
      </w:r>
      <w:r w:rsidRPr="00B04161">
        <w:rPr>
          <w:rFonts w:eastAsia="Times New Roman" w:cs="Times New Roman"/>
          <w:szCs w:val="24"/>
        </w:rPr>
        <w:t xml:space="preserve"> </w:t>
      </w:r>
      <w:r>
        <w:rPr>
          <w:rFonts w:eastAsia="Times New Roman" w:cs="Times New Roman"/>
          <w:szCs w:val="24"/>
        </w:rPr>
        <w:t>Α</w:t>
      </w:r>
      <w:r w:rsidRPr="00B04161">
        <w:rPr>
          <w:rFonts w:eastAsia="Times New Roman" w:cs="Times New Roman"/>
          <w:szCs w:val="24"/>
        </w:rPr>
        <w:t>νέκκλητες υποχωρήσεις και στα εθνικά θέματα</w:t>
      </w:r>
      <w:r>
        <w:rPr>
          <w:rFonts w:eastAsia="Times New Roman" w:cs="Times New Roman"/>
          <w:szCs w:val="24"/>
        </w:rPr>
        <w:t>.</w:t>
      </w:r>
      <w:r w:rsidRPr="00B04161">
        <w:rPr>
          <w:rFonts w:eastAsia="Times New Roman" w:cs="Times New Roman"/>
          <w:szCs w:val="24"/>
        </w:rPr>
        <w:t xml:space="preserve"> </w:t>
      </w:r>
      <w:r>
        <w:rPr>
          <w:rFonts w:eastAsia="Times New Roman" w:cs="Times New Roman"/>
          <w:szCs w:val="24"/>
        </w:rPr>
        <w:t>Κ</w:t>
      </w:r>
      <w:r w:rsidRPr="00B04161">
        <w:rPr>
          <w:rFonts w:eastAsia="Times New Roman" w:cs="Times New Roman"/>
          <w:szCs w:val="24"/>
        </w:rPr>
        <w:t xml:space="preserve">αι αυτός είναι ο λόγος για τον οποίο η Νέα Δημοκρατία </w:t>
      </w:r>
      <w:r>
        <w:rPr>
          <w:rFonts w:eastAsia="Times New Roman" w:cs="Times New Roman"/>
          <w:szCs w:val="24"/>
        </w:rPr>
        <w:t>κατέθεσε τη</w:t>
      </w:r>
      <w:r>
        <w:rPr>
          <w:rFonts w:eastAsia="Times New Roman" w:cs="Times New Roman"/>
          <w:szCs w:val="24"/>
        </w:rPr>
        <w:t xml:space="preserve">ν πρόταση δυσπιστίας εναντίον της Κυβέρνησης. </w:t>
      </w:r>
    </w:p>
    <w:p w14:paraId="5EA9180D" w14:textId="77777777" w:rsidR="000F46A4" w:rsidRDefault="00307FE8">
      <w:pPr>
        <w:spacing w:line="600" w:lineRule="auto"/>
        <w:ind w:firstLine="720"/>
        <w:jc w:val="both"/>
        <w:rPr>
          <w:rFonts w:eastAsia="Times New Roman" w:cs="Times New Roman"/>
          <w:szCs w:val="24"/>
        </w:rPr>
      </w:pPr>
      <w:r w:rsidRPr="003D4D6E">
        <w:rPr>
          <w:rFonts w:eastAsia="Times New Roman" w:cs="Times New Roman"/>
          <w:szCs w:val="24"/>
        </w:rPr>
        <w:t>Κυρίες και κύριοι,</w:t>
      </w:r>
      <w:r>
        <w:rPr>
          <w:rFonts w:eastAsia="Times New Roman" w:cs="Times New Roman"/>
          <w:szCs w:val="24"/>
        </w:rPr>
        <w:t xml:space="preserve"> ο Πρωθυπουργός προχώρησε σε </w:t>
      </w:r>
      <w:r w:rsidRPr="00B04161">
        <w:rPr>
          <w:rFonts w:eastAsia="Times New Roman" w:cs="Times New Roman"/>
          <w:szCs w:val="24"/>
        </w:rPr>
        <w:t>συμφωνία με τη γείτονα χώρα με το βλέμμα στραμμένο</w:t>
      </w:r>
      <w:r>
        <w:rPr>
          <w:rFonts w:eastAsia="Times New Roman" w:cs="Times New Roman"/>
          <w:szCs w:val="24"/>
        </w:rPr>
        <w:t xml:space="preserve"> στην</w:t>
      </w:r>
      <w:r w:rsidRPr="00B04161">
        <w:rPr>
          <w:rFonts w:eastAsia="Times New Roman" w:cs="Times New Roman"/>
          <w:szCs w:val="24"/>
        </w:rPr>
        <w:t xml:space="preserve"> εσωτερική πολιτική σκηνή και τη βούληση να ενισχύσει το δι</w:t>
      </w:r>
      <w:r>
        <w:rPr>
          <w:rFonts w:eastAsia="Times New Roman" w:cs="Times New Roman"/>
          <w:szCs w:val="24"/>
        </w:rPr>
        <w:t>χ</w:t>
      </w:r>
      <w:r w:rsidRPr="00B04161">
        <w:rPr>
          <w:rFonts w:eastAsia="Times New Roman" w:cs="Times New Roman"/>
          <w:szCs w:val="24"/>
        </w:rPr>
        <w:t xml:space="preserve">αστικό κλίμα που </w:t>
      </w:r>
      <w:r>
        <w:rPr>
          <w:rFonts w:eastAsia="Times New Roman" w:cs="Times New Roman"/>
          <w:szCs w:val="24"/>
        </w:rPr>
        <w:t xml:space="preserve">τόσο μεθοδικά </w:t>
      </w:r>
      <w:r w:rsidRPr="00B04161">
        <w:rPr>
          <w:rFonts w:eastAsia="Times New Roman" w:cs="Times New Roman"/>
          <w:szCs w:val="24"/>
        </w:rPr>
        <w:t>έχει καλλιεργ</w:t>
      </w:r>
      <w:r>
        <w:rPr>
          <w:rFonts w:eastAsia="Times New Roman" w:cs="Times New Roman"/>
          <w:szCs w:val="24"/>
        </w:rPr>
        <w:t>ήσε</w:t>
      </w:r>
      <w:r>
        <w:rPr>
          <w:rFonts w:eastAsia="Times New Roman" w:cs="Times New Roman"/>
          <w:szCs w:val="24"/>
        </w:rPr>
        <w:t>ι τα</w:t>
      </w:r>
      <w:r w:rsidRPr="00B04161">
        <w:rPr>
          <w:rFonts w:eastAsia="Times New Roman" w:cs="Times New Roman"/>
          <w:szCs w:val="24"/>
        </w:rPr>
        <w:t xml:space="preserve"> τελευταία τρ</w:t>
      </w:r>
      <w:r>
        <w:rPr>
          <w:rFonts w:eastAsia="Times New Roman" w:cs="Times New Roman"/>
          <w:szCs w:val="24"/>
        </w:rPr>
        <w:t>ιάμ</w:t>
      </w:r>
      <w:r w:rsidRPr="00B04161">
        <w:rPr>
          <w:rFonts w:eastAsia="Times New Roman" w:cs="Times New Roman"/>
          <w:szCs w:val="24"/>
        </w:rPr>
        <w:t>ισι χρόνια</w:t>
      </w:r>
      <w:r>
        <w:rPr>
          <w:rFonts w:eastAsia="Times New Roman" w:cs="Times New Roman"/>
          <w:szCs w:val="24"/>
        </w:rPr>
        <w:t xml:space="preserve">. </w:t>
      </w:r>
    </w:p>
    <w:p w14:paraId="5EA9180E" w14:textId="77777777" w:rsidR="000F46A4" w:rsidRDefault="00307FE8">
      <w:pPr>
        <w:spacing w:line="600" w:lineRule="auto"/>
        <w:ind w:firstLine="720"/>
        <w:jc w:val="both"/>
        <w:rPr>
          <w:rFonts w:eastAsia="Times New Roman" w:cs="Times New Roman"/>
          <w:szCs w:val="24"/>
        </w:rPr>
      </w:pPr>
      <w:r w:rsidRPr="003D4D6E">
        <w:rPr>
          <w:rFonts w:eastAsia="Times New Roman" w:cs="Times New Roman"/>
          <w:szCs w:val="24"/>
        </w:rPr>
        <w:t>Κ</w:t>
      </w:r>
      <w:r>
        <w:rPr>
          <w:rFonts w:eastAsia="Times New Roman" w:cs="Times New Roman"/>
          <w:szCs w:val="24"/>
        </w:rPr>
        <w:t>υρίες και κύριοι</w:t>
      </w:r>
      <w:r w:rsidRPr="003D4D6E">
        <w:rPr>
          <w:rFonts w:eastAsia="Times New Roman" w:cs="Times New Roman"/>
          <w:szCs w:val="24"/>
        </w:rPr>
        <w:t>,</w:t>
      </w:r>
      <w:r>
        <w:rPr>
          <w:rFonts w:eastAsia="Times New Roman" w:cs="Times New Roman"/>
          <w:szCs w:val="24"/>
        </w:rPr>
        <w:t xml:space="preserve"> αν πραγματικά</w:t>
      </w:r>
      <w:r w:rsidRPr="00B04161">
        <w:rPr>
          <w:rFonts w:eastAsia="Times New Roman" w:cs="Times New Roman"/>
          <w:szCs w:val="24"/>
        </w:rPr>
        <w:t xml:space="preserve"> τον ενδιέφερε τον </w:t>
      </w:r>
      <w:r>
        <w:rPr>
          <w:rFonts w:eastAsia="Times New Roman" w:cs="Times New Roman"/>
          <w:szCs w:val="24"/>
        </w:rPr>
        <w:t xml:space="preserve">Πρωθυπουργό η διαπραγμάτευση αυτή, αν τον ενδιέφερε να επιτύχει το καλύτερο αποτέλεσμα για τη χώρα, το πρώτο πράγμα που θα έκανε θα ήταν να </w:t>
      </w:r>
      <w:r>
        <w:rPr>
          <w:rFonts w:eastAsia="Times New Roman" w:cs="Times New Roman"/>
          <w:szCs w:val="24"/>
        </w:rPr>
        <w:t>κ</w:t>
      </w:r>
      <w:r>
        <w:rPr>
          <w:rFonts w:eastAsia="Times New Roman" w:cs="Times New Roman"/>
          <w:szCs w:val="24"/>
        </w:rPr>
        <w:t>τίσει μια διακομματική</w:t>
      </w:r>
      <w:r w:rsidRPr="00B04161">
        <w:rPr>
          <w:rFonts w:eastAsia="Times New Roman" w:cs="Times New Roman"/>
          <w:szCs w:val="24"/>
        </w:rPr>
        <w:t xml:space="preserve"> </w:t>
      </w:r>
      <w:r>
        <w:rPr>
          <w:rFonts w:eastAsia="Times New Roman" w:cs="Times New Roman"/>
          <w:szCs w:val="24"/>
        </w:rPr>
        <w:t>ε</w:t>
      </w:r>
      <w:r w:rsidRPr="00B04161">
        <w:rPr>
          <w:rFonts w:eastAsia="Times New Roman" w:cs="Times New Roman"/>
          <w:szCs w:val="24"/>
        </w:rPr>
        <w:t>θνική γ</w:t>
      </w:r>
      <w:r w:rsidRPr="00B04161">
        <w:rPr>
          <w:rFonts w:eastAsia="Times New Roman" w:cs="Times New Roman"/>
          <w:szCs w:val="24"/>
        </w:rPr>
        <w:t>ραμμή</w:t>
      </w:r>
      <w:r>
        <w:rPr>
          <w:rFonts w:eastAsia="Times New Roman" w:cs="Times New Roman"/>
          <w:szCs w:val="24"/>
        </w:rPr>
        <w:t>,</w:t>
      </w:r>
      <w:r w:rsidRPr="00B04161">
        <w:rPr>
          <w:rFonts w:eastAsia="Times New Roman" w:cs="Times New Roman"/>
          <w:szCs w:val="24"/>
        </w:rPr>
        <w:t xml:space="preserve"> όπως ακριβώς </w:t>
      </w:r>
      <w:r>
        <w:rPr>
          <w:rFonts w:eastAsia="Times New Roman" w:cs="Times New Roman"/>
          <w:szCs w:val="24"/>
        </w:rPr>
        <w:t xml:space="preserve">είχε κάνει η Νέα Δημοκρατία </w:t>
      </w:r>
      <w:r w:rsidRPr="00B04161">
        <w:rPr>
          <w:rFonts w:eastAsia="Times New Roman" w:cs="Times New Roman"/>
          <w:szCs w:val="24"/>
        </w:rPr>
        <w:t>το 2008</w:t>
      </w:r>
      <w:r>
        <w:rPr>
          <w:rFonts w:eastAsia="Times New Roman" w:cs="Times New Roman"/>
          <w:szCs w:val="24"/>
        </w:rPr>
        <w:t>,</w:t>
      </w:r>
      <w:r w:rsidRPr="00B04161">
        <w:rPr>
          <w:rFonts w:eastAsia="Times New Roman" w:cs="Times New Roman"/>
          <w:szCs w:val="24"/>
        </w:rPr>
        <w:t xml:space="preserve"> για να </w:t>
      </w:r>
      <w:r>
        <w:rPr>
          <w:rFonts w:eastAsia="Times New Roman" w:cs="Times New Roman"/>
          <w:szCs w:val="24"/>
        </w:rPr>
        <w:t>πάει η χώρα σαν μια</w:t>
      </w:r>
      <w:r w:rsidRPr="00B04161">
        <w:rPr>
          <w:rFonts w:eastAsia="Times New Roman" w:cs="Times New Roman"/>
          <w:szCs w:val="24"/>
        </w:rPr>
        <w:t xml:space="preserve"> γροθιά </w:t>
      </w:r>
      <w:r>
        <w:rPr>
          <w:rFonts w:eastAsia="Times New Roman" w:cs="Times New Roman"/>
          <w:szCs w:val="24"/>
        </w:rPr>
        <w:t xml:space="preserve">στις διαπραγματεύσεις με τη γείτονα χώρα. Δεν το έκανε όμως </w:t>
      </w:r>
      <w:r w:rsidRPr="00B04161">
        <w:rPr>
          <w:rFonts w:eastAsia="Times New Roman" w:cs="Times New Roman"/>
          <w:szCs w:val="24"/>
        </w:rPr>
        <w:t>και δεν το έκανε</w:t>
      </w:r>
      <w:r>
        <w:rPr>
          <w:rFonts w:eastAsia="Times New Roman" w:cs="Times New Roman"/>
          <w:szCs w:val="24"/>
        </w:rPr>
        <w:t xml:space="preserve"> γιατί τον ενδιέφερε μόνο πώς τάχα θα </w:t>
      </w:r>
      <w:r w:rsidRPr="00B04161">
        <w:rPr>
          <w:rFonts w:eastAsia="Times New Roman" w:cs="Times New Roman"/>
          <w:szCs w:val="24"/>
        </w:rPr>
        <w:t xml:space="preserve">στριμώξει </w:t>
      </w:r>
      <w:r>
        <w:rPr>
          <w:rFonts w:eastAsia="Times New Roman" w:cs="Times New Roman"/>
          <w:szCs w:val="24"/>
        </w:rPr>
        <w:t xml:space="preserve">τους </w:t>
      </w:r>
      <w:r w:rsidRPr="00B04161">
        <w:rPr>
          <w:rFonts w:eastAsia="Times New Roman" w:cs="Times New Roman"/>
          <w:szCs w:val="24"/>
        </w:rPr>
        <w:t>πολιτικούς του αντιπάλους</w:t>
      </w:r>
      <w:r>
        <w:rPr>
          <w:rFonts w:eastAsia="Times New Roman" w:cs="Times New Roman"/>
          <w:szCs w:val="24"/>
        </w:rPr>
        <w:t>.</w:t>
      </w:r>
    </w:p>
    <w:p w14:paraId="5EA9180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Ό</w:t>
      </w:r>
      <w:r w:rsidRPr="00B04161">
        <w:rPr>
          <w:rFonts w:eastAsia="Times New Roman" w:cs="Times New Roman"/>
          <w:szCs w:val="24"/>
        </w:rPr>
        <w:t xml:space="preserve">χι </w:t>
      </w:r>
      <w:r>
        <w:rPr>
          <w:rFonts w:eastAsia="Times New Roman" w:cs="Times New Roman"/>
          <w:szCs w:val="24"/>
        </w:rPr>
        <w:t>η χώρ</w:t>
      </w:r>
      <w:r>
        <w:rPr>
          <w:rFonts w:eastAsia="Times New Roman" w:cs="Times New Roman"/>
          <w:szCs w:val="24"/>
        </w:rPr>
        <w:t>α, κυρίες και κύριοι, δεν πήγε σαν μια γροθιά, ούτε η Κυβέρνηση δεν πήγε σαν μια γροθιά. Ε</w:t>
      </w:r>
      <w:r w:rsidRPr="00B04161">
        <w:rPr>
          <w:rFonts w:eastAsia="Times New Roman" w:cs="Times New Roman"/>
          <w:szCs w:val="24"/>
        </w:rPr>
        <w:t xml:space="preserve">μφανίστηκε </w:t>
      </w:r>
      <w:r>
        <w:rPr>
          <w:rFonts w:eastAsia="Times New Roman" w:cs="Times New Roman"/>
          <w:szCs w:val="24"/>
        </w:rPr>
        <w:t xml:space="preserve">στις διαπραγματεύσεις </w:t>
      </w:r>
      <w:r w:rsidRPr="00B04161">
        <w:rPr>
          <w:rFonts w:eastAsia="Times New Roman" w:cs="Times New Roman"/>
          <w:szCs w:val="24"/>
        </w:rPr>
        <w:t>σαν ένα σκορποχώρι</w:t>
      </w:r>
      <w:r>
        <w:rPr>
          <w:rFonts w:eastAsia="Times New Roman" w:cs="Times New Roman"/>
          <w:szCs w:val="24"/>
        </w:rPr>
        <w:t>.</w:t>
      </w:r>
      <w:r w:rsidRPr="00B04161">
        <w:rPr>
          <w:rFonts w:eastAsia="Times New Roman" w:cs="Times New Roman"/>
          <w:szCs w:val="24"/>
        </w:rPr>
        <w:t xml:space="preserve"> </w:t>
      </w:r>
      <w:r>
        <w:rPr>
          <w:rFonts w:eastAsia="Times New Roman" w:cs="Times New Roman"/>
          <w:szCs w:val="24"/>
        </w:rPr>
        <w:t>Τ</w:t>
      </w:r>
      <w:r w:rsidRPr="00B04161">
        <w:rPr>
          <w:rFonts w:eastAsia="Times New Roman" w:cs="Times New Roman"/>
          <w:szCs w:val="24"/>
        </w:rPr>
        <w:t xml:space="preserve">ο αποτέλεσμα είναι ότι </w:t>
      </w:r>
      <w:r>
        <w:rPr>
          <w:rFonts w:eastAsia="Times New Roman" w:cs="Times New Roman"/>
          <w:szCs w:val="24"/>
        </w:rPr>
        <w:t>έφερε για</w:t>
      </w:r>
      <w:r w:rsidRPr="00B04161">
        <w:rPr>
          <w:rFonts w:eastAsia="Times New Roman" w:cs="Times New Roman"/>
          <w:szCs w:val="24"/>
        </w:rPr>
        <w:t xml:space="preserve"> τη χώρα μας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B04161">
        <w:rPr>
          <w:rFonts w:eastAsia="Times New Roman" w:cs="Times New Roman"/>
          <w:szCs w:val="24"/>
        </w:rPr>
        <w:t xml:space="preserve"> κακή συμφωνία</w:t>
      </w:r>
      <w:r>
        <w:rPr>
          <w:rFonts w:eastAsia="Times New Roman" w:cs="Times New Roman"/>
          <w:szCs w:val="24"/>
        </w:rPr>
        <w:t>,</w:t>
      </w:r>
      <w:r w:rsidRPr="00B04161">
        <w:rPr>
          <w:rFonts w:eastAsia="Times New Roman" w:cs="Times New Roman"/>
          <w:szCs w:val="24"/>
        </w:rPr>
        <w:t xml:space="preserve">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B04161">
        <w:rPr>
          <w:rFonts w:eastAsia="Times New Roman" w:cs="Times New Roman"/>
          <w:szCs w:val="24"/>
        </w:rPr>
        <w:t xml:space="preserve"> συμφωνία που θα μπορούσε να είναι πολ</w:t>
      </w:r>
      <w:r>
        <w:rPr>
          <w:rFonts w:eastAsia="Times New Roman" w:cs="Times New Roman"/>
          <w:szCs w:val="24"/>
        </w:rPr>
        <w:t>ύ</w:t>
      </w:r>
      <w:r w:rsidRPr="00B04161">
        <w:rPr>
          <w:rFonts w:eastAsia="Times New Roman" w:cs="Times New Roman"/>
          <w:szCs w:val="24"/>
        </w:rPr>
        <w:t xml:space="preserve"> καλύτερη για τα εθνικά μας συμφέροντα</w:t>
      </w:r>
      <w:r>
        <w:rPr>
          <w:rFonts w:eastAsia="Times New Roman" w:cs="Times New Roman"/>
          <w:szCs w:val="24"/>
        </w:rPr>
        <w:t>,</w:t>
      </w:r>
      <w:r w:rsidRPr="00B04161">
        <w:rPr>
          <w:rFonts w:eastAsia="Times New Roman" w:cs="Times New Roman"/>
          <w:szCs w:val="24"/>
        </w:rPr>
        <w:t xml:space="preserve">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B04161">
        <w:rPr>
          <w:rFonts w:eastAsia="Times New Roman" w:cs="Times New Roman"/>
          <w:szCs w:val="24"/>
        </w:rPr>
        <w:t xml:space="preserve"> συμφωνία που για πρώτη φορά στην ιστορία αναγνωρίζει </w:t>
      </w:r>
      <w:r>
        <w:rPr>
          <w:rFonts w:eastAsia="Times New Roman" w:cs="Times New Roman"/>
          <w:szCs w:val="24"/>
        </w:rPr>
        <w:t>μ</w:t>
      </w:r>
      <w:r w:rsidRPr="00B04161">
        <w:rPr>
          <w:rFonts w:eastAsia="Times New Roman" w:cs="Times New Roman"/>
          <w:szCs w:val="24"/>
        </w:rPr>
        <w:t xml:space="preserve">ακεδονική </w:t>
      </w:r>
      <w:r>
        <w:rPr>
          <w:rFonts w:eastAsia="Times New Roman" w:cs="Times New Roman"/>
          <w:szCs w:val="24"/>
        </w:rPr>
        <w:t>ε</w:t>
      </w:r>
      <w:r w:rsidRPr="00B04161">
        <w:rPr>
          <w:rFonts w:eastAsia="Times New Roman" w:cs="Times New Roman"/>
          <w:szCs w:val="24"/>
        </w:rPr>
        <w:t>θνότητα</w:t>
      </w:r>
      <w:r>
        <w:rPr>
          <w:rFonts w:eastAsia="Times New Roman" w:cs="Times New Roman"/>
          <w:szCs w:val="24"/>
        </w:rPr>
        <w:t xml:space="preserve"> και</w:t>
      </w:r>
      <w:r w:rsidRPr="00B04161">
        <w:rPr>
          <w:rFonts w:eastAsia="Times New Roman" w:cs="Times New Roman"/>
          <w:szCs w:val="24"/>
        </w:rPr>
        <w:t xml:space="preserve"> </w:t>
      </w:r>
      <w:r>
        <w:rPr>
          <w:rFonts w:eastAsia="Times New Roman" w:cs="Times New Roman"/>
          <w:szCs w:val="24"/>
        </w:rPr>
        <w:t>μ</w:t>
      </w:r>
      <w:r w:rsidRPr="00B04161">
        <w:rPr>
          <w:rFonts w:eastAsia="Times New Roman" w:cs="Times New Roman"/>
          <w:szCs w:val="24"/>
        </w:rPr>
        <w:t xml:space="preserve">ακεδονική γλώσσα για τους πολίτες της </w:t>
      </w:r>
      <w:r>
        <w:rPr>
          <w:rFonts w:eastAsia="Times New Roman" w:cs="Times New Roman"/>
          <w:szCs w:val="24"/>
          <w:lang w:val="en-US"/>
        </w:rPr>
        <w:t>FYROM</w:t>
      </w:r>
      <w:r w:rsidRPr="00DA12C8">
        <w:rPr>
          <w:rFonts w:eastAsia="Times New Roman" w:cs="Times New Roman"/>
          <w:szCs w:val="24"/>
        </w:rPr>
        <w:t>,</w:t>
      </w:r>
      <w:r w:rsidRPr="00B04161">
        <w:rPr>
          <w:rFonts w:eastAsia="Times New Roman" w:cs="Times New Roman"/>
          <w:szCs w:val="24"/>
        </w:rPr>
        <w:t xml:space="preserve">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B04161">
        <w:rPr>
          <w:rFonts w:eastAsia="Times New Roman" w:cs="Times New Roman"/>
          <w:szCs w:val="24"/>
        </w:rPr>
        <w:t xml:space="preserve"> συμφωνία για την οποία δεν υπάρχει εξασφάλιση μιας ενιαίας ονομασίας με </w:t>
      </w:r>
      <w:r>
        <w:rPr>
          <w:rFonts w:eastAsia="Times New Roman" w:cs="Times New Roman"/>
          <w:szCs w:val="24"/>
        </w:rPr>
        <w:t xml:space="preserve">ισχύ </w:t>
      </w:r>
      <w:r>
        <w:rPr>
          <w:rFonts w:eastAsia="Times New Roman" w:cs="Times New Roman"/>
          <w:szCs w:val="24"/>
          <w:lang w:val="en-US"/>
        </w:rPr>
        <w:t>erga</w:t>
      </w:r>
      <w:r w:rsidRPr="00DA12C8">
        <w:rPr>
          <w:rFonts w:eastAsia="Times New Roman" w:cs="Times New Roman"/>
          <w:szCs w:val="24"/>
        </w:rPr>
        <w:t xml:space="preserve"> </w:t>
      </w:r>
      <w:r>
        <w:rPr>
          <w:rFonts w:eastAsia="Times New Roman" w:cs="Times New Roman"/>
          <w:szCs w:val="24"/>
          <w:lang w:val="en-US"/>
        </w:rPr>
        <w:t>omn</w:t>
      </w:r>
      <w:r>
        <w:rPr>
          <w:rFonts w:eastAsia="Times New Roman" w:cs="Times New Roman"/>
          <w:szCs w:val="24"/>
          <w:lang w:val="en-US"/>
        </w:rPr>
        <w:t>es</w:t>
      </w:r>
      <w:r w:rsidRPr="00DA12C8">
        <w:rPr>
          <w:rFonts w:eastAsia="Times New Roman" w:cs="Times New Roman"/>
          <w:szCs w:val="24"/>
        </w:rPr>
        <w:t xml:space="preserve">. </w:t>
      </w:r>
      <w:r>
        <w:rPr>
          <w:rFonts w:eastAsia="Times New Roman" w:cs="Times New Roman"/>
          <w:szCs w:val="24"/>
        </w:rPr>
        <w:t>Γ</w:t>
      </w:r>
      <w:r w:rsidRPr="00B04161">
        <w:rPr>
          <w:rFonts w:eastAsia="Times New Roman" w:cs="Times New Roman"/>
          <w:szCs w:val="24"/>
        </w:rPr>
        <w:t>ιατί</w:t>
      </w:r>
      <w:r>
        <w:rPr>
          <w:rFonts w:eastAsia="Times New Roman" w:cs="Times New Roman"/>
          <w:szCs w:val="24"/>
        </w:rPr>
        <w:t>;</w:t>
      </w:r>
      <w:r w:rsidRPr="00B04161">
        <w:rPr>
          <w:rFonts w:eastAsia="Times New Roman" w:cs="Times New Roman"/>
          <w:szCs w:val="24"/>
        </w:rPr>
        <w:t xml:space="preserve"> Μα</w:t>
      </w:r>
      <w:r>
        <w:rPr>
          <w:rFonts w:eastAsia="Times New Roman" w:cs="Times New Roman"/>
          <w:szCs w:val="24"/>
        </w:rPr>
        <w:t>,</w:t>
      </w:r>
      <w:r w:rsidRPr="00B04161">
        <w:rPr>
          <w:rFonts w:eastAsia="Times New Roman" w:cs="Times New Roman"/>
          <w:szCs w:val="24"/>
        </w:rPr>
        <w:t xml:space="preserve"> γιατί αλλιώς θα λέγεται η χώρα</w:t>
      </w:r>
      <w:r>
        <w:rPr>
          <w:rFonts w:eastAsia="Times New Roman" w:cs="Times New Roman"/>
          <w:szCs w:val="24"/>
        </w:rPr>
        <w:t>, «Βόρεια</w:t>
      </w:r>
      <w:r w:rsidRPr="00B04161">
        <w:rPr>
          <w:rFonts w:eastAsia="Times New Roman" w:cs="Times New Roman"/>
          <w:szCs w:val="24"/>
        </w:rPr>
        <w:t xml:space="preserve"> Μακεδονία</w:t>
      </w:r>
      <w:r>
        <w:rPr>
          <w:rFonts w:eastAsia="Times New Roman" w:cs="Times New Roman"/>
          <w:szCs w:val="24"/>
        </w:rPr>
        <w:t>»,</w:t>
      </w:r>
      <w:r w:rsidRPr="00B04161">
        <w:rPr>
          <w:rFonts w:eastAsia="Times New Roman" w:cs="Times New Roman"/>
          <w:szCs w:val="24"/>
        </w:rPr>
        <w:t xml:space="preserve"> και αλλιώς η γλώσσα και η εθνότητα</w:t>
      </w:r>
      <w:r>
        <w:rPr>
          <w:rFonts w:eastAsia="Times New Roman" w:cs="Times New Roman"/>
          <w:szCs w:val="24"/>
        </w:rPr>
        <w:t>,</w:t>
      </w:r>
      <w:r w:rsidRPr="00B04161">
        <w:rPr>
          <w:rFonts w:eastAsia="Times New Roman" w:cs="Times New Roman"/>
          <w:szCs w:val="24"/>
        </w:rPr>
        <w:t xml:space="preserve"> </w:t>
      </w:r>
      <w:r>
        <w:rPr>
          <w:rFonts w:eastAsia="Times New Roman" w:cs="Times New Roman"/>
          <w:szCs w:val="24"/>
        </w:rPr>
        <w:t>«μ</w:t>
      </w:r>
      <w:r w:rsidRPr="00B04161">
        <w:rPr>
          <w:rFonts w:eastAsia="Times New Roman" w:cs="Times New Roman"/>
          <w:szCs w:val="24"/>
        </w:rPr>
        <w:t>ακεδονική</w:t>
      </w:r>
      <w:r>
        <w:rPr>
          <w:rFonts w:eastAsia="Times New Roman" w:cs="Times New Roman"/>
          <w:szCs w:val="24"/>
        </w:rPr>
        <w:t>».</w:t>
      </w:r>
      <w:r w:rsidRPr="00B04161">
        <w:rPr>
          <w:rFonts w:eastAsia="Times New Roman" w:cs="Times New Roman"/>
          <w:szCs w:val="24"/>
        </w:rPr>
        <w:t xml:space="preserve"> </w:t>
      </w:r>
    </w:p>
    <w:p w14:paraId="5EA9181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Είναι μια</w:t>
      </w:r>
      <w:r w:rsidRPr="00B04161">
        <w:rPr>
          <w:rFonts w:eastAsia="Times New Roman" w:cs="Times New Roman"/>
          <w:szCs w:val="24"/>
        </w:rPr>
        <w:t xml:space="preserve"> συμφωνία </w:t>
      </w:r>
      <w:r>
        <w:rPr>
          <w:rFonts w:eastAsia="Times New Roman" w:cs="Times New Roman"/>
          <w:szCs w:val="24"/>
        </w:rPr>
        <w:t xml:space="preserve">σύμφωνα </w:t>
      </w:r>
      <w:r w:rsidRPr="00B04161">
        <w:rPr>
          <w:rFonts w:eastAsia="Times New Roman" w:cs="Times New Roman"/>
          <w:szCs w:val="24"/>
        </w:rPr>
        <w:t xml:space="preserve">με την οποία η χώρα </w:t>
      </w:r>
      <w:r>
        <w:rPr>
          <w:rFonts w:eastAsia="Times New Roman" w:cs="Times New Roman"/>
          <w:szCs w:val="24"/>
        </w:rPr>
        <w:t xml:space="preserve">εκχωρεί τώρα </w:t>
      </w:r>
      <w:r w:rsidRPr="00B04161">
        <w:rPr>
          <w:rFonts w:eastAsia="Times New Roman" w:cs="Times New Roman"/>
          <w:szCs w:val="24"/>
        </w:rPr>
        <w:t>το</w:t>
      </w:r>
      <w:r>
        <w:rPr>
          <w:rFonts w:eastAsia="Times New Roman" w:cs="Times New Roman"/>
          <w:szCs w:val="24"/>
        </w:rPr>
        <w:t xml:space="preserve"> μείζον διαπραγματευτικό της όπλο, </w:t>
      </w:r>
      <w:r w:rsidRPr="00B04161">
        <w:rPr>
          <w:rFonts w:eastAsia="Times New Roman" w:cs="Times New Roman"/>
          <w:szCs w:val="24"/>
        </w:rPr>
        <w:t xml:space="preserve">δηλαδή την άδεια για ένταξη της γείτονος </w:t>
      </w:r>
      <w:r w:rsidRPr="00B04161">
        <w:rPr>
          <w:rFonts w:eastAsia="Times New Roman" w:cs="Times New Roman"/>
          <w:szCs w:val="24"/>
        </w:rPr>
        <w:t xml:space="preserve">χώρας στο ΝΑΤΟ και την </w:t>
      </w:r>
      <w:r>
        <w:rPr>
          <w:rFonts w:eastAsia="Times New Roman" w:cs="Times New Roman"/>
          <w:szCs w:val="24"/>
        </w:rPr>
        <w:t>εκκίνηση των διαπραγματεύσεων</w:t>
      </w:r>
      <w:r w:rsidRPr="00B04161">
        <w:rPr>
          <w:rFonts w:eastAsia="Times New Roman" w:cs="Times New Roman"/>
          <w:szCs w:val="24"/>
        </w:rPr>
        <w:t xml:space="preserve"> για την </w:t>
      </w:r>
      <w:r>
        <w:rPr>
          <w:rFonts w:eastAsia="Times New Roman" w:cs="Times New Roman"/>
          <w:szCs w:val="24"/>
        </w:rPr>
        <w:t>ένταξη στην Ευρωπαϊκή</w:t>
      </w:r>
      <w:r w:rsidRPr="00B04161">
        <w:rPr>
          <w:rFonts w:eastAsia="Times New Roman" w:cs="Times New Roman"/>
          <w:szCs w:val="24"/>
        </w:rPr>
        <w:t xml:space="preserve"> Ένωση</w:t>
      </w:r>
      <w:r>
        <w:rPr>
          <w:rFonts w:eastAsia="Times New Roman" w:cs="Times New Roman"/>
          <w:szCs w:val="24"/>
        </w:rPr>
        <w:t xml:space="preserve"> κ</w:t>
      </w:r>
      <w:r w:rsidRPr="00B04161">
        <w:rPr>
          <w:rFonts w:eastAsia="Times New Roman" w:cs="Times New Roman"/>
          <w:szCs w:val="24"/>
        </w:rPr>
        <w:t>αι φέρνει τη χώρα προ τετελεσμένων δίχως επιστροφή</w:t>
      </w:r>
      <w:r>
        <w:rPr>
          <w:rFonts w:eastAsia="Times New Roman" w:cs="Times New Roman"/>
          <w:szCs w:val="24"/>
        </w:rPr>
        <w:t>.</w:t>
      </w:r>
    </w:p>
    <w:p w14:paraId="5EA91811"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EA9181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Κύριε Πρόεδρε, υπάρχει μια χάβρα από κάτω. </w:t>
      </w:r>
    </w:p>
    <w:p w14:paraId="5EA91813" w14:textId="77777777" w:rsidR="000F46A4" w:rsidRDefault="00307FE8">
      <w:pPr>
        <w:spacing w:line="600" w:lineRule="auto"/>
        <w:ind w:firstLine="720"/>
        <w:jc w:val="both"/>
        <w:rPr>
          <w:rFonts w:eastAsia="Times New Roman" w:cs="Times New Roman"/>
          <w:szCs w:val="24"/>
        </w:rPr>
      </w:pPr>
      <w:r w:rsidRPr="00276D2D">
        <w:rPr>
          <w:rFonts w:eastAsia="Times New Roman" w:cs="Times New Roman"/>
          <w:b/>
          <w:szCs w:val="24"/>
        </w:rPr>
        <w:t xml:space="preserve">ΠΡΟΕΔΡΟΣ (Νικόλαος Βούτσης): </w:t>
      </w:r>
      <w:r>
        <w:rPr>
          <w:rFonts w:eastAsia="Times New Roman" w:cs="Times New Roman"/>
          <w:szCs w:val="24"/>
        </w:rPr>
        <w:t xml:space="preserve">Ναι, όχι χάβρα ακόμα, αλλά υπάρχει μια αμηχανία και κόπωση. </w:t>
      </w:r>
    </w:p>
    <w:p w14:paraId="5EA9181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Παρακαλώ, κάντε ησυχία.</w:t>
      </w:r>
    </w:p>
    <w:p w14:paraId="5EA9181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Συνεχίστε, κυρία Κεραμέως. </w:t>
      </w:r>
    </w:p>
    <w:p w14:paraId="5EA91816" w14:textId="77777777" w:rsidR="000F46A4" w:rsidRDefault="00307FE8">
      <w:pPr>
        <w:spacing w:line="600" w:lineRule="auto"/>
        <w:ind w:firstLine="720"/>
        <w:jc w:val="both"/>
        <w:rPr>
          <w:rFonts w:eastAsia="Times New Roman" w:cs="Times New Roman"/>
          <w:szCs w:val="24"/>
        </w:rPr>
      </w:pPr>
      <w:r w:rsidRPr="00B04161">
        <w:rPr>
          <w:rFonts w:eastAsia="Times New Roman" w:cs="Times New Roman"/>
          <w:b/>
          <w:szCs w:val="24"/>
        </w:rPr>
        <w:t>ΝΙΚΗ ΚΕΡΑΜΕΩΣ:</w:t>
      </w:r>
      <w:r w:rsidRPr="00B04161">
        <w:rPr>
          <w:rFonts w:eastAsia="Times New Roman" w:cs="Times New Roman"/>
          <w:szCs w:val="24"/>
        </w:rPr>
        <w:t xml:space="preserve"> </w:t>
      </w:r>
      <w:r>
        <w:rPr>
          <w:rFonts w:eastAsia="Times New Roman" w:cs="Times New Roman"/>
          <w:szCs w:val="24"/>
        </w:rPr>
        <w:t>Είναι μια συμφωνία που τεμαχίζει τη λύση και αφήνει κρίσιμα πεδία διάπλατα ανοι</w:t>
      </w:r>
      <w:r>
        <w:rPr>
          <w:rFonts w:eastAsia="Times New Roman" w:cs="Times New Roman"/>
          <w:szCs w:val="24"/>
        </w:rPr>
        <w:t>κ</w:t>
      </w:r>
      <w:r>
        <w:rPr>
          <w:rFonts w:eastAsia="Times New Roman" w:cs="Times New Roman"/>
          <w:szCs w:val="24"/>
        </w:rPr>
        <w:t xml:space="preserve">τά, όπως τα σχολικά βιβλία, </w:t>
      </w:r>
      <w:r w:rsidRPr="00B04161">
        <w:rPr>
          <w:rFonts w:eastAsia="Times New Roman" w:cs="Times New Roman"/>
          <w:szCs w:val="24"/>
        </w:rPr>
        <w:t>τα σύμβολα και τα αγ</w:t>
      </w:r>
      <w:r w:rsidRPr="00B04161">
        <w:rPr>
          <w:rFonts w:eastAsia="Times New Roman" w:cs="Times New Roman"/>
          <w:szCs w:val="24"/>
        </w:rPr>
        <w:t>άλματα</w:t>
      </w:r>
      <w:r>
        <w:rPr>
          <w:rFonts w:eastAsia="Times New Roman" w:cs="Times New Roman"/>
          <w:szCs w:val="24"/>
        </w:rPr>
        <w:t>,</w:t>
      </w:r>
      <w:r w:rsidRPr="00B04161">
        <w:rPr>
          <w:rFonts w:eastAsia="Times New Roman" w:cs="Times New Roman"/>
          <w:szCs w:val="24"/>
        </w:rPr>
        <w:t xml:space="preserve"> τις εμπορικές συμφωνίες</w:t>
      </w:r>
      <w:r>
        <w:rPr>
          <w:rFonts w:eastAsia="Times New Roman" w:cs="Times New Roman"/>
          <w:szCs w:val="24"/>
        </w:rPr>
        <w:t xml:space="preserve">, τα εμπορικά σήματα. </w:t>
      </w:r>
    </w:p>
    <w:p w14:paraId="5EA91817" w14:textId="77777777" w:rsidR="000F46A4" w:rsidRDefault="00307FE8">
      <w:pPr>
        <w:spacing w:line="600" w:lineRule="auto"/>
        <w:ind w:firstLine="720"/>
        <w:jc w:val="both"/>
        <w:rPr>
          <w:rFonts w:eastAsia="Times New Roman" w:cs="Times New Roman"/>
          <w:szCs w:val="24"/>
        </w:rPr>
      </w:pPr>
      <w:r w:rsidRPr="003D4D6E">
        <w:rPr>
          <w:rFonts w:eastAsia="Times New Roman" w:cs="Times New Roman"/>
          <w:szCs w:val="24"/>
        </w:rPr>
        <w:t>Κυρίες και κύριοι,</w:t>
      </w:r>
      <w:r>
        <w:rPr>
          <w:rFonts w:eastAsia="Times New Roman" w:cs="Times New Roman"/>
          <w:szCs w:val="24"/>
        </w:rPr>
        <w:t xml:space="preserve"> </w:t>
      </w:r>
      <w:r w:rsidRPr="00B04161">
        <w:rPr>
          <w:rFonts w:eastAsia="Times New Roman" w:cs="Times New Roman"/>
          <w:szCs w:val="24"/>
        </w:rPr>
        <w:t xml:space="preserve"> αυτή τη συμφωνία</w:t>
      </w:r>
      <w:r>
        <w:rPr>
          <w:rFonts w:eastAsia="Times New Roman" w:cs="Times New Roman"/>
          <w:szCs w:val="24"/>
        </w:rPr>
        <w:t>,</w:t>
      </w:r>
      <w:r w:rsidRPr="00B04161">
        <w:rPr>
          <w:rFonts w:eastAsia="Times New Roman" w:cs="Times New Roman"/>
          <w:szCs w:val="24"/>
        </w:rPr>
        <w:t xml:space="preserve"> αυτή την κακή και </w:t>
      </w:r>
      <w:r>
        <w:rPr>
          <w:rFonts w:eastAsia="Times New Roman" w:cs="Times New Roman"/>
          <w:szCs w:val="24"/>
        </w:rPr>
        <w:t xml:space="preserve">μη αποδεκτή συμφωνία </w:t>
      </w:r>
      <w:r w:rsidRPr="00B04161">
        <w:rPr>
          <w:rFonts w:eastAsia="Times New Roman" w:cs="Times New Roman"/>
          <w:szCs w:val="24"/>
        </w:rPr>
        <w:t xml:space="preserve">ο </w:t>
      </w:r>
      <w:r>
        <w:rPr>
          <w:rFonts w:eastAsia="Times New Roman" w:cs="Times New Roman"/>
          <w:szCs w:val="24"/>
        </w:rPr>
        <w:t>Π</w:t>
      </w:r>
      <w:r w:rsidRPr="00B04161">
        <w:rPr>
          <w:rFonts w:eastAsia="Times New Roman" w:cs="Times New Roman"/>
          <w:szCs w:val="24"/>
        </w:rPr>
        <w:t xml:space="preserve">ρωθυπουργός και </w:t>
      </w:r>
      <w:r>
        <w:rPr>
          <w:rFonts w:eastAsia="Times New Roman" w:cs="Times New Roman"/>
          <w:szCs w:val="24"/>
        </w:rPr>
        <w:t xml:space="preserve">ο </w:t>
      </w:r>
      <w:r w:rsidRPr="00B04161">
        <w:rPr>
          <w:rFonts w:eastAsia="Times New Roman" w:cs="Times New Roman"/>
          <w:szCs w:val="24"/>
        </w:rPr>
        <w:t xml:space="preserve">Υπουργός Εξωτερικών δεν έχουν την πολιτική </w:t>
      </w:r>
      <w:r>
        <w:rPr>
          <w:rFonts w:eastAsia="Times New Roman" w:cs="Times New Roman"/>
          <w:szCs w:val="24"/>
        </w:rPr>
        <w:t>νομιμοποίηση να την υπογράψουν. Γιατί; Μα, γιατί οι δύο κυβερ</w:t>
      </w:r>
      <w:r>
        <w:rPr>
          <w:rFonts w:eastAsia="Times New Roman" w:cs="Times New Roman"/>
          <w:szCs w:val="24"/>
        </w:rPr>
        <w:t xml:space="preserve">νητικοί εταίροι, ΣΥΡΙΖΑ και ΑΝΕΛ, </w:t>
      </w:r>
      <w:r w:rsidRPr="00B04161">
        <w:rPr>
          <w:rFonts w:eastAsia="Times New Roman" w:cs="Times New Roman"/>
          <w:szCs w:val="24"/>
        </w:rPr>
        <w:t xml:space="preserve">δεν συμφωνούν στο ζήτημα </w:t>
      </w:r>
      <w:r>
        <w:rPr>
          <w:rFonts w:eastAsia="Times New Roman" w:cs="Times New Roman"/>
          <w:szCs w:val="24"/>
        </w:rPr>
        <w:t>α</w:t>
      </w:r>
      <w:r w:rsidRPr="00B04161">
        <w:rPr>
          <w:rFonts w:eastAsia="Times New Roman" w:cs="Times New Roman"/>
          <w:szCs w:val="24"/>
        </w:rPr>
        <w:t>κριβώς αυτό</w:t>
      </w:r>
      <w:r>
        <w:rPr>
          <w:rFonts w:eastAsia="Times New Roman" w:cs="Times New Roman"/>
          <w:szCs w:val="24"/>
        </w:rPr>
        <w:t>,</w:t>
      </w:r>
      <w:r w:rsidRPr="00B04161">
        <w:rPr>
          <w:rFonts w:eastAsia="Times New Roman" w:cs="Times New Roman"/>
          <w:szCs w:val="24"/>
        </w:rPr>
        <w:t xml:space="preserve"> </w:t>
      </w:r>
      <w:r>
        <w:rPr>
          <w:rFonts w:eastAsia="Times New Roman" w:cs="Times New Roman"/>
          <w:szCs w:val="24"/>
        </w:rPr>
        <w:t>σ</w:t>
      </w:r>
      <w:r w:rsidRPr="00B04161">
        <w:rPr>
          <w:rFonts w:eastAsia="Times New Roman" w:cs="Times New Roman"/>
          <w:szCs w:val="24"/>
        </w:rPr>
        <w:t>το ζήτημα αυτό της συμφωνίας</w:t>
      </w:r>
      <w:r>
        <w:rPr>
          <w:rFonts w:eastAsia="Times New Roman" w:cs="Times New Roman"/>
          <w:szCs w:val="24"/>
        </w:rPr>
        <w:t>.</w:t>
      </w:r>
      <w:r w:rsidRPr="00B04161">
        <w:rPr>
          <w:rFonts w:eastAsia="Times New Roman" w:cs="Times New Roman"/>
          <w:szCs w:val="24"/>
        </w:rPr>
        <w:t xml:space="preserve"> </w:t>
      </w:r>
    </w:p>
    <w:p w14:paraId="5EA9181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w:t>
      </w:r>
      <w:r w:rsidRPr="00B04161">
        <w:rPr>
          <w:rFonts w:eastAsia="Times New Roman" w:cs="Times New Roman"/>
          <w:szCs w:val="24"/>
        </w:rPr>
        <w:t xml:space="preserve"> κ</w:t>
      </w:r>
      <w:r>
        <w:rPr>
          <w:rFonts w:eastAsia="Times New Roman" w:cs="Times New Roman"/>
          <w:szCs w:val="24"/>
        </w:rPr>
        <w:t>.</w:t>
      </w:r>
      <w:r w:rsidRPr="00B04161">
        <w:rPr>
          <w:rFonts w:eastAsia="Times New Roman" w:cs="Times New Roman"/>
          <w:szCs w:val="24"/>
        </w:rPr>
        <w:t xml:space="preserve"> Καμμένος </w:t>
      </w:r>
      <w:r>
        <w:rPr>
          <w:rFonts w:eastAsia="Times New Roman" w:cs="Times New Roman"/>
          <w:szCs w:val="24"/>
        </w:rPr>
        <w:t>και η Κ</w:t>
      </w:r>
      <w:r w:rsidRPr="00B04161">
        <w:rPr>
          <w:rFonts w:eastAsia="Times New Roman" w:cs="Times New Roman"/>
          <w:szCs w:val="24"/>
        </w:rPr>
        <w:t xml:space="preserve">οινοβουλευτική </w:t>
      </w:r>
      <w:r>
        <w:rPr>
          <w:rFonts w:eastAsia="Times New Roman" w:cs="Times New Roman"/>
          <w:szCs w:val="24"/>
        </w:rPr>
        <w:t>Ο</w:t>
      </w:r>
      <w:r w:rsidRPr="00B04161">
        <w:rPr>
          <w:rFonts w:eastAsia="Times New Roman" w:cs="Times New Roman"/>
          <w:szCs w:val="24"/>
        </w:rPr>
        <w:t xml:space="preserve">μάδα </w:t>
      </w:r>
      <w:r>
        <w:rPr>
          <w:rFonts w:eastAsia="Times New Roman" w:cs="Times New Roman"/>
          <w:szCs w:val="24"/>
        </w:rPr>
        <w:t xml:space="preserve">του </w:t>
      </w:r>
      <w:r w:rsidRPr="00B04161">
        <w:rPr>
          <w:rFonts w:eastAsia="Times New Roman" w:cs="Times New Roman"/>
          <w:szCs w:val="24"/>
        </w:rPr>
        <w:t xml:space="preserve">έχουν ταχθεί ξεκάθαρα εναντίον </w:t>
      </w:r>
      <w:r>
        <w:rPr>
          <w:rFonts w:eastAsia="Times New Roman" w:cs="Times New Roman"/>
          <w:szCs w:val="24"/>
        </w:rPr>
        <w:t xml:space="preserve">αυτής </w:t>
      </w:r>
      <w:r w:rsidRPr="00B04161">
        <w:rPr>
          <w:rFonts w:eastAsia="Times New Roman" w:cs="Times New Roman"/>
          <w:szCs w:val="24"/>
        </w:rPr>
        <w:t>της συμφωνίας</w:t>
      </w:r>
      <w:r>
        <w:rPr>
          <w:rFonts w:eastAsia="Times New Roman" w:cs="Times New Roman"/>
          <w:szCs w:val="24"/>
        </w:rPr>
        <w:t>.</w:t>
      </w:r>
      <w:r w:rsidRPr="00B04161">
        <w:rPr>
          <w:rFonts w:eastAsia="Times New Roman" w:cs="Times New Roman"/>
          <w:szCs w:val="24"/>
        </w:rPr>
        <w:t xml:space="preserve"> </w:t>
      </w:r>
      <w:r>
        <w:rPr>
          <w:rFonts w:eastAsia="Times New Roman" w:cs="Times New Roman"/>
          <w:szCs w:val="24"/>
        </w:rPr>
        <w:t>Μ</w:t>
      </w:r>
      <w:r w:rsidRPr="00B04161">
        <w:rPr>
          <w:rFonts w:eastAsia="Times New Roman" w:cs="Times New Roman"/>
          <w:szCs w:val="24"/>
        </w:rPr>
        <w:t xml:space="preserve">ονιασμένοι και αγαπημένοι με </w:t>
      </w:r>
      <w:r>
        <w:rPr>
          <w:rFonts w:eastAsia="Times New Roman" w:cs="Times New Roman"/>
          <w:szCs w:val="24"/>
        </w:rPr>
        <w:t xml:space="preserve">τους </w:t>
      </w:r>
      <w:r w:rsidRPr="00B04161">
        <w:rPr>
          <w:rFonts w:eastAsia="Times New Roman" w:cs="Times New Roman"/>
          <w:szCs w:val="24"/>
        </w:rPr>
        <w:t xml:space="preserve">κυβερνητικούς </w:t>
      </w:r>
      <w:r>
        <w:rPr>
          <w:rFonts w:eastAsia="Times New Roman" w:cs="Times New Roman"/>
          <w:szCs w:val="24"/>
        </w:rPr>
        <w:t>τους</w:t>
      </w:r>
      <w:r>
        <w:rPr>
          <w:rFonts w:eastAsia="Times New Roman" w:cs="Times New Roman"/>
          <w:szCs w:val="24"/>
        </w:rPr>
        <w:t xml:space="preserve"> </w:t>
      </w:r>
      <w:r w:rsidRPr="00B04161">
        <w:rPr>
          <w:rFonts w:eastAsia="Times New Roman" w:cs="Times New Roman"/>
          <w:szCs w:val="24"/>
        </w:rPr>
        <w:t>συνεργάτες</w:t>
      </w:r>
      <w:r>
        <w:rPr>
          <w:rFonts w:eastAsia="Times New Roman" w:cs="Times New Roman"/>
          <w:szCs w:val="24"/>
        </w:rPr>
        <w:t>,</w:t>
      </w:r>
      <w:r w:rsidRPr="00B04161">
        <w:rPr>
          <w:rFonts w:eastAsia="Times New Roman" w:cs="Times New Roman"/>
          <w:szCs w:val="24"/>
        </w:rPr>
        <w:t xml:space="preserve"> κάτω από τη φιλόξενη </w:t>
      </w:r>
      <w:r>
        <w:rPr>
          <w:rFonts w:eastAsia="Times New Roman" w:cs="Times New Roman"/>
          <w:szCs w:val="24"/>
        </w:rPr>
        <w:t>σκέπη της εξουσιολαγνείας</w:t>
      </w:r>
      <w:r w:rsidRPr="00B04161">
        <w:rPr>
          <w:rFonts w:eastAsia="Times New Roman" w:cs="Times New Roman"/>
          <w:szCs w:val="24"/>
        </w:rPr>
        <w:t xml:space="preserve"> </w:t>
      </w:r>
      <w:r>
        <w:rPr>
          <w:rFonts w:eastAsia="Times New Roman" w:cs="Times New Roman"/>
          <w:szCs w:val="24"/>
        </w:rPr>
        <w:t>τους,</w:t>
      </w:r>
      <w:r w:rsidRPr="00B04161">
        <w:rPr>
          <w:rFonts w:eastAsia="Times New Roman" w:cs="Times New Roman"/>
          <w:szCs w:val="24"/>
        </w:rPr>
        <w:t xml:space="preserve"> ενώ διαφωνούν</w:t>
      </w:r>
      <w:r>
        <w:rPr>
          <w:rFonts w:eastAsia="Times New Roman" w:cs="Times New Roman"/>
          <w:szCs w:val="24"/>
        </w:rPr>
        <w:t>,</w:t>
      </w:r>
      <w:r w:rsidRPr="00B04161">
        <w:rPr>
          <w:rFonts w:eastAsia="Times New Roman" w:cs="Times New Roman"/>
          <w:szCs w:val="24"/>
        </w:rPr>
        <w:t xml:space="preserve"> ενώ κραυγάζουν εθνικιστικά συνθήματα</w:t>
      </w:r>
      <w:r>
        <w:rPr>
          <w:rFonts w:eastAsia="Times New Roman" w:cs="Times New Roman"/>
          <w:szCs w:val="24"/>
        </w:rPr>
        <w:t>,</w:t>
      </w:r>
      <w:r w:rsidRPr="00B04161">
        <w:rPr>
          <w:rFonts w:eastAsia="Times New Roman" w:cs="Times New Roman"/>
          <w:szCs w:val="24"/>
        </w:rPr>
        <w:t xml:space="preserve"> την ίδια στιγμή </w:t>
      </w:r>
      <w:r>
        <w:rPr>
          <w:rFonts w:eastAsia="Times New Roman" w:cs="Times New Roman"/>
          <w:szCs w:val="24"/>
        </w:rPr>
        <w:t>π</w:t>
      </w:r>
      <w:r w:rsidRPr="00B04161">
        <w:rPr>
          <w:rFonts w:eastAsia="Times New Roman" w:cs="Times New Roman"/>
          <w:szCs w:val="24"/>
        </w:rPr>
        <w:t>αρέχουν την απόλυτη στήριξ</w:t>
      </w:r>
      <w:r>
        <w:rPr>
          <w:rFonts w:eastAsia="Times New Roman" w:cs="Times New Roman"/>
          <w:szCs w:val="24"/>
        </w:rPr>
        <w:t>ή</w:t>
      </w:r>
      <w:r w:rsidRPr="00B04161">
        <w:rPr>
          <w:rFonts w:eastAsia="Times New Roman" w:cs="Times New Roman"/>
          <w:szCs w:val="24"/>
        </w:rPr>
        <w:t xml:space="preserve"> </w:t>
      </w:r>
      <w:r>
        <w:rPr>
          <w:rFonts w:eastAsia="Times New Roman" w:cs="Times New Roman"/>
          <w:szCs w:val="24"/>
        </w:rPr>
        <w:t>τους στον Π</w:t>
      </w:r>
      <w:r w:rsidRPr="00B04161">
        <w:rPr>
          <w:rFonts w:eastAsia="Times New Roman" w:cs="Times New Roman"/>
          <w:szCs w:val="24"/>
        </w:rPr>
        <w:t>ρωθυπουργό</w:t>
      </w:r>
      <w:r>
        <w:rPr>
          <w:rFonts w:eastAsia="Times New Roman" w:cs="Times New Roman"/>
          <w:szCs w:val="24"/>
        </w:rPr>
        <w:t>,</w:t>
      </w:r>
      <w:r w:rsidRPr="00B04161">
        <w:rPr>
          <w:rFonts w:eastAsia="Times New Roman" w:cs="Times New Roman"/>
          <w:szCs w:val="24"/>
        </w:rPr>
        <w:t xml:space="preserve"> προκειμένου </w:t>
      </w:r>
      <w:r>
        <w:rPr>
          <w:rFonts w:eastAsia="Times New Roman" w:cs="Times New Roman"/>
          <w:szCs w:val="24"/>
        </w:rPr>
        <w:t xml:space="preserve">εκείνος να πάει να υπογράψει τη συμφωνία αυτή. </w:t>
      </w:r>
    </w:p>
    <w:p w14:paraId="5EA91819" w14:textId="77777777" w:rsidR="000F46A4" w:rsidRDefault="00307FE8">
      <w:pPr>
        <w:spacing w:line="600" w:lineRule="auto"/>
        <w:ind w:firstLine="720"/>
        <w:jc w:val="both"/>
        <w:rPr>
          <w:rFonts w:eastAsia="Times New Roman" w:cs="Times New Roman"/>
          <w:szCs w:val="24"/>
        </w:rPr>
      </w:pPr>
      <w:r w:rsidRPr="003D4D6E">
        <w:rPr>
          <w:rFonts w:eastAsia="Times New Roman" w:cs="Times New Roman"/>
          <w:szCs w:val="24"/>
        </w:rPr>
        <w:t xml:space="preserve">Κυρίες </w:t>
      </w:r>
      <w:r w:rsidRPr="003D4D6E">
        <w:rPr>
          <w:rFonts w:eastAsia="Times New Roman" w:cs="Times New Roman"/>
          <w:szCs w:val="24"/>
        </w:rPr>
        <w:t>και κύριοι συνάδελφοι,</w:t>
      </w:r>
      <w:r>
        <w:rPr>
          <w:rFonts w:eastAsia="Times New Roman" w:cs="Times New Roman"/>
          <w:szCs w:val="24"/>
        </w:rPr>
        <w:t xml:space="preserve"> ο Ευγένιος Ιονέσκο και το </w:t>
      </w:r>
      <w:r>
        <w:rPr>
          <w:rFonts w:eastAsia="Times New Roman" w:cs="Times New Roman"/>
          <w:szCs w:val="24"/>
        </w:rPr>
        <w:t>θ</w:t>
      </w:r>
      <w:r>
        <w:rPr>
          <w:rFonts w:eastAsia="Times New Roman" w:cs="Times New Roman"/>
          <w:szCs w:val="24"/>
        </w:rPr>
        <w:t xml:space="preserve">έατρο του </w:t>
      </w:r>
      <w:r>
        <w:rPr>
          <w:rFonts w:eastAsia="Times New Roman" w:cs="Times New Roman"/>
          <w:szCs w:val="24"/>
        </w:rPr>
        <w:t>π</w:t>
      </w:r>
      <w:r>
        <w:rPr>
          <w:rFonts w:eastAsia="Times New Roman" w:cs="Times New Roman"/>
          <w:szCs w:val="24"/>
        </w:rPr>
        <w:t xml:space="preserve">αραλόγου ωχριούν </w:t>
      </w:r>
      <w:r w:rsidRPr="00B04161">
        <w:rPr>
          <w:rFonts w:eastAsia="Times New Roman" w:cs="Times New Roman"/>
          <w:szCs w:val="24"/>
        </w:rPr>
        <w:t>μπροστά στο</w:t>
      </w:r>
      <w:r>
        <w:rPr>
          <w:rFonts w:eastAsia="Times New Roman" w:cs="Times New Roman"/>
          <w:szCs w:val="24"/>
        </w:rPr>
        <w:t>ν</w:t>
      </w:r>
      <w:r w:rsidRPr="00B04161">
        <w:rPr>
          <w:rFonts w:eastAsia="Times New Roman" w:cs="Times New Roman"/>
          <w:szCs w:val="24"/>
        </w:rPr>
        <w:t xml:space="preserve"> μεθοδευμένο παραλογισμό της </w:t>
      </w:r>
      <w:r>
        <w:rPr>
          <w:rFonts w:eastAsia="Times New Roman" w:cs="Times New Roman"/>
          <w:szCs w:val="24"/>
        </w:rPr>
        <w:t xml:space="preserve">παρά φύσιν </w:t>
      </w:r>
      <w:r w:rsidRPr="00B04161">
        <w:rPr>
          <w:rFonts w:eastAsia="Times New Roman" w:cs="Times New Roman"/>
          <w:szCs w:val="24"/>
        </w:rPr>
        <w:t xml:space="preserve">αυτής </w:t>
      </w:r>
      <w:r>
        <w:rPr>
          <w:rFonts w:eastAsia="Times New Roman" w:cs="Times New Roman"/>
          <w:szCs w:val="24"/>
        </w:rPr>
        <w:t>συγκυ</w:t>
      </w:r>
      <w:r w:rsidRPr="00B04161">
        <w:rPr>
          <w:rFonts w:eastAsia="Times New Roman" w:cs="Times New Roman"/>
          <w:szCs w:val="24"/>
        </w:rPr>
        <w:t>βέρνησης</w:t>
      </w:r>
      <w:r>
        <w:rPr>
          <w:rFonts w:eastAsia="Times New Roman" w:cs="Times New Roman"/>
          <w:szCs w:val="24"/>
        </w:rPr>
        <w:t>.</w:t>
      </w:r>
    </w:p>
    <w:p w14:paraId="5EA9181A" w14:textId="77777777" w:rsidR="000F46A4" w:rsidRDefault="00307FE8">
      <w:pPr>
        <w:spacing w:line="600" w:lineRule="auto"/>
        <w:ind w:firstLine="720"/>
        <w:jc w:val="both"/>
        <w:rPr>
          <w:rFonts w:eastAsia="Times New Roman" w:cs="Times New Roman"/>
          <w:szCs w:val="24"/>
        </w:rPr>
      </w:pPr>
      <w:r w:rsidRPr="003D4D6E">
        <w:rPr>
          <w:rFonts w:eastAsia="Times New Roman" w:cs="Times New Roman"/>
          <w:szCs w:val="24"/>
        </w:rPr>
        <w:t xml:space="preserve">Κυρίες και κύριοι </w:t>
      </w:r>
      <w:r>
        <w:rPr>
          <w:rFonts w:eastAsia="Times New Roman" w:cs="Times New Roman"/>
          <w:szCs w:val="24"/>
        </w:rPr>
        <w:t>των ΑΝΕΛ,</w:t>
      </w:r>
      <w:r w:rsidRPr="00B04161">
        <w:rPr>
          <w:rFonts w:eastAsia="Times New Roman" w:cs="Times New Roman"/>
          <w:szCs w:val="24"/>
        </w:rPr>
        <w:t xml:space="preserve"> έχετε ξεπεράσει </w:t>
      </w:r>
      <w:r>
        <w:rPr>
          <w:rFonts w:eastAsia="Times New Roman" w:cs="Times New Roman"/>
          <w:szCs w:val="24"/>
        </w:rPr>
        <w:t xml:space="preserve">κάθε έννοια πολιτικής </w:t>
      </w:r>
      <w:r w:rsidRPr="00B04161">
        <w:rPr>
          <w:rFonts w:eastAsia="Times New Roman" w:cs="Times New Roman"/>
          <w:szCs w:val="24"/>
        </w:rPr>
        <w:t>υποκρισίας</w:t>
      </w:r>
      <w:r>
        <w:rPr>
          <w:rFonts w:eastAsia="Times New Roman" w:cs="Times New Roman"/>
          <w:szCs w:val="24"/>
        </w:rPr>
        <w:t>.</w:t>
      </w:r>
      <w:r w:rsidRPr="00B04161">
        <w:rPr>
          <w:rFonts w:eastAsia="Times New Roman" w:cs="Times New Roman"/>
          <w:szCs w:val="24"/>
        </w:rPr>
        <w:t xml:space="preserve"> </w:t>
      </w:r>
      <w:r>
        <w:rPr>
          <w:rFonts w:eastAsia="Times New Roman" w:cs="Times New Roman"/>
          <w:szCs w:val="24"/>
        </w:rPr>
        <w:t>Α</w:t>
      </w:r>
      <w:r w:rsidRPr="00B04161">
        <w:rPr>
          <w:rFonts w:eastAsia="Times New Roman" w:cs="Times New Roman"/>
          <w:szCs w:val="24"/>
        </w:rPr>
        <w:t xml:space="preserve">πό τη </w:t>
      </w:r>
      <w:r>
        <w:rPr>
          <w:rFonts w:eastAsia="Times New Roman" w:cs="Times New Roman"/>
          <w:szCs w:val="24"/>
        </w:rPr>
        <w:t>μια λέτε «όχι» στη σ</w:t>
      </w:r>
      <w:r>
        <w:rPr>
          <w:rFonts w:eastAsia="Times New Roman" w:cs="Times New Roman"/>
          <w:szCs w:val="24"/>
        </w:rPr>
        <w:t>υμφωνία</w:t>
      </w:r>
      <w:r w:rsidRPr="00B04161">
        <w:rPr>
          <w:rFonts w:eastAsia="Times New Roman" w:cs="Times New Roman"/>
          <w:szCs w:val="24"/>
        </w:rPr>
        <w:t xml:space="preserve"> και από την άλλη δίνετ</w:t>
      </w:r>
      <w:r>
        <w:rPr>
          <w:rFonts w:eastAsia="Times New Roman" w:cs="Times New Roman"/>
          <w:szCs w:val="24"/>
        </w:rPr>
        <w:t xml:space="preserve">ε πράσινο φως </w:t>
      </w:r>
      <w:r w:rsidRPr="00B04161">
        <w:rPr>
          <w:rFonts w:eastAsia="Times New Roman" w:cs="Times New Roman"/>
          <w:szCs w:val="24"/>
        </w:rPr>
        <w:t xml:space="preserve">στον </w:t>
      </w:r>
      <w:r>
        <w:rPr>
          <w:rFonts w:eastAsia="Times New Roman" w:cs="Times New Roman"/>
          <w:szCs w:val="24"/>
        </w:rPr>
        <w:t>Πρωθυπουργό</w:t>
      </w:r>
      <w:r w:rsidRPr="00B04161">
        <w:rPr>
          <w:rFonts w:eastAsia="Times New Roman" w:cs="Times New Roman"/>
          <w:szCs w:val="24"/>
        </w:rPr>
        <w:t xml:space="preserve"> να δεσμεύσει τη χώρα</w:t>
      </w:r>
      <w:r>
        <w:rPr>
          <w:rFonts w:eastAsia="Times New Roman" w:cs="Times New Roman"/>
          <w:szCs w:val="24"/>
        </w:rPr>
        <w:t xml:space="preserve">, υπογράφοντας </w:t>
      </w:r>
      <w:r w:rsidRPr="00B04161">
        <w:rPr>
          <w:rFonts w:eastAsia="Times New Roman" w:cs="Times New Roman"/>
          <w:szCs w:val="24"/>
        </w:rPr>
        <w:t xml:space="preserve">την ίδια </w:t>
      </w:r>
      <w:r>
        <w:rPr>
          <w:rFonts w:eastAsia="Times New Roman" w:cs="Times New Roman"/>
          <w:szCs w:val="24"/>
        </w:rPr>
        <w:t>αυτή συμφωνία.</w:t>
      </w:r>
    </w:p>
    <w:p w14:paraId="5EA9181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 xml:space="preserve">α συμφωνία η οποία δεσμεύει τη χώρα μας για τους επόμενους αιώνες, μία συμφωνία η οποία δημιουργεί έννομα αποτελέσματα και δεν μπορεί </w:t>
      </w:r>
      <w:r>
        <w:rPr>
          <w:rFonts w:eastAsia="Times New Roman" w:cs="Times New Roman"/>
          <w:szCs w:val="24"/>
        </w:rPr>
        <w:t xml:space="preserve">να ανακληθεί. Συνεπώς, κυρίες και κύριοι των ΑΝΕΛ, δηλώσεις του τύπου «διαφωνώ με τη συμφωνία και θα την καταψηφίσω όταν έρθει η ώρα, αλλά τώρα υπερψηφίζω την Κυβέρνηση» ξεπερνούν κάθε προηγούμενο στον βωμό της πολιτικής υποκρισίας. </w:t>
      </w:r>
    </w:p>
    <w:p w14:paraId="5EA9181C"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w:t>
      </w:r>
      <w:r>
        <w:rPr>
          <w:rFonts w:eastAsia="Times New Roman" w:cs="Times New Roman"/>
          <w:szCs w:val="24"/>
        </w:rPr>
        <w:t>ν πτέρυγα της Νέας Δημοκρατίας)</w:t>
      </w:r>
    </w:p>
    <w:p w14:paraId="5EA9181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αυτά που συμβαίνουν επί των ημερών σας δεν έχουν προηγούμενο στην ελληνική πολιτική και συνταγματική ιστορία. Δεν διστάζετε να προσβάλλετε ευθέως το κοινοβουλευτικό πολίτευμα. Δεν διστάζετε να ε</w:t>
      </w:r>
      <w:r>
        <w:rPr>
          <w:rFonts w:eastAsia="Times New Roman" w:cs="Times New Roman"/>
          <w:szCs w:val="24"/>
        </w:rPr>
        <w:t xml:space="preserve">υτελίζετε τους θεσμούς στο όνομα της άσβεστης δίψας σας για την εξουσία. Δεν διστάζετε να απεμπολείτε εθνικά κεκτημένα. Και για όλα αυτά θα κριθείτε αυστηρά τόσο από τους Έλληνες πολίτες όσο και από την ίδια την </w:t>
      </w:r>
      <w:r>
        <w:rPr>
          <w:rFonts w:eastAsia="Times New Roman" w:cs="Times New Roman"/>
          <w:szCs w:val="24"/>
        </w:rPr>
        <w:t>ι</w:t>
      </w:r>
      <w:r>
        <w:rPr>
          <w:rFonts w:eastAsia="Times New Roman" w:cs="Times New Roman"/>
          <w:szCs w:val="24"/>
        </w:rPr>
        <w:t xml:space="preserve">στορία. </w:t>
      </w:r>
    </w:p>
    <w:p w14:paraId="5EA9181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Κλείνω, κύριε Πρόεδρε, με μια πρότ</w:t>
      </w:r>
      <w:r>
        <w:rPr>
          <w:rFonts w:eastAsia="Times New Roman" w:cs="Times New Roman"/>
          <w:szCs w:val="24"/>
        </w:rPr>
        <w:t xml:space="preserve">αση για κάτι που είπε ο κ. Παππάς. </w:t>
      </w:r>
    </w:p>
    <w:p w14:paraId="5EA9181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Κύριε Υπουργέ, να σας θυμίσω ότι με τη Χρυσή Αυγή εσείς ψηφίζατε το 2014. Εσείς συνασπίσατε δυνάμεις με τη Χρυσή Αυγή για να πέσει η </w:t>
      </w:r>
      <w:r>
        <w:rPr>
          <w:rFonts w:eastAsia="Times New Roman" w:cs="Times New Roman"/>
          <w:szCs w:val="24"/>
        </w:rPr>
        <w:t>κ</w:t>
      </w:r>
      <w:r>
        <w:rPr>
          <w:rFonts w:eastAsia="Times New Roman" w:cs="Times New Roman"/>
          <w:szCs w:val="24"/>
        </w:rPr>
        <w:t xml:space="preserve">υβέρνηση του Σαμαρά, η </w:t>
      </w:r>
      <w:r>
        <w:rPr>
          <w:rFonts w:eastAsia="Times New Roman" w:cs="Times New Roman"/>
          <w:szCs w:val="24"/>
        </w:rPr>
        <w:t>κ</w:t>
      </w:r>
      <w:r>
        <w:rPr>
          <w:rFonts w:eastAsia="Times New Roman" w:cs="Times New Roman"/>
          <w:szCs w:val="24"/>
        </w:rPr>
        <w:t xml:space="preserve">υβέρνηση της Νέας Δημοκρατίας. </w:t>
      </w:r>
    </w:p>
    <w:p w14:paraId="5EA9182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Μία πρόταση, λοιπόν: Στο σπίτι</w:t>
      </w:r>
      <w:r>
        <w:rPr>
          <w:rFonts w:eastAsia="Times New Roman" w:cs="Times New Roman"/>
          <w:szCs w:val="24"/>
        </w:rPr>
        <w:t xml:space="preserve"> του κρεμασμένου, κύριε Υπουργέ, δεν μιλάνε για σκοινί! </w:t>
      </w:r>
    </w:p>
    <w:p w14:paraId="5EA9182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EA91822"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A91823"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Τον λόγο έχει ο κ. Γιαννάκης. </w:t>
      </w:r>
    </w:p>
    <w:p w14:paraId="5EA9182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Στη συνέχεια θα λάβει τον λόγο για δύο λεπτά ο κ. Φωκάς από τη θέση του. </w:t>
      </w:r>
    </w:p>
    <w:p w14:paraId="5EA9182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5EA91826"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ΣΤΕΡΓΙΟΣ ΓΙΑΝΝΑΚΗΣ: </w:t>
      </w:r>
      <w:r>
        <w:rPr>
          <w:rFonts w:eastAsia="Times New Roman" w:cs="Times New Roman"/>
          <w:szCs w:val="24"/>
        </w:rPr>
        <w:t xml:space="preserve">Ευχαριστώ, κύριε Πρόεδρε. </w:t>
      </w:r>
    </w:p>
    <w:p w14:paraId="5EA9182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στα τριάμισι χρόνια που βρίσκομαι στα κοινοβουλευτικά έδρανα ετούτη η συμφωνία είναι ό,τι πιο αναξιοπρεπές, ταπεινωτικό και τοξικό έχουμε συζητήσει. Προσβάλλεται η εθνική μας αξιοπρέπεια και ακυρώνονται χιλιάδες χρόνια ελληνικ</w:t>
      </w:r>
      <w:r>
        <w:rPr>
          <w:rFonts w:eastAsia="Times New Roman" w:cs="Times New Roman"/>
          <w:szCs w:val="24"/>
        </w:rPr>
        <w:t xml:space="preserve">ής ιστορίας. Θίγεται η ψυχή ενός ολόκληρου λαού. </w:t>
      </w:r>
    </w:p>
    <w:p w14:paraId="5EA9182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Αντέξαμε τα μνημόνια. Αντέξαμε την υπερφορολόγηση. Αντέξαμε τις μειώσεις σε μισθούς και συντάξεις. Αντέξαμε ακόμα και την εγκληματική εκχώρηση της δημόσιας περιουσίας για εκατό χρόνια στους δανειστές. Η εθν</w:t>
      </w:r>
      <w:r>
        <w:rPr>
          <w:rFonts w:eastAsia="Times New Roman" w:cs="Times New Roman"/>
          <w:szCs w:val="24"/>
        </w:rPr>
        <w:t xml:space="preserve">ική μας αξιοπρέπεια όμως δεν είναι δημοσιονομικό μέγεθος. Η οικονομική κρίση κάποια στιγμή θα ξεπεραστεί. Η χώρα κάποια στιγμή θα σταθεί ξανά στα πόδια της. Η εκχώρηση όμως των εθνικών μας δικαίων, η παραχάραξη της ιστορικής συνέχειας δεν αναστρέφεται και </w:t>
      </w:r>
      <w:r>
        <w:rPr>
          <w:rFonts w:eastAsia="Times New Roman" w:cs="Times New Roman"/>
          <w:szCs w:val="24"/>
        </w:rPr>
        <w:t xml:space="preserve">θα τη βρίσκουν συνεχώς μπροστά οι νέες γενιές. Ανοίξατε ηθελημένα τον ασκό του Αιόλου. </w:t>
      </w:r>
    </w:p>
    <w:p w14:paraId="5EA9182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Είναι εθνική ταπείνωση αυτό που ετοιμάζεστε να υπογράψετε την Κυριακή στις Πρέσπες χωρίς την έγκριση της Βουλής, χωρίς την έγκριση ούτε καν του Υπουργικού Συμβουλίου </w:t>
      </w:r>
      <w:r>
        <w:rPr>
          <w:rFonts w:eastAsia="Times New Roman" w:cs="Times New Roman"/>
          <w:szCs w:val="24"/>
        </w:rPr>
        <w:t>σα</w:t>
      </w:r>
      <w:r>
        <w:rPr>
          <w:rFonts w:eastAsia="Times New Roman" w:cs="Times New Roman"/>
          <w:szCs w:val="24"/>
        </w:rPr>
        <w:t xml:space="preserve">ς </w:t>
      </w:r>
      <w:r>
        <w:rPr>
          <w:rFonts w:eastAsia="Times New Roman" w:cs="Times New Roman"/>
          <w:szCs w:val="24"/>
        </w:rPr>
        <w:t xml:space="preserve">και με ένα 85% του ελληνικού λαού απέναντί σας. </w:t>
      </w:r>
    </w:p>
    <w:p w14:paraId="5EA9182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Εκχωρείτε το ιστορικό όνομα της Μακεδονίας, που είναι το κατ’ εξοχήν όχημα του αλυτρωτισμού. Αναγνωρίζετε μακεδονική εθνότητα στους Σκοπιανούς. Τους αναγνωρίζετε μακεδονική γλώσσα. Δέχεστε την αλλαγή των σ</w:t>
      </w:r>
      <w:r>
        <w:rPr>
          <w:rFonts w:eastAsia="Times New Roman" w:cs="Times New Roman"/>
          <w:szCs w:val="24"/>
        </w:rPr>
        <w:t xml:space="preserve">χολικών μας βιβλίων, ακυρώνοντας και παραχαράσσοντας την ιστορία μας.  </w:t>
      </w:r>
    </w:p>
    <w:p w14:paraId="5EA9182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Ψεύδεστε όταν λέτε ότι υιοθετήσατε την εθνική γραμμή για </w:t>
      </w:r>
      <w:r>
        <w:rPr>
          <w:rFonts w:eastAsia="Times New Roman" w:cs="Times New Roman"/>
          <w:szCs w:val="24"/>
          <w:lang w:val="en-US"/>
        </w:rPr>
        <w:t>erga</w:t>
      </w:r>
      <w:r w:rsidRPr="007B3CD6">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Τελικά, η ονομασία είναι διπλή. Οι Σκοπιανοί μέσα στη χώρα τους θα λέγονται «Μακεδόνες», ενώ έξω θα λέγονται «Μακεδ</w:t>
      </w:r>
      <w:r>
        <w:rPr>
          <w:rFonts w:eastAsia="Times New Roman" w:cs="Times New Roman"/>
          <w:szCs w:val="24"/>
        </w:rPr>
        <w:t xml:space="preserve">όνες πολίτες της Βόρειας Μακεδονίας», λες και κάποιος θα διαβάζει την υποπαράγραφο. Μη γελιόμαστε και μην υποκρινόμαστε. </w:t>
      </w:r>
      <w:r>
        <w:rPr>
          <w:rFonts w:eastAsia="Times New Roman" w:cs="Times New Roman"/>
          <w:szCs w:val="24"/>
        </w:rPr>
        <w:t>«</w:t>
      </w:r>
      <w:r>
        <w:rPr>
          <w:rFonts w:eastAsia="Times New Roman" w:cs="Times New Roman"/>
          <w:szCs w:val="24"/>
        </w:rPr>
        <w:t>Μακεδόνες</w:t>
      </w:r>
      <w:r>
        <w:rPr>
          <w:rFonts w:eastAsia="Times New Roman" w:cs="Times New Roman"/>
          <w:szCs w:val="24"/>
        </w:rPr>
        <w:t>»</w:t>
      </w:r>
      <w:r>
        <w:rPr>
          <w:rFonts w:eastAsia="Times New Roman" w:cs="Times New Roman"/>
          <w:szCs w:val="24"/>
        </w:rPr>
        <w:t xml:space="preserve"> θα λέγονται παντού. </w:t>
      </w:r>
    </w:p>
    <w:p w14:paraId="5EA9182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Ψεύδεστε όταν λέτε ότι προϋπήρχε το όνομα. Υπάρχει μια μεγάλη διαφορά που σκόπιμα την αποκρύπτετε. Τότ</w:t>
      </w:r>
      <w:r>
        <w:rPr>
          <w:rFonts w:eastAsia="Times New Roman" w:cs="Times New Roman"/>
          <w:szCs w:val="24"/>
        </w:rPr>
        <w:t>ε τα Σκόπια ήταν επαρχία της ενιαίας</w:t>
      </w:r>
      <w:r>
        <w:rPr>
          <w:rFonts w:eastAsia="Times New Roman" w:cs="Times New Roman"/>
          <w:szCs w:val="24"/>
        </w:rPr>
        <w:t xml:space="preserve"> </w:t>
      </w:r>
      <w:r>
        <w:rPr>
          <w:rFonts w:eastAsia="Times New Roman" w:cs="Times New Roman"/>
          <w:szCs w:val="24"/>
        </w:rPr>
        <w:t xml:space="preserve">Γιουγκοσλαβίας, δημιούργημα του Τίτο, ως προανάκρουσμα και επιδίωξη της δημιουργίας της «Μεγάλης Μακεδονίας». </w:t>
      </w:r>
    </w:p>
    <w:p w14:paraId="5EA9182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Ισχυρίζεστε ότι διαπραγματεύονταν και οι προηγούμενοι σύνθετη ονομασία. Ναι, αλλά κανείς τους δεν συμφώνησε,</w:t>
      </w:r>
      <w:r>
        <w:rPr>
          <w:rFonts w:eastAsia="Times New Roman" w:cs="Times New Roman"/>
          <w:szCs w:val="24"/>
        </w:rPr>
        <w:t xml:space="preserve"> κανείς τους δεν υπέγραψε. Αυτοί που βάζουν φαρδιά πλατιά την υπογραφή τους είναι το δίδυμο Τσίπρα-Κοτζιά και μόνο αυτοί, με την κυβερνητική στήριξη βέβαια του Πάνου Καμμένου. Κι είμαι βέβαιος ότι δεν νιώθουν και κα</w:t>
      </w:r>
      <w:r>
        <w:rPr>
          <w:rFonts w:eastAsia="Times New Roman" w:cs="Times New Roman"/>
          <w:szCs w:val="24"/>
        </w:rPr>
        <w:t>μ</w:t>
      </w:r>
      <w:r>
        <w:rPr>
          <w:rFonts w:eastAsia="Times New Roman" w:cs="Times New Roman"/>
          <w:szCs w:val="24"/>
        </w:rPr>
        <w:t xml:space="preserve">μιά ενοχή, γιατί αυτό πίστευαν και αυτό </w:t>
      </w:r>
      <w:r>
        <w:rPr>
          <w:rFonts w:eastAsia="Times New Roman" w:cs="Times New Roman"/>
          <w:szCs w:val="24"/>
        </w:rPr>
        <w:t xml:space="preserve">υποστήριζαν από πάντα. </w:t>
      </w:r>
    </w:p>
    <w:p w14:paraId="5EA9182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Πάντα πίστευαν ότι τα Σκόπια έπρεπε να αναγνωριστούν ως </w:t>
      </w:r>
      <w:r>
        <w:rPr>
          <w:rFonts w:eastAsia="Times New Roman" w:cs="Times New Roman"/>
          <w:szCs w:val="24"/>
        </w:rPr>
        <w:t>«</w:t>
      </w:r>
      <w:r>
        <w:rPr>
          <w:rFonts w:eastAsia="Times New Roman" w:cs="Times New Roman"/>
          <w:szCs w:val="24"/>
        </w:rPr>
        <w:t>Μακεδονία</w:t>
      </w:r>
      <w:r>
        <w:rPr>
          <w:rFonts w:eastAsia="Times New Roman" w:cs="Times New Roman"/>
          <w:szCs w:val="24"/>
        </w:rPr>
        <w:t>»</w:t>
      </w:r>
      <w:r>
        <w:rPr>
          <w:rFonts w:eastAsia="Times New Roman" w:cs="Times New Roman"/>
          <w:szCs w:val="24"/>
        </w:rPr>
        <w:t>. Δεν θα αναφερθώ στο κείμενο των διακοσίων στελεχών του ΣΥΡΙΖΑ που πρότειναν «Μακεδονία», πολλοί εκ των οποίων σήμερα κάθονται στα υπουργικά έδρανα, ακόμα και στο Π</w:t>
      </w:r>
      <w:r>
        <w:rPr>
          <w:rFonts w:eastAsia="Times New Roman" w:cs="Times New Roman"/>
          <w:szCs w:val="24"/>
        </w:rPr>
        <w:t>ροεδρείο της Βουλής. Θα θυμίσω, όμως, ότι το 2008 όταν ο Κώστας Καραμανλής έδινε την ιστορική του μάχη στο Βουκουρέστι, η νεολαία του ΣΥΡΙΖΑ συμμετείχε σε αλληλέγγυες εκδηλώσεις και ζητούσαν από τότε την ονομασία του χώρου ως «Μακεδονία».</w:t>
      </w:r>
    </w:p>
    <w:p w14:paraId="5EA9182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Όχι μόνο διαψευστ</w:t>
      </w:r>
      <w:r>
        <w:rPr>
          <w:rFonts w:eastAsia="Times New Roman" w:cs="Times New Roman"/>
          <w:szCs w:val="24"/>
        </w:rPr>
        <w:t>ήκατε σε όλα, αλλά πετύχατε και το ακριβώς αντίθετο. Ξαναθυμήθηκε ο ελληνικός λαός το δάκρυ του Καραμανλή, τη διαχρονική και σταθερή θέση του Αντώνη Σαμαρά για τη μη εκχώρηση του ονόματος και βεβαίως ξαναζωντάνεψε η εθνική θέση του Κώστα Καραμανλή, που αρν</w:t>
      </w:r>
      <w:r>
        <w:rPr>
          <w:rFonts w:eastAsia="Times New Roman" w:cs="Times New Roman"/>
          <w:szCs w:val="24"/>
        </w:rPr>
        <w:t>ήθηκε κατηγορηματικά τη μακεδονική εθνότητα στους Σκοπιανούς, και το ιστορικό βέτο για την είσοδο της γείτονος στο ΝΑΤΟ.</w:t>
      </w:r>
    </w:p>
    <w:p w14:paraId="5EA9183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Με τούτη τη συμφωνία το μόνο κράτος που διεθνώς θα ονομάζεται «Μακεδονία» είναι τα Σκόπια και μάλιστα πλέον με τη δική σας ελληνική υπο</w:t>
      </w:r>
      <w:r>
        <w:rPr>
          <w:rFonts w:eastAsia="Times New Roman" w:cs="Times New Roman"/>
          <w:szCs w:val="24"/>
        </w:rPr>
        <w:t>γραφή.</w:t>
      </w:r>
    </w:p>
    <w:p w14:paraId="5EA9183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η Γ΄ Αντιπρόεδρος της Βουλής κ</w:t>
      </w:r>
      <w:r>
        <w:rPr>
          <w:rFonts w:eastAsia="Times New Roman" w:cs="Times New Roman"/>
          <w:szCs w:val="24"/>
        </w:rPr>
        <w:t>.</w:t>
      </w:r>
      <w:r>
        <w:rPr>
          <w:rFonts w:eastAsia="Times New Roman" w:cs="Times New Roman"/>
          <w:szCs w:val="24"/>
        </w:rPr>
        <w:t xml:space="preserve"> </w:t>
      </w:r>
      <w:r w:rsidRPr="00480A70">
        <w:rPr>
          <w:rFonts w:eastAsia="Times New Roman" w:cs="Times New Roman"/>
          <w:b/>
          <w:szCs w:val="24"/>
        </w:rPr>
        <w:t>ΑΝΑΣΤΑΣΙΑ ΧΡΙΣΤΟΔΟΥΛΟΠΟΥΛΟΥ</w:t>
      </w:r>
      <w:r>
        <w:rPr>
          <w:rFonts w:eastAsia="Times New Roman" w:cs="Times New Roman"/>
          <w:szCs w:val="24"/>
        </w:rPr>
        <w:t>)</w:t>
      </w:r>
    </w:p>
    <w:p w14:paraId="5EA9183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Πλειοψηφίας, συνειδητοποιήστε ότι αυτή η συμφωνία βιώνεται από τον </w:t>
      </w:r>
      <w:r>
        <w:rPr>
          <w:rFonts w:eastAsia="Times New Roman" w:cs="Times New Roman"/>
          <w:szCs w:val="24"/>
        </w:rPr>
        <w:t>Ε</w:t>
      </w:r>
      <w:r>
        <w:rPr>
          <w:rFonts w:eastAsia="Times New Roman" w:cs="Times New Roman"/>
          <w:szCs w:val="24"/>
        </w:rPr>
        <w:t>λληνισμό ως εθνική λοβοτομή, ως εθνικό</w:t>
      </w:r>
      <w:r>
        <w:rPr>
          <w:rFonts w:eastAsia="Times New Roman" w:cs="Times New Roman"/>
          <w:szCs w:val="24"/>
        </w:rPr>
        <w:t>ς ακρωτηριασμός, που θα αποσταθεροποιήσει στο μέλλον ολόκληρη την περιοχή. Εύχομαι να πέφτω έξω.</w:t>
      </w:r>
    </w:p>
    <w:p w14:paraId="5EA9183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EA91834" w14:textId="77777777" w:rsidR="000F46A4" w:rsidRDefault="00307FE8">
      <w:pPr>
        <w:spacing w:line="600" w:lineRule="auto"/>
        <w:ind w:firstLine="720"/>
        <w:jc w:val="center"/>
        <w:rPr>
          <w:rFonts w:eastAsia="Times New Roman" w:cs="Times New Roman"/>
          <w:szCs w:val="24"/>
        </w:rPr>
      </w:pPr>
      <w:r w:rsidRPr="00702F10">
        <w:rPr>
          <w:rFonts w:eastAsia="Times New Roman" w:cs="Times New Roman"/>
          <w:szCs w:val="24"/>
        </w:rPr>
        <w:t>(Χειροκροτήματα από την πτ</w:t>
      </w:r>
      <w:r>
        <w:rPr>
          <w:rFonts w:eastAsia="Times New Roman" w:cs="Times New Roman"/>
          <w:szCs w:val="24"/>
        </w:rPr>
        <w:t>έρυγα της Νέας Δημοκρατίας)</w:t>
      </w:r>
    </w:p>
    <w:p w14:paraId="5EA91835"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sidRPr="00755A51">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Φωκά, έχετε τον λόγο για δύο λεπτά.</w:t>
      </w:r>
    </w:p>
    <w:p w14:paraId="5EA91836"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Ευχαριστώ κυρία Πρόεδρε.</w:t>
      </w:r>
    </w:p>
    <w:p w14:paraId="5EA9183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Για την πρόταση δυσπιστίας η οποία αναφέρεται στην οικονομία και στο Σκοπιανό θα πω ότι στην οικονομία τα κάνατε μαντάρα, ξεκινώντας από το 2015 δοκιμάζοντας διάφορα πειράματα και φτάσαμε το καλοκαίρι να χρεωνόμα</w:t>
      </w:r>
      <w:r>
        <w:rPr>
          <w:rFonts w:eastAsia="Times New Roman" w:cs="Times New Roman"/>
          <w:szCs w:val="24"/>
        </w:rPr>
        <w:t xml:space="preserve">στε 80 δισεκατομμύρια, να ταπεινώνεται ο Πρωθυπουργός μετά από δεκαεπτά ώρες διαπραγμάτευσης και να ταπεινώνεται μαζί του και ολόκληρος ο ελληνικός λαός. </w:t>
      </w:r>
    </w:p>
    <w:p w14:paraId="5EA9183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Για την οικονομία δεν κάνατε τίποτα. Για τους ελεύθερους επαγγελματίες δεν κάνατε τίποτα. Όσον αφορά </w:t>
      </w:r>
      <w:r>
        <w:rPr>
          <w:rFonts w:eastAsia="Times New Roman" w:cs="Times New Roman"/>
          <w:szCs w:val="24"/>
        </w:rPr>
        <w:t xml:space="preserve">αυτό που υποσχέθηκε ο Πρωθυπουργός το 2016 στην Διεθνή Έκθεση Θεσσαλονίκης για «πάγωμα» χρεών ελεύθερων επαγγελματιών, δεν κάνατε τίποτα. Φέρατε νέο φόρο 27%. Φέρατε νέους φόρους, άμεσους και έμμεσους, και έχετε διώξει τις επιχειρήσεις σε Σκόπια, Αλβανία, </w:t>
      </w:r>
      <w:r>
        <w:rPr>
          <w:rFonts w:eastAsia="Times New Roman" w:cs="Times New Roman"/>
          <w:szCs w:val="24"/>
        </w:rPr>
        <w:t xml:space="preserve">Βουλγαρία. Σε μεγάλες επενδύσεις επίσης δεν φέρατε ούτε έναν, αλλά και την </w:t>
      </w:r>
      <w:r>
        <w:rPr>
          <w:rFonts w:eastAsia="Times New Roman" w:cs="Times New Roman"/>
          <w:szCs w:val="24"/>
        </w:rPr>
        <w:t xml:space="preserve">εταιρεία </w:t>
      </w:r>
      <w:r>
        <w:rPr>
          <w:rFonts w:eastAsia="Times New Roman" w:cs="Times New Roman"/>
          <w:szCs w:val="24"/>
        </w:rPr>
        <w:t>«</w:t>
      </w:r>
      <w:r>
        <w:rPr>
          <w:rFonts w:eastAsia="Times New Roman" w:cs="Times New Roman"/>
          <w:szCs w:val="24"/>
        </w:rPr>
        <w:t xml:space="preserve">ΕΛΛΗΝΙΚΟΣ ΧΡΥΣΟΣ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προσπαθείτε να τη διώξετε. </w:t>
      </w:r>
    </w:p>
    <w:p w14:paraId="5EA9183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Τον Σεΐχη του Κατάρ, επίσης, τον διώξατε, ο οποίος έστειλε και τρεις αναπάντητες επιστολές στον Πρωθυπουργό.</w:t>
      </w:r>
    </w:p>
    <w:p w14:paraId="5EA9183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Όσο για το </w:t>
      </w:r>
      <w:r>
        <w:rPr>
          <w:rFonts w:eastAsia="Times New Roman" w:cs="Times New Roman"/>
          <w:szCs w:val="24"/>
        </w:rPr>
        <w:t xml:space="preserve">Σκοπιανό, έχω να πω ότι </w:t>
      </w:r>
      <w:r>
        <w:rPr>
          <w:rFonts w:eastAsia="Times New Roman" w:cs="Times New Roman"/>
          <w:szCs w:val="24"/>
        </w:rPr>
        <w:t>«</w:t>
      </w:r>
      <w:r>
        <w:rPr>
          <w:rFonts w:eastAsia="Times New Roman" w:cs="Times New Roman"/>
          <w:szCs w:val="24"/>
        </w:rPr>
        <w:t>η Ελλάδα είναι Μακεδονία και η Μακεδονία είναι Ελλάδα</w:t>
      </w:r>
      <w:r>
        <w:rPr>
          <w:rFonts w:eastAsia="Times New Roman" w:cs="Times New Roman"/>
          <w:szCs w:val="24"/>
        </w:rPr>
        <w:t>»</w:t>
      </w:r>
      <w:r>
        <w:rPr>
          <w:rFonts w:eastAsia="Times New Roman" w:cs="Times New Roman"/>
          <w:szCs w:val="24"/>
        </w:rPr>
        <w:t>. Δεν έχει κανένας το δικαίωμα να πουλάει το όνομα «Μακεδονία», να το παραχωρεί, και ιδιαίτερα όταν ο ελληνικός λαός κατεβαίνει σε δ</w:t>
      </w:r>
      <w:r>
        <w:rPr>
          <w:rFonts w:eastAsia="Times New Roman" w:cs="Times New Roman"/>
          <w:szCs w:val="24"/>
        </w:rPr>
        <w:t>ύ</w:t>
      </w:r>
      <w:r>
        <w:rPr>
          <w:rFonts w:eastAsia="Times New Roman" w:cs="Times New Roman"/>
          <w:szCs w:val="24"/>
        </w:rPr>
        <w:t>ο μεγαλειώδη συλλαλητήρια. Στη Θεσσαλονίκη σ</w:t>
      </w:r>
      <w:r>
        <w:rPr>
          <w:rFonts w:eastAsia="Times New Roman" w:cs="Times New Roman"/>
          <w:szCs w:val="24"/>
        </w:rPr>
        <w:t xml:space="preserve">υμμετείχαν πεντακόσιες χιλιάδες κόσμος, χωρίς τα συστημικά κανάλια να είναι εκεί, παρά μόνο η </w:t>
      </w:r>
      <w:r>
        <w:rPr>
          <w:rFonts w:eastAsia="Times New Roman" w:cs="Times New Roman"/>
          <w:szCs w:val="24"/>
        </w:rPr>
        <w:t>«</w:t>
      </w:r>
      <w:r>
        <w:rPr>
          <w:rFonts w:eastAsia="Times New Roman" w:cs="Times New Roman"/>
          <w:szCs w:val="24"/>
        </w:rPr>
        <w:t>ΒΕΡΓΙΝΑ ΤΗΛΕΟΡΑΣΗ</w:t>
      </w:r>
      <w:r>
        <w:rPr>
          <w:rFonts w:eastAsia="Times New Roman" w:cs="Times New Roman"/>
          <w:szCs w:val="24"/>
        </w:rPr>
        <w:t>»</w:t>
      </w:r>
      <w:r>
        <w:rPr>
          <w:rFonts w:eastAsia="Times New Roman" w:cs="Times New Roman"/>
          <w:szCs w:val="24"/>
        </w:rPr>
        <w:t xml:space="preserve"> να καλύπτει το γεγονός. Ερωτώ και τον Υπουργό: πώς θα ονομάζεται πλέον η </w:t>
      </w:r>
      <w:r>
        <w:rPr>
          <w:rFonts w:eastAsia="Times New Roman" w:cs="Times New Roman"/>
          <w:szCs w:val="24"/>
        </w:rPr>
        <w:t>«</w:t>
      </w:r>
      <w:r>
        <w:rPr>
          <w:rFonts w:eastAsia="Times New Roman" w:cs="Times New Roman"/>
          <w:szCs w:val="24"/>
        </w:rPr>
        <w:t>ΒΕΡΓΙΝΑ ΤΗΛΕΟΡΑΣΗ</w:t>
      </w:r>
      <w:r>
        <w:rPr>
          <w:rFonts w:eastAsia="Times New Roman" w:cs="Times New Roman"/>
          <w:szCs w:val="24"/>
        </w:rPr>
        <w:t>»</w:t>
      </w:r>
      <w:r>
        <w:rPr>
          <w:rFonts w:eastAsia="Times New Roman" w:cs="Times New Roman"/>
          <w:szCs w:val="24"/>
        </w:rPr>
        <w:t>; Στην Αθήνα ενάμισι εκατομμύριο κόσμος διαμαρτυρή</w:t>
      </w:r>
      <w:r>
        <w:rPr>
          <w:rFonts w:eastAsia="Times New Roman" w:cs="Times New Roman"/>
          <w:szCs w:val="24"/>
        </w:rPr>
        <w:t>θηκε για τη Μακεδονία. Ακολούθησαν συλλαλητήρια σε όλες τις πόλεις της Μακεδονίας και εσείς δεν υπολογίζετε τον ελληνικό λαό.</w:t>
      </w:r>
    </w:p>
    <w:p w14:paraId="5EA9183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Κύριε Υπουργέ, εγώ είμαι Μακεδόνας ή </w:t>
      </w:r>
      <w:r>
        <w:rPr>
          <w:rFonts w:eastAsia="Times New Roman" w:cs="Times New Roman"/>
          <w:szCs w:val="24"/>
        </w:rPr>
        <w:t>ν</w:t>
      </w:r>
      <w:r>
        <w:rPr>
          <w:rFonts w:eastAsia="Times New Roman" w:cs="Times New Roman"/>
          <w:szCs w:val="24"/>
        </w:rPr>
        <w:t>ότιος Μακεδόνας; Τα σλαβικά και τα βουλγάρικα είναι μακεδονική γλώσσα;</w:t>
      </w:r>
    </w:p>
    <w:p w14:paraId="5EA9183C"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(Θόρυβος στην Αίθουσα</w:t>
      </w:r>
      <w:r>
        <w:rPr>
          <w:rFonts w:eastAsia="Times New Roman" w:cs="Times New Roman"/>
          <w:szCs w:val="24"/>
        </w:rPr>
        <w:t>)</w:t>
      </w:r>
    </w:p>
    <w:p w14:paraId="5EA9183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Σας παρακαλώ να μην φωνάζετε, διότι εγώ είμαι επαγγελματίας, έχω ένσημα και δεν είμαι επαγγελματίας αφισοκολλητής. Λίγο σεβασμό. </w:t>
      </w:r>
    </w:p>
    <w:p w14:paraId="5EA9183E"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Παρακαλώ, κάντε ησυχία. Κι εσείς, κύριε Φωκά, έχετε τελειώσει.</w:t>
      </w:r>
    </w:p>
    <w:p w14:paraId="5EA9183F"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Παίζετε στα ζάρια τη χώρα. Αυτή την βδομάδα έχουν περάσει τα χειρότερα μέτρα για τον ελληνικό λαό, με μειώσεις συντάξεων, αυξήσεις ΕΝΦΙΑ, μείωση αφορολογήτου και έρχεστε τώρα να παραδώσετε τη Μακεδονία μας. Αυτό δεν το δεχόμαστε. Η Μακεδο</w:t>
      </w:r>
      <w:r>
        <w:rPr>
          <w:rFonts w:eastAsia="Times New Roman" w:cs="Times New Roman"/>
          <w:szCs w:val="24"/>
        </w:rPr>
        <w:t>νία είναι μια και είναι Ελλάδα!</w:t>
      </w:r>
    </w:p>
    <w:p w14:paraId="5EA91840" w14:textId="77777777" w:rsidR="000F46A4" w:rsidRDefault="00307FE8">
      <w:pPr>
        <w:tabs>
          <w:tab w:val="left" w:pos="2940"/>
        </w:tabs>
        <w:spacing w:line="600" w:lineRule="auto"/>
        <w:ind w:firstLine="720"/>
        <w:jc w:val="both"/>
        <w:rPr>
          <w:rFonts w:eastAsia="Times New Roman"/>
          <w:szCs w:val="24"/>
        </w:rPr>
      </w:pPr>
      <w:r w:rsidRPr="005B30EB">
        <w:rPr>
          <w:rFonts w:eastAsia="Times New Roman"/>
          <w:b/>
          <w:szCs w:val="24"/>
        </w:rPr>
        <w:t xml:space="preserve">ΠΡΟΕΔΡΕΥΟΥΣΑ (Αναστασία Χριστοδουλοπούλου): </w:t>
      </w:r>
      <w:r>
        <w:rPr>
          <w:rFonts w:eastAsia="Times New Roman"/>
          <w:szCs w:val="24"/>
        </w:rPr>
        <w:t>Ευχαριστούμε.</w:t>
      </w:r>
    </w:p>
    <w:p w14:paraId="5EA91841"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Καλώ στο Βήμα τον κ. Λεβέντη, τον Πρόεδρο της Κοινοβουλευτικής Ομάδας της Ένωσης Κεντρώων.</w:t>
      </w:r>
    </w:p>
    <w:p w14:paraId="5EA91842"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Ορίστε, κύριε Λεβέντη, έχετε τον λόγο για δεκαπέντε λεπτά.</w:t>
      </w:r>
    </w:p>
    <w:p w14:paraId="5EA91843" w14:textId="77777777" w:rsidR="000F46A4" w:rsidRDefault="00307FE8">
      <w:pPr>
        <w:tabs>
          <w:tab w:val="left" w:pos="2940"/>
        </w:tabs>
        <w:spacing w:line="600" w:lineRule="auto"/>
        <w:ind w:firstLine="720"/>
        <w:jc w:val="both"/>
        <w:rPr>
          <w:rFonts w:eastAsia="Times New Roman"/>
          <w:szCs w:val="24"/>
        </w:rPr>
      </w:pPr>
      <w:r w:rsidRPr="005B30EB">
        <w:rPr>
          <w:rFonts w:eastAsia="Times New Roman"/>
          <w:b/>
          <w:szCs w:val="24"/>
        </w:rPr>
        <w:t>ΒΑΣΙΛ</w:t>
      </w:r>
      <w:r>
        <w:rPr>
          <w:rFonts w:eastAsia="Times New Roman"/>
          <w:b/>
          <w:szCs w:val="24"/>
        </w:rPr>
        <w:t>Η</w:t>
      </w:r>
      <w:r w:rsidRPr="005B30EB">
        <w:rPr>
          <w:rFonts w:eastAsia="Times New Roman"/>
          <w:b/>
          <w:szCs w:val="24"/>
        </w:rPr>
        <w:t>Σ ΛΕΒΕΝΤΗΣ</w:t>
      </w:r>
      <w:r w:rsidRPr="005B30EB">
        <w:rPr>
          <w:rFonts w:eastAsia="Times New Roman"/>
          <w:b/>
          <w:szCs w:val="24"/>
        </w:rPr>
        <w:t xml:space="preserve"> (Πρόεδρος της Ένωσης Κεντρώων):</w:t>
      </w:r>
      <w:r>
        <w:rPr>
          <w:rFonts w:eastAsia="Times New Roman"/>
          <w:szCs w:val="24"/>
        </w:rPr>
        <w:t xml:space="preserve"> Κυρία Πρόεδρε, κυρίες και κύριοι Υπουργοί, κυρίες και κύριοι Βουλευτές, ο κ. Τσίπρας στην πρώτη επικοινωνία που είχαμε -όχι την τελευταία- τηλεφωνικά, μου είχε πει: πρώτα θα κάνουν τη συνταγματική αλλαγή, πρώτα θα τα κάνουν</w:t>
      </w:r>
      <w:r>
        <w:rPr>
          <w:rFonts w:eastAsia="Times New Roman"/>
          <w:szCs w:val="24"/>
        </w:rPr>
        <w:t xml:space="preserve"> όλα και μετά θα τους δώσω την άδεια να πάνε στο ΝΑΤΟ.</w:t>
      </w:r>
    </w:p>
    <w:p w14:paraId="5EA91844"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Απ’ ό,τι αντιλαμβάνεστε, χωρίς να κάνουν τίποτα, θα πάρουν πρόσκληση για το ΝΑΤΟ, εκτός αν δεν το έχετε καταλάβει.</w:t>
      </w:r>
    </w:p>
    <w:p w14:paraId="5EA91845" w14:textId="77777777" w:rsidR="000F46A4" w:rsidRDefault="00307FE8">
      <w:pPr>
        <w:tabs>
          <w:tab w:val="left" w:pos="2940"/>
        </w:tabs>
        <w:spacing w:line="600" w:lineRule="auto"/>
        <w:ind w:firstLine="720"/>
        <w:jc w:val="center"/>
        <w:rPr>
          <w:rFonts w:eastAsia="Times New Roman"/>
          <w:szCs w:val="24"/>
        </w:rPr>
      </w:pPr>
      <w:r>
        <w:rPr>
          <w:rFonts w:eastAsia="Times New Roman"/>
          <w:szCs w:val="24"/>
        </w:rPr>
        <w:t>(Θόρυβος στην Αίθουσα)</w:t>
      </w:r>
    </w:p>
    <w:p w14:paraId="5EA91846"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Δεν θέλω να μου απαντάτε, κύριοι. Απαντάει η πραγματικότητα. Δε</w:t>
      </w:r>
      <w:r>
        <w:rPr>
          <w:rFonts w:eastAsia="Times New Roman"/>
          <w:szCs w:val="24"/>
        </w:rPr>
        <w:t>ν θα απαντάτε εσείς. Εμείς όταν λέ</w:t>
      </w:r>
      <w:r>
        <w:rPr>
          <w:rFonts w:eastAsia="Times New Roman"/>
          <w:szCs w:val="24"/>
        </w:rPr>
        <w:t>τ</w:t>
      </w:r>
      <w:r>
        <w:rPr>
          <w:rFonts w:eastAsia="Times New Roman"/>
          <w:szCs w:val="24"/>
        </w:rPr>
        <w:t xml:space="preserve">ε ό,τι λέτε, δεν είδα να σας διακόπτουμε. Στοιχειώδης σεβασμός! </w:t>
      </w:r>
    </w:p>
    <w:p w14:paraId="5EA91847"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 xml:space="preserve">Κυρία Πρόεδρε, εδώ είναι ένα χάος. Συνέχεια μιλάτε. </w:t>
      </w:r>
    </w:p>
    <w:p w14:paraId="5EA91848" w14:textId="77777777" w:rsidR="000F46A4" w:rsidRDefault="00307FE8">
      <w:pPr>
        <w:tabs>
          <w:tab w:val="left" w:pos="2940"/>
        </w:tabs>
        <w:spacing w:line="600" w:lineRule="auto"/>
        <w:ind w:firstLine="720"/>
        <w:jc w:val="both"/>
        <w:rPr>
          <w:rFonts w:eastAsia="Times New Roman"/>
          <w:szCs w:val="24"/>
        </w:rPr>
      </w:pPr>
      <w:r w:rsidRPr="008F0A41">
        <w:rPr>
          <w:rFonts w:eastAsia="Times New Roman"/>
          <w:b/>
          <w:szCs w:val="24"/>
        </w:rPr>
        <w:t>ΠΡΟΕΔΡΕΥΟΥΣΑ (Αναστασία Χριστοδουλοπούλου):</w:t>
      </w:r>
      <w:r>
        <w:rPr>
          <w:rFonts w:eastAsia="Times New Roman"/>
          <w:szCs w:val="24"/>
        </w:rPr>
        <w:t xml:space="preserve"> Παρακαλώ, ησυχία, για να τελειώσουμε.</w:t>
      </w:r>
    </w:p>
    <w:p w14:paraId="5EA91849" w14:textId="77777777" w:rsidR="000F46A4" w:rsidRDefault="00307FE8">
      <w:pPr>
        <w:tabs>
          <w:tab w:val="left" w:pos="2940"/>
        </w:tabs>
        <w:spacing w:line="600" w:lineRule="auto"/>
        <w:ind w:firstLine="720"/>
        <w:jc w:val="both"/>
        <w:rPr>
          <w:rFonts w:eastAsia="Times New Roman"/>
          <w:szCs w:val="24"/>
        </w:rPr>
      </w:pPr>
      <w:r w:rsidRPr="008F0A41">
        <w:rPr>
          <w:rFonts w:eastAsia="Times New Roman"/>
          <w:b/>
          <w:szCs w:val="24"/>
        </w:rPr>
        <w:t>ΒΑΣΙΛ</w:t>
      </w:r>
      <w:r>
        <w:rPr>
          <w:rFonts w:eastAsia="Times New Roman"/>
          <w:b/>
          <w:szCs w:val="24"/>
        </w:rPr>
        <w:t>Η</w:t>
      </w:r>
      <w:r w:rsidRPr="008F0A41">
        <w:rPr>
          <w:rFonts w:eastAsia="Times New Roman"/>
          <w:b/>
          <w:szCs w:val="24"/>
        </w:rPr>
        <w:t xml:space="preserve">Σ ΛΕΒΕΝΤΗΣ (Πρόεδρος της Ένωσης Κεντρώων): </w:t>
      </w:r>
      <w:r>
        <w:rPr>
          <w:rFonts w:eastAsia="Times New Roman"/>
          <w:szCs w:val="24"/>
        </w:rPr>
        <w:t>Όλοι οι Βουλευτές και της Νέας Δημοκρατίας και του ΣΥΡΙΖΑ λέτε ακριβώς τα ίδια. Όσοι έχετε μιλήσει λέτε ακριβώς τα ίδια. Εκατό άνθρωποι από εδώ και εκατό από εκεί λέτε τα ίδια και τα ίδια. Έχουμε κουραστεί να ακού</w:t>
      </w:r>
      <w:r>
        <w:rPr>
          <w:rFonts w:eastAsia="Times New Roman"/>
          <w:szCs w:val="24"/>
        </w:rPr>
        <w:t>με τα ίδια. Αφήστε να ακούσει κάτι και ο ελληνικός λαός.</w:t>
      </w:r>
    </w:p>
    <w:p w14:paraId="5EA9184A"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Ο γέρος ο Κωνσταντίνος Καραμανλής, όταν πήγε και υπέγραψε τη συμφωνία της Ζυρίχης και του Λονδίνου, ήλθε εδώ στην Αίθουσα αυτή και είπε «Ελύθη το Κυπριακό». Και ήταν ο Γεώργιος Παπανδρέου και του είπ</w:t>
      </w:r>
      <w:r>
        <w:rPr>
          <w:rFonts w:eastAsia="Times New Roman"/>
          <w:szCs w:val="24"/>
        </w:rPr>
        <w:t>ε</w:t>
      </w:r>
      <w:r w:rsidRPr="008F0A41">
        <w:rPr>
          <w:rFonts w:eastAsia="Times New Roman"/>
          <w:szCs w:val="24"/>
        </w:rPr>
        <w:t xml:space="preserve">: </w:t>
      </w:r>
      <w:r>
        <w:rPr>
          <w:rFonts w:eastAsia="Times New Roman"/>
          <w:szCs w:val="24"/>
        </w:rPr>
        <w:t xml:space="preserve">«Τώρα αρχίζει η τραγωδία». </w:t>
      </w:r>
    </w:p>
    <w:p w14:paraId="5EA9184B"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Προσέξτε, λοιπόν, κι εσείς, γιατί χωρίς να έχουν κάνει τίποτα οι κύριοι, θα τους γίνει πρόσκληση για είσοδο στο ΝΑΤΟ και στην Ευρωπαϊκή Ένωση και μετά θα είστε υπόλογοι μπροστά στον ελληνικό λαό. Θα είστε υπόλογοι, διότι αυτό</w:t>
      </w:r>
      <w:r>
        <w:rPr>
          <w:rFonts w:eastAsia="Times New Roman"/>
          <w:szCs w:val="24"/>
        </w:rPr>
        <w:t xml:space="preserve"> παράγει αποτελέσματα, δηλαδή η πρόσκληση. Δεν είναι ότι ό,τι ώρα θέλουμε την παίρνουμε πίσω.</w:t>
      </w:r>
    </w:p>
    <w:p w14:paraId="5EA9184C"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Και ακούω, επίσης, τους ΑΝΕΛ να λένε ότι σήμερα είναι για τα μνημόνια η ψηφοφορία. Τι σήμερα είναι για τα μνημόνια; Δεν θα πάει αύριο ο κ. Τσίπρας στις Πρέσπες; Δ</w:t>
      </w:r>
      <w:r>
        <w:rPr>
          <w:rFonts w:eastAsia="Times New Roman"/>
          <w:szCs w:val="24"/>
        </w:rPr>
        <w:t>εν θα πάει; Μετά από αυτή την ψηφοφορία ο κ. Τσίπρας δεν θα πάει με τον κ. Κοτζιά να δεσμεύσουν τη χώρα; Για τα μνημόνια είναι η συζήτηση;</w:t>
      </w:r>
    </w:p>
    <w:p w14:paraId="5EA9184D"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Να σταματήσετε, λοιπόν, να κοροϊδεύετε στην Αίθουσα αυτή και να υποκρίνεστε. Έχει όρια η υπομονή του κόσμου.</w:t>
      </w:r>
    </w:p>
    <w:p w14:paraId="5EA9184E"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Εν τω με</w:t>
      </w:r>
      <w:r>
        <w:rPr>
          <w:rFonts w:eastAsia="Times New Roman"/>
          <w:szCs w:val="24"/>
        </w:rPr>
        <w:t>ταξύ, ο κ. Κοτζιάς, κατ’ εμέ, όπως λένε οι νομικοί οι δικοί μου, δεν νομιμοποιείται να υπογράψει, διότι είναι μείζον εθνικό θέμα αυτό που διαπραγματεύεται και πρέπει να έχει απόφαση Υπουργικού Συμβουλίου ή ΚΥΣΕΑ, πρέπει να έχει εξουσιοδότηση. Και ο κ. Τσίπ</w:t>
      </w:r>
      <w:r>
        <w:rPr>
          <w:rFonts w:eastAsia="Times New Roman"/>
          <w:szCs w:val="24"/>
        </w:rPr>
        <w:t>ρας, με δεδομένη τη διαφοροποίηση των δύο εταίρων, απέφυγε να συγκαλέσει είτε Υπουργικό Συμβούλιο είτε ΚΥΣΕΑ. Πάει μόνος του ο κ. Κοτζιάς.</w:t>
      </w:r>
    </w:p>
    <w:p w14:paraId="5EA9184F" w14:textId="77777777" w:rsidR="000F46A4" w:rsidRDefault="00307FE8">
      <w:pPr>
        <w:tabs>
          <w:tab w:val="left" w:pos="2940"/>
        </w:tabs>
        <w:spacing w:line="600" w:lineRule="auto"/>
        <w:ind w:firstLine="720"/>
        <w:jc w:val="both"/>
        <w:rPr>
          <w:rFonts w:eastAsia="Times New Roman"/>
          <w:szCs w:val="24"/>
        </w:rPr>
      </w:pPr>
      <w:r w:rsidRPr="00BC2835">
        <w:rPr>
          <w:rFonts w:eastAsia="Times New Roman"/>
          <w:b/>
          <w:szCs w:val="24"/>
        </w:rPr>
        <w:t>ΝΙΚΟΛΑΟΣ ΚΟΤΖΙΑΣ (Υπουργός Εξωτερικών):</w:t>
      </w:r>
      <w:r>
        <w:rPr>
          <w:rFonts w:eastAsia="Times New Roman"/>
          <w:szCs w:val="24"/>
        </w:rPr>
        <w:t xml:space="preserve"> Τέσσερα υπουργικά συμβούλια.</w:t>
      </w:r>
    </w:p>
    <w:p w14:paraId="5EA91850" w14:textId="77777777" w:rsidR="000F46A4" w:rsidRDefault="00307FE8">
      <w:pPr>
        <w:tabs>
          <w:tab w:val="left" w:pos="2940"/>
        </w:tabs>
        <w:spacing w:line="600" w:lineRule="auto"/>
        <w:ind w:firstLine="720"/>
        <w:jc w:val="both"/>
        <w:rPr>
          <w:rFonts w:eastAsia="Times New Roman"/>
          <w:szCs w:val="24"/>
        </w:rPr>
      </w:pPr>
      <w:r w:rsidRPr="00BC2835">
        <w:rPr>
          <w:rFonts w:eastAsia="Times New Roman"/>
          <w:b/>
          <w:szCs w:val="24"/>
        </w:rPr>
        <w:t>ΒΑΣΙΛΕΙΟΣ ΛΕΒΕΝΤΗΣ (Πρόεδρος της Ένωσης Κεντρώων</w:t>
      </w:r>
      <w:r w:rsidRPr="00BC2835">
        <w:rPr>
          <w:rFonts w:eastAsia="Times New Roman"/>
          <w:b/>
          <w:szCs w:val="24"/>
        </w:rPr>
        <w:t>):</w:t>
      </w:r>
      <w:r>
        <w:rPr>
          <w:rFonts w:eastAsia="Times New Roman"/>
          <w:szCs w:val="24"/>
        </w:rPr>
        <w:t xml:space="preserve"> Ναι, κύριε Κοτζιά. Να προσέξετε, όμως, κι εσείς. Έτσι; Γιατί τώρα είναι η πλειοψηφία. Αύριο μπορεί να είστε κατηγορούμενος, κύριε Κοτζιά, υπόλογος. Μπορεί να λογοδοτήσετε γι’ αυτό που θα κάνετε αύριο.</w:t>
      </w:r>
    </w:p>
    <w:p w14:paraId="5EA91851" w14:textId="77777777" w:rsidR="000F46A4" w:rsidRDefault="00307FE8">
      <w:pPr>
        <w:tabs>
          <w:tab w:val="left" w:pos="2940"/>
        </w:tabs>
        <w:spacing w:line="600" w:lineRule="auto"/>
        <w:ind w:firstLine="720"/>
        <w:jc w:val="both"/>
        <w:rPr>
          <w:rFonts w:eastAsia="Times New Roman"/>
          <w:szCs w:val="24"/>
        </w:rPr>
      </w:pPr>
      <w:r>
        <w:rPr>
          <w:rFonts w:eastAsia="Times New Roman"/>
          <w:b/>
          <w:szCs w:val="24"/>
        </w:rPr>
        <w:t>ΝΙΚΟΛΑΟΣ ΚΟΤΖΙΑΣ (Υπουργός Εξωτερικών):</w:t>
      </w:r>
      <w:r>
        <w:rPr>
          <w:rFonts w:eastAsia="Times New Roman"/>
          <w:szCs w:val="24"/>
        </w:rPr>
        <w:t xml:space="preserve"> Με απειλείτε</w:t>
      </w:r>
      <w:r>
        <w:rPr>
          <w:rFonts w:eastAsia="Times New Roman"/>
          <w:szCs w:val="24"/>
        </w:rPr>
        <w:t>;</w:t>
      </w:r>
    </w:p>
    <w:p w14:paraId="5EA91852" w14:textId="77777777" w:rsidR="000F46A4" w:rsidRDefault="00307FE8">
      <w:pPr>
        <w:tabs>
          <w:tab w:val="left" w:pos="2940"/>
        </w:tabs>
        <w:spacing w:line="600" w:lineRule="auto"/>
        <w:ind w:firstLine="720"/>
        <w:jc w:val="both"/>
        <w:rPr>
          <w:rFonts w:eastAsia="Times New Roman"/>
          <w:szCs w:val="24"/>
        </w:rPr>
      </w:pPr>
      <w:r w:rsidRPr="00BC2835">
        <w:rPr>
          <w:rFonts w:eastAsia="Times New Roman"/>
          <w:b/>
          <w:szCs w:val="24"/>
        </w:rPr>
        <w:t>ΠΡΟΕΔΡΕΥΟΥΣΑ (Αναστασία Χριστοδουλοπούλου):</w:t>
      </w:r>
      <w:r>
        <w:rPr>
          <w:rFonts w:eastAsia="Times New Roman"/>
          <w:szCs w:val="24"/>
        </w:rPr>
        <w:t xml:space="preserve"> Κύριε Λεβέντη, μιλήστε γι’ αυτά που θέλετε. Μην κάνετε διάλογο.</w:t>
      </w:r>
    </w:p>
    <w:p w14:paraId="5EA91853" w14:textId="77777777" w:rsidR="000F46A4" w:rsidRDefault="00307FE8">
      <w:pPr>
        <w:tabs>
          <w:tab w:val="left" w:pos="2940"/>
        </w:tabs>
        <w:spacing w:line="600" w:lineRule="auto"/>
        <w:ind w:firstLine="720"/>
        <w:jc w:val="both"/>
        <w:rPr>
          <w:rFonts w:eastAsia="Times New Roman"/>
          <w:szCs w:val="24"/>
        </w:rPr>
      </w:pPr>
      <w:r w:rsidRPr="00BC2835">
        <w:rPr>
          <w:rFonts w:eastAsia="Times New Roman"/>
          <w:b/>
          <w:szCs w:val="24"/>
        </w:rPr>
        <w:t>ΒΑΣΙΛ</w:t>
      </w:r>
      <w:r>
        <w:rPr>
          <w:rFonts w:eastAsia="Times New Roman"/>
          <w:b/>
          <w:szCs w:val="24"/>
        </w:rPr>
        <w:t>Η</w:t>
      </w:r>
      <w:r w:rsidRPr="00BC2835">
        <w:rPr>
          <w:rFonts w:eastAsia="Times New Roman"/>
          <w:b/>
          <w:szCs w:val="24"/>
        </w:rPr>
        <w:t>Σ ΛΕΒΕΝΤΗΣ (Πρόεδρος της Ένωσης Κεντρώων):</w:t>
      </w:r>
      <w:r>
        <w:rPr>
          <w:rFonts w:eastAsia="Times New Roman"/>
          <w:szCs w:val="24"/>
        </w:rPr>
        <w:t xml:space="preserve"> Εγώ; Γιατί; Εγώ απαγγέλλω κατηγορίες, κύριε Κοτζιά; Καθένας που βάζει μια υπογραφή, ιδιαίτερα υπο</w:t>
      </w:r>
      <w:r>
        <w:rPr>
          <w:rFonts w:eastAsia="Times New Roman"/>
          <w:szCs w:val="24"/>
        </w:rPr>
        <w:t>γραφή που είναι αντίθετη με τη θέληση του λαού, είναι και υπόλογος.</w:t>
      </w:r>
    </w:p>
    <w:p w14:paraId="5EA91854"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Τι θέλετε; Να έχετε το αλάνθαστο; Να μη διώκεται κανείς πουθενά και για τίποτα;</w:t>
      </w:r>
    </w:p>
    <w:p w14:paraId="5EA91855" w14:textId="77777777" w:rsidR="000F46A4" w:rsidRDefault="00307FE8">
      <w:pPr>
        <w:tabs>
          <w:tab w:val="center" w:pos="4753"/>
          <w:tab w:val="left" w:pos="5723"/>
        </w:tabs>
        <w:spacing w:line="600" w:lineRule="auto"/>
        <w:ind w:firstLine="709"/>
        <w:jc w:val="both"/>
        <w:rPr>
          <w:rFonts w:eastAsia="Times New Roman" w:cs="Times New Roman"/>
          <w:szCs w:val="24"/>
        </w:rPr>
      </w:pPr>
      <w:r>
        <w:rPr>
          <w:rFonts w:eastAsia="Times New Roman" w:cs="Times New Roman"/>
          <w:szCs w:val="24"/>
        </w:rPr>
        <w:t>Όλοι οι δημόσιοι άνδρες, όσοι ασκούν δημόσια καθήκοντα, έχουν και τις ευθύνες τους.</w:t>
      </w:r>
    </w:p>
    <w:p w14:paraId="5EA91856"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Επειδή σε αυτόν τον τόπο</w:t>
      </w:r>
      <w:r>
        <w:rPr>
          <w:rFonts w:eastAsia="Times New Roman" w:cs="Times New Roman"/>
          <w:szCs w:val="24"/>
        </w:rPr>
        <w:t xml:space="preserve"> μέχρι τώρα την έβγαζαν καθαρή; Υπήρχε ο συμψηφισμός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Νέας Δημοκρατίας και όταν έκανε η Νέα Δημοκρατία ένα αδίκημα, το ΠΑΣΟΚ το χάριζε. Όταν έκανε το ΠΑΣΟΚ, το χάριζε η Νέα Δημοκρατία. Και συνηθίσαμε ότι κανείς εις τον τόπον αυτόν δεν τιμωρείται. </w:t>
      </w:r>
    </w:p>
    <w:p w14:paraId="5EA91857"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υτό, όμως, μπορεί να μην ισχύσει στο μέλλον, γιατί τούτο εδώ, η παραχώρηση της Μακεδονίας, είναι κάτι πολύ σοβαρό. Ίσως να μην έχετε σκεφθεί πόσο σοβαρό είναι. Υπάρχει ατομική ευθύνη κάθε Βουλευτή. </w:t>
      </w:r>
    </w:p>
    <w:p w14:paraId="5EA91858"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σας απειλώ, λοιπόν, κύριε Κοτζιά, απλώς σας παρακαλώ </w:t>
      </w:r>
      <w:r>
        <w:rPr>
          <w:rFonts w:eastAsia="Times New Roman" w:cs="Times New Roman"/>
          <w:szCs w:val="24"/>
        </w:rPr>
        <w:t>να το σκεφθείτε πριν να βάλετε την υπογραφή σας, όπως είπα και στον κ. Τσίπρα -ήταν εδώ- όταν στήσατε δέκα κάλπες, να βγάλει έξω τον Σαμαρά και τον Πικραμμένο, γιατί ό,τι κάνει αυτός τώρα για άλλους, μπορεί άλλοι να το κάνουν για αυτόν, μπορεί αύριο κάποιε</w:t>
      </w:r>
      <w:r>
        <w:rPr>
          <w:rFonts w:eastAsia="Times New Roman" w:cs="Times New Roman"/>
          <w:szCs w:val="24"/>
        </w:rPr>
        <w:t>ς κάλπες να στηθούν για εκείνον. Είναι δανεικά αυτά! Να το ξέρετε.</w:t>
      </w:r>
    </w:p>
    <w:p w14:paraId="5EA91859"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Ένα πράγμα που συμβαίνει όλο αυτό το διάστημα, όλα αυτά τα χρόνια, είναι ποιο; Ότι δεν λένε τα κόμματα τη θέση που έχουν στο θέμα των Σκοπίων. Λένε «σύνθετη ονομασία». Γιατί δεν λέτε «που π</w:t>
      </w:r>
      <w:r>
        <w:rPr>
          <w:rFonts w:eastAsia="Times New Roman" w:cs="Times New Roman"/>
          <w:szCs w:val="24"/>
        </w:rPr>
        <w:t xml:space="preserve">εριλαμβάνει τη λέξη </w:t>
      </w:r>
      <w:r w:rsidRPr="00F22A85">
        <w:rPr>
          <w:rFonts w:eastAsia="Times New Roman" w:cs="Times New Roman"/>
          <w:szCs w:val="24"/>
        </w:rPr>
        <w:t>‘’</w:t>
      </w:r>
      <w:r>
        <w:rPr>
          <w:rFonts w:eastAsia="Times New Roman" w:cs="Times New Roman"/>
          <w:szCs w:val="24"/>
        </w:rPr>
        <w:t>Μακεδονία</w:t>
      </w:r>
      <w:r w:rsidRPr="00F22A85">
        <w:rPr>
          <w:rFonts w:eastAsia="Times New Roman" w:cs="Times New Roman"/>
          <w:szCs w:val="24"/>
        </w:rPr>
        <w:t>’’</w:t>
      </w:r>
      <w:r>
        <w:rPr>
          <w:rFonts w:eastAsia="Times New Roman" w:cs="Times New Roman"/>
          <w:szCs w:val="24"/>
        </w:rPr>
        <w:t xml:space="preserve">»; </w:t>
      </w:r>
    </w:p>
    <w:p w14:paraId="5EA9185A"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Γιατί εσείς στη Νέα Δημοκρατία δεν λέτε ότι στο Βουκουρέστι πήγατε έχοντας την πρόταση «Μακεδονία (Σκόπια)»; Γιατί δεν το λέτε; Λέτε «σύνθετη ονομασία». </w:t>
      </w:r>
    </w:p>
    <w:p w14:paraId="5EA9185B"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Βαγγέλης Βενιζέλος πήγε σε διεθνείς οργανισμούς το 2014 και είπ</w:t>
      </w:r>
      <w:r>
        <w:rPr>
          <w:rFonts w:eastAsia="Times New Roman" w:cs="Times New Roman"/>
          <w:szCs w:val="24"/>
        </w:rPr>
        <w:t>ε ότι η θέση της Ελλάδος είναι «σύνθετη ονομασία» και δεν ξέρω αν μίλησε για «</w:t>
      </w:r>
      <w:r>
        <w:rPr>
          <w:rFonts w:eastAsia="Times New Roman" w:cs="Times New Roman"/>
          <w:szCs w:val="24"/>
          <w:lang w:val="en-US"/>
        </w:rPr>
        <w:t>erga</w:t>
      </w:r>
      <w:r w:rsidRPr="00FB487A">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και τα υπόλοιπα. Δεν είπε, όμως, «που περιλαμβάνει τη λέξη </w:t>
      </w:r>
      <w:r w:rsidRPr="00EF7C46">
        <w:rPr>
          <w:rFonts w:eastAsia="Times New Roman" w:cs="Times New Roman"/>
          <w:szCs w:val="24"/>
        </w:rPr>
        <w:t>“</w:t>
      </w:r>
      <w:r>
        <w:rPr>
          <w:rFonts w:eastAsia="Times New Roman" w:cs="Times New Roman"/>
          <w:szCs w:val="24"/>
        </w:rPr>
        <w:t>Μακεδονία</w:t>
      </w:r>
      <w:r w:rsidRPr="00EF7C46">
        <w:rPr>
          <w:rFonts w:eastAsia="Times New Roman" w:cs="Times New Roman"/>
          <w:szCs w:val="24"/>
        </w:rPr>
        <w:t>”</w:t>
      </w:r>
      <w:r>
        <w:rPr>
          <w:rFonts w:eastAsia="Times New Roman" w:cs="Times New Roman"/>
          <w:szCs w:val="24"/>
        </w:rPr>
        <w:t xml:space="preserve">». </w:t>
      </w:r>
    </w:p>
    <w:p w14:paraId="5EA9185C"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Γιατί ντρέπεστε; Προφανώς ντρέπεστε για αυτό που πάτε να κάνετε αύριο. Για να παρασιωπάται συνεχώς η ολοκληρωμένη λέξη, τι σημαίνει; Σημαίνει ότι ντρέπεστε, ότι φοβάστε. </w:t>
      </w:r>
    </w:p>
    <w:p w14:paraId="5EA9185D"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Νέα Δημοκρατία είχε πάντα θέση σύνθετης ονομασίας. Την είχε ανεβάσει και στην ιστοσ</w:t>
      </w:r>
      <w:r>
        <w:rPr>
          <w:rFonts w:eastAsia="Times New Roman" w:cs="Times New Roman"/>
          <w:szCs w:val="24"/>
        </w:rPr>
        <w:t xml:space="preserve">ελίδα του Υπουργείου Εξωτερικών. </w:t>
      </w:r>
    </w:p>
    <w:p w14:paraId="5EA9185E"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Εγώ τι πιστεύω, λοιπόν; Ο Τσίπρας στα τηλέφωνα που γίνονται προς εμένα λέει συνεχώς ότι το είχε δώσει η Νέα Δημοκρατία από το 2008. Ακόμη και έτσι να είναι -να δεχθώ ότι είναι έτσι και ότι το είχε δώσει</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η Νέα Δημοκ</w:t>
      </w:r>
      <w:r>
        <w:rPr>
          <w:rFonts w:eastAsia="Times New Roman" w:cs="Times New Roman"/>
          <w:szCs w:val="24"/>
        </w:rPr>
        <w:t>ρατία- αφού το είχε δώσει η Νέα Δημοκρατία, το δίνει και εκείνος; Νομιμοποιείται δηλαδή πάνω στις αθλιότητες της Νέας Δημοκρατίας να διαπράξει τις δικές του αθλιότητες; Δεν το καταλαβαίνω. Είναι δικαιολογία για έναν Πρωθυπουργό ότι το έδιναν οι προηγούμενο</w:t>
      </w:r>
      <w:r>
        <w:rPr>
          <w:rFonts w:eastAsia="Times New Roman" w:cs="Times New Roman"/>
          <w:szCs w:val="24"/>
        </w:rPr>
        <w:t xml:space="preserve">ι; Το καταλάβαμε αυτό. Το έδιναν οι προηγούμενοι. Και τι έγινε αν το έδιναν οι προηγούμενοι; Εσύ θα υπογράψεις, κύριε Τσίπρα. Εσύ θα υπογράψεις, κύριε Κοτζιά. Η ιστορία θα γράψει ότι δικαιολογείσαι γιατί το έδινε και η Μπακογιάννη; Νομίζετε ότι αυτό είναι </w:t>
      </w:r>
      <w:r>
        <w:rPr>
          <w:rFonts w:eastAsia="Times New Roman" w:cs="Times New Roman"/>
          <w:szCs w:val="24"/>
        </w:rPr>
        <w:t xml:space="preserve">επαρκής δικαιολογία; </w:t>
      </w:r>
    </w:p>
    <w:p w14:paraId="5EA9185F"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τώρα τον λαό, ο λαός μέχρι τώρα δεν αντιδρούσε, γιατί το θέμα δεν είχε πλησιάσει να τον κάψει. Δεν είχε έρθει η φωτιά. Τώρα η φωτιά πλησιάζει. Τώρα ο λαός βλέπει ότι δίνεται η λέξη «Μακεδονία» και η λέξη αυτή περιέχει ό,τι </w:t>
      </w:r>
      <w:r>
        <w:rPr>
          <w:rFonts w:eastAsia="Times New Roman" w:cs="Times New Roman"/>
          <w:szCs w:val="24"/>
        </w:rPr>
        <w:t xml:space="preserve">πιο αλυτρωτικό μπορεί να περιέχεται σε μία παραχώρηση. Τώρα, λοιπόν, ο λαός αντιδρά. </w:t>
      </w:r>
    </w:p>
    <w:p w14:paraId="5EA91860"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Τώρα χρειάζεται και η Νέα Δημοκρατία και ο ΣΥΡΙΖΑ και όλοι να κάνετε πίσω και να πείτε «ευθυγραμμιζόμενοι με τη θέληση του λαού, φίλοι μας Αμερικάνοι, φίλοι μας Γερμανοί,</w:t>
      </w:r>
      <w:r>
        <w:rPr>
          <w:rFonts w:eastAsia="Times New Roman" w:cs="Times New Roman"/>
          <w:szCs w:val="24"/>
        </w:rPr>
        <w:t xml:space="preserve"> δεν μπορούμε να το παραχωρήσουμε, δεν επιτρέπει ο ελληνικός λαός να δώσουμε τη λέξη». Αυτό είναι πολιτική γενναιότητα, όχι να ολοκληρώσετε αυτό το έγκλημα που πάτε να κάνετε. </w:t>
      </w:r>
    </w:p>
    <w:p w14:paraId="5EA91861" w14:textId="77777777" w:rsidR="000F46A4" w:rsidRDefault="00307FE8">
      <w:pPr>
        <w:spacing w:line="600" w:lineRule="auto"/>
        <w:jc w:val="both"/>
        <w:rPr>
          <w:rFonts w:eastAsia="Times New Roman"/>
          <w:szCs w:val="24"/>
        </w:rPr>
      </w:pPr>
      <w:r>
        <w:rPr>
          <w:rFonts w:eastAsia="Times New Roman"/>
          <w:b/>
          <w:szCs w:val="24"/>
        </w:rPr>
        <w:tab/>
      </w:r>
      <w:r>
        <w:rPr>
          <w:rFonts w:eastAsia="Times New Roman"/>
          <w:szCs w:val="24"/>
        </w:rPr>
        <w:t>Εσείς πάτε να κάνετε ένα έγκλημα βασισμένοι στο ότι το έγκλημα το ίδιο το έκαν</w:t>
      </w:r>
      <w:r>
        <w:rPr>
          <w:rFonts w:eastAsia="Times New Roman"/>
          <w:szCs w:val="24"/>
        </w:rPr>
        <w:t>αν οι προηγούμενοι. Η Αίθουσα αυτή έχει αποστολή να ματαιώνει τα εγκλήματα και να εκτελεί τις εντολές του ελληνικού λαού. Αυτή την εντολή έχει η Αίθουσα, όχι να ολοκληρώνει τα εγκλήματα.</w:t>
      </w:r>
    </w:p>
    <w:p w14:paraId="5EA91862" w14:textId="77777777" w:rsidR="000F46A4" w:rsidRDefault="00307FE8">
      <w:pPr>
        <w:spacing w:line="600" w:lineRule="auto"/>
        <w:jc w:val="both"/>
        <w:rPr>
          <w:rFonts w:eastAsia="Times New Roman"/>
          <w:szCs w:val="24"/>
        </w:rPr>
      </w:pPr>
      <w:r>
        <w:rPr>
          <w:rFonts w:eastAsia="Times New Roman"/>
          <w:szCs w:val="24"/>
        </w:rPr>
        <w:tab/>
        <w:t xml:space="preserve">Στα Σκόπια έκαναν συμβούλιο πολιτικών Αρχηγών. Εδώ τι κάναμε; Πρώτα </w:t>
      </w:r>
      <w:r>
        <w:rPr>
          <w:rFonts w:eastAsia="Times New Roman"/>
          <w:szCs w:val="24"/>
        </w:rPr>
        <w:t>έκανε τη συμφωνία και μετά συνεκλήθη η Βουλή. Η Βουλή τι ήξερε πάνω σ</w:t>
      </w:r>
      <w:r>
        <w:rPr>
          <w:rFonts w:eastAsia="Times New Roman"/>
          <w:szCs w:val="24"/>
        </w:rPr>
        <w:t>ε</w:t>
      </w:r>
      <w:r>
        <w:rPr>
          <w:rFonts w:eastAsia="Times New Roman"/>
          <w:szCs w:val="24"/>
        </w:rPr>
        <w:t xml:space="preserve"> αυτό που πάει να κάνει; Ποια πληροφόρηση είχαμε για ένα τόσο μεγάλο θέμα; Εξηγείται αυτός ο τρόπος; Ιστορικά θα μπορέσει να εξηγήσει ο ιστορικός ότι ο Πρωθυπουργός δεν συνεκάλεσε ούτε σ</w:t>
      </w:r>
      <w:r>
        <w:rPr>
          <w:rFonts w:eastAsia="Times New Roman"/>
          <w:szCs w:val="24"/>
        </w:rPr>
        <w:t xml:space="preserve">υμβούλιο πολιτικών Αρχηγών ούτε τη Βουλή και αφού ετοιμάστηκε η συμφωνία και αφού υπέβαλε η Νέα Δημοκρατία πρόταση δυσπιστίας, έτσι ήλθαμε στην Αίθουσα αυτή να συζητήσουμε για το </w:t>
      </w:r>
      <w:r>
        <w:rPr>
          <w:rFonts w:eastAsia="Times New Roman"/>
          <w:szCs w:val="24"/>
        </w:rPr>
        <w:t>σ</w:t>
      </w:r>
      <w:r>
        <w:rPr>
          <w:rFonts w:eastAsia="Times New Roman"/>
          <w:szCs w:val="24"/>
        </w:rPr>
        <w:t xml:space="preserve">κοπιανό; Πήγαιναν, δηλαδή, να υπογράψουν χωρίς καμμία συζήτηση στην Αίθουσα </w:t>
      </w:r>
      <w:r>
        <w:rPr>
          <w:rFonts w:eastAsia="Times New Roman"/>
          <w:szCs w:val="24"/>
        </w:rPr>
        <w:t>αυτή. Αν δεν μεσολαβούσε η πρόταση δυσπιστίας της Νέας Δημοκρατίας ούτε αυτή η συζήτηση θα γινόταν</w:t>
      </w:r>
      <w:r>
        <w:rPr>
          <w:rFonts w:eastAsia="Times New Roman"/>
          <w:szCs w:val="24"/>
        </w:rPr>
        <w:t>.</w:t>
      </w:r>
      <w:r>
        <w:rPr>
          <w:rFonts w:eastAsia="Times New Roman"/>
          <w:szCs w:val="24"/>
        </w:rPr>
        <w:t xml:space="preserve"> </w:t>
      </w:r>
      <w:r>
        <w:rPr>
          <w:rFonts w:eastAsia="Times New Roman"/>
          <w:szCs w:val="24"/>
        </w:rPr>
        <w:t>Ά</w:t>
      </w:r>
      <w:r>
        <w:rPr>
          <w:rFonts w:eastAsia="Times New Roman"/>
          <w:szCs w:val="24"/>
        </w:rPr>
        <w:t>ρα θα υπέγραφε ο κ. Τσίπρας παρακάμπτοντας εντελώς το Κοινοβούλιο. Αυτά είναι κοινοβουλευτικά πραξικοπήματα, κυρίες και κύριοι. Δεν είναι νόμιμες ενέργειες</w:t>
      </w:r>
      <w:r>
        <w:rPr>
          <w:rFonts w:eastAsia="Times New Roman"/>
          <w:szCs w:val="24"/>
        </w:rPr>
        <w:t>.</w:t>
      </w:r>
    </w:p>
    <w:p w14:paraId="5EA91863" w14:textId="77777777" w:rsidR="000F46A4" w:rsidRDefault="00307FE8">
      <w:pPr>
        <w:spacing w:line="600" w:lineRule="auto"/>
        <w:jc w:val="both"/>
        <w:rPr>
          <w:rFonts w:eastAsia="Times New Roman"/>
          <w:szCs w:val="24"/>
        </w:rPr>
      </w:pPr>
      <w:r>
        <w:rPr>
          <w:rFonts w:eastAsia="Times New Roman"/>
          <w:szCs w:val="24"/>
        </w:rPr>
        <w:tab/>
        <w:t>Το σωστό, λοιπόν, είναι τα κόμματα, βλέποντας τη διαμορφούμενη τώρα θέληση της κοινωνίας, να κάνετε πίσω όλοι. Όλοι κάνουμε λάθος εκτιμήσεις. Όλοι μπορεί να σφάλλουμε σε διάφορα θέματα, αλλά όλοι πρέπει να έχουμε και τη γενναιότητα, όταν ο λαός διαμορφώ</w:t>
      </w:r>
      <w:r>
        <w:rPr>
          <w:rFonts w:eastAsia="Times New Roman"/>
          <w:szCs w:val="24"/>
        </w:rPr>
        <w:t>νει ώριμη θέση, να υποκύπτουμε στη θέληση του λαού και όχι, όπως κάνει τώρα ο κ. Τσίπρας, με το ζόρι να πείσει τον λαό ότι έχει δίκιο. Οι Πρωθυπουργοί που πιστεύουν ότι έχουν δίκιο, κατεβαίνουν στον λαό με επιχειρήματα, κάνουν καμπάνια και μετά ζητούν τη γ</w:t>
      </w:r>
      <w:r>
        <w:rPr>
          <w:rFonts w:eastAsia="Times New Roman"/>
          <w:szCs w:val="24"/>
        </w:rPr>
        <w:t>νώμη του. Αν πιστεύουν ο κ. Τσίπρας ή ο κ. Κοτζιάς ή η Κυβέρνηση ότι έχουν επιχειρήματα, κατεβείτε στον λαό με τα επιχειρήματα αυτά, πείστε τον λαό, κάντε δημοψήφισμα και τότε κι εγώ θα σας επαινέσω για τούτα εδώ που πάτε να κάνετε.</w:t>
      </w:r>
    </w:p>
    <w:p w14:paraId="5EA91864" w14:textId="77777777" w:rsidR="000F46A4" w:rsidRDefault="00307FE8">
      <w:pPr>
        <w:spacing w:line="600" w:lineRule="auto"/>
        <w:jc w:val="both"/>
        <w:rPr>
          <w:rFonts w:eastAsia="Times New Roman"/>
          <w:szCs w:val="24"/>
        </w:rPr>
      </w:pPr>
      <w:r>
        <w:rPr>
          <w:rFonts w:eastAsia="Times New Roman"/>
          <w:szCs w:val="24"/>
        </w:rPr>
        <w:tab/>
        <w:t>Θέλω να πω και για του</w:t>
      </w:r>
      <w:r>
        <w:rPr>
          <w:rFonts w:eastAsia="Times New Roman"/>
          <w:szCs w:val="24"/>
        </w:rPr>
        <w:t>ς Αμερικανούς δ</w:t>
      </w:r>
      <w:r>
        <w:rPr>
          <w:rFonts w:eastAsia="Times New Roman"/>
          <w:szCs w:val="24"/>
        </w:rPr>
        <w:t>ύ</w:t>
      </w:r>
      <w:r>
        <w:rPr>
          <w:rFonts w:eastAsia="Times New Roman"/>
          <w:szCs w:val="24"/>
        </w:rPr>
        <w:t>ο πράγματα. Δεν έχω δει μεγαλύτερη αχαριστία. Εδώ και δύο μήνες που έγινε η τελευταία μου συνάντηση με τον Αμερικανό Πρέσβη, τον είδα φοβερά αποφασισμένο. «Πρέπει να έχουμε τελειώσει» -λέει- «τον Ιούνιο». Το κουβέντιαζα αυτό με Βουλευτές απ</w:t>
      </w:r>
      <w:r>
        <w:rPr>
          <w:rFonts w:eastAsia="Times New Roman"/>
          <w:szCs w:val="24"/>
        </w:rPr>
        <w:t>’ όλες τις πτέρυγες και έλεγαν</w:t>
      </w:r>
      <w:r w:rsidRPr="002234E9">
        <w:rPr>
          <w:rFonts w:eastAsia="Times New Roman"/>
          <w:szCs w:val="24"/>
        </w:rPr>
        <w:t xml:space="preserve">: </w:t>
      </w:r>
      <w:r>
        <w:rPr>
          <w:rFonts w:eastAsia="Times New Roman"/>
          <w:szCs w:val="24"/>
        </w:rPr>
        <w:t>«Μπα, είναι δύσκολο, θέλει χρόνο». Εγώ, όμως, στο βλέμμα αυτού του ανθρώπου είδα ότι θα το πέρναγε με το ζόρι. Είδα ότι ήθελε το Κοινοβούλιο, την πολιτική ζωή της Ελλάδος σκλαβάκια μπροστά του. Διέκρινα ότι δεν σήκωνε αντιρρ</w:t>
      </w:r>
      <w:r>
        <w:rPr>
          <w:rFonts w:eastAsia="Times New Roman"/>
          <w:szCs w:val="24"/>
        </w:rPr>
        <w:t xml:space="preserve">ήσεις. </w:t>
      </w:r>
    </w:p>
    <w:p w14:paraId="5EA91865" w14:textId="77777777" w:rsidR="000F46A4" w:rsidRDefault="00307FE8">
      <w:pPr>
        <w:spacing w:line="600" w:lineRule="auto"/>
        <w:ind w:firstLine="720"/>
        <w:jc w:val="both"/>
        <w:rPr>
          <w:rFonts w:eastAsia="Times New Roman"/>
          <w:szCs w:val="24"/>
        </w:rPr>
      </w:pPr>
      <w:r>
        <w:rPr>
          <w:rFonts w:eastAsia="Times New Roman"/>
          <w:szCs w:val="24"/>
        </w:rPr>
        <w:t>Ερωτώ</w:t>
      </w:r>
      <w:r w:rsidRPr="002234E9">
        <w:rPr>
          <w:rFonts w:eastAsia="Times New Roman"/>
          <w:szCs w:val="24"/>
        </w:rPr>
        <w:t xml:space="preserve">: </w:t>
      </w:r>
      <w:r>
        <w:rPr>
          <w:rFonts w:eastAsia="Times New Roman"/>
          <w:szCs w:val="24"/>
        </w:rPr>
        <w:t>Αν ζητούσε κάτι ανάλογο από την Τουρκία, θα το ελάμβανε; Σε εμάς είχε το επιχείρημα «μη βάλει η Ρωσία τη μύτη της στα Βαλκάνια». Και όταν δεν έφτασε αυτό το επιχείρημα, προσέθεσαν και άλλο επιχείρημα</w:t>
      </w:r>
      <w:r w:rsidRPr="002234E9">
        <w:rPr>
          <w:rFonts w:eastAsia="Times New Roman"/>
          <w:szCs w:val="24"/>
        </w:rPr>
        <w:t xml:space="preserve">: </w:t>
      </w:r>
      <w:r>
        <w:rPr>
          <w:rFonts w:eastAsia="Times New Roman"/>
          <w:szCs w:val="24"/>
        </w:rPr>
        <w:t>«Μη βάλει η Τουρκία τη μύτη της στα Σκόπ</w:t>
      </w:r>
      <w:r>
        <w:rPr>
          <w:rFonts w:eastAsia="Times New Roman"/>
          <w:szCs w:val="24"/>
        </w:rPr>
        <w:t>ια, γιατί εκπαιδεύει» -λέει- «ήδη αξιωματικούς των Σκοπίων η Τουρκία».</w:t>
      </w:r>
    </w:p>
    <w:p w14:paraId="5EA91866" w14:textId="77777777" w:rsidR="000F46A4" w:rsidRDefault="00307FE8">
      <w:pPr>
        <w:spacing w:line="600" w:lineRule="auto"/>
        <w:jc w:val="both"/>
        <w:rPr>
          <w:rFonts w:eastAsia="Times New Roman"/>
          <w:szCs w:val="24"/>
        </w:rPr>
      </w:pPr>
      <w:r>
        <w:rPr>
          <w:rFonts w:eastAsia="Times New Roman"/>
          <w:szCs w:val="24"/>
        </w:rPr>
        <w:tab/>
        <w:t>Ακούστε των Αμερικανών επιχειρήματα</w:t>
      </w:r>
      <w:r w:rsidRPr="0094354F">
        <w:rPr>
          <w:rFonts w:eastAsia="Times New Roman"/>
          <w:szCs w:val="24"/>
        </w:rPr>
        <w:t>:</w:t>
      </w:r>
      <w:r>
        <w:rPr>
          <w:rFonts w:eastAsia="Times New Roman"/>
          <w:szCs w:val="24"/>
        </w:rPr>
        <w:t xml:space="preserve"> «Μη βάλει η Ρωσία τη μύτη της στα Βαλκάνια και μη βάλει η Τουρκία τη μύτη της στα Σκόπια. Πρέπει να προλάβουμε». Αντί να πιέσουν αυτούς να συμμορφω</w:t>
      </w:r>
      <w:r>
        <w:rPr>
          <w:rFonts w:eastAsia="Times New Roman"/>
          <w:szCs w:val="24"/>
        </w:rPr>
        <w:t xml:space="preserve">θούν, ένα κράτος είκοσι ετών, πιέζουν την Ελλάδα, μια χώρα με τέσσερις χιλιάδες χρόνια ιστορία. Αυτή είναι η στάση των Αμερικανών. </w:t>
      </w:r>
    </w:p>
    <w:p w14:paraId="5EA91867" w14:textId="77777777" w:rsidR="000F46A4" w:rsidRDefault="00307FE8">
      <w:pPr>
        <w:spacing w:line="600" w:lineRule="auto"/>
        <w:ind w:firstLine="720"/>
        <w:jc w:val="both"/>
        <w:rPr>
          <w:rFonts w:eastAsia="Times New Roman"/>
          <w:szCs w:val="24"/>
        </w:rPr>
      </w:pPr>
      <w:r>
        <w:rPr>
          <w:rFonts w:eastAsia="Times New Roman"/>
          <w:szCs w:val="24"/>
        </w:rPr>
        <w:t>Αυτά, λοιπόν, τα «εύγε» προς τον κ. Τσίπρα και προς την Κυβέρνηση των Αμερικανών και των Γερμανών δεν είναι προς τιμήν του π</w:t>
      </w:r>
      <w:r>
        <w:rPr>
          <w:rFonts w:eastAsia="Times New Roman"/>
          <w:szCs w:val="24"/>
        </w:rPr>
        <w:t>ολιτικού κόσμου. Αυτά τα «μπράβο, προχωρήστε, είστε ωραίοι» δεν είναι προς τιμήν, όχι μόνο γιατί δηλώνατε αριστεροί, αλλά γιατί για όλη την Αίθουσα δεν είναι ωραίο να κάνουν ό,τι θέλουν οι Αμερικανοί στον τόπο αυτό.</w:t>
      </w:r>
    </w:p>
    <w:p w14:paraId="5EA91868" w14:textId="77777777" w:rsidR="000F46A4" w:rsidRDefault="00307FE8">
      <w:pPr>
        <w:spacing w:line="600" w:lineRule="auto"/>
        <w:ind w:firstLine="720"/>
        <w:jc w:val="both"/>
        <w:rPr>
          <w:rFonts w:eastAsia="Times New Roman"/>
          <w:szCs w:val="24"/>
        </w:rPr>
      </w:pPr>
      <w:r>
        <w:rPr>
          <w:rFonts w:eastAsia="Times New Roman"/>
          <w:szCs w:val="24"/>
        </w:rPr>
        <w:t>Έστειλα επιστολή στον κ. Μητσοτάκη και τ</w:t>
      </w:r>
      <w:r>
        <w:rPr>
          <w:rFonts w:eastAsia="Times New Roman"/>
          <w:szCs w:val="24"/>
        </w:rPr>
        <w:t xml:space="preserve">ου ζήτησα να δηλώσει ότι η Νέα Δημοκρατία σαν </w:t>
      </w:r>
      <w:r>
        <w:rPr>
          <w:rFonts w:eastAsia="Times New Roman"/>
          <w:szCs w:val="24"/>
        </w:rPr>
        <w:t>κ</w:t>
      </w:r>
      <w:r>
        <w:rPr>
          <w:rFonts w:eastAsia="Times New Roman"/>
          <w:szCs w:val="24"/>
        </w:rPr>
        <w:t>όμμα θα καταγγείλει, όταν έρθει, τη συμφωνία και θα την καταστήσει άκυρη και επιπλέον, δεν θα χρησιμοποιήσει ποτέ τη λέξη «Μακεδονία» στην ονομασία των Σκοπίων. Δεν μου απάντησε και αυτό με βάζει σε μεγαλύτερε</w:t>
      </w:r>
      <w:r>
        <w:rPr>
          <w:rFonts w:eastAsia="Times New Roman"/>
          <w:szCs w:val="24"/>
        </w:rPr>
        <w:t>ς σκέψεις, γιατί ενθυμούμαι ότι στα συλλαλητήρια η Ντόρα δεν πήγαινε, ήταν κατά, όπως και άλλοι. Δεν θέλω να εκθέσω ονόματα. Στα συλλαλητήρια συρθήκατε εσείς της Νέας Δημοκρατίας και ο λόγος που τηρείτε αυτή τη στάση είναι γιατί μέσα σας πιστεύετε στο να δ</w:t>
      </w:r>
      <w:r>
        <w:rPr>
          <w:rFonts w:eastAsia="Times New Roman"/>
          <w:szCs w:val="24"/>
        </w:rPr>
        <w:t>ώσουμε το όνομα, στη σύνθετη ονομασία. Αυτό πιστεύει η Νέα Δημοκρατία. Απλά είδε ότι χάνει τον κόσμο και σύρεται σε αλλαγή θέσης. Αυτό κάνει.</w:t>
      </w:r>
    </w:p>
    <w:p w14:paraId="5EA91869" w14:textId="77777777" w:rsidR="000F46A4" w:rsidRDefault="00307FE8">
      <w:pPr>
        <w:spacing w:line="600" w:lineRule="auto"/>
        <w:ind w:firstLine="720"/>
        <w:jc w:val="both"/>
        <w:rPr>
          <w:rFonts w:eastAsia="Times New Roman"/>
          <w:szCs w:val="24"/>
        </w:rPr>
      </w:pPr>
      <w:r>
        <w:rPr>
          <w:rFonts w:eastAsia="Times New Roman"/>
          <w:szCs w:val="24"/>
        </w:rPr>
        <w:t xml:space="preserve">Εγώ πιστεύω ότι και το ΠΑΣΟΚ το ίδιο κάνει. Βλέπουν τη φουσκοθαλασσιά της αντίθεσης προς το να δώσουμε και </w:t>
      </w:r>
      <w:r>
        <w:rPr>
          <w:rFonts w:eastAsia="Times New Roman"/>
          <w:szCs w:val="24"/>
        </w:rPr>
        <w:t>προκειμένου να καταστραφούν εκλογικά, αλλάζουν στάση. Γιατί και το ΠΑΣΟΚ έλεγε, «Αν φύγουν τα αλυτρωτικά, να δώσουμε». Αυτή ήταν η στάση. «Αν φύγουν τα αλυτρωτικά, να δώσουμε».</w:t>
      </w:r>
    </w:p>
    <w:p w14:paraId="5EA9186A" w14:textId="77777777" w:rsidR="000F46A4" w:rsidRDefault="00307FE8">
      <w:pPr>
        <w:spacing w:line="600" w:lineRule="auto"/>
        <w:ind w:firstLine="720"/>
        <w:jc w:val="both"/>
        <w:rPr>
          <w:rFonts w:eastAsia="Times New Roman"/>
          <w:szCs w:val="24"/>
        </w:rPr>
      </w:pPr>
      <w:r>
        <w:rPr>
          <w:rFonts w:eastAsia="Times New Roman"/>
          <w:szCs w:val="24"/>
        </w:rPr>
        <w:t>Άρα η Αίθουσα αυτή περίπου σε όλες τι πτέρυγες έδινε το όνομα «Μακεδονία».</w:t>
      </w:r>
    </w:p>
    <w:p w14:paraId="5EA9186B" w14:textId="77777777" w:rsidR="000F46A4" w:rsidRDefault="00307FE8">
      <w:pPr>
        <w:spacing w:line="600" w:lineRule="auto"/>
        <w:ind w:firstLine="720"/>
        <w:jc w:val="both"/>
        <w:rPr>
          <w:rFonts w:eastAsia="Times New Roman"/>
          <w:szCs w:val="24"/>
        </w:rPr>
      </w:pPr>
      <w:r>
        <w:rPr>
          <w:rFonts w:eastAsia="Times New Roman"/>
          <w:szCs w:val="24"/>
        </w:rPr>
        <w:t xml:space="preserve">Και </w:t>
      </w:r>
      <w:r>
        <w:rPr>
          <w:rFonts w:eastAsia="Times New Roman"/>
          <w:szCs w:val="24"/>
        </w:rPr>
        <w:t>έρχεται ο λαός τώρα. Ο λαός δεν θα ληφθεί υπ</w:t>
      </w:r>
      <w:r>
        <w:rPr>
          <w:rFonts w:eastAsia="Times New Roman"/>
          <w:szCs w:val="24"/>
        </w:rPr>
        <w:t xml:space="preserve">’ </w:t>
      </w:r>
      <w:r>
        <w:rPr>
          <w:rFonts w:eastAsia="Times New Roman"/>
          <w:szCs w:val="24"/>
        </w:rPr>
        <w:t>όψιν; Πείστε τον ότι πρέπει να δοθεί, λοιπόν. Κατεβείτε στον λαό να τον πείσετε. Τι πάτε να υπογράψετε αύριο; Με ποιο δικαίωμα πάτε να υπογράψετε; Πείστε τον λαό και είμαι κι εγώ δίπλα σας. Εσείς πάτε, βιάζοντα</w:t>
      </w:r>
      <w:r>
        <w:rPr>
          <w:rFonts w:eastAsia="Times New Roman"/>
          <w:szCs w:val="24"/>
        </w:rPr>
        <w:t>ς τον λαό και αυτό είναι ανέντιμο, κύριε Κοτζιά. Είναι ανέντιμο αυτό που πάτε να κάνετε αύριο!</w:t>
      </w:r>
    </w:p>
    <w:p w14:paraId="5EA9186C" w14:textId="77777777" w:rsidR="000F46A4" w:rsidRDefault="00307FE8">
      <w:pPr>
        <w:spacing w:line="600" w:lineRule="auto"/>
        <w:ind w:firstLine="720"/>
        <w:jc w:val="both"/>
        <w:rPr>
          <w:rFonts w:eastAsia="Times New Roman"/>
          <w:szCs w:val="24"/>
        </w:rPr>
      </w:pPr>
      <w:r>
        <w:rPr>
          <w:rFonts w:eastAsia="Times New Roman"/>
          <w:szCs w:val="24"/>
        </w:rPr>
        <w:t xml:space="preserve">Και έχετε βάλει όλα τα «παπαγαλάκια» στα κανάλια. Παλαιά ήξερα ότι έβγαιναν οι πολιτικοί στα κανάλια. Τώρα έπαψαν να βγαίνουν πολιτικοί και βγαίνουν κάτι </w:t>
      </w:r>
      <w:r>
        <w:rPr>
          <w:rFonts w:eastAsia="Times New Roman"/>
          <w:szCs w:val="24"/>
        </w:rPr>
        <w:t>πληρωμένοι του ενός, του αλλουνού και δημιουργούνται πηγαδάκια Νέας Δημοκρατίας, ΣΥΡΙΖΑ. Τι σύστημα είναι αυτό; Βγήκε μια τηλεθεάτρια προχθές σε ένα κανάλι και είπε κάτι, μπροστά στο οποίο υποκλίνομαι. Έλεγαν όλοι υπέρ του ΣΥΡΙΖΑ, να το δώσουμε κ</w:t>
      </w:r>
      <w:r>
        <w:rPr>
          <w:rFonts w:eastAsia="Times New Roman"/>
          <w:szCs w:val="24"/>
        </w:rPr>
        <w:t>.</w:t>
      </w:r>
      <w:r>
        <w:rPr>
          <w:rFonts w:eastAsia="Times New Roman"/>
          <w:szCs w:val="24"/>
        </w:rPr>
        <w:t>λπ.. Οι π</w:t>
      </w:r>
      <w:r>
        <w:rPr>
          <w:rFonts w:eastAsia="Times New Roman"/>
          <w:szCs w:val="24"/>
        </w:rPr>
        <w:t>ερισσότεροι στο πάνελ ήταν του ΣΥΡΙΖΑ. Βγαίνει, λοιπόν, η γυναίκα αυτή και λέει: «Για τους φόρους, για τον ΕΝΦΙΑ για όλα που κάνατε τα μνημόνια, τα κοψίματα μισθών και συντάξεων δεν με ένοιαξε, αλλά αν δώσετε το «Μακεδονία» καήκατε».</w:t>
      </w:r>
    </w:p>
    <w:p w14:paraId="5EA9186D" w14:textId="77777777" w:rsidR="000F46A4" w:rsidRDefault="00307FE8">
      <w:pPr>
        <w:spacing w:line="600" w:lineRule="auto"/>
        <w:ind w:firstLine="720"/>
        <w:jc w:val="center"/>
        <w:rPr>
          <w:rFonts w:eastAsia="Times New Roman"/>
          <w:szCs w:val="24"/>
        </w:rPr>
      </w:pPr>
      <w:r>
        <w:rPr>
          <w:rFonts w:eastAsia="Times New Roman"/>
          <w:szCs w:val="24"/>
        </w:rPr>
        <w:t>(Γέλωτες από την πτέρυ</w:t>
      </w:r>
      <w:r>
        <w:rPr>
          <w:rFonts w:eastAsia="Times New Roman"/>
          <w:szCs w:val="24"/>
        </w:rPr>
        <w:t>γα του ΣΥΡΙΖΑ)</w:t>
      </w:r>
    </w:p>
    <w:p w14:paraId="5EA9186E" w14:textId="77777777" w:rsidR="000F46A4" w:rsidRDefault="00307FE8">
      <w:pPr>
        <w:spacing w:line="600" w:lineRule="auto"/>
        <w:ind w:firstLine="720"/>
        <w:jc w:val="both"/>
        <w:rPr>
          <w:rFonts w:eastAsia="Times New Roman"/>
          <w:szCs w:val="24"/>
        </w:rPr>
      </w:pPr>
      <w:r>
        <w:rPr>
          <w:rFonts w:eastAsia="Times New Roman"/>
          <w:szCs w:val="24"/>
        </w:rPr>
        <w:t>Γελάτε, ε; Ξέρετε το γέλιο είναι η παραμονή του κλάματος. Όποιος γελάει πολύ σήμερα, κλαίει πολύ αύριο.</w:t>
      </w:r>
    </w:p>
    <w:p w14:paraId="5EA9186F" w14:textId="77777777" w:rsidR="000F46A4" w:rsidRDefault="00307FE8">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Ελάτε, κύριε Πρόεδρε, μην απαντάτε κιόλας, γιατί δεν έχουμε απεριόριστο χρόνο.</w:t>
      </w:r>
    </w:p>
    <w:p w14:paraId="5EA91870" w14:textId="77777777" w:rsidR="000F46A4" w:rsidRDefault="00307FE8">
      <w:pPr>
        <w:spacing w:line="600" w:lineRule="auto"/>
        <w:ind w:firstLine="720"/>
        <w:jc w:val="both"/>
        <w:rPr>
          <w:rFonts w:eastAsia="Times New Roman"/>
          <w:szCs w:val="24"/>
        </w:rPr>
      </w:pPr>
      <w:r>
        <w:rPr>
          <w:rFonts w:eastAsia="Times New Roman"/>
          <w:b/>
          <w:szCs w:val="24"/>
        </w:rPr>
        <w:t>ΒΑΣΙΛΗΣ ΛΕΒΕΝΤ</w:t>
      </w:r>
      <w:r>
        <w:rPr>
          <w:rFonts w:eastAsia="Times New Roman"/>
          <w:b/>
          <w:szCs w:val="24"/>
        </w:rPr>
        <w:t xml:space="preserve">ΗΣ (Πρόεδρος της Ένωσης Κεντρώων): </w:t>
      </w:r>
      <w:r>
        <w:rPr>
          <w:rFonts w:eastAsia="Times New Roman"/>
          <w:szCs w:val="24"/>
        </w:rPr>
        <w:t>Παίζεται την κολοκυθιά, λοιπόν. Κατά τον ΣΥΡΙΖΑ φταίει η Νέα Δημοκρατία που το έδινε, ο γέρος Καραμανλής το 1997 που είχε αναγνωρίσει τη γλώσσα και ο νεότερος Καραμανλής το 2008 που κατά τον κ. Τσίπρα το έδινε κι αυτός. Κ</w:t>
      </w:r>
      <w:r>
        <w:rPr>
          <w:rFonts w:eastAsia="Times New Roman"/>
          <w:szCs w:val="24"/>
        </w:rPr>
        <w:t>ατά τη Νέα Δημοκρατία φταίτε εσείς, αφού θα υπογράψετε, λέει, εσείς. Τι θα πει αυτό; Αν ήσασταν εσείς της Νέας Δημοκρατίας θα λέγατε «</w:t>
      </w:r>
      <w:r>
        <w:rPr>
          <w:rFonts w:eastAsia="Times New Roman"/>
          <w:szCs w:val="24"/>
        </w:rPr>
        <w:t>ό</w:t>
      </w:r>
      <w:r>
        <w:rPr>
          <w:rFonts w:eastAsia="Times New Roman"/>
          <w:szCs w:val="24"/>
        </w:rPr>
        <w:t xml:space="preserve">χι» στους Αμερικανούς; Αυτό είναι το ερώτημα. Αν κυβερνούσε η Νέα Δημοκρατία και έσκαγε η βόμβα στα χέρια σας, θα είχατε </w:t>
      </w:r>
      <w:r>
        <w:rPr>
          <w:rFonts w:eastAsia="Times New Roman"/>
          <w:szCs w:val="24"/>
        </w:rPr>
        <w:t>την ψυχική δύναμη να πείτε «</w:t>
      </w:r>
      <w:r>
        <w:rPr>
          <w:rFonts w:eastAsia="Times New Roman"/>
          <w:szCs w:val="24"/>
        </w:rPr>
        <w:t>ό</w:t>
      </w:r>
      <w:r>
        <w:rPr>
          <w:rFonts w:eastAsia="Times New Roman"/>
          <w:szCs w:val="24"/>
        </w:rPr>
        <w:t>χι» στους Αμερικανούς; Πότε η παράταξή σας έχει πει «</w:t>
      </w:r>
      <w:r>
        <w:rPr>
          <w:rFonts w:eastAsia="Times New Roman"/>
          <w:szCs w:val="24"/>
        </w:rPr>
        <w:t>ό</w:t>
      </w:r>
      <w:r>
        <w:rPr>
          <w:rFonts w:eastAsia="Times New Roman"/>
          <w:szCs w:val="24"/>
        </w:rPr>
        <w:t>χι» στους Αμερικανούς; Ποτέ!</w:t>
      </w:r>
    </w:p>
    <w:p w14:paraId="5EA91871" w14:textId="77777777" w:rsidR="000F46A4" w:rsidRDefault="00307FE8">
      <w:pPr>
        <w:spacing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πτέρυγα της Νέας Δημοκρατίας)</w:t>
      </w:r>
    </w:p>
    <w:p w14:paraId="5EA91872" w14:textId="77777777" w:rsidR="000F46A4" w:rsidRDefault="00307FE8">
      <w:pPr>
        <w:spacing w:line="600" w:lineRule="auto"/>
        <w:ind w:firstLine="720"/>
        <w:jc w:val="both"/>
        <w:rPr>
          <w:rFonts w:eastAsia="Times New Roman"/>
          <w:szCs w:val="24"/>
        </w:rPr>
      </w:pPr>
      <w:r>
        <w:rPr>
          <w:rFonts w:eastAsia="Times New Roman"/>
          <w:szCs w:val="24"/>
        </w:rPr>
        <w:t xml:space="preserve">Λένε κάποιοι ότι η Ένωση Κεντρώων είναι ένα </w:t>
      </w:r>
      <w:r>
        <w:rPr>
          <w:rFonts w:eastAsia="Times New Roman"/>
          <w:szCs w:val="24"/>
        </w:rPr>
        <w:t>κ</w:t>
      </w:r>
      <w:r>
        <w:rPr>
          <w:rFonts w:eastAsia="Times New Roman"/>
          <w:szCs w:val="24"/>
        </w:rPr>
        <w:t>όμμα το οποίο ενώ λέει ότι είναι προο</w:t>
      </w:r>
      <w:r>
        <w:rPr>
          <w:rFonts w:eastAsia="Times New Roman"/>
          <w:szCs w:val="24"/>
        </w:rPr>
        <w:t>δευτικό, λειτουργεί σαν συντηρητικό. Πιστεύει πολύ στην πατρίδα, στη θρησκεία. Θα σας δώσω μια απάντηση. Οι μεγάλοι ηγέτες του Κέντρου, ο Γεώργιος Παπανδρέου, ο Πλαστήρας, ο Γεώργιος Μαύρος, που ήταν βαθύτατα δημοκράτες, και τη θρησκεία και την πατρίδα την</w:t>
      </w:r>
      <w:r>
        <w:rPr>
          <w:rFonts w:eastAsia="Times New Roman"/>
          <w:szCs w:val="24"/>
        </w:rPr>
        <w:t xml:space="preserve"> είχαν καύχημα. Ποτέ δεν πήγαν κόντρα στην επίσημη θρησκεία και ποτέ δεν πήγαν κόντρα στην έννοια της πατρίδας.</w:t>
      </w:r>
    </w:p>
    <w:p w14:paraId="5EA9187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Σαν δημοκράτες, όμως, πρέπει να τρέχετε τέσσερις, πέντε αιώνες, για να φθάσετε την εντιμότητα και την δημοκρατικότητα, του Γεωργίου Μαύρου, του </w:t>
      </w:r>
      <w:r>
        <w:rPr>
          <w:rFonts w:eastAsia="Times New Roman" w:cs="Times New Roman"/>
          <w:szCs w:val="24"/>
        </w:rPr>
        <w:t xml:space="preserve">Γεωργίου Παπανδρέου, του Στρατηγού Πλαστήρα, του Ελευθέριου Βενιζέλου και όλων αυτών των ηγετών. </w:t>
      </w:r>
    </w:p>
    <w:p w14:paraId="5EA9187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Ο χώρος του </w:t>
      </w:r>
      <w:r>
        <w:rPr>
          <w:rFonts w:eastAsia="Times New Roman" w:cs="Times New Roman"/>
          <w:szCs w:val="24"/>
        </w:rPr>
        <w:t>Κ</w:t>
      </w:r>
      <w:r>
        <w:rPr>
          <w:rFonts w:eastAsia="Times New Roman" w:cs="Times New Roman"/>
          <w:szCs w:val="24"/>
        </w:rPr>
        <w:t xml:space="preserve">έντρου έχει αυτό το ιδίωμα. Στη δημοκρατία κάνει τα υπέρτατα αλλά και στην πατρίδα το ίδιο. Και τη θρησκεία κακώς σε κάποια νομοσχέδια την έχετε </w:t>
      </w:r>
      <w:r>
        <w:rPr>
          <w:rFonts w:eastAsia="Times New Roman" w:cs="Times New Roman"/>
          <w:szCs w:val="24"/>
        </w:rPr>
        <w:t xml:space="preserve">παντελώς αγνοήσει. Δεν είναι προς τιμήν σας, γιατί η θρησκεία κάνει πολλά λάθη, αλλά κάνει και πράγματα που ήταν δουλειά της πολιτείας. Το ξέρετε; Κάνει και πράγματα που ήταν δουλειά της πολιτείας να τα κάνει. </w:t>
      </w:r>
    </w:p>
    <w:p w14:paraId="5EA9187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Έχει κάνει και η Εκκλησία τα λάθη της, αλλά έ</w:t>
      </w:r>
      <w:r>
        <w:rPr>
          <w:rFonts w:eastAsia="Times New Roman" w:cs="Times New Roman"/>
          <w:szCs w:val="24"/>
        </w:rPr>
        <w:t>χει κάνει και τεράστια προσφορά στη χώρα. Και δεν είναι ωραίο να την αγνοούμε παντελώς, να την απαξιώνουμε και να λέμε, «Έλα μωρέ, Ιερά Σύνοδος» με τόσο απαξιωτικό τρόπο. Ποιοι είστε εσείς που απαξιώνετε θεσμούς που έχουν γίνει ένα με το</w:t>
      </w:r>
      <w:r>
        <w:rPr>
          <w:rFonts w:eastAsia="Times New Roman" w:cs="Times New Roman"/>
          <w:szCs w:val="24"/>
        </w:rPr>
        <w:t>ν</w:t>
      </w:r>
      <w:r>
        <w:rPr>
          <w:rFonts w:eastAsia="Times New Roman" w:cs="Times New Roman"/>
          <w:szCs w:val="24"/>
        </w:rPr>
        <w:t xml:space="preserve"> λαό; Ποιοι είστε </w:t>
      </w:r>
      <w:r>
        <w:rPr>
          <w:rFonts w:eastAsia="Times New Roman" w:cs="Times New Roman"/>
          <w:szCs w:val="24"/>
        </w:rPr>
        <w:t xml:space="preserve">εσείς που έρχεστε σήμερα να διαλύσετε τους δεσμούς αιώνων που έχουν δημιουργηθεί μεταξύ της πίστης και του λαού; </w:t>
      </w:r>
    </w:p>
    <w:p w14:paraId="5EA91876" w14:textId="77777777" w:rsidR="000F46A4" w:rsidRDefault="00307FE8">
      <w:pPr>
        <w:spacing w:line="600" w:lineRule="auto"/>
        <w:ind w:firstLine="720"/>
        <w:jc w:val="both"/>
        <w:rPr>
          <w:rFonts w:eastAsia="Times New Roman" w:cs="Times New Roman"/>
          <w:szCs w:val="24"/>
        </w:rPr>
      </w:pPr>
      <w:r w:rsidRPr="004D6E9D">
        <w:rPr>
          <w:rFonts w:eastAsia="Times New Roman" w:cs="Times New Roman"/>
          <w:b/>
          <w:szCs w:val="24"/>
        </w:rPr>
        <w:t>ΠΡΟΕΔΡΕΥΟΥΣΑ (Αναστασία Χριστοδουλοπούλου):</w:t>
      </w:r>
      <w:r>
        <w:rPr>
          <w:rFonts w:eastAsia="Times New Roman" w:cs="Times New Roman"/>
          <w:szCs w:val="24"/>
        </w:rPr>
        <w:t xml:space="preserve"> Κύριε Πρόεδρε, ολοκληρώστε σας παρακαλώ.</w:t>
      </w:r>
    </w:p>
    <w:p w14:paraId="5EA91877" w14:textId="77777777" w:rsidR="000F46A4" w:rsidRDefault="00307FE8">
      <w:pPr>
        <w:spacing w:line="600" w:lineRule="auto"/>
        <w:ind w:firstLine="720"/>
        <w:jc w:val="both"/>
        <w:rPr>
          <w:rFonts w:eastAsia="Times New Roman" w:cs="Times New Roman"/>
          <w:szCs w:val="24"/>
        </w:rPr>
      </w:pPr>
      <w:r w:rsidRPr="004D6E9D">
        <w:rPr>
          <w:rFonts w:eastAsia="Times New Roman" w:cs="Times New Roman"/>
          <w:b/>
          <w:szCs w:val="24"/>
        </w:rPr>
        <w:t>ΒΑΣΙΛΗΣ ΛΕΒΕΝΤΗΣ (Πρόεδρος της Ένωσης Κεντρώων):</w:t>
      </w:r>
      <w:r>
        <w:rPr>
          <w:rFonts w:eastAsia="Times New Roman" w:cs="Times New Roman"/>
          <w:szCs w:val="24"/>
        </w:rPr>
        <w:t xml:space="preserve"> Ο κ. Τζα</w:t>
      </w:r>
      <w:r>
        <w:rPr>
          <w:rFonts w:eastAsia="Times New Roman" w:cs="Times New Roman"/>
          <w:szCs w:val="24"/>
        </w:rPr>
        <w:t xml:space="preserve">νακόπουλος βγήκε εδώ και είπε ότι ο Σαμαράς κάνει αυτά που κάνει και η Χρυσή Αυγή αυτά που έκανε, τα έκανε λόγω του Μητσοτάκη. Αυτό που είπατε δεν είναι ωραίο. Δηλαδή, η Νέα Δημοκρατία έβαλε αυτόν εκεί να πει εχθές να συλληφθούν οι </w:t>
      </w:r>
      <w:r>
        <w:rPr>
          <w:rFonts w:eastAsia="Times New Roman" w:cs="Times New Roman"/>
          <w:szCs w:val="24"/>
        </w:rPr>
        <w:t>π</w:t>
      </w:r>
      <w:r>
        <w:rPr>
          <w:rFonts w:eastAsia="Times New Roman" w:cs="Times New Roman"/>
          <w:szCs w:val="24"/>
        </w:rPr>
        <w:t>ρόεδροι κ.λπ.; Αυτή είν</w:t>
      </w:r>
      <w:r>
        <w:rPr>
          <w:rFonts w:eastAsia="Times New Roman" w:cs="Times New Roman"/>
          <w:szCs w:val="24"/>
        </w:rPr>
        <w:t>αι τρελή άποψη και δεν σας τιμά να φθάνετε τον λόγο σας σε τέτοια επίπεδα. Δεν σας τιμά, γιατί έχετε ψηφίσει πολλά νομοσχέδια εσείς του ΣΥΡΙΖΑ μαζί με τη Χρυσή Αυγή. Δεν νομίζω να λέω ψέματα. Θέλετε να σας τα θυμίσω;</w:t>
      </w:r>
    </w:p>
    <w:p w14:paraId="5EA91878" w14:textId="77777777" w:rsidR="000F46A4" w:rsidRDefault="00307FE8">
      <w:pPr>
        <w:spacing w:line="600" w:lineRule="auto"/>
        <w:ind w:firstLine="720"/>
        <w:jc w:val="both"/>
        <w:rPr>
          <w:rFonts w:eastAsia="Times New Roman" w:cs="Times New Roman"/>
          <w:szCs w:val="24"/>
        </w:rPr>
      </w:pPr>
      <w:r w:rsidRPr="004D6E9D">
        <w:rPr>
          <w:rFonts w:eastAsia="Times New Roman" w:cs="Times New Roman"/>
          <w:b/>
          <w:szCs w:val="24"/>
        </w:rPr>
        <w:t>ΠΡΟΕΔΡΕΥΟΥΣΑ (Αναστασία Χριστοδουλοπούλ</w:t>
      </w:r>
      <w:r w:rsidRPr="004D6E9D">
        <w:rPr>
          <w:rFonts w:eastAsia="Times New Roman" w:cs="Times New Roman"/>
          <w:b/>
          <w:szCs w:val="24"/>
        </w:rPr>
        <w:t>ου):</w:t>
      </w:r>
      <w:r>
        <w:rPr>
          <w:rFonts w:eastAsia="Times New Roman" w:cs="Times New Roman"/>
          <w:b/>
          <w:szCs w:val="24"/>
        </w:rPr>
        <w:t xml:space="preserve"> </w:t>
      </w:r>
      <w:r>
        <w:rPr>
          <w:rFonts w:eastAsia="Times New Roman" w:cs="Times New Roman"/>
          <w:szCs w:val="24"/>
        </w:rPr>
        <w:t>Κύριε Λεβέντη, σας παρακαλώ, ολοκληρώστε. Δεν γίνεται άλλο. Έχετε υπερβεί κατά πολύ τον χρόνο.</w:t>
      </w:r>
    </w:p>
    <w:p w14:paraId="5EA91879" w14:textId="77777777" w:rsidR="000F46A4" w:rsidRDefault="00307FE8">
      <w:pPr>
        <w:spacing w:line="600" w:lineRule="auto"/>
        <w:ind w:firstLine="720"/>
        <w:jc w:val="both"/>
        <w:rPr>
          <w:rFonts w:eastAsia="Times New Roman" w:cs="Times New Roman"/>
          <w:szCs w:val="24"/>
        </w:rPr>
      </w:pPr>
      <w:r w:rsidRPr="004D6E9D">
        <w:rPr>
          <w:rFonts w:eastAsia="Times New Roman" w:cs="Times New Roman"/>
          <w:b/>
          <w:szCs w:val="24"/>
        </w:rPr>
        <w:t>ΒΑΣΙΛΗΣ ΛΕΒΕΝΤΗΣ (Πρόεδρος της Ένωσης Κεντρώων):</w:t>
      </w:r>
      <w:r>
        <w:rPr>
          <w:rFonts w:eastAsia="Times New Roman" w:cs="Times New Roman"/>
          <w:b/>
          <w:szCs w:val="24"/>
        </w:rPr>
        <w:t xml:space="preserve"> </w:t>
      </w:r>
      <w:r>
        <w:rPr>
          <w:rFonts w:eastAsia="Times New Roman" w:cs="Times New Roman"/>
          <w:szCs w:val="24"/>
        </w:rPr>
        <w:t>Θέλετε να σας τα θυμίσω;</w:t>
      </w:r>
    </w:p>
    <w:p w14:paraId="5EA9187A" w14:textId="77777777" w:rsidR="000F46A4" w:rsidRDefault="00307FE8">
      <w:pPr>
        <w:spacing w:line="600" w:lineRule="auto"/>
        <w:ind w:firstLine="720"/>
        <w:jc w:val="both"/>
        <w:rPr>
          <w:rFonts w:eastAsia="Times New Roman" w:cs="Times New Roman"/>
          <w:szCs w:val="24"/>
        </w:rPr>
      </w:pPr>
      <w:r w:rsidRPr="004D6E9D">
        <w:rPr>
          <w:rFonts w:eastAsia="Times New Roman" w:cs="Times New Roman"/>
          <w:b/>
          <w:szCs w:val="24"/>
        </w:rPr>
        <w:t>ΙΩΑΝΝΗΣ ΘΕΩΝΑΣ:</w:t>
      </w:r>
      <w:r>
        <w:rPr>
          <w:rFonts w:eastAsia="Times New Roman" w:cs="Times New Roman"/>
          <w:szCs w:val="24"/>
        </w:rPr>
        <w:t xml:space="preserve"> Και τα λάθη σου είναι γνωστά. Στα συγχωρούμε.</w:t>
      </w:r>
    </w:p>
    <w:p w14:paraId="5EA9187B" w14:textId="77777777" w:rsidR="000F46A4" w:rsidRDefault="00307FE8">
      <w:pPr>
        <w:spacing w:line="600" w:lineRule="auto"/>
        <w:ind w:firstLine="720"/>
        <w:jc w:val="both"/>
        <w:rPr>
          <w:rFonts w:eastAsia="Times New Roman" w:cs="Times New Roman"/>
          <w:szCs w:val="24"/>
        </w:rPr>
      </w:pPr>
      <w:r w:rsidRPr="004D6E9D">
        <w:rPr>
          <w:rFonts w:eastAsia="Times New Roman" w:cs="Times New Roman"/>
          <w:b/>
          <w:szCs w:val="24"/>
        </w:rPr>
        <w:t>ΒΑΣΙΛΗΣ ΛΕΒΕΝΤΗΣ (Πρ</w:t>
      </w:r>
      <w:r w:rsidRPr="004D6E9D">
        <w:rPr>
          <w:rFonts w:eastAsia="Times New Roman" w:cs="Times New Roman"/>
          <w:b/>
          <w:szCs w:val="24"/>
        </w:rPr>
        <w:t>όεδρος της Ένωσης Κεντρώων):</w:t>
      </w:r>
      <w:r>
        <w:rPr>
          <w:rFonts w:eastAsia="Times New Roman" w:cs="Times New Roman"/>
          <w:b/>
          <w:szCs w:val="24"/>
        </w:rPr>
        <w:t xml:space="preserve"> </w:t>
      </w:r>
      <w:r>
        <w:rPr>
          <w:rFonts w:eastAsia="Times New Roman" w:cs="Times New Roman"/>
          <w:szCs w:val="24"/>
        </w:rPr>
        <w:t xml:space="preserve">Επομένως, κύριε Θεωνά, καλώ αυτή την Αίθουσα να ζητήσει από τον Πρωθυπουργό να μην πάει, να δημιουργήσουμε μια ομάδα διαπραγμάτευσης και αυτή η ομάδα να πάει και στην Ευρώπη και στους Αμερικάνους και να πει: «Δεν μπορούμε να </w:t>
      </w:r>
      <w:r>
        <w:rPr>
          <w:rFonts w:eastAsia="Times New Roman" w:cs="Times New Roman"/>
          <w:szCs w:val="24"/>
        </w:rPr>
        <w:t>κάνουμε αυτή τη μειοδοσία σαν χώρα. Δεν θέλει ο λαός. Και δεν μπορούμε σε τέτοιο βαθμό να παραβιάσουμε τη θέλησή του!». Αν δεν το κάνετε και προχωρήσετε, θα είναι όλο το ιστορικό ανάθεμα πάνω στα κεφάλια σας και θα έχετε και την τιμωρία. Η τιμωρία θα είναι</w:t>
      </w:r>
      <w:r>
        <w:rPr>
          <w:rFonts w:eastAsia="Times New Roman" w:cs="Times New Roman"/>
          <w:szCs w:val="24"/>
        </w:rPr>
        <w:t xml:space="preserve"> σκληρή. Το τι, θα το δούμε. Προχωρήστε.</w:t>
      </w:r>
    </w:p>
    <w:p w14:paraId="5EA9187C"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κύριε Λεβέντη.</w:t>
      </w:r>
    </w:p>
    <w:p w14:paraId="5EA9187D"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Για τον κ. Καμμένο θέλω να πω ένα πράγμα. Τον σέβομαι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ίναι κόμμα που είχε δικαίωμα, έκανε τ</w:t>
      </w:r>
      <w:r>
        <w:rPr>
          <w:rFonts w:eastAsia="Times New Roman" w:cs="Times New Roman"/>
          <w:szCs w:val="24"/>
        </w:rPr>
        <w:t>ην επιλογή του και στήριξε μια Κυβέρνηση. Τον βρίσατε εσείς της Νέας Δημοκρατίας. Ήταν, όμως, δικός σας. Τα δικά σας ήθη εκπροσώπησε. Στο παρελθόν κι ο Αβραμόπουλος έχει φύγει από τις τάξεις σας, και η κ</w:t>
      </w:r>
      <w:r>
        <w:rPr>
          <w:rFonts w:eastAsia="Times New Roman" w:cs="Times New Roman"/>
          <w:szCs w:val="24"/>
        </w:rPr>
        <w:t>.</w:t>
      </w:r>
      <w:r>
        <w:rPr>
          <w:rFonts w:eastAsia="Times New Roman" w:cs="Times New Roman"/>
          <w:szCs w:val="24"/>
        </w:rPr>
        <w:t xml:space="preserve"> Μπακογιάννη έχει φύγει από τις τάξεις σας. Άλλοι επ</w:t>
      </w:r>
      <w:r>
        <w:rPr>
          <w:rFonts w:eastAsia="Times New Roman" w:cs="Times New Roman"/>
          <w:szCs w:val="24"/>
        </w:rPr>
        <w:t>ανήλθαν πιο ήρεμα, άλλοι εξακολουθούν εκτός. Ο κ. Καμμένος να σκεφτεί καλά. Αφού έχει δηλώσει ότι ενώπιον λαού και θεού δεν δίνει το «Μακεδονία», δεν μπορεί να λέει μετά από έναν χρόνο «θα γίνει η ψηφοφορία». Ο Τσίπρας το δίνει αύριο το «Μακεδονία»!</w:t>
      </w:r>
    </w:p>
    <w:p w14:paraId="5EA9187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Γεια σ</w:t>
      </w:r>
      <w:r>
        <w:rPr>
          <w:rFonts w:eastAsia="Times New Roman" w:cs="Times New Roman"/>
          <w:szCs w:val="24"/>
        </w:rPr>
        <w:t>ας.</w:t>
      </w:r>
    </w:p>
    <w:p w14:paraId="5EA9187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(Όρθιοι οι Βουλευτές της Ένωσης Κεντρώων χειροκροτούν ζωηρά και παρατεταμένα)</w:t>
      </w:r>
    </w:p>
    <w:p w14:paraId="5EA91880"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Καλώ στο Βήμα τον κ. Σταύρο Θεοδωράκη, Πρόεδρο της Κοινοβουλευτικής Ομάδας του Ποταμιού.                             </w:t>
      </w:r>
    </w:p>
    <w:p w14:paraId="5EA91881" w14:textId="77777777" w:rsidR="000F46A4" w:rsidRDefault="00307FE8">
      <w:pPr>
        <w:tabs>
          <w:tab w:val="left" w:pos="3873"/>
        </w:tabs>
        <w:spacing w:line="600" w:lineRule="auto"/>
        <w:ind w:firstLine="720"/>
        <w:jc w:val="both"/>
        <w:rPr>
          <w:rFonts w:eastAsia="Times New Roman" w:cs="Times New Roman"/>
          <w:szCs w:val="24"/>
        </w:rPr>
      </w:pPr>
      <w:r w:rsidRPr="00B75521">
        <w:rPr>
          <w:rFonts w:eastAsia="Times New Roman" w:cs="Times New Roman"/>
          <w:b/>
          <w:szCs w:val="24"/>
        </w:rPr>
        <w:t>ΣΤΑΥΡΟΣ ΘΕΟ</w:t>
      </w:r>
      <w:r>
        <w:rPr>
          <w:rFonts w:eastAsia="Times New Roman" w:cs="Times New Roman"/>
          <w:b/>
          <w:szCs w:val="24"/>
        </w:rPr>
        <w:t>Δ</w:t>
      </w:r>
      <w:r>
        <w:rPr>
          <w:rFonts w:eastAsia="Times New Roman" w:cs="Times New Roman"/>
          <w:b/>
          <w:szCs w:val="24"/>
        </w:rPr>
        <w:t>ΩΡΑΚΗΣ (Πρόεδρος του κόμματος Το Ποτάμι</w:t>
      </w:r>
      <w:r w:rsidRPr="00B75521">
        <w:rPr>
          <w:rFonts w:eastAsia="Times New Roman" w:cs="Times New Roman"/>
          <w:b/>
          <w:szCs w:val="24"/>
        </w:rPr>
        <w:t>)</w:t>
      </w:r>
      <w:r>
        <w:rPr>
          <w:rFonts w:eastAsia="Times New Roman" w:cs="Times New Roman"/>
          <w:b/>
          <w:szCs w:val="24"/>
        </w:rPr>
        <w:t>:</w:t>
      </w:r>
      <w:r>
        <w:rPr>
          <w:rFonts w:eastAsia="Times New Roman" w:cs="Times New Roman"/>
          <w:szCs w:val="24"/>
        </w:rPr>
        <w:t xml:space="preserve"> </w:t>
      </w:r>
      <w:r w:rsidRPr="00480689">
        <w:rPr>
          <w:rFonts w:eastAsia="Times New Roman"/>
          <w:color w:val="000000"/>
          <w:szCs w:val="24"/>
        </w:rPr>
        <w:t xml:space="preserve">Ευχαριστώ, </w:t>
      </w:r>
      <w:r>
        <w:rPr>
          <w:rFonts w:eastAsia="Times New Roman"/>
          <w:color w:val="000000"/>
          <w:szCs w:val="24"/>
        </w:rPr>
        <w:t>κυρία Πρόεδρε.</w:t>
      </w:r>
    </w:p>
    <w:p w14:paraId="5EA91882"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1989. Θυμάστε; Εξέγερση στο Κόσσοβο. Ήμουν τότε δημοσιογράφος στην εφημερίδα «</w:t>
      </w:r>
      <w:r>
        <w:rPr>
          <w:rFonts w:eastAsia="Times New Roman" w:cs="Times New Roman"/>
          <w:szCs w:val="24"/>
        </w:rPr>
        <w:t>ΠΡΩΤΗ</w:t>
      </w:r>
      <w:r>
        <w:rPr>
          <w:rFonts w:eastAsia="Times New Roman" w:cs="Times New Roman"/>
          <w:szCs w:val="24"/>
        </w:rPr>
        <w:t xml:space="preserve">» και έφυγα οδικώς, μαζί με άλλους δημοσιογράφους, από τη Θεσσαλονίκη για την Πρίστινα. Το διαβατήριό </w:t>
      </w:r>
      <w:r>
        <w:rPr>
          <w:rFonts w:eastAsia="Times New Roman" w:cs="Times New Roman"/>
          <w:szCs w:val="24"/>
        </w:rPr>
        <w:t xml:space="preserve">μου, όπως και τα διαβατήρια όλων των απεσταλμένων των ελληνικών εφημερίδων, απέκτησε μία κόκκινη σφραγίδα: «Δημοκρατία της Μακεδονίας». Έτσι λεγόταν τότε το έκτο ομόσπονδο κρατίδιο της Γιουγκοσλαβίας. Και κανένας </w:t>
      </w:r>
      <w:r w:rsidRPr="00911877">
        <w:rPr>
          <w:rFonts w:eastAsia="Times New Roman" w:cs="Times New Roman"/>
          <w:szCs w:val="24"/>
        </w:rPr>
        <w:t>πολιτικ</w:t>
      </w:r>
      <w:r>
        <w:rPr>
          <w:rFonts w:eastAsia="Times New Roman" w:cs="Times New Roman"/>
          <w:szCs w:val="24"/>
        </w:rPr>
        <w:t>ός τότε και μέχρι τη διάλυση της Γιο</w:t>
      </w:r>
      <w:r>
        <w:rPr>
          <w:rFonts w:eastAsia="Times New Roman" w:cs="Times New Roman"/>
          <w:szCs w:val="24"/>
        </w:rPr>
        <w:t xml:space="preserve">υγκοσλαβίας το 1991, δεν αμφισβητούσε στην πράξη τη χρήση του ονόματος «Μακεδονία» από τους γείτονές μας. </w:t>
      </w:r>
    </w:p>
    <w:p w14:paraId="5EA91883" w14:textId="77777777" w:rsidR="000F46A4" w:rsidRDefault="00307FE8">
      <w:pPr>
        <w:spacing w:line="600" w:lineRule="auto"/>
        <w:ind w:firstLine="720"/>
        <w:jc w:val="both"/>
        <w:rPr>
          <w:rFonts w:eastAsia="Times New Roman" w:cs="Times New Roman"/>
          <w:szCs w:val="24"/>
        </w:rPr>
      </w:pPr>
      <w:r w:rsidRPr="00090E18">
        <w:rPr>
          <w:rFonts w:eastAsia="Times New Roman" w:cs="Times New Roman"/>
          <w:szCs w:val="24"/>
        </w:rPr>
        <w:t>(Στο σημείο αυτό την</w:t>
      </w:r>
      <w:r>
        <w:rPr>
          <w:rFonts w:eastAsia="Times New Roman" w:cs="Times New Roman"/>
          <w:szCs w:val="24"/>
        </w:rPr>
        <w:t xml:space="preserve"> Προεδρική Έδρα καταλαμβάνει ο Π</w:t>
      </w:r>
      <w:r w:rsidRPr="00090E18">
        <w:rPr>
          <w:rFonts w:eastAsia="Times New Roman" w:cs="Times New Roman"/>
          <w:szCs w:val="24"/>
        </w:rPr>
        <w:t xml:space="preserve">ρόεδρος της Βουλής κ. </w:t>
      </w:r>
      <w:r w:rsidRPr="001F1A74">
        <w:rPr>
          <w:rFonts w:eastAsia="Times New Roman" w:cs="Times New Roman"/>
          <w:b/>
          <w:szCs w:val="24"/>
        </w:rPr>
        <w:t>ΝΙΚΟΛΑΟΣ ΒΟΥΤΣΗΣ</w:t>
      </w:r>
      <w:r w:rsidRPr="007B35B7">
        <w:rPr>
          <w:rFonts w:eastAsia="Times New Roman" w:cs="Times New Roman"/>
          <w:szCs w:val="24"/>
        </w:rPr>
        <w:t>)</w:t>
      </w:r>
    </w:p>
    <w:p w14:paraId="5EA91884"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«μ</w:t>
      </w:r>
      <w:r>
        <w:rPr>
          <w:rFonts w:eastAsia="Times New Roman" w:cs="Times New Roman"/>
          <w:szCs w:val="24"/>
        </w:rPr>
        <w:t>ακεδονικό</w:t>
      </w:r>
      <w:r>
        <w:rPr>
          <w:rFonts w:eastAsia="Times New Roman" w:cs="Times New Roman"/>
          <w:szCs w:val="24"/>
        </w:rPr>
        <w:t>»</w:t>
      </w:r>
      <w:r>
        <w:rPr>
          <w:rFonts w:eastAsia="Times New Roman" w:cs="Times New Roman"/>
          <w:szCs w:val="24"/>
        </w:rPr>
        <w:t xml:space="preserve"> οι ευθύνες των Ελλήνων </w:t>
      </w:r>
      <w:r w:rsidRPr="00911877">
        <w:rPr>
          <w:rFonts w:eastAsia="Times New Roman" w:cs="Times New Roman"/>
          <w:szCs w:val="24"/>
        </w:rPr>
        <w:t>πολιτικ</w:t>
      </w:r>
      <w:r>
        <w:rPr>
          <w:rFonts w:eastAsia="Times New Roman" w:cs="Times New Roman"/>
          <w:szCs w:val="24"/>
        </w:rPr>
        <w:t xml:space="preserve">ών είναι τεράστιες. Είκοσι πέντε χρόνια χάνουμε ευκαιρίες, σπαταλάμε εθνικό κεφάλαιο και χαραμίζουμε τη φωνή της Ελλάδας δίνοντας τις λάθος μάχες. Αποτέλεσμα; Μηδέν. Όλες οι χώρες του πλανήτη, μαζί και οι ΗΠΑ και η Ρωσία και η Κίνα, έχουν αναγνωρίσει τους </w:t>
      </w:r>
      <w:r>
        <w:rPr>
          <w:rFonts w:eastAsia="Times New Roman" w:cs="Times New Roman"/>
          <w:szCs w:val="24"/>
        </w:rPr>
        <w:t xml:space="preserve">γείτονές μας ως «Μακεδονία» σκέτο. Εκτός αν μας αρκεί η αντίσταση της Κύπρου που παραμένει στο πλευρό μας. </w:t>
      </w:r>
      <w:r w:rsidRPr="00AC526C">
        <w:rPr>
          <w:rFonts w:eastAsia="Times New Roman" w:cs="Times New Roman"/>
          <w:szCs w:val="24"/>
        </w:rPr>
        <w:t>Όμως</w:t>
      </w:r>
      <w:r>
        <w:rPr>
          <w:rFonts w:eastAsia="Times New Roman" w:cs="Times New Roman"/>
          <w:szCs w:val="24"/>
        </w:rPr>
        <w:t xml:space="preserve">, εδώ δεν είναι </w:t>
      </w:r>
      <w:r>
        <w:rPr>
          <w:rFonts w:eastAsia="Times New Roman" w:cs="Times New Roman"/>
          <w:szCs w:val="24"/>
          <w:lang w:val="en-US"/>
        </w:rPr>
        <w:t>Eurovision</w:t>
      </w:r>
      <w:r>
        <w:rPr>
          <w:rFonts w:eastAsia="Times New Roman" w:cs="Times New Roman"/>
          <w:szCs w:val="24"/>
        </w:rPr>
        <w:t>. Εδώ διακυβεύεται η σταθερότητα της περιοχής.</w:t>
      </w:r>
    </w:p>
    <w:p w14:paraId="5EA91885"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Τα τύμπανα -και </w:t>
      </w:r>
      <w:r w:rsidRPr="001878DA">
        <w:rPr>
          <w:rFonts w:eastAsia="Times New Roman" w:cs="Times New Roman"/>
          <w:szCs w:val="24"/>
        </w:rPr>
        <w:t>νομίζω ότι</w:t>
      </w:r>
      <w:r>
        <w:rPr>
          <w:rFonts w:eastAsia="Times New Roman" w:cs="Times New Roman"/>
          <w:szCs w:val="24"/>
        </w:rPr>
        <w:t xml:space="preserve"> σε αυτό θα συμφωνήσουμε όλοι- </w:t>
      </w:r>
      <w:r>
        <w:rPr>
          <w:rFonts w:eastAsia="Times New Roman" w:cs="Times New Roman"/>
          <w:szCs w:val="24"/>
        </w:rPr>
        <w:t>κ</w:t>
      </w:r>
      <w:r>
        <w:rPr>
          <w:rFonts w:eastAsia="Times New Roman" w:cs="Times New Roman"/>
          <w:szCs w:val="24"/>
        </w:rPr>
        <w:t xml:space="preserve">τυπούν στην Ανατολή. Αυτές τις ημέρες το Ισλαμικό Κόμμα Δικαιοσύνης εγκαινίασε γραφεία στα Σκόπια. Το κόμμα του Ερντογάν εγκαινίασε γραφεία στα Σκόπια, ενός Ερντογάν που -αν παρακολουθείτε- δεν ξεχνά να αναφέρεται στους αδελφούς του, στη «Μακεδονία» -έτσι </w:t>
      </w:r>
      <w:r>
        <w:rPr>
          <w:rFonts w:eastAsia="Times New Roman" w:cs="Times New Roman"/>
          <w:szCs w:val="24"/>
        </w:rPr>
        <w:t xml:space="preserve">το αναφέρει- στη Βοσνία, στο Κόσοβο και συστηματικά ενισχύει το ισλαμικό στοιχείο σε όλα τα Βαλκάνια. Αυτό που κάνει, δηλαδή, και στα κατεχόμενα της Κύπρου: τζαμιά, ιεροδιδασκαλεία, ιατρεία σε απομακρυσμένες περιοχές. </w:t>
      </w:r>
    </w:p>
    <w:p w14:paraId="5EA91886"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w:t>
      </w:r>
      <w:r w:rsidRPr="007B35B7">
        <w:rPr>
          <w:rFonts w:eastAsia="Times New Roman" w:cs="Times New Roman"/>
          <w:szCs w:val="24"/>
        </w:rPr>
        <w:t>Halkbank</w:t>
      </w:r>
      <w:r>
        <w:rPr>
          <w:rFonts w:eastAsia="Times New Roman" w:cs="Times New Roman"/>
          <w:szCs w:val="24"/>
        </w:rPr>
        <w:t>, η τράπεζα που συνδέεται π</w:t>
      </w:r>
      <w:r>
        <w:rPr>
          <w:rFonts w:eastAsia="Times New Roman" w:cs="Times New Roman"/>
          <w:szCs w:val="24"/>
        </w:rPr>
        <w:t xml:space="preserve">οικιλοτρόπως με τον κ. Ερντογάν, χρηματοδοτεί στα Σκόπια </w:t>
      </w:r>
      <w:r w:rsidRPr="00AC526C">
        <w:rPr>
          <w:rFonts w:eastAsia="Times New Roman" w:cs="Times New Roman"/>
          <w:szCs w:val="24"/>
        </w:rPr>
        <w:t>ό</w:t>
      </w:r>
      <w:r>
        <w:rPr>
          <w:rFonts w:eastAsia="Times New Roman" w:cs="Times New Roman"/>
          <w:szCs w:val="24"/>
        </w:rPr>
        <w:t xml:space="preserve">,τι αποφασίζει η Άγκυρα. Θα ξέρετε ότι η Τουρκία είναι ο μεγαλύτερος δωρητής οπλικών συστημάτων στα δυτικά Βαλκάνια. Το παραδέχτηκε και ο Ζάεφ στην τελευταία </w:t>
      </w:r>
      <w:r>
        <w:rPr>
          <w:rFonts w:eastAsia="Times New Roman"/>
          <w:szCs w:val="24"/>
        </w:rPr>
        <w:t>επίσκεψή</w:t>
      </w:r>
      <w:r>
        <w:rPr>
          <w:rFonts w:eastAsia="Times New Roman" w:cs="Times New Roman"/>
          <w:szCs w:val="24"/>
        </w:rPr>
        <w:t xml:space="preserve"> στην Άγκυρα. </w:t>
      </w:r>
    </w:p>
    <w:p w14:paraId="5EA91887"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Τούρκοι εκσυγχρον</w:t>
      </w:r>
      <w:r>
        <w:rPr>
          <w:rFonts w:eastAsia="Times New Roman" w:cs="Times New Roman"/>
          <w:szCs w:val="24"/>
        </w:rPr>
        <w:t>ίζουν τα αεροδρόμια στα Σκόπια και την Οχρίδα, ενώ το συμπέρασμα από τη δράση της Τουρκίας είναι ότι πατώντας στην αναγνωρισμένη τουρκική μειονότητα στη γειτονική μας χώρα, μια μειονότητα που αριθμεί γύρω στους εκατό χιλιάδες ανθρώπους, ο Ερντογάν έχει σχέ</w:t>
      </w:r>
      <w:r>
        <w:rPr>
          <w:rFonts w:eastAsia="Times New Roman" w:cs="Times New Roman"/>
          <w:szCs w:val="24"/>
        </w:rPr>
        <w:t xml:space="preserve">δια που θα </w:t>
      </w:r>
      <w:r w:rsidRPr="00E57B5A">
        <w:rPr>
          <w:rFonts w:eastAsia="Times New Roman" w:cs="Times New Roman"/>
          <w:szCs w:val="24"/>
        </w:rPr>
        <w:t>πρέπει να</w:t>
      </w:r>
      <w:r>
        <w:rPr>
          <w:rFonts w:eastAsia="Times New Roman" w:cs="Times New Roman"/>
          <w:szCs w:val="24"/>
        </w:rPr>
        <w:t xml:space="preserve"> μας απασχολήσουν στη γειτονική χώρα.</w:t>
      </w:r>
    </w:p>
    <w:p w14:paraId="5EA91888"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Ελλάδα, βέβαια, είναι και αυτή μεγάλος εμπορικός εταίρος: διυλιστήρια, δίκτυα καυσίμων, τράπεζες, αλυσίδες πολυκαταστημάτων. Εμείς, </w:t>
      </w:r>
      <w:r w:rsidRPr="00AC526C">
        <w:rPr>
          <w:rFonts w:eastAsia="Times New Roman" w:cs="Times New Roman"/>
          <w:szCs w:val="24"/>
        </w:rPr>
        <w:t>όμως</w:t>
      </w:r>
      <w:r>
        <w:rPr>
          <w:rFonts w:eastAsia="Times New Roman" w:cs="Times New Roman"/>
          <w:szCs w:val="24"/>
        </w:rPr>
        <w:t xml:space="preserve"> -και δεν θα πω παραπάνω- είμαστε σε πτώση. Αυτοί είναι σε ά</w:t>
      </w:r>
      <w:r>
        <w:rPr>
          <w:rFonts w:eastAsia="Times New Roman" w:cs="Times New Roman"/>
          <w:szCs w:val="24"/>
        </w:rPr>
        <w:t xml:space="preserve">νοδο. Και το εθνικό δίλλημα που έχουμε μπροστά μας, </w:t>
      </w:r>
      <w:r w:rsidRPr="002170BF">
        <w:rPr>
          <w:rFonts w:eastAsia="Times New Roman" w:cs="Times New Roman"/>
          <w:szCs w:val="24"/>
        </w:rPr>
        <w:t>κυρίες και κύριοι</w:t>
      </w:r>
      <w:r>
        <w:rPr>
          <w:rFonts w:eastAsia="Times New Roman" w:cs="Times New Roman"/>
          <w:szCs w:val="24"/>
        </w:rPr>
        <w:t>, είναι ένα και ξεκάθαρο: Θα παραχωρήσουμε και άλλο έδαφος στην Τουρκία ή θα ανακόψουμε την προέλασή τους; Η μόνη λύση, κατά την εκτίμησή μου, για να τους σταματήσουμε, είναι να φέρουμε τ</w:t>
      </w:r>
      <w:r>
        <w:rPr>
          <w:rFonts w:eastAsia="Times New Roman" w:cs="Times New Roman"/>
          <w:szCs w:val="24"/>
        </w:rPr>
        <w:t xml:space="preserve">ους γείτονές μας πιο κοντά μας, πιο κοντά στην </w:t>
      </w:r>
      <w:r w:rsidRPr="006F21CD">
        <w:rPr>
          <w:rFonts w:eastAsia="Times New Roman" w:cs="Times New Roman"/>
          <w:szCs w:val="24"/>
        </w:rPr>
        <w:t>Ευρωπαϊκή Ένωση</w:t>
      </w:r>
      <w:r>
        <w:rPr>
          <w:rFonts w:eastAsia="Times New Roman" w:cs="Times New Roman"/>
          <w:szCs w:val="24"/>
        </w:rPr>
        <w:t xml:space="preserve"> και αναγκαστικά πιο κοντά και στο ΝΑΤΟ.</w:t>
      </w:r>
    </w:p>
    <w:p w14:paraId="5EA91889"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Πάμε, λοιπόν, στη συμφωνία που φέρνει η </w:t>
      </w:r>
      <w:r w:rsidRPr="001850F1">
        <w:rPr>
          <w:rFonts w:eastAsia="Times New Roman" w:cs="Times New Roman"/>
          <w:szCs w:val="24"/>
        </w:rPr>
        <w:t>Κυβέρνηση</w:t>
      </w:r>
      <w:r>
        <w:rPr>
          <w:rFonts w:eastAsia="Times New Roman" w:cs="Times New Roman"/>
          <w:szCs w:val="24"/>
        </w:rPr>
        <w:t xml:space="preserve">. Θα είδατε την Πέμπτη τα πρωτοσέλιδα όλων των ευρωπαϊκών εφημερίδων. Όλοι έγραψαν «Η Μακεδονία αλλάζει </w:t>
      </w:r>
      <w:r>
        <w:rPr>
          <w:rFonts w:eastAsia="Times New Roman" w:cs="Times New Roman"/>
          <w:szCs w:val="24"/>
        </w:rPr>
        <w:t>όνομα!». Και διερωτώμαι: Είναι δυνατόν όλοι οι σοβαροί άνθρωποι στην Ευρώπη, οι προοδευτικοί, οι φιλελεύθεροι, οι σοσιαλιστές, μέχρι και το Λαϊκό Κόμμα, να χαιρετίζουν με ενθουσιασμό τη συμφωνία και εμείς να βρίσκουμε μόνο τρωτά σημεία;</w:t>
      </w:r>
    </w:p>
    <w:p w14:paraId="5EA9188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Μήπως ζούμε πάλι μί</w:t>
      </w:r>
      <w:r>
        <w:rPr>
          <w:rFonts w:eastAsia="Times New Roman" w:cs="Times New Roman"/>
          <w:szCs w:val="24"/>
        </w:rPr>
        <w:t xml:space="preserve">α στιγμή εθνικής τύφλωσης από αυτές που πληρώσαμε πανάκριβα στο παρελθόν; Μπορώ να πω πολλά ονόματα και τα ξέρετε: Ο Γκουτιέρες, η Μοντερίνι, ο Γιούνκερ, ο Τουσκ, η Μέρκελ, οι Γερμανοί Πράσινοι, το </w:t>
      </w:r>
      <w:r>
        <w:rPr>
          <w:rFonts w:eastAsia="Times New Roman" w:cs="Times New Roman"/>
          <w:szCs w:val="24"/>
          <w:lang w:val="en-US"/>
        </w:rPr>
        <w:t>SPD</w:t>
      </w:r>
      <w:r>
        <w:rPr>
          <w:rFonts w:eastAsia="Times New Roman" w:cs="Times New Roman"/>
          <w:szCs w:val="24"/>
        </w:rPr>
        <w:t xml:space="preserve">, το </w:t>
      </w:r>
      <w:r>
        <w:rPr>
          <w:rFonts w:eastAsia="Times New Roman" w:cs="Times New Roman"/>
          <w:szCs w:val="24"/>
          <w:lang w:val="en-US"/>
        </w:rPr>
        <w:t>P</w:t>
      </w:r>
      <w:r>
        <w:rPr>
          <w:rFonts w:eastAsia="Times New Roman" w:cs="Times New Roman"/>
          <w:szCs w:val="24"/>
        </w:rPr>
        <w:t>Ε</w:t>
      </w:r>
      <w:r>
        <w:rPr>
          <w:rFonts w:eastAsia="Times New Roman" w:cs="Times New Roman"/>
          <w:szCs w:val="24"/>
          <w:lang w:val="en-US"/>
        </w:rPr>
        <w:t>S</w:t>
      </w:r>
      <w:r>
        <w:rPr>
          <w:rFonts w:eastAsia="Times New Roman" w:cs="Times New Roman"/>
          <w:szCs w:val="24"/>
        </w:rPr>
        <w:t>, η Γαλλία, όλοι. Όλοι; Όχι όλοι. Ο Όρμπαν, ο α</w:t>
      </w:r>
      <w:r>
        <w:rPr>
          <w:rFonts w:eastAsia="Times New Roman" w:cs="Times New Roman"/>
          <w:szCs w:val="24"/>
        </w:rPr>
        <w:t>κραίος εθνικιστής Πρωθυπουργός της Ουγγαρίας, χαιρέτισε τα συλλαλητήρια των εθνικιστών στα Σκόπια. Όλα αυτά, βέβαια, δεν σημαίνουν ότι αυτή η συμφωνία δεν έχει προβλήματα.</w:t>
      </w:r>
    </w:p>
    <w:p w14:paraId="5EA9188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Η γλώσσα θα ήταν καλύτερο και πιο κοντά στην πραγματικότητα να καταγραφεί ως </w:t>
      </w:r>
      <w:r>
        <w:rPr>
          <w:rFonts w:eastAsia="Times New Roman" w:cs="Times New Roman"/>
          <w:szCs w:val="24"/>
          <w:lang w:val="en-US"/>
        </w:rPr>
        <w:t>macedon</w:t>
      </w:r>
      <w:r>
        <w:rPr>
          <w:rFonts w:eastAsia="Times New Roman" w:cs="Times New Roman"/>
          <w:szCs w:val="24"/>
          <w:lang w:val="en-US"/>
        </w:rPr>
        <w:t>ski</w:t>
      </w:r>
      <w:r>
        <w:rPr>
          <w:rFonts w:eastAsia="Times New Roman" w:cs="Times New Roman"/>
          <w:szCs w:val="24"/>
        </w:rPr>
        <w:t>. Υπάρχει</w:t>
      </w:r>
      <w:r w:rsidRPr="00823E56">
        <w:rPr>
          <w:rFonts w:eastAsia="Times New Roman" w:cs="Times New Roman"/>
          <w:szCs w:val="24"/>
        </w:rPr>
        <w:t>,</w:t>
      </w:r>
      <w:r>
        <w:rPr>
          <w:rFonts w:eastAsia="Times New Roman" w:cs="Times New Roman"/>
          <w:szCs w:val="24"/>
        </w:rPr>
        <w:t xml:space="preserve"> βέβαια</w:t>
      </w:r>
      <w:r w:rsidRPr="00823E56">
        <w:rPr>
          <w:rFonts w:eastAsia="Times New Roman" w:cs="Times New Roman"/>
          <w:szCs w:val="24"/>
        </w:rPr>
        <w:t>,</w:t>
      </w:r>
      <w:r>
        <w:rPr>
          <w:rFonts w:eastAsia="Times New Roman" w:cs="Times New Roman"/>
          <w:szCs w:val="24"/>
        </w:rPr>
        <w:t xml:space="preserve"> η αναφορά στο ότι είναι μια σλαβική γλώσσα. Το σημαντικότερο, όμως, είναι άλλο: Είναι η εθνικότητα. Θα έπρεπε να επιμείνουμε στο «Πολίτες της Βόρειας Μακεδονίας». Σκέτο. Αυτό νομίζω ότι είναι και το τρωτό σημείο της συμφωνίας και πιθανόν ένα σημείο που μπ</w:t>
      </w:r>
      <w:r>
        <w:rPr>
          <w:rFonts w:eastAsia="Times New Roman" w:cs="Times New Roman"/>
          <w:szCs w:val="24"/>
        </w:rPr>
        <w:t>ορεί να δημιουργήσει προβλήματα στο μέλλον.</w:t>
      </w:r>
    </w:p>
    <w:p w14:paraId="5EA9188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Προφανώς, όμως -και εδώ είναι η απάντηση που πρέπει να δώσει ο κύριος Πρωθυπουργός- σε μία διαπραγμάτευση είσαι υποχρεωμένος να κάνεις και εσύ κάποια υποχώρηση, έναν συμβιβασμό, γιατί μόνο στον πόλεμο κερδίζεις ή</w:t>
      </w:r>
      <w:r>
        <w:rPr>
          <w:rFonts w:eastAsia="Times New Roman" w:cs="Times New Roman"/>
          <w:szCs w:val="24"/>
        </w:rPr>
        <w:t xml:space="preserve"> χάνεις πάντα.</w:t>
      </w:r>
    </w:p>
    <w:p w14:paraId="5EA9188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Είναι σημαντικό ότι τελικά πέρασε ένα όνομα έναντι όλων -</w:t>
      </w:r>
      <w:r>
        <w:rPr>
          <w:rFonts w:eastAsia="Times New Roman" w:cs="Times New Roman"/>
          <w:szCs w:val="24"/>
          <w:lang w:val="en-US"/>
        </w:rPr>
        <w:t>erga</w:t>
      </w:r>
      <w:r w:rsidRPr="002A3AD8">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καθότι, όπως φαίνεται από όλες τις μαρτυρίες και τα στοιχεία που έχουν δει το φως της δημοσιότητας η βάση που αποδέχονταν οι γείτονές μας να κάνουν συζήτηση όλα αυτά τα χρό</w:t>
      </w:r>
      <w:r>
        <w:rPr>
          <w:rFonts w:eastAsia="Times New Roman" w:cs="Times New Roman"/>
          <w:szCs w:val="24"/>
        </w:rPr>
        <w:t>νια, ήταν πάντα η διπλή ονομασία. Διεκδικούσαμε την αλλαγή του ονόματος μόνο για διεθνή χρήση.</w:t>
      </w:r>
    </w:p>
    <w:p w14:paraId="5EA9188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Παρεμπιπτόντως, κύριε Υπουργέ -απευθύνομαι στον κ. Κοτζιά- θα έλεγα ότι δεν θα πρέπει να προβαίνετε σε μία λεκτική χρήση απόρρητων εγγράφων. Θα έπρεπε να δώσετε </w:t>
      </w:r>
      <w:r>
        <w:rPr>
          <w:rFonts w:eastAsia="Times New Roman" w:cs="Times New Roman"/>
          <w:szCs w:val="24"/>
        </w:rPr>
        <w:t>πρόσβαση στους Αρχηγούς των κομμάτων να δουν όλα τα επίμαχα έγγραφα της τελευταίας εικοσιπενταετίας. Να τα δουν όλα, όλοι! Να μην πάρουν αντίγραφα. Να τα δουν, για να γνωρίζουν ακριβώς τι διαπραγματευτήκαμε τα τελευταία είκοσι πέντε χρόνια.</w:t>
      </w:r>
    </w:p>
    <w:p w14:paraId="5EA9188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Κυρίες και κύρι</w:t>
      </w:r>
      <w:r>
        <w:rPr>
          <w:rFonts w:eastAsia="Times New Roman" w:cs="Times New Roman"/>
          <w:szCs w:val="24"/>
        </w:rPr>
        <w:t>οι, η άποψή μου -και την έχω ξαναπεί- είναι ότι οι πολιτικοί δεν μπορούν να σύρονται από τα συνθήματα της πλατείας. Και σκεφθείτε πόσες φορές στο ηρωικό παρελθόν ο Ελευθέριος Βενιζέλος αρνήθηκε την κραυγή του πλήθους. Και στα νεότερα χρόνια, ένας άλλος Χαν</w:t>
      </w:r>
      <w:r>
        <w:rPr>
          <w:rFonts w:eastAsia="Times New Roman" w:cs="Times New Roman"/>
          <w:szCs w:val="24"/>
        </w:rPr>
        <w:t>ιώτης, ο Κωνσταντίνος Μητσοτάκης, έγκαιρα τόλμησε να πει τις αλήθειες που και τότε δεν θέλαμε να ακούσουμε. Πολιτικά, δεν ήμουν ποτέ, βέβαια, με τον κ. Μητσοτάκη. Όμως, τότε, ως δημοσιογράφος, στήριξα την προσπάθειά του να πει την αλήθεια και βρέθηκα απένα</w:t>
      </w:r>
      <w:r>
        <w:rPr>
          <w:rFonts w:eastAsia="Times New Roman" w:cs="Times New Roman"/>
          <w:szCs w:val="24"/>
        </w:rPr>
        <w:t>ντι στον</w:t>
      </w:r>
      <w:r>
        <w:rPr>
          <w:rFonts w:eastAsia="Times New Roman" w:cs="Times New Roman"/>
          <w:szCs w:val="24"/>
        </w:rPr>
        <w:t xml:space="preserve"> κ.</w:t>
      </w:r>
      <w:r>
        <w:rPr>
          <w:rFonts w:eastAsia="Times New Roman" w:cs="Times New Roman"/>
          <w:szCs w:val="24"/>
        </w:rPr>
        <w:t xml:space="preserve"> Αντώνη Σαμαρά, που τορπίλισε οποιαδήποτε λύση και τελικά, έριξε την </w:t>
      </w:r>
      <w:r>
        <w:rPr>
          <w:rFonts w:eastAsia="Times New Roman" w:cs="Times New Roman"/>
          <w:szCs w:val="24"/>
        </w:rPr>
        <w:t>κ</w:t>
      </w:r>
      <w:r>
        <w:rPr>
          <w:rFonts w:eastAsia="Times New Roman" w:cs="Times New Roman"/>
          <w:szCs w:val="24"/>
        </w:rPr>
        <w:t xml:space="preserve">υβέρνηση Μητσοτάκη. Και αναρωτιέμαι: Όλα αυτά δεν τα θυμάται κανείς σήμερα στη Νέα Δημοκρατία; Μόνο εγώ τα θυμάμαι; </w:t>
      </w:r>
    </w:p>
    <w:p w14:paraId="5EA9189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Είναι, προφανώς, ένα άτιμο πράγμα η πολιτική. Και ισχύει γ</w:t>
      </w:r>
      <w:r>
        <w:rPr>
          <w:rFonts w:eastAsia="Times New Roman" w:cs="Times New Roman"/>
          <w:szCs w:val="24"/>
        </w:rPr>
        <w:t xml:space="preserve">ια όλους μας. Όμως, αν βάλουμε ένα όριο, θα είναι για όλους καλύτερα. Και το όριο είναι ότι ο σκοπός δεν αγιάζει τα μέσα. Το </w:t>
      </w:r>
      <w:r>
        <w:rPr>
          <w:rFonts w:eastAsia="Times New Roman" w:cs="Times New Roman"/>
          <w:szCs w:val="24"/>
        </w:rPr>
        <w:t xml:space="preserve">Ποτάμι </w:t>
      </w:r>
      <w:r>
        <w:rPr>
          <w:rFonts w:eastAsia="Times New Roman" w:cs="Times New Roman"/>
          <w:szCs w:val="24"/>
        </w:rPr>
        <w:t>-και σας το έχω ξαναπεί- δεν πιστεύει στη δευτέρα πολιτική παρουσία. Δεν πρέπει να σπρώχνουμε συνεχώς τα προβλήματα κάτω από</w:t>
      </w:r>
      <w:r>
        <w:rPr>
          <w:rFonts w:eastAsia="Times New Roman" w:cs="Times New Roman"/>
          <w:szCs w:val="24"/>
        </w:rPr>
        <w:t xml:space="preserve"> το χαλί. Και δεν με ενδιαφέρει να κρίνω όλα τα ζητήματα σκεπτόμενος τους πολιτικούς σχεδιασμούς του κ. Τσίπρα. Είμαστε αντίπαλοι με τον κ. Τσίπρα. Οι ευθύνες του, που ταύτισε την Αντιπολίτευσή του με τον λαϊκισμό και τη διακυβέρνησή του με τις ιδεοληψίες </w:t>
      </w:r>
      <w:r>
        <w:rPr>
          <w:rFonts w:eastAsia="Times New Roman" w:cs="Times New Roman"/>
          <w:szCs w:val="24"/>
        </w:rPr>
        <w:t>του, είναι τεράστιες. Βοήθεια, όμως, στην πατρίδα δεν σημαίνει στήριξη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Η Ελλάδα πρέπει να πάψει να σπαταλά δυνάμεις στο</w:t>
      </w:r>
      <w:r>
        <w:rPr>
          <w:rFonts w:eastAsia="Times New Roman" w:cs="Times New Roman"/>
          <w:szCs w:val="24"/>
        </w:rPr>
        <w:t>ν</w:t>
      </w:r>
      <w:r>
        <w:rPr>
          <w:rFonts w:eastAsia="Times New Roman" w:cs="Times New Roman"/>
          <w:szCs w:val="24"/>
        </w:rPr>
        <w:t xml:space="preserve"> Βορρά. Πρέπει να επικεντρώσουμε τις προσπάθειές μας -και θα το ξαναπώ- στη Θράκη, στο Αιγαίο και στην Κύπρο. </w:t>
      </w:r>
    </w:p>
    <w:p w14:paraId="5EA91891" w14:textId="77777777" w:rsidR="000F46A4" w:rsidRDefault="00307FE8">
      <w:pPr>
        <w:spacing w:line="600" w:lineRule="auto"/>
        <w:ind w:firstLine="720"/>
        <w:jc w:val="both"/>
        <w:rPr>
          <w:rFonts w:eastAsia="Times New Roman"/>
          <w:szCs w:val="24"/>
        </w:rPr>
      </w:pPr>
      <w:r>
        <w:rPr>
          <w:rFonts w:eastAsia="Times New Roman" w:cs="Times New Roman"/>
          <w:szCs w:val="24"/>
        </w:rPr>
        <w:t xml:space="preserve">«Έχει </w:t>
      </w:r>
      <w:r>
        <w:rPr>
          <w:rFonts w:eastAsia="Times New Roman" w:cs="Times New Roman"/>
          <w:szCs w:val="24"/>
        </w:rPr>
        <w:t xml:space="preserve">νόημα» ρωτάνε κάποιοι «η </w:t>
      </w:r>
      <w:r>
        <w:rPr>
          <w:rFonts w:eastAsia="Times New Roman" w:cs="Times New Roman"/>
          <w:szCs w:val="24"/>
        </w:rPr>
        <w:t>α</w:t>
      </w:r>
      <w:r>
        <w:rPr>
          <w:rFonts w:eastAsia="Times New Roman" w:cs="Times New Roman"/>
          <w:szCs w:val="24"/>
        </w:rPr>
        <w:t xml:space="preserve">ντιπολίτευση να διευκολύνει την εξωτερική πολιτική μιας </w:t>
      </w:r>
      <w:r>
        <w:rPr>
          <w:rFonts w:eastAsia="Times New Roman" w:cs="Times New Roman"/>
          <w:szCs w:val="24"/>
        </w:rPr>
        <w:t>κ</w:t>
      </w:r>
      <w:r>
        <w:rPr>
          <w:rFonts w:eastAsia="Times New Roman" w:cs="Times New Roman"/>
          <w:szCs w:val="24"/>
        </w:rPr>
        <w:t xml:space="preserve">υβέρνησης </w:t>
      </w:r>
      <w:r>
        <w:rPr>
          <w:rFonts w:eastAsia="Times New Roman"/>
          <w:szCs w:val="24"/>
        </w:rPr>
        <w:t>με την οποία διαφωνεί;». Είναι ένα ερώτημα που πλανάται. Κι εγώ απαντώ ευθαρσώς «ναι, έχει λόγο». Γιατί η εξωτερική πολιτική της Ελλάδας δεν τελειώνει με τους ΣΥΡΙ</w:t>
      </w:r>
      <w:r>
        <w:rPr>
          <w:rFonts w:eastAsia="Times New Roman"/>
          <w:szCs w:val="24"/>
        </w:rPr>
        <w:t>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w:t>
      </w:r>
    </w:p>
    <w:p w14:paraId="5EA91892" w14:textId="77777777" w:rsidR="000F46A4" w:rsidRDefault="00307FE8">
      <w:pPr>
        <w:spacing w:line="600" w:lineRule="auto"/>
        <w:ind w:firstLine="720"/>
        <w:jc w:val="both"/>
        <w:rPr>
          <w:rFonts w:eastAsia="Times New Roman"/>
          <w:szCs w:val="24"/>
        </w:rPr>
      </w:pPr>
      <w:r>
        <w:rPr>
          <w:rFonts w:eastAsia="Times New Roman"/>
          <w:szCs w:val="24"/>
        </w:rPr>
        <w:t>Στο συγκεκριμένο θέμα μάλλον έχουμε ένα διπλό λόγο, γιατί όλοι ξέρουμε ότι αν αποτύχει αυτή η προσπάθεια, θα γκρεμιστεί ο μετριοπαθής Ζάεφ και θα επιστρέψουν οι εθνικιστές και αυτοί που προπαγανδίζουν την εχθρότητα. Οι Γάλλοι λένε «οι άνθρωποι έ</w:t>
      </w:r>
      <w:r>
        <w:rPr>
          <w:rFonts w:eastAsia="Times New Roman"/>
          <w:szCs w:val="24"/>
        </w:rPr>
        <w:t>χουν και δεύτερη ζωή για να μετανοήσουν, τα κράτη όχι». Οι συνεχείς αναβολές στην επίλυση των προβλημάτων μεταδίδουν ένα μήνυμα ματαιότητας στην κοινωνία και σπρώχνουν τους πολίτες στην παραίτηση, αφού τίποτα δεν αλλάζει. Το κόστος βέβαια της σύγκρουσης με</w:t>
      </w:r>
      <w:r>
        <w:rPr>
          <w:rFonts w:eastAsia="Times New Roman"/>
          <w:szCs w:val="24"/>
        </w:rPr>
        <w:t xml:space="preserve"> το ψέμα και τις αυταπάτες της κοινωνίας ήταν πάντα δυσβάσταχτο στην πολιτική. Το είδαμε ξεκάθαρα και στα χρόνια της κρίσης. </w:t>
      </w:r>
    </w:p>
    <w:p w14:paraId="5EA91893" w14:textId="77777777" w:rsidR="000F46A4" w:rsidRDefault="00307FE8">
      <w:pPr>
        <w:spacing w:line="600" w:lineRule="auto"/>
        <w:ind w:firstLine="720"/>
        <w:jc w:val="both"/>
        <w:rPr>
          <w:rFonts w:eastAsia="Times New Roman"/>
          <w:szCs w:val="24"/>
        </w:rPr>
      </w:pPr>
      <w:r>
        <w:rPr>
          <w:rFonts w:eastAsia="Times New Roman"/>
          <w:szCs w:val="24"/>
        </w:rPr>
        <w:t>Οι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-κι έχουν μεγάλη ευθύνη γι’ αυτό- αποδέχθηκαν όλες τις θεωρίες των ψεκασμένων, όπως κάποιοι σήμερα από τη Νέα Δημ</w:t>
      </w:r>
      <w:r>
        <w:rPr>
          <w:rFonts w:eastAsia="Times New Roman"/>
          <w:szCs w:val="24"/>
        </w:rPr>
        <w:t>οκρατία αποδέχονται τις θεωρίες των εθνικιστών. Νομίζω ότι όσα κέρδισε η Αριστερά, αυτή η Αριστερά, από τα μνημόνια προσδοκά να κερδίσει η Δεξιά από τα εθνικά.</w:t>
      </w:r>
    </w:p>
    <w:p w14:paraId="5EA91894" w14:textId="77777777" w:rsidR="000F46A4" w:rsidRDefault="00307FE8">
      <w:pPr>
        <w:spacing w:line="600" w:lineRule="auto"/>
        <w:ind w:firstLine="720"/>
        <w:jc w:val="both"/>
        <w:rPr>
          <w:rFonts w:eastAsia="Times New Roman"/>
          <w:szCs w:val="24"/>
        </w:rPr>
      </w:pPr>
      <w:r>
        <w:rPr>
          <w:rFonts w:eastAsia="Times New Roman"/>
          <w:szCs w:val="24"/>
        </w:rPr>
        <w:t>Οι ομιλητές στα συλλαλητήρια, δεν ξέρω αν προσέχετε, παρουσιάζουν μ</w:t>
      </w:r>
      <w:r>
        <w:rPr>
          <w:rFonts w:eastAsia="Times New Roman"/>
          <w:szCs w:val="24"/>
        </w:rPr>
        <w:t>ί</w:t>
      </w:r>
      <w:r>
        <w:rPr>
          <w:rFonts w:eastAsia="Times New Roman"/>
          <w:szCs w:val="24"/>
        </w:rPr>
        <w:t xml:space="preserve">α χώρα φοβισμένη, ηττημένη, </w:t>
      </w:r>
      <w:r>
        <w:rPr>
          <w:rFonts w:eastAsia="Times New Roman"/>
          <w:szCs w:val="24"/>
        </w:rPr>
        <w:t xml:space="preserve">που κάποια στιγμή θα γίνει μια παγκόσμια συνομωσία και θα έρθουν οι βάρβαροι και θα μας καταλάβουν. Είναι αστείο να πιστεύει </w:t>
      </w:r>
      <w:r>
        <w:rPr>
          <w:rFonts w:eastAsia="Times New Roman"/>
          <w:szCs w:val="24"/>
        </w:rPr>
        <w:t>κάποιος, όμως,</w:t>
      </w:r>
      <w:r>
        <w:rPr>
          <w:rFonts w:eastAsia="Times New Roman"/>
          <w:szCs w:val="24"/>
        </w:rPr>
        <w:t xml:space="preserve"> ότι θα μας πάρουν τον Λευκό Πύργο ή τη Θεσσαλονίκη. Είμαστε μεγάλη δύναμη και μπορούμε, αν το θέλουμε κι αν το σχεδι</w:t>
      </w:r>
      <w:r>
        <w:rPr>
          <w:rFonts w:eastAsia="Times New Roman"/>
          <w:szCs w:val="24"/>
        </w:rPr>
        <w:t>άσουμε καλά, να κυριαρχήσουμε στα Βαλκάνια. Η Θεσσαλονίκη είναι πρωτεύουσα των Βαλκανίων κι όχι μια επαρχία της Ελλάδας, μια φοβική επαρχία. Η Καστοριά, η Φλώρινα, η Πέλλα, το Κιλκίς, οι Σέρρες, η Δράμα θέλουν δουλειές και ανάπτυξη σε νέα εδάφη και όχι σκο</w:t>
      </w:r>
      <w:r>
        <w:rPr>
          <w:rFonts w:eastAsia="Times New Roman"/>
          <w:szCs w:val="24"/>
        </w:rPr>
        <w:t xml:space="preserve">τεινές μπίζνες σε νέες ζώνες αποκλεισμού. </w:t>
      </w:r>
    </w:p>
    <w:p w14:paraId="5EA91895" w14:textId="77777777" w:rsidR="000F46A4" w:rsidRDefault="00307FE8">
      <w:pPr>
        <w:spacing w:line="600" w:lineRule="auto"/>
        <w:ind w:firstLine="720"/>
        <w:jc w:val="both"/>
        <w:rPr>
          <w:rFonts w:eastAsia="Times New Roman"/>
          <w:szCs w:val="24"/>
        </w:rPr>
      </w:pPr>
      <w:r>
        <w:rPr>
          <w:rFonts w:eastAsia="Times New Roman"/>
          <w:szCs w:val="24"/>
        </w:rPr>
        <w:t xml:space="preserve">Πριν από δεκαετίες οι Βούλγαροι στην ελληνική πολιτική σκηνή καθρέφτιζαν το απόλυτο κακό. Ο </w:t>
      </w:r>
      <w:r>
        <w:rPr>
          <w:rFonts w:eastAsia="Times New Roman"/>
          <w:szCs w:val="24"/>
        </w:rPr>
        <w:t>γ</w:t>
      </w:r>
      <w:r>
        <w:rPr>
          <w:rFonts w:eastAsia="Times New Roman"/>
          <w:szCs w:val="24"/>
        </w:rPr>
        <w:t xml:space="preserve">έρος Καραμανλής τόλμησε και προχώρησε σε μια συνεννόηση με τον Ζίφκοφ. Ο </w:t>
      </w:r>
      <w:r>
        <w:rPr>
          <w:rFonts w:eastAsia="Times New Roman"/>
          <w:szCs w:val="24"/>
        </w:rPr>
        <w:t>δ</w:t>
      </w:r>
      <w:r>
        <w:rPr>
          <w:rFonts w:eastAsia="Times New Roman"/>
          <w:szCs w:val="24"/>
        </w:rPr>
        <w:t xml:space="preserve">εξιός Σερραίος, που μιλούσε συχνά στα </w:t>
      </w:r>
      <w:r>
        <w:rPr>
          <w:rFonts w:eastAsia="Times New Roman"/>
          <w:szCs w:val="24"/>
        </w:rPr>
        <w:t>προηγούμενα χρόνια για κομμουνιστικό κίνδυνο, τόλμησε και είπε</w:t>
      </w:r>
      <w:r>
        <w:rPr>
          <w:rFonts w:eastAsia="Times New Roman"/>
          <w:szCs w:val="24"/>
        </w:rPr>
        <w:t>:</w:t>
      </w:r>
      <w:r>
        <w:rPr>
          <w:rFonts w:eastAsia="Times New Roman"/>
          <w:szCs w:val="24"/>
        </w:rPr>
        <w:t xml:space="preserve"> «Ως εδώ. Κα</w:t>
      </w:r>
      <w:r>
        <w:rPr>
          <w:rFonts w:eastAsia="Times New Roman"/>
          <w:szCs w:val="24"/>
        </w:rPr>
        <w:t>μ</w:t>
      </w:r>
      <w:r>
        <w:rPr>
          <w:rFonts w:eastAsia="Times New Roman"/>
          <w:szCs w:val="24"/>
        </w:rPr>
        <w:t>μία επιθετική ενέργεια από εμάς προς αυτούς ή από αυτούς προς εμάς. Θα τα λύσουμε σήμερα όλα». Και το έκανε. Δεν μας συνδέει λοιπόν, και δεν θα πρέπει να μας συνδέει τίποτα, ούτε π</w:t>
      </w:r>
      <w:r>
        <w:rPr>
          <w:rFonts w:eastAsia="Times New Roman"/>
          <w:szCs w:val="24"/>
        </w:rPr>
        <w:t xml:space="preserve">ολιτικά ούτε αισθητικά, με αυτούς που μιλούν σήμερα για προδότες και κρεμάλες. </w:t>
      </w:r>
    </w:p>
    <w:p w14:paraId="5EA91896" w14:textId="77777777" w:rsidR="000F46A4" w:rsidRDefault="00307FE8">
      <w:pPr>
        <w:spacing w:line="600" w:lineRule="auto"/>
        <w:ind w:firstLine="720"/>
        <w:jc w:val="both"/>
        <w:rPr>
          <w:rFonts w:eastAsia="Times New Roman"/>
          <w:szCs w:val="24"/>
        </w:rPr>
      </w:pPr>
      <w:r>
        <w:rPr>
          <w:rFonts w:eastAsia="Times New Roman"/>
          <w:szCs w:val="24"/>
        </w:rPr>
        <w:t>Τέτοιου είδους κινητοποιήσεις, όπως τα συλλαλητήρια, μπορεί να οδηγήσουν σε τερατογενέσεις, βλέπε και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μετά τους «αγανακτισμένους». Όλοι καταδικάζουμε τις αθλιότητ</w:t>
      </w:r>
      <w:r>
        <w:rPr>
          <w:rFonts w:eastAsia="Times New Roman"/>
          <w:szCs w:val="24"/>
        </w:rPr>
        <w:t xml:space="preserve">ες Μπαρμπαρούση που ειπώθηκαν χθες μέσα στη Βουλή. Και μετά; Έχουμε κάτι άλλο να πούμε; </w:t>
      </w:r>
    </w:p>
    <w:p w14:paraId="5EA91897" w14:textId="77777777" w:rsidR="000F46A4" w:rsidRDefault="00307FE8">
      <w:pPr>
        <w:spacing w:line="600" w:lineRule="auto"/>
        <w:ind w:firstLine="720"/>
        <w:jc w:val="both"/>
        <w:rPr>
          <w:rFonts w:eastAsia="Times New Roman"/>
          <w:szCs w:val="24"/>
        </w:rPr>
      </w:pPr>
      <w:r>
        <w:rPr>
          <w:rFonts w:eastAsia="Times New Roman"/>
          <w:szCs w:val="24"/>
        </w:rPr>
        <w:t xml:space="preserve">Εγώ λέω να πούμε το εξής. Τον βούρκο πρέπει να τον αποξηράνουμε κι όχι απλώς να κυνηγάμε με ψαλιδάκι τα δηλητηριώδη φυτά του. Αυτοί που ανέχονται τη συνύπαρξή τους με </w:t>
      </w:r>
      <w:r>
        <w:rPr>
          <w:rFonts w:eastAsia="Times New Roman"/>
          <w:szCs w:val="24"/>
        </w:rPr>
        <w:t>τους φασίστες που φωνάζουν στα συλλαλητήρια «ήρθε η ώρα του Στρατού», αυτοί πρέπει να απολογηθούν. Σας θυμίζω ότι το συλλαλητήριο της Θεσσαλονίκης, που κάποιοι το αναφέρουν ως μεγαλειώδες, έκλεισε με έναν απόστρατο αξιωματικό να φωνάζει «ζήτω ο Ελληνικός Σ</w:t>
      </w:r>
      <w:r>
        <w:rPr>
          <w:rFonts w:eastAsia="Times New Roman"/>
          <w:szCs w:val="24"/>
        </w:rPr>
        <w:t xml:space="preserve">τρατός, ζήτω οι Ειδικές Δυνάμεις. Θα μας βρουν μπροστά τους οι πολιτικοί, ό,τι κι αν αυτό σημαίνει». Και κανείς Βουλευτής ή Ευρωβουλευτής δεν αντέδρασε -κι ήταν αρκετοί από κάτω- δεν έκανε έστω μια δήλωση αντίδρασης σε αυτή την ύβρη. </w:t>
      </w:r>
    </w:p>
    <w:p w14:paraId="5EA91898" w14:textId="77777777" w:rsidR="000F46A4" w:rsidRDefault="00307FE8">
      <w:pPr>
        <w:spacing w:line="600" w:lineRule="auto"/>
        <w:ind w:firstLine="720"/>
        <w:jc w:val="both"/>
        <w:rPr>
          <w:rFonts w:eastAsia="Times New Roman"/>
          <w:szCs w:val="24"/>
        </w:rPr>
      </w:pPr>
      <w:r>
        <w:rPr>
          <w:rFonts w:eastAsia="Times New Roman"/>
          <w:szCs w:val="24"/>
        </w:rPr>
        <w:t>Ας πάψουμε, λοιπόν, ν</w:t>
      </w:r>
      <w:r>
        <w:rPr>
          <w:rFonts w:eastAsia="Times New Roman"/>
          <w:szCs w:val="24"/>
        </w:rPr>
        <w:t xml:space="preserve">α εκπλησσόμαστε κάθε φορά που τα πρωτοπαλίκαρα του φασισμού προκαλούν τη Βουλή. Κι ας αποξηράνουμε τον βούρκο που γεννάει δολοφόνους –δολοφονία Φύσσα- που γεννάει εμπρηστές –το κάψιμο των τριών παιδιών στη Σταδίου- που γεννάει χουλιγκανισμούς, που γεννάει </w:t>
      </w:r>
      <w:r>
        <w:rPr>
          <w:rFonts w:eastAsia="Times New Roman"/>
          <w:szCs w:val="24"/>
        </w:rPr>
        <w:t xml:space="preserve">φασισμούς. </w:t>
      </w:r>
    </w:p>
    <w:p w14:paraId="5EA91899" w14:textId="77777777" w:rsidR="000F46A4" w:rsidRDefault="00307FE8">
      <w:pPr>
        <w:spacing w:line="600" w:lineRule="auto"/>
        <w:ind w:firstLine="720"/>
        <w:jc w:val="both"/>
        <w:rPr>
          <w:rFonts w:eastAsia="Times New Roman"/>
          <w:szCs w:val="24"/>
        </w:rPr>
      </w:pPr>
      <w:r>
        <w:rPr>
          <w:rFonts w:eastAsia="Times New Roman"/>
          <w:szCs w:val="24"/>
        </w:rPr>
        <w:t xml:space="preserve">Οι πιο φτηνές, οι πιο ακραίες, οι πιο ψεκασμένες θεωρίες εξακολουθούν να φυτεύονται εύκολα στα μυαλά των ανθρώπων που ζουν και μια μεγάλη οικονομική κρίση. </w:t>
      </w:r>
    </w:p>
    <w:p w14:paraId="5EA9189A" w14:textId="77777777" w:rsidR="000F46A4" w:rsidRDefault="00307FE8">
      <w:pPr>
        <w:spacing w:line="600" w:lineRule="auto"/>
        <w:ind w:firstLine="720"/>
        <w:jc w:val="both"/>
        <w:rPr>
          <w:rFonts w:eastAsia="Times New Roman"/>
          <w:szCs w:val="24"/>
        </w:rPr>
      </w:pPr>
      <w:r>
        <w:rPr>
          <w:rFonts w:eastAsia="Times New Roman"/>
          <w:szCs w:val="24"/>
        </w:rPr>
        <w:t>Πριν λίγα χρόνια υπήρχαν γονείς που έβαζαν τα παιδιά τους στον ώμο και τα μάθαιναν να μ</w:t>
      </w:r>
      <w:r>
        <w:rPr>
          <w:rFonts w:eastAsia="Times New Roman"/>
          <w:szCs w:val="24"/>
        </w:rPr>
        <w:t xml:space="preserve">ουτζώνουν τη Βουλή. Αφορμή τότε ήταν τα μνημόνια και το σύνθημα ήταν «προδότες γερμανοτσολιάδες». Σήμερα ήρθε η ώρα των εθνικιστών να φωνάζουν «προδότες». </w:t>
      </w:r>
    </w:p>
    <w:p w14:paraId="5EA9189B"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Είπα εθνικιστές και ο νους μου πηγαίνει αναγκαστικά –τον είδα και απέναντί μου- στον κ. Καμμένο. Η σ</w:t>
      </w:r>
      <w:r>
        <w:rPr>
          <w:rFonts w:eastAsia="Times New Roman"/>
          <w:szCs w:val="24"/>
        </w:rPr>
        <w:t>τάση του κ. Καμμένου είναι τυχοδιωκτική και επικίνδυνη και χρησιμοποιεί το Υπουργείο του, τις στολές παραλλαγής, για να μεταδώσει λάθος πρότυπα στις Ένοπλες Δυνάμεις. Μ</w:t>
      </w:r>
      <w:r>
        <w:rPr>
          <w:rFonts w:eastAsia="Times New Roman"/>
          <w:szCs w:val="24"/>
        </w:rPr>
        <w:t>ά</w:t>
      </w:r>
      <w:r>
        <w:rPr>
          <w:rFonts w:eastAsia="Times New Roman"/>
          <w:szCs w:val="24"/>
        </w:rPr>
        <w:t>ς λέει ο κ. Καμμένος ότι δεν μπορεί να κάνει πίσω στις αρχές του. Ποιες αρχές; Γελάνε κ</w:t>
      </w:r>
      <w:r>
        <w:rPr>
          <w:rFonts w:eastAsia="Times New Roman"/>
          <w:szCs w:val="24"/>
        </w:rPr>
        <w:t xml:space="preserve">αι οι πέτρες και τα </w:t>
      </w:r>
      <w:r>
        <w:rPr>
          <w:rFonts w:eastAsia="Times New Roman"/>
          <w:szCs w:val="24"/>
        </w:rPr>
        <w:t>έ</w:t>
      </w:r>
      <w:r>
        <w:rPr>
          <w:rFonts w:eastAsia="Times New Roman"/>
          <w:szCs w:val="24"/>
        </w:rPr>
        <w:t>δρανα, βέβαια, γελάνε. Μιλάμε για έναν άνθρωπο που έχει βάλει τόσες κόκκινες γραμμές όσες και τα ψέματά του. Αυτή είναι η αλήθεια, κύριε Καμμένε.</w:t>
      </w:r>
    </w:p>
    <w:p w14:paraId="5EA9189C"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Η ευθύνη, όμως, είναι του κ. Τσίπρα. Πιάστηκε σε ένα δόκανο. Χρησιμοποίησε τον κ. Καμμένο ως το βαρύ πυροβολικό της ακροδεξιάς και τώρα αυτό το βαρύ πυροβολικό απειλεί να γκρεμίσει τις γέφυρες που </w:t>
      </w:r>
      <w:r>
        <w:rPr>
          <w:rFonts w:eastAsia="Times New Roman"/>
          <w:szCs w:val="24"/>
        </w:rPr>
        <w:t>κ</w:t>
      </w:r>
      <w:r>
        <w:rPr>
          <w:rFonts w:eastAsia="Times New Roman"/>
          <w:szCs w:val="24"/>
        </w:rPr>
        <w:t xml:space="preserve">τίζει με την πραγματικότητα. </w:t>
      </w:r>
    </w:p>
    <w:p w14:paraId="5EA9189D"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Κυρίες και κύριοι, είναι γνω</w:t>
      </w:r>
      <w:r>
        <w:rPr>
          <w:rFonts w:eastAsia="Times New Roman"/>
          <w:szCs w:val="24"/>
        </w:rPr>
        <w:t xml:space="preserve">στό ότι έχω στοχοποιηθεί όσο λίγοι από το στρατόπεδο των ΣΥΡΙΖΑ – ΑΝΕΛ. Έχω λοιδορηθεί για τις απόψεις μου, αλλά αυτό δεν σημαίνει ότι βλέπω την πολιτική με τα μάτια του θιγμένου. Η πολιτική αλλαγή που έχει ανάγκη ο τόπος περιλαμβάνει για μένα και τολμηρή </w:t>
      </w:r>
      <w:r>
        <w:rPr>
          <w:rFonts w:eastAsia="Times New Roman"/>
          <w:szCs w:val="24"/>
        </w:rPr>
        <w:t xml:space="preserve">επανατοποθέτηση και στα εθνικά θέματα, στο </w:t>
      </w:r>
      <w:r>
        <w:rPr>
          <w:rFonts w:eastAsia="Times New Roman"/>
          <w:szCs w:val="24"/>
        </w:rPr>
        <w:t>Κ</w:t>
      </w:r>
      <w:r>
        <w:rPr>
          <w:rFonts w:eastAsia="Times New Roman"/>
          <w:szCs w:val="24"/>
        </w:rPr>
        <w:t xml:space="preserve">υπριακό, στο </w:t>
      </w:r>
      <w:r>
        <w:rPr>
          <w:rFonts w:eastAsia="Times New Roman"/>
          <w:szCs w:val="24"/>
        </w:rPr>
        <w:t>«</w:t>
      </w:r>
      <w:r>
        <w:rPr>
          <w:rFonts w:eastAsia="Times New Roman"/>
          <w:szCs w:val="24"/>
        </w:rPr>
        <w:t>μακεδονικό</w:t>
      </w:r>
      <w:r>
        <w:rPr>
          <w:rFonts w:eastAsia="Times New Roman"/>
          <w:szCs w:val="24"/>
        </w:rPr>
        <w:t>»</w:t>
      </w:r>
      <w:r>
        <w:rPr>
          <w:rFonts w:eastAsia="Times New Roman"/>
          <w:szCs w:val="24"/>
        </w:rPr>
        <w:t>, στις σχέσεις μας με την Αλβανία.</w:t>
      </w:r>
    </w:p>
    <w:p w14:paraId="5EA9189E"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Να μιλήσουμε καθαρά. Γι’ αυτό προτείνω -και θα επιμείνω- στην πρόταση για ένα Συμβούλιο Εθνικής Ασφαλείας, γιατί είναι κρίμα για τον λαό μας να τον προδ</w:t>
      </w:r>
      <w:r>
        <w:rPr>
          <w:rFonts w:eastAsia="Times New Roman"/>
          <w:szCs w:val="24"/>
        </w:rPr>
        <w:t xml:space="preserve">ώσει ξανά ένα θερμό αίσθημα, με πολιτικούς υποταγμένους στον λαϊκισμό και στο εφήμερο χειροκρότημα. </w:t>
      </w:r>
    </w:p>
    <w:p w14:paraId="5EA9189F"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Μπορεί να έκανα λάθη –προφανώς έκανα και θα συνεχίσω να κάνω- ένα πράγμα, όμως, δεν έκανα και δεν θα κάνω ποτέ: Να μεταβάλω τις απόψεις μου στα μεγάλα κρίσ</w:t>
      </w:r>
      <w:r>
        <w:rPr>
          <w:rFonts w:eastAsia="Times New Roman"/>
          <w:szCs w:val="24"/>
        </w:rPr>
        <w:t xml:space="preserve">ιμα για την πατρίδα και τον λαό θέματα, επειδή φυσάει ο αέρας ανάποδα. Στο </w:t>
      </w:r>
      <w:r>
        <w:rPr>
          <w:rFonts w:eastAsia="Times New Roman"/>
          <w:szCs w:val="24"/>
        </w:rPr>
        <w:t>«</w:t>
      </w:r>
      <w:r>
        <w:rPr>
          <w:rFonts w:eastAsia="Times New Roman"/>
          <w:szCs w:val="24"/>
        </w:rPr>
        <w:t>μακεδονικό</w:t>
      </w:r>
      <w:r>
        <w:rPr>
          <w:rFonts w:eastAsia="Times New Roman"/>
          <w:szCs w:val="24"/>
        </w:rPr>
        <w:t>»</w:t>
      </w:r>
      <w:r>
        <w:rPr>
          <w:rFonts w:eastAsia="Times New Roman"/>
          <w:szCs w:val="24"/>
        </w:rPr>
        <w:t xml:space="preserve"> οι περισσότεροι πολιτικοί ψάχνουν να βρουν συνεχώς προσχήματα για να αρνηθούν λύση. Το ίδιο συνέβη και στο </w:t>
      </w:r>
      <w:r>
        <w:rPr>
          <w:rFonts w:eastAsia="Times New Roman"/>
          <w:szCs w:val="24"/>
        </w:rPr>
        <w:t>Κ</w:t>
      </w:r>
      <w:r>
        <w:rPr>
          <w:rFonts w:eastAsia="Times New Roman"/>
          <w:szCs w:val="24"/>
        </w:rPr>
        <w:t>υπριακό –για να πω κάτι άλλο τολμηρό. Κάποιοι θεωρούσαν προδ</w:t>
      </w:r>
      <w:r>
        <w:rPr>
          <w:rFonts w:eastAsia="Times New Roman"/>
          <w:szCs w:val="24"/>
        </w:rPr>
        <w:t>οσία και το σχέδιο Ανάν το 2004 και τώρα ξεχνούν να πουν στον ελληνικό και τον κυπριακό λαό ότι αν το σχέδιο Ανάν είχε γίνει δεκτό, θα είχαν αποχωρήσει σήμερα από την Κύπρο τα τουρκικά στρατεύματα.</w:t>
      </w:r>
    </w:p>
    <w:p w14:paraId="5EA918A0"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Διαβάζω: «Ο κ. Τσίπρας δεν έχει καμ</w:t>
      </w:r>
      <w:r>
        <w:rPr>
          <w:rFonts w:eastAsia="Times New Roman"/>
          <w:szCs w:val="24"/>
        </w:rPr>
        <w:t>μ</w:t>
      </w:r>
      <w:r>
        <w:rPr>
          <w:rFonts w:eastAsia="Times New Roman"/>
          <w:szCs w:val="24"/>
        </w:rPr>
        <w:t>ιά πολιτική νομιμοποίη</w:t>
      </w:r>
      <w:r>
        <w:rPr>
          <w:rFonts w:eastAsia="Times New Roman"/>
          <w:szCs w:val="24"/>
        </w:rPr>
        <w:t>ση να δεσμεύσει τη χώρα», Κυριάκος Μητσοτάκης 2018. Διαβάζω: «Η Κυβέρνηση δεν νομιμοποιείται να παίρνει αποφάσεις που δεσμεύουν τη χώρα», Αλέξης Τσίπρας 2014. Καρμπόν λόγια και πολύ φοβάμαι και καρμπόν συμπεριφορές. Και είμαι σχεδόν σίγουρος -και θα σας το</w:t>
      </w:r>
      <w:r>
        <w:rPr>
          <w:rFonts w:eastAsia="Times New Roman"/>
          <w:szCs w:val="24"/>
        </w:rPr>
        <w:t xml:space="preserve"> πω- ότι αν ο κ. Μητσοτάκης έφερνε τη συγκεκριμένη συμφωνία, σήμερα κάποιοι άλλοι θα ήταν στα κάγκελα. Η αντιπολίτευση του ΣΥΡΙΖΑ θα ήταν στα κάγκελα. </w:t>
      </w:r>
    </w:p>
    <w:p w14:paraId="5EA918A1"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A6659F">
        <w:rPr>
          <w:rFonts w:eastAsia="Times New Roman"/>
          <w:b/>
          <w:szCs w:val="24"/>
        </w:rPr>
        <w:t xml:space="preserve">ΜΑΡΙΑ ΑΝΤΩΝΙΟΥ: </w:t>
      </w:r>
      <w:r>
        <w:rPr>
          <w:rFonts w:eastAsia="Times New Roman"/>
          <w:szCs w:val="24"/>
        </w:rPr>
        <w:t>Δεν θα έφερνε.</w:t>
      </w:r>
    </w:p>
    <w:p w14:paraId="5EA918A2"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A6659F">
        <w:rPr>
          <w:rFonts w:eastAsia="Times New Roman"/>
          <w:b/>
          <w:szCs w:val="24"/>
        </w:rPr>
        <w:t>ΣΤΑΥΡΟΣ ΘΕΟΔΩΡΑΚΗΣ (</w:t>
      </w:r>
      <w:r>
        <w:rPr>
          <w:rFonts w:eastAsia="Times New Roman"/>
          <w:b/>
          <w:szCs w:val="24"/>
        </w:rPr>
        <w:t>Πρόεδρο</w:t>
      </w:r>
      <w:r w:rsidRPr="00A6659F">
        <w:rPr>
          <w:rFonts w:eastAsia="Times New Roman"/>
          <w:b/>
          <w:szCs w:val="24"/>
        </w:rPr>
        <w:t>ς του κόμματος Το Ποτάμι):</w:t>
      </w:r>
      <w:r>
        <w:rPr>
          <w:rFonts w:eastAsia="Times New Roman"/>
          <w:szCs w:val="24"/>
        </w:rPr>
        <w:t xml:space="preserve"> Ακούστε με. Θα σας </w:t>
      </w:r>
      <w:r>
        <w:rPr>
          <w:rFonts w:eastAsia="Times New Roman"/>
          <w:szCs w:val="24"/>
        </w:rPr>
        <w:t>πω.</w:t>
      </w:r>
    </w:p>
    <w:p w14:paraId="5EA918A3"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Για πολλούς κεντρώους φιλελεύθερους πολίτες -και θα τους ακούτε, φαντάζομαι, κι εσείς- είναι ανεξήγητη η στάση που τηρεί η Νέα Δημοκρατία στο θέμα, η συγκεκριμένη Νέα Δημοκρατία, εννοώ, με την ηγεσία του Κυριάκου Μητσοτάκη. Είχαν πιστέψει ότι ο κ. Μητσ</w:t>
      </w:r>
      <w:r>
        <w:rPr>
          <w:rFonts w:eastAsia="Times New Roman"/>
          <w:szCs w:val="24"/>
        </w:rPr>
        <w:t>οτάκης είχε όλες τις προϋποθέσεις και κυρίως την οικογενειακή παράδοση για να υπερασπιστεί μια λύση, μ</w:t>
      </w:r>
      <w:r>
        <w:rPr>
          <w:rFonts w:eastAsia="Times New Roman"/>
          <w:szCs w:val="24"/>
        </w:rPr>
        <w:t>ί</w:t>
      </w:r>
      <w:r>
        <w:rPr>
          <w:rFonts w:eastAsia="Times New Roman"/>
          <w:szCs w:val="24"/>
        </w:rPr>
        <w:t xml:space="preserve">α συγκεκριμένη λύση και να την πει. </w:t>
      </w:r>
    </w:p>
    <w:p w14:paraId="5EA918A4"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ΜΑΡΙΑ ΑΝΤΩΝΙΟΥ: </w:t>
      </w:r>
      <w:r>
        <w:rPr>
          <w:rFonts w:eastAsia="Times New Roman"/>
          <w:szCs w:val="24"/>
        </w:rPr>
        <w:t>Όχι οποιαδήποτε.</w:t>
      </w:r>
    </w:p>
    <w:p w14:paraId="5EA918A5"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ΣΤΑΥΡΟΣ ΘΕΟΔΩΡΑΚΗΣ (Πρόεδρους του κόμματος Το Ποτάμι):</w:t>
      </w:r>
      <w:r>
        <w:rPr>
          <w:rFonts w:eastAsia="Times New Roman"/>
          <w:szCs w:val="24"/>
        </w:rPr>
        <w:t xml:space="preserve"> Επιτρέψτε μου να συνεχίσω. Ε</w:t>
      </w:r>
      <w:r>
        <w:rPr>
          <w:rFonts w:eastAsia="Times New Roman"/>
          <w:szCs w:val="24"/>
        </w:rPr>
        <w:t xml:space="preserve">πιτρέψτε μου. </w:t>
      </w:r>
    </w:p>
    <w:p w14:paraId="5EA918A6"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Μ</w:t>
      </w:r>
      <w:r>
        <w:rPr>
          <w:rFonts w:eastAsia="Times New Roman"/>
          <w:szCs w:val="24"/>
        </w:rPr>
        <w:t>ί</w:t>
      </w:r>
      <w:r>
        <w:rPr>
          <w:rFonts w:eastAsia="Times New Roman"/>
          <w:szCs w:val="24"/>
        </w:rPr>
        <w:t>α δικαιολογία που έχω ακούσει είναι –θα την έχετε ακούσει όλοι- ότι ο κ. Μητσοτάκης έχει υποχρέωση να θωρακίσει τη Νέα Δημοκρατία από τα δεξιά της και όταν γίνει Πρωθυπουργός, θα επανέλθουν όλα τα φιλελεύθερα. Όμως, η ελληνική και η ευρωπα</w:t>
      </w:r>
      <w:r>
        <w:rPr>
          <w:rFonts w:eastAsia="Times New Roman"/>
          <w:szCs w:val="24"/>
        </w:rPr>
        <w:t xml:space="preserve">ϊκή εμπειρία διαψεύδει αυτήν την ελπίδα. </w:t>
      </w:r>
    </w:p>
    <w:p w14:paraId="5EA918A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Οι παραχωρήσεις στα άκρα δεν ανακόπτουν ποτέ</w:t>
      </w:r>
      <w:r w:rsidRPr="00947A8D">
        <w:rPr>
          <w:rFonts w:eastAsia="Times New Roman" w:cs="Times New Roman"/>
          <w:szCs w:val="24"/>
        </w:rPr>
        <w:t xml:space="preserve"> την </w:t>
      </w:r>
      <w:r>
        <w:rPr>
          <w:rFonts w:eastAsia="Times New Roman" w:cs="Times New Roman"/>
          <w:szCs w:val="24"/>
        </w:rPr>
        <w:t>επέλαση</w:t>
      </w:r>
      <w:r w:rsidRPr="00947A8D">
        <w:rPr>
          <w:rFonts w:eastAsia="Times New Roman" w:cs="Times New Roman"/>
          <w:szCs w:val="24"/>
        </w:rPr>
        <w:t xml:space="preserve"> των άκρων</w:t>
      </w:r>
      <w:r>
        <w:rPr>
          <w:rFonts w:eastAsia="Times New Roman" w:cs="Times New Roman"/>
          <w:szCs w:val="24"/>
        </w:rPr>
        <w:t>.</w:t>
      </w:r>
      <w:r w:rsidRPr="00947A8D">
        <w:rPr>
          <w:rFonts w:eastAsia="Times New Roman" w:cs="Times New Roman"/>
          <w:szCs w:val="24"/>
        </w:rPr>
        <w:t xml:space="preserve"> </w:t>
      </w:r>
      <w:r>
        <w:rPr>
          <w:rFonts w:eastAsia="Times New Roman" w:cs="Times New Roman"/>
          <w:szCs w:val="24"/>
        </w:rPr>
        <w:t>Τ</w:t>
      </w:r>
      <w:r w:rsidRPr="00947A8D">
        <w:rPr>
          <w:rFonts w:eastAsia="Times New Roman" w:cs="Times New Roman"/>
          <w:szCs w:val="24"/>
        </w:rPr>
        <w:t>ην δυναμώνουν</w:t>
      </w:r>
      <w:r>
        <w:rPr>
          <w:rFonts w:eastAsia="Times New Roman" w:cs="Times New Roman"/>
          <w:szCs w:val="24"/>
        </w:rPr>
        <w:t>,</w:t>
      </w:r>
      <w:r w:rsidRPr="00947A8D">
        <w:rPr>
          <w:rFonts w:eastAsia="Times New Roman" w:cs="Times New Roman"/>
          <w:szCs w:val="24"/>
        </w:rPr>
        <w:t xml:space="preserve"> </w:t>
      </w:r>
      <w:r>
        <w:rPr>
          <w:rFonts w:eastAsia="Times New Roman" w:cs="Times New Roman"/>
          <w:szCs w:val="24"/>
        </w:rPr>
        <w:t>γ</w:t>
      </w:r>
      <w:r w:rsidRPr="00947A8D">
        <w:rPr>
          <w:rFonts w:eastAsia="Times New Roman" w:cs="Times New Roman"/>
          <w:szCs w:val="24"/>
        </w:rPr>
        <w:t>ιατί</w:t>
      </w:r>
      <w:r>
        <w:rPr>
          <w:rFonts w:eastAsia="Times New Roman" w:cs="Times New Roman"/>
          <w:szCs w:val="24"/>
        </w:rPr>
        <w:t>,</w:t>
      </w:r>
      <w:r w:rsidRPr="00947A8D">
        <w:rPr>
          <w:rFonts w:eastAsia="Times New Roman" w:cs="Times New Roman"/>
          <w:szCs w:val="24"/>
        </w:rPr>
        <w:t xml:space="preserve"> εκτός των άλλων</w:t>
      </w:r>
      <w:r>
        <w:rPr>
          <w:rFonts w:eastAsia="Times New Roman" w:cs="Times New Roman"/>
          <w:szCs w:val="24"/>
        </w:rPr>
        <w:t>,</w:t>
      </w:r>
      <w:r w:rsidRPr="00947A8D">
        <w:rPr>
          <w:rFonts w:eastAsia="Times New Roman" w:cs="Times New Roman"/>
          <w:szCs w:val="24"/>
        </w:rPr>
        <w:t xml:space="preserve"> διαπαιδαγωγούν τους πολίτες στα όνειρα των ακραίων</w:t>
      </w:r>
      <w:r>
        <w:rPr>
          <w:rFonts w:eastAsia="Times New Roman" w:cs="Times New Roman"/>
          <w:szCs w:val="24"/>
        </w:rPr>
        <w:t xml:space="preserve">, που είναι οι δικοί μας εφιάλτες. </w:t>
      </w:r>
    </w:p>
    <w:p w14:paraId="5EA918A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w:t>
      </w:r>
      <w:r w:rsidRPr="00947A8D">
        <w:rPr>
          <w:rFonts w:eastAsia="Times New Roman" w:cs="Times New Roman"/>
          <w:szCs w:val="24"/>
        </w:rPr>
        <w:t xml:space="preserve">υρίες και κύριοι </w:t>
      </w:r>
      <w:r>
        <w:rPr>
          <w:rFonts w:eastAsia="Times New Roman" w:cs="Times New Roman"/>
          <w:szCs w:val="24"/>
        </w:rPr>
        <w:t>Β</w:t>
      </w:r>
      <w:r w:rsidRPr="00947A8D">
        <w:rPr>
          <w:rFonts w:eastAsia="Times New Roman" w:cs="Times New Roman"/>
          <w:szCs w:val="24"/>
        </w:rPr>
        <w:t>ουλευτές</w:t>
      </w:r>
      <w:r>
        <w:rPr>
          <w:rFonts w:eastAsia="Times New Roman" w:cs="Times New Roman"/>
          <w:szCs w:val="24"/>
        </w:rPr>
        <w:t>, εγώ</w:t>
      </w:r>
      <w:r w:rsidRPr="00947A8D">
        <w:rPr>
          <w:rFonts w:eastAsia="Times New Roman" w:cs="Times New Roman"/>
          <w:szCs w:val="24"/>
        </w:rPr>
        <w:t xml:space="preserve"> δεν έχω να φοβηθώ τίποτα</w:t>
      </w:r>
      <w:r>
        <w:rPr>
          <w:rFonts w:eastAsia="Times New Roman" w:cs="Times New Roman"/>
          <w:szCs w:val="24"/>
        </w:rPr>
        <w:t>. Όταν κάποιοι</w:t>
      </w:r>
      <w:r w:rsidRPr="00947A8D">
        <w:rPr>
          <w:rFonts w:eastAsia="Times New Roman" w:cs="Times New Roman"/>
          <w:szCs w:val="24"/>
        </w:rPr>
        <w:t xml:space="preserve"> τροφοδοτούσαν τον διχασμό φωνάζοντας </w:t>
      </w:r>
      <w:r>
        <w:rPr>
          <w:rFonts w:eastAsia="Times New Roman" w:cs="Times New Roman"/>
          <w:szCs w:val="24"/>
        </w:rPr>
        <w:t>«ή</w:t>
      </w:r>
      <w:r w:rsidRPr="00947A8D">
        <w:rPr>
          <w:rFonts w:eastAsia="Times New Roman" w:cs="Times New Roman"/>
          <w:szCs w:val="24"/>
        </w:rPr>
        <w:t xml:space="preserve"> τους τελειώνουμε ή μας τελειώνουν</w:t>
      </w:r>
      <w:r>
        <w:rPr>
          <w:rFonts w:eastAsia="Times New Roman" w:cs="Times New Roman"/>
          <w:szCs w:val="24"/>
        </w:rPr>
        <w:t>»</w:t>
      </w:r>
      <w:r w:rsidRPr="00947A8D">
        <w:rPr>
          <w:rFonts w:eastAsia="Times New Roman" w:cs="Times New Roman"/>
          <w:szCs w:val="24"/>
        </w:rPr>
        <w:t xml:space="preserve"> εγώ ήμουν θαρρετά απέναντι</w:t>
      </w:r>
      <w:r>
        <w:rPr>
          <w:rFonts w:eastAsia="Times New Roman" w:cs="Times New Roman"/>
          <w:szCs w:val="24"/>
        </w:rPr>
        <w:t>.</w:t>
      </w:r>
      <w:r w:rsidRPr="00947A8D">
        <w:rPr>
          <w:rFonts w:eastAsia="Times New Roman" w:cs="Times New Roman"/>
          <w:szCs w:val="24"/>
        </w:rPr>
        <w:t xml:space="preserve"> </w:t>
      </w:r>
      <w:r>
        <w:rPr>
          <w:rFonts w:eastAsia="Times New Roman" w:cs="Times New Roman"/>
          <w:szCs w:val="24"/>
        </w:rPr>
        <w:t>Κ</w:t>
      </w:r>
      <w:r w:rsidRPr="00947A8D">
        <w:rPr>
          <w:rFonts w:eastAsia="Times New Roman" w:cs="Times New Roman"/>
          <w:szCs w:val="24"/>
        </w:rPr>
        <w:t xml:space="preserve">αι σήμερα θα είμαι απέναντι σε όσους </w:t>
      </w:r>
      <w:r>
        <w:rPr>
          <w:rFonts w:eastAsia="Times New Roman" w:cs="Times New Roman"/>
          <w:szCs w:val="24"/>
        </w:rPr>
        <w:t>«κοπιάρουν»</w:t>
      </w:r>
      <w:r w:rsidRPr="00947A8D">
        <w:rPr>
          <w:rFonts w:eastAsia="Times New Roman" w:cs="Times New Roman"/>
          <w:szCs w:val="24"/>
        </w:rPr>
        <w:t xml:space="preserve"> το 2014</w:t>
      </w:r>
      <w:r>
        <w:rPr>
          <w:rFonts w:eastAsia="Times New Roman" w:cs="Times New Roman"/>
          <w:szCs w:val="24"/>
        </w:rPr>
        <w:t>.</w:t>
      </w:r>
    </w:p>
    <w:p w14:paraId="5EA918A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Τελειώνοντας, με αφορμή διάφορα σχόλια πο</w:t>
      </w:r>
      <w:r>
        <w:rPr>
          <w:rFonts w:eastAsia="Times New Roman" w:cs="Times New Roman"/>
          <w:szCs w:val="24"/>
        </w:rPr>
        <w:t xml:space="preserve">υ διαβάζω, ότι είναι τάχα θεσμικά παράλογο ή σουρεαλιστικό ή δεν ξέρω εγώ τι άλλο, να βλέπουμε θετικά, γιατί την βλέπουμε </w:t>
      </w:r>
      <w:r w:rsidRPr="00947A8D">
        <w:rPr>
          <w:rFonts w:eastAsia="Times New Roman" w:cs="Times New Roman"/>
          <w:szCs w:val="24"/>
        </w:rPr>
        <w:t>θετικά</w:t>
      </w:r>
      <w:r>
        <w:rPr>
          <w:rFonts w:eastAsia="Times New Roman" w:cs="Times New Roman"/>
          <w:szCs w:val="24"/>
        </w:rPr>
        <w:t>,</w:t>
      </w:r>
      <w:r w:rsidRPr="00947A8D">
        <w:rPr>
          <w:rFonts w:eastAsia="Times New Roman" w:cs="Times New Roman"/>
          <w:szCs w:val="24"/>
        </w:rPr>
        <w:t xml:space="preserve"> τη </w:t>
      </w:r>
      <w:r>
        <w:rPr>
          <w:rFonts w:eastAsia="Times New Roman" w:cs="Times New Roman"/>
          <w:szCs w:val="24"/>
        </w:rPr>
        <w:t>σ</w:t>
      </w:r>
      <w:r w:rsidRPr="00947A8D">
        <w:rPr>
          <w:rFonts w:eastAsia="Times New Roman" w:cs="Times New Roman"/>
          <w:szCs w:val="24"/>
        </w:rPr>
        <w:t>υμφωνία με τη</w:t>
      </w:r>
      <w:r w:rsidRPr="00502A93">
        <w:rPr>
          <w:rFonts w:eastAsia="Times New Roman" w:cs="Times New Roman"/>
          <w:szCs w:val="24"/>
        </w:rPr>
        <w:t xml:space="preserve"> </w:t>
      </w:r>
      <w:r>
        <w:rPr>
          <w:rFonts w:eastAsia="Times New Roman" w:cs="Times New Roman"/>
          <w:szCs w:val="24"/>
          <w:lang w:val="en-US"/>
        </w:rPr>
        <w:t>FYROM</w:t>
      </w:r>
      <w:r>
        <w:rPr>
          <w:rFonts w:eastAsia="Times New Roman" w:cs="Times New Roman"/>
          <w:szCs w:val="24"/>
        </w:rPr>
        <w:t>,</w:t>
      </w:r>
      <w:r w:rsidRPr="00947A8D">
        <w:rPr>
          <w:rFonts w:eastAsia="Times New Roman" w:cs="Times New Roman"/>
          <w:szCs w:val="24"/>
        </w:rPr>
        <w:t xml:space="preserve"> και παράλληλα να </w:t>
      </w:r>
      <w:r>
        <w:rPr>
          <w:rFonts w:eastAsia="Times New Roman" w:cs="Times New Roman"/>
          <w:szCs w:val="24"/>
        </w:rPr>
        <w:t>υπερψηφίζουμε τ</w:t>
      </w:r>
      <w:r w:rsidRPr="00947A8D">
        <w:rPr>
          <w:rFonts w:eastAsia="Times New Roman" w:cs="Times New Roman"/>
          <w:szCs w:val="24"/>
        </w:rPr>
        <w:t>ην πρόταση δυσπιστίας</w:t>
      </w:r>
      <w:r>
        <w:rPr>
          <w:rFonts w:eastAsia="Times New Roman" w:cs="Times New Roman"/>
          <w:szCs w:val="24"/>
        </w:rPr>
        <w:t>,</w:t>
      </w:r>
      <w:r w:rsidRPr="00947A8D">
        <w:rPr>
          <w:rFonts w:eastAsia="Times New Roman" w:cs="Times New Roman"/>
          <w:szCs w:val="24"/>
        </w:rPr>
        <w:t xml:space="preserve"> </w:t>
      </w:r>
      <w:r>
        <w:rPr>
          <w:rFonts w:eastAsia="Times New Roman" w:cs="Times New Roman"/>
          <w:szCs w:val="24"/>
        </w:rPr>
        <w:t>θα ήθελα να επισημάνω μ</w:t>
      </w:r>
      <w:r w:rsidRPr="00947A8D">
        <w:rPr>
          <w:rFonts w:eastAsia="Times New Roman" w:cs="Times New Roman"/>
          <w:szCs w:val="24"/>
        </w:rPr>
        <w:t>ε κάθε δυνατή έμφαση ότ</w:t>
      </w:r>
      <w:r w:rsidRPr="00947A8D">
        <w:rPr>
          <w:rFonts w:eastAsia="Times New Roman" w:cs="Times New Roman"/>
          <w:szCs w:val="24"/>
        </w:rPr>
        <w:t>ι ισχύει το ακριβώς αντίθετο</w:t>
      </w:r>
      <w:r>
        <w:rPr>
          <w:rFonts w:eastAsia="Times New Roman" w:cs="Times New Roman"/>
          <w:szCs w:val="24"/>
        </w:rPr>
        <w:t>.</w:t>
      </w:r>
      <w:r w:rsidRPr="00947A8D">
        <w:rPr>
          <w:rFonts w:eastAsia="Times New Roman" w:cs="Times New Roman"/>
          <w:szCs w:val="24"/>
        </w:rPr>
        <w:t xml:space="preserve"> </w:t>
      </w:r>
      <w:r>
        <w:rPr>
          <w:rFonts w:eastAsia="Times New Roman" w:cs="Times New Roman"/>
          <w:szCs w:val="24"/>
        </w:rPr>
        <w:t>Θ</w:t>
      </w:r>
      <w:r w:rsidRPr="00947A8D">
        <w:rPr>
          <w:rFonts w:eastAsia="Times New Roman" w:cs="Times New Roman"/>
          <w:szCs w:val="24"/>
        </w:rPr>
        <w:t>α ήταν άτοπο</w:t>
      </w:r>
      <w:r>
        <w:rPr>
          <w:rFonts w:eastAsia="Times New Roman" w:cs="Times New Roman"/>
          <w:szCs w:val="24"/>
        </w:rPr>
        <w:t xml:space="preserve"> και πράξη</w:t>
      </w:r>
      <w:r w:rsidRPr="00947A8D">
        <w:rPr>
          <w:rFonts w:eastAsia="Times New Roman" w:cs="Times New Roman"/>
          <w:szCs w:val="24"/>
        </w:rPr>
        <w:t xml:space="preserve"> λειτουργικής πολιτικής αγραμματοσύνης να καταψηφίσου</w:t>
      </w:r>
      <w:r>
        <w:rPr>
          <w:rFonts w:eastAsia="Times New Roman" w:cs="Times New Roman"/>
          <w:szCs w:val="24"/>
        </w:rPr>
        <w:t>με</w:t>
      </w:r>
      <w:r w:rsidRPr="00947A8D">
        <w:rPr>
          <w:rFonts w:eastAsia="Times New Roman" w:cs="Times New Roman"/>
          <w:szCs w:val="24"/>
        </w:rPr>
        <w:t xml:space="preserve"> την πρόταση δυσπιστίας</w:t>
      </w:r>
      <w:r>
        <w:rPr>
          <w:rFonts w:eastAsia="Times New Roman" w:cs="Times New Roman"/>
          <w:szCs w:val="24"/>
        </w:rPr>
        <w:t>.</w:t>
      </w:r>
    </w:p>
    <w:p w14:paraId="5EA918A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w:t>
      </w:r>
      <w:r w:rsidRPr="00947A8D">
        <w:rPr>
          <w:rFonts w:eastAsia="Times New Roman" w:cs="Times New Roman"/>
          <w:szCs w:val="24"/>
        </w:rPr>
        <w:t xml:space="preserve">ατά το </w:t>
      </w:r>
      <w:r>
        <w:rPr>
          <w:rFonts w:eastAsia="Times New Roman" w:cs="Times New Roman"/>
          <w:szCs w:val="24"/>
        </w:rPr>
        <w:t>Σ</w:t>
      </w:r>
      <w:r w:rsidRPr="00947A8D">
        <w:rPr>
          <w:rFonts w:eastAsia="Times New Roman" w:cs="Times New Roman"/>
          <w:szCs w:val="24"/>
        </w:rPr>
        <w:t xml:space="preserve">ύνταγμα το μοναδικό ερώτημα στο οποίο καλούνται να απαντήσουν οι </w:t>
      </w:r>
      <w:r>
        <w:rPr>
          <w:rFonts w:eastAsia="Times New Roman" w:cs="Times New Roman"/>
          <w:szCs w:val="24"/>
        </w:rPr>
        <w:t>Β</w:t>
      </w:r>
      <w:r w:rsidRPr="00947A8D">
        <w:rPr>
          <w:rFonts w:eastAsia="Times New Roman" w:cs="Times New Roman"/>
          <w:szCs w:val="24"/>
        </w:rPr>
        <w:t xml:space="preserve">ουλευτές </w:t>
      </w:r>
      <w:r>
        <w:rPr>
          <w:rFonts w:eastAsia="Times New Roman" w:cs="Times New Roman"/>
          <w:szCs w:val="24"/>
        </w:rPr>
        <w:t>με την ψήφο τους, είναι εάν π</w:t>
      </w:r>
      <w:r w:rsidRPr="00947A8D">
        <w:rPr>
          <w:rFonts w:eastAsia="Times New Roman" w:cs="Times New Roman"/>
          <w:szCs w:val="24"/>
        </w:rPr>
        <w:t>αρέχουν εμ</w:t>
      </w:r>
      <w:r w:rsidRPr="00947A8D">
        <w:rPr>
          <w:rFonts w:eastAsia="Times New Roman" w:cs="Times New Roman"/>
          <w:szCs w:val="24"/>
        </w:rPr>
        <w:t xml:space="preserve">πιστοσύνη στην </w:t>
      </w:r>
      <w:r>
        <w:rPr>
          <w:rFonts w:eastAsia="Times New Roman" w:cs="Times New Roman"/>
          <w:szCs w:val="24"/>
        </w:rPr>
        <w:t>Κ</w:t>
      </w:r>
      <w:r w:rsidRPr="00947A8D">
        <w:rPr>
          <w:rFonts w:eastAsia="Times New Roman" w:cs="Times New Roman"/>
          <w:szCs w:val="24"/>
        </w:rPr>
        <w:t>υβέρνηση</w:t>
      </w:r>
      <w:r>
        <w:rPr>
          <w:rFonts w:eastAsia="Times New Roman" w:cs="Times New Roman"/>
          <w:szCs w:val="24"/>
        </w:rPr>
        <w:t xml:space="preserve"> «</w:t>
      </w:r>
      <w:r w:rsidRPr="00947A8D">
        <w:rPr>
          <w:rFonts w:eastAsia="Times New Roman" w:cs="Times New Roman"/>
          <w:szCs w:val="24"/>
        </w:rPr>
        <w:t>για να καθορί</w:t>
      </w:r>
      <w:r>
        <w:rPr>
          <w:rFonts w:eastAsia="Times New Roman" w:cs="Times New Roman"/>
          <w:szCs w:val="24"/>
        </w:rPr>
        <w:t>ζ</w:t>
      </w:r>
      <w:r w:rsidRPr="00947A8D">
        <w:rPr>
          <w:rFonts w:eastAsia="Times New Roman" w:cs="Times New Roman"/>
          <w:szCs w:val="24"/>
        </w:rPr>
        <w:t xml:space="preserve">ει </w:t>
      </w:r>
      <w:r>
        <w:rPr>
          <w:rFonts w:eastAsia="Times New Roman" w:cs="Times New Roman"/>
          <w:szCs w:val="24"/>
        </w:rPr>
        <w:t xml:space="preserve">και </w:t>
      </w:r>
      <w:r w:rsidRPr="00947A8D">
        <w:rPr>
          <w:rFonts w:eastAsia="Times New Roman" w:cs="Times New Roman"/>
          <w:szCs w:val="24"/>
        </w:rPr>
        <w:t>κατευθύνει τη γενική πολιτική της χώρας</w:t>
      </w:r>
      <w:r>
        <w:rPr>
          <w:rFonts w:eastAsia="Times New Roman" w:cs="Times New Roman"/>
          <w:szCs w:val="24"/>
        </w:rPr>
        <w:t>».</w:t>
      </w:r>
      <w:r w:rsidRPr="00947A8D">
        <w:rPr>
          <w:rFonts w:eastAsia="Times New Roman" w:cs="Times New Roman"/>
          <w:szCs w:val="24"/>
        </w:rPr>
        <w:t xml:space="preserve"> </w:t>
      </w:r>
      <w:r>
        <w:rPr>
          <w:rFonts w:eastAsia="Times New Roman" w:cs="Times New Roman"/>
          <w:szCs w:val="24"/>
        </w:rPr>
        <w:t>Ε</w:t>
      </w:r>
      <w:r w:rsidRPr="00947A8D">
        <w:rPr>
          <w:rFonts w:eastAsia="Times New Roman" w:cs="Times New Roman"/>
          <w:szCs w:val="24"/>
        </w:rPr>
        <w:t>ίναι το άρθρο 82 παράγραφο</w:t>
      </w:r>
      <w:r>
        <w:rPr>
          <w:rFonts w:eastAsia="Times New Roman" w:cs="Times New Roman"/>
          <w:szCs w:val="24"/>
        </w:rPr>
        <w:t>ς</w:t>
      </w:r>
      <w:r w:rsidRPr="00947A8D">
        <w:rPr>
          <w:rFonts w:eastAsia="Times New Roman" w:cs="Times New Roman"/>
          <w:szCs w:val="24"/>
        </w:rPr>
        <w:t xml:space="preserve"> 1 του Συντάγματος</w:t>
      </w:r>
      <w:r>
        <w:rPr>
          <w:rFonts w:eastAsia="Times New Roman" w:cs="Times New Roman"/>
          <w:szCs w:val="24"/>
        </w:rPr>
        <w:t>.</w:t>
      </w:r>
      <w:r w:rsidRPr="00947A8D">
        <w:rPr>
          <w:rFonts w:eastAsia="Times New Roman" w:cs="Times New Roman"/>
          <w:szCs w:val="24"/>
        </w:rPr>
        <w:t xml:space="preserve"> </w:t>
      </w:r>
      <w:r>
        <w:rPr>
          <w:rFonts w:eastAsia="Times New Roman" w:cs="Times New Roman"/>
          <w:szCs w:val="24"/>
        </w:rPr>
        <w:t>Α</w:t>
      </w:r>
      <w:r w:rsidRPr="00947A8D">
        <w:rPr>
          <w:rFonts w:eastAsia="Times New Roman" w:cs="Times New Roman"/>
          <w:szCs w:val="24"/>
        </w:rPr>
        <w:t>ν</w:t>
      </w:r>
      <w:r>
        <w:rPr>
          <w:rFonts w:eastAsia="Times New Roman" w:cs="Times New Roman"/>
          <w:szCs w:val="24"/>
        </w:rPr>
        <w:t xml:space="preserve"> το κάνουν, αν</w:t>
      </w:r>
      <w:r w:rsidRPr="00947A8D">
        <w:rPr>
          <w:rFonts w:eastAsia="Times New Roman" w:cs="Times New Roman"/>
          <w:szCs w:val="24"/>
        </w:rPr>
        <w:t xml:space="preserve"> δώσουν ψήφο εμπιστοσύνης</w:t>
      </w:r>
      <w:r>
        <w:rPr>
          <w:rFonts w:eastAsia="Times New Roman" w:cs="Times New Roman"/>
          <w:szCs w:val="24"/>
        </w:rPr>
        <w:t>, θεωρούνται ότι είναι εφεξής</w:t>
      </w:r>
      <w:r w:rsidRPr="00947A8D">
        <w:rPr>
          <w:rFonts w:eastAsia="Times New Roman" w:cs="Times New Roman"/>
          <w:szCs w:val="24"/>
        </w:rPr>
        <w:t xml:space="preserve"> συμπολιτευόμεν</w:t>
      </w:r>
      <w:r>
        <w:rPr>
          <w:rFonts w:eastAsia="Times New Roman" w:cs="Times New Roman"/>
          <w:szCs w:val="24"/>
        </w:rPr>
        <w:t>οι</w:t>
      </w:r>
      <w:r w:rsidRPr="00947A8D">
        <w:rPr>
          <w:rFonts w:eastAsia="Times New Roman" w:cs="Times New Roman"/>
          <w:szCs w:val="24"/>
        </w:rPr>
        <w:t xml:space="preserve"> </w:t>
      </w:r>
      <w:r>
        <w:rPr>
          <w:rFonts w:eastAsia="Times New Roman" w:cs="Times New Roman"/>
          <w:szCs w:val="24"/>
        </w:rPr>
        <w:t>Β</w:t>
      </w:r>
      <w:r w:rsidRPr="00947A8D">
        <w:rPr>
          <w:rFonts w:eastAsia="Times New Roman" w:cs="Times New Roman"/>
          <w:szCs w:val="24"/>
        </w:rPr>
        <w:t>ουλευτές</w:t>
      </w:r>
      <w:r>
        <w:rPr>
          <w:rFonts w:eastAsia="Times New Roman" w:cs="Times New Roman"/>
          <w:szCs w:val="24"/>
        </w:rPr>
        <w:t>.</w:t>
      </w:r>
    </w:p>
    <w:p w14:paraId="5EA918A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Εμείς, όμως, </w:t>
      </w:r>
      <w:r w:rsidRPr="00947A8D">
        <w:rPr>
          <w:rFonts w:eastAsia="Times New Roman" w:cs="Times New Roman"/>
          <w:szCs w:val="24"/>
        </w:rPr>
        <w:t>αντιπολιτευόμ</w:t>
      </w:r>
      <w:r>
        <w:rPr>
          <w:rFonts w:eastAsia="Times New Roman" w:cs="Times New Roman"/>
          <w:szCs w:val="24"/>
        </w:rPr>
        <w:t>αστε</w:t>
      </w:r>
      <w:r w:rsidRPr="00947A8D">
        <w:rPr>
          <w:rFonts w:eastAsia="Times New Roman" w:cs="Times New Roman"/>
          <w:szCs w:val="24"/>
        </w:rPr>
        <w:t xml:space="preserve"> και αντιπολιτευόμ</w:t>
      </w:r>
      <w:r>
        <w:rPr>
          <w:rFonts w:eastAsia="Times New Roman" w:cs="Times New Roman"/>
          <w:szCs w:val="24"/>
        </w:rPr>
        <w:t xml:space="preserve">αστε </w:t>
      </w:r>
      <w:r w:rsidRPr="00947A8D">
        <w:rPr>
          <w:rFonts w:eastAsia="Times New Roman" w:cs="Times New Roman"/>
          <w:szCs w:val="24"/>
        </w:rPr>
        <w:t>ανυποχώρητα και με στοιχεία</w:t>
      </w:r>
      <w:r>
        <w:rPr>
          <w:rFonts w:eastAsia="Times New Roman" w:cs="Times New Roman"/>
          <w:szCs w:val="24"/>
        </w:rPr>
        <w:t>,</w:t>
      </w:r>
      <w:r w:rsidRPr="00947A8D">
        <w:rPr>
          <w:rFonts w:eastAsia="Times New Roman" w:cs="Times New Roman"/>
          <w:szCs w:val="24"/>
        </w:rPr>
        <w:t xml:space="preserve"> την πολιτική των ΣΥΡΙΖΑ</w:t>
      </w:r>
      <w:r>
        <w:rPr>
          <w:rFonts w:eastAsia="Times New Roman" w:cs="Times New Roman"/>
          <w:szCs w:val="24"/>
        </w:rPr>
        <w:t xml:space="preserve"> </w:t>
      </w:r>
      <w:r w:rsidRPr="00947A8D">
        <w:rPr>
          <w:rFonts w:eastAsia="Times New Roman" w:cs="Times New Roman"/>
          <w:szCs w:val="24"/>
        </w:rPr>
        <w:t>-</w:t>
      </w:r>
      <w:r>
        <w:rPr>
          <w:rFonts w:eastAsia="Times New Roman" w:cs="Times New Roman"/>
          <w:szCs w:val="24"/>
        </w:rPr>
        <w:t xml:space="preserve"> </w:t>
      </w:r>
      <w:r w:rsidRPr="00947A8D">
        <w:rPr>
          <w:rFonts w:eastAsia="Times New Roman" w:cs="Times New Roman"/>
          <w:szCs w:val="24"/>
        </w:rPr>
        <w:t>ΑΝΕΛ</w:t>
      </w:r>
      <w:r>
        <w:rPr>
          <w:rFonts w:eastAsia="Times New Roman" w:cs="Times New Roman"/>
          <w:szCs w:val="24"/>
        </w:rPr>
        <w:t>,</w:t>
      </w:r>
      <w:r w:rsidRPr="00947A8D">
        <w:rPr>
          <w:rFonts w:eastAsia="Times New Roman" w:cs="Times New Roman"/>
          <w:szCs w:val="24"/>
        </w:rPr>
        <w:t xml:space="preserve"> στη δημόσια διοίκηση</w:t>
      </w:r>
      <w:r>
        <w:rPr>
          <w:rFonts w:eastAsia="Times New Roman" w:cs="Times New Roman"/>
          <w:szCs w:val="24"/>
        </w:rPr>
        <w:t>,</w:t>
      </w:r>
      <w:r w:rsidRPr="00947A8D">
        <w:rPr>
          <w:rFonts w:eastAsia="Times New Roman" w:cs="Times New Roman"/>
          <w:szCs w:val="24"/>
        </w:rPr>
        <w:t xml:space="preserve"> στην </w:t>
      </w:r>
      <w:r>
        <w:rPr>
          <w:rFonts w:eastAsia="Times New Roman" w:cs="Times New Roman"/>
          <w:szCs w:val="24"/>
        </w:rPr>
        <w:t>π</w:t>
      </w:r>
      <w:r w:rsidRPr="00947A8D">
        <w:rPr>
          <w:rFonts w:eastAsia="Times New Roman" w:cs="Times New Roman"/>
          <w:szCs w:val="24"/>
        </w:rPr>
        <w:t>αιδεία</w:t>
      </w:r>
      <w:r>
        <w:rPr>
          <w:rFonts w:eastAsia="Times New Roman" w:cs="Times New Roman"/>
          <w:szCs w:val="24"/>
        </w:rPr>
        <w:t>,</w:t>
      </w:r>
      <w:r w:rsidRPr="00947A8D">
        <w:rPr>
          <w:rFonts w:eastAsia="Times New Roman" w:cs="Times New Roman"/>
          <w:szCs w:val="24"/>
        </w:rPr>
        <w:t xml:space="preserve"> στην οικονομία</w:t>
      </w:r>
      <w:r>
        <w:rPr>
          <w:rFonts w:eastAsia="Times New Roman" w:cs="Times New Roman"/>
          <w:szCs w:val="24"/>
        </w:rPr>
        <w:t>,</w:t>
      </w:r>
      <w:r w:rsidRPr="00947A8D">
        <w:rPr>
          <w:rFonts w:eastAsia="Times New Roman" w:cs="Times New Roman"/>
          <w:szCs w:val="24"/>
        </w:rPr>
        <w:t xml:space="preserve"> </w:t>
      </w:r>
      <w:r>
        <w:rPr>
          <w:rFonts w:eastAsia="Times New Roman" w:cs="Times New Roman"/>
          <w:szCs w:val="24"/>
        </w:rPr>
        <w:t>σ</w:t>
      </w:r>
      <w:r w:rsidRPr="00947A8D">
        <w:rPr>
          <w:rFonts w:eastAsia="Times New Roman" w:cs="Times New Roman"/>
          <w:szCs w:val="24"/>
        </w:rPr>
        <w:t>τους θεσμούς</w:t>
      </w:r>
      <w:r>
        <w:rPr>
          <w:rFonts w:eastAsia="Times New Roman" w:cs="Times New Roman"/>
          <w:szCs w:val="24"/>
        </w:rPr>
        <w:t>,</w:t>
      </w:r>
      <w:r w:rsidRPr="00947A8D">
        <w:rPr>
          <w:rFonts w:eastAsia="Times New Roman" w:cs="Times New Roman"/>
          <w:szCs w:val="24"/>
        </w:rPr>
        <w:t xml:space="preserve"> στη δικαιοσύνη</w:t>
      </w:r>
      <w:r>
        <w:rPr>
          <w:rFonts w:eastAsia="Times New Roman" w:cs="Times New Roman"/>
          <w:szCs w:val="24"/>
        </w:rPr>
        <w:t>,</w:t>
      </w:r>
      <w:r w:rsidRPr="00947A8D">
        <w:rPr>
          <w:rFonts w:eastAsia="Times New Roman" w:cs="Times New Roman"/>
          <w:szCs w:val="24"/>
        </w:rPr>
        <w:t xml:space="preserve"> στην ασφάλεια</w:t>
      </w:r>
      <w:r>
        <w:rPr>
          <w:rFonts w:eastAsia="Times New Roman" w:cs="Times New Roman"/>
          <w:szCs w:val="24"/>
        </w:rPr>
        <w:t>.</w:t>
      </w:r>
      <w:r w:rsidRPr="00947A8D">
        <w:rPr>
          <w:rFonts w:eastAsia="Times New Roman" w:cs="Times New Roman"/>
          <w:szCs w:val="24"/>
        </w:rPr>
        <w:t xml:space="preserve"> </w:t>
      </w:r>
      <w:r>
        <w:rPr>
          <w:rFonts w:eastAsia="Times New Roman" w:cs="Times New Roman"/>
          <w:szCs w:val="24"/>
        </w:rPr>
        <w:t>Σ</w:t>
      </w:r>
      <w:r w:rsidRPr="00947A8D">
        <w:rPr>
          <w:rFonts w:eastAsia="Times New Roman" w:cs="Times New Roman"/>
          <w:szCs w:val="24"/>
        </w:rPr>
        <w:t xml:space="preserve">τους μήνες που θα </w:t>
      </w:r>
      <w:r>
        <w:rPr>
          <w:rFonts w:eastAsia="Times New Roman" w:cs="Times New Roman"/>
          <w:szCs w:val="24"/>
        </w:rPr>
        <w:t>έ</w:t>
      </w:r>
      <w:r w:rsidRPr="00947A8D">
        <w:rPr>
          <w:rFonts w:eastAsia="Times New Roman" w:cs="Times New Roman"/>
          <w:szCs w:val="24"/>
        </w:rPr>
        <w:t>ρθουν</w:t>
      </w:r>
      <w:r>
        <w:rPr>
          <w:rFonts w:eastAsia="Times New Roman" w:cs="Times New Roman"/>
          <w:szCs w:val="24"/>
        </w:rPr>
        <w:t>,</w:t>
      </w:r>
      <w:r w:rsidRPr="00947A8D">
        <w:rPr>
          <w:rFonts w:eastAsia="Times New Roman" w:cs="Times New Roman"/>
          <w:szCs w:val="24"/>
        </w:rPr>
        <w:t xml:space="preserve"> θα είμαστε δυναμικά παρόντες σ</w:t>
      </w:r>
      <w:r w:rsidRPr="00947A8D">
        <w:rPr>
          <w:rFonts w:eastAsia="Times New Roman" w:cs="Times New Roman"/>
          <w:szCs w:val="24"/>
        </w:rPr>
        <w:t>τη μάχη για να υπάρξει</w:t>
      </w:r>
      <w:r>
        <w:rPr>
          <w:rFonts w:eastAsia="Times New Roman" w:cs="Times New Roman"/>
          <w:szCs w:val="24"/>
        </w:rPr>
        <w:t xml:space="preserve"> η</w:t>
      </w:r>
      <w:r w:rsidRPr="00947A8D">
        <w:rPr>
          <w:rFonts w:eastAsia="Times New Roman" w:cs="Times New Roman"/>
          <w:szCs w:val="24"/>
        </w:rPr>
        <w:t xml:space="preserve"> πολιτική </w:t>
      </w:r>
      <w:r>
        <w:rPr>
          <w:rFonts w:eastAsia="Times New Roman" w:cs="Times New Roman"/>
          <w:szCs w:val="24"/>
        </w:rPr>
        <w:t>αλλαγή που έχει ανάγκη η χώρα. Α</w:t>
      </w:r>
      <w:r w:rsidRPr="00947A8D">
        <w:rPr>
          <w:rFonts w:eastAsia="Times New Roman" w:cs="Times New Roman"/>
          <w:szCs w:val="24"/>
        </w:rPr>
        <w:t>λλά σε αυτό</w:t>
      </w:r>
      <w:r>
        <w:rPr>
          <w:rFonts w:eastAsia="Times New Roman" w:cs="Times New Roman"/>
          <w:szCs w:val="24"/>
        </w:rPr>
        <w:t>ν</w:t>
      </w:r>
      <w:r w:rsidRPr="00947A8D">
        <w:rPr>
          <w:rFonts w:eastAsia="Times New Roman" w:cs="Times New Roman"/>
          <w:szCs w:val="24"/>
        </w:rPr>
        <w:t xml:space="preserve"> τον αγώνα</w:t>
      </w:r>
      <w:r>
        <w:rPr>
          <w:rFonts w:eastAsia="Times New Roman" w:cs="Times New Roman"/>
          <w:szCs w:val="24"/>
        </w:rPr>
        <w:t>,</w:t>
      </w:r>
      <w:r w:rsidRPr="00947A8D">
        <w:rPr>
          <w:rFonts w:eastAsia="Times New Roman" w:cs="Times New Roman"/>
          <w:szCs w:val="24"/>
        </w:rPr>
        <w:t xml:space="preserve"> δεν θα είμαστε βολικοί για κανέναν</w:t>
      </w:r>
      <w:r>
        <w:rPr>
          <w:rFonts w:eastAsia="Times New Roman" w:cs="Times New Roman"/>
          <w:szCs w:val="24"/>
        </w:rPr>
        <w:t>.</w:t>
      </w:r>
    </w:p>
    <w:p w14:paraId="5EA918AC" w14:textId="77777777" w:rsidR="000F46A4" w:rsidRDefault="00307FE8">
      <w:pPr>
        <w:spacing w:line="600" w:lineRule="auto"/>
        <w:ind w:firstLine="720"/>
        <w:jc w:val="both"/>
        <w:rPr>
          <w:rFonts w:eastAsia="Times New Roman" w:cs="Times New Roman"/>
          <w:szCs w:val="24"/>
        </w:rPr>
      </w:pPr>
      <w:r w:rsidRPr="00947A8D">
        <w:rPr>
          <w:rFonts w:eastAsia="Times New Roman" w:cs="Times New Roman"/>
          <w:szCs w:val="24"/>
        </w:rPr>
        <w:t>Σας ευχαριστώ</w:t>
      </w:r>
      <w:r>
        <w:rPr>
          <w:rFonts w:eastAsia="Times New Roman" w:cs="Times New Roman"/>
          <w:szCs w:val="24"/>
        </w:rPr>
        <w:t>.</w:t>
      </w:r>
    </w:p>
    <w:p w14:paraId="5EA918AD" w14:textId="77777777" w:rsidR="000F46A4" w:rsidRDefault="00307FE8">
      <w:pPr>
        <w:spacing w:line="600" w:lineRule="auto"/>
        <w:ind w:firstLine="720"/>
        <w:jc w:val="center"/>
        <w:rPr>
          <w:rFonts w:eastAsia="Times New Roman"/>
          <w:bCs/>
        </w:rPr>
      </w:pPr>
      <w:r w:rsidRPr="00624FCE">
        <w:rPr>
          <w:rFonts w:eastAsia="Times New Roman"/>
          <w:bCs/>
        </w:rPr>
        <w:t>(Χειροκροτήματα)</w:t>
      </w:r>
    </w:p>
    <w:p w14:paraId="5EA918AE" w14:textId="77777777" w:rsidR="000F46A4" w:rsidRDefault="00307FE8">
      <w:pPr>
        <w:spacing w:line="600" w:lineRule="auto"/>
        <w:ind w:firstLine="720"/>
        <w:jc w:val="both"/>
        <w:rPr>
          <w:rFonts w:eastAsia="Times New Roman" w:cs="Times New Roman"/>
          <w:szCs w:val="24"/>
        </w:rPr>
      </w:pPr>
      <w:r w:rsidRPr="00276D2D">
        <w:rPr>
          <w:rFonts w:eastAsia="Times New Roman" w:cs="Times New Roman"/>
          <w:b/>
          <w:szCs w:val="24"/>
        </w:rPr>
        <w:t xml:space="preserve">ΠΡΟΕΔΡΟΣ (Νικόλαος Βούτσης): </w:t>
      </w:r>
      <w:r>
        <w:rPr>
          <w:rFonts w:eastAsia="Times New Roman" w:cs="Times New Roman"/>
          <w:szCs w:val="24"/>
        </w:rPr>
        <w:t>Ευχαριστώ πολύ.</w:t>
      </w:r>
    </w:p>
    <w:p w14:paraId="5EA918A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Καλώ στο Βήμα την κ. </w:t>
      </w:r>
      <w:r w:rsidRPr="00947A8D">
        <w:rPr>
          <w:rFonts w:eastAsia="Times New Roman" w:cs="Times New Roman"/>
          <w:szCs w:val="24"/>
        </w:rPr>
        <w:t>Φώφη Γεννηματά</w:t>
      </w:r>
      <w:r>
        <w:rPr>
          <w:rFonts w:eastAsia="Times New Roman" w:cs="Times New Roman"/>
          <w:szCs w:val="24"/>
        </w:rPr>
        <w:t>,</w:t>
      </w:r>
      <w:r w:rsidRPr="00947A8D">
        <w:rPr>
          <w:rFonts w:eastAsia="Times New Roman" w:cs="Times New Roman"/>
          <w:szCs w:val="24"/>
        </w:rPr>
        <w:t xml:space="preserve"> </w:t>
      </w:r>
      <w:r>
        <w:rPr>
          <w:rFonts w:eastAsia="Times New Roman" w:cs="Times New Roman"/>
          <w:szCs w:val="24"/>
        </w:rPr>
        <w:t>Π</w:t>
      </w:r>
      <w:r w:rsidRPr="00947A8D">
        <w:rPr>
          <w:rFonts w:eastAsia="Times New Roman" w:cs="Times New Roman"/>
          <w:szCs w:val="24"/>
        </w:rPr>
        <w:t xml:space="preserve">ρόεδρο της Δημοκρατικής </w:t>
      </w:r>
      <w:r>
        <w:rPr>
          <w:rFonts w:eastAsia="Times New Roman" w:cs="Times New Roman"/>
          <w:szCs w:val="24"/>
        </w:rPr>
        <w:t>Συ</w:t>
      </w:r>
      <w:r w:rsidRPr="00947A8D">
        <w:rPr>
          <w:rFonts w:eastAsia="Times New Roman" w:cs="Times New Roman"/>
          <w:szCs w:val="24"/>
        </w:rPr>
        <w:t xml:space="preserve">μπαράταξης </w:t>
      </w:r>
      <w:r>
        <w:rPr>
          <w:rFonts w:eastAsia="Times New Roman" w:cs="Times New Roman"/>
          <w:szCs w:val="24"/>
        </w:rPr>
        <w:t>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EA918B0" w14:textId="77777777" w:rsidR="000F46A4" w:rsidRDefault="00307FE8">
      <w:pPr>
        <w:spacing w:line="600" w:lineRule="auto"/>
        <w:ind w:firstLine="720"/>
        <w:jc w:val="both"/>
        <w:rPr>
          <w:rFonts w:eastAsia="Times New Roman" w:cs="Times New Roman"/>
          <w:szCs w:val="24"/>
        </w:rPr>
      </w:pPr>
      <w:r w:rsidRPr="00191112">
        <w:rPr>
          <w:rFonts w:eastAsia="Times New Roman" w:cs="Times New Roman"/>
          <w:b/>
          <w:szCs w:val="24"/>
        </w:rPr>
        <w:t xml:space="preserve">ΦΩΤΕΙΝΗ </w:t>
      </w:r>
      <w:r>
        <w:rPr>
          <w:rFonts w:eastAsia="Times New Roman" w:cs="Times New Roman"/>
          <w:b/>
          <w:szCs w:val="24"/>
        </w:rPr>
        <w:t xml:space="preserve">(ΦΩΦΗ) </w:t>
      </w:r>
      <w:r w:rsidRPr="00191112">
        <w:rPr>
          <w:rFonts w:eastAsia="Times New Roman" w:cs="Times New Roman"/>
          <w:b/>
          <w:szCs w:val="24"/>
        </w:rPr>
        <w:t>ΓΕΝΝΗΜΑΤΑ (Πρόεδρος της Δημοκρατικής Συμπαράταξης ΠΑΣΟΚ</w:t>
      </w:r>
      <w:r>
        <w:rPr>
          <w:rFonts w:eastAsia="Times New Roman" w:cs="Times New Roman"/>
          <w:b/>
          <w:szCs w:val="24"/>
        </w:rPr>
        <w:t xml:space="preserve"> - </w:t>
      </w:r>
      <w:r w:rsidRPr="00191112">
        <w:rPr>
          <w:rFonts w:eastAsia="Times New Roman" w:cs="Times New Roman"/>
          <w:b/>
          <w:szCs w:val="24"/>
        </w:rPr>
        <w:t>ΔΗΜΑΡ):</w:t>
      </w:r>
      <w:r>
        <w:rPr>
          <w:rFonts w:eastAsia="Times New Roman" w:cs="Times New Roman"/>
          <w:b/>
          <w:szCs w:val="24"/>
        </w:rPr>
        <w:t xml:space="preserve"> </w:t>
      </w:r>
      <w:r w:rsidRPr="003D4D6E">
        <w:rPr>
          <w:rFonts w:eastAsia="Times New Roman" w:cs="Times New Roman"/>
          <w:szCs w:val="24"/>
        </w:rPr>
        <w:t xml:space="preserve">Κυρίες και κύριοι </w:t>
      </w:r>
      <w:r>
        <w:rPr>
          <w:rFonts w:eastAsia="Times New Roman" w:cs="Times New Roman"/>
          <w:szCs w:val="24"/>
        </w:rPr>
        <w:t xml:space="preserve">Βουλευτές, στις 23 Μαΐου, εδώ στη Βουλή, </w:t>
      </w:r>
      <w:r w:rsidRPr="00947A8D">
        <w:rPr>
          <w:rFonts w:eastAsia="Times New Roman" w:cs="Times New Roman"/>
          <w:szCs w:val="24"/>
        </w:rPr>
        <w:t>ζήτησα τη διενέργεια άμεσων εκλογών</w:t>
      </w:r>
      <w:r>
        <w:rPr>
          <w:rFonts w:eastAsia="Times New Roman" w:cs="Times New Roman"/>
          <w:szCs w:val="24"/>
        </w:rPr>
        <w:t>, γιατί η</w:t>
      </w:r>
      <w:r w:rsidRPr="00947A8D">
        <w:rPr>
          <w:rFonts w:eastAsia="Times New Roman" w:cs="Times New Roman"/>
          <w:szCs w:val="24"/>
        </w:rPr>
        <w:t xml:space="preserve"> </w:t>
      </w:r>
      <w:r>
        <w:rPr>
          <w:rFonts w:eastAsia="Times New Roman" w:cs="Times New Roman"/>
          <w:szCs w:val="24"/>
        </w:rPr>
        <w:t>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947A8D">
        <w:rPr>
          <w:rFonts w:eastAsia="Times New Roman" w:cs="Times New Roman"/>
          <w:szCs w:val="24"/>
        </w:rPr>
        <w:t>ΑΝΕΛ οδηγεί τη χώρα σε έναν επικίνδυνο δρόμο</w:t>
      </w:r>
      <w:r>
        <w:rPr>
          <w:rFonts w:eastAsia="Times New Roman" w:cs="Times New Roman"/>
          <w:szCs w:val="24"/>
        </w:rPr>
        <w:t>,</w:t>
      </w:r>
      <w:r w:rsidRPr="00947A8D">
        <w:rPr>
          <w:rFonts w:eastAsia="Times New Roman" w:cs="Times New Roman"/>
          <w:szCs w:val="24"/>
        </w:rPr>
        <w:t xml:space="preserve"> </w:t>
      </w:r>
      <w:r>
        <w:rPr>
          <w:rFonts w:eastAsia="Times New Roman" w:cs="Times New Roman"/>
          <w:szCs w:val="24"/>
        </w:rPr>
        <w:t>σ</w:t>
      </w:r>
      <w:r w:rsidRPr="00947A8D">
        <w:rPr>
          <w:rFonts w:eastAsia="Times New Roman" w:cs="Times New Roman"/>
          <w:szCs w:val="24"/>
        </w:rPr>
        <w:t>ε αδιέξοδο</w:t>
      </w:r>
      <w:r>
        <w:rPr>
          <w:rFonts w:eastAsia="Times New Roman" w:cs="Times New Roman"/>
          <w:szCs w:val="24"/>
        </w:rPr>
        <w:t>. Έχει δικαίωμα ο</w:t>
      </w:r>
      <w:r w:rsidRPr="00947A8D">
        <w:rPr>
          <w:rFonts w:eastAsia="Times New Roman" w:cs="Times New Roman"/>
          <w:szCs w:val="24"/>
        </w:rPr>
        <w:t xml:space="preserve"> ελληνικός λαός να αποφασίσει για το μέλλον του</w:t>
      </w:r>
      <w:r>
        <w:rPr>
          <w:rFonts w:eastAsia="Times New Roman" w:cs="Times New Roman"/>
          <w:szCs w:val="24"/>
        </w:rPr>
        <w:t>. Δεν</w:t>
      </w:r>
      <w:r w:rsidRPr="00947A8D">
        <w:rPr>
          <w:rFonts w:eastAsia="Times New Roman" w:cs="Times New Roman"/>
          <w:szCs w:val="24"/>
        </w:rPr>
        <w:t xml:space="preserve"> είναι δυνατόν να βρεθεί μπροστά σε τετελεσμένα</w:t>
      </w:r>
      <w:r>
        <w:rPr>
          <w:rFonts w:eastAsia="Times New Roman" w:cs="Times New Roman"/>
          <w:szCs w:val="24"/>
        </w:rPr>
        <w:t>,</w:t>
      </w:r>
      <w:r w:rsidRPr="00947A8D">
        <w:rPr>
          <w:rFonts w:eastAsia="Times New Roman" w:cs="Times New Roman"/>
          <w:szCs w:val="24"/>
        </w:rPr>
        <w:t xml:space="preserve"> μέσα από τις δεσμεύσεις που εσείς αναλαμβάνετε </w:t>
      </w:r>
      <w:r>
        <w:rPr>
          <w:rFonts w:eastAsia="Times New Roman" w:cs="Times New Roman"/>
          <w:szCs w:val="24"/>
        </w:rPr>
        <w:t>ερήμην</w:t>
      </w:r>
      <w:r w:rsidRPr="00947A8D">
        <w:rPr>
          <w:rFonts w:eastAsia="Times New Roman" w:cs="Times New Roman"/>
          <w:szCs w:val="24"/>
        </w:rPr>
        <w:t xml:space="preserve"> του</w:t>
      </w:r>
      <w:r>
        <w:rPr>
          <w:rFonts w:eastAsia="Times New Roman" w:cs="Times New Roman"/>
          <w:szCs w:val="24"/>
        </w:rPr>
        <w:t>.</w:t>
      </w:r>
    </w:p>
    <w:p w14:paraId="5EA918B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Έχει δικαίωμα να αποφα</w:t>
      </w:r>
      <w:r>
        <w:rPr>
          <w:rFonts w:eastAsia="Times New Roman" w:cs="Times New Roman"/>
          <w:szCs w:val="24"/>
        </w:rPr>
        <w:t>σίσει</w:t>
      </w:r>
      <w:r w:rsidRPr="00947A8D">
        <w:rPr>
          <w:rFonts w:eastAsia="Times New Roman" w:cs="Times New Roman"/>
          <w:szCs w:val="24"/>
        </w:rPr>
        <w:t xml:space="preserve"> αυτός και </w:t>
      </w:r>
      <w:r>
        <w:rPr>
          <w:rFonts w:eastAsia="Times New Roman" w:cs="Times New Roman"/>
          <w:szCs w:val="24"/>
        </w:rPr>
        <w:t xml:space="preserve">μόνο τους όρους και τις εγγυήσεις με τις οποίες θα βγει </w:t>
      </w:r>
      <w:r w:rsidRPr="00947A8D">
        <w:rPr>
          <w:rFonts w:eastAsia="Times New Roman" w:cs="Times New Roman"/>
          <w:szCs w:val="24"/>
        </w:rPr>
        <w:t>η χώρα από την κρίση</w:t>
      </w:r>
      <w:r>
        <w:rPr>
          <w:rFonts w:eastAsia="Times New Roman" w:cs="Times New Roman"/>
          <w:szCs w:val="24"/>
        </w:rPr>
        <w:t>.</w:t>
      </w:r>
      <w:r w:rsidRPr="00947A8D">
        <w:rPr>
          <w:rFonts w:eastAsia="Times New Roman" w:cs="Times New Roman"/>
          <w:szCs w:val="24"/>
        </w:rPr>
        <w:t xml:space="preserve"> </w:t>
      </w:r>
      <w:r>
        <w:rPr>
          <w:rFonts w:eastAsia="Times New Roman" w:cs="Times New Roman"/>
          <w:szCs w:val="24"/>
        </w:rPr>
        <w:t>Έ</w:t>
      </w:r>
      <w:r w:rsidRPr="00947A8D">
        <w:rPr>
          <w:rFonts w:eastAsia="Times New Roman" w:cs="Times New Roman"/>
          <w:szCs w:val="24"/>
        </w:rPr>
        <w:t xml:space="preserve">χει δικαίωμα να αποφασίσει ποιον </w:t>
      </w:r>
      <w:r>
        <w:rPr>
          <w:rFonts w:eastAsia="Times New Roman" w:cs="Times New Roman"/>
          <w:szCs w:val="24"/>
        </w:rPr>
        <w:t>επιτέλους εμπιστεύεται να είν</w:t>
      </w:r>
      <w:r w:rsidRPr="00947A8D">
        <w:rPr>
          <w:rFonts w:eastAsia="Times New Roman" w:cs="Times New Roman"/>
          <w:szCs w:val="24"/>
        </w:rPr>
        <w:t xml:space="preserve">αι στο τιμόνι σε αυτή την </w:t>
      </w:r>
      <w:r>
        <w:rPr>
          <w:rFonts w:eastAsia="Times New Roman" w:cs="Times New Roman"/>
          <w:szCs w:val="24"/>
        </w:rPr>
        <w:t>πορεία. Κ</w:t>
      </w:r>
      <w:r w:rsidRPr="00947A8D">
        <w:rPr>
          <w:rFonts w:eastAsia="Times New Roman" w:cs="Times New Roman"/>
          <w:szCs w:val="24"/>
        </w:rPr>
        <w:t xml:space="preserve">αι έχει δικαίωμα να διεκδικήσει ένα ολοκληρωμένο </w:t>
      </w:r>
      <w:r>
        <w:rPr>
          <w:rFonts w:eastAsia="Times New Roman" w:cs="Times New Roman"/>
          <w:szCs w:val="24"/>
        </w:rPr>
        <w:t>ε</w:t>
      </w:r>
      <w:r w:rsidRPr="00947A8D">
        <w:rPr>
          <w:rFonts w:eastAsia="Times New Roman" w:cs="Times New Roman"/>
          <w:szCs w:val="24"/>
        </w:rPr>
        <w:t>θνικό σχέδιο π</w:t>
      </w:r>
      <w:r w:rsidRPr="00947A8D">
        <w:rPr>
          <w:rFonts w:eastAsia="Times New Roman" w:cs="Times New Roman"/>
          <w:szCs w:val="24"/>
        </w:rPr>
        <w:t>ου θα</w:t>
      </w:r>
      <w:r>
        <w:rPr>
          <w:rFonts w:eastAsia="Times New Roman" w:cs="Times New Roman"/>
          <w:szCs w:val="24"/>
        </w:rPr>
        <w:t xml:space="preserve"> έχει ευρύτερη</w:t>
      </w:r>
      <w:r w:rsidRPr="00947A8D">
        <w:rPr>
          <w:rFonts w:eastAsia="Times New Roman" w:cs="Times New Roman"/>
          <w:szCs w:val="24"/>
        </w:rPr>
        <w:t xml:space="preserve"> συναίνεση</w:t>
      </w:r>
      <w:r>
        <w:rPr>
          <w:rFonts w:eastAsia="Times New Roman" w:cs="Times New Roman"/>
          <w:szCs w:val="24"/>
        </w:rPr>
        <w:t>,</w:t>
      </w:r>
      <w:r w:rsidRPr="00947A8D">
        <w:rPr>
          <w:rFonts w:eastAsia="Times New Roman" w:cs="Times New Roman"/>
          <w:szCs w:val="24"/>
        </w:rPr>
        <w:t xml:space="preserve"> για να μην βρεθεί η χώρα ξανά μπροστά σε νέα αδιέξοδα και κινδύνους</w:t>
      </w:r>
      <w:r>
        <w:rPr>
          <w:rFonts w:eastAsia="Times New Roman" w:cs="Times New Roman"/>
          <w:szCs w:val="24"/>
        </w:rPr>
        <w:t>.</w:t>
      </w:r>
    </w:p>
    <w:p w14:paraId="5EA918B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Είναι, λοιπόν, αυτονόητο ότι δεν εμπιστευόμαστε αυτή την Κ</w:t>
      </w:r>
      <w:r w:rsidRPr="00947A8D">
        <w:rPr>
          <w:rFonts w:eastAsia="Times New Roman" w:cs="Times New Roman"/>
          <w:szCs w:val="24"/>
        </w:rPr>
        <w:t>υβέρνηση</w:t>
      </w:r>
      <w:r>
        <w:rPr>
          <w:rFonts w:eastAsia="Times New Roman" w:cs="Times New Roman"/>
          <w:szCs w:val="24"/>
        </w:rPr>
        <w:t>. Δεν την εμπιστευόμαστε, ούτε στην οικονομία ούτε στους θεσμούς ούτε στην κοινωνική πολιτ</w:t>
      </w:r>
      <w:r>
        <w:rPr>
          <w:rFonts w:eastAsia="Times New Roman" w:cs="Times New Roman"/>
          <w:szCs w:val="24"/>
        </w:rPr>
        <w:t xml:space="preserve">ική ούτε στην ασφάλεια ούτε στη διαπραγμάτευση, ούτε στα εθνικά θέματα. Πουθενά και για κανένα θέμα! </w:t>
      </w:r>
    </w:p>
    <w:p w14:paraId="5EA918B3" w14:textId="77777777" w:rsidR="000F46A4" w:rsidRDefault="00307FE8">
      <w:pPr>
        <w:spacing w:line="600" w:lineRule="auto"/>
        <w:ind w:firstLine="720"/>
        <w:jc w:val="both"/>
        <w:rPr>
          <w:rFonts w:eastAsia="Times New Roman"/>
          <w:bCs/>
        </w:rPr>
      </w:pPr>
      <w:r w:rsidRPr="00624FCE">
        <w:rPr>
          <w:rFonts w:eastAsia="Times New Roman"/>
          <w:bCs/>
        </w:rPr>
        <w:t>(Χειροκροτήματα</w:t>
      </w:r>
      <w:r>
        <w:rPr>
          <w:rFonts w:eastAsia="Times New Roman"/>
          <w:bCs/>
        </w:rPr>
        <w:t xml:space="preserve"> από την πτέρυγα της Δημοκρατικής 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r w:rsidRPr="00624FCE">
        <w:rPr>
          <w:rFonts w:eastAsia="Times New Roman"/>
          <w:bCs/>
        </w:rPr>
        <w:t>)</w:t>
      </w:r>
    </w:p>
    <w:p w14:paraId="5EA918B4" w14:textId="77777777" w:rsidR="000F46A4" w:rsidRDefault="00307FE8">
      <w:pPr>
        <w:spacing w:line="600" w:lineRule="auto"/>
        <w:ind w:firstLine="720"/>
        <w:jc w:val="both"/>
        <w:rPr>
          <w:rFonts w:eastAsia="Times New Roman" w:cs="Times New Roman"/>
          <w:b/>
          <w:szCs w:val="24"/>
        </w:rPr>
      </w:pPr>
      <w:r>
        <w:rPr>
          <w:rFonts w:eastAsia="Times New Roman" w:cs="Times New Roman"/>
          <w:szCs w:val="24"/>
        </w:rPr>
        <w:t>Οι συσχετισμοί στη Βουλή δεν έχουν κα</w:t>
      </w:r>
      <w:r>
        <w:rPr>
          <w:rFonts w:eastAsia="Times New Roman" w:cs="Times New Roman"/>
          <w:szCs w:val="24"/>
        </w:rPr>
        <w:t>μ</w:t>
      </w:r>
      <w:r>
        <w:rPr>
          <w:rFonts w:eastAsia="Times New Roman" w:cs="Times New Roman"/>
          <w:szCs w:val="24"/>
        </w:rPr>
        <w:t>μία σχέση με αυτό που γίνεται σήμερα στην ελληνική κοινωνία. Είστε μια θλιβερή μειοψηφία. Η Κυβέρνησή σας αποδεικνύεται και ανίκανη και επικίνδυνη. Δεν διαλύσατε μόνο το σήμερα. Ναρκοθετείτε το αύριο. Η περίφημη «καθαρή έξοδος» δεν είναι τίποτε άλλο από έν</w:t>
      </w:r>
      <w:r>
        <w:rPr>
          <w:rFonts w:eastAsia="Times New Roman" w:cs="Times New Roman"/>
          <w:szCs w:val="24"/>
        </w:rPr>
        <w:t xml:space="preserve">α τέταρτο μνημόνιο χωρίς χρήματα, με την υπογραφή του κ. Τσίπρα. </w:t>
      </w:r>
    </w:p>
    <w:p w14:paraId="5EA918B5" w14:textId="77777777" w:rsidR="000F46A4" w:rsidRDefault="00307FE8">
      <w:pPr>
        <w:spacing w:line="600" w:lineRule="auto"/>
        <w:ind w:firstLine="720"/>
        <w:jc w:val="both"/>
        <w:rPr>
          <w:rFonts w:eastAsia="Times New Roman" w:cs="Times New Roman"/>
          <w:color w:val="000000" w:themeColor="text1"/>
          <w:szCs w:val="24"/>
        </w:rPr>
      </w:pPr>
      <w:r w:rsidRPr="00B15798">
        <w:rPr>
          <w:rFonts w:eastAsia="Times New Roman" w:cs="Times New Roman"/>
          <w:color w:val="000000" w:themeColor="text1"/>
          <w:szCs w:val="24"/>
        </w:rPr>
        <w:t>Θλιβερές είναι οι επιδόσεις σας και στην ανάπτυξη: μαύρη τρύπα. Είναι σε φυγή η νέα γενιά. Τα καλύτερα μυαλά μας φεύγουν. Οι συνταξιούχοι είναι σε απόγνωση. Αγρότες, επιστήμονες, επαγγελματί</w:t>
      </w:r>
      <w:r w:rsidRPr="00B15798">
        <w:rPr>
          <w:rFonts w:eastAsia="Times New Roman" w:cs="Times New Roman"/>
          <w:color w:val="000000" w:themeColor="text1"/>
          <w:szCs w:val="24"/>
        </w:rPr>
        <w:t xml:space="preserve">ες γονατίζουν. Οι άνεργοι είναι αφημένοι στην τύχη τους. Το κοινωνικό κράτος το υποκατέστησε η υπουργική φιλανθρωπία. Έχουμε ολική επαναφορά του πελατειακού κράτους. Βολεύετε </w:t>
      </w:r>
      <w:r w:rsidRPr="00B15798">
        <w:rPr>
          <w:rFonts w:eastAsia="Times New Roman" w:cs="Times New Roman"/>
          <w:color w:val="000000" w:themeColor="text1"/>
          <w:szCs w:val="24"/>
        </w:rPr>
        <w:t>υ</w:t>
      </w:r>
      <w:r w:rsidRPr="00B15798">
        <w:rPr>
          <w:rFonts w:eastAsia="Times New Roman" w:cs="Times New Roman"/>
          <w:color w:val="000000" w:themeColor="text1"/>
          <w:szCs w:val="24"/>
        </w:rPr>
        <w:t>μέτερους, εξαφανίζετε την αξιολόγηση και έχετε μια ιδιαίτερη αλλεργία στην αξιοκ</w:t>
      </w:r>
      <w:r w:rsidRPr="00B15798">
        <w:rPr>
          <w:rFonts w:eastAsia="Times New Roman" w:cs="Times New Roman"/>
          <w:color w:val="000000" w:themeColor="text1"/>
          <w:szCs w:val="24"/>
        </w:rPr>
        <w:t xml:space="preserve">ρατία και τώρα τελευταία και στην αυτοδιοίκηση. </w:t>
      </w:r>
    </w:p>
    <w:p w14:paraId="5EA918B6" w14:textId="77777777" w:rsidR="000F46A4" w:rsidRDefault="00307FE8">
      <w:pPr>
        <w:spacing w:line="600" w:lineRule="auto"/>
        <w:ind w:firstLine="720"/>
        <w:jc w:val="both"/>
        <w:rPr>
          <w:rFonts w:eastAsia="Times New Roman" w:cs="Times New Roman"/>
          <w:szCs w:val="24"/>
        </w:rPr>
      </w:pPr>
      <w:r w:rsidRPr="00B15798">
        <w:rPr>
          <w:rFonts w:eastAsia="Times New Roman" w:cs="Times New Roman"/>
          <w:color w:val="000000" w:themeColor="text1"/>
          <w:szCs w:val="24"/>
        </w:rPr>
        <w:t xml:space="preserve">Επικρατεί βία και ανομία από κάθε λογής εγκληματικά στοιχεία που </w:t>
      </w:r>
      <w:r>
        <w:rPr>
          <w:rFonts w:eastAsia="Times New Roman" w:cs="Times New Roman"/>
          <w:szCs w:val="24"/>
        </w:rPr>
        <w:t>απειλούν τη ζωή και την περιουσία των Ελλήνων πολιτών με τη δική σας ανοχή. Οι καθεστωτικές λογικές επικρατούν παντού. Επιχειρείτε να ελέγξετε</w:t>
      </w:r>
      <w:r>
        <w:rPr>
          <w:rFonts w:eastAsia="Times New Roman" w:cs="Times New Roman"/>
          <w:szCs w:val="24"/>
        </w:rPr>
        <w:t xml:space="preserve"> τη </w:t>
      </w:r>
      <w:r>
        <w:rPr>
          <w:rFonts w:eastAsia="Times New Roman" w:cs="Times New Roman"/>
          <w:szCs w:val="24"/>
        </w:rPr>
        <w:t>δ</w:t>
      </w:r>
      <w:r>
        <w:rPr>
          <w:rFonts w:eastAsia="Times New Roman" w:cs="Times New Roman"/>
          <w:szCs w:val="24"/>
        </w:rPr>
        <w:t xml:space="preserve">ικαιοσύνη. Δηλητηριάζετε τη δημόσια ζωή. Διχάζετε τον ελληνικό λαό και του στερείτε το μεγαλύτερο όπλο του για να αντιμετωπίσει την κρίση. Και αυτό δεν είναι άλλο από την ενότητά του. </w:t>
      </w:r>
    </w:p>
    <w:p w14:paraId="5EA918B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Είναι αυτονόητο ότι δεν εμπιστευόμαστε την Κυβέρνηση, ειδικά στα ε</w:t>
      </w:r>
      <w:r>
        <w:rPr>
          <w:rFonts w:eastAsia="Times New Roman" w:cs="Times New Roman"/>
          <w:szCs w:val="24"/>
        </w:rPr>
        <w:t xml:space="preserve">θνικά θέματα, </w:t>
      </w:r>
      <w:r>
        <w:rPr>
          <w:rFonts w:eastAsia="Times New Roman" w:cs="Times New Roman"/>
          <w:szCs w:val="24"/>
        </w:rPr>
        <w:t>για τα οποία</w:t>
      </w:r>
      <w:r>
        <w:rPr>
          <w:rFonts w:eastAsia="Times New Roman" w:cs="Times New Roman"/>
          <w:szCs w:val="24"/>
        </w:rPr>
        <w:t xml:space="preserve"> αποδεικνύεται ιδιαίτερα επικίνδυνη</w:t>
      </w:r>
      <w:r>
        <w:rPr>
          <w:rFonts w:eastAsia="Times New Roman" w:cs="Times New Roman"/>
          <w:szCs w:val="24"/>
        </w:rPr>
        <w:t>,</w:t>
      </w:r>
      <w:r>
        <w:rPr>
          <w:rFonts w:eastAsia="Times New Roman" w:cs="Times New Roman"/>
          <w:szCs w:val="24"/>
        </w:rPr>
        <w:t xml:space="preserve"> με διγλωσσία, με προχειρότητα, με επιπολαιότητα και με αναποτελεσματικότητα, την ώρα μάλιστα που η Ελλάδα και ο Ελληνισμός αντιμετωπίζει υπαρκτές και κλιμακούμενες απειλές από την Τουρκία. </w:t>
      </w:r>
    </w:p>
    <w:p w14:paraId="5EA918B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Η Τ</w:t>
      </w:r>
      <w:r>
        <w:rPr>
          <w:rFonts w:eastAsia="Times New Roman" w:cs="Times New Roman"/>
          <w:szCs w:val="24"/>
        </w:rPr>
        <w:t>ουρκία ανοιχτά πλέον επικαλείται κυριαρχία σε βραχονησίδες. Οι Έλληνες αξιωματικοί εξακολουθούν να βρίσκονται φυλακισμένοι στην Αδριανούπολη</w:t>
      </w:r>
      <w:r>
        <w:rPr>
          <w:rFonts w:eastAsia="Times New Roman" w:cs="Times New Roman"/>
          <w:szCs w:val="24"/>
        </w:rPr>
        <w:t>,</w:t>
      </w:r>
      <w:r>
        <w:rPr>
          <w:rFonts w:eastAsia="Times New Roman" w:cs="Times New Roman"/>
          <w:szCs w:val="24"/>
        </w:rPr>
        <w:t xml:space="preserve"> χωρίς να υπάρχει κα</w:t>
      </w:r>
      <w:r>
        <w:rPr>
          <w:rFonts w:eastAsia="Times New Roman" w:cs="Times New Roman"/>
          <w:szCs w:val="24"/>
        </w:rPr>
        <w:t>μ</w:t>
      </w:r>
      <w:r>
        <w:rPr>
          <w:rFonts w:eastAsia="Times New Roman" w:cs="Times New Roman"/>
          <w:szCs w:val="24"/>
        </w:rPr>
        <w:t>μία κατηγορία. Την ώρα που γύρω μας εξελίσσονται συγκρούσεις γεωπολιτικών συμφερόντων, αλλά κα</w:t>
      </w:r>
      <w:r>
        <w:rPr>
          <w:rFonts w:eastAsia="Times New Roman" w:cs="Times New Roman"/>
          <w:szCs w:val="24"/>
        </w:rPr>
        <w:t>ι δημιουργούνται σημαντικές ευκαιρίες για τη χώρα, εμείς προχωράμε χωρίς πυξίδα και χωρίς σχέδιο. Έχουμε μια Κυβέρνηση σε αποδρομή, η οποία τι κάνει; Υποτάσσεται στις πιέσεις και επιχειρεί να κλείσει άρον</w:t>
      </w:r>
      <w:r>
        <w:rPr>
          <w:rFonts w:eastAsia="Times New Roman" w:cs="Times New Roman"/>
          <w:szCs w:val="24"/>
        </w:rPr>
        <w:t>-</w:t>
      </w:r>
      <w:r>
        <w:rPr>
          <w:rFonts w:eastAsia="Times New Roman" w:cs="Times New Roman"/>
          <w:szCs w:val="24"/>
        </w:rPr>
        <w:t xml:space="preserve">άρον εθνικά ζητήματα. </w:t>
      </w:r>
    </w:p>
    <w:p w14:paraId="5EA918B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Εδώ </w:t>
      </w:r>
      <w:r>
        <w:rPr>
          <w:rFonts w:eastAsia="Times New Roman" w:cs="Times New Roman"/>
          <w:szCs w:val="24"/>
        </w:rPr>
        <w:t>θα ήθελα</w:t>
      </w:r>
      <w:r>
        <w:rPr>
          <w:rFonts w:eastAsia="Times New Roman" w:cs="Times New Roman"/>
          <w:szCs w:val="24"/>
        </w:rPr>
        <w:t xml:space="preserve"> να ανοίξω μια π</w:t>
      </w:r>
      <w:r>
        <w:rPr>
          <w:rFonts w:eastAsia="Times New Roman" w:cs="Times New Roman"/>
          <w:szCs w:val="24"/>
        </w:rPr>
        <w:t xml:space="preserve">αρένθεση, γιατί θέλω να αναφερθώ στην ανακοίνωση των Ευρωπαίων </w:t>
      </w:r>
      <w:r>
        <w:rPr>
          <w:rFonts w:eastAsia="Times New Roman" w:cs="Times New Roman"/>
          <w:szCs w:val="24"/>
        </w:rPr>
        <w:t>Σ</w:t>
      </w:r>
      <w:r>
        <w:rPr>
          <w:rFonts w:eastAsia="Times New Roman" w:cs="Times New Roman"/>
          <w:szCs w:val="24"/>
        </w:rPr>
        <w:t xml:space="preserve">οσιαλιστών. </w:t>
      </w:r>
    </w:p>
    <w:p w14:paraId="5EA918B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Ακούστε, εμείς σεβόμαστε τους συντρόφους μας στην Ευρώπη. Δεν χρειάζονται, όμως, υποδείξεις. Και θα πρέπει να αντιλαμβάνονται τις τραυματικές εμπειρίες που υπάρχουν στη χώρα μας κ</w:t>
      </w:r>
      <w:r>
        <w:rPr>
          <w:rFonts w:eastAsia="Times New Roman" w:cs="Times New Roman"/>
          <w:szCs w:val="24"/>
        </w:rPr>
        <w:t xml:space="preserve">αι στην ευρύτερη περιοχή. Έχουν πολλούς λόγους να χαίρονται για το γεγονός ότι υπάρχει </w:t>
      </w:r>
      <w:r>
        <w:rPr>
          <w:rFonts w:eastAsia="Times New Roman" w:cs="Times New Roman"/>
          <w:szCs w:val="24"/>
        </w:rPr>
        <w:t>σ</w:t>
      </w:r>
      <w:r>
        <w:rPr>
          <w:rFonts w:eastAsia="Times New Roman" w:cs="Times New Roman"/>
          <w:szCs w:val="24"/>
        </w:rPr>
        <w:t xml:space="preserve">υμφωνία. Για το περιεχόμενο, όμως, αυτής της </w:t>
      </w:r>
      <w:r>
        <w:rPr>
          <w:rFonts w:eastAsia="Times New Roman" w:cs="Times New Roman"/>
          <w:szCs w:val="24"/>
        </w:rPr>
        <w:t>σ</w:t>
      </w:r>
      <w:r>
        <w:rPr>
          <w:rFonts w:eastAsia="Times New Roman" w:cs="Times New Roman"/>
          <w:szCs w:val="24"/>
        </w:rPr>
        <w:t xml:space="preserve">υμφωνίας θα μιλήσουμε εμείς, ο ελληνικός λαός και μόνο αυτός, γιατί αφορά εμάς και τα δικά μας εθνικά συμφέροντα. </w:t>
      </w:r>
    </w:p>
    <w:p w14:paraId="5EA918B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(Χειροκροτήματα από τη</w:t>
      </w:r>
      <w:r>
        <w:rPr>
          <w:rFonts w:eastAsia="Times New Roman" w:cs="Times New Roman"/>
          <w:szCs w:val="24"/>
        </w:rPr>
        <w:t>ν πτέρυγα της</w:t>
      </w:r>
      <w:r>
        <w:rPr>
          <w:rFonts w:eastAsia="Times New Roman" w:cs="Times New Roman"/>
          <w:szCs w:val="24"/>
        </w:rPr>
        <w:t xml:space="preserve"> Δημοκρατική</w:t>
      </w:r>
      <w:r>
        <w:rPr>
          <w:rFonts w:eastAsia="Times New Roman" w:cs="Times New Roman"/>
          <w:szCs w:val="24"/>
        </w:rPr>
        <w:t>ς</w:t>
      </w:r>
      <w:r>
        <w:rPr>
          <w:rFonts w:eastAsia="Times New Roman" w:cs="Times New Roman"/>
          <w:szCs w:val="24"/>
        </w:rPr>
        <w:t xml:space="preserve"> Συμπαράταξη</w:t>
      </w:r>
      <w:r>
        <w:rPr>
          <w:rFonts w:eastAsia="Times New Roman" w:cs="Times New Roman"/>
          <w:szCs w:val="24"/>
        </w:rPr>
        <w:t>ς</w:t>
      </w:r>
      <w:r>
        <w:rPr>
          <w:rFonts w:eastAsia="Times New Roman" w:cs="Times New Roman"/>
          <w:szCs w:val="24"/>
        </w:rPr>
        <w:t xml:space="preserve">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EA918B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Εμείς θα συνεχίσουμε να εργαζόμαστε για μια βιώσιμη λύση προς όφελος των πολιτών, της ευρωπαϊκής </w:t>
      </w:r>
      <w:r>
        <w:rPr>
          <w:rFonts w:eastAsia="Times New Roman" w:cs="Times New Roman"/>
          <w:szCs w:val="24"/>
        </w:rPr>
        <w:t>μας</w:t>
      </w:r>
      <w:r>
        <w:rPr>
          <w:rFonts w:eastAsia="Times New Roman" w:cs="Times New Roman"/>
          <w:szCs w:val="24"/>
        </w:rPr>
        <w:t xml:space="preserve"> προοπτικής και κυρίως της σταθερότητας στην περιοχή. </w:t>
      </w:r>
    </w:p>
    <w:p w14:paraId="5EA918B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Κυρίες και κύριοι Βουλευ</w:t>
      </w:r>
      <w:r>
        <w:rPr>
          <w:rFonts w:eastAsia="Times New Roman" w:cs="Times New Roman"/>
          <w:szCs w:val="24"/>
        </w:rPr>
        <w:t>τές, η συγκυρία ήταν ιδιαίτερα ευνοϊκή για τα εθνικά συμφέροντα. Η Κυβέρνηση, όμως, δεν την αξιοποίησε. Οι χειρισμοί της στην υπόθεση με τα Σκόπια ήταν λανθασμένοι. Δεν επεδίωξαν</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κανέναν διάλογο με τα άλλα κόμματα. Μπορούσαν να το έχουν κάνει.</w:t>
      </w:r>
      <w:r>
        <w:rPr>
          <w:rFonts w:eastAsia="Times New Roman" w:cs="Times New Roman"/>
          <w:szCs w:val="24"/>
        </w:rPr>
        <w:t xml:space="preserve"> Μπορούσαν να έχουν διαμορφώσει μία εθνική γραμμή. Τι θα τους έδινε αυτό; Μεγάλη διαπραγματευτική δύναμη για να φέρουν μια καλύτερη συμφωνία. </w:t>
      </w:r>
    </w:p>
    <w:p w14:paraId="5EA918B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Ζητήσαμε πάρα πολλές φορές τη σύγκληση του Συμβουλίου Πολιτικών Αρχηγών. Το αρνήθηκαν. Προχώρησαν μόνοι </w:t>
      </w:r>
      <w:r>
        <w:rPr>
          <w:rFonts w:eastAsia="Times New Roman" w:cs="Times New Roman"/>
          <w:szCs w:val="24"/>
        </w:rPr>
        <w:t>τους,</w:t>
      </w:r>
      <w:r>
        <w:rPr>
          <w:rFonts w:eastAsia="Times New Roman" w:cs="Times New Roman"/>
          <w:szCs w:val="24"/>
        </w:rPr>
        <w:t xml:space="preserve"> εν </w:t>
      </w:r>
      <w:r>
        <w:rPr>
          <w:rFonts w:eastAsia="Times New Roman" w:cs="Times New Roman"/>
          <w:szCs w:val="24"/>
        </w:rPr>
        <w:t>κρυπτώ</w:t>
      </w:r>
      <w:r>
        <w:rPr>
          <w:rFonts w:eastAsia="Times New Roman" w:cs="Times New Roman"/>
          <w:szCs w:val="24"/>
        </w:rPr>
        <w:t>,</w:t>
      </w:r>
      <w:r>
        <w:rPr>
          <w:rFonts w:eastAsia="Times New Roman" w:cs="Times New Roman"/>
          <w:szCs w:val="24"/>
        </w:rPr>
        <w:t xml:space="preserve"> στη διαπραγμάτευση. Τώρα προχωρούν στην υπογραφή χωρίς να εξασφαλίσουν, όχι ευρύτερη συναίνεση</w:t>
      </w:r>
      <w:r>
        <w:rPr>
          <w:rFonts w:eastAsia="Times New Roman" w:cs="Times New Roman"/>
          <w:szCs w:val="24"/>
        </w:rPr>
        <w:t xml:space="preserve"> </w:t>
      </w:r>
      <w:r>
        <w:rPr>
          <w:rFonts w:eastAsia="Times New Roman" w:cs="Times New Roman"/>
          <w:szCs w:val="24"/>
        </w:rPr>
        <w:t xml:space="preserve">αλλά ούτε καν τη σύμφωνη γνώμη του συγκυβερνήτη τους. </w:t>
      </w:r>
    </w:p>
    <w:p w14:paraId="5EA918B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5EA918C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Είναι φανερό ότι ο κ.</w:t>
      </w:r>
      <w:r>
        <w:rPr>
          <w:rFonts w:eastAsia="Times New Roman" w:cs="Times New Roman"/>
          <w:szCs w:val="24"/>
        </w:rPr>
        <w:t xml:space="preserve"> Τσίπρας έχει όλη την ευθύνη για το αποτέλεσμα των επιλογών του για αυτή τη </w:t>
      </w:r>
      <w:r>
        <w:rPr>
          <w:rFonts w:eastAsia="Times New Roman" w:cs="Times New Roman"/>
          <w:szCs w:val="24"/>
        </w:rPr>
        <w:t>σ</w:t>
      </w:r>
      <w:r>
        <w:rPr>
          <w:rFonts w:eastAsia="Times New Roman" w:cs="Times New Roman"/>
          <w:szCs w:val="24"/>
        </w:rPr>
        <w:t xml:space="preserve">υμφωνία, αλλά και για τον διχασμό που έχει προκαλέσει αυτή τη στιγμή στην ελληνική κοινωνία. </w:t>
      </w:r>
    </w:p>
    <w:p w14:paraId="5EA918C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σταθεροί στη θέση μας για μια βιώσιμη και αμοιβαία αποδεκτή λύση με αντικειμεν</w:t>
      </w:r>
      <w:r>
        <w:rPr>
          <w:rFonts w:eastAsia="Times New Roman" w:cs="Times New Roman"/>
          <w:szCs w:val="24"/>
        </w:rPr>
        <w:t>ικότητα</w:t>
      </w:r>
      <w:r>
        <w:rPr>
          <w:rFonts w:eastAsia="Times New Roman" w:cs="Times New Roman"/>
          <w:szCs w:val="24"/>
        </w:rPr>
        <w:t>,</w:t>
      </w:r>
      <w:r>
        <w:rPr>
          <w:rFonts w:eastAsia="Times New Roman" w:cs="Times New Roman"/>
          <w:szCs w:val="24"/>
        </w:rPr>
        <w:t xml:space="preserve"> μιλήσαμε για τα θετικά της </w:t>
      </w:r>
      <w:r>
        <w:rPr>
          <w:rFonts w:eastAsia="Times New Roman" w:cs="Times New Roman"/>
          <w:szCs w:val="24"/>
        </w:rPr>
        <w:t>σ</w:t>
      </w:r>
      <w:r>
        <w:rPr>
          <w:rFonts w:eastAsia="Times New Roman" w:cs="Times New Roman"/>
          <w:szCs w:val="24"/>
        </w:rPr>
        <w:t>υμφωνίας αλλά ταυτόχρονα αποκαλύψαμε τα αρνητικά σημεία, τις γκρίζες ζώνες και τις παγίδες που περιλαμβάνει.</w:t>
      </w:r>
    </w:p>
    <w:p w14:paraId="5EA918C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 δικός μας λόγος, οι δικές μας θέσεις δεν είναι στο ίδιο μήκος κύματος με το άκρ</w:t>
      </w:r>
      <w:r>
        <w:rPr>
          <w:rFonts w:eastAsia="Times New Roman" w:cs="Times New Roman"/>
          <w:szCs w:val="24"/>
        </w:rPr>
        <w:t xml:space="preserve">ιτο </w:t>
      </w:r>
      <w:r>
        <w:rPr>
          <w:rFonts w:eastAsia="Times New Roman" w:cs="Times New Roman"/>
          <w:szCs w:val="24"/>
        </w:rPr>
        <w:t>«</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και τις θριαμβολογίες της Κυβέρνησης. </w:t>
      </w:r>
    </w:p>
    <w:p w14:paraId="5EA918C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Υπενθυμίζω ότι μια μεγάλη μερίδα στελεχών του ΣΥΡΙΖΑ από το 1990, προ ΣΥΡΙΖΑ, έχει στιγματίσει κάθε κινητοποίηση του </w:t>
      </w:r>
      <w:r>
        <w:rPr>
          <w:rFonts w:eastAsia="Times New Roman" w:cs="Times New Roman"/>
          <w:szCs w:val="24"/>
        </w:rPr>
        <w:t>Ε</w:t>
      </w:r>
      <w:r>
        <w:rPr>
          <w:rFonts w:eastAsia="Times New Roman" w:cs="Times New Roman"/>
          <w:szCs w:val="24"/>
        </w:rPr>
        <w:t>λληνισμού ως εθνικιστική πράξη και βέβαια κάθε εθνική διεκδίκηση για την ακύρωση του αλυτ</w:t>
      </w:r>
      <w:r>
        <w:rPr>
          <w:rFonts w:eastAsia="Times New Roman" w:cs="Times New Roman"/>
          <w:szCs w:val="24"/>
        </w:rPr>
        <w:t>ρωτισμού ως εθνικιστική διεκδίκηση. Αυτά τα στελέχη</w:t>
      </w:r>
      <w:r>
        <w:rPr>
          <w:rFonts w:eastAsia="Times New Roman" w:cs="Times New Roman"/>
          <w:szCs w:val="24"/>
        </w:rPr>
        <w:t>,</w:t>
      </w:r>
      <w:r>
        <w:rPr>
          <w:rFonts w:eastAsia="Times New Roman" w:cs="Times New Roman"/>
          <w:szCs w:val="24"/>
        </w:rPr>
        <w:t xml:space="preserve"> που σήμερα είναι κάποιοι Υπουργοί, Βουλευτές, δημόσιοι λειτουργοί</w:t>
      </w:r>
      <w:r>
        <w:rPr>
          <w:rFonts w:eastAsia="Times New Roman" w:cs="Times New Roman"/>
          <w:szCs w:val="24"/>
        </w:rPr>
        <w:t>,</w:t>
      </w:r>
      <w:r>
        <w:rPr>
          <w:rFonts w:eastAsia="Times New Roman" w:cs="Times New Roman"/>
          <w:szCs w:val="24"/>
        </w:rPr>
        <w:t xml:space="preserve"> είναι προφανές ότι πρότειναν να δώσουμε τα πάντα στη </w:t>
      </w:r>
      <w:r>
        <w:rPr>
          <w:rFonts w:eastAsia="Times New Roman" w:cs="Times New Roman"/>
          <w:szCs w:val="24"/>
          <w:lang w:val="en-US"/>
        </w:rPr>
        <w:t>FYROM</w:t>
      </w:r>
      <w:r>
        <w:rPr>
          <w:rFonts w:eastAsia="Times New Roman" w:cs="Times New Roman"/>
          <w:szCs w:val="24"/>
        </w:rPr>
        <w:t>, δηλαδή να δώσουμε αμαχητί τη γλώσσα και την εθνικότητα. Είναι σταθεροί στη σ</w:t>
      </w:r>
      <w:r>
        <w:rPr>
          <w:rFonts w:eastAsia="Times New Roman" w:cs="Times New Roman"/>
          <w:szCs w:val="24"/>
        </w:rPr>
        <w:t>τάση τους και αγνόησαν ακόμα και τις καθαρές θέσεις και τη σθεναρή στάση ηγετικών προσώπων της Αριστεράς.</w:t>
      </w:r>
    </w:p>
    <w:p w14:paraId="5EA918C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 Ανδρέας Παπανδρέου, το ΠΑΣΟΚ και η δημοκρατική παράταξη με τις θέσεις και τις πρωτοβουλίες τους δεν επέτρεψαν διαχρονικά σε κανέναν να στιγματίσει τ</w:t>
      </w:r>
      <w:r>
        <w:rPr>
          <w:rFonts w:eastAsia="Times New Roman" w:cs="Times New Roman"/>
          <w:szCs w:val="24"/>
        </w:rPr>
        <w:t>ο πατριωτικό αίσθημα των προοδευτικών Ελλήνων πολιτών. Δεν έχει κα</w:t>
      </w:r>
      <w:r>
        <w:rPr>
          <w:rFonts w:eastAsia="Times New Roman" w:cs="Times New Roman"/>
          <w:szCs w:val="24"/>
        </w:rPr>
        <w:t>μ</w:t>
      </w:r>
      <w:r>
        <w:rPr>
          <w:rFonts w:eastAsia="Times New Roman" w:cs="Times New Roman"/>
          <w:szCs w:val="24"/>
        </w:rPr>
        <w:t>μία σχέση με το στίγμα της ακροδεξιάς και την πατριδοκαπηλία.</w:t>
      </w:r>
    </w:p>
    <w:p w14:paraId="5EA918C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5EA918C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κάτι ακόμα. Οφείλουμε να σεβόμαστε τη φωνή των</w:t>
      </w:r>
      <w:r>
        <w:rPr>
          <w:rFonts w:eastAsia="Times New Roman" w:cs="Times New Roman"/>
          <w:szCs w:val="24"/>
        </w:rPr>
        <w:t xml:space="preserve"> πολιτών, να κατανοούμε τις αγωνίες τους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να απομονώνουμε τις ακραίες φωνές. Δεν έχουν κα</w:t>
      </w:r>
      <w:r>
        <w:rPr>
          <w:rFonts w:eastAsia="Times New Roman" w:cs="Times New Roman"/>
          <w:szCs w:val="24"/>
        </w:rPr>
        <w:t>μ</w:t>
      </w:r>
      <w:r>
        <w:rPr>
          <w:rFonts w:eastAsia="Times New Roman" w:cs="Times New Roman"/>
          <w:szCs w:val="24"/>
        </w:rPr>
        <w:t>μία σχέση οι δημοκρατικοί πολίτες</w:t>
      </w:r>
      <w:r>
        <w:rPr>
          <w:rFonts w:eastAsia="Times New Roman" w:cs="Times New Roman"/>
          <w:szCs w:val="24"/>
        </w:rPr>
        <w:t>,</w:t>
      </w:r>
      <w:r>
        <w:rPr>
          <w:rFonts w:eastAsia="Times New Roman" w:cs="Times New Roman"/>
          <w:szCs w:val="24"/>
        </w:rPr>
        <w:t xml:space="preserve"> που καταθέτουν τα μηνύματά </w:t>
      </w:r>
      <w:r>
        <w:rPr>
          <w:rFonts w:eastAsia="Times New Roman" w:cs="Times New Roman"/>
          <w:szCs w:val="24"/>
        </w:rPr>
        <w:t>τους,</w:t>
      </w:r>
      <w:r>
        <w:rPr>
          <w:rFonts w:eastAsia="Times New Roman" w:cs="Times New Roman"/>
          <w:szCs w:val="24"/>
        </w:rPr>
        <w:t xml:space="preserve"> με την εθνικιστική ακροδεξιά και με τη ρατσιστική και φασιστική Χρυσή Αυγή. </w:t>
      </w:r>
    </w:p>
    <w:p w14:paraId="5EA918C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Όπως σας</w:t>
      </w:r>
      <w:r>
        <w:rPr>
          <w:rFonts w:eastAsia="Times New Roman" w:cs="Times New Roman"/>
          <w:szCs w:val="24"/>
        </w:rPr>
        <w:t xml:space="preserve"> έχω ξαναπεί, κύριε Πρωθυπουργέ, κύριοι της Κυβέρνησης, έχετε μια πολιτική πρεσβυωπία. Δεν βλέπετε κοντά σας. Δεν βλέπετε δίπλα σας. </w:t>
      </w:r>
    </w:p>
    <w:p w14:paraId="5EA918C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Θέλω</w:t>
      </w:r>
      <w:r>
        <w:rPr>
          <w:rFonts w:eastAsia="Times New Roman" w:cs="Times New Roman"/>
          <w:szCs w:val="24"/>
        </w:rPr>
        <w:t xml:space="preserve">, στο σημείο αυτό, </w:t>
      </w:r>
      <w:r>
        <w:rPr>
          <w:rFonts w:eastAsia="Times New Roman" w:cs="Times New Roman"/>
          <w:szCs w:val="24"/>
        </w:rPr>
        <w:t>να καταδικάσω απερίφραστα την πρόκληση σε βάρος του πολιτεύματος από τον Βουλευτή της Χρυσής Αυγής.</w:t>
      </w:r>
      <w:r>
        <w:rPr>
          <w:rFonts w:eastAsia="Times New Roman" w:cs="Times New Roman"/>
          <w:szCs w:val="24"/>
        </w:rPr>
        <w:t xml:space="preserve"> Δεν δεχόμαστε ότι μπορεί να ήταν λάθος. Δεν υπάρχουν δικαιολογίες και δεν μας αφορά κα</w:t>
      </w:r>
      <w:r>
        <w:rPr>
          <w:rFonts w:eastAsia="Times New Roman" w:cs="Times New Roman"/>
          <w:szCs w:val="24"/>
        </w:rPr>
        <w:t>μ</w:t>
      </w:r>
      <w:r>
        <w:rPr>
          <w:rFonts w:eastAsia="Times New Roman" w:cs="Times New Roman"/>
          <w:szCs w:val="24"/>
        </w:rPr>
        <w:t xml:space="preserve">μία διαγραφή για τα μάτια του κόσμου. </w:t>
      </w:r>
    </w:p>
    <w:p w14:paraId="5EA918C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 μήνυμα είναι ένα και δυνατό: Κα</w:t>
      </w:r>
      <w:r>
        <w:rPr>
          <w:rFonts w:eastAsia="Times New Roman" w:cs="Times New Roman"/>
          <w:szCs w:val="24"/>
        </w:rPr>
        <w:t>μ</w:t>
      </w:r>
      <w:r>
        <w:rPr>
          <w:rFonts w:eastAsia="Times New Roman" w:cs="Times New Roman"/>
          <w:szCs w:val="24"/>
        </w:rPr>
        <w:t>μία ανοχή στους φασίστες! Επιτέλους να προχωρήσει η δικαιοσύνη και να κρίνει τα εγκλήματά τους</w:t>
      </w:r>
      <w:r>
        <w:rPr>
          <w:rFonts w:eastAsia="Times New Roman" w:cs="Times New Roman"/>
          <w:szCs w:val="24"/>
        </w:rPr>
        <w:t>, να αποδοθεί η δικαιοσύνη σε αυτό τον τόπο.</w:t>
      </w:r>
    </w:p>
    <w:p w14:paraId="5EA918C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5EA918C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δική μας ψύχραιμη φωνή δεν έχει σχέση με τους αφορισμούς και τις καταστροφολογίες της Νέας Δημοκρατίας.</w:t>
      </w:r>
      <w:r>
        <w:rPr>
          <w:rFonts w:eastAsia="Times New Roman" w:cs="Times New Roman"/>
          <w:szCs w:val="24"/>
        </w:rPr>
        <w:t xml:space="preserve"> Διαχρονικά και τότε που οι οιωνοί ήταν καλύτεροι, εσείς, κύριοι της Νέας Δημοκρατίας, μέσα από τις λαθεμένες θέσεις, τις συνεχείς υπαναχωρήσεις, τις μεταμορφώσεις σας, μετατρέψατε τους εσωκομματικούς σας σπαραγμούς σε μια παρατεταμένη κρίση για το θέμα τη</w:t>
      </w:r>
      <w:r>
        <w:rPr>
          <w:rFonts w:eastAsia="Times New Roman" w:cs="Times New Roman"/>
          <w:szCs w:val="24"/>
        </w:rPr>
        <w:t xml:space="preserve">ς </w:t>
      </w:r>
      <w:r>
        <w:rPr>
          <w:rFonts w:eastAsia="Times New Roman" w:cs="Times New Roman"/>
          <w:szCs w:val="24"/>
          <w:lang w:val="en-US"/>
        </w:rPr>
        <w:t>FYROM</w:t>
      </w:r>
      <w:r>
        <w:rPr>
          <w:rFonts w:eastAsia="Times New Roman" w:cs="Times New Roman"/>
          <w:szCs w:val="24"/>
        </w:rPr>
        <w:t>.</w:t>
      </w:r>
    </w:p>
    <w:p w14:paraId="5EA918C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5EA918C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 δικός μας λόγος δεν είναι στο ίδιο μήκος κύματος με το άκριτο «</w:t>
      </w:r>
      <w:r>
        <w:rPr>
          <w:rFonts w:eastAsia="Times New Roman" w:cs="Times New Roman"/>
          <w:szCs w:val="24"/>
        </w:rPr>
        <w:t>ό</w:t>
      </w:r>
      <w:r>
        <w:rPr>
          <w:rFonts w:eastAsia="Times New Roman" w:cs="Times New Roman"/>
          <w:szCs w:val="24"/>
        </w:rPr>
        <w:t>χι» και τις αλόγιστες αρνήσεις από την ηγεσία της Νέας Δημοκρατίας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δεν έχει κα</w:t>
      </w:r>
      <w:r>
        <w:rPr>
          <w:rFonts w:eastAsia="Times New Roman" w:cs="Times New Roman"/>
          <w:szCs w:val="24"/>
        </w:rPr>
        <w:t>μ</w:t>
      </w:r>
      <w:r>
        <w:rPr>
          <w:rFonts w:eastAsia="Times New Roman" w:cs="Times New Roman"/>
          <w:szCs w:val="24"/>
        </w:rPr>
        <w:t>μία σχέση με</w:t>
      </w:r>
      <w:r>
        <w:rPr>
          <w:rFonts w:eastAsia="Times New Roman" w:cs="Times New Roman"/>
          <w:szCs w:val="24"/>
        </w:rPr>
        <w:t xml:space="preserve"> το ακροδεξιό ντελίριο διαφόρων στελεχών της Αξιωματικής Αντιπολίτευσης. </w:t>
      </w:r>
    </w:p>
    <w:p w14:paraId="5EA918C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Στη Νέα Δημοκρατία σε αυτό το κρίσιμο εθνικό ζήτημα είναι όλοι μαζί, ενωμένοι, αν και αναφέρονται σε εκ διαμέτρου αντίθετες απόψεις. Είναι όλοι μαζί και ανεύθυνοι βέβαια, γιατί ποτέ </w:t>
      </w:r>
      <w:r>
        <w:rPr>
          <w:rFonts w:eastAsia="Times New Roman" w:cs="Times New Roman"/>
          <w:szCs w:val="24"/>
        </w:rPr>
        <w:t>δεν αναλαμβάνουν τις ευθύνες που έχουν, ιστορικές και διαχρονικές, για το ζήτημα αυτό.</w:t>
      </w:r>
    </w:p>
    <w:p w14:paraId="5EA918CF" w14:textId="77777777" w:rsidR="000F46A4" w:rsidRDefault="00307FE8">
      <w:pPr>
        <w:tabs>
          <w:tab w:val="left" w:pos="2940"/>
        </w:tabs>
        <w:spacing w:line="600" w:lineRule="auto"/>
        <w:jc w:val="both"/>
        <w:rPr>
          <w:rFonts w:eastAsia="Times New Roman"/>
          <w:szCs w:val="24"/>
        </w:rPr>
      </w:pPr>
      <w:r>
        <w:rPr>
          <w:rFonts w:eastAsia="Times New Roman" w:cs="Times New Roman"/>
          <w:szCs w:val="24"/>
        </w:rPr>
        <w:t xml:space="preserve">Αν, όμως, κάποιος βάλει στη σειρά δηλώσεις, προτάσεις, πρωτοβουλίες και πράξεις στελεχών της Νέας Δημοκρατίας, αναλόγως βέβαια με την εποχή, τότε καταλαβαίνει </w:t>
      </w:r>
      <w:r>
        <w:rPr>
          <w:rFonts w:eastAsia="Times New Roman" w:cs="Times New Roman"/>
          <w:szCs w:val="24"/>
        </w:rPr>
        <w:t xml:space="preserve">το αλαλούμ σε αυτή την παράταξη, μια παράταξη </w:t>
      </w:r>
      <w:r>
        <w:rPr>
          <w:rFonts w:eastAsia="Times New Roman" w:cs="Times New Roman"/>
          <w:szCs w:val="24"/>
        </w:rPr>
        <w:t>«</w:t>
      </w:r>
      <w:r>
        <w:rPr>
          <w:rFonts w:eastAsia="Times New Roman" w:cs="Times New Roman"/>
          <w:szCs w:val="24"/>
        </w:rPr>
        <w:t>μπαμπούσκα</w:t>
      </w:r>
      <w:r>
        <w:rPr>
          <w:rFonts w:eastAsia="Times New Roman" w:cs="Times New Roman"/>
          <w:szCs w:val="24"/>
        </w:rPr>
        <w:t>»</w:t>
      </w:r>
      <w:r>
        <w:rPr>
          <w:rFonts w:eastAsia="Times New Roman" w:cs="Times New Roman"/>
          <w:szCs w:val="24"/>
        </w:rPr>
        <w:t xml:space="preserve">. Στο κυνήγι της εξουσίας και του κομματικού συμφέροντος ο κ. Μητσοτάκης με τις υπαναχωρήσεις του δεν συνέβαλε στη διαμόρφωση εθνικής γραμμής. </w:t>
      </w:r>
      <w:r>
        <w:rPr>
          <w:rFonts w:eastAsia="Times New Roman"/>
          <w:szCs w:val="24"/>
        </w:rPr>
        <w:t>Έδωσε</w:t>
      </w:r>
      <w:r>
        <w:rPr>
          <w:rFonts w:eastAsia="Times New Roman"/>
          <w:szCs w:val="24"/>
        </w:rPr>
        <w:t>,</w:t>
      </w:r>
      <w:r>
        <w:rPr>
          <w:rFonts w:eastAsia="Times New Roman"/>
          <w:szCs w:val="24"/>
        </w:rPr>
        <w:t xml:space="preserve"> έτσι</w:t>
      </w:r>
      <w:r>
        <w:rPr>
          <w:rFonts w:eastAsia="Times New Roman"/>
          <w:szCs w:val="24"/>
        </w:rPr>
        <w:t>,</w:t>
      </w:r>
      <w:r>
        <w:rPr>
          <w:rFonts w:eastAsia="Times New Roman"/>
          <w:szCs w:val="24"/>
        </w:rPr>
        <w:t xml:space="preserve"> το άλλοθι στον κ. Τσίπρα να πορευθεί μόνος</w:t>
      </w:r>
      <w:r>
        <w:rPr>
          <w:rFonts w:eastAsia="Times New Roman"/>
          <w:szCs w:val="24"/>
        </w:rPr>
        <w:t xml:space="preserve"> του σε όλη τη πορεία αυτής της διαπραγμάτευσης.</w:t>
      </w:r>
    </w:p>
    <w:p w14:paraId="5EA918D0"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 xml:space="preserve">Κυρίες και κύριοι Βουλευτές, η δική μας παράταξη, η δημοκρατική, προοδευτική παράταξη, συνέβαλε καθοριστικά στις σχέσεις καλής γειτονίας με τη </w:t>
      </w:r>
      <w:r>
        <w:rPr>
          <w:rFonts w:eastAsia="Times New Roman"/>
          <w:szCs w:val="24"/>
          <w:lang w:val="en-US"/>
        </w:rPr>
        <w:t>FYROM</w:t>
      </w:r>
      <w:r w:rsidRPr="00AE62BF">
        <w:rPr>
          <w:rFonts w:eastAsia="Times New Roman"/>
          <w:szCs w:val="24"/>
        </w:rPr>
        <w:t xml:space="preserve">. </w:t>
      </w:r>
      <w:r>
        <w:rPr>
          <w:rFonts w:eastAsia="Times New Roman"/>
          <w:szCs w:val="24"/>
        </w:rPr>
        <w:t>Είμαστε εμείς που συνομολογήσαμε το 1995 την ενδιάμεση συ</w:t>
      </w:r>
      <w:r>
        <w:rPr>
          <w:rFonts w:eastAsia="Times New Roman"/>
          <w:szCs w:val="24"/>
        </w:rPr>
        <w:t>μφωνία, μια συμφωνία που έδωσε τέλος στην όξυνση, επέτρεψε τον διάλογο, άνοιξε τον δρόμο για την οικονομική και εμπορική συνεργασία. Και, βέβαια, κυρίως άνοιξε τον δρόμο για την εξεύρεση μιας ολοκληρωμένης λύσης.</w:t>
      </w:r>
    </w:p>
    <w:p w14:paraId="5EA918D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w:t>
      </w:r>
      <w:r>
        <w:rPr>
          <w:rFonts w:eastAsia="Times New Roman" w:cs="Times New Roman"/>
          <w:szCs w:val="24"/>
        </w:rPr>
        <w:t>Δημοκρατικής Συμπαράταξης ΠΑΣΟΚ - ΔΗΜΑΡ)</w:t>
      </w:r>
    </w:p>
    <w:p w14:paraId="5EA918D2"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 xml:space="preserve">Η ενδιάμεση συμφωνία απέτρεψε τα επικίνδυνα αδιέξοδα, που με ευθύνη της </w:t>
      </w:r>
      <w:r>
        <w:rPr>
          <w:rFonts w:eastAsia="Times New Roman"/>
          <w:szCs w:val="24"/>
        </w:rPr>
        <w:t>κ</w:t>
      </w:r>
      <w:r>
        <w:rPr>
          <w:rFonts w:eastAsia="Times New Roman"/>
          <w:szCs w:val="24"/>
        </w:rPr>
        <w:t>υβέρνησης της Νέας Δημοκρατίας την περίοδο 1990</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1993 είχαν δημιουργηθεί. Και, βέβαια, μην ξεχνά κανείς ότι ήταν η δική μας παράταξη το 2003,</w:t>
      </w:r>
      <w:r>
        <w:rPr>
          <w:rFonts w:eastAsia="Times New Roman"/>
          <w:szCs w:val="24"/>
        </w:rPr>
        <w:t xml:space="preserve"> που άνοιξε τον δρόμο της ευρωπαϊκής προοπτικής των Βαλκανίων.</w:t>
      </w:r>
    </w:p>
    <w:p w14:paraId="5EA918D3"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 xml:space="preserve">Σήμερα, στο Κίνημα Αλλαγής, όπως έχω επαναλάβει πάρα πολλές φορές, πιστεύουμε στη λύση, αλλά όχι σε οποιαδήποτε λύση. Η συμφωνία που παρουσίασε η Κυβέρνηση δεν αποτελεί ολοκληρωμένη λύση. Έχει </w:t>
      </w:r>
      <w:r>
        <w:rPr>
          <w:rFonts w:eastAsia="Times New Roman"/>
          <w:szCs w:val="24"/>
        </w:rPr>
        <w:t>θετικά σημεία -ναι- που ανταποκρίνονται στο πλαίσιο που εμείς έχουμε θέσει, ώστε να επιλυθεί το ζήτημα.</w:t>
      </w:r>
    </w:p>
    <w:p w14:paraId="5EA918D4"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Η υλοποίησή της, όμως, δεν εξαρτάται από την Ελλάδα, αλλά αποκλειστικά από τις ενέργειες της γειτονικής χώρας. Υπάρχει, λοιπόν, μεγάλη αβεβαιότητα. Υπάρ</w:t>
      </w:r>
      <w:r>
        <w:rPr>
          <w:rFonts w:eastAsia="Times New Roman"/>
          <w:szCs w:val="24"/>
        </w:rPr>
        <w:t xml:space="preserve">χουν όροι και προϋποθέσεις, που είναι άγνωστο εάν και πότε θα επιλυθούν, ενώ οι δεσμεύσεις που αναλαμβάνουμε είναι άμεσες. </w:t>
      </w:r>
    </w:p>
    <w:p w14:paraId="5EA918D5"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Εκτός από τις αβεβαιότητες, υπάρχουν αρνητικά σημεία και προβλήματα που μπορεί να απομακρύνουν την προοπτική μιας βιώσιμης και εθνικ</w:t>
      </w:r>
      <w:r>
        <w:rPr>
          <w:rFonts w:eastAsia="Times New Roman"/>
          <w:szCs w:val="24"/>
        </w:rPr>
        <w:t xml:space="preserve">ά επωφελούς λύσης. </w:t>
      </w:r>
    </w:p>
    <w:p w14:paraId="5EA918D6"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 xml:space="preserve">Τα γεωπολιτικά συμφέροντα της Ελλάδας συνδέονται με την αρμονική συνύπαρξη με την οντότητα της </w:t>
      </w:r>
      <w:r>
        <w:rPr>
          <w:rFonts w:eastAsia="Times New Roman"/>
          <w:szCs w:val="24"/>
          <w:lang w:val="en-US"/>
        </w:rPr>
        <w:t>FYROM</w:t>
      </w:r>
      <w:r>
        <w:rPr>
          <w:rFonts w:eastAsia="Times New Roman"/>
          <w:szCs w:val="24"/>
        </w:rPr>
        <w:t>, με την προϋπόθεση, όμως, ακύρωσης κάθε αλυτρωτικής αναφοράς από τη μεριά τους. Γι’ αυτό πιστεύουμε ότι η συμφωνία αυτή πρέπει να αλλάξ</w:t>
      </w:r>
      <w:r>
        <w:rPr>
          <w:rFonts w:eastAsia="Times New Roman"/>
          <w:szCs w:val="24"/>
        </w:rPr>
        <w:t>ει. Πρέπει να βελτιωθεί πριν να είναι αργά.</w:t>
      </w:r>
    </w:p>
    <w:p w14:paraId="5EA918D7"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 xml:space="preserve">Δεν πρέπει να βιαστείτε, κύριε Πρωθυπουργέ, να προχωρήσετε στις υπογραφές. Η βιασύνη, άλλωστε, </w:t>
      </w:r>
      <w:r>
        <w:rPr>
          <w:rFonts w:eastAsia="Times New Roman"/>
          <w:szCs w:val="24"/>
        </w:rPr>
        <w:t xml:space="preserve">σας </w:t>
      </w:r>
      <w:r>
        <w:rPr>
          <w:rFonts w:eastAsia="Times New Roman"/>
          <w:szCs w:val="24"/>
        </w:rPr>
        <w:t xml:space="preserve">οδήγησε στο να δεχθείτε να συζητήσετε ως λύση σ’ αυτή την τόσο ευνοϊκή συγκυρία τη </w:t>
      </w:r>
      <w:r>
        <w:rPr>
          <w:rFonts w:eastAsia="Times New Roman"/>
          <w:szCs w:val="24"/>
        </w:rPr>
        <w:t>«</w:t>
      </w:r>
      <w:r>
        <w:rPr>
          <w:rFonts w:eastAsia="Times New Roman"/>
          <w:szCs w:val="24"/>
        </w:rPr>
        <w:t>Δημοκρατία του Ίλιντεν</w:t>
      </w:r>
      <w:r>
        <w:rPr>
          <w:rFonts w:eastAsia="Times New Roman"/>
          <w:szCs w:val="24"/>
        </w:rPr>
        <w:t>»</w:t>
      </w:r>
      <w:r>
        <w:rPr>
          <w:rFonts w:eastAsia="Times New Roman"/>
          <w:szCs w:val="24"/>
        </w:rPr>
        <w:t xml:space="preserve"> και ή</w:t>
      </w:r>
      <w:r>
        <w:rPr>
          <w:rFonts w:eastAsia="Times New Roman"/>
          <w:szCs w:val="24"/>
        </w:rPr>
        <w:t>μασταν εμείς που βάλαμε τέλος σ’ αυτά τα σχέδιά σας.</w:t>
      </w:r>
    </w:p>
    <w:p w14:paraId="5EA918D8"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5EA918D9"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Δεν είναι κριτήριο για Έλληνα Πρωθυπουργό το άθροισμα των επαίνων από το εξωτερικό, αλλά η κατοχύρωση των εθνικών συμφερόντων.</w:t>
      </w:r>
      <w:r>
        <w:rPr>
          <w:rFonts w:eastAsia="Times New Roman"/>
          <w:szCs w:val="24"/>
        </w:rPr>
        <w:t xml:space="preserve"> Γι’ αυτό θα κριθείτε, κύριε Πρωθυπουργέ.</w:t>
      </w:r>
    </w:p>
    <w:p w14:paraId="5EA918D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5EA918DB"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Αξιοποιήστε, κύριε Τσίπρα, τη στάση μας και διεκδικείστε, επιτέλους, να μπει τέλος στον αλυτρωτισμό των γειτόνων μας. Αυτό επιβάλλει το ε</w:t>
      </w:r>
      <w:r>
        <w:rPr>
          <w:rFonts w:eastAsia="Times New Roman"/>
          <w:szCs w:val="24"/>
        </w:rPr>
        <w:t>θνικό καθήκον, έστω και την ύστατη ώρα.</w:t>
      </w:r>
    </w:p>
    <w:p w14:paraId="5EA918DC"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 xml:space="preserve">Επί της ουσίας μιλώντας, δεν χρειάζονται πολλά λόγια, γιατί τα πράγματα είναι εντελώς συγκεκριμένα. Υπάρχουν τρία κυρίως σημεία που είναι ιδιαίτερα προβληματικά και πρέπει να αλλάξουν. Η αναθεώρηση του </w:t>
      </w:r>
      <w:r>
        <w:rPr>
          <w:rFonts w:eastAsia="Times New Roman"/>
          <w:szCs w:val="24"/>
        </w:rPr>
        <w:t>σ</w:t>
      </w:r>
      <w:r>
        <w:rPr>
          <w:rFonts w:eastAsia="Times New Roman"/>
          <w:szCs w:val="24"/>
        </w:rPr>
        <w:t>υντάγματος τω</w:t>
      </w:r>
      <w:r>
        <w:rPr>
          <w:rFonts w:eastAsia="Times New Roman"/>
          <w:szCs w:val="24"/>
        </w:rPr>
        <w:t>ν Σκοπίων πρέπει να περιλαμβάνει την προσαρμογή της εθνικότητας και της γλώσσας σύμφωνα με τη νέα ονομασία.</w:t>
      </w:r>
    </w:p>
    <w:p w14:paraId="5EA918DD"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 xml:space="preserve">Θέλω να σημειώσω εδώ ότι το σημερινό </w:t>
      </w:r>
      <w:r>
        <w:rPr>
          <w:rFonts w:eastAsia="Times New Roman"/>
          <w:szCs w:val="24"/>
        </w:rPr>
        <w:t>σ</w:t>
      </w:r>
      <w:r>
        <w:rPr>
          <w:rFonts w:eastAsia="Times New Roman"/>
          <w:szCs w:val="24"/>
        </w:rPr>
        <w:t xml:space="preserve">ύνταγμα της </w:t>
      </w:r>
      <w:r>
        <w:rPr>
          <w:rFonts w:eastAsia="Times New Roman"/>
          <w:szCs w:val="24"/>
          <w:lang w:val="en-US"/>
        </w:rPr>
        <w:t>FYROM</w:t>
      </w:r>
      <w:r>
        <w:rPr>
          <w:rFonts w:eastAsia="Times New Roman"/>
          <w:szCs w:val="24"/>
        </w:rPr>
        <w:t xml:space="preserve"> δεν προβλέπει μακεδονική εθνικότητα. Δεν μπορεί, λοιπόν, οι γείτονες να αναγνωρίζονται επίση</w:t>
      </w:r>
      <w:r>
        <w:rPr>
          <w:rFonts w:eastAsia="Times New Roman"/>
          <w:szCs w:val="24"/>
        </w:rPr>
        <w:t xml:space="preserve">μα από εμάς με τη σφραγίδα μας «Μακεδονία» και η γλώσσα να αναγνωρίζεται ως </w:t>
      </w:r>
      <w:r>
        <w:rPr>
          <w:rFonts w:eastAsia="Times New Roman"/>
          <w:szCs w:val="24"/>
        </w:rPr>
        <w:t>«</w:t>
      </w:r>
      <w:r>
        <w:rPr>
          <w:rFonts w:eastAsia="Times New Roman"/>
          <w:szCs w:val="24"/>
        </w:rPr>
        <w:t>μακεδονική</w:t>
      </w:r>
      <w:r>
        <w:rPr>
          <w:rFonts w:eastAsia="Times New Roman"/>
          <w:szCs w:val="24"/>
        </w:rPr>
        <w:t>»</w:t>
      </w:r>
      <w:r>
        <w:rPr>
          <w:rFonts w:eastAsia="Times New Roman"/>
          <w:szCs w:val="24"/>
        </w:rPr>
        <w:t>.</w:t>
      </w:r>
    </w:p>
    <w:p w14:paraId="5EA918DE"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 xml:space="preserve">Είναι σαφές ότι ανεξάρτητα από τις υποσημειώσεις, τις ερμηνείες και τους αστερίσκους, έτσι διατηρείται το πνεύμα και ο δυναμισμός του </w:t>
      </w:r>
      <w:r>
        <w:rPr>
          <w:rFonts w:eastAsia="Times New Roman"/>
          <w:szCs w:val="24"/>
        </w:rPr>
        <w:t>«</w:t>
      </w:r>
      <w:r>
        <w:rPr>
          <w:rFonts w:eastAsia="Times New Roman"/>
          <w:szCs w:val="24"/>
        </w:rPr>
        <w:t>μακεδονισμού</w:t>
      </w:r>
      <w:r>
        <w:rPr>
          <w:rFonts w:eastAsia="Times New Roman"/>
          <w:szCs w:val="24"/>
        </w:rPr>
        <w:t>»</w:t>
      </w:r>
      <w:r>
        <w:rPr>
          <w:rFonts w:eastAsia="Times New Roman"/>
          <w:szCs w:val="24"/>
        </w:rPr>
        <w:t xml:space="preserve">, που αποτελεί το </w:t>
      </w:r>
      <w:r>
        <w:rPr>
          <w:rFonts w:eastAsia="Times New Roman"/>
          <w:szCs w:val="24"/>
        </w:rPr>
        <w:t>βασικό όχημα του αλυτρωτισμού σε βάρος της χώρας μας.</w:t>
      </w:r>
    </w:p>
    <w:p w14:paraId="5EA918DF"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 xml:space="preserve">Επιπλέον, υπάρχει και ουσιαστικό πρόβλημα με τον συγχρονισμό των διαδικασιών. Η επιστολή πρόσκλησης για την ένταξη στο ΝΑΤΟ πρέπει να σταλεί μετά την ολοκλήρωση της διαδικασίας από τα Σκόπια, έτσι ώστε </w:t>
      </w:r>
      <w:r>
        <w:rPr>
          <w:rFonts w:eastAsia="Times New Roman"/>
          <w:szCs w:val="24"/>
        </w:rPr>
        <w:t>να μη δημιουργηθούν τετελεσμένα σε βάρος της χώρας μας.</w:t>
      </w:r>
    </w:p>
    <w:p w14:paraId="5EA918E0"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δυστυχώς, για μια ακόμη φορά αποδεικνύεται ότι όταν διαπραγματεύεται ο κ. Τσίπρας, πρέπει να ανησυχούν όλοι οι Έλληνες. </w:t>
      </w:r>
    </w:p>
    <w:p w14:paraId="5EA918E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w:t>
      </w:r>
      <w:r>
        <w:rPr>
          <w:rFonts w:eastAsia="Times New Roman" w:cs="Times New Roman"/>
          <w:szCs w:val="24"/>
        </w:rPr>
        <w:t>υμπαράταξης ΠΑΣΟΚ - ΔΗΜΑΡ)</w:t>
      </w:r>
    </w:p>
    <w:p w14:paraId="5EA918E2"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Στην προχθεσινή συνέντευξη που έδωσε ο κ. Τσίπρας δήλωσε χαρούμενος και ευτυχής, λέγοντας ότι θα τον κρίνει η ιστορία γι</w:t>
      </w:r>
      <w:r>
        <w:rPr>
          <w:rFonts w:eastAsia="Times New Roman" w:cs="Times New Roman"/>
          <w:szCs w:val="24"/>
        </w:rPr>
        <w:t>’</w:t>
      </w:r>
      <w:r>
        <w:rPr>
          <w:rFonts w:eastAsia="Times New Roman" w:cs="Times New Roman"/>
          <w:szCs w:val="24"/>
        </w:rPr>
        <w:t xml:space="preserve"> αυτή τη συμφωνία. Βεβαίως, θα κριθεί από την ιστορία στο μέλλον, αλλά πριν από αυτό θα κριθεί στον παρόντα </w:t>
      </w:r>
      <w:r>
        <w:rPr>
          <w:rFonts w:eastAsia="Times New Roman" w:cs="Times New Roman"/>
          <w:szCs w:val="24"/>
        </w:rPr>
        <w:t xml:space="preserve">χρόνο, τώρα, από τον ελληνικό λαό. </w:t>
      </w:r>
    </w:p>
    <w:p w14:paraId="5EA918E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5EA918E4"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Φοβάται και αποφεύγει την έκφραση της λαϊκής βούλησης και τις εκλογές, γιατί ξέρει ότι εκεί, στις εκλογές, το «όχι» δεν μπορεί να το κάνει «ναι», το «όχι» του ελληνικού λαού δεν ξανααλλάζει μετά από αυτές τις εκλογές. </w:t>
      </w:r>
    </w:p>
    <w:p w14:paraId="5EA918E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w:t>
      </w:r>
      <w:r>
        <w:rPr>
          <w:rFonts w:eastAsia="Times New Roman" w:cs="Times New Roman"/>
          <w:szCs w:val="24"/>
        </w:rPr>
        <w:t>Δημοκρατικής Συμπαράταξης ΠΑΣΟΚ - ΔΗΜΑΡ)</w:t>
      </w:r>
    </w:p>
    <w:p w14:paraId="5EA918E6"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ώρα, λοιπόν, της κρίσης πλησιάζει. Η αντίστροφη μέτρηση έχει αρχίσει. Έρχεται η ώρα του λαού και η καταδίκη και η δική σας και του </w:t>
      </w:r>
      <w:r>
        <w:rPr>
          <w:rFonts w:eastAsia="Times New Roman" w:cs="Times New Roman"/>
          <w:szCs w:val="24"/>
        </w:rPr>
        <w:t>σ</w:t>
      </w:r>
      <w:r>
        <w:rPr>
          <w:rFonts w:eastAsia="Times New Roman" w:cs="Times New Roman"/>
          <w:szCs w:val="24"/>
        </w:rPr>
        <w:t xml:space="preserve">υγκυβερνήτη σας, που σας κρατά στην εξουσία σαν δεκανίκι, θα είναι αμείλικτη και </w:t>
      </w:r>
      <w:r>
        <w:rPr>
          <w:rFonts w:eastAsia="Times New Roman" w:cs="Times New Roman"/>
          <w:szCs w:val="24"/>
        </w:rPr>
        <w:t xml:space="preserve">βαριά. </w:t>
      </w:r>
    </w:p>
    <w:p w14:paraId="5EA918E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(Ζωηρά και παρατεταμένα χ</w:t>
      </w:r>
      <w:r w:rsidRPr="008D4C39">
        <w:rPr>
          <w:rFonts w:eastAsia="Times New Roman" w:cs="Times New Roman"/>
          <w:szCs w:val="24"/>
        </w:rPr>
        <w:t>ειροκροτήματα από την πτέρυγα της Δημοκρατικής Συμπαράταξης ΠΑΣΟΚ</w:t>
      </w:r>
      <w:r>
        <w:rPr>
          <w:rFonts w:eastAsia="Times New Roman" w:cs="Times New Roman"/>
          <w:szCs w:val="24"/>
        </w:rPr>
        <w:t xml:space="preserve"> </w:t>
      </w:r>
      <w:r w:rsidRPr="008D4C39">
        <w:rPr>
          <w:rFonts w:eastAsia="Times New Roman" w:cs="Times New Roman"/>
          <w:szCs w:val="24"/>
        </w:rPr>
        <w:t>-</w:t>
      </w:r>
      <w:r>
        <w:rPr>
          <w:rFonts w:eastAsia="Times New Roman" w:cs="Times New Roman"/>
          <w:szCs w:val="24"/>
        </w:rPr>
        <w:t xml:space="preserve"> </w:t>
      </w:r>
      <w:r w:rsidRPr="008D4C39">
        <w:rPr>
          <w:rFonts w:eastAsia="Times New Roman" w:cs="Times New Roman"/>
          <w:szCs w:val="24"/>
        </w:rPr>
        <w:t>ΔΗΜΑΡ)</w:t>
      </w:r>
    </w:p>
    <w:p w14:paraId="5EA918E8"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sidRPr="004B4856">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 xml:space="preserve">Ευχαριστώ πολύ, κυρία Πρόεδρε. </w:t>
      </w:r>
    </w:p>
    <w:p w14:paraId="5EA918E9"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Τον λόγο έχει ο κ. Παναγιώτης Καμμένος, Πρόεδρος της Κοινοβουλευτικής Ομάδας των Ανεξαρ</w:t>
      </w:r>
      <w:r>
        <w:rPr>
          <w:rFonts w:eastAsia="Times New Roman" w:cs="Times New Roman"/>
          <w:szCs w:val="24"/>
        </w:rPr>
        <w:t xml:space="preserve">τήτων Ελλήνων. </w:t>
      </w:r>
    </w:p>
    <w:p w14:paraId="5EA918EA"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sidRPr="00B40DB9">
        <w:rPr>
          <w:rFonts w:eastAsia="Times New Roman" w:cs="Times New Roman"/>
          <w:b/>
          <w:szCs w:val="24"/>
        </w:rPr>
        <w:t>ΠΑΝΟΣ ΚΑΜΜΕΝΟΣ (Υπουργός Εθνικής Άμυνας</w:t>
      </w:r>
      <w:r>
        <w:rPr>
          <w:rFonts w:eastAsia="Times New Roman" w:cs="Times New Roman"/>
          <w:b/>
          <w:szCs w:val="24"/>
        </w:rPr>
        <w:t xml:space="preserve"> </w:t>
      </w:r>
      <w:r w:rsidRPr="00B40DB9">
        <w:rPr>
          <w:rFonts w:eastAsia="Times New Roman" w:cs="Times New Roman"/>
          <w:b/>
          <w:szCs w:val="24"/>
        </w:rPr>
        <w:t>-</w:t>
      </w:r>
      <w:r>
        <w:rPr>
          <w:rFonts w:eastAsia="Times New Roman" w:cs="Times New Roman"/>
          <w:b/>
          <w:szCs w:val="24"/>
        </w:rPr>
        <w:t xml:space="preserve"> </w:t>
      </w:r>
      <w:r w:rsidRPr="00B40DB9">
        <w:rPr>
          <w:rFonts w:eastAsia="Times New Roman" w:cs="Times New Roman"/>
          <w:b/>
          <w:szCs w:val="24"/>
        </w:rPr>
        <w:t>Πρόεδρος των Ανεξαρτήτων Ελλήνων):</w:t>
      </w:r>
      <w:r>
        <w:rPr>
          <w:rFonts w:eastAsia="Times New Roman" w:cs="Times New Roman"/>
          <w:b/>
          <w:szCs w:val="24"/>
        </w:rPr>
        <w:t xml:space="preserve"> </w:t>
      </w:r>
      <w:r>
        <w:rPr>
          <w:rFonts w:eastAsia="Times New Roman" w:cs="Times New Roman"/>
          <w:szCs w:val="24"/>
        </w:rPr>
        <w:t>Κύριε Πρόεδρε, κυρίες και κύριοι συνάδελφοι, κατά τη διάρκεια αυτού του διημέρου πρόσεξα με ιδιαίτερη προσοχή τις ομιλίες όλων των συναδέλφων από όλες τις πλευρές.</w:t>
      </w:r>
      <w:r>
        <w:rPr>
          <w:rFonts w:eastAsia="Times New Roman" w:cs="Times New Roman"/>
          <w:szCs w:val="24"/>
        </w:rPr>
        <w:t xml:space="preserve"> Και νομίζω ότι ο ελληνικός λαός, όταν άκουσε τις θέσεις των Βουλευτών, θα κατάλαβε τι ακριβώς συζητούμε. </w:t>
      </w:r>
    </w:p>
    <w:p w14:paraId="5EA918EB"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θα απευθυνθώ πρώτα σε αυτούς που βρίσκονται έξω από αυτή την Αίθουσα, έξω από το κτήριο της Βουλής, εκείνους που διαδηλώνουν σήμερα για το όνομ</w:t>
      </w:r>
      <w:r>
        <w:rPr>
          <w:rFonts w:eastAsia="Times New Roman" w:cs="Times New Roman"/>
          <w:szCs w:val="24"/>
        </w:rPr>
        <w:t xml:space="preserve">α της Μακεδονίας, εκείνους που ανησυχούν, αυτούς με τους οποίους βρισκόμαστε και θα βρισκόμαστε μαζί στα συλλαλητήρια για τη Μακεδονία. </w:t>
      </w:r>
    </w:p>
    <w:p w14:paraId="5EA918EC" w14:textId="77777777" w:rsidR="000F46A4" w:rsidRDefault="00307FE8">
      <w:pPr>
        <w:spacing w:line="600" w:lineRule="auto"/>
        <w:ind w:firstLine="709"/>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διαμαρτυρίες </w:t>
      </w:r>
      <w:r>
        <w:rPr>
          <w:rFonts w:eastAsia="Times New Roman" w:cs="Times New Roman"/>
          <w:szCs w:val="24"/>
        </w:rPr>
        <w:t>από την πτέρυγα της Νέας Δημοκρατίας</w:t>
      </w:r>
      <w:r w:rsidRPr="00094DC6">
        <w:rPr>
          <w:rFonts w:eastAsia="Times New Roman" w:cs="Times New Roman"/>
          <w:szCs w:val="24"/>
        </w:rPr>
        <w:t>)</w:t>
      </w:r>
    </w:p>
    <w:p w14:paraId="5EA918ED"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sidRPr="004B4856">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Σας παρακαλώ, όχι επιφωνήματ</w:t>
      </w:r>
      <w:r>
        <w:rPr>
          <w:rFonts w:eastAsia="Times New Roman" w:cs="Times New Roman"/>
          <w:szCs w:val="24"/>
        </w:rPr>
        <w:t>α!</w:t>
      </w:r>
    </w:p>
    <w:p w14:paraId="5EA918EE"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sidRPr="00B40DB9">
        <w:rPr>
          <w:rFonts w:eastAsia="Times New Roman" w:cs="Times New Roman"/>
          <w:b/>
          <w:szCs w:val="24"/>
        </w:rPr>
        <w:t>ΠΑΝΟΣ ΚΑΜΜΕΝΟΣ (Υπουργός Εθνικής Άμυνας</w:t>
      </w:r>
      <w:r>
        <w:rPr>
          <w:rFonts w:eastAsia="Times New Roman" w:cs="Times New Roman"/>
          <w:b/>
          <w:szCs w:val="24"/>
        </w:rPr>
        <w:t xml:space="preserve"> </w:t>
      </w:r>
      <w:r w:rsidRPr="00B40DB9">
        <w:rPr>
          <w:rFonts w:eastAsia="Times New Roman" w:cs="Times New Roman"/>
          <w:b/>
          <w:szCs w:val="24"/>
        </w:rPr>
        <w:t>-</w:t>
      </w:r>
      <w:r>
        <w:rPr>
          <w:rFonts w:eastAsia="Times New Roman" w:cs="Times New Roman"/>
          <w:b/>
          <w:szCs w:val="24"/>
        </w:rPr>
        <w:t xml:space="preserve"> </w:t>
      </w:r>
      <w:r w:rsidRPr="00B40DB9">
        <w:rPr>
          <w:rFonts w:eastAsia="Times New Roman" w:cs="Times New Roman"/>
          <w:b/>
          <w:szCs w:val="24"/>
        </w:rPr>
        <w:t>Πρόεδρος των Ανεξαρτήτων Ελλήνων):</w:t>
      </w:r>
      <w:r>
        <w:rPr>
          <w:rFonts w:eastAsia="Times New Roman" w:cs="Times New Roman"/>
          <w:b/>
          <w:szCs w:val="24"/>
        </w:rPr>
        <w:t xml:space="preserve"> </w:t>
      </w:r>
      <w:r>
        <w:rPr>
          <w:rFonts w:eastAsia="Times New Roman" w:cs="Times New Roman"/>
          <w:szCs w:val="24"/>
        </w:rPr>
        <w:t>Και αυτοί όλοι δεν είναι ακροδεξιοί. Αυτοί όλοι δεν είναι εγκάθετοι κάποιων τοπικών οργανώσεων της Νέας Δημοκρατίας, που σήμερα βγήκαν να διαδηλώσουν, ενώ μέχρι χθες κρύβονταν.</w:t>
      </w:r>
      <w:r>
        <w:rPr>
          <w:rFonts w:eastAsia="Times New Roman" w:cs="Times New Roman"/>
          <w:szCs w:val="24"/>
        </w:rPr>
        <w:t xml:space="preserve"> Αυτοί όλοι δεν είναι εκείνα τα νεοναζιστικά στοιχεία</w:t>
      </w:r>
      <w:r>
        <w:rPr>
          <w:rFonts w:eastAsia="Times New Roman" w:cs="Times New Roman"/>
          <w:szCs w:val="24"/>
        </w:rPr>
        <w:t>,</w:t>
      </w:r>
      <w:r>
        <w:rPr>
          <w:rFonts w:eastAsia="Times New Roman" w:cs="Times New Roman"/>
          <w:szCs w:val="24"/>
        </w:rPr>
        <w:t xml:space="preserve"> τα οποία χθες τόλμησαν να μιλήσουν μέσα στη Βουλή για πραξικόπημα και για ενεργοποίηση των Ενόπλων Δυνάμεων της χώρας, προσβάλλοντας το πολίτευμα και το στράτευμα. </w:t>
      </w:r>
    </w:p>
    <w:p w14:paraId="5EA918EF"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Ανησυχούν μαζί με αυτούς αρκετοί άνθ</w:t>
      </w:r>
      <w:r>
        <w:rPr>
          <w:rFonts w:eastAsia="Times New Roman" w:cs="Times New Roman"/>
          <w:szCs w:val="24"/>
        </w:rPr>
        <w:t>ρωποι, απλοί πατριώτες, οι οποίοι δεν ανήκουν σε κόμματα. Ανησυχούν άνθρωποι της Εκκλησίας, ανησυχούν γέροντες στο Άγιο Όρος. Και ανησυχούν γιατί θεωρούν ότι αυτό το οποίο προσπάθησε να περάσει σαν τίτλος για τη σημερινή ημέρα, δηλαδή ότι σήμερα η Βουλή τω</w:t>
      </w:r>
      <w:r>
        <w:rPr>
          <w:rFonts w:eastAsia="Times New Roman" w:cs="Times New Roman"/>
          <w:szCs w:val="24"/>
        </w:rPr>
        <w:t xml:space="preserve">ν Ελλήνων παραχωρεί τον όρο «Μακεδονία», είναι κάτι το οποίο ενέχει κίνδυνο εθνικής υποχώρησης. </w:t>
      </w:r>
    </w:p>
    <w:p w14:paraId="5EA918F0"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Θέλω, λοιπόν, εδώ να ξεκαθαρίσουμε ότι σήμερα δεν ψηφίζουμε τη συμφωνία για την οποία αύριο θα πάει ο κ. Κοτζιάς ως Υπουργός των Εξωτερικών να υπογράψει, να μο</w:t>
      </w:r>
      <w:r>
        <w:rPr>
          <w:rFonts w:eastAsia="Times New Roman" w:cs="Times New Roman"/>
          <w:szCs w:val="24"/>
        </w:rPr>
        <w:t>νογράψει, τη συμφωνία</w:t>
      </w:r>
      <w:r>
        <w:rPr>
          <w:rFonts w:eastAsia="Times New Roman" w:cs="Times New Roman"/>
          <w:szCs w:val="24"/>
        </w:rPr>
        <w:t>,</w:t>
      </w:r>
      <w:r>
        <w:rPr>
          <w:rFonts w:eastAsia="Times New Roman" w:cs="Times New Roman"/>
          <w:szCs w:val="24"/>
        </w:rPr>
        <w:t xml:space="preserve"> η οποία θα τεθεί σε ισχύ μόνο και εφόσον θα περάσει μία ολόκληρη διαδικασία από τη μεριά της </w:t>
      </w:r>
      <w:r>
        <w:rPr>
          <w:rFonts w:eastAsia="Times New Roman" w:cs="Times New Roman"/>
          <w:szCs w:val="24"/>
          <w:lang w:val="en-US"/>
        </w:rPr>
        <w:t>FYROM</w:t>
      </w:r>
      <w:r>
        <w:rPr>
          <w:rFonts w:eastAsia="Times New Roman" w:cs="Times New Roman"/>
          <w:szCs w:val="24"/>
        </w:rPr>
        <w:t xml:space="preserve">, θα γίνουν εκλογές, θα γίνει δημοψήφισμα, θα αποκτηθεί η πλειοψηφία των 2/3 στη Βουλή, θα γίνουν συνταγματικές αλλαγές και εν συνεχεία θα έρθει για κύρωση. </w:t>
      </w:r>
    </w:p>
    <w:p w14:paraId="5EA918F1"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λοιπόν, αυτή η </w:t>
      </w:r>
      <w:r>
        <w:rPr>
          <w:rFonts w:eastAsia="Times New Roman" w:cs="Times New Roman"/>
          <w:szCs w:val="24"/>
        </w:rPr>
        <w:t>σ</w:t>
      </w:r>
      <w:r>
        <w:rPr>
          <w:rFonts w:eastAsia="Times New Roman" w:cs="Times New Roman"/>
          <w:szCs w:val="24"/>
        </w:rPr>
        <w:t>υμφωνία και αυτή η μονογραφή που θα υπογραφεί αύριο δεν έχει καμμία ισχύ, όπω</w:t>
      </w:r>
      <w:r>
        <w:rPr>
          <w:rFonts w:eastAsia="Times New Roman" w:cs="Times New Roman"/>
          <w:szCs w:val="24"/>
        </w:rPr>
        <w:t xml:space="preserve">ς περιγράφεται ξεκάθαρα στο άρθρο 20, που λέει ότι προϋπόθεση της ισχύος της </w:t>
      </w:r>
      <w:r>
        <w:rPr>
          <w:rFonts w:eastAsia="Times New Roman" w:cs="Times New Roman"/>
          <w:szCs w:val="24"/>
        </w:rPr>
        <w:t>σ</w:t>
      </w:r>
      <w:r>
        <w:rPr>
          <w:rFonts w:eastAsia="Times New Roman" w:cs="Times New Roman"/>
          <w:szCs w:val="24"/>
        </w:rPr>
        <w:t xml:space="preserve">υμφωνίας είναι το σύνολο των διαδικασιών που περιγράφονται, όπως είπα προηγουμένως. </w:t>
      </w:r>
    </w:p>
    <w:p w14:paraId="5EA918F2" w14:textId="77777777" w:rsidR="000F46A4" w:rsidRDefault="00307FE8">
      <w:pPr>
        <w:spacing w:line="600" w:lineRule="auto"/>
        <w:ind w:firstLine="720"/>
        <w:contextualSpacing/>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όταν θα έλθει αυτή η συμφωνία στη Βουλή, αν έλθει και εφόσον συμφωνήσουν από τη</w:t>
      </w:r>
      <w:r>
        <w:rPr>
          <w:rFonts w:eastAsia="Times New Roman"/>
          <w:szCs w:val="24"/>
        </w:rPr>
        <w:t xml:space="preserve">ν άλλη πλευρά, πράγμα που εμείς αμφισβητούμε διότι η συγκεκριμένη συμφωνία ήδη στα Σκόπια έχει βρει την αντίδραση του ίδιου του Προέδρου της Δημοκρατίας, αλλά και του συνόλου της </w:t>
      </w:r>
      <w:r>
        <w:rPr>
          <w:rFonts w:eastAsia="Times New Roman"/>
          <w:szCs w:val="24"/>
        </w:rPr>
        <w:t>α</w:t>
      </w:r>
      <w:r>
        <w:rPr>
          <w:rFonts w:eastAsia="Times New Roman"/>
          <w:szCs w:val="24"/>
        </w:rPr>
        <w:t>ντιπολίτευσης, εάν έλθει, λοιπόν, θα ερωτηθεί η Βουλή.</w:t>
      </w:r>
    </w:p>
    <w:p w14:paraId="5EA918F3" w14:textId="77777777" w:rsidR="000F46A4" w:rsidRDefault="00307FE8">
      <w:pPr>
        <w:spacing w:line="600" w:lineRule="auto"/>
        <w:ind w:firstLine="720"/>
        <w:contextualSpacing/>
        <w:jc w:val="both"/>
        <w:rPr>
          <w:rFonts w:eastAsia="Times New Roman"/>
          <w:szCs w:val="24"/>
        </w:rPr>
      </w:pPr>
      <w:r>
        <w:rPr>
          <w:rFonts w:eastAsia="Times New Roman"/>
          <w:szCs w:val="24"/>
        </w:rPr>
        <w:t xml:space="preserve">Εδώ, λοιπόν, θέλω να </w:t>
      </w:r>
      <w:r>
        <w:rPr>
          <w:rFonts w:eastAsia="Times New Roman"/>
          <w:szCs w:val="24"/>
        </w:rPr>
        <w:t>ξεκαθαρίσω ότι η θέση των Ανεξαρτήτων Ελλήνων, όπως έχουμε δημόσια δεσμευτεί, θα είναι αρνητική όχι μόνο με την ψήφο, αλλά και με οποιονδήποτε τρόπο μπορέσουμε</w:t>
      </w:r>
      <w:r w:rsidRPr="004F093C">
        <w:rPr>
          <w:rFonts w:eastAsia="Times New Roman"/>
          <w:szCs w:val="24"/>
        </w:rPr>
        <w:t>,</w:t>
      </w:r>
      <w:r>
        <w:rPr>
          <w:rFonts w:eastAsia="Times New Roman"/>
          <w:szCs w:val="24"/>
        </w:rPr>
        <w:t xml:space="preserve"> ώστε αυτή τη συμφωνία να μην την επικυρώσει το </w:t>
      </w:r>
      <w:r>
        <w:rPr>
          <w:rFonts w:eastAsia="Times New Roman"/>
          <w:szCs w:val="24"/>
        </w:rPr>
        <w:t>ε</w:t>
      </w:r>
      <w:r>
        <w:rPr>
          <w:rFonts w:eastAsia="Times New Roman"/>
          <w:szCs w:val="24"/>
        </w:rPr>
        <w:t>λληνικό Κοινοβούλιο.</w:t>
      </w:r>
    </w:p>
    <w:p w14:paraId="5EA918F4" w14:textId="77777777" w:rsidR="000F46A4" w:rsidRDefault="00307FE8">
      <w:pPr>
        <w:spacing w:line="600" w:lineRule="auto"/>
        <w:ind w:firstLine="720"/>
        <w:contextualSpacing/>
        <w:jc w:val="center"/>
        <w:rPr>
          <w:rFonts w:eastAsia="Times New Roman"/>
          <w:szCs w:val="24"/>
        </w:rPr>
      </w:pPr>
      <w:r>
        <w:rPr>
          <w:rFonts w:eastAsia="Times New Roman"/>
          <w:szCs w:val="24"/>
        </w:rPr>
        <w:t>(Χειροκροτήματα από την πτ</w:t>
      </w:r>
      <w:r>
        <w:rPr>
          <w:rFonts w:eastAsia="Times New Roman"/>
          <w:szCs w:val="24"/>
        </w:rPr>
        <w:t>έρυγα των ΑΝΕΛ)</w:t>
      </w:r>
    </w:p>
    <w:p w14:paraId="5EA918F5" w14:textId="77777777" w:rsidR="000F46A4" w:rsidRDefault="00307FE8">
      <w:pPr>
        <w:spacing w:line="600" w:lineRule="auto"/>
        <w:ind w:firstLine="720"/>
        <w:contextualSpacing/>
        <w:jc w:val="center"/>
        <w:rPr>
          <w:rFonts w:eastAsia="Times New Roman"/>
          <w:szCs w:val="24"/>
        </w:rPr>
      </w:pPr>
      <w:r>
        <w:rPr>
          <w:rFonts w:eastAsia="Times New Roman"/>
          <w:szCs w:val="24"/>
        </w:rPr>
        <w:t xml:space="preserve">(Γέλωτες από την πτέρυγα της </w:t>
      </w:r>
      <w:r w:rsidRPr="00344F6A">
        <w:rPr>
          <w:rFonts w:eastAsia="Times New Roman"/>
        </w:rPr>
        <w:t>Νέας Δημοκρατίας</w:t>
      </w:r>
      <w:r>
        <w:rPr>
          <w:rFonts w:eastAsia="Times New Roman"/>
          <w:szCs w:val="24"/>
        </w:rPr>
        <w:t>)</w:t>
      </w:r>
    </w:p>
    <w:p w14:paraId="5EA918F6" w14:textId="77777777" w:rsidR="000F46A4" w:rsidRDefault="00307FE8">
      <w:pPr>
        <w:spacing w:line="600" w:lineRule="auto"/>
        <w:ind w:firstLine="720"/>
        <w:contextualSpacing/>
        <w:jc w:val="both"/>
        <w:rPr>
          <w:rFonts w:eastAsia="Times New Roman"/>
          <w:szCs w:val="24"/>
        </w:rPr>
      </w:pPr>
      <w:r>
        <w:rPr>
          <w:rFonts w:eastAsia="Times New Roman"/>
          <w:szCs w:val="24"/>
        </w:rPr>
        <w:t>Επειδή γελάτε, θα σας πω ότι εσείς δεν έχετε καμμία δύναμη και λέτε ψέματα στον ελληνικό λαό. Ο ελληνικός λαός, όμως, στους Ανεξάρτητους Έλληνες έδωσε τη δύναμη να το κάνουν αυτό, όσο παραμένου</w:t>
      </w:r>
      <w:r>
        <w:rPr>
          <w:rFonts w:eastAsia="Times New Roman"/>
          <w:szCs w:val="24"/>
        </w:rPr>
        <w:t xml:space="preserve">ν στην Κυβέρνηση. </w:t>
      </w:r>
    </w:p>
    <w:p w14:paraId="5EA918F7" w14:textId="77777777" w:rsidR="000F46A4" w:rsidRDefault="00307FE8">
      <w:pPr>
        <w:spacing w:line="600" w:lineRule="auto"/>
        <w:ind w:firstLine="720"/>
        <w:contextualSpacing/>
        <w:jc w:val="both"/>
        <w:rPr>
          <w:rFonts w:eastAsia="Times New Roman"/>
          <w:szCs w:val="24"/>
        </w:rPr>
      </w:pPr>
      <w:r>
        <w:rPr>
          <w:rFonts w:eastAsia="Times New Roman"/>
          <w:szCs w:val="24"/>
        </w:rPr>
        <w:t>Πολλοί ε</w:t>
      </w:r>
      <w:r>
        <w:rPr>
          <w:rFonts w:eastAsia="Times New Roman"/>
          <w:szCs w:val="24"/>
        </w:rPr>
        <w:t>πιθυμούν οι Ανεξάρτητοι Έλληνες από σήμερα να είχαν φύγει από την Κυβέρνηση. Το ερώτημα που θα κάνω είναι το εξής</w:t>
      </w:r>
      <w:r w:rsidRPr="002D73F4">
        <w:rPr>
          <w:rFonts w:eastAsia="Times New Roman"/>
          <w:szCs w:val="24"/>
        </w:rPr>
        <w:t>:</w:t>
      </w:r>
      <w:r>
        <w:rPr>
          <w:rFonts w:eastAsia="Times New Roman"/>
          <w:szCs w:val="24"/>
        </w:rPr>
        <w:t xml:space="preserve"> Εάν οι Ανεξάρτητοι Έλληνες ψήφιζαν σήμερα την πρόταση δυσπιστίας, τι θα γινόταν; Δύο τινά. Το πρώτο, διερευνητικοί</w:t>
      </w:r>
      <w:r>
        <w:rPr>
          <w:rFonts w:eastAsia="Times New Roman"/>
          <w:szCs w:val="24"/>
        </w:rPr>
        <w:t xml:space="preserve"> κύκλοι από τον Πρόεδρο της Δημοκρατίας</w:t>
      </w:r>
      <w:r>
        <w:rPr>
          <w:rFonts w:eastAsia="Times New Roman"/>
          <w:szCs w:val="24"/>
        </w:rPr>
        <w:t>,</w:t>
      </w:r>
      <w:r>
        <w:rPr>
          <w:rFonts w:eastAsia="Times New Roman"/>
          <w:szCs w:val="24"/>
        </w:rPr>
        <w:t xml:space="preserve"> όπου θα βλέπαμε τον κ. Θεοδωράκη να συνεχίζει να παρακαλά να γίνει μέλος της </w:t>
      </w:r>
      <w:r>
        <w:rPr>
          <w:rFonts w:eastAsia="Times New Roman"/>
          <w:szCs w:val="24"/>
        </w:rPr>
        <w:t>Κ</w:t>
      </w:r>
      <w:r>
        <w:rPr>
          <w:rFonts w:eastAsia="Times New Roman"/>
          <w:szCs w:val="24"/>
        </w:rPr>
        <w:t xml:space="preserve">υβέρνησης και βεβαίως μια ομάδα άλλων </w:t>
      </w:r>
      <w:r>
        <w:rPr>
          <w:rFonts w:eastAsia="Times New Roman"/>
          <w:szCs w:val="24"/>
        </w:rPr>
        <w:t>Α</w:t>
      </w:r>
      <w:r>
        <w:rPr>
          <w:rFonts w:eastAsia="Times New Roman"/>
          <w:szCs w:val="24"/>
        </w:rPr>
        <w:t xml:space="preserve">νεξαρτήτων Βουλευτών, οι οποίοι δεν θα είχαν καμμία αντίσταση στην παράδοση του όρου «Μακεδονία», </w:t>
      </w:r>
      <w:r>
        <w:rPr>
          <w:rFonts w:eastAsia="Times New Roman"/>
          <w:szCs w:val="24"/>
        </w:rPr>
        <w:t>όπως δημόσια λένε. Το δεύτερο θα ήταν, εάν δεν πετύχαινε η σύσταση μιας νέας κυβέρνησης, θα είχαμε εκλογές. Αν στις εκλογές αυτές, ο ελληνικός λαός επέλεγε τη Νέα Δημοκρατία και έδινε στον κ. Κυριάκο Μητσοτάκη και την απόλυτη πλειοψηφία, ερωτώ</w:t>
      </w:r>
      <w:r w:rsidRPr="002D73F4">
        <w:rPr>
          <w:rFonts w:eastAsia="Times New Roman"/>
          <w:szCs w:val="24"/>
        </w:rPr>
        <w:t xml:space="preserve">: </w:t>
      </w:r>
      <w:r>
        <w:rPr>
          <w:rFonts w:eastAsia="Times New Roman"/>
          <w:szCs w:val="24"/>
        </w:rPr>
        <w:t>Θα υπέγραφε</w:t>
      </w:r>
      <w:r>
        <w:rPr>
          <w:rFonts w:eastAsia="Times New Roman"/>
          <w:szCs w:val="24"/>
        </w:rPr>
        <w:t xml:space="preserve"> τη συμφωνία αυτή με την παράδοση του όρου «Μακεδονία», ναι ή όχι;</w:t>
      </w:r>
    </w:p>
    <w:p w14:paraId="5EA918F8" w14:textId="77777777" w:rsidR="000F46A4" w:rsidRDefault="00307FE8">
      <w:pPr>
        <w:spacing w:line="600" w:lineRule="auto"/>
        <w:ind w:firstLine="720"/>
        <w:contextualSpacing/>
        <w:jc w:val="both"/>
        <w:rPr>
          <w:rFonts w:eastAsia="Times New Roman"/>
          <w:szCs w:val="24"/>
        </w:rPr>
      </w:pPr>
      <w:r>
        <w:rPr>
          <w:rFonts w:eastAsia="Times New Roman"/>
          <w:b/>
          <w:szCs w:val="24"/>
        </w:rPr>
        <w:t>ΒΑΣΙΛΕΙΟΣ ΓΙΟΓΙΑΚΑΣ</w:t>
      </w:r>
      <w:r w:rsidRPr="004F093C">
        <w:rPr>
          <w:rFonts w:eastAsia="Times New Roman"/>
          <w:b/>
          <w:szCs w:val="24"/>
        </w:rPr>
        <w:t>:</w:t>
      </w:r>
      <w:r w:rsidRPr="002D73F4">
        <w:rPr>
          <w:rFonts w:eastAsia="Times New Roman"/>
          <w:szCs w:val="24"/>
        </w:rPr>
        <w:t xml:space="preserve"> </w:t>
      </w:r>
      <w:r>
        <w:rPr>
          <w:rFonts w:eastAsia="Times New Roman"/>
          <w:szCs w:val="24"/>
        </w:rPr>
        <w:t>Όχι.</w:t>
      </w:r>
    </w:p>
    <w:p w14:paraId="5EA918F9" w14:textId="77777777" w:rsidR="000F46A4" w:rsidRDefault="00307FE8">
      <w:pPr>
        <w:spacing w:line="600" w:lineRule="auto"/>
        <w:ind w:firstLine="720"/>
        <w:contextualSpacing/>
        <w:jc w:val="both"/>
        <w:rPr>
          <w:rFonts w:eastAsia="Times New Roman"/>
          <w:szCs w:val="24"/>
        </w:rPr>
      </w:pPr>
      <w:r w:rsidRPr="002D73F4">
        <w:rPr>
          <w:rFonts w:eastAsia="Times New Roman"/>
          <w:b/>
          <w:szCs w:val="24"/>
        </w:rPr>
        <w:t>ΠΑΝΟΣ ΚΑΜΜΕΝΟΣ (Υπουργός Εθνικής Άμυνας – Πρόεδρος των Ανεξαρτήτων Ελλήνων):</w:t>
      </w:r>
      <w:r>
        <w:rPr>
          <w:rFonts w:eastAsia="Times New Roman"/>
          <w:b/>
          <w:szCs w:val="24"/>
        </w:rPr>
        <w:t xml:space="preserve"> </w:t>
      </w:r>
      <w:r w:rsidRPr="002D73F4">
        <w:rPr>
          <w:rFonts w:eastAsia="Times New Roman"/>
          <w:szCs w:val="24"/>
        </w:rPr>
        <w:t>«</w:t>
      </w:r>
      <w:r>
        <w:rPr>
          <w:rFonts w:eastAsia="Times New Roman"/>
          <w:szCs w:val="24"/>
        </w:rPr>
        <w:t xml:space="preserve">Όχι». </w:t>
      </w:r>
    </w:p>
    <w:p w14:paraId="5EA918FA" w14:textId="77777777" w:rsidR="000F46A4" w:rsidRDefault="00307FE8">
      <w:pPr>
        <w:spacing w:line="600" w:lineRule="auto"/>
        <w:ind w:firstLine="720"/>
        <w:contextualSpacing/>
        <w:jc w:val="both"/>
        <w:rPr>
          <w:rFonts w:eastAsia="Times New Roman"/>
          <w:szCs w:val="24"/>
        </w:rPr>
      </w:pPr>
      <w:r>
        <w:rPr>
          <w:rFonts w:eastAsia="Times New Roman"/>
          <w:szCs w:val="24"/>
        </w:rPr>
        <w:t>Την απάντηση την έδωσε η ίδια η κ</w:t>
      </w:r>
      <w:r>
        <w:rPr>
          <w:rFonts w:eastAsia="Times New Roman"/>
          <w:szCs w:val="24"/>
        </w:rPr>
        <w:t>.</w:t>
      </w:r>
      <w:r>
        <w:rPr>
          <w:rFonts w:eastAsia="Times New Roman"/>
          <w:szCs w:val="24"/>
        </w:rPr>
        <w:t xml:space="preserve"> Μπακογιάννη. Την απάντηση τη δίνουν οι ίδιοι οι ομιλητές σας</w:t>
      </w:r>
      <w:r w:rsidRPr="002D73F4">
        <w:rPr>
          <w:rFonts w:eastAsia="Times New Roman"/>
          <w:szCs w:val="24"/>
        </w:rPr>
        <w:t>:</w:t>
      </w:r>
      <w:r>
        <w:rPr>
          <w:rFonts w:eastAsia="Times New Roman"/>
          <w:szCs w:val="24"/>
        </w:rPr>
        <w:t xml:space="preserve"> Ένα μεγάλο «ναι», το οποίο έχετε πει εδώ και πολλά χρόνια, πολύ πριν το πει ο ΣΥΡΙΖΑ, πολύ πριν το πει το ΠΑΣΟΚ, πολύ πριν το πει οποιοσδήποτε άλλος. </w:t>
      </w:r>
    </w:p>
    <w:p w14:paraId="5EA918FB" w14:textId="77777777" w:rsidR="000F46A4" w:rsidRDefault="00307FE8">
      <w:pPr>
        <w:spacing w:line="600" w:lineRule="auto"/>
        <w:ind w:firstLine="720"/>
        <w:contextualSpacing/>
        <w:jc w:val="center"/>
        <w:rPr>
          <w:rFonts w:eastAsia="Times New Roman"/>
          <w:szCs w:val="24"/>
        </w:rPr>
      </w:pPr>
      <w:r>
        <w:rPr>
          <w:rFonts w:eastAsia="Times New Roman"/>
          <w:szCs w:val="24"/>
        </w:rPr>
        <w:t>(Θόρυβος από την πτέρυγα της Νέας Δημοκρατ</w:t>
      </w:r>
      <w:r>
        <w:rPr>
          <w:rFonts w:eastAsia="Times New Roman"/>
          <w:szCs w:val="24"/>
        </w:rPr>
        <w:t>ίας)</w:t>
      </w:r>
    </w:p>
    <w:p w14:paraId="5EA918FC" w14:textId="77777777" w:rsidR="000F46A4" w:rsidRDefault="00307FE8">
      <w:pPr>
        <w:spacing w:line="600" w:lineRule="auto"/>
        <w:ind w:firstLine="720"/>
        <w:contextualSpacing/>
        <w:jc w:val="both"/>
        <w:rPr>
          <w:rFonts w:eastAsia="Times New Roman"/>
          <w:szCs w:val="24"/>
        </w:rPr>
      </w:pPr>
      <w:r w:rsidRPr="004F093C">
        <w:rPr>
          <w:rFonts w:eastAsia="Times New Roman"/>
          <w:b/>
          <w:szCs w:val="24"/>
        </w:rPr>
        <w:t>ΠΡΟΕΔΡΟΣ (Νικόλαος Βούτσης):</w:t>
      </w:r>
      <w:r>
        <w:rPr>
          <w:rFonts w:eastAsia="Times New Roman"/>
          <w:szCs w:val="24"/>
        </w:rPr>
        <w:t xml:space="preserve"> Παρακαλώ, μη φωνάζετε, κύριοι συνάδελφοι. Ησυχία, παρακαλώ πολύ.</w:t>
      </w:r>
    </w:p>
    <w:p w14:paraId="5EA918FD" w14:textId="77777777" w:rsidR="000F46A4" w:rsidRDefault="00307FE8">
      <w:pPr>
        <w:spacing w:line="600" w:lineRule="auto"/>
        <w:ind w:firstLine="720"/>
        <w:contextualSpacing/>
        <w:jc w:val="both"/>
        <w:rPr>
          <w:rFonts w:eastAsia="Times New Roman"/>
          <w:szCs w:val="24"/>
        </w:rPr>
      </w:pPr>
      <w:r w:rsidRPr="002D73F4">
        <w:rPr>
          <w:rFonts w:eastAsia="Times New Roman"/>
          <w:b/>
          <w:szCs w:val="24"/>
        </w:rPr>
        <w:t>ΠΑΝΟΣ ΚΑΜΜΕΝΟΣ (Υπουργός Εθνικής Άμυνας – Πρόεδρος των Ανεξαρτήτων Ελλήνων):</w:t>
      </w:r>
      <w:r>
        <w:rPr>
          <w:rFonts w:eastAsia="Times New Roman"/>
          <w:b/>
          <w:szCs w:val="24"/>
        </w:rPr>
        <w:t xml:space="preserve"> </w:t>
      </w:r>
      <w:r>
        <w:rPr>
          <w:rFonts w:eastAsia="Times New Roman"/>
          <w:szCs w:val="24"/>
        </w:rPr>
        <w:t>Θα τα ακούσετε, κυρίες και κύριοι συνάδελφοι. Θα τα ακούσετε όλα.</w:t>
      </w:r>
    </w:p>
    <w:p w14:paraId="5EA918FE" w14:textId="77777777" w:rsidR="000F46A4" w:rsidRDefault="00307FE8">
      <w:pPr>
        <w:spacing w:line="600" w:lineRule="auto"/>
        <w:ind w:firstLine="720"/>
        <w:contextualSpacing/>
        <w:jc w:val="both"/>
        <w:rPr>
          <w:rFonts w:eastAsia="Times New Roman"/>
          <w:szCs w:val="24"/>
        </w:rPr>
      </w:pPr>
      <w:r>
        <w:rPr>
          <w:rFonts w:eastAsia="Times New Roman"/>
          <w:szCs w:val="24"/>
        </w:rPr>
        <w:t>Βεβαίως, κυρίε</w:t>
      </w:r>
      <w:r>
        <w:rPr>
          <w:rFonts w:eastAsia="Times New Roman"/>
          <w:szCs w:val="24"/>
        </w:rPr>
        <w:t xml:space="preserve">ς και κύριοι συνάδελφοι, οι Ανεξάρτητοι Έλληνες είμαστε στην Κυβέρνηση αυτή και μπορεί να μη βρισκόμαστε τόσο πλησίον όσο βρίσκονται άλλα κόμματα της Κεντροαριστεράς στην </w:t>
      </w:r>
      <w:r>
        <w:rPr>
          <w:rFonts w:eastAsia="Times New Roman"/>
          <w:szCs w:val="24"/>
        </w:rPr>
        <w:t>Α</w:t>
      </w:r>
      <w:r>
        <w:rPr>
          <w:rFonts w:eastAsia="Times New Roman"/>
          <w:szCs w:val="24"/>
        </w:rPr>
        <w:t>ριστερά του ΣΥΡΙΖΑ, αλλά τα άλλα κόμματα της Αριστεράς ή της Κεντροαριστεράς έχουν ά</w:t>
      </w:r>
      <w:r>
        <w:rPr>
          <w:rFonts w:eastAsia="Times New Roman"/>
          <w:szCs w:val="24"/>
        </w:rPr>
        <w:t>λλου είδους προβλήματα.</w:t>
      </w:r>
    </w:p>
    <w:p w14:paraId="5EA918FF" w14:textId="77777777" w:rsidR="000F46A4" w:rsidRDefault="00307FE8">
      <w:pPr>
        <w:spacing w:line="600" w:lineRule="auto"/>
        <w:ind w:firstLine="720"/>
        <w:contextualSpacing/>
        <w:jc w:val="both"/>
        <w:rPr>
          <w:rFonts w:eastAsia="Times New Roman"/>
          <w:szCs w:val="24"/>
        </w:rPr>
      </w:pPr>
      <w:r>
        <w:rPr>
          <w:rFonts w:eastAsia="Times New Roman"/>
          <w:szCs w:val="24"/>
        </w:rPr>
        <w:t xml:space="preserve">Ακούσαμε τον κ. Θεοδωράκη. Ο κ. Θεοδωράκης είναι αυτός που πριν από λίγο δημοσίως ομολόγησε ότι θα ψήφιζε το σχέδιο Ανάν. Η διαφορά του Ποταμιού </w:t>
      </w:r>
      <w:r>
        <w:rPr>
          <w:rFonts w:eastAsia="Times New Roman"/>
          <w:szCs w:val="24"/>
        </w:rPr>
        <w:t>-</w:t>
      </w:r>
      <w:r>
        <w:rPr>
          <w:rFonts w:eastAsia="Times New Roman"/>
          <w:szCs w:val="24"/>
        </w:rPr>
        <w:t>των τεσσάρων Βουλευτών που έχουν απομείνει</w:t>
      </w:r>
      <w:r>
        <w:rPr>
          <w:rFonts w:eastAsia="Times New Roman"/>
          <w:szCs w:val="24"/>
        </w:rPr>
        <w:t>-</w:t>
      </w:r>
      <w:r>
        <w:rPr>
          <w:rFonts w:eastAsia="Times New Roman"/>
          <w:szCs w:val="24"/>
        </w:rPr>
        <w:t xml:space="preserve"> με τους Ανεξάρτητους Έλληνες είναι ότι οι </w:t>
      </w:r>
      <w:r>
        <w:rPr>
          <w:rFonts w:eastAsia="Times New Roman"/>
          <w:szCs w:val="24"/>
        </w:rPr>
        <w:t xml:space="preserve">Ανεξάρτητοι Έλληνες είναι ένα κίνημα πολιτών, το οποίο παραμένει συμπαγές στη Βουλή σε Κοινοβουλευτική Ομάδα, ενώ το Ποτάμι είναι ένα προϊόν ενός μιντιακού και επιχειρηματικού σωλήνα, το οποίο βρίσκεται εν πλήρη τρικυμία εν κρανίω. </w:t>
      </w:r>
    </w:p>
    <w:p w14:paraId="5EA91900" w14:textId="77777777" w:rsidR="000F46A4" w:rsidRDefault="00307FE8">
      <w:pPr>
        <w:spacing w:line="600" w:lineRule="auto"/>
        <w:ind w:firstLine="720"/>
        <w:contextualSpacing/>
        <w:jc w:val="both"/>
        <w:rPr>
          <w:rFonts w:eastAsia="Times New Roman"/>
          <w:szCs w:val="24"/>
        </w:rPr>
      </w:pPr>
      <w:r>
        <w:rPr>
          <w:rFonts w:eastAsia="Times New Roman"/>
          <w:szCs w:val="24"/>
        </w:rPr>
        <w:t xml:space="preserve">Στην ομιλία του </w:t>
      </w:r>
      <w:r>
        <w:rPr>
          <w:rFonts w:eastAsia="Times New Roman"/>
          <w:szCs w:val="24"/>
        </w:rPr>
        <w:t>ο κ. Θε</w:t>
      </w:r>
      <w:r>
        <w:rPr>
          <w:rFonts w:eastAsia="Times New Roman"/>
          <w:szCs w:val="24"/>
        </w:rPr>
        <w:t>οδωράκης</w:t>
      </w:r>
      <w:r>
        <w:rPr>
          <w:rFonts w:eastAsia="Times New Roman"/>
          <w:szCs w:val="24"/>
        </w:rPr>
        <w:t xml:space="preserve"> στη Βουλή των Ελλήνων μάς είπε πριν από λίγο ότι στο διαβατήριό του έχει σφραγίδα του ’89 που λέει «Δημοκρατία της Μακεδονίας». Ψάξτε το διαβατήριό σας. Γιουγκοσλαβία ήταν τότε ακόμα. Λάθος κάνετε. Ψάξτε το. </w:t>
      </w:r>
    </w:p>
    <w:p w14:paraId="5EA91901" w14:textId="77777777" w:rsidR="000F46A4" w:rsidRDefault="00307FE8">
      <w:pPr>
        <w:spacing w:line="600" w:lineRule="auto"/>
        <w:ind w:firstLine="720"/>
        <w:contextualSpacing/>
        <w:jc w:val="both"/>
        <w:rPr>
          <w:rFonts w:eastAsia="Times New Roman"/>
          <w:szCs w:val="24"/>
        </w:rPr>
      </w:pPr>
      <w:r w:rsidRPr="004F093C">
        <w:rPr>
          <w:rFonts w:eastAsia="Times New Roman"/>
          <w:b/>
          <w:szCs w:val="24"/>
        </w:rPr>
        <w:t>ΓΕΩΡΓΙΟΣ ΜΑΥΡΩΤΑΣ:</w:t>
      </w:r>
      <w:r w:rsidRPr="00F03C10">
        <w:rPr>
          <w:rFonts w:eastAsia="Times New Roman"/>
          <w:szCs w:val="24"/>
        </w:rPr>
        <w:t xml:space="preserve"> …(</w:t>
      </w:r>
      <w:r>
        <w:rPr>
          <w:rFonts w:eastAsia="Times New Roman"/>
          <w:szCs w:val="24"/>
        </w:rPr>
        <w:t xml:space="preserve">δεν </w:t>
      </w:r>
      <w:r>
        <w:rPr>
          <w:rFonts w:eastAsia="Times New Roman"/>
          <w:szCs w:val="24"/>
        </w:rPr>
        <w:t>ακούστηκε)</w:t>
      </w:r>
    </w:p>
    <w:p w14:paraId="5EA91902" w14:textId="77777777" w:rsidR="000F46A4" w:rsidRDefault="00307FE8">
      <w:pPr>
        <w:spacing w:line="600" w:lineRule="auto"/>
        <w:ind w:firstLine="720"/>
        <w:contextualSpacing/>
        <w:jc w:val="both"/>
        <w:rPr>
          <w:rFonts w:eastAsia="Times New Roman"/>
          <w:szCs w:val="24"/>
        </w:rPr>
      </w:pPr>
      <w:r w:rsidRPr="002D73F4">
        <w:rPr>
          <w:rFonts w:eastAsia="Times New Roman"/>
          <w:b/>
          <w:szCs w:val="24"/>
        </w:rPr>
        <w:t>ΠΑ</w:t>
      </w:r>
      <w:r w:rsidRPr="002D73F4">
        <w:rPr>
          <w:rFonts w:eastAsia="Times New Roman"/>
          <w:b/>
          <w:szCs w:val="24"/>
        </w:rPr>
        <w:t>ΝΟΣ ΚΑΜΜΕΝΟΣ (Υπουργός Εθνικής Άμυνας – Πρόεδρος των Ανεξαρτήτων Ελλήνων):</w:t>
      </w:r>
      <w:r>
        <w:rPr>
          <w:rFonts w:eastAsia="Times New Roman"/>
          <w:b/>
          <w:szCs w:val="24"/>
        </w:rPr>
        <w:t xml:space="preserve"> </w:t>
      </w:r>
      <w:r>
        <w:rPr>
          <w:rFonts w:eastAsia="Times New Roman"/>
          <w:szCs w:val="24"/>
        </w:rPr>
        <w:t>Και του κ</w:t>
      </w:r>
      <w:r>
        <w:rPr>
          <w:rFonts w:eastAsia="Times New Roman"/>
          <w:szCs w:val="24"/>
        </w:rPr>
        <w:t xml:space="preserve">. </w:t>
      </w:r>
      <w:r>
        <w:rPr>
          <w:rFonts w:eastAsia="Times New Roman"/>
          <w:szCs w:val="24"/>
        </w:rPr>
        <w:t>Μαυρωτά; Κι εσάς γράφει «Δημοκρατία της Μακεδονίας» το ’89; Μπράβο, κύριε Μαυρωτά. Τότε σας είχα</w:t>
      </w:r>
      <w:r>
        <w:rPr>
          <w:rFonts w:eastAsia="Times New Roman"/>
          <w:szCs w:val="24"/>
        </w:rPr>
        <w:t>με</w:t>
      </w:r>
      <w:r>
        <w:rPr>
          <w:rFonts w:eastAsia="Times New Roman"/>
          <w:szCs w:val="24"/>
        </w:rPr>
        <w:t xml:space="preserve"> αθλητή στο πόλο, θυμάμαι, αλλά τέτοια σφραγίδα δεν υπήρχε.</w:t>
      </w:r>
    </w:p>
    <w:p w14:paraId="5EA91903" w14:textId="77777777" w:rsidR="000F46A4" w:rsidRDefault="00307FE8">
      <w:pPr>
        <w:spacing w:line="600" w:lineRule="auto"/>
        <w:ind w:firstLine="720"/>
        <w:contextualSpacing/>
        <w:jc w:val="both"/>
        <w:rPr>
          <w:rFonts w:eastAsia="Times New Roman"/>
          <w:szCs w:val="24"/>
        </w:rPr>
      </w:pPr>
      <w:r>
        <w:rPr>
          <w:rFonts w:eastAsia="Times New Roman"/>
          <w:szCs w:val="24"/>
        </w:rPr>
        <w:t>Κυρίες και κ</w:t>
      </w:r>
      <w:r>
        <w:rPr>
          <w:rFonts w:eastAsia="Times New Roman"/>
          <w:szCs w:val="24"/>
        </w:rPr>
        <w:t xml:space="preserve">ύριοι συνάδελφοι, η πρόταση δυσπιστίας αφορά δύο θέματα. Το πρώτο είναι η οικονομική κατάσταση της χώρας. Το δεύτερο αφορά το κείμενο της συμφωνίας για τη λύση του </w:t>
      </w:r>
      <w:r>
        <w:rPr>
          <w:rFonts w:eastAsia="Times New Roman"/>
          <w:szCs w:val="24"/>
        </w:rPr>
        <w:t>σ</w:t>
      </w:r>
      <w:r>
        <w:rPr>
          <w:rFonts w:eastAsia="Times New Roman"/>
          <w:szCs w:val="24"/>
        </w:rPr>
        <w:t xml:space="preserve">κοπιανού. </w:t>
      </w:r>
    </w:p>
    <w:p w14:paraId="5EA91904" w14:textId="77777777" w:rsidR="000F46A4" w:rsidRDefault="00307FE8">
      <w:pPr>
        <w:spacing w:line="600" w:lineRule="auto"/>
        <w:ind w:firstLine="720"/>
        <w:contextualSpacing/>
        <w:jc w:val="both"/>
        <w:rPr>
          <w:rFonts w:eastAsia="Times New Roman"/>
          <w:szCs w:val="24"/>
        </w:rPr>
      </w:pPr>
      <w:r>
        <w:rPr>
          <w:rFonts w:eastAsia="Times New Roman"/>
          <w:szCs w:val="24"/>
        </w:rPr>
        <w:t>Ο κ. Μητσοτάκης βλέπει το μαρτύριο του ελληνικού λαού να τελειώνει σε λίγες μέρε</w:t>
      </w:r>
      <w:r>
        <w:rPr>
          <w:rFonts w:eastAsia="Times New Roman"/>
          <w:szCs w:val="24"/>
        </w:rPr>
        <w:t>ς, ένα μαρτύριο στο οποίο υπέβαλαν τον λαό τόσο το ΠΑΣΟΚ όσο και ο συνεταίρος του τότε, ο κ. Σαμαράς, με την άφρονα και εγκληματική οικονομική πολιτική τους. Ο κ. Μητσοτάκης, λοιπόν, ευρισκόμενος σε πλήρη πανικό, βαράει πολιτικές μπαλωθιές όπου βρει, γιατί</w:t>
      </w:r>
      <w:r>
        <w:rPr>
          <w:rFonts w:eastAsia="Times New Roman"/>
          <w:szCs w:val="24"/>
        </w:rPr>
        <w:t xml:space="preserve"> δεν μπορεί να χωνέψει ότι καλύτερες μέρες έρχονται για τον ελληνικό λαό και ότι αυτός δεν θα καρπωθεί τίποτα. </w:t>
      </w:r>
    </w:p>
    <w:p w14:paraId="5EA91905" w14:textId="77777777" w:rsidR="000F46A4" w:rsidRDefault="00307FE8">
      <w:pPr>
        <w:spacing w:line="600" w:lineRule="auto"/>
        <w:ind w:firstLine="720"/>
        <w:jc w:val="both"/>
        <w:rPr>
          <w:rFonts w:eastAsia="Times New Roman"/>
          <w:szCs w:val="24"/>
        </w:rPr>
      </w:pPr>
      <w:r>
        <w:rPr>
          <w:rFonts w:eastAsia="Times New Roman"/>
          <w:szCs w:val="24"/>
        </w:rPr>
        <w:t>Μετά την 21</w:t>
      </w:r>
      <w:r w:rsidRPr="009709BC">
        <w:rPr>
          <w:rFonts w:eastAsia="Times New Roman"/>
          <w:szCs w:val="24"/>
          <w:vertAlign w:val="superscript"/>
        </w:rPr>
        <w:t>η</w:t>
      </w:r>
      <w:r>
        <w:rPr>
          <w:rFonts w:eastAsia="Times New Roman"/>
          <w:szCs w:val="24"/>
        </w:rPr>
        <w:t xml:space="preserve"> </w:t>
      </w:r>
      <w:r>
        <w:rPr>
          <w:rFonts w:eastAsia="Times New Roman"/>
          <w:szCs w:val="24"/>
        </w:rPr>
        <w:t>Αυγούστου,</w:t>
      </w:r>
      <w:r>
        <w:rPr>
          <w:rFonts w:eastAsia="Times New Roman"/>
          <w:szCs w:val="24"/>
        </w:rPr>
        <w:t xml:space="preserve"> που η Ελλάδα βγαίνει από τα μνημόνια, που αυτός ήταν ο κύριος λόγος συνεργασίας μας με τον ΣΥΡΙΖΑ, δεν υπάρχει καμμιά ελ</w:t>
      </w:r>
      <w:r>
        <w:rPr>
          <w:rFonts w:eastAsia="Times New Roman"/>
          <w:szCs w:val="24"/>
        </w:rPr>
        <w:t>πίδα γι</w:t>
      </w:r>
      <w:r>
        <w:rPr>
          <w:rFonts w:eastAsia="Times New Roman"/>
          <w:szCs w:val="24"/>
        </w:rPr>
        <w:t>’</w:t>
      </w:r>
      <w:r>
        <w:rPr>
          <w:rFonts w:eastAsia="Times New Roman"/>
          <w:szCs w:val="24"/>
        </w:rPr>
        <w:t xml:space="preserve"> αυτούς όλους. Χάνεται το πολιτικό του μέλλον και οι πολιτικές ερινύες του παρελθόντος που κατέστρεψαν τον αείμνηστο πατέρα του, είναι πάλι εδώ και παραμονεύουν για να τον κατασπαράξουν.</w:t>
      </w:r>
    </w:p>
    <w:p w14:paraId="5EA91906" w14:textId="77777777" w:rsidR="000F46A4" w:rsidRDefault="00307FE8">
      <w:pPr>
        <w:spacing w:line="600" w:lineRule="auto"/>
        <w:ind w:firstLine="720"/>
        <w:jc w:val="both"/>
        <w:rPr>
          <w:rFonts w:eastAsia="Times New Roman"/>
          <w:szCs w:val="24"/>
        </w:rPr>
      </w:pPr>
      <w:r>
        <w:rPr>
          <w:rFonts w:eastAsia="Times New Roman"/>
          <w:szCs w:val="24"/>
        </w:rPr>
        <w:t>Οι παλαιότεροι Βουλευτές -λίγοι έχουμε μείνει εδώ μέσα από το</w:t>
      </w:r>
      <w:r>
        <w:rPr>
          <w:rFonts w:eastAsia="Times New Roman"/>
          <w:szCs w:val="24"/>
        </w:rPr>
        <w:t xml:space="preserve"> </w:t>
      </w:r>
      <w:r>
        <w:rPr>
          <w:rFonts w:eastAsia="Times New Roman"/>
          <w:szCs w:val="24"/>
        </w:rPr>
        <w:t>’</w:t>
      </w:r>
      <w:r>
        <w:rPr>
          <w:rFonts w:eastAsia="Times New Roman"/>
          <w:szCs w:val="24"/>
        </w:rPr>
        <w:t xml:space="preserve">93- θα θυμόμαστε να σείεται το </w:t>
      </w:r>
      <w:r>
        <w:rPr>
          <w:rFonts w:eastAsia="Times New Roman"/>
          <w:szCs w:val="24"/>
        </w:rPr>
        <w:t>σ</w:t>
      </w:r>
      <w:r>
        <w:rPr>
          <w:rFonts w:eastAsia="Times New Roman"/>
          <w:szCs w:val="24"/>
        </w:rPr>
        <w:t>τάδιο Ειρήνης και Φιλίας με το «</w:t>
      </w:r>
      <w:r>
        <w:rPr>
          <w:rFonts w:eastAsia="Times New Roman"/>
          <w:szCs w:val="24"/>
        </w:rPr>
        <w:t>α</w:t>
      </w:r>
      <w:r>
        <w:rPr>
          <w:rFonts w:eastAsia="Times New Roman"/>
          <w:szCs w:val="24"/>
        </w:rPr>
        <w:t xml:space="preserve">λήτη, προδότη, Σαμαρά». Θα θυμόμαστε τις δηλώσεις του Αντώνη Σαμαρά για τον Κωνσταντίνο Μητσοτάκη που τότε τον αποκαλούσε «εφιάλτη». Και θα θυμόμαστε πολύ καλά τις αναφορές του για το πώς έριξε την </w:t>
      </w:r>
      <w:r>
        <w:rPr>
          <w:rFonts w:eastAsia="Times New Roman"/>
          <w:szCs w:val="24"/>
        </w:rPr>
        <w:t>κ</w:t>
      </w:r>
      <w:r>
        <w:rPr>
          <w:rFonts w:eastAsia="Times New Roman"/>
          <w:szCs w:val="24"/>
        </w:rPr>
        <w:t>υβέρνηση της Νέας Δημοκρατίας, ακριβώς πριν προχωρήσει το</w:t>
      </w:r>
      <w:r>
        <w:rPr>
          <w:rFonts w:eastAsia="Times New Roman"/>
          <w:szCs w:val="24"/>
        </w:rPr>
        <w:t xml:space="preserve"> έργο της, εξαγορασμένος από συμφέροντα που τα κατονόμασε ο Κωνσταντίνος Μητσοτάκης. Για να σωθεί πολιτικά, αδιαφορεί, αν και θα αποσταθεροποιηθεί η χώρα και η πορεία και η ανάπτυξή της.</w:t>
      </w:r>
    </w:p>
    <w:p w14:paraId="5EA91907" w14:textId="77777777" w:rsidR="000F46A4" w:rsidRDefault="00307FE8">
      <w:pPr>
        <w:spacing w:line="600" w:lineRule="auto"/>
        <w:ind w:firstLine="720"/>
        <w:jc w:val="both"/>
        <w:rPr>
          <w:rFonts w:eastAsia="Times New Roman"/>
          <w:szCs w:val="24"/>
        </w:rPr>
      </w:pPr>
      <w:r>
        <w:rPr>
          <w:rFonts w:eastAsia="Times New Roman"/>
          <w:szCs w:val="24"/>
        </w:rPr>
        <w:t>Πολιτική προσωπικών συμφερόντων ακολουθεί η Νέα Δημοκρατία και πολιτι</w:t>
      </w:r>
      <w:r>
        <w:rPr>
          <w:rFonts w:eastAsia="Times New Roman"/>
          <w:szCs w:val="24"/>
        </w:rPr>
        <w:t>κή τέτοια που έχει οδηγήσει στο να έχει ουσιαστικά ανατραπεί ο ίδιος ο Πρόεδρός της.</w:t>
      </w:r>
    </w:p>
    <w:p w14:paraId="5EA91908" w14:textId="77777777" w:rsidR="000F46A4" w:rsidRDefault="00307FE8">
      <w:pPr>
        <w:spacing w:line="600" w:lineRule="auto"/>
        <w:ind w:firstLine="720"/>
        <w:jc w:val="both"/>
        <w:rPr>
          <w:rFonts w:eastAsia="Times New Roman"/>
          <w:szCs w:val="24"/>
        </w:rPr>
      </w:pPr>
      <w:r>
        <w:rPr>
          <w:rFonts w:eastAsia="Times New Roman"/>
          <w:szCs w:val="24"/>
        </w:rPr>
        <w:t xml:space="preserve">Επισκέφτηκε τον Πρόεδρο της Δημοκρατίας, τον κ. Παυλόπουλο και πριν κάνει καν δήλωση, βγήκε εκείνος που πρόδωσε τη Νέα Δημοκρατία το </w:t>
      </w:r>
      <w:r>
        <w:rPr>
          <w:rFonts w:eastAsia="Times New Roman"/>
          <w:szCs w:val="24"/>
        </w:rPr>
        <w:t>’</w:t>
      </w:r>
      <w:r>
        <w:rPr>
          <w:rFonts w:eastAsia="Times New Roman"/>
          <w:szCs w:val="24"/>
        </w:rPr>
        <w:t xml:space="preserve">93 και κρατάει τα ηνία της σήμερα, ο </w:t>
      </w:r>
      <w:r>
        <w:rPr>
          <w:rFonts w:eastAsia="Times New Roman"/>
          <w:szCs w:val="24"/>
        </w:rPr>
        <w:t xml:space="preserve">κ. Σαμαράς να κάνει δημόσια δήλωση επιτιθέμενος στον Πρόεδρο της Δημοκρατίας. Υποκατέστησε τη Νέα Δημοκρατία ο «εφιάλτης», αυτός που έφερε τα ακραία στοιχεία του ΛΑΟΣ, που ο Κώστας Καραμανλής ονόμαζε ως άκρα και ανακοίνωνε ότι δεν θα συνεργαστεί ποτέ μαζί </w:t>
      </w:r>
      <w:r>
        <w:rPr>
          <w:rFonts w:eastAsia="Times New Roman"/>
          <w:szCs w:val="24"/>
        </w:rPr>
        <w:t>τους.</w:t>
      </w:r>
    </w:p>
    <w:p w14:paraId="5EA91909" w14:textId="77777777" w:rsidR="000F46A4" w:rsidRDefault="00307FE8">
      <w:pPr>
        <w:spacing w:line="600" w:lineRule="auto"/>
        <w:ind w:firstLine="720"/>
        <w:jc w:val="both"/>
        <w:rPr>
          <w:rFonts w:eastAsia="Times New Roman"/>
          <w:szCs w:val="24"/>
        </w:rPr>
      </w:pPr>
      <w:r>
        <w:rPr>
          <w:rFonts w:eastAsia="Times New Roman"/>
          <w:szCs w:val="24"/>
        </w:rPr>
        <w:t xml:space="preserve">Τώρα, όμως, έρχομαι στη συμφωνία για το </w:t>
      </w:r>
      <w:r>
        <w:rPr>
          <w:rFonts w:eastAsia="Times New Roman"/>
          <w:szCs w:val="24"/>
        </w:rPr>
        <w:t>σ</w:t>
      </w:r>
      <w:r>
        <w:rPr>
          <w:rFonts w:eastAsia="Times New Roman"/>
          <w:szCs w:val="24"/>
        </w:rPr>
        <w:t>κοπιανό, γιατί δεν θα έπρεπε να ξεχνιόμαστε. Ο κ. Μητσοτάκης με την πρόταση δυσπιστίας, με το κείμενο αυτό δεν στοχεύει στην Κυβέρνηση. Στους Ανεξάρτητους Έλληνες στοχεύει και επιδιώκει να απαξιώσει την πολιτι</w:t>
      </w:r>
      <w:r>
        <w:rPr>
          <w:rFonts w:eastAsia="Times New Roman"/>
          <w:szCs w:val="24"/>
        </w:rPr>
        <w:t xml:space="preserve">κή στα εθνικά θέματα και την αξιοπιστία μας ως κίνημα πολιτών. Θα είχα απόλυτα δίκιο να το κάνει, αν το </w:t>
      </w:r>
      <w:r>
        <w:rPr>
          <w:rFonts w:eastAsia="Times New Roman"/>
          <w:szCs w:val="24"/>
        </w:rPr>
        <w:t>κ</w:t>
      </w:r>
      <w:r>
        <w:rPr>
          <w:rFonts w:eastAsia="Times New Roman"/>
          <w:szCs w:val="24"/>
        </w:rPr>
        <w:t>ίνημα των Ανεξάρτητων Ελλήνων υιοθετούσε τη σύνθετη ονομασία και δεν επέμενε στη μαχητική του γραμμή, που επιμένει για να μην περιληφθεί ο όρος «Μακεδο</w:t>
      </w:r>
      <w:r>
        <w:rPr>
          <w:rFonts w:eastAsia="Times New Roman"/>
          <w:szCs w:val="24"/>
        </w:rPr>
        <w:t>νία» στο όνομα των Σκοπίων.</w:t>
      </w:r>
    </w:p>
    <w:p w14:paraId="5EA9190A" w14:textId="77777777" w:rsidR="000F46A4" w:rsidRDefault="00307FE8">
      <w:pPr>
        <w:spacing w:line="600" w:lineRule="auto"/>
        <w:ind w:firstLine="720"/>
        <w:jc w:val="both"/>
        <w:rPr>
          <w:rFonts w:eastAsia="Times New Roman"/>
          <w:szCs w:val="24"/>
        </w:rPr>
      </w:pPr>
      <w:r>
        <w:rPr>
          <w:rFonts w:eastAsia="Times New Roman"/>
          <w:szCs w:val="24"/>
        </w:rPr>
        <w:t>Η Νέα Δημοκρατία είναι αυτή που δέχεται τη σύνθετη ονομασία και παραχωρεί τη Μακεδονία στους Σκοπιανούς. Για αυτό δεν τολμά να αρθρώσει λέξη για το τι προτείνει. Δεν ακούστηκε σήμερα τι θα έκαναν εάν αύριο ήταν κυβέρνηση, αν πέρ</w:t>
      </w:r>
      <w:r>
        <w:rPr>
          <w:rFonts w:eastAsia="Times New Roman"/>
          <w:szCs w:val="24"/>
        </w:rPr>
        <w:t>ναγε η πρόταση δυσπιστίας.</w:t>
      </w:r>
    </w:p>
    <w:p w14:paraId="5EA9190B" w14:textId="77777777" w:rsidR="000F46A4" w:rsidRDefault="00307FE8">
      <w:pPr>
        <w:spacing w:line="600" w:lineRule="auto"/>
        <w:ind w:firstLine="720"/>
        <w:jc w:val="both"/>
        <w:rPr>
          <w:rFonts w:eastAsia="Times New Roman"/>
          <w:szCs w:val="24"/>
        </w:rPr>
      </w:pPr>
      <w:r>
        <w:rPr>
          <w:rFonts w:eastAsia="Times New Roman"/>
          <w:szCs w:val="24"/>
        </w:rPr>
        <w:t xml:space="preserve">Η υποκρισία και ο πολιτικός αμοραλισμός δεν έχει όρια, κύριε Μητσοτάκη. Μιλάει για εθνική υποχώρηση και προδοσία, ένα </w:t>
      </w:r>
      <w:r>
        <w:rPr>
          <w:rFonts w:eastAsia="Times New Roman"/>
          <w:szCs w:val="24"/>
        </w:rPr>
        <w:t>κ</w:t>
      </w:r>
      <w:r>
        <w:rPr>
          <w:rFonts w:eastAsia="Times New Roman"/>
          <w:szCs w:val="24"/>
        </w:rPr>
        <w:t>όμμα που ξεπούλησε το εθνικό θέμα από της δημιουργίας του, τόσο αυτό όσο και το ΠΑΣΟΚ το 1995. Ποιος άρχισε να</w:t>
      </w:r>
      <w:r>
        <w:rPr>
          <w:rFonts w:eastAsia="Times New Roman"/>
          <w:szCs w:val="24"/>
        </w:rPr>
        <w:t xml:space="preserve"> μιλάει για διπλές ονομασίες, για σύνθετες ονομασίες, για διεθνείς ονομασίες; Ποιος μίλησε για Βόρειες, Νέες, Άνω Μακεδονίες και δεν έχει τελειωμό το ξεπούλημα; Το ΠΑΣΟΚ.</w:t>
      </w:r>
    </w:p>
    <w:p w14:paraId="5EA9190C" w14:textId="77777777" w:rsidR="000F46A4" w:rsidRDefault="00307FE8">
      <w:pPr>
        <w:spacing w:line="600" w:lineRule="auto"/>
        <w:ind w:firstLine="720"/>
        <w:jc w:val="both"/>
        <w:rPr>
          <w:rFonts w:eastAsia="Times New Roman"/>
          <w:szCs w:val="24"/>
        </w:rPr>
      </w:pPr>
      <w:r>
        <w:rPr>
          <w:rFonts w:eastAsia="Times New Roman"/>
          <w:szCs w:val="24"/>
        </w:rPr>
        <w:t>Ποιος αναγνώρισε πρώτος τα Σκόπια ως Μακεδονία στις 2 Δεκεμβρίου του 1991 και μάλιστα</w:t>
      </w:r>
      <w:r>
        <w:rPr>
          <w:rFonts w:eastAsia="Times New Roman"/>
          <w:szCs w:val="24"/>
        </w:rPr>
        <w:t xml:space="preserve">, σε κανονισμό της Ευρωπαϊκής Κοινότητας που αφορούσε την εισαγωγή προϊόντων από τις </w:t>
      </w:r>
      <w:r>
        <w:rPr>
          <w:rFonts w:eastAsia="Times New Roman"/>
          <w:szCs w:val="24"/>
        </w:rPr>
        <w:t>Δ</w:t>
      </w:r>
      <w:r>
        <w:rPr>
          <w:rFonts w:eastAsia="Times New Roman"/>
          <w:szCs w:val="24"/>
        </w:rPr>
        <w:t xml:space="preserve">ημοκρατίες της Βοσνίας-Ερζεγοβίνης, της Κροατίας και της Σλοβενίας; Ο κ. Σαμαράς, αυτός που ανέτρεψε τον τότε Πρωθυπουργό Κωνσταντίνο Μητσοτάκη, τον πατέρα του σημερινού </w:t>
      </w:r>
      <w:r>
        <w:rPr>
          <w:rFonts w:eastAsia="Times New Roman"/>
          <w:szCs w:val="24"/>
        </w:rPr>
        <w:t>Αρχηγού της Νέας Δημοκρατίας.</w:t>
      </w:r>
    </w:p>
    <w:p w14:paraId="5EA9190D" w14:textId="77777777" w:rsidR="000F46A4" w:rsidRDefault="00307FE8">
      <w:pPr>
        <w:spacing w:line="600" w:lineRule="auto"/>
        <w:ind w:firstLine="720"/>
        <w:jc w:val="both"/>
        <w:rPr>
          <w:rFonts w:eastAsia="Times New Roman"/>
          <w:szCs w:val="24"/>
        </w:rPr>
      </w:pPr>
      <w:r>
        <w:rPr>
          <w:rFonts w:eastAsia="Times New Roman"/>
          <w:szCs w:val="24"/>
        </w:rPr>
        <w:t>Ποιος είπε στις 18 Φεβρουαρίου του 2008 ως Υπουργός των Εξωτερικών</w:t>
      </w:r>
      <w:r>
        <w:rPr>
          <w:rFonts w:eastAsia="Times New Roman"/>
          <w:szCs w:val="24"/>
        </w:rPr>
        <w:t>:</w:t>
      </w:r>
      <w:r>
        <w:rPr>
          <w:rFonts w:eastAsia="Times New Roman"/>
          <w:szCs w:val="24"/>
        </w:rPr>
        <w:t xml:space="preserve"> «Εγώ πάντως είμαι διατεθειμένη να αποδεχτώ αυτό που απέκρυψε ο πατέρας μου το ’93», υπονοώντας καθαρά το όνομα «Νέα Μακεδονία»; Η κ</w:t>
      </w:r>
      <w:r>
        <w:rPr>
          <w:rFonts w:eastAsia="Times New Roman"/>
          <w:szCs w:val="24"/>
        </w:rPr>
        <w:t>.</w:t>
      </w:r>
      <w:r>
        <w:rPr>
          <w:rFonts w:eastAsia="Times New Roman"/>
          <w:szCs w:val="24"/>
        </w:rPr>
        <w:t xml:space="preserve"> Μπακογιάννη! Ποιος είπε σ</w:t>
      </w:r>
      <w:r>
        <w:rPr>
          <w:rFonts w:eastAsia="Times New Roman"/>
          <w:szCs w:val="24"/>
        </w:rPr>
        <w:t>τις 26 Αυγούστου του 2008 ότι το «Βόρεια Μακεδονία αποτελεί γεωγραφικό προσδιορισμό»; Η κ</w:t>
      </w:r>
      <w:r>
        <w:rPr>
          <w:rFonts w:eastAsia="Times New Roman"/>
          <w:szCs w:val="24"/>
        </w:rPr>
        <w:t xml:space="preserve">. </w:t>
      </w:r>
      <w:r>
        <w:rPr>
          <w:rFonts w:eastAsia="Times New Roman"/>
          <w:szCs w:val="24"/>
        </w:rPr>
        <w:t>Μπακογιάννη.</w:t>
      </w:r>
    </w:p>
    <w:p w14:paraId="5EA9190E" w14:textId="77777777" w:rsidR="000F46A4" w:rsidRDefault="00307FE8">
      <w:pPr>
        <w:spacing w:line="600" w:lineRule="auto"/>
        <w:ind w:firstLine="720"/>
        <w:jc w:val="both"/>
        <w:rPr>
          <w:rFonts w:eastAsia="Times New Roman"/>
          <w:szCs w:val="24"/>
        </w:rPr>
      </w:pPr>
      <w:r>
        <w:rPr>
          <w:rFonts w:eastAsia="Times New Roman"/>
          <w:szCs w:val="24"/>
        </w:rPr>
        <w:t xml:space="preserve">Ποιος Υπουργός Εξωτερικών της Ελλάδος σε συνάντηση στο Παρίσι με τον Υπουργό Εξωτερικών των Σκοπίων στις 6 Δεκεμβρίου του 2009 δεν επέμεινε στο </w:t>
      </w:r>
      <w:r>
        <w:rPr>
          <w:rFonts w:eastAsia="Times New Roman"/>
          <w:szCs w:val="24"/>
          <w:lang w:val="en-US"/>
        </w:rPr>
        <w:t>erga</w:t>
      </w:r>
      <w:r w:rsidRPr="00576840">
        <w:rPr>
          <w:rFonts w:eastAsia="Times New Roman"/>
          <w:szCs w:val="24"/>
        </w:rPr>
        <w:t xml:space="preserve"> </w:t>
      </w:r>
      <w:r>
        <w:rPr>
          <w:rFonts w:eastAsia="Times New Roman"/>
          <w:szCs w:val="24"/>
          <w:lang w:val="en-US"/>
        </w:rPr>
        <w:t>omn</w:t>
      </w:r>
      <w:r>
        <w:rPr>
          <w:rFonts w:eastAsia="Times New Roman"/>
          <w:szCs w:val="24"/>
          <w:lang w:val="en-US"/>
        </w:rPr>
        <w:t>es</w:t>
      </w:r>
      <w:r>
        <w:rPr>
          <w:rFonts w:eastAsia="Times New Roman"/>
          <w:szCs w:val="24"/>
        </w:rPr>
        <w:t xml:space="preserve"> και στην αλλαγή του Συντάγματος και πρότεινε τον όρο </w:t>
      </w:r>
      <w:r>
        <w:rPr>
          <w:rFonts w:eastAsia="Times New Roman"/>
          <w:szCs w:val="24"/>
        </w:rPr>
        <w:t>«</w:t>
      </w:r>
      <w:r w:rsidRPr="00576840">
        <w:rPr>
          <w:rFonts w:eastAsia="Times New Roman"/>
          <w:szCs w:val="24"/>
        </w:rPr>
        <w:t>Makedonski</w:t>
      </w:r>
      <w:r>
        <w:rPr>
          <w:rFonts w:eastAsia="Times New Roman"/>
          <w:szCs w:val="24"/>
        </w:rPr>
        <w:t>»</w:t>
      </w:r>
      <w:r>
        <w:rPr>
          <w:rFonts w:eastAsia="Times New Roman"/>
          <w:szCs w:val="24"/>
        </w:rPr>
        <w:t xml:space="preserve"> στην κυριλλική ως προσδιοριστικό στοιχείο της γλώσσας και της εθνότητας; Η κ</w:t>
      </w:r>
      <w:r>
        <w:rPr>
          <w:rFonts w:eastAsia="Times New Roman"/>
          <w:szCs w:val="24"/>
        </w:rPr>
        <w:t>.</w:t>
      </w:r>
      <w:r>
        <w:rPr>
          <w:rFonts w:eastAsia="Times New Roman"/>
          <w:szCs w:val="24"/>
        </w:rPr>
        <w:t xml:space="preserve"> Ντόρα Μπακογιάννη. Ποιος αναπληρωτής Υπουργός Εξωτερικών τον Μάιο του 2010 δήλωσε ότι το «Βόρεια Μακεδονία» τ</w:t>
      </w:r>
      <w:r>
        <w:rPr>
          <w:rFonts w:eastAsia="Times New Roman"/>
          <w:szCs w:val="24"/>
        </w:rPr>
        <w:t>αιριάζει στο πλαίσιο της λύσης που θέλουμε; Ο κ. Δημήτρης Δρούτσας με Πρωθυπουργό τον Γιώργο Παπανδρέου.</w:t>
      </w:r>
    </w:p>
    <w:p w14:paraId="5EA9190F" w14:textId="77777777" w:rsidR="000F46A4" w:rsidRDefault="00307FE8">
      <w:pPr>
        <w:spacing w:line="600" w:lineRule="auto"/>
        <w:ind w:firstLine="720"/>
        <w:jc w:val="both"/>
        <w:rPr>
          <w:rFonts w:eastAsia="Times New Roman"/>
          <w:szCs w:val="24"/>
        </w:rPr>
      </w:pPr>
      <w:r>
        <w:rPr>
          <w:rFonts w:eastAsia="Times New Roman"/>
          <w:szCs w:val="24"/>
        </w:rPr>
        <w:t>Ο κατάλογος είναι πολύ μεγάλος και σε λίγο ο Υπουργός επί των Εξωτερικών</w:t>
      </w:r>
      <w:r>
        <w:rPr>
          <w:rFonts w:eastAsia="Times New Roman"/>
          <w:szCs w:val="24"/>
        </w:rPr>
        <w:t>,</w:t>
      </w:r>
      <w:r>
        <w:rPr>
          <w:rFonts w:eastAsia="Times New Roman"/>
          <w:szCs w:val="24"/>
        </w:rPr>
        <w:t xml:space="preserve"> ακριβώς</w:t>
      </w:r>
      <w:r>
        <w:rPr>
          <w:rFonts w:eastAsia="Times New Roman"/>
          <w:szCs w:val="24"/>
        </w:rPr>
        <w:t>,</w:t>
      </w:r>
      <w:r>
        <w:rPr>
          <w:rFonts w:eastAsia="Times New Roman"/>
          <w:szCs w:val="24"/>
        </w:rPr>
        <w:t xml:space="preserve"> θα καταθέσει τέτοιου είδους έγγραφα, που θα καταλάβει ποιος είχε κλε</w:t>
      </w:r>
      <w:r>
        <w:rPr>
          <w:rFonts w:eastAsia="Times New Roman"/>
          <w:szCs w:val="24"/>
        </w:rPr>
        <w:t>ίσει το θέμα από πριν. Και δεν είναι η σημερινή Κυβέρνηση. Δεν είναι ούτε καν ο ΣΥΡΙΖΑ</w:t>
      </w:r>
    </w:p>
    <w:p w14:paraId="5EA9191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Εμείς παραμένουμε σταθεροί στην πολιτική μας από τότε που ιδρύθηκε το </w:t>
      </w:r>
      <w:r>
        <w:rPr>
          <w:rFonts w:eastAsia="Times New Roman" w:cs="Times New Roman"/>
          <w:szCs w:val="24"/>
        </w:rPr>
        <w:t>κ</w:t>
      </w:r>
      <w:r>
        <w:rPr>
          <w:rFonts w:eastAsia="Times New Roman" w:cs="Times New Roman"/>
          <w:szCs w:val="24"/>
        </w:rPr>
        <w:t xml:space="preserve">ίνημα και θα παραμείνουμε μέχρι να φύγει ο τελευταίος και να κλείσει την πόρτα του </w:t>
      </w:r>
      <w:r>
        <w:rPr>
          <w:rFonts w:eastAsia="Times New Roman" w:cs="Times New Roman"/>
          <w:szCs w:val="24"/>
        </w:rPr>
        <w:t>κ</w:t>
      </w:r>
      <w:r>
        <w:rPr>
          <w:rFonts w:eastAsia="Times New Roman" w:cs="Times New Roman"/>
          <w:szCs w:val="24"/>
        </w:rPr>
        <w:t>ινήματος, ενός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ινήματος που επεβίωσε επί πέντε εκλογικές αναμετρήσεις, σε αντίθεση με όλους τους άλλους.</w:t>
      </w:r>
    </w:p>
    <w:p w14:paraId="5EA9191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Το ξέρετε, κύριε Μητσοτάκη, ότι ο πατέρας σας είχε βρεθεί ένα βήμα πριν από τη συμφωνία τον Ιούνιο του ’93, με τον τότε Πρόεδρο των Σκοπίων Γκλιγκόροφ για το όνομα </w:t>
      </w:r>
      <w:r>
        <w:rPr>
          <w:rFonts w:eastAsia="Times New Roman" w:cs="Times New Roman"/>
          <w:szCs w:val="24"/>
        </w:rPr>
        <w:t xml:space="preserve">«Σλαβική Δημοκρατία της Μακεδονίας», με το «Μακεδονία» ως γεωγραφικό προσδιορισμό και το «Σλαβική» ως εθνολογικό προσδιορισμό; Και δεν το πέτυχε, γιατί ο Γκλιγκόροφ δεν είχε την κοινοβουλευτική πλειοψηφία για πέντε έδρες να αλλάξει το </w:t>
      </w:r>
      <w:r>
        <w:rPr>
          <w:rFonts w:eastAsia="Times New Roman" w:cs="Times New Roman"/>
          <w:szCs w:val="24"/>
        </w:rPr>
        <w:t>σ</w:t>
      </w:r>
      <w:r>
        <w:rPr>
          <w:rFonts w:eastAsia="Times New Roman" w:cs="Times New Roman"/>
          <w:szCs w:val="24"/>
        </w:rPr>
        <w:t>ύνταγμα των Σκοπίων.</w:t>
      </w:r>
      <w:r>
        <w:rPr>
          <w:rFonts w:eastAsia="Times New Roman" w:cs="Times New Roman"/>
          <w:szCs w:val="24"/>
        </w:rPr>
        <w:t xml:space="preserve"> Για πέντε έδρες! Υπάρχει και κείμενο, το οποίο το χειρίστηκε διπλωμάτης που βρίσκεται εν ζωή.</w:t>
      </w:r>
    </w:p>
    <w:p w14:paraId="5EA9191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Κύριε Μητσοτάκη, θα σας απογοητεύσω ακόμα μια φορά. Το </w:t>
      </w:r>
      <w:r>
        <w:rPr>
          <w:rFonts w:eastAsia="Times New Roman" w:cs="Times New Roman"/>
          <w:szCs w:val="24"/>
        </w:rPr>
        <w:t>κ</w:t>
      </w:r>
      <w:r>
        <w:rPr>
          <w:rFonts w:eastAsia="Times New Roman" w:cs="Times New Roman"/>
          <w:szCs w:val="24"/>
        </w:rPr>
        <w:t xml:space="preserve">ίνημα των ΑΝΕΛ παραμένει αταλάντευτο στη θέση του. Δεν δέχεται τον όρο «Μακεδονία» στην ονομασία του </w:t>
      </w:r>
      <w:r>
        <w:rPr>
          <w:rFonts w:eastAsia="Times New Roman" w:cs="Times New Roman"/>
          <w:szCs w:val="24"/>
        </w:rPr>
        <w:t>κράτους των Σκοπίων. Δεν δέχεται το κείμενο της συμφωνίας. Δεν θα το ψηφίσει όποτε έλθει στη Βουλή. Θα κάνει τα πάντα για να μην περάσει. Οι Βουλευτές των Ανεξάρτητων Ελλήνων δεν θα βάλουν το όνομά τους κάτω από αυτό το κείμενο.</w:t>
      </w:r>
    </w:p>
    <w:p w14:paraId="5EA91913"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διαμαρτυρίες </w:t>
      </w:r>
      <w:r>
        <w:rPr>
          <w:rFonts w:eastAsia="Times New Roman" w:cs="Times New Roman"/>
          <w:szCs w:val="24"/>
        </w:rPr>
        <w:t>από</w:t>
      </w:r>
      <w:r>
        <w:rPr>
          <w:rFonts w:eastAsia="Times New Roman" w:cs="Times New Roman"/>
          <w:szCs w:val="24"/>
        </w:rPr>
        <w:t xml:space="preserve"> την πτέρυγα της Νέας Δημοκρατίας)</w:t>
      </w:r>
    </w:p>
    <w:p w14:paraId="5EA91914" w14:textId="77777777" w:rsidR="000F46A4" w:rsidRDefault="00307FE8">
      <w:pPr>
        <w:spacing w:line="600" w:lineRule="auto"/>
        <w:ind w:firstLine="720"/>
        <w:jc w:val="both"/>
        <w:rPr>
          <w:rFonts w:eastAsia="Times New Roman" w:cs="Times New Roman"/>
          <w:szCs w:val="24"/>
        </w:rPr>
      </w:pPr>
      <w:r w:rsidRPr="00C71415">
        <w:rPr>
          <w:rFonts w:eastAsia="Times New Roman" w:cs="Times New Roman"/>
          <w:b/>
          <w:szCs w:val="24"/>
        </w:rPr>
        <w:t>ΠΡΟΕΔΡΟΣ (Νικόλαος Βούτσης):</w:t>
      </w:r>
      <w:r>
        <w:rPr>
          <w:rFonts w:eastAsia="Times New Roman" w:cs="Times New Roman"/>
          <w:szCs w:val="24"/>
        </w:rPr>
        <w:t xml:space="preserve"> Σας παρακαλώ!</w:t>
      </w:r>
    </w:p>
    <w:p w14:paraId="5EA91915" w14:textId="77777777" w:rsidR="000F46A4" w:rsidRDefault="00307FE8">
      <w:pPr>
        <w:spacing w:line="600" w:lineRule="auto"/>
        <w:ind w:firstLine="720"/>
        <w:rPr>
          <w:rFonts w:eastAsia="Times New Roman" w:cs="Times New Roman"/>
          <w:szCs w:val="24"/>
        </w:rPr>
      </w:pPr>
      <w:r w:rsidRPr="00C71415">
        <w:rPr>
          <w:rFonts w:eastAsia="Times New Roman" w:cs="Times New Roman"/>
          <w:b/>
          <w:szCs w:val="24"/>
        </w:rPr>
        <w:t>ΠΑΝΟΣ ΚΑΜΜΕΝΟΣ (Υπουργός Εθνικής Άμυνας</w:t>
      </w:r>
      <w:r>
        <w:rPr>
          <w:rFonts w:eastAsia="Times New Roman" w:cs="Times New Roman"/>
          <w:b/>
          <w:szCs w:val="24"/>
        </w:rPr>
        <w:t xml:space="preserve"> </w:t>
      </w:r>
      <w:r w:rsidRPr="00C71415">
        <w:rPr>
          <w:rFonts w:eastAsia="Times New Roman" w:cs="Times New Roman"/>
          <w:b/>
          <w:szCs w:val="24"/>
        </w:rPr>
        <w:t>-</w:t>
      </w:r>
      <w:r>
        <w:rPr>
          <w:rFonts w:eastAsia="Times New Roman" w:cs="Times New Roman"/>
          <w:b/>
          <w:szCs w:val="24"/>
        </w:rPr>
        <w:t xml:space="preserve"> </w:t>
      </w:r>
      <w:r w:rsidRPr="00C71415">
        <w:rPr>
          <w:rFonts w:eastAsia="Times New Roman" w:cs="Times New Roman"/>
          <w:b/>
          <w:szCs w:val="24"/>
        </w:rPr>
        <w:t xml:space="preserve">Πρόεδρος των Ανεξαρτήτων Ελλήνων): </w:t>
      </w:r>
      <w:r>
        <w:rPr>
          <w:rFonts w:eastAsia="Times New Roman" w:cs="Times New Roman"/>
          <w:szCs w:val="24"/>
        </w:rPr>
        <w:t>Φωνάζετε. Είστε οι ίδιοι που φωνάζατε το «αλήτη, προδότη, Σαμαρά» και εν συνεχεία φιλάγατε κατουρημέν</w:t>
      </w:r>
      <w:r>
        <w:rPr>
          <w:rFonts w:eastAsia="Times New Roman" w:cs="Times New Roman"/>
          <w:szCs w:val="24"/>
        </w:rPr>
        <w:t>ες ποδιές για να σας βάλει στο Υπουργικό Συμβούλιο. Είστε οι ίδιοι που κατηγορούσατε τα ακραία στελέχη του ΛΑΟΣ, ότι δεν συνεργάζεστε και τον κάνατε Αντιπρόεδρο.</w:t>
      </w:r>
    </w:p>
    <w:p w14:paraId="5EA91916"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EA91917"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διαμαρτυρίες </w:t>
      </w:r>
      <w:r>
        <w:rPr>
          <w:rFonts w:eastAsia="Times New Roman" w:cs="Times New Roman"/>
          <w:szCs w:val="24"/>
        </w:rPr>
        <w:t>από την πτέρ</w:t>
      </w:r>
      <w:r>
        <w:rPr>
          <w:rFonts w:eastAsia="Times New Roman" w:cs="Times New Roman"/>
          <w:szCs w:val="24"/>
        </w:rPr>
        <w:t>υγα της Νέας Δημοκρατίας)</w:t>
      </w:r>
    </w:p>
    <w:p w14:paraId="5EA91918" w14:textId="77777777" w:rsidR="000F46A4" w:rsidRDefault="00307FE8">
      <w:pPr>
        <w:spacing w:line="600" w:lineRule="auto"/>
        <w:ind w:firstLine="720"/>
        <w:jc w:val="both"/>
        <w:rPr>
          <w:rFonts w:eastAsia="Times New Roman" w:cs="Times New Roman"/>
          <w:szCs w:val="24"/>
        </w:rPr>
      </w:pPr>
      <w:r w:rsidRPr="00C71415">
        <w:rPr>
          <w:rFonts w:eastAsia="Times New Roman" w:cs="Times New Roman"/>
          <w:b/>
          <w:szCs w:val="24"/>
        </w:rPr>
        <w:t>ΠΡΟΕΔΡΟΣ (Νικόλαος Βούτσης):</w:t>
      </w:r>
      <w:r>
        <w:rPr>
          <w:rFonts w:eastAsia="Times New Roman" w:cs="Times New Roman"/>
          <w:szCs w:val="24"/>
        </w:rPr>
        <w:t xml:space="preserve"> Παρακαλώ, μην κάνετε διάλογο.</w:t>
      </w:r>
    </w:p>
    <w:p w14:paraId="5EA91919" w14:textId="77777777" w:rsidR="000F46A4" w:rsidRDefault="00307FE8">
      <w:pPr>
        <w:spacing w:line="600" w:lineRule="auto"/>
        <w:ind w:firstLine="720"/>
        <w:jc w:val="both"/>
        <w:rPr>
          <w:rFonts w:eastAsia="Times New Roman" w:cs="Times New Roman"/>
          <w:szCs w:val="24"/>
        </w:rPr>
      </w:pPr>
      <w:r w:rsidRPr="00C71415">
        <w:rPr>
          <w:rFonts w:eastAsia="Times New Roman" w:cs="Times New Roman"/>
          <w:b/>
          <w:szCs w:val="24"/>
        </w:rPr>
        <w:t>ΠΑΝΟΣ ΚΑΜΜΕΝΟΣ (Υπουργός Εθνικής Άμυνας</w:t>
      </w:r>
      <w:r>
        <w:rPr>
          <w:rFonts w:eastAsia="Times New Roman" w:cs="Times New Roman"/>
          <w:b/>
          <w:szCs w:val="24"/>
        </w:rPr>
        <w:t xml:space="preserve"> </w:t>
      </w:r>
      <w:r w:rsidRPr="00C71415">
        <w:rPr>
          <w:rFonts w:eastAsia="Times New Roman" w:cs="Times New Roman"/>
          <w:b/>
          <w:szCs w:val="24"/>
        </w:rPr>
        <w:t>-</w:t>
      </w:r>
      <w:r>
        <w:rPr>
          <w:rFonts w:eastAsia="Times New Roman" w:cs="Times New Roman"/>
          <w:b/>
          <w:szCs w:val="24"/>
        </w:rPr>
        <w:t xml:space="preserve"> </w:t>
      </w:r>
      <w:r w:rsidRPr="00C71415">
        <w:rPr>
          <w:rFonts w:eastAsia="Times New Roman" w:cs="Times New Roman"/>
          <w:b/>
          <w:szCs w:val="24"/>
        </w:rPr>
        <w:t xml:space="preserve">Πρόεδρος των Ανεξαρτήτων Ελλήνων): </w:t>
      </w:r>
      <w:r>
        <w:rPr>
          <w:rFonts w:eastAsia="Times New Roman" w:cs="Times New Roman"/>
          <w:szCs w:val="24"/>
        </w:rPr>
        <w:t>Επειδή έχετε μεγάλο πόνο να μάθετε πότε θα αποχωρήσουμε από την Κυβέρνηση, σας πληροφορώ ότι α</w:t>
      </w:r>
      <w:r>
        <w:rPr>
          <w:rFonts w:eastAsia="Times New Roman" w:cs="Times New Roman"/>
          <w:szCs w:val="24"/>
        </w:rPr>
        <w:t>υτό δεν θα γίνει, παρά όταν βγάλουμε τον ελληνικό λαό από τα βάραθρα που τον στείλατε εσείς και οι συμπαίκτες σας, του ΠΑΣΟΚ.</w:t>
      </w:r>
    </w:p>
    <w:p w14:paraId="5EA9191A" w14:textId="77777777" w:rsidR="000F46A4" w:rsidRDefault="00307FE8">
      <w:pPr>
        <w:spacing w:line="600" w:lineRule="auto"/>
        <w:ind w:firstLine="720"/>
        <w:jc w:val="both"/>
        <w:rPr>
          <w:rFonts w:eastAsia="Times New Roman" w:cs="Times New Roman"/>
          <w:szCs w:val="24"/>
        </w:rPr>
      </w:pPr>
      <w:r w:rsidRPr="00C71415">
        <w:rPr>
          <w:rFonts w:eastAsia="Times New Roman" w:cs="Times New Roman"/>
          <w:b/>
          <w:szCs w:val="24"/>
        </w:rPr>
        <w:t>ΑΘΑΝΑΣΙΟΣ ΔΑΒΑΚΗΣ: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5EA9191B"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Κύριε Δαβάκη, με </w:t>
      </w:r>
      <w:r>
        <w:rPr>
          <w:rFonts w:eastAsia="Times New Roman" w:cs="Times New Roman"/>
          <w:szCs w:val="24"/>
        </w:rPr>
        <w:t>την Αριστερά πρώτος συνεργάστηκε ο Κωνσταντίνος Μητσοτάκης.</w:t>
      </w:r>
    </w:p>
    <w:p w14:paraId="5EA9191C" w14:textId="77777777" w:rsidR="000F46A4" w:rsidRDefault="00307FE8">
      <w:pPr>
        <w:spacing w:line="600" w:lineRule="auto"/>
        <w:ind w:firstLine="720"/>
        <w:jc w:val="both"/>
        <w:rPr>
          <w:rFonts w:eastAsia="Times New Roman" w:cs="Times New Roman"/>
          <w:szCs w:val="24"/>
        </w:rPr>
      </w:pPr>
      <w:r w:rsidRPr="00C71415">
        <w:rPr>
          <w:rFonts w:eastAsia="Times New Roman" w:cs="Times New Roman"/>
          <w:b/>
          <w:szCs w:val="24"/>
        </w:rPr>
        <w:t>ΑΘΑΝΑΣΙΟΣ ΔΑΒΑΚΗΣ:</w:t>
      </w:r>
      <w:r>
        <w:rPr>
          <w:rFonts w:eastAsia="Times New Roman" w:cs="Times New Roman"/>
          <w:szCs w:val="24"/>
        </w:rPr>
        <w:t xml:space="preserve"> Κατανοώ τη θέση σας.</w:t>
      </w:r>
    </w:p>
    <w:p w14:paraId="5EA9191D"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Το θυμάστε; Μαζί βγήκαμε Βουλευτές τότε. Θυμάστε; Ήταν το 1993. Το ξεχάσατε κι </w:t>
      </w:r>
      <w:r>
        <w:rPr>
          <w:rFonts w:eastAsia="Times New Roman" w:cs="Times New Roman"/>
          <w:szCs w:val="24"/>
        </w:rPr>
        <w:t xml:space="preserve">εσείς; Δεν κατάλαβα. Τι κατανοείτε; </w:t>
      </w:r>
    </w:p>
    <w:p w14:paraId="5EA9191E"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μην κάνετε διάλογο, κύριε Υπουργέ.</w:t>
      </w:r>
    </w:p>
    <w:p w14:paraId="5EA9191F"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Μαζί με τον κ. Κίρκο, με τον κ. Φλωράκη, μαζί ήμασταν όλοι.</w:t>
      </w:r>
    </w:p>
    <w:p w14:paraId="5EA91920" w14:textId="77777777" w:rsidR="000F46A4" w:rsidRDefault="00307FE8">
      <w:pPr>
        <w:spacing w:line="600" w:lineRule="auto"/>
        <w:ind w:firstLine="720"/>
        <w:jc w:val="both"/>
        <w:rPr>
          <w:rFonts w:eastAsia="Times New Roman" w:cs="Times New Roman"/>
          <w:szCs w:val="24"/>
        </w:rPr>
      </w:pPr>
      <w:r w:rsidRPr="00C71415">
        <w:rPr>
          <w:rFonts w:eastAsia="Times New Roman" w:cs="Times New Roman"/>
          <w:b/>
          <w:szCs w:val="24"/>
        </w:rPr>
        <w:t>ΑΘΑΝΑΣΙΟΣ ΔΑΒΑΚΗΣ:</w:t>
      </w:r>
      <w:r>
        <w:rPr>
          <w:rFonts w:eastAsia="Times New Roman" w:cs="Times New Roman"/>
          <w:szCs w:val="24"/>
        </w:rPr>
        <w:t xml:space="preserve"> Σε λάθος κόμμα ήσασταν τότε.</w:t>
      </w:r>
    </w:p>
    <w:p w14:paraId="5EA91921"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Να σας θυμίσω τις ομιλίες σας στη Λακωνία; Μαζί ήμασταν.</w:t>
      </w:r>
    </w:p>
    <w:p w14:paraId="5EA91922"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EA91923"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b/>
          <w:szCs w:val="24"/>
        </w:rPr>
        <w:t>:</w:t>
      </w:r>
      <w:r>
        <w:rPr>
          <w:rFonts w:eastAsia="Times New Roman" w:cs="Times New Roman"/>
          <w:szCs w:val="24"/>
        </w:rPr>
        <w:t xml:space="preserve"> Σας παρακαλώ. </w:t>
      </w:r>
    </w:p>
    <w:p w14:paraId="5EA91924"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Αυτά σε μένα να μην τα λέτε. Έχουμε ζήσει μαζί είκοσι πέντε χρόνια. Σας ξέρω και με ξέρετε.</w:t>
      </w:r>
    </w:p>
    <w:p w14:paraId="5EA91925" w14:textId="77777777" w:rsidR="000F46A4" w:rsidRDefault="00307FE8">
      <w:pPr>
        <w:spacing w:line="600" w:lineRule="auto"/>
        <w:ind w:firstLine="720"/>
        <w:jc w:val="both"/>
        <w:rPr>
          <w:rFonts w:eastAsia="Times New Roman" w:cs="Times New Roman"/>
          <w:szCs w:val="24"/>
        </w:rPr>
      </w:pPr>
      <w:r w:rsidRPr="00C71415">
        <w:rPr>
          <w:rFonts w:eastAsia="Times New Roman" w:cs="Times New Roman"/>
          <w:b/>
          <w:szCs w:val="24"/>
        </w:rPr>
        <w:t>ΑΘΑΝΑΣΙΟΣ ΔΑΒΑΚΗΣ:</w:t>
      </w:r>
      <w:r>
        <w:rPr>
          <w:rFonts w:eastAsia="Times New Roman" w:cs="Times New Roman"/>
          <w:szCs w:val="24"/>
        </w:rPr>
        <w:t xml:space="preserve"> Πρέπει να κοκκινίζεις.</w:t>
      </w:r>
    </w:p>
    <w:p w14:paraId="5EA91926"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Δαβάκη, έχετε σκεφτεί αν όλοι έκαναν όπως εσείς, τι θα γινόταν εδώ μέσα;</w:t>
      </w:r>
    </w:p>
    <w:p w14:paraId="5EA91927"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Όχι, δεν θα γινόταν.</w:t>
      </w:r>
    </w:p>
    <w:p w14:paraId="5EA91928"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Δεν το έχετε σκεφτεί. Παρακαλώ σκεφτείτε το.</w:t>
      </w:r>
    </w:p>
    <w:p w14:paraId="5EA91929"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w:t>
      </w:r>
      <w:r>
        <w:rPr>
          <w:rFonts w:eastAsia="Times New Roman" w:cs="Times New Roman"/>
          <w:b/>
          <w:szCs w:val="24"/>
        </w:rPr>
        <w:t xml:space="preserve">ήτων Ελλήνων): </w:t>
      </w:r>
      <w:r>
        <w:rPr>
          <w:rFonts w:eastAsia="Times New Roman" w:cs="Times New Roman"/>
          <w:szCs w:val="24"/>
        </w:rPr>
        <w:t>Το πρόβλημα δεν βρίσκεται, λοιπόν, στο όνομα της Μακεδονίας, γιατί αυτό προκύπτει από τη χθεσινή ομιλία της κ. Μπακογιάννη, η οποία στη σελίδα 1 των Πρακτικών λέει: «Όλοι όσοι προσεγγίζαμε το θέμα ψύχραιμα και νηφάλια, συμφωνούμε ότι όχι μόν</w:t>
      </w:r>
      <w:r>
        <w:rPr>
          <w:rFonts w:eastAsia="Times New Roman" w:cs="Times New Roman"/>
          <w:szCs w:val="24"/>
        </w:rPr>
        <w:t xml:space="preserve">ο μπορούσαμε, αλλά έπρεπε από τις αρχές του </w:t>
      </w:r>
      <w:r>
        <w:rPr>
          <w:rFonts w:eastAsia="Times New Roman" w:cs="Times New Roman"/>
          <w:szCs w:val="24"/>
        </w:rPr>
        <w:t>’</w:t>
      </w:r>
      <w:r>
        <w:rPr>
          <w:rFonts w:eastAsia="Times New Roman" w:cs="Times New Roman"/>
          <w:szCs w:val="24"/>
        </w:rPr>
        <w:t xml:space="preserve">90 να είχε βρεθεί λύση. Όμως, τότε δυστυχώς μας κάλυψε το κύμα του λαϊκισμού, της πατριδοκαπηλίας. Κέρδισε ο τυχοδιωκτισμός, κέρδισε ο καιροσκοπισμός». Κέρδισε ο Σαμαράς, δηλαδή, που την ανέτρεψε και σήμερα τον </w:t>
      </w:r>
      <w:r>
        <w:rPr>
          <w:rFonts w:eastAsia="Times New Roman" w:cs="Times New Roman"/>
          <w:szCs w:val="24"/>
        </w:rPr>
        <w:t xml:space="preserve">έχει μέσα στο κόμμα της. </w:t>
      </w:r>
    </w:p>
    <w:p w14:paraId="5EA9192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λίγο αργότερα στην ομιλία της πάλι λέει: «Εκεί εξασφαλίσαμε τη σύμφωνη γνώμη όλων των κομμάτων, εκτός βέβαια του ακραίου ΛΑΟΣ». Το ακραίο ΛΑΟΣ βρίσκεται στην αντιπροεδρία του κόμματός σας, κυρία Μπακογιάννη, αυτή τη στιγμή και</w:t>
      </w:r>
      <w:r>
        <w:rPr>
          <w:rFonts w:eastAsia="Times New Roman" w:cs="Times New Roman"/>
          <w:szCs w:val="24"/>
        </w:rPr>
        <w:t xml:space="preserve"> με αυτόν συμπορεύεστε, αυτό που ακόμα κι εσείς αρνείστε.</w:t>
      </w:r>
    </w:p>
    <w:p w14:paraId="5EA9192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Δύο σχολές υπάρχουν</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στη Νέα Δημοκρατία σήμερα. Υπάρχει η σχολή της </w:t>
      </w:r>
      <w:r>
        <w:rPr>
          <w:rFonts w:eastAsia="Times New Roman" w:cs="Times New Roman"/>
          <w:szCs w:val="24"/>
        </w:rPr>
        <w:t>κ</w:t>
      </w:r>
      <w:r>
        <w:rPr>
          <w:rFonts w:eastAsia="Times New Roman" w:cs="Times New Roman"/>
          <w:szCs w:val="24"/>
        </w:rPr>
        <w:t>υβέρνησης Μητσοτάκη με το «</w:t>
      </w:r>
      <w:r>
        <w:rPr>
          <w:rFonts w:eastAsia="Times New Roman" w:cs="Times New Roman"/>
          <w:szCs w:val="24"/>
          <w:lang w:val="en-US"/>
        </w:rPr>
        <w:t>erga</w:t>
      </w:r>
      <w:r w:rsidRPr="00A12933">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w:t>
      </w:r>
      <w:r w:rsidRPr="00A12933">
        <w:rPr>
          <w:rFonts w:eastAsia="Times New Roman" w:cs="Times New Roman"/>
          <w:szCs w:val="24"/>
        </w:rPr>
        <w:t xml:space="preserve"> </w:t>
      </w:r>
      <w:r>
        <w:rPr>
          <w:rFonts w:eastAsia="Times New Roman" w:cs="Times New Roman"/>
          <w:szCs w:val="24"/>
        </w:rPr>
        <w:t>και τη διπλή ονομασία που περιλαμβάνει τον όρο «Μακεδονία» και υπάρχει και το ΛΑΟΣ</w:t>
      </w:r>
      <w:r>
        <w:rPr>
          <w:rFonts w:eastAsia="Times New Roman" w:cs="Times New Roman"/>
          <w:szCs w:val="24"/>
        </w:rPr>
        <w:t xml:space="preserve"> με το Σαμαρά, που σας προειδοποιώ ετοιμάζεται να σας εγκαταλείψει πολύ σύντομα.</w:t>
      </w:r>
    </w:p>
    <w:p w14:paraId="5EA9192C"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(Γέλωτες από την πτέρυγα της Νέας Δημοκρατίας)</w:t>
      </w:r>
    </w:p>
    <w:p w14:paraId="5EA9192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Πολύ σύντομα! Θα τα δείτε. Κυριακή κοντή γιορτή. Κυριακή κοντή γιορτή</w:t>
      </w:r>
      <w:r>
        <w:rPr>
          <w:rFonts w:eastAsia="Times New Roman" w:cs="Times New Roman"/>
          <w:szCs w:val="24"/>
        </w:rPr>
        <w:t>!</w:t>
      </w:r>
    </w:p>
    <w:p w14:paraId="5EA9192E"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πολύ ησυχία.</w:t>
      </w:r>
    </w:p>
    <w:p w14:paraId="5EA9192F"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ΠΑΝΟΣ </w:t>
      </w:r>
      <w:r>
        <w:rPr>
          <w:rFonts w:eastAsia="Times New Roman" w:cs="Times New Roman"/>
          <w:b/>
          <w:szCs w:val="24"/>
        </w:rPr>
        <w:t>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Κυρίες και κύριοι συνάδελφοι, να σας πω κάτι. Εγώ εντολές από τα μπουζούκια, να ρίξω τη χούντα δεν παίρνω. Την εντολή που πήρατε να ρίξετε τη χούντα, την πήρατε από τα μπουζούκια, από έ</w:t>
      </w:r>
      <w:r>
        <w:rPr>
          <w:rFonts w:eastAsia="Times New Roman" w:cs="Times New Roman"/>
          <w:szCs w:val="24"/>
        </w:rPr>
        <w:t>ναν ο οποίος εξετάζεται αν κάνει εμπορία ναρκωτικών και είναι κουμπάρος και χρηματοδότης σας, αλλά ο Τσίπρας δεν έχει εντολές να πάρει από κανέναν.</w:t>
      </w:r>
    </w:p>
    <w:p w14:paraId="5EA91930"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EA9193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γι’ αυτό είμαστε μαζί. Για να προστατέψετε τη φούντα το κ</w:t>
      </w:r>
      <w:r>
        <w:rPr>
          <w:rFonts w:eastAsia="Times New Roman" w:cs="Times New Roman"/>
          <w:szCs w:val="24"/>
        </w:rPr>
        <w:t xml:space="preserve">άνετε! Όχι για να ρίξετε τη χούντα. Για να προστατέψετε τη φούντα, να προστατεύσετε το σκάνδαλο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5EA9193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Το κάνετε για να προστατέψετε τους δικούς σας από τη </w:t>
      </w:r>
      <w:r>
        <w:rPr>
          <w:rFonts w:eastAsia="Times New Roman" w:cs="Times New Roman"/>
          <w:szCs w:val="24"/>
        </w:rPr>
        <w:t>δ</w:t>
      </w:r>
      <w:r>
        <w:rPr>
          <w:rFonts w:eastAsia="Times New Roman" w:cs="Times New Roman"/>
          <w:szCs w:val="24"/>
        </w:rPr>
        <w:t>ικαιοσύνη.</w:t>
      </w:r>
    </w:p>
    <w:p w14:paraId="5EA91933"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Να σας πω και κάτι άλλο; </w:t>
      </w:r>
      <w:r w:rsidRPr="00224BE3">
        <w:rPr>
          <w:rFonts w:eastAsia="Times New Roman" w:cs="Times New Roman"/>
          <w:szCs w:val="24"/>
        </w:rPr>
        <w:t>Μπορεί να</w:t>
      </w:r>
      <w:r>
        <w:rPr>
          <w:rFonts w:eastAsia="Times New Roman" w:cs="Times New Roman"/>
          <w:szCs w:val="24"/>
        </w:rPr>
        <w:t xml:space="preserve"> διαφωνούμε με τον Πρωθυπουργό σαν Αρχηγό το</w:t>
      </w:r>
      <w:r>
        <w:rPr>
          <w:rFonts w:eastAsia="Times New Roman" w:cs="Times New Roman"/>
          <w:szCs w:val="24"/>
        </w:rPr>
        <w:t xml:space="preserve">υ </w:t>
      </w:r>
      <w:r w:rsidRPr="009E3DD6">
        <w:rPr>
          <w:rFonts w:eastAsia="Times New Roman" w:cs="Times New Roman"/>
          <w:szCs w:val="24"/>
        </w:rPr>
        <w:t>ΣΥΡΙΖΑ</w:t>
      </w:r>
      <w:r>
        <w:rPr>
          <w:rFonts w:eastAsia="Times New Roman" w:cs="Times New Roman"/>
          <w:szCs w:val="24"/>
        </w:rPr>
        <w:t xml:space="preserve"> </w:t>
      </w:r>
      <w:r w:rsidRPr="00911877">
        <w:rPr>
          <w:rFonts w:eastAsia="Times New Roman" w:cs="Times New Roman"/>
          <w:szCs w:val="24"/>
        </w:rPr>
        <w:t>πολιτικ</w:t>
      </w:r>
      <w:r>
        <w:rPr>
          <w:rFonts w:eastAsia="Times New Roman" w:cs="Times New Roman"/>
          <w:szCs w:val="24"/>
        </w:rPr>
        <w:t>ά, αλλά ποτέ ο Τσίπρας δεν πήρε το αεροπλάνο το κρατικό μαζί με τον Χριστοφοράκο να πάει στα Σκόπια να κάνει μπίζνες για την οικογένειά του. Ποτέ ο Τσίπρας δεν είχε κουμπάρο έμπορο πετρελαίων</w:t>
      </w:r>
      <w:r>
        <w:rPr>
          <w:rFonts w:eastAsia="Times New Roman" w:cs="Times New Roman"/>
          <w:szCs w:val="24"/>
        </w:rPr>
        <w:t>,</w:t>
      </w:r>
      <w:r>
        <w:rPr>
          <w:rFonts w:eastAsia="Times New Roman" w:cs="Times New Roman"/>
          <w:szCs w:val="24"/>
        </w:rPr>
        <w:t xml:space="preserve"> </w:t>
      </w:r>
      <w:r w:rsidRPr="00FE6FE7">
        <w:rPr>
          <w:rFonts w:eastAsia="Times New Roman" w:cs="Times New Roman"/>
          <w:szCs w:val="24"/>
        </w:rPr>
        <w:t>ο οποίος</w:t>
      </w:r>
      <w:r>
        <w:rPr>
          <w:rFonts w:eastAsia="Times New Roman" w:cs="Times New Roman"/>
          <w:szCs w:val="24"/>
        </w:rPr>
        <w:t xml:space="preserve"> κατηγορήθηκε για λαθρεμπόριο, με τον </w:t>
      </w:r>
      <w:r w:rsidRPr="004C6D1D">
        <w:rPr>
          <w:rFonts w:eastAsia="Times New Roman" w:cs="Times New Roman"/>
          <w:szCs w:val="24"/>
        </w:rPr>
        <w:t>Γ</w:t>
      </w:r>
      <w:r w:rsidRPr="004C6D1D">
        <w:rPr>
          <w:rFonts w:eastAsia="Times New Roman" w:cs="Times New Roman"/>
          <w:szCs w:val="24"/>
        </w:rPr>
        <w:t>κλιγκόροφ</w:t>
      </w:r>
      <w:r>
        <w:rPr>
          <w:rFonts w:eastAsia="Times New Roman" w:cs="Times New Roman"/>
          <w:szCs w:val="24"/>
        </w:rPr>
        <w:t>, την εποχή του εμπάργκο. Έτσι, για να συνεννοούμαστε!</w:t>
      </w:r>
    </w:p>
    <w:p w14:paraId="5EA91934" w14:textId="77777777" w:rsidR="000F46A4" w:rsidRDefault="00307FE8">
      <w:pPr>
        <w:spacing w:line="600" w:lineRule="auto"/>
        <w:ind w:firstLine="709"/>
        <w:jc w:val="center"/>
        <w:rPr>
          <w:rFonts w:eastAsia="Times New Roman"/>
          <w:szCs w:val="24"/>
        </w:rPr>
      </w:pPr>
      <w:r w:rsidRPr="00DA43AC">
        <w:rPr>
          <w:rFonts w:eastAsia="Times New Roman"/>
          <w:szCs w:val="24"/>
        </w:rPr>
        <w:t xml:space="preserve">(Θόρυβος από την πτέρυγα </w:t>
      </w:r>
      <w:r>
        <w:rPr>
          <w:rFonts w:eastAsia="Times New Roman"/>
          <w:szCs w:val="24"/>
        </w:rPr>
        <w:t xml:space="preserve">της </w:t>
      </w:r>
      <w:r w:rsidRPr="004C6D1D">
        <w:rPr>
          <w:rFonts w:eastAsia="Times New Roman"/>
          <w:szCs w:val="24"/>
        </w:rPr>
        <w:t>Νέας Δημοκρατίας</w:t>
      </w:r>
      <w:r w:rsidRPr="00DA43AC">
        <w:rPr>
          <w:rFonts w:eastAsia="Times New Roman"/>
          <w:szCs w:val="24"/>
        </w:rPr>
        <w:t>)</w:t>
      </w:r>
    </w:p>
    <w:p w14:paraId="5EA91935" w14:textId="77777777" w:rsidR="000F46A4" w:rsidRDefault="00307FE8">
      <w:pPr>
        <w:tabs>
          <w:tab w:val="left" w:pos="3873"/>
        </w:tabs>
        <w:spacing w:line="600" w:lineRule="auto"/>
        <w:ind w:firstLine="720"/>
        <w:jc w:val="both"/>
        <w:rPr>
          <w:rFonts w:eastAsia="Times New Roman" w:cs="Times New Roman"/>
          <w:szCs w:val="24"/>
        </w:rPr>
      </w:pPr>
      <w:r w:rsidRPr="00074D45">
        <w:rPr>
          <w:rFonts w:eastAsia="Times New Roman" w:cs="Times New Roman"/>
          <w:b/>
          <w:szCs w:val="24"/>
        </w:rPr>
        <w:t>ΠΡΟΕΔΡΟΣ (Νικόλαος Βούτσης):</w:t>
      </w:r>
      <w:r>
        <w:rPr>
          <w:rFonts w:eastAsia="Times New Roman" w:cs="Times New Roman"/>
          <w:szCs w:val="24"/>
        </w:rPr>
        <w:t xml:space="preserve"> Ησυχία, παρακαλώ.</w:t>
      </w:r>
    </w:p>
    <w:p w14:paraId="5EA91936" w14:textId="77777777" w:rsidR="000F46A4" w:rsidRDefault="00307FE8">
      <w:pPr>
        <w:tabs>
          <w:tab w:val="left" w:pos="3873"/>
        </w:tabs>
        <w:spacing w:line="600" w:lineRule="auto"/>
        <w:ind w:firstLine="720"/>
        <w:jc w:val="both"/>
        <w:rPr>
          <w:rFonts w:eastAsia="Times New Roman" w:cs="Times New Roman"/>
          <w:szCs w:val="24"/>
        </w:rPr>
      </w:pPr>
      <w:r w:rsidRPr="004C6D1D">
        <w:rPr>
          <w:rFonts w:eastAsia="Times New Roman" w:cs="Times New Roman"/>
          <w:b/>
          <w:szCs w:val="24"/>
        </w:rPr>
        <w:t>ΠΑΝΟΣ ΚΑΜ</w:t>
      </w:r>
      <w:r>
        <w:rPr>
          <w:rFonts w:eastAsia="Times New Roman" w:cs="Times New Roman"/>
          <w:b/>
          <w:szCs w:val="24"/>
        </w:rPr>
        <w:t>ΜΕΝΟΣ (Υπουργός Εθνικής Άμυνας -</w:t>
      </w:r>
      <w:r w:rsidRPr="004C6D1D">
        <w:rPr>
          <w:rFonts w:eastAsia="Times New Roman" w:cs="Times New Roman"/>
          <w:b/>
          <w:szCs w:val="24"/>
        </w:rPr>
        <w:t xml:space="preserve"> Πρόεδρος </w:t>
      </w:r>
      <w:r>
        <w:rPr>
          <w:rFonts w:eastAsia="Times New Roman" w:cs="Times New Roman"/>
          <w:b/>
          <w:szCs w:val="24"/>
        </w:rPr>
        <w:t xml:space="preserve">των </w:t>
      </w:r>
      <w:r w:rsidRPr="004C6D1D">
        <w:rPr>
          <w:rFonts w:eastAsia="Times New Roman" w:cs="Times New Roman"/>
          <w:b/>
          <w:szCs w:val="24"/>
        </w:rPr>
        <w:t>Ανεξ</w:t>
      </w:r>
      <w:r>
        <w:rPr>
          <w:rFonts w:eastAsia="Times New Roman" w:cs="Times New Roman"/>
          <w:b/>
          <w:szCs w:val="24"/>
        </w:rPr>
        <w:t>αρτή</w:t>
      </w:r>
      <w:r w:rsidRPr="004C6D1D">
        <w:rPr>
          <w:rFonts w:eastAsia="Times New Roman" w:cs="Times New Roman"/>
          <w:b/>
          <w:szCs w:val="24"/>
        </w:rPr>
        <w:t>των Ελλήνων)</w:t>
      </w:r>
      <w:r>
        <w:rPr>
          <w:rFonts w:eastAsia="Times New Roman" w:cs="Times New Roman"/>
          <w:b/>
          <w:szCs w:val="24"/>
        </w:rPr>
        <w:t xml:space="preserve">: </w:t>
      </w:r>
      <w:r>
        <w:rPr>
          <w:rFonts w:eastAsia="Times New Roman" w:cs="Times New Roman"/>
          <w:szCs w:val="24"/>
        </w:rPr>
        <w:t xml:space="preserve">Λοιπόν, ένα και ένα κάνει δύο. Παραμένουμε πιστοί στις θέσεις μας. Και δεν έχει να φοβηθεί τίποτα ο ελληνικός λαός. Εμείς είμαστε η ασφαλιστική δικλίδα, οι Ανεξάρτητοι Έλληνες. </w:t>
      </w:r>
      <w:r w:rsidRPr="00AC526C">
        <w:rPr>
          <w:rFonts w:eastAsia="Times New Roman" w:cs="Times New Roman"/>
          <w:szCs w:val="24"/>
        </w:rPr>
        <w:t>Όμως</w:t>
      </w:r>
      <w:r>
        <w:rPr>
          <w:rFonts w:eastAsia="Times New Roman" w:cs="Times New Roman"/>
          <w:szCs w:val="24"/>
        </w:rPr>
        <w:t xml:space="preserve">, μέχρι τότε και μέχρι να έρθει η ώρα εκείνη που </w:t>
      </w:r>
      <w:r w:rsidRPr="00224BE3">
        <w:rPr>
          <w:rFonts w:eastAsia="Times New Roman" w:cs="Times New Roman"/>
          <w:szCs w:val="24"/>
        </w:rPr>
        <w:t>μπορεί να</w:t>
      </w:r>
      <w:r>
        <w:rPr>
          <w:rFonts w:eastAsia="Times New Roman" w:cs="Times New Roman"/>
          <w:szCs w:val="24"/>
        </w:rPr>
        <w:t xml:space="preserve"> χωρίσουμε τους δ</w:t>
      </w:r>
      <w:r>
        <w:rPr>
          <w:rFonts w:eastAsia="Times New Roman" w:cs="Times New Roman"/>
          <w:szCs w:val="24"/>
        </w:rPr>
        <w:t xml:space="preserve">ρόμους μας, να ξέρετε ότι και η Ελλάδα θα βγει από τα μνημόνια και η διαφθορά, στην οποία στηριχθήκατε εσείς και άλλοι, θα παταχθεί μέσα από την ελληνική </w:t>
      </w:r>
      <w:r>
        <w:rPr>
          <w:rFonts w:eastAsia="Times New Roman" w:cs="Times New Roman"/>
          <w:szCs w:val="24"/>
        </w:rPr>
        <w:t>δ</w:t>
      </w:r>
      <w:r>
        <w:rPr>
          <w:rFonts w:eastAsia="Times New Roman" w:cs="Times New Roman"/>
          <w:szCs w:val="24"/>
        </w:rPr>
        <w:t>ικαιοσύνη και δεν θα προστατευθεί κανένας. Θα προχωρήσουμε μαζί και η Ελλάδα θα μπορέσει να ζήσει καλ</w:t>
      </w:r>
      <w:r>
        <w:rPr>
          <w:rFonts w:eastAsia="Times New Roman" w:cs="Times New Roman"/>
          <w:szCs w:val="24"/>
        </w:rPr>
        <w:t xml:space="preserve">ύτερες στιγμές, </w:t>
      </w:r>
      <w:r w:rsidRPr="002170BF">
        <w:rPr>
          <w:rFonts w:eastAsia="Times New Roman" w:cs="Times New Roman"/>
          <w:szCs w:val="24"/>
        </w:rPr>
        <w:t>κυρίες και κύριοι συνάδελφοι</w:t>
      </w:r>
      <w:r>
        <w:rPr>
          <w:rFonts w:eastAsia="Times New Roman" w:cs="Times New Roman"/>
          <w:szCs w:val="24"/>
        </w:rPr>
        <w:t>!</w:t>
      </w:r>
    </w:p>
    <w:p w14:paraId="5EA91937"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(Στο σημείο αυτό όρθιοι οι Βουλευτές των </w:t>
      </w:r>
      <w:r>
        <w:rPr>
          <w:rFonts w:eastAsia="Times New Roman" w:cs="Times New Roman"/>
          <w:szCs w:val="24"/>
        </w:rPr>
        <w:t>ΑΝΕΛ</w:t>
      </w:r>
      <w:r>
        <w:rPr>
          <w:rFonts w:eastAsia="Times New Roman" w:cs="Times New Roman"/>
          <w:szCs w:val="24"/>
        </w:rPr>
        <w:t xml:space="preserve"> χειροκροτούν ζωηρά και παρατεταμένα)</w:t>
      </w:r>
    </w:p>
    <w:p w14:paraId="5EA91938" w14:textId="77777777" w:rsidR="000F46A4" w:rsidRDefault="00307FE8">
      <w:pPr>
        <w:tabs>
          <w:tab w:val="left" w:pos="3873"/>
        </w:tabs>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5EA91939" w14:textId="77777777" w:rsidR="000F46A4" w:rsidRDefault="00307FE8">
      <w:pPr>
        <w:tabs>
          <w:tab w:val="left" w:pos="3873"/>
        </w:tabs>
        <w:spacing w:line="600" w:lineRule="auto"/>
        <w:ind w:firstLine="720"/>
        <w:jc w:val="both"/>
        <w:rPr>
          <w:rFonts w:eastAsia="Times New Roman" w:cs="Times New Roman"/>
          <w:szCs w:val="24"/>
        </w:rPr>
      </w:pPr>
      <w:r w:rsidRPr="00074D45">
        <w:rPr>
          <w:rFonts w:eastAsia="Times New Roman" w:cs="Times New Roman"/>
          <w:b/>
          <w:szCs w:val="24"/>
        </w:rPr>
        <w:t>ΠΡΟΕΔΡΟΣ (Νικόλαος Βούτσης):</w:t>
      </w:r>
      <w:r>
        <w:rPr>
          <w:rFonts w:eastAsia="Times New Roman" w:cs="Times New Roman"/>
          <w:szCs w:val="24"/>
        </w:rPr>
        <w:t xml:space="preserve"> </w:t>
      </w:r>
      <w:r w:rsidRPr="002170BF">
        <w:rPr>
          <w:rFonts w:eastAsia="Times New Roman" w:cs="Times New Roman"/>
          <w:szCs w:val="24"/>
        </w:rPr>
        <w:t>Κυρίες και κύριοι συνάδελφοι,</w:t>
      </w:r>
      <w:r>
        <w:rPr>
          <w:rFonts w:eastAsia="Times New Roman" w:cs="Times New Roman"/>
          <w:szCs w:val="24"/>
        </w:rPr>
        <w:t xml:space="preserve"> με συγχωρείτε ένα λεπτό.</w:t>
      </w:r>
      <w:r>
        <w:rPr>
          <w:rFonts w:eastAsia="Times New Roman" w:cs="Times New Roman"/>
          <w:szCs w:val="24"/>
        </w:rPr>
        <w:t xml:space="preserve"> Θα αναφερθώ σε ένα μίνι διαδικαστικό ζήτημα, </w:t>
      </w:r>
      <w:r w:rsidRPr="002F7918">
        <w:rPr>
          <w:rFonts w:eastAsia="Times New Roman" w:cs="Times New Roman"/>
          <w:szCs w:val="24"/>
        </w:rPr>
        <w:t>το οποίο</w:t>
      </w:r>
      <w:r>
        <w:rPr>
          <w:rFonts w:eastAsia="Times New Roman" w:cs="Times New Roman"/>
          <w:szCs w:val="24"/>
        </w:rPr>
        <w:t xml:space="preserve"> </w:t>
      </w:r>
      <w:r w:rsidRPr="00AC526C">
        <w:rPr>
          <w:rFonts w:eastAsia="Times New Roman" w:cs="Times New Roman"/>
          <w:szCs w:val="24"/>
        </w:rPr>
        <w:t>όμως</w:t>
      </w:r>
      <w:r>
        <w:rPr>
          <w:rFonts w:eastAsia="Times New Roman" w:cs="Times New Roman"/>
          <w:szCs w:val="24"/>
        </w:rPr>
        <w:t xml:space="preserve"> έχει τη σημασία του, διότι υπάρχει μια διαφορετική άποψη που έχει κατατεθεί από την </w:t>
      </w:r>
      <w:r w:rsidRPr="005C7DB8">
        <w:rPr>
          <w:rFonts w:eastAsia="Times New Roman" w:cs="Times New Roman"/>
          <w:szCs w:val="24"/>
        </w:rPr>
        <w:t>Αξιωματική Αντιπολίτευση</w:t>
      </w:r>
      <w:r>
        <w:rPr>
          <w:rFonts w:eastAsia="Times New Roman" w:cs="Times New Roman"/>
          <w:szCs w:val="24"/>
        </w:rPr>
        <w:t xml:space="preserve"> και θέλω να αιτιολογήσω γιατί θα γίνει η σειρά των τελευταίων ομιλητών κατά τη σειρά πο</w:t>
      </w:r>
      <w:r>
        <w:rPr>
          <w:rFonts w:eastAsia="Times New Roman" w:cs="Times New Roman"/>
          <w:szCs w:val="24"/>
        </w:rPr>
        <w:t>υ θα προτείνω.</w:t>
      </w:r>
    </w:p>
    <w:p w14:paraId="5EA9193A"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Κατά το άρθρο 142 γίνεται η πρόταση δυσπιστίας, της οποίας η διαδικασία πηγαίνει κατ’ αναλογίαν με το άρθρο 141, που είναι το άρθρο για την ψήφο εμπιστοσύνης. Έχουν γίνει τρεις προηγούμενες συζητήσεις εδώ με άρθρο για την πρόταση δυσπιστίας:</w:t>
      </w:r>
      <w:r>
        <w:rPr>
          <w:rFonts w:eastAsia="Times New Roman" w:cs="Times New Roman"/>
          <w:szCs w:val="24"/>
        </w:rPr>
        <w:t xml:space="preserve"> ήταν δύο προς την </w:t>
      </w:r>
      <w:r>
        <w:rPr>
          <w:rFonts w:eastAsia="Times New Roman" w:cs="Times New Roman"/>
          <w:szCs w:val="24"/>
        </w:rPr>
        <w:t>κ</w:t>
      </w:r>
      <w:r w:rsidRPr="001850F1">
        <w:rPr>
          <w:rFonts w:eastAsia="Times New Roman" w:cs="Times New Roman"/>
          <w:szCs w:val="24"/>
        </w:rPr>
        <w:t>υβέρνηση</w:t>
      </w:r>
      <w:r>
        <w:rPr>
          <w:rFonts w:eastAsia="Times New Roman" w:cs="Times New Roman"/>
          <w:szCs w:val="24"/>
        </w:rPr>
        <w:t xml:space="preserve"> Καραμανλή και μία προς την </w:t>
      </w:r>
      <w:r>
        <w:rPr>
          <w:rFonts w:eastAsia="Times New Roman" w:cs="Times New Roman"/>
          <w:szCs w:val="24"/>
        </w:rPr>
        <w:t>κ</w:t>
      </w:r>
      <w:r w:rsidRPr="001850F1">
        <w:rPr>
          <w:rFonts w:eastAsia="Times New Roman" w:cs="Times New Roman"/>
          <w:szCs w:val="24"/>
        </w:rPr>
        <w:t>υβέρνηση</w:t>
      </w:r>
      <w:r>
        <w:rPr>
          <w:rFonts w:eastAsia="Times New Roman" w:cs="Times New Roman"/>
          <w:szCs w:val="24"/>
        </w:rPr>
        <w:t xml:space="preserve"> Σαμαρά. Στις μεν δύο πρώτες, τον Μάρτιο του 2008 και τον Φλεβάρη του 2007, έκλεισε τη συζήτηση ο Πρωθυπουργός, προηγουμένως μίλησε ο αρμόδιος Υπουργός και αμέσως προηγουμένως αυτός </w:t>
      </w:r>
      <w:r w:rsidRPr="00FE6FE7">
        <w:rPr>
          <w:rFonts w:eastAsia="Times New Roman" w:cs="Times New Roman"/>
          <w:szCs w:val="24"/>
        </w:rPr>
        <w:t>ο οποίος</w:t>
      </w:r>
      <w:r>
        <w:rPr>
          <w:rFonts w:eastAsia="Times New Roman" w:cs="Times New Roman"/>
          <w:szCs w:val="24"/>
        </w:rPr>
        <w:t xml:space="preserve"> </w:t>
      </w:r>
      <w:r>
        <w:rPr>
          <w:rFonts w:eastAsia="Times New Roman" w:cs="Times New Roman"/>
          <w:szCs w:val="24"/>
        </w:rPr>
        <w:t xml:space="preserve">έκανε την πρόταση δυσπιστίας, δηλαδή ο Αρχηγός της </w:t>
      </w:r>
      <w:r w:rsidRPr="00014FA0">
        <w:rPr>
          <w:rFonts w:eastAsia="Times New Roman" w:cs="Times New Roman"/>
          <w:szCs w:val="24"/>
        </w:rPr>
        <w:t>Αξιωματικής Αντιπολίτευσης</w:t>
      </w:r>
      <w:r>
        <w:rPr>
          <w:rFonts w:eastAsia="Times New Roman" w:cs="Times New Roman"/>
          <w:szCs w:val="24"/>
        </w:rPr>
        <w:t xml:space="preserve">. Στη δε τελευταία, που ήταν προς την Κυβέρνηση Σαμαρά, ήταν η σειρά ως εξής: προτελευταίος μίλησε ο Αρχηγός της </w:t>
      </w:r>
      <w:r w:rsidRPr="00014FA0">
        <w:rPr>
          <w:rFonts w:eastAsia="Times New Roman" w:cs="Times New Roman"/>
          <w:szCs w:val="24"/>
        </w:rPr>
        <w:t>Αξιωματικής Αντιπολίτευσης</w:t>
      </w:r>
      <w:r>
        <w:rPr>
          <w:rFonts w:eastAsia="Times New Roman" w:cs="Times New Roman"/>
          <w:szCs w:val="24"/>
        </w:rPr>
        <w:t xml:space="preserve"> και προηγουμένως ο αρμόδιος Υπουργός. Δεν υπάρχει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κάποιος σαφής κανόνας </w:t>
      </w:r>
      <w:r>
        <w:rPr>
          <w:rFonts w:eastAsia="Times New Roman"/>
          <w:szCs w:val="24"/>
        </w:rPr>
        <w:t>επ' α</w:t>
      </w:r>
      <w:r>
        <w:rPr>
          <w:rFonts w:eastAsia="Times New Roman" w:cs="Times New Roman"/>
          <w:szCs w:val="24"/>
        </w:rPr>
        <w:t xml:space="preserve">υτού. Είναι σαφές, λοιπόν, ότι εφόσον η </w:t>
      </w:r>
      <w:r w:rsidRPr="001850F1">
        <w:rPr>
          <w:rFonts w:eastAsia="Times New Roman" w:cs="Times New Roman"/>
          <w:szCs w:val="24"/>
        </w:rPr>
        <w:t>Κυβέρνηση</w:t>
      </w:r>
      <w:r>
        <w:rPr>
          <w:rFonts w:eastAsia="Times New Roman" w:cs="Times New Roman"/>
          <w:szCs w:val="24"/>
        </w:rPr>
        <w:t xml:space="preserve"> -το λέω ευθέως διότι το έχουμε συζητήσει το θέμα και εγκαίρως ετέθη το ζήτημα από την </w:t>
      </w:r>
      <w:r w:rsidRPr="005C7DB8">
        <w:rPr>
          <w:rFonts w:eastAsia="Times New Roman" w:cs="Times New Roman"/>
          <w:szCs w:val="24"/>
        </w:rPr>
        <w:t>Αξιωματική Αντιπολίτευση</w:t>
      </w:r>
      <w:r>
        <w:rPr>
          <w:rFonts w:eastAsia="Times New Roman" w:cs="Times New Roman"/>
          <w:szCs w:val="24"/>
        </w:rPr>
        <w:t xml:space="preserve">- θεωρεί </w:t>
      </w:r>
      <w:r>
        <w:rPr>
          <w:rFonts w:eastAsia="Times New Roman" w:cs="Times New Roman"/>
          <w:szCs w:val="24"/>
        </w:rPr>
        <w:t xml:space="preserve">ότι </w:t>
      </w:r>
      <w:r w:rsidRPr="00E57B5A">
        <w:rPr>
          <w:rFonts w:eastAsia="Times New Roman" w:cs="Times New Roman"/>
          <w:szCs w:val="24"/>
        </w:rPr>
        <w:t>πρέπει να</w:t>
      </w:r>
      <w:r>
        <w:rPr>
          <w:rFonts w:eastAsia="Times New Roman" w:cs="Times New Roman"/>
          <w:szCs w:val="24"/>
        </w:rPr>
        <w:t xml:space="preserve"> γίνει με αυτή τη σειρά αυτή τη φορά, δηλαδή να μιλήσει τώρα ο Πρόεδρος ο κ. Μητσοτάκης, ύστερα ο Υπουργός Εξωτερικών και να κλείσει ο Πρωθυπουργός, να το πάμε έτσι.</w:t>
      </w:r>
    </w:p>
    <w:p w14:paraId="5EA9193B" w14:textId="77777777" w:rsidR="000F46A4" w:rsidRDefault="00307FE8">
      <w:pPr>
        <w:tabs>
          <w:tab w:val="left" w:pos="3873"/>
        </w:tabs>
        <w:spacing w:line="600" w:lineRule="auto"/>
        <w:ind w:firstLine="720"/>
        <w:jc w:val="both"/>
        <w:rPr>
          <w:rFonts w:eastAsia="Times New Roman" w:cs="Times New Roman"/>
          <w:szCs w:val="24"/>
        </w:rPr>
      </w:pPr>
      <w:r w:rsidRPr="00D356DD">
        <w:rPr>
          <w:rFonts w:eastAsia="Times New Roman" w:cs="Times New Roman"/>
          <w:b/>
          <w:szCs w:val="24"/>
        </w:rPr>
        <w:t>ΚΥΡΙΑΚΟΣ ΜΗΤΣΟΤΑΚΗΣ (Πρόεδρος της Νέας Δημοκρατίας):</w:t>
      </w:r>
      <w:r>
        <w:rPr>
          <w:rFonts w:eastAsia="Times New Roman" w:cs="Times New Roman"/>
          <w:b/>
          <w:szCs w:val="24"/>
        </w:rPr>
        <w:t xml:space="preserve"> </w:t>
      </w:r>
      <w:r>
        <w:rPr>
          <w:rFonts w:eastAsia="Times New Roman" w:cs="Times New Roman"/>
          <w:szCs w:val="24"/>
        </w:rPr>
        <w:t xml:space="preserve">Δεν υπάρχει θέμα, </w:t>
      </w:r>
      <w:r w:rsidRPr="00A341B8">
        <w:rPr>
          <w:rFonts w:eastAsia="Times New Roman" w:cs="Times New Roman"/>
          <w:szCs w:val="24"/>
        </w:rPr>
        <w:t xml:space="preserve">κύριε </w:t>
      </w:r>
      <w:r w:rsidRPr="00A341B8">
        <w:rPr>
          <w:rFonts w:eastAsia="Times New Roman" w:cs="Times New Roman"/>
          <w:szCs w:val="24"/>
        </w:rPr>
        <w:t>Πρόεδρε</w:t>
      </w:r>
      <w:r>
        <w:rPr>
          <w:rFonts w:eastAsia="Times New Roman" w:cs="Times New Roman"/>
          <w:szCs w:val="24"/>
        </w:rPr>
        <w:t>.</w:t>
      </w:r>
    </w:p>
    <w:p w14:paraId="5EA9193C" w14:textId="77777777" w:rsidR="000F46A4" w:rsidRDefault="00307FE8">
      <w:pPr>
        <w:tabs>
          <w:tab w:val="left" w:pos="3873"/>
        </w:tabs>
        <w:spacing w:line="600" w:lineRule="auto"/>
        <w:ind w:firstLine="720"/>
        <w:jc w:val="both"/>
        <w:rPr>
          <w:rFonts w:eastAsia="Times New Roman" w:cs="Times New Roman"/>
          <w:szCs w:val="24"/>
        </w:rPr>
      </w:pPr>
      <w:r w:rsidRPr="00074D45">
        <w:rPr>
          <w:rFonts w:eastAsia="Times New Roman" w:cs="Times New Roman"/>
          <w:b/>
          <w:szCs w:val="24"/>
        </w:rPr>
        <w:t>ΠΡΟΕΔΡΟΣ (Νικόλαος Βούτσης):</w:t>
      </w:r>
      <w:r>
        <w:rPr>
          <w:rFonts w:eastAsia="Times New Roman" w:cs="Times New Roman"/>
          <w:szCs w:val="24"/>
        </w:rPr>
        <w:t xml:space="preserve"> </w:t>
      </w:r>
      <w:r w:rsidRPr="00AC365A">
        <w:rPr>
          <w:rFonts w:eastAsia="Times New Roman"/>
          <w:szCs w:val="24"/>
        </w:rPr>
        <w:t>Ευχαριστώ πολύ.</w:t>
      </w:r>
      <w:r>
        <w:rPr>
          <w:rFonts w:eastAsia="Times New Roman" w:cs="Times New Roman"/>
          <w:szCs w:val="24"/>
        </w:rPr>
        <w:t xml:space="preserve"> </w:t>
      </w:r>
    </w:p>
    <w:p w14:paraId="5EA9193D"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Κύριε Μητσοτάκη, έχετε τον λόγο.</w:t>
      </w:r>
    </w:p>
    <w:p w14:paraId="5EA9193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(Στο σημείο αυτό όρθιοι οι Βουλευτές της Νέας Δημοκρατίας χειροκροτούν ζωηρά και παρατεταμένα)</w:t>
      </w:r>
    </w:p>
    <w:p w14:paraId="5EA9193F" w14:textId="77777777" w:rsidR="000F46A4" w:rsidRDefault="00307FE8">
      <w:pPr>
        <w:tabs>
          <w:tab w:val="left" w:pos="3873"/>
        </w:tabs>
        <w:spacing w:line="600" w:lineRule="auto"/>
        <w:ind w:firstLine="720"/>
        <w:jc w:val="both"/>
        <w:rPr>
          <w:rFonts w:eastAsia="Times New Roman" w:cs="Times New Roman"/>
          <w:szCs w:val="24"/>
        </w:rPr>
      </w:pPr>
      <w:r w:rsidRPr="00D356DD">
        <w:rPr>
          <w:rFonts w:eastAsia="Times New Roman" w:cs="Times New Roman"/>
          <w:b/>
          <w:szCs w:val="24"/>
        </w:rPr>
        <w:t>ΚΥΡΙΑΚΟΣ ΜΗΤΣΟΤΑΚΗΣ (Πρόεδρος της Νέας Δημοκρατίας):</w:t>
      </w:r>
      <w:r>
        <w:rPr>
          <w:rFonts w:eastAsia="Times New Roman" w:cs="Times New Roman"/>
          <w:b/>
          <w:szCs w:val="24"/>
        </w:rPr>
        <w:t xml:space="preserve"> </w:t>
      </w:r>
      <w:r w:rsidRPr="0098522A">
        <w:rPr>
          <w:rFonts w:eastAsia="Times New Roman" w:cs="Times New Roman"/>
          <w:szCs w:val="24"/>
        </w:rPr>
        <w:t>Κυρίες και κύριοι Βο</w:t>
      </w:r>
      <w:r w:rsidRPr="0098522A">
        <w:rPr>
          <w:rFonts w:eastAsia="Times New Roman" w:cs="Times New Roman"/>
          <w:szCs w:val="24"/>
        </w:rPr>
        <w:t>υλευτές,</w:t>
      </w:r>
      <w:r>
        <w:rPr>
          <w:rFonts w:eastAsia="Times New Roman" w:cs="Times New Roman"/>
          <w:szCs w:val="24"/>
        </w:rPr>
        <w:t xml:space="preserve"> αυτός ο άνθρωπος</w:t>
      </w:r>
      <w:r>
        <w:rPr>
          <w:rFonts w:eastAsia="Times New Roman" w:cs="Times New Roman"/>
          <w:szCs w:val="24"/>
        </w:rPr>
        <w:t>,</w:t>
      </w:r>
      <w:r>
        <w:rPr>
          <w:rFonts w:eastAsia="Times New Roman" w:cs="Times New Roman"/>
          <w:szCs w:val="24"/>
        </w:rPr>
        <w:t xml:space="preserve"> </w:t>
      </w:r>
      <w:r w:rsidRPr="002F7918">
        <w:rPr>
          <w:rFonts w:eastAsia="Times New Roman" w:cs="Times New Roman"/>
          <w:szCs w:val="24"/>
        </w:rPr>
        <w:t>το</w:t>
      </w:r>
      <w:r>
        <w:rPr>
          <w:rFonts w:eastAsia="Times New Roman" w:cs="Times New Roman"/>
          <w:szCs w:val="24"/>
        </w:rPr>
        <w:t>ν</w:t>
      </w:r>
      <w:r w:rsidRPr="002F7918">
        <w:rPr>
          <w:rFonts w:eastAsia="Times New Roman" w:cs="Times New Roman"/>
          <w:szCs w:val="24"/>
        </w:rPr>
        <w:t xml:space="preserve"> οποίο</w:t>
      </w:r>
      <w:r>
        <w:rPr>
          <w:rFonts w:eastAsia="Times New Roman" w:cs="Times New Roman"/>
          <w:szCs w:val="24"/>
        </w:rPr>
        <w:t xml:space="preserve"> είδατε πριν από λίγο στο Βήμα</w:t>
      </w:r>
      <w:r>
        <w:rPr>
          <w:rFonts w:eastAsia="Times New Roman" w:cs="Times New Roman"/>
          <w:szCs w:val="24"/>
        </w:rPr>
        <w:t>,</w:t>
      </w:r>
      <w:r>
        <w:rPr>
          <w:rFonts w:eastAsia="Times New Roman" w:cs="Times New Roman"/>
          <w:szCs w:val="24"/>
        </w:rPr>
        <w:t xml:space="preserve"> είναι ο Υπουργός Άμυνας της Ελληνικής Δημοκρατίας!</w:t>
      </w:r>
    </w:p>
    <w:p w14:paraId="5EA91940" w14:textId="77777777" w:rsidR="000F46A4" w:rsidRDefault="00307FE8">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5EA91941"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Το πρόβλημα είναι ότι δεν τον βλέπουν μόνο οι Έλληνες, τον βλέπουν και εκτός Ελλάδος. Και μόνο και μόνο για αυτή τη μνημειώδη ομιλία άξιζε η πρόταση μομφής την οποία κατέθεσε η </w:t>
      </w:r>
      <w:r w:rsidRPr="00391AB7">
        <w:rPr>
          <w:rFonts w:eastAsia="Times New Roman" w:cs="Times New Roman"/>
          <w:szCs w:val="24"/>
        </w:rPr>
        <w:t>Νέα Δημοκρατία</w:t>
      </w:r>
      <w:r>
        <w:rPr>
          <w:rFonts w:eastAsia="Times New Roman" w:cs="Times New Roman"/>
          <w:szCs w:val="24"/>
        </w:rPr>
        <w:t xml:space="preserve">. </w:t>
      </w:r>
    </w:p>
    <w:p w14:paraId="5EA91942" w14:textId="77777777" w:rsidR="000F46A4" w:rsidRDefault="00307FE8">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5EA91943"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Τέτοιο ρ</w:t>
      </w:r>
      <w:r>
        <w:rPr>
          <w:rFonts w:eastAsia="Times New Roman" w:cs="Times New Roman"/>
          <w:szCs w:val="24"/>
        </w:rPr>
        <w:t xml:space="preserve">εσιτάλ </w:t>
      </w:r>
      <w:r w:rsidRPr="00911877">
        <w:rPr>
          <w:rFonts w:eastAsia="Times New Roman" w:cs="Times New Roman"/>
          <w:szCs w:val="24"/>
        </w:rPr>
        <w:t>πολιτική</w:t>
      </w:r>
      <w:r>
        <w:rPr>
          <w:rFonts w:eastAsia="Times New Roman" w:cs="Times New Roman"/>
          <w:szCs w:val="24"/>
        </w:rPr>
        <w:t xml:space="preserve">ς υποκρισίας και κυνισμού αυτή η Αίθουσα δεν έχει ξαναδεί. Θα επανέλθω, </w:t>
      </w:r>
      <w:r w:rsidRPr="00AC526C">
        <w:rPr>
          <w:rFonts w:eastAsia="Times New Roman" w:cs="Times New Roman"/>
          <w:szCs w:val="24"/>
        </w:rPr>
        <w:t>όμως</w:t>
      </w:r>
      <w:r>
        <w:rPr>
          <w:rFonts w:eastAsia="Times New Roman" w:cs="Times New Roman"/>
          <w:szCs w:val="24"/>
        </w:rPr>
        <w:t>, στον κ. Καμμένο στη συνέχεια, αν και βλέπω ότι αποχώρησε με μεγάλη ταχύτητα από την Αίθουσα. Αναρωτιέμαι γιατί άραγε.</w:t>
      </w:r>
    </w:p>
    <w:p w14:paraId="5EA91944" w14:textId="77777777" w:rsidR="000F46A4" w:rsidRDefault="00307FE8">
      <w:pPr>
        <w:tabs>
          <w:tab w:val="left" w:pos="3873"/>
        </w:tabs>
        <w:spacing w:line="600" w:lineRule="auto"/>
        <w:ind w:firstLine="720"/>
        <w:jc w:val="both"/>
        <w:rPr>
          <w:rFonts w:eastAsia="Times New Roman" w:cs="Times New Roman"/>
          <w:szCs w:val="24"/>
        </w:rPr>
      </w:pPr>
      <w:r w:rsidRPr="00074D45">
        <w:rPr>
          <w:rFonts w:eastAsia="Times New Roman" w:cs="Times New Roman"/>
          <w:b/>
          <w:szCs w:val="24"/>
        </w:rPr>
        <w:t>ΠΡΟΕΔΡΟΣ (Νικόλαος Βούτσης):</w:t>
      </w:r>
      <w:r>
        <w:rPr>
          <w:rFonts w:eastAsia="Times New Roman" w:cs="Times New Roman"/>
          <w:szCs w:val="24"/>
        </w:rPr>
        <w:t xml:space="preserve"> Υπάρχουν και ανά</w:t>
      </w:r>
      <w:r>
        <w:rPr>
          <w:rFonts w:eastAsia="Times New Roman" w:cs="Times New Roman"/>
          <w:szCs w:val="24"/>
        </w:rPr>
        <w:t>γκες. Για όλους μας.</w:t>
      </w:r>
    </w:p>
    <w:p w14:paraId="5EA91945" w14:textId="77777777" w:rsidR="000F46A4" w:rsidRDefault="00307FE8">
      <w:pPr>
        <w:spacing w:line="600" w:lineRule="auto"/>
        <w:ind w:firstLine="720"/>
        <w:jc w:val="center"/>
        <w:rPr>
          <w:rFonts w:eastAsia="Times New Roman"/>
          <w:bCs/>
        </w:rPr>
      </w:pPr>
      <w:r>
        <w:rPr>
          <w:rFonts w:eastAsia="Times New Roman"/>
          <w:szCs w:val="24"/>
        </w:rPr>
        <w:t>(Γ</w:t>
      </w:r>
      <w:r w:rsidRPr="00FA6CE2">
        <w:rPr>
          <w:rFonts w:eastAsia="Times New Roman"/>
          <w:szCs w:val="24"/>
        </w:rPr>
        <w:t xml:space="preserve">έλωτες </w:t>
      </w:r>
      <w:r w:rsidRPr="00115525">
        <w:rPr>
          <w:rFonts w:eastAsia="Times New Roman"/>
          <w:bCs/>
        </w:rPr>
        <w:t>στην Αίθουσα)</w:t>
      </w:r>
    </w:p>
    <w:p w14:paraId="5EA91946" w14:textId="77777777" w:rsidR="000F46A4" w:rsidRDefault="00307FE8">
      <w:pPr>
        <w:tabs>
          <w:tab w:val="left" w:pos="3873"/>
        </w:tabs>
        <w:spacing w:line="600" w:lineRule="auto"/>
        <w:ind w:firstLine="720"/>
        <w:jc w:val="both"/>
        <w:rPr>
          <w:rFonts w:eastAsia="Times New Roman" w:cs="Times New Roman"/>
          <w:szCs w:val="24"/>
        </w:rPr>
      </w:pPr>
      <w:r w:rsidRPr="001850F1">
        <w:rPr>
          <w:rFonts w:eastAsia="Times New Roman" w:cs="Times New Roman"/>
          <w:szCs w:val="24"/>
        </w:rPr>
        <w:t>Κ</w:t>
      </w:r>
      <w:r>
        <w:rPr>
          <w:rFonts w:eastAsia="Times New Roman" w:cs="Times New Roman"/>
          <w:szCs w:val="24"/>
        </w:rPr>
        <w:t>άντε ησυχία, παρακαλώ.</w:t>
      </w:r>
    </w:p>
    <w:p w14:paraId="5EA91947" w14:textId="77777777" w:rsidR="000F46A4" w:rsidRDefault="00307FE8">
      <w:pPr>
        <w:tabs>
          <w:tab w:val="left" w:pos="3873"/>
        </w:tabs>
        <w:spacing w:line="600" w:lineRule="auto"/>
        <w:ind w:firstLine="720"/>
        <w:jc w:val="both"/>
        <w:rPr>
          <w:rFonts w:eastAsia="Times New Roman" w:cs="Times New Roman"/>
          <w:szCs w:val="24"/>
        </w:rPr>
      </w:pPr>
      <w:r w:rsidRPr="00A341B8">
        <w:rPr>
          <w:rFonts w:eastAsia="Times New Roman" w:cs="Times New Roman"/>
          <w:szCs w:val="24"/>
        </w:rPr>
        <w:t>Κύριε Πρόεδρε,</w:t>
      </w:r>
      <w:r>
        <w:rPr>
          <w:rFonts w:eastAsia="Times New Roman" w:cs="Times New Roman"/>
          <w:szCs w:val="24"/>
        </w:rPr>
        <w:t xml:space="preserve"> με συγχωρείτε, έχετε τον λόγο. </w:t>
      </w:r>
    </w:p>
    <w:p w14:paraId="5EA91948"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Κυρίες και κύριοι Βουλευτές, η συνεδρίαση αυτή της Βουλής είναι πράγματι από τις κρισιμό</w:t>
      </w:r>
      <w:r>
        <w:rPr>
          <w:rFonts w:eastAsia="Times New Roman" w:cs="Times New Roman"/>
          <w:szCs w:val="24"/>
        </w:rPr>
        <w:t xml:space="preserve">τερες των τελευταίων ετών. </w:t>
      </w:r>
    </w:p>
    <w:p w14:paraId="5EA9194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Η Κυβέρνηση οφείλει σήμερα να λογοδοτήσει για τα δεινά που επέφερε στη χώρα, με αποκορύφωμα τη χρονική σύμπτωση ενός τέταρτου μνημονίου, επαχθέστερου όλων των προηγούμενων, με μία βαριά εθνική υποχώρηση για το </w:t>
      </w:r>
      <w:r>
        <w:rPr>
          <w:rFonts w:eastAsia="Times New Roman" w:cs="Times New Roman"/>
          <w:szCs w:val="24"/>
        </w:rPr>
        <w:t>σ</w:t>
      </w:r>
      <w:r>
        <w:rPr>
          <w:rFonts w:eastAsia="Times New Roman" w:cs="Times New Roman"/>
          <w:szCs w:val="24"/>
        </w:rPr>
        <w:t>κοπιανό. Γιατί εσ</w:t>
      </w:r>
      <w:r>
        <w:rPr>
          <w:rFonts w:eastAsia="Times New Roman" w:cs="Times New Roman"/>
          <w:szCs w:val="24"/>
        </w:rPr>
        <w:t>είς μπορεί να κάνετε πολιτική με ψέματα και με λάσπη, όμως ο πολιτικός κόσμος και κυρίως η κοινωνία δεν πάσχουν από αμνησία.</w:t>
      </w:r>
    </w:p>
    <w:p w14:paraId="5EA9194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Δεν είμαστε όμως εδώ πέρα σήμερα για να συζητήσουμε για το παρελθόν, αλλά γιατί σήμερα υποθηκεύετε όλοι σας το μέλλον της χώρας, όχ</w:t>
      </w:r>
      <w:r>
        <w:rPr>
          <w:rFonts w:eastAsia="Times New Roman" w:cs="Times New Roman"/>
          <w:szCs w:val="24"/>
        </w:rPr>
        <w:t>ι μόνο στην οικονομία, αλλά και με τις επιλογές σας στα εθνικά θέματα. Γι’ αυτό είμαστε εδώ. Και αποτελεί χρέος μας να κάνουμε ό,τι μπορούμε για να σας σταματήσουμε, ώστε να βάλουν οι εκλογές τέλος στην ανεύθυνη πορεία σας.</w:t>
      </w:r>
    </w:p>
    <w:p w14:paraId="5EA9194B"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p>
    <w:p w14:paraId="5EA9194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Είναι άλλωστε σαφές ότι πίσω από τις υποχωρήσεις, τους συμβιβασμούς, πίσω από αυτό το απίστευτο θέατρο</w:t>
      </w:r>
      <w:r>
        <w:rPr>
          <w:rFonts w:eastAsia="Times New Roman" w:cs="Times New Roman"/>
          <w:szCs w:val="24"/>
        </w:rPr>
        <w:t>,</w:t>
      </w:r>
      <w:r>
        <w:rPr>
          <w:rFonts w:eastAsia="Times New Roman" w:cs="Times New Roman"/>
          <w:szCs w:val="24"/>
        </w:rPr>
        <w:t xml:space="preserve"> το οποίο είδαμε να παίζεται πριν από λίγο σε αυτή την Αίθουσα, πίσω από τις μηχανορραφίες, πίσω από τις συκοφαντίες, βρίσκεται η α</w:t>
      </w:r>
      <w:r>
        <w:rPr>
          <w:rFonts w:eastAsia="Times New Roman" w:cs="Times New Roman"/>
          <w:szCs w:val="24"/>
        </w:rPr>
        <w:t>γωνία σας για την επερχόμενη απώλεια της εξουσίας και κυρίως αυτό σας ενώνει, κύριε Τσίπρα, με τον έντιμο -έτσι τον χαρακτηρίσατε- εταίρο σας, τον κ. Καμμένο.</w:t>
      </w:r>
    </w:p>
    <w:p w14:paraId="5EA9194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Είναι όμως και μία ευκαιρία δημοκρατικής κάθαρσης αυτή η συνεδρίαση, μία διαδικασία που δεν αποκα</w:t>
      </w:r>
      <w:r>
        <w:rPr>
          <w:rFonts w:eastAsia="Times New Roman" w:cs="Times New Roman"/>
          <w:szCs w:val="24"/>
        </w:rPr>
        <w:t>λύπτει μόνο τα δεινά που προκάλεσαν οι ΣΥΡΙΖΑΝΕΛ τα τελευταία τριάμισι χρόνια στη χώρα, αλλά και την ελπίδα που έρχεται, μαζί με την αλήθεια, το σχέδιο, τη δουλειά και το αποτέλεσμα. Γιατί ενωμένοι οι Έλληνες μπορούμε και αξίζουμε καλύτερα και σίγουρα αξίζ</w:t>
      </w:r>
      <w:r>
        <w:rPr>
          <w:rFonts w:eastAsia="Times New Roman" w:cs="Times New Roman"/>
          <w:szCs w:val="24"/>
        </w:rPr>
        <w:t xml:space="preserve">ουμε πολύ καλύτερα από αυτή την ανεύθυνη Κυβέρνηση. </w:t>
      </w:r>
    </w:p>
    <w:p w14:paraId="5EA9194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Τρία χρόνια τώρα, κυρίες και κύριοι συνάδελφοι, αντιπολιτευθήκαμε με ευθύνη. Έχουν γίνει αυτά τα τρία χρόνια πολλά στη χώρα, τα οποία θα μπορούσαν να δικαιολογούν κατάθεση πρότασης δυσπιστίας: από τη διά</w:t>
      </w:r>
      <w:r>
        <w:rPr>
          <w:rFonts w:eastAsia="Times New Roman" w:cs="Times New Roman"/>
          <w:szCs w:val="24"/>
        </w:rPr>
        <w:t xml:space="preserve">λυση της παραγωγικής οικονομίας ως το μαχαίρι στους μισθούς και στις συντάξεις, από την προκλητική ανοχή στη βία μέχρι την υπονόμευση των θεσμών και τις προκλητικές παρεμβάσεις στη </w:t>
      </w:r>
      <w:r>
        <w:rPr>
          <w:rFonts w:eastAsia="Times New Roman" w:cs="Times New Roman"/>
          <w:szCs w:val="24"/>
        </w:rPr>
        <w:t>δ</w:t>
      </w:r>
      <w:r>
        <w:rPr>
          <w:rFonts w:eastAsia="Times New Roman" w:cs="Times New Roman"/>
          <w:szCs w:val="24"/>
        </w:rPr>
        <w:t xml:space="preserve">ικαιοσύνη. </w:t>
      </w:r>
    </w:p>
    <w:p w14:paraId="5EA9194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Η κατάθεση της πρότασης μομφής έχει τον βαρύτερο συμβολισμό από όλα τα όπλα που διαθέτει η Αντιπολίτευση στο θεσμικό της οπλοστάσιο. Επιλέξαμε να την ενεργοποιήσουμε τώρα, με έναν καθαρό σκοπό: Να θέσουμε όλους τους Βουλευτές ενώπιον των ευθυνών τους, σε μ</w:t>
      </w:r>
      <w:r>
        <w:rPr>
          <w:rFonts w:eastAsia="Times New Roman" w:cs="Times New Roman"/>
          <w:szCs w:val="24"/>
        </w:rPr>
        <w:t xml:space="preserve">ία εξαιρετικά κρίσιμη ιστορική συγκυρία. Θα το πω λοιπόν απλά, για να το καταλάβετε: Ψήφος κατά της πρότασης δυσπιστίας είναι ψήφος υπέρ της </w:t>
      </w:r>
      <w:r>
        <w:rPr>
          <w:rFonts w:eastAsia="Times New Roman" w:cs="Times New Roman"/>
          <w:szCs w:val="24"/>
        </w:rPr>
        <w:t>σ</w:t>
      </w:r>
      <w:r>
        <w:rPr>
          <w:rFonts w:eastAsia="Times New Roman" w:cs="Times New Roman"/>
          <w:szCs w:val="24"/>
        </w:rPr>
        <w:t>υμφωνίας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Ζάεφ αύριο.</w:t>
      </w:r>
    </w:p>
    <w:p w14:paraId="5EA91950"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A9195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Ψηφίζοντας «όχι», κυρίες και κ</w:t>
      </w:r>
      <w:r>
        <w:rPr>
          <w:rFonts w:eastAsia="Times New Roman" w:cs="Times New Roman"/>
          <w:szCs w:val="24"/>
        </w:rPr>
        <w:t xml:space="preserve">ύριοι Βουλευτές -και αναφέρομαι ειδικά στους Βουλευτές των ΑΝΕΛ- βγάζετε η καθεμία και ο καθένας από εσάς ξεχωριστά ατομικό εισιτήριο για τις Πρέσπες. Εσείς θα φύγετε από την εξουσία, αλλά για τη χώρα αυτή η </w:t>
      </w:r>
      <w:r>
        <w:rPr>
          <w:rFonts w:eastAsia="Times New Roman" w:cs="Times New Roman"/>
          <w:szCs w:val="24"/>
        </w:rPr>
        <w:t>σ</w:t>
      </w:r>
      <w:r>
        <w:rPr>
          <w:rFonts w:eastAsia="Times New Roman" w:cs="Times New Roman"/>
          <w:szCs w:val="24"/>
        </w:rPr>
        <w:t>υμφωνία που φέρνετε θα είναι ένα εισιτήριο χωρί</w:t>
      </w:r>
      <w:r>
        <w:rPr>
          <w:rFonts w:eastAsia="Times New Roman" w:cs="Times New Roman"/>
          <w:szCs w:val="24"/>
        </w:rPr>
        <w:t xml:space="preserve">ς επιστροφή, γιατί η </w:t>
      </w:r>
      <w:r>
        <w:rPr>
          <w:rFonts w:eastAsia="Times New Roman" w:cs="Times New Roman"/>
          <w:szCs w:val="24"/>
        </w:rPr>
        <w:t>σ</w:t>
      </w:r>
      <w:r>
        <w:rPr>
          <w:rFonts w:eastAsia="Times New Roman" w:cs="Times New Roman"/>
          <w:szCs w:val="24"/>
        </w:rPr>
        <w:t>υμφωνία παράγει τετελεσμένα, τα οποία θα είναι πολύ δύσκολο να αλλάξουν στο μέλλον. Θα έλθει προς κύρωση, αν έλθει, πολλούς μήνες αργότερα και θα είναι εξαιρετικά δύσκολο τότε να γίνει η οποιαδήποτε τροποποίηση.</w:t>
      </w:r>
    </w:p>
    <w:p w14:paraId="5EA9195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Τώρα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είναι η </w:t>
      </w:r>
      <w:r>
        <w:rPr>
          <w:rFonts w:eastAsia="Times New Roman" w:cs="Times New Roman"/>
          <w:szCs w:val="24"/>
        </w:rPr>
        <w:t>στιγμή να αναλάβουν όλοι τις ευθύνες τους, συμπεριλαμβανομένων φυσικά και των Βουλευτών των Ανεξαρτήτων Ελλήνων και φυσικά του Προέδρου τους, του Πάνου Καμμένου.</w:t>
      </w:r>
      <w:r>
        <w:rPr>
          <w:rFonts w:eastAsia="Times New Roman" w:cs="Times New Roman"/>
          <w:szCs w:val="24"/>
        </w:rPr>
        <w:t xml:space="preserve"> </w:t>
      </w:r>
    </w:p>
    <w:p w14:paraId="5EA91953" w14:textId="77777777" w:rsidR="000F46A4" w:rsidRDefault="00307FE8">
      <w:pPr>
        <w:spacing w:line="600" w:lineRule="auto"/>
        <w:ind w:firstLine="720"/>
        <w:jc w:val="both"/>
        <w:rPr>
          <w:rFonts w:eastAsia="Times New Roman"/>
          <w:szCs w:val="24"/>
        </w:rPr>
      </w:pPr>
      <w:r>
        <w:rPr>
          <w:rFonts w:eastAsia="Times New Roman" w:cs="Times New Roman"/>
          <w:szCs w:val="24"/>
        </w:rPr>
        <w:t>Θέλω να αντιληφθούν όλοι οι Έλληνες το πρωτοφανές θέατρο υποκρισίας που έχει στηθεί. Στα λόγι</w:t>
      </w:r>
      <w:r>
        <w:rPr>
          <w:rFonts w:eastAsia="Times New Roman" w:cs="Times New Roman"/>
          <w:szCs w:val="24"/>
        </w:rPr>
        <w:t xml:space="preserve">α οι ΑΝΕΛ εμφανίζονται να διαφωνούν με τη </w:t>
      </w:r>
      <w:r>
        <w:rPr>
          <w:rFonts w:eastAsia="Times New Roman" w:cs="Times New Roman"/>
          <w:szCs w:val="24"/>
        </w:rPr>
        <w:t>σ</w:t>
      </w:r>
      <w:r>
        <w:rPr>
          <w:rFonts w:eastAsia="Times New Roman" w:cs="Times New Roman"/>
          <w:szCs w:val="24"/>
        </w:rPr>
        <w:t xml:space="preserve">υμφωνία. Λένε μάλιστα ότι δεν θα δεχθούν οποιαδήποτε λύση συμπεριλαμβάνει τον όρο «Μακεδονία» ή παράγωγό του. Ισχυρίζονται ότι δεν θα κυρώσουν τη </w:t>
      </w:r>
      <w:r>
        <w:rPr>
          <w:rFonts w:eastAsia="Times New Roman" w:cs="Times New Roman"/>
          <w:szCs w:val="24"/>
        </w:rPr>
        <w:t>σ</w:t>
      </w:r>
      <w:r>
        <w:rPr>
          <w:rFonts w:eastAsia="Times New Roman" w:cs="Times New Roman"/>
          <w:szCs w:val="24"/>
        </w:rPr>
        <w:t xml:space="preserve">υμφωνία όταν έλθει στη Βουλή. </w:t>
      </w:r>
      <w:r>
        <w:rPr>
          <w:rFonts w:eastAsia="Times New Roman"/>
          <w:szCs w:val="24"/>
        </w:rPr>
        <w:t>Μας λένε</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«δεν </w:t>
      </w:r>
      <w:r>
        <w:rPr>
          <w:rFonts w:eastAsia="Times New Roman"/>
          <w:szCs w:val="24"/>
        </w:rPr>
        <w:t>θέλουμε να ρί</w:t>
      </w:r>
      <w:r>
        <w:rPr>
          <w:rFonts w:eastAsia="Times New Roman"/>
          <w:szCs w:val="24"/>
        </w:rPr>
        <w:t>ξουμε</w:t>
      </w:r>
      <w:r>
        <w:rPr>
          <w:rFonts w:eastAsia="Times New Roman"/>
          <w:szCs w:val="24"/>
        </w:rPr>
        <w:t xml:space="preserve"> την Κυβέρνηση τώρα, αλλά κάποια βολική ίσως στιγμή στο μέλλον. Στηρίζουμε όμως ταυτόχρονα με πάθος τον Πρωθυπουργό και τον Υπουργό Εξωτερικών, που τη διαπραγματεύθηκαν και την υπογράφουν αύριο». Δεν παραιτούνται καν από τις υπουργικές τους καρέκλες ω</w:t>
      </w:r>
      <w:r>
        <w:rPr>
          <w:rFonts w:eastAsia="Times New Roman"/>
          <w:szCs w:val="24"/>
        </w:rPr>
        <w:t xml:space="preserve">ς ελάχιστη ένδειξη πολιτικής ευθιξίας. </w:t>
      </w:r>
    </w:p>
    <w:p w14:paraId="5EA91954" w14:textId="77777777" w:rsidR="000F46A4" w:rsidRDefault="00307FE8">
      <w:pPr>
        <w:spacing w:line="600" w:lineRule="auto"/>
        <w:ind w:firstLine="720"/>
        <w:jc w:val="both"/>
        <w:rPr>
          <w:rFonts w:eastAsia="Times New Roman"/>
          <w:szCs w:val="24"/>
        </w:rPr>
      </w:pPr>
      <w:r>
        <w:rPr>
          <w:rFonts w:eastAsia="Times New Roman"/>
          <w:szCs w:val="24"/>
        </w:rPr>
        <w:t xml:space="preserve">Εισαγάγατε στη συνταγματική τάξη έναν νέο όρο, αυτόν της ευκαιριακής δεδηλωμένης. Κάτι διαβάζω για Νόμπελ Ειρήνης. Εδώ σας αξίζει το Νόμπελ </w:t>
      </w:r>
      <w:r>
        <w:rPr>
          <w:rFonts w:eastAsia="Times New Roman"/>
          <w:szCs w:val="24"/>
        </w:rPr>
        <w:t>«</w:t>
      </w:r>
      <w:r>
        <w:rPr>
          <w:rFonts w:eastAsia="Times New Roman"/>
          <w:szCs w:val="24"/>
        </w:rPr>
        <w:t>πολιτικής απάτης</w:t>
      </w:r>
      <w:r>
        <w:rPr>
          <w:rFonts w:eastAsia="Times New Roman"/>
          <w:szCs w:val="24"/>
        </w:rPr>
        <w:t>»</w:t>
      </w:r>
      <w:r>
        <w:rPr>
          <w:rFonts w:eastAsia="Times New Roman"/>
          <w:szCs w:val="24"/>
        </w:rPr>
        <w:t xml:space="preserve"> και στους δυο σας! Γιατί όλα αυτά τα οποία κάνετε είναι σ</w:t>
      </w:r>
      <w:r>
        <w:rPr>
          <w:rFonts w:eastAsia="Times New Roman"/>
          <w:szCs w:val="24"/>
        </w:rPr>
        <w:t xml:space="preserve">υνεννοημένα. </w:t>
      </w:r>
    </w:p>
    <w:p w14:paraId="5EA91955" w14:textId="77777777" w:rsidR="000F46A4" w:rsidRDefault="00307FE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EA91956" w14:textId="77777777" w:rsidR="000F46A4" w:rsidRDefault="00307FE8">
      <w:pPr>
        <w:spacing w:line="600" w:lineRule="auto"/>
        <w:ind w:firstLine="720"/>
        <w:jc w:val="both"/>
        <w:rPr>
          <w:rFonts w:eastAsia="Times New Roman"/>
          <w:szCs w:val="24"/>
        </w:rPr>
      </w:pPr>
      <w:r>
        <w:rPr>
          <w:rFonts w:eastAsia="Times New Roman"/>
          <w:szCs w:val="24"/>
        </w:rPr>
        <w:t>Είναι επώδυνο, ξέρετε, σε αυτή την Αίθουσα να αναμετρ</w:t>
      </w:r>
      <w:r>
        <w:rPr>
          <w:rFonts w:eastAsia="Times New Roman"/>
          <w:szCs w:val="24"/>
        </w:rPr>
        <w:t>ά</w:t>
      </w:r>
      <w:r>
        <w:rPr>
          <w:rFonts w:eastAsia="Times New Roman"/>
          <w:szCs w:val="24"/>
        </w:rPr>
        <w:t xml:space="preserve">σαι με το παρελθόν σου. Επιτρέψτε μου όμως να υποβάλω τον κ. Καμμένο για λίγο σε αυτή τη βάσανο. </w:t>
      </w:r>
    </w:p>
    <w:p w14:paraId="5EA91957" w14:textId="77777777" w:rsidR="000F46A4" w:rsidRDefault="00307FE8">
      <w:pPr>
        <w:spacing w:line="600" w:lineRule="auto"/>
        <w:ind w:firstLine="720"/>
        <w:jc w:val="both"/>
        <w:rPr>
          <w:rFonts w:eastAsia="Times New Roman"/>
          <w:szCs w:val="24"/>
        </w:rPr>
      </w:pPr>
      <w:r>
        <w:rPr>
          <w:rFonts w:eastAsia="Times New Roman"/>
          <w:szCs w:val="24"/>
        </w:rPr>
        <w:t>12 Μαΐου 2014</w:t>
      </w:r>
      <w:r>
        <w:rPr>
          <w:rFonts w:eastAsia="Times New Roman"/>
          <w:szCs w:val="24"/>
        </w:rPr>
        <w:t>:</w:t>
      </w:r>
      <w:r>
        <w:rPr>
          <w:rFonts w:eastAsia="Times New Roman"/>
          <w:szCs w:val="24"/>
        </w:rPr>
        <w:t xml:space="preserve"> «Υπάρχουν θέματα που </w:t>
      </w:r>
      <w:r>
        <w:rPr>
          <w:rFonts w:eastAsia="Times New Roman"/>
          <w:szCs w:val="24"/>
        </w:rPr>
        <w:t>για μας αποτελούν «κόκκινη γραμμή» και τα οποία δεν θα παραβιάσουμε ποτέ και για κανέναν λόγο. Δεν συμμετέχουμε σε κα</w:t>
      </w:r>
      <w:r>
        <w:rPr>
          <w:rFonts w:eastAsia="Times New Roman"/>
          <w:szCs w:val="24"/>
        </w:rPr>
        <w:t>μ</w:t>
      </w:r>
      <w:r>
        <w:rPr>
          <w:rFonts w:eastAsia="Times New Roman"/>
          <w:szCs w:val="24"/>
        </w:rPr>
        <w:t>μία κυβέρνηση αν αυτές οι κόκκινες γραμμές δεν είναι μέσα στο πλαίσιο της συνεργασίας για μια διακυβέρνηση. Ποιες είναι αυτές; Η πρώτη είν</w:t>
      </w:r>
      <w:r>
        <w:rPr>
          <w:rFonts w:eastAsia="Times New Roman"/>
          <w:szCs w:val="24"/>
        </w:rPr>
        <w:t xml:space="preserve">αι τα εθνικά θέματα. Εμείς δεν συζητάμε το θέμα της Μακεδονίας. Δεν συμμετέχουμε σε Κυβέρνηση». </w:t>
      </w:r>
    </w:p>
    <w:p w14:paraId="5EA91958" w14:textId="77777777" w:rsidR="000F46A4" w:rsidRDefault="00307FE8">
      <w:pPr>
        <w:spacing w:line="600" w:lineRule="auto"/>
        <w:ind w:firstLine="720"/>
        <w:jc w:val="both"/>
        <w:rPr>
          <w:rFonts w:eastAsia="Times New Roman"/>
          <w:szCs w:val="24"/>
        </w:rPr>
      </w:pPr>
      <w:r>
        <w:rPr>
          <w:rFonts w:eastAsia="Times New Roman"/>
          <w:szCs w:val="24"/>
        </w:rPr>
        <w:t>18 Ιανουαρίου 2015</w:t>
      </w:r>
      <w:r>
        <w:rPr>
          <w:rFonts w:eastAsia="Times New Roman"/>
          <w:szCs w:val="24"/>
        </w:rPr>
        <w:t>:</w:t>
      </w:r>
      <w:r>
        <w:rPr>
          <w:rFonts w:eastAsia="Times New Roman"/>
          <w:szCs w:val="24"/>
        </w:rPr>
        <w:t xml:space="preserve"> «…..οι «κόκκινες γραμμές»</w:t>
      </w:r>
      <w:r>
        <w:rPr>
          <w:rFonts w:eastAsia="Times New Roman"/>
          <w:szCs w:val="24"/>
        </w:rPr>
        <w:t>,</w:t>
      </w:r>
      <w:r>
        <w:rPr>
          <w:rFonts w:eastAsia="Times New Roman"/>
          <w:szCs w:val="24"/>
        </w:rPr>
        <w:t xml:space="preserve"> οι οποίες δεν ξεπερνιούνται ούτε κατά ένα χιλιοστό. Μη διανοηθείτε, λοιπόν, να διαπραγματευθείτε για το όνομα τη</w:t>
      </w:r>
      <w:r>
        <w:rPr>
          <w:rFonts w:eastAsia="Times New Roman"/>
          <w:szCs w:val="24"/>
        </w:rPr>
        <w:t>ς Μακεδονίας». Δυο μέρες, μια εβδομάδα μετά μπαίνατε στην Κυβέρνηση.</w:t>
      </w:r>
    </w:p>
    <w:p w14:paraId="5EA91959" w14:textId="77777777" w:rsidR="000F46A4" w:rsidRDefault="00307FE8">
      <w:pPr>
        <w:spacing w:line="600" w:lineRule="auto"/>
        <w:ind w:firstLine="720"/>
        <w:jc w:val="both"/>
        <w:rPr>
          <w:rFonts w:eastAsia="Times New Roman"/>
          <w:szCs w:val="24"/>
        </w:rPr>
      </w:pPr>
      <w:r>
        <w:rPr>
          <w:rFonts w:eastAsia="Times New Roman"/>
          <w:szCs w:val="24"/>
        </w:rPr>
        <w:t>Έχω πάρα πολλά εδώ. Διαβάζω κάποια ενδεικτικά.</w:t>
      </w:r>
    </w:p>
    <w:p w14:paraId="5EA9195A" w14:textId="77777777" w:rsidR="000F46A4" w:rsidRDefault="00307FE8">
      <w:pPr>
        <w:spacing w:line="600" w:lineRule="auto"/>
        <w:ind w:firstLine="720"/>
        <w:jc w:val="both"/>
        <w:rPr>
          <w:rFonts w:eastAsia="Times New Roman"/>
          <w:szCs w:val="24"/>
        </w:rPr>
      </w:pPr>
      <w:r>
        <w:rPr>
          <w:rFonts w:eastAsia="Times New Roman"/>
          <w:szCs w:val="24"/>
        </w:rPr>
        <w:t>11 Ιανουαρίου 2018</w:t>
      </w:r>
      <w:r>
        <w:rPr>
          <w:rFonts w:eastAsia="Times New Roman"/>
          <w:szCs w:val="24"/>
        </w:rPr>
        <w:t>:</w:t>
      </w:r>
      <w:r>
        <w:rPr>
          <w:rFonts w:eastAsia="Times New Roman"/>
          <w:szCs w:val="24"/>
        </w:rPr>
        <w:t xml:space="preserve"> «Η Μακεδονία και το όνομα της Μακεδονίας είναι ένα. Δεν πρόκειται ποτέ να υποχωρήσουμε στην παράδοση του ονόματος της Μακεδονίας». Κι εδώ αρχίζουν τα ωραία. «Έχω απόλυτη εμπιστοσύνη στον Υπουργό Εξωτερικών Νίκο Κοτζιά να διαπραγματευθεί όνομα το οποίο δεν</w:t>
      </w:r>
      <w:r>
        <w:rPr>
          <w:rFonts w:eastAsia="Times New Roman"/>
          <w:szCs w:val="24"/>
        </w:rPr>
        <w:t xml:space="preserve"> θα φέρει τον ελληνικό όρο «Μακεδονία», αλλά θα φέρει το οποιοδήποτε όνομα θέλουν αυτοί στα σλαβικά». </w:t>
      </w:r>
    </w:p>
    <w:p w14:paraId="5EA9195B" w14:textId="77777777" w:rsidR="000F46A4" w:rsidRDefault="00307FE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EA9195C" w14:textId="77777777" w:rsidR="000F46A4" w:rsidRDefault="00307FE8">
      <w:pPr>
        <w:spacing w:line="600" w:lineRule="auto"/>
        <w:ind w:firstLine="720"/>
        <w:jc w:val="both"/>
        <w:rPr>
          <w:rFonts w:eastAsia="Times New Roman"/>
          <w:szCs w:val="24"/>
        </w:rPr>
      </w:pPr>
      <w:r>
        <w:rPr>
          <w:rFonts w:eastAsia="Times New Roman"/>
          <w:szCs w:val="24"/>
        </w:rPr>
        <w:t>Πάρτε τα και δώστε τα στον κ. Καμμένο να τα θυ</w:t>
      </w:r>
      <w:r>
        <w:rPr>
          <w:rFonts w:eastAsia="Times New Roman"/>
          <w:szCs w:val="24"/>
        </w:rPr>
        <w:t>μηθεί</w:t>
      </w:r>
      <w:r>
        <w:rPr>
          <w:rFonts w:eastAsia="Times New Roman"/>
          <w:szCs w:val="24"/>
        </w:rPr>
        <w:t xml:space="preserve">. </w:t>
      </w:r>
    </w:p>
    <w:p w14:paraId="5EA9195D" w14:textId="77777777" w:rsidR="000F46A4" w:rsidRDefault="00307FE8">
      <w:pPr>
        <w:spacing w:line="600" w:lineRule="auto"/>
        <w:ind w:firstLine="540"/>
        <w:jc w:val="both"/>
        <w:rPr>
          <w:rFonts w:eastAsia="Times New Roman"/>
          <w:szCs w:val="24"/>
        </w:rPr>
      </w:pPr>
      <w:r w:rsidRPr="00C453AA">
        <w:rPr>
          <w:rFonts w:eastAsia="Times New Roman"/>
          <w:szCs w:val="24"/>
        </w:rPr>
        <w:t xml:space="preserve">(Στο σημείο αυτό ο </w:t>
      </w:r>
      <w:r>
        <w:rPr>
          <w:rFonts w:eastAsia="Times New Roman"/>
          <w:szCs w:val="24"/>
        </w:rPr>
        <w:t xml:space="preserve">Πρόεδρος της Νέας </w:t>
      </w:r>
      <w:r>
        <w:rPr>
          <w:rFonts w:eastAsia="Times New Roman"/>
          <w:szCs w:val="24"/>
        </w:rPr>
        <w:t>Δημοκρατίας</w:t>
      </w:r>
      <w:r w:rsidRPr="00C453AA">
        <w:rPr>
          <w:rFonts w:eastAsia="Times New Roman"/>
          <w:szCs w:val="24"/>
        </w:rPr>
        <w:t xml:space="preserve"> κ. </w:t>
      </w:r>
      <w:r>
        <w:rPr>
          <w:rFonts w:eastAsia="Times New Roman"/>
          <w:szCs w:val="24"/>
        </w:rPr>
        <w:t xml:space="preserve">Κυριάκος Μητσοτάκης </w:t>
      </w:r>
      <w:r w:rsidRPr="00C453AA">
        <w:rPr>
          <w:rFonts w:eastAsia="Times New Roman"/>
          <w:szCs w:val="24"/>
        </w:rPr>
        <w:t>καταθέτει για τα Πρα</w:t>
      </w:r>
      <w:r>
        <w:rPr>
          <w:rFonts w:eastAsia="Times New Roman"/>
          <w:szCs w:val="24"/>
        </w:rPr>
        <w:t>κτικά τ</w:t>
      </w:r>
      <w:r>
        <w:rPr>
          <w:rFonts w:eastAsia="Times New Roman"/>
          <w:szCs w:val="24"/>
        </w:rPr>
        <w:t>α</w:t>
      </w:r>
      <w:r>
        <w:rPr>
          <w:rFonts w:eastAsia="Times New Roman"/>
          <w:szCs w:val="24"/>
        </w:rPr>
        <w:t xml:space="preserve"> προαναφερθέν</w:t>
      </w:r>
      <w:r>
        <w:rPr>
          <w:rFonts w:eastAsia="Times New Roman"/>
          <w:szCs w:val="24"/>
        </w:rPr>
        <w:t>τα</w:t>
      </w:r>
      <w:r>
        <w:rPr>
          <w:rFonts w:eastAsia="Times New Roman"/>
          <w:szCs w:val="24"/>
        </w:rPr>
        <w:t xml:space="preserve"> έγγραφ</w:t>
      </w:r>
      <w:r>
        <w:rPr>
          <w:rFonts w:eastAsia="Times New Roman"/>
          <w:szCs w:val="24"/>
        </w:rPr>
        <w:t>α</w:t>
      </w:r>
      <w:r w:rsidRPr="00C453AA">
        <w:rPr>
          <w:rFonts w:eastAsia="Times New Roman"/>
          <w:szCs w:val="24"/>
        </w:rPr>
        <w:t>, τ</w:t>
      </w:r>
      <w:r>
        <w:rPr>
          <w:rFonts w:eastAsia="Times New Roman"/>
          <w:szCs w:val="24"/>
        </w:rPr>
        <w:t>α</w:t>
      </w:r>
      <w:r w:rsidRPr="00C453AA">
        <w:rPr>
          <w:rFonts w:eastAsia="Times New Roman"/>
          <w:szCs w:val="24"/>
        </w:rPr>
        <w:t xml:space="preserve"> οποί</w:t>
      </w:r>
      <w:r>
        <w:rPr>
          <w:rFonts w:eastAsia="Times New Roman"/>
          <w:szCs w:val="24"/>
        </w:rPr>
        <w:t>α</w:t>
      </w:r>
      <w:r w:rsidRPr="00C453AA">
        <w:rPr>
          <w:rFonts w:eastAsia="Times New Roman"/>
          <w:szCs w:val="24"/>
        </w:rPr>
        <w:t xml:space="preserve"> βρίσκ</w:t>
      </w:r>
      <w:r>
        <w:rPr>
          <w:rFonts w:eastAsia="Times New Roman"/>
          <w:szCs w:val="24"/>
        </w:rPr>
        <w:t>ον</w:t>
      </w:r>
      <w:r w:rsidRPr="00C453AA">
        <w:rPr>
          <w:rFonts w:eastAsia="Times New Roman"/>
          <w:szCs w:val="24"/>
        </w:rPr>
        <w:t xml:space="preserve">ται στο αρχείο του Τμήματος Γραμματείας της Διεύθυνσης Στενογραφίας και </w:t>
      </w:r>
      <w:r>
        <w:rPr>
          <w:rFonts w:eastAsia="Times New Roman"/>
          <w:szCs w:val="24"/>
        </w:rPr>
        <w:t>Π</w:t>
      </w:r>
      <w:r w:rsidRPr="00C453AA">
        <w:rPr>
          <w:rFonts w:eastAsia="Times New Roman"/>
          <w:szCs w:val="24"/>
        </w:rPr>
        <w:t>ρακτικών της Βουλής)</w:t>
      </w:r>
    </w:p>
    <w:p w14:paraId="5EA9195E" w14:textId="77777777" w:rsidR="000F46A4" w:rsidRDefault="00307FE8">
      <w:pPr>
        <w:spacing w:line="600" w:lineRule="auto"/>
        <w:ind w:firstLine="720"/>
        <w:jc w:val="both"/>
        <w:rPr>
          <w:rFonts w:eastAsia="Times New Roman"/>
          <w:szCs w:val="24"/>
        </w:rPr>
      </w:pPr>
      <w:r>
        <w:rPr>
          <w:rFonts w:eastAsia="Times New Roman"/>
          <w:szCs w:val="24"/>
        </w:rPr>
        <w:t>Τον εμπιστεύεστε ακόμα τον κ. Κοτζιά; Περιβάλλετε τον κ. Κ</w:t>
      </w:r>
      <w:r>
        <w:rPr>
          <w:rFonts w:eastAsia="Times New Roman"/>
          <w:szCs w:val="24"/>
        </w:rPr>
        <w:t xml:space="preserve">οτζιά με την εμπιστοσύνη σας. Έτσι δεν είναι, κύριε Καμμένε; </w:t>
      </w:r>
    </w:p>
    <w:p w14:paraId="5EA9195F" w14:textId="77777777" w:rsidR="000F46A4" w:rsidRDefault="00307FE8">
      <w:pPr>
        <w:spacing w:line="600" w:lineRule="auto"/>
        <w:ind w:firstLine="720"/>
        <w:jc w:val="both"/>
        <w:rPr>
          <w:rFonts w:eastAsia="Times New Roman"/>
          <w:szCs w:val="24"/>
        </w:rPr>
      </w:pPr>
      <w:r w:rsidRPr="00AC32D3">
        <w:rPr>
          <w:rFonts w:eastAsia="Times New Roman"/>
          <w:b/>
          <w:szCs w:val="24"/>
        </w:rPr>
        <w:t>ΠΑΝΟΣ ΚΑΜΜΕΝΟΣ (Υπουργός Εθνικής Άμυνας</w:t>
      </w:r>
      <w:r>
        <w:rPr>
          <w:rFonts w:eastAsia="Times New Roman"/>
          <w:b/>
          <w:szCs w:val="24"/>
        </w:rPr>
        <w:t xml:space="preserve"> </w:t>
      </w:r>
      <w:r w:rsidRPr="00AC32D3">
        <w:rPr>
          <w:rFonts w:eastAsia="Times New Roman"/>
          <w:b/>
          <w:szCs w:val="24"/>
        </w:rPr>
        <w:t>-</w:t>
      </w:r>
      <w:r>
        <w:rPr>
          <w:rFonts w:eastAsia="Times New Roman"/>
          <w:b/>
          <w:szCs w:val="24"/>
        </w:rPr>
        <w:t xml:space="preserve"> </w:t>
      </w:r>
      <w:r w:rsidRPr="00AC32D3">
        <w:rPr>
          <w:rFonts w:eastAsia="Times New Roman"/>
          <w:b/>
          <w:szCs w:val="24"/>
        </w:rPr>
        <w:t>Πρόεδρος των Ανεξαρτήτων Ελλήνων):</w:t>
      </w:r>
      <w:r>
        <w:rPr>
          <w:rFonts w:eastAsia="Times New Roman"/>
          <w:szCs w:val="24"/>
        </w:rPr>
        <w:t xml:space="preserve"> Βεβαίως.</w:t>
      </w:r>
    </w:p>
    <w:p w14:paraId="5EA91960" w14:textId="77777777" w:rsidR="000F46A4" w:rsidRDefault="00307FE8">
      <w:pPr>
        <w:spacing w:line="600" w:lineRule="auto"/>
        <w:ind w:firstLine="720"/>
        <w:jc w:val="both"/>
        <w:rPr>
          <w:rFonts w:eastAsia="Times New Roman"/>
          <w:szCs w:val="24"/>
        </w:rPr>
      </w:pPr>
      <w:r w:rsidRPr="00AC32D3">
        <w:rPr>
          <w:rFonts w:eastAsia="Times New Roman"/>
          <w:b/>
          <w:szCs w:val="24"/>
        </w:rPr>
        <w:t>ΚΥΡΙΑΚΟΣ ΜΗΤΣΟΤΑΚΗΣ (Πρόεδρος της Νέας Δημοκρατίας):</w:t>
      </w:r>
      <w:r>
        <w:rPr>
          <w:rFonts w:eastAsia="Times New Roman"/>
          <w:szCs w:val="24"/>
        </w:rPr>
        <w:t xml:space="preserve"> Κουνάτε και το κεφάλι σας. </w:t>
      </w:r>
    </w:p>
    <w:p w14:paraId="5EA91961" w14:textId="77777777" w:rsidR="000F46A4" w:rsidRDefault="00307FE8">
      <w:pPr>
        <w:spacing w:line="600" w:lineRule="auto"/>
        <w:ind w:firstLine="720"/>
        <w:jc w:val="center"/>
        <w:rPr>
          <w:rFonts w:eastAsia="Times New Roman"/>
          <w:szCs w:val="24"/>
        </w:rPr>
      </w:pPr>
      <w:r>
        <w:rPr>
          <w:rFonts w:eastAsia="Times New Roman"/>
          <w:szCs w:val="24"/>
        </w:rPr>
        <w:t>(Χειροκροτήματα από την πτέ</w:t>
      </w:r>
      <w:r>
        <w:rPr>
          <w:rFonts w:eastAsia="Times New Roman"/>
          <w:szCs w:val="24"/>
        </w:rPr>
        <w:t>ρυγα της Νέας Δημοκρατίας)</w:t>
      </w:r>
    </w:p>
    <w:p w14:paraId="5EA91962" w14:textId="77777777" w:rsidR="000F46A4" w:rsidRDefault="00307FE8">
      <w:pPr>
        <w:spacing w:line="600" w:lineRule="auto"/>
        <w:ind w:firstLine="720"/>
        <w:jc w:val="both"/>
        <w:rPr>
          <w:rFonts w:eastAsia="Times New Roman"/>
          <w:szCs w:val="24"/>
        </w:rPr>
      </w:pPr>
      <w:r>
        <w:rPr>
          <w:rFonts w:eastAsia="Times New Roman"/>
          <w:szCs w:val="24"/>
        </w:rPr>
        <w:t xml:space="preserve">Έχουν περάσει κι άλλοι δημαγωγοί και ψεύτες απ’ αυτή την Αίθουσα. Όμως ο ιστορικός του μέλλοντος θα κρατήσει για τον κ. Καμμένο μια ξεχωριστή θέση ανάμεσα στους καιροσκόπους της πολιτικής. </w:t>
      </w:r>
    </w:p>
    <w:p w14:paraId="5EA91963" w14:textId="77777777" w:rsidR="000F46A4" w:rsidRDefault="00307FE8">
      <w:pPr>
        <w:spacing w:line="600" w:lineRule="auto"/>
        <w:ind w:firstLine="720"/>
        <w:jc w:val="center"/>
        <w:rPr>
          <w:rFonts w:eastAsia="Times New Roman"/>
          <w:szCs w:val="24"/>
        </w:rPr>
      </w:pPr>
      <w:r>
        <w:rPr>
          <w:rFonts w:eastAsia="Times New Roman"/>
          <w:szCs w:val="24"/>
        </w:rPr>
        <w:t>(Χειροκροτήματα από την πτέρυγα της Νέα</w:t>
      </w:r>
      <w:r>
        <w:rPr>
          <w:rFonts w:eastAsia="Times New Roman"/>
          <w:szCs w:val="24"/>
        </w:rPr>
        <w:t>ς Δημοκρατίας)</w:t>
      </w:r>
    </w:p>
    <w:p w14:paraId="5EA91964" w14:textId="77777777" w:rsidR="000F46A4" w:rsidRDefault="00307FE8">
      <w:pPr>
        <w:spacing w:line="600" w:lineRule="auto"/>
        <w:ind w:firstLine="720"/>
        <w:jc w:val="both"/>
        <w:rPr>
          <w:rFonts w:eastAsia="Times New Roman"/>
          <w:szCs w:val="24"/>
        </w:rPr>
      </w:pPr>
      <w:r>
        <w:rPr>
          <w:rFonts w:eastAsia="Times New Roman"/>
          <w:szCs w:val="24"/>
        </w:rPr>
        <w:t>Κυρίες και κύριοι συνάδελφοι, από την πρώτη στιγμή που το ζήτημα των Σκοπίων επανήλθε στον δημόσιο διάλογο</w:t>
      </w:r>
      <w:r>
        <w:rPr>
          <w:rFonts w:eastAsia="Times New Roman"/>
          <w:szCs w:val="24"/>
        </w:rPr>
        <w:t>,</w:t>
      </w:r>
      <w:r>
        <w:rPr>
          <w:rFonts w:eastAsia="Times New Roman"/>
          <w:szCs w:val="24"/>
        </w:rPr>
        <w:t xml:space="preserve"> ήταν σαφές ότι ο κ. Τσίπρας δεν ενδιαφερόταν πραγματικά να λύσει το πρόβλημα. Ήθελε να φαίνεται ότι είναι ο μόνος που επιδιώκει λύση,</w:t>
      </w:r>
      <w:r>
        <w:rPr>
          <w:rFonts w:eastAsia="Times New Roman"/>
          <w:szCs w:val="24"/>
        </w:rPr>
        <w:t xml:space="preserve"> ενώ όλοι οι άλλοι τον εμποδίζουν. Δηλαδή</w:t>
      </w:r>
      <w:r>
        <w:rPr>
          <w:rFonts w:eastAsia="Times New Roman"/>
          <w:szCs w:val="24"/>
        </w:rPr>
        <w:t>,</w:t>
      </w:r>
      <w:r>
        <w:rPr>
          <w:rFonts w:eastAsia="Times New Roman"/>
          <w:szCs w:val="24"/>
        </w:rPr>
        <w:t xml:space="preserve"> έπαιξε από την αρχή ένα μικροκομματικό παιχνίδι σε βάρος των εθνικών συμφερόντων. </w:t>
      </w:r>
    </w:p>
    <w:p w14:paraId="5EA91965" w14:textId="77777777" w:rsidR="000F46A4" w:rsidRDefault="00307FE8">
      <w:pPr>
        <w:spacing w:line="600" w:lineRule="auto"/>
        <w:ind w:firstLine="720"/>
        <w:jc w:val="both"/>
        <w:rPr>
          <w:rFonts w:eastAsia="Times New Roman"/>
          <w:szCs w:val="24"/>
        </w:rPr>
      </w:pPr>
      <w:r>
        <w:rPr>
          <w:rFonts w:eastAsia="Times New Roman"/>
          <w:szCs w:val="24"/>
        </w:rPr>
        <w:t>Ο άνθρωπος</w:t>
      </w:r>
      <w:r>
        <w:rPr>
          <w:rFonts w:eastAsia="Times New Roman"/>
          <w:szCs w:val="24"/>
        </w:rPr>
        <w:t>,</w:t>
      </w:r>
      <w:r>
        <w:rPr>
          <w:rFonts w:eastAsia="Times New Roman"/>
          <w:szCs w:val="24"/>
        </w:rPr>
        <w:t xml:space="preserve"> που έκανε καριέρα στην αντιπολίτευση υβρίζοντας και απειλώντας τους συμμάχους μας, βρέθηκε να προσπαθεί να αποσπάσει τ</w:t>
      </w:r>
      <w:r>
        <w:rPr>
          <w:rFonts w:eastAsia="Times New Roman"/>
          <w:szCs w:val="24"/>
        </w:rPr>
        <w:t xml:space="preserve">ους επαίνους των ξένων και ίσως να ανταλλάξει μια κακή συμφωνία για την Ελλάδα στο </w:t>
      </w:r>
      <w:r>
        <w:rPr>
          <w:rFonts w:eastAsia="Times New Roman"/>
          <w:szCs w:val="24"/>
        </w:rPr>
        <w:t xml:space="preserve">σκοπιανό </w:t>
      </w:r>
      <w:r>
        <w:rPr>
          <w:rFonts w:eastAsia="Times New Roman"/>
          <w:szCs w:val="24"/>
        </w:rPr>
        <w:t>με κάποιες διευκολύνσεις προς την Κυβέρνησή του στα θέματα της οικονομίας. Ο κύριος στόχος του ήταν να δημιουργήσει πρόβλημα στους πολιτικούς του αντιπάλους και ειδ</w:t>
      </w:r>
      <w:r>
        <w:rPr>
          <w:rFonts w:eastAsia="Times New Roman"/>
          <w:szCs w:val="24"/>
        </w:rPr>
        <w:t xml:space="preserve">ικά στην Αξιωματική Αντιπολίτευση. </w:t>
      </w:r>
    </w:p>
    <w:p w14:paraId="5EA91966" w14:textId="77777777" w:rsidR="000F46A4" w:rsidRDefault="00307FE8">
      <w:pPr>
        <w:spacing w:line="600" w:lineRule="auto"/>
        <w:ind w:firstLine="720"/>
        <w:jc w:val="both"/>
        <w:rPr>
          <w:rFonts w:eastAsia="Times New Roman"/>
          <w:szCs w:val="24"/>
        </w:rPr>
      </w:pPr>
      <w:r>
        <w:rPr>
          <w:rFonts w:eastAsia="Times New Roman"/>
          <w:szCs w:val="24"/>
        </w:rPr>
        <w:t xml:space="preserve">Εξάλλου ο κ. Βούτσης είχε προβλέψει μεγαλοφώνως, ενδεχομένως άθελά του, αναδιάταξη του πολιτικού σκηνικού μέσω του </w:t>
      </w:r>
      <w:r>
        <w:rPr>
          <w:rFonts w:eastAsia="Times New Roman"/>
          <w:szCs w:val="24"/>
        </w:rPr>
        <w:t>σ</w:t>
      </w:r>
      <w:r>
        <w:rPr>
          <w:rFonts w:eastAsia="Times New Roman"/>
          <w:szCs w:val="24"/>
        </w:rPr>
        <w:t>κοπιανού. Λυπάμαι που, κύριε Πρόεδρε, φανερώσατε την πρόθεσή σας, που δεν είναι άλλη από το να μετατρέψε</w:t>
      </w:r>
      <w:r>
        <w:rPr>
          <w:rFonts w:eastAsia="Times New Roman"/>
          <w:szCs w:val="24"/>
        </w:rPr>
        <w:t xml:space="preserve">τε ένα εθνικό θέμα σε εργαλείο για τους σκοπούς σας, δηλαδή για την πολιτική σας επιβίωση. </w:t>
      </w:r>
    </w:p>
    <w:p w14:paraId="5EA91967"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 κ. Τσίπρας, σε αντίθεση με αυτό που συνέβαινε σε προηγούμενες κυβερνήσεις, ουδέποτε -επαναλαμβάνω, ουδέποτε- επιδίωξε οποιαδήποτε συναίνεση με τις πολιτικές δυνάμ</w:t>
      </w:r>
      <w:r>
        <w:rPr>
          <w:rFonts w:eastAsia="Times New Roman"/>
          <w:szCs w:val="24"/>
        </w:rPr>
        <w:t>εις όλης της Αντιπολίτευσης για τη διαμόρφωση μιας εθνικής γραμμής κι ενός εθνικού μετώπου. Έκανε το ακριβώς αντίθετο: Μυστική διπλωματία, με διαρροές, με υπονοούμενα, αντί για εμπεριστατωμένη ενημέρωση με διαφάνεια και λογοδοσία, όπως έκαναν όλες οι προηγ</w:t>
      </w:r>
      <w:r>
        <w:rPr>
          <w:rFonts w:eastAsia="Times New Roman"/>
          <w:szCs w:val="24"/>
        </w:rPr>
        <w:t xml:space="preserve">ούμενες κυβερνήσεις. </w:t>
      </w:r>
    </w:p>
    <w:p w14:paraId="5EA91968"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Δεν σταμάτησε, όμως, εκεί. Όπως επιχείρησε να παγιδεύσει το πολιτικό σύστημα, έτσι περιφρόνησε και τους πολίτες που εξέφρασαν τις πατριωτικές τους ανησυχίες. Τους αποκάλεσε υποτιμητικά «όχλο» και τους συκοφάντησε μαζικά ως ακροδεξιούς</w:t>
      </w:r>
      <w:r>
        <w:rPr>
          <w:rFonts w:eastAsia="Times New Roman"/>
          <w:szCs w:val="24"/>
        </w:rPr>
        <w:t xml:space="preserve"> και εθνικιστές. </w:t>
      </w:r>
    </w:p>
    <w:p w14:paraId="5EA91969"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Στέκομαι για λίγο στο θέμα των συλλαλητηρίων. Εμείς στη Νέα Δημοκρατία σεβόμαστε και ακούμε τους πολίτες που όλους αυτούς τους μήνες διαμαρτύρονται σε μεγάλα συλλαλητήρια σε όλη τη χώρα. Εμείς, όμως, είμαστε εδώ, είμαστε μέσα στην Αίθουσα</w:t>
      </w:r>
      <w:r>
        <w:rPr>
          <w:rFonts w:eastAsia="Times New Roman"/>
          <w:szCs w:val="24"/>
        </w:rPr>
        <w:t xml:space="preserve"> της Ολομέλειας για να σας σταματήσουμε ακολουθώντας κοινοβουλευτικές διαδικασίες. </w:t>
      </w:r>
    </w:p>
    <w:p w14:paraId="5EA9196A" w14:textId="77777777" w:rsidR="000F46A4" w:rsidRDefault="00307FE8">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EA9196B"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Γιατί είμαστε η παράταξη της ευθύνης, που εγγυήθηκε πάντα την ομαλότητα. Παίρνουμε δύναμη από τους πολίτες, αλλά δεν υ</w:t>
      </w:r>
      <w:r>
        <w:rPr>
          <w:rFonts w:eastAsia="Times New Roman"/>
          <w:szCs w:val="24"/>
        </w:rPr>
        <w:t xml:space="preserve">ποδαυλίζουμε τα ποτάμια της οργής και της αγανάκτησης, όπως κάνατε εσείς όταν ήσασταν στην </w:t>
      </w:r>
      <w:r>
        <w:rPr>
          <w:rFonts w:eastAsia="Times New Roman"/>
          <w:szCs w:val="24"/>
        </w:rPr>
        <w:t>α</w:t>
      </w:r>
      <w:r>
        <w:rPr>
          <w:rFonts w:eastAsia="Times New Roman"/>
          <w:szCs w:val="24"/>
        </w:rPr>
        <w:t xml:space="preserve">ντιπολίτευση. Εμείς ακούμε την κοινωνία, αλλά απορρίπτουμε τη μισαλλοδοξία, μια μισαλλοδοξία την οποία εσείς καλλιεργήσατε όταν ήσασταν στην </w:t>
      </w:r>
      <w:r>
        <w:rPr>
          <w:rFonts w:eastAsia="Times New Roman"/>
          <w:szCs w:val="24"/>
        </w:rPr>
        <w:t>α</w:t>
      </w:r>
      <w:r>
        <w:rPr>
          <w:rFonts w:eastAsia="Times New Roman"/>
          <w:szCs w:val="24"/>
        </w:rPr>
        <w:t>ντιπολίτευση. Κι έχετε</w:t>
      </w:r>
      <w:r>
        <w:rPr>
          <w:rFonts w:eastAsia="Times New Roman"/>
          <w:szCs w:val="24"/>
        </w:rPr>
        <w:t xml:space="preserve"> το θράσος μετά να μας επιρρίπτετε ευθύνες για τον </w:t>
      </w:r>
      <w:r>
        <w:rPr>
          <w:rFonts w:eastAsia="Times New Roman"/>
          <w:szCs w:val="24"/>
        </w:rPr>
        <w:t>α</w:t>
      </w:r>
      <w:r>
        <w:rPr>
          <w:rFonts w:eastAsia="Times New Roman"/>
          <w:szCs w:val="24"/>
        </w:rPr>
        <w:t>σκό του λαϊκισμού και του διχασμού, που εσείς ανοίξατε πριν τις εκλογές του 2015.</w:t>
      </w:r>
    </w:p>
    <w:p w14:paraId="5EA9196C" w14:textId="77777777" w:rsidR="000F46A4" w:rsidRDefault="00307FE8">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EA9196D"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Εμείς είμαστε εδώ για να ενώσουμε και όχι για να διχάσουμε τους Έλληνες </w:t>
      </w:r>
    </w:p>
    <w:p w14:paraId="5EA9196E"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Επανέρχομαι στην ακολουθία των πρόσφατων πολιτικών γεγονότων που αφορούν στο </w:t>
      </w:r>
      <w:r>
        <w:rPr>
          <w:rFonts w:eastAsia="Times New Roman"/>
          <w:szCs w:val="24"/>
        </w:rPr>
        <w:t>σ</w:t>
      </w:r>
      <w:r>
        <w:rPr>
          <w:rFonts w:eastAsia="Times New Roman"/>
          <w:szCs w:val="24"/>
        </w:rPr>
        <w:t>κοπιανό.</w:t>
      </w:r>
    </w:p>
    <w:p w14:paraId="5EA9196F"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Ήταν από την αρχή σαφές ότι ο κ. Τσίπρας έψαχνε λύση με κάθε τρόπο, χωρίς ούτε ξεκάθαρη τακτική, χωρίς βέβαια «κόκκινες γραμμές». Εμείς τις βάλαμε. Η Κυβέρνηση αναγκάστηκε τελικά να προσαρμοστεί και να τις υιοθετήσει μόνο αφού η Νέα Δημοκρατία έθεσε αποφασ</w:t>
      </w:r>
      <w:r>
        <w:rPr>
          <w:rFonts w:eastAsia="Times New Roman"/>
          <w:szCs w:val="24"/>
        </w:rPr>
        <w:t xml:space="preserve">ιστικά πρώτη τα ζητήματα της αναθεώρησης, του </w:t>
      </w:r>
      <w:r>
        <w:rPr>
          <w:rFonts w:eastAsia="Times New Roman"/>
          <w:szCs w:val="24"/>
          <w:lang w:val="en-US"/>
        </w:rPr>
        <w:t>erga</w:t>
      </w:r>
      <w:r w:rsidRPr="00FA7229">
        <w:rPr>
          <w:rFonts w:eastAsia="Times New Roman"/>
          <w:szCs w:val="24"/>
        </w:rPr>
        <w:t xml:space="preserve"> </w:t>
      </w:r>
      <w:r>
        <w:rPr>
          <w:rFonts w:eastAsia="Times New Roman"/>
          <w:szCs w:val="24"/>
          <w:lang w:val="en-US"/>
        </w:rPr>
        <w:t>omnes</w:t>
      </w:r>
      <w:r w:rsidRPr="00FA7229">
        <w:rPr>
          <w:rFonts w:eastAsia="Times New Roman"/>
          <w:szCs w:val="24"/>
        </w:rPr>
        <w:t xml:space="preserve"> </w:t>
      </w:r>
      <w:r>
        <w:rPr>
          <w:rFonts w:eastAsia="Times New Roman"/>
          <w:szCs w:val="24"/>
        </w:rPr>
        <w:t>και του αλυτρωτισμού. Μέχρι τότε, κύριε Τσίπρα, ψαχνόσασταν απλά για μια γρήγορη λύση στο όνομα. Ακόμα κι εκεί, όμως, φάνηκε ότι δεν είχατε ούτε ιστορική συνείδηση ούτε βέβαια και διαπραγματευτικές α</w:t>
      </w:r>
      <w:r>
        <w:rPr>
          <w:rFonts w:eastAsia="Times New Roman"/>
          <w:szCs w:val="24"/>
        </w:rPr>
        <w:t>ντιστάσεις. Το «</w:t>
      </w:r>
      <w:r>
        <w:rPr>
          <w:rFonts w:eastAsia="Times New Roman"/>
          <w:szCs w:val="24"/>
        </w:rPr>
        <w:t>ν</w:t>
      </w:r>
      <w:r>
        <w:rPr>
          <w:rFonts w:eastAsia="Times New Roman"/>
          <w:szCs w:val="24"/>
        </w:rPr>
        <w:t xml:space="preserve">αι» το οποίο είπατε, κύριε Τσίπρα, στη </w:t>
      </w:r>
      <w:r>
        <w:rPr>
          <w:rFonts w:eastAsia="Times New Roman"/>
          <w:szCs w:val="24"/>
        </w:rPr>
        <w:t>«</w:t>
      </w:r>
      <w:r>
        <w:rPr>
          <w:rFonts w:eastAsia="Times New Roman"/>
          <w:szCs w:val="24"/>
        </w:rPr>
        <w:t>Μακεδονία του Ίλιντεν</w:t>
      </w:r>
      <w:r>
        <w:rPr>
          <w:rFonts w:eastAsia="Times New Roman"/>
          <w:szCs w:val="24"/>
        </w:rPr>
        <w:t>»</w:t>
      </w:r>
      <w:r>
        <w:rPr>
          <w:rFonts w:eastAsia="Times New Roman"/>
          <w:szCs w:val="24"/>
        </w:rPr>
        <w:t>, δηλαδή στην επιτομή του σκοπιανού αλυτρωτισμού, το πήρατε άρον</w:t>
      </w:r>
      <w:r>
        <w:rPr>
          <w:rFonts w:eastAsia="Times New Roman"/>
          <w:szCs w:val="24"/>
        </w:rPr>
        <w:t>-</w:t>
      </w:r>
      <w:r>
        <w:rPr>
          <w:rFonts w:eastAsia="Times New Roman"/>
          <w:szCs w:val="24"/>
        </w:rPr>
        <w:t>άρον πίσω μετά από δικιά μας πίεση. Ούτε και τότε, όμως, πήγατε σε γραμμή εθνικής ενότητας, γιατί το μόνο που σα</w:t>
      </w:r>
      <w:r>
        <w:rPr>
          <w:rFonts w:eastAsia="Times New Roman"/>
          <w:szCs w:val="24"/>
        </w:rPr>
        <w:t xml:space="preserve">ς ενδιέφερε είναι «λύση», οποιαδήποτε λύση, όσο το δυνατόν πιο σύντομα. </w:t>
      </w:r>
    </w:p>
    <w:p w14:paraId="5EA91970"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Επιδιδόμενος στους γνωστούς αυτάρεσκους τηλεμονολόγους του ο Υπουργός Εξωτερικών αισιοδοξούσε για μια γρήγορη κατάληξη και ο Πρωθυπουργός έδειχνε μια ανεξήγητη βιασύνη σε ένα χρονοδιά</w:t>
      </w:r>
      <w:r>
        <w:rPr>
          <w:rFonts w:eastAsia="Times New Roman"/>
          <w:szCs w:val="24"/>
        </w:rPr>
        <w:t>γραμμα εξπρές, το οποίο προφανώς αφορούσε το ΝΑΤΟ και τα Σκόπια. Είχαμε, λοιπόν, το εξής παράδοξο: Ο κ. Τσίπρας, που μέχρι πρόσφατα ήθελε να βγάλει την Ελλάδα από το ΝΑΤΟ, να τρέχει τώρα να εντάξει σε αυτό και τα Σκόπια.</w:t>
      </w:r>
    </w:p>
    <w:p w14:paraId="5EA91971" w14:textId="77777777" w:rsidR="000F46A4" w:rsidRDefault="00307FE8">
      <w:pPr>
        <w:tabs>
          <w:tab w:val="left" w:pos="720"/>
          <w:tab w:val="left" w:pos="1440"/>
          <w:tab w:val="left" w:pos="2835"/>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 από την πτέρυγα της</w:t>
      </w:r>
      <w:r>
        <w:rPr>
          <w:rFonts w:eastAsia="Times New Roman"/>
          <w:szCs w:val="24"/>
        </w:rPr>
        <w:t xml:space="preserve"> Νέας Δημοκρατίας)</w:t>
      </w:r>
      <w:r>
        <w:rPr>
          <w:rFonts w:eastAsia="Times New Roman"/>
          <w:szCs w:val="24"/>
        </w:rPr>
        <w:t xml:space="preserve"> </w:t>
      </w:r>
    </w:p>
    <w:p w14:paraId="5EA91972" w14:textId="77777777" w:rsidR="000F46A4" w:rsidRDefault="00307FE8">
      <w:pPr>
        <w:tabs>
          <w:tab w:val="left" w:pos="72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Κι ενώ ήταν οι γείτονές μας που υποτίθεται πως κόπτονταν περισσότερο γι</w:t>
      </w:r>
      <w:r>
        <w:rPr>
          <w:rFonts w:eastAsia="Times New Roman"/>
          <w:szCs w:val="24"/>
        </w:rPr>
        <w:t>’</w:t>
      </w:r>
      <w:r>
        <w:rPr>
          <w:rFonts w:eastAsia="Times New Roman"/>
          <w:szCs w:val="24"/>
        </w:rPr>
        <w:t xml:space="preserve"> αυτό το θέμα, να είναι αυτός που σπεύδει πρώτος να κάνει τις μεγαλύτερες υποχωρήσεις. Το γιατί το γνωρίζει μόνο ο ίδιος. Αλλά, όπως είπα και προχθές, η χρονική σύμ</w:t>
      </w:r>
      <w:r>
        <w:rPr>
          <w:rFonts w:eastAsia="Times New Roman"/>
          <w:szCs w:val="24"/>
        </w:rPr>
        <w:t xml:space="preserve">πτωση της ψήφισης ενός τέταρτου μνημονίου με την υπογραφή μιας συμφωνίας εξπρές στο </w:t>
      </w:r>
      <w:r>
        <w:rPr>
          <w:rFonts w:eastAsia="Times New Roman"/>
          <w:szCs w:val="24"/>
        </w:rPr>
        <w:t>σ</w:t>
      </w:r>
      <w:r>
        <w:rPr>
          <w:rFonts w:eastAsia="Times New Roman"/>
          <w:szCs w:val="24"/>
        </w:rPr>
        <w:t xml:space="preserve">κοπιανό μόνο ερωτηματικά μπορεί να εγείρει. </w:t>
      </w:r>
    </w:p>
    <w:p w14:paraId="5EA91973"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Η πιο απλοϊκή εξήγηση είναι ότι επιχειρείτε έναν συμψηφισμό εντυπώσεων. Θέλετε οι αντιδράσεις για το </w:t>
      </w:r>
      <w:r>
        <w:rPr>
          <w:rFonts w:eastAsia="Times New Roman"/>
          <w:szCs w:val="24"/>
        </w:rPr>
        <w:t>σ</w:t>
      </w:r>
      <w:r>
        <w:rPr>
          <w:rFonts w:eastAsia="Times New Roman"/>
          <w:szCs w:val="24"/>
        </w:rPr>
        <w:t>κοπιανό, που θεωρείτε ότ</w:t>
      </w:r>
      <w:r>
        <w:rPr>
          <w:rFonts w:eastAsia="Times New Roman"/>
          <w:szCs w:val="24"/>
        </w:rPr>
        <w:t xml:space="preserve">ι προέρχονται από πολίτες που ενδεχομένως να μη σας στηρίζουν, να καλύψουν τις δεσμεύσεις του τέταρτου μνημονίου, τις μειώσεις του αφορολόγητου, τις αυξήσεις στις συντάξεις, τις αυξήσεις στις εισφορές. </w:t>
      </w:r>
    </w:p>
    <w:p w14:paraId="5EA9197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Εκεί, όμως, κάνετε λάθος. Γιατί για το </w:t>
      </w:r>
      <w:r>
        <w:rPr>
          <w:rFonts w:eastAsia="Times New Roman" w:cs="Times New Roman"/>
          <w:szCs w:val="24"/>
        </w:rPr>
        <w:t>σ</w:t>
      </w:r>
      <w:r>
        <w:rPr>
          <w:rFonts w:eastAsia="Times New Roman" w:cs="Times New Roman"/>
          <w:szCs w:val="24"/>
        </w:rPr>
        <w:t>κοπιανό, ξέρε</w:t>
      </w:r>
      <w:r>
        <w:rPr>
          <w:rFonts w:eastAsia="Times New Roman" w:cs="Times New Roman"/>
          <w:szCs w:val="24"/>
        </w:rPr>
        <w:t xml:space="preserve">τε, έχουν άποψη όλοι οι Έλληνες, όπως και όλοι οι Έλληνες ξέρουν καλά πόσο ακόμα διαρκή λιτότητα </w:t>
      </w:r>
      <w:r w:rsidRPr="00F77A18">
        <w:rPr>
          <w:rFonts w:eastAsia="Times New Roman" w:cs="Times New Roman"/>
          <w:szCs w:val="24"/>
        </w:rPr>
        <w:t xml:space="preserve">φέρνει το </w:t>
      </w:r>
      <w:r>
        <w:rPr>
          <w:rFonts w:eastAsia="Times New Roman" w:cs="Times New Roman"/>
          <w:szCs w:val="24"/>
        </w:rPr>
        <w:t xml:space="preserve">τέταρτο </w:t>
      </w:r>
      <w:r w:rsidRPr="00F77A18">
        <w:rPr>
          <w:rFonts w:eastAsia="Times New Roman" w:cs="Times New Roman"/>
          <w:szCs w:val="24"/>
        </w:rPr>
        <w:t>μνημόνιο</w:t>
      </w:r>
      <w:r>
        <w:rPr>
          <w:rFonts w:eastAsia="Times New Roman" w:cs="Times New Roman"/>
          <w:szCs w:val="24"/>
        </w:rPr>
        <w:t>,</w:t>
      </w:r>
      <w:r w:rsidRPr="00F77A18">
        <w:rPr>
          <w:rFonts w:eastAsia="Times New Roman" w:cs="Times New Roman"/>
          <w:szCs w:val="24"/>
        </w:rPr>
        <w:t xml:space="preserve"> το οποίο ψηφίσατε προχθές</w:t>
      </w:r>
      <w:r>
        <w:rPr>
          <w:rFonts w:eastAsia="Times New Roman" w:cs="Times New Roman"/>
          <w:szCs w:val="24"/>
        </w:rPr>
        <w:t xml:space="preserve">, χωρίς καν να έχετε εξασφαλίσει ακόμα τίποτα χειροπιαστό για την ελάφρυνση του χρέους. </w:t>
      </w:r>
    </w:p>
    <w:p w14:paraId="5EA9197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Μια άλλη, όμως, π</w:t>
      </w:r>
      <w:r>
        <w:rPr>
          <w:rFonts w:eastAsia="Times New Roman" w:cs="Times New Roman"/>
          <w:szCs w:val="24"/>
        </w:rPr>
        <w:t xml:space="preserve">ιο </w:t>
      </w:r>
      <w:r w:rsidRPr="00F77A18">
        <w:rPr>
          <w:rFonts w:eastAsia="Times New Roman" w:cs="Times New Roman"/>
          <w:szCs w:val="24"/>
        </w:rPr>
        <w:t xml:space="preserve">σύνθετη εξήγηση </w:t>
      </w:r>
      <w:r>
        <w:rPr>
          <w:rFonts w:eastAsia="Times New Roman" w:cs="Times New Roman"/>
          <w:szCs w:val="24"/>
        </w:rPr>
        <w:t xml:space="preserve">λέει πως ο κ. Τσίπρας υλοποιεί τις ατζέντες άλλων που τον βρήκαν εύκολο να τακτοποιήσει όλες τις εκκρεμότητες. </w:t>
      </w:r>
    </w:p>
    <w:p w14:paraId="5EA91976" w14:textId="77777777" w:rsidR="000F46A4" w:rsidRDefault="00307FE8">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5EA9197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Γιατί, κύριε Τσίπρα, </w:t>
      </w:r>
      <w:r w:rsidRPr="00F77A18">
        <w:rPr>
          <w:rFonts w:eastAsia="Times New Roman" w:cs="Times New Roman"/>
          <w:szCs w:val="24"/>
        </w:rPr>
        <w:t xml:space="preserve">φαντάζομαι ότι και εσείς και </w:t>
      </w:r>
      <w:r>
        <w:rPr>
          <w:rFonts w:eastAsia="Times New Roman" w:cs="Times New Roman"/>
          <w:szCs w:val="24"/>
        </w:rPr>
        <w:t xml:space="preserve">ο κ. Κοτζιάς </w:t>
      </w:r>
      <w:r w:rsidRPr="00F77A18">
        <w:rPr>
          <w:rFonts w:eastAsia="Times New Roman" w:cs="Times New Roman"/>
          <w:szCs w:val="24"/>
        </w:rPr>
        <w:t xml:space="preserve">θα επιχειρήσετε </w:t>
      </w:r>
      <w:r>
        <w:rPr>
          <w:rFonts w:eastAsia="Times New Roman" w:cs="Times New Roman"/>
          <w:szCs w:val="24"/>
        </w:rPr>
        <w:t>μια</w:t>
      </w:r>
      <w:r w:rsidRPr="00F77A18">
        <w:rPr>
          <w:rFonts w:eastAsia="Times New Roman" w:cs="Times New Roman"/>
          <w:szCs w:val="24"/>
        </w:rPr>
        <w:t xml:space="preserve"> βουτιά στο παρελθόν</w:t>
      </w:r>
      <w:r>
        <w:rPr>
          <w:rFonts w:eastAsia="Times New Roman" w:cs="Times New Roman"/>
          <w:szCs w:val="24"/>
        </w:rPr>
        <w:t>,</w:t>
      </w:r>
      <w:r w:rsidRPr="00F77A18">
        <w:rPr>
          <w:rFonts w:eastAsia="Times New Roman" w:cs="Times New Roman"/>
          <w:szCs w:val="24"/>
        </w:rPr>
        <w:t xml:space="preserve"> αλλά μετά από αύριο </w:t>
      </w:r>
      <w:r>
        <w:rPr>
          <w:rFonts w:eastAsia="Times New Roman" w:cs="Times New Roman"/>
          <w:szCs w:val="24"/>
        </w:rPr>
        <w:t xml:space="preserve">η Ιστορία θα γράψει </w:t>
      </w:r>
      <w:r w:rsidRPr="00F77A18">
        <w:rPr>
          <w:rFonts w:eastAsia="Times New Roman" w:cs="Times New Roman"/>
          <w:szCs w:val="24"/>
        </w:rPr>
        <w:t>ότι</w:t>
      </w:r>
      <w:r>
        <w:rPr>
          <w:rFonts w:eastAsia="Times New Roman" w:cs="Times New Roman"/>
          <w:szCs w:val="24"/>
        </w:rPr>
        <w:t xml:space="preserve"> ε</w:t>
      </w:r>
      <w:r w:rsidRPr="00F77A18">
        <w:rPr>
          <w:rFonts w:eastAsia="Times New Roman" w:cs="Times New Roman"/>
          <w:szCs w:val="24"/>
        </w:rPr>
        <w:t xml:space="preserve">σείς θα είστε </w:t>
      </w:r>
      <w:r>
        <w:rPr>
          <w:rFonts w:eastAsia="Times New Roman" w:cs="Times New Roman"/>
          <w:szCs w:val="24"/>
        </w:rPr>
        <w:t>ο Π</w:t>
      </w:r>
      <w:r w:rsidRPr="00F77A18">
        <w:rPr>
          <w:rFonts w:eastAsia="Times New Roman" w:cs="Times New Roman"/>
          <w:szCs w:val="24"/>
        </w:rPr>
        <w:t>ρωθυπουργός που είπ</w:t>
      </w:r>
      <w:r>
        <w:rPr>
          <w:rFonts w:eastAsia="Times New Roman" w:cs="Times New Roman"/>
          <w:szCs w:val="24"/>
        </w:rPr>
        <w:t>ατε</w:t>
      </w:r>
      <w:r w:rsidRPr="00F77A18">
        <w:rPr>
          <w:rFonts w:eastAsia="Times New Roman" w:cs="Times New Roman"/>
          <w:szCs w:val="24"/>
        </w:rPr>
        <w:t xml:space="preserve"> τελικά</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αι» σε όλα αυτά που όλοι οι προκάτοχοί σας είχαν πει «</w:t>
      </w:r>
      <w:r>
        <w:rPr>
          <w:rFonts w:eastAsia="Times New Roman" w:cs="Times New Roman"/>
          <w:szCs w:val="24"/>
        </w:rPr>
        <w:t>ό</w:t>
      </w:r>
      <w:r>
        <w:rPr>
          <w:rFonts w:eastAsia="Times New Roman" w:cs="Times New Roman"/>
          <w:szCs w:val="24"/>
        </w:rPr>
        <w:t xml:space="preserve">χι». Αυτό θα γράψει η Ιστορία και αυτό δεν θα αλλάξει δυστυχώς. </w:t>
      </w:r>
    </w:p>
    <w:p w14:paraId="5EA91978" w14:textId="77777777" w:rsidR="000F46A4" w:rsidRDefault="00307FE8">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w:t>
      </w:r>
      <w:r w:rsidRPr="00345A29">
        <w:rPr>
          <w:rFonts w:eastAsia="Times New Roman" w:cs="Times New Roman"/>
          <w:szCs w:val="24"/>
        </w:rPr>
        <w:t>Χειροκροτήματα από την πτέρυγα της Νέας Δημοκρατίας)</w:t>
      </w:r>
    </w:p>
    <w:p w14:paraId="5EA9197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Μόνο εσείς τα δεχτήκατε και πρόκειται για μια </w:t>
      </w:r>
      <w:r w:rsidRPr="00F77A18">
        <w:rPr>
          <w:rFonts w:eastAsia="Times New Roman" w:cs="Times New Roman"/>
          <w:szCs w:val="24"/>
        </w:rPr>
        <w:t xml:space="preserve">πρωτοφανή </w:t>
      </w:r>
      <w:r>
        <w:rPr>
          <w:rFonts w:eastAsia="Times New Roman" w:cs="Times New Roman"/>
          <w:szCs w:val="24"/>
        </w:rPr>
        <w:t xml:space="preserve">οπισθοχώρηση από την εθνική γραμμή. Είναι ο βασικός λόγος -υπάρχουν και άλλοι- που αυτή η συμφωνία </w:t>
      </w:r>
      <w:r w:rsidRPr="00F77A18">
        <w:rPr>
          <w:rFonts w:eastAsia="Times New Roman" w:cs="Times New Roman"/>
          <w:szCs w:val="24"/>
        </w:rPr>
        <w:t>δεν πρέπει να υπογραφεί αύριο</w:t>
      </w:r>
      <w:r>
        <w:rPr>
          <w:rFonts w:eastAsia="Times New Roman" w:cs="Times New Roman"/>
          <w:szCs w:val="24"/>
        </w:rPr>
        <w:t>.</w:t>
      </w:r>
      <w:r w:rsidRPr="00F77A18">
        <w:rPr>
          <w:rFonts w:eastAsia="Times New Roman" w:cs="Times New Roman"/>
          <w:szCs w:val="24"/>
        </w:rPr>
        <w:t xml:space="preserve"> </w:t>
      </w:r>
      <w:r>
        <w:rPr>
          <w:rFonts w:eastAsia="Times New Roman" w:cs="Times New Roman"/>
          <w:szCs w:val="24"/>
        </w:rPr>
        <w:t>Γ</w:t>
      </w:r>
      <w:r w:rsidRPr="00F77A18">
        <w:rPr>
          <w:rFonts w:eastAsia="Times New Roman" w:cs="Times New Roman"/>
          <w:szCs w:val="24"/>
        </w:rPr>
        <w:t xml:space="preserve">ιατί όλοι </w:t>
      </w:r>
      <w:r>
        <w:rPr>
          <w:rFonts w:eastAsia="Times New Roman" w:cs="Times New Roman"/>
          <w:szCs w:val="24"/>
        </w:rPr>
        <w:t>ε</w:t>
      </w:r>
      <w:r w:rsidRPr="00F77A18">
        <w:rPr>
          <w:rFonts w:eastAsia="Times New Roman" w:cs="Times New Roman"/>
          <w:szCs w:val="24"/>
        </w:rPr>
        <w:t xml:space="preserve">σείς </w:t>
      </w:r>
      <w:r w:rsidRPr="00F77A18">
        <w:rPr>
          <w:rFonts w:eastAsia="Times New Roman" w:cs="Times New Roman"/>
          <w:szCs w:val="24"/>
        </w:rPr>
        <w:t xml:space="preserve">που θα ψηφίσετε </w:t>
      </w:r>
      <w:r>
        <w:rPr>
          <w:rFonts w:eastAsia="Times New Roman" w:cs="Times New Roman"/>
          <w:szCs w:val="24"/>
        </w:rPr>
        <w:t>«</w:t>
      </w:r>
      <w:r>
        <w:rPr>
          <w:rFonts w:eastAsia="Times New Roman" w:cs="Times New Roman"/>
          <w:szCs w:val="24"/>
        </w:rPr>
        <w:t>ό</w:t>
      </w:r>
      <w:r w:rsidRPr="00F77A18">
        <w:rPr>
          <w:rFonts w:eastAsia="Times New Roman" w:cs="Times New Roman"/>
          <w:szCs w:val="24"/>
        </w:rPr>
        <w:t>χι</w:t>
      </w:r>
      <w:r>
        <w:rPr>
          <w:rFonts w:eastAsia="Times New Roman" w:cs="Times New Roman"/>
          <w:szCs w:val="24"/>
        </w:rPr>
        <w:t>»</w:t>
      </w:r>
      <w:r w:rsidRPr="00F77A18">
        <w:rPr>
          <w:rFonts w:eastAsia="Times New Roman" w:cs="Times New Roman"/>
          <w:szCs w:val="24"/>
        </w:rPr>
        <w:t xml:space="preserve"> στην πρόταση δυσπιστίας</w:t>
      </w:r>
      <w:r>
        <w:rPr>
          <w:rFonts w:eastAsia="Times New Roman" w:cs="Times New Roman"/>
          <w:szCs w:val="24"/>
        </w:rPr>
        <w:t>,</w:t>
      </w:r>
      <w:r w:rsidRPr="00F77A18">
        <w:rPr>
          <w:rFonts w:eastAsia="Times New Roman" w:cs="Times New Roman"/>
          <w:szCs w:val="24"/>
        </w:rPr>
        <w:t xml:space="preserve"> ψηφίζετ</w:t>
      </w:r>
      <w:r>
        <w:rPr>
          <w:rFonts w:eastAsia="Times New Roman" w:cs="Times New Roman"/>
          <w:szCs w:val="24"/>
        </w:rPr>
        <w:t>ε</w:t>
      </w:r>
      <w:r w:rsidRPr="00F77A18">
        <w:rPr>
          <w:rFonts w:eastAsia="Times New Roman" w:cs="Times New Roman"/>
          <w:szCs w:val="24"/>
        </w:rPr>
        <w:t xml:space="preserve"> </w:t>
      </w:r>
      <w:r>
        <w:rPr>
          <w:rFonts w:eastAsia="Times New Roman" w:cs="Times New Roman"/>
          <w:szCs w:val="24"/>
        </w:rPr>
        <w:t>«</w:t>
      </w:r>
      <w:r>
        <w:rPr>
          <w:rFonts w:eastAsia="Times New Roman" w:cs="Times New Roman"/>
          <w:szCs w:val="24"/>
        </w:rPr>
        <w:t>ν</w:t>
      </w:r>
      <w:r w:rsidRPr="00F77A18">
        <w:rPr>
          <w:rFonts w:eastAsia="Times New Roman" w:cs="Times New Roman"/>
          <w:szCs w:val="24"/>
        </w:rPr>
        <w:t>αι</w:t>
      </w:r>
      <w:r>
        <w:rPr>
          <w:rFonts w:eastAsia="Times New Roman" w:cs="Times New Roman"/>
          <w:szCs w:val="24"/>
        </w:rPr>
        <w:t>»</w:t>
      </w:r>
      <w:r w:rsidRPr="00F77A18">
        <w:rPr>
          <w:rFonts w:eastAsia="Times New Roman" w:cs="Times New Roman"/>
          <w:szCs w:val="24"/>
        </w:rPr>
        <w:t xml:space="preserve"> στη </w:t>
      </w:r>
      <w:r>
        <w:rPr>
          <w:rFonts w:eastAsia="Times New Roman" w:cs="Times New Roman"/>
          <w:szCs w:val="24"/>
        </w:rPr>
        <w:t>ν</w:t>
      </w:r>
      <w:r w:rsidRPr="00F77A18">
        <w:rPr>
          <w:rFonts w:eastAsia="Times New Roman" w:cs="Times New Roman"/>
          <w:szCs w:val="24"/>
        </w:rPr>
        <w:t>ομική κατο</w:t>
      </w:r>
      <w:r>
        <w:rPr>
          <w:rFonts w:eastAsia="Times New Roman" w:cs="Times New Roman"/>
          <w:szCs w:val="24"/>
        </w:rPr>
        <w:t xml:space="preserve">χύρωση των γειτόνων μας, </w:t>
      </w:r>
      <w:r w:rsidRPr="00F77A18">
        <w:rPr>
          <w:rFonts w:eastAsia="Times New Roman" w:cs="Times New Roman"/>
          <w:szCs w:val="24"/>
        </w:rPr>
        <w:t xml:space="preserve">όχι να αυτοπροσδιορίζονται </w:t>
      </w:r>
      <w:r>
        <w:rPr>
          <w:rFonts w:eastAsia="Times New Roman" w:cs="Times New Roman"/>
          <w:szCs w:val="24"/>
        </w:rPr>
        <w:t xml:space="preserve">οι ίδιοι </w:t>
      </w:r>
      <w:r w:rsidRPr="00F77A18">
        <w:rPr>
          <w:rFonts w:eastAsia="Times New Roman" w:cs="Times New Roman"/>
          <w:szCs w:val="24"/>
        </w:rPr>
        <w:t xml:space="preserve">ως </w:t>
      </w:r>
      <w:r>
        <w:rPr>
          <w:rFonts w:eastAsia="Times New Roman" w:cs="Times New Roman"/>
          <w:szCs w:val="24"/>
        </w:rPr>
        <w:t>«</w:t>
      </w:r>
      <w:r w:rsidRPr="00F77A18">
        <w:rPr>
          <w:rFonts w:eastAsia="Times New Roman" w:cs="Times New Roman"/>
          <w:szCs w:val="24"/>
        </w:rPr>
        <w:t>Μακεδόνες</w:t>
      </w:r>
      <w:r>
        <w:rPr>
          <w:rFonts w:eastAsia="Times New Roman" w:cs="Times New Roman"/>
          <w:szCs w:val="24"/>
        </w:rPr>
        <w:t>»,</w:t>
      </w:r>
      <w:r w:rsidRPr="00F77A18">
        <w:rPr>
          <w:rFonts w:eastAsia="Times New Roman" w:cs="Times New Roman"/>
          <w:szCs w:val="24"/>
        </w:rPr>
        <w:t xml:space="preserve"> αλλά να αναγνωρίζονται ως </w:t>
      </w:r>
      <w:r>
        <w:rPr>
          <w:rFonts w:eastAsia="Times New Roman" w:cs="Times New Roman"/>
          <w:szCs w:val="24"/>
        </w:rPr>
        <w:t>«</w:t>
      </w:r>
      <w:r w:rsidRPr="00F77A18">
        <w:rPr>
          <w:rFonts w:eastAsia="Times New Roman" w:cs="Times New Roman"/>
          <w:szCs w:val="24"/>
        </w:rPr>
        <w:t>Μακεδόνες</w:t>
      </w:r>
      <w:r>
        <w:rPr>
          <w:rFonts w:eastAsia="Times New Roman" w:cs="Times New Roman"/>
          <w:szCs w:val="24"/>
        </w:rPr>
        <w:t>»</w:t>
      </w:r>
      <w:r w:rsidRPr="00F77A18">
        <w:rPr>
          <w:rFonts w:eastAsia="Times New Roman" w:cs="Times New Roman"/>
          <w:szCs w:val="24"/>
        </w:rPr>
        <w:t xml:space="preserve"> από όλους και από την Ελλάδα </w:t>
      </w:r>
      <w:r>
        <w:rPr>
          <w:rFonts w:eastAsia="Times New Roman" w:cs="Times New Roman"/>
          <w:szCs w:val="24"/>
        </w:rPr>
        <w:t xml:space="preserve">υποχρεωτικά. Αυτό ψηφίζετε. </w:t>
      </w:r>
    </w:p>
    <w:p w14:paraId="5EA9197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 πρα</w:t>
      </w:r>
      <w:r>
        <w:rPr>
          <w:rFonts w:eastAsia="Times New Roman" w:cs="Times New Roman"/>
          <w:szCs w:val="24"/>
        </w:rPr>
        <w:t>γματικό πρόβλημα, ξέρετε, δεν ήταν ποτέ οι ανοησίες του Γ</w:t>
      </w:r>
      <w:r w:rsidRPr="00F77A18">
        <w:rPr>
          <w:rFonts w:eastAsia="Times New Roman" w:cs="Times New Roman"/>
          <w:szCs w:val="24"/>
        </w:rPr>
        <w:t>κρο</w:t>
      </w:r>
      <w:r>
        <w:rPr>
          <w:rFonts w:eastAsia="Times New Roman" w:cs="Times New Roman"/>
          <w:szCs w:val="24"/>
        </w:rPr>
        <w:t>υέ</w:t>
      </w:r>
      <w:r w:rsidRPr="00F77A18">
        <w:rPr>
          <w:rFonts w:eastAsia="Times New Roman" w:cs="Times New Roman"/>
          <w:szCs w:val="24"/>
        </w:rPr>
        <w:t xml:space="preserve">φσκι </w:t>
      </w:r>
      <w:r>
        <w:rPr>
          <w:rFonts w:eastAsia="Times New Roman" w:cs="Times New Roman"/>
          <w:szCs w:val="24"/>
        </w:rPr>
        <w:t xml:space="preserve">περί σφετερισμού της </w:t>
      </w:r>
      <w:r w:rsidRPr="00F77A18">
        <w:rPr>
          <w:rFonts w:eastAsia="Times New Roman" w:cs="Times New Roman"/>
          <w:szCs w:val="24"/>
        </w:rPr>
        <w:t>αρχαίας κληρονομιάς του Μεγάλου Αλεξάνδρου</w:t>
      </w:r>
      <w:r>
        <w:rPr>
          <w:rFonts w:eastAsia="Times New Roman" w:cs="Times New Roman"/>
          <w:szCs w:val="24"/>
        </w:rPr>
        <w:t>.</w:t>
      </w:r>
      <w:r w:rsidRPr="00F77A18">
        <w:rPr>
          <w:rFonts w:eastAsia="Times New Roman" w:cs="Times New Roman"/>
          <w:szCs w:val="24"/>
        </w:rPr>
        <w:t xml:space="preserve"> Αυτό δεν ήταν το πραγματικό πρόβλημα</w:t>
      </w:r>
      <w:r>
        <w:rPr>
          <w:rFonts w:eastAsia="Times New Roman" w:cs="Times New Roman"/>
          <w:szCs w:val="24"/>
        </w:rPr>
        <w:t>. Το πραγματικό πρόβλημα</w:t>
      </w:r>
      <w:r w:rsidRPr="00F77A18">
        <w:rPr>
          <w:rFonts w:eastAsia="Times New Roman" w:cs="Times New Roman"/>
          <w:szCs w:val="24"/>
        </w:rPr>
        <w:t xml:space="preserve"> ήταν ο μακεδονικός αλυτρωτισμός του τέλους του </w:t>
      </w:r>
      <w:r>
        <w:rPr>
          <w:rFonts w:eastAsia="Times New Roman" w:cs="Times New Roman"/>
          <w:szCs w:val="24"/>
        </w:rPr>
        <w:t>19</w:t>
      </w:r>
      <w:r w:rsidRPr="00557ED8">
        <w:rPr>
          <w:rFonts w:eastAsia="Times New Roman" w:cs="Times New Roman"/>
          <w:szCs w:val="24"/>
          <w:vertAlign w:val="superscript"/>
        </w:rPr>
        <w:t>ου</w:t>
      </w:r>
      <w:r w:rsidRPr="00F77A18">
        <w:rPr>
          <w:rFonts w:eastAsia="Times New Roman" w:cs="Times New Roman"/>
          <w:szCs w:val="24"/>
        </w:rPr>
        <w:t xml:space="preserve"> αιώνα</w:t>
      </w:r>
      <w:r>
        <w:rPr>
          <w:rFonts w:eastAsia="Times New Roman" w:cs="Times New Roman"/>
          <w:szCs w:val="24"/>
        </w:rPr>
        <w:t>,</w:t>
      </w:r>
      <w:r w:rsidRPr="00F77A18">
        <w:rPr>
          <w:rFonts w:eastAsia="Times New Roman" w:cs="Times New Roman"/>
          <w:szCs w:val="24"/>
        </w:rPr>
        <w:t xml:space="preserve"> που εκδηλώθηκε με το σύνθημα </w:t>
      </w:r>
      <w:r>
        <w:rPr>
          <w:rFonts w:eastAsia="Times New Roman" w:cs="Times New Roman"/>
          <w:szCs w:val="24"/>
        </w:rPr>
        <w:t>«</w:t>
      </w:r>
      <w:r w:rsidRPr="00F77A18">
        <w:rPr>
          <w:rFonts w:eastAsia="Times New Roman" w:cs="Times New Roman"/>
          <w:szCs w:val="24"/>
        </w:rPr>
        <w:t>η Μακεδονία στους Μακεδόνες</w:t>
      </w:r>
      <w:r>
        <w:rPr>
          <w:rFonts w:eastAsia="Times New Roman" w:cs="Times New Roman"/>
          <w:szCs w:val="24"/>
        </w:rPr>
        <w:t>». Αυτό ήταν το αίτημα, αυτό ήταν το κεντρικό</w:t>
      </w:r>
      <w:r w:rsidRPr="00F77A18">
        <w:rPr>
          <w:rFonts w:eastAsia="Times New Roman" w:cs="Times New Roman"/>
          <w:szCs w:val="24"/>
        </w:rPr>
        <w:t xml:space="preserve"> σύνθημα της </w:t>
      </w:r>
      <w:r>
        <w:rPr>
          <w:rFonts w:eastAsia="Times New Roman" w:cs="Times New Roman"/>
          <w:szCs w:val="24"/>
        </w:rPr>
        <w:t>ε</w:t>
      </w:r>
      <w:r w:rsidRPr="00F77A18">
        <w:rPr>
          <w:rFonts w:eastAsia="Times New Roman" w:cs="Times New Roman"/>
          <w:szCs w:val="24"/>
        </w:rPr>
        <w:t>πανάστασης του Ίλιντεν</w:t>
      </w:r>
      <w:r>
        <w:rPr>
          <w:rFonts w:eastAsia="Times New Roman" w:cs="Times New Roman"/>
          <w:szCs w:val="24"/>
        </w:rPr>
        <w:t>.</w:t>
      </w:r>
      <w:r w:rsidRPr="00F77A18">
        <w:rPr>
          <w:rFonts w:eastAsia="Times New Roman" w:cs="Times New Roman"/>
          <w:szCs w:val="24"/>
        </w:rPr>
        <w:t xml:space="preserve"> </w:t>
      </w:r>
      <w:r>
        <w:rPr>
          <w:rFonts w:eastAsia="Times New Roman" w:cs="Times New Roman"/>
          <w:szCs w:val="24"/>
        </w:rPr>
        <w:t xml:space="preserve">Και επειδή θεωρώ </w:t>
      </w:r>
      <w:r w:rsidRPr="00F77A18">
        <w:rPr>
          <w:rFonts w:eastAsia="Times New Roman" w:cs="Times New Roman"/>
          <w:szCs w:val="24"/>
        </w:rPr>
        <w:t xml:space="preserve">ότι ο </w:t>
      </w:r>
      <w:r>
        <w:rPr>
          <w:rFonts w:eastAsia="Times New Roman" w:cs="Times New Roman"/>
          <w:szCs w:val="24"/>
        </w:rPr>
        <w:t>Υ</w:t>
      </w:r>
      <w:r w:rsidRPr="00F77A18">
        <w:rPr>
          <w:rFonts w:eastAsia="Times New Roman" w:cs="Times New Roman"/>
          <w:szCs w:val="24"/>
        </w:rPr>
        <w:t xml:space="preserve">πουργός </w:t>
      </w:r>
      <w:r>
        <w:rPr>
          <w:rFonts w:eastAsia="Times New Roman" w:cs="Times New Roman"/>
          <w:szCs w:val="24"/>
        </w:rPr>
        <w:t xml:space="preserve">σας δεν είναι </w:t>
      </w:r>
      <w:r w:rsidRPr="00F77A18">
        <w:rPr>
          <w:rFonts w:eastAsia="Times New Roman" w:cs="Times New Roman"/>
          <w:szCs w:val="24"/>
        </w:rPr>
        <w:t>ανιστόρητος</w:t>
      </w:r>
      <w:r>
        <w:rPr>
          <w:rFonts w:eastAsia="Times New Roman" w:cs="Times New Roman"/>
          <w:szCs w:val="24"/>
        </w:rPr>
        <w:t xml:space="preserve"> -βέβαια για τον κ. Τσίπρα έχω κάποιες αμφιβολίες- θεωρώ τ</w:t>
      </w:r>
      <w:r>
        <w:rPr>
          <w:rFonts w:eastAsia="Times New Roman" w:cs="Times New Roman"/>
          <w:szCs w:val="24"/>
        </w:rPr>
        <w:t>εράστιο ατόπημα την υποχωρητικότητα</w:t>
      </w:r>
      <w:r w:rsidRPr="00F77A18">
        <w:rPr>
          <w:rFonts w:eastAsia="Times New Roman" w:cs="Times New Roman"/>
          <w:szCs w:val="24"/>
        </w:rPr>
        <w:t xml:space="preserve"> της </w:t>
      </w:r>
      <w:r>
        <w:rPr>
          <w:rFonts w:eastAsia="Times New Roman" w:cs="Times New Roman"/>
          <w:szCs w:val="24"/>
        </w:rPr>
        <w:t>Κ</w:t>
      </w:r>
      <w:r w:rsidRPr="00F77A18">
        <w:rPr>
          <w:rFonts w:eastAsia="Times New Roman" w:cs="Times New Roman"/>
          <w:szCs w:val="24"/>
        </w:rPr>
        <w:t>υβέρνησης στο αίτημα των Σκοπίων για</w:t>
      </w:r>
      <w:r>
        <w:rPr>
          <w:rFonts w:eastAsia="Times New Roman" w:cs="Times New Roman"/>
          <w:szCs w:val="24"/>
        </w:rPr>
        <w:t xml:space="preserve"> ονομασία που αφορούσε το </w:t>
      </w:r>
      <w:r w:rsidRPr="00F77A18">
        <w:rPr>
          <w:rFonts w:eastAsia="Times New Roman" w:cs="Times New Roman"/>
          <w:szCs w:val="24"/>
        </w:rPr>
        <w:t>Ίλιντεν</w:t>
      </w:r>
      <w:r>
        <w:rPr>
          <w:rFonts w:eastAsia="Times New Roman" w:cs="Times New Roman"/>
          <w:szCs w:val="24"/>
        </w:rPr>
        <w:t>. Υπάρχει</w:t>
      </w:r>
      <w:r w:rsidRPr="00F77A18">
        <w:rPr>
          <w:rFonts w:eastAsia="Times New Roman" w:cs="Times New Roman"/>
          <w:szCs w:val="24"/>
        </w:rPr>
        <w:t xml:space="preserve"> άλλωστε λόγος</w:t>
      </w:r>
      <w:r>
        <w:rPr>
          <w:rFonts w:eastAsia="Times New Roman" w:cs="Times New Roman"/>
          <w:szCs w:val="24"/>
        </w:rPr>
        <w:t>,</w:t>
      </w:r>
      <w:r w:rsidRPr="00F77A18">
        <w:rPr>
          <w:rFonts w:eastAsia="Times New Roman" w:cs="Times New Roman"/>
          <w:szCs w:val="24"/>
        </w:rPr>
        <w:t xml:space="preserve"> </w:t>
      </w:r>
      <w:r>
        <w:rPr>
          <w:rFonts w:eastAsia="Times New Roman" w:cs="Times New Roman"/>
          <w:szCs w:val="24"/>
        </w:rPr>
        <w:t>κύριε</w:t>
      </w:r>
      <w:r w:rsidRPr="00F77A18">
        <w:rPr>
          <w:rFonts w:eastAsia="Times New Roman" w:cs="Times New Roman"/>
          <w:szCs w:val="24"/>
        </w:rPr>
        <w:t xml:space="preserve"> Τσίπρα</w:t>
      </w:r>
      <w:r>
        <w:rPr>
          <w:rFonts w:eastAsia="Times New Roman" w:cs="Times New Roman"/>
          <w:szCs w:val="24"/>
        </w:rPr>
        <w:t>, που η Βουλγαρία,</w:t>
      </w:r>
      <w:r w:rsidRPr="00F77A18">
        <w:rPr>
          <w:rFonts w:eastAsia="Times New Roman" w:cs="Times New Roman"/>
          <w:szCs w:val="24"/>
        </w:rPr>
        <w:t xml:space="preserve"> αν και ήταν από τις πρώτες χώρες που αναγνώρισε τα Σκόπια με το συνταγματικό τους όνομα</w:t>
      </w:r>
      <w:r>
        <w:rPr>
          <w:rFonts w:eastAsia="Times New Roman" w:cs="Times New Roman"/>
          <w:szCs w:val="24"/>
        </w:rPr>
        <w:t>,</w:t>
      </w:r>
      <w:r w:rsidRPr="00F77A18">
        <w:rPr>
          <w:rFonts w:eastAsia="Times New Roman" w:cs="Times New Roman"/>
          <w:szCs w:val="24"/>
        </w:rPr>
        <w:t xml:space="preserve"> </w:t>
      </w:r>
      <w:r>
        <w:rPr>
          <w:rFonts w:eastAsia="Times New Roman" w:cs="Times New Roman"/>
          <w:szCs w:val="24"/>
        </w:rPr>
        <w:t>«</w:t>
      </w:r>
      <w:r w:rsidRPr="00F77A18">
        <w:rPr>
          <w:rFonts w:eastAsia="Times New Roman" w:cs="Times New Roman"/>
          <w:szCs w:val="24"/>
        </w:rPr>
        <w:t>Δημοκρατία της Μακεδονίας</w:t>
      </w:r>
      <w:r>
        <w:rPr>
          <w:rFonts w:eastAsia="Times New Roman" w:cs="Times New Roman"/>
          <w:szCs w:val="24"/>
        </w:rPr>
        <w:t xml:space="preserve">», ουδέποτε </w:t>
      </w:r>
      <w:r w:rsidRPr="00F77A18">
        <w:rPr>
          <w:rFonts w:eastAsia="Times New Roman" w:cs="Times New Roman"/>
          <w:szCs w:val="24"/>
        </w:rPr>
        <w:t xml:space="preserve">έχει αναγνωρίσει </w:t>
      </w:r>
      <w:r>
        <w:rPr>
          <w:rFonts w:eastAsia="Times New Roman" w:cs="Times New Roman"/>
          <w:szCs w:val="24"/>
        </w:rPr>
        <w:t>μ</w:t>
      </w:r>
      <w:r w:rsidRPr="00F77A18">
        <w:rPr>
          <w:rFonts w:eastAsia="Times New Roman" w:cs="Times New Roman"/>
          <w:szCs w:val="24"/>
        </w:rPr>
        <w:t>ακεδονική γλώσσα</w:t>
      </w:r>
      <w:r>
        <w:rPr>
          <w:rFonts w:eastAsia="Times New Roman" w:cs="Times New Roman"/>
          <w:szCs w:val="24"/>
        </w:rPr>
        <w:t>.</w:t>
      </w:r>
      <w:r w:rsidRPr="00F77A18">
        <w:rPr>
          <w:rFonts w:eastAsia="Times New Roman" w:cs="Times New Roman"/>
          <w:szCs w:val="24"/>
        </w:rPr>
        <w:t xml:space="preserve"> </w:t>
      </w:r>
      <w:r>
        <w:rPr>
          <w:rFonts w:eastAsia="Times New Roman" w:cs="Times New Roman"/>
          <w:szCs w:val="24"/>
        </w:rPr>
        <w:t>Διότι άπαξ και</w:t>
      </w:r>
      <w:r w:rsidRPr="00F77A18">
        <w:rPr>
          <w:rFonts w:eastAsia="Times New Roman" w:cs="Times New Roman"/>
          <w:szCs w:val="24"/>
        </w:rPr>
        <w:t xml:space="preserve"> αποδέχεστε την ύπαρξη μακεδονικής εθνότητας </w:t>
      </w:r>
      <w:r>
        <w:rPr>
          <w:rFonts w:eastAsia="Times New Roman" w:cs="Times New Roman"/>
          <w:szCs w:val="24"/>
        </w:rPr>
        <w:t xml:space="preserve">και </w:t>
      </w:r>
      <w:r w:rsidRPr="00F77A18">
        <w:rPr>
          <w:rFonts w:eastAsia="Times New Roman" w:cs="Times New Roman"/>
          <w:szCs w:val="24"/>
        </w:rPr>
        <w:t>γλώσσας</w:t>
      </w:r>
      <w:r>
        <w:rPr>
          <w:rFonts w:eastAsia="Times New Roman" w:cs="Times New Roman"/>
          <w:szCs w:val="24"/>
        </w:rPr>
        <w:t>, ο γεωγραφικός προσδιορισμός</w:t>
      </w:r>
      <w:r w:rsidRPr="00F77A18">
        <w:rPr>
          <w:rFonts w:eastAsia="Times New Roman" w:cs="Times New Roman"/>
          <w:szCs w:val="24"/>
        </w:rPr>
        <w:t xml:space="preserve"> </w:t>
      </w:r>
      <w:r>
        <w:rPr>
          <w:rFonts w:eastAsia="Times New Roman" w:cs="Times New Roman"/>
          <w:szCs w:val="24"/>
        </w:rPr>
        <w:t>είναι ουσιαστικά άνευ περιεχομένου. Α</w:t>
      </w:r>
      <w:r w:rsidRPr="00F77A18">
        <w:rPr>
          <w:rFonts w:eastAsia="Times New Roman" w:cs="Times New Roman"/>
          <w:szCs w:val="24"/>
        </w:rPr>
        <w:t xml:space="preserve">υτοί που </w:t>
      </w:r>
      <w:r>
        <w:rPr>
          <w:rFonts w:eastAsia="Times New Roman" w:cs="Times New Roman"/>
          <w:szCs w:val="24"/>
        </w:rPr>
        <w:t>ο</w:t>
      </w:r>
      <w:r w:rsidRPr="00F77A18">
        <w:rPr>
          <w:rFonts w:eastAsia="Times New Roman" w:cs="Times New Roman"/>
          <w:szCs w:val="24"/>
        </w:rPr>
        <w:t xml:space="preserve">μιλούν τη </w:t>
      </w:r>
      <w:r>
        <w:rPr>
          <w:rFonts w:eastAsia="Times New Roman" w:cs="Times New Roman"/>
          <w:szCs w:val="24"/>
        </w:rPr>
        <w:t>«μ</w:t>
      </w:r>
      <w:r w:rsidRPr="00F77A18">
        <w:rPr>
          <w:rFonts w:eastAsia="Times New Roman" w:cs="Times New Roman"/>
          <w:szCs w:val="24"/>
        </w:rPr>
        <w:t>ακεδονική</w:t>
      </w:r>
      <w:r>
        <w:rPr>
          <w:rFonts w:eastAsia="Times New Roman" w:cs="Times New Roman"/>
          <w:szCs w:val="24"/>
        </w:rPr>
        <w:t>»,</w:t>
      </w:r>
      <w:r w:rsidRPr="00F77A18">
        <w:rPr>
          <w:rFonts w:eastAsia="Times New Roman" w:cs="Times New Roman"/>
          <w:szCs w:val="24"/>
        </w:rPr>
        <w:t xml:space="preserve"> </w:t>
      </w:r>
      <w:r>
        <w:rPr>
          <w:rFonts w:eastAsia="Times New Roman" w:cs="Times New Roman"/>
          <w:szCs w:val="24"/>
        </w:rPr>
        <w:t>α</w:t>
      </w:r>
      <w:r w:rsidRPr="00F77A18">
        <w:rPr>
          <w:rFonts w:eastAsia="Times New Roman" w:cs="Times New Roman"/>
          <w:szCs w:val="24"/>
        </w:rPr>
        <w:t xml:space="preserve">ποκλείεται </w:t>
      </w:r>
      <w:r w:rsidRPr="00F77A18">
        <w:rPr>
          <w:rFonts w:eastAsia="Times New Roman" w:cs="Times New Roman"/>
          <w:szCs w:val="24"/>
        </w:rPr>
        <w:t xml:space="preserve">στην πράξη να αποκαλούνται </w:t>
      </w:r>
      <w:r>
        <w:rPr>
          <w:rFonts w:eastAsia="Times New Roman" w:cs="Times New Roman"/>
          <w:szCs w:val="24"/>
        </w:rPr>
        <w:t>«Βο</w:t>
      </w:r>
      <w:r w:rsidRPr="00F77A18">
        <w:rPr>
          <w:rFonts w:eastAsia="Times New Roman" w:cs="Times New Roman"/>
          <w:szCs w:val="24"/>
        </w:rPr>
        <w:t>ρειο</w:t>
      </w:r>
      <w:r>
        <w:rPr>
          <w:rFonts w:eastAsia="Times New Roman" w:cs="Times New Roman"/>
          <w:szCs w:val="24"/>
        </w:rPr>
        <w:t>μ</w:t>
      </w:r>
      <w:r w:rsidRPr="00F77A18">
        <w:rPr>
          <w:rFonts w:eastAsia="Times New Roman" w:cs="Times New Roman"/>
          <w:szCs w:val="24"/>
        </w:rPr>
        <w:t>ακεδόνες</w:t>
      </w:r>
      <w:r>
        <w:rPr>
          <w:rFonts w:eastAsia="Times New Roman" w:cs="Times New Roman"/>
          <w:szCs w:val="24"/>
        </w:rPr>
        <w:t xml:space="preserve">». Να το </w:t>
      </w:r>
      <w:r w:rsidRPr="00F77A18">
        <w:rPr>
          <w:rFonts w:eastAsia="Times New Roman" w:cs="Times New Roman"/>
          <w:szCs w:val="24"/>
        </w:rPr>
        <w:t>πω απλά</w:t>
      </w:r>
      <w:r>
        <w:rPr>
          <w:rFonts w:eastAsia="Times New Roman" w:cs="Times New Roman"/>
          <w:szCs w:val="24"/>
        </w:rPr>
        <w:t xml:space="preserve">, με τη συμφωνία, το κράτος των Σκοπίων παίρνει </w:t>
      </w:r>
      <w:r w:rsidRPr="00F77A18">
        <w:rPr>
          <w:rFonts w:eastAsia="Times New Roman" w:cs="Times New Roman"/>
          <w:szCs w:val="24"/>
        </w:rPr>
        <w:t>γεωγραφικό προσδιορισμό</w:t>
      </w:r>
      <w:r>
        <w:rPr>
          <w:rFonts w:eastAsia="Times New Roman" w:cs="Times New Roman"/>
          <w:szCs w:val="24"/>
        </w:rPr>
        <w:t>,</w:t>
      </w:r>
      <w:r w:rsidRPr="00F77A18">
        <w:rPr>
          <w:rFonts w:eastAsia="Times New Roman" w:cs="Times New Roman"/>
          <w:szCs w:val="24"/>
        </w:rPr>
        <w:t xml:space="preserve"> αλλά </w:t>
      </w:r>
      <w:r>
        <w:rPr>
          <w:rFonts w:eastAsia="Times New Roman" w:cs="Times New Roman"/>
          <w:szCs w:val="24"/>
        </w:rPr>
        <w:t xml:space="preserve">ο λαός του </w:t>
      </w:r>
      <w:r w:rsidRPr="00F77A18">
        <w:rPr>
          <w:rFonts w:eastAsia="Times New Roman" w:cs="Times New Roman"/>
          <w:szCs w:val="24"/>
        </w:rPr>
        <w:t>όχι</w:t>
      </w:r>
      <w:r>
        <w:rPr>
          <w:rFonts w:eastAsia="Times New Roman" w:cs="Times New Roman"/>
          <w:szCs w:val="24"/>
        </w:rPr>
        <w:t>.</w:t>
      </w:r>
      <w:r w:rsidRPr="00F77A18">
        <w:rPr>
          <w:rFonts w:eastAsia="Times New Roman" w:cs="Times New Roman"/>
          <w:szCs w:val="24"/>
        </w:rPr>
        <w:t xml:space="preserve"> </w:t>
      </w:r>
      <w:r>
        <w:rPr>
          <w:rFonts w:eastAsia="Times New Roman" w:cs="Times New Roman"/>
          <w:szCs w:val="24"/>
        </w:rPr>
        <w:t>Μ</w:t>
      </w:r>
      <w:r w:rsidRPr="00F77A18">
        <w:rPr>
          <w:rFonts w:eastAsia="Times New Roman" w:cs="Times New Roman"/>
          <w:szCs w:val="24"/>
        </w:rPr>
        <w:t xml:space="preserve">ε τη συμφωνία </w:t>
      </w:r>
      <w:r>
        <w:rPr>
          <w:rFonts w:eastAsia="Times New Roman" w:cs="Times New Roman"/>
          <w:szCs w:val="24"/>
        </w:rPr>
        <w:t>που έχετε φέρει οι κάτοικοι της «Βόρειας Μακεδονίας» θα ονομάζονται «Μακεδόνες» και θα μ</w:t>
      </w:r>
      <w:r>
        <w:rPr>
          <w:rFonts w:eastAsia="Times New Roman" w:cs="Times New Roman"/>
          <w:szCs w:val="24"/>
        </w:rPr>
        <w:t xml:space="preserve">πορούν να λένε ότι ομιλούν τη «μακεδονική γλώσσα». </w:t>
      </w:r>
    </w:p>
    <w:p w14:paraId="5EA9197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Αν, όμως, στη «Βόρεια Μακεδονία» ζουν «Μακεδόνες», τότε προφανώς κάποιοι </w:t>
      </w:r>
      <w:r w:rsidRPr="00F77A18">
        <w:rPr>
          <w:rFonts w:eastAsia="Times New Roman" w:cs="Times New Roman"/>
          <w:szCs w:val="24"/>
        </w:rPr>
        <w:t>μπορούν να</w:t>
      </w:r>
      <w:r>
        <w:rPr>
          <w:rFonts w:eastAsia="Times New Roman" w:cs="Times New Roman"/>
          <w:szCs w:val="24"/>
        </w:rPr>
        <w:t xml:space="preserve"> ισχυριστούν στο μέλλον ότι υπάρχει και μια «Νότια Μακεδονία» στην οποία ζουν επίσης «Μακεδόνες». Ακόμα και αν κατοικούν </w:t>
      </w:r>
      <w:r>
        <w:rPr>
          <w:rFonts w:eastAsia="Times New Roman" w:cs="Times New Roman"/>
          <w:szCs w:val="24"/>
        </w:rPr>
        <w:t xml:space="preserve">σε δύο κράτη, το έθνος τους θα είναι ένα, όπως ακριβώς οι Κορεάτες </w:t>
      </w:r>
      <w:r w:rsidRPr="00F77A18">
        <w:rPr>
          <w:rFonts w:eastAsia="Times New Roman" w:cs="Times New Roman"/>
          <w:szCs w:val="24"/>
        </w:rPr>
        <w:t xml:space="preserve">της Βόρειας και της Νότιας Κορέας και άλλοτε οι Γερμανοί της </w:t>
      </w:r>
      <w:r>
        <w:rPr>
          <w:rFonts w:eastAsia="Times New Roman" w:cs="Times New Roman"/>
          <w:szCs w:val="24"/>
        </w:rPr>
        <w:t>Α</w:t>
      </w:r>
      <w:r w:rsidRPr="00F77A18">
        <w:rPr>
          <w:rFonts w:eastAsia="Times New Roman" w:cs="Times New Roman"/>
          <w:szCs w:val="24"/>
        </w:rPr>
        <w:t xml:space="preserve">νατολικής και της </w:t>
      </w:r>
      <w:r>
        <w:rPr>
          <w:rFonts w:eastAsia="Times New Roman" w:cs="Times New Roman"/>
          <w:szCs w:val="24"/>
        </w:rPr>
        <w:t>Δ</w:t>
      </w:r>
      <w:r w:rsidRPr="00F77A18">
        <w:rPr>
          <w:rFonts w:eastAsia="Times New Roman" w:cs="Times New Roman"/>
          <w:szCs w:val="24"/>
        </w:rPr>
        <w:t>υτικής Γερμανίας</w:t>
      </w:r>
      <w:r>
        <w:rPr>
          <w:rFonts w:eastAsia="Times New Roman" w:cs="Times New Roman"/>
          <w:szCs w:val="24"/>
        </w:rPr>
        <w:t>.</w:t>
      </w:r>
    </w:p>
    <w:p w14:paraId="5EA9197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Έχετε καταλάβει τι κάνετε, κύριε Τσίπρα;</w:t>
      </w:r>
    </w:p>
    <w:p w14:paraId="5EA9197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Ξέρετε, είναι λίγο αγενές να κοιτάτε συνέχεια το κινητό σας την ώρα που μιλάω από το Βήμα της Βουλής. Αλλά νέα κοινοβουλευτικά ήθη εισάγετε, φαντάζομαι. </w:t>
      </w:r>
    </w:p>
    <w:p w14:paraId="5EA9197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Τα ανέχεστε, άραγε, όλα αυτά εσείς και ειδικά οι Βουλευτές του ΣΥΡΙΖΑ της </w:t>
      </w:r>
      <w:r>
        <w:rPr>
          <w:rFonts w:eastAsia="Times New Roman" w:cs="Times New Roman"/>
          <w:szCs w:val="24"/>
        </w:rPr>
        <w:t>β</w:t>
      </w:r>
      <w:r>
        <w:rPr>
          <w:rFonts w:eastAsia="Times New Roman" w:cs="Times New Roman"/>
          <w:szCs w:val="24"/>
        </w:rPr>
        <w:t>όρειας Ελλάδος; Όχι μόνο νο</w:t>
      </w:r>
      <w:r>
        <w:rPr>
          <w:rFonts w:eastAsia="Times New Roman" w:cs="Times New Roman"/>
          <w:szCs w:val="24"/>
        </w:rPr>
        <w:t>μιμοποιείτε, αλλά ενισχύετε με τη συμφωνία σας τον σκοπιανό αλυτρωτισμό.</w:t>
      </w:r>
    </w:p>
    <w:p w14:paraId="5EA9197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αυτό λέω και σε εσάς, κύριε Καμμέν</w:t>
      </w:r>
      <w:r>
        <w:rPr>
          <w:rFonts w:eastAsia="Times New Roman" w:cs="Times New Roman"/>
          <w:szCs w:val="24"/>
        </w:rPr>
        <w:t>ε</w:t>
      </w:r>
      <w:r>
        <w:rPr>
          <w:rFonts w:eastAsia="Times New Roman" w:cs="Times New Roman"/>
          <w:szCs w:val="24"/>
        </w:rPr>
        <w:t xml:space="preserve">, για να μην παριστάνετε ότι δεν καταλαβαίνετε τι γίνεται σε αυτή την Αίθουσα. </w:t>
      </w:r>
    </w:p>
    <w:p w14:paraId="5EA9198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αλυτρωτισμός μέσω του </w:t>
      </w:r>
      <w:r>
        <w:rPr>
          <w:rFonts w:eastAsia="Times New Roman" w:cs="Times New Roman"/>
          <w:szCs w:val="24"/>
        </w:rPr>
        <w:t>μακεδονισμού και ο μακεδονισμός μέσω της γλώσσας και της εθνότητας, πλήττει τα εθνικά μας συμφέροντα. Και, δυστυχώς, δεν είναι μόνο αυτό το μόνο σοβαρό πρόβλημα της συμφωνίας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Ζάεφ. Το «</w:t>
      </w:r>
      <w:r>
        <w:rPr>
          <w:rFonts w:eastAsia="Times New Roman" w:cs="Times New Roman"/>
          <w:szCs w:val="24"/>
          <w:lang w:val="en-US"/>
        </w:rPr>
        <w:t>erga</w:t>
      </w:r>
      <w:r w:rsidRPr="00101482">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ουσιαστικά δεν διασφαλίζεται, καθώς για τη διεθνή </w:t>
      </w:r>
      <w:r>
        <w:rPr>
          <w:rFonts w:eastAsia="Times New Roman" w:cs="Times New Roman"/>
          <w:szCs w:val="24"/>
        </w:rPr>
        <w:t>χρήση του ονόματος δίνεται μια πενταετία. Για τα εσωτερικά έγγραφα -για τις ταυτότητες, παραδείγματος χάρ</w:t>
      </w:r>
      <w:r>
        <w:rPr>
          <w:rFonts w:eastAsia="Times New Roman" w:cs="Times New Roman"/>
          <w:szCs w:val="24"/>
        </w:rPr>
        <w:t>ιν</w:t>
      </w:r>
      <w:r>
        <w:rPr>
          <w:rFonts w:eastAsia="Times New Roman" w:cs="Times New Roman"/>
          <w:szCs w:val="24"/>
        </w:rPr>
        <w:t>- δεν τίθεται όριο. Απλώς, συνδέεται γενικά με την ευρωπαϊκή πορεία των Σκοπίων, κάτι που αν ποτέ συμβεί, τοποθετείται σε ένα μακρινό και αβέβαιο μέλ</w:t>
      </w:r>
      <w:r>
        <w:rPr>
          <w:rFonts w:eastAsia="Times New Roman" w:cs="Times New Roman"/>
          <w:szCs w:val="24"/>
        </w:rPr>
        <w:t xml:space="preserve">λον. </w:t>
      </w:r>
    </w:p>
    <w:p w14:paraId="5EA9198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Ολόκληρη αυτή η αυθαίρετη κατασκευή των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Κοτζιά είναι στον αέρα. Κάθε βήμα της μπορεί να υπονομεύσει το επόμενο. Στο μεσοδιάστημα, όμως, θα παράγονται τετελεσμένα, τα οποία δεν θα μπορούν να αναιρεθούν αργότερα. </w:t>
      </w:r>
    </w:p>
    <w:p w14:paraId="5EA9198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Η γειτονική χώρα καλείται από</w:t>
      </w:r>
      <w:r>
        <w:rPr>
          <w:rFonts w:eastAsia="Times New Roman" w:cs="Times New Roman"/>
          <w:szCs w:val="24"/>
        </w:rPr>
        <w:t xml:space="preserve"> το ΝΑΤΟ προς ένταξη τώρα. Η Ελλάδα θα περιμένει τελευταία να κυρώσει το πρωτόκολλο ένταξης. Πόσο εύκολο θα είναι να κάνει διαφορετικά αν ήδη είκοσι ο</w:t>
      </w:r>
      <w:r>
        <w:rPr>
          <w:rFonts w:eastAsia="Times New Roman" w:cs="Times New Roman"/>
          <w:szCs w:val="24"/>
        </w:rPr>
        <w:t>κ</w:t>
      </w:r>
      <w:r>
        <w:rPr>
          <w:rFonts w:eastAsia="Times New Roman" w:cs="Times New Roman"/>
          <w:szCs w:val="24"/>
        </w:rPr>
        <w:t xml:space="preserve">τώ από τα είκοσι εννέα μέλη της Βορειοατλαντικής Συμφωνίας θα το έχουν πράξει; </w:t>
      </w:r>
    </w:p>
    <w:p w14:paraId="5EA9198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Γι’ αυτό και σας λέμε ότι</w:t>
      </w:r>
      <w:r>
        <w:rPr>
          <w:rFonts w:eastAsia="Times New Roman" w:cs="Times New Roman"/>
          <w:szCs w:val="24"/>
        </w:rPr>
        <w:t xml:space="preserve"> η συμφωνία παράγει αποτελέσματα με την υπογραφή της. Γι’ αυτό και οι Βουλευτές που τη στηρίζετε και που στηρίζετε την Κυβέρνηση, είστε συνυπεύθυνοι γι’ αυτό που πάει να γίνει στις Πρέσπες αύριο. </w:t>
      </w:r>
    </w:p>
    <w:p w14:paraId="5EA9198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Αυτή είναι η διαπραγμάτευση που κάνατε, κύριε Κοτζιά. Κι αν</w:t>
      </w:r>
      <w:r>
        <w:rPr>
          <w:rFonts w:eastAsia="Times New Roman" w:cs="Times New Roman"/>
          <w:szCs w:val="24"/>
        </w:rPr>
        <w:t xml:space="preserve"> ισχύει η δήλωσή σας, πως θα λύσετε και τα προβλήματα της Αλβανίας πριν πάτε διακοπές, ένας λόγος παραπάνω να ξεκινήσετε από τώρα διακοπές διαρκείας με την απόφαση του ελληνικού λαού να σας στείλει στα έδρανα της </w:t>
      </w:r>
      <w:r>
        <w:rPr>
          <w:rFonts w:eastAsia="Times New Roman" w:cs="Times New Roman"/>
          <w:szCs w:val="24"/>
        </w:rPr>
        <w:t>α</w:t>
      </w:r>
      <w:r>
        <w:rPr>
          <w:rFonts w:eastAsia="Times New Roman" w:cs="Times New Roman"/>
          <w:szCs w:val="24"/>
        </w:rPr>
        <w:t>ντιπολίτευσης, για να σταματήσετε να κάνετ</w:t>
      </w:r>
      <w:r>
        <w:rPr>
          <w:rFonts w:eastAsia="Times New Roman" w:cs="Times New Roman"/>
          <w:szCs w:val="24"/>
        </w:rPr>
        <w:t xml:space="preserve">ε άλλη ζημιά στη χώρα. </w:t>
      </w:r>
    </w:p>
    <w:p w14:paraId="5EA91985"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A9198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Όλα αυτά, όμως, είναι ψιλά γράμματα για έναν Πρωθυπουργό που και σήμερα ακόμα λέει ψέματα. </w:t>
      </w:r>
    </w:p>
    <w:p w14:paraId="5EA9198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Πού είναι το </w:t>
      </w:r>
      <w:r>
        <w:rPr>
          <w:rFonts w:eastAsia="Times New Roman" w:cs="Times New Roman"/>
          <w:szCs w:val="24"/>
          <w:lang w:val="en-US"/>
        </w:rPr>
        <w:t>Severna</w:t>
      </w:r>
      <w:r w:rsidRPr="00324EAF">
        <w:rPr>
          <w:rFonts w:eastAsia="Times New Roman" w:cs="Times New Roman"/>
          <w:szCs w:val="24"/>
        </w:rPr>
        <w:t xml:space="preserve"> </w:t>
      </w:r>
      <w:r>
        <w:rPr>
          <w:rFonts w:eastAsia="Times New Roman" w:cs="Times New Roman"/>
          <w:szCs w:val="24"/>
          <w:lang w:val="en-US"/>
        </w:rPr>
        <w:t>Makedonija</w:t>
      </w:r>
      <w:r w:rsidRPr="00324EAF">
        <w:rPr>
          <w:rFonts w:eastAsia="Times New Roman" w:cs="Times New Roman"/>
          <w:szCs w:val="24"/>
        </w:rPr>
        <w:t xml:space="preserve">; </w:t>
      </w:r>
    </w:p>
    <w:p w14:paraId="5EA91988" w14:textId="77777777" w:rsidR="000F46A4" w:rsidRDefault="00307FE8">
      <w:pPr>
        <w:spacing w:line="600" w:lineRule="auto"/>
        <w:ind w:firstLine="720"/>
        <w:jc w:val="both"/>
        <w:rPr>
          <w:rFonts w:eastAsia="Times New Roman" w:cs="Times New Roman"/>
          <w:szCs w:val="24"/>
        </w:rPr>
      </w:pPr>
      <w:r w:rsidRPr="00324EAF">
        <w:rPr>
          <w:rFonts w:eastAsia="Times New Roman" w:cs="Times New Roman"/>
          <w:szCs w:val="24"/>
        </w:rPr>
        <w:t>Κ</w:t>
      </w:r>
      <w:r>
        <w:rPr>
          <w:rFonts w:eastAsia="Times New Roman" w:cs="Times New Roman"/>
          <w:szCs w:val="24"/>
        </w:rPr>
        <w:t xml:space="preserve">ύριε Τσίπρα, κοιτάξτε με λίγο, αν θέλετε. </w:t>
      </w:r>
    </w:p>
    <w:p w14:paraId="5EA91989" w14:textId="77777777" w:rsidR="000F46A4" w:rsidRDefault="00307FE8">
      <w:pPr>
        <w:spacing w:line="600" w:lineRule="auto"/>
        <w:ind w:firstLine="720"/>
        <w:jc w:val="both"/>
        <w:rPr>
          <w:rFonts w:eastAsia="Times New Roman" w:cs="Times New Roman"/>
          <w:szCs w:val="24"/>
        </w:rPr>
      </w:pPr>
      <w:r w:rsidRPr="001C3CE0">
        <w:rPr>
          <w:rFonts w:eastAsia="Times New Roman" w:cs="Times New Roman"/>
          <w:b/>
          <w:szCs w:val="24"/>
        </w:rPr>
        <w:t>ΑΛΕΞΗΣ Τ</w:t>
      </w:r>
      <w:r w:rsidRPr="001C3CE0">
        <w:rPr>
          <w:rFonts w:eastAsia="Times New Roman" w:cs="Times New Roman"/>
          <w:b/>
          <w:szCs w:val="24"/>
        </w:rPr>
        <w:t>ΣΙΠ</w:t>
      </w:r>
      <w:r>
        <w:rPr>
          <w:rFonts w:eastAsia="Times New Roman" w:cs="Times New Roman"/>
          <w:b/>
          <w:szCs w:val="24"/>
        </w:rPr>
        <w:t xml:space="preserve">ΡΑΣ (Πρόεδρος της Κυβέρνησης): </w:t>
      </w:r>
      <w:r>
        <w:rPr>
          <w:rFonts w:eastAsia="Times New Roman" w:cs="Times New Roman"/>
          <w:szCs w:val="24"/>
        </w:rPr>
        <w:t xml:space="preserve">Σας ακούω. </w:t>
      </w:r>
    </w:p>
    <w:p w14:paraId="5EA9198A"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Πού είναι το </w:t>
      </w:r>
      <w:r>
        <w:rPr>
          <w:rFonts w:eastAsia="Times New Roman" w:cs="Times New Roman"/>
          <w:szCs w:val="24"/>
          <w:lang w:val="en-US"/>
        </w:rPr>
        <w:t>Severna</w:t>
      </w:r>
      <w:r w:rsidRPr="00324EAF">
        <w:rPr>
          <w:rFonts w:eastAsia="Times New Roman" w:cs="Times New Roman"/>
          <w:szCs w:val="24"/>
        </w:rPr>
        <w:t xml:space="preserve"> </w:t>
      </w:r>
      <w:r>
        <w:rPr>
          <w:rFonts w:eastAsia="Times New Roman" w:cs="Times New Roman"/>
          <w:szCs w:val="24"/>
          <w:lang w:val="en-US"/>
        </w:rPr>
        <w:t>Makedonija</w:t>
      </w:r>
      <w:r>
        <w:rPr>
          <w:rFonts w:eastAsia="Times New Roman" w:cs="Times New Roman"/>
          <w:szCs w:val="24"/>
        </w:rPr>
        <w:t xml:space="preserve">, το οποίο εξαγγείλατε στο διάγγελμά σας; Την τελευταία φορά που το ανέφερα, βολικά δεν ήσασταν στην Αίθουσα. </w:t>
      </w:r>
    </w:p>
    <w:p w14:paraId="5EA9198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Διαβάζω, λοιπόν, αυτό το οποίο είπατε εσείς στον ελληνικό λαό πριν από λίγές ημέρες: «Συμφώνησαν να μετονομάσουν τη χώρα τους σε Δημοκρατία της </w:t>
      </w:r>
      <w:r>
        <w:rPr>
          <w:rFonts w:eastAsia="Times New Roman" w:cs="Times New Roman"/>
          <w:szCs w:val="24"/>
          <w:lang w:val="en-US"/>
        </w:rPr>
        <w:t>Severna</w:t>
      </w:r>
      <w:r w:rsidRPr="008A2B50">
        <w:rPr>
          <w:rFonts w:eastAsia="Times New Roman" w:cs="Times New Roman"/>
          <w:szCs w:val="24"/>
        </w:rPr>
        <w:t xml:space="preserve"> </w:t>
      </w:r>
      <w:r>
        <w:rPr>
          <w:rFonts w:eastAsia="Times New Roman" w:cs="Times New Roman"/>
          <w:szCs w:val="24"/>
          <w:lang w:val="en-US"/>
        </w:rPr>
        <w:t>Makedonija</w:t>
      </w:r>
      <w:r>
        <w:rPr>
          <w:rFonts w:eastAsia="Times New Roman" w:cs="Times New Roman"/>
          <w:szCs w:val="24"/>
        </w:rPr>
        <w:t xml:space="preserve">, δηλαδή στη γλώσσα μας σε Δημοκρατία της Βόρειας Μακεδονίας». </w:t>
      </w:r>
    </w:p>
    <w:p w14:paraId="5EA9198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w:t>
      </w:r>
    </w:p>
    <w:p w14:paraId="5EA9198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(Στο σημείο αυτό ο Προέδρος της Νέας Δημοκρατίας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EA9198E"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EA9198F" w14:textId="77777777" w:rsidR="000F46A4" w:rsidRDefault="00307FE8">
      <w:pPr>
        <w:spacing w:line="600" w:lineRule="auto"/>
        <w:ind w:firstLine="720"/>
        <w:jc w:val="both"/>
        <w:rPr>
          <w:rFonts w:eastAsia="Times New Roman" w:cs="Times New Roman"/>
          <w:szCs w:val="24"/>
        </w:rPr>
      </w:pPr>
      <w:r w:rsidRPr="00911D63">
        <w:rPr>
          <w:rFonts w:eastAsia="Times New Roman" w:cs="Times New Roman"/>
          <w:b/>
          <w:szCs w:val="24"/>
        </w:rPr>
        <w:t>Π</w:t>
      </w:r>
      <w:r w:rsidRPr="00911D63">
        <w:rPr>
          <w:rFonts w:eastAsia="Times New Roman" w:cs="Times New Roman"/>
          <w:b/>
          <w:szCs w:val="24"/>
        </w:rPr>
        <w:t>ΡΟΕΔΡΟΣ (</w:t>
      </w:r>
      <w:r>
        <w:rPr>
          <w:rFonts w:eastAsia="Times New Roman" w:cs="Times New Roman"/>
          <w:b/>
          <w:szCs w:val="24"/>
        </w:rPr>
        <w:t>Νικόλαος Βούτσης</w:t>
      </w:r>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 xml:space="preserve">Κύριοι συνάδελφοι, κάντε ησυχία. Δεν μιλάμε όλοι μαζί. </w:t>
      </w:r>
    </w:p>
    <w:p w14:paraId="5EA91990"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Το διαβάσατε μόνος σας. </w:t>
      </w:r>
    </w:p>
    <w:p w14:paraId="5EA91991"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Αλήθεια, όταν τα λέγατε αυτά στο διάγγελμά σας, λέγα</w:t>
      </w:r>
      <w:r>
        <w:rPr>
          <w:rFonts w:eastAsia="Times New Roman" w:cs="Times New Roman"/>
          <w:szCs w:val="24"/>
        </w:rPr>
        <w:t xml:space="preserve">τε ψέματα ή μήπως δεν είχατε διαβάσει τη συμφωνία; </w:t>
      </w:r>
    </w:p>
    <w:p w14:paraId="5EA9199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Μάλλον δεν ξέρετε πού βάζετε την υπογραφή σας, κύριε Τσίπρα. </w:t>
      </w:r>
    </w:p>
    <w:p w14:paraId="5EA9199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Αυτό είναι το χειρότερο. Αμφιβάλλω αν την είχατε διαβάσει τη συμφωνία που σας «σέρβιρε» ο κ. Κοτζιάς. </w:t>
      </w:r>
    </w:p>
    <w:p w14:paraId="5EA91994"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w:t>
      </w:r>
      <w:r>
        <w:rPr>
          <w:rFonts w:eastAsia="Times New Roman" w:cs="Times New Roman"/>
          <w:szCs w:val="24"/>
        </w:rPr>
        <w:t>ς Δημοκρατίας)</w:t>
      </w:r>
    </w:p>
    <w:p w14:paraId="5EA9199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Πάμε παρακάτω. Είναι δικαίωμα αυτοπροσδιορισμού να λέγεται ο κάθε Σκοπιανός «Μακεδόνας», όπως είπατε στην ταλαίπωρη κρατική τηλεόραση; </w:t>
      </w:r>
    </w:p>
    <w:p w14:paraId="5EA91996"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ΓΕΩΡΓΙΟΣ ΠΑΝΤΖΑΣ: </w:t>
      </w:r>
      <w:r>
        <w:rPr>
          <w:rFonts w:eastAsia="Times New Roman" w:cs="Times New Roman"/>
          <w:szCs w:val="24"/>
        </w:rPr>
        <w:t xml:space="preserve">Ταλαίπωρη η κρατική τηλεόραση; </w:t>
      </w:r>
    </w:p>
    <w:p w14:paraId="5EA91997"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Ταλαίπωρη</w:t>
      </w:r>
      <w:r>
        <w:rPr>
          <w:rFonts w:eastAsia="Times New Roman" w:cs="Times New Roman"/>
          <w:szCs w:val="24"/>
        </w:rPr>
        <w:t>,</w:t>
      </w:r>
      <w:r>
        <w:rPr>
          <w:rFonts w:eastAsia="Times New Roman" w:cs="Times New Roman"/>
          <w:szCs w:val="24"/>
        </w:rPr>
        <w:t xml:space="preserve"> ε;</w:t>
      </w:r>
    </w:p>
    <w:p w14:paraId="5EA91998"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w:t>
      </w:r>
      <w:r>
        <w:rPr>
          <w:rFonts w:eastAsia="Times New Roman" w:cs="Times New Roman"/>
          <w:b/>
          <w:szCs w:val="24"/>
        </w:rPr>
        <w:t>τσης):</w:t>
      </w:r>
      <w:r>
        <w:rPr>
          <w:rFonts w:eastAsia="Times New Roman" w:cs="Times New Roman"/>
          <w:szCs w:val="24"/>
        </w:rPr>
        <w:t xml:space="preserve"> Σας παρακαλώ, κύριοι συνάδελφοι, κάντε ησυχία!</w:t>
      </w:r>
    </w:p>
    <w:p w14:paraId="5EA91999"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Ταλαίπωρη! Εργαλείο προπαγάνδας είναι η ΕΡΤ έτσι όπως την έχετε κάνει. Δεν ντρέπεστε λίγο! Εργαλείο χυδαίας και άθλιας προπαγάνδας! </w:t>
      </w:r>
    </w:p>
    <w:p w14:paraId="5EA9199A"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από την πτέρυγα της Νέας Δημοκρατίας)</w:t>
      </w:r>
    </w:p>
    <w:p w14:paraId="5EA9199B"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5EA9199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Ήπιος ήμουν στις εκφράσεις μου. </w:t>
      </w:r>
    </w:p>
    <w:p w14:paraId="5EA9199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Και τι θα γίνει, κύριε Τσίπρα, κύριε Κοτζιά, κυρίες και κύριοι συνάδελφοι, με τα εμπορικά σήματα, με τις επιχειρήσεις της </w:t>
      </w:r>
      <w:r>
        <w:rPr>
          <w:rFonts w:eastAsia="Times New Roman" w:cs="Times New Roman"/>
          <w:szCs w:val="24"/>
        </w:rPr>
        <w:t>β</w:t>
      </w:r>
      <w:r>
        <w:rPr>
          <w:rFonts w:eastAsia="Times New Roman" w:cs="Times New Roman"/>
          <w:szCs w:val="24"/>
        </w:rPr>
        <w:t xml:space="preserve">ορείου Ελλάδος; </w:t>
      </w:r>
    </w:p>
    <w:p w14:paraId="5EA9199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Αλήθεια </w:t>
      </w:r>
      <w:r>
        <w:rPr>
          <w:rFonts w:eastAsia="Times New Roman" w:cs="Times New Roman"/>
          <w:szCs w:val="24"/>
        </w:rPr>
        <w:t xml:space="preserve">-προσέξτε με- μεικτές επιτροπές θα γράφουν πλέον τα βιβλία της ιστορίας μας; Αυτό συμφωνήσατε, κύριε Τσίπρα; Γιατί αυτό γράφει σε αυτό που θα πάτε να υπογράψετε αύριο. </w:t>
      </w:r>
    </w:p>
    <w:p w14:paraId="5EA9199F"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A919A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Κι αν όλοι εμείς που διαφωνούμε</w:t>
      </w:r>
      <w:r w:rsidRPr="00F15BCE">
        <w:rPr>
          <w:rFonts w:eastAsia="Times New Roman" w:cs="Times New Roman"/>
          <w:szCs w:val="24"/>
        </w:rPr>
        <w:t>,</w:t>
      </w:r>
      <w:r>
        <w:rPr>
          <w:rFonts w:eastAsia="Times New Roman" w:cs="Times New Roman"/>
          <w:szCs w:val="24"/>
        </w:rPr>
        <w:t xml:space="preserve"> </w:t>
      </w:r>
      <w:r>
        <w:rPr>
          <w:rFonts w:eastAsia="Times New Roman" w:cs="Times New Roman"/>
          <w:szCs w:val="24"/>
        </w:rPr>
        <w:t>μαζί με τη μεγάλη πλειοψηφία του ελληνικού λαού, σε αυτή τη συμφωνία</w:t>
      </w:r>
      <w:r w:rsidRPr="00F15BCE">
        <w:rPr>
          <w:rFonts w:eastAsia="Times New Roman" w:cs="Times New Roman"/>
          <w:szCs w:val="24"/>
        </w:rPr>
        <w:t>,</w:t>
      </w:r>
      <w:r>
        <w:rPr>
          <w:rFonts w:eastAsia="Times New Roman" w:cs="Times New Roman"/>
          <w:szCs w:val="24"/>
        </w:rPr>
        <w:t xml:space="preserve"> είμαστε ακραίοι εθνικιστές και υπερπατριώτες, τότε ο κ. Καμμένος τι είναι; Είχε το θράσος σήμερα το πρωί ο κ. Καμμένος να δηλώσει ότι μια συμφωνία είναι καλή</w:t>
      </w:r>
      <w:r w:rsidRPr="00F15BCE">
        <w:rPr>
          <w:rFonts w:eastAsia="Times New Roman" w:cs="Times New Roman"/>
          <w:szCs w:val="24"/>
        </w:rPr>
        <w:t>,</w:t>
      </w:r>
      <w:r>
        <w:rPr>
          <w:rFonts w:eastAsia="Times New Roman" w:cs="Times New Roman"/>
          <w:szCs w:val="24"/>
        </w:rPr>
        <w:t xml:space="preserve"> αλλά το όνομα είναι κακό και γι’ αυτό το καταψηφίζει. </w:t>
      </w:r>
    </w:p>
    <w:p w14:paraId="5EA919A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βέβαια, κύριε Τσίπρα, κατάλαβα -δεν θέλει και πολύ για να καταλάβει κανείς τη γλώσσα του σώματός σας</w:t>
      </w:r>
      <w:r w:rsidRPr="00F15BCE">
        <w:rPr>
          <w:rFonts w:eastAsia="Times New Roman" w:cs="Times New Roman"/>
          <w:szCs w:val="24"/>
        </w:rPr>
        <w:t>-</w:t>
      </w:r>
      <w:r>
        <w:rPr>
          <w:rFonts w:eastAsia="Times New Roman" w:cs="Times New Roman"/>
          <w:szCs w:val="24"/>
        </w:rPr>
        <w:t xml:space="preserve"> την αμηχανία σας όταν ο κ. Καμμένος ήταν στο Βήμα. Σας κοίταζα και τους τρεις -ο κ. Καμμένος </w:t>
      </w:r>
      <w:r>
        <w:rPr>
          <w:rFonts w:eastAsia="Times New Roman" w:cs="Times New Roman"/>
          <w:szCs w:val="24"/>
        </w:rPr>
        <w:t>στο Βήμα, εσείς στο έδρανο του Πρωθυπουργού και ο κ. Κοτζιάς δίπλα σας- και έλεγα ότι εσείς έχετε στα χέρια σας την τύχη της εξωτερικής πολιτικής της χώρας. Δυστυχώς το βράδυ τον αποκαλέσατε «τίμιο άνθρωπο». «Ο κ. Καμμένος είναι τίμιος άνθρωπος. Δεν εμπορε</w:t>
      </w:r>
      <w:r>
        <w:rPr>
          <w:rFonts w:eastAsia="Times New Roman" w:cs="Times New Roman"/>
          <w:szCs w:val="24"/>
        </w:rPr>
        <w:t xml:space="preserve">ύεται τον πατριωτισμό». Δεν ντρέπεστε λίγο και οι δυο σας γι’ αυτό το θέατρο, το οποίο στήνετε εδώ πέρα; </w:t>
      </w:r>
    </w:p>
    <w:p w14:paraId="5EA919A2" w14:textId="77777777" w:rsidR="000F46A4" w:rsidRDefault="00307FE8">
      <w:pPr>
        <w:spacing w:line="600" w:lineRule="auto"/>
        <w:ind w:firstLine="720"/>
        <w:jc w:val="center"/>
        <w:rPr>
          <w:rFonts w:eastAsia="Times New Roman" w:cs="Times New Roman"/>
          <w:szCs w:val="24"/>
        </w:rPr>
      </w:pPr>
      <w:r w:rsidRPr="00834C2E">
        <w:rPr>
          <w:rFonts w:eastAsia="Times New Roman" w:cs="Times New Roman"/>
          <w:szCs w:val="24"/>
        </w:rPr>
        <w:t>(Χειροκροτήματα από την πτ</w:t>
      </w:r>
      <w:r>
        <w:rPr>
          <w:rFonts w:eastAsia="Times New Roman" w:cs="Times New Roman"/>
          <w:szCs w:val="24"/>
        </w:rPr>
        <w:t>έρυγα της Νέας Δημοκρατίας)</w:t>
      </w:r>
    </w:p>
    <w:p w14:paraId="5EA919A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Είστε μια κοινοπραξία πολιτικού κυνισμού ικανή πλέον για τα πάντα. Σκέτο «Μακεδονία» θέλατε κάπο</w:t>
      </w:r>
      <w:r>
        <w:rPr>
          <w:rFonts w:eastAsia="Times New Roman" w:cs="Times New Roman"/>
          <w:szCs w:val="24"/>
        </w:rPr>
        <w:t>τε, κύριε Τσίπρα</w:t>
      </w:r>
      <w:r>
        <w:rPr>
          <w:rFonts w:eastAsia="Times New Roman" w:cs="Times New Roman"/>
          <w:szCs w:val="24"/>
        </w:rPr>
        <w:t>,</w:t>
      </w:r>
      <w:r>
        <w:rPr>
          <w:rFonts w:eastAsia="Times New Roman" w:cs="Times New Roman"/>
          <w:szCs w:val="24"/>
        </w:rPr>
        <w:t xml:space="preserve"> εσείς και οι σύντροφοί σας. Μην το ξεχνάμε. </w:t>
      </w:r>
    </w:p>
    <w:p w14:paraId="5EA919A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Ακούστε το εξής, κύριοι συνάδελφοι. Κάτι θα σας θυμίσει: «Δεν θα επιτρέψουμε σε κανέναν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 και σε κανέναν Τσίπρα να διαπραγματευθεί το όνομα της Μακεδονίας» απαντούσε ο κ. Καμμέν</w:t>
      </w:r>
      <w:r>
        <w:rPr>
          <w:rFonts w:eastAsia="Times New Roman" w:cs="Times New Roman"/>
          <w:szCs w:val="24"/>
        </w:rPr>
        <w:t>ος. Αυτά τότε. Τώρα που έγιναν συνεταίροι στην εξουσία, όλα γίνονται και όλα επιτρέπονται.</w:t>
      </w:r>
    </w:p>
    <w:p w14:paraId="5EA919A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Αγαπητοί συνάδελφοι, ξέρω ότι επειδή όλα αυτά τα αυταπόδεικτα είναι δύσκολο να απαντηθούν, η Κυβέρνηση καταφεύγει -και είμαι σίγουρος ότι θα καταφύγει και στη συνέχε</w:t>
      </w:r>
      <w:r>
        <w:rPr>
          <w:rFonts w:eastAsia="Times New Roman" w:cs="Times New Roman"/>
          <w:szCs w:val="24"/>
        </w:rPr>
        <w:t>ια- στη γνωστή μέθοδο: Αντιπερισπασμός, λάσπη στον αντίπαλο, στροφή στο παρελθόν με ένα επιλεκτικό μοντάζ δηλώσεων. Με άλλα λόγια, επιστροφή στο χθες για να κρυφτεί η εθνική ζημιά του σήμερα.</w:t>
      </w:r>
    </w:p>
    <w:p w14:paraId="5EA919A6" w14:textId="77777777" w:rsidR="000F46A4" w:rsidRDefault="00307FE8">
      <w:pPr>
        <w:spacing w:line="600" w:lineRule="auto"/>
        <w:ind w:firstLine="720"/>
        <w:jc w:val="both"/>
        <w:rPr>
          <w:rFonts w:eastAsia="Times New Roman" w:cs="Times New Roman"/>
          <w:color w:val="000000" w:themeColor="text1"/>
          <w:szCs w:val="24"/>
        </w:rPr>
      </w:pPr>
      <w:r>
        <w:rPr>
          <w:rFonts w:eastAsia="Times New Roman" w:cs="Times New Roman"/>
          <w:szCs w:val="24"/>
        </w:rPr>
        <w:t>Είμαι σίγουρος ότι κάποιοι ξενύχτησαν στο Μαξίμου και στο Υπουργ</w:t>
      </w:r>
      <w:r>
        <w:rPr>
          <w:rFonts w:eastAsia="Times New Roman" w:cs="Times New Roman"/>
          <w:szCs w:val="24"/>
        </w:rPr>
        <w:t>είο Εξωτερικών κόβοντας και ράβοντας χαρτιά και ιστορίες. Προβοκάτσιες, ψέματα, αποχαρακτηρισμοί απόρρητων εγγράφων με στόχο να δημιουργηθεί σύγχυση. «Κάποτε ο Καραμανλής είπε, αλλά ο Αβέρωφ έγραψε», «ο Σαμαράς έκανε», «ο Αντρέας ήθελε», «ο Σημίτης», «η Ντ</w:t>
      </w:r>
      <w:r>
        <w:rPr>
          <w:rFonts w:eastAsia="Times New Roman" w:cs="Times New Roman"/>
          <w:szCs w:val="24"/>
        </w:rPr>
        <w:t>όρα», «ο Καραμανλής» κ</w:t>
      </w:r>
      <w:r>
        <w:rPr>
          <w:rFonts w:eastAsia="Times New Roman" w:cs="Times New Roman"/>
          <w:szCs w:val="24"/>
        </w:rPr>
        <w:t>.</w:t>
      </w:r>
      <w:r>
        <w:rPr>
          <w:rFonts w:eastAsia="Times New Roman" w:cs="Times New Roman"/>
          <w:szCs w:val="24"/>
        </w:rPr>
        <w:t xml:space="preserve">λπ.. Μόνο που σκόπιμα δεν λέτε κάτι: Ότι όλα αυτά ήταν αποσπασματικές </w:t>
      </w:r>
      <w:r w:rsidRPr="00226268">
        <w:rPr>
          <w:rFonts w:eastAsia="Times New Roman" w:cs="Times New Roman"/>
          <w:color w:val="000000" w:themeColor="text1"/>
          <w:szCs w:val="24"/>
        </w:rPr>
        <w:t>τοποθετήσεις στο πλαίσιο συζητήσεων. Δεν κατέληξαν πουθενά. Και είναι αδιανόητο να προσπαθείτε να συμψηφίζετε τις υποχωρήσεις που εσείς κάνετε και οι οποίες πια απ</w:t>
      </w:r>
      <w:r w:rsidRPr="00226268">
        <w:rPr>
          <w:rFonts w:eastAsia="Times New Roman" w:cs="Times New Roman"/>
          <w:color w:val="000000" w:themeColor="text1"/>
          <w:szCs w:val="24"/>
        </w:rPr>
        <w:t>οτυπώνονται ρητά σε ένα επίσημο κείμενο, σε μια επίσημη συμφωνία, την οποία θα υπογράψετε αύριο και η οποία δεσμεύει τη χώρα.</w:t>
      </w:r>
    </w:p>
    <w:p w14:paraId="5EA919A7" w14:textId="77777777" w:rsidR="000F46A4" w:rsidRDefault="00307FE8">
      <w:pPr>
        <w:spacing w:line="600" w:lineRule="auto"/>
        <w:ind w:firstLine="720"/>
        <w:jc w:val="both"/>
        <w:rPr>
          <w:rFonts w:eastAsia="Times New Roman" w:cs="Times New Roman"/>
          <w:color w:val="000000" w:themeColor="text1"/>
          <w:szCs w:val="24"/>
        </w:rPr>
      </w:pPr>
      <w:r w:rsidRPr="00226268">
        <w:rPr>
          <w:rFonts w:eastAsia="Times New Roman" w:cs="Times New Roman"/>
          <w:color w:val="000000" w:themeColor="text1"/>
          <w:szCs w:val="24"/>
        </w:rPr>
        <w:t xml:space="preserve">Αναμοχλεύοντας, λοιπόν, το παρελθόν, κυρίες και κύριοι συνάδελφοι, δεν θα ξεφύγετε από την αλήθεια του το τι κάνετε με το </w:t>
      </w:r>
      <w:r w:rsidRPr="00226268">
        <w:rPr>
          <w:rFonts w:eastAsia="Times New Roman" w:cs="Times New Roman"/>
          <w:color w:val="000000" w:themeColor="text1"/>
          <w:szCs w:val="24"/>
        </w:rPr>
        <w:t>σ</w:t>
      </w:r>
      <w:r w:rsidRPr="00226268">
        <w:rPr>
          <w:rFonts w:eastAsia="Times New Roman" w:cs="Times New Roman"/>
          <w:color w:val="000000" w:themeColor="text1"/>
          <w:szCs w:val="24"/>
        </w:rPr>
        <w:t>κοπιανό</w:t>
      </w:r>
      <w:r w:rsidRPr="00226268">
        <w:rPr>
          <w:rFonts w:eastAsia="Times New Roman" w:cs="Times New Roman"/>
          <w:color w:val="000000" w:themeColor="text1"/>
          <w:szCs w:val="24"/>
        </w:rPr>
        <w:t xml:space="preserve"> στο παρόν. </w:t>
      </w:r>
    </w:p>
    <w:p w14:paraId="5EA919A8" w14:textId="77777777" w:rsidR="000F46A4" w:rsidRDefault="00307FE8">
      <w:pPr>
        <w:spacing w:line="600" w:lineRule="auto"/>
        <w:ind w:firstLine="720"/>
        <w:jc w:val="both"/>
        <w:rPr>
          <w:rFonts w:eastAsia="Times New Roman" w:cs="Times New Roman"/>
          <w:szCs w:val="24"/>
        </w:rPr>
      </w:pPr>
      <w:r w:rsidRPr="00E40C35">
        <w:rPr>
          <w:rFonts w:eastAsia="Times New Roman" w:cs="Times New Roman"/>
          <w:szCs w:val="24"/>
        </w:rPr>
        <w:t xml:space="preserve">Στο μεταξύ εμφανίζεστε, κύριε Τσίπρα, σε διάφορους μονολόγους σας, ως προστάτης της μνήμης του Κωνσταντίνου Καραμανλή, του Ανδρέα Παπανδρέου, του Κωσταντίνου Μητσοτάκη, την ίδια ώρα που είστε συνέταιρος </w:t>
      </w:r>
      <w:r>
        <w:rPr>
          <w:rFonts w:eastAsia="Times New Roman" w:cs="Times New Roman"/>
          <w:szCs w:val="24"/>
        </w:rPr>
        <w:t>με τον Πάνο Καμμένο, έχετε πει μόνο ψέμα</w:t>
      </w:r>
      <w:r>
        <w:rPr>
          <w:rFonts w:eastAsia="Times New Roman" w:cs="Times New Roman"/>
          <w:szCs w:val="24"/>
        </w:rPr>
        <w:t xml:space="preserve">τα και έχετε χρεώσει τον τόπο με δυο αχρείαστα μνημόνια! Τι άλλο έχετε να επιδείξετε επιτέλους; </w:t>
      </w:r>
    </w:p>
    <w:p w14:paraId="5EA919A9"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A919A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Το ότι ποζάρετε εδώ πέρα ως κριτής των ηγετών της Μεταπολίτευσης, αποτελεί πολιτική ύβρη. </w:t>
      </w:r>
    </w:p>
    <w:p w14:paraId="5EA919A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Όμως δεν είμασ</w:t>
      </w:r>
      <w:r>
        <w:rPr>
          <w:rFonts w:eastAsia="Times New Roman" w:cs="Times New Roman"/>
          <w:szCs w:val="24"/>
        </w:rPr>
        <w:t>τε εδώ πέρα, κ</w:t>
      </w:r>
      <w:r w:rsidRPr="006E2EBC">
        <w:rPr>
          <w:rFonts w:eastAsia="Times New Roman" w:cs="Times New Roman"/>
          <w:szCs w:val="24"/>
        </w:rPr>
        <w:t xml:space="preserve">υρίες και κύριοι συνάδελφοι, </w:t>
      </w:r>
      <w:r>
        <w:rPr>
          <w:rFonts w:eastAsia="Times New Roman" w:cs="Times New Roman"/>
          <w:szCs w:val="24"/>
        </w:rPr>
        <w:t xml:space="preserve">για να κάνουμε σεμινάρια ιστορίας. Είμαστε εδώ πέρα για να γράψουμε τη δική μας ιστορία, η οποία θα γραφτεί με τις πράξεις μας και τις επιλογές μας. </w:t>
      </w:r>
    </w:p>
    <w:p w14:paraId="5EA919A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εγώ και εσείς, κύριε Τσίπρα, παίρνουμε τις αποφάσεις μας κα</w:t>
      </w:r>
      <w:r>
        <w:rPr>
          <w:rFonts w:eastAsia="Times New Roman" w:cs="Times New Roman"/>
          <w:szCs w:val="24"/>
        </w:rPr>
        <w:t>ι θα κριθούμε γι’ αυτές. Εσείς είστε έτοιμος αύριο να υπογράψετε μια συμφωνία</w:t>
      </w:r>
      <w:r>
        <w:rPr>
          <w:rFonts w:eastAsia="Times New Roman" w:cs="Times New Roman"/>
          <w:szCs w:val="24"/>
        </w:rPr>
        <w:t>,</w:t>
      </w:r>
      <w:r>
        <w:rPr>
          <w:rFonts w:eastAsia="Times New Roman" w:cs="Times New Roman"/>
          <w:szCs w:val="24"/>
        </w:rPr>
        <w:t xml:space="preserve"> που για μένα αποτελεί μείζονα εθνική υποχώρηση και προσπαθώ να το αποτρέψω. Πιστέψτε με, έχω ήδη ήσυχη τη συνείδησή μου. Αμφιβά</w:t>
      </w:r>
      <w:r>
        <w:rPr>
          <w:rFonts w:eastAsia="Times New Roman" w:cs="Times New Roman"/>
          <w:szCs w:val="24"/>
        </w:rPr>
        <w:t>λ</w:t>
      </w:r>
      <w:r>
        <w:rPr>
          <w:rFonts w:eastAsia="Times New Roman" w:cs="Times New Roman"/>
          <w:szCs w:val="24"/>
        </w:rPr>
        <w:t xml:space="preserve">λω πολύ αν το ίδιο συμβαίνει με εσάς, κύριε </w:t>
      </w:r>
      <w:r>
        <w:rPr>
          <w:rFonts w:eastAsia="Times New Roman" w:cs="Times New Roman"/>
          <w:szCs w:val="24"/>
        </w:rPr>
        <w:t>Τσίπρα.</w:t>
      </w:r>
    </w:p>
    <w:p w14:paraId="5EA919AD" w14:textId="77777777" w:rsidR="000F46A4" w:rsidRDefault="00307FE8">
      <w:pPr>
        <w:spacing w:line="600" w:lineRule="auto"/>
        <w:ind w:firstLine="720"/>
        <w:jc w:val="center"/>
        <w:rPr>
          <w:rFonts w:eastAsia="Times New Roman" w:cs="Times New Roman"/>
          <w:szCs w:val="24"/>
        </w:rPr>
      </w:pPr>
      <w:r w:rsidRPr="00E40C35">
        <w:rPr>
          <w:rFonts w:eastAsia="Times New Roman" w:cs="Times New Roman"/>
          <w:szCs w:val="24"/>
        </w:rPr>
        <w:t>(Χειροκροτήματα από την πτέρυγα της Νέας Δημοκρατίας)</w:t>
      </w:r>
    </w:p>
    <w:p w14:paraId="5EA919AE" w14:textId="77777777" w:rsidR="000F46A4" w:rsidRDefault="00307FE8">
      <w:pPr>
        <w:tabs>
          <w:tab w:val="left" w:pos="709"/>
        </w:tabs>
        <w:spacing w:line="600" w:lineRule="auto"/>
        <w:ind w:firstLine="720"/>
        <w:rPr>
          <w:rFonts w:eastAsia="Times New Roman"/>
          <w:szCs w:val="24"/>
        </w:rPr>
      </w:pPr>
      <w:r w:rsidRPr="002D5AAB">
        <w:rPr>
          <w:rFonts w:eastAsia="Times New Roman"/>
          <w:szCs w:val="24"/>
        </w:rPr>
        <w:t>Όπως είπα, δεν θα επιτρέψω να διχαστούν οι Έλληνες για να ενωθούν οι Σκοπιανοί. Δεν θα επιτρέψω, όμως, και στους Έλληνες να διχαστούν μεταξύ τους. Για μένα το «ή εμείς ή αυτοί» είναι ολέθριο. Εί</w:t>
      </w:r>
      <w:r w:rsidRPr="002D5AAB">
        <w:rPr>
          <w:rFonts w:eastAsia="Times New Roman"/>
          <w:szCs w:val="24"/>
        </w:rPr>
        <w:t xml:space="preserve">ναι το σύνθημα μιας μειοψηφίας, που είχε την αυταπάτη -άλλη μια αυταπάτη!- ότι θα βρει ψεύτικα σωσίβια στο </w:t>
      </w:r>
      <w:r w:rsidRPr="002D5AAB">
        <w:rPr>
          <w:rFonts w:eastAsia="Times New Roman"/>
          <w:szCs w:val="24"/>
        </w:rPr>
        <w:t xml:space="preserve"> </w:t>
      </w:r>
    </w:p>
    <w:p w14:paraId="5EA919AF"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 xml:space="preserve">Όσο για τα καλά λόγια που ακούγονται για το </w:t>
      </w:r>
      <w:r>
        <w:rPr>
          <w:rFonts w:eastAsia="Times New Roman"/>
          <w:szCs w:val="24"/>
        </w:rPr>
        <w:t>σ</w:t>
      </w:r>
      <w:r>
        <w:rPr>
          <w:rFonts w:eastAsia="Times New Roman"/>
          <w:szCs w:val="24"/>
        </w:rPr>
        <w:t xml:space="preserve">κοπιανό εκτός συνόρων, θα έπρεπε ίσως να σας κάνουν να ανησυχείτε. Κάθε λύση που θα έβγαζε ένα αγκάθι </w:t>
      </w:r>
      <w:r>
        <w:rPr>
          <w:rFonts w:eastAsia="Times New Roman"/>
          <w:szCs w:val="24"/>
        </w:rPr>
        <w:t xml:space="preserve">από την ατζέντα του ΝΑΤΟ ή της Ευρώπης, θα γινόταν δεκτή με ενθουσιασμό. Δεν είναι, βλέπετε, οι ξένοι αυτοί που διακινδυνεύουν το δικό τους εθνικό συμφέρον ούτε διακυβεύεται η ευαισθησία των δικών τους λαών. </w:t>
      </w:r>
    </w:p>
    <w:p w14:paraId="5EA919B0"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Το ίδιο δεν συμβαίνει, άλλωστε, κύριε Τσίπρα, κ</w:t>
      </w:r>
      <w:r>
        <w:rPr>
          <w:rFonts w:eastAsia="Times New Roman"/>
          <w:szCs w:val="24"/>
        </w:rPr>
        <w:t>αι στην οικονομία; «Ζήτω η καθαρή έξοδος», λένε οι Ευρωπαίοι, καθώς τώρα λήγει ο φθηνός δανεισμός της χώρας από την Ευρώπη και ο κ. Τσίπρας επιβάλλει λιτότητα διαρκείας στον λαό του. Δεν κόβονται, βλέπετε, οι συντάξεις των Ευρωπαίων πολιτών ούτε είναι εκεί</w:t>
      </w:r>
      <w:r>
        <w:rPr>
          <w:rFonts w:eastAsia="Times New Roman"/>
          <w:szCs w:val="24"/>
        </w:rPr>
        <w:t>νοι που θα πληρώνουν για χρόνια φόρους και εισφορές.</w:t>
      </w:r>
    </w:p>
    <w:p w14:paraId="5EA919B1"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 xml:space="preserve">Παραμένει, ωστόσο, πολύ ανησυχητική αυτή η χρονική σύμπτωση δύο πρωταρχικής σημασίας θεμάτων για την ασφάλεια και την ευημερία των Ελλήνων. Εύχομαι -θα φανεί, ενδεχομένως, στο μέλλον- να μην κρύβει </w:t>
      </w:r>
      <w:r>
        <w:rPr>
          <w:rFonts w:eastAsia="Times New Roman"/>
          <w:szCs w:val="24"/>
        </w:rPr>
        <w:t>δόλιους συμψηφισμούς ή ανταλλαγή εθνικών υποχωρήσεων με κάποιες ανέξοδες ευχές για την οικονομία.</w:t>
      </w:r>
    </w:p>
    <w:p w14:paraId="5EA919B2"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Εμείς, ωστόσο, έχουμε υποχρέωση να κοιτάμε μπροστά και να επιδιώκουμε μια έντιμη σχέση με τους πολίτες. Έχουμε σήμερα το καθήκον να αποκρούσουμε τη συμφωνία τ</w:t>
      </w:r>
      <w:r>
        <w:rPr>
          <w:rFonts w:eastAsia="Times New Roman"/>
          <w:szCs w:val="24"/>
        </w:rPr>
        <w:t>ου κ. Τσίπρα, αλλά και να κλείσουμε τις πληγές που άνοιξαν οι τυχοδιωκτικοί χειρισμοί του. Γιατί; Διότι η μυστική διπλωματία, η στ</w:t>
      </w:r>
      <w:r>
        <w:rPr>
          <w:rFonts w:eastAsia="Times New Roman"/>
          <w:szCs w:val="24"/>
        </w:rPr>
        <w:t>οχοποίηση</w:t>
      </w:r>
      <w:r>
        <w:rPr>
          <w:rFonts w:eastAsia="Times New Roman"/>
          <w:szCs w:val="24"/>
        </w:rPr>
        <w:t xml:space="preserve"> των πολιτικών αντιπάλων, η αυτάρεσκη υποτίμηση της ευαισθησίας της ελληνικής κοινωνίας</w:t>
      </w:r>
      <w:r>
        <w:rPr>
          <w:rFonts w:eastAsia="Times New Roman"/>
          <w:szCs w:val="24"/>
        </w:rPr>
        <w:t>,</w:t>
      </w:r>
      <w:r>
        <w:rPr>
          <w:rFonts w:eastAsia="Times New Roman"/>
          <w:szCs w:val="24"/>
        </w:rPr>
        <w:t xml:space="preserve"> έχουν, δυστυχώς, προκαλέσει </w:t>
      </w:r>
      <w:r>
        <w:rPr>
          <w:rFonts w:eastAsia="Times New Roman"/>
          <w:szCs w:val="24"/>
        </w:rPr>
        <w:t>ξανά μια τυφλή αγανάκτηση. Τα πάθη πολιορκούν και πάλι τη λογική και οι χειρισμοί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προσφέρουν, δυστυχώς, έδαφος σε περιθωριακά στοιχεία να πλειοδοτήσουν σε ψευδεπίγραφο εθνικισμό, κάτι που, δυστυχώς, συμβαίνει σχεδόν παντού στην Ευρώπη.</w:t>
      </w:r>
    </w:p>
    <w:p w14:paraId="5EA919B3"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Πα</w:t>
      </w:r>
      <w:r>
        <w:rPr>
          <w:rFonts w:eastAsia="Times New Roman"/>
          <w:szCs w:val="24"/>
        </w:rPr>
        <w:t xml:space="preserve">τριώτης δεν είναι αυτός που καπηλεύεται τα σύμβολα της ιστορίας μας. Πατριώτης δεν είναι αυτός που κρατάει τη μεγαλύτερη ελληνική σημαία. Πατριώτης δεν είναι ούτε αυτός που παραχαράσσει την ιστορία και κάνει άστοχες ιστορικές συγκρίσεις. Και πατριώτης δεν </w:t>
      </w:r>
      <w:r>
        <w:rPr>
          <w:rFonts w:eastAsia="Times New Roman"/>
          <w:szCs w:val="24"/>
        </w:rPr>
        <w:t xml:space="preserve">είναι </w:t>
      </w:r>
      <w:r>
        <w:rPr>
          <w:rFonts w:eastAsia="Times New Roman"/>
          <w:szCs w:val="24"/>
        </w:rPr>
        <w:t>αυτός,</w:t>
      </w:r>
      <w:r>
        <w:rPr>
          <w:rFonts w:eastAsia="Times New Roman"/>
          <w:szCs w:val="24"/>
        </w:rPr>
        <w:t xml:space="preserve"> που αντί να εκμεταλλευθεί μια εξαιρετικά ευνοϊκή συγκυρία, αντί να πατήσει πάνω στις επιτυχίες των προηγούμενων, πάει να τη χρησιμοποιήσει για να δημιουργήσει πρόβλημα στην Αντιπολίτευση και για να διχάσει τους Έλληνες.</w:t>
      </w:r>
    </w:p>
    <w:p w14:paraId="5EA919B4"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Οι εκλογές είτε το θέλε</w:t>
      </w:r>
      <w:r>
        <w:rPr>
          <w:rFonts w:eastAsia="Times New Roman"/>
          <w:szCs w:val="24"/>
        </w:rPr>
        <w:t>τε είτε όχι είναι πια θέμα λίγων μηνών και η κρίση των πολιτών στην κάλπη θα βάλει τα πράγματα στη θέση τους. Και εσείς, κύριε Τσίπρα, θα πάρετε τη θέση που σας αξίζει, αυτή του χειρότερου πρωθυπουργού στην ιστορία της Μεταπολίτευσης!</w:t>
      </w:r>
    </w:p>
    <w:p w14:paraId="5EA919B5" w14:textId="77777777" w:rsidR="000F46A4" w:rsidRDefault="00307FE8">
      <w:pPr>
        <w:tabs>
          <w:tab w:val="left" w:pos="2940"/>
        </w:tabs>
        <w:spacing w:line="600" w:lineRule="auto"/>
        <w:ind w:firstLine="720"/>
        <w:jc w:val="center"/>
        <w:rPr>
          <w:rFonts w:eastAsia="Times New Roman"/>
          <w:szCs w:val="24"/>
        </w:rPr>
      </w:pPr>
      <w:r>
        <w:rPr>
          <w:rFonts w:eastAsia="Times New Roman"/>
          <w:szCs w:val="24"/>
        </w:rPr>
        <w:t>(Χειροκροτήματα από τ</w:t>
      </w:r>
      <w:r>
        <w:rPr>
          <w:rFonts w:eastAsia="Times New Roman"/>
          <w:szCs w:val="24"/>
        </w:rPr>
        <w:t>ην πτέρυγα της Νέας Δημοκρατίας)</w:t>
      </w:r>
    </w:p>
    <w:p w14:paraId="5EA919B6"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Κυρίες και κύριοι Βουλευτές, έχει καταστεί σαφές</w:t>
      </w:r>
      <w:r>
        <w:rPr>
          <w:rFonts w:eastAsia="Times New Roman"/>
          <w:szCs w:val="24"/>
        </w:rPr>
        <w:t>,</w:t>
      </w:r>
      <w:r>
        <w:rPr>
          <w:rFonts w:eastAsia="Times New Roman"/>
          <w:szCs w:val="24"/>
        </w:rPr>
        <w:t xml:space="preserve"> πως η περίπου τετραετής θητεία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γύρισε τη χώρα πολλά χρόνια πίσω και τώρα απειλεί την κοινωνία με μόνιμα δεσμά, με το τελευταίο αυτό δίδυμο του τέταρτου μνη</w:t>
      </w:r>
      <w:r>
        <w:rPr>
          <w:rFonts w:eastAsia="Times New Roman"/>
          <w:szCs w:val="24"/>
        </w:rPr>
        <w:t xml:space="preserve">μονίου και της συμφωνίας για το </w:t>
      </w:r>
      <w:r>
        <w:rPr>
          <w:rFonts w:eastAsia="Times New Roman"/>
          <w:szCs w:val="24"/>
        </w:rPr>
        <w:t>σ</w:t>
      </w:r>
      <w:r>
        <w:rPr>
          <w:rFonts w:eastAsia="Times New Roman"/>
          <w:szCs w:val="24"/>
        </w:rPr>
        <w:t>κοπιανό, που ναρκοθετούν εθνικά και οικονομικά το μέλλον της χώρας.</w:t>
      </w:r>
    </w:p>
    <w:p w14:paraId="5EA919B7"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Η σημερινή συνεδρίαση θα έπρεπε να αποτελεί τον θλιβερό επίλογο μιας Κυβέρνησης σε αποδρομή, μια αποδρομή που εύχομαι -και πιστεύω ότι το εύχονται και οι π</w:t>
      </w:r>
      <w:r>
        <w:rPr>
          <w:rFonts w:eastAsia="Times New Roman"/>
          <w:szCs w:val="24"/>
        </w:rPr>
        <w:t>ιο πολλοί συμπολίτες- να μην πραγματοποιηθεί κάτω από τα σκοτεινά σύννεφα μιας εθνικής υποχώρησης.</w:t>
      </w:r>
    </w:p>
    <w:p w14:paraId="5EA919B8"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Προειδοποιώ για άλλη μια φορά από το Βήμα της Βουλής των Ελλήνων</w:t>
      </w:r>
      <w:r>
        <w:rPr>
          <w:rFonts w:eastAsia="Times New Roman" w:cs="Times New Roman"/>
          <w:szCs w:val="24"/>
        </w:rPr>
        <w:t>,</w:t>
      </w:r>
      <w:r>
        <w:rPr>
          <w:rFonts w:eastAsia="Times New Roman" w:cs="Times New Roman"/>
          <w:szCs w:val="24"/>
        </w:rPr>
        <w:t xml:space="preserve"> πως το να υπογραφεί αύριο αυτή η συμφωνία, καθιστά πολύ δύσκολη την ανατροπή των συνεπειών </w:t>
      </w:r>
      <w:r>
        <w:rPr>
          <w:rFonts w:eastAsia="Times New Roman" w:cs="Times New Roman"/>
          <w:szCs w:val="24"/>
        </w:rPr>
        <w:t xml:space="preserve">της στο μέλλον. </w:t>
      </w:r>
    </w:p>
    <w:p w14:paraId="5EA919B9"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 αυτό και η ευθύνη σας, κύριοι της Συμπολίτευσης, είναι βαριά, διότι η ψήφος σας, η ψήφος όλων σας, αφορά την Ελλάδα και τα εθνικά συμφέροντα.</w:t>
      </w:r>
    </w:p>
    <w:p w14:paraId="5EA919BA"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Ταυτόχρονα, όμως, οφείλω να πω ότι το πολιτικό τοπίο δεν ήταν ποτέ πιο καθαρό. Μετά τα ψέματα</w:t>
      </w:r>
      <w:r>
        <w:rPr>
          <w:rFonts w:eastAsia="Times New Roman" w:cs="Times New Roman"/>
          <w:szCs w:val="24"/>
        </w:rPr>
        <w:t>, μετά τη λάσπη, μετά το λαϊκισμό, μετά την παρακμή των τελευταίων ετών, τα διλήμματα είναι ξεκάθαρα</w:t>
      </w:r>
      <w:r>
        <w:rPr>
          <w:rFonts w:eastAsia="Times New Roman" w:cs="Times New Roman"/>
          <w:szCs w:val="24"/>
        </w:rPr>
        <w:t>.</w:t>
      </w:r>
      <w:r>
        <w:rPr>
          <w:rFonts w:eastAsia="Times New Roman" w:cs="Times New Roman"/>
          <w:szCs w:val="24"/>
        </w:rPr>
        <w:t xml:space="preserve"> Μπροστά ή πίσω, πρόοδος ή οπισθοδρόμηση, </w:t>
      </w:r>
      <w:r>
        <w:rPr>
          <w:rFonts w:eastAsia="Times New Roman" w:cs="Times New Roman"/>
          <w:szCs w:val="24"/>
        </w:rPr>
        <w:t>δ</w:t>
      </w:r>
      <w:r>
        <w:rPr>
          <w:rFonts w:eastAsia="Times New Roman" w:cs="Times New Roman"/>
          <w:szCs w:val="24"/>
        </w:rPr>
        <w:t>ημοκρατία ή παρακράτος, ομαλότητα ή αυταρχισμός, αξιοπιστία ή κυνισμός, ευθύνη ή τυχοδιωκτισμός, αποτελεσματικότ</w:t>
      </w:r>
      <w:r>
        <w:rPr>
          <w:rFonts w:eastAsia="Times New Roman" w:cs="Times New Roman"/>
          <w:szCs w:val="24"/>
        </w:rPr>
        <w:t xml:space="preserve">ητα ή ανικανότητα, αλήθεια ή ψέμα. Αυτά είναι τα διλήμματα στα οποία θα κληθούν να απαντήσουν οι συμπολίτες μας στις επόμενες εκλογές. </w:t>
      </w:r>
    </w:p>
    <w:p w14:paraId="5EA919BB" w14:textId="77777777" w:rsidR="000F46A4" w:rsidRDefault="00307FE8">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5EA919BC"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χώρα έχει ανάγκη από μία νέα κατεύθυνση, από μία νέα ηγεσία και από ένα νέο ήθος. Γι’ αυτό και οι πολίτες αξιώνουν πια οι εκλογές να γίνουν το συντομότερο δυνατό. </w:t>
      </w:r>
    </w:p>
    <w:p w14:paraId="5EA919BD"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αν η πρότασή μας ψηφιστεί σήμερα, ο δρόμος για τις κάλπες ανοίγει και η χώρα θα απελευ</w:t>
      </w:r>
      <w:r>
        <w:rPr>
          <w:rFonts w:eastAsia="Times New Roman" w:cs="Times New Roman"/>
          <w:szCs w:val="24"/>
        </w:rPr>
        <w:t>θερωθεί από αυτόν τον εφιάλτη που ζει τρ</w:t>
      </w:r>
      <w:r>
        <w:rPr>
          <w:rFonts w:eastAsia="Times New Roman" w:cs="Times New Roman"/>
          <w:szCs w:val="24"/>
        </w:rPr>
        <w:t>ιά</w:t>
      </w:r>
      <w:r>
        <w:rPr>
          <w:rFonts w:eastAsia="Times New Roman" w:cs="Times New Roman"/>
          <w:szCs w:val="24"/>
        </w:rPr>
        <w:t>μισι χρόνια τώρα. Η Ελλάδα διαθέτει υγιείς, προοδευτικές, δημιουργικές δυνάμεις. Οι Έλληνες έχουν και ικανότητα και αισιοδοξία. Αξίζουμε καλύτερα και μπορούμε καλύτερα. Αξίζουμε και μπορούμε καλύτερα από αυτή την Κ</w:t>
      </w:r>
      <w:r>
        <w:rPr>
          <w:rFonts w:eastAsia="Times New Roman" w:cs="Times New Roman"/>
          <w:szCs w:val="24"/>
        </w:rPr>
        <w:t xml:space="preserve">υβέρνηση που πρέπει να φύγει πριν κάνει και άλλη ζημιά -αυτή τη φορά εθνική- στη χώρα. </w:t>
      </w:r>
    </w:p>
    <w:p w14:paraId="5EA919BE"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Έχετε όλοι σήμερα μια ηθική ευθύνη. Γι’ αυτό και καλώ όλους όσους συνειδητοποιούν πόσο βαριά είναι αυτή η ευθύνη, να υπερψηφίσουν την πρόταση δυσπιστίας κατά της Κυβέρν</w:t>
      </w:r>
      <w:r>
        <w:rPr>
          <w:rFonts w:eastAsia="Times New Roman" w:cs="Times New Roman"/>
          <w:szCs w:val="24"/>
        </w:rPr>
        <w:t xml:space="preserve">ησης που κατέθεσε η Νέα Δημοκρατία. </w:t>
      </w:r>
    </w:p>
    <w:p w14:paraId="5EA919BF" w14:textId="77777777" w:rsidR="000F46A4" w:rsidRDefault="00307FE8">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5EA919C0"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Ελλάδα θα γίνει ξανά δυνατή και περήφανη και οι Έλληνες θα σηκώσουμε  και πάλι το κεφάλι! </w:t>
      </w:r>
    </w:p>
    <w:p w14:paraId="5EA919C1"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EA919C2" w14:textId="77777777" w:rsidR="000F46A4" w:rsidRDefault="00307FE8">
      <w:pPr>
        <w:spacing w:line="600" w:lineRule="auto"/>
        <w:ind w:left="360" w:firstLine="360"/>
        <w:jc w:val="both"/>
        <w:rPr>
          <w:rFonts w:eastAsia="Times New Roman" w:cs="Times New Roman"/>
          <w:szCs w:val="24"/>
        </w:rPr>
      </w:pPr>
      <w:r w:rsidRPr="00635622">
        <w:rPr>
          <w:rFonts w:eastAsia="Times New Roman" w:cs="Times New Roman"/>
          <w:szCs w:val="24"/>
        </w:rPr>
        <w:t>(</w:t>
      </w:r>
      <w:r>
        <w:rPr>
          <w:rFonts w:eastAsia="Times New Roman" w:cs="Times New Roman"/>
          <w:szCs w:val="24"/>
        </w:rPr>
        <w:t xml:space="preserve">Όρθιοι οι Βουλευτές της Νέας Δημοκρατίας χειροκροτούν </w:t>
      </w:r>
      <w:r>
        <w:rPr>
          <w:rFonts w:eastAsia="Times New Roman" w:cs="Times New Roman"/>
          <w:szCs w:val="24"/>
        </w:rPr>
        <w:t>ζωηρά και παρατεταμένα</w:t>
      </w:r>
      <w:r w:rsidRPr="00635622">
        <w:rPr>
          <w:rFonts w:eastAsia="Times New Roman" w:cs="Times New Roman"/>
          <w:szCs w:val="24"/>
        </w:rPr>
        <w:t>)</w:t>
      </w:r>
    </w:p>
    <w:p w14:paraId="5EA919C3"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sidRPr="004B4856">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 xml:space="preserve">Ευχαριστώ πολύ. </w:t>
      </w:r>
    </w:p>
    <w:p w14:paraId="5EA919C4"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Παρακαλώ πολύ τον Υπουργό Εξωτερικών κ. Νίκο Κοτζιά να έρθει στο Βήμα. </w:t>
      </w:r>
    </w:p>
    <w:p w14:paraId="5EA919C5"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ΚΟΤΖΙΑΣ (Υπουργός Εξωτερικών): </w:t>
      </w:r>
      <w:r>
        <w:rPr>
          <w:rFonts w:eastAsia="Times New Roman" w:cs="Times New Roman"/>
          <w:szCs w:val="24"/>
        </w:rPr>
        <w:t>Ευχαριστώ, κύριε Πρόεδρε.</w:t>
      </w:r>
    </w:p>
    <w:p w14:paraId="5EA919C6"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Θέλω να ευχαριστήσω τον Πρωθυπουργό της χώρας για τις πολλές και δημιουργικές συζητήσεις που είχαμε πάνω στο </w:t>
      </w:r>
      <w:r>
        <w:rPr>
          <w:rFonts w:eastAsia="Times New Roman" w:cs="Times New Roman"/>
          <w:szCs w:val="24"/>
        </w:rPr>
        <w:t>σ</w:t>
      </w:r>
      <w:r>
        <w:rPr>
          <w:rFonts w:eastAsia="Times New Roman" w:cs="Times New Roman"/>
          <w:szCs w:val="24"/>
        </w:rPr>
        <w:t>κοπιανό, να ευχαριστήσω τους συναδέλφους μου στο Υπουργικό Συμβούλιο και</w:t>
      </w:r>
      <w:r>
        <w:rPr>
          <w:rFonts w:eastAsia="Times New Roman" w:cs="Times New Roman"/>
          <w:szCs w:val="24"/>
        </w:rPr>
        <w:t>,</w:t>
      </w:r>
      <w:r>
        <w:rPr>
          <w:rFonts w:eastAsia="Times New Roman" w:cs="Times New Roman"/>
          <w:szCs w:val="24"/>
        </w:rPr>
        <w:t xml:space="preserve"> ιδιαίτερα</w:t>
      </w:r>
      <w:r>
        <w:rPr>
          <w:rFonts w:eastAsia="Times New Roman" w:cs="Times New Roman"/>
          <w:szCs w:val="24"/>
        </w:rPr>
        <w:t>,</w:t>
      </w:r>
      <w:r>
        <w:rPr>
          <w:rFonts w:eastAsia="Times New Roman" w:cs="Times New Roman"/>
          <w:szCs w:val="24"/>
        </w:rPr>
        <w:t xml:space="preserve"> για τις τέσσερις συνεδριάσεις που κάναμε πάνω στο ζήτημα. Πάν</w:t>
      </w:r>
      <w:r>
        <w:rPr>
          <w:rFonts w:eastAsia="Times New Roman" w:cs="Times New Roman"/>
          <w:szCs w:val="24"/>
        </w:rPr>
        <w:t xml:space="preserve">ω από όλα, όμως, θέλω να ευχαριστήσω την </w:t>
      </w:r>
      <w:r>
        <w:rPr>
          <w:rFonts w:eastAsia="Times New Roman" w:cs="Times New Roman"/>
          <w:szCs w:val="24"/>
        </w:rPr>
        <w:t>υ</w:t>
      </w:r>
      <w:r>
        <w:rPr>
          <w:rFonts w:eastAsia="Times New Roman" w:cs="Times New Roman"/>
          <w:szCs w:val="24"/>
        </w:rPr>
        <w:t xml:space="preserve">πηρεσία του Υπουργείου Εξωτερικών, που με μεγάλη σταθερότητα στήριξε, συνέβαλε και δούλεψε για αυτή τη συμφωνία, που είναι η πρώτη συμφωνία τέτοιου είδους που γίνεται όχι με εξωτερικούς συνεργάτες, που δεν γίνεται </w:t>
      </w:r>
      <w:r>
        <w:rPr>
          <w:rFonts w:eastAsia="Times New Roman" w:cs="Times New Roman"/>
          <w:szCs w:val="24"/>
        </w:rPr>
        <w:t xml:space="preserve">με «Γρυλλάκηδες» και πράκτορες της ΕΥΠ αλλά με την </w:t>
      </w:r>
      <w:r>
        <w:rPr>
          <w:rFonts w:eastAsia="Times New Roman" w:cs="Times New Roman"/>
          <w:szCs w:val="24"/>
        </w:rPr>
        <w:t>υ</w:t>
      </w:r>
      <w:r>
        <w:rPr>
          <w:rFonts w:eastAsia="Times New Roman" w:cs="Times New Roman"/>
          <w:szCs w:val="24"/>
        </w:rPr>
        <w:t xml:space="preserve">πηρεσία του Υπουργείου Εξωτερικών. </w:t>
      </w:r>
    </w:p>
    <w:p w14:paraId="5EA919C7"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πρώτο ερώτημα που έχουμε να απαντήσουμε είναι το εξής: Τι κρίνεται σήμερα; Το 1990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1992 όλοι οι πολιτικοί έλεγαν ότι άλλαζαν οι διεθνείς συνθήκες και δεν τις πήραμ</w:t>
      </w:r>
      <w:r>
        <w:rPr>
          <w:rFonts w:eastAsia="Times New Roman" w:cs="Times New Roman"/>
          <w:szCs w:val="24"/>
        </w:rPr>
        <w:t xml:space="preserve">ε χαμπάρι. Τώρα πάλι αλλάζουν και κάποιοι θέλουν να κάνουν σαν να μην άλλαξαν. </w:t>
      </w:r>
    </w:p>
    <w:p w14:paraId="5EA919C8"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εμάς, για την Κυβέρνησή μας, πρώτιστο πατριωτικό καθήκον είναι να δούμε και να αναπτύξουμε τον ρόλο της Ελλάδος στην περιοχή μας, να βγούμε από την κρίση και να πάμε στην α</w:t>
      </w:r>
      <w:r>
        <w:rPr>
          <w:rFonts w:eastAsia="Times New Roman" w:cs="Times New Roman"/>
          <w:szCs w:val="24"/>
        </w:rPr>
        <w:t xml:space="preserve">νάπτυξη με ολόκληρη την περιοχή. </w:t>
      </w:r>
    </w:p>
    <w:p w14:paraId="5EA919C9"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Τη λύση του προβλήματος του </w:t>
      </w:r>
      <w:r>
        <w:rPr>
          <w:rFonts w:eastAsia="Times New Roman" w:cs="Times New Roman"/>
          <w:szCs w:val="24"/>
        </w:rPr>
        <w:t>σ</w:t>
      </w:r>
      <w:r>
        <w:rPr>
          <w:rFonts w:eastAsia="Times New Roman" w:cs="Times New Roman"/>
          <w:szCs w:val="24"/>
        </w:rPr>
        <w:t>κοπιανού δεν τη θέλει πιο πολύ από εμάς ουδείς άλλος, δεν τη θέλει πιο πολύ από τους λαούς της Βαλκανικής ουδείς άλλος, δεν τη θέλει από τους Σλαβομακεδόνες και τους Αλβανούς της φίλης γείτονος</w:t>
      </w:r>
      <w:r>
        <w:rPr>
          <w:rFonts w:eastAsia="Times New Roman" w:cs="Times New Roman"/>
          <w:szCs w:val="24"/>
        </w:rPr>
        <w:t xml:space="preserve"> χώρας κανείς άλλος περισσότερο. Διότι οι Αλβανοί και οι Σλαβομακεδόνες που έχουν μεγάλη ανησυχία για την εντεινόμενη παρουσία θρησκευτικού φονταμενταλισμού, που επιδιώκει να μετασχηματίσει τον αλβανικό εθνικισμό σε ισλαμισμό και που φαίνεται ότι κάποιοι θ</w:t>
      </w:r>
      <w:r>
        <w:rPr>
          <w:rFonts w:eastAsia="Times New Roman" w:cs="Times New Roman"/>
          <w:szCs w:val="24"/>
        </w:rPr>
        <w:t>έλουν να μην το λάβουμε υπ</w:t>
      </w:r>
      <w:r>
        <w:rPr>
          <w:rFonts w:eastAsia="Times New Roman" w:cs="Times New Roman"/>
          <w:szCs w:val="24"/>
        </w:rPr>
        <w:t xml:space="preserve">’ </w:t>
      </w:r>
      <w:r>
        <w:rPr>
          <w:rFonts w:eastAsia="Times New Roman" w:cs="Times New Roman"/>
          <w:szCs w:val="24"/>
        </w:rPr>
        <w:t xml:space="preserve">όψιν μας. </w:t>
      </w:r>
    </w:p>
    <w:p w14:paraId="5EA919CA" w14:textId="77777777" w:rsidR="000F46A4" w:rsidRDefault="00307FE8">
      <w:pPr>
        <w:tabs>
          <w:tab w:val="left" w:pos="2738"/>
          <w:tab w:val="center" w:pos="4753"/>
          <w:tab w:val="left" w:pos="5723"/>
        </w:tabs>
        <w:spacing w:line="600" w:lineRule="auto"/>
        <w:ind w:firstLine="720"/>
        <w:jc w:val="both"/>
        <w:rPr>
          <w:rFonts w:eastAsia="Times New Roman"/>
          <w:szCs w:val="24"/>
        </w:rPr>
      </w:pPr>
      <w:r>
        <w:rPr>
          <w:rFonts w:eastAsia="Times New Roman"/>
          <w:szCs w:val="24"/>
        </w:rPr>
        <w:t>Αυτή η συμφωνία είναι πατριωτική</w:t>
      </w:r>
      <w:r>
        <w:rPr>
          <w:rFonts w:eastAsia="Times New Roman"/>
          <w:szCs w:val="24"/>
        </w:rPr>
        <w:t>,</w:t>
      </w:r>
      <w:r>
        <w:rPr>
          <w:rFonts w:eastAsia="Times New Roman"/>
          <w:szCs w:val="24"/>
        </w:rPr>
        <w:t xml:space="preserve"> διότι μας επιτρέπει να συγκεντρώσουμε τις δυνάμεις της χώρας</w:t>
      </w:r>
      <w:r>
        <w:rPr>
          <w:rFonts w:eastAsia="Times New Roman"/>
          <w:szCs w:val="24"/>
        </w:rPr>
        <w:t>,</w:t>
      </w:r>
      <w:r>
        <w:rPr>
          <w:rFonts w:eastAsia="Times New Roman"/>
          <w:szCs w:val="24"/>
        </w:rPr>
        <w:t xml:space="preserve"> εκεί που υπάρχει το ουσιαστικό πρόβλημα. Κάποια μέρα πρέπει να κουβεντιάσουμε</w:t>
      </w:r>
      <w:r>
        <w:rPr>
          <w:rFonts w:eastAsia="Times New Roman"/>
          <w:szCs w:val="24"/>
        </w:rPr>
        <w:t>,</w:t>
      </w:r>
      <w:r>
        <w:rPr>
          <w:rFonts w:eastAsia="Times New Roman"/>
          <w:szCs w:val="24"/>
        </w:rPr>
        <w:t xml:space="preserve"> από ποιους πραγματικά κινδυνεύει η χώρα. Από χώρες που δεν έχουν ούτε Πολεμική Αεροπορία ή απ’ αυτούς που είναι έτοιμοι να αγοράσουν </w:t>
      </w:r>
      <w:r>
        <w:rPr>
          <w:rFonts w:eastAsia="Times New Roman"/>
          <w:szCs w:val="24"/>
          <w:lang w:val="en-US"/>
        </w:rPr>
        <w:t>F</w:t>
      </w:r>
      <w:r w:rsidRPr="00CC15BB">
        <w:rPr>
          <w:rFonts w:eastAsia="Times New Roman"/>
          <w:szCs w:val="24"/>
        </w:rPr>
        <w:t>-35</w:t>
      </w:r>
      <w:r>
        <w:rPr>
          <w:rFonts w:eastAsia="Times New Roman"/>
          <w:szCs w:val="24"/>
        </w:rPr>
        <w:t>; Να πάψουμε να είμαστε φυλακισμένοι της ιστορίας. Η ιστορία είναι σχολείο</w:t>
      </w:r>
      <w:r>
        <w:rPr>
          <w:rFonts w:eastAsia="Times New Roman"/>
          <w:szCs w:val="24"/>
        </w:rPr>
        <w:t>,</w:t>
      </w:r>
      <w:r>
        <w:rPr>
          <w:rFonts w:eastAsia="Times New Roman"/>
          <w:szCs w:val="24"/>
        </w:rPr>
        <w:t xml:space="preserve"> από το οποίο πρέπει να μάθουμε και να στρα</w:t>
      </w:r>
      <w:r>
        <w:rPr>
          <w:rFonts w:eastAsia="Times New Roman"/>
          <w:szCs w:val="24"/>
        </w:rPr>
        <w:t>φούμε στο μέλλον.</w:t>
      </w:r>
    </w:p>
    <w:p w14:paraId="5EA919CB" w14:textId="77777777" w:rsidR="000F46A4" w:rsidRDefault="00307FE8">
      <w:pPr>
        <w:tabs>
          <w:tab w:val="left" w:pos="2738"/>
          <w:tab w:val="center" w:pos="4753"/>
          <w:tab w:val="left" w:pos="5723"/>
        </w:tabs>
        <w:spacing w:line="600" w:lineRule="auto"/>
        <w:ind w:firstLine="720"/>
        <w:jc w:val="both"/>
        <w:rPr>
          <w:rFonts w:eastAsia="Times New Roman"/>
          <w:szCs w:val="24"/>
        </w:rPr>
      </w:pPr>
      <w:r>
        <w:rPr>
          <w:rFonts w:eastAsia="Times New Roman"/>
          <w:szCs w:val="24"/>
        </w:rPr>
        <w:t>Θέλω να πω το εξής</w:t>
      </w:r>
      <w:r w:rsidRPr="00CC15BB">
        <w:rPr>
          <w:rFonts w:eastAsia="Times New Roman"/>
          <w:szCs w:val="24"/>
        </w:rPr>
        <w:t xml:space="preserve">: </w:t>
      </w:r>
      <w:r>
        <w:rPr>
          <w:rFonts w:eastAsia="Times New Roman"/>
          <w:szCs w:val="24"/>
        </w:rPr>
        <w:t>Ο πατριωτισμός –και αυτό είναι το κύριο χαρακτηριστικό του- καμαρώνει, αγαπάει τα πάτρια εδάφη, τον πάτριο πολιτισμό, τις πάτριες ιστορικές παραδόσεις. Το αντίθετο συμβαίνει με τον εθνικό σοβινισμό. Αυτός θεωρεί τον εα</w:t>
      </w:r>
      <w:r>
        <w:rPr>
          <w:rFonts w:eastAsia="Times New Roman"/>
          <w:szCs w:val="24"/>
        </w:rPr>
        <w:t xml:space="preserve">υτό του υπέρτερο όλων των άλλων. Δεν σέβεται τον πολιτισμό, την ιστορία και τις αντιλήψεις των άλλων λαών. Θεωρεί ότι λόγω του αίματός του ή για κάποιον άλλον λόγο είναι υπέρτερος. </w:t>
      </w:r>
    </w:p>
    <w:p w14:paraId="5EA919CC" w14:textId="77777777" w:rsidR="000F46A4" w:rsidRDefault="00307FE8">
      <w:pPr>
        <w:tabs>
          <w:tab w:val="left" w:pos="2738"/>
          <w:tab w:val="center" w:pos="4753"/>
          <w:tab w:val="left" w:pos="5723"/>
        </w:tabs>
        <w:spacing w:line="600" w:lineRule="auto"/>
        <w:ind w:firstLine="720"/>
        <w:jc w:val="both"/>
        <w:rPr>
          <w:rFonts w:eastAsia="Times New Roman"/>
          <w:szCs w:val="24"/>
        </w:rPr>
      </w:pPr>
      <w:r>
        <w:rPr>
          <w:rFonts w:eastAsia="Times New Roman"/>
          <w:szCs w:val="24"/>
        </w:rPr>
        <w:t>Θα κάνω ένα σχόλιο για όσα άκουσα χθες. Πολλοί μας λένε «φέρνετε τετελεσμέ</w:t>
      </w:r>
      <w:r>
        <w:rPr>
          <w:rFonts w:eastAsia="Times New Roman"/>
          <w:szCs w:val="24"/>
        </w:rPr>
        <w:t>να», αλλά δεν μας λένε κάτι άλλο</w:t>
      </w:r>
      <w:r>
        <w:rPr>
          <w:rFonts w:eastAsia="Times New Roman"/>
          <w:szCs w:val="24"/>
        </w:rPr>
        <w:t>.</w:t>
      </w:r>
      <w:r>
        <w:rPr>
          <w:rFonts w:eastAsia="Times New Roman"/>
          <w:szCs w:val="24"/>
        </w:rPr>
        <w:t xml:space="preserve"> Σ’ αυτά τα ε</w:t>
      </w:r>
      <w:r>
        <w:rPr>
          <w:rFonts w:eastAsia="Times New Roman"/>
          <w:szCs w:val="24"/>
        </w:rPr>
        <w:t>ί</w:t>
      </w:r>
      <w:r>
        <w:rPr>
          <w:rFonts w:eastAsia="Times New Roman"/>
          <w:szCs w:val="24"/>
        </w:rPr>
        <w:t>κοσι</w:t>
      </w:r>
      <w:r>
        <w:rPr>
          <w:rFonts w:eastAsia="Times New Roman"/>
          <w:szCs w:val="24"/>
        </w:rPr>
        <w:t xml:space="preserve"> </w:t>
      </w:r>
      <w:r>
        <w:rPr>
          <w:rFonts w:eastAsia="Times New Roman"/>
          <w:szCs w:val="24"/>
        </w:rPr>
        <w:t xml:space="preserve">επτά χρόνια -ή πιο σωστά στα εβδομήντα τελευταία χρόνια- πόσα τετελεσμένα φτιάχτηκαν γύρω απ’ αυτό το θέμα; </w:t>
      </w:r>
    </w:p>
    <w:p w14:paraId="5EA919CD" w14:textId="77777777" w:rsidR="000F46A4" w:rsidRDefault="00307FE8">
      <w:pPr>
        <w:spacing w:line="600" w:lineRule="auto"/>
        <w:ind w:firstLine="720"/>
        <w:jc w:val="both"/>
        <w:rPr>
          <w:rFonts w:eastAsia="Times New Roman"/>
          <w:szCs w:val="24"/>
        </w:rPr>
      </w:pPr>
      <w:r>
        <w:rPr>
          <w:rFonts w:eastAsia="Times New Roman"/>
          <w:szCs w:val="24"/>
        </w:rPr>
        <w:t>Επίσης δεν μας λένε</w:t>
      </w:r>
      <w:r>
        <w:rPr>
          <w:rFonts w:eastAsia="Times New Roman"/>
          <w:szCs w:val="24"/>
        </w:rPr>
        <w:t>.</w:t>
      </w:r>
      <w:r>
        <w:rPr>
          <w:rFonts w:eastAsia="Times New Roman"/>
          <w:szCs w:val="24"/>
        </w:rPr>
        <w:t xml:space="preserve"> Τετελεσμένα δεν θα έχουν απ’ αυτή τη συμφωνία οι γείτονές μας; Δηλαδή είνα</w:t>
      </w:r>
      <w:r>
        <w:rPr>
          <w:rFonts w:eastAsia="Times New Roman"/>
          <w:szCs w:val="24"/>
        </w:rPr>
        <w:t xml:space="preserve">ι μικρό πράγμα να αλλάζει η χώρα αυτή το όνομά της; Είναι μικρό πράγμα να αλλάζει το </w:t>
      </w:r>
      <w:r>
        <w:rPr>
          <w:rFonts w:eastAsia="Times New Roman"/>
          <w:szCs w:val="24"/>
        </w:rPr>
        <w:t>σ</w:t>
      </w:r>
      <w:r>
        <w:rPr>
          <w:rFonts w:eastAsia="Times New Roman"/>
          <w:szCs w:val="24"/>
        </w:rPr>
        <w:t>ύνταγμά της και μετά εμείς να πούμε αν θα επικυρώσουμε; Θα κάνουν τις δύο μέγιστες πράξεις για την ταυτότητά τους και μετά εμείς θα επικυρώσουμε. «Αν επικυρώσουμε μετά» -</w:t>
      </w:r>
      <w:r>
        <w:rPr>
          <w:rFonts w:eastAsia="Times New Roman"/>
          <w:szCs w:val="24"/>
        </w:rPr>
        <w:t>λέει η Αντιπολίτευση- «έχετε δημιουργήσει τετελεσμένα».</w:t>
      </w:r>
    </w:p>
    <w:p w14:paraId="5EA919CE" w14:textId="77777777" w:rsidR="000F46A4" w:rsidRDefault="00307FE8">
      <w:pPr>
        <w:spacing w:line="600" w:lineRule="auto"/>
        <w:ind w:firstLine="720"/>
        <w:jc w:val="both"/>
        <w:rPr>
          <w:rFonts w:eastAsia="Times New Roman"/>
          <w:szCs w:val="24"/>
        </w:rPr>
      </w:pPr>
      <w:r>
        <w:rPr>
          <w:rFonts w:eastAsia="Times New Roman"/>
          <w:szCs w:val="24"/>
        </w:rPr>
        <w:t>Θα είμαι σαφής. Ναι κάνουμε συμβιβασμό. Έχει κανείς την εντύπωση ότι μια διεθνής συμφωνία γίνεται χωρίς συμβιβασμούς; Ξέρετε πότε γίνεται διεθνής συμφωνία χωρίς συμβιβασμούς; Αν έχεις κερδίσει πόλεμο.</w:t>
      </w:r>
      <w:r>
        <w:rPr>
          <w:rFonts w:eastAsia="Times New Roman"/>
          <w:szCs w:val="24"/>
        </w:rPr>
        <w:t xml:space="preserve"> </w:t>
      </w:r>
    </w:p>
    <w:p w14:paraId="5EA919CF" w14:textId="77777777" w:rsidR="000F46A4" w:rsidRDefault="00307FE8">
      <w:pPr>
        <w:spacing w:line="600" w:lineRule="auto"/>
        <w:ind w:firstLine="720"/>
        <w:jc w:val="both"/>
        <w:rPr>
          <w:rFonts w:eastAsia="Times New Roman"/>
          <w:szCs w:val="24"/>
        </w:rPr>
      </w:pPr>
      <w:r>
        <w:rPr>
          <w:rFonts w:eastAsia="Times New Roman"/>
          <w:szCs w:val="24"/>
        </w:rPr>
        <w:t>Να μας πει η Νέα Δημοκρατία επιτέλους</w:t>
      </w:r>
      <w:r>
        <w:rPr>
          <w:rFonts w:eastAsia="Times New Roman"/>
          <w:szCs w:val="24"/>
        </w:rPr>
        <w:t>.</w:t>
      </w:r>
      <w:r>
        <w:rPr>
          <w:rFonts w:eastAsia="Times New Roman"/>
          <w:szCs w:val="24"/>
        </w:rPr>
        <w:t xml:space="preserve"> Κερδίσατε πόλεμο κύριοι, και δεν θέλετε τίποτα, κανέναν συμβιβασμό, η άλλη πλευρά να μην πάρει τίποτα και απλώς να ψηφίζει; Γιατί να ψηφίζει; Διότι έτσι θέλει ο κ. Ιβανόφ μετά του κ. Μητσοτάκη.</w:t>
      </w:r>
    </w:p>
    <w:p w14:paraId="5EA919D0" w14:textId="77777777" w:rsidR="000F46A4" w:rsidRDefault="00307FE8">
      <w:pPr>
        <w:spacing w:line="600" w:lineRule="auto"/>
        <w:ind w:firstLine="720"/>
        <w:jc w:val="both"/>
        <w:rPr>
          <w:rFonts w:eastAsia="Times New Roman"/>
          <w:szCs w:val="24"/>
        </w:rPr>
      </w:pPr>
      <w:r>
        <w:rPr>
          <w:rFonts w:eastAsia="Times New Roman"/>
          <w:szCs w:val="24"/>
        </w:rPr>
        <w:t>Ερωτώ</w:t>
      </w:r>
      <w:r>
        <w:rPr>
          <w:rFonts w:eastAsia="Times New Roman"/>
          <w:szCs w:val="24"/>
        </w:rPr>
        <w:t>.</w:t>
      </w:r>
      <w:r>
        <w:rPr>
          <w:rFonts w:eastAsia="Times New Roman"/>
          <w:szCs w:val="24"/>
        </w:rPr>
        <w:t xml:space="preserve"> Έχετε κάνει πο</w:t>
      </w:r>
      <w:r>
        <w:rPr>
          <w:rFonts w:eastAsia="Times New Roman"/>
          <w:szCs w:val="24"/>
        </w:rPr>
        <w:t>τέ σοβαρές διαπραγματεύσεις ή ισχύει αυτό που είπε ο Αντιπρόεδρός σας, ότι «κάναμε πλακίτσες στους ξένους»; Σοβαρή διαπραγμάτευση δεν μπορείς να κάνεις σημείο προς σημείο. Γιατί δεν μπορείς να την κάνεις σημείο προς σημείο; Διότι σε όλα έχεις άλλη γνώμη. Η</w:t>
      </w:r>
      <w:r>
        <w:rPr>
          <w:rFonts w:eastAsia="Times New Roman"/>
          <w:szCs w:val="24"/>
        </w:rPr>
        <w:t xml:space="preserve"> μόνη σοβαρή διαπραγμάτευση που θα κάνεις είναι η διαπραγμάτευση-«πακέτο», όπου θα δώσεις αυτό για το οποίο καίγεται ο άλλος περισσότερο από εσένα και θα σου δώσει αυτό για το οποίο καίγεσαι περισσότερο εσύ. </w:t>
      </w:r>
    </w:p>
    <w:p w14:paraId="5EA919D1" w14:textId="77777777" w:rsidR="000F46A4" w:rsidRDefault="00307FE8">
      <w:pPr>
        <w:spacing w:line="600" w:lineRule="auto"/>
        <w:ind w:firstLine="720"/>
        <w:jc w:val="both"/>
        <w:rPr>
          <w:rFonts w:eastAsia="Times New Roman"/>
          <w:szCs w:val="24"/>
        </w:rPr>
      </w:pPr>
      <w:r>
        <w:rPr>
          <w:rFonts w:eastAsia="Times New Roman"/>
          <w:szCs w:val="24"/>
        </w:rPr>
        <w:t>Όταν κάνεις αυτή τη διαπραγμάτευση με τα Σκόπια</w:t>
      </w:r>
      <w:r>
        <w:rPr>
          <w:rFonts w:eastAsia="Times New Roman"/>
          <w:szCs w:val="24"/>
        </w:rPr>
        <w:t xml:space="preserve">, να θυμάσαι πάντα το εξής ότι στηρίζεται η διαπραγμάτευση σ’ αυτό που βρήκαμε μπροστά μας. Μη μας κατηγορείτε για τα δικά σας τετελεσμένα. Βρήκαμε μπροστά μας και παλαιότερα κείμενα. </w:t>
      </w:r>
    </w:p>
    <w:p w14:paraId="5EA919D2" w14:textId="77777777" w:rsidR="000F46A4" w:rsidRDefault="00307FE8">
      <w:pPr>
        <w:spacing w:line="600" w:lineRule="auto"/>
        <w:ind w:firstLine="720"/>
        <w:jc w:val="both"/>
        <w:rPr>
          <w:rFonts w:eastAsia="Times New Roman"/>
          <w:szCs w:val="24"/>
        </w:rPr>
      </w:pPr>
      <w:r>
        <w:rPr>
          <w:rFonts w:eastAsia="Times New Roman"/>
          <w:szCs w:val="24"/>
        </w:rPr>
        <w:t xml:space="preserve">Το </w:t>
      </w:r>
      <w:r>
        <w:rPr>
          <w:rFonts w:eastAsia="Times New Roman"/>
          <w:szCs w:val="24"/>
        </w:rPr>
        <w:t>«μ</w:t>
      </w:r>
      <w:r>
        <w:rPr>
          <w:rFonts w:eastAsia="Times New Roman"/>
          <w:szCs w:val="24"/>
        </w:rPr>
        <w:t>ακεδονικό</w:t>
      </w:r>
      <w:r>
        <w:rPr>
          <w:rFonts w:eastAsia="Times New Roman"/>
          <w:szCs w:val="24"/>
        </w:rPr>
        <w:t>»</w:t>
      </w:r>
      <w:r>
        <w:rPr>
          <w:rFonts w:eastAsia="Times New Roman"/>
          <w:szCs w:val="24"/>
        </w:rPr>
        <w:t xml:space="preserve"> χωρίστηκε σε τέσσερις περιοχές με τη Συνθήκη του Βουκου</w:t>
      </w:r>
      <w:r>
        <w:rPr>
          <w:rFonts w:eastAsia="Times New Roman"/>
          <w:szCs w:val="24"/>
        </w:rPr>
        <w:t>ρεστίου το 1913. Όπως σας ακούω, ακολουθείτε τη γραμμή του διεθνούς αναθεωρητισμού. Θεωρείτε ότι δεν ισχύουν οι διεθνείς συνθήκες, ότι δεν πρέπει να τις λάβουμε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μας και θα πάμε και θα πούμε στον κ. Μπορίσοφ που είναι από τη Μακεδονία του Πιρίν</w:t>
      </w:r>
      <w:r w:rsidRPr="00913C78">
        <w:rPr>
          <w:rFonts w:eastAsia="Times New Roman"/>
          <w:szCs w:val="24"/>
        </w:rPr>
        <w:t xml:space="preserve">: </w:t>
      </w:r>
      <w:r>
        <w:rPr>
          <w:rFonts w:eastAsia="Times New Roman"/>
          <w:szCs w:val="24"/>
        </w:rPr>
        <w:t>«Ε</w:t>
      </w:r>
      <w:r>
        <w:rPr>
          <w:rFonts w:eastAsia="Times New Roman"/>
          <w:szCs w:val="24"/>
        </w:rPr>
        <w:t xml:space="preserve">σύ απαγορεύεται να λέγεσαι </w:t>
      </w:r>
      <w:r>
        <w:rPr>
          <w:rFonts w:eastAsia="Times New Roman"/>
          <w:szCs w:val="24"/>
        </w:rPr>
        <w:t>«</w:t>
      </w:r>
      <w:r>
        <w:rPr>
          <w:rFonts w:eastAsia="Times New Roman"/>
          <w:szCs w:val="24"/>
        </w:rPr>
        <w:t>Μακεδόνας</w:t>
      </w:r>
      <w:r>
        <w:rPr>
          <w:rFonts w:eastAsia="Times New Roman"/>
          <w:szCs w:val="24"/>
        </w:rPr>
        <w:t>»</w:t>
      </w:r>
      <w:r>
        <w:rPr>
          <w:rFonts w:eastAsia="Times New Roman"/>
          <w:szCs w:val="24"/>
        </w:rPr>
        <w:t>. Εμείς τη Συνθήκη του 1913 δεν την αναγνωρίζουμε». Και μετά ο κ. Ερντογάν δεν θα αναγνωρίσει τη Συνθήκη της Λωζάνης και πάμε λέγοντας.</w:t>
      </w:r>
    </w:p>
    <w:p w14:paraId="5EA919D3" w14:textId="77777777" w:rsidR="000F46A4" w:rsidRDefault="00307FE8">
      <w:pPr>
        <w:spacing w:line="600" w:lineRule="auto"/>
        <w:ind w:firstLine="720"/>
        <w:jc w:val="both"/>
        <w:rPr>
          <w:rFonts w:eastAsia="Times New Roman"/>
          <w:szCs w:val="24"/>
        </w:rPr>
      </w:pPr>
      <w:r>
        <w:rPr>
          <w:rFonts w:eastAsia="Times New Roman"/>
          <w:szCs w:val="24"/>
        </w:rPr>
        <w:t xml:space="preserve">Ξέρετε πού στηρίζεται αυτό το κράτος και η εξωτερική του πολιτική; Στο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ίκ</w:t>
      </w:r>
      <w:r>
        <w:rPr>
          <w:rFonts w:eastAsia="Times New Roman"/>
          <w:szCs w:val="24"/>
        </w:rPr>
        <w:t>αιο. Όποιος νομίζει ότι αυτή η διεθνής συνθήκη δεν είναι ορθή, να το πει στα ίσια</w:t>
      </w:r>
      <w:r w:rsidRPr="00913C78">
        <w:rPr>
          <w:rFonts w:eastAsia="Times New Roman"/>
          <w:szCs w:val="24"/>
        </w:rPr>
        <w:t>:</w:t>
      </w:r>
      <w:r>
        <w:rPr>
          <w:rFonts w:eastAsia="Times New Roman"/>
          <w:szCs w:val="24"/>
        </w:rPr>
        <w:t xml:space="preserve"> «Θέλουμε ανατροπή του </w:t>
      </w:r>
      <w:r>
        <w:rPr>
          <w:rFonts w:eastAsia="Times New Roman"/>
          <w:szCs w:val="24"/>
        </w:rPr>
        <w:t>Δ</w:t>
      </w:r>
      <w:r>
        <w:rPr>
          <w:rFonts w:eastAsia="Times New Roman"/>
          <w:szCs w:val="24"/>
        </w:rPr>
        <w:t xml:space="preserve">ιεθνούς </w:t>
      </w:r>
      <w:r>
        <w:rPr>
          <w:rFonts w:eastAsia="Times New Roman"/>
          <w:szCs w:val="24"/>
        </w:rPr>
        <w:t>Δ</w:t>
      </w:r>
      <w:r>
        <w:rPr>
          <w:rFonts w:eastAsia="Times New Roman"/>
          <w:szCs w:val="24"/>
        </w:rPr>
        <w:t>ικαίου, θέλουμε να γίνουν πράξεις</w:t>
      </w:r>
      <w:r>
        <w:rPr>
          <w:rFonts w:eastAsia="Times New Roman"/>
          <w:szCs w:val="24"/>
        </w:rPr>
        <w:t>,</w:t>
      </w:r>
      <w:r>
        <w:rPr>
          <w:rFonts w:eastAsia="Times New Roman"/>
          <w:szCs w:val="24"/>
        </w:rPr>
        <w:t xml:space="preserve"> ώστε να τα πάρουμε όλα από τους άλλους», γιατί όλα τα άλλα είναι προπαγάνδα χωρίς αρχή και τέλος.</w:t>
      </w:r>
    </w:p>
    <w:p w14:paraId="5EA919D4" w14:textId="77777777" w:rsidR="000F46A4" w:rsidRDefault="00307FE8">
      <w:pPr>
        <w:spacing w:line="600" w:lineRule="auto"/>
        <w:ind w:firstLine="720"/>
        <w:jc w:val="both"/>
        <w:rPr>
          <w:rFonts w:eastAsia="Times New Roman"/>
          <w:szCs w:val="24"/>
        </w:rPr>
      </w:pPr>
      <w:r>
        <w:rPr>
          <w:rFonts w:eastAsia="Times New Roman"/>
          <w:szCs w:val="24"/>
        </w:rPr>
        <w:t>Να σας π</w:t>
      </w:r>
      <w:r>
        <w:rPr>
          <w:rFonts w:eastAsia="Times New Roman"/>
          <w:szCs w:val="24"/>
        </w:rPr>
        <w:t>ω εγώ τι πιστεύω από την αρχή; Όλοι σας θέλετε να λύσει το ζήτημα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Όλοι σας. Απλώς η διαφορά με εμάς ξέρετε ποια είναι; Το κρύβετε και θέλετε «να μας τα χώνετε». Αυτό είναι το ζήτημα και θα σας αποδείξω γιατί το θέλετε αυτό.</w:t>
      </w:r>
    </w:p>
    <w:p w14:paraId="5EA919D5" w14:textId="77777777" w:rsidR="000F46A4" w:rsidRDefault="00307FE8">
      <w:pPr>
        <w:spacing w:line="600" w:lineRule="auto"/>
        <w:ind w:firstLine="720"/>
        <w:jc w:val="both"/>
        <w:rPr>
          <w:rFonts w:eastAsia="Times New Roman"/>
          <w:szCs w:val="24"/>
        </w:rPr>
      </w:pPr>
      <w:r>
        <w:rPr>
          <w:rFonts w:eastAsia="Times New Roman"/>
          <w:szCs w:val="24"/>
        </w:rPr>
        <w:t xml:space="preserve">Πάμε </w:t>
      </w:r>
      <w:r>
        <w:rPr>
          <w:rFonts w:eastAsia="Times New Roman"/>
          <w:szCs w:val="24"/>
        </w:rPr>
        <w:t xml:space="preserve">παρακάτω. Στις συμφωνίες υπάρχει μια πλευρά; Υπάρχουν δύο πλευρές. Ακούω εδώ και μέρες το εξής εκπληκτικό. Παρακολουθώ πολύ καλά τα Σκόπια. Ακούω τον κ. Ιβάνοφ, το </w:t>
      </w:r>
      <w:r w:rsidRPr="00A90648">
        <w:rPr>
          <w:rFonts w:eastAsia="Times New Roman"/>
          <w:szCs w:val="24"/>
        </w:rPr>
        <w:t>VMRO</w:t>
      </w:r>
      <w:r>
        <w:rPr>
          <w:rFonts w:eastAsia="Times New Roman"/>
          <w:szCs w:val="24"/>
        </w:rPr>
        <w:t xml:space="preserve"> και το παράρτημα του </w:t>
      </w:r>
      <w:r>
        <w:rPr>
          <w:rFonts w:eastAsia="Times New Roman"/>
          <w:szCs w:val="24"/>
          <w:lang w:val="en-US"/>
        </w:rPr>
        <w:t>VMRO</w:t>
      </w:r>
      <w:r>
        <w:rPr>
          <w:rFonts w:eastAsia="Times New Roman"/>
          <w:szCs w:val="24"/>
        </w:rPr>
        <w:t xml:space="preserve"> στην Αθήνα που είναι η Νέα Δημοκρατία. Στην πολιτική αυτή</w:t>
      </w:r>
      <w:r>
        <w:rPr>
          <w:rFonts w:eastAsia="Times New Roman"/>
          <w:szCs w:val="24"/>
        </w:rPr>
        <w:t xml:space="preserve"> είναι παράρτημα. Λέει, λοιπόν: «Αυτούς έχετε να τους δώσετε τα πάντα. Τους παραδίδουμε τα πάντα, τις εθνικές μας ταυτότητες, τα εθνικά μας δικαιώματα, τις εθνικές μας ανησυχίες». Ωραία τα παραδώσαμε. Πάμε στα Σκόπια. Τι λέει ο Ιβάνοφ και οι άλλοι; «Θέλετε</w:t>
      </w:r>
      <w:r>
        <w:rPr>
          <w:rFonts w:eastAsia="Times New Roman"/>
          <w:szCs w:val="24"/>
        </w:rPr>
        <w:t xml:space="preserve"> να τα παραδώσετε όλα στους Έλληνες». Πώς μπορεί να εξηγηθεί αυτό το φαινόμενο, και εμείς να τους παραδίδουμε όλα και εκείνοι να μας τα παραδίδουν όλα;</w:t>
      </w:r>
    </w:p>
    <w:p w14:paraId="5EA919D6" w14:textId="77777777" w:rsidR="000F46A4" w:rsidRDefault="00307FE8">
      <w:pPr>
        <w:spacing w:line="600" w:lineRule="auto"/>
        <w:ind w:firstLine="720"/>
        <w:jc w:val="both"/>
        <w:rPr>
          <w:rFonts w:eastAsia="Times New Roman"/>
          <w:szCs w:val="24"/>
        </w:rPr>
      </w:pPr>
      <w:r>
        <w:rPr>
          <w:rFonts w:eastAsia="Times New Roman"/>
          <w:szCs w:val="24"/>
        </w:rPr>
        <w:t xml:space="preserve">Αλέξη Τσίπρα, μήπως πρέπει να αποκαλύψουμε ότι έχουμε δύο </w:t>
      </w:r>
      <w:r>
        <w:rPr>
          <w:rFonts w:eastAsia="Times New Roman"/>
          <w:szCs w:val="24"/>
        </w:rPr>
        <w:t>σ</w:t>
      </w:r>
      <w:r>
        <w:rPr>
          <w:rFonts w:eastAsia="Times New Roman"/>
          <w:szCs w:val="24"/>
        </w:rPr>
        <w:t>υνθήκες, μία από εδώ για να παραδίδουμε σε αυ</w:t>
      </w:r>
      <w:r>
        <w:rPr>
          <w:rFonts w:eastAsia="Times New Roman"/>
          <w:szCs w:val="24"/>
        </w:rPr>
        <w:t>τούς και μία από εκεί για να μας παραδίδουν; Δεν στέκει αλλιώς αυτή η πολιτική.</w:t>
      </w:r>
    </w:p>
    <w:p w14:paraId="5EA919D7" w14:textId="77777777" w:rsidR="000F46A4" w:rsidRDefault="00307FE8">
      <w:pPr>
        <w:spacing w:line="600" w:lineRule="auto"/>
        <w:ind w:firstLine="720"/>
        <w:jc w:val="center"/>
        <w:rPr>
          <w:rFonts w:eastAsia="Times New Roman"/>
          <w:szCs w:val="24"/>
        </w:rPr>
      </w:pPr>
      <w:r>
        <w:rPr>
          <w:rFonts w:eastAsia="Times New Roman"/>
          <w:szCs w:val="24"/>
        </w:rPr>
        <w:t>(Χειροκροτήματα από τ</w:t>
      </w:r>
      <w:r>
        <w:rPr>
          <w:rFonts w:eastAsia="Times New Roman"/>
          <w:szCs w:val="24"/>
        </w:rPr>
        <w:t>ις</w:t>
      </w:r>
      <w:r>
        <w:rPr>
          <w:rFonts w:eastAsia="Times New Roman"/>
          <w:szCs w:val="24"/>
        </w:rPr>
        <w:t xml:space="preserve"> πτέρυγ</w:t>
      </w:r>
      <w:r>
        <w:rPr>
          <w:rFonts w:eastAsia="Times New Roman"/>
          <w:szCs w:val="24"/>
        </w:rPr>
        <w:t>ες</w:t>
      </w:r>
      <w:r>
        <w:rPr>
          <w:rFonts w:eastAsia="Times New Roman"/>
          <w:szCs w:val="24"/>
        </w:rPr>
        <w:t xml:space="preserve"> του ΣΥΡΙΖΑ και των ΑΝΕΛ)</w:t>
      </w:r>
    </w:p>
    <w:p w14:paraId="5EA919D8" w14:textId="77777777" w:rsidR="000F46A4" w:rsidRDefault="00307FE8">
      <w:pPr>
        <w:spacing w:line="600" w:lineRule="auto"/>
        <w:ind w:firstLine="720"/>
        <w:jc w:val="both"/>
        <w:rPr>
          <w:rFonts w:eastAsia="Times New Roman"/>
          <w:szCs w:val="24"/>
        </w:rPr>
      </w:pPr>
      <w:r>
        <w:rPr>
          <w:rFonts w:eastAsia="Times New Roman"/>
          <w:szCs w:val="24"/>
        </w:rPr>
        <w:t xml:space="preserve">Η χώρα χωρίζεται σε δύο στρατόπεδα στο </w:t>
      </w:r>
      <w:r>
        <w:rPr>
          <w:rFonts w:eastAsia="Times New Roman"/>
          <w:szCs w:val="24"/>
        </w:rPr>
        <w:t>σ</w:t>
      </w:r>
      <w:r>
        <w:rPr>
          <w:rFonts w:eastAsia="Times New Roman"/>
          <w:szCs w:val="24"/>
        </w:rPr>
        <w:t>κοπιανό. Είναι αυτοί που θέλουν λύση και αυτοί που έχουν κάνει ως αρχή τους πο</w:t>
      </w:r>
      <w:r>
        <w:rPr>
          <w:rFonts w:eastAsia="Times New Roman"/>
          <w:szCs w:val="24"/>
        </w:rPr>
        <w:t>λιτική τη μη λύση. Είναι αυτοί που δημιούργησαν όλα τα προβλήματα και είμαστε εμείς που τα λύνουμε. Αυτή είναι η διαφορά μας.</w:t>
      </w:r>
    </w:p>
    <w:p w14:paraId="5EA919D9" w14:textId="77777777" w:rsidR="000F46A4" w:rsidRDefault="00307FE8">
      <w:pPr>
        <w:spacing w:line="600" w:lineRule="auto"/>
        <w:ind w:firstLine="720"/>
        <w:jc w:val="center"/>
        <w:rPr>
          <w:rFonts w:eastAsia="Times New Roman"/>
          <w:szCs w:val="24"/>
        </w:rPr>
      </w:pPr>
      <w:r>
        <w:rPr>
          <w:rFonts w:eastAsia="Times New Roman"/>
          <w:szCs w:val="24"/>
        </w:rPr>
        <w:t>(Χειροκροτήματα από τ</w:t>
      </w:r>
      <w:r>
        <w:rPr>
          <w:rFonts w:eastAsia="Times New Roman"/>
          <w:szCs w:val="24"/>
        </w:rPr>
        <w:t>ις</w:t>
      </w:r>
      <w:r>
        <w:rPr>
          <w:rFonts w:eastAsia="Times New Roman"/>
          <w:szCs w:val="24"/>
        </w:rPr>
        <w:t xml:space="preserve"> πτέρυγ</w:t>
      </w:r>
      <w:r>
        <w:rPr>
          <w:rFonts w:eastAsia="Times New Roman"/>
          <w:szCs w:val="24"/>
        </w:rPr>
        <w:t>ες</w:t>
      </w:r>
      <w:r>
        <w:rPr>
          <w:rFonts w:eastAsia="Times New Roman"/>
          <w:szCs w:val="24"/>
        </w:rPr>
        <w:t xml:space="preserve"> του ΣΥΡΙΖΑ και των ΑΝΕΛ)</w:t>
      </w:r>
    </w:p>
    <w:p w14:paraId="5EA919DA" w14:textId="77777777" w:rsidR="000F46A4" w:rsidRDefault="00307FE8">
      <w:pPr>
        <w:spacing w:line="600" w:lineRule="auto"/>
        <w:ind w:firstLine="720"/>
        <w:jc w:val="both"/>
        <w:rPr>
          <w:rFonts w:eastAsia="Times New Roman"/>
          <w:szCs w:val="24"/>
        </w:rPr>
      </w:pPr>
      <w:r>
        <w:rPr>
          <w:rFonts w:eastAsia="Times New Roman"/>
          <w:szCs w:val="24"/>
        </w:rPr>
        <w:t>Είστε οπαδοί της αδράνειας</w:t>
      </w:r>
      <w:r>
        <w:rPr>
          <w:rFonts w:eastAsia="Times New Roman"/>
          <w:szCs w:val="24"/>
        </w:rPr>
        <w:t>.</w:t>
      </w:r>
      <w:r>
        <w:rPr>
          <w:rFonts w:eastAsia="Times New Roman"/>
          <w:szCs w:val="24"/>
        </w:rPr>
        <w:t xml:space="preserve"> Δεν κάνουμε τίποτα και τα τετελεσμένα δεν μα</w:t>
      </w:r>
      <w:r>
        <w:rPr>
          <w:rFonts w:eastAsia="Times New Roman"/>
          <w:szCs w:val="24"/>
        </w:rPr>
        <w:t>ς ενδιαφέρουν. Έχετε μερικούς πιο ειδικούς. Είναι οπαδοί της εκκρεμότητας. Να μένουν όλα εκκρεμή, να μην κάνεις τίποτα. Μου λένε τέσσερεις-πέντε Υπουργοί Εξωτερικών από την πείρα τους στην ξενιτιά το εξής: «Νίκο να μην κάνεις πολλά. Δεν υπάρχει περίπτωση Υ</w:t>
      </w:r>
      <w:r>
        <w:rPr>
          <w:rFonts w:eastAsia="Times New Roman"/>
          <w:szCs w:val="24"/>
        </w:rPr>
        <w:t>πουργός Εξωτερικών να κριτικάρεται και να υβρίζεται, αν τα αφήνει όλα στην εκκρεμότητα. Αν λύνει προβλήματα, έχει να αντιμετωπίσει πάρα πολλά ζητήματα.»</w:t>
      </w:r>
    </w:p>
    <w:p w14:paraId="5EA919DB" w14:textId="77777777" w:rsidR="000F46A4" w:rsidRDefault="00307FE8">
      <w:pPr>
        <w:spacing w:line="600" w:lineRule="auto"/>
        <w:ind w:firstLine="720"/>
        <w:jc w:val="both"/>
        <w:rPr>
          <w:rFonts w:eastAsia="Times New Roman"/>
          <w:szCs w:val="24"/>
        </w:rPr>
      </w:pPr>
      <w:r>
        <w:rPr>
          <w:rFonts w:eastAsia="Times New Roman"/>
          <w:szCs w:val="24"/>
        </w:rPr>
        <w:t>Πρόκειται για μια συμμαχία, λοιπόν, την άρνησης. Είναι η ίδια παράταξη που θεωρούσε την Ελλάδα «ψωροκώσ</w:t>
      </w:r>
      <w:r>
        <w:rPr>
          <w:rFonts w:eastAsia="Times New Roman"/>
          <w:szCs w:val="24"/>
        </w:rPr>
        <w:t>ταινα» και που φοβάται να κάνει μια διεθνή συμφωνία, γιατί τάχα κινδυνεύουμε να τα χάσουμε όλα. Όχι η διεθνής συμφωνία είναι πρόοδος, είναι πολύ καλή καλύτερ</w:t>
      </w:r>
      <w:r>
        <w:rPr>
          <w:rFonts w:eastAsia="Times New Roman"/>
          <w:szCs w:val="24"/>
        </w:rPr>
        <w:t>η</w:t>
      </w:r>
      <w:r>
        <w:rPr>
          <w:rFonts w:eastAsia="Times New Roman"/>
          <w:szCs w:val="24"/>
        </w:rPr>
        <w:t xml:space="preserve"> από την κατάσταση που βρήκαμε.</w:t>
      </w:r>
    </w:p>
    <w:p w14:paraId="5EA919DC" w14:textId="77777777" w:rsidR="000F46A4" w:rsidRDefault="00307FE8">
      <w:pPr>
        <w:spacing w:line="600" w:lineRule="auto"/>
        <w:ind w:firstLine="720"/>
        <w:jc w:val="both"/>
        <w:rPr>
          <w:rFonts w:eastAsia="Times New Roman"/>
          <w:szCs w:val="24"/>
        </w:rPr>
      </w:pPr>
      <w:r>
        <w:rPr>
          <w:rFonts w:eastAsia="Times New Roman"/>
          <w:szCs w:val="24"/>
        </w:rPr>
        <w:t xml:space="preserve">Η Νέα Δημοκρατία στο διάστημα που γινόντουσαν οι διαπραγματεύσεις </w:t>
      </w:r>
      <w:r>
        <w:rPr>
          <w:rFonts w:eastAsia="Times New Roman"/>
          <w:szCs w:val="24"/>
        </w:rPr>
        <w:t xml:space="preserve">για το </w:t>
      </w:r>
      <w:r>
        <w:rPr>
          <w:rFonts w:eastAsia="Times New Roman"/>
          <w:szCs w:val="24"/>
        </w:rPr>
        <w:t>σ</w:t>
      </w:r>
      <w:r>
        <w:rPr>
          <w:rFonts w:eastAsia="Times New Roman"/>
          <w:szCs w:val="24"/>
        </w:rPr>
        <w:t>κοπιανό</w:t>
      </w:r>
      <w:r>
        <w:rPr>
          <w:rFonts w:eastAsia="Times New Roman"/>
          <w:szCs w:val="24"/>
        </w:rPr>
        <w:t>,</w:t>
      </w:r>
      <w:r>
        <w:rPr>
          <w:rFonts w:eastAsia="Times New Roman"/>
          <w:szCs w:val="24"/>
        </w:rPr>
        <w:t xml:space="preserve"> κυβέρνησε δέκα χρόνια με επτά Υπουργούς και ακόμα και σήμερα, που άκουσα προσεκτικά, δεν μας λένε τη θέση τους. Ποια είναι η θέση σας; Καλά εμείς τα δώσαμε, είμαστε κακοί άνθρωποι, στραβοί, γέροντες κ.λπ.</w:t>
      </w:r>
      <w:r>
        <w:rPr>
          <w:rFonts w:eastAsia="Times New Roman"/>
          <w:szCs w:val="24"/>
        </w:rPr>
        <w:t>.</w:t>
      </w:r>
      <w:r>
        <w:rPr>
          <w:rFonts w:eastAsia="Times New Roman"/>
          <w:szCs w:val="24"/>
        </w:rPr>
        <w:t xml:space="preserve"> Τι ακριβώς; Ντρέπεστε για αυτά πο</w:t>
      </w:r>
      <w:r>
        <w:rPr>
          <w:rFonts w:eastAsia="Times New Roman"/>
          <w:szCs w:val="24"/>
        </w:rPr>
        <w:t>υ κάνατε και δεν τα λέτε; Γιατί δεν μας δώσατε τον κατάλογο των ονομάτων που υποστηρίζατε; Μήπως μερικοί από εσάς δεν ξέρουν; Μιλάνε για μυστική διπλωματία και αγνοούν τη διπλωματία του κόμματός τους ή απλώς τα «κολπάκια», όπως είπε κάποιος;</w:t>
      </w:r>
    </w:p>
    <w:p w14:paraId="5EA919DD" w14:textId="77777777" w:rsidR="000F46A4" w:rsidRDefault="00307FE8">
      <w:pPr>
        <w:spacing w:line="600" w:lineRule="auto"/>
        <w:ind w:firstLine="720"/>
        <w:jc w:val="both"/>
        <w:rPr>
          <w:rFonts w:eastAsia="Times New Roman"/>
          <w:szCs w:val="24"/>
        </w:rPr>
      </w:pPr>
      <w:r>
        <w:rPr>
          <w:rFonts w:eastAsia="Times New Roman"/>
          <w:szCs w:val="24"/>
        </w:rPr>
        <w:t xml:space="preserve">Εγώ θα σας πω </w:t>
      </w:r>
      <w:r>
        <w:rPr>
          <w:rFonts w:eastAsia="Times New Roman"/>
          <w:szCs w:val="24"/>
        </w:rPr>
        <w:t>το εξής</w:t>
      </w:r>
      <w:r>
        <w:rPr>
          <w:rFonts w:eastAsia="Times New Roman"/>
          <w:szCs w:val="24"/>
        </w:rPr>
        <w:t>.</w:t>
      </w:r>
      <w:r>
        <w:rPr>
          <w:rFonts w:eastAsia="Times New Roman"/>
          <w:szCs w:val="24"/>
        </w:rPr>
        <w:t xml:space="preserve"> Υπάρχουν στιγμές καλής διπλωματίας, όπως έκανε ο Καραμανλής στο Βουκουρέστι. Υπάρχουν, όμως, και στιγμές κακής διπλωματίας, όπως τα επτά χρόνια που η Ελλάδα διαπραγματευόταν το όνομα «Μακεδονία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Σκόπια» ως διεθνές όνομα και ως εσωτερικό όνομα της</w:t>
      </w:r>
      <w:r>
        <w:rPr>
          <w:rFonts w:eastAsia="Times New Roman"/>
          <w:szCs w:val="24"/>
        </w:rPr>
        <w:t xml:space="preserve"> χώρας αυτής το σκέτο «Μακεδονία». Είναι η συνέχεια της διαπραγμάτευσης που έγινε στα δεκαοκτώ από τα είκοσι χρόνια διαπραγματεύσεων, όπου δεν υπήρχε </w:t>
      </w:r>
      <w:r>
        <w:rPr>
          <w:rFonts w:eastAsia="Times New Roman"/>
          <w:szCs w:val="24"/>
        </w:rPr>
        <w:t>«</w:t>
      </w:r>
      <w:r>
        <w:rPr>
          <w:rFonts w:eastAsia="Times New Roman"/>
          <w:szCs w:val="24"/>
          <w:lang w:val="en-US"/>
        </w:rPr>
        <w:t>erga</w:t>
      </w:r>
      <w:r w:rsidRPr="00E50EFA">
        <w:rPr>
          <w:rFonts w:eastAsia="Times New Roman"/>
          <w:szCs w:val="24"/>
        </w:rPr>
        <w:t xml:space="preserve"> </w:t>
      </w:r>
      <w:r>
        <w:rPr>
          <w:rFonts w:eastAsia="Times New Roman"/>
          <w:szCs w:val="24"/>
          <w:lang w:val="en-US"/>
        </w:rPr>
        <w:t>omnes</w:t>
      </w:r>
      <w:r>
        <w:rPr>
          <w:rFonts w:eastAsia="Times New Roman"/>
          <w:szCs w:val="24"/>
        </w:rPr>
        <w:t>»</w:t>
      </w:r>
      <w:r>
        <w:rPr>
          <w:rFonts w:eastAsia="Times New Roman"/>
          <w:szCs w:val="24"/>
        </w:rPr>
        <w:t xml:space="preserve">. Φωνασκείτε ότι το </w:t>
      </w:r>
      <w:r>
        <w:rPr>
          <w:rFonts w:eastAsia="Times New Roman"/>
          <w:szCs w:val="24"/>
        </w:rPr>
        <w:t>«</w:t>
      </w:r>
      <w:r>
        <w:rPr>
          <w:rFonts w:eastAsia="Times New Roman"/>
          <w:szCs w:val="24"/>
          <w:lang w:val="en-US"/>
        </w:rPr>
        <w:t>erga</w:t>
      </w:r>
      <w:r w:rsidRPr="00E50EFA">
        <w:rPr>
          <w:rFonts w:eastAsia="Times New Roman"/>
          <w:szCs w:val="24"/>
        </w:rPr>
        <w:t xml:space="preserve"> </w:t>
      </w:r>
      <w:r>
        <w:rPr>
          <w:rFonts w:eastAsia="Times New Roman"/>
          <w:szCs w:val="24"/>
          <w:lang w:val="en-US"/>
        </w:rPr>
        <w:t>omnes</w:t>
      </w:r>
      <w:r>
        <w:rPr>
          <w:rFonts w:eastAsia="Times New Roman"/>
          <w:szCs w:val="24"/>
        </w:rPr>
        <w:t>»</w:t>
      </w:r>
      <w:r w:rsidRPr="00E50EFA">
        <w:rPr>
          <w:rFonts w:eastAsia="Times New Roman"/>
          <w:szCs w:val="24"/>
        </w:rPr>
        <w:t xml:space="preserve"> </w:t>
      </w:r>
      <w:r>
        <w:rPr>
          <w:rFonts w:eastAsia="Times New Roman"/>
          <w:szCs w:val="24"/>
        </w:rPr>
        <w:t xml:space="preserve">παίρνει και πέντε χρόνια για τα διαβατήρια. Ποιοι; Αυτοί που </w:t>
      </w:r>
      <w:r>
        <w:rPr>
          <w:rFonts w:eastAsia="Times New Roman"/>
          <w:szCs w:val="24"/>
        </w:rPr>
        <w:t xml:space="preserve">δέχτηκαν τον ορισμό του </w:t>
      </w:r>
      <w:r>
        <w:rPr>
          <w:rFonts w:eastAsia="Times New Roman"/>
          <w:szCs w:val="24"/>
        </w:rPr>
        <w:t>«</w:t>
      </w:r>
      <w:r>
        <w:rPr>
          <w:rFonts w:eastAsia="Times New Roman"/>
          <w:szCs w:val="24"/>
          <w:lang w:val="en-US"/>
        </w:rPr>
        <w:t>erga</w:t>
      </w:r>
      <w:r>
        <w:rPr>
          <w:rFonts w:eastAsia="Times New Roman"/>
          <w:szCs w:val="24"/>
        </w:rPr>
        <w:t xml:space="preserve"> </w:t>
      </w:r>
      <w:r>
        <w:rPr>
          <w:rFonts w:eastAsia="Times New Roman"/>
          <w:szCs w:val="24"/>
          <w:lang w:val="en-US"/>
        </w:rPr>
        <w:t>omnes</w:t>
      </w:r>
      <w:r>
        <w:rPr>
          <w:rFonts w:eastAsia="Times New Roman"/>
          <w:szCs w:val="24"/>
        </w:rPr>
        <w:t>»</w:t>
      </w:r>
      <w:r>
        <w:rPr>
          <w:rFonts w:eastAsia="Times New Roman"/>
          <w:szCs w:val="24"/>
        </w:rPr>
        <w:t xml:space="preserve"> μόνο για διεθνή χρήση, όταν το δέχτηκαν κι αυτό. Πουθενά δεν επιβάλατε στη διαπραγμάτευση το </w:t>
      </w:r>
      <w:r>
        <w:rPr>
          <w:rFonts w:eastAsia="Times New Roman"/>
          <w:szCs w:val="24"/>
        </w:rPr>
        <w:t>«</w:t>
      </w:r>
      <w:r>
        <w:rPr>
          <w:rFonts w:eastAsia="Times New Roman"/>
          <w:szCs w:val="24"/>
          <w:lang w:val="en-US"/>
        </w:rPr>
        <w:t>erga</w:t>
      </w:r>
      <w:r>
        <w:rPr>
          <w:rFonts w:eastAsia="Times New Roman"/>
          <w:szCs w:val="24"/>
        </w:rPr>
        <w:t xml:space="preserve"> </w:t>
      </w:r>
      <w:r>
        <w:rPr>
          <w:rFonts w:eastAsia="Times New Roman"/>
          <w:szCs w:val="24"/>
          <w:lang w:val="en-US"/>
        </w:rPr>
        <w:t>omnes</w:t>
      </w:r>
      <w:r>
        <w:rPr>
          <w:rFonts w:eastAsia="Times New Roman"/>
          <w:szCs w:val="24"/>
        </w:rPr>
        <w:t>»</w:t>
      </w:r>
      <w:r>
        <w:rPr>
          <w:rFonts w:eastAsia="Times New Roman"/>
          <w:szCs w:val="24"/>
        </w:rPr>
        <w:t xml:space="preserve"> να είναι και για εσωτερική χρήση.</w:t>
      </w:r>
    </w:p>
    <w:p w14:paraId="5EA919DE" w14:textId="77777777" w:rsidR="000F46A4" w:rsidRDefault="00307FE8">
      <w:pPr>
        <w:spacing w:line="600" w:lineRule="auto"/>
        <w:ind w:firstLine="720"/>
        <w:jc w:val="both"/>
        <w:rPr>
          <w:rFonts w:eastAsia="Times New Roman"/>
          <w:szCs w:val="24"/>
        </w:rPr>
      </w:pPr>
      <w:r>
        <w:rPr>
          <w:rFonts w:eastAsia="Times New Roman"/>
          <w:szCs w:val="24"/>
        </w:rPr>
        <w:t>Και να σας πω το χειρότερο; Όταν σε αυτά τα έξι-επτά χρόνια δεχόντουσαν το εσωτ</w:t>
      </w:r>
      <w:r>
        <w:rPr>
          <w:rFonts w:eastAsia="Times New Roman"/>
          <w:szCs w:val="24"/>
        </w:rPr>
        <w:t>ερικό όνομα «Μακεδονία», τι παράγωγο δεχόντουσαν αυτοί που ζητάνε τα παράγωγα και οι επιθετικοί προσδιορισμοί να μοιάζουν με την ονομασία του κράτους; Αφού δεχόσασταν να λέγεται «Δημοκρατία της Μακεδονίας» αυτό το κράτος, πώς θα λεγόντουσαν οι κάτοικοί του</w:t>
      </w:r>
      <w:r>
        <w:rPr>
          <w:rFonts w:eastAsia="Times New Roman"/>
          <w:szCs w:val="24"/>
        </w:rPr>
        <w:t>; Πώς θα λεγόντουσαν τα διαβατήριά τους; Σε ποιον μιλάτε; Σε ποιον τα λέτε αυτά;</w:t>
      </w:r>
    </w:p>
    <w:p w14:paraId="5EA919DF" w14:textId="77777777" w:rsidR="000F46A4" w:rsidRDefault="00307FE8">
      <w:pPr>
        <w:spacing w:line="600" w:lineRule="auto"/>
        <w:ind w:firstLine="720"/>
        <w:jc w:val="center"/>
        <w:rPr>
          <w:rFonts w:eastAsia="Times New Roman"/>
          <w:szCs w:val="24"/>
        </w:rPr>
      </w:pPr>
      <w:r>
        <w:rPr>
          <w:rFonts w:eastAsia="Times New Roman"/>
          <w:szCs w:val="24"/>
        </w:rPr>
        <w:t>(Χειροκροτήματα από τ</w:t>
      </w:r>
      <w:r>
        <w:rPr>
          <w:rFonts w:eastAsia="Times New Roman"/>
          <w:szCs w:val="24"/>
        </w:rPr>
        <w:t>ις</w:t>
      </w:r>
      <w:r>
        <w:rPr>
          <w:rFonts w:eastAsia="Times New Roman"/>
          <w:szCs w:val="24"/>
        </w:rPr>
        <w:t xml:space="preserve"> πτέρυγ</w:t>
      </w:r>
      <w:r>
        <w:rPr>
          <w:rFonts w:eastAsia="Times New Roman"/>
          <w:szCs w:val="24"/>
        </w:rPr>
        <w:t>ες</w:t>
      </w:r>
      <w:r>
        <w:rPr>
          <w:rFonts w:eastAsia="Times New Roman"/>
          <w:szCs w:val="24"/>
        </w:rPr>
        <w:t xml:space="preserve"> του ΣΥΡΙΖΑ και των ΑΝΕΛ)</w:t>
      </w:r>
    </w:p>
    <w:p w14:paraId="5EA919E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Να πω εδώ και θα το καταθέσω στο Προεδρείο -θα τα δώσω όλα μαζί-, έχω πάρει άδεια από το Ανώτατο Υπηρεσιακό Συμβούλιο</w:t>
      </w:r>
      <w:r>
        <w:rPr>
          <w:rFonts w:eastAsia="Times New Roman" w:cs="Times New Roman"/>
          <w:szCs w:val="24"/>
        </w:rPr>
        <w:t>,</w:t>
      </w:r>
      <w:r>
        <w:rPr>
          <w:rFonts w:eastAsia="Times New Roman" w:cs="Times New Roman"/>
          <w:szCs w:val="24"/>
        </w:rPr>
        <w:t xml:space="preserve"> να κάνω χρήση εγγράφων που αποχαρακτηρίστηκαν. Είναι η νόμιμη οδός. Ας πάμε:</w:t>
      </w:r>
    </w:p>
    <w:p w14:paraId="5EA919E1" w14:textId="77777777" w:rsidR="000F46A4" w:rsidRDefault="00307FE8">
      <w:pPr>
        <w:spacing w:line="600" w:lineRule="auto"/>
        <w:ind w:firstLine="720"/>
        <w:jc w:val="both"/>
        <w:rPr>
          <w:rFonts w:eastAsia="Times New Roman" w:cs="Times New Roman"/>
          <w:szCs w:val="24"/>
        </w:rPr>
      </w:pPr>
      <w:r w:rsidRPr="00C572E2">
        <w:rPr>
          <w:rFonts w:eastAsia="Times New Roman" w:cs="Times New Roman"/>
          <w:b/>
          <w:szCs w:val="24"/>
        </w:rPr>
        <w:t xml:space="preserve">ΓΕΩΡΓΙΟΣ ΓΕΩΡΓΑΝΤΑΣ: </w:t>
      </w:r>
      <w:r>
        <w:rPr>
          <w:rFonts w:eastAsia="Times New Roman" w:cs="Times New Roman"/>
          <w:szCs w:val="24"/>
        </w:rPr>
        <w:t>Με ποια σκοπιμότητα; Ποιο είναι το υπέρτερο συμφέρον;</w:t>
      </w:r>
    </w:p>
    <w:p w14:paraId="5EA919E2" w14:textId="77777777" w:rsidR="000F46A4" w:rsidRDefault="00307FE8">
      <w:pPr>
        <w:spacing w:line="600" w:lineRule="auto"/>
        <w:ind w:firstLine="720"/>
        <w:jc w:val="both"/>
        <w:rPr>
          <w:rFonts w:eastAsia="Times New Roman" w:cs="Times New Roman"/>
          <w:szCs w:val="24"/>
        </w:rPr>
      </w:pPr>
      <w:r w:rsidRPr="00C572E2">
        <w:rPr>
          <w:rFonts w:eastAsia="Times New Roman" w:cs="Times New Roman"/>
          <w:b/>
          <w:szCs w:val="24"/>
        </w:rPr>
        <w:t>ΝΙΚΟΛΑΟΣ ΚΟΤΖΙΑΣ (Υπουργός Εξωτερικών):</w:t>
      </w:r>
      <w:r>
        <w:rPr>
          <w:rFonts w:eastAsia="Times New Roman" w:cs="Times New Roman"/>
          <w:szCs w:val="24"/>
        </w:rPr>
        <w:t xml:space="preserve"> Θα τα ακούσετε. Θα τα ακούσετε, υπομονή!</w:t>
      </w:r>
    </w:p>
    <w:p w14:paraId="5EA919E3"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w:t>
      </w:r>
      <w:r>
        <w:rPr>
          <w:rFonts w:eastAsia="Times New Roman" w:cs="Times New Roman"/>
          <w:b/>
          <w:szCs w:val="24"/>
        </w:rPr>
        <w:t>ύτσης):</w:t>
      </w:r>
      <w:r>
        <w:rPr>
          <w:rFonts w:eastAsia="Times New Roman" w:cs="Times New Roman"/>
          <w:szCs w:val="24"/>
        </w:rPr>
        <w:t xml:space="preserve"> Παρακαλώ πολύ ησυχία!</w:t>
      </w:r>
    </w:p>
    <w:p w14:paraId="5EA919E4"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διαμαρτυρίες </w:t>
      </w:r>
      <w:r>
        <w:rPr>
          <w:rFonts w:eastAsia="Times New Roman" w:cs="Times New Roman"/>
          <w:szCs w:val="24"/>
        </w:rPr>
        <w:t>από την πτέρυγα της Νέας Δημοκρατίας)</w:t>
      </w:r>
    </w:p>
    <w:p w14:paraId="5EA919E5" w14:textId="77777777" w:rsidR="000F46A4" w:rsidRDefault="00307FE8">
      <w:pPr>
        <w:spacing w:line="600" w:lineRule="auto"/>
        <w:ind w:firstLine="720"/>
        <w:jc w:val="both"/>
        <w:rPr>
          <w:rFonts w:eastAsia="Times New Roman" w:cs="Times New Roman"/>
          <w:szCs w:val="24"/>
        </w:rPr>
      </w:pPr>
      <w:r w:rsidRPr="00C572E2">
        <w:rPr>
          <w:rFonts w:eastAsia="Times New Roman" w:cs="Times New Roman"/>
          <w:b/>
          <w:szCs w:val="24"/>
        </w:rPr>
        <w:t>ΝΙΚΟΛΑΟΣ ΚΟΤΖΙΑΣ (Υπουργός Εξωτερικών):</w:t>
      </w:r>
      <w:r>
        <w:rPr>
          <w:rFonts w:eastAsia="Times New Roman" w:cs="Times New Roman"/>
          <w:b/>
          <w:szCs w:val="24"/>
        </w:rPr>
        <w:t xml:space="preserve"> </w:t>
      </w:r>
      <w:r>
        <w:rPr>
          <w:rFonts w:eastAsia="Times New Roman" w:cs="Times New Roman"/>
          <w:szCs w:val="24"/>
        </w:rPr>
        <w:t>Αυτό με το οποίο κρίνει η αρμόδια επιτροπή το έχει ο ανακριτής σας.</w:t>
      </w:r>
    </w:p>
    <w:p w14:paraId="5EA919E6"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διαμαρτυρίες </w:t>
      </w:r>
      <w:r>
        <w:rPr>
          <w:rFonts w:eastAsia="Times New Roman" w:cs="Times New Roman"/>
          <w:szCs w:val="24"/>
        </w:rPr>
        <w:t>από την πτέρυγα της Νέας Δημοκρα</w:t>
      </w:r>
      <w:r>
        <w:rPr>
          <w:rFonts w:eastAsia="Times New Roman" w:cs="Times New Roman"/>
          <w:szCs w:val="24"/>
        </w:rPr>
        <w:t>τίας)</w:t>
      </w:r>
    </w:p>
    <w:p w14:paraId="5EA919E7" w14:textId="77777777" w:rsidR="000F46A4" w:rsidRDefault="00307FE8">
      <w:pPr>
        <w:spacing w:line="600" w:lineRule="auto"/>
        <w:ind w:firstLine="720"/>
        <w:jc w:val="both"/>
        <w:rPr>
          <w:rFonts w:eastAsia="Times New Roman" w:cs="Times New Roman"/>
          <w:szCs w:val="24"/>
        </w:rPr>
      </w:pPr>
      <w:r w:rsidRPr="00C572E2">
        <w:rPr>
          <w:rFonts w:eastAsia="Times New Roman" w:cs="Times New Roman"/>
          <w:b/>
          <w:szCs w:val="24"/>
        </w:rPr>
        <w:t>ΝΙΚΟΛΑΟΣ ΚΟΤΖΙΑΣ (Υπουργός Εξωτερικών):</w:t>
      </w:r>
      <w:r>
        <w:rPr>
          <w:rFonts w:eastAsia="Times New Roman" w:cs="Times New Roman"/>
          <w:b/>
          <w:szCs w:val="24"/>
        </w:rPr>
        <w:t xml:space="preserve"> </w:t>
      </w:r>
      <w:r>
        <w:rPr>
          <w:rFonts w:eastAsia="Times New Roman" w:cs="Times New Roman"/>
          <w:szCs w:val="24"/>
        </w:rPr>
        <w:t>Ηρεμήστε, κυρία Μπακογιάννη. Κυρία Μπακογιάννη, έχετε εκνευρισμό. Δεν θα τα βγάλω όλα τώρα. Θα τα πούμε και στο τέλος.</w:t>
      </w:r>
    </w:p>
    <w:p w14:paraId="5EA919E8"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 από την πτέρυγα της Νέας Δημοκρατίας)</w:t>
      </w:r>
    </w:p>
    <w:p w14:paraId="5EA919E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Ποια ήταν τα ονόματα που έδωσ</w:t>
      </w:r>
      <w:r>
        <w:rPr>
          <w:rFonts w:eastAsia="Times New Roman" w:cs="Times New Roman"/>
          <w:szCs w:val="24"/>
        </w:rPr>
        <w:t>ε ο Νίμιτς; Τα ονόματα του Νίμιτς ήταν πρώτον, «Vardarski</w:t>
      </w:r>
      <w:r w:rsidRPr="00C572E2">
        <w:rPr>
          <w:rFonts w:eastAsia="Times New Roman" w:cs="Times New Roman"/>
          <w:szCs w:val="24"/>
        </w:rPr>
        <w:t xml:space="preserve"> Macedonia</w:t>
      </w:r>
      <w:r>
        <w:rPr>
          <w:rFonts w:eastAsia="Times New Roman" w:cs="Times New Roman"/>
          <w:szCs w:val="24"/>
        </w:rPr>
        <w:t xml:space="preserve">». Αυτό το όνομα πιστεύω για λόγους πρακτικούς δεν το δέχτηκαν οι παλαιότερες κυβερνήσεις, διότι το </w:t>
      </w:r>
      <w:r>
        <w:rPr>
          <w:rFonts w:eastAsia="Times New Roman" w:cs="Times New Roman"/>
          <w:szCs w:val="24"/>
          <w:lang w:val="en-US"/>
        </w:rPr>
        <w:t>Vardarski</w:t>
      </w:r>
      <w:r w:rsidRPr="00C572E2">
        <w:rPr>
          <w:rFonts w:eastAsia="Times New Roman" w:cs="Times New Roman"/>
          <w:szCs w:val="24"/>
        </w:rPr>
        <w:t xml:space="preserve"> </w:t>
      </w:r>
      <w:r>
        <w:rPr>
          <w:rFonts w:eastAsia="Times New Roman" w:cs="Times New Roman"/>
          <w:szCs w:val="24"/>
        </w:rPr>
        <w:t>μπορεί να εννοεί και τον Αξιό που είναι στην Ελλάδα. Οι Σκοπιανοί δεν το θέλουν</w:t>
      </w:r>
      <w:r>
        <w:rPr>
          <w:rFonts w:eastAsia="Times New Roman" w:cs="Times New Roman"/>
          <w:szCs w:val="24"/>
        </w:rPr>
        <w:t>,</w:t>
      </w:r>
      <w:r>
        <w:rPr>
          <w:rFonts w:eastAsia="Times New Roman" w:cs="Times New Roman"/>
          <w:szCs w:val="24"/>
        </w:rPr>
        <w:t xml:space="preserve"> γιατί συνδέεται με τις φασιστικές καταβολές του Βασιλείου της Γιουγκοσλαβίας. </w:t>
      </w:r>
    </w:p>
    <w:p w14:paraId="5EA919E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 άλλο όνομα ήταν το «Άνω Μακεδονία», το οποίο δεν το θέλουν οι Σκοπιανοί, γιατί έχει καταργηθεί και το τελευταίο κράτος με «Άνω» και η «Άνω Βόλτα» και δεν το θέλαμε κι εμείς</w:t>
      </w:r>
      <w:r>
        <w:rPr>
          <w:rFonts w:eastAsia="Times New Roman" w:cs="Times New Roman"/>
          <w:szCs w:val="24"/>
        </w:rPr>
        <w:t>,</w:t>
      </w:r>
      <w:r>
        <w:rPr>
          <w:rFonts w:eastAsia="Times New Roman" w:cs="Times New Roman"/>
          <w:szCs w:val="24"/>
        </w:rPr>
        <w:t xml:space="preserve"> γιατί οι αρχαιολόγοι μας λένε ότι το «Άνω Μακεδονία» είναι κομμάτι της σημερινής ελληνικής Μακεδονίας. Δεν θέλαμε το «Μακεδονία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Σκόπια» εμείς, διότι θα έμενε σκέτο «Μακεδονία», όπως δεν ήθελαν εκείνοι το «Σκόπια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Μακεδονία», διότι θα έμενε μόνο «Σκόπι</w:t>
      </w:r>
      <w:r>
        <w:rPr>
          <w:rFonts w:eastAsia="Times New Roman" w:cs="Times New Roman"/>
          <w:szCs w:val="24"/>
        </w:rPr>
        <w:t xml:space="preserve">α». </w:t>
      </w:r>
    </w:p>
    <w:p w14:paraId="5EA919E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Πήγαμε</w:t>
      </w:r>
      <w:r>
        <w:rPr>
          <w:rFonts w:eastAsia="Times New Roman" w:cs="Times New Roman"/>
          <w:szCs w:val="24"/>
        </w:rPr>
        <w:t>,</w:t>
      </w:r>
      <w:r>
        <w:rPr>
          <w:rFonts w:eastAsia="Times New Roman" w:cs="Times New Roman"/>
          <w:szCs w:val="24"/>
        </w:rPr>
        <w:t xml:space="preserve"> λοιπόν, στο όνομα «Βόρεια Μακεδονία».  Κι ακούσαμε προχθές τους εκπροσώπους της Κοινοβουλευτικής Ομάδας της Νέας Δημοκρατίας να λένε ότι είναι το όνομα που έχει το μεγαλύτερο αλυτρωτισμό και είναι το πιο άθλιο όνομα που θα μπορούσε να δοθεί. Μ</w:t>
      </w:r>
      <w:r>
        <w:rPr>
          <w:rFonts w:eastAsia="Times New Roman" w:cs="Times New Roman"/>
          <w:szCs w:val="24"/>
        </w:rPr>
        <w:t>άλιστα! Αυτή η πρόταση, όμως, για τη «Βόρεια Μακεδονία» είναι η καλύτερη στιγμή της Νέας Δημοκρατίας στη διαπραγμάτευση, όταν δεν έβαζε σκέτο «Μακεδονία». Είναι αυτό που ο Κωνσταντίνος Μητσοτάκης έλεγε ότι η ονομασία τύπου «Βορείου Μακεδονίας»</w:t>
      </w:r>
      <w:r>
        <w:rPr>
          <w:rFonts w:eastAsia="Times New Roman" w:cs="Times New Roman"/>
          <w:szCs w:val="24"/>
        </w:rPr>
        <w:t>,</w:t>
      </w:r>
      <w:r>
        <w:rPr>
          <w:rFonts w:eastAsia="Times New Roman" w:cs="Times New Roman"/>
          <w:szCs w:val="24"/>
        </w:rPr>
        <w:t xml:space="preserve"> θα μπορούσε</w:t>
      </w:r>
      <w:r>
        <w:rPr>
          <w:rFonts w:eastAsia="Times New Roman" w:cs="Times New Roman"/>
          <w:szCs w:val="24"/>
        </w:rPr>
        <w:t xml:space="preserve"> να είναι το αποτέλεσμα που αναζητούμε. Είναι αυτό που ο κ. Νίμιτς όταν βολιδοσκόπησε την </w:t>
      </w:r>
      <w:r>
        <w:rPr>
          <w:rFonts w:eastAsia="Times New Roman" w:cs="Times New Roman"/>
          <w:szCs w:val="24"/>
        </w:rPr>
        <w:t>κ</w:t>
      </w:r>
      <w:r>
        <w:rPr>
          <w:rFonts w:eastAsia="Times New Roman" w:cs="Times New Roman"/>
          <w:szCs w:val="24"/>
        </w:rPr>
        <w:t xml:space="preserve">υβέρνηση της Νέας Δημοκρατίας αν δέχεται το «Βόρεια» ή «Άνω Μακεδονία», απάντησε η </w:t>
      </w:r>
      <w:r>
        <w:rPr>
          <w:rFonts w:eastAsia="Times New Roman" w:cs="Times New Roman"/>
          <w:szCs w:val="24"/>
        </w:rPr>
        <w:t>ε</w:t>
      </w:r>
      <w:r>
        <w:rPr>
          <w:rFonts w:eastAsia="Times New Roman" w:cs="Times New Roman"/>
          <w:szCs w:val="24"/>
        </w:rPr>
        <w:t xml:space="preserve">λληνική Κυβέρνηση «το Βόρεια είναι πιο σωστό και δεν δημιουργεί σύγχυση με </w:t>
      </w:r>
      <w:r>
        <w:rPr>
          <w:rFonts w:eastAsia="Times New Roman" w:cs="Times New Roman"/>
          <w:szCs w:val="24"/>
        </w:rPr>
        <w:t xml:space="preserve">παλαιότερα ιστορικά δεδομένα». Είναι αυτό που ο κ. Νίμιτς είπε ότι δέχεται την πρόταση των τότε κυβερνήσεων για τη «Βόρεια Μακεδονία», διότι πληροί το γεωγραφικό κριτήριο. Και είναι αυτό το οποίο στις 8 Ιουλίου του 2009 -όλα αυτά είναι 2009-, που απάντησε </w:t>
      </w:r>
      <w:r>
        <w:rPr>
          <w:rFonts w:eastAsia="Times New Roman" w:cs="Times New Roman"/>
          <w:szCs w:val="24"/>
        </w:rPr>
        <w:t>η Υπουργός τότε, αφού ερωτήθηκε από τον κ. Νίμιτς, «θέλω να σας ερωτήσω, αξίζει να συνεχίσω τις προσπάθειες μου για το όνομα Δημοκρατία της Βορείου Μακεδονίας;», η κυρία Υπουργός, σε τηλεγράφημα από το Παρίσι στις 8 Ιουλίου του 2009, απάντησε</w:t>
      </w:r>
      <w:r>
        <w:rPr>
          <w:rFonts w:eastAsia="Times New Roman" w:cs="Times New Roman"/>
          <w:szCs w:val="24"/>
        </w:rPr>
        <w:t>:</w:t>
      </w:r>
      <w:r>
        <w:rPr>
          <w:rFonts w:eastAsia="Times New Roman" w:cs="Times New Roman"/>
          <w:szCs w:val="24"/>
        </w:rPr>
        <w:t xml:space="preserve"> «Ασφαλώς και</w:t>
      </w:r>
      <w:r>
        <w:rPr>
          <w:rFonts w:eastAsia="Times New Roman" w:cs="Times New Roman"/>
          <w:szCs w:val="24"/>
        </w:rPr>
        <w:t xml:space="preserve"> αξίζει». </w:t>
      </w:r>
    </w:p>
    <w:p w14:paraId="5EA919E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Πώς είναι δυνατόν το όνομα που διεκδικήσατε αλλά δεν τα καταφέρατε να το πάρετε, πώς είναι δυνατόν το όνομα που άξιζε τον κόπο να συνεχιστεί η διαπραγμάτευση, πώς είναι δυνατόν το όνομα που επιλέξατε, όταν το κερδίζει αυτή η Κυβέρνηση να σας δημ</w:t>
      </w:r>
      <w:r>
        <w:rPr>
          <w:rFonts w:eastAsia="Times New Roman" w:cs="Times New Roman"/>
          <w:szCs w:val="24"/>
        </w:rPr>
        <w:t>ιουργεί τα προβλήματα που έχετε αποκτήσει;</w:t>
      </w:r>
    </w:p>
    <w:p w14:paraId="5EA919ED"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EA919EE"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Και με ποιους έχετε αντίρρηση για το «Βόρεια Μακεδονία»;</w:t>
      </w:r>
    </w:p>
    <w:p w14:paraId="5EA919EF"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ιαμαρτυρίες από την πτέρυγα της Νέας Δημοκρατίας)</w:t>
      </w:r>
    </w:p>
    <w:p w14:paraId="5EA919F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Μη σας τρομάζει η αλήθεια. Είναι ισο</w:t>
      </w:r>
      <w:r>
        <w:rPr>
          <w:rFonts w:eastAsia="Times New Roman" w:cs="Times New Roman"/>
          <w:szCs w:val="24"/>
        </w:rPr>
        <w:t>πεδωτική η αλήθεια. Με ποιους σας φοβίζει το όνομα «Βόρεια Μακεδονία»; Μαζί με αυτούς στα Σκόπια, δεν είναι απλώς ο Γκρο</w:t>
      </w:r>
      <w:r>
        <w:rPr>
          <w:rFonts w:eastAsia="Times New Roman" w:cs="Times New Roman"/>
          <w:szCs w:val="24"/>
        </w:rPr>
        <w:t>ύε</w:t>
      </w:r>
      <w:r>
        <w:rPr>
          <w:rFonts w:eastAsia="Times New Roman" w:cs="Times New Roman"/>
          <w:szCs w:val="24"/>
        </w:rPr>
        <w:t>φσκι, δεν είναι απλώς ο Ιβ</w:t>
      </w:r>
      <w:r>
        <w:rPr>
          <w:rFonts w:eastAsia="Times New Roman" w:cs="Times New Roman"/>
          <w:szCs w:val="24"/>
        </w:rPr>
        <w:t>α</w:t>
      </w:r>
      <w:r>
        <w:rPr>
          <w:rFonts w:eastAsia="Times New Roman" w:cs="Times New Roman"/>
          <w:szCs w:val="24"/>
        </w:rPr>
        <w:t>ν</w:t>
      </w:r>
      <w:r>
        <w:rPr>
          <w:rFonts w:eastAsia="Times New Roman" w:cs="Times New Roman"/>
          <w:szCs w:val="24"/>
        </w:rPr>
        <w:t>ό</w:t>
      </w:r>
      <w:r>
        <w:rPr>
          <w:rFonts w:eastAsia="Times New Roman" w:cs="Times New Roman"/>
          <w:szCs w:val="24"/>
        </w:rPr>
        <w:t>φ, είναι αυτοί που έκαναν καριέρα και ξόδευαν το 15% του ΑΕΠ της χώρας για να φτιάχνουν αλυτρωτικά αγάλμα</w:t>
      </w:r>
      <w:r>
        <w:rPr>
          <w:rFonts w:eastAsia="Times New Roman" w:cs="Times New Roman"/>
          <w:szCs w:val="24"/>
        </w:rPr>
        <w:t>τα. Και λέτε εσείς εδώ, άκουσα χθες και προχθές, «δεν έχει κανένα νόημα ο αλυτρωτισμός, ο αρχαϊκός». Υπάρχει σειρά συνεδριάσεων της διαπραγματευτικής ομάδας των δύο κρατών με τον Νίμιτς, που πρώτο ή δεύτερο θέμα στη διαπραγμάτευση ήταν να κατέβει το άγαλμα</w:t>
      </w:r>
      <w:r>
        <w:rPr>
          <w:rFonts w:eastAsia="Times New Roman" w:cs="Times New Roman"/>
          <w:szCs w:val="24"/>
        </w:rPr>
        <w:t xml:space="preserve"> του Μεγάλου Αλεξάνδρου και να αλλάξει το όνομα του αεροδρομίου και να αλλάξει και το όνομα της λεωφόρου που συνδέει τα ελληνικά σύνορα με τα Σκόπια. Μόλις το πήραμε, έπαψε να σας πειράζει. Έπαψε να έχει νόημα. Γιατί; Γιατί έπρεπε να έχετε την τιμιότητα κα</w:t>
      </w:r>
      <w:r>
        <w:rPr>
          <w:rFonts w:eastAsia="Times New Roman" w:cs="Times New Roman"/>
          <w:szCs w:val="24"/>
        </w:rPr>
        <w:t>ι το θάρρος και να πείτε: «Μπράβο ρε Τσίπρα και η Κυβέρνηση σου, μπράβο ΣΥΡΙΖΑ και ΑΝΕΛ που καταφέρατε να κατεβάσετε όλα αυτά τα αλυτρωτικά μέσα από τα Σκόπια».</w:t>
      </w:r>
    </w:p>
    <w:p w14:paraId="5EA919F1"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Το Ί</w:t>
      </w:r>
      <w:r w:rsidRPr="009163BA">
        <w:rPr>
          <w:rFonts w:eastAsia="Times New Roman" w:cs="Times New Roman"/>
          <w:szCs w:val="24"/>
        </w:rPr>
        <w:t>λιντεν</w:t>
      </w:r>
      <w:r>
        <w:rPr>
          <w:rFonts w:eastAsia="Times New Roman" w:cs="Times New Roman"/>
          <w:szCs w:val="24"/>
        </w:rPr>
        <w:t>.</w:t>
      </w:r>
    </w:p>
    <w:p w14:paraId="5EA919F2"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sidRPr="00335246">
        <w:rPr>
          <w:rFonts w:eastAsia="Times New Roman" w:cs="Times New Roman"/>
          <w:b/>
          <w:szCs w:val="24"/>
        </w:rPr>
        <w:t>:</w:t>
      </w:r>
      <w:r>
        <w:rPr>
          <w:rFonts w:eastAsia="Times New Roman" w:cs="Times New Roman"/>
          <w:b/>
          <w:szCs w:val="24"/>
        </w:rPr>
        <w:t xml:space="preserve"> </w:t>
      </w:r>
      <w:r>
        <w:rPr>
          <w:rFonts w:eastAsia="Times New Roman" w:cs="Times New Roman"/>
          <w:szCs w:val="24"/>
        </w:rPr>
        <w:t>Το Ί</w:t>
      </w:r>
      <w:r w:rsidRPr="009163BA">
        <w:rPr>
          <w:rFonts w:eastAsia="Times New Roman" w:cs="Times New Roman"/>
          <w:szCs w:val="24"/>
        </w:rPr>
        <w:t>λιντεν</w:t>
      </w:r>
      <w:r>
        <w:rPr>
          <w:rFonts w:eastAsia="Times New Roman" w:cs="Times New Roman"/>
          <w:szCs w:val="24"/>
        </w:rPr>
        <w:t xml:space="preserve"> είναι πρόταση το</w:t>
      </w:r>
      <w:r>
        <w:rPr>
          <w:rFonts w:eastAsia="Times New Roman" w:cs="Times New Roman"/>
          <w:szCs w:val="24"/>
        </w:rPr>
        <w:t xml:space="preserve">υ κ. Ζάεφ και συζητήστε μαζί του αν θέλετε. </w:t>
      </w:r>
      <w:r w:rsidRPr="00306A79">
        <w:rPr>
          <w:rFonts w:eastAsia="Times New Roman" w:cs="Times New Roman"/>
          <w:szCs w:val="24"/>
        </w:rPr>
        <w:t>Το όνομα έχει</w:t>
      </w:r>
      <w:r>
        <w:rPr>
          <w:rFonts w:eastAsia="Times New Roman" w:cs="Times New Roman"/>
          <w:szCs w:val="24"/>
        </w:rPr>
        <w:t xml:space="preserve"> τελειώσει ήδη.</w:t>
      </w:r>
    </w:p>
    <w:p w14:paraId="5EA919F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Έρχεται το επόμενο επιχείρημα και το άκουσα από έναν φίλο μου, σεβαστό καθηγητή, τον κ. Μανιάτη, </w:t>
      </w:r>
      <w:r w:rsidRPr="00FE6FE7">
        <w:rPr>
          <w:rFonts w:eastAsia="Times New Roman" w:cs="Times New Roman"/>
          <w:szCs w:val="24"/>
        </w:rPr>
        <w:t>ο οποίος</w:t>
      </w:r>
      <w:r>
        <w:rPr>
          <w:rFonts w:eastAsia="Times New Roman" w:cs="Times New Roman"/>
          <w:szCs w:val="24"/>
        </w:rPr>
        <w:t xml:space="preserve"> λέει ότι δίνουμε την ΑΟΖ με το </w:t>
      </w:r>
      <w:r>
        <w:rPr>
          <w:rFonts w:eastAsia="Times New Roman" w:cs="Times New Roman"/>
          <w:szCs w:val="24"/>
        </w:rPr>
        <w:t xml:space="preserve">κατάπτυστο </w:t>
      </w:r>
      <w:r>
        <w:rPr>
          <w:rFonts w:eastAsia="Times New Roman" w:cs="Times New Roman"/>
          <w:szCs w:val="24"/>
        </w:rPr>
        <w:t xml:space="preserve">άρθρο 13. Έτσι δεν είναι; </w:t>
      </w:r>
    </w:p>
    <w:p w14:paraId="5EA919F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Αυτό το </w:t>
      </w:r>
      <w:r>
        <w:rPr>
          <w:rFonts w:eastAsia="Times New Roman" w:cs="Times New Roman"/>
          <w:szCs w:val="24"/>
        </w:rPr>
        <w:t xml:space="preserve">άρθρο 13 το κατάπτυστο, </w:t>
      </w:r>
      <w:r w:rsidRPr="00AC526C">
        <w:rPr>
          <w:rFonts w:eastAsia="Times New Roman" w:cs="Times New Roman"/>
          <w:szCs w:val="24"/>
        </w:rPr>
        <w:t>όμως</w:t>
      </w:r>
      <w:r>
        <w:rPr>
          <w:rFonts w:eastAsia="Times New Roman" w:cs="Times New Roman"/>
          <w:szCs w:val="24"/>
        </w:rPr>
        <w:t>, είναι ένα άρθρο που είναι επί λέξει και κατά σύμπτωση</w:t>
      </w:r>
      <w:r>
        <w:rPr>
          <w:rFonts w:eastAsia="Times New Roman" w:cs="Times New Roman"/>
          <w:szCs w:val="24"/>
        </w:rPr>
        <w:t>,</w:t>
      </w:r>
      <w:r>
        <w:rPr>
          <w:rFonts w:eastAsia="Times New Roman" w:cs="Times New Roman"/>
          <w:szCs w:val="24"/>
        </w:rPr>
        <w:t xml:space="preserve"> το ίδιο άρθρο στην ενδιάμεση </w:t>
      </w:r>
      <w:r>
        <w:rPr>
          <w:rFonts w:eastAsia="Times New Roman" w:cs="Times New Roman"/>
          <w:szCs w:val="24"/>
        </w:rPr>
        <w:t>σ</w:t>
      </w:r>
      <w:r>
        <w:rPr>
          <w:rFonts w:eastAsia="Times New Roman" w:cs="Times New Roman"/>
          <w:szCs w:val="24"/>
        </w:rPr>
        <w:t>υμφωνία που τη θεωρήσατε σπουδαία εσείς και το κόμμα σας.</w:t>
      </w:r>
    </w:p>
    <w:p w14:paraId="5EA919F5" w14:textId="77777777" w:rsidR="000F46A4" w:rsidRDefault="00307FE8">
      <w:pPr>
        <w:spacing w:line="600" w:lineRule="auto"/>
        <w:ind w:firstLine="720"/>
        <w:jc w:val="center"/>
        <w:rPr>
          <w:rFonts w:eastAsia="Times New Roman" w:cs="Times New Roman"/>
          <w:szCs w:val="24"/>
        </w:rPr>
      </w:pPr>
      <w:r w:rsidRPr="00AD407F">
        <w:rPr>
          <w:rFonts w:eastAsia="Times New Roman" w:cs="Times New Roman"/>
          <w:szCs w:val="24"/>
        </w:rPr>
        <w:t>(Χειροκροτήματα από τις πτέρυγες του ΣΥΡΙΖΑ και των ΑΝΕΛ)</w:t>
      </w:r>
    </w:p>
    <w:p w14:paraId="5EA919F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Κατά λέξη. Αλλάζει μόνο η παραπομπή. Αντί να λέει στο άρθρο 18, λέει στο άρθρο 12. Και αναρωτιέμαι: Όταν μας κανονιοβολείτε εδώ και μας λέτε ότι είμαστε αυτό και εκείνο, δεν ξέρατε τι έλεγε η ενδιάμεση </w:t>
      </w:r>
      <w:r>
        <w:rPr>
          <w:rFonts w:eastAsia="Times New Roman" w:cs="Times New Roman"/>
          <w:szCs w:val="24"/>
        </w:rPr>
        <w:t>σ</w:t>
      </w:r>
      <w:r>
        <w:rPr>
          <w:rFonts w:eastAsia="Times New Roman" w:cs="Times New Roman"/>
          <w:szCs w:val="24"/>
        </w:rPr>
        <w:t xml:space="preserve">υμφωνία; Τόσο σπουδάσατε πάνω στη </w:t>
      </w:r>
      <w:r>
        <w:rPr>
          <w:rFonts w:eastAsia="Times New Roman" w:cs="Times New Roman"/>
          <w:szCs w:val="24"/>
        </w:rPr>
        <w:t>σ</w:t>
      </w:r>
      <w:r>
        <w:rPr>
          <w:rFonts w:eastAsia="Times New Roman" w:cs="Times New Roman"/>
          <w:szCs w:val="24"/>
        </w:rPr>
        <w:t>υμφωνία μας και δε</w:t>
      </w:r>
      <w:r>
        <w:rPr>
          <w:rFonts w:eastAsia="Times New Roman" w:cs="Times New Roman"/>
          <w:szCs w:val="24"/>
        </w:rPr>
        <w:t xml:space="preserve">κατέσσερα χρόνια δεν πήρατε χαμπάρι; </w:t>
      </w:r>
    </w:p>
    <w:p w14:paraId="5EA919F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Επίσης στο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 xml:space="preserve">ίκαιο -και έτσι ερμηνεύεται από την εποχή της ενδιάμεσης </w:t>
      </w:r>
      <w:r>
        <w:rPr>
          <w:rFonts w:eastAsia="Times New Roman" w:cs="Times New Roman"/>
          <w:szCs w:val="24"/>
        </w:rPr>
        <w:t>σ</w:t>
      </w:r>
      <w:r>
        <w:rPr>
          <w:rFonts w:eastAsia="Times New Roman" w:cs="Times New Roman"/>
          <w:szCs w:val="24"/>
        </w:rPr>
        <w:t xml:space="preserve">υμφωνίας- χρειάζεται ειδική </w:t>
      </w:r>
      <w:r>
        <w:rPr>
          <w:rFonts w:eastAsia="Times New Roman" w:cs="Times New Roman"/>
          <w:szCs w:val="24"/>
        </w:rPr>
        <w:t>σ</w:t>
      </w:r>
      <w:r>
        <w:rPr>
          <w:rFonts w:eastAsia="Times New Roman" w:cs="Times New Roman"/>
          <w:szCs w:val="24"/>
        </w:rPr>
        <w:t xml:space="preserve">υμφωνία. Αυτή η διατύπωση από τον ΟΗΕ που δόθηκε τότε και τώρα, είναι ότι θα γίνει ειδική </w:t>
      </w:r>
      <w:r>
        <w:rPr>
          <w:rFonts w:eastAsia="Times New Roman" w:cs="Times New Roman"/>
          <w:szCs w:val="24"/>
        </w:rPr>
        <w:t>σ</w:t>
      </w:r>
      <w:r>
        <w:rPr>
          <w:rFonts w:eastAsia="Times New Roman" w:cs="Times New Roman"/>
          <w:szCs w:val="24"/>
        </w:rPr>
        <w:t>υμφωνία για τον τρόπ</w:t>
      </w:r>
      <w:r>
        <w:rPr>
          <w:rFonts w:eastAsia="Times New Roman" w:cs="Times New Roman"/>
          <w:szCs w:val="24"/>
        </w:rPr>
        <w:t>ο με τον οποίο θα γίνει αυτή η χρήση.</w:t>
      </w:r>
    </w:p>
    <w:p w14:paraId="5EA919F8"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Το 28 του Συντάγματος.</w:t>
      </w:r>
    </w:p>
    <w:p w14:paraId="5EA919F9"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ΝΙΚΟΛΑΟΣ ΚΟΤΖΙΑΣ (Υπουργός Εξωτερικών): </w:t>
      </w:r>
      <w:r>
        <w:rPr>
          <w:rFonts w:eastAsia="Times New Roman" w:cs="Times New Roman"/>
          <w:szCs w:val="24"/>
        </w:rPr>
        <w:t>Το είδαμε και αυτό.</w:t>
      </w:r>
    </w:p>
    <w:p w14:paraId="5EA919F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Υπάρχει τεκμήριο ότι συμφωνούσατε με το «Μακεδονία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Σκόπια»; Υπάρχει. Υπάρχουν τηλεγραφήματα. Υπάρχουν υπογραφές</w:t>
      </w:r>
      <w:r>
        <w:rPr>
          <w:rFonts w:eastAsia="Times New Roman" w:cs="Times New Roman"/>
          <w:szCs w:val="24"/>
        </w:rPr>
        <w:t xml:space="preserve"> εδώ από τον κ. Βασιλάκη, που δεν εκπροσωπούσε τον εαυτό του αλλά την </w:t>
      </w:r>
      <w:r w:rsidRPr="001850F1">
        <w:rPr>
          <w:rFonts w:eastAsia="Times New Roman" w:cs="Times New Roman"/>
          <w:szCs w:val="24"/>
        </w:rPr>
        <w:t>Κυβέρνηση</w:t>
      </w:r>
      <w:r>
        <w:rPr>
          <w:rFonts w:eastAsia="Times New Roman" w:cs="Times New Roman"/>
          <w:szCs w:val="24"/>
        </w:rPr>
        <w:t xml:space="preserve"> τότε, ότι «μας αρέσει αυτή η πρόταση και μπορούμε να διαπραγματευτούμε». Και ακόμα και ο τότε εκπρόσωπος του Υπουργείου Εξωτερικών έλεγε ότι η ελληνική πλευρά θεώρησε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ότι η πρόταση, αν και δεν μας ικανοποίησε πλήρως, καλή είναι για να την κουβεντιάζουμε. Και ρώτησε -λέει- στο τέλος της διαπραγμάτευσης ο κ. Νίμιτς: «Παραμένετε στην ίδια πρόταση; Και απαντάτε: «Ναι τα τρία χρόνια καλά ήμασταν παραμέναμε, αλλά τώρα έχουμ</w:t>
      </w:r>
      <w:r>
        <w:rPr>
          <w:rFonts w:eastAsia="Times New Roman" w:cs="Times New Roman"/>
          <w:szCs w:val="24"/>
        </w:rPr>
        <w:t>ε εκλογές και δεν μπορούμε να πάμε με τέτοια πρόταση».</w:t>
      </w:r>
    </w:p>
    <w:p w14:paraId="5EA919FB" w14:textId="77777777" w:rsidR="000F46A4" w:rsidRDefault="00307FE8">
      <w:pPr>
        <w:spacing w:line="600" w:lineRule="auto"/>
        <w:ind w:firstLine="720"/>
        <w:jc w:val="center"/>
        <w:rPr>
          <w:rFonts w:eastAsia="Times New Roman" w:cs="Times New Roman"/>
          <w:szCs w:val="24"/>
        </w:rPr>
      </w:pPr>
      <w:r w:rsidRPr="00AD407F">
        <w:rPr>
          <w:rFonts w:eastAsia="Times New Roman" w:cs="Times New Roman"/>
          <w:szCs w:val="24"/>
        </w:rPr>
        <w:t>(Χειροκροτήματα από τις πτέρυγες του ΣΥΡΙΖΑ και των ΑΝΕΛ)</w:t>
      </w:r>
    </w:p>
    <w:p w14:paraId="5EA919F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Πάμε παρακάτω. Εμείς σε αντίθεση με το παρελθόν δεν δώσαμε εθνότητα στη </w:t>
      </w:r>
      <w:r>
        <w:rPr>
          <w:rFonts w:eastAsia="Times New Roman" w:cs="Times New Roman"/>
          <w:szCs w:val="24"/>
        </w:rPr>
        <w:t>σ</w:t>
      </w:r>
      <w:r>
        <w:rPr>
          <w:rFonts w:eastAsia="Times New Roman" w:cs="Times New Roman"/>
          <w:szCs w:val="24"/>
        </w:rPr>
        <w:t xml:space="preserve">υμφωνία. Ακούω εδώ και δύο ημέρες περί εθνότητας. Ανοίξτε τη </w:t>
      </w:r>
      <w:r>
        <w:rPr>
          <w:rFonts w:eastAsia="Times New Roman" w:cs="Times New Roman"/>
          <w:szCs w:val="24"/>
        </w:rPr>
        <w:t>σ</w:t>
      </w:r>
      <w:r>
        <w:rPr>
          <w:rFonts w:eastAsia="Times New Roman" w:cs="Times New Roman"/>
          <w:szCs w:val="24"/>
        </w:rPr>
        <w:t>υμφωνία.</w:t>
      </w:r>
      <w:r>
        <w:rPr>
          <w:rFonts w:eastAsia="Times New Roman" w:cs="Times New Roman"/>
          <w:szCs w:val="24"/>
        </w:rPr>
        <w:t xml:space="preserve"> Δεν λέει πουθενά εθνότητα, λέει ιθαγένεια. Και αν δεν καταλαβαίνει τη διαφορά αυτή η </w:t>
      </w:r>
      <w:r w:rsidRPr="00840C4C">
        <w:rPr>
          <w:rFonts w:eastAsia="Times New Roman" w:cs="Times New Roman"/>
          <w:szCs w:val="24"/>
        </w:rPr>
        <w:t>Βουλή</w:t>
      </w:r>
      <w:r>
        <w:rPr>
          <w:rFonts w:eastAsia="Times New Roman" w:cs="Times New Roman"/>
          <w:szCs w:val="24"/>
        </w:rPr>
        <w:t xml:space="preserve"> που η πλειοψηφία τους είναι νομικοί, δεν έχω χρόνο για να την εξηγήσω. </w:t>
      </w:r>
      <w:r w:rsidRPr="00AC526C">
        <w:rPr>
          <w:rFonts w:eastAsia="Times New Roman" w:cs="Times New Roman"/>
          <w:szCs w:val="24"/>
        </w:rPr>
        <w:t>Όμως</w:t>
      </w:r>
      <w:r>
        <w:rPr>
          <w:rFonts w:eastAsia="Times New Roman" w:cs="Times New Roman"/>
          <w:szCs w:val="24"/>
        </w:rPr>
        <w:t xml:space="preserve"> να σας πω μόνο κάτι. Εσείς τη δίνετε την εθνότητα, διότι όταν η </w:t>
      </w:r>
      <w:r>
        <w:rPr>
          <w:rFonts w:eastAsia="Times New Roman" w:cs="Times New Roman"/>
          <w:szCs w:val="24"/>
        </w:rPr>
        <w:t>σ</w:t>
      </w:r>
      <w:r>
        <w:rPr>
          <w:rFonts w:eastAsia="Times New Roman" w:cs="Times New Roman"/>
          <w:szCs w:val="24"/>
        </w:rPr>
        <w:t>υμφωνία λέει «ταυτότητα</w:t>
      </w:r>
      <w:r>
        <w:rPr>
          <w:rFonts w:eastAsia="Times New Roman" w:cs="Times New Roman"/>
          <w:szCs w:val="24"/>
        </w:rPr>
        <w:t xml:space="preserve">» και εσείς λέτε ότι δώσαμε «εθνότητα», πάλι εσάς θα επικαλεστεί η άλλη πλευρά. </w:t>
      </w:r>
    </w:p>
    <w:p w14:paraId="5EA919F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Τι είναι, λοιπόν, η ιθαγένεια; Το «</w:t>
      </w:r>
      <w:r>
        <w:rPr>
          <w:rFonts w:eastAsia="Times New Roman" w:cs="Times New Roman"/>
          <w:szCs w:val="24"/>
          <w:lang w:val="en-US"/>
        </w:rPr>
        <w:t>nationality</w:t>
      </w:r>
      <w:r>
        <w:rPr>
          <w:rFonts w:eastAsia="Times New Roman" w:cs="Times New Roman"/>
          <w:szCs w:val="24"/>
        </w:rPr>
        <w:t>»</w:t>
      </w:r>
      <w:r w:rsidRPr="00CD5759">
        <w:rPr>
          <w:rFonts w:eastAsia="Times New Roman" w:cs="Times New Roman"/>
          <w:szCs w:val="24"/>
        </w:rPr>
        <w:t xml:space="preserve"> </w:t>
      </w:r>
      <w:r>
        <w:rPr>
          <w:rFonts w:eastAsia="Times New Roman" w:cs="Times New Roman"/>
          <w:szCs w:val="24"/>
        </w:rPr>
        <w:t>μεταφράζετε ιθαγένεια. Τι είναι, λοιπόν, η ιθαγένεια; Δεν είναι δικαίωμα αυτοπροσδιορισμού του κράτους; Δεν είναι μια υπόθεση π</w:t>
      </w:r>
      <w:r>
        <w:rPr>
          <w:rFonts w:eastAsia="Times New Roman" w:cs="Times New Roman"/>
          <w:szCs w:val="24"/>
        </w:rPr>
        <w:t xml:space="preserve">ου είναι τόσο φοβερή, όπως την παρουσιάζετε, γιατί υπάρχει διάκριση στο άρθρο 7 ότι η γλώσσα τους και τα άλλα συνακόλουθα πρόκειται για σλαβικά; </w:t>
      </w:r>
    </w:p>
    <w:p w14:paraId="5EA919F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Και γιατί θέλουν ιθαγένεια «Μακεδονία» οι Σλαβομακεδόνες; Γιατί θέλουν να συμπεριλάβουν και τους Αλβανούς και </w:t>
      </w:r>
      <w:r>
        <w:rPr>
          <w:rFonts w:eastAsia="Times New Roman" w:cs="Times New Roman"/>
          <w:szCs w:val="24"/>
        </w:rPr>
        <w:t>τους Βλάχους και τους τουρκογενείς κάτω από μία λέξη. Ωραία δεν μας αρέσει. Για να δούμε. Η απόφαση του ΟΗΕ στις 13</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 xml:space="preserve">2001 που τους λέει ότι είναι πολίτες </w:t>
      </w:r>
      <w:r>
        <w:rPr>
          <w:rFonts w:eastAsia="Times New Roman" w:cs="Times New Roman"/>
          <w:szCs w:val="24"/>
        </w:rPr>
        <w:t>«</w:t>
      </w:r>
      <w:r>
        <w:rPr>
          <w:rFonts w:eastAsia="Times New Roman" w:cs="Times New Roman"/>
          <w:szCs w:val="24"/>
        </w:rPr>
        <w:t>Μακεδόνες</w:t>
      </w:r>
      <w:r>
        <w:rPr>
          <w:rFonts w:eastAsia="Times New Roman" w:cs="Times New Roman"/>
          <w:szCs w:val="24"/>
        </w:rPr>
        <w:t>»</w:t>
      </w:r>
      <w:r>
        <w:rPr>
          <w:rFonts w:eastAsia="Times New Roman" w:cs="Times New Roman"/>
          <w:szCs w:val="24"/>
        </w:rPr>
        <w:t xml:space="preserve"> –να θυμηθώ αν ήμασταν επί </w:t>
      </w:r>
      <w:r>
        <w:rPr>
          <w:rFonts w:eastAsia="Times New Roman" w:cs="Times New Roman"/>
          <w:szCs w:val="24"/>
        </w:rPr>
        <w:t>κ</w:t>
      </w:r>
      <w:r>
        <w:rPr>
          <w:rFonts w:eastAsia="Times New Roman" w:cs="Times New Roman"/>
          <w:szCs w:val="24"/>
        </w:rPr>
        <w:t xml:space="preserve">υβερνήσεως </w:t>
      </w:r>
      <w:r w:rsidRPr="009E3DD6">
        <w:rPr>
          <w:rFonts w:eastAsia="Times New Roman" w:cs="Times New Roman"/>
          <w:szCs w:val="24"/>
        </w:rPr>
        <w:t>ΣΥΡΙΖΑ</w:t>
      </w:r>
      <w:r>
        <w:rPr>
          <w:rFonts w:eastAsia="Times New Roman" w:cs="Times New Roman"/>
          <w:szCs w:val="24"/>
        </w:rPr>
        <w:t xml:space="preserve"> το 2001, κάπου εκεί κοντά ήμασταν- είναι απόφαση άνευ σχολίων. </w:t>
      </w:r>
    </w:p>
    <w:p w14:paraId="5EA919F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Τα διαβατήρια που σφραγίζαμε και σφραγίζουμε μέχρι και σήμερα</w:t>
      </w:r>
      <w:r>
        <w:rPr>
          <w:rFonts w:eastAsia="Times New Roman" w:cs="Times New Roman"/>
          <w:szCs w:val="24"/>
        </w:rPr>
        <w:t>,</w:t>
      </w:r>
      <w:r>
        <w:rPr>
          <w:rFonts w:eastAsia="Times New Roman" w:cs="Times New Roman"/>
          <w:szCs w:val="24"/>
        </w:rPr>
        <w:t xml:space="preserve"> είναι διαβατήρια που λένε «</w:t>
      </w:r>
      <w:r>
        <w:rPr>
          <w:rFonts w:eastAsia="Times New Roman" w:cs="Times New Roman"/>
          <w:szCs w:val="24"/>
          <w:lang w:val="en-US"/>
        </w:rPr>
        <w:t>Macedonian</w:t>
      </w:r>
      <w:r>
        <w:rPr>
          <w:rFonts w:eastAsia="Times New Roman" w:cs="Times New Roman"/>
          <w:szCs w:val="24"/>
        </w:rPr>
        <w:t>». Εμείς απλώς βάζουμε μια σφραγίδα εδώ κάτω και κοροϊδευόμαστε μεταξύ μας. Και -λέει- η Ελ</w:t>
      </w:r>
      <w:r>
        <w:rPr>
          <w:rFonts w:eastAsia="Times New Roman" w:cs="Times New Roman"/>
          <w:szCs w:val="24"/>
        </w:rPr>
        <w:t>λάδα δεν τα αναγνωρίζει αυτά, αλλά επιτρέπεται να γίνεται χρήση και να έρχονται στην Ελλάδα.</w:t>
      </w:r>
    </w:p>
    <w:p w14:paraId="5EA91A0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Για πάμε παρακάτω. Άκουσα περί των ηγετών Κωνσταντίνου Μητσοτάκη και Ανδρέα Παπανδρέου. Τον δεύτερο τον εκτιμώ περισσότερο από τον πρώτο, αλλά και οι δύο στα θέματ</w:t>
      </w:r>
      <w:r>
        <w:rPr>
          <w:rFonts w:eastAsia="Times New Roman" w:cs="Times New Roman"/>
          <w:szCs w:val="24"/>
        </w:rPr>
        <w:t xml:space="preserve">α των Σκοπίων είχαν πιο ορθολογικές θέσεις από τη </w:t>
      </w:r>
      <w:r w:rsidRPr="00391AB7">
        <w:rPr>
          <w:rFonts w:eastAsia="Times New Roman" w:cs="Times New Roman"/>
          <w:szCs w:val="24"/>
        </w:rPr>
        <w:t>Νέα Δημοκρατία</w:t>
      </w:r>
      <w:r>
        <w:rPr>
          <w:rFonts w:eastAsia="Times New Roman" w:cs="Times New Roman"/>
          <w:szCs w:val="24"/>
        </w:rPr>
        <w:t xml:space="preserve">. </w:t>
      </w:r>
    </w:p>
    <w:p w14:paraId="5EA91A0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Τι λέει ο Ανδρέας Παπανδρέου; Για να δούμε τι λέει το κόμμα της Αξιωματικής Αντιπολίτευσης</w:t>
      </w:r>
      <w:r>
        <w:rPr>
          <w:rFonts w:eastAsia="Times New Roman" w:cs="Times New Roman"/>
          <w:szCs w:val="24"/>
        </w:rPr>
        <w:t>.</w:t>
      </w:r>
      <w:r>
        <w:rPr>
          <w:rFonts w:eastAsia="Times New Roman" w:cs="Times New Roman"/>
          <w:szCs w:val="24"/>
        </w:rPr>
        <w:t xml:space="preserve"> «Α, πα, πα, πα! Ιθαγένεια! Α, πα, πα, πα! Η γλώσσα!». «Εμείς δεν προσπαθούμε να δώσουμε οδηγίες ή</w:t>
      </w:r>
      <w:r>
        <w:rPr>
          <w:rFonts w:eastAsia="Times New Roman" w:cs="Times New Roman"/>
          <w:szCs w:val="24"/>
        </w:rPr>
        <w:t xml:space="preserve"> να πιέσουμε τη Γιουγκοσλαβία να μη χρησιμοποιεί τον όρο «Μακεδών», χωρίς ταυτόχρονα να αναφέρεται σε εθνότητα». Λέει ο Ανδρέας Παπανδρέου: «Δικαίωμά τους είναι </w:t>
      </w:r>
      <w:r>
        <w:rPr>
          <w:rFonts w:eastAsia="Times New Roman" w:cs="Times New Roman"/>
          <w:szCs w:val="24"/>
        </w:rPr>
        <w:t xml:space="preserve">ως </w:t>
      </w:r>
      <w:r>
        <w:rPr>
          <w:rFonts w:eastAsia="Times New Roman" w:cs="Times New Roman"/>
          <w:szCs w:val="24"/>
        </w:rPr>
        <w:t xml:space="preserve">χώρα ανεξάρτητη να κάνουν ό,τι θέλουν στον τόπο τους». Ήταν η εποχή που δεν ζητάγαμε </w:t>
      </w:r>
      <w:r>
        <w:rPr>
          <w:rFonts w:eastAsia="Times New Roman" w:cs="Times New Roman"/>
          <w:szCs w:val="24"/>
        </w:rPr>
        <w:t>«</w:t>
      </w:r>
      <w:r>
        <w:rPr>
          <w:rFonts w:eastAsia="Times New Roman" w:cs="Times New Roman"/>
          <w:szCs w:val="24"/>
          <w:lang w:val="en-US"/>
        </w:rPr>
        <w:t>erga</w:t>
      </w:r>
      <w:r w:rsidRPr="00A60DE2">
        <w:rPr>
          <w:rFonts w:eastAsia="Times New Roman" w:cs="Times New Roman"/>
          <w:szCs w:val="24"/>
        </w:rPr>
        <w:t xml:space="preserve"> </w:t>
      </w:r>
      <w:r>
        <w:rPr>
          <w:rFonts w:eastAsia="Times New Roman" w:cs="Times New Roman"/>
          <w:szCs w:val="24"/>
          <w:lang w:val="en-US"/>
        </w:rPr>
        <w:t>o</w:t>
      </w:r>
      <w:r>
        <w:rPr>
          <w:rFonts w:eastAsia="Times New Roman" w:cs="Times New Roman"/>
          <w:szCs w:val="24"/>
          <w:lang w:val="en-US"/>
        </w:rPr>
        <w:t>mnes</w:t>
      </w:r>
      <w:r>
        <w:rPr>
          <w:rFonts w:eastAsia="Times New Roman" w:cs="Times New Roman"/>
          <w:szCs w:val="24"/>
        </w:rPr>
        <w:t>»</w:t>
      </w:r>
      <w:r w:rsidRPr="00A60DE2">
        <w:rPr>
          <w:rFonts w:eastAsia="Times New Roman" w:cs="Times New Roman"/>
          <w:szCs w:val="24"/>
        </w:rPr>
        <w:t xml:space="preserve"> </w:t>
      </w:r>
      <w:r>
        <w:rPr>
          <w:rFonts w:eastAsia="Times New Roman" w:cs="Times New Roman"/>
          <w:szCs w:val="24"/>
        </w:rPr>
        <w:t xml:space="preserve">μέσα στη </w:t>
      </w:r>
      <w:r>
        <w:rPr>
          <w:rFonts w:eastAsia="Times New Roman" w:cs="Times New Roman"/>
          <w:szCs w:val="24"/>
          <w:lang w:val="en-US"/>
        </w:rPr>
        <w:t>FYROM</w:t>
      </w:r>
      <w:r>
        <w:rPr>
          <w:rFonts w:eastAsia="Times New Roman" w:cs="Times New Roman"/>
          <w:szCs w:val="24"/>
        </w:rPr>
        <w:t>. «Δεν μας ενδιαφέρει και δεν μας αφορά, αλλά είναι αδύνατον να δεχθούμε τη δική τους παρέμβαση, όσον αφορά εάν υπάρχει μειονότητα ή όχι».</w:t>
      </w:r>
    </w:p>
    <w:p w14:paraId="5EA91A0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γράφει ο κ. Σκυλακάκης, Γενικός Γραμματέας του Υπουργείου Εξωτερικών, στο βιβλίο του όσον αφο</w:t>
      </w:r>
      <w:r>
        <w:rPr>
          <w:rFonts w:eastAsia="Times New Roman" w:cs="Times New Roman"/>
          <w:szCs w:val="24"/>
        </w:rPr>
        <w:t>ρά τον Μητσοτάκη, ότι λέει ο Μητσοτάκης στις 27-6-1992: «Η Ελλάδα δεν ενδιαφερόταν για το όνομα με το οποίο θα γινόταν η αναγνώριση των Σκοπίων στο εσωτερικό τους. Είναι δικό τους θέμα».</w:t>
      </w:r>
    </w:p>
    <w:p w14:paraId="5EA91A0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τώρα μας κάνετε εμάς κριτική ότι τους δώσαμε χρονοδιαγράμματα; Κα</w:t>
      </w:r>
      <w:r>
        <w:rPr>
          <w:rFonts w:eastAsia="Times New Roman" w:cs="Times New Roman"/>
          <w:szCs w:val="24"/>
        </w:rPr>
        <w:t>ι να σας πω για τα χρονοδιαγράμματα. Καθίσαμε και μελετήσαμε τη Συμφωνία Δυτικής Γερμανίας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Λαϊκής Δημοκρατίας Ανατολικής Γερμανίας. Ήταν η </w:t>
      </w:r>
      <w:r>
        <w:rPr>
          <w:rFonts w:eastAsia="Times New Roman" w:cs="Times New Roman"/>
          <w:szCs w:val="24"/>
        </w:rPr>
        <w:t>σ</w:t>
      </w:r>
      <w:r>
        <w:rPr>
          <w:rFonts w:eastAsia="Times New Roman" w:cs="Times New Roman"/>
          <w:szCs w:val="24"/>
        </w:rPr>
        <w:t>υμφωνία ένταξης της Ανατολικής Γερμανίας στη Δυτική, ενός κράτους εχθρικού και κοινωνικοοικονομικά. Πόσο χρονοδιάγ</w:t>
      </w:r>
      <w:r>
        <w:rPr>
          <w:rFonts w:eastAsia="Times New Roman" w:cs="Times New Roman"/>
          <w:szCs w:val="24"/>
        </w:rPr>
        <w:t xml:space="preserve">ραμμα τους δώσανε για </w:t>
      </w:r>
      <w:r>
        <w:rPr>
          <w:rFonts w:eastAsia="Times New Roman" w:cs="Times New Roman"/>
          <w:szCs w:val="24"/>
        </w:rPr>
        <w:t xml:space="preserve">να προσαρμόσουν </w:t>
      </w:r>
      <w:r>
        <w:rPr>
          <w:rFonts w:eastAsia="Times New Roman" w:cs="Times New Roman"/>
          <w:szCs w:val="24"/>
        </w:rPr>
        <w:t xml:space="preserve">τα χαρτιά τους, καινούργια και προηγούμενα; Τέσσερα χρόνια. Μιλάμε για το γερμανικό κράτος. </w:t>
      </w:r>
    </w:p>
    <w:p w14:paraId="5EA91A0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Τι κάναμε εμείς; Συμφωνήσαμε με τη </w:t>
      </w:r>
      <w:r>
        <w:rPr>
          <w:rFonts w:eastAsia="Times New Roman" w:cs="Times New Roman"/>
          <w:szCs w:val="24"/>
          <w:lang w:val="en-US"/>
        </w:rPr>
        <w:t>FYROM</w:t>
      </w:r>
      <w:r>
        <w:rPr>
          <w:rFonts w:eastAsia="Times New Roman" w:cs="Times New Roman"/>
          <w:szCs w:val="24"/>
        </w:rPr>
        <w:t xml:space="preserve"> ότι τα καινούργια έντυπα θα βγαίνουν απευθείας με το νέο όνομα, το άρθρο 8. Και το ά</w:t>
      </w:r>
      <w:r>
        <w:rPr>
          <w:rFonts w:eastAsia="Times New Roman" w:cs="Times New Roman"/>
          <w:szCs w:val="24"/>
        </w:rPr>
        <w:t xml:space="preserve">ρθρο 8 λέει «τα καινούργια ονόματα απευθείας με το νέο όνομα, τα παλιά σε μια διαδικασία πέντε ετών». Τι σημαίνει διαδικασία πέντε ετών; Γιατί φαίνεται ότι δεν έχετε καταλάβει. Τα Σκόπια έχουν αυτή τη στιγμή ένα εκατομμύριο εξακόσιες χιλιάδες πληθυσμό και </w:t>
      </w:r>
      <w:r>
        <w:rPr>
          <w:rFonts w:eastAsia="Times New Roman" w:cs="Times New Roman"/>
          <w:szCs w:val="24"/>
        </w:rPr>
        <w:t>ένα εκατομμύριο μετανάστες. Πώς θα επιβάλουν ότι τα χαρτιά του ενός εκατομμυρίου μεταναστών</w:t>
      </w:r>
      <w:r>
        <w:rPr>
          <w:rFonts w:eastAsia="Times New Roman" w:cs="Times New Roman"/>
          <w:szCs w:val="24"/>
        </w:rPr>
        <w:t>,</w:t>
      </w:r>
      <w:r>
        <w:rPr>
          <w:rFonts w:eastAsia="Times New Roman" w:cs="Times New Roman"/>
          <w:szCs w:val="24"/>
        </w:rPr>
        <w:t xml:space="preserve"> θα αλλάξουν την άλλη μέρα; Δεν θα πρέπει να λήξει το διαβατήριό τους, να πάνε για ανανέωση στο προξενείο τους και την ώρα της ανανέωσης το καινούργιο διαβατήριο να</w:t>
      </w:r>
      <w:r>
        <w:rPr>
          <w:rFonts w:eastAsia="Times New Roman" w:cs="Times New Roman"/>
          <w:szCs w:val="24"/>
        </w:rPr>
        <w:t xml:space="preserve"> φέρει το καινούργιο όνομα; Ή νομίζετε ότι έχ</w:t>
      </w:r>
      <w:r>
        <w:rPr>
          <w:rFonts w:eastAsia="Times New Roman" w:cs="Times New Roman"/>
          <w:szCs w:val="24"/>
        </w:rPr>
        <w:t>ουν</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μία αστυνομία τα Σκόπια να βρει ένα εκατομμύριο μετανάστες και να τους πάρει πόρτα-πόρτα και να τους βάλει να αλλάξουν αύριο το πρωί τα διαβατήριά τους; Είστε λογικοί; Είστε εσείς το κόμμα της επιχειρηματ</w:t>
      </w:r>
      <w:r>
        <w:rPr>
          <w:rFonts w:eastAsia="Times New Roman" w:cs="Times New Roman"/>
          <w:szCs w:val="24"/>
        </w:rPr>
        <w:t>ικότητας, της αποτελεσματικότητας;</w:t>
      </w:r>
    </w:p>
    <w:p w14:paraId="5EA91A05" w14:textId="77777777" w:rsidR="000F46A4" w:rsidRDefault="00307FE8">
      <w:pPr>
        <w:spacing w:line="600" w:lineRule="auto"/>
        <w:ind w:firstLine="720"/>
        <w:jc w:val="center"/>
        <w:rPr>
          <w:rFonts w:eastAsia="Times New Roman" w:cs="Times New Roman"/>
          <w:szCs w:val="24"/>
        </w:rPr>
      </w:pPr>
      <w:r w:rsidRPr="00EE688D">
        <w:rPr>
          <w:rFonts w:eastAsia="Times New Roman" w:cs="Times New Roman"/>
          <w:szCs w:val="24"/>
        </w:rPr>
        <w:t>(Χειροκροτήματα από τ</w:t>
      </w:r>
      <w:r>
        <w:rPr>
          <w:rFonts w:eastAsia="Times New Roman" w:cs="Times New Roman"/>
          <w:szCs w:val="24"/>
        </w:rPr>
        <w:t>ις</w:t>
      </w:r>
      <w:r w:rsidRPr="00EE688D">
        <w:rPr>
          <w:rFonts w:eastAsia="Times New Roman" w:cs="Times New Roman"/>
          <w:szCs w:val="24"/>
        </w:rPr>
        <w:t xml:space="preserve"> πτέρυγ</w:t>
      </w:r>
      <w:r>
        <w:rPr>
          <w:rFonts w:eastAsia="Times New Roman" w:cs="Times New Roman"/>
          <w:szCs w:val="24"/>
        </w:rPr>
        <w:t>ες</w:t>
      </w:r>
      <w:r w:rsidRPr="00EE688D">
        <w:rPr>
          <w:rFonts w:eastAsia="Times New Roman" w:cs="Times New Roman"/>
          <w:szCs w:val="24"/>
        </w:rPr>
        <w:t xml:space="preserve"> του </w:t>
      </w:r>
      <w:r>
        <w:rPr>
          <w:rFonts w:eastAsia="Times New Roman" w:cs="Times New Roman"/>
          <w:szCs w:val="24"/>
        </w:rPr>
        <w:t>ΣΥΡΙΖΑ και των ΑΝΕΛ</w:t>
      </w:r>
      <w:r w:rsidRPr="00EE688D">
        <w:rPr>
          <w:rFonts w:eastAsia="Times New Roman" w:cs="Times New Roman"/>
          <w:szCs w:val="24"/>
        </w:rPr>
        <w:t>)</w:t>
      </w:r>
    </w:p>
    <w:p w14:paraId="5EA91A0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Και ας έλθουμε να μείνουμε σε ένα τελευταίο ζήτημα με την ιθαγένεια και όλα αυτά. Έφτιαξε επίσημο κατάλογο των διαπραγματεύσεων στις 30 Απριλίου 2008 ο ΟΗΕ, επίσημ</w:t>
      </w:r>
      <w:r>
        <w:rPr>
          <w:rFonts w:eastAsia="Times New Roman" w:cs="Times New Roman"/>
          <w:szCs w:val="24"/>
        </w:rPr>
        <w:t>ο χαρτί είναι δεν είναι κανένα μυστικό χαρτί, για να το δίνουν εδώ οι άνθρωποι και λέει τι έχουν προτείνει και πού έχουν καταλήξει τα μέρη. Και έχει ως δωδέκατο σημείο τη χρήση του όρου «Μακεδονία» ή «</w:t>
      </w:r>
      <w:r>
        <w:rPr>
          <w:rFonts w:eastAsia="Times New Roman" w:cs="Times New Roman"/>
          <w:szCs w:val="24"/>
          <w:lang w:val="en-US"/>
        </w:rPr>
        <w:t>Macedonian</w:t>
      </w:r>
      <w:r>
        <w:rPr>
          <w:rFonts w:eastAsia="Times New Roman" w:cs="Times New Roman"/>
          <w:szCs w:val="24"/>
        </w:rPr>
        <w:t xml:space="preserve">». Ποιο είναι το σχόλιο που κάνει το δεύτερο </w:t>
      </w:r>
      <w:r>
        <w:rPr>
          <w:rFonts w:eastAsia="Times New Roman" w:cs="Times New Roman"/>
          <w:szCs w:val="24"/>
        </w:rPr>
        <w:t xml:space="preserve">μέρος των συμβαλλομένων, δηλαδή τα Σκόπια; Ότι δεν πρέπει η άλλη πλευρά να κάνει αποκλειστική χρήση. Ποιο είναι το σχόλιο της ελληνικής πλευράς επίσημα καταγεγραμμένο στον ΟΗΕ; Ότι η άλλη πλευρά δεν πρέπει να κάνει αποκλειστική χρήση των όρων «Μακεδονίας» </w:t>
      </w:r>
      <w:r>
        <w:rPr>
          <w:rFonts w:eastAsia="Times New Roman" w:cs="Times New Roman"/>
          <w:szCs w:val="24"/>
        </w:rPr>
        <w:t>και «Μακεδόνων». Αυτά έχετε δώσει. Και μην κάνετε ότι δεν έχετε ιδέα επ’ αυτού.</w:t>
      </w:r>
    </w:p>
    <w:p w14:paraId="5EA91A0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Εδώ έχουμε ένα ζήτημα παλαιότερο. Ποιο είναι το παλαιότερο; Είναι η γλώσσα. Ποια είναι η γλώσσα; Υπήρχε </w:t>
      </w:r>
      <w:r>
        <w:rPr>
          <w:rFonts w:eastAsia="Times New Roman" w:cs="Times New Roman"/>
          <w:szCs w:val="24"/>
        </w:rPr>
        <w:t>«</w:t>
      </w:r>
      <w:r>
        <w:rPr>
          <w:rFonts w:eastAsia="Times New Roman" w:cs="Times New Roman"/>
          <w:szCs w:val="24"/>
        </w:rPr>
        <w:t>μακεδονική γλώσσα</w:t>
      </w:r>
      <w:r>
        <w:rPr>
          <w:rFonts w:eastAsia="Times New Roman" w:cs="Times New Roman"/>
          <w:szCs w:val="24"/>
        </w:rPr>
        <w:t>»</w:t>
      </w:r>
      <w:r>
        <w:rPr>
          <w:rFonts w:eastAsia="Times New Roman" w:cs="Times New Roman"/>
          <w:szCs w:val="24"/>
        </w:rPr>
        <w:t xml:space="preserve"> είτε στην αρχαιότητα ή </w:t>
      </w:r>
      <w:r>
        <w:rPr>
          <w:rFonts w:eastAsia="Times New Roman" w:cs="Times New Roman"/>
          <w:szCs w:val="24"/>
        </w:rPr>
        <w:t>σ</w:t>
      </w:r>
      <w:r>
        <w:rPr>
          <w:rFonts w:eastAsia="Times New Roman" w:cs="Times New Roman"/>
          <w:szCs w:val="24"/>
        </w:rPr>
        <w:t xml:space="preserve">τους </w:t>
      </w:r>
      <w:r>
        <w:rPr>
          <w:rFonts w:eastAsia="Times New Roman" w:cs="Times New Roman"/>
          <w:szCs w:val="24"/>
          <w:lang w:val="en-US"/>
        </w:rPr>
        <w:t>FYROM</w:t>
      </w:r>
      <w:r>
        <w:rPr>
          <w:rFonts w:eastAsia="Times New Roman" w:cs="Times New Roman"/>
          <w:szCs w:val="24"/>
        </w:rPr>
        <w:t>ίτες κ</w:t>
      </w:r>
      <w:r>
        <w:rPr>
          <w:rFonts w:eastAsia="Times New Roman" w:cs="Times New Roman"/>
          <w:szCs w:val="24"/>
        </w:rPr>
        <w:t>.</w:t>
      </w:r>
      <w:r>
        <w:rPr>
          <w:rFonts w:eastAsia="Times New Roman" w:cs="Times New Roman"/>
          <w:szCs w:val="24"/>
        </w:rPr>
        <w:t>λπ.; Όχι. Α</w:t>
      </w:r>
      <w:r>
        <w:rPr>
          <w:rFonts w:eastAsia="Times New Roman" w:cs="Times New Roman"/>
          <w:szCs w:val="24"/>
        </w:rPr>
        <w:t>κολούθησε η Γιουγκοσλαβία την πρακτική της Σοβιετικής Ένωσης. Σε κάθε μικρή ή μεγάλη εθνοτική εθνική ομάδα τους έφτιαξε γραπτό αλφάβητο και γραπτό τρόπο καταγραφής της ομιλίας τους. Και έκανε μια γλώσσα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το 1948 η </w:t>
      </w:r>
      <w:r>
        <w:rPr>
          <w:rFonts w:eastAsia="Times New Roman" w:cs="Times New Roman"/>
          <w:szCs w:val="24"/>
          <w:lang w:val="en-US"/>
        </w:rPr>
        <w:t>FYROM</w:t>
      </w:r>
      <w:r>
        <w:rPr>
          <w:rFonts w:eastAsia="Times New Roman" w:cs="Times New Roman"/>
          <w:szCs w:val="24"/>
        </w:rPr>
        <w:t>, η τότε Σοσιαλιστική Δημοκρα</w:t>
      </w:r>
      <w:r>
        <w:rPr>
          <w:rFonts w:eastAsia="Times New Roman" w:cs="Times New Roman"/>
          <w:szCs w:val="24"/>
        </w:rPr>
        <w:t xml:space="preserve">τία της Μακεδονίας, τη </w:t>
      </w:r>
      <w:r>
        <w:rPr>
          <w:rFonts w:eastAsia="Times New Roman" w:cs="Times New Roman"/>
          <w:szCs w:val="24"/>
        </w:rPr>
        <w:t>«</w:t>
      </w:r>
      <w:r>
        <w:rPr>
          <w:rFonts w:eastAsia="Times New Roman" w:cs="Times New Roman"/>
          <w:szCs w:val="24"/>
        </w:rPr>
        <w:t>μακεδονική</w:t>
      </w:r>
      <w:r>
        <w:rPr>
          <w:rFonts w:eastAsia="Times New Roman" w:cs="Times New Roman"/>
          <w:szCs w:val="24"/>
        </w:rPr>
        <w:t>»</w:t>
      </w:r>
      <w:r>
        <w:rPr>
          <w:rFonts w:eastAsia="Times New Roman" w:cs="Times New Roman"/>
          <w:szCs w:val="24"/>
        </w:rPr>
        <w:t xml:space="preserve">. Το 1948 η Αριστερά ήταν στην παρανομία. Εσείς που κυβερνούσατε, τι κάνατε; Τι είπατε; </w:t>
      </w:r>
    </w:p>
    <w:p w14:paraId="5EA91A08"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ΑΝΕΛ)</w:t>
      </w:r>
    </w:p>
    <w:p w14:paraId="5EA91A09"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EA91A0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 1954 η γλώσσα αυτή αναγν</w:t>
      </w:r>
      <w:r>
        <w:rPr>
          <w:rFonts w:eastAsia="Times New Roman" w:cs="Times New Roman"/>
          <w:szCs w:val="24"/>
        </w:rPr>
        <w:t>ωρίστηκε. Και μετά την αναγνώριση του 1954 έκανε ο Αβέρωφ…</w:t>
      </w:r>
    </w:p>
    <w:p w14:paraId="5EA91A0B" w14:textId="77777777" w:rsidR="000F46A4" w:rsidRDefault="00307FE8">
      <w:pPr>
        <w:spacing w:line="600" w:lineRule="auto"/>
        <w:ind w:firstLine="720"/>
        <w:jc w:val="both"/>
        <w:rPr>
          <w:rFonts w:eastAsia="Times New Roman"/>
          <w:szCs w:val="24"/>
        </w:rPr>
      </w:pPr>
      <w:r>
        <w:rPr>
          <w:rFonts w:eastAsia="Times New Roman"/>
          <w:szCs w:val="24"/>
        </w:rPr>
        <w:t>Μετά την αναγνώριση του 1954 έκανε ο Αβέρωφ…</w:t>
      </w:r>
    </w:p>
    <w:p w14:paraId="5EA91A0C" w14:textId="77777777" w:rsidR="000F46A4" w:rsidRDefault="00307FE8">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 xml:space="preserve">Κάνατε την πέμπτη </w:t>
      </w:r>
      <w:r>
        <w:rPr>
          <w:rFonts w:eastAsia="Times New Roman"/>
          <w:szCs w:val="24"/>
        </w:rPr>
        <w:t>ο</w:t>
      </w:r>
      <w:r>
        <w:rPr>
          <w:rFonts w:eastAsia="Times New Roman"/>
          <w:szCs w:val="24"/>
        </w:rPr>
        <w:t>λομέλεια…</w:t>
      </w:r>
    </w:p>
    <w:p w14:paraId="5EA91A0D" w14:textId="77777777" w:rsidR="000F46A4" w:rsidRDefault="00307FE8">
      <w:pPr>
        <w:spacing w:line="600" w:lineRule="auto"/>
        <w:ind w:firstLine="720"/>
        <w:jc w:val="both"/>
        <w:rPr>
          <w:rFonts w:eastAsia="Times New Roman"/>
          <w:szCs w:val="24"/>
        </w:rPr>
      </w:pPr>
      <w:r w:rsidRPr="00D84843">
        <w:rPr>
          <w:rFonts w:eastAsia="Times New Roman"/>
          <w:b/>
          <w:szCs w:val="24"/>
        </w:rPr>
        <w:t>ΝΙΚΟΛΑΟΣ ΚΟΤΖΙΑΣ (Υπουργός Εξωτερικών):</w:t>
      </w:r>
      <w:r>
        <w:rPr>
          <w:rFonts w:eastAsia="Times New Roman"/>
          <w:b/>
          <w:szCs w:val="24"/>
        </w:rPr>
        <w:t xml:space="preserve"> </w:t>
      </w:r>
      <w:r>
        <w:rPr>
          <w:rFonts w:eastAsia="Times New Roman"/>
          <w:szCs w:val="24"/>
        </w:rPr>
        <w:t>Αφήστε να ξέρω καλύτερα την ιστορία του ΚΚΕ από εσάς.</w:t>
      </w:r>
    </w:p>
    <w:p w14:paraId="5EA91A0E" w14:textId="77777777" w:rsidR="000F46A4" w:rsidRDefault="00307FE8">
      <w:pPr>
        <w:spacing w:line="600" w:lineRule="auto"/>
        <w:ind w:firstLine="720"/>
        <w:jc w:val="both"/>
        <w:rPr>
          <w:rFonts w:eastAsia="Times New Roman"/>
          <w:szCs w:val="24"/>
        </w:rPr>
      </w:pPr>
      <w:r>
        <w:rPr>
          <w:rFonts w:eastAsia="Times New Roman"/>
          <w:b/>
          <w:szCs w:val="24"/>
        </w:rPr>
        <w:t>ΠΡΟΕΔΡΟΣ (Νικ</w:t>
      </w:r>
      <w:r>
        <w:rPr>
          <w:rFonts w:eastAsia="Times New Roman"/>
          <w:b/>
          <w:szCs w:val="24"/>
        </w:rPr>
        <w:t xml:space="preserve">όλαος Βούτσης): </w:t>
      </w:r>
      <w:r>
        <w:rPr>
          <w:rFonts w:eastAsia="Times New Roman"/>
          <w:szCs w:val="24"/>
        </w:rPr>
        <w:t xml:space="preserve">Μα για πέμπτη </w:t>
      </w:r>
      <w:r>
        <w:rPr>
          <w:rFonts w:eastAsia="Times New Roman"/>
          <w:szCs w:val="24"/>
        </w:rPr>
        <w:t>ο</w:t>
      </w:r>
      <w:r>
        <w:rPr>
          <w:rFonts w:eastAsia="Times New Roman"/>
          <w:szCs w:val="24"/>
        </w:rPr>
        <w:t>λομέλεια θα πούμε τώρα; Ελάτε.</w:t>
      </w:r>
    </w:p>
    <w:p w14:paraId="5EA91A0F" w14:textId="77777777" w:rsidR="000F46A4" w:rsidRDefault="00307FE8">
      <w:pPr>
        <w:spacing w:line="600" w:lineRule="auto"/>
        <w:ind w:firstLine="720"/>
        <w:jc w:val="both"/>
        <w:rPr>
          <w:rFonts w:eastAsia="Times New Roman"/>
          <w:szCs w:val="24"/>
        </w:rPr>
      </w:pPr>
      <w:r w:rsidRPr="00D84843">
        <w:rPr>
          <w:rFonts w:eastAsia="Times New Roman"/>
          <w:b/>
          <w:szCs w:val="24"/>
        </w:rPr>
        <w:t>ΝΙΚΟΛΑΟΣ ΚΟΤΖΙΑΣ (Υπουργός Εξωτερικών):</w:t>
      </w:r>
      <w:r>
        <w:rPr>
          <w:rFonts w:eastAsia="Times New Roman"/>
          <w:b/>
          <w:szCs w:val="24"/>
        </w:rPr>
        <w:t xml:space="preserve"> </w:t>
      </w:r>
      <w:r>
        <w:rPr>
          <w:rFonts w:eastAsia="Times New Roman"/>
          <w:szCs w:val="24"/>
        </w:rPr>
        <w:t xml:space="preserve">Το 1959 ο κ. Αβέρωφ ο αρμόδιος γι’ αυτό το ζήτημα δημοσίευσε, αναγνώρισε την ύπαρξη </w:t>
      </w:r>
      <w:r>
        <w:rPr>
          <w:rFonts w:eastAsia="Times New Roman"/>
          <w:szCs w:val="24"/>
        </w:rPr>
        <w:t>«</w:t>
      </w:r>
      <w:r>
        <w:rPr>
          <w:rFonts w:eastAsia="Times New Roman"/>
          <w:szCs w:val="24"/>
        </w:rPr>
        <w:t>μακεδονικής γλώσσας</w:t>
      </w:r>
      <w:r>
        <w:rPr>
          <w:rFonts w:eastAsia="Times New Roman"/>
          <w:szCs w:val="24"/>
        </w:rPr>
        <w:t>»</w:t>
      </w:r>
      <w:r>
        <w:rPr>
          <w:rFonts w:eastAsia="Times New Roman"/>
          <w:szCs w:val="24"/>
        </w:rPr>
        <w:t>. Τον έχετε καταδικάσει; Είναι στην ιστορία της ε</w:t>
      </w:r>
      <w:r>
        <w:rPr>
          <w:rFonts w:eastAsia="Times New Roman"/>
          <w:szCs w:val="24"/>
        </w:rPr>
        <w:t xml:space="preserve">λληνικής δεξιάς καταδικαστέος ο κ. Αβέρωφ ή είναι ίνδαλμα με τη «φωτιά και τα τσεκούρια» του; </w:t>
      </w:r>
    </w:p>
    <w:p w14:paraId="5EA91A10" w14:textId="77777777" w:rsidR="000F46A4" w:rsidRDefault="00307FE8">
      <w:pPr>
        <w:spacing w:line="600" w:lineRule="auto"/>
        <w:ind w:firstLine="720"/>
        <w:jc w:val="both"/>
        <w:rPr>
          <w:rFonts w:eastAsia="Times New Roman"/>
          <w:szCs w:val="24"/>
        </w:rPr>
      </w:pPr>
      <w:r>
        <w:rPr>
          <w:rFonts w:eastAsia="Times New Roman"/>
          <w:szCs w:val="24"/>
        </w:rPr>
        <w:t xml:space="preserve">Το 1977 ήρθε στην Αθήνα ο ΟΗΕ. Και εκεί στην Αθήνα το 1977 έγινε δεκτή η κυριλλική γλώσσα στην εσωτερική απόφαση της </w:t>
      </w:r>
      <w:r>
        <w:rPr>
          <w:rFonts w:eastAsia="Times New Roman"/>
          <w:szCs w:val="24"/>
        </w:rPr>
        <w:t>«</w:t>
      </w:r>
      <w:r>
        <w:rPr>
          <w:rFonts w:eastAsia="Times New Roman"/>
          <w:szCs w:val="24"/>
        </w:rPr>
        <w:t>Μακεδονίας</w:t>
      </w:r>
      <w:r>
        <w:rPr>
          <w:rFonts w:eastAsia="Times New Roman"/>
          <w:szCs w:val="24"/>
        </w:rPr>
        <w:t>»</w:t>
      </w:r>
      <w:r>
        <w:rPr>
          <w:rFonts w:eastAsia="Times New Roman"/>
          <w:szCs w:val="24"/>
        </w:rPr>
        <w:t xml:space="preserve"> και ταυτόχρονα –</w:t>
      </w:r>
      <w:r>
        <w:rPr>
          <w:rFonts w:eastAsia="Times New Roman"/>
          <w:szCs w:val="24"/>
        </w:rPr>
        <w:t xml:space="preserve">αυτό που δεν έχει ειπωθεί δημοσίως- έγινε υιοθέτηση μιας έκκλησης της Γιουγκοσλαβίας περί αυτών των γλωσσών. </w:t>
      </w:r>
    </w:p>
    <w:p w14:paraId="5EA91A11" w14:textId="77777777" w:rsidR="000F46A4" w:rsidRDefault="00307FE8">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5EA91A12" w14:textId="77777777" w:rsidR="000F46A4" w:rsidRDefault="00307FE8">
      <w:pPr>
        <w:spacing w:line="600" w:lineRule="auto"/>
        <w:ind w:firstLine="720"/>
        <w:jc w:val="both"/>
        <w:rPr>
          <w:rFonts w:eastAsia="Times New Roman"/>
          <w:szCs w:val="24"/>
        </w:rPr>
      </w:pPr>
      <w:r>
        <w:rPr>
          <w:rFonts w:eastAsia="Times New Roman"/>
          <w:szCs w:val="24"/>
        </w:rPr>
        <w:t>Μετά απ’ αυτό</w:t>
      </w:r>
      <w:r>
        <w:rPr>
          <w:rFonts w:eastAsia="Times New Roman"/>
          <w:szCs w:val="24"/>
        </w:rPr>
        <w:t xml:space="preserve"> το 1977 αναρτήθηκε η γλώσσα αυτή στις επίσημες γλώσσες του ΟΗΕ. Τραβάτε να δείτε τον πίνακα. Κάντε τον κόπο να δείτε τον πίνακα.</w:t>
      </w:r>
    </w:p>
    <w:p w14:paraId="5EA91A13" w14:textId="77777777" w:rsidR="000F46A4" w:rsidRDefault="00307FE8">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5EA91A14" w14:textId="77777777" w:rsidR="000F46A4" w:rsidRDefault="00307FE8">
      <w:pPr>
        <w:spacing w:line="600" w:lineRule="auto"/>
        <w:ind w:firstLine="720"/>
        <w:jc w:val="both"/>
        <w:rPr>
          <w:rFonts w:eastAsia="Times New Roman"/>
          <w:szCs w:val="24"/>
        </w:rPr>
      </w:pPr>
      <w:r w:rsidRPr="00D84843">
        <w:rPr>
          <w:rFonts w:eastAsia="Times New Roman"/>
          <w:b/>
          <w:szCs w:val="24"/>
        </w:rPr>
        <w:t>ΠΡΟΕΔΡΟΣ (Νικόλαος Βούτσης):</w:t>
      </w:r>
      <w:r>
        <w:rPr>
          <w:rFonts w:eastAsia="Times New Roman"/>
          <w:b/>
          <w:szCs w:val="24"/>
        </w:rPr>
        <w:t xml:space="preserve"> </w:t>
      </w:r>
      <w:r>
        <w:rPr>
          <w:rFonts w:eastAsia="Times New Roman"/>
          <w:szCs w:val="24"/>
        </w:rPr>
        <w:t xml:space="preserve">Κάντε ησυχία, παρακαλώ. </w:t>
      </w:r>
    </w:p>
    <w:p w14:paraId="5EA91A15" w14:textId="77777777" w:rsidR="000F46A4" w:rsidRDefault="00307FE8">
      <w:pPr>
        <w:spacing w:line="600" w:lineRule="auto"/>
        <w:ind w:firstLine="720"/>
        <w:jc w:val="both"/>
        <w:rPr>
          <w:rFonts w:eastAsia="Times New Roman"/>
          <w:szCs w:val="24"/>
        </w:rPr>
      </w:pPr>
      <w:r>
        <w:rPr>
          <w:rFonts w:eastAsia="Times New Roman"/>
          <w:szCs w:val="24"/>
        </w:rPr>
        <w:t>Κύριε Υπουργέ, μπορείτε σ</w:t>
      </w:r>
      <w:r>
        <w:rPr>
          <w:rFonts w:eastAsia="Times New Roman"/>
          <w:szCs w:val="24"/>
        </w:rPr>
        <w:t xml:space="preserve">ε τρία λεπτά να κλείσετε; </w:t>
      </w:r>
    </w:p>
    <w:p w14:paraId="5EA91A16" w14:textId="77777777" w:rsidR="000F46A4" w:rsidRDefault="00307FE8">
      <w:pPr>
        <w:spacing w:line="600" w:lineRule="auto"/>
        <w:ind w:firstLine="720"/>
        <w:jc w:val="both"/>
        <w:rPr>
          <w:rFonts w:eastAsia="Times New Roman"/>
          <w:szCs w:val="24"/>
        </w:rPr>
      </w:pPr>
      <w:r w:rsidRPr="00D84843">
        <w:rPr>
          <w:rFonts w:eastAsia="Times New Roman"/>
          <w:b/>
          <w:szCs w:val="24"/>
        </w:rPr>
        <w:t>ΝΙΚΟΛΑΟΣ ΚΟΤΖΙΑΣ (Υπουργός Εξωτερικών):</w:t>
      </w:r>
      <w:r>
        <w:rPr>
          <w:rFonts w:eastAsia="Times New Roman"/>
          <w:szCs w:val="24"/>
        </w:rPr>
        <w:t xml:space="preserve"> Κύριε Πρόεδρε της Βουλής, δικαιούμαι δεκαοκτώ λεπτά, συν εννιά η δευτερολογία, συν τρία η τριτολογία. Δεν τα έχω φτάσει καν ακόμα. Δεν έχω πρωτολογήσει καθόλου. Δεν έχω δευτερολογήσει. </w:t>
      </w:r>
    </w:p>
    <w:p w14:paraId="5EA91A17" w14:textId="77777777" w:rsidR="000F46A4" w:rsidRDefault="00307FE8">
      <w:pPr>
        <w:spacing w:line="600" w:lineRule="auto"/>
        <w:ind w:firstLine="720"/>
        <w:jc w:val="both"/>
        <w:rPr>
          <w:rFonts w:eastAsia="Times New Roman"/>
          <w:szCs w:val="24"/>
        </w:rPr>
      </w:pPr>
      <w:r>
        <w:rPr>
          <w:rFonts w:eastAsia="Times New Roman"/>
          <w:szCs w:val="24"/>
        </w:rPr>
        <w:t>Δώσ</w:t>
      </w:r>
      <w:r>
        <w:rPr>
          <w:rFonts w:eastAsia="Times New Roman"/>
          <w:szCs w:val="24"/>
        </w:rPr>
        <w:t xml:space="preserve">τε μου λίγο χρόνο, παρακαλώ. </w:t>
      </w:r>
    </w:p>
    <w:p w14:paraId="5EA91A18" w14:textId="77777777" w:rsidR="000F46A4" w:rsidRDefault="00307FE8">
      <w:pPr>
        <w:spacing w:line="600" w:lineRule="auto"/>
        <w:ind w:firstLine="720"/>
        <w:jc w:val="both"/>
        <w:rPr>
          <w:rFonts w:eastAsia="Times New Roman"/>
          <w:szCs w:val="24"/>
        </w:rPr>
      </w:pPr>
      <w:r>
        <w:rPr>
          <w:rFonts w:eastAsia="Times New Roman"/>
          <w:szCs w:val="24"/>
        </w:rPr>
        <w:t xml:space="preserve">Το 1992 και 1994 στον διεθνή οργανισμό </w:t>
      </w:r>
      <w:r>
        <w:rPr>
          <w:rFonts w:eastAsia="Times New Roman"/>
          <w:szCs w:val="24"/>
          <w:lang w:val="en-US"/>
        </w:rPr>
        <w:t>ISO</w:t>
      </w:r>
      <w:r>
        <w:rPr>
          <w:rFonts w:eastAsia="Times New Roman"/>
          <w:szCs w:val="24"/>
        </w:rPr>
        <w:t>,</w:t>
      </w:r>
      <w:r>
        <w:rPr>
          <w:rFonts w:eastAsia="Times New Roman"/>
          <w:szCs w:val="24"/>
        </w:rPr>
        <w:t xml:space="preserve"> που είναι αυτός που κατοχυρώνει τα σήματα από γλώσσες μέχρι πινακίδες</w:t>
      </w:r>
      <w:r>
        <w:rPr>
          <w:rFonts w:eastAsia="Times New Roman"/>
          <w:szCs w:val="24"/>
        </w:rPr>
        <w:t>,</w:t>
      </w:r>
      <w:r>
        <w:rPr>
          <w:rFonts w:eastAsia="Times New Roman"/>
          <w:szCs w:val="24"/>
        </w:rPr>
        <w:t xml:space="preserve"> απουσίαζε η ελληνική πλευρά. Είχε μόνο τον κ. Μπαμπινιώτη το 1977</w:t>
      </w:r>
      <w:r>
        <w:rPr>
          <w:rFonts w:eastAsia="Times New Roman"/>
          <w:szCs w:val="24"/>
        </w:rPr>
        <w:t>,</w:t>
      </w:r>
      <w:r>
        <w:rPr>
          <w:rFonts w:eastAsia="Times New Roman"/>
          <w:szCs w:val="24"/>
        </w:rPr>
        <w:t xml:space="preserve"> ο οποίος κάνει ότι είναι ο μόνος ειδικός επί</w:t>
      </w:r>
      <w:r>
        <w:rPr>
          <w:rFonts w:eastAsia="Times New Roman"/>
          <w:szCs w:val="24"/>
        </w:rPr>
        <w:t xml:space="preserve"> των γλωσσών. Αλλά εγώ θυμάμαι τον κ. Μπαμπινιώτη ότι έλεγε ότι δεν υπάρχει δημοτική γλώσσα στην Ελλάδα και είχε φτιάξει την νέα κοινή ελληνική τότε υπερασπιζόμενος την καθαρεύουσα. Για να είμαι σαφής. </w:t>
      </w:r>
    </w:p>
    <w:p w14:paraId="5EA91A19" w14:textId="77777777" w:rsidR="000F46A4" w:rsidRDefault="00307FE8">
      <w:pPr>
        <w:spacing w:line="600" w:lineRule="auto"/>
        <w:ind w:firstLine="720"/>
        <w:jc w:val="both"/>
        <w:rPr>
          <w:rFonts w:eastAsia="Times New Roman"/>
          <w:szCs w:val="24"/>
        </w:rPr>
      </w:pPr>
      <w:r>
        <w:rPr>
          <w:rFonts w:eastAsia="Times New Roman"/>
          <w:szCs w:val="24"/>
        </w:rPr>
        <w:t xml:space="preserve">Ουσιαστικά ξέρετε τι έγινε; Γιατί φωνάζετε. </w:t>
      </w:r>
    </w:p>
    <w:p w14:paraId="5EA91A1A" w14:textId="77777777" w:rsidR="000F46A4" w:rsidRDefault="00307FE8">
      <w:pPr>
        <w:spacing w:line="600" w:lineRule="auto"/>
        <w:ind w:firstLine="720"/>
        <w:jc w:val="both"/>
        <w:rPr>
          <w:rFonts w:eastAsia="Times New Roman"/>
          <w:szCs w:val="24"/>
        </w:rPr>
      </w:pPr>
      <w:r w:rsidRPr="00D84843">
        <w:rPr>
          <w:rFonts w:eastAsia="Times New Roman"/>
          <w:b/>
          <w:szCs w:val="24"/>
        </w:rPr>
        <w:t>ΣΟΦΙΑ ΒΟ</w:t>
      </w:r>
      <w:r w:rsidRPr="00D84843">
        <w:rPr>
          <w:rFonts w:eastAsia="Times New Roman"/>
          <w:b/>
          <w:szCs w:val="24"/>
        </w:rPr>
        <w:t>ΥΛΤΕΨΗ:</w:t>
      </w:r>
      <w:r>
        <w:rPr>
          <w:rFonts w:eastAsia="Times New Roman"/>
          <w:szCs w:val="24"/>
        </w:rPr>
        <w:t xml:space="preserve"> Να μας πεις για τα σχολικά βιβλία. </w:t>
      </w:r>
    </w:p>
    <w:p w14:paraId="5EA91A1B" w14:textId="77777777" w:rsidR="000F46A4" w:rsidRDefault="00307FE8">
      <w:pPr>
        <w:spacing w:line="600" w:lineRule="auto"/>
        <w:ind w:firstLine="720"/>
        <w:jc w:val="both"/>
        <w:rPr>
          <w:rFonts w:eastAsia="Times New Roman"/>
          <w:szCs w:val="24"/>
        </w:rPr>
      </w:pPr>
      <w:r w:rsidRPr="00D84843">
        <w:rPr>
          <w:rFonts w:eastAsia="Times New Roman"/>
          <w:b/>
          <w:szCs w:val="24"/>
        </w:rPr>
        <w:t>ΝΙΚΟΛΑΟΣ ΚΟΤΖΙΑΣ (Υπουργός Εξωτερικών):</w:t>
      </w:r>
      <w:r>
        <w:rPr>
          <w:rFonts w:eastAsia="Times New Roman"/>
          <w:szCs w:val="24"/>
        </w:rPr>
        <w:t xml:space="preserve"> Σας πιάσαμε σαν φοιτήτρια να αντιγράφετε</w:t>
      </w:r>
      <w:r>
        <w:rPr>
          <w:rFonts w:eastAsia="Times New Roman"/>
          <w:szCs w:val="24"/>
        </w:rPr>
        <w:t>,</w:t>
      </w:r>
      <w:r>
        <w:rPr>
          <w:rFonts w:eastAsia="Times New Roman"/>
          <w:szCs w:val="24"/>
        </w:rPr>
        <w:t xml:space="preserve"> και φωνάζετε και θέλετε δέκα. </w:t>
      </w:r>
    </w:p>
    <w:p w14:paraId="5EA91A1C" w14:textId="77777777" w:rsidR="000F46A4" w:rsidRDefault="00307FE8">
      <w:pPr>
        <w:spacing w:line="600" w:lineRule="auto"/>
        <w:ind w:firstLine="720"/>
        <w:jc w:val="both"/>
        <w:rPr>
          <w:rFonts w:eastAsia="Times New Roman"/>
          <w:szCs w:val="24"/>
        </w:rPr>
      </w:pPr>
      <w:r w:rsidRPr="00D84843">
        <w:rPr>
          <w:rFonts w:eastAsia="Times New Roman"/>
          <w:b/>
          <w:szCs w:val="24"/>
        </w:rPr>
        <w:t>ΠΡΟΕΔΡΟΣ (Νικόλαος Βούτσης):</w:t>
      </w:r>
      <w:r>
        <w:rPr>
          <w:rFonts w:eastAsia="Times New Roman"/>
          <w:szCs w:val="24"/>
        </w:rPr>
        <w:t xml:space="preserve"> Κυρία Βούλτεψη</w:t>
      </w:r>
      <w:r>
        <w:rPr>
          <w:rFonts w:eastAsia="Times New Roman"/>
          <w:szCs w:val="24"/>
        </w:rPr>
        <w:t>!</w:t>
      </w:r>
    </w:p>
    <w:p w14:paraId="5EA91A1D" w14:textId="77777777" w:rsidR="000F46A4" w:rsidRDefault="00307FE8">
      <w:pPr>
        <w:spacing w:line="600" w:lineRule="auto"/>
        <w:ind w:firstLine="720"/>
        <w:jc w:val="both"/>
        <w:rPr>
          <w:rFonts w:eastAsia="Times New Roman"/>
          <w:szCs w:val="24"/>
        </w:rPr>
      </w:pPr>
      <w:r>
        <w:rPr>
          <w:rFonts w:eastAsia="Times New Roman"/>
          <w:szCs w:val="24"/>
        </w:rPr>
        <w:t>Μην υποβάλλετε απορίες. Παρακαλώ.</w:t>
      </w:r>
    </w:p>
    <w:p w14:paraId="5EA91A1E" w14:textId="77777777" w:rsidR="000F46A4" w:rsidRDefault="00307FE8">
      <w:pPr>
        <w:spacing w:line="600" w:lineRule="auto"/>
        <w:ind w:firstLine="720"/>
        <w:jc w:val="both"/>
        <w:rPr>
          <w:rFonts w:eastAsia="Times New Roman"/>
          <w:szCs w:val="24"/>
        </w:rPr>
      </w:pPr>
      <w:r w:rsidRPr="00D84843">
        <w:rPr>
          <w:rFonts w:eastAsia="Times New Roman"/>
          <w:b/>
          <w:szCs w:val="24"/>
        </w:rPr>
        <w:t>ΝΙΚΟΛΑΟΣ ΚΟΤΖΙΑΣ (Υπ</w:t>
      </w:r>
      <w:r w:rsidRPr="00D84843">
        <w:rPr>
          <w:rFonts w:eastAsia="Times New Roman"/>
          <w:b/>
          <w:szCs w:val="24"/>
        </w:rPr>
        <w:t>ουργός Εξωτερικών):</w:t>
      </w:r>
      <w:r>
        <w:rPr>
          <w:rFonts w:eastAsia="Times New Roman"/>
          <w:szCs w:val="24"/>
        </w:rPr>
        <w:t xml:space="preserve"> Πάμε στο </w:t>
      </w:r>
      <w:r>
        <w:rPr>
          <w:rFonts w:eastAsia="Times New Roman"/>
          <w:szCs w:val="24"/>
        </w:rPr>
        <w:t>«</w:t>
      </w:r>
      <w:r>
        <w:rPr>
          <w:rFonts w:eastAsia="Times New Roman"/>
          <w:szCs w:val="24"/>
          <w:lang w:val="en-US"/>
        </w:rPr>
        <w:t>erga</w:t>
      </w:r>
      <w:r w:rsidRPr="00B773F3">
        <w:rPr>
          <w:rFonts w:eastAsia="Times New Roman"/>
          <w:szCs w:val="24"/>
        </w:rPr>
        <w:t xml:space="preserve"> </w:t>
      </w:r>
      <w:r>
        <w:rPr>
          <w:rFonts w:eastAsia="Times New Roman"/>
          <w:szCs w:val="24"/>
          <w:lang w:val="en-US"/>
        </w:rPr>
        <w:t>omnes</w:t>
      </w:r>
      <w:r>
        <w:rPr>
          <w:rFonts w:eastAsia="Times New Roman"/>
          <w:szCs w:val="24"/>
        </w:rPr>
        <w:t>»</w:t>
      </w:r>
      <w:r>
        <w:rPr>
          <w:rFonts w:eastAsia="Times New Roman"/>
          <w:szCs w:val="24"/>
        </w:rPr>
        <w:t xml:space="preserve"> τώρα. </w:t>
      </w:r>
    </w:p>
    <w:p w14:paraId="5EA91A1F" w14:textId="77777777" w:rsidR="000F46A4" w:rsidRDefault="00307FE8">
      <w:pPr>
        <w:spacing w:line="600" w:lineRule="auto"/>
        <w:ind w:firstLine="720"/>
        <w:jc w:val="both"/>
        <w:rPr>
          <w:rFonts w:eastAsia="Times New Roman"/>
          <w:szCs w:val="24"/>
        </w:rPr>
      </w:pPr>
      <w:r>
        <w:rPr>
          <w:rFonts w:eastAsia="Times New Roman"/>
          <w:szCs w:val="24"/>
        </w:rPr>
        <w:t>Στην αρχή όταν δημιουργήθηκε αυτό το κράτος</w:t>
      </w:r>
      <w:r>
        <w:rPr>
          <w:rFonts w:eastAsia="Times New Roman"/>
          <w:szCs w:val="24"/>
        </w:rPr>
        <w:t>,</w:t>
      </w:r>
      <w:r>
        <w:rPr>
          <w:rFonts w:eastAsia="Times New Roman"/>
          <w:szCs w:val="24"/>
        </w:rPr>
        <w:t xml:space="preserve"> η θέση του κ. Σαμαρά ως Υπουργού Εξωτερικών ήταν «ναι στο όνομα της Δημοκρατίας της Μακεδονίας». Τι να κάνουμε; Έμειναν τα ντοκουμέντα. Δεν χρειάζεται να ανοίξω τ</w:t>
      </w:r>
      <w:r>
        <w:rPr>
          <w:rFonts w:eastAsia="Times New Roman"/>
          <w:szCs w:val="24"/>
        </w:rPr>
        <w:t xml:space="preserve">α αρχεία του Υπουργείου. Τα λέει και ο Σκυλακάκης στο βιβλίο του, τα λέει και ο Βαρβιτσιώτης στο βιβλίο του. Τα λένε όλοι οι άνθρωποι με κύρος στις γραμμές σας. </w:t>
      </w:r>
    </w:p>
    <w:p w14:paraId="5EA91A20" w14:textId="77777777" w:rsidR="000F46A4" w:rsidRDefault="00307FE8">
      <w:pPr>
        <w:spacing w:line="600" w:lineRule="auto"/>
        <w:ind w:firstLine="720"/>
        <w:jc w:val="both"/>
        <w:rPr>
          <w:rFonts w:eastAsia="Times New Roman"/>
          <w:szCs w:val="24"/>
        </w:rPr>
      </w:pPr>
      <w:r>
        <w:rPr>
          <w:rFonts w:eastAsia="Times New Roman"/>
          <w:szCs w:val="24"/>
        </w:rPr>
        <w:t>Μετά είπαν όχι στην ονομασία «Μακεδονία» και παρέμεινε μάχιμη αντίληψη στην ομάδα Έβερτ, Κανελ</w:t>
      </w:r>
      <w:r>
        <w:rPr>
          <w:rFonts w:eastAsia="Times New Roman"/>
          <w:szCs w:val="24"/>
        </w:rPr>
        <w:t xml:space="preserve">λόπουλου. Επέμεναν ενάντια στον κ. Μητσοτάκη. </w:t>
      </w:r>
    </w:p>
    <w:p w14:paraId="5EA91A21" w14:textId="77777777" w:rsidR="000F46A4" w:rsidRDefault="00307FE8">
      <w:pPr>
        <w:spacing w:line="600" w:lineRule="auto"/>
        <w:ind w:firstLine="720"/>
        <w:jc w:val="both"/>
        <w:rPr>
          <w:rFonts w:eastAsia="Times New Roman"/>
          <w:szCs w:val="24"/>
        </w:rPr>
      </w:pPr>
      <w:r>
        <w:rPr>
          <w:rFonts w:eastAsia="Times New Roman"/>
          <w:szCs w:val="24"/>
        </w:rPr>
        <w:t>Από τότε από το 1993-1994 έγινε αποδεκτή –αυτά δείχνουν όλα τα αρχεία- η σύνθετη ονομασία. Αλλά ποια σύνθετη ονομασία σας παρακαλώ; Άλλη στο εσωτερικό κι άλλη στο εξωτερικό. Σύνθετη ονομασία μόνο για το εξωτερ</w:t>
      </w:r>
      <w:r>
        <w:rPr>
          <w:rFonts w:eastAsia="Times New Roman"/>
          <w:szCs w:val="24"/>
        </w:rPr>
        <w:t>ικό. Και η έννοια τ</w:t>
      </w:r>
      <w:r>
        <w:rPr>
          <w:rFonts w:eastAsia="Times New Roman"/>
          <w:szCs w:val="24"/>
        </w:rPr>
        <w:t>ου</w:t>
      </w:r>
      <w:r>
        <w:rPr>
          <w:rFonts w:eastAsia="Times New Roman"/>
          <w:szCs w:val="24"/>
        </w:rPr>
        <w:t xml:space="preserve"> </w:t>
      </w:r>
      <w:r>
        <w:rPr>
          <w:rFonts w:eastAsia="Times New Roman"/>
          <w:szCs w:val="24"/>
        </w:rPr>
        <w:t>«</w:t>
      </w:r>
      <w:r>
        <w:rPr>
          <w:rFonts w:eastAsia="Times New Roman"/>
          <w:szCs w:val="24"/>
          <w:lang w:val="en-US"/>
        </w:rPr>
        <w:t>erga</w:t>
      </w:r>
      <w:r w:rsidRPr="00B773F3">
        <w:rPr>
          <w:rFonts w:eastAsia="Times New Roman"/>
          <w:szCs w:val="24"/>
        </w:rPr>
        <w:t xml:space="preserve"> </w:t>
      </w:r>
      <w:r>
        <w:rPr>
          <w:rFonts w:eastAsia="Times New Roman"/>
          <w:szCs w:val="24"/>
          <w:lang w:val="en-US"/>
        </w:rPr>
        <w:t>omnes</w:t>
      </w:r>
      <w:r>
        <w:rPr>
          <w:rFonts w:eastAsia="Times New Roman"/>
          <w:szCs w:val="24"/>
        </w:rPr>
        <w:t>»</w:t>
      </w:r>
      <w:r>
        <w:rPr>
          <w:rFonts w:eastAsia="Times New Roman"/>
          <w:szCs w:val="24"/>
        </w:rPr>
        <w:t xml:space="preserve"> σε όλες σας τις διαπραγματεύσεις μέχρι τα τελευταία χρόνια ήταν μια. Να μην υπάρχει μόνο το σύνθετο όνομα για τις διμερείς σχέσεις. Να μην υπάρχει μόνο για τις διακρατικές σχέσεις αλλά να είναι και για τους διεθνείς οργαν</w:t>
      </w:r>
      <w:r>
        <w:rPr>
          <w:rFonts w:eastAsia="Times New Roman"/>
          <w:szCs w:val="24"/>
        </w:rPr>
        <w:t xml:space="preserve">ισμούς. Ή κατά άλλους να μην είναι μόνο για τους διεθνείς οργανισμούς αλλά και για τις διακρατικές σχέσεις. Το </w:t>
      </w:r>
      <w:r>
        <w:rPr>
          <w:rFonts w:eastAsia="Times New Roman"/>
          <w:szCs w:val="24"/>
        </w:rPr>
        <w:t>«</w:t>
      </w:r>
      <w:r>
        <w:rPr>
          <w:rFonts w:eastAsia="Times New Roman"/>
          <w:szCs w:val="24"/>
          <w:lang w:val="en-US"/>
        </w:rPr>
        <w:t>erga</w:t>
      </w:r>
      <w:r w:rsidRPr="00544601">
        <w:rPr>
          <w:rFonts w:eastAsia="Times New Roman"/>
          <w:szCs w:val="24"/>
        </w:rPr>
        <w:t xml:space="preserve"> </w:t>
      </w:r>
      <w:r>
        <w:rPr>
          <w:rFonts w:eastAsia="Times New Roman"/>
          <w:szCs w:val="24"/>
          <w:lang w:val="en-US"/>
        </w:rPr>
        <w:t>omnes</w:t>
      </w:r>
      <w:r>
        <w:rPr>
          <w:rFonts w:eastAsia="Times New Roman"/>
          <w:szCs w:val="24"/>
        </w:rPr>
        <w:t>»</w:t>
      </w:r>
      <w:r w:rsidRPr="00544601">
        <w:rPr>
          <w:rFonts w:eastAsia="Times New Roman"/>
          <w:szCs w:val="24"/>
        </w:rPr>
        <w:t xml:space="preserve"> </w:t>
      </w:r>
      <w:r>
        <w:rPr>
          <w:rFonts w:eastAsia="Times New Roman"/>
          <w:szCs w:val="24"/>
        </w:rPr>
        <w:t>αν το δείτε από τα πρώτα τηλεγραφήματα του κ. Ζαχαράκη, ο οποίος υπήρξε και Ευρωβουλευτής σας και μπορεί να σας τα δείξει, ήταν όπως</w:t>
      </w:r>
      <w:r>
        <w:rPr>
          <w:rFonts w:eastAsia="Times New Roman"/>
          <w:szCs w:val="24"/>
        </w:rPr>
        <w:t xml:space="preserve"> έγραφε για πάσα διεθνή χρήση. Όχι για πάσα χρήση. Και τώρα εσείς που διαπραγματευθήκατε κάποια στιγμή, έστω κι αυτό, για πάσα διεθνή χρήση</w:t>
      </w:r>
      <w:r>
        <w:rPr>
          <w:rFonts w:eastAsia="Times New Roman"/>
          <w:szCs w:val="24"/>
        </w:rPr>
        <w:t>,</w:t>
      </w:r>
      <w:r>
        <w:rPr>
          <w:rFonts w:eastAsia="Times New Roman"/>
          <w:szCs w:val="24"/>
        </w:rPr>
        <w:t xml:space="preserve"> μας παραπονιέστε γιατί έχουμε χρονοδιαγράμματα πρακτικής υλοποίησης του </w:t>
      </w:r>
      <w:r>
        <w:rPr>
          <w:rFonts w:eastAsia="Times New Roman"/>
          <w:szCs w:val="24"/>
        </w:rPr>
        <w:t>«</w:t>
      </w:r>
      <w:r>
        <w:rPr>
          <w:rFonts w:eastAsia="Times New Roman"/>
          <w:szCs w:val="24"/>
          <w:lang w:val="en-US"/>
        </w:rPr>
        <w:t>erga</w:t>
      </w:r>
      <w:r w:rsidRPr="00544601">
        <w:rPr>
          <w:rFonts w:eastAsia="Times New Roman"/>
          <w:szCs w:val="24"/>
        </w:rPr>
        <w:t xml:space="preserve"> </w:t>
      </w:r>
      <w:r>
        <w:rPr>
          <w:rFonts w:eastAsia="Times New Roman"/>
          <w:szCs w:val="24"/>
          <w:lang w:val="en-US"/>
        </w:rPr>
        <w:t>omnes</w:t>
      </w:r>
      <w:r>
        <w:rPr>
          <w:rFonts w:eastAsia="Times New Roman"/>
          <w:szCs w:val="24"/>
        </w:rPr>
        <w:t>»</w:t>
      </w:r>
      <w:r>
        <w:rPr>
          <w:rFonts w:eastAsia="Times New Roman"/>
          <w:szCs w:val="24"/>
        </w:rPr>
        <w:t xml:space="preserve"> στο εσωτερικό. </w:t>
      </w:r>
    </w:p>
    <w:p w14:paraId="5EA91A22" w14:textId="77777777" w:rsidR="000F46A4" w:rsidRDefault="00307FE8">
      <w:pPr>
        <w:spacing w:line="600" w:lineRule="auto"/>
        <w:ind w:firstLine="720"/>
        <w:jc w:val="both"/>
        <w:rPr>
          <w:rFonts w:eastAsia="Times New Roman"/>
          <w:szCs w:val="24"/>
        </w:rPr>
      </w:pPr>
      <w:r w:rsidRPr="00D84843">
        <w:rPr>
          <w:rFonts w:eastAsia="Times New Roman"/>
          <w:b/>
          <w:szCs w:val="24"/>
        </w:rPr>
        <w:t>ΣΟΦΙΑ ΒΟΥΛΤΕΨΗ</w:t>
      </w:r>
      <w:r w:rsidRPr="00D84843">
        <w:rPr>
          <w:rFonts w:eastAsia="Times New Roman"/>
          <w:b/>
          <w:szCs w:val="24"/>
        </w:rPr>
        <w:t>:</w:t>
      </w:r>
      <w:r>
        <w:rPr>
          <w:rFonts w:eastAsia="Times New Roman"/>
          <w:szCs w:val="24"/>
        </w:rPr>
        <w:t xml:space="preserve"> Αλλά δεν υπογράψατε.</w:t>
      </w:r>
    </w:p>
    <w:p w14:paraId="5EA91A23" w14:textId="77777777" w:rsidR="000F46A4" w:rsidRDefault="00307FE8">
      <w:pPr>
        <w:spacing w:line="600" w:lineRule="auto"/>
        <w:ind w:firstLine="720"/>
        <w:jc w:val="both"/>
        <w:rPr>
          <w:rFonts w:eastAsia="Times New Roman"/>
          <w:szCs w:val="24"/>
        </w:rPr>
      </w:pPr>
      <w:r w:rsidRPr="00D84843">
        <w:rPr>
          <w:rFonts w:eastAsia="Times New Roman"/>
          <w:b/>
          <w:szCs w:val="24"/>
        </w:rPr>
        <w:t>ΝΙΚΟΛΑΟΣ ΚΟΤΖΙΑΣ (Υπουργός Εξωτερικών):</w:t>
      </w:r>
      <w:r>
        <w:rPr>
          <w:rFonts w:eastAsia="Times New Roman"/>
          <w:szCs w:val="24"/>
        </w:rPr>
        <w:t xml:space="preserve"> Σε μερικά δεν υπέγραφε η άλλη πλευρά. </w:t>
      </w:r>
    </w:p>
    <w:p w14:paraId="5EA91A24" w14:textId="77777777" w:rsidR="000F46A4" w:rsidRDefault="00307FE8">
      <w:pPr>
        <w:spacing w:line="600" w:lineRule="auto"/>
        <w:ind w:firstLine="720"/>
        <w:jc w:val="both"/>
        <w:rPr>
          <w:rFonts w:eastAsia="Times New Roman"/>
          <w:szCs w:val="24"/>
        </w:rPr>
      </w:pPr>
      <w:r w:rsidRPr="00D84843">
        <w:rPr>
          <w:rFonts w:eastAsia="Times New Roman"/>
          <w:b/>
          <w:szCs w:val="24"/>
        </w:rPr>
        <w:t>ΠΡΟΕΔΡΟΣ (Νικόλαος Βούτσης):</w:t>
      </w:r>
      <w:r>
        <w:rPr>
          <w:rFonts w:eastAsia="Times New Roman"/>
          <w:szCs w:val="24"/>
        </w:rPr>
        <w:t xml:space="preserve"> Κυρία Βούλτεψη, παρακαλώ. Κάντε ησυχία. Μην το κάνετε αυτό. </w:t>
      </w:r>
    </w:p>
    <w:p w14:paraId="5EA91A25" w14:textId="77777777" w:rsidR="000F46A4" w:rsidRDefault="00307FE8">
      <w:pPr>
        <w:spacing w:line="600" w:lineRule="auto"/>
        <w:ind w:firstLine="720"/>
        <w:jc w:val="both"/>
        <w:rPr>
          <w:rFonts w:eastAsia="Times New Roman"/>
          <w:szCs w:val="24"/>
        </w:rPr>
      </w:pPr>
      <w:r w:rsidRPr="00D84843">
        <w:rPr>
          <w:rFonts w:eastAsia="Times New Roman"/>
          <w:b/>
          <w:szCs w:val="24"/>
        </w:rPr>
        <w:t>ΝΙΚΟΛΑΟΣ ΚΟΤΖΙΑΣ (Υπουργός Εξωτερικών):</w:t>
      </w:r>
      <w:r>
        <w:rPr>
          <w:rFonts w:eastAsia="Times New Roman"/>
          <w:szCs w:val="24"/>
        </w:rPr>
        <w:t xml:space="preserve"> Τι έλεγε για το διαβατήρ</w:t>
      </w:r>
      <w:r>
        <w:rPr>
          <w:rFonts w:eastAsia="Times New Roman"/>
          <w:szCs w:val="24"/>
        </w:rPr>
        <w:t xml:space="preserve">ιο; Έλεγε νέο όνομα και συνταγματικό όνομα. Να τι λένε οι εκθέσεις. Η Ελλάδα δέχθηκε να συζητήσει πρόταση του κ. Νίμιτς για ονομασία στο εσωτερικό και ονομασία στο εξωτερικό. Η Ελλάδα συμφώνησε ο όρος </w:t>
      </w:r>
      <w:r>
        <w:rPr>
          <w:rFonts w:eastAsia="Times New Roman"/>
          <w:szCs w:val="24"/>
        </w:rPr>
        <w:t>«</w:t>
      </w:r>
      <w:r>
        <w:rPr>
          <w:rFonts w:eastAsia="Times New Roman"/>
          <w:szCs w:val="24"/>
        </w:rPr>
        <w:t>Μακεδονία</w:t>
      </w:r>
      <w:r>
        <w:rPr>
          <w:rFonts w:eastAsia="Times New Roman"/>
          <w:szCs w:val="24"/>
        </w:rPr>
        <w:t>»</w:t>
      </w:r>
      <w:r>
        <w:rPr>
          <w:rFonts w:eastAsia="Times New Roman"/>
          <w:szCs w:val="24"/>
        </w:rPr>
        <w:t xml:space="preserve"> να είναι για εσωτερική χρήση. </w:t>
      </w:r>
    </w:p>
    <w:p w14:paraId="5EA91A26"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Επιβεβαιώθηκ</w:t>
      </w:r>
      <w:r>
        <w:rPr>
          <w:rFonts w:eastAsia="Times New Roman"/>
          <w:szCs w:val="24"/>
        </w:rPr>
        <w:t>ε, επίσης, η εκτίμησή μου ότι το όνομα…</w:t>
      </w:r>
    </w:p>
    <w:p w14:paraId="5EA91A27"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C42CCA">
        <w:rPr>
          <w:rFonts w:eastAsia="Times New Roman"/>
          <w:b/>
          <w:szCs w:val="24"/>
        </w:rPr>
        <w:t>ΙΑΣ</w:t>
      </w:r>
      <w:r>
        <w:rPr>
          <w:rFonts w:eastAsia="Times New Roman"/>
          <w:b/>
          <w:szCs w:val="24"/>
        </w:rPr>
        <w:t>Ο</w:t>
      </w:r>
      <w:r w:rsidRPr="00C42CCA">
        <w:rPr>
          <w:rFonts w:eastAsia="Times New Roman"/>
          <w:b/>
          <w:szCs w:val="24"/>
        </w:rPr>
        <w:t>Ν</w:t>
      </w:r>
      <w:r>
        <w:rPr>
          <w:rFonts w:eastAsia="Times New Roman"/>
          <w:b/>
          <w:szCs w:val="24"/>
        </w:rPr>
        <w:t>ΑΣ</w:t>
      </w:r>
      <w:r w:rsidRPr="00C42CCA">
        <w:rPr>
          <w:rFonts w:eastAsia="Times New Roman"/>
          <w:b/>
          <w:szCs w:val="24"/>
        </w:rPr>
        <w:t xml:space="preserve"> ΦΩΤΗΛΑΣ:</w:t>
      </w:r>
      <w:r>
        <w:rPr>
          <w:rFonts w:eastAsia="Times New Roman"/>
          <w:szCs w:val="24"/>
        </w:rPr>
        <w:t xml:space="preserve"> Αυτά θα τα καταθέσετε στα Πρακτικά να τα πάρουμε;</w:t>
      </w:r>
    </w:p>
    <w:p w14:paraId="5EA91A28"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C42CCA">
        <w:rPr>
          <w:rFonts w:eastAsia="Times New Roman"/>
          <w:b/>
          <w:szCs w:val="24"/>
        </w:rPr>
        <w:t>ΝΙΚΟΛΑΟΣ ΚΟΤΖΙΑΣ (Υπουργός Εξωτερικών):</w:t>
      </w:r>
      <w:r>
        <w:rPr>
          <w:rFonts w:eastAsia="Times New Roman"/>
          <w:szCs w:val="24"/>
        </w:rPr>
        <w:t xml:space="preserve"> Ναι, βέβαια.</w:t>
      </w:r>
    </w:p>
    <w:p w14:paraId="5EA91A29" w14:textId="77777777" w:rsidR="000F46A4" w:rsidRDefault="00307FE8">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(Θόρυβος – Διαμαρτυρίες)</w:t>
      </w:r>
    </w:p>
    <w:p w14:paraId="5EA91A2A"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C42CCA">
        <w:rPr>
          <w:rFonts w:eastAsia="Times New Roman"/>
          <w:b/>
          <w:szCs w:val="24"/>
        </w:rPr>
        <w:t>ΠΡΟΕΔΡΟΣ (Νικόλαος Βούτσης):</w:t>
      </w:r>
      <w:r>
        <w:rPr>
          <w:rFonts w:eastAsia="Times New Roman"/>
          <w:szCs w:val="24"/>
        </w:rPr>
        <w:t xml:space="preserve"> Παρακαλώ, ησυχία!</w:t>
      </w:r>
    </w:p>
    <w:p w14:paraId="5EA91A2B"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ΝΙΚΟΛΑΟΣ ΚΟΤΖΙΑΣ </w:t>
      </w:r>
      <w:r>
        <w:rPr>
          <w:rFonts w:eastAsia="Times New Roman"/>
          <w:b/>
          <w:szCs w:val="24"/>
        </w:rPr>
        <w:t>(Υπουργός Εξωτερικών):</w:t>
      </w:r>
      <w:r>
        <w:rPr>
          <w:rFonts w:eastAsia="Times New Roman"/>
          <w:szCs w:val="24"/>
        </w:rPr>
        <w:t xml:space="preserve"> Κάποιοι δεν αντέχουν στην αλήθεια.</w:t>
      </w:r>
    </w:p>
    <w:p w14:paraId="5EA91A2C"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Επίσης μαζί με αυτό το όνομα υπήρξε τροποποίηση στον σχεδιασμό διαβατηρίων, που θα φέρουν όχι μόνο το νέο όνομα αλλά και το συνταγματικό του κράτους, ενώ σε μας έχει μόνο το νέο όνομα.</w:t>
      </w:r>
    </w:p>
    <w:p w14:paraId="5EA91A2D" w14:textId="77777777" w:rsidR="000F46A4" w:rsidRDefault="00307FE8">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(Θόρυβος – Δι</w:t>
      </w:r>
      <w:r>
        <w:rPr>
          <w:rFonts w:eastAsia="Times New Roman"/>
          <w:szCs w:val="24"/>
        </w:rPr>
        <w:t>αμαρτυρίες)</w:t>
      </w:r>
    </w:p>
    <w:p w14:paraId="5EA91A2E"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 κάντε ησυχία!</w:t>
      </w:r>
    </w:p>
    <w:p w14:paraId="5EA91A2F"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ΝΙΚΟΛΑΟΣ ΚΟΤΖΙΑΣ (Υπουργός Εξωτερικών):</w:t>
      </w:r>
      <w:r>
        <w:rPr>
          <w:rFonts w:eastAsia="Times New Roman"/>
          <w:szCs w:val="24"/>
        </w:rPr>
        <w:t xml:space="preserve"> Εγώ έχω μια υποψία ότι πολλοί φίλοι μου της Νέας Δημοκρατίας </w:t>
      </w:r>
      <w:r w:rsidRPr="00207DD9">
        <w:rPr>
          <w:rFonts w:eastAsia="Times New Roman"/>
          <w:szCs w:val="24"/>
        </w:rPr>
        <w:t>-</w:t>
      </w:r>
      <w:r>
        <w:rPr>
          <w:rFonts w:eastAsia="Times New Roman"/>
          <w:szCs w:val="24"/>
        </w:rPr>
        <w:t>με μερικούς έχω καλές φιλικές σχέσεις- έχουν μπερδέψει το όνομα με τον επιθετικό προσδιορ</w:t>
      </w:r>
      <w:r>
        <w:rPr>
          <w:rFonts w:eastAsia="Times New Roman"/>
          <w:szCs w:val="24"/>
        </w:rPr>
        <w:t>ισμό. Άλλο το όνομα. Το «</w:t>
      </w:r>
      <w:r>
        <w:rPr>
          <w:rFonts w:eastAsia="Times New Roman"/>
          <w:szCs w:val="24"/>
          <w:lang w:val="en-US"/>
        </w:rPr>
        <w:t>erga</w:t>
      </w:r>
      <w:r w:rsidRPr="00C42CCA">
        <w:rPr>
          <w:rFonts w:eastAsia="Times New Roman"/>
          <w:szCs w:val="24"/>
        </w:rPr>
        <w:t xml:space="preserve"> </w:t>
      </w:r>
      <w:r>
        <w:rPr>
          <w:rFonts w:eastAsia="Times New Roman"/>
          <w:szCs w:val="24"/>
          <w:lang w:val="en-US"/>
        </w:rPr>
        <w:t>omnes</w:t>
      </w:r>
      <w:r>
        <w:rPr>
          <w:rFonts w:eastAsia="Times New Roman"/>
          <w:szCs w:val="24"/>
        </w:rPr>
        <w:t>»</w:t>
      </w:r>
      <w:r w:rsidRPr="00C42CCA">
        <w:rPr>
          <w:rFonts w:eastAsia="Times New Roman"/>
          <w:szCs w:val="24"/>
        </w:rPr>
        <w:t xml:space="preserve"> </w:t>
      </w:r>
      <w:r>
        <w:rPr>
          <w:rFonts w:eastAsia="Times New Roman"/>
          <w:szCs w:val="24"/>
        </w:rPr>
        <w:t>δεν αφορά τους επιθετικούς προσδιορισμούς και ουδέποτε το πάλεψε κανείς αυτό. Το «</w:t>
      </w:r>
      <w:r>
        <w:rPr>
          <w:rFonts w:eastAsia="Times New Roman"/>
          <w:szCs w:val="24"/>
          <w:lang w:val="en-US"/>
        </w:rPr>
        <w:t>erga</w:t>
      </w:r>
      <w:r w:rsidRPr="00C42CCA">
        <w:rPr>
          <w:rFonts w:eastAsia="Times New Roman"/>
          <w:szCs w:val="24"/>
        </w:rPr>
        <w:t xml:space="preserve"> </w:t>
      </w:r>
      <w:r>
        <w:rPr>
          <w:rFonts w:eastAsia="Times New Roman"/>
          <w:szCs w:val="24"/>
          <w:lang w:val="en-US"/>
        </w:rPr>
        <w:t>omnes</w:t>
      </w:r>
      <w:r>
        <w:rPr>
          <w:rFonts w:eastAsia="Times New Roman"/>
          <w:szCs w:val="24"/>
        </w:rPr>
        <w:t>» αφορά το όνομα και το όνομα είναι πέρα για πέρα «</w:t>
      </w:r>
      <w:r>
        <w:rPr>
          <w:rFonts w:eastAsia="Times New Roman"/>
          <w:szCs w:val="24"/>
          <w:lang w:val="en-US"/>
        </w:rPr>
        <w:t>erga</w:t>
      </w:r>
      <w:r w:rsidRPr="00C42CCA">
        <w:rPr>
          <w:rFonts w:eastAsia="Times New Roman"/>
          <w:szCs w:val="24"/>
        </w:rPr>
        <w:t xml:space="preserve"> </w:t>
      </w:r>
      <w:r>
        <w:rPr>
          <w:rFonts w:eastAsia="Times New Roman"/>
          <w:szCs w:val="24"/>
          <w:lang w:val="en-US"/>
        </w:rPr>
        <w:t>omnes</w:t>
      </w:r>
      <w:r>
        <w:rPr>
          <w:rFonts w:eastAsia="Times New Roman"/>
          <w:szCs w:val="24"/>
        </w:rPr>
        <w:t>». Και γι’ αυτό εγώ τους σέβομαι που δέχτηκαν οι Σκοπιανοί αυτό το</w:t>
      </w:r>
      <w:r>
        <w:rPr>
          <w:rFonts w:eastAsia="Times New Roman"/>
          <w:szCs w:val="24"/>
        </w:rPr>
        <w:t xml:space="preserve"> ζήτημα. Και το «</w:t>
      </w:r>
      <w:r>
        <w:rPr>
          <w:rFonts w:eastAsia="Times New Roman"/>
          <w:szCs w:val="24"/>
          <w:lang w:val="en-US"/>
        </w:rPr>
        <w:t>erga</w:t>
      </w:r>
      <w:r w:rsidRPr="00C42CCA">
        <w:rPr>
          <w:rFonts w:eastAsia="Times New Roman"/>
          <w:szCs w:val="24"/>
        </w:rPr>
        <w:t xml:space="preserve"> </w:t>
      </w:r>
      <w:r>
        <w:rPr>
          <w:rFonts w:eastAsia="Times New Roman"/>
          <w:szCs w:val="24"/>
          <w:lang w:val="en-US"/>
        </w:rPr>
        <w:t>omnes</w:t>
      </w:r>
      <w:r>
        <w:rPr>
          <w:rFonts w:eastAsia="Times New Roman"/>
          <w:szCs w:val="24"/>
        </w:rPr>
        <w:t xml:space="preserve">» δεν είναι μόνο για εξωτερική χρήση, είναι για όλες τις χρήσεις. </w:t>
      </w:r>
    </w:p>
    <w:p w14:paraId="5EA91A30"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Όμως να θυμηθούμε πώς δημιουργήθηκε το πρόβλημα με το «</w:t>
      </w:r>
      <w:r>
        <w:rPr>
          <w:rFonts w:eastAsia="Times New Roman"/>
          <w:szCs w:val="24"/>
          <w:lang w:val="en-US"/>
        </w:rPr>
        <w:t>erga</w:t>
      </w:r>
      <w:r w:rsidRPr="00C42CCA">
        <w:rPr>
          <w:rFonts w:eastAsia="Times New Roman"/>
          <w:szCs w:val="24"/>
        </w:rPr>
        <w:t xml:space="preserve"> </w:t>
      </w:r>
      <w:r>
        <w:rPr>
          <w:rFonts w:eastAsia="Times New Roman"/>
          <w:szCs w:val="24"/>
          <w:lang w:val="en-US"/>
        </w:rPr>
        <w:t>omnes</w:t>
      </w:r>
      <w:r>
        <w:rPr>
          <w:rFonts w:eastAsia="Times New Roman"/>
          <w:szCs w:val="24"/>
        </w:rPr>
        <w:t xml:space="preserve">»; Πολύ απλά. Η Ευρωπαϊκή Οικονομική Κοινότητα αποφάσισε το 1991 να φτιάξει την </w:t>
      </w:r>
      <w:r>
        <w:rPr>
          <w:rFonts w:eastAsia="Times New Roman"/>
          <w:szCs w:val="24"/>
        </w:rPr>
        <w:t>ε</w:t>
      </w:r>
      <w:r w:rsidRPr="004305B6">
        <w:rPr>
          <w:rFonts w:eastAsia="Times New Roman"/>
          <w:szCs w:val="24"/>
        </w:rPr>
        <w:t xml:space="preserve">πιτροπή </w:t>
      </w:r>
      <w:r>
        <w:rPr>
          <w:rFonts w:eastAsia="Times New Roman"/>
          <w:szCs w:val="24"/>
        </w:rPr>
        <w:t>Μπανταντ</w:t>
      </w:r>
      <w:r>
        <w:rPr>
          <w:rFonts w:eastAsia="Times New Roman"/>
          <w:szCs w:val="24"/>
        </w:rPr>
        <w:t>έρ</w:t>
      </w:r>
      <w:r w:rsidRPr="004305B6">
        <w:rPr>
          <w:rFonts w:eastAsia="Times New Roman"/>
          <w:szCs w:val="24"/>
        </w:rPr>
        <w:t>,</w:t>
      </w:r>
      <w:r>
        <w:rPr>
          <w:rFonts w:eastAsia="Times New Roman"/>
          <w:szCs w:val="24"/>
        </w:rPr>
        <w:t xml:space="preserve"> η οποία θα έβλεπε αν τα </w:t>
      </w:r>
      <w:r>
        <w:rPr>
          <w:rFonts w:eastAsia="Times New Roman"/>
          <w:szCs w:val="24"/>
        </w:rPr>
        <w:t>σ</w:t>
      </w:r>
      <w:r>
        <w:rPr>
          <w:rFonts w:eastAsia="Times New Roman"/>
          <w:szCs w:val="24"/>
        </w:rPr>
        <w:t xml:space="preserve">υντάγματα αυτών των κρατών έχουν αλυτρωτισμό ή όχι. Και τι έκανε η </w:t>
      </w:r>
      <w:r>
        <w:rPr>
          <w:rFonts w:eastAsia="Times New Roman"/>
          <w:szCs w:val="24"/>
        </w:rPr>
        <w:t>κ</w:t>
      </w:r>
      <w:r>
        <w:rPr>
          <w:rFonts w:eastAsia="Times New Roman"/>
          <w:szCs w:val="24"/>
        </w:rPr>
        <w:t xml:space="preserve">υβέρνηση της Νέας Δημοκρατίας τότε; Αρνήθηκε να πάει σε αυτή την </w:t>
      </w:r>
      <w:r>
        <w:rPr>
          <w:rFonts w:eastAsia="Times New Roman"/>
          <w:szCs w:val="24"/>
        </w:rPr>
        <w:t>ε</w:t>
      </w:r>
      <w:r>
        <w:rPr>
          <w:rFonts w:eastAsia="Times New Roman"/>
          <w:szCs w:val="24"/>
        </w:rPr>
        <w:t xml:space="preserve">πιτροπή -μικρό το κακό- τη δημιουργία της οποίας την ψήφισε. </w:t>
      </w:r>
    </w:p>
    <w:p w14:paraId="5EA91A31"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Και εδώ πολύ σωστά ο κ. Παπούλι</w:t>
      </w:r>
      <w:r>
        <w:rPr>
          <w:rFonts w:eastAsia="Times New Roman"/>
          <w:szCs w:val="24"/>
        </w:rPr>
        <w:t xml:space="preserve">ας, όχι ο πρώην Πρόεδρος της Δημοκρατίας, </w:t>
      </w:r>
      <w:r>
        <w:rPr>
          <w:rFonts w:eastAsia="Times New Roman"/>
          <w:szCs w:val="24"/>
        </w:rPr>
        <w:t>-</w:t>
      </w:r>
      <w:r>
        <w:rPr>
          <w:rFonts w:eastAsia="Times New Roman"/>
          <w:szCs w:val="24"/>
        </w:rPr>
        <w:t>που ήταν ΥΠΕΞ στις δικές σας κυβερνήσεις</w:t>
      </w:r>
      <w:r>
        <w:rPr>
          <w:rFonts w:eastAsia="Times New Roman"/>
          <w:szCs w:val="24"/>
        </w:rPr>
        <w:t>-</w:t>
      </w:r>
      <w:r>
        <w:rPr>
          <w:rFonts w:eastAsia="Times New Roman"/>
          <w:szCs w:val="24"/>
        </w:rPr>
        <w:t xml:space="preserve"> αλλά ο πρώην Πρέσβης λέει: «Το να δεχθεί ο υπεύθυνος εκπρόσωπος μιας κυβερνήσεως τη σύσταση επιτροπής σε οποιοδήποτε διεθνές όργανο, ΝΑΤΟ, ΕΟΚ, ΟΗΕ, προκειμένου να συζητηθ</w:t>
      </w:r>
      <w:r>
        <w:rPr>
          <w:rFonts w:eastAsia="Times New Roman"/>
          <w:szCs w:val="24"/>
        </w:rPr>
        <w:t xml:space="preserve">εί στην επιτροπή αυτή εθνικό θέμα της χώρας του, χωρίς να εξασφαλίσει προηγουμένως τη συμμετοχή της, αποτελεί έσχατο δείγμα διπλωματικής αμάθειας και ανικανότητας». Δικός σας Υπουργός το έχει πει αυτό. </w:t>
      </w:r>
    </w:p>
    <w:p w14:paraId="5EA91A32" w14:textId="77777777" w:rsidR="000F46A4" w:rsidRDefault="00307FE8">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w:t>
      </w:r>
      <w:r>
        <w:rPr>
          <w:rFonts w:eastAsia="Times New Roman"/>
          <w:szCs w:val="24"/>
        </w:rPr>
        <w:t>ΝΕΛ)</w:t>
      </w:r>
    </w:p>
    <w:p w14:paraId="5EA91A33"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Και πάμε τώρα στα σχολικά βιβλία. Η κατηγορία είναι ότι δεχόμαστε να τα δούνε και εκείνοι τα δικά μας και εμείς τα δικά τους. Υπάρχει κανένας που φοβάται ότ</w:t>
      </w:r>
      <w:r>
        <w:rPr>
          <w:rFonts w:eastAsia="Times New Roman"/>
          <w:szCs w:val="24"/>
        </w:rPr>
        <w:t>ι</w:t>
      </w:r>
      <w:r>
        <w:rPr>
          <w:rFonts w:eastAsia="Times New Roman"/>
          <w:szCs w:val="24"/>
        </w:rPr>
        <w:t xml:space="preserve"> αν τα δουν τα δικά </w:t>
      </w:r>
      <w:r>
        <w:rPr>
          <w:rFonts w:eastAsia="Times New Roman"/>
          <w:szCs w:val="24"/>
        </w:rPr>
        <w:t>μας,</w:t>
      </w:r>
      <w:r>
        <w:rPr>
          <w:rFonts w:eastAsia="Times New Roman"/>
          <w:szCs w:val="24"/>
        </w:rPr>
        <w:t xml:space="preserve"> θα βρουν παραβιάσεις του διεθνούς νόμου; Αυτό είναι; </w:t>
      </w:r>
    </w:p>
    <w:p w14:paraId="5EA91A34"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5E0240">
        <w:rPr>
          <w:rFonts w:eastAsia="Times New Roman"/>
          <w:b/>
          <w:szCs w:val="24"/>
        </w:rPr>
        <w:t>ΣΟΦΙΑ ΒΟΥΛΤΕΨΗ:</w:t>
      </w:r>
      <w:r>
        <w:rPr>
          <w:rFonts w:eastAsia="Times New Roman"/>
          <w:szCs w:val="24"/>
        </w:rPr>
        <w:t xml:space="preserve"> Αυτή είναι η απάντηση;</w:t>
      </w:r>
    </w:p>
    <w:p w14:paraId="5EA91A35"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4305B6">
        <w:rPr>
          <w:rFonts w:eastAsia="Times New Roman"/>
          <w:b/>
          <w:bCs/>
        </w:rPr>
        <w:t>ΠΡΟΕΔΡΟΣ (Νικόλαος Βούτσης):</w:t>
      </w:r>
      <w:r>
        <w:rPr>
          <w:rFonts w:eastAsia="Times New Roman"/>
          <w:szCs w:val="24"/>
        </w:rPr>
        <w:t xml:space="preserve"> Κυρία Βούλτεψη, σας παρακαλώ. </w:t>
      </w:r>
    </w:p>
    <w:p w14:paraId="5EA91A36"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ΝΙΚΟΛΑΟΣ ΚΟΤΖΙΑΣ (Υπουργός Εξωτερικών):</w:t>
      </w:r>
      <w:r>
        <w:rPr>
          <w:rFonts w:eastAsia="Times New Roman"/>
          <w:szCs w:val="24"/>
        </w:rPr>
        <w:t xml:space="preserve"> Κυρία Βούλτεψη, δεν φταίω εγώ αν είστε άσχετη. Όλα τα κράτη της Ευρώπης με απαρχή την </w:t>
      </w:r>
      <w:r>
        <w:rPr>
          <w:rFonts w:eastAsia="Times New Roman"/>
          <w:szCs w:val="24"/>
          <w:lang w:val="en-US"/>
        </w:rPr>
        <w:t>Aus</w:t>
      </w:r>
      <w:r w:rsidRPr="005E0240">
        <w:rPr>
          <w:rFonts w:eastAsia="Times New Roman"/>
          <w:szCs w:val="24"/>
        </w:rPr>
        <w:t xml:space="preserve"> </w:t>
      </w:r>
      <w:r>
        <w:rPr>
          <w:rFonts w:eastAsia="Times New Roman"/>
          <w:szCs w:val="24"/>
          <w:lang w:val="en-US"/>
        </w:rPr>
        <w:t>Politik</w:t>
      </w:r>
      <w:r w:rsidRPr="005E0240">
        <w:rPr>
          <w:rFonts w:eastAsia="Times New Roman"/>
          <w:szCs w:val="24"/>
        </w:rPr>
        <w:t xml:space="preserve"> </w:t>
      </w:r>
      <w:r>
        <w:rPr>
          <w:rFonts w:eastAsia="Times New Roman"/>
          <w:szCs w:val="24"/>
        </w:rPr>
        <w:t>του Βίλι Μπραντ στη δεκαετία του ’</w:t>
      </w:r>
      <w:r>
        <w:rPr>
          <w:rFonts w:eastAsia="Times New Roman"/>
          <w:szCs w:val="24"/>
        </w:rPr>
        <w:t>70, έφτιαξαν κοινές επιτροπές για να δουν τα προβλήματα ιστορίας στα βιβλία τους. Και το πρώτο παράδειγμα άρχισε ανάμεσα στη Γερμανία και στην Πολωνία που είχε 10 εκατομμύρια νεκρούς από τους Γερμανούς. Κι εσείς ούτε αυτό δεν θέλετε; Αυτή είναι η διεθνής π</w:t>
      </w:r>
      <w:r>
        <w:rPr>
          <w:rFonts w:eastAsia="Times New Roman"/>
          <w:szCs w:val="24"/>
        </w:rPr>
        <w:t xml:space="preserve">ρακτική. Εγώ φταίω που δεν την ξέρετε; </w:t>
      </w:r>
    </w:p>
    <w:p w14:paraId="5EA91A37" w14:textId="77777777" w:rsidR="000F46A4" w:rsidRDefault="00307FE8">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5EA91A38"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6D12DF">
        <w:rPr>
          <w:rFonts w:eastAsia="Times New Roman"/>
          <w:b/>
          <w:szCs w:val="24"/>
        </w:rPr>
        <w:t>ΣΟΦΙΑ ΒΟΥΛΤΕΨΗ:</w:t>
      </w:r>
      <w:r>
        <w:rPr>
          <w:rFonts w:eastAsia="Times New Roman"/>
          <w:szCs w:val="24"/>
        </w:rPr>
        <w:t xml:space="preserve"> </w:t>
      </w:r>
      <w:r>
        <w:rPr>
          <w:rFonts w:eastAsia="Times New Roman"/>
          <w:szCs w:val="24"/>
        </w:rPr>
        <w:t>…(</w:t>
      </w:r>
      <w:r>
        <w:rPr>
          <w:rFonts w:eastAsia="Times New Roman"/>
          <w:szCs w:val="24"/>
        </w:rPr>
        <w:t>δεν ακούστηκε)</w:t>
      </w:r>
    </w:p>
    <w:p w14:paraId="5EA91A39"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Κυρία Βούλτεψη, σας ανακαλώ στην τάξη και μην το επαναλάβετε!</w:t>
      </w:r>
    </w:p>
    <w:p w14:paraId="5EA91A3A"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4305B6">
        <w:rPr>
          <w:rFonts w:eastAsia="Times New Roman"/>
          <w:b/>
          <w:bCs/>
          <w:color w:val="242424"/>
          <w:szCs w:val="24"/>
        </w:rPr>
        <w:t xml:space="preserve">ΝΙΚΟΛΑΟΣ ΚΟΤΖΙΑΣ (Υπουργός </w:t>
      </w:r>
      <w:r w:rsidRPr="004305B6">
        <w:rPr>
          <w:rFonts w:eastAsia="Times New Roman"/>
          <w:b/>
          <w:bCs/>
          <w:color w:val="242424"/>
          <w:szCs w:val="24"/>
        </w:rPr>
        <w:t>Εξωτερικών):</w:t>
      </w:r>
      <w:r>
        <w:rPr>
          <w:rFonts w:eastAsia="Times New Roman"/>
          <w:szCs w:val="24"/>
        </w:rPr>
        <w:t xml:space="preserve"> Επίσης βρεθήκαμε σε ένα δίλημμα. Υπάρχει το όνομα των </w:t>
      </w:r>
      <w:r>
        <w:rPr>
          <w:rFonts w:eastAsia="Times New Roman"/>
          <w:szCs w:val="24"/>
          <w:lang w:val="en-US"/>
        </w:rPr>
        <w:t>brand</w:t>
      </w:r>
      <w:r w:rsidRPr="006D12DF">
        <w:rPr>
          <w:rFonts w:eastAsia="Times New Roman"/>
          <w:szCs w:val="24"/>
        </w:rPr>
        <w:t xml:space="preserve"> </w:t>
      </w:r>
      <w:r>
        <w:rPr>
          <w:rFonts w:eastAsia="Times New Roman"/>
          <w:szCs w:val="24"/>
          <w:lang w:val="en-US"/>
        </w:rPr>
        <w:t>names</w:t>
      </w:r>
      <w:r>
        <w:rPr>
          <w:rFonts w:eastAsia="Times New Roman"/>
          <w:szCs w:val="24"/>
        </w:rPr>
        <w:t>,</w:t>
      </w:r>
      <w:r w:rsidRPr="006D12DF">
        <w:rPr>
          <w:rFonts w:eastAsia="Times New Roman"/>
          <w:szCs w:val="24"/>
        </w:rPr>
        <w:t xml:space="preserve"> </w:t>
      </w:r>
      <w:r>
        <w:rPr>
          <w:rFonts w:eastAsia="Times New Roman"/>
          <w:szCs w:val="24"/>
        </w:rPr>
        <w:t>των ονομάτων των επιχειρήσεων. Κάναμε μια μελέτη με το Πανεπιστήμιο Θεσσαλονίκης και την Εταιρεία Μακεδονικών Σπουδών -που δεν χαρακτηρίζεται ως φίλα προσκείμενη σε μας- και βρ</w:t>
      </w:r>
      <w:r>
        <w:rPr>
          <w:rFonts w:eastAsia="Times New Roman"/>
          <w:szCs w:val="24"/>
        </w:rPr>
        <w:t xml:space="preserve">έθηκαν πόσες εταιρείες; Βρέθηκαν τρεις χιλιάδες τετρακόσιες. Και πώς θα λυθεί το πρόβλημα των εταιρειών αυτών με την ονομασία; Από έναν χρόνο διαπραγμάτευση για την κάθε μία; </w:t>
      </w:r>
    </w:p>
    <w:p w14:paraId="5EA91A3B"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Αποφασίσαμε μαζί με την Ευρωπαϊκή Επιτροπή και τον ΟΗΕ όπως και στις άλλες υποθέ</w:t>
      </w:r>
      <w:r>
        <w:rPr>
          <w:rFonts w:eastAsia="Times New Roman"/>
          <w:szCs w:val="24"/>
        </w:rPr>
        <w:t xml:space="preserve">σεις άλλων κρατών, γιατί αυτό είναι το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ίκαιο, εκτός όπως είπα, αν δεν το θέλετε πείτε το…</w:t>
      </w:r>
    </w:p>
    <w:p w14:paraId="5EA91A3C" w14:textId="77777777" w:rsidR="000F46A4" w:rsidRDefault="00307FE8">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(Θόρυβος – Διαμαρτυρίες)</w:t>
      </w:r>
    </w:p>
    <w:p w14:paraId="5EA91A3D"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 κύριοι, ησυχία!</w:t>
      </w:r>
    </w:p>
    <w:p w14:paraId="5EA91A3E"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ΝΙΚΟΛΑΟΣ ΚΟΤΖΙΑΣ (Υπουργός Εξωτερικών):</w:t>
      </w:r>
      <w:r>
        <w:rPr>
          <w:rFonts w:eastAsia="Times New Roman"/>
          <w:szCs w:val="24"/>
        </w:rPr>
        <w:t xml:space="preserve"> Η Εταιρεία Μακεδονικών Σπουδών είναι </w:t>
      </w:r>
      <w:r>
        <w:rPr>
          <w:rFonts w:eastAsia="Times New Roman"/>
          <w:szCs w:val="24"/>
        </w:rPr>
        <w:t>στη Θεσσαλονίκη, για εσ</w:t>
      </w:r>
      <w:r>
        <w:rPr>
          <w:rFonts w:eastAsia="Times New Roman"/>
          <w:szCs w:val="24"/>
        </w:rPr>
        <w:t>ά</w:t>
      </w:r>
      <w:r>
        <w:rPr>
          <w:rFonts w:eastAsia="Times New Roman"/>
          <w:szCs w:val="24"/>
        </w:rPr>
        <w:t xml:space="preserve">ς που φωνάζετε, για να μη μιλήσω για τα τη σχετικότητα που έχετε. </w:t>
      </w:r>
    </w:p>
    <w:p w14:paraId="5EA91A3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Αποφασίσαμε ότι η καλύτερη λύση είναι </w:t>
      </w:r>
      <w:r>
        <w:rPr>
          <w:rFonts w:eastAsia="Times New Roman" w:cs="Times New Roman"/>
          <w:szCs w:val="24"/>
        </w:rPr>
        <w:t>δ</w:t>
      </w:r>
      <w:r>
        <w:rPr>
          <w:rFonts w:eastAsia="Times New Roman" w:cs="Times New Roman"/>
          <w:szCs w:val="24"/>
        </w:rPr>
        <w:t xml:space="preserve">ιεθνής </w:t>
      </w:r>
      <w:r>
        <w:rPr>
          <w:rFonts w:eastAsia="Times New Roman" w:cs="Times New Roman"/>
          <w:szCs w:val="24"/>
        </w:rPr>
        <w:t>ε</w:t>
      </w:r>
      <w:r>
        <w:rPr>
          <w:rFonts w:eastAsia="Times New Roman" w:cs="Times New Roman"/>
          <w:szCs w:val="24"/>
        </w:rPr>
        <w:t xml:space="preserve">πιτροπή για μια τριετία υπό τον ΟΗΕ και την </w:t>
      </w:r>
      <w:r w:rsidRPr="005A2340">
        <w:rPr>
          <w:rFonts w:eastAsia="Times New Roman" w:cs="Times New Roman"/>
          <w:szCs w:val="24"/>
        </w:rPr>
        <w:t>Ευρωπαϊκή Ένωση</w:t>
      </w:r>
      <w:r>
        <w:rPr>
          <w:rFonts w:eastAsia="Times New Roman" w:cs="Times New Roman"/>
          <w:szCs w:val="24"/>
        </w:rPr>
        <w:t>,</w:t>
      </w:r>
      <w:r w:rsidRPr="005A2340">
        <w:rPr>
          <w:rFonts w:eastAsia="Times New Roman" w:cs="Times New Roman"/>
          <w:szCs w:val="24"/>
        </w:rPr>
        <w:t xml:space="preserve"> που με βάση τα κριτήρια της συμφωνίας</w:t>
      </w:r>
      <w:r>
        <w:rPr>
          <w:rFonts w:eastAsia="Times New Roman" w:cs="Times New Roman"/>
          <w:szCs w:val="24"/>
        </w:rPr>
        <w:t xml:space="preserve"> θα ελέγξει </w:t>
      </w:r>
      <w:r w:rsidRPr="005A2340">
        <w:rPr>
          <w:rFonts w:eastAsia="Times New Roman" w:cs="Times New Roman"/>
          <w:szCs w:val="24"/>
        </w:rPr>
        <w:t xml:space="preserve">τα </w:t>
      </w:r>
      <w:r w:rsidRPr="005A2340">
        <w:rPr>
          <w:rFonts w:eastAsia="Times New Roman" w:cs="Times New Roman"/>
          <w:szCs w:val="24"/>
        </w:rPr>
        <w:t>εμπορικά δικαιώματα</w:t>
      </w:r>
      <w:r>
        <w:rPr>
          <w:rFonts w:eastAsia="Times New Roman" w:cs="Times New Roman"/>
          <w:szCs w:val="24"/>
        </w:rPr>
        <w:t>. Ή</w:t>
      </w:r>
      <w:r w:rsidRPr="005A2340">
        <w:rPr>
          <w:rFonts w:eastAsia="Times New Roman" w:cs="Times New Roman"/>
          <w:szCs w:val="24"/>
        </w:rPr>
        <w:t>ταν ο μόνος τρόπος για να μπορέσουμε να τα ρυθμίσουμε</w:t>
      </w:r>
      <w:r>
        <w:rPr>
          <w:rFonts w:eastAsia="Times New Roman" w:cs="Times New Roman"/>
          <w:szCs w:val="24"/>
        </w:rPr>
        <w:t>.</w:t>
      </w:r>
    </w:p>
    <w:p w14:paraId="5EA91A4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Επίσης όσον αφορά το ΝΑΤΟ και το χρονοδιάγραμμα,</w:t>
      </w:r>
      <w:r w:rsidRPr="005A2340">
        <w:rPr>
          <w:rFonts w:eastAsia="Times New Roman" w:cs="Times New Roman"/>
          <w:szCs w:val="24"/>
        </w:rPr>
        <w:t xml:space="preserve"> εδώ έχω </w:t>
      </w:r>
      <w:r>
        <w:rPr>
          <w:rFonts w:eastAsia="Times New Roman" w:cs="Times New Roman"/>
          <w:szCs w:val="24"/>
        </w:rPr>
        <w:t>μια</w:t>
      </w:r>
      <w:r w:rsidRPr="005A2340">
        <w:rPr>
          <w:rFonts w:eastAsia="Times New Roman" w:cs="Times New Roman"/>
          <w:szCs w:val="24"/>
        </w:rPr>
        <w:t xml:space="preserve"> επιστολή προς τον κ</w:t>
      </w:r>
      <w:r>
        <w:rPr>
          <w:rFonts w:eastAsia="Times New Roman" w:cs="Times New Roman"/>
          <w:szCs w:val="24"/>
        </w:rPr>
        <w:t xml:space="preserve">. </w:t>
      </w:r>
      <w:r w:rsidRPr="006420D0">
        <w:rPr>
          <w:rFonts w:eastAsia="Times New Roman" w:cs="Times New Roman"/>
          <w:szCs w:val="24"/>
        </w:rPr>
        <w:t>Στόλτενμπεργκ</w:t>
      </w:r>
      <w:r>
        <w:rPr>
          <w:rFonts w:eastAsia="Times New Roman" w:cs="Times New Roman"/>
          <w:szCs w:val="24"/>
        </w:rPr>
        <w:t xml:space="preserve"> που την έστειλα προχθές</w:t>
      </w:r>
      <w:r w:rsidRPr="006420D0">
        <w:rPr>
          <w:rFonts w:eastAsia="Times New Roman" w:cs="Times New Roman"/>
          <w:szCs w:val="24"/>
        </w:rPr>
        <w:t xml:space="preserve"> </w:t>
      </w:r>
      <w:r>
        <w:rPr>
          <w:rFonts w:eastAsia="Times New Roman" w:cs="Times New Roman"/>
          <w:szCs w:val="24"/>
        </w:rPr>
        <w:t>στο ΝΑΤΟ. Έχει δεσμευτεί και το είπε δημόσια ο Γενικός Γραμ</w:t>
      </w:r>
      <w:r>
        <w:rPr>
          <w:rFonts w:eastAsia="Times New Roman" w:cs="Times New Roman"/>
          <w:szCs w:val="24"/>
        </w:rPr>
        <w:t xml:space="preserve">ματέας του ΝΑΤΟ ότι εάν περάσει </w:t>
      </w:r>
      <w:r w:rsidRPr="005A2340">
        <w:rPr>
          <w:rFonts w:eastAsia="Times New Roman" w:cs="Times New Roman"/>
          <w:szCs w:val="24"/>
        </w:rPr>
        <w:t xml:space="preserve">η επικύρωση στο </w:t>
      </w:r>
      <w:r>
        <w:rPr>
          <w:rFonts w:eastAsia="Times New Roman" w:cs="Times New Roman"/>
          <w:szCs w:val="24"/>
        </w:rPr>
        <w:t>Κοινοβούλιό</w:t>
      </w:r>
      <w:r w:rsidRPr="005A2340">
        <w:rPr>
          <w:rFonts w:eastAsia="Times New Roman" w:cs="Times New Roman"/>
          <w:szCs w:val="24"/>
        </w:rPr>
        <w:t xml:space="preserve"> </w:t>
      </w:r>
      <w:r>
        <w:rPr>
          <w:rFonts w:eastAsia="Times New Roman" w:cs="Times New Roman"/>
          <w:szCs w:val="24"/>
        </w:rPr>
        <w:t>τους,</w:t>
      </w:r>
      <w:r w:rsidRPr="005A2340">
        <w:rPr>
          <w:rFonts w:eastAsia="Times New Roman" w:cs="Times New Roman"/>
          <w:szCs w:val="24"/>
        </w:rPr>
        <w:t xml:space="preserve"> δικαιούνται </w:t>
      </w:r>
      <w:r>
        <w:rPr>
          <w:rFonts w:eastAsia="Times New Roman" w:cs="Times New Roman"/>
          <w:szCs w:val="24"/>
        </w:rPr>
        <w:t xml:space="preserve">–δεν τους </w:t>
      </w:r>
      <w:r w:rsidRPr="005A2340">
        <w:rPr>
          <w:rFonts w:eastAsia="Times New Roman" w:cs="Times New Roman"/>
          <w:szCs w:val="24"/>
        </w:rPr>
        <w:t>βάζουμε εμείς</w:t>
      </w:r>
      <w:r>
        <w:rPr>
          <w:rFonts w:eastAsia="Times New Roman" w:cs="Times New Roman"/>
          <w:szCs w:val="24"/>
        </w:rPr>
        <w:t>,</w:t>
      </w:r>
      <w:r w:rsidRPr="005A2340">
        <w:rPr>
          <w:rFonts w:eastAsia="Times New Roman" w:cs="Times New Roman"/>
          <w:szCs w:val="24"/>
        </w:rPr>
        <w:t xml:space="preserve"> δεν </w:t>
      </w:r>
      <w:r>
        <w:rPr>
          <w:rFonts w:eastAsia="Times New Roman" w:cs="Times New Roman"/>
          <w:szCs w:val="24"/>
        </w:rPr>
        <w:t>διεκδικούμε εμείς να τους βάλουμε ή να μην τους βάλουμε, εκείνοι το θέλουν- να πάρουν πρόσκληση από το ΝΑΤΟ. Τ</w:t>
      </w:r>
      <w:r w:rsidRPr="005A2340">
        <w:rPr>
          <w:rFonts w:eastAsia="Times New Roman" w:cs="Times New Roman"/>
          <w:szCs w:val="24"/>
        </w:rPr>
        <w:t>ι σημαίνει πρόσκληση από το</w:t>
      </w:r>
      <w:r>
        <w:rPr>
          <w:rFonts w:eastAsia="Times New Roman" w:cs="Times New Roman"/>
          <w:szCs w:val="24"/>
        </w:rPr>
        <w:t xml:space="preserve"> ΝΑΤΟ; Να αρχίσουν διάλογο με το ΝΑΤΟ. </w:t>
      </w:r>
    </w:p>
    <w:p w14:paraId="5EA91A4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Γίνονται κράτη-μέλη του ΝΑΤΟ όπως ανοήτως ακούω τρεις μέρες εδώ; Όχι. Πότε γίνονται μέλος του ΝΑΤΟ; Μόνο εάν ικανοποιήσουν τους</w:t>
      </w:r>
      <w:r w:rsidRPr="005A2340">
        <w:rPr>
          <w:rFonts w:eastAsia="Times New Roman" w:cs="Times New Roman"/>
          <w:szCs w:val="24"/>
        </w:rPr>
        <w:t xml:space="preserve"> όρους που έχει θέσει η Ελλάδα</w:t>
      </w:r>
      <w:r>
        <w:rPr>
          <w:rFonts w:eastAsia="Times New Roman" w:cs="Times New Roman"/>
          <w:szCs w:val="24"/>
        </w:rPr>
        <w:t>. Ποιοι</w:t>
      </w:r>
      <w:r w:rsidRPr="005A2340">
        <w:rPr>
          <w:rFonts w:eastAsia="Times New Roman" w:cs="Times New Roman"/>
          <w:szCs w:val="24"/>
        </w:rPr>
        <w:t xml:space="preserve"> είναι </w:t>
      </w:r>
      <w:r>
        <w:rPr>
          <w:rFonts w:eastAsia="Times New Roman" w:cs="Times New Roman"/>
          <w:szCs w:val="24"/>
        </w:rPr>
        <w:t>αυτοί οι όροι; Σ</w:t>
      </w:r>
      <w:r w:rsidRPr="005A2340">
        <w:rPr>
          <w:rFonts w:eastAsia="Times New Roman" w:cs="Times New Roman"/>
          <w:szCs w:val="24"/>
        </w:rPr>
        <w:t>το</w:t>
      </w:r>
      <w:r>
        <w:rPr>
          <w:rFonts w:eastAsia="Times New Roman" w:cs="Times New Roman"/>
          <w:szCs w:val="24"/>
        </w:rPr>
        <w:t xml:space="preserve"> άρθρο 2</w:t>
      </w:r>
      <w:r w:rsidRPr="005A2340">
        <w:rPr>
          <w:rFonts w:eastAsia="Times New Roman" w:cs="Times New Roman"/>
          <w:szCs w:val="24"/>
        </w:rPr>
        <w:t xml:space="preserve"> </w:t>
      </w:r>
      <w:r>
        <w:rPr>
          <w:rFonts w:eastAsia="Times New Roman" w:cs="Times New Roman"/>
          <w:szCs w:val="24"/>
        </w:rPr>
        <w:t xml:space="preserve">στο </w:t>
      </w:r>
      <w:r w:rsidRPr="005A2340">
        <w:rPr>
          <w:rFonts w:eastAsia="Times New Roman" w:cs="Times New Roman"/>
          <w:szCs w:val="24"/>
        </w:rPr>
        <w:t xml:space="preserve">τελευταίο </w:t>
      </w:r>
      <w:r>
        <w:rPr>
          <w:rFonts w:eastAsia="Times New Roman" w:cs="Times New Roman"/>
          <w:szCs w:val="24"/>
        </w:rPr>
        <w:t>τ</w:t>
      </w:r>
      <w:r w:rsidRPr="005A2340">
        <w:rPr>
          <w:rFonts w:eastAsia="Times New Roman" w:cs="Times New Roman"/>
          <w:szCs w:val="24"/>
        </w:rPr>
        <w:t xml:space="preserve">ου </w:t>
      </w:r>
      <w:r>
        <w:rPr>
          <w:rFonts w:eastAsia="Times New Roman" w:cs="Times New Roman"/>
          <w:szCs w:val="24"/>
        </w:rPr>
        <w:t xml:space="preserve">σημείο λέει: «Θα γνωστοποιήσει –εμείς δηλαδή- ότι το πρώτο μέρος ολοκλήρωσε τη διεξαγωγή </w:t>
      </w:r>
      <w:r w:rsidRPr="005A2340">
        <w:rPr>
          <w:rFonts w:eastAsia="Times New Roman" w:cs="Times New Roman"/>
          <w:szCs w:val="24"/>
        </w:rPr>
        <w:t>του δημοψηφίσματος</w:t>
      </w:r>
      <w:r>
        <w:rPr>
          <w:rFonts w:eastAsia="Times New Roman" w:cs="Times New Roman"/>
          <w:szCs w:val="24"/>
        </w:rPr>
        <w:t xml:space="preserve">, ολοκλήρωσε τις συνταγματικές τροποποιήσεις που προβλεπόντουσαν στην παρούσα </w:t>
      </w:r>
      <w:r w:rsidRPr="005A2340">
        <w:rPr>
          <w:rFonts w:eastAsia="Times New Roman" w:cs="Times New Roman"/>
          <w:szCs w:val="24"/>
        </w:rPr>
        <w:t>συμφωνία</w:t>
      </w:r>
      <w:r>
        <w:rPr>
          <w:rFonts w:eastAsia="Times New Roman" w:cs="Times New Roman"/>
          <w:szCs w:val="24"/>
        </w:rPr>
        <w:t>»</w:t>
      </w:r>
      <w:r w:rsidRPr="005A2340">
        <w:rPr>
          <w:rFonts w:eastAsia="Times New Roman" w:cs="Times New Roman"/>
          <w:szCs w:val="24"/>
        </w:rPr>
        <w:t xml:space="preserve"> και θα πάρουν </w:t>
      </w:r>
      <w:r>
        <w:rPr>
          <w:rFonts w:eastAsia="Times New Roman" w:cs="Times New Roman"/>
          <w:szCs w:val="24"/>
        </w:rPr>
        <w:t>ένταξη.</w:t>
      </w:r>
      <w:r w:rsidRPr="005A2340">
        <w:rPr>
          <w:rFonts w:eastAsia="Times New Roman" w:cs="Times New Roman"/>
          <w:szCs w:val="24"/>
        </w:rPr>
        <w:t xml:space="preserve"> </w:t>
      </w:r>
    </w:p>
    <w:p w14:paraId="5EA91A4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w:t>
      </w:r>
      <w:r w:rsidRPr="005A2340">
        <w:rPr>
          <w:rFonts w:eastAsia="Times New Roman" w:cs="Times New Roman"/>
          <w:szCs w:val="24"/>
        </w:rPr>
        <w:t>ηλαδή</w:t>
      </w:r>
      <w:r>
        <w:rPr>
          <w:rFonts w:eastAsia="Times New Roman" w:cs="Times New Roman"/>
          <w:szCs w:val="24"/>
        </w:rPr>
        <w:t xml:space="preserve"> προσέξτε το εξής.</w:t>
      </w:r>
      <w:r w:rsidRPr="005A2340">
        <w:rPr>
          <w:rFonts w:eastAsia="Times New Roman" w:cs="Times New Roman"/>
          <w:szCs w:val="24"/>
        </w:rPr>
        <w:t xml:space="preserve"> </w:t>
      </w:r>
      <w:r>
        <w:rPr>
          <w:rFonts w:eastAsia="Times New Roman" w:cs="Times New Roman"/>
          <w:szCs w:val="24"/>
        </w:rPr>
        <w:t>Λ</w:t>
      </w:r>
      <w:r w:rsidRPr="005A2340">
        <w:rPr>
          <w:rFonts w:eastAsia="Times New Roman" w:cs="Times New Roman"/>
          <w:szCs w:val="24"/>
        </w:rPr>
        <w:t xml:space="preserve">έτε ότι </w:t>
      </w:r>
      <w:r>
        <w:rPr>
          <w:rFonts w:eastAsia="Times New Roman" w:cs="Times New Roman"/>
          <w:szCs w:val="24"/>
        </w:rPr>
        <w:t>εμεί</w:t>
      </w:r>
      <w:r>
        <w:rPr>
          <w:rFonts w:eastAsia="Times New Roman" w:cs="Times New Roman"/>
          <w:szCs w:val="24"/>
        </w:rPr>
        <w:t xml:space="preserve">ς </w:t>
      </w:r>
      <w:r w:rsidRPr="005A2340">
        <w:rPr>
          <w:rFonts w:eastAsia="Times New Roman" w:cs="Times New Roman"/>
          <w:szCs w:val="24"/>
        </w:rPr>
        <w:t>παραδινόμαστε</w:t>
      </w:r>
      <w:r>
        <w:rPr>
          <w:rFonts w:eastAsia="Times New Roman" w:cs="Times New Roman"/>
          <w:szCs w:val="24"/>
        </w:rPr>
        <w:t>.</w:t>
      </w:r>
      <w:r w:rsidRPr="005A2340">
        <w:rPr>
          <w:rFonts w:eastAsia="Times New Roman" w:cs="Times New Roman"/>
          <w:szCs w:val="24"/>
        </w:rPr>
        <w:t xml:space="preserve"> </w:t>
      </w:r>
      <w:r>
        <w:rPr>
          <w:rFonts w:eastAsia="Times New Roman" w:cs="Times New Roman"/>
          <w:szCs w:val="24"/>
        </w:rPr>
        <w:t>Ο</w:t>
      </w:r>
      <w:r w:rsidRPr="005A2340">
        <w:rPr>
          <w:rFonts w:eastAsia="Times New Roman" w:cs="Times New Roman"/>
          <w:szCs w:val="24"/>
        </w:rPr>
        <w:t>υσιαστικά αυτ</w:t>
      </w:r>
      <w:r>
        <w:rPr>
          <w:rFonts w:eastAsia="Times New Roman" w:cs="Times New Roman"/>
          <w:szCs w:val="24"/>
        </w:rPr>
        <w:t>οί</w:t>
      </w:r>
      <w:r w:rsidRPr="005A2340">
        <w:rPr>
          <w:rFonts w:eastAsia="Times New Roman" w:cs="Times New Roman"/>
          <w:szCs w:val="24"/>
        </w:rPr>
        <w:t xml:space="preserve"> κάνουν δημοψήφισμα και αλλαγή </w:t>
      </w:r>
      <w:r>
        <w:rPr>
          <w:rFonts w:eastAsia="Times New Roman" w:cs="Times New Roman"/>
          <w:szCs w:val="24"/>
        </w:rPr>
        <w:t>σ</w:t>
      </w:r>
      <w:r w:rsidRPr="005A2340">
        <w:rPr>
          <w:rFonts w:eastAsia="Times New Roman" w:cs="Times New Roman"/>
          <w:szCs w:val="24"/>
        </w:rPr>
        <w:t>υντάγματος</w:t>
      </w:r>
      <w:r>
        <w:rPr>
          <w:rFonts w:eastAsia="Times New Roman" w:cs="Times New Roman"/>
          <w:szCs w:val="24"/>
        </w:rPr>
        <w:t>,</w:t>
      </w:r>
      <w:r>
        <w:rPr>
          <w:rFonts w:eastAsia="Times New Roman" w:cs="Times New Roman"/>
          <w:szCs w:val="24"/>
        </w:rPr>
        <w:t xml:space="preserve"> για να τους</w:t>
      </w:r>
      <w:r w:rsidRPr="005A2340">
        <w:rPr>
          <w:rFonts w:eastAsia="Times New Roman" w:cs="Times New Roman"/>
          <w:szCs w:val="24"/>
        </w:rPr>
        <w:t xml:space="preserve"> δώσουμε μετά το </w:t>
      </w:r>
      <w:r>
        <w:rPr>
          <w:rFonts w:eastAsia="Times New Roman" w:cs="Times New Roman"/>
          <w:szCs w:val="24"/>
        </w:rPr>
        <w:t>«</w:t>
      </w:r>
      <w:r>
        <w:rPr>
          <w:rFonts w:eastAsia="Times New Roman" w:cs="Times New Roman"/>
          <w:szCs w:val="24"/>
        </w:rPr>
        <w:t>Ο.Κ.</w:t>
      </w:r>
      <w:r>
        <w:rPr>
          <w:rFonts w:eastAsia="Times New Roman" w:cs="Times New Roman"/>
          <w:szCs w:val="24"/>
        </w:rPr>
        <w:t>». Και εγώ θυμόμουν -και νόμιζα ότι θα συμφωνούσαμε σε αυτό- ότι λέγατε πάντα</w:t>
      </w:r>
      <w:r>
        <w:rPr>
          <w:rFonts w:eastAsia="Times New Roman" w:cs="Times New Roman"/>
          <w:szCs w:val="24"/>
        </w:rPr>
        <w:t>:</w:t>
      </w:r>
      <w:r>
        <w:rPr>
          <w:rFonts w:eastAsia="Times New Roman" w:cs="Times New Roman"/>
          <w:szCs w:val="24"/>
        </w:rPr>
        <w:t xml:space="preserve"> «μην τελειώσετε αυτή </w:t>
      </w:r>
      <w:r>
        <w:rPr>
          <w:rFonts w:eastAsia="Times New Roman" w:cs="Times New Roman"/>
          <w:szCs w:val="24"/>
        </w:rPr>
        <w:t xml:space="preserve">την </w:t>
      </w:r>
      <w:r w:rsidRPr="005A2340">
        <w:rPr>
          <w:rFonts w:eastAsia="Times New Roman" w:cs="Times New Roman"/>
          <w:szCs w:val="24"/>
        </w:rPr>
        <w:t>διαδικασία της επικύρωσης</w:t>
      </w:r>
      <w:r>
        <w:rPr>
          <w:rFonts w:eastAsia="Times New Roman" w:cs="Times New Roman"/>
          <w:szCs w:val="24"/>
        </w:rPr>
        <w:t xml:space="preserve"> πριν πάρουμε τη </w:t>
      </w:r>
      <w:r>
        <w:rPr>
          <w:rFonts w:eastAsia="Times New Roman" w:cs="Times New Roman"/>
          <w:szCs w:val="24"/>
        </w:rPr>
        <w:t xml:space="preserve">συνταγματική αλλαγή», την οποία ποτέ δεν ζητήσατε. Ποτέ δεν την έχετε βάλει ουσιαστικά σε μια διαπραγμάτευση. Υπάρχουν κείμενα στη διαπραγμάτευση ότι η συνταγματική αναθεώρηση αντενδείκνυται αυτή τη στιγμή. Να μην τη ζητήσουμε.  </w:t>
      </w:r>
    </w:p>
    <w:p w14:paraId="5EA91A43" w14:textId="77777777" w:rsidR="000F46A4" w:rsidRDefault="00307FE8">
      <w:pPr>
        <w:spacing w:line="600" w:lineRule="auto"/>
        <w:ind w:firstLine="720"/>
        <w:jc w:val="both"/>
        <w:rPr>
          <w:rFonts w:eastAsia="Times New Roman" w:cs="Times New Roman"/>
          <w:szCs w:val="24"/>
        </w:rPr>
      </w:pPr>
      <w:r w:rsidRPr="008A4A01">
        <w:rPr>
          <w:rFonts w:eastAsia="Times New Roman" w:cs="Times New Roman"/>
          <w:b/>
          <w:szCs w:val="24"/>
        </w:rPr>
        <w:t>ΔΗΜΗΤΡΙΟΣ ΚΥΡΙΑΖΙΔΗΣ:</w:t>
      </w:r>
      <w:r>
        <w:rPr>
          <w:rFonts w:eastAsia="Times New Roman" w:cs="Times New Roman"/>
          <w:szCs w:val="24"/>
        </w:rPr>
        <w:t xml:space="preserve"> Κατα</w:t>
      </w:r>
      <w:r>
        <w:rPr>
          <w:rFonts w:eastAsia="Times New Roman" w:cs="Times New Roman"/>
          <w:szCs w:val="24"/>
        </w:rPr>
        <w:t xml:space="preserve">θέστε τα. </w:t>
      </w:r>
    </w:p>
    <w:p w14:paraId="5EA91A44" w14:textId="77777777" w:rsidR="000F46A4" w:rsidRDefault="00307FE8">
      <w:pPr>
        <w:spacing w:line="600" w:lineRule="auto"/>
        <w:ind w:firstLine="720"/>
        <w:rPr>
          <w:rFonts w:eastAsia="Times New Roman" w:cs="Times New Roman"/>
          <w:szCs w:val="24"/>
        </w:rPr>
      </w:pPr>
      <w:r w:rsidRPr="00587DB1">
        <w:rPr>
          <w:rFonts w:eastAsia="Times New Roman" w:cs="Times New Roman"/>
          <w:b/>
          <w:szCs w:val="24"/>
        </w:rPr>
        <w:t>ΝΙΚΟΛΑΟΣ ΚΟΤΖΙΑΣ (Υπουργός Εξωτερικών):</w:t>
      </w:r>
      <w:r w:rsidRPr="005A2340">
        <w:rPr>
          <w:rFonts w:eastAsia="Times New Roman" w:cs="Times New Roman"/>
          <w:szCs w:val="24"/>
        </w:rPr>
        <w:t xml:space="preserve"> </w:t>
      </w:r>
      <w:r>
        <w:rPr>
          <w:rFonts w:eastAsia="Times New Roman" w:cs="Times New Roman"/>
          <w:szCs w:val="24"/>
        </w:rPr>
        <w:t xml:space="preserve">Εδώ είναι. Όλα θα δοθούν. </w:t>
      </w:r>
    </w:p>
    <w:p w14:paraId="5EA91A45" w14:textId="77777777" w:rsidR="000F46A4" w:rsidRDefault="00307FE8">
      <w:pPr>
        <w:spacing w:line="600" w:lineRule="auto"/>
        <w:ind w:firstLine="720"/>
        <w:rPr>
          <w:rFonts w:eastAsia="Times New Roman" w:cs="Times New Roman"/>
          <w:szCs w:val="24"/>
        </w:rPr>
      </w:pPr>
      <w:r w:rsidRPr="00276D2D">
        <w:rPr>
          <w:rFonts w:eastAsia="Times New Roman" w:cs="Times New Roman"/>
          <w:b/>
          <w:szCs w:val="24"/>
        </w:rPr>
        <w:t xml:space="preserve">ΠΡΟΕΔΡΟΣ (Νικόλαος Βούτσης): </w:t>
      </w:r>
      <w:r>
        <w:rPr>
          <w:rFonts w:eastAsia="Times New Roman" w:cs="Times New Roman"/>
          <w:szCs w:val="24"/>
        </w:rPr>
        <w:t xml:space="preserve">Παρακαλώ, κύριε Κυριαζίδη. Μην παρεμβαίνετε σε θέματα που δεν γνωρίζετε. </w:t>
      </w:r>
    </w:p>
    <w:p w14:paraId="5EA91A46" w14:textId="77777777" w:rsidR="000F46A4" w:rsidRDefault="00307FE8">
      <w:pPr>
        <w:spacing w:line="600" w:lineRule="auto"/>
        <w:ind w:firstLine="720"/>
        <w:jc w:val="both"/>
        <w:rPr>
          <w:rFonts w:eastAsia="Times New Roman" w:cs="Times New Roman"/>
          <w:szCs w:val="24"/>
        </w:rPr>
      </w:pPr>
      <w:r w:rsidRPr="00C32348">
        <w:rPr>
          <w:rFonts w:eastAsia="Times New Roman"/>
          <w:b/>
          <w:bCs/>
          <w:color w:val="242424"/>
          <w:szCs w:val="24"/>
        </w:rPr>
        <w:t>ΝΙΚΟΛΑΟΣ ΚΟΤΖΙΑΣ (Υπουργός Εξωτερικών):</w:t>
      </w:r>
      <w:r>
        <w:rPr>
          <w:rFonts w:eastAsia="Times New Roman" w:cs="Times New Roman"/>
          <w:szCs w:val="24"/>
        </w:rPr>
        <w:t xml:space="preserve"> Σας έχω διακόψει ποτέ εσάς; Θα τα δώσω όλα μαζί. Δεν θα μου πείτε πώς θα μιλάω κύριε. Αυτά στο κόμμα σας. Εγώ έχω ελευθερία στον χώρο που είμαι. </w:t>
      </w:r>
    </w:p>
    <w:p w14:paraId="5EA91A47" w14:textId="77777777" w:rsidR="000F46A4" w:rsidRDefault="00307FE8">
      <w:pPr>
        <w:spacing w:line="600" w:lineRule="auto"/>
        <w:ind w:firstLine="720"/>
        <w:rPr>
          <w:rFonts w:eastAsia="Times New Roman" w:cs="Times New Roman"/>
          <w:szCs w:val="24"/>
        </w:rPr>
      </w:pPr>
      <w:r w:rsidRPr="000B2843">
        <w:rPr>
          <w:rFonts w:eastAsia="Times New Roman"/>
          <w:b/>
          <w:bCs/>
        </w:rPr>
        <w:t>ΠΡΟΕΔΡΟΣ (Νικόλαος Βούτσης):</w:t>
      </w:r>
      <w:r>
        <w:rPr>
          <w:rFonts w:eastAsia="Times New Roman" w:cs="Times New Roman"/>
          <w:szCs w:val="24"/>
        </w:rPr>
        <w:t xml:space="preserve"> Κύριε Κοτζιά, σας παρακαλώ, μην απαντάτε. </w:t>
      </w:r>
    </w:p>
    <w:p w14:paraId="5EA91A48" w14:textId="77777777" w:rsidR="000F46A4" w:rsidRDefault="00307FE8">
      <w:pPr>
        <w:spacing w:line="600" w:lineRule="auto"/>
        <w:ind w:firstLine="720"/>
        <w:jc w:val="both"/>
        <w:rPr>
          <w:rFonts w:eastAsia="Times New Roman" w:cs="Times New Roman"/>
          <w:szCs w:val="24"/>
        </w:rPr>
      </w:pPr>
      <w:r w:rsidRPr="00130C1B">
        <w:rPr>
          <w:rFonts w:eastAsia="Times New Roman" w:cs="Times New Roman"/>
          <w:b/>
          <w:szCs w:val="24"/>
        </w:rPr>
        <w:t>ΝΙΚΟΛΑΟΣ ΚΟΤΖΙΑΣ (Υπουργός Εξωτερικών</w:t>
      </w:r>
      <w:r w:rsidRPr="00130C1B">
        <w:rPr>
          <w:rFonts w:eastAsia="Times New Roman" w:cs="Times New Roman"/>
          <w:b/>
          <w:szCs w:val="24"/>
        </w:rPr>
        <w:t xml:space="preserve">): </w:t>
      </w:r>
      <w:r>
        <w:rPr>
          <w:rFonts w:eastAsia="Times New Roman" w:cs="Times New Roman"/>
          <w:szCs w:val="24"/>
        </w:rPr>
        <w:t xml:space="preserve">Ορίστε, σας καταθέτω τα έγγραφα. Δεν δίνω τα χειρόγραφα. </w:t>
      </w:r>
    </w:p>
    <w:p w14:paraId="5EA91A49"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w:t>
      </w:r>
      <w:r w:rsidRPr="00655E34">
        <w:rPr>
          <w:rFonts w:eastAsia="Times New Roman" w:cs="Times New Roman"/>
          <w:szCs w:val="24"/>
        </w:rPr>
        <w:t xml:space="preserve"> του ΣΥΡΙΖΑ</w:t>
      </w:r>
      <w:r>
        <w:rPr>
          <w:rFonts w:eastAsia="Times New Roman" w:cs="Times New Roman"/>
          <w:szCs w:val="24"/>
        </w:rPr>
        <w:t xml:space="preserve"> και των ΑΝΕΛ</w:t>
      </w:r>
      <w:r w:rsidRPr="00655E34">
        <w:rPr>
          <w:rFonts w:eastAsia="Times New Roman" w:cs="Times New Roman"/>
          <w:szCs w:val="24"/>
        </w:rPr>
        <w:t>)</w:t>
      </w:r>
    </w:p>
    <w:p w14:paraId="5EA91A4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Σας καταθέτω και την ενδιάμεση συμφωνία, άρθρο 13 και τέσσερις σελίδες από το βιβλίο της κ. Στρατή επί του θέματος</w:t>
      </w:r>
      <w:r>
        <w:rPr>
          <w:rFonts w:eastAsia="Times New Roman" w:cs="Times New Roman"/>
          <w:szCs w:val="24"/>
        </w:rPr>
        <w:t>,</w:t>
      </w:r>
      <w:r>
        <w:rPr>
          <w:rFonts w:eastAsia="Times New Roman" w:cs="Times New Roman"/>
          <w:szCs w:val="24"/>
        </w:rPr>
        <w:t xml:space="preserve"> που αποδεικνύει ότι δ</w:t>
      </w:r>
      <w:r>
        <w:rPr>
          <w:rFonts w:eastAsia="Times New Roman" w:cs="Times New Roman"/>
          <w:szCs w:val="24"/>
        </w:rPr>
        <w:t xml:space="preserve">εν είναι αλήθεια αυτή η επίθεση. </w:t>
      </w:r>
    </w:p>
    <w:p w14:paraId="5EA91A4B" w14:textId="77777777" w:rsidR="000F46A4" w:rsidRDefault="00307FE8">
      <w:pPr>
        <w:spacing w:line="600" w:lineRule="auto"/>
        <w:ind w:firstLine="720"/>
        <w:jc w:val="both"/>
        <w:rPr>
          <w:rFonts w:eastAsia="Times New Roman" w:cs="Times New Roman"/>
          <w:szCs w:val="24"/>
        </w:rPr>
      </w:pPr>
      <w:r w:rsidRPr="00AF3B92">
        <w:rPr>
          <w:rFonts w:eastAsia="Times New Roman"/>
          <w:szCs w:val="24"/>
        </w:rPr>
        <w:t xml:space="preserve">(Στο σημείο αυτό ο Υπουργός κ. </w:t>
      </w:r>
      <w:r>
        <w:rPr>
          <w:rFonts w:eastAsia="Times New Roman"/>
          <w:szCs w:val="24"/>
        </w:rPr>
        <w:t>Νικόλαος Κοτζιάς</w:t>
      </w:r>
      <w:r w:rsidRPr="00AF3B92">
        <w:rPr>
          <w:rFonts w:eastAsia="Times New Roman"/>
          <w:szCs w:val="24"/>
        </w:rPr>
        <w:t xml:space="preserve"> καταθέτει για τα Πρακτικά τα προαναφερθέντα έγγραφα, τα οποί</w:t>
      </w:r>
      <w:r>
        <w:rPr>
          <w:rFonts w:eastAsia="Times New Roman"/>
          <w:szCs w:val="24"/>
        </w:rPr>
        <w:t>α</w:t>
      </w:r>
      <w:r w:rsidRPr="00AF3B92">
        <w:rPr>
          <w:rFonts w:eastAsia="Times New Roman"/>
          <w:szCs w:val="24"/>
        </w:rPr>
        <w:t xml:space="preserve"> βρίσκονται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5EA91A4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Θέλω να σας</w:t>
      </w:r>
      <w:r>
        <w:rPr>
          <w:rFonts w:eastAsia="Times New Roman" w:cs="Times New Roman"/>
          <w:szCs w:val="24"/>
        </w:rPr>
        <w:t xml:space="preserve"> πω ένα τελευταίο. Ποιο είναι το τελευταίο; Και αν προκληθώ, θα τα πούμε όταν θα συζητάμε επί του θέματος. Υ</w:t>
      </w:r>
      <w:r w:rsidRPr="005A2340">
        <w:rPr>
          <w:rFonts w:eastAsia="Times New Roman" w:cs="Times New Roman"/>
          <w:szCs w:val="24"/>
        </w:rPr>
        <w:t xml:space="preserve">πάρχει </w:t>
      </w:r>
      <w:r>
        <w:rPr>
          <w:rFonts w:eastAsia="Times New Roman" w:cs="Times New Roman"/>
          <w:szCs w:val="24"/>
        </w:rPr>
        <w:t xml:space="preserve">μια διαπραγμάτευση που έγινε χωρίς να τη γνωρίζει ουδείς </w:t>
      </w:r>
      <w:r w:rsidRPr="005A2340">
        <w:rPr>
          <w:rFonts w:eastAsia="Times New Roman" w:cs="Times New Roman"/>
          <w:szCs w:val="24"/>
        </w:rPr>
        <w:t xml:space="preserve">ούτε το </w:t>
      </w:r>
      <w:r>
        <w:rPr>
          <w:rFonts w:eastAsia="Times New Roman" w:cs="Times New Roman"/>
          <w:szCs w:val="24"/>
        </w:rPr>
        <w:t>Υ</w:t>
      </w:r>
      <w:r w:rsidRPr="005A2340">
        <w:rPr>
          <w:rFonts w:eastAsia="Times New Roman" w:cs="Times New Roman"/>
          <w:szCs w:val="24"/>
        </w:rPr>
        <w:t xml:space="preserve">πουργικό </w:t>
      </w:r>
      <w:r>
        <w:rPr>
          <w:rFonts w:eastAsia="Times New Roman" w:cs="Times New Roman"/>
          <w:szCs w:val="24"/>
        </w:rPr>
        <w:t>του Συμβούλιο στο οποίο καλούνταν –δεν λέω από ποια κυβέρνηση, δεν</w:t>
      </w:r>
      <w:r>
        <w:rPr>
          <w:rFonts w:eastAsia="Times New Roman" w:cs="Times New Roman"/>
          <w:szCs w:val="24"/>
        </w:rPr>
        <w:t xml:space="preserve"> με ενδιαφέρει αυτό, με ενδιαφέρουν αυτά περί μυστικής διπλωματίας κ.λπ.- να πάει ο διαπραγματευτής </w:t>
      </w:r>
      <w:r w:rsidRPr="005A2340">
        <w:rPr>
          <w:rFonts w:eastAsia="Times New Roman" w:cs="Times New Roman"/>
          <w:szCs w:val="24"/>
        </w:rPr>
        <w:t xml:space="preserve">στο Συμβούλιο Ασφαλείας και να πει ότι η Ελλάδα συμφωνεί με το τάδε όνομα αλλά επειδή δεν το αντέχει </w:t>
      </w:r>
      <w:r>
        <w:rPr>
          <w:rFonts w:eastAsia="Times New Roman" w:cs="Times New Roman"/>
          <w:szCs w:val="24"/>
        </w:rPr>
        <w:t>στη δημοσιότητα, δεν μπορεί να το κάνει συμφωνία,</w:t>
      </w:r>
      <w:r w:rsidRPr="005A2340">
        <w:rPr>
          <w:rFonts w:eastAsia="Times New Roman" w:cs="Times New Roman"/>
          <w:szCs w:val="24"/>
        </w:rPr>
        <w:t xml:space="preserve"> να πε</w:t>
      </w:r>
      <w:r w:rsidRPr="005A2340">
        <w:rPr>
          <w:rFonts w:eastAsia="Times New Roman" w:cs="Times New Roman"/>
          <w:szCs w:val="24"/>
        </w:rPr>
        <w:t xml:space="preserve">ράσει </w:t>
      </w:r>
      <w:r>
        <w:rPr>
          <w:rFonts w:eastAsia="Times New Roman" w:cs="Times New Roman"/>
          <w:szCs w:val="24"/>
        </w:rPr>
        <w:t xml:space="preserve">ως απόφαση του </w:t>
      </w:r>
      <w:r w:rsidRPr="005A2340">
        <w:rPr>
          <w:rFonts w:eastAsia="Times New Roman" w:cs="Times New Roman"/>
          <w:szCs w:val="24"/>
        </w:rPr>
        <w:t xml:space="preserve">Συμβουλίου </w:t>
      </w:r>
      <w:r>
        <w:rPr>
          <w:rFonts w:eastAsia="Times New Roman" w:cs="Times New Roman"/>
          <w:szCs w:val="24"/>
        </w:rPr>
        <w:t>Α</w:t>
      </w:r>
      <w:r w:rsidRPr="005A2340">
        <w:rPr>
          <w:rFonts w:eastAsia="Times New Roman" w:cs="Times New Roman"/>
          <w:szCs w:val="24"/>
        </w:rPr>
        <w:t>σφαλείας</w:t>
      </w:r>
      <w:r>
        <w:rPr>
          <w:rFonts w:eastAsia="Times New Roman" w:cs="Times New Roman"/>
          <w:szCs w:val="24"/>
        </w:rPr>
        <w:t>,</w:t>
      </w:r>
      <w:r w:rsidRPr="005A2340">
        <w:rPr>
          <w:rFonts w:eastAsia="Times New Roman" w:cs="Times New Roman"/>
          <w:szCs w:val="24"/>
        </w:rPr>
        <w:t xml:space="preserve"> το οποίο θα επικαλεστεί μετά </w:t>
      </w:r>
      <w:r>
        <w:rPr>
          <w:rFonts w:eastAsia="Times New Roman" w:cs="Times New Roman"/>
          <w:szCs w:val="24"/>
        </w:rPr>
        <w:t xml:space="preserve">η </w:t>
      </w:r>
      <w:r>
        <w:rPr>
          <w:rFonts w:eastAsia="Times New Roman" w:cs="Times New Roman"/>
          <w:szCs w:val="24"/>
        </w:rPr>
        <w:t>ε</w:t>
      </w:r>
      <w:r w:rsidRPr="005A2340">
        <w:rPr>
          <w:rFonts w:eastAsia="Times New Roman" w:cs="Times New Roman"/>
          <w:szCs w:val="24"/>
        </w:rPr>
        <w:t xml:space="preserve">λληνική </w:t>
      </w:r>
      <w:r>
        <w:rPr>
          <w:rFonts w:eastAsia="Times New Roman" w:cs="Times New Roman"/>
          <w:szCs w:val="24"/>
        </w:rPr>
        <w:t>κ</w:t>
      </w:r>
      <w:r w:rsidRPr="005A2340">
        <w:rPr>
          <w:rFonts w:eastAsia="Times New Roman" w:cs="Times New Roman"/>
          <w:szCs w:val="24"/>
        </w:rPr>
        <w:t>υβέρνηση για να το εφαρμόσει</w:t>
      </w:r>
      <w:r>
        <w:rPr>
          <w:rFonts w:eastAsia="Times New Roman" w:cs="Times New Roman"/>
          <w:szCs w:val="24"/>
        </w:rPr>
        <w:t>.</w:t>
      </w:r>
    </w:p>
    <w:p w14:paraId="5EA91A4D"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w:t>
      </w:r>
      <w:r w:rsidRPr="00655E34">
        <w:rPr>
          <w:rFonts w:eastAsia="Times New Roman" w:cs="Times New Roman"/>
          <w:szCs w:val="24"/>
        </w:rPr>
        <w:t xml:space="preserve"> του ΣΥΡΙΖΑ</w:t>
      </w:r>
      <w:r>
        <w:rPr>
          <w:rFonts w:eastAsia="Times New Roman" w:cs="Times New Roman"/>
          <w:szCs w:val="24"/>
        </w:rPr>
        <w:t xml:space="preserve"> και των ΑΝΕΛ</w:t>
      </w:r>
      <w:r w:rsidRPr="00655E34">
        <w:rPr>
          <w:rFonts w:eastAsia="Times New Roman" w:cs="Times New Roman"/>
          <w:szCs w:val="24"/>
        </w:rPr>
        <w:t>)</w:t>
      </w:r>
    </w:p>
    <w:p w14:paraId="5EA91A4E"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EA91A4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Μη φωνάζετε. Θα τα πούμε αναλυτικά ότ</w:t>
      </w:r>
      <w:r>
        <w:rPr>
          <w:rFonts w:eastAsia="Times New Roman" w:cs="Times New Roman"/>
          <w:szCs w:val="24"/>
        </w:rPr>
        <w:t>αν θα έρθει η συμφωνία στη Βουλή. Μη φωνάζετε. Ήμασταν η πιο δημοκρατική Κυβέρνηση. Κάναμε τέσσερις συνεδριάσεις των υπουργικών συμβουλίων και ενημερώσαμε τους Αρχηγούς. Μερικοί δεν ήθελαν να τους ενημερώσω εγώ. Θεωρούν ότι δεν ξέρω γράμματα και μου έστελν</w:t>
      </w:r>
      <w:r>
        <w:rPr>
          <w:rFonts w:eastAsia="Times New Roman" w:cs="Times New Roman"/>
          <w:szCs w:val="24"/>
        </w:rPr>
        <w:t xml:space="preserve">αν τον εκπρόσωπό τους. </w:t>
      </w:r>
    </w:p>
    <w:p w14:paraId="5EA91A5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Τους κάναμε ενημερώσεις στην Ειδική Επιτροπή Εξωτερικών Υποθέσεων -γιατί κάποιος είπε «δεν κάνατε κα</w:t>
      </w:r>
      <w:r>
        <w:rPr>
          <w:rFonts w:eastAsia="Times New Roman" w:cs="Times New Roman"/>
          <w:szCs w:val="24"/>
        </w:rPr>
        <w:t>μ</w:t>
      </w:r>
      <w:r>
        <w:rPr>
          <w:rFonts w:eastAsia="Times New Roman" w:cs="Times New Roman"/>
          <w:szCs w:val="24"/>
        </w:rPr>
        <w:t xml:space="preserve">μία»- τα οποία έβγαζαν μετά έξω. Κατά συνέπεια δεχθήκαμε και τη σημερινή συζήτηση. </w:t>
      </w:r>
    </w:p>
    <w:p w14:paraId="5EA91A5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Έχουμε μια συμφωνία που κάνει τον εξής </w:t>
      </w:r>
      <w:r>
        <w:rPr>
          <w:rFonts w:eastAsia="Times New Roman" w:cs="Times New Roman"/>
          <w:szCs w:val="24"/>
        </w:rPr>
        <w:t>διαχωρισμό στα Βαλκάνια</w:t>
      </w:r>
      <w:r>
        <w:rPr>
          <w:rFonts w:eastAsia="Times New Roman" w:cs="Times New Roman"/>
          <w:szCs w:val="24"/>
        </w:rPr>
        <w:t>.</w:t>
      </w:r>
      <w:r>
        <w:rPr>
          <w:rFonts w:eastAsia="Times New Roman" w:cs="Times New Roman"/>
          <w:szCs w:val="24"/>
        </w:rPr>
        <w:t xml:space="preserve"> Από τη μια μεριά είναι οι δυνάμεις στα Σκόπια και στην Ελλάδα που θέλουν λύσεις με μεγάλο κόπο και προσπάθεια και από την άλλη μεριά είναι οι δυνάμεις τις αδράνειας, των εκκρεμοτήτων και του παιχνιδιού του εθνικισμού και όχι του πα</w:t>
      </w:r>
      <w:r>
        <w:rPr>
          <w:rFonts w:eastAsia="Times New Roman" w:cs="Times New Roman"/>
          <w:szCs w:val="24"/>
        </w:rPr>
        <w:t xml:space="preserve">τριωτισμού που δεν θέλουν λύσεις, αλλά θέλουν διαιώνισή τους και δεν τους νοιάζουν οι συνέπειες τους. </w:t>
      </w:r>
    </w:p>
    <w:p w14:paraId="5EA91A5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EA91A5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5EA91A54"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 ΑΝΕΛ)</w:t>
      </w:r>
    </w:p>
    <w:p w14:paraId="5EA91A55" w14:textId="77777777" w:rsidR="000F46A4" w:rsidRDefault="00307FE8">
      <w:pPr>
        <w:spacing w:line="600" w:lineRule="auto"/>
        <w:ind w:firstLine="720"/>
        <w:jc w:val="both"/>
        <w:rPr>
          <w:rFonts w:eastAsia="Times New Roman" w:cs="Times New Roman"/>
          <w:szCs w:val="24"/>
        </w:rPr>
      </w:pPr>
      <w:r w:rsidRPr="00911D63">
        <w:rPr>
          <w:rFonts w:eastAsia="Times New Roman" w:cs="Times New Roman"/>
          <w:b/>
          <w:szCs w:val="24"/>
        </w:rPr>
        <w:t>ΠΡΟΕΔΡΟΣ (</w:t>
      </w:r>
      <w:r>
        <w:rPr>
          <w:rFonts w:eastAsia="Times New Roman" w:cs="Times New Roman"/>
          <w:b/>
          <w:szCs w:val="24"/>
        </w:rPr>
        <w:t>Νικόλαος Βούτσης</w:t>
      </w:r>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αρακαλώ πολύ, κυρίες και κύριοι συνάδελφοι. Ακούστε με. </w:t>
      </w:r>
    </w:p>
    <w:p w14:paraId="5EA91A56"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Κύριε Πρόεδρε, θα ήθελα τον λόγο. </w:t>
      </w:r>
    </w:p>
    <w:p w14:paraId="5EA91A57"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κυρία Μπακογιάννη. </w:t>
      </w:r>
    </w:p>
    <w:p w14:paraId="5EA91A5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Θέλω να διευκρινίσω δύο πράγματα και προς την Αίθουσα και προς τον κύριο Υπουργό. </w:t>
      </w:r>
    </w:p>
    <w:p w14:paraId="5EA91A59"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Πρώτον, τα έγγραφα τα οποία κατέθεσε</w:t>
      </w:r>
      <w:r>
        <w:rPr>
          <w:rFonts w:eastAsia="Times New Roman" w:cs="Times New Roman"/>
          <w:szCs w:val="24"/>
        </w:rPr>
        <w:t>,</w:t>
      </w:r>
      <w:r>
        <w:rPr>
          <w:rFonts w:eastAsia="Times New Roman" w:cs="Times New Roman"/>
          <w:szCs w:val="24"/>
        </w:rPr>
        <w:t xml:space="preserve"> κατετέθησαν στα Πρακτικά. Είναι με την υπογραφή μου και τα έχω εδώ υπό την αίρεση την οποία ευθέως και εξαρχής είπε ότι έχει την άδεια </w:t>
      </w:r>
      <w:r>
        <w:rPr>
          <w:rFonts w:eastAsia="Times New Roman" w:cs="Times New Roman"/>
          <w:szCs w:val="24"/>
        </w:rPr>
        <w:t>του Αν</w:t>
      </w:r>
      <w:r>
        <w:rPr>
          <w:rFonts w:eastAsia="Times New Roman" w:cs="Times New Roman"/>
          <w:szCs w:val="24"/>
        </w:rPr>
        <w:t>ώτα</w:t>
      </w:r>
      <w:r>
        <w:rPr>
          <w:rFonts w:eastAsia="Times New Roman" w:cs="Times New Roman"/>
          <w:szCs w:val="24"/>
        </w:rPr>
        <w:t>του Υπηρεσιακού Συμβουλίου του Υπουργείου. Αλλιώς το δεδικασμένο της Αιθούσης απαιτεί μια πολύ συγκεκριμένη διαδικασία</w:t>
      </w:r>
      <w:r>
        <w:rPr>
          <w:rFonts w:eastAsia="Times New Roman" w:cs="Times New Roman"/>
          <w:szCs w:val="24"/>
        </w:rPr>
        <w:t>,</w:t>
      </w:r>
      <w:r>
        <w:rPr>
          <w:rFonts w:eastAsia="Times New Roman" w:cs="Times New Roman"/>
          <w:szCs w:val="24"/>
        </w:rPr>
        <w:t xml:space="preserve"> την οποία γνωρίζει άριστα ο Υπουργός. </w:t>
      </w:r>
    </w:p>
    <w:p w14:paraId="5EA91A5A"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ΝΙΚΟΛΑΟΣ ΚΟΤΖΙΑΣ (Υπουργός Εξωτερικών): </w:t>
      </w:r>
      <w:r>
        <w:rPr>
          <w:rFonts w:eastAsia="Times New Roman" w:cs="Times New Roman"/>
          <w:szCs w:val="24"/>
        </w:rPr>
        <w:t xml:space="preserve">Είναι μέσα η απόφαση. </w:t>
      </w:r>
    </w:p>
    <w:p w14:paraId="5EA91A5B"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w:t>
      </w:r>
      <w:r>
        <w:rPr>
          <w:rFonts w:eastAsia="Times New Roman" w:cs="Times New Roman"/>
          <w:b/>
          <w:szCs w:val="24"/>
        </w:rPr>
        <w:t>ς):</w:t>
      </w:r>
      <w:r>
        <w:rPr>
          <w:rFonts w:eastAsia="Times New Roman" w:cs="Times New Roman"/>
          <w:szCs w:val="24"/>
        </w:rPr>
        <w:t xml:space="preserve"> Ναι, κύριε Υπουργέ, το ξέρω. Το διευκρινίζω, διότι Βουλή είχε χθες, έχει σήμερα, έχει αύριο. Δεν αλλάζουμε λογικές</w:t>
      </w:r>
      <w:r>
        <w:rPr>
          <w:rFonts w:eastAsia="Times New Roman" w:cs="Times New Roman"/>
          <w:szCs w:val="24"/>
        </w:rPr>
        <w:t>,</w:t>
      </w:r>
      <w:r>
        <w:rPr>
          <w:rFonts w:eastAsia="Times New Roman" w:cs="Times New Roman"/>
          <w:szCs w:val="24"/>
        </w:rPr>
        <w:t xml:space="preserve"> στη βάση του ποια έγγραφα βολεύουν οποιαδήποτε παράταξη να κατατίθενται ή όχι. Το λέω ευθέως. Τα έχω κρατήσει ακόμη εδώ. Με αυτή την επε</w:t>
      </w:r>
      <w:r>
        <w:rPr>
          <w:rFonts w:eastAsia="Times New Roman" w:cs="Times New Roman"/>
          <w:szCs w:val="24"/>
        </w:rPr>
        <w:t>ξήγηση τα καταθέτω προς τα Πρακτικά.</w:t>
      </w:r>
    </w:p>
    <w:p w14:paraId="5EA91A5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Δεύτερον για το θέμα των ωραρίων, είναι σαφές ότι στον κύριο Υπουργό θα δινόταν –δόθηκε και έπρεπε να δοθεί, διότι ήταν το καίριο θέμα που συζητήσαμε- μια άνεση χρόνου, όπως δόθηκε και σε πρώην Πρωθυπουργούς. Έτσι δίνετ</w:t>
      </w:r>
      <w:r>
        <w:rPr>
          <w:rFonts w:eastAsia="Times New Roman" w:cs="Times New Roman"/>
          <w:szCs w:val="24"/>
        </w:rPr>
        <w:t>αι και σε Υπουργούς. Δεν είναι θέμα δικαιώματος χρόνου, διότι οι χρόνοι τους οποίους ανέφερε ο κύριος Υπουργός</w:t>
      </w:r>
      <w:r>
        <w:rPr>
          <w:rFonts w:eastAsia="Times New Roman" w:cs="Times New Roman"/>
          <w:szCs w:val="24"/>
        </w:rPr>
        <w:t>,</w:t>
      </w:r>
      <w:r>
        <w:rPr>
          <w:rFonts w:eastAsia="Times New Roman" w:cs="Times New Roman"/>
          <w:szCs w:val="24"/>
        </w:rPr>
        <w:t xml:space="preserve"> αφορούν συζήτηση νομοσχεδίου των υπευθύνων Υπουργών με π</w:t>
      </w:r>
      <w:r>
        <w:rPr>
          <w:rFonts w:eastAsia="Times New Roman" w:cs="Times New Roman"/>
          <w:szCs w:val="24"/>
        </w:rPr>
        <w:t>ρωτόλογια</w:t>
      </w:r>
      <w:r>
        <w:rPr>
          <w:rFonts w:eastAsia="Times New Roman" w:cs="Times New Roman"/>
          <w:szCs w:val="24"/>
        </w:rPr>
        <w:t xml:space="preserve">, δευτερολογία, τριτολογία. </w:t>
      </w:r>
    </w:p>
    <w:p w14:paraId="5EA91A5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Οι χρόνοι αυτών των συζητήσεων έχουν αποφασιστεί α</w:t>
      </w:r>
      <w:r>
        <w:rPr>
          <w:rFonts w:eastAsia="Times New Roman" w:cs="Times New Roman"/>
          <w:szCs w:val="24"/>
        </w:rPr>
        <w:t>πό τη Διάσκεψη των Προέδρων και ήταν τα δεκαπέντε λεπτά τα οποία είχαμε βάλει. Και σωστά πήγε στα σαράντα και δεν υπήρξε αντίρρηση, απ’ ό,τι κατάλαβα, από κα</w:t>
      </w:r>
      <w:r>
        <w:rPr>
          <w:rFonts w:eastAsia="Times New Roman" w:cs="Times New Roman"/>
          <w:szCs w:val="24"/>
        </w:rPr>
        <w:t>μ</w:t>
      </w:r>
      <w:r>
        <w:rPr>
          <w:rFonts w:eastAsia="Times New Roman" w:cs="Times New Roman"/>
          <w:szCs w:val="24"/>
        </w:rPr>
        <w:t>μία πλευρά της Αίθουσας. Θέλω να τα διευκρινίζω αυτά τα θέματα, να είναι και στα Πρακτικά, να είνα</w:t>
      </w:r>
      <w:r>
        <w:rPr>
          <w:rFonts w:eastAsia="Times New Roman" w:cs="Times New Roman"/>
          <w:szCs w:val="24"/>
        </w:rPr>
        <w:t>ι πάρα πολύ σαφή για να γνωρίζουμε κάθε φορά πώς λειτουργούμε.</w:t>
      </w:r>
    </w:p>
    <w:p w14:paraId="5EA91A5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Κάτι θέλατε να πείτε, κυρία Μπακογιάννη. Βεβαίως δεν υπάρχει θέμα συζήτησης, διότι τώρα θα μιλήσει ο Πρωθυπουργός. Το αντιλαμβάνεστε. Μην τοποθετηθείτε επί της ουσίας. </w:t>
      </w:r>
    </w:p>
    <w:p w14:paraId="5EA91A5F"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w:t>
      </w:r>
      <w:r>
        <w:rPr>
          <w:rFonts w:eastAsia="Times New Roman" w:cs="Times New Roman"/>
          <w:szCs w:val="24"/>
        </w:rPr>
        <w:t xml:space="preserve">Πρόεδρε, θέλω τον λόγο επί προσωπικού. </w:t>
      </w:r>
    </w:p>
    <w:p w14:paraId="5EA91A60"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Τι σας είπε εσάς; </w:t>
      </w:r>
    </w:p>
    <w:p w14:paraId="5EA91A61"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Αναφέρθηκε σε εμένα. Θέλω ένα λεπτό. </w:t>
      </w:r>
    </w:p>
    <w:p w14:paraId="5EA91A62"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Δεν σας δίνω τον λόγο. Σε τι αναφέρθηκε; </w:t>
      </w:r>
    </w:p>
    <w:p w14:paraId="5EA91A63"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Κύριε Πρόεδρε, θέλω μόν</w:t>
      </w:r>
      <w:r>
        <w:rPr>
          <w:rFonts w:eastAsia="Times New Roman" w:cs="Times New Roman"/>
          <w:szCs w:val="24"/>
        </w:rPr>
        <w:t xml:space="preserve">ο ένα λεπτό. </w:t>
      </w:r>
    </w:p>
    <w:p w14:paraId="5EA91A64"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Ύστερα μπορεί να σας τον δώσω. Περιμένετε ένα λεπτό. </w:t>
      </w:r>
    </w:p>
    <w:p w14:paraId="5EA91A6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Κυρία Μπακογιάννη, έχετε τον λόγο. </w:t>
      </w:r>
    </w:p>
    <w:p w14:paraId="5EA91A66"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Κύριε Πρόεδρε, σας είχα ζητήσει να μπορώ να απαντήσω στον κ. Κοτζιά –και είχα έρθει χθες και σας το </w:t>
      </w:r>
      <w:r>
        <w:rPr>
          <w:rFonts w:eastAsia="Times New Roman" w:cs="Times New Roman"/>
          <w:szCs w:val="24"/>
        </w:rPr>
        <w:t>είχα πει- για έναν πολύ απλό λόγο</w:t>
      </w:r>
      <w:r>
        <w:rPr>
          <w:rFonts w:eastAsia="Times New Roman" w:cs="Times New Roman"/>
          <w:szCs w:val="24"/>
        </w:rPr>
        <w:t>.</w:t>
      </w:r>
      <w:r>
        <w:rPr>
          <w:rFonts w:eastAsia="Times New Roman" w:cs="Times New Roman"/>
          <w:szCs w:val="24"/>
        </w:rPr>
        <w:t xml:space="preserve"> Για θέματα τόσο σοβαρά όπως αυτά της εξωτερικής πολιτικής όταν γίνεται χρήση -κατά τον τρόπο με τον οποίο ο κύριος Υπουργός έκανε επιλεκτικά- διαβαθμισμένων εγγράφων, αυτά δημιουργούν εντυπώσεις που δεν ανταποκρίνονται στ</w:t>
      </w:r>
      <w:r>
        <w:rPr>
          <w:rFonts w:eastAsia="Times New Roman" w:cs="Times New Roman"/>
          <w:szCs w:val="24"/>
        </w:rPr>
        <w:t xml:space="preserve">ην πραγματικότητα. </w:t>
      </w:r>
    </w:p>
    <w:p w14:paraId="5EA91A6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Ζήτησα χθες και προκάλεσα τον κ. Κοτζιά</w:t>
      </w:r>
      <w:r>
        <w:rPr>
          <w:rFonts w:eastAsia="Times New Roman" w:cs="Times New Roman"/>
          <w:szCs w:val="24"/>
        </w:rPr>
        <w:t>,</w:t>
      </w:r>
      <w:r>
        <w:rPr>
          <w:rFonts w:eastAsia="Times New Roman" w:cs="Times New Roman"/>
          <w:szCs w:val="24"/>
        </w:rPr>
        <w:t xml:space="preserve"> να καταθέσει το σύνολο των εγγράφων. Ούτως ή άλλως κλείνει η συμφωνία. Εδώ είμαστε να πάμε στη Βουλή και ο κάθε συνάδελφος να έχει τη δυνατότητα από το ’89 που επικαλέστηκε ο κ. Κοτζιάς μέχρι σήμ</w:t>
      </w:r>
      <w:r>
        <w:rPr>
          <w:rFonts w:eastAsia="Times New Roman" w:cs="Times New Roman"/>
          <w:szCs w:val="24"/>
        </w:rPr>
        <w:t>ερα και τα δικά του να τα δούμε.</w:t>
      </w:r>
    </w:p>
    <w:p w14:paraId="5EA91A6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Οφείλω, όμως, εγώ να καταθέσω στη Βουλή τρία έγγραφα τα οποία δεν είναι διαβαθμισμένα, κύριε Κοτζιά.</w:t>
      </w:r>
    </w:p>
    <w:p w14:paraId="5EA91A69" w14:textId="77777777" w:rsidR="000F46A4" w:rsidRDefault="00307FE8">
      <w:pPr>
        <w:spacing w:line="600" w:lineRule="auto"/>
        <w:ind w:firstLine="720"/>
        <w:jc w:val="both"/>
        <w:rPr>
          <w:rFonts w:eastAsia="Times New Roman" w:cs="Times New Roman"/>
          <w:szCs w:val="24"/>
        </w:rPr>
      </w:pPr>
      <w:r w:rsidRPr="00BE2041">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Και τα οποία δεν θα αναγνώσετε</w:t>
      </w:r>
      <w:r w:rsidRPr="00713429">
        <w:rPr>
          <w:rFonts w:eastAsia="Times New Roman" w:cs="Times New Roman"/>
          <w:szCs w:val="24"/>
        </w:rPr>
        <w:t>,</w:t>
      </w:r>
      <w:r>
        <w:rPr>
          <w:rFonts w:eastAsia="Times New Roman" w:cs="Times New Roman"/>
          <w:szCs w:val="24"/>
        </w:rPr>
        <w:t xml:space="preserve"> διότι δεν θα κάνετε ομιλία τώρα.</w:t>
      </w:r>
    </w:p>
    <w:p w14:paraId="5EA91A6A"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Ένα λεπ</w:t>
      </w:r>
      <w:r>
        <w:rPr>
          <w:rFonts w:eastAsia="Times New Roman" w:cs="Times New Roman"/>
          <w:szCs w:val="24"/>
        </w:rPr>
        <w:t>τό, κύριε Πρόεδρε, με συγχωρείτε</w:t>
      </w:r>
      <w:r w:rsidRPr="00713429">
        <w:rPr>
          <w:rFonts w:eastAsia="Times New Roman" w:cs="Times New Roman"/>
          <w:szCs w:val="24"/>
        </w:rPr>
        <w:t>,</w:t>
      </w:r>
      <w:r>
        <w:rPr>
          <w:rFonts w:eastAsia="Times New Roman" w:cs="Times New Roman"/>
          <w:szCs w:val="24"/>
        </w:rPr>
        <w:t xml:space="preserve"> αλλά βεβαίως και θα κάνω ομιλία. </w:t>
      </w:r>
    </w:p>
    <w:p w14:paraId="5EA91A6B" w14:textId="77777777" w:rsidR="000F46A4" w:rsidRDefault="00307FE8">
      <w:pPr>
        <w:spacing w:line="600" w:lineRule="auto"/>
        <w:ind w:firstLine="720"/>
        <w:jc w:val="both"/>
        <w:rPr>
          <w:rFonts w:eastAsia="Times New Roman" w:cs="Times New Roman"/>
          <w:szCs w:val="24"/>
        </w:rPr>
      </w:pPr>
      <w:r w:rsidRPr="00BE2041">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 xml:space="preserve">Όχι δεν έχετε τον λόγο, κυρία Μπακογιάννη. Να καταθέσετε τα έγγραφα με τον τίτλο τους. Καταλάβατε; </w:t>
      </w:r>
    </w:p>
    <w:p w14:paraId="5EA91A6C" w14:textId="77777777" w:rsidR="000F46A4" w:rsidRDefault="00307FE8">
      <w:pPr>
        <w:spacing w:line="600" w:lineRule="auto"/>
        <w:ind w:firstLine="720"/>
        <w:jc w:val="center"/>
        <w:rPr>
          <w:rFonts w:eastAsia="Times New Roman" w:cs="Times New Roman"/>
          <w:szCs w:val="24"/>
        </w:rPr>
      </w:pPr>
      <w:r w:rsidRPr="00E8002F">
        <w:rPr>
          <w:rFonts w:eastAsia="Times New Roman" w:cs="Times New Roman"/>
          <w:szCs w:val="24"/>
        </w:rPr>
        <w:t>(</w:t>
      </w: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w:t>
      </w:r>
    </w:p>
    <w:p w14:paraId="5EA91A6D" w14:textId="77777777" w:rsidR="000F46A4" w:rsidRDefault="00307FE8">
      <w:pPr>
        <w:spacing w:line="600" w:lineRule="auto"/>
        <w:ind w:firstLine="720"/>
        <w:jc w:val="both"/>
        <w:rPr>
          <w:rFonts w:eastAsia="Times New Roman" w:cs="Times New Roman"/>
          <w:b/>
          <w:szCs w:val="24"/>
        </w:rPr>
      </w:pPr>
      <w:r>
        <w:rPr>
          <w:rFonts w:eastAsia="Times New Roman" w:cs="Times New Roman"/>
          <w:szCs w:val="24"/>
        </w:rPr>
        <w:t>Θα καταθέσετε τα έγγραφα με τον τί</w:t>
      </w:r>
      <w:r>
        <w:rPr>
          <w:rFonts w:eastAsia="Times New Roman" w:cs="Times New Roman"/>
          <w:szCs w:val="24"/>
        </w:rPr>
        <w:t>τλο τους. Θα πείτε ποια έγγραφα είναι και θα τα καταθέσετε. Δεν υπάρχει τέτοια διαδικασία. Επιτρέψτε μου.</w:t>
      </w:r>
    </w:p>
    <w:p w14:paraId="5EA91A6E"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Κύριε Πρόεδρε, θα είχα τελειώσει.</w:t>
      </w:r>
    </w:p>
    <w:p w14:paraId="5EA91A6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 πρώτο έγγραφο είναι η αιτιολογική έκθεση της απόφασης της Χάγης, επειδή αναφέρθηκε ο κ. Κοτζ</w:t>
      </w:r>
      <w:r>
        <w:rPr>
          <w:rFonts w:eastAsia="Times New Roman" w:cs="Times New Roman"/>
          <w:szCs w:val="24"/>
        </w:rPr>
        <w:t>ιάς στο «Μακεδονία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Σκόπια», που λέει ρητά ότι η Ελλάς -μη σας το μεταφράζω πολύ- πάραυτα αρνήθηκε την πρόταση του «Μακεδονία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Σκόπια». Είναι στο αιτιολογικό της Χάγης, ώστε ο κ. Κοτζιάς να μη χρησιμοποιεί πράγματα για τα οποία δεν ξέρει τι λέει. </w:t>
      </w:r>
    </w:p>
    <w:p w14:paraId="5EA91A7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Το δεύ</w:t>
      </w:r>
      <w:r>
        <w:rPr>
          <w:rFonts w:eastAsia="Times New Roman" w:cs="Times New Roman"/>
          <w:szCs w:val="24"/>
        </w:rPr>
        <w:t>τερο είναι μια δική μου επιστολή προς τον κ. Μιλοσόσκι με την υπογραφή μου -δικαιούμαι να την δώσω- στην οποία λέει γιατί η Ελλάς αρνείται κοινή επιτροπή. Λέω ότι θέλω να τονίσω ότι η ιστορία είναι μια επιστήμη που δεν γράφεται από επιτροπές και η Ελλάς αρ</w:t>
      </w:r>
      <w:r>
        <w:rPr>
          <w:rFonts w:eastAsia="Times New Roman" w:cs="Times New Roman"/>
          <w:szCs w:val="24"/>
        </w:rPr>
        <w:t>νείται να αποδεχθεί αυτή την πρόταση. Σας το καταθέτω.</w:t>
      </w:r>
    </w:p>
    <w:p w14:paraId="5EA91A71"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A91A72"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Το τρίτο είναι ένα χαρτί μη διαβαθμισμένο της </w:t>
      </w:r>
      <w:r>
        <w:rPr>
          <w:rFonts w:eastAsia="Times New Roman" w:cs="Times New Roman"/>
          <w:szCs w:val="24"/>
        </w:rPr>
        <w:t>α</w:t>
      </w:r>
      <w:r>
        <w:rPr>
          <w:rFonts w:eastAsia="Times New Roman" w:cs="Times New Roman"/>
          <w:szCs w:val="24"/>
        </w:rPr>
        <w:t xml:space="preserve">μερικανικής </w:t>
      </w:r>
      <w:r>
        <w:rPr>
          <w:rFonts w:eastAsia="Times New Roman" w:cs="Times New Roman"/>
          <w:szCs w:val="24"/>
        </w:rPr>
        <w:t>π</w:t>
      </w:r>
      <w:r>
        <w:rPr>
          <w:rFonts w:eastAsia="Times New Roman" w:cs="Times New Roman"/>
          <w:szCs w:val="24"/>
        </w:rPr>
        <w:t>ρεσβείας, όπου λέει ο Αμερικ</w:t>
      </w:r>
      <w:r>
        <w:rPr>
          <w:rFonts w:eastAsia="Times New Roman" w:cs="Times New Roman"/>
          <w:szCs w:val="24"/>
        </w:rPr>
        <w:t>α</w:t>
      </w:r>
      <w:r>
        <w:rPr>
          <w:rFonts w:eastAsia="Times New Roman" w:cs="Times New Roman"/>
          <w:szCs w:val="24"/>
        </w:rPr>
        <w:t>ν</w:t>
      </w:r>
      <w:r>
        <w:rPr>
          <w:rFonts w:eastAsia="Times New Roman" w:cs="Times New Roman"/>
          <w:szCs w:val="24"/>
        </w:rPr>
        <w:t>ό</w:t>
      </w:r>
      <w:r>
        <w:rPr>
          <w:rFonts w:eastAsia="Times New Roman" w:cs="Times New Roman"/>
          <w:szCs w:val="24"/>
        </w:rPr>
        <w:t xml:space="preserve">ς </w:t>
      </w:r>
      <w:r>
        <w:rPr>
          <w:rFonts w:eastAsia="Times New Roman" w:cs="Times New Roman"/>
          <w:szCs w:val="24"/>
        </w:rPr>
        <w:t>π</w:t>
      </w:r>
      <w:r>
        <w:rPr>
          <w:rFonts w:eastAsia="Times New Roman" w:cs="Times New Roman"/>
          <w:szCs w:val="24"/>
        </w:rPr>
        <w:t>ρέσβης στα Σκόπια ότι είδε τον κ. Γκρο</w:t>
      </w:r>
      <w:r>
        <w:rPr>
          <w:rFonts w:eastAsia="Times New Roman" w:cs="Times New Roman"/>
          <w:szCs w:val="24"/>
        </w:rPr>
        <w:t>ύε</w:t>
      </w:r>
      <w:r>
        <w:rPr>
          <w:rFonts w:eastAsia="Times New Roman" w:cs="Times New Roman"/>
          <w:szCs w:val="24"/>
        </w:rPr>
        <w:t xml:space="preserve">φσκι και </w:t>
      </w:r>
      <w:r>
        <w:rPr>
          <w:rFonts w:eastAsia="Times New Roman" w:cs="Times New Roman"/>
          <w:szCs w:val="24"/>
        </w:rPr>
        <w:t>κάνει μια αναφορά προς το κέντρο και λέει ο Γκρο</w:t>
      </w:r>
      <w:r>
        <w:rPr>
          <w:rFonts w:eastAsia="Times New Roman" w:cs="Times New Roman"/>
          <w:szCs w:val="24"/>
        </w:rPr>
        <w:t>ύε</w:t>
      </w:r>
      <w:r>
        <w:rPr>
          <w:rFonts w:eastAsia="Times New Roman" w:cs="Times New Roman"/>
          <w:szCs w:val="24"/>
        </w:rPr>
        <w:t>φσκι -γιατί εμείς με τον Γκρο</w:t>
      </w:r>
      <w:r>
        <w:rPr>
          <w:rFonts w:eastAsia="Times New Roman" w:cs="Times New Roman"/>
          <w:szCs w:val="24"/>
        </w:rPr>
        <w:t>ύε</w:t>
      </w:r>
      <w:r>
        <w:rPr>
          <w:rFonts w:eastAsia="Times New Roman" w:cs="Times New Roman"/>
          <w:szCs w:val="24"/>
        </w:rPr>
        <w:t xml:space="preserve">φσκι διαπραγματευθήκαμε, δεν είχαμε την τύχη του κ. Κοτζιά να διαπραγματευθούμε με τον Ζάεφ- ότι οι Έλληνες επιμένουν στο θέμα της </w:t>
      </w:r>
      <w:r>
        <w:rPr>
          <w:rFonts w:eastAsia="Times New Roman" w:cs="Times New Roman"/>
          <w:szCs w:val="24"/>
          <w:lang w:val="en-US"/>
        </w:rPr>
        <w:t>identity</w:t>
      </w:r>
      <w:r>
        <w:rPr>
          <w:rFonts w:eastAsia="Times New Roman" w:cs="Times New Roman"/>
          <w:szCs w:val="24"/>
        </w:rPr>
        <w:t>,</w:t>
      </w:r>
      <w:r w:rsidRPr="00010C9F">
        <w:rPr>
          <w:rFonts w:eastAsia="Times New Roman" w:cs="Times New Roman"/>
          <w:szCs w:val="24"/>
        </w:rPr>
        <w:t xml:space="preserve"> </w:t>
      </w:r>
      <w:r>
        <w:rPr>
          <w:rFonts w:eastAsia="Times New Roman" w:cs="Times New Roman"/>
          <w:szCs w:val="24"/>
        </w:rPr>
        <w:t>δηλαδή της ιθαγένειας και θέλουν ν</w:t>
      </w:r>
      <w:r>
        <w:rPr>
          <w:rFonts w:eastAsia="Times New Roman" w:cs="Times New Roman"/>
          <w:szCs w:val="24"/>
        </w:rPr>
        <w:t>α βάλουν χέρι στη γλώσσα μας. Αυτά λέει ο Γκρο</w:t>
      </w:r>
      <w:r>
        <w:rPr>
          <w:rFonts w:eastAsia="Times New Roman" w:cs="Times New Roman"/>
          <w:szCs w:val="24"/>
        </w:rPr>
        <w:t>ύε</w:t>
      </w:r>
      <w:r>
        <w:rPr>
          <w:rFonts w:eastAsia="Times New Roman" w:cs="Times New Roman"/>
          <w:szCs w:val="24"/>
        </w:rPr>
        <w:t>φσκι στον Αμερικ</w:t>
      </w:r>
      <w:r>
        <w:rPr>
          <w:rFonts w:eastAsia="Times New Roman" w:cs="Times New Roman"/>
          <w:szCs w:val="24"/>
        </w:rPr>
        <w:t>ανό</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ρέσβη. Και δεν μπορεί κανείς να ισχυριστεί ότι επί Νέας Δημοκρατίας αυτό δεν ήταν θέμα. Όποιος έχει άλλο έγγραφο και ο κ. Κοτζιάς</w:t>
      </w:r>
      <w:r>
        <w:rPr>
          <w:rFonts w:eastAsia="Times New Roman" w:cs="Times New Roman"/>
          <w:szCs w:val="24"/>
        </w:rPr>
        <w:t>,</w:t>
      </w:r>
      <w:r>
        <w:rPr>
          <w:rFonts w:eastAsia="Times New Roman" w:cs="Times New Roman"/>
          <w:szCs w:val="24"/>
        </w:rPr>
        <w:t xml:space="preserve"> να τα καταθέσει όλα, κύριε Πρόεδρε.</w:t>
      </w:r>
    </w:p>
    <w:p w14:paraId="5EA91A73" w14:textId="77777777" w:rsidR="000F46A4" w:rsidRDefault="00307FE8">
      <w:pPr>
        <w:tabs>
          <w:tab w:val="left" w:pos="2820"/>
        </w:tabs>
        <w:spacing w:line="600" w:lineRule="auto"/>
        <w:ind w:firstLine="720"/>
        <w:jc w:val="both"/>
        <w:rPr>
          <w:rFonts w:eastAsia="Times New Roman"/>
          <w:szCs w:val="24"/>
        </w:rPr>
      </w:pPr>
      <w:r>
        <w:rPr>
          <w:rFonts w:eastAsia="Times New Roman" w:cs="Times New Roman"/>
          <w:szCs w:val="24"/>
        </w:rPr>
        <w:t>(Στο σημείο αυτό η Β</w:t>
      </w:r>
      <w:r>
        <w:rPr>
          <w:rFonts w:eastAsia="Times New Roman" w:cs="Times New Roman"/>
          <w:szCs w:val="24"/>
        </w:rPr>
        <w:t>ουλευτής κ</w:t>
      </w:r>
      <w:r>
        <w:rPr>
          <w:rFonts w:eastAsia="Times New Roman" w:cs="Times New Roman"/>
          <w:szCs w:val="24"/>
        </w:rPr>
        <w:t>.</w:t>
      </w:r>
      <w:r>
        <w:rPr>
          <w:rFonts w:eastAsia="Times New Roman" w:cs="Times New Roman"/>
          <w:szCs w:val="24"/>
        </w:rPr>
        <w:t xml:space="preserve"> Θεοδώρα Μπακογιάννη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EA91A74"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A91A75" w14:textId="77777777" w:rsidR="000F46A4" w:rsidRDefault="00307FE8">
      <w:pPr>
        <w:spacing w:line="600" w:lineRule="auto"/>
        <w:ind w:firstLine="720"/>
        <w:jc w:val="both"/>
        <w:rPr>
          <w:rFonts w:eastAsia="Times New Roman" w:cs="Times New Roman"/>
          <w:szCs w:val="24"/>
        </w:rPr>
      </w:pPr>
      <w:r w:rsidRPr="00BE2041">
        <w:rPr>
          <w:rFonts w:eastAsia="Times New Roman" w:cs="Times New Roman"/>
          <w:b/>
          <w:szCs w:val="24"/>
        </w:rPr>
        <w:t>ΠΡΟΕΔΡΟ</w:t>
      </w:r>
      <w:r w:rsidRPr="00BE2041">
        <w:rPr>
          <w:rFonts w:eastAsia="Times New Roman" w:cs="Times New Roman"/>
          <w:b/>
          <w:szCs w:val="24"/>
        </w:rPr>
        <w:t>Σ (Νικόλαος Βούτσης):</w:t>
      </w:r>
      <w:r>
        <w:rPr>
          <w:rFonts w:eastAsia="Times New Roman" w:cs="Times New Roman"/>
          <w:b/>
          <w:szCs w:val="24"/>
        </w:rPr>
        <w:t xml:space="preserve"> </w:t>
      </w:r>
      <w:r>
        <w:rPr>
          <w:rFonts w:eastAsia="Times New Roman" w:cs="Times New Roman"/>
          <w:szCs w:val="24"/>
        </w:rPr>
        <w:t xml:space="preserve">Όχι, ευχαριστώ πολύ. Σας έδωσα όλη την ευχέρεια και παρακαλώ να συνεννοούμαστε. Δεν υπάρχει θέμα. Έγινε αυτό που έπρεπε να γίνει. </w:t>
      </w:r>
    </w:p>
    <w:p w14:paraId="5EA91A7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Θέλει τον λόγο και ο κ. Μανιάτης. Δεν υπάρχει ζήτημα, σε λίγο κλείνουμε. Ο Πρωθυπουργός θα κλείσει τη σ</w:t>
      </w:r>
      <w:r>
        <w:rPr>
          <w:rFonts w:eastAsia="Times New Roman" w:cs="Times New Roman"/>
          <w:szCs w:val="24"/>
        </w:rPr>
        <w:t>υζήτηση</w:t>
      </w:r>
      <w:r>
        <w:rPr>
          <w:rFonts w:eastAsia="Times New Roman" w:cs="Times New Roman"/>
          <w:szCs w:val="24"/>
        </w:rPr>
        <w:t>,</w:t>
      </w:r>
      <w:r>
        <w:rPr>
          <w:rFonts w:eastAsia="Times New Roman" w:cs="Times New Roman"/>
          <w:szCs w:val="24"/>
        </w:rPr>
        <w:t xml:space="preserve"> για να προχωρήσουμε στην ψηφοφορία.</w:t>
      </w:r>
    </w:p>
    <w:p w14:paraId="5EA91A7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Κύριε Μανιάτη, τι θέλετε; Υπάρχει κάτι προσωπικό;</w:t>
      </w:r>
    </w:p>
    <w:p w14:paraId="5EA91A7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5EA91A79"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Κύριε Πρόεδρε, ο Υπουργός Εξωτερικών ανέγνωσε αυτό που είπα χθες με τον δικό του τρόπο. Θα ήθελα, λοιπόν, να ενημερώσω</w:t>
      </w:r>
      <w:r>
        <w:rPr>
          <w:rFonts w:eastAsia="Times New Roman" w:cs="Times New Roman"/>
          <w:szCs w:val="24"/>
        </w:rPr>
        <w:t xml:space="preserve"> το Σώμα και να ρωτήσω, επειδή με ανέφερε προσωπικά, τα εξής πράγματα, κύριε Υπουργέ. </w:t>
      </w:r>
    </w:p>
    <w:p w14:paraId="5EA91A7A"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Η Διεθνής Σύμβαση για το Δίκαιο της Θάλασσας κυρώθηκε τον Νοέμβριο του 1994. Η Ελλάδα την κύρωσε το 1995. Η ενδιάμεση συμφωνία έγινε το 1995, δηλαδή λίγους μόλις μήνες μ</w:t>
      </w:r>
      <w:r>
        <w:rPr>
          <w:rFonts w:eastAsia="Times New Roman" w:cs="Times New Roman"/>
          <w:szCs w:val="24"/>
        </w:rPr>
        <w:t>ετά τη θέση σε ισχύ της Διεθνούς Σύμβασης για το Δίκαιο της Θάλασσας των Ηνωμένων Εθνών. Κατά συνέπεια τότε η Ελληνική Δημοκρατία λίγους μόνο μήνες μετά τη θέση σε ισχύ της διεθνούς συμφωνίας όφειλε με το άρθρο 13 της ενδιάμεσης συμφωνίας, να δώσει το δικα</w:t>
      </w:r>
      <w:r>
        <w:rPr>
          <w:rFonts w:eastAsia="Times New Roman" w:cs="Times New Roman"/>
          <w:szCs w:val="24"/>
        </w:rPr>
        <w:t>ίωμα στο περίκλειστο κράτος των Σκοπίων</w:t>
      </w:r>
      <w:r>
        <w:rPr>
          <w:rFonts w:eastAsia="Times New Roman" w:cs="Times New Roman"/>
          <w:szCs w:val="24"/>
        </w:rPr>
        <w:t>,</w:t>
      </w:r>
      <w:r>
        <w:rPr>
          <w:rFonts w:eastAsia="Times New Roman" w:cs="Times New Roman"/>
          <w:szCs w:val="24"/>
        </w:rPr>
        <w:t xml:space="preserve"> να έχει πρόσβαση στην ελληνική ΑΟΖ.</w:t>
      </w:r>
    </w:p>
    <w:p w14:paraId="5EA91A7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Έκτοτε, όμως -ελάτε τώρα να δείτε το τραγικό λάθος που έχετε κάνει- έχουν μεσολαβήσει περίπου είκοσι χρόνια και το ερώτημα, λοιπόν, που θέλω να κάνω…</w:t>
      </w:r>
    </w:p>
    <w:p w14:paraId="5EA91A7C" w14:textId="77777777" w:rsidR="000F46A4" w:rsidRDefault="00307FE8">
      <w:pPr>
        <w:spacing w:line="600" w:lineRule="auto"/>
        <w:ind w:firstLine="720"/>
        <w:jc w:val="both"/>
        <w:rPr>
          <w:rFonts w:eastAsia="Times New Roman" w:cs="Times New Roman"/>
          <w:szCs w:val="24"/>
        </w:rPr>
      </w:pPr>
      <w:r w:rsidRPr="00BE2041">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Σας παρακαλώ, κύριε Μανιάτη, κανένα ερώτημα. Αυτά τα κάνατε χθες. Διευκρινίσατε αυτό που θέλατε. Σας παρακαλώ, μη δυσφορείτε επειδή πήρατε απαντήσεις. Αυτό έγινε τώρα.</w:t>
      </w:r>
    </w:p>
    <w:p w14:paraId="5EA91A7D"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Τελειώνω σε δέκα δευτερόλεπτα. </w:t>
      </w:r>
    </w:p>
    <w:p w14:paraId="5EA91A7E"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Τι θα πει</w:t>
      </w:r>
      <w:r>
        <w:rPr>
          <w:rFonts w:eastAsia="Times New Roman" w:cs="Times New Roman"/>
          <w:szCs w:val="24"/>
        </w:rPr>
        <w:t xml:space="preserve"> τελειώνω; Επί τρεις μέρες τελειώνατε εδώ μέσα. </w:t>
      </w:r>
    </w:p>
    <w:p w14:paraId="5EA91A7F" w14:textId="77777777" w:rsidR="000F46A4" w:rsidRDefault="00307FE8">
      <w:pPr>
        <w:tabs>
          <w:tab w:val="left" w:pos="2940"/>
        </w:tabs>
        <w:spacing w:line="600" w:lineRule="auto"/>
        <w:ind w:firstLine="720"/>
        <w:jc w:val="both"/>
        <w:rPr>
          <w:rFonts w:eastAsia="Times New Roman"/>
          <w:szCs w:val="24"/>
        </w:rPr>
      </w:pPr>
      <w:r w:rsidRPr="00917D9D">
        <w:rPr>
          <w:rFonts w:eastAsia="Times New Roman"/>
          <w:b/>
          <w:szCs w:val="24"/>
        </w:rPr>
        <w:t>ΙΩΑΝΝΗΣ ΜΑΝΙΑΤΗΣ:</w:t>
      </w:r>
      <w:r>
        <w:rPr>
          <w:rFonts w:eastAsia="Times New Roman"/>
          <w:szCs w:val="24"/>
        </w:rPr>
        <w:t xml:space="preserve"> Το δικαίωμα αυτό που μετά από είκοσι πέντε χρόνια εκχωρείτε στα Σκόπια εσείς, το έχουν εκχωρήσει η Αλβανία και η Βουλγαρία, χώρες με τις οποίες, επίσης, συνορεύουν τα Σκόπια…</w:t>
      </w:r>
    </w:p>
    <w:p w14:paraId="5EA91A80" w14:textId="77777777" w:rsidR="000F46A4" w:rsidRDefault="00307FE8">
      <w:pPr>
        <w:tabs>
          <w:tab w:val="left" w:pos="2940"/>
        </w:tabs>
        <w:spacing w:line="600" w:lineRule="auto"/>
        <w:ind w:firstLine="720"/>
        <w:jc w:val="both"/>
        <w:rPr>
          <w:rFonts w:eastAsia="Times New Roman"/>
          <w:szCs w:val="24"/>
        </w:rPr>
      </w:pPr>
      <w:r>
        <w:rPr>
          <w:rFonts w:eastAsia="Times New Roman"/>
          <w:b/>
          <w:szCs w:val="24"/>
        </w:rPr>
        <w:t>ΠΡΟΕΔΡΟΣ (Νικό</w:t>
      </w:r>
      <w:r>
        <w:rPr>
          <w:rFonts w:eastAsia="Times New Roman"/>
          <w:b/>
          <w:szCs w:val="24"/>
        </w:rPr>
        <w:t>λαος Βούτσης):</w:t>
      </w:r>
      <w:r>
        <w:rPr>
          <w:rFonts w:eastAsia="Times New Roman"/>
          <w:szCs w:val="24"/>
        </w:rPr>
        <w:t xml:space="preserve"> Ωραία. Ετέθη το ερώτημα.</w:t>
      </w:r>
    </w:p>
    <w:p w14:paraId="5EA91A81"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Ο Υπουργός έχει τον λόγο.</w:t>
      </w:r>
    </w:p>
    <w:p w14:paraId="5EA91A82" w14:textId="77777777" w:rsidR="000F46A4" w:rsidRDefault="00307FE8">
      <w:pPr>
        <w:tabs>
          <w:tab w:val="left" w:pos="2940"/>
        </w:tabs>
        <w:spacing w:line="600" w:lineRule="auto"/>
        <w:ind w:firstLine="720"/>
        <w:jc w:val="both"/>
        <w:rPr>
          <w:rFonts w:eastAsia="Times New Roman"/>
          <w:szCs w:val="24"/>
        </w:rPr>
      </w:pPr>
      <w:r w:rsidRPr="00917D9D">
        <w:rPr>
          <w:rFonts w:eastAsia="Times New Roman"/>
          <w:b/>
          <w:szCs w:val="24"/>
        </w:rPr>
        <w:t>ΙΩΑΝΝΗΣ ΜΑΝΙΑΤΗΣ:</w:t>
      </w:r>
      <w:r w:rsidRPr="00917D9D">
        <w:rPr>
          <w:rFonts w:eastAsia="Times New Roman"/>
          <w:szCs w:val="24"/>
        </w:rPr>
        <w:t xml:space="preserve"> ...</w:t>
      </w:r>
      <w:r>
        <w:rPr>
          <w:rFonts w:eastAsia="Times New Roman"/>
          <w:szCs w:val="24"/>
        </w:rPr>
        <w:t>και χώρες οι οποίες, επίσης, έχουν θάλασσα και οι οποίες θα όφειλαν περίπου είκοσι χρόνια μετά</w:t>
      </w:r>
      <w:r>
        <w:rPr>
          <w:rFonts w:eastAsia="Times New Roman"/>
          <w:szCs w:val="24"/>
        </w:rPr>
        <w:t>,</w:t>
      </w:r>
      <w:r>
        <w:rPr>
          <w:rFonts w:eastAsia="Times New Roman"/>
          <w:szCs w:val="24"/>
        </w:rPr>
        <w:t xml:space="preserve"> να έχουν εκχωρήσει τα δικαιώματα.</w:t>
      </w:r>
    </w:p>
    <w:p w14:paraId="5EA91A83" w14:textId="77777777" w:rsidR="000F46A4" w:rsidRDefault="00307FE8">
      <w:pPr>
        <w:tabs>
          <w:tab w:val="left" w:pos="2940"/>
        </w:tabs>
        <w:spacing w:line="600" w:lineRule="auto"/>
        <w:ind w:firstLine="720"/>
        <w:jc w:val="both"/>
        <w:rPr>
          <w:rFonts w:eastAsia="Times New Roman"/>
          <w:szCs w:val="24"/>
        </w:rPr>
      </w:pPr>
      <w:r w:rsidRPr="008E63D3">
        <w:rPr>
          <w:rFonts w:eastAsia="Times New Roman"/>
          <w:b/>
          <w:szCs w:val="24"/>
        </w:rPr>
        <w:t>ΠΡΟΕΔΡΟΣ (Νικόλαος Βούτσης):</w:t>
      </w:r>
      <w:r>
        <w:rPr>
          <w:rFonts w:eastAsia="Times New Roman"/>
          <w:szCs w:val="24"/>
        </w:rPr>
        <w:t xml:space="preserve"> Κύριε Μανιάτη, ευχαριστούμε.</w:t>
      </w:r>
    </w:p>
    <w:p w14:paraId="5EA91A84" w14:textId="77777777" w:rsidR="000F46A4" w:rsidRDefault="00307FE8">
      <w:pPr>
        <w:tabs>
          <w:tab w:val="left" w:pos="2940"/>
        </w:tabs>
        <w:spacing w:line="600" w:lineRule="auto"/>
        <w:ind w:firstLine="720"/>
        <w:jc w:val="both"/>
        <w:rPr>
          <w:rFonts w:eastAsia="Times New Roman"/>
          <w:szCs w:val="24"/>
        </w:rPr>
      </w:pPr>
      <w:r w:rsidRPr="00917D9D">
        <w:rPr>
          <w:rFonts w:eastAsia="Times New Roman"/>
          <w:b/>
          <w:szCs w:val="24"/>
        </w:rPr>
        <w:t>ΙΩΑΝΝΗΣ ΜΑΝΙΑΤΗΣ:</w:t>
      </w:r>
      <w:r>
        <w:rPr>
          <w:rFonts w:eastAsia="Times New Roman"/>
          <w:szCs w:val="24"/>
        </w:rPr>
        <w:t xml:space="preserve"> Κι είμαστε εμείς η πρώτη χώρα που εκχωρεί στο περίκλειστο αυτό κράτος…</w:t>
      </w:r>
    </w:p>
    <w:p w14:paraId="5EA91A85" w14:textId="77777777" w:rsidR="000F46A4" w:rsidRDefault="00307FE8">
      <w:pPr>
        <w:tabs>
          <w:tab w:val="left" w:pos="2940"/>
        </w:tabs>
        <w:spacing w:line="600" w:lineRule="auto"/>
        <w:ind w:firstLine="720"/>
        <w:jc w:val="both"/>
        <w:rPr>
          <w:rFonts w:eastAsia="Times New Roman"/>
          <w:szCs w:val="24"/>
        </w:rPr>
      </w:pPr>
      <w:r w:rsidRPr="008E63D3">
        <w:rPr>
          <w:rFonts w:eastAsia="Times New Roman"/>
          <w:b/>
          <w:szCs w:val="24"/>
        </w:rPr>
        <w:t>ΠΡΟΕΔΡΟΣ (Νικόλαος Βούτσης):</w:t>
      </w:r>
      <w:r>
        <w:rPr>
          <w:rFonts w:eastAsia="Times New Roman"/>
          <w:szCs w:val="24"/>
        </w:rPr>
        <w:t xml:space="preserve"> Τώρα τι κάνετε; Ομιλία κάνετε; </w:t>
      </w:r>
    </w:p>
    <w:p w14:paraId="5EA91A86" w14:textId="77777777" w:rsidR="000F46A4" w:rsidRDefault="00307FE8">
      <w:pPr>
        <w:tabs>
          <w:tab w:val="left" w:pos="2940"/>
        </w:tabs>
        <w:spacing w:line="600" w:lineRule="auto"/>
        <w:ind w:firstLine="720"/>
        <w:jc w:val="both"/>
        <w:rPr>
          <w:rFonts w:eastAsia="Times New Roman"/>
          <w:szCs w:val="24"/>
        </w:rPr>
      </w:pPr>
      <w:r w:rsidRPr="00917D9D">
        <w:rPr>
          <w:rFonts w:eastAsia="Times New Roman"/>
          <w:b/>
          <w:szCs w:val="24"/>
        </w:rPr>
        <w:t>ΙΩΑΝΝΗΣ ΜΑΝΙΑΤΗΣ:</w:t>
      </w:r>
      <w:r>
        <w:rPr>
          <w:rFonts w:eastAsia="Times New Roman"/>
          <w:szCs w:val="24"/>
        </w:rPr>
        <w:t xml:space="preserve">…δικαίωμα στην ΑΟΖ, ενώ οι άλλες δύο δεν το </w:t>
      </w:r>
      <w:r>
        <w:rPr>
          <w:rFonts w:eastAsia="Times New Roman"/>
          <w:szCs w:val="24"/>
        </w:rPr>
        <w:t xml:space="preserve">έχουν </w:t>
      </w:r>
      <w:r>
        <w:rPr>
          <w:rFonts w:eastAsia="Times New Roman"/>
          <w:szCs w:val="24"/>
        </w:rPr>
        <w:t>εκχωρήσει</w:t>
      </w:r>
      <w:r>
        <w:rPr>
          <w:rFonts w:eastAsia="Times New Roman"/>
          <w:szCs w:val="24"/>
        </w:rPr>
        <w:t>.</w:t>
      </w:r>
    </w:p>
    <w:p w14:paraId="5EA91A87" w14:textId="77777777" w:rsidR="000F46A4" w:rsidRDefault="00307FE8">
      <w:pPr>
        <w:tabs>
          <w:tab w:val="left" w:pos="2940"/>
        </w:tabs>
        <w:spacing w:line="600" w:lineRule="auto"/>
        <w:ind w:firstLine="720"/>
        <w:jc w:val="both"/>
        <w:rPr>
          <w:rFonts w:eastAsia="Times New Roman"/>
          <w:szCs w:val="24"/>
        </w:rPr>
      </w:pPr>
      <w:r w:rsidRPr="000D6E3F">
        <w:rPr>
          <w:rFonts w:eastAsia="Times New Roman"/>
          <w:b/>
          <w:szCs w:val="24"/>
        </w:rPr>
        <w:t xml:space="preserve">ΠΡΟΕΔΡΟΣ (Νικόλαος Βούτσης): </w:t>
      </w:r>
      <w:r w:rsidRPr="000D6E3F">
        <w:rPr>
          <w:rFonts w:eastAsia="Times New Roman"/>
          <w:szCs w:val="24"/>
        </w:rPr>
        <w:t>Συνεχίστε.</w:t>
      </w:r>
    </w:p>
    <w:p w14:paraId="5EA91A88" w14:textId="77777777" w:rsidR="000F46A4" w:rsidRDefault="00307FE8">
      <w:pPr>
        <w:tabs>
          <w:tab w:val="left" w:pos="2940"/>
        </w:tabs>
        <w:spacing w:line="600" w:lineRule="auto"/>
        <w:ind w:firstLine="720"/>
        <w:jc w:val="both"/>
        <w:rPr>
          <w:rFonts w:eastAsia="Times New Roman"/>
          <w:szCs w:val="24"/>
        </w:rPr>
      </w:pPr>
      <w:r w:rsidRPr="00917D9D">
        <w:rPr>
          <w:rFonts w:eastAsia="Times New Roman"/>
          <w:b/>
          <w:szCs w:val="24"/>
        </w:rPr>
        <w:t>ΙΩΑΝΝΗΣ ΜΑΝΙΑΤΗΣ:</w:t>
      </w:r>
      <w:r>
        <w:rPr>
          <w:rFonts w:eastAsia="Times New Roman"/>
          <w:szCs w:val="24"/>
        </w:rPr>
        <w:t xml:space="preserve"> Αυτή είναι η ερώτηση και επί αυτού θα πρέπει να απαντήσει ο κύριος Υπουργός.</w:t>
      </w:r>
    </w:p>
    <w:p w14:paraId="5EA91A89" w14:textId="77777777" w:rsidR="000F46A4" w:rsidRDefault="00307FE8">
      <w:pPr>
        <w:tabs>
          <w:tab w:val="left" w:pos="2940"/>
        </w:tabs>
        <w:spacing w:line="600" w:lineRule="auto"/>
        <w:ind w:firstLine="720"/>
        <w:jc w:val="both"/>
        <w:rPr>
          <w:rFonts w:eastAsia="Times New Roman"/>
          <w:szCs w:val="24"/>
        </w:rPr>
      </w:pPr>
      <w:r w:rsidRPr="000D6E3F">
        <w:rPr>
          <w:rFonts w:eastAsia="Times New Roman"/>
          <w:b/>
          <w:szCs w:val="24"/>
        </w:rPr>
        <w:t>ΠΡΟΕΔΡΟΣ (Νικόλαος Βούτσης):</w:t>
      </w:r>
      <w:r>
        <w:rPr>
          <w:rFonts w:eastAsia="Times New Roman"/>
          <w:szCs w:val="24"/>
        </w:rPr>
        <w:t xml:space="preserve"> Σας παρακαλώ πολύ, κύριε Μανιάτη. Επί όποιου θέματος έχει εγερθεί και θεωρεί, θα απαντήσει ο Υπουργός. Μην υποβάλλουμε εδώ ο ένας στον άλλον σε τι θα απαντάει. Προς Θεού!</w:t>
      </w:r>
    </w:p>
    <w:p w14:paraId="5EA91A8A"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Κύριε Υπουργέ, έχετε τον λόγο.</w:t>
      </w:r>
    </w:p>
    <w:p w14:paraId="5EA91A8B" w14:textId="77777777" w:rsidR="000F46A4" w:rsidRDefault="00307FE8">
      <w:pPr>
        <w:tabs>
          <w:tab w:val="left" w:pos="2940"/>
        </w:tabs>
        <w:spacing w:line="600" w:lineRule="auto"/>
        <w:ind w:firstLine="720"/>
        <w:jc w:val="both"/>
        <w:rPr>
          <w:rFonts w:eastAsia="Times New Roman"/>
          <w:szCs w:val="24"/>
        </w:rPr>
      </w:pPr>
      <w:r w:rsidRPr="008E63D3">
        <w:rPr>
          <w:rFonts w:eastAsia="Times New Roman"/>
          <w:b/>
          <w:szCs w:val="24"/>
        </w:rPr>
        <w:t>ΝΙΚΟΛΑΟΣ ΚΟΤΖΙΑΣ (Υπουργός Εξωτερικών):</w:t>
      </w:r>
      <w:r>
        <w:rPr>
          <w:rFonts w:eastAsia="Times New Roman"/>
          <w:szCs w:val="24"/>
        </w:rPr>
        <w:t xml:space="preserve"> Ο λόγος που δ</w:t>
      </w:r>
      <w:r>
        <w:rPr>
          <w:rFonts w:eastAsia="Times New Roman"/>
          <w:szCs w:val="24"/>
        </w:rPr>
        <w:t>εν έχει εφαρμοστεί το άρθρο 13 της ενδιάμεσης συμφωνίας</w:t>
      </w:r>
      <w:r>
        <w:rPr>
          <w:rFonts w:eastAsia="Times New Roman"/>
          <w:szCs w:val="24"/>
        </w:rPr>
        <w:t>,</w:t>
      </w:r>
      <w:r>
        <w:rPr>
          <w:rFonts w:eastAsia="Times New Roman"/>
          <w:szCs w:val="24"/>
        </w:rPr>
        <w:t xml:space="preserve"> είναι ότι η Ελλάδα από τότε δεν έχει κάνει οριοθέτηση της ΑΟΖ. Κατά συνέπεια η δέσμευση που εσείς πήρατε, συνεχίζει μ</w:t>
      </w:r>
      <w:r>
        <w:rPr>
          <w:rFonts w:eastAsia="Times New Roman"/>
          <w:szCs w:val="24"/>
        </w:rPr>
        <w:t>ε</w:t>
      </w:r>
      <w:r>
        <w:rPr>
          <w:rFonts w:eastAsia="Times New Roman"/>
          <w:szCs w:val="24"/>
        </w:rPr>
        <w:t xml:space="preserve"> εμάς. Αυτό που δεν βρίσκω κομψό</w:t>
      </w:r>
      <w:r>
        <w:rPr>
          <w:rFonts w:eastAsia="Times New Roman"/>
          <w:szCs w:val="24"/>
        </w:rPr>
        <w:t>,</w:t>
      </w:r>
      <w:r>
        <w:rPr>
          <w:rFonts w:eastAsia="Times New Roman"/>
          <w:szCs w:val="24"/>
        </w:rPr>
        <w:t xml:space="preserve"> είναι να μας κατηγορείτε για τη δικιά σας δέσμε</w:t>
      </w:r>
      <w:r>
        <w:rPr>
          <w:rFonts w:eastAsia="Times New Roman"/>
          <w:szCs w:val="24"/>
        </w:rPr>
        <w:t>υση, που ως τετελεσμένο βρήκαμε στη διαπραγμάτευση.</w:t>
      </w:r>
    </w:p>
    <w:p w14:paraId="5EA91A8C"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 xml:space="preserve">Δεύτερον, όσον αφορά τα </w:t>
      </w:r>
      <w:r>
        <w:rPr>
          <w:rFonts w:eastAsia="Times New Roman"/>
          <w:szCs w:val="24"/>
          <w:lang w:val="en-US"/>
        </w:rPr>
        <w:t>identity</w:t>
      </w:r>
      <w:r w:rsidRPr="008E63D3">
        <w:rPr>
          <w:rFonts w:eastAsia="Times New Roman"/>
          <w:szCs w:val="24"/>
        </w:rPr>
        <w:t xml:space="preserve">, </w:t>
      </w:r>
      <w:r>
        <w:rPr>
          <w:rFonts w:eastAsia="Times New Roman"/>
          <w:szCs w:val="24"/>
        </w:rPr>
        <w:t>την επιστολή που επικαλέστηκε η κ</w:t>
      </w:r>
      <w:r>
        <w:rPr>
          <w:rFonts w:eastAsia="Times New Roman"/>
          <w:szCs w:val="24"/>
        </w:rPr>
        <w:t>.</w:t>
      </w:r>
      <w:r>
        <w:rPr>
          <w:rFonts w:eastAsia="Times New Roman"/>
          <w:szCs w:val="24"/>
        </w:rPr>
        <w:t xml:space="preserve"> Μπακογιάννη, θυμίζω τι λέει το τηλεγράφημα: «Στο σημείο αυτό έγινε λόγος εκ μέρους της κυρίας Υπουργού για τον όρο «</w:t>
      </w:r>
      <w:r>
        <w:rPr>
          <w:rFonts w:eastAsia="Times New Roman"/>
          <w:szCs w:val="24"/>
          <w:lang w:val="en-US"/>
        </w:rPr>
        <w:t>Makedonsky</w:t>
      </w:r>
      <w:r>
        <w:rPr>
          <w:rFonts w:eastAsia="Times New Roman"/>
          <w:szCs w:val="24"/>
        </w:rPr>
        <w:t>»…» -ο όρ</w:t>
      </w:r>
      <w:r>
        <w:rPr>
          <w:rFonts w:eastAsia="Times New Roman"/>
          <w:szCs w:val="24"/>
        </w:rPr>
        <w:t>ος «</w:t>
      </w:r>
      <w:r>
        <w:rPr>
          <w:rFonts w:eastAsia="Times New Roman"/>
          <w:szCs w:val="24"/>
          <w:lang w:val="en-US"/>
        </w:rPr>
        <w:t>Makedonsky</w:t>
      </w:r>
      <w:r>
        <w:rPr>
          <w:rFonts w:eastAsia="Times New Roman"/>
          <w:szCs w:val="24"/>
        </w:rPr>
        <w:t>» είναι Μακεδονία- «…ως προσδιοριστικό στοιχείο γλώσσας και εθνότητας του λαού των Σκοπίων».</w:t>
      </w:r>
    </w:p>
    <w:p w14:paraId="5EA91A8D"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Δεν ήθελα να σας το διαβάσω. Το αποδεχθήκατε.</w:t>
      </w:r>
      <w:r w:rsidRPr="00917D9D">
        <w:rPr>
          <w:rFonts w:eastAsia="Times New Roman"/>
          <w:szCs w:val="24"/>
        </w:rPr>
        <w:t xml:space="preserve"> </w:t>
      </w:r>
      <w:r>
        <w:rPr>
          <w:rFonts w:eastAsia="Times New Roman"/>
          <w:szCs w:val="24"/>
        </w:rPr>
        <w:t>Είναι τηλεγράφημα με ημερομηνία 20</w:t>
      </w:r>
      <w:r>
        <w:rPr>
          <w:rFonts w:eastAsia="Times New Roman"/>
          <w:szCs w:val="24"/>
        </w:rPr>
        <w:t>-</w:t>
      </w:r>
      <w:r>
        <w:rPr>
          <w:rFonts w:eastAsia="Times New Roman"/>
          <w:szCs w:val="24"/>
        </w:rPr>
        <w:t>9</w:t>
      </w:r>
      <w:r>
        <w:rPr>
          <w:rFonts w:eastAsia="Times New Roman"/>
          <w:szCs w:val="24"/>
        </w:rPr>
        <w:t>-</w:t>
      </w:r>
      <w:r>
        <w:rPr>
          <w:rFonts w:eastAsia="Times New Roman"/>
          <w:szCs w:val="24"/>
        </w:rPr>
        <w:t>2018 στην κυριλλική πάντα.</w:t>
      </w:r>
    </w:p>
    <w:p w14:paraId="5EA91A8E" w14:textId="77777777" w:rsidR="000F46A4" w:rsidRDefault="00307FE8">
      <w:pPr>
        <w:tabs>
          <w:tab w:val="left" w:pos="2940"/>
        </w:tabs>
        <w:spacing w:line="600" w:lineRule="auto"/>
        <w:ind w:firstLine="720"/>
        <w:jc w:val="center"/>
        <w:rPr>
          <w:rFonts w:eastAsia="Times New Roman"/>
          <w:szCs w:val="24"/>
        </w:rPr>
      </w:pPr>
      <w:r>
        <w:rPr>
          <w:rFonts w:eastAsia="Times New Roman"/>
          <w:szCs w:val="24"/>
        </w:rPr>
        <w:t>(Χειροκροτήματα από τις πτέρυγες του ΣΥ</w:t>
      </w:r>
      <w:r>
        <w:rPr>
          <w:rFonts w:eastAsia="Times New Roman"/>
          <w:szCs w:val="24"/>
        </w:rPr>
        <w:t>ΡΙΖΑ και των ΑΝΕΛ)</w:t>
      </w:r>
    </w:p>
    <w:p w14:paraId="5EA91A8F" w14:textId="77777777" w:rsidR="000F46A4" w:rsidRDefault="00307FE8">
      <w:pPr>
        <w:tabs>
          <w:tab w:val="left" w:pos="2940"/>
        </w:tabs>
        <w:spacing w:line="600" w:lineRule="auto"/>
        <w:ind w:firstLine="720"/>
        <w:jc w:val="both"/>
        <w:rPr>
          <w:rFonts w:eastAsia="Times New Roman"/>
          <w:szCs w:val="24"/>
        </w:rPr>
      </w:pPr>
      <w:r w:rsidRPr="008E63D3">
        <w:rPr>
          <w:rFonts w:eastAsia="Times New Roman"/>
          <w:b/>
          <w:szCs w:val="24"/>
        </w:rPr>
        <w:t>ΘΕΟΔΩΡΑ ΜΠΑΚΟΓΙΑΝΝΗ:</w:t>
      </w:r>
      <w:r>
        <w:rPr>
          <w:rFonts w:eastAsia="Times New Roman"/>
          <w:szCs w:val="24"/>
        </w:rPr>
        <w:t xml:space="preserve"> Τι λέτε τώρα;</w:t>
      </w:r>
    </w:p>
    <w:p w14:paraId="5EA91A90" w14:textId="77777777" w:rsidR="000F46A4" w:rsidRDefault="00307FE8">
      <w:pPr>
        <w:tabs>
          <w:tab w:val="left" w:pos="2940"/>
        </w:tabs>
        <w:spacing w:line="600" w:lineRule="auto"/>
        <w:ind w:firstLine="720"/>
        <w:jc w:val="both"/>
        <w:rPr>
          <w:rFonts w:eastAsia="Times New Roman"/>
          <w:szCs w:val="24"/>
        </w:rPr>
      </w:pPr>
      <w:r w:rsidRPr="008E63D3">
        <w:rPr>
          <w:rFonts w:eastAsia="Times New Roman"/>
          <w:b/>
          <w:szCs w:val="24"/>
        </w:rPr>
        <w:t>ΝΙΚΟΛΑΟΣ ΚΟΤΖΙΑΣ (Υπουργός Εξωτερικών):</w:t>
      </w:r>
      <w:r>
        <w:rPr>
          <w:rFonts w:eastAsia="Times New Roman"/>
          <w:szCs w:val="24"/>
        </w:rPr>
        <w:t xml:space="preserve"> Δεύτερον για τα βιβλία</w:t>
      </w:r>
      <w:r>
        <w:rPr>
          <w:rFonts w:eastAsia="Times New Roman"/>
          <w:szCs w:val="24"/>
        </w:rPr>
        <w:t xml:space="preserve"> ακόμη και με την Αλβανία επί Σαμαρά ξεκίνησε η κοινή επιτροπή που βλέπει τα βιβλία της Αλβανίας. Τώρα αν ο Σαμαράς έκανε το έγκλημα που μου χρεώνετε εμένα πέντε χρόνια πριν από εμένα, βάλτε τον μέσα. Τι φταίω εγώ;</w:t>
      </w:r>
    </w:p>
    <w:p w14:paraId="5EA91A91" w14:textId="77777777" w:rsidR="000F46A4" w:rsidRDefault="00307FE8">
      <w:pPr>
        <w:tabs>
          <w:tab w:val="left" w:pos="2940"/>
        </w:tabs>
        <w:spacing w:line="600" w:lineRule="auto"/>
        <w:ind w:firstLine="720"/>
        <w:jc w:val="center"/>
        <w:rPr>
          <w:rFonts w:eastAsia="Times New Roman"/>
          <w:szCs w:val="24"/>
        </w:rPr>
      </w:pPr>
      <w:r>
        <w:rPr>
          <w:rFonts w:eastAsia="Times New Roman"/>
          <w:szCs w:val="24"/>
        </w:rPr>
        <w:t>(Χειροκροτήματα από τις πτέρυγες του ΣΥΡΙ</w:t>
      </w:r>
      <w:r>
        <w:rPr>
          <w:rFonts w:eastAsia="Times New Roman"/>
          <w:szCs w:val="24"/>
        </w:rPr>
        <w:t>ΖΑ και των ΑΝΕΛ)</w:t>
      </w:r>
    </w:p>
    <w:p w14:paraId="5EA91A92" w14:textId="77777777" w:rsidR="000F46A4" w:rsidRDefault="00307FE8">
      <w:pPr>
        <w:tabs>
          <w:tab w:val="left" w:pos="2940"/>
        </w:tabs>
        <w:spacing w:line="600" w:lineRule="auto"/>
        <w:ind w:firstLine="720"/>
        <w:jc w:val="both"/>
        <w:rPr>
          <w:rFonts w:eastAsia="Times New Roman"/>
          <w:szCs w:val="24"/>
        </w:rPr>
      </w:pPr>
      <w:r w:rsidRPr="008E63D3">
        <w:rPr>
          <w:rFonts w:eastAsia="Times New Roman"/>
          <w:b/>
          <w:szCs w:val="24"/>
        </w:rPr>
        <w:t>ΠΡΟΕΔΡΟΣ (Νικόλαος Βούτσης):</w:t>
      </w:r>
      <w:r>
        <w:rPr>
          <w:rFonts w:eastAsia="Times New Roman"/>
          <w:szCs w:val="24"/>
        </w:rPr>
        <w:t xml:space="preserve"> Ωραία.</w:t>
      </w:r>
    </w:p>
    <w:p w14:paraId="5EA91A93" w14:textId="77777777" w:rsidR="000F46A4" w:rsidRDefault="00307FE8">
      <w:pPr>
        <w:tabs>
          <w:tab w:val="left" w:pos="2940"/>
        </w:tabs>
        <w:spacing w:line="600" w:lineRule="auto"/>
        <w:ind w:firstLine="720"/>
        <w:jc w:val="both"/>
        <w:rPr>
          <w:rFonts w:eastAsia="Times New Roman"/>
          <w:szCs w:val="24"/>
        </w:rPr>
      </w:pPr>
      <w:r w:rsidRPr="008E63D3">
        <w:rPr>
          <w:rFonts w:eastAsia="Times New Roman"/>
          <w:b/>
          <w:szCs w:val="24"/>
        </w:rPr>
        <w:t>ΝΙΚΟΛΑΟΣ ΚΟΤΖΙΑΣ (Υπουργός Εξωτερικών):</w:t>
      </w:r>
      <w:r>
        <w:rPr>
          <w:rFonts w:eastAsia="Times New Roman"/>
          <w:szCs w:val="24"/>
        </w:rPr>
        <w:t xml:space="preserve"> Και για τη Χάγη ένα τελευταίο θα πω. Ακούστε.</w:t>
      </w:r>
    </w:p>
    <w:p w14:paraId="5EA91A94" w14:textId="77777777" w:rsidR="000F46A4" w:rsidRDefault="00307FE8">
      <w:pPr>
        <w:tabs>
          <w:tab w:val="left" w:pos="2940"/>
        </w:tabs>
        <w:spacing w:line="600" w:lineRule="auto"/>
        <w:ind w:firstLine="720"/>
        <w:jc w:val="both"/>
        <w:rPr>
          <w:rFonts w:eastAsia="Times New Roman"/>
          <w:szCs w:val="24"/>
        </w:rPr>
      </w:pPr>
      <w:r>
        <w:rPr>
          <w:rFonts w:eastAsia="Times New Roman"/>
          <w:b/>
          <w:szCs w:val="24"/>
        </w:rPr>
        <w:t xml:space="preserve">ΘΕΟΔΩΡΑ ΜΠΑΚΟΓΙΑΝΝΗ: </w:t>
      </w:r>
      <w:r>
        <w:rPr>
          <w:rFonts w:eastAsia="Times New Roman"/>
          <w:szCs w:val="24"/>
        </w:rPr>
        <w:t>Να τους…</w:t>
      </w:r>
    </w:p>
    <w:p w14:paraId="5EA91A95" w14:textId="77777777" w:rsidR="000F46A4" w:rsidRDefault="00307FE8">
      <w:pPr>
        <w:tabs>
          <w:tab w:val="left" w:pos="2940"/>
        </w:tabs>
        <w:spacing w:line="600" w:lineRule="auto"/>
        <w:ind w:firstLine="720"/>
        <w:jc w:val="both"/>
        <w:rPr>
          <w:rFonts w:eastAsia="Times New Roman"/>
          <w:szCs w:val="24"/>
        </w:rPr>
      </w:pPr>
      <w:r w:rsidRPr="008E63D3">
        <w:rPr>
          <w:rFonts w:eastAsia="Times New Roman"/>
          <w:b/>
          <w:szCs w:val="24"/>
        </w:rPr>
        <w:t>ΠΡΟΕΔΡΟΣ (Νικόλαος Βούτσης):</w:t>
      </w:r>
      <w:r>
        <w:rPr>
          <w:rFonts w:eastAsia="Times New Roman"/>
          <w:szCs w:val="24"/>
        </w:rPr>
        <w:t xml:space="preserve"> Κυρία Μπακογιάννη, σας παρακαλώ.</w:t>
      </w:r>
    </w:p>
    <w:p w14:paraId="5EA91A96" w14:textId="77777777" w:rsidR="000F46A4" w:rsidRDefault="00307FE8">
      <w:pPr>
        <w:tabs>
          <w:tab w:val="left" w:pos="2940"/>
        </w:tabs>
        <w:spacing w:line="600" w:lineRule="auto"/>
        <w:ind w:firstLine="720"/>
        <w:jc w:val="both"/>
        <w:rPr>
          <w:rFonts w:eastAsia="Times New Roman"/>
          <w:szCs w:val="24"/>
        </w:rPr>
      </w:pPr>
      <w:r w:rsidRPr="007E7C56">
        <w:rPr>
          <w:rFonts w:eastAsia="Times New Roman"/>
          <w:b/>
          <w:szCs w:val="24"/>
        </w:rPr>
        <w:t>ΝΙΚΟΛΑΟΣ ΚΟΤΖΙΑΣ (Υπουργό</w:t>
      </w:r>
      <w:r w:rsidRPr="007E7C56">
        <w:rPr>
          <w:rFonts w:eastAsia="Times New Roman"/>
          <w:b/>
          <w:szCs w:val="24"/>
        </w:rPr>
        <w:t xml:space="preserve">ς Εξωτερικών): </w:t>
      </w:r>
      <w:r>
        <w:rPr>
          <w:rFonts w:eastAsia="Times New Roman"/>
          <w:szCs w:val="24"/>
        </w:rPr>
        <w:t>Στην κ</w:t>
      </w:r>
      <w:r>
        <w:rPr>
          <w:rFonts w:eastAsia="Times New Roman"/>
          <w:szCs w:val="24"/>
        </w:rPr>
        <w:t>.</w:t>
      </w:r>
      <w:r>
        <w:rPr>
          <w:rFonts w:eastAsia="Times New Roman"/>
          <w:szCs w:val="24"/>
        </w:rPr>
        <w:t xml:space="preserve"> Μπακογιάννη αρέσει να κάνει προσωπικές επιθέσεις σε μένα. Πιστεύω ότι δεν νιώθει άνετα με αυτά που κάθε φορά αποκαλύπτω.</w:t>
      </w:r>
    </w:p>
    <w:p w14:paraId="5EA91A97"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Εν πάση περιπτώσει όσον αφορά τη Χάγη, σας θυμίζω ότι πήγαμε σε ένα διεθνές δικαστήριο, το οποίο το χάσαμε εξαιτ</w:t>
      </w:r>
      <w:r>
        <w:rPr>
          <w:rFonts w:eastAsia="Times New Roman"/>
          <w:szCs w:val="24"/>
        </w:rPr>
        <w:t xml:space="preserve">ίας σας, γιατί βγήκατε από το Βουκουρέστι, που δεν χρειάστηκε να κάνουμε χρήση του βέτο, χάρη στην εξαιρετική πολιτική που έκανε ο κ. Καραμανλής μέσα στο </w:t>
      </w:r>
      <w:r>
        <w:rPr>
          <w:rFonts w:eastAsia="Times New Roman"/>
          <w:szCs w:val="24"/>
        </w:rPr>
        <w:t>σ</w:t>
      </w:r>
      <w:r>
        <w:rPr>
          <w:rFonts w:eastAsia="Times New Roman"/>
          <w:szCs w:val="24"/>
        </w:rPr>
        <w:t xml:space="preserve">υμβούλιο -γιατί είναι μόνο οι </w:t>
      </w:r>
      <w:r>
        <w:rPr>
          <w:rFonts w:eastAsia="Times New Roman"/>
          <w:szCs w:val="24"/>
        </w:rPr>
        <w:t>π</w:t>
      </w:r>
      <w:r>
        <w:rPr>
          <w:rFonts w:eastAsia="Times New Roman"/>
          <w:szCs w:val="24"/>
        </w:rPr>
        <w:t>ρωθυπουργοί μέσα στο συμβούλιο- και πήρε δεκαεπτά χώρες μαζί του χάρις</w:t>
      </w:r>
      <w:r>
        <w:rPr>
          <w:rFonts w:eastAsia="Times New Roman"/>
          <w:szCs w:val="24"/>
        </w:rPr>
        <w:t xml:space="preserve"> σ’ αυτή την πολιτική. Και βγήκατε εσείς μετά να καμαρώνετε ότι βάλατε βέτο</w:t>
      </w:r>
      <w:r>
        <w:rPr>
          <w:rFonts w:eastAsia="Times New Roman"/>
          <w:szCs w:val="24"/>
        </w:rPr>
        <w:t>,</w:t>
      </w:r>
      <w:r>
        <w:rPr>
          <w:rFonts w:eastAsia="Times New Roman"/>
          <w:szCs w:val="24"/>
        </w:rPr>
        <w:t xml:space="preserve"> που δεν είχατε βάλει βέτο</w:t>
      </w:r>
      <w:r>
        <w:rPr>
          <w:rFonts w:eastAsia="Times New Roman"/>
          <w:szCs w:val="24"/>
        </w:rPr>
        <w:t>,</w:t>
      </w:r>
      <w:r>
        <w:rPr>
          <w:rFonts w:eastAsia="Times New Roman"/>
          <w:szCs w:val="24"/>
        </w:rPr>
        <w:t xml:space="preserve"> και καταδικάστηκε η Ελλάδα από το Διεθνές Δικαστήριο της Χάγης για ένα βέτο που δεν βάλατε.</w:t>
      </w:r>
    </w:p>
    <w:p w14:paraId="5EA91A98"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Αυτό το Διεθνές Δικαστήριο της Χάγης με την απόφαση που πήρε</w:t>
      </w:r>
      <w:r>
        <w:rPr>
          <w:rFonts w:eastAsia="Times New Roman"/>
          <w:szCs w:val="24"/>
        </w:rPr>
        <w:t>, δυσκόλεψε εμάς στις διαπραγματεύσεις, διότι βρήκαμε μια απόφαση που δέσμευε τη χώρα. Τα δικά σας τετελεσμένα τα επικαλείστε</w:t>
      </w:r>
      <w:r>
        <w:rPr>
          <w:rFonts w:eastAsia="Times New Roman"/>
          <w:szCs w:val="24"/>
        </w:rPr>
        <w:t>,</w:t>
      </w:r>
      <w:r>
        <w:rPr>
          <w:rFonts w:eastAsia="Times New Roman"/>
          <w:szCs w:val="24"/>
        </w:rPr>
        <w:t xml:space="preserve"> για να μας κάνετε κριτική. Αυτά είχα να πω.</w:t>
      </w:r>
    </w:p>
    <w:p w14:paraId="5EA91A99" w14:textId="77777777" w:rsidR="000F46A4" w:rsidRDefault="00307FE8">
      <w:pPr>
        <w:tabs>
          <w:tab w:val="left" w:pos="2940"/>
        </w:tabs>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5EA91A9A" w14:textId="77777777" w:rsidR="000F46A4" w:rsidRDefault="00307FE8">
      <w:pPr>
        <w:tabs>
          <w:tab w:val="left" w:pos="2940"/>
        </w:tabs>
        <w:spacing w:line="600" w:lineRule="auto"/>
        <w:ind w:firstLine="720"/>
        <w:jc w:val="both"/>
        <w:rPr>
          <w:rFonts w:eastAsia="Times New Roman"/>
          <w:szCs w:val="24"/>
        </w:rPr>
      </w:pPr>
      <w:r w:rsidRPr="00415063">
        <w:rPr>
          <w:rFonts w:eastAsia="Times New Roman"/>
          <w:b/>
          <w:szCs w:val="24"/>
        </w:rPr>
        <w:t>ΠΡΟΕΔΡΟΣ (Νικόλαος Βούτσης)</w:t>
      </w:r>
      <w:r w:rsidRPr="00415063">
        <w:rPr>
          <w:rFonts w:eastAsia="Times New Roman"/>
          <w:b/>
          <w:szCs w:val="24"/>
        </w:rPr>
        <w:t>:</w:t>
      </w:r>
      <w:r>
        <w:rPr>
          <w:rFonts w:eastAsia="Times New Roman"/>
          <w:szCs w:val="24"/>
        </w:rPr>
        <w:t xml:space="preserve"> Τον λόγο έχει ο Πρωθυπουργός κ. Αλέξης Τσίπρας.</w:t>
      </w:r>
    </w:p>
    <w:p w14:paraId="5EA91A9B"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(Όρθιοι οι Βουλευτές του ΣΥΡΙΖΑ χειροκροτούν ζωηρά και παρατεταμένα)</w:t>
      </w:r>
    </w:p>
    <w:p w14:paraId="5EA91A9C" w14:textId="77777777" w:rsidR="000F46A4" w:rsidRDefault="00307FE8">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των ΑΝΕΛ)</w:t>
      </w:r>
    </w:p>
    <w:p w14:paraId="5EA91A9D" w14:textId="77777777" w:rsidR="000F46A4" w:rsidRDefault="00307FE8">
      <w:pPr>
        <w:tabs>
          <w:tab w:val="left" w:pos="2940"/>
        </w:tabs>
        <w:spacing w:line="600" w:lineRule="auto"/>
        <w:ind w:firstLine="720"/>
        <w:jc w:val="both"/>
        <w:rPr>
          <w:rFonts w:eastAsia="Times New Roman"/>
          <w:szCs w:val="24"/>
        </w:rPr>
      </w:pPr>
      <w:r w:rsidRPr="00FE28B2">
        <w:rPr>
          <w:rFonts w:eastAsia="Times New Roman"/>
          <w:b/>
          <w:szCs w:val="24"/>
        </w:rPr>
        <w:t>ΑΛΕΞΗΣ ΤΣΙΠΡΑΣ (Πρόεδρος της Κυβέρνησης):</w:t>
      </w:r>
      <w:r>
        <w:rPr>
          <w:rFonts w:eastAsia="Times New Roman"/>
          <w:szCs w:val="24"/>
        </w:rPr>
        <w:t xml:space="preserve"> Κυρίες και κύριοι συνάδελφοι, είναι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ορισμέ</w:t>
      </w:r>
      <w:r>
        <w:rPr>
          <w:rFonts w:eastAsia="Times New Roman"/>
          <w:szCs w:val="24"/>
        </w:rPr>
        <w:t>νες στιγμές που πυκνώνει ο πολιτικός χρόνος, είναι ορισμένες στιγμές όπου έχει κανείς την αίσθηση ότι βρίσκεται μπροστά σε κρίσιμες αποφάσεις, ιστορικού χαρακτήρα αποφάσεις και ιστορικού χαρακτήρα γεγονότα και αισθάνομαι ότι τούτες οι μέρες είναι μέρος αυτ</w:t>
      </w:r>
      <w:r>
        <w:rPr>
          <w:rFonts w:eastAsia="Times New Roman"/>
          <w:szCs w:val="24"/>
        </w:rPr>
        <w:t>ών των στιγμών, που θα μπορούσε κανείς να χαρακτηρίσει ιστορικές.</w:t>
      </w:r>
    </w:p>
    <w:p w14:paraId="5EA91A9E" w14:textId="77777777" w:rsidR="000F46A4" w:rsidRDefault="00307FE8">
      <w:pPr>
        <w:tabs>
          <w:tab w:val="left" w:pos="2940"/>
        </w:tabs>
        <w:spacing w:line="600" w:lineRule="auto"/>
        <w:ind w:firstLine="720"/>
        <w:jc w:val="both"/>
        <w:rPr>
          <w:rFonts w:eastAsia="Times New Roman"/>
          <w:szCs w:val="24"/>
        </w:rPr>
      </w:pPr>
      <w:r>
        <w:rPr>
          <w:rFonts w:eastAsia="Times New Roman"/>
          <w:szCs w:val="24"/>
        </w:rPr>
        <w:t>Το λέω αυτό, διότι σε λίγες μέρες έχουμε μια πολύ κρίσιμη συνεδρίαση που οριστικοποιεί, κλείνει την τελευταία αξιολόγηση του τελευταίου προγράμματος στήριξης μετά από οχτώ χρόνια μνημονίων σ</w:t>
      </w:r>
      <w:r>
        <w:rPr>
          <w:rFonts w:eastAsia="Times New Roman"/>
          <w:szCs w:val="24"/>
        </w:rPr>
        <w:t>τη χώρα. Προχθές μόλις είχαμε την επικύρωση, την ψήφιση των τελευταίων μέτρων σ’ αυτή εδώ την Αίθουσα, που πάρθηκαν σε συνεννόηση με τους θεσμούς.</w:t>
      </w:r>
    </w:p>
    <w:p w14:paraId="5EA91A9F"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Παράλληλα πριν από δυο τρεις μόλις μέρες είχαμε την κατάληξη -μετά από πολύμηνες διαπραγματεύσεις σε ένα κρίσ</w:t>
      </w:r>
      <w:r>
        <w:rPr>
          <w:rFonts w:eastAsia="Times New Roman" w:cs="Times New Roman"/>
          <w:szCs w:val="24"/>
        </w:rPr>
        <w:t xml:space="preserve">ιμο θέμα της εξωτερικής μας πολιτικής, σε μια ανοιχτή πληγή στην εξωτερική μας πολιτική, που ταλανίζει τη χώρα μας πάνω από είκοσι έξι χρόνια- με τους βόρειους γείτονές μας σε μια συνολική </w:t>
      </w:r>
      <w:r>
        <w:rPr>
          <w:rFonts w:eastAsia="Times New Roman" w:cs="Times New Roman"/>
          <w:szCs w:val="24"/>
        </w:rPr>
        <w:t>σ</w:t>
      </w:r>
      <w:r>
        <w:rPr>
          <w:rFonts w:eastAsia="Times New Roman" w:cs="Times New Roman"/>
          <w:szCs w:val="24"/>
        </w:rPr>
        <w:t xml:space="preserve">υμφωνία, η οποία, βεβαίως, έχει διάφορα στάδια μέχρι να επικυρωθεί από το </w:t>
      </w:r>
      <w:r>
        <w:rPr>
          <w:rFonts w:eastAsia="Times New Roman" w:cs="Times New Roman"/>
          <w:szCs w:val="24"/>
        </w:rPr>
        <w:t>ε</w:t>
      </w:r>
      <w:r>
        <w:rPr>
          <w:rFonts w:eastAsia="Times New Roman" w:cs="Times New Roman"/>
          <w:szCs w:val="24"/>
        </w:rPr>
        <w:t>λληνικό Κοινοβούλιο, αλλά δεν μπορεί παρά να χαρακτηρισθεί ως μια ιδιαίτερα ιστορική στιγμή.</w:t>
      </w:r>
    </w:p>
    <w:p w14:paraId="5EA91AA0"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Έχουμε, λοιπόν, δύο εξαιρετικά σημαντικά γεγονότα για τη χώρα: Το ένα </w:t>
      </w:r>
      <w:r>
        <w:rPr>
          <w:rFonts w:eastAsia="Times New Roman" w:cs="Times New Roman"/>
          <w:szCs w:val="24"/>
        </w:rPr>
        <w:t xml:space="preserve">είναι </w:t>
      </w:r>
      <w:r>
        <w:rPr>
          <w:rFonts w:eastAsia="Times New Roman" w:cs="Times New Roman"/>
          <w:szCs w:val="24"/>
        </w:rPr>
        <w:t xml:space="preserve">αυτό που </w:t>
      </w:r>
      <w:r>
        <w:rPr>
          <w:rFonts w:eastAsia="Times New Roman" w:cs="Times New Roman"/>
          <w:szCs w:val="24"/>
        </w:rPr>
        <w:t>σφραγίζει το πέρασμα της Ελλάδας από την εποχή της οικονομικής καχεξίας στην εποχή της ανάκαμψης και το άλλο αυτό που σφραγίζει -αν θέλετε- το πέρασμα από μια εποχή στασιμότητας ενός προβλήματος στα σύνορά μας, στα βόρεια σύνορά μας, στην εποχή της ισχυροπ</w:t>
      </w:r>
      <w:r>
        <w:rPr>
          <w:rFonts w:eastAsia="Times New Roman" w:cs="Times New Roman"/>
          <w:szCs w:val="24"/>
        </w:rPr>
        <w:t xml:space="preserve">οίησης της διεθνούς θέσης της χώρας. </w:t>
      </w:r>
    </w:p>
    <w:p w14:paraId="5EA91AA1"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συμπεράσματα, όμως, κυρίες και κύριοι συνάδελφοι, έβγαλε η Αξιωματική Αντιπολίτευση από αυτή την πύκνωση του χρόνου; Η Αξιωματική Αντιπολίτευση από αυτά τα δύο γεγονότα έβγαλε το συμπέρασμα ότι τώρα είναι η κατάλληλ</w:t>
      </w:r>
      <w:r>
        <w:rPr>
          <w:rFonts w:eastAsia="Times New Roman" w:cs="Times New Roman"/>
          <w:szCs w:val="24"/>
        </w:rPr>
        <w:t>η στιγμή</w:t>
      </w:r>
      <w:r>
        <w:rPr>
          <w:rFonts w:eastAsia="Times New Roman" w:cs="Times New Roman"/>
          <w:szCs w:val="24"/>
        </w:rPr>
        <w:t>,</w:t>
      </w:r>
      <w:r>
        <w:rPr>
          <w:rFonts w:eastAsia="Times New Roman" w:cs="Times New Roman"/>
          <w:szCs w:val="24"/>
        </w:rPr>
        <w:t xml:space="preserve"> να καταθέσει πρόταση δυσπιστίας εναντίον της Κυβέρνησης, πράγμα που δεν έχει κάνει εδώ και τρία χρόνια. </w:t>
      </w:r>
    </w:p>
    <w:p w14:paraId="5EA91AA2"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Ειλικρινά</w:t>
      </w:r>
      <w:r>
        <w:rPr>
          <w:rFonts w:eastAsia="Times New Roman" w:cs="Times New Roman"/>
          <w:szCs w:val="24"/>
        </w:rPr>
        <w:t>,</w:t>
      </w:r>
      <w:r>
        <w:rPr>
          <w:rFonts w:eastAsia="Times New Roman" w:cs="Times New Roman"/>
          <w:szCs w:val="24"/>
        </w:rPr>
        <w:t xml:space="preserve"> δυσκολεύομαι να κατανοήσω αυτή τη σπουδή, όπως ενδεχομένως θα δυσκολευτεί να την κατανοήσει και ο ιστορικός του μέλλοντος. Θα δυσκ</w:t>
      </w:r>
      <w:r>
        <w:rPr>
          <w:rFonts w:eastAsia="Times New Roman" w:cs="Times New Roman"/>
          <w:szCs w:val="24"/>
        </w:rPr>
        <w:t>ολευτεί να κατανοήσει</w:t>
      </w:r>
      <w:r>
        <w:rPr>
          <w:rFonts w:eastAsia="Times New Roman" w:cs="Times New Roman"/>
          <w:szCs w:val="24"/>
        </w:rPr>
        <w:t>,</w:t>
      </w:r>
      <w:r>
        <w:rPr>
          <w:rFonts w:eastAsia="Times New Roman" w:cs="Times New Roman"/>
          <w:szCs w:val="24"/>
        </w:rPr>
        <w:t xml:space="preserve"> γιατί σε μια θετική συγκυρία για τη χώρα η Νέα Δημοκρατία επιλέγει τώρα να εξαντλήσει ένα από τα ισχυρότερα θεσμικά της όπλα, το ισχυρότερο θεσμικό της όπλο, προκειμένου να ρίξει την Κυβέρνηση ή να απειλήσει ότι θα ρίξει την Κυβέρνησ</w:t>
      </w:r>
      <w:r>
        <w:rPr>
          <w:rFonts w:eastAsia="Times New Roman" w:cs="Times New Roman"/>
          <w:szCs w:val="24"/>
        </w:rPr>
        <w:t xml:space="preserve">η. </w:t>
      </w:r>
    </w:p>
    <w:p w14:paraId="5EA91AA3"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αλήθεια όμως είναι, κυρίες και κύριοι συνάδελφοι, ότι κανένας από τους ιστορικούς του μέλλοντος, όπως και κανείς άλλος νηφάλιος και αντικειμενικός παρατηρητής δεν θα μπορούσε να αντιληφθεί ούτε τα όρια των εσωκομματικών σας δυσκολιών και προβλημάτων </w:t>
      </w:r>
      <w:r>
        <w:rPr>
          <w:rFonts w:eastAsia="Times New Roman" w:cs="Times New Roman"/>
          <w:szCs w:val="24"/>
        </w:rPr>
        <w:t>ούτε όμως και τα όρια του πολιτικού σας κυνισμού.</w:t>
      </w:r>
    </w:p>
    <w:p w14:paraId="5EA91AA4"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Διότι ξέρετε</w:t>
      </w:r>
      <w:r>
        <w:rPr>
          <w:rFonts w:eastAsia="Times New Roman" w:cs="Times New Roman"/>
          <w:szCs w:val="24"/>
        </w:rPr>
        <w:t>,</w:t>
      </w:r>
      <w:r>
        <w:rPr>
          <w:rFonts w:eastAsia="Times New Roman" w:cs="Times New Roman"/>
          <w:szCs w:val="24"/>
        </w:rPr>
        <w:t xml:space="preserve"> το τελευταίο που απασχολεί τον κ. Μητσοτάκη και την ηγεσία της Νέας Δημοκρατίας</w:t>
      </w:r>
      <w:r>
        <w:rPr>
          <w:rFonts w:eastAsia="Times New Roman" w:cs="Times New Roman"/>
          <w:szCs w:val="24"/>
        </w:rPr>
        <w:t>,</w:t>
      </w:r>
      <w:r>
        <w:rPr>
          <w:rFonts w:eastAsia="Times New Roman" w:cs="Times New Roman"/>
          <w:szCs w:val="24"/>
        </w:rPr>
        <w:t xml:space="preserve"> είναι αυτά εις τα οποία αναφέρεται, τα επιχειρήματα δηλαδή τα οποία αναπαράγει, αναγράφει στην πρόταση που κατέ</w:t>
      </w:r>
      <w:r>
        <w:rPr>
          <w:rFonts w:eastAsia="Times New Roman" w:cs="Times New Roman"/>
          <w:szCs w:val="24"/>
        </w:rPr>
        <w:t xml:space="preserve">θεσε, στην πρόταση δυσπιστίας εναντίον της Κυβέρνησης. </w:t>
      </w:r>
    </w:p>
    <w:p w14:paraId="5EA91AA5"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Ούτε η ισχυροποίηση της διεθνούς θέσης της χώρας σάς ενδιαφέρει ιδιαίτερα ούτε η αποκατάσταση του ηγετικού ρόλου της Ελλάδας στα Βαλκάνια σάς ενδιαφέρει ιδιαίτερα ούτε η ανάκαμψη της οικονομίας σάς εν</w:t>
      </w:r>
      <w:r>
        <w:rPr>
          <w:rFonts w:eastAsia="Times New Roman" w:cs="Times New Roman"/>
          <w:szCs w:val="24"/>
        </w:rPr>
        <w:t xml:space="preserve">διαφέρει ούτε η οριστική ρύθμιση του χρέους. Τίποτε από όλα αυτά δεν σας ενδιαφέρει. </w:t>
      </w:r>
    </w:p>
    <w:p w14:paraId="5EA91AA6"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μόνο που σας ενδιαφέρει και επιδιώκετε είναι η πτώση της Κυβέρνησης, πριν να οριστικοποιηθεί η έξοδος της χώρας από τα μνημόνια, στα οποία εσείς οδηγήσατε τη χώρα για </w:t>
      </w:r>
      <w:r>
        <w:rPr>
          <w:rFonts w:eastAsia="Times New Roman" w:cs="Times New Roman"/>
          <w:szCs w:val="24"/>
        </w:rPr>
        <w:t xml:space="preserve">οκτώ ολόκληρα χρόνια, φέρνοντάς τη σε θέση χρεοκοπίας. </w:t>
      </w:r>
    </w:p>
    <w:p w14:paraId="5EA91AA7" w14:textId="77777777" w:rsidR="000F46A4" w:rsidRDefault="00307FE8">
      <w:pPr>
        <w:spacing w:line="600" w:lineRule="auto"/>
        <w:ind w:firstLine="709"/>
        <w:jc w:val="center"/>
        <w:rPr>
          <w:rFonts w:eastAsia="Times New Roman" w:cs="Times New Roman"/>
          <w:szCs w:val="24"/>
        </w:rPr>
      </w:pPr>
      <w:r w:rsidRPr="00E40C35">
        <w:rPr>
          <w:rFonts w:eastAsia="Times New Roman" w:cs="Times New Roman"/>
          <w:szCs w:val="24"/>
        </w:rPr>
        <w:t>(Χειροκροτήματα από τις πτέρυγες του ΣΥΡΙΖΑ και των ΑΝΕΛ)</w:t>
      </w:r>
    </w:p>
    <w:p w14:paraId="5EA91AA8" w14:textId="77777777" w:rsidR="000F46A4" w:rsidRDefault="00307FE8">
      <w:pPr>
        <w:spacing w:line="600" w:lineRule="auto"/>
        <w:ind w:firstLine="720"/>
        <w:jc w:val="both"/>
        <w:rPr>
          <w:rFonts w:eastAsia="Times New Roman" w:cs="Times New Roman"/>
          <w:szCs w:val="24"/>
        </w:rPr>
      </w:pPr>
      <w:r w:rsidRPr="00E40C35">
        <w:rPr>
          <w:rFonts w:eastAsia="Times New Roman" w:cs="Times New Roman"/>
          <w:szCs w:val="24"/>
        </w:rPr>
        <w:t>Και αυτό γιατί γνωρίζετε πάρα πολύ καλά ότι η αφετηρία της νέας εποχής για τη χώρα</w:t>
      </w:r>
      <w:r>
        <w:rPr>
          <w:rFonts w:eastAsia="Times New Roman" w:cs="Times New Roman"/>
          <w:szCs w:val="24"/>
        </w:rPr>
        <w:t>,</w:t>
      </w:r>
      <w:r w:rsidRPr="00E40C35">
        <w:rPr>
          <w:rFonts w:eastAsia="Times New Roman" w:cs="Times New Roman"/>
          <w:szCs w:val="24"/>
        </w:rPr>
        <w:t xml:space="preserve"> είναι ταυτόχρονα και η κίνηση της αντίστροφης μέτρησης για</w:t>
      </w:r>
      <w:r w:rsidRPr="00E40C35">
        <w:rPr>
          <w:rFonts w:eastAsia="Times New Roman" w:cs="Times New Roman"/>
          <w:szCs w:val="24"/>
        </w:rPr>
        <w:t xml:space="preserve"> το όποιο πολιτικό σας αφήγημα. </w:t>
      </w:r>
    </w:p>
    <w:p w14:paraId="5EA91AA9" w14:textId="77777777" w:rsidR="000F46A4" w:rsidRDefault="00307FE8">
      <w:pPr>
        <w:spacing w:line="600" w:lineRule="auto"/>
        <w:ind w:firstLine="720"/>
        <w:jc w:val="both"/>
        <w:rPr>
          <w:rFonts w:eastAsia="Times New Roman"/>
          <w:szCs w:val="24"/>
        </w:rPr>
      </w:pPr>
      <w:r w:rsidRPr="00E40C35">
        <w:rPr>
          <w:rFonts w:eastAsia="Times New Roman" w:cs="Times New Roman"/>
          <w:szCs w:val="24"/>
        </w:rPr>
        <w:t>Β</w:t>
      </w:r>
      <w:r w:rsidRPr="00E40C35">
        <w:rPr>
          <w:rFonts w:eastAsia="Times New Roman" w:cs="Times New Roman"/>
          <w:szCs w:val="24"/>
        </w:rPr>
        <w:t>εβαίως διέκρινα καθ’ όλη τη διάρκεια της συνεδρίασης και καθ’ όλη τη διάρκεια της ομιλίας σας και τον εκνευρισμό σας για το διπλό γεγονός, πρώτον, ότι η διεθνής κοινή γνώμη και η ευρωπαϊκή κοινή γνώμη, αλλά</w:t>
      </w:r>
      <w:r>
        <w:rPr>
          <w:rFonts w:eastAsia="Times New Roman" w:cs="Times New Roman"/>
          <w:szCs w:val="24"/>
        </w:rPr>
        <w:t>,</w:t>
      </w:r>
      <w:r w:rsidRPr="00E40C35">
        <w:rPr>
          <w:rFonts w:eastAsia="Times New Roman" w:cs="Times New Roman"/>
          <w:szCs w:val="24"/>
        </w:rPr>
        <w:t xml:space="preserve"> βεβαίως</w:t>
      </w:r>
      <w:r>
        <w:rPr>
          <w:rFonts w:eastAsia="Times New Roman" w:cs="Times New Roman"/>
          <w:szCs w:val="24"/>
        </w:rPr>
        <w:t>,</w:t>
      </w:r>
      <w:r w:rsidRPr="00E40C35">
        <w:rPr>
          <w:rFonts w:eastAsia="Times New Roman" w:cs="Times New Roman"/>
          <w:szCs w:val="24"/>
        </w:rPr>
        <w:t xml:space="preserve"> και ο</w:t>
      </w:r>
      <w:r w:rsidRPr="00E40C35">
        <w:rPr>
          <w:rFonts w:eastAsia="Times New Roman" w:cs="Times New Roman"/>
          <w:szCs w:val="24"/>
        </w:rPr>
        <w:t xml:space="preserve">ι εταίροι μας αναγνωρίζουν ότι αυτή η Κυβέρνηση αποκαθιστά την αξιοπιστία της χώρας και δεύτερον -το διπλό σας πρόβλημα- ότι υπάρχει η διεθνής </w:t>
      </w:r>
      <w:r>
        <w:rPr>
          <w:rFonts w:eastAsia="Times New Roman" w:cs="Times New Roman"/>
          <w:szCs w:val="24"/>
        </w:rPr>
        <w:t xml:space="preserve">αναγνώριση και η ευρωπαϊκή αναγνώριση του γεγονότος ότι είστε, κύριε Μητσοτάκη, ένας πολιτικός οπορτουνιστής και </w:t>
      </w:r>
      <w:r>
        <w:rPr>
          <w:rFonts w:eastAsia="Times New Roman" w:cs="Times New Roman"/>
          <w:szCs w:val="24"/>
        </w:rPr>
        <w:t xml:space="preserve">ότι συμπεριφέρεστε όχι με βάση πολιτικές αξίες και αρχές, αλλά με βάση τη συγκυρία. </w:t>
      </w:r>
      <w:r>
        <w:rPr>
          <w:rFonts w:eastAsia="Times New Roman"/>
          <w:szCs w:val="24"/>
        </w:rPr>
        <w:t>Διότι αναφερθήκατε σε κάποιο σημείο της ομιλίας σας στο αν εγώ έχω ήσυχη τη συνείδησή μου και αν κοιμάμαι ήσυχα. Αυτός ο οποίος είναι σταθερός σ’ αυτά που έλεγε δεν έχει κα</w:t>
      </w:r>
      <w:r>
        <w:rPr>
          <w:rFonts w:eastAsia="Times New Roman"/>
          <w:szCs w:val="24"/>
        </w:rPr>
        <w:t xml:space="preserve">νένα θέμα. </w:t>
      </w:r>
    </w:p>
    <w:p w14:paraId="5EA91AAA" w14:textId="77777777" w:rsidR="000F46A4" w:rsidRDefault="00307FE8">
      <w:pPr>
        <w:spacing w:line="600" w:lineRule="auto"/>
        <w:ind w:firstLine="720"/>
        <w:contextualSpacing/>
        <w:jc w:val="both"/>
        <w:rPr>
          <w:rFonts w:eastAsia="Times New Roman"/>
          <w:szCs w:val="24"/>
        </w:rPr>
      </w:pPr>
      <w:r>
        <w:rPr>
          <w:rFonts w:eastAsia="Times New Roman"/>
          <w:szCs w:val="24"/>
        </w:rPr>
        <w:t xml:space="preserve">Εσείς τι λέγατε για τη Μακεδονία και το μακεδονικό πρόβλημα, κύριε Μητσοτάκη; Ποια ήταν η θέση και η στάση σας; Ποια ήταν η θέση και η στάση η δική σας προσωπικά για το </w:t>
      </w:r>
      <w:r>
        <w:rPr>
          <w:rFonts w:eastAsia="Times New Roman"/>
          <w:szCs w:val="24"/>
        </w:rPr>
        <w:t xml:space="preserve">«μακεδονικό» </w:t>
      </w:r>
      <w:r>
        <w:rPr>
          <w:rFonts w:eastAsia="Times New Roman"/>
          <w:szCs w:val="24"/>
        </w:rPr>
        <w:t>όλα αυτά τα χρόνια;</w:t>
      </w:r>
    </w:p>
    <w:p w14:paraId="5EA91AAB" w14:textId="77777777" w:rsidR="000F46A4" w:rsidRDefault="00307FE8">
      <w:pPr>
        <w:spacing w:line="600" w:lineRule="auto"/>
        <w:contextualSpacing/>
        <w:jc w:val="center"/>
        <w:rPr>
          <w:rFonts w:eastAsia="Times New Roman"/>
          <w:szCs w:val="24"/>
        </w:rPr>
      </w:pPr>
      <w:r>
        <w:rPr>
          <w:rFonts w:eastAsia="Times New Roman"/>
          <w:szCs w:val="24"/>
        </w:rPr>
        <w:t xml:space="preserve">(Χειροκροτήματα από </w:t>
      </w:r>
      <w:r>
        <w:rPr>
          <w:rFonts w:eastAsia="Times New Roman"/>
          <w:szCs w:val="24"/>
        </w:rPr>
        <w:t xml:space="preserve">τις πτέρυγες </w:t>
      </w:r>
      <w:r>
        <w:rPr>
          <w:rFonts w:eastAsia="Times New Roman"/>
          <w:szCs w:val="24"/>
        </w:rPr>
        <w:t>του ΣΥΡΙΖ</w:t>
      </w:r>
      <w:r>
        <w:rPr>
          <w:rFonts w:eastAsia="Times New Roman"/>
          <w:szCs w:val="24"/>
        </w:rPr>
        <w:t>Α και των ΑΝΕΛ)</w:t>
      </w:r>
    </w:p>
    <w:p w14:paraId="5EA91AAC" w14:textId="77777777" w:rsidR="000F46A4" w:rsidRDefault="00307FE8">
      <w:pPr>
        <w:spacing w:line="600" w:lineRule="auto"/>
        <w:ind w:firstLine="720"/>
        <w:contextualSpacing/>
        <w:jc w:val="both"/>
        <w:rPr>
          <w:rFonts w:eastAsia="Times New Roman"/>
          <w:szCs w:val="24"/>
        </w:rPr>
      </w:pPr>
      <w:r>
        <w:rPr>
          <w:rFonts w:eastAsia="Times New Roman"/>
          <w:szCs w:val="24"/>
        </w:rPr>
        <w:t>Το σημαντικότερο, όμως, το οποίο άκουσα και χρήζει σχολιασμού και απορρέει απ’ αυτόν τον εκνευρισμό σας για το πώς αναγιγνώσκει η διεθνής κοινή γνώμη τη συμπεριφορά σας, έχει να κάνει μ’ αυτό το ευτράπελο το οποίο μας είπατε, ότι δήθεν είνα</w:t>
      </w:r>
      <w:r>
        <w:rPr>
          <w:rFonts w:eastAsia="Times New Roman"/>
          <w:szCs w:val="24"/>
        </w:rPr>
        <w:t>ι χαρούμενοι οι εταίροι μας διότι τους διευκολύνουμε, όπως ακριβώς -είπατε- είναι χαρούμενοι που εμείς θα πάμε στα ακριβά επιτόκια βγαίνοντας από τα μνημόνια και δεν θα μας πληρώνουν αυτοί και γι’ αυτό, ενώ δεν είναι έτσι, παρουσιάζουν αυτήν την εξέλιξη ως</w:t>
      </w:r>
      <w:r>
        <w:rPr>
          <w:rFonts w:eastAsia="Times New Roman"/>
          <w:szCs w:val="24"/>
        </w:rPr>
        <w:t xml:space="preserve"> καθαρή έξοδο. </w:t>
      </w:r>
    </w:p>
    <w:p w14:paraId="5EA91AAD" w14:textId="77777777" w:rsidR="000F46A4" w:rsidRDefault="00307FE8">
      <w:pPr>
        <w:spacing w:line="600" w:lineRule="auto"/>
        <w:ind w:firstLine="720"/>
        <w:contextualSpacing/>
        <w:jc w:val="both"/>
        <w:rPr>
          <w:rFonts w:eastAsia="Times New Roman"/>
          <w:szCs w:val="24"/>
        </w:rPr>
      </w:pPr>
      <w:r>
        <w:rPr>
          <w:rFonts w:eastAsia="Times New Roman"/>
          <w:szCs w:val="24"/>
        </w:rPr>
        <w:t>Ακούστε τι είπε ο Αρχηγός της Αξιωματικής Αντιπολίτευσης, ότι δηλαδή είναι μια αρνητική εξέλιξη αυτό, το ότι φεύγουμε μετά από οκτώ χρόνια από τα πράγματι χαμηλότερα επιτόκια των δανειστών για να πάμε στα λίγο υψηλότερα των αγορών και άρα τ</w:t>
      </w:r>
      <w:r>
        <w:rPr>
          <w:rFonts w:eastAsia="Times New Roman"/>
          <w:szCs w:val="24"/>
        </w:rPr>
        <w:t>ι να κάνουμε; Ας μείνουμε για κα</w:t>
      </w:r>
      <w:r>
        <w:rPr>
          <w:rFonts w:eastAsia="Times New Roman"/>
          <w:szCs w:val="24"/>
        </w:rPr>
        <w:t>μ</w:t>
      </w:r>
      <w:r>
        <w:rPr>
          <w:rFonts w:eastAsia="Times New Roman"/>
          <w:szCs w:val="24"/>
        </w:rPr>
        <w:t>μιά δεκαριά χρόνια ακόμα στα μνημόνια, κύριε Μητσοτάκη! Αυτή είναι η δική σας αντίληψη!</w:t>
      </w:r>
    </w:p>
    <w:p w14:paraId="5EA91AAE" w14:textId="77777777" w:rsidR="000F46A4" w:rsidRDefault="00307FE8">
      <w:pPr>
        <w:spacing w:line="600" w:lineRule="auto"/>
        <w:ind w:firstLine="709"/>
        <w:contextualSpacing/>
        <w:jc w:val="center"/>
        <w:rPr>
          <w:rFonts w:eastAsia="Times New Roman"/>
          <w:szCs w:val="24"/>
        </w:rPr>
      </w:pPr>
      <w:r>
        <w:rPr>
          <w:rFonts w:eastAsia="Times New Roman"/>
          <w:szCs w:val="24"/>
        </w:rPr>
        <w:t xml:space="preserve">(Χειροκροτήματα από </w:t>
      </w:r>
      <w:r>
        <w:rPr>
          <w:rFonts w:eastAsia="Times New Roman"/>
          <w:szCs w:val="24"/>
        </w:rPr>
        <w:t xml:space="preserve">τις πτέρυγες </w:t>
      </w:r>
      <w:r>
        <w:rPr>
          <w:rFonts w:eastAsia="Times New Roman"/>
          <w:szCs w:val="24"/>
        </w:rPr>
        <w:t>του ΣΥΡΙΖΑ και των ΑΝΕΛ)</w:t>
      </w:r>
    </w:p>
    <w:p w14:paraId="5EA91AAF" w14:textId="77777777" w:rsidR="000F46A4" w:rsidRDefault="00307FE8">
      <w:pPr>
        <w:spacing w:line="600" w:lineRule="auto"/>
        <w:ind w:firstLine="720"/>
        <w:contextualSpacing/>
        <w:jc w:val="both"/>
        <w:rPr>
          <w:rFonts w:eastAsia="Times New Roman"/>
          <w:szCs w:val="24"/>
        </w:rPr>
      </w:pPr>
      <w:r>
        <w:rPr>
          <w:rFonts w:eastAsia="Times New Roman"/>
          <w:szCs w:val="24"/>
        </w:rPr>
        <w:t xml:space="preserve">Προφανώς, όμως, δεν καταλάβατε τι διαβάσατε από την ομιλία σας. Δεν καταλάβατε καν. </w:t>
      </w:r>
    </w:p>
    <w:p w14:paraId="5EA91AB0" w14:textId="77777777" w:rsidR="000F46A4" w:rsidRDefault="00307FE8">
      <w:pPr>
        <w:spacing w:line="600" w:lineRule="auto"/>
        <w:ind w:firstLine="720"/>
        <w:contextualSpacing/>
        <w:jc w:val="both"/>
        <w:rPr>
          <w:rFonts w:eastAsia="Times New Roman"/>
          <w:szCs w:val="24"/>
        </w:rPr>
      </w:pPr>
      <w:r>
        <w:rPr>
          <w:rFonts w:eastAsia="Times New Roman"/>
          <w:szCs w:val="24"/>
        </w:rPr>
        <w:t xml:space="preserve">Προκαλέσατε, λοιπόν, αυτήν την πρόταση δυσπιστίας για λόγους που εξήγησα πιο πριν και που δεν έχουν να κάνουν με τη συμφωνία. </w:t>
      </w:r>
    </w:p>
    <w:p w14:paraId="5EA91AB1" w14:textId="77777777" w:rsidR="000F46A4" w:rsidRDefault="00307FE8">
      <w:pPr>
        <w:spacing w:line="600" w:lineRule="auto"/>
        <w:ind w:firstLine="720"/>
        <w:contextualSpacing/>
        <w:jc w:val="both"/>
        <w:rPr>
          <w:rFonts w:eastAsia="Times New Roman"/>
          <w:szCs w:val="24"/>
        </w:rPr>
      </w:pPr>
      <w:r>
        <w:rPr>
          <w:rFonts w:eastAsia="Times New Roman"/>
          <w:szCs w:val="24"/>
        </w:rPr>
        <w:t>Όμως, μιας και προκαλέσατε αυτήν τη συζήτηση</w:t>
      </w:r>
      <w:r>
        <w:rPr>
          <w:rFonts w:eastAsia="Times New Roman"/>
          <w:szCs w:val="24"/>
        </w:rPr>
        <w:t>, θα πάρετε απαντήσεις. Άλλωστε πήρατε επί σαράντα πέντε λεπτά απαντήσεις από τον Υπουργό Εξωτερικών αρκετές για να χορτάσει κανείς που δεν έχει πλήρη εικόνα των πραγμάτων. Θα προσπαθήσω να δώσω κι εγώ ορισμένες, κυρίως για να ξεκαθαρίσω στα μάτια του ελλη</w:t>
      </w:r>
      <w:r>
        <w:rPr>
          <w:rFonts w:eastAsia="Times New Roman"/>
          <w:szCs w:val="24"/>
        </w:rPr>
        <w:t xml:space="preserve">νικού λαού τα πραγματικά κίνητρά σας. </w:t>
      </w:r>
    </w:p>
    <w:p w14:paraId="5EA91AB2" w14:textId="77777777" w:rsidR="000F46A4" w:rsidRDefault="00307FE8">
      <w:pPr>
        <w:spacing w:line="600" w:lineRule="auto"/>
        <w:ind w:firstLine="720"/>
        <w:contextualSpacing/>
        <w:jc w:val="both"/>
        <w:rPr>
          <w:rFonts w:eastAsia="Times New Roman"/>
          <w:szCs w:val="24"/>
        </w:rPr>
      </w:pPr>
      <w:r>
        <w:rPr>
          <w:rFonts w:eastAsia="Times New Roman"/>
          <w:szCs w:val="24"/>
        </w:rPr>
        <w:t>Βγήκατε και μας είπατε, κύριε Μητσοτάκη, ότι μ’ αυτήν τη συμφωνία επιχειρούμε να διχάσουμε τους Έλληνες για να ενώσουμε τους Σκοπιανούς. Για κακή σας τύχη, όμως, την ίδια ώρα στη γειτονική χώρα τόσο ο κ. Γκρουέφσκι όσ</w:t>
      </w:r>
      <w:r>
        <w:rPr>
          <w:rFonts w:eastAsia="Times New Roman"/>
          <w:szCs w:val="24"/>
        </w:rPr>
        <w:t>ο και ο κ. Ιβανόφ όσο και οι άλλοι συν αυτώ εθνικιστές λένε ακριβώς το ίδιο πράγμα στον κ. Ζάεφ, ότι δηλαδή διχάζει τον λαό του για να ενώσει τους Έλληνες. Μάλιστα, ο κ. Γκρουέφσκι είπε</w:t>
      </w:r>
      <w:r w:rsidRPr="00457340">
        <w:rPr>
          <w:rFonts w:eastAsia="Times New Roman"/>
          <w:szCs w:val="24"/>
        </w:rPr>
        <w:t xml:space="preserve">: </w:t>
      </w:r>
      <w:r>
        <w:rPr>
          <w:rFonts w:eastAsia="Times New Roman"/>
          <w:szCs w:val="24"/>
        </w:rPr>
        <w:t>«Δεν μπορούμε να δεχθούμε αυτήν τη συμφωνία, γιατί για εμάς είναι πολ</w:t>
      </w:r>
      <w:r>
        <w:rPr>
          <w:rFonts w:eastAsia="Times New Roman"/>
          <w:szCs w:val="24"/>
        </w:rPr>
        <w:t xml:space="preserve">ύ χειρότερη απ’ αυτήν που συζητούσαμε το 2009». Αυτός τα είπε. Δεν τα λέμε εμείς. </w:t>
      </w:r>
    </w:p>
    <w:p w14:paraId="5EA91AB3" w14:textId="77777777" w:rsidR="000F46A4" w:rsidRDefault="00307FE8">
      <w:pPr>
        <w:spacing w:line="600" w:lineRule="auto"/>
        <w:ind w:firstLine="720"/>
        <w:contextualSpacing/>
        <w:jc w:val="both"/>
        <w:rPr>
          <w:rFonts w:eastAsia="Times New Roman"/>
          <w:szCs w:val="24"/>
        </w:rPr>
      </w:pPr>
      <w:r>
        <w:rPr>
          <w:rFonts w:eastAsia="Times New Roman"/>
          <w:szCs w:val="24"/>
        </w:rPr>
        <w:t>Κύριε Μητσοτάκη, κυρίες και κύριοι συνάδελφοι, προφανώς επειδή δεν γίνεται να ισχύουν και τα δύο ταυτόχρονα, δηλαδή και εμείς να διχάζουμε τους Έλληνες ενώνοντας τους Σκοπια</w:t>
      </w:r>
      <w:r>
        <w:rPr>
          <w:rFonts w:eastAsia="Times New Roman"/>
          <w:szCs w:val="24"/>
        </w:rPr>
        <w:t xml:space="preserve">νούς και ο Ζάεφ να διχάζει τους Σκοπιανούς ενώνοντας τους Έλληνες, η αλήθεια πρέπει να είναι κάπου αλλού, ότι δηλαδή δεν ισχύει τίποτε από τα δύο. </w:t>
      </w:r>
    </w:p>
    <w:p w14:paraId="5EA91AB4" w14:textId="77777777" w:rsidR="000F46A4" w:rsidRDefault="00307FE8">
      <w:pPr>
        <w:spacing w:line="600" w:lineRule="auto"/>
        <w:ind w:firstLine="720"/>
        <w:contextualSpacing/>
        <w:jc w:val="both"/>
        <w:rPr>
          <w:rFonts w:eastAsia="Times New Roman"/>
          <w:szCs w:val="24"/>
        </w:rPr>
      </w:pPr>
      <w:r>
        <w:rPr>
          <w:rFonts w:eastAsia="Times New Roman"/>
          <w:szCs w:val="24"/>
        </w:rPr>
        <w:t xml:space="preserve">Ξέρετε τι ισχύει, κύριε Μητσοτάκη; Ισχύει ότι επιλέξατε μ’ αυτήν την ανεύθυνη στάση σας στο </w:t>
      </w:r>
      <w:r>
        <w:rPr>
          <w:rFonts w:eastAsia="Times New Roman"/>
          <w:szCs w:val="24"/>
        </w:rPr>
        <w:t xml:space="preserve">«μακεδονικό» </w:t>
      </w:r>
      <w:r>
        <w:rPr>
          <w:rFonts w:eastAsia="Times New Roman"/>
          <w:szCs w:val="24"/>
        </w:rPr>
        <w:t xml:space="preserve">να ανοίξετε το κουτί της Πανδώρας εν γνώσει σας. Με τις πανομοιότυπες </w:t>
      </w:r>
      <w:r>
        <w:rPr>
          <w:rFonts w:eastAsia="Times New Roman"/>
          <w:szCs w:val="24"/>
        </w:rPr>
        <w:t>«</w:t>
      </w:r>
      <w:r>
        <w:rPr>
          <w:rFonts w:eastAsia="Times New Roman"/>
          <w:szCs w:val="24"/>
        </w:rPr>
        <w:t>καθρεπτικές</w:t>
      </w:r>
      <w:r>
        <w:rPr>
          <w:rFonts w:eastAsia="Times New Roman"/>
          <w:szCs w:val="24"/>
        </w:rPr>
        <w:t>»</w:t>
      </w:r>
      <w:r>
        <w:rPr>
          <w:rFonts w:eastAsia="Times New Roman"/>
          <w:szCs w:val="24"/>
        </w:rPr>
        <w:t xml:space="preserve"> </w:t>
      </w:r>
      <w:r>
        <w:rPr>
          <w:rFonts w:eastAsia="Times New Roman"/>
          <w:szCs w:val="24"/>
        </w:rPr>
        <w:t xml:space="preserve">τοποθετήσεις σας με τους εθνικιστές του </w:t>
      </w:r>
      <w:r>
        <w:rPr>
          <w:rFonts w:eastAsia="Times New Roman"/>
          <w:szCs w:val="24"/>
          <w:lang w:val="en-US"/>
        </w:rPr>
        <w:t>VMRO</w:t>
      </w:r>
      <w:r>
        <w:rPr>
          <w:rFonts w:eastAsia="Times New Roman"/>
          <w:szCs w:val="24"/>
        </w:rPr>
        <w:t xml:space="preserve"> περί ανεπίτρεπτης εθνικής υποχώρησης και μειοδοσίας δεν κάνετε τίποτε άλλο από το να νομιμοποιείτε τον ακραίο, εμπρηστικό, εθνι</w:t>
      </w:r>
      <w:r>
        <w:rPr>
          <w:rFonts w:eastAsia="Times New Roman"/>
          <w:szCs w:val="24"/>
        </w:rPr>
        <w:t>κιστικό λόγο και την ακραία εθνικιστική ορολογία. Το κάνετε αυτό προκειμένου να ψαρέψετε στα θολά νερά του εθνικιστικού ακροατηρίου.</w:t>
      </w:r>
    </w:p>
    <w:p w14:paraId="5EA91AB5" w14:textId="77777777" w:rsidR="000F46A4" w:rsidRDefault="00307FE8">
      <w:pPr>
        <w:spacing w:line="600" w:lineRule="auto"/>
        <w:ind w:firstLine="720"/>
        <w:jc w:val="both"/>
        <w:rPr>
          <w:rFonts w:eastAsia="Times New Roman"/>
          <w:szCs w:val="24"/>
        </w:rPr>
      </w:pPr>
      <w:r>
        <w:rPr>
          <w:rFonts w:eastAsia="Times New Roman"/>
          <w:szCs w:val="24"/>
        </w:rPr>
        <w:t xml:space="preserve">Μάλιστα, λίγο πριν, μιλήσατε για ψευδεπίγραφο εθνικισμό στην ομιλία σας. Δεν καταγγείλατε τον εθνικισμό. Τον ψευδεπίγραφο! </w:t>
      </w:r>
      <w:r>
        <w:rPr>
          <w:rFonts w:eastAsia="Times New Roman"/>
          <w:szCs w:val="24"/>
        </w:rPr>
        <w:t xml:space="preserve">Γιατί, προφανώς, τον </w:t>
      </w:r>
      <w:r>
        <w:rPr>
          <w:rFonts w:eastAsia="Times New Roman"/>
          <w:szCs w:val="24"/>
          <w:lang w:val="en-US"/>
        </w:rPr>
        <w:t>original</w:t>
      </w:r>
      <w:r>
        <w:rPr>
          <w:rFonts w:eastAsia="Times New Roman"/>
          <w:szCs w:val="24"/>
        </w:rPr>
        <w:t xml:space="preserve"> τον υιοθετείτε, τον έχετε στην παράταξή σας.</w:t>
      </w:r>
    </w:p>
    <w:p w14:paraId="5EA91AB6" w14:textId="77777777" w:rsidR="000F46A4" w:rsidRDefault="00307FE8">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5EA91AB7" w14:textId="77777777" w:rsidR="000F46A4" w:rsidRDefault="00307FE8">
      <w:pPr>
        <w:spacing w:line="600" w:lineRule="auto"/>
        <w:ind w:firstLine="720"/>
        <w:jc w:val="both"/>
        <w:rPr>
          <w:rFonts w:eastAsia="Times New Roman"/>
          <w:szCs w:val="24"/>
        </w:rPr>
      </w:pPr>
      <w:r>
        <w:rPr>
          <w:rFonts w:eastAsia="Times New Roman"/>
          <w:szCs w:val="24"/>
        </w:rPr>
        <w:t>Διολισθήσατε, λοιπόν, αυτές τις δυο-τρεις μέρες που συζητάμε αυτό εδώ το θέμα σε αυτήν την Αίθουσα σε εκφράσεις -και αναφέρ</w:t>
      </w:r>
      <w:r>
        <w:rPr>
          <w:rFonts w:eastAsia="Times New Roman"/>
          <w:szCs w:val="24"/>
        </w:rPr>
        <w:t>ομαι στους Βουλευτές σας- που δεν έχουν ακουστεί στο Κοινοβούλιο για τον χειρισμό ενός εθνικού θέματος, από τη Μεταπολίτευση και μετά τουλάχιστον. Αφήσατε τους Βουλευτές σας, δεν ξέρω αν τους παρακινήσατε κιόλας, να ομιλούν για προδότες, για προδοσίες, για</w:t>
      </w:r>
      <w:r>
        <w:rPr>
          <w:rFonts w:eastAsia="Times New Roman"/>
          <w:szCs w:val="24"/>
        </w:rPr>
        <w:t xml:space="preserve"> μειοδοσίες, με αποτέλεσμα μέσα από αυτήν τη συμπεριφορά να αφήνετε ορθάνοιχτη την κερκόπορτα στον εθνικιστικό εσμό της Χρυσής Αυγής, στους υμνητές της χούντας και των ναζί να έρχονται στο Κοινοβούλιο, σε αυτό εδώ το Βήμα και να παρακινούν σε κατάλυση του </w:t>
      </w:r>
      <w:r>
        <w:rPr>
          <w:rFonts w:eastAsia="Times New Roman"/>
          <w:szCs w:val="24"/>
        </w:rPr>
        <w:t>πολιτεύματος, σε κατάλυση της δημοκρατίας.</w:t>
      </w:r>
    </w:p>
    <w:p w14:paraId="5EA91AB8" w14:textId="77777777" w:rsidR="000F46A4" w:rsidRDefault="00307FE8">
      <w:pPr>
        <w:spacing w:line="600" w:lineRule="auto"/>
        <w:ind w:firstLine="709"/>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πτέρυγα της Νέας Δημοκρατίας)</w:t>
      </w:r>
    </w:p>
    <w:p w14:paraId="5EA91AB9" w14:textId="77777777" w:rsidR="000F46A4" w:rsidRDefault="00307FE8">
      <w:pPr>
        <w:spacing w:line="600" w:lineRule="auto"/>
        <w:ind w:firstLine="720"/>
        <w:jc w:val="both"/>
        <w:rPr>
          <w:rFonts w:eastAsia="Times New Roman"/>
          <w:szCs w:val="24"/>
        </w:rPr>
      </w:pPr>
      <w:r>
        <w:rPr>
          <w:rFonts w:eastAsia="Times New Roman"/>
          <w:szCs w:val="24"/>
        </w:rPr>
        <w:t>Έχετε ακέραια την ευθύνη, κύριε Μητσοτάκη, για αυτό. Έχετε ακέραια την ευθύνη που ως όμηρος της ακροδεξιάς πτέρυγας του κόμματός σας και του κ. Σαμαρά,</w:t>
      </w:r>
      <w:r>
        <w:rPr>
          <w:rFonts w:eastAsia="Times New Roman"/>
          <w:szCs w:val="24"/>
        </w:rPr>
        <w:t xml:space="preserve"> δίνετε νομιμοποίηση στο φίδι να ξεμυτίσει από το αυγό του και μάλιστα μέσα στο άντρο της δημοκρατίας, στο Κοινοβούλιο.</w:t>
      </w:r>
    </w:p>
    <w:p w14:paraId="5EA91ABA" w14:textId="77777777" w:rsidR="000F46A4" w:rsidRDefault="00307FE8">
      <w:pPr>
        <w:spacing w:line="600" w:lineRule="auto"/>
        <w:ind w:firstLine="720"/>
        <w:jc w:val="both"/>
        <w:rPr>
          <w:rFonts w:eastAsia="Times New Roman"/>
          <w:szCs w:val="24"/>
        </w:rPr>
      </w:pPr>
      <w:r>
        <w:rPr>
          <w:rFonts w:eastAsia="Times New Roman"/>
          <w:szCs w:val="24"/>
        </w:rPr>
        <w:t>Έχετε τεράστια την ευθύνη, γιατί είστε εσείς αυτός που επιλέγετε τελικά να διχάσετε τους Έλληνες στην απέλπιδα προσπάθειά σας να ενώσετε</w:t>
      </w:r>
      <w:r>
        <w:rPr>
          <w:rFonts w:eastAsia="Times New Roman"/>
          <w:szCs w:val="24"/>
        </w:rPr>
        <w:t xml:space="preserve"> την τριχοτομημένη παράταξή σας.</w:t>
      </w:r>
    </w:p>
    <w:p w14:paraId="5EA91ABB" w14:textId="77777777" w:rsidR="000F46A4" w:rsidRDefault="00307FE8">
      <w:pPr>
        <w:spacing w:line="600" w:lineRule="auto"/>
        <w:ind w:firstLine="709"/>
        <w:jc w:val="center"/>
        <w:rPr>
          <w:rFonts w:eastAsia="Times New Roman"/>
          <w:szCs w:val="24"/>
        </w:rPr>
      </w:pPr>
      <w:r>
        <w:rPr>
          <w:rFonts w:eastAsia="Times New Roman"/>
          <w:szCs w:val="24"/>
        </w:rPr>
        <w:t>(Χειροκροτήματα από τις πτέρυγες του ΣΥΡΙΖΑ και των ΑΝΕΛ)</w:t>
      </w:r>
    </w:p>
    <w:p w14:paraId="5EA91ABC" w14:textId="77777777" w:rsidR="000F46A4" w:rsidRDefault="00307FE8">
      <w:pPr>
        <w:spacing w:line="600" w:lineRule="auto"/>
        <w:ind w:firstLine="720"/>
        <w:jc w:val="both"/>
        <w:rPr>
          <w:rFonts w:eastAsia="Times New Roman"/>
          <w:szCs w:val="24"/>
        </w:rPr>
      </w:pPr>
      <w:r>
        <w:rPr>
          <w:rFonts w:eastAsia="Times New Roman"/>
          <w:szCs w:val="24"/>
        </w:rPr>
        <w:t>Σ</w:t>
      </w:r>
      <w:r>
        <w:rPr>
          <w:rFonts w:eastAsia="Times New Roman"/>
          <w:szCs w:val="24"/>
        </w:rPr>
        <w:t>ε αυτή σας την προσπάθεια δεν διστάσατε μάλιστα να εμπλέξετε με ιταμό τρόπο και τον Πρόεδρο της Δημοκρατίας, στην απόπειρα αποσταθεροποίησης που προσπαθήσατε να στή</w:t>
      </w:r>
      <w:r>
        <w:rPr>
          <w:rFonts w:eastAsia="Times New Roman"/>
          <w:szCs w:val="24"/>
        </w:rPr>
        <w:t xml:space="preserve">σετε. Όμως, κύριε Μητσοτάκη, θα σας το πω ειλικρινά ότι παρά την κακοστημένη παράσταση θεσμικού εκτροχιασμού που επιχειρήσατε να στήσετε με αφορμή τη συμφωνία για το </w:t>
      </w:r>
      <w:r>
        <w:rPr>
          <w:rFonts w:eastAsia="Times New Roman"/>
          <w:szCs w:val="24"/>
        </w:rPr>
        <w:t>«μακεδονικό»</w:t>
      </w:r>
      <w:r>
        <w:rPr>
          <w:rFonts w:eastAsia="Times New Roman"/>
          <w:szCs w:val="24"/>
        </w:rPr>
        <w:t>, το μεγάλο σας πρόβλημα -και ξέρετε, αυτό δεν είναι εύκολο να το κρύψετε- είν</w:t>
      </w:r>
      <w:r>
        <w:rPr>
          <w:rFonts w:eastAsia="Times New Roman"/>
          <w:szCs w:val="24"/>
        </w:rPr>
        <w:t>αι ότι υποκρίνεστε, ότι δεν τα πιστεύετε αυτά που λέτε. Κι αυτό δεν μπορεί να κρυφτεί. Δεν σας είναι εύκολο να ισχυριστείτε και να αρθρώσετε σοβαρά επιχειρήματα αποδόμησης μιας συμφωνίας που περιλαμβάνει -και με το παραπάνω- όσα υπερασπίστηκε πρώτος ο Κωνσ</w:t>
      </w:r>
      <w:r>
        <w:rPr>
          <w:rFonts w:eastAsia="Times New Roman"/>
          <w:szCs w:val="24"/>
        </w:rPr>
        <w:t>ταντίνος Μητσοτάκης και στη συνέχεια φυσικά -πολύ αργότερα βέβαια- αποτέλεσαν τον κορμό μιας γραμμής που ονομάστηκε και εθνική γραμμή.</w:t>
      </w:r>
    </w:p>
    <w:p w14:paraId="5EA91ABD" w14:textId="77777777" w:rsidR="000F46A4" w:rsidRDefault="00307FE8">
      <w:pPr>
        <w:spacing w:line="600" w:lineRule="auto"/>
        <w:ind w:firstLine="720"/>
        <w:jc w:val="both"/>
        <w:rPr>
          <w:rFonts w:eastAsia="Times New Roman"/>
          <w:szCs w:val="24"/>
        </w:rPr>
      </w:pPr>
      <w:r>
        <w:rPr>
          <w:rFonts w:eastAsia="Times New Roman"/>
          <w:szCs w:val="24"/>
        </w:rPr>
        <w:t>Διότι αυτή που έχουμε τώρα στο τραπέζι και που σας παρουσίασε αναλυτικά ο Υπουργός των Εξωτερικών, είναι μια συμφωνία που</w:t>
      </w:r>
      <w:r>
        <w:rPr>
          <w:rFonts w:eastAsia="Times New Roman"/>
          <w:szCs w:val="24"/>
        </w:rPr>
        <w:t xml:space="preserve"> κάθε Έλληνας Πρωθυπουργός, ομολογώ, από το ’95 και μετά τουλάχιστον, από την </w:t>
      </w:r>
      <w:r>
        <w:rPr>
          <w:rFonts w:eastAsia="Times New Roman"/>
          <w:szCs w:val="24"/>
        </w:rPr>
        <w:t xml:space="preserve">ενδιάμεση συμφωνία </w:t>
      </w:r>
      <w:r>
        <w:rPr>
          <w:rFonts w:eastAsia="Times New Roman"/>
          <w:szCs w:val="24"/>
        </w:rPr>
        <w:t xml:space="preserve">και μετά, θα ήθελε να έχει στο τραπέζι. Διότι δεν περιλαμβάνει μόνο τη σύνθετη ονομασία με γεωγραφικό προσδιορισμό </w:t>
      </w:r>
      <w:r>
        <w:rPr>
          <w:rFonts w:eastAsia="Times New Roman"/>
          <w:szCs w:val="24"/>
          <w:lang w:val="en-US"/>
        </w:rPr>
        <w:t>erga</w:t>
      </w:r>
      <w:r w:rsidRPr="001721F9">
        <w:rPr>
          <w:rFonts w:eastAsia="Times New Roman"/>
          <w:szCs w:val="24"/>
        </w:rPr>
        <w:t xml:space="preserve"> </w:t>
      </w:r>
      <w:r>
        <w:rPr>
          <w:rFonts w:eastAsia="Times New Roman"/>
          <w:szCs w:val="24"/>
          <w:lang w:val="en-US"/>
        </w:rPr>
        <w:t>omnes</w:t>
      </w:r>
      <w:r>
        <w:rPr>
          <w:rFonts w:eastAsia="Times New Roman"/>
          <w:szCs w:val="24"/>
        </w:rPr>
        <w:t>, αλλά περιλαμβάνει και ως προϋπόθ</w:t>
      </w:r>
      <w:r>
        <w:rPr>
          <w:rFonts w:eastAsia="Times New Roman"/>
          <w:szCs w:val="24"/>
        </w:rPr>
        <w:t xml:space="preserve">εση τη συνταγματική αλλαγή της μέχρι σήμερα συνταγματικής ονομασίας της γείτονος, η οποία είναι αναγνωρισμένη από εκατόν σαράντα χώρες σε ολόκληρο τον κόσμο και όχι από τη Ζιμπάμπουε και τη Μπουρκίνα Φάσο, όπως ακούστηκε από αυτό εδώ το Βήμα, αλλά από τις </w:t>
      </w:r>
      <w:r>
        <w:rPr>
          <w:rFonts w:eastAsia="Times New Roman"/>
          <w:szCs w:val="24"/>
        </w:rPr>
        <w:t>Ηνωμένες Πολιτείες της Αμερικής μεταξύ αυτών, τη Ρωσία, την Κίνα, τις μεγαλύτερες χώρες του κόσμου. Περιλαμβάνει, λοιπόν, ως προϋπόθεση τη συνταγματική αλλαγή της συνταγματικής ονομασίας, αλλά και τη συνταγματική αλλαγή για την απαλοιφή κάθε όρου αλυτρωτισ</w:t>
      </w:r>
      <w:r>
        <w:rPr>
          <w:rFonts w:eastAsia="Times New Roman"/>
          <w:szCs w:val="24"/>
        </w:rPr>
        <w:t>μού που εμπεριέχεται στο Σύνταγμα των γειτόνων μας.</w:t>
      </w:r>
    </w:p>
    <w:p w14:paraId="5EA91AB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Με κάνατε και γέλασα γιατί διαβάσατε το διάγγελμά μου. Και διαβάσατε αυτό που σωστά είπα. Διαβάσατε δηλαδή ότι είπα ότι αποφάσισαν οι γείτονες να αλλάξουν το όνομά τους, από εδώ και στο εξής θα λέγονται «</w:t>
      </w:r>
      <w:r>
        <w:rPr>
          <w:rFonts w:eastAsia="Times New Roman" w:cs="Times New Roman"/>
          <w:szCs w:val="24"/>
          <w:lang w:val="en-US"/>
        </w:rPr>
        <w:t>Severna</w:t>
      </w:r>
      <w:r w:rsidRPr="00A22DF1">
        <w:rPr>
          <w:rFonts w:eastAsia="Times New Roman" w:cs="Times New Roman"/>
          <w:szCs w:val="24"/>
        </w:rPr>
        <w:t xml:space="preserve"> </w:t>
      </w:r>
      <w:r>
        <w:rPr>
          <w:rFonts w:eastAsia="Times New Roman" w:cs="Times New Roman"/>
          <w:szCs w:val="24"/>
          <w:lang w:val="en-US"/>
        </w:rPr>
        <w:t>Macedonija</w:t>
      </w:r>
      <w:r>
        <w:rPr>
          <w:rFonts w:eastAsia="Times New Roman" w:cs="Times New Roman"/>
          <w:szCs w:val="24"/>
        </w:rPr>
        <w:t>»</w:t>
      </w:r>
      <w:r w:rsidRPr="00A22DF1">
        <w:rPr>
          <w:rFonts w:eastAsia="Times New Roman" w:cs="Times New Roman"/>
          <w:szCs w:val="24"/>
        </w:rPr>
        <w:t xml:space="preserve"> </w:t>
      </w:r>
      <w:r>
        <w:rPr>
          <w:rFonts w:eastAsia="Times New Roman" w:cs="Times New Roman"/>
          <w:szCs w:val="24"/>
        </w:rPr>
        <w:t xml:space="preserve">που στα ελληνικά -το είπα και τουλάχιστον έπρεπε να είχατε την ευφυία να το κόψετε εκεί, μπας και γίνει πιστευτό το επιχείρημά σας, το είπατε όμως-, είναι «Βόρεια Μακεδονία». </w:t>
      </w:r>
    </w:p>
    <w:p w14:paraId="5EA91ABF" w14:textId="77777777" w:rsidR="000F46A4" w:rsidRDefault="00307FE8">
      <w:pPr>
        <w:spacing w:line="600" w:lineRule="auto"/>
        <w:ind w:firstLine="720"/>
        <w:jc w:val="both"/>
        <w:rPr>
          <w:rFonts w:eastAsia="Times New Roman" w:cs="Times New Roman"/>
          <w:szCs w:val="24"/>
        </w:rPr>
      </w:pPr>
      <w:r w:rsidRPr="00EC74CD">
        <w:rPr>
          <w:rFonts w:eastAsia="Times New Roman" w:cs="Times New Roman"/>
          <w:b/>
          <w:szCs w:val="24"/>
        </w:rPr>
        <w:t xml:space="preserve">ΧΡΗΣΤΟΣ ΣΙΜΟΡΕΛΗΣ: </w:t>
      </w:r>
      <w:r>
        <w:rPr>
          <w:rFonts w:eastAsia="Times New Roman" w:cs="Times New Roman"/>
          <w:szCs w:val="24"/>
        </w:rPr>
        <w:t>Τους ξέφυγε.</w:t>
      </w:r>
    </w:p>
    <w:p w14:paraId="5EA91AC0" w14:textId="77777777" w:rsidR="000F46A4" w:rsidRDefault="00307FE8">
      <w:pPr>
        <w:spacing w:line="600" w:lineRule="auto"/>
        <w:ind w:firstLine="720"/>
        <w:jc w:val="both"/>
        <w:rPr>
          <w:rFonts w:eastAsia="Times New Roman" w:cs="Times New Roman"/>
          <w:szCs w:val="24"/>
        </w:rPr>
      </w:pPr>
      <w:r w:rsidRPr="00EC74CD">
        <w:rPr>
          <w:rFonts w:eastAsia="Times New Roman" w:cs="Times New Roman"/>
          <w:b/>
          <w:szCs w:val="24"/>
        </w:rPr>
        <w:t>ΑΛΕΞΗΣ ΤΣΙΠΡΑΣ (Πρόεδρος της</w:t>
      </w:r>
      <w:r w:rsidRPr="00EC74CD">
        <w:rPr>
          <w:rFonts w:eastAsia="Times New Roman" w:cs="Times New Roman"/>
          <w:b/>
          <w:szCs w:val="24"/>
        </w:rPr>
        <w:t xml:space="preserve"> Κυβέρνησης):</w:t>
      </w:r>
      <w:r>
        <w:rPr>
          <w:rFonts w:eastAsia="Times New Roman" w:cs="Times New Roman"/>
          <w:szCs w:val="24"/>
        </w:rPr>
        <w:t xml:space="preserve"> Δεν ξέφυγε. Ψάχνουν να βρουν διαρκώς να πουν ότι κάπου κοροϊδέψαμε, κάπου είπαμε ψέματα. Τι απάντησε, λοιπόν, ο κυβερνητικός εκπρόσωπος των Σκοπίων την επόμενη ημέρα; Ερωτήθηκε από το </w:t>
      </w:r>
      <w:r>
        <w:rPr>
          <w:rFonts w:eastAsia="Times New Roman" w:cs="Times New Roman"/>
          <w:szCs w:val="24"/>
          <w:lang w:val="en-US"/>
        </w:rPr>
        <w:t>r</w:t>
      </w:r>
      <w:r>
        <w:rPr>
          <w:rFonts w:eastAsia="Times New Roman" w:cs="Times New Roman"/>
          <w:szCs w:val="24"/>
          <w:lang w:val="en-US"/>
        </w:rPr>
        <w:t>eal</w:t>
      </w:r>
      <w:r w:rsidRPr="00A22DF1">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-διότι έγινε θέμα στα μέσα ενημέρωσης στο διαδίκτυ</w:t>
      </w:r>
      <w:r>
        <w:rPr>
          <w:rFonts w:eastAsia="Times New Roman" w:cs="Times New Roman"/>
          <w:szCs w:val="24"/>
        </w:rPr>
        <w:t>ο και στον φιλοαντιπολιτευτικό Τύπο ότι τάχαμου είπαμε ψέματα στο ζήτημα αυτό-: «Είναι αλήθεια ότι έχετε συμφωνήσει με την Ελλάδα ότι μπορεί να διαλέξει αν θα σας ονομάζει «Βόρεια Μακεδονία» ή «</w:t>
      </w:r>
      <w:r>
        <w:rPr>
          <w:rFonts w:eastAsia="Times New Roman" w:cs="Times New Roman"/>
          <w:szCs w:val="24"/>
          <w:lang w:val="en-US"/>
        </w:rPr>
        <w:t>Severna</w:t>
      </w:r>
      <w:r w:rsidRPr="00A22DF1">
        <w:rPr>
          <w:rFonts w:eastAsia="Times New Roman" w:cs="Times New Roman"/>
          <w:szCs w:val="24"/>
        </w:rPr>
        <w:t xml:space="preserve"> </w:t>
      </w:r>
      <w:r>
        <w:rPr>
          <w:rFonts w:eastAsia="Times New Roman" w:cs="Times New Roman"/>
          <w:szCs w:val="24"/>
          <w:lang w:val="en-US"/>
        </w:rPr>
        <w:t>Macedonija</w:t>
      </w:r>
      <w:r>
        <w:rPr>
          <w:rFonts w:eastAsia="Times New Roman" w:cs="Times New Roman"/>
          <w:szCs w:val="24"/>
        </w:rPr>
        <w:t>»</w:t>
      </w:r>
      <w:r w:rsidRPr="00A22DF1">
        <w:rPr>
          <w:rFonts w:eastAsia="Times New Roman" w:cs="Times New Roman"/>
          <w:szCs w:val="24"/>
        </w:rPr>
        <w:t xml:space="preserve"> </w:t>
      </w:r>
      <w:r>
        <w:rPr>
          <w:rFonts w:eastAsia="Times New Roman" w:cs="Times New Roman"/>
          <w:szCs w:val="24"/>
        </w:rPr>
        <w:t>στις διμερείς σας σχέσεις;» Και η απάντηση</w:t>
      </w:r>
      <w:r>
        <w:rPr>
          <w:rFonts w:eastAsia="Times New Roman" w:cs="Times New Roman"/>
          <w:szCs w:val="24"/>
        </w:rPr>
        <w:t xml:space="preserve"> του κυβερνητικού εκπροσώπου ήταν η εξής, </w:t>
      </w:r>
      <w:r>
        <w:rPr>
          <w:rFonts w:eastAsia="Times New Roman" w:cs="Times New Roman"/>
          <w:szCs w:val="24"/>
          <w:lang w:val="en-US"/>
        </w:rPr>
        <w:t>mot</w:t>
      </w:r>
      <w:r w:rsidRPr="00466ECC">
        <w:rPr>
          <w:rFonts w:eastAsia="Times New Roman" w:cs="Times New Roman"/>
          <w:szCs w:val="24"/>
        </w:rPr>
        <w:t xml:space="preserve"> </w:t>
      </w:r>
      <w:r>
        <w:rPr>
          <w:rFonts w:eastAsia="Times New Roman" w:cs="Times New Roman"/>
          <w:szCs w:val="24"/>
          <w:lang w:val="en-US"/>
        </w:rPr>
        <w:t>a</w:t>
      </w:r>
      <w:r w:rsidRPr="00466ECC">
        <w:rPr>
          <w:rFonts w:eastAsia="Times New Roman" w:cs="Times New Roman"/>
          <w:szCs w:val="24"/>
        </w:rPr>
        <w:t xml:space="preserve"> </w:t>
      </w:r>
      <w:r>
        <w:rPr>
          <w:rFonts w:eastAsia="Times New Roman" w:cs="Times New Roman"/>
          <w:szCs w:val="24"/>
          <w:lang w:val="en-US"/>
        </w:rPr>
        <w:t>mot</w:t>
      </w:r>
      <w:r>
        <w:rPr>
          <w:rFonts w:eastAsia="Times New Roman" w:cs="Times New Roman"/>
          <w:szCs w:val="24"/>
        </w:rPr>
        <w:t xml:space="preserve">: «Κατά τη διάρκεια των διαπραγματεύσεων υπήρχαν πολλές συζητήσεις προς αυτήν την κατεύθυνση. Γι’ αυτόν το λόγο και ναι, η Ελλάδα έχει αυτήν την επιλογή». </w:t>
      </w:r>
    </w:p>
    <w:p w14:paraId="5EA91AC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Πάμε παρακάτω. Λέτε και ξαναλέτε, αναμασάτε στην </w:t>
      </w:r>
      <w:r>
        <w:rPr>
          <w:rFonts w:eastAsia="Times New Roman" w:cs="Times New Roman"/>
          <w:szCs w:val="24"/>
        </w:rPr>
        <w:t>προσπάθειά σας να βρείτε ψεγάδια, ότι δήθεν αυτή η συμφωνία αναγνωρίζει μακεδονικό έθνος. Παρακαλώ δείξτε μου σε ποιο σημείο της συμφωνίας αναγνωρίζεται μακεδονικό έθνος. Εγώ, κύριε Μητσοτάκη, δεν βλέπω πουθενά στη συμφωνία να υπάρχει είτε στην ελληνική με</w:t>
      </w:r>
      <w:r>
        <w:rPr>
          <w:rFonts w:eastAsia="Times New Roman" w:cs="Times New Roman"/>
          <w:szCs w:val="24"/>
        </w:rPr>
        <w:t>τάφραση είτε στην αγγλική, η λέξη «Μακεδονικό έθνος», «</w:t>
      </w:r>
      <w:r>
        <w:rPr>
          <w:rFonts w:eastAsia="Times New Roman" w:cs="Times New Roman"/>
          <w:szCs w:val="24"/>
          <w:lang w:val="en-US"/>
        </w:rPr>
        <w:t>Macedonian</w:t>
      </w:r>
      <w:r w:rsidRPr="00466ECC">
        <w:rPr>
          <w:rFonts w:eastAsia="Times New Roman" w:cs="Times New Roman"/>
          <w:szCs w:val="24"/>
        </w:rPr>
        <w:t xml:space="preserve"> </w:t>
      </w:r>
      <w:r>
        <w:rPr>
          <w:rFonts w:eastAsia="Times New Roman" w:cs="Times New Roman"/>
          <w:szCs w:val="24"/>
          <w:lang w:val="en-US"/>
        </w:rPr>
        <w:t>nation</w:t>
      </w:r>
      <w:r>
        <w:rPr>
          <w:rFonts w:eastAsia="Times New Roman" w:cs="Times New Roman"/>
          <w:szCs w:val="24"/>
        </w:rPr>
        <w:t>»</w:t>
      </w:r>
      <w:r w:rsidRPr="00466ECC">
        <w:rPr>
          <w:rFonts w:eastAsia="Times New Roman" w:cs="Times New Roman"/>
          <w:szCs w:val="24"/>
        </w:rPr>
        <w:t xml:space="preserve">, </w:t>
      </w:r>
      <w:r>
        <w:rPr>
          <w:rFonts w:eastAsia="Times New Roman" w:cs="Times New Roman"/>
          <w:szCs w:val="24"/>
        </w:rPr>
        <w:t>η λέξη «εθνότητα», η λέξη «</w:t>
      </w:r>
      <w:r>
        <w:rPr>
          <w:rFonts w:eastAsia="Times New Roman" w:cs="Times New Roman"/>
          <w:szCs w:val="24"/>
          <w:lang w:val="en-US"/>
        </w:rPr>
        <w:t>ethnicity</w:t>
      </w:r>
      <w:r>
        <w:rPr>
          <w:rFonts w:eastAsia="Times New Roman" w:cs="Times New Roman"/>
          <w:szCs w:val="24"/>
        </w:rPr>
        <w:t>»</w:t>
      </w:r>
      <w:r w:rsidRPr="00466ECC">
        <w:rPr>
          <w:rFonts w:eastAsia="Times New Roman" w:cs="Times New Roman"/>
          <w:szCs w:val="24"/>
        </w:rPr>
        <w:t>.</w:t>
      </w:r>
    </w:p>
    <w:p w14:paraId="5EA91AC2" w14:textId="77777777" w:rsidR="000F46A4" w:rsidRDefault="00307FE8">
      <w:pPr>
        <w:spacing w:line="600" w:lineRule="auto"/>
        <w:ind w:firstLine="720"/>
        <w:jc w:val="both"/>
        <w:rPr>
          <w:rFonts w:eastAsia="Times New Roman" w:cs="Times New Roman"/>
          <w:szCs w:val="24"/>
        </w:rPr>
      </w:pPr>
      <w:r w:rsidRPr="00466ECC">
        <w:rPr>
          <w:rFonts w:eastAsia="Times New Roman" w:cs="Times New Roman"/>
          <w:b/>
          <w:szCs w:val="24"/>
        </w:rPr>
        <w:t>ΧΑΡΑΛΑΜΠΟΣ ΑΘΑΝΑΣΙΟΥ:</w:t>
      </w:r>
      <w:r>
        <w:rPr>
          <w:rFonts w:eastAsia="Times New Roman" w:cs="Times New Roman"/>
          <w:szCs w:val="24"/>
        </w:rPr>
        <w:t xml:space="preserve"> Τα συστατικά στοιχεία είναι δύο: η γλώσσα και η ιθαγένεια.</w:t>
      </w:r>
    </w:p>
    <w:p w14:paraId="5EA91AC3"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Αφήστε τα συστατικά στοιχεία, κύ</w:t>
      </w:r>
      <w:r>
        <w:rPr>
          <w:rFonts w:eastAsia="Times New Roman" w:cs="Times New Roman"/>
          <w:szCs w:val="24"/>
        </w:rPr>
        <w:t>ριε Αθανασίου. Τα είπαμε αυτά τρεις μέρες τώρα.</w:t>
      </w:r>
    </w:p>
    <w:p w14:paraId="5EA91AC4" w14:textId="77777777" w:rsidR="000F46A4" w:rsidRDefault="00307FE8">
      <w:pPr>
        <w:spacing w:line="600" w:lineRule="auto"/>
        <w:ind w:firstLine="720"/>
        <w:jc w:val="both"/>
        <w:rPr>
          <w:rFonts w:eastAsia="Times New Roman" w:cs="Times New Roman"/>
          <w:szCs w:val="24"/>
        </w:rPr>
      </w:pPr>
      <w:r w:rsidRPr="00466ECC">
        <w:rPr>
          <w:rFonts w:eastAsia="Times New Roman" w:cs="Times New Roman"/>
          <w:b/>
          <w:szCs w:val="24"/>
        </w:rPr>
        <w:t xml:space="preserve">ΑΛΕΞΗΣ ΤΣΙΠΡΑΣ (Πρόεδρος της Κυβέρνησης): </w:t>
      </w:r>
      <w:r>
        <w:rPr>
          <w:rFonts w:eastAsia="Times New Roman" w:cs="Times New Roman"/>
          <w:szCs w:val="24"/>
        </w:rPr>
        <w:t xml:space="preserve">Κύριε Αθανασίου, ξέρετε κάτι; Εγώ δεν έχω καμμία αντίρρηση να ακούσω τη σκέψη σας και είστε ένας ήπιος άνθρωπος και ευγενής. Αλλά παρατήρησα ότι καθ’ όλη τη διάρκεια </w:t>
      </w:r>
      <w:r>
        <w:rPr>
          <w:rFonts w:eastAsia="Times New Roman" w:cs="Times New Roman"/>
          <w:szCs w:val="24"/>
        </w:rPr>
        <w:t>της ομιλίας του Αρχηγού σας δεν διεκόπη από κανέναν. Μη με διακόπτετε.</w:t>
      </w:r>
    </w:p>
    <w:p w14:paraId="5EA91AC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Εγώ, λοιπόν, κυρίες και κύριοι Βουλευτές, αυτό το οποίο βλέπω στη συμφωνία αυτή, στο άρθρο 7 παράγραφος 5, είναι να διαφυλάσσεται απόλυτα το δικαίωμα σε εμάς να συνεχίσουμε να χρησιμοπο</w:t>
      </w:r>
      <w:r>
        <w:rPr>
          <w:rFonts w:eastAsia="Times New Roman" w:cs="Times New Roman"/>
          <w:szCs w:val="24"/>
        </w:rPr>
        <w:t>ιούμε τους όρους που χρησιμοποιούσαμε μέχρι σήμερα για τον χαρακτηρισμό των γειτόνων μας. Θέλετε «Σλαβομακεδόνες»; Θέλετε «Σκοπιανοί»; Δεν μας εμποδίζει κανένας, με βάση αυτήν τη συμφωνία, σε ό,τι αφορά την εθνότητά τους. Και ασφαλώς σε κανένα σημείο του κ</w:t>
      </w:r>
      <w:r>
        <w:rPr>
          <w:rFonts w:eastAsia="Times New Roman" w:cs="Times New Roman"/>
          <w:szCs w:val="24"/>
        </w:rPr>
        <w:t xml:space="preserve">ειμένου δεν υπάρχει αναγνώριση έθνους, αναγνώριση μακεδονικού έθνους. </w:t>
      </w:r>
    </w:p>
    <w:p w14:paraId="5EA91AC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Βλέπω, επίσης σε αυτήν τη συμφωνία, στο άρθρο 1 παράγραφος 3β, ότι διαφυλάσσουμε απόλυτα το δικαίωμα να χαρακτηρίζουμε εμείς την ιθαγένεια των γειτόνων μας. Ενώ μέχρι σήμερα τα τελευταί</w:t>
      </w:r>
      <w:r>
        <w:rPr>
          <w:rFonts w:eastAsia="Times New Roman" w:cs="Times New Roman"/>
          <w:szCs w:val="24"/>
        </w:rPr>
        <w:t>α είκοσι πέντε χρόνια σε όλα τα ταξιδιωτικά τους έγγραφα -και σας ενημέρωσε ο κύριος Υπουργός των Εξωτερικών- και σε αυτά με τα οποία ταξιδεύουν στη χώρα μας ταξιδεύουν με ιθαγένεια «</w:t>
      </w:r>
      <w:r>
        <w:rPr>
          <w:rFonts w:eastAsia="Times New Roman" w:cs="Times New Roman"/>
          <w:szCs w:val="24"/>
          <w:lang w:val="en-US"/>
        </w:rPr>
        <w:t>Macedonian</w:t>
      </w:r>
      <w:r>
        <w:rPr>
          <w:rFonts w:eastAsia="Times New Roman" w:cs="Times New Roman"/>
          <w:szCs w:val="24"/>
        </w:rPr>
        <w:t>»,</w:t>
      </w:r>
      <w:r w:rsidRPr="00EC74CD">
        <w:rPr>
          <w:rFonts w:eastAsia="Times New Roman" w:cs="Times New Roman"/>
          <w:szCs w:val="24"/>
        </w:rPr>
        <w:t xml:space="preserve"> </w:t>
      </w:r>
      <w:r>
        <w:rPr>
          <w:rFonts w:eastAsia="Times New Roman" w:cs="Times New Roman"/>
          <w:szCs w:val="24"/>
        </w:rPr>
        <w:t>«Μακεδόνας», λες και ξαφνικά τώρα εμείς ανακαλύψαμε την Αμερ</w:t>
      </w:r>
      <w:r>
        <w:rPr>
          <w:rFonts w:eastAsia="Times New Roman" w:cs="Times New Roman"/>
          <w:szCs w:val="24"/>
        </w:rPr>
        <w:t>ική! Εν</w:t>
      </w:r>
      <w:r w:rsidRPr="00511DD9">
        <w:rPr>
          <w:rFonts w:eastAsia="Times New Roman" w:cs="Times New Roman"/>
          <w:szCs w:val="24"/>
        </w:rPr>
        <w:t xml:space="preserve"> </w:t>
      </w:r>
      <w:r>
        <w:rPr>
          <w:rFonts w:eastAsia="Times New Roman" w:cs="Times New Roman"/>
          <w:szCs w:val="24"/>
        </w:rPr>
        <w:t>τούτοις εγώ βλέπω ότι στο άρθρο 1 παράγραφος 3β από εδώ και στο εξής θα αναγράφεται στα ταξιδιωτικά έγγραφα δίπλα στη λέξη «</w:t>
      </w:r>
      <w:r>
        <w:rPr>
          <w:rFonts w:eastAsia="Times New Roman" w:cs="Times New Roman"/>
          <w:szCs w:val="24"/>
          <w:lang w:val="en-US"/>
        </w:rPr>
        <w:t>Macedonian</w:t>
      </w:r>
      <w:r>
        <w:rPr>
          <w:rFonts w:eastAsia="Times New Roman" w:cs="Times New Roman"/>
          <w:szCs w:val="24"/>
        </w:rPr>
        <w:t>»</w:t>
      </w:r>
      <w:r w:rsidRPr="00EC74CD">
        <w:rPr>
          <w:rFonts w:eastAsia="Times New Roman" w:cs="Times New Roman"/>
          <w:szCs w:val="24"/>
        </w:rPr>
        <w:t xml:space="preserve"> </w:t>
      </w:r>
      <w:r>
        <w:rPr>
          <w:rFonts w:eastAsia="Times New Roman" w:cs="Times New Roman"/>
          <w:szCs w:val="24"/>
        </w:rPr>
        <w:t xml:space="preserve">που ίσχυε μέχρι τώρα και έμπαιναν στην Ελλάδα και σε όλον τον κόσμο, η φράση «πολίτης της Βόρειας Μακεδονίας». </w:t>
      </w:r>
    </w:p>
    <w:p w14:paraId="5EA91AC7"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Βλέπω, επίσης, </w:t>
      </w:r>
      <w:r w:rsidRPr="002170BF">
        <w:rPr>
          <w:rFonts w:eastAsia="Times New Roman" w:cs="Times New Roman"/>
          <w:szCs w:val="24"/>
        </w:rPr>
        <w:t>κυρίες και κύριοι συνάδελφοι,</w:t>
      </w:r>
      <w:r>
        <w:rPr>
          <w:rFonts w:eastAsia="Times New Roman" w:cs="Times New Roman"/>
          <w:szCs w:val="24"/>
        </w:rPr>
        <w:t xml:space="preserve"> ότι με το άρθρο 7 γίνεται κάτι </w:t>
      </w:r>
      <w:r w:rsidRPr="002F7918">
        <w:rPr>
          <w:rFonts w:eastAsia="Times New Roman" w:cs="Times New Roman"/>
          <w:szCs w:val="24"/>
        </w:rPr>
        <w:t>το οποίο</w:t>
      </w:r>
      <w:r>
        <w:rPr>
          <w:rFonts w:eastAsia="Times New Roman" w:cs="Times New Roman"/>
          <w:szCs w:val="24"/>
        </w:rPr>
        <w:t xml:space="preserve"> δεν είχε συζητηθεί ουδέποτε και δεν είχε προφανώς κατακτηθεί ουδέποτε στα είκοσι έξι χρόνια που γίνονται διαπραγματεύσεις για το θέμα αυτό και κατά τη</w:t>
      </w:r>
      <w:r w:rsidRPr="00823F09">
        <w:rPr>
          <w:rFonts w:eastAsia="Times New Roman" w:cs="Times New Roman"/>
          <w:szCs w:val="24"/>
        </w:rPr>
        <w:t>ν</w:t>
      </w:r>
      <w:r>
        <w:rPr>
          <w:rFonts w:eastAsia="Times New Roman" w:cs="Times New Roman"/>
          <w:szCs w:val="24"/>
        </w:rPr>
        <w:t xml:space="preserve"> προσωπική μου εκτίμ</w:t>
      </w:r>
      <w:r>
        <w:rPr>
          <w:rFonts w:eastAsia="Times New Roman" w:cs="Times New Roman"/>
          <w:szCs w:val="24"/>
        </w:rPr>
        <w:t>ηση, -</w:t>
      </w:r>
      <w:r w:rsidRPr="00224BE3">
        <w:rPr>
          <w:rFonts w:eastAsia="Times New Roman" w:cs="Times New Roman"/>
          <w:szCs w:val="24"/>
        </w:rPr>
        <w:t>μπορεί να</w:t>
      </w:r>
      <w:r>
        <w:rPr>
          <w:rFonts w:eastAsia="Times New Roman" w:cs="Times New Roman"/>
          <w:szCs w:val="24"/>
        </w:rPr>
        <w:t xml:space="preserve"> έχετε άλλη άποψη- θεωρώ είναι ότι το πιο κρίσιμο θέμα.</w:t>
      </w:r>
      <w:r w:rsidRPr="00D043E6">
        <w:rPr>
          <w:rFonts w:eastAsia="Times New Roman" w:cs="Times New Roman"/>
          <w:szCs w:val="24"/>
        </w:rPr>
        <w:t xml:space="preserve"> </w:t>
      </w:r>
      <w:r>
        <w:rPr>
          <w:rFonts w:eastAsia="Times New Roman" w:cs="Times New Roman"/>
          <w:szCs w:val="24"/>
        </w:rPr>
        <w:t>Θεωρώ ότι είναι το πιο κρίσιμο θέμα γιατί, κατά τη δική μου άποψη, αν θέλετε να κάνω μια παράφραση, η ψυχή μας δεν είναι ο γεωγραφικός προσδιορισμός μπροστά από τη λέξη «Μακεδονία», αλλ</w:t>
      </w:r>
      <w:r>
        <w:rPr>
          <w:rFonts w:eastAsia="Times New Roman" w:cs="Times New Roman"/>
          <w:szCs w:val="24"/>
        </w:rPr>
        <w:t>ά είναι η ιστορία μας, είναι η πολιτιστική μας κληρονομιά, είναι τα σύμβολά μας, είναι τα ιστορικά πρόσωπα τα οποία οικειοποιήθηκαν και σφετερίστηκαν όλα τα προηγούμενα χρόνια.</w:t>
      </w:r>
    </w:p>
    <w:p w14:paraId="5EA91AC8" w14:textId="77777777" w:rsidR="000F46A4" w:rsidRDefault="00307FE8">
      <w:pPr>
        <w:spacing w:line="600" w:lineRule="auto"/>
        <w:ind w:firstLine="709"/>
        <w:jc w:val="center"/>
        <w:rPr>
          <w:rFonts w:eastAsia="Times New Roman" w:cs="Times New Roman"/>
          <w:szCs w:val="24"/>
        </w:rPr>
      </w:pPr>
      <w:r w:rsidRPr="00AD407F">
        <w:rPr>
          <w:rFonts w:eastAsia="Times New Roman" w:cs="Times New Roman"/>
          <w:szCs w:val="24"/>
        </w:rPr>
        <w:t>(Χειροκροτήματα από τις πτέρυγες του ΣΥΡΙΖΑ και των Α</w:t>
      </w:r>
      <w:r>
        <w:rPr>
          <w:rFonts w:eastAsia="Times New Roman" w:cs="Times New Roman"/>
          <w:szCs w:val="24"/>
        </w:rPr>
        <w:t>ΝΕΛ)</w:t>
      </w:r>
    </w:p>
    <w:p w14:paraId="5EA91AC9"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το άρθρο 7 υπάρχει α</w:t>
      </w:r>
      <w:r>
        <w:rPr>
          <w:rFonts w:eastAsia="Times New Roman" w:cs="Times New Roman"/>
          <w:szCs w:val="24"/>
        </w:rPr>
        <w:t>πόλυτη διαφοροποίηση μια για πάντα από την αρχαία ελληνική κληρονομιά της Μακεδονίας. Μπαίνει δηλαδή οριστικό τέλος στην απόπειρα οικειοποίησης και σφετερισμού της ιστορίας μας, μέσα από την πλήρη, σαφή και ρητή αναγνώριση της ελληνικότητας της αρχαίας μακ</w:t>
      </w:r>
      <w:r>
        <w:rPr>
          <w:rFonts w:eastAsia="Times New Roman" w:cs="Times New Roman"/>
          <w:szCs w:val="24"/>
        </w:rPr>
        <w:t>εδονικής ιστορικής κληρονομιάς, των ιστορικών προσώπων και των ιστορικών συμβόλων της.</w:t>
      </w:r>
    </w:p>
    <w:p w14:paraId="5EA91ACA"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Δεσμεύονται, επίσης, οι γείτονές μας με το άρθρο 8 να προβούν σε αλλαγές σε όλα τα μνημεία, σε όλα τα κείμενα τα επίσημα και σε όλες τις επιγραφές όπου υπάρχει αναφορά στην αρχαία ελληνική ιστορία της Μακεδονίας. Ήδη πριν από τη συμφωνία άλλαξαν το όνομα τ</w:t>
      </w:r>
      <w:r>
        <w:rPr>
          <w:rFonts w:eastAsia="Times New Roman" w:cs="Times New Roman"/>
          <w:szCs w:val="24"/>
        </w:rPr>
        <w:t xml:space="preserve">ου αεροδρομίου τους, της εθνικής τους οδού, του σταδίου τους και σύντομα -αυτό έχει αποφασιστεί- θα αλλάξουν και το όνομα του αγάλματος στην κεντρική πλατεία των Σκοπίων, όπου σκοπίμως μέχρι σήμερα αναφέρανε ότι είναι το άγαλμα του έφιππου πολεμιστή. </w:t>
      </w:r>
    </w:p>
    <w:p w14:paraId="5EA91ACB"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Υποχ</w:t>
      </w:r>
      <w:r>
        <w:rPr>
          <w:rFonts w:eastAsia="Times New Roman" w:cs="Times New Roman"/>
          <w:szCs w:val="24"/>
        </w:rPr>
        <w:t>ρεούνται, λοιπόν, με βάση το άρθρο 8, να θέσουν σε όλα τα τυχόν αγάλματα όπου αναφέρονται σε ιστορικά πρόσωπα της ελληνικής πολιτιστικής κληρονομιάς την επιγραφή ότι πρόκειται, για παράδειγμα, για τον Μέγα Αλέξανδρο, ότι πρόκειται για τον Μακεδόνα πολεμιστ</w:t>
      </w:r>
      <w:r>
        <w:rPr>
          <w:rFonts w:eastAsia="Times New Roman" w:cs="Times New Roman"/>
          <w:szCs w:val="24"/>
        </w:rPr>
        <w:t xml:space="preserve">ή της αρχαίας ελληνικής Μακεδονίας, και είναι σύμβολο της φιλίας και της ενότητας των δύο λαών. Πότε το κερδίσατε εσείς αυτό, που μας παριστάνετε τους μακεδονομάχους; Πότε; </w:t>
      </w:r>
    </w:p>
    <w:p w14:paraId="5EA91ACC" w14:textId="77777777" w:rsidR="000F46A4" w:rsidRDefault="00307FE8">
      <w:pPr>
        <w:spacing w:line="600" w:lineRule="auto"/>
        <w:ind w:firstLine="709"/>
        <w:jc w:val="center"/>
        <w:rPr>
          <w:rFonts w:eastAsia="Times New Roman" w:cs="Times New Roman"/>
          <w:szCs w:val="24"/>
        </w:rPr>
      </w:pPr>
      <w:r w:rsidRPr="00AD407F">
        <w:rPr>
          <w:rFonts w:eastAsia="Times New Roman" w:cs="Times New Roman"/>
          <w:szCs w:val="24"/>
        </w:rPr>
        <w:t>(Χειροκροτήματα από τις πτέρυγες του ΣΥΡΙΖΑ και των Α</w:t>
      </w:r>
      <w:r>
        <w:rPr>
          <w:rFonts w:eastAsia="Times New Roman" w:cs="Times New Roman"/>
          <w:szCs w:val="24"/>
        </w:rPr>
        <w:t>ΝΕΛ</w:t>
      </w:r>
      <w:r w:rsidRPr="00AD407F">
        <w:rPr>
          <w:rFonts w:eastAsia="Times New Roman" w:cs="Times New Roman"/>
          <w:szCs w:val="24"/>
        </w:rPr>
        <w:t>)</w:t>
      </w:r>
    </w:p>
    <w:p w14:paraId="5EA91ACD"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Το ίδιο θα κάνουν και γι</w:t>
      </w:r>
      <w:r>
        <w:rPr>
          <w:rFonts w:eastAsia="Times New Roman" w:cs="Times New Roman"/>
          <w:szCs w:val="24"/>
        </w:rPr>
        <w:t xml:space="preserve">α την Ολυμπιάδα και για τον Φίλιππο και για όλα τα άλλα μνημεία της πολιτισμικής κληρονομιάς των ελληνιστικών χρόνων της Μακεδονίας, που βεβαίως ταυτόχρονα -και θα το αναφέρουν και είναι τιμή μας- είναι κομμάτι της παγκόσμιας </w:t>
      </w:r>
      <w:r w:rsidRPr="00911877">
        <w:rPr>
          <w:rFonts w:eastAsia="Times New Roman" w:cs="Times New Roman"/>
          <w:szCs w:val="24"/>
        </w:rPr>
        <w:t>πολιτι</w:t>
      </w:r>
      <w:r>
        <w:rPr>
          <w:rFonts w:eastAsia="Times New Roman" w:cs="Times New Roman"/>
          <w:szCs w:val="24"/>
        </w:rPr>
        <w:t>σμικής κληρονομιάς.</w:t>
      </w:r>
    </w:p>
    <w:p w14:paraId="5EA91ACE"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Ταυτ</w:t>
      </w:r>
      <w:r>
        <w:rPr>
          <w:rFonts w:eastAsia="Times New Roman" w:cs="Times New Roman"/>
          <w:szCs w:val="24"/>
        </w:rPr>
        <w:t xml:space="preserve">όχρονα, στο άρθρο 8 υποχρεούνται εντός έξι μηνών σε όποιον δημόσιο χώρο είναι αναρτημένο το </w:t>
      </w:r>
      <w:r w:rsidRPr="003652CE">
        <w:rPr>
          <w:rFonts w:eastAsia="Times New Roman" w:cs="Times New Roman"/>
          <w:szCs w:val="24"/>
        </w:rPr>
        <w:t>δεκαεξάκτινο</w:t>
      </w:r>
      <w:r>
        <w:rPr>
          <w:rFonts w:eastAsia="Times New Roman" w:cs="Times New Roman"/>
          <w:szCs w:val="24"/>
        </w:rPr>
        <w:t xml:space="preserve"> αστέρι της Βεργίνας να το αποκαθηλώσουν, διότι αυτό το σύμβολο είναι σύμβολο της αρχαίας ελληνικής Μακεδονίας. Πότε εσείς κερδίσατε κάτι τέτοιο, έμπορο</w:t>
      </w:r>
      <w:r>
        <w:rPr>
          <w:rFonts w:eastAsia="Times New Roman" w:cs="Times New Roman"/>
          <w:szCs w:val="24"/>
        </w:rPr>
        <w:t>ι του πατριωτισμού;</w:t>
      </w:r>
    </w:p>
    <w:p w14:paraId="5EA91ACF" w14:textId="77777777" w:rsidR="000F46A4" w:rsidRDefault="00307FE8">
      <w:pPr>
        <w:spacing w:line="600" w:lineRule="auto"/>
        <w:ind w:firstLine="709"/>
        <w:jc w:val="center"/>
        <w:rPr>
          <w:rFonts w:eastAsia="Times New Roman" w:cs="Times New Roman"/>
          <w:szCs w:val="24"/>
        </w:rPr>
      </w:pPr>
      <w:r w:rsidRPr="00AD407F">
        <w:rPr>
          <w:rFonts w:eastAsia="Times New Roman" w:cs="Times New Roman"/>
          <w:szCs w:val="24"/>
        </w:rPr>
        <w:t>(Χειροκροτήματα από τις πτέρυγες του ΣΥΡΙΖΑ και των ΑΝΕΛ)</w:t>
      </w:r>
    </w:p>
    <w:p w14:paraId="5EA91AD0" w14:textId="77777777" w:rsidR="000F46A4" w:rsidRDefault="00307FE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Όπως επίσης, βλέπω, </w:t>
      </w:r>
      <w:r w:rsidRPr="002170BF">
        <w:rPr>
          <w:rFonts w:eastAsia="Times New Roman" w:cs="Times New Roman"/>
          <w:szCs w:val="24"/>
        </w:rPr>
        <w:t>κυρίες και κύριοι συνάδελφοι,</w:t>
      </w:r>
      <w:r>
        <w:rPr>
          <w:rFonts w:eastAsia="Times New Roman" w:cs="Times New Roman"/>
          <w:szCs w:val="24"/>
        </w:rPr>
        <w:t xml:space="preserve"> σε αυτή τη συμφωνία, -διότι υπενθυμίζω ότι ήτο μείζον θέμα την περίοδο 1992-1993- ότι απαλείφεται κάθε αλυτρωτισμός από το Σύντα</w:t>
      </w:r>
      <w:r>
        <w:rPr>
          <w:rFonts w:eastAsia="Times New Roman" w:cs="Times New Roman"/>
          <w:szCs w:val="24"/>
        </w:rPr>
        <w:t xml:space="preserve">γμα -δεν είναι μια δέσμευση θεωρητική αυτή-, αφού με την </w:t>
      </w:r>
      <w:r>
        <w:rPr>
          <w:rFonts w:eastAsia="Times New Roman" w:cs="Times New Roman"/>
          <w:szCs w:val="24"/>
        </w:rPr>
        <w:t xml:space="preserve">Αναθεώρηση </w:t>
      </w:r>
      <w:r>
        <w:rPr>
          <w:rFonts w:eastAsia="Times New Roman" w:cs="Times New Roman"/>
          <w:szCs w:val="24"/>
        </w:rPr>
        <w:t>του Συντάγματός τους θα εξαλείψουν οποιαδήποτε αναφορά σε μειονότητες στις γειτονικές χώρες. Επαναλαμβάνω, είχε αναδειχθεί -και ορθά- ως το μείζον θέμα την περίοδο 1992-1993.</w:t>
      </w:r>
    </w:p>
    <w:p w14:paraId="5EA91AD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Βλέπω, τέλος, για την περιβόητη αυτή συζήτηση για τη μακεδονική γλώσσα, η οποία </w:t>
      </w:r>
      <w:r w:rsidRPr="00AC526C">
        <w:rPr>
          <w:rFonts w:eastAsia="Times New Roman" w:cs="Times New Roman"/>
          <w:szCs w:val="24"/>
        </w:rPr>
        <w:t>όμως</w:t>
      </w:r>
      <w:r>
        <w:rPr>
          <w:rFonts w:eastAsia="Times New Roman" w:cs="Times New Roman"/>
          <w:szCs w:val="24"/>
        </w:rPr>
        <w:t>, ειρήσθω εν παρόδω, ήταν αναγνωρισμένη διεθνώς ήδη από τη Συνδιάσκεψη του Οργανισμού Ηνωμένων Εθνών το 1977, να υπάρχει σαφής αναφορά ότι αναγνωρίζεται ως νοτιοσλαβική, ως</w:t>
      </w:r>
      <w:r>
        <w:rPr>
          <w:rFonts w:eastAsia="Times New Roman" w:cs="Times New Roman"/>
          <w:szCs w:val="24"/>
        </w:rPr>
        <w:t xml:space="preserve"> γλώσσα δηλαδή που δεν έχει καμμία σχέση με την ιστορική κληρονομιά της αρχαίας Μακεδονίας. Διότι ο Αριστοτέλης δεν εκπαίδευε στα σλάβικα τον Μέγα Αλέξανδρο, αλλά χρησιμοποιούσε την αρχαία ελληνική γλώσσα.</w:t>
      </w:r>
      <w:r w:rsidRPr="0089650C">
        <w:rPr>
          <w:rFonts w:eastAsia="Times New Roman" w:cs="Times New Roman"/>
          <w:szCs w:val="24"/>
        </w:rPr>
        <w:t xml:space="preserve"> </w:t>
      </w:r>
      <w:r>
        <w:rPr>
          <w:rFonts w:eastAsia="Times New Roman" w:cs="Times New Roman"/>
          <w:szCs w:val="24"/>
        </w:rPr>
        <w:t>Αυτά βλέπω εγώ στη συμφωνία που δεν τα βλέπετε εσε</w:t>
      </w:r>
      <w:r>
        <w:rPr>
          <w:rFonts w:eastAsia="Times New Roman" w:cs="Times New Roman"/>
          <w:szCs w:val="24"/>
        </w:rPr>
        <w:t>ίς!</w:t>
      </w:r>
    </w:p>
    <w:p w14:paraId="5EA91AD2" w14:textId="77777777" w:rsidR="000F46A4" w:rsidRDefault="00307FE8">
      <w:pPr>
        <w:spacing w:line="600" w:lineRule="auto"/>
        <w:ind w:firstLine="720"/>
        <w:jc w:val="center"/>
        <w:rPr>
          <w:rFonts w:eastAsia="Times New Roman" w:cs="Times New Roman"/>
          <w:szCs w:val="24"/>
        </w:rPr>
      </w:pPr>
      <w:r w:rsidRPr="00AD407F">
        <w:rPr>
          <w:rFonts w:eastAsia="Times New Roman" w:cs="Times New Roman"/>
          <w:szCs w:val="24"/>
        </w:rPr>
        <w:t>(Χειροκροτήματα από τις πτέρυγες του ΣΥΡΙΖΑ και των ΑΝΕΛ)</w:t>
      </w:r>
    </w:p>
    <w:p w14:paraId="5EA91AD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Και σας ερωτώ: Έχουν όλα τα παραπάνω σημασία για εσάς ή δεν έχουν; Εσείς που για τόσα χρόνια διαπραγματεύεστε, καταφέρατε ποτέ να τα εξασφαλίσετε αυτά; Ο Νίκος ο Κοτζιάς σας είπε τι δίνατε στις </w:t>
      </w:r>
      <w:r>
        <w:rPr>
          <w:rFonts w:eastAsia="Times New Roman" w:cs="Times New Roman"/>
          <w:szCs w:val="24"/>
        </w:rPr>
        <w:t>διαπραγματεύσεις. Πείτε μας εσείς τι παίρνατε; Πήρατε τίποτα;</w:t>
      </w:r>
    </w:p>
    <w:p w14:paraId="5EA91AD4"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Ας μιλήσουμε, λοιπόν, ανοικτά. Το πρόβλημά σας δεν είναι ότι η συμφωνία είναι κακή. Το πρόβλημά σας είναι ότι έχουμε συμφωνία και -ακόμη χειρότερο για εσάς- ότι αυτή η συμφωνία είναι καλή. Οι μι</w:t>
      </w:r>
      <w:r>
        <w:rPr>
          <w:rFonts w:eastAsia="Times New Roman" w:cs="Times New Roman"/>
          <w:szCs w:val="24"/>
        </w:rPr>
        <w:t>σοί από εσάς δεν θέλατε κα</w:t>
      </w:r>
      <w:r>
        <w:rPr>
          <w:rFonts w:eastAsia="Times New Roman" w:cs="Times New Roman"/>
          <w:szCs w:val="24"/>
        </w:rPr>
        <w:t>μ</w:t>
      </w:r>
      <w:r>
        <w:rPr>
          <w:rFonts w:eastAsia="Times New Roman" w:cs="Times New Roman"/>
          <w:szCs w:val="24"/>
        </w:rPr>
        <w:t>μία συμφωνία. Ο Υπουργός Εξωτερικών αναφέρθηκε στα δύο στρατόπεδα, αυτών που αφήνουν τα ζητήματα ανοικτά και αυτών που λύνουν. Οι άλλοι μισοί, όμως -γιατί πράγματι δεν είναι όλοι σε αυτή τη γραμμή που δεν ήθελαν συμφωνία- δεν θέλ</w:t>
      </w:r>
      <w:r>
        <w:rPr>
          <w:rFonts w:eastAsia="Times New Roman" w:cs="Times New Roman"/>
          <w:szCs w:val="24"/>
        </w:rPr>
        <w:t>ετε ένα πράγμα: Να είναι αυτή η Κυβέρνηση που αποδεικνύει ότι μπορεί να πετυχαίνει εκεί όπου όλες οι δικές σας κυβερνήσεις αποπειράθηκαν και απέτυχαν.</w:t>
      </w:r>
    </w:p>
    <w:p w14:paraId="5EA91AD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Πριν πάω στα τετελεσμένα, κυρίες και κύριοι συνάδελφοι, θα ήθελα να πω τα εξής: Άκουσα με πολύ μεγάλο ενδ</w:t>
      </w:r>
      <w:r>
        <w:rPr>
          <w:rFonts w:eastAsia="Times New Roman" w:cs="Times New Roman"/>
          <w:szCs w:val="24"/>
        </w:rPr>
        <w:t xml:space="preserve">ιαφέρον τον πρώην Υπουργό Εξωτερικών, τον </w:t>
      </w:r>
      <w:r>
        <w:rPr>
          <w:rFonts w:eastAsia="Times New Roman" w:cs="Times New Roman"/>
          <w:szCs w:val="24"/>
        </w:rPr>
        <w:t xml:space="preserve">τέως </w:t>
      </w:r>
      <w:r>
        <w:rPr>
          <w:rFonts w:eastAsia="Times New Roman" w:cs="Times New Roman"/>
          <w:szCs w:val="24"/>
        </w:rPr>
        <w:t>Πρόεδρο του ΠΑΣΟΚ, τον κ. Βενιζέλο -σας άκουσα σε αυτό εδώ το Βήμα- να λέει ότι υπερασπίστηκε ως Υπουργός Εξωτερικών το 2014, στη Γενική Συνέλευση του Οργανισμού Ηνωμένων Εθνών, τη δική σας άποψη και θέση…</w:t>
      </w:r>
    </w:p>
    <w:p w14:paraId="5EA91AD6"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ΕΥΑ</w:t>
      </w:r>
      <w:r>
        <w:rPr>
          <w:rFonts w:eastAsia="Times New Roman" w:cs="Times New Roman"/>
          <w:b/>
          <w:szCs w:val="24"/>
        </w:rPr>
        <w:t>ΓΓΕΛΟΣ ΒΕΝΙΖΕΛΟΣ:</w:t>
      </w:r>
      <w:r>
        <w:rPr>
          <w:rFonts w:eastAsia="Times New Roman" w:cs="Times New Roman"/>
          <w:szCs w:val="24"/>
        </w:rPr>
        <w:t xml:space="preserve"> Ως θέση της χώρας. </w:t>
      </w:r>
    </w:p>
    <w:p w14:paraId="5EA91AD7" w14:textId="77777777" w:rsidR="000F46A4" w:rsidRDefault="00307FE8">
      <w:pPr>
        <w:spacing w:line="600" w:lineRule="auto"/>
        <w:ind w:firstLine="720"/>
        <w:jc w:val="both"/>
        <w:rPr>
          <w:rFonts w:eastAsia="Times New Roman" w:cs="Times New Roman"/>
          <w:szCs w:val="24"/>
        </w:rPr>
      </w:pPr>
      <w:r w:rsidRPr="009F68A0">
        <w:rPr>
          <w:rFonts w:eastAsia="Times New Roman" w:cs="Times New Roman"/>
          <w:b/>
          <w:szCs w:val="24"/>
        </w:rPr>
        <w:t>ΑΛΕΞΗΣ ΤΣΙΠΡΑΣ (Πρόεδρος της Κυβέρνησης):</w:t>
      </w:r>
      <w:r>
        <w:rPr>
          <w:rFonts w:eastAsia="Times New Roman" w:cs="Times New Roman"/>
          <w:szCs w:val="24"/>
        </w:rPr>
        <w:t xml:space="preserve"> Ως θέση της χώρας, αλλά τη δική σας. Άκουσα και τον κ. Σαμαρά που το επιβεβαίωσε, ότι δεν ήταν η άποψή του. </w:t>
      </w:r>
    </w:p>
    <w:p w14:paraId="5EA91AD8"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Καλά, θα ξεπεράσω το γεγονός ότι είναι εξαιρετικά οξύμωρο να ασκείτ</w:t>
      </w:r>
      <w:r>
        <w:rPr>
          <w:rFonts w:eastAsia="Times New Roman" w:cs="Times New Roman"/>
          <w:szCs w:val="24"/>
        </w:rPr>
        <w:t>ε κριτική στον Καμμένο, που έχει άλλη άποψη, ενώ εσείς ως Υπουργός των Εξωτερικών λέγατε ότι είχατε άλλη άποψη, όχι ως Υπουργός Άμυνας. Το ξεπερνάω, όμως, αυτό. Για τον μεν Καμμένο είναι θεσμική εκτροπή, για εσάς, όμως, ήταν θεσμική ισορροπία.</w:t>
      </w:r>
    </w:p>
    <w:p w14:paraId="5EA91AD9" w14:textId="77777777" w:rsidR="000F46A4" w:rsidRDefault="00307FE8">
      <w:pPr>
        <w:spacing w:line="600" w:lineRule="auto"/>
        <w:ind w:firstLine="720"/>
        <w:jc w:val="both"/>
        <w:rPr>
          <w:rFonts w:eastAsia="Times New Roman" w:cs="Times New Roman"/>
          <w:szCs w:val="24"/>
        </w:rPr>
      </w:pPr>
      <w:r>
        <w:rPr>
          <w:rFonts w:eastAsia="Times New Roman" w:cs="Times New Roman"/>
          <w:b/>
          <w:szCs w:val="24"/>
        </w:rPr>
        <w:t>ΕΥΑΓΓΕΛΟΣ ΒΕ</w:t>
      </w:r>
      <w:r>
        <w:rPr>
          <w:rFonts w:eastAsia="Times New Roman" w:cs="Times New Roman"/>
          <w:b/>
          <w:szCs w:val="24"/>
        </w:rPr>
        <w:t>ΝΙΖΕΛΟΣ:</w:t>
      </w:r>
      <w:r>
        <w:rPr>
          <w:rFonts w:eastAsia="Times New Roman" w:cs="Times New Roman"/>
          <w:szCs w:val="24"/>
        </w:rPr>
        <w:t xml:space="preserve"> Διατύπωσα την πάγια θέση της χώρας από το 1993.</w:t>
      </w:r>
    </w:p>
    <w:p w14:paraId="5EA91ADA" w14:textId="77777777" w:rsidR="000F46A4" w:rsidRDefault="00307FE8">
      <w:pPr>
        <w:spacing w:line="600" w:lineRule="auto"/>
        <w:ind w:firstLine="720"/>
        <w:jc w:val="both"/>
        <w:rPr>
          <w:rFonts w:eastAsia="Times New Roman" w:cs="Times New Roman"/>
          <w:szCs w:val="24"/>
        </w:rPr>
      </w:pPr>
      <w:r w:rsidRPr="009F68A0">
        <w:rPr>
          <w:rFonts w:eastAsia="Times New Roman" w:cs="Times New Roman"/>
          <w:b/>
          <w:szCs w:val="24"/>
        </w:rPr>
        <w:t>ΑΛΕΞΗΣ ΤΣΙΠΡΑΣ (Πρόεδρος της Κυβέρνησης):</w:t>
      </w:r>
      <w:r>
        <w:rPr>
          <w:rFonts w:eastAsia="Times New Roman" w:cs="Times New Roman"/>
          <w:szCs w:val="24"/>
        </w:rPr>
        <w:t xml:space="preserve"> Δεν θέλω</w:t>
      </w:r>
      <w:r>
        <w:rPr>
          <w:rFonts w:eastAsia="Times New Roman" w:cs="Times New Roman"/>
          <w:szCs w:val="24"/>
        </w:rPr>
        <w:t xml:space="preserve">, όμως, </w:t>
      </w:r>
      <w:r>
        <w:rPr>
          <w:rFonts w:eastAsia="Times New Roman" w:cs="Times New Roman"/>
          <w:szCs w:val="24"/>
        </w:rPr>
        <w:t>να ανοίξω συζήτηση σε αυτό. Δεν είναι αυτό το επιχείρημά μου.</w:t>
      </w:r>
    </w:p>
    <w:p w14:paraId="5EA91ADB" w14:textId="77777777" w:rsidR="000F46A4" w:rsidRDefault="00307FE8">
      <w:pPr>
        <w:spacing w:line="600" w:lineRule="auto"/>
        <w:ind w:firstLine="720"/>
        <w:jc w:val="both"/>
        <w:rPr>
          <w:rFonts w:eastAsia="Times New Roman" w:cs="Times New Roman"/>
          <w:szCs w:val="24"/>
        </w:rPr>
      </w:pPr>
      <w:r w:rsidRPr="00104771">
        <w:rPr>
          <w:rFonts w:eastAsia="Times New Roman" w:cs="Times New Roman"/>
          <w:b/>
          <w:szCs w:val="24"/>
        </w:rPr>
        <w:t>ΠΡΟΕΔΡΟΣ (Νικόλαος Βούτσης):</w:t>
      </w:r>
      <w:r>
        <w:rPr>
          <w:rFonts w:eastAsia="Times New Roman" w:cs="Times New Roman"/>
          <w:szCs w:val="24"/>
        </w:rPr>
        <w:t xml:space="preserve"> Είναι πάγια η άποψή σας. Εντάξει. Το είπατε.</w:t>
      </w:r>
    </w:p>
    <w:p w14:paraId="5EA91ADC" w14:textId="77777777" w:rsidR="000F46A4" w:rsidRDefault="00307FE8">
      <w:pPr>
        <w:spacing w:line="600" w:lineRule="auto"/>
        <w:ind w:firstLine="720"/>
        <w:jc w:val="both"/>
        <w:rPr>
          <w:rFonts w:eastAsia="Times New Roman" w:cs="Times New Roman"/>
          <w:szCs w:val="24"/>
        </w:rPr>
      </w:pPr>
      <w:r w:rsidRPr="009F68A0">
        <w:rPr>
          <w:rFonts w:eastAsia="Times New Roman" w:cs="Times New Roman"/>
          <w:b/>
          <w:szCs w:val="24"/>
        </w:rPr>
        <w:t>ΑΛΕΞΗ</w:t>
      </w:r>
      <w:r w:rsidRPr="009F68A0">
        <w:rPr>
          <w:rFonts w:eastAsia="Times New Roman" w:cs="Times New Roman"/>
          <w:b/>
          <w:szCs w:val="24"/>
        </w:rPr>
        <w:t>Σ ΤΣΙΠΡΑΣ (Πρόεδρος της Κυβέρνησης):</w:t>
      </w:r>
      <w:r>
        <w:rPr>
          <w:rFonts w:eastAsia="Times New Roman" w:cs="Times New Roman"/>
          <w:szCs w:val="24"/>
        </w:rPr>
        <w:t xml:space="preserve"> Προφανώς είναι πάγια άποψή σας, αλλά δεν είναι αυτό το επιχείρημά μου. Ακούστε με.</w:t>
      </w:r>
    </w:p>
    <w:p w14:paraId="5EA91AD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Το είπατε, λοιπόν, εσείς αυτό και το υπερασπίστηκε και ο κ. Σαμαράς. </w:t>
      </w:r>
    </w:p>
    <w:p w14:paraId="5EA91AD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ιαβάζω εγώ τώρα τις </w:t>
      </w:r>
      <w:r>
        <w:rPr>
          <w:rFonts w:eastAsia="Times New Roman" w:cs="Times New Roman"/>
          <w:szCs w:val="24"/>
        </w:rPr>
        <w:t xml:space="preserve">προγραμματικές δηλώσεις </w:t>
      </w:r>
      <w:r>
        <w:rPr>
          <w:rFonts w:eastAsia="Times New Roman" w:cs="Times New Roman"/>
          <w:szCs w:val="24"/>
        </w:rPr>
        <w:t xml:space="preserve">της </w:t>
      </w:r>
      <w:r>
        <w:rPr>
          <w:rFonts w:eastAsia="Times New Roman" w:cs="Times New Roman"/>
          <w:szCs w:val="24"/>
        </w:rPr>
        <w:t>κυβέρνησης</w:t>
      </w:r>
      <w:r>
        <w:rPr>
          <w:rFonts w:eastAsia="Times New Roman" w:cs="Times New Roman"/>
          <w:szCs w:val="24"/>
        </w:rPr>
        <w:t xml:space="preserve">, τις </w:t>
      </w:r>
      <w:r>
        <w:rPr>
          <w:rFonts w:eastAsia="Times New Roman" w:cs="Times New Roman"/>
          <w:szCs w:val="24"/>
        </w:rPr>
        <w:t xml:space="preserve">πρώτες του κ. Σαμαρά του 2012, από τον Υπουργό Εξωτερικών τότε, τον κ. Δημήτρη Αβραμόπουλο, ο οποίος λέει επί λέξει: «Σε ό,τι αφορά το θέμα της </w:t>
      </w:r>
      <w:r>
        <w:rPr>
          <w:rFonts w:eastAsia="Times New Roman" w:cs="Times New Roman"/>
          <w:szCs w:val="24"/>
        </w:rPr>
        <w:t>Π</w:t>
      </w:r>
      <w:r>
        <w:rPr>
          <w:rFonts w:eastAsia="Times New Roman" w:cs="Times New Roman"/>
          <w:szCs w:val="24"/>
        </w:rPr>
        <w:t>ρώην Γιουγκοσλαβικής Δημοκρατίας της Μακεδονίας η Ελλάδα επιδεικνύοντας το απαιτούμενο εποικοδομητικό πνεύμα, π</w:t>
      </w:r>
      <w:r>
        <w:rPr>
          <w:rFonts w:eastAsia="Times New Roman" w:cs="Times New Roman"/>
          <w:szCs w:val="24"/>
        </w:rPr>
        <w:t>ροέβη σε ένα μείζον συμβιβαστικό βήμα, αποδεχούμενη σύνθετη ονομασία με γεωγραφικό προσδιορισμό και χρήση έναντι όλων «</w:t>
      </w:r>
      <w:r>
        <w:rPr>
          <w:rFonts w:eastAsia="Times New Roman" w:cs="Times New Roman"/>
          <w:szCs w:val="24"/>
          <w:lang w:val="en-US"/>
        </w:rPr>
        <w:t>erga</w:t>
      </w:r>
      <w:r w:rsidRPr="00E33DB7">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Τι κάνει ο άνθρωπος; Διαβάζει την εθνική γραμμή. Και σε αυτό το θέμα ο κ. Σαμαράς δεν ήξερε; Και σε αυτό το θέμα ο κ. Αβραμ</w:t>
      </w:r>
      <w:r>
        <w:rPr>
          <w:rFonts w:eastAsia="Times New Roman" w:cs="Times New Roman"/>
          <w:szCs w:val="24"/>
        </w:rPr>
        <w:t>όπουλος είχε άλλη άποψη από τον Πρωθυπουργό της Κυβέρνησης; Ποιον κοροϊδεύει;</w:t>
      </w:r>
    </w:p>
    <w:p w14:paraId="5EA91ADF"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w:t>
      </w:r>
      <w:r w:rsidRPr="00EE688D">
        <w:rPr>
          <w:rFonts w:eastAsia="Times New Roman" w:cs="Times New Roman"/>
          <w:szCs w:val="24"/>
        </w:rPr>
        <w:t xml:space="preserve"> του </w:t>
      </w:r>
      <w:r>
        <w:rPr>
          <w:rFonts w:eastAsia="Times New Roman" w:cs="Times New Roman"/>
          <w:szCs w:val="24"/>
        </w:rPr>
        <w:t>ΣΥΡΙΖΑ και των ΑΝΕΛ</w:t>
      </w:r>
      <w:r w:rsidRPr="00EE688D">
        <w:rPr>
          <w:rFonts w:eastAsia="Times New Roman" w:cs="Times New Roman"/>
          <w:szCs w:val="24"/>
        </w:rPr>
        <w:t>)</w:t>
      </w:r>
    </w:p>
    <w:p w14:paraId="5EA91AE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ροφανώς, δεν αναφέρομαι σε εσάς, κύριε Βενιζέλο. Το καταλάβατε το επιχείρημα.</w:t>
      </w:r>
    </w:p>
    <w:p w14:paraId="5EA91AE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Άρα, εδώ ή ήσασταν, όπως εσχάτως </w:t>
      </w:r>
      <w:r>
        <w:rPr>
          <w:rFonts w:eastAsia="Times New Roman" w:cs="Times New Roman"/>
          <w:szCs w:val="24"/>
        </w:rPr>
        <w:t>ομολόγησε ο κ. Άδωνις Γεωργιάδης, ο Αντιπρόεδρος, «μπλοφατζήδες και παπατζήδες» ή κοροϊδεύετε και τον ελληνικό λαό και τη διεθνή κοινότητα. Αποφασίστε τι από όλα αυτά κάνατε τόσα χρόνια!</w:t>
      </w:r>
    </w:p>
    <w:p w14:paraId="5EA91AE2"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w:t>
      </w:r>
      <w:r w:rsidRPr="00EE688D">
        <w:rPr>
          <w:rFonts w:eastAsia="Times New Roman" w:cs="Times New Roman"/>
          <w:szCs w:val="24"/>
        </w:rPr>
        <w:t xml:space="preserve"> του </w:t>
      </w:r>
      <w:r>
        <w:rPr>
          <w:rFonts w:eastAsia="Times New Roman" w:cs="Times New Roman"/>
          <w:szCs w:val="24"/>
        </w:rPr>
        <w:t>ΣΥΡΙΖΑ και των ΑΝΕΛ</w:t>
      </w:r>
      <w:r w:rsidRPr="00EE688D">
        <w:rPr>
          <w:rFonts w:eastAsia="Times New Roman" w:cs="Times New Roman"/>
          <w:szCs w:val="24"/>
        </w:rPr>
        <w:t>)</w:t>
      </w:r>
    </w:p>
    <w:p w14:paraId="5EA91AE3" w14:textId="77777777" w:rsidR="000F46A4" w:rsidRDefault="00307FE8">
      <w:pPr>
        <w:spacing w:line="600" w:lineRule="auto"/>
        <w:ind w:firstLine="720"/>
        <w:jc w:val="both"/>
        <w:rPr>
          <w:rFonts w:eastAsia="Times New Roman"/>
          <w:szCs w:val="24"/>
        </w:rPr>
      </w:pPr>
      <w:r>
        <w:rPr>
          <w:rFonts w:eastAsia="Times New Roman" w:cs="Times New Roman"/>
          <w:szCs w:val="24"/>
        </w:rPr>
        <w:t>Έρχομαι, λο</w:t>
      </w:r>
      <w:r>
        <w:rPr>
          <w:rFonts w:eastAsia="Times New Roman" w:cs="Times New Roman"/>
          <w:szCs w:val="24"/>
        </w:rPr>
        <w:t xml:space="preserve">ιπόν, τώρα στο κρίσιμο ερώτημα, το οποίο θέλω να καταθέσω σε όσους διαχειρίστηκαν το </w:t>
      </w:r>
      <w:r>
        <w:rPr>
          <w:rFonts w:eastAsia="Times New Roman" w:cs="Times New Roman"/>
          <w:szCs w:val="24"/>
        </w:rPr>
        <w:t>«μ</w:t>
      </w:r>
      <w:r>
        <w:rPr>
          <w:rFonts w:eastAsia="Times New Roman" w:cs="Times New Roman"/>
          <w:szCs w:val="24"/>
        </w:rPr>
        <w:t>ακεδονικό</w:t>
      </w:r>
      <w:r>
        <w:rPr>
          <w:rFonts w:eastAsia="Times New Roman" w:cs="Times New Roman"/>
          <w:szCs w:val="24"/>
        </w:rPr>
        <w:t>»</w:t>
      </w:r>
      <w:r>
        <w:rPr>
          <w:rFonts w:eastAsia="Times New Roman" w:cs="Times New Roman"/>
          <w:szCs w:val="24"/>
        </w:rPr>
        <w:t xml:space="preserve"> </w:t>
      </w:r>
      <w:r>
        <w:rPr>
          <w:rFonts w:eastAsia="Times New Roman" w:cs="Times New Roman"/>
          <w:szCs w:val="24"/>
        </w:rPr>
        <w:t>τόσα χρόνια και κυρίως, βεβαίως, στην Αξιωματική Αντιπολίτευση. Το κρίσιμο ερώτημά μου είναι το εξής: Όταν δημιουργούνταν αυτά τα τετελεσμένα, για τα οποία, μ</w:t>
      </w:r>
      <w:r>
        <w:rPr>
          <w:rFonts w:eastAsia="Times New Roman" w:cs="Times New Roman"/>
          <w:szCs w:val="24"/>
        </w:rPr>
        <w:t>άλιστα, σήμερα μας εγκαλείτε ότι δεν καταφέραμε να τα άρουμε, πού ήσασταν εσείς; Γιατί, προφανώς, εμείς δεν κυβερνάγαμε τη χώρα. Πού ήσασταν, λοιπόν, το 1977, όταν κα</w:t>
      </w:r>
      <w:r>
        <w:rPr>
          <w:rFonts w:eastAsia="Times New Roman" w:cs="Times New Roman"/>
          <w:szCs w:val="24"/>
        </w:rPr>
        <w:t>μ</w:t>
      </w:r>
      <w:r>
        <w:rPr>
          <w:rFonts w:eastAsia="Times New Roman" w:cs="Times New Roman"/>
          <w:szCs w:val="24"/>
        </w:rPr>
        <w:t>μία ένσταση δεν υποβλήθηκε για την υιοθέτηση της μακεδονικής γλώσσας στον ΟΗΕ στη Διάσκεψ</w:t>
      </w:r>
      <w:r>
        <w:rPr>
          <w:rFonts w:eastAsia="Times New Roman" w:cs="Times New Roman"/>
          <w:szCs w:val="24"/>
        </w:rPr>
        <w:t xml:space="preserve">η εδώ στην Αθήνα; Πού ήσασταν όταν ο αείμνηστος Ευάγγελος Αβέρωφ στη Βουλή το 1959 ομίλησε για μακεδονική γλώσσα; </w:t>
      </w:r>
      <w:r>
        <w:rPr>
          <w:rFonts w:eastAsia="Times New Roman"/>
          <w:szCs w:val="24"/>
        </w:rPr>
        <w:t>Πού ήσασταν αργότερα όταν ο Ευάγγελος Αβέρωφ έλεγε στον Ποπόφ, τον Υπουργό Εξωτερικών της Γιουγκοσλαβίας την περίφημη φράση «Έχομεν φάκελον, τ</w:t>
      </w:r>
      <w:r>
        <w:rPr>
          <w:rFonts w:eastAsia="Times New Roman"/>
          <w:szCs w:val="24"/>
        </w:rPr>
        <w:t>ον κρατούμε, όμως, στο συρτάρι» και συμφωνούσαν μυστικά τη γραμμή της σιωπής, τη γραμμή της μη ανοιχτής αντιπαράθεσης για το ζήτημα της ταυτότητας;</w:t>
      </w:r>
    </w:p>
    <w:p w14:paraId="5EA91AE4" w14:textId="77777777" w:rsidR="000F46A4" w:rsidRDefault="00307FE8">
      <w:pPr>
        <w:spacing w:line="600" w:lineRule="auto"/>
        <w:ind w:firstLine="720"/>
        <w:jc w:val="both"/>
        <w:rPr>
          <w:rFonts w:eastAsia="Times New Roman"/>
          <w:szCs w:val="24"/>
        </w:rPr>
      </w:pPr>
      <w:r>
        <w:rPr>
          <w:rFonts w:eastAsia="Times New Roman"/>
          <w:szCs w:val="24"/>
        </w:rPr>
        <w:t>Σε αυτή τη συζήτηση στην Αίθουσα υπήρξαν και ενδιαφέρουσες αναφορές</w:t>
      </w:r>
      <w:r w:rsidRPr="00182054">
        <w:rPr>
          <w:rFonts w:eastAsia="Times New Roman"/>
          <w:szCs w:val="24"/>
        </w:rPr>
        <w:t xml:space="preserve"> </w:t>
      </w:r>
      <w:r>
        <w:rPr>
          <w:rFonts w:eastAsia="Times New Roman"/>
          <w:szCs w:val="24"/>
        </w:rPr>
        <w:t>από τα χρόνια της Πηνελόπης Δέλτα και το</w:t>
      </w:r>
      <w:r>
        <w:rPr>
          <w:rFonts w:eastAsia="Times New Roman"/>
          <w:szCs w:val="24"/>
        </w:rPr>
        <w:t xml:space="preserve">υ Στρατή Μυριβήλη. Ομολογώ δεν το ήξερα. Καταγράφηκε. Έψαξα. Είναι αληθές. Η Πηνελόπη Δέλτα και ο Στρατής Μυριβήλης έγραφαν για μακεδονική γλώσσα και εθνική συνείδηση. Και τώρα λέτε ότι ο ΣΥΡΙΖΑ ήρθε και τα φόρτωσε στην πλάτη του ελληνικού λαού. </w:t>
      </w:r>
    </w:p>
    <w:p w14:paraId="5EA91AE5" w14:textId="77777777" w:rsidR="000F46A4" w:rsidRDefault="00307FE8">
      <w:pPr>
        <w:spacing w:line="600" w:lineRule="auto"/>
        <w:ind w:firstLine="720"/>
        <w:jc w:val="both"/>
        <w:rPr>
          <w:rFonts w:eastAsia="Times New Roman"/>
          <w:szCs w:val="24"/>
        </w:rPr>
      </w:pPr>
      <w:r>
        <w:rPr>
          <w:rFonts w:eastAsia="Times New Roman"/>
          <w:szCs w:val="24"/>
        </w:rPr>
        <w:t xml:space="preserve">Όμως, ας </w:t>
      </w:r>
      <w:r>
        <w:rPr>
          <w:rFonts w:eastAsia="Times New Roman"/>
          <w:szCs w:val="24"/>
        </w:rPr>
        <w:t xml:space="preserve">μην πάμε τόσο μακριά. Όταν ανεξαρτητοποιήθηκε αυτό το κράτος τι κάνατε; Τα του Καίσαρος τω Καίσαρι. Ο Κωνσταντίνος Μητσοτάκης αποδεδειγμένα επιχείρησε, σε πολύ δύσκολες συνθήκες, να βρεθεί μια βιώσιμη λύση. </w:t>
      </w:r>
    </w:p>
    <w:p w14:paraId="5EA91AE6" w14:textId="77777777" w:rsidR="000F46A4" w:rsidRDefault="00307FE8">
      <w:pPr>
        <w:spacing w:line="600" w:lineRule="auto"/>
        <w:ind w:firstLine="720"/>
        <w:jc w:val="both"/>
        <w:rPr>
          <w:rFonts w:eastAsia="Times New Roman"/>
          <w:szCs w:val="24"/>
        </w:rPr>
      </w:pPr>
      <w:r>
        <w:rPr>
          <w:rFonts w:eastAsia="Times New Roman"/>
          <w:szCs w:val="24"/>
        </w:rPr>
        <w:t>Ο κ. Σαμαράς, όμως, που σήμερα σας δίνει γραμμή,</w:t>
      </w:r>
      <w:r>
        <w:rPr>
          <w:rFonts w:eastAsia="Times New Roman"/>
          <w:szCs w:val="24"/>
        </w:rPr>
        <w:t xml:space="preserve"> τι έκανε; Αφού έβαλε φαρδιά πλατιά την υπογραφή του στον Κοινοτικό Κανονισμό 3567 -αναφέρθηκα και προχθές- στις 2 Δεκέμβρη του 1991, με τον οποίον για πρώτη φορά καταγράφηκε σε κοινοτικό έγγραφο ο όρος «Δημοκρατία της Μακεδονίας», αποφάσισε αργότερα να αν</w:t>
      </w:r>
      <w:r>
        <w:rPr>
          <w:rFonts w:eastAsia="Times New Roman"/>
          <w:szCs w:val="24"/>
        </w:rPr>
        <w:t>τισταθεί επιχειρώντας να ρίξει την κυβέρνηση της οποίας ήταν μέλος και προσπαθούσε να βρει λύση. Όπως κάνετε τώρα κι εσείς! Και είναι ειρωνεία της τύχης αυτό, κύριε Μητσοτάκη. Δεν είστε μέλος, προφανώς, αλλά επιχειρείτε να ρίξετε με αυτή την πρόταση μομφής</w:t>
      </w:r>
      <w:r>
        <w:rPr>
          <w:rFonts w:eastAsia="Times New Roman"/>
          <w:szCs w:val="24"/>
        </w:rPr>
        <w:t xml:space="preserve"> μια </w:t>
      </w:r>
      <w:r>
        <w:rPr>
          <w:rFonts w:eastAsia="Times New Roman"/>
          <w:szCs w:val="24"/>
        </w:rPr>
        <w:t xml:space="preserve">Κυβέρνηση </w:t>
      </w:r>
      <w:r>
        <w:rPr>
          <w:rFonts w:eastAsia="Times New Roman"/>
          <w:szCs w:val="24"/>
        </w:rPr>
        <w:t>που προσπαθεί να βρει λύση μετά από είκοσι έξι χρόνια. Κι εσείς, κυρία Μπακογιάννη.</w:t>
      </w:r>
    </w:p>
    <w:p w14:paraId="5EA91AE7" w14:textId="77777777" w:rsidR="000F46A4" w:rsidRDefault="00307FE8">
      <w:pPr>
        <w:spacing w:line="600" w:lineRule="auto"/>
        <w:ind w:firstLine="720"/>
        <w:jc w:val="both"/>
        <w:rPr>
          <w:rFonts w:eastAsia="Times New Roman"/>
          <w:szCs w:val="24"/>
        </w:rPr>
      </w:pPr>
      <w:r>
        <w:rPr>
          <w:rFonts w:eastAsia="Times New Roman"/>
          <w:szCs w:val="24"/>
        </w:rPr>
        <w:t>Εμένα με ενδιαφέρει στις ιστορικές στιγμές να μαθαίνουν οι νεότεροι, να θυμούνται οι παλιότεροι. Δεν θα αναφερθώ σε αποχαρακτηρισμένα έγγραφα. Θα αναφερθώ, ό</w:t>
      </w:r>
      <w:r>
        <w:rPr>
          <w:rFonts w:eastAsia="Times New Roman"/>
          <w:szCs w:val="24"/>
        </w:rPr>
        <w:t>μως, σε γεγονότα, τα οποία δεν είναι έντονα στη μνήμη των παλιότερων και φυσικά οι νεότεροι δεν τα γνωρίζουν καν.</w:t>
      </w:r>
    </w:p>
    <w:p w14:paraId="5EA91AE8" w14:textId="77777777" w:rsidR="000F46A4" w:rsidRDefault="00307FE8">
      <w:pPr>
        <w:spacing w:line="600" w:lineRule="auto"/>
        <w:ind w:firstLine="720"/>
        <w:jc w:val="both"/>
        <w:rPr>
          <w:rFonts w:eastAsia="Times New Roman"/>
          <w:szCs w:val="24"/>
        </w:rPr>
      </w:pPr>
      <w:r>
        <w:rPr>
          <w:rFonts w:eastAsia="Times New Roman"/>
          <w:szCs w:val="24"/>
        </w:rPr>
        <w:t>Ο κ. Σαμαράς, λοιπόν, την 1</w:t>
      </w:r>
      <w:r w:rsidRPr="00895E16">
        <w:rPr>
          <w:rFonts w:eastAsia="Times New Roman"/>
          <w:szCs w:val="24"/>
          <w:vertAlign w:val="superscript"/>
        </w:rPr>
        <w:t>η</w:t>
      </w:r>
      <w:r>
        <w:rPr>
          <w:rFonts w:eastAsia="Times New Roman"/>
          <w:szCs w:val="24"/>
        </w:rPr>
        <w:t xml:space="preserve"> Απριλίου του 1992 συναντά τον κ. Πινέιρο, τον Υπουργό Εξωτερικών τότε της Πορτογαλίας, όταν η Πορτογαλία είχε την</w:t>
      </w:r>
      <w:r>
        <w:rPr>
          <w:rFonts w:eastAsia="Times New Roman"/>
          <w:szCs w:val="24"/>
        </w:rPr>
        <w:t xml:space="preserve"> προεδρία της ΕΟΚ. Ο κ. Πινέιρο του παρουσιάζει το πακέτο πρότασής του, το οποίο περιλαμβάνει τροποποίηση του συντάγματος της χώρας, απολύτως σύμφωνα με τις προτάσεις που έχει υποβάλει η ελληνική πλευρά στην πορτογαλική προεδρία, όπως λέει. Ο κ. Σαμαράς τό</w:t>
      </w:r>
      <w:r>
        <w:rPr>
          <w:rFonts w:eastAsia="Times New Roman"/>
          <w:szCs w:val="24"/>
        </w:rPr>
        <w:t>τε απορρίπτει το όνομα «Νέα Μακεδονία» που επροτείνετο, αλλά καλωσορίζει την υιοθέτηση τω</w:t>
      </w:r>
      <w:r>
        <w:rPr>
          <w:rFonts w:eastAsia="Times New Roman"/>
          <w:szCs w:val="24"/>
        </w:rPr>
        <w:t>ν</w:t>
      </w:r>
      <w:r>
        <w:rPr>
          <w:rFonts w:eastAsia="Times New Roman"/>
          <w:szCs w:val="24"/>
        </w:rPr>
        <w:t xml:space="preserve"> ελληνικών προτάσεων για την </w:t>
      </w:r>
      <w:r>
        <w:rPr>
          <w:rFonts w:eastAsia="Times New Roman"/>
          <w:szCs w:val="24"/>
        </w:rPr>
        <w:t xml:space="preserve">Αναθεώρηση </w:t>
      </w:r>
      <w:r>
        <w:rPr>
          <w:rFonts w:eastAsia="Times New Roman"/>
          <w:szCs w:val="24"/>
        </w:rPr>
        <w:t xml:space="preserve">του </w:t>
      </w:r>
      <w:r>
        <w:rPr>
          <w:rFonts w:eastAsia="Times New Roman"/>
          <w:szCs w:val="24"/>
        </w:rPr>
        <w:t xml:space="preserve">Συντάγματος </w:t>
      </w:r>
      <w:r>
        <w:rPr>
          <w:rFonts w:eastAsia="Times New Roman"/>
          <w:szCs w:val="24"/>
        </w:rPr>
        <w:t xml:space="preserve">της γείτονος που περιλαμβάνονται στο πακέτο Πινέιρο. </w:t>
      </w:r>
    </w:p>
    <w:p w14:paraId="5EA91AE9" w14:textId="77777777" w:rsidR="000F46A4" w:rsidRDefault="00307FE8">
      <w:pPr>
        <w:spacing w:line="600" w:lineRule="auto"/>
        <w:ind w:firstLine="720"/>
        <w:jc w:val="both"/>
        <w:rPr>
          <w:rFonts w:eastAsia="Times New Roman"/>
          <w:szCs w:val="24"/>
        </w:rPr>
      </w:pPr>
      <w:r>
        <w:rPr>
          <w:rFonts w:eastAsia="Times New Roman"/>
          <w:szCs w:val="24"/>
        </w:rPr>
        <w:t xml:space="preserve">Ποιες ήταν αυτές οι προτάσεις; Θα τις καταθέσω, αλλά παρακαλώ μόνο για χρήση των Αρχηγών των </w:t>
      </w:r>
      <w:r>
        <w:rPr>
          <w:rFonts w:eastAsia="Times New Roman"/>
          <w:szCs w:val="24"/>
        </w:rPr>
        <w:t xml:space="preserve">κομμάτων </w:t>
      </w:r>
      <w:r>
        <w:rPr>
          <w:rFonts w:eastAsia="Times New Roman"/>
          <w:szCs w:val="24"/>
        </w:rPr>
        <w:t>γιατί δεν είναι ορθό…</w:t>
      </w:r>
    </w:p>
    <w:p w14:paraId="5EA91AEA" w14:textId="77777777" w:rsidR="000F46A4" w:rsidRDefault="00307FE8">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Όχι στα Πρακτικά, κύριε Πρωθυπουργέ. Θα είναι στη διάθεση μόνο των πολιτικών Αρχηγών. </w:t>
      </w:r>
    </w:p>
    <w:p w14:paraId="5EA91AEB" w14:textId="77777777" w:rsidR="000F46A4" w:rsidRDefault="00307FE8">
      <w:pPr>
        <w:spacing w:line="600" w:lineRule="auto"/>
        <w:ind w:firstLine="720"/>
        <w:jc w:val="both"/>
        <w:rPr>
          <w:rFonts w:eastAsia="Times New Roman"/>
          <w:szCs w:val="24"/>
        </w:rPr>
      </w:pPr>
      <w:r w:rsidRPr="00895E16">
        <w:rPr>
          <w:rFonts w:eastAsia="Times New Roman"/>
          <w:b/>
          <w:szCs w:val="24"/>
        </w:rPr>
        <w:t>ΑΛΕΞΗΣ ΤΣΙΠΡΑΣ (</w:t>
      </w:r>
      <w:r w:rsidRPr="00895E16">
        <w:rPr>
          <w:rFonts w:eastAsia="Times New Roman"/>
          <w:b/>
          <w:szCs w:val="24"/>
        </w:rPr>
        <w:t>Πρόεδρος της Κυβέρνησης):</w:t>
      </w:r>
      <w:r>
        <w:rPr>
          <w:rFonts w:eastAsia="Times New Roman"/>
          <w:szCs w:val="24"/>
        </w:rPr>
        <w:t xml:space="preserve"> Θα τα καταθέσω μόνο για χρήση των Αρχηγών των </w:t>
      </w:r>
      <w:r>
        <w:rPr>
          <w:rFonts w:eastAsia="Times New Roman"/>
          <w:szCs w:val="24"/>
        </w:rPr>
        <w:t>κομμάτων</w:t>
      </w:r>
      <w:r>
        <w:rPr>
          <w:rFonts w:eastAsia="Times New Roman"/>
          <w:szCs w:val="24"/>
        </w:rPr>
        <w:t>, γιατί, ξέρετε, δεν είναι ορθόν να μπούμε και σε μια διελκυστίνδα τώρα με αυτά</w:t>
      </w:r>
      <w:r w:rsidRPr="007513C0">
        <w:rPr>
          <w:rFonts w:eastAsia="Times New Roman"/>
          <w:szCs w:val="24"/>
        </w:rPr>
        <w:t xml:space="preserve"> </w:t>
      </w:r>
      <w:r>
        <w:rPr>
          <w:rFonts w:eastAsia="Times New Roman"/>
          <w:szCs w:val="24"/>
        </w:rPr>
        <w:t xml:space="preserve">τα επιχειρήματα. </w:t>
      </w:r>
    </w:p>
    <w:p w14:paraId="5EA91AEC" w14:textId="77777777" w:rsidR="000F46A4" w:rsidRDefault="00307FE8">
      <w:pPr>
        <w:spacing w:line="600" w:lineRule="auto"/>
        <w:ind w:firstLine="720"/>
        <w:jc w:val="both"/>
        <w:rPr>
          <w:rFonts w:eastAsia="Times New Roman"/>
          <w:szCs w:val="24"/>
        </w:rPr>
      </w:pPr>
      <w:r>
        <w:rPr>
          <w:rFonts w:eastAsia="Times New Roman"/>
          <w:szCs w:val="24"/>
        </w:rPr>
        <w:t xml:space="preserve">Έχω, λοιπόν, εδώ το </w:t>
      </w:r>
      <w:r>
        <w:rPr>
          <w:rFonts w:eastAsia="Times New Roman"/>
          <w:szCs w:val="24"/>
          <w:lang w:val="en-US"/>
        </w:rPr>
        <w:t>aide</w:t>
      </w:r>
      <w:r w:rsidRPr="007513C0">
        <w:rPr>
          <w:rFonts w:eastAsia="Times New Roman"/>
          <w:szCs w:val="24"/>
        </w:rPr>
        <w:t xml:space="preserve"> </w:t>
      </w:r>
      <w:r>
        <w:rPr>
          <w:rFonts w:eastAsia="Times New Roman"/>
          <w:szCs w:val="24"/>
          <w:lang w:val="en-US"/>
        </w:rPr>
        <w:t>memoire</w:t>
      </w:r>
      <w:r w:rsidRPr="00895E16">
        <w:rPr>
          <w:rFonts w:eastAsia="Times New Roman"/>
          <w:szCs w:val="24"/>
        </w:rPr>
        <w:t xml:space="preserve"> </w:t>
      </w:r>
      <w:r>
        <w:rPr>
          <w:rFonts w:eastAsia="Times New Roman"/>
          <w:szCs w:val="24"/>
        </w:rPr>
        <w:t>της πρότασης της ελληνικής πλευράς, όπου πουθ</w:t>
      </w:r>
      <w:r>
        <w:rPr>
          <w:rFonts w:eastAsia="Times New Roman"/>
          <w:szCs w:val="24"/>
        </w:rPr>
        <w:t>ενά δεν υπάρχει έστω μια λέξη για αλλαγή αναφορών σε έθνος, γλώσσα. Κα</w:t>
      </w:r>
      <w:r>
        <w:rPr>
          <w:rFonts w:eastAsia="Times New Roman"/>
          <w:szCs w:val="24"/>
        </w:rPr>
        <w:t>μ</w:t>
      </w:r>
      <w:r>
        <w:rPr>
          <w:rFonts w:eastAsia="Times New Roman"/>
          <w:szCs w:val="24"/>
        </w:rPr>
        <w:t xml:space="preserve">μία αναφορά! Για να θυμηθούμε τι διαπραγματευόσασταν. </w:t>
      </w:r>
    </w:p>
    <w:p w14:paraId="5EA91AED" w14:textId="77777777" w:rsidR="000F46A4" w:rsidRDefault="00307FE8">
      <w:pPr>
        <w:spacing w:line="600" w:lineRule="auto"/>
        <w:ind w:firstLine="720"/>
        <w:jc w:val="both"/>
        <w:rPr>
          <w:rFonts w:eastAsia="Times New Roman"/>
          <w:szCs w:val="24"/>
        </w:rPr>
      </w:pPr>
      <w:r>
        <w:rPr>
          <w:rFonts w:eastAsia="Times New Roman"/>
          <w:szCs w:val="24"/>
        </w:rPr>
        <w:t>Ο κ. Σαμαράς, λοιπόν, ουδέποτε ζήτησε αλλαγή σε εθνότητα και γλώσσα από τον κ. Πινέιρο. Για του λόγου το αληθές θα καταθέσω και τα</w:t>
      </w:r>
      <w:r>
        <w:rPr>
          <w:rFonts w:eastAsia="Times New Roman"/>
          <w:szCs w:val="24"/>
        </w:rPr>
        <w:t xml:space="preserve"> Πρακτικά από τη συνάντησή του με τον κ. Πινέιρο τον Απρίλη του 1992. </w:t>
      </w:r>
    </w:p>
    <w:p w14:paraId="5EA91AEE" w14:textId="77777777" w:rsidR="000F46A4" w:rsidRDefault="00307FE8">
      <w:pPr>
        <w:spacing w:line="600" w:lineRule="auto"/>
        <w:ind w:firstLine="720"/>
        <w:jc w:val="both"/>
        <w:rPr>
          <w:rFonts w:eastAsia="Times New Roman"/>
          <w:szCs w:val="24"/>
        </w:rPr>
      </w:pPr>
      <w:r>
        <w:rPr>
          <w:rFonts w:eastAsia="Times New Roman"/>
          <w:szCs w:val="24"/>
        </w:rPr>
        <w:t>Βεβαίως, αργότερα, στην ενδιάμεση συμφωνία, επίσης δεν αναφέρεται σε κα</w:t>
      </w:r>
      <w:r>
        <w:rPr>
          <w:rFonts w:eastAsia="Times New Roman"/>
          <w:szCs w:val="24"/>
        </w:rPr>
        <w:t>μ</w:t>
      </w:r>
      <w:r>
        <w:rPr>
          <w:rFonts w:eastAsia="Times New Roman"/>
          <w:szCs w:val="24"/>
        </w:rPr>
        <w:t xml:space="preserve">μία ρύθμιση που να αφορά το έθνος και τη γλώσσα ούτε καν της ιθαγένειας που ρυθμίζουμε τώρα εμείς με ευνοϊκότερο </w:t>
      </w:r>
      <w:r>
        <w:rPr>
          <w:rFonts w:eastAsia="Times New Roman"/>
          <w:szCs w:val="24"/>
        </w:rPr>
        <w:t>τρόπο για εμάς, με αποτέλεσμα να παγιωθεί ακόμα περισσότερο από τους γείτονές μας η χρήση του όρου «Μ</w:t>
      </w:r>
      <w:r>
        <w:rPr>
          <w:rFonts w:eastAsia="Times New Roman"/>
          <w:szCs w:val="24"/>
          <w:lang w:val="en-US"/>
        </w:rPr>
        <w:t>akedonski</w:t>
      </w:r>
      <w:r>
        <w:rPr>
          <w:rFonts w:eastAsia="Times New Roman"/>
          <w:szCs w:val="24"/>
        </w:rPr>
        <w:t xml:space="preserve">», «Μακεδόνας», αλλά και η χρήση του όρου μακεδονική γλώσσα όλα αυτά τα χρόνια. </w:t>
      </w:r>
    </w:p>
    <w:p w14:paraId="5EA91AEF" w14:textId="77777777" w:rsidR="000F46A4" w:rsidRDefault="00307FE8">
      <w:pPr>
        <w:spacing w:line="600" w:lineRule="auto"/>
        <w:ind w:firstLine="720"/>
        <w:jc w:val="both"/>
        <w:rPr>
          <w:rFonts w:eastAsia="Times New Roman"/>
          <w:szCs w:val="24"/>
        </w:rPr>
      </w:pPr>
      <w:r>
        <w:rPr>
          <w:rFonts w:eastAsia="Times New Roman"/>
          <w:szCs w:val="24"/>
        </w:rPr>
        <w:t>Όμως, και αργότερα, το 2001, όταν υπεγράφη η Συμφωνία της Αχρίδος</w:t>
      </w:r>
      <w:r>
        <w:rPr>
          <w:rFonts w:eastAsia="Times New Roman"/>
          <w:szCs w:val="24"/>
        </w:rPr>
        <w:t xml:space="preserve"> και από εκπρόσωπο της Ευρωπαϊκής Ένωσης, αναφέρεται ξεκάθαρα αυτή η Συμφωνία σε Μακεδόνες και σε μακεδονική γλώσσα, χωρίς ενστάσεις από την ελληνική πλευρά. </w:t>
      </w:r>
    </w:p>
    <w:p w14:paraId="5EA91AF0"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Και έχετε τώρα εσείς το θράσος -εσείς που όλα αυτά τα χρόνια διαπραγματευόσασταν και ουδέποτε είχ</w:t>
      </w:r>
      <w:r>
        <w:rPr>
          <w:rFonts w:eastAsia="Times New Roman"/>
          <w:szCs w:val="24"/>
        </w:rPr>
        <w:t xml:space="preserve">ατε θέσει αυτό το ζήτημα- να λέτε ότι είναι κακή η συμφωνία γιατί δεν πήραμε αυτά τα δύο πίσω. </w:t>
      </w:r>
    </w:p>
    <w:p w14:paraId="5EA91AF1"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Πρόκειται για θράσος, κυρίες και κύριοι συνάδελφοι, και πρέπει ο ελληνικός λαός να καταλάβει ότι αυτό είναι θράσος κάποιων οι οποίοι απλά δεν θέλουν να δεχθούν </w:t>
      </w:r>
      <w:r>
        <w:rPr>
          <w:rFonts w:eastAsia="Times New Roman"/>
          <w:szCs w:val="24"/>
        </w:rPr>
        <w:t xml:space="preserve">τη μεγάλη επιτυχία αυτής της Κυβέρνησης. </w:t>
      </w:r>
    </w:p>
    <w:p w14:paraId="5EA91AF2" w14:textId="77777777" w:rsidR="000F46A4" w:rsidRDefault="00307FE8">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5EA91AF3"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Γ</w:t>
      </w:r>
      <w:r>
        <w:rPr>
          <w:rFonts w:eastAsia="Times New Roman"/>
          <w:szCs w:val="24"/>
        </w:rPr>
        <w:t xml:space="preserve">ια να είμαι απολύτως σαφής για την υποκρισία του κ. Σαμαρά, θέλω να καταθέσω προς χρήση πάλι, των Αρχηγών των </w:t>
      </w:r>
      <w:r>
        <w:rPr>
          <w:rFonts w:eastAsia="Times New Roman"/>
          <w:szCs w:val="24"/>
        </w:rPr>
        <w:t>κομμάτων</w:t>
      </w:r>
      <w:r>
        <w:rPr>
          <w:rFonts w:eastAsia="Times New Roman"/>
          <w:szCs w:val="24"/>
        </w:rPr>
        <w:t xml:space="preserve">, τα επίσημα Πρακτικά των συνομιλίων </w:t>
      </w:r>
      <w:r>
        <w:rPr>
          <w:rFonts w:eastAsia="Times New Roman"/>
          <w:szCs w:val="24"/>
        </w:rPr>
        <w:t xml:space="preserve">που έγιναν στις 30 Γενάρη του 2013 υπό την </w:t>
      </w:r>
      <w:r>
        <w:rPr>
          <w:rFonts w:eastAsia="Times New Roman"/>
          <w:szCs w:val="24"/>
        </w:rPr>
        <w:t xml:space="preserve">πρωθυπουργία </w:t>
      </w:r>
      <w:r>
        <w:rPr>
          <w:rFonts w:eastAsia="Times New Roman"/>
          <w:szCs w:val="24"/>
        </w:rPr>
        <w:t>του, όσο και τις συνομιλίες στις 5 Μαΐου του 2014, όπου ο διαπραγματευτής μας λέει ρητά ότι, «Σύμφωνα με τις οδηγίες του, τα ζητήματα της ταυτότητας δεν εμπίπτουν στις συνομιλίες του ΟΗΕ, καθώς δεν αν</w:t>
      </w:r>
      <w:r>
        <w:rPr>
          <w:rFonts w:eastAsia="Times New Roman"/>
          <w:szCs w:val="24"/>
        </w:rPr>
        <w:t xml:space="preserve">αφέρονται ούτε στις αποφάσεις του ΟΗΕ ούτε στην ενδιάμεση συμφωνία». </w:t>
      </w:r>
    </w:p>
    <w:p w14:paraId="5EA91AF4"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Είναι ένα πακέτο εγγράφων το οποίο θα το διαθέσω προς χρήση στους Αρχηγούς των </w:t>
      </w:r>
      <w:r>
        <w:rPr>
          <w:rFonts w:eastAsia="Times New Roman"/>
          <w:szCs w:val="24"/>
        </w:rPr>
        <w:t>κομμάτων</w:t>
      </w:r>
      <w:r>
        <w:rPr>
          <w:rFonts w:eastAsia="Times New Roman"/>
          <w:szCs w:val="24"/>
        </w:rPr>
        <w:t>.</w:t>
      </w:r>
    </w:p>
    <w:p w14:paraId="5EA91AF5"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Πού ήταν, λοιπόν, τότε ο πύρινος μαχητής και διεκδικητής των ιερών πεπρωμένων της χώρας και του ελληνισμού για να έρθει να πάρει πίσω την εθνότητα και τη γλώσσα και να κατοχυρώσει τη θέση της χώρας; Και σήμερα με διέψευσε από αυτό εδώ το Βήμα και είπε: «Μα</w:t>
      </w:r>
      <w:r>
        <w:rPr>
          <w:rFonts w:eastAsia="Times New Roman"/>
          <w:szCs w:val="24"/>
        </w:rPr>
        <w:t xml:space="preserve">, πώς γίνεται να με κατηγορείτε ότι ήμουν ενδοτικός το 1991, στις δύο κρίσιμες συνόδους, αυτή που ήταν στο πόστο του Κωνσταντίνου Μητσοτάκη -Συμβούλιο Κορυφής- την άλλη εκεί όπου κατεγράφη για πρώτη φορά ο όρος «Δημοκρατία της Μακεδονίας» σε κοινοτική </w:t>
      </w:r>
      <w:r>
        <w:rPr>
          <w:rFonts w:eastAsia="Times New Roman"/>
          <w:szCs w:val="24"/>
        </w:rPr>
        <w:t>οδηγ</w:t>
      </w:r>
      <w:r>
        <w:rPr>
          <w:rFonts w:eastAsia="Times New Roman"/>
          <w:szCs w:val="24"/>
        </w:rPr>
        <w:t xml:space="preserve">ία </w:t>
      </w:r>
      <w:r>
        <w:rPr>
          <w:rFonts w:eastAsia="Times New Roman"/>
          <w:szCs w:val="24"/>
        </w:rPr>
        <w:t>και την άλλη την κρίσιμη συνεδρίαση των Υπουργών Εξωτερικών όπου διελύθη η Γιουγκοσλαβία;» Αυτός, λοιπόν, ο πύρινος μαχητής, ενώ είχε απολύτως δική του την ευθύνη γιατί σε αυτές τις δύο κρίσιμες συνεδριάσεις δεν διεκδίκησε τα ελληνικά συμφέροντα όπως έπ</w:t>
      </w:r>
      <w:r>
        <w:rPr>
          <w:rFonts w:eastAsia="Times New Roman"/>
          <w:szCs w:val="24"/>
        </w:rPr>
        <w:t xml:space="preserve">ρεπε, ήρθε αργότερα να φορτώσει την ευθύνη αυτή στον Πρωθυπουργό του. Αυτή είναι η πραγματικότητα. Κάνω λάθος; </w:t>
      </w:r>
    </w:p>
    <w:p w14:paraId="5EA91AF6"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Και με κατηγόρησε ότι δεν μπορεί να λέω ότι είναι ταυτόχρονα και ενδοτικός, αλλά και αδιάλλακτος. Ακριβώς αυτό λέω, ότι εκεί που χρειαζόταν να είναι αδιάλλακτος, ήταν ενδοτικός και αργότερα εκεί που δεν χρειαζόταν, αλλά έπρεπε να προχωρήσει προς το εθνικό </w:t>
      </w:r>
      <w:r>
        <w:rPr>
          <w:rFonts w:eastAsia="Times New Roman"/>
          <w:szCs w:val="24"/>
        </w:rPr>
        <w:t xml:space="preserve">συμφέρον, έκανε τον αδιάλλακτο για να πουλήσει πατριωτισμό. Γι’ αυτό τον κατηγορώ. Για εμπόριο πατριωτισμού, για να χτίσει πολιτική καριέρα. </w:t>
      </w:r>
    </w:p>
    <w:p w14:paraId="5EA91AF7" w14:textId="77777777" w:rsidR="000F46A4" w:rsidRDefault="00307FE8">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5EA91AF8"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Και αυτός σας δίνει γραμμή, σήμερα, κύριε Μητσοτάκη. Και</w:t>
      </w:r>
      <w:r>
        <w:rPr>
          <w:rFonts w:eastAsia="Times New Roman"/>
          <w:szCs w:val="24"/>
        </w:rPr>
        <w:t xml:space="preserve"> μην παίζετε με το κινητό σας κι εσείς όταν ομιλώ, γιατί πριν κι εσείς μου κάνατε παρατήρηση. Αστειεύομαι. Δεν με πειράζει να κοιτάτε το κινητό σας. </w:t>
      </w:r>
    </w:p>
    <w:p w14:paraId="5EA91AF9"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2C3487">
        <w:rPr>
          <w:rFonts w:eastAsia="Times New Roman"/>
          <w:b/>
          <w:szCs w:val="24"/>
        </w:rPr>
        <w:t>ΠΡΟΕΔΡΟΣ (Νικόλαος Βούτσης):</w:t>
      </w:r>
      <w:r>
        <w:rPr>
          <w:rFonts w:eastAsia="Times New Roman"/>
          <w:szCs w:val="24"/>
        </w:rPr>
        <w:t xml:space="preserve"> Κύριε Πρωθυπουργέ, πριν συνεχίσετε, να παραδώσετε παρακαλώ, αυτά τα έγγραφα -</w:t>
      </w:r>
      <w:r>
        <w:rPr>
          <w:rFonts w:eastAsia="Times New Roman"/>
          <w:szCs w:val="24"/>
        </w:rPr>
        <w:t xml:space="preserve">θα έρθει η </w:t>
      </w:r>
      <w:r>
        <w:rPr>
          <w:rFonts w:eastAsia="Times New Roman"/>
          <w:szCs w:val="24"/>
        </w:rPr>
        <w:t xml:space="preserve">προϊσταμένη </w:t>
      </w:r>
      <w:r>
        <w:rPr>
          <w:rFonts w:eastAsia="Times New Roman"/>
          <w:szCs w:val="24"/>
        </w:rPr>
        <w:t>της Νομοθετικής</w:t>
      </w:r>
      <w:r>
        <w:rPr>
          <w:rFonts w:eastAsia="Times New Roman"/>
          <w:szCs w:val="24"/>
        </w:rPr>
        <w:t xml:space="preserve"> Υπηρεσίας</w:t>
      </w:r>
      <w:r>
        <w:rPr>
          <w:rFonts w:eastAsia="Times New Roman"/>
          <w:szCs w:val="24"/>
        </w:rPr>
        <w:t>- σε έναν φάκελο, για να ακολουθηθεί η διαδικασία κι εσείς προχωρήστε.</w:t>
      </w:r>
    </w:p>
    <w:p w14:paraId="5EA91AFA"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ED4FDF">
        <w:rPr>
          <w:rFonts w:eastAsia="Times New Roman"/>
          <w:b/>
          <w:szCs w:val="24"/>
        </w:rPr>
        <w:t>ΙΩΑΝΝΗΣ ΤΡΑΓΑΚΗΣ:</w:t>
      </w:r>
      <w:r>
        <w:rPr>
          <w:rFonts w:eastAsia="Times New Roman"/>
          <w:szCs w:val="24"/>
        </w:rPr>
        <w:t xml:space="preserve"> Δεν υπάρχει τέτοια διαδικασία, κύριε Πρόεδρε. Έπρεπε να τα δώσει πιο μπροστά.</w:t>
      </w:r>
    </w:p>
    <w:p w14:paraId="5EA91AFB"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b/>
          <w:szCs w:val="24"/>
        </w:rPr>
      </w:pPr>
      <w:r>
        <w:rPr>
          <w:rFonts w:eastAsia="Times New Roman"/>
          <w:b/>
          <w:szCs w:val="24"/>
        </w:rPr>
        <w:t xml:space="preserve">ΠΡΟΕΔΡΟΣ (Νικόλαος Βούτσης): </w:t>
      </w:r>
      <w:r w:rsidRPr="00ED4FDF">
        <w:rPr>
          <w:rFonts w:eastAsia="Times New Roman"/>
          <w:szCs w:val="24"/>
        </w:rPr>
        <w:t>Σας παρακαλώ</w:t>
      </w:r>
      <w:r w:rsidRPr="00ED4FDF">
        <w:rPr>
          <w:rFonts w:eastAsia="Times New Roman"/>
          <w:szCs w:val="24"/>
        </w:rPr>
        <w:t>, κύριε Τραγάκη.</w:t>
      </w:r>
    </w:p>
    <w:p w14:paraId="5EA91AFC"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ED4FDF">
        <w:rPr>
          <w:rFonts w:eastAsia="Times New Roman"/>
          <w:b/>
          <w:szCs w:val="24"/>
        </w:rPr>
        <w:t>ΑΛΕΞΗΣ ΤΣΙΠΡΑΣ (Πρόεδρος της Κυβέρνησης):</w:t>
      </w:r>
      <w:r>
        <w:rPr>
          <w:rFonts w:eastAsia="Times New Roman"/>
          <w:szCs w:val="24"/>
        </w:rPr>
        <w:t xml:space="preserve"> Θέλω, λοιπόν, σε αυτό εδώ το σημείο, κυρίες και κύριοι συνάδελφοι, να θυμίσω -και θα καταθέσω το σχετικό έγγραφο στα Πρακτικά, διότι είναι και βίντεο που κυκλοφορεί και δίνω και τη διεύθυνση την ηλ</w:t>
      </w:r>
      <w:r>
        <w:rPr>
          <w:rFonts w:eastAsia="Times New Roman"/>
          <w:szCs w:val="24"/>
        </w:rPr>
        <w:t>εκτρονική- ότι το 1992, όταν ο κ. Σαμαράς αποχώρησε από την κυβέρνηση Μητσοτάκη, ενώ ήταν δική του η ευθύνη για το γεγονός ότι δεν είχαμε κατοχυρώσει πριν την ανεξαρτητοποίηση αυτής της χώρας ένα άλλο όνομα, βγήκε και είπε στις δηλώσεις του τα εξής: «Ζήτησ</w:t>
      </w:r>
      <w:r>
        <w:rPr>
          <w:rFonts w:eastAsia="Times New Roman"/>
          <w:szCs w:val="24"/>
        </w:rPr>
        <w:t xml:space="preserve">α από τον κ. Μητσοτάκη να κάνει ξεκάθαρη δήλωση ότι η Ελλάδα δεν αναγνωρίζει στους Σκοπιανούς το δικαίωμα να αυτοαποκαλούνται «Μακεδόνες». Δυστυχώς, ο Πρωθυπουργός δεν το δέχτηκε, διότι ήθελε να αυτοαποκαλούνται «Μακεδόνες». Γι’ αυτό παραιτήθηκε από την </w:t>
      </w:r>
      <w:r>
        <w:rPr>
          <w:rFonts w:eastAsia="Times New Roman"/>
          <w:szCs w:val="24"/>
        </w:rPr>
        <w:t>κυ</w:t>
      </w:r>
      <w:r>
        <w:rPr>
          <w:rFonts w:eastAsia="Times New Roman"/>
          <w:szCs w:val="24"/>
        </w:rPr>
        <w:t>βέρνηση</w:t>
      </w:r>
      <w:r>
        <w:rPr>
          <w:rFonts w:eastAsia="Times New Roman"/>
          <w:szCs w:val="24"/>
        </w:rPr>
        <w:t>. Αυτά για να θυμούνται οι παλαιότεροι και να μαθαίνουν οι νεότεροι.</w:t>
      </w:r>
    </w:p>
    <w:p w14:paraId="5EA91AFD" w14:textId="77777777" w:rsidR="000F46A4" w:rsidRDefault="00307FE8">
      <w:pPr>
        <w:spacing w:line="600" w:lineRule="auto"/>
        <w:ind w:firstLine="720"/>
        <w:jc w:val="both"/>
        <w:rPr>
          <w:rFonts w:eastAsia="Times New Roman"/>
          <w:szCs w:val="24"/>
        </w:rPr>
      </w:pPr>
      <w:r w:rsidRPr="00AF3B92">
        <w:rPr>
          <w:rFonts w:eastAsia="Times New Roman"/>
          <w:szCs w:val="24"/>
        </w:rPr>
        <w:t xml:space="preserve">(Στο σημείο αυτό ο </w:t>
      </w:r>
      <w:r>
        <w:rPr>
          <w:rFonts w:eastAsia="Times New Roman"/>
          <w:szCs w:val="24"/>
        </w:rPr>
        <w:t>Πρόεδρος της Κυβέρνησης</w:t>
      </w:r>
      <w:r w:rsidRPr="00AF3B92">
        <w:rPr>
          <w:rFonts w:eastAsia="Times New Roman"/>
          <w:szCs w:val="24"/>
        </w:rPr>
        <w:t xml:space="preserve"> κ. </w:t>
      </w:r>
      <w:r>
        <w:rPr>
          <w:rFonts w:eastAsia="Times New Roman" w:cs="Times New Roman"/>
          <w:szCs w:val="24"/>
        </w:rPr>
        <w:t xml:space="preserve">Αλέξης Τσίπρας </w:t>
      </w:r>
      <w:r w:rsidRPr="00AF3B92">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 xml:space="preserve">ρχείο </w:t>
      </w:r>
      <w:r w:rsidRPr="00AF3B92">
        <w:rPr>
          <w:rFonts w:eastAsia="Times New Roman"/>
          <w:szCs w:val="24"/>
        </w:rPr>
        <w:t>του Τμήματος Γραμματείας της Διεύθυνση</w:t>
      </w:r>
      <w:r w:rsidRPr="00AF3B92">
        <w:rPr>
          <w:rFonts w:eastAsia="Times New Roman"/>
          <w:szCs w:val="24"/>
        </w:rPr>
        <w:t>ς Στενογραφίας και Πρακτικών της Βουλής)</w:t>
      </w:r>
    </w:p>
    <w:p w14:paraId="5EA91AFE" w14:textId="77777777" w:rsidR="000F46A4" w:rsidRDefault="00307FE8">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Ο πύρινος μαχητής, όμως, ήρθε σήμερα να πει ότι εγώ είμαι εθνομηδενιστής και</w:t>
      </w:r>
      <w:r w:rsidRPr="00540ABD">
        <w:rPr>
          <w:rFonts w:eastAsia="Times New Roman" w:cs="Times New Roman"/>
          <w:szCs w:val="24"/>
        </w:rPr>
        <w:t xml:space="preserve"> </w:t>
      </w:r>
      <w:r>
        <w:rPr>
          <w:rFonts w:eastAsia="Times New Roman" w:cs="Times New Roman"/>
          <w:szCs w:val="24"/>
        </w:rPr>
        <w:t>ο κ. Κοτζιάς μέγας εθνομηδενιστής. Είναι γνωστό αυτό άλλωστε! Όμως, αυτός είναι ο ακλόνητος κριτής του πατριωτισμού των Ελλήνων. Είναι τόσ</w:t>
      </w:r>
      <w:r>
        <w:rPr>
          <w:rFonts w:eastAsia="Times New Roman" w:cs="Times New Roman"/>
          <w:szCs w:val="24"/>
        </w:rPr>
        <w:t>ο ακλόνητος, που έχει το αναφαίρετο δικαίωμα όχι μονάχα να ασκεί δριμεία κριτική σε εμένα και στον κ. Κοτζιά, αλλά βεβαίως να ελέγχει ακόμα και τις απόψεις του Προέδρου της Δημοκρατίας, ενός ανθρώπου που είναι γνωστή η πολιτική του διαδρομή και φυσικά το γ</w:t>
      </w:r>
      <w:r>
        <w:rPr>
          <w:rFonts w:eastAsia="Times New Roman" w:cs="Times New Roman"/>
          <w:szCs w:val="24"/>
        </w:rPr>
        <w:t xml:space="preserve">εγονός του πόσο κοντά ήταν στον Κωνσταντίνο Καραμανλή. Μας είπε, όμως, ότι δεν έχει καμμία ευθύνη για τη γέννηση του προβλήματος και πως εγώ τον συκοφαντώ. </w:t>
      </w:r>
    </w:p>
    <w:p w14:paraId="5EA91AFF"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Αντί, λοιπόν, δικής μου απάντησης, θα ήθελα να παραθέσω, επίσης προς κοινή χρήση, βίντεο -διεύθυνση</w:t>
      </w:r>
      <w:r>
        <w:rPr>
          <w:rFonts w:eastAsia="Times New Roman" w:cs="Times New Roman"/>
          <w:szCs w:val="24"/>
        </w:rPr>
        <w:t>, δηλαδή, που παραπέμπει σε βίντεο- για να μάθει και να θυμηθεί ο ελληνικός λαός πώς είχε αναφερθεί ο Κωνσταντίνος Μητσοτάκης στη Βουλή το 1993 σε αυτά τα οποία εγώ μίλησα προχθές για τις δύο κρίσιμες συνεδριάσεις. Είχε πει ότι στις 2 Δεκεμβρίου του 1991 ο</w:t>
      </w:r>
      <w:r>
        <w:rPr>
          <w:rFonts w:eastAsia="Times New Roman" w:cs="Times New Roman"/>
          <w:szCs w:val="24"/>
        </w:rPr>
        <w:t xml:space="preserve"> κ. Σαμαράς είχε δεχτεί, κατά τη συζήτηση του Κανονισμού, να αναφερθεί η Δημοκρατία αυτή για πρώτη φορά με σκέτο το όνομα «Μακεδονία». </w:t>
      </w:r>
    </w:p>
    <w:p w14:paraId="5EA91B0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Το καταθέτω και αυτό για τα Πρακτικά. </w:t>
      </w:r>
    </w:p>
    <w:p w14:paraId="5EA91B01" w14:textId="77777777" w:rsidR="000F46A4" w:rsidRDefault="00307FE8">
      <w:pPr>
        <w:spacing w:line="600" w:lineRule="auto"/>
        <w:ind w:firstLine="720"/>
        <w:jc w:val="both"/>
        <w:rPr>
          <w:rFonts w:eastAsia="Times New Roman"/>
          <w:szCs w:val="24"/>
        </w:rPr>
      </w:pPr>
      <w:r w:rsidRPr="00AF3B92">
        <w:rPr>
          <w:rFonts w:eastAsia="Times New Roman"/>
          <w:szCs w:val="24"/>
        </w:rPr>
        <w:t xml:space="preserve">(Στο σημείο αυτό ο </w:t>
      </w:r>
      <w:r>
        <w:rPr>
          <w:rFonts w:eastAsia="Times New Roman"/>
          <w:szCs w:val="24"/>
        </w:rPr>
        <w:t>Πρόεδρος της Κυβέρνησης</w:t>
      </w:r>
      <w:r w:rsidRPr="00AF3B92">
        <w:rPr>
          <w:rFonts w:eastAsia="Times New Roman"/>
          <w:szCs w:val="24"/>
        </w:rPr>
        <w:t xml:space="preserve"> κ. </w:t>
      </w:r>
      <w:r>
        <w:rPr>
          <w:rFonts w:eastAsia="Times New Roman" w:cs="Times New Roman"/>
          <w:szCs w:val="24"/>
        </w:rPr>
        <w:t xml:space="preserve">Αλέξης Τσίπρας </w:t>
      </w:r>
      <w:r w:rsidRPr="00AF3B92">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 xml:space="preserve">ρχείο </w:t>
      </w:r>
      <w:r w:rsidRPr="00AF3B92">
        <w:rPr>
          <w:rFonts w:eastAsia="Times New Roman"/>
          <w:szCs w:val="24"/>
        </w:rPr>
        <w:t>του Τμήματος Γραμματείας της Διεύθυνσης Στενογραφίας και Πρακτικών της Βουλής)</w:t>
      </w:r>
    </w:p>
    <w:p w14:paraId="5EA91B02" w14:textId="77777777" w:rsidR="000F46A4" w:rsidRDefault="00307FE8">
      <w:pPr>
        <w:spacing w:line="600" w:lineRule="auto"/>
        <w:ind w:firstLine="720"/>
        <w:jc w:val="both"/>
        <w:rPr>
          <w:rFonts w:eastAsia="Times New Roman"/>
          <w:szCs w:val="24"/>
        </w:rPr>
      </w:pPr>
      <w:r>
        <w:rPr>
          <w:rFonts w:eastAsia="Times New Roman"/>
          <w:szCs w:val="24"/>
        </w:rPr>
        <w:t xml:space="preserve">Νομίζω, όμως, ότι το σημαντικότερο που θα έχει ενδιαφέρον να κατατεθεί στα Πρακτικά είναι το τι </w:t>
      </w:r>
      <w:r>
        <w:rPr>
          <w:rFonts w:eastAsia="Times New Roman"/>
          <w:szCs w:val="24"/>
        </w:rPr>
        <w:t>ακριβώς έλεγε τότε ο Κωνσταντίνος Μητσοτάκης, σε μια συνέντευξή του που περιλαμβάνεται στο βιβλίο του Σταύρου Τζίμα με τίτλο «Επίκεντρο», για αυτήν την κρίσιμη συνεδρίαση, όπου διαλύετο η Γιουγκοσλαβία. Ο κ. Μητσοτάκης είχε τηλεφωνήσει, διότι προφανώς ήταν</w:t>
      </w:r>
      <w:r>
        <w:rPr>
          <w:rFonts w:eastAsia="Times New Roman"/>
          <w:szCs w:val="24"/>
        </w:rPr>
        <w:t xml:space="preserve"> σύνοδος των Υπουργών Εξωτερικών, και του είχε ζητήσει ουσιαστικά να διεκδικήσει να λυθεί το θέμα, ακριβώς διότι είχε αναγνώσει ότι υπήρχε ένας διακαής πόθος από την πλευρά της Γερμανίας για την </w:t>
      </w:r>
      <w:r w:rsidRPr="00056F7A">
        <w:rPr>
          <w:rFonts w:eastAsia="Times New Roman"/>
          <w:szCs w:val="24"/>
        </w:rPr>
        <w:t>ανεξαρτητοποίηση</w:t>
      </w:r>
      <w:r>
        <w:rPr>
          <w:rFonts w:eastAsia="Times New Roman"/>
          <w:szCs w:val="24"/>
        </w:rPr>
        <w:t xml:space="preserve"> της Κροατίας και της Σλοβενίας, οπότε ανέθετ</w:t>
      </w:r>
      <w:r>
        <w:rPr>
          <w:rFonts w:eastAsia="Times New Roman"/>
          <w:szCs w:val="24"/>
        </w:rPr>
        <w:t xml:space="preserve">ε ζήτημα και πίστευε ότι μπορούσαμε να το κερδίσουμε. </w:t>
      </w:r>
    </w:p>
    <w:p w14:paraId="5EA91B03" w14:textId="77777777" w:rsidR="000F46A4" w:rsidRDefault="00307FE8">
      <w:pPr>
        <w:spacing w:line="600" w:lineRule="auto"/>
        <w:ind w:firstLine="720"/>
        <w:jc w:val="both"/>
        <w:rPr>
          <w:rFonts w:eastAsia="Times New Roman"/>
          <w:szCs w:val="24"/>
        </w:rPr>
      </w:pPr>
      <w:r>
        <w:rPr>
          <w:rFonts w:eastAsia="Times New Roman"/>
          <w:szCs w:val="24"/>
        </w:rPr>
        <w:t xml:space="preserve">Λέει, λοιπόν, κατά γράμμα: «Τα έκανε μούσκεμα. Δεν φταίει αυτός, εγώ φταίω που έστειλα έναν άπειρο άνθρωπο. Υποχώρησε στην αφόρητη πίεση». </w:t>
      </w:r>
    </w:p>
    <w:p w14:paraId="5EA91B04" w14:textId="77777777" w:rsidR="000F46A4" w:rsidRDefault="00307FE8">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5EA91B05" w14:textId="77777777" w:rsidR="000F46A4" w:rsidRDefault="00307FE8">
      <w:pPr>
        <w:spacing w:line="600" w:lineRule="auto"/>
        <w:ind w:firstLine="720"/>
        <w:jc w:val="both"/>
        <w:rPr>
          <w:rFonts w:eastAsia="Times New Roman"/>
          <w:szCs w:val="24"/>
        </w:rPr>
      </w:pPr>
      <w:r>
        <w:rPr>
          <w:rFonts w:eastAsia="Times New Roman"/>
          <w:szCs w:val="24"/>
        </w:rPr>
        <w:t>Προσέξτε! «Θα υπο</w:t>
      </w:r>
      <w:r>
        <w:rPr>
          <w:rFonts w:eastAsia="Times New Roman"/>
          <w:szCs w:val="24"/>
        </w:rPr>
        <w:t xml:space="preserve">χωρούσε ούτως ή άλλως. Εγώ δεν διαφώνησα γιατί υποχώρησε. Του είπα, όμως, μετά: </w:t>
      </w:r>
      <w:r>
        <w:rPr>
          <w:rFonts w:eastAsia="Times New Roman"/>
          <w:szCs w:val="24"/>
        </w:rPr>
        <w:t>‘</w:t>
      </w:r>
      <w:r>
        <w:rPr>
          <w:rFonts w:eastAsia="Times New Roman"/>
          <w:szCs w:val="24"/>
        </w:rPr>
        <w:t>’</w:t>
      </w:r>
      <w:r>
        <w:rPr>
          <w:rFonts w:eastAsia="Times New Roman"/>
          <w:szCs w:val="24"/>
        </w:rPr>
        <w:t>Ανόητε. Εκείνη την ώρα θα μπορούσες να πάρεις ό,τι ήθελες, να πεις «υποχωρώ, αλλά θέλω να μου λύσετε το πρόβλημα των Σκοπίων». Οι Γερμανοί θα έλυναν τότε το πρόβλημα των Σκοπ</w:t>
      </w:r>
      <w:r>
        <w:rPr>
          <w:rFonts w:eastAsia="Times New Roman"/>
          <w:szCs w:val="24"/>
        </w:rPr>
        <w:t>ίων με αντάλλαγμα αυτό της Κροατίας</w:t>
      </w:r>
      <w:r w:rsidRPr="004F0856">
        <w:rPr>
          <w:rFonts w:eastAsia="Times New Roman"/>
          <w:szCs w:val="24"/>
        </w:rPr>
        <w:t>”</w:t>
      </w:r>
      <w:r>
        <w:rPr>
          <w:rFonts w:eastAsia="Times New Roman"/>
          <w:szCs w:val="24"/>
        </w:rPr>
        <w:t xml:space="preserve">». </w:t>
      </w:r>
    </w:p>
    <w:p w14:paraId="5EA91B06" w14:textId="77777777" w:rsidR="000F46A4" w:rsidRDefault="00307FE8">
      <w:pPr>
        <w:spacing w:line="600" w:lineRule="auto"/>
        <w:ind w:firstLine="720"/>
        <w:jc w:val="both"/>
        <w:rPr>
          <w:rFonts w:eastAsia="Times New Roman"/>
          <w:szCs w:val="24"/>
        </w:rPr>
      </w:pPr>
      <w:r>
        <w:rPr>
          <w:rFonts w:eastAsia="Times New Roman"/>
          <w:szCs w:val="24"/>
        </w:rPr>
        <w:t>Καταθέτω και αυτό το έγγραφο για τα Πρακτικά.</w:t>
      </w:r>
    </w:p>
    <w:p w14:paraId="5EA91B07" w14:textId="77777777" w:rsidR="000F46A4" w:rsidRDefault="00307FE8">
      <w:pPr>
        <w:spacing w:line="600" w:lineRule="auto"/>
        <w:ind w:firstLine="720"/>
        <w:jc w:val="both"/>
        <w:rPr>
          <w:rFonts w:eastAsia="Times New Roman"/>
          <w:szCs w:val="24"/>
        </w:rPr>
      </w:pPr>
      <w:r w:rsidRPr="00AF3B92">
        <w:rPr>
          <w:rFonts w:eastAsia="Times New Roman"/>
          <w:szCs w:val="24"/>
        </w:rPr>
        <w:t xml:space="preserve">(Στο σημείο αυτό ο </w:t>
      </w:r>
      <w:r>
        <w:rPr>
          <w:rFonts w:eastAsia="Times New Roman"/>
          <w:szCs w:val="24"/>
        </w:rPr>
        <w:t>Πρόεδρος της Κυβέρνησης</w:t>
      </w:r>
      <w:r w:rsidRPr="00AF3B92">
        <w:rPr>
          <w:rFonts w:eastAsia="Times New Roman"/>
          <w:szCs w:val="24"/>
        </w:rPr>
        <w:t xml:space="preserve"> κ. </w:t>
      </w:r>
      <w:r>
        <w:rPr>
          <w:rFonts w:eastAsia="Times New Roman" w:cs="Times New Roman"/>
          <w:szCs w:val="24"/>
        </w:rPr>
        <w:t xml:space="preserve">Αλέξης Τσίπρας </w:t>
      </w:r>
      <w:r w:rsidRPr="00AF3B92">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 xml:space="preserve">ρχείο </w:t>
      </w:r>
      <w:r w:rsidRPr="00AF3B92">
        <w:rPr>
          <w:rFonts w:eastAsia="Times New Roman"/>
          <w:szCs w:val="24"/>
        </w:rPr>
        <w:t>του Τμήματος Γραμματείας της</w:t>
      </w:r>
      <w:r w:rsidRPr="00AF3B92">
        <w:rPr>
          <w:rFonts w:eastAsia="Times New Roman"/>
          <w:szCs w:val="24"/>
        </w:rPr>
        <w:t xml:space="preserve"> Διεύθυνσης Στενογραφίας και Πρακτικών της Βουλής)</w:t>
      </w:r>
    </w:p>
    <w:p w14:paraId="5EA91B08" w14:textId="77777777" w:rsidR="000F46A4" w:rsidRDefault="00307FE8">
      <w:pPr>
        <w:spacing w:line="600" w:lineRule="auto"/>
        <w:ind w:firstLine="720"/>
        <w:jc w:val="both"/>
        <w:rPr>
          <w:rFonts w:eastAsia="Times New Roman"/>
          <w:szCs w:val="24"/>
        </w:rPr>
      </w:pPr>
      <w:r>
        <w:rPr>
          <w:rFonts w:eastAsia="Times New Roman"/>
          <w:szCs w:val="24"/>
        </w:rPr>
        <w:t>Τώρα έρχεται, λοιπόν, μας κουνάει το δάχτυλο και σας δίνει και γραμμή, κύριε Μητσοτάκη.</w:t>
      </w:r>
    </w:p>
    <w:p w14:paraId="5EA91B09" w14:textId="77777777" w:rsidR="000F46A4" w:rsidRDefault="00307FE8">
      <w:pPr>
        <w:spacing w:line="600" w:lineRule="auto"/>
        <w:ind w:firstLine="720"/>
        <w:jc w:val="both"/>
        <w:rPr>
          <w:rFonts w:eastAsia="Times New Roman"/>
          <w:szCs w:val="24"/>
        </w:rPr>
      </w:pPr>
      <w:r>
        <w:rPr>
          <w:rFonts w:eastAsia="Times New Roman"/>
          <w:szCs w:val="24"/>
        </w:rPr>
        <w:t>Επειδή έχω ήδη υπερβεί κατά πολύ τον χρόνο, δεν θα συνεχίσω. Σας προειδοποίησα προχθές, κύριε Μητσοτάκη, ότι θα είναι</w:t>
      </w:r>
      <w:r>
        <w:rPr>
          <w:rFonts w:eastAsia="Times New Roman"/>
          <w:szCs w:val="24"/>
        </w:rPr>
        <w:t xml:space="preserve"> λίγο επώδυνη για εσάς αυτή η συνεδρίαση, ακριβώς γιατί δεν θα μετρηθείτε μονάχα με τις ευθύνες σας απέναντι στην ιστορία, αλλά θα μετρηθείτε και με την οικογενειακή σας πολιτική ιστορία. </w:t>
      </w:r>
    </w:p>
    <w:p w14:paraId="5EA91B0A" w14:textId="77777777" w:rsidR="000F46A4" w:rsidRDefault="00307FE8">
      <w:pPr>
        <w:spacing w:line="600" w:lineRule="auto"/>
        <w:ind w:firstLine="720"/>
        <w:jc w:val="both"/>
        <w:rPr>
          <w:rFonts w:eastAsia="Times New Roman" w:cs="Times New Roman"/>
          <w:szCs w:val="24"/>
        </w:rPr>
      </w:pPr>
      <w:r>
        <w:rPr>
          <w:rFonts w:eastAsia="Times New Roman"/>
          <w:szCs w:val="24"/>
        </w:rPr>
        <w:t xml:space="preserve">Έρχομαι, λοιπόν, </w:t>
      </w:r>
      <w:r w:rsidRPr="00270611">
        <w:rPr>
          <w:rFonts w:eastAsia="Times New Roman"/>
          <w:szCs w:val="24"/>
        </w:rPr>
        <w:t>κυρίες και κύριοι συνάδελφοι</w:t>
      </w:r>
      <w:r>
        <w:rPr>
          <w:rFonts w:eastAsia="Times New Roman"/>
          <w:szCs w:val="24"/>
        </w:rPr>
        <w:t xml:space="preserve"> και σας ρωτώ ευθέως: </w:t>
      </w:r>
      <w:r>
        <w:rPr>
          <w:rFonts w:eastAsia="Times New Roman"/>
          <w:szCs w:val="24"/>
        </w:rPr>
        <w:t xml:space="preserve">Έχουμε μπροστά μας μια συμφωνία. Σας παρουσιάσαμε το γιατί θεωρούμε και εγώ και ο κ. Κοτζιάς ότι είναι η καλύτερη που είχε ποτέ η χώρα τα τελευταία χρόνια. Μπορεί να υπάρχουν αντιρρήσεις σε αυτό. </w:t>
      </w:r>
      <w:r>
        <w:rPr>
          <w:rFonts w:eastAsia="Times New Roman"/>
          <w:szCs w:val="24"/>
        </w:rPr>
        <w:t>Θέλω</w:t>
      </w:r>
      <w:r>
        <w:rPr>
          <w:rFonts w:eastAsia="Times New Roman"/>
          <w:szCs w:val="24"/>
        </w:rPr>
        <w:t xml:space="preserve"> να σας ρωτήσω, όμως, ευθέως το εξής: Μετά από όλα αυτά </w:t>
      </w:r>
      <w:r>
        <w:rPr>
          <w:rFonts w:eastAsia="Times New Roman"/>
          <w:szCs w:val="24"/>
        </w:rPr>
        <w:t>τα χρόνια και όλα αυτά που έχουν γίνει, είναι προς το συμφέρον της Ελλάδας να μην διαιωνίζεται αυτή η διαφορά με τους βόρειους γείτονές μας, όταν, μάλιστα, αυτοί αποδέχονται «erga omnes» γεωγραφικό προσδιορισμό πριν από το όνομα «Μακεδονία», αποδέχονται να</w:t>
      </w:r>
      <w:r>
        <w:rPr>
          <w:rFonts w:eastAsia="Times New Roman"/>
          <w:szCs w:val="24"/>
        </w:rPr>
        <w:t xml:space="preserve"> ξεκαθαρίσουν -το κρισιμότερο!- ότι δεν έχουν καμμία σχέση με την κληρονομιά, τη γλώσσα, την παράδοση, τα σύμβολα της αρχαίας Μακεδονίας. Είναι προς το συμφέρον μας να διαιωνίζεται, ναι ή όχι;</w:t>
      </w:r>
    </w:p>
    <w:p w14:paraId="5EA91B0B"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Είναι προς το συμφέρον μας να διαιωνίζεται; Ναι ή όχι; Είναι προς το συμφέρον του τόπου να διαιωνίζεται; Είναι στάση εθνική, πατριωτική σε μια περίοδο μάλιστα που οι προκλήσεις στη </w:t>
      </w:r>
      <w:r>
        <w:rPr>
          <w:rFonts w:eastAsia="Times New Roman" w:cs="Times New Roman"/>
          <w:szCs w:val="24"/>
        </w:rPr>
        <w:t xml:space="preserve">Νοτιοανατολική </w:t>
      </w:r>
      <w:r>
        <w:rPr>
          <w:rFonts w:eastAsia="Times New Roman" w:cs="Times New Roman"/>
          <w:szCs w:val="24"/>
        </w:rPr>
        <w:t xml:space="preserve">Μεσόγειο και στα Βαλκάνια και στο Αιγαίο είναι τεράστιες για τη χώρα; Σε μια περίοδο που αναπόσπαστα η έγνοια μας, το διπλωματικό μας κεφάλαιο πρέπει να στοχοπροσηλωθεί στην Κύπρο και στο Αιγαίο. </w:t>
      </w:r>
    </w:p>
    <w:p w14:paraId="5EA91B0C"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Είναι προς το συμφέρον μας να κρατάμε με δική μας ευθύνη πι</w:t>
      </w:r>
      <w:r>
        <w:rPr>
          <w:rFonts w:eastAsia="Times New Roman" w:cs="Times New Roman"/>
          <w:szCs w:val="24"/>
        </w:rPr>
        <w:t>α ανοιχτό ένα αχρείαστο μέτωπο στην εξωτερική μας πολιτική; Είναι πατριωτισμός αυτό; Αν το πιστεύετε, πείτε το στον ελληνικό λαό. Θεωρείτε, επίσης, κυρίες και κύριοι συνάδελφοι, ότι αυτή η μικρή χώρα, η Πρώην Γιουγκοσλαβική Δημοκρατία της Μακεδονίας συνιστ</w:t>
      </w:r>
      <w:r>
        <w:rPr>
          <w:rFonts w:eastAsia="Times New Roman" w:cs="Times New Roman"/>
          <w:szCs w:val="24"/>
        </w:rPr>
        <w:t xml:space="preserve">ά απειλή για την Ελλάδα; Αυτή είναι η εθνική μας αυτοπεποίθηση; Μια χώρα του ενάμισι εκατομμυρίου συνιστά απειλή; Ή μήπως θεωρείτε επωφελές για τη χώρα το κράτος αυτό να μείνει έρμαιο στις ορέξεις τρίτων δυνάμεων που επενδύουν δισεκατομμύρια στην περιοχή, </w:t>
      </w:r>
      <w:r>
        <w:rPr>
          <w:rFonts w:eastAsia="Times New Roman" w:cs="Times New Roman"/>
          <w:szCs w:val="24"/>
        </w:rPr>
        <w:t xml:space="preserve">μεταξύ των οποίων και η Τουρκία; Αν το πιστεύτε, πείτε το. </w:t>
      </w:r>
    </w:p>
    <w:p w14:paraId="5EA91B0D"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Ή μήπως πιστεύετε ότι θα ήταν καλό για τη χώρα αυτό το κράτος να μην υπάρχει καν και ότι είναι προς όφελός μας να διαλυθεί; Να διαλυθεί προς όφελος ποίου; Προφανώς, προς όφελος μιας μεγάλης Αλβανί</w:t>
      </w:r>
      <w:r>
        <w:rPr>
          <w:rFonts w:eastAsia="Times New Roman" w:cs="Times New Roman"/>
          <w:szCs w:val="24"/>
        </w:rPr>
        <w:t xml:space="preserve">ας και μιας μεγαλύτερης Βουλγαρίας. Διότι περί αυτού πρόκειται. Εάν θεωρείτε ότι αυτό είναι εθνικό και πατριωτικό συμφέρον, πείτε το. Εξηγήστε μας ποιο ακριβώς εθνικό συμφέρον εξυπηρετεί αυτή η εξέλιξη. </w:t>
      </w:r>
    </w:p>
    <w:p w14:paraId="5EA91B0E"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Εγώ, κυρίες και κύριοι συνάδελφοι, έχοντας όχι την ε</w:t>
      </w:r>
      <w:r>
        <w:rPr>
          <w:rFonts w:eastAsia="Times New Roman" w:cs="Times New Roman"/>
          <w:szCs w:val="24"/>
        </w:rPr>
        <w:t>υθύνη της διαχείρισης του πολιτικού κόστους, αλλά την πλήρη συναίσθηση της ευθύνης της διαχείρισης ενός κρίσιμου για τη χώρα εθνικού θέματος, δηλαδή την πλήρη συναίσθηση της ιστορικής και πατριωτικής ευθύνης, αρνούμαι να δεχθώ αυτή τη φοβική και μίζερη αντ</w:t>
      </w:r>
      <w:r>
        <w:rPr>
          <w:rFonts w:eastAsia="Times New Roman" w:cs="Times New Roman"/>
          <w:szCs w:val="24"/>
        </w:rPr>
        <w:t xml:space="preserve">ίληψη για την πατρίδα μου. Αρνούμαι! </w:t>
      </w:r>
    </w:p>
    <w:p w14:paraId="5EA91B0F"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 xml:space="preserve">τις πτέρυγες </w:t>
      </w:r>
      <w:r>
        <w:rPr>
          <w:rFonts w:eastAsia="Times New Roman" w:cs="Times New Roman"/>
          <w:szCs w:val="24"/>
        </w:rPr>
        <w:t>του ΣΥΡΙΖΑ και των ΑΝΕΛ)</w:t>
      </w:r>
    </w:p>
    <w:p w14:paraId="5EA91B10"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Αρνούμαι να αποδεχθώ αυτό το μίζερο και φοβικό ορισμό του πατριωτισμού που έδωσαν από αυτό εδώ το Βήμα δεκάδες έμποροι του πατριωτισμού. </w:t>
      </w:r>
    </w:p>
    <w:p w14:paraId="5EA91B11"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Διότι δεν είναι πατριω</w:t>
      </w:r>
      <w:r>
        <w:rPr>
          <w:rFonts w:eastAsia="Times New Roman" w:cs="Times New Roman"/>
          <w:szCs w:val="24"/>
        </w:rPr>
        <w:t>τισμός το μίσος προς τις πατρίδες των άλλων. Δεν είναι πατριωτισμός, όπως είπε και ο Υπουργός των Εξωτερικών, να επιμένεις στη διατήρηση των εκκρεμοτήτων και στις μεγαλοστομίες. Θυμηθείτε, οι μεγαλοστομίες ήταν αυτές που οδήγησαν τον τόπο σε εθνικές τραγωδ</w:t>
      </w:r>
      <w:r>
        <w:rPr>
          <w:rFonts w:eastAsia="Times New Roman" w:cs="Times New Roman"/>
          <w:szCs w:val="24"/>
        </w:rPr>
        <w:t xml:space="preserve">ίες, όπως στην περίπτωση της Κύπρου. </w:t>
      </w:r>
    </w:p>
    <w:p w14:paraId="5EA91B12"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 xml:space="preserve">τις πτέρυγες </w:t>
      </w:r>
      <w:r>
        <w:rPr>
          <w:rFonts w:eastAsia="Times New Roman" w:cs="Times New Roman"/>
          <w:szCs w:val="24"/>
        </w:rPr>
        <w:t>του ΣΥΡΙΖΑ και των ΑΝΕΛ)</w:t>
      </w:r>
    </w:p>
    <w:p w14:paraId="5EA91B13"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Εγώ, κυρίες και κύριοι συνάδελφοι, αναλαμβάνω την ευθύνη, την ιστορική και την πολιτική και η Κυβέρνησή μου, γιατί πιστεύω ότι πατριωτισμός είναι να προστατεύου</w:t>
      </w:r>
      <w:r>
        <w:rPr>
          <w:rFonts w:eastAsia="Times New Roman" w:cs="Times New Roman"/>
          <w:szCs w:val="24"/>
        </w:rPr>
        <w:t>με την ιστορική και πολιτισμική μας κληρονομιά και ταυτόχρονα, να κάνουμε την Ελλάδα πρωταγωνίστρια δύναμη συνεργασίας και συνανάπτυξης στα Βαλκάνια, ηγέτιδα δύναμη σταθερότητας και συνεργασίας στα ανατολικά σύνορα της Ευρώπης. Αυτό είναι πατριωτισμός. Αυτ</w:t>
      </w:r>
      <w:r>
        <w:rPr>
          <w:rFonts w:eastAsia="Times New Roman" w:cs="Times New Roman"/>
          <w:szCs w:val="24"/>
        </w:rPr>
        <w:t xml:space="preserve">ό είναι πατριωτικό όραμα και αίσθηση εθνικής αυτοπεποίθησης. </w:t>
      </w:r>
    </w:p>
    <w:p w14:paraId="5EA91B14" w14:textId="77777777" w:rsidR="000F46A4" w:rsidRDefault="00307FE8">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 xml:space="preserve">τις πτέρυγες </w:t>
      </w:r>
      <w:r>
        <w:rPr>
          <w:rFonts w:eastAsia="Times New Roman" w:cs="Times New Roman"/>
          <w:szCs w:val="24"/>
        </w:rPr>
        <w:t>του ΣΥΡΙΖΑ και των ΑΝΕΛ)</w:t>
      </w:r>
    </w:p>
    <w:p w14:paraId="5EA91B15"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Γι’ αυτό, φίλες και φίλοι, </w:t>
      </w:r>
      <w:r>
        <w:rPr>
          <w:rFonts w:eastAsia="Times New Roman" w:cs="Times New Roman"/>
          <w:szCs w:val="24"/>
        </w:rPr>
        <w:t>συναδέλφισσες και</w:t>
      </w:r>
      <w:r>
        <w:rPr>
          <w:rFonts w:eastAsia="Times New Roman" w:cs="Times New Roman"/>
          <w:szCs w:val="24"/>
        </w:rPr>
        <w:t xml:space="preserve"> συνάδελφοι, πιστεύω ότι πρέπει να προχωρήσουμε. Πιστεύω ότι η Ελλάδα δεν είναι μια αδύναμη,</w:t>
      </w:r>
      <w:r>
        <w:rPr>
          <w:rFonts w:eastAsia="Times New Roman" w:cs="Times New Roman"/>
          <w:szCs w:val="24"/>
        </w:rPr>
        <w:t xml:space="preserve"> μικρή και φοβική χώρα. Δεν μπορεί να παραμείνει δέσμια συμπλεγμάτων κατωτερότητας και μανίας καταδιώξεως από αόρατους εχθρούς και δεν μπορεί να είναι κομπάρσος σε γεωπολιτικά παιχνίδια άλλων. Είναι μια χώρα που ανακτά τη χαμένη της αυτοπεποίθηση, που κινε</w:t>
      </w:r>
      <w:r>
        <w:rPr>
          <w:rFonts w:eastAsia="Times New Roman" w:cs="Times New Roman"/>
          <w:szCs w:val="24"/>
        </w:rPr>
        <w:t xml:space="preserve">ίται στο διεθνές πεδίο ενεργά, διερευνώντας συμμαχίες και συνεργασίες, μια χώρα με στόχους, ιεραρχήσεις στην εξωτερική της πολιτική, που ξέρει να διαβλέπει κινδύνους και να τους προλαβαίνει, που αναγνωρίζει την ιστορική βαρύτητα του ρόλου της στα Βαλκάνια </w:t>
      </w:r>
      <w:r>
        <w:rPr>
          <w:rFonts w:eastAsia="Times New Roman" w:cs="Times New Roman"/>
          <w:szCs w:val="24"/>
        </w:rPr>
        <w:t xml:space="preserve">και στη Μεσόγειο, ενός ρόλου ηγετικού στη βάση όμως της φιλίας και της ανάπτυξης των χωρών της περιοχής. </w:t>
      </w:r>
    </w:p>
    <w:p w14:paraId="5EA91B16" w14:textId="77777777" w:rsidR="000F46A4" w:rsidRDefault="00307FE8">
      <w:pPr>
        <w:spacing w:line="600" w:lineRule="auto"/>
        <w:ind w:firstLine="720"/>
        <w:jc w:val="both"/>
        <w:rPr>
          <w:rFonts w:eastAsia="Times New Roman" w:cs="Times New Roman"/>
          <w:szCs w:val="24"/>
        </w:rPr>
      </w:pPr>
      <w:r>
        <w:rPr>
          <w:rFonts w:eastAsia="Times New Roman" w:cs="Times New Roman"/>
          <w:szCs w:val="24"/>
        </w:rPr>
        <w:t xml:space="preserve">Σας καλώ όλοι μαζί να αναλογιστούμε τι είναι αυτό που έκανε την Ελλάδα σπουδαία </w:t>
      </w:r>
      <w:r>
        <w:rPr>
          <w:rFonts w:eastAsia="Times New Roman" w:cs="Times New Roman"/>
          <w:szCs w:val="24"/>
        </w:rPr>
        <w:t>ανά τους αιώνες</w:t>
      </w:r>
      <w:r>
        <w:rPr>
          <w:rFonts w:eastAsia="Times New Roman" w:cs="Times New Roman"/>
          <w:szCs w:val="24"/>
        </w:rPr>
        <w:t xml:space="preserve">. </w:t>
      </w:r>
    </w:p>
    <w:p w14:paraId="5EA91B17" w14:textId="77777777" w:rsidR="000F46A4" w:rsidRDefault="00307FE8">
      <w:pPr>
        <w:tabs>
          <w:tab w:val="left" w:pos="2608"/>
        </w:tabs>
        <w:spacing w:line="600" w:lineRule="auto"/>
        <w:jc w:val="both"/>
        <w:rPr>
          <w:rFonts w:eastAsia="Times New Roman" w:cs="Times New Roman"/>
          <w:szCs w:val="24"/>
        </w:rPr>
      </w:pPr>
      <w:r>
        <w:rPr>
          <w:rFonts w:eastAsia="Times New Roman" w:cs="Times New Roman"/>
          <w:szCs w:val="24"/>
        </w:rPr>
        <w:t>Είναι η ιστορία της, είναι ο πολιτισμός της, είναι ο</w:t>
      </w:r>
      <w:r>
        <w:rPr>
          <w:rFonts w:eastAsia="Times New Roman" w:cs="Times New Roman"/>
          <w:szCs w:val="24"/>
        </w:rPr>
        <w:t>ι αξίες της. Είναι η Ελλάδα της δημοκρατίας, της ελευθερίας, της ειρήνης και της συνεργασίας. Γι’ αυτή, λοιπόν, την Ελλάδα εγώ αισθάνομαι ότι έχει ιστορική ευθύνη η Εθνική Αντιπροσωπεία να εργαστεί, αυτή την Ελλάδα του αύριο να οικοδομήσει.</w:t>
      </w:r>
    </w:p>
    <w:p w14:paraId="5EA91B18" w14:textId="77777777" w:rsidR="000F46A4" w:rsidRDefault="00307FE8">
      <w:pPr>
        <w:tabs>
          <w:tab w:val="left" w:pos="2608"/>
        </w:tabs>
        <w:spacing w:line="600" w:lineRule="auto"/>
        <w:ind w:firstLine="720"/>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από </w:t>
      </w:r>
      <w:r>
        <w:rPr>
          <w:rFonts w:eastAsia="Times New Roman" w:cs="Times New Roman"/>
          <w:szCs w:val="24"/>
        </w:rPr>
        <w:t xml:space="preserve">τις πτέρυγες </w:t>
      </w:r>
      <w:r>
        <w:rPr>
          <w:rFonts w:eastAsia="Times New Roman" w:cs="Times New Roman"/>
          <w:szCs w:val="24"/>
        </w:rPr>
        <w:t>του ΣΥΡΙΖΑ</w:t>
      </w:r>
      <w:r w:rsidRPr="00EA4846">
        <w:rPr>
          <w:rFonts w:eastAsia="Times New Roman" w:cs="Times New Roman"/>
          <w:szCs w:val="24"/>
        </w:rPr>
        <w:t xml:space="preserve"> </w:t>
      </w:r>
      <w:r>
        <w:rPr>
          <w:rFonts w:eastAsia="Times New Roman" w:cs="Times New Roman"/>
          <w:szCs w:val="24"/>
        </w:rPr>
        <w:t>και των ΑΝΕΛ)</w:t>
      </w:r>
    </w:p>
    <w:p w14:paraId="5EA91B19" w14:textId="77777777" w:rsidR="000F46A4" w:rsidRDefault="00307FE8">
      <w:pPr>
        <w:tabs>
          <w:tab w:val="left" w:pos="2608"/>
        </w:tabs>
        <w:spacing w:line="600" w:lineRule="auto"/>
        <w:ind w:firstLine="720"/>
        <w:jc w:val="both"/>
        <w:rPr>
          <w:rFonts w:eastAsia="Times New Roman" w:cs="Times New Roman"/>
          <w:szCs w:val="24"/>
        </w:rPr>
      </w:pPr>
      <w:r>
        <w:rPr>
          <w:rFonts w:eastAsia="Times New Roman" w:cs="Times New Roman"/>
          <w:szCs w:val="24"/>
        </w:rPr>
        <w:t>Με αυτές, λοιπόν, τις σκέψεις καλώ να απορρίψετε την πρόταση δυσπιστίας της Νέας Δημοκρατίας και να προχωρήσουμε μαζί, να γυρίσουμε σελίδα για την Ελλάδα του αύριο, όχι την Ελλάδα του χθες, της μιζέριας και της χρ</w:t>
      </w:r>
      <w:r>
        <w:rPr>
          <w:rFonts w:eastAsia="Times New Roman" w:cs="Times New Roman"/>
          <w:szCs w:val="24"/>
        </w:rPr>
        <w:t>εοκοπίας. Για την Ελλάδα που μας αξίζει, να πάμε μπροστά.</w:t>
      </w:r>
    </w:p>
    <w:p w14:paraId="5EA91B1A" w14:textId="77777777" w:rsidR="000F46A4" w:rsidRDefault="00307FE8">
      <w:pPr>
        <w:tabs>
          <w:tab w:val="left" w:pos="2608"/>
        </w:tabs>
        <w:spacing w:line="600" w:lineRule="auto"/>
        <w:ind w:firstLine="720"/>
        <w:jc w:val="both"/>
        <w:rPr>
          <w:rFonts w:eastAsia="Times New Roman" w:cs="Times New Roman"/>
          <w:szCs w:val="24"/>
        </w:rPr>
      </w:pPr>
      <w:r>
        <w:rPr>
          <w:rFonts w:eastAsia="Times New Roman" w:cs="Times New Roman"/>
          <w:szCs w:val="24"/>
        </w:rPr>
        <w:t>Σας ευχαριστώ θερμά.</w:t>
      </w:r>
    </w:p>
    <w:p w14:paraId="5EA91B1B" w14:textId="77777777" w:rsidR="000F46A4" w:rsidRDefault="00307FE8">
      <w:pPr>
        <w:tabs>
          <w:tab w:val="left" w:pos="2608"/>
        </w:tabs>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και των ΑΝΕΛ χειροκροτούν ζωηρά και παρατεταμένα)</w:t>
      </w:r>
    </w:p>
    <w:p w14:paraId="5EA91B1C" w14:textId="77777777" w:rsidR="000F46A4" w:rsidRDefault="00307FE8">
      <w:pPr>
        <w:tabs>
          <w:tab w:val="left" w:pos="2608"/>
        </w:tabs>
        <w:spacing w:line="600" w:lineRule="auto"/>
        <w:ind w:firstLine="720"/>
        <w:jc w:val="both"/>
        <w:rPr>
          <w:rFonts w:eastAsia="Times New Roman" w:cs="Times New Roman"/>
          <w:szCs w:val="24"/>
        </w:rPr>
      </w:pPr>
      <w:r w:rsidRPr="00E362C7">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Κύριε Πρόεδρε, μπορώ να έχω τον λόγο;</w:t>
      </w:r>
    </w:p>
    <w:p w14:paraId="5EA91B1D" w14:textId="77777777" w:rsidR="000F46A4" w:rsidRDefault="00307FE8">
      <w:pPr>
        <w:tabs>
          <w:tab w:val="left" w:pos="2608"/>
        </w:tabs>
        <w:spacing w:line="600" w:lineRule="auto"/>
        <w:ind w:firstLine="720"/>
        <w:jc w:val="both"/>
        <w:rPr>
          <w:rFonts w:eastAsia="Times New Roman" w:cs="Times New Roman"/>
          <w:szCs w:val="24"/>
        </w:rPr>
      </w:pPr>
      <w:r w:rsidRPr="00E362C7">
        <w:rPr>
          <w:rFonts w:eastAsia="Times New Roman" w:cs="Times New Roman"/>
          <w:b/>
          <w:szCs w:val="24"/>
        </w:rPr>
        <w:t>ΠΡΟΕ</w:t>
      </w:r>
      <w:r w:rsidRPr="00E362C7">
        <w:rPr>
          <w:rFonts w:eastAsia="Times New Roman" w:cs="Times New Roman"/>
          <w:b/>
          <w:szCs w:val="24"/>
        </w:rPr>
        <w:t>ΔΡΟΣ (Νικόλαος Βούτσης):</w:t>
      </w:r>
      <w:r>
        <w:rPr>
          <w:rFonts w:eastAsia="Times New Roman" w:cs="Times New Roman"/>
          <w:szCs w:val="24"/>
        </w:rPr>
        <w:t xml:space="preserve"> Δεν είναι προ ημερησίας συζήτηση. Δεν είναι η ανακοίνωση του Πρωθυπουργού, όπως θα γινόταν η διαδικασία. Σας παρακαλώ πάρα πολύ.</w:t>
      </w:r>
    </w:p>
    <w:p w14:paraId="5EA91B1E" w14:textId="77777777" w:rsidR="000F46A4" w:rsidRDefault="00307FE8">
      <w:pPr>
        <w:tabs>
          <w:tab w:val="left" w:pos="2608"/>
        </w:tabs>
        <w:spacing w:line="600" w:lineRule="auto"/>
        <w:ind w:firstLine="720"/>
        <w:jc w:val="both"/>
        <w:rPr>
          <w:rFonts w:eastAsia="Times New Roman" w:cs="Times New Roman"/>
          <w:szCs w:val="24"/>
        </w:rPr>
      </w:pPr>
      <w:r w:rsidRPr="00E362C7">
        <w:rPr>
          <w:rFonts w:eastAsia="Times New Roman" w:cs="Times New Roman"/>
          <w:b/>
          <w:szCs w:val="24"/>
        </w:rPr>
        <w:t>ΚΥΡΙΑΚΟΣ ΜΗΤΣΟΤΑΚΗΣ (Πρόεδρος της Νέας Δημοκρατίας):</w:t>
      </w:r>
      <w:r>
        <w:rPr>
          <w:rFonts w:eastAsia="Times New Roman" w:cs="Times New Roman"/>
          <w:szCs w:val="24"/>
        </w:rPr>
        <w:t xml:space="preserve"> Ρωτήστε τον Πρωθυπουργό αν έχει αντίρρηση να δευτ</w:t>
      </w:r>
      <w:r>
        <w:rPr>
          <w:rFonts w:eastAsia="Times New Roman" w:cs="Times New Roman"/>
          <w:szCs w:val="24"/>
        </w:rPr>
        <w:t>ερολογήσω.</w:t>
      </w:r>
    </w:p>
    <w:p w14:paraId="5EA91B1F" w14:textId="77777777" w:rsidR="000F46A4" w:rsidRDefault="00307FE8">
      <w:pPr>
        <w:tabs>
          <w:tab w:val="left" w:pos="2608"/>
        </w:tabs>
        <w:spacing w:line="600" w:lineRule="auto"/>
        <w:ind w:firstLine="720"/>
        <w:jc w:val="both"/>
        <w:rPr>
          <w:rFonts w:eastAsia="Times New Roman" w:cs="Times New Roman"/>
          <w:szCs w:val="24"/>
        </w:rPr>
      </w:pPr>
      <w:r w:rsidRPr="00E362C7">
        <w:rPr>
          <w:rFonts w:eastAsia="Times New Roman" w:cs="Times New Roman"/>
          <w:b/>
          <w:szCs w:val="24"/>
        </w:rPr>
        <w:t>ΠΡΟΕΔΡΟΣ (Νικόλαος Βούτσης):</w:t>
      </w:r>
      <w:r>
        <w:rPr>
          <w:rFonts w:eastAsia="Times New Roman" w:cs="Times New Roman"/>
          <w:szCs w:val="24"/>
        </w:rPr>
        <w:t xml:space="preserve"> Σας παρακαλώ πάρα πολύ. Δεν είναι να ρωτήσω τον Πρωθυπουργό</w:t>
      </w:r>
      <w:r>
        <w:rPr>
          <w:rFonts w:eastAsia="Times New Roman" w:cs="Times New Roman"/>
          <w:szCs w:val="24"/>
        </w:rPr>
        <w:t xml:space="preserve">. Η διαδικασία είναι ότι εσείς ζητήσατε να υπάρξει δυσπιστία και να πέσει η Κυβέρνηση και ο κύριος Πρωθυπουργός, ως τελευταίος ομιλών, υποστήριξε απολύτως το γιατί η Κυβέρνηση πρέπει να υπερψηφιστεί. Έτσι κλείνει η διαδικασία. </w:t>
      </w:r>
    </w:p>
    <w:p w14:paraId="5EA91B20" w14:textId="77777777" w:rsidR="000F46A4" w:rsidRDefault="00307FE8">
      <w:pPr>
        <w:tabs>
          <w:tab w:val="left" w:pos="2608"/>
        </w:tabs>
        <w:spacing w:line="600" w:lineRule="auto"/>
        <w:ind w:firstLine="720"/>
        <w:jc w:val="both"/>
        <w:rPr>
          <w:rFonts w:eastAsia="Times New Roman" w:cs="Times New Roman"/>
          <w:szCs w:val="24"/>
        </w:rPr>
      </w:pPr>
      <w:r>
        <w:rPr>
          <w:rFonts w:eastAsia="Times New Roman" w:cs="Times New Roman"/>
          <w:szCs w:val="24"/>
        </w:rPr>
        <w:t>Δεν γίνεται μια συζήτηση που θα ήταν απόλυτα εύλογα αν είχαμε, σας είπα, είτε τη διαδικασία που απορρίψατε, δηλαδή τις ανακοινώσεις του Πρωθυπουργού είτε την προ ημερησίας συζήτηση. Δεν μπορεί τώρα να γίνει ένα πινγκ-πονγκ δηλώσεων και διευκρινίσεων. Το αν</w:t>
      </w:r>
      <w:r>
        <w:rPr>
          <w:rFonts w:eastAsia="Times New Roman" w:cs="Times New Roman"/>
          <w:szCs w:val="24"/>
        </w:rPr>
        <w:t xml:space="preserve">αγνωρίζετε. Είναι μια κορυφαία διαδικασία η οποία δεν επιδέχεται ούτε παρεμπίπτον ζήτημα ούτε τίποτα. Παρακαλώ πολύ. </w:t>
      </w:r>
    </w:p>
    <w:p w14:paraId="5EA91B21" w14:textId="77777777" w:rsidR="000F46A4" w:rsidRDefault="00307FE8">
      <w:pPr>
        <w:tabs>
          <w:tab w:val="left" w:pos="2608"/>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διαδικασία αυτή…</w:t>
      </w:r>
    </w:p>
    <w:p w14:paraId="5EA91B22" w14:textId="77777777" w:rsidR="000F46A4" w:rsidRDefault="00307FE8">
      <w:pPr>
        <w:tabs>
          <w:tab w:val="left" w:pos="2608"/>
        </w:tabs>
        <w:spacing w:line="600" w:lineRule="auto"/>
        <w:ind w:firstLine="720"/>
        <w:jc w:val="both"/>
        <w:rPr>
          <w:rFonts w:eastAsia="Times New Roman" w:cs="Times New Roman"/>
          <w:szCs w:val="24"/>
        </w:rPr>
      </w:pPr>
      <w:r w:rsidRPr="00E362C7">
        <w:rPr>
          <w:rFonts w:eastAsia="Times New Roman" w:cs="Times New Roman"/>
          <w:b/>
          <w:szCs w:val="24"/>
        </w:rPr>
        <w:t>ΚΥΡΙΑΚΟΣ ΜΗΤΣΟΤΑΚΗΣ (Πρόεδρος της Νέας Δημοκρατίας):</w:t>
      </w:r>
      <w:r>
        <w:rPr>
          <w:rFonts w:eastAsia="Times New Roman" w:cs="Times New Roman"/>
          <w:szCs w:val="24"/>
        </w:rPr>
        <w:t xml:space="preserve"> Ρωτήστε τον Πρωθυπουργό αν έχει αντί</w:t>
      </w:r>
      <w:r>
        <w:rPr>
          <w:rFonts w:eastAsia="Times New Roman" w:cs="Times New Roman"/>
          <w:szCs w:val="24"/>
        </w:rPr>
        <w:t>ρρηση.</w:t>
      </w:r>
    </w:p>
    <w:p w14:paraId="5EA91B23" w14:textId="77777777" w:rsidR="000F46A4" w:rsidRDefault="00307FE8">
      <w:pPr>
        <w:tabs>
          <w:tab w:val="left" w:pos="2608"/>
        </w:tabs>
        <w:spacing w:line="600" w:lineRule="auto"/>
        <w:ind w:firstLine="720"/>
        <w:jc w:val="both"/>
        <w:rPr>
          <w:rFonts w:eastAsia="Times New Roman" w:cs="Times New Roman"/>
          <w:szCs w:val="24"/>
        </w:rPr>
      </w:pPr>
      <w:r w:rsidRPr="00E362C7">
        <w:rPr>
          <w:rFonts w:eastAsia="Times New Roman" w:cs="Times New Roman"/>
          <w:b/>
          <w:szCs w:val="24"/>
        </w:rPr>
        <w:t>ΠΡΟΕΔΡΟΣ (Νικόλαος Βούτσης):</w:t>
      </w:r>
      <w:r>
        <w:rPr>
          <w:rFonts w:eastAsia="Times New Roman" w:cs="Times New Roman"/>
          <w:szCs w:val="24"/>
        </w:rPr>
        <w:t xml:space="preserve"> Τι θέλετε, κύριε Μητσοτάκη; Σας παρακαλώ.</w:t>
      </w:r>
    </w:p>
    <w:p w14:paraId="5EA91B24" w14:textId="77777777" w:rsidR="000F46A4" w:rsidRDefault="00307FE8">
      <w:pPr>
        <w:tabs>
          <w:tab w:val="left" w:pos="2608"/>
        </w:tabs>
        <w:spacing w:line="600" w:lineRule="auto"/>
        <w:ind w:firstLine="720"/>
        <w:jc w:val="both"/>
        <w:rPr>
          <w:rFonts w:eastAsia="Times New Roman" w:cs="Times New Roman"/>
          <w:szCs w:val="24"/>
        </w:rPr>
      </w:pPr>
      <w:r w:rsidRPr="00E362C7">
        <w:rPr>
          <w:rFonts w:eastAsia="Times New Roman" w:cs="Times New Roman"/>
          <w:b/>
          <w:szCs w:val="24"/>
        </w:rPr>
        <w:t>ΚΥΡΙΑΚΟΣ ΜΗΤΣΟΤΑΚΗΣ (Πρόεδρος της Νέας Δημοκρατίας):</w:t>
      </w:r>
      <w:r>
        <w:rPr>
          <w:rFonts w:eastAsia="Times New Roman" w:cs="Times New Roman"/>
          <w:szCs w:val="24"/>
        </w:rPr>
        <w:t xml:space="preserve"> Είστε πολύ επιλεκτικός, κύριε Πρόεδρε, όταν αναφέρεστε στη διαδικασία. Διότι γνωρίζετε πολύ καλά ότι σε κα</w:t>
      </w:r>
      <w:r>
        <w:rPr>
          <w:rFonts w:eastAsia="Times New Roman" w:cs="Times New Roman"/>
          <w:szCs w:val="24"/>
        </w:rPr>
        <w:t>μ</w:t>
      </w:r>
      <w:r>
        <w:rPr>
          <w:rFonts w:eastAsia="Times New Roman" w:cs="Times New Roman"/>
          <w:szCs w:val="24"/>
        </w:rPr>
        <w:t>μία συζήτηση πρότα</w:t>
      </w:r>
      <w:r>
        <w:rPr>
          <w:rFonts w:eastAsia="Times New Roman" w:cs="Times New Roman"/>
          <w:szCs w:val="24"/>
        </w:rPr>
        <w:t>σης δυσπιστίας ή πρότασης παροχής ψήφου εμπιστοσύνης δεν έχει μεσολαβήσει Υπουργός μετά την αγόρευση του Αρχηγού της Αξιωματικής Αντιπολίτευσης. Σε κα</w:t>
      </w:r>
      <w:r>
        <w:rPr>
          <w:rFonts w:eastAsia="Times New Roman" w:cs="Times New Roman"/>
          <w:szCs w:val="24"/>
        </w:rPr>
        <w:t>μ</w:t>
      </w:r>
      <w:r>
        <w:rPr>
          <w:rFonts w:eastAsia="Times New Roman" w:cs="Times New Roman"/>
          <w:szCs w:val="24"/>
        </w:rPr>
        <w:t>μία!</w:t>
      </w:r>
    </w:p>
    <w:p w14:paraId="5EA91B25" w14:textId="77777777" w:rsidR="000F46A4" w:rsidRDefault="00307FE8">
      <w:pPr>
        <w:tabs>
          <w:tab w:val="left" w:pos="2608"/>
        </w:tabs>
        <w:spacing w:line="600" w:lineRule="auto"/>
        <w:ind w:firstLine="720"/>
        <w:jc w:val="both"/>
        <w:rPr>
          <w:rFonts w:eastAsia="Times New Roman" w:cs="Times New Roman"/>
          <w:szCs w:val="24"/>
        </w:rPr>
      </w:pPr>
      <w:r w:rsidRPr="00E362C7">
        <w:rPr>
          <w:rFonts w:eastAsia="Times New Roman" w:cs="Times New Roman"/>
          <w:b/>
          <w:szCs w:val="24"/>
        </w:rPr>
        <w:t>ΠΡΟΕΔΡΟΣ (Νικόλαος Βούτσης):</w:t>
      </w:r>
      <w:r>
        <w:rPr>
          <w:rFonts w:eastAsia="Times New Roman" w:cs="Times New Roman"/>
          <w:szCs w:val="24"/>
        </w:rPr>
        <w:t xml:space="preserve"> Μόλις σας είπα και το 2007 και το 2009 στις </w:t>
      </w:r>
      <w:r>
        <w:rPr>
          <w:rFonts w:eastAsia="Times New Roman" w:cs="Times New Roman"/>
          <w:szCs w:val="24"/>
        </w:rPr>
        <w:t xml:space="preserve">κυβερνήσεις </w:t>
      </w:r>
      <w:r>
        <w:rPr>
          <w:rFonts w:eastAsia="Times New Roman" w:cs="Times New Roman"/>
          <w:szCs w:val="24"/>
        </w:rPr>
        <w:t>Καραμανλή και ο</w:t>
      </w:r>
      <w:r>
        <w:rPr>
          <w:rFonts w:eastAsia="Times New Roman" w:cs="Times New Roman"/>
          <w:szCs w:val="24"/>
        </w:rPr>
        <w:t>ι δύο.</w:t>
      </w:r>
    </w:p>
    <w:p w14:paraId="5EA91B26" w14:textId="77777777" w:rsidR="000F46A4" w:rsidRDefault="00307FE8">
      <w:pPr>
        <w:tabs>
          <w:tab w:val="left" w:pos="2608"/>
        </w:tabs>
        <w:spacing w:line="600" w:lineRule="auto"/>
        <w:ind w:firstLine="720"/>
        <w:jc w:val="both"/>
        <w:rPr>
          <w:rFonts w:eastAsia="Times New Roman" w:cs="Times New Roman"/>
          <w:szCs w:val="24"/>
        </w:rPr>
      </w:pPr>
      <w:r w:rsidRPr="00E362C7">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Κανονίζετε τη διαδικασία όπως σας βολεύει. </w:t>
      </w:r>
    </w:p>
    <w:p w14:paraId="5EA91B27" w14:textId="77777777" w:rsidR="000F46A4" w:rsidRDefault="00307FE8">
      <w:pPr>
        <w:tabs>
          <w:tab w:val="left" w:pos="2608"/>
        </w:tabs>
        <w:spacing w:line="600" w:lineRule="auto"/>
        <w:ind w:firstLine="720"/>
        <w:jc w:val="both"/>
        <w:rPr>
          <w:rFonts w:eastAsia="Times New Roman" w:cs="Times New Roman"/>
          <w:szCs w:val="24"/>
        </w:rPr>
      </w:pPr>
      <w:r>
        <w:rPr>
          <w:rFonts w:eastAsia="Times New Roman" w:cs="Times New Roman"/>
          <w:szCs w:val="24"/>
        </w:rPr>
        <w:t>Καταλαβαίνω -και κλείνω με αυτό- τον φόβο του Πρωθυπουργού και την αδυναμία του να αναφερθεί στον κ. Καμμένο. Δεν πειράζει. Νομίζω ότι όλοι έχουν καταλά</w:t>
      </w:r>
      <w:r>
        <w:rPr>
          <w:rFonts w:eastAsia="Times New Roman" w:cs="Times New Roman"/>
          <w:szCs w:val="24"/>
        </w:rPr>
        <w:t>βει τι ακριβώς έγινε σήμερα σε αυτή την Αίθουσα.</w:t>
      </w:r>
    </w:p>
    <w:p w14:paraId="5EA91B28" w14:textId="77777777" w:rsidR="000F46A4" w:rsidRDefault="00307FE8">
      <w:pPr>
        <w:tabs>
          <w:tab w:val="left" w:pos="260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A91B29" w14:textId="77777777" w:rsidR="000F46A4" w:rsidRDefault="00307FE8">
      <w:pPr>
        <w:tabs>
          <w:tab w:val="left" w:pos="2608"/>
        </w:tabs>
        <w:spacing w:line="600" w:lineRule="auto"/>
        <w:ind w:firstLine="720"/>
        <w:jc w:val="both"/>
        <w:rPr>
          <w:rFonts w:eastAsia="Times New Roman" w:cs="Times New Roman"/>
          <w:szCs w:val="24"/>
        </w:rPr>
      </w:pPr>
      <w:r w:rsidRPr="00E362C7">
        <w:rPr>
          <w:rFonts w:eastAsia="Times New Roman" w:cs="Times New Roman"/>
          <w:b/>
          <w:szCs w:val="24"/>
        </w:rPr>
        <w:t>ΠΡΟΕΔΡΟΣ (Νικόλαος Βούτσης):</w:t>
      </w:r>
      <w:r>
        <w:rPr>
          <w:rFonts w:eastAsia="Times New Roman" w:cs="Times New Roman"/>
          <w:szCs w:val="24"/>
        </w:rPr>
        <w:t xml:space="preserve"> Ευχαριστώ πολύ.</w:t>
      </w:r>
    </w:p>
    <w:p w14:paraId="5EA91B2A" w14:textId="77777777" w:rsidR="000F46A4" w:rsidRDefault="00307FE8">
      <w:pPr>
        <w:tabs>
          <w:tab w:val="left" w:pos="2608"/>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διαδικασία αυτή κράτησε τριάντα οκτώμισι ώρες μέσα σε πενήντα μία ώρες, δηλα</w:t>
      </w:r>
      <w:r>
        <w:rPr>
          <w:rFonts w:eastAsia="Times New Roman" w:cs="Times New Roman"/>
          <w:szCs w:val="24"/>
        </w:rPr>
        <w:t xml:space="preserve">δή μέσα σε δυόμισι μέρες και λιγότερο, μετά τη συνέχεια κιόλας που υπήρξε από την προηγούμενη διαδικασία για την παροχή των προαπαιτουμένων. Πιστεύω πως δόθηκε πλήρης άνεση. Μίλησαν εκατόν ενενήντα τρεις συνάδελφοι. Μίλησαν όλοι όσοι </w:t>
      </w:r>
      <w:r>
        <w:rPr>
          <w:rFonts w:eastAsia="Times New Roman" w:cs="Times New Roman"/>
          <w:szCs w:val="24"/>
        </w:rPr>
        <w:t xml:space="preserve">ζήτησαν </w:t>
      </w:r>
      <w:r>
        <w:rPr>
          <w:rFonts w:eastAsia="Times New Roman" w:cs="Times New Roman"/>
          <w:szCs w:val="24"/>
        </w:rPr>
        <w:t>και νομίζω ότι</w:t>
      </w:r>
      <w:r>
        <w:rPr>
          <w:rFonts w:eastAsia="Times New Roman" w:cs="Times New Roman"/>
          <w:szCs w:val="24"/>
        </w:rPr>
        <w:t xml:space="preserve"> πραγματικά άξιζε τον κόπο επί της ουσίας να διεξαχθεί αυτή η συζήτηση.</w:t>
      </w:r>
    </w:p>
    <w:p w14:paraId="5EA91B2B" w14:textId="77777777" w:rsidR="000F46A4" w:rsidRDefault="00307FE8">
      <w:pPr>
        <w:tabs>
          <w:tab w:val="left" w:pos="2608"/>
        </w:tabs>
        <w:spacing w:line="600" w:lineRule="auto"/>
        <w:ind w:firstLine="720"/>
        <w:jc w:val="both"/>
        <w:rPr>
          <w:rFonts w:eastAsia="Times New Roman" w:cs="Times New Roman"/>
          <w:szCs w:val="24"/>
        </w:rPr>
      </w:pPr>
      <w:r>
        <w:rPr>
          <w:rFonts w:eastAsia="Times New Roman" w:cs="Times New Roman"/>
          <w:szCs w:val="24"/>
        </w:rPr>
        <w:t>Τώρα πλέον θα αποφασίσει η Εθνική Αντιπροσωπεία επί της αίτησης δυσπιστίας προς της Κυβέρνηση.</w:t>
      </w:r>
    </w:p>
    <w:p w14:paraId="5EA91B2C" w14:textId="77777777" w:rsidR="000F46A4" w:rsidRDefault="00307FE8">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Παρακαλώ πολύ, τα κείμενα τα οποία έχουν κατατεθεί θα είναι στη φύλαξη της </w:t>
      </w:r>
      <w:r>
        <w:rPr>
          <w:rFonts w:eastAsia="Times New Roman" w:cs="Times New Roman"/>
          <w:szCs w:val="24"/>
        </w:rPr>
        <w:t xml:space="preserve">προϊσταμένης </w:t>
      </w:r>
      <w:r>
        <w:rPr>
          <w:rFonts w:eastAsia="Times New Roman" w:cs="Times New Roman"/>
          <w:szCs w:val="24"/>
        </w:rPr>
        <w:t>τ</w:t>
      </w:r>
      <w:r>
        <w:rPr>
          <w:rFonts w:eastAsia="Times New Roman" w:cs="Times New Roman"/>
          <w:szCs w:val="24"/>
        </w:rPr>
        <w:t>ης Νομοθετικής Υπηρεσίας, στο θησαυροφυλάκιο της Βουλής, με πρόσβαση σε όλους τους Αρχηγούς των κομμάτων της Βουλής και στους συνεργάτες τους. Αύριο να δείτε πώς θα έχετε πρόσβαση, κατά τη διαδικασία που ακολουθήσαμε και σε άλλα έγγραφα προηγουμένως.</w:t>
      </w:r>
    </w:p>
    <w:p w14:paraId="5EA91B2D" w14:textId="77777777" w:rsidR="000F46A4" w:rsidRDefault="00307FE8">
      <w:pPr>
        <w:tabs>
          <w:tab w:val="left" w:pos="2940"/>
        </w:tabs>
        <w:spacing w:line="600" w:lineRule="auto"/>
        <w:ind w:firstLine="567"/>
        <w:jc w:val="both"/>
        <w:rPr>
          <w:rFonts w:eastAsia="Times New Roman"/>
          <w:szCs w:val="24"/>
        </w:rPr>
      </w:pPr>
      <w:r>
        <w:rPr>
          <w:rFonts w:eastAsia="Times New Roman"/>
          <w:szCs w:val="24"/>
        </w:rPr>
        <w:t>(</w:t>
      </w:r>
      <w:r>
        <w:rPr>
          <w:rFonts w:eastAsia="Times New Roman"/>
          <w:szCs w:val="24"/>
        </w:rPr>
        <w:t xml:space="preserve">Στο </w:t>
      </w:r>
      <w:r>
        <w:rPr>
          <w:rFonts w:eastAsia="Times New Roman"/>
          <w:szCs w:val="24"/>
        </w:rPr>
        <w:t xml:space="preserve">σημείο αυτό την Προεδρική Έδρα καταλαμβάνει η Γ΄ Αντιπρόεδρος της Βουλής κ. </w:t>
      </w:r>
      <w:r w:rsidRPr="00835ED0">
        <w:rPr>
          <w:rFonts w:eastAsia="Times New Roman"/>
          <w:b/>
          <w:szCs w:val="24"/>
        </w:rPr>
        <w:t>ΑΝΑΣΤΑΣΙΑ ΧΡΙΣΤΟΔΟΥΛΟΠΟΥΛΟΥ</w:t>
      </w:r>
      <w:r>
        <w:rPr>
          <w:rFonts w:eastAsia="Times New Roman"/>
          <w:szCs w:val="24"/>
        </w:rPr>
        <w:t>)</w:t>
      </w:r>
    </w:p>
    <w:p w14:paraId="5EA91B2E" w14:textId="77777777" w:rsidR="000F46A4" w:rsidRDefault="00307FE8">
      <w:pPr>
        <w:spacing w:line="600" w:lineRule="auto"/>
        <w:ind w:firstLine="539"/>
        <w:jc w:val="both"/>
        <w:rPr>
          <w:rFonts w:eastAsia="Times New Roman"/>
          <w:szCs w:val="24"/>
        </w:rPr>
      </w:pPr>
      <w:r w:rsidRPr="00E91E7D">
        <w:rPr>
          <w:rFonts w:eastAsia="Times New Roman"/>
          <w:b/>
          <w:szCs w:val="24"/>
        </w:rPr>
        <w:t>ΠΡΟΕΔΡΕΥΟΥΣΑ (Αναστασία Χριστοδουλοπούλου):</w:t>
      </w:r>
      <w:r>
        <w:rPr>
          <w:rFonts w:eastAsia="Times New Roman"/>
          <w:szCs w:val="24"/>
        </w:rPr>
        <w:t xml:space="preserve"> Κυρίες και κύριοι συνάδελφοι, κηρύσσεται περαιωμένη η συζήτηση επί της </w:t>
      </w:r>
      <w:r>
        <w:rPr>
          <w:rFonts w:eastAsia="Times New Roman"/>
          <w:szCs w:val="24"/>
        </w:rPr>
        <w:t>προτάσεως δυσπιστίας</w:t>
      </w:r>
      <w:r>
        <w:rPr>
          <w:rFonts w:eastAsia="Times New Roman"/>
          <w:szCs w:val="24"/>
        </w:rPr>
        <w:t xml:space="preserve"> κατά της Κυβέρν</w:t>
      </w:r>
      <w:r>
        <w:rPr>
          <w:rFonts w:eastAsia="Times New Roman"/>
          <w:szCs w:val="24"/>
        </w:rPr>
        <w:t xml:space="preserve">ησης </w:t>
      </w:r>
      <w:r>
        <w:rPr>
          <w:rFonts w:eastAsia="Times New Roman"/>
          <w:szCs w:val="24"/>
        </w:rPr>
        <w:t>που</w:t>
      </w:r>
      <w:r>
        <w:rPr>
          <w:rFonts w:eastAsia="Times New Roman"/>
          <w:szCs w:val="24"/>
        </w:rPr>
        <w:t xml:space="preserve"> </w:t>
      </w:r>
      <w:r>
        <w:rPr>
          <w:rFonts w:eastAsia="Times New Roman"/>
          <w:szCs w:val="24"/>
        </w:rPr>
        <w:t>υπέβαλαν ο</w:t>
      </w:r>
      <w:r>
        <w:rPr>
          <w:rFonts w:eastAsia="Times New Roman"/>
          <w:szCs w:val="24"/>
        </w:rPr>
        <w:t xml:space="preserve"> Αρχηγό</w:t>
      </w:r>
      <w:r>
        <w:rPr>
          <w:rFonts w:eastAsia="Times New Roman"/>
          <w:szCs w:val="24"/>
        </w:rPr>
        <w:t>ς</w:t>
      </w:r>
      <w:r>
        <w:rPr>
          <w:rFonts w:eastAsia="Times New Roman"/>
          <w:szCs w:val="24"/>
        </w:rPr>
        <w:t xml:space="preserve"> της Αξιωματικής Αντιπολίτευσης και Πρόεδρο</w:t>
      </w:r>
      <w:r>
        <w:rPr>
          <w:rFonts w:eastAsia="Times New Roman"/>
          <w:szCs w:val="24"/>
        </w:rPr>
        <w:t>ς</w:t>
      </w:r>
      <w:r>
        <w:rPr>
          <w:rFonts w:eastAsia="Times New Roman"/>
          <w:szCs w:val="24"/>
        </w:rPr>
        <w:t xml:space="preserve"> της Κοινοβουλευτικής Ομάδας της Νέας Δημοκρατίας κ. Κυριάκο</w:t>
      </w:r>
      <w:r>
        <w:rPr>
          <w:rFonts w:eastAsia="Times New Roman"/>
          <w:szCs w:val="24"/>
        </w:rPr>
        <w:t>ς</w:t>
      </w:r>
      <w:r>
        <w:rPr>
          <w:rFonts w:eastAsia="Times New Roman"/>
          <w:szCs w:val="24"/>
        </w:rPr>
        <w:t xml:space="preserve"> Μητσοτάκη</w:t>
      </w:r>
      <w:r>
        <w:rPr>
          <w:rFonts w:eastAsia="Times New Roman"/>
          <w:szCs w:val="24"/>
        </w:rPr>
        <w:t>ς</w:t>
      </w:r>
      <w:r>
        <w:rPr>
          <w:rFonts w:eastAsia="Times New Roman"/>
          <w:szCs w:val="24"/>
        </w:rPr>
        <w:t xml:space="preserve"> και εβδομήντα πέντε Βουλευτές της Κοινοβουλευτικής του Ομάδας, σύμφωνα με το άρθρο 84 του Συντάγματος και 142 του Κανονισμού της Βουλής.</w:t>
      </w:r>
    </w:p>
    <w:p w14:paraId="5EA91B2F" w14:textId="77777777" w:rsidR="000F46A4" w:rsidRDefault="00307FE8">
      <w:pPr>
        <w:spacing w:line="600" w:lineRule="auto"/>
        <w:ind w:firstLine="539"/>
        <w:jc w:val="both"/>
        <w:rPr>
          <w:rFonts w:eastAsia="Times New Roman"/>
          <w:szCs w:val="24"/>
        </w:rPr>
      </w:pPr>
      <w:r>
        <w:rPr>
          <w:rFonts w:eastAsia="Times New Roman"/>
          <w:szCs w:val="24"/>
        </w:rPr>
        <w:t xml:space="preserve">Θα διεξαχθεί ονομαστική ψηφοφορία επί της </w:t>
      </w:r>
      <w:r>
        <w:rPr>
          <w:rFonts w:eastAsia="Times New Roman"/>
          <w:szCs w:val="24"/>
        </w:rPr>
        <w:t>προτάσεως δυσπιστίας</w:t>
      </w:r>
      <w:r>
        <w:rPr>
          <w:rFonts w:eastAsia="Times New Roman"/>
          <w:szCs w:val="24"/>
        </w:rPr>
        <w:t xml:space="preserve">, </w:t>
      </w:r>
      <w:r>
        <w:rPr>
          <w:rFonts w:eastAsia="Times New Roman"/>
          <w:szCs w:val="24"/>
        </w:rPr>
        <w:t xml:space="preserve">η οποία </w:t>
      </w:r>
      <w:r>
        <w:rPr>
          <w:rFonts w:eastAsia="Times New Roman"/>
          <w:szCs w:val="24"/>
        </w:rPr>
        <w:t>θα διεξαχθεί σύμφωνα με τις διατάξεις των άρθρ</w:t>
      </w:r>
      <w:r>
        <w:rPr>
          <w:rFonts w:eastAsia="Times New Roman"/>
          <w:szCs w:val="24"/>
        </w:rPr>
        <w:t>ων 142 παράγραφος 4 και 5, σε συνδυασμό με τις διατάξεις των άρθρων 141 παράγραφος 5 και 72 του Κανονισμού της Βουλής.</w:t>
      </w:r>
    </w:p>
    <w:p w14:paraId="5EA91B30" w14:textId="77777777" w:rsidR="000F46A4" w:rsidRDefault="00307FE8">
      <w:pPr>
        <w:spacing w:line="600" w:lineRule="auto"/>
        <w:ind w:firstLine="539"/>
        <w:jc w:val="both"/>
        <w:rPr>
          <w:rFonts w:eastAsia="Times New Roman"/>
          <w:szCs w:val="24"/>
        </w:rPr>
      </w:pPr>
      <w:r>
        <w:rPr>
          <w:rFonts w:eastAsia="Times New Roman"/>
          <w:szCs w:val="24"/>
        </w:rPr>
        <w:t xml:space="preserve">Οι αποδεχόμενοι την </w:t>
      </w:r>
      <w:r>
        <w:rPr>
          <w:rFonts w:eastAsia="Times New Roman"/>
          <w:szCs w:val="24"/>
        </w:rPr>
        <w:t xml:space="preserve">πρόταση </w:t>
      </w:r>
      <w:r>
        <w:rPr>
          <w:rFonts w:eastAsia="Times New Roman"/>
          <w:szCs w:val="24"/>
        </w:rPr>
        <w:t xml:space="preserve">δυσπιστίας </w:t>
      </w:r>
      <w:r>
        <w:rPr>
          <w:rFonts w:eastAsia="Times New Roman"/>
          <w:szCs w:val="24"/>
        </w:rPr>
        <w:t>απαντούν «ΝΑΙ».</w:t>
      </w:r>
    </w:p>
    <w:p w14:paraId="5EA91B31" w14:textId="77777777" w:rsidR="000F46A4" w:rsidRDefault="00307FE8">
      <w:pPr>
        <w:spacing w:line="600" w:lineRule="auto"/>
        <w:ind w:firstLine="539"/>
        <w:jc w:val="both"/>
        <w:rPr>
          <w:rFonts w:eastAsia="Times New Roman"/>
          <w:szCs w:val="24"/>
        </w:rPr>
      </w:pPr>
      <w:r>
        <w:rPr>
          <w:rFonts w:eastAsia="Times New Roman"/>
          <w:szCs w:val="24"/>
        </w:rPr>
        <w:t xml:space="preserve">Οι μη αποδεχόμενοι την </w:t>
      </w:r>
      <w:r>
        <w:rPr>
          <w:rFonts w:eastAsia="Times New Roman"/>
          <w:szCs w:val="24"/>
        </w:rPr>
        <w:t xml:space="preserve">πρόταση δυσπιστίας </w:t>
      </w:r>
      <w:r>
        <w:rPr>
          <w:rFonts w:eastAsia="Times New Roman"/>
          <w:szCs w:val="24"/>
        </w:rPr>
        <w:t>απαντούν «ΟΧΙ».</w:t>
      </w:r>
    </w:p>
    <w:p w14:paraId="5EA91B32" w14:textId="77777777" w:rsidR="000F46A4" w:rsidRDefault="00307FE8">
      <w:pPr>
        <w:spacing w:line="600" w:lineRule="auto"/>
        <w:ind w:firstLine="539"/>
        <w:jc w:val="both"/>
        <w:rPr>
          <w:rFonts w:eastAsia="Times New Roman"/>
          <w:szCs w:val="24"/>
        </w:rPr>
      </w:pPr>
      <w:r>
        <w:rPr>
          <w:rFonts w:eastAsia="Times New Roman"/>
          <w:szCs w:val="24"/>
        </w:rPr>
        <w:t>Οι αρνούμενοι ψήφο απαντ</w:t>
      </w:r>
      <w:r>
        <w:rPr>
          <w:rFonts w:eastAsia="Times New Roman"/>
          <w:szCs w:val="24"/>
        </w:rPr>
        <w:t>ούν «ΠΑΡΩΝ».</w:t>
      </w:r>
    </w:p>
    <w:p w14:paraId="5EA91B33" w14:textId="77777777" w:rsidR="000F46A4" w:rsidRDefault="00307FE8">
      <w:pPr>
        <w:spacing w:line="600" w:lineRule="auto"/>
        <w:ind w:firstLine="539"/>
        <w:jc w:val="both"/>
        <w:rPr>
          <w:rFonts w:eastAsia="Times New Roman"/>
          <w:szCs w:val="24"/>
        </w:rPr>
      </w:pPr>
      <w:r>
        <w:rPr>
          <w:rFonts w:eastAsia="Times New Roman"/>
          <w:szCs w:val="24"/>
        </w:rPr>
        <w:t xml:space="preserve">Καλούνται επί του καταλόγου η κ. Αναστασία Γκαρά από τον ΣΥΡΙΖΑ και ο κ. Απόστολος Βεσυρόπουλος από τη Νέα Δημοκρατία. </w:t>
      </w:r>
    </w:p>
    <w:p w14:paraId="5EA91B34" w14:textId="77777777" w:rsidR="000F46A4" w:rsidRDefault="00307FE8">
      <w:pPr>
        <w:spacing w:line="600" w:lineRule="auto"/>
        <w:ind w:firstLine="720"/>
        <w:jc w:val="both"/>
        <w:rPr>
          <w:rFonts w:eastAsia="Times New Roman"/>
          <w:szCs w:val="24"/>
        </w:rPr>
      </w:pPr>
      <w:r>
        <w:rPr>
          <w:rFonts w:eastAsia="Times New Roman"/>
          <w:szCs w:val="24"/>
        </w:rPr>
        <w:t>Σας ενημερώνω, επίσης, ότι έχουν έρθει στο Προεδρείο τηλεομοιοτυπίες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συναδέλφων, σύμφωνα με το άρθρο 70Α του Κανονισμ</w:t>
      </w:r>
      <w:r>
        <w:rPr>
          <w:rFonts w:eastAsia="Times New Roman"/>
          <w:szCs w:val="24"/>
        </w:rPr>
        <w:t xml:space="preserve">ού της Βουλής, με τις οποίες γνωστοποιούν την ψήφο τους επί της </w:t>
      </w:r>
      <w:r>
        <w:rPr>
          <w:rFonts w:eastAsia="Times New Roman"/>
          <w:szCs w:val="24"/>
        </w:rPr>
        <w:t>προτάσεως δυσπιστίας</w:t>
      </w:r>
      <w:r>
        <w:rPr>
          <w:rFonts w:eastAsia="Times New Roman"/>
          <w:szCs w:val="24"/>
        </w:rPr>
        <w:t>. Οι ψήφοι αυτές θα ανακοινωθούν και θα συνυπολογιστούν στην καταμέτρηση, η οποία θα ακολουθήσει.</w:t>
      </w:r>
    </w:p>
    <w:p w14:paraId="5EA91B35" w14:textId="77777777" w:rsidR="000F46A4" w:rsidRDefault="00307FE8">
      <w:pPr>
        <w:spacing w:line="600" w:lineRule="auto"/>
        <w:ind w:firstLine="720"/>
        <w:jc w:val="both"/>
        <w:rPr>
          <w:rFonts w:eastAsia="Times New Roman"/>
          <w:szCs w:val="24"/>
        </w:rPr>
      </w:pPr>
      <w:r>
        <w:rPr>
          <w:rFonts w:eastAsia="Times New Roman"/>
          <w:szCs w:val="24"/>
        </w:rPr>
        <w:t xml:space="preserve">Παρακαλώ να αρχίσει η ανάγνωση του καταλόγου. </w:t>
      </w:r>
    </w:p>
    <w:p w14:paraId="5EA91B36" w14:textId="77777777" w:rsidR="000F46A4" w:rsidRDefault="00307FE8">
      <w:pPr>
        <w:spacing w:line="600" w:lineRule="auto"/>
        <w:ind w:firstLine="720"/>
        <w:jc w:val="center"/>
        <w:rPr>
          <w:rFonts w:eastAsia="Times New Roman"/>
          <w:szCs w:val="24"/>
        </w:rPr>
      </w:pPr>
      <w:r>
        <w:rPr>
          <w:rFonts w:eastAsia="Times New Roman"/>
          <w:szCs w:val="24"/>
        </w:rPr>
        <w:t xml:space="preserve">(ΨΗΦΟΦΟΡΙΑ) </w:t>
      </w:r>
    </w:p>
    <w:p w14:paraId="5EA91B37" w14:textId="77777777" w:rsidR="000F46A4" w:rsidRDefault="00307FE8">
      <w:pPr>
        <w:spacing w:line="600" w:lineRule="auto"/>
        <w:ind w:firstLine="720"/>
        <w:rPr>
          <w:rFonts w:eastAsia="Times New Roman"/>
          <w:szCs w:val="24"/>
        </w:rPr>
      </w:pPr>
      <w:r>
        <w:rPr>
          <w:rFonts w:eastAsia="Times New Roman"/>
          <w:szCs w:val="24"/>
        </w:rPr>
        <w:t>(Κατά τη</w:t>
      </w:r>
      <w:r>
        <w:rPr>
          <w:rFonts w:eastAsia="Times New Roman"/>
          <w:szCs w:val="24"/>
        </w:rPr>
        <w:t xml:space="preserve"> διάρκεια της ψηφοφορίας</w:t>
      </w:r>
      <w:r>
        <w:rPr>
          <w:rFonts w:eastAsia="Times New Roman"/>
          <w:szCs w:val="24"/>
        </w:rPr>
        <w:t>, την Προεδρική Έδρα καταλαμβάνει ο Β΄</w:t>
      </w:r>
      <w:r>
        <w:rPr>
          <w:rFonts w:eastAsia="Times New Roman"/>
          <w:szCs w:val="24"/>
        </w:rPr>
        <w:t xml:space="preserve"> Αντιπρόεδρος της Βουλής κ.</w:t>
      </w:r>
      <w:r>
        <w:rPr>
          <w:rFonts w:eastAsia="Times New Roman"/>
          <w:szCs w:val="24"/>
        </w:rPr>
        <w:t xml:space="preserve"> </w:t>
      </w:r>
      <w:r w:rsidRPr="000B4D4A">
        <w:rPr>
          <w:rFonts w:eastAsia="Times New Roman"/>
          <w:b/>
          <w:szCs w:val="24"/>
        </w:rPr>
        <w:t>ΓΕΩΡΓΙΟΣ ΒΑΡΕΜΕΝΟΣ</w:t>
      </w:r>
      <w:r w:rsidRPr="000B4D4A">
        <w:rPr>
          <w:rFonts w:eastAsia="Times New Roman"/>
          <w:b/>
          <w:szCs w:val="24"/>
        </w:rPr>
        <w:t>)</w:t>
      </w:r>
    </w:p>
    <w:p w14:paraId="5EA91B38" w14:textId="77777777" w:rsidR="000F46A4" w:rsidRDefault="00307FE8">
      <w:pPr>
        <w:tabs>
          <w:tab w:val="left" w:pos="2738"/>
          <w:tab w:val="center" w:pos="4753"/>
          <w:tab w:val="left" w:pos="5723"/>
        </w:tabs>
        <w:spacing w:line="600" w:lineRule="auto"/>
        <w:ind w:firstLine="709"/>
        <w:jc w:val="center"/>
        <w:rPr>
          <w:rFonts w:eastAsia="Times New Roman" w:cs="Times New Roman"/>
          <w:szCs w:val="24"/>
        </w:rPr>
      </w:pPr>
      <w:r w:rsidRPr="00CC6B4E">
        <w:rPr>
          <w:rFonts w:eastAsia="Times New Roman" w:cs="Times New Roman"/>
          <w:szCs w:val="24"/>
        </w:rPr>
        <w:t>(</w:t>
      </w:r>
      <w:r>
        <w:rPr>
          <w:rFonts w:eastAsia="Times New Roman" w:cs="Times New Roman"/>
          <w:szCs w:val="24"/>
        </w:rPr>
        <w:t>ΜΕΤΑ ΚΑΙ ΤΗ ΔΕΥΤΕΡΗ ΑΝΑΓΝΩΣΗ ΤΟΥ ΚΑΤΑΛΟΓΟΥ)</w:t>
      </w:r>
    </w:p>
    <w:p w14:paraId="5EA91B39"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Υπάρχει συνάδελφος, ο οποίος δεν άκουσε το όνομά του; Κανείς. </w:t>
      </w:r>
    </w:p>
    <w:p w14:paraId="5EA91B3A"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w:t>
      </w:r>
      <w:r>
        <w:rPr>
          <w:rFonts w:eastAsia="Times New Roman" w:cs="Times New Roman"/>
          <w:szCs w:val="24"/>
        </w:rPr>
        <w:t xml:space="preserve"> η </w:t>
      </w:r>
      <w:r>
        <w:rPr>
          <w:rFonts w:eastAsia="Times New Roman" w:cs="Times New Roman"/>
          <w:szCs w:val="24"/>
        </w:rPr>
        <w:t xml:space="preserve">επιστολή η οποία απεστάλη στο Προεδρείο από τον </w:t>
      </w:r>
      <w:r>
        <w:rPr>
          <w:rFonts w:eastAsia="Times New Roman"/>
          <w:szCs w:val="24"/>
        </w:rPr>
        <w:t>συνάδελφο Βουλευτή κ. Χρήστο Καραγιαννίδη</w:t>
      </w:r>
      <w:r>
        <w:rPr>
          <w:rFonts w:eastAsia="Times New Roman" w:cs="Times New Roman"/>
          <w:szCs w:val="24"/>
        </w:rPr>
        <w:t xml:space="preserve">, σύμφωνα με το άρθρο 70Α του Κανονισμού της Βουλής, </w:t>
      </w:r>
      <w:r>
        <w:rPr>
          <w:rFonts w:eastAsia="Times New Roman" w:cs="Times New Roman"/>
          <w:szCs w:val="24"/>
        </w:rPr>
        <w:t>θα καταχωριστεί</w:t>
      </w:r>
      <w:r>
        <w:rPr>
          <w:rFonts w:eastAsia="Times New Roman" w:cs="Times New Roman"/>
          <w:szCs w:val="24"/>
        </w:rPr>
        <w:t xml:space="preserve"> στα Πρακτικά. </w:t>
      </w:r>
    </w:p>
    <w:p w14:paraId="5EA91B3B"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προαναφερθείσα επιστολή </w:t>
      </w:r>
      <w:r>
        <w:rPr>
          <w:rFonts w:eastAsia="Times New Roman" w:cs="Times New Roman"/>
          <w:szCs w:val="24"/>
        </w:rPr>
        <w:t>καταχωρίζεται στα Πρακτι</w:t>
      </w:r>
      <w:r>
        <w:rPr>
          <w:rFonts w:eastAsia="Times New Roman" w:cs="Times New Roman"/>
          <w:szCs w:val="24"/>
        </w:rPr>
        <w:t xml:space="preserve">κά και </w:t>
      </w:r>
      <w:r>
        <w:rPr>
          <w:rFonts w:eastAsia="Times New Roman" w:cs="Times New Roman"/>
          <w:szCs w:val="24"/>
        </w:rPr>
        <w:t>έχει ως εξής:</w:t>
      </w:r>
    </w:p>
    <w:p w14:paraId="5EA91B3C" w14:textId="77777777" w:rsidR="000F46A4" w:rsidRDefault="00307FE8">
      <w:pPr>
        <w:tabs>
          <w:tab w:val="left" w:pos="2738"/>
          <w:tab w:val="center" w:pos="4753"/>
          <w:tab w:val="left" w:pos="5723"/>
        </w:tabs>
        <w:spacing w:line="600" w:lineRule="auto"/>
        <w:ind w:firstLine="720"/>
        <w:jc w:val="center"/>
        <w:rPr>
          <w:rFonts w:eastAsia="Times New Roman" w:cs="Times New Roman"/>
          <w:color w:val="FF0000"/>
          <w:szCs w:val="24"/>
        </w:rPr>
      </w:pPr>
      <w:r w:rsidRPr="00255FCA">
        <w:rPr>
          <w:rFonts w:eastAsia="Times New Roman" w:cs="Times New Roman"/>
          <w:color w:val="FF0000"/>
          <w:szCs w:val="24"/>
        </w:rPr>
        <w:t>(ΑΛΛΑΓΗ ΣΕΛΙΔΑΣ)</w:t>
      </w:r>
    </w:p>
    <w:p w14:paraId="5EA91B3D" w14:textId="77777777" w:rsidR="000F46A4" w:rsidRDefault="00307FE8">
      <w:pPr>
        <w:tabs>
          <w:tab w:val="left" w:pos="2738"/>
          <w:tab w:val="center" w:pos="4753"/>
          <w:tab w:val="left" w:pos="5723"/>
        </w:tabs>
        <w:spacing w:line="600" w:lineRule="auto"/>
        <w:ind w:firstLine="720"/>
        <w:jc w:val="center"/>
        <w:rPr>
          <w:rFonts w:eastAsia="Times New Roman" w:cs="Times New Roman"/>
          <w:color w:val="000000" w:themeColor="text1"/>
          <w:szCs w:val="24"/>
        </w:rPr>
      </w:pPr>
      <w:r w:rsidRPr="002F18CD">
        <w:rPr>
          <w:rFonts w:eastAsia="Times New Roman" w:cs="Times New Roman"/>
          <w:color w:val="000000" w:themeColor="text1"/>
          <w:szCs w:val="24"/>
        </w:rPr>
        <w:t>(</w:t>
      </w:r>
      <w:r w:rsidRPr="002F18CD">
        <w:rPr>
          <w:rFonts w:eastAsia="Times New Roman" w:cs="Times New Roman"/>
          <w:color w:val="000000" w:themeColor="text1"/>
          <w:szCs w:val="24"/>
        </w:rPr>
        <w:t>ΝΑ ΜΠΕΙ Η ΣΕΛΙΔΑ</w:t>
      </w:r>
      <w:r w:rsidRPr="002F18CD">
        <w:rPr>
          <w:rFonts w:eastAsia="Times New Roman" w:cs="Times New Roman"/>
          <w:color w:val="000000" w:themeColor="text1"/>
          <w:szCs w:val="24"/>
        </w:rPr>
        <w:t xml:space="preserve"> 529)</w:t>
      </w:r>
    </w:p>
    <w:p w14:paraId="5EA91B3E" w14:textId="77777777" w:rsidR="000F46A4" w:rsidRDefault="00307FE8">
      <w:pPr>
        <w:tabs>
          <w:tab w:val="left" w:pos="2738"/>
          <w:tab w:val="center" w:pos="4753"/>
          <w:tab w:val="left" w:pos="5723"/>
        </w:tabs>
        <w:spacing w:line="600" w:lineRule="auto"/>
        <w:ind w:firstLine="720"/>
        <w:jc w:val="center"/>
        <w:rPr>
          <w:rFonts w:eastAsia="Times New Roman" w:cs="Times New Roman"/>
          <w:color w:val="FF0000"/>
          <w:szCs w:val="24"/>
        </w:rPr>
      </w:pPr>
      <w:r w:rsidRPr="00255FCA">
        <w:rPr>
          <w:rFonts w:eastAsia="Times New Roman" w:cs="Times New Roman"/>
          <w:color w:val="FF0000"/>
          <w:szCs w:val="24"/>
        </w:rPr>
        <w:t>(ΑΛΛΑΓΗ ΣΕΛΙΔΑΣ)</w:t>
      </w:r>
    </w:p>
    <w:p w14:paraId="5EA91B3F" w14:textId="77777777" w:rsidR="000F46A4" w:rsidRDefault="00307FE8">
      <w:pPr>
        <w:spacing w:line="600" w:lineRule="auto"/>
        <w:ind w:firstLine="720"/>
        <w:jc w:val="both"/>
        <w:rPr>
          <w:rFonts w:eastAsia="Times New Roman" w:cs="Times New Roman"/>
          <w:szCs w:val="24"/>
        </w:rPr>
      </w:pPr>
      <w:r w:rsidRPr="00CF5893">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σας ενημερώνω ότι έχει έρθει στο Προεδρείο επιστολή του συναδέλφου κ. Ιωάννη Σαχινίδη, ο οποίος μας γνωρίζει ότι απ</w:t>
      </w:r>
      <w:r>
        <w:rPr>
          <w:rFonts w:eastAsia="Times New Roman" w:cs="Times New Roman"/>
          <w:szCs w:val="24"/>
        </w:rPr>
        <w:t xml:space="preserve">ουσιάζει από την ψηφοφορία επί της προτάσεως δυσπιστίας κατά της Κυβέρνησης που κατέθεσε ο Αρχηγός της Αξιωματικής Αντιπολίτευσης κ. Κυριάκος Μητσοτάκης και ότι αν ήταν παρών θα ψήφιζε «ΝΑΙ». </w:t>
      </w:r>
    </w:p>
    <w:p w14:paraId="5EA91B40"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επιστολή αυτή, η οποία εκφράζει πρόθεση ψήφου, θα καταχωρισ</w:t>
      </w:r>
      <w:r>
        <w:rPr>
          <w:rFonts w:eastAsia="Times New Roman" w:cs="Times New Roman"/>
          <w:szCs w:val="24"/>
        </w:rPr>
        <w:t>τ</w:t>
      </w:r>
      <w:r>
        <w:rPr>
          <w:rFonts w:eastAsia="Times New Roman" w:cs="Times New Roman"/>
          <w:szCs w:val="24"/>
        </w:rPr>
        <w:t>ε</w:t>
      </w:r>
      <w:r>
        <w:rPr>
          <w:rFonts w:eastAsia="Times New Roman" w:cs="Times New Roman"/>
          <w:szCs w:val="24"/>
        </w:rPr>
        <w:t>ί στα Πρακτικά της σημερινής συνεδρίασης, αλλά δεν συνυπολογίζεται στην καταμέτρηση των ψήφων.</w:t>
      </w:r>
    </w:p>
    <w:p w14:paraId="5EA91B41" w14:textId="77777777" w:rsidR="000F46A4" w:rsidRDefault="00307FE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προαναφερθείσα επιστολή καταχωρίζεται στα Πρακτικά και έχει ως εξής:</w:t>
      </w:r>
    </w:p>
    <w:p w14:paraId="5EA91B42" w14:textId="77777777" w:rsidR="000F46A4" w:rsidRDefault="00307FE8">
      <w:pPr>
        <w:tabs>
          <w:tab w:val="left" w:pos="2738"/>
          <w:tab w:val="center" w:pos="4753"/>
          <w:tab w:val="left" w:pos="5723"/>
        </w:tabs>
        <w:spacing w:line="600" w:lineRule="auto"/>
        <w:jc w:val="center"/>
        <w:rPr>
          <w:rFonts w:eastAsia="Times New Roman" w:cs="Times New Roman"/>
          <w:color w:val="FF0000"/>
          <w:szCs w:val="24"/>
        </w:rPr>
      </w:pPr>
      <w:r w:rsidRPr="006D61DD">
        <w:rPr>
          <w:rFonts w:eastAsia="Times New Roman" w:cs="Times New Roman"/>
          <w:color w:val="FF0000"/>
          <w:szCs w:val="24"/>
        </w:rPr>
        <w:t>(ΑΛΛΑΓΗ ΣΕΛΙΔΑΣ)</w:t>
      </w:r>
    </w:p>
    <w:p w14:paraId="5EA91B43" w14:textId="77777777" w:rsidR="000F46A4" w:rsidRDefault="00307FE8">
      <w:pPr>
        <w:spacing w:line="600" w:lineRule="auto"/>
        <w:jc w:val="center"/>
        <w:rPr>
          <w:rFonts w:eastAsia="Times New Roman" w:cs="Times New Roman"/>
          <w:color w:val="000000" w:themeColor="text1"/>
          <w:szCs w:val="24"/>
        </w:rPr>
      </w:pPr>
      <w:r w:rsidRPr="000912C8">
        <w:rPr>
          <w:rFonts w:eastAsia="Times New Roman" w:cs="Times New Roman"/>
          <w:color w:val="000000" w:themeColor="text1"/>
          <w:szCs w:val="24"/>
        </w:rPr>
        <w:t>(</w:t>
      </w:r>
      <w:r w:rsidRPr="000912C8">
        <w:rPr>
          <w:rFonts w:eastAsia="Times New Roman" w:cs="Times New Roman"/>
          <w:color w:val="000000" w:themeColor="text1"/>
          <w:szCs w:val="24"/>
        </w:rPr>
        <w:t>Ν</w:t>
      </w:r>
      <w:r w:rsidRPr="000912C8">
        <w:rPr>
          <w:rFonts w:eastAsia="Times New Roman" w:cs="Times New Roman"/>
          <w:color w:val="000000" w:themeColor="text1"/>
          <w:szCs w:val="24"/>
        </w:rPr>
        <w:t>Α ΜΠΕΙ Η ΣΕΛΙΔΑ 531)</w:t>
      </w:r>
    </w:p>
    <w:p w14:paraId="5EA91B44" w14:textId="77777777" w:rsidR="000F46A4" w:rsidRDefault="00307FE8">
      <w:pPr>
        <w:tabs>
          <w:tab w:val="left" w:pos="993"/>
          <w:tab w:val="center" w:pos="4753"/>
          <w:tab w:val="left" w:pos="5723"/>
        </w:tabs>
        <w:spacing w:line="600" w:lineRule="auto"/>
        <w:jc w:val="center"/>
        <w:rPr>
          <w:rFonts w:eastAsia="Times New Roman" w:cs="Times New Roman"/>
          <w:color w:val="FF0000"/>
          <w:szCs w:val="24"/>
        </w:rPr>
      </w:pPr>
      <w:r w:rsidRPr="006D61DD">
        <w:rPr>
          <w:rFonts w:eastAsia="Times New Roman" w:cs="Times New Roman"/>
          <w:color w:val="FF0000"/>
          <w:szCs w:val="24"/>
        </w:rPr>
        <w:t>(ΑΛΛΑΓΗ ΣΕΛΙΔΑΣ)</w:t>
      </w:r>
    </w:p>
    <w:p w14:paraId="5EA91B45" w14:textId="77777777" w:rsidR="000F46A4" w:rsidRDefault="00307FE8">
      <w:pPr>
        <w:tabs>
          <w:tab w:val="left" w:pos="993"/>
          <w:tab w:val="center" w:pos="4753"/>
          <w:tab w:val="left" w:pos="5723"/>
        </w:tabs>
        <w:spacing w:line="600" w:lineRule="auto"/>
        <w:ind w:firstLine="992"/>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Κυρίες και κύριοι συνάδελφοι, κηρύσσεται περαιωμένη η ψηφοφορία και παρακαλώ τους κυρίους ψηφολέκτες να προβούν στην καταμέτρηση των ψήφων και την εξαγωγή του αποτελέσματος. </w:t>
      </w:r>
    </w:p>
    <w:p w14:paraId="5EA91B46" w14:textId="77777777" w:rsidR="000F46A4" w:rsidRDefault="00307FE8">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(ΚΑΤΑΜΕΤΡΗΣΗ)</w:t>
      </w:r>
    </w:p>
    <w:p w14:paraId="5EA91B47" w14:textId="77777777" w:rsidR="000F46A4" w:rsidRDefault="00307FE8">
      <w:pPr>
        <w:spacing w:line="600" w:lineRule="auto"/>
        <w:ind w:firstLine="709"/>
        <w:jc w:val="center"/>
        <w:rPr>
          <w:rFonts w:eastAsia="Times New Roman" w:cs="Times New Roman"/>
          <w:szCs w:val="24"/>
        </w:rPr>
      </w:pPr>
      <w:r>
        <w:rPr>
          <w:rFonts w:eastAsia="Times New Roman" w:cs="Times New Roman"/>
          <w:szCs w:val="24"/>
        </w:rPr>
        <w:t>(ΜΕΤΑ ΤΗΝ ΚΑΤΑΜΕΤΡΗΣΗ)</w:t>
      </w:r>
    </w:p>
    <w:p w14:paraId="5EA91B48" w14:textId="77777777" w:rsidR="000F46A4" w:rsidRDefault="00307FE8">
      <w:pPr>
        <w:spacing w:line="600" w:lineRule="auto"/>
        <w:ind w:firstLine="709"/>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(Γεώργιος Βαρεμένος): </w:t>
      </w:r>
      <w:r>
        <w:rPr>
          <w:rFonts w:eastAsia="Times New Roman" w:cs="Times New Roman"/>
          <w:szCs w:val="24"/>
        </w:rPr>
        <w:t xml:space="preserve">Κυρίες και κύριοι συνάδελφοι, έχω την τιμή να ανακοινώσω στο Σώμα το αποτέλεσμα της διεξαχθείσης ονομαστικής ψηφοφορίας επί της προτάσεως δυσπιστίας κατά της Κυβέρνησης, η οποία υπεβλήθη από </w:t>
      </w:r>
      <w:r>
        <w:rPr>
          <w:rFonts w:eastAsia="Times New Roman" w:cs="Times New Roman"/>
          <w:szCs w:val="24"/>
        </w:rPr>
        <w:t xml:space="preserve">τον </w:t>
      </w:r>
      <w:r>
        <w:rPr>
          <w:rFonts w:eastAsia="Times New Roman" w:cs="Times New Roman"/>
          <w:szCs w:val="24"/>
        </w:rPr>
        <w:t>Αρχηγό της Αξιωματικής Αντιπολίτευσης κ</w:t>
      </w:r>
      <w:r>
        <w:rPr>
          <w:rFonts w:eastAsia="Times New Roman" w:cs="Times New Roman"/>
          <w:szCs w:val="24"/>
        </w:rPr>
        <w:t xml:space="preserve">αι Πρόεδρο της Κοινοβουλευτικής Ομάδας της Νέας Δημοκρατίας κ. Κυριάκο Μητσοτάκη και </w:t>
      </w:r>
      <w:r>
        <w:rPr>
          <w:rFonts w:eastAsia="Times New Roman" w:cs="Times New Roman"/>
          <w:szCs w:val="24"/>
        </w:rPr>
        <w:t xml:space="preserve">εβδομήντα πέντε </w:t>
      </w:r>
      <w:r>
        <w:rPr>
          <w:rFonts w:eastAsia="Times New Roman" w:cs="Times New Roman"/>
          <w:szCs w:val="24"/>
        </w:rPr>
        <w:t>Βουλευτές της Κοινοβουλευτικής του Ομάδας, σύμφωνα με το άρθρο 84 του Συντάγματος και 142 του Κανονισμού της Βουλής.</w:t>
      </w:r>
    </w:p>
    <w:p w14:paraId="5EA91B49" w14:textId="77777777" w:rsidR="000F46A4" w:rsidRDefault="00307FE8">
      <w:pPr>
        <w:spacing w:line="600" w:lineRule="auto"/>
        <w:ind w:firstLine="709"/>
        <w:jc w:val="both"/>
        <w:rPr>
          <w:rFonts w:eastAsia="Times New Roman" w:cs="Times New Roman"/>
          <w:szCs w:val="24"/>
        </w:rPr>
      </w:pPr>
      <w:r>
        <w:rPr>
          <w:rFonts w:eastAsia="Times New Roman" w:cs="Times New Roman"/>
          <w:szCs w:val="24"/>
        </w:rPr>
        <w:t>Ψήφισαν συνολικά 280 Βουλευτές.</w:t>
      </w:r>
    </w:p>
    <w:p w14:paraId="5EA91B4A" w14:textId="77777777" w:rsidR="000F46A4" w:rsidRDefault="00307FE8">
      <w:pPr>
        <w:spacing w:line="600" w:lineRule="auto"/>
        <w:ind w:firstLine="709"/>
        <w:jc w:val="both"/>
        <w:rPr>
          <w:rFonts w:eastAsia="Times New Roman" w:cs="Times New Roman"/>
          <w:szCs w:val="24"/>
        </w:rPr>
      </w:pPr>
      <w:r>
        <w:rPr>
          <w:rFonts w:eastAsia="Times New Roman" w:cs="Times New Roman"/>
          <w:szCs w:val="24"/>
        </w:rPr>
        <w:t>Υπέρ τ</w:t>
      </w:r>
      <w:r>
        <w:rPr>
          <w:rFonts w:eastAsia="Times New Roman" w:cs="Times New Roman"/>
          <w:szCs w:val="24"/>
        </w:rPr>
        <w:t>ης πρότασης δυσπιστίας, δηλαδή «ΝΑΙ», ψήφισαν 127 Βουλευτές.</w:t>
      </w:r>
    </w:p>
    <w:p w14:paraId="5EA91B4B" w14:textId="77777777" w:rsidR="000F46A4" w:rsidRDefault="00307FE8">
      <w:pPr>
        <w:spacing w:line="600" w:lineRule="auto"/>
        <w:ind w:firstLine="709"/>
        <w:jc w:val="both"/>
        <w:rPr>
          <w:rFonts w:eastAsia="Times New Roman" w:cs="Times New Roman"/>
          <w:szCs w:val="24"/>
        </w:rPr>
      </w:pPr>
      <w:r>
        <w:rPr>
          <w:rFonts w:eastAsia="Times New Roman" w:cs="Times New Roman"/>
          <w:szCs w:val="24"/>
        </w:rPr>
        <w:t xml:space="preserve">Κατά της πρότασης δυσπιστίας, δηλαδή «ΟΧΙ», ψήφισαν 153 Βουλευτές. </w:t>
      </w:r>
    </w:p>
    <w:p w14:paraId="5EA91B4C" w14:textId="77777777" w:rsidR="000F46A4" w:rsidRDefault="00307FE8">
      <w:pPr>
        <w:spacing w:line="600" w:lineRule="auto"/>
        <w:ind w:firstLine="709"/>
        <w:jc w:val="both"/>
        <w:rPr>
          <w:rFonts w:eastAsia="Times New Roman" w:cs="Times New Roman"/>
          <w:szCs w:val="24"/>
        </w:rPr>
      </w:pPr>
      <w:r>
        <w:rPr>
          <w:rFonts w:eastAsia="Times New Roman" w:cs="Times New Roman"/>
          <w:szCs w:val="24"/>
        </w:rPr>
        <w:t xml:space="preserve">«ΠΑΡΩΝ» ψήφισε </w:t>
      </w:r>
      <w:r>
        <w:rPr>
          <w:rFonts w:eastAsia="Times New Roman" w:cs="Times New Roman"/>
          <w:szCs w:val="24"/>
        </w:rPr>
        <w:t>ουδείς</w:t>
      </w:r>
      <w:r>
        <w:rPr>
          <w:rFonts w:eastAsia="Times New Roman" w:cs="Times New Roman"/>
          <w:szCs w:val="24"/>
        </w:rPr>
        <w:t>,</w:t>
      </w:r>
      <w:r>
        <w:rPr>
          <w:rFonts w:eastAsia="Times New Roman" w:cs="Times New Roman"/>
          <w:szCs w:val="24"/>
        </w:rPr>
        <w:t xml:space="preserve"> σύμφωνα </w:t>
      </w:r>
      <w:r>
        <w:rPr>
          <w:rFonts w:eastAsia="Times New Roman" w:cs="Times New Roman"/>
          <w:szCs w:val="24"/>
        </w:rPr>
        <w:t>με το παρακάτω πρωτόκολλο</w:t>
      </w:r>
    </w:p>
    <w:p w14:paraId="5EA91B4D" w14:textId="77777777" w:rsidR="000F46A4" w:rsidRDefault="00307FE8">
      <w:pPr>
        <w:spacing w:line="600" w:lineRule="auto"/>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νομαστικής </w:t>
      </w:r>
      <w:r>
        <w:rPr>
          <w:rFonts w:eastAsia="Times New Roman" w:cs="Times New Roman"/>
          <w:szCs w:val="24"/>
        </w:rPr>
        <w:t>ψηφοφορίας:</w:t>
      </w:r>
    </w:p>
    <w:p w14:paraId="5EA91B4E" w14:textId="77777777" w:rsidR="000F46A4" w:rsidRDefault="00307FE8">
      <w:pPr>
        <w:spacing w:line="600" w:lineRule="auto"/>
        <w:ind w:firstLine="540"/>
        <w:jc w:val="center"/>
        <w:rPr>
          <w:rFonts w:eastAsia="Times New Roman" w:cs="Times New Roman"/>
          <w:color w:val="FF0000"/>
          <w:szCs w:val="24"/>
        </w:rPr>
      </w:pPr>
      <w:r w:rsidRPr="0019085A">
        <w:rPr>
          <w:rFonts w:eastAsia="Times New Roman" w:cs="Times New Roman"/>
          <w:color w:val="FF0000"/>
          <w:szCs w:val="24"/>
        </w:rPr>
        <w:t>(ΑΛΛΑΓΗ ΣΕΛΙΔΑΣ)</w:t>
      </w:r>
    </w:p>
    <w:p w14:paraId="5EA91B4F" w14:textId="77777777" w:rsidR="000F46A4" w:rsidRDefault="00307FE8">
      <w:pPr>
        <w:spacing w:line="600" w:lineRule="auto"/>
        <w:ind w:firstLine="540"/>
        <w:jc w:val="center"/>
        <w:rPr>
          <w:rFonts w:eastAsia="Times New Roman" w:cs="Times New Roman"/>
          <w:color w:val="FF0000"/>
          <w:szCs w:val="24"/>
        </w:rPr>
      </w:pPr>
      <w:r w:rsidRPr="009467A5">
        <w:rPr>
          <w:rFonts w:eastAsia="Times New Roman" w:cs="Times New Roman"/>
          <w:color w:val="FF0000"/>
          <w:szCs w:val="24"/>
        </w:rPr>
        <w:t>(ΝΑ ΜΠΕΙ Η ΣΕΛΙΔΑ 533</w:t>
      </w:r>
      <w:r w:rsidRPr="009467A5">
        <w:rPr>
          <w:rFonts w:eastAsia="Times New Roman" w:cs="Times New Roman"/>
          <w:color w:val="FF0000"/>
          <w:szCs w:val="24"/>
          <w:vertAlign w:val="superscript"/>
        </w:rPr>
        <w:t>α</w:t>
      </w:r>
      <w:r w:rsidRPr="009467A5">
        <w:rPr>
          <w:rFonts w:eastAsia="Times New Roman" w:cs="Times New Roman"/>
          <w:color w:val="FF0000"/>
          <w:szCs w:val="24"/>
        </w:rPr>
        <w:t>)</w:t>
      </w:r>
    </w:p>
    <w:p w14:paraId="5EA91B50" w14:textId="77777777" w:rsidR="000F46A4" w:rsidRDefault="00307FE8">
      <w:pPr>
        <w:spacing w:line="600" w:lineRule="auto"/>
        <w:ind w:firstLine="540"/>
        <w:jc w:val="center"/>
        <w:rPr>
          <w:rFonts w:eastAsia="Times New Roman" w:cs="Times New Roman"/>
          <w:color w:val="FF0000"/>
          <w:szCs w:val="24"/>
        </w:rPr>
      </w:pPr>
      <w:r w:rsidRPr="0019085A">
        <w:rPr>
          <w:rFonts w:eastAsia="Times New Roman" w:cs="Times New Roman"/>
          <w:color w:val="FF0000"/>
          <w:szCs w:val="24"/>
        </w:rPr>
        <w:t>(ΑΛΛΑΓΗ ΣΕΛΙΔΑΣ)</w:t>
      </w:r>
    </w:p>
    <w:p w14:paraId="5EA91B51" w14:textId="77777777" w:rsidR="000F46A4" w:rsidRDefault="00307FE8">
      <w:pPr>
        <w:spacing w:line="600" w:lineRule="auto"/>
        <w:ind w:firstLine="540"/>
        <w:jc w:val="both"/>
        <w:rPr>
          <w:rFonts w:eastAsia="Times New Roman" w:cs="Times New Roman"/>
          <w:szCs w:val="24"/>
        </w:rPr>
      </w:pPr>
      <w:r w:rsidRPr="005B0BC8">
        <w:rPr>
          <w:rFonts w:eastAsia="Times New Roman" w:cs="Times New Roman"/>
          <w:b/>
          <w:szCs w:val="24"/>
        </w:rPr>
        <w:t>ΠΡΟΕΔΡΕΥΩΝ (Γεώργιος Βαρεμένος)</w:t>
      </w:r>
      <w:r w:rsidRPr="005B0BC8">
        <w:rPr>
          <w:rFonts w:eastAsia="Times New Roman" w:cs="Times New Roman"/>
          <w:b/>
          <w:szCs w:val="24"/>
        </w:rPr>
        <w:t>:</w:t>
      </w:r>
      <w:r>
        <w:rPr>
          <w:rFonts w:eastAsia="Times New Roman" w:cs="Times New Roman"/>
          <w:szCs w:val="24"/>
        </w:rPr>
        <w:t xml:space="preserve"> </w:t>
      </w:r>
      <w:r>
        <w:rPr>
          <w:rFonts w:eastAsia="Times New Roman" w:cs="Times New Roman"/>
          <w:szCs w:val="24"/>
        </w:rPr>
        <w:t>Συνεπώς η πρόταση δυσπιστίας των Βουλευτών της Νέας Δημοκρατίας κατά της Κυβέρνησης απορρίπτεται.</w:t>
      </w:r>
    </w:p>
    <w:p w14:paraId="5EA91B52" w14:textId="77777777" w:rsidR="000F46A4" w:rsidRDefault="00307FE8">
      <w:pPr>
        <w:spacing w:line="600" w:lineRule="auto"/>
        <w:ind w:firstLine="709"/>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 xml:space="preserve">τις πτέρυγες </w:t>
      </w:r>
      <w:r>
        <w:rPr>
          <w:rFonts w:eastAsia="Times New Roman" w:cs="Times New Roman"/>
          <w:szCs w:val="24"/>
        </w:rPr>
        <w:t>του ΣΥΡΙΖΑ και των Α</w:t>
      </w:r>
      <w:r>
        <w:rPr>
          <w:rFonts w:eastAsia="Times New Roman" w:cs="Times New Roman"/>
          <w:szCs w:val="24"/>
        </w:rPr>
        <w:t>ΝΕΛ</w:t>
      </w:r>
      <w:r>
        <w:rPr>
          <w:rFonts w:eastAsia="Times New Roman" w:cs="Times New Roman"/>
          <w:szCs w:val="24"/>
        </w:rPr>
        <w:t>)</w:t>
      </w:r>
    </w:p>
    <w:p w14:paraId="5EA91B53" w14:textId="77777777" w:rsidR="000F46A4" w:rsidRDefault="00307FE8">
      <w:pPr>
        <w:spacing w:line="600" w:lineRule="auto"/>
        <w:ind w:firstLine="54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στο σημείο αυτό </w:t>
      </w:r>
      <w:r>
        <w:rPr>
          <w:rFonts w:eastAsia="Times New Roman" w:cs="Times New Roman"/>
          <w:szCs w:val="24"/>
        </w:rPr>
        <w:t xml:space="preserve">έχω </w:t>
      </w:r>
      <w:r>
        <w:rPr>
          <w:rFonts w:eastAsia="Times New Roman" w:cs="Times New Roman"/>
          <w:szCs w:val="24"/>
        </w:rPr>
        <w:t xml:space="preserve">την τιμή να ανακοινώσω </w:t>
      </w:r>
      <w:r>
        <w:rPr>
          <w:rFonts w:eastAsia="Times New Roman" w:cs="Times New Roman"/>
          <w:szCs w:val="24"/>
        </w:rPr>
        <w:t>σ</w:t>
      </w:r>
      <w:r>
        <w:rPr>
          <w:rFonts w:eastAsia="Times New Roman" w:cs="Times New Roman"/>
          <w:szCs w:val="24"/>
        </w:rPr>
        <w:t xml:space="preserve">το Σώμα ότι ο Πρόεδρος των Ανεξαρτήτων Ελλήνων κ. Πάνος Καμμένος </w:t>
      </w:r>
      <w:r>
        <w:rPr>
          <w:rFonts w:eastAsia="Times New Roman" w:cs="Times New Roman"/>
          <w:szCs w:val="24"/>
        </w:rPr>
        <w:t xml:space="preserve">με </w:t>
      </w:r>
      <w:r>
        <w:rPr>
          <w:rFonts w:eastAsia="Times New Roman" w:cs="Times New Roman"/>
          <w:szCs w:val="24"/>
        </w:rPr>
        <w:t>επιστολή προς τον Πρόεδρο της Βουλής</w:t>
      </w:r>
      <w:r>
        <w:rPr>
          <w:rFonts w:eastAsia="Times New Roman" w:cs="Times New Roman"/>
          <w:szCs w:val="24"/>
        </w:rPr>
        <w:t xml:space="preserve"> γνωστοποιεί ότι </w:t>
      </w:r>
      <w:r>
        <w:rPr>
          <w:rFonts w:eastAsia="Times New Roman" w:cs="Times New Roman"/>
          <w:szCs w:val="24"/>
        </w:rPr>
        <w:t xml:space="preserve">ο Βουλευτής Καμμένος Δημήτριος από σήμερα 16 Ιουνίου 2018 δεν ανήκει στην Κοινοβουλευτική Ομάδα </w:t>
      </w:r>
      <w:r>
        <w:rPr>
          <w:rFonts w:eastAsia="Times New Roman" w:cs="Times New Roman"/>
          <w:szCs w:val="24"/>
        </w:rPr>
        <w:t>των Ανεξαρτήτων</w:t>
      </w:r>
      <w:r>
        <w:rPr>
          <w:rFonts w:eastAsia="Times New Roman" w:cs="Times New Roman"/>
          <w:szCs w:val="24"/>
        </w:rPr>
        <w:t xml:space="preserve"> Ελλήνων.</w:t>
      </w:r>
    </w:p>
    <w:p w14:paraId="5EA91B54" w14:textId="77777777" w:rsidR="000F46A4" w:rsidRDefault="00307FE8">
      <w:pPr>
        <w:spacing w:line="600" w:lineRule="auto"/>
        <w:ind w:firstLine="540"/>
        <w:jc w:val="both"/>
        <w:rPr>
          <w:rFonts w:eastAsia="Times New Roman" w:cs="Times New Roman"/>
          <w:szCs w:val="24"/>
        </w:rPr>
      </w:pPr>
      <w:r>
        <w:rPr>
          <w:rFonts w:eastAsia="Times New Roman" w:cs="Times New Roman"/>
          <w:szCs w:val="24"/>
        </w:rPr>
        <w:t xml:space="preserve">(Η προαναφερθείσα επιστολή </w:t>
      </w:r>
      <w:r>
        <w:rPr>
          <w:rFonts w:eastAsia="Times New Roman" w:cs="Times New Roman"/>
          <w:szCs w:val="24"/>
        </w:rPr>
        <w:t>καταχωρίζεται στα Πρακτικά και</w:t>
      </w:r>
      <w:r>
        <w:rPr>
          <w:rFonts w:eastAsia="Times New Roman" w:cs="Times New Roman"/>
          <w:szCs w:val="24"/>
        </w:rPr>
        <w:t xml:space="preserve"> έχει ως εξής</w:t>
      </w:r>
      <w:r w:rsidRPr="00A622C1">
        <w:rPr>
          <w:rFonts w:eastAsia="Times New Roman" w:cs="Times New Roman"/>
          <w:szCs w:val="24"/>
        </w:rPr>
        <w:t>:</w:t>
      </w:r>
    </w:p>
    <w:p w14:paraId="5EA91B55" w14:textId="77777777" w:rsidR="000F46A4" w:rsidRDefault="00307FE8">
      <w:pPr>
        <w:spacing w:line="600" w:lineRule="auto"/>
        <w:jc w:val="center"/>
        <w:rPr>
          <w:rFonts w:eastAsia="Times New Roman" w:cs="Times New Roman"/>
          <w:color w:val="FF0000"/>
          <w:szCs w:val="24"/>
        </w:rPr>
      </w:pPr>
      <w:r w:rsidRPr="00B02886">
        <w:rPr>
          <w:rFonts w:eastAsia="Times New Roman" w:cs="Times New Roman"/>
          <w:color w:val="FF0000"/>
          <w:szCs w:val="24"/>
        </w:rPr>
        <w:t>(ΑΛΛΑΓΗ ΣΕΛΙΔΑΣ)</w:t>
      </w:r>
    </w:p>
    <w:p w14:paraId="5EA91B56" w14:textId="77777777" w:rsidR="000F46A4" w:rsidRDefault="00307FE8">
      <w:pPr>
        <w:spacing w:line="600" w:lineRule="auto"/>
        <w:jc w:val="center"/>
        <w:rPr>
          <w:rFonts w:eastAsia="Times New Roman" w:cs="Times New Roman"/>
          <w:color w:val="000000" w:themeColor="text1"/>
          <w:szCs w:val="24"/>
        </w:rPr>
      </w:pPr>
      <w:r w:rsidRPr="002C5599">
        <w:rPr>
          <w:rFonts w:eastAsia="Times New Roman" w:cs="Times New Roman"/>
          <w:color w:val="000000" w:themeColor="text1"/>
          <w:szCs w:val="24"/>
        </w:rPr>
        <w:t>(ΝΑ ΜΠΕΙ Η ΣΕΛΙΔΑ 535)</w:t>
      </w:r>
    </w:p>
    <w:p w14:paraId="5EA91B57" w14:textId="77777777" w:rsidR="000F46A4" w:rsidRDefault="00307FE8">
      <w:pPr>
        <w:spacing w:line="600" w:lineRule="auto"/>
        <w:jc w:val="center"/>
        <w:rPr>
          <w:rFonts w:eastAsia="Times New Roman" w:cs="Times New Roman"/>
          <w:b/>
          <w:szCs w:val="24"/>
        </w:rPr>
      </w:pPr>
      <w:r w:rsidRPr="00B02886">
        <w:rPr>
          <w:rFonts w:eastAsia="Times New Roman" w:cs="Times New Roman"/>
          <w:color w:val="FF0000"/>
          <w:szCs w:val="24"/>
        </w:rPr>
        <w:t>(ΑΛΛΑΓΗ ΣΕΛΙΔΑΣ)</w:t>
      </w:r>
    </w:p>
    <w:p w14:paraId="5EA91B58" w14:textId="77777777" w:rsidR="000F46A4" w:rsidRDefault="00307FE8">
      <w:pPr>
        <w:spacing w:line="600" w:lineRule="auto"/>
        <w:ind w:firstLine="540"/>
        <w:jc w:val="both"/>
        <w:rPr>
          <w:rFonts w:eastAsia="Times New Roman" w:cs="Times New Roman"/>
          <w:szCs w:val="24"/>
        </w:rPr>
      </w:pPr>
      <w:r>
        <w:rPr>
          <w:rFonts w:eastAsia="Times New Roman" w:cs="Times New Roman"/>
          <w:b/>
          <w:szCs w:val="24"/>
        </w:rPr>
        <w:t>Π</w:t>
      </w:r>
      <w:r w:rsidRPr="00A622C1">
        <w:rPr>
          <w:rFonts w:eastAsia="Times New Roman" w:cs="Times New Roman"/>
          <w:b/>
          <w:szCs w:val="24"/>
        </w:rPr>
        <w:t>ΡΟΕΔΡΕΥΩΝ (Γεώργιος Βαρεμένος):</w:t>
      </w:r>
      <w:r w:rsidRPr="00A622C1">
        <w:rPr>
          <w:rFonts w:eastAsia="Times New Roman" w:cs="Times New Roman"/>
          <w:szCs w:val="24"/>
        </w:rPr>
        <w:t xml:space="preserve"> </w:t>
      </w:r>
      <w:r>
        <w:rPr>
          <w:rFonts w:eastAsia="Times New Roman" w:cs="Times New Roman"/>
          <w:szCs w:val="24"/>
        </w:rPr>
        <w:t>Παρακαλώ το Σώμα να εξουσιοδοτήσει το Προεδρείο για την υπ’ ευθύνη του επικύρωση των</w:t>
      </w:r>
      <w:r>
        <w:rPr>
          <w:rFonts w:eastAsia="Times New Roman" w:cs="Times New Roman"/>
          <w:szCs w:val="24"/>
        </w:rPr>
        <w:t xml:space="preserve"> Πρακτικών της σημερινής συνεδρίασης.</w:t>
      </w:r>
    </w:p>
    <w:p w14:paraId="5EA91B59" w14:textId="77777777" w:rsidR="000F46A4" w:rsidRDefault="00307FE8">
      <w:pPr>
        <w:spacing w:line="600" w:lineRule="auto"/>
        <w:ind w:firstLine="540"/>
        <w:jc w:val="both"/>
        <w:rPr>
          <w:rFonts w:eastAsia="Times New Roman" w:cs="Times New Roman"/>
          <w:szCs w:val="24"/>
        </w:rPr>
      </w:pPr>
      <w:r>
        <w:rPr>
          <w:rFonts w:eastAsia="Times New Roman" w:cs="Times New Roman"/>
          <w:b/>
          <w:szCs w:val="24"/>
        </w:rPr>
        <w:t>ΟΛΟΙ</w:t>
      </w:r>
      <w:r w:rsidRPr="00A622C1">
        <w:rPr>
          <w:rFonts w:eastAsia="Times New Roman" w:cs="Times New Roman"/>
          <w:b/>
          <w:szCs w:val="24"/>
        </w:rPr>
        <w:t xml:space="preserve"> </w:t>
      </w:r>
      <w:r>
        <w:rPr>
          <w:rFonts w:eastAsia="Times New Roman" w:cs="Times New Roman"/>
          <w:b/>
          <w:szCs w:val="24"/>
        </w:rPr>
        <w:t xml:space="preserve">ΟΙ </w:t>
      </w:r>
      <w:r w:rsidRPr="00A622C1">
        <w:rPr>
          <w:rFonts w:eastAsia="Times New Roman" w:cs="Times New Roman"/>
          <w:b/>
          <w:szCs w:val="24"/>
        </w:rPr>
        <w:t xml:space="preserve">ΒΟΥΛΕΥΤΕΣ: </w:t>
      </w:r>
      <w:r>
        <w:rPr>
          <w:rFonts w:eastAsia="Times New Roman" w:cs="Times New Roman"/>
          <w:szCs w:val="24"/>
        </w:rPr>
        <w:t>Μάλιστα, μάλιστα.</w:t>
      </w:r>
    </w:p>
    <w:p w14:paraId="5EA91B5A" w14:textId="77777777" w:rsidR="000F46A4" w:rsidRDefault="00307FE8">
      <w:pPr>
        <w:spacing w:line="600" w:lineRule="auto"/>
        <w:ind w:firstLine="540"/>
        <w:jc w:val="both"/>
        <w:rPr>
          <w:rFonts w:eastAsia="Times New Roman" w:cs="Times New Roman"/>
          <w:szCs w:val="24"/>
        </w:rPr>
      </w:pPr>
      <w:r w:rsidRPr="00A622C1">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5EA91B5B" w14:textId="77777777" w:rsidR="000F46A4" w:rsidRDefault="00307FE8">
      <w:pPr>
        <w:spacing w:line="600" w:lineRule="auto"/>
        <w:ind w:firstLine="54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5EA91B5C" w14:textId="77777777" w:rsidR="000F46A4" w:rsidRDefault="00307FE8">
      <w:pPr>
        <w:spacing w:line="600" w:lineRule="auto"/>
        <w:ind w:firstLine="540"/>
        <w:jc w:val="both"/>
        <w:rPr>
          <w:rFonts w:eastAsia="Times New Roman" w:cs="Times New Roman"/>
          <w:szCs w:val="24"/>
        </w:rPr>
      </w:pPr>
      <w:r w:rsidRPr="00A622C1">
        <w:rPr>
          <w:rFonts w:eastAsia="Times New Roman" w:cs="Times New Roman"/>
          <w:b/>
          <w:szCs w:val="24"/>
        </w:rPr>
        <w:t>ΟΛΟΙ ΟΙ ΒΟΥΛΕΥΤΕ</w:t>
      </w:r>
      <w:r w:rsidRPr="00A622C1">
        <w:rPr>
          <w:rFonts w:eastAsia="Times New Roman" w:cs="Times New Roman"/>
          <w:b/>
          <w:szCs w:val="24"/>
        </w:rPr>
        <w:t>Σ:</w:t>
      </w:r>
      <w:r>
        <w:rPr>
          <w:rFonts w:eastAsia="Times New Roman" w:cs="Times New Roman"/>
          <w:szCs w:val="24"/>
        </w:rPr>
        <w:t xml:space="preserve"> Μάλιστα, μάλιστα.</w:t>
      </w:r>
    </w:p>
    <w:p w14:paraId="5EA91B5D" w14:textId="77777777" w:rsidR="000F46A4" w:rsidRDefault="00307FE8">
      <w:pPr>
        <w:spacing w:line="600" w:lineRule="auto"/>
        <w:ind w:firstLine="540"/>
        <w:jc w:val="both"/>
        <w:rPr>
          <w:rFonts w:eastAsia="Times New Roman" w:cs="Times New Roman"/>
          <w:szCs w:val="24"/>
        </w:rPr>
      </w:pPr>
      <w:r w:rsidRPr="00A622C1">
        <w:rPr>
          <w:rFonts w:eastAsia="Times New Roman" w:cs="Times New Roman"/>
          <w:b/>
          <w:szCs w:val="24"/>
        </w:rPr>
        <w:t>ΠΡΟΕΔΡΕΥΩΝ (Γεώργιος Βαρεμένος):</w:t>
      </w:r>
      <w:r w:rsidRPr="00A622C1">
        <w:rPr>
          <w:rFonts w:eastAsia="Times New Roman" w:cs="Times New Roman"/>
          <w:szCs w:val="24"/>
        </w:rPr>
        <w:t xml:space="preserve"> </w:t>
      </w:r>
      <w:r>
        <w:rPr>
          <w:rFonts w:eastAsia="Times New Roman" w:cs="Times New Roman"/>
          <w:szCs w:val="24"/>
        </w:rPr>
        <w:t>Με τη συναίνεση του Σώματος και ώρα 22.08΄ λύεται η συνεδρίαση για τη</w:t>
      </w:r>
      <w:r>
        <w:rPr>
          <w:rFonts w:eastAsia="Times New Roman" w:cs="Times New Roman"/>
          <w:szCs w:val="24"/>
        </w:rPr>
        <w:t>ν προσεχή</w:t>
      </w:r>
      <w:r>
        <w:rPr>
          <w:rFonts w:eastAsia="Times New Roman" w:cs="Times New Roman"/>
          <w:szCs w:val="24"/>
        </w:rPr>
        <w:t xml:space="preserve"> Δευτέρα 18 Ιουνίου 2018 και ώρα 18.00΄</w:t>
      </w:r>
      <w:r>
        <w:rPr>
          <w:rFonts w:eastAsia="Times New Roman" w:cs="Times New Roman"/>
          <w:szCs w:val="24"/>
        </w:rPr>
        <w:t>,</w:t>
      </w:r>
      <w:r>
        <w:rPr>
          <w:rFonts w:eastAsia="Times New Roman" w:cs="Times New Roman"/>
          <w:szCs w:val="24"/>
        </w:rPr>
        <w:t xml:space="preserve">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 συζήτηση επίκαιρων ερωτήσεων. </w:t>
      </w:r>
    </w:p>
    <w:p w14:paraId="5EA91B5E" w14:textId="77777777" w:rsidR="000F46A4" w:rsidRDefault="00307FE8">
      <w:pPr>
        <w:spacing w:line="600" w:lineRule="auto"/>
        <w:jc w:val="both"/>
        <w:rPr>
          <w:rFonts w:eastAsia="Times New Roman"/>
          <w:szCs w:val="24"/>
        </w:rPr>
      </w:pPr>
      <w:r w:rsidRPr="00A622C1">
        <w:rPr>
          <w:rFonts w:eastAsia="Times New Roman" w:cs="Times New Roman"/>
          <w:b/>
          <w:szCs w:val="24"/>
        </w:rPr>
        <w:t xml:space="preserve">Ο ΠΡΟΕΔΡΟΣ                                        </w:t>
      </w:r>
      <w:r>
        <w:rPr>
          <w:rFonts w:eastAsia="Times New Roman" w:cs="Times New Roman"/>
          <w:b/>
          <w:szCs w:val="24"/>
        </w:rPr>
        <w:t xml:space="preserve">               </w:t>
      </w:r>
      <w:r w:rsidRPr="00A622C1">
        <w:rPr>
          <w:rFonts w:eastAsia="Times New Roman" w:cs="Times New Roman"/>
          <w:b/>
          <w:szCs w:val="24"/>
        </w:rPr>
        <w:t xml:space="preserve">                  ΟΙ ΓΡΑΜΜΑΤΕΙΣ</w:t>
      </w:r>
    </w:p>
    <w:sectPr w:rsidR="000F46A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42EwKLe9GUW+Em7BpVJS2hphxL8=" w:salt="ctHJfR6EC6Nk0nZ97RPG+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6A4"/>
    <w:rsid w:val="000F46A4"/>
    <w:rsid w:val="00307FE8"/>
    <w:rsid w:val="00EE0F2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1174"/>
  <w15:docId w15:val="{A63040F5-5890-4DD7-BEF9-822C12EB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D3AA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D3AAE"/>
    <w:rPr>
      <w:rFonts w:ascii="Segoe UI" w:hAnsi="Segoe UI" w:cs="Segoe UI"/>
      <w:sz w:val="18"/>
      <w:szCs w:val="18"/>
    </w:rPr>
  </w:style>
  <w:style w:type="paragraph" w:styleId="a4">
    <w:name w:val="Revision"/>
    <w:hidden/>
    <w:uiPriority w:val="99"/>
    <w:semiHidden/>
    <w:rsid w:val="0009564F"/>
    <w:pPr>
      <w:spacing w:after="0" w:line="240" w:lineRule="auto"/>
    </w:pPr>
  </w:style>
  <w:style w:type="paragraph" w:styleId="Web">
    <w:name w:val="Normal (Web)"/>
    <w:basedOn w:val="a"/>
    <w:uiPriority w:val="99"/>
    <w:semiHidden/>
    <w:unhideWhenUsed/>
    <w:rsid w:val="0056515A"/>
    <w:pPr>
      <w:spacing w:before="100" w:beforeAutospacing="1" w:after="100" w:afterAutospacing="1" w:line="240" w:lineRule="auto"/>
    </w:pPr>
    <w:rPr>
      <w:rFonts w:ascii="Times New Roman" w:eastAsia="Times New Roman" w:hAnsi="Times New Roman" w:cs="Times New Roman"/>
      <w:szCs w:val="24"/>
    </w:rPr>
  </w:style>
  <w:style w:type="character" w:styleId="a5">
    <w:name w:val="Emphasis"/>
    <w:basedOn w:val="a0"/>
    <w:uiPriority w:val="20"/>
    <w:qFormat/>
    <w:rsid w:val="0056515A"/>
    <w:rPr>
      <w:i/>
      <w:iCs/>
    </w:rPr>
  </w:style>
  <w:style w:type="paragraph" w:styleId="a6">
    <w:name w:val="header"/>
    <w:basedOn w:val="a"/>
    <w:link w:val="Char0"/>
    <w:uiPriority w:val="99"/>
    <w:semiHidden/>
    <w:unhideWhenUsed/>
    <w:rsid w:val="00C033F3"/>
    <w:pPr>
      <w:tabs>
        <w:tab w:val="center" w:pos="4153"/>
        <w:tab w:val="right" w:pos="8306"/>
      </w:tabs>
      <w:spacing w:after="0" w:line="240" w:lineRule="auto"/>
    </w:pPr>
  </w:style>
  <w:style w:type="character" w:customStyle="1" w:styleId="Char0">
    <w:name w:val="Κεφαλίδα Char"/>
    <w:basedOn w:val="a0"/>
    <w:link w:val="a6"/>
    <w:uiPriority w:val="99"/>
    <w:semiHidden/>
    <w:rsid w:val="00C033F3"/>
  </w:style>
  <w:style w:type="paragraph" w:styleId="a7">
    <w:name w:val="footer"/>
    <w:basedOn w:val="a"/>
    <w:link w:val="Char1"/>
    <w:uiPriority w:val="99"/>
    <w:semiHidden/>
    <w:unhideWhenUsed/>
    <w:rsid w:val="00C033F3"/>
    <w:pPr>
      <w:tabs>
        <w:tab w:val="center" w:pos="4153"/>
        <w:tab w:val="right" w:pos="8306"/>
      </w:tabs>
      <w:spacing w:after="0" w:line="240" w:lineRule="auto"/>
    </w:pPr>
  </w:style>
  <w:style w:type="character" w:customStyle="1" w:styleId="Char1">
    <w:name w:val="Υποσέλιδο Char"/>
    <w:basedOn w:val="a0"/>
    <w:link w:val="a7"/>
    <w:uiPriority w:val="99"/>
    <w:semiHidden/>
    <w:rsid w:val="00C033F3"/>
  </w:style>
  <w:style w:type="paragraph" w:styleId="a8">
    <w:name w:val="endnote text"/>
    <w:basedOn w:val="a"/>
    <w:link w:val="Char2"/>
    <w:uiPriority w:val="99"/>
    <w:semiHidden/>
    <w:unhideWhenUsed/>
    <w:rsid w:val="00C033F3"/>
    <w:pPr>
      <w:spacing w:after="0" w:line="240" w:lineRule="auto"/>
    </w:pPr>
    <w:rPr>
      <w:sz w:val="20"/>
    </w:rPr>
  </w:style>
  <w:style w:type="character" w:customStyle="1" w:styleId="Char2">
    <w:name w:val="Κείμενο σημείωσης τέλους Char"/>
    <w:basedOn w:val="a0"/>
    <w:link w:val="a8"/>
    <w:uiPriority w:val="99"/>
    <w:semiHidden/>
    <w:rsid w:val="00C033F3"/>
    <w:rPr>
      <w:sz w:val="20"/>
    </w:rPr>
  </w:style>
  <w:style w:type="character" w:styleId="a9">
    <w:name w:val="endnote reference"/>
    <w:basedOn w:val="a0"/>
    <w:uiPriority w:val="99"/>
    <w:semiHidden/>
    <w:unhideWhenUsed/>
    <w:rsid w:val="00C033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654</MetadataID>
    <Session xmlns="641f345b-441b-4b81-9152-adc2e73ba5e1">Γ´</Session>
    <Date xmlns="641f345b-441b-4b81-9152-adc2e73ba5e1">2018-06-15T21:00:00+00:00</Date>
    <Status xmlns="641f345b-441b-4b81-9152-adc2e73ba5e1">
      <Url>http://srv-sp1/praktika/Lists/Incoming_Metadata/EditForm.aspx?ID=654&amp;Source=/praktika/Recordings_Library/Forms/AllItems.aspx</Url>
      <Description>Δημοσιεύτηκε</Description>
    </Status>
    <Meeting xmlns="641f345b-441b-4b81-9152-adc2e73ba5e1">ΡΛΘ´</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83D55D-D147-41DE-869F-0C1F84181626}">
  <ds:schemaRefs>
    <ds:schemaRef ds:uri="http://schemas.microsoft.com/sharepoint/v3/contenttype/forms"/>
  </ds:schemaRefs>
</ds:datastoreItem>
</file>

<file path=customXml/itemProps2.xml><?xml version="1.0" encoding="utf-8"?>
<ds:datastoreItem xmlns:ds="http://schemas.openxmlformats.org/officeDocument/2006/customXml" ds:itemID="{F7E45C6B-FA95-4FAE-9470-A161E7314D08}">
  <ds:schemaRefs>
    <ds:schemaRef ds:uri="http://schemas.microsoft.com/office/infopath/2007/PartnerControls"/>
    <ds:schemaRef ds:uri="http://purl.org/dc/terms/"/>
    <ds:schemaRef ds:uri="http://schemas.microsoft.com/office/2006/metadata/properties"/>
    <ds:schemaRef ds:uri="http://schemas.microsoft.com/office/2006/documentManagement/types"/>
    <ds:schemaRef ds:uri="641f345b-441b-4b81-9152-adc2e73ba5e1"/>
    <ds:schemaRef ds:uri="http://purl.org/dc/elements/1.1/"/>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BF25E1BE-EBBE-476A-A6BD-7B93C2189D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509</Pages>
  <Words>91193</Words>
  <Characters>492446</Characters>
  <Application>Microsoft Office Word</Application>
  <DocSecurity>0</DocSecurity>
  <Lines>4103</Lines>
  <Paragraphs>1164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582475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2018-06-27T06:34:00Z</dcterms:created>
  <dcterms:modified xsi:type="dcterms:W3CDTF">2018-06-27T06:34:00Z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