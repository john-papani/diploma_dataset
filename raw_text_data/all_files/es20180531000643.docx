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DBBA5" w14:textId="77777777" w:rsidR="004C0F71" w:rsidRPr="004C0F71" w:rsidRDefault="004C0F71" w:rsidP="004C0F71">
      <w:pPr>
        <w:spacing w:after="0" w:line="360" w:lineRule="auto"/>
        <w:rPr>
          <w:ins w:id="0" w:author="Φλούδα Χριστίνα" w:date="2018-06-11T10:23:00Z"/>
          <w:rFonts w:eastAsia="Times New Roman"/>
          <w:szCs w:val="24"/>
          <w:lang w:eastAsia="en-US"/>
        </w:rPr>
      </w:pPr>
      <w:bookmarkStart w:id="1" w:name="_GoBack"/>
      <w:bookmarkEnd w:id="1"/>
      <w:ins w:id="2" w:author="Φλούδα Χριστίνα" w:date="2018-06-11T10:23:00Z">
        <w:r w:rsidRPr="004C0F7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914B4C2" w14:textId="77777777" w:rsidR="004C0F71" w:rsidRPr="004C0F71" w:rsidRDefault="004C0F71" w:rsidP="004C0F71">
      <w:pPr>
        <w:spacing w:after="0" w:line="360" w:lineRule="auto"/>
        <w:rPr>
          <w:ins w:id="3" w:author="Φλούδα Χριστίνα" w:date="2018-06-11T10:23:00Z"/>
          <w:rFonts w:eastAsia="Times New Roman"/>
          <w:szCs w:val="24"/>
          <w:lang w:eastAsia="en-US"/>
        </w:rPr>
      </w:pPr>
    </w:p>
    <w:p w14:paraId="6A674E37" w14:textId="77777777" w:rsidR="004C0F71" w:rsidRPr="004C0F71" w:rsidRDefault="004C0F71" w:rsidP="004C0F71">
      <w:pPr>
        <w:spacing w:after="0" w:line="360" w:lineRule="auto"/>
        <w:rPr>
          <w:ins w:id="4" w:author="Φλούδα Χριστίνα" w:date="2018-06-11T10:23:00Z"/>
          <w:rFonts w:eastAsia="Times New Roman"/>
          <w:szCs w:val="24"/>
          <w:lang w:eastAsia="en-US"/>
        </w:rPr>
      </w:pPr>
      <w:ins w:id="5" w:author="Φλούδα Χριστίνα" w:date="2018-06-11T10:23:00Z">
        <w:r w:rsidRPr="004C0F71">
          <w:rPr>
            <w:rFonts w:eastAsia="Times New Roman"/>
            <w:szCs w:val="24"/>
            <w:lang w:eastAsia="en-US"/>
          </w:rPr>
          <w:t>ΠΙΝΑΚΑΣ ΠΕΡΙΕΧΟΜΕΝΩΝ</w:t>
        </w:r>
      </w:ins>
    </w:p>
    <w:p w14:paraId="183088B9" w14:textId="77777777" w:rsidR="004C0F71" w:rsidRPr="004C0F71" w:rsidRDefault="004C0F71" w:rsidP="004C0F71">
      <w:pPr>
        <w:spacing w:after="0" w:line="360" w:lineRule="auto"/>
        <w:rPr>
          <w:ins w:id="6" w:author="Φλούδα Χριστίνα" w:date="2018-06-11T10:23:00Z"/>
          <w:rFonts w:eastAsia="Times New Roman"/>
          <w:szCs w:val="24"/>
          <w:lang w:eastAsia="en-US"/>
        </w:rPr>
      </w:pPr>
      <w:ins w:id="7" w:author="Φλούδα Χριστίνα" w:date="2018-06-11T10:23:00Z">
        <w:r w:rsidRPr="004C0F71">
          <w:rPr>
            <w:rFonts w:eastAsia="Times New Roman"/>
            <w:szCs w:val="24"/>
            <w:lang w:eastAsia="en-US"/>
          </w:rPr>
          <w:t xml:space="preserve">ΙΖ΄ ΠΕΡΙΟΔΟΣ </w:t>
        </w:r>
      </w:ins>
    </w:p>
    <w:p w14:paraId="18F9D489" w14:textId="77777777" w:rsidR="004C0F71" w:rsidRPr="004C0F71" w:rsidRDefault="004C0F71" w:rsidP="004C0F71">
      <w:pPr>
        <w:spacing w:after="0" w:line="360" w:lineRule="auto"/>
        <w:rPr>
          <w:ins w:id="8" w:author="Φλούδα Χριστίνα" w:date="2018-06-11T10:23:00Z"/>
          <w:rFonts w:eastAsia="Times New Roman"/>
          <w:szCs w:val="24"/>
          <w:lang w:eastAsia="en-US"/>
        </w:rPr>
      </w:pPr>
      <w:ins w:id="9" w:author="Φλούδα Χριστίνα" w:date="2018-06-11T10:23:00Z">
        <w:r w:rsidRPr="004C0F71">
          <w:rPr>
            <w:rFonts w:eastAsia="Times New Roman"/>
            <w:szCs w:val="24"/>
            <w:lang w:eastAsia="en-US"/>
          </w:rPr>
          <w:t>ΠΡΟΕΔΡΕΥΟΜΕΝΗΣ ΚΟΙΝΟΒΟΥΛΕΥΤΙΚΗΣ ΔΗΜΟΚΡΑΤΙΑΣ</w:t>
        </w:r>
      </w:ins>
    </w:p>
    <w:p w14:paraId="435B4F81" w14:textId="77777777" w:rsidR="004C0F71" w:rsidRPr="004C0F71" w:rsidRDefault="004C0F71" w:rsidP="004C0F71">
      <w:pPr>
        <w:spacing w:after="0" w:line="360" w:lineRule="auto"/>
        <w:rPr>
          <w:ins w:id="10" w:author="Φλούδα Χριστίνα" w:date="2018-06-11T10:23:00Z"/>
          <w:rFonts w:eastAsia="Times New Roman"/>
          <w:szCs w:val="24"/>
          <w:lang w:eastAsia="en-US"/>
        </w:rPr>
      </w:pPr>
      <w:ins w:id="11" w:author="Φλούδα Χριστίνα" w:date="2018-06-11T10:23:00Z">
        <w:r w:rsidRPr="004C0F71">
          <w:rPr>
            <w:rFonts w:eastAsia="Times New Roman"/>
            <w:szCs w:val="24"/>
            <w:lang w:eastAsia="en-US"/>
          </w:rPr>
          <w:t>ΣΥΝΟΔΟΣ Γ΄</w:t>
        </w:r>
      </w:ins>
    </w:p>
    <w:p w14:paraId="2105E97F" w14:textId="77777777" w:rsidR="004C0F71" w:rsidRPr="004C0F71" w:rsidRDefault="004C0F71" w:rsidP="004C0F71">
      <w:pPr>
        <w:spacing w:after="0" w:line="360" w:lineRule="auto"/>
        <w:rPr>
          <w:ins w:id="12" w:author="Φλούδα Χριστίνα" w:date="2018-06-11T10:23:00Z"/>
          <w:rFonts w:eastAsia="Times New Roman"/>
          <w:szCs w:val="24"/>
          <w:lang w:eastAsia="en-US"/>
        </w:rPr>
      </w:pPr>
    </w:p>
    <w:p w14:paraId="7ADB7A9C" w14:textId="77777777" w:rsidR="004C0F71" w:rsidRPr="004C0F71" w:rsidRDefault="004C0F71" w:rsidP="004C0F71">
      <w:pPr>
        <w:spacing w:after="0" w:line="360" w:lineRule="auto"/>
        <w:rPr>
          <w:ins w:id="13" w:author="Φλούδα Χριστίνα" w:date="2018-06-11T10:23:00Z"/>
          <w:rFonts w:eastAsia="Times New Roman"/>
          <w:szCs w:val="24"/>
          <w:lang w:eastAsia="en-US"/>
        </w:rPr>
      </w:pPr>
      <w:ins w:id="14" w:author="Φλούδα Χριστίνα" w:date="2018-06-11T10:23:00Z">
        <w:r w:rsidRPr="004C0F71">
          <w:rPr>
            <w:rFonts w:eastAsia="Times New Roman"/>
            <w:szCs w:val="24"/>
            <w:lang w:eastAsia="en-US"/>
          </w:rPr>
          <w:t>ΣΥΝΕΔΡΙΑΣΗ ΡΚΗ΄</w:t>
        </w:r>
      </w:ins>
    </w:p>
    <w:p w14:paraId="50FBABD5" w14:textId="77777777" w:rsidR="004C0F71" w:rsidRPr="004C0F71" w:rsidRDefault="004C0F71" w:rsidP="004C0F71">
      <w:pPr>
        <w:spacing w:after="0" w:line="360" w:lineRule="auto"/>
        <w:rPr>
          <w:ins w:id="15" w:author="Φλούδα Χριστίνα" w:date="2018-06-11T10:23:00Z"/>
          <w:rFonts w:eastAsia="Times New Roman"/>
          <w:szCs w:val="24"/>
          <w:lang w:eastAsia="en-US"/>
        </w:rPr>
      </w:pPr>
      <w:ins w:id="16" w:author="Φλούδα Χριστίνα" w:date="2018-06-11T10:23:00Z">
        <w:r w:rsidRPr="004C0F71">
          <w:rPr>
            <w:rFonts w:eastAsia="Times New Roman"/>
            <w:szCs w:val="24"/>
            <w:lang w:eastAsia="en-US"/>
          </w:rPr>
          <w:t>Πέμπτη  31 Μαΐου 2018</w:t>
        </w:r>
      </w:ins>
    </w:p>
    <w:p w14:paraId="61FBD947" w14:textId="77777777" w:rsidR="004C0F71" w:rsidRPr="004C0F71" w:rsidRDefault="004C0F71" w:rsidP="004C0F71">
      <w:pPr>
        <w:spacing w:after="0" w:line="360" w:lineRule="auto"/>
        <w:rPr>
          <w:ins w:id="17" w:author="Φλούδα Χριστίνα" w:date="2018-06-11T10:23:00Z"/>
          <w:rFonts w:eastAsia="Times New Roman"/>
          <w:szCs w:val="24"/>
          <w:lang w:eastAsia="en-US"/>
        </w:rPr>
      </w:pPr>
    </w:p>
    <w:p w14:paraId="15CB5CE6" w14:textId="77777777" w:rsidR="004C0F71" w:rsidRPr="004C0F71" w:rsidRDefault="004C0F71" w:rsidP="004C0F71">
      <w:pPr>
        <w:spacing w:after="0" w:line="360" w:lineRule="auto"/>
        <w:rPr>
          <w:ins w:id="18" w:author="Φλούδα Χριστίνα" w:date="2018-06-11T10:23:00Z"/>
          <w:rFonts w:eastAsia="Times New Roman"/>
          <w:szCs w:val="24"/>
          <w:lang w:eastAsia="en-US"/>
        </w:rPr>
      </w:pPr>
      <w:ins w:id="19" w:author="Φλούδα Χριστίνα" w:date="2018-06-11T10:23:00Z">
        <w:r w:rsidRPr="004C0F71">
          <w:rPr>
            <w:rFonts w:eastAsia="Times New Roman"/>
            <w:szCs w:val="24"/>
            <w:lang w:eastAsia="en-US"/>
          </w:rPr>
          <w:t>ΘΕΜΑΤΑ</w:t>
        </w:r>
      </w:ins>
    </w:p>
    <w:p w14:paraId="35B7B0CF" w14:textId="77777777" w:rsidR="004C0F71" w:rsidRPr="004C0F71" w:rsidRDefault="004C0F71" w:rsidP="004C0F71">
      <w:pPr>
        <w:spacing w:after="0" w:line="360" w:lineRule="auto"/>
        <w:rPr>
          <w:ins w:id="20" w:author="Φλούδα Χριστίνα" w:date="2018-06-11T10:23:00Z"/>
          <w:rFonts w:eastAsia="Times New Roman"/>
          <w:szCs w:val="24"/>
          <w:lang w:eastAsia="en-US"/>
        </w:rPr>
      </w:pPr>
      <w:ins w:id="21" w:author="Φλούδα Χριστίνα" w:date="2018-06-11T10:23:00Z">
        <w:r w:rsidRPr="004C0F71">
          <w:rPr>
            <w:rFonts w:eastAsia="Times New Roman"/>
            <w:szCs w:val="24"/>
            <w:lang w:eastAsia="en-US"/>
          </w:rPr>
          <w:t xml:space="preserve"> </w:t>
        </w:r>
        <w:r w:rsidRPr="004C0F71">
          <w:rPr>
            <w:rFonts w:eastAsia="Times New Roman"/>
            <w:szCs w:val="24"/>
            <w:lang w:eastAsia="en-US"/>
          </w:rPr>
          <w:br/>
          <w:t xml:space="preserve">Α. ΕΙΔΙΚΑ ΘΕΜΑΤΑ </w:t>
        </w:r>
        <w:r w:rsidRPr="004C0F71">
          <w:rPr>
            <w:rFonts w:eastAsia="Times New Roman"/>
            <w:szCs w:val="24"/>
            <w:lang w:eastAsia="en-US"/>
          </w:rPr>
          <w:br/>
          <w:t xml:space="preserve">1. Επικύρωση Πρακτικών, σελ. </w:t>
        </w:r>
        <w:r w:rsidRPr="004C0F71">
          <w:rPr>
            <w:rFonts w:eastAsia="Times New Roman"/>
            <w:szCs w:val="24"/>
            <w:lang w:eastAsia="en-US"/>
          </w:rPr>
          <w:br/>
          <w:t xml:space="preserve">2.  Άδεια απουσίας της Βουλευτού κ. Μ. Αντωνίου, σελ. </w:t>
        </w:r>
        <w:r w:rsidRPr="004C0F71">
          <w:rPr>
            <w:rFonts w:eastAsia="Times New Roman"/>
            <w:szCs w:val="24"/>
            <w:lang w:eastAsia="en-US"/>
          </w:rPr>
          <w:br/>
          <w:t xml:space="preserve">3. Ανακοινώνεται ότι τη συνεδρίαση παρακολουθούν μαθητές από το 9ο Δημοτικό Σχολείο Ηλιούπολης, το 4ο Δημοτικό Σχολείο Δάφνης και το 3ο Δημοτικό Σχολείο Αγίου Νικολάου Λασιθίου, σελ. </w:t>
        </w:r>
        <w:r w:rsidRPr="004C0F71">
          <w:rPr>
            <w:rFonts w:eastAsia="Times New Roman"/>
            <w:szCs w:val="24"/>
            <w:lang w:eastAsia="en-US"/>
          </w:rPr>
          <w:br/>
          <w:t xml:space="preserve">4. Επί διαδικαστικού θέματος, σελ. </w:t>
        </w:r>
        <w:r w:rsidRPr="004C0F71">
          <w:rPr>
            <w:rFonts w:eastAsia="Times New Roman"/>
            <w:szCs w:val="24"/>
            <w:lang w:eastAsia="en-US"/>
          </w:rPr>
          <w:br/>
          <w:t xml:space="preserve"> </w:t>
        </w:r>
        <w:r w:rsidRPr="004C0F71">
          <w:rPr>
            <w:rFonts w:eastAsia="Times New Roman"/>
            <w:szCs w:val="24"/>
            <w:lang w:eastAsia="en-US"/>
          </w:rPr>
          <w:br/>
          <w:t xml:space="preserve">Β. ΚΟΙΝΟΒΟΥΛΕΥΤΙΚΟΣ ΕΛΕΓΧΟΣ </w:t>
        </w:r>
        <w:r w:rsidRPr="004C0F71">
          <w:rPr>
            <w:rFonts w:eastAsia="Times New Roman"/>
            <w:szCs w:val="24"/>
            <w:lang w:eastAsia="en-US"/>
          </w:rPr>
          <w:br/>
          <w:t xml:space="preserve">1. Ανακοίνωση του δελτίου επικαίρων ερωτήσεων και αναφορών - ερωτήσεων της Παρασκευής 1 Ιουνίου 2018, σελ. </w:t>
        </w:r>
        <w:r w:rsidRPr="004C0F71">
          <w:rPr>
            <w:rFonts w:eastAsia="Times New Roman"/>
            <w:szCs w:val="24"/>
            <w:lang w:eastAsia="en-US"/>
          </w:rPr>
          <w:br/>
          <w:t>2. Συζήτηση επικαίρων ερωτήσεων:</w:t>
        </w:r>
        <w:r w:rsidRPr="004C0F71">
          <w:rPr>
            <w:rFonts w:eastAsia="Times New Roman"/>
            <w:szCs w:val="24"/>
            <w:lang w:eastAsia="en-US"/>
          </w:rPr>
          <w:br/>
          <w:t xml:space="preserve">    α) Προς τον Υπουργό Αγροτικής Ανάπτυξης και Τροφίμων, με θέμα: «Ενίσχυση καπνοκαλλιεργητών της Θράκης», σελ. </w:t>
        </w:r>
        <w:r w:rsidRPr="004C0F71">
          <w:rPr>
            <w:rFonts w:eastAsia="Times New Roman"/>
            <w:szCs w:val="24"/>
            <w:lang w:eastAsia="en-US"/>
          </w:rPr>
          <w:br/>
          <w:t xml:space="preserve">    β) Προς τον Υπουργό Υποδομών και Μεταφορών:</w:t>
        </w:r>
        <w:r w:rsidRPr="004C0F71">
          <w:rPr>
            <w:rFonts w:eastAsia="Times New Roman"/>
            <w:szCs w:val="24"/>
            <w:lang w:eastAsia="en-US"/>
          </w:rPr>
          <w:br/>
          <w:t xml:space="preserve">        i. με θέμα: «Παρήλθε και 12η Μαρτίου, η τελευταία προθεσμία που έθεσε ο κ. </w:t>
        </w:r>
        <w:proofErr w:type="spellStart"/>
        <w:r w:rsidRPr="004C0F71">
          <w:rPr>
            <w:rFonts w:eastAsia="Times New Roman"/>
            <w:szCs w:val="24"/>
            <w:lang w:eastAsia="en-US"/>
          </w:rPr>
          <w:t>Σπίρτζης</w:t>
        </w:r>
        <w:proofErr w:type="spellEnd"/>
        <w:r w:rsidRPr="004C0F71">
          <w:rPr>
            <w:rFonts w:eastAsia="Times New Roman"/>
            <w:szCs w:val="24"/>
            <w:lang w:eastAsia="en-US"/>
          </w:rPr>
          <w:t xml:space="preserve"> για την εκκίνηση των διαδικασιών έναρξης του έργου Πάτρα-Πύργος», σελ. </w:t>
        </w:r>
        <w:r w:rsidRPr="004C0F71">
          <w:rPr>
            <w:rFonts w:eastAsia="Times New Roman"/>
            <w:szCs w:val="24"/>
            <w:lang w:eastAsia="en-US"/>
          </w:rPr>
          <w:br/>
          <w:t xml:space="preserve">        </w:t>
        </w:r>
        <w:proofErr w:type="spellStart"/>
        <w:r w:rsidRPr="004C0F71">
          <w:rPr>
            <w:rFonts w:eastAsia="Times New Roman"/>
            <w:szCs w:val="24"/>
            <w:lang w:eastAsia="en-US"/>
          </w:rPr>
          <w:t>ii</w:t>
        </w:r>
        <w:proofErr w:type="spellEnd"/>
        <w:r w:rsidRPr="004C0F71">
          <w:rPr>
            <w:rFonts w:eastAsia="Times New Roman"/>
            <w:szCs w:val="24"/>
            <w:lang w:eastAsia="en-US"/>
          </w:rPr>
          <w:t xml:space="preserve">. με θέμα: «Να διενεργηθεί άμεσα ο σχετικός διαγωνισμός και να προχωρήσει επιτέλους η κατασκευή του κόμβου Αγ. Πελαγίας», σελ. </w:t>
        </w:r>
        <w:r w:rsidRPr="004C0F71">
          <w:rPr>
            <w:rFonts w:eastAsia="Times New Roman"/>
            <w:szCs w:val="24"/>
            <w:lang w:eastAsia="en-US"/>
          </w:rPr>
          <w:br/>
          <w:t xml:space="preserve">        </w:t>
        </w:r>
        <w:proofErr w:type="spellStart"/>
        <w:r w:rsidRPr="004C0F71">
          <w:rPr>
            <w:rFonts w:eastAsia="Times New Roman"/>
            <w:szCs w:val="24"/>
            <w:lang w:eastAsia="en-US"/>
          </w:rPr>
          <w:t>iii</w:t>
        </w:r>
        <w:proofErr w:type="spellEnd"/>
        <w:r w:rsidRPr="004C0F71">
          <w:rPr>
            <w:rFonts w:eastAsia="Times New Roman"/>
            <w:szCs w:val="24"/>
            <w:lang w:eastAsia="en-US"/>
          </w:rPr>
          <w:t xml:space="preserve">. με θέμα: «Προμελέτη και χρηματοδότηση έργων Αεροδρομίου Χίου», σελ. </w:t>
        </w:r>
        <w:r w:rsidRPr="004C0F71">
          <w:rPr>
            <w:rFonts w:eastAsia="Times New Roman"/>
            <w:szCs w:val="24"/>
            <w:lang w:eastAsia="en-US"/>
          </w:rPr>
          <w:br/>
          <w:t xml:space="preserve">    γ) Προς τον Υπουργό Εξωτερικών, με θέμα: «Επαναλειτουργία και ανασύσταση Συμβουλίου Απόδημου Ελληνισμού», σελ. </w:t>
        </w:r>
        <w:r w:rsidRPr="004C0F71">
          <w:rPr>
            <w:rFonts w:eastAsia="Times New Roman"/>
            <w:szCs w:val="24"/>
            <w:lang w:eastAsia="en-US"/>
          </w:rPr>
          <w:br/>
          <w:t xml:space="preserve">    δ) Προς την Υπουργό Πολιτισμού και Αθλητισμού:</w:t>
        </w:r>
        <w:r w:rsidRPr="004C0F71">
          <w:rPr>
            <w:rFonts w:eastAsia="Times New Roman"/>
            <w:szCs w:val="24"/>
            <w:lang w:eastAsia="en-US"/>
          </w:rPr>
          <w:br/>
          <w:t xml:space="preserve">        i. σχετικά με τις ανάγκες φύλαξης και καθαριότητας μουσείων και αρχαιολογικών χώρων, σελ. </w:t>
        </w:r>
        <w:r w:rsidRPr="004C0F71">
          <w:rPr>
            <w:rFonts w:eastAsia="Times New Roman"/>
            <w:szCs w:val="24"/>
            <w:lang w:eastAsia="en-US"/>
          </w:rPr>
          <w:br/>
          <w:t xml:space="preserve">        </w:t>
        </w:r>
        <w:proofErr w:type="spellStart"/>
        <w:r w:rsidRPr="004C0F71">
          <w:rPr>
            <w:rFonts w:eastAsia="Times New Roman"/>
            <w:szCs w:val="24"/>
            <w:lang w:eastAsia="en-US"/>
          </w:rPr>
          <w:t>ii</w:t>
        </w:r>
        <w:proofErr w:type="spellEnd"/>
        <w:r w:rsidRPr="004C0F71">
          <w:rPr>
            <w:rFonts w:eastAsia="Times New Roman"/>
            <w:szCs w:val="24"/>
            <w:lang w:eastAsia="en-US"/>
          </w:rPr>
          <w:t xml:space="preserve">. με θέμα: « Ύποπτες «καινοτομίες» του Υπουργείου Πολιτισμού και Αθλητισμού», σελ. </w:t>
        </w:r>
        <w:r w:rsidRPr="004C0F71">
          <w:rPr>
            <w:rFonts w:eastAsia="Times New Roman"/>
            <w:szCs w:val="24"/>
            <w:lang w:eastAsia="en-US"/>
          </w:rPr>
          <w:br/>
        </w:r>
      </w:ins>
    </w:p>
    <w:p w14:paraId="6306B317" w14:textId="77777777" w:rsidR="004C0F71" w:rsidRPr="004C0F71" w:rsidRDefault="004C0F71" w:rsidP="004C0F71">
      <w:pPr>
        <w:spacing w:after="0" w:line="360" w:lineRule="auto"/>
        <w:rPr>
          <w:ins w:id="22" w:author="Φλούδα Χριστίνα" w:date="2018-06-11T10:23:00Z"/>
          <w:rFonts w:eastAsia="Times New Roman"/>
          <w:szCs w:val="24"/>
          <w:lang w:eastAsia="en-US"/>
        </w:rPr>
      </w:pPr>
      <w:ins w:id="23" w:author="Φλούδα Χριστίνα" w:date="2018-06-11T10:23:00Z">
        <w:r w:rsidRPr="004C0F71">
          <w:rPr>
            <w:rFonts w:eastAsia="Times New Roman"/>
            <w:szCs w:val="24"/>
            <w:lang w:eastAsia="en-US"/>
          </w:rPr>
          <w:t>ΠΡΟΕΔΡΕΥΩΝ</w:t>
        </w:r>
      </w:ins>
    </w:p>
    <w:p w14:paraId="1311548C" w14:textId="77777777" w:rsidR="004C0F71" w:rsidRPr="004C0F71" w:rsidRDefault="004C0F71" w:rsidP="004C0F71">
      <w:pPr>
        <w:spacing w:after="0" w:line="360" w:lineRule="auto"/>
        <w:rPr>
          <w:ins w:id="24" w:author="Φλούδα Χριστίνα" w:date="2018-06-11T10:23:00Z"/>
          <w:rFonts w:eastAsia="Times New Roman"/>
          <w:szCs w:val="24"/>
          <w:lang w:eastAsia="en-US"/>
        </w:rPr>
      </w:pPr>
    </w:p>
    <w:p w14:paraId="1AE53483" w14:textId="77777777" w:rsidR="004C0F71" w:rsidRPr="004C0F71" w:rsidRDefault="004C0F71" w:rsidP="004C0F71">
      <w:pPr>
        <w:spacing w:after="0" w:line="360" w:lineRule="auto"/>
        <w:rPr>
          <w:ins w:id="25" w:author="Φλούδα Χριστίνα" w:date="2018-06-11T10:23:00Z"/>
          <w:rFonts w:eastAsia="Times New Roman"/>
          <w:szCs w:val="24"/>
          <w:lang w:eastAsia="en-US"/>
        </w:rPr>
      </w:pPr>
      <w:ins w:id="26" w:author="Φλούδα Χριστίνα" w:date="2018-06-11T10:23:00Z">
        <w:r w:rsidRPr="004C0F71">
          <w:rPr>
            <w:rFonts w:eastAsia="Times New Roman"/>
            <w:szCs w:val="24"/>
            <w:lang w:eastAsia="en-US"/>
          </w:rPr>
          <w:t>ΛΥΚΟΥΔΗΣ Σ. , σελ.</w:t>
        </w:r>
      </w:ins>
    </w:p>
    <w:p w14:paraId="661C3B29" w14:textId="77777777" w:rsidR="004C0F71" w:rsidRPr="004C0F71" w:rsidRDefault="004C0F71" w:rsidP="004C0F71">
      <w:pPr>
        <w:spacing w:after="0" w:line="360" w:lineRule="auto"/>
        <w:rPr>
          <w:ins w:id="27" w:author="Φλούδα Χριστίνα" w:date="2018-06-11T10:23:00Z"/>
          <w:rFonts w:eastAsia="Times New Roman"/>
          <w:szCs w:val="24"/>
          <w:lang w:eastAsia="en-US"/>
        </w:rPr>
      </w:pPr>
    </w:p>
    <w:p w14:paraId="64168F3A" w14:textId="77777777" w:rsidR="004C0F71" w:rsidRPr="004C0F71" w:rsidRDefault="004C0F71" w:rsidP="004C0F71">
      <w:pPr>
        <w:spacing w:after="0" w:line="360" w:lineRule="auto"/>
        <w:rPr>
          <w:ins w:id="28" w:author="Φλούδα Χριστίνα" w:date="2018-06-11T10:23:00Z"/>
          <w:rFonts w:eastAsia="Times New Roman"/>
          <w:szCs w:val="24"/>
          <w:lang w:eastAsia="en-US"/>
        </w:rPr>
      </w:pPr>
    </w:p>
    <w:p w14:paraId="50817D29" w14:textId="77777777" w:rsidR="004C0F71" w:rsidRPr="004C0F71" w:rsidRDefault="004C0F71" w:rsidP="004C0F71">
      <w:pPr>
        <w:spacing w:after="0" w:line="360" w:lineRule="auto"/>
        <w:rPr>
          <w:ins w:id="29" w:author="Φλούδα Χριστίνα" w:date="2018-06-11T10:23:00Z"/>
          <w:rFonts w:eastAsia="Times New Roman"/>
          <w:szCs w:val="24"/>
          <w:lang w:eastAsia="en-US"/>
        </w:rPr>
      </w:pPr>
      <w:ins w:id="30" w:author="Φλούδα Χριστίνα" w:date="2018-06-11T10:23:00Z">
        <w:r w:rsidRPr="004C0F71">
          <w:rPr>
            <w:rFonts w:eastAsia="Times New Roman"/>
            <w:szCs w:val="24"/>
            <w:lang w:eastAsia="en-US"/>
          </w:rPr>
          <w:t>ΟΜΙΛΗΤΕΣ</w:t>
        </w:r>
      </w:ins>
    </w:p>
    <w:p w14:paraId="12AB669D" w14:textId="77777777" w:rsidR="004C0F71" w:rsidRPr="004C0F71" w:rsidRDefault="004C0F71" w:rsidP="004C0F71">
      <w:pPr>
        <w:spacing w:after="0" w:line="360" w:lineRule="auto"/>
        <w:rPr>
          <w:ins w:id="31" w:author="Φλούδα Χριστίνα" w:date="2018-06-11T10:23:00Z"/>
          <w:rFonts w:eastAsia="Times New Roman"/>
          <w:szCs w:val="24"/>
          <w:lang w:eastAsia="en-US"/>
        </w:rPr>
      </w:pPr>
      <w:ins w:id="32" w:author="Φλούδα Χριστίνα" w:date="2018-06-11T10:23:00Z">
        <w:r w:rsidRPr="004C0F71">
          <w:rPr>
            <w:rFonts w:eastAsia="Times New Roman"/>
            <w:szCs w:val="24"/>
            <w:lang w:eastAsia="en-US"/>
          </w:rPr>
          <w:br/>
          <w:t>Α. Επί διαδικαστικού θέματος:</w:t>
        </w:r>
        <w:r w:rsidRPr="004C0F71">
          <w:rPr>
            <w:rFonts w:eastAsia="Times New Roman"/>
            <w:szCs w:val="24"/>
            <w:lang w:eastAsia="en-US"/>
          </w:rPr>
          <w:br/>
          <w:t>ΚΟΝΙΟΡΔΟΥ Λ. , σελ.</w:t>
        </w:r>
        <w:r w:rsidRPr="004C0F71">
          <w:rPr>
            <w:rFonts w:eastAsia="Times New Roman"/>
            <w:szCs w:val="24"/>
            <w:lang w:eastAsia="en-US"/>
          </w:rPr>
          <w:br/>
          <w:t>ΚΟΥΙΚ Τ. , σελ.</w:t>
        </w:r>
        <w:r w:rsidRPr="004C0F71">
          <w:rPr>
            <w:rFonts w:eastAsia="Times New Roman"/>
            <w:szCs w:val="24"/>
            <w:lang w:eastAsia="en-US"/>
          </w:rPr>
          <w:br/>
          <w:t>ΚΟΥΤΣΟΥΚΟΣ Γ. , σελ.</w:t>
        </w:r>
        <w:r w:rsidRPr="004C0F71">
          <w:rPr>
            <w:rFonts w:eastAsia="Times New Roman"/>
            <w:szCs w:val="24"/>
            <w:lang w:eastAsia="en-US"/>
          </w:rPr>
          <w:br/>
          <w:t>ΛΥΚΟΥΔΗΣ Σ. , σελ.</w:t>
        </w:r>
        <w:r w:rsidRPr="004C0F71">
          <w:rPr>
            <w:rFonts w:eastAsia="Times New Roman"/>
            <w:szCs w:val="24"/>
            <w:lang w:eastAsia="en-US"/>
          </w:rPr>
          <w:br/>
          <w:t>ΜΗΤΑΡΑΚΗΣ Π. , σελ.</w:t>
        </w:r>
        <w:r w:rsidRPr="004C0F71">
          <w:rPr>
            <w:rFonts w:eastAsia="Times New Roman"/>
            <w:szCs w:val="24"/>
            <w:lang w:eastAsia="en-US"/>
          </w:rPr>
          <w:br/>
          <w:t>ΠΑΝΑΓΟΥΛΗΣ Ε. , σελ.</w:t>
        </w:r>
        <w:r w:rsidRPr="004C0F71">
          <w:rPr>
            <w:rFonts w:eastAsia="Times New Roman"/>
            <w:szCs w:val="24"/>
            <w:lang w:eastAsia="en-US"/>
          </w:rPr>
          <w:br/>
        </w:r>
      </w:ins>
    </w:p>
    <w:p w14:paraId="31A7448E" w14:textId="548C4AE8" w:rsidR="004C0F71" w:rsidRDefault="004C0F71" w:rsidP="004C0F71">
      <w:pPr>
        <w:spacing w:line="600" w:lineRule="auto"/>
        <w:ind w:firstLine="720"/>
        <w:jc w:val="center"/>
        <w:rPr>
          <w:ins w:id="33" w:author="Φλούδα Χριστίνα" w:date="2018-06-11T10:22:00Z"/>
          <w:rFonts w:eastAsia="Times New Roman"/>
          <w:szCs w:val="24"/>
        </w:rPr>
      </w:pPr>
      <w:ins w:id="34" w:author="Φλούδα Χριστίνα" w:date="2018-06-11T10:23:00Z">
        <w:r w:rsidRPr="004C0F71">
          <w:rPr>
            <w:rFonts w:eastAsia="Times New Roman"/>
            <w:szCs w:val="24"/>
            <w:lang w:eastAsia="en-US"/>
          </w:rPr>
          <w:t>Β. Επί των επικαίρων ερωτήσεων:</w:t>
        </w:r>
        <w:r w:rsidRPr="004C0F71">
          <w:rPr>
            <w:rFonts w:eastAsia="Times New Roman"/>
            <w:szCs w:val="24"/>
            <w:lang w:eastAsia="en-US"/>
          </w:rPr>
          <w:br/>
          <w:t>ΑΝΑΣΤΑΣΙΑΔΗΣ Σ. , σελ.</w:t>
        </w:r>
        <w:r w:rsidRPr="004C0F71">
          <w:rPr>
            <w:rFonts w:eastAsia="Times New Roman"/>
            <w:szCs w:val="24"/>
            <w:lang w:eastAsia="en-US"/>
          </w:rPr>
          <w:br/>
          <w:t>ΑΧΜΕΤ Ι. , σελ.</w:t>
        </w:r>
        <w:r w:rsidRPr="004C0F71">
          <w:rPr>
            <w:rFonts w:eastAsia="Times New Roman"/>
            <w:szCs w:val="24"/>
            <w:lang w:eastAsia="en-US"/>
          </w:rPr>
          <w:br/>
          <w:t>ΚΕΓΚΕΡΟΓΛΟΥ Β. , σελ.</w:t>
        </w:r>
        <w:r w:rsidRPr="004C0F71">
          <w:rPr>
            <w:rFonts w:eastAsia="Times New Roman"/>
            <w:szCs w:val="24"/>
            <w:lang w:eastAsia="en-US"/>
          </w:rPr>
          <w:br/>
          <w:t>ΚΕΦΑΛΙΔΟΥ Χ. , σελ.</w:t>
        </w:r>
        <w:r w:rsidRPr="004C0F71">
          <w:rPr>
            <w:rFonts w:eastAsia="Times New Roman"/>
            <w:szCs w:val="24"/>
            <w:lang w:eastAsia="en-US"/>
          </w:rPr>
          <w:br/>
          <w:t>ΚΟΚΚΑΛΗΣ Β. , σελ.</w:t>
        </w:r>
        <w:r w:rsidRPr="004C0F71">
          <w:rPr>
            <w:rFonts w:eastAsia="Times New Roman"/>
            <w:szCs w:val="24"/>
            <w:lang w:eastAsia="en-US"/>
          </w:rPr>
          <w:br/>
          <w:t>ΚΟΝΙΟΡΔΟΥ Λ. , σελ.</w:t>
        </w:r>
        <w:r w:rsidRPr="004C0F71">
          <w:rPr>
            <w:rFonts w:eastAsia="Times New Roman"/>
            <w:szCs w:val="24"/>
            <w:lang w:eastAsia="en-US"/>
          </w:rPr>
          <w:br/>
          <w:t>ΚΟΥΙΚ Τ. , σελ.</w:t>
        </w:r>
        <w:r w:rsidRPr="004C0F71">
          <w:rPr>
            <w:rFonts w:eastAsia="Times New Roman"/>
            <w:szCs w:val="24"/>
            <w:lang w:eastAsia="en-US"/>
          </w:rPr>
          <w:br/>
          <w:t>ΚΟΥΤΣΟΥΚΟΣ Γ. , σελ.</w:t>
        </w:r>
        <w:r w:rsidRPr="004C0F71">
          <w:rPr>
            <w:rFonts w:eastAsia="Times New Roman"/>
            <w:szCs w:val="24"/>
            <w:lang w:eastAsia="en-US"/>
          </w:rPr>
          <w:br/>
          <w:t>ΜΑΥΡΑΓΑΝΗΣ Ν. , σελ.</w:t>
        </w:r>
        <w:r w:rsidRPr="004C0F71">
          <w:rPr>
            <w:rFonts w:eastAsia="Times New Roman"/>
            <w:szCs w:val="24"/>
            <w:lang w:eastAsia="en-US"/>
          </w:rPr>
          <w:br/>
          <w:t>ΜΗΤΑΡΑΚΗΣ Π. , σελ.</w:t>
        </w:r>
        <w:r w:rsidRPr="004C0F71">
          <w:rPr>
            <w:rFonts w:eastAsia="Times New Roman"/>
            <w:szCs w:val="24"/>
            <w:lang w:eastAsia="en-US"/>
          </w:rPr>
          <w:br/>
          <w:t>ΣΥΝΤΥΧΑΚΗΣ Ε. , σελ.</w:t>
        </w:r>
        <w:r w:rsidRPr="004C0F71">
          <w:rPr>
            <w:rFonts w:eastAsia="Times New Roman"/>
            <w:szCs w:val="24"/>
            <w:lang w:eastAsia="en-US"/>
          </w:rPr>
          <w:br/>
        </w:r>
      </w:ins>
    </w:p>
    <w:p w14:paraId="7E3F7894" w14:textId="483EF0C3" w:rsidR="0001339B" w:rsidRDefault="004C0F71">
      <w:pPr>
        <w:spacing w:line="600" w:lineRule="auto"/>
        <w:ind w:firstLine="720"/>
        <w:jc w:val="center"/>
        <w:rPr>
          <w:rFonts w:eastAsia="Times New Roman"/>
          <w:szCs w:val="24"/>
        </w:rPr>
      </w:pPr>
      <w:r w:rsidRPr="002B5A90">
        <w:rPr>
          <w:rFonts w:eastAsia="Times New Roman"/>
          <w:szCs w:val="24"/>
        </w:rPr>
        <w:t>ΠΡΑΚΤΙΚΑ ΒΟΥΛΗΣ</w:t>
      </w:r>
    </w:p>
    <w:p w14:paraId="7E3F7895" w14:textId="77777777" w:rsidR="0001339B" w:rsidRDefault="004C0F71">
      <w:pPr>
        <w:spacing w:line="600" w:lineRule="auto"/>
        <w:ind w:firstLine="720"/>
        <w:jc w:val="center"/>
        <w:rPr>
          <w:rFonts w:eastAsia="Times New Roman"/>
          <w:szCs w:val="24"/>
        </w:rPr>
      </w:pPr>
      <w:r>
        <w:rPr>
          <w:rFonts w:eastAsia="Times New Roman"/>
          <w:szCs w:val="24"/>
        </w:rPr>
        <w:t>Ι</w:t>
      </w:r>
      <w:r>
        <w:rPr>
          <w:rFonts w:eastAsia="Times New Roman"/>
          <w:szCs w:val="24"/>
        </w:rPr>
        <w:t>Ζ</w:t>
      </w:r>
      <w:r w:rsidRPr="002B5A90">
        <w:rPr>
          <w:rFonts w:eastAsia="Times New Roman"/>
          <w:szCs w:val="24"/>
        </w:rPr>
        <w:t xml:space="preserve">΄ ΠΕΡΙΟΔΟΣ </w:t>
      </w:r>
    </w:p>
    <w:p w14:paraId="7E3F7896" w14:textId="77777777" w:rsidR="0001339B" w:rsidRDefault="004C0F71">
      <w:pPr>
        <w:spacing w:line="600" w:lineRule="auto"/>
        <w:ind w:firstLine="720"/>
        <w:jc w:val="center"/>
        <w:rPr>
          <w:rFonts w:eastAsia="Times New Roman"/>
          <w:szCs w:val="24"/>
        </w:rPr>
      </w:pPr>
      <w:r w:rsidRPr="002B5A90">
        <w:rPr>
          <w:rFonts w:eastAsia="Times New Roman"/>
          <w:szCs w:val="24"/>
        </w:rPr>
        <w:t>ΠΡΟΕΔΡΕΥΟΜΕΝΗΣ ΚΟΙΝΟΒΟΥΛΕΥΤΙΚΗΣ ΔΗΜΟΚΡΑΤΙΑΣ</w:t>
      </w:r>
    </w:p>
    <w:p w14:paraId="7E3F7897" w14:textId="77777777" w:rsidR="0001339B" w:rsidRDefault="004C0F71">
      <w:pPr>
        <w:spacing w:line="600" w:lineRule="auto"/>
        <w:ind w:firstLine="720"/>
        <w:jc w:val="center"/>
        <w:rPr>
          <w:rFonts w:eastAsia="Times New Roman"/>
          <w:szCs w:val="24"/>
        </w:rPr>
      </w:pPr>
      <w:r>
        <w:rPr>
          <w:rFonts w:eastAsia="Times New Roman"/>
          <w:szCs w:val="24"/>
        </w:rPr>
        <w:t>ΣΥΝΟΔΟΣ Γ</w:t>
      </w:r>
      <w:r w:rsidRPr="002B5A90">
        <w:rPr>
          <w:rFonts w:eastAsia="Times New Roman"/>
          <w:szCs w:val="24"/>
        </w:rPr>
        <w:t>΄</w:t>
      </w:r>
    </w:p>
    <w:p w14:paraId="7E3F7898" w14:textId="77777777" w:rsidR="0001339B" w:rsidRDefault="004C0F71">
      <w:pPr>
        <w:spacing w:line="600" w:lineRule="auto"/>
        <w:ind w:firstLine="720"/>
        <w:jc w:val="center"/>
        <w:rPr>
          <w:rFonts w:eastAsia="Times New Roman"/>
          <w:szCs w:val="24"/>
        </w:rPr>
      </w:pPr>
      <w:r>
        <w:rPr>
          <w:rFonts w:eastAsia="Times New Roman"/>
          <w:szCs w:val="24"/>
        </w:rPr>
        <w:t>ΣΥΝΕΔΡΙΑΣΗ ΡΚΗ</w:t>
      </w:r>
      <w:r w:rsidRPr="002B5A90">
        <w:rPr>
          <w:rFonts w:eastAsia="Times New Roman"/>
          <w:szCs w:val="24"/>
        </w:rPr>
        <w:t>΄</w:t>
      </w:r>
    </w:p>
    <w:p w14:paraId="7E3F7899" w14:textId="77777777" w:rsidR="0001339B" w:rsidRDefault="004C0F71">
      <w:pPr>
        <w:spacing w:line="600" w:lineRule="auto"/>
        <w:ind w:firstLine="720"/>
        <w:jc w:val="center"/>
        <w:rPr>
          <w:rFonts w:eastAsia="Times New Roman"/>
          <w:szCs w:val="24"/>
        </w:rPr>
      </w:pPr>
      <w:r>
        <w:rPr>
          <w:rFonts w:eastAsia="Times New Roman"/>
          <w:szCs w:val="24"/>
        </w:rPr>
        <w:t>Πέμπτη 31</w:t>
      </w:r>
      <w:r w:rsidRPr="002B5A90">
        <w:rPr>
          <w:rFonts w:eastAsia="Times New Roman"/>
          <w:szCs w:val="24"/>
        </w:rPr>
        <w:t xml:space="preserve"> </w:t>
      </w:r>
      <w:r>
        <w:rPr>
          <w:rFonts w:eastAsia="Times New Roman"/>
          <w:szCs w:val="24"/>
        </w:rPr>
        <w:t>Μαΐου 2018</w:t>
      </w:r>
    </w:p>
    <w:p w14:paraId="7E3F789A" w14:textId="77777777" w:rsidR="0001339B" w:rsidRDefault="004C0F71">
      <w:pPr>
        <w:spacing w:line="600" w:lineRule="auto"/>
        <w:ind w:firstLine="720"/>
        <w:jc w:val="both"/>
        <w:rPr>
          <w:rFonts w:eastAsia="Times New Roman"/>
          <w:szCs w:val="24"/>
        </w:rPr>
      </w:pPr>
      <w:r w:rsidRPr="002B5A90">
        <w:rPr>
          <w:rFonts w:eastAsia="Times New Roman"/>
          <w:szCs w:val="24"/>
        </w:rPr>
        <w:t xml:space="preserve">Αθήνα, σήμερα στις </w:t>
      </w:r>
      <w:r>
        <w:rPr>
          <w:rFonts w:eastAsia="Times New Roman"/>
          <w:szCs w:val="24"/>
        </w:rPr>
        <w:t>31 Μαΐου 2018, ημέρα Πέμπτη και ώρα 9.27</w:t>
      </w:r>
      <w:r w:rsidRPr="002B5A90">
        <w:rPr>
          <w:rFonts w:eastAsia="Times New Roman"/>
          <w:szCs w:val="24"/>
        </w:rPr>
        <w:t>΄</w:t>
      </w:r>
      <w:r w:rsidRPr="00BD3F0F">
        <w:rPr>
          <w:rFonts w:eastAsia="Times New Roman"/>
          <w:szCs w:val="24"/>
        </w:rPr>
        <w:t>,</w:t>
      </w:r>
      <w:r w:rsidRPr="002B5A9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Ζ</w:t>
      </w:r>
      <w:r>
        <w:rPr>
          <w:rFonts w:eastAsia="Times New Roman"/>
          <w:szCs w:val="24"/>
        </w:rPr>
        <w:t>΄</w:t>
      </w:r>
      <w:r>
        <w:rPr>
          <w:rFonts w:eastAsia="Times New Roman"/>
          <w:szCs w:val="24"/>
        </w:rPr>
        <w:t xml:space="preserve"> </w:t>
      </w:r>
      <w:r>
        <w:rPr>
          <w:rFonts w:eastAsia="Times New Roman"/>
          <w:szCs w:val="24"/>
        </w:rPr>
        <w:t xml:space="preserve">Αντιπροέδρου </w:t>
      </w:r>
      <w:r w:rsidRPr="002B5A90">
        <w:rPr>
          <w:rFonts w:eastAsia="Times New Roman"/>
          <w:szCs w:val="24"/>
        </w:rPr>
        <w:t xml:space="preserve">αυτής κ. </w:t>
      </w:r>
      <w:r w:rsidRPr="00D7225D">
        <w:rPr>
          <w:rFonts w:eastAsia="Times New Roman"/>
          <w:b/>
          <w:szCs w:val="24"/>
        </w:rPr>
        <w:t>ΣΠΥΡΙΔΩΝΟΣ ΛΥΚΟΥΔΗ</w:t>
      </w:r>
      <w:r>
        <w:rPr>
          <w:rFonts w:eastAsia="Times New Roman"/>
          <w:szCs w:val="24"/>
        </w:rPr>
        <w:t>.</w:t>
      </w:r>
    </w:p>
    <w:p w14:paraId="7E3F789B" w14:textId="77777777" w:rsidR="0001339B" w:rsidRDefault="004C0F71">
      <w:pPr>
        <w:spacing w:line="600" w:lineRule="auto"/>
        <w:ind w:firstLine="720"/>
        <w:jc w:val="both"/>
        <w:rPr>
          <w:rFonts w:eastAsia="Times New Roman"/>
          <w:szCs w:val="24"/>
        </w:rPr>
      </w:pPr>
      <w:r w:rsidRPr="00FC1D3D">
        <w:rPr>
          <w:rFonts w:eastAsia="Times New Roman"/>
          <w:b/>
          <w:bCs/>
          <w:szCs w:val="24"/>
        </w:rPr>
        <w:t>ΠΡΟΕΔΡΕΥΩΝ (</w:t>
      </w:r>
      <w:r>
        <w:rPr>
          <w:rFonts w:eastAsia="Times New Roman"/>
          <w:b/>
          <w:bCs/>
          <w:szCs w:val="24"/>
        </w:rPr>
        <w:t>Σπυρίδων Λυκούδης</w:t>
      </w:r>
      <w:r w:rsidRPr="00FC1D3D">
        <w:rPr>
          <w:rFonts w:eastAsia="Times New Roman"/>
          <w:b/>
          <w:bCs/>
          <w:szCs w:val="24"/>
        </w:rPr>
        <w:t>):</w:t>
      </w:r>
      <w:r>
        <w:rPr>
          <w:rFonts w:eastAsia="Times New Roman"/>
          <w:b/>
          <w:bCs/>
          <w:szCs w:val="24"/>
        </w:rPr>
        <w:t xml:space="preserve"> </w:t>
      </w:r>
      <w:r w:rsidRPr="002B5A90">
        <w:rPr>
          <w:rFonts w:eastAsia="Times New Roman"/>
          <w:szCs w:val="24"/>
        </w:rPr>
        <w:t>Κυρίες και κύριοι συνάδελφοι, αρχίζει η συνεδρίαση.</w:t>
      </w:r>
    </w:p>
    <w:p w14:paraId="7E3F789C" w14:textId="77777777" w:rsidR="0001339B" w:rsidRDefault="004C0F71">
      <w:pPr>
        <w:spacing w:line="600" w:lineRule="auto"/>
        <w:ind w:firstLine="720"/>
        <w:jc w:val="both"/>
        <w:rPr>
          <w:rFonts w:eastAsia="Times New Roman"/>
          <w:szCs w:val="24"/>
        </w:rPr>
      </w:pPr>
      <w:r w:rsidRPr="002B5A90">
        <w:rPr>
          <w:rFonts w:eastAsia="Times New Roman"/>
          <w:szCs w:val="24"/>
        </w:rPr>
        <w:t>(ΕΠΙΚΥΡΩΣΗ</w:t>
      </w:r>
      <w:r w:rsidRPr="002B5A90">
        <w:rPr>
          <w:rFonts w:eastAsia="Times New Roman"/>
          <w:szCs w:val="24"/>
        </w:rPr>
        <w:t xml:space="preserve"> ΠΡΑΚΤΙΚΩΝ: Σύμφωνα με την από </w:t>
      </w:r>
      <w:r>
        <w:rPr>
          <w:rFonts w:eastAsia="Times New Roman"/>
          <w:szCs w:val="24"/>
        </w:rPr>
        <w:t>30</w:t>
      </w:r>
      <w:r w:rsidRPr="00FC1D3D">
        <w:rPr>
          <w:rFonts w:eastAsia="Times New Roman"/>
          <w:szCs w:val="24"/>
        </w:rPr>
        <w:t>-5-2018</w:t>
      </w:r>
      <w:r w:rsidRPr="002B5A90">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ΡΚΖ΄</w:t>
      </w:r>
      <w:r w:rsidRPr="002B5A90">
        <w:rPr>
          <w:rFonts w:eastAsia="Times New Roman"/>
          <w:szCs w:val="24"/>
        </w:rPr>
        <w:t xml:space="preserve"> </w:t>
      </w:r>
      <w:r w:rsidRPr="002B5A90">
        <w:rPr>
          <w:rFonts w:eastAsia="Times New Roman"/>
          <w:szCs w:val="24"/>
        </w:rPr>
        <w:t>συνεδριάσε</w:t>
      </w:r>
      <w:r>
        <w:rPr>
          <w:rFonts w:eastAsia="Times New Roman"/>
          <w:szCs w:val="24"/>
        </w:rPr>
        <w:t>ω</w:t>
      </w:r>
      <w:r w:rsidRPr="002B5A90">
        <w:rPr>
          <w:rFonts w:eastAsia="Times New Roman"/>
          <w:szCs w:val="24"/>
        </w:rPr>
        <w:t>ς</w:t>
      </w:r>
      <w:r w:rsidRPr="002B5A90">
        <w:rPr>
          <w:rFonts w:eastAsia="Times New Roman"/>
          <w:szCs w:val="24"/>
        </w:rPr>
        <w:t xml:space="preserve">, της </w:t>
      </w:r>
      <w:r>
        <w:rPr>
          <w:rFonts w:eastAsia="Times New Roman"/>
          <w:szCs w:val="24"/>
        </w:rPr>
        <w:t>Τετάρτης</w:t>
      </w:r>
      <w:r w:rsidRPr="00FC1D3D">
        <w:rPr>
          <w:rFonts w:eastAsia="Times New Roman"/>
          <w:szCs w:val="24"/>
        </w:rPr>
        <w:t xml:space="preserve"> </w:t>
      </w:r>
      <w:r>
        <w:rPr>
          <w:rFonts w:eastAsia="Times New Roman"/>
          <w:szCs w:val="24"/>
        </w:rPr>
        <w:t>30 Μαΐου 2018</w:t>
      </w:r>
      <w:r w:rsidRPr="002B5A90">
        <w:rPr>
          <w:rFonts w:eastAsia="Times New Roman"/>
          <w:szCs w:val="24"/>
        </w:rPr>
        <w:t>, σε ό</w:t>
      </w:r>
      <w:r>
        <w:rPr>
          <w:rFonts w:eastAsia="Times New Roman"/>
          <w:szCs w:val="24"/>
        </w:rPr>
        <w:t>,τι αφορά την ψήφιση στο σύνολο των σχεδίων νόμου:</w:t>
      </w:r>
      <w:r w:rsidRPr="002B5A90">
        <w:rPr>
          <w:rFonts w:eastAsia="Times New Roman"/>
          <w:szCs w:val="24"/>
        </w:rPr>
        <w:t xml:space="preserve"> </w:t>
      </w:r>
    </w:p>
    <w:p w14:paraId="7E3F789D" w14:textId="77777777" w:rsidR="0001339B" w:rsidRDefault="004C0F71">
      <w:pPr>
        <w:spacing w:line="600" w:lineRule="auto"/>
        <w:ind w:firstLine="720"/>
        <w:jc w:val="both"/>
        <w:rPr>
          <w:rFonts w:eastAsia="Times New Roman"/>
          <w:szCs w:val="24"/>
        </w:rPr>
      </w:pPr>
      <w:r>
        <w:rPr>
          <w:rFonts w:eastAsia="Times New Roman"/>
          <w:szCs w:val="24"/>
        </w:rPr>
        <w:lastRenderedPageBreak/>
        <w:t xml:space="preserve">1) </w:t>
      </w:r>
      <w:r w:rsidRPr="002B5A90">
        <w:rPr>
          <w:rFonts w:eastAsia="Times New Roman"/>
          <w:szCs w:val="24"/>
        </w:rPr>
        <w:t>«</w:t>
      </w:r>
      <w:r>
        <w:rPr>
          <w:rFonts w:eastAsia="Times New Roman"/>
          <w:szCs w:val="24"/>
        </w:rPr>
        <w:t xml:space="preserve">Κύρωση της Συμφωνίας μεταξύ </w:t>
      </w:r>
      <w:r>
        <w:rPr>
          <w:rFonts w:eastAsia="Times New Roman"/>
          <w:szCs w:val="24"/>
        </w:rPr>
        <w:t>του Εκπαιδευτικού, Επιστημονικού και Πολιτιστικού Οργανισμού των Ηνωμένων Εθνών (UNESCO) και της Κυβέρνησης της Ελληνικής Δημοκρατίας αναφορικά με την ίδρυση του Κέντρου Ολοκληρωμένης και Διεπιστημονικής Διαχείρισης Υδάτινων Πόρων στο Αριστοτέλειο Πανεπιστ</w:t>
      </w:r>
      <w:r>
        <w:rPr>
          <w:rFonts w:eastAsia="Times New Roman"/>
          <w:szCs w:val="24"/>
        </w:rPr>
        <w:t>ήμιο Θεσσαλονίκης, ως Κέντρου Κατηγορίας 2 υπό την Αιγίδα της UNESCO».</w:t>
      </w:r>
    </w:p>
    <w:p w14:paraId="7E3F789E" w14:textId="77777777" w:rsidR="0001339B" w:rsidRDefault="004C0F71">
      <w:pPr>
        <w:spacing w:line="600" w:lineRule="auto"/>
        <w:ind w:firstLine="720"/>
        <w:jc w:val="both"/>
        <w:rPr>
          <w:rFonts w:eastAsia="Times New Roman"/>
          <w:szCs w:val="24"/>
        </w:rPr>
      </w:pPr>
      <w:r>
        <w:rPr>
          <w:rFonts w:eastAsia="Times New Roman"/>
          <w:szCs w:val="24"/>
        </w:rPr>
        <w:t>2) «Κύρωση της Συμφωνίας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τροπ</w:t>
      </w:r>
      <w:r>
        <w:rPr>
          <w:rFonts w:eastAsia="Times New Roman"/>
          <w:szCs w:val="24"/>
        </w:rPr>
        <w:t>οποίηση της Συμφωνίας Υποδοχής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του Γραφείου Υποστήριξης για την Πρόληψη και τον Έλεγχο των μη</w:t>
      </w:r>
      <w:r>
        <w:rPr>
          <w:rFonts w:eastAsia="Times New Roman"/>
          <w:szCs w:val="24"/>
        </w:rPr>
        <w:t xml:space="preserve"> Μεταδιδόμενων Ασθενειών στην Αθήνα, Ελλάδα και </w:t>
      </w:r>
      <w:r>
        <w:rPr>
          <w:rFonts w:eastAsia="Times New Roman"/>
          <w:szCs w:val="24"/>
        </w:rPr>
        <w:t xml:space="preserve">λοιπές </w:t>
      </w:r>
      <w:r>
        <w:rPr>
          <w:rFonts w:eastAsia="Times New Roman"/>
          <w:szCs w:val="24"/>
        </w:rPr>
        <w:t>διατάξεις».)</w:t>
      </w:r>
    </w:p>
    <w:p w14:paraId="7E3F789F" w14:textId="77777777" w:rsidR="0001339B" w:rsidRDefault="004C0F7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το </w:t>
      </w:r>
      <w:r>
        <w:rPr>
          <w:rFonts w:eastAsia="Times New Roman"/>
          <w:szCs w:val="24"/>
        </w:rPr>
        <w:t xml:space="preserve">δελτίο επικαίρων </w:t>
      </w:r>
      <w:r>
        <w:rPr>
          <w:rFonts w:eastAsia="Times New Roman"/>
          <w:szCs w:val="24"/>
        </w:rPr>
        <w:t xml:space="preserve">ερωτήσεων </w:t>
      </w:r>
      <w:r>
        <w:rPr>
          <w:rFonts w:eastAsia="Times New Roman"/>
          <w:szCs w:val="24"/>
        </w:rPr>
        <w:t>της Παρασκευής 1</w:t>
      </w:r>
      <w:r w:rsidRPr="005D17CA">
        <w:rPr>
          <w:rFonts w:eastAsia="Times New Roman"/>
          <w:szCs w:val="24"/>
          <w:vertAlign w:val="superscript"/>
        </w:rPr>
        <w:t>ης</w:t>
      </w:r>
      <w:r>
        <w:rPr>
          <w:rFonts w:eastAsia="Times New Roman"/>
          <w:szCs w:val="24"/>
        </w:rPr>
        <w:t xml:space="preserve"> Ιουνίου 2018.</w:t>
      </w:r>
    </w:p>
    <w:p w14:paraId="7E3F78A0" w14:textId="77777777" w:rsidR="0001339B" w:rsidRDefault="004C0F71">
      <w:pPr>
        <w:spacing w:line="600" w:lineRule="auto"/>
        <w:ind w:firstLine="720"/>
        <w:jc w:val="both"/>
        <w:rPr>
          <w:rFonts w:eastAsia="Times New Roman"/>
          <w:szCs w:val="24"/>
        </w:rPr>
      </w:pPr>
      <w:r w:rsidRPr="000945C7">
        <w:rPr>
          <w:rFonts w:eastAsia="Times New Roman"/>
          <w:szCs w:val="24"/>
        </w:rPr>
        <w:t>Α. ΕΠΙΚΑΙΡΕΣ ΕΡΩΤΗΣΕΙΣ Πρώτου Κύκλου (Άρθρο 130 παρ</w:t>
      </w:r>
      <w:r>
        <w:rPr>
          <w:rFonts w:eastAsia="Times New Roman"/>
          <w:szCs w:val="24"/>
        </w:rPr>
        <w:t>άγραφοι</w:t>
      </w:r>
      <w:r w:rsidRPr="000945C7">
        <w:rPr>
          <w:rFonts w:eastAsia="Times New Roman"/>
          <w:szCs w:val="24"/>
        </w:rPr>
        <w:t xml:space="preserve"> </w:t>
      </w:r>
      <w:r w:rsidRPr="000945C7">
        <w:rPr>
          <w:rFonts w:eastAsia="Times New Roman"/>
          <w:szCs w:val="24"/>
        </w:rPr>
        <w:t xml:space="preserve">2 και 3 </w:t>
      </w:r>
      <w:r>
        <w:rPr>
          <w:rFonts w:eastAsia="Times New Roman"/>
          <w:szCs w:val="24"/>
        </w:rPr>
        <w:t xml:space="preserve">του </w:t>
      </w:r>
      <w:r w:rsidRPr="000945C7">
        <w:rPr>
          <w:rFonts w:eastAsia="Times New Roman"/>
          <w:szCs w:val="24"/>
        </w:rPr>
        <w:t>Καν</w:t>
      </w:r>
      <w:r>
        <w:rPr>
          <w:rFonts w:eastAsia="Times New Roman"/>
          <w:szCs w:val="24"/>
        </w:rPr>
        <w:t>ονισμού</w:t>
      </w:r>
      <w:r w:rsidRPr="000945C7">
        <w:rPr>
          <w:rFonts w:eastAsia="Times New Roman"/>
          <w:szCs w:val="24"/>
        </w:rPr>
        <w:t xml:space="preserve"> </w:t>
      </w:r>
      <w:r>
        <w:rPr>
          <w:rFonts w:eastAsia="Times New Roman"/>
          <w:szCs w:val="24"/>
        </w:rPr>
        <w:t xml:space="preserve">της </w:t>
      </w:r>
      <w:r w:rsidRPr="000945C7">
        <w:rPr>
          <w:rFonts w:eastAsia="Times New Roman"/>
          <w:szCs w:val="24"/>
        </w:rPr>
        <w:t>Βουλής)</w:t>
      </w:r>
    </w:p>
    <w:p w14:paraId="7E3F78A1" w14:textId="77777777" w:rsidR="0001339B" w:rsidRDefault="004C0F71">
      <w:pPr>
        <w:spacing w:line="600" w:lineRule="auto"/>
        <w:ind w:firstLine="720"/>
        <w:jc w:val="both"/>
        <w:rPr>
          <w:rFonts w:eastAsia="Times New Roman"/>
          <w:szCs w:val="24"/>
        </w:rPr>
      </w:pPr>
      <w:r w:rsidRPr="000945C7">
        <w:rPr>
          <w:rFonts w:eastAsia="Times New Roman"/>
          <w:szCs w:val="24"/>
        </w:rPr>
        <w:lastRenderedPageBreak/>
        <w:t>1.</w:t>
      </w:r>
      <w:r>
        <w:rPr>
          <w:rFonts w:eastAsia="Times New Roman"/>
          <w:szCs w:val="24"/>
        </w:rPr>
        <w:t xml:space="preserve"> </w:t>
      </w:r>
      <w:r w:rsidRPr="000945C7">
        <w:rPr>
          <w:rFonts w:eastAsia="Times New Roman"/>
          <w:szCs w:val="24"/>
        </w:rPr>
        <w:t xml:space="preserve">Η με αριθμό 1704/25-5-2018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 xml:space="preserve">της Βουλευτού Β΄ Αθηνών της Νέας Δημοκρατίας </w:t>
      </w:r>
      <w:r w:rsidRPr="000945C7">
        <w:rPr>
          <w:rFonts w:eastAsia="Times New Roman"/>
          <w:szCs w:val="24"/>
        </w:rPr>
        <w:t>κ</w:t>
      </w:r>
      <w:r>
        <w:rPr>
          <w:rFonts w:eastAsia="Times New Roman"/>
          <w:szCs w:val="24"/>
        </w:rPr>
        <w:t>.</w:t>
      </w:r>
      <w:r w:rsidRPr="000945C7">
        <w:rPr>
          <w:rFonts w:eastAsia="Times New Roman"/>
          <w:szCs w:val="24"/>
        </w:rPr>
        <w:t xml:space="preserve"> </w:t>
      </w:r>
      <w:r w:rsidRPr="000945C7">
        <w:rPr>
          <w:rFonts w:eastAsia="Times New Roman"/>
          <w:szCs w:val="24"/>
        </w:rPr>
        <w:t>Άννας</w:t>
      </w:r>
      <w:r>
        <w:rPr>
          <w:rFonts w:eastAsia="Times New Roman"/>
          <w:szCs w:val="24"/>
        </w:rPr>
        <w:t xml:space="preserve"> </w:t>
      </w:r>
      <w:r w:rsidRPr="000945C7">
        <w:rPr>
          <w:rFonts w:eastAsia="Times New Roman"/>
          <w:szCs w:val="24"/>
        </w:rPr>
        <w:t>–</w:t>
      </w:r>
      <w:r>
        <w:rPr>
          <w:rFonts w:eastAsia="Times New Roman"/>
          <w:szCs w:val="24"/>
        </w:rPr>
        <w:t xml:space="preserve"> </w:t>
      </w:r>
      <w:r w:rsidRPr="000945C7">
        <w:rPr>
          <w:rFonts w:eastAsia="Times New Roman"/>
          <w:szCs w:val="24"/>
        </w:rPr>
        <w:t>Μισέλ Ασημακοπούλου προς τον Υπουργό Ψηφιακής Πολιτικής, Τηλεπικοινωνιών και Ενημέρωσης, με θέμα: «Ταλαιπωρία και επιβ</w:t>
      </w:r>
      <w:r w:rsidRPr="000945C7">
        <w:rPr>
          <w:rFonts w:eastAsia="Times New Roman"/>
          <w:szCs w:val="24"/>
        </w:rPr>
        <w:t>άρυνση των καταναλωτών από την καθυστέρηση απόδοσης χρηματικών ποσών που έχουν καταβάλει στα ΕΛΤΑ για εξόφληση λογαριασμών της ΔΕΗ».</w:t>
      </w:r>
    </w:p>
    <w:p w14:paraId="7E3F78A2" w14:textId="77777777" w:rsidR="0001339B" w:rsidRDefault="004C0F71">
      <w:pPr>
        <w:spacing w:line="600" w:lineRule="auto"/>
        <w:ind w:firstLine="720"/>
        <w:jc w:val="both"/>
        <w:rPr>
          <w:rFonts w:eastAsia="Times New Roman"/>
          <w:szCs w:val="24"/>
        </w:rPr>
      </w:pPr>
      <w:r w:rsidRPr="000945C7">
        <w:rPr>
          <w:rFonts w:eastAsia="Times New Roman"/>
          <w:szCs w:val="24"/>
        </w:rPr>
        <w:t>2.</w:t>
      </w:r>
      <w:r>
        <w:rPr>
          <w:rFonts w:eastAsia="Times New Roman"/>
          <w:szCs w:val="24"/>
        </w:rPr>
        <w:t xml:space="preserve"> </w:t>
      </w:r>
      <w:r w:rsidRPr="000945C7">
        <w:rPr>
          <w:rFonts w:eastAsia="Times New Roman"/>
          <w:szCs w:val="24"/>
        </w:rPr>
        <w:t xml:space="preserve">Η με αριθμό 1695/23-5-2018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του Βουλευτή Αιτωλοακαρνανίας της Δημοκρατικής Συμπαράταξης ΠΑΣΟΚ</w:t>
      </w:r>
      <w:r>
        <w:rPr>
          <w:rFonts w:eastAsia="Times New Roman"/>
          <w:szCs w:val="24"/>
        </w:rPr>
        <w:t xml:space="preserve"> </w:t>
      </w:r>
      <w:r w:rsidRPr="000945C7">
        <w:rPr>
          <w:rFonts w:eastAsia="Times New Roman"/>
          <w:szCs w:val="24"/>
        </w:rPr>
        <w:t>–</w:t>
      </w:r>
      <w:r>
        <w:rPr>
          <w:rFonts w:eastAsia="Times New Roman"/>
          <w:szCs w:val="24"/>
        </w:rPr>
        <w:t xml:space="preserve"> </w:t>
      </w:r>
      <w:r w:rsidRPr="000945C7">
        <w:rPr>
          <w:rFonts w:eastAsia="Times New Roman"/>
          <w:szCs w:val="24"/>
        </w:rPr>
        <w:t>ΔΗΜΑΡ κ.</w:t>
      </w:r>
      <w:r w:rsidRPr="000945C7">
        <w:rPr>
          <w:rFonts w:eastAsia="Times New Roman"/>
          <w:szCs w:val="24"/>
        </w:rPr>
        <w:t xml:space="preserve"> Δημητρίου Κωνσταντόπουλου προς τον Υπουργό Περιβάλλοντος και Ενέργειας, με θέμα: «Αντισταθμιστικά οφέλη από τη χρήση των νερών του ποταμού Ευήνου και του ποταμού Μόρνου». </w:t>
      </w:r>
    </w:p>
    <w:p w14:paraId="7E3F78A3" w14:textId="77777777" w:rsidR="0001339B" w:rsidRDefault="004C0F71">
      <w:pPr>
        <w:spacing w:line="600" w:lineRule="auto"/>
        <w:ind w:firstLine="720"/>
        <w:jc w:val="both"/>
        <w:rPr>
          <w:rFonts w:eastAsia="Times New Roman"/>
          <w:szCs w:val="24"/>
        </w:rPr>
      </w:pPr>
      <w:r w:rsidRPr="000945C7">
        <w:rPr>
          <w:rFonts w:eastAsia="Times New Roman"/>
          <w:szCs w:val="24"/>
        </w:rPr>
        <w:t>3.</w:t>
      </w:r>
      <w:r>
        <w:rPr>
          <w:rFonts w:eastAsia="Times New Roman"/>
          <w:szCs w:val="24"/>
        </w:rPr>
        <w:t xml:space="preserve"> </w:t>
      </w:r>
      <w:r w:rsidRPr="000945C7">
        <w:rPr>
          <w:rFonts w:eastAsia="Times New Roman"/>
          <w:szCs w:val="24"/>
        </w:rPr>
        <w:t xml:space="preserve">Η με αριθμό 1697/24-5-2018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 xml:space="preserve">του Βουλευτή Α΄ Θεσσαλονίκης της </w:t>
      </w:r>
      <w:r w:rsidRPr="000945C7">
        <w:rPr>
          <w:rFonts w:eastAsia="Times New Roman"/>
          <w:szCs w:val="24"/>
        </w:rPr>
        <w:t xml:space="preserve">Ένωσης Κεντρώων κ. Ιωάννη </w:t>
      </w:r>
      <w:proofErr w:type="spellStart"/>
      <w:r w:rsidRPr="000945C7">
        <w:rPr>
          <w:rFonts w:eastAsia="Times New Roman"/>
          <w:szCs w:val="24"/>
        </w:rPr>
        <w:t>Σαρίδη</w:t>
      </w:r>
      <w:proofErr w:type="spellEnd"/>
      <w:r w:rsidRPr="000945C7">
        <w:rPr>
          <w:rFonts w:eastAsia="Times New Roman"/>
          <w:szCs w:val="24"/>
        </w:rPr>
        <w:t xml:space="preserve"> προς τον Υπουργό Περιβάλλοντος και Ενέργειας, με θέμα: «Περί της νομιμότητας </w:t>
      </w:r>
      <w:proofErr w:type="spellStart"/>
      <w:r w:rsidRPr="000945C7">
        <w:rPr>
          <w:rFonts w:eastAsia="Times New Roman"/>
          <w:szCs w:val="24"/>
        </w:rPr>
        <w:t>αδειοδότησης</w:t>
      </w:r>
      <w:proofErr w:type="spellEnd"/>
      <w:r w:rsidRPr="000945C7">
        <w:rPr>
          <w:rFonts w:eastAsia="Times New Roman"/>
          <w:szCs w:val="24"/>
        </w:rPr>
        <w:t xml:space="preserve"> του μεταλλείου Σκουριών».</w:t>
      </w:r>
    </w:p>
    <w:p w14:paraId="7E3F78A4" w14:textId="77777777" w:rsidR="0001339B" w:rsidRDefault="004C0F71">
      <w:pPr>
        <w:spacing w:line="600" w:lineRule="auto"/>
        <w:ind w:firstLine="720"/>
        <w:jc w:val="both"/>
        <w:rPr>
          <w:rFonts w:eastAsia="Times New Roman"/>
          <w:szCs w:val="24"/>
        </w:rPr>
      </w:pPr>
      <w:r w:rsidRPr="000945C7">
        <w:rPr>
          <w:rFonts w:eastAsia="Times New Roman"/>
          <w:szCs w:val="24"/>
        </w:rPr>
        <w:lastRenderedPageBreak/>
        <w:t>4.</w:t>
      </w:r>
      <w:r>
        <w:rPr>
          <w:rFonts w:eastAsia="Times New Roman"/>
          <w:szCs w:val="24"/>
        </w:rPr>
        <w:t xml:space="preserve"> </w:t>
      </w:r>
      <w:r w:rsidRPr="000945C7">
        <w:rPr>
          <w:rFonts w:eastAsia="Times New Roman"/>
          <w:szCs w:val="24"/>
        </w:rPr>
        <w:t xml:space="preserve">Η με αριθμό 1701/25-5-2018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του Ζ΄ Αντιπροέδρου της Βουλής και Βουλευτή Α΄ Αθηνών του Πο</w:t>
      </w:r>
      <w:r w:rsidRPr="000945C7">
        <w:rPr>
          <w:rFonts w:eastAsia="Times New Roman"/>
          <w:szCs w:val="24"/>
        </w:rPr>
        <w:t xml:space="preserve">ταμιού κ. Σπυρίδωνος Λυκούδη προς τον Υπουργό Περιβάλλοντος και Ενέργειας, με θέμα: «Διοργάνωση αγώνων ταχύτητας σε περιοχή </w:t>
      </w:r>
      <w:r>
        <w:rPr>
          <w:rFonts w:eastAsia="Times New Roman"/>
          <w:szCs w:val="24"/>
        </w:rPr>
        <w:t>«</w:t>
      </w:r>
      <w:r w:rsidRPr="000945C7">
        <w:rPr>
          <w:rFonts w:eastAsia="Times New Roman"/>
          <w:szCs w:val="24"/>
        </w:rPr>
        <w:t>NATURA</w:t>
      </w:r>
      <w:r>
        <w:rPr>
          <w:rFonts w:eastAsia="Times New Roman"/>
          <w:szCs w:val="24"/>
        </w:rPr>
        <w:t>»</w:t>
      </w:r>
      <w:r w:rsidRPr="000945C7">
        <w:rPr>
          <w:rFonts w:eastAsia="Times New Roman"/>
          <w:szCs w:val="24"/>
        </w:rPr>
        <w:t>».</w:t>
      </w:r>
    </w:p>
    <w:p w14:paraId="7E3F78A5" w14:textId="77777777" w:rsidR="0001339B" w:rsidRDefault="004C0F71">
      <w:pPr>
        <w:spacing w:line="600" w:lineRule="auto"/>
        <w:ind w:firstLine="720"/>
        <w:jc w:val="both"/>
        <w:rPr>
          <w:rFonts w:eastAsia="Times New Roman"/>
          <w:szCs w:val="24"/>
        </w:rPr>
      </w:pPr>
      <w:r w:rsidRPr="000945C7">
        <w:rPr>
          <w:rFonts w:eastAsia="Times New Roman"/>
          <w:szCs w:val="24"/>
        </w:rPr>
        <w:t>5.</w:t>
      </w:r>
      <w:r>
        <w:rPr>
          <w:rFonts w:eastAsia="Times New Roman"/>
          <w:szCs w:val="24"/>
        </w:rPr>
        <w:t xml:space="preserve"> </w:t>
      </w:r>
      <w:r w:rsidRPr="000945C7">
        <w:rPr>
          <w:rFonts w:eastAsia="Times New Roman"/>
          <w:szCs w:val="24"/>
        </w:rPr>
        <w:t xml:space="preserve">Η με αριθμό 1717/29-5-2018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του Βουλευτή Ηρακλείου της Δημοκρατικής Συμπαράταξης ΠΑΣΟΚ</w:t>
      </w:r>
      <w:r>
        <w:rPr>
          <w:rFonts w:eastAsia="Times New Roman"/>
          <w:szCs w:val="24"/>
        </w:rPr>
        <w:t xml:space="preserve"> </w:t>
      </w:r>
      <w:r w:rsidRPr="000945C7">
        <w:rPr>
          <w:rFonts w:eastAsia="Times New Roman"/>
          <w:szCs w:val="24"/>
        </w:rPr>
        <w:t>–</w:t>
      </w:r>
      <w:r>
        <w:rPr>
          <w:rFonts w:eastAsia="Times New Roman"/>
          <w:szCs w:val="24"/>
        </w:rPr>
        <w:t xml:space="preserve"> </w:t>
      </w:r>
      <w:r w:rsidRPr="000945C7">
        <w:rPr>
          <w:rFonts w:eastAsia="Times New Roman"/>
          <w:szCs w:val="24"/>
        </w:rPr>
        <w:t>ΔΗΜΑΡ κ. Βασι</w:t>
      </w:r>
      <w:r w:rsidRPr="000945C7">
        <w:rPr>
          <w:rFonts w:eastAsia="Times New Roman"/>
          <w:szCs w:val="24"/>
        </w:rPr>
        <w:t xml:space="preserve">λείου </w:t>
      </w:r>
      <w:proofErr w:type="spellStart"/>
      <w:r w:rsidRPr="000945C7">
        <w:rPr>
          <w:rFonts w:eastAsia="Times New Roman"/>
          <w:szCs w:val="24"/>
        </w:rPr>
        <w:t>Κεγκέρογλου</w:t>
      </w:r>
      <w:proofErr w:type="spellEnd"/>
      <w:r w:rsidRPr="000945C7">
        <w:rPr>
          <w:rFonts w:eastAsia="Times New Roman"/>
          <w:szCs w:val="24"/>
        </w:rPr>
        <w:t xml:space="preserve"> προς τον Υπουργό Οικονομίας και Ανάπτυξης, με θέμα: «Να μπει </w:t>
      </w:r>
      <w:r>
        <w:rPr>
          <w:rFonts w:eastAsia="Times New Roman"/>
          <w:szCs w:val="24"/>
        </w:rPr>
        <w:t>«</w:t>
      </w:r>
      <w:r w:rsidRPr="000945C7">
        <w:rPr>
          <w:rFonts w:eastAsia="Times New Roman"/>
          <w:szCs w:val="24"/>
        </w:rPr>
        <w:t>φρένο</w:t>
      </w:r>
      <w:r>
        <w:rPr>
          <w:rFonts w:eastAsia="Times New Roman"/>
          <w:szCs w:val="24"/>
        </w:rPr>
        <w:t>»</w:t>
      </w:r>
      <w:r w:rsidRPr="000945C7">
        <w:rPr>
          <w:rFonts w:eastAsia="Times New Roman"/>
          <w:szCs w:val="24"/>
        </w:rPr>
        <w:t xml:space="preserve"> στην ανεξέλεγκτη άνοδο των τιμών καυσίμων που επιβαρύνει την οικονομία».</w:t>
      </w:r>
    </w:p>
    <w:p w14:paraId="7E3F78A6" w14:textId="77777777" w:rsidR="0001339B" w:rsidRDefault="004C0F71">
      <w:pPr>
        <w:spacing w:line="600" w:lineRule="auto"/>
        <w:ind w:firstLine="720"/>
        <w:jc w:val="both"/>
        <w:rPr>
          <w:rFonts w:eastAsia="Times New Roman"/>
          <w:szCs w:val="24"/>
        </w:rPr>
      </w:pPr>
      <w:r w:rsidRPr="000945C7">
        <w:rPr>
          <w:rFonts w:eastAsia="Times New Roman"/>
          <w:szCs w:val="24"/>
        </w:rPr>
        <w:t>Β. ΕΠΙΚΑΙΡΕΣ ΕΡΩΤΗΣΕΙΣ Δεύτερου Κύκλου (Άρθρο 130 παρ</w:t>
      </w:r>
      <w:r>
        <w:rPr>
          <w:rFonts w:eastAsia="Times New Roman"/>
          <w:szCs w:val="24"/>
        </w:rPr>
        <w:t>άγραφοι</w:t>
      </w:r>
      <w:r w:rsidRPr="000945C7">
        <w:rPr>
          <w:rFonts w:eastAsia="Times New Roman"/>
          <w:szCs w:val="24"/>
        </w:rPr>
        <w:t xml:space="preserve"> </w:t>
      </w:r>
      <w:r w:rsidRPr="000945C7">
        <w:rPr>
          <w:rFonts w:eastAsia="Times New Roman"/>
          <w:szCs w:val="24"/>
        </w:rPr>
        <w:t xml:space="preserve">2 και 3 </w:t>
      </w:r>
      <w:r>
        <w:rPr>
          <w:rFonts w:eastAsia="Times New Roman"/>
          <w:szCs w:val="24"/>
        </w:rPr>
        <w:t xml:space="preserve">του </w:t>
      </w:r>
      <w:r w:rsidRPr="000945C7">
        <w:rPr>
          <w:rFonts w:eastAsia="Times New Roman"/>
          <w:szCs w:val="24"/>
        </w:rPr>
        <w:t>Καν</w:t>
      </w:r>
      <w:r>
        <w:rPr>
          <w:rFonts w:eastAsia="Times New Roman"/>
          <w:szCs w:val="24"/>
        </w:rPr>
        <w:t>ονισμού της</w:t>
      </w:r>
      <w:r w:rsidRPr="000945C7">
        <w:rPr>
          <w:rFonts w:eastAsia="Times New Roman"/>
          <w:szCs w:val="24"/>
        </w:rPr>
        <w:t xml:space="preserve"> </w:t>
      </w:r>
      <w:r w:rsidRPr="000945C7">
        <w:rPr>
          <w:rFonts w:eastAsia="Times New Roman"/>
          <w:szCs w:val="24"/>
        </w:rPr>
        <w:t>Βουλής)</w:t>
      </w:r>
    </w:p>
    <w:p w14:paraId="7E3F78A7" w14:textId="77777777" w:rsidR="0001339B" w:rsidRDefault="004C0F71">
      <w:pPr>
        <w:spacing w:line="600" w:lineRule="auto"/>
        <w:ind w:firstLine="720"/>
        <w:jc w:val="both"/>
        <w:rPr>
          <w:rFonts w:eastAsia="Times New Roman"/>
          <w:szCs w:val="24"/>
        </w:rPr>
      </w:pPr>
      <w:r>
        <w:rPr>
          <w:rFonts w:eastAsia="Times New Roman"/>
          <w:szCs w:val="24"/>
        </w:rPr>
        <w:t xml:space="preserve">1. </w:t>
      </w:r>
      <w:r w:rsidRPr="000945C7">
        <w:rPr>
          <w:rFonts w:eastAsia="Times New Roman"/>
          <w:szCs w:val="24"/>
        </w:rPr>
        <w:t xml:space="preserve">Η με αριθμό 1705/25-5-2018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 xml:space="preserve">του Βουλευτή Δράμας της Νέας Δημοκρατίας κ. Δημητρίου Κυριαζίδη προς τον Υπουργό Παιδείας, Έρευνας και Θρησκευμάτων, σχετικά με τη λύση της συνένωσης του ΤΕΙ ΑΜΘ με το ΤΕΙ Κεντρικής Μακεδονίας και το Διεθνές </w:t>
      </w:r>
      <w:r w:rsidRPr="000945C7">
        <w:rPr>
          <w:rFonts w:eastAsia="Times New Roman"/>
          <w:szCs w:val="24"/>
        </w:rPr>
        <w:t>Πανεπιστήμιο Θεσσαλονίκης.</w:t>
      </w:r>
    </w:p>
    <w:p w14:paraId="7E3F78A8" w14:textId="77777777" w:rsidR="0001339B" w:rsidRDefault="004C0F71">
      <w:pPr>
        <w:spacing w:line="600" w:lineRule="auto"/>
        <w:ind w:firstLine="720"/>
        <w:jc w:val="both"/>
        <w:rPr>
          <w:rFonts w:eastAsia="Times New Roman"/>
          <w:szCs w:val="24"/>
        </w:rPr>
      </w:pPr>
      <w:r w:rsidRPr="000945C7">
        <w:rPr>
          <w:rFonts w:eastAsia="Times New Roman"/>
          <w:szCs w:val="24"/>
        </w:rPr>
        <w:lastRenderedPageBreak/>
        <w:t>2.</w:t>
      </w:r>
      <w:r>
        <w:rPr>
          <w:rFonts w:eastAsia="Times New Roman"/>
          <w:szCs w:val="24"/>
        </w:rPr>
        <w:t xml:space="preserve"> </w:t>
      </w:r>
      <w:r w:rsidRPr="000945C7">
        <w:rPr>
          <w:rFonts w:eastAsia="Times New Roman"/>
          <w:szCs w:val="24"/>
        </w:rPr>
        <w:t xml:space="preserve">Η με αριθμό 1611/7-5-2018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του Βουλευτή Κορινθίας της Νέας Δημοκρατίας κ. Χρίστου Δήμα προς τον Υπουργό Οικονομίας και Ανάπτυξης, με θέμα: «Απορρόφηση πόρων ΕΣΠΑ 2014-2020».</w:t>
      </w:r>
    </w:p>
    <w:p w14:paraId="7E3F78A9" w14:textId="77777777" w:rsidR="0001339B" w:rsidRDefault="004C0F71">
      <w:pPr>
        <w:spacing w:line="600" w:lineRule="auto"/>
        <w:ind w:firstLine="720"/>
        <w:jc w:val="both"/>
        <w:rPr>
          <w:rFonts w:eastAsia="Times New Roman"/>
          <w:szCs w:val="24"/>
        </w:rPr>
      </w:pPr>
      <w:r w:rsidRPr="000945C7">
        <w:rPr>
          <w:rFonts w:eastAsia="Times New Roman"/>
          <w:szCs w:val="24"/>
        </w:rPr>
        <w:t>3.</w:t>
      </w:r>
      <w:r>
        <w:rPr>
          <w:rFonts w:eastAsia="Times New Roman"/>
          <w:szCs w:val="24"/>
        </w:rPr>
        <w:t xml:space="preserve"> </w:t>
      </w:r>
      <w:r w:rsidRPr="000945C7">
        <w:rPr>
          <w:rFonts w:eastAsia="Times New Roman"/>
          <w:szCs w:val="24"/>
        </w:rPr>
        <w:t xml:space="preserve">Η με αριθμό 1674/21-5-2018 </w:t>
      </w:r>
      <w:r>
        <w:rPr>
          <w:rFonts w:eastAsia="Times New Roman"/>
          <w:szCs w:val="24"/>
        </w:rPr>
        <w:t>ε</w:t>
      </w:r>
      <w:r w:rsidRPr="000945C7">
        <w:rPr>
          <w:rFonts w:eastAsia="Times New Roman"/>
          <w:szCs w:val="24"/>
        </w:rPr>
        <w:t>πίκαι</w:t>
      </w:r>
      <w:r w:rsidRPr="000945C7">
        <w:rPr>
          <w:rFonts w:eastAsia="Times New Roman"/>
          <w:szCs w:val="24"/>
        </w:rPr>
        <w:t xml:space="preserve">ρη </w:t>
      </w:r>
      <w:r>
        <w:rPr>
          <w:rFonts w:eastAsia="Times New Roman"/>
          <w:szCs w:val="24"/>
        </w:rPr>
        <w:t>ε</w:t>
      </w:r>
      <w:r w:rsidRPr="000945C7">
        <w:rPr>
          <w:rFonts w:eastAsia="Times New Roman"/>
          <w:szCs w:val="24"/>
        </w:rPr>
        <w:t xml:space="preserve">ρώτηση </w:t>
      </w:r>
      <w:r w:rsidRPr="000945C7">
        <w:rPr>
          <w:rFonts w:eastAsia="Times New Roman"/>
          <w:szCs w:val="24"/>
        </w:rPr>
        <w:t xml:space="preserve">του Βουλευτή Λασιθίου της Νέας Δημοκρατίας κ. Ιωάννη </w:t>
      </w:r>
      <w:proofErr w:type="spellStart"/>
      <w:r w:rsidRPr="000945C7">
        <w:rPr>
          <w:rFonts w:eastAsia="Times New Roman"/>
          <w:szCs w:val="24"/>
        </w:rPr>
        <w:t>Πλακιωτάκη</w:t>
      </w:r>
      <w:proofErr w:type="spellEnd"/>
      <w:r w:rsidRPr="000945C7">
        <w:rPr>
          <w:rFonts w:eastAsia="Times New Roman"/>
          <w:szCs w:val="24"/>
        </w:rPr>
        <w:t xml:space="preserve"> προς τον Υπουργό Ναυτιλίας και Νησιωτικής Πολιτικής, με θέμα: «Αξιοποίηση Χρηματοδοτήσεων από Ταμεία Ε.Ε. για την προμήθεια νέων σκαφών του Λιμενικού Σώματος – Ελληνικής Ακτοφυλακής</w:t>
      </w:r>
      <w:r w:rsidRPr="000945C7">
        <w:rPr>
          <w:rFonts w:eastAsia="Times New Roman"/>
          <w:szCs w:val="24"/>
        </w:rPr>
        <w:t xml:space="preserve"> για την ενίσχυση της επιτήρησης των θαλασσίων συνόρων, την αποτελεσματική έρευνα και διάσωση και την καταπολέμηση του εγκλήματος στη θάλασσα».</w:t>
      </w:r>
    </w:p>
    <w:p w14:paraId="7E3F78AA" w14:textId="77777777" w:rsidR="0001339B" w:rsidRDefault="004C0F71">
      <w:pPr>
        <w:spacing w:line="600" w:lineRule="auto"/>
        <w:ind w:firstLine="720"/>
        <w:jc w:val="both"/>
        <w:rPr>
          <w:rFonts w:eastAsia="Times New Roman"/>
          <w:szCs w:val="24"/>
        </w:rPr>
      </w:pPr>
      <w:r w:rsidRPr="000945C7">
        <w:rPr>
          <w:rFonts w:eastAsia="Times New Roman"/>
          <w:szCs w:val="24"/>
        </w:rPr>
        <w:t>4.</w:t>
      </w:r>
      <w:r>
        <w:rPr>
          <w:rFonts w:eastAsia="Times New Roman"/>
          <w:szCs w:val="24"/>
        </w:rPr>
        <w:t xml:space="preserve"> </w:t>
      </w:r>
      <w:r w:rsidRPr="000945C7">
        <w:rPr>
          <w:rFonts w:eastAsia="Times New Roman"/>
          <w:szCs w:val="24"/>
        </w:rPr>
        <w:t xml:space="preserve">Η με αριθμό 1589/3-5-2018 </w:t>
      </w:r>
      <w:r>
        <w:rPr>
          <w:rFonts w:eastAsia="Times New Roman"/>
          <w:szCs w:val="24"/>
        </w:rPr>
        <w:t>ε</w:t>
      </w:r>
      <w:r w:rsidRPr="000945C7">
        <w:rPr>
          <w:rFonts w:eastAsia="Times New Roman"/>
          <w:szCs w:val="24"/>
        </w:rPr>
        <w:t xml:space="preserve">πίκαιρη </w:t>
      </w:r>
      <w:r>
        <w:rPr>
          <w:rFonts w:eastAsia="Times New Roman"/>
          <w:szCs w:val="24"/>
        </w:rPr>
        <w:t>ε</w:t>
      </w:r>
      <w:r w:rsidRPr="000945C7">
        <w:rPr>
          <w:rFonts w:eastAsia="Times New Roman"/>
          <w:szCs w:val="24"/>
        </w:rPr>
        <w:t xml:space="preserve">ρώτηση </w:t>
      </w:r>
      <w:r w:rsidRPr="000945C7">
        <w:rPr>
          <w:rFonts w:eastAsia="Times New Roman"/>
          <w:szCs w:val="24"/>
        </w:rPr>
        <w:t>του Βουλευτή Αρκαδίας της Δημοκρατικής Συμπαράταξης ΠΑΣΟΚ</w:t>
      </w:r>
      <w:r>
        <w:rPr>
          <w:rFonts w:eastAsia="Times New Roman"/>
          <w:szCs w:val="24"/>
        </w:rPr>
        <w:t xml:space="preserve"> </w:t>
      </w:r>
      <w:r w:rsidRPr="000945C7">
        <w:rPr>
          <w:rFonts w:eastAsia="Times New Roman"/>
          <w:szCs w:val="24"/>
        </w:rPr>
        <w:t>–</w:t>
      </w:r>
      <w:r>
        <w:rPr>
          <w:rFonts w:eastAsia="Times New Roman"/>
          <w:szCs w:val="24"/>
        </w:rPr>
        <w:t xml:space="preserve"> </w:t>
      </w:r>
      <w:r w:rsidRPr="000945C7">
        <w:rPr>
          <w:rFonts w:eastAsia="Times New Roman"/>
          <w:szCs w:val="24"/>
        </w:rPr>
        <w:t xml:space="preserve">ΔΗΜΑΡ </w:t>
      </w:r>
      <w:r w:rsidRPr="000945C7">
        <w:rPr>
          <w:rFonts w:eastAsia="Times New Roman"/>
          <w:szCs w:val="24"/>
        </w:rPr>
        <w:t xml:space="preserve">κ. Οδυσσέα Κωνσταντινόπουλου προς τον Υπουργό Οικονομίας και Ανάπτυξης, με θέμα: «Ελεγχόμενη </w:t>
      </w:r>
      <w:proofErr w:type="spellStart"/>
      <w:r w:rsidRPr="000945C7">
        <w:rPr>
          <w:rFonts w:eastAsia="Times New Roman"/>
          <w:szCs w:val="24"/>
        </w:rPr>
        <w:t>χωροθέτηση</w:t>
      </w:r>
      <w:proofErr w:type="spellEnd"/>
      <w:r w:rsidRPr="000945C7">
        <w:rPr>
          <w:rFonts w:eastAsia="Times New Roman"/>
          <w:szCs w:val="24"/>
        </w:rPr>
        <w:t xml:space="preserve"> των θερμοκηπίων παραγωγής και της μεταποιητικής μονάδας επεξεργασίας και παραγωγής τελικών προϊόντων φαρμακευτικής κάνναβης».</w:t>
      </w:r>
    </w:p>
    <w:p w14:paraId="7E3F78AB" w14:textId="77777777" w:rsidR="0001339B" w:rsidRDefault="004C0F71">
      <w:pPr>
        <w:spacing w:line="600" w:lineRule="auto"/>
        <w:ind w:firstLine="720"/>
        <w:jc w:val="both"/>
        <w:rPr>
          <w:rFonts w:eastAsia="Times New Roman"/>
          <w:szCs w:val="24"/>
        </w:rPr>
      </w:pPr>
      <w:r w:rsidRPr="000945C7">
        <w:rPr>
          <w:rFonts w:eastAsia="Times New Roman"/>
          <w:szCs w:val="24"/>
        </w:rPr>
        <w:t>ΑΝΑΦΟΡΕΣ</w:t>
      </w:r>
      <w:r>
        <w:rPr>
          <w:rFonts w:eastAsia="Times New Roman"/>
          <w:szCs w:val="24"/>
        </w:rPr>
        <w:t xml:space="preserve"> </w:t>
      </w:r>
      <w:r w:rsidRPr="000945C7">
        <w:rPr>
          <w:rFonts w:eastAsia="Times New Roman"/>
          <w:szCs w:val="24"/>
        </w:rPr>
        <w:t>-</w:t>
      </w:r>
      <w:r>
        <w:rPr>
          <w:rFonts w:eastAsia="Times New Roman"/>
          <w:szCs w:val="24"/>
        </w:rPr>
        <w:t xml:space="preserve"> </w:t>
      </w:r>
      <w:r w:rsidRPr="000945C7">
        <w:rPr>
          <w:rFonts w:eastAsia="Times New Roman"/>
          <w:szCs w:val="24"/>
        </w:rPr>
        <w:t>ΕΡΩΤΗΣΕΙΣ (Άρθρ</w:t>
      </w:r>
      <w:r w:rsidRPr="000945C7">
        <w:rPr>
          <w:rFonts w:eastAsia="Times New Roman"/>
          <w:szCs w:val="24"/>
        </w:rPr>
        <w:t>ο 130 παρ</w:t>
      </w:r>
      <w:r>
        <w:rPr>
          <w:rFonts w:eastAsia="Times New Roman"/>
          <w:szCs w:val="24"/>
        </w:rPr>
        <w:t>άγραφος</w:t>
      </w:r>
      <w:r w:rsidRPr="000945C7">
        <w:rPr>
          <w:rFonts w:eastAsia="Times New Roman"/>
          <w:szCs w:val="24"/>
        </w:rPr>
        <w:t xml:space="preserve"> </w:t>
      </w:r>
      <w:r w:rsidRPr="000945C7">
        <w:rPr>
          <w:rFonts w:eastAsia="Times New Roman"/>
          <w:szCs w:val="24"/>
        </w:rPr>
        <w:t xml:space="preserve">5 </w:t>
      </w:r>
      <w:r>
        <w:rPr>
          <w:rFonts w:eastAsia="Times New Roman"/>
          <w:szCs w:val="24"/>
        </w:rPr>
        <w:t xml:space="preserve">του </w:t>
      </w:r>
      <w:r w:rsidRPr="000945C7">
        <w:rPr>
          <w:rFonts w:eastAsia="Times New Roman"/>
          <w:szCs w:val="24"/>
        </w:rPr>
        <w:t>Καν</w:t>
      </w:r>
      <w:r>
        <w:rPr>
          <w:rFonts w:eastAsia="Times New Roman"/>
          <w:szCs w:val="24"/>
        </w:rPr>
        <w:t>ονισμού της</w:t>
      </w:r>
      <w:r w:rsidRPr="000945C7">
        <w:rPr>
          <w:rFonts w:eastAsia="Times New Roman"/>
          <w:szCs w:val="24"/>
        </w:rPr>
        <w:t xml:space="preserve"> </w:t>
      </w:r>
      <w:r w:rsidRPr="000945C7">
        <w:rPr>
          <w:rFonts w:eastAsia="Times New Roman"/>
          <w:szCs w:val="24"/>
        </w:rPr>
        <w:t>Βουλής)</w:t>
      </w:r>
    </w:p>
    <w:p w14:paraId="7E3F78AC" w14:textId="77777777" w:rsidR="0001339B" w:rsidRDefault="004C0F71">
      <w:pPr>
        <w:spacing w:line="600" w:lineRule="auto"/>
        <w:ind w:firstLine="720"/>
        <w:jc w:val="both"/>
        <w:rPr>
          <w:rFonts w:eastAsia="Times New Roman"/>
          <w:szCs w:val="24"/>
        </w:rPr>
      </w:pPr>
      <w:r w:rsidRPr="000945C7">
        <w:rPr>
          <w:rFonts w:eastAsia="Times New Roman"/>
          <w:szCs w:val="24"/>
        </w:rPr>
        <w:lastRenderedPageBreak/>
        <w:t>1.</w:t>
      </w:r>
      <w:r>
        <w:rPr>
          <w:rFonts w:eastAsia="Times New Roman"/>
          <w:szCs w:val="24"/>
        </w:rPr>
        <w:t xml:space="preserve"> </w:t>
      </w:r>
      <w:r w:rsidRPr="000945C7">
        <w:rPr>
          <w:rFonts w:eastAsia="Times New Roman"/>
          <w:szCs w:val="24"/>
        </w:rPr>
        <w:t xml:space="preserve">Η με αριθμό 1983/11-12-2017 </w:t>
      </w:r>
      <w:r>
        <w:rPr>
          <w:rFonts w:eastAsia="Times New Roman"/>
          <w:szCs w:val="24"/>
        </w:rPr>
        <w:t>ε</w:t>
      </w:r>
      <w:r w:rsidRPr="000945C7">
        <w:rPr>
          <w:rFonts w:eastAsia="Times New Roman"/>
          <w:szCs w:val="24"/>
        </w:rPr>
        <w:t xml:space="preserve">ρώτηση </w:t>
      </w:r>
      <w:r w:rsidRPr="000945C7">
        <w:rPr>
          <w:rFonts w:eastAsia="Times New Roman"/>
          <w:szCs w:val="24"/>
        </w:rPr>
        <w:t xml:space="preserve">του Βουλευτή Δράμας της Νέας Δημοκρατίας κ. Δημητρίου Κυριαζίδη προς τον Υπουργό Μεταναστευτικής Πολιτικής, με θέμα: «Με ποια διαδικασία πραγματοποιήθηκε η ανάθεση στους </w:t>
      </w:r>
      <w:r>
        <w:rPr>
          <w:rFonts w:eastAsia="Times New Roman"/>
          <w:szCs w:val="24"/>
        </w:rPr>
        <w:t>«</w:t>
      </w:r>
      <w:r w:rsidRPr="000945C7">
        <w:rPr>
          <w:rFonts w:eastAsia="Times New Roman"/>
          <w:szCs w:val="24"/>
        </w:rPr>
        <w:t>ΓΙΑΤΡΟΥΣ ΤΟΥ ΚΟΣΜΟΥ</w:t>
      </w:r>
      <w:r>
        <w:rPr>
          <w:rFonts w:eastAsia="Times New Roman"/>
          <w:szCs w:val="24"/>
        </w:rPr>
        <w:t>»</w:t>
      </w:r>
      <w:r w:rsidRPr="000945C7">
        <w:rPr>
          <w:rFonts w:eastAsia="Times New Roman"/>
          <w:szCs w:val="24"/>
        </w:rPr>
        <w:t xml:space="preserve"> </w:t>
      </w:r>
      <w:r w:rsidRPr="000945C7">
        <w:rPr>
          <w:rFonts w:eastAsia="Times New Roman"/>
          <w:szCs w:val="24"/>
        </w:rPr>
        <w:t>της φροντίδας της υγείας των προσφύγων του Κέντρου φιλοξενίας στην ΒΙΠΕ Δράμας;».</w:t>
      </w:r>
    </w:p>
    <w:p w14:paraId="7E3F78AD" w14:textId="77777777" w:rsidR="0001339B" w:rsidRDefault="004C0F71">
      <w:pPr>
        <w:spacing w:line="600" w:lineRule="auto"/>
        <w:ind w:firstLine="720"/>
        <w:jc w:val="both"/>
        <w:rPr>
          <w:rFonts w:eastAsia="Times New Roman"/>
          <w:szCs w:val="24"/>
        </w:rPr>
      </w:pPr>
      <w:r w:rsidRPr="000945C7">
        <w:rPr>
          <w:rFonts w:eastAsia="Times New Roman"/>
          <w:szCs w:val="24"/>
        </w:rPr>
        <w:t>2.</w:t>
      </w:r>
      <w:r>
        <w:rPr>
          <w:rFonts w:eastAsia="Times New Roman"/>
          <w:szCs w:val="24"/>
        </w:rPr>
        <w:t xml:space="preserve"> </w:t>
      </w:r>
      <w:r w:rsidRPr="000945C7">
        <w:rPr>
          <w:rFonts w:eastAsia="Times New Roman"/>
          <w:szCs w:val="24"/>
        </w:rPr>
        <w:t xml:space="preserve">Η με αριθμό 4297/12-3-2018 </w:t>
      </w:r>
      <w:r>
        <w:rPr>
          <w:rFonts w:eastAsia="Times New Roman"/>
          <w:szCs w:val="24"/>
        </w:rPr>
        <w:t>ε</w:t>
      </w:r>
      <w:r w:rsidRPr="000945C7">
        <w:rPr>
          <w:rFonts w:eastAsia="Times New Roman"/>
          <w:szCs w:val="24"/>
        </w:rPr>
        <w:t xml:space="preserve">ρώτηση </w:t>
      </w:r>
      <w:r w:rsidRPr="000945C7">
        <w:rPr>
          <w:rFonts w:eastAsia="Times New Roman"/>
          <w:szCs w:val="24"/>
        </w:rPr>
        <w:t>του Βουλευτή Β΄ Αθηνών της Δημοκρατικής Συμπαράταξης ΠΑΣΟΚ</w:t>
      </w:r>
      <w:r>
        <w:rPr>
          <w:rFonts w:eastAsia="Times New Roman"/>
          <w:szCs w:val="24"/>
        </w:rPr>
        <w:t xml:space="preserve"> </w:t>
      </w:r>
      <w:r w:rsidRPr="000945C7">
        <w:rPr>
          <w:rFonts w:eastAsia="Times New Roman"/>
          <w:szCs w:val="24"/>
        </w:rPr>
        <w:t>–</w:t>
      </w:r>
      <w:r>
        <w:rPr>
          <w:rFonts w:eastAsia="Times New Roman"/>
          <w:szCs w:val="24"/>
        </w:rPr>
        <w:t xml:space="preserve"> </w:t>
      </w:r>
      <w:r w:rsidRPr="000945C7">
        <w:rPr>
          <w:rFonts w:eastAsia="Times New Roman"/>
          <w:szCs w:val="24"/>
        </w:rPr>
        <w:t>ΔΗΜΑΡ κ. Γεωργίου - Δημητρίου Καρρά προς τον Υπουργό Ο</w:t>
      </w:r>
      <w:r w:rsidRPr="000945C7">
        <w:rPr>
          <w:rFonts w:eastAsia="Times New Roman"/>
          <w:szCs w:val="24"/>
        </w:rPr>
        <w:t>ικονομίας και Ανάπτυξης, σχετικά με τις προθέσεις της Κυβέρνησης των Η.Π.Α. να επιβάλλει εισαγωγικούς δασμούς και τις επιπτώσεις του μέτρου στις ελληνικές εξαγωγές.</w:t>
      </w:r>
    </w:p>
    <w:p w14:paraId="7E3F78A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7E3F78AF" w14:textId="77777777" w:rsidR="0001339B" w:rsidRDefault="004C0F71">
      <w:pPr>
        <w:spacing w:line="600" w:lineRule="auto"/>
        <w:ind w:firstLine="720"/>
        <w:jc w:val="center"/>
        <w:rPr>
          <w:rFonts w:eastAsia="Times New Roman" w:cs="Times New Roman"/>
          <w:b/>
          <w:szCs w:val="24"/>
        </w:rPr>
      </w:pPr>
      <w:r w:rsidRPr="009C2F36">
        <w:rPr>
          <w:rFonts w:eastAsia="Times New Roman" w:cs="Times New Roman"/>
          <w:b/>
          <w:szCs w:val="24"/>
        </w:rPr>
        <w:t>ΕΠΙΚΑΙΡΩΝ ΕΡΩΤΗΣΕΩΝ</w:t>
      </w:r>
    </w:p>
    <w:p w14:paraId="7E3F78B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Αρχίζουμε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w:t>
      </w:r>
      <w:r>
        <w:rPr>
          <w:rFonts w:eastAsia="Times New Roman" w:cs="Times New Roman"/>
          <w:szCs w:val="24"/>
        </w:rPr>
        <w:t>με αριθμό 129/4-10-2017 ερώτηση του</w:t>
      </w:r>
      <w:r>
        <w:rPr>
          <w:rFonts w:eastAsia="Times New Roman" w:cs="Times New Roman"/>
          <w:szCs w:val="24"/>
        </w:rPr>
        <w:t xml:space="preserve"> </w:t>
      </w:r>
      <w:r>
        <w:rPr>
          <w:rFonts w:eastAsia="Times New Roman" w:cs="Times New Roman"/>
          <w:szCs w:val="24"/>
        </w:rPr>
        <w:t>κύκλο</w:t>
      </w:r>
      <w:r>
        <w:rPr>
          <w:rFonts w:eastAsia="Times New Roman" w:cs="Times New Roman"/>
          <w:szCs w:val="24"/>
        </w:rPr>
        <w:t>υ</w:t>
      </w:r>
      <w:r>
        <w:rPr>
          <w:rFonts w:eastAsia="Times New Roman" w:cs="Times New Roman"/>
          <w:szCs w:val="24"/>
        </w:rPr>
        <w:t xml:space="preserve"> αναφορών </w:t>
      </w:r>
      <w:r>
        <w:rPr>
          <w:rFonts w:eastAsia="Times New Roman" w:cs="Times New Roman"/>
          <w:szCs w:val="24"/>
        </w:rPr>
        <w:t xml:space="preserve">και </w:t>
      </w:r>
      <w:r>
        <w:rPr>
          <w:rFonts w:eastAsia="Times New Roman" w:cs="Times New Roman"/>
          <w:szCs w:val="24"/>
        </w:rPr>
        <w:t>ερωτήσεων</w:t>
      </w:r>
      <w:r>
        <w:rPr>
          <w:rFonts w:eastAsia="Times New Roman" w:cs="Times New Roman"/>
          <w:szCs w:val="24"/>
        </w:rPr>
        <w:t xml:space="preserve"> </w:t>
      </w:r>
      <w:r w:rsidRPr="00722327">
        <w:rPr>
          <w:rFonts w:eastAsia="Times New Roman" w:cs="Times New Roman"/>
          <w:szCs w:val="24"/>
        </w:rPr>
        <w:t>του Βουλευτή Ροδόπης της Δημοκρατικής Συμπαράταξης ΠΑΣΟΚ</w:t>
      </w:r>
      <w:r>
        <w:rPr>
          <w:rFonts w:eastAsia="Times New Roman" w:cs="Times New Roman"/>
          <w:szCs w:val="24"/>
        </w:rPr>
        <w:t xml:space="preserve"> </w:t>
      </w:r>
      <w:r>
        <w:rPr>
          <w:rFonts w:eastAsia="Times New Roman" w:cs="Times New Roman"/>
          <w:szCs w:val="24"/>
        </w:rPr>
        <w:t>-</w:t>
      </w:r>
      <w:r w:rsidRPr="00722327">
        <w:rPr>
          <w:rFonts w:eastAsia="Times New Roman" w:cs="Times New Roman"/>
          <w:szCs w:val="24"/>
        </w:rPr>
        <w:t xml:space="preserve"> ΔΗΜΑΡ κ. </w:t>
      </w:r>
      <w:proofErr w:type="spellStart"/>
      <w:r w:rsidRPr="00722327">
        <w:rPr>
          <w:rFonts w:eastAsia="Times New Roman" w:cs="Times New Roman"/>
          <w:szCs w:val="24"/>
        </w:rPr>
        <w:t>Ιλχάν</w:t>
      </w:r>
      <w:proofErr w:type="spellEnd"/>
      <w:r w:rsidRPr="00722327">
        <w:rPr>
          <w:rFonts w:eastAsia="Times New Roman" w:cs="Times New Roman"/>
          <w:szCs w:val="24"/>
        </w:rPr>
        <w:t xml:space="preserve"> Αχμέτ προς τον Υπουργό Αγροτικής Ανάπτυξης και Τροφίμων, με θέμα: «Ενίσχυση καπνοκαλλιεργητών</w:t>
      </w:r>
      <w:r w:rsidRPr="00722327">
        <w:rPr>
          <w:rFonts w:eastAsia="Times New Roman" w:cs="Times New Roman"/>
          <w:szCs w:val="24"/>
        </w:rPr>
        <w:t xml:space="preserve"> της Θράκης».</w:t>
      </w:r>
    </w:p>
    <w:p w14:paraId="7E3F78B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Υφυπουργός Αγροτικής Ανάπτυξης και Τροφίμων, κ. Βασίλειος Κόκκαλης.</w:t>
      </w:r>
    </w:p>
    <w:p w14:paraId="7E3F78B2"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r>
        <w:rPr>
          <w:rFonts w:eastAsia="Times New Roman" w:cs="Times New Roman"/>
          <w:szCs w:val="24"/>
        </w:rPr>
        <w:t xml:space="preserve"> για να αναπτύξετε την ερώτηση.</w:t>
      </w:r>
    </w:p>
    <w:p w14:paraId="7E3F78B3"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7E3F78B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Κύριε Υπουργέ, στον Νομό Ροδόπης περίπου </w:t>
      </w:r>
      <w:r>
        <w:rPr>
          <w:rFonts w:eastAsia="Times New Roman" w:cs="Times New Roman"/>
          <w:szCs w:val="24"/>
        </w:rPr>
        <w:t xml:space="preserve">έξι χιλιάδες οχτακόσιες </w:t>
      </w:r>
      <w:r>
        <w:rPr>
          <w:rFonts w:eastAsia="Times New Roman" w:cs="Times New Roman"/>
          <w:szCs w:val="24"/>
        </w:rPr>
        <w:t xml:space="preserve">οικογένειες ζουν αποκλειστικά από την καλλιέργεια του καπνού διότι αυτό είναι, όπως ξέρετε, μονοκαλλιέργεια. Αν δεν επιδοτείται ο καπνός που καλλιεργείται ως επί το </w:t>
      </w:r>
      <w:proofErr w:type="spellStart"/>
      <w:r>
        <w:rPr>
          <w:rFonts w:eastAsia="Times New Roman" w:cs="Times New Roman"/>
          <w:szCs w:val="24"/>
        </w:rPr>
        <w:t>πλείστον</w:t>
      </w:r>
      <w:proofErr w:type="spellEnd"/>
      <w:r>
        <w:rPr>
          <w:rFonts w:eastAsia="Times New Roman" w:cs="Times New Roman"/>
          <w:szCs w:val="24"/>
        </w:rPr>
        <w:t xml:space="preserve"> σε εδάφη άγονα κα</w:t>
      </w:r>
      <w:r>
        <w:rPr>
          <w:rFonts w:eastAsia="Times New Roman" w:cs="Times New Roman"/>
          <w:szCs w:val="24"/>
        </w:rPr>
        <w:t>ι ξερά, δεν θα πρόκειται περί αφανισμού απλά μιας καλλιέργειας, αλλά μιας ολόκληρης κοινωνικής ομάδας, με ό,τι συνέπειες μπορεί να επιφέρει το γεγονός αυτό στην κοινωνική ισορροπία και την ευημερία της περιοχής μου.</w:t>
      </w:r>
    </w:p>
    <w:p w14:paraId="7E3F78B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Παράλληλα, ο καπνός, κύριε Υπουργέ, αποτ</w:t>
      </w:r>
      <w:r>
        <w:rPr>
          <w:rFonts w:eastAsia="Times New Roman" w:cs="Times New Roman"/>
          <w:szCs w:val="24"/>
        </w:rPr>
        <w:t xml:space="preserve">ελεί ένα εξαγωγικό προϊόν που συμβάλλει στην εξωστρέφεια της ελληνικής οικονομίας. Ειδικά ο </w:t>
      </w:r>
      <w:proofErr w:type="spellStart"/>
      <w:r>
        <w:rPr>
          <w:rFonts w:eastAsia="Times New Roman" w:cs="Times New Roman"/>
          <w:szCs w:val="24"/>
        </w:rPr>
        <w:t>μπασμάς</w:t>
      </w:r>
      <w:proofErr w:type="spellEnd"/>
      <w:r>
        <w:rPr>
          <w:rFonts w:eastAsia="Times New Roman" w:cs="Times New Roman"/>
          <w:szCs w:val="24"/>
        </w:rPr>
        <w:t>, που καλλιεργείται στη Θράκη, αποτελεί μια ποικιλία που χρησιμοποιείται στα χαρμάνια των τσιγάρων από τις μεγαλύτερες εταιρείες παγκοσμίως.</w:t>
      </w:r>
    </w:p>
    <w:p w14:paraId="7E3F78B6"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Η ανάπτυξη των ο</w:t>
      </w:r>
      <w:r>
        <w:rPr>
          <w:rFonts w:eastAsia="Times New Roman" w:cs="Times New Roman"/>
          <w:szCs w:val="24"/>
        </w:rPr>
        <w:t xml:space="preserve">ρεινών και μειονεκτικών περιοχών της υπαίθρου είναι στην ουσία και μια διαδικασία περιφερειακής ανάπτυξης. Θα αναπτύξω </w:t>
      </w:r>
      <w:r>
        <w:rPr>
          <w:rFonts w:eastAsia="Times New Roman" w:cs="Times New Roman"/>
          <w:szCs w:val="24"/>
        </w:rPr>
        <w:lastRenderedPageBreak/>
        <w:t>και στη δευτερολογία μου το περιεχόμενο της ερώτησης. Πρέπει να μιλούμε για μια ολιστική προσέγγιση στην ανάπτυξη του αγροτικού χώρου για</w:t>
      </w:r>
      <w:r>
        <w:rPr>
          <w:rFonts w:eastAsia="Times New Roman" w:cs="Times New Roman"/>
          <w:szCs w:val="24"/>
        </w:rPr>
        <w:t xml:space="preserve"> την έννοια της μεταποίησης, της βελτίωσης της ποιότητας ζωής και για όλα αυτά.</w:t>
      </w:r>
    </w:p>
    <w:p w14:paraId="7E3F78B7" w14:textId="77777777" w:rsidR="0001339B" w:rsidRDefault="004C0F71">
      <w:pPr>
        <w:spacing w:line="600" w:lineRule="auto"/>
        <w:ind w:firstLine="720"/>
        <w:jc w:val="both"/>
        <w:rPr>
          <w:rFonts w:eastAsia="Times New Roman"/>
          <w:szCs w:val="24"/>
        </w:rPr>
      </w:pPr>
      <w:r>
        <w:rPr>
          <w:rFonts w:eastAsia="Times New Roman"/>
          <w:szCs w:val="24"/>
        </w:rPr>
        <w:t>Δυστυχώς, στο άρθρο 38 για τις άμεσες ενισχύσεις, κύριε Υπουργέ, από τον κατάλογο των επιλέξιμων προς ενίσχυση προϊόντων αποκλείστηκε ο καπνός αναιτιολόγητα και παρά την αντίθε</w:t>
      </w:r>
      <w:r>
        <w:rPr>
          <w:rFonts w:eastAsia="Times New Roman"/>
          <w:szCs w:val="24"/>
        </w:rPr>
        <w:t xml:space="preserve">ση της </w:t>
      </w:r>
      <w:r>
        <w:rPr>
          <w:rFonts w:eastAsia="Times New Roman"/>
          <w:szCs w:val="24"/>
        </w:rPr>
        <w:t xml:space="preserve">ολομέλειας </w:t>
      </w:r>
      <w:r>
        <w:rPr>
          <w:rFonts w:eastAsia="Times New Roman"/>
          <w:szCs w:val="24"/>
        </w:rPr>
        <w:t xml:space="preserve">του Ευρωπαϊκού Κοινοβουλίου. Με δεδομένο ότι ο καπνός είναι προϊόν προστατευόμενο από τη Συνθήκη της Ευρωπαϊκής Ένωσης στο παράρτημα 1, η αυθαίρετη εξαίρεσή του από ένα μέτρο αγροτικής πολιτικής δημιουργεί εύλογες ανησυχίες για παρόμοιες </w:t>
      </w:r>
      <w:r>
        <w:rPr>
          <w:rFonts w:eastAsia="Times New Roman"/>
          <w:szCs w:val="24"/>
        </w:rPr>
        <w:t>εξαιρέσεις του προϊόντος και των καλλιεργητών και από άλλες πολιτικές στο μέλλον.</w:t>
      </w:r>
    </w:p>
    <w:p w14:paraId="7E3F78B8" w14:textId="77777777" w:rsidR="0001339B" w:rsidRDefault="004C0F71">
      <w:pPr>
        <w:spacing w:line="600" w:lineRule="auto"/>
        <w:ind w:firstLine="720"/>
        <w:jc w:val="both"/>
        <w:rPr>
          <w:rFonts w:eastAsia="Times New Roman"/>
          <w:szCs w:val="24"/>
        </w:rPr>
      </w:pPr>
      <w:r>
        <w:rPr>
          <w:rFonts w:eastAsia="Times New Roman"/>
          <w:szCs w:val="24"/>
        </w:rPr>
        <w:t xml:space="preserve">Στην απάντηση που έδωσε για τη δυνατότητα ενίσχυσης του καπνού πέρυσι, μετά τη σχετική ερώτηση που υποβλήθηκε από τον Ευρωβουλευτή κ. Μίλτο Κίρκο, ο Επίτροπος κ. </w:t>
      </w:r>
      <w:proofErr w:type="spellStart"/>
      <w:r>
        <w:rPr>
          <w:rFonts w:eastAsia="Times New Roman"/>
          <w:szCs w:val="24"/>
        </w:rPr>
        <w:t>Χόγκαν</w:t>
      </w:r>
      <w:proofErr w:type="spellEnd"/>
      <w:r>
        <w:rPr>
          <w:rFonts w:eastAsia="Times New Roman"/>
          <w:szCs w:val="24"/>
        </w:rPr>
        <w:t xml:space="preserve"> τονίζ</w:t>
      </w:r>
      <w:r>
        <w:rPr>
          <w:rFonts w:eastAsia="Times New Roman"/>
          <w:szCs w:val="24"/>
        </w:rPr>
        <w:t>ει, κύριε Υπουργέ -και αυτό έχει σημασία τώρα- ότι τα κράτη-μέλη μπορούν να αποφασίσουν να χορηγήσουν πρόσθετη ενίσχυση στους γεωργούς των οποίων οι εκμεταλλεύσεις βρίσκονται σε περιοχές με φυσικά μειονεκτήματα που ορίζονται στο Κεφάλαιο 4.</w:t>
      </w:r>
    </w:p>
    <w:p w14:paraId="7E3F78B9" w14:textId="77777777" w:rsidR="0001339B" w:rsidRDefault="004C0F71">
      <w:pPr>
        <w:spacing w:line="600" w:lineRule="auto"/>
        <w:ind w:firstLine="720"/>
        <w:jc w:val="both"/>
        <w:rPr>
          <w:rFonts w:eastAsia="Times New Roman"/>
          <w:szCs w:val="24"/>
        </w:rPr>
      </w:pPr>
      <w:r>
        <w:rPr>
          <w:rFonts w:eastAsia="Times New Roman"/>
          <w:szCs w:val="24"/>
        </w:rPr>
        <w:lastRenderedPageBreak/>
        <w:t>Επίσης, ο Κανον</w:t>
      </w:r>
      <w:r>
        <w:rPr>
          <w:rFonts w:eastAsia="Times New Roman"/>
          <w:szCs w:val="24"/>
        </w:rPr>
        <w:t>ισμός με αριθμό 1305/2013 για την αγροτική ανάπτυξη επιτρέπει, επίσης, στα κράτη-μέλη να χορηγούν ενισχύσεις σε περιοχές που αντιμετωπίζουν φυσικά ή άλλα ειδικά μειονεκτήματα. Ο κ. Αποστόλου, ο Υπουργός, κατά την πρόσφατη επίσκεψή του στο Μουσείο Καπνού τη</w:t>
      </w:r>
      <w:r>
        <w:rPr>
          <w:rFonts w:eastAsia="Times New Roman"/>
          <w:szCs w:val="24"/>
        </w:rPr>
        <w:t>ς Καβάλας δεσμεύτηκε ότι στόχος σας είναι στο πλαίσιο της νέας ΚΑΠ που θα γίνει να επαναφέρετε στο προσκήνιο το ζήτημα της στήριξης του καπνού.</w:t>
      </w:r>
    </w:p>
    <w:p w14:paraId="7E3F78BA" w14:textId="77777777" w:rsidR="0001339B" w:rsidRDefault="004C0F71">
      <w:pPr>
        <w:spacing w:line="600" w:lineRule="auto"/>
        <w:ind w:firstLine="720"/>
        <w:jc w:val="both"/>
        <w:rPr>
          <w:rFonts w:eastAsia="Times New Roman"/>
          <w:szCs w:val="24"/>
        </w:rPr>
      </w:pPr>
      <w:r>
        <w:rPr>
          <w:rFonts w:eastAsia="Times New Roman"/>
          <w:szCs w:val="24"/>
        </w:rPr>
        <w:t xml:space="preserve">Μετά από όλα αυτά ρωτώ και ξαναρωτώ, κύριε Υπουργέ, τι θα κάνετε με τη στήριξη των καπνοκαλλιεργητών στη Θράκη; </w:t>
      </w:r>
      <w:r>
        <w:rPr>
          <w:rFonts w:eastAsia="Times New Roman"/>
          <w:szCs w:val="24"/>
        </w:rPr>
        <w:t xml:space="preserve">Ποιο είναι το όραμά σας; Τι σκέφτεστε τόσο για τον Β΄ πυλώνα, αλλά πολύ περισσότερο για τον Α΄ πυλώνα, όπως αναφέρεται και στην απόφαση-απάντηση του κ. </w:t>
      </w:r>
      <w:proofErr w:type="spellStart"/>
      <w:r>
        <w:rPr>
          <w:rFonts w:eastAsia="Times New Roman"/>
          <w:szCs w:val="24"/>
        </w:rPr>
        <w:t>Χόγκαν</w:t>
      </w:r>
      <w:proofErr w:type="spellEnd"/>
      <w:r>
        <w:rPr>
          <w:rFonts w:eastAsia="Times New Roman"/>
          <w:szCs w:val="24"/>
        </w:rPr>
        <w:t>;</w:t>
      </w:r>
    </w:p>
    <w:p w14:paraId="7E3F78BB" w14:textId="77777777" w:rsidR="0001339B" w:rsidRDefault="004C0F71">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7E3F78BC" w14:textId="77777777" w:rsidR="0001339B" w:rsidRDefault="004C0F71">
      <w:pPr>
        <w:spacing w:line="600" w:lineRule="auto"/>
        <w:ind w:firstLine="720"/>
        <w:jc w:val="both"/>
        <w:rPr>
          <w:rFonts w:eastAsia="Times New Roman"/>
          <w:szCs w:val="24"/>
        </w:rPr>
      </w:pPr>
      <w:r>
        <w:rPr>
          <w:rFonts w:eastAsia="Times New Roman"/>
          <w:szCs w:val="24"/>
        </w:rPr>
        <w:t>Κύριε Υπουργέ, έχετε τον λόγο.</w:t>
      </w:r>
    </w:p>
    <w:p w14:paraId="7E3F78BD" w14:textId="77777777" w:rsidR="0001339B" w:rsidRDefault="004C0F71">
      <w:pPr>
        <w:spacing w:line="600" w:lineRule="auto"/>
        <w:ind w:firstLine="720"/>
        <w:jc w:val="both"/>
        <w:rPr>
          <w:rFonts w:eastAsia="Times New Roman"/>
          <w:szCs w:val="24"/>
        </w:rPr>
      </w:pPr>
      <w:r>
        <w:rPr>
          <w:rFonts w:eastAsia="Times New Roman"/>
          <w:b/>
          <w:szCs w:val="24"/>
        </w:rPr>
        <w:t>ΒΑΣΙΛ</w:t>
      </w:r>
      <w:r>
        <w:rPr>
          <w:rFonts w:eastAsia="Times New Roman"/>
          <w:b/>
          <w:szCs w:val="24"/>
        </w:rPr>
        <w:t>ΕΙΟΣ ΚΟΚΚΑΛΗΣ (Υφυπουργός Αγροτικής Ανάπτυξης και Τροφίμων):</w:t>
      </w:r>
      <w:r>
        <w:rPr>
          <w:rFonts w:eastAsia="Times New Roman"/>
          <w:szCs w:val="24"/>
        </w:rPr>
        <w:t xml:space="preserve"> Ευχαριστώ, κύριε Πρόεδρε.</w:t>
      </w:r>
    </w:p>
    <w:p w14:paraId="7E3F78BE" w14:textId="77777777" w:rsidR="0001339B" w:rsidRDefault="004C0F71">
      <w:pPr>
        <w:spacing w:line="600" w:lineRule="auto"/>
        <w:ind w:firstLine="720"/>
        <w:jc w:val="both"/>
        <w:rPr>
          <w:rFonts w:eastAsia="Times New Roman"/>
          <w:szCs w:val="24"/>
        </w:rPr>
      </w:pPr>
      <w:r>
        <w:rPr>
          <w:rFonts w:eastAsia="Times New Roman"/>
          <w:szCs w:val="24"/>
        </w:rPr>
        <w:t xml:space="preserve">Κύριε Βουλευτά, πράγματι ο καπνός αποτελεί μια από τις πιο σημαντικές καλλιέργειες, </w:t>
      </w:r>
      <w:proofErr w:type="spellStart"/>
      <w:r>
        <w:rPr>
          <w:rFonts w:eastAsia="Times New Roman"/>
          <w:szCs w:val="24"/>
        </w:rPr>
        <w:t>πολλώ</w:t>
      </w:r>
      <w:proofErr w:type="spellEnd"/>
      <w:r>
        <w:rPr>
          <w:rFonts w:eastAsia="Times New Roman"/>
          <w:szCs w:val="24"/>
        </w:rPr>
        <w:t xml:space="preserve"> δε μάλλον για την περιοχή της Θράκης. Μέσα από </w:t>
      </w:r>
      <w:r>
        <w:rPr>
          <w:rFonts w:eastAsia="Times New Roman"/>
          <w:szCs w:val="24"/>
        </w:rPr>
        <w:lastRenderedPageBreak/>
        <w:t>το Πρόγραμμα Αγροτικής Ανάπτυξης</w:t>
      </w:r>
      <w:r>
        <w:rPr>
          <w:rFonts w:eastAsia="Times New Roman"/>
          <w:szCs w:val="24"/>
        </w:rPr>
        <w:t xml:space="preserve">, το οποίο προωθεί την ανταγωνιστικότητα και την παραγωγικότητα στο </w:t>
      </w:r>
      <w:proofErr w:type="spellStart"/>
      <w:r>
        <w:rPr>
          <w:rFonts w:eastAsia="Times New Roman"/>
          <w:szCs w:val="24"/>
        </w:rPr>
        <w:t>αγροδιατροφικό</w:t>
      </w:r>
      <w:proofErr w:type="spellEnd"/>
      <w:r>
        <w:rPr>
          <w:rFonts w:eastAsia="Times New Roman"/>
          <w:szCs w:val="24"/>
        </w:rPr>
        <w:t xml:space="preserve"> σύστημα, θα σας αναφέρω τρία μέτρα, πολύ σημαντικότατα μέτρα, στα οποία υπάγεται και ο καπνός.</w:t>
      </w:r>
    </w:p>
    <w:p w14:paraId="7E3F78BF" w14:textId="77777777" w:rsidR="0001339B" w:rsidRDefault="004C0F71">
      <w:pPr>
        <w:spacing w:line="600" w:lineRule="auto"/>
        <w:ind w:firstLine="720"/>
        <w:jc w:val="both"/>
        <w:rPr>
          <w:rFonts w:eastAsia="Times New Roman"/>
          <w:szCs w:val="24"/>
        </w:rPr>
      </w:pPr>
      <w:r>
        <w:rPr>
          <w:rFonts w:eastAsia="Times New Roman"/>
          <w:szCs w:val="24"/>
        </w:rPr>
        <w:t xml:space="preserve">Στο Πρόγραμμα Αγροτικής Ανάπτυξης συμπεριλαμβάνεται η ενίσχυση επενδύσεων που </w:t>
      </w:r>
      <w:r>
        <w:rPr>
          <w:rFonts w:eastAsia="Times New Roman"/>
          <w:szCs w:val="24"/>
        </w:rPr>
        <w:t>αφορούν τον καπνό τόσο σε επίπεδο πρωτογενούς όσο και σε επίπεδο δευτερογενούς τομέα, επαναλαμβάνω και η καπνοκαλλιέργεια και ο καπνός. Πρώτον, είναι το μέτρο 4.1 με τίτλο</w:t>
      </w:r>
      <w:r>
        <w:rPr>
          <w:rFonts w:eastAsia="Times New Roman"/>
          <w:szCs w:val="24"/>
        </w:rPr>
        <w:t>:</w:t>
      </w:r>
      <w:r>
        <w:rPr>
          <w:rFonts w:eastAsia="Times New Roman"/>
          <w:szCs w:val="24"/>
        </w:rPr>
        <w:t xml:space="preserve"> «Επενδύσεις στις γεωργικές εκμεταλλεύσεις». Στο πλαίσιο του εν λόγω </w:t>
      </w:r>
      <w:proofErr w:type="spellStart"/>
      <w:r>
        <w:rPr>
          <w:rFonts w:eastAsia="Times New Roman"/>
          <w:szCs w:val="24"/>
        </w:rPr>
        <w:t>υπομέτρου</w:t>
      </w:r>
      <w:proofErr w:type="spellEnd"/>
      <w:r>
        <w:rPr>
          <w:rFonts w:eastAsia="Times New Roman"/>
          <w:szCs w:val="24"/>
        </w:rPr>
        <w:t>, το ο</w:t>
      </w:r>
      <w:r>
        <w:rPr>
          <w:rFonts w:eastAsia="Times New Roman"/>
          <w:szCs w:val="24"/>
        </w:rPr>
        <w:t>ποίο έχει ήδη προκηρυχθεί, μεταξύ των άλλων δίδεται στήριξη σε εκμεταλλεύσεις, συμπεριλαμβανομένων αυτών που παράγουν καπνό, που στρέφονται προς ποιοτικά γεωργικά προϊόντα, ώστε να διευκολυνθεί η προσαρμογή τους στις ανάγκες της αγοράς και να ενισχυθεί η α</w:t>
      </w:r>
      <w:r>
        <w:rPr>
          <w:rFonts w:eastAsia="Times New Roman"/>
          <w:szCs w:val="24"/>
        </w:rPr>
        <w:t>νταγωνιστικότητά τους.</w:t>
      </w:r>
    </w:p>
    <w:p w14:paraId="7E3F78C0" w14:textId="77777777" w:rsidR="0001339B" w:rsidRDefault="004C0F71">
      <w:pPr>
        <w:spacing w:line="600" w:lineRule="auto"/>
        <w:ind w:firstLine="720"/>
        <w:jc w:val="both"/>
        <w:rPr>
          <w:rFonts w:eastAsia="Times New Roman"/>
          <w:szCs w:val="24"/>
        </w:rPr>
      </w:pPr>
      <w:r>
        <w:rPr>
          <w:rFonts w:eastAsia="Times New Roman"/>
          <w:szCs w:val="24"/>
        </w:rPr>
        <w:t xml:space="preserve">Το δεύτερο μέτρο είναι το 4.2 με τίτλο «Επενδύσεις στη μεταποίηση, εμπορία και ανάπτυξη γεωργικών προϊόντων». Στο πλαίσιο του εν λόγω </w:t>
      </w:r>
      <w:proofErr w:type="spellStart"/>
      <w:r>
        <w:rPr>
          <w:rFonts w:eastAsia="Times New Roman"/>
          <w:szCs w:val="24"/>
        </w:rPr>
        <w:t>υπομέτρου</w:t>
      </w:r>
      <w:proofErr w:type="spellEnd"/>
      <w:r>
        <w:rPr>
          <w:rFonts w:eastAsia="Times New Roman"/>
          <w:szCs w:val="24"/>
        </w:rPr>
        <w:t xml:space="preserve"> που έχει ήδη προκηρυχθεί για επενδύσεις άνω των 600.000 ευρώ, όπου συμπεριλαμβάνεται και </w:t>
      </w:r>
      <w:r>
        <w:rPr>
          <w:rFonts w:eastAsia="Times New Roman"/>
          <w:szCs w:val="24"/>
        </w:rPr>
        <w:t xml:space="preserve">ο τομέας του καπνού για την παραγωγή πούρων ή </w:t>
      </w:r>
      <w:proofErr w:type="spellStart"/>
      <w:r>
        <w:rPr>
          <w:rFonts w:eastAsia="Times New Roman"/>
          <w:szCs w:val="24"/>
        </w:rPr>
        <w:t>σιγαρίλος</w:t>
      </w:r>
      <w:proofErr w:type="spellEnd"/>
      <w:r>
        <w:rPr>
          <w:rFonts w:eastAsia="Times New Roman"/>
          <w:szCs w:val="24"/>
        </w:rPr>
        <w:t xml:space="preserve">, μεταξύ των άλλων δίδεται στήριξη σε πολύ μικρές και μικρομεσαίες επιχειρήσεις με στόχο την αύξηση της προστιθέμενης αξίας των </w:t>
      </w:r>
      <w:r>
        <w:rPr>
          <w:rFonts w:eastAsia="Times New Roman"/>
          <w:szCs w:val="24"/>
        </w:rPr>
        <w:lastRenderedPageBreak/>
        <w:t>προϊόντων τους, καθιστώντας τα ελκυστικά στους καταναλωτές και ενισχύοντα</w:t>
      </w:r>
      <w:r>
        <w:rPr>
          <w:rFonts w:eastAsia="Times New Roman"/>
          <w:szCs w:val="24"/>
        </w:rPr>
        <w:t xml:space="preserve">ς τον εξαγωγικό προσανατολισμό. Αντίστοιχες επενδύσεις κάτω των 600.000 ευρώ θα προκηρυχθούν στο επόμενο διάστημα μέσω των </w:t>
      </w:r>
      <w:r>
        <w:rPr>
          <w:rFonts w:eastAsia="Times New Roman"/>
          <w:szCs w:val="24"/>
        </w:rPr>
        <w:t>προγραμμάτων «</w:t>
      </w:r>
      <w:r>
        <w:rPr>
          <w:rFonts w:eastAsia="Times New Roman"/>
          <w:szCs w:val="24"/>
          <w:lang w:val="en-US"/>
        </w:rPr>
        <w:t>L</w:t>
      </w:r>
      <w:r>
        <w:rPr>
          <w:rFonts w:eastAsia="Times New Roman"/>
          <w:szCs w:val="24"/>
          <w:lang w:val="en-US"/>
        </w:rPr>
        <w:t>EADER</w:t>
      </w:r>
      <w:r>
        <w:rPr>
          <w:rFonts w:eastAsia="Times New Roman"/>
          <w:szCs w:val="24"/>
        </w:rPr>
        <w:t>»</w:t>
      </w:r>
      <w:r>
        <w:rPr>
          <w:rFonts w:eastAsia="Times New Roman"/>
          <w:szCs w:val="24"/>
        </w:rPr>
        <w:t>.</w:t>
      </w:r>
    </w:p>
    <w:p w14:paraId="7E3F78C1" w14:textId="77777777" w:rsidR="0001339B" w:rsidRDefault="004C0F71">
      <w:pPr>
        <w:spacing w:line="600" w:lineRule="auto"/>
        <w:ind w:firstLine="720"/>
        <w:jc w:val="both"/>
        <w:rPr>
          <w:rFonts w:eastAsia="Times New Roman"/>
          <w:szCs w:val="24"/>
        </w:rPr>
      </w:pPr>
      <w:r>
        <w:rPr>
          <w:rFonts w:eastAsia="Times New Roman"/>
          <w:szCs w:val="24"/>
        </w:rPr>
        <w:t>Επίσης, τόσο η καπνοκαλλιέργεια όσο και οι καπνοκαλλιεργητές μπορούν να επωφεληθούν από το μέτρο 13 του Προγρά</w:t>
      </w:r>
      <w:r>
        <w:rPr>
          <w:rFonts w:eastAsia="Times New Roman"/>
          <w:szCs w:val="24"/>
        </w:rPr>
        <w:t xml:space="preserve">μματος Αγροτικής Ανάπτυξης «Ενισχύσεις σε περιοχές που χαρακτηρίζονται από φυσικά ή άλλα ειδικά μειονεκτήματα», καθώς στην </w:t>
      </w:r>
      <w:proofErr w:type="spellStart"/>
      <w:r>
        <w:rPr>
          <w:rFonts w:eastAsia="Times New Roman"/>
          <w:szCs w:val="24"/>
        </w:rPr>
        <w:t>επιλεξιμότητα</w:t>
      </w:r>
      <w:proofErr w:type="spellEnd"/>
      <w:r>
        <w:rPr>
          <w:rFonts w:eastAsia="Times New Roman"/>
          <w:szCs w:val="24"/>
        </w:rPr>
        <w:t xml:space="preserve"> του συγκεκριμένου μέτρου -και είναι πολύ σημαντικό- εμπίπτουν όλα τα αγροτεμάχια στα οποία ασκείται γεωργική δραστηριότ</w:t>
      </w:r>
      <w:r>
        <w:rPr>
          <w:rFonts w:eastAsia="Times New Roman"/>
          <w:szCs w:val="24"/>
        </w:rPr>
        <w:t xml:space="preserve">ητα σε ορεινές ή μειονεκτικές περιοχές, ενώ δικαιούχοι είναι τα φυσικά και νομικά πρόσωπα που είναι ενεργοί αγρότες και ασκούν τη γεωργική δραστηριότητα εντός των περιοχών αυτών. Συνεπώς, στο μέτρο 13 «Ενισχύσεις σε περιοχές που χαρακτηρίζονται από φυσικά </w:t>
      </w:r>
      <w:r>
        <w:rPr>
          <w:rFonts w:eastAsia="Times New Roman"/>
          <w:szCs w:val="24"/>
        </w:rPr>
        <w:t>ή άλλα ειδικά μειονεκτήματα» υπάγονται και οι καπνοκαλλιεργητές.</w:t>
      </w:r>
    </w:p>
    <w:p w14:paraId="7E3F78C2" w14:textId="77777777" w:rsidR="0001339B" w:rsidRDefault="004C0F71">
      <w:pPr>
        <w:spacing w:line="600" w:lineRule="auto"/>
        <w:ind w:firstLine="720"/>
        <w:jc w:val="both"/>
        <w:rPr>
          <w:rFonts w:eastAsia="Times New Roman"/>
          <w:szCs w:val="24"/>
        </w:rPr>
      </w:pPr>
      <w:r>
        <w:rPr>
          <w:rFonts w:eastAsia="Times New Roman"/>
          <w:szCs w:val="24"/>
        </w:rPr>
        <w:t>Τα υπόλοιπα θα τα πω στη δευτερολογία μου.</w:t>
      </w:r>
    </w:p>
    <w:p w14:paraId="7E3F78C3" w14:textId="77777777" w:rsidR="0001339B" w:rsidRDefault="004C0F71">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7E3F78C4" w14:textId="77777777" w:rsidR="0001339B" w:rsidRDefault="004C0F71">
      <w:pPr>
        <w:spacing w:line="600" w:lineRule="auto"/>
        <w:ind w:firstLine="720"/>
        <w:jc w:val="both"/>
        <w:rPr>
          <w:rFonts w:eastAsia="Times New Roman"/>
          <w:szCs w:val="24"/>
        </w:rPr>
      </w:pPr>
      <w:r>
        <w:rPr>
          <w:rFonts w:eastAsia="Times New Roman"/>
          <w:szCs w:val="24"/>
        </w:rPr>
        <w:t>Κύριε Αχμέτ, έχετε τον λόγο.</w:t>
      </w:r>
    </w:p>
    <w:p w14:paraId="7E3F78C5" w14:textId="77777777" w:rsidR="0001339B" w:rsidRDefault="004C0F71">
      <w:pPr>
        <w:spacing w:line="600" w:lineRule="auto"/>
        <w:ind w:firstLine="720"/>
        <w:jc w:val="both"/>
        <w:rPr>
          <w:rFonts w:eastAsia="Times New Roman"/>
          <w:szCs w:val="24"/>
        </w:rPr>
      </w:pPr>
      <w:r>
        <w:rPr>
          <w:rFonts w:eastAsia="Times New Roman"/>
          <w:b/>
          <w:szCs w:val="24"/>
        </w:rPr>
        <w:lastRenderedPageBreak/>
        <w:t>ΙΛΧΑΝ ΑΧΜΕΤ:</w:t>
      </w:r>
      <w:r>
        <w:rPr>
          <w:rFonts w:eastAsia="Times New Roman"/>
          <w:szCs w:val="24"/>
        </w:rPr>
        <w:t xml:space="preserve"> Κύριε Υπουργέ, αναφερθήκατε </w:t>
      </w:r>
      <w:r>
        <w:rPr>
          <w:rFonts w:eastAsia="Times New Roman"/>
          <w:szCs w:val="24"/>
        </w:rPr>
        <w:t>κατ</w:t>
      </w:r>
      <w:r>
        <w:rPr>
          <w:rFonts w:eastAsia="Times New Roman"/>
          <w:szCs w:val="24"/>
        </w:rPr>
        <w:t xml:space="preserve">’ </w:t>
      </w:r>
      <w:r>
        <w:rPr>
          <w:rFonts w:eastAsia="Times New Roman"/>
          <w:szCs w:val="24"/>
        </w:rPr>
        <w:t>αρχάς</w:t>
      </w:r>
      <w:r>
        <w:rPr>
          <w:rFonts w:eastAsia="Times New Roman"/>
          <w:szCs w:val="24"/>
        </w:rPr>
        <w:t xml:space="preserve"> στην Β΄ πυλώνα και συγκεκριμένα σε κάποιες δράσεις. Κοιτάξτε, όμως, τι γίνεται. Το μέτρο 4.2.2, στο οποίο αναφερθήκατε, αφορά </w:t>
      </w:r>
      <w:r>
        <w:rPr>
          <w:rFonts w:eastAsia="Times New Roman"/>
          <w:szCs w:val="24"/>
        </w:rPr>
        <w:t>κατ</w:t>
      </w:r>
      <w:r>
        <w:rPr>
          <w:rFonts w:eastAsia="Times New Roman"/>
          <w:szCs w:val="24"/>
        </w:rPr>
        <w:t xml:space="preserve">’ </w:t>
      </w:r>
      <w:r>
        <w:rPr>
          <w:rFonts w:eastAsia="Times New Roman"/>
          <w:szCs w:val="24"/>
        </w:rPr>
        <w:t>αρχάς</w:t>
      </w:r>
      <w:r>
        <w:rPr>
          <w:rFonts w:eastAsia="Times New Roman"/>
          <w:szCs w:val="24"/>
        </w:rPr>
        <w:t xml:space="preserve"> ιδιωτικές επενδύσεις για ποσά άνω των 600.000 ευρώ από ιδιωτική πρωτοβουλία. Δηλαδή, αυτοί οι φτωχοί άνθρωποι επάνω στ</w:t>
      </w:r>
      <w:r>
        <w:rPr>
          <w:rFonts w:eastAsia="Times New Roman"/>
          <w:szCs w:val="24"/>
        </w:rPr>
        <w:t xml:space="preserve">η Θράκη πού θα βρουν, κύριε Υφυπουργέ, 600.000 ευρώ να επενδύσουν για να κάνουν πούρα και </w:t>
      </w:r>
      <w:proofErr w:type="spellStart"/>
      <w:r>
        <w:rPr>
          <w:rFonts w:eastAsia="Times New Roman"/>
          <w:szCs w:val="24"/>
        </w:rPr>
        <w:t>τσιγαρίλια</w:t>
      </w:r>
      <w:proofErr w:type="spellEnd"/>
      <w:r>
        <w:rPr>
          <w:rFonts w:eastAsia="Times New Roman"/>
          <w:szCs w:val="24"/>
        </w:rPr>
        <w:t>; Αυτό στους καπνοκαλλιεργητές νομίζω ακούγεται</w:t>
      </w:r>
      <w:r w:rsidRPr="008F4FEF">
        <w:rPr>
          <w:rFonts w:eastAsia="Times New Roman"/>
          <w:szCs w:val="24"/>
        </w:rPr>
        <w:t xml:space="preserve"> </w:t>
      </w:r>
      <w:r>
        <w:rPr>
          <w:rFonts w:eastAsia="Times New Roman"/>
          <w:szCs w:val="24"/>
        </w:rPr>
        <w:t>αστείο, για να μην πω γελοίο.</w:t>
      </w:r>
    </w:p>
    <w:p w14:paraId="7E3F78C6" w14:textId="77777777" w:rsidR="0001339B" w:rsidRDefault="004C0F71">
      <w:pPr>
        <w:spacing w:line="600" w:lineRule="auto"/>
        <w:ind w:firstLine="720"/>
        <w:jc w:val="both"/>
        <w:rPr>
          <w:rFonts w:eastAsia="Times New Roman"/>
          <w:szCs w:val="24"/>
        </w:rPr>
      </w:pPr>
      <w:r>
        <w:rPr>
          <w:rFonts w:eastAsia="Times New Roman"/>
          <w:szCs w:val="24"/>
        </w:rPr>
        <w:t xml:space="preserve">Στο πρόγραμμα μπορεί να υπάρχουν δράσεις από την αγροτική αναπτυξιακή και για </w:t>
      </w:r>
      <w:r>
        <w:rPr>
          <w:rFonts w:eastAsia="Times New Roman"/>
          <w:szCs w:val="24"/>
        </w:rPr>
        <w:t>ποσά κάτω των 600.000 ευρώ</w:t>
      </w:r>
      <w:r w:rsidRPr="00CD09BC">
        <w:rPr>
          <w:rFonts w:eastAsia="Times New Roman"/>
          <w:szCs w:val="24"/>
        </w:rPr>
        <w:t>,</w:t>
      </w:r>
      <w:r>
        <w:rPr>
          <w:rFonts w:eastAsia="Times New Roman"/>
          <w:szCs w:val="24"/>
        </w:rPr>
        <w:t xml:space="preserve"> αλλά ούτε αυτά μπορούν να δραστηριοποιηθούν. </w:t>
      </w:r>
    </w:p>
    <w:p w14:paraId="7E3F78C7" w14:textId="77777777" w:rsidR="0001339B" w:rsidRDefault="004C0F71">
      <w:pPr>
        <w:spacing w:line="600" w:lineRule="auto"/>
        <w:ind w:firstLine="720"/>
        <w:jc w:val="both"/>
        <w:rPr>
          <w:rFonts w:eastAsia="Times New Roman"/>
          <w:szCs w:val="24"/>
        </w:rPr>
      </w:pPr>
      <w:r>
        <w:rPr>
          <w:rFonts w:eastAsia="Times New Roman"/>
          <w:szCs w:val="24"/>
        </w:rPr>
        <w:t>Αναφερθήκατε στον πυλώνα Β, στο άρθρο 48 του Κανονισμού, όπου η Κυβέρνησή σας τις εξισωτικές αποζημιώσεις τις εξάπλωσε σε όλη την Ελλάδα. Ξέρετε, όμως, ότι επάνω</w:t>
      </w:r>
      <w:r>
        <w:rPr>
          <w:rFonts w:eastAsia="Times New Roman"/>
          <w:szCs w:val="24"/>
        </w:rPr>
        <w:t>,</w:t>
      </w:r>
      <w:r>
        <w:rPr>
          <w:rFonts w:eastAsia="Times New Roman"/>
          <w:szCs w:val="24"/>
        </w:rPr>
        <w:t xml:space="preserve"> άνθρωποι, ιδίως στη</w:t>
      </w:r>
      <w:r>
        <w:rPr>
          <w:rFonts w:eastAsia="Times New Roman"/>
          <w:szCs w:val="24"/>
        </w:rPr>
        <w:t>ν κτηνοτροφία, που έπαιρναν την πλήρη εξισωτική τώρα κατέβηκαν στο 50%; Εμείς δεν λέμε να μην πάρουν την εξισωτική όλοι όσοι δικαιούνται ανά στρεμματική απόδοση 90 ευρώ, αλλά στην ουσία μειώθηκε στους κτηνοτρόφους. Για τους συγκεκριμένους καπνοκαλλιεργητές</w:t>
      </w:r>
      <w:r>
        <w:rPr>
          <w:rFonts w:eastAsia="Times New Roman"/>
          <w:szCs w:val="24"/>
        </w:rPr>
        <w:t xml:space="preserve"> τώρα το ποσό, κύριε Υπουργέ, είναι 42 ευρώ. </w:t>
      </w:r>
    </w:p>
    <w:p w14:paraId="7E3F78C8" w14:textId="77777777" w:rsidR="0001339B" w:rsidRDefault="004C0F71">
      <w:pPr>
        <w:spacing w:line="600" w:lineRule="auto"/>
        <w:ind w:firstLine="720"/>
        <w:jc w:val="both"/>
        <w:rPr>
          <w:rFonts w:eastAsia="Times New Roman"/>
          <w:szCs w:val="24"/>
        </w:rPr>
      </w:pPr>
      <w:r>
        <w:rPr>
          <w:rFonts w:eastAsia="Times New Roman"/>
          <w:szCs w:val="24"/>
        </w:rPr>
        <w:lastRenderedPageBreak/>
        <w:t>Η βασική ενίσχυση αυτή τη στιγμή έχει κατεβεί στο 1 ευρώ στους καπνοκαλλιεργητές. Ξέρετε ότι μετά από έναν χρόνο η βασική ενίσχυση τελειώνει. Κι όταν θα τελειώσει η βασική ενίσχυση πώς θα μπορέσει η ελληνική καπνοβιομηχανία να σταθεί; Πώς χιλιάδες άνθρωποι</w:t>
      </w:r>
      <w:r>
        <w:rPr>
          <w:rFonts w:eastAsia="Times New Roman"/>
          <w:szCs w:val="24"/>
        </w:rPr>
        <w:t xml:space="preserve"> θα δουλέψουν μόνο με την εμπορική τιμή; Θα είναι στο έλεος των εμπόρων. </w:t>
      </w:r>
    </w:p>
    <w:p w14:paraId="7E3F78C9" w14:textId="77777777" w:rsidR="0001339B" w:rsidRDefault="004C0F71">
      <w:pPr>
        <w:spacing w:line="600" w:lineRule="auto"/>
        <w:ind w:firstLine="720"/>
        <w:jc w:val="both"/>
        <w:rPr>
          <w:rFonts w:eastAsia="Times New Roman"/>
          <w:szCs w:val="24"/>
        </w:rPr>
      </w:pPr>
      <w:r>
        <w:rPr>
          <w:rFonts w:eastAsia="Times New Roman"/>
          <w:szCs w:val="24"/>
        </w:rPr>
        <w:t>Εμείς σας ρωτάμε το εξής. Από τον πυλώνα Α, λέει ο κ. Κόκκαλης στην απάντησή του, μπορεί κατ’ εξαίρεση σε ορεινές και μειονεκτικές περιοχές, μόνο σ’ αυτές, να δημιουργηθεί μια αναπτυ</w:t>
      </w:r>
      <w:r>
        <w:rPr>
          <w:rFonts w:eastAsia="Times New Roman"/>
          <w:szCs w:val="24"/>
        </w:rPr>
        <w:t xml:space="preserve">ξιακή πολιτική και να χορηγηθούν ακόμα και άμεσες ενισχύσεις. Στη νέα ΚΑΠ έχετε πρόθεση να εντάξετε στον φάκελο και αυτή την πρόταση ως Ελλάδα; Θα δώσετε τη μάχη για τις άμεσες ενισχύσεις μαζί με άλλες </w:t>
      </w:r>
      <w:proofErr w:type="spellStart"/>
      <w:r>
        <w:rPr>
          <w:rFonts w:eastAsia="Times New Roman"/>
          <w:szCs w:val="24"/>
        </w:rPr>
        <w:t>σύμμαχες</w:t>
      </w:r>
      <w:proofErr w:type="spellEnd"/>
      <w:r>
        <w:rPr>
          <w:rFonts w:eastAsia="Times New Roman"/>
          <w:szCs w:val="24"/>
        </w:rPr>
        <w:t xml:space="preserve"> χώρες ειδικά για τις ορεινές και μειονεκτικές</w:t>
      </w:r>
      <w:r>
        <w:rPr>
          <w:rFonts w:eastAsia="Times New Roman"/>
          <w:szCs w:val="24"/>
        </w:rPr>
        <w:t xml:space="preserve"> περιοχές της περιοχής μας; </w:t>
      </w:r>
    </w:p>
    <w:p w14:paraId="7E3F78CA" w14:textId="77777777" w:rsidR="0001339B" w:rsidRDefault="004C0F71">
      <w:pPr>
        <w:spacing w:line="600" w:lineRule="auto"/>
        <w:ind w:firstLine="720"/>
        <w:jc w:val="both"/>
        <w:rPr>
          <w:rFonts w:eastAsia="Times New Roman"/>
          <w:szCs w:val="24"/>
        </w:rPr>
      </w:pPr>
      <w:r>
        <w:rPr>
          <w:rFonts w:eastAsia="Times New Roman"/>
          <w:szCs w:val="24"/>
        </w:rPr>
        <w:t>Ευχαριστώ.</w:t>
      </w:r>
    </w:p>
    <w:p w14:paraId="7E3F78CB" w14:textId="77777777" w:rsidR="0001339B" w:rsidRDefault="004C0F71">
      <w:pPr>
        <w:spacing w:line="600" w:lineRule="auto"/>
        <w:ind w:firstLine="720"/>
        <w:jc w:val="both"/>
        <w:rPr>
          <w:rFonts w:eastAsia="Times New Roman"/>
          <w:szCs w:val="24"/>
        </w:rPr>
      </w:pPr>
      <w:r w:rsidRPr="00700F11">
        <w:rPr>
          <w:rFonts w:eastAsia="Times New Roman"/>
          <w:b/>
          <w:szCs w:val="24"/>
        </w:rPr>
        <w:t>ΠΡΟΕΔΡΕΥΩΝ (Σπυρίδων Λυκούδης):</w:t>
      </w:r>
      <w:r>
        <w:rPr>
          <w:rFonts w:eastAsia="Times New Roman"/>
          <w:szCs w:val="24"/>
        </w:rPr>
        <w:t xml:space="preserve"> Κύριε Υπουργέ, έχετε τον λόγο.</w:t>
      </w:r>
    </w:p>
    <w:p w14:paraId="7E3F78CC" w14:textId="77777777" w:rsidR="0001339B" w:rsidRDefault="004C0F71">
      <w:pPr>
        <w:spacing w:line="600" w:lineRule="auto"/>
        <w:ind w:firstLine="720"/>
        <w:jc w:val="both"/>
        <w:rPr>
          <w:rFonts w:eastAsia="Times New Roman"/>
          <w:szCs w:val="24"/>
        </w:rPr>
      </w:pPr>
      <w:r w:rsidRPr="001B2A27">
        <w:rPr>
          <w:rFonts w:eastAsia="Times New Roman"/>
          <w:b/>
          <w:szCs w:val="24"/>
        </w:rPr>
        <w:t>ΒΑΣΙΛΕΙΟΣ ΚΟΚΚΑΛΗΣ</w:t>
      </w:r>
      <w:r>
        <w:rPr>
          <w:rFonts w:eastAsia="Times New Roman"/>
          <w:b/>
          <w:szCs w:val="24"/>
        </w:rPr>
        <w:t xml:space="preserve"> (Υφυπουργός Αγροτικής Ανάπτυξης και Τροφίμων)</w:t>
      </w:r>
      <w:r w:rsidRPr="001B2A27">
        <w:rPr>
          <w:rFonts w:eastAsia="Times New Roman"/>
          <w:b/>
          <w:szCs w:val="24"/>
        </w:rPr>
        <w:t>:</w:t>
      </w:r>
      <w:r>
        <w:rPr>
          <w:rFonts w:eastAsia="Times New Roman"/>
          <w:szCs w:val="24"/>
        </w:rPr>
        <w:t xml:space="preserve"> Βέβαια θα δώσουμε τη μάχη, κύριε Βουλευτά. Αυτό είναι το μόνο </w:t>
      </w:r>
      <w:r>
        <w:rPr>
          <w:rFonts w:eastAsia="Times New Roman"/>
          <w:szCs w:val="24"/>
        </w:rPr>
        <w:lastRenderedPageBreak/>
        <w:t>σίγουρο. Την καπνοκαλλιέρ</w:t>
      </w:r>
      <w:r>
        <w:rPr>
          <w:rFonts w:eastAsia="Times New Roman"/>
          <w:szCs w:val="24"/>
        </w:rPr>
        <w:t xml:space="preserve">γεια τη στηρίζουμε ως Υπουργείο Αγροτικής Ανάπτυξης στον μέγιστο βαθμό. </w:t>
      </w:r>
    </w:p>
    <w:p w14:paraId="7E3F78CD" w14:textId="77777777" w:rsidR="0001339B" w:rsidRDefault="004C0F71">
      <w:pPr>
        <w:spacing w:line="600" w:lineRule="auto"/>
        <w:ind w:firstLine="720"/>
        <w:jc w:val="both"/>
        <w:rPr>
          <w:rFonts w:eastAsia="Times New Roman"/>
          <w:szCs w:val="24"/>
        </w:rPr>
      </w:pPr>
      <w:r>
        <w:rPr>
          <w:rFonts w:eastAsia="Times New Roman"/>
          <w:szCs w:val="24"/>
        </w:rPr>
        <w:t>Να σας αναφέρω το άρθρο 48 του Κανονισμού για τις άμεσες ενισχύσεις. Η Ελλάδα έχει προβλέψει τη χορήγηση ενίσχυσης για περιοχές με φυσικούς περιορισμούς. Είναι το μέτρο 13, το οποίο σ</w:t>
      </w:r>
      <w:r>
        <w:rPr>
          <w:rFonts w:eastAsia="Times New Roman"/>
          <w:szCs w:val="24"/>
        </w:rPr>
        <w:t xml:space="preserve">ας ανέφερα. Η ενίσχυση χορηγείται σε όλα τα αγροτεμάχια στα οποία ασκείται γεωργική δραστηριότητα σε ορεινές ή μειονεκτικές περιοχές, ανεξαρτήτως καλλιέργειας, ενώ δικαιούχοι είναι τα φυσικά και νομικά πρόσωπα που είναι ενεργοί αγρότες. </w:t>
      </w:r>
    </w:p>
    <w:p w14:paraId="7E3F78CE" w14:textId="77777777" w:rsidR="0001339B" w:rsidRDefault="004C0F71">
      <w:pPr>
        <w:spacing w:line="600" w:lineRule="auto"/>
        <w:ind w:firstLine="720"/>
        <w:jc w:val="both"/>
        <w:rPr>
          <w:rFonts w:eastAsia="Times New Roman"/>
          <w:szCs w:val="24"/>
        </w:rPr>
      </w:pPr>
      <w:r>
        <w:rPr>
          <w:rFonts w:eastAsia="Times New Roman"/>
          <w:szCs w:val="24"/>
        </w:rPr>
        <w:t>Συνεπώς η καπνοκαλ</w:t>
      </w:r>
      <w:r>
        <w:rPr>
          <w:rFonts w:eastAsia="Times New Roman"/>
          <w:szCs w:val="24"/>
        </w:rPr>
        <w:t xml:space="preserve">λιέργεια και οι καπνοκαλλιεργητές, εφόσον πληρούν τους ανωτέρω όρους, λαμβάνουν την εν λόγω ενίσχυση. Πέρα όμως αυτής της ενίσχυσης, λαμβάνουν όλοι και τη βασική ενίσχυση στο σύνολο της έκτασης που καλλιεργούν και δηλώνουν. </w:t>
      </w:r>
    </w:p>
    <w:p w14:paraId="7E3F78CF" w14:textId="77777777" w:rsidR="0001339B" w:rsidRDefault="004C0F71">
      <w:pPr>
        <w:spacing w:line="600" w:lineRule="auto"/>
        <w:ind w:firstLine="720"/>
        <w:jc w:val="both"/>
        <w:rPr>
          <w:rFonts w:eastAsia="Times New Roman"/>
          <w:szCs w:val="24"/>
        </w:rPr>
      </w:pPr>
      <w:r>
        <w:rPr>
          <w:rFonts w:eastAsia="Times New Roman"/>
          <w:szCs w:val="24"/>
        </w:rPr>
        <w:t xml:space="preserve">Επίσης, όσοι νεοεισερχόμενοι ή </w:t>
      </w:r>
      <w:r>
        <w:rPr>
          <w:rFonts w:eastAsia="Times New Roman"/>
          <w:szCs w:val="24"/>
        </w:rPr>
        <w:t>νέοι γεωργοί αποφασίσουν να εισέλθουν την καπνοκαλλιέργεια –κι αυτό είναι πολύ σημαντικό- δικαιούνται να αιτηθούν χορήγηση δικαιωμάτων από το εθνικό απόθεμα κι εφόσον πληρούν τις προϋποθέσεις ένταξης να λάβουν άμεσες ενισχύσεις.</w:t>
      </w:r>
    </w:p>
    <w:p w14:paraId="7E3F78D0" w14:textId="77777777" w:rsidR="0001339B" w:rsidRDefault="004C0F71">
      <w:pPr>
        <w:spacing w:line="600" w:lineRule="auto"/>
        <w:ind w:firstLine="720"/>
        <w:jc w:val="both"/>
        <w:rPr>
          <w:rFonts w:eastAsia="Times New Roman"/>
          <w:szCs w:val="24"/>
        </w:rPr>
      </w:pPr>
      <w:r>
        <w:rPr>
          <w:rFonts w:eastAsia="Times New Roman"/>
          <w:szCs w:val="24"/>
        </w:rPr>
        <w:t>Γνωρίζουν οι καπνοκαλλιεργη</w:t>
      </w:r>
      <w:r>
        <w:rPr>
          <w:rFonts w:eastAsia="Times New Roman"/>
          <w:szCs w:val="24"/>
        </w:rPr>
        <w:t>τές, κύριε Βουλευτά, ότι σε όλα τα προβλήματά τους είμαστε δίπλα. Πρόσφατα, σε ένα γνωστό «κανόνι»</w:t>
      </w:r>
      <w:r>
        <w:rPr>
          <w:rFonts w:eastAsia="Times New Roman"/>
          <w:szCs w:val="24"/>
        </w:rPr>
        <w:t>,</w:t>
      </w:r>
      <w:r>
        <w:rPr>
          <w:rFonts w:eastAsia="Times New Roman"/>
          <w:szCs w:val="24"/>
        </w:rPr>
        <w:t xml:space="preserve"> το οποίο </w:t>
      </w:r>
      <w:r>
        <w:rPr>
          <w:rFonts w:eastAsia="Times New Roman"/>
          <w:szCs w:val="24"/>
        </w:rPr>
        <w:lastRenderedPageBreak/>
        <w:t>έχει πέσει στην περιοχή, που άφησε απλήρωτους πολλούς καπνοπαραγωγούς, το Υπουργείο Αγροτικής Ανάπτυξης δίνει τη μάχη</w:t>
      </w:r>
      <w:r>
        <w:rPr>
          <w:rFonts w:eastAsia="Times New Roman"/>
          <w:szCs w:val="24"/>
        </w:rPr>
        <w:t>,</w:t>
      </w:r>
      <w:r>
        <w:rPr>
          <w:rFonts w:eastAsia="Times New Roman"/>
          <w:szCs w:val="24"/>
        </w:rPr>
        <w:t xml:space="preserve"> μαζί με την </w:t>
      </w:r>
      <w:proofErr w:type="spellStart"/>
      <w:r>
        <w:rPr>
          <w:rFonts w:eastAsia="Times New Roman"/>
          <w:szCs w:val="24"/>
        </w:rPr>
        <w:t>Διεπαγγελματική</w:t>
      </w:r>
      <w:proofErr w:type="spellEnd"/>
      <w:r>
        <w:rPr>
          <w:rFonts w:eastAsia="Times New Roman"/>
          <w:szCs w:val="24"/>
        </w:rPr>
        <w:t xml:space="preserve"> </w:t>
      </w:r>
      <w:r>
        <w:rPr>
          <w:rFonts w:eastAsia="Times New Roman"/>
          <w:szCs w:val="24"/>
        </w:rPr>
        <w:t xml:space="preserve">Καπνού, ώστε να πληρωθούν αυτοί οι άνθρωποι. </w:t>
      </w:r>
    </w:p>
    <w:p w14:paraId="7E3F78D1" w14:textId="77777777" w:rsidR="0001339B" w:rsidRDefault="004C0F71">
      <w:pPr>
        <w:spacing w:line="600" w:lineRule="auto"/>
        <w:ind w:firstLine="720"/>
        <w:jc w:val="both"/>
        <w:rPr>
          <w:rFonts w:eastAsia="Times New Roman"/>
          <w:szCs w:val="24"/>
        </w:rPr>
      </w:pPr>
      <w:r>
        <w:rPr>
          <w:rFonts w:eastAsia="Times New Roman"/>
          <w:szCs w:val="24"/>
        </w:rPr>
        <w:t>Από τα μέτρα</w:t>
      </w:r>
      <w:r>
        <w:rPr>
          <w:rFonts w:eastAsia="Times New Roman"/>
          <w:szCs w:val="24"/>
        </w:rPr>
        <w:t>,</w:t>
      </w:r>
      <w:r>
        <w:rPr>
          <w:rFonts w:eastAsia="Times New Roman"/>
          <w:szCs w:val="24"/>
        </w:rPr>
        <w:t xml:space="preserve"> τα οποία σας ανέφερα</w:t>
      </w:r>
      <w:r>
        <w:rPr>
          <w:rFonts w:eastAsia="Times New Roman"/>
          <w:szCs w:val="24"/>
        </w:rPr>
        <w:t>,</w:t>
      </w:r>
      <w:r>
        <w:rPr>
          <w:rFonts w:eastAsia="Times New Roman"/>
          <w:szCs w:val="24"/>
        </w:rPr>
        <w:t xml:space="preserve"> προκύπτει η στήριξη της ελληνικής πολιτείας και του Υπουργείου Αγροτικής Ανάπτυξης στην καπνοκαλλιέργεια.</w:t>
      </w:r>
    </w:p>
    <w:p w14:paraId="7E3F78D2" w14:textId="77777777" w:rsidR="0001339B" w:rsidRDefault="004C0F71">
      <w:pPr>
        <w:spacing w:line="600" w:lineRule="auto"/>
        <w:ind w:firstLine="720"/>
        <w:jc w:val="both"/>
        <w:rPr>
          <w:rFonts w:eastAsia="Times New Roman"/>
          <w:szCs w:val="24"/>
        </w:rPr>
      </w:pPr>
      <w:r w:rsidRPr="00700F11">
        <w:rPr>
          <w:rFonts w:eastAsia="Times New Roman"/>
          <w:b/>
          <w:szCs w:val="24"/>
        </w:rPr>
        <w:t>ΠΡΟΕΔΡΕΥΩΝ (Σπυρίδων Λυκούδης):</w:t>
      </w:r>
      <w:r>
        <w:rPr>
          <w:rFonts w:eastAsia="Times New Roman"/>
          <w:szCs w:val="24"/>
        </w:rPr>
        <w:t xml:space="preserve"> Ευχαριστώ, κύριε Υπουργέ.</w:t>
      </w:r>
    </w:p>
    <w:p w14:paraId="7E3F78D3" w14:textId="77777777" w:rsidR="0001339B" w:rsidRDefault="004C0F71">
      <w:pPr>
        <w:spacing w:line="600" w:lineRule="auto"/>
        <w:ind w:firstLine="720"/>
        <w:jc w:val="both"/>
        <w:rPr>
          <w:rFonts w:eastAsia="Times New Roman"/>
          <w:szCs w:val="24"/>
        </w:rPr>
      </w:pPr>
      <w:r>
        <w:rPr>
          <w:rFonts w:eastAsia="Times New Roman"/>
          <w:szCs w:val="24"/>
        </w:rPr>
        <w:t>Συνεχίζουμ</w:t>
      </w:r>
      <w:r>
        <w:rPr>
          <w:rFonts w:eastAsia="Times New Roman"/>
          <w:szCs w:val="24"/>
        </w:rPr>
        <w:t xml:space="preserve">ε με την </w:t>
      </w:r>
      <w:r>
        <w:rPr>
          <w:rFonts w:eastAsia="Times New Roman"/>
          <w:szCs w:val="24"/>
        </w:rPr>
        <w:t>τρίτη</w:t>
      </w:r>
      <w:r>
        <w:rPr>
          <w:rFonts w:eastAsia="Times New Roman"/>
          <w:szCs w:val="24"/>
        </w:rPr>
        <w:t xml:space="preserve"> με αριθμό 5196</w:t>
      </w:r>
      <w:r>
        <w:rPr>
          <w:rFonts w:eastAsia="Times New Roman"/>
          <w:szCs w:val="24"/>
        </w:rPr>
        <w:t>/</w:t>
      </w:r>
      <w:r>
        <w:rPr>
          <w:rFonts w:eastAsia="Times New Roman"/>
          <w:szCs w:val="24"/>
        </w:rPr>
        <w:t>17</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2018 ερώτηση </w:t>
      </w:r>
      <w:r>
        <w:rPr>
          <w:rFonts w:eastAsia="Times New Roman"/>
          <w:szCs w:val="24"/>
        </w:rPr>
        <w:t>του κύκλου α</w:t>
      </w:r>
      <w:r>
        <w:rPr>
          <w:rFonts w:eastAsia="Times New Roman"/>
          <w:szCs w:val="24"/>
        </w:rPr>
        <w:t xml:space="preserve">ναφορών και </w:t>
      </w:r>
      <w:r>
        <w:rPr>
          <w:rFonts w:eastAsia="Times New Roman"/>
          <w:szCs w:val="24"/>
        </w:rPr>
        <w:t xml:space="preserve">ερωτήσεων </w:t>
      </w:r>
      <w:r>
        <w:rPr>
          <w:rFonts w:eastAsia="Times New Roman"/>
          <w:szCs w:val="24"/>
        </w:rPr>
        <w:t>του Βουλευτή Ηλείας της Δημοκρατικής Συμπαράταξης κ. Ιωάννη Κουτσούκου προς τον Υπουργό Υποδομών και Μεταφορών με θέμα «Παρήλθε και 12</w:t>
      </w:r>
      <w:r w:rsidRPr="00522141">
        <w:rPr>
          <w:rFonts w:eastAsia="Times New Roman"/>
          <w:szCs w:val="24"/>
          <w:vertAlign w:val="superscript"/>
        </w:rPr>
        <w:t>η</w:t>
      </w:r>
      <w:r>
        <w:rPr>
          <w:rFonts w:eastAsia="Times New Roman"/>
          <w:szCs w:val="24"/>
        </w:rPr>
        <w:t xml:space="preserve"> Μαρτίου, η τελευταία προθεσμία που έθεσε ο κ. </w:t>
      </w:r>
      <w:proofErr w:type="spellStart"/>
      <w:r>
        <w:rPr>
          <w:rFonts w:eastAsia="Times New Roman"/>
          <w:szCs w:val="24"/>
        </w:rPr>
        <w:t>Σπίρτζης</w:t>
      </w:r>
      <w:proofErr w:type="spellEnd"/>
      <w:r>
        <w:rPr>
          <w:rFonts w:eastAsia="Times New Roman"/>
          <w:szCs w:val="24"/>
        </w:rPr>
        <w:t xml:space="preserve"> για την εκκίνηση των διαδικασιών έναρξης του έργου Πάτρα-Πύργος». </w:t>
      </w:r>
    </w:p>
    <w:p w14:paraId="7E3F78D4" w14:textId="77777777" w:rsidR="0001339B" w:rsidRDefault="004C0F71">
      <w:pPr>
        <w:spacing w:line="600" w:lineRule="auto"/>
        <w:ind w:firstLine="720"/>
        <w:jc w:val="both"/>
        <w:rPr>
          <w:rFonts w:eastAsia="Times New Roman"/>
          <w:szCs w:val="24"/>
        </w:rPr>
      </w:pPr>
      <w:r>
        <w:rPr>
          <w:rFonts w:eastAsia="Times New Roman"/>
          <w:szCs w:val="24"/>
        </w:rPr>
        <w:t xml:space="preserve">Θα απαντήσει ο Υφυπουργός Υποδομών και Μεταφορών κ. Νικόλαος Μαυραγάνης. </w:t>
      </w:r>
    </w:p>
    <w:p w14:paraId="7E3F78D5" w14:textId="77777777" w:rsidR="0001339B" w:rsidRDefault="004C0F71">
      <w:pPr>
        <w:spacing w:line="600" w:lineRule="auto"/>
        <w:ind w:firstLine="720"/>
        <w:jc w:val="both"/>
        <w:rPr>
          <w:rFonts w:eastAsia="Times New Roman"/>
          <w:szCs w:val="24"/>
        </w:rPr>
      </w:pPr>
      <w:r>
        <w:rPr>
          <w:rFonts w:eastAsia="Times New Roman"/>
          <w:szCs w:val="24"/>
        </w:rPr>
        <w:t>Κύριε Κουτσούκο, έχετε τον λόγο.</w:t>
      </w:r>
    </w:p>
    <w:p w14:paraId="7E3F78D6" w14:textId="77777777" w:rsidR="0001339B" w:rsidRDefault="004C0F71">
      <w:pPr>
        <w:spacing w:line="600" w:lineRule="auto"/>
        <w:ind w:firstLine="720"/>
        <w:jc w:val="both"/>
        <w:rPr>
          <w:rFonts w:eastAsia="Times New Roman"/>
          <w:szCs w:val="24"/>
        </w:rPr>
      </w:pPr>
      <w:r w:rsidRPr="00522141">
        <w:rPr>
          <w:rFonts w:eastAsia="Times New Roman"/>
          <w:b/>
          <w:szCs w:val="24"/>
        </w:rPr>
        <w:t>ΓΙΑΝΝΗΣ ΚΟΥΤΣΟΥΚΟΣ:</w:t>
      </w:r>
      <w:r>
        <w:rPr>
          <w:rFonts w:eastAsia="Times New Roman"/>
          <w:szCs w:val="24"/>
        </w:rPr>
        <w:t xml:space="preserve"> Ευχαρι</w:t>
      </w:r>
      <w:r>
        <w:rPr>
          <w:rFonts w:eastAsia="Times New Roman"/>
          <w:szCs w:val="24"/>
        </w:rPr>
        <w:t>στώ, κύριε Πρόεδρε.</w:t>
      </w:r>
    </w:p>
    <w:p w14:paraId="7E3F78D7" w14:textId="77777777" w:rsidR="0001339B" w:rsidRDefault="004C0F71">
      <w:pPr>
        <w:spacing w:line="600" w:lineRule="auto"/>
        <w:ind w:firstLine="720"/>
        <w:jc w:val="both"/>
        <w:rPr>
          <w:rFonts w:eastAsia="Times New Roman"/>
          <w:szCs w:val="24"/>
        </w:rPr>
      </w:pPr>
      <w:r>
        <w:rPr>
          <w:rFonts w:eastAsia="Times New Roman"/>
          <w:szCs w:val="24"/>
        </w:rPr>
        <w:lastRenderedPageBreak/>
        <w:t>Κύριε Πρόεδρε, δεν θέλω να υποτιμήσω καθόλου τον ρόλο του κ. Μαυραγάνη</w:t>
      </w:r>
      <w:r>
        <w:rPr>
          <w:rFonts w:eastAsia="Times New Roman"/>
          <w:szCs w:val="24"/>
        </w:rPr>
        <w:t>,</w:t>
      </w:r>
      <w:r>
        <w:rPr>
          <w:rFonts w:eastAsia="Times New Roman"/>
          <w:szCs w:val="24"/>
        </w:rPr>
        <w:t xml:space="preserve"> ως μέλους της Κυβέρνησης, ούτε ως πρόσωπο ούτε ως θεσμό. Θέλω, όμως, να σας ενημερώσω πως το συμπέρασμά μου είναι ότι ο κ. </w:t>
      </w:r>
      <w:proofErr w:type="spellStart"/>
      <w:r>
        <w:rPr>
          <w:rFonts w:eastAsia="Times New Roman"/>
          <w:szCs w:val="24"/>
        </w:rPr>
        <w:t>Σπίρτζης</w:t>
      </w:r>
      <w:proofErr w:type="spellEnd"/>
      <w:r>
        <w:rPr>
          <w:rFonts w:eastAsia="Times New Roman"/>
          <w:szCs w:val="24"/>
        </w:rPr>
        <w:t xml:space="preserve"> κρύβεται, διότι αυτή η επίκαιρη </w:t>
      </w:r>
      <w:r>
        <w:rPr>
          <w:rFonts w:eastAsia="Times New Roman"/>
          <w:szCs w:val="24"/>
        </w:rPr>
        <w:t>ερώτηση είχε προγραμματιστεί για την προηγούμενη Πέμπτη</w:t>
      </w:r>
      <w:r w:rsidRPr="007C392A">
        <w:rPr>
          <w:rFonts w:eastAsia="Times New Roman"/>
          <w:szCs w:val="24"/>
        </w:rPr>
        <w:t xml:space="preserve">. </w:t>
      </w:r>
      <w:r>
        <w:rPr>
          <w:rFonts w:eastAsia="Times New Roman"/>
          <w:szCs w:val="24"/>
          <w:lang w:val="en-US"/>
        </w:rPr>
        <w:t>O</w:t>
      </w:r>
      <w:r>
        <w:rPr>
          <w:rFonts w:eastAsia="Times New Roman"/>
          <w:szCs w:val="24"/>
        </w:rPr>
        <w:t xml:space="preserve"> κ. </w:t>
      </w:r>
      <w:proofErr w:type="spellStart"/>
      <w:r>
        <w:rPr>
          <w:rFonts w:eastAsia="Times New Roman"/>
          <w:szCs w:val="24"/>
        </w:rPr>
        <w:t>Σπίρτζης</w:t>
      </w:r>
      <w:proofErr w:type="spellEnd"/>
      <w:r>
        <w:rPr>
          <w:rFonts w:eastAsia="Times New Roman"/>
          <w:szCs w:val="24"/>
        </w:rPr>
        <w:t xml:space="preserve"> επικαλέστηκε φόρτο εργασίας, αλλά όλοι διαπιστώσαμε εδώ</w:t>
      </w:r>
      <w:r>
        <w:rPr>
          <w:rFonts w:eastAsia="Times New Roman"/>
          <w:szCs w:val="24"/>
        </w:rPr>
        <w:t xml:space="preserve"> -</w:t>
      </w:r>
      <w:r>
        <w:rPr>
          <w:rFonts w:eastAsia="Times New Roman"/>
          <w:szCs w:val="24"/>
        </w:rPr>
        <w:t>γιατί είχαμε σχετική ψηφοφορία</w:t>
      </w:r>
      <w:r>
        <w:rPr>
          <w:rFonts w:eastAsia="Times New Roman"/>
          <w:szCs w:val="24"/>
        </w:rPr>
        <w:t>-</w:t>
      </w:r>
      <w:r>
        <w:rPr>
          <w:rFonts w:eastAsia="Times New Roman"/>
          <w:szCs w:val="24"/>
        </w:rPr>
        <w:t xml:space="preserve"> ότι </w:t>
      </w:r>
      <w:proofErr w:type="spellStart"/>
      <w:r>
        <w:rPr>
          <w:rFonts w:eastAsia="Times New Roman"/>
          <w:szCs w:val="24"/>
        </w:rPr>
        <w:t>επεριφέρετο</w:t>
      </w:r>
      <w:proofErr w:type="spellEnd"/>
      <w:r>
        <w:rPr>
          <w:rFonts w:eastAsia="Times New Roman"/>
          <w:szCs w:val="24"/>
        </w:rPr>
        <w:t xml:space="preserve"> ασκόπως στους διαδρόμους της Βουλής.</w:t>
      </w:r>
      <w:r w:rsidRPr="007C392A">
        <w:rPr>
          <w:rFonts w:eastAsia="Times New Roman"/>
          <w:szCs w:val="24"/>
        </w:rPr>
        <w:t xml:space="preserve"> </w:t>
      </w:r>
      <w:r>
        <w:rPr>
          <w:rFonts w:eastAsia="Times New Roman"/>
          <w:szCs w:val="24"/>
        </w:rPr>
        <w:t xml:space="preserve">Προφανώς, ο κ. </w:t>
      </w:r>
      <w:proofErr w:type="spellStart"/>
      <w:r>
        <w:rPr>
          <w:rFonts w:eastAsia="Times New Roman"/>
          <w:szCs w:val="24"/>
        </w:rPr>
        <w:t>Σπίρτζης</w:t>
      </w:r>
      <w:proofErr w:type="spellEnd"/>
      <w:r>
        <w:rPr>
          <w:rFonts w:eastAsia="Times New Roman"/>
          <w:szCs w:val="24"/>
        </w:rPr>
        <w:t>,</w:t>
      </w:r>
      <w:r>
        <w:rPr>
          <w:rFonts w:eastAsia="Times New Roman"/>
          <w:szCs w:val="24"/>
        </w:rPr>
        <w:t xml:space="preserve"> ο οποίος έχει συλλ</w:t>
      </w:r>
      <w:r>
        <w:rPr>
          <w:rFonts w:eastAsia="Times New Roman"/>
          <w:szCs w:val="24"/>
        </w:rPr>
        <w:t xml:space="preserve">ηφθεί επανειλημμένα </w:t>
      </w:r>
      <w:r>
        <w:rPr>
          <w:rFonts w:eastAsia="Times New Roman"/>
          <w:szCs w:val="24"/>
        </w:rPr>
        <w:t>«</w:t>
      </w:r>
      <w:r>
        <w:rPr>
          <w:rFonts w:eastAsia="Times New Roman"/>
          <w:szCs w:val="24"/>
        </w:rPr>
        <w:t>κλέ</w:t>
      </w:r>
      <w:r>
        <w:rPr>
          <w:rFonts w:eastAsia="Times New Roman"/>
          <w:szCs w:val="24"/>
        </w:rPr>
        <w:t>πτ</w:t>
      </w:r>
      <w:r>
        <w:rPr>
          <w:rFonts w:eastAsia="Times New Roman"/>
          <w:szCs w:val="24"/>
        </w:rPr>
        <w:t>ων οπώρας</w:t>
      </w:r>
      <w:r>
        <w:rPr>
          <w:rFonts w:eastAsia="Times New Roman"/>
          <w:szCs w:val="24"/>
        </w:rPr>
        <w:t>»</w:t>
      </w:r>
      <w:r>
        <w:rPr>
          <w:rFonts w:eastAsia="Times New Roman"/>
          <w:szCs w:val="24"/>
        </w:rPr>
        <w:t>, καθώς δεν έχει τηρηθεί κανένα από τα χρονοδιαγράμματα</w:t>
      </w:r>
      <w:r>
        <w:rPr>
          <w:rFonts w:eastAsia="Times New Roman"/>
          <w:szCs w:val="24"/>
        </w:rPr>
        <w:t>,</w:t>
      </w:r>
      <w:r>
        <w:rPr>
          <w:rFonts w:eastAsia="Times New Roman"/>
          <w:szCs w:val="24"/>
        </w:rPr>
        <w:t xml:space="preserve"> τα οποία έχει δώσει</w:t>
      </w:r>
      <w:r w:rsidRPr="007C392A">
        <w:rPr>
          <w:rFonts w:eastAsia="Times New Roman"/>
          <w:szCs w:val="24"/>
        </w:rPr>
        <w:t>,</w:t>
      </w:r>
      <w:r>
        <w:rPr>
          <w:rFonts w:eastAsia="Times New Roman"/>
          <w:szCs w:val="24"/>
        </w:rPr>
        <w:t xml:space="preserve"> ήθελε να αποφύγει την παρουσία του στη Βουλή και την απάντηση. </w:t>
      </w:r>
    </w:p>
    <w:p w14:paraId="7E3F78D8" w14:textId="77777777" w:rsidR="0001339B" w:rsidRDefault="004C0F71">
      <w:pPr>
        <w:spacing w:line="600" w:lineRule="auto"/>
        <w:ind w:firstLine="720"/>
        <w:jc w:val="both"/>
        <w:rPr>
          <w:rFonts w:eastAsia="Times New Roman"/>
          <w:szCs w:val="24"/>
        </w:rPr>
      </w:pPr>
      <w:r>
        <w:rPr>
          <w:rFonts w:eastAsia="Times New Roman"/>
          <w:szCs w:val="24"/>
        </w:rPr>
        <w:t>Και η επίκαιρη ερώτηση αυτή προέκυψε, καθώς έμεινε αναπάντητη η γραπτή μου ερώ</w:t>
      </w:r>
      <w:r>
        <w:rPr>
          <w:rFonts w:eastAsia="Times New Roman"/>
          <w:szCs w:val="24"/>
        </w:rPr>
        <w:t xml:space="preserve">τηση, η οποία έλεγε στον κ. </w:t>
      </w:r>
      <w:proofErr w:type="spellStart"/>
      <w:r>
        <w:rPr>
          <w:rFonts w:eastAsia="Times New Roman"/>
          <w:szCs w:val="24"/>
        </w:rPr>
        <w:t>Σπίρτζη</w:t>
      </w:r>
      <w:proofErr w:type="spellEnd"/>
      <w:r>
        <w:rPr>
          <w:rFonts w:eastAsia="Times New Roman"/>
          <w:szCs w:val="24"/>
        </w:rPr>
        <w:t xml:space="preserve"> ότι στις 2</w:t>
      </w:r>
      <w:r>
        <w:rPr>
          <w:rFonts w:eastAsia="Times New Roman"/>
          <w:szCs w:val="24"/>
        </w:rPr>
        <w:t>-</w:t>
      </w:r>
      <w:r>
        <w:rPr>
          <w:rFonts w:eastAsia="Times New Roman"/>
          <w:szCs w:val="24"/>
        </w:rPr>
        <w:t>8</w:t>
      </w:r>
      <w:r>
        <w:rPr>
          <w:rFonts w:eastAsia="Times New Roman"/>
          <w:szCs w:val="24"/>
        </w:rPr>
        <w:t>-</w:t>
      </w:r>
      <w:r>
        <w:rPr>
          <w:rFonts w:eastAsia="Times New Roman"/>
          <w:szCs w:val="24"/>
        </w:rPr>
        <w:t>2018 εδώ</w:t>
      </w:r>
      <w:r w:rsidRPr="007C392A">
        <w:rPr>
          <w:rFonts w:eastAsia="Times New Roman"/>
          <w:szCs w:val="24"/>
        </w:rPr>
        <w:t>,</w:t>
      </w:r>
      <w:r>
        <w:rPr>
          <w:rFonts w:eastAsia="Times New Roman"/>
          <w:szCs w:val="24"/>
        </w:rPr>
        <w:t xml:space="preserve"> στο Κοινοβούλιο</w:t>
      </w:r>
      <w:r w:rsidRPr="007C392A">
        <w:rPr>
          <w:rFonts w:eastAsia="Times New Roman"/>
          <w:szCs w:val="24"/>
        </w:rPr>
        <w:t>,</w:t>
      </w:r>
      <w:r>
        <w:rPr>
          <w:rFonts w:eastAsia="Times New Roman"/>
          <w:szCs w:val="24"/>
        </w:rPr>
        <w:t xml:space="preserve"> δεσμεύτηκε ότι</w:t>
      </w:r>
      <w:r>
        <w:rPr>
          <w:rFonts w:eastAsia="Times New Roman"/>
          <w:szCs w:val="24"/>
        </w:rPr>
        <w:t>,</w:t>
      </w:r>
      <w:r>
        <w:rPr>
          <w:rFonts w:eastAsia="Times New Roman"/>
          <w:szCs w:val="24"/>
        </w:rPr>
        <w:t xml:space="preserve"> μετά τις 12 του Μάρτη θα </w:t>
      </w:r>
      <w:r>
        <w:rPr>
          <w:rFonts w:eastAsia="Times New Roman"/>
          <w:szCs w:val="24"/>
        </w:rPr>
        <w:t>ξε</w:t>
      </w:r>
      <w:r>
        <w:rPr>
          <w:rFonts w:eastAsia="Times New Roman"/>
          <w:szCs w:val="24"/>
        </w:rPr>
        <w:t>κινήσουν οι διαδικασίες έναρξης του πολύπαθου δρόμου Πάτρα–Πύργος</w:t>
      </w:r>
      <w:r w:rsidRPr="007C392A">
        <w:rPr>
          <w:rFonts w:eastAsia="Times New Roman"/>
          <w:szCs w:val="24"/>
        </w:rPr>
        <w:t>,</w:t>
      </w:r>
      <w:r>
        <w:rPr>
          <w:rFonts w:eastAsia="Times New Roman"/>
          <w:szCs w:val="24"/>
        </w:rPr>
        <w:t xml:space="preserve"> τρία χρόνια μετά την ακύρωση του διαγωνισμού και την κατάτμησή του. </w:t>
      </w:r>
      <w:r>
        <w:rPr>
          <w:rFonts w:eastAsia="Times New Roman"/>
          <w:szCs w:val="24"/>
        </w:rPr>
        <w:t>Π</w:t>
      </w:r>
      <w:r>
        <w:rPr>
          <w:rFonts w:eastAsia="Times New Roman"/>
          <w:szCs w:val="24"/>
        </w:rPr>
        <w:t>α</w:t>
      </w:r>
      <w:r>
        <w:rPr>
          <w:rFonts w:eastAsia="Times New Roman"/>
          <w:szCs w:val="24"/>
        </w:rPr>
        <w:t>ρήλθε, βεβαίως, η προθεσμία</w:t>
      </w:r>
      <w:r w:rsidRPr="007C392A">
        <w:rPr>
          <w:rFonts w:eastAsia="Times New Roman"/>
          <w:szCs w:val="24"/>
        </w:rPr>
        <w:t>,</w:t>
      </w:r>
      <w:r>
        <w:rPr>
          <w:rFonts w:eastAsia="Times New Roman"/>
          <w:szCs w:val="24"/>
        </w:rPr>
        <w:t xml:space="preserve"> χωρίς να έχει κάνει καμμία ενέργεια το Υπουργείο.</w:t>
      </w:r>
    </w:p>
    <w:p w14:paraId="7E3F78D9" w14:textId="77777777" w:rsidR="0001339B" w:rsidRDefault="004C0F71">
      <w:pPr>
        <w:spacing w:line="600" w:lineRule="auto"/>
        <w:ind w:firstLine="720"/>
        <w:jc w:val="both"/>
        <w:rPr>
          <w:rFonts w:eastAsia="Times New Roman"/>
          <w:szCs w:val="24"/>
        </w:rPr>
      </w:pPr>
      <w:r>
        <w:rPr>
          <w:rFonts w:eastAsia="Times New Roman"/>
          <w:szCs w:val="24"/>
        </w:rPr>
        <w:t>Πήραμε προχθές, ενδιάμεσα δηλαδή της ακύρωσης της επίκαιρης και της σημερινής συζήτησης, μια γραπτή απάντηση των υπηρεσιών</w:t>
      </w:r>
      <w:r w:rsidRPr="007C392A">
        <w:rPr>
          <w:rFonts w:eastAsia="Times New Roman"/>
          <w:szCs w:val="24"/>
        </w:rPr>
        <w:t>,</w:t>
      </w:r>
      <w:r>
        <w:rPr>
          <w:rFonts w:eastAsia="Times New Roman"/>
          <w:szCs w:val="24"/>
        </w:rPr>
        <w:t xml:space="preserve"> που αφού εξιστορεί όλο το χρονοδιάγραμμα της ανταλλαγ</w:t>
      </w:r>
      <w:r>
        <w:rPr>
          <w:rFonts w:eastAsia="Times New Roman"/>
          <w:szCs w:val="24"/>
        </w:rPr>
        <w:t xml:space="preserve">ής αλληλογραφίας μεταξύ του </w:t>
      </w:r>
      <w:r>
        <w:rPr>
          <w:rFonts w:eastAsia="Times New Roman"/>
          <w:szCs w:val="24"/>
        </w:rPr>
        <w:lastRenderedPageBreak/>
        <w:t>Υπουργείου και της Ευρωπαϊκής Επιτροπής</w:t>
      </w:r>
      <w:r w:rsidRPr="007C392A">
        <w:rPr>
          <w:rFonts w:eastAsia="Times New Roman"/>
          <w:szCs w:val="24"/>
        </w:rPr>
        <w:t>,</w:t>
      </w:r>
      <w:r>
        <w:rPr>
          <w:rFonts w:eastAsia="Times New Roman"/>
          <w:szCs w:val="24"/>
        </w:rPr>
        <w:t xml:space="preserve"> μας λέει στην κατακλείδα ότι είναι σε εξέλιξη η αναλυτική εξέταση των αιτιολογήσεων για τις προσφορές</w:t>
      </w:r>
      <w:r>
        <w:rPr>
          <w:rFonts w:eastAsia="Times New Roman"/>
          <w:szCs w:val="24"/>
        </w:rPr>
        <w:t>,</w:t>
      </w:r>
      <w:r>
        <w:rPr>
          <w:rFonts w:eastAsia="Times New Roman"/>
          <w:szCs w:val="24"/>
        </w:rPr>
        <w:t xml:space="preserve"> που κατέθεσαν οι μειοδότες σε τέσσερις εργολαβίες.</w:t>
      </w:r>
    </w:p>
    <w:p w14:paraId="7E3F78DA" w14:textId="77777777" w:rsidR="0001339B" w:rsidRDefault="004C0F71">
      <w:pPr>
        <w:spacing w:line="600" w:lineRule="auto"/>
        <w:ind w:firstLine="720"/>
        <w:jc w:val="both"/>
        <w:rPr>
          <w:rFonts w:eastAsia="Times New Roman"/>
          <w:szCs w:val="24"/>
        </w:rPr>
      </w:pPr>
      <w:r>
        <w:rPr>
          <w:rFonts w:eastAsia="Times New Roman"/>
          <w:szCs w:val="24"/>
        </w:rPr>
        <w:t>Θα μας πει ο κ. Μαυραγάνης εάν γν</w:t>
      </w:r>
      <w:r>
        <w:rPr>
          <w:rFonts w:eastAsia="Times New Roman"/>
          <w:szCs w:val="24"/>
        </w:rPr>
        <w:t>ωρίζει. Προφανώς, εννοεί την εταιρεία «Τ</w:t>
      </w:r>
      <w:r>
        <w:rPr>
          <w:rFonts w:eastAsia="Times New Roman"/>
          <w:szCs w:val="24"/>
        </w:rPr>
        <w:t>ΟΞΟΤΗΣ</w:t>
      </w:r>
      <w:r>
        <w:rPr>
          <w:rFonts w:eastAsia="Times New Roman"/>
          <w:szCs w:val="24"/>
        </w:rPr>
        <w:t xml:space="preserve"> Α.Ε.». Όσα, όμως, μας είχε πει εδώ ο κ. </w:t>
      </w:r>
      <w:proofErr w:type="spellStart"/>
      <w:r>
        <w:rPr>
          <w:rFonts w:eastAsia="Times New Roman"/>
          <w:szCs w:val="24"/>
        </w:rPr>
        <w:t>Σπίρτζης</w:t>
      </w:r>
      <w:proofErr w:type="spellEnd"/>
      <w:r>
        <w:rPr>
          <w:rFonts w:eastAsia="Times New Roman"/>
          <w:szCs w:val="24"/>
        </w:rPr>
        <w:t xml:space="preserve"> ότι θα είχε στείλει μετά τις 12 Μάρτη τους φακέλους με τις υπογεγραμμένες συμβάσεις για </w:t>
      </w:r>
      <w:proofErr w:type="spellStart"/>
      <w:r>
        <w:rPr>
          <w:rFonts w:eastAsia="Times New Roman"/>
          <w:szCs w:val="24"/>
        </w:rPr>
        <w:t>προσυμβατικό</w:t>
      </w:r>
      <w:proofErr w:type="spellEnd"/>
      <w:r>
        <w:rPr>
          <w:rFonts w:eastAsia="Times New Roman"/>
          <w:szCs w:val="24"/>
        </w:rPr>
        <w:t xml:space="preserve"> έλεγχο, προφανώς δεν έχουν τηρηθεί. Εάν έχει κάτι ενδιαφέρον</w:t>
      </w:r>
      <w:r>
        <w:rPr>
          <w:rFonts w:eastAsia="Times New Roman"/>
          <w:szCs w:val="24"/>
        </w:rPr>
        <w:t>,</w:t>
      </w:r>
      <w:r>
        <w:rPr>
          <w:rFonts w:eastAsia="Times New Roman"/>
          <w:szCs w:val="24"/>
        </w:rPr>
        <w:t xml:space="preserve"> να μας πει ο κ. Μαυραγάνης</w:t>
      </w:r>
      <w:r>
        <w:rPr>
          <w:rFonts w:eastAsia="Times New Roman"/>
          <w:szCs w:val="24"/>
        </w:rPr>
        <w:t>,</w:t>
      </w:r>
      <w:r>
        <w:rPr>
          <w:rFonts w:eastAsia="Times New Roman"/>
          <w:szCs w:val="24"/>
        </w:rPr>
        <w:t xml:space="preserve"> θα το ακούσουμε</w:t>
      </w:r>
      <w:r>
        <w:rPr>
          <w:rFonts w:eastAsia="Times New Roman"/>
          <w:szCs w:val="24"/>
        </w:rPr>
        <w:t xml:space="preserve"> και θα επανέλθω στη δευτερολογία μου.</w:t>
      </w:r>
    </w:p>
    <w:p w14:paraId="7E3F78DB" w14:textId="77777777" w:rsidR="0001339B" w:rsidRDefault="004C0F71">
      <w:pPr>
        <w:spacing w:line="600" w:lineRule="auto"/>
        <w:ind w:firstLine="720"/>
        <w:jc w:val="both"/>
        <w:rPr>
          <w:rFonts w:eastAsia="Times New Roman"/>
          <w:szCs w:val="24"/>
        </w:rPr>
      </w:pPr>
      <w:r w:rsidRPr="00BD7D7C">
        <w:rPr>
          <w:rFonts w:eastAsia="Times New Roman"/>
          <w:b/>
          <w:szCs w:val="24"/>
        </w:rPr>
        <w:t>ΠΡΟΕΔΡΕΥΩΝ (Σπυρίδων Λυκούδης)</w:t>
      </w:r>
      <w:r w:rsidRPr="003E5EA7">
        <w:rPr>
          <w:rFonts w:eastAsia="Times New Roman"/>
          <w:b/>
          <w:szCs w:val="24"/>
        </w:rPr>
        <w:t>:</w:t>
      </w:r>
      <w:r>
        <w:rPr>
          <w:rFonts w:eastAsia="Times New Roman"/>
          <w:b/>
          <w:szCs w:val="24"/>
        </w:rPr>
        <w:t xml:space="preserve"> </w:t>
      </w:r>
      <w:r>
        <w:rPr>
          <w:rFonts w:eastAsia="Times New Roman"/>
          <w:szCs w:val="24"/>
        </w:rPr>
        <w:t>Ευχαριστώ, κύριε συνάδελφε.</w:t>
      </w:r>
    </w:p>
    <w:p w14:paraId="7E3F78DC" w14:textId="77777777" w:rsidR="0001339B" w:rsidRDefault="004C0F71">
      <w:pPr>
        <w:spacing w:line="600" w:lineRule="auto"/>
        <w:ind w:firstLine="720"/>
        <w:jc w:val="both"/>
        <w:rPr>
          <w:rFonts w:eastAsia="Times New Roman"/>
          <w:szCs w:val="24"/>
        </w:rPr>
      </w:pPr>
      <w:r>
        <w:rPr>
          <w:rFonts w:eastAsia="Times New Roman"/>
          <w:szCs w:val="24"/>
        </w:rPr>
        <w:t>Κύριε Υπουργέ, έχετε τον λόγο.</w:t>
      </w:r>
    </w:p>
    <w:p w14:paraId="7E3F78DD" w14:textId="77777777" w:rsidR="0001339B" w:rsidRDefault="004C0F71">
      <w:pPr>
        <w:spacing w:line="600" w:lineRule="auto"/>
        <w:ind w:firstLine="720"/>
        <w:jc w:val="both"/>
        <w:rPr>
          <w:rFonts w:eastAsia="Times New Roman"/>
          <w:szCs w:val="24"/>
        </w:rPr>
      </w:pPr>
      <w:r w:rsidRPr="00F50B44">
        <w:rPr>
          <w:rFonts w:eastAsia="Times New Roman"/>
          <w:b/>
          <w:szCs w:val="24"/>
        </w:rPr>
        <w:t>ΝΙΚΟΛΑΟΣ ΜΑΥΡΑΓΑΝΗΣ (Υφυπουργός Υποδομών και Μεταφορών):</w:t>
      </w:r>
      <w:r>
        <w:rPr>
          <w:rFonts w:eastAsia="Times New Roman"/>
          <w:b/>
          <w:szCs w:val="24"/>
        </w:rPr>
        <w:t xml:space="preserve"> </w:t>
      </w:r>
      <w:r>
        <w:rPr>
          <w:rFonts w:eastAsia="Times New Roman"/>
          <w:szCs w:val="24"/>
        </w:rPr>
        <w:t>Κύριε Βουλευτά, ευχαριστώ για την ερώτηση.</w:t>
      </w:r>
    </w:p>
    <w:p w14:paraId="7E3F78DE" w14:textId="77777777" w:rsidR="0001339B" w:rsidRDefault="004C0F71">
      <w:pPr>
        <w:spacing w:line="600" w:lineRule="auto"/>
        <w:ind w:firstLine="720"/>
        <w:jc w:val="both"/>
        <w:rPr>
          <w:rFonts w:eastAsia="Times New Roman"/>
          <w:szCs w:val="24"/>
        </w:rPr>
      </w:pPr>
      <w:r>
        <w:rPr>
          <w:rFonts w:eastAsia="Times New Roman"/>
          <w:szCs w:val="24"/>
        </w:rPr>
        <w:t>Η αγωνία κάθε Βουλευτή για</w:t>
      </w:r>
      <w:r>
        <w:rPr>
          <w:rFonts w:eastAsia="Times New Roman"/>
          <w:szCs w:val="24"/>
        </w:rPr>
        <w:t xml:space="preserve"> την περιφέρειά του και για ένα τόσο μεγάλο έργο, που είναι απαίτηση της ελληνικής κοινωνίας και της τοπικής κοινωνίας εδώ και πολλές δεκαετίες, είναι πρόδηλα δικαιολογημένη. Επειδή στην ερώτησή σας θίγετε το καίριο ζήτημα της χρηματοδότησης, γιατί χωρίς </w:t>
      </w:r>
      <w:r>
        <w:rPr>
          <w:rFonts w:eastAsia="Times New Roman"/>
          <w:szCs w:val="24"/>
        </w:rPr>
        <w:lastRenderedPageBreak/>
        <w:t>χ</w:t>
      </w:r>
      <w:r>
        <w:rPr>
          <w:rFonts w:eastAsia="Times New Roman"/>
          <w:szCs w:val="24"/>
        </w:rPr>
        <w:t xml:space="preserve">ρήματα δεν μπορεί να γίνει τίποτα, και μου </w:t>
      </w:r>
      <w:proofErr w:type="spellStart"/>
      <w:r>
        <w:rPr>
          <w:rFonts w:eastAsia="Times New Roman"/>
          <w:szCs w:val="24"/>
        </w:rPr>
        <w:t>υπομνείετε</w:t>
      </w:r>
      <w:proofErr w:type="spellEnd"/>
      <w:r>
        <w:rPr>
          <w:rFonts w:eastAsia="Times New Roman"/>
          <w:szCs w:val="24"/>
        </w:rPr>
        <w:t xml:space="preserve"> ότι </w:t>
      </w:r>
      <w:r>
        <w:rPr>
          <w:rFonts w:eastAsia="Times New Roman"/>
          <w:szCs w:val="24"/>
        </w:rPr>
        <w:t>τέτοια</w:t>
      </w:r>
      <w:r>
        <w:rPr>
          <w:rFonts w:eastAsia="Times New Roman"/>
          <w:szCs w:val="24"/>
        </w:rPr>
        <w:t xml:space="preserve"> χρηματοδότηση δεν υπήρχε για το έργο των 350 εκατομμυρίων, όταν επί των δικών σας ημερών προσπαθήσατε να προχωρήσετε το έργο αυτό χωρίς χρήματα, όμως, με μια εργολαβία και για τα εβδομήντα πέ</w:t>
      </w:r>
      <w:r>
        <w:rPr>
          <w:rFonts w:eastAsia="Times New Roman"/>
          <w:szCs w:val="24"/>
        </w:rPr>
        <w:t>ντε χιλιόμετρα με έβδομης τάξης πτυχίο, θέλω να σας ενημερώσω και όλο το Σώμα, αλλά και τον λαό της Ηλείας και της Αχαΐας ότι στις 17</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2018 </w:t>
      </w:r>
      <w:proofErr w:type="spellStart"/>
      <w:r>
        <w:rPr>
          <w:rFonts w:eastAsia="Times New Roman"/>
          <w:szCs w:val="24"/>
        </w:rPr>
        <w:t>εξεδόθη</w:t>
      </w:r>
      <w:proofErr w:type="spellEnd"/>
      <w:r>
        <w:rPr>
          <w:rFonts w:eastAsia="Times New Roman"/>
          <w:szCs w:val="24"/>
        </w:rPr>
        <w:t xml:space="preserve"> η οριστική απόφαση της Ευρωπαϊκής Επιτροπής, η οποία εγκρίνει το κονδύλι των 344.776.874 ευρώ για το έργο α</w:t>
      </w:r>
      <w:r>
        <w:rPr>
          <w:rFonts w:eastAsia="Times New Roman"/>
          <w:szCs w:val="24"/>
        </w:rPr>
        <w:t>υτό. Άρα, είναι καλυμμένο οικονομικά έργο πλέον.</w:t>
      </w:r>
    </w:p>
    <w:p w14:paraId="7E3F78DF" w14:textId="77777777" w:rsidR="0001339B" w:rsidRDefault="004C0F71">
      <w:pPr>
        <w:spacing w:line="600" w:lineRule="auto"/>
        <w:ind w:firstLine="720"/>
        <w:jc w:val="both"/>
        <w:rPr>
          <w:rFonts w:eastAsia="Times New Roman"/>
          <w:szCs w:val="24"/>
        </w:rPr>
      </w:pPr>
      <w:r>
        <w:rPr>
          <w:rFonts w:eastAsia="Times New Roman"/>
          <w:szCs w:val="24"/>
        </w:rPr>
        <w:t>Πράγματι, εμείς πήραμε μια πολιτική απόφαση. Και δεν την πήραμε μόνο για την Πάτρα και τον Πύργο και το συγκεκριμένο έργο</w:t>
      </w:r>
      <w:r>
        <w:rPr>
          <w:rFonts w:eastAsia="Times New Roman"/>
          <w:szCs w:val="24"/>
        </w:rPr>
        <w:t>. Τ</w:t>
      </w:r>
      <w:r>
        <w:rPr>
          <w:rFonts w:eastAsia="Times New Roman"/>
          <w:szCs w:val="24"/>
        </w:rPr>
        <w:t xml:space="preserve">ην πήραμε συνολικά. Διότι όλοι γνωρίζουμε, </w:t>
      </w:r>
      <w:proofErr w:type="spellStart"/>
      <w:r>
        <w:rPr>
          <w:rFonts w:eastAsia="Times New Roman"/>
          <w:szCs w:val="24"/>
        </w:rPr>
        <w:t>πολλώ</w:t>
      </w:r>
      <w:proofErr w:type="spellEnd"/>
      <w:r>
        <w:rPr>
          <w:rFonts w:eastAsia="Times New Roman"/>
          <w:szCs w:val="24"/>
        </w:rPr>
        <w:t xml:space="preserve"> </w:t>
      </w:r>
      <w:r>
        <w:rPr>
          <w:rFonts w:eastAsia="Times New Roman"/>
          <w:szCs w:val="24"/>
        </w:rPr>
        <w:t xml:space="preserve">δε </w:t>
      </w:r>
      <w:r>
        <w:rPr>
          <w:rFonts w:eastAsia="Times New Roman"/>
          <w:szCs w:val="24"/>
        </w:rPr>
        <w:t>μάλλον γνωρίζει το Ευρωπαϊκό Ελ</w:t>
      </w:r>
      <w:r>
        <w:rPr>
          <w:rFonts w:eastAsia="Times New Roman"/>
          <w:szCs w:val="24"/>
        </w:rPr>
        <w:t xml:space="preserve">εγκτικό Συνέδριο, το τι ακριβώς </w:t>
      </w:r>
      <w:proofErr w:type="spellStart"/>
      <w:r>
        <w:rPr>
          <w:rFonts w:eastAsia="Times New Roman"/>
          <w:szCs w:val="24"/>
        </w:rPr>
        <w:t>δι</w:t>
      </w:r>
      <w:r>
        <w:rPr>
          <w:rFonts w:eastAsia="Times New Roman"/>
          <w:szCs w:val="24"/>
        </w:rPr>
        <w:t>ε</w:t>
      </w:r>
      <w:r>
        <w:rPr>
          <w:rFonts w:eastAsia="Times New Roman"/>
          <w:szCs w:val="24"/>
        </w:rPr>
        <w:t>μειβόταν</w:t>
      </w:r>
      <w:proofErr w:type="spellEnd"/>
      <w:r>
        <w:rPr>
          <w:rFonts w:eastAsia="Times New Roman"/>
          <w:szCs w:val="24"/>
        </w:rPr>
        <w:t xml:space="preserve"> μεταξύ της δημοσίας διοικήσεως, της πολιτικής εξουσίας, όχι όλης, οφείλω να το πω- και κάποιων εργολάβων. Και έβγαλε ένα πόρισμα το Ευρωπαϊκό Ελεγκτικό Συνέδριο πριν από τέσσερις μήνες </w:t>
      </w:r>
      <w:r>
        <w:rPr>
          <w:rFonts w:eastAsia="Times New Roman"/>
          <w:szCs w:val="24"/>
        </w:rPr>
        <w:t xml:space="preserve">περίπου </w:t>
      </w:r>
      <w:r>
        <w:rPr>
          <w:rFonts w:eastAsia="Times New Roman"/>
          <w:szCs w:val="24"/>
        </w:rPr>
        <w:t>και είπε ότι το 201</w:t>
      </w:r>
      <w:r>
        <w:rPr>
          <w:rFonts w:eastAsia="Times New Roman"/>
          <w:szCs w:val="24"/>
        </w:rPr>
        <w:t xml:space="preserve">3 έγινε σύντμηση του υλικού αντικειμένου των έργων συνολικά και </w:t>
      </w:r>
      <w:proofErr w:type="spellStart"/>
      <w:r>
        <w:rPr>
          <w:rFonts w:eastAsia="Times New Roman"/>
          <w:szCs w:val="24"/>
        </w:rPr>
        <w:t>παρ</w:t>
      </w:r>
      <w:r>
        <w:rPr>
          <w:rFonts w:eastAsia="Times New Roman"/>
          <w:szCs w:val="24"/>
        </w:rPr>
        <w:t>’</w:t>
      </w:r>
      <w:r>
        <w:rPr>
          <w:rFonts w:eastAsia="Times New Roman"/>
          <w:szCs w:val="24"/>
        </w:rPr>
        <w:t>όλα</w:t>
      </w:r>
      <w:proofErr w:type="spellEnd"/>
      <w:r>
        <w:rPr>
          <w:rFonts w:eastAsia="Times New Roman"/>
          <w:szCs w:val="24"/>
        </w:rPr>
        <w:t xml:space="preserve"> αυτά</w:t>
      </w:r>
      <w:r>
        <w:rPr>
          <w:rFonts w:eastAsia="Times New Roman"/>
          <w:szCs w:val="24"/>
        </w:rPr>
        <w:t>,</w:t>
      </w:r>
      <w:r>
        <w:rPr>
          <w:rFonts w:eastAsia="Times New Roman"/>
          <w:szCs w:val="24"/>
        </w:rPr>
        <w:t xml:space="preserve"> δεν </w:t>
      </w:r>
      <w:proofErr w:type="spellStart"/>
      <w:r>
        <w:rPr>
          <w:rFonts w:eastAsia="Times New Roman"/>
          <w:szCs w:val="24"/>
        </w:rPr>
        <w:t>συντμήθηκαν</w:t>
      </w:r>
      <w:proofErr w:type="spellEnd"/>
      <w:r>
        <w:rPr>
          <w:rFonts w:eastAsia="Times New Roman"/>
          <w:szCs w:val="24"/>
        </w:rPr>
        <w:t xml:space="preserve"> οι αμοιβές, αλλά αυξήθηκαν κατά 1.200.000.000 ευρώ.</w:t>
      </w:r>
    </w:p>
    <w:p w14:paraId="7E3F78E0" w14:textId="77777777" w:rsidR="0001339B" w:rsidRDefault="004C0F71">
      <w:pPr>
        <w:spacing w:line="600" w:lineRule="auto"/>
        <w:ind w:firstLine="720"/>
        <w:jc w:val="both"/>
        <w:rPr>
          <w:rFonts w:eastAsia="Times New Roman"/>
          <w:szCs w:val="24"/>
        </w:rPr>
      </w:pPr>
      <w:r>
        <w:rPr>
          <w:rFonts w:eastAsia="Times New Roman"/>
          <w:szCs w:val="24"/>
        </w:rPr>
        <w:t xml:space="preserve">Επίσης, η Ελληνική Επιτροπή Ανταγωνισμού το 2016 έβγαλε μια πρωτοποριακή απόφαση και είπε ότι διαπιστώνει πως </w:t>
      </w:r>
      <w:r>
        <w:rPr>
          <w:rFonts w:eastAsia="Times New Roman"/>
          <w:szCs w:val="24"/>
        </w:rPr>
        <w:t xml:space="preserve">από την δεκαετία του </w:t>
      </w:r>
      <w:r>
        <w:rPr>
          <w:rFonts w:eastAsia="Times New Roman"/>
          <w:szCs w:val="24"/>
        </w:rPr>
        <w:t>19</w:t>
      </w:r>
      <w:r>
        <w:rPr>
          <w:rFonts w:eastAsia="Times New Roman"/>
          <w:szCs w:val="24"/>
        </w:rPr>
        <w:t xml:space="preserve">90 </w:t>
      </w:r>
      <w:r>
        <w:rPr>
          <w:rFonts w:eastAsia="Times New Roman"/>
          <w:szCs w:val="24"/>
        </w:rPr>
        <w:lastRenderedPageBreak/>
        <w:t xml:space="preserve">μέχρι και σήμερα υπήρχε συνεννόηση για τις τιμές μεταξύ εκατό εταιρειών, μεταξύ των οποίων φυσικά </w:t>
      </w:r>
      <w:proofErr w:type="spellStart"/>
      <w:r>
        <w:rPr>
          <w:rFonts w:eastAsia="Times New Roman"/>
          <w:szCs w:val="24"/>
        </w:rPr>
        <w:t>προεξάρχουσες</w:t>
      </w:r>
      <w:proofErr w:type="spellEnd"/>
      <w:r>
        <w:rPr>
          <w:rFonts w:eastAsia="Times New Roman"/>
          <w:szCs w:val="24"/>
        </w:rPr>
        <w:t xml:space="preserve"> ήταν οι εταιρείες με πολύ μεγάλα αποθέματα οικονομίας δυνάμεων. Όπως καταλαβαίνετε, ήμασταν υποχρεωμένοι να πάρουμε μι</w:t>
      </w:r>
      <w:r>
        <w:rPr>
          <w:rFonts w:eastAsia="Times New Roman"/>
          <w:szCs w:val="24"/>
        </w:rPr>
        <w:t>α απόφαση για όλα αυτά και να προβούμε σε κατατμήσεις των έργων</w:t>
      </w:r>
      <w:r>
        <w:rPr>
          <w:rFonts w:eastAsia="Times New Roman"/>
          <w:szCs w:val="24"/>
        </w:rPr>
        <w:t>,</w:t>
      </w:r>
      <w:r>
        <w:rPr>
          <w:rFonts w:eastAsia="Times New Roman"/>
          <w:szCs w:val="24"/>
        </w:rPr>
        <w:t xml:space="preserve"> για να μπορούν να συμμετέχουν σε αυτά και οι μεγάλοι</w:t>
      </w:r>
      <w:r>
        <w:rPr>
          <w:rFonts w:eastAsia="Times New Roman"/>
          <w:szCs w:val="24"/>
        </w:rPr>
        <w:t xml:space="preserve"> -</w:t>
      </w:r>
      <w:r>
        <w:rPr>
          <w:rFonts w:eastAsia="Times New Roman"/>
          <w:szCs w:val="24"/>
        </w:rPr>
        <w:t>δεν θα τους αποκλείσουμε</w:t>
      </w:r>
      <w:r>
        <w:rPr>
          <w:rFonts w:eastAsia="Times New Roman"/>
          <w:szCs w:val="24"/>
        </w:rPr>
        <w:t>-</w:t>
      </w:r>
      <w:r>
        <w:rPr>
          <w:rFonts w:eastAsia="Times New Roman"/>
          <w:szCs w:val="24"/>
        </w:rPr>
        <w:t xml:space="preserve"> αλλά και οι μικρότεροι, αυτοί που είχαν έκτης τάξεως πτυχίο.</w:t>
      </w:r>
      <w:r>
        <w:rPr>
          <w:rFonts w:eastAsia="Times New Roman"/>
          <w:szCs w:val="24"/>
        </w:rPr>
        <w:t xml:space="preserve"> </w:t>
      </w:r>
      <w:r>
        <w:rPr>
          <w:rFonts w:eastAsia="Times New Roman"/>
          <w:szCs w:val="24"/>
        </w:rPr>
        <w:t>Γι’ αυτόν τον λόγο έγινε η κατάτμηση του έργου Πάτ</w:t>
      </w:r>
      <w:r>
        <w:rPr>
          <w:rFonts w:eastAsia="Times New Roman"/>
          <w:szCs w:val="24"/>
        </w:rPr>
        <w:t xml:space="preserve">ρας–Πύργου. Νομίζω ότι δεν ενοχλεί κανέναν αυτό. </w:t>
      </w:r>
    </w:p>
    <w:p w14:paraId="7E3F78E1" w14:textId="77777777" w:rsidR="0001339B" w:rsidRDefault="004C0F71">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Από κει και πέρα</w:t>
      </w:r>
      <w:r w:rsidRPr="009F385D">
        <w:rPr>
          <w:rFonts w:eastAsia="Times New Roman"/>
          <w:szCs w:val="24"/>
        </w:rPr>
        <w:t>,</w:t>
      </w:r>
      <w:r>
        <w:rPr>
          <w:rFonts w:eastAsia="Times New Roman"/>
          <w:szCs w:val="24"/>
        </w:rPr>
        <w:t xml:space="preserve"> οι υπηρεσίες οφείλουν να ελέγξουν -και σωστά εσείς το επισημαίνετε- με βάση το άρθρο 88 του ν.4412/2016 -δικού μας νόμου- τις ακραία χαμηλές προσφορές, εάν υπάρχουν. Όταν, λοιπόν, βλέπουν</w:t>
      </w:r>
      <w:r>
        <w:rPr>
          <w:rFonts w:eastAsia="Times New Roman"/>
          <w:szCs w:val="24"/>
        </w:rPr>
        <w:t xml:space="preserve"> μια προσφορά</w:t>
      </w:r>
      <w:r>
        <w:rPr>
          <w:rFonts w:eastAsia="Times New Roman"/>
          <w:szCs w:val="24"/>
        </w:rPr>
        <w:t>,</w:t>
      </w:r>
      <w:r>
        <w:rPr>
          <w:rFonts w:eastAsia="Times New Roman"/>
          <w:szCs w:val="24"/>
        </w:rPr>
        <w:t xml:space="preserve"> η οποία είναι περί το 55% εκπτώσεως, οφείλουν να την ελέγξουν. </w:t>
      </w:r>
    </w:p>
    <w:p w14:paraId="7E3F78E2" w14:textId="77777777" w:rsidR="0001339B" w:rsidRDefault="004C0F71">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ab/>
        <w:t>Σε αυτό το στάδιο βρισκόμαστε. Μέσα στο καλοκαίρι ή περί το τέλος του καλοκαιριού, διότι απ’ ό,τι βλέπω από το έγγραφο της υπηρεσίας</w:t>
      </w:r>
      <w:r>
        <w:rPr>
          <w:rFonts w:eastAsia="Times New Roman"/>
          <w:szCs w:val="24"/>
        </w:rPr>
        <w:t>,</w:t>
      </w:r>
      <w:r>
        <w:rPr>
          <w:rFonts w:eastAsia="Times New Roman"/>
          <w:szCs w:val="24"/>
        </w:rPr>
        <w:t xml:space="preserve"> οι προθεσμίες που έχουν δοθεί και οι επεκτάσεις των εγγυητικών επιστολών φθάνουν </w:t>
      </w:r>
      <w:r>
        <w:rPr>
          <w:rFonts w:eastAsia="Times New Roman"/>
          <w:szCs w:val="24"/>
        </w:rPr>
        <w:t xml:space="preserve">σε </w:t>
      </w:r>
      <w:r>
        <w:rPr>
          <w:rFonts w:eastAsia="Times New Roman"/>
          <w:szCs w:val="24"/>
        </w:rPr>
        <w:t xml:space="preserve">απώτατο σημείο μέχρι τον Σεπτέμβριο του 2018, νομίζω ότι θα κλείσει όλος αυτός ο έλεγχος. </w:t>
      </w:r>
    </w:p>
    <w:p w14:paraId="7E3F78E3"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Το να παρέμβουμε εμείς στις υπηρεσίες, κύριε Βουλευτά, και να πούμε «τελειώνετε </w:t>
      </w:r>
      <w:r>
        <w:rPr>
          <w:rFonts w:eastAsia="Times New Roman"/>
          <w:szCs w:val="24"/>
        </w:rPr>
        <w:t xml:space="preserve">τον έλεγχο αρνητικά ή θετικά» είναι αδόκιμο, ανήθικο και παράνομο. Νομίζω ότι πρέπει να αφήσουμε τις υπηρεσίες να ελέγξουν ενδελεχώς όλες τις προσφορές και όλους τους φακέλους. </w:t>
      </w:r>
    </w:p>
    <w:p w14:paraId="7E3F78E4"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54DD7">
        <w:rPr>
          <w:rFonts w:eastAsia="Times New Roman"/>
          <w:b/>
          <w:szCs w:val="24"/>
        </w:rPr>
        <w:t>ΠΡΟΕΔΡΕΥΩΝ (Σπυρίδων Λυκούδης):</w:t>
      </w:r>
      <w:r>
        <w:rPr>
          <w:rFonts w:eastAsia="Times New Roman"/>
          <w:szCs w:val="24"/>
        </w:rPr>
        <w:t xml:space="preserve"> Ευχαριστώ, κύριε Υπουργέ.</w:t>
      </w:r>
    </w:p>
    <w:p w14:paraId="7E3F78E5"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συνάδελφε, έχε</w:t>
      </w:r>
      <w:r>
        <w:rPr>
          <w:rFonts w:eastAsia="Times New Roman"/>
          <w:szCs w:val="24"/>
        </w:rPr>
        <w:t>τε τον λόγο για τη δευτερολογία σας.</w:t>
      </w:r>
    </w:p>
    <w:p w14:paraId="7E3F78E6"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54DD7">
        <w:rPr>
          <w:rFonts w:eastAsia="Times New Roman"/>
          <w:b/>
          <w:szCs w:val="24"/>
        </w:rPr>
        <w:t>ΓΙΑΝΝΗΣ ΚΟΥΤΣΟΥΚΟΣ:</w:t>
      </w:r>
      <w:r>
        <w:rPr>
          <w:rFonts w:eastAsia="Times New Roman"/>
          <w:szCs w:val="24"/>
        </w:rPr>
        <w:t xml:space="preserve"> Ευχαριστώ, κύριε Πρόεδρε.</w:t>
      </w:r>
    </w:p>
    <w:p w14:paraId="7E3F78E7"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Έχω την εντύπωση ότι ο κ. Μαυραγάνης ή δεν κατάλαβε τι ρώτησα ή σκόπιμα «πέταξε τη μπάλα στην εξέδρα».</w:t>
      </w:r>
    </w:p>
    <w:p w14:paraId="7E3F78E8"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Μαυραγάνη, γι’ αυτά τα θέματα στα οποία αναφερθήκατε έχουμε κάνε</w:t>
      </w:r>
      <w:r>
        <w:rPr>
          <w:rFonts w:eastAsia="Times New Roman"/>
          <w:szCs w:val="24"/>
        </w:rPr>
        <w:t xml:space="preserve">ι εδώ ατελείωτες συζητήσεις με τον κ. </w:t>
      </w:r>
      <w:proofErr w:type="spellStart"/>
      <w:r>
        <w:rPr>
          <w:rFonts w:eastAsia="Times New Roman"/>
          <w:szCs w:val="24"/>
        </w:rPr>
        <w:t>Σπίρτζη</w:t>
      </w:r>
      <w:proofErr w:type="spellEnd"/>
      <w:r>
        <w:rPr>
          <w:rFonts w:eastAsia="Times New Roman"/>
          <w:szCs w:val="24"/>
        </w:rPr>
        <w:t>. Κάθε φορά μας επαναλάμβανε τα ίδια κι εμείς επιμέναμε ότι</w:t>
      </w:r>
      <w:r>
        <w:rPr>
          <w:rFonts w:eastAsia="Times New Roman"/>
          <w:szCs w:val="24"/>
        </w:rPr>
        <w:t>,</w:t>
      </w:r>
      <w:r>
        <w:rPr>
          <w:rFonts w:eastAsia="Times New Roman"/>
          <w:szCs w:val="24"/>
        </w:rPr>
        <w:t xml:space="preserve"> αν δεν είχατε ακυρώσει τον διαγωνισμό θα μπορούσατε να έχετε κηρύξει άγονη τη διαδικασία, εάν τυχόν δεν υπήρχαν εκπτώσεις, εάν δηλαδή οι εθνικοί εργολ</w:t>
      </w:r>
      <w:r>
        <w:rPr>
          <w:rFonts w:eastAsia="Times New Roman"/>
          <w:szCs w:val="24"/>
        </w:rPr>
        <w:t>άβοι</w:t>
      </w:r>
      <w:r>
        <w:rPr>
          <w:rFonts w:eastAsia="Times New Roman"/>
          <w:szCs w:val="24"/>
        </w:rPr>
        <w:t>,</w:t>
      </w:r>
      <w:r>
        <w:rPr>
          <w:rFonts w:eastAsia="Times New Roman"/>
          <w:szCs w:val="24"/>
        </w:rPr>
        <w:t xml:space="preserve"> με τους οποίους τώρα συναγελάζεστε δεν προσέρχονταν με ικανοποιητικές τιμές, να τον είχατε επαναλάβει, να μην είχατε </w:t>
      </w:r>
      <w:proofErr w:type="spellStart"/>
      <w:r>
        <w:rPr>
          <w:rFonts w:eastAsia="Times New Roman"/>
          <w:szCs w:val="24"/>
        </w:rPr>
        <w:t>κατατμήσει</w:t>
      </w:r>
      <w:proofErr w:type="spellEnd"/>
      <w:r>
        <w:rPr>
          <w:rFonts w:eastAsia="Times New Roman"/>
          <w:szCs w:val="24"/>
        </w:rPr>
        <w:t xml:space="preserve"> το έργο, να έχουμε κερδίσει τρία χρόνια. </w:t>
      </w:r>
    </w:p>
    <w:p w14:paraId="7E3F78E9"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Και μας λέτε τα ίδια. Εγώ αναφέρομαι στις επανειλημμένες δηλώσεις του κ. </w:t>
      </w:r>
      <w:proofErr w:type="spellStart"/>
      <w:r>
        <w:rPr>
          <w:rFonts w:eastAsia="Times New Roman"/>
          <w:szCs w:val="24"/>
        </w:rPr>
        <w:t>Σπίρτζη</w:t>
      </w:r>
      <w:proofErr w:type="spellEnd"/>
      <w:r>
        <w:rPr>
          <w:rFonts w:eastAsia="Times New Roman"/>
          <w:szCs w:val="24"/>
        </w:rPr>
        <w:t>, ο οποίος αυτοδιαψεύδεται κάθε φορά</w:t>
      </w:r>
      <w:r>
        <w:rPr>
          <w:rFonts w:eastAsia="Times New Roman"/>
          <w:szCs w:val="24"/>
        </w:rPr>
        <w:t>,</w:t>
      </w:r>
      <w:r>
        <w:rPr>
          <w:rFonts w:eastAsia="Times New Roman"/>
          <w:szCs w:val="24"/>
        </w:rPr>
        <w:t xml:space="preserve"> που βάζει ένα χρονοδιάγραμμα. Και καταλαβαίνω τώρα γιατί κρύβεται. Αντί να έρθει εδώ και να ζητήσει συγγνώμη</w:t>
      </w:r>
      <w:r>
        <w:rPr>
          <w:rFonts w:eastAsia="Times New Roman"/>
          <w:szCs w:val="24"/>
        </w:rPr>
        <w:t>,</w:t>
      </w:r>
      <w:r>
        <w:rPr>
          <w:rFonts w:eastAsia="Times New Roman"/>
          <w:szCs w:val="24"/>
        </w:rPr>
        <w:t xml:space="preserve"> που έχει φτάσει το έργο σε αδιέξοδο, ήρθατε εσείς και μας επαναλαμβάνετε τις γνωστές ιστορίες. </w:t>
      </w:r>
    </w:p>
    <w:p w14:paraId="7E3F78EA"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λέω, λοι</w:t>
      </w:r>
      <w:r>
        <w:rPr>
          <w:rFonts w:eastAsia="Times New Roman"/>
          <w:szCs w:val="24"/>
        </w:rPr>
        <w:t>πόν, τα εξής απλά πράγματα από τα Πρακτικά της Βουλής στις 8</w:t>
      </w:r>
      <w:r>
        <w:rPr>
          <w:rFonts w:eastAsia="Times New Roman"/>
          <w:szCs w:val="24"/>
        </w:rPr>
        <w:t>-</w:t>
      </w:r>
      <w:r>
        <w:rPr>
          <w:rFonts w:eastAsia="Times New Roman"/>
          <w:szCs w:val="24"/>
        </w:rPr>
        <w:t>2</w:t>
      </w:r>
      <w:r>
        <w:rPr>
          <w:rFonts w:eastAsia="Times New Roman"/>
          <w:szCs w:val="24"/>
        </w:rPr>
        <w:t>-</w:t>
      </w:r>
      <w:r>
        <w:rPr>
          <w:rFonts w:eastAsia="Times New Roman"/>
          <w:szCs w:val="24"/>
        </w:rPr>
        <w:t>2018: «Αμέσως μετά οι υπηρεσίες θα κληθούν να καλέσουν τους αναδόχους, να φέρουν τις εγγυητικές, να πάνε οι συμβάσεις στο Ελεγκτικό και μετά οι ημερομηνίες είναι από τον νόμο. Εάν δεν μπορεί κά</w:t>
      </w:r>
      <w:r>
        <w:rPr>
          <w:rFonts w:eastAsia="Times New Roman"/>
          <w:szCs w:val="24"/>
        </w:rPr>
        <w:t xml:space="preserve">ποια εταιρεία να φέρει τις εγγυητικές, θα πας στη δεύτερη, αν δεν μπορεί η δεύτερη, θα πας στην τρίτη και ούτω καθ’ εξής». </w:t>
      </w:r>
    </w:p>
    <w:p w14:paraId="7E3F78EB"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Ερωτώ, λοιπόν –και αυτή ήταν η ερώτησή μου- γιατί δεν έχει προχωρήσει η διαδικασία υπογραφής των συμβάσεων</w:t>
      </w:r>
      <w:r>
        <w:rPr>
          <w:rFonts w:eastAsia="Times New Roman"/>
          <w:szCs w:val="24"/>
        </w:rPr>
        <w:t>,</w:t>
      </w:r>
      <w:r>
        <w:rPr>
          <w:rFonts w:eastAsia="Times New Roman"/>
          <w:szCs w:val="24"/>
        </w:rPr>
        <w:t xml:space="preserve"> για να πάνε για τον </w:t>
      </w:r>
      <w:proofErr w:type="spellStart"/>
      <w:r>
        <w:rPr>
          <w:rFonts w:eastAsia="Times New Roman"/>
          <w:szCs w:val="24"/>
        </w:rPr>
        <w:t>προσ</w:t>
      </w:r>
      <w:r>
        <w:rPr>
          <w:rFonts w:eastAsia="Times New Roman"/>
          <w:szCs w:val="24"/>
        </w:rPr>
        <w:t>υμβατικό</w:t>
      </w:r>
      <w:proofErr w:type="spellEnd"/>
      <w:r>
        <w:rPr>
          <w:rFonts w:eastAsia="Times New Roman"/>
          <w:szCs w:val="24"/>
        </w:rPr>
        <w:t xml:space="preserve"> έλεγχο.</w:t>
      </w:r>
    </w:p>
    <w:p w14:paraId="7E3F78EC"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Αυτά που δεν μας λέτε εσείς, μας τα λένε οι δημοσιογράφοι</w:t>
      </w:r>
      <w:r>
        <w:rPr>
          <w:rFonts w:eastAsia="Times New Roman"/>
          <w:szCs w:val="24"/>
        </w:rPr>
        <w:t>,</w:t>
      </w:r>
      <w:r>
        <w:rPr>
          <w:rFonts w:eastAsia="Times New Roman"/>
          <w:szCs w:val="24"/>
        </w:rPr>
        <w:t xml:space="preserve"> που κάνουν το ρεπορτάζ του Υπουργείου. Μας λένε, δηλαδή, ότι ο κ. Καλογρίτσας, μετά τον έλεγχο που έκανε η Τράπεζα της Ελλάδος στην Τράπεζα Αττικής, δεν μπορεί να πάρει «μαϊμού» εγ</w:t>
      </w:r>
      <w:r>
        <w:rPr>
          <w:rFonts w:eastAsia="Times New Roman"/>
          <w:szCs w:val="24"/>
        </w:rPr>
        <w:t xml:space="preserve">γυητικές, ότι είναι έκπτωτος σε άλλα έργα, </w:t>
      </w:r>
      <w:r>
        <w:rPr>
          <w:rFonts w:eastAsia="Times New Roman"/>
          <w:szCs w:val="24"/>
        </w:rPr>
        <w:lastRenderedPageBreak/>
        <w:t xml:space="preserve">ότι αναζητείτε σωτηρία στους αρχικούς εργολάβους, εσείς που τους ξορκίζατε. Και εν πάση </w:t>
      </w:r>
      <w:proofErr w:type="spellStart"/>
      <w:r>
        <w:rPr>
          <w:rFonts w:eastAsia="Times New Roman"/>
          <w:szCs w:val="24"/>
        </w:rPr>
        <w:t>περιπτώσει</w:t>
      </w:r>
      <w:proofErr w:type="spellEnd"/>
      <w:r>
        <w:rPr>
          <w:rFonts w:eastAsia="Times New Roman"/>
          <w:szCs w:val="24"/>
        </w:rPr>
        <w:t>, κάντε μια ειλικρινή ενημέρωση της Βουλής, ζητήστε μία συγγνώμη, συγκαλέστε την Επιτροπή Παραγωγής και Εμπορίου κα</w:t>
      </w:r>
      <w:r>
        <w:rPr>
          <w:rFonts w:eastAsia="Times New Roman"/>
          <w:szCs w:val="24"/>
        </w:rPr>
        <w:t xml:space="preserve">ι φέρτε μία άλλη πρόταση για να γίνει το έργο. </w:t>
      </w:r>
    </w:p>
    <w:p w14:paraId="7E3F78ED"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δρόμος που έχετε επιλέξει είναι αδιέξοδος και φαίνεται από την τρίχρονη καθυστέρηση και από το γεγονός ότι οι υπηρεσίες σας, όπως λέει το έγγραφο, δύο χρόνια μετά τις δημοπρασίες που ο κ. Καλογρίτσας μειοδό</w:t>
      </w:r>
      <w:r>
        <w:rPr>
          <w:rFonts w:eastAsia="Times New Roman"/>
          <w:szCs w:val="24"/>
        </w:rPr>
        <w:t xml:space="preserve">τησε με ποσοστά κοντά στο 60% -με 55%-57% και ούτω καθ’ εξής- δεν μπορούν να ελέγξουν τους φακέλους. Είναι σοβαρά πράγματα αυτά τώρα; </w:t>
      </w:r>
    </w:p>
    <w:p w14:paraId="7E3F78EE"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w:t>
      </w:r>
      <w:r>
        <w:rPr>
          <w:rFonts w:eastAsia="Times New Roman"/>
          <w:szCs w:val="24"/>
        </w:rPr>
        <w:t>α κλείσω με τούτο: Ούτε κι εσείς είστε από παρθενογένεση</w:t>
      </w:r>
      <w:r>
        <w:rPr>
          <w:rFonts w:eastAsia="Times New Roman"/>
          <w:szCs w:val="24"/>
        </w:rPr>
        <w:t xml:space="preserve"> -ε</w:t>
      </w:r>
      <w:r>
        <w:rPr>
          <w:rFonts w:eastAsia="Times New Roman"/>
          <w:szCs w:val="24"/>
        </w:rPr>
        <w:t xml:space="preserve">ίστε στο Υπουργείο μαζί με τον κ. </w:t>
      </w:r>
      <w:proofErr w:type="spellStart"/>
      <w:r>
        <w:rPr>
          <w:rFonts w:eastAsia="Times New Roman"/>
          <w:szCs w:val="24"/>
        </w:rPr>
        <w:t>Σπίρτζη</w:t>
      </w:r>
      <w:proofErr w:type="spellEnd"/>
      <w:r>
        <w:rPr>
          <w:rFonts w:eastAsia="Times New Roman"/>
          <w:szCs w:val="24"/>
        </w:rPr>
        <w:t xml:space="preserve"> αρκετά χρόνια τώρα</w:t>
      </w:r>
      <w:r>
        <w:rPr>
          <w:rFonts w:eastAsia="Times New Roman"/>
          <w:szCs w:val="24"/>
        </w:rPr>
        <w:t>-</w:t>
      </w:r>
      <w:r>
        <w:rPr>
          <w:rFonts w:eastAsia="Times New Roman"/>
          <w:szCs w:val="24"/>
        </w:rPr>
        <w:t xml:space="preserve"> ούτε ο κ. </w:t>
      </w:r>
      <w:proofErr w:type="spellStart"/>
      <w:r>
        <w:rPr>
          <w:rFonts w:eastAsia="Times New Roman"/>
          <w:szCs w:val="24"/>
        </w:rPr>
        <w:t>Σπίρτζης</w:t>
      </w:r>
      <w:proofErr w:type="spellEnd"/>
      <w:r>
        <w:rPr>
          <w:rFonts w:eastAsia="Times New Roman"/>
          <w:szCs w:val="24"/>
        </w:rPr>
        <w:t>, πολύ περισσότερο, ο οποίος έχει διατελέσει Πρόεδρος του Τεχνικού Επιμελητηρίου και ο οποίος έκανε την κατάτμηση</w:t>
      </w:r>
      <w:r>
        <w:rPr>
          <w:rFonts w:eastAsia="Times New Roman"/>
          <w:szCs w:val="24"/>
        </w:rPr>
        <w:t>,</w:t>
      </w:r>
      <w:r>
        <w:rPr>
          <w:rFonts w:eastAsia="Times New Roman"/>
          <w:szCs w:val="24"/>
        </w:rPr>
        <w:t xml:space="preserve"> προκειμένου να πάρουν εργολαβίες οι </w:t>
      </w:r>
      <w:r>
        <w:rPr>
          <w:rFonts w:eastAsia="Times New Roman"/>
          <w:szCs w:val="24"/>
        </w:rPr>
        <w:t>«</w:t>
      </w:r>
      <w:r>
        <w:rPr>
          <w:rFonts w:eastAsia="Times New Roman"/>
          <w:szCs w:val="24"/>
        </w:rPr>
        <w:t>γνωστοί κουμπάροι</w:t>
      </w:r>
      <w:r>
        <w:rPr>
          <w:rFonts w:eastAsia="Times New Roman"/>
          <w:szCs w:val="24"/>
        </w:rPr>
        <w:t>»</w:t>
      </w:r>
      <w:r>
        <w:rPr>
          <w:rFonts w:eastAsia="Times New Roman"/>
          <w:szCs w:val="24"/>
        </w:rPr>
        <w:t xml:space="preserve">. Τα έχουμε ξαναπεί αυτά. Δεν επανήλθα εγώ γι’ αυτά. </w:t>
      </w:r>
    </w:p>
    <w:p w14:paraId="7E3F78EF" w14:textId="77777777" w:rsidR="0001339B" w:rsidRDefault="004C0F7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Εγώ επανήλθα </w:t>
      </w:r>
      <w:r>
        <w:rPr>
          <w:rFonts w:eastAsia="Times New Roman"/>
          <w:szCs w:val="24"/>
        </w:rPr>
        <w:t>για το δια ταύτα, για το πού είμαστε σήμερα.</w:t>
      </w:r>
      <w:r>
        <w:rPr>
          <w:rFonts w:eastAsia="Times New Roman"/>
          <w:szCs w:val="24"/>
        </w:rPr>
        <w:t xml:space="preserve"> Δ</w:t>
      </w:r>
      <w:r>
        <w:rPr>
          <w:rFonts w:eastAsia="Times New Roman"/>
          <w:szCs w:val="24"/>
        </w:rPr>
        <w:t xml:space="preserve">ιαπιστώνω, λοιπόν, από την απάντησή σας ότι το έργο βρίσκεται σε μεγάλο αδιέξοδο. Το έργο είχε μπει στο ΠΔΕ το 2014 με 450 εκατομμύρια, γιατί τότε δεν </w:t>
      </w:r>
      <w:r>
        <w:rPr>
          <w:rFonts w:eastAsia="Times New Roman"/>
          <w:szCs w:val="24"/>
        </w:rPr>
        <w:lastRenderedPageBreak/>
        <w:t>είχαν υπολογιστεί οι εκπτώσεις -εσείς το γράψατε τώρα με 35</w:t>
      </w:r>
      <w:r>
        <w:rPr>
          <w:rFonts w:eastAsia="Times New Roman"/>
          <w:szCs w:val="24"/>
        </w:rPr>
        <w:t>0 εκατομμύρια γιατί έχετε υπολογίσει τις εκπτώσεις, από τα δικά σας έγγραφα προκύπτουν αυτά- και θα μπορούσε μια χαρά να έχει προχωρήσει η διαδικασία, γιατί, επαναλαμβάνω, είχατε το δικαίωμα να κηρύξετε άγονους τους διαγωνισμούς ή να κάνετε άλλες ενέργειες</w:t>
      </w:r>
      <w:r>
        <w:rPr>
          <w:rFonts w:eastAsia="Times New Roman"/>
          <w:szCs w:val="24"/>
        </w:rPr>
        <w:t xml:space="preserve">. Εν τούτοις, επιλέξατε την κατάτμηση. Κάνατε αυτό που κάνατε, το δικαιολογείτε -αδικαιολόγητο είναι- αλλά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δώστε μια απάντηση ειλικρινή, τουλάχιστον: Θα ξεκινήσει το έργο;</w:t>
      </w:r>
    </w:p>
    <w:p w14:paraId="7E3F78F0" w14:textId="77777777" w:rsidR="0001339B" w:rsidRDefault="004C0F71">
      <w:pPr>
        <w:spacing w:line="600" w:lineRule="auto"/>
        <w:ind w:firstLine="720"/>
        <w:jc w:val="both"/>
        <w:rPr>
          <w:rFonts w:eastAsia="Times New Roman"/>
          <w:szCs w:val="24"/>
        </w:rPr>
      </w:pPr>
      <w:r>
        <w:rPr>
          <w:rFonts w:eastAsia="Times New Roman"/>
          <w:szCs w:val="24"/>
        </w:rPr>
        <w:t xml:space="preserve">Και δεν εννοώ να ξεκινήσει, κύριε Μαυραγάνη, από την </w:t>
      </w:r>
      <w:proofErr w:type="spellStart"/>
      <w:r>
        <w:rPr>
          <w:rFonts w:eastAsia="Times New Roman"/>
          <w:szCs w:val="24"/>
        </w:rPr>
        <w:t>Αχαγιά</w:t>
      </w:r>
      <w:proofErr w:type="spellEnd"/>
      <w:r>
        <w:rPr>
          <w:rFonts w:eastAsia="Times New Roman"/>
          <w:szCs w:val="24"/>
        </w:rPr>
        <w:t xml:space="preserve"> στα </w:t>
      </w:r>
      <w:proofErr w:type="spellStart"/>
      <w:r>
        <w:rPr>
          <w:rFonts w:eastAsia="Times New Roman"/>
          <w:szCs w:val="24"/>
        </w:rPr>
        <w:t>Σαγαίικα</w:t>
      </w:r>
      <w:proofErr w:type="spellEnd"/>
      <w:r>
        <w:rPr>
          <w:rFonts w:eastAsia="Times New Roman"/>
          <w:szCs w:val="24"/>
        </w:rPr>
        <w:t>, να βρείτε έναν τρίτον από τους οκτώ εργολάβους και να κάνει ότι ξεκίνησε το έργο. Εννοώ ότι το έργο είναι ο αυτοκινητόδρομος Πάτρα-Πύργος και σημαίνει ότι πρέπει να ολοκληρωθούν οι οκτώ εργολαβίες</w:t>
      </w:r>
      <w:r>
        <w:rPr>
          <w:rFonts w:eastAsia="Times New Roman"/>
          <w:szCs w:val="24"/>
        </w:rPr>
        <w:t>,</w:t>
      </w:r>
      <w:r>
        <w:rPr>
          <w:rFonts w:eastAsia="Times New Roman"/>
          <w:szCs w:val="24"/>
        </w:rPr>
        <w:t xml:space="preserve"> με βάση το χρονοδιάγραμμα που προέβλεπε ο αρχικό</w:t>
      </w:r>
      <w:r>
        <w:rPr>
          <w:rFonts w:eastAsia="Times New Roman"/>
          <w:szCs w:val="24"/>
        </w:rPr>
        <w:t>ς νόμος και το οποίο τώρα έχει ξεπεραστεί προ πολλού.</w:t>
      </w:r>
    </w:p>
    <w:p w14:paraId="7E3F78F1" w14:textId="77777777" w:rsidR="0001339B" w:rsidRDefault="004C0F71">
      <w:pPr>
        <w:spacing w:line="600" w:lineRule="auto"/>
        <w:ind w:firstLine="720"/>
        <w:jc w:val="both"/>
        <w:rPr>
          <w:rFonts w:eastAsia="Times New Roman"/>
          <w:szCs w:val="24"/>
        </w:rPr>
      </w:pPr>
      <w:r>
        <w:rPr>
          <w:rFonts w:eastAsia="Times New Roman"/>
          <w:szCs w:val="24"/>
        </w:rPr>
        <w:t xml:space="preserve">Αυτή είναι η ερώτηση, λοιπόν. Σε αυτή να απαντήσετε, αν μπορέσετε, και αφήστε τώρα τα γνωστά με το ανέκδοτο «κι εσείς βασανίζατε τους μαύρους».  </w:t>
      </w:r>
    </w:p>
    <w:p w14:paraId="7E3F78F2" w14:textId="77777777" w:rsidR="0001339B" w:rsidRDefault="004C0F71">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w:t>
      </w:r>
      <w:r>
        <w:rPr>
          <w:rFonts w:eastAsia="Times New Roman"/>
          <w:szCs w:val="24"/>
        </w:rPr>
        <w:t>φε.</w:t>
      </w:r>
    </w:p>
    <w:p w14:paraId="7E3F78F3" w14:textId="77777777" w:rsidR="0001339B" w:rsidRDefault="004C0F71">
      <w:pPr>
        <w:spacing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p>
    <w:p w14:paraId="7E3F78F4" w14:textId="77777777" w:rsidR="0001339B" w:rsidRDefault="004C0F71">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Δεν ξέρω αν καταλάβατε, κύριε Βουλευτά. Το 2014, πράγματι, εγγράφατε το έργο αυτό</w:t>
      </w:r>
      <w:r>
        <w:rPr>
          <w:rFonts w:eastAsia="Times New Roman"/>
          <w:szCs w:val="24"/>
        </w:rPr>
        <w:t>,</w:t>
      </w:r>
      <w:r>
        <w:rPr>
          <w:rFonts w:eastAsia="Times New Roman"/>
          <w:szCs w:val="24"/>
        </w:rPr>
        <w:t xml:space="preserve"> μαζί με χιλιάδες άλλα</w:t>
      </w:r>
      <w:r>
        <w:rPr>
          <w:rFonts w:eastAsia="Times New Roman"/>
          <w:szCs w:val="24"/>
        </w:rPr>
        <w:t>,</w:t>
      </w:r>
      <w:r>
        <w:rPr>
          <w:rFonts w:eastAsia="Times New Roman"/>
          <w:szCs w:val="24"/>
        </w:rPr>
        <w:t xml:space="preserve"> στο Πρόγραμμα Δημοσίων Επενδύσεων και περιφέρατε χαρτιά στις περιφέρειές σας και είχατε κάνει </w:t>
      </w:r>
      <w:r>
        <w:rPr>
          <w:rFonts w:eastAsia="Times New Roman"/>
          <w:szCs w:val="24"/>
          <w:lang w:val="en-US"/>
        </w:rPr>
        <w:t>overbooking</w:t>
      </w:r>
      <w:r w:rsidRPr="00C55F09">
        <w:rPr>
          <w:rFonts w:eastAsia="Times New Roman"/>
          <w:szCs w:val="24"/>
        </w:rPr>
        <w:t xml:space="preserve"> </w:t>
      </w:r>
      <w:r>
        <w:rPr>
          <w:rFonts w:eastAsia="Times New Roman"/>
          <w:szCs w:val="24"/>
        </w:rPr>
        <w:t xml:space="preserve">250%. Χρήματα δεν είχατε βρει. Τώρα υπάρχει απόφαση της Ευρωπαϊκής Επιτροπής για τα χρήματα. Να το ακούει ο λαός της Ηλείας και ο λαός της Αχαΐας. </w:t>
      </w:r>
    </w:p>
    <w:p w14:paraId="7E3F78F5" w14:textId="77777777" w:rsidR="0001339B" w:rsidRDefault="004C0F71">
      <w:pPr>
        <w:spacing w:line="600" w:lineRule="auto"/>
        <w:ind w:firstLine="720"/>
        <w:jc w:val="both"/>
        <w:rPr>
          <w:rFonts w:eastAsia="Times New Roman"/>
          <w:szCs w:val="24"/>
        </w:rPr>
      </w:pPr>
      <w:r>
        <w:rPr>
          <w:rFonts w:eastAsia="Times New Roman"/>
          <w:szCs w:val="24"/>
        </w:rPr>
        <w:t>Δ</w:t>
      </w:r>
      <w:r>
        <w:rPr>
          <w:rFonts w:eastAsia="Times New Roman"/>
          <w:szCs w:val="24"/>
        </w:rPr>
        <w:t>εύτερον, είπα πριν</w:t>
      </w:r>
      <w:r>
        <w:rPr>
          <w:rFonts w:eastAsia="Times New Roman"/>
          <w:szCs w:val="24"/>
        </w:rPr>
        <w:t xml:space="preserve"> -</w:t>
      </w:r>
      <w:r>
        <w:rPr>
          <w:rFonts w:eastAsia="Times New Roman"/>
          <w:szCs w:val="24"/>
        </w:rPr>
        <w:t>δεν ξέρω αν σκόπιμα δεν θέλετε να το σχολιάσετε</w:t>
      </w:r>
      <w:r>
        <w:rPr>
          <w:rFonts w:eastAsia="Times New Roman"/>
          <w:szCs w:val="24"/>
        </w:rPr>
        <w:t>-</w:t>
      </w:r>
      <w:r>
        <w:rPr>
          <w:rFonts w:eastAsia="Times New Roman"/>
          <w:szCs w:val="24"/>
        </w:rPr>
        <w:t xml:space="preserve"> ότι τα ημαρτημένα σας διαπιστώθηκαν από το Ευρωπαϊκό Ελεγκτικό Συνέδριο, με μείωση του φυσικού αντικειμένου των έργων. Μειώσατε, δηλαδή, </w:t>
      </w:r>
      <w:r>
        <w:rPr>
          <w:rFonts w:eastAsia="Times New Roman"/>
          <w:szCs w:val="24"/>
        </w:rPr>
        <w:t>κατά 50%</w:t>
      </w:r>
      <w:r>
        <w:rPr>
          <w:rFonts w:eastAsia="Times New Roman"/>
          <w:szCs w:val="24"/>
        </w:rPr>
        <w:t xml:space="preserve"> το έργο που θα έκαναν οι εργολάβοι, το έρ</w:t>
      </w:r>
      <w:r>
        <w:rPr>
          <w:rFonts w:eastAsia="Times New Roman"/>
          <w:szCs w:val="24"/>
        </w:rPr>
        <w:t xml:space="preserve">γο που θα ωφελείτο η κοινωνία, αλλά δεν μειώσατε τις αμοιβές τους. Τις αφήσατε στο διπλάσιο και τους δώσατε κι 1.200.000.000 παραπάνω. Και ελέγχεται η Ελλάδα από το 2013 για τις πρακτικές σας. </w:t>
      </w:r>
    </w:p>
    <w:p w14:paraId="7E3F78F6" w14:textId="77777777" w:rsidR="0001339B" w:rsidRDefault="004C0F71">
      <w:pPr>
        <w:spacing w:line="600" w:lineRule="auto"/>
        <w:ind w:firstLine="720"/>
        <w:jc w:val="both"/>
        <w:rPr>
          <w:rFonts w:eastAsia="Times New Roman"/>
          <w:szCs w:val="24"/>
        </w:rPr>
      </w:pPr>
      <w:r>
        <w:rPr>
          <w:rFonts w:eastAsia="Times New Roman"/>
          <w:szCs w:val="24"/>
        </w:rPr>
        <w:t>Είπα, επίσης, ότι πράγματι</w:t>
      </w:r>
      <w:r>
        <w:rPr>
          <w:rFonts w:eastAsia="Times New Roman"/>
          <w:szCs w:val="24"/>
        </w:rPr>
        <w:t>,</w:t>
      </w:r>
      <w:r>
        <w:rPr>
          <w:rFonts w:eastAsia="Times New Roman"/>
          <w:szCs w:val="24"/>
        </w:rPr>
        <w:t xml:space="preserve"> τότε η Επιτροπή Ανταγωνισμού της Ε</w:t>
      </w:r>
      <w:r>
        <w:rPr>
          <w:rFonts w:eastAsia="Times New Roman"/>
          <w:szCs w:val="24"/>
        </w:rPr>
        <w:t>λλάδας το 2016 διαπίστωσε</w:t>
      </w:r>
      <w:r>
        <w:rPr>
          <w:rFonts w:eastAsia="Times New Roman"/>
          <w:szCs w:val="24"/>
        </w:rPr>
        <w:t>,</w:t>
      </w:r>
      <w:r>
        <w:rPr>
          <w:rFonts w:eastAsia="Times New Roman"/>
          <w:szCs w:val="24"/>
        </w:rPr>
        <w:t xml:space="preserve"> </w:t>
      </w:r>
      <w:r>
        <w:rPr>
          <w:rFonts w:eastAsia="Times New Roman"/>
          <w:szCs w:val="24"/>
        </w:rPr>
        <w:t xml:space="preserve">ότι </w:t>
      </w:r>
      <w:r>
        <w:rPr>
          <w:rFonts w:eastAsia="Times New Roman"/>
          <w:szCs w:val="24"/>
        </w:rPr>
        <w:t>για τότε και μέχρι και τη δεκαετία του 1990</w:t>
      </w:r>
      <w:r>
        <w:rPr>
          <w:rFonts w:eastAsia="Times New Roman"/>
          <w:szCs w:val="24"/>
        </w:rPr>
        <w:t xml:space="preserve">, </w:t>
      </w:r>
      <w:r>
        <w:rPr>
          <w:rFonts w:eastAsia="Times New Roman"/>
          <w:szCs w:val="24"/>
        </w:rPr>
        <w:t xml:space="preserve">υπήρχε συνεννόηση μεταξύ εκατό εταιρειών, μεταξύ των οποίων ήταν και οι </w:t>
      </w:r>
      <w:r>
        <w:rPr>
          <w:rFonts w:eastAsia="Times New Roman"/>
          <w:szCs w:val="24"/>
        </w:rPr>
        <w:lastRenderedPageBreak/>
        <w:t>μεγάλες εταιρείες</w:t>
      </w:r>
      <w:r>
        <w:rPr>
          <w:rFonts w:eastAsia="Times New Roman"/>
          <w:szCs w:val="24"/>
        </w:rPr>
        <w:t>,</w:t>
      </w:r>
      <w:r>
        <w:rPr>
          <w:rFonts w:eastAsia="Times New Roman"/>
          <w:szCs w:val="24"/>
        </w:rPr>
        <w:t xml:space="preserve"> με τις οποίες εσείς υπαινίσσεστε ότι εμείς, τάχα, είμαστε σε συνεννόηση. </w:t>
      </w:r>
    </w:p>
    <w:p w14:paraId="7E3F78F7" w14:textId="77777777" w:rsidR="0001339B" w:rsidRDefault="004C0F71">
      <w:pPr>
        <w:spacing w:line="600" w:lineRule="auto"/>
        <w:ind w:firstLine="720"/>
        <w:jc w:val="both"/>
        <w:rPr>
          <w:rFonts w:eastAsia="Times New Roman"/>
          <w:szCs w:val="24"/>
        </w:rPr>
      </w:pPr>
      <w:r>
        <w:rPr>
          <w:rFonts w:eastAsia="Times New Roman"/>
          <w:szCs w:val="24"/>
        </w:rPr>
        <w:t xml:space="preserve">Αυτό οφείλουμε </w:t>
      </w:r>
      <w:r>
        <w:rPr>
          <w:rFonts w:eastAsia="Times New Roman"/>
          <w:szCs w:val="24"/>
        </w:rPr>
        <w:t>να το σπάσουμε. Ποιος άλλος τρόπος, τάχα, υπάρχει να το σπάσεις αυτό αν δεν αυξήσεις τον ανταγωνισμό; Και ο ανταγωνισμός αυξάνεται όταν δώσεις την ευκαιρία και σε άλλους με μικρότερο πτυχίο να μπουν στο παιχνίδι, να συμμετέχουν σε μία δημοπρασία και να μπο</w:t>
      </w:r>
      <w:r>
        <w:rPr>
          <w:rFonts w:eastAsia="Times New Roman"/>
          <w:szCs w:val="24"/>
        </w:rPr>
        <w:t xml:space="preserve">ρούν με διαφάνεια να συμμετέχουν σε αυτή, επ’ </w:t>
      </w:r>
      <w:proofErr w:type="spellStart"/>
      <w:r>
        <w:rPr>
          <w:rFonts w:eastAsia="Times New Roman"/>
          <w:szCs w:val="24"/>
        </w:rPr>
        <w:t>ωφελεία</w:t>
      </w:r>
      <w:proofErr w:type="spellEnd"/>
      <w:r>
        <w:rPr>
          <w:rFonts w:eastAsia="Times New Roman"/>
          <w:szCs w:val="24"/>
        </w:rPr>
        <w:t xml:space="preserve"> του ελληνικού λαού και του ελληνικού προϋπολογισμού. </w:t>
      </w:r>
    </w:p>
    <w:p w14:paraId="7E3F78F8" w14:textId="77777777" w:rsidR="0001339B" w:rsidRDefault="004C0F71">
      <w:pPr>
        <w:spacing w:line="600" w:lineRule="auto"/>
        <w:ind w:firstLine="720"/>
        <w:jc w:val="both"/>
        <w:rPr>
          <w:rFonts w:eastAsia="Times New Roman"/>
          <w:szCs w:val="24"/>
        </w:rPr>
      </w:pPr>
      <w:r>
        <w:rPr>
          <w:rFonts w:eastAsia="Times New Roman"/>
          <w:szCs w:val="24"/>
        </w:rPr>
        <w:t>Καταλαβαίνετε ότι δεν μπορείς να έρθεις και να πεις ότι δίνω ένα έργο σε κάποιον</w:t>
      </w:r>
      <w:r>
        <w:rPr>
          <w:rFonts w:eastAsia="Times New Roman"/>
          <w:szCs w:val="24"/>
        </w:rPr>
        <w:t>,</w:t>
      </w:r>
      <w:r>
        <w:rPr>
          <w:rFonts w:eastAsia="Times New Roman"/>
          <w:szCs w:val="24"/>
        </w:rPr>
        <w:t xml:space="preserve"> ο οποίος δίνει μεγαλύτερη προσφορά από αυτόν που έχει δώσει μικρότ</w:t>
      </w:r>
      <w:r>
        <w:rPr>
          <w:rFonts w:eastAsia="Times New Roman"/>
          <w:szCs w:val="24"/>
        </w:rPr>
        <w:t>ερη προσφορά. Τότε, θα έχεις τελέσει απιστία. Τότε θα έχεις τελέσει διασπάθιση του δημόσιου χρήματος. Δεν είναι δικό μας το χρήμα ούτε δικό σας, ούτε κανενός. Είναι του ελληνικού λαού. Άρα, λοιπόν, όταν ο άλλος δίνει μία μειωμένη προσφορά και είναι ο μειοδ</w:t>
      </w:r>
      <w:r>
        <w:rPr>
          <w:rFonts w:eastAsia="Times New Roman"/>
          <w:szCs w:val="24"/>
        </w:rPr>
        <w:t xml:space="preserve">ότης, οφείλεις να το σεβαστείς. </w:t>
      </w:r>
    </w:p>
    <w:p w14:paraId="7E3F78F9" w14:textId="77777777" w:rsidR="0001339B" w:rsidRDefault="004C0F71">
      <w:pPr>
        <w:spacing w:line="600" w:lineRule="auto"/>
        <w:ind w:firstLine="720"/>
        <w:jc w:val="both"/>
        <w:rPr>
          <w:rFonts w:eastAsia="Times New Roman"/>
          <w:szCs w:val="24"/>
        </w:rPr>
      </w:pPr>
      <w:r>
        <w:rPr>
          <w:rFonts w:eastAsia="Times New Roman"/>
          <w:szCs w:val="24"/>
        </w:rPr>
        <w:t xml:space="preserve">Από εκεί και πέρα, όμως, σας το είπα και στην </w:t>
      </w:r>
      <w:proofErr w:type="spellStart"/>
      <w:r>
        <w:rPr>
          <w:rFonts w:eastAsia="Times New Roman"/>
          <w:szCs w:val="24"/>
        </w:rPr>
        <w:t>πρωτολογία</w:t>
      </w:r>
      <w:proofErr w:type="spellEnd"/>
      <w:r>
        <w:rPr>
          <w:rFonts w:eastAsia="Times New Roman"/>
          <w:szCs w:val="24"/>
        </w:rPr>
        <w:t xml:space="preserve"> μου, εμείς οφείλουμε, όπως οφείλουν και οι υπηρεσίες</w:t>
      </w:r>
      <w:r>
        <w:rPr>
          <w:rFonts w:eastAsia="Times New Roman"/>
          <w:szCs w:val="24"/>
        </w:rPr>
        <w:t>,</w:t>
      </w:r>
      <w:r>
        <w:rPr>
          <w:rFonts w:eastAsia="Times New Roman"/>
          <w:szCs w:val="24"/>
        </w:rPr>
        <w:t xml:space="preserve"> να τους ελέγξου</w:t>
      </w:r>
      <w:r>
        <w:rPr>
          <w:rFonts w:eastAsia="Times New Roman"/>
          <w:szCs w:val="24"/>
        </w:rPr>
        <w:t>με</w:t>
      </w:r>
      <w:r>
        <w:rPr>
          <w:rFonts w:eastAsia="Times New Roman"/>
          <w:szCs w:val="24"/>
        </w:rPr>
        <w:t xml:space="preserve"> –και έχετε πολύ δίκιο σε αυτό- όλους. Επικεντρώνεστε στον «ΤΟΞΟΤΗ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Δεν είναι μόνο ο </w:t>
      </w:r>
      <w:r>
        <w:rPr>
          <w:rFonts w:eastAsia="Times New Roman"/>
          <w:szCs w:val="24"/>
        </w:rPr>
        <w:t>«ΤΟΞΟΤΗΣ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που ελέγχει. Ελέγχει, επίσης, την «ΞΑΝΘΑΚΗΣ </w:t>
      </w:r>
      <w:r>
        <w:rPr>
          <w:rFonts w:eastAsia="Times New Roman"/>
          <w:szCs w:val="24"/>
        </w:rPr>
        <w:lastRenderedPageBreak/>
        <w:t>ΑΤΕ», την «</w:t>
      </w:r>
      <w:r>
        <w:rPr>
          <w:rFonts w:eastAsia="Times New Roman"/>
          <w:szCs w:val="24"/>
          <w:lang w:val="en-US"/>
        </w:rPr>
        <w:t>INFRASTRUTTURE</w:t>
      </w:r>
      <w:r>
        <w:rPr>
          <w:rFonts w:eastAsia="Times New Roman"/>
          <w:szCs w:val="24"/>
        </w:rPr>
        <w:t>»</w:t>
      </w:r>
      <w:r w:rsidRPr="00800F48">
        <w:rPr>
          <w:rFonts w:eastAsia="Times New Roman"/>
          <w:szCs w:val="24"/>
        </w:rPr>
        <w:t xml:space="preserve">, </w:t>
      </w:r>
      <w:r>
        <w:rPr>
          <w:rFonts w:eastAsia="Times New Roman"/>
          <w:szCs w:val="24"/>
        </w:rPr>
        <w:t>την «ΠΑΠΑΪΩΑΝΝΟΥ» και πάλι την «</w:t>
      </w:r>
      <w:r>
        <w:rPr>
          <w:rFonts w:eastAsia="Times New Roman"/>
          <w:szCs w:val="24"/>
          <w:lang w:val="en-US"/>
        </w:rPr>
        <w:t>INFRASTRUTTURE</w:t>
      </w:r>
      <w:r>
        <w:rPr>
          <w:rFonts w:eastAsia="Times New Roman"/>
          <w:szCs w:val="24"/>
        </w:rPr>
        <w:t xml:space="preserve">». Είναι οκτώ εργολαβίες και τις ελέγχει και τις οκτώ. Στις τέσσερις από αυτές, έχετε δίκιο, είναι ο «ΤΟΞΟΤΗΣ». Στις άλλες </w:t>
      </w:r>
      <w:r>
        <w:rPr>
          <w:rFonts w:eastAsia="Times New Roman"/>
          <w:szCs w:val="24"/>
        </w:rPr>
        <w:t xml:space="preserve">τέσσερις, όμως, δεν είναι ο «ΤΟΞΟΤΗΣ». Πάλι, όμως, ελέγχουν και ζητούν εξηγήσεις επί των εκπτώσεων και οφείλουν να το κάνουν με το άρθρο 88 του ν.4412/2016.  </w:t>
      </w:r>
    </w:p>
    <w:p w14:paraId="7E3F78FA" w14:textId="77777777" w:rsidR="0001339B" w:rsidRDefault="004C0F71">
      <w:pPr>
        <w:spacing w:line="600" w:lineRule="auto"/>
        <w:ind w:firstLine="720"/>
        <w:jc w:val="both"/>
        <w:rPr>
          <w:rFonts w:eastAsia="Times New Roman"/>
          <w:b/>
          <w:szCs w:val="24"/>
        </w:rPr>
      </w:pPr>
      <w:r>
        <w:rPr>
          <w:rFonts w:eastAsia="Times New Roman"/>
          <w:szCs w:val="24"/>
        </w:rPr>
        <w:t>Εμείς, οι οποίοι θέλουμε, τάχα, να δημιουργούμε εσκεμμένα ένα πεδίο στο οποίο υπάρχουν προνόμια γ</w:t>
      </w:r>
      <w:r>
        <w:rPr>
          <w:rFonts w:eastAsia="Times New Roman"/>
          <w:szCs w:val="24"/>
        </w:rPr>
        <w:t>ια κάποιους, είμαστε αυτοί που σπάμε και δημιουργούμε μεγαλύτερο ανταγωνισμό. Εμείς είμαστε αυτοί που ελέγχουμε αυτούς που δίνουν μεγάλες εκπτώσεις. Κι εμείς είμαστε αυτοί</w:t>
      </w:r>
      <w:r>
        <w:rPr>
          <w:rFonts w:eastAsia="Times New Roman"/>
          <w:szCs w:val="24"/>
        </w:rPr>
        <w:t>,</w:t>
      </w:r>
      <w:r>
        <w:rPr>
          <w:rFonts w:eastAsia="Times New Roman"/>
          <w:szCs w:val="24"/>
        </w:rPr>
        <w:t xml:space="preserve"> που θέλουμε να κάνουμε διαφάνεια από τη μία πλευρά και από την άλλη</w:t>
      </w:r>
      <w:r>
        <w:rPr>
          <w:rFonts w:eastAsia="Times New Roman"/>
          <w:szCs w:val="24"/>
        </w:rPr>
        <w:t>,</w:t>
      </w:r>
      <w:r>
        <w:rPr>
          <w:rFonts w:eastAsia="Times New Roman"/>
          <w:szCs w:val="24"/>
        </w:rPr>
        <w:t xml:space="preserve"> να κάνουμε τα </w:t>
      </w:r>
      <w:r>
        <w:rPr>
          <w:rFonts w:eastAsia="Times New Roman"/>
          <w:szCs w:val="24"/>
        </w:rPr>
        <w:t>έργα. Γι’ αυτό και βρίσκουμε τα χρήματα. Γι’ αυτό και σας είπα ότι στις 17</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2018 εγκρίθηκε από την Ευρωπαϊκή Επιτροπή κονδύλι 344 εκατομμύρια ευρώ, που δεν υπήρχε ποτέ μέχρι σήμερα.             </w:t>
      </w:r>
      <w:r>
        <w:rPr>
          <w:rFonts w:eastAsia="Times New Roman"/>
          <w:b/>
          <w:szCs w:val="24"/>
        </w:rPr>
        <w:t xml:space="preserve"> </w:t>
      </w:r>
    </w:p>
    <w:p w14:paraId="7E3F78FB" w14:textId="77777777" w:rsidR="0001339B" w:rsidRDefault="004C0F71">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7E3F78FC" w14:textId="77777777" w:rsidR="0001339B" w:rsidRDefault="004C0F71">
      <w:pPr>
        <w:spacing w:line="600" w:lineRule="auto"/>
        <w:ind w:firstLine="720"/>
        <w:jc w:val="both"/>
        <w:rPr>
          <w:rFonts w:eastAsia="Times New Roman"/>
          <w:szCs w:val="24"/>
        </w:rPr>
      </w:pPr>
      <w:r>
        <w:rPr>
          <w:rFonts w:eastAsia="Times New Roman"/>
          <w:szCs w:val="24"/>
        </w:rPr>
        <w:t xml:space="preserve">Ακολουθεί η δεύτερη </w:t>
      </w:r>
      <w:r w:rsidRPr="00A3501D">
        <w:rPr>
          <w:rFonts w:eastAsia="Times New Roman"/>
          <w:szCs w:val="24"/>
        </w:rPr>
        <w:t xml:space="preserve">με αριθμό 3810/27-2-2018 ερώτηση </w:t>
      </w:r>
      <w:r>
        <w:rPr>
          <w:rFonts w:eastAsia="Times New Roman"/>
          <w:szCs w:val="24"/>
        </w:rPr>
        <w:t>του κύκλου α</w:t>
      </w:r>
      <w:r>
        <w:rPr>
          <w:rFonts w:eastAsia="Times New Roman"/>
          <w:szCs w:val="24"/>
        </w:rPr>
        <w:t xml:space="preserve">ναφορών και </w:t>
      </w:r>
      <w:r>
        <w:rPr>
          <w:rFonts w:eastAsia="Times New Roman"/>
          <w:szCs w:val="24"/>
        </w:rPr>
        <w:t>ε</w:t>
      </w:r>
      <w:r>
        <w:rPr>
          <w:rFonts w:eastAsia="Times New Roman"/>
          <w:szCs w:val="24"/>
        </w:rPr>
        <w:t xml:space="preserve">ρωτήσεων </w:t>
      </w:r>
      <w:r w:rsidRPr="00A3501D">
        <w:rPr>
          <w:rFonts w:eastAsia="Times New Roman"/>
          <w:szCs w:val="24"/>
        </w:rPr>
        <w:t>του Βουλευτή Ηρακλείου της Δημοκρατικής Συμπαράταξης ΠΑΣΟΚ</w:t>
      </w:r>
      <w:r>
        <w:rPr>
          <w:rFonts w:eastAsia="Times New Roman"/>
          <w:szCs w:val="24"/>
        </w:rPr>
        <w:t xml:space="preserve"> - </w:t>
      </w:r>
      <w:r w:rsidRPr="00A3501D">
        <w:rPr>
          <w:rFonts w:eastAsia="Times New Roman"/>
          <w:szCs w:val="24"/>
        </w:rPr>
        <w:t xml:space="preserve">ΔΗΜΑΡ κ. </w:t>
      </w:r>
      <w:r w:rsidRPr="00A3501D">
        <w:rPr>
          <w:rFonts w:eastAsia="Times New Roman"/>
          <w:bCs/>
          <w:szCs w:val="24"/>
        </w:rPr>
        <w:t xml:space="preserve">Βασιλείου </w:t>
      </w:r>
      <w:proofErr w:type="spellStart"/>
      <w:r w:rsidRPr="00A3501D">
        <w:rPr>
          <w:rFonts w:eastAsia="Times New Roman"/>
          <w:bCs/>
          <w:szCs w:val="24"/>
        </w:rPr>
        <w:t>Κεγκέρογλου</w:t>
      </w:r>
      <w:proofErr w:type="spellEnd"/>
      <w:r w:rsidRPr="00A3501D">
        <w:rPr>
          <w:rFonts w:eastAsia="Times New Roman"/>
          <w:szCs w:val="24"/>
        </w:rPr>
        <w:t xml:space="preserve"> προς τον Υπουργό </w:t>
      </w:r>
      <w:r w:rsidRPr="00A3501D">
        <w:rPr>
          <w:rFonts w:eastAsia="Times New Roman"/>
          <w:bCs/>
          <w:szCs w:val="24"/>
        </w:rPr>
        <w:lastRenderedPageBreak/>
        <w:t xml:space="preserve">Υποδομών και Μεταφορών, </w:t>
      </w:r>
      <w:r w:rsidRPr="00A3501D">
        <w:rPr>
          <w:rFonts w:eastAsia="Times New Roman"/>
          <w:szCs w:val="24"/>
        </w:rPr>
        <w:t>με θέμα: «Να διενεργηθεί άμεσα ο σχε</w:t>
      </w:r>
      <w:r w:rsidRPr="00A3501D">
        <w:rPr>
          <w:rFonts w:eastAsia="Times New Roman"/>
          <w:szCs w:val="24"/>
        </w:rPr>
        <w:t>τικός διαγωνισμός και να προχωρήσει επιτέλους η κατασκευή του κόμβου Αγ</w:t>
      </w:r>
      <w:r>
        <w:rPr>
          <w:rFonts w:eastAsia="Times New Roman"/>
          <w:szCs w:val="24"/>
        </w:rPr>
        <w:t>ίας</w:t>
      </w:r>
      <w:r w:rsidRPr="00A3501D">
        <w:rPr>
          <w:rFonts w:eastAsia="Times New Roman"/>
          <w:szCs w:val="24"/>
        </w:rPr>
        <w:t xml:space="preserve"> Πελαγίας».</w:t>
      </w:r>
    </w:p>
    <w:p w14:paraId="7E3F78FD" w14:textId="77777777" w:rsidR="0001339B" w:rsidRDefault="004C0F71">
      <w:pPr>
        <w:spacing w:line="600" w:lineRule="auto"/>
        <w:ind w:firstLine="720"/>
        <w:jc w:val="both"/>
        <w:rPr>
          <w:rFonts w:eastAsia="Times New Roman"/>
          <w:szCs w:val="24"/>
        </w:rPr>
      </w:pPr>
      <w:r>
        <w:rPr>
          <w:rFonts w:eastAsia="Times New Roman"/>
          <w:szCs w:val="24"/>
        </w:rPr>
        <w:t xml:space="preserve">Κύριε συνάδελφε, έχετε τον λόγο. </w:t>
      </w:r>
    </w:p>
    <w:p w14:paraId="7E3F78FE" w14:textId="77777777" w:rsidR="0001339B" w:rsidRDefault="004C0F71">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7E3F78FF" w14:textId="77777777" w:rsidR="0001339B" w:rsidRDefault="004C0F71">
      <w:pPr>
        <w:spacing w:line="600" w:lineRule="auto"/>
        <w:ind w:firstLine="720"/>
        <w:jc w:val="both"/>
        <w:rPr>
          <w:rFonts w:eastAsia="Times New Roman"/>
          <w:szCs w:val="24"/>
        </w:rPr>
      </w:pPr>
      <w:r>
        <w:rPr>
          <w:rFonts w:eastAsia="Times New Roman"/>
          <w:szCs w:val="24"/>
        </w:rPr>
        <w:t>Κύριε Υπουργέ, είναι γεγονός ότι στα τριάμισι χρόνια που είστε Κυβέρνηση έχετε προβεί σ</w:t>
      </w:r>
      <w:r>
        <w:rPr>
          <w:rFonts w:eastAsia="Times New Roman"/>
          <w:szCs w:val="24"/>
        </w:rPr>
        <w:t>ε πάρα πολλά εγκαίνια έργων, τα οποία όμως έχουν δρομολογηθεί, χρηματοδοτηθεί, δημοπρατηθεί και υλοποιηθεί κατά μεγάλο μέρος από προηγούμενες κυβερνήσεις. Έστω και στο κόψιμο της κορδέλας, καλά τα πάτε. Μην μας λέτε, όμως, εδώ πράγματα</w:t>
      </w:r>
      <w:r>
        <w:rPr>
          <w:rFonts w:eastAsia="Times New Roman"/>
          <w:szCs w:val="24"/>
        </w:rPr>
        <w:t>,</w:t>
      </w:r>
      <w:r>
        <w:rPr>
          <w:rFonts w:eastAsia="Times New Roman"/>
          <w:szCs w:val="24"/>
        </w:rPr>
        <w:t xml:space="preserve"> τα οποία είναι πέρα</w:t>
      </w:r>
      <w:r>
        <w:rPr>
          <w:rFonts w:eastAsia="Times New Roman"/>
          <w:szCs w:val="24"/>
        </w:rPr>
        <w:t xml:space="preserve"> από τη λογική. </w:t>
      </w:r>
    </w:p>
    <w:p w14:paraId="7E3F7900" w14:textId="77777777" w:rsidR="0001339B" w:rsidRDefault="004C0F71">
      <w:pPr>
        <w:spacing w:line="600" w:lineRule="auto"/>
        <w:ind w:firstLine="720"/>
        <w:jc w:val="both"/>
        <w:rPr>
          <w:rFonts w:eastAsia="Times New Roman"/>
          <w:szCs w:val="24"/>
        </w:rPr>
      </w:pPr>
      <w:proofErr w:type="spellStart"/>
      <w:r>
        <w:rPr>
          <w:rFonts w:eastAsia="Times New Roman"/>
          <w:szCs w:val="24"/>
        </w:rPr>
        <w:t>Κατατμήσατε</w:t>
      </w:r>
      <w:proofErr w:type="spellEnd"/>
      <w:r>
        <w:rPr>
          <w:rFonts w:eastAsia="Times New Roman"/>
          <w:szCs w:val="24"/>
        </w:rPr>
        <w:t xml:space="preserve"> το συγκεκριμένο έργο</w:t>
      </w:r>
      <w:r>
        <w:rPr>
          <w:rFonts w:eastAsia="Times New Roman"/>
          <w:szCs w:val="24"/>
        </w:rPr>
        <w:t>,</w:t>
      </w:r>
      <w:r>
        <w:rPr>
          <w:rFonts w:eastAsia="Times New Roman"/>
          <w:szCs w:val="24"/>
        </w:rPr>
        <w:t xml:space="preserve"> που συζητούσατε προηγουμένως, όχι για να υπάρξει ανταγωνισμός, αλλά για να πάρει και τις οκτώ</w:t>
      </w:r>
      <w:r w:rsidRPr="00834F49">
        <w:rPr>
          <w:rFonts w:eastAsia="Times New Roman"/>
          <w:szCs w:val="24"/>
        </w:rPr>
        <w:t xml:space="preserve"> </w:t>
      </w:r>
      <w:r>
        <w:rPr>
          <w:rFonts w:eastAsia="Times New Roman"/>
          <w:szCs w:val="24"/>
        </w:rPr>
        <w:t xml:space="preserve">εργολαβίες, αν ήταν δυνατόν -τις τέσσερις καταφέρατε- ο κουμπάρος.  </w:t>
      </w:r>
    </w:p>
    <w:p w14:paraId="7E3F790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Εάν θέλατε ανταγωνισμό</w:t>
      </w:r>
      <w:r w:rsidRPr="005E51BD">
        <w:rPr>
          <w:rFonts w:eastAsia="Times New Roman" w:cs="Times New Roman"/>
          <w:szCs w:val="24"/>
        </w:rPr>
        <w:t>,</w:t>
      </w:r>
      <w:r>
        <w:rPr>
          <w:rFonts w:eastAsia="Times New Roman" w:cs="Times New Roman"/>
          <w:szCs w:val="24"/>
        </w:rPr>
        <w:t xml:space="preserve"> θα λέγατε ότι για </w:t>
      </w:r>
      <w:r>
        <w:rPr>
          <w:rFonts w:eastAsia="Times New Roman" w:cs="Times New Roman"/>
          <w:szCs w:val="24"/>
        </w:rPr>
        <w:t xml:space="preserve">τα οκτώ </w:t>
      </w:r>
      <w:proofErr w:type="spellStart"/>
      <w:r>
        <w:rPr>
          <w:rFonts w:eastAsia="Times New Roman" w:cs="Times New Roman"/>
          <w:szCs w:val="24"/>
        </w:rPr>
        <w:t>υποέργα</w:t>
      </w:r>
      <w:proofErr w:type="spellEnd"/>
      <w:r>
        <w:rPr>
          <w:rFonts w:eastAsia="Times New Roman" w:cs="Times New Roman"/>
          <w:szCs w:val="24"/>
        </w:rPr>
        <w:t xml:space="preserve"> του έργου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Πύργος δεν μπορείς να συμμετάσχεις σε πάνω από ένα. Αυτός θα ήταν ένας κανόνας, κύριε. </w:t>
      </w:r>
    </w:p>
    <w:p w14:paraId="7E3F7902" w14:textId="77777777" w:rsidR="0001339B" w:rsidRDefault="004C0F71">
      <w:pPr>
        <w:spacing w:line="600" w:lineRule="auto"/>
        <w:ind w:firstLine="720"/>
        <w:jc w:val="both"/>
        <w:rPr>
          <w:rFonts w:eastAsia="Times New Roman" w:cs="Times New Roman"/>
          <w:szCs w:val="24"/>
        </w:rPr>
      </w:pPr>
      <w:r w:rsidRPr="00997C1F">
        <w:rPr>
          <w:rFonts w:eastAsia="Times New Roman" w:cs="Times New Roman"/>
          <w:b/>
          <w:szCs w:val="24"/>
        </w:rPr>
        <w:lastRenderedPageBreak/>
        <w:t>ΝΙΚΟΛΑΟΣ ΜΑΥΡΑΓΑΝΗΣ (Υφυπουργός Υποδομών και Μεταφορών):</w:t>
      </w:r>
      <w:r w:rsidRPr="00997C1F">
        <w:rPr>
          <w:rFonts w:eastAsia="Times New Roman" w:cs="Times New Roman"/>
          <w:szCs w:val="24"/>
        </w:rPr>
        <w:t xml:space="preserve"> </w:t>
      </w:r>
      <w:r>
        <w:rPr>
          <w:rFonts w:eastAsia="Times New Roman" w:cs="Times New Roman"/>
          <w:szCs w:val="24"/>
        </w:rPr>
        <w:t>… (δεν ακούστηκε)</w:t>
      </w:r>
    </w:p>
    <w:p w14:paraId="7E3F7903" w14:textId="77777777" w:rsidR="0001339B" w:rsidRDefault="004C0F71">
      <w:pPr>
        <w:spacing w:line="600" w:lineRule="auto"/>
        <w:ind w:firstLine="720"/>
        <w:jc w:val="both"/>
        <w:rPr>
          <w:rFonts w:eastAsia="Times New Roman" w:cs="Times New Roman"/>
          <w:szCs w:val="24"/>
        </w:rPr>
      </w:pPr>
      <w:r w:rsidRPr="00E833F8">
        <w:rPr>
          <w:rFonts w:eastAsia="Times New Roman" w:cs="Times New Roman"/>
          <w:b/>
          <w:szCs w:val="24"/>
        </w:rPr>
        <w:t>ΒΑΣΙΛΕΙΟΣ ΚΕΓΚΕΡΟΓΛΟΥ:</w:t>
      </w:r>
      <w:r>
        <w:rPr>
          <w:rFonts w:eastAsia="Times New Roman" w:cs="Times New Roman"/>
          <w:szCs w:val="24"/>
        </w:rPr>
        <w:t xml:space="preserve"> Μα, τι λέτε εσείς, κύριε; Ότι είναι τυχαίο ο κουμπάρος του Υπουργού; Όμως από μόνο του έχει ασυμβίβαστο ο κουμπάρος του Υπουργού. Και αποδείχθηκε ότι είναι λάθος η πολιτική σας, διότι πήγατε να βάλετε μεσαίους εργολάβους για να υλοποιηθούν τα έργα και έχο</w:t>
      </w:r>
      <w:r>
        <w:rPr>
          <w:rFonts w:eastAsia="Times New Roman" w:cs="Times New Roman"/>
          <w:szCs w:val="24"/>
        </w:rPr>
        <w:t xml:space="preserve">υν κολλήσει τέσσερα χρόνια. Άρα αποδείχθηκε ότι ήταν λάθος, εντελώς λάθος. Και η </w:t>
      </w:r>
      <w:r w:rsidRPr="006F5E3D">
        <w:rPr>
          <w:rFonts w:eastAsia="Times New Roman" w:cs="Times New Roman"/>
          <w:szCs w:val="24"/>
        </w:rPr>
        <w:t>έγκριση</w:t>
      </w:r>
      <w:r>
        <w:rPr>
          <w:rFonts w:eastAsia="Times New Roman" w:cs="Times New Roman"/>
          <w:szCs w:val="24"/>
        </w:rPr>
        <w:t xml:space="preserve"> η οποία λέτε δεν είναι πρόσθετη χρηματοδότηση, είναι η ίδια χρηματοδότηση η οποία υπήρχε και απλώς για το συγκεκριμένο έργο. </w:t>
      </w:r>
    </w:p>
    <w:p w14:paraId="7E3F790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Το ίδιο κάνετε και στον Βόρειο Οδικό Άξον</w:t>
      </w:r>
      <w:r>
        <w:rPr>
          <w:rFonts w:eastAsia="Times New Roman" w:cs="Times New Roman"/>
          <w:szCs w:val="24"/>
        </w:rPr>
        <w:t xml:space="preserve">α. Ούτε ένα έργο δεν εκτελείται αυτήν τη στιγμή ή </w:t>
      </w:r>
      <w:proofErr w:type="spellStart"/>
      <w:r>
        <w:rPr>
          <w:rFonts w:eastAsia="Times New Roman" w:cs="Times New Roman"/>
          <w:szCs w:val="24"/>
        </w:rPr>
        <w:t>υποέργο</w:t>
      </w:r>
      <w:proofErr w:type="spellEnd"/>
      <w:r>
        <w:rPr>
          <w:rFonts w:eastAsia="Times New Roman" w:cs="Times New Roman"/>
          <w:szCs w:val="24"/>
        </w:rPr>
        <w:t xml:space="preserve"> ή τμήμα έργου στον Βόρειο Οδικό Άξονα με δική σας πρωτοβουλία, προετοιμασία και χρηματοδότηση. Αντίθετα αναστείλατε όλα τα έργα. Αναστείλατε το έργο Πάνορμος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Εξάντη</w:t>
      </w:r>
      <w:proofErr w:type="spellEnd"/>
      <w:r>
        <w:rPr>
          <w:rFonts w:eastAsia="Times New Roman" w:cs="Times New Roman"/>
          <w:szCs w:val="24"/>
        </w:rPr>
        <w:t>, καθυστερείτε τον κόμβο Αγίας Π</w:t>
      </w:r>
      <w:r>
        <w:rPr>
          <w:rFonts w:eastAsia="Times New Roman" w:cs="Times New Roman"/>
          <w:szCs w:val="24"/>
        </w:rPr>
        <w:t>ελαγίας χαρακτηριστικά, ενώ ξέρετε πάρα πολύ καλά ότι είναι και αναγκαίος και είχε ενταχθεί από το 2014–2015 και θα έπρεπε να έχει ολοκληρωθεί όλη αυτή η διαδικασία. Έχετε δεσμευθεί πάρα πολλές φορές. Στην αρχή μας είπατε το 2016, μετά μας είπατε στην αρχή</w:t>
      </w:r>
      <w:r>
        <w:rPr>
          <w:rFonts w:eastAsia="Times New Roman" w:cs="Times New Roman"/>
          <w:szCs w:val="24"/>
        </w:rPr>
        <w:t xml:space="preserve"> του 2017, μετά μας είπατε το φθινόπωρο του 2017. Τώρα, την τελευταία φορά, μας έχετε πει ότι θα δημοπρατηθεί στο πρώτο εξάμηνο του 2018. Και η ερώτηση είναι η εξής: </w:t>
      </w:r>
      <w:r>
        <w:rPr>
          <w:rFonts w:eastAsia="Times New Roman" w:cs="Times New Roman"/>
          <w:szCs w:val="24"/>
        </w:rPr>
        <w:lastRenderedPageBreak/>
        <w:t>Είναι επιτέλους έτοιμες οι υπηρεσίες να δημοπρατήσουν το έργο και σε ποια συγκεκριμένη ημε</w:t>
      </w:r>
      <w:r>
        <w:rPr>
          <w:rFonts w:eastAsia="Times New Roman" w:cs="Times New Roman"/>
          <w:szCs w:val="24"/>
        </w:rPr>
        <w:t xml:space="preserve">ρομηνία; </w:t>
      </w:r>
    </w:p>
    <w:p w14:paraId="7E3F7905" w14:textId="77777777" w:rsidR="0001339B" w:rsidRDefault="004C0F71">
      <w:pPr>
        <w:spacing w:line="600" w:lineRule="auto"/>
        <w:ind w:firstLine="720"/>
        <w:jc w:val="both"/>
        <w:rPr>
          <w:rFonts w:eastAsia="Times New Roman" w:cs="Times New Roman"/>
          <w:szCs w:val="24"/>
        </w:rPr>
      </w:pPr>
      <w:r w:rsidRPr="0017397F">
        <w:rPr>
          <w:rFonts w:eastAsia="Times New Roman" w:cs="Times New Roman"/>
          <w:szCs w:val="24"/>
        </w:rPr>
        <w:t>Ευχαριστώ, κύριε Πρόεδρε</w:t>
      </w:r>
      <w:r>
        <w:rPr>
          <w:rFonts w:eastAsia="Times New Roman" w:cs="Times New Roman"/>
          <w:szCs w:val="24"/>
        </w:rPr>
        <w:t xml:space="preserve">. </w:t>
      </w:r>
    </w:p>
    <w:p w14:paraId="7E3F7906" w14:textId="77777777" w:rsidR="0001339B" w:rsidRDefault="004C0F71">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Υφυπουργός Υποδομών και Μεταφορών κ. Νικόλαος Μαυραγάνης. </w:t>
      </w:r>
    </w:p>
    <w:p w14:paraId="7E3F7907" w14:textId="77777777" w:rsidR="0001339B" w:rsidRDefault="004C0F71">
      <w:pPr>
        <w:spacing w:line="600" w:lineRule="auto"/>
        <w:ind w:firstLine="720"/>
        <w:jc w:val="both"/>
        <w:rPr>
          <w:rFonts w:eastAsia="Times New Roman" w:cs="Times New Roman"/>
          <w:szCs w:val="24"/>
        </w:rPr>
      </w:pPr>
      <w:r w:rsidRPr="00997C1F">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επειδή κάνατε μια γενική αναφορά και</w:t>
      </w:r>
      <w:r>
        <w:rPr>
          <w:rFonts w:eastAsia="Times New Roman" w:cs="Times New Roman"/>
          <w:szCs w:val="24"/>
        </w:rPr>
        <w:t xml:space="preserve"> διαπιστώσατε ότι πιθανόν να υπήρξε ελλιπής υποστήριξη από τον συνάδελφό σας, εγώ θεωρώ ότι δεν υπήρξε καμία ελλιπής υποστήριξη από τον συνάδελφό σας στην προηγούμενη επίκαιρη ερώτηση, αλλά απλώς και μόνο δεν τον βοηθάει το θέμα. Επιτρέψτε μου, λοιπόν, να </w:t>
      </w:r>
      <w:r>
        <w:rPr>
          <w:rFonts w:eastAsia="Times New Roman" w:cs="Times New Roman"/>
          <w:szCs w:val="24"/>
        </w:rPr>
        <w:t xml:space="preserve">κάνω κι εγώ μια γενική αναφορά. </w:t>
      </w:r>
    </w:p>
    <w:p w14:paraId="7E3F790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τις κατ’ αποκοπή προκηρύξεις έργων χωρίς ακριβής επιμετρήσεις; Τις έχετε ακούσει ποτέ σας; Να εξηγήσω λοιπόν στον λαό τι ακριβώς σημαίνει αυτό. Σημαίνει ότι για τις προκηρύξεις που κάνατε εσείς για</w:t>
      </w:r>
      <w:r>
        <w:rPr>
          <w:rFonts w:eastAsia="Times New Roman" w:cs="Times New Roman"/>
          <w:szCs w:val="24"/>
        </w:rPr>
        <w:t xml:space="preserve"> τα έργα που λέτε ότι κόψαμε εμείς τις κορδέλες και είχαν σταματήσει επί τρία χρόνια και κινδυνεύαμε εμείς να επιστρέψουμε στην Ευρωπαϊκή Ένωση 8 δισεκατομμύρια -έτσι κόψαμε εμείς τις κορδέλες- πετύχαμε να μην καταβάλουμε 8 δισεκατομμύρια. Ολοκληρώσαμε τα </w:t>
      </w:r>
      <w:r>
        <w:rPr>
          <w:rFonts w:eastAsia="Times New Roman" w:cs="Times New Roman"/>
          <w:szCs w:val="24"/>
        </w:rPr>
        <w:t xml:space="preserve">έργα και πετύχαμε </w:t>
      </w:r>
      <w:r>
        <w:rPr>
          <w:rFonts w:eastAsia="Times New Roman" w:cs="Times New Roman"/>
          <w:szCs w:val="24"/>
        </w:rPr>
        <w:lastRenderedPageBreak/>
        <w:t xml:space="preserve">τη μείωση των απαιτήσεων των εργολάβων που εσείς είχατε αφήσει ασύδοτους. </w:t>
      </w:r>
    </w:p>
    <w:p w14:paraId="7E3F790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Εκεί, λοιπόν, σε αυτά τα έργα είχατε κάνει κάτι πολύ ωραίο. Ποιο ήταν το ωραί</w:t>
      </w:r>
      <w:r>
        <w:rPr>
          <w:rFonts w:eastAsia="Times New Roman" w:cs="Times New Roman"/>
          <w:szCs w:val="24"/>
        </w:rPr>
        <w:t>ο</w:t>
      </w:r>
      <w:r>
        <w:rPr>
          <w:rFonts w:eastAsia="Times New Roman" w:cs="Times New Roman"/>
          <w:szCs w:val="24"/>
        </w:rPr>
        <w:t xml:space="preserve"> που κάνατε; Περιγράφατε μέσα στις διακηρύξεις κατ’ αποκοπή τα έργα, γενικά δηλαδή σε</w:t>
      </w:r>
      <w:r>
        <w:rPr>
          <w:rFonts w:eastAsia="Times New Roman" w:cs="Times New Roman"/>
          <w:szCs w:val="24"/>
        </w:rPr>
        <w:t xml:space="preserve"> ομάδες εργασιών, χωρίς επιμετρήσεις. Έτσι όμως αυτός ο οποίος ήθελε να συμμετάσχει δεν μπορούσε να συμμετάσχει και δεν ήξερε ακριβώς τα μέτρα τα οποία έπρεπε να εκπονήσει για το έργο. Ποιος μπορούσε να συμμετάσχει; Αυτός ο οποίος είχε βοηθήσει τη σύνταξη </w:t>
      </w:r>
      <w:r>
        <w:rPr>
          <w:rFonts w:eastAsia="Times New Roman" w:cs="Times New Roman"/>
          <w:szCs w:val="24"/>
        </w:rPr>
        <w:t>των μελετών σε πρόδρομες εργασίες. Ποιοι ήταν αυτοί στο έργο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Πύργο; Ήταν κάποιες συγκεκριμένες εταιρείες. Φαντάζομαι ότι εσείς και ο κ. Κουτσούκος δεν μιλάτε γι’ αυτές. </w:t>
      </w:r>
    </w:p>
    <w:p w14:paraId="7E3F790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Λέω, λοιπόν, κύριε </w:t>
      </w:r>
      <w:proofErr w:type="spellStart"/>
      <w:r>
        <w:rPr>
          <w:rFonts w:eastAsia="Times New Roman" w:cs="Times New Roman"/>
          <w:szCs w:val="24"/>
        </w:rPr>
        <w:t>Κεγκέρογλου</w:t>
      </w:r>
      <w:proofErr w:type="spellEnd"/>
      <w:r>
        <w:rPr>
          <w:rFonts w:eastAsia="Times New Roman" w:cs="Times New Roman"/>
          <w:szCs w:val="24"/>
        </w:rPr>
        <w:t xml:space="preserve">, ότι αυτό σταμάτησε, ότι πλέον οι επιμετρήσεις </w:t>
      </w:r>
      <w:r>
        <w:rPr>
          <w:rFonts w:eastAsia="Times New Roman" w:cs="Times New Roman"/>
          <w:szCs w:val="24"/>
        </w:rPr>
        <w:t>είναι συγκεκριμένες, ότι πλέον ξέρει ο κάθε εργολάβος που θέλει να συμμετάσχει εκεί -που είναι και της έκτης τάξης και της έβδομης τάξης, άρα περισσότεροι και μπορούν να δώσουν μεγαλύτερες εκπτώσεις- εκ προοιμίου ποιο έργο ακριβώς θα κάνει, τι επιμέτρηση α</w:t>
      </w:r>
      <w:r>
        <w:rPr>
          <w:rFonts w:eastAsia="Times New Roman" w:cs="Times New Roman"/>
          <w:szCs w:val="24"/>
        </w:rPr>
        <w:t xml:space="preserve">κριβώς υπάρχει. Τα κατ’ αποκοπή τέλειωσαν. </w:t>
      </w:r>
    </w:p>
    <w:p w14:paraId="7E3F790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Και πάμε στον ΒΟΑΚ. Εσείς μιλάτε για τον ΒΟΑΚ; Πενήντα χρόνια, πενήντα χιλιόμετρα, ένα χιλιόμετρο τον χρόνο κάνατε! Σπουδαία επίδοση! Πάμε όμως στο συγκεκριμένο. Κόμβος Αχλάδας – Αγίας Πελαγίας Ηρακλείου. Διαπιστ</w:t>
      </w:r>
      <w:r>
        <w:rPr>
          <w:rFonts w:eastAsia="Times New Roman" w:cs="Times New Roman"/>
          <w:szCs w:val="24"/>
        </w:rPr>
        <w:t xml:space="preserve">ωμένο πράγματι το πρόβλημα οδικής ασφάλειας. Όταν τροποποιήσαμε τη νομοθεσία για τον ΟΑΚ, τον Οργανισμό Ανασυγκρότησης Κρήτης, θυμάμαι ότι εσείς και η </w:t>
      </w:r>
      <w:r w:rsidRPr="00246D67">
        <w:rPr>
          <w:rFonts w:eastAsia="Times New Roman" w:cs="Times New Roman"/>
          <w:szCs w:val="24"/>
        </w:rPr>
        <w:t>Νέα Δημοκρατία</w:t>
      </w:r>
      <w:r>
        <w:rPr>
          <w:rFonts w:eastAsia="Times New Roman" w:cs="Times New Roman"/>
          <w:szCs w:val="24"/>
        </w:rPr>
        <w:t xml:space="preserve"> μάς ψέγατε, διότι αφαιρούμε αρμοδιότητες από τον ΟΑΚ και έτσι με αυτόν τον τρόπο, λέγατε, </w:t>
      </w:r>
      <w:r>
        <w:rPr>
          <w:rFonts w:eastAsia="Times New Roman" w:cs="Times New Roman"/>
          <w:szCs w:val="24"/>
        </w:rPr>
        <w:t>αποδυναμώνουμε το εργοτάξιο ουσιαστικά της Κρήτης. Μόνο που στο συγκεκριμένο έργο που λέτε εσείς και σε άλλα, ο ΟΑΚ δεν μπορούσε να ολοκληρώσει τεχνικές μελέτες. Και τι κάναμε λοιπόν γι’ αυτόν τον λόγο, γιατί πράγματι θέλαμε να κάνουμε το έργο; Ζητήσαμε κα</w:t>
      </w:r>
      <w:r>
        <w:rPr>
          <w:rFonts w:eastAsia="Times New Roman" w:cs="Times New Roman"/>
          <w:szCs w:val="24"/>
        </w:rPr>
        <w:t>τ’ αρχάς ενημέρωση από τον ΟΑΚ. Μας είπε ο ΟΑΚ στις 15</w:t>
      </w:r>
      <w:r>
        <w:rPr>
          <w:rFonts w:eastAsia="Times New Roman" w:cs="Times New Roman"/>
          <w:szCs w:val="24"/>
        </w:rPr>
        <w:t>-1-</w:t>
      </w:r>
      <w:r>
        <w:rPr>
          <w:rFonts w:eastAsia="Times New Roman" w:cs="Times New Roman"/>
          <w:szCs w:val="24"/>
        </w:rPr>
        <w:t xml:space="preserve">2018 ότι έχει κάνει κάποια πράγματα. Και διαπιστώσαμε τι, κύριε </w:t>
      </w:r>
      <w:proofErr w:type="spellStart"/>
      <w:r>
        <w:rPr>
          <w:rFonts w:eastAsia="Times New Roman" w:cs="Times New Roman"/>
          <w:szCs w:val="24"/>
        </w:rPr>
        <w:t>Κεγκέρογλου</w:t>
      </w:r>
      <w:proofErr w:type="spellEnd"/>
      <w:r>
        <w:rPr>
          <w:rFonts w:eastAsia="Times New Roman" w:cs="Times New Roman"/>
          <w:szCs w:val="24"/>
        </w:rPr>
        <w:t>; Διαπιστώσαμε ότι δεν είχε κάνει ούτε καν συγκέντρωση των δηλώσεων των ιδιοκτησιών για τις απαλλοτριώσεις. Δεν είχε κάνει κ</w:t>
      </w:r>
      <w:r>
        <w:rPr>
          <w:rFonts w:eastAsia="Times New Roman" w:cs="Times New Roman"/>
          <w:szCs w:val="24"/>
        </w:rPr>
        <w:t xml:space="preserve">τηματολογικό πίνακα, δηλαδή ποιοι θα είναι οι ιδιοκτήτες της περιοχής και ποια κτήματα θα απαλλοτριωθούν, δεν είχε κάνει ούτε καν μελέτη </w:t>
      </w:r>
      <w:proofErr w:type="spellStart"/>
      <w:r>
        <w:rPr>
          <w:rFonts w:eastAsia="Times New Roman" w:cs="Times New Roman"/>
          <w:szCs w:val="24"/>
        </w:rPr>
        <w:t>ομβρίων</w:t>
      </w:r>
      <w:proofErr w:type="spellEnd"/>
      <w:r>
        <w:rPr>
          <w:rFonts w:eastAsia="Times New Roman" w:cs="Times New Roman"/>
          <w:szCs w:val="24"/>
        </w:rPr>
        <w:t xml:space="preserve"> αποχετεύσεων, δεν είχε κάνει ούτε καν μελέτη περιβαλλοντικών επιπτώσεων σε επίπεδο οριστικής μελέτης.</w:t>
      </w:r>
    </w:p>
    <w:p w14:paraId="7E3F790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(Στο σημε</w:t>
      </w:r>
      <w:r>
        <w:rPr>
          <w:rFonts w:eastAsia="Times New Roman" w:cs="Times New Roman"/>
          <w:szCs w:val="24"/>
        </w:rPr>
        <w:t xml:space="preserve">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7E3F790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Τι κάναμε, λοιπόν; Πήραμε με τροποποίηση του ν.4412/2016 πάνω μας -κατά συντρέχουσα αρμοδιότητα όχι αποκλειστική- την αρμοδιότητα αυτή. Τη δώσαμε στη Διεύθυνση που άπτεται της οδι</w:t>
      </w:r>
      <w:r>
        <w:rPr>
          <w:rFonts w:eastAsia="Times New Roman" w:cs="Times New Roman"/>
          <w:szCs w:val="24"/>
        </w:rPr>
        <w:t>κής ασφάλειας και των συντηρήσεων και ορίσαμε στις 15</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2018 τεχνικό σύμβουλο. Εγκρίναμε τη χρηματοδότησή του με 144.000 ευρώ να συνδράμει τις υπηρεσίες, γιατί έχει κάνει ένα μέρος των εργασιών η Διεύθυνση των δικών μας υπηρεσιών. Δώσαμε την εξουσία στη δι</w:t>
      </w:r>
      <w:r>
        <w:rPr>
          <w:rFonts w:eastAsia="Times New Roman" w:cs="Times New Roman"/>
          <w:szCs w:val="24"/>
        </w:rPr>
        <w:t>κή μας Διεύθυνση να ολοκληρώσει τις εργασίες. Και στις 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2018 ανατέθηκε οριστικά μετά από διαγωνισμό σε τεχνικό σύμβουλο η αρμοδιότητα για την οριστικοποίηση της συνδρομής στην υπηρεσία, δηλαδή για την οριστικοποίηση των μελετών αυτών. </w:t>
      </w:r>
    </w:p>
    <w:p w14:paraId="7E3F790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Το τελικό χρονοδ</w:t>
      </w:r>
      <w:r>
        <w:rPr>
          <w:rFonts w:eastAsia="Times New Roman" w:cs="Times New Roman"/>
          <w:szCs w:val="24"/>
        </w:rPr>
        <w:t>ιάγραμμα είναι στις 18 Ιουνίου για την προκήρυξη -μετατέθηκε η δημοπράτηση- με τις απαλλοτριώσεις μέσα, με τον κτηματολογικό πίνακα των απαλλοτριώσεων μέσα, με όλα μέσα. Είναι καλυμμένο το ποσό της χρηματοδότησης, το οποίο φτάνει πλέον τα 5 εκατομμύρια ευρ</w:t>
      </w:r>
      <w:r>
        <w:rPr>
          <w:rFonts w:eastAsia="Times New Roman" w:cs="Times New Roman"/>
          <w:szCs w:val="24"/>
        </w:rPr>
        <w:t xml:space="preserve">ώ. </w:t>
      </w:r>
      <w:proofErr w:type="spellStart"/>
      <w:r>
        <w:rPr>
          <w:rFonts w:eastAsia="Times New Roman" w:cs="Times New Roman"/>
          <w:szCs w:val="24"/>
        </w:rPr>
        <w:t>Αστόχως</w:t>
      </w:r>
      <w:proofErr w:type="spellEnd"/>
      <w:r>
        <w:rPr>
          <w:rFonts w:eastAsia="Times New Roman" w:cs="Times New Roman"/>
          <w:szCs w:val="24"/>
        </w:rPr>
        <w:t xml:space="preserve"> ο ΟΑΚ έλεγε ότι μπορεί να το κάνει με 2 εκατομμύρια ευρώ, γιατί δεν είχε υπολογίσει καν τις απαλλοτριώσεις.</w:t>
      </w:r>
    </w:p>
    <w:p w14:paraId="7E3F790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υπενθυμίσω κάτι, κύριε </w:t>
      </w:r>
      <w:proofErr w:type="spellStart"/>
      <w:r>
        <w:rPr>
          <w:rFonts w:eastAsia="Times New Roman" w:cs="Times New Roman"/>
          <w:szCs w:val="24"/>
        </w:rPr>
        <w:t>Κεγκέρογλου</w:t>
      </w:r>
      <w:proofErr w:type="spellEnd"/>
      <w:r>
        <w:rPr>
          <w:rFonts w:eastAsia="Times New Roman" w:cs="Times New Roman"/>
          <w:szCs w:val="24"/>
        </w:rPr>
        <w:t>, για τα πολλά έργα που διατείνεστε ότι είχατε εγγράψει σε προϋπολογισμούς, όχι μόνο εσείς, αλλ</w:t>
      </w:r>
      <w:r>
        <w:rPr>
          <w:rFonts w:eastAsia="Times New Roman" w:cs="Times New Roman"/>
          <w:szCs w:val="24"/>
        </w:rPr>
        <w:t>ά και η Νέα Δημοκρατία. Εγώ θα τα πω όλα. Εγώ θυμάμαι από την Εύβοια το έργο της παράκαμψης του Βασιλικού που το ενέγραφαν στο ΠΔΕ και δεν είχαν προβλέψει τις απαλλοτριώσεις. Όταν δεν θέλατε να κάνετε έργο, εγγράφατε τα έργα και παραλείπατε τις απαλλοτριώσ</w:t>
      </w:r>
      <w:r>
        <w:rPr>
          <w:rFonts w:eastAsia="Times New Roman" w:cs="Times New Roman"/>
          <w:szCs w:val="24"/>
        </w:rPr>
        <w:t xml:space="preserve">εις. Και πήγαινε ο εργολάβος να εγκατασταθεί και δεν είχε λωρίδα γης να κάνει το έργο. </w:t>
      </w:r>
    </w:p>
    <w:p w14:paraId="7E3F791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Αυτά, κύριε </w:t>
      </w:r>
      <w:proofErr w:type="spellStart"/>
      <w:r>
        <w:rPr>
          <w:rFonts w:eastAsia="Times New Roman" w:cs="Times New Roman"/>
          <w:szCs w:val="24"/>
        </w:rPr>
        <w:t>Κεγκέρογλου</w:t>
      </w:r>
      <w:proofErr w:type="spellEnd"/>
      <w:r>
        <w:rPr>
          <w:rFonts w:eastAsia="Times New Roman" w:cs="Times New Roman"/>
          <w:szCs w:val="24"/>
        </w:rPr>
        <w:t>, τελειώσανε. Το έργο θα γίνει. Θα γίνει η δημοπράτηση εντός του Ιουνίου του 2018, όπως ακριβώς το έχουμε προαναγγείλει, δηλαδή, το πρώτο εξάμηνο</w:t>
      </w:r>
      <w:r>
        <w:rPr>
          <w:rFonts w:eastAsia="Times New Roman" w:cs="Times New Roman"/>
          <w:szCs w:val="24"/>
        </w:rPr>
        <w:t xml:space="preserve"> του 2018.</w:t>
      </w:r>
    </w:p>
    <w:p w14:paraId="7E3F7911" w14:textId="77777777" w:rsidR="0001339B" w:rsidRDefault="004C0F71">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Τα υπόλοιπα στη δευτερολογία σας, κύριε Υπουργέ. </w:t>
      </w:r>
      <w:r>
        <w:rPr>
          <w:rFonts w:eastAsia="Times New Roman"/>
          <w:bCs/>
          <w:szCs w:val="24"/>
        </w:rPr>
        <w:t>Ευχαριστώ.</w:t>
      </w:r>
    </w:p>
    <w:p w14:paraId="7E3F7912" w14:textId="77777777" w:rsidR="0001339B" w:rsidRDefault="004C0F71">
      <w:pPr>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Κεγκέρογλου</w:t>
      </w:r>
      <w:proofErr w:type="spellEnd"/>
      <w:r>
        <w:rPr>
          <w:rFonts w:eastAsia="Times New Roman"/>
          <w:bCs/>
          <w:szCs w:val="24"/>
        </w:rPr>
        <w:t>.</w:t>
      </w:r>
    </w:p>
    <w:p w14:paraId="7E3F7913" w14:textId="77777777" w:rsidR="0001339B" w:rsidRDefault="004C0F71">
      <w:pPr>
        <w:spacing w:line="600" w:lineRule="auto"/>
        <w:ind w:firstLine="720"/>
        <w:jc w:val="both"/>
        <w:rPr>
          <w:rFonts w:eastAsia="Times New Roman"/>
          <w:bCs/>
          <w:szCs w:val="24"/>
        </w:rPr>
      </w:pPr>
      <w:r w:rsidRPr="0040724F">
        <w:rPr>
          <w:rFonts w:eastAsia="Times New Roman"/>
          <w:b/>
          <w:bCs/>
          <w:szCs w:val="24"/>
        </w:rPr>
        <w:t>ΒΑΣΙΛΕΙΟΣ ΚΕΓΚΕΡΟΓΛΟΥ:</w:t>
      </w:r>
      <w:r>
        <w:rPr>
          <w:rFonts w:eastAsia="Times New Roman"/>
          <w:bCs/>
          <w:szCs w:val="24"/>
        </w:rPr>
        <w:t xml:space="preserve"> Ευχαριστώ, κύριε Πρόεδρε. </w:t>
      </w:r>
    </w:p>
    <w:p w14:paraId="7E3F7914" w14:textId="77777777" w:rsidR="0001339B" w:rsidRDefault="004C0F71">
      <w:pPr>
        <w:spacing w:line="600" w:lineRule="auto"/>
        <w:ind w:firstLine="720"/>
        <w:jc w:val="both"/>
        <w:rPr>
          <w:rFonts w:eastAsia="Times New Roman"/>
          <w:bCs/>
          <w:szCs w:val="24"/>
        </w:rPr>
      </w:pPr>
      <w:r>
        <w:rPr>
          <w:rFonts w:eastAsia="Times New Roman"/>
          <w:bCs/>
          <w:szCs w:val="24"/>
        </w:rPr>
        <w:t xml:space="preserve">Κύριε Υπουργέ, μπορείτε να μας πείτε ποιες είναι οι ενέργειες του </w:t>
      </w:r>
      <w:r>
        <w:rPr>
          <w:rFonts w:eastAsia="Times New Roman"/>
          <w:bCs/>
          <w:szCs w:val="24"/>
        </w:rPr>
        <w:t xml:space="preserve">Υπουργείου σας εναντίον των εθνικών εργολάβων, για τους οποίους μιλήσατε προηγουμένως και τους οποίους καταγγείλατε ότι πληρώθηκαν παραπάνω </w:t>
      </w:r>
      <w:r>
        <w:rPr>
          <w:rFonts w:eastAsia="Times New Roman"/>
          <w:bCs/>
          <w:szCs w:val="24"/>
        </w:rPr>
        <w:lastRenderedPageBreak/>
        <w:t>χρήματα; Μπορείτε να μας πείτε μία ενέργεια; Και να μας πείτε ποιο έργο δεν τους δώσατε στη συνέχεια εξ αυτής της αι</w:t>
      </w:r>
      <w:r>
        <w:rPr>
          <w:rFonts w:eastAsia="Times New Roman"/>
          <w:bCs/>
          <w:szCs w:val="24"/>
        </w:rPr>
        <w:t>τίας;</w:t>
      </w:r>
    </w:p>
    <w:p w14:paraId="7E3F7915" w14:textId="77777777" w:rsidR="0001339B" w:rsidRDefault="004C0F71">
      <w:pPr>
        <w:spacing w:line="600" w:lineRule="auto"/>
        <w:ind w:firstLine="720"/>
        <w:jc w:val="both"/>
        <w:rPr>
          <w:rFonts w:eastAsia="Times New Roman"/>
          <w:bCs/>
          <w:szCs w:val="24"/>
        </w:rPr>
      </w:pPr>
      <w:r>
        <w:rPr>
          <w:rFonts w:eastAsia="Times New Roman"/>
          <w:bCs/>
          <w:szCs w:val="24"/>
        </w:rPr>
        <w:t xml:space="preserve">Πολλές θεωρίες και αφηγήματα μπορούν να αναπτυχθούν. Εδώ, όμως, μιλάει η πραγματικότητα. Σας είπα, πείτε μου ένα έργο που έχετε δημοπρατήσει, χρηματοδοτήσει, σχεδιάσει από την αρχή. </w:t>
      </w:r>
    </w:p>
    <w:p w14:paraId="7E3F7916" w14:textId="77777777" w:rsidR="0001339B" w:rsidRDefault="004C0F71">
      <w:pPr>
        <w:spacing w:line="600" w:lineRule="auto"/>
        <w:ind w:firstLine="720"/>
        <w:jc w:val="both"/>
        <w:rPr>
          <w:rFonts w:eastAsia="Times New Roman"/>
          <w:bCs/>
          <w:szCs w:val="24"/>
        </w:rPr>
      </w:pPr>
      <w:r>
        <w:rPr>
          <w:rFonts w:eastAsia="Times New Roman"/>
          <w:bCs/>
          <w:szCs w:val="24"/>
        </w:rPr>
        <w:t xml:space="preserve">Και μιλάμε τώρα για τον ΒΟΑΚ. Στα τριάμισι χρόνια αναστείλατε όλα </w:t>
      </w:r>
      <w:r>
        <w:rPr>
          <w:rFonts w:eastAsia="Times New Roman"/>
          <w:bCs/>
          <w:szCs w:val="24"/>
        </w:rPr>
        <w:t xml:space="preserve">τα έργα, τα </w:t>
      </w:r>
      <w:proofErr w:type="spellStart"/>
      <w:r>
        <w:rPr>
          <w:rFonts w:eastAsia="Times New Roman"/>
          <w:bCs/>
          <w:szCs w:val="24"/>
        </w:rPr>
        <w:t>υποέργα</w:t>
      </w:r>
      <w:proofErr w:type="spellEnd"/>
      <w:r>
        <w:rPr>
          <w:rFonts w:eastAsia="Times New Roman"/>
          <w:bCs/>
          <w:szCs w:val="24"/>
        </w:rPr>
        <w:t>, τα τμήματα, τα οποία είχαν δημοπρατηθεί και μεταφέρατε την υλοποίησή τους στο απώτερο μέλλον, μετά από μια μελέτη που θα γίνει, με το πού θα μπουν τα διόδια κ.λπ.</w:t>
      </w:r>
      <w:r>
        <w:rPr>
          <w:rFonts w:eastAsia="Times New Roman"/>
          <w:bCs/>
          <w:szCs w:val="24"/>
        </w:rPr>
        <w:t>.</w:t>
      </w:r>
      <w:r>
        <w:rPr>
          <w:rFonts w:eastAsia="Times New Roman"/>
          <w:bCs/>
          <w:szCs w:val="24"/>
        </w:rPr>
        <w:t xml:space="preserve"> Εάν είναι σαν την Εγνατία, που τα οκτώ, τα κάνατε τριάντα οκτώ, σωθήκαμ</w:t>
      </w:r>
      <w:r>
        <w:rPr>
          <w:rFonts w:eastAsia="Times New Roman"/>
          <w:bCs/>
          <w:szCs w:val="24"/>
        </w:rPr>
        <w:t>ε!</w:t>
      </w:r>
    </w:p>
    <w:p w14:paraId="7E3F7917" w14:textId="77777777" w:rsidR="0001339B" w:rsidRDefault="004C0F71">
      <w:pPr>
        <w:spacing w:line="600" w:lineRule="auto"/>
        <w:ind w:firstLine="720"/>
        <w:jc w:val="both"/>
        <w:rPr>
          <w:rFonts w:eastAsia="Times New Roman"/>
          <w:bCs/>
          <w:szCs w:val="24"/>
        </w:rPr>
      </w:pPr>
      <w:r>
        <w:rPr>
          <w:rFonts w:eastAsia="Times New Roman"/>
          <w:bCs/>
          <w:szCs w:val="24"/>
        </w:rPr>
        <w:t>Αναφερθήκατε, όμως, στα προηγούμενα πενήντα χρόνια. Καλά, αν βάλουμε και την ενσωμάτωση από το 1912-1913, κάναμε εκατό μέτρα. Γι’ αυτά, όμως, τα σαράντα, πενήντα χρόνια κατά το ήμισυ πρέπει να απολογηθείτε εσείς που προέρχεστε –το κόμμα σας, δεν ξέρω γι</w:t>
      </w:r>
      <w:r>
        <w:rPr>
          <w:rFonts w:eastAsia="Times New Roman"/>
          <w:bCs/>
          <w:szCs w:val="24"/>
        </w:rPr>
        <w:t xml:space="preserve">α εσάς προσωπικά- από τη Νέα Δημοκρατία η οποία κυβερνούσε από το 1974 και μετά. </w:t>
      </w:r>
    </w:p>
    <w:p w14:paraId="7E3F7918" w14:textId="77777777" w:rsidR="0001339B" w:rsidRDefault="004C0F71">
      <w:pPr>
        <w:spacing w:line="600" w:lineRule="auto"/>
        <w:ind w:firstLine="720"/>
        <w:jc w:val="both"/>
        <w:rPr>
          <w:rFonts w:eastAsia="Times New Roman"/>
          <w:bCs/>
          <w:szCs w:val="24"/>
        </w:rPr>
      </w:pPr>
      <w:r>
        <w:rPr>
          <w:rFonts w:eastAsia="Times New Roman"/>
          <w:bCs/>
          <w:szCs w:val="24"/>
        </w:rPr>
        <w:t xml:space="preserve">Δεν κατάλαβα! Πού ήταν Υπουργός ο κ. Καμμένος; Στις κυβερνήσεις του </w:t>
      </w:r>
      <w:r w:rsidRPr="004A3848">
        <w:rPr>
          <w:rFonts w:eastAsia="Times New Roman"/>
          <w:bCs/>
          <w:szCs w:val="24"/>
        </w:rPr>
        <w:t>ΠΑΣΟΚ</w:t>
      </w:r>
      <w:r>
        <w:rPr>
          <w:rFonts w:eastAsia="Times New Roman"/>
          <w:bCs/>
          <w:szCs w:val="24"/>
        </w:rPr>
        <w:t xml:space="preserve">; Σοβαρά; Από παρθενογένεση βγήκατε; Και ο κ. </w:t>
      </w:r>
      <w:proofErr w:type="spellStart"/>
      <w:r>
        <w:rPr>
          <w:rFonts w:eastAsia="Times New Roman"/>
          <w:bCs/>
          <w:szCs w:val="24"/>
        </w:rPr>
        <w:t>Σπίρτζης</w:t>
      </w:r>
      <w:proofErr w:type="spellEnd"/>
      <w:r>
        <w:rPr>
          <w:rFonts w:eastAsia="Times New Roman"/>
          <w:bCs/>
          <w:szCs w:val="24"/>
        </w:rPr>
        <w:t xml:space="preserve"> να απολογηθεί ο ίδιος. Και έρχεστε, λοιπόν, τώ</w:t>
      </w:r>
      <w:r>
        <w:rPr>
          <w:rFonts w:eastAsia="Times New Roman"/>
          <w:bCs/>
          <w:szCs w:val="24"/>
        </w:rPr>
        <w:t xml:space="preserve">ρα με μηδέν έργο να κατηγορείτε </w:t>
      </w:r>
      <w:r>
        <w:rPr>
          <w:rFonts w:eastAsia="Times New Roman"/>
          <w:bCs/>
          <w:szCs w:val="24"/>
        </w:rPr>
        <w:lastRenderedPageBreak/>
        <w:t>τους προηγούμενους, που έκαναν λίγο βέβαια σε σχέση με το αναγκαίο. Εσείς, όμως, είστε μηδέν.</w:t>
      </w:r>
    </w:p>
    <w:p w14:paraId="7E3F7919" w14:textId="77777777" w:rsidR="0001339B" w:rsidRDefault="004C0F71">
      <w:pPr>
        <w:spacing w:line="600" w:lineRule="auto"/>
        <w:ind w:firstLine="720"/>
        <w:jc w:val="both"/>
        <w:rPr>
          <w:rFonts w:eastAsia="Times New Roman"/>
          <w:bCs/>
          <w:szCs w:val="24"/>
        </w:rPr>
      </w:pPr>
      <w:r>
        <w:rPr>
          <w:rFonts w:eastAsia="Times New Roman"/>
          <w:bCs/>
          <w:szCs w:val="24"/>
        </w:rPr>
        <w:t xml:space="preserve">Και να σας πω και κάτι; Κατηγορείτε τον ΟΑΚ. Ο ΟΑΔΥΚ, ο </w:t>
      </w:r>
      <w:r>
        <w:rPr>
          <w:rFonts w:eastAsia="Times New Roman"/>
          <w:bCs/>
          <w:szCs w:val="24"/>
          <w:lang w:val="en-US"/>
        </w:rPr>
        <w:t>OAN</w:t>
      </w:r>
      <w:r>
        <w:rPr>
          <w:rFonts w:eastAsia="Times New Roman"/>
          <w:bCs/>
          <w:szCs w:val="24"/>
        </w:rPr>
        <w:t xml:space="preserve">ΑΚ και ο ΟΑΚ έχουν σημαντικό έργο στην Κρήτη. Είναι κρατικός </w:t>
      </w:r>
      <w:r>
        <w:rPr>
          <w:rFonts w:eastAsia="Times New Roman"/>
          <w:bCs/>
          <w:szCs w:val="24"/>
        </w:rPr>
        <w:t>ο</w:t>
      </w:r>
      <w:r>
        <w:rPr>
          <w:rFonts w:eastAsia="Times New Roman"/>
          <w:bCs/>
          <w:szCs w:val="24"/>
        </w:rPr>
        <w:t>ργανισμός</w:t>
      </w:r>
      <w:r>
        <w:rPr>
          <w:rFonts w:eastAsia="Times New Roman"/>
          <w:bCs/>
          <w:szCs w:val="24"/>
        </w:rPr>
        <w:t xml:space="preserve">, είναι του Υπουργείου σας. Τον κατηγορείτε ότι δεν έκανε τίποτα και είναι του Υπουργείου σας! </w:t>
      </w:r>
    </w:p>
    <w:p w14:paraId="7E3F791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Βέβαια, είναι γνωστή η αντίθεση του κ. </w:t>
      </w:r>
      <w:proofErr w:type="spellStart"/>
      <w:r>
        <w:rPr>
          <w:rFonts w:eastAsia="Times New Roman" w:cs="Times New Roman"/>
          <w:szCs w:val="24"/>
        </w:rPr>
        <w:t>Σπίρτζη</w:t>
      </w:r>
      <w:proofErr w:type="spellEnd"/>
      <w:r>
        <w:rPr>
          <w:rFonts w:eastAsia="Times New Roman" w:cs="Times New Roman"/>
          <w:szCs w:val="24"/>
        </w:rPr>
        <w:t xml:space="preserve">, γιατί δεν διόρισε τη </w:t>
      </w:r>
      <w:r>
        <w:rPr>
          <w:rFonts w:eastAsia="Times New Roman" w:cs="Times New Roman"/>
          <w:szCs w:val="24"/>
        </w:rPr>
        <w:t>δ</w:t>
      </w:r>
      <w:r>
        <w:rPr>
          <w:rFonts w:eastAsia="Times New Roman" w:cs="Times New Roman"/>
          <w:szCs w:val="24"/>
        </w:rPr>
        <w:t>ιοίκηση, τη διόρισε ο κ. Σταθάκης</w:t>
      </w:r>
      <w:r w:rsidRPr="00990EF8">
        <w:rPr>
          <w:rFonts w:eastAsia="Times New Roman" w:cs="Times New Roman"/>
          <w:szCs w:val="24"/>
        </w:rPr>
        <w:t xml:space="preserve"> </w:t>
      </w:r>
      <w:r>
        <w:rPr>
          <w:rFonts w:eastAsia="Times New Roman" w:cs="Times New Roman"/>
          <w:szCs w:val="24"/>
        </w:rPr>
        <w:t>και είναι γνωστή η αντίθεση. Είναι στημένο το παιχνίδι τ</w:t>
      </w:r>
      <w:r>
        <w:rPr>
          <w:rFonts w:eastAsia="Times New Roman" w:cs="Times New Roman"/>
          <w:szCs w:val="24"/>
        </w:rPr>
        <w:t xml:space="preserve">ης μη στήριξης του ΟΑΚ από το Υπουργείο σας, συγκεκριμένα το προηγούμενο διάστημα, για να υλοποιήσει τα έργα. </w:t>
      </w:r>
    </w:p>
    <w:p w14:paraId="7E3F791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Πήρατε αυτές τις αρμοδιότητες πάνω. Ο ΟΑΚ θα μπορούσε να είχε πάρει τον τεχνικό σύμβουλο με τη δική σας στήριξη. Όμως το κάνατε επίτηδες μόνο και</w:t>
      </w:r>
      <w:r>
        <w:rPr>
          <w:rFonts w:eastAsia="Times New Roman" w:cs="Times New Roman"/>
          <w:szCs w:val="24"/>
        </w:rPr>
        <w:t xml:space="preserve"> μόνο για να δημιουργήσετε νέα υπηρεσία για το οδικό σύστημα της Κρήτης, που να ελέγχεται από τον Υπουργό προσωπικά και κατ’ αποκλειστικότητα, προκειμένου να κάνει τις προσωπικές του επιλογές. </w:t>
      </w:r>
    </w:p>
    <w:p w14:paraId="7E3F791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w:t>
      </w:r>
      <w:r>
        <w:rPr>
          <w:rFonts w:eastAsia="Times New Roman" w:cs="Times New Roman"/>
          <w:szCs w:val="24"/>
        </w:rPr>
        <w:t xml:space="preserve"> του κυρίου Βουλευτή)</w:t>
      </w:r>
    </w:p>
    <w:p w14:paraId="7E3F791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τις αδυναμίες της Κυβέρνησης δεν θα τις μεταφέρετε ούτε στον ΟΑΚ ούτε στους πολίτες. Εάν, λοιπόν, κρίνατε ότι ήταν ανεπαρκής η </w:t>
      </w:r>
      <w:r>
        <w:rPr>
          <w:rFonts w:eastAsia="Times New Roman" w:cs="Times New Roman"/>
          <w:szCs w:val="24"/>
        </w:rPr>
        <w:t>δ</w:t>
      </w:r>
      <w:r>
        <w:rPr>
          <w:rFonts w:eastAsia="Times New Roman" w:cs="Times New Roman"/>
          <w:szCs w:val="24"/>
        </w:rPr>
        <w:t>ιοίκηση του ΟΑΚ, οφείλατε εδώ και τρία χρόνια να την αναστείλετε, οφείλατε να την αλλάξετε στα δ</w:t>
      </w:r>
      <w:r>
        <w:rPr>
          <w:rFonts w:eastAsia="Times New Roman" w:cs="Times New Roman"/>
          <w:szCs w:val="24"/>
        </w:rPr>
        <w:t>ύο χρόνια. Δεν το κάνατε στα δύο χρόνια; Στο τελευταίο διάστημα με τις διαπιστώσεις που είπατε. Είναι δυνατόν να είναι διορισμένοι από εσάς, να τους κατηγορείτε και στη συνέχεια να έρχεστε και να λέτε ότι δεν φταίμε εμείς, φταίνε αυτοί που διορίσαμε; Είναι</w:t>
      </w:r>
      <w:r>
        <w:rPr>
          <w:rFonts w:eastAsia="Times New Roman" w:cs="Times New Roman"/>
          <w:szCs w:val="24"/>
        </w:rPr>
        <w:t xml:space="preserve"> σοβαρά πράγματα αυτά, κύριε Υπουργέ; </w:t>
      </w:r>
    </w:p>
    <w:p w14:paraId="7E3F791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Μετά ταύτα, μπορείτε να μου πείτε πότε θα δημοπρατηθεί το έργο; Διότι τα περί απαλλοτριώσεων, που μας είπατε, είναι φούμαρα. Με δηλώσεις των ανθρώπων που έχουν παραχωρήσει τις περιουσίες τους, θα γ</w:t>
      </w:r>
      <w:r>
        <w:rPr>
          <w:rFonts w:eastAsia="Times New Roman" w:cs="Times New Roman"/>
          <w:szCs w:val="24"/>
        </w:rPr>
        <w:t>ίνει η δημοπράτηση του έργου, όχι με συντελεσμένες απαλλοτριώσεις. Δεν υπάρχει κανένα εμπόδιο από εκεί. Το εμπόδιο είστε εσείς που θέλατε να απαξιώσετε τον ΟΑΚ και να ιδρύσετε νέα υπηρεσία που να υπάγεται στον Υπουργό, για να κάνει το οδικό σύστημα Κρήτης,</w:t>
      </w:r>
      <w:r>
        <w:rPr>
          <w:rFonts w:eastAsia="Times New Roman" w:cs="Times New Roman"/>
          <w:szCs w:val="24"/>
        </w:rPr>
        <w:t xml:space="preserve"> βεβαίως διότι ο προϋπολογισμός είναι τεράστιος. Αυτό ίσως να δικαιολογούσε το γεγονός να είναι στο Υπουργείο και στον Υπουργό, αλλά στην προκειμένη περίπτωση αυτό είναι ένα μικρό έργο. Έπρεπε να είχε γίνει εδώ και μεγάλο διάστημα.</w:t>
      </w:r>
    </w:p>
    <w:p w14:paraId="7E3F791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Ευχαριστώ.</w:t>
      </w:r>
    </w:p>
    <w:p w14:paraId="7E3F7920" w14:textId="77777777" w:rsidR="0001339B" w:rsidRDefault="004C0F71">
      <w:pPr>
        <w:spacing w:line="600" w:lineRule="auto"/>
        <w:ind w:firstLine="720"/>
        <w:jc w:val="both"/>
        <w:rPr>
          <w:rFonts w:eastAsia="Times New Roman" w:cs="Times New Roman"/>
          <w:szCs w:val="24"/>
        </w:rPr>
      </w:pPr>
      <w:r w:rsidRPr="00625381">
        <w:rPr>
          <w:rFonts w:eastAsia="Times New Roman" w:cs="Times New Roman"/>
          <w:b/>
          <w:szCs w:val="24"/>
        </w:rPr>
        <w:lastRenderedPageBreak/>
        <w:t>ΠΡΟΕΔΡΕΥΩΝ (</w:t>
      </w:r>
      <w:r>
        <w:rPr>
          <w:rFonts w:eastAsia="Times New Roman" w:cs="Times New Roman"/>
          <w:b/>
          <w:szCs w:val="24"/>
        </w:rPr>
        <w:t>Σ</w:t>
      </w:r>
      <w:r>
        <w:rPr>
          <w:rFonts w:eastAsia="Times New Roman" w:cs="Times New Roman"/>
          <w:b/>
          <w:szCs w:val="24"/>
        </w:rPr>
        <w:t>πυρίδων Λυκούδης</w:t>
      </w:r>
      <w:r w:rsidRPr="00625381">
        <w:rPr>
          <w:rFonts w:eastAsia="Times New Roman" w:cs="Times New Roman"/>
          <w:b/>
          <w:szCs w:val="24"/>
        </w:rPr>
        <w:t>):</w:t>
      </w:r>
      <w:r>
        <w:rPr>
          <w:rFonts w:eastAsia="Times New Roman" w:cs="Times New Roman"/>
          <w:b/>
          <w:szCs w:val="24"/>
        </w:rPr>
        <w:t xml:space="preserve"> </w:t>
      </w:r>
      <w:r w:rsidRPr="009566AA">
        <w:rPr>
          <w:rFonts w:eastAsia="Times New Roman" w:cs="Times New Roman"/>
          <w:szCs w:val="24"/>
        </w:rPr>
        <w:t>Ευχαριστώ, κύριε συνάδελφε.</w:t>
      </w:r>
    </w:p>
    <w:p w14:paraId="7E3F792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Κύριε Υπουργέ, πριν σας δώσω τον λόγο, θα ήθελα να κάνω μια ανακοίνωση προς το Σώμα.</w:t>
      </w:r>
    </w:p>
    <w:p w14:paraId="7E3F7922" w14:textId="77777777" w:rsidR="0001339B" w:rsidRDefault="004C0F71">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 xml:space="preserve">ς και λειτουργίας της Βουλής, τριάντα </w:t>
      </w:r>
      <w:r>
        <w:rPr>
          <w:rFonts w:eastAsia="Times New Roman" w:cs="Times New Roman"/>
        </w:rPr>
        <w:t xml:space="preserve">έξι μαθήτριες και μαθητές και δύο </w:t>
      </w:r>
      <w:r w:rsidRPr="000742D7">
        <w:rPr>
          <w:rFonts w:eastAsia="Times New Roman" w:cs="Times New Roman"/>
        </w:rPr>
        <w:t>εκπαιδευτ</w:t>
      </w:r>
      <w:r>
        <w:rPr>
          <w:rFonts w:eastAsia="Times New Roman" w:cs="Times New Roman"/>
        </w:rPr>
        <w:t>ικοί συνοδοί τους από το 9</w:t>
      </w:r>
      <w:r>
        <w:rPr>
          <w:rFonts w:eastAsia="Times New Roman" w:cs="Times New Roman"/>
          <w:vertAlign w:val="superscript"/>
        </w:rPr>
        <w:t>ο</w:t>
      </w:r>
      <w:r>
        <w:rPr>
          <w:rFonts w:eastAsia="Times New Roman" w:cs="Times New Roman"/>
        </w:rPr>
        <w:t xml:space="preserve"> Δημοτικό Σχολείο Ηλιούπολης</w:t>
      </w:r>
      <w:r w:rsidRPr="000742D7">
        <w:rPr>
          <w:rFonts w:eastAsia="Times New Roman" w:cs="Times New Roman"/>
        </w:rPr>
        <w:t xml:space="preserve">. </w:t>
      </w:r>
    </w:p>
    <w:p w14:paraId="7E3F7923" w14:textId="77777777" w:rsidR="0001339B" w:rsidRDefault="004C0F71">
      <w:pPr>
        <w:spacing w:line="600" w:lineRule="auto"/>
        <w:ind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w:t>
      </w:r>
      <w:r>
        <w:rPr>
          <w:rFonts w:eastAsia="Times New Roman" w:cs="Times New Roman"/>
        </w:rPr>
        <w:t>, παιδιά</w:t>
      </w:r>
      <w:r w:rsidRPr="000742D7">
        <w:rPr>
          <w:rFonts w:eastAsia="Times New Roman" w:cs="Times New Roman"/>
        </w:rPr>
        <w:t xml:space="preserve">. </w:t>
      </w:r>
    </w:p>
    <w:p w14:paraId="7E3F7924" w14:textId="77777777" w:rsidR="0001339B" w:rsidRDefault="004C0F71">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7E3F792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E3F7926"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w:t>
      </w:r>
      <w:r>
        <w:rPr>
          <w:rFonts w:eastAsia="Times New Roman" w:cs="Times New Roman"/>
          <w:b/>
          <w:szCs w:val="24"/>
        </w:rPr>
        <w:t xml:space="preserve">Υποδομών και Μεταφορών): </w:t>
      </w:r>
      <w:r>
        <w:rPr>
          <w:rFonts w:eastAsia="Times New Roman" w:cs="Times New Roman"/>
          <w:szCs w:val="24"/>
        </w:rPr>
        <w:t>Κύριε Βουλευτά, νομίζω ότι μιλάω καλά ελληνικά και είναι ευδιάκριτος ο λόγος μου. Για να μείνω στην ουσία της υπόθεσης, λοιπόν, είπα πριν ότι μέχρι τέλος Ιουνίου του 2018, δηλαδή τον μήνα αυτόν στον οποίο θα μπούμε αύριο, θα υπάρχο</w:t>
      </w:r>
      <w:r>
        <w:rPr>
          <w:rFonts w:eastAsia="Times New Roman" w:cs="Times New Roman"/>
          <w:szCs w:val="24"/>
        </w:rPr>
        <w:t xml:space="preserve">υν τα τεύχη δημοπράτησης και θα δημοπρατηθεί το έργο. </w:t>
      </w:r>
    </w:p>
    <w:p w14:paraId="7E3F792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 χρονοδιάγραμμα πέρα από την δημοπράτηση, είναι το εξής: Ο νόμος λέει σε τριάντα πέντε μέρες να κατατεθούν προσφορές, στη συνέχεια ελέγχει η Υπηρεσία και κατατίθενται ενστάσεις. Πιστεύουμε </w:t>
      </w:r>
      <w:r>
        <w:rPr>
          <w:rFonts w:eastAsia="Times New Roman" w:cs="Times New Roman"/>
          <w:szCs w:val="24"/>
        </w:rPr>
        <w:t xml:space="preserve">ότι μέχρι το </w:t>
      </w:r>
      <w:r>
        <w:rPr>
          <w:rFonts w:eastAsia="Times New Roman" w:cs="Times New Roman"/>
          <w:szCs w:val="24"/>
        </w:rPr>
        <w:t>φθ</w:t>
      </w:r>
      <w:r>
        <w:rPr>
          <w:rFonts w:eastAsia="Times New Roman" w:cs="Times New Roman"/>
          <w:szCs w:val="24"/>
        </w:rPr>
        <w:t>ινόπωρο θα έχουμε οριστικό ανάδοχο. Δεν μπορώ να προδικάσω αν θα υπάρξει δικαστική εμπλοκή. Δικηγόρος είμαι και γνωρίζω πάρα πολύ καλά ότι αν υπάρξει δικαστική εμπλοκή, δεν μπορώ εγώ να δεσμεύσω αυτή τη στιγμή τη Βουλή των Ελλήνων με μια απά</w:t>
      </w:r>
      <w:r>
        <w:rPr>
          <w:rFonts w:eastAsia="Times New Roman" w:cs="Times New Roman"/>
          <w:szCs w:val="24"/>
        </w:rPr>
        <w:t>ντησή μου. Όμως σας λέω το ακριβές χρονοδιάγραμμα.</w:t>
      </w:r>
    </w:p>
    <w:p w14:paraId="7E3F792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Από εκεί και πέρα, αναφερθήκατε συνολικά στο τι έχουμε κάνει εμείς για τους μεγαλοεργολάβους, τους εθνικούς εργολάβους κ.λπ</w:t>
      </w:r>
      <w:r>
        <w:rPr>
          <w:rFonts w:eastAsia="Times New Roman" w:cs="Times New Roman"/>
          <w:szCs w:val="24"/>
        </w:rPr>
        <w:t>.</w:t>
      </w:r>
      <w:r>
        <w:rPr>
          <w:rFonts w:eastAsia="Times New Roman" w:cs="Times New Roman"/>
          <w:szCs w:val="24"/>
        </w:rPr>
        <w:t>. Μα, σας είπα εξαρχής ότι αλλάξαμε όλη τη νομοθεσία. Δώσαμε τη δυνατότητα να μπο</w:t>
      </w:r>
      <w:r>
        <w:rPr>
          <w:rFonts w:eastAsia="Times New Roman" w:cs="Times New Roman"/>
          <w:szCs w:val="24"/>
        </w:rPr>
        <w:t>υν περισσότεροι. Μπορούσαμε τάχα να αποκλείσουμε κάποιον; Είπατε, λέει, αποκλείστε τον έναν και πείτε του ότι μόνο σε ένα από αυτά μπορεί να μπεις.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μήπως την Επιτροπή Ανταγωνισμού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Μήπως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την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 1508/2012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που μιλάει για τον ελεύθερο ανταγωνισμό και τη διαφάνεια; Μήπως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ότι δεν μπορείς να αποκλείσεις με το άρθρο 5 του Συντάγματος την οικονομική ελευθερία να συμμετάσχει κάποιος σε κάποιον διαγωνισμό; </w:t>
      </w:r>
    </w:p>
    <w:p w14:paraId="7E3F792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Όμως α</w:t>
      </w:r>
      <w:r>
        <w:rPr>
          <w:rFonts w:eastAsia="Times New Roman" w:cs="Times New Roman"/>
          <w:szCs w:val="24"/>
        </w:rPr>
        <w:t xml:space="preserve">πό εκεί και πέρα, κύριε </w:t>
      </w:r>
      <w:proofErr w:type="spellStart"/>
      <w:r>
        <w:rPr>
          <w:rFonts w:eastAsia="Times New Roman" w:cs="Times New Roman"/>
          <w:szCs w:val="24"/>
        </w:rPr>
        <w:t>Κεγκέρογλου</w:t>
      </w:r>
      <w:proofErr w:type="spellEnd"/>
      <w:r>
        <w:rPr>
          <w:rFonts w:eastAsia="Times New Roman" w:cs="Times New Roman"/>
          <w:szCs w:val="24"/>
        </w:rPr>
        <w:t xml:space="preserve">, τι ελέγχεις; Την οικονομική του επιφάνεια, την τεχνική του δυνατότητα και τη δυνατότητά του να δώσει αυτές τις εκπτώσεις. Και αυτό και κάνουμε. </w:t>
      </w:r>
    </w:p>
    <w:p w14:paraId="7E3F792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Δεν ξέρω αν έγινα αντιληπτός. Θα το ξαναπώ</w:t>
      </w:r>
      <w:r>
        <w:rPr>
          <w:rFonts w:eastAsia="Times New Roman" w:cs="Times New Roman"/>
          <w:szCs w:val="24"/>
        </w:rPr>
        <w:t>.</w:t>
      </w:r>
      <w:r>
        <w:rPr>
          <w:rFonts w:eastAsia="Times New Roman" w:cs="Times New Roman"/>
          <w:szCs w:val="24"/>
        </w:rPr>
        <w:t xml:space="preserve"> Προς όφελος του ελληνικού λαού</w:t>
      </w:r>
      <w:r>
        <w:rPr>
          <w:rFonts w:eastAsia="Times New Roman" w:cs="Times New Roman"/>
          <w:szCs w:val="24"/>
        </w:rPr>
        <w:t xml:space="preserve"> εμείς θα διαφυλάξουμε το δημόσιο χρήμα. Και τα έργα θα κάνουμε, όπως τα κάνουμε, και το δημόσιο χρήμα θα διαφυλάξουμε και δεν θα μειώσουμε το φυσικό αντικείμενο κατά 50%, όπως κάνατε το 2013 εσείς, αυξάνοντας τις αμοιβές τους στο διπλάσιο και δίνοντας και</w:t>
      </w:r>
      <w:r>
        <w:rPr>
          <w:rFonts w:eastAsia="Times New Roman" w:cs="Times New Roman"/>
          <w:szCs w:val="24"/>
        </w:rPr>
        <w:t xml:space="preserve"> 1 δισεκατομμύριο παραπάνω. Αυτά τέλειωσαν.</w:t>
      </w:r>
    </w:p>
    <w:p w14:paraId="7E3F792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Όπως, επίσης, τέλειωσαν οι δημοπρασίες με κατ’ αποκοπή επιμετρήσεις, που λέγατε περίπου ότι αυτό είναι το μέγεθος του φυσικού αντικειμένου. Ο άλλος δεν είχε ακριβείς επιμετρήσεις στα χέρια του για να μπορεί να συ</w:t>
      </w:r>
      <w:r>
        <w:rPr>
          <w:rFonts w:eastAsia="Times New Roman" w:cs="Times New Roman"/>
          <w:szCs w:val="24"/>
        </w:rPr>
        <w:t xml:space="preserve">μμετάσχει σε μια διαγωνιστική διαδικασία. Και ποιος συμμετείχε, κύριε </w:t>
      </w:r>
      <w:proofErr w:type="spellStart"/>
      <w:r>
        <w:rPr>
          <w:rFonts w:eastAsia="Times New Roman" w:cs="Times New Roman"/>
          <w:szCs w:val="24"/>
        </w:rPr>
        <w:t>Κεγκέρογλου</w:t>
      </w:r>
      <w:proofErr w:type="spellEnd"/>
      <w:r>
        <w:rPr>
          <w:rFonts w:eastAsia="Times New Roman" w:cs="Times New Roman"/>
          <w:szCs w:val="24"/>
        </w:rPr>
        <w:t xml:space="preserve">; Συμμετείχε αυτός που βοηθούσε τις τεχνικές υπηρεσίες στις πρόδρομες εργασίες, που είχε κάνει τις μελέτες. Ξέρετε πώς λέγεται αυτό, κύριε </w:t>
      </w:r>
      <w:proofErr w:type="spellStart"/>
      <w:r>
        <w:rPr>
          <w:rFonts w:eastAsia="Times New Roman" w:cs="Times New Roman"/>
          <w:szCs w:val="24"/>
        </w:rPr>
        <w:t>Κεγκέρογλου</w:t>
      </w:r>
      <w:proofErr w:type="spellEnd"/>
      <w:r>
        <w:rPr>
          <w:rFonts w:eastAsia="Times New Roman" w:cs="Times New Roman"/>
          <w:szCs w:val="24"/>
        </w:rPr>
        <w:t xml:space="preserve">; Στημένο παιχνίδι. Αυτά </w:t>
      </w:r>
      <w:r>
        <w:rPr>
          <w:rFonts w:eastAsia="Times New Roman" w:cs="Times New Roman"/>
          <w:szCs w:val="24"/>
        </w:rPr>
        <w:t>τελειώσανε.</w:t>
      </w:r>
    </w:p>
    <w:p w14:paraId="7E3F792C" w14:textId="77777777" w:rsidR="0001339B" w:rsidRDefault="004C0F71">
      <w:pPr>
        <w:spacing w:line="600" w:lineRule="auto"/>
        <w:ind w:firstLine="720"/>
        <w:jc w:val="both"/>
        <w:rPr>
          <w:rFonts w:eastAsia="Times New Roman" w:cs="Times New Roman"/>
          <w:szCs w:val="24"/>
        </w:rPr>
      </w:pPr>
      <w:r w:rsidRPr="00753BC0">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7E3F792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έχει έρθει ακόμα ο κ. </w:t>
      </w:r>
      <w:proofErr w:type="spellStart"/>
      <w:r>
        <w:rPr>
          <w:rFonts w:eastAsia="Times New Roman" w:cs="Times New Roman"/>
          <w:szCs w:val="24"/>
        </w:rPr>
        <w:t>Μηταράκης</w:t>
      </w:r>
      <w:proofErr w:type="spellEnd"/>
      <w:r>
        <w:rPr>
          <w:rFonts w:eastAsia="Times New Roman" w:cs="Times New Roman"/>
          <w:szCs w:val="24"/>
        </w:rPr>
        <w:t xml:space="preserve"> του οποίου η ερώτηση ακολουθεί τώρα. Προφανώς είναι μπλοκαρισμένος από τις δυσκολίες της ημέρας. Μπορείτε να περιμένετε; </w:t>
      </w:r>
    </w:p>
    <w:p w14:paraId="7E3F792E" w14:textId="77777777" w:rsidR="0001339B" w:rsidRDefault="004C0F71">
      <w:pPr>
        <w:spacing w:line="600" w:lineRule="auto"/>
        <w:ind w:firstLine="720"/>
        <w:jc w:val="both"/>
        <w:rPr>
          <w:rFonts w:eastAsia="Times New Roman" w:cs="Times New Roman"/>
          <w:szCs w:val="24"/>
        </w:rPr>
      </w:pPr>
      <w:r w:rsidRPr="00753BC0">
        <w:rPr>
          <w:rFonts w:eastAsia="Times New Roman" w:cs="Times New Roman"/>
          <w:b/>
          <w:szCs w:val="24"/>
        </w:rPr>
        <w:t xml:space="preserve">ΝΙΚΟΛΑΟΣ </w:t>
      </w:r>
      <w:r w:rsidRPr="00753BC0">
        <w:rPr>
          <w:rFonts w:eastAsia="Times New Roman" w:cs="Times New Roman"/>
          <w:b/>
          <w:szCs w:val="24"/>
        </w:rPr>
        <w:t>ΜΑΥΡΑΓΑΝΗΣ (Υφυπουργός Υποδομών και Μεταφορών):</w:t>
      </w:r>
      <w:r>
        <w:rPr>
          <w:rFonts w:eastAsia="Times New Roman" w:cs="Times New Roman"/>
          <w:szCs w:val="24"/>
        </w:rPr>
        <w:t xml:space="preserve"> Ευχαρίστως να περιμένω, κύριε Πρόεδρε. Θα με ειδοποιήσετε όταν έρθει ο κ. </w:t>
      </w:r>
      <w:proofErr w:type="spellStart"/>
      <w:r>
        <w:rPr>
          <w:rFonts w:eastAsia="Times New Roman" w:cs="Times New Roman"/>
          <w:szCs w:val="24"/>
        </w:rPr>
        <w:t>Μηταράκης</w:t>
      </w:r>
      <w:proofErr w:type="spellEnd"/>
      <w:r>
        <w:rPr>
          <w:rFonts w:eastAsia="Times New Roman" w:cs="Times New Roman"/>
          <w:szCs w:val="24"/>
        </w:rPr>
        <w:t>.</w:t>
      </w:r>
    </w:p>
    <w:p w14:paraId="7E3F792F" w14:textId="77777777" w:rsidR="0001339B" w:rsidRDefault="004C0F71">
      <w:pPr>
        <w:spacing w:line="600" w:lineRule="auto"/>
        <w:ind w:firstLine="720"/>
        <w:jc w:val="both"/>
        <w:rPr>
          <w:rFonts w:eastAsia="Times New Roman" w:cs="Times New Roman"/>
          <w:szCs w:val="24"/>
        </w:rPr>
      </w:pPr>
      <w:r w:rsidRPr="00753BC0">
        <w:rPr>
          <w:rFonts w:eastAsia="Times New Roman" w:cs="Times New Roman"/>
          <w:b/>
          <w:szCs w:val="24"/>
        </w:rPr>
        <w:t>ΠΡΟΕΔΡΕΥΩΝ (Σπυρίδων Λυκούδης):</w:t>
      </w:r>
      <w:r>
        <w:rPr>
          <w:rFonts w:eastAsia="Times New Roman" w:cs="Times New Roman"/>
          <w:szCs w:val="24"/>
        </w:rPr>
        <w:t xml:space="preserve"> Κι εγώ σας ευχαριστώ πολύ, κύριε Υπουργέ.</w:t>
      </w:r>
    </w:p>
    <w:p w14:paraId="7E3F793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Ακολουθεί, λοιπόν, η δεύτερη με αριθμό 1703/25-5-2018 επίκαιρη ερώτηση πρώτου κύκλου του Βουλευτή Β΄ Θεσσαλονίκης της Νέας Δημοκρατίας κ. </w:t>
      </w:r>
      <w:r w:rsidRPr="00753BC0">
        <w:rPr>
          <w:rFonts w:eastAsia="Times New Roman" w:cs="Times New Roman"/>
          <w:bCs/>
          <w:szCs w:val="24"/>
        </w:rPr>
        <w:t>Σάββα Αναστασιάδη</w:t>
      </w:r>
      <w:r>
        <w:rPr>
          <w:rFonts w:eastAsia="Times New Roman" w:cs="Times New Roman"/>
          <w:b/>
          <w:bCs/>
          <w:szCs w:val="24"/>
        </w:rPr>
        <w:t xml:space="preserve"> </w:t>
      </w:r>
      <w:r>
        <w:rPr>
          <w:rFonts w:eastAsia="Times New Roman" w:cs="Times New Roman"/>
          <w:szCs w:val="24"/>
        </w:rPr>
        <w:t xml:space="preserve">προς τον Υπουργό </w:t>
      </w:r>
      <w:r w:rsidRPr="00753BC0">
        <w:rPr>
          <w:rFonts w:eastAsia="Times New Roman" w:cs="Times New Roman"/>
          <w:bCs/>
          <w:szCs w:val="24"/>
        </w:rPr>
        <w:t>Εξωτερικών,</w:t>
      </w:r>
      <w:r>
        <w:rPr>
          <w:rFonts w:eastAsia="Times New Roman" w:cs="Times New Roman"/>
          <w:szCs w:val="24"/>
        </w:rPr>
        <w:t xml:space="preserve"> με θέμα: «Επαναλειτουργία και ανασύσταση Συμβουλίου Απόδημου Ελληνισμού</w:t>
      </w:r>
      <w:r>
        <w:rPr>
          <w:rFonts w:eastAsia="Times New Roman" w:cs="Times New Roman"/>
          <w:szCs w:val="24"/>
        </w:rPr>
        <w:t xml:space="preserve">». </w:t>
      </w:r>
    </w:p>
    <w:p w14:paraId="7E3F793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Εξωτερικών κ. Τέρενς </w:t>
      </w:r>
      <w:proofErr w:type="spellStart"/>
      <w:r>
        <w:rPr>
          <w:rFonts w:eastAsia="Times New Roman" w:cs="Times New Roman"/>
          <w:szCs w:val="24"/>
        </w:rPr>
        <w:t>Κουΐκ</w:t>
      </w:r>
      <w:proofErr w:type="spellEnd"/>
      <w:r>
        <w:rPr>
          <w:rFonts w:eastAsia="Times New Roman" w:cs="Times New Roman"/>
          <w:szCs w:val="24"/>
        </w:rPr>
        <w:t xml:space="preserve">. </w:t>
      </w:r>
    </w:p>
    <w:p w14:paraId="7E3F7932" w14:textId="77777777" w:rsidR="0001339B" w:rsidRDefault="004C0F71">
      <w:pPr>
        <w:spacing w:line="600" w:lineRule="auto"/>
        <w:ind w:firstLine="720"/>
        <w:jc w:val="both"/>
        <w:rPr>
          <w:rFonts w:eastAsia="Times New Roman" w:cs="Times New Roman"/>
          <w:szCs w:val="24"/>
        </w:rPr>
      </w:pPr>
      <w:r w:rsidRPr="00753BC0">
        <w:rPr>
          <w:rFonts w:eastAsia="Times New Roman" w:cs="Times New Roman"/>
          <w:b/>
          <w:szCs w:val="24"/>
        </w:rPr>
        <w:t>ΤΕΡΕΝΣ</w:t>
      </w:r>
      <w:r>
        <w:rPr>
          <w:rFonts w:eastAsia="Times New Roman" w:cs="Times New Roman"/>
          <w:b/>
          <w:szCs w:val="24"/>
        </w:rPr>
        <w:t xml:space="preserve"> – </w:t>
      </w:r>
      <w:r w:rsidRPr="00753BC0">
        <w:rPr>
          <w:rFonts w:eastAsia="Times New Roman" w:cs="Times New Roman"/>
          <w:b/>
          <w:szCs w:val="24"/>
        </w:rPr>
        <w:t>ΣΠΕΝΣΕΡ</w:t>
      </w:r>
      <w:r>
        <w:rPr>
          <w:rFonts w:eastAsia="Times New Roman" w:cs="Times New Roman"/>
          <w:b/>
          <w:szCs w:val="24"/>
        </w:rPr>
        <w:t xml:space="preserve"> - </w:t>
      </w:r>
      <w:r w:rsidRPr="00753BC0">
        <w:rPr>
          <w:rFonts w:eastAsia="Times New Roman" w:cs="Times New Roman"/>
          <w:b/>
          <w:szCs w:val="24"/>
        </w:rPr>
        <w:t>ΝΙΚΟΛΑΟΣ ΚΟΥΪΚ (Υφυπουργός Εξωτερικών):</w:t>
      </w:r>
      <w:r>
        <w:rPr>
          <w:rFonts w:eastAsia="Times New Roman" w:cs="Times New Roman"/>
          <w:szCs w:val="24"/>
        </w:rPr>
        <w:t xml:space="preserve"> Κύριε Πρόεδρε, πριν ξεκινήσουμε τη διαδικασία, σας ζητώ τον λόγο για ένα λεπτό.</w:t>
      </w:r>
    </w:p>
    <w:p w14:paraId="7E3F7933"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Ορίστε, κύριε Υπουργέ, έχε</w:t>
      </w:r>
      <w:r>
        <w:rPr>
          <w:rFonts w:eastAsia="Times New Roman" w:cs="Times New Roman"/>
          <w:szCs w:val="24"/>
        </w:rPr>
        <w:t>τε τον λόγο.</w:t>
      </w:r>
    </w:p>
    <w:p w14:paraId="7E3F7934" w14:textId="77777777" w:rsidR="0001339B" w:rsidRDefault="004C0F71">
      <w:pPr>
        <w:spacing w:line="600" w:lineRule="auto"/>
        <w:ind w:firstLine="720"/>
        <w:jc w:val="both"/>
        <w:rPr>
          <w:rFonts w:eastAsia="Times New Roman" w:cs="Times New Roman"/>
          <w:szCs w:val="24"/>
        </w:rPr>
      </w:pPr>
      <w:r w:rsidRPr="00753BC0">
        <w:rPr>
          <w:rFonts w:eastAsia="Times New Roman" w:cs="Times New Roman"/>
          <w:b/>
          <w:szCs w:val="24"/>
        </w:rPr>
        <w:lastRenderedPageBreak/>
        <w:t>ΤΕΡΕΝΣ</w:t>
      </w:r>
      <w:r>
        <w:rPr>
          <w:rFonts w:eastAsia="Times New Roman" w:cs="Times New Roman"/>
          <w:b/>
          <w:szCs w:val="24"/>
        </w:rPr>
        <w:t xml:space="preserve"> – </w:t>
      </w:r>
      <w:r w:rsidRPr="00753BC0">
        <w:rPr>
          <w:rFonts w:eastAsia="Times New Roman" w:cs="Times New Roman"/>
          <w:b/>
          <w:szCs w:val="24"/>
        </w:rPr>
        <w:t>ΣΠΕΝΣΕΡ</w:t>
      </w:r>
      <w:r>
        <w:rPr>
          <w:rFonts w:eastAsia="Times New Roman" w:cs="Times New Roman"/>
          <w:b/>
          <w:szCs w:val="24"/>
        </w:rPr>
        <w:t xml:space="preserve"> - </w:t>
      </w:r>
      <w:r w:rsidRPr="00753BC0">
        <w:rPr>
          <w:rFonts w:eastAsia="Times New Roman" w:cs="Times New Roman"/>
          <w:b/>
          <w:szCs w:val="24"/>
        </w:rPr>
        <w:t>ΝΙΚΟΛΑΟΣ ΚΟΥΪΚ (Υφυπουργός Εξωτερικών):</w:t>
      </w:r>
      <w:r>
        <w:rPr>
          <w:rFonts w:eastAsia="Times New Roman" w:cs="Times New Roman"/>
          <w:szCs w:val="24"/>
        </w:rPr>
        <w:t xml:space="preserve"> Υπάρχει θέμα, κύριε Πρόεδρε. Θα πρέπει να φτιαχτεί και να βελτιωθεί η ακουστική σε αυτήν την Αίθουσα. Σας διαβεβαιώ ότι όσοι καθόμαστε εδώ στα υπουργικά έδρανα ακούμε με αντήχηση το τι</w:t>
      </w:r>
      <w:r>
        <w:rPr>
          <w:rFonts w:eastAsia="Times New Roman" w:cs="Times New Roman"/>
          <w:szCs w:val="24"/>
        </w:rPr>
        <w:t xml:space="preserve"> γίνεται μέσα στην Αίθουσα. Δεν μπορούμε να ακούσουμε. Μας έρχεται για δεύτερη φορά η φωνή.</w:t>
      </w:r>
    </w:p>
    <w:p w14:paraId="7E3F7935"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έχετε δίκιο. Να δείτε το Προεδρείο πώς δυσκολεύεται στις εργασίες, διότι και το Προεδρείο δεν ακούει. Έχετε δίκιο σε </w:t>
      </w:r>
      <w:r>
        <w:rPr>
          <w:rFonts w:eastAsia="Times New Roman" w:cs="Times New Roman"/>
          <w:szCs w:val="24"/>
        </w:rPr>
        <w:t>αυτό που λέτε.</w:t>
      </w:r>
    </w:p>
    <w:p w14:paraId="7E3F7936" w14:textId="77777777" w:rsidR="0001339B" w:rsidRDefault="004C0F71">
      <w:pPr>
        <w:spacing w:line="600" w:lineRule="auto"/>
        <w:ind w:firstLine="720"/>
        <w:jc w:val="both"/>
        <w:rPr>
          <w:rFonts w:eastAsia="Times New Roman" w:cs="Times New Roman"/>
          <w:szCs w:val="24"/>
        </w:rPr>
      </w:pPr>
      <w:r w:rsidRPr="00753BC0">
        <w:rPr>
          <w:rFonts w:eastAsia="Times New Roman" w:cs="Times New Roman"/>
          <w:b/>
          <w:szCs w:val="24"/>
        </w:rPr>
        <w:t>ΤΕΡΕΝΣ</w:t>
      </w:r>
      <w:r>
        <w:rPr>
          <w:rFonts w:eastAsia="Times New Roman" w:cs="Times New Roman"/>
          <w:b/>
          <w:szCs w:val="24"/>
        </w:rPr>
        <w:t xml:space="preserve"> – </w:t>
      </w:r>
      <w:r w:rsidRPr="00753BC0">
        <w:rPr>
          <w:rFonts w:eastAsia="Times New Roman" w:cs="Times New Roman"/>
          <w:b/>
          <w:szCs w:val="24"/>
        </w:rPr>
        <w:t>ΣΠΕΝΣΕΡ</w:t>
      </w:r>
      <w:r>
        <w:rPr>
          <w:rFonts w:eastAsia="Times New Roman" w:cs="Times New Roman"/>
          <w:b/>
          <w:szCs w:val="24"/>
        </w:rPr>
        <w:t xml:space="preserve"> - </w:t>
      </w:r>
      <w:r w:rsidRPr="00753BC0">
        <w:rPr>
          <w:rFonts w:eastAsia="Times New Roman" w:cs="Times New Roman"/>
          <w:b/>
          <w:szCs w:val="24"/>
        </w:rPr>
        <w:t>ΝΙΚΟΛΑΟΣ ΚΟΥΪΚ (Υφυπουργός Εξωτερικών):</w:t>
      </w:r>
      <w:r>
        <w:rPr>
          <w:rFonts w:eastAsia="Times New Roman" w:cs="Times New Roman"/>
          <w:szCs w:val="24"/>
        </w:rPr>
        <w:t xml:space="preserve"> Θέτω το θέμα αυτό για να μην «τρώω» τον χρόνο της κουβέντας μας.</w:t>
      </w:r>
    </w:p>
    <w:p w14:paraId="7E3F793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E3F7938" w14:textId="77777777" w:rsidR="0001339B" w:rsidRDefault="004C0F71">
      <w:pPr>
        <w:spacing w:line="600" w:lineRule="auto"/>
        <w:ind w:firstLine="720"/>
        <w:jc w:val="both"/>
        <w:rPr>
          <w:rFonts w:eastAsia="Times New Roman" w:cs="Times New Roman"/>
          <w:szCs w:val="24"/>
        </w:rPr>
      </w:pPr>
      <w:r w:rsidRPr="002575BE">
        <w:rPr>
          <w:rFonts w:eastAsia="Times New Roman" w:cs="Times New Roman"/>
          <w:b/>
          <w:szCs w:val="24"/>
        </w:rPr>
        <w:t>ΠΡΟΕΔΡΕΥΩΝ (Σπυρίδων Λυκούδης</w:t>
      </w:r>
      <w:r w:rsidRPr="002575BE">
        <w:rPr>
          <w:rFonts w:eastAsia="Times New Roman" w:cs="Times New Roman"/>
          <w:szCs w:val="24"/>
        </w:rPr>
        <w:t>)</w:t>
      </w:r>
      <w:r w:rsidRPr="002575BE">
        <w:rPr>
          <w:rFonts w:eastAsia="Times New Roman" w:cs="Times New Roman"/>
          <w:b/>
          <w:szCs w:val="24"/>
        </w:rPr>
        <w:t>:</w:t>
      </w:r>
      <w:r w:rsidRPr="002575BE">
        <w:rPr>
          <w:rFonts w:eastAsia="Times New Roman" w:cs="Times New Roman"/>
          <w:szCs w:val="24"/>
        </w:rPr>
        <w:t xml:space="preserve"> </w:t>
      </w:r>
      <w:r>
        <w:rPr>
          <w:rFonts w:eastAsia="Times New Roman" w:cs="Times New Roman"/>
          <w:szCs w:val="24"/>
        </w:rPr>
        <w:t xml:space="preserve"> Έχετε δίκιο, κύριε Υπουργέ. </w:t>
      </w:r>
    </w:p>
    <w:p w14:paraId="7E3F793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Προχωρούμε, λοιπόν, στη διαδικ</w:t>
      </w:r>
      <w:r>
        <w:rPr>
          <w:rFonts w:eastAsia="Times New Roman" w:cs="Times New Roman"/>
          <w:szCs w:val="24"/>
        </w:rPr>
        <w:t xml:space="preserve">ασία των ερωτήσεων. </w:t>
      </w:r>
    </w:p>
    <w:p w14:paraId="7E3F793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Αναστασιάδης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7E3F793B" w14:textId="77777777" w:rsidR="0001339B" w:rsidRDefault="004C0F71">
      <w:pPr>
        <w:spacing w:line="600" w:lineRule="auto"/>
        <w:ind w:firstLine="720"/>
        <w:jc w:val="both"/>
        <w:rPr>
          <w:rFonts w:eastAsia="Times New Roman" w:cs="Times New Roman"/>
          <w:szCs w:val="24"/>
        </w:rPr>
      </w:pPr>
      <w:r w:rsidRPr="000C0B4E">
        <w:rPr>
          <w:rFonts w:eastAsia="Times New Roman" w:cs="Times New Roman"/>
          <w:b/>
          <w:szCs w:val="24"/>
        </w:rPr>
        <w:t>ΣΑΒΒΑΣ ΑΝΑΣΤΑΣΙΑΔΗΣ:</w:t>
      </w:r>
      <w:r>
        <w:rPr>
          <w:rFonts w:eastAsia="Times New Roman" w:cs="Times New Roman"/>
          <w:szCs w:val="24"/>
        </w:rPr>
        <w:t xml:space="preserve"> Ευχαριστώ, κύριε Πρόεδρε.</w:t>
      </w:r>
    </w:p>
    <w:p w14:paraId="7E3F793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να πάμε λίγο στην προϊστορία. Το 1995, όπως ξέρετε, με προεδρικό διάταγμα της ελληνικής πολιτείας ιδρύθηκε το </w:t>
      </w:r>
      <w:r>
        <w:rPr>
          <w:rFonts w:eastAsia="Times New Roman" w:cs="Times New Roman"/>
          <w:szCs w:val="24"/>
        </w:rPr>
        <w:t>Συμβούλιο Απόδημου Ελληνισμού, για να αποτελέσει ένα συμβουλευτικό και εισηγητικό όργανο προς την πατρίδα στα θέματα της ομογένειας. Αυτό έγινε με τη συναίνεση όλου του πολιτικού κόσμου και ήταν ένα πάγιο αίτημα των απανταχού Ελλήνων</w:t>
      </w:r>
      <w:r>
        <w:rPr>
          <w:rFonts w:eastAsia="Times New Roman" w:cs="Times New Roman"/>
          <w:szCs w:val="24"/>
        </w:rPr>
        <w:t>,</w:t>
      </w:r>
      <w:r>
        <w:rPr>
          <w:rFonts w:eastAsia="Times New Roman" w:cs="Times New Roman"/>
          <w:szCs w:val="24"/>
        </w:rPr>
        <w:t xml:space="preserve"> που έπαιρνε σάρκα και</w:t>
      </w:r>
      <w:r>
        <w:rPr>
          <w:rFonts w:eastAsia="Times New Roman" w:cs="Times New Roman"/>
          <w:szCs w:val="24"/>
        </w:rPr>
        <w:t xml:space="preserve"> οστά. Είναι πολύ σημαντικό, για εμένα τουλάχιστον, το ότι ως μόνιμη έδρα της ομογένειας, του απόδημου </w:t>
      </w:r>
      <w:r>
        <w:rPr>
          <w:rFonts w:eastAsia="Times New Roman" w:cs="Times New Roman"/>
          <w:szCs w:val="24"/>
        </w:rPr>
        <w:t>Ε</w:t>
      </w:r>
      <w:r>
        <w:rPr>
          <w:rFonts w:eastAsia="Times New Roman" w:cs="Times New Roman"/>
          <w:szCs w:val="24"/>
        </w:rPr>
        <w:t xml:space="preserve">λληνισμού, ορίστηκε τότε η Θεσσαλονίκη. </w:t>
      </w:r>
    </w:p>
    <w:p w14:paraId="7E3F793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Αρχικός σκοπός του </w:t>
      </w:r>
      <w:r>
        <w:rPr>
          <w:rFonts w:eastAsia="Times New Roman" w:cs="Times New Roman"/>
          <w:szCs w:val="24"/>
        </w:rPr>
        <w:t>σ</w:t>
      </w:r>
      <w:r>
        <w:rPr>
          <w:rFonts w:eastAsia="Times New Roman" w:cs="Times New Roman"/>
          <w:szCs w:val="24"/>
        </w:rPr>
        <w:t>υμβουλίου, του νομοθετήματος, ήταν η αντιμετώπιση των θεμάτων της ελληνικής διασποράς και η</w:t>
      </w:r>
      <w:r>
        <w:rPr>
          <w:rFonts w:eastAsia="Times New Roman" w:cs="Times New Roman"/>
          <w:szCs w:val="24"/>
        </w:rPr>
        <w:t xml:space="preserve"> καλύτερη επικοινωνία με την πατρίδα και απώτερος στόχος να αποκτήσει ακόμη μεγαλύτερη δύναμη ο </w:t>
      </w:r>
      <w:r>
        <w:rPr>
          <w:rFonts w:eastAsia="Times New Roman" w:cs="Times New Roman"/>
          <w:szCs w:val="24"/>
        </w:rPr>
        <w:t>Ε</w:t>
      </w:r>
      <w:r>
        <w:rPr>
          <w:rFonts w:eastAsia="Times New Roman" w:cs="Times New Roman"/>
          <w:szCs w:val="24"/>
        </w:rPr>
        <w:t>λληνισμός. Αποστολή του ήταν η έκφραση όλων των δυνάμεων των απανταχού Ελλήνων.</w:t>
      </w:r>
    </w:p>
    <w:p w14:paraId="7E3F793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Το 2006 έγινε μία προσπάθεια ανασύστασης και ανασυγκρότησης του Συμβουλίου Απόδ</w:t>
      </w:r>
      <w:r>
        <w:rPr>
          <w:rFonts w:eastAsia="Times New Roman" w:cs="Times New Roman"/>
          <w:szCs w:val="24"/>
        </w:rPr>
        <w:t>ημου Ελληνισμού, δηλαδή του νομοσχεδίου, για να αποκτήσει νέα δυναμική. Διασφαλίστηκε τότε ο γνωμοδοτικός, ο εισηγητικός, ο διεκδικητικός και ο υποστηρικτικός του ρόλος προς την πατρίδα και προστέθηκαν και τέσσερις νέες περιφέρειες, τις οποίες ας μην αναφέ</w:t>
      </w:r>
      <w:r>
        <w:rPr>
          <w:rFonts w:eastAsia="Times New Roman" w:cs="Times New Roman"/>
          <w:szCs w:val="24"/>
        </w:rPr>
        <w:t>ρω.</w:t>
      </w:r>
    </w:p>
    <w:p w14:paraId="7E3F793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Μετά από δύο παρατάσεις, διότι δεν έγινε η τακτική συνέλευση εν</w:t>
      </w:r>
      <w:r>
        <w:rPr>
          <w:rFonts w:eastAsia="Times New Roman" w:cs="Times New Roman"/>
          <w:szCs w:val="24"/>
        </w:rPr>
        <w:t xml:space="preserve"> </w:t>
      </w:r>
      <w:r>
        <w:rPr>
          <w:rFonts w:eastAsia="Times New Roman" w:cs="Times New Roman"/>
          <w:szCs w:val="24"/>
        </w:rPr>
        <w:t xml:space="preserve">όψει αναπροσαρμογής πάλι του νόμου, τον Δεκέμβρη του 2012 το </w:t>
      </w:r>
      <w:r>
        <w:rPr>
          <w:rFonts w:eastAsia="Times New Roman" w:cs="Times New Roman"/>
          <w:szCs w:val="24"/>
        </w:rPr>
        <w:t>σ</w:t>
      </w:r>
      <w:r>
        <w:rPr>
          <w:rFonts w:eastAsia="Times New Roman" w:cs="Times New Roman"/>
          <w:szCs w:val="24"/>
        </w:rPr>
        <w:t xml:space="preserve">υμβούλιο έπαψε να λειτουργεί. </w:t>
      </w:r>
    </w:p>
    <w:p w14:paraId="7E3F794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E3F794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Τότε, τον Δ</w:t>
      </w:r>
      <w:r>
        <w:rPr>
          <w:rFonts w:eastAsia="Times New Roman" w:cs="Times New Roman"/>
          <w:szCs w:val="24"/>
        </w:rPr>
        <w:t>εκέμβρη του 2012, ως Υφυπουργός Εξωτερικών, ο κ. Τσιάρας ανέλαβε μια πρωτοβουλία για επανασύσταση, για επεξεργασία του νέου νομοσχεδίου της οργάνωσης του Συμβουλίου Απόδημου Ελληνισμού. Έγινε μία μεγάλη συζήτηση, διαβούλευση, κατατέθηκαν απόψεις και προτάσ</w:t>
      </w:r>
      <w:r>
        <w:rPr>
          <w:rFonts w:eastAsia="Times New Roman" w:cs="Times New Roman"/>
          <w:szCs w:val="24"/>
        </w:rPr>
        <w:t xml:space="preserve">εις που, ενδεικτικά σας αναφέρω, περιείχαν </w:t>
      </w:r>
      <w:proofErr w:type="spellStart"/>
      <w:r>
        <w:rPr>
          <w:rFonts w:eastAsia="Times New Roman" w:cs="Times New Roman"/>
          <w:szCs w:val="24"/>
        </w:rPr>
        <w:t>εκατόν</w:t>
      </w:r>
      <w:proofErr w:type="spellEnd"/>
      <w:r>
        <w:rPr>
          <w:rFonts w:eastAsia="Times New Roman" w:cs="Times New Roman"/>
          <w:szCs w:val="24"/>
        </w:rPr>
        <w:t xml:space="preserve"> τριάντα επτά σχόλια από συνολικά επτά φορείς και είκοσι οκτώ πρόσωπα.</w:t>
      </w:r>
    </w:p>
    <w:p w14:paraId="7E3F7942"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Τον Δεκέμβρη του 2013 ανέλαβα ως Πρόεδρος της Ειδικής Μόνιμης Επιτροπής να ολοκληρώσω το νομοσχέδιο. Εστάλη η πρότασή μας σε όλες τις </w:t>
      </w:r>
      <w:r>
        <w:rPr>
          <w:rFonts w:eastAsia="Times New Roman" w:cs="Times New Roman"/>
          <w:szCs w:val="24"/>
        </w:rPr>
        <w:t>π</w:t>
      </w:r>
      <w:r>
        <w:rPr>
          <w:rFonts w:eastAsia="Times New Roman" w:cs="Times New Roman"/>
          <w:szCs w:val="24"/>
        </w:rPr>
        <w:t>ε</w:t>
      </w:r>
      <w:r>
        <w:rPr>
          <w:rFonts w:eastAsia="Times New Roman" w:cs="Times New Roman"/>
          <w:szCs w:val="24"/>
        </w:rPr>
        <w:t>ριφέρειες και τον Νοέμβριο του 2014 κατατέθηκε στο αρμόδιο Υπουργείο, στο Υπουργείο Εξωτερικών. Βέβαια, δεν κατέστη δυνατό να έρθει ποτέ για συζήτηση διότι προκλήθηκαν οι εκλογές.</w:t>
      </w:r>
    </w:p>
    <w:p w14:paraId="7E3F7943"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Το νομοσχέδιο αυτό, όπως το είχαμε επεξεργαστεί και ολοκληρώσει, το είχαμε π</w:t>
      </w:r>
      <w:r>
        <w:rPr>
          <w:rFonts w:eastAsia="Times New Roman" w:cs="Times New Roman"/>
          <w:szCs w:val="24"/>
        </w:rPr>
        <w:t xml:space="preserve">αραδώσει στον πρώτο Υφυπουργό της νέας Κυβέρνησης, τον κ. </w:t>
      </w:r>
      <w:r>
        <w:rPr>
          <w:rFonts w:eastAsia="Times New Roman" w:cs="Times New Roman"/>
          <w:szCs w:val="24"/>
        </w:rPr>
        <w:lastRenderedPageBreak/>
        <w:t xml:space="preserve">Αμανατίδη. Έκτοτε εκκρεμεί η ψήφιση του νομοσχεδίου και το ΣΑΕ δεν λειτουργεί, ενώ το αίτημα όλων των ομογενών είναι πάγιο, κάτι που γνωρίζετε πολύ καλά. </w:t>
      </w:r>
    </w:p>
    <w:p w14:paraId="7E3F794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Ερωτάσθε λοιπόν, κύριε Υπουργέ, πού βρισκόμ</w:t>
      </w:r>
      <w:r>
        <w:rPr>
          <w:rFonts w:eastAsia="Times New Roman" w:cs="Times New Roman"/>
          <w:szCs w:val="24"/>
        </w:rPr>
        <w:t>αστε, ποια είναι τα βήματα και πότε θα ολοκληρωθεί το νομοσχέδιο.</w:t>
      </w:r>
    </w:p>
    <w:p w14:paraId="7E3F794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Σας ευχαριστώ.</w:t>
      </w:r>
    </w:p>
    <w:p w14:paraId="7E3F7946"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026278">
        <w:rPr>
          <w:rFonts w:eastAsia="Times New Roman" w:cs="Times New Roman"/>
          <w:b/>
          <w:szCs w:val="24"/>
        </w:rPr>
        <w:t>:</w:t>
      </w:r>
      <w:r>
        <w:rPr>
          <w:rFonts w:eastAsia="Times New Roman" w:cs="Times New Roman"/>
          <w:szCs w:val="24"/>
        </w:rPr>
        <w:t xml:space="preserve"> Ευχαριστώ, κύριε συνάδελφε.</w:t>
      </w:r>
    </w:p>
    <w:p w14:paraId="7E3F794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3F7948"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ΤΕΡΕΝΣ</w:t>
      </w:r>
      <w:r>
        <w:rPr>
          <w:rFonts w:eastAsia="Times New Roman" w:cs="Times New Roman"/>
          <w:b/>
          <w:szCs w:val="24"/>
        </w:rPr>
        <w:t xml:space="preserve"> – </w:t>
      </w:r>
      <w:r>
        <w:rPr>
          <w:rFonts w:eastAsia="Times New Roman" w:cs="Times New Roman"/>
          <w:b/>
          <w:szCs w:val="24"/>
        </w:rPr>
        <w:t>ΣΠΕΝΣΕΡ</w:t>
      </w:r>
      <w:r>
        <w:rPr>
          <w:rFonts w:eastAsia="Times New Roman" w:cs="Times New Roman"/>
          <w:b/>
          <w:szCs w:val="24"/>
        </w:rPr>
        <w:t xml:space="preserve"> - </w:t>
      </w:r>
      <w:r>
        <w:rPr>
          <w:rFonts w:eastAsia="Times New Roman" w:cs="Times New Roman"/>
          <w:b/>
          <w:szCs w:val="24"/>
        </w:rPr>
        <w:t>ΝΙΚΟΛΑΟΣ ΚΟΥΪΚ (Υφυπουργός Εξωτερικών)</w:t>
      </w:r>
      <w:r w:rsidRPr="00026278">
        <w:rPr>
          <w:rFonts w:eastAsia="Times New Roman" w:cs="Times New Roman"/>
          <w:b/>
          <w:szCs w:val="24"/>
        </w:rPr>
        <w:t>:</w:t>
      </w:r>
      <w:r>
        <w:rPr>
          <w:rFonts w:eastAsia="Times New Roman" w:cs="Times New Roman"/>
          <w:szCs w:val="24"/>
        </w:rPr>
        <w:t xml:space="preserve"> Κύριε Βουλευτά, ευχαριστώ</w:t>
      </w:r>
      <w:r>
        <w:rPr>
          <w:rFonts w:eastAsia="Times New Roman" w:cs="Times New Roman"/>
          <w:szCs w:val="24"/>
        </w:rPr>
        <w:t xml:space="preserve"> πολύ</w:t>
      </w:r>
      <w:r w:rsidRPr="005E4D6C">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για την επίκαιρη ερώτηση.</w:t>
      </w:r>
    </w:p>
    <w:p w14:paraId="7E3F794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Δεύτερον, θέλω να σας διαβεβαιώσω ότι στο νέο νομοσχέδιο, το οποίο είναι υπό σύνταξη, η Θεσσαλονίκη θα παραμείνει η έδρα του Συμβουλίου Αποδήμου Ελληνισμού -αυτό δεν αλλάζει με τίποτα-, με όλη την τεχνική υποδομ</w:t>
      </w:r>
      <w:r>
        <w:rPr>
          <w:rFonts w:eastAsia="Times New Roman" w:cs="Times New Roman"/>
          <w:szCs w:val="24"/>
        </w:rPr>
        <w:t xml:space="preserve">ή την οποία πρέπει να έχει για τις εκάστοτε γενικές του συνελεύσεις. </w:t>
      </w:r>
    </w:p>
    <w:p w14:paraId="7E3F794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Το τρίτο είναι ότι το ΣΑΕ -επειδή διάβασα αυτό που εσείς καταθέσατε το 2014, το οποίο δώσατε για διαβούλευση, το δώσατε στα κόμματα και το </w:t>
      </w:r>
      <w:r>
        <w:rPr>
          <w:rFonts w:eastAsia="Times New Roman" w:cs="Times New Roman"/>
          <w:szCs w:val="24"/>
        </w:rPr>
        <w:lastRenderedPageBreak/>
        <w:t>οποίο ξεκίνησε από τον κ. Τσιάρα- πράγματι κινή</w:t>
      </w:r>
      <w:r>
        <w:rPr>
          <w:rFonts w:eastAsia="Times New Roman" w:cs="Times New Roman"/>
          <w:szCs w:val="24"/>
        </w:rPr>
        <w:t xml:space="preserve">θηκε προς τη σωστή κατεύθυνση. Δηλαδή, έφερνε το Συμβούλιο Απόδημου Ελληνισμού εκεί που θα πρέπει να είναι. Χαρακτηριστικά αναφέρω: στο να είναι </w:t>
      </w:r>
      <w:proofErr w:type="spellStart"/>
      <w:r>
        <w:rPr>
          <w:rFonts w:eastAsia="Times New Roman" w:cs="Times New Roman"/>
          <w:szCs w:val="24"/>
        </w:rPr>
        <w:t>αυτοοργανωμένο</w:t>
      </w:r>
      <w:proofErr w:type="spellEnd"/>
      <w:r>
        <w:rPr>
          <w:rFonts w:eastAsia="Times New Roman" w:cs="Times New Roman"/>
          <w:szCs w:val="24"/>
        </w:rPr>
        <w:t xml:space="preserve">, </w:t>
      </w:r>
      <w:proofErr w:type="spellStart"/>
      <w:r>
        <w:rPr>
          <w:rFonts w:eastAsia="Times New Roman" w:cs="Times New Roman"/>
          <w:szCs w:val="24"/>
        </w:rPr>
        <w:t>αυτοδιαχειριζόμενο</w:t>
      </w:r>
      <w:proofErr w:type="spellEnd"/>
      <w:r>
        <w:rPr>
          <w:rFonts w:eastAsia="Times New Roman" w:cs="Times New Roman"/>
          <w:szCs w:val="24"/>
        </w:rPr>
        <w:t xml:space="preserve"> και αυτοχρηματοδοτούμενο. Και εκεί είναι που συμφωνήσαμε, εάν δεν κάνω λάθος</w:t>
      </w:r>
      <w:r>
        <w:rPr>
          <w:rFonts w:eastAsia="Times New Roman" w:cs="Times New Roman"/>
          <w:szCs w:val="24"/>
        </w:rPr>
        <w:t xml:space="preserve">, γιατί σας άκουσα και πραγματικά συμφώνησα μαζί σας, όταν αυτό το θέμα το θίξατε στην αρμόδια </w:t>
      </w:r>
      <w:r>
        <w:rPr>
          <w:rFonts w:eastAsia="Times New Roman" w:cs="Times New Roman"/>
          <w:szCs w:val="24"/>
        </w:rPr>
        <w:t>ε</w:t>
      </w:r>
      <w:r>
        <w:rPr>
          <w:rFonts w:eastAsia="Times New Roman" w:cs="Times New Roman"/>
          <w:szCs w:val="24"/>
        </w:rPr>
        <w:t>πιτροπή της Βουλής.</w:t>
      </w:r>
    </w:p>
    <w:p w14:paraId="7E3F794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Από εκεί και πέρα, κάνουμε μερικές απαραίτητες τεχνικές βελτιώσεις, διότι, κύριε Βουλευτά, αυτοί ξέρουν καλύτερα από εμάς πώς πρέπει να λειτουργεί το Συμβούλιο Απόδημου Ελληνισμού, αλλά να λειτουργεί πραγματικά και αντιπροσωπευτικά, όπως το αναφέρατε και μ</w:t>
      </w:r>
      <w:r>
        <w:rPr>
          <w:rFonts w:eastAsia="Times New Roman" w:cs="Times New Roman"/>
          <w:szCs w:val="24"/>
        </w:rPr>
        <w:t>έσα στο δικό σας νομοσχέδιο που είχατε φέρει. Αντιπροσωπευτικά για όλους τους Έλληνες της ομογένειας, και συμπεριλαμβάνονται και τα φυσικά πρόσωπα, που είναι ένα κομβικό σημείο, διότι το ΣΑΕ, όπως ξέρετε, λειτουργούσε επί της ουσίας αντιπροσωπεύοντας το 4%</w:t>
      </w:r>
      <w:r>
        <w:rPr>
          <w:rFonts w:eastAsia="Times New Roman" w:cs="Times New Roman"/>
          <w:szCs w:val="24"/>
        </w:rPr>
        <w:t xml:space="preserve"> της ομογένειας, έχοντας αφήσει πίσω και μεγάλη δυσαρέσκεια και πολλή πίκρα. Γιατί, όπου μιλώ για ΣΑΕ, εκτός από εκείνους που ήθελαν να βγάλουν «</w:t>
      </w:r>
      <w:r>
        <w:rPr>
          <w:rFonts w:eastAsia="Times New Roman" w:cs="Times New Roman"/>
          <w:szCs w:val="24"/>
          <w:lang w:val="en-GB"/>
        </w:rPr>
        <w:t>carte</w:t>
      </w:r>
      <w:r w:rsidRPr="00026278">
        <w:rPr>
          <w:rFonts w:eastAsia="Times New Roman" w:cs="Times New Roman"/>
          <w:szCs w:val="24"/>
        </w:rPr>
        <w:t xml:space="preserve"> </w:t>
      </w:r>
      <w:proofErr w:type="spellStart"/>
      <w:r>
        <w:rPr>
          <w:rFonts w:eastAsia="Times New Roman" w:cs="Times New Roman"/>
          <w:szCs w:val="24"/>
          <w:lang w:val="en-GB"/>
        </w:rPr>
        <w:t>visite</w:t>
      </w:r>
      <w:proofErr w:type="spellEnd"/>
      <w:r>
        <w:rPr>
          <w:rFonts w:eastAsia="Times New Roman" w:cs="Times New Roman"/>
          <w:szCs w:val="24"/>
        </w:rPr>
        <w:t xml:space="preserve">» για να πουν ότι είναι σε προεδρεία του ΣΑΕ, οι άλλοι το άκουγαν μάλλον απωθητικά. Δεν το ήθελαν </w:t>
      </w:r>
      <w:r>
        <w:rPr>
          <w:rFonts w:eastAsia="Times New Roman" w:cs="Times New Roman"/>
          <w:szCs w:val="24"/>
        </w:rPr>
        <w:t xml:space="preserve">και μάλιστα, επειδή το ΣΑΕ σαν όνομα τους κακόπεφτε στα αυτιά –και αναφέρομαι στις επισκέψεις που κάνω σε όλο τον κόσμο- σκεφτόμαστε -και αυτή είναι μία πρόταση που </w:t>
      </w:r>
      <w:r>
        <w:rPr>
          <w:rFonts w:eastAsia="Times New Roman" w:cs="Times New Roman"/>
          <w:szCs w:val="24"/>
        </w:rPr>
        <w:lastRenderedPageBreak/>
        <w:t>θα μπορούσαμε να την κουβεντιάσουμε- να το κάνουμε Παγκόσμιο Συμβούλιο Ελληνισμού. Απλώς πρ</w:t>
      </w:r>
      <w:r>
        <w:rPr>
          <w:rFonts w:eastAsia="Times New Roman" w:cs="Times New Roman"/>
          <w:szCs w:val="24"/>
        </w:rPr>
        <w:t>έπει να αλλάξουμε την ονομασία, όταν θα γίνει συνταγματική αλλαγή. Αυτό, όμως, είναι το έλασσον.</w:t>
      </w:r>
    </w:p>
    <w:p w14:paraId="7E3F794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Πάμε στο μείζον. Το μείζον είναι ότι θα πρέπει το Συμβούλιο Απόδημου Ελληνισμού, ναι, να </w:t>
      </w:r>
      <w:proofErr w:type="spellStart"/>
      <w:r>
        <w:rPr>
          <w:rFonts w:eastAsia="Times New Roman" w:cs="Times New Roman"/>
          <w:szCs w:val="24"/>
        </w:rPr>
        <w:t>επανασυσταθεί</w:t>
      </w:r>
      <w:proofErr w:type="spellEnd"/>
      <w:r>
        <w:rPr>
          <w:rFonts w:eastAsia="Times New Roman" w:cs="Times New Roman"/>
          <w:szCs w:val="24"/>
        </w:rPr>
        <w:t xml:space="preserve">, αλλά να </w:t>
      </w:r>
      <w:proofErr w:type="spellStart"/>
      <w:r>
        <w:rPr>
          <w:rFonts w:eastAsia="Times New Roman" w:cs="Times New Roman"/>
          <w:szCs w:val="24"/>
        </w:rPr>
        <w:t>επανασυσταθεί</w:t>
      </w:r>
      <w:proofErr w:type="spellEnd"/>
      <w:r>
        <w:rPr>
          <w:rFonts w:eastAsia="Times New Roman" w:cs="Times New Roman"/>
          <w:szCs w:val="24"/>
        </w:rPr>
        <w:t xml:space="preserve"> με βάση και αυτό που επιτάσσει το</w:t>
      </w:r>
      <w:r>
        <w:rPr>
          <w:rFonts w:eastAsia="Times New Roman" w:cs="Times New Roman"/>
          <w:szCs w:val="24"/>
        </w:rPr>
        <w:t xml:space="preserve"> Σύνταγμα, δηλαδή να είναι μια δεξαμενή σκέψης, να είναι ένα συμβουλευτικό όργανο, ώστε θέματα που αφορούν την ομογένεια να τους τα δίνουμε για να τα επεξεργάζονται και να μας δίνουν τις δικές τους συμβουλές και απόψεις. </w:t>
      </w:r>
    </w:p>
    <w:p w14:paraId="7E3F794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θέλω να σας πω </w:t>
      </w:r>
      <w:r>
        <w:rPr>
          <w:rFonts w:eastAsia="Times New Roman" w:cs="Times New Roman"/>
          <w:szCs w:val="24"/>
        </w:rPr>
        <w:t>ότι το Συμβούλιο Απόδημου Ελληνισμού δεν είναι μόνο για να μπορούμε να επικοινωνούμε εμείς μαζί τους, με ένα κεντρικό όργανο. Διότι, ξέρετε, είναι και αστείο το να θέλουμε να προωθήσουμε από πλευράς Ελλάδας ακόμη και ζητήματα που άπτονται εθνικών μας ζητημ</w:t>
      </w:r>
      <w:r>
        <w:rPr>
          <w:rFonts w:eastAsia="Times New Roman" w:cs="Times New Roman"/>
          <w:szCs w:val="24"/>
        </w:rPr>
        <w:t>άτων ή ακόμα-ακόμα και θέματα της καθημερινότητάς τους και να πρέπει να τρέχουμε στις Ηνωμένες Πολιτείες, από πολιτεία σε πολιτεία ή να τρέχουμε από ήπειρο σε ήπειρο, αντί να έχουμε ένα κεντρικό</w:t>
      </w:r>
      <w:r w:rsidRPr="005B7150">
        <w:rPr>
          <w:rFonts w:eastAsia="Times New Roman" w:cs="Times New Roman"/>
          <w:szCs w:val="24"/>
        </w:rPr>
        <w:t xml:space="preserve"> </w:t>
      </w:r>
      <w:r>
        <w:rPr>
          <w:rFonts w:eastAsia="Times New Roman" w:cs="Times New Roman"/>
          <w:szCs w:val="24"/>
        </w:rPr>
        <w:t>Συμβούλιο του Απόδημου Ελληνισμού, να τους δίνουμε το θέμα, ν</w:t>
      </w:r>
      <w:r>
        <w:rPr>
          <w:rFonts w:eastAsia="Times New Roman" w:cs="Times New Roman"/>
          <w:szCs w:val="24"/>
        </w:rPr>
        <w:t>α το επεξεργάζονται μεταξύ τους και να μας το ξαναστέλνουν πίσω.</w:t>
      </w:r>
    </w:p>
    <w:p w14:paraId="7E3F794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κύριε Βουλευτά, είναι πολύ σημαντικό, επειδή έχουμε σημαντικές τριμερείς συνεργασίες, όπως για παράδειγμα με τους Ισραηλινούς ή με τους Αιγύπτιους, οι άνθρωποι αυτοί να ξέρουν πού θα </w:t>
      </w:r>
      <w:r>
        <w:rPr>
          <w:rFonts w:eastAsia="Times New Roman" w:cs="Times New Roman"/>
          <w:szCs w:val="24"/>
        </w:rPr>
        <w:t xml:space="preserve">αποταθούν. Διότι, σου λέει το </w:t>
      </w:r>
      <w:r>
        <w:rPr>
          <w:rFonts w:eastAsia="Times New Roman" w:cs="Times New Roman"/>
          <w:szCs w:val="24"/>
          <w:lang w:val="en-GB"/>
        </w:rPr>
        <w:t>A</w:t>
      </w:r>
      <w:r>
        <w:rPr>
          <w:rFonts w:eastAsia="Times New Roman" w:cs="Times New Roman"/>
          <w:szCs w:val="24"/>
          <w:lang w:val="en-US"/>
        </w:rPr>
        <w:t>J</w:t>
      </w:r>
      <w:r>
        <w:rPr>
          <w:rFonts w:eastAsia="Times New Roman" w:cs="Times New Roman"/>
          <w:szCs w:val="24"/>
          <w:lang w:val="en-GB"/>
        </w:rPr>
        <w:t>C</w:t>
      </w:r>
      <w:r>
        <w:rPr>
          <w:rFonts w:eastAsia="Times New Roman" w:cs="Times New Roman"/>
          <w:szCs w:val="24"/>
        </w:rPr>
        <w:t xml:space="preserve">, σου λένε δηλαδή οι του Ισραήλ, το όργανο το οποίο βρίσκεται στις Ηνωμένες Πολιτείες, «με ποιον θα μιλάμε εδώ;» και δεν έχουμε με ποιον να μιλάμε εκεί. </w:t>
      </w:r>
    </w:p>
    <w:p w14:paraId="7E3F794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Αυτό, λοιπόν, που το θέτετε ως θέμα και σας ευχαριστώ που το φέρατε, </w:t>
      </w:r>
      <w:r>
        <w:rPr>
          <w:rFonts w:eastAsia="Times New Roman" w:cs="Times New Roman"/>
          <w:szCs w:val="24"/>
        </w:rPr>
        <w:t xml:space="preserve">γιατί το θεωρούμε πολύ σημαντικό, ναι, το επεξεργαζόμαστε και ναι, θα υπάρξει πρόνοια να κατατεθεί το γρηγορότερο δυνατό ο νέος σχηματισμός του Συμβουλίου Αποδήμου Ελληνισμού, το οποίο, επαναλαμβάνω, θα είναι </w:t>
      </w:r>
      <w:proofErr w:type="spellStart"/>
      <w:r>
        <w:rPr>
          <w:rFonts w:eastAsia="Times New Roman" w:cs="Times New Roman"/>
          <w:szCs w:val="24"/>
        </w:rPr>
        <w:t>αυτοργανωμένο</w:t>
      </w:r>
      <w:proofErr w:type="spellEnd"/>
      <w:r>
        <w:rPr>
          <w:rFonts w:eastAsia="Times New Roman" w:cs="Times New Roman"/>
          <w:szCs w:val="24"/>
        </w:rPr>
        <w:t xml:space="preserve">, </w:t>
      </w:r>
      <w:proofErr w:type="spellStart"/>
      <w:r>
        <w:rPr>
          <w:rFonts w:eastAsia="Times New Roman" w:cs="Times New Roman"/>
          <w:szCs w:val="24"/>
        </w:rPr>
        <w:t>αυτοδιαχειριζόμενο</w:t>
      </w:r>
      <w:proofErr w:type="spellEnd"/>
      <w:r>
        <w:rPr>
          <w:rFonts w:eastAsia="Times New Roman" w:cs="Times New Roman"/>
          <w:szCs w:val="24"/>
        </w:rPr>
        <w:t xml:space="preserve"> και αυτοχρημα</w:t>
      </w:r>
      <w:r>
        <w:rPr>
          <w:rFonts w:eastAsia="Times New Roman" w:cs="Times New Roman"/>
          <w:szCs w:val="24"/>
        </w:rPr>
        <w:t>τοδοτούμενο.</w:t>
      </w:r>
    </w:p>
    <w:p w14:paraId="7E3F7950"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026278">
        <w:rPr>
          <w:rFonts w:eastAsia="Times New Roman" w:cs="Times New Roman"/>
          <w:b/>
          <w:szCs w:val="24"/>
        </w:rPr>
        <w:t>:</w:t>
      </w:r>
      <w:r>
        <w:rPr>
          <w:rFonts w:eastAsia="Times New Roman" w:cs="Times New Roman"/>
          <w:szCs w:val="24"/>
        </w:rPr>
        <w:t xml:space="preserve"> Ευχαριστώ, κύριε Υπουργέ.</w:t>
      </w:r>
    </w:p>
    <w:p w14:paraId="7E3F795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E3F7952"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sidRPr="005B7150">
        <w:rPr>
          <w:rFonts w:eastAsia="Times New Roman" w:cs="Times New Roman"/>
          <w:b/>
          <w:szCs w:val="24"/>
        </w:rPr>
        <w:t>:</w:t>
      </w:r>
      <w:r>
        <w:rPr>
          <w:rFonts w:eastAsia="Times New Roman" w:cs="Times New Roman"/>
          <w:szCs w:val="24"/>
        </w:rPr>
        <w:t xml:space="preserve"> Κύριε Υπουργέ, είναι γεγονός, είναι γνωστό ότι κατά γενική ομολογία το ΣΑΕ δεν κατάφερε να εκπροσωπήσει το σύνολο των ομογενών, ούτ</w:t>
      </w:r>
      <w:r>
        <w:rPr>
          <w:rFonts w:eastAsia="Times New Roman" w:cs="Times New Roman"/>
          <w:szCs w:val="24"/>
        </w:rPr>
        <w:t xml:space="preserve">ε έπαιξε τον ουσιαστικό ρόλο που έπρεπε να παίξει, όπως αυτός προέκυψε μέσα από την ιδρυτική του πράξη. </w:t>
      </w:r>
    </w:p>
    <w:p w14:paraId="7E3F7953"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σχέδιο που επεξεργαστήκαμε και καταθέσαμε εμείς και το ολοκληρώσαμε, στηριζόταν πάνω σε τρεις άξονες, αυτούς που είπατε: της </w:t>
      </w:r>
      <w:proofErr w:type="spellStart"/>
      <w:r>
        <w:rPr>
          <w:rFonts w:eastAsia="Times New Roman" w:cs="Times New Roman"/>
          <w:szCs w:val="24"/>
        </w:rPr>
        <w:t>αυτοοργάνωσης</w:t>
      </w:r>
      <w:proofErr w:type="spellEnd"/>
      <w:r>
        <w:rPr>
          <w:rFonts w:eastAsia="Times New Roman" w:cs="Times New Roman"/>
          <w:szCs w:val="24"/>
        </w:rPr>
        <w:t>, της αυτο</w:t>
      </w:r>
      <w:r>
        <w:rPr>
          <w:rFonts w:eastAsia="Times New Roman" w:cs="Times New Roman"/>
          <w:szCs w:val="24"/>
        </w:rPr>
        <w:t>χρηματοδότησης και της καθολικής εκπροσώπησης.</w:t>
      </w:r>
    </w:p>
    <w:p w14:paraId="7E3F795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Είμαστε τρία χρόνια και παραπάνω μετά. Το παραλάβατε σχεδόν ολοκληρωμένο. Δεν έχουμε κα</w:t>
      </w:r>
      <w:r>
        <w:rPr>
          <w:rFonts w:eastAsia="Times New Roman" w:cs="Times New Roman"/>
          <w:szCs w:val="24"/>
        </w:rPr>
        <w:t>μ</w:t>
      </w:r>
      <w:r>
        <w:rPr>
          <w:rFonts w:eastAsia="Times New Roman" w:cs="Times New Roman"/>
          <w:szCs w:val="24"/>
        </w:rPr>
        <w:t>μία ενημέρωση για το ποια συζήτηση γίνεται, με ποιους διαβουλεύεστε. Δεν έχουμε εμείς κανένα σχέδιο για να πούμε τις προτ</w:t>
      </w:r>
      <w:r>
        <w:rPr>
          <w:rFonts w:eastAsia="Times New Roman" w:cs="Times New Roman"/>
          <w:szCs w:val="24"/>
        </w:rPr>
        <w:t>άσεις μας. Άλλωστε, η πρότασή μας είναι κατατεθειμένη και ολοκληρωμένη, αλλά μπορεί και να βελτιωθεί. Δεν λέμε ότι είναι θέσφατο και τέλειο αυτό που λέμε. Δεν έχουμε κάτι χειροπιαστό. Πέρα από αυτό, έχουμε δηλώσεις μελών της Κυβέρνησης. Έχουμε τη δήλωση το</w:t>
      </w:r>
      <w:r>
        <w:rPr>
          <w:rFonts w:eastAsia="Times New Roman" w:cs="Times New Roman"/>
          <w:szCs w:val="24"/>
        </w:rPr>
        <w:t>υ κ. Αμανατίδη τον Δεκέμβριο του 2015 που έλεγε ότι το 2016 θα έχει ψηφιστεί το νομοσχέδιο. Έχουμε τη δήλωση του Διευθυντή της Γενικής Γραμματείας Απόδημου Ελληνισμού κ. Κόκκινου, που έλεγε στις 6 Απριλίου 2016 ότι το νομοσχέδιο θα ολοκληρωθεί μέσα στο 201</w:t>
      </w:r>
      <w:r>
        <w:rPr>
          <w:rFonts w:eastAsia="Times New Roman" w:cs="Times New Roman"/>
          <w:szCs w:val="24"/>
        </w:rPr>
        <w:t>6, ότι θα εκφράζει όλους τους Έλληνες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Έχουμε επίσης τη δήλωση του κ. Κοτζιά τον Ιούλιο του 2016, ότι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ραμματεία επεξεργάζεται το νομοσχέδιο και </w:t>
      </w:r>
      <w:proofErr w:type="spellStart"/>
      <w:r>
        <w:rPr>
          <w:rFonts w:eastAsia="Times New Roman" w:cs="Times New Roman"/>
          <w:szCs w:val="24"/>
        </w:rPr>
        <w:t>οσονούπω</w:t>
      </w:r>
      <w:proofErr w:type="spellEnd"/>
      <w:r>
        <w:rPr>
          <w:rFonts w:eastAsia="Times New Roman" w:cs="Times New Roman"/>
          <w:szCs w:val="24"/>
        </w:rPr>
        <w:t xml:space="preserve"> θα έρθει για ψήφιση. Έχουμε και τη δήλωση του κ. </w:t>
      </w:r>
      <w:proofErr w:type="spellStart"/>
      <w:r>
        <w:rPr>
          <w:rFonts w:eastAsia="Times New Roman" w:cs="Times New Roman"/>
          <w:szCs w:val="24"/>
        </w:rPr>
        <w:t>Ταμβάκη</w:t>
      </w:r>
      <w:proofErr w:type="spellEnd"/>
      <w:r>
        <w:rPr>
          <w:rFonts w:eastAsia="Times New Roman" w:cs="Times New Roman"/>
          <w:szCs w:val="24"/>
        </w:rPr>
        <w:t>, του τελευταίου Προέδρου του Σ</w:t>
      </w:r>
      <w:r>
        <w:rPr>
          <w:rFonts w:eastAsia="Times New Roman" w:cs="Times New Roman"/>
          <w:szCs w:val="24"/>
        </w:rPr>
        <w:t xml:space="preserve">ΑΕ, τον Νοέμβριο του 2016, που έλεγε ότι ο κ. Αμανατίδης, ο προκάτοχός σας, του υποσχέθηκε ότι πολύ σύντομα, το 2017, θα ψηφιστεί το νομοσχέδιο. Κι έχουμε βέβαια και τις </w:t>
      </w:r>
      <w:r>
        <w:rPr>
          <w:rFonts w:eastAsia="Times New Roman" w:cs="Times New Roman"/>
          <w:szCs w:val="24"/>
        </w:rPr>
        <w:lastRenderedPageBreak/>
        <w:t>δικές σας δηλώσεις, τη μία του Νοεμβρίου του 2016 στην Αμερική -κι εκεί βάζετε και μια</w:t>
      </w:r>
      <w:r>
        <w:rPr>
          <w:rFonts w:eastAsia="Times New Roman" w:cs="Times New Roman"/>
          <w:szCs w:val="24"/>
        </w:rPr>
        <w:t xml:space="preserve"> άλλη διάσταση, της Εκκλησίας, και συμφωνώ με αυτήν- και του Αυγούστου του 2017, ότι το νομοσχέδιο θα έχει ολοκληρωθεί μέσα στο 2017.</w:t>
      </w:r>
    </w:p>
    <w:p w14:paraId="7E3F795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Εγώ δέχομαι ότι οι προθέσεις σας είναι καλές. Δέχομαι ότι εσείς θα θέλατε να ολοκληρώσετε το νομοσχέδιο. Πέρα, όμως, από δ</w:t>
      </w:r>
      <w:r>
        <w:rPr>
          <w:rFonts w:eastAsia="Times New Roman" w:cs="Times New Roman"/>
          <w:szCs w:val="24"/>
        </w:rPr>
        <w:t>ηλώσεις, από ευχολόγια και καλές προθέσεις, μέχρι σήμερα δεν έχουμε κα</w:t>
      </w:r>
      <w:r>
        <w:rPr>
          <w:rFonts w:eastAsia="Times New Roman" w:cs="Times New Roman"/>
          <w:szCs w:val="24"/>
        </w:rPr>
        <w:t>μ</w:t>
      </w:r>
      <w:r>
        <w:rPr>
          <w:rFonts w:eastAsia="Times New Roman" w:cs="Times New Roman"/>
          <w:szCs w:val="24"/>
        </w:rPr>
        <w:t xml:space="preserve">μία ένδειξη. </w:t>
      </w:r>
    </w:p>
    <w:p w14:paraId="7E3F7956"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Προσωπικά, τρεις ή τέσσερις φορές ζήτησα από τον </w:t>
      </w:r>
      <w:r>
        <w:rPr>
          <w:rFonts w:eastAsia="Times New Roman" w:cs="Times New Roman"/>
          <w:szCs w:val="24"/>
        </w:rPr>
        <w:t>π</w:t>
      </w:r>
      <w:r>
        <w:rPr>
          <w:rFonts w:eastAsia="Times New Roman" w:cs="Times New Roman"/>
          <w:szCs w:val="24"/>
        </w:rPr>
        <w:t xml:space="preserve">ρόεδρο της Επιτροπής Απόδημου Ελληνισμού να έρθει μια πρόταση στο </w:t>
      </w:r>
      <w:r>
        <w:rPr>
          <w:rFonts w:eastAsia="Times New Roman" w:cs="Times New Roman"/>
          <w:szCs w:val="24"/>
        </w:rPr>
        <w:t>σ</w:t>
      </w:r>
      <w:r>
        <w:rPr>
          <w:rFonts w:eastAsia="Times New Roman" w:cs="Times New Roman"/>
          <w:szCs w:val="24"/>
        </w:rPr>
        <w:t xml:space="preserve">υμβούλιο να τη συζητήσουμε, όπως έκανα εγώ όταν ήμουν </w:t>
      </w:r>
      <w:r>
        <w:rPr>
          <w:rFonts w:eastAsia="Times New Roman" w:cs="Times New Roman"/>
          <w:szCs w:val="24"/>
        </w:rPr>
        <w:t>π</w:t>
      </w:r>
      <w:r>
        <w:rPr>
          <w:rFonts w:eastAsia="Times New Roman" w:cs="Times New Roman"/>
          <w:szCs w:val="24"/>
        </w:rPr>
        <w:t>ρόεδρος και τη συζητούσαμε με όλα τα κόμματα για να καταθέσουμε τις προτάσεις μας, αλλά δεν ήρθε τίποτε. Δεν έγινε κα</w:t>
      </w:r>
      <w:r>
        <w:rPr>
          <w:rFonts w:eastAsia="Times New Roman" w:cs="Times New Roman"/>
          <w:szCs w:val="24"/>
        </w:rPr>
        <w:t>μ</w:t>
      </w:r>
      <w:r>
        <w:rPr>
          <w:rFonts w:eastAsia="Times New Roman" w:cs="Times New Roman"/>
          <w:szCs w:val="24"/>
        </w:rPr>
        <w:t xml:space="preserve">μία συζήτηση και ούτε δέχθηκε να έρθει για κάποια συζήτηση. </w:t>
      </w:r>
    </w:p>
    <w:p w14:paraId="7E3F795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Όλα αυτά μου δημιουργούν κάποιες υπόνοιες. Θέλει η Κυβέρνηση να φέρει το νομοσχέδιο να ψηφιστεί ή δεν θέλει; Λειτουργεί παρελκυστικά ή λειτουργεί ορθολογικά και θέλει πράγματι να το ψηφίσει; Να μας απαντήσετε, για να ξέρουν και οι συμπατριώτες μας ομογενεί</w:t>
      </w:r>
      <w:r>
        <w:rPr>
          <w:rFonts w:eastAsia="Times New Roman" w:cs="Times New Roman"/>
          <w:szCs w:val="24"/>
        </w:rPr>
        <w:t xml:space="preserve">ς, αλλά και εμείς πού οδηγείται το πράγμα. </w:t>
      </w:r>
    </w:p>
    <w:p w14:paraId="7E3F795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3F7959"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κύριε συνάδελφε. </w:t>
      </w:r>
    </w:p>
    <w:p w14:paraId="7E3F795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E3F795B" w14:textId="77777777" w:rsidR="0001339B" w:rsidRDefault="004C0F71">
      <w:pPr>
        <w:spacing w:line="600" w:lineRule="auto"/>
        <w:ind w:firstLine="720"/>
        <w:jc w:val="both"/>
        <w:rPr>
          <w:rFonts w:eastAsia="Times New Roman" w:cs="Times New Roman"/>
          <w:szCs w:val="24"/>
        </w:rPr>
      </w:pPr>
      <w:r w:rsidRPr="004D45B6">
        <w:rPr>
          <w:rFonts w:eastAsia="Times New Roman" w:cs="Times New Roman"/>
          <w:b/>
          <w:szCs w:val="24"/>
        </w:rPr>
        <w:t>ΤΕΡΕΝΣ</w:t>
      </w:r>
      <w:r>
        <w:rPr>
          <w:rFonts w:eastAsia="Times New Roman" w:cs="Times New Roman"/>
          <w:b/>
          <w:szCs w:val="24"/>
        </w:rPr>
        <w:t xml:space="preserve"> – </w:t>
      </w:r>
      <w:r w:rsidRPr="004D45B6">
        <w:rPr>
          <w:rFonts w:eastAsia="Times New Roman" w:cs="Times New Roman"/>
          <w:b/>
          <w:szCs w:val="24"/>
        </w:rPr>
        <w:t>ΣΠΕΝΣΕΡ</w:t>
      </w:r>
      <w:r>
        <w:rPr>
          <w:rFonts w:eastAsia="Times New Roman" w:cs="Times New Roman"/>
          <w:b/>
          <w:szCs w:val="24"/>
        </w:rPr>
        <w:t xml:space="preserve"> - </w:t>
      </w:r>
      <w:r w:rsidRPr="004D45B6">
        <w:rPr>
          <w:rFonts w:eastAsia="Times New Roman" w:cs="Times New Roman"/>
          <w:b/>
          <w:szCs w:val="24"/>
        </w:rPr>
        <w:t>ΝΙΚΟΛΑΟΣ ΚΟΥ</w:t>
      </w:r>
      <w:r>
        <w:rPr>
          <w:rFonts w:eastAsia="Times New Roman" w:cs="Times New Roman"/>
          <w:b/>
          <w:szCs w:val="24"/>
        </w:rPr>
        <w:t>Ϊ</w:t>
      </w:r>
      <w:r w:rsidRPr="004D45B6">
        <w:rPr>
          <w:rFonts w:eastAsia="Times New Roman" w:cs="Times New Roman"/>
          <w:b/>
          <w:szCs w:val="24"/>
        </w:rPr>
        <w:t>Κ</w:t>
      </w:r>
      <w:r>
        <w:rPr>
          <w:rFonts w:eastAsia="Times New Roman" w:cs="Times New Roman"/>
          <w:b/>
          <w:szCs w:val="24"/>
        </w:rPr>
        <w:t xml:space="preserve"> (Υφυπουργός Εξωτερικών): </w:t>
      </w:r>
      <w:r>
        <w:rPr>
          <w:rFonts w:eastAsia="Times New Roman" w:cs="Times New Roman"/>
          <w:szCs w:val="24"/>
        </w:rPr>
        <w:t>Θέλω να σας διαβεβαιώσω κατηγορηματικά, κύρ</w:t>
      </w:r>
      <w:r>
        <w:rPr>
          <w:rFonts w:eastAsia="Times New Roman" w:cs="Times New Roman"/>
          <w:szCs w:val="24"/>
        </w:rPr>
        <w:t>ιε Βουλευτά, ότι δεν υπάρχει κα</w:t>
      </w:r>
      <w:r>
        <w:rPr>
          <w:rFonts w:eastAsia="Times New Roman" w:cs="Times New Roman"/>
          <w:szCs w:val="24"/>
        </w:rPr>
        <w:t>μ</w:t>
      </w:r>
      <w:r>
        <w:rPr>
          <w:rFonts w:eastAsia="Times New Roman" w:cs="Times New Roman"/>
          <w:szCs w:val="24"/>
        </w:rPr>
        <w:t>μία παρελκυστική τακτική. Σας διαβεβαιώνω κατηγορητικά ότι είναι βούληση της Κυβέρνησης να φτιάξει ένα σωστό και υγιές Συμβούλιο Απόδημου Ελληνισμού, το οποίο δεν θα «φάει», όπως στο παρελθόν, -και δυστυχώς πρέπει να το θέσω</w:t>
      </w:r>
      <w:r>
        <w:rPr>
          <w:rFonts w:eastAsia="Times New Roman" w:cs="Times New Roman"/>
          <w:szCs w:val="24"/>
        </w:rPr>
        <w:t xml:space="preserve"> αυτό- μερικές δεκάδες εκατομμύρια χωρίς να ξέρουμε πού πήγαν και πώς πήγαν. Γι’ αυτό και με πολλή προσοχή διάβασα το κομμάτι εκείνο στο οποίο αναφέρεστε στο θέμα της αυτοχρηματοδότησής του. Αν θέλετε, μπορώ να διαφωνήσω μαζί σας μόνο στο ότι τους υποδεικν</w:t>
      </w:r>
      <w:r>
        <w:rPr>
          <w:rFonts w:eastAsia="Times New Roman" w:cs="Times New Roman"/>
          <w:szCs w:val="24"/>
        </w:rPr>
        <w:t>ύουμε πώς θα αυτοχρηματοδοτηθούν, δηλαδή ποιες θα είναι οι πηγές τους. Αυτά είναι που προσπαθούμε μέσα από το δικό μας το νομοσχέδιο να αφαιρέσουμε, ακριβώς για να μην είμαστε παρεμβατικοί μέσα στα του οίκου των ομογενών, ζητώντας μάλιστα κυρίως από τον με</w:t>
      </w:r>
      <w:r>
        <w:rPr>
          <w:rFonts w:eastAsia="Times New Roman" w:cs="Times New Roman"/>
          <w:szCs w:val="24"/>
        </w:rPr>
        <w:t xml:space="preserve">γαλύτερο όγκο τους στις Ηνωμένες Πολιτείες να κάνουν κι εκείνοι, όταν θα κατατεθεί το νομοσχέδιο, το ταχύτερο δυνατόν τις ενέργειές τους, για να μπορέσουμε να συγκροτήσουμε </w:t>
      </w:r>
      <w:r>
        <w:rPr>
          <w:rFonts w:eastAsia="Times New Roman" w:cs="Times New Roman"/>
          <w:szCs w:val="24"/>
        </w:rPr>
        <w:lastRenderedPageBreak/>
        <w:t xml:space="preserve">και το </w:t>
      </w:r>
      <w:r>
        <w:rPr>
          <w:rFonts w:eastAsia="Times New Roman" w:cs="Times New Roman"/>
          <w:szCs w:val="24"/>
        </w:rPr>
        <w:t>π</w:t>
      </w:r>
      <w:r>
        <w:rPr>
          <w:rFonts w:eastAsia="Times New Roman" w:cs="Times New Roman"/>
          <w:szCs w:val="24"/>
        </w:rPr>
        <w:t xml:space="preserve">αγκόσμιο </w:t>
      </w:r>
      <w:r>
        <w:rPr>
          <w:rFonts w:eastAsia="Times New Roman" w:cs="Times New Roman"/>
          <w:szCs w:val="24"/>
        </w:rPr>
        <w:t>σ</w:t>
      </w:r>
      <w:r>
        <w:rPr>
          <w:rFonts w:eastAsia="Times New Roman" w:cs="Times New Roman"/>
          <w:szCs w:val="24"/>
        </w:rPr>
        <w:t>υμβούλιο. Συνεπώς, δεν υπάρχει κα</w:t>
      </w:r>
      <w:r>
        <w:rPr>
          <w:rFonts w:eastAsia="Times New Roman" w:cs="Times New Roman"/>
          <w:szCs w:val="24"/>
        </w:rPr>
        <w:t>μ</w:t>
      </w:r>
      <w:r>
        <w:rPr>
          <w:rFonts w:eastAsia="Times New Roman" w:cs="Times New Roman"/>
          <w:szCs w:val="24"/>
        </w:rPr>
        <w:t>μία απολύτως σκοπιμότητα στην κ</w:t>
      </w:r>
      <w:r>
        <w:rPr>
          <w:rFonts w:eastAsia="Times New Roman" w:cs="Times New Roman"/>
          <w:szCs w:val="24"/>
        </w:rPr>
        <w:t xml:space="preserve">αθυστέρηση, κύριε Βουλευτά. </w:t>
      </w:r>
    </w:p>
    <w:p w14:paraId="7E3F795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για εμάς το Συμβούλιο Απόδημου Ελληνισμού θέλουμε να είναι ένας καθαρός </w:t>
      </w:r>
      <w:r>
        <w:rPr>
          <w:rFonts w:eastAsia="Times New Roman" w:cs="Times New Roman"/>
          <w:szCs w:val="24"/>
        </w:rPr>
        <w:t>ο</w:t>
      </w:r>
      <w:r>
        <w:rPr>
          <w:rFonts w:eastAsia="Times New Roman" w:cs="Times New Roman"/>
          <w:szCs w:val="24"/>
        </w:rPr>
        <w:t xml:space="preserve">ργανισμός, ο οποίος -θα επαναλάβω αυτό που είπατε κι εσείς και στο οποίο συμφωνούμε ήδη από την </w:t>
      </w:r>
      <w:r>
        <w:rPr>
          <w:rFonts w:eastAsia="Times New Roman" w:cs="Times New Roman"/>
          <w:szCs w:val="24"/>
        </w:rPr>
        <w:t>ε</w:t>
      </w:r>
      <w:r>
        <w:rPr>
          <w:rFonts w:eastAsia="Times New Roman" w:cs="Times New Roman"/>
          <w:szCs w:val="24"/>
        </w:rPr>
        <w:t xml:space="preserve">πιτροπή όπου είχαμε βρεθεί- θα ενώνει </w:t>
      </w:r>
      <w:r>
        <w:rPr>
          <w:rFonts w:eastAsia="Times New Roman" w:cs="Times New Roman"/>
          <w:szCs w:val="24"/>
        </w:rPr>
        <w:t>τον Ελληνισμό. Διότι μέχρι στιγμής, όπως ξέρετε κι εσείς, έχουμε έναν Ελληνισμό λίγο πολύ αποξενωμένους και αποκομμένους μεταξύ τους. Μπορεί να μιλάνε, για παράδειγμα, οι ομογενείς της Αμερικής με τους Αυστραλούς κατά περίπτωση, για κα</w:t>
      </w:r>
      <w:r>
        <w:rPr>
          <w:rFonts w:eastAsia="Times New Roman" w:cs="Times New Roman"/>
          <w:szCs w:val="24"/>
        </w:rPr>
        <w:t>μ</w:t>
      </w:r>
      <w:r>
        <w:rPr>
          <w:rFonts w:eastAsia="Times New Roman" w:cs="Times New Roman"/>
          <w:szCs w:val="24"/>
        </w:rPr>
        <w:t>μιά εθνική επέτειο γ</w:t>
      </w:r>
      <w:r>
        <w:rPr>
          <w:rFonts w:eastAsia="Times New Roman" w:cs="Times New Roman"/>
          <w:szCs w:val="24"/>
        </w:rPr>
        <w:t xml:space="preserve">ια παράδειγμα, αλλά δεν έχουν μια καλύτερη συνοχή μεταξύ τους ακόμα και για τα καθημερινά θέματα και προβλήματα. </w:t>
      </w:r>
    </w:p>
    <w:p w14:paraId="7E3F795D" w14:textId="77777777" w:rsidR="0001339B" w:rsidRDefault="004C0F71">
      <w:pPr>
        <w:spacing w:after="0" w:line="600" w:lineRule="auto"/>
        <w:ind w:firstLine="720"/>
        <w:jc w:val="both"/>
        <w:rPr>
          <w:rFonts w:eastAsia="Times New Roman"/>
          <w:szCs w:val="24"/>
        </w:rPr>
      </w:pPr>
      <w:r>
        <w:rPr>
          <w:rFonts w:eastAsia="Times New Roman"/>
          <w:szCs w:val="24"/>
        </w:rPr>
        <w:t>Σε αυτό, βεβαίως, δεν βοήθησε ούτε το ΣΑΕ όταν λειτουργούσε τα παλαιά χρόνια. Διότι δεν πρέπει να αμφιβάλλουμε ότι ήταν μία καλή σκέψη του Ανδ</w:t>
      </w:r>
      <w:r>
        <w:rPr>
          <w:rFonts w:eastAsia="Times New Roman"/>
          <w:szCs w:val="24"/>
        </w:rPr>
        <w:t xml:space="preserve">ρέα Παπανδρέου το να γίνει το Συμβούλιο του Απόδημου Ελληνισμού, που σιγά σιγά ξέφτισε και γι’ αυτό φτάσαμε στην αναγκαιότητα του 2012, 2013 και 2014 να μπορέσουμε να αλλάξουμε το σχήμα του, και αυτό κάνουμε τώρα. </w:t>
      </w:r>
    </w:p>
    <w:p w14:paraId="7E3F795E" w14:textId="77777777" w:rsidR="0001339B" w:rsidRDefault="004C0F71">
      <w:pPr>
        <w:spacing w:after="0" w:line="600" w:lineRule="auto"/>
        <w:ind w:firstLine="720"/>
        <w:jc w:val="both"/>
        <w:rPr>
          <w:rFonts w:eastAsia="Times New Roman"/>
          <w:szCs w:val="24"/>
        </w:rPr>
      </w:pPr>
      <w:r>
        <w:rPr>
          <w:rFonts w:eastAsia="Times New Roman"/>
          <w:szCs w:val="24"/>
        </w:rPr>
        <w:t>Ένα τελευταίο</w:t>
      </w:r>
      <w:r>
        <w:rPr>
          <w:rFonts w:eastAsia="Times New Roman"/>
          <w:szCs w:val="24"/>
        </w:rPr>
        <w:t>,</w:t>
      </w:r>
      <w:r>
        <w:rPr>
          <w:rFonts w:eastAsia="Times New Roman"/>
          <w:szCs w:val="24"/>
        </w:rPr>
        <w:t xml:space="preserve"> που έχει να κάνει με το δε</w:t>
      </w:r>
      <w:r>
        <w:rPr>
          <w:rFonts w:eastAsia="Times New Roman"/>
          <w:szCs w:val="24"/>
        </w:rPr>
        <w:t xml:space="preserve">ύτερο σκέλος της ερώτησής σας και που θα ήθελα να απαντήσω είναι το εξής: Μακάρι, κύριε Βουλευτά, ειλικρινά, να είχαμε θεσμικά κατοχυρωμένο το θέμα της επικοινωνίας μας με </w:t>
      </w:r>
      <w:r>
        <w:rPr>
          <w:rFonts w:eastAsia="Times New Roman"/>
          <w:szCs w:val="24"/>
        </w:rPr>
        <w:lastRenderedPageBreak/>
        <w:t xml:space="preserve">τον απόδημο </w:t>
      </w:r>
      <w:r>
        <w:rPr>
          <w:rFonts w:eastAsia="Times New Roman"/>
          <w:szCs w:val="24"/>
        </w:rPr>
        <w:t>Ε</w:t>
      </w:r>
      <w:r>
        <w:rPr>
          <w:rFonts w:eastAsia="Times New Roman"/>
          <w:szCs w:val="24"/>
        </w:rPr>
        <w:t>λληνισμό, να υπήρχε ένας νόμος που να λέει ότι επιβάλλεται η ελληνική π</w:t>
      </w:r>
      <w:r>
        <w:rPr>
          <w:rFonts w:eastAsia="Times New Roman"/>
          <w:szCs w:val="24"/>
        </w:rPr>
        <w:t xml:space="preserve">ολιτεία διά του αρμόδιου υπουργού -σήμερα είμαι εγώ, αύριο μπορεί να είστε εσείς- να πηγαίνει και να βλέπει τους Έλληνες. Διότι το να έχουμε ξεχασμένους Έλληνες, για παράδειγμα στην </w:t>
      </w:r>
      <w:proofErr w:type="spellStart"/>
      <w:r>
        <w:rPr>
          <w:rFonts w:eastAsia="Times New Roman"/>
          <w:szCs w:val="24"/>
        </w:rPr>
        <w:t>Υποσαχάρια</w:t>
      </w:r>
      <w:proofErr w:type="spellEnd"/>
      <w:r>
        <w:rPr>
          <w:rFonts w:eastAsia="Times New Roman"/>
          <w:szCs w:val="24"/>
        </w:rPr>
        <w:t xml:space="preserve"> Αφρική, και να υπάρχουν χώρες όπου δεν έχει πάει ποτέ κανένας Έ</w:t>
      </w:r>
      <w:r>
        <w:rPr>
          <w:rFonts w:eastAsia="Times New Roman"/>
          <w:szCs w:val="24"/>
        </w:rPr>
        <w:t xml:space="preserve">λληνας υπουργός κανενός υπουργείου ή που ο τελευταίος υπουργός που πήγε σε κάποιες από αυτές να ήταν πριν από σαράντα ένα χρόνια, θεωρώ ότι δεν είναι ό,τι το καλύτερο για εμάς. </w:t>
      </w:r>
    </w:p>
    <w:p w14:paraId="7E3F795F" w14:textId="77777777" w:rsidR="0001339B" w:rsidRDefault="004C0F71">
      <w:pPr>
        <w:spacing w:after="0" w:line="600" w:lineRule="auto"/>
        <w:ind w:firstLine="720"/>
        <w:jc w:val="both"/>
        <w:rPr>
          <w:rFonts w:eastAsia="Times New Roman"/>
          <w:szCs w:val="24"/>
        </w:rPr>
      </w:pPr>
      <w:r>
        <w:rPr>
          <w:rFonts w:eastAsia="Times New Roman"/>
          <w:szCs w:val="24"/>
        </w:rPr>
        <w:t>Μακάρι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είχαμε τέτοια θεσμική κατοχύρωση, αλλά πιστεύω ότι πλέο</w:t>
      </w:r>
      <w:r>
        <w:rPr>
          <w:rFonts w:eastAsia="Times New Roman"/>
          <w:szCs w:val="24"/>
        </w:rPr>
        <w:t>ν οι αναγκαιότητες, οι επικοινωνίες, οι ταχύτητες που έχουμε στα ταξίδια, μπορούν να μας φέρουν πιο κοντά τους.</w:t>
      </w:r>
    </w:p>
    <w:p w14:paraId="7E3F7960" w14:textId="77777777" w:rsidR="0001339B" w:rsidRDefault="004C0F7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14:paraId="7E3F7961" w14:textId="77777777" w:rsidR="0001339B" w:rsidRDefault="004C0F71">
      <w:pPr>
        <w:spacing w:after="0" w:line="600" w:lineRule="auto"/>
        <w:ind w:firstLine="720"/>
        <w:jc w:val="both"/>
        <w:rPr>
          <w:rFonts w:eastAsia="Times New Roman"/>
          <w:szCs w:val="24"/>
        </w:rPr>
      </w:pPr>
      <w:r>
        <w:rPr>
          <w:rFonts w:eastAsia="Times New Roman"/>
          <w:szCs w:val="24"/>
        </w:rPr>
        <w:t>Για να κλείσω και για να μην ξεπεράσω τον χρόνο που μου δι</w:t>
      </w:r>
      <w:r>
        <w:rPr>
          <w:rFonts w:eastAsia="Times New Roman"/>
          <w:szCs w:val="24"/>
        </w:rPr>
        <w:t>ατίθεται, σας διαβεβαιώ κατηγορηματικά, κύριε Βουλευτά, ότι δεν υπάρχει καμ</w:t>
      </w:r>
      <w:r>
        <w:rPr>
          <w:rFonts w:eastAsia="Times New Roman"/>
          <w:szCs w:val="24"/>
        </w:rPr>
        <w:t>μ</w:t>
      </w:r>
      <w:r>
        <w:rPr>
          <w:rFonts w:eastAsia="Times New Roman"/>
          <w:szCs w:val="24"/>
        </w:rPr>
        <w:t>ία παρελκυστική τακτική. Είναι βούληση να φέρουμε το Συμβούλιο Απόδημου Ελληνισμού και χαίρομαι ιδιαίτερα που πιστοποιείται αυτό που λέω όπου πη</w:t>
      </w:r>
      <w:r>
        <w:rPr>
          <w:rFonts w:eastAsia="Times New Roman"/>
          <w:szCs w:val="24"/>
        </w:rPr>
        <w:lastRenderedPageBreak/>
        <w:t xml:space="preserve">γαίνω, όποτε πηγαίνω στους Έλληνες, </w:t>
      </w:r>
      <w:r>
        <w:rPr>
          <w:rFonts w:eastAsia="Times New Roman"/>
          <w:szCs w:val="24"/>
        </w:rPr>
        <w:t xml:space="preserve">ότι η Επιτροπή Διασποράς της Βουλής είναι η μόνη </w:t>
      </w:r>
      <w:r>
        <w:rPr>
          <w:rFonts w:eastAsia="Times New Roman"/>
          <w:szCs w:val="24"/>
        </w:rPr>
        <w:t>ε</w:t>
      </w:r>
      <w:r>
        <w:rPr>
          <w:rFonts w:eastAsia="Times New Roman"/>
          <w:szCs w:val="24"/>
        </w:rPr>
        <w:t>πιτροπή της Βουλής όπου κατά κανόνα οι αποφάσεις λαμβάνονται ομόφων</w:t>
      </w:r>
      <w:r>
        <w:rPr>
          <w:rFonts w:eastAsia="Times New Roman"/>
          <w:szCs w:val="24"/>
        </w:rPr>
        <w:t>α</w:t>
      </w:r>
      <w:r>
        <w:rPr>
          <w:rFonts w:eastAsia="Times New Roman"/>
          <w:szCs w:val="24"/>
        </w:rPr>
        <w:t xml:space="preserve">. </w:t>
      </w:r>
    </w:p>
    <w:p w14:paraId="7E3F7962" w14:textId="77777777" w:rsidR="0001339B" w:rsidRDefault="004C0F71">
      <w:pPr>
        <w:spacing w:after="0" w:line="600" w:lineRule="auto"/>
        <w:ind w:firstLine="720"/>
        <w:jc w:val="both"/>
        <w:rPr>
          <w:rFonts w:eastAsia="Times New Roman"/>
          <w:szCs w:val="24"/>
        </w:rPr>
      </w:pPr>
      <w:r>
        <w:rPr>
          <w:rFonts w:eastAsia="Times New Roman"/>
          <w:szCs w:val="24"/>
        </w:rPr>
        <w:t>Και σήμερα οι δύο μας κάναμε μία συζήτηση στους επιβεβλημένους έναντι της ομογένειας τόνους πολιτικού ήθους.  Γιατί προηγουμένως άκουγα το πώς γινόταν η κατάθεση των επίκαιρων ερωτήσεων με υψωμένους τόνους, με δάχτυλα σηκωμένα και με φωνές, λες και μας μάλ</w:t>
      </w:r>
      <w:r>
        <w:rPr>
          <w:rFonts w:eastAsia="Times New Roman"/>
          <w:szCs w:val="24"/>
        </w:rPr>
        <w:t xml:space="preserve">ωναν. </w:t>
      </w:r>
    </w:p>
    <w:p w14:paraId="7E3F7963" w14:textId="77777777" w:rsidR="0001339B" w:rsidRDefault="004C0F71">
      <w:pPr>
        <w:spacing w:after="0" w:line="600" w:lineRule="auto"/>
        <w:ind w:firstLine="720"/>
        <w:jc w:val="both"/>
        <w:rPr>
          <w:rFonts w:eastAsia="Times New Roman"/>
          <w:szCs w:val="24"/>
        </w:rPr>
      </w:pPr>
      <w:r>
        <w:rPr>
          <w:rFonts w:eastAsia="Times New Roman"/>
          <w:szCs w:val="24"/>
        </w:rPr>
        <w:t xml:space="preserve">Σας ευχαριστώ πολύ! Αυτό είναι το ήθος που πρέπει να έχουμε έναντι και της ομογένειας. </w:t>
      </w:r>
    </w:p>
    <w:p w14:paraId="7E3F7964" w14:textId="77777777" w:rsidR="0001339B" w:rsidRDefault="004C0F71">
      <w:pPr>
        <w:spacing w:after="0" w:line="600" w:lineRule="auto"/>
        <w:ind w:firstLine="720"/>
        <w:jc w:val="both"/>
        <w:rPr>
          <w:rFonts w:eastAsia="Times New Roman"/>
          <w:szCs w:val="24"/>
        </w:rPr>
      </w:pPr>
      <w:r>
        <w:rPr>
          <w:rFonts w:eastAsia="Times New Roman"/>
          <w:szCs w:val="24"/>
        </w:rPr>
        <w:t xml:space="preserve">Ευχαριστώ. </w:t>
      </w:r>
    </w:p>
    <w:p w14:paraId="7E3F7965" w14:textId="77777777" w:rsidR="0001339B" w:rsidRDefault="004C0F71">
      <w:pPr>
        <w:spacing w:after="0" w:line="600" w:lineRule="auto"/>
        <w:ind w:firstLine="720"/>
        <w:jc w:val="both"/>
        <w:rPr>
          <w:rFonts w:eastAsia="Times New Roman"/>
          <w:szCs w:val="24"/>
        </w:rPr>
      </w:pPr>
      <w:r w:rsidRPr="00544DE1">
        <w:rPr>
          <w:rFonts w:eastAsia="Times New Roman"/>
          <w:b/>
          <w:szCs w:val="24"/>
        </w:rPr>
        <w:t>ΠΡΟΕΔΡΕΥΩΝ (Σπυρίδων Λυκούδης):</w:t>
      </w:r>
      <w:r>
        <w:rPr>
          <w:rFonts w:eastAsia="Times New Roman"/>
          <w:szCs w:val="24"/>
        </w:rPr>
        <w:t xml:space="preserve"> Ευχαριστώ, κύριε Υπουργέ. </w:t>
      </w:r>
    </w:p>
    <w:p w14:paraId="7E3F7966" w14:textId="77777777" w:rsidR="0001339B" w:rsidRDefault="004C0F71">
      <w:pPr>
        <w:spacing w:after="0" w:line="600" w:lineRule="auto"/>
        <w:ind w:firstLine="720"/>
        <w:jc w:val="both"/>
        <w:rPr>
          <w:rFonts w:eastAsia="Times New Roman"/>
          <w:color w:val="000000"/>
          <w:szCs w:val="24"/>
        </w:rPr>
      </w:pPr>
      <w:r w:rsidRPr="00544DE1">
        <w:rPr>
          <w:rFonts w:eastAsia="Times New Roman"/>
          <w:szCs w:val="24"/>
        </w:rPr>
        <w:t xml:space="preserve">Ακολουθεί η πρώτη με αριθμό </w:t>
      </w:r>
      <w:r w:rsidRPr="00544DE1">
        <w:rPr>
          <w:rFonts w:eastAsia="Times New Roman"/>
          <w:color w:val="000000"/>
          <w:szCs w:val="24"/>
        </w:rPr>
        <w:t xml:space="preserve">1702/25-5-2018 </w:t>
      </w:r>
      <w:r>
        <w:rPr>
          <w:rFonts w:eastAsia="Times New Roman"/>
          <w:color w:val="000000"/>
          <w:szCs w:val="24"/>
        </w:rPr>
        <w:t>ε</w:t>
      </w:r>
      <w:r w:rsidRPr="00544DE1">
        <w:rPr>
          <w:rFonts w:eastAsia="Times New Roman"/>
          <w:color w:val="000000"/>
          <w:szCs w:val="24"/>
        </w:rPr>
        <w:t xml:space="preserve">πίκαιρη </w:t>
      </w:r>
      <w:r>
        <w:rPr>
          <w:rFonts w:eastAsia="Times New Roman"/>
          <w:color w:val="000000"/>
          <w:szCs w:val="24"/>
        </w:rPr>
        <w:t>ε</w:t>
      </w:r>
      <w:r w:rsidRPr="00544DE1">
        <w:rPr>
          <w:rFonts w:eastAsia="Times New Roman"/>
          <w:color w:val="000000"/>
          <w:szCs w:val="24"/>
        </w:rPr>
        <w:t>ρώτηση</w:t>
      </w:r>
      <w:r>
        <w:rPr>
          <w:rFonts w:eastAsia="Times New Roman"/>
          <w:color w:val="000000"/>
          <w:szCs w:val="24"/>
        </w:rPr>
        <w:t xml:space="preserve"> </w:t>
      </w:r>
      <w:r>
        <w:rPr>
          <w:rFonts w:eastAsia="Times New Roman"/>
          <w:color w:val="000000"/>
          <w:szCs w:val="24"/>
        </w:rPr>
        <w:t>δεύτερ</w:t>
      </w:r>
      <w:r>
        <w:rPr>
          <w:rFonts w:eastAsia="Times New Roman"/>
          <w:color w:val="000000"/>
          <w:szCs w:val="24"/>
        </w:rPr>
        <w:t xml:space="preserve">ου κύκλου </w:t>
      </w:r>
      <w:r w:rsidRPr="00544DE1">
        <w:rPr>
          <w:rFonts w:eastAsia="Times New Roman"/>
          <w:color w:val="000000"/>
          <w:szCs w:val="24"/>
        </w:rPr>
        <w:t xml:space="preserve">του Βουλευτή Χίου της Νέας Δημοκρατίας </w:t>
      </w:r>
      <w:r>
        <w:rPr>
          <w:rFonts w:eastAsia="Times New Roman"/>
          <w:color w:val="000000"/>
          <w:szCs w:val="24"/>
        </w:rPr>
        <w:t xml:space="preserve"> </w:t>
      </w:r>
      <w:r w:rsidRPr="00544DE1">
        <w:rPr>
          <w:rFonts w:eastAsia="Times New Roman"/>
          <w:color w:val="000000"/>
          <w:szCs w:val="24"/>
        </w:rPr>
        <w:t>κ.</w:t>
      </w:r>
      <w:r>
        <w:rPr>
          <w:rFonts w:eastAsia="Times New Roman"/>
          <w:color w:val="000000"/>
          <w:szCs w:val="24"/>
        </w:rPr>
        <w:t xml:space="preserve"> </w:t>
      </w:r>
      <w:r w:rsidRPr="00544DE1">
        <w:rPr>
          <w:rFonts w:eastAsia="Times New Roman"/>
          <w:bCs/>
          <w:color w:val="000000"/>
          <w:szCs w:val="24"/>
        </w:rPr>
        <w:t xml:space="preserve">Νότη </w:t>
      </w:r>
      <w:proofErr w:type="spellStart"/>
      <w:r w:rsidRPr="00544DE1">
        <w:rPr>
          <w:rFonts w:eastAsia="Times New Roman"/>
          <w:bCs/>
          <w:color w:val="000000"/>
          <w:szCs w:val="24"/>
        </w:rPr>
        <w:t>Μηταράκη</w:t>
      </w:r>
      <w:proofErr w:type="spellEnd"/>
      <w:r>
        <w:rPr>
          <w:rFonts w:eastAsia="Times New Roman"/>
          <w:b/>
          <w:bCs/>
          <w:color w:val="000000"/>
          <w:szCs w:val="24"/>
        </w:rPr>
        <w:t xml:space="preserve"> </w:t>
      </w:r>
      <w:r w:rsidRPr="00544DE1">
        <w:rPr>
          <w:rFonts w:eastAsia="Times New Roman"/>
          <w:color w:val="000000"/>
          <w:szCs w:val="24"/>
        </w:rPr>
        <w:t>προς τον</w:t>
      </w:r>
      <w:r>
        <w:rPr>
          <w:rFonts w:eastAsia="Times New Roman"/>
          <w:color w:val="000000"/>
          <w:szCs w:val="24"/>
        </w:rPr>
        <w:t xml:space="preserve"> </w:t>
      </w:r>
      <w:r w:rsidRPr="00544DE1">
        <w:rPr>
          <w:rFonts w:eastAsia="Times New Roman"/>
          <w:color w:val="000000"/>
          <w:szCs w:val="24"/>
        </w:rPr>
        <w:t>Υπουργό</w:t>
      </w:r>
      <w:r>
        <w:rPr>
          <w:rFonts w:eastAsia="Times New Roman"/>
          <w:color w:val="000000"/>
          <w:szCs w:val="24"/>
        </w:rPr>
        <w:t xml:space="preserve"> </w:t>
      </w:r>
      <w:r w:rsidRPr="00544DE1">
        <w:rPr>
          <w:rFonts w:eastAsia="Times New Roman"/>
          <w:bCs/>
          <w:color w:val="000000"/>
          <w:szCs w:val="24"/>
        </w:rPr>
        <w:t>Υποδομών και Μεταφορών,</w:t>
      </w:r>
      <w:r>
        <w:rPr>
          <w:rFonts w:eastAsia="Times New Roman"/>
          <w:b/>
          <w:bCs/>
          <w:color w:val="000000"/>
          <w:szCs w:val="24"/>
        </w:rPr>
        <w:t xml:space="preserve"> </w:t>
      </w:r>
      <w:r w:rsidRPr="00544DE1">
        <w:rPr>
          <w:rFonts w:eastAsia="Times New Roman"/>
          <w:color w:val="000000"/>
          <w:szCs w:val="24"/>
        </w:rPr>
        <w:t xml:space="preserve">με θέμα: «Προμελέτη και χρηματοδότηση έργων </w:t>
      </w:r>
      <w:r>
        <w:rPr>
          <w:rFonts w:eastAsia="Times New Roman"/>
          <w:color w:val="000000"/>
          <w:szCs w:val="24"/>
        </w:rPr>
        <w:t>α</w:t>
      </w:r>
      <w:r w:rsidRPr="00544DE1">
        <w:rPr>
          <w:rFonts w:eastAsia="Times New Roman"/>
          <w:color w:val="000000"/>
          <w:szCs w:val="24"/>
        </w:rPr>
        <w:t>εροδρομίου Χίου».</w:t>
      </w:r>
      <w:r>
        <w:rPr>
          <w:rFonts w:eastAsia="Times New Roman"/>
          <w:color w:val="000000"/>
          <w:szCs w:val="24"/>
        </w:rPr>
        <w:t xml:space="preserve"> </w:t>
      </w:r>
    </w:p>
    <w:p w14:paraId="7E3F7967" w14:textId="77777777" w:rsidR="0001339B" w:rsidRDefault="004C0F71">
      <w:pPr>
        <w:spacing w:after="0" w:line="600" w:lineRule="auto"/>
        <w:ind w:firstLine="720"/>
        <w:jc w:val="both"/>
        <w:rPr>
          <w:rFonts w:eastAsia="Times New Roman"/>
          <w:bCs/>
          <w:color w:val="000000"/>
          <w:szCs w:val="24"/>
        </w:rPr>
      </w:pPr>
      <w:r>
        <w:rPr>
          <w:rFonts w:eastAsia="Times New Roman"/>
          <w:color w:val="000000"/>
          <w:szCs w:val="24"/>
        </w:rPr>
        <w:t>Θα απαντήσει ο Υφυπουργός</w:t>
      </w:r>
      <w:r w:rsidRPr="00544DE1">
        <w:rPr>
          <w:rFonts w:eastAsia="Times New Roman"/>
          <w:color w:val="000000"/>
          <w:szCs w:val="24"/>
        </w:rPr>
        <w:t xml:space="preserve"> </w:t>
      </w:r>
      <w:r w:rsidRPr="00544DE1">
        <w:rPr>
          <w:rFonts w:eastAsia="Times New Roman"/>
          <w:bCs/>
          <w:color w:val="000000"/>
          <w:szCs w:val="24"/>
        </w:rPr>
        <w:t>Υποδομών και Μεταφορών</w:t>
      </w:r>
      <w:r>
        <w:rPr>
          <w:rFonts w:eastAsia="Times New Roman"/>
          <w:bCs/>
          <w:color w:val="000000"/>
          <w:szCs w:val="24"/>
        </w:rPr>
        <w:t xml:space="preserve"> κ. Νικόλαος Μαυραγάνης. </w:t>
      </w:r>
    </w:p>
    <w:p w14:paraId="7E3F7968" w14:textId="77777777" w:rsidR="0001339B" w:rsidRDefault="004C0F71">
      <w:pPr>
        <w:spacing w:after="0" w:line="600" w:lineRule="auto"/>
        <w:ind w:firstLine="720"/>
        <w:jc w:val="both"/>
        <w:rPr>
          <w:rFonts w:eastAsia="Times New Roman"/>
          <w:bCs/>
          <w:color w:val="000000"/>
          <w:szCs w:val="24"/>
        </w:rPr>
      </w:pPr>
      <w:r>
        <w:rPr>
          <w:rFonts w:eastAsia="Times New Roman"/>
          <w:bCs/>
          <w:color w:val="000000"/>
          <w:szCs w:val="24"/>
        </w:rPr>
        <w:t xml:space="preserve">Κύριε </w:t>
      </w:r>
      <w:proofErr w:type="spellStart"/>
      <w:r>
        <w:rPr>
          <w:rFonts w:eastAsia="Times New Roman"/>
          <w:bCs/>
          <w:color w:val="000000"/>
          <w:szCs w:val="24"/>
        </w:rPr>
        <w:t>Μηταράκη</w:t>
      </w:r>
      <w:proofErr w:type="spellEnd"/>
      <w:r>
        <w:rPr>
          <w:rFonts w:eastAsia="Times New Roman"/>
          <w:bCs/>
          <w:color w:val="000000"/>
          <w:szCs w:val="24"/>
        </w:rPr>
        <w:t>, έχετ</w:t>
      </w:r>
      <w:r>
        <w:rPr>
          <w:rFonts w:eastAsia="Times New Roman"/>
          <w:bCs/>
          <w:color w:val="000000"/>
          <w:szCs w:val="24"/>
        </w:rPr>
        <w:t xml:space="preserve">ε τον λόγο. </w:t>
      </w:r>
    </w:p>
    <w:p w14:paraId="7E3F7969" w14:textId="77777777" w:rsidR="0001339B" w:rsidRDefault="004C0F71">
      <w:pPr>
        <w:spacing w:after="0" w:line="600" w:lineRule="auto"/>
        <w:ind w:firstLine="720"/>
        <w:jc w:val="both"/>
        <w:rPr>
          <w:rFonts w:eastAsia="Times New Roman"/>
          <w:bCs/>
          <w:color w:val="000000"/>
          <w:szCs w:val="24"/>
        </w:rPr>
      </w:pPr>
      <w:r w:rsidRPr="00544DE1">
        <w:rPr>
          <w:rFonts w:eastAsia="Times New Roman"/>
          <w:b/>
          <w:bCs/>
          <w:color w:val="000000"/>
          <w:szCs w:val="24"/>
        </w:rPr>
        <w:lastRenderedPageBreak/>
        <w:t>ΝΟΤΗΣ ΜΗΤΑΡΑΚΗΣ</w:t>
      </w:r>
      <w:r>
        <w:rPr>
          <w:rFonts w:eastAsia="Times New Roman"/>
          <w:bCs/>
          <w:color w:val="000000"/>
          <w:szCs w:val="24"/>
        </w:rPr>
        <w:t xml:space="preserve">: Κατ’ αρχάς, κύριε Πρόεδρε, θέλω να ευχαριστήσω και εσάς και τον κύριο Υφυπουργό που δέχθηκε να κρατήσει την ερώτηση. Ζητώ συγγνώμη για τη μικρή μου καθυστέρηση το πρωί, λόγω τηλεοπτικής υποχρέωσης. </w:t>
      </w:r>
    </w:p>
    <w:p w14:paraId="7E3F796A" w14:textId="77777777" w:rsidR="0001339B" w:rsidRDefault="004C0F71">
      <w:pPr>
        <w:spacing w:after="0" w:line="600" w:lineRule="auto"/>
        <w:ind w:firstLine="720"/>
        <w:jc w:val="both"/>
        <w:rPr>
          <w:rFonts w:eastAsia="Times New Roman"/>
          <w:bCs/>
          <w:color w:val="000000"/>
          <w:szCs w:val="24"/>
        </w:rPr>
      </w:pPr>
      <w:r>
        <w:rPr>
          <w:rFonts w:eastAsia="Times New Roman"/>
          <w:bCs/>
          <w:color w:val="000000"/>
          <w:szCs w:val="24"/>
        </w:rPr>
        <w:t xml:space="preserve">Κύριε Υπουργέ, είναι η τρίτη φορά που συζητάμε στη διάρκεια της τελευταίας κοινοβουλευτικής περιόδου το θέμα του </w:t>
      </w:r>
      <w:r>
        <w:rPr>
          <w:rFonts w:eastAsia="Times New Roman"/>
          <w:bCs/>
          <w:color w:val="000000"/>
          <w:szCs w:val="24"/>
        </w:rPr>
        <w:t>α</w:t>
      </w:r>
      <w:r>
        <w:rPr>
          <w:rFonts w:eastAsia="Times New Roman"/>
          <w:bCs/>
          <w:color w:val="000000"/>
          <w:szCs w:val="24"/>
        </w:rPr>
        <w:t xml:space="preserve">εροδρομίου της Χίου. Είναι ένα έργο το οποίο χρονίζει εδώ και δεκαετίες και το οποίο καθυστέρησε πέραν του δέοντος, με αποτέλεσμα το </w:t>
      </w:r>
      <w:r>
        <w:rPr>
          <w:rFonts w:eastAsia="Times New Roman"/>
          <w:bCs/>
          <w:color w:val="000000"/>
          <w:szCs w:val="24"/>
        </w:rPr>
        <w:t>α</w:t>
      </w:r>
      <w:r>
        <w:rPr>
          <w:rFonts w:eastAsia="Times New Roman"/>
          <w:bCs/>
          <w:color w:val="000000"/>
          <w:szCs w:val="24"/>
        </w:rPr>
        <w:t>εροδρόμι</w:t>
      </w:r>
      <w:r>
        <w:rPr>
          <w:rFonts w:eastAsia="Times New Roman"/>
          <w:bCs/>
          <w:color w:val="000000"/>
          <w:szCs w:val="24"/>
        </w:rPr>
        <w:t xml:space="preserve">ο της Χίου αυτή τη στιγμή να έχει έναν κοντό διάδρομο προσγειώσεως που δεν επιτρέπει την αξιοποίησή του από πτήσεις </w:t>
      </w:r>
      <w:r>
        <w:rPr>
          <w:rFonts w:eastAsia="Times New Roman"/>
          <w:bCs/>
          <w:color w:val="000000"/>
          <w:szCs w:val="24"/>
          <w:lang w:val="en-US"/>
        </w:rPr>
        <w:t>charter</w:t>
      </w:r>
      <w:r w:rsidRPr="00544DE1">
        <w:rPr>
          <w:rFonts w:eastAsia="Times New Roman"/>
          <w:bCs/>
          <w:color w:val="000000"/>
          <w:szCs w:val="24"/>
        </w:rPr>
        <w:t xml:space="preserve">. </w:t>
      </w:r>
      <w:r>
        <w:rPr>
          <w:rFonts w:eastAsia="Times New Roman"/>
          <w:bCs/>
          <w:color w:val="000000"/>
          <w:szCs w:val="24"/>
        </w:rPr>
        <w:t xml:space="preserve">Και αυτό δημιουργεί ένα μεγάλο πρόβλημα στην αναγκαία τουριστική ανάπτυξη του νησιού. </w:t>
      </w:r>
    </w:p>
    <w:p w14:paraId="7E3F796B" w14:textId="77777777" w:rsidR="0001339B" w:rsidRDefault="004C0F71">
      <w:pPr>
        <w:spacing w:after="0" w:line="600" w:lineRule="auto"/>
        <w:ind w:firstLine="720"/>
        <w:jc w:val="both"/>
        <w:rPr>
          <w:rFonts w:eastAsia="Times New Roman"/>
          <w:bCs/>
          <w:color w:val="000000"/>
          <w:szCs w:val="24"/>
        </w:rPr>
      </w:pPr>
      <w:r>
        <w:rPr>
          <w:rFonts w:eastAsia="Times New Roman"/>
          <w:bCs/>
          <w:color w:val="000000"/>
          <w:szCs w:val="24"/>
        </w:rPr>
        <w:t>Είναι ένα νησί που, όπως γνωρίζετε, κύριε Υπ</w:t>
      </w:r>
      <w:r>
        <w:rPr>
          <w:rFonts w:eastAsia="Times New Roman"/>
          <w:bCs/>
          <w:color w:val="000000"/>
          <w:szCs w:val="24"/>
        </w:rPr>
        <w:t xml:space="preserve">ουργέ, επλήγη από την προσφυγική κρίση και τον επόμενο μήνα θα χάσει και το προνόμιο του νησιωτικού ΦΠΑ, λόγω </w:t>
      </w:r>
      <w:proofErr w:type="spellStart"/>
      <w:r>
        <w:rPr>
          <w:rFonts w:eastAsia="Times New Roman"/>
          <w:bCs/>
          <w:color w:val="000000"/>
          <w:szCs w:val="24"/>
        </w:rPr>
        <w:t>μνημονιακών</w:t>
      </w:r>
      <w:proofErr w:type="spellEnd"/>
      <w:r>
        <w:rPr>
          <w:rFonts w:eastAsia="Times New Roman"/>
          <w:bCs/>
          <w:color w:val="000000"/>
          <w:szCs w:val="24"/>
        </w:rPr>
        <w:t xml:space="preserve"> υποχρεώσεων. </w:t>
      </w:r>
    </w:p>
    <w:p w14:paraId="7E3F796C" w14:textId="77777777" w:rsidR="0001339B" w:rsidRDefault="004C0F71">
      <w:pPr>
        <w:spacing w:after="0" w:line="600" w:lineRule="auto"/>
        <w:ind w:firstLine="720"/>
        <w:jc w:val="both"/>
        <w:rPr>
          <w:rFonts w:eastAsia="Times New Roman"/>
          <w:bCs/>
          <w:color w:val="000000"/>
          <w:szCs w:val="24"/>
        </w:rPr>
      </w:pPr>
      <w:r>
        <w:rPr>
          <w:rFonts w:eastAsia="Times New Roman"/>
          <w:bCs/>
          <w:color w:val="000000"/>
          <w:szCs w:val="24"/>
        </w:rPr>
        <w:t xml:space="preserve">Κύριε Υπουργέ, δυστυχώς συμμετείχα σε μία σύσκεψη στο Υπουργείο σας πριν από δεκαπέντε ημέρες. Και λέω «δυστυχώς» γιατί </w:t>
      </w:r>
      <w:r>
        <w:rPr>
          <w:rFonts w:eastAsia="Times New Roman"/>
          <w:bCs/>
          <w:color w:val="000000"/>
          <w:szCs w:val="24"/>
        </w:rPr>
        <w:t>αφ</w:t>
      </w:r>
      <w:r>
        <w:rPr>
          <w:rFonts w:eastAsia="Times New Roman"/>
          <w:bCs/>
          <w:color w:val="000000"/>
          <w:szCs w:val="24"/>
        </w:rPr>
        <w:t xml:space="preserve">’ </w:t>
      </w:r>
      <w:r>
        <w:rPr>
          <w:rFonts w:eastAsia="Times New Roman"/>
          <w:bCs/>
          <w:color w:val="000000"/>
          <w:szCs w:val="24"/>
        </w:rPr>
        <w:t xml:space="preserve">ενός υπήρχε ένα καλό κλίμα συνεργασίας μεταξύ της </w:t>
      </w:r>
      <w:r>
        <w:rPr>
          <w:rFonts w:eastAsia="Times New Roman"/>
          <w:bCs/>
          <w:color w:val="000000"/>
          <w:szCs w:val="24"/>
        </w:rPr>
        <w:t>π</w:t>
      </w:r>
      <w:r>
        <w:rPr>
          <w:rFonts w:eastAsia="Times New Roman"/>
          <w:bCs/>
          <w:color w:val="000000"/>
          <w:szCs w:val="24"/>
        </w:rPr>
        <w:t xml:space="preserve">εριφέρειας, του </w:t>
      </w:r>
      <w:r>
        <w:rPr>
          <w:rFonts w:eastAsia="Times New Roman"/>
          <w:bCs/>
          <w:color w:val="000000"/>
          <w:szCs w:val="24"/>
        </w:rPr>
        <w:t>δ</w:t>
      </w:r>
      <w:r>
        <w:rPr>
          <w:rFonts w:eastAsia="Times New Roman"/>
          <w:bCs/>
          <w:color w:val="000000"/>
          <w:szCs w:val="24"/>
        </w:rPr>
        <w:t xml:space="preserve">ήμου και του Υπουργείου από εδώ και πέρα να ξεκινήσει μία προσπάθεια υλοποίησης του </w:t>
      </w:r>
      <w:r>
        <w:rPr>
          <w:rFonts w:eastAsia="Times New Roman"/>
          <w:bCs/>
          <w:color w:val="000000"/>
          <w:szCs w:val="24"/>
        </w:rPr>
        <w:lastRenderedPageBreak/>
        <w:t>έργου, από την άλλη όμως ήταν εμφανές ότι πήγαν τρ</w:t>
      </w:r>
      <w:r>
        <w:rPr>
          <w:rFonts w:eastAsia="Times New Roman"/>
          <w:bCs/>
          <w:color w:val="000000"/>
          <w:szCs w:val="24"/>
        </w:rPr>
        <w:t>εισή</w:t>
      </w:r>
      <w:r>
        <w:rPr>
          <w:rFonts w:eastAsia="Times New Roman"/>
          <w:bCs/>
          <w:color w:val="000000"/>
          <w:szCs w:val="24"/>
        </w:rPr>
        <w:t xml:space="preserve">μισι χρόνια παντελώς χαμένα. </w:t>
      </w:r>
    </w:p>
    <w:p w14:paraId="7E3F796D" w14:textId="77777777" w:rsidR="0001339B" w:rsidRDefault="004C0F71">
      <w:pPr>
        <w:spacing w:after="0" w:line="600" w:lineRule="auto"/>
        <w:ind w:firstLine="720"/>
        <w:jc w:val="both"/>
        <w:rPr>
          <w:rFonts w:eastAsia="Times New Roman"/>
          <w:bCs/>
          <w:color w:val="000000"/>
          <w:szCs w:val="24"/>
        </w:rPr>
      </w:pPr>
      <w:r>
        <w:rPr>
          <w:rFonts w:eastAsia="Times New Roman"/>
          <w:bCs/>
          <w:color w:val="000000"/>
          <w:szCs w:val="24"/>
        </w:rPr>
        <w:t xml:space="preserve">Το αρμόδιο </w:t>
      </w:r>
      <w:r>
        <w:rPr>
          <w:rFonts w:eastAsia="Times New Roman"/>
          <w:bCs/>
          <w:color w:val="000000"/>
          <w:szCs w:val="24"/>
        </w:rPr>
        <w:t>τ</w:t>
      </w:r>
      <w:r>
        <w:rPr>
          <w:rFonts w:eastAsia="Times New Roman"/>
          <w:bCs/>
          <w:color w:val="000000"/>
          <w:szCs w:val="24"/>
        </w:rPr>
        <w:t>αμεί</w:t>
      </w:r>
      <w:r>
        <w:rPr>
          <w:rFonts w:eastAsia="Times New Roman"/>
          <w:bCs/>
          <w:color w:val="000000"/>
          <w:szCs w:val="24"/>
        </w:rPr>
        <w:t xml:space="preserve">ο, το ΥΜΕΠΕΡΑΑ, είχε προβλέψει ένα κονδύλι 15 εκατομμύρια ευρώ για την επέκταση του </w:t>
      </w:r>
      <w:r>
        <w:rPr>
          <w:rFonts w:eastAsia="Times New Roman"/>
          <w:bCs/>
          <w:color w:val="000000"/>
          <w:szCs w:val="24"/>
        </w:rPr>
        <w:t>α</w:t>
      </w:r>
      <w:r>
        <w:rPr>
          <w:rFonts w:eastAsia="Times New Roman"/>
          <w:bCs/>
          <w:color w:val="000000"/>
          <w:szCs w:val="24"/>
        </w:rPr>
        <w:t>εροδρομίου της Χίου και την ανακατασκευή του κτηρίου. Δυστυχώς, από ό,τι φαίνεται, αυτό το κονδύλι κινδυνεύει να χαθεί. Επίσης, δεν υπάρχει κα</w:t>
      </w:r>
      <w:r>
        <w:rPr>
          <w:rFonts w:eastAsia="Times New Roman"/>
          <w:bCs/>
          <w:color w:val="000000"/>
          <w:szCs w:val="24"/>
        </w:rPr>
        <w:t>μ</w:t>
      </w:r>
      <w:r>
        <w:rPr>
          <w:rFonts w:eastAsia="Times New Roman"/>
          <w:bCs/>
          <w:color w:val="000000"/>
          <w:szCs w:val="24"/>
        </w:rPr>
        <w:t>μία ώριμη μελέτη, ούτε για τ</w:t>
      </w:r>
      <w:r>
        <w:rPr>
          <w:rFonts w:eastAsia="Times New Roman"/>
          <w:bCs/>
          <w:color w:val="000000"/>
          <w:szCs w:val="24"/>
        </w:rPr>
        <w:t xml:space="preserve">ην επέκταση του διαδρόμου, ούτε για το κύριο οδικό έργο της μετατόπισης της παραλιακής, ούτε υπάρχει οποιαδήποτε μελέτη για την ανακατασκευή του πολύ μικρού κτηρίου των 1.200 τ.μ. που έχει το </w:t>
      </w:r>
      <w:r>
        <w:rPr>
          <w:rFonts w:eastAsia="Times New Roman"/>
          <w:bCs/>
          <w:color w:val="000000"/>
          <w:szCs w:val="24"/>
        </w:rPr>
        <w:t>α</w:t>
      </w:r>
      <w:r>
        <w:rPr>
          <w:rFonts w:eastAsia="Times New Roman"/>
          <w:bCs/>
          <w:color w:val="000000"/>
          <w:szCs w:val="24"/>
        </w:rPr>
        <w:t xml:space="preserve">εροδρόμιο της Χίου. </w:t>
      </w:r>
    </w:p>
    <w:p w14:paraId="7E3F796E" w14:textId="77777777" w:rsidR="0001339B" w:rsidRDefault="004C0F71">
      <w:pPr>
        <w:spacing w:after="0" w:line="600" w:lineRule="auto"/>
        <w:ind w:firstLine="720"/>
        <w:jc w:val="both"/>
        <w:rPr>
          <w:rFonts w:eastAsia="Times New Roman"/>
          <w:bCs/>
          <w:color w:val="000000"/>
          <w:szCs w:val="24"/>
        </w:rPr>
      </w:pPr>
      <w:r>
        <w:rPr>
          <w:rFonts w:eastAsia="Times New Roman"/>
          <w:bCs/>
          <w:color w:val="000000"/>
          <w:szCs w:val="24"/>
        </w:rPr>
        <w:t>Σας ρωτάω, λοιπόν, με αγωνία, κύριε Υπουργ</w:t>
      </w:r>
      <w:r>
        <w:rPr>
          <w:rFonts w:eastAsia="Times New Roman"/>
          <w:bCs/>
          <w:color w:val="000000"/>
          <w:szCs w:val="24"/>
        </w:rPr>
        <w:t xml:space="preserve">έ: Υπάρχει περίπτωση τους επόμενους δώδεκα μήνες να δούμε να ξεκινάει οποιοδήποτε έργο στο </w:t>
      </w:r>
      <w:r>
        <w:rPr>
          <w:rFonts w:eastAsia="Times New Roman"/>
          <w:bCs/>
          <w:color w:val="000000"/>
          <w:szCs w:val="24"/>
        </w:rPr>
        <w:t>α</w:t>
      </w:r>
      <w:r>
        <w:rPr>
          <w:rFonts w:eastAsia="Times New Roman"/>
          <w:bCs/>
          <w:color w:val="000000"/>
          <w:szCs w:val="24"/>
        </w:rPr>
        <w:t xml:space="preserve">εροδρόμιο της Χίου ή θα πέσει στην επόμενη κυβέρνηση και αυτό το έργο;  </w:t>
      </w:r>
    </w:p>
    <w:p w14:paraId="7E3F796F" w14:textId="77777777" w:rsidR="0001339B" w:rsidRDefault="004C0F71">
      <w:pPr>
        <w:spacing w:after="0" w:line="600" w:lineRule="auto"/>
        <w:ind w:firstLine="720"/>
        <w:jc w:val="both"/>
        <w:rPr>
          <w:rFonts w:eastAsia="Times New Roman"/>
          <w:szCs w:val="24"/>
        </w:rPr>
      </w:pPr>
      <w:r w:rsidRPr="00544DE1">
        <w:rPr>
          <w:rFonts w:eastAsia="Times New Roman"/>
          <w:b/>
          <w:szCs w:val="24"/>
        </w:rPr>
        <w:t>ΠΡΟΕΔΡΕΥΩΝ (Σπυρίδων Λυκούδης):</w:t>
      </w:r>
      <w:r>
        <w:rPr>
          <w:rFonts w:eastAsia="Times New Roman"/>
          <w:szCs w:val="24"/>
        </w:rPr>
        <w:t xml:space="preserve"> Ευχαριστώ, κύριε συνάδελφε. </w:t>
      </w:r>
    </w:p>
    <w:p w14:paraId="7E3F7970" w14:textId="77777777" w:rsidR="0001339B" w:rsidRDefault="004C0F71">
      <w:pPr>
        <w:spacing w:after="0" w:line="600" w:lineRule="auto"/>
        <w:ind w:firstLine="720"/>
        <w:jc w:val="both"/>
        <w:rPr>
          <w:rFonts w:eastAsia="Times New Roman"/>
          <w:szCs w:val="24"/>
        </w:rPr>
      </w:pPr>
      <w:r>
        <w:rPr>
          <w:rFonts w:eastAsia="Times New Roman"/>
          <w:szCs w:val="24"/>
        </w:rPr>
        <w:t>Κύριε Υπουργέ, έχετε τον λόγο.</w:t>
      </w:r>
      <w:r>
        <w:rPr>
          <w:rFonts w:eastAsia="Times New Roman"/>
          <w:szCs w:val="24"/>
        </w:rPr>
        <w:t xml:space="preserve"> </w:t>
      </w:r>
    </w:p>
    <w:p w14:paraId="7E3F7971" w14:textId="77777777" w:rsidR="0001339B" w:rsidRDefault="004C0F71">
      <w:pPr>
        <w:spacing w:after="0" w:line="600" w:lineRule="auto"/>
        <w:ind w:firstLine="720"/>
        <w:jc w:val="both"/>
        <w:rPr>
          <w:rFonts w:eastAsia="Times New Roman"/>
          <w:szCs w:val="24"/>
        </w:rPr>
      </w:pPr>
      <w:r>
        <w:rPr>
          <w:rFonts w:eastAsia="Times New Roman"/>
          <w:b/>
          <w:szCs w:val="24"/>
        </w:rPr>
        <w:t>ΝΙΚΟΛΑΟΣ</w:t>
      </w:r>
      <w:r w:rsidRPr="00DB49EA">
        <w:rPr>
          <w:rFonts w:eastAsia="Times New Roman"/>
          <w:b/>
          <w:szCs w:val="24"/>
        </w:rPr>
        <w:t xml:space="preserve"> ΜΑΥΡΑΓΑΝΗΣ (Υφυπουργός Υποδομών και Μεταφορών): </w:t>
      </w:r>
      <w:r>
        <w:rPr>
          <w:rFonts w:eastAsia="Times New Roman"/>
          <w:szCs w:val="24"/>
        </w:rPr>
        <w:t>Έχετε δίκιο, κύριε Βουλευτά, ότι είναι ένα έργο το οποίο χρονίζει επί δεκαετίες. Εάν δεν κάνω λάθος, από την πληροφόρηση που είχα, η τελευταία επέκταση και βελτίωση του αεροδιαδρόμου ήταν περί τη δ</w:t>
      </w:r>
      <w:r>
        <w:rPr>
          <w:rFonts w:eastAsia="Times New Roman"/>
          <w:szCs w:val="24"/>
        </w:rPr>
        <w:t>εκαετία του 1990.</w:t>
      </w:r>
    </w:p>
    <w:p w14:paraId="7E3F7972"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Έκτοτε και καθώς ο τουριστικός φόρτος στην όμορφη Χίο ανεβαίνει, υπάρχει το κοινωνικό αλλά και πρακτικό αίτημα και η κοινωνική και οικονομική αναγκαιότητα για περαιτέρω επέκταση του αεροδιαδρόμου. Γεγονός είναι ότι το συγκεκριμένο έργο άπτεται συναρμοδιοτή</w:t>
      </w:r>
      <w:r>
        <w:rPr>
          <w:rFonts w:eastAsia="Times New Roman" w:cs="Times New Roman"/>
          <w:szCs w:val="24"/>
        </w:rPr>
        <w:t xml:space="preserve">των τόσο της ΥΠΑ, της Διεύθυνσης Υποδομών Αεροδρομίων από την άλλη πλευρά και από την τρίτη πλευρά, της Περιφέρειας Βορείου Αιγαίου αλλά και του </w:t>
      </w:r>
      <w:r>
        <w:rPr>
          <w:rFonts w:eastAsia="Times New Roman" w:cs="Times New Roman"/>
          <w:szCs w:val="24"/>
        </w:rPr>
        <w:t>δ</w:t>
      </w:r>
      <w:r>
        <w:rPr>
          <w:rFonts w:eastAsia="Times New Roman" w:cs="Times New Roman"/>
          <w:szCs w:val="24"/>
        </w:rPr>
        <w:t>ήμου. Διότι υπάρχουν πέριξ αυτού δρόμοι οι οποίοι πρέπει να μετατεθούν, πρέπει να γίνουν λιμενικά έργα προστασ</w:t>
      </w:r>
      <w:r>
        <w:rPr>
          <w:rFonts w:eastAsia="Times New Roman" w:cs="Times New Roman"/>
          <w:szCs w:val="24"/>
        </w:rPr>
        <w:t xml:space="preserve">ίας των δρόμων αυτών και δεν είναι μόνον ο αεροδιάδρομος. Με την επαύξηση του μήκους του αεροδιαδρόμου προφανώς επηρεάζεται η </w:t>
      </w:r>
      <w:proofErr w:type="spellStart"/>
      <w:r>
        <w:rPr>
          <w:rFonts w:eastAsia="Times New Roman" w:cs="Times New Roman"/>
          <w:szCs w:val="24"/>
        </w:rPr>
        <w:t>γύρωθεν</w:t>
      </w:r>
      <w:proofErr w:type="spellEnd"/>
      <w:r>
        <w:rPr>
          <w:rFonts w:eastAsia="Times New Roman" w:cs="Times New Roman"/>
          <w:szCs w:val="24"/>
        </w:rPr>
        <w:t xml:space="preserve"> περιοχή και πρέπει να μετατοπιστούν και δρόμοι.</w:t>
      </w:r>
    </w:p>
    <w:p w14:paraId="7E3F7973"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Αυτό, λοιπόν, δημιουργεί μια πλειάδα προβλημάτων, ποιος ακριβώς θα κάνει τ</w:t>
      </w:r>
      <w:r>
        <w:rPr>
          <w:rFonts w:eastAsia="Times New Roman" w:cs="Times New Roman"/>
          <w:szCs w:val="24"/>
        </w:rPr>
        <w:t xml:space="preserve">η μελέτη και ως </w:t>
      </w:r>
      <w:proofErr w:type="spellStart"/>
      <w:r>
        <w:rPr>
          <w:rFonts w:eastAsia="Times New Roman" w:cs="Times New Roman"/>
          <w:szCs w:val="24"/>
        </w:rPr>
        <w:t>ποίου</w:t>
      </w:r>
      <w:proofErr w:type="spellEnd"/>
      <w:r>
        <w:rPr>
          <w:rFonts w:eastAsia="Times New Roman" w:cs="Times New Roman"/>
          <w:szCs w:val="24"/>
        </w:rPr>
        <w:t xml:space="preserve"> σημείου θα φτάσει αυτή. Κάποια στιγμή υπήρξε η άποψη της Υπηρεσίας Πολιτικής Αεροπορίας ότι θα πρέπει να ωριμάσει τις μελέτες η ίδια, πράγμα το οποίο δεν έκανε. Υπήρξε παλιότερα η άποψη της Περιφέρειας Βορείου Αιγαίου ότι πρέπει να το</w:t>
      </w:r>
      <w:r>
        <w:rPr>
          <w:rFonts w:eastAsia="Times New Roman" w:cs="Times New Roman"/>
          <w:szCs w:val="24"/>
        </w:rPr>
        <w:t xml:space="preserve"> κάνει η ίδια το έργο. Επίσης, εκεί δεν υπήρξε ωρίμανση. Επίσης, ο </w:t>
      </w:r>
      <w:r>
        <w:rPr>
          <w:rFonts w:eastAsia="Times New Roman" w:cs="Times New Roman"/>
          <w:szCs w:val="24"/>
        </w:rPr>
        <w:t>δ</w:t>
      </w:r>
      <w:r>
        <w:rPr>
          <w:rFonts w:eastAsia="Times New Roman" w:cs="Times New Roman"/>
          <w:szCs w:val="24"/>
        </w:rPr>
        <w:t xml:space="preserve">ήμος έχει την καλή προαίρεση να βοηθήσει προς όποια κατεύθυνση. </w:t>
      </w:r>
    </w:p>
    <w:p w14:paraId="7E3F797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Τελικά επιλέχθηκε το εξής, για να μπορέσουμε κάποια στιγμή να δούμε αυτό το έργο να γίνεται:</w:t>
      </w:r>
    </w:p>
    <w:p w14:paraId="7E3F797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Στις 12</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2018 η ΥΠΑ, η Υπηρεσ</w:t>
      </w:r>
      <w:r>
        <w:rPr>
          <w:rFonts w:eastAsia="Times New Roman" w:cs="Times New Roman"/>
          <w:szCs w:val="24"/>
        </w:rPr>
        <w:t>ία Πολιτικής Αεροπορίας, μεταφέρει τον φάκελο προς τη Διεύθυνση Υποδομών Αεροδρομίων στο Υπουργείο. Διαπιστώνουμε ότι η προμελέτη που οι υπηρεσίες της ΥΠΑ έλεγαν πως έχει ωριμάσει, δεν ήταν αρκετά ώριμη και έπρεπε να γίνει περαιτέρω δουλειά από την Υπηρεσί</w:t>
      </w:r>
      <w:r>
        <w:rPr>
          <w:rFonts w:eastAsia="Times New Roman" w:cs="Times New Roman"/>
          <w:szCs w:val="24"/>
        </w:rPr>
        <w:t>α του Υπουργείου Υποδομών.</w:t>
      </w:r>
    </w:p>
    <w:p w14:paraId="7E3F7976"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Στις 2</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2018 η Διεύθυνση Υποδομών Αεροδρομίων του Υπουργείου Υποδομών κάνει μία τελική προσπάθεια και ζητάει από την ΥΠΑ, εφόσον η ίδια διατείνεται ότι μπορεί να ωριμάσει τις μελέτες, να το κάνει. Αλλά τελικώς διαπιστώνεται τον </w:t>
      </w:r>
      <w:r>
        <w:rPr>
          <w:rFonts w:eastAsia="Times New Roman" w:cs="Times New Roman"/>
          <w:szCs w:val="24"/>
        </w:rPr>
        <w:t>Μάιο -8 Μαΐου</w:t>
      </w:r>
      <w:r>
        <w:rPr>
          <w:rFonts w:eastAsia="Times New Roman" w:cs="Times New Roman"/>
          <w:szCs w:val="24"/>
        </w:rPr>
        <w:t>-</w:t>
      </w:r>
      <w:r>
        <w:rPr>
          <w:rFonts w:eastAsia="Times New Roman" w:cs="Times New Roman"/>
          <w:szCs w:val="24"/>
        </w:rPr>
        <w:t xml:space="preserve"> μετά από είκοσι ημέρες- ότι δεν μπορεί η ΥΠΑ να ολοκληρώσει τις μελέτες αυτές και το αναλαμβάνει πλέον η Διεύθυνση Υποδομών Αεροδρομίων, για να κάνει την πλήρη προμελέτη.</w:t>
      </w:r>
    </w:p>
    <w:p w14:paraId="7E3F797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Στις 18</w:t>
      </w:r>
      <w:r>
        <w:rPr>
          <w:rFonts w:eastAsia="Times New Roman" w:cs="Times New Roman"/>
          <w:szCs w:val="24"/>
        </w:rPr>
        <w:t xml:space="preserve"> Μαΐου δ</w:t>
      </w:r>
      <w:r>
        <w:rPr>
          <w:rFonts w:eastAsia="Times New Roman" w:cs="Times New Roman"/>
          <w:szCs w:val="24"/>
        </w:rPr>
        <w:t xml:space="preserve">ηλαδή δέκα μέρες μετά, καταλήγουμε νομίζω στο καλύτερο </w:t>
      </w:r>
      <w:r>
        <w:rPr>
          <w:rFonts w:eastAsia="Times New Roman" w:cs="Times New Roman"/>
          <w:szCs w:val="24"/>
        </w:rPr>
        <w:t xml:space="preserve">σχήμα, να υπογράψουμε μια προγραμματική σύμβαση και με τις τρεις πλευρές, δηλαδή το Υποδομών με τη Διεύθυνση Υποδομών Αεροδρομίων, με την Περιφέρεια Βορείου Αιγαίου και με τον </w:t>
      </w:r>
      <w:r>
        <w:rPr>
          <w:rFonts w:eastAsia="Times New Roman" w:cs="Times New Roman"/>
          <w:szCs w:val="24"/>
        </w:rPr>
        <w:t>δ</w:t>
      </w:r>
      <w:r>
        <w:rPr>
          <w:rFonts w:eastAsia="Times New Roman" w:cs="Times New Roman"/>
          <w:szCs w:val="24"/>
        </w:rPr>
        <w:t>ήμο, ο καθένας να αναλάβει το δικό του κομμάτι, για να μην υπάρχουν αλληλοεπικα</w:t>
      </w:r>
      <w:r>
        <w:rPr>
          <w:rFonts w:eastAsia="Times New Roman" w:cs="Times New Roman"/>
          <w:szCs w:val="24"/>
        </w:rPr>
        <w:t>λύψεις, το μεγάλο καρκίνωμα της ελληνικής δημόσιας διοίκησης, και έτσι να προχωρήσουμε.</w:t>
      </w:r>
    </w:p>
    <w:p w14:paraId="7E3F797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Συγκεκριμένα, αναλαμβάνει το Υπουργείο την προμελέτη αυτή που υπάρχει να τη φέρει σε επίπεδο οριστικής μελέτης και να κάνει και την κατασκευή του έργου, φυσικά με τον σ</w:t>
      </w:r>
      <w:r>
        <w:rPr>
          <w:rFonts w:eastAsia="Times New Roman" w:cs="Times New Roman"/>
          <w:szCs w:val="24"/>
        </w:rPr>
        <w:t xml:space="preserve">χετικό διαγωνισμό, τη δημοπράτηση, σε σχέση με τον αεροδιάδρομο και ό,τι υπάρχει εντός του </w:t>
      </w:r>
      <w:r>
        <w:rPr>
          <w:rFonts w:eastAsia="Times New Roman" w:cs="Times New Roman"/>
          <w:szCs w:val="24"/>
        </w:rPr>
        <w:t>α</w:t>
      </w:r>
      <w:r>
        <w:rPr>
          <w:rFonts w:eastAsia="Times New Roman" w:cs="Times New Roman"/>
          <w:szCs w:val="24"/>
        </w:rPr>
        <w:t>εροδρομίου.</w:t>
      </w:r>
    </w:p>
    <w:p w14:paraId="7E3F797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εριφέρεια από την πλευρά της να κάνει τη μετάθεση της επαρχιακής οδού Χίου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Θυμιανών</w:t>
      </w:r>
      <w:proofErr w:type="spellEnd"/>
      <w:r>
        <w:rPr>
          <w:rFonts w:eastAsia="Times New Roman" w:cs="Times New Roman"/>
          <w:szCs w:val="24"/>
        </w:rPr>
        <w:t>, της παραλιακής αυτής οδού, προς την πλευρά της θάλασσας και τα</w:t>
      </w:r>
      <w:r>
        <w:rPr>
          <w:rFonts w:eastAsia="Times New Roman" w:cs="Times New Roman"/>
          <w:szCs w:val="24"/>
        </w:rPr>
        <w:t xml:space="preserve"> λιμενικά έργα προστασίας της οδού, γιατί, αφού θα μετατεθεί προς τη θάλασσα, θα υπάρξουν οπωσδήποτε </w:t>
      </w:r>
      <w:proofErr w:type="spellStart"/>
      <w:r>
        <w:rPr>
          <w:rFonts w:eastAsia="Times New Roman" w:cs="Times New Roman"/>
          <w:szCs w:val="24"/>
        </w:rPr>
        <w:t>κυματομορφές</w:t>
      </w:r>
      <w:proofErr w:type="spellEnd"/>
      <w:r>
        <w:rPr>
          <w:rFonts w:eastAsia="Times New Roman" w:cs="Times New Roman"/>
          <w:szCs w:val="24"/>
        </w:rPr>
        <w:t xml:space="preserve"> και </w:t>
      </w:r>
      <w:proofErr w:type="spellStart"/>
      <w:r>
        <w:rPr>
          <w:rFonts w:eastAsia="Times New Roman" w:cs="Times New Roman"/>
          <w:szCs w:val="24"/>
        </w:rPr>
        <w:t>κυματορροές</w:t>
      </w:r>
      <w:proofErr w:type="spellEnd"/>
      <w:r>
        <w:rPr>
          <w:rFonts w:eastAsia="Times New Roman" w:cs="Times New Roman"/>
          <w:szCs w:val="24"/>
        </w:rPr>
        <w:t xml:space="preserve">, που θα πιέσουν αυτή την οδό. </w:t>
      </w:r>
    </w:p>
    <w:p w14:paraId="7E3F797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Και ο </w:t>
      </w:r>
      <w:r>
        <w:rPr>
          <w:rFonts w:eastAsia="Times New Roman" w:cs="Times New Roman"/>
          <w:szCs w:val="24"/>
        </w:rPr>
        <w:t>δ</w:t>
      </w:r>
      <w:r>
        <w:rPr>
          <w:rFonts w:eastAsia="Times New Roman" w:cs="Times New Roman"/>
          <w:szCs w:val="24"/>
        </w:rPr>
        <w:t>ήμος να κάνει τις συνδέσεις με τις δημοτικές οδούς και να πάρει τους κυκλοφοριακούς φόρτ</w:t>
      </w:r>
      <w:r>
        <w:rPr>
          <w:rFonts w:eastAsia="Times New Roman" w:cs="Times New Roman"/>
          <w:szCs w:val="24"/>
        </w:rPr>
        <w:t xml:space="preserve">ους που θα υπάρξουν σε περίπτωση μετάθεσης αυτής της οδού. </w:t>
      </w:r>
    </w:p>
    <w:p w14:paraId="7E3F797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Από την άλλη πλευρά, η χρονική διάρκεια της χρηματοδότησης -γιατί είναι πολύ σημαντικό αυτό που θίξατε, κύριε Βουλευτά, για τη χρηματοδότηση του έργου, επειδή χωρίς λεφτά δεν μπορεί να γίνει τίποτ</w:t>
      </w:r>
      <w:r>
        <w:rPr>
          <w:rFonts w:eastAsia="Times New Roman" w:cs="Times New Roman"/>
          <w:szCs w:val="24"/>
        </w:rPr>
        <w:t>α- για τον συγκεκριμένο άξονα επενδύσεων, τον άξονα 7 δηλαδή, των επενδύσεων των Υποδομών Αεροδρομίων από το ΥΜΕΠΕΡΑΑ είναι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2023. Όμως, να έχει </w:t>
      </w:r>
      <w:r>
        <w:rPr>
          <w:rFonts w:eastAsia="Times New Roman" w:cs="Times New Roman"/>
          <w:szCs w:val="24"/>
        </w:rPr>
        <w:lastRenderedPageBreak/>
        <w:t>τελειώσει το έργο, το φυσικό και υλικό αντικείμενο και το οικονομικό αντικείμενο του έργου.</w:t>
      </w:r>
    </w:p>
    <w:p w14:paraId="7E3F797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Άρα, δεν</w:t>
      </w:r>
      <w:r>
        <w:rPr>
          <w:rFonts w:eastAsia="Times New Roman" w:cs="Times New Roman"/>
          <w:szCs w:val="24"/>
        </w:rPr>
        <w:t xml:space="preserve"> έχουμε πρόβλημα στο κονδύλι αυτό καθαυτό. Αυτό, όμως, δεν σημαίνει ότι πρέπει να καθυστερήσουμε περαιτέρω. Η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σ</w:t>
      </w:r>
      <w:r>
        <w:rPr>
          <w:rFonts w:eastAsia="Times New Roman" w:cs="Times New Roman"/>
          <w:szCs w:val="24"/>
        </w:rPr>
        <w:t>ύμβαση βάζει επιτέλους το πλαίσιο πάνω στο οποίο θα κινηθούν οι τρεις αυτοί συναρμόδιοι δημόσιοι φορείς.</w:t>
      </w:r>
    </w:p>
    <w:p w14:paraId="7E3F797D" w14:textId="77777777" w:rsidR="0001339B" w:rsidRDefault="004C0F71">
      <w:pPr>
        <w:spacing w:line="600" w:lineRule="auto"/>
        <w:ind w:firstLine="720"/>
        <w:jc w:val="both"/>
        <w:rPr>
          <w:rFonts w:eastAsia="Times New Roman" w:cs="Times New Roman"/>
          <w:szCs w:val="24"/>
        </w:rPr>
      </w:pPr>
      <w:r w:rsidRPr="005A303D">
        <w:rPr>
          <w:rFonts w:eastAsia="Times New Roman" w:cs="Times New Roman"/>
          <w:b/>
          <w:szCs w:val="24"/>
        </w:rPr>
        <w:t>ΠΡΟΕΔΡΕΥΩΝ (Σπυρίδων Λυκού</w:t>
      </w:r>
      <w:r w:rsidRPr="005A303D">
        <w:rPr>
          <w:rFonts w:eastAsia="Times New Roman" w:cs="Times New Roman"/>
          <w:b/>
          <w:szCs w:val="24"/>
        </w:rPr>
        <w:t>δης):</w:t>
      </w:r>
      <w:r>
        <w:rPr>
          <w:rFonts w:eastAsia="Times New Roman" w:cs="Times New Roman"/>
          <w:szCs w:val="24"/>
        </w:rPr>
        <w:t xml:space="preserve"> Ευχαριστούμε, κύριε Υπουργέ. </w:t>
      </w:r>
    </w:p>
    <w:p w14:paraId="7E3F797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w:t>
      </w:r>
    </w:p>
    <w:p w14:paraId="7E3F797F" w14:textId="77777777" w:rsidR="0001339B" w:rsidRDefault="004C0F71">
      <w:pPr>
        <w:tabs>
          <w:tab w:val="left" w:pos="2940"/>
        </w:tabs>
        <w:spacing w:line="600" w:lineRule="auto"/>
        <w:ind w:firstLine="720"/>
        <w:jc w:val="both"/>
        <w:rPr>
          <w:rFonts w:eastAsia="Times New Roman"/>
          <w:szCs w:val="24"/>
        </w:rPr>
      </w:pPr>
      <w:r w:rsidRPr="002814EE">
        <w:rPr>
          <w:rFonts w:eastAsia="Times New Roman"/>
          <w:b/>
          <w:szCs w:val="24"/>
        </w:rPr>
        <w:t>ΝΟΤΗΣ</w:t>
      </w:r>
      <w:r>
        <w:rPr>
          <w:rFonts w:eastAsia="Times New Roman"/>
          <w:b/>
          <w:szCs w:val="24"/>
        </w:rPr>
        <w:t xml:space="preserve"> </w:t>
      </w:r>
      <w:r w:rsidRPr="002814EE">
        <w:rPr>
          <w:rFonts w:eastAsia="Times New Roman"/>
          <w:b/>
          <w:szCs w:val="24"/>
        </w:rPr>
        <w:t>ΜΗΤΑΡΑΚΗΣ:</w:t>
      </w:r>
      <w:r>
        <w:rPr>
          <w:rFonts w:eastAsia="Times New Roman"/>
          <w:szCs w:val="24"/>
        </w:rPr>
        <w:t xml:space="preserve"> Ευχαριστώ πολύ.</w:t>
      </w:r>
    </w:p>
    <w:p w14:paraId="7E3F7980"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 xml:space="preserve">Κύριε Υπουργέ, συμφωνούμε ότι καθυστερήσαμε δεκαετίες. Στην περίοδο της προηγούμενης </w:t>
      </w:r>
      <w:r>
        <w:rPr>
          <w:rFonts w:eastAsia="Times New Roman"/>
          <w:szCs w:val="24"/>
        </w:rPr>
        <w:t>κ</w:t>
      </w:r>
      <w:r>
        <w:rPr>
          <w:rFonts w:eastAsia="Times New Roman"/>
          <w:szCs w:val="24"/>
        </w:rPr>
        <w:t>υβέρνησης ολοκληρώθηκαν οι απαραίτητες απαλλοτριώσεις και τον Δεκέμβριο του 2014 παραδώσαμε -τυγχάνει με ευθύνη μου- την έκθεση για την επέκταση του διαδρόμου στην Υπηρεσία Πολιτικής Αεροπορίας, η οποία τον Ιανουάριο του 2015 ήταν έτοιμη να προκηρύξει το έ</w:t>
      </w:r>
      <w:r>
        <w:rPr>
          <w:rFonts w:eastAsia="Times New Roman"/>
          <w:szCs w:val="24"/>
        </w:rPr>
        <w:t xml:space="preserve">ργο της περίφραξης του νέου χώρου. Αυτό, δυστυχώς, καθυστέρησε. </w:t>
      </w:r>
    </w:p>
    <w:p w14:paraId="7E3F7981"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lastRenderedPageBreak/>
        <w:t xml:space="preserve">Αυτό, όμως, που είναι πιο ανησυχητικό -και σας ευχαριστώ για την ειλικρίνεια της ομιλίας σας- είναι ότι δεν μπόρεσε η Υπηρεσία Πολιτικής Αεροπορίας εδώ και τρία χρόνια να κάνει τη μελέτη της </w:t>
      </w:r>
      <w:r>
        <w:rPr>
          <w:rFonts w:eastAsia="Times New Roman"/>
          <w:szCs w:val="24"/>
        </w:rPr>
        <w:t xml:space="preserve">επέκτασης ενός αεροδιαδρόμου προσγείωσης για τετρακόσια μέτρα -τρία χρόνια!–, με αποτέλεσμα αυτή τη στιγμή αυτό το μνημόνιο συνεργασίας που αναφέρετε -το οποίο αυτό καθαυτό είναι θετικό, δεν διαφωνώ- ουσιαστικά να επισημοποιεί κάτι που ήδη ξέραμε. Η </w:t>
      </w:r>
      <w:r>
        <w:rPr>
          <w:rFonts w:eastAsia="Times New Roman"/>
          <w:szCs w:val="24"/>
        </w:rPr>
        <w:t>π</w:t>
      </w:r>
      <w:r>
        <w:rPr>
          <w:rFonts w:eastAsia="Times New Roman"/>
          <w:szCs w:val="24"/>
        </w:rPr>
        <w:t>εριφέ</w:t>
      </w:r>
      <w:r>
        <w:rPr>
          <w:rFonts w:eastAsia="Times New Roman"/>
          <w:szCs w:val="24"/>
        </w:rPr>
        <w:t xml:space="preserve">ρεια ήδη από το 2017 και ο κ. </w:t>
      </w:r>
      <w:proofErr w:type="spellStart"/>
      <w:r>
        <w:rPr>
          <w:rFonts w:eastAsia="Times New Roman"/>
          <w:szCs w:val="24"/>
        </w:rPr>
        <w:t>Χαρίτσης</w:t>
      </w:r>
      <w:proofErr w:type="spellEnd"/>
      <w:r>
        <w:rPr>
          <w:rFonts w:eastAsia="Times New Roman"/>
          <w:szCs w:val="24"/>
        </w:rPr>
        <w:t xml:space="preserve"> είχε πει ότι θα δώσει μια χρηματοδότηση για να γίνει η μελέτη της μετακίνησης της παραλιακής. Πανηγυρίσαμε πέρσι. Ακόμα τα λεφτά δεν έχουν φτάσει. Δεν έχει γίνει αυτή η μελέτη. Ο </w:t>
      </w:r>
      <w:r>
        <w:rPr>
          <w:rFonts w:eastAsia="Times New Roman"/>
          <w:szCs w:val="24"/>
        </w:rPr>
        <w:t>δ</w:t>
      </w:r>
      <w:r>
        <w:rPr>
          <w:rFonts w:eastAsia="Times New Roman"/>
          <w:szCs w:val="24"/>
        </w:rPr>
        <w:t>ήμος ήταν γνωστό ότι θα κάνει το έργο</w:t>
      </w:r>
      <w:r>
        <w:rPr>
          <w:rFonts w:eastAsia="Times New Roman"/>
          <w:szCs w:val="24"/>
        </w:rPr>
        <w:t xml:space="preserve"> της χρήσης του και ήδη νομίζω ότι έχει προκηρυχθεί αυτό το έργο.</w:t>
      </w:r>
    </w:p>
    <w:p w14:paraId="7E3F7982"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 xml:space="preserve">Το κρίσιμο είναι να διαχωριστούν τα έργα, κύριε Υπουργέ, και να προχωρήσει το Υπουργείο, η </w:t>
      </w:r>
      <w:r>
        <w:rPr>
          <w:rFonts w:eastAsia="Times New Roman"/>
          <w:szCs w:val="24"/>
        </w:rPr>
        <w:t>κ</w:t>
      </w:r>
      <w:r>
        <w:rPr>
          <w:rFonts w:eastAsia="Times New Roman"/>
          <w:szCs w:val="24"/>
        </w:rPr>
        <w:t xml:space="preserve">εντρική </w:t>
      </w:r>
      <w:r>
        <w:rPr>
          <w:rFonts w:eastAsia="Times New Roman"/>
          <w:szCs w:val="24"/>
        </w:rPr>
        <w:t>κ</w:t>
      </w:r>
      <w:r>
        <w:rPr>
          <w:rFonts w:eastAsia="Times New Roman"/>
          <w:szCs w:val="24"/>
        </w:rPr>
        <w:t xml:space="preserve">υβέρνηση, είτε με την αρμόδια </w:t>
      </w:r>
      <w:r>
        <w:rPr>
          <w:rFonts w:eastAsia="Times New Roman"/>
          <w:szCs w:val="24"/>
        </w:rPr>
        <w:t>δ</w:t>
      </w:r>
      <w:r>
        <w:rPr>
          <w:rFonts w:eastAsia="Times New Roman"/>
          <w:szCs w:val="24"/>
        </w:rPr>
        <w:t>ιεύθυνση είτε με την ΥΠΑ -αυτό είναι ένα εσωτερικό θέμα ορ</w:t>
      </w:r>
      <w:r>
        <w:rPr>
          <w:rFonts w:eastAsia="Times New Roman"/>
          <w:szCs w:val="24"/>
        </w:rPr>
        <w:t xml:space="preserve">γάνωσης της </w:t>
      </w:r>
      <w:r>
        <w:rPr>
          <w:rFonts w:eastAsia="Times New Roman"/>
          <w:szCs w:val="24"/>
        </w:rPr>
        <w:t>κ</w:t>
      </w:r>
      <w:r>
        <w:rPr>
          <w:rFonts w:eastAsia="Times New Roman"/>
          <w:szCs w:val="24"/>
        </w:rPr>
        <w:t xml:space="preserve">εντρικής </w:t>
      </w:r>
      <w:r>
        <w:rPr>
          <w:rFonts w:eastAsia="Times New Roman"/>
          <w:szCs w:val="24"/>
        </w:rPr>
        <w:t>κ</w:t>
      </w:r>
      <w:r>
        <w:rPr>
          <w:rFonts w:eastAsia="Times New Roman"/>
          <w:szCs w:val="24"/>
        </w:rPr>
        <w:t>υβέρνησης- αφ</w:t>
      </w:r>
      <w:r>
        <w:rPr>
          <w:rFonts w:eastAsia="Times New Roman"/>
          <w:szCs w:val="24"/>
        </w:rPr>
        <w:t xml:space="preserve">’ </w:t>
      </w:r>
      <w:r>
        <w:rPr>
          <w:rFonts w:eastAsia="Times New Roman"/>
          <w:szCs w:val="24"/>
        </w:rPr>
        <w:t>ενός την επέκταση του διαδρόμου -η έκταση υπάρχει, είναι καθαρή πλέον, έχουν ολοκληρωθεί οι απαλλοτριώσεις- και αφ</w:t>
      </w:r>
      <w:r>
        <w:rPr>
          <w:rFonts w:eastAsia="Times New Roman"/>
          <w:szCs w:val="24"/>
        </w:rPr>
        <w:t xml:space="preserve">’ </w:t>
      </w:r>
      <w:r>
        <w:rPr>
          <w:rFonts w:eastAsia="Times New Roman"/>
          <w:szCs w:val="24"/>
        </w:rPr>
        <w:t>ετέρου να γίνει μια μικρή επέκταση του κτηρίου στο υφιστάμενο κτήριο, καθώς υπάρχει χώρος, ώστε να μπο</w:t>
      </w:r>
      <w:r>
        <w:rPr>
          <w:rFonts w:eastAsia="Times New Roman"/>
          <w:szCs w:val="24"/>
        </w:rPr>
        <w:t>ρεί να έχει δύο ή τρεις πύλες αναχώρησης, ενώ τώρα έχει μόνο μία.</w:t>
      </w:r>
    </w:p>
    <w:p w14:paraId="7E3F7983"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lastRenderedPageBreak/>
        <w:t xml:space="preserve">Το ΥΜΕΠΕΡΑΑ έστειλε μια πρόσφατη επιστολή, τον Μάρτιο του 2018, προς την Υπηρεσία Πολιτικής Αεροπορίας, λέγοντας ότι ενώ υπάρχει το κονδύλι, δεν έχει γίνει τίποτα ουσιαστικό για τις μελέτες </w:t>
      </w:r>
      <w:r>
        <w:rPr>
          <w:rFonts w:eastAsia="Times New Roman"/>
          <w:szCs w:val="24"/>
        </w:rPr>
        <w:t xml:space="preserve">και το ΥΜΕΠΕΡΑΑ είπε, λοιπόν, ότι υπάρχει κίνδυνος αυτοί οι πόροι να χαθούν. </w:t>
      </w:r>
    </w:p>
    <w:p w14:paraId="7E3F7984"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 xml:space="preserve">Θα ήθελα στη δευτερολογία σας την επιβεβαίωση ότι το κονδύλι θα παραμείνει ειδικά για το </w:t>
      </w:r>
      <w:r>
        <w:rPr>
          <w:rFonts w:eastAsia="Times New Roman"/>
          <w:szCs w:val="24"/>
        </w:rPr>
        <w:t>α</w:t>
      </w:r>
      <w:r>
        <w:rPr>
          <w:rFonts w:eastAsia="Times New Roman"/>
          <w:szCs w:val="24"/>
        </w:rPr>
        <w:t>εροδρόμιο της Χίου, γι’ αυτό το έργο, παρ</w:t>
      </w:r>
      <w:r>
        <w:rPr>
          <w:rFonts w:eastAsia="Times New Roman"/>
          <w:szCs w:val="24"/>
        </w:rPr>
        <w:t xml:space="preserve">’ </w:t>
      </w:r>
      <w:r>
        <w:rPr>
          <w:rFonts w:eastAsia="Times New Roman"/>
          <w:szCs w:val="24"/>
        </w:rPr>
        <w:t>ότι είμαστε στο έτος 2018 και ακόμη δεν υπάρχ</w:t>
      </w:r>
      <w:r>
        <w:rPr>
          <w:rFonts w:eastAsia="Times New Roman"/>
          <w:szCs w:val="24"/>
        </w:rPr>
        <w:t xml:space="preserve">ει μελέτη. Γιατί υπάρχει ο κίνδυνος το Υπουργείο Οικονομίας στην προσπάθειά του να αυξήσει την απορρόφηση του ΕΣΠΑ -καλώς πράττοντας θα πω εγώ- να μεταφέρει αυτό το κονδύλι σ’ ένα έργο που θα κριθεί πιο ώριμο και να βρεθούμε στο τέλος να έχουμε τη μελέτη, </w:t>
      </w:r>
      <w:r>
        <w:rPr>
          <w:rFonts w:eastAsia="Times New Roman"/>
          <w:szCs w:val="24"/>
        </w:rPr>
        <w:t>να μην έχουμε πόρους μέχρι το 2023 και να πρέπει να περιμένουμε το νέο ΕΣΠΑ.</w:t>
      </w:r>
    </w:p>
    <w:p w14:paraId="7E3F7985"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Απλώς να σημειώσω κλείνοντας ότι θα ήταν σημαντικό αφ</w:t>
      </w:r>
      <w:r>
        <w:rPr>
          <w:rFonts w:eastAsia="Times New Roman"/>
          <w:szCs w:val="24"/>
        </w:rPr>
        <w:t xml:space="preserve">’ </w:t>
      </w:r>
      <w:r>
        <w:rPr>
          <w:rFonts w:eastAsia="Times New Roman"/>
          <w:szCs w:val="24"/>
        </w:rPr>
        <w:t>ενός να μας πείτε για τα κονδύλια, αφ</w:t>
      </w:r>
      <w:r>
        <w:rPr>
          <w:rFonts w:eastAsia="Times New Roman"/>
          <w:szCs w:val="24"/>
        </w:rPr>
        <w:t xml:space="preserve">’ </w:t>
      </w:r>
      <w:r>
        <w:rPr>
          <w:rFonts w:eastAsia="Times New Roman"/>
          <w:szCs w:val="24"/>
        </w:rPr>
        <w:t xml:space="preserve">ετέρου αφού με αυτό το μνημόνιο συνεργασίας ανέλαβε το Υπουργείο κάποιες δεσμεύσεις, </w:t>
      </w:r>
      <w:r>
        <w:rPr>
          <w:rFonts w:eastAsia="Times New Roman"/>
          <w:szCs w:val="24"/>
        </w:rPr>
        <w:t xml:space="preserve">να μας δώσετε για τις δικές σας μελέτες μια αίσθηση χρονοδιαγράμματος: Πότε πιστεύετε ότι θα είναι έτοιμη η μελέτη για την επέκταση του αεροδιαδρόμου, πότε πιστεύετε ότι θα είναι έτοιμη η μελέτη για την ανακαίνιση του κτηρίου και πότε θα προκηρυχθεί, </w:t>
      </w:r>
      <w:r>
        <w:rPr>
          <w:rFonts w:eastAsia="Times New Roman"/>
          <w:szCs w:val="24"/>
        </w:rPr>
        <w:lastRenderedPageBreak/>
        <w:t xml:space="preserve">ώστε </w:t>
      </w:r>
      <w:r>
        <w:rPr>
          <w:rFonts w:eastAsia="Times New Roman"/>
          <w:szCs w:val="24"/>
        </w:rPr>
        <w:t>να μπει ο εργολάβος και να ξεκινήσει το έργο; Δεν θέλω ακριβώς ημερομηνίες, αλλά μια τάξη μεγέθους.</w:t>
      </w:r>
    </w:p>
    <w:p w14:paraId="7E3F7986"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Ευχαριστώ πολύ, κύριε Πρόεδρε.</w:t>
      </w:r>
    </w:p>
    <w:p w14:paraId="7E3F7987" w14:textId="77777777" w:rsidR="0001339B" w:rsidRDefault="004C0F71">
      <w:pPr>
        <w:tabs>
          <w:tab w:val="left" w:pos="2940"/>
        </w:tabs>
        <w:spacing w:line="600" w:lineRule="auto"/>
        <w:ind w:firstLine="720"/>
        <w:jc w:val="both"/>
        <w:rPr>
          <w:rFonts w:eastAsia="Times New Roman"/>
          <w:szCs w:val="24"/>
        </w:rPr>
      </w:pPr>
      <w:r w:rsidRPr="00027C95">
        <w:rPr>
          <w:rFonts w:eastAsia="Times New Roman"/>
          <w:b/>
          <w:szCs w:val="24"/>
        </w:rPr>
        <w:t xml:space="preserve">ΠΡΟΕΔΡΕΥΩΝ (Σπυρίδων Λυκούδης): </w:t>
      </w:r>
      <w:r>
        <w:rPr>
          <w:rFonts w:eastAsia="Times New Roman"/>
          <w:szCs w:val="24"/>
        </w:rPr>
        <w:t>Κύριε Υπουργέ, έχετε τον λόγο.</w:t>
      </w:r>
    </w:p>
    <w:p w14:paraId="7E3F7988" w14:textId="77777777" w:rsidR="0001339B" w:rsidRDefault="004C0F71">
      <w:pPr>
        <w:tabs>
          <w:tab w:val="left" w:pos="2940"/>
        </w:tabs>
        <w:spacing w:line="600" w:lineRule="auto"/>
        <w:ind w:firstLine="720"/>
        <w:jc w:val="both"/>
        <w:rPr>
          <w:rFonts w:eastAsia="Times New Roman"/>
          <w:szCs w:val="24"/>
        </w:rPr>
      </w:pPr>
      <w:r w:rsidRPr="00027C95">
        <w:rPr>
          <w:rFonts w:eastAsia="Times New Roman"/>
          <w:b/>
          <w:szCs w:val="24"/>
        </w:rPr>
        <w:t>ΝΙΚΟΛΑΟΣ ΜΑΥΡΑΓΑΝΗΣ (Υφυπουργός Υποδομών και Μεταφορών):</w:t>
      </w:r>
      <w:r>
        <w:rPr>
          <w:rFonts w:eastAsia="Times New Roman"/>
          <w:szCs w:val="24"/>
        </w:rPr>
        <w:t xml:space="preserve"> Κύριε</w:t>
      </w:r>
      <w:r>
        <w:rPr>
          <w:rFonts w:eastAsia="Times New Roman"/>
          <w:szCs w:val="24"/>
        </w:rPr>
        <w:t xml:space="preserve"> Βουλευτά, είναι έτσι όπως το λέτε, ότι οι αλληλοεπικαλύψεις μεταξύ δημοσίων υπηρεσιών, είτε αυτές βρίσκονται κάτω από την ίδια διοικητική δομή ή περίπου την ίδια ή εποπτευόμενων φορέων, όπως εν προκειμένω μεταξύ της ΥΠΑ και της Διεύθυνσης Υποδομών Αεροδρο</w:t>
      </w:r>
      <w:r>
        <w:rPr>
          <w:rFonts w:eastAsia="Times New Roman"/>
          <w:szCs w:val="24"/>
        </w:rPr>
        <w:t xml:space="preserve">μίων, είτε από την άλλη πλευρά είναι η Περιφέρεια Βορείου Αιγαίου, είτε είναι ο </w:t>
      </w:r>
      <w:r>
        <w:rPr>
          <w:rFonts w:eastAsia="Times New Roman"/>
          <w:szCs w:val="24"/>
        </w:rPr>
        <w:t>δ</w:t>
      </w:r>
      <w:r>
        <w:rPr>
          <w:rFonts w:eastAsia="Times New Roman"/>
          <w:szCs w:val="24"/>
        </w:rPr>
        <w:t>ήμος, φέρνουν πάντα καθυστερήσεις.</w:t>
      </w:r>
    </w:p>
    <w:p w14:paraId="7E3F7989"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Εδώ στο συγκεκριμένο τουλάχιστον έργο η ευθύνη βαραίνει όλες τις πλευρές για όλα τα προηγούμενα χρόνια και έχω την αίσθηση ότι όσο έμενε χωρ</w:t>
      </w:r>
      <w:r>
        <w:rPr>
          <w:rFonts w:eastAsia="Times New Roman"/>
          <w:szCs w:val="24"/>
        </w:rPr>
        <w:t>ίς να διευκρινίζεται ποιος έχει ποια αρμοδιότητα να κάνει τι, μπορούσε με ευκολία να λέει ότι «εγώ έχω κάνει ένα κομμάτι της δουλειάς, το άλλο πρέπει να το κάνει ο άλλος» και πέταγε το μπαλάκι στον άλλον.</w:t>
      </w:r>
    </w:p>
    <w:p w14:paraId="7E3F798A"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lastRenderedPageBreak/>
        <w:t>Έχω δει -ειλικρινά σας μιλάω- αλληλογραφία μεταξύ δ</w:t>
      </w:r>
      <w:r>
        <w:rPr>
          <w:rFonts w:eastAsia="Times New Roman"/>
          <w:szCs w:val="24"/>
        </w:rPr>
        <w:t>ιαφόρων υπηρεσιών, είτε διαφόρων διοικητικών δομών, πάνω από εκατό έγγραφα γι’ αυτή την υπόθεση και δεν μπορούσα να καταλάβω, εγώ που είμαι Υπουργός, ποιος τελικά έχει την αρμοδιότητα για να το κάνει αυτό. Έπρεπε οπωσδήποτε να διευκρινιστεί αυτό το πράγμα.</w:t>
      </w:r>
      <w:r>
        <w:rPr>
          <w:rFonts w:eastAsia="Times New Roman"/>
          <w:szCs w:val="24"/>
        </w:rPr>
        <w:t xml:space="preserve"> Η βάση έγινε. Η προγραμματική σύμβαση είναι προς τη σωστή κατεύθυνση. Διευκρινίζει ποιος θα κάνει τι.</w:t>
      </w:r>
    </w:p>
    <w:p w14:paraId="7E3F798B"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 xml:space="preserve">Ως προς το κονδύλι, ζήτησα επισταμένως από τις υπηρεσίες να μου απαντήσουν και μου απάντησαν ότι είναι η χρηματοδότηση από τον </w:t>
      </w:r>
      <w:r>
        <w:rPr>
          <w:rFonts w:eastAsia="Times New Roman"/>
          <w:szCs w:val="24"/>
        </w:rPr>
        <w:t>ά</w:t>
      </w:r>
      <w:r>
        <w:rPr>
          <w:rFonts w:eastAsia="Times New Roman"/>
          <w:szCs w:val="24"/>
        </w:rPr>
        <w:t>ξονα 7 του ΥΜΕΠΕΡΑΑ και ο</w:t>
      </w:r>
      <w:r>
        <w:rPr>
          <w:rFonts w:eastAsia="Times New Roman"/>
          <w:szCs w:val="24"/>
        </w:rPr>
        <w:t xml:space="preserve"> </w:t>
      </w:r>
      <w:r>
        <w:rPr>
          <w:rFonts w:eastAsia="Times New Roman"/>
          <w:szCs w:val="24"/>
        </w:rPr>
        <w:t>ά</w:t>
      </w:r>
      <w:r>
        <w:rPr>
          <w:rFonts w:eastAsia="Times New Roman"/>
          <w:szCs w:val="24"/>
        </w:rPr>
        <w:t>ξονας 7 το συνολικό του κονδύλι το έχει διαθέσιμο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2023, με την προϋπόθεση να έχει ολοκληρωθεί μέχρι τότε το φυσικό και υλικό αντικείμενο των έργων.</w:t>
      </w:r>
    </w:p>
    <w:p w14:paraId="7E3F798C" w14:textId="77777777" w:rsidR="0001339B" w:rsidRDefault="004C0F71">
      <w:pPr>
        <w:tabs>
          <w:tab w:val="left" w:pos="2940"/>
        </w:tabs>
        <w:spacing w:line="600" w:lineRule="auto"/>
        <w:ind w:firstLine="720"/>
        <w:jc w:val="both"/>
        <w:rPr>
          <w:rFonts w:eastAsia="Times New Roman"/>
          <w:szCs w:val="24"/>
        </w:rPr>
      </w:pPr>
      <w:r>
        <w:rPr>
          <w:rFonts w:eastAsia="Times New Roman"/>
          <w:szCs w:val="24"/>
        </w:rPr>
        <w:t>Επειδή εδώ δεν είναι πολύ μεγάλο το έργο, από την ώρα που θα έχουμε δημοπράτηση, φαντάζομαι ότ</w:t>
      </w:r>
      <w:r>
        <w:rPr>
          <w:rFonts w:eastAsia="Times New Roman"/>
          <w:szCs w:val="24"/>
        </w:rPr>
        <w:t>ι μέσα σε δώδεκα μήνες θα έχει ολοκληρωθεί και το φυσικό αντικείμενο.</w:t>
      </w:r>
    </w:p>
    <w:p w14:paraId="7E3F798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Η οριστικοποίηση της μελέτης προϋποθέτει την εύρεση και κάποιου τεχνικού συμβούλου για να βοηθήσει προς την ωρίμανση αυτού. Σε κάποιες συζητήσεις που έχουν γίνει και με την </w:t>
      </w:r>
      <w:r>
        <w:rPr>
          <w:rFonts w:eastAsia="Times New Roman" w:cs="Times New Roman"/>
          <w:szCs w:val="24"/>
        </w:rPr>
        <w:t>π</w:t>
      </w:r>
      <w:r>
        <w:rPr>
          <w:rFonts w:eastAsia="Times New Roman" w:cs="Times New Roman"/>
          <w:szCs w:val="24"/>
        </w:rPr>
        <w:t xml:space="preserve">εριφέρεια και με τον </w:t>
      </w:r>
      <w:r>
        <w:rPr>
          <w:rFonts w:eastAsia="Times New Roman" w:cs="Times New Roman"/>
          <w:szCs w:val="24"/>
        </w:rPr>
        <w:t>δ</w:t>
      </w:r>
      <w:r>
        <w:rPr>
          <w:rFonts w:eastAsia="Times New Roman" w:cs="Times New Roman"/>
          <w:szCs w:val="24"/>
        </w:rPr>
        <w:t xml:space="preserve">ήμο μού έχουν </w:t>
      </w:r>
      <w:r>
        <w:rPr>
          <w:rFonts w:eastAsia="Times New Roman" w:cs="Times New Roman"/>
          <w:szCs w:val="24"/>
        </w:rPr>
        <w:lastRenderedPageBreak/>
        <w:t xml:space="preserve">εκφράσει και την καλή τους προαίρεση να συνδράμουν και προς αυτή την κατεύθυνση. </w:t>
      </w:r>
    </w:p>
    <w:p w14:paraId="7E3F798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Είμαστε ανοικτοί. Ό,τι είναι προς την κατεύθυνση που μπορεί να διευκολύνει την ωρίμανση του φακέλου, την οριστικοποίηση δηλαδή της μελέτης</w:t>
      </w:r>
      <w:r>
        <w:rPr>
          <w:rFonts w:eastAsia="Times New Roman" w:cs="Times New Roman"/>
          <w:szCs w:val="24"/>
        </w:rPr>
        <w:t xml:space="preserve"> που αυτή τη στιγμή είναι στο επίπεδο της προμελέτης και πρέπει να γίνει σε επίπεδο οριστικής μελέτης-εφαρμογής, με ευχαρίστηση να δεχθούμε κάθε βοήθεια, οπότε να ωριμάσει ο φάκελος και να πάμε σε δημοπράτηση.</w:t>
      </w:r>
    </w:p>
    <w:p w14:paraId="7E3F798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Θεωρώ ότι αν βρεθεί τεχνικός σύμβουλος να μας </w:t>
      </w:r>
      <w:r>
        <w:rPr>
          <w:rFonts w:eastAsia="Times New Roman" w:cs="Times New Roman"/>
          <w:szCs w:val="24"/>
        </w:rPr>
        <w:t xml:space="preserve">βοηθήσει λίγο στην ωρίμανση της οριστικής μελέτης, θα έχουμε δημοπράτηση του έργου, γιατί από εκεί και πέρα το κονδύλι ήδη υπάρχει στον </w:t>
      </w:r>
      <w:r>
        <w:rPr>
          <w:rFonts w:eastAsia="Times New Roman" w:cs="Times New Roman"/>
          <w:szCs w:val="24"/>
        </w:rPr>
        <w:t>ά</w:t>
      </w:r>
      <w:r>
        <w:rPr>
          <w:rFonts w:eastAsia="Times New Roman" w:cs="Times New Roman"/>
          <w:szCs w:val="24"/>
        </w:rPr>
        <w:t>ξονα 7 και υπάρχει γενική δέσμευση όλου του ποσού.</w:t>
      </w:r>
    </w:p>
    <w:p w14:paraId="7E3F7990"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7E3F7991"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Βουλευτή</w:t>
      </w:r>
      <w:r>
        <w:rPr>
          <w:rFonts w:eastAsia="Times New Roman" w:cs="Times New Roman"/>
          <w:szCs w:val="24"/>
        </w:rPr>
        <w:t>ς Καστοριάς της Νέας Δημοκρατίας κ</w:t>
      </w:r>
      <w:r>
        <w:rPr>
          <w:rFonts w:eastAsia="Times New Roman" w:cs="Times New Roman"/>
          <w:szCs w:val="24"/>
        </w:rPr>
        <w:t>.</w:t>
      </w:r>
      <w:r>
        <w:rPr>
          <w:rFonts w:eastAsia="Times New Roman" w:cs="Times New Roman"/>
          <w:szCs w:val="24"/>
        </w:rPr>
        <w:t xml:space="preserve"> Μαρία Αντωνίου ζητεί άδεια ολιγοήμερης απουσίας στο εξωτερικό και συγκεκριμένα στη Ρωσία για προσωπικούς λόγους από 3</w:t>
      </w:r>
      <w:r>
        <w:rPr>
          <w:rFonts w:eastAsia="Times New Roman" w:cs="Times New Roman"/>
          <w:szCs w:val="24"/>
        </w:rPr>
        <w:t xml:space="preserve"> Ιουνίου</w:t>
      </w:r>
      <w:r>
        <w:rPr>
          <w:rFonts w:eastAsia="Times New Roman" w:cs="Times New Roman"/>
          <w:szCs w:val="24"/>
        </w:rPr>
        <w:t xml:space="preserve"> έως 6 Ιουνίου 2018. Η Βουλή εγκρίνει;</w:t>
      </w:r>
    </w:p>
    <w:p w14:paraId="7E3F7992"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Μάλιστα, μάλιστα.</w:t>
      </w:r>
    </w:p>
    <w:p w14:paraId="7E3F7993"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sidRPr="00897F60">
        <w:rPr>
          <w:rFonts w:eastAsia="Times New Roman" w:cs="Times New Roman"/>
          <w:b/>
          <w:szCs w:val="24"/>
        </w:rPr>
        <w:lastRenderedPageBreak/>
        <w:t>ΠΡΟΕΔΡΕΥΩΝ (Σπυρίδω</w:t>
      </w:r>
      <w:r w:rsidRPr="00897F60">
        <w:rPr>
          <w:rFonts w:eastAsia="Times New Roman" w:cs="Times New Roman"/>
          <w:b/>
          <w:szCs w:val="24"/>
        </w:rPr>
        <w:t xml:space="preserve">ν Λυκούδης):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7E3F7994"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Ακολουθεί η τέταρτη με αριθμό 1713/29-5-2018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897F60">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897F60">
        <w:rPr>
          <w:rFonts w:eastAsia="Times New Roman" w:cs="Times New Roman"/>
          <w:bCs/>
          <w:szCs w:val="24"/>
        </w:rPr>
        <w:t>Πολιτισμού και Αθλητισμ</w:t>
      </w:r>
      <w:r w:rsidRPr="00897F60">
        <w:rPr>
          <w:rFonts w:eastAsia="Times New Roman" w:cs="Times New Roman"/>
          <w:bCs/>
          <w:szCs w:val="24"/>
        </w:rPr>
        <w:t>ού,</w:t>
      </w:r>
      <w:r w:rsidRPr="00897F60">
        <w:rPr>
          <w:rFonts w:eastAsia="Times New Roman" w:cs="Times New Roman"/>
          <w:b/>
          <w:szCs w:val="24"/>
        </w:rPr>
        <w:t xml:space="preserve"> </w:t>
      </w:r>
      <w:r>
        <w:rPr>
          <w:rFonts w:eastAsia="Times New Roman" w:cs="Times New Roman"/>
          <w:szCs w:val="24"/>
        </w:rPr>
        <w:t>σχετικά με τις ανάγκες φύλαξης και καθαριότητας μουσείων και αρχαιολογικών χώρων.</w:t>
      </w:r>
    </w:p>
    <w:p w14:paraId="7E3F7995"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η Υπουργός κ</w:t>
      </w:r>
      <w:r>
        <w:rPr>
          <w:rFonts w:eastAsia="Times New Roman" w:cs="Times New Roman"/>
          <w:szCs w:val="24"/>
        </w:rPr>
        <w:t>.</w:t>
      </w:r>
      <w:r>
        <w:rPr>
          <w:rFonts w:eastAsia="Times New Roman" w:cs="Times New Roman"/>
          <w:szCs w:val="24"/>
        </w:rPr>
        <w:t xml:space="preserve"> Λυδία </w:t>
      </w:r>
      <w:proofErr w:type="spellStart"/>
      <w:r>
        <w:rPr>
          <w:rFonts w:eastAsia="Times New Roman" w:cs="Times New Roman"/>
          <w:szCs w:val="24"/>
        </w:rPr>
        <w:t>Κονιόρδου</w:t>
      </w:r>
      <w:proofErr w:type="spellEnd"/>
      <w:r>
        <w:rPr>
          <w:rFonts w:eastAsia="Times New Roman" w:cs="Times New Roman"/>
          <w:szCs w:val="24"/>
        </w:rPr>
        <w:t>.</w:t>
      </w:r>
    </w:p>
    <w:p w14:paraId="7E3F7996"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7E3F7997"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7E3F7998"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Κυρία Υπουργέ, οι ελλείψεις που υπάρχουν σε όλες τις </w:t>
      </w:r>
      <w:r>
        <w:rPr>
          <w:rFonts w:eastAsia="Times New Roman" w:cs="Times New Roman"/>
          <w:szCs w:val="24"/>
        </w:rPr>
        <w:t>ε</w:t>
      </w:r>
      <w:r>
        <w:rPr>
          <w:rFonts w:eastAsia="Times New Roman" w:cs="Times New Roman"/>
          <w:szCs w:val="24"/>
        </w:rPr>
        <w:t xml:space="preserve">φορείες </w:t>
      </w:r>
      <w:r>
        <w:rPr>
          <w:rFonts w:eastAsia="Times New Roman" w:cs="Times New Roman"/>
          <w:szCs w:val="24"/>
        </w:rPr>
        <w:t>α</w:t>
      </w:r>
      <w:r>
        <w:rPr>
          <w:rFonts w:eastAsia="Times New Roman" w:cs="Times New Roman"/>
          <w:szCs w:val="24"/>
        </w:rPr>
        <w:t xml:space="preserve">ρχαιοτήτων και </w:t>
      </w:r>
      <w:r>
        <w:rPr>
          <w:rFonts w:eastAsia="Times New Roman" w:cs="Times New Roman"/>
          <w:szCs w:val="24"/>
        </w:rPr>
        <w:t>μ</w:t>
      </w:r>
      <w:r>
        <w:rPr>
          <w:rFonts w:eastAsia="Times New Roman" w:cs="Times New Roman"/>
          <w:szCs w:val="24"/>
        </w:rPr>
        <w:t xml:space="preserve">ουσείων όλης της χώρας, τόσο σε προσωπικό όσο και σε υλικά και χρήματα ακόμα και για τις μετακινήσεις, έχουν γίνει πλέον καθεστώς. Η </w:t>
      </w:r>
      <w:proofErr w:type="spellStart"/>
      <w:r>
        <w:rPr>
          <w:rFonts w:eastAsia="Times New Roman" w:cs="Times New Roman"/>
          <w:szCs w:val="24"/>
        </w:rPr>
        <w:t>υποστελέχωση</w:t>
      </w:r>
      <w:proofErr w:type="spellEnd"/>
      <w:r>
        <w:rPr>
          <w:rFonts w:eastAsia="Times New Roman" w:cs="Times New Roman"/>
          <w:szCs w:val="24"/>
        </w:rPr>
        <w:t xml:space="preserve"> και η </w:t>
      </w:r>
      <w:proofErr w:type="spellStart"/>
      <w:r>
        <w:rPr>
          <w:rFonts w:eastAsia="Times New Roman" w:cs="Times New Roman"/>
          <w:szCs w:val="24"/>
        </w:rPr>
        <w:t>υποχρηματοδότηση</w:t>
      </w:r>
      <w:proofErr w:type="spellEnd"/>
      <w:r>
        <w:rPr>
          <w:rFonts w:eastAsia="Times New Roman" w:cs="Times New Roman"/>
          <w:szCs w:val="24"/>
        </w:rPr>
        <w:t xml:space="preserve"> είναι ιδιαίτερα ορατές στη φύλαξη των αρχαιολογικών χώρων, τόσο στα περιφερειακά μνημεί</w:t>
      </w:r>
      <w:r>
        <w:rPr>
          <w:rFonts w:eastAsia="Times New Roman" w:cs="Times New Roman"/>
          <w:szCs w:val="24"/>
        </w:rPr>
        <w:t xml:space="preserve">α που παραμένουν κλειστά λόγω έλλειψης μόνιμου προσωπικού φύλαξης και ελλιπούς </w:t>
      </w:r>
      <w:r>
        <w:rPr>
          <w:rFonts w:eastAsia="Times New Roman" w:cs="Times New Roman"/>
          <w:szCs w:val="24"/>
        </w:rPr>
        <w:lastRenderedPageBreak/>
        <w:t xml:space="preserve">συντήρησης των χώρων, αλλά και στα μουσεία, στα μνημεία που τα επισκέπτονται χιλιάδες σε όλη τη χώρα όπως το </w:t>
      </w:r>
      <w:r>
        <w:rPr>
          <w:rFonts w:eastAsia="Times New Roman" w:cs="Times New Roman"/>
          <w:szCs w:val="24"/>
        </w:rPr>
        <w:t>Μ</w:t>
      </w:r>
      <w:r>
        <w:rPr>
          <w:rFonts w:eastAsia="Times New Roman" w:cs="Times New Roman"/>
          <w:szCs w:val="24"/>
        </w:rPr>
        <w:t>ουσείο Ηρακλείου, η Κνωσός και άλλοι αρχαιολογικοί χώροι.</w:t>
      </w:r>
    </w:p>
    <w:p w14:paraId="7E3F7999"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Κατά μέσο</w:t>
      </w:r>
      <w:r>
        <w:rPr>
          <w:rFonts w:eastAsia="Times New Roman" w:cs="Times New Roman"/>
          <w:szCs w:val="24"/>
        </w:rPr>
        <w:t xml:space="preserve"> όρο την καλοκαιρινή περίοδο το Μουσείο Ηρακλείου δέχεται χίλια πεντακόσια άτομα. Φέτος, λόγω αυξημένης τουριστικής κίνησης, θα είναι ακόμα περισσότερα. Το ίδιο βέβαια και στην Κνωσό, μιας και υπάρχει το ενιαίο εισιτήριο.</w:t>
      </w:r>
    </w:p>
    <w:p w14:paraId="7E3F799A"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νώ συμβαίνουν όλα τα παραπάνω, η </w:t>
      </w:r>
      <w:r>
        <w:rPr>
          <w:rFonts w:eastAsia="Times New Roman" w:cs="Times New Roman"/>
          <w:szCs w:val="24"/>
        </w:rPr>
        <w:t>Κυβέρνηση, το Υπουργείο παρατείνει την αγωνία των εργαζομένων με τις αναβολές αυτού του περιβόητου διαγωνισμού για τις διακόσιες θέσεις μόνιμου προσωπικού φύλαξης για όλη τη χώρα, μία από τις πρώτες δεσμεύσεις του ΣΥΡΙΖΑ που όλο εξαγγέλλεται και όλο στα χα</w:t>
      </w:r>
      <w:r>
        <w:rPr>
          <w:rFonts w:eastAsia="Times New Roman" w:cs="Times New Roman"/>
          <w:szCs w:val="24"/>
        </w:rPr>
        <w:t xml:space="preserve">ρτιά μένει τελικά. </w:t>
      </w:r>
    </w:p>
    <w:p w14:paraId="7E3F799B"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Αν γίνει, θα δώσετε και μια εντύπωση ότι πρόκειται και για κάποιο μεγάλο κατόρθωμα σε τελική ανάλυση. Και να έλεγε </w:t>
      </w:r>
      <w:r>
        <w:rPr>
          <w:rFonts w:eastAsia="Times New Roman" w:cs="Times New Roman"/>
          <w:szCs w:val="24"/>
        </w:rPr>
        <w:t xml:space="preserve">κάποιος </w:t>
      </w:r>
      <w:r>
        <w:rPr>
          <w:rFonts w:eastAsia="Times New Roman" w:cs="Times New Roman"/>
          <w:szCs w:val="24"/>
        </w:rPr>
        <w:t>ότι θα έλυνε άπαξ διά παντός το οξυμ</w:t>
      </w:r>
      <w:r>
        <w:rPr>
          <w:rFonts w:eastAsia="Times New Roman" w:cs="Times New Roman"/>
          <w:szCs w:val="24"/>
        </w:rPr>
        <w:t>μ</w:t>
      </w:r>
      <w:r>
        <w:rPr>
          <w:rFonts w:eastAsia="Times New Roman" w:cs="Times New Roman"/>
          <w:szCs w:val="24"/>
        </w:rPr>
        <w:t>ένο πρόβλημα της φύλαξης, να πεις «εντάξει», αλλά δεν το λύνει. Το ίδιο το σ</w:t>
      </w:r>
      <w:r>
        <w:rPr>
          <w:rFonts w:eastAsia="Times New Roman" w:cs="Times New Roman"/>
          <w:szCs w:val="24"/>
        </w:rPr>
        <w:t>υνδικαλιστικό όργανο των αρχαιοφυλάκων μιλάει για πάνω από χίλια κενά κατ’ ελάχιστον.</w:t>
      </w:r>
    </w:p>
    <w:p w14:paraId="7E3F799C"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Ένα παράδειγμα: Το Αρχαιολογικό Μουσείο Ηρακλείου έχει είκοσι πέντε μόνιμους υπαλλήλους που ο ένας τώρα συνταξιοδοτείται, δηλαδή είκοσι τέσσερις. Έχουν γίνει ενενήντα προ</w:t>
      </w:r>
      <w:r>
        <w:rPr>
          <w:rFonts w:eastAsia="Times New Roman" w:cs="Times New Roman"/>
          <w:szCs w:val="24"/>
        </w:rPr>
        <w:t>σλήψεις συμβασιούχων για να καλύψουν ανάγκες, εξήντα οκτώ με επτάμηνες συμβάσεις και είκοσι δύο με πεντάμηνες συμβάσεις, οι οποίες λήγουν στις 20 Ιουνίου, σε είκοσι μέρες. Άρα πάλι δεν θα καλύψουν τις αυξημένες ανάγκες λόγω προσέλευσης τουριστών.</w:t>
      </w:r>
    </w:p>
    <w:p w14:paraId="7E3F799D"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μιλάμ</w:t>
      </w:r>
      <w:r>
        <w:rPr>
          <w:rFonts w:eastAsia="Times New Roman" w:cs="Times New Roman"/>
          <w:szCs w:val="24"/>
        </w:rPr>
        <w:t>ε αφ</w:t>
      </w:r>
      <w:r>
        <w:rPr>
          <w:rFonts w:eastAsia="Times New Roman" w:cs="Times New Roman"/>
          <w:szCs w:val="24"/>
        </w:rPr>
        <w:t xml:space="preserve">’ </w:t>
      </w:r>
      <w:r>
        <w:rPr>
          <w:rFonts w:eastAsia="Times New Roman" w:cs="Times New Roman"/>
          <w:szCs w:val="24"/>
        </w:rPr>
        <w:t>ενός για μία απίστευτη ψαλίδα ανάμεσα σε μόνιμους και σε συμβασιούχους αλλά και οι διακόσιες προσλήψεις -οι οποίες έχουν ανακοινωθεί και ακόμα να γίνουν- προβλέπουν δεκαοκτώ για όλη την Κρήτη -αν δεν κάνω λάθος- και στο Ηράκλειο οκτώ, στο Αρχαιολογικ</w:t>
      </w:r>
      <w:r>
        <w:rPr>
          <w:rFonts w:eastAsia="Times New Roman" w:cs="Times New Roman"/>
          <w:szCs w:val="24"/>
        </w:rPr>
        <w:t xml:space="preserve">ό Μουσείο και στην Κνωσό. Μιλάμε για ημερήσιους </w:t>
      </w:r>
      <w:r>
        <w:rPr>
          <w:rFonts w:eastAsia="Times New Roman" w:cs="Times New Roman"/>
          <w:szCs w:val="24"/>
        </w:rPr>
        <w:t>και νυκτερινούς</w:t>
      </w:r>
      <w:r>
        <w:rPr>
          <w:rFonts w:eastAsia="Times New Roman" w:cs="Times New Roman"/>
          <w:szCs w:val="24"/>
        </w:rPr>
        <w:t xml:space="preserve"> φύλακες. Μα, τόσες είναι οι συνταξιοδοτήσεις που έχουν γίνει τα τελευταία τρία-τέσσερα χρόνια. Άρα δεν λύνει κανένα πρόβλημα και μάλιστα, επαναλαμβάνω, λόγω αυξημένων αναγκών, λόγω αύξησης της</w:t>
      </w:r>
      <w:r>
        <w:rPr>
          <w:rFonts w:eastAsia="Times New Roman" w:cs="Times New Roman"/>
          <w:szCs w:val="24"/>
        </w:rPr>
        <w:t xml:space="preserve"> τουριστικής κίνησης.</w:t>
      </w:r>
    </w:p>
    <w:p w14:paraId="7E3F799E" w14:textId="77777777" w:rsidR="0001339B" w:rsidRDefault="004C0F71">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 να έχουμε καλό ερώτημα, κυρία Υπουργέ, πότε θα προκηρυχθεί τελικά αυτός ο διαγωνισμός; Είναι σαν το γεφύρι της Άρτας. Πότε; Είχατε δεσμευτεί στους εργαζόμενους ότι θα προκηρύσσατε τον διαγωνισμό τώρα, αυτόν τον καιρό, προκειμένου </w:t>
      </w:r>
      <w:r>
        <w:rPr>
          <w:rFonts w:eastAsia="Times New Roman" w:cs="Times New Roman"/>
          <w:szCs w:val="24"/>
        </w:rPr>
        <w:t>να σταματήσουν και οι απεργιακές κινητοποιή</w:t>
      </w:r>
      <w:r>
        <w:rPr>
          <w:rFonts w:eastAsia="Times New Roman" w:cs="Times New Roman"/>
          <w:szCs w:val="24"/>
        </w:rPr>
        <w:lastRenderedPageBreak/>
        <w:t>σεις. Τι έγινε; Ποιοι είναι οι λόγοι καθυστέρησης στην έκδοση ΦΕΚ και προκήρυξης του συγκεκριμένου διαγωνισμού; Πρέπει να μας δώσετε ένα σαφές χρονοδιάγραμμα.</w:t>
      </w:r>
    </w:p>
    <w:p w14:paraId="7E3F799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Επίσης, υπάρχει έντονη ανησυχία ανάμεσα σε εργαζόμενου</w:t>
      </w:r>
      <w:r>
        <w:rPr>
          <w:rFonts w:eastAsia="Times New Roman" w:cs="Times New Roman"/>
          <w:szCs w:val="24"/>
        </w:rPr>
        <w:t>ς ΙΔΟΧ για τις προϋποθέσεις και τα κριτήρια με τα οποία θα γίνει αυτός ο διαγωνισμός. Τι θα προβλέπει αυτός ο διαγωνισμός; Πείτε μας ένα, δύο, τρία, τέσσερα, πέντε κριτήρια για να προετοιμάζονται και όσοι ενδιαφέρονται να κάνουν τις σχετικές αιτήσεις.</w:t>
      </w:r>
    </w:p>
    <w:p w14:paraId="7E3F79A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 xml:space="preserve">παράδειγμα, τι επιπέδου πιστοποίησης θα είναι η ξένη γλώσσα; Τι προβλέπεται; Ποια είναι τα άλλα προσόντα; Ρωτάμε για να ξέρουν οι εργαζόμενοι, διότι αρχίζουν και ακούγονται πάρα πολλά, αν πρέπει να είναι </w:t>
      </w:r>
      <w:r>
        <w:rPr>
          <w:rFonts w:eastAsia="Times New Roman" w:cs="Times New Roman"/>
          <w:szCs w:val="24"/>
        </w:rPr>
        <w:t xml:space="preserve">επιπέδου </w:t>
      </w:r>
      <w:r>
        <w:rPr>
          <w:rFonts w:eastAsia="Times New Roman" w:cs="Times New Roman"/>
          <w:szCs w:val="24"/>
        </w:rPr>
        <w:t>«</w:t>
      </w:r>
      <w:r>
        <w:rPr>
          <w:rFonts w:eastAsia="Times New Roman" w:cs="Times New Roman"/>
          <w:szCs w:val="24"/>
          <w:lang w:val="en-US"/>
        </w:rPr>
        <w:t>Advanced</w:t>
      </w:r>
      <w:r>
        <w:rPr>
          <w:rFonts w:eastAsia="Times New Roman" w:cs="Times New Roman"/>
          <w:szCs w:val="24"/>
        </w:rPr>
        <w:t>»</w:t>
      </w:r>
      <w:r w:rsidRPr="007C4DFA">
        <w:rPr>
          <w:rFonts w:eastAsia="Times New Roman" w:cs="Times New Roman"/>
          <w:szCs w:val="24"/>
        </w:rPr>
        <w:t xml:space="preserve"> </w:t>
      </w:r>
      <w:r>
        <w:rPr>
          <w:rFonts w:eastAsia="Times New Roman" w:cs="Times New Roman"/>
          <w:szCs w:val="24"/>
        </w:rPr>
        <w:t>το πτυχίο των αγγλικών, αν πρέπε</w:t>
      </w:r>
      <w:r>
        <w:rPr>
          <w:rFonts w:eastAsia="Times New Roman" w:cs="Times New Roman"/>
          <w:szCs w:val="24"/>
        </w:rPr>
        <w:t xml:space="preserve">ι να είναι κάτι άλλο και υπάρχει μια ολόκληρη σύγχυση. </w:t>
      </w:r>
    </w:p>
    <w:p w14:paraId="7E3F79A1"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σημειωθεί, επίσης, ότι εκκρεμούν ακόμα προκηρύξεις για το προσωπικό καθαριότητας στους αρχαιολογικούς χώρους. Δεν θα</w:t>
      </w:r>
      <w:r>
        <w:rPr>
          <w:rFonts w:eastAsia="Times New Roman" w:cs="Times New Roman"/>
          <w:szCs w:val="24"/>
        </w:rPr>
        <w:t xml:space="preserve"> αναφερθώ </w:t>
      </w:r>
      <w:r>
        <w:rPr>
          <w:rFonts w:eastAsia="Times New Roman" w:cs="Times New Roman"/>
          <w:szCs w:val="24"/>
        </w:rPr>
        <w:t xml:space="preserve"> τώρα</w:t>
      </w:r>
      <w:r>
        <w:rPr>
          <w:rFonts w:eastAsia="Times New Roman" w:cs="Times New Roman"/>
          <w:szCs w:val="24"/>
        </w:rPr>
        <w:t xml:space="preserve"> σε αυτό</w:t>
      </w:r>
      <w:r>
        <w:rPr>
          <w:rFonts w:eastAsia="Times New Roman" w:cs="Times New Roman"/>
          <w:szCs w:val="24"/>
        </w:rPr>
        <w:t>, για να μην σπαταλήσω άλλο χρόνο. Θα το πω στη δευτερολογ</w:t>
      </w:r>
      <w:r>
        <w:rPr>
          <w:rFonts w:eastAsia="Times New Roman" w:cs="Times New Roman"/>
          <w:szCs w:val="24"/>
        </w:rPr>
        <w:t xml:space="preserve">ία μου. </w:t>
      </w:r>
    </w:p>
    <w:p w14:paraId="7E3F79A2"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Πρόκειται για έναν κατακερματισμό εργασιακών σχέσεων, μόνιμες συμβάσεις, πεντάμηνες, επτάμηνες συμβάσεις, πιστοποιημένοι, μη πιστοποιημένοι. Τι είναι αυτό το καθεστώς που σε τελική ανάλυση οδηγεί σε έναν κοινωνικό αυτοματισμό, «ο θάνατός σου η ζωή</w:t>
      </w:r>
      <w:r>
        <w:rPr>
          <w:rFonts w:eastAsia="Times New Roman" w:cs="Times New Roman"/>
          <w:szCs w:val="24"/>
        </w:rPr>
        <w:t xml:space="preserve"> μου»; Αν οι ανάγκες είναι πάνω από χίλιοι αρχαιοφύλακες και καθαρίστριες σε ολόκληρη την Ελλάδα και εσείς κάνετε διακόσιες προσλήψεις, όταν έχουν συνταξιοδοτηθεί τόσοι τα προηγούμενα χρόνια, αντιλαμβάνεστε ότι με μαθηματική ακρίβεια θα οδηγήσετε τα πράγμα</w:t>
      </w:r>
      <w:r>
        <w:rPr>
          <w:rFonts w:eastAsia="Times New Roman" w:cs="Times New Roman"/>
          <w:szCs w:val="24"/>
        </w:rPr>
        <w:t xml:space="preserve">τα στην είσοδο των εργολάβων. Εκεί πάνε τα πράγματα, εκτός εάν αυτό θέλετε. </w:t>
      </w:r>
    </w:p>
    <w:p w14:paraId="7E3F79A3"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πρέπει, όμως, ρητά να πάρετε συγκεκριμένη θέση και να αναλάβετε τις ευθύνες, διότι πρόκειται για νευραλγικές υπηρεσίες φύλαξης και καθαριότητας. </w:t>
      </w:r>
    </w:p>
    <w:p w14:paraId="7E3F79A4"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να θέσω τα ερωτήματα: Ποιο</w:t>
      </w:r>
      <w:r>
        <w:rPr>
          <w:rFonts w:eastAsia="Times New Roman" w:cs="Times New Roman"/>
          <w:szCs w:val="24"/>
        </w:rPr>
        <w:t xml:space="preserve"> είναι το ακριβές χρονοδιάγραμμα της προκήρυξης και τα κριτήρια που θέτει για τη συμμετοχή των ενδιαφερομένων σε αυτή; </w:t>
      </w:r>
    </w:p>
    <w:p w14:paraId="7E3F79A5"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τι μέτρα θα πάρετε, ώστε άμεσα να προσληφθούν όλοι οι ΙΔΟΧ μουσείων, αρχαιολογικών χώρων και μνημείων με μόνιμη, όμως, σχέση </w:t>
      </w:r>
      <w:r>
        <w:rPr>
          <w:rFonts w:eastAsia="Times New Roman" w:cs="Times New Roman"/>
          <w:szCs w:val="24"/>
        </w:rPr>
        <w:lastRenderedPageBreak/>
        <w:t>εργ</w:t>
      </w:r>
      <w:r>
        <w:rPr>
          <w:rFonts w:eastAsia="Times New Roman" w:cs="Times New Roman"/>
          <w:szCs w:val="24"/>
        </w:rPr>
        <w:t xml:space="preserve">ασίας και πλήρη ασφαλιστικά δικαιώματα και οι προσλήψεις μόνιμης σχέσης να καλύπτουν το σύνολο των αναγκών εφορειών και μουσείων; </w:t>
      </w:r>
    </w:p>
    <w:p w14:paraId="7E3F79A6"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για τους εργαζόμενους ΙΔΑΧ που δουλεύουν για χρόνια στη φύλαξη πρέπει να αναλάβει το κράτος την έγκαιρη και δωρεάν εκμ</w:t>
      </w:r>
      <w:r>
        <w:rPr>
          <w:rFonts w:eastAsia="Times New Roman" w:cs="Times New Roman"/>
          <w:szCs w:val="24"/>
        </w:rPr>
        <w:t>άθηση της ξένης γλώσσας, εφόσον είναι και απαιτούμενο για την πρόσληψή τους. Γιατί να τρέχουν στα επιμελητήρια και να πληρώνουν 500 ευρώ παράβολο για να πάρουν την πιστοποίηση;</w:t>
      </w:r>
    </w:p>
    <w:p w14:paraId="7E3F79A7"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E3F79A8"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και εγώ. </w:t>
      </w:r>
    </w:p>
    <w:p w14:paraId="7E3F79A9"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14:paraId="7E3F79AA"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sidRPr="00DC565B">
        <w:rPr>
          <w:rFonts w:eastAsia="Times New Roman" w:cs="Times New Roman"/>
          <w:b/>
          <w:szCs w:val="24"/>
        </w:rPr>
        <w:t>ΛΥΔΙΑ ΚΟΝΙΟΡΔΟΥ (Υπουργός Πολιτισμού και Αθλητισμού):</w:t>
      </w:r>
      <w:r>
        <w:rPr>
          <w:rFonts w:eastAsia="Times New Roman" w:cs="Times New Roman"/>
          <w:b/>
          <w:szCs w:val="24"/>
        </w:rPr>
        <w:t xml:space="preserve"> </w:t>
      </w:r>
      <w:r>
        <w:rPr>
          <w:rFonts w:eastAsia="Times New Roman" w:cs="Times New Roman"/>
          <w:szCs w:val="24"/>
        </w:rPr>
        <w:t xml:space="preserve">Σας ευχαριστώ, κύριε Πρόεδρε. </w:t>
      </w:r>
    </w:p>
    <w:p w14:paraId="7E3F79AB"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Συντυχάκη, σε ένα πράγμα θα ήθελα να συμφωνήσω μαζί σας, στο ότι ούτε εμάς μας ικανοποιεί ο κατακερματισμός των προσλήψεων και η διαρ</w:t>
      </w:r>
      <w:r>
        <w:rPr>
          <w:rFonts w:eastAsia="Times New Roman" w:cs="Times New Roman"/>
          <w:szCs w:val="24"/>
        </w:rPr>
        <w:t>κής αγωνία στην οποία μπαίνουν οι εργαζόμενοι. Όμως, πιστέψτε</w:t>
      </w:r>
      <w:r w:rsidRPr="00686B95">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Υπουργείο Πολιτισμού και οι υπηρεσίες του προσπαθούν να καλύψουν τις </w:t>
      </w:r>
      <w:r>
        <w:rPr>
          <w:rFonts w:eastAsia="Times New Roman" w:cs="Times New Roman"/>
          <w:szCs w:val="24"/>
        </w:rPr>
        <w:lastRenderedPageBreak/>
        <w:t xml:space="preserve">ανάγκες στους ολοένα αυξανόμενους αρχαιολογικούς χώρους και στα μουσεία μας, όπως και για την αυξανόμενη </w:t>
      </w:r>
      <w:proofErr w:type="spellStart"/>
      <w:r>
        <w:rPr>
          <w:rFonts w:eastAsia="Times New Roman" w:cs="Times New Roman"/>
          <w:szCs w:val="24"/>
        </w:rPr>
        <w:t>επισκεψιμότητα</w:t>
      </w:r>
      <w:proofErr w:type="spellEnd"/>
      <w:r>
        <w:rPr>
          <w:rFonts w:eastAsia="Times New Roman" w:cs="Times New Roman"/>
          <w:szCs w:val="24"/>
        </w:rPr>
        <w:t xml:space="preserve"> π</w:t>
      </w:r>
      <w:r>
        <w:rPr>
          <w:rFonts w:eastAsia="Times New Roman" w:cs="Times New Roman"/>
          <w:szCs w:val="24"/>
        </w:rPr>
        <w:t xml:space="preserve">ου βλέπουμε να υπάρχει από πέρυσι και που φέτος προβλέπεται πολύ μεγάλη. </w:t>
      </w:r>
    </w:p>
    <w:p w14:paraId="7E3F79AC"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Γνωρίζουμε όλοι πάρα πολύ καλά ότι υπό τις παρούσες δυσμενείς δημοσιονομικές συνθήκες και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της χώρας, υπάρχει ένα όριο προσλήψεων και ένα όριο δυνατότητας απασχ</w:t>
      </w:r>
      <w:r>
        <w:rPr>
          <w:rFonts w:eastAsia="Times New Roman" w:cs="Times New Roman"/>
          <w:szCs w:val="24"/>
        </w:rPr>
        <w:t xml:space="preserve">όλησης των εργαζομένων, το οποίο μας αναγκάζει να έχουμε αυτές τις διαφορετικές μορφές απασχόλησης και συμβάσεων. </w:t>
      </w:r>
      <w:r>
        <w:rPr>
          <w:rFonts w:eastAsia="Times New Roman" w:cs="Times New Roman"/>
          <w:szCs w:val="24"/>
        </w:rPr>
        <w:t>Τ</w:t>
      </w:r>
      <w:r>
        <w:rPr>
          <w:rFonts w:eastAsia="Times New Roman" w:cs="Times New Roman"/>
          <w:szCs w:val="24"/>
        </w:rPr>
        <w:t xml:space="preserve">ο Υπουργείο Πολιτισμού </w:t>
      </w:r>
      <w:r>
        <w:rPr>
          <w:rFonts w:eastAsia="Times New Roman" w:cs="Times New Roman"/>
          <w:szCs w:val="24"/>
        </w:rPr>
        <w:t xml:space="preserve">καταβάλλει </w:t>
      </w:r>
      <w:r>
        <w:rPr>
          <w:rFonts w:eastAsia="Times New Roman" w:cs="Times New Roman"/>
          <w:szCs w:val="24"/>
        </w:rPr>
        <w:t xml:space="preserve">κάθε δυνατή προσπάθεια για τη διασφάλιση της εύρυθμης λειτουργίας των χώρων. </w:t>
      </w:r>
    </w:p>
    <w:p w14:paraId="7E3F79AD"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σημειώσουμε ότι αυτή τη στ</w:t>
      </w:r>
      <w:r>
        <w:rPr>
          <w:rFonts w:eastAsia="Times New Roman" w:cs="Times New Roman"/>
          <w:szCs w:val="24"/>
        </w:rPr>
        <w:t xml:space="preserve">ιγμή έχουμε πεντακόσιους ογδόντα εννιά αρχαιολογικούς χώρους και μουσεία σε όλη τη χώρα. Σήμερα λειτουργούν οι πεντακόσιοι χώροι με κανονικό, με διευρυμένο ωράριο, όπου υπάρχει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Αυτό ισχύει και για την Κνωσό, στην οποία αναφερθήκατε, </w:t>
      </w:r>
      <w:r>
        <w:rPr>
          <w:rFonts w:eastAsia="Times New Roman" w:cs="Times New Roman"/>
          <w:szCs w:val="24"/>
        </w:rPr>
        <w:t xml:space="preserve">αλλά και για το Μουσείο του Ηρακλείου. </w:t>
      </w:r>
    </w:p>
    <w:p w14:paraId="7E3F79AE"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Συγκεκριμένα, το Μουσείο του Ηρακλείου και η Κνωσός, όπως και οι άλλοι χώροι με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λειτουργούν με διευρυμένο ωράριο, δηλαδή από τις οκτώ το πρωί μέχρι τις οκτώ το βράδυ. </w:t>
      </w:r>
    </w:p>
    <w:p w14:paraId="7E3F79AF"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Οι ανάγκες σε </w:t>
      </w:r>
      <w:proofErr w:type="spellStart"/>
      <w:r>
        <w:rPr>
          <w:rFonts w:eastAsia="Times New Roman" w:cs="Times New Roman"/>
          <w:szCs w:val="24"/>
        </w:rPr>
        <w:t>φυλακτικό</w:t>
      </w:r>
      <w:proofErr w:type="spellEnd"/>
      <w:r>
        <w:rPr>
          <w:rFonts w:eastAsia="Times New Roman" w:cs="Times New Roman"/>
          <w:szCs w:val="24"/>
        </w:rPr>
        <w:t xml:space="preserve"> προσωπικό καλύπτονται κατά βάση με πεντάμηνες και επτάμηνες συμβάσεις. Θα θέλαμε πάρα πολύ να είναι μόνιμοι αυτοί οι άνθρωποι, αλλά δυστυχώς υπό τις παρούσες συνθήκες δεν μπορούμε. Έχουν αναλάβει ήδη υπηρεσία από την αρχή του χρόνου</w:t>
      </w:r>
      <w:r>
        <w:rPr>
          <w:rFonts w:eastAsia="Times New Roman" w:cs="Times New Roman"/>
          <w:szCs w:val="24"/>
        </w:rPr>
        <w:t xml:space="preserve"> τετρακόσια άτομα διαφόρων ειδικοτήτων, ημερήσιοι, νυχτοφύλακες, προσωπικό καθαριότητας και εργάτες με σχέσεις ιδιωτικού δικαίου. Κατανεμήθηκαν σε όλη την επικράτεια. </w:t>
      </w:r>
    </w:p>
    <w:p w14:paraId="7E3F79B0"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Ηράκλειο και στην Κρήτη αυτή τη στιγμή από αυτούς τους διακόσιους μόνιμους είναι συν</w:t>
      </w:r>
      <w:r>
        <w:rPr>
          <w:rFonts w:eastAsia="Times New Roman" w:cs="Times New Roman"/>
          <w:szCs w:val="24"/>
        </w:rPr>
        <w:t xml:space="preserve">ολικά εξήντα ένας ημερήσιοι, από τους νυχτοφύλακες είναι έξι και στην καθαριότητα είναι δεκατέσσερις και ένας λογιστής. </w:t>
      </w:r>
    </w:p>
    <w:p w14:paraId="7E3F79B1"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Επομένως, φροντίζουμε να μην υπάρχουν κενά ανάμεσα στις διαφορετικές κατηγορίες προσλήψεων. Αυτή είναι η μεγάλη μας αγωνία, να προλάβου</w:t>
      </w:r>
      <w:r>
        <w:rPr>
          <w:rFonts w:eastAsia="Times New Roman" w:cs="Times New Roman"/>
          <w:szCs w:val="24"/>
        </w:rPr>
        <w:t xml:space="preserve">με μέσω του ΑΣΕΠ να γίνουν έγκαιρα οι προκηρύξεις, ώστε να μην υπάρξουν κενά. </w:t>
      </w:r>
    </w:p>
    <w:p w14:paraId="7E3F79B2" w14:textId="77777777" w:rsidR="0001339B" w:rsidRDefault="004C0F7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Ως προς τα διακόσια αυτά άτομα, τις θέσεις μόνιμου προσωπικού, είχαμε ήδη στείλει από τον μήνα Δεκέμβριο στο ΑΣΕΠ την προκήρυξη. Αυτή έχει τύχει επεξεργασίας από το ΑΣΕΠ, μας έσ</w:t>
      </w:r>
      <w:r>
        <w:rPr>
          <w:rFonts w:eastAsia="Times New Roman" w:cs="Times New Roman"/>
          <w:szCs w:val="24"/>
        </w:rPr>
        <w:t xml:space="preserve">τειλαν παρατηρήσεις και πλέον </w:t>
      </w:r>
      <w:r>
        <w:rPr>
          <w:rFonts w:eastAsia="Times New Roman" w:cs="Times New Roman"/>
          <w:szCs w:val="24"/>
        </w:rPr>
        <w:lastRenderedPageBreak/>
        <w:t xml:space="preserve">είμαστε στο τελευταίο στάδιο, όπου αναμένεται η δημοσίευση της προκήρυξης στο ΦΕΚ τις επόμενες μέρες. </w:t>
      </w:r>
    </w:p>
    <w:p w14:paraId="7E3F79B3"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Συνεπώς τον στόχο που είχαμε θέσει για την πρόσληψη του συγκεκριμένου προσωπικού κατά τον μήνα Οκτώβριο, φαίνεται να τον πρ</w:t>
      </w:r>
      <w:r>
        <w:rPr>
          <w:rFonts w:eastAsia="Times New Roman" w:cs="Times New Roman"/>
          <w:szCs w:val="24"/>
        </w:rPr>
        <w:t xml:space="preserve">οσεγγίζουμε νωρίτερα. </w:t>
      </w:r>
    </w:p>
    <w:p w14:paraId="7E3F79B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Όσον αφορά στο μόνιμο προσωπικό, έχει ολοκληρωθεί η διαδικασία έκδοσης υπουργικών αποφάσεων για την παραίτηση του δημοσίου από την άσκηση ενδίκων μέσων. Είναι μια κατηγορία για την οποία έχουμε εργαστεί πάρα πολύ σκληρά εδώ και έναν </w:t>
      </w:r>
      <w:r>
        <w:rPr>
          <w:rFonts w:eastAsia="Times New Roman" w:cs="Times New Roman"/>
          <w:szCs w:val="24"/>
        </w:rPr>
        <w:t>χρόνο για να το καταφέρουμε –το έχουμε καταφέρει τώρα- και σύντομα θα είναι δυνατή η πρόσληψη προσωπικού με σχέση αορίστου χρόνου, που θα ανέρχεται περίπου στα τριακόσια άτομα. Είναι εργαζόμενοι πολλών ειδικοτήτων που έχουν προϋπηρεσία στο αντικείμενό τους</w:t>
      </w:r>
      <w:r>
        <w:rPr>
          <w:rFonts w:eastAsia="Times New Roman" w:cs="Times New Roman"/>
          <w:szCs w:val="24"/>
        </w:rPr>
        <w:t xml:space="preserve"> και έχουν δικαιωθεί δικαστικά και σε κάθε περίπτωση έχουν και αποδεικνύουν τα απαιτούμενα τυπικά προσόντα που ζητούνται και από τους υπόλοιπους </w:t>
      </w:r>
      <w:proofErr w:type="spellStart"/>
      <w:r>
        <w:rPr>
          <w:rFonts w:eastAsia="Times New Roman" w:cs="Times New Roman"/>
          <w:szCs w:val="24"/>
        </w:rPr>
        <w:t>προσληφθέντες</w:t>
      </w:r>
      <w:proofErr w:type="spellEnd"/>
      <w:r>
        <w:rPr>
          <w:rFonts w:eastAsia="Times New Roman" w:cs="Times New Roman"/>
          <w:szCs w:val="24"/>
        </w:rPr>
        <w:t xml:space="preserve">, όπως ορίζονται κυρίως στον οργανισμό του Υπουργείου. </w:t>
      </w:r>
    </w:p>
    <w:p w14:paraId="7E3F79B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Ως προς τα κριτήρια, τις προϋποθέσεις για </w:t>
      </w:r>
      <w:r>
        <w:rPr>
          <w:rFonts w:eastAsia="Times New Roman" w:cs="Times New Roman"/>
          <w:szCs w:val="24"/>
        </w:rPr>
        <w:t xml:space="preserve">την πρόσληψη που γίνεται μέσω ΑΣΕΠ, στα οποία αναφερθήκατε, να σας πω ότι προσδιορίζονται από </w:t>
      </w:r>
      <w:r>
        <w:rPr>
          <w:rFonts w:eastAsia="Times New Roman" w:cs="Times New Roman"/>
          <w:szCs w:val="24"/>
        </w:rPr>
        <w:lastRenderedPageBreak/>
        <w:t xml:space="preserve">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σε συνδυασμό με τα ελάχιστα τυπικά προσόντα που έχουν τεθεί στον νέο οργανισμό του Υπουργείου για όλες τις κατηγορίες των υπαλλήλων. Στο θέμα</w:t>
      </w:r>
      <w:r>
        <w:rPr>
          <w:rFonts w:eastAsia="Times New Roman" w:cs="Times New Roman"/>
          <w:szCs w:val="24"/>
        </w:rPr>
        <w:t xml:space="preserve"> δε της ξένης γλώσσας είναι μίνιμουμ απαίτηση να είναι τουλάχιστον καλή η γνώση της ξένης γλώσσας, γιατί όπως καταλαβαίνετε έρχονται σε επαφή με ξένους επισκέπτες και πρέπει να έχουν τη δυνατότητα επικοινωνίας. Η προϋπόθεση αυτή δεν αφορά φυσικά τους νυχτο</w:t>
      </w:r>
      <w:r>
        <w:rPr>
          <w:rFonts w:eastAsia="Times New Roman" w:cs="Times New Roman"/>
          <w:szCs w:val="24"/>
        </w:rPr>
        <w:t xml:space="preserve">φύλακες ή το προσωπικό καθαριότητας. </w:t>
      </w:r>
    </w:p>
    <w:p w14:paraId="7E3F79B6"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Το θέμα της πρόσληψης εποχικού προσωπικού καθαριότητας να το αφήσω για τη δευτερολογία μου, κύριε Πρόεδρε;</w:t>
      </w:r>
    </w:p>
    <w:p w14:paraId="7E3F79B7" w14:textId="77777777" w:rsidR="0001339B" w:rsidRDefault="004C0F71">
      <w:pPr>
        <w:spacing w:line="600" w:lineRule="auto"/>
        <w:ind w:firstLine="720"/>
        <w:jc w:val="both"/>
        <w:rPr>
          <w:rFonts w:eastAsia="Times New Roman" w:cs="Times New Roman"/>
          <w:szCs w:val="24"/>
        </w:rPr>
      </w:pPr>
      <w:r w:rsidRPr="00EA6C30">
        <w:rPr>
          <w:rFonts w:eastAsia="Times New Roman" w:cs="Times New Roman"/>
          <w:b/>
          <w:szCs w:val="24"/>
        </w:rPr>
        <w:t>ΠΡΟΕΔΡΕΥΩΝ (Σπυρίδων Λυκούδης):</w:t>
      </w:r>
      <w:r>
        <w:rPr>
          <w:rFonts w:eastAsia="Times New Roman" w:cs="Times New Roman"/>
          <w:szCs w:val="24"/>
        </w:rPr>
        <w:t xml:space="preserve"> Εγώ θα έλεγα ναι, κυρία Υπουργέ, για να συντομεύουμε λίγο.</w:t>
      </w:r>
    </w:p>
    <w:p w14:paraId="7E3F79B8" w14:textId="77777777" w:rsidR="0001339B" w:rsidRDefault="004C0F71">
      <w:pPr>
        <w:spacing w:line="600" w:lineRule="auto"/>
        <w:ind w:firstLine="720"/>
        <w:jc w:val="both"/>
        <w:rPr>
          <w:rFonts w:eastAsia="Times New Roman" w:cs="Times New Roman"/>
          <w:szCs w:val="24"/>
        </w:rPr>
      </w:pPr>
      <w:r w:rsidRPr="00EA6C30">
        <w:rPr>
          <w:rFonts w:eastAsia="Times New Roman" w:cs="Times New Roman"/>
          <w:b/>
          <w:szCs w:val="24"/>
        </w:rPr>
        <w:t>ΛΥΔΙΑ ΚΟΝΙΟΡΔΟΥ (Υπο</w:t>
      </w:r>
      <w:r w:rsidRPr="00EA6C30">
        <w:rPr>
          <w:rFonts w:eastAsia="Times New Roman" w:cs="Times New Roman"/>
          <w:b/>
          <w:szCs w:val="24"/>
        </w:rPr>
        <w:t>υργός Πολιτισμού και Αθλητισμού):</w:t>
      </w:r>
      <w:r>
        <w:rPr>
          <w:rFonts w:eastAsia="Times New Roman" w:cs="Times New Roman"/>
          <w:szCs w:val="24"/>
        </w:rPr>
        <w:t xml:space="preserve"> Ωραία. Ευχαριστώ πολύ.</w:t>
      </w:r>
    </w:p>
    <w:p w14:paraId="7E3F79B9" w14:textId="77777777" w:rsidR="0001339B" w:rsidRDefault="004C0F71">
      <w:pPr>
        <w:spacing w:line="600" w:lineRule="auto"/>
        <w:ind w:firstLine="720"/>
        <w:jc w:val="both"/>
        <w:rPr>
          <w:rFonts w:eastAsia="Times New Roman" w:cs="Times New Roman"/>
          <w:szCs w:val="24"/>
        </w:rPr>
      </w:pPr>
      <w:r w:rsidRPr="00EA6C30">
        <w:rPr>
          <w:rFonts w:eastAsia="Times New Roman" w:cs="Times New Roman"/>
          <w:b/>
          <w:szCs w:val="24"/>
        </w:rPr>
        <w:t>ΠΡΟΕΔΡΕΥΩΝ (Σπυρίδων Λυκούδης):</w:t>
      </w:r>
      <w:r>
        <w:rPr>
          <w:rFonts w:eastAsia="Times New Roman" w:cs="Times New Roman"/>
          <w:szCs w:val="24"/>
        </w:rPr>
        <w:t xml:space="preserve"> Κύριε Συντυχάκη, έχετε τον λόγο.</w:t>
      </w:r>
    </w:p>
    <w:p w14:paraId="7E3F79BA" w14:textId="77777777" w:rsidR="0001339B" w:rsidRDefault="004C0F71">
      <w:pPr>
        <w:spacing w:line="600" w:lineRule="auto"/>
        <w:ind w:firstLine="720"/>
        <w:jc w:val="both"/>
        <w:rPr>
          <w:rFonts w:eastAsia="Times New Roman" w:cs="Times New Roman"/>
          <w:szCs w:val="24"/>
        </w:rPr>
      </w:pPr>
      <w:r w:rsidRPr="00EA6C30">
        <w:rPr>
          <w:rFonts w:eastAsia="Times New Roman" w:cs="Times New Roman"/>
          <w:b/>
          <w:szCs w:val="24"/>
        </w:rPr>
        <w:lastRenderedPageBreak/>
        <w:t>ΕΜΜΑΝΟΥΗΛ ΣΥΝΤΥΧΑΚΗΣ:</w:t>
      </w:r>
      <w:r>
        <w:rPr>
          <w:rFonts w:eastAsia="Times New Roman" w:cs="Times New Roman"/>
          <w:szCs w:val="24"/>
        </w:rPr>
        <w:t xml:space="preserve"> Κυρία Υπουργέ, η μόνιμη επωδός της Κυβέρνησης, που αποδεικνύει βέβαια και ποια είναι η δική της πολιτική στρατηγ</w:t>
      </w:r>
      <w:r>
        <w:rPr>
          <w:rFonts w:eastAsia="Times New Roman" w:cs="Times New Roman"/>
          <w:szCs w:val="24"/>
        </w:rPr>
        <w:t xml:space="preserve">ική επιλογή, είναι ότι «δεν μπορούμε να κάνουμε και πολλά πράγματα, διότι έχουμε τις δημοσιονομικές δεσμεύσεις». </w:t>
      </w:r>
    </w:p>
    <w:p w14:paraId="7E3F79B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Τι σημαίνει αυτό; Σημαίνει στην πράξη υποταγή στους θεσμούς, δηλαδή στην Ευρωπαϊκή Ένωση, στην Ευρωπαϊκή Κεντρική Τράπεζα, στο Διεθνές Νομισμα</w:t>
      </w:r>
      <w:r>
        <w:rPr>
          <w:rFonts w:eastAsia="Times New Roman" w:cs="Times New Roman"/>
          <w:szCs w:val="24"/>
        </w:rPr>
        <w:t xml:space="preserve">τικό Ταμείο. Υποταγή στην πράξη σημαίνει έλλειψη ασφάλειας και υγιεινής στους χώρους των αρχαιοτήτων, των αρχαιολογικών μουσείων, των αρχαιολογικών χώρων. Περί αυτού πρόκειται. </w:t>
      </w:r>
    </w:p>
    <w:p w14:paraId="7E3F79B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Για το θέμα της καθαριότητας, που το άφησα για τη δευτερολογία μου, να σας πω </w:t>
      </w:r>
      <w:r>
        <w:rPr>
          <w:rFonts w:eastAsia="Times New Roman" w:cs="Times New Roman"/>
          <w:szCs w:val="24"/>
        </w:rPr>
        <w:t>ότι π</w:t>
      </w:r>
      <w:r>
        <w:rPr>
          <w:rFonts w:eastAsia="Times New Roman" w:cs="Times New Roman"/>
          <w:szCs w:val="24"/>
        </w:rPr>
        <w:t>έρα από το ότι εκκρεμούν ακόμα οι προκηρύξεις για το εποχικό προσωπικό στην καθαριότητα των αρχαιολογικών χώρων και μουσείων και μάλιστα σε μια εποχή -επαναλαμβάνω- αυξημένης κίνησης, το Αρχαιολογικό Μουσείο Ηρακλείου κινδυνεύει να μείνει χωρίς προσωπ</w:t>
      </w:r>
      <w:r>
        <w:rPr>
          <w:rFonts w:eastAsia="Times New Roman" w:cs="Times New Roman"/>
          <w:szCs w:val="24"/>
        </w:rPr>
        <w:t>ικό καθαριότητας μέσα στο καλοκαίρι.</w:t>
      </w:r>
    </w:p>
    <w:p w14:paraId="7E3F79B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 Είπατε για δεκατέσσερις εργαζόμενους στην καθαριότητα. Δεν ισχύει αυτό. Είναι λανθασμένη η πληροφόρηση που έχετε. Τις προηγούμενες ημέ</w:t>
      </w:r>
      <w:r>
        <w:rPr>
          <w:rFonts w:eastAsia="Times New Roman" w:cs="Times New Roman"/>
          <w:szCs w:val="24"/>
        </w:rPr>
        <w:lastRenderedPageBreak/>
        <w:t xml:space="preserve">ρες ήμουν στο Αρχαιολογικό Μουσείο Ηρακλείου και ιδίοις </w:t>
      </w:r>
      <w:proofErr w:type="spellStart"/>
      <w:r>
        <w:rPr>
          <w:rFonts w:eastAsia="Times New Roman" w:cs="Times New Roman"/>
          <w:szCs w:val="24"/>
        </w:rPr>
        <w:t>όμμασι</w:t>
      </w:r>
      <w:proofErr w:type="spellEnd"/>
      <w:r>
        <w:rPr>
          <w:rFonts w:eastAsia="Times New Roman" w:cs="Times New Roman"/>
          <w:szCs w:val="24"/>
        </w:rPr>
        <w:t xml:space="preserve"> διαπίστωσα πώς έχει η</w:t>
      </w:r>
      <w:r>
        <w:rPr>
          <w:rFonts w:eastAsia="Times New Roman" w:cs="Times New Roman"/>
          <w:szCs w:val="24"/>
        </w:rPr>
        <w:t xml:space="preserve"> κατάσταση, μίλησα με τους εργαζόμενους. Υπάρχει μία μόνιμη καθαρίστρια, η οποία είναι σοβαρά άρρωστη –μακάρι η γυναίκα να ξεπεράσει το πρόβλημά της και να επιστρέψει στα καθήκοντά της- υπάρχει και μία με πεντάμηνη σύμβαση που λήγει σε είκοσι ημέρες. Για ν</w:t>
      </w:r>
      <w:r>
        <w:rPr>
          <w:rFonts w:eastAsia="Times New Roman" w:cs="Times New Roman"/>
          <w:szCs w:val="24"/>
        </w:rPr>
        <w:t>α βγει η καθαριότητα ποιος επιστρατεύτηκε; Ο εργατοτεχνίτης του μουσείου. Καλά να είναι ο άνθρωπος, αλλά αυτά είναι –επιτρέψτε μου την έκφραση- ρεζιλίκια. Προφανώς και δεν μπορούν να συντηρηθούν οι εσωτερικοί και οι εξωτερικοί χώροι και ιδίως οι τουαλέτες,</w:t>
      </w:r>
      <w:r>
        <w:rPr>
          <w:rFonts w:eastAsia="Times New Roman" w:cs="Times New Roman"/>
          <w:szCs w:val="24"/>
        </w:rPr>
        <w:t xml:space="preserve"> που αν δεν συντηρηθούν, αποτελούν εστία μόλυνσης. Την ίδια στιγμή η Κυβέρνηση θέλει να αναβαθμίσει το τουριστικό προϊόν. </w:t>
      </w:r>
    </w:p>
    <w:p w14:paraId="7E3F79B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Όσο δε για τα θέματα του διευρυμένου ωραρίου, να σας πω ότι με το υπάρχον προσωπικό, όταν οι ανάγκες είναι πολύ μεγαλύτερες, σημαίνει</w:t>
      </w:r>
      <w:r>
        <w:rPr>
          <w:rFonts w:eastAsia="Times New Roman" w:cs="Times New Roman"/>
          <w:szCs w:val="24"/>
        </w:rPr>
        <w:t xml:space="preserve"> ότι εντατικοποιείται η δουλειά. Σημαίνει ότι εργαζόμενοι κάποιας ειδικότητας αναλαμβάνουν καθήκοντα άλλης ειδικότητας.</w:t>
      </w:r>
    </w:p>
    <w:p w14:paraId="7E3F79B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 Θα σας πω και κάτι άλλο. Υπάρχουν και μικρότεροι αρχαιολογικοί χώροι σε όλη τη χώρα -μπορώ να σας αναφέρω συγκεκριμένα στην Αγία Τριάδα δίπλα στη Φαιστό, στο </w:t>
      </w:r>
      <w:proofErr w:type="spellStart"/>
      <w:r>
        <w:rPr>
          <w:rFonts w:eastAsia="Times New Roman" w:cs="Times New Roman"/>
          <w:szCs w:val="24"/>
        </w:rPr>
        <w:t>Βαθύπετρο</w:t>
      </w:r>
      <w:proofErr w:type="spellEnd"/>
      <w:r>
        <w:rPr>
          <w:rFonts w:eastAsia="Times New Roman" w:cs="Times New Roman"/>
          <w:szCs w:val="24"/>
        </w:rPr>
        <w:t xml:space="preserve">, στους Φούρνους, δίπλα στην κωμόπολη </w:t>
      </w:r>
      <w:proofErr w:type="spellStart"/>
      <w:r>
        <w:rPr>
          <w:rFonts w:eastAsia="Times New Roman" w:cs="Times New Roman"/>
          <w:szCs w:val="24"/>
        </w:rPr>
        <w:t>Αρχανών</w:t>
      </w:r>
      <w:proofErr w:type="spellEnd"/>
      <w:r>
        <w:rPr>
          <w:rFonts w:eastAsia="Times New Roman" w:cs="Times New Roman"/>
          <w:szCs w:val="24"/>
        </w:rPr>
        <w:t xml:space="preserve">- που είναι </w:t>
      </w:r>
      <w:proofErr w:type="spellStart"/>
      <w:r>
        <w:rPr>
          <w:rFonts w:eastAsia="Times New Roman" w:cs="Times New Roman"/>
          <w:szCs w:val="24"/>
        </w:rPr>
        <w:t>αφημένοι</w:t>
      </w:r>
      <w:proofErr w:type="spellEnd"/>
      <w:r>
        <w:rPr>
          <w:rFonts w:eastAsia="Times New Roman" w:cs="Times New Roman"/>
          <w:szCs w:val="24"/>
        </w:rPr>
        <w:t xml:space="preserve"> στην τύχη τους. Δεν υπ</w:t>
      </w:r>
      <w:r>
        <w:rPr>
          <w:rFonts w:eastAsia="Times New Roman" w:cs="Times New Roman"/>
          <w:szCs w:val="24"/>
        </w:rPr>
        <w:t xml:space="preserve">άρχει προσωπικό για </w:t>
      </w:r>
      <w:r>
        <w:rPr>
          <w:rFonts w:eastAsia="Times New Roman" w:cs="Times New Roman"/>
          <w:szCs w:val="24"/>
        </w:rPr>
        <w:lastRenderedPageBreak/>
        <w:t>να φυλάξει αυτούς τους συγκεκριμένους χώρους. Ούτε φυλάσσονται ούτε συντηρούνται. Πρέπει να αναδειχθούν και να συντηρηθούν αυτοί οι συγκεκριμένοι χώροι.</w:t>
      </w:r>
    </w:p>
    <w:p w14:paraId="7E3F79C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Είναι γνωστό ότι οι ελλείψεις προσωπικού διαφόρων ειδικοτήτων και οι ελαστικές εργα</w:t>
      </w:r>
      <w:r>
        <w:rPr>
          <w:rFonts w:eastAsia="Times New Roman" w:cs="Times New Roman"/>
          <w:szCs w:val="24"/>
        </w:rPr>
        <w:t xml:space="preserve">σιακές σχέσεις συνοδεύονται πάντα με εντατικοποίηση της δουλειάς, με </w:t>
      </w:r>
      <w:proofErr w:type="spellStart"/>
      <w:r>
        <w:rPr>
          <w:rFonts w:eastAsia="Times New Roman" w:cs="Times New Roman"/>
          <w:szCs w:val="24"/>
        </w:rPr>
        <w:t>απληρωσιά</w:t>
      </w:r>
      <w:proofErr w:type="spellEnd"/>
      <w:r>
        <w:rPr>
          <w:rFonts w:eastAsia="Times New Roman" w:cs="Times New Roman"/>
          <w:szCs w:val="24"/>
        </w:rPr>
        <w:t>, με καταστρατήγηση ωραρίων, ακόμα και με τρομοκρατία στους χώρους δουλειάς προκειμένου να βγει η δουλειά, προκειμένου να είναι αρεστός ο συμβασιούχος και να βγάζει τη δουλειά. Σ</w:t>
      </w:r>
      <w:r>
        <w:rPr>
          <w:rFonts w:eastAsia="Times New Roman" w:cs="Times New Roman"/>
          <w:szCs w:val="24"/>
        </w:rPr>
        <w:t xml:space="preserve">ε όποιον τολμήσει να σηκώσει κεφάλι, αρκεί να βγει το πρόγραμμα με τη διευρυμένη λειτουργία των αρχαιολογικών χώρων και μουσείων. </w:t>
      </w:r>
    </w:p>
    <w:p w14:paraId="7E3F79C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Αυτά είναι προβλήματα που υπήρχαν όχι μόνο σε σας, αλλά και σε προηγούμενες κυβερνήσεις, απλώς είναι λίγο πιο οξυμ</w:t>
      </w:r>
      <w:r>
        <w:rPr>
          <w:rFonts w:eastAsia="Times New Roman" w:cs="Times New Roman"/>
          <w:szCs w:val="24"/>
        </w:rPr>
        <w:t>μ</w:t>
      </w:r>
      <w:r>
        <w:rPr>
          <w:rFonts w:eastAsia="Times New Roman" w:cs="Times New Roman"/>
          <w:szCs w:val="24"/>
        </w:rPr>
        <w:t xml:space="preserve">ένα τώρα,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 και λόγω της πολιτικής σας αλλά και λόγω της αυξημένης τουριστικής κίνησης, που εσκεμμένα συντηρείται και χρησιμοποιείται ως πρόσχημα προκειμένου να πέσει στα μαλακά η εμπλοκή ιδιωτών στη φύλαξη, προστασία, ανάδειξη, διαχείριση, αν θέλετε, της πολ</w:t>
      </w:r>
      <w:r>
        <w:rPr>
          <w:rFonts w:eastAsia="Times New Roman" w:cs="Times New Roman"/>
          <w:szCs w:val="24"/>
        </w:rPr>
        <w:t xml:space="preserve">ιτιστικής κληρονομιάς, με εργολάβους, με εταιρείες </w:t>
      </w:r>
      <w:r>
        <w:rPr>
          <w:rFonts w:eastAsia="Times New Roman" w:cs="Times New Roman"/>
          <w:szCs w:val="24"/>
          <w:lang w:val="en-US"/>
        </w:rPr>
        <w:t>security</w:t>
      </w:r>
      <w:r>
        <w:rPr>
          <w:rFonts w:eastAsia="Times New Roman" w:cs="Times New Roman"/>
          <w:szCs w:val="24"/>
        </w:rPr>
        <w:t xml:space="preserve"> και τη μέθοδο πολλές φορές της φιλανθρωπίας και του εθελοντισμού. </w:t>
      </w:r>
    </w:p>
    <w:p w14:paraId="7E3F79C2"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Άρα, λοιπόν, θα πρέπει να σταματήσει αυτή η κατάσταση. Επαναλαμβάνουμε ότι για να λυθεί οριστικά το πρόβλημα δεν χρειάζονται διακ</w:t>
      </w:r>
      <w:r>
        <w:rPr>
          <w:rFonts w:eastAsia="Times New Roman" w:cs="Times New Roman"/>
          <w:szCs w:val="24"/>
        </w:rPr>
        <w:t xml:space="preserve">όσιοι, αλλά χίλιοι διακόσιοι </w:t>
      </w:r>
      <w:r>
        <w:rPr>
          <w:rFonts w:eastAsia="Times New Roman" w:cs="Times New Roman"/>
          <w:szCs w:val="24"/>
        </w:rPr>
        <w:t xml:space="preserve">υπάλληλοι </w:t>
      </w:r>
      <w:r>
        <w:rPr>
          <w:rFonts w:eastAsia="Times New Roman" w:cs="Times New Roman"/>
          <w:szCs w:val="24"/>
        </w:rPr>
        <w:t xml:space="preserve">και με μόνιμη σχέση εργασίας. Ας αφήσουμε τα άλλα περί μητροπολιτικού κόμβου, κέντρου διαπεριφερειακής εμβέλειας, προστασίας και ανάδειξης της Κνωσού, πολιτιστική κληρονομιά, </w:t>
      </w:r>
      <w:r>
        <w:rPr>
          <w:rFonts w:eastAsia="Times New Roman" w:cs="Times New Roman"/>
          <w:szCs w:val="24"/>
          <w:lang w:val="en-US"/>
        </w:rPr>
        <w:t>brand</w:t>
      </w:r>
      <w:r w:rsidRPr="000836E3">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ή όπως το λένε, προκειμένου να </w:t>
      </w:r>
      <w:r>
        <w:rPr>
          <w:rFonts w:eastAsia="Times New Roman" w:cs="Times New Roman"/>
          <w:szCs w:val="24"/>
        </w:rPr>
        <w:t xml:space="preserve">ξεγελάσουν τον κόσμο, ενώ η πραγματικότητα είναι εντελώς διαφορετική σήμερα. </w:t>
      </w:r>
    </w:p>
    <w:p w14:paraId="7E3F79C3"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Η λύση, λοιπόν, είναι μία. Για την απρόσκοπτη λειτουργία όλων των μουσείων και των αρχαιολογικών χώρων σε όλη τη χώρα η λύση είναι η μόνιμη σχέση εργασίας και οι προσλήψεις στο ύ</w:t>
      </w:r>
      <w:r>
        <w:rPr>
          <w:rFonts w:eastAsia="Times New Roman" w:cs="Times New Roman"/>
          <w:szCs w:val="24"/>
        </w:rPr>
        <w:t xml:space="preserve">ψος των πραγματικών αναγκών. Αυτή είναι η πραγματικότητα. Κρατάμε βέβαια αυτά που είπατε σε σχέση με την προκήρυξη, ότι θα γίνει σε λίγες ημέρες. Το κρατάμε για να δούμε αν πραγματικά θα είναι όπως τα λέει η κυρία Υπουργός. </w:t>
      </w:r>
    </w:p>
    <w:p w14:paraId="7E3F79C4" w14:textId="77777777" w:rsidR="0001339B" w:rsidRDefault="004C0F71">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Ευχαριστούμε, κύριε Συντυχάκη. </w:t>
      </w:r>
    </w:p>
    <w:p w14:paraId="7E3F79C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w:t>
      </w:r>
    </w:p>
    <w:p w14:paraId="7E3F79C6" w14:textId="77777777" w:rsidR="0001339B" w:rsidRDefault="004C0F71">
      <w:pPr>
        <w:spacing w:line="600" w:lineRule="auto"/>
        <w:ind w:firstLine="720"/>
        <w:jc w:val="both"/>
        <w:rPr>
          <w:rFonts w:eastAsia="Times New Roman" w:cs="Times New Roman"/>
          <w:szCs w:val="24"/>
        </w:rPr>
      </w:pPr>
      <w:r w:rsidRPr="00C5300A">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Μας απασχολεί κι εμάς το θέμα του προσωπικού καθαριότητας. Με την ψήφιση </w:t>
      </w:r>
      <w:r>
        <w:rPr>
          <w:rFonts w:eastAsia="Times New Roman" w:cs="Times New Roman"/>
          <w:szCs w:val="24"/>
        </w:rPr>
        <w:lastRenderedPageBreak/>
        <w:t>του ν.4305/2017 προβλέφθηκε η δυνατότητα πρόσληψης προσωπικού κ</w:t>
      </w:r>
      <w:r>
        <w:rPr>
          <w:rFonts w:eastAsia="Times New Roman" w:cs="Times New Roman"/>
          <w:szCs w:val="24"/>
        </w:rPr>
        <w:t xml:space="preserve">αθαριότητας με συμβάσεις δεκαοκτώ μηνών, χωρίς διαδικασία ΠΥΣ, αλλά με έκδοση ΚΥΑ, </w:t>
      </w:r>
      <w:r>
        <w:rPr>
          <w:rFonts w:eastAsia="Times New Roman" w:cs="Times New Roman"/>
          <w:szCs w:val="24"/>
        </w:rPr>
        <w:t>δηλαδή 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w:t>
      </w:r>
    </w:p>
    <w:p w14:paraId="7E3F79C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Το Υπουργείο μας, μετά το συμπληρωματικό αίτημα που κατέθεσε, εξασφάλισε την πρόσληψη </w:t>
      </w:r>
      <w:proofErr w:type="spellStart"/>
      <w:r>
        <w:rPr>
          <w:rFonts w:eastAsia="Times New Roman" w:cs="Times New Roman"/>
          <w:szCs w:val="24"/>
        </w:rPr>
        <w:t>εκατόν</w:t>
      </w:r>
      <w:proofErr w:type="spellEnd"/>
      <w:r>
        <w:rPr>
          <w:rFonts w:eastAsia="Times New Roman" w:cs="Times New Roman"/>
          <w:szCs w:val="24"/>
        </w:rPr>
        <w:t xml:space="preserve"> εξήντα εννέα ατόμων –αρχικά ήταν </w:t>
      </w:r>
      <w:proofErr w:type="spellStart"/>
      <w:r>
        <w:rPr>
          <w:rFonts w:eastAsia="Times New Roman" w:cs="Times New Roman"/>
          <w:szCs w:val="24"/>
        </w:rPr>
        <w:t>εκατόν</w:t>
      </w:r>
      <w:proofErr w:type="spellEnd"/>
      <w:r>
        <w:rPr>
          <w:rFonts w:eastAsia="Times New Roman" w:cs="Times New Roman"/>
          <w:szCs w:val="24"/>
        </w:rPr>
        <w:t xml:space="preserve"> πενή</w:t>
      </w:r>
      <w:r>
        <w:rPr>
          <w:rFonts w:eastAsia="Times New Roman" w:cs="Times New Roman"/>
          <w:szCs w:val="24"/>
        </w:rPr>
        <w:t xml:space="preserve">ντα- που θα κατανεμηθούν σε όλη την επικράτεια. Έχει εξασφαλισθεί η πίστωση γι’ αυτόν τον σκοπό και έχουν σταλεί στο ΑΣΕΠ οι προκηρύξεις των θέσεων από τις αντίστοιχες </w:t>
      </w:r>
      <w:r>
        <w:rPr>
          <w:rFonts w:eastAsia="Times New Roman" w:cs="Times New Roman"/>
          <w:szCs w:val="24"/>
        </w:rPr>
        <w:t>ε</w:t>
      </w:r>
      <w:r>
        <w:rPr>
          <w:rFonts w:eastAsia="Times New Roman" w:cs="Times New Roman"/>
          <w:szCs w:val="24"/>
        </w:rPr>
        <w:t xml:space="preserve">φορείες. </w:t>
      </w:r>
    </w:p>
    <w:p w14:paraId="7E3F79C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ε</w:t>
      </w:r>
      <w:r>
        <w:rPr>
          <w:rFonts w:eastAsia="Times New Roman" w:cs="Times New Roman"/>
          <w:szCs w:val="24"/>
        </w:rPr>
        <w:t xml:space="preserve">φορεία στην οποία αναφέρεστε, την Εφορεία Ηρακλείου, υπάρχουν ήδη έξι </w:t>
      </w:r>
      <w:r>
        <w:rPr>
          <w:rFonts w:eastAsia="Times New Roman" w:cs="Times New Roman"/>
          <w:szCs w:val="24"/>
        </w:rPr>
        <w:t xml:space="preserve">υπάλληλοι με </w:t>
      </w:r>
      <w:r>
        <w:rPr>
          <w:rFonts w:eastAsia="Times New Roman" w:cs="Times New Roman"/>
          <w:szCs w:val="24"/>
        </w:rPr>
        <w:t>οκτάμην</w:t>
      </w:r>
      <w:r>
        <w:rPr>
          <w:rFonts w:eastAsia="Times New Roman" w:cs="Times New Roman"/>
          <w:szCs w:val="24"/>
        </w:rPr>
        <w:t>η σύμβαση</w:t>
      </w:r>
      <w:r>
        <w:rPr>
          <w:rFonts w:eastAsia="Times New Roman" w:cs="Times New Roman"/>
          <w:szCs w:val="24"/>
        </w:rPr>
        <w:t xml:space="preserve"> μέχρι τον Νοέμβριο και εν τω μεταξύ θα μπουν οι επόμενοι οκτώ, έτσι ώστε να μην υπάρξει κενό και να εξασφαλισθεί η καθαριότητα σε όλους τους χώρους. Τα χρήμ</w:t>
      </w:r>
      <w:r>
        <w:rPr>
          <w:rFonts w:eastAsia="Times New Roman" w:cs="Times New Roman"/>
          <w:szCs w:val="24"/>
        </w:rPr>
        <w:t>ατα έχουν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δοθεί και θα γίνει άμεσα και η προκήρυξη.</w:t>
      </w:r>
    </w:p>
    <w:p w14:paraId="7E3F79C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Μας προβληματίζει σοβαρά όλο το θέμα που υπάρχει από τις προηγούμενες κυβερνήσεις, δηλαδή η έξοδος πάρα πολύ έμπειρου δυναμικού με τις συνταξιοδοτήσεις και τις μετατάξεις, αφού ξέρουμε ότι αναλογικά για τους τέσσερις που έφευγαν μπορούσαμε να προσλάβουμε μ</w:t>
      </w:r>
      <w:r>
        <w:rPr>
          <w:rFonts w:eastAsia="Times New Roman" w:cs="Times New Roman"/>
          <w:szCs w:val="24"/>
        </w:rPr>
        <w:t xml:space="preserve">όνο έναν. Ευτυχώς </w:t>
      </w:r>
      <w:r>
        <w:rPr>
          <w:rFonts w:eastAsia="Times New Roman" w:cs="Times New Roman"/>
          <w:szCs w:val="24"/>
        </w:rPr>
        <w:lastRenderedPageBreak/>
        <w:t xml:space="preserve">αυτό τώρα έχει αλλάξει και στη θέση του ενός που φεύγει μπορούμε να προσλάβουμε έναν άλλον. </w:t>
      </w:r>
    </w:p>
    <w:p w14:paraId="7E3F79C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Ωστόσο, για να προβλέψουμε τη σταδιακή στελέχωση όλων των ειδικοτήτων στον </w:t>
      </w:r>
      <w:r>
        <w:rPr>
          <w:rFonts w:eastAsia="Times New Roman" w:cs="Times New Roman"/>
          <w:szCs w:val="24"/>
        </w:rPr>
        <w:t>ο</w:t>
      </w:r>
      <w:r>
        <w:rPr>
          <w:rFonts w:eastAsia="Times New Roman" w:cs="Times New Roman"/>
          <w:szCs w:val="24"/>
        </w:rPr>
        <w:t>ργανισμό, που έχουμε καταθέσει, προβλέπουμε την αύξηση των θέσεων αυτ</w:t>
      </w:r>
      <w:r>
        <w:rPr>
          <w:rFonts w:eastAsia="Times New Roman" w:cs="Times New Roman"/>
          <w:szCs w:val="24"/>
        </w:rPr>
        <w:t xml:space="preserve">ών κατά χίλιες εξακόσιες τριάντα πέντε, με σκοπό σε βάθος χρόνου να καλυφθούν οι θέσεις αυτές με τακτικό προσωπικό. Ειδικότερα δε στις θέσεις του προσωπικού φύλαξης, οι προβλεπόμενες θέσεις αυξήθηκαν κατά εξακόσιες έξι. </w:t>
      </w:r>
    </w:p>
    <w:p w14:paraId="7E3F79C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Η άμεση πρόσληψη όλων των ειδικοτήτ</w:t>
      </w:r>
      <w:r>
        <w:rPr>
          <w:rFonts w:eastAsia="Times New Roman" w:cs="Times New Roman"/>
          <w:szCs w:val="24"/>
        </w:rPr>
        <w:t xml:space="preserve">ων και η κάλυψη του συνόλου των αναγκών των </w:t>
      </w:r>
      <w:r>
        <w:rPr>
          <w:rFonts w:eastAsia="Times New Roman" w:cs="Times New Roman"/>
          <w:szCs w:val="24"/>
        </w:rPr>
        <w:t>ε</w:t>
      </w:r>
      <w:r>
        <w:rPr>
          <w:rFonts w:eastAsia="Times New Roman" w:cs="Times New Roman"/>
          <w:szCs w:val="24"/>
        </w:rPr>
        <w:t xml:space="preserve">φορειών μας είναι κάτι που θα επιθυμούσε και η δική μας Κυβέρνηση όχι μόνο για το Υπουργείο αλλά και για όλον τον δημόσιο τομέα. Όμως, είναι γνωστό ότι από τότε που μπήκαμε στο μνημόνιο, αυτό δεν είναι ένα απλό </w:t>
      </w:r>
      <w:r>
        <w:rPr>
          <w:rFonts w:eastAsia="Times New Roman" w:cs="Times New Roman"/>
          <w:szCs w:val="24"/>
        </w:rPr>
        <w:t xml:space="preserve">θέμα, όταν μάλιστα σε προηγούμενες πολύ καλύτερες οικονομικά συνθήκες, άλλες κυβερνήσεις δεν είχαν προβεί στη μόνιμη λύση του προβλήματος αυτού. </w:t>
      </w:r>
    </w:p>
    <w:p w14:paraId="7E3F79CC" w14:textId="77777777" w:rsidR="0001339B" w:rsidRDefault="004C0F71">
      <w:pPr>
        <w:spacing w:line="600" w:lineRule="auto"/>
        <w:ind w:firstLine="720"/>
        <w:jc w:val="both"/>
        <w:rPr>
          <w:rFonts w:eastAsia="Times New Roman" w:cs="Times New Roman"/>
          <w:color w:val="000000" w:themeColor="text1"/>
          <w:szCs w:val="24"/>
        </w:rPr>
      </w:pPr>
      <w:r w:rsidRPr="00674C8E">
        <w:rPr>
          <w:rFonts w:eastAsia="Times New Roman" w:cs="Times New Roman"/>
          <w:color w:val="000000" w:themeColor="text1"/>
          <w:szCs w:val="24"/>
        </w:rPr>
        <w:t>Εμείς, όμως, προσλαμβάνουμε ήδη περισσότερα από πεντακόσια άτομα με μόνιμη σχέση εργασίας και απασχολούμε ανθρ</w:t>
      </w:r>
      <w:r w:rsidRPr="00674C8E">
        <w:rPr>
          <w:rFonts w:eastAsia="Times New Roman" w:cs="Times New Roman"/>
          <w:color w:val="000000" w:themeColor="text1"/>
          <w:szCs w:val="24"/>
        </w:rPr>
        <w:t xml:space="preserve">ώπους σε πάνω από </w:t>
      </w:r>
      <w:r w:rsidRPr="00674C8E">
        <w:rPr>
          <w:rFonts w:eastAsia="Times New Roman" w:cs="Times New Roman"/>
          <w:color w:val="000000" w:themeColor="text1"/>
          <w:szCs w:val="24"/>
        </w:rPr>
        <w:lastRenderedPageBreak/>
        <w:t xml:space="preserve">δύο χιλιάδες τριακόσιες θέσεις εργασίας για όλες τις κατηγορίες, στις οποίες συμπεριλαμβάνεται και αυτή της καθαριότητας. </w:t>
      </w:r>
    </w:p>
    <w:p w14:paraId="7E3F79C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Θα ήθελα, επίσης, να πω ότι η επιμόρφωση του προσωπικού ανήκει στην αρμοδιότητα άλλου Υπουργείου, ωστόσο εμείς ωθού</w:t>
      </w:r>
      <w:r>
        <w:rPr>
          <w:rFonts w:eastAsia="Times New Roman" w:cs="Times New Roman"/>
          <w:szCs w:val="24"/>
        </w:rPr>
        <w:t xml:space="preserve">με και παροτρύνουμε τους εργαζόμενους να πάνε στα προγράμματα μέσω του ΟΑΕΔ, για να μάθουν άλλες γλώσσες. </w:t>
      </w:r>
    </w:p>
    <w:p w14:paraId="7E3F79C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Επίσης, στο ηλεκτρονικό εισιτήριο που μπαίνει άμεσα σε εφαρμογή σε συνεργασία με τις εφορείες, επιμορφώνουμε το προσωπικό για να μπορέσει άμεσα να αν</w:t>
      </w:r>
      <w:r>
        <w:rPr>
          <w:rFonts w:eastAsia="Times New Roman" w:cs="Times New Roman"/>
          <w:szCs w:val="24"/>
        </w:rPr>
        <w:t>ταποκριθεί στις ειδικές ανάγκες που θέτει το ηλεκτρονικό εισιτήριο.</w:t>
      </w:r>
    </w:p>
    <w:p w14:paraId="7E3F79C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Σας ευχαριστώ.</w:t>
      </w:r>
    </w:p>
    <w:p w14:paraId="7E3F79D0" w14:textId="77777777" w:rsidR="0001339B" w:rsidRDefault="004C0F71">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Ευχαριστώ, κυρία Υπουργέ.</w:t>
      </w:r>
    </w:p>
    <w:p w14:paraId="7E3F79D1" w14:textId="77777777" w:rsidR="0001339B" w:rsidRDefault="004C0F71">
      <w:pPr>
        <w:spacing w:line="600" w:lineRule="auto"/>
        <w:ind w:firstLine="720"/>
        <w:jc w:val="both"/>
        <w:rPr>
          <w:rFonts w:eastAsia="Times New Roman"/>
          <w:szCs w:val="24"/>
        </w:rPr>
      </w:pPr>
      <w:r>
        <w:rPr>
          <w:rFonts w:eastAsia="Times New Roman" w:cs="Times New Roman"/>
          <w:szCs w:val="24"/>
        </w:rPr>
        <w:t xml:space="preserve">Ακολουθεί η </w:t>
      </w:r>
      <w:r>
        <w:rPr>
          <w:rFonts w:eastAsia="Times New Roman"/>
          <w:color w:val="000000"/>
          <w:szCs w:val="24"/>
          <w:shd w:val="clear" w:color="auto" w:fill="FFFFFF"/>
        </w:rPr>
        <w:t>πέμπτη</w:t>
      </w:r>
      <w:r>
        <w:rPr>
          <w:rFonts w:eastAsia="Times New Roman" w:cs="Times New Roman"/>
          <w:szCs w:val="24"/>
        </w:rPr>
        <w:t xml:space="preserve"> με αριθμό</w:t>
      </w:r>
      <w:r w:rsidRPr="00086DE3">
        <w:rPr>
          <w:rFonts w:eastAsia="Times New Roman"/>
          <w:color w:val="000000"/>
          <w:szCs w:val="24"/>
          <w:shd w:val="clear" w:color="auto" w:fill="FFFFFF"/>
        </w:rPr>
        <w:t xml:space="preserve"> 1668/18-5-2018 </w:t>
      </w:r>
      <w:r>
        <w:rPr>
          <w:rFonts w:eastAsia="Times New Roman"/>
          <w:color w:val="000000"/>
          <w:szCs w:val="24"/>
          <w:shd w:val="clear" w:color="auto" w:fill="FFFFFF"/>
        </w:rPr>
        <w:t>ε</w:t>
      </w:r>
      <w:r w:rsidRPr="00086DE3">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086DE3">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086DE3">
        <w:rPr>
          <w:rFonts w:eastAsia="Times New Roman"/>
          <w:color w:val="000000"/>
          <w:szCs w:val="24"/>
          <w:shd w:val="clear" w:color="auto" w:fill="FFFFFF"/>
        </w:rPr>
        <w:t xml:space="preserve">της Βουλευτού Δράμας της Δημοκρατικής </w:t>
      </w:r>
      <w:r w:rsidRPr="00086DE3">
        <w:rPr>
          <w:rFonts w:eastAsia="Times New Roman"/>
          <w:color w:val="000000"/>
          <w:szCs w:val="24"/>
          <w:shd w:val="clear" w:color="auto" w:fill="FFFFFF"/>
        </w:rPr>
        <w:t>Συμπαράταξης ΠΑΣΟΚ – ΔΗΜΑΡ κ</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086DE3">
        <w:rPr>
          <w:rFonts w:eastAsia="Times New Roman"/>
          <w:bCs/>
          <w:color w:val="000000"/>
          <w:szCs w:val="24"/>
          <w:shd w:val="clear" w:color="auto" w:fill="FFFFFF"/>
        </w:rPr>
        <w:t xml:space="preserve">Χαράς </w:t>
      </w:r>
      <w:proofErr w:type="spellStart"/>
      <w:r w:rsidRPr="00086DE3">
        <w:rPr>
          <w:rFonts w:eastAsia="Times New Roman"/>
          <w:bCs/>
          <w:color w:val="000000"/>
          <w:szCs w:val="24"/>
          <w:shd w:val="clear" w:color="auto" w:fill="FFFFFF"/>
        </w:rPr>
        <w:t>Κεφαλίδου</w:t>
      </w:r>
      <w:proofErr w:type="spellEnd"/>
      <w:r>
        <w:rPr>
          <w:rFonts w:eastAsia="Times New Roman"/>
          <w:b/>
          <w:bCs/>
          <w:color w:val="000000"/>
          <w:szCs w:val="24"/>
          <w:shd w:val="clear" w:color="auto" w:fill="FFFFFF"/>
        </w:rPr>
        <w:t xml:space="preserve"> </w:t>
      </w:r>
      <w:r w:rsidRPr="00086DE3">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086DE3">
        <w:rPr>
          <w:rFonts w:eastAsia="Times New Roman"/>
          <w:bCs/>
          <w:color w:val="000000"/>
          <w:szCs w:val="24"/>
          <w:shd w:val="clear" w:color="auto" w:fill="FFFFFF"/>
        </w:rPr>
        <w:t>Πολιτισμού και Αθλητισμού,</w:t>
      </w:r>
      <w:r w:rsidRPr="00086DE3">
        <w:rPr>
          <w:rFonts w:eastAsia="Times New Roman"/>
          <w:b/>
          <w:color w:val="000000"/>
          <w:szCs w:val="24"/>
          <w:shd w:val="clear" w:color="auto" w:fill="FFFFFF"/>
        </w:rPr>
        <w:t xml:space="preserve"> </w:t>
      </w:r>
      <w:r w:rsidRPr="00086DE3">
        <w:rPr>
          <w:rFonts w:eastAsia="Times New Roman"/>
          <w:color w:val="000000"/>
          <w:szCs w:val="24"/>
          <w:shd w:val="clear" w:color="auto" w:fill="FFFFFF"/>
        </w:rPr>
        <w:t xml:space="preserve">με θέμα: «Ύποπτες </w:t>
      </w:r>
      <w:r>
        <w:rPr>
          <w:rFonts w:eastAsia="Times New Roman"/>
          <w:color w:val="000000"/>
          <w:szCs w:val="24"/>
          <w:shd w:val="clear" w:color="auto" w:fill="FFFFFF"/>
        </w:rPr>
        <w:t>"</w:t>
      </w:r>
      <w:r w:rsidRPr="00086DE3">
        <w:rPr>
          <w:rFonts w:eastAsia="Times New Roman"/>
          <w:color w:val="000000"/>
          <w:szCs w:val="24"/>
          <w:shd w:val="clear" w:color="auto" w:fill="FFFFFF"/>
        </w:rPr>
        <w:t>καινοτομίες</w:t>
      </w:r>
      <w:r>
        <w:rPr>
          <w:rFonts w:eastAsia="Times New Roman"/>
          <w:color w:val="000000"/>
          <w:szCs w:val="24"/>
          <w:shd w:val="clear" w:color="auto" w:fill="FFFFFF"/>
        </w:rPr>
        <w:t>"</w:t>
      </w:r>
      <w:r w:rsidRPr="00086DE3">
        <w:rPr>
          <w:rFonts w:eastAsia="Times New Roman"/>
          <w:color w:val="000000"/>
          <w:szCs w:val="24"/>
          <w:shd w:val="clear" w:color="auto" w:fill="FFFFFF"/>
        </w:rPr>
        <w:t xml:space="preserve"> του Υπουργείου Πολιτισμού και Αθλητισμού».</w:t>
      </w:r>
    </w:p>
    <w:p w14:paraId="7E3F79D2"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E3F79D3"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lastRenderedPageBreak/>
        <w:t>ΧΑΡΟΥΛΑ (</w:t>
      </w:r>
      <w:r w:rsidRPr="00C25D49">
        <w:rPr>
          <w:rFonts w:eastAsia="Times New Roman" w:cs="Times New Roman"/>
          <w:b/>
          <w:szCs w:val="24"/>
        </w:rPr>
        <w:t>ΧΑΡΑ</w:t>
      </w:r>
      <w:r>
        <w:rPr>
          <w:rFonts w:eastAsia="Times New Roman" w:cs="Times New Roman"/>
          <w:b/>
          <w:szCs w:val="24"/>
        </w:rPr>
        <w:t xml:space="preserve">) </w:t>
      </w:r>
      <w:r w:rsidRPr="00C25D49">
        <w:rPr>
          <w:rFonts w:eastAsia="Times New Roman" w:cs="Times New Roman"/>
          <w:b/>
          <w:szCs w:val="24"/>
        </w:rPr>
        <w:t>ΚΕΦΑΛΙΔΟΥ:</w:t>
      </w:r>
      <w:r>
        <w:rPr>
          <w:rFonts w:eastAsia="Times New Roman" w:cs="Times New Roman"/>
          <w:szCs w:val="24"/>
        </w:rPr>
        <w:t xml:space="preserve"> Ευχαριστώ, κύριε Πρόεδρε.</w:t>
      </w:r>
    </w:p>
    <w:p w14:paraId="7E3F79D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Αξιότιμη κυρία Υπουργέ, έστω και καθυστερημένα συζητάμε σήμερα το θέμα της επίκαιρης ερώτησης που έχει να κάνει με την έκθεση που φιλοξενεί το Βυζαντινό και Χριστιανικό Μουσείο με θέμα «Πανάγιος Τάφος: Το μνημείο και το έργο».</w:t>
      </w:r>
    </w:p>
    <w:p w14:paraId="7E3F79D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έκθεση μπορεί να εγκαινιάστηκε στις 21 Μαΐου </w:t>
      </w:r>
      <w:r>
        <w:rPr>
          <w:rFonts w:eastAsia="Times New Roman" w:cs="Times New Roman"/>
          <w:szCs w:val="24"/>
        </w:rPr>
        <w:t>«</w:t>
      </w:r>
      <w:r>
        <w:rPr>
          <w:rFonts w:eastAsia="Times New Roman" w:cs="Times New Roman"/>
          <w:szCs w:val="24"/>
        </w:rPr>
        <w:t>μετά βαΐων και κλάδων</w:t>
      </w:r>
      <w:r>
        <w:rPr>
          <w:rFonts w:eastAsia="Times New Roman" w:cs="Times New Roman"/>
          <w:szCs w:val="24"/>
        </w:rPr>
        <w:t>»</w:t>
      </w:r>
      <w:r>
        <w:rPr>
          <w:rFonts w:eastAsia="Times New Roman" w:cs="Times New Roman"/>
          <w:szCs w:val="24"/>
        </w:rPr>
        <w:t xml:space="preserve">, όμως τα ερωτήματα σχετικά με τις «καινοτομίες» στις οποίες έχετε προχωρήσει παραμένουν. </w:t>
      </w:r>
    </w:p>
    <w:p w14:paraId="7E3F79D6"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Εξηγούμαι</w:t>
      </w:r>
      <w:r w:rsidRPr="00BC7CEE">
        <w:rPr>
          <w:rFonts w:eastAsia="Times New Roman" w:cs="Times New Roman"/>
          <w:szCs w:val="24"/>
        </w:rPr>
        <w:t>:</w:t>
      </w:r>
      <w:r>
        <w:rPr>
          <w:rFonts w:eastAsia="Times New Roman" w:cs="Times New Roman"/>
          <w:szCs w:val="24"/>
        </w:rPr>
        <w:t xml:space="preserve"> Αυτή η έκθεση ουσιαστικά είναι μια έκθεση με χρήση νέων τεχνολογιών και τρισδιάστατων μοντέλων και μεταφέρει νοερά τον επισκέπτη στα Ιεροσόλυμα και συγκεκριμένα στον </w:t>
      </w:r>
      <w:r>
        <w:rPr>
          <w:rFonts w:eastAsia="Times New Roman" w:cs="Times New Roman"/>
          <w:szCs w:val="24"/>
        </w:rPr>
        <w:t>Ν</w:t>
      </w:r>
      <w:r>
        <w:rPr>
          <w:rFonts w:eastAsia="Times New Roman" w:cs="Times New Roman"/>
          <w:szCs w:val="24"/>
        </w:rPr>
        <w:t>αό της Αναστάσεως, στον Πανάγιο Τάφο.</w:t>
      </w:r>
    </w:p>
    <w:p w14:paraId="7E3F79D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Με πρόσφατη απόφασή του το Υπουργείο σας, μετά από</w:t>
      </w:r>
      <w:r>
        <w:rPr>
          <w:rFonts w:eastAsia="Times New Roman" w:cs="Times New Roman"/>
          <w:szCs w:val="24"/>
        </w:rPr>
        <w:t xml:space="preserve"> γνωμοδότηση του Κεντρικού Αρχαιολογικού Συμβουλίου στις 8 Μαΐου, παραχώρησε τρεις αίθουσες του Μουσείου σε μία </w:t>
      </w:r>
      <w:r>
        <w:rPr>
          <w:rFonts w:eastAsia="Times New Roman" w:cs="Times New Roman"/>
          <w:szCs w:val="24"/>
        </w:rPr>
        <w:t>αστική μη κερδοσκοπική εταιρεία</w:t>
      </w:r>
      <w:r>
        <w:rPr>
          <w:rFonts w:eastAsia="Times New Roman" w:cs="Times New Roman"/>
          <w:szCs w:val="24"/>
        </w:rPr>
        <w:t xml:space="preserve">, προκειμένου να πραγματοποιηθεί αυτή η έκθεση. Λέτε ότι η έκθεση θα διαρκέσει μέχρι τις 30 Ιουνίου. Κάπου αλλού </w:t>
      </w:r>
      <w:r>
        <w:rPr>
          <w:rFonts w:eastAsia="Times New Roman" w:cs="Times New Roman"/>
          <w:szCs w:val="24"/>
        </w:rPr>
        <w:t xml:space="preserve">αναφέρεται ότι θα είναι μέχρι 31 Ιανουαρίου. Αν θέλετε, διευκρινίστε το και αυτό. Αφορά στην αναστήλωση του Ιερού </w:t>
      </w:r>
      <w:r>
        <w:rPr>
          <w:rFonts w:eastAsia="Times New Roman" w:cs="Times New Roman"/>
          <w:szCs w:val="24"/>
        </w:rPr>
        <w:lastRenderedPageBreak/>
        <w:t xml:space="preserve">Κουβουκλίου στον </w:t>
      </w:r>
      <w:r>
        <w:rPr>
          <w:rFonts w:eastAsia="Times New Roman" w:cs="Times New Roman"/>
          <w:szCs w:val="24"/>
        </w:rPr>
        <w:t>Ν</w:t>
      </w:r>
      <w:r>
        <w:rPr>
          <w:rFonts w:eastAsia="Times New Roman" w:cs="Times New Roman"/>
          <w:szCs w:val="24"/>
        </w:rPr>
        <w:t xml:space="preserve">αό της Αναστάσεως στην Ιερουσαλήμ και στις εργασίες που έκανε η διεπιστημονική ομάδα του Εθνικού Μετσόβιου Πολυτεχνείου. Τα </w:t>
      </w:r>
      <w:r>
        <w:rPr>
          <w:rFonts w:eastAsia="Times New Roman" w:cs="Times New Roman"/>
          <w:szCs w:val="24"/>
        </w:rPr>
        <w:t>θερμά μας συγχαρητήρια σε όλη αυτή την τεράστια κινητοποίηση και προσπάθεια.</w:t>
      </w:r>
    </w:p>
    <w:p w14:paraId="7E3F79D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Ουσιαστικά, λοιπόν, αποτελεί μία σύνοψη της ψηφιακής έκθεσης που ήδη λειτουργεί στις Ηνωμένες Πολιτείες από το «</w:t>
      </w:r>
      <w:r>
        <w:rPr>
          <w:rFonts w:eastAsia="Times New Roman" w:cs="Times New Roman"/>
          <w:szCs w:val="24"/>
          <w:lang w:val="en-US"/>
        </w:rPr>
        <w:t>NATIONAL</w:t>
      </w:r>
      <w:r w:rsidRPr="00C25D49">
        <w:rPr>
          <w:rFonts w:eastAsia="Times New Roman" w:cs="Times New Roman"/>
          <w:szCs w:val="24"/>
        </w:rPr>
        <w:t xml:space="preserve"> </w:t>
      </w:r>
      <w:r>
        <w:rPr>
          <w:rFonts w:eastAsia="Times New Roman" w:cs="Times New Roman"/>
          <w:szCs w:val="24"/>
          <w:lang w:val="en-US"/>
        </w:rPr>
        <w:t>GEOGRAPHIC</w:t>
      </w:r>
      <w:r>
        <w:rPr>
          <w:rFonts w:eastAsia="Times New Roman" w:cs="Times New Roman"/>
          <w:szCs w:val="24"/>
        </w:rPr>
        <w:t>»</w:t>
      </w:r>
      <w:r w:rsidRPr="00C25D49">
        <w:rPr>
          <w:rFonts w:eastAsia="Times New Roman" w:cs="Times New Roman"/>
          <w:szCs w:val="24"/>
        </w:rPr>
        <w:t xml:space="preserve">. </w:t>
      </w:r>
    </w:p>
    <w:p w14:paraId="7E3F79D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Το κόστος της έκθεσης φαίνεται ότι ποικίλλει</w:t>
      </w:r>
      <w:r>
        <w:rPr>
          <w:rFonts w:eastAsia="Times New Roman" w:cs="Times New Roman"/>
          <w:szCs w:val="24"/>
        </w:rPr>
        <w:t xml:space="preserve"> και αυτό σας το λέω γιατί υπάρχουν μόνο διαρροές σε δημοσιεύματα του </w:t>
      </w:r>
      <w:r>
        <w:rPr>
          <w:rFonts w:eastAsia="Times New Roman" w:cs="Times New Roman"/>
          <w:szCs w:val="24"/>
        </w:rPr>
        <w:t>Τ</w:t>
      </w:r>
      <w:r>
        <w:rPr>
          <w:rFonts w:eastAsia="Times New Roman" w:cs="Times New Roman"/>
          <w:szCs w:val="24"/>
        </w:rPr>
        <w:t>ύπου. Άλλοι λένε ότι το κόστος ανέρχεται στις 700.000 ευρώ. Άλλοι πάλι το εκτινάσσουν στα 3.000.000 ευρώ. Αναλυτικό προϋπολογισμό δεν έχουμε βρει πουθενά. Θέλουμε μία διευκρίνιση για το</w:t>
      </w:r>
      <w:r>
        <w:rPr>
          <w:rFonts w:eastAsia="Times New Roman" w:cs="Times New Roman"/>
          <w:szCs w:val="24"/>
        </w:rPr>
        <w:t xml:space="preserve"> ποιος τελικά είναι ο προϋπολογισμός, μιας και έχει ολοκληρωθεί το </w:t>
      </w:r>
      <w:r>
        <w:rPr>
          <w:rFonts w:eastAsia="Times New Roman" w:cs="Times New Roman"/>
          <w:szCs w:val="24"/>
          <w:lang w:val="en-US"/>
        </w:rPr>
        <w:t>project</w:t>
      </w:r>
      <w:r w:rsidRPr="00C25D49">
        <w:rPr>
          <w:rFonts w:eastAsia="Times New Roman" w:cs="Times New Roman"/>
          <w:szCs w:val="24"/>
        </w:rPr>
        <w:t xml:space="preserve"> </w:t>
      </w:r>
      <w:r>
        <w:rPr>
          <w:rFonts w:eastAsia="Times New Roman" w:cs="Times New Roman"/>
          <w:szCs w:val="24"/>
        </w:rPr>
        <w:t>και μπορείτε να μας δώσετε κάποια πιο αναλυτικά στοιχεία για το πόσο κόστισε.</w:t>
      </w:r>
    </w:p>
    <w:p w14:paraId="7E3F79D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Τώρα, ας αναφερθούμε στις δύο «καινοτομίες» του Υπουργείου σας. Η πρώτη είναι ότι για πρώτη φορά στην ι</w:t>
      </w:r>
      <w:r>
        <w:rPr>
          <w:rFonts w:eastAsia="Times New Roman" w:cs="Times New Roman"/>
          <w:szCs w:val="24"/>
        </w:rPr>
        <w:t xml:space="preserve">στορία τα έσοδα από την πώληση των εισιτηρίων δεν θα τα εισπράξει το κράτος, αλλά θα τα διαχειριστεί ένας τρίτος και στην προκειμένη περίπτωση η </w:t>
      </w:r>
      <w:r>
        <w:rPr>
          <w:rFonts w:eastAsia="Times New Roman" w:cs="Times New Roman"/>
          <w:szCs w:val="24"/>
        </w:rPr>
        <w:t>αστική μη κερδοσκοπική εταιρεία</w:t>
      </w:r>
      <w:r>
        <w:rPr>
          <w:rFonts w:eastAsia="Times New Roman" w:cs="Times New Roman"/>
          <w:szCs w:val="24"/>
        </w:rPr>
        <w:t xml:space="preserve">. </w:t>
      </w:r>
      <w:r>
        <w:rPr>
          <w:rFonts w:eastAsia="Times New Roman" w:cs="Times New Roman"/>
          <w:szCs w:val="24"/>
        </w:rPr>
        <w:lastRenderedPageBreak/>
        <w:t>Δηλαδή</w:t>
      </w:r>
      <w:r>
        <w:rPr>
          <w:rFonts w:eastAsia="Times New Roman" w:cs="Times New Roman"/>
          <w:szCs w:val="24"/>
        </w:rPr>
        <w:t>,</w:t>
      </w:r>
      <w:r>
        <w:rPr>
          <w:rFonts w:eastAsia="Times New Roman" w:cs="Times New Roman"/>
          <w:szCs w:val="24"/>
        </w:rPr>
        <w:t xml:space="preserve"> με πολύ απλά λόγια, εσείς παραχωρήσατε τους χώρους ενός δημόσιου μουσε</w:t>
      </w:r>
      <w:r>
        <w:rPr>
          <w:rFonts w:eastAsia="Times New Roman" w:cs="Times New Roman"/>
          <w:szCs w:val="24"/>
        </w:rPr>
        <w:t>ίου σε έναν ιδιώτη. Η ερώτηση είναι</w:t>
      </w:r>
      <w:r>
        <w:rPr>
          <w:rFonts w:eastAsia="Times New Roman" w:cs="Times New Roman"/>
          <w:szCs w:val="24"/>
        </w:rPr>
        <w:t>:</w:t>
      </w:r>
      <w:r>
        <w:rPr>
          <w:rFonts w:eastAsia="Times New Roman" w:cs="Times New Roman"/>
          <w:szCs w:val="24"/>
        </w:rPr>
        <w:t xml:space="preserve"> έναντι </w:t>
      </w:r>
      <w:proofErr w:type="spellStart"/>
      <w:r>
        <w:rPr>
          <w:rFonts w:eastAsia="Times New Roman" w:cs="Times New Roman"/>
          <w:szCs w:val="24"/>
        </w:rPr>
        <w:t>ποίου</w:t>
      </w:r>
      <w:proofErr w:type="spellEnd"/>
      <w:r>
        <w:rPr>
          <w:rFonts w:eastAsia="Times New Roman" w:cs="Times New Roman"/>
          <w:szCs w:val="24"/>
        </w:rPr>
        <w:t xml:space="preserve"> τιμήματος. Υπάρχει κάποιος νόμος που το ορίζει αυτό; Έχει γίνει κάποιας μορφής ΣΔΙΤ; Αν έχει γίνει κάτι τέτοιο, πείτε το, για να το ξέρει και ο κόσμος, διότι, αν θυμάμαι καλά, ασκούσατε κάποτε πολύ σκληρή κ</w:t>
      </w:r>
      <w:r>
        <w:rPr>
          <w:rFonts w:eastAsia="Times New Roman" w:cs="Times New Roman"/>
          <w:szCs w:val="24"/>
        </w:rPr>
        <w:t>ριτική στις ΣΔΙΤ και ακυρώνατε αποφάσεις, συμβάσεις ΣΔΙΤ. Τότε, βέβαια, ήσασταν στην περίοδο της τύφλωσης από τις ιδεοληπτικές σας εμμονές. Τώρα, λοιπόν, που τα υλοποιείτε, πείτε μας με τι όρους τα υλοποιείτε, διότι σκοπός είναι ό,τι γίνεται να γίνεται και</w:t>
      </w:r>
      <w:r>
        <w:rPr>
          <w:rFonts w:eastAsia="Times New Roman" w:cs="Times New Roman"/>
          <w:szCs w:val="24"/>
        </w:rPr>
        <w:t xml:space="preserve"> προς όφελος και του </w:t>
      </w:r>
      <w:r>
        <w:rPr>
          <w:rFonts w:eastAsia="Times New Roman" w:cs="Times New Roman"/>
          <w:szCs w:val="24"/>
        </w:rPr>
        <w:t>δ</w:t>
      </w:r>
      <w:r>
        <w:rPr>
          <w:rFonts w:eastAsia="Times New Roman" w:cs="Times New Roman"/>
          <w:szCs w:val="24"/>
        </w:rPr>
        <w:t xml:space="preserve">ημοσίου. </w:t>
      </w:r>
    </w:p>
    <w:p w14:paraId="7E3F79D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Και έπεται «καινοτομιών» συνέχεια: Η δεύτερη καινοτομία σας είναι ότι για πρώτη φορά πάλι το αντίτιμο για το εισιτήριο δεν το αποφασίσατε εσείς, δηλαδή δεν το αποφάσισε το Υπουργείο Πολιτισμού, αλλά η εταιρεία. Θα σας πω, μά</w:t>
      </w:r>
      <w:r>
        <w:rPr>
          <w:rFonts w:eastAsia="Times New Roman" w:cs="Times New Roman"/>
          <w:szCs w:val="24"/>
        </w:rPr>
        <w:t xml:space="preserve">λιστα, ότι την τελευταία εβδομάδα, αναζητώντας μία αίσθηση για το πού θα κινηθεί η τιμή του εισιτηρίου, επανειλημμένως κάναμε κάποια τηλεφωνήματα στο </w:t>
      </w:r>
      <w:r>
        <w:rPr>
          <w:rFonts w:eastAsia="Times New Roman" w:cs="Times New Roman"/>
          <w:szCs w:val="24"/>
        </w:rPr>
        <w:t>μ</w:t>
      </w:r>
      <w:r>
        <w:rPr>
          <w:rFonts w:eastAsia="Times New Roman" w:cs="Times New Roman"/>
          <w:szCs w:val="24"/>
        </w:rPr>
        <w:t>ουσείο και οι άνθρωποι δεν ήξεραν τι να μας πουν. Μάλιστα, την Παρασκευή, δηλαδή πριν τα εγκαίνια, παίζαμ</w:t>
      </w:r>
      <w:r>
        <w:rPr>
          <w:rFonts w:eastAsia="Times New Roman" w:cs="Times New Roman"/>
          <w:szCs w:val="24"/>
        </w:rPr>
        <w:t xml:space="preserve">ε λίγο την κολοκυθιά, δηλαδή «θα είναι </w:t>
      </w:r>
      <w:r>
        <w:rPr>
          <w:rFonts w:eastAsia="Times New Roman" w:cs="Times New Roman"/>
          <w:szCs w:val="24"/>
        </w:rPr>
        <w:t>10</w:t>
      </w:r>
      <w:r>
        <w:rPr>
          <w:rFonts w:eastAsia="Times New Roman" w:cs="Times New Roman"/>
          <w:szCs w:val="24"/>
        </w:rPr>
        <w:t xml:space="preserve"> ευρώ, θα είναι </w:t>
      </w:r>
      <w:r>
        <w:rPr>
          <w:rFonts w:eastAsia="Times New Roman" w:cs="Times New Roman"/>
          <w:szCs w:val="24"/>
        </w:rPr>
        <w:t>8</w:t>
      </w:r>
      <w:r>
        <w:rPr>
          <w:rFonts w:eastAsia="Times New Roman" w:cs="Times New Roman"/>
          <w:szCs w:val="24"/>
        </w:rPr>
        <w:t xml:space="preserve"> ευρώ;». Τελικά, το εισιτήριο θα είναι στα </w:t>
      </w:r>
      <w:r>
        <w:rPr>
          <w:rFonts w:eastAsia="Times New Roman" w:cs="Times New Roman"/>
          <w:szCs w:val="24"/>
        </w:rPr>
        <w:t>10</w:t>
      </w:r>
      <w:r>
        <w:rPr>
          <w:rFonts w:eastAsia="Times New Roman" w:cs="Times New Roman"/>
          <w:szCs w:val="24"/>
        </w:rPr>
        <w:t xml:space="preserve"> ευρώ.</w:t>
      </w:r>
    </w:p>
    <w:p w14:paraId="7E3F79D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Για να έχουμε ένα μέτρο σύγκρισης, θέλω να σας πω ότι στο Ίδρυμα Μείζονος Ελληνισμού «Ελληνικός Κόσμος», που είναι ένα νομικό πρόσωπο ιδιωτικού δι</w:t>
      </w:r>
      <w:r>
        <w:rPr>
          <w:rFonts w:eastAsia="Times New Roman" w:cs="Times New Roman"/>
          <w:szCs w:val="24"/>
        </w:rPr>
        <w:t>καίου με κοινωφελή πολιτιστικό μη κερδοσκοπικό χαρακτήρα, λειτουργεί εδώ και πάρα πολλά χρόνια μία ψηφιακή απεικόνιση περιήγησης στην Ακρόπολη του Περικλή του 5</w:t>
      </w:r>
      <w:r w:rsidRPr="00C25D49">
        <w:rPr>
          <w:rFonts w:eastAsia="Times New Roman" w:cs="Times New Roman"/>
          <w:szCs w:val="24"/>
          <w:vertAlign w:val="superscript"/>
        </w:rPr>
        <w:t>ου</w:t>
      </w:r>
      <w:r>
        <w:rPr>
          <w:rFonts w:eastAsia="Times New Roman" w:cs="Times New Roman"/>
          <w:szCs w:val="24"/>
        </w:rPr>
        <w:t xml:space="preserve"> αιώνα, διάρκειας </w:t>
      </w:r>
      <w:r>
        <w:rPr>
          <w:rFonts w:eastAsia="Times New Roman" w:cs="Times New Roman"/>
          <w:szCs w:val="24"/>
        </w:rPr>
        <w:t>σαράντα πέντε</w:t>
      </w:r>
      <w:r>
        <w:rPr>
          <w:rFonts w:eastAsia="Times New Roman" w:cs="Times New Roman"/>
          <w:szCs w:val="24"/>
        </w:rPr>
        <w:t xml:space="preserve"> λεπτών και εκεί η τιμή του εισιτηρίου είναι </w:t>
      </w:r>
      <w:r>
        <w:rPr>
          <w:rFonts w:eastAsia="Times New Roman" w:cs="Times New Roman"/>
          <w:szCs w:val="24"/>
        </w:rPr>
        <w:t>10</w:t>
      </w:r>
      <w:r>
        <w:rPr>
          <w:rFonts w:eastAsia="Times New Roman" w:cs="Times New Roman"/>
          <w:szCs w:val="24"/>
        </w:rPr>
        <w:t xml:space="preserve"> ευρώ το ολόκληρο και </w:t>
      </w:r>
      <w:r>
        <w:rPr>
          <w:rFonts w:eastAsia="Times New Roman" w:cs="Times New Roman"/>
          <w:szCs w:val="24"/>
        </w:rPr>
        <w:t>8</w:t>
      </w:r>
      <w:r>
        <w:rPr>
          <w:rFonts w:eastAsia="Times New Roman" w:cs="Times New Roman"/>
          <w:szCs w:val="24"/>
        </w:rPr>
        <w:t xml:space="preserve"> ευρώ το μειωμένο. </w:t>
      </w:r>
    </w:p>
    <w:p w14:paraId="7E3F79DD"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Καταλήγοντας, οι ερωτήσεις που θέλω να σας υποβάλω, κυρία Υπουργέ, είναι οι εξής: </w:t>
      </w:r>
    </w:p>
    <w:p w14:paraId="7E3F79DE"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Πρώτον, ποιος τελικά και με ποια αιτιολογική βάση θα έχει την οικονομική ευθύνη και το οικονομικό όφελος της έκθεσης και με ποιον </w:t>
      </w:r>
      <w:r>
        <w:rPr>
          <w:rFonts w:eastAsia="Times New Roman" w:cs="Times New Roman"/>
          <w:szCs w:val="24"/>
        </w:rPr>
        <w:t>προϋπολογισμό;</w:t>
      </w:r>
    </w:p>
    <w:p w14:paraId="7E3F79D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Δεύτερον: Για ποιον λόγο επιτρέψατε σε έναν ιδιωτικό φορέα να έχει τόσο καθοριστικό ρόλο σε ολόκληρη τη διοργάνωση αυτής της </w:t>
      </w:r>
      <w:r>
        <w:rPr>
          <w:rFonts w:eastAsia="Times New Roman" w:cs="Times New Roman"/>
          <w:szCs w:val="24"/>
        </w:rPr>
        <w:t>έ</w:t>
      </w:r>
      <w:r>
        <w:rPr>
          <w:rFonts w:eastAsia="Times New Roman" w:cs="Times New Roman"/>
          <w:szCs w:val="24"/>
        </w:rPr>
        <w:t>κθεσης; Ουσιαστικά ορίζει και την τιμή του εισιτηρίου και έχει και την πλήρη διαχείριση των εσόδων.</w:t>
      </w:r>
    </w:p>
    <w:p w14:paraId="7E3F79E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Τρίτον: Με ποιο</w:t>
      </w:r>
      <w:r>
        <w:rPr>
          <w:rFonts w:eastAsia="Times New Roman" w:cs="Times New Roman"/>
          <w:szCs w:val="24"/>
        </w:rPr>
        <w:t xml:space="preserve"> κριτήριο και βάσει ποιου διαγωνισμού αναθέσατε σε γνωστή εταιρεία ηλεκτρονικής αγοράς εισιτηρίων την πώληση των εισιτηρίων </w:t>
      </w:r>
      <w:r>
        <w:rPr>
          <w:rFonts w:eastAsia="Times New Roman" w:cs="Times New Roman"/>
          <w:szCs w:val="24"/>
        </w:rPr>
        <w:lastRenderedPageBreak/>
        <w:t xml:space="preserve">για την </w:t>
      </w:r>
      <w:r>
        <w:rPr>
          <w:rFonts w:eastAsia="Times New Roman" w:cs="Times New Roman"/>
          <w:szCs w:val="24"/>
        </w:rPr>
        <w:t>έ</w:t>
      </w:r>
      <w:r>
        <w:rPr>
          <w:rFonts w:eastAsia="Times New Roman" w:cs="Times New Roman"/>
          <w:szCs w:val="24"/>
        </w:rPr>
        <w:t xml:space="preserve">κθεση; Αναζητήσαμε να δούμε αν υπάρχει κάποια δημοσίευση διακήρυξης ή κάποιος διαγωνισμός. Αν ναι, πού δημοσιεύτηκε και με </w:t>
      </w:r>
      <w:r>
        <w:rPr>
          <w:rFonts w:eastAsia="Times New Roman" w:cs="Times New Roman"/>
          <w:szCs w:val="24"/>
        </w:rPr>
        <w:t>ποια αξιολογικά κριτήρια επιλέχθηκε η συγκεκριμένη εταιρεία;</w:t>
      </w:r>
    </w:p>
    <w:p w14:paraId="7E3F79E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Και το τελευταίο: Τελικά το Χριστιανικό και Βυζαντινό Μουσείο</w:t>
      </w:r>
      <w:r>
        <w:rPr>
          <w:rFonts w:eastAsia="Times New Roman" w:cs="Times New Roman"/>
          <w:szCs w:val="24"/>
        </w:rPr>
        <w:t>,</w:t>
      </w:r>
      <w:r>
        <w:rPr>
          <w:rFonts w:eastAsia="Times New Roman" w:cs="Times New Roman"/>
          <w:szCs w:val="24"/>
        </w:rPr>
        <w:t xml:space="preserve"> που φιλοξενεί όλη αυτή την </w:t>
      </w:r>
      <w:r>
        <w:rPr>
          <w:rFonts w:eastAsia="Times New Roman" w:cs="Times New Roman"/>
          <w:szCs w:val="24"/>
        </w:rPr>
        <w:t>έ</w:t>
      </w:r>
      <w:r>
        <w:rPr>
          <w:rFonts w:eastAsia="Times New Roman" w:cs="Times New Roman"/>
          <w:szCs w:val="24"/>
        </w:rPr>
        <w:t xml:space="preserve">κθεση σε τρεις αίθουσές του -που η </w:t>
      </w:r>
      <w:r>
        <w:rPr>
          <w:rFonts w:eastAsia="Times New Roman" w:cs="Times New Roman"/>
          <w:szCs w:val="24"/>
        </w:rPr>
        <w:t>έ</w:t>
      </w:r>
      <w:r>
        <w:rPr>
          <w:rFonts w:eastAsia="Times New Roman" w:cs="Times New Roman"/>
          <w:szCs w:val="24"/>
        </w:rPr>
        <w:t>κθεση δεν είναι τίποτα άλλο παρά δύο πεντάλεπτα βίντεο και ένα τρίλε</w:t>
      </w:r>
      <w:r>
        <w:rPr>
          <w:rFonts w:eastAsia="Times New Roman" w:cs="Times New Roman"/>
          <w:szCs w:val="24"/>
        </w:rPr>
        <w:t xml:space="preserve">πτο σε περιβάλλον προσομοίωσης και στοιχίζει 10 ευρώ το άτομο και 5 ευρώ για ανθρώπους άνω </w:t>
      </w:r>
      <w:r>
        <w:rPr>
          <w:rFonts w:eastAsia="Times New Roman" w:cs="Times New Roman"/>
          <w:szCs w:val="24"/>
        </w:rPr>
        <w:t>των</w:t>
      </w:r>
      <w:r>
        <w:rPr>
          <w:rFonts w:eastAsia="Times New Roman" w:cs="Times New Roman"/>
          <w:szCs w:val="24"/>
        </w:rPr>
        <w:t xml:space="preserve"> εξήντα πέντε- τι όφελος έχει;</w:t>
      </w:r>
    </w:p>
    <w:p w14:paraId="7E3F79E2" w14:textId="77777777" w:rsidR="0001339B" w:rsidRDefault="004C0F71">
      <w:pPr>
        <w:spacing w:line="600" w:lineRule="auto"/>
        <w:ind w:firstLine="720"/>
        <w:jc w:val="both"/>
        <w:rPr>
          <w:rFonts w:eastAsia="Times New Roman" w:cs="Times New Roman"/>
          <w:szCs w:val="24"/>
        </w:rPr>
      </w:pPr>
      <w:r w:rsidRPr="003A4875">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7E3F79E3" w14:textId="77777777" w:rsidR="0001339B" w:rsidRDefault="004C0F71">
      <w:pPr>
        <w:spacing w:line="600" w:lineRule="auto"/>
        <w:ind w:firstLine="720"/>
        <w:jc w:val="both"/>
        <w:rPr>
          <w:rFonts w:eastAsia="Times New Roman" w:cs="Times New Roman"/>
        </w:rPr>
      </w:pPr>
      <w:r w:rsidRPr="00E860FA">
        <w:rPr>
          <w:rFonts w:eastAsia="Times New Roman" w:cs="Times New Roman"/>
        </w:rPr>
        <w:t>Κυρίες και κύριοι συνάδελφοι, έχω την τιμή να ανακοινώσω στο Σώμα ότι τ</w:t>
      </w:r>
      <w:r w:rsidRPr="00E860FA">
        <w:rPr>
          <w:rFonts w:eastAsia="Times New Roman" w:cs="Times New Roman"/>
        </w:rPr>
        <w:t xml:space="preserve">η συνεδρίασή μας παρακολουθούν από τα άνω δυτικά θεωρεία, αφού προηγουμένως </w:t>
      </w:r>
      <w:r w:rsidRPr="00285F9D">
        <w:rPr>
          <w:rFonts w:eastAsia="Times New Roman" w:cs="Times New Roman"/>
        </w:rPr>
        <w:t>συμμετείχαν στο εκπαιδευτικό πρόγραμμα «Εργαστήρι Δημοκρατίας»,</w:t>
      </w:r>
      <w:r>
        <w:rPr>
          <w:rFonts w:eastAsia="Times New Roman" w:cs="Times New Roman"/>
        </w:rPr>
        <w:t xml:space="preserve"> που οργανώνει το Ίδρυμα της Βουλής</w:t>
      </w:r>
      <w:r w:rsidRPr="00E860FA">
        <w:rPr>
          <w:rFonts w:eastAsia="Times New Roman" w:cs="Times New Roman"/>
        </w:rPr>
        <w:t xml:space="preserve">, </w:t>
      </w:r>
      <w:r>
        <w:rPr>
          <w:rFonts w:eastAsia="Times New Roman" w:cs="Times New Roman"/>
        </w:rPr>
        <w:t>δεκαεπτά</w:t>
      </w:r>
      <w:r w:rsidRPr="00E860FA">
        <w:rPr>
          <w:rFonts w:eastAsia="Times New Roman" w:cs="Times New Roman"/>
        </w:rPr>
        <w:t xml:space="preserve"> μαθητές και μαθήτριες και τ</w:t>
      </w:r>
      <w:r>
        <w:rPr>
          <w:rFonts w:eastAsia="Times New Roman" w:cs="Times New Roman"/>
        </w:rPr>
        <w:t>ρε</w:t>
      </w:r>
      <w:r w:rsidRPr="00E860FA">
        <w:rPr>
          <w:rFonts w:eastAsia="Times New Roman" w:cs="Times New Roman"/>
        </w:rPr>
        <w:t>ις εκπα</w:t>
      </w:r>
      <w:r>
        <w:rPr>
          <w:rFonts w:eastAsia="Times New Roman" w:cs="Times New Roman"/>
        </w:rPr>
        <w:t>ιδευτικοί συνοδοί τους από το 4</w:t>
      </w:r>
      <w:r w:rsidRPr="00E860FA">
        <w:rPr>
          <w:rFonts w:eastAsia="Times New Roman" w:cs="Times New Roman"/>
          <w:vertAlign w:val="superscript"/>
        </w:rPr>
        <w:t>ο</w:t>
      </w:r>
      <w:r w:rsidRPr="00E860FA">
        <w:rPr>
          <w:rFonts w:eastAsia="Times New Roman" w:cs="Times New Roman"/>
        </w:rPr>
        <w:t xml:space="preserve"> Δη</w:t>
      </w:r>
      <w:r w:rsidRPr="00E860FA">
        <w:rPr>
          <w:rFonts w:eastAsia="Times New Roman" w:cs="Times New Roman"/>
        </w:rPr>
        <w:t xml:space="preserve">μοτικό Σχολείο </w:t>
      </w:r>
      <w:r>
        <w:rPr>
          <w:rFonts w:eastAsia="Times New Roman" w:cs="Times New Roman"/>
        </w:rPr>
        <w:t>Δάφνης.</w:t>
      </w:r>
    </w:p>
    <w:p w14:paraId="7E3F79E4" w14:textId="77777777" w:rsidR="0001339B" w:rsidRDefault="004C0F71">
      <w:pPr>
        <w:spacing w:line="600" w:lineRule="auto"/>
        <w:ind w:firstLine="720"/>
        <w:jc w:val="both"/>
        <w:rPr>
          <w:rFonts w:eastAsia="Times New Roman" w:cs="Times New Roman"/>
        </w:rPr>
      </w:pPr>
      <w:r>
        <w:rPr>
          <w:rFonts w:eastAsia="Times New Roman" w:cs="Times New Roman"/>
        </w:rPr>
        <w:t xml:space="preserve">Καλώς ήρθατε στην </w:t>
      </w:r>
      <w:r>
        <w:rPr>
          <w:rFonts w:eastAsia="Times New Roman" w:cs="Times New Roman"/>
        </w:rPr>
        <w:t>ε</w:t>
      </w:r>
      <w:r>
        <w:rPr>
          <w:rFonts w:eastAsia="Times New Roman" w:cs="Times New Roman"/>
        </w:rPr>
        <w:t>λληνική Βουλή, παιδιά.</w:t>
      </w:r>
    </w:p>
    <w:p w14:paraId="7E3F79E5" w14:textId="77777777" w:rsidR="0001339B" w:rsidRDefault="004C0F71">
      <w:pPr>
        <w:spacing w:line="600" w:lineRule="auto"/>
        <w:ind w:firstLine="709"/>
        <w:jc w:val="center"/>
        <w:rPr>
          <w:rFonts w:eastAsia="Times New Roman" w:cs="Times New Roman"/>
        </w:rPr>
      </w:pPr>
      <w:r w:rsidRPr="00E860FA">
        <w:rPr>
          <w:rFonts w:eastAsia="Times New Roman" w:cs="Times New Roman"/>
        </w:rPr>
        <w:t>(Χειροκροτήματα απ</w:t>
      </w:r>
      <w:r>
        <w:rPr>
          <w:rFonts w:eastAsia="Times New Roman" w:cs="Times New Roman"/>
        </w:rPr>
        <w:t>’</w:t>
      </w:r>
      <w:r w:rsidRPr="00E860FA">
        <w:rPr>
          <w:rFonts w:eastAsia="Times New Roman" w:cs="Times New Roman"/>
        </w:rPr>
        <w:t xml:space="preserve"> όλες τις πτέρυγες της Βουλής)</w:t>
      </w:r>
    </w:p>
    <w:p w14:paraId="7E3F79E6" w14:textId="77777777" w:rsidR="0001339B" w:rsidRDefault="004C0F71">
      <w:pPr>
        <w:spacing w:line="600" w:lineRule="auto"/>
        <w:ind w:firstLine="720"/>
        <w:jc w:val="both"/>
        <w:rPr>
          <w:rFonts w:eastAsia="Times New Roman" w:cs="Times New Roman"/>
        </w:rPr>
      </w:pPr>
      <w:r w:rsidRPr="00285F9D">
        <w:rPr>
          <w:rFonts w:eastAsia="Times New Roman" w:cs="Times New Roman"/>
        </w:rPr>
        <w:lastRenderedPageBreak/>
        <w:t>Κ</w:t>
      </w:r>
      <w:r>
        <w:rPr>
          <w:rFonts w:eastAsia="Times New Roman" w:cs="Times New Roman"/>
        </w:rPr>
        <w:t>υρία</w:t>
      </w:r>
      <w:r w:rsidRPr="00285F9D">
        <w:rPr>
          <w:rFonts w:eastAsia="Times New Roman" w:cs="Times New Roman"/>
        </w:rPr>
        <w:t xml:space="preserve"> Υπουργέ, έχετε τον λόγο.</w:t>
      </w:r>
    </w:p>
    <w:p w14:paraId="7E3F79E7"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xml:space="preserve">, θα ήθελα να τονίσω ότι αυτή η </w:t>
      </w:r>
      <w:r>
        <w:rPr>
          <w:rFonts w:eastAsia="Times New Roman" w:cs="Times New Roman"/>
          <w:szCs w:val="24"/>
        </w:rPr>
        <w:t>έ</w:t>
      </w:r>
      <w:r>
        <w:rPr>
          <w:rFonts w:eastAsia="Times New Roman" w:cs="Times New Roman"/>
          <w:szCs w:val="24"/>
        </w:rPr>
        <w:t xml:space="preserve">κθεση -γιατί προσωπικά έχω δει αυτή την </w:t>
      </w:r>
      <w:r>
        <w:rPr>
          <w:rFonts w:eastAsia="Times New Roman" w:cs="Times New Roman"/>
          <w:szCs w:val="24"/>
        </w:rPr>
        <w:t>έ</w:t>
      </w:r>
      <w:r>
        <w:rPr>
          <w:rFonts w:eastAsia="Times New Roman" w:cs="Times New Roman"/>
          <w:szCs w:val="24"/>
        </w:rPr>
        <w:t xml:space="preserve">κθεση στην Ουάσιγκτον, έτσι όπως παρουσιάστηκε από το </w:t>
      </w:r>
      <w:r>
        <w:rPr>
          <w:rFonts w:eastAsia="Times New Roman" w:cs="Times New Roman"/>
          <w:szCs w:val="24"/>
        </w:rPr>
        <w:t>«</w:t>
      </w:r>
      <w:r>
        <w:rPr>
          <w:rFonts w:eastAsia="Times New Roman" w:cs="Times New Roman"/>
          <w:szCs w:val="24"/>
          <w:lang w:val="en-US"/>
        </w:rPr>
        <w:t>NATIONAL</w:t>
      </w:r>
      <w:r w:rsidRPr="0048144A">
        <w:rPr>
          <w:rFonts w:eastAsia="Times New Roman" w:cs="Times New Roman"/>
          <w:szCs w:val="24"/>
        </w:rPr>
        <w:t xml:space="preserve"> </w:t>
      </w:r>
      <w:r>
        <w:rPr>
          <w:rFonts w:eastAsia="Times New Roman" w:cs="Times New Roman"/>
          <w:szCs w:val="24"/>
          <w:lang w:val="en-US"/>
        </w:rPr>
        <w:t>GEOGRAPHIC</w:t>
      </w:r>
      <w:r>
        <w:rPr>
          <w:rFonts w:eastAsia="Times New Roman" w:cs="Times New Roman"/>
          <w:szCs w:val="24"/>
        </w:rPr>
        <w:t>»</w:t>
      </w:r>
      <w:r w:rsidRPr="0048144A">
        <w:rPr>
          <w:rFonts w:eastAsia="Times New Roman" w:cs="Times New Roman"/>
          <w:szCs w:val="24"/>
        </w:rPr>
        <w:t>,</w:t>
      </w:r>
      <w:r>
        <w:rPr>
          <w:rFonts w:eastAsia="Times New Roman" w:cs="Times New Roman"/>
          <w:szCs w:val="24"/>
        </w:rPr>
        <w:t xml:space="preserve"> έχει χαιρετιστεί διεθνώς σαν μια σπουδαία </w:t>
      </w:r>
      <w:r>
        <w:rPr>
          <w:rFonts w:eastAsia="Times New Roman" w:cs="Times New Roman"/>
          <w:szCs w:val="24"/>
        </w:rPr>
        <w:t>έ</w:t>
      </w:r>
      <w:r>
        <w:rPr>
          <w:rFonts w:eastAsia="Times New Roman" w:cs="Times New Roman"/>
          <w:szCs w:val="24"/>
        </w:rPr>
        <w:t>κθεση οικουμενικού χαρακτήρα. Μάλιστα</w:t>
      </w:r>
      <w:r w:rsidRPr="0048144A">
        <w:rPr>
          <w:rFonts w:eastAsia="Times New Roman" w:cs="Times New Roman"/>
          <w:szCs w:val="24"/>
        </w:rPr>
        <w:t>,</w:t>
      </w:r>
      <w:r>
        <w:rPr>
          <w:rFonts w:eastAsia="Times New Roman" w:cs="Times New Roman"/>
          <w:szCs w:val="24"/>
        </w:rPr>
        <w:t xml:space="preserve"> στην Ουάσιγκτον ήταν τέτοια η επιτυχία της </w:t>
      </w:r>
      <w:r>
        <w:rPr>
          <w:rFonts w:eastAsia="Times New Roman" w:cs="Times New Roman"/>
          <w:szCs w:val="24"/>
        </w:rPr>
        <w:t>έ</w:t>
      </w:r>
      <w:r>
        <w:rPr>
          <w:rFonts w:eastAsia="Times New Roman" w:cs="Times New Roman"/>
          <w:szCs w:val="24"/>
        </w:rPr>
        <w:t>κθεσης που δ</w:t>
      </w:r>
      <w:r>
        <w:rPr>
          <w:rFonts w:eastAsia="Times New Roman" w:cs="Times New Roman"/>
          <w:szCs w:val="24"/>
        </w:rPr>
        <w:t>όθηκε παράταση και έχει μετατραπεί σε ένα είδος προσκυνήματος σε ανθρώπους που δεν μπορούν να ταξιδέψουν και να πάνε στον Πανάγιο Τάφο για διάφορους λόγους και αισθάνονται πραγματικά τη συγκίνηση αυτή που αισθανθήκαμε όλοι μας, όταν παρ</w:t>
      </w:r>
      <w:r>
        <w:rPr>
          <w:rFonts w:eastAsia="Times New Roman" w:cs="Times New Roman"/>
          <w:szCs w:val="24"/>
        </w:rPr>
        <w:t>ευ</w:t>
      </w:r>
      <w:r>
        <w:rPr>
          <w:rFonts w:eastAsia="Times New Roman" w:cs="Times New Roman"/>
          <w:szCs w:val="24"/>
        </w:rPr>
        <w:t>ρεθήκαμε στην παρά</w:t>
      </w:r>
      <w:r>
        <w:rPr>
          <w:rFonts w:eastAsia="Times New Roman" w:cs="Times New Roman"/>
          <w:szCs w:val="24"/>
        </w:rPr>
        <w:t>δοση αυτού του σπουδαίου έργο</w:t>
      </w:r>
      <w:r>
        <w:rPr>
          <w:rFonts w:eastAsia="Times New Roman" w:cs="Times New Roman"/>
          <w:szCs w:val="24"/>
        </w:rPr>
        <w:t>υ</w:t>
      </w:r>
      <w:r>
        <w:rPr>
          <w:rFonts w:eastAsia="Times New Roman" w:cs="Times New Roman"/>
          <w:szCs w:val="24"/>
        </w:rPr>
        <w:t xml:space="preserve"> πέρυσι στην Ιερουσαλήμ.</w:t>
      </w:r>
    </w:p>
    <w:p w14:paraId="7E3F79E8"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Επομένως, έτσι όπως το παρουσιάζετε</w:t>
      </w:r>
      <w:r>
        <w:rPr>
          <w:rFonts w:eastAsia="Times New Roman" w:cs="Times New Roman"/>
          <w:szCs w:val="24"/>
        </w:rPr>
        <w:t>,</w:t>
      </w:r>
      <w:r>
        <w:rPr>
          <w:rFonts w:eastAsia="Times New Roman" w:cs="Times New Roman"/>
          <w:szCs w:val="24"/>
        </w:rPr>
        <w:t xml:space="preserve"> είναι σαν να μειώνετε τη σημασία της </w:t>
      </w:r>
      <w:r>
        <w:rPr>
          <w:rFonts w:eastAsia="Times New Roman" w:cs="Times New Roman"/>
          <w:szCs w:val="24"/>
        </w:rPr>
        <w:t>έ</w:t>
      </w:r>
      <w:r>
        <w:rPr>
          <w:rFonts w:eastAsia="Times New Roman" w:cs="Times New Roman"/>
          <w:szCs w:val="24"/>
        </w:rPr>
        <w:t>κθεσης αυτής, η οποία πραγματικά δίνει τεράστια συγκίνηση στους ανθρώπους που την επισκέπτονται. Δεν είναι θέμα τού πόση ώρα β</w:t>
      </w:r>
      <w:r>
        <w:rPr>
          <w:rFonts w:eastAsia="Times New Roman" w:cs="Times New Roman"/>
          <w:szCs w:val="24"/>
        </w:rPr>
        <w:t>λέπει κ</w:t>
      </w:r>
      <w:r>
        <w:rPr>
          <w:rFonts w:eastAsia="Times New Roman" w:cs="Times New Roman"/>
          <w:szCs w:val="24"/>
        </w:rPr>
        <w:t>άποιος</w:t>
      </w:r>
      <w:r>
        <w:rPr>
          <w:rFonts w:eastAsia="Times New Roman" w:cs="Times New Roman"/>
          <w:szCs w:val="24"/>
        </w:rPr>
        <w:t xml:space="preserve"> τρισδιάστατες εικόνες, αλλά το πώς παρουσιάζεται αυτή η </w:t>
      </w:r>
      <w:r>
        <w:rPr>
          <w:rFonts w:eastAsia="Times New Roman" w:cs="Times New Roman"/>
          <w:szCs w:val="24"/>
        </w:rPr>
        <w:t>έ</w:t>
      </w:r>
      <w:r>
        <w:rPr>
          <w:rFonts w:eastAsia="Times New Roman" w:cs="Times New Roman"/>
          <w:szCs w:val="24"/>
        </w:rPr>
        <w:t>κθεση, πώς μετατρέπει σε μια βιωματική εμπειρία την</w:t>
      </w:r>
      <w:r>
        <w:rPr>
          <w:rFonts w:eastAsia="Times New Roman" w:cs="Times New Roman"/>
          <w:szCs w:val="24"/>
        </w:rPr>
        <w:t xml:space="preserve"> προσέλευση</w:t>
      </w:r>
      <w:r>
        <w:rPr>
          <w:rFonts w:eastAsia="Times New Roman" w:cs="Times New Roman"/>
          <w:szCs w:val="24"/>
        </w:rPr>
        <w:t xml:space="preserve"> του επισκέπτη, επίσης το πόσο προβά</w:t>
      </w:r>
      <w:r>
        <w:rPr>
          <w:rFonts w:eastAsia="Times New Roman" w:cs="Times New Roman"/>
          <w:szCs w:val="24"/>
        </w:rPr>
        <w:t>λ</w:t>
      </w:r>
      <w:r>
        <w:rPr>
          <w:rFonts w:eastAsia="Times New Roman" w:cs="Times New Roman"/>
          <w:szCs w:val="24"/>
        </w:rPr>
        <w:t>λει διεθνώς. Και αλίμον</w:t>
      </w:r>
      <w:r>
        <w:rPr>
          <w:rFonts w:eastAsia="Times New Roman" w:cs="Times New Roman"/>
          <w:szCs w:val="24"/>
        </w:rPr>
        <w:t xml:space="preserve">ο σε μας </w:t>
      </w:r>
      <w:r>
        <w:rPr>
          <w:rFonts w:eastAsia="Times New Roman" w:cs="Times New Roman"/>
          <w:szCs w:val="24"/>
        </w:rPr>
        <w:t>στην Ελλάδα, αν δεν προβάλουμε εμείς οι ίδιοι τη σπουδ</w:t>
      </w:r>
      <w:r>
        <w:rPr>
          <w:rFonts w:eastAsia="Times New Roman" w:cs="Times New Roman"/>
          <w:szCs w:val="24"/>
        </w:rPr>
        <w:t xml:space="preserve">αία δουλειά που έχει γίνει από τους </w:t>
      </w:r>
      <w:r>
        <w:rPr>
          <w:rFonts w:eastAsia="Times New Roman" w:cs="Times New Roman"/>
          <w:szCs w:val="24"/>
        </w:rPr>
        <w:lastRenderedPageBreak/>
        <w:t>Έλληνες επιστήμονες, η οποία έχει χαιρετιστεί διεθνώς, όχι μόνο από την επιστημονική κοινότητα.</w:t>
      </w:r>
    </w:p>
    <w:p w14:paraId="7E3F79E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Επομένως πιστεύω ότι είναι υποχρέωσή μας να στηρίξουμε αυτή την </w:t>
      </w:r>
      <w:r>
        <w:rPr>
          <w:rFonts w:eastAsia="Times New Roman" w:cs="Times New Roman"/>
          <w:szCs w:val="24"/>
        </w:rPr>
        <w:t>έ</w:t>
      </w:r>
      <w:r>
        <w:rPr>
          <w:rFonts w:eastAsia="Times New Roman" w:cs="Times New Roman"/>
          <w:szCs w:val="24"/>
        </w:rPr>
        <w:t>κθεση, να της δώσουμε την ευκαιρία να παρουσιαστεί στην Ελλ</w:t>
      </w:r>
      <w:r>
        <w:rPr>
          <w:rFonts w:eastAsia="Times New Roman" w:cs="Times New Roman"/>
          <w:szCs w:val="24"/>
        </w:rPr>
        <w:t xml:space="preserve">άδα και ακριβώς μέσα από την </w:t>
      </w:r>
      <w:r>
        <w:rPr>
          <w:rFonts w:eastAsia="Times New Roman" w:cs="Times New Roman"/>
          <w:szCs w:val="24"/>
        </w:rPr>
        <w:t>διεύρυνση</w:t>
      </w:r>
      <w:r>
        <w:rPr>
          <w:rFonts w:eastAsia="Times New Roman" w:cs="Times New Roman"/>
          <w:szCs w:val="24"/>
        </w:rPr>
        <w:t xml:space="preserve"> των επισκέψεων </w:t>
      </w:r>
      <w:r>
        <w:rPr>
          <w:rFonts w:eastAsia="Times New Roman" w:cs="Times New Roman"/>
          <w:szCs w:val="24"/>
        </w:rPr>
        <w:t>-</w:t>
      </w:r>
      <w:r>
        <w:rPr>
          <w:rFonts w:eastAsia="Times New Roman" w:cs="Times New Roman"/>
          <w:szCs w:val="24"/>
        </w:rPr>
        <w:t>που έχουμε και παρατηρούμε</w:t>
      </w:r>
      <w:r>
        <w:rPr>
          <w:rFonts w:eastAsia="Times New Roman" w:cs="Times New Roman"/>
          <w:szCs w:val="24"/>
        </w:rPr>
        <w:t>-</w:t>
      </w:r>
      <w:r>
        <w:rPr>
          <w:rFonts w:eastAsia="Times New Roman" w:cs="Times New Roman"/>
          <w:szCs w:val="24"/>
        </w:rPr>
        <w:t xml:space="preserve"> να δώσουμε την ευκαιρία και στους επισκέπτες μας που δεν μπορούν να πάνε στην Ιερουσαλήμ να κάνουν και αυτοί το δικό τους προσκύνημα, ανεξαρτήτως πίστης. Αυτό βλέπουμε</w:t>
      </w:r>
      <w:r>
        <w:rPr>
          <w:rFonts w:eastAsia="Times New Roman" w:cs="Times New Roman"/>
          <w:szCs w:val="24"/>
        </w:rPr>
        <w:t xml:space="preserve"> εξάλλ</w:t>
      </w:r>
      <w:r>
        <w:rPr>
          <w:rFonts w:eastAsia="Times New Roman" w:cs="Times New Roman"/>
          <w:szCs w:val="24"/>
        </w:rPr>
        <w:t>ου</w:t>
      </w:r>
      <w:r>
        <w:rPr>
          <w:rFonts w:eastAsia="Times New Roman" w:cs="Times New Roman"/>
          <w:szCs w:val="24"/>
        </w:rPr>
        <w:t xml:space="preserve">, ότι επισκέπτονται αυτή την </w:t>
      </w:r>
      <w:r>
        <w:rPr>
          <w:rFonts w:eastAsia="Times New Roman" w:cs="Times New Roman"/>
          <w:szCs w:val="24"/>
        </w:rPr>
        <w:t>έ</w:t>
      </w:r>
      <w:r>
        <w:rPr>
          <w:rFonts w:eastAsia="Times New Roman" w:cs="Times New Roman"/>
          <w:szCs w:val="24"/>
        </w:rPr>
        <w:t>κθεση άνθρωποι που δεν είναι απαραίτητα χριστιανοί, αλλά που ενδιαφέρονται πραγματικά γι</w:t>
      </w:r>
      <w:r>
        <w:rPr>
          <w:rFonts w:eastAsia="Times New Roman" w:cs="Times New Roman"/>
          <w:szCs w:val="24"/>
        </w:rPr>
        <w:t>’</w:t>
      </w:r>
      <w:r>
        <w:rPr>
          <w:rFonts w:eastAsia="Times New Roman" w:cs="Times New Roman"/>
          <w:szCs w:val="24"/>
        </w:rPr>
        <w:t xml:space="preserve"> αυτό το σπουδαίο έργο.</w:t>
      </w:r>
    </w:p>
    <w:p w14:paraId="7E3F79E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Επομένως θα ήθελα να τονίσω την ιδιαίτερη χαρά μας που καταφέρνουμε να παρουσιάσουμε στο ελληνικό και στο διεθν</w:t>
      </w:r>
      <w:r>
        <w:rPr>
          <w:rFonts w:eastAsia="Times New Roman" w:cs="Times New Roman"/>
          <w:szCs w:val="24"/>
        </w:rPr>
        <w:t xml:space="preserve">ές κοινό αυτή την </w:t>
      </w:r>
      <w:r>
        <w:rPr>
          <w:rFonts w:eastAsia="Times New Roman" w:cs="Times New Roman"/>
          <w:szCs w:val="24"/>
        </w:rPr>
        <w:t>έ</w:t>
      </w:r>
      <w:r>
        <w:rPr>
          <w:rFonts w:eastAsia="Times New Roman" w:cs="Times New Roman"/>
          <w:szCs w:val="24"/>
        </w:rPr>
        <w:t xml:space="preserve">κθεση σε ένα εμβληματικό </w:t>
      </w:r>
      <w:r>
        <w:rPr>
          <w:rFonts w:eastAsia="Times New Roman" w:cs="Times New Roman"/>
          <w:szCs w:val="24"/>
        </w:rPr>
        <w:t>μ</w:t>
      </w:r>
      <w:r>
        <w:rPr>
          <w:rFonts w:eastAsia="Times New Roman" w:cs="Times New Roman"/>
          <w:szCs w:val="24"/>
        </w:rPr>
        <w:t xml:space="preserve">ουσείο, που ταιριάζει απόλυτα με το περιεχόμενο της </w:t>
      </w:r>
      <w:r>
        <w:rPr>
          <w:rFonts w:eastAsia="Times New Roman" w:cs="Times New Roman"/>
          <w:szCs w:val="24"/>
        </w:rPr>
        <w:t>έ</w:t>
      </w:r>
      <w:r>
        <w:rPr>
          <w:rFonts w:eastAsia="Times New Roman" w:cs="Times New Roman"/>
          <w:szCs w:val="24"/>
        </w:rPr>
        <w:t>κθεσης, όπως είναι το Βυζαντινό και Χριστιανικό Μουσείο.</w:t>
      </w:r>
    </w:p>
    <w:p w14:paraId="7E3F79E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Έχουμε συνηθίσει στην Ελλάδα κάθε τι καινούργιο να το αντιμετωπίζουμε με</w:t>
      </w:r>
      <w:r>
        <w:rPr>
          <w:rFonts w:eastAsia="Times New Roman" w:cs="Times New Roman"/>
          <w:szCs w:val="24"/>
        </w:rPr>
        <w:t xml:space="preserve"> </w:t>
      </w:r>
      <w:r>
        <w:rPr>
          <w:rFonts w:eastAsia="Times New Roman" w:cs="Times New Roman"/>
          <w:szCs w:val="24"/>
        </w:rPr>
        <w:t xml:space="preserve">καχυποψία. Σας διαβεβαιώνω ότι δεν υπάρχει τίποτα το ύποπτο, τίποτα το σκοτεινό σε όλη αυτή τη διαδικασία που έχουμε επιλέξει. Είναι όλα καθαρά, νόμιμα και στηρίζονται σε κανόνες που ήδη εφαρμόζονται. Σε αυτόν </w:t>
      </w:r>
      <w:r>
        <w:rPr>
          <w:rFonts w:eastAsia="Times New Roman" w:cs="Times New Roman"/>
          <w:szCs w:val="24"/>
        </w:rPr>
        <w:lastRenderedPageBreak/>
        <w:t>τον κανόνα ανήκει και το γεγονός ότι το Υπουργ</w:t>
      </w:r>
      <w:r>
        <w:rPr>
          <w:rFonts w:eastAsia="Times New Roman" w:cs="Times New Roman"/>
          <w:szCs w:val="24"/>
        </w:rPr>
        <w:t>είο Πολιτισμού μπορεί να παραχωρεί τους χώρους του, τα μουσεία, τους αρχαιολογικούς χώρους σε ιδιώτες ή σε φορείς του δημοσίου, αρκεί να είναι συμβατές με τον χώρο.</w:t>
      </w:r>
    </w:p>
    <w:p w14:paraId="7E3F79EC"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παραχώρηση αυτή μπορεί να γίνει με ή χωρίς την καταβολή τελών και ύστερα από γνωμοδότηση </w:t>
      </w:r>
      <w:r>
        <w:rPr>
          <w:rFonts w:eastAsia="Times New Roman" w:cs="Times New Roman"/>
          <w:szCs w:val="24"/>
        </w:rPr>
        <w:t xml:space="preserve">του ΚΑΣ ή και χωρίς αυτή κατά περίπτωση. </w:t>
      </w:r>
    </w:p>
    <w:p w14:paraId="7E3F79ED"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t>Στην περίπτωση αυτή</w:t>
      </w:r>
      <w:r>
        <w:rPr>
          <w:rFonts w:eastAsia="Times New Roman" w:cs="Times New Roman"/>
          <w:szCs w:val="24"/>
        </w:rPr>
        <w:t>ς</w:t>
      </w:r>
      <w:r>
        <w:rPr>
          <w:rFonts w:eastAsia="Times New Roman" w:cs="Times New Roman"/>
          <w:szCs w:val="24"/>
        </w:rPr>
        <w:t xml:space="preserve"> της </w:t>
      </w:r>
      <w:r>
        <w:rPr>
          <w:rFonts w:eastAsia="Times New Roman" w:cs="Times New Roman"/>
          <w:szCs w:val="24"/>
        </w:rPr>
        <w:t xml:space="preserve">αστικής μη κερδοσκοπικής εταιρείας </w:t>
      </w:r>
      <w:r>
        <w:rPr>
          <w:rFonts w:eastAsia="Times New Roman" w:cs="Times New Roman"/>
          <w:szCs w:val="24"/>
        </w:rPr>
        <w:t xml:space="preserve">με την επωνυμία «Έκθεση για το μνημείο και το έργο στον Πανάγιο Τάφο» η εταιρεία αυτή κατέθεσε αίτημα προς το Υπουργείο για τη φιλοξενία της </w:t>
      </w:r>
      <w:proofErr w:type="spellStart"/>
      <w:r>
        <w:rPr>
          <w:rFonts w:eastAsia="Times New Roman" w:cs="Times New Roman"/>
          <w:szCs w:val="24"/>
        </w:rPr>
        <w:t>διαδραστικής</w:t>
      </w:r>
      <w:proofErr w:type="spellEnd"/>
      <w:r>
        <w:rPr>
          <w:rFonts w:eastAsia="Times New Roman" w:cs="Times New Roman"/>
          <w:szCs w:val="24"/>
        </w:rPr>
        <w:t xml:space="preserve"> </w:t>
      </w:r>
      <w:r>
        <w:rPr>
          <w:rFonts w:eastAsia="Times New Roman" w:cs="Times New Roman"/>
          <w:szCs w:val="24"/>
        </w:rPr>
        <w:t>αυτής έκθεσης με τη χρήση νέων τεχνολογιών, για να μεταφερθεί στο ελληνικό κοινό αυτή η εμπειρία από τον Ναό της Αναστάσεως και να δει από κοντά το μνημείο και τις εργασίες αποκατάστασης από το Εθνικό Μετσόβιο Πολυτεχνείο.</w:t>
      </w:r>
    </w:p>
    <w:p w14:paraId="7E3F79EE"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t>Ο πρύτανης του Πολυτεχνείου με σχ</w:t>
      </w:r>
      <w:r>
        <w:rPr>
          <w:rFonts w:eastAsia="Times New Roman" w:cs="Times New Roman"/>
          <w:szCs w:val="24"/>
        </w:rPr>
        <w:t xml:space="preserve">ετική επιστολή του μας ενημέρωσε ότι η διεπιστημονική ομάδα του Εθνικού Μετσόβιου Πολυτεχνείου κατέχει νόμιμα τα δεδομένα μετά την επεξεργασία που αυτά υπέστησαν από το </w:t>
      </w:r>
      <w:r>
        <w:rPr>
          <w:rFonts w:eastAsia="Times New Roman" w:cs="Times New Roman"/>
          <w:szCs w:val="24"/>
        </w:rPr>
        <w:t>«</w:t>
      </w:r>
      <w:r w:rsidRPr="0077018F">
        <w:rPr>
          <w:rFonts w:eastAsia="Times New Roman" w:cs="Times New Roman"/>
          <w:szCs w:val="24"/>
        </w:rPr>
        <w:t>NATIONAL GEOGRAPHIC</w:t>
      </w:r>
      <w:r>
        <w:rPr>
          <w:rFonts w:eastAsia="Times New Roman" w:cs="Times New Roman"/>
          <w:szCs w:val="24"/>
        </w:rPr>
        <w:t>»</w:t>
      </w:r>
      <w:r>
        <w:rPr>
          <w:rFonts w:eastAsia="Times New Roman" w:cs="Times New Roman"/>
          <w:szCs w:val="24"/>
        </w:rPr>
        <w:t xml:space="preserve"> και προτίθεται να τα διαθέσει για την υλοποίηση της έκθεσης, </w:t>
      </w:r>
      <w:r w:rsidRPr="002F7918">
        <w:rPr>
          <w:rFonts w:eastAsia="Times New Roman" w:cs="Times New Roman"/>
          <w:szCs w:val="24"/>
        </w:rPr>
        <w:t>το ο</w:t>
      </w:r>
      <w:r w:rsidRPr="002F7918">
        <w:rPr>
          <w:rFonts w:eastAsia="Times New Roman" w:cs="Times New Roman"/>
          <w:szCs w:val="24"/>
        </w:rPr>
        <w:t>ποίο</w:t>
      </w:r>
      <w:r>
        <w:rPr>
          <w:rFonts w:eastAsia="Times New Roman" w:cs="Times New Roman"/>
          <w:szCs w:val="24"/>
        </w:rPr>
        <w:t xml:space="preserve"> και έγινε ακριβώς με σχετικό πρωτόκολλο που </w:t>
      </w:r>
      <w:r>
        <w:rPr>
          <w:rFonts w:eastAsia="Times New Roman" w:cs="Times New Roman"/>
          <w:szCs w:val="24"/>
        </w:rPr>
        <w:lastRenderedPageBreak/>
        <w:t>κοινοποιήθηκε και στο Υπουργείο, καθώς ήταν όρος της απόφασης της παραχώρησης. Το περιεχόμενο της έκθεσης κοινοποιήθηκε άμεσα στην αρμόδια υπηρεσία, ώστε να λάβει γνώση του αντικειμένου. Ο χώρος, όπως είπα π</w:t>
      </w:r>
      <w:r>
        <w:rPr>
          <w:rFonts w:eastAsia="Times New Roman" w:cs="Times New Roman"/>
          <w:szCs w:val="24"/>
        </w:rPr>
        <w:t>ριν, του Βυζαντινού Μουσείου</w:t>
      </w:r>
      <w:r>
        <w:rPr>
          <w:rFonts w:eastAsia="Times New Roman" w:cs="Times New Roman"/>
          <w:szCs w:val="24"/>
        </w:rPr>
        <w:t>,</w:t>
      </w:r>
      <w:r>
        <w:rPr>
          <w:rFonts w:eastAsia="Times New Roman" w:cs="Times New Roman"/>
          <w:szCs w:val="24"/>
        </w:rPr>
        <w:t xml:space="preserve"> είναι ίσως ο πλέον κατάλληλος. </w:t>
      </w:r>
    </w:p>
    <w:p w14:paraId="7E3F79EF"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το κόστος της έκθεσης μειώθηκε κατά πολύ από το αντίστοιχο κόστος που ίσχυε στην Ουάσιγκτον και έπεσε στις 700.000 ευρώ. </w:t>
      </w:r>
    </w:p>
    <w:p w14:paraId="7E3F79F0" w14:textId="77777777" w:rsidR="0001339B" w:rsidRDefault="004C0F71">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Κυρία Υπουργέ, να αφήσουμε και μ</w:t>
      </w:r>
      <w:r>
        <w:rPr>
          <w:rFonts w:eastAsia="Times New Roman" w:cs="Times New Roman"/>
          <w:szCs w:val="24"/>
        </w:rPr>
        <w:t>ερικά για τη δευτερολογία;</w:t>
      </w:r>
    </w:p>
    <w:p w14:paraId="7E3F79F1" w14:textId="77777777" w:rsidR="0001339B" w:rsidRDefault="004C0F71">
      <w:pPr>
        <w:spacing w:line="600" w:lineRule="auto"/>
        <w:ind w:firstLine="720"/>
        <w:jc w:val="both"/>
        <w:rPr>
          <w:rFonts w:eastAsia="Times New Roman" w:cs="Times New Roman"/>
          <w:szCs w:val="24"/>
        </w:rPr>
      </w:pPr>
      <w:r w:rsidRPr="002C6B7A">
        <w:rPr>
          <w:rFonts w:eastAsia="Times New Roman" w:cs="Times New Roman"/>
          <w:b/>
          <w:szCs w:val="24"/>
        </w:rPr>
        <w:t>ΛΥΔΙΑ ΚΟΝΙΟΡΔΟΥ</w:t>
      </w:r>
      <w:r>
        <w:rPr>
          <w:rFonts w:eastAsia="Times New Roman" w:cs="Times New Roman"/>
          <w:b/>
          <w:szCs w:val="24"/>
        </w:rPr>
        <w:t xml:space="preserve"> (Υπουργός Πολιτισμού και Αθλητισμού)</w:t>
      </w:r>
      <w:r w:rsidRPr="00976D22">
        <w:rPr>
          <w:rFonts w:eastAsia="Times New Roman" w:cs="Times New Roman"/>
          <w:b/>
          <w:szCs w:val="24"/>
        </w:rPr>
        <w:t>:</w:t>
      </w:r>
      <w:r>
        <w:rPr>
          <w:rFonts w:eastAsia="Times New Roman" w:cs="Times New Roman"/>
          <w:b/>
          <w:szCs w:val="24"/>
        </w:rPr>
        <w:t xml:space="preserve"> </w:t>
      </w:r>
      <w:r>
        <w:rPr>
          <w:rFonts w:eastAsia="Times New Roman" w:cs="Times New Roman"/>
          <w:szCs w:val="24"/>
        </w:rPr>
        <w:t>Επειδή είναι αρκετά, αν μου επιτρέπετε να πω λίγα ακόμα. Θα αφήσω τα άλλα για μετά.</w:t>
      </w:r>
    </w:p>
    <w:p w14:paraId="7E3F79F2" w14:textId="77777777" w:rsidR="0001339B" w:rsidRDefault="004C0F71">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Εντάξει. Συνεχίστε</w:t>
      </w:r>
    </w:p>
    <w:p w14:paraId="7E3F79F3" w14:textId="77777777" w:rsidR="0001339B" w:rsidRDefault="004C0F71">
      <w:pPr>
        <w:spacing w:line="600" w:lineRule="auto"/>
        <w:ind w:firstLine="720"/>
        <w:jc w:val="both"/>
        <w:rPr>
          <w:rFonts w:eastAsia="Times New Roman" w:cs="Times New Roman"/>
          <w:szCs w:val="24"/>
        </w:rPr>
      </w:pPr>
      <w:r w:rsidRPr="002C6B7A">
        <w:rPr>
          <w:rFonts w:eastAsia="Times New Roman" w:cs="Times New Roman"/>
          <w:b/>
          <w:szCs w:val="24"/>
        </w:rPr>
        <w:t>ΛΥΔΙΑ ΚΟΝΙΟΡΔΟΥ</w:t>
      </w:r>
      <w:r>
        <w:rPr>
          <w:rFonts w:eastAsia="Times New Roman" w:cs="Times New Roman"/>
          <w:b/>
          <w:szCs w:val="24"/>
        </w:rPr>
        <w:t xml:space="preserve"> (Υπουργός Πολιτισμού και</w:t>
      </w:r>
      <w:r>
        <w:rPr>
          <w:rFonts w:eastAsia="Times New Roman" w:cs="Times New Roman"/>
          <w:b/>
          <w:szCs w:val="24"/>
        </w:rPr>
        <w:t xml:space="preserve"> Αθλητισμού)</w:t>
      </w:r>
      <w:r w:rsidRPr="00976D22">
        <w:rPr>
          <w:rFonts w:eastAsia="Times New Roman" w:cs="Times New Roman"/>
          <w:b/>
          <w:szCs w:val="24"/>
        </w:rPr>
        <w:t>:</w:t>
      </w:r>
      <w:r>
        <w:rPr>
          <w:rFonts w:eastAsia="Times New Roman" w:cs="Times New Roman"/>
          <w:b/>
          <w:szCs w:val="24"/>
        </w:rPr>
        <w:t xml:space="preserve"> </w:t>
      </w:r>
      <w:r>
        <w:rPr>
          <w:rFonts w:eastAsia="Times New Roman" w:cs="Times New Roman"/>
          <w:szCs w:val="24"/>
        </w:rPr>
        <w:t>Επίσης, η έκθεση αυτή, ακριβώς επειδή ήταν μια πάρα πολύ σημαντική έκθεση, πέρασε ομόφωνα από το ΚΑΣ, παρ</w:t>
      </w:r>
      <w:r>
        <w:rPr>
          <w:rFonts w:eastAsia="Times New Roman" w:cs="Times New Roman"/>
          <w:szCs w:val="24"/>
        </w:rPr>
        <w:t xml:space="preserve">’ </w:t>
      </w:r>
      <w:r>
        <w:rPr>
          <w:rFonts w:eastAsia="Times New Roman" w:cs="Times New Roman"/>
          <w:szCs w:val="24"/>
        </w:rPr>
        <w:t xml:space="preserve">όλο που δεν ήταν απαραίτητο. </w:t>
      </w:r>
      <w:r w:rsidRPr="00AC526C">
        <w:rPr>
          <w:rFonts w:eastAsia="Times New Roman" w:cs="Times New Roman"/>
          <w:szCs w:val="24"/>
        </w:rPr>
        <w:t>Όμως</w:t>
      </w:r>
      <w:r>
        <w:rPr>
          <w:rFonts w:eastAsia="Times New Roman" w:cs="Times New Roman"/>
          <w:szCs w:val="24"/>
        </w:rPr>
        <w:t>, θελήσαμε ακριβώς να έχει τη γνωμοδότηση του ΚΑΣ. Και η υπουργική απόφαση που εκδόθηκε αναρτήθηκε στη</w:t>
      </w:r>
      <w:r>
        <w:rPr>
          <w:rFonts w:eastAsia="Times New Roman" w:cs="Times New Roman"/>
          <w:szCs w:val="24"/>
        </w:rPr>
        <w:t xml:space="preserve"> «ΔΙΑΥΓΕΙΑ», ώστε να γίνει γνωστή σε όλους η παραχώρηση, όπως και οι όροι της παραχώρησης.</w:t>
      </w:r>
    </w:p>
    <w:p w14:paraId="7E3F79F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διαχείριση εσόδων, που συμφωνώ μαζί σας ότι </w:t>
      </w:r>
      <w:r w:rsidRPr="00E57B5A">
        <w:rPr>
          <w:rFonts w:eastAsia="Times New Roman" w:cs="Times New Roman"/>
          <w:szCs w:val="24"/>
        </w:rPr>
        <w:t>πρέπει να</w:t>
      </w:r>
      <w:r>
        <w:rPr>
          <w:rFonts w:eastAsia="Times New Roman" w:cs="Times New Roman"/>
          <w:szCs w:val="24"/>
        </w:rPr>
        <w:t xml:space="preserve"> είμαστε πάρα πολύ προσεκτικοί, υπάρχουν δύο επιτροπές. Η μία είναι η επιτροπή παρακολούθησης πωλήσεως εισιτηρίων με αρμοδιότητα τον έλεγχο των εσόδων και των εξόδων της έκθεσης και την πραγματοποίηση σταδιακών εκκαθαρίσεων, </w:t>
      </w:r>
      <w:r w:rsidRPr="003173C1">
        <w:rPr>
          <w:rFonts w:eastAsia="Times New Roman"/>
          <w:bCs/>
        </w:rPr>
        <w:t>προκειμένου να</w:t>
      </w:r>
      <w:r>
        <w:rPr>
          <w:rFonts w:eastAsia="Times New Roman" w:cs="Times New Roman"/>
          <w:szCs w:val="24"/>
        </w:rPr>
        <w:t xml:space="preserve"> γίνει τμηματική </w:t>
      </w:r>
      <w:r>
        <w:rPr>
          <w:rFonts w:eastAsia="Times New Roman" w:cs="Times New Roman"/>
          <w:szCs w:val="24"/>
        </w:rPr>
        <w:t xml:space="preserve">κατά τη διάρκεια της έκθεσης και συνολική στο τέλος με επιστροφή ποσοστού 2/3 στο Υπουργείο Πολιτισμού και 1/3 στο Εθνικό Μετσόβιο </w:t>
      </w:r>
      <w:r>
        <w:rPr>
          <w:rFonts w:eastAsia="Times New Roman" w:cs="Times New Roman"/>
          <w:szCs w:val="24"/>
        </w:rPr>
        <w:t xml:space="preserve">Πολυτεχνείο </w:t>
      </w:r>
      <w:r>
        <w:rPr>
          <w:rFonts w:eastAsia="Times New Roman" w:cs="Times New Roman"/>
          <w:szCs w:val="24"/>
        </w:rPr>
        <w:t>με τη μορφή της χορηγίας από την ΑΜΚΕ.</w:t>
      </w:r>
    </w:p>
    <w:p w14:paraId="7E3F79F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Ωστόσο η έκθεση -και το τονίζω- είναι αυτοχρηματοδοτούμενη. Δεν έχει κοστί</w:t>
      </w:r>
      <w:r>
        <w:rPr>
          <w:rFonts w:eastAsia="Times New Roman" w:cs="Times New Roman"/>
          <w:szCs w:val="24"/>
        </w:rPr>
        <w:t xml:space="preserve">σει τίποτα στον Έλληνα φορολογούμενο. Η δέσμευση του Υπουργείου είναι μόνο στην παραχώρηση προσωπικού </w:t>
      </w:r>
      <w:r>
        <w:rPr>
          <w:rFonts w:eastAsia="Times New Roman" w:cs="Times New Roman"/>
          <w:szCs w:val="24"/>
        </w:rPr>
        <w:t xml:space="preserve">φύλαξης </w:t>
      </w:r>
      <w:r>
        <w:rPr>
          <w:rFonts w:eastAsia="Times New Roman" w:cs="Times New Roman"/>
          <w:szCs w:val="24"/>
        </w:rPr>
        <w:t>και προσωπικού καθαριότητας για να παραμείνει στο δημόσιο αυτή η λειτουργία. Επίσης, έχει θέσει μια μίνιμουμ εγγύηση 10%</w:t>
      </w:r>
      <w:r>
        <w:rPr>
          <w:rFonts w:eastAsia="Times New Roman" w:cs="Times New Roman"/>
          <w:szCs w:val="24"/>
        </w:rPr>
        <w:t>,</w:t>
      </w:r>
      <w:r>
        <w:rPr>
          <w:rFonts w:eastAsia="Times New Roman" w:cs="Times New Roman"/>
          <w:szCs w:val="24"/>
        </w:rPr>
        <w:t xml:space="preserve"> ακριβώς ώστε να εξασφαλί</w:t>
      </w:r>
      <w:r>
        <w:rPr>
          <w:rFonts w:eastAsia="Times New Roman" w:cs="Times New Roman"/>
          <w:szCs w:val="24"/>
        </w:rPr>
        <w:t>σει τα έξοδα που έχει κάνει. Επομένως έχουμε τηρήσει όλες τις προϋποθέσεις, ώστε αυτή η έκθεση να είναι μια έκθεση υπέρ του δημοσίου.</w:t>
      </w:r>
    </w:p>
    <w:p w14:paraId="7E3F79F6" w14:textId="77777777" w:rsidR="0001339B" w:rsidRDefault="004C0F71">
      <w:pPr>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p>
    <w:p w14:paraId="7E3F79F7" w14:textId="77777777" w:rsidR="0001339B" w:rsidRDefault="004C0F71">
      <w:pPr>
        <w:tabs>
          <w:tab w:val="left" w:pos="3873"/>
        </w:tabs>
        <w:spacing w:line="600" w:lineRule="auto"/>
        <w:ind w:firstLine="720"/>
        <w:jc w:val="both"/>
        <w:rPr>
          <w:rFonts w:eastAsia="Times New Roman" w:cs="Times New Roman"/>
        </w:rPr>
      </w:pPr>
      <w:r w:rsidRPr="00BD159A">
        <w:rPr>
          <w:rFonts w:eastAsia="Times New Roman" w:cs="Times New Roman"/>
          <w:b/>
          <w:szCs w:val="24"/>
        </w:rPr>
        <w:lastRenderedPageBreak/>
        <w:t>ΠΡΟΕΔΡΕΥΩΝ (Σπυρίδων Λυκούδης):</w:t>
      </w:r>
      <w:r>
        <w:rPr>
          <w:rFonts w:eastAsia="Times New Roman" w:cs="Times New Roman"/>
          <w:b/>
          <w:szCs w:val="24"/>
        </w:rPr>
        <w:t xml:space="preserve"> </w:t>
      </w:r>
      <w:r w:rsidRPr="00FF2A0A">
        <w:rPr>
          <w:rFonts w:eastAsia="Times New Roman" w:cs="Times New Roman"/>
        </w:rPr>
        <w:t>Κυρίες και κύριοι συνάδελφοι, έχω την τιμή να ανακοινώσω στο Σώμα ότι τη συ</w:t>
      </w:r>
      <w:r w:rsidRPr="00FF2A0A">
        <w:rPr>
          <w:rFonts w:eastAsia="Times New Roman" w:cs="Times New Roman"/>
        </w:rPr>
        <w:t xml:space="preserve">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τριάντα ο</w:t>
      </w:r>
      <w:r>
        <w:rPr>
          <w:rFonts w:eastAsia="Times New Roman" w:cs="Times New Roman"/>
        </w:rPr>
        <w:t>κ</w:t>
      </w:r>
      <w:r>
        <w:rPr>
          <w:rFonts w:eastAsia="Times New Roman" w:cs="Times New Roman"/>
        </w:rPr>
        <w:t>τώ</w:t>
      </w:r>
      <w:r w:rsidRPr="00FF2A0A">
        <w:rPr>
          <w:rFonts w:eastAsia="Times New Roman" w:cs="Times New Roman"/>
        </w:rPr>
        <w:t xml:space="preserve"> μαθήτριες και </w:t>
      </w:r>
      <w:r w:rsidRPr="00FF2A0A">
        <w:rPr>
          <w:rFonts w:eastAsia="Times New Roman" w:cs="Times New Roman"/>
        </w:rPr>
        <w:t xml:space="preserve">μαθητές και </w:t>
      </w:r>
      <w:r>
        <w:rPr>
          <w:rFonts w:eastAsia="Times New Roman" w:cs="Times New Roman"/>
        </w:rPr>
        <w:t>τέσσερις</w:t>
      </w:r>
      <w:r w:rsidRPr="00FF2A0A">
        <w:rPr>
          <w:rFonts w:eastAsia="Times New Roman" w:cs="Times New Roman"/>
        </w:rPr>
        <w:t xml:space="preserve"> εκπαιδευτικοί συνοδοί το</w:t>
      </w:r>
      <w:r>
        <w:rPr>
          <w:rFonts w:eastAsia="Times New Roman" w:cs="Times New Roman"/>
        </w:rPr>
        <w:t>υς από το 3</w:t>
      </w:r>
      <w:r w:rsidRPr="00FF2A0A">
        <w:rPr>
          <w:rFonts w:eastAsia="Times New Roman" w:cs="Times New Roman"/>
          <w:vertAlign w:val="superscript"/>
        </w:rPr>
        <w:t>ο</w:t>
      </w:r>
      <w:r>
        <w:rPr>
          <w:rFonts w:eastAsia="Times New Roman" w:cs="Times New Roman"/>
        </w:rPr>
        <w:t xml:space="preserve"> Δημοτικό Σχολείο Αγίου Νικολάου Λασιθίου.</w:t>
      </w:r>
      <w:r w:rsidRPr="00FF2A0A">
        <w:rPr>
          <w:rFonts w:eastAsia="Times New Roman" w:cs="Times New Roman"/>
        </w:rPr>
        <w:t xml:space="preserve"> </w:t>
      </w:r>
    </w:p>
    <w:p w14:paraId="7E3F79F8" w14:textId="77777777" w:rsidR="0001339B" w:rsidRDefault="004C0F71">
      <w:pPr>
        <w:spacing w:line="600" w:lineRule="auto"/>
        <w:ind w:firstLine="720"/>
        <w:jc w:val="both"/>
        <w:rPr>
          <w:rFonts w:eastAsia="Times New Roman" w:cs="Times New Roman"/>
        </w:rPr>
      </w:pPr>
      <w:r w:rsidRPr="00FF2A0A">
        <w:rPr>
          <w:rFonts w:eastAsia="Times New Roman" w:cs="Times New Roman"/>
        </w:rPr>
        <w:t>Η Βουλή σ</w:t>
      </w:r>
      <w:r>
        <w:rPr>
          <w:rFonts w:eastAsia="Times New Roman" w:cs="Times New Roman"/>
        </w:rPr>
        <w:t>ά</w:t>
      </w:r>
      <w:r w:rsidRPr="00FF2A0A">
        <w:rPr>
          <w:rFonts w:eastAsia="Times New Roman" w:cs="Times New Roman"/>
        </w:rPr>
        <w:t xml:space="preserve">ς καλωσορίζει. </w:t>
      </w:r>
    </w:p>
    <w:p w14:paraId="7E3F79F9" w14:textId="77777777" w:rsidR="0001339B" w:rsidRDefault="004C0F71">
      <w:pPr>
        <w:spacing w:line="600" w:lineRule="auto"/>
        <w:ind w:firstLine="720"/>
        <w:jc w:val="center"/>
        <w:rPr>
          <w:rFonts w:eastAsia="Times New Roman" w:cs="Times New Roman"/>
        </w:rPr>
      </w:pPr>
      <w:r w:rsidRPr="00FF2A0A">
        <w:rPr>
          <w:rFonts w:eastAsia="Times New Roman" w:cs="Times New Roman"/>
        </w:rPr>
        <w:t>(Χειροκροτήματα απ</w:t>
      </w:r>
      <w:r>
        <w:rPr>
          <w:rFonts w:eastAsia="Times New Roman" w:cs="Times New Roman"/>
        </w:rPr>
        <w:t>’</w:t>
      </w:r>
      <w:r w:rsidRPr="00FF2A0A">
        <w:rPr>
          <w:rFonts w:eastAsia="Times New Roman" w:cs="Times New Roman"/>
        </w:rPr>
        <w:t xml:space="preserve"> όλες τις πτέρυγες της Βουλής)</w:t>
      </w:r>
    </w:p>
    <w:p w14:paraId="7E3F79FA" w14:textId="77777777" w:rsidR="0001339B" w:rsidRDefault="004C0F71">
      <w:pPr>
        <w:spacing w:line="600" w:lineRule="auto"/>
        <w:ind w:firstLine="720"/>
        <w:jc w:val="both"/>
        <w:rPr>
          <w:rFonts w:eastAsia="Times New Roman"/>
          <w:szCs w:val="24"/>
        </w:rPr>
      </w:pPr>
      <w:r>
        <w:rPr>
          <w:rFonts w:eastAsia="Times New Roman"/>
          <w:szCs w:val="24"/>
        </w:rPr>
        <w:t xml:space="preserve">Έχετε τον λόγο, κυρία </w:t>
      </w:r>
      <w:proofErr w:type="spellStart"/>
      <w:r>
        <w:rPr>
          <w:rFonts w:eastAsia="Times New Roman"/>
          <w:szCs w:val="24"/>
        </w:rPr>
        <w:t>Κεφαλίδου</w:t>
      </w:r>
      <w:proofErr w:type="spellEnd"/>
      <w:r>
        <w:rPr>
          <w:rFonts w:eastAsia="Times New Roman"/>
          <w:szCs w:val="24"/>
        </w:rPr>
        <w:t>.</w:t>
      </w:r>
    </w:p>
    <w:p w14:paraId="7E3F79FB" w14:textId="77777777" w:rsidR="0001339B" w:rsidRDefault="004C0F71">
      <w:pPr>
        <w:spacing w:line="600" w:lineRule="auto"/>
        <w:ind w:firstLine="720"/>
        <w:jc w:val="both"/>
        <w:rPr>
          <w:rFonts w:eastAsia="Times New Roman"/>
          <w:szCs w:val="24"/>
        </w:rPr>
      </w:pPr>
      <w:r>
        <w:rPr>
          <w:rFonts w:eastAsia="Times New Roman"/>
          <w:b/>
          <w:szCs w:val="24"/>
        </w:rPr>
        <w:t xml:space="preserve">ΧΑΡΟΥΛΑ (ΧΑΡΑ) ΚΕΦΑΛΙΔΟΥ: </w:t>
      </w:r>
      <w:r w:rsidRPr="00FA0E48">
        <w:rPr>
          <w:rFonts w:eastAsia="Times New Roman"/>
          <w:color w:val="000000"/>
          <w:szCs w:val="24"/>
        </w:rPr>
        <w:t xml:space="preserve">Ευχαριστώ, κύριε </w:t>
      </w:r>
      <w:r w:rsidRPr="00FA0E48">
        <w:rPr>
          <w:rFonts w:eastAsia="Times New Roman"/>
          <w:color w:val="000000"/>
          <w:szCs w:val="24"/>
        </w:rPr>
        <w:t>Πρόεδρε.</w:t>
      </w:r>
      <w:r>
        <w:rPr>
          <w:rFonts w:eastAsia="Times New Roman"/>
          <w:szCs w:val="24"/>
        </w:rPr>
        <w:t xml:space="preserve"> </w:t>
      </w:r>
    </w:p>
    <w:p w14:paraId="7E3F79FC" w14:textId="77777777" w:rsidR="0001339B" w:rsidRDefault="004C0F71">
      <w:pPr>
        <w:spacing w:line="600" w:lineRule="auto"/>
        <w:ind w:firstLine="720"/>
        <w:jc w:val="both"/>
        <w:rPr>
          <w:rFonts w:eastAsia="Times New Roman"/>
          <w:szCs w:val="24"/>
        </w:rPr>
      </w:pPr>
      <w:r>
        <w:rPr>
          <w:rFonts w:eastAsia="Times New Roman"/>
          <w:szCs w:val="24"/>
        </w:rPr>
        <w:t>Κυρία Υπουργέ, σας άκουσα με πολύ μεγάλη προσοχή. Ομολογώ σοφότερη δεν έγινα. Οι απαντήσεις που περίμενα δεν δόθηκαν.</w:t>
      </w:r>
    </w:p>
    <w:p w14:paraId="7E3F79FD"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να ξεκινήσω με μια ερώτηση. </w:t>
      </w:r>
      <w:r>
        <w:rPr>
          <w:rFonts w:eastAsia="Times New Roman" w:cs="Times New Roman"/>
          <w:szCs w:val="24"/>
        </w:rPr>
        <w:t>Εσείς</w:t>
      </w:r>
      <w:r>
        <w:rPr>
          <w:rFonts w:eastAsia="Times New Roman" w:cs="Times New Roman"/>
          <w:szCs w:val="24"/>
        </w:rPr>
        <w:t xml:space="preserve"> πώς νομίζετε ότι η ερώτησή μας αδυνατίζει τη στήριξη της έκθεσης; Δηλαδή, πέρα από τη χαρ</w:t>
      </w:r>
      <w:r>
        <w:rPr>
          <w:rFonts w:eastAsia="Times New Roman" w:cs="Times New Roman"/>
          <w:szCs w:val="24"/>
        </w:rPr>
        <w:t xml:space="preserve">ά και τη συγκίνηση που είναι κάτι γνήσιο, πηγαίο, </w:t>
      </w:r>
      <w:r w:rsidRPr="00E57B5A">
        <w:rPr>
          <w:rFonts w:eastAsia="Times New Roman" w:cs="Times New Roman"/>
          <w:szCs w:val="24"/>
        </w:rPr>
        <w:t>πρέπει να</w:t>
      </w:r>
      <w:r>
        <w:rPr>
          <w:rFonts w:eastAsia="Times New Roman" w:cs="Times New Roman"/>
          <w:szCs w:val="24"/>
        </w:rPr>
        <w:t xml:space="preserve"> υπάρχει και κάτι που λέγεται αξιοπιστία και διαφάνεια. Μιλήσατε για κανόνες. Εγώ κανόνες δεν άκουσα. </w:t>
      </w:r>
    </w:p>
    <w:p w14:paraId="7E3F79FE"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Ας ξεκινήσουμε. Συμφωνείτε ότι το Βυζαντινό και Χριστιανικό Μουσείο είναι ειδική περιφερειακή </w:t>
      </w:r>
      <w:r>
        <w:rPr>
          <w:rFonts w:eastAsia="Times New Roman" w:cs="Times New Roman"/>
          <w:szCs w:val="24"/>
        </w:rPr>
        <w:t xml:space="preserve">υπηρεσία του Υπουργείου, στο οποίο προΐσταστε, και </w:t>
      </w:r>
      <w:r w:rsidRPr="002F7918">
        <w:rPr>
          <w:rFonts w:eastAsia="Times New Roman" w:cs="Times New Roman"/>
          <w:szCs w:val="24"/>
        </w:rPr>
        <w:t>το οποίο</w:t>
      </w:r>
      <w:r>
        <w:rPr>
          <w:rFonts w:eastAsia="Times New Roman" w:cs="Times New Roman"/>
          <w:szCs w:val="24"/>
        </w:rPr>
        <w:t xml:space="preserve"> υπάγεται στη Γενική Διεύθυνση Αρχαιοτήτων και Πολιτιστικής Κληρονομιάς; Έτσι δεν είναι; Ωραία.</w:t>
      </w:r>
    </w:p>
    <w:p w14:paraId="7E3F79FF" w14:textId="77777777" w:rsidR="0001339B" w:rsidRDefault="004C0F71">
      <w:pPr>
        <w:tabs>
          <w:tab w:val="left" w:pos="3873"/>
        </w:tabs>
        <w:spacing w:line="600" w:lineRule="auto"/>
        <w:ind w:firstLine="720"/>
        <w:jc w:val="both"/>
        <w:rPr>
          <w:rFonts w:eastAsia="Times New Roman" w:cs="Times New Roman"/>
          <w:szCs w:val="24"/>
        </w:rPr>
      </w:pPr>
      <w:r>
        <w:rPr>
          <w:rFonts w:eastAsia="Times New Roman" w:cs="Times New Roman"/>
          <w:szCs w:val="24"/>
        </w:rPr>
        <w:t>Αυτό σημαίνει, λοιπόν, ότι εμπίπτει σε όλους τους κανόνες του δημοσίου. Δηλαδή</w:t>
      </w:r>
      <w:r>
        <w:rPr>
          <w:rFonts w:eastAsia="Times New Roman" w:cs="Times New Roman"/>
          <w:szCs w:val="24"/>
        </w:rPr>
        <w:t>,</w:t>
      </w:r>
      <w:r>
        <w:rPr>
          <w:rFonts w:eastAsia="Times New Roman" w:cs="Times New Roman"/>
          <w:szCs w:val="24"/>
        </w:rPr>
        <w:t xml:space="preserve"> για κάθε δραστηριότητ</w:t>
      </w:r>
      <w:r>
        <w:rPr>
          <w:rFonts w:eastAsia="Times New Roman" w:cs="Times New Roman"/>
          <w:szCs w:val="24"/>
        </w:rPr>
        <w:t xml:space="preserve">ά του οφείλει να έχει καταρτίσει και να έχει δημοσιοποιήσει αναλυτικό </w:t>
      </w:r>
      <w:r w:rsidRPr="009B460F">
        <w:rPr>
          <w:rFonts w:eastAsia="Times New Roman" w:cs="Times New Roman"/>
          <w:szCs w:val="24"/>
        </w:rPr>
        <w:t>προϋπολογισμό</w:t>
      </w:r>
      <w:r>
        <w:rPr>
          <w:rFonts w:eastAsia="Times New Roman" w:cs="Times New Roman"/>
          <w:szCs w:val="24"/>
        </w:rPr>
        <w:t>. Πού είναι; Συμφωνείτε ότι τα μέλη του επιστημονικού συμβουλίου ή έστω η Διεύθυνση Μουσείων ξέρει ακριβώς πού πηγαίνει τι;</w:t>
      </w:r>
    </w:p>
    <w:p w14:paraId="7E3F7A0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Αυτό, λοιπόν, δεν θα έπρεπε να το ξέρει ο κάθε Έλ</w:t>
      </w:r>
      <w:r>
        <w:rPr>
          <w:rFonts w:eastAsia="Times New Roman" w:cs="Times New Roman"/>
          <w:szCs w:val="24"/>
        </w:rPr>
        <w:t>ληνας φορολογούμενος</w:t>
      </w:r>
      <w:r w:rsidRPr="00973A2A">
        <w:rPr>
          <w:rFonts w:eastAsia="Times New Roman" w:cs="Times New Roman"/>
          <w:szCs w:val="24"/>
        </w:rPr>
        <w:t>,</w:t>
      </w:r>
      <w:r>
        <w:rPr>
          <w:rFonts w:eastAsia="Times New Roman" w:cs="Times New Roman"/>
          <w:szCs w:val="24"/>
        </w:rPr>
        <w:t xml:space="preserve"> ο κάθε Έλληνας πολίτης μέσω της «</w:t>
      </w:r>
      <w:r>
        <w:rPr>
          <w:rFonts w:eastAsia="Times New Roman" w:cs="Times New Roman"/>
          <w:szCs w:val="24"/>
        </w:rPr>
        <w:t>ΔΙΑΥΓΕΙΑΣ</w:t>
      </w:r>
      <w:r>
        <w:rPr>
          <w:rFonts w:eastAsia="Times New Roman" w:cs="Times New Roman"/>
          <w:szCs w:val="24"/>
        </w:rPr>
        <w:t>»; Δεν έχουμε βρει ούτε απόφαση δική σας, ούτε τη γνωμοδότηση του ΚΑΣ, ούτε ένα στοιχείο που να αφορά τη συγκεκριμένη έκθεση στ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ΔΙΑΥΓΕΙΑ</w:t>
      </w:r>
      <w:r>
        <w:rPr>
          <w:rFonts w:eastAsia="Times New Roman" w:cs="Times New Roman"/>
          <w:szCs w:val="24"/>
        </w:rPr>
        <w:t xml:space="preserve">». Και σας το λέω γιατί μου κάνει εντύπωση το γεγονός </w:t>
      </w:r>
      <w:r>
        <w:rPr>
          <w:rFonts w:eastAsia="Times New Roman" w:cs="Times New Roman"/>
          <w:szCs w:val="24"/>
        </w:rPr>
        <w:t>ότι αυτή τη στιγμή στο Βυζαντινό Μουσείο, παράλληλα με την έκθεση για τον Πανάγιο Τάφο, τρέχει μια άλλη σημαντική έκθεση «Το Βυζάντιο και οι άλλοι». Αυτή η έκθεση, λοιπόν, εντάσσεται στο πλαίσιο ενός ευρωπαϊκού συγχρηματοδοτούμενου προγράμματος του «ΣΕΜΕΚ»</w:t>
      </w:r>
      <w:r>
        <w:rPr>
          <w:rFonts w:eastAsia="Times New Roman" w:cs="Times New Roman"/>
          <w:szCs w:val="24"/>
        </w:rPr>
        <w:t xml:space="preserve"> και εκεί υπάρχουν τα πάντα ξεκάθαρα και με διαύγεια, αναρτημένα </w:t>
      </w:r>
      <w:r>
        <w:rPr>
          <w:rFonts w:eastAsia="Times New Roman" w:cs="Times New Roman"/>
          <w:szCs w:val="24"/>
        </w:rPr>
        <w:lastRenderedPageBreak/>
        <w:t>όλα. Ενώ στον «Πανάγιο Τάφο» έχουν ακολουθηθεί οι διαδικασίες -που προσπαθήσατε να μας περιγράψετε, δεν τις έχω καταλάβει ακόμα- που παραμένουν ένα μυστήριο. Και για να ελαφρ</w:t>
      </w:r>
      <w:r>
        <w:rPr>
          <w:rFonts w:eastAsia="Times New Roman" w:cs="Times New Roman"/>
          <w:szCs w:val="24"/>
        </w:rPr>
        <w:t>ύνω</w:t>
      </w:r>
      <w:r>
        <w:rPr>
          <w:rFonts w:eastAsia="Times New Roman" w:cs="Times New Roman"/>
          <w:szCs w:val="24"/>
        </w:rPr>
        <w:t xml:space="preserve"> έτσι λίγο το </w:t>
      </w:r>
      <w:r>
        <w:rPr>
          <w:rFonts w:eastAsia="Times New Roman" w:cs="Times New Roman"/>
          <w:szCs w:val="24"/>
        </w:rPr>
        <w:t>κλίμα</w:t>
      </w:r>
      <w:r>
        <w:rPr>
          <w:rFonts w:eastAsia="Times New Roman" w:cs="Times New Roman"/>
          <w:szCs w:val="24"/>
        </w:rPr>
        <w:t>,</w:t>
      </w:r>
      <w:r>
        <w:rPr>
          <w:rFonts w:eastAsia="Times New Roman" w:cs="Times New Roman"/>
          <w:szCs w:val="24"/>
        </w:rPr>
        <w:t xml:space="preserve"> θα σας πω ότι</w:t>
      </w:r>
      <w:r>
        <w:rPr>
          <w:rFonts w:eastAsia="Times New Roman" w:cs="Times New Roman"/>
          <w:szCs w:val="24"/>
        </w:rPr>
        <w:t>,</w:t>
      </w:r>
      <w:r>
        <w:rPr>
          <w:rFonts w:eastAsia="Times New Roman" w:cs="Times New Roman"/>
          <w:szCs w:val="24"/>
        </w:rPr>
        <w:t xml:space="preserve"> εντάξει</w:t>
      </w:r>
      <w:r>
        <w:rPr>
          <w:rFonts w:eastAsia="Times New Roman" w:cs="Times New Roman"/>
          <w:szCs w:val="24"/>
        </w:rPr>
        <w:t>,</w:t>
      </w:r>
      <w:r>
        <w:rPr>
          <w:rFonts w:eastAsia="Times New Roman" w:cs="Times New Roman"/>
          <w:szCs w:val="24"/>
        </w:rPr>
        <w:t xml:space="preserve"> μπορώ να καταλάβω ότι λόγω του θέματος της έκθεσης θέλετε και εσείς να μη διαταραχθεί η ατμόσφαιρα μυσταγωγίας. Είναι μια ευγενής σκέψη. Όμως, τα ερωτήματα παραμένουν, για το αν έχει κατατεθεί ακριβής προϋπολογισμός για τα έξ</w:t>
      </w:r>
      <w:r>
        <w:rPr>
          <w:rFonts w:eastAsia="Times New Roman" w:cs="Times New Roman"/>
          <w:szCs w:val="24"/>
        </w:rPr>
        <w:t>οδα της έκθεσης</w:t>
      </w:r>
      <w:r>
        <w:rPr>
          <w:rFonts w:eastAsia="Times New Roman" w:cs="Times New Roman"/>
          <w:szCs w:val="24"/>
        </w:rPr>
        <w:t>,</w:t>
      </w:r>
      <w:r>
        <w:rPr>
          <w:rFonts w:eastAsia="Times New Roman" w:cs="Times New Roman"/>
          <w:szCs w:val="24"/>
        </w:rPr>
        <w:t xml:space="preserve"> βάσει των οποίων θα καθοριστεί και η χορηγία, για την οποία μιλάτε, για το Υπουργείο Πολιτισμού και για το Εθνικό Μετσόβιο Πολυτεχνείο.</w:t>
      </w:r>
    </w:p>
    <w:p w14:paraId="7E3F7A0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Επίσης, είναι πολύ πρωτότυπος ο μη ακριβής καθορισμός των τελών, που εξαρτώνται από τα έξοδα της έκθεση</w:t>
      </w:r>
      <w:r>
        <w:rPr>
          <w:rFonts w:eastAsia="Times New Roman" w:cs="Times New Roman"/>
          <w:szCs w:val="24"/>
        </w:rPr>
        <w:t xml:space="preserve">ς και που από δημοσιεύματα πάλι μάθαμε στον Τύπο ότι θα υπάρξουν και ανέρχονται στο 10% των ακαθάριστων εσόδων της διοργάνωσης. Ενώ θα δοθεί λέτε και συμπληρωματικό ποσό ως χορηγία στο Υπουργείο Πολιτισμού και στο ΕΜΠ, το ύψος της οποίας θα υπολογιστεί εκ </w:t>
      </w:r>
      <w:r>
        <w:rPr>
          <w:rFonts w:eastAsia="Times New Roman" w:cs="Times New Roman"/>
          <w:szCs w:val="24"/>
        </w:rPr>
        <w:t>των υστέρων επί των καθαρών εσόδων της έκθεσης.</w:t>
      </w:r>
      <w:r w:rsidRPr="00973A2A">
        <w:rPr>
          <w:rFonts w:eastAsia="Times New Roman"/>
          <w:bCs/>
        </w:rPr>
        <w:t xml:space="preserve"> </w:t>
      </w:r>
      <w:r>
        <w:rPr>
          <w:rFonts w:eastAsia="Times New Roman"/>
          <w:bCs/>
        </w:rPr>
        <w:t xml:space="preserve">Και εγώ σας ρωτώ: </w:t>
      </w:r>
      <w:r>
        <w:rPr>
          <w:rFonts w:eastAsia="Times New Roman"/>
          <w:bCs/>
        </w:rPr>
        <w:t>α</w:t>
      </w:r>
      <w:r>
        <w:rPr>
          <w:rFonts w:eastAsia="Times New Roman"/>
          <w:bCs/>
        </w:rPr>
        <w:t>λήθεια, πιστεύουμε ότι θα έχει πολύ μεγάλη επιτυχία. Σε ποιον θα καταλογιστούν τα έξοδα, εάν αυτά δεν καλυφθούν από τις εισπράξεις των εισιτηρίων, εάν υπάρξει μια ζημιά αύριο, βρε αδερφέ;</w:t>
      </w:r>
    </w:p>
    <w:p w14:paraId="7E3F7A02" w14:textId="77777777" w:rsidR="0001339B" w:rsidRDefault="004C0F71">
      <w:pPr>
        <w:spacing w:line="600" w:lineRule="auto"/>
        <w:ind w:firstLine="720"/>
        <w:jc w:val="both"/>
        <w:rPr>
          <w:rFonts w:eastAsia="Times New Roman"/>
          <w:bCs/>
        </w:rPr>
      </w:pPr>
      <w:r w:rsidRPr="00F8084C">
        <w:rPr>
          <w:rFonts w:eastAsia="Times New Roman"/>
          <w:bCs/>
        </w:rPr>
        <w:lastRenderedPageBreak/>
        <w:t>(Στο σημείο αυτό κτυπάει το κουδού</w:t>
      </w:r>
      <w:r>
        <w:rPr>
          <w:rFonts w:eastAsia="Times New Roman"/>
          <w:bCs/>
        </w:rPr>
        <w:t>νι λήξεως του χρόνου ομιλίας της κυρίας Βουλευτού</w:t>
      </w:r>
      <w:r w:rsidRPr="00F8084C">
        <w:rPr>
          <w:rFonts w:eastAsia="Times New Roman"/>
          <w:bCs/>
        </w:rPr>
        <w:t>)</w:t>
      </w:r>
    </w:p>
    <w:p w14:paraId="7E3F7A03" w14:textId="77777777" w:rsidR="0001339B" w:rsidRDefault="004C0F71">
      <w:pPr>
        <w:spacing w:line="600" w:lineRule="auto"/>
        <w:ind w:firstLine="720"/>
        <w:jc w:val="both"/>
        <w:rPr>
          <w:rFonts w:eastAsia="Times New Roman"/>
          <w:bCs/>
        </w:rPr>
      </w:pPr>
      <w:r>
        <w:rPr>
          <w:rFonts w:eastAsia="Times New Roman"/>
          <w:bCs/>
        </w:rPr>
        <w:t>Είναι αδιευκρίνιστο επίσης, μετά από όσα νεφελώδη μας είπατε, με ποιο πλαίσιο θα λειτουργήσουν αυτές οι περίφημες -πάλι ειδικά διαμορφωμένες για το</w:t>
      </w:r>
      <w:r>
        <w:rPr>
          <w:rFonts w:eastAsia="Times New Roman"/>
          <w:bCs/>
        </w:rPr>
        <w:t>ν</w:t>
      </w:r>
      <w:r>
        <w:rPr>
          <w:rFonts w:eastAsia="Times New Roman"/>
          <w:bCs/>
        </w:rPr>
        <w:t xml:space="preserve"> λόγο αυτό</w:t>
      </w:r>
      <w:r>
        <w:rPr>
          <w:rFonts w:eastAsia="Times New Roman"/>
          <w:bCs/>
        </w:rPr>
        <w:t>ν</w:t>
      </w:r>
      <w:r>
        <w:rPr>
          <w:rFonts w:eastAsia="Times New Roman"/>
          <w:bCs/>
        </w:rPr>
        <w:t xml:space="preserve">- </w:t>
      </w:r>
      <w:r>
        <w:rPr>
          <w:rFonts w:eastAsia="Times New Roman"/>
          <w:bCs/>
        </w:rPr>
        <w:t xml:space="preserve">επιτροπές </w:t>
      </w:r>
      <w:r>
        <w:rPr>
          <w:rFonts w:eastAsia="Times New Roman"/>
          <w:bCs/>
        </w:rPr>
        <w:t>παρακολούθησης πώλησης εισιτηρίων και εποπτείας της έκθεσης</w:t>
      </w:r>
      <w:r>
        <w:rPr>
          <w:rFonts w:eastAsia="Times New Roman"/>
          <w:bCs/>
        </w:rPr>
        <w:t xml:space="preserve">. Και σας ρωτώ: </w:t>
      </w:r>
      <w:r>
        <w:rPr>
          <w:rFonts w:eastAsia="Times New Roman"/>
          <w:bCs/>
        </w:rPr>
        <w:t>τ</w:t>
      </w:r>
      <w:r>
        <w:rPr>
          <w:rFonts w:eastAsia="Times New Roman"/>
          <w:bCs/>
        </w:rPr>
        <w:t xml:space="preserve">ις έχετε συγκροτήσει; Και από ποιους </w:t>
      </w:r>
      <w:r w:rsidRPr="00674C8E">
        <w:rPr>
          <w:rFonts w:eastAsia="Times New Roman"/>
          <w:bCs/>
          <w:color w:val="000000" w:themeColor="text1"/>
        </w:rPr>
        <w:t>αποτελούνται; Και υπάρχει γενικά μια βιασύνη και εκ του αποτελέσματος σ</w:t>
      </w:r>
      <w:r w:rsidRPr="00674C8E">
        <w:rPr>
          <w:rFonts w:eastAsia="Times New Roman"/>
          <w:bCs/>
          <w:color w:val="000000" w:themeColor="text1"/>
        </w:rPr>
        <w:t>ά</w:t>
      </w:r>
      <w:r w:rsidRPr="00674C8E">
        <w:rPr>
          <w:rFonts w:eastAsia="Times New Roman"/>
          <w:bCs/>
          <w:color w:val="000000" w:themeColor="text1"/>
        </w:rPr>
        <w:t xml:space="preserve">ς λέω και μια προχειρότητα, κυρία Υπουργέ. Δεν μπορούμε να καταλάβουμε </w:t>
      </w:r>
      <w:r w:rsidRPr="00674C8E">
        <w:rPr>
          <w:rFonts w:eastAsia="Times New Roman"/>
          <w:bCs/>
          <w:color w:val="000000" w:themeColor="text1"/>
        </w:rPr>
        <w:t xml:space="preserve">ποιον ακριβώς σκοπό εξυπηρετεί αυτή η διοργάνωση. Δηλαδή, βάζετε εισιτήριο σε δημόσιο μουσείο, που δεν θα το ορίζει το μουσείο. Αυτό δεν έχει ξαναγίνει. </w:t>
      </w:r>
    </w:p>
    <w:p w14:paraId="7E3F7A04" w14:textId="77777777" w:rsidR="0001339B" w:rsidRDefault="004C0F71">
      <w:pPr>
        <w:spacing w:line="600" w:lineRule="auto"/>
        <w:ind w:firstLine="720"/>
        <w:jc w:val="both"/>
        <w:rPr>
          <w:rFonts w:eastAsia="Times New Roman"/>
        </w:rPr>
      </w:pPr>
      <w:r w:rsidRPr="004228B4">
        <w:rPr>
          <w:rFonts w:eastAsia="Times New Roman"/>
        </w:rPr>
        <w:t>Κύριε Πρόεδρε, θα χρειαστώ λίγο την κατανόησή σας, γιατί το θέμα είναι τεράστιο. Κύριε Πρόεδρε, ελπίζω</w:t>
      </w:r>
      <w:r w:rsidRPr="004228B4">
        <w:rPr>
          <w:rFonts w:eastAsia="Times New Roman"/>
        </w:rPr>
        <w:t xml:space="preserve"> να την έχω.</w:t>
      </w:r>
    </w:p>
    <w:p w14:paraId="7E3F7A05" w14:textId="77777777" w:rsidR="0001339B" w:rsidRDefault="004C0F71">
      <w:pPr>
        <w:spacing w:line="600" w:lineRule="auto"/>
        <w:ind w:firstLine="720"/>
        <w:jc w:val="both"/>
        <w:rPr>
          <w:rFonts w:eastAsia="Times New Roman"/>
          <w:bCs/>
        </w:rPr>
      </w:pPr>
      <w:r w:rsidRPr="004228B4">
        <w:rPr>
          <w:rFonts w:eastAsia="Times New Roman"/>
        </w:rPr>
        <w:t xml:space="preserve">Τώρα το Χριστιανικό και Βυζαντινό Μουσείο του οποίου δεσμεύετε και τους χώρους, δείχνει να μην εξυπηρετείται από όλη αυτή τη ρύθμιση που έχετε </w:t>
      </w:r>
      <w:r>
        <w:rPr>
          <w:rFonts w:eastAsia="Times New Roman"/>
          <w:bCs/>
        </w:rPr>
        <w:t>κάνει, γιατί η έκθεση ναι μεν χρησιμοποιεί τις δημόσιες υποδομές και τις παροχές φύλαξης και καθαριό</w:t>
      </w:r>
      <w:r>
        <w:rPr>
          <w:rFonts w:eastAsia="Times New Roman"/>
          <w:bCs/>
        </w:rPr>
        <w:t xml:space="preserve">τητας του </w:t>
      </w:r>
      <w:r>
        <w:rPr>
          <w:rFonts w:eastAsia="Times New Roman"/>
          <w:bCs/>
        </w:rPr>
        <w:t>μ</w:t>
      </w:r>
      <w:r>
        <w:rPr>
          <w:rFonts w:eastAsia="Times New Roman"/>
          <w:bCs/>
        </w:rPr>
        <w:t xml:space="preserve">ουσείου, με αυτόν τον τρόπο όμως </w:t>
      </w:r>
      <w:r>
        <w:rPr>
          <w:rFonts w:eastAsia="Times New Roman"/>
          <w:bCs/>
        </w:rPr>
        <w:lastRenderedPageBreak/>
        <w:t xml:space="preserve">επιβαρύνει τον καθημερινό κύκλο εργασιών του ίδιου του </w:t>
      </w:r>
      <w:r>
        <w:rPr>
          <w:rFonts w:eastAsia="Times New Roman"/>
          <w:bCs/>
        </w:rPr>
        <w:t>μ</w:t>
      </w:r>
      <w:r>
        <w:rPr>
          <w:rFonts w:eastAsia="Times New Roman"/>
          <w:bCs/>
        </w:rPr>
        <w:t xml:space="preserve">ουσείου και η θέσπιση χωριστού εισιτηρίου για τη συγκεκριμένη έκθεση, αυτό των 10 ευρώ, λειτουργεί ανταγωνιστικά προς το </w:t>
      </w:r>
      <w:r>
        <w:rPr>
          <w:rFonts w:eastAsia="Times New Roman"/>
          <w:bCs/>
        </w:rPr>
        <w:t>μ</w:t>
      </w:r>
      <w:r>
        <w:rPr>
          <w:rFonts w:eastAsia="Times New Roman"/>
          <w:bCs/>
        </w:rPr>
        <w:t>ουσείο</w:t>
      </w:r>
      <w:r>
        <w:rPr>
          <w:rFonts w:eastAsia="Times New Roman"/>
          <w:bCs/>
        </w:rPr>
        <w:t>,</w:t>
      </w:r>
      <w:r>
        <w:rPr>
          <w:rFonts w:eastAsia="Times New Roman"/>
          <w:bCs/>
        </w:rPr>
        <w:t xml:space="preserve"> αποτρέποντας τους επισκέπτ</w:t>
      </w:r>
      <w:r>
        <w:rPr>
          <w:rFonts w:eastAsia="Times New Roman"/>
          <w:bCs/>
        </w:rPr>
        <w:t xml:space="preserve">ες να επισκεφθούν και τις μόνιμες συλλογές του </w:t>
      </w:r>
      <w:r>
        <w:rPr>
          <w:rFonts w:eastAsia="Times New Roman"/>
          <w:bCs/>
        </w:rPr>
        <w:t>μ</w:t>
      </w:r>
      <w:r>
        <w:rPr>
          <w:rFonts w:eastAsia="Times New Roman"/>
          <w:bCs/>
        </w:rPr>
        <w:t xml:space="preserve">ουσείου, γιατί είναι έξτρα το εισιτήριο, είναι επιπλέον. </w:t>
      </w:r>
    </w:p>
    <w:p w14:paraId="7E3F7A06" w14:textId="77777777" w:rsidR="0001339B" w:rsidRDefault="004C0F71">
      <w:pPr>
        <w:spacing w:line="600" w:lineRule="auto"/>
        <w:ind w:firstLine="720"/>
        <w:jc w:val="both"/>
        <w:rPr>
          <w:rFonts w:eastAsia="Times New Roman"/>
          <w:bCs/>
        </w:rPr>
      </w:pPr>
      <w:r>
        <w:rPr>
          <w:rFonts w:eastAsia="Times New Roman"/>
          <w:bCs/>
        </w:rPr>
        <w:t xml:space="preserve">Δεν θα σας πω για την προχειρότητα με την οποία συνεδρίασε το ΚΑΣ. Βγήκε ημερήσια διάταξη. Δεν υπήρχε πουθενά. Κάνατε ορθή επανάληψη. Το βάλατε μέσα. </w:t>
      </w:r>
      <w:r>
        <w:rPr>
          <w:rFonts w:eastAsia="Times New Roman"/>
          <w:bCs/>
        </w:rPr>
        <w:t xml:space="preserve">Κάπου μας μπερδέψατε </w:t>
      </w:r>
      <w:r>
        <w:rPr>
          <w:rFonts w:eastAsia="Times New Roman"/>
          <w:bCs/>
        </w:rPr>
        <w:t xml:space="preserve">με </w:t>
      </w:r>
      <w:r>
        <w:rPr>
          <w:rFonts w:eastAsia="Times New Roman"/>
          <w:bCs/>
        </w:rPr>
        <w:t xml:space="preserve">τις ημερομηνίες. Τελικά πότε τελειώνει η έκθεση; Στο τέλος Ιουνίου ή στις 31 Ιανουαρίου του 2019; Πείτε το και αυτό για να το ξέρουμε. </w:t>
      </w:r>
    </w:p>
    <w:p w14:paraId="7E3F7A07" w14:textId="77777777" w:rsidR="0001339B" w:rsidRDefault="004C0F71">
      <w:pPr>
        <w:spacing w:line="600" w:lineRule="auto"/>
        <w:ind w:firstLine="720"/>
        <w:jc w:val="both"/>
        <w:rPr>
          <w:rFonts w:eastAsia="Times New Roman"/>
          <w:bCs/>
        </w:rPr>
      </w:pPr>
      <w:r>
        <w:rPr>
          <w:rFonts w:eastAsia="Times New Roman"/>
          <w:bCs/>
        </w:rPr>
        <w:t xml:space="preserve">Λοιπόν, το μόνο που μας είπατε για την  </w:t>
      </w:r>
      <w:r>
        <w:rPr>
          <w:rFonts w:eastAsia="Times New Roman"/>
          <w:bCs/>
        </w:rPr>
        <w:t>α</w:t>
      </w:r>
      <w:r>
        <w:rPr>
          <w:rFonts w:eastAsia="Times New Roman"/>
          <w:bCs/>
        </w:rPr>
        <w:t xml:space="preserve">στική </w:t>
      </w:r>
      <w:r>
        <w:rPr>
          <w:rFonts w:eastAsia="Times New Roman"/>
          <w:bCs/>
        </w:rPr>
        <w:t>μ</w:t>
      </w:r>
      <w:r>
        <w:rPr>
          <w:rFonts w:eastAsia="Times New Roman"/>
          <w:bCs/>
        </w:rPr>
        <w:t xml:space="preserve">η </w:t>
      </w:r>
      <w:r>
        <w:rPr>
          <w:rFonts w:eastAsia="Times New Roman"/>
          <w:bCs/>
        </w:rPr>
        <w:t>κ</w:t>
      </w:r>
      <w:r>
        <w:rPr>
          <w:rFonts w:eastAsia="Times New Roman"/>
          <w:bCs/>
        </w:rPr>
        <w:t xml:space="preserve">ερδοσκοπική </w:t>
      </w:r>
      <w:r>
        <w:rPr>
          <w:rFonts w:eastAsia="Times New Roman"/>
          <w:bCs/>
        </w:rPr>
        <w:t>ε</w:t>
      </w:r>
      <w:r>
        <w:rPr>
          <w:rFonts w:eastAsia="Times New Roman"/>
          <w:bCs/>
        </w:rPr>
        <w:t>ταιρεία</w:t>
      </w:r>
      <w:r>
        <w:rPr>
          <w:rFonts w:eastAsia="Times New Roman"/>
          <w:bCs/>
        </w:rPr>
        <w:t>,</w:t>
      </w:r>
      <w:r>
        <w:rPr>
          <w:rFonts w:eastAsia="Times New Roman"/>
          <w:bCs/>
        </w:rPr>
        <w:t xml:space="preserve"> είναι ότι έγινε αίτηση </w:t>
      </w:r>
      <w:r>
        <w:rPr>
          <w:rFonts w:eastAsia="Times New Roman"/>
          <w:bCs/>
        </w:rPr>
        <w:t>από την εταιρεία. Και εγώ σας λέω: Μόνο μια εταιρεία ενδιαφέρθηκε; Δεν υπήρχε κα</w:t>
      </w:r>
      <w:r>
        <w:rPr>
          <w:rFonts w:eastAsia="Times New Roman"/>
          <w:bCs/>
        </w:rPr>
        <w:t>μ</w:t>
      </w:r>
      <w:r>
        <w:rPr>
          <w:rFonts w:eastAsia="Times New Roman"/>
          <w:bCs/>
        </w:rPr>
        <w:t>μία άλλη; Και ανέλαβε τα πάντα όλα της διοργάνωσης και κυρίως τη μοιρασιά των εσόδων, όπου και το ΕΜΠ και το Υπουργείο Πολιτισμού δείχνει ότι μάλλον δικαίωμα ελπίδας θα διατηρ</w:t>
      </w:r>
      <w:r>
        <w:rPr>
          <w:rFonts w:eastAsia="Times New Roman"/>
          <w:bCs/>
        </w:rPr>
        <w:t>ήσουν από τα αναλογούντα έσοδα, εάν και εφόσον περισσέψουν. Δηλαδή εδώ περιμένουμε να έχουμε κέρδη. Εάν δεν έχουμε, δεν θα πάρουν τίποτα. Λοιπόν, αυτή η εταιρεία θέλω να μας πείτε υπάρχει ή έχει συσταθεί αποκλειστικά για αυτή την περίσταση; Και επειδή είνα</w:t>
      </w:r>
      <w:r>
        <w:rPr>
          <w:rFonts w:eastAsia="Times New Roman"/>
          <w:bCs/>
        </w:rPr>
        <w:t xml:space="preserve">ι τόσο θολά όλα όσα επιμέρους μας έχετε </w:t>
      </w:r>
      <w:r>
        <w:rPr>
          <w:rFonts w:eastAsia="Times New Roman"/>
          <w:bCs/>
        </w:rPr>
        <w:lastRenderedPageBreak/>
        <w:t>πει, σας λέω ότι η ανάρτηση στο «</w:t>
      </w:r>
      <w:r>
        <w:rPr>
          <w:rFonts w:eastAsia="Times New Roman"/>
          <w:bCs/>
        </w:rPr>
        <w:t>ΔΙΑΥΓΕΙΑ</w:t>
      </w:r>
      <w:r>
        <w:rPr>
          <w:rFonts w:eastAsia="Times New Roman"/>
          <w:bCs/>
        </w:rPr>
        <w:t xml:space="preserve">» επιβαλλόταν για ένα τέτοιας μεγάλης σημασίας έργο, για τέτοια έκθεση. </w:t>
      </w:r>
    </w:p>
    <w:p w14:paraId="7E3F7A08" w14:textId="77777777" w:rsidR="0001339B" w:rsidRDefault="004C0F71">
      <w:pPr>
        <w:spacing w:line="600" w:lineRule="auto"/>
        <w:ind w:firstLine="720"/>
        <w:jc w:val="both"/>
        <w:rPr>
          <w:rFonts w:eastAsia="Times New Roman"/>
          <w:bCs/>
        </w:rPr>
      </w:pPr>
      <w:r>
        <w:rPr>
          <w:rFonts w:eastAsia="Times New Roman"/>
          <w:bCs/>
        </w:rPr>
        <w:t>Γνωρίζουμε ότι όλο αυτό είναι φυσικά μια επιθυμία του κ. Τσίπρα, την εξέφρασε και δημόσια. Αλλά θα σας</w:t>
      </w:r>
      <w:r>
        <w:rPr>
          <w:rFonts w:eastAsia="Times New Roman"/>
          <w:bCs/>
        </w:rPr>
        <w:t xml:space="preserve"> το πω όπως αισθάνομαι</w:t>
      </w:r>
      <w:r>
        <w:rPr>
          <w:rFonts w:eastAsia="Times New Roman"/>
          <w:bCs/>
        </w:rPr>
        <w:t>.</w:t>
      </w:r>
      <w:r>
        <w:rPr>
          <w:rFonts w:eastAsia="Times New Roman"/>
          <w:bCs/>
        </w:rPr>
        <w:t xml:space="preserve"> Είναι σαν να μετατρέψατε τον Οίκο του Θεού σε οίκο του εμπορίου. Κάτι τέτοιο μας θυμίζει εμάς. </w:t>
      </w:r>
    </w:p>
    <w:p w14:paraId="7E3F7A09" w14:textId="77777777" w:rsidR="0001339B" w:rsidRDefault="004C0F71">
      <w:pPr>
        <w:spacing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Σπυρίδων Λυκούδης</w:t>
      </w:r>
      <w:r w:rsidRPr="0087367F">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xml:space="preserve">, ολοκληρώστε, παρακαλώ. </w:t>
      </w:r>
    </w:p>
    <w:p w14:paraId="7E3F7A0A"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Τελειώνω, κύριε Πρόεδρε.</w:t>
      </w:r>
    </w:p>
    <w:p w14:paraId="7E3F7A0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Και μια και η έκθεση θα διαρκέσει απ’ ό,τι καταλαβαίνω αρκετά και θα μας απασχολήσει ακόμη πιο πολύ, θέλω να σας πω ότι όποτε και αν ολοκληρωθεί, είτε τον Γενάρη είτε τον Ιούνη, εμείς -από τώρα σας το λέμε για τον προγραμματισμό σας- θα επιστρέψουμε με ερω</w:t>
      </w:r>
      <w:r>
        <w:rPr>
          <w:rFonts w:eastAsia="Times New Roman" w:cs="Times New Roman"/>
          <w:szCs w:val="24"/>
        </w:rPr>
        <w:t xml:space="preserve">τήματα. Γιατί ελπίζουμε πως όταν θα ολοκληρωθεί –και θα ολοκληρωθεί- και η μοιρασιά ανάμεσα σε όλους αυτούς τους </w:t>
      </w:r>
      <w:r>
        <w:rPr>
          <w:rFonts w:eastAsia="Times New Roman" w:cs="Times New Roman"/>
          <w:szCs w:val="24"/>
          <w:lang w:val="en-US"/>
        </w:rPr>
        <w:t>partners</w:t>
      </w:r>
      <w:r>
        <w:rPr>
          <w:rFonts w:eastAsia="Times New Roman" w:cs="Times New Roman"/>
          <w:szCs w:val="24"/>
        </w:rPr>
        <w:t>,</w:t>
      </w:r>
      <w:r w:rsidRPr="00887FAC">
        <w:rPr>
          <w:rFonts w:eastAsia="Times New Roman" w:cs="Times New Roman"/>
          <w:szCs w:val="24"/>
        </w:rPr>
        <w:t xml:space="preserve"> </w:t>
      </w:r>
      <w:r>
        <w:rPr>
          <w:rFonts w:eastAsia="Times New Roman" w:cs="Times New Roman"/>
          <w:szCs w:val="24"/>
        </w:rPr>
        <w:t xml:space="preserve">εμείς περιμένουμε να ακούσουμε νούμερα που σήμερα ούτε τα είπατε ούτε δείχνετε ότι έχετε εικόνα. </w:t>
      </w:r>
    </w:p>
    <w:p w14:paraId="7E3F7A0C"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Ευχαριστώ.</w:t>
      </w:r>
    </w:p>
    <w:p w14:paraId="7E3F7A0D" w14:textId="77777777" w:rsidR="0001339B" w:rsidRDefault="004C0F71">
      <w:pPr>
        <w:spacing w:line="600" w:lineRule="auto"/>
        <w:ind w:firstLine="720"/>
        <w:jc w:val="both"/>
        <w:rPr>
          <w:rFonts w:eastAsia="Times New Roman" w:cs="Times New Roman"/>
          <w:szCs w:val="24"/>
        </w:rPr>
      </w:pPr>
      <w:r w:rsidRPr="0087367F">
        <w:rPr>
          <w:rFonts w:eastAsia="Times New Roman" w:cs="Times New Roman"/>
          <w:b/>
          <w:szCs w:val="24"/>
        </w:rPr>
        <w:lastRenderedPageBreak/>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Σπυρίδων Λυκ</w:t>
      </w:r>
      <w:r>
        <w:rPr>
          <w:rFonts w:eastAsia="Times New Roman" w:cs="Times New Roman"/>
          <w:b/>
          <w:szCs w:val="24"/>
        </w:rPr>
        <w:t>ούδης</w:t>
      </w:r>
      <w:r w:rsidRPr="0087367F">
        <w:rPr>
          <w:rFonts w:eastAsia="Times New Roman" w:cs="Times New Roman"/>
          <w:b/>
          <w:szCs w:val="24"/>
        </w:rPr>
        <w:t>):</w:t>
      </w:r>
      <w:r>
        <w:rPr>
          <w:rFonts w:eastAsia="Times New Roman" w:cs="Times New Roman"/>
          <w:szCs w:val="24"/>
        </w:rPr>
        <w:t xml:space="preserve"> Κυρία Υπουργέ, έχετε τον λόγο.</w:t>
      </w:r>
    </w:p>
    <w:p w14:paraId="7E3F7A0E" w14:textId="77777777" w:rsidR="0001339B" w:rsidRDefault="004C0F71">
      <w:pPr>
        <w:spacing w:line="600" w:lineRule="auto"/>
        <w:ind w:firstLine="720"/>
        <w:jc w:val="both"/>
        <w:rPr>
          <w:rFonts w:eastAsia="Times New Roman" w:cs="Times New Roman"/>
          <w:szCs w:val="24"/>
        </w:rPr>
      </w:pPr>
      <w:r w:rsidRPr="00433448">
        <w:rPr>
          <w:rFonts w:eastAsia="Times New Roman" w:cs="Times New Roman"/>
          <w:b/>
          <w:szCs w:val="24"/>
        </w:rPr>
        <w:t>ΛΥΔΙΑ ΚΟΝΙΟΡΔΟΥ (Υπουργός Πολιτισμού</w:t>
      </w:r>
      <w:r>
        <w:rPr>
          <w:rFonts w:eastAsia="Times New Roman" w:cs="Times New Roman"/>
          <w:b/>
          <w:szCs w:val="24"/>
        </w:rPr>
        <w:t xml:space="preserve"> και Αθλητισμού</w:t>
      </w:r>
      <w:r w:rsidRPr="00433448">
        <w:rPr>
          <w:rFonts w:eastAsia="Times New Roman" w:cs="Times New Roman"/>
          <w:b/>
          <w:szCs w:val="24"/>
        </w:rPr>
        <w:t xml:space="preserve">): </w:t>
      </w:r>
      <w:r>
        <w:rPr>
          <w:rFonts w:eastAsia="Times New Roman" w:cs="Times New Roman"/>
          <w:szCs w:val="24"/>
        </w:rPr>
        <w:t>Ευχαριστώ, κύριε Πρόεδρε.</w:t>
      </w:r>
    </w:p>
    <w:p w14:paraId="7E3F7A0F"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με λυπεί ιδιαίτερα η τελευταία παρατήρησή σας. Την αντιπαρέρχομαι</w:t>
      </w:r>
      <w:r>
        <w:rPr>
          <w:rFonts w:eastAsia="Times New Roman" w:cs="Times New Roman"/>
          <w:szCs w:val="24"/>
        </w:rPr>
        <w:t>,</w:t>
      </w:r>
      <w:r>
        <w:rPr>
          <w:rFonts w:eastAsia="Times New Roman" w:cs="Times New Roman"/>
          <w:szCs w:val="24"/>
        </w:rPr>
        <w:t xml:space="preserve"> διότι δεν μας χαρακτηρίζει και δεν μας εκφράζει καθόλ</w:t>
      </w:r>
      <w:r>
        <w:rPr>
          <w:rFonts w:eastAsia="Times New Roman" w:cs="Times New Roman"/>
          <w:szCs w:val="24"/>
        </w:rPr>
        <w:t xml:space="preserve">ου να μετατρέπουμε τον πολιτισμό σε τόπο εμπορίου. </w:t>
      </w:r>
    </w:p>
    <w:p w14:paraId="7E3F7A10"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Θέλουμε να πούμε το εξής: Αυτή η έκθεση επαναλαμβάνω ότι είναι αυτοχρηματοδοτούμενη. Δεν κοστίζει. Δεν είναι το ίδιο με τις εκθέσεις που διοργανώνει το ίδιο το Βυζαντινό Μουσείο, οι οποίες διοργανώνονται </w:t>
      </w:r>
      <w:r>
        <w:rPr>
          <w:rFonts w:eastAsia="Times New Roman" w:cs="Times New Roman"/>
          <w:szCs w:val="24"/>
        </w:rPr>
        <w:t xml:space="preserve">μέσα στα πλαίσια του σχεδίου δράσης του </w:t>
      </w:r>
      <w:r>
        <w:rPr>
          <w:rFonts w:eastAsia="Times New Roman" w:cs="Times New Roman"/>
          <w:szCs w:val="24"/>
        </w:rPr>
        <w:t>μ</w:t>
      </w:r>
      <w:r>
        <w:rPr>
          <w:rFonts w:eastAsia="Times New Roman" w:cs="Times New Roman"/>
          <w:szCs w:val="24"/>
        </w:rPr>
        <w:t>ουσείου. Αυτή είναι μια έκθεση που γίνεται κατόπιν παραχώρησης σε έναν ξεχωριστό ιδιωτικό φορέα. Έχουν κριθεί τα δεδομένα, έχουν εγκριθεί. Συμμετέχει σ’ αυτό και το Μετσόβιο Πολυτεχνείο, που είναι και αυτός ένας δημ</w:t>
      </w:r>
      <w:r>
        <w:rPr>
          <w:rFonts w:eastAsia="Times New Roman" w:cs="Times New Roman"/>
          <w:szCs w:val="24"/>
        </w:rPr>
        <w:t>όσιος φορέας μεγάλου κύρους. Επιπλέον είναι υπό την αιγίδα του Προέδρου της Δημοκρατίας και με τις ευλογίες του Αρχιεπισκόπου. Επιπλέον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Ευρωπαϊκού Έτους Πολιτιστικής Κληρονομιάς.</w:t>
      </w:r>
    </w:p>
    <w:p w14:paraId="7E3F7A11"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Θα ήθελα να ρωτήσω κι εγώ από την πλευρά μου ρητορικά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σας έχει απασχολήσει ποτέ το γεγονός ότι το Ηρώδειο είναι ένα μνημείο, το οποίο παραχωρείται σε ιδιώτες και μάλιστα πολλές φορές ατελώς; Ή όταν μπαίνουν τέλη, στο παρελθόν σπάνια εισπράττονταν αυτά τα τέλη από το ΤΑΠΑ; Αυτό σας έχει απασχολήσει ποτέ; Γ</w:t>
      </w:r>
      <w:r>
        <w:rPr>
          <w:rFonts w:eastAsia="Times New Roman" w:cs="Times New Roman"/>
          <w:szCs w:val="24"/>
        </w:rPr>
        <w:t>ιατί ίσχυε στα παλαιότερα χρόνια. Στην πραγματικότητα ποτέ δεν δινόντουσαν αυτά τα τέλη στο ΤΑΠΑ. Αυτό δεν σας έχει απασχολήσει ποτέ; Είναι ένας δημόσιος χώρος, μνημείο. Παραχωρείται σε ιδιώτες με κανόνες, με όρους.</w:t>
      </w:r>
    </w:p>
    <w:p w14:paraId="7E3F7A12"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Εσάς που σας α</w:t>
      </w:r>
      <w:r>
        <w:rPr>
          <w:rFonts w:eastAsia="Times New Roman" w:cs="Times New Roman"/>
          <w:szCs w:val="24"/>
        </w:rPr>
        <w:t>πασχολεί τι κάνετε, κυρία Υπουργέ;</w:t>
      </w:r>
    </w:p>
    <w:p w14:paraId="7E3F7A13" w14:textId="77777777" w:rsidR="0001339B" w:rsidRDefault="004C0F71">
      <w:pPr>
        <w:spacing w:line="600" w:lineRule="auto"/>
        <w:ind w:firstLine="720"/>
        <w:jc w:val="both"/>
        <w:rPr>
          <w:rFonts w:eastAsia="Times New Roman" w:cs="Times New Roman"/>
          <w:szCs w:val="24"/>
        </w:rPr>
      </w:pPr>
      <w:r w:rsidRPr="00433448">
        <w:rPr>
          <w:rFonts w:eastAsia="Times New Roman" w:cs="Times New Roman"/>
          <w:b/>
          <w:szCs w:val="24"/>
        </w:rPr>
        <w:t>ΛΥΔΙΑ ΚΟΝΙΟΡΔΟΥ (Υπουργός Πολιτισμού</w:t>
      </w:r>
      <w:r>
        <w:rPr>
          <w:rFonts w:eastAsia="Times New Roman" w:cs="Times New Roman"/>
          <w:b/>
          <w:szCs w:val="24"/>
        </w:rPr>
        <w:t xml:space="preserve"> και Αθλητισμού</w:t>
      </w:r>
      <w:r w:rsidRPr="00433448">
        <w:rPr>
          <w:rFonts w:eastAsia="Times New Roman" w:cs="Times New Roman"/>
          <w:b/>
          <w:szCs w:val="24"/>
        </w:rPr>
        <w:t xml:space="preserve">): </w:t>
      </w:r>
      <w:r>
        <w:rPr>
          <w:rFonts w:eastAsia="Times New Roman" w:cs="Times New Roman"/>
          <w:szCs w:val="24"/>
        </w:rPr>
        <w:t>Και οι αρχαιολογικοί χώροι και τα μουσεία, λοιπόν, μπορούν κατά περίπτωση, αποφασίζουν οι ίδιοι οι διευθυντές ή οι έφοροι να τα παραχωρούν. Άλλοτε παρουσιάζουν τον πλή</w:t>
      </w:r>
      <w:r>
        <w:rPr>
          <w:rFonts w:eastAsia="Times New Roman" w:cs="Times New Roman"/>
          <w:szCs w:val="24"/>
        </w:rPr>
        <w:t>ρη κατάλογο των επιλογών τους άλλοτε όχι. Είναι ανάλογα κατά περίπτωση. Η συγκεκριμένη έκθεση, επειδή θεωρήθηκε μια εμβληματική έκθεση, θεωρήσαμε σκόπιμο να περάσει από το ΚΑΣ, ακριβώς για να μην υπάρχει η παραμικρή υπόνοια ότι είναι κάτι το οποίο δεν έγιν</w:t>
      </w:r>
      <w:r>
        <w:rPr>
          <w:rFonts w:eastAsia="Times New Roman" w:cs="Times New Roman"/>
          <w:szCs w:val="24"/>
        </w:rPr>
        <w:t xml:space="preserve">ε μέσα από τις διαδικασίες που προβλέπονται στο Υπουργείο Πολιτισμού. </w:t>
      </w:r>
    </w:p>
    <w:p w14:paraId="7E3F7A14"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lastRenderedPageBreak/>
        <w:t>Όσον αφορά το ανταγωνιστικό του εισιτηρίου που αναφέρατε</w:t>
      </w:r>
      <w:r>
        <w:rPr>
          <w:rFonts w:eastAsia="Times New Roman" w:cs="Times New Roman"/>
          <w:szCs w:val="24"/>
        </w:rPr>
        <w:t>.</w:t>
      </w:r>
      <w:r>
        <w:rPr>
          <w:rFonts w:eastAsia="Times New Roman" w:cs="Times New Roman"/>
          <w:szCs w:val="24"/>
        </w:rPr>
        <w:t xml:space="preserve"> Προσωπικά έχω πάει σε πάρα πολλά μουσεία στο εξωτερικό. Σε μόνιμα εκθέματα που υπάρχουν μέσα σε ένα μουσείο όταν είναι εμβληματ</w:t>
      </w:r>
      <w:r>
        <w:rPr>
          <w:rFonts w:eastAsia="Times New Roman" w:cs="Times New Roman"/>
          <w:szCs w:val="24"/>
        </w:rPr>
        <w:t xml:space="preserve">ικά, όπως είναι το τμήμα του </w:t>
      </w:r>
      <w:proofErr w:type="spellStart"/>
      <w:r>
        <w:rPr>
          <w:rFonts w:eastAsia="Times New Roman" w:cs="Times New Roman"/>
          <w:szCs w:val="24"/>
        </w:rPr>
        <w:t>Τουταγχαμών</w:t>
      </w:r>
      <w:proofErr w:type="spellEnd"/>
      <w:r>
        <w:rPr>
          <w:rFonts w:eastAsia="Times New Roman" w:cs="Times New Roman"/>
          <w:szCs w:val="24"/>
        </w:rPr>
        <w:t xml:space="preserve"> στο Μουσείο του </w:t>
      </w:r>
      <w:proofErr w:type="spellStart"/>
      <w:r>
        <w:rPr>
          <w:rFonts w:eastAsia="Times New Roman" w:cs="Times New Roman"/>
          <w:szCs w:val="24"/>
        </w:rPr>
        <w:t>Καΐρου</w:t>
      </w:r>
      <w:proofErr w:type="spellEnd"/>
      <w:r>
        <w:rPr>
          <w:rFonts w:eastAsia="Times New Roman" w:cs="Times New Roman"/>
          <w:szCs w:val="24"/>
        </w:rPr>
        <w:t>, πληρώνεις ξεχωριστό εισιτήριο για να το δεις και ας είναι μόνιμο. Επομένως δεν θεωρούμε ότι είναι κάτι πρωτοφανές το να υπάρχει ένα ξεχωριστό εισιτήριο. Τουναντίον…</w:t>
      </w:r>
    </w:p>
    <w:p w14:paraId="7E3F7A15"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Αυτά να τα πείτε στην Ένωση Αρχαιολόγων. </w:t>
      </w:r>
    </w:p>
    <w:p w14:paraId="7E3F7A16" w14:textId="77777777" w:rsidR="0001339B" w:rsidRDefault="004C0F71">
      <w:pPr>
        <w:spacing w:line="600" w:lineRule="auto"/>
        <w:ind w:firstLine="720"/>
        <w:jc w:val="both"/>
        <w:rPr>
          <w:rFonts w:eastAsia="Times New Roman" w:cs="Times New Roman"/>
          <w:szCs w:val="24"/>
        </w:rPr>
      </w:pPr>
      <w:r w:rsidRPr="00433448">
        <w:rPr>
          <w:rFonts w:eastAsia="Times New Roman" w:cs="Times New Roman"/>
          <w:b/>
          <w:szCs w:val="24"/>
        </w:rPr>
        <w:t>ΛΥΔΙΑ ΚΟΝΙΟΡΔΟΥ (Υπουργός Πολιτισμού</w:t>
      </w:r>
      <w:r>
        <w:rPr>
          <w:rFonts w:eastAsia="Times New Roman" w:cs="Times New Roman"/>
          <w:b/>
          <w:szCs w:val="24"/>
        </w:rPr>
        <w:t xml:space="preserve"> και Αθλητισμού</w:t>
      </w:r>
      <w:r w:rsidRPr="00433448">
        <w:rPr>
          <w:rFonts w:eastAsia="Times New Roman" w:cs="Times New Roman"/>
          <w:b/>
          <w:szCs w:val="24"/>
        </w:rPr>
        <w:t xml:space="preserve">): </w:t>
      </w:r>
      <w:r>
        <w:rPr>
          <w:rFonts w:eastAsia="Times New Roman" w:cs="Times New Roman"/>
          <w:szCs w:val="24"/>
        </w:rPr>
        <w:t>Συγ</w:t>
      </w:r>
      <w:r>
        <w:rPr>
          <w:rFonts w:eastAsia="Times New Roman" w:cs="Times New Roman"/>
          <w:szCs w:val="24"/>
        </w:rPr>
        <w:t>γ</w:t>
      </w:r>
      <w:r>
        <w:rPr>
          <w:rFonts w:eastAsia="Times New Roman" w:cs="Times New Roman"/>
          <w:szCs w:val="24"/>
        </w:rPr>
        <w:t xml:space="preserve">νώμη δεν ολοκλήρωσα. Μη με διακόπτετε. </w:t>
      </w:r>
    </w:p>
    <w:p w14:paraId="7E3F7A17" w14:textId="77777777" w:rsidR="0001339B" w:rsidRDefault="004C0F71">
      <w:pPr>
        <w:spacing w:line="600" w:lineRule="auto"/>
        <w:ind w:firstLine="720"/>
        <w:jc w:val="both"/>
        <w:rPr>
          <w:rFonts w:eastAsia="Times New Roman" w:cs="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Σπυρίδων Λυκούδης</w:t>
      </w:r>
      <w:r w:rsidRPr="0087367F">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xml:space="preserve">, σας παρακαλώ. </w:t>
      </w:r>
    </w:p>
    <w:p w14:paraId="7E3F7A18" w14:textId="77777777" w:rsidR="0001339B" w:rsidRDefault="004C0F71">
      <w:pPr>
        <w:spacing w:line="600" w:lineRule="auto"/>
        <w:ind w:firstLine="720"/>
        <w:jc w:val="both"/>
        <w:rPr>
          <w:rFonts w:eastAsia="Times New Roman" w:cs="Times New Roman"/>
          <w:szCs w:val="24"/>
        </w:rPr>
      </w:pPr>
      <w:r w:rsidRPr="00433448">
        <w:rPr>
          <w:rFonts w:eastAsia="Times New Roman" w:cs="Times New Roman"/>
          <w:b/>
          <w:szCs w:val="24"/>
        </w:rPr>
        <w:t>ΛΥΔΙΑ ΚΟΝΙΟΡΔΟΥ (Υπουργός Πολιτισμού</w:t>
      </w:r>
      <w:r>
        <w:rPr>
          <w:rFonts w:eastAsia="Times New Roman" w:cs="Times New Roman"/>
          <w:b/>
          <w:szCs w:val="24"/>
        </w:rPr>
        <w:t xml:space="preserve"> και Αθλητισμού</w:t>
      </w:r>
      <w:r w:rsidRPr="00433448">
        <w:rPr>
          <w:rFonts w:eastAsia="Times New Roman" w:cs="Times New Roman"/>
          <w:b/>
          <w:szCs w:val="24"/>
        </w:rPr>
        <w:t xml:space="preserve">): </w:t>
      </w:r>
      <w:r>
        <w:rPr>
          <w:rFonts w:eastAsia="Times New Roman" w:cs="Times New Roman"/>
          <w:szCs w:val="24"/>
        </w:rPr>
        <w:t xml:space="preserve">Δεν σας διέκοψα,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7E3F7A1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Θεωρούμε, λοιπόν, ότι αυτοί οι άνθρωποι που θα προσέλθουν για να δουν αυτή την έκθεση</w:t>
      </w:r>
      <w:r>
        <w:rPr>
          <w:rFonts w:eastAsia="Times New Roman" w:cs="Times New Roman"/>
          <w:szCs w:val="24"/>
        </w:rPr>
        <w:t>,</w:t>
      </w:r>
      <w:r>
        <w:rPr>
          <w:rFonts w:eastAsia="Times New Roman" w:cs="Times New Roman"/>
          <w:szCs w:val="24"/>
        </w:rPr>
        <w:t xml:space="preserve"> πιθανόν να είναι άνθρωποι που δεν έχουν πάει ποτέ στο Βυζαντινό Μουσείο. Επομένως αυτό θα είναι ένα κίνητρο για να δουν και την υπόλο</w:t>
      </w:r>
      <w:r>
        <w:rPr>
          <w:rFonts w:eastAsia="Times New Roman" w:cs="Times New Roman"/>
          <w:szCs w:val="24"/>
        </w:rPr>
        <w:t xml:space="preserve">ιπη εκπληκτική συλλογή του Βυζαντινού Μουσείου. Θα γνωρίσουν </w:t>
      </w:r>
      <w:r>
        <w:rPr>
          <w:rFonts w:eastAsia="Times New Roman" w:cs="Times New Roman"/>
          <w:szCs w:val="24"/>
        </w:rPr>
        <w:lastRenderedPageBreak/>
        <w:t xml:space="preserve">το </w:t>
      </w:r>
      <w:r>
        <w:rPr>
          <w:rFonts w:eastAsia="Times New Roman" w:cs="Times New Roman"/>
          <w:szCs w:val="24"/>
        </w:rPr>
        <w:t>μ</w:t>
      </w:r>
      <w:r>
        <w:rPr>
          <w:rFonts w:eastAsia="Times New Roman" w:cs="Times New Roman"/>
          <w:szCs w:val="24"/>
        </w:rPr>
        <w:t>ουσείο, θα πάνε να το επισκεφθούν. Και θεωρούμε ότι το εισιτήριο αυτό δεν θα τους το απαγορεύσει. Επιπλέον έχουμε φροντίσει</w:t>
      </w:r>
      <w:r>
        <w:rPr>
          <w:rFonts w:eastAsia="Times New Roman" w:cs="Times New Roman"/>
          <w:szCs w:val="24"/>
        </w:rPr>
        <w:t>,</w:t>
      </w:r>
      <w:r>
        <w:rPr>
          <w:rFonts w:eastAsia="Times New Roman" w:cs="Times New Roman"/>
          <w:szCs w:val="24"/>
        </w:rPr>
        <w:t xml:space="preserve"> να υπάρχει σαν όρος της παραχώρησης η ατελής είσοδος που ισχύει σε</w:t>
      </w:r>
      <w:r>
        <w:rPr>
          <w:rFonts w:eastAsia="Times New Roman" w:cs="Times New Roman"/>
          <w:szCs w:val="24"/>
        </w:rPr>
        <w:t xml:space="preserve"> όλα τα δημόσια μουσεία, καθώς και το μειωμένο εισιτήριο για τις ευπαθείς ομάδες πληθυσμού όπως ορίζει ο νόμος.</w:t>
      </w:r>
    </w:p>
    <w:p w14:paraId="7E3F7A1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Αυτά ήθελα να πω ότι έχουμε τηρήσει όλους τους κανόνες. Και είναι πραγματικά κρίμα, μια τόσο σπουδαία έκθεση που ξεκινάει, να διανθίζεται με τέτ</w:t>
      </w:r>
      <w:r>
        <w:rPr>
          <w:rFonts w:eastAsia="Times New Roman" w:cs="Times New Roman"/>
          <w:szCs w:val="24"/>
        </w:rPr>
        <w:t xml:space="preserve">οιους όρους υποψίας, καχυποψίας, ακριβώς επειδή είναι ένας καινοτόμος τρόπος παραχώρησης του </w:t>
      </w:r>
      <w:r>
        <w:rPr>
          <w:rFonts w:eastAsia="Times New Roman" w:cs="Times New Roman"/>
          <w:szCs w:val="24"/>
        </w:rPr>
        <w:t>μ</w:t>
      </w:r>
      <w:r>
        <w:rPr>
          <w:rFonts w:eastAsia="Times New Roman" w:cs="Times New Roman"/>
          <w:szCs w:val="24"/>
        </w:rPr>
        <w:t>ουσείου.</w:t>
      </w:r>
    </w:p>
    <w:p w14:paraId="7E3F7A1B"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E3F7A1C" w14:textId="77777777" w:rsidR="0001339B" w:rsidRDefault="004C0F71">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κυρία Υπουργέ.</w:t>
      </w:r>
    </w:p>
    <w:p w14:paraId="7E3F7A1D" w14:textId="77777777" w:rsidR="0001339B" w:rsidRDefault="004C0F71">
      <w:pPr>
        <w:spacing w:line="600" w:lineRule="auto"/>
        <w:ind w:firstLine="720"/>
        <w:jc w:val="both"/>
        <w:rPr>
          <w:rFonts w:eastAsia="Times New Roman"/>
          <w:szCs w:val="24"/>
        </w:rPr>
      </w:pPr>
      <w:r>
        <w:rPr>
          <w:rFonts w:eastAsia="Times New Roman"/>
          <w:szCs w:val="24"/>
        </w:rPr>
        <w:t>Κύριοι συνάδελφοι, θα σας ανακοινώσω τις επίκαιρες ερωτήσεις που δεν θα συζητηθούν</w:t>
      </w:r>
    </w:p>
    <w:p w14:paraId="7E3F7A1E" w14:textId="77777777" w:rsidR="0001339B" w:rsidRDefault="004C0F71">
      <w:pPr>
        <w:spacing w:line="600" w:lineRule="auto"/>
        <w:ind w:firstLine="720"/>
        <w:jc w:val="both"/>
        <w:rPr>
          <w:rFonts w:eastAsia="Times New Roman"/>
          <w:szCs w:val="24"/>
        </w:rPr>
      </w:pPr>
      <w:r>
        <w:rPr>
          <w:rFonts w:eastAsia="Times New Roman"/>
          <w:szCs w:val="24"/>
        </w:rPr>
        <w:t>Η πρώτη με αριθμό 1709/29-5-2018 επίκαιρη ερώτηση πρώτου κύκλου του Βουλευτή Εύβοιας του Συνασπισμού Ριζοσπαστικής Αριστεράς κ. Γεωργίου Ακριώτη προς την Υπουργό Πολιτισμού και Αθλητισμού, με θέμα «Δημοτική αγορά Χαλκίδας»</w:t>
      </w:r>
      <w:r>
        <w:rPr>
          <w:rFonts w:eastAsia="Times New Roman"/>
          <w:szCs w:val="24"/>
        </w:rPr>
        <w:t>,</w:t>
      </w:r>
      <w:r>
        <w:rPr>
          <w:rFonts w:eastAsia="Times New Roman"/>
          <w:szCs w:val="24"/>
        </w:rPr>
        <w:t xml:space="preserve"> δεν θα συζητηθεί με συνεννόηση τ</w:t>
      </w:r>
      <w:r>
        <w:rPr>
          <w:rFonts w:eastAsia="Times New Roman"/>
          <w:szCs w:val="24"/>
        </w:rPr>
        <w:t>ης Υπουργού, της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w:t>
      </w:r>
    </w:p>
    <w:p w14:paraId="7E3F7A1F" w14:textId="77777777" w:rsidR="0001339B" w:rsidRDefault="004C0F71">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δωδέκατη με αριθμό 1648/15-5-2018 επίκαιρη ερώτηση δευτέρου κύκλου της Ανεξάρτητης Βουλευτού Β΄ Αθηνών κ</w:t>
      </w:r>
      <w:r>
        <w:rPr>
          <w:rFonts w:eastAsia="Times New Roman"/>
          <w:szCs w:val="24"/>
        </w:rPr>
        <w:t>.</w:t>
      </w:r>
      <w:r>
        <w:rPr>
          <w:rFonts w:eastAsia="Times New Roman"/>
          <w:szCs w:val="24"/>
        </w:rPr>
        <w:t xml:space="preserve"> Αικατερίνης Παπακώστα - Σιδηροπούλου προς την Υπουργό Πολιτισμού και Αθλητισμού, με θέμα «Ίδρυση Ακαδημίας Τεχνών»</w:t>
      </w:r>
      <w:r>
        <w:rPr>
          <w:rFonts w:eastAsia="Times New Roman"/>
          <w:szCs w:val="24"/>
        </w:rPr>
        <w:t>,</w:t>
      </w:r>
      <w:r>
        <w:rPr>
          <w:rFonts w:eastAsia="Times New Roman"/>
          <w:szCs w:val="24"/>
        </w:rPr>
        <w:t xml:space="preserve"> δ</w:t>
      </w:r>
      <w:r>
        <w:rPr>
          <w:rFonts w:eastAsia="Times New Roman"/>
          <w:szCs w:val="24"/>
        </w:rPr>
        <w:t>εν θα συζητηθεί με συνεννόηση της Υπουργού, της κ</w:t>
      </w:r>
      <w:r>
        <w:rPr>
          <w:rFonts w:eastAsia="Times New Roman"/>
          <w:szCs w:val="24"/>
        </w:rPr>
        <w:t>.</w:t>
      </w:r>
      <w:r>
        <w:rPr>
          <w:rFonts w:eastAsia="Times New Roman"/>
          <w:szCs w:val="24"/>
        </w:rPr>
        <w:t xml:space="preserve"> </w:t>
      </w:r>
      <w:proofErr w:type="spellStart"/>
      <w:r>
        <w:rPr>
          <w:rFonts w:eastAsia="Times New Roman"/>
          <w:szCs w:val="24"/>
        </w:rPr>
        <w:t>Κονιόρδου</w:t>
      </w:r>
      <w:proofErr w:type="spellEnd"/>
      <w:r>
        <w:rPr>
          <w:rFonts w:eastAsia="Times New Roman"/>
          <w:szCs w:val="24"/>
        </w:rPr>
        <w:t>.</w:t>
      </w:r>
    </w:p>
    <w:p w14:paraId="7E3F7A20" w14:textId="77777777" w:rsidR="0001339B" w:rsidRDefault="004C0F71">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κυρίες και κύριοι συνάδελφοι, δεν θα συζητηθούν λόγω κωλύματος των αρμοδίων Υπουργών οι εξής επίκαιρες ερωτήσεις:</w:t>
      </w:r>
    </w:p>
    <w:p w14:paraId="7E3F7A21" w14:textId="77777777" w:rsidR="0001339B" w:rsidRDefault="004C0F71">
      <w:pPr>
        <w:spacing w:line="600" w:lineRule="auto"/>
        <w:ind w:firstLine="720"/>
        <w:jc w:val="both"/>
        <w:rPr>
          <w:rFonts w:eastAsia="Times New Roman"/>
          <w:szCs w:val="24"/>
        </w:rPr>
      </w:pPr>
      <w:r>
        <w:rPr>
          <w:rFonts w:eastAsia="Times New Roman"/>
          <w:szCs w:val="24"/>
        </w:rPr>
        <w:t xml:space="preserve">Η τρίτη </w:t>
      </w:r>
      <w:r>
        <w:rPr>
          <w:rFonts w:eastAsia="Times New Roman"/>
          <w:szCs w:val="24"/>
        </w:rPr>
        <w:t>με</w:t>
      </w:r>
      <w:r>
        <w:rPr>
          <w:rFonts w:eastAsia="Times New Roman"/>
          <w:szCs w:val="24"/>
        </w:rPr>
        <w:t xml:space="preserve"> αριθμό 1698/24-5-2018 επίκαιρη ερώτηση πρώτου κύκλου του Ε΄ Α</w:t>
      </w:r>
      <w:r>
        <w:rPr>
          <w:rFonts w:eastAsia="Times New Roman"/>
          <w:szCs w:val="24"/>
        </w:rPr>
        <w:t xml:space="preserve">ντιπροέδρου της Βουλής και Βουλευτή Δωδεκανήσου της Δημοκρατικής 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Εσωτερικών, με θέμα «Προβλήματα λειτουργίας της ΕΛΑΣ στη Δωδεκάνησο, μέσα στην τουριστική περίοδο»,</w:t>
      </w:r>
      <w:r w:rsidRPr="009D7324">
        <w:rPr>
          <w:rFonts w:eastAsia="Times New Roman"/>
          <w:szCs w:val="24"/>
        </w:rPr>
        <w:t xml:space="preserve"> </w:t>
      </w:r>
      <w:r>
        <w:rPr>
          <w:rFonts w:eastAsia="Times New Roman"/>
          <w:szCs w:val="24"/>
        </w:rPr>
        <w:t xml:space="preserve">δεν θα συζητηθεί λόγω </w:t>
      </w:r>
      <w:r>
        <w:rPr>
          <w:rFonts w:eastAsia="Times New Roman"/>
          <w:szCs w:val="24"/>
        </w:rPr>
        <w:t xml:space="preserve">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2"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πέμπτη με αριθμό 1693/23-5-2018 επίκαιρη ερώτηση πρώτου κύκλου του Η΄ Αντιπροέδρου της Βουλής και Βουλευτή Β΄ Πειραι</w:t>
      </w:r>
      <w:r>
        <w:rPr>
          <w:rFonts w:eastAsia="Times New Roman"/>
          <w:szCs w:val="24"/>
        </w:rPr>
        <w:t>ώς</w:t>
      </w:r>
      <w:r>
        <w:rPr>
          <w:rFonts w:eastAsia="Times New Roman"/>
          <w:szCs w:val="24"/>
        </w:rPr>
        <w:t xml:space="preserve"> των Ανεξαρτήτων Ελλήνων κ. Δημητρίου</w:t>
      </w:r>
      <w:r>
        <w:rPr>
          <w:rFonts w:eastAsia="Times New Roman"/>
          <w:szCs w:val="24"/>
        </w:rPr>
        <w:t xml:space="preserve"> Καμμένου προς τον Υπουργό Εσωτερικών, με θέμα «Το τελευταίο χτύπημα του </w:t>
      </w:r>
      <w:r>
        <w:rPr>
          <w:rFonts w:eastAsia="Times New Roman"/>
          <w:szCs w:val="24"/>
        </w:rPr>
        <w:t>«</w:t>
      </w:r>
      <w:proofErr w:type="spellStart"/>
      <w:r>
        <w:rPr>
          <w:rFonts w:eastAsia="Times New Roman"/>
          <w:szCs w:val="24"/>
        </w:rPr>
        <w:t>Ρουβίκωνα</w:t>
      </w:r>
      <w:proofErr w:type="spellEnd"/>
      <w:r>
        <w:rPr>
          <w:rFonts w:eastAsia="Times New Roman"/>
          <w:szCs w:val="24"/>
        </w:rPr>
        <w:t>»</w:t>
      </w:r>
      <w:r>
        <w:rPr>
          <w:rFonts w:eastAsia="Times New Roman"/>
          <w:szCs w:val="24"/>
        </w:rPr>
        <w:t xml:space="preserve"> – Διανομή φυλλαδίων για </w:t>
      </w:r>
      <w:r>
        <w:rPr>
          <w:rFonts w:eastAsia="Times New Roman"/>
          <w:szCs w:val="24"/>
        </w:rPr>
        <w:lastRenderedPageBreak/>
        <w:t xml:space="preserve">την δράση του στην Αθήνα», δεν θα συζητηθεί 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3"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τρίτη με αριθμό 1715/29-5-2018 επίκαιρη ερώτηση δε</w:t>
      </w:r>
      <w:r>
        <w:rPr>
          <w:rFonts w:eastAsia="Times New Roman"/>
          <w:szCs w:val="24"/>
        </w:rPr>
        <w:t>ύ</w:t>
      </w:r>
      <w:r>
        <w:rPr>
          <w:rFonts w:eastAsia="Times New Roman"/>
          <w:szCs w:val="24"/>
        </w:rPr>
        <w:t>τ</w:t>
      </w:r>
      <w:r>
        <w:rPr>
          <w:rFonts w:eastAsia="Times New Roman"/>
          <w:szCs w:val="24"/>
        </w:rPr>
        <w:t>ε</w:t>
      </w:r>
      <w:r>
        <w:rPr>
          <w:rFonts w:eastAsia="Times New Roman"/>
          <w:szCs w:val="24"/>
        </w:rPr>
        <w:t>ρου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Εσωτερικών, με θέμα «Μέτρα πρόληψης για την αποφυγή εκδήλωσης δασικών πυρκαγιών και αντιμετώπι</w:t>
      </w:r>
      <w:r>
        <w:rPr>
          <w:rFonts w:eastAsia="Times New Roman"/>
          <w:szCs w:val="24"/>
        </w:rPr>
        <w:t>σης των συνεπειών τους εν</w:t>
      </w:r>
      <w:r>
        <w:rPr>
          <w:rFonts w:eastAsia="Times New Roman"/>
          <w:szCs w:val="24"/>
        </w:rPr>
        <w:t xml:space="preserve"> </w:t>
      </w:r>
      <w:r>
        <w:rPr>
          <w:rFonts w:eastAsia="Times New Roman"/>
          <w:szCs w:val="24"/>
        </w:rPr>
        <w:t xml:space="preserve">όψει της νέας αντιπυρικής περιόδου», </w:t>
      </w:r>
      <w:r w:rsidRPr="00101A34">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4"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τέταρτη με αριθμό 1672/21-5-2018 επίκαιρη ερώτηση δε</w:t>
      </w:r>
      <w:r>
        <w:rPr>
          <w:rFonts w:eastAsia="Times New Roman"/>
          <w:szCs w:val="24"/>
        </w:rPr>
        <w:t>ύτερου</w:t>
      </w:r>
      <w:r>
        <w:rPr>
          <w:rFonts w:eastAsia="Times New Roman"/>
          <w:szCs w:val="24"/>
        </w:rPr>
        <w:t xml:space="preserve"> κύκλου του </w:t>
      </w:r>
      <w:r>
        <w:rPr>
          <w:rFonts w:eastAsia="Times New Roman"/>
          <w:szCs w:val="24"/>
        </w:rPr>
        <w:t>Βουλευτή Α΄ Πειραι</w:t>
      </w:r>
      <w:r>
        <w:rPr>
          <w:rFonts w:eastAsia="Times New Roman"/>
          <w:szCs w:val="24"/>
        </w:rPr>
        <w:t>ώς</w:t>
      </w:r>
      <w:r>
        <w:rPr>
          <w:rFonts w:eastAsia="Times New Roman"/>
          <w:szCs w:val="24"/>
        </w:rPr>
        <w:t xml:space="preserve"> της Νέας Δημοκρατίας κ. Κωνσταντίνου Κατσαφάδου προς τον Υπουργό Εσωτερικών, με θέμα «Αντιπυρική προετοιμασία της χώρας εν όψει της καλοκαιρινής περιόδου», </w:t>
      </w:r>
      <w:r w:rsidRPr="00101A34">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5"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έκτη με αριθμό 1673/21-5-2018 επίκαιρη ερώτηση δε</w:t>
      </w:r>
      <w:r>
        <w:rPr>
          <w:rFonts w:eastAsia="Times New Roman"/>
          <w:szCs w:val="24"/>
        </w:rPr>
        <w:t>ύτε</w:t>
      </w:r>
      <w:r>
        <w:rPr>
          <w:rFonts w:eastAsia="Times New Roman"/>
          <w:szCs w:val="24"/>
        </w:rPr>
        <w:t xml:space="preserve">ρου κύκλου του Βουλευτή Αχαΐας της Νέας Δημοκρατίας κ. Ανδρέα </w:t>
      </w:r>
      <w:proofErr w:type="spellStart"/>
      <w:r>
        <w:rPr>
          <w:rFonts w:eastAsia="Times New Roman"/>
          <w:szCs w:val="24"/>
        </w:rPr>
        <w:t>Κατσανιώτη</w:t>
      </w:r>
      <w:proofErr w:type="spellEnd"/>
      <w:r>
        <w:rPr>
          <w:rFonts w:eastAsia="Times New Roman"/>
          <w:szCs w:val="24"/>
        </w:rPr>
        <w:t xml:space="preserve"> προς τον </w:t>
      </w:r>
      <w:r>
        <w:rPr>
          <w:rFonts w:eastAsia="Times New Roman"/>
          <w:szCs w:val="24"/>
        </w:rPr>
        <w:lastRenderedPageBreak/>
        <w:t xml:space="preserve">Υπουργό Εσωτερικών, με θέμα: «Προβλήματα στον καταυλισμό </w:t>
      </w:r>
      <w:proofErr w:type="spellStart"/>
      <w:r>
        <w:rPr>
          <w:rFonts w:eastAsia="Times New Roman"/>
          <w:szCs w:val="24"/>
        </w:rPr>
        <w:t>Ρομά</w:t>
      </w:r>
      <w:proofErr w:type="spellEnd"/>
      <w:r>
        <w:rPr>
          <w:rFonts w:eastAsia="Times New Roman"/>
          <w:szCs w:val="24"/>
        </w:rPr>
        <w:t xml:space="preserve"> της Πάτρας», </w:t>
      </w:r>
      <w:r w:rsidRPr="00101A34">
        <w:rPr>
          <w:rFonts w:eastAsia="Times New Roman"/>
          <w:szCs w:val="24"/>
        </w:rPr>
        <w:t>δεν</w:t>
      </w:r>
      <w:r w:rsidRPr="00101A34">
        <w:rPr>
          <w:rFonts w:eastAsia="Times New Roman"/>
          <w:szCs w:val="24"/>
        </w:rPr>
        <w:t xml:space="preserve">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6"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έβδομη με αριθμό 1609/7-5-2018 επίκαιρη ερώτηση δε</w:t>
      </w:r>
      <w:r>
        <w:rPr>
          <w:rFonts w:eastAsia="Times New Roman"/>
          <w:szCs w:val="24"/>
        </w:rPr>
        <w:t>ύτε</w:t>
      </w:r>
      <w:r>
        <w:rPr>
          <w:rFonts w:eastAsia="Times New Roman"/>
          <w:szCs w:val="24"/>
        </w:rPr>
        <w:t xml:space="preserve">ρου κύκλου του Βουλευτή </w:t>
      </w:r>
      <w:r>
        <w:rPr>
          <w:rFonts w:eastAsia="Times New Roman"/>
          <w:szCs w:val="24"/>
        </w:rPr>
        <w:t>Λαρίσης</w:t>
      </w:r>
      <w:r>
        <w:rPr>
          <w:rFonts w:eastAsia="Times New Roman"/>
          <w:szCs w:val="24"/>
        </w:rPr>
        <w:t xml:space="preserve"> της Νέας Δημοκρατίας κ. Μάξιμου </w:t>
      </w:r>
      <w:proofErr w:type="spellStart"/>
      <w:r>
        <w:rPr>
          <w:rFonts w:eastAsia="Times New Roman"/>
          <w:szCs w:val="24"/>
        </w:rPr>
        <w:t>Χαρακόπουλου</w:t>
      </w:r>
      <w:proofErr w:type="spellEnd"/>
      <w:r>
        <w:rPr>
          <w:rFonts w:eastAsia="Times New Roman"/>
          <w:szCs w:val="24"/>
        </w:rPr>
        <w:t xml:space="preserve"> προς τ</w:t>
      </w:r>
      <w:r>
        <w:rPr>
          <w:rFonts w:eastAsia="Times New Roman"/>
          <w:szCs w:val="24"/>
        </w:rPr>
        <w:t>ον Υπουργό Εσωτερικών, με θέμα: «Επιστολή διαμαρτυρίας και απόγνωσης κατοίκων των Εξαρχείων»,</w:t>
      </w:r>
      <w:r w:rsidRPr="00101A34">
        <w:rPr>
          <w:rFonts w:eastAsia="Times New Roman"/>
          <w:szCs w:val="24"/>
        </w:rPr>
        <w:t xml:space="preserve"> δεν θα συζητηθεί</w:t>
      </w:r>
      <w:r>
        <w:rPr>
          <w:rFonts w:eastAsia="Times New Roman"/>
          <w:szCs w:val="24"/>
        </w:rPr>
        <w:t xml:space="preserve"> 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7"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όγδοη με αριθμό 1615/8-5-2018 επίκαιρη </w:t>
      </w:r>
      <w:r>
        <w:rPr>
          <w:rFonts w:eastAsia="Times New Roman"/>
          <w:szCs w:val="24"/>
        </w:rPr>
        <w:t>ερώτηση δε</w:t>
      </w:r>
      <w:r>
        <w:rPr>
          <w:rFonts w:eastAsia="Times New Roman"/>
          <w:szCs w:val="24"/>
        </w:rPr>
        <w:t>ύτε</w:t>
      </w:r>
      <w:r>
        <w:rPr>
          <w:rFonts w:eastAsia="Times New Roman"/>
          <w:szCs w:val="24"/>
        </w:rPr>
        <w:t>ρου κύκλου της Βουλευτού Αττικής της Δημοκρατικής Συμπαράταξης ΠΑΣΟΚ – ΔΗΜΑΡ κ</w:t>
      </w:r>
      <w:r>
        <w:rPr>
          <w:rFonts w:eastAsia="Times New Roman"/>
          <w:szCs w:val="24"/>
        </w:rPr>
        <w:t>.</w:t>
      </w:r>
      <w:r>
        <w:rPr>
          <w:rFonts w:eastAsia="Times New Roman"/>
          <w:szCs w:val="24"/>
        </w:rPr>
        <w:t xml:space="preserve"> Εύης </w:t>
      </w:r>
      <w:proofErr w:type="spellStart"/>
      <w:r>
        <w:rPr>
          <w:rFonts w:eastAsia="Times New Roman"/>
          <w:szCs w:val="24"/>
        </w:rPr>
        <w:t>Χριστοφιλοπούλου</w:t>
      </w:r>
      <w:proofErr w:type="spellEnd"/>
      <w:r>
        <w:rPr>
          <w:rFonts w:eastAsia="Times New Roman"/>
          <w:szCs w:val="24"/>
        </w:rPr>
        <w:t xml:space="preserve"> προς τον Υπουργό Εσωτερικών, με θέμα «Μηδενική ανοχή των κατοίκων των Εξαρχείων στην ανεπάρκεια σχεδίου αντιμετώπισης της επικίνδυνης κατάστα</w:t>
      </w:r>
      <w:r>
        <w:rPr>
          <w:rFonts w:eastAsia="Times New Roman"/>
          <w:szCs w:val="24"/>
        </w:rPr>
        <w:t xml:space="preserve">σης στην περιοχή», </w:t>
      </w:r>
      <w:r w:rsidRPr="00101A34">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ανειλημμένες υποχρεώσεις.</w:t>
      </w:r>
    </w:p>
    <w:p w14:paraId="7E3F7A28"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ενδέκατη με αριθμό 1628/11-5-2018 επίκαιρη ερώτηση δε</w:t>
      </w:r>
      <w:r>
        <w:rPr>
          <w:rFonts w:eastAsia="Times New Roman"/>
          <w:szCs w:val="24"/>
        </w:rPr>
        <w:t>ύτε</w:t>
      </w:r>
      <w:r>
        <w:rPr>
          <w:rFonts w:eastAsia="Times New Roman"/>
          <w:szCs w:val="24"/>
        </w:rPr>
        <w:t>ρου κύκλου του Ανεξάρτητου Βουλευτή Β΄ Αθηνών κ. Ευσταθίου</w:t>
      </w:r>
      <w:r>
        <w:rPr>
          <w:rFonts w:eastAsia="Times New Roman"/>
          <w:szCs w:val="24"/>
        </w:rPr>
        <w:t xml:space="preserve"> (Στάθη) Παναγούλη </w:t>
      </w:r>
      <w:r>
        <w:rPr>
          <w:rFonts w:eastAsia="Times New Roman"/>
          <w:szCs w:val="24"/>
        </w:rPr>
        <w:lastRenderedPageBreak/>
        <w:t xml:space="preserve">προς τον Υπουργό Εσωτερικών, με θέμα «Εγκληματικότητα και κάθε λογής επιθέσεις από ανθρώπους του υποκόσμου και </w:t>
      </w:r>
      <w:proofErr w:type="spellStart"/>
      <w:r>
        <w:rPr>
          <w:rFonts w:eastAsia="Times New Roman"/>
          <w:szCs w:val="24"/>
        </w:rPr>
        <w:t>γιαλαντζί</w:t>
      </w:r>
      <w:proofErr w:type="spellEnd"/>
      <w:r>
        <w:rPr>
          <w:rFonts w:eastAsia="Times New Roman"/>
          <w:szCs w:val="24"/>
        </w:rPr>
        <w:t xml:space="preserve"> επαναστάτες», </w:t>
      </w:r>
      <w:r w:rsidRPr="00101A34">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 με αιτία ανειλημ</w:t>
      </w:r>
      <w:r>
        <w:rPr>
          <w:rFonts w:eastAsia="Times New Roman"/>
          <w:szCs w:val="24"/>
        </w:rPr>
        <w:t>μένες υποχρεώσεις.</w:t>
      </w:r>
    </w:p>
    <w:p w14:paraId="7E3F7A29" w14:textId="77777777" w:rsidR="0001339B" w:rsidRDefault="004C0F71">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έκτη με αριθμό 1714/29-5-2018 επίκαιρη ερώτηση πρώτου κύκλου του Βουλευτή Αττικής του Κομμουνιστικού Κόμματος Ελλάδ</w:t>
      </w:r>
      <w:r>
        <w:rPr>
          <w:rFonts w:eastAsia="Times New Roman"/>
          <w:szCs w:val="24"/>
        </w:rPr>
        <w:t>α</w:t>
      </w:r>
      <w:r>
        <w:rPr>
          <w:rFonts w:eastAsia="Times New Roman"/>
          <w:szCs w:val="24"/>
        </w:rPr>
        <w:t>ς κ. Ιωάννη Γκιόκα προς τον Υπουργό Εσωτερικών, με θέμα «Όχι στον πανάκριβο ΧΥΤΑ Γραμματικού, καταστροφικό για την υγεί</w:t>
      </w:r>
      <w:r>
        <w:rPr>
          <w:rFonts w:eastAsia="Times New Roman"/>
          <w:szCs w:val="24"/>
        </w:rPr>
        <w:t xml:space="preserve">α και το περιβάλλον», </w:t>
      </w:r>
      <w:r w:rsidRPr="00101A34">
        <w:rPr>
          <w:rFonts w:eastAsia="Times New Roman"/>
          <w:szCs w:val="24"/>
        </w:rPr>
        <w:t xml:space="preserve">δεν θα συζητηθεί </w:t>
      </w:r>
      <w:r>
        <w:rPr>
          <w:rFonts w:eastAsia="Times New Roman"/>
          <w:szCs w:val="24"/>
        </w:rPr>
        <w:t>λόγω κωλύματος του Υπουργού Εσωτερικών κ. Παναγιώτη Σκουρλέτη, επειδή βρίσκεται σε συνέδριο στη Βέροια.</w:t>
      </w:r>
    </w:p>
    <w:p w14:paraId="7E3F7A2A" w14:textId="77777777" w:rsidR="0001339B" w:rsidRDefault="004C0F71">
      <w:pPr>
        <w:spacing w:line="600" w:lineRule="auto"/>
        <w:ind w:firstLine="720"/>
        <w:jc w:val="both"/>
        <w:rPr>
          <w:rFonts w:eastAsia="Times New Roman"/>
          <w:szCs w:val="24"/>
        </w:rPr>
      </w:pPr>
      <w:r>
        <w:rPr>
          <w:rFonts w:eastAsia="Times New Roman"/>
          <w:szCs w:val="24"/>
        </w:rPr>
        <w:t>Η</w:t>
      </w:r>
      <w:r w:rsidRPr="002554F2">
        <w:rPr>
          <w:rFonts w:eastAsia="Times New Roman"/>
          <w:szCs w:val="24"/>
        </w:rPr>
        <w:t xml:space="preserve"> </w:t>
      </w:r>
      <w:r>
        <w:rPr>
          <w:rFonts w:eastAsia="Times New Roman"/>
          <w:szCs w:val="24"/>
        </w:rPr>
        <w:t>δεύτερη με αριθμό 1716/29-5-2018 επίκαιρη ερώτηση δε</w:t>
      </w:r>
      <w:r>
        <w:rPr>
          <w:rFonts w:eastAsia="Times New Roman"/>
          <w:szCs w:val="24"/>
        </w:rPr>
        <w:t>ύτε</w:t>
      </w:r>
      <w:r>
        <w:rPr>
          <w:rFonts w:eastAsia="Times New Roman"/>
          <w:szCs w:val="24"/>
        </w:rPr>
        <w:t xml:space="preserve">ρου κύκλου του Βουλευτή Ηρακλείου της Δημοκρατικής </w:t>
      </w:r>
      <w:r>
        <w:rPr>
          <w:rFonts w:eastAsia="Times New Roman"/>
          <w:szCs w:val="24"/>
        </w:rPr>
        <w:t xml:space="preserve">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με θέμα «Άμεση πληρωμή του υπολοίπου της ενίσχυσης του προγράμματος νέων αγροτών του 2014»,</w:t>
      </w:r>
      <w:r w:rsidRPr="009D7324">
        <w:rPr>
          <w:rFonts w:eastAsia="Times New Roman"/>
          <w:szCs w:val="24"/>
        </w:rPr>
        <w:t xml:space="preserve"> </w:t>
      </w:r>
      <w:r w:rsidRPr="00101A34">
        <w:rPr>
          <w:rFonts w:eastAsia="Times New Roman"/>
          <w:szCs w:val="24"/>
        </w:rPr>
        <w:t xml:space="preserve">δεν θα συζητηθεί </w:t>
      </w:r>
      <w:r>
        <w:rPr>
          <w:rFonts w:eastAsia="Times New Roman"/>
          <w:szCs w:val="24"/>
        </w:rPr>
        <w:t>λόγω κωλύματος του Υπουργού Αγροτικής Ανάπτυ</w:t>
      </w:r>
      <w:r>
        <w:rPr>
          <w:rFonts w:eastAsia="Times New Roman"/>
          <w:szCs w:val="24"/>
        </w:rPr>
        <w:t>ξης και Τροφίμων κ. Ευάγγελου Αποστόλου.</w:t>
      </w:r>
    </w:p>
    <w:p w14:paraId="7E3F7A2B" w14:textId="77777777" w:rsidR="0001339B" w:rsidRDefault="004C0F71">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ένατη με αριθμό 1554/24-4-2018 επίκαιρη ερώτηση δε</w:t>
      </w:r>
      <w:r>
        <w:rPr>
          <w:rFonts w:eastAsia="Times New Roman"/>
          <w:szCs w:val="24"/>
        </w:rPr>
        <w:t>ύτε</w:t>
      </w:r>
      <w:r>
        <w:rPr>
          <w:rFonts w:eastAsia="Times New Roman"/>
          <w:szCs w:val="24"/>
        </w:rPr>
        <w:t>ρου κύκλου του Βουλευτή Κιλκίς του Λαϊκού Συνδέσμου – Χρυσή Αυγή κ. Χρήστου Χατζησάββα προς τον Υπουργό Εσωτερικών, σχετικά με την «ανέγερση κτηρίου για τη στέγ</w:t>
      </w:r>
      <w:r>
        <w:rPr>
          <w:rFonts w:eastAsia="Times New Roman"/>
          <w:szCs w:val="24"/>
        </w:rPr>
        <w:t xml:space="preserve">αση του </w:t>
      </w:r>
      <w:r>
        <w:rPr>
          <w:rFonts w:eastAsia="Times New Roman"/>
          <w:szCs w:val="24"/>
        </w:rPr>
        <w:t>τ</w:t>
      </w:r>
      <w:r>
        <w:rPr>
          <w:rFonts w:eastAsia="Times New Roman"/>
          <w:szCs w:val="24"/>
        </w:rPr>
        <w:t xml:space="preserve">μήματος </w:t>
      </w:r>
      <w:r>
        <w:rPr>
          <w:rFonts w:eastAsia="Times New Roman"/>
          <w:szCs w:val="24"/>
        </w:rPr>
        <w:t>ε</w:t>
      </w:r>
      <w:r>
        <w:rPr>
          <w:rFonts w:eastAsia="Times New Roman"/>
          <w:szCs w:val="24"/>
        </w:rPr>
        <w:t xml:space="preserve">θνικών </w:t>
      </w:r>
      <w:r>
        <w:rPr>
          <w:rFonts w:eastAsia="Times New Roman"/>
          <w:szCs w:val="24"/>
        </w:rPr>
        <w:t>ο</w:t>
      </w:r>
      <w:r>
        <w:rPr>
          <w:rFonts w:eastAsia="Times New Roman"/>
          <w:szCs w:val="24"/>
        </w:rPr>
        <w:t xml:space="preserve">δών </w:t>
      </w:r>
      <w:proofErr w:type="spellStart"/>
      <w:r>
        <w:rPr>
          <w:rFonts w:eastAsia="Times New Roman"/>
          <w:szCs w:val="24"/>
        </w:rPr>
        <w:t>Παιονίας</w:t>
      </w:r>
      <w:proofErr w:type="spellEnd"/>
      <w:r>
        <w:rPr>
          <w:rFonts w:eastAsia="Times New Roman"/>
          <w:szCs w:val="24"/>
        </w:rPr>
        <w:t xml:space="preserve">», </w:t>
      </w:r>
      <w:r w:rsidRPr="00101A34">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7E3F7A2C" w14:textId="77777777" w:rsidR="0001339B" w:rsidRDefault="004C0F71">
      <w:pPr>
        <w:spacing w:line="600" w:lineRule="auto"/>
        <w:ind w:firstLine="720"/>
        <w:jc w:val="both"/>
        <w:rPr>
          <w:rFonts w:eastAsia="Times New Roman"/>
          <w:szCs w:val="24"/>
        </w:rPr>
      </w:pPr>
      <w:r>
        <w:rPr>
          <w:rFonts w:eastAsia="Times New Roman"/>
          <w:szCs w:val="24"/>
        </w:rPr>
        <w:t>Τέλος</w:t>
      </w:r>
      <w:r>
        <w:rPr>
          <w:rFonts w:eastAsia="Times New Roman"/>
          <w:szCs w:val="24"/>
        </w:rPr>
        <w:t xml:space="preserve"> η δέκατη με αριθμό 1151/26-2-2018 επίκαιρη ερώτηση δε</w:t>
      </w:r>
      <w:r>
        <w:rPr>
          <w:rFonts w:eastAsia="Times New Roman"/>
          <w:szCs w:val="24"/>
        </w:rPr>
        <w:t>ύτε</w:t>
      </w:r>
      <w:r>
        <w:rPr>
          <w:rFonts w:eastAsia="Times New Roman"/>
          <w:szCs w:val="24"/>
        </w:rPr>
        <w:t>ρου κύκλου του Βουλευτή Κιλκίς του Λαϊκού Συνδέσμου - Χρυσή Αυγή κ.</w:t>
      </w:r>
      <w:r>
        <w:rPr>
          <w:rFonts w:eastAsia="Times New Roman"/>
          <w:szCs w:val="24"/>
        </w:rPr>
        <w:t xml:space="preserve"> Χρήστου Χατζησάββα προς τον Υπουργό Εσωτερικών, με θέμα «Ερωτήματα σχετικώς με την υπόθεση πράκτορα βάσει αποκαλύψεων του Π. Καμμένου», </w:t>
      </w:r>
      <w:r w:rsidRPr="00101A34">
        <w:rPr>
          <w:rFonts w:eastAsia="Times New Roman"/>
          <w:szCs w:val="24"/>
        </w:rPr>
        <w:t xml:space="preserve">δεν θα συζητηθεί </w:t>
      </w:r>
      <w:r>
        <w:rPr>
          <w:rFonts w:eastAsia="Times New Roman"/>
          <w:szCs w:val="24"/>
        </w:rPr>
        <w:t xml:space="preserve">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7E3F7A2D" w14:textId="77777777" w:rsidR="0001339B" w:rsidRDefault="004C0F71">
      <w:pPr>
        <w:spacing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Κύριε Πρόεδ</w:t>
      </w:r>
      <w:r>
        <w:rPr>
          <w:rFonts w:eastAsia="Times New Roman"/>
          <w:szCs w:val="24"/>
        </w:rPr>
        <w:t>ρε;</w:t>
      </w:r>
    </w:p>
    <w:p w14:paraId="7E3F7A2E" w14:textId="77777777" w:rsidR="0001339B" w:rsidRDefault="004C0F71">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Παναγούλη, θέλετε κάτι;</w:t>
      </w:r>
    </w:p>
    <w:p w14:paraId="7E3F7A2F" w14:textId="77777777" w:rsidR="0001339B" w:rsidRDefault="004C0F71">
      <w:pPr>
        <w:spacing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Κύριε Πρόεδρε, θέλω να μου δώσετε τον λόγο.</w:t>
      </w:r>
    </w:p>
    <w:p w14:paraId="7E3F7A30" w14:textId="77777777" w:rsidR="0001339B" w:rsidRDefault="004C0F71">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Υποθέτω ότι είναι για την ερώτησή σας. Επειδή είναι η πολλοστή φορά που δεν </w:t>
      </w:r>
      <w:proofErr w:type="spellStart"/>
      <w:r>
        <w:rPr>
          <w:rFonts w:eastAsia="Times New Roman"/>
          <w:szCs w:val="24"/>
        </w:rPr>
        <w:t>απαντιέται</w:t>
      </w:r>
      <w:proofErr w:type="spellEnd"/>
      <w:r>
        <w:rPr>
          <w:rFonts w:eastAsia="Times New Roman"/>
          <w:szCs w:val="24"/>
        </w:rPr>
        <w:t xml:space="preserve"> η ερώ</w:t>
      </w:r>
      <w:r>
        <w:rPr>
          <w:rFonts w:eastAsia="Times New Roman"/>
          <w:szCs w:val="24"/>
        </w:rPr>
        <w:t>τησή σας και μας έχετε στείλει και επιστολές, πάρτε τον λόγο να πείτε αυτό που νομίζετε.</w:t>
      </w:r>
    </w:p>
    <w:p w14:paraId="7E3F7A31" w14:textId="77777777" w:rsidR="0001339B" w:rsidRDefault="004C0F71">
      <w:pPr>
        <w:spacing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Από τις 3 Μαρτίου, κύριε Πρόεδρε, έχω καταθέσει τη συγκεκριμένη ερώτηση που αναφέρατε και εσείς</w:t>
      </w:r>
      <w:r>
        <w:rPr>
          <w:rFonts w:eastAsia="Times New Roman"/>
          <w:szCs w:val="24"/>
        </w:rPr>
        <w:t xml:space="preserve"> για την εγκληματικότητα. Είναι απαράδεκτο, κύριε Πρόεδρε, και προκλητικό ο κύριος Υπουργός, ο κ. </w:t>
      </w:r>
      <w:proofErr w:type="spellStart"/>
      <w:r>
        <w:rPr>
          <w:rFonts w:eastAsia="Times New Roman"/>
          <w:szCs w:val="24"/>
        </w:rPr>
        <w:t>Τόσκας</w:t>
      </w:r>
      <w:proofErr w:type="spellEnd"/>
      <w:r>
        <w:rPr>
          <w:rFonts w:eastAsia="Times New Roman"/>
          <w:szCs w:val="24"/>
        </w:rPr>
        <w:t>,</w:t>
      </w:r>
      <w:r>
        <w:rPr>
          <w:rFonts w:eastAsia="Times New Roman"/>
          <w:szCs w:val="24"/>
        </w:rPr>
        <w:t xml:space="preserve"> να μην εμφανίζεται επί τρεις μήνες</w:t>
      </w:r>
      <w:r>
        <w:rPr>
          <w:rFonts w:eastAsia="Times New Roman"/>
          <w:szCs w:val="24"/>
        </w:rPr>
        <w:t>,</w:t>
      </w:r>
      <w:r>
        <w:rPr>
          <w:rFonts w:eastAsia="Times New Roman"/>
          <w:szCs w:val="24"/>
        </w:rPr>
        <w:t xml:space="preserve"> να απαντήσει για ένα σοβαρό θέμα που ταλανίζει τον ελληνικό λαό την εγκληματικότητα.</w:t>
      </w:r>
    </w:p>
    <w:p w14:paraId="7E3F7A32" w14:textId="77777777" w:rsidR="0001339B" w:rsidRDefault="004C0F71">
      <w:pPr>
        <w:spacing w:line="600" w:lineRule="auto"/>
        <w:ind w:firstLine="720"/>
        <w:jc w:val="both"/>
        <w:rPr>
          <w:rFonts w:eastAsia="Times New Roman"/>
          <w:szCs w:val="24"/>
        </w:rPr>
      </w:pPr>
      <w:r>
        <w:rPr>
          <w:rFonts w:eastAsia="Times New Roman"/>
          <w:szCs w:val="24"/>
        </w:rPr>
        <w:t>Ο Κανονισμός της Βουλής είναι</w:t>
      </w:r>
      <w:r>
        <w:rPr>
          <w:rFonts w:eastAsia="Times New Roman"/>
          <w:szCs w:val="24"/>
        </w:rPr>
        <w:t xml:space="preserve"> σαφής</w:t>
      </w:r>
      <w:r>
        <w:rPr>
          <w:rFonts w:eastAsia="Times New Roman"/>
          <w:szCs w:val="24"/>
        </w:rPr>
        <w:t>.</w:t>
      </w:r>
      <w:r>
        <w:rPr>
          <w:rFonts w:eastAsia="Times New Roman"/>
          <w:szCs w:val="24"/>
        </w:rPr>
        <w:t xml:space="preserve"> Όταν ένας Βουλευτής, κύριε Πρόεδρε, δεν έρθει σε πέντε συνεχόμενες Ολομέλειες, υπόκειται σε κάποιες παρατηρήσεις και τιμωρίες.</w:t>
      </w:r>
    </w:p>
    <w:p w14:paraId="7E3F7A33"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xml:space="preserve"> περιφρονεί το Κοινοβούλιο. Μόλις εχθές, κύριε Πρόεδρε, </w:t>
      </w:r>
      <w:proofErr w:type="spellStart"/>
      <w:r>
        <w:rPr>
          <w:rFonts w:eastAsia="Times New Roman" w:cs="Times New Roman"/>
          <w:szCs w:val="24"/>
        </w:rPr>
        <w:t>ανατινάχθηκαν</w:t>
      </w:r>
      <w:proofErr w:type="spellEnd"/>
      <w:r>
        <w:rPr>
          <w:rFonts w:eastAsia="Times New Roman" w:cs="Times New Roman"/>
          <w:szCs w:val="24"/>
        </w:rPr>
        <w:t xml:space="preserve"> δύο </w:t>
      </w:r>
      <w:r>
        <w:rPr>
          <w:rFonts w:eastAsia="Times New Roman" w:cs="Times New Roman"/>
          <w:szCs w:val="24"/>
          <w:lang w:val="en-US"/>
        </w:rPr>
        <w:t>ATM</w:t>
      </w:r>
      <w:r>
        <w:rPr>
          <w:rFonts w:eastAsia="Times New Roman" w:cs="Times New Roman"/>
          <w:szCs w:val="24"/>
        </w:rPr>
        <w:t xml:space="preserve">. Τον τελευταίο χρόνο έχουν </w:t>
      </w:r>
      <w:proofErr w:type="spellStart"/>
      <w:r>
        <w:rPr>
          <w:rFonts w:eastAsia="Times New Roman" w:cs="Times New Roman"/>
          <w:szCs w:val="24"/>
        </w:rPr>
        <w:t>ανατι</w:t>
      </w:r>
      <w:r>
        <w:rPr>
          <w:rFonts w:eastAsia="Times New Roman" w:cs="Times New Roman"/>
          <w:szCs w:val="24"/>
        </w:rPr>
        <w:t>ναχθεί</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εβδομήντα </w:t>
      </w:r>
      <w:r>
        <w:rPr>
          <w:rFonts w:eastAsia="Times New Roman" w:cs="Times New Roman"/>
          <w:szCs w:val="24"/>
          <w:lang w:val="en-US"/>
        </w:rPr>
        <w:t>ATM</w:t>
      </w:r>
      <w:r>
        <w:rPr>
          <w:rFonts w:eastAsia="Times New Roman" w:cs="Times New Roman"/>
          <w:szCs w:val="24"/>
        </w:rPr>
        <w:t>. Πριν από ένα</w:t>
      </w:r>
      <w:r>
        <w:rPr>
          <w:rFonts w:eastAsia="Times New Roman" w:cs="Times New Roman"/>
          <w:szCs w:val="24"/>
        </w:rPr>
        <w:t>ν</w:t>
      </w:r>
      <w:r>
        <w:rPr>
          <w:rFonts w:eastAsia="Times New Roman" w:cs="Times New Roman"/>
          <w:szCs w:val="24"/>
        </w:rPr>
        <w:t xml:space="preserve"> μήνα στην Παλλήνη </w:t>
      </w:r>
      <w:r>
        <w:rPr>
          <w:rFonts w:eastAsia="Times New Roman" w:cs="Times New Roman"/>
          <w:szCs w:val="24"/>
        </w:rPr>
        <w:t>δολοφονήθη</w:t>
      </w:r>
      <w:r>
        <w:rPr>
          <w:rFonts w:eastAsia="Times New Roman" w:cs="Times New Roman"/>
          <w:szCs w:val="24"/>
        </w:rPr>
        <w:t xml:space="preserve">κε συνταξιούχος πρώην αξιωματικός της Αστυνομίας και βρέθηκε μυθώδες χρηματικό ποσό πάνω του. Να μας πει ο κ. </w:t>
      </w:r>
      <w:proofErr w:type="spellStart"/>
      <w:r>
        <w:rPr>
          <w:rFonts w:eastAsia="Times New Roman" w:cs="Times New Roman"/>
          <w:szCs w:val="24"/>
        </w:rPr>
        <w:t>Τόσκας</w:t>
      </w:r>
      <w:proofErr w:type="spellEnd"/>
      <w:r>
        <w:rPr>
          <w:rFonts w:eastAsia="Times New Roman" w:cs="Times New Roman"/>
          <w:szCs w:val="24"/>
        </w:rPr>
        <w:t>,</w:t>
      </w:r>
      <w:r>
        <w:rPr>
          <w:rFonts w:eastAsia="Times New Roman" w:cs="Times New Roman"/>
          <w:szCs w:val="24"/>
        </w:rPr>
        <w:t xml:space="preserve"> για πού προορίζονταν αυτά τα χρήματα.</w:t>
      </w:r>
    </w:p>
    <w:p w14:paraId="7E3F7A34" w14:textId="77777777" w:rsidR="0001339B" w:rsidRDefault="004C0F71">
      <w:pPr>
        <w:spacing w:line="600" w:lineRule="auto"/>
        <w:ind w:firstLine="720"/>
        <w:jc w:val="both"/>
        <w:rPr>
          <w:rFonts w:eastAsia="Times New Roman" w:cs="Times New Roman"/>
          <w:szCs w:val="24"/>
        </w:rPr>
      </w:pPr>
      <w:r w:rsidRPr="00B40099">
        <w:rPr>
          <w:rFonts w:eastAsia="Times New Roman" w:cs="Times New Roman"/>
          <w:b/>
          <w:szCs w:val="24"/>
        </w:rPr>
        <w:lastRenderedPageBreak/>
        <w:t xml:space="preserve">ΠΡΟΕΔΡΕΥΩΝ (Σπυρίδων </w:t>
      </w:r>
      <w:r w:rsidRPr="00B40099">
        <w:rPr>
          <w:rFonts w:eastAsia="Times New Roman" w:cs="Times New Roman"/>
          <w:b/>
          <w:szCs w:val="24"/>
        </w:rPr>
        <w:t>Λυκούδης):</w:t>
      </w:r>
      <w:r>
        <w:rPr>
          <w:rFonts w:eastAsia="Times New Roman" w:cs="Times New Roman"/>
          <w:szCs w:val="24"/>
        </w:rPr>
        <w:t xml:space="preserve"> Κύριε συνάδελφε, να σας πω όμως κάτι διότι είστε έμπειρος συνάδελφος. Να καταθέσετε τις ενστάσεις σας για την απουσία του κυρίου Υπουργού, αλλά μην μπείτε και στην ουσία της ερώτησής σας, διότι αυτό δεν μπορεί να συμβεί. Δεν είναι εδώ ο κύριος Υ</w:t>
      </w:r>
      <w:r>
        <w:rPr>
          <w:rFonts w:eastAsia="Times New Roman" w:cs="Times New Roman"/>
          <w:szCs w:val="24"/>
        </w:rPr>
        <w:t>πουργός να σας απαντήσει.</w:t>
      </w:r>
    </w:p>
    <w:p w14:paraId="7E3F7A35"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3F7A36" w14:textId="77777777" w:rsidR="0001339B" w:rsidRDefault="004C0F71">
      <w:pPr>
        <w:spacing w:line="600" w:lineRule="auto"/>
        <w:ind w:firstLine="720"/>
        <w:jc w:val="both"/>
        <w:rPr>
          <w:rFonts w:eastAsia="Times New Roman" w:cs="Times New Roman"/>
          <w:szCs w:val="24"/>
        </w:rPr>
      </w:pPr>
      <w:r w:rsidRPr="00B40099">
        <w:rPr>
          <w:rFonts w:eastAsia="Times New Roman" w:cs="Times New Roman"/>
          <w:b/>
          <w:szCs w:val="24"/>
        </w:rPr>
        <w:t xml:space="preserve">ΕΥΣΤΑΘΙΟΣ ΠΑΝΑΓΟΥΛΗΣ: </w:t>
      </w:r>
      <w:r>
        <w:rPr>
          <w:rFonts w:eastAsia="Times New Roman" w:cs="Times New Roman"/>
          <w:szCs w:val="24"/>
        </w:rPr>
        <w:t xml:space="preserve">Έχετε δίκιο. Τελειώνω, κύριε Πρόεδρε, με μια φράση. Είναι απαράδεκτη η συμπεριφορά του κ. </w:t>
      </w:r>
      <w:proofErr w:type="spellStart"/>
      <w:r>
        <w:rPr>
          <w:rFonts w:eastAsia="Times New Roman" w:cs="Times New Roman"/>
          <w:szCs w:val="24"/>
        </w:rPr>
        <w:t>Τόσκα</w:t>
      </w:r>
      <w:proofErr w:type="spellEnd"/>
      <w:r>
        <w:rPr>
          <w:rFonts w:eastAsia="Times New Roman" w:cs="Times New Roman"/>
          <w:szCs w:val="24"/>
        </w:rPr>
        <w:t>. Περιφρονεί το Κοινοβούλιο, που πολύ καλά γνωρίζετε κι εσείς, γιατί συμμετείχατε σε εκείνους του</w:t>
      </w:r>
      <w:r>
        <w:rPr>
          <w:rFonts w:eastAsia="Times New Roman" w:cs="Times New Roman"/>
          <w:szCs w:val="24"/>
        </w:rPr>
        <w:t>ς αγώνες για να ξαναλειτουργήσει αυτή η Αίθουσα</w:t>
      </w:r>
      <w:r w:rsidRPr="006B652F">
        <w:rPr>
          <w:rFonts w:eastAsia="Times New Roman" w:cs="Times New Roman"/>
          <w:szCs w:val="24"/>
        </w:rPr>
        <w:t>,</w:t>
      </w:r>
      <w:r>
        <w:rPr>
          <w:rFonts w:eastAsia="Times New Roman" w:cs="Times New Roman"/>
          <w:szCs w:val="24"/>
        </w:rPr>
        <w:t xml:space="preserve"> όταν ο κ. </w:t>
      </w:r>
      <w:proofErr w:type="spellStart"/>
      <w:r>
        <w:rPr>
          <w:rFonts w:eastAsia="Times New Roman" w:cs="Times New Roman"/>
          <w:szCs w:val="24"/>
        </w:rPr>
        <w:t>Τόσκας</w:t>
      </w:r>
      <w:proofErr w:type="spellEnd"/>
      <w:r>
        <w:rPr>
          <w:rFonts w:eastAsia="Times New Roman" w:cs="Times New Roman"/>
          <w:szCs w:val="24"/>
        </w:rPr>
        <w:t xml:space="preserve"> ήταν σε αντίπαλο στρατόπεδο.</w:t>
      </w:r>
    </w:p>
    <w:p w14:paraId="7E3F7A37"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3F7A38" w14:textId="77777777" w:rsidR="0001339B" w:rsidRDefault="004C0F71">
      <w:pPr>
        <w:spacing w:line="600" w:lineRule="auto"/>
        <w:ind w:firstLine="720"/>
        <w:jc w:val="both"/>
        <w:rPr>
          <w:rFonts w:eastAsia="Times New Roman" w:cs="Times New Roman"/>
          <w:szCs w:val="24"/>
        </w:rPr>
      </w:pPr>
      <w:r w:rsidRPr="00B40099">
        <w:rPr>
          <w:rFonts w:eastAsia="Times New Roman" w:cs="Times New Roman"/>
          <w:b/>
          <w:szCs w:val="24"/>
        </w:rPr>
        <w:t>ΠΡΟΕΔΡΕΥΩΝ (Σπυρίδων Λυκούδης):</w:t>
      </w:r>
      <w:r>
        <w:rPr>
          <w:rFonts w:eastAsia="Times New Roman" w:cs="Times New Roman"/>
          <w:szCs w:val="24"/>
        </w:rPr>
        <w:t xml:space="preserve"> Σας παρακαλώ, κύριε Παναγούλη.</w:t>
      </w:r>
    </w:p>
    <w:p w14:paraId="7E3F7A39"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7E3F7A3A" w14:textId="77777777" w:rsidR="0001339B" w:rsidRDefault="004C0F71">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w:t>
      </w:r>
      <w:r>
        <w:rPr>
          <w:rFonts w:eastAsia="Times New Roman" w:cs="Times New Roman"/>
          <w:szCs w:val="24"/>
        </w:rPr>
        <w:t>δέχεστε στο σημείο αυτό να λύσουμε τη συνεδρίαση;</w:t>
      </w:r>
    </w:p>
    <w:p w14:paraId="7E3F7A3B" w14:textId="77777777" w:rsidR="0001339B" w:rsidRDefault="004C0F71">
      <w:pPr>
        <w:spacing w:line="600" w:lineRule="auto"/>
        <w:ind w:firstLine="720"/>
        <w:jc w:val="both"/>
        <w:rPr>
          <w:rFonts w:eastAsia="Times New Roman" w:cs="Times New Roman"/>
          <w:szCs w:val="24"/>
        </w:rPr>
      </w:pPr>
      <w:r>
        <w:rPr>
          <w:rFonts w:eastAsia="Times New Roman" w:cs="Times New Roman"/>
          <w:b/>
          <w:szCs w:val="24"/>
        </w:rPr>
        <w:lastRenderedPageBreak/>
        <w:t>Ο</w:t>
      </w:r>
      <w:r w:rsidRPr="00D41D95">
        <w:rPr>
          <w:rFonts w:eastAsia="Times New Roman" w:cs="Times New Roman"/>
          <w:b/>
          <w:szCs w:val="24"/>
        </w:rPr>
        <w:t>ΛΟΙ ΟΙ ΒΟΥΛΕΥΤΕΣ:</w:t>
      </w:r>
      <w:r>
        <w:rPr>
          <w:rFonts w:eastAsia="Times New Roman" w:cs="Times New Roman"/>
          <w:szCs w:val="24"/>
        </w:rPr>
        <w:t xml:space="preserve"> Μάλιστα, μάλιστα.</w:t>
      </w:r>
    </w:p>
    <w:p w14:paraId="7E3F7A3C" w14:textId="77777777" w:rsidR="0001339B" w:rsidRDefault="004C0F71">
      <w:pPr>
        <w:spacing w:line="600" w:lineRule="auto"/>
        <w:ind w:firstLine="720"/>
        <w:jc w:val="both"/>
        <w:rPr>
          <w:rFonts w:eastAsia="Times New Roman" w:cs="Times New Roman"/>
          <w:szCs w:val="24"/>
        </w:rPr>
      </w:pPr>
      <w:r w:rsidRPr="00B40099">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11.31΄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1</w:t>
      </w:r>
      <w:r w:rsidRPr="00326167">
        <w:rPr>
          <w:rFonts w:eastAsia="Times New Roman" w:cs="Times New Roman"/>
          <w:szCs w:val="24"/>
          <w:vertAlign w:val="superscript"/>
        </w:rPr>
        <w:t>η</w:t>
      </w:r>
      <w:r>
        <w:rPr>
          <w:rFonts w:eastAsia="Times New Roman" w:cs="Times New Roman"/>
          <w:szCs w:val="24"/>
        </w:rPr>
        <w:t xml:space="preserve"> Ιουνίου 2018 και ώρα 10.00΄, με αντικε</w:t>
      </w:r>
      <w:r>
        <w:rPr>
          <w:rFonts w:eastAsia="Times New Roman" w:cs="Times New Roman"/>
          <w:szCs w:val="24"/>
        </w:rPr>
        <w:t>ίμενο εργασιών του Σώματος</w:t>
      </w:r>
      <w:r>
        <w:rPr>
          <w:rFonts w:eastAsia="Times New Roman" w:cs="Times New Roman"/>
          <w:szCs w:val="24"/>
        </w:rPr>
        <w:t>,</w:t>
      </w:r>
      <w:r w:rsidRPr="005F7015">
        <w:rPr>
          <w:rFonts w:eastAsia="Times New Roman" w:cs="Times New Roman"/>
          <w:szCs w:val="24"/>
        </w:rPr>
        <w:t xml:space="preserve"> </w:t>
      </w:r>
      <w:r>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α) συζήτηση επίκαιρων ερωτήσεων και β) συζήτηση </w:t>
      </w:r>
      <w:r>
        <w:rPr>
          <w:rFonts w:eastAsia="Times New Roman" w:cs="Times New Roman"/>
          <w:szCs w:val="24"/>
        </w:rPr>
        <w:t xml:space="preserve">της υπ’ αριθμόν 18/1-2-2018 </w:t>
      </w:r>
      <w:r>
        <w:rPr>
          <w:rFonts w:eastAsia="Times New Roman" w:cs="Times New Roman"/>
          <w:szCs w:val="24"/>
        </w:rPr>
        <w:t xml:space="preserve">επερώτησης </w:t>
      </w:r>
      <w:r>
        <w:rPr>
          <w:rFonts w:eastAsia="Times New Roman" w:cs="Times New Roman"/>
          <w:szCs w:val="24"/>
        </w:rPr>
        <w:t xml:space="preserve">των Βουλευτών της Δημοκρατικής Συμπαράταξης </w:t>
      </w:r>
      <w:r>
        <w:rPr>
          <w:rFonts w:eastAsia="Times New Roman" w:cs="Times New Roman"/>
          <w:szCs w:val="24"/>
        </w:rPr>
        <w:t xml:space="preserve">προς τον Υπουργό Δικαιοσύνης, Διαφάνειας και Ανθρωπίνων Δικαιωμάτων με </w:t>
      </w:r>
      <w:r>
        <w:rPr>
          <w:rFonts w:eastAsia="Times New Roman" w:cs="Times New Roman"/>
          <w:szCs w:val="24"/>
        </w:rPr>
        <w:t>θέμα:</w:t>
      </w:r>
      <w:r>
        <w:rPr>
          <w:rFonts w:eastAsia="Times New Roman" w:cs="Times New Roman"/>
          <w:szCs w:val="24"/>
        </w:rPr>
        <w:t xml:space="preserve"> «Συστηματική υπονόμευση της </w:t>
      </w:r>
      <w:r>
        <w:rPr>
          <w:rFonts w:eastAsia="Times New Roman" w:cs="Times New Roman"/>
          <w:szCs w:val="24"/>
        </w:rPr>
        <w:t>δ</w:t>
      </w:r>
      <w:r>
        <w:rPr>
          <w:rFonts w:eastAsia="Times New Roman" w:cs="Times New Roman"/>
          <w:szCs w:val="24"/>
        </w:rPr>
        <w:t>ικαιοσύνης από την Κυβέρνηση και μεθοδευμένη επιχείρηση ελέγχου και χειραγώγησής της», σύμφωνα με την ημερήσια διάταξη που έχει διανεμηθεί.</w:t>
      </w:r>
    </w:p>
    <w:p w14:paraId="7E3F7A3D" w14:textId="77777777" w:rsidR="0001339B" w:rsidRDefault="004C0F71">
      <w:pPr>
        <w:spacing w:line="600" w:lineRule="auto"/>
        <w:jc w:val="both"/>
        <w:rPr>
          <w:rFonts w:eastAsia="Times New Roman" w:cs="Times New Roman"/>
          <w:b/>
          <w:szCs w:val="24"/>
        </w:rPr>
      </w:pPr>
      <w:r w:rsidRPr="00D41D95">
        <w:rPr>
          <w:rFonts w:eastAsia="Times New Roman" w:cs="Times New Roman"/>
          <w:b/>
          <w:szCs w:val="24"/>
        </w:rPr>
        <w:t>Ο ΠΡΟΕΔΡΟΣ</w:t>
      </w:r>
      <w:r>
        <w:rPr>
          <w:rFonts w:eastAsia="Times New Roman" w:cs="Times New Roman"/>
          <w:b/>
          <w:szCs w:val="24"/>
        </w:rPr>
        <w:t xml:space="preserve">                                                                    </w:t>
      </w:r>
      <w:r w:rsidRPr="00D41D95">
        <w:rPr>
          <w:rFonts w:eastAsia="Times New Roman" w:cs="Times New Roman"/>
          <w:b/>
          <w:szCs w:val="24"/>
        </w:rPr>
        <w:t xml:space="preserve">ΟΙ </w:t>
      </w:r>
      <w:r w:rsidRPr="00D41D95">
        <w:rPr>
          <w:rFonts w:eastAsia="Times New Roman" w:cs="Times New Roman"/>
          <w:b/>
          <w:szCs w:val="24"/>
        </w:rPr>
        <w:t>ΓΡΑΜΜΑΤΕΙΣ</w:t>
      </w:r>
    </w:p>
    <w:p w14:paraId="7E3F7A3E" w14:textId="77777777" w:rsidR="0001339B" w:rsidRDefault="0001339B">
      <w:pPr>
        <w:spacing w:line="600" w:lineRule="auto"/>
        <w:ind w:firstLine="720"/>
        <w:jc w:val="both"/>
        <w:rPr>
          <w:rFonts w:eastAsia="Times New Roman" w:cs="Times New Roman"/>
          <w:szCs w:val="24"/>
        </w:rPr>
      </w:pPr>
    </w:p>
    <w:sectPr w:rsidR="000133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vNwwU3x8PXPPpZyOuQAP6etMnNk=" w:salt="MZ6s31cekGJOjbGPrmnZ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9B"/>
    <w:rsid w:val="0001339B"/>
    <w:rsid w:val="004C0F71"/>
    <w:rsid w:val="00D635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7894"/>
  <w15:docId w15:val="{671421A8-99C6-405E-8F52-E0617CB4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42F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F42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643</MetadataID>
    <Session xmlns="641f345b-441b-4b81-9152-adc2e73ba5e1">Γ´</Session>
    <Date xmlns="641f345b-441b-4b81-9152-adc2e73ba5e1">2018-05-30T21:00:00+00:00</Date>
    <Status xmlns="641f345b-441b-4b81-9152-adc2e73ba5e1">
      <Url>http://srv-sp1/praktika/Lists/Incoming_Metadata/EditForm.aspx?ID=643&amp;Source=/praktika/Recordings_Library/Forms/AllItems.aspx</Url>
      <Description>Δημοσιεύτηκε</Description>
    </Status>
    <Meeting xmlns="641f345b-441b-4b81-9152-adc2e73ba5e1">ΡΚΗ´</Meeting>
  </documentManagement>
</p:properties>
</file>

<file path=customXml/itemProps1.xml><?xml version="1.0" encoding="utf-8"?>
<ds:datastoreItem xmlns:ds="http://schemas.openxmlformats.org/officeDocument/2006/customXml" ds:itemID="{10D16319-1CC9-4E67-9F54-C5B68F92B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3D836-223E-4704-9D2F-4715C462B4C3}">
  <ds:schemaRefs>
    <ds:schemaRef ds:uri="http://schemas.microsoft.com/sharepoint/v3/contenttype/forms"/>
  </ds:schemaRefs>
</ds:datastoreItem>
</file>

<file path=customXml/itemProps3.xml><?xml version="1.0" encoding="utf-8"?>
<ds:datastoreItem xmlns:ds="http://schemas.openxmlformats.org/officeDocument/2006/customXml" ds:itemID="{95229068-C53B-49AE-B3A6-9EF4ECDF01D0}">
  <ds:schemaRefs>
    <ds:schemaRef ds:uri="http://purl.org/dc/dcmitype/"/>
    <ds:schemaRef ds:uri="http://schemas.microsoft.com/office/infopath/2007/PartnerControls"/>
    <ds:schemaRef ds:uri="http://purl.org/dc/elements/1.1/"/>
    <ds:schemaRef ds:uri="http://schemas.microsoft.com/office/2006/documentManagement/types"/>
    <ds:schemaRef ds:uri="641f345b-441b-4b81-9152-adc2e73ba5e1"/>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18696</Words>
  <Characters>100963</Characters>
  <Application>Microsoft Office Word</Application>
  <DocSecurity>0</DocSecurity>
  <Lines>841</Lines>
  <Paragraphs>238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2018-06-11T07:23:00Z</dcterms:created>
  <dcterms:modified xsi:type="dcterms:W3CDTF">2018-06-11T07:23:00Z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