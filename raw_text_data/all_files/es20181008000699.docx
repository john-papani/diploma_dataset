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D6427" w14:textId="77777777" w:rsidR="00FD5A1F" w:rsidRPr="00FD5A1F" w:rsidRDefault="00FD5A1F" w:rsidP="00FD5A1F">
      <w:pPr>
        <w:spacing w:after="0" w:line="360" w:lineRule="auto"/>
        <w:rPr>
          <w:ins w:id="0" w:author="Φλούδα Χριστίνα" w:date="2018-10-17T15:29:00Z"/>
          <w:rFonts w:eastAsia="Times New Roman"/>
          <w:szCs w:val="24"/>
          <w:lang w:eastAsia="en-US"/>
        </w:rPr>
      </w:pPr>
      <w:bookmarkStart w:id="1" w:name="_GoBack"/>
      <w:bookmarkEnd w:id="1"/>
      <w:ins w:id="2" w:author="Φλούδα Χριστίνα" w:date="2018-10-17T15:29:00Z">
        <w:r w:rsidRPr="00FD5A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207F320" w14:textId="77777777" w:rsidR="00FD5A1F" w:rsidRPr="00FD5A1F" w:rsidRDefault="00FD5A1F" w:rsidP="00FD5A1F">
      <w:pPr>
        <w:spacing w:after="0" w:line="360" w:lineRule="auto"/>
        <w:rPr>
          <w:ins w:id="3" w:author="Φλούδα Χριστίνα" w:date="2018-10-17T15:29:00Z"/>
          <w:rFonts w:eastAsia="Times New Roman"/>
          <w:szCs w:val="24"/>
          <w:lang w:eastAsia="en-US"/>
        </w:rPr>
      </w:pPr>
    </w:p>
    <w:p w14:paraId="6606ECFD" w14:textId="77777777" w:rsidR="00FD5A1F" w:rsidRPr="00FD5A1F" w:rsidRDefault="00FD5A1F" w:rsidP="00FD5A1F">
      <w:pPr>
        <w:spacing w:after="0" w:line="360" w:lineRule="auto"/>
        <w:rPr>
          <w:ins w:id="4" w:author="Φλούδα Χριστίνα" w:date="2018-10-17T15:29:00Z"/>
          <w:rFonts w:eastAsia="Times New Roman"/>
          <w:szCs w:val="24"/>
          <w:lang w:eastAsia="en-US"/>
        </w:rPr>
      </w:pPr>
      <w:ins w:id="5" w:author="Φλούδα Χριστίνα" w:date="2018-10-17T15:29:00Z">
        <w:r w:rsidRPr="00FD5A1F">
          <w:rPr>
            <w:rFonts w:eastAsia="Times New Roman"/>
            <w:szCs w:val="24"/>
            <w:lang w:eastAsia="en-US"/>
          </w:rPr>
          <w:t>ΠΙΝΑΚΑΣ ΠΕΡΙΕΧΟΜΕΝΩΝ</w:t>
        </w:r>
      </w:ins>
    </w:p>
    <w:p w14:paraId="32BE8200" w14:textId="77777777" w:rsidR="00FD5A1F" w:rsidRPr="00FD5A1F" w:rsidRDefault="00FD5A1F" w:rsidP="00FD5A1F">
      <w:pPr>
        <w:spacing w:after="0" w:line="360" w:lineRule="auto"/>
        <w:rPr>
          <w:ins w:id="6" w:author="Φλούδα Χριστίνα" w:date="2018-10-17T15:29:00Z"/>
          <w:rFonts w:eastAsia="Times New Roman"/>
          <w:szCs w:val="24"/>
          <w:lang w:eastAsia="en-US"/>
        </w:rPr>
      </w:pPr>
      <w:ins w:id="7" w:author="Φλούδα Χριστίνα" w:date="2018-10-17T15:29:00Z">
        <w:r w:rsidRPr="00FD5A1F">
          <w:rPr>
            <w:rFonts w:eastAsia="Times New Roman"/>
            <w:szCs w:val="24"/>
            <w:lang w:eastAsia="en-US"/>
          </w:rPr>
          <w:t xml:space="preserve">ΙΖ΄ ΠΕΡΙΟΔΟΣ </w:t>
        </w:r>
      </w:ins>
    </w:p>
    <w:p w14:paraId="518DF68B" w14:textId="77777777" w:rsidR="00FD5A1F" w:rsidRPr="00FD5A1F" w:rsidRDefault="00FD5A1F" w:rsidP="00FD5A1F">
      <w:pPr>
        <w:spacing w:after="0" w:line="360" w:lineRule="auto"/>
        <w:rPr>
          <w:ins w:id="8" w:author="Φλούδα Χριστίνα" w:date="2018-10-17T15:29:00Z"/>
          <w:rFonts w:eastAsia="Times New Roman"/>
          <w:szCs w:val="24"/>
          <w:lang w:eastAsia="en-US"/>
        </w:rPr>
      </w:pPr>
      <w:ins w:id="9" w:author="Φλούδα Χριστίνα" w:date="2018-10-17T15:29:00Z">
        <w:r w:rsidRPr="00FD5A1F">
          <w:rPr>
            <w:rFonts w:eastAsia="Times New Roman"/>
            <w:szCs w:val="24"/>
            <w:lang w:eastAsia="en-US"/>
          </w:rPr>
          <w:t>ΠΡΟΕΔΡΕΥΟΜΕΝΗΣ ΚΟΙΝΟΒΟΥΛΕΥΤΙΚΗΣ ΔΗΜΟΚΡΑΤΙΑΣ</w:t>
        </w:r>
      </w:ins>
    </w:p>
    <w:p w14:paraId="4E380358" w14:textId="77777777" w:rsidR="00FD5A1F" w:rsidRPr="00FD5A1F" w:rsidRDefault="00FD5A1F" w:rsidP="00FD5A1F">
      <w:pPr>
        <w:spacing w:after="0" w:line="360" w:lineRule="auto"/>
        <w:rPr>
          <w:ins w:id="10" w:author="Φλούδα Χριστίνα" w:date="2018-10-17T15:29:00Z"/>
          <w:rFonts w:eastAsia="Times New Roman"/>
          <w:szCs w:val="24"/>
          <w:lang w:eastAsia="en-US"/>
        </w:rPr>
      </w:pPr>
      <w:ins w:id="11" w:author="Φλούδα Χριστίνα" w:date="2018-10-17T15:29:00Z">
        <w:r w:rsidRPr="00FD5A1F">
          <w:rPr>
            <w:rFonts w:eastAsia="Times New Roman"/>
            <w:szCs w:val="24"/>
            <w:lang w:eastAsia="en-US"/>
          </w:rPr>
          <w:t>ΣΥΝΟΔΟΣ Δ΄</w:t>
        </w:r>
      </w:ins>
    </w:p>
    <w:p w14:paraId="55E5206F" w14:textId="77777777" w:rsidR="00FD5A1F" w:rsidRPr="00FD5A1F" w:rsidRDefault="00FD5A1F" w:rsidP="00FD5A1F">
      <w:pPr>
        <w:spacing w:after="0" w:line="360" w:lineRule="auto"/>
        <w:rPr>
          <w:ins w:id="12" w:author="Φλούδα Χριστίνα" w:date="2018-10-17T15:29:00Z"/>
          <w:rFonts w:eastAsia="Times New Roman"/>
          <w:szCs w:val="24"/>
          <w:lang w:eastAsia="en-US"/>
        </w:rPr>
      </w:pPr>
    </w:p>
    <w:p w14:paraId="521A1784" w14:textId="77777777" w:rsidR="00FD5A1F" w:rsidRPr="00FD5A1F" w:rsidRDefault="00FD5A1F" w:rsidP="00FD5A1F">
      <w:pPr>
        <w:spacing w:after="0" w:line="360" w:lineRule="auto"/>
        <w:rPr>
          <w:ins w:id="13" w:author="Φλούδα Χριστίνα" w:date="2018-10-17T15:29:00Z"/>
          <w:rFonts w:eastAsia="Times New Roman"/>
          <w:szCs w:val="24"/>
          <w:lang w:eastAsia="en-US"/>
        </w:rPr>
      </w:pPr>
      <w:ins w:id="14" w:author="Φλούδα Χριστίνα" w:date="2018-10-17T15:29:00Z">
        <w:r w:rsidRPr="00FD5A1F">
          <w:rPr>
            <w:rFonts w:eastAsia="Times New Roman"/>
            <w:szCs w:val="24"/>
            <w:lang w:eastAsia="en-US"/>
          </w:rPr>
          <w:t>ΣΥΝΕΔΡΙΑΣΗ Ζ΄</w:t>
        </w:r>
      </w:ins>
    </w:p>
    <w:p w14:paraId="4E0510F3" w14:textId="77777777" w:rsidR="00FD5A1F" w:rsidRPr="00FD5A1F" w:rsidRDefault="00FD5A1F" w:rsidP="00FD5A1F">
      <w:pPr>
        <w:spacing w:after="0" w:line="360" w:lineRule="auto"/>
        <w:rPr>
          <w:ins w:id="15" w:author="Φλούδα Χριστίνα" w:date="2018-10-17T15:29:00Z"/>
          <w:rFonts w:eastAsia="Times New Roman"/>
          <w:szCs w:val="24"/>
          <w:lang w:eastAsia="en-US"/>
        </w:rPr>
      </w:pPr>
      <w:ins w:id="16" w:author="Φλούδα Χριστίνα" w:date="2018-10-17T15:29:00Z">
        <w:r w:rsidRPr="00FD5A1F">
          <w:rPr>
            <w:rFonts w:eastAsia="Times New Roman"/>
            <w:szCs w:val="24"/>
            <w:lang w:eastAsia="en-US"/>
          </w:rPr>
          <w:t>Δευτέρα  8 Οκτωβρίου 2018</w:t>
        </w:r>
      </w:ins>
    </w:p>
    <w:p w14:paraId="336806A1" w14:textId="77777777" w:rsidR="00FD5A1F" w:rsidRPr="00FD5A1F" w:rsidRDefault="00FD5A1F" w:rsidP="00FD5A1F">
      <w:pPr>
        <w:spacing w:after="0" w:line="360" w:lineRule="auto"/>
        <w:rPr>
          <w:ins w:id="17" w:author="Φλούδα Χριστίνα" w:date="2018-10-17T15:29:00Z"/>
          <w:rFonts w:eastAsia="Times New Roman"/>
          <w:szCs w:val="24"/>
          <w:lang w:eastAsia="en-US"/>
        </w:rPr>
      </w:pPr>
    </w:p>
    <w:p w14:paraId="38D32BDA" w14:textId="77777777" w:rsidR="00FD5A1F" w:rsidRPr="00FD5A1F" w:rsidRDefault="00FD5A1F" w:rsidP="00FD5A1F">
      <w:pPr>
        <w:spacing w:after="0" w:line="360" w:lineRule="auto"/>
        <w:rPr>
          <w:ins w:id="18" w:author="Φλούδα Χριστίνα" w:date="2018-10-17T15:29:00Z"/>
          <w:rFonts w:eastAsia="Times New Roman"/>
          <w:szCs w:val="24"/>
          <w:lang w:eastAsia="en-US"/>
        </w:rPr>
      </w:pPr>
      <w:ins w:id="19" w:author="Φλούδα Χριστίνα" w:date="2018-10-17T15:29:00Z">
        <w:r w:rsidRPr="00FD5A1F">
          <w:rPr>
            <w:rFonts w:eastAsia="Times New Roman"/>
            <w:szCs w:val="24"/>
            <w:lang w:eastAsia="en-US"/>
          </w:rPr>
          <w:t>ΘΕΜΑΤΑ</w:t>
        </w:r>
      </w:ins>
    </w:p>
    <w:p w14:paraId="18460A1D" w14:textId="77777777" w:rsidR="00FD5A1F" w:rsidRPr="00FD5A1F" w:rsidRDefault="00FD5A1F" w:rsidP="00FD5A1F">
      <w:pPr>
        <w:spacing w:after="0" w:line="360" w:lineRule="auto"/>
        <w:rPr>
          <w:ins w:id="20" w:author="Φλούδα Χριστίνα" w:date="2018-10-17T15:29:00Z"/>
          <w:rFonts w:eastAsia="Times New Roman"/>
          <w:szCs w:val="24"/>
          <w:lang w:eastAsia="en-US"/>
        </w:rPr>
      </w:pPr>
      <w:ins w:id="21" w:author="Φλούδα Χριστίνα" w:date="2018-10-17T15:29:00Z">
        <w:r w:rsidRPr="00FD5A1F">
          <w:rPr>
            <w:rFonts w:eastAsia="Times New Roman"/>
            <w:szCs w:val="24"/>
            <w:lang w:eastAsia="en-US"/>
          </w:rPr>
          <w:t xml:space="preserve"> </w:t>
        </w:r>
        <w:r w:rsidRPr="00FD5A1F">
          <w:rPr>
            <w:rFonts w:eastAsia="Times New Roman"/>
            <w:szCs w:val="24"/>
            <w:lang w:eastAsia="en-US"/>
          </w:rPr>
          <w:br/>
          <w:t xml:space="preserve">Α. ΕΙΔΙΚΑ ΘΕΜΑΤΑ </w:t>
        </w:r>
        <w:r w:rsidRPr="00FD5A1F">
          <w:rPr>
            <w:rFonts w:eastAsia="Times New Roman"/>
            <w:szCs w:val="24"/>
            <w:lang w:eastAsia="en-US"/>
          </w:rPr>
          <w:br/>
          <w:t xml:space="preserve">1.  Άδεια απουσίας του Βουλευτή κ. Ι. </w:t>
        </w:r>
        <w:proofErr w:type="spellStart"/>
        <w:r w:rsidRPr="00FD5A1F">
          <w:rPr>
            <w:rFonts w:eastAsia="Times New Roman"/>
            <w:szCs w:val="24"/>
            <w:lang w:eastAsia="en-US"/>
          </w:rPr>
          <w:t>Πλακιωτάκη</w:t>
        </w:r>
        <w:proofErr w:type="spellEnd"/>
        <w:r w:rsidRPr="00FD5A1F">
          <w:rPr>
            <w:rFonts w:eastAsia="Times New Roman"/>
            <w:szCs w:val="24"/>
            <w:lang w:eastAsia="en-US"/>
          </w:rPr>
          <w:t xml:space="preserve">, σελ. </w:t>
        </w:r>
        <w:r w:rsidRPr="00FD5A1F">
          <w:rPr>
            <w:rFonts w:eastAsia="Times New Roman"/>
            <w:szCs w:val="24"/>
            <w:lang w:eastAsia="en-US"/>
          </w:rPr>
          <w:br/>
          <w:t xml:space="preserve">2. Ανακοινώνεται ότι με την υπ’ αριθμόν 12431/7812, από 5 Οκτωβρίου 2018,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Σωφρονιστικού Συστήματος και λοιπών Δομών Εγκλεισμού Κρατουμένων και Παρακολούθησης των αποφάσεων του Ευρωπαϊκού Δικαστηρίου των Δικαιωμάτων του Ανθρώπου για τη Δ΄ Σύνοδο της ΙΖ΄ Βουλευτικής Περιόδου, σελ. </w:t>
        </w:r>
        <w:r w:rsidRPr="00FD5A1F">
          <w:rPr>
            <w:rFonts w:eastAsia="Times New Roman"/>
            <w:szCs w:val="24"/>
            <w:lang w:eastAsia="en-US"/>
          </w:rPr>
          <w:br/>
          <w:t xml:space="preserve">3. Ανακοινώνεται ότι με την υπ’ αριθμόν 12433/7813, από 5 Οκτωβρίου 2018, απόφαση του Προέδρου της Βουλής συγκροτήθηκαν οι προβλεπόμενες από το άρθρο 46 του Κανονισμού της Βουλής Επιτροπές Οικονομικών της Βουλής και Βιβλιοθήκης της Βουλής για τη Δ΄ Σύνοδο της ΙΖ΄ Βουλευτικής Περιόδου, σελ. </w:t>
        </w:r>
        <w:r w:rsidRPr="00FD5A1F">
          <w:rPr>
            <w:rFonts w:eastAsia="Times New Roman"/>
            <w:szCs w:val="24"/>
            <w:lang w:eastAsia="en-US"/>
          </w:rPr>
          <w:br/>
          <w:t xml:space="preserve">4. Ανακοινώνεται ότι με το υπ’ αριθμόν Φ.371/56/261118Σ.2308/23-08-2018 έγγραφο προς τον Γενικό Γραμματέα της Βουλής το Υπουργείο Εθνικής  Άμυνας ενημερώνει για την δοκιμαστική ενεργοποίηση του συνόλου των σειρήνων συναγερμού Πολιτικής  Άμυνας, κατά την άσκηση ΤΑΜΣ «ΠΑΡΜΕΝΙΩΝ 2018 - CAX ΠΟΛΙΤΕΙΑ 2018» την Τρίτη 09 Οκτωβρίου 2018, σε όλη την επικράτεια, σελ. </w:t>
        </w:r>
        <w:r w:rsidRPr="00FD5A1F">
          <w:rPr>
            <w:rFonts w:eastAsia="Times New Roman"/>
            <w:szCs w:val="24"/>
            <w:lang w:eastAsia="en-US"/>
          </w:rPr>
          <w:br/>
          <w:t xml:space="preserve">5. Επί διαδικαστικού θέματος, σελ. </w:t>
        </w:r>
        <w:r w:rsidRPr="00FD5A1F">
          <w:rPr>
            <w:rFonts w:eastAsia="Times New Roman"/>
            <w:szCs w:val="24"/>
            <w:lang w:eastAsia="en-US"/>
          </w:rPr>
          <w:br/>
        </w:r>
      </w:ins>
    </w:p>
    <w:p w14:paraId="51FEABB0" w14:textId="77777777" w:rsidR="00FD5A1F" w:rsidRPr="00FD5A1F" w:rsidRDefault="00FD5A1F" w:rsidP="00FD5A1F">
      <w:pPr>
        <w:spacing w:after="0" w:line="360" w:lineRule="auto"/>
        <w:rPr>
          <w:ins w:id="22" w:author="Φλούδα Χριστίνα" w:date="2018-10-17T15:29:00Z"/>
          <w:rFonts w:eastAsia="Times New Roman"/>
          <w:szCs w:val="24"/>
          <w:lang w:eastAsia="en-US"/>
        </w:rPr>
      </w:pPr>
      <w:ins w:id="23" w:author="Φλούδα Χριστίνα" w:date="2018-10-17T15:29:00Z">
        <w:r w:rsidRPr="00FD5A1F">
          <w:rPr>
            <w:rFonts w:eastAsia="Times New Roman"/>
            <w:szCs w:val="24"/>
            <w:lang w:eastAsia="en-US"/>
          </w:rPr>
          <w:t>ΠΡΟΕΔΡΕΥΩΝ</w:t>
        </w:r>
      </w:ins>
    </w:p>
    <w:p w14:paraId="320D5EC6" w14:textId="77777777" w:rsidR="00FD5A1F" w:rsidRPr="00FD5A1F" w:rsidRDefault="00FD5A1F" w:rsidP="00FD5A1F">
      <w:pPr>
        <w:spacing w:after="0" w:line="360" w:lineRule="auto"/>
        <w:rPr>
          <w:ins w:id="24" w:author="Φλούδα Χριστίνα" w:date="2018-10-17T15:29:00Z"/>
          <w:rFonts w:eastAsia="Times New Roman"/>
          <w:szCs w:val="24"/>
          <w:lang w:eastAsia="en-US"/>
        </w:rPr>
      </w:pPr>
    </w:p>
    <w:p w14:paraId="45F9919E" w14:textId="77777777" w:rsidR="00FD5A1F" w:rsidRPr="00FD5A1F" w:rsidRDefault="00FD5A1F" w:rsidP="00FD5A1F">
      <w:pPr>
        <w:spacing w:after="0" w:line="360" w:lineRule="auto"/>
        <w:rPr>
          <w:ins w:id="25" w:author="Φλούδα Χριστίνα" w:date="2018-10-17T15:29:00Z"/>
          <w:rFonts w:eastAsia="Times New Roman"/>
          <w:szCs w:val="24"/>
          <w:lang w:eastAsia="en-US"/>
        </w:rPr>
      </w:pPr>
      <w:ins w:id="26" w:author="Φλούδα Χριστίνα" w:date="2018-10-17T15:29:00Z">
        <w:r w:rsidRPr="00FD5A1F">
          <w:rPr>
            <w:rFonts w:eastAsia="Times New Roman"/>
            <w:szCs w:val="24"/>
            <w:lang w:eastAsia="en-US"/>
          </w:rPr>
          <w:t>ΚΡΕΜΑΣΤΙΝΟΣ Δ. , σελ.</w:t>
        </w:r>
        <w:r w:rsidRPr="00FD5A1F">
          <w:rPr>
            <w:rFonts w:eastAsia="Times New Roman"/>
            <w:szCs w:val="24"/>
            <w:lang w:eastAsia="en-US"/>
          </w:rPr>
          <w:br/>
        </w:r>
      </w:ins>
    </w:p>
    <w:p w14:paraId="12544360" w14:textId="77777777" w:rsidR="00FD5A1F" w:rsidRPr="00FD5A1F" w:rsidRDefault="00FD5A1F" w:rsidP="00FD5A1F">
      <w:pPr>
        <w:spacing w:after="0" w:line="360" w:lineRule="auto"/>
        <w:rPr>
          <w:ins w:id="27" w:author="Φλούδα Χριστίνα" w:date="2018-10-17T15:29:00Z"/>
          <w:rFonts w:eastAsia="Times New Roman"/>
          <w:szCs w:val="24"/>
          <w:lang w:eastAsia="en-US"/>
        </w:rPr>
      </w:pPr>
    </w:p>
    <w:p w14:paraId="45A97FB5" w14:textId="77777777" w:rsidR="00FD5A1F" w:rsidRPr="00FD5A1F" w:rsidRDefault="00FD5A1F" w:rsidP="00FD5A1F">
      <w:pPr>
        <w:spacing w:after="0" w:line="360" w:lineRule="auto"/>
        <w:rPr>
          <w:ins w:id="28" w:author="Φλούδα Χριστίνα" w:date="2018-10-17T15:29:00Z"/>
          <w:rFonts w:eastAsia="Times New Roman"/>
          <w:szCs w:val="24"/>
          <w:lang w:eastAsia="en-US"/>
        </w:rPr>
      </w:pPr>
      <w:ins w:id="29" w:author="Φλούδα Χριστίνα" w:date="2018-10-17T15:29:00Z">
        <w:r w:rsidRPr="00FD5A1F">
          <w:rPr>
            <w:rFonts w:eastAsia="Times New Roman"/>
            <w:szCs w:val="24"/>
            <w:lang w:eastAsia="en-US"/>
          </w:rPr>
          <w:t>ΟΜΙΛΗΤΕΣ</w:t>
        </w:r>
      </w:ins>
    </w:p>
    <w:p w14:paraId="380DD912" w14:textId="129527AF" w:rsidR="00FD5A1F" w:rsidRDefault="00FD5A1F" w:rsidP="00FD5A1F">
      <w:pPr>
        <w:spacing w:line="600" w:lineRule="auto"/>
        <w:ind w:firstLine="720"/>
        <w:jc w:val="center"/>
        <w:rPr>
          <w:ins w:id="30" w:author="Φλούδα Χριστίνα" w:date="2018-10-17T15:29:00Z"/>
          <w:rFonts w:eastAsia="Times New Roman" w:cs="Times New Roman"/>
          <w:szCs w:val="24"/>
        </w:rPr>
      </w:pPr>
      <w:ins w:id="31" w:author="Φλούδα Χριστίνα" w:date="2018-10-17T15:29:00Z">
        <w:r w:rsidRPr="00FD5A1F">
          <w:rPr>
            <w:rFonts w:eastAsia="Times New Roman"/>
            <w:szCs w:val="24"/>
            <w:lang w:eastAsia="en-US"/>
          </w:rPr>
          <w:br/>
          <w:t>Α. Επί διαδικαστικού θέματος:</w:t>
        </w:r>
        <w:r w:rsidRPr="00FD5A1F">
          <w:rPr>
            <w:rFonts w:eastAsia="Times New Roman"/>
            <w:szCs w:val="24"/>
            <w:lang w:eastAsia="en-US"/>
          </w:rPr>
          <w:br/>
          <w:t>ΚΡΕΜΑΣΤΙΝΟΣ Δ. , σελ.</w:t>
        </w:r>
        <w:r w:rsidRPr="00FD5A1F">
          <w:rPr>
            <w:rFonts w:eastAsia="Times New Roman"/>
            <w:szCs w:val="24"/>
            <w:lang w:eastAsia="en-US"/>
          </w:rPr>
          <w:br/>
        </w:r>
      </w:ins>
    </w:p>
    <w:p w14:paraId="34C91829" w14:textId="20109AC2" w:rsidR="00B00F1A" w:rsidRDefault="00FD5A1F">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4C9182A" w14:textId="77777777" w:rsidR="00B00F1A" w:rsidRDefault="00FD5A1F">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4C9182B" w14:textId="77777777" w:rsidR="00B00F1A" w:rsidRDefault="00FD5A1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4C9182C" w14:textId="77777777" w:rsidR="00B00F1A" w:rsidRDefault="00FD5A1F">
      <w:pPr>
        <w:spacing w:line="600" w:lineRule="auto"/>
        <w:ind w:firstLine="720"/>
        <w:jc w:val="center"/>
        <w:rPr>
          <w:rFonts w:eastAsia="Times New Roman" w:cs="Times New Roman"/>
          <w:szCs w:val="24"/>
        </w:rPr>
      </w:pPr>
      <w:r>
        <w:rPr>
          <w:rFonts w:eastAsia="Times New Roman" w:cs="Times New Roman"/>
          <w:szCs w:val="24"/>
        </w:rPr>
        <w:t>ΣΥΝΟΔΟΣ Δ΄</w:t>
      </w:r>
    </w:p>
    <w:p w14:paraId="34C9182D" w14:textId="77777777" w:rsidR="00B00F1A" w:rsidRDefault="00FD5A1F">
      <w:pPr>
        <w:spacing w:line="600" w:lineRule="auto"/>
        <w:ind w:firstLine="720"/>
        <w:jc w:val="center"/>
        <w:rPr>
          <w:rFonts w:eastAsia="Times New Roman" w:cs="Times New Roman"/>
          <w:szCs w:val="24"/>
        </w:rPr>
      </w:pPr>
      <w:r>
        <w:rPr>
          <w:rFonts w:eastAsia="Times New Roman" w:cs="Times New Roman"/>
          <w:szCs w:val="24"/>
        </w:rPr>
        <w:t>ΣΥΝΕΔΡΙΑΣΗ Ζ΄</w:t>
      </w:r>
    </w:p>
    <w:p w14:paraId="34C9182E" w14:textId="77777777" w:rsidR="00B00F1A" w:rsidRDefault="00FD5A1F">
      <w:pPr>
        <w:spacing w:line="600" w:lineRule="auto"/>
        <w:ind w:firstLine="720"/>
        <w:jc w:val="center"/>
        <w:rPr>
          <w:rFonts w:eastAsia="Times New Roman" w:cs="Times New Roman"/>
          <w:szCs w:val="24"/>
        </w:rPr>
      </w:pPr>
      <w:r>
        <w:rPr>
          <w:rFonts w:eastAsia="Times New Roman" w:cs="Times New Roman"/>
          <w:szCs w:val="24"/>
        </w:rPr>
        <w:t>Δευτέρα 8 Οκτωβρίου 2018</w:t>
      </w:r>
    </w:p>
    <w:p w14:paraId="34C9182F"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8 Οκτωβρίου 2018, ημέρα Δευτέρα και ώρα 18.00΄, συνήλθε στην Αίθουσα των συνεδριάσεων του Βουλευτηρίου η Βουλή σε ολομέλεια για να συνεδριάσει υπό την προεδρία του Ε΄ Αντιπροέδρου αυτής κ. </w:t>
      </w:r>
      <w:r w:rsidRPr="003C2F94">
        <w:rPr>
          <w:rFonts w:eastAsia="Times New Roman" w:cs="Times New Roman"/>
          <w:b/>
          <w:szCs w:val="24"/>
        </w:rPr>
        <w:t>ΔΗΜΗΤΡΙΟΥ ΚΡΕΜΑΣΤΙΝΟΥ</w:t>
      </w:r>
      <w:r>
        <w:rPr>
          <w:rFonts w:eastAsia="Times New Roman" w:cs="Times New Roman"/>
          <w:szCs w:val="24"/>
        </w:rPr>
        <w:t xml:space="preserve">. </w:t>
      </w:r>
    </w:p>
    <w:p w14:paraId="34C91830" w14:textId="77777777" w:rsidR="00B00F1A" w:rsidRDefault="00FD5A1F">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w:t>
      </w:r>
      <w:r w:rsidRPr="00FE0241">
        <w:rPr>
          <w:rFonts w:eastAsia="Times New Roman" w:cs="Times New Roman"/>
          <w:b/>
          <w:szCs w:val="24"/>
        </w:rPr>
        <w:t>εμαστινός</w:t>
      </w:r>
      <w:proofErr w:type="spellEnd"/>
      <w:r w:rsidRPr="00FE0241">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r>
        <w:rPr>
          <w:rFonts w:eastAsia="Times New Roman" w:cs="Times New Roman"/>
          <w:szCs w:val="24"/>
        </w:rPr>
        <w:t xml:space="preserve"> </w:t>
      </w:r>
    </w:p>
    <w:p w14:paraId="34C91831"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Στο σημερινό δελτίο υπήρχαν πέντε επίκαιρες ερωτήσεις προς συζήτηση, εκ των οποίων δεν θα συζητηθεί καμμία για λόγους που αναφέρω ευθύς αμέσως.</w:t>
      </w:r>
    </w:p>
    <w:p w14:paraId="34C91832" w14:textId="77777777" w:rsidR="00B00F1A" w:rsidRDefault="00FD5A1F">
      <w:pPr>
        <w:spacing w:line="600" w:lineRule="auto"/>
        <w:ind w:firstLine="720"/>
        <w:jc w:val="both"/>
        <w:rPr>
          <w:rFonts w:eastAsia="Times New Roman" w:cs="Times New Roman"/>
          <w:szCs w:val="24"/>
        </w:rPr>
      </w:pPr>
      <w:r w:rsidRPr="005719FB">
        <w:rPr>
          <w:rFonts w:eastAsia="Times New Roman" w:cs="Times New Roman"/>
          <w:szCs w:val="24"/>
        </w:rPr>
        <w:t xml:space="preserve">Η </w:t>
      </w:r>
      <w:r>
        <w:rPr>
          <w:rFonts w:eastAsia="Times New Roman" w:cs="Times New Roman"/>
          <w:szCs w:val="24"/>
        </w:rPr>
        <w:t xml:space="preserve">πρώτη </w:t>
      </w:r>
      <w:r w:rsidRPr="005719FB">
        <w:rPr>
          <w:rFonts w:eastAsia="Times New Roman" w:cs="Times New Roman"/>
          <w:szCs w:val="24"/>
        </w:rPr>
        <w:t xml:space="preserve">με αριθμό 11/1-10-2018 </w:t>
      </w:r>
      <w:r>
        <w:rPr>
          <w:rFonts w:eastAsia="Times New Roman" w:cs="Times New Roman"/>
          <w:szCs w:val="24"/>
        </w:rPr>
        <w:t>ε</w:t>
      </w:r>
      <w:r w:rsidRPr="005719FB">
        <w:rPr>
          <w:rFonts w:eastAsia="Times New Roman" w:cs="Times New Roman"/>
          <w:szCs w:val="24"/>
        </w:rPr>
        <w:t xml:space="preserve">πίκαιρη </w:t>
      </w:r>
      <w:r>
        <w:rPr>
          <w:rFonts w:eastAsia="Times New Roman" w:cs="Times New Roman"/>
          <w:szCs w:val="24"/>
        </w:rPr>
        <w:t>ε</w:t>
      </w:r>
      <w:r w:rsidRPr="005719FB">
        <w:rPr>
          <w:rFonts w:eastAsia="Times New Roman" w:cs="Times New Roman"/>
          <w:szCs w:val="24"/>
        </w:rPr>
        <w:t>ρώτηση</w:t>
      </w:r>
      <w:r>
        <w:rPr>
          <w:rFonts w:eastAsia="Times New Roman" w:cs="Times New Roman"/>
          <w:szCs w:val="24"/>
        </w:rPr>
        <w:t xml:space="preserve"> πρώτου κύκλου</w:t>
      </w:r>
      <w:r w:rsidRPr="005719FB">
        <w:rPr>
          <w:rFonts w:eastAsia="Times New Roman" w:cs="Times New Roman"/>
          <w:szCs w:val="24"/>
        </w:rPr>
        <w:t xml:space="preserve"> της Βουλευτού Α΄ Αθηνών της Νέας Δημοκρατίας </w:t>
      </w:r>
      <w:r w:rsidRPr="005719FB">
        <w:rPr>
          <w:rFonts w:eastAsia="Times New Roman" w:cs="Times New Roman"/>
          <w:szCs w:val="24"/>
        </w:rPr>
        <w:t>κ</w:t>
      </w:r>
      <w:r w:rsidRPr="003C2F94">
        <w:rPr>
          <w:rFonts w:eastAsia="Times New Roman" w:cs="Times New Roman"/>
          <w:szCs w:val="24"/>
        </w:rPr>
        <w:t>.</w:t>
      </w:r>
      <w:r w:rsidRPr="005719FB">
        <w:rPr>
          <w:rFonts w:eastAsia="Times New Roman" w:cs="Times New Roman"/>
          <w:szCs w:val="24"/>
        </w:rPr>
        <w:t xml:space="preserve"> </w:t>
      </w:r>
      <w:r w:rsidRPr="005719FB">
        <w:rPr>
          <w:rFonts w:eastAsia="Times New Roman" w:cs="Times New Roman"/>
          <w:szCs w:val="24"/>
        </w:rPr>
        <w:t>Όλγας Κεφαλογιάννη προς την Υ</w:t>
      </w:r>
      <w:r w:rsidRPr="005719FB">
        <w:rPr>
          <w:rFonts w:eastAsia="Times New Roman" w:cs="Times New Roman"/>
          <w:szCs w:val="24"/>
        </w:rPr>
        <w:lastRenderedPageBreak/>
        <w:t xml:space="preserve">πουργό Προστασίας του Πολίτη, με θέμα: «Έλλειμμα </w:t>
      </w:r>
      <w:r>
        <w:rPr>
          <w:rFonts w:eastAsia="Times New Roman" w:cs="Times New Roman"/>
          <w:szCs w:val="24"/>
        </w:rPr>
        <w:t xml:space="preserve">ασφάλειας στην πόλη των Αθηνών», δεν θα συζητηθεί λόγω κωλύματος της Υπουργού Προστασίας του Πολίτη </w:t>
      </w:r>
      <w:r>
        <w:rPr>
          <w:rFonts w:eastAsia="Times New Roman" w:cs="Times New Roman"/>
          <w:szCs w:val="24"/>
        </w:rPr>
        <w:t>κ</w:t>
      </w:r>
      <w:r w:rsidRPr="003C2F9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Όλγας </w:t>
      </w:r>
      <w:proofErr w:type="spellStart"/>
      <w:r>
        <w:rPr>
          <w:rFonts w:eastAsia="Times New Roman" w:cs="Times New Roman"/>
          <w:szCs w:val="24"/>
        </w:rPr>
        <w:t>Γεροβα</w:t>
      </w:r>
      <w:r>
        <w:rPr>
          <w:rFonts w:eastAsia="Times New Roman" w:cs="Times New Roman"/>
          <w:szCs w:val="24"/>
        </w:rPr>
        <w:t>σίλη</w:t>
      </w:r>
      <w:proofErr w:type="spellEnd"/>
      <w:r>
        <w:rPr>
          <w:rFonts w:eastAsia="Times New Roman" w:cs="Times New Roman"/>
          <w:szCs w:val="24"/>
        </w:rPr>
        <w:t>. Αιτία: ανειλημμένες υποχρεώσεις.</w:t>
      </w:r>
    </w:p>
    <w:p w14:paraId="34C91833" w14:textId="77777777" w:rsidR="00B00F1A" w:rsidRDefault="00FD5A1F">
      <w:pPr>
        <w:spacing w:line="600" w:lineRule="auto"/>
        <w:ind w:firstLine="720"/>
        <w:jc w:val="both"/>
        <w:rPr>
          <w:rFonts w:eastAsia="Times New Roman" w:cs="Times New Roman"/>
          <w:szCs w:val="24"/>
        </w:rPr>
      </w:pPr>
      <w:r w:rsidRPr="005719FB">
        <w:rPr>
          <w:rFonts w:eastAsia="Times New Roman" w:cs="Times New Roman"/>
          <w:szCs w:val="24"/>
        </w:rPr>
        <w:t xml:space="preserve">Η </w:t>
      </w:r>
      <w:r>
        <w:rPr>
          <w:rFonts w:eastAsia="Times New Roman" w:cs="Times New Roman"/>
          <w:szCs w:val="24"/>
        </w:rPr>
        <w:t xml:space="preserve">δεύτερη </w:t>
      </w:r>
      <w:r w:rsidRPr="005719FB">
        <w:rPr>
          <w:rFonts w:eastAsia="Times New Roman" w:cs="Times New Roman"/>
          <w:szCs w:val="24"/>
        </w:rPr>
        <w:t xml:space="preserve">με αριθμό 13/2-10-2018 </w:t>
      </w:r>
      <w:r>
        <w:rPr>
          <w:rFonts w:eastAsia="Times New Roman" w:cs="Times New Roman"/>
          <w:szCs w:val="24"/>
        </w:rPr>
        <w:t>ε</w:t>
      </w:r>
      <w:r w:rsidRPr="005719FB">
        <w:rPr>
          <w:rFonts w:eastAsia="Times New Roman" w:cs="Times New Roman"/>
          <w:szCs w:val="24"/>
        </w:rPr>
        <w:t xml:space="preserve">πίκαιρη </w:t>
      </w:r>
      <w:r>
        <w:rPr>
          <w:rFonts w:eastAsia="Times New Roman" w:cs="Times New Roman"/>
          <w:szCs w:val="24"/>
        </w:rPr>
        <w:t>ε</w:t>
      </w:r>
      <w:r w:rsidRPr="005719FB">
        <w:rPr>
          <w:rFonts w:eastAsia="Times New Roman" w:cs="Times New Roman"/>
          <w:szCs w:val="24"/>
        </w:rPr>
        <w:t xml:space="preserve">ρώτηση </w:t>
      </w:r>
      <w:r>
        <w:rPr>
          <w:rFonts w:eastAsia="Times New Roman" w:cs="Times New Roman"/>
          <w:szCs w:val="24"/>
        </w:rPr>
        <w:t>πρώτου κύκλου του</w:t>
      </w:r>
      <w:r w:rsidRPr="005719FB">
        <w:rPr>
          <w:rFonts w:eastAsia="Times New Roman" w:cs="Times New Roman"/>
          <w:szCs w:val="24"/>
        </w:rPr>
        <w:t xml:space="preserve"> Βουλευτή Λάρισας της Δημοκρατικής Συμπαράταξης ΠΑΣΟΚ</w:t>
      </w:r>
      <w:r w:rsidRPr="003C2F94">
        <w:rPr>
          <w:rFonts w:eastAsia="Times New Roman" w:cs="Times New Roman"/>
          <w:szCs w:val="24"/>
        </w:rPr>
        <w:t xml:space="preserve"> </w:t>
      </w:r>
      <w:r>
        <w:rPr>
          <w:rFonts w:eastAsia="Times New Roman" w:cs="Times New Roman"/>
          <w:szCs w:val="24"/>
        </w:rPr>
        <w:t>-</w:t>
      </w:r>
      <w:r w:rsidRPr="003C2F94">
        <w:rPr>
          <w:rFonts w:eastAsia="Times New Roman" w:cs="Times New Roman"/>
          <w:szCs w:val="24"/>
        </w:rPr>
        <w:t xml:space="preserve"> </w:t>
      </w:r>
      <w:r w:rsidRPr="005719FB">
        <w:rPr>
          <w:rFonts w:eastAsia="Times New Roman" w:cs="Times New Roman"/>
          <w:szCs w:val="24"/>
        </w:rPr>
        <w:t xml:space="preserve">ΔΗΜΑΡ κ. Κωνσταντίνου </w:t>
      </w:r>
      <w:proofErr w:type="spellStart"/>
      <w:r w:rsidRPr="005719FB">
        <w:rPr>
          <w:rFonts w:eastAsia="Times New Roman" w:cs="Times New Roman"/>
          <w:szCs w:val="24"/>
        </w:rPr>
        <w:t>Μπαργιώτα</w:t>
      </w:r>
      <w:proofErr w:type="spellEnd"/>
      <w:r w:rsidRPr="005719FB">
        <w:rPr>
          <w:rFonts w:eastAsia="Times New Roman" w:cs="Times New Roman"/>
          <w:szCs w:val="24"/>
        </w:rPr>
        <w:t xml:space="preserve"> προς τον Υπουργό Υγείας, με θέμα: «Γιατί δεν κάνετε δεκτή τη</w:t>
      </w:r>
      <w:r>
        <w:rPr>
          <w:rFonts w:eastAsia="Times New Roman" w:cs="Times New Roman"/>
          <w:szCs w:val="24"/>
        </w:rPr>
        <w:t xml:space="preserve">ν </w:t>
      </w:r>
      <w:r>
        <w:rPr>
          <w:rFonts w:eastAsia="Times New Roman" w:cs="Times New Roman"/>
          <w:szCs w:val="24"/>
        </w:rPr>
        <w:t>τροπολογία της ΔΗΣΥ</w:t>
      </w:r>
      <w:r w:rsidRPr="005719FB">
        <w:rPr>
          <w:rFonts w:eastAsia="Times New Roman" w:cs="Times New Roman"/>
          <w:szCs w:val="24"/>
        </w:rPr>
        <w:t xml:space="preserve"> για τη λειτουργία χώρων ιατρικώς εποπτευόμενης χρήσης </w:t>
      </w:r>
      <w:proofErr w:type="spellStart"/>
      <w:r w:rsidRPr="005719FB">
        <w:rPr>
          <w:rFonts w:eastAsia="Times New Roman" w:cs="Times New Roman"/>
          <w:szCs w:val="24"/>
        </w:rPr>
        <w:t>ψυχότροπων</w:t>
      </w:r>
      <w:proofErr w:type="spellEnd"/>
      <w:r w:rsidRPr="005719FB">
        <w:rPr>
          <w:rFonts w:eastAsia="Times New Roman" w:cs="Times New Roman"/>
          <w:szCs w:val="24"/>
        </w:rPr>
        <w:t xml:space="preserve"> ουσιών; Μπορεί να εκπονηθεί </w:t>
      </w:r>
      <w:r w:rsidRPr="005719FB">
        <w:rPr>
          <w:rFonts w:eastAsia="Times New Roman" w:cs="Times New Roman"/>
          <w:szCs w:val="24"/>
        </w:rPr>
        <w:t>ε</w:t>
      </w:r>
      <w:r w:rsidRPr="005719FB">
        <w:rPr>
          <w:rFonts w:eastAsia="Times New Roman" w:cs="Times New Roman"/>
          <w:szCs w:val="24"/>
        </w:rPr>
        <w:t xml:space="preserve">θνικό </w:t>
      </w:r>
      <w:r w:rsidRPr="005719FB">
        <w:rPr>
          <w:rFonts w:eastAsia="Times New Roman" w:cs="Times New Roman"/>
          <w:szCs w:val="24"/>
        </w:rPr>
        <w:t>σ</w:t>
      </w:r>
      <w:r w:rsidRPr="005719FB">
        <w:rPr>
          <w:rFonts w:eastAsia="Times New Roman" w:cs="Times New Roman"/>
          <w:szCs w:val="24"/>
        </w:rPr>
        <w:t xml:space="preserve">χέδιο </w:t>
      </w:r>
      <w:r w:rsidRPr="005719FB">
        <w:rPr>
          <w:rFonts w:eastAsia="Times New Roman" w:cs="Times New Roman"/>
          <w:szCs w:val="24"/>
        </w:rPr>
        <w:t>δ</w:t>
      </w:r>
      <w:r w:rsidRPr="005719FB">
        <w:rPr>
          <w:rFonts w:eastAsia="Times New Roman" w:cs="Times New Roman"/>
          <w:szCs w:val="24"/>
        </w:rPr>
        <w:t xml:space="preserve">ράσης κατά των </w:t>
      </w:r>
      <w:r>
        <w:rPr>
          <w:rFonts w:eastAsia="Times New Roman" w:cs="Times New Roman"/>
          <w:szCs w:val="24"/>
        </w:rPr>
        <w:t>ν</w:t>
      </w:r>
      <w:r w:rsidRPr="005719FB">
        <w:rPr>
          <w:rFonts w:eastAsia="Times New Roman" w:cs="Times New Roman"/>
          <w:szCs w:val="24"/>
        </w:rPr>
        <w:t>αρκω</w:t>
      </w:r>
      <w:r>
        <w:rPr>
          <w:rFonts w:eastAsia="Times New Roman" w:cs="Times New Roman"/>
          <w:szCs w:val="24"/>
        </w:rPr>
        <w:t xml:space="preserve">τικών </w:t>
      </w:r>
      <w:r>
        <w:rPr>
          <w:rFonts w:eastAsia="Times New Roman" w:cs="Times New Roman"/>
          <w:szCs w:val="24"/>
        </w:rPr>
        <w:t xml:space="preserve">δίχως </w:t>
      </w:r>
      <w:r>
        <w:rPr>
          <w:rFonts w:eastAsia="Times New Roman" w:cs="Times New Roman"/>
          <w:szCs w:val="24"/>
        </w:rPr>
        <w:t>εθνικό συντονιστή</w:t>
      </w:r>
      <w:r>
        <w:rPr>
          <w:rFonts w:eastAsia="Times New Roman" w:cs="Times New Roman"/>
          <w:szCs w:val="24"/>
        </w:rPr>
        <w:t xml:space="preserve">;», δεν θα συζητηθεί λόγω κωλύματος του Υπουργού Υγείας κ. Ανδρέα Ξανθού. Αιτία: </w:t>
      </w:r>
      <w:r>
        <w:rPr>
          <w:rFonts w:eastAsia="Times New Roman" w:cs="Times New Roman"/>
          <w:szCs w:val="24"/>
        </w:rPr>
        <w:t xml:space="preserve">παγκόσμια υπουργική συνάντηση </w:t>
      </w:r>
      <w:r>
        <w:rPr>
          <w:rFonts w:eastAsia="Times New Roman" w:cs="Times New Roman"/>
          <w:szCs w:val="24"/>
        </w:rPr>
        <w:t xml:space="preserve">για την </w:t>
      </w:r>
      <w:r>
        <w:rPr>
          <w:rFonts w:eastAsia="Times New Roman" w:cs="Times New Roman"/>
          <w:szCs w:val="24"/>
        </w:rPr>
        <w:t>ψυχική υγεία</w:t>
      </w:r>
      <w:r>
        <w:rPr>
          <w:rFonts w:eastAsia="Times New Roman" w:cs="Times New Roman"/>
          <w:szCs w:val="24"/>
        </w:rPr>
        <w:t>.</w:t>
      </w:r>
    </w:p>
    <w:p w14:paraId="34C91834" w14:textId="77777777" w:rsidR="00B00F1A" w:rsidRDefault="00FD5A1F">
      <w:pPr>
        <w:spacing w:line="600" w:lineRule="auto"/>
        <w:ind w:firstLine="720"/>
        <w:jc w:val="both"/>
        <w:rPr>
          <w:rFonts w:eastAsia="Times New Roman" w:cs="Times New Roman"/>
          <w:szCs w:val="24"/>
        </w:rPr>
      </w:pPr>
      <w:r w:rsidRPr="005719FB">
        <w:rPr>
          <w:rFonts w:eastAsia="Times New Roman" w:cs="Times New Roman"/>
          <w:szCs w:val="24"/>
        </w:rPr>
        <w:t>Η</w:t>
      </w:r>
      <w:r>
        <w:rPr>
          <w:rFonts w:eastAsia="Times New Roman" w:cs="Times New Roman"/>
          <w:szCs w:val="24"/>
        </w:rPr>
        <w:t xml:space="preserve"> πρώτη</w:t>
      </w:r>
      <w:r w:rsidRPr="005719FB">
        <w:rPr>
          <w:rFonts w:eastAsia="Times New Roman" w:cs="Times New Roman"/>
          <w:szCs w:val="24"/>
        </w:rPr>
        <w:t xml:space="preserve"> με αριθμό 12/1-10-2018 </w:t>
      </w:r>
      <w:r>
        <w:rPr>
          <w:rFonts w:eastAsia="Times New Roman" w:cs="Times New Roman"/>
          <w:szCs w:val="24"/>
        </w:rPr>
        <w:t>ε</w:t>
      </w:r>
      <w:r w:rsidRPr="005719FB">
        <w:rPr>
          <w:rFonts w:eastAsia="Times New Roman" w:cs="Times New Roman"/>
          <w:szCs w:val="24"/>
        </w:rPr>
        <w:t xml:space="preserve">πίκαιρη </w:t>
      </w:r>
      <w:r>
        <w:rPr>
          <w:rFonts w:eastAsia="Times New Roman" w:cs="Times New Roman"/>
          <w:szCs w:val="24"/>
        </w:rPr>
        <w:t>ε</w:t>
      </w:r>
      <w:r w:rsidRPr="005719FB">
        <w:rPr>
          <w:rFonts w:eastAsia="Times New Roman" w:cs="Times New Roman"/>
          <w:szCs w:val="24"/>
        </w:rPr>
        <w:t xml:space="preserve">ρώτηση </w:t>
      </w:r>
      <w:r>
        <w:rPr>
          <w:rFonts w:eastAsia="Times New Roman" w:cs="Times New Roman"/>
          <w:szCs w:val="24"/>
        </w:rPr>
        <w:t>δεύτερου κύκλου του</w:t>
      </w:r>
      <w:r w:rsidRPr="005719FB">
        <w:rPr>
          <w:rFonts w:eastAsia="Times New Roman" w:cs="Times New Roman"/>
          <w:szCs w:val="24"/>
        </w:rPr>
        <w:t xml:space="preserve"> Βουλευτή Φθιώτιδας της Νέας Δημοκρατίας κ. Χρήστου </w:t>
      </w:r>
      <w:proofErr w:type="spellStart"/>
      <w:r w:rsidRPr="005719FB">
        <w:rPr>
          <w:rFonts w:eastAsia="Times New Roman" w:cs="Times New Roman"/>
          <w:szCs w:val="24"/>
        </w:rPr>
        <w:t>Σταϊ</w:t>
      </w:r>
      <w:r w:rsidRPr="005719FB">
        <w:rPr>
          <w:rFonts w:eastAsia="Times New Roman" w:cs="Times New Roman"/>
          <w:szCs w:val="24"/>
        </w:rPr>
        <w:t>κούρα</w:t>
      </w:r>
      <w:proofErr w:type="spellEnd"/>
      <w:r w:rsidRPr="005719FB">
        <w:rPr>
          <w:rFonts w:eastAsia="Times New Roman" w:cs="Times New Roman"/>
          <w:szCs w:val="24"/>
        </w:rPr>
        <w:t xml:space="preserve"> προς τον Υπουργό Οικονομικών, με θέμα: «Χρηματοδότηση δράσεων από προϊόντα εγκληματικών ενεργειών κατά του </w:t>
      </w:r>
      <w:r>
        <w:rPr>
          <w:rFonts w:eastAsia="Times New Roman" w:cs="Times New Roman"/>
          <w:szCs w:val="24"/>
        </w:rPr>
        <w:t>ε</w:t>
      </w:r>
      <w:r w:rsidRPr="005719FB">
        <w:rPr>
          <w:rFonts w:eastAsia="Times New Roman" w:cs="Times New Roman"/>
          <w:szCs w:val="24"/>
        </w:rPr>
        <w:t xml:space="preserve">λληνικού </w:t>
      </w:r>
      <w:r>
        <w:rPr>
          <w:rFonts w:eastAsia="Times New Roman" w:cs="Times New Roman"/>
          <w:szCs w:val="24"/>
        </w:rPr>
        <w:t>δ</w:t>
      </w:r>
      <w:r w:rsidRPr="005719FB">
        <w:rPr>
          <w:rFonts w:eastAsia="Times New Roman" w:cs="Times New Roman"/>
          <w:szCs w:val="24"/>
        </w:rPr>
        <w:t xml:space="preserve">ημοσίου </w:t>
      </w:r>
      <w:r w:rsidRPr="005719FB">
        <w:rPr>
          <w:rFonts w:eastAsia="Times New Roman" w:cs="Times New Roman"/>
          <w:szCs w:val="24"/>
        </w:rPr>
        <w:t>και διάθεση</w:t>
      </w:r>
      <w:r>
        <w:rPr>
          <w:rFonts w:eastAsia="Times New Roman" w:cs="Times New Roman"/>
          <w:szCs w:val="24"/>
        </w:rPr>
        <w:t xml:space="preserve"> ποσού για κοινωνικούς σκοπούς», δεν θα συζητηθεί λόγω κωλύματος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 Αιτία: βρίσκεται εκτός Ελλάδος.</w:t>
      </w:r>
    </w:p>
    <w:p w14:paraId="34C91835" w14:textId="77777777" w:rsidR="00B00F1A" w:rsidRDefault="00FD5A1F">
      <w:pPr>
        <w:spacing w:line="600" w:lineRule="auto"/>
        <w:ind w:firstLine="720"/>
        <w:jc w:val="both"/>
        <w:rPr>
          <w:rFonts w:eastAsia="Times New Roman" w:cs="Times New Roman"/>
          <w:szCs w:val="24"/>
        </w:rPr>
      </w:pPr>
      <w:r w:rsidRPr="005719FB">
        <w:rPr>
          <w:rFonts w:eastAsia="Times New Roman" w:cs="Times New Roman"/>
          <w:szCs w:val="24"/>
        </w:rPr>
        <w:lastRenderedPageBreak/>
        <w:t xml:space="preserve">Η </w:t>
      </w:r>
      <w:r>
        <w:rPr>
          <w:rFonts w:eastAsia="Times New Roman" w:cs="Times New Roman"/>
          <w:szCs w:val="24"/>
        </w:rPr>
        <w:t xml:space="preserve">δεύτερη </w:t>
      </w:r>
      <w:r w:rsidRPr="005719FB">
        <w:rPr>
          <w:rFonts w:eastAsia="Times New Roman" w:cs="Times New Roman"/>
          <w:szCs w:val="24"/>
        </w:rPr>
        <w:t xml:space="preserve">με αριθμό 5/1-10-2018 </w:t>
      </w:r>
      <w:r>
        <w:rPr>
          <w:rFonts w:eastAsia="Times New Roman" w:cs="Times New Roman"/>
          <w:szCs w:val="24"/>
        </w:rPr>
        <w:t>ε</w:t>
      </w:r>
      <w:r w:rsidRPr="005719FB">
        <w:rPr>
          <w:rFonts w:eastAsia="Times New Roman" w:cs="Times New Roman"/>
          <w:szCs w:val="24"/>
        </w:rPr>
        <w:t xml:space="preserve">πίκαιρη </w:t>
      </w:r>
      <w:r>
        <w:rPr>
          <w:rFonts w:eastAsia="Times New Roman" w:cs="Times New Roman"/>
          <w:szCs w:val="24"/>
        </w:rPr>
        <w:t>ε</w:t>
      </w:r>
      <w:r w:rsidRPr="005719FB">
        <w:rPr>
          <w:rFonts w:eastAsia="Times New Roman" w:cs="Times New Roman"/>
          <w:szCs w:val="24"/>
        </w:rPr>
        <w:t xml:space="preserve">ρώτηση </w:t>
      </w:r>
      <w:r>
        <w:rPr>
          <w:rFonts w:eastAsia="Times New Roman" w:cs="Times New Roman"/>
          <w:szCs w:val="24"/>
        </w:rPr>
        <w:t xml:space="preserve">δεύτερου κύκλου του </w:t>
      </w:r>
      <w:r w:rsidRPr="005719FB">
        <w:rPr>
          <w:rFonts w:eastAsia="Times New Roman" w:cs="Times New Roman"/>
          <w:szCs w:val="24"/>
        </w:rPr>
        <w:t xml:space="preserve">Βουλευτή Α΄ </w:t>
      </w:r>
      <w:r w:rsidRPr="005719FB">
        <w:rPr>
          <w:rFonts w:eastAsia="Times New Roman" w:cs="Times New Roman"/>
          <w:szCs w:val="24"/>
        </w:rPr>
        <w:t>Πειραι</w:t>
      </w:r>
      <w:r>
        <w:rPr>
          <w:rFonts w:eastAsia="Times New Roman" w:cs="Times New Roman"/>
          <w:szCs w:val="24"/>
        </w:rPr>
        <w:t>ώς</w:t>
      </w:r>
      <w:r w:rsidRPr="005719FB">
        <w:rPr>
          <w:rFonts w:eastAsia="Times New Roman" w:cs="Times New Roman"/>
          <w:szCs w:val="24"/>
        </w:rPr>
        <w:t xml:space="preserve"> </w:t>
      </w:r>
      <w:r w:rsidRPr="005719FB">
        <w:rPr>
          <w:rFonts w:eastAsia="Times New Roman" w:cs="Times New Roman"/>
          <w:szCs w:val="24"/>
        </w:rPr>
        <w:t>του Λαϊκού Συνδέσμου</w:t>
      </w:r>
      <w:r>
        <w:rPr>
          <w:rFonts w:eastAsia="Times New Roman" w:cs="Times New Roman"/>
          <w:szCs w:val="24"/>
        </w:rPr>
        <w:t xml:space="preserve"> </w:t>
      </w:r>
      <w:r w:rsidRPr="005719FB">
        <w:rPr>
          <w:rFonts w:eastAsia="Times New Roman" w:cs="Times New Roman"/>
          <w:szCs w:val="24"/>
        </w:rPr>
        <w:t>-</w:t>
      </w:r>
      <w:r>
        <w:rPr>
          <w:rFonts w:eastAsia="Times New Roman" w:cs="Times New Roman"/>
          <w:szCs w:val="24"/>
        </w:rPr>
        <w:t xml:space="preserve"> </w:t>
      </w:r>
      <w:r w:rsidRPr="005719FB">
        <w:rPr>
          <w:rFonts w:eastAsia="Times New Roman" w:cs="Times New Roman"/>
          <w:szCs w:val="24"/>
        </w:rPr>
        <w:t xml:space="preserve">Χρυσή Αυγή κ. Νικολάου </w:t>
      </w:r>
      <w:proofErr w:type="spellStart"/>
      <w:r w:rsidRPr="005719FB">
        <w:rPr>
          <w:rFonts w:eastAsia="Times New Roman" w:cs="Times New Roman"/>
          <w:szCs w:val="24"/>
        </w:rPr>
        <w:t>Κούζηλου</w:t>
      </w:r>
      <w:proofErr w:type="spellEnd"/>
      <w:r w:rsidRPr="005719FB">
        <w:rPr>
          <w:rFonts w:eastAsia="Times New Roman" w:cs="Times New Roman"/>
          <w:szCs w:val="24"/>
        </w:rPr>
        <w:t xml:space="preserve"> προς τον Υπουργό Εθνικής Άμυνας, με θέμα: «Καζάνι έτοιμο να εκραγεί</w:t>
      </w:r>
      <w:r w:rsidRPr="005719FB">
        <w:rPr>
          <w:rFonts w:eastAsia="Times New Roman" w:cs="Times New Roman"/>
          <w:szCs w:val="24"/>
        </w:rPr>
        <w:t xml:space="preserve"> το κ</w:t>
      </w:r>
      <w:r>
        <w:rPr>
          <w:rFonts w:eastAsia="Times New Roman" w:cs="Times New Roman"/>
          <w:szCs w:val="24"/>
        </w:rPr>
        <w:t>ρατίδιο των Σκοπίων», δεν θα συζητηθεί λόγω κωλύματος του Υπουργού Εθνικής Άμυνας κ. Πάνου Καμμένου. Αιτία: επίσημη επίσκεψη στην Αμερική.</w:t>
      </w:r>
    </w:p>
    <w:p w14:paraId="34C91836" w14:textId="77777777" w:rsidR="00B00F1A" w:rsidRDefault="00FD5A1F">
      <w:pPr>
        <w:spacing w:line="600" w:lineRule="auto"/>
        <w:ind w:firstLine="720"/>
        <w:jc w:val="both"/>
        <w:rPr>
          <w:rFonts w:eastAsia="Times New Roman" w:cs="Times New Roman"/>
          <w:szCs w:val="24"/>
        </w:rPr>
      </w:pPr>
      <w:r w:rsidRPr="005719FB">
        <w:rPr>
          <w:rFonts w:eastAsia="Times New Roman" w:cs="Times New Roman"/>
          <w:szCs w:val="24"/>
        </w:rPr>
        <w:t xml:space="preserve">Η </w:t>
      </w:r>
      <w:r>
        <w:rPr>
          <w:rFonts w:eastAsia="Times New Roman" w:cs="Times New Roman"/>
          <w:szCs w:val="24"/>
        </w:rPr>
        <w:t xml:space="preserve">τρίτη </w:t>
      </w:r>
      <w:r w:rsidRPr="005719FB">
        <w:rPr>
          <w:rFonts w:eastAsia="Times New Roman" w:cs="Times New Roman"/>
          <w:szCs w:val="24"/>
        </w:rPr>
        <w:t xml:space="preserve">με αριθμό 2/1-10-2018 </w:t>
      </w:r>
      <w:r>
        <w:rPr>
          <w:rFonts w:eastAsia="Times New Roman" w:cs="Times New Roman"/>
          <w:szCs w:val="24"/>
        </w:rPr>
        <w:t>ε</w:t>
      </w:r>
      <w:r w:rsidRPr="005719FB">
        <w:rPr>
          <w:rFonts w:eastAsia="Times New Roman" w:cs="Times New Roman"/>
          <w:szCs w:val="24"/>
        </w:rPr>
        <w:t xml:space="preserve">πίκαιρη </w:t>
      </w:r>
      <w:r>
        <w:rPr>
          <w:rFonts w:eastAsia="Times New Roman" w:cs="Times New Roman"/>
          <w:szCs w:val="24"/>
        </w:rPr>
        <w:t>ε</w:t>
      </w:r>
      <w:r w:rsidRPr="005719FB">
        <w:rPr>
          <w:rFonts w:eastAsia="Times New Roman" w:cs="Times New Roman"/>
          <w:szCs w:val="24"/>
        </w:rPr>
        <w:t xml:space="preserve">ρώτηση </w:t>
      </w:r>
      <w:r>
        <w:rPr>
          <w:rFonts w:eastAsia="Times New Roman" w:cs="Times New Roman"/>
          <w:szCs w:val="24"/>
        </w:rPr>
        <w:t>πρώτου κύκλου του</w:t>
      </w:r>
      <w:r w:rsidRPr="005719FB">
        <w:rPr>
          <w:rFonts w:eastAsia="Times New Roman" w:cs="Times New Roman"/>
          <w:szCs w:val="24"/>
        </w:rPr>
        <w:t xml:space="preserve"> Βουλευτή Β΄ </w:t>
      </w:r>
      <w:r w:rsidRPr="005719FB">
        <w:rPr>
          <w:rFonts w:eastAsia="Times New Roman" w:cs="Times New Roman"/>
          <w:szCs w:val="24"/>
        </w:rPr>
        <w:t>Πειραι</w:t>
      </w:r>
      <w:r>
        <w:rPr>
          <w:rFonts w:eastAsia="Times New Roman" w:cs="Times New Roman"/>
          <w:szCs w:val="24"/>
        </w:rPr>
        <w:t>ώς</w:t>
      </w:r>
      <w:r w:rsidRPr="005719FB">
        <w:rPr>
          <w:rFonts w:eastAsia="Times New Roman" w:cs="Times New Roman"/>
          <w:szCs w:val="24"/>
        </w:rPr>
        <w:t xml:space="preserve"> </w:t>
      </w:r>
      <w:r>
        <w:rPr>
          <w:rFonts w:eastAsia="Times New Roman" w:cs="Times New Roman"/>
          <w:szCs w:val="24"/>
        </w:rPr>
        <w:t>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5719FB">
        <w:rPr>
          <w:rFonts w:eastAsia="Times New Roman" w:cs="Times New Roman"/>
          <w:szCs w:val="24"/>
        </w:rPr>
        <w:t>Χρυ</w:t>
      </w:r>
      <w:r w:rsidRPr="005719FB">
        <w:rPr>
          <w:rFonts w:eastAsia="Times New Roman" w:cs="Times New Roman"/>
          <w:szCs w:val="24"/>
        </w:rPr>
        <w:t>σή Αυγή κ. Ιωάννη Λαγού προς την Υπουργό Προστασίας του Πολίτη, με θέμα: «Αναίτια βία άσκησε η ΕΛΑΣ στη διαδήλωση της Θεσσαλονίκης που διεξήχθη εν</w:t>
      </w:r>
      <w:r>
        <w:rPr>
          <w:rFonts w:eastAsia="Times New Roman" w:cs="Times New Roman"/>
          <w:szCs w:val="24"/>
        </w:rPr>
        <w:t>άντια στη συμφωνία των Πρεσπών», δεν θα συζητηθεί.</w:t>
      </w:r>
    </w:p>
    <w:p w14:paraId="34C91837"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w:t>
      </w:r>
      <w:r>
        <w:rPr>
          <w:rFonts w:eastAsia="Times New Roman" w:cs="Times New Roman"/>
          <w:szCs w:val="24"/>
        </w:rPr>
        <w:t>ανακοίνωση των</w:t>
      </w:r>
      <w:r>
        <w:rPr>
          <w:rFonts w:eastAsia="Times New Roman" w:cs="Times New Roman"/>
          <w:szCs w:val="24"/>
        </w:rPr>
        <w:t xml:space="preserve"> προγραμματισμένων για σήμερα </w:t>
      </w:r>
      <w:r>
        <w:rPr>
          <w:rFonts w:eastAsia="Times New Roman" w:cs="Times New Roman"/>
          <w:szCs w:val="24"/>
        </w:rPr>
        <w:t>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r>
        <w:rPr>
          <w:rFonts w:eastAsia="Times New Roman" w:cs="Times New Roman"/>
          <w:szCs w:val="24"/>
        </w:rPr>
        <w:t>,</w:t>
      </w:r>
      <w:r>
        <w:rPr>
          <w:rFonts w:eastAsia="Times New Roman" w:cs="Times New Roman"/>
          <w:szCs w:val="24"/>
        </w:rPr>
        <w:t xml:space="preserve"> οι οποίες δεν συζητήθηκαν</w:t>
      </w:r>
      <w:r>
        <w:rPr>
          <w:rFonts w:eastAsia="Times New Roman" w:cs="Times New Roman"/>
          <w:szCs w:val="24"/>
        </w:rPr>
        <w:t>.</w:t>
      </w:r>
    </w:p>
    <w:p w14:paraId="34C91838"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θα ήθελα να </w:t>
      </w:r>
      <w:r>
        <w:rPr>
          <w:rFonts w:eastAsia="Times New Roman" w:cs="Times New Roman"/>
          <w:szCs w:val="24"/>
        </w:rPr>
        <w:t>ενημερώσω</w:t>
      </w:r>
      <w:r>
        <w:rPr>
          <w:rFonts w:eastAsia="Times New Roman" w:cs="Times New Roman"/>
          <w:szCs w:val="24"/>
        </w:rPr>
        <w:t xml:space="preserve"> το Σώμα</w:t>
      </w:r>
      <w:r>
        <w:rPr>
          <w:rFonts w:eastAsia="Times New Roman" w:cs="Times New Roman"/>
          <w:szCs w:val="24"/>
        </w:rPr>
        <w:t xml:space="preserve"> σχετικά με τα εξής</w:t>
      </w:r>
      <w:r>
        <w:rPr>
          <w:rFonts w:eastAsia="Times New Roman" w:cs="Times New Roman"/>
          <w:szCs w:val="24"/>
        </w:rPr>
        <w:t xml:space="preserve">: </w:t>
      </w:r>
    </w:p>
    <w:p w14:paraId="34C91839"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Με την υπ’ αριθμόν 12431/7812, από 5 Οκτωβρίου 2018,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w:t>
      </w:r>
      <w:r>
        <w:rPr>
          <w:rFonts w:eastAsia="Times New Roman" w:cs="Times New Roman"/>
          <w:szCs w:val="24"/>
        </w:rPr>
        <w:t>ογίας, Ισότητας, Νεολαίας και Δικαιω</w:t>
      </w:r>
      <w:r>
        <w:rPr>
          <w:rFonts w:eastAsia="Times New Roman" w:cs="Times New Roman"/>
          <w:szCs w:val="24"/>
        </w:rPr>
        <w:lastRenderedPageBreak/>
        <w:t>μάτων του Ανθρώπου, Περιφερειών, Οδικής Ασφάλειας, Σωφρονιστικού Συστήματος και λοιπών Δομών Εγκλεισμού Κρατουμένων και Παρακολούθησης των αποφάσεων του Ευρωπαϊκού Δικαστηρίου των Δικαιωμάτων του Ανθρώπου για τη Δ΄ Σύνοδ</w:t>
      </w:r>
      <w:r>
        <w:rPr>
          <w:rFonts w:eastAsia="Times New Roman" w:cs="Times New Roman"/>
          <w:szCs w:val="24"/>
        </w:rPr>
        <w:t xml:space="preserve">ο της ΙΖ΄ Βουλευτικής Περιόδου. </w:t>
      </w:r>
    </w:p>
    <w:p w14:paraId="34C9183A"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 xml:space="preserve">Η σχετική απόφαση, η οποία έχει αναρτηθεί στην «Κοινοβουλευτική Διαφάνεια», καταχωρίζεται στα Πρακτικά και έχει ως εξής: </w:t>
      </w:r>
    </w:p>
    <w:p w14:paraId="34C9183B" w14:textId="77777777" w:rsidR="00B00F1A" w:rsidRDefault="00FD5A1F">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34C9183C" w14:textId="77777777" w:rsidR="00B00F1A" w:rsidRDefault="00FD5A1F">
      <w:pPr>
        <w:spacing w:line="600" w:lineRule="auto"/>
        <w:ind w:firstLine="720"/>
        <w:jc w:val="center"/>
        <w:rPr>
          <w:rFonts w:eastAsia="Times New Roman" w:cs="Times New Roman"/>
          <w:color w:val="FF0000"/>
          <w:szCs w:val="24"/>
        </w:rPr>
      </w:pPr>
      <w:r w:rsidRPr="003C2F94">
        <w:rPr>
          <w:rFonts w:eastAsia="Times New Roman" w:cs="Times New Roman"/>
          <w:color w:val="FF0000"/>
          <w:szCs w:val="24"/>
        </w:rPr>
        <w:t>(Να μπουν οι σελ. 5 έως 13)</w:t>
      </w:r>
    </w:p>
    <w:p w14:paraId="34C9183D" w14:textId="77777777" w:rsidR="00B00F1A" w:rsidRDefault="00FD5A1F">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34C9183E" w14:textId="77777777" w:rsidR="00B00F1A" w:rsidRDefault="00FD5A1F">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w:t>
      </w:r>
      <w:r>
        <w:rPr>
          <w:rFonts w:eastAsia="Times New Roman" w:cs="Times New Roman"/>
          <w:szCs w:val="24"/>
        </w:rPr>
        <w:t>ίες και κύριοι συνάδελφοι, έχω</w:t>
      </w:r>
      <w:r w:rsidRPr="0097304E">
        <w:rPr>
          <w:rFonts w:eastAsia="Times New Roman" w:cs="Times New Roman"/>
          <w:szCs w:val="24"/>
        </w:rPr>
        <w:t xml:space="preserve"> </w:t>
      </w:r>
      <w:r>
        <w:rPr>
          <w:rFonts w:eastAsia="Times New Roman" w:cs="Times New Roman"/>
          <w:szCs w:val="24"/>
        </w:rPr>
        <w:t xml:space="preserve">επίσης την τιμή να ανακοινώσω </w:t>
      </w:r>
      <w:r>
        <w:rPr>
          <w:rFonts w:eastAsia="Times New Roman" w:cs="Times New Roman"/>
          <w:szCs w:val="24"/>
        </w:rPr>
        <w:t xml:space="preserve">στο Σώμα </w:t>
      </w:r>
      <w:r>
        <w:rPr>
          <w:rFonts w:eastAsia="Times New Roman" w:cs="Times New Roman"/>
          <w:szCs w:val="24"/>
        </w:rPr>
        <w:t>ότι με την υπ’ αριθμόν 12433/7813, από 5 Οκτωβρίου 2018, απόφαση του Προέδρου της Βουλής συγκροτήθηκαν οι προβλεπόμενες από το άρθρο 46 του Κανονισμού της Βουλής Επιτροπές Οικονομικών τη</w:t>
      </w:r>
      <w:r>
        <w:rPr>
          <w:rFonts w:eastAsia="Times New Roman" w:cs="Times New Roman"/>
          <w:szCs w:val="24"/>
        </w:rPr>
        <w:t xml:space="preserve">ς Βουλής και Βιβλιοθήκης της Βουλής για τη Δ΄ Σύνοδο της ΙΖ΄ Βουλευτικής Περιόδου. </w:t>
      </w:r>
    </w:p>
    <w:p w14:paraId="34C9183F"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Η σχετική απόφαση, η οποία έχει αναρτηθεί στην «Κοινοβουλευτική Διαφάνεια», καταχωρίζεται στα Πρακτικά και έχει ως εξής:</w:t>
      </w:r>
    </w:p>
    <w:p w14:paraId="34C91840" w14:textId="77777777" w:rsidR="00B00F1A" w:rsidRDefault="00FD5A1F">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34C91841" w14:textId="77777777" w:rsidR="00B00F1A" w:rsidRDefault="00FD5A1F">
      <w:pPr>
        <w:spacing w:line="600" w:lineRule="auto"/>
        <w:ind w:firstLine="720"/>
        <w:jc w:val="center"/>
        <w:rPr>
          <w:rFonts w:eastAsia="Times New Roman" w:cs="Times New Roman"/>
          <w:color w:val="FF0000"/>
          <w:szCs w:val="24"/>
        </w:rPr>
      </w:pPr>
      <w:r w:rsidRPr="000007FA">
        <w:rPr>
          <w:rFonts w:eastAsia="Times New Roman" w:cs="Times New Roman"/>
          <w:color w:val="FF0000"/>
          <w:szCs w:val="24"/>
        </w:rPr>
        <w:lastRenderedPageBreak/>
        <w:t xml:space="preserve"> </w:t>
      </w:r>
      <w:r w:rsidRPr="000007FA">
        <w:rPr>
          <w:rFonts w:eastAsia="Times New Roman" w:cs="Times New Roman"/>
          <w:color w:val="FF0000"/>
          <w:szCs w:val="24"/>
        </w:rPr>
        <w:t xml:space="preserve">(Να μπουν οι σελ. </w:t>
      </w:r>
      <w:r>
        <w:rPr>
          <w:rFonts w:eastAsia="Times New Roman" w:cs="Times New Roman"/>
          <w:color w:val="FF0000"/>
          <w:szCs w:val="24"/>
        </w:rPr>
        <w:t>1</w:t>
      </w:r>
      <w:r w:rsidRPr="000007FA">
        <w:rPr>
          <w:rFonts w:eastAsia="Times New Roman" w:cs="Times New Roman"/>
          <w:color w:val="FF0000"/>
          <w:szCs w:val="24"/>
        </w:rPr>
        <w:t>5 έως 1</w:t>
      </w:r>
      <w:r>
        <w:rPr>
          <w:rFonts w:eastAsia="Times New Roman" w:cs="Times New Roman"/>
          <w:color w:val="FF0000"/>
          <w:szCs w:val="24"/>
        </w:rPr>
        <w:t>6</w:t>
      </w:r>
      <w:r w:rsidRPr="000007FA">
        <w:rPr>
          <w:rFonts w:eastAsia="Times New Roman" w:cs="Times New Roman"/>
          <w:color w:val="FF0000"/>
          <w:szCs w:val="24"/>
        </w:rPr>
        <w:t>)</w:t>
      </w:r>
    </w:p>
    <w:p w14:paraId="34C91842" w14:textId="77777777" w:rsidR="00B00F1A" w:rsidRDefault="00FD5A1F">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34C91843" w14:textId="77777777" w:rsidR="00B00F1A" w:rsidRDefault="00FD5A1F">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b/>
          <w:szCs w:val="24"/>
        </w:rPr>
        <w:t xml:space="preserve"> </w:t>
      </w:r>
      <w:r>
        <w:rPr>
          <w:rFonts w:eastAsia="Times New Roman" w:cs="Times New Roman"/>
          <w:szCs w:val="24"/>
        </w:rPr>
        <w:t>Με το υπ’ αριθμόν Φ.371/56/261118Σ.2308/23</w:t>
      </w:r>
      <w:r>
        <w:rPr>
          <w:rFonts w:eastAsia="Times New Roman" w:cs="Times New Roman"/>
          <w:szCs w:val="24"/>
        </w:rPr>
        <w:t>-</w:t>
      </w:r>
      <w:r>
        <w:rPr>
          <w:rFonts w:eastAsia="Times New Roman" w:cs="Times New Roman"/>
          <w:szCs w:val="24"/>
        </w:rPr>
        <w:t>08</w:t>
      </w:r>
      <w:r>
        <w:rPr>
          <w:rFonts w:eastAsia="Times New Roman" w:cs="Times New Roman"/>
          <w:szCs w:val="24"/>
        </w:rPr>
        <w:t>-</w:t>
      </w:r>
      <w:r>
        <w:rPr>
          <w:rFonts w:eastAsia="Times New Roman" w:cs="Times New Roman"/>
          <w:szCs w:val="24"/>
        </w:rPr>
        <w:t>2018 έγγραφο προς τον Γενικό Γραμματέα της Βουλής το Υπουργείο Εθνικής Άμυνας ενημερώνει για τη</w:t>
      </w:r>
      <w:r>
        <w:rPr>
          <w:rFonts w:eastAsia="Times New Roman" w:cs="Times New Roman"/>
          <w:szCs w:val="24"/>
        </w:rPr>
        <w:t xml:space="preserve"> δοκιμαστική ενεργοποίηση του συνόλου των σειρήνων συναγερμού Πολιτικής Άμυνας, κατά την άσκηση ΤΑΜΣ «ΠΑΡΜΕΝΙΩΝ 2018 – </w:t>
      </w:r>
      <w:r>
        <w:rPr>
          <w:rFonts w:eastAsia="Times New Roman" w:cs="Times New Roman"/>
          <w:szCs w:val="24"/>
          <w:lang w:val="en-US"/>
        </w:rPr>
        <w:t>CAX</w:t>
      </w:r>
      <w:r>
        <w:rPr>
          <w:rFonts w:eastAsia="Times New Roman" w:cs="Times New Roman"/>
          <w:szCs w:val="24"/>
        </w:rPr>
        <w:t xml:space="preserve"> ΠΟΛΙΤΕΙΑ</w:t>
      </w:r>
      <w:r w:rsidRPr="00E87E47">
        <w:rPr>
          <w:rFonts w:eastAsia="Times New Roman" w:cs="Times New Roman"/>
          <w:szCs w:val="24"/>
        </w:rPr>
        <w:t xml:space="preserve"> 2018</w:t>
      </w:r>
      <w:r>
        <w:rPr>
          <w:rFonts w:eastAsia="Times New Roman" w:cs="Times New Roman"/>
          <w:szCs w:val="24"/>
        </w:rPr>
        <w:t xml:space="preserve">» την Τρίτη 9 Οκτωβρίου 2018, σε όλη την επικράτεια, όπως παρακάτω: </w:t>
      </w:r>
    </w:p>
    <w:p w14:paraId="34C91844"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1. Τοπική ώρα 11</w:t>
      </w:r>
      <w:r>
        <w:rPr>
          <w:rFonts w:eastAsia="Times New Roman" w:cs="Times New Roman"/>
          <w:szCs w:val="24"/>
        </w:rPr>
        <w:t>.</w:t>
      </w:r>
      <w:r>
        <w:rPr>
          <w:rFonts w:eastAsia="Times New Roman" w:cs="Times New Roman"/>
          <w:szCs w:val="24"/>
        </w:rPr>
        <w:t>00΄ σήμανση συναγερμού αεροπορικής</w:t>
      </w:r>
      <w:r>
        <w:rPr>
          <w:rFonts w:eastAsia="Times New Roman" w:cs="Times New Roman"/>
          <w:szCs w:val="24"/>
        </w:rPr>
        <w:t xml:space="preserve"> επίθεσης, για χρονική διάρκεια εξήντα (60) δευτερολέπτων (ήχος διακοπτόμενος διαφορετικής έντασης).</w:t>
      </w:r>
    </w:p>
    <w:p w14:paraId="34C91845"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2. Τοπική ώρα 11</w:t>
      </w:r>
      <w:r>
        <w:rPr>
          <w:rFonts w:eastAsia="Times New Roman" w:cs="Times New Roman"/>
          <w:szCs w:val="24"/>
        </w:rPr>
        <w:t>.</w:t>
      </w:r>
      <w:r>
        <w:rPr>
          <w:rFonts w:eastAsia="Times New Roman" w:cs="Times New Roman"/>
          <w:szCs w:val="24"/>
        </w:rPr>
        <w:t>05΄ σήμανση λήξης συναγερμού, για χρονική διάρκεια εξήντα (60) δευτερολέπτων (συνεχής ήχος σταθερής έντασης).</w:t>
      </w:r>
    </w:p>
    <w:p w14:paraId="34C91846" w14:textId="77777777" w:rsidR="00B00F1A" w:rsidRDefault="00FD5A1F">
      <w:pPr>
        <w:spacing w:line="600" w:lineRule="auto"/>
        <w:ind w:firstLine="720"/>
        <w:jc w:val="both"/>
        <w:rPr>
          <w:rFonts w:eastAsia="Times New Roman" w:cs="Times New Roman"/>
          <w:szCs w:val="24"/>
        </w:rPr>
      </w:pPr>
      <w:r>
        <w:rPr>
          <w:rFonts w:eastAsia="Times New Roman" w:cs="Times New Roman"/>
          <w:szCs w:val="24"/>
        </w:rPr>
        <w:t>Για τον ανωτέρω λόγο παρακαλ</w:t>
      </w:r>
      <w:r>
        <w:rPr>
          <w:rFonts w:eastAsia="Times New Roman" w:cs="Times New Roman"/>
          <w:szCs w:val="24"/>
        </w:rPr>
        <w:t xml:space="preserve">είται όπως ενημερωθεί ο κύριος Πρόεδρος της Βουλής και στη συνέχεια η Ολομέλεια της Βουλής των Ελλήνων. </w:t>
      </w:r>
    </w:p>
    <w:p w14:paraId="34C91847" w14:textId="77777777" w:rsidR="00B00F1A" w:rsidRDefault="00FD5A1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Τέλος, κ</w:t>
      </w:r>
      <w:r w:rsidRPr="006D2F42">
        <w:rPr>
          <w:rFonts w:eastAsia="Times New Roman"/>
          <w:bCs/>
          <w:szCs w:val="24"/>
        </w:rPr>
        <w:t>υρίες και κύριοι συνάδελφοι</w:t>
      </w:r>
      <w:r>
        <w:rPr>
          <w:rFonts w:eastAsia="Times New Roman"/>
          <w:bCs/>
          <w:szCs w:val="24"/>
        </w:rPr>
        <w:t xml:space="preserve">, με επιστολή του προς τον Πρόεδρο της Βουλής ο Βουλευτής κ. Ιωάννης </w:t>
      </w:r>
      <w:proofErr w:type="spellStart"/>
      <w:r>
        <w:rPr>
          <w:rFonts w:eastAsia="Times New Roman"/>
          <w:bCs/>
          <w:szCs w:val="24"/>
        </w:rPr>
        <w:t>Πλακιωτάκης</w:t>
      </w:r>
      <w:proofErr w:type="spellEnd"/>
      <w:r>
        <w:rPr>
          <w:rFonts w:eastAsia="Times New Roman"/>
          <w:bCs/>
          <w:szCs w:val="24"/>
        </w:rPr>
        <w:t xml:space="preserve"> ζητεί άδεια ολιγοήμερης απουσίας στο εξωτερικό για προσωπικούς λόγους </w:t>
      </w:r>
      <w:r>
        <w:rPr>
          <w:rFonts w:eastAsia="Times New Roman"/>
          <w:bCs/>
          <w:szCs w:val="24"/>
        </w:rPr>
        <w:t>από</w:t>
      </w:r>
      <w:r>
        <w:rPr>
          <w:rFonts w:eastAsia="Times New Roman"/>
          <w:bCs/>
          <w:szCs w:val="24"/>
        </w:rPr>
        <w:t xml:space="preserve"> 9 </w:t>
      </w:r>
      <w:r>
        <w:rPr>
          <w:rFonts w:eastAsia="Times New Roman"/>
          <w:bCs/>
          <w:szCs w:val="24"/>
        </w:rPr>
        <w:t xml:space="preserve">Οκτωβρίου έως </w:t>
      </w:r>
      <w:r>
        <w:rPr>
          <w:rFonts w:eastAsia="Times New Roman"/>
          <w:bCs/>
          <w:szCs w:val="24"/>
        </w:rPr>
        <w:t xml:space="preserve">και 10 Οκτωβρίου 2018. </w:t>
      </w:r>
      <w:r>
        <w:rPr>
          <w:rFonts w:eastAsia="Times New Roman"/>
          <w:bCs/>
          <w:szCs w:val="24"/>
        </w:rPr>
        <w:lastRenderedPageBreak/>
        <w:t>Η Βουλή εγκρίνει;</w:t>
      </w:r>
    </w:p>
    <w:p w14:paraId="34C91848" w14:textId="77777777" w:rsidR="00B00F1A" w:rsidRDefault="00FD5A1F">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ΒΟΥΛΕΥΤΕΣ:</w:t>
      </w:r>
      <w:r>
        <w:rPr>
          <w:rFonts w:eastAsia="Times New Roman"/>
          <w:bCs/>
          <w:szCs w:val="24"/>
        </w:rPr>
        <w:t xml:space="preserve"> </w:t>
      </w:r>
      <w:r w:rsidRPr="006D2F42">
        <w:rPr>
          <w:rFonts w:eastAsia="Times New Roman"/>
          <w:bCs/>
          <w:szCs w:val="24"/>
        </w:rPr>
        <w:t>Μάλιστα, μάλιστα</w:t>
      </w:r>
      <w:r>
        <w:rPr>
          <w:rFonts w:eastAsia="Times New Roman"/>
          <w:bCs/>
          <w:szCs w:val="24"/>
        </w:rPr>
        <w:t>.</w:t>
      </w:r>
    </w:p>
    <w:p w14:paraId="34C91849" w14:textId="77777777" w:rsidR="00B00F1A" w:rsidRDefault="00FD5A1F">
      <w:pPr>
        <w:widowControl w:val="0"/>
        <w:autoSpaceDE w:val="0"/>
        <w:autoSpaceDN w:val="0"/>
        <w:adjustRightInd w:val="0"/>
        <w:spacing w:line="600" w:lineRule="auto"/>
        <w:ind w:firstLine="720"/>
        <w:jc w:val="both"/>
        <w:rPr>
          <w:rFonts w:eastAsia="Times New Roman"/>
          <w:bCs/>
          <w:szCs w:val="24"/>
        </w:rPr>
      </w:pPr>
      <w:r w:rsidRPr="00E77440">
        <w:rPr>
          <w:rFonts w:eastAsia="Times New Roman"/>
          <w:b/>
          <w:bCs/>
          <w:szCs w:val="24"/>
        </w:rPr>
        <w:t>ΠΡΟΕΔΡΕ</w:t>
      </w:r>
      <w:r w:rsidRPr="00E77440">
        <w:rPr>
          <w:rFonts w:eastAsia="Times New Roman"/>
          <w:b/>
          <w:bCs/>
          <w:szCs w:val="24"/>
        </w:rPr>
        <w:t xml:space="preserve">ΥΩΝ (Δημήτριος </w:t>
      </w:r>
      <w:proofErr w:type="spellStart"/>
      <w:r w:rsidRPr="00E77440">
        <w:rPr>
          <w:rFonts w:eastAsia="Times New Roman"/>
          <w:b/>
          <w:bCs/>
          <w:szCs w:val="24"/>
        </w:rPr>
        <w:t>Κρεμαστινός</w:t>
      </w:r>
      <w:proofErr w:type="spellEnd"/>
      <w:r w:rsidRPr="00E77440">
        <w:rPr>
          <w:rFonts w:eastAsia="Times New Roman"/>
          <w:b/>
          <w:bCs/>
          <w:szCs w:val="24"/>
        </w:rPr>
        <w:t>):</w:t>
      </w:r>
      <w:r w:rsidRPr="00B36729">
        <w:rPr>
          <w:rFonts w:eastAsia="Times New Roman"/>
          <w:bCs/>
          <w:szCs w:val="24"/>
        </w:rPr>
        <w:t xml:space="preserve"> </w:t>
      </w:r>
      <w:r>
        <w:rPr>
          <w:rFonts w:eastAsia="Times New Roman"/>
          <w:bCs/>
          <w:szCs w:val="24"/>
        </w:rPr>
        <w:t>Συνεπώς η Βουλή ενέκρινε τη ζητηθείσα άδεια.</w:t>
      </w:r>
    </w:p>
    <w:p w14:paraId="34C9184A" w14:textId="77777777" w:rsidR="00B00F1A" w:rsidRDefault="00FD5A1F">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ύριοι συνάδελφοι, δέχεστε στο σημείο αυτό να λύσουμε τη συνεδρίαση;</w:t>
      </w:r>
    </w:p>
    <w:p w14:paraId="34C9184B" w14:textId="77777777" w:rsidR="00B00F1A" w:rsidRDefault="00FD5A1F">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sidRPr="00101F4A">
        <w:rPr>
          <w:rFonts w:eastAsia="Times New Roman" w:cs="Times New Roman"/>
          <w:bCs/>
          <w:szCs w:val="24"/>
        </w:rPr>
        <w:t xml:space="preserve"> </w:t>
      </w:r>
      <w:r w:rsidRPr="002B4244">
        <w:rPr>
          <w:rFonts w:eastAsia="Times New Roman" w:cs="Times New Roman"/>
          <w:szCs w:val="24"/>
        </w:rPr>
        <w:t>Μάλιστα, μάλιστα.</w:t>
      </w:r>
    </w:p>
    <w:p w14:paraId="34C9184C" w14:textId="77777777" w:rsidR="00B00F1A" w:rsidRDefault="00FD5A1F">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Με τη συναίνεση του Σώματος </w:t>
      </w:r>
      <w:r w:rsidRPr="002B4244">
        <w:rPr>
          <w:rFonts w:eastAsia="Times New Roman" w:cs="Times New Roman"/>
          <w:szCs w:val="24"/>
        </w:rPr>
        <w:t>κ</w:t>
      </w:r>
      <w:r w:rsidRPr="002B4244">
        <w:rPr>
          <w:rFonts w:eastAsia="Times New Roman" w:cs="Times New Roman"/>
          <w:szCs w:val="24"/>
        </w:rPr>
        <w:t>αι ώρα 1</w:t>
      </w:r>
      <w:r>
        <w:rPr>
          <w:rFonts w:eastAsia="Times New Roman" w:cs="Times New Roman"/>
          <w:szCs w:val="24"/>
        </w:rPr>
        <w:t>8</w:t>
      </w:r>
      <w:r w:rsidRPr="002B4244">
        <w:rPr>
          <w:rFonts w:eastAsia="Times New Roman" w:cs="Times New Roman"/>
          <w:szCs w:val="24"/>
        </w:rPr>
        <w:t>.0</w:t>
      </w:r>
      <w:r>
        <w:rPr>
          <w:rFonts w:eastAsia="Times New Roman" w:cs="Times New Roman"/>
          <w:szCs w:val="24"/>
        </w:rPr>
        <w:t>5΄</w:t>
      </w:r>
      <w:r w:rsidRPr="002B4244">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 xml:space="preserve">Πέμπτη 11 Οκτωβρίου 2018 και ώρα 9.30΄, με αντικείμενο εργασιών </w:t>
      </w:r>
      <w:r w:rsidRPr="002B4244">
        <w:rPr>
          <w:rFonts w:eastAsia="Times New Roman" w:cs="Times New Roman"/>
          <w:szCs w:val="24"/>
        </w:rPr>
        <w:t>του Σώματος</w:t>
      </w:r>
      <w:r>
        <w:rPr>
          <w:rFonts w:eastAsia="Times New Roman" w:cs="Times New Roman"/>
          <w:szCs w:val="24"/>
        </w:rPr>
        <w:t>: α)</w:t>
      </w:r>
      <w:r w:rsidRPr="002B4244">
        <w:rPr>
          <w:rFonts w:eastAsia="Times New Roman" w:cs="Times New Roman"/>
          <w:szCs w:val="24"/>
        </w:rPr>
        <w:t xml:space="preserve"> </w:t>
      </w:r>
      <w:r>
        <w:rPr>
          <w:rFonts w:eastAsia="Times New Roman" w:cs="Times New Roman"/>
          <w:szCs w:val="24"/>
        </w:rPr>
        <w:t xml:space="preserve">κοινοβουλευτικό έλεγχο, συζήτηση επίκαιρων ερωτήσεων και </w:t>
      </w:r>
      <w:r w:rsidRPr="002B4244">
        <w:rPr>
          <w:rFonts w:eastAsia="Times New Roman" w:cs="Times New Roman"/>
          <w:szCs w:val="24"/>
        </w:rPr>
        <w:t xml:space="preserve">β) </w:t>
      </w:r>
      <w:r>
        <w:rPr>
          <w:rFonts w:eastAsia="Times New Roman" w:cs="Times New Roman"/>
          <w:szCs w:val="24"/>
        </w:rPr>
        <w:t>νομοθετική εργασία</w:t>
      </w:r>
      <w:r w:rsidRPr="00EF0438">
        <w:rPr>
          <w:rFonts w:eastAsia="Times New Roman" w:cs="Times New Roman"/>
          <w:szCs w:val="24"/>
        </w:rPr>
        <w:t>,</w:t>
      </w:r>
      <w:r>
        <w:rPr>
          <w:rFonts w:eastAsia="Times New Roman" w:cs="Times New Roman"/>
          <w:szCs w:val="24"/>
        </w:rPr>
        <w:t xml:space="preserve"> σύμφωνα με την ημερήσια διάταξη που έχει διανεμηθεί.</w:t>
      </w:r>
    </w:p>
    <w:p w14:paraId="34C9184D" w14:textId="77777777" w:rsidR="00B00F1A" w:rsidRDefault="00FD5A1F">
      <w:pPr>
        <w:spacing w:line="600" w:lineRule="auto"/>
        <w:ind w:firstLine="720"/>
        <w:jc w:val="both"/>
        <w:rPr>
          <w:rFonts w:eastAsia="Times New Roman" w:cs="Times New Roman"/>
          <w:szCs w:val="24"/>
        </w:rPr>
      </w:pPr>
      <w:r w:rsidRPr="002B4244">
        <w:rPr>
          <w:rFonts w:eastAsia="Times New Roman" w:cs="Times New Roman"/>
          <w:b/>
          <w:bCs/>
          <w:szCs w:val="24"/>
        </w:rPr>
        <w:t>Ο ΠΡΟΕΔΡΟΣ                                                        ΟΙ ΓΡΑΜΜΑΤΕΙΣ</w:t>
      </w:r>
    </w:p>
    <w:sectPr w:rsidR="00B00F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8pH/jeg8cWV5cA+nE/T25WrBfQY=" w:salt="75+ljih5W10345i2Z6VJ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1A"/>
    <w:rsid w:val="001039DE"/>
    <w:rsid w:val="00B00F1A"/>
    <w:rsid w:val="00FD5A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1829"/>
  <w15:docId w15:val="{3AD45242-5A87-4189-9EF5-AD2E0B7D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699</MetadataID>
    <Session xmlns="641f345b-441b-4b81-9152-adc2e73ba5e1">Δ´</Session>
    <Date xmlns="641f345b-441b-4b81-9152-adc2e73ba5e1">2018-10-07T21:00:00+00:00</Date>
    <Status xmlns="641f345b-441b-4b81-9152-adc2e73ba5e1">
      <Url>http://srv-sp1/praktika/Lists/Incoming_Metadata/EditForm.aspx?ID=699&amp;Source=/praktika/Recordings_Library/Forms/AllItems.aspx</Url>
      <Description>Δημοσιεύτηκε</Description>
    </Status>
    <Meeting xmlns="641f345b-441b-4b81-9152-adc2e73ba5e1">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445D7-4BED-4157-8461-3A0D3F77FF96}">
  <ds:schemaRefs>
    <ds:schemaRef ds:uri="641f345b-441b-4b81-9152-adc2e73ba5e1"/>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34494C93-58FF-4D9F-9A25-A9F29A68A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ED3EE-3421-4294-BBD5-0D70170639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1161</Words>
  <Characters>6275</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2018-10-17T12:29:00Z</dcterms:created>
  <dcterms:modified xsi:type="dcterms:W3CDTF">2018-10-17T12:29:00Z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