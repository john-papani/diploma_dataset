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AE816" w14:textId="77777777" w:rsidR="005E65AA" w:rsidRPr="005E65AA" w:rsidRDefault="005E65AA" w:rsidP="005E65AA">
      <w:pPr>
        <w:spacing w:after="0" w:line="360" w:lineRule="auto"/>
        <w:rPr>
          <w:ins w:id="0" w:author="Φλούδα Χριστίνα" w:date="2017-07-06T12:25:00Z"/>
          <w:rFonts w:eastAsia="Times New Roman"/>
          <w:szCs w:val="24"/>
          <w:lang w:eastAsia="en-US"/>
        </w:rPr>
      </w:pPr>
      <w:bookmarkStart w:id="1" w:name="_GoBack"/>
      <w:bookmarkEnd w:id="1"/>
      <w:ins w:id="2" w:author="Φλούδα Χριστίνα" w:date="2017-07-06T12:25:00Z">
        <w:r w:rsidRPr="005E65A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3B64C09" w14:textId="77777777" w:rsidR="005E65AA" w:rsidRPr="005E65AA" w:rsidRDefault="005E65AA" w:rsidP="005E65AA">
      <w:pPr>
        <w:spacing w:after="0" w:line="360" w:lineRule="auto"/>
        <w:rPr>
          <w:ins w:id="3" w:author="Φλούδα Χριστίνα" w:date="2017-07-06T12:25:00Z"/>
          <w:rFonts w:eastAsia="Times New Roman"/>
          <w:szCs w:val="24"/>
          <w:lang w:eastAsia="en-US"/>
        </w:rPr>
      </w:pPr>
    </w:p>
    <w:p w14:paraId="338FF061" w14:textId="77777777" w:rsidR="005E65AA" w:rsidRPr="005E65AA" w:rsidRDefault="005E65AA" w:rsidP="005E65AA">
      <w:pPr>
        <w:spacing w:after="0" w:line="360" w:lineRule="auto"/>
        <w:rPr>
          <w:ins w:id="4" w:author="Φλούδα Χριστίνα" w:date="2017-07-06T12:25:00Z"/>
          <w:rFonts w:eastAsia="Times New Roman"/>
          <w:szCs w:val="24"/>
          <w:lang w:eastAsia="en-US"/>
        </w:rPr>
      </w:pPr>
      <w:ins w:id="5" w:author="Φλούδα Χριστίνα" w:date="2017-07-06T12:25:00Z">
        <w:r w:rsidRPr="005E65AA">
          <w:rPr>
            <w:rFonts w:eastAsia="Times New Roman"/>
            <w:szCs w:val="24"/>
            <w:lang w:eastAsia="en-US"/>
          </w:rPr>
          <w:t>ΠΙΝΑΚΑΣ ΠΕΡΙΕΧΟΜΕΝΩΝ</w:t>
        </w:r>
      </w:ins>
    </w:p>
    <w:p w14:paraId="34057D80" w14:textId="77777777" w:rsidR="005E65AA" w:rsidRPr="005E65AA" w:rsidRDefault="005E65AA" w:rsidP="005E65AA">
      <w:pPr>
        <w:spacing w:after="0" w:line="360" w:lineRule="auto"/>
        <w:rPr>
          <w:ins w:id="6" w:author="Φλούδα Χριστίνα" w:date="2017-07-06T12:25:00Z"/>
          <w:rFonts w:eastAsia="Times New Roman"/>
          <w:szCs w:val="24"/>
          <w:lang w:eastAsia="en-US"/>
        </w:rPr>
      </w:pPr>
      <w:ins w:id="7" w:author="Φλούδα Χριστίνα" w:date="2017-07-06T12:25:00Z">
        <w:r w:rsidRPr="005E65AA">
          <w:rPr>
            <w:rFonts w:eastAsia="Times New Roman"/>
            <w:szCs w:val="24"/>
            <w:lang w:eastAsia="en-US"/>
          </w:rPr>
          <w:t xml:space="preserve">ΙΖ΄ ΠΕΡΙΟΔΟΣ </w:t>
        </w:r>
      </w:ins>
    </w:p>
    <w:p w14:paraId="51AC5D2F" w14:textId="77777777" w:rsidR="005E65AA" w:rsidRPr="005E65AA" w:rsidRDefault="005E65AA" w:rsidP="005E65AA">
      <w:pPr>
        <w:spacing w:after="0" w:line="360" w:lineRule="auto"/>
        <w:rPr>
          <w:ins w:id="8" w:author="Φλούδα Χριστίνα" w:date="2017-07-06T12:25:00Z"/>
          <w:rFonts w:eastAsia="Times New Roman"/>
          <w:szCs w:val="24"/>
          <w:lang w:eastAsia="en-US"/>
        </w:rPr>
      </w:pPr>
      <w:ins w:id="9" w:author="Φλούδα Χριστίνα" w:date="2017-07-06T12:25:00Z">
        <w:r w:rsidRPr="005E65AA">
          <w:rPr>
            <w:rFonts w:eastAsia="Times New Roman"/>
            <w:szCs w:val="24"/>
            <w:lang w:eastAsia="en-US"/>
          </w:rPr>
          <w:t>ΠΡΟΕΔΡΕΥΟΜΕΝΗΣ ΚΟΙΝΟΒΟΥΛΕΥΤΙΚΗΣ ΔΗΜΟΚΡΑΤΙΑΣ</w:t>
        </w:r>
      </w:ins>
    </w:p>
    <w:p w14:paraId="5C7FAB11" w14:textId="77777777" w:rsidR="005E65AA" w:rsidRPr="005E65AA" w:rsidRDefault="005E65AA" w:rsidP="005E65AA">
      <w:pPr>
        <w:spacing w:after="0" w:line="360" w:lineRule="auto"/>
        <w:rPr>
          <w:ins w:id="10" w:author="Φλούδα Χριστίνα" w:date="2017-07-06T12:25:00Z"/>
          <w:rFonts w:eastAsia="Times New Roman"/>
          <w:szCs w:val="24"/>
          <w:lang w:eastAsia="en-US"/>
        </w:rPr>
      </w:pPr>
      <w:ins w:id="11" w:author="Φλούδα Χριστίνα" w:date="2017-07-06T12:25:00Z">
        <w:r w:rsidRPr="005E65AA">
          <w:rPr>
            <w:rFonts w:eastAsia="Times New Roman"/>
            <w:szCs w:val="24"/>
            <w:lang w:eastAsia="en-US"/>
          </w:rPr>
          <w:t>ΣΥΝΟΔΟΣ Β΄</w:t>
        </w:r>
      </w:ins>
    </w:p>
    <w:p w14:paraId="28D28099" w14:textId="77777777" w:rsidR="005E65AA" w:rsidRPr="005E65AA" w:rsidRDefault="005E65AA" w:rsidP="005E65AA">
      <w:pPr>
        <w:spacing w:after="0" w:line="360" w:lineRule="auto"/>
        <w:rPr>
          <w:ins w:id="12" w:author="Φλούδα Χριστίνα" w:date="2017-07-06T12:25:00Z"/>
          <w:rFonts w:eastAsia="Times New Roman"/>
          <w:szCs w:val="24"/>
          <w:lang w:eastAsia="en-US"/>
        </w:rPr>
      </w:pPr>
    </w:p>
    <w:p w14:paraId="2E9C23C2" w14:textId="77777777" w:rsidR="005E65AA" w:rsidRPr="005E65AA" w:rsidRDefault="005E65AA" w:rsidP="005E65AA">
      <w:pPr>
        <w:spacing w:after="0" w:line="360" w:lineRule="auto"/>
        <w:rPr>
          <w:ins w:id="13" w:author="Φλούδα Χριστίνα" w:date="2017-07-06T12:25:00Z"/>
          <w:rFonts w:eastAsia="Times New Roman"/>
          <w:szCs w:val="24"/>
          <w:lang w:eastAsia="en-US"/>
        </w:rPr>
      </w:pPr>
      <w:ins w:id="14" w:author="Φλούδα Χριστίνα" w:date="2017-07-06T12:25:00Z">
        <w:r w:rsidRPr="005E65AA">
          <w:rPr>
            <w:rFonts w:eastAsia="Times New Roman"/>
            <w:szCs w:val="24"/>
            <w:lang w:eastAsia="en-US"/>
          </w:rPr>
          <w:t>ΣΥΝΕΔΡΙΑΣΗ ΡΜΒ΄</w:t>
        </w:r>
      </w:ins>
    </w:p>
    <w:p w14:paraId="37148977" w14:textId="77777777" w:rsidR="005E65AA" w:rsidRPr="005E65AA" w:rsidRDefault="005E65AA" w:rsidP="005E65AA">
      <w:pPr>
        <w:spacing w:after="0" w:line="360" w:lineRule="auto"/>
        <w:rPr>
          <w:ins w:id="15" w:author="Φλούδα Χριστίνα" w:date="2017-07-06T12:25:00Z"/>
          <w:rFonts w:eastAsia="Times New Roman"/>
          <w:szCs w:val="24"/>
          <w:lang w:eastAsia="en-US"/>
        </w:rPr>
      </w:pPr>
      <w:ins w:id="16" w:author="Φλούδα Χριστίνα" w:date="2017-07-06T12:25:00Z">
        <w:r w:rsidRPr="005E65AA">
          <w:rPr>
            <w:rFonts w:eastAsia="Times New Roman"/>
            <w:szCs w:val="24"/>
            <w:lang w:eastAsia="en-US"/>
          </w:rPr>
          <w:t>Πέμπτη  29 Ιουνίου 2017</w:t>
        </w:r>
      </w:ins>
    </w:p>
    <w:p w14:paraId="29EA78B7" w14:textId="77777777" w:rsidR="005E65AA" w:rsidRPr="005E65AA" w:rsidRDefault="005E65AA" w:rsidP="005E65AA">
      <w:pPr>
        <w:spacing w:after="0" w:line="360" w:lineRule="auto"/>
        <w:rPr>
          <w:ins w:id="17" w:author="Φλούδα Χριστίνα" w:date="2017-07-06T12:25:00Z"/>
          <w:rFonts w:eastAsia="Times New Roman"/>
          <w:szCs w:val="24"/>
          <w:lang w:eastAsia="en-US"/>
        </w:rPr>
      </w:pPr>
    </w:p>
    <w:p w14:paraId="2325E032" w14:textId="77777777" w:rsidR="005E65AA" w:rsidRPr="005E65AA" w:rsidRDefault="005E65AA" w:rsidP="005E65AA">
      <w:pPr>
        <w:spacing w:after="0" w:line="360" w:lineRule="auto"/>
        <w:rPr>
          <w:ins w:id="18" w:author="Φλούδα Χριστίνα" w:date="2017-07-06T12:25:00Z"/>
          <w:rFonts w:eastAsia="Times New Roman"/>
          <w:szCs w:val="24"/>
          <w:lang w:eastAsia="en-US"/>
        </w:rPr>
      </w:pPr>
      <w:ins w:id="19" w:author="Φλούδα Χριστίνα" w:date="2017-07-06T12:25:00Z">
        <w:r w:rsidRPr="005E65AA">
          <w:rPr>
            <w:rFonts w:eastAsia="Times New Roman"/>
            <w:szCs w:val="24"/>
            <w:lang w:eastAsia="en-US"/>
          </w:rPr>
          <w:t>ΘΕΜΑΤΑ</w:t>
        </w:r>
      </w:ins>
    </w:p>
    <w:p w14:paraId="7F169E39" w14:textId="77777777" w:rsidR="005E65AA" w:rsidRPr="005E65AA" w:rsidRDefault="005E65AA" w:rsidP="005E65AA">
      <w:pPr>
        <w:spacing w:after="0" w:line="360" w:lineRule="auto"/>
        <w:rPr>
          <w:ins w:id="20" w:author="Φλούδα Χριστίνα" w:date="2017-07-06T12:25:00Z"/>
          <w:rFonts w:eastAsia="Times New Roman"/>
          <w:szCs w:val="24"/>
          <w:lang w:eastAsia="en-US"/>
        </w:rPr>
      </w:pPr>
      <w:ins w:id="21" w:author="Φλούδα Χριστίνα" w:date="2017-07-06T12:25:00Z">
        <w:r w:rsidRPr="005E65AA">
          <w:rPr>
            <w:rFonts w:eastAsia="Times New Roman"/>
            <w:szCs w:val="24"/>
            <w:lang w:eastAsia="en-US"/>
          </w:rPr>
          <w:t xml:space="preserve"> </w:t>
        </w:r>
        <w:r w:rsidRPr="005E65AA">
          <w:rPr>
            <w:rFonts w:eastAsia="Times New Roman"/>
            <w:szCs w:val="24"/>
            <w:lang w:eastAsia="en-US"/>
          </w:rPr>
          <w:br/>
          <w:t xml:space="preserve">Α. ΕΙΔΙΚΑ ΘΕΜΑΤΑ </w:t>
        </w:r>
        <w:r w:rsidRPr="005E65AA">
          <w:rPr>
            <w:rFonts w:eastAsia="Times New Roman"/>
            <w:szCs w:val="24"/>
            <w:lang w:eastAsia="en-US"/>
          </w:rPr>
          <w:br/>
          <w:t xml:space="preserve">1. Επικύρωση Πρακτικών, σελ. </w:t>
        </w:r>
        <w:r w:rsidRPr="005E65AA">
          <w:rPr>
            <w:rFonts w:eastAsia="Times New Roman"/>
            <w:szCs w:val="24"/>
            <w:lang w:eastAsia="en-US"/>
          </w:rPr>
          <w:br/>
          <w:t xml:space="preserve">2. Ανακοινώνεται ότι η Ειδική Κοινοβουλευτική Επιτροπή για τη διενέργεια προκαταρκτικής εξέτασης κατά του πρώην Υπουργού, κ. Ιωάννη Παπαντωνίου, για την ενδεχόμενη τέλεση αδικημάτων στο πλαίσιο σύναψης συμβάσεων εξοπλιστικών προγραμμάτων του Υπουργείου Εθνικής  Άμυνας, καταθέτει το Πόρισμά της, σελ. </w:t>
        </w:r>
        <w:r w:rsidRPr="005E65AA">
          <w:rPr>
            <w:rFonts w:eastAsia="Times New Roman"/>
            <w:szCs w:val="24"/>
            <w:lang w:eastAsia="en-US"/>
          </w:rPr>
          <w:br/>
          <w:t xml:space="preserve">3. Επί διαδικαστικού θέματος, σελ. </w:t>
        </w:r>
        <w:r w:rsidRPr="005E65AA">
          <w:rPr>
            <w:rFonts w:eastAsia="Times New Roman"/>
            <w:szCs w:val="24"/>
            <w:lang w:eastAsia="en-US"/>
          </w:rPr>
          <w:br/>
          <w:t xml:space="preserve"> </w:t>
        </w:r>
        <w:r w:rsidRPr="005E65AA">
          <w:rPr>
            <w:rFonts w:eastAsia="Times New Roman"/>
            <w:szCs w:val="24"/>
            <w:lang w:eastAsia="en-US"/>
          </w:rPr>
          <w:br/>
          <w:t xml:space="preserve">Β. ΚΟΙΝΟΒΟΥΛΕΥΤΙΚΟΣ ΕΛΕΓΧΟΣ </w:t>
        </w:r>
        <w:r w:rsidRPr="005E65AA">
          <w:rPr>
            <w:rFonts w:eastAsia="Times New Roman"/>
            <w:szCs w:val="24"/>
            <w:lang w:eastAsia="en-US"/>
          </w:rPr>
          <w:br/>
          <w:t xml:space="preserve">1. Κατάθεση αναφορών, σελ. </w:t>
        </w:r>
        <w:r w:rsidRPr="005E65AA">
          <w:rPr>
            <w:rFonts w:eastAsia="Times New Roman"/>
            <w:szCs w:val="24"/>
            <w:lang w:eastAsia="en-US"/>
          </w:rPr>
          <w:br/>
          <w:t xml:space="preserve">2. Ανακοίνωση του δελτίου επικαίρων ερωτήσεων της Παρασκευής 30 Ιουνίου 2017, σελ. </w:t>
        </w:r>
        <w:r w:rsidRPr="005E65AA">
          <w:rPr>
            <w:rFonts w:eastAsia="Times New Roman"/>
            <w:szCs w:val="24"/>
            <w:lang w:eastAsia="en-US"/>
          </w:rPr>
          <w:br/>
          <w:t>3. Συζήτηση επικαίρων ερωτήσεων:</w:t>
        </w:r>
        <w:r w:rsidRPr="005E65AA">
          <w:rPr>
            <w:rFonts w:eastAsia="Times New Roman"/>
            <w:szCs w:val="24"/>
            <w:lang w:eastAsia="en-US"/>
          </w:rPr>
          <w:br/>
          <w:t xml:space="preserve">    α) Προς την Υπουργό Εργασίας, Κοινωνικής Ασφάλισης και Κοινωνικής Αλληλεγγύης:</w:t>
        </w:r>
        <w:r w:rsidRPr="005E65AA">
          <w:rPr>
            <w:rFonts w:eastAsia="Times New Roman"/>
            <w:szCs w:val="24"/>
            <w:lang w:eastAsia="en-US"/>
          </w:rPr>
          <w:br/>
          <w:t xml:space="preserve">        i. με θέμα: «Απασχόληση συνταξιούχων αναπηρίας», σελ. </w:t>
        </w:r>
        <w:r w:rsidRPr="005E65AA">
          <w:rPr>
            <w:rFonts w:eastAsia="Times New Roman"/>
            <w:szCs w:val="24"/>
            <w:lang w:eastAsia="en-US"/>
          </w:rPr>
          <w:br/>
          <w:t xml:space="preserve">        </w:t>
        </w:r>
        <w:proofErr w:type="spellStart"/>
        <w:r w:rsidRPr="005E65AA">
          <w:rPr>
            <w:rFonts w:eastAsia="Times New Roman"/>
            <w:szCs w:val="24"/>
            <w:lang w:eastAsia="en-US"/>
          </w:rPr>
          <w:t>ii</w:t>
        </w:r>
        <w:proofErr w:type="spellEnd"/>
        <w:r w:rsidRPr="005E65AA">
          <w:rPr>
            <w:rFonts w:eastAsia="Times New Roman"/>
            <w:szCs w:val="24"/>
            <w:lang w:eastAsia="en-US"/>
          </w:rPr>
          <w:t xml:space="preserve">. με θέμα: «Να οριστεί άμεσα το νέο Διοικητικό Συμβούλιο του Οργανισμού Μεσολάβησης και Διαιτησίας», σελ. </w:t>
        </w:r>
        <w:r w:rsidRPr="005E65AA">
          <w:rPr>
            <w:rFonts w:eastAsia="Times New Roman"/>
            <w:szCs w:val="24"/>
            <w:lang w:eastAsia="en-US"/>
          </w:rPr>
          <w:br/>
          <w:t xml:space="preserve">    β) Προς τον Υπουργό Αγροτικής Ανάπτυξης και Τροφίμων:</w:t>
        </w:r>
        <w:r w:rsidRPr="005E65AA">
          <w:rPr>
            <w:rFonts w:eastAsia="Times New Roman"/>
            <w:szCs w:val="24"/>
            <w:lang w:eastAsia="en-US"/>
          </w:rPr>
          <w:br/>
          <w:t xml:space="preserve">        i. σχετικά με την ανάγκη άμεσης λήψης μέτρων ενίσχυσης των ελαιοπαραγωγών λόγω των ζημιών στην </w:t>
        </w:r>
        <w:proofErr w:type="spellStart"/>
        <w:r w:rsidRPr="005E65AA">
          <w:rPr>
            <w:rFonts w:eastAsia="Times New Roman"/>
            <w:szCs w:val="24"/>
            <w:lang w:eastAsia="en-US"/>
          </w:rPr>
          <w:t>καρπόδεση</w:t>
        </w:r>
        <w:proofErr w:type="spellEnd"/>
        <w:r w:rsidRPr="005E65AA">
          <w:rPr>
            <w:rFonts w:eastAsia="Times New Roman"/>
            <w:szCs w:val="24"/>
            <w:lang w:eastAsia="en-US"/>
          </w:rPr>
          <w:t xml:space="preserve">  των ελαιόδεντρων στην Αργολίδα, σελ. </w:t>
        </w:r>
        <w:r w:rsidRPr="005E65AA">
          <w:rPr>
            <w:rFonts w:eastAsia="Times New Roman"/>
            <w:szCs w:val="24"/>
            <w:lang w:eastAsia="en-US"/>
          </w:rPr>
          <w:br/>
          <w:t xml:space="preserve">        </w:t>
        </w:r>
        <w:proofErr w:type="spellStart"/>
        <w:r w:rsidRPr="005E65AA">
          <w:rPr>
            <w:rFonts w:eastAsia="Times New Roman"/>
            <w:szCs w:val="24"/>
            <w:lang w:eastAsia="en-US"/>
          </w:rPr>
          <w:t>ii</w:t>
        </w:r>
        <w:proofErr w:type="spellEnd"/>
        <w:r w:rsidRPr="005E65AA">
          <w:rPr>
            <w:rFonts w:eastAsia="Times New Roman"/>
            <w:szCs w:val="24"/>
            <w:lang w:eastAsia="en-US"/>
          </w:rPr>
          <w:t xml:space="preserve">. με θέμα: «Τρέχοντα ζητήματα αγροτικής ανάπτυξης στο νομό Ηρακλείου («Φόρμα 6» Γεωργική Σχολή </w:t>
        </w:r>
        <w:proofErr w:type="spellStart"/>
        <w:r w:rsidRPr="005E65AA">
          <w:rPr>
            <w:rFonts w:eastAsia="Times New Roman"/>
            <w:szCs w:val="24"/>
            <w:lang w:eastAsia="en-US"/>
          </w:rPr>
          <w:t>Μεσσαράς</w:t>
        </w:r>
        <w:proofErr w:type="spellEnd"/>
        <w:r w:rsidRPr="005E65AA">
          <w:rPr>
            <w:rFonts w:eastAsia="Times New Roman"/>
            <w:szCs w:val="24"/>
            <w:lang w:eastAsia="en-US"/>
          </w:rPr>
          <w:t xml:space="preserve">, διαχείριση υδάτινων πόρων)», σελ. </w:t>
        </w:r>
        <w:r w:rsidRPr="005E65AA">
          <w:rPr>
            <w:rFonts w:eastAsia="Times New Roman"/>
            <w:szCs w:val="24"/>
            <w:lang w:eastAsia="en-US"/>
          </w:rPr>
          <w:br/>
          <w:t xml:space="preserve">        </w:t>
        </w:r>
        <w:proofErr w:type="spellStart"/>
        <w:r w:rsidRPr="005E65AA">
          <w:rPr>
            <w:rFonts w:eastAsia="Times New Roman"/>
            <w:szCs w:val="24"/>
            <w:lang w:eastAsia="en-US"/>
          </w:rPr>
          <w:t>iii</w:t>
        </w:r>
        <w:proofErr w:type="spellEnd"/>
        <w:r w:rsidRPr="005E65AA">
          <w:rPr>
            <w:rFonts w:eastAsia="Times New Roman"/>
            <w:szCs w:val="24"/>
            <w:lang w:eastAsia="en-US"/>
          </w:rPr>
          <w:t xml:space="preserve">. σχετικά με απολύσεις έξι εργατών και εξώδικων απειλών της εταιρείας «ΒΙΟΚΑΛΛΙΕΡΓΗΤΕΣ ΣΗΤΕΙΑΣ Α.Ε» προς τους εργαζομένους, σελ. </w:t>
        </w:r>
        <w:r w:rsidRPr="005E65AA">
          <w:rPr>
            <w:rFonts w:eastAsia="Times New Roman"/>
            <w:szCs w:val="24"/>
            <w:lang w:eastAsia="en-US"/>
          </w:rPr>
          <w:br/>
          <w:t xml:space="preserve">        </w:t>
        </w:r>
        <w:proofErr w:type="spellStart"/>
        <w:r w:rsidRPr="005E65AA">
          <w:rPr>
            <w:rFonts w:eastAsia="Times New Roman"/>
            <w:szCs w:val="24"/>
            <w:lang w:eastAsia="en-US"/>
          </w:rPr>
          <w:t>iv</w:t>
        </w:r>
        <w:proofErr w:type="spellEnd"/>
        <w:r w:rsidRPr="005E65AA">
          <w:rPr>
            <w:rFonts w:eastAsia="Times New Roman"/>
            <w:szCs w:val="24"/>
            <w:lang w:eastAsia="en-US"/>
          </w:rPr>
          <w:t xml:space="preserve">. με θέμα: «Διασφάλιση της καταβολής των οφειλόμενων αποδοχών, κατοχύρωση όλων των ασφαλιστικών δικαιωμάτων και συνέχιση της απασχόλησης των εργαζομένων του ξενοδοχείου «ATHENS LEDRA» από τον νέο επιχειρηματικό όμιλο που το απέκτησε», σελ. </w:t>
        </w:r>
        <w:r w:rsidRPr="005E65AA">
          <w:rPr>
            <w:rFonts w:eastAsia="Times New Roman"/>
            <w:szCs w:val="24"/>
            <w:lang w:eastAsia="en-US"/>
          </w:rPr>
          <w:br/>
          <w:t xml:space="preserve">        v. σχετικά με τα προβλήματα των εργαζομένων στη βιομηχανία παραγωγής επαγγελματικών ψυγείων «FRIGOGLASS ΑΒΕΕ» στην Κάτω Αχαΐα του Νομού Αχαΐας, σελ. </w:t>
        </w:r>
        <w:r w:rsidRPr="005E65AA">
          <w:rPr>
            <w:rFonts w:eastAsia="Times New Roman"/>
            <w:szCs w:val="24"/>
            <w:lang w:eastAsia="en-US"/>
          </w:rPr>
          <w:br/>
        </w:r>
      </w:ins>
    </w:p>
    <w:p w14:paraId="21C0FC87" w14:textId="77777777" w:rsidR="005E65AA" w:rsidRPr="005E65AA" w:rsidRDefault="005E65AA" w:rsidP="005E65AA">
      <w:pPr>
        <w:spacing w:after="0" w:line="360" w:lineRule="auto"/>
        <w:rPr>
          <w:ins w:id="22" w:author="Φλούδα Χριστίνα" w:date="2017-07-06T12:25:00Z"/>
          <w:rFonts w:eastAsia="Times New Roman"/>
          <w:szCs w:val="24"/>
          <w:lang w:eastAsia="en-US"/>
        </w:rPr>
      </w:pPr>
    </w:p>
    <w:p w14:paraId="03A4786D" w14:textId="77777777" w:rsidR="005E65AA" w:rsidRPr="005E65AA" w:rsidRDefault="005E65AA" w:rsidP="005E65AA">
      <w:pPr>
        <w:spacing w:after="0" w:line="360" w:lineRule="auto"/>
        <w:rPr>
          <w:ins w:id="23" w:author="Φλούδα Χριστίνα" w:date="2017-07-06T12:25:00Z"/>
          <w:rFonts w:eastAsia="Times New Roman"/>
          <w:szCs w:val="24"/>
          <w:lang w:eastAsia="en-US"/>
        </w:rPr>
      </w:pPr>
      <w:ins w:id="24" w:author="Φλούδα Χριστίνα" w:date="2017-07-06T12:25:00Z">
        <w:r w:rsidRPr="005E65AA">
          <w:rPr>
            <w:rFonts w:eastAsia="Times New Roman"/>
            <w:szCs w:val="24"/>
            <w:lang w:eastAsia="en-US"/>
          </w:rPr>
          <w:t>ΠΡΟΕΔΡΕΥΩΝ</w:t>
        </w:r>
      </w:ins>
    </w:p>
    <w:p w14:paraId="57AC959C" w14:textId="77777777" w:rsidR="005E65AA" w:rsidRPr="005E65AA" w:rsidRDefault="005E65AA" w:rsidP="005E65AA">
      <w:pPr>
        <w:spacing w:after="0" w:line="360" w:lineRule="auto"/>
        <w:rPr>
          <w:ins w:id="25" w:author="Φλούδα Χριστίνα" w:date="2017-07-06T12:25:00Z"/>
          <w:rFonts w:eastAsia="Times New Roman"/>
          <w:szCs w:val="24"/>
          <w:lang w:eastAsia="en-US"/>
        </w:rPr>
      </w:pPr>
      <w:ins w:id="26" w:author="Φλούδα Χριστίνα" w:date="2017-07-06T12:25:00Z">
        <w:r w:rsidRPr="005E65AA">
          <w:rPr>
            <w:rFonts w:eastAsia="Times New Roman"/>
            <w:szCs w:val="24"/>
            <w:lang w:eastAsia="en-US"/>
          </w:rPr>
          <w:t>ΒΑΡΕΜΕΝΟΣ Γ. , σελ.</w:t>
        </w:r>
        <w:r w:rsidRPr="005E65AA">
          <w:rPr>
            <w:rFonts w:eastAsia="Times New Roman"/>
            <w:szCs w:val="24"/>
            <w:lang w:eastAsia="en-US"/>
          </w:rPr>
          <w:br/>
        </w:r>
      </w:ins>
    </w:p>
    <w:p w14:paraId="12F45B5D" w14:textId="77777777" w:rsidR="005E65AA" w:rsidRPr="005E65AA" w:rsidRDefault="005E65AA" w:rsidP="005E65AA">
      <w:pPr>
        <w:spacing w:after="0" w:line="360" w:lineRule="auto"/>
        <w:rPr>
          <w:ins w:id="27" w:author="Φλούδα Χριστίνα" w:date="2017-07-06T12:25:00Z"/>
          <w:rFonts w:eastAsia="Times New Roman"/>
          <w:szCs w:val="24"/>
          <w:lang w:eastAsia="en-US"/>
        </w:rPr>
      </w:pPr>
    </w:p>
    <w:p w14:paraId="4361C285" w14:textId="77777777" w:rsidR="005E65AA" w:rsidRPr="005E65AA" w:rsidRDefault="005E65AA" w:rsidP="005E65AA">
      <w:pPr>
        <w:spacing w:after="0" w:line="360" w:lineRule="auto"/>
        <w:rPr>
          <w:ins w:id="28" w:author="Φλούδα Χριστίνα" w:date="2017-07-06T12:25:00Z"/>
          <w:rFonts w:eastAsia="Times New Roman"/>
          <w:szCs w:val="24"/>
          <w:lang w:eastAsia="en-US"/>
        </w:rPr>
      </w:pPr>
      <w:ins w:id="29" w:author="Φλούδα Χριστίνα" w:date="2017-07-06T12:25:00Z">
        <w:r w:rsidRPr="005E65AA">
          <w:rPr>
            <w:rFonts w:eastAsia="Times New Roman"/>
            <w:szCs w:val="24"/>
            <w:lang w:eastAsia="en-US"/>
          </w:rPr>
          <w:t>ΟΜΙΛΗΤΕΣ</w:t>
        </w:r>
      </w:ins>
    </w:p>
    <w:p w14:paraId="5CAA46B4" w14:textId="187049F3" w:rsidR="005E65AA" w:rsidRDefault="005E65AA" w:rsidP="005E65AA">
      <w:pPr>
        <w:spacing w:after="0" w:line="600" w:lineRule="auto"/>
        <w:ind w:firstLine="720"/>
        <w:jc w:val="both"/>
        <w:rPr>
          <w:ins w:id="30" w:author="Φλούδα Χριστίνα" w:date="2017-07-06T12:25:00Z"/>
          <w:rFonts w:eastAsia="Times New Roman"/>
          <w:szCs w:val="24"/>
        </w:rPr>
        <w:pPrChange w:id="31" w:author="Φλούδα Χριστίνα" w:date="2017-07-06T12:25:00Z">
          <w:pPr>
            <w:spacing w:after="0" w:line="600" w:lineRule="auto"/>
            <w:ind w:firstLine="720"/>
            <w:jc w:val="center"/>
          </w:pPr>
        </w:pPrChange>
      </w:pPr>
      <w:ins w:id="32" w:author="Φλούδα Χριστίνα" w:date="2017-07-06T12:25:00Z">
        <w:r w:rsidRPr="005E65AA">
          <w:rPr>
            <w:rFonts w:eastAsia="Times New Roman"/>
            <w:szCs w:val="24"/>
            <w:lang w:eastAsia="en-US"/>
          </w:rPr>
          <w:br/>
          <w:t>Α. Επί διαδικαστικού θέματος:</w:t>
        </w:r>
        <w:r w:rsidRPr="005E65AA">
          <w:rPr>
            <w:rFonts w:eastAsia="Times New Roman"/>
            <w:szCs w:val="24"/>
            <w:lang w:eastAsia="en-US"/>
          </w:rPr>
          <w:br/>
          <w:t>ΒΑΡΕΜΕΝΟΣ Γ. , σελ.</w:t>
        </w:r>
        <w:r w:rsidRPr="005E65AA">
          <w:rPr>
            <w:rFonts w:eastAsia="Times New Roman"/>
            <w:szCs w:val="24"/>
            <w:lang w:eastAsia="en-US"/>
          </w:rPr>
          <w:br/>
        </w:r>
        <w:r w:rsidRPr="005E65AA">
          <w:rPr>
            <w:rFonts w:eastAsia="Times New Roman"/>
            <w:szCs w:val="24"/>
            <w:lang w:eastAsia="en-US"/>
          </w:rPr>
          <w:br/>
          <w:t>Β. Επί των επικαίρων ερωτήσεων:</w:t>
        </w:r>
        <w:r w:rsidRPr="005E65AA">
          <w:rPr>
            <w:rFonts w:eastAsia="Times New Roman"/>
            <w:szCs w:val="24"/>
            <w:lang w:eastAsia="en-US"/>
          </w:rPr>
          <w:br/>
          <w:t>ΑΝΔΡΙΑΝΟΣ Ι. , σελ.</w:t>
        </w:r>
        <w:r w:rsidRPr="005E65AA">
          <w:rPr>
            <w:rFonts w:eastAsia="Times New Roman"/>
            <w:szCs w:val="24"/>
            <w:lang w:eastAsia="en-US"/>
          </w:rPr>
          <w:br/>
          <w:t>ΑΠΟΣΤΟΛΟΥ Ε. , σελ.</w:t>
        </w:r>
        <w:r w:rsidRPr="005E65AA">
          <w:rPr>
            <w:rFonts w:eastAsia="Times New Roman"/>
            <w:szCs w:val="24"/>
            <w:lang w:eastAsia="en-US"/>
          </w:rPr>
          <w:br/>
          <w:t>ΑΧΤΣΙΟΓΛΟΥ Ε. , σελ.</w:t>
        </w:r>
        <w:r w:rsidRPr="005E65AA">
          <w:rPr>
            <w:rFonts w:eastAsia="Times New Roman"/>
            <w:szCs w:val="24"/>
            <w:lang w:eastAsia="en-US"/>
          </w:rPr>
          <w:br/>
          <w:t>ΒΑΡΔΑΚΗΣ Σ. , σελ.</w:t>
        </w:r>
        <w:r w:rsidRPr="005E65AA">
          <w:rPr>
            <w:rFonts w:eastAsia="Times New Roman"/>
            <w:szCs w:val="24"/>
            <w:lang w:eastAsia="en-US"/>
          </w:rPr>
          <w:br/>
          <w:t>ΗΓΟΥΜΕΝΙΔΗΣ Ν. , σελ.</w:t>
        </w:r>
        <w:r w:rsidRPr="005E65AA">
          <w:rPr>
            <w:rFonts w:eastAsia="Times New Roman"/>
            <w:szCs w:val="24"/>
            <w:lang w:eastAsia="en-US"/>
          </w:rPr>
          <w:br/>
          <w:t>ΚΑΡΑΘΑΝΑΣΟΠΟΥΛΟΣ Ν. , σελ.</w:t>
        </w:r>
        <w:r w:rsidRPr="005E65AA">
          <w:rPr>
            <w:rFonts w:eastAsia="Times New Roman"/>
            <w:szCs w:val="24"/>
            <w:lang w:eastAsia="en-US"/>
          </w:rPr>
          <w:br/>
          <w:t>ΚΑΡΡΑΣ Γ. , σελ.</w:t>
        </w:r>
        <w:r w:rsidRPr="005E65AA">
          <w:rPr>
            <w:rFonts w:eastAsia="Times New Roman"/>
            <w:szCs w:val="24"/>
            <w:lang w:eastAsia="en-US"/>
          </w:rPr>
          <w:br/>
          <w:t>ΚΑΤΣΩΤΗΣ Χ. , σελ.</w:t>
        </w:r>
        <w:r w:rsidRPr="005E65AA">
          <w:rPr>
            <w:rFonts w:eastAsia="Times New Roman"/>
            <w:szCs w:val="24"/>
            <w:lang w:eastAsia="en-US"/>
          </w:rPr>
          <w:br/>
          <w:t>ΞΥΔΑΚΗΣ Ν. , σελ.</w:t>
        </w:r>
        <w:r w:rsidRPr="005E65AA">
          <w:rPr>
            <w:rFonts w:eastAsia="Times New Roman"/>
            <w:szCs w:val="24"/>
            <w:lang w:eastAsia="en-US"/>
          </w:rPr>
          <w:br/>
          <w:t>ΠΕΤΡΟΠΟΥΛΟΣ Α. , σελ.</w:t>
        </w:r>
        <w:r w:rsidRPr="005E65AA">
          <w:rPr>
            <w:rFonts w:eastAsia="Times New Roman"/>
            <w:szCs w:val="24"/>
            <w:lang w:eastAsia="en-US"/>
          </w:rPr>
          <w:br/>
          <w:t>ΣΥΝΤΥΧΑΚΗΣ Ε. , σελ.</w:t>
        </w:r>
        <w:r w:rsidRPr="005E65AA">
          <w:rPr>
            <w:rFonts w:eastAsia="Times New Roman"/>
            <w:szCs w:val="24"/>
            <w:lang w:eastAsia="en-US"/>
          </w:rPr>
          <w:br/>
        </w:r>
      </w:ins>
    </w:p>
    <w:p w14:paraId="453EA870" w14:textId="77777777" w:rsidR="00D050B1" w:rsidRDefault="005E65AA">
      <w:pPr>
        <w:spacing w:after="0" w:line="600" w:lineRule="auto"/>
        <w:ind w:firstLine="720"/>
        <w:jc w:val="center"/>
        <w:rPr>
          <w:rFonts w:eastAsia="Times New Roman"/>
          <w:szCs w:val="24"/>
        </w:rPr>
      </w:pPr>
      <w:r>
        <w:rPr>
          <w:rFonts w:eastAsia="Times New Roman"/>
          <w:szCs w:val="24"/>
        </w:rPr>
        <w:t>ΠΡΑΚΤΙΚΑ ΒΟΥΛΗΣ</w:t>
      </w:r>
    </w:p>
    <w:p w14:paraId="453EA871" w14:textId="77777777" w:rsidR="00D050B1" w:rsidRDefault="005E65AA">
      <w:pPr>
        <w:spacing w:after="0" w:line="600" w:lineRule="auto"/>
        <w:ind w:firstLine="720"/>
        <w:jc w:val="center"/>
        <w:rPr>
          <w:rFonts w:eastAsia="Times New Roman"/>
          <w:szCs w:val="24"/>
        </w:rPr>
      </w:pPr>
      <w:r>
        <w:rPr>
          <w:rFonts w:eastAsia="Times New Roman"/>
          <w:szCs w:val="24"/>
        </w:rPr>
        <w:t xml:space="preserve">ΙΒ΄ ΠΕΡΙΟΔΟΣ </w:t>
      </w:r>
    </w:p>
    <w:p w14:paraId="453EA872" w14:textId="77777777" w:rsidR="00D050B1" w:rsidRDefault="005E65AA">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53EA873" w14:textId="77777777" w:rsidR="00D050B1" w:rsidRDefault="005E65AA">
      <w:pPr>
        <w:spacing w:after="0" w:line="600" w:lineRule="auto"/>
        <w:ind w:firstLine="720"/>
        <w:jc w:val="center"/>
        <w:rPr>
          <w:rFonts w:eastAsia="Times New Roman"/>
          <w:szCs w:val="24"/>
        </w:rPr>
      </w:pPr>
      <w:r>
        <w:rPr>
          <w:rFonts w:eastAsia="Times New Roman"/>
          <w:szCs w:val="24"/>
        </w:rPr>
        <w:t>ΣΥΝΟΔΟΣ Β΄</w:t>
      </w:r>
    </w:p>
    <w:p w14:paraId="453EA874" w14:textId="77777777" w:rsidR="00D050B1" w:rsidRDefault="005E65AA">
      <w:pPr>
        <w:spacing w:after="0" w:line="600" w:lineRule="auto"/>
        <w:ind w:firstLine="720"/>
        <w:jc w:val="center"/>
        <w:rPr>
          <w:rFonts w:eastAsia="Times New Roman"/>
          <w:szCs w:val="24"/>
        </w:rPr>
      </w:pPr>
      <w:r>
        <w:rPr>
          <w:rFonts w:eastAsia="Times New Roman"/>
          <w:szCs w:val="24"/>
        </w:rPr>
        <w:t>ΣΥΝΕΔΡΙΑΣΗ ΡΜΒ΄</w:t>
      </w:r>
    </w:p>
    <w:p w14:paraId="453EA875" w14:textId="77777777" w:rsidR="00D050B1" w:rsidRDefault="005E65AA">
      <w:pPr>
        <w:spacing w:after="0" w:line="600" w:lineRule="auto"/>
        <w:ind w:firstLine="720"/>
        <w:jc w:val="center"/>
        <w:rPr>
          <w:rFonts w:eastAsia="Times New Roman"/>
          <w:szCs w:val="24"/>
        </w:rPr>
      </w:pPr>
      <w:r>
        <w:rPr>
          <w:rFonts w:eastAsia="Times New Roman"/>
          <w:szCs w:val="24"/>
        </w:rPr>
        <w:t>Πέμπτη 29 Ιουνίου 2017</w:t>
      </w:r>
    </w:p>
    <w:p w14:paraId="453EA876" w14:textId="6BB53865" w:rsidR="00D050B1" w:rsidRDefault="005E65AA">
      <w:pPr>
        <w:spacing w:after="0" w:line="600" w:lineRule="auto"/>
        <w:ind w:firstLine="720"/>
        <w:jc w:val="both"/>
        <w:rPr>
          <w:rFonts w:eastAsia="Times New Roman"/>
          <w:szCs w:val="24"/>
        </w:rPr>
      </w:pPr>
      <w:r>
        <w:rPr>
          <w:rFonts w:eastAsia="Times New Roman"/>
          <w:szCs w:val="24"/>
        </w:rPr>
        <w:t>Αθήνα, σήμερα στις 29 Ιουνίου 2017, ημέρα Πέμπτη και ώρα 9.44΄</w:t>
      </w:r>
      <w:ins w:id="33" w:author="Φλούδα Χριστίνα" w:date="2017-07-06T12:12:00Z">
        <w:r w:rsidR="00290872">
          <w:rPr>
            <w:rFonts w:eastAsia="Times New Roman"/>
            <w:szCs w:val="24"/>
          </w:rPr>
          <w:t>,</w:t>
        </w:r>
      </w:ins>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C30E7D">
        <w:rPr>
          <w:rFonts w:eastAsia="Times New Roman"/>
          <w:b/>
          <w:szCs w:val="24"/>
        </w:rPr>
        <w:t>ΓΕΩΡΓΙΟΥ ΒΑΡΕΜΕΝΟΥ</w:t>
      </w:r>
      <w:r>
        <w:rPr>
          <w:rFonts w:eastAsia="Times New Roman"/>
          <w:szCs w:val="24"/>
        </w:rPr>
        <w:t>.</w:t>
      </w:r>
    </w:p>
    <w:p w14:paraId="453EA877" w14:textId="77777777" w:rsidR="00D050B1" w:rsidRDefault="005E65AA">
      <w:pPr>
        <w:spacing w:after="0"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453EA878" w14:textId="22416FCE" w:rsidR="00D050B1" w:rsidRDefault="005E65AA">
      <w:pPr>
        <w:spacing w:after="0" w:line="600" w:lineRule="auto"/>
        <w:ind w:firstLine="720"/>
        <w:jc w:val="both"/>
        <w:rPr>
          <w:rFonts w:eastAsia="Times New Roman"/>
          <w:szCs w:val="24"/>
        </w:rPr>
      </w:pPr>
      <w:r>
        <w:rPr>
          <w:rFonts w:eastAsia="Times New Roman"/>
          <w:szCs w:val="24"/>
        </w:rPr>
        <w:t>(ΕΠΙΚΥΡΩΣΗ ΠΡΑΚΤΙΚΩΝ: Σύμφωνα με την από 27</w:t>
      </w:r>
      <w:r w:rsidRPr="00C30E7D">
        <w:rPr>
          <w:rFonts w:eastAsia="Times New Roman"/>
          <w:szCs w:val="24"/>
        </w:rPr>
        <w:t>-</w:t>
      </w:r>
      <w:r>
        <w:rPr>
          <w:rFonts w:eastAsia="Times New Roman"/>
          <w:szCs w:val="24"/>
        </w:rPr>
        <w:t>6</w:t>
      </w:r>
      <w:r w:rsidRPr="00C30E7D">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ΡΜΑ΄ συνεδριάσεώς του, της Τρίτης 27 Ιουνίου 2017, σε ό,τι αφορά την ψήφ</w:t>
      </w:r>
      <w:r>
        <w:rPr>
          <w:rFonts w:eastAsia="Times New Roman"/>
          <w:szCs w:val="24"/>
        </w:rPr>
        <w:t>ιση στο σύνολο του σχεδίου νόμου: «Τροποποιήσεις του ν.2725/1999 (Α΄</w:t>
      </w:r>
      <w:ins w:id="34" w:author="Φλούδα Χριστίνα" w:date="2017-07-06T12:12:00Z">
        <w:r w:rsidR="00290872">
          <w:rPr>
            <w:rFonts w:eastAsia="Times New Roman"/>
            <w:szCs w:val="24"/>
          </w:rPr>
          <w:t xml:space="preserve"> </w:t>
        </w:r>
      </w:ins>
      <w:r>
        <w:rPr>
          <w:rFonts w:eastAsia="Times New Roman"/>
          <w:szCs w:val="24"/>
        </w:rPr>
        <w:t>121) και άλλες διατάξεις».)</w:t>
      </w:r>
    </w:p>
    <w:p w14:paraId="453EA879" w14:textId="77777777" w:rsidR="00D050B1" w:rsidRDefault="005E65AA">
      <w:pPr>
        <w:spacing w:after="0" w:line="600" w:lineRule="auto"/>
        <w:ind w:firstLine="720"/>
        <w:jc w:val="both"/>
        <w:rPr>
          <w:rFonts w:eastAsia="Times New Roman"/>
          <w:szCs w:val="24"/>
        </w:rPr>
      </w:pPr>
      <w:r>
        <w:rPr>
          <w:rFonts w:eastAsia="Times New Roman"/>
          <w:szCs w:val="24"/>
        </w:rPr>
        <w:lastRenderedPageBreak/>
        <w:t xml:space="preserve">Παρακαλείται η κυρία Γραμματέας να ανακοινώσει τις αναφορές προς το Σώμα. </w:t>
      </w:r>
    </w:p>
    <w:p w14:paraId="453EA87A" w14:textId="77777777" w:rsidR="00D050B1" w:rsidRDefault="005E65AA">
      <w:pPr>
        <w:spacing w:after="0" w:line="600" w:lineRule="auto"/>
        <w:ind w:firstLine="720"/>
        <w:jc w:val="both"/>
        <w:rPr>
          <w:rFonts w:eastAsia="Times New Roman" w:cs="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w:t>
      </w:r>
      <w:r>
        <w:rPr>
          <w:rFonts w:eastAsia="Times New Roman"/>
          <w:szCs w:val="24"/>
        </w:rPr>
        <w:t xml:space="preserve"> Έβρου, τα ακόλουθα:</w:t>
      </w:r>
      <w:r>
        <w:rPr>
          <w:rFonts w:eastAsia="Times New Roman" w:cs="Times New Roman"/>
          <w:szCs w:val="24"/>
        </w:rPr>
        <w:t xml:space="preserve"> </w:t>
      </w:r>
    </w:p>
    <w:p w14:paraId="453EA87B" w14:textId="77777777" w:rsidR="00D050B1" w:rsidRDefault="005E65AA">
      <w:pPr>
        <w:pStyle w:val="a4"/>
        <w:spacing w:after="0" w:line="600" w:lineRule="auto"/>
        <w:ind w:left="1080"/>
        <w:jc w:val="both"/>
      </w:pPr>
      <w:r>
        <w:t>Α. ΚΑΤΑΘΕΣΗ ΑΝΑΦΟΡΩΝ</w:t>
      </w:r>
    </w:p>
    <w:p w14:paraId="453EA87C" w14:textId="77777777" w:rsidR="00D050B1" w:rsidRDefault="005E65AA">
      <w:pPr>
        <w:pStyle w:val="a4"/>
        <w:spacing w:after="0" w:line="600" w:lineRule="auto"/>
        <w:ind w:left="1080"/>
        <w:jc w:val="center"/>
      </w:pPr>
      <w:r>
        <w:t>(Να μπει η σελ.</w:t>
      </w:r>
      <w:r>
        <w:t xml:space="preserve"> 2α</w:t>
      </w:r>
      <w:r>
        <w:t>)</w:t>
      </w:r>
    </w:p>
    <w:p w14:paraId="453EA87D" w14:textId="77777777" w:rsidR="00D050B1" w:rsidRDefault="005E65AA">
      <w:pPr>
        <w:pStyle w:val="a4"/>
        <w:spacing w:after="0" w:line="600" w:lineRule="auto"/>
        <w:ind w:left="1080"/>
        <w:jc w:val="both"/>
      </w:pPr>
      <w:r>
        <w:t>Β. ΑΠΑΝΤΗΣΕΙΣ ΥΠΟΥΡΓΩΝ ΣΕ ΕΡΩΤΗΣΕΙΣ ΒΟΥΛΕΥΤΩΝ</w:t>
      </w:r>
    </w:p>
    <w:p w14:paraId="453EA87E" w14:textId="77777777" w:rsidR="00D050B1" w:rsidRDefault="005E65AA">
      <w:pPr>
        <w:pStyle w:val="a4"/>
        <w:spacing w:after="0" w:line="600" w:lineRule="auto"/>
        <w:ind w:left="1080"/>
        <w:jc w:val="center"/>
      </w:pPr>
      <w:r>
        <w:t>(Να μπει η σελ.</w:t>
      </w:r>
      <w:r>
        <w:t xml:space="preserve"> 2β</w:t>
      </w:r>
      <w:r>
        <w:t>)</w:t>
      </w:r>
    </w:p>
    <w:p w14:paraId="453EA87F" w14:textId="77777777" w:rsidR="00D050B1" w:rsidRDefault="005E65AA">
      <w:pPr>
        <w:pStyle w:val="a4"/>
        <w:spacing w:after="0" w:line="600" w:lineRule="auto"/>
        <w:ind w:left="1080"/>
        <w:jc w:val="center"/>
        <w:rPr>
          <w:rFonts w:eastAsia="Times New Roman" w:cs="Times New Roman"/>
          <w:szCs w:val="24"/>
        </w:rPr>
      </w:pPr>
      <w:r>
        <w:rPr>
          <w:rFonts w:eastAsia="Times New Roman" w:cs="Times New Roman"/>
          <w:szCs w:val="24"/>
        </w:rPr>
        <w:t>ΑΛΛΑΓΗ ΣΕΛΙΔΑΣ</w:t>
      </w:r>
    </w:p>
    <w:p w14:paraId="453EA880" w14:textId="77777777" w:rsidR="00D050B1" w:rsidRDefault="005E65AA">
      <w:pPr>
        <w:tabs>
          <w:tab w:val="right" w:pos="8787"/>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το δελτίο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 της Παρασκευής 30 Ιουνίου 2017.</w:t>
      </w:r>
    </w:p>
    <w:p w14:paraId="453EA881" w14:textId="77777777" w:rsidR="00D050B1" w:rsidRDefault="005E65AA">
      <w:pPr>
        <w:spacing w:before="100" w:beforeAutospacing="1"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53EA882" w14:textId="77777777" w:rsidR="00D050B1" w:rsidRDefault="005E65AA">
      <w:pPr>
        <w:spacing w:before="100" w:beforeAutospacing="1" w:after="0"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szCs w:val="24"/>
        </w:rPr>
        <w:t xml:space="preserve"> Η με αριθμό 1105/27-6-2017 επίκαιρη ερώτηση του Βουλευτή Α΄ Πειραι</w:t>
      </w:r>
      <w:r>
        <w:rPr>
          <w:rFonts w:eastAsia="Times New Roman" w:cs="Times New Roman"/>
          <w:szCs w:val="24"/>
        </w:rPr>
        <w:t>ώς</w:t>
      </w:r>
      <w:r>
        <w:rPr>
          <w:rFonts w:eastAsia="Times New Roman" w:cs="Times New Roman"/>
          <w:szCs w:val="24"/>
        </w:rPr>
        <w:t xml:space="preserve"> της Νέας Δημοκρατίας κ. Κωνσταντίνου </w:t>
      </w:r>
      <w:r>
        <w:rPr>
          <w:rFonts w:eastAsia="Times New Roman" w:cs="Times New Roman"/>
          <w:szCs w:val="24"/>
        </w:rPr>
        <w:lastRenderedPageBreak/>
        <w:t>Κατσαφάδου προς τον Υπουργό Ναυτιλίας και Νησιωτικής Πολιτικής, με θέμα: «Τεράστια προβλήματα στην ακτοπλοϊκή σύνδεση Κυθήρων».</w:t>
      </w:r>
    </w:p>
    <w:p w14:paraId="453EA883" w14:textId="77777777" w:rsidR="00D050B1" w:rsidRDefault="005E65AA">
      <w:pPr>
        <w:spacing w:before="100" w:beforeAutospacing="1" w:after="0" w:line="600" w:lineRule="auto"/>
        <w:ind w:firstLine="720"/>
        <w:jc w:val="both"/>
        <w:rPr>
          <w:rFonts w:eastAsia="Times New Roman" w:cs="Times New Roman"/>
          <w:szCs w:val="24"/>
        </w:rPr>
      </w:pPr>
      <w:r>
        <w:rPr>
          <w:rFonts w:eastAsia="Times New Roman" w:cs="Times New Roman"/>
          <w:szCs w:val="24"/>
        </w:rPr>
        <w:t xml:space="preserve">2. </w:t>
      </w:r>
      <w:r>
        <w:rPr>
          <w:rFonts w:eastAsia="Times New Roman" w:cs="Times New Roman"/>
          <w:szCs w:val="24"/>
        </w:rPr>
        <w:t xml:space="preserve">Η με αριθμό 1075/20-6-2017 επίκαιρη ερώτηση του Βουλευτή Αργολίδας της Δημοκρατικής </w:t>
      </w:r>
      <w:r>
        <w:rPr>
          <w:rFonts w:eastAsia="Times New Roman" w:cs="Times New Roman"/>
          <w:szCs w:val="24"/>
        </w:rPr>
        <w:t>Συμπαράταξης ΠΑΣΟΚ – ΔΗΜΑΡ κ. Ιωάννη Μανιάτη προς τον Υπουργό Περιβάλλοντος και Ενέργειας, σχετικά με την ενεργοποίηση απόφασης για πιλοτική μελέτη της Ζώνης Οικιστικού Ελέγχου Άργους.</w:t>
      </w:r>
    </w:p>
    <w:p w14:paraId="453EA884" w14:textId="77777777" w:rsidR="00D050B1" w:rsidRDefault="005E65AA">
      <w:pPr>
        <w:spacing w:before="100" w:beforeAutospacing="1" w:after="0" w:line="600" w:lineRule="auto"/>
        <w:ind w:firstLine="720"/>
        <w:jc w:val="both"/>
        <w:rPr>
          <w:rFonts w:eastAsia="Times New Roman" w:cs="Times New Roman"/>
          <w:szCs w:val="24"/>
        </w:rPr>
      </w:pPr>
      <w:r>
        <w:rPr>
          <w:rFonts w:eastAsia="Times New Roman" w:cs="Times New Roman"/>
          <w:szCs w:val="24"/>
        </w:rPr>
        <w:t xml:space="preserve">3. </w:t>
      </w:r>
      <w:r>
        <w:rPr>
          <w:rFonts w:eastAsia="Times New Roman" w:cs="Times New Roman"/>
          <w:szCs w:val="24"/>
        </w:rPr>
        <w:t>Η με αριθμό 1076/20-6-2017 επίκαιρη ερώτηση της Βουλευτού Β΄ Πειραι</w:t>
      </w:r>
      <w:r>
        <w:rPr>
          <w:rFonts w:eastAsia="Times New Roman" w:cs="Times New Roman"/>
          <w:szCs w:val="24"/>
        </w:rPr>
        <w:t>ώ</w:t>
      </w:r>
      <w:r>
        <w:rPr>
          <w:rFonts w:eastAsia="Times New Roman" w:cs="Times New Roman"/>
          <w:szCs w:val="24"/>
        </w:rPr>
        <w:t>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Υπουργό Ναυτιλίας και Νησιωτικής Πολιτικής, με θέμα: «Άμεσος κίνδυνος να χαθεί η τουριστική περίοδος για το πλοίο </w:t>
      </w:r>
      <w:r>
        <w:rPr>
          <w:rFonts w:eastAsia="Times New Roman" w:cs="Times New Roman"/>
          <w:szCs w:val="24"/>
        </w:rPr>
        <w:t>«ΒΙΤΣΕΝΤΖΟΣ ΚΟΡΝΑΡΟΣ»</w:t>
      </w:r>
      <w:r>
        <w:rPr>
          <w:rFonts w:eastAsia="Times New Roman" w:cs="Times New Roman"/>
          <w:szCs w:val="24"/>
        </w:rPr>
        <w:t>, το οποίο συνιστά επιδοτούμενη γραμμή».</w:t>
      </w:r>
    </w:p>
    <w:p w14:paraId="453EA885" w14:textId="77777777" w:rsidR="00D050B1" w:rsidRDefault="005E65AA">
      <w:pPr>
        <w:spacing w:before="100" w:beforeAutospacing="1" w:after="0" w:line="600" w:lineRule="auto"/>
        <w:ind w:firstLine="720"/>
        <w:jc w:val="both"/>
        <w:rPr>
          <w:rFonts w:eastAsia="Times New Roman" w:cs="Times New Roman"/>
          <w:szCs w:val="24"/>
        </w:rPr>
      </w:pPr>
      <w:r>
        <w:rPr>
          <w:rFonts w:eastAsia="Times New Roman" w:cs="Times New Roman"/>
          <w:szCs w:val="24"/>
        </w:rPr>
        <w:t>Β. ΕΠΙΚΑΙΡΕΣ ΕΡΩΤΗΣΕΙ</w:t>
      </w:r>
      <w:r>
        <w:rPr>
          <w:rFonts w:eastAsia="Times New Roman" w:cs="Times New Roman"/>
          <w:szCs w:val="24"/>
        </w:rPr>
        <w:t>Σ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53EA886" w14:textId="77777777" w:rsidR="00D050B1" w:rsidRDefault="005E65AA">
      <w:pPr>
        <w:spacing w:before="100" w:beforeAutospacing="1" w:after="0" w:line="600" w:lineRule="auto"/>
        <w:ind w:firstLine="720"/>
        <w:jc w:val="both"/>
        <w:rPr>
          <w:rFonts w:eastAsia="Times New Roman" w:cs="Times New Roman"/>
          <w:szCs w:val="24"/>
        </w:rPr>
      </w:pPr>
      <w:r>
        <w:rPr>
          <w:rFonts w:eastAsia="Times New Roman" w:cs="Times New Roman"/>
          <w:szCs w:val="24"/>
        </w:rPr>
        <w:t xml:space="preserve">1. </w:t>
      </w:r>
      <w:r>
        <w:rPr>
          <w:rFonts w:eastAsia="Times New Roman" w:cs="Times New Roman"/>
          <w:szCs w:val="24"/>
        </w:rPr>
        <w:t xml:space="preserve">Η με αριθμό 1078/20-6-2017 επίκαιρη ερώτηση του Βουλευτή Αχαΐας της Δημοκρατικής Συμπαράταξης ΠΑΣΟΚ – </w:t>
      </w:r>
      <w:r>
        <w:rPr>
          <w:rFonts w:eastAsia="Times New Roman" w:cs="Times New Roman"/>
          <w:szCs w:val="24"/>
        </w:rPr>
        <w:lastRenderedPageBreak/>
        <w:t>ΔΗΜΑΡ κ. Θεόδωρου Παπαθεοδώρου προς τον Υπουργό Ναυτιλίας και Νησιωτικής Πολ</w:t>
      </w:r>
      <w:r>
        <w:rPr>
          <w:rFonts w:eastAsia="Times New Roman" w:cs="Times New Roman"/>
          <w:szCs w:val="24"/>
        </w:rPr>
        <w:t>ιτικής, με θέμα: «Διερεύνηση υπόθεσης παρεμβάσεων στη Δικαιοσύνη από στελέχη του Λιμενικού Σώματος».</w:t>
      </w:r>
    </w:p>
    <w:p w14:paraId="453EA887" w14:textId="77777777" w:rsidR="00D050B1" w:rsidRDefault="005E65AA">
      <w:pPr>
        <w:spacing w:before="100" w:beforeAutospacing="1" w:after="0" w:line="600" w:lineRule="auto"/>
        <w:ind w:firstLine="720"/>
        <w:jc w:val="both"/>
        <w:rPr>
          <w:rFonts w:eastAsia="Times New Roman" w:cs="Times New Roman"/>
          <w:szCs w:val="24"/>
        </w:rPr>
      </w:pPr>
      <w:r>
        <w:rPr>
          <w:rFonts w:eastAsia="Times New Roman" w:cs="Times New Roman"/>
          <w:szCs w:val="24"/>
        </w:rPr>
        <w:t xml:space="preserve">2. </w:t>
      </w:r>
      <w:r>
        <w:rPr>
          <w:rFonts w:eastAsia="Times New Roman" w:cs="Times New Roman"/>
          <w:szCs w:val="24"/>
        </w:rPr>
        <w:t>Η με αριθμό 1084/23-6-2017 επίκαιρη ερώτηση του Βουλευτή Σερρών της Δημοκρατικής Συμπαράταξης ΠΑΣΟΚ – ΔΗΜΑΡ κ. Μιχαήλ Τζελέπη προς τον Υπουργό Περιβάλλο</w:t>
      </w:r>
      <w:r>
        <w:rPr>
          <w:rFonts w:eastAsia="Times New Roman" w:cs="Times New Roman"/>
          <w:szCs w:val="24"/>
        </w:rPr>
        <w:t>ντος και Ενέργειας, με θέμα: «</w:t>
      </w:r>
      <w:proofErr w:type="spellStart"/>
      <w:r>
        <w:rPr>
          <w:rFonts w:eastAsia="Times New Roman" w:cs="Times New Roman"/>
          <w:szCs w:val="24"/>
        </w:rPr>
        <w:t>Διαδριατικός</w:t>
      </w:r>
      <w:proofErr w:type="spellEnd"/>
      <w:r>
        <w:rPr>
          <w:rFonts w:eastAsia="Times New Roman" w:cs="Times New Roman"/>
          <w:szCs w:val="24"/>
        </w:rPr>
        <w:t xml:space="preserve"> Αγωγός Φυσικού Αερίου (TAP)».</w:t>
      </w:r>
    </w:p>
    <w:p w14:paraId="453EA888" w14:textId="77777777" w:rsidR="00D050B1" w:rsidRDefault="005E65AA">
      <w:pPr>
        <w:spacing w:before="100" w:beforeAutospacing="1" w:after="0" w:line="600" w:lineRule="auto"/>
        <w:ind w:firstLine="720"/>
        <w:jc w:val="both"/>
        <w:rPr>
          <w:rFonts w:eastAsia="Times New Roman" w:cs="Times New Roman"/>
          <w:szCs w:val="24"/>
        </w:rPr>
      </w:pPr>
      <w:r>
        <w:rPr>
          <w:rFonts w:eastAsia="Times New Roman" w:cs="Times New Roman"/>
          <w:szCs w:val="24"/>
        </w:rPr>
        <w:t xml:space="preserve">3. </w:t>
      </w:r>
      <w:r>
        <w:rPr>
          <w:rFonts w:eastAsia="Times New Roman" w:cs="Times New Roman"/>
          <w:szCs w:val="24"/>
        </w:rPr>
        <w:t>Η με αριθμό 1035/16-6-2017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Αικατερίνης Παπακώστα–Σιδηροπούλου προς τον Υπουργό Περιβάλλοντος και Ενέργειας, σχετικά</w:t>
      </w:r>
      <w:r>
        <w:rPr>
          <w:rFonts w:eastAsia="Times New Roman" w:cs="Times New Roman"/>
          <w:szCs w:val="24"/>
        </w:rPr>
        <w:t xml:space="preserve"> με την </w:t>
      </w:r>
      <w:r>
        <w:rPr>
          <w:rFonts w:eastAsia="Times New Roman" w:cs="Times New Roman"/>
          <w:szCs w:val="24"/>
        </w:rPr>
        <w:t>ε</w:t>
      </w:r>
      <w:r>
        <w:rPr>
          <w:rFonts w:eastAsia="Times New Roman" w:cs="Times New Roman"/>
          <w:szCs w:val="24"/>
        </w:rPr>
        <w:t xml:space="preserve">νεργειακή </w:t>
      </w:r>
      <w:r>
        <w:rPr>
          <w:rFonts w:eastAsia="Times New Roman" w:cs="Times New Roman"/>
          <w:szCs w:val="24"/>
        </w:rPr>
        <w:t>ε</w:t>
      </w:r>
      <w:r>
        <w:rPr>
          <w:rFonts w:eastAsia="Times New Roman" w:cs="Times New Roman"/>
          <w:szCs w:val="24"/>
        </w:rPr>
        <w:t xml:space="preserve">υστάθεια της </w:t>
      </w:r>
      <w:r>
        <w:rPr>
          <w:rFonts w:eastAsia="Times New Roman" w:cs="Times New Roman"/>
          <w:szCs w:val="24"/>
        </w:rPr>
        <w:t>χ</w:t>
      </w:r>
      <w:r>
        <w:rPr>
          <w:rFonts w:eastAsia="Times New Roman" w:cs="Times New Roman"/>
          <w:szCs w:val="24"/>
        </w:rPr>
        <w:t>ώρας μετά την κατολίσθηση στο Αμύνταιο.</w:t>
      </w:r>
      <w:r>
        <w:rPr>
          <w:rFonts w:eastAsia="Times New Roman" w:cs="Times New Roman"/>
          <w:szCs w:val="24"/>
        </w:rPr>
        <w:t xml:space="preserve"> </w:t>
      </w:r>
    </w:p>
    <w:p w14:paraId="453EA889" w14:textId="77777777" w:rsidR="00D050B1" w:rsidRDefault="005E65AA">
      <w:pPr>
        <w:spacing w:before="100" w:beforeAutospacing="1" w:after="0" w:line="600" w:lineRule="auto"/>
        <w:ind w:firstLine="720"/>
        <w:jc w:val="center"/>
        <w:rPr>
          <w:rFonts w:eastAsia="Times New Roman" w:cs="Times New Roman"/>
          <w:szCs w:val="24"/>
        </w:rPr>
      </w:pPr>
      <w:r>
        <w:rPr>
          <w:rFonts w:eastAsia="Times New Roman" w:cs="Times New Roman"/>
          <w:szCs w:val="24"/>
        </w:rPr>
        <w:t>ΑΛΛΑΓΗ ΣΕΛΙΔΑΣ</w:t>
      </w:r>
    </w:p>
    <w:p w14:paraId="453EA88A"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 </w:t>
      </w:r>
    </w:p>
    <w:p w14:paraId="453EA88B" w14:textId="77777777" w:rsidR="00D050B1" w:rsidRDefault="005E65AA">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53EA88C"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Αρχίζουμε με την</w:t>
      </w:r>
      <w:r>
        <w:rPr>
          <w:rFonts w:eastAsia="Times New Roman" w:cs="Times New Roman"/>
          <w:szCs w:val="24"/>
        </w:rPr>
        <w:t xml:space="preserve"> πρώτη με αριθμό 1085/26-6-2017 επίκ</w:t>
      </w:r>
      <w:r>
        <w:rPr>
          <w:rFonts w:eastAsia="Times New Roman" w:cs="Times New Roman"/>
          <w:szCs w:val="24"/>
        </w:rPr>
        <w:t>αιρη ερώτηση πρώτου κύκλου του Βουλευτή Β</w:t>
      </w:r>
      <w:r>
        <w:rPr>
          <w:rFonts w:eastAsia="Times New Roman" w:cs="Times New Roman"/>
          <w:szCs w:val="24"/>
        </w:rPr>
        <w:t>΄</w:t>
      </w:r>
      <w:r>
        <w:rPr>
          <w:rFonts w:eastAsia="Times New Roman" w:cs="Times New Roman"/>
          <w:szCs w:val="24"/>
        </w:rPr>
        <w:t xml:space="preserve"> Αθηνών του Συνασπισμού Ριζοσπαστικής Αριστεράς κ. Νικόλαου </w:t>
      </w:r>
      <w:proofErr w:type="spellStart"/>
      <w:r>
        <w:rPr>
          <w:rFonts w:eastAsia="Times New Roman" w:cs="Times New Roman"/>
          <w:szCs w:val="24"/>
        </w:rPr>
        <w:t>Ξυδάκη</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«Απασχόληση συνταξιούχων αναπηρίας». </w:t>
      </w:r>
    </w:p>
    <w:p w14:paraId="453EA88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Ξυδάκης</w:t>
      </w:r>
      <w:proofErr w:type="spellEnd"/>
      <w:r>
        <w:rPr>
          <w:rFonts w:eastAsia="Times New Roman" w:cs="Times New Roman"/>
          <w:szCs w:val="24"/>
        </w:rPr>
        <w:t xml:space="preserve"> </w:t>
      </w:r>
      <w:r>
        <w:rPr>
          <w:rFonts w:eastAsia="Times New Roman" w:cs="Times New Roman"/>
          <w:szCs w:val="24"/>
        </w:rPr>
        <w:t>έχει τον λόγο για δύο λεπτά.</w:t>
      </w:r>
    </w:p>
    <w:p w14:paraId="453EA88E"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Σας ευχαριστώ, κύριε Πρόεδρε.</w:t>
      </w:r>
    </w:p>
    <w:p w14:paraId="453EA88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Κύριε Υπουργέ, θέλω μια διευκρίνιση και την πολιτική σας εξήγηση και την ενδεχόμενη λειτουργική λύση για ένα πρόβλημα που προέκυψε κατά την εφαρμογή του ν.4387/2016. Συγκεκριμένα,</w:t>
      </w:r>
      <w:r>
        <w:rPr>
          <w:rFonts w:eastAsia="Times New Roman" w:cs="Times New Roman"/>
          <w:szCs w:val="24"/>
        </w:rPr>
        <w:t xml:space="preserve"> στο άρθρο 20 βάσει του νόμου προβλέπεται ότι για όλους ανεξαιρέτως τους συνταξιούχους που εντάσσονται </w:t>
      </w:r>
      <w:r>
        <w:rPr>
          <w:rFonts w:eastAsia="Times New Roman" w:cs="Times New Roman"/>
          <w:szCs w:val="24"/>
        </w:rPr>
        <w:t>σ</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ΕΦΚΑ οποιαδήποτε απασχόληση τους αποφέρει οποιοδήποτε εισόδημα, αυτομάτως τους θέτει σε μια διαδικασία να μειωθεί η σύνταξή τους κατά 60%. </w:t>
      </w:r>
    </w:p>
    <w:p w14:paraId="453EA89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Αντιλαμβ</w:t>
      </w:r>
      <w:r>
        <w:rPr>
          <w:rFonts w:eastAsia="Times New Roman" w:cs="Times New Roman"/>
          <w:szCs w:val="24"/>
        </w:rPr>
        <w:t>άνομαι ότι στην παρούσα ιστορική συνθήκη, αλλά και γενικότερα σε μια ομαλή κατάσταση με ομαλή δημογρα</w:t>
      </w:r>
      <w:r>
        <w:rPr>
          <w:rFonts w:eastAsia="Times New Roman" w:cs="Times New Roman"/>
          <w:szCs w:val="24"/>
        </w:rPr>
        <w:lastRenderedPageBreak/>
        <w:t>φία</w:t>
      </w:r>
      <w:r>
        <w:rPr>
          <w:rFonts w:eastAsia="Times New Roman" w:cs="Times New Roman"/>
          <w:szCs w:val="24"/>
        </w:rPr>
        <w:t>,</w:t>
      </w:r>
      <w:r>
        <w:rPr>
          <w:rFonts w:eastAsia="Times New Roman" w:cs="Times New Roman"/>
          <w:szCs w:val="24"/>
        </w:rPr>
        <w:t xml:space="preserve"> που δεν έχουμε τώρα και ομαλή απασχόληση, που δυστυχώς απέχουμε πολύ από το να την έχουμε, αυτό προστατεύει τον κόσμο της εργασίας. </w:t>
      </w:r>
    </w:p>
    <w:p w14:paraId="453EA89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Ωστόσο, έχουμε κά</w:t>
      </w:r>
      <w:r>
        <w:rPr>
          <w:rFonts w:eastAsia="Times New Roman" w:cs="Times New Roman"/>
          <w:szCs w:val="24"/>
        </w:rPr>
        <w:t>ποιες ειδικές περιπτώσεις, όπως τους συνταξιούχους αναπηρίας, οι οποίοι για κάποιον λόγο, ακόμη και για λόγους ψυχικής υποστήριξης μπαίνουν σε μια απασχόληση. Θα σας δώσω ένα ελάχιστο παράδειγμα. Γράφουν ένα βιβλίο, συντάσσουν ένα συμβόλαιο με τον εκδότη κ</w:t>
      </w:r>
      <w:r>
        <w:rPr>
          <w:rFonts w:eastAsia="Times New Roman" w:cs="Times New Roman"/>
          <w:szCs w:val="24"/>
        </w:rPr>
        <w:t>αι μέσα σε μια χρονιά θα εισπράξουν από τα πνευματικά δικαιώματα 300 ευρώ, 500 ευρώ, 1000 ευρώ, αν έχει επιτυχία το βιβλίο.</w:t>
      </w:r>
    </w:p>
    <w:p w14:paraId="453EA892"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Αυτομάτως αυτός ο άνθρωπος βλέπει τη σύνταξή του να </w:t>
      </w:r>
      <w:proofErr w:type="spellStart"/>
      <w:r>
        <w:rPr>
          <w:rFonts w:eastAsia="Times New Roman" w:cs="Times New Roman"/>
          <w:szCs w:val="24"/>
        </w:rPr>
        <w:t>απομειούται</w:t>
      </w:r>
      <w:proofErr w:type="spellEnd"/>
      <w:r>
        <w:rPr>
          <w:rFonts w:eastAsia="Times New Roman" w:cs="Times New Roman"/>
          <w:szCs w:val="24"/>
        </w:rPr>
        <w:t xml:space="preserve"> κατά 60%. Να συντρίβεται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οικονομικά. Μπορούμε να βρούμε μια</w:t>
      </w:r>
      <w:r>
        <w:rPr>
          <w:rFonts w:eastAsia="Times New Roman" w:cs="Times New Roman"/>
          <w:szCs w:val="24"/>
        </w:rPr>
        <w:t xml:space="preserve"> άλλη πρόβλεψη η οποία να επιτρέπει στους ανθρώπους αυτούς να έχουν αυτή τη στοιχειώδη απασχόληση, η οποία είναι μέρος και μιας κοινωνικής και ψυχικής υγείας και να μην συντρίβεται το οικονομικό τους μέρος; </w:t>
      </w:r>
    </w:p>
    <w:p w14:paraId="453EA89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Προσφάτως, κατά τη συγκρότηση του Εθνικού Συμβου</w:t>
      </w:r>
      <w:r>
        <w:rPr>
          <w:rFonts w:eastAsia="Times New Roman" w:cs="Times New Roman"/>
          <w:szCs w:val="24"/>
        </w:rPr>
        <w:t xml:space="preserve">λίου Ραδιοτηλεόρασης συναντήσαμε παρόμοιο πρόβλημα και ελήφθη μέριμνα να γίνει ρύθμιση. Γιατί ο ανάπηρος συνταξιούχος που γράφει ένα βιβλίο συντρίβεται και τους καθ’ όλα άξιους και </w:t>
      </w:r>
      <w:r>
        <w:rPr>
          <w:rFonts w:eastAsia="Times New Roman" w:cs="Times New Roman"/>
          <w:szCs w:val="24"/>
        </w:rPr>
        <w:lastRenderedPageBreak/>
        <w:t>επιθυμητούς ανώτατους δικαστικούς και επιστήμονες συνταξιούχους</w:t>
      </w:r>
      <w:r>
        <w:rPr>
          <w:rFonts w:eastAsia="Times New Roman" w:cs="Times New Roman"/>
          <w:szCs w:val="24"/>
        </w:rPr>
        <w:t>,</w:t>
      </w:r>
      <w:r>
        <w:rPr>
          <w:rFonts w:eastAsia="Times New Roman" w:cs="Times New Roman"/>
          <w:szCs w:val="24"/>
        </w:rPr>
        <w:t xml:space="preserve"> που εκλήθη</w:t>
      </w:r>
      <w:r>
        <w:rPr>
          <w:rFonts w:eastAsia="Times New Roman" w:cs="Times New Roman"/>
          <w:szCs w:val="24"/>
        </w:rPr>
        <w:t xml:space="preserve">σαν να συγκροτήσουν μια από τις πιο κρίσιμες σε λειτουργία ανεξάρτητες αρχές προσπαθούμε να τους βοηθήσουμε και τους άλλους τους έχουμε ξεχάσει; </w:t>
      </w:r>
    </w:p>
    <w:p w14:paraId="453EA89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μου αυτά, σας ευχαριστώ. </w:t>
      </w:r>
    </w:p>
    <w:p w14:paraId="453EA895"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Υπουργός κ. Πετρόπουλος έχει τ</w:t>
      </w:r>
      <w:r>
        <w:rPr>
          <w:rFonts w:eastAsia="Times New Roman" w:cs="Times New Roman"/>
          <w:szCs w:val="24"/>
        </w:rPr>
        <w:t xml:space="preserve">ον λόγο για τρία λεπτά. </w:t>
      </w:r>
    </w:p>
    <w:p w14:paraId="453EA896"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453EA89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είναι αλήθεια ότι μερικά πράγματα στη ζωή έχουν μεγαλύτερη ποικιλία απ’ ό,τι μπορεί ο νομοθέτης</w:t>
      </w:r>
      <w:r>
        <w:rPr>
          <w:rFonts w:eastAsia="Times New Roman" w:cs="Times New Roman"/>
          <w:szCs w:val="24"/>
        </w:rPr>
        <w:t xml:space="preserve"> να προβλέψει. Εν τούτοις, τα θέματα επί των οποίων αναπτύξατε την ερώτησή σας τα αντιμετωπίζουμε με τις σκέψεις που και εσείς αναπτύξατε. </w:t>
      </w:r>
    </w:p>
    <w:p w14:paraId="453EA89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Έτσι σκεφτόμαστε. Και η Κυβέρνηση έχει μια ευαισθησία για τα άτομα που πάσχουν, για τα άτομα που έχουν ιδίως ζητήματ</w:t>
      </w:r>
      <w:r>
        <w:rPr>
          <w:rFonts w:eastAsia="Times New Roman" w:cs="Times New Roman"/>
          <w:szCs w:val="24"/>
        </w:rPr>
        <w:t xml:space="preserve">α αναπηρίας. Ήδη με τον ν.4331, τον πρώτο νόμο με τον οποίο κάναμε παρέμβαση στην κοινωνική ασφάλιση, προβλέψαμε </w:t>
      </w:r>
      <w:r>
        <w:rPr>
          <w:rFonts w:eastAsia="Times New Roman" w:cs="Times New Roman"/>
          <w:szCs w:val="24"/>
        </w:rPr>
        <w:lastRenderedPageBreak/>
        <w:t>ότι σε κα</w:t>
      </w:r>
      <w:r>
        <w:rPr>
          <w:rFonts w:eastAsia="Times New Roman" w:cs="Times New Roman"/>
          <w:szCs w:val="24"/>
        </w:rPr>
        <w:t>μ</w:t>
      </w:r>
      <w:r>
        <w:rPr>
          <w:rFonts w:eastAsia="Times New Roman" w:cs="Times New Roman"/>
          <w:szCs w:val="24"/>
        </w:rPr>
        <w:t>μία περίπτωση δεν μπορούν να έχουν πρόβλημα εκείνοι οι οποίοι λαμβάνουν επιδόματα κάθε είδους ή ενισχύσεις και άλλες παροχές λόγω ανα</w:t>
      </w:r>
      <w:r>
        <w:rPr>
          <w:rFonts w:eastAsia="Times New Roman" w:cs="Times New Roman"/>
          <w:szCs w:val="24"/>
        </w:rPr>
        <w:t xml:space="preserve">πηρίας, επειδή θα δουλεύουν είτε σε κοινωνικές συνεταιριστικές επιχειρήσει είτε σε πρόγραμμα του ΟΑΕΔ. Προβλέψαμε για επιδόματα ή άλλες παροχές. </w:t>
      </w:r>
    </w:p>
    <w:p w14:paraId="453EA899"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Εν συνεχεία, με τον ν.</w:t>
      </w:r>
      <w:r>
        <w:rPr>
          <w:rFonts w:eastAsia="Times New Roman" w:cs="Times New Roman"/>
          <w:szCs w:val="24"/>
        </w:rPr>
        <w:t xml:space="preserve">4430 πήγαμε παραπέρα και είπαμε ότι δεν θα περικόπτονται ούτε συντάξεις που τυχόν χορηγούνται σε άτομα που απασχολούνται σε κοινωνικές συνεταιριστικές επιχειρήσεις ή σε συνεταιρισμούς. Εκεί προσδιορίστηκε αυτό. </w:t>
      </w:r>
    </w:p>
    <w:p w14:paraId="453EA89A"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Ακολούθως, ο Πρωθυπουργός στην εξαγγελία του</w:t>
      </w:r>
      <w:r>
        <w:rPr>
          <w:rFonts w:eastAsia="Times New Roman" w:cs="Times New Roman"/>
          <w:szCs w:val="24"/>
        </w:rPr>
        <w:t xml:space="preserve"> τον Οκτώβριο του 2016, μιλώντας εδώ με την ευκαιρία της υποδοχής των Ολυμπιονικών με ειδικές ανάγκες, των </w:t>
      </w:r>
      <w:proofErr w:type="spellStart"/>
      <w:r>
        <w:rPr>
          <w:rFonts w:eastAsia="Times New Roman" w:cs="Times New Roman"/>
          <w:szCs w:val="24"/>
        </w:rPr>
        <w:t>Παραολυμπιονικών</w:t>
      </w:r>
      <w:proofErr w:type="spellEnd"/>
      <w:r>
        <w:rPr>
          <w:rFonts w:eastAsia="Times New Roman" w:cs="Times New Roman"/>
          <w:szCs w:val="24"/>
        </w:rPr>
        <w:t>, ανακοίνωσε μέτρα για την απασχόληση, ενισχύοντας τα ποσοστά πρόσληψης μέσω ΑΣΕΠ στο 10% για τους ίδιους τους πάσχοντες και στο 5% γ</w:t>
      </w:r>
      <w:r>
        <w:rPr>
          <w:rFonts w:eastAsia="Times New Roman" w:cs="Times New Roman"/>
          <w:szCs w:val="24"/>
        </w:rPr>
        <w:t xml:space="preserve">ια άτομα της οικογενείας τους, που αφορούν στα αδέλφια, στους συζύγους και προσδιορίζονται αναλυτικότερα στον νόμο. </w:t>
      </w:r>
    </w:p>
    <w:p w14:paraId="453EA89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Με το άρθρο 20, πράγματι, έτσι είναι τα θέματα. Όμως στο άρθρο 11 του ν.4387 προβλέπουμε ότι δεν θίγονται θέματα που αφορούν καταβολή συντά</w:t>
      </w:r>
      <w:r>
        <w:rPr>
          <w:rFonts w:eastAsia="Times New Roman" w:cs="Times New Roman"/>
          <w:szCs w:val="24"/>
        </w:rPr>
        <w:t xml:space="preserve">ξεων σε αναπήρους προτού οριστεί το </w:t>
      </w:r>
      <w:r>
        <w:rPr>
          <w:rFonts w:eastAsia="Times New Roman" w:cs="Times New Roman"/>
          <w:szCs w:val="24"/>
        </w:rPr>
        <w:lastRenderedPageBreak/>
        <w:t>νέο πλαίσιο για την αναπηρία. Αυτό με συμμετοχή και της ΕΣΑ</w:t>
      </w:r>
      <w:r>
        <w:rPr>
          <w:rFonts w:eastAsia="Times New Roman" w:cs="Times New Roman"/>
          <w:szCs w:val="24"/>
        </w:rPr>
        <w:t>ΜΕ</w:t>
      </w:r>
      <w:r>
        <w:rPr>
          <w:rFonts w:eastAsia="Times New Roman" w:cs="Times New Roman"/>
          <w:szCs w:val="24"/>
        </w:rPr>
        <w:t xml:space="preserve">Α, της Ομοσπονδίας Ατόμων με Αναπηρία, το επεξεργαζόμαστε, σχεδόν έχει ολοκληρωθεί και θα προχωρήσουμε στη θεσμοθέτηση των πλαισίων. Στο μεταξύ, σύμφωνα με το </w:t>
      </w:r>
      <w:r>
        <w:rPr>
          <w:rFonts w:eastAsia="Times New Roman" w:cs="Times New Roman"/>
          <w:szCs w:val="24"/>
        </w:rPr>
        <w:t>άρθρο 11, δεν έχουμε θίξει σε καμ</w:t>
      </w:r>
      <w:r>
        <w:rPr>
          <w:rFonts w:eastAsia="Times New Roman" w:cs="Times New Roman"/>
          <w:szCs w:val="24"/>
        </w:rPr>
        <w:t>μ</w:t>
      </w:r>
      <w:r>
        <w:rPr>
          <w:rFonts w:eastAsia="Times New Roman" w:cs="Times New Roman"/>
          <w:szCs w:val="24"/>
        </w:rPr>
        <w:t>ία περίπτωση συντάξεις που καταβάλλονταν. Άλλωστε, προβλέπεται και με τον ν.4387 ότι όσες συντάξεις καταβάλλονταν δεν θίγονται, αλλά και νέες που προέκυψαν, επίσης σύμφωνα με το άρθρο 11, δεν θίγονται προτού δούμε το πλαίσ</w:t>
      </w:r>
      <w:r>
        <w:rPr>
          <w:rFonts w:eastAsia="Times New Roman" w:cs="Times New Roman"/>
          <w:szCs w:val="24"/>
        </w:rPr>
        <w:t xml:space="preserve">ιο. </w:t>
      </w:r>
    </w:p>
    <w:p w14:paraId="453EA89C"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Σας ενημερώνω ότι σύμφωνα με αυτό το πλαίσιο στο οποίο προσανατολιζόμαστε, όχι μόνο δεν θα περικόψουμε, αλλά θα ενισχύσουμε τέτοιες πλευρές που χρειάζεται να προστατεύσουμε, γιατί έχουμε την κοινωνική ευαισθησία να το κάνουμε στα άτομα με αναπηρία. </w:t>
      </w:r>
    </w:p>
    <w:p w14:paraId="453EA89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ροφανώς αποδέχομαι απολύτως ως ορθότατη την παρατήρησή σας, ότι δεν είναι δυνατόν να εμποδίσουμε και την πνευματική παραγωγή  έργων στη λογική ότι εάν γράψει ένα ποίημα, που μπορεί να είναι το καλύτερο ποίημα που θα μείνει στην ιστορία –ο Γκάτσος έγραψε τη</w:t>
      </w:r>
      <w:r>
        <w:rPr>
          <w:rFonts w:eastAsia="Times New Roman" w:cs="Times New Roman"/>
          <w:szCs w:val="24"/>
        </w:rPr>
        <w:t xml:space="preserve">ν «Αμοργό», ένα ποίημα και το ξέρουμε όλοι αυτό το ένα ποίημα- δεν είναι δυνατόν να πεις στο </w:t>
      </w:r>
      <w:r>
        <w:rPr>
          <w:rFonts w:eastAsia="Times New Roman" w:cs="Times New Roman"/>
          <w:szCs w:val="24"/>
        </w:rPr>
        <w:lastRenderedPageBreak/>
        <w:t>άλλον «μη γράψεις τίποτα, γιατί ξέρεις θα κοπεί η σύνταξή σου». Στην πνευματική δημιουργία δεν μπορεί να μπαίνουν φραγμοί. Και δεν υπάρχει περίπτωση καμ</w:t>
      </w:r>
      <w:r>
        <w:rPr>
          <w:rFonts w:eastAsia="Times New Roman" w:cs="Times New Roman"/>
          <w:szCs w:val="24"/>
        </w:rPr>
        <w:t>μ</w:t>
      </w:r>
      <w:r>
        <w:rPr>
          <w:rFonts w:eastAsia="Times New Roman" w:cs="Times New Roman"/>
          <w:szCs w:val="24"/>
        </w:rPr>
        <w:t>ία, απολύτ</w:t>
      </w:r>
      <w:r>
        <w:rPr>
          <w:rFonts w:eastAsia="Times New Roman" w:cs="Times New Roman"/>
          <w:szCs w:val="24"/>
        </w:rPr>
        <w:t>ως καμ</w:t>
      </w:r>
      <w:r>
        <w:rPr>
          <w:rFonts w:eastAsia="Times New Roman" w:cs="Times New Roman"/>
          <w:szCs w:val="24"/>
        </w:rPr>
        <w:t>μ</w:t>
      </w:r>
      <w:r>
        <w:rPr>
          <w:rFonts w:eastAsia="Times New Roman" w:cs="Times New Roman"/>
          <w:szCs w:val="24"/>
        </w:rPr>
        <w:t xml:space="preserve">ία περίπτωση, να έχουμε περικοπή σύνταξης λόγω πνευματικών δικαιωμάτων. Αυτό σας το λέω με απόλυτη κατηγορηματική διατύπωση, γιατί είναι κάτι που από την αρχή θεωρούσα ότι είναι σωστό να γίνει. </w:t>
      </w:r>
    </w:p>
    <w:p w14:paraId="453EA89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w:t>
      </w:r>
      <w:r>
        <w:rPr>
          <w:rFonts w:eastAsia="Times New Roman" w:cs="Times New Roman"/>
          <w:szCs w:val="24"/>
        </w:rPr>
        <w:t xml:space="preserve"> του κυρίου Υφυπουργού)</w:t>
      </w:r>
    </w:p>
    <w:p w14:paraId="453EA89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Θα σταματήσω τώρα και τα υπόλοιπα θα τα πω στη δευτερολογία μου. </w:t>
      </w:r>
    </w:p>
    <w:p w14:paraId="453EA8A0"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για τη δευτερολογία σας. </w:t>
      </w:r>
    </w:p>
    <w:p w14:paraId="453EA8A1"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453EA8A2"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πολιτικά με </w:t>
      </w:r>
      <w:r>
        <w:rPr>
          <w:rFonts w:eastAsia="Times New Roman" w:cs="Times New Roman"/>
          <w:szCs w:val="24"/>
        </w:rPr>
        <w:t xml:space="preserve">καλύπτει η απάντησή σας. Ωστόσο, έχω να κάνω μια παρατήρηση επί του τεχνικού θέματος, του λειτουργικού. Ο ν.4387 ψηφίστηκε τον Μάιο του 2016. Τελειώνει ο Ιούνιος του 2017. Η ρύθμιση θα έπρεπε να είχε γίνει τους πρώτους μήνες έξι μήνες ή τους πρώτους εννιά </w:t>
      </w:r>
      <w:r>
        <w:rPr>
          <w:rFonts w:eastAsia="Times New Roman" w:cs="Times New Roman"/>
          <w:szCs w:val="24"/>
        </w:rPr>
        <w:t xml:space="preserve">μήνες ή τον </w:t>
      </w:r>
      <w:r>
        <w:rPr>
          <w:rFonts w:eastAsia="Times New Roman" w:cs="Times New Roman"/>
          <w:szCs w:val="24"/>
        </w:rPr>
        <w:lastRenderedPageBreak/>
        <w:t xml:space="preserve">πρώτο χρόνο. Διανύουμε τώρα το δεύτερο έτος. Ο ανάπηρος συνταξιούχος, ο οποίος έχει γράψει ένα βιβλίο ή συμμετείχε σε ένα διοικητικό συμβούλιο και πήρε 200 αποζημίωση για ένα έτος, δεν αισθάνεται ασφαλής κατ’ αυτή την εργασία. </w:t>
      </w:r>
    </w:p>
    <w:p w14:paraId="453EA8A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Σας έφερα το παρ</w:t>
      </w:r>
      <w:r>
        <w:rPr>
          <w:rFonts w:eastAsia="Times New Roman" w:cs="Times New Roman"/>
          <w:szCs w:val="24"/>
        </w:rPr>
        <w:t>άδειγμα των συνταξιούχων δικαστικών λειτουργών για το Εθνικό Συμβούλιο Ραδιοτηλεόρασης. Ουσιαστικά έγινε λευκή απεργία. Εάν θέλουμε να μιλήσουμε πολιτικά, σε έναν κρίσιμο τομέα του δημόσιου βίου, αυτή η δυσλειτουργία, αυτή η ασάφεια του νόμου «πάγωσε» τη λ</w:t>
      </w:r>
      <w:r>
        <w:rPr>
          <w:rFonts w:eastAsia="Times New Roman" w:cs="Times New Roman"/>
          <w:szCs w:val="24"/>
        </w:rPr>
        <w:t xml:space="preserve">ειτουργία του Εθνικού Συμβουλίου Ραδιοτηλεόρασης και «παγώνει» τις ψυχές δεκάδων ή εκατοντάδων συνταξιούχων που θα μπορούσε να τους προκύψει εισόδημα 200 ή 500 ευρώ. </w:t>
      </w:r>
    </w:p>
    <w:p w14:paraId="453EA8A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μαζί με την κοινωνική ευαισθησία και την πολιτική αντίληψη, την οποία </w:t>
      </w:r>
      <w:r>
        <w:rPr>
          <w:rFonts w:eastAsia="Times New Roman" w:cs="Times New Roman"/>
          <w:szCs w:val="24"/>
        </w:rPr>
        <w:t xml:space="preserve">δείχνετε ακαριαία, αυτό το πρόβλημα να λυθεί αύριο. </w:t>
      </w:r>
    </w:p>
    <w:p w14:paraId="453EA8A5"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πρέπει το μήνυμά σας από την Αίθουσα της </w:t>
      </w:r>
      <w:r>
        <w:rPr>
          <w:rFonts w:eastAsia="Times New Roman"/>
          <w:bCs/>
          <w:shd w:val="clear" w:color="auto" w:fill="FFFFFF"/>
        </w:rPr>
        <w:t>Βουλή</w:t>
      </w:r>
      <w:r>
        <w:rPr>
          <w:rFonts w:eastAsia="Times New Roman" w:cs="Times New Roman"/>
          <w:bCs/>
          <w:shd w:val="clear" w:color="auto" w:fill="FFFFFF"/>
        </w:rPr>
        <w:t>ς σήμερα να μεταδοθεί και να το αντιληφθούν οι δικαιούχοι. Πρέπει να έχουν, όμως, μια ρητή δέσμευση με χρονοδιάγραμμα ότι η ρύθμιση, η εγκύκλιος, οι υπουρ</w:t>
      </w:r>
      <w:r>
        <w:rPr>
          <w:rFonts w:eastAsia="Times New Roman" w:cs="Times New Roman"/>
          <w:bCs/>
          <w:shd w:val="clear" w:color="auto" w:fill="FFFFFF"/>
        </w:rPr>
        <w:t xml:space="preserve">γικές αποφάσεις θα βγουν τώρα. </w:t>
      </w:r>
      <w:r>
        <w:rPr>
          <w:rFonts w:eastAsia="Times New Roman" w:cs="Times New Roman"/>
          <w:bCs/>
          <w:shd w:val="clear" w:color="auto" w:fill="FFFFFF"/>
        </w:rPr>
        <w:lastRenderedPageBreak/>
        <w:t xml:space="preserve">Δεν μπορούν να περιμένουν. Δεν μπορούν να μην συνάπτουν κάποιες σχέσεις στη ζωή τους, επειδή δεν τους καλύπτει ο νόμος. </w:t>
      </w:r>
    </w:p>
    <w:p w14:paraId="453EA8A6"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Το πολιτικό ερώτημα σας επαναλαμβάνω ότι καλύπτεται από αυτό που λέτε. Λειτουργικά και υπηρεσιακά δεν υπ</w:t>
      </w:r>
      <w:r>
        <w:rPr>
          <w:rFonts w:eastAsia="Times New Roman" w:cs="Times New Roman"/>
          <w:bCs/>
          <w:shd w:val="clear" w:color="auto" w:fill="FFFFFF"/>
        </w:rPr>
        <w:t xml:space="preserve">άρχει απάντηση. Δεν υπάρχει κάλυψη. Εγώ ζητώ, με βάση τις μαρτυρίες που έχω συλλέξει από αναπήρους συνταξιούχους, την υπηρεσιακή και λειτουργική κάλυψη, την τυπική κάλυψη. </w:t>
      </w:r>
    </w:p>
    <w:p w14:paraId="453EA8A7"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Όπως, λοιπόν, μεριμνήσαμε, ως Βουλευτές, ως </w:t>
      </w:r>
      <w:r>
        <w:rPr>
          <w:rFonts w:eastAsia="Times New Roman"/>
          <w:bCs/>
          <w:shd w:val="clear" w:color="auto" w:fill="FFFFFF"/>
        </w:rPr>
        <w:t>Κοινοβούλιο,</w:t>
      </w:r>
      <w:r>
        <w:rPr>
          <w:rFonts w:eastAsia="Times New Roman" w:cs="Times New Roman"/>
          <w:bCs/>
          <w:shd w:val="clear" w:color="auto" w:fill="FFFFFF"/>
        </w:rPr>
        <w:t xml:space="preserve"> ως νομοθετικό Σώμα, </w:t>
      </w:r>
      <w:r>
        <w:rPr>
          <w:rFonts w:eastAsia="Times New Roman"/>
          <w:bCs/>
          <w:shd w:val="clear" w:color="auto" w:fill="FFFFFF"/>
        </w:rPr>
        <w:t>–</w:t>
      </w:r>
      <w:r>
        <w:rPr>
          <w:rFonts w:eastAsia="Times New Roman" w:cs="Times New Roman"/>
          <w:bCs/>
          <w:shd w:val="clear" w:color="auto" w:fill="FFFFFF"/>
        </w:rPr>
        <w:t>και μ</w:t>
      </w:r>
      <w:r>
        <w:rPr>
          <w:rFonts w:eastAsia="Times New Roman" w:cs="Times New Roman"/>
          <w:bCs/>
          <w:shd w:val="clear" w:color="auto" w:fill="FFFFFF"/>
        </w:rPr>
        <w:t>πράβο μας, αν μπορούμε «να ευλογήσουμε τα γένια μας»</w:t>
      </w:r>
      <w:r>
        <w:rPr>
          <w:rFonts w:eastAsia="Times New Roman"/>
          <w:bCs/>
          <w:shd w:val="clear" w:color="auto" w:fill="FFFFFF"/>
        </w:rPr>
        <w:t>–</w:t>
      </w:r>
      <w:r>
        <w:rPr>
          <w:rFonts w:eastAsia="Times New Roman" w:cs="Times New Roman"/>
          <w:bCs/>
          <w:shd w:val="clear" w:color="auto" w:fill="FFFFFF"/>
        </w:rPr>
        <w:t xml:space="preserve"> να προσπαθήσουμε να ξεμπλοκάρουμε το Εθνικό Συμβούλιο Ραδιοτηλεόρασης, ας ξεμπλοκάρουμε τις ζωές εκατοντάδων και χιλιάδων αδύναμων συμπολιτών μας τώρα. Και όχι μόνο με πολιτική δέσμευση. Αυτή με ικανοπο</w:t>
      </w:r>
      <w:r>
        <w:rPr>
          <w:rFonts w:eastAsia="Times New Roman" w:cs="Times New Roman"/>
          <w:bCs/>
          <w:shd w:val="clear" w:color="auto" w:fill="FFFFFF"/>
        </w:rPr>
        <w:t xml:space="preserve">ιεί. Θέλω τη λειτουργική λύση. </w:t>
      </w:r>
    </w:p>
    <w:p w14:paraId="453EA8A8"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Κύριε Υπουργέ, έχετε τον λόγο. </w:t>
      </w:r>
    </w:p>
    <w:p w14:paraId="453EA8A9"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ΑΝΑΣΤΑΣΙΟΣ ΠΕΤΡΟΠΟΥΛΟΣ (Υφυπουργός Εργασίας, Κοινωνικής Ασφάλισης και Κοινωνικής Αλληλεγγύης):</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Κύριε </w:t>
      </w:r>
      <w:proofErr w:type="spellStart"/>
      <w:r>
        <w:rPr>
          <w:rFonts w:eastAsia="Times New Roman" w:cs="Times New Roman"/>
          <w:bCs/>
          <w:shd w:val="clear" w:color="auto" w:fill="FFFFFF"/>
        </w:rPr>
        <w:t>Ξυδάκη</w:t>
      </w:r>
      <w:proofErr w:type="spellEnd"/>
      <w:r>
        <w:rPr>
          <w:rFonts w:eastAsia="Times New Roman" w:cs="Times New Roman"/>
          <w:bCs/>
          <w:shd w:val="clear" w:color="auto" w:fill="FFFFFF"/>
        </w:rPr>
        <w:t xml:space="preserve">, όπως </w:t>
      </w:r>
      <w:proofErr w:type="spellStart"/>
      <w:r>
        <w:rPr>
          <w:rFonts w:eastAsia="Times New Roman" w:cs="Times New Roman"/>
          <w:bCs/>
          <w:shd w:val="clear" w:color="auto" w:fill="FFFFFF"/>
        </w:rPr>
        <w:t>προείπα</w:t>
      </w:r>
      <w:proofErr w:type="spellEnd"/>
      <w:r>
        <w:rPr>
          <w:rFonts w:eastAsia="Times New Roman" w:cs="Times New Roman"/>
          <w:bCs/>
          <w:shd w:val="clear" w:color="auto" w:fill="FFFFFF"/>
        </w:rPr>
        <w:t>, υπάρχει μια επιστημονική επιτροπή πο</w:t>
      </w:r>
      <w:r>
        <w:rPr>
          <w:rFonts w:eastAsia="Times New Roman" w:cs="Times New Roman"/>
          <w:bCs/>
          <w:shd w:val="clear" w:color="auto" w:fill="FFFFFF"/>
        </w:rPr>
        <w:t xml:space="preserve">υ ερευνά τα θέματα της σύνταξης σε άτομα με αναπηρία. </w:t>
      </w:r>
    </w:p>
    <w:p w14:paraId="453EA8AA"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ένα έργο ιδιαίτερα δυσχερές, διότι οι διαφορετικοί φορείς κοινωνικής ασφάλισης είχαν εντελώς διαφορετικές προϋποθέσεις αντιμετώπισης των ατόμων με αναπηρία. Με διαφορετικό τρόπο υπολογιζόταν η αν</w:t>
      </w:r>
      <w:r>
        <w:rPr>
          <w:rFonts w:eastAsia="Times New Roman" w:cs="Times New Roman"/>
          <w:bCs/>
          <w:shd w:val="clear" w:color="auto" w:fill="FFFFFF"/>
        </w:rPr>
        <w:t xml:space="preserve">απηρία, με διαφορετικά ύψη συντάξεων αντιμετωπίζονταν οι ανάγκες αυτών των ανθρώπων. Το να </w:t>
      </w:r>
      <w:proofErr w:type="spellStart"/>
      <w:r>
        <w:rPr>
          <w:rFonts w:eastAsia="Times New Roman" w:cs="Times New Roman"/>
          <w:bCs/>
          <w:shd w:val="clear" w:color="auto" w:fill="FFFFFF"/>
        </w:rPr>
        <w:t>ομογενοποιηθούν</w:t>
      </w:r>
      <w:proofErr w:type="spellEnd"/>
      <w:r>
        <w:rPr>
          <w:rFonts w:eastAsia="Times New Roman" w:cs="Times New Roman"/>
          <w:bCs/>
          <w:shd w:val="clear" w:color="auto" w:fill="FFFFFF"/>
        </w:rPr>
        <w:t xml:space="preserve"> αυτοί οι όροι με έναν δίκαιο τρόπο δεν </w:t>
      </w:r>
      <w:r>
        <w:rPr>
          <w:rFonts w:eastAsia="Times New Roman"/>
          <w:bCs/>
          <w:shd w:val="clear" w:color="auto" w:fill="FFFFFF"/>
        </w:rPr>
        <w:t>είναι</w:t>
      </w:r>
      <w:r>
        <w:rPr>
          <w:rFonts w:eastAsia="Times New Roman" w:cs="Times New Roman"/>
          <w:bCs/>
          <w:shd w:val="clear" w:color="auto" w:fill="FFFFFF"/>
        </w:rPr>
        <w:t xml:space="preserve"> ένα εύκολο θέμα. </w:t>
      </w:r>
    </w:p>
    <w:p w14:paraId="453EA8AB"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Δεν μπορούσε, λοιπόν, «χθες», δηλαδή πριν ακόμα λειτουργήσει αυτή η επιτροπή, στην οπο</w:t>
      </w:r>
      <w:r>
        <w:rPr>
          <w:rFonts w:eastAsia="Times New Roman" w:cs="Times New Roman"/>
          <w:bCs/>
          <w:shd w:val="clear" w:color="auto" w:fill="FFFFFF"/>
        </w:rPr>
        <w:t xml:space="preserve">ία συμμετέχουν επιστήμονες, καθηγητές πανεπιστημίων, άτομα με αναπηρία, οι ίδιοι οι ενδιαφερόμενοι, να δημιουργήσει ένα ασφαλές πλαίσιο για όλους αυτούς τους ανθρώπους. </w:t>
      </w:r>
    </w:p>
    <w:p w14:paraId="453EA8AC"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Στο μεταξύ, για όλο αυτό το διάστημα που </w:t>
      </w:r>
      <w:r>
        <w:rPr>
          <w:rFonts w:eastAsia="Times New Roman"/>
          <w:bCs/>
          <w:shd w:val="clear" w:color="auto" w:fill="FFFFFF"/>
        </w:rPr>
        <w:t>έχει</w:t>
      </w:r>
      <w:r>
        <w:rPr>
          <w:rFonts w:eastAsia="Times New Roman" w:cs="Times New Roman"/>
          <w:bCs/>
          <w:shd w:val="clear" w:color="auto" w:fill="FFFFFF"/>
        </w:rPr>
        <w:t xml:space="preserve"> μεσολαβήσει, τίποτα δεν </w:t>
      </w:r>
      <w:r>
        <w:rPr>
          <w:rFonts w:eastAsia="Times New Roman"/>
          <w:bCs/>
          <w:shd w:val="clear" w:color="auto" w:fill="FFFFFF"/>
        </w:rPr>
        <w:t>έχει</w:t>
      </w:r>
      <w:r>
        <w:rPr>
          <w:rFonts w:eastAsia="Times New Roman" w:cs="Times New Roman"/>
          <w:bCs/>
          <w:shd w:val="clear" w:color="auto" w:fill="FFFFFF"/>
        </w:rPr>
        <w:t xml:space="preserve"> θιγεί και κ</w:t>
      </w:r>
      <w:r>
        <w:rPr>
          <w:rFonts w:eastAsia="Times New Roman" w:cs="Times New Roman"/>
          <w:bCs/>
          <w:shd w:val="clear" w:color="auto" w:fill="FFFFFF"/>
        </w:rPr>
        <w:t xml:space="preserve">ανείς δεν </w:t>
      </w:r>
      <w:r>
        <w:rPr>
          <w:rFonts w:eastAsia="Times New Roman"/>
          <w:bCs/>
          <w:shd w:val="clear" w:color="auto" w:fill="FFFFFF"/>
        </w:rPr>
        <w:t>έχει</w:t>
      </w:r>
      <w:r>
        <w:rPr>
          <w:rFonts w:eastAsia="Times New Roman" w:cs="Times New Roman"/>
          <w:bCs/>
          <w:shd w:val="clear" w:color="auto" w:fill="FFFFFF"/>
        </w:rPr>
        <w:t xml:space="preserve"> πρόβλημα συνταξιοδότησης, διότι ρητά από τον νόμο προβλέπεται ότι ισχύουν οι διατάξεις που ίσχυαν για κάθε φορέα, όπως προβλεπόταν. </w:t>
      </w:r>
    </w:p>
    <w:p w14:paraId="453EA8AD"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Άρα, δεν υπάρχει θέμα ανασφάλειας. Δεν υπάρχει κανένας λόγος ούτε να ανησυχεί κανείς ούτε να μην πράττει κάτ</w:t>
      </w:r>
      <w:r>
        <w:rPr>
          <w:rFonts w:eastAsia="Times New Roman" w:cs="Times New Roman"/>
          <w:bCs/>
          <w:shd w:val="clear" w:color="auto" w:fill="FFFFFF"/>
        </w:rPr>
        <w:t xml:space="preserve">ι με τον φόβο ότι μπορεί να </w:t>
      </w:r>
      <w:r>
        <w:rPr>
          <w:rFonts w:eastAsia="Times New Roman"/>
          <w:bCs/>
          <w:shd w:val="clear" w:color="auto" w:fill="FFFFFF"/>
        </w:rPr>
        <w:t>έχει</w:t>
      </w:r>
      <w:r>
        <w:rPr>
          <w:rFonts w:eastAsia="Times New Roman" w:cs="Times New Roman"/>
          <w:bCs/>
          <w:shd w:val="clear" w:color="auto" w:fill="FFFFFF"/>
        </w:rPr>
        <w:t xml:space="preserve"> κάποια συνέπεια η πράξη του αυτή </w:t>
      </w:r>
      <w:r>
        <w:rPr>
          <w:rFonts w:eastAsia="Times New Roman"/>
          <w:bCs/>
          <w:shd w:val="clear" w:color="auto" w:fill="FFFFFF"/>
        </w:rPr>
        <w:t>–</w:t>
      </w:r>
      <w:r>
        <w:rPr>
          <w:rFonts w:eastAsia="Times New Roman" w:cs="Times New Roman"/>
          <w:bCs/>
          <w:shd w:val="clear" w:color="auto" w:fill="FFFFFF"/>
        </w:rPr>
        <w:t xml:space="preserve">εννοώ στο οικονομικό πεδίο. Δεν υπήρχε κανένα θέμα. Πραγματικά, δεν υπήρχε και δεν υπάρχει. </w:t>
      </w:r>
    </w:p>
    <w:p w14:paraId="453EA8AE"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Αν έχετε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όψιν</w:t>
      </w:r>
      <w:proofErr w:type="spellEnd"/>
      <w:r>
        <w:rPr>
          <w:rFonts w:eastAsia="Times New Roman" w:cs="Times New Roman"/>
          <w:bCs/>
          <w:shd w:val="clear" w:color="auto" w:fill="FFFFFF"/>
        </w:rPr>
        <w:t xml:space="preserve"> έστω και μια περίπτωση που εθίγη κάποιος εξαιτίας μιας δικής μας παράλειψης να</w:t>
      </w:r>
      <w:r>
        <w:rPr>
          <w:rFonts w:eastAsia="Times New Roman" w:cs="Times New Roman"/>
          <w:bCs/>
          <w:shd w:val="clear" w:color="auto" w:fill="FFFFFF"/>
        </w:rPr>
        <w:t xml:space="preserve"> νομοθετήσουμε, να μου το πείτε. Δεν θα βρείτε ούτε μία. </w:t>
      </w:r>
      <w:r>
        <w:rPr>
          <w:rFonts w:eastAsia="Times New Roman"/>
          <w:bCs/>
          <w:shd w:val="clear" w:color="auto" w:fill="FFFFFF"/>
        </w:rPr>
        <w:t>Είναι</w:t>
      </w:r>
      <w:r>
        <w:rPr>
          <w:rFonts w:eastAsia="Times New Roman" w:cs="Times New Roman"/>
          <w:bCs/>
          <w:shd w:val="clear" w:color="auto" w:fill="FFFFFF"/>
        </w:rPr>
        <w:t xml:space="preserve"> απολύτως βέβαιο, διότι ο νόμος το έχει προβλέψει εντελώς. </w:t>
      </w:r>
    </w:p>
    <w:p w14:paraId="453EA8AF" w14:textId="77777777" w:rsidR="00D050B1" w:rsidRDefault="005E65AA">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Το θέμα που είπατε για το </w:t>
      </w:r>
      <w:r>
        <w:rPr>
          <w:rFonts w:eastAsia="Times New Roman"/>
          <w:bCs/>
          <w:shd w:val="clear" w:color="auto" w:fill="FFFFFF"/>
        </w:rPr>
        <w:t>Εθνικό Συμβούλιο Ραδιοτηλεόρασης, δεν είναι το ίδιο. Αυτό είναι ένα άλλο θέμα. Δεν πρόκειται για ζήτημα που σχετίζεται με την αναπηρία. Εδώ πρόκειται για μια διάταξη, η οποία πάντα ίσχυε –και από παλιά ίσχυε– που προβλέπει ότι άτομα τα οποία αναλαμβάνουν τ</w:t>
      </w:r>
      <w:r>
        <w:rPr>
          <w:rFonts w:eastAsia="Times New Roman"/>
          <w:bCs/>
          <w:shd w:val="clear" w:color="auto" w:fill="FFFFFF"/>
        </w:rPr>
        <w:t xml:space="preserve">έτοιου είδους θέσεις </w:t>
      </w:r>
      <w:r>
        <w:rPr>
          <w:rFonts w:eastAsia="Times New Roman"/>
          <w:bCs/>
          <w:shd w:val="clear" w:color="auto" w:fill="FFFFFF"/>
        </w:rPr>
        <w:t>γ</w:t>
      </w:r>
      <w:r>
        <w:rPr>
          <w:rFonts w:eastAsia="Times New Roman"/>
          <w:bCs/>
          <w:shd w:val="clear" w:color="auto" w:fill="FFFFFF"/>
        </w:rPr>
        <w:t xml:space="preserve">ενικής </w:t>
      </w:r>
      <w:r>
        <w:rPr>
          <w:rFonts w:eastAsia="Times New Roman"/>
          <w:bCs/>
          <w:shd w:val="clear" w:color="auto" w:fill="FFFFFF"/>
        </w:rPr>
        <w:t>κ</w:t>
      </w:r>
      <w:r>
        <w:rPr>
          <w:rFonts w:eastAsia="Times New Roman"/>
          <w:bCs/>
          <w:shd w:val="clear" w:color="auto" w:fill="FFFFFF"/>
        </w:rPr>
        <w:t xml:space="preserve">υβέρνησης χάνουν απολύτως τη σύνταξή τους. </w:t>
      </w:r>
    </w:p>
    <w:p w14:paraId="453EA8B0" w14:textId="77777777" w:rsidR="00D050B1" w:rsidRDefault="005E65AA">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Τι να κάνω εγώ τώρα που το ΕΣΡ αναφέρεται στη </w:t>
      </w:r>
      <w:r>
        <w:rPr>
          <w:rFonts w:eastAsia="Times New Roman"/>
          <w:bCs/>
          <w:shd w:val="clear" w:color="auto" w:fill="FFFFFF"/>
        </w:rPr>
        <w:t>γ</w:t>
      </w:r>
      <w:r>
        <w:rPr>
          <w:rFonts w:eastAsia="Times New Roman"/>
          <w:bCs/>
          <w:shd w:val="clear" w:color="auto" w:fill="FFFFFF"/>
        </w:rPr>
        <w:t xml:space="preserve">ενική </w:t>
      </w:r>
      <w:r>
        <w:rPr>
          <w:rFonts w:eastAsia="Times New Roman"/>
          <w:bCs/>
          <w:shd w:val="clear" w:color="auto" w:fill="FFFFFF"/>
        </w:rPr>
        <w:t>κ</w:t>
      </w:r>
      <w:r>
        <w:rPr>
          <w:rFonts w:eastAsia="Times New Roman"/>
          <w:bCs/>
          <w:shd w:val="clear" w:color="auto" w:fill="FFFFFF"/>
        </w:rPr>
        <w:t>υβέρνηση; Ας εξαιρεθεί. Ας το δει η Βουλή. Θα βγει; Θα μπει; Δεν είναι ζήτημα το οποίο μπορεί κανείς να αντιμετωπίσει μόνο από τ</w:t>
      </w:r>
      <w:r>
        <w:rPr>
          <w:rFonts w:eastAsia="Times New Roman"/>
          <w:bCs/>
          <w:shd w:val="clear" w:color="auto" w:fill="FFFFFF"/>
        </w:rPr>
        <w:t xml:space="preserve">η σκοπιά του ασφαλιστικού δικαίου. Σύμφωνα με τον ν.4387, όσοι αναλαμβάνουν θέση </w:t>
      </w:r>
      <w:r>
        <w:rPr>
          <w:rFonts w:eastAsia="Times New Roman"/>
          <w:bCs/>
          <w:shd w:val="clear" w:color="auto" w:fill="FFFFFF"/>
        </w:rPr>
        <w:t>γ</w:t>
      </w:r>
      <w:r>
        <w:rPr>
          <w:rFonts w:eastAsia="Times New Roman"/>
          <w:bCs/>
          <w:shd w:val="clear" w:color="auto" w:fill="FFFFFF"/>
        </w:rPr>
        <w:t xml:space="preserve">ενικής </w:t>
      </w:r>
      <w:r>
        <w:rPr>
          <w:rFonts w:eastAsia="Times New Roman"/>
          <w:bCs/>
          <w:shd w:val="clear" w:color="auto" w:fill="FFFFFF"/>
        </w:rPr>
        <w:t>κ</w:t>
      </w:r>
      <w:r>
        <w:rPr>
          <w:rFonts w:eastAsia="Times New Roman"/>
          <w:bCs/>
          <w:shd w:val="clear" w:color="auto" w:fill="FFFFFF"/>
        </w:rPr>
        <w:t xml:space="preserve">υβέρνησης, χάνουν </w:t>
      </w:r>
      <w:r>
        <w:rPr>
          <w:rFonts w:eastAsia="Times New Roman"/>
          <w:bCs/>
          <w:shd w:val="clear" w:color="auto" w:fill="FFFFFF"/>
        </w:rPr>
        <w:lastRenderedPageBreak/>
        <w:t xml:space="preserve">απολύτως τη σύνταξή τους. Αυτό γίνεται δεκτό γενικά. Αν κάτι πρέπει να δούμε εδώ, είναι άλλης τάξης ζήτημα. </w:t>
      </w:r>
    </w:p>
    <w:p w14:paraId="453EA8B1" w14:textId="77777777" w:rsidR="00D050B1" w:rsidRDefault="005E65AA">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Στα θέματα, όμως, που αναφέρεστε για τη</w:t>
      </w:r>
      <w:r>
        <w:rPr>
          <w:rFonts w:eastAsia="Times New Roman"/>
          <w:bCs/>
          <w:shd w:val="clear" w:color="auto" w:fill="FFFFFF"/>
        </w:rPr>
        <w:t xml:space="preserve">ν αναπηρία και αφορούν την ερώτησή σας, πράγματι, με ευαισθησία –και θα το δείτε– αντιμετωπίζει η Κυβέρνηση τα θέματα αυτά και πάει πολύ παραπέρα από ό,τι είχε πάει ο νομοθέτης πριν τη δική μας Κυβέρνηση. Δημιουργούμε όρους ακόμα πιο θετικούς. Εγώ δεν λέω </w:t>
      </w:r>
      <w:r>
        <w:rPr>
          <w:rFonts w:eastAsia="Times New Roman"/>
          <w:bCs/>
          <w:shd w:val="clear" w:color="auto" w:fill="FFFFFF"/>
        </w:rPr>
        <w:t>ευνοϊκούς, γιατί τα άτομα με αναπηρία πρέπει να είναι στο κέντρο της προσοχής μας. Δεν είναι απλώς ευνοϊκό, είναι αναγκαίο. Είναι αναγκαίο να βλέπουμε με τρόπο αποτελεσματικό την προστασία των ατόμων με αναπηρία. Και θα το κάνουμε αυτό,  θα το δείτε, και ι</w:t>
      </w:r>
      <w:r>
        <w:rPr>
          <w:rFonts w:eastAsia="Times New Roman"/>
          <w:bCs/>
          <w:shd w:val="clear" w:color="auto" w:fill="FFFFFF"/>
        </w:rPr>
        <w:t xml:space="preserve">δίως για τα άτομα με ψυχικές παθήσεις με έναν τρόπο πολύ εκσυγχρονισμένο και προοδευτικό. </w:t>
      </w:r>
    </w:p>
    <w:p w14:paraId="453EA8B2"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453EA8B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Γίνεται γνωστό στο Σώμα ότι η τέταρτη με αριθμό 176/7-10-2016 ερώτηση του κύκλου αναφορών κ</w:t>
      </w:r>
      <w:r>
        <w:rPr>
          <w:rFonts w:eastAsia="Times New Roman" w:cs="Times New Roman"/>
          <w:szCs w:val="24"/>
        </w:rPr>
        <w:t>αι</w:t>
      </w:r>
      <w:r>
        <w:rPr>
          <w:rFonts w:eastAsia="Times New Roman" w:cs="Times New Roman"/>
          <w:szCs w:val="24"/>
        </w:rPr>
        <w:t xml:space="preserve"> ερωτήσεων του Ανεξάρτητου Βουλευτή Β΄ Αθηνών του κ. </w:t>
      </w:r>
      <w:r>
        <w:rPr>
          <w:rFonts w:eastAsia="Times New Roman" w:cs="Times New Roman"/>
          <w:bCs/>
          <w:szCs w:val="24"/>
        </w:rPr>
        <w:t>Θεοχάρη</w:t>
      </w:r>
      <w:r>
        <w:rPr>
          <w:rFonts w:eastAsia="Times New Roman" w:cs="Times New Roman"/>
          <w:bCs/>
          <w:szCs w:val="24"/>
        </w:rPr>
        <w:t xml:space="preserve"> (Χάρη)</w:t>
      </w:r>
      <w:r>
        <w:rPr>
          <w:rFonts w:eastAsia="Times New Roman" w:cs="Times New Roman"/>
          <w:bCs/>
          <w:szCs w:val="24"/>
        </w:rPr>
        <w:t xml:space="preserve"> Θεοχάρη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το εργοστάσιο λιπασμάτων </w:t>
      </w:r>
      <w:r>
        <w:rPr>
          <w:rFonts w:eastAsia="Times New Roman" w:cs="Times New Roman"/>
          <w:szCs w:val="24"/>
        </w:rPr>
        <w:lastRenderedPageBreak/>
        <w:t xml:space="preserve">της Νέας </w:t>
      </w:r>
      <w:proofErr w:type="spellStart"/>
      <w:r>
        <w:rPr>
          <w:rFonts w:eastAsia="Times New Roman" w:cs="Times New Roman"/>
          <w:szCs w:val="24"/>
        </w:rPr>
        <w:t>Καρβάλης</w:t>
      </w:r>
      <w:proofErr w:type="spellEnd"/>
      <w:r>
        <w:rPr>
          <w:rFonts w:eastAsia="Times New Roman" w:cs="Times New Roman"/>
          <w:szCs w:val="24"/>
        </w:rPr>
        <w:t xml:space="preserve"> στην Καβάλα, δεν θα συζητηθεί λόγω αναρμοδιότητας.</w:t>
      </w:r>
    </w:p>
    <w:p w14:paraId="453EA8B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Η πέμπτη με αριθμό 1107/27-6-2017 επίκαιρη ερώτηση</w:t>
      </w:r>
      <w:r>
        <w:rPr>
          <w:rFonts w:eastAsia="Times New Roman" w:cs="Times New Roman"/>
          <w:szCs w:val="24"/>
        </w:rPr>
        <w:t xml:space="preserve"> </w:t>
      </w:r>
      <w:r>
        <w:rPr>
          <w:rFonts w:eastAsia="Times New Roman" w:cs="Times New Roman"/>
          <w:szCs w:val="24"/>
        </w:rPr>
        <w:t>δευτέρου κύκλου της Βουλευτού Β΄ Πειραι</w:t>
      </w:r>
      <w:r>
        <w:rPr>
          <w:rFonts w:eastAsia="Times New Roman" w:cs="Times New Roman"/>
          <w:szCs w:val="24"/>
        </w:rPr>
        <w:t>ώς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με θέμα: «Απλήρωτοι </w:t>
      </w:r>
      <w:r>
        <w:rPr>
          <w:rFonts w:eastAsia="Times New Roman" w:cs="Times New Roman"/>
          <w:szCs w:val="24"/>
        </w:rPr>
        <w:t>εργαζόμενοι στην εταιρεία παραγωγής κτηνιατρικών φαρμάκων «PROVET», δεν θα συζητηθεί μετά από συνεννόηση της Υπουργού με τη Βουλευτή.</w:t>
      </w:r>
    </w:p>
    <w:p w14:paraId="453EA8B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Επίσης η έβδομη με αριθμό 1108/27-6-2017 επίκαιρη ερώτηση δευτέρου κύκλου του Βουλευτή Β΄ Αθηνών του Κομμουνιστικού Κόμματ</w:t>
      </w:r>
      <w:r>
        <w:rPr>
          <w:rFonts w:eastAsia="Times New Roman" w:cs="Times New Roman"/>
          <w:szCs w:val="24"/>
        </w:rPr>
        <w:t>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ανασύσταση των Οργανισμών Εργατικής Κατοικίας και Εργατικής Εστίας, δεν θα συζητηθεί μετά από συνεννόηση της Υπουργού με τον Βουλευτή.</w:t>
      </w:r>
    </w:p>
    <w:p w14:paraId="453EA8B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Αμέσως τώρα θα συζητηθεί η τρίτη με αριθμό 5397/515/4-5-2017 ερώτηση και αίτηση κατάθεσης εγγράφων του κύκλου αναφορών και ερωτήσεων του Ανεξάρτητου Βουλευτή Β΄ Αθηνών </w:t>
      </w:r>
      <w:r>
        <w:rPr>
          <w:rFonts w:eastAsia="Times New Roman" w:cs="Times New Roman"/>
          <w:szCs w:val="24"/>
        </w:rPr>
        <w:lastRenderedPageBreak/>
        <w:t xml:space="preserve">του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Δημητρίου Καρρά</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w:t>
      </w:r>
      <w:r>
        <w:rPr>
          <w:rFonts w:eastAsia="Times New Roman" w:cs="Times New Roman"/>
          <w:bCs/>
          <w:szCs w:val="24"/>
        </w:rPr>
        <w:t>ινωνικής Αλληλεγγύης,</w:t>
      </w:r>
      <w:r>
        <w:rPr>
          <w:rFonts w:eastAsia="Times New Roman" w:cs="Times New Roman"/>
          <w:b/>
          <w:bCs/>
          <w:szCs w:val="24"/>
        </w:rPr>
        <w:t xml:space="preserve"> </w:t>
      </w:r>
      <w:r>
        <w:rPr>
          <w:rFonts w:eastAsia="Times New Roman" w:cs="Times New Roman"/>
          <w:szCs w:val="24"/>
        </w:rPr>
        <w:t>σχετικά με την οικονομική ενίσχυση συνταξιοδοτικών φορέων.</w:t>
      </w:r>
    </w:p>
    <w:p w14:paraId="453EA8B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Κύριε Καρρά, έχετε τον λόγο για δύο λεπτά.</w:t>
      </w:r>
    </w:p>
    <w:p w14:paraId="453EA8B8"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κύριε Πρόεδρε.</w:t>
      </w:r>
    </w:p>
    <w:p w14:paraId="453EA8B9"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Με τον συνταξιοδοτικό και ασφαλιστικό νόμο του περσινού χρόνου αποφασίστηκε μ</w:t>
      </w:r>
      <w:r>
        <w:rPr>
          <w:rFonts w:eastAsia="Times New Roman" w:cs="Times New Roman"/>
          <w:szCs w:val="24"/>
        </w:rPr>
        <w:t>ια εισφορά υπέρ των συνταξιοδοτικών οργανώσεων, ούτως ώστε να εκπληρώνονται οι σκοποί τους. Η εισφορά αυτή είναι παρακράτημα από τους συνταξιούχους και ανέρχεται σε 0,20 ευρώ ανά κύρια σύνταξη. Μάλιστα έχει και εθελοντικό -θα τον ονόμαζα- χαρακτήρα, με την</w:t>
      </w:r>
      <w:r>
        <w:rPr>
          <w:rFonts w:eastAsia="Times New Roman" w:cs="Times New Roman"/>
          <w:szCs w:val="24"/>
        </w:rPr>
        <w:t xml:space="preserve"> έννοια ότι ο συνταξιούχος μπορεί να αρνηθεί την καταβολή υποβάλλοντας σχετική δήλωση. </w:t>
      </w:r>
    </w:p>
    <w:p w14:paraId="453EA8BA"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Παράλληλα, όμως, για τις λεπτομέρειες εφαρμογής της διάταξης αυτής προβλέφθηκε η έκδοση μιας κανονιστικής απόφασης από τον Υπουργό, ούτως ώστε να καθορίζει τους όρους κ</w:t>
      </w:r>
      <w:r>
        <w:rPr>
          <w:rFonts w:eastAsia="Times New Roman" w:cs="Times New Roman"/>
          <w:szCs w:val="24"/>
        </w:rPr>
        <w:t xml:space="preserve">αι τη διαδικασία διανομής του παρακρατήματος. Σημειώνω ότι το παρακράτημα αυτό δεν είναι κρατική ενίσχυση, είναι εισφορά </w:t>
      </w:r>
      <w:r>
        <w:rPr>
          <w:rFonts w:eastAsia="Times New Roman" w:cs="Times New Roman"/>
          <w:szCs w:val="24"/>
        </w:rPr>
        <w:lastRenderedPageBreak/>
        <w:t>των συνταξιούχων και επομένως πρέπει να έχει τη μορφή ανταποδοτικότητας.</w:t>
      </w:r>
    </w:p>
    <w:p w14:paraId="453EA8B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Στην πράξη παρατηρήθηκε το εξής: ενώ ο Υπουργός είχε την αρμοδ</w:t>
      </w:r>
      <w:r>
        <w:rPr>
          <w:rFonts w:eastAsia="Times New Roman" w:cs="Times New Roman"/>
          <w:szCs w:val="24"/>
        </w:rPr>
        <w:t xml:space="preserve">ιότητα να εκδώσει μόνο κανονιστική απόφαση ρυθμίσεως των λεπτομερειών, εξέδωσε απόφαση ατομικού χαρακτήρα που το </w:t>
      </w:r>
      <w:proofErr w:type="spellStart"/>
      <w:r>
        <w:rPr>
          <w:rFonts w:eastAsia="Times New Roman" w:cs="Times New Roman"/>
          <w:szCs w:val="24"/>
        </w:rPr>
        <w:t>παρακρατηθέν</w:t>
      </w:r>
      <w:proofErr w:type="spellEnd"/>
      <w:r>
        <w:rPr>
          <w:rFonts w:eastAsia="Times New Roman" w:cs="Times New Roman"/>
          <w:szCs w:val="24"/>
        </w:rPr>
        <w:t xml:space="preserve"> ποσό από το σύνολο των συνταξιούχων του β΄ εξαμήνου του 2016 λόγω της εφαρμογής του νέου νόμου το απέδωσε σε τρεις μόνο συνταξιοδο</w:t>
      </w:r>
      <w:r>
        <w:rPr>
          <w:rFonts w:eastAsia="Times New Roman" w:cs="Times New Roman"/>
          <w:szCs w:val="24"/>
        </w:rPr>
        <w:t xml:space="preserve">τικές οργανώσεις κατ’ </w:t>
      </w:r>
      <w:proofErr w:type="spellStart"/>
      <w:r>
        <w:rPr>
          <w:rFonts w:eastAsia="Times New Roman" w:cs="Times New Roman"/>
          <w:szCs w:val="24"/>
        </w:rPr>
        <w:t>αποκλεισμόν</w:t>
      </w:r>
      <w:proofErr w:type="spellEnd"/>
      <w:r>
        <w:rPr>
          <w:rFonts w:eastAsia="Times New Roman" w:cs="Times New Roman"/>
          <w:szCs w:val="24"/>
        </w:rPr>
        <w:t xml:space="preserve"> όλων των υπολοίπων.</w:t>
      </w:r>
    </w:p>
    <w:p w14:paraId="453EA8BC"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Επεσήμανα με την ερώτησή μου το ζήτημα, λοιπόν, το οποίο τίθεται ως προς αυτή </w:t>
      </w:r>
      <w:proofErr w:type="spellStart"/>
      <w:r>
        <w:rPr>
          <w:rFonts w:eastAsia="Times New Roman" w:cs="Times New Roman"/>
          <w:szCs w:val="24"/>
        </w:rPr>
        <w:t>καθαυτήν</w:t>
      </w:r>
      <w:proofErr w:type="spellEnd"/>
      <w:r>
        <w:rPr>
          <w:rFonts w:eastAsia="Times New Roman" w:cs="Times New Roman"/>
          <w:szCs w:val="24"/>
        </w:rPr>
        <w:t xml:space="preserve"> την εφαρμογή του νόμου, ζήτησα την ανάκληση των πράξεων -και αυτό είναι και το ερώτημά μου, το αν θα ανακληθούν, κύ</w:t>
      </w:r>
      <w:r>
        <w:rPr>
          <w:rFonts w:eastAsia="Times New Roman" w:cs="Times New Roman"/>
          <w:szCs w:val="24"/>
        </w:rPr>
        <w:t xml:space="preserve">ριε Πρόεδρε-, ούτως ώστε να αποκατασταθεί η δικαιοσύνη στο χώρο των συνταξιούχων, για τον λόγο ότι με τον τρόπο που διανεμήθηκε το </w:t>
      </w:r>
      <w:proofErr w:type="spellStart"/>
      <w:r>
        <w:rPr>
          <w:rFonts w:eastAsia="Times New Roman" w:cs="Times New Roman"/>
          <w:szCs w:val="24"/>
        </w:rPr>
        <w:t>παρακρατηθέν</w:t>
      </w:r>
      <w:proofErr w:type="spellEnd"/>
      <w:r>
        <w:rPr>
          <w:rFonts w:eastAsia="Times New Roman" w:cs="Times New Roman"/>
          <w:szCs w:val="24"/>
        </w:rPr>
        <w:t xml:space="preserve"> ποσό από το σύνολο των συνταξιούχων προς τρεις μόνο οργανώσεις, όσες αποκλείστηκαν τίθενται πλέον σε πιθανή αδυν</w:t>
      </w:r>
      <w:r>
        <w:rPr>
          <w:rFonts w:eastAsia="Times New Roman" w:cs="Times New Roman"/>
          <w:szCs w:val="24"/>
        </w:rPr>
        <w:t>αμία λειτουργίας τους. Δεν έχουν άλλους πόρους.</w:t>
      </w:r>
    </w:p>
    <w:p w14:paraId="453EA8B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53EA8B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Τελειώνω αμέσως, κύριε Πρόεδρε.</w:t>
      </w:r>
    </w:p>
    <w:p w14:paraId="453EA8B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Δεύτερον, όσον αφορά εκείνους οι οποίοι δέχονται την παρακράτηση ευλόγως, ανάλογα με την κατ</w:t>
      </w:r>
      <w:r>
        <w:rPr>
          <w:rFonts w:eastAsia="Times New Roman" w:cs="Times New Roman"/>
          <w:szCs w:val="24"/>
        </w:rPr>
        <w:t xml:space="preserve">ηγορία όπου ανήκει ο συνταξιούχος, θα θέλουν να πηγαίνει στον φορέα του, πρωτοβάθμιο, δευτεροβάθμιο, τριτοβάθμιο και όχι σε άλλους άσχετους προς αυτόν. </w:t>
      </w:r>
    </w:p>
    <w:p w14:paraId="453EA8C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Ζητώ την αποκατάσταση, λοιπόν, της ρυθμίσεως αυτής.</w:t>
      </w:r>
    </w:p>
    <w:p w14:paraId="453EA8C1"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w:t>
      </w:r>
      <w:r>
        <w:rPr>
          <w:rFonts w:eastAsia="Times New Roman" w:cs="Times New Roman"/>
          <w:szCs w:val="24"/>
        </w:rPr>
        <w:t>τε τον λόγο.</w:t>
      </w:r>
    </w:p>
    <w:p w14:paraId="453EA8C2"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453EA8C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Κύριε Καρρά, υποσημείωσα εντόνως αυτό που είπατε, ότι σωματεία που δεν έλαβαν αυτού του είδους την ενίσχυση κινδυνεύουν να</w:t>
      </w:r>
      <w:r>
        <w:rPr>
          <w:rFonts w:eastAsia="Times New Roman" w:cs="Times New Roman"/>
          <w:szCs w:val="24"/>
        </w:rPr>
        <w:t xml:space="preserve"> μη λειτουργούν. Άρα, να συνάγω ότι αποδέχεστε ως θετικό το μέτρο. Το αποδέχεστε ως θετικό να υπάρχει και οι παρατηρήσεις σας αφορούν απλώς τη διαδικασία.</w:t>
      </w:r>
    </w:p>
    <w:p w14:paraId="453EA8C4"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Δεν το απορρίπτω.</w:t>
      </w:r>
    </w:p>
    <w:p w14:paraId="453EA8C5"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lastRenderedPageBreak/>
        <w:t>Άρα, οι σχετικές αναφορές σας περί έκνομων ενεργειών τίθενται υπό το πρίσμα αυτών που θα σας πω. Αν πραγματικά επιμείνετε, να το συζητήσουμε ακόμα και πιο διεξοδ</w:t>
      </w:r>
      <w:r>
        <w:rPr>
          <w:rFonts w:eastAsia="Times New Roman" w:cs="Times New Roman"/>
          <w:szCs w:val="24"/>
        </w:rPr>
        <w:t xml:space="preserve">ικά, αν θέλετε, για να σας εξηγήσω εκτός της διαδικασίας, η οποία είναι πολύ μικρή σε χρόνο. </w:t>
      </w:r>
    </w:p>
    <w:p w14:paraId="453EA8C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Δυστυχώς, όλοι αυτοί οι φορείς, οι οποίοι δεν έχουν άλλον τρόπο να επιβιώνουν, όπως και εσείς παρατηρήσατε, δεν είχαν καμ</w:t>
      </w:r>
      <w:r>
        <w:rPr>
          <w:rFonts w:eastAsia="Times New Roman" w:cs="Times New Roman"/>
          <w:szCs w:val="24"/>
        </w:rPr>
        <w:t>μ</w:t>
      </w:r>
      <w:r>
        <w:rPr>
          <w:rFonts w:eastAsia="Times New Roman" w:cs="Times New Roman"/>
          <w:szCs w:val="24"/>
        </w:rPr>
        <w:t>ία δυνατότητα να αναλαμβάνουν μια οικονο</w:t>
      </w:r>
      <w:r>
        <w:rPr>
          <w:rFonts w:eastAsia="Times New Roman" w:cs="Times New Roman"/>
          <w:szCs w:val="24"/>
        </w:rPr>
        <w:t>μική υποστήριξη της λειτουργίας τους. Μας ενδιέφερε και μας ενδιαφέρει να εκδηλώνουμε την κοινωνική μας ευαισθησία, ιδίως σε τμήματα του πληθυσμού που εγώ δεν θεωρώ και δεν θεωρούμε ως Κυβέρνηση ότι είναι οι απόμαχοι. Μπορεί να είναι συνταξιούχοι, αλλά δεν</w:t>
      </w:r>
      <w:r>
        <w:rPr>
          <w:rFonts w:eastAsia="Times New Roman" w:cs="Times New Roman"/>
          <w:szCs w:val="24"/>
        </w:rPr>
        <w:t xml:space="preserve"> είναι απόμαχοι της ζωής. </w:t>
      </w:r>
    </w:p>
    <w:p w14:paraId="453EA8C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Θέλουμε οι συνταξιούχοι μας να μπορούν να οργανώνονται, να έχουν τη δική τους οργανωτική δομή, για να διαχειρίζονται τα θέματά τους. Και αυτός είναι ο τρόπος που εισήγαγε η Κυβέρνηση μας. Δεν είχαμε άλλη δυνατότητα, γιατί είχε κα</w:t>
      </w:r>
      <w:r>
        <w:rPr>
          <w:rFonts w:eastAsia="Times New Roman" w:cs="Times New Roman"/>
          <w:szCs w:val="24"/>
        </w:rPr>
        <w:t>ταργηθεί η χρηματοδότηση προς όλους αυτούς τους φορείς εδώ και αρ</w:t>
      </w:r>
      <w:r>
        <w:rPr>
          <w:rFonts w:eastAsia="Times New Roman" w:cs="Times New Roman"/>
          <w:szCs w:val="24"/>
        </w:rPr>
        <w:lastRenderedPageBreak/>
        <w:t xml:space="preserve">κετά χρόνια και επαναφέραμε αυτή τη διαδικασία, εθελοντικά, όπως είπατε και εσείς, με 20 λεπτά πλην εκείνων που θα θέλανε να μην τους κρατούνται τα 20 λεπτά, για τους δικούς τους λόγους. </w:t>
      </w:r>
    </w:p>
    <w:p w14:paraId="453EA8C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Έχο</w:t>
      </w:r>
      <w:r>
        <w:rPr>
          <w:rFonts w:eastAsia="Times New Roman" w:cs="Times New Roman"/>
          <w:szCs w:val="24"/>
        </w:rPr>
        <w:t>υν τη δυνατότητα στην πλατφόρμα που υπάρχει στον ΕΦΚΑ να κάνουν τη δήλωση ότι «δεν θέλω να μου κρατάτε τα 20 λεπτά» για τους λόγους τους δικούς του, υποκειμενικά, που δεν θέλει.</w:t>
      </w:r>
    </w:p>
    <w:p w14:paraId="453EA8C9"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Όμως, αυτή η απονομή, σύμφωνα με τις ίδιες τις προβλέψεις του νόμου, έγινε σε </w:t>
      </w:r>
      <w:r>
        <w:rPr>
          <w:rFonts w:eastAsia="Times New Roman" w:cs="Times New Roman"/>
          <w:szCs w:val="24"/>
        </w:rPr>
        <w:t xml:space="preserve">εκείνα τα σωματεία, σε εκείνες τις </w:t>
      </w:r>
      <w:proofErr w:type="spellStart"/>
      <w:r>
        <w:rPr>
          <w:rFonts w:eastAsia="Times New Roman" w:cs="Times New Roman"/>
          <w:szCs w:val="24"/>
        </w:rPr>
        <w:t>συνταξιουχικές</w:t>
      </w:r>
      <w:proofErr w:type="spellEnd"/>
      <w:r>
        <w:rPr>
          <w:rFonts w:eastAsia="Times New Roman" w:cs="Times New Roman"/>
          <w:szCs w:val="24"/>
        </w:rPr>
        <w:t xml:space="preserve"> οργανώσεις οι οποίες δεν είχαν με άλλες διατάξεις -και αυτό προέβλεπε ο νόμος- εισφορά την οποία ελάμβαναν. Και, μάλιστα, ορισμένα σωματεία –δεν θέλω τώρα να τα αναφέρω, για να μην αρχίσουμε την κουβέντα το</w:t>
      </w:r>
      <w:r>
        <w:rPr>
          <w:rFonts w:eastAsia="Times New Roman" w:cs="Times New Roman"/>
          <w:szCs w:val="24"/>
        </w:rPr>
        <w:t xml:space="preserve">ύ γιατί και πώς, αλλά είναι αποδεδειγμένο- αρνήθηκαν να μπουν σ’ αυτήν τη διαδικασία, διότι εισπράττουν μεγαλύτερη εισφορά με άλλες διατάξεις. Δηλαδή, υπάρχουν συλλογικές συμβάσεις εργασίας -να σας πω- ή κανονιστικές ενοχικές συμφωνίες, όπου </w:t>
      </w:r>
      <w:proofErr w:type="spellStart"/>
      <w:r>
        <w:rPr>
          <w:rFonts w:eastAsia="Times New Roman" w:cs="Times New Roman"/>
          <w:szCs w:val="24"/>
        </w:rPr>
        <w:t>παρακρατούνται</w:t>
      </w:r>
      <w:proofErr w:type="spellEnd"/>
      <w:r>
        <w:rPr>
          <w:rFonts w:eastAsia="Times New Roman" w:cs="Times New Roman"/>
          <w:szCs w:val="24"/>
        </w:rPr>
        <w:t xml:space="preserve"> πολύ υψηλότερα ποσά και ως ποσοστό επί των συντάξεων, των μισθών και εξυπηρετούνται με πολύ καλύτερες εισφορές. Αυτοί δεν θέλησαν να υπαχθούν στη σχετική διαδικασία.</w:t>
      </w:r>
    </w:p>
    <w:p w14:paraId="453EA8CA"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Προέκυψε, βεβαίως -για να πω όλο το ζήτημα πολύ συνοπτικά, κύριε Πρόεδρε- και το ενδιαφέρ</w:t>
      </w:r>
      <w:r>
        <w:rPr>
          <w:rFonts w:eastAsia="Times New Roman" w:cs="Times New Roman"/>
          <w:szCs w:val="24"/>
        </w:rPr>
        <w:t xml:space="preserve">ον ομοσπονδιών και επιχειρήσεων, που στην πρώτη περίοδο δεν εκδήλωσαν ενδιαφέρον. Εκδήλωσαν </w:t>
      </w:r>
      <w:proofErr w:type="spellStart"/>
      <w:r>
        <w:rPr>
          <w:rFonts w:eastAsia="Times New Roman" w:cs="Times New Roman"/>
          <w:szCs w:val="24"/>
        </w:rPr>
        <w:t>μεταγενεστέρως</w:t>
      </w:r>
      <w:proofErr w:type="spellEnd"/>
      <w:r>
        <w:rPr>
          <w:rFonts w:eastAsia="Times New Roman" w:cs="Times New Roman"/>
          <w:szCs w:val="24"/>
        </w:rPr>
        <w:t xml:space="preserve">. Γι’ αυτόν τον λόγο δεν συνεχίσαμε τη χορήγηση, γιατί αυτό που δόθηκε είναι του πρώτου εξάμηνου. Υπάρχει και ένα δεύτερο εξάμηνο. </w:t>
      </w:r>
    </w:p>
    <w:p w14:paraId="453EA8C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(Στο σημείο αυτό κ</w:t>
      </w:r>
      <w:r>
        <w:rPr>
          <w:rFonts w:eastAsia="Times New Roman" w:cs="Times New Roman"/>
          <w:szCs w:val="24"/>
        </w:rPr>
        <w:t>τυπάει το</w:t>
      </w:r>
      <w:r>
        <w:rPr>
          <w:rFonts w:eastAsia="Times New Roman" w:cs="Times New Roman"/>
          <w:szCs w:val="24"/>
        </w:rPr>
        <w:t xml:space="preserve"> </w:t>
      </w:r>
      <w:r>
        <w:rPr>
          <w:rFonts w:eastAsia="Times New Roman" w:cs="Times New Roman"/>
          <w:szCs w:val="24"/>
        </w:rPr>
        <w:t>κουδούνι λήξεως του χρόνου ομιλίας του κυρίου Υφυπουργού)</w:t>
      </w:r>
    </w:p>
    <w:p w14:paraId="453EA8CC"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δευτερολογία, κύριε Υπουργέ.</w:t>
      </w:r>
    </w:p>
    <w:p w14:paraId="453EA8CD"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Να πω αυτό, κύριε Πρό</w:t>
      </w:r>
      <w:r>
        <w:rPr>
          <w:rFonts w:eastAsia="Times New Roman" w:cs="Times New Roman"/>
          <w:szCs w:val="24"/>
        </w:rPr>
        <w:t>εδρε.</w:t>
      </w:r>
    </w:p>
    <w:p w14:paraId="453EA8C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Αυτές τις εισφορές του δεύτερου εξαμήνου που έχουν συγκεντρωθεί δεν τις διανείμαμε, γιατί καλέσαμε όλους να βρεθούν στο ίδιο τραπέζι και έγινε αυτή η συνάντηση, περιμέναμε και τα υπομνήματά τους, τα οποία παρέδωσαν -τα τελευταία- πριν </w:t>
      </w:r>
      <w:r>
        <w:rPr>
          <w:rFonts w:eastAsia="Times New Roman" w:cs="Times New Roman"/>
          <w:szCs w:val="24"/>
        </w:rPr>
        <w:t xml:space="preserve">από </w:t>
      </w:r>
      <w:r>
        <w:rPr>
          <w:rFonts w:eastAsia="Times New Roman" w:cs="Times New Roman"/>
          <w:szCs w:val="24"/>
        </w:rPr>
        <w:t>λίγες μέρες</w:t>
      </w:r>
      <w:r>
        <w:rPr>
          <w:rFonts w:eastAsia="Times New Roman" w:cs="Times New Roman"/>
          <w:szCs w:val="24"/>
        </w:rPr>
        <w:t xml:space="preserve">, για να καταλήξουμε με τη δική τους συμφωνία στον πιο καλό τρόπο και με τη δική τους συμφωνία να κάνουμε την </w:t>
      </w:r>
      <w:r>
        <w:rPr>
          <w:rFonts w:eastAsia="Times New Roman" w:cs="Times New Roman"/>
          <w:szCs w:val="24"/>
        </w:rPr>
        <w:lastRenderedPageBreak/>
        <w:t>ορθότερη κατανομή. Αυτό είναι και αυτό θα το κάνουμε τις επόμενες ημέρες.</w:t>
      </w:r>
    </w:p>
    <w:p w14:paraId="453EA8CF"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Καρρά, έχετε τον λόγο.</w:t>
      </w:r>
    </w:p>
    <w:p w14:paraId="453EA8D0"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Υπουργέ,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δεν απορρίπτω το μέτρο. Το θεωρώ θετικό για τη λειτουργία των συνταξιοδοτικών φορέων. Έχω τις αντιρρήσεις μου στον τρόπο </w:t>
      </w:r>
      <w:r>
        <w:rPr>
          <w:rFonts w:eastAsia="Times New Roman" w:cs="Times New Roman"/>
          <w:szCs w:val="24"/>
        </w:rPr>
        <w:t>με τον οποίο</w:t>
      </w:r>
      <w:r>
        <w:rPr>
          <w:rFonts w:eastAsia="Times New Roman" w:cs="Times New Roman"/>
          <w:szCs w:val="24"/>
        </w:rPr>
        <w:t xml:space="preserve"> εκδόθηκε η υπουργική απόφαση που προέβη στη διανομή.</w:t>
      </w:r>
    </w:p>
    <w:p w14:paraId="453EA8D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Εγώ περίμενα να βγει μια υπουργική απόφαση κανονιστικού χαρακτήρα, που θα κατηγοριοποιεί τους δικαιούχους, ούτως ώστε να μπορεί να μελετηθεί από τον ΟΑΕΔ, που έχει την ανάλογη αρμοδιότητα, τι εισφορές έδωσε η δύναμη του κάθε σωματείου, τα μέλη του κάθε συν</w:t>
      </w:r>
      <w:r>
        <w:rPr>
          <w:rFonts w:eastAsia="Times New Roman" w:cs="Times New Roman"/>
          <w:szCs w:val="24"/>
        </w:rPr>
        <w:t>ταξιοδοτικού σωματείου, ούτως ώστε με τη μορφή της ανταπόδοσης να επιστραφούν στον φορέα</w:t>
      </w:r>
      <w:r>
        <w:rPr>
          <w:rFonts w:eastAsia="Times New Roman" w:cs="Times New Roman"/>
          <w:szCs w:val="24"/>
        </w:rPr>
        <w:t>,</w:t>
      </w:r>
      <w:r>
        <w:rPr>
          <w:rFonts w:eastAsia="Times New Roman" w:cs="Times New Roman"/>
          <w:szCs w:val="24"/>
        </w:rPr>
        <w:t xml:space="preserve"> για να λειτουργήσει.</w:t>
      </w:r>
    </w:p>
    <w:p w14:paraId="453EA8D2"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Είναι δεδομένο, λοιπόν, ότι η κανονιστική απόφαση, αυτή που προβλέπει το άρθρο 102 παράγραφος 3 του ν.4387, δεν έχει εκδοθεί ακόμη. Εγώ θα περιμέ</w:t>
      </w:r>
      <w:r>
        <w:rPr>
          <w:rFonts w:eastAsia="Times New Roman" w:cs="Times New Roman"/>
          <w:szCs w:val="24"/>
        </w:rPr>
        <w:t xml:space="preserve">νω για την έκδοσή της. </w:t>
      </w:r>
    </w:p>
    <w:p w14:paraId="453EA8D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να γίνει και κάτι άλλο στη διαδρομή. Πρώτα απ’ όλα, είπατε κάτι στο οποίο θα διαφωνήσω: «Δεν εκδήλωσαν ενδιαφέρον</w:t>
      </w:r>
      <w:r>
        <w:rPr>
          <w:rFonts w:eastAsia="Times New Roman" w:cs="Times New Roman"/>
          <w:szCs w:val="24"/>
        </w:rPr>
        <w:t>.</w:t>
      </w:r>
      <w:r>
        <w:rPr>
          <w:rFonts w:eastAsia="Times New Roman" w:cs="Times New Roman"/>
          <w:szCs w:val="24"/>
        </w:rPr>
        <w:t>». Μα, το Υπουργείο περιμένει αίτηση για εκδήλωση ενδιαφέροντος; Ας χαρτογραφήσει ποιοι είναι οι δικαιούχοι</w:t>
      </w:r>
      <w:r>
        <w:rPr>
          <w:rFonts w:eastAsia="Times New Roman" w:cs="Times New Roman"/>
          <w:szCs w:val="24"/>
        </w:rPr>
        <w:t>,</w:t>
      </w:r>
      <w:r>
        <w:rPr>
          <w:rFonts w:eastAsia="Times New Roman" w:cs="Times New Roman"/>
          <w:szCs w:val="24"/>
        </w:rPr>
        <w:t xml:space="preserve"> να τους ξέρει. </w:t>
      </w:r>
    </w:p>
    <w:p w14:paraId="453EA8D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Ας το κάνετε αυτό, να ξέρουμε κι εμείς ποιοι είναι, γιατί, όπως απαντήσατε, κύριε Υπουργέ, δεν μου απαντήσατε ποιοι είναι οι δικαιούχοι.</w:t>
      </w:r>
    </w:p>
    <w:p w14:paraId="453EA8D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Δεύτερον, θέλω να ληφθεί μέριμνα και σ’ ένα άλλο σημείο, αν έχετε την καλοσύνη, όσον αφορά σ’ εκείνη  </w:t>
      </w:r>
      <w:r>
        <w:rPr>
          <w:rFonts w:eastAsia="Times New Roman" w:cs="Times New Roman"/>
          <w:szCs w:val="24"/>
        </w:rPr>
        <w:t>τη διανομή που έγινε το πρώτο εξάμηνο. Εγώ δεν είμαι εξ εκείνων που θα πω «</w:t>
      </w:r>
      <w:r>
        <w:rPr>
          <w:rFonts w:eastAsia="Times New Roman" w:cs="Times New Roman"/>
          <w:szCs w:val="24"/>
        </w:rPr>
        <w:t>π</w:t>
      </w:r>
      <w:r>
        <w:rPr>
          <w:rFonts w:eastAsia="Times New Roman" w:cs="Times New Roman"/>
          <w:szCs w:val="24"/>
        </w:rPr>
        <w:t>άρτε πίσω τα λεφτά από τα σωματεία των συνταξιούχων». Θα πω κάτι άλλο</w:t>
      </w:r>
      <w:r>
        <w:rPr>
          <w:rFonts w:eastAsia="Times New Roman" w:cs="Times New Roman"/>
          <w:szCs w:val="24"/>
        </w:rPr>
        <w:t>,</w:t>
      </w:r>
      <w:r>
        <w:rPr>
          <w:rFonts w:eastAsia="Times New Roman" w:cs="Times New Roman"/>
          <w:szCs w:val="24"/>
        </w:rPr>
        <w:t xml:space="preserve"> όμως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επέλθει ισορροπία με τη διανομή του δευτέρου εξαμήνου. Δηλαδή, να αποκατασταθεί η διαφορά εκείνη, την οποία στερήθηκαν το πρώτο εξάμηνο. </w:t>
      </w:r>
    </w:p>
    <w:p w14:paraId="453EA8D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Γιατί το λέω και επιμένω σ’ αυτό; Εγώ αποδέχομαι ότι δεν είναι απόμαχοι οι συνταξιούχοι. Δέχομαι, όμως, και κάτι άλλ</w:t>
      </w:r>
      <w:r>
        <w:rPr>
          <w:rFonts w:eastAsia="Times New Roman" w:cs="Times New Roman"/>
          <w:szCs w:val="24"/>
        </w:rPr>
        <w:t xml:space="preserve">ο, ότι σήμερα με τη συνταξιοδοτική περικοπή που γίνεται και έχουν φτάσει οι συνταξιούχοι να βρίσκονται σε δυσχερή θέση, αν τα σωματεία τους έχουν την υλικοτεχνική υποδομή και τα οικονομικά </w:t>
      </w:r>
      <w:r>
        <w:rPr>
          <w:rFonts w:eastAsia="Times New Roman" w:cs="Times New Roman"/>
          <w:szCs w:val="24"/>
        </w:rPr>
        <w:lastRenderedPageBreak/>
        <w:t>μέσα μέσω των εισφορών -αυτά τα 20 λεπτά- να μπορούν να διεκδικήσου</w:t>
      </w:r>
      <w:r>
        <w:rPr>
          <w:rFonts w:eastAsia="Times New Roman" w:cs="Times New Roman"/>
          <w:szCs w:val="24"/>
        </w:rPr>
        <w:t>ν, πρέπει να το υποστηρίξουμε όλοι -αν μπορούν να διεκδικήσουν-</w:t>
      </w:r>
      <w:r>
        <w:rPr>
          <w:rFonts w:eastAsia="Times New Roman" w:cs="Times New Roman"/>
          <w:szCs w:val="24"/>
        </w:rPr>
        <w:t>,</w:t>
      </w:r>
      <w:r>
        <w:rPr>
          <w:rFonts w:eastAsia="Times New Roman" w:cs="Times New Roman"/>
          <w:szCs w:val="24"/>
        </w:rPr>
        <w:t xml:space="preserve"> ούτως ώστε οι διεκδικήσεις αυτές να βελτιώσουν και τη θέση τους.</w:t>
      </w:r>
    </w:p>
    <w:p w14:paraId="453EA8D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Νομίζω, λοιπόν, ότι πρέπει να αποκατασταθεί η ανισορροπία που υπήρξε, να χαρτογραφηθούν οι δικαιούχοι, να μην περιμένει το Υπο</w:t>
      </w:r>
      <w:r>
        <w:rPr>
          <w:rFonts w:eastAsia="Times New Roman" w:cs="Times New Roman"/>
          <w:szCs w:val="24"/>
        </w:rPr>
        <w:t>υργείο να εκδηλωθεί αίτηση ενδιαφέροντος για τον εξής λόγο, ότι αν μείνουμε στη λογική της αίτησης ενδιαφέροντος, τότε πλέον θα αποδεχθούμε ότι δεν επιθυμούν</w:t>
      </w:r>
      <w:r>
        <w:rPr>
          <w:rFonts w:eastAsia="Times New Roman" w:cs="Times New Roman"/>
          <w:szCs w:val="24"/>
        </w:rPr>
        <w:t>,</w:t>
      </w:r>
      <w:r>
        <w:rPr>
          <w:rFonts w:eastAsia="Times New Roman" w:cs="Times New Roman"/>
          <w:szCs w:val="24"/>
        </w:rPr>
        <w:t xml:space="preserve"> εφόσον δεν εκδηλώνουν το ενδιαφέρον και το «δεν επιθυμούν» δεν το προβλέπει ο νόμος.</w:t>
      </w:r>
    </w:p>
    <w:p w14:paraId="453EA8D8" w14:textId="77777777" w:rsidR="00D050B1" w:rsidRDefault="005E65AA">
      <w:pPr>
        <w:spacing w:after="0" w:line="600" w:lineRule="auto"/>
        <w:ind w:firstLine="709"/>
        <w:jc w:val="both"/>
        <w:rPr>
          <w:rFonts w:eastAsia="Times New Roman" w:cs="Times New Roman"/>
          <w:szCs w:val="24"/>
        </w:rPr>
      </w:pPr>
      <w:r>
        <w:rPr>
          <w:rFonts w:eastAsia="Times New Roman" w:cs="Times New Roman"/>
          <w:szCs w:val="24"/>
        </w:rPr>
        <w:t>Ατομικά προβ</w:t>
      </w:r>
      <w:r>
        <w:rPr>
          <w:rFonts w:eastAsia="Times New Roman" w:cs="Times New Roman"/>
          <w:szCs w:val="24"/>
        </w:rPr>
        <w:t>λέπει ο νόμος να δηλώνουν οι συνταξιούχοι ότι δεν επιθυμούν την παρακράτηση. Τα σωματεία, πρωτοβάθμια, δευτεροβάθμια και τριτοβάθμια, δεν έχουν τέτοια αρμοδιότητα να δηλώνουν στο Υπουργείο. Ως προς τις εισφορές εξ άλλων πηγών συλλογικών συμβάσεων εργασίας,</w:t>
      </w:r>
      <w:r>
        <w:rPr>
          <w:rFonts w:eastAsia="Times New Roman" w:cs="Times New Roman"/>
          <w:szCs w:val="24"/>
        </w:rPr>
        <w:t xml:space="preserve"> στις οποίες αναφερθήκατε, θέλω να θυμίσω ότι αυτές είναι εισφορές ιδιωτικού δικαίου και είναι εκτός του ασφαλιστικού νόμου, με την έννοια του ν.4387, οπότε δεν πρέπει να λέμε ότι εισπράττουν τα σωματεία </w:t>
      </w:r>
      <w:r>
        <w:rPr>
          <w:rFonts w:eastAsia="Times New Roman" w:cs="Times New Roman"/>
          <w:szCs w:val="24"/>
        </w:rPr>
        <w:lastRenderedPageBreak/>
        <w:t>μέσω οικειοθελών ουσιαστικά παροχών που είναι από τι</w:t>
      </w:r>
      <w:r>
        <w:rPr>
          <w:rFonts w:eastAsia="Times New Roman" w:cs="Times New Roman"/>
          <w:szCs w:val="24"/>
        </w:rPr>
        <w:t xml:space="preserve">ς συλλογικές συμβάσεις των εν ενεργεία μελών κάποια εισφορά, γιατί τότε ματαιώνουμε και τον σκοπό του νόμου. </w:t>
      </w:r>
    </w:p>
    <w:p w14:paraId="453EA8D9" w14:textId="77777777" w:rsidR="00D050B1" w:rsidRDefault="005E65AA">
      <w:pPr>
        <w:spacing w:after="0" w:line="600" w:lineRule="auto"/>
        <w:ind w:firstLine="709"/>
        <w:jc w:val="both"/>
        <w:rPr>
          <w:rFonts w:eastAsia="Times New Roman" w:cs="Times New Roman"/>
          <w:szCs w:val="24"/>
        </w:rPr>
      </w:pPr>
      <w:r>
        <w:rPr>
          <w:rFonts w:eastAsia="Times New Roman" w:cs="Times New Roman"/>
          <w:szCs w:val="24"/>
        </w:rPr>
        <w:t xml:space="preserve">Ευχαριστώ, κύριε Πρόεδρε. </w:t>
      </w:r>
    </w:p>
    <w:p w14:paraId="453EA8DA" w14:textId="77777777" w:rsidR="00D050B1" w:rsidRDefault="005E65AA">
      <w:pPr>
        <w:spacing w:after="0" w:line="600" w:lineRule="auto"/>
        <w:ind w:firstLine="709"/>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κύριε Καρρά. </w:t>
      </w:r>
    </w:p>
    <w:p w14:paraId="453EA8D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w:t>
      </w:r>
      <w:r>
        <w:rPr>
          <w:rFonts w:eastAsia="Times New Roman" w:cs="Times New Roman"/>
          <w:szCs w:val="24"/>
        </w:rPr>
        <w:t xml:space="preserve"> σας. </w:t>
      </w:r>
    </w:p>
    <w:p w14:paraId="453EA8DC"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Καρρά, δεν πρόκειται για εισφορές που καταβάλλουν οι εν ενεργεία για τους συνταξιούχους. Είναι εισφορές που καταβάλλουν οι συνταξιούχοι, με βάση ενο</w:t>
      </w:r>
      <w:r>
        <w:rPr>
          <w:rFonts w:eastAsia="Times New Roman" w:cs="Times New Roman"/>
          <w:szCs w:val="24"/>
        </w:rPr>
        <w:t xml:space="preserve">χικές συμφωνίες που έχουν συνάψει προ πολλών ετών. </w:t>
      </w:r>
    </w:p>
    <w:p w14:paraId="453EA8D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Ενδεικτικά μπορώ να σας πω</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ότι η Ομοσπονδία Συνταξιούχων Τραπεζοϋπαλληλικών Οργανώσεων έχει ένα πολύ μεγάλο ποσοστό εισφοράς από τα μέλη της.</w:t>
      </w:r>
    </w:p>
    <w:p w14:paraId="453EA8D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Επομένως δεν παρεμβαίνουμε στα θέματα αυτά με</w:t>
      </w:r>
      <w:r>
        <w:rPr>
          <w:rFonts w:eastAsia="Times New Roman" w:cs="Times New Roman"/>
          <w:szCs w:val="24"/>
        </w:rPr>
        <w:t xml:space="preserve"> έναν τρόπο που δεν αρμόζει στην ίδια τη ρύθμιση, καθώς άλλωστε και η διάταξη που προβλέπουμε ευχέρεια παρέχει.  </w:t>
      </w:r>
    </w:p>
    <w:p w14:paraId="453EA8D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Εάν ο ίδιος ο καλούμενος να καταβάλει το 0,20 δεν το επιθυμεί, διαγράφεται. Δεν είναι αναγκαστική η συμμετοχή, εθελοντική είναι και έχει αυτόν</w:t>
      </w:r>
      <w:r>
        <w:rPr>
          <w:rFonts w:eastAsia="Times New Roman" w:cs="Times New Roman"/>
          <w:szCs w:val="24"/>
        </w:rPr>
        <w:t xml:space="preserve"> τον σκοπό. </w:t>
      </w:r>
      <w:r>
        <w:rPr>
          <w:rFonts w:eastAsia="Times New Roman" w:cs="Times New Roman"/>
          <w:szCs w:val="24"/>
        </w:rPr>
        <w:t>Η</w:t>
      </w:r>
      <w:r>
        <w:rPr>
          <w:rFonts w:eastAsia="Times New Roman" w:cs="Times New Roman"/>
          <w:szCs w:val="24"/>
        </w:rPr>
        <w:t xml:space="preserve"> ορθή πρόβλεψη στον νόμο, ότι αναφερόμαστε σε περιπτώσεις </w:t>
      </w:r>
      <w:proofErr w:type="spellStart"/>
      <w:r>
        <w:rPr>
          <w:rFonts w:eastAsia="Times New Roman" w:cs="Times New Roman"/>
          <w:szCs w:val="24"/>
        </w:rPr>
        <w:t>συνταξιουχικών</w:t>
      </w:r>
      <w:proofErr w:type="spellEnd"/>
      <w:r>
        <w:rPr>
          <w:rFonts w:eastAsia="Times New Roman" w:cs="Times New Roman"/>
          <w:szCs w:val="24"/>
        </w:rPr>
        <w:t xml:space="preserve"> οργανώσεων που δεν λαμβάνουν με άλλον τρόπο εισφορές</w:t>
      </w:r>
      <w:r>
        <w:rPr>
          <w:rFonts w:eastAsia="Times New Roman" w:cs="Times New Roman"/>
          <w:szCs w:val="24"/>
        </w:rPr>
        <w:t>,</w:t>
      </w:r>
      <w:r>
        <w:rPr>
          <w:rFonts w:eastAsia="Times New Roman" w:cs="Times New Roman"/>
          <w:szCs w:val="24"/>
        </w:rPr>
        <w:t xml:space="preserve"> θέλει να καλύψει τέτοιες περιπτώσεις και μάλιστα σε ένα επίπεδο υψηλότερης διάρθρωσης της συνταξιοδοτικής οργάνωσης.</w:t>
      </w:r>
      <w:r>
        <w:rPr>
          <w:rFonts w:eastAsia="Times New Roman" w:cs="Times New Roman"/>
          <w:szCs w:val="24"/>
        </w:rPr>
        <w:t xml:space="preserve"> </w:t>
      </w:r>
    </w:p>
    <w:p w14:paraId="453EA8E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Δηλαδή, για τους συνταξιούχους που συνταξιοδοτούνται από το ΙΚΑ, που παίρνει η </w:t>
      </w:r>
      <w:r>
        <w:rPr>
          <w:rFonts w:eastAsia="Times New Roman" w:cs="Times New Roman"/>
          <w:szCs w:val="24"/>
        </w:rPr>
        <w:t>ο</w:t>
      </w:r>
      <w:r>
        <w:rPr>
          <w:rFonts w:eastAsia="Times New Roman" w:cs="Times New Roman"/>
          <w:szCs w:val="24"/>
        </w:rPr>
        <w:t xml:space="preserve">μοσπονδία τους, κατανέμει σε όλα τα σωματεία της δικής του έκτασης που καλύπτει σωματεία στον χώρο αυτό, όπως και η Ομοσπονδία των Πολιτικών Υπαλλήλων. </w:t>
      </w:r>
    </w:p>
    <w:p w14:paraId="453EA8E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(Στο σημείο αυτό κτυπ</w:t>
      </w:r>
      <w:r>
        <w:rPr>
          <w:rFonts w:eastAsia="Times New Roman" w:cs="Times New Roman"/>
          <w:szCs w:val="24"/>
        </w:rPr>
        <w:t>άει το κουδούνι λήξεως του χρόνου ομιλίας του κυρίου Υφυπουργού)</w:t>
      </w:r>
    </w:p>
    <w:p w14:paraId="453EA8E2"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Κύριε Πρόεδρε, γιατί κτυπάει το κουδούνι λήξεως από τώρα; Δεν έχω άλλα δύο λεπτά τώρα;</w:t>
      </w:r>
    </w:p>
    <w:p w14:paraId="453EA8E3"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Είχα παραλείψει να βάλω τον χρόνο. Δεν σας αδικώ. </w:t>
      </w:r>
    </w:p>
    <w:p w14:paraId="453EA8E4"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w:t>
      </w:r>
      <w:r>
        <w:rPr>
          <w:rFonts w:eastAsia="Times New Roman" w:cs="Times New Roman"/>
          <w:b/>
          <w:szCs w:val="24"/>
        </w:rPr>
        <w:t>ΟΣ (Υφυπουργός Εργασίας, Κοινωνικής Ασφάλισης και Κοινωνικής Αλληλεγγύης):</w:t>
      </w:r>
      <w:r>
        <w:rPr>
          <w:rFonts w:eastAsia="Times New Roman" w:cs="Times New Roman"/>
          <w:szCs w:val="24"/>
        </w:rPr>
        <w:t xml:space="preserve"> Εντάξει. Απλά, για να ξέρω πόσο</w:t>
      </w:r>
      <w:r>
        <w:rPr>
          <w:rFonts w:eastAsia="Times New Roman" w:cs="Times New Roman"/>
          <w:szCs w:val="24"/>
        </w:rPr>
        <w:t>ν</w:t>
      </w:r>
      <w:r>
        <w:rPr>
          <w:rFonts w:eastAsia="Times New Roman" w:cs="Times New Roman"/>
          <w:szCs w:val="24"/>
        </w:rPr>
        <w:t xml:space="preserve"> χρόνο έχω. </w:t>
      </w:r>
    </w:p>
    <w:p w14:paraId="453EA8E5"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Υπάρχει ακριβοδίκαιη κλεψύδρα του χρόνου!</w:t>
      </w:r>
    </w:p>
    <w:p w14:paraId="453EA8E6"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w:t>
      </w:r>
      <w:r>
        <w:rPr>
          <w:rFonts w:eastAsia="Times New Roman" w:cs="Times New Roman"/>
          <w:b/>
          <w:szCs w:val="24"/>
        </w:rPr>
        <w:t>ισης και Κοινωνικής Αλληλεγγύης):</w:t>
      </w:r>
      <w:r>
        <w:rPr>
          <w:rFonts w:eastAsia="Times New Roman" w:cs="Times New Roman"/>
          <w:szCs w:val="24"/>
        </w:rPr>
        <w:t xml:space="preserve"> Εντάξει. Απλώς είδα ότι </w:t>
      </w:r>
      <w:r>
        <w:rPr>
          <w:rFonts w:eastAsia="Times New Roman" w:cs="Times New Roman"/>
          <w:szCs w:val="24"/>
        </w:rPr>
        <w:t>κ</w:t>
      </w:r>
      <w:r>
        <w:rPr>
          <w:rFonts w:eastAsia="Times New Roman" w:cs="Times New Roman"/>
          <w:szCs w:val="24"/>
        </w:rPr>
        <w:t xml:space="preserve">τύπησε το κουδούνι χρόνου λήξεως νωρίτερα. </w:t>
      </w:r>
    </w:p>
    <w:p w14:paraId="453EA8E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Επομένως και η Ομοσπονδία των Πολιτικών Υπαλλήλων και η Ομοσπονδία των Εργαζομένων στα Σώματα Ασφαλείας διαχέουν το ποσό αυτό γενικότερα. Επομένως θεωρού</w:t>
      </w:r>
      <w:r>
        <w:rPr>
          <w:rFonts w:eastAsia="Times New Roman" w:cs="Times New Roman"/>
          <w:szCs w:val="24"/>
        </w:rPr>
        <w:t>σαμε ότι καλύπτεται το φάσμα. Ωστόσο, υπήρξαν σωματεία και ομοσπονδίες που υποστήριξαν ότι δεν καλύπτονται. Γι</w:t>
      </w:r>
      <w:r>
        <w:rPr>
          <w:rFonts w:eastAsia="Times New Roman" w:cs="Times New Roman"/>
          <w:szCs w:val="24"/>
        </w:rPr>
        <w:t>α</w:t>
      </w:r>
      <w:r>
        <w:rPr>
          <w:rFonts w:eastAsia="Times New Roman" w:cs="Times New Roman"/>
          <w:szCs w:val="24"/>
        </w:rPr>
        <w:t xml:space="preserve"> αυτόν τον λόγο είδαμε ξανά το θέμα, τους καλέσαμε όλους μαζί και θα θέσουν σε συμφωνία μεταξύ τους τους κανόνες. </w:t>
      </w:r>
    </w:p>
    <w:p w14:paraId="453EA8E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Δεν υπάρχει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μ</w:t>
      </w:r>
      <w:r>
        <w:rPr>
          <w:rFonts w:eastAsia="Times New Roman" w:cs="Times New Roman"/>
          <w:szCs w:val="24"/>
        </w:rPr>
        <w:t xml:space="preserve">ητρώων </w:t>
      </w:r>
      <w:r>
        <w:rPr>
          <w:rFonts w:eastAsia="Times New Roman" w:cs="Times New Roman"/>
          <w:szCs w:val="24"/>
        </w:rPr>
        <w:t>σ</w:t>
      </w:r>
      <w:r>
        <w:rPr>
          <w:rFonts w:eastAsia="Times New Roman" w:cs="Times New Roman"/>
          <w:szCs w:val="24"/>
        </w:rPr>
        <w:t xml:space="preserve">ωματείων. </w:t>
      </w:r>
      <w:r>
        <w:rPr>
          <w:rFonts w:eastAsia="Times New Roman" w:cs="Times New Roman"/>
          <w:szCs w:val="24"/>
        </w:rPr>
        <w:t>Ε</w:t>
      </w:r>
      <w:r>
        <w:rPr>
          <w:rFonts w:eastAsia="Times New Roman" w:cs="Times New Roman"/>
          <w:szCs w:val="24"/>
        </w:rPr>
        <w:t>πειδή αντιλαμβάνεστε ως νομικός αυτό που είπα, ότι θεωρήσαμε ότι καλύπτονται όλοι</w:t>
      </w:r>
      <w:r>
        <w:rPr>
          <w:rFonts w:eastAsia="Times New Roman" w:cs="Times New Roman"/>
          <w:szCs w:val="24"/>
        </w:rPr>
        <w:t>,</w:t>
      </w:r>
      <w:r>
        <w:rPr>
          <w:rFonts w:eastAsia="Times New Roman" w:cs="Times New Roman"/>
          <w:szCs w:val="24"/>
        </w:rPr>
        <w:t xml:space="preserve"> διότι είναι «ομπρέλα» αυτές οι ομοσπονδίες, πράγματι μπορεί να συμβαίνει να μην καλύπτονται όλοι και τους είπαμε να δημιουργήσουμε ένα </w:t>
      </w:r>
      <w:r>
        <w:rPr>
          <w:rFonts w:eastAsia="Times New Roman" w:cs="Times New Roman"/>
          <w:szCs w:val="24"/>
        </w:rPr>
        <w:t>μ</w:t>
      </w:r>
      <w:r>
        <w:rPr>
          <w:rFonts w:eastAsia="Times New Roman" w:cs="Times New Roman"/>
          <w:szCs w:val="24"/>
        </w:rPr>
        <w:t xml:space="preserve">ητρώο </w:t>
      </w:r>
      <w:proofErr w:type="spellStart"/>
      <w:r>
        <w:rPr>
          <w:rFonts w:eastAsia="Times New Roman" w:cs="Times New Roman"/>
          <w:szCs w:val="24"/>
        </w:rPr>
        <w:t>σ</w:t>
      </w:r>
      <w:r>
        <w:rPr>
          <w:rFonts w:eastAsia="Times New Roman" w:cs="Times New Roman"/>
          <w:szCs w:val="24"/>
        </w:rPr>
        <w:t>υνταξιουχικών</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ργαν</w:t>
      </w:r>
      <w:r>
        <w:rPr>
          <w:rFonts w:eastAsia="Times New Roman" w:cs="Times New Roman"/>
          <w:szCs w:val="24"/>
        </w:rPr>
        <w:t xml:space="preserve">ώσεων με τη συμφωνία όλων. </w:t>
      </w:r>
    </w:p>
    <w:p w14:paraId="453EA8E9"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είναι εύκολο να το φτιάξουμε εμείς. Δεν είναι εύκολο να ξέρουμε από τα αρχεία των </w:t>
      </w:r>
      <w:r>
        <w:rPr>
          <w:rFonts w:eastAsia="Times New Roman" w:cs="Times New Roman"/>
          <w:szCs w:val="24"/>
        </w:rPr>
        <w:t>π</w:t>
      </w:r>
      <w:r>
        <w:rPr>
          <w:rFonts w:eastAsia="Times New Roman" w:cs="Times New Roman"/>
          <w:szCs w:val="24"/>
        </w:rPr>
        <w:t xml:space="preserve">ρωτοδικείων, γιατί είναι αστικά σωματεία. Δεν είναι </w:t>
      </w:r>
      <w:r>
        <w:rPr>
          <w:rFonts w:eastAsia="Times New Roman" w:cs="Times New Roman"/>
          <w:szCs w:val="24"/>
        </w:rPr>
        <w:t>β</w:t>
      </w:r>
      <w:r>
        <w:rPr>
          <w:rFonts w:eastAsia="Times New Roman" w:cs="Times New Roman"/>
          <w:szCs w:val="24"/>
        </w:rPr>
        <w:t xml:space="preserve">ιβλίο </w:t>
      </w:r>
      <w:r>
        <w:rPr>
          <w:rFonts w:eastAsia="Times New Roman" w:cs="Times New Roman"/>
          <w:szCs w:val="24"/>
        </w:rPr>
        <w:t>σ</w:t>
      </w:r>
      <w:r>
        <w:rPr>
          <w:rFonts w:eastAsia="Times New Roman" w:cs="Times New Roman"/>
          <w:szCs w:val="24"/>
        </w:rPr>
        <w:t xml:space="preserve">ωματείων </w:t>
      </w:r>
      <w:r>
        <w:rPr>
          <w:rFonts w:eastAsia="Times New Roman" w:cs="Times New Roman"/>
          <w:szCs w:val="24"/>
        </w:rPr>
        <w:t>σ</w:t>
      </w:r>
      <w:r>
        <w:rPr>
          <w:rFonts w:eastAsia="Times New Roman" w:cs="Times New Roman"/>
          <w:szCs w:val="24"/>
        </w:rPr>
        <w:t xml:space="preserve">υνδικαλιστικών </w:t>
      </w:r>
      <w:r>
        <w:rPr>
          <w:rFonts w:eastAsia="Times New Roman" w:cs="Times New Roman"/>
          <w:szCs w:val="24"/>
        </w:rPr>
        <w:t>ο</w:t>
      </w:r>
      <w:r>
        <w:rPr>
          <w:rFonts w:eastAsia="Times New Roman" w:cs="Times New Roman"/>
          <w:szCs w:val="24"/>
        </w:rPr>
        <w:t xml:space="preserve">ργανώσεων, που είναι όλα γραμμένα σε αυτό. Τότε θα </w:t>
      </w:r>
      <w:r>
        <w:rPr>
          <w:rFonts w:eastAsia="Times New Roman" w:cs="Times New Roman"/>
          <w:szCs w:val="24"/>
        </w:rPr>
        <w:t xml:space="preserve">ξέραμε. Στις </w:t>
      </w:r>
      <w:proofErr w:type="spellStart"/>
      <w:r>
        <w:rPr>
          <w:rFonts w:eastAsia="Times New Roman" w:cs="Times New Roman"/>
          <w:szCs w:val="24"/>
        </w:rPr>
        <w:t>συνταξιουχικές</w:t>
      </w:r>
      <w:proofErr w:type="spellEnd"/>
      <w:r>
        <w:rPr>
          <w:rFonts w:eastAsia="Times New Roman" w:cs="Times New Roman"/>
          <w:szCs w:val="24"/>
        </w:rPr>
        <w:t xml:space="preserve"> οργανώσεις δεν μπορούμε να το γνωρίζουμε. Όση έρευνα και να κάνουμε, δεν μπορούμε να το γνωρίζουμε. Άρα πρέπει να εκδηλώσουν και οι ίδιοι ενδιαφέρον. </w:t>
      </w:r>
    </w:p>
    <w:p w14:paraId="453EA8EA"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συζήτηση που κάνουμε εδώ στη Βουλή κοινοποιεί το θέμα ακόμη περισσότερο, ώσ</w:t>
      </w:r>
      <w:r>
        <w:rPr>
          <w:rFonts w:eastAsia="Times New Roman" w:cs="Times New Roman"/>
          <w:szCs w:val="24"/>
        </w:rPr>
        <w:t xml:space="preserve">τε να σπεύσουν εκείνοι που θεωρούν ότι μπορούν να υπάγονται σε αυτό. Δεν έχουμε άλλον τρόπο. Δεν υπάρχει </w:t>
      </w:r>
      <w:r>
        <w:rPr>
          <w:rFonts w:eastAsia="Times New Roman" w:cs="Times New Roman"/>
          <w:szCs w:val="24"/>
        </w:rPr>
        <w:t>μ</w:t>
      </w:r>
      <w:r>
        <w:rPr>
          <w:rFonts w:eastAsia="Times New Roman" w:cs="Times New Roman"/>
          <w:szCs w:val="24"/>
        </w:rPr>
        <w:t xml:space="preserve">ητρώο </w:t>
      </w:r>
      <w:proofErr w:type="spellStart"/>
      <w:r>
        <w:rPr>
          <w:rFonts w:eastAsia="Times New Roman" w:cs="Times New Roman"/>
          <w:szCs w:val="24"/>
        </w:rPr>
        <w:t>σ</w:t>
      </w:r>
      <w:r>
        <w:rPr>
          <w:rFonts w:eastAsia="Times New Roman" w:cs="Times New Roman"/>
          <w:szCs w:val="24"/>
        </w:rPr>
        <w:t>υνταξιουχικών</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ργανώσεων και θέλουμε τώρα να το δημιουργήσουμε, αλλά πρέπει να συμβάλουν όλοι για να υπάρξει και να μη </w:t>
      </w:r>
      <w:r>
        <w:rPr>
          <w:rFonts w:eastAsia="Times New Roman" w:cs="Times New Roman"/>
          <w:szCs w:val="24"/>
        </w:rPr>
        <w:t>σημειωθούν</w:t>
      </w:r>
      <w:r>
        <w:rPr>
          <w:rFonts w:eastAsia="Times New Roman" w:cs="Times New Roman"/>
          <w:szCs w:val="24"/>
        </w:rPr>
        <w:t xml:space="preserve"> παραλείψεις. </w:t>
      </w:r>
    </w:p>
    <w:p w14:paraId="453EA8E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Επομένως η γνωμοδότηση που λέτε υπήρξε από την πλευρά της σχετικής υπηρεσίας του ΟΑΕΔ. Δεν δόθηκαν χωρίς γνωμοδότηση. Όλα συνέβησαν κατά τις προβλέψεις του νόμου και ό,τι είναι να βελτιώσουμε θα το κάνουμε και το κάνουμε ήδη, σε συνεργασία με τους ίδιους </w:t>
      </w:r>
      <w:r>
        <w:rPr>
          <w:rFonts w:eastAsia="Times New Roman" w:cs="Times New Roman"/>
          <w:szCs w:val="24"/>
        </w:rPr>
        <w:t xml:space="preserve">τους ενδιαφερόμενους. </w:t>
      </w:r>
    </w:p>
    <w:p w14:paraId="453EA8EC"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3EA8ED"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Κι εγώ ευχαριστώ, κύριε Υπουργέ. </w:t>
      </w:r>
    </w:p>
    <w:p w14:paraId="453EA8EE" w14:textId="77777777" w:rsidR="00D050B1" w:rsidRDefault="005E65AA">
      <w:pPr>
        <w:spacing w:after="0" w:line="600" w:lineRule="auto"/>
        <w:ind w:firstLine="720"/>
        <w:jc w:val="both"/>
        <w:rPr>
          <w:rFonts w:eastAsia="Times New Roman"/>
          <w:color w:val="000000"/>
          <w:szCs w:val="24"/>
        </w:rPr>
      </w:pPr>
      <w:r>
        <w:rPr>
          <w:rFonts w:eastAsia="Times New Roman" w:cs="Times New Roman"/>
          <w:szCs w:val="24"/>
        </w:rPr>
        <w:t xml:space="preserve">Η τρίτη </w:t>
      </w:r>
      <w:r>
        <w:rPr>
          <w:rFonts w:eastAsia="Times New Roman"/>
          <w:color w:val="000000"/>
          <w:szCs w:val="24"/>
        </w:rPr>
        <w:t>με αριθμό 1083/21-6-2017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της Βουλευτού Δράμας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Χαράς </w:t>
      </w:r>
      <w:proofErr w:type="spellStart"/>
      <w:r>
        <w:rPr>
          <w:rFonts w:eastAsia="Times New Roman"/>
          <w:bCs/>
          <w:color w:val="000000"/>
          <w:szCs w:val="24"/>
        </w:rPr>
        <w:t>Κεφαλίδο</w:t>
      </w:r>
      <w:r>
        <w:rPr>
          <w:rFonts w:eastAsia="Times New Roman"/>
          <w:bCs/>
          <w:color w:val="000000"/>
          <w:szCs w:val="24"/>
        </w:rPr>
        <w:t>υ</w:t>
      </w:r>
      <w:proofErr w:type="spellEnd"/>
      <w:r>
        <w:rPr>
          <w:rFonts w:eastAsia="Times New Roman"/>
          <w:b/>
          <w:bCs/>
          <w:color w:val="000000"/>
          <w:szCs w:val="24"/>
        </w:rPr>
        <w:t> </w:t>
      </w:r>
      <w:r>
        <w:rPr>
          <w:rFonts w:eastAsia="Times New Roman"/>
          <w:color w:val="000000"/>
          <w:szCs w:val="24"/>
        </w:rPr>
        <w:t>προς την Υπουργό </w:t>
      </w:r>
      <w:r>
        <w:rPr>
          <w:rFonts w:eastAsia="Times New Roman"/>
          <w:bCs/>
          <w:color w:val="000000"/>
          <w:szCs w:val="24"/>
        </w:rPr>
        <w:t>Πολιτισμού και Αθλητισμού,</w:t>
      </w:r>
      <w:r>
        <w:rPr>
          <w:rFonts w:eastAsia="Times New Roman"/>
          <w:b/>
          <w:bCs/>
          <w:color w:val="000000"/>
          <w:szCs w:val="24"/>
        </w:rPr>
        <w:t> </w:t>
      </w:r>
      <w:r>
        <w:rPr>
          <w:rFonts w:eastAsia="Times New Roman"/>
          <w:color w:val="000000"/>
          <w:szCs w:val="24"/>
        </w:rPr>
        <w:t>με θέμα: «Σε απόλυτο αδιέξοδο το έργο επέκτασης της Εθνικής Πινακοθήκης», δ</w:t>
      </w:r>
      <w:r>
        <w:rPr>
          <w:rFonts w:eastAsia="Times New Roman" w:cs="Times New Roman"/>
          <w:szCs w:val="24"/>
        </w:rPr>
        <w:t>εν θα συζητηθεί</w:t>
      </w:r>
      <w:r>
        <w:rPr>
          <w:rFonts w:eastAsia="Times New Roman" w:cs="Times New Roman"/>
          <w:szCs w:val="24"/>
        </w:rPr>
        <w:t>,</w:t>
      </w:r>
      <w:r>
        <w:rPr>
          <w:rFonts w:eastAsia="Times New Roman" w:cs="Times New Roman"/>
          <w:szCs w:val="24"/>
        </w:rPr>
        <w:t xml:space="preserve"> λόγω απουσίας της αρμόδιας Υπουργού στο εξωτερικό.</w:t>
      </w:r>
    </w:p>
    <w:p w14:paraId="453EA8EF" w14:textId="77777777" w:rsidR="00D050B1" w:rsidRDefault="005E65AA">
      <w:pPr>
        <w:spacing w:after="0" w:line="600" w:lineRule="auto"/>
        <w:ind w:firstLine="720"/>
        <w:jc w:val="both"/>
        <w:rPr>
          <w:rFonts w:eastAsia="Times New Roman" w:cs="Times New Roman"/>
          <w:szCs w:val="24"/>
        </w:rPr>
      </w:pPr>
      <w:r>
        <w:rPr>
          <w:rFonts w:eastAsia="Times New Roman"/>
          <w:color w:val="000000"/>
          <w:szCs w:val="24"/>
        </w:rPr>
        <w:t>Επίσης, για τον ίδιο λόγο</w:t>
      </w:r>
      <w:r>
        <w:rPr>
          <w:rFonts w:eastAsia="Times New Roman"/>
          <w:color w:val="000000"/>
          <w:szCs w:val="24"/>
        </w:rPr>
        <w:t>,</w:t>
      </w:r>
      <w:r>
        <w:rPr>
          <w:rFonts w:eastAsia="Times New Roman"/>
          <w:color w:val="000000"/>
          <w:szCs w:val="24"/>
        </w:rPr>
        <w:t xml:space="preserve"> δεν θα συζητηθεί και η πρώτη </w:t>
      </w:r>
      <w:r>
        <w:rPr>
          <w:rFonts w:eastAsia="Times New Roman"/>
          <w:color w:val="000000"/>
          <w:szCs w:val="24"/>
          <w:shd w:val="clear" w:color="auto" w:fill="FFFFFF"/>
        </w:rPr>
        <w:t>με αριθμό 5199/25-4-2017 ερώτηση του κύκλου των αναφορών</w:t>
      </w:r>
      <w:r>
        <w:rPr>
          <w:rFonts w:eastAsia="Times New Roman"/>
          <w:color w:val="000000"/>
          <w:szCs w:val="24"/>
          <w:shd w:val="clear" w:color="auto" w:fill="FFFFFF"/>
        </w:rPr>
        <w:t xml:space="preserve"> </w:t>
      </w:r>
      <w:r>
        <w:rPr>
          <w:rFonts w:eastAsia="Times New Roman"/>
          <w:color w:val="000000"/>
          <w:szCs w:val="24"/>
          <w:shd w:val="clear" w:color="auto" w:fill="FFFFFF"/>
        </w:rPr>
        <w:t>και</w:t>
      </w:r>
      <w:r>
        <w:rPr>
          <w:rFonts w:eastAsia="Times New Roman"/>
          <w:color w:val="000000"/>
          <w:szCs w:val="24"/>
          <w:shd w:val="clear" w:color="auto" w:fill="FFFFFF"/>
        </w:rPr>
        <w:t xml:space="preserve"> </w:t>
      </w:r>
      <w:r>
        <w:rPr>
          <w:rFonts w:eastAsia="Times New Roman"/>
          <w:color w:val="000000"/>
          <w:szCs w:val="24"/>
          <w:shd w:val="clear" w:color="auto" w:fill="FFFFFF"/>
        </w:rPr>
        <w:t>ερωτήσεων του Βουλευτή Αχαΐας του Συνασπισμού Ριζοσπαστικής Αριστεράς κ. </w:t>
      </w:r>
      <w:r>
        <w:rPr>
          <w:rFonts w:eastAsia="Times New Roman"/>
          <w:bCs/>
          <w:color w:val="000000"/>
          <w:szCs w:val="24"/>
          <w:shd w:val="clear" w:color="auto" w:fill="FFFFFF"/>
        </w:rPr>
        <w:t xml:space="preserve">Ανδρέα </w:t>
      </w:r>
      <w:proofErr w:type="spellStart"/>
      <w:r>
        <w:rPr>
          <w:rFonts w:eastAsia="Times New Roman"/>
          <w:bCs/>
          <w:color w:val="000000"/>
          <w:szCs w:val="24"/>
          <w:shd w:val="clear" w:color="auto" w:fill="FFFFFF"/>
        </w:rPr>
        <w:t>Ριζούλη</w:t>
      </w:r>
      <w:proofErr w:type="spellEnd"/>
      <w:r>
        <w:rPr>
          <w:rFonts w:eastAsia="Times New Roman"/>
          <w:b/>
          <w:bCs/>
          <w:color w:val="000000"/>
          <w:szCs w:val="24"/>
          <w:shd w:val="clear" w:color="auto" w:fill="FFFFFF"/>
        </w:rPr>
        <w:t> </w:t>
      </w:r>
      <w:r>
        <w:rPr>
          <w:rFonts w:eastAsia="Times New Roman"/>
          <w:color w:val="000000"/>
          <w:szCs w:val="24"/>
          <w:shd w:val="clear" w:color="auto" w:fill="FFFFFF"/>
        </w:rPr>
        <w:t>προς την Υπουργό </w:t>
      </w:r>
      <w:r>
        <w:rPr>
          <w:rFonts w:eastAsia="Times New Roman"/>
          <w:bCs/>
          <w:color w:val="000000"/>
          <w:szCs w:val="24"/>
          <w:shd w:val="clear" w:color="auto" w:fill="FFFFFF"/>
        </w:rPr>
        <w:t>Πολιτισμού και Αθλητισμού,</w:t>
      </w:r>
      <w:r>
        <w:rPr>
          <w:rFonts w:eastAsia="Times New Roman"/>
          <w:b/>
          <w:bCs/>
          <w:color w:val="000000"/>
          <w:szCs w:val="24"/>
          <w:shd w:val="clear" w:color="auto" w:fill="FFFFFF"/>
        </w:rPr>
        <w:t> </w:t>
      </w:r>
      <w:r>
        <w:rPr>
          <w:rFonts w:eastAsia="Times New Roman"/>
          <w:color w:val="000000"/>
          <w:szCs w:val="24"/>
          <w:shd w:val="clear" w:color="auto" w:fill="FFFFFF"/>
        </w:rPr>
        <w:t xml:space="preserve">σχετικά με τις απαιτούμενες ενέργειες για την ολοκλήρωση της </w:t>
      </w:r>
      <w:proofErr w:type="spellStart"/>
      <w:r>
        <w:rPr>
          <w:rFonts w:eastAsia="Times New Roman"/>
          <w:color w:val="000000"/>
          <w:szCs w:val="24"/>
          <w:shd w:val="clear" w:color="auto" w:fill="FFFFFF"/>
        </w:rPr>
        <w:t>ψη</w:t>
      </w:r>
      <w:r>
        <w:rPr>
          <w:rFonts w:eastAsia="Times New Roman"/>
          <w:color w:val="000000"/>
          <w:szCs w:val="24"/>
          <w:shd w:val="clear" w:color="auto" w:fill="FFFFFF"/>
        </w:rPr>
        <w:t>φιοποίησης</w:t>
      </w:r>
      <w:proofErr w:type="spellEnd"/>
      <w:r>
        <w:rPr>
          <w:rFonts w:eastAsia="Times New Roman"/>
          <w:color w:val="000000"/>
          <w:szCs w:val="24"/>
          <w:shd w:val="clear" w:color="auto" w:fill="FFFFFF"/>
        </w:rPr>
        <w:t xml:space="preserve"> των κινητών μνημείων του ελληνικού πολιτισμού.</w:t>
      </w:r>
    </w:p>
    <w:p w14:paraId="453EA8F0" w14:textId="77777777" w:rsidR="00D050B1" w:rsidRDefault="005E65AA">
      <w:pPr>
        <w:spacing w:after="0" w:line="600" w:lineRule="auto"/>
        <w:ind w:firstLine="720"/>
        <w:jc w:val="both"/>
        <w:rPr>
          <w:rFonts w:eastAsia="Times New Roman"/>
          <w:szCs w:val="24"/>
        </w:rPr>
      </w:pPr>
      <w:r>
        <w:rPr>
          <w:rFonts w:eastAsia="Times New Roman"/>
          <w:szCs w:val="24"/>
        </w:rPr>
        <w:t>Τέλος, για τον ίδιο λόγο</w:t>
      </w:r>
      <w:r>
        <w:rPr>
          <w:rFonts w:eastAsia="Times New Roman"/>
          <w:szCs w:val="24"/>
        </w:rPr>
        <w:t>,</w:t>
      </w:r>
      <w:r>
        <w:rPr>
          <w:rFonts w:eastAsia="Times New Roman"/>
          <w:szCs w:val="24"/>
        </w:rPr>
        <w:t xml:space="preserve"> δεν θα συζητηθεί και </w:t>
      </w:r>
      <w:r>
        <w:rPr>
          <w:rFonts w:eastAsia="Times New Roman"/>
          <w:szCs w:val="24"/>
        </w:rPr>
        <w:t xml:space="preserve">η </w:t>
      </w:r>
      <w:r>
        <w:rPr>
          <w:rFonts w:eastAsia="Times New Roman"/>
          <w:szCs w:val="24"/>
        </w:rPr>
        <w:t xml:space="preserve">δεύτερη με αριθμό 5243/27-4-2017 ερώτηση του κύκλου των αναφορών και ερωτήσεων του Βουλευτή Αττικής του Συνασπισμού Ριζοσπαστικής Αριστεράς κ. </w:t>
      </w:r>
      <w:r>
        <w:rPr>
          <w:rFonts w:eastAsia="Times New Roman"/>
          <w:bCs/>
          <w:szCs w:val="24"/>
        </w:rPr>
        <w:t>Αριστε</w:t>
      </w:r>
      <w:r>
        <w:rPr>
          <w:rFonts w:eastAsia="Times New Roman"/>
          <w:bCs/>
          <w:szCs w:val="24"/>
        </w:rPr>
        <w:t>ίδη Μπαλτά</w:t>
      </w:r>
      <w:r>
        <w:rPr>
          <w:rFonts w:eastAsia="Times New Roman"/>
          <w:b/>
          <w:bCs/>
          <w:szCs w:val="24"/>
        </w:rPr>
        <w:t xml:space="preserve"> </w:t>
      </w:r>
      <w:r>
        <w:rPr>
          <w:rFonts w:eastAsia="Times New Roman"/>
          <w:szCs w:val="24"/>
        </w:rPr>
        <w:t xml:space="preserve">προς την Υπουργό </w:t>
      </w:r>
      <w:r>
        <w:rPr>
          <w:rFonts w:eastAsia="Times New Roman"/>
          <w:bCs/>
          <w:szCs w:val="24"/>
        </w:rPr>
        <w:lastRenderedPageBreak/>
        <w:t>Πολιτισμού και Αθλητισμού,</w:t>
      </w:r>
      <w:r>
        <w:rPr>
          <w:rFonts w:eastAsia="Times New Roman"/>
          <w:b/>
          <w:bCs/>
          <w:szCs w:val="24"/>
        </w:rPr>
        <w:t xml:space="preserve"> </w:t>
      </w:r>
      <w:r>
        <w:rPr>
          <w:rFonts w:eastAsia="Times New Roman"/>
          <w:szCs w:val="24"/>
        </w:rPr>
        <w:t>σχετικά με το Ταμείο Αλληλοβοήθειας Υπαλλήλων Υπουργείου Πολιτισμού.</w:t>
      </w:r>
    </w:p>
    <w:p w14:paraId="453EA8F1" w14:textId="77777777" w:rsidR="00D050B1" w:rsidRDefault="005E65AA">
      <w:pPr>
        <w:spacing w:after="0" w:line="600" w:lineRule="auto"/>
        <w:ind w:firstLine="720"/>
        <w:jc w:val="both"/>
        <w:rPr>
          <w:rFonts w:eastAsia="Times New Roman"/>
          <w:szCs w:val="24"/>
        </w:rPr>
      </w:pPr>
      <w:r>
        <w:rPr>
          <w:rFonts w:eastAsia="Times New Roman"/>
          <w:szCs w:val="24"/>
        </w:rPr>
        <w:t xml:space="preserve">Όμως, η παρουσία του Υπουργού Αγροτικής Ανάπτυξης και Τροφίμων κ. Ευάγγελου Αποστόλου επιτρέπει τη συζήτηση της δεύτερης με αριθμό </w:t>
      </w:r>
      <w:r>
        <w:rPr>
          <w:rFonts w:eastAsia="Times New Roman"/>
          <w:szCs w:val="24"/>
        </w:rPr>
        <w:t>1104/27-6-2017 επίκαιρης ερώτησης δεύτερου κύκλου του Βουλευτή Αργολίδ</w:t>
      </w:r>
      <w:r>
        <w:rPr>
          <w:rFonts w:eastAsia="Times New Roman"/>
          <w:szCs w:val="24"/>
        </w:rPr>
        <w:t>ο</w:t>
      </w:r>
      <w:r>
        <w:rPr>
          <w:rFonts w:eastAsia="Times New Roman"/>
          <w:szCs w:val="24"/>
        </w:rPr>
        <w:t xml:space="preserve">ς της Νέας Δημοκρατίας κ. </w:t>
      </w:r>
      <w:r>
        <w:rPr>
          <w:rFonts w:eastAsia="Times New Roman"/>
          <w:bCs/>
          <w:szCs w:val="24"/>
        </w:rPr>
        <w:t>Ιωάννη Ανδριανού</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σχετικά με την ανάγκη άμεσης λήψης μέτρων ενίσχυσης των ελαιοπαραγωγών</w:t>
      </w:r>
      <w:r>
        <w:rPr>
          <w:rFonts w:eastAsia="Times New Roman"/>
          <w:szCs w:val="24"/>
        </w:rPr>
        <w:t>,</w:t>
      </w:r>
      <w:r>
        <w:rPr>
          <w:rFonts w:eastAsia="Times New Roman"/>
          <w:szCs w:val="24"/>
        </w:rPr>
        <w:t xml:space="preserve"> λόγω των ζημιών στη</w:t>
      </w:r>
      <w:r>
        <w:rPr>
          <w:rFonts w:eastAsia="Times New Roman"/>
          <w:szCs w:val="24"/>
        </w:rPr>
        <w:t xml:space="preserve">ν </w:t>
      </w:r>
      <w:proofErr w:type="spellStart"/>
      <w:r>
        <w:rPr>
          <w:rFonts w:eastAsia="Times New Roman"/>
          <w:szCs w:val="24"/>
        </w:rPr>
        <w:t>καρπόδεση</w:t>
      </w:r>
      <w:proofErr w:type="spellEnd"/>
      <w:r>
        <w:rPr>
          <w:rFonts w:eastAsia="Times New Roman"/>
          <w:szCs w:val="24"/>
        </w:rPr>
        <w:t> των ελαιόδεντρων στην Αργολίδα.</w:t>
      </w:r>
    </w:p>
    <w:p w14:paraId="453EA8F2" w14:textId="77777777" w:rsidR="00D050B1" w:rsidRDefault="005E65AA">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Ανδριανέ</w:t>
      </w:r>
      <w:proofErr w:type="spellEnd"/>
      <w:r>
        <w:rPr>
          <w:rFonts w:eastAsia="Times New Roman"/>
          <w:szCs w:val="24"/>
        </w:rPr>
        <w:t xml:space="preserve">, έχετε τον λόγο για δυο λεπτά. </w:t>
      </w:r>
    </w:p>
    <w:p w14:paraId="453EA8F3" w14:textId="77777777" w:rsidR="00D050B1" w:rsidRDefault="005E65AA">
      <w:pPr>
        <w:spacing w:after="0" w:line="600" w:lineRule="auto"/>
        <w:ind w:firstLine="720"/>
        <w:jc w:val="both"/>
        <w:rPr>
          <w:rFonts w:eastAsia="Times New Roman"/>
          <w:szCs w:val="24"/>
        </w:rPr>
      </w:pPr>
      <w:r>
        <w:rPr>
          <w:rFonts w:eastAsia="Times New Roman"/>
          <w:b/>
          <w:szCs w:val="24"/>
        </w:rPr>
        <w:t xml:space="preserve">ΙΩΑΝΝΗΣ ΑΝΔΡΙΑΝΟΣ: </w:t>
      </w:r>
      <w:r>
        <w:rPr>
          <w:rFonts w:eastAsia="Times New Roman"/>
          <w:szCs w:val="24"/>
        </w:rPr>
        <w:t xml:space="preserve">Ευχαριστώ πολύ, κύριε Πρόεδρε. </w:t>
      </w:r>
    </w:p>
    <w:p w14:paraId="453EA8F4" w14:textId="77777777" w:rsidR="00D050B1" w:rsidRDefault="005E65AA">
      <w:pPr>
        <w:spacing w:after="0" w:line="600" w:lineRule="auto"/>
        <w:ind w:firstLine="720"/>
        <w:jc w:val="both"/>
        <w:rPr>
          <w:rFonts w:eastAsia="Times New Roman"/>
          <w:szCs w:val="24"/>
        </w:rPr>
      </w:pPr>
      <w:r>
        <w:rPr>
          <w:rFonts w:eastAsia="Times New Roman"/>
          <w:szCs w:val="24"/>
        </w:rPr>
        <w:t>Κύριε Υπουργέ, όπως γνωρίζετε πολύ καλά -διότι είχατε την ευκαιρία να διαπιστώσετε και εσείς τις ζημιές απ</w:t>
      </w:r>
      <w:r>
        <w:rPr>
          <w:rFonts w:eastAsia="Times New Roman"/>
          <w:szCs w:val="24"/>
        </w:rPr>
        <w:t>ό κοντά, επισκεπτόμενος την Αργολίδα-</w:t>
      </w:r>
      <w:r>
        <w:rPr>
          <w:rFonts w:eastAsia="Times New Roman"/>
          <w:szCs w:val="24"/>
        </w:rPr>
        <w:t>,</w:t>
      </w:r>
      <w:r>
        <w:rPr>
          <w:rFonts w:eastAsia="Times New Roman"/>
          <w:szCs w:val="24"/>
        </w:rPr>
        <w:t xml:space="preserve"> οι πρόσφατες ασυνήθιστα υψηλές θερμοκρασίες που σημειώθηκαν τον Μάιο στην Αργολίδα, ξεπερνώντας κατά περιπτώσεις τους 40 με 41 βαθμούς Κελσίου, επέφεραν καταστροφικές συνέπειες στην ανθοφορία των </w:t>
      </w:r>
      <w:proofErr w:type="spellStart"/>
      <w:r>
        <w:rPr>
          <w:rFonts w:eastAsia="Times New Roman"/>
          <w:szCs w:val="24"/>
        </w:rPr>
        <w:t>ελαιοδέ</w:t>
      </w:r>
      <w:r>
        <w:rPr>
          <w:rFonts w:eastAsia="Times New Roman"/>
          <w:szCs w:val="24"/>
        </w:rPr>
        <w:lastRenderedPageBreak/>
        <w:t>ντρων</w:t>
      </w:r>
      <w:proofErr w:type="spellEnd"/>
      <w:r>
        <w:rPr>
          <w:rFonts w:eastAsia="Times New Roman"/>
          <w:szCs w:val="24"/>
        </w:rPr>
        <w:t>, με αποτ</w:t>
      </w:r>
      <w:r>
        <w:rPr>
          <w:rFonts w:eastAsia="Times New Roman"/>
          <w:szCs w:val="24"/>
        </w:rPr>
        <w:t xml:space="preserve">έλεσμα να μην υπάρχει για άλλη μια χρονιά </w:t>
      </w:r>
      <w:proofErr w:type="spellStart"/>
      <w:r>
        <w:rPr>
          <w:rFonts w:eastAsia="Times New Roman"/>
          <w:szCs w:val="24"/>
        </w:rPr>
        <w:t>καρπόδεση</w:t>
      </w:r>
      <w:proofErr w:type="spellEnd"/>
      <w:r>
        <w:rPr>
          <w:rFonts w:eastAsia="Times New Roman"/>
          <w:szCs w:val="24"/>
        </w:rPr>
        <w:t>, με την προσδοκώμενη παραγωγή να έχει υποστεί σημαντικό πλήγμα, σε τέτοιο</w:t>
      </w:r>
      <w:r>
        <w:rPr>
          <w:rFonts w:eastAsia="Times New Roman"/>
          <w:szCs w:val="24"/>
        </w:rPr>
        <w:t>ν</w:t>
      </w:r>
      <w:r>
        <w:rPr>
          <w:rFonts w:eastAsia="Times New Roman"/>
          <w:szCs w:val="24"/>
        </w:rPr>
        <w:t xml:space="preserve"> βαθμό μάλιστα</w:t>
      </w:r>
      <w:r>
        <w:rPr>
          <w:rFonts w:eastAsia="Times New Roman"/>
          <w:szCs w:val="24"/>
        </w:rPr>
        <w:t>,</w:t>
      </w:r>
      <w:r>
        <w:rPr>
          <w:rFonts w:eastAsia="Times New Roman"/>
          <w:szCs w:val="24"/>
        </w:rPr>
        <w:t xml:space="preserve"> που σε πολλές περιπτώσεις η παραγωγή αναμένεται να είναι ανύπαρκτη. </w:t>
      </w:r>
    </w:p>
    <w:p w14:paraId="453EA8F5" w14:textId="77777777" w:rsidR="00D050B1" w:rsidRDefault="005E65AA">
      <w:pPr>
        <w:spacing w:after="0" w:line="600" w:lineRule="auto"/>
        <w:ind w:firstLine="720"/>
        <w:jc w:val="both"/>
        <w:rPr>
          <w:rFonts w:eastAsia="Times New Roman"/>
          <w:szCs w:val="24"/>
        </w:rPr>
      </w:pPr>
      <w:r>
        <w:rPr>
          <w:rFonts w:eastAsia="Times New Roman"/>
          <w:szCs w:val="24"/>
        </w:rPr>
        <w:t>Θ</w:t>
      </w:r>
      <w:r>
        <w:rPr>
          <w:rFonts w:eastAsia="Times New Roman"/>
          <w:szCs w:val="24"/>
        </w:rPr>
        <w:t>έλω εδώ, βεβαίως, να τονίσω ότι τα τελευταία</w:t>
      </w:r>
      <w:r>
        <w:rPr>
          <w:rFonts w:eastAsia="Times New Roman"/>
          <w:szCs w:val="24"/>
        </w:rPr>
        <w:t xml:space="preserve"> χρόνια οι ζημιές στην παραγωγή λόγω καιρικών συνθηκών γίνονται ολοένα και συχνότερες, όπως καταδεικνύει και η πρόσφατη χαλαζόπτωση στην ευρύτερη περιοχή της Αργολίδας, η οποία έπληξε τα πορτοκάλια, τα βερίκοκα, τα ροδάκινα, τα αχλάδια και όσες ελιές είχαν</w:t>
      </w:r>
      <w:r>
        <w:rPr>
          <w:rFonts w:eastAsia="Times New Roman"/>
          <w:szCs w:val="24"/>
        </w:rPr>
        <w:t xml:space="preserve"> καρπό. Σε πολλές περιπτώσεις, μάλιστα, κατέστρεψε και το φυτικό κεφάλαιο. </w:t>
      </w:r>
    </w:p>
    <w:p w14:paraId="453EA8F6" w14:textId="77777777" w:rsidR="00D050B1" w:rsidRDefault="005E65AA">
      <w:pPr>
        <w:spacing w:after="0" w:line="600" w:lineRule="auto"/>
        <w:ind w:firstLine="720"/>
        <w:jc w:val="both"/>
        <w:rPr>
          <w:rFonts w:eastAsia="Times New Roman"/>
          <w:szCs w:val="24"/>
        </w:rPr>
      </w:pPr>
      <w:r>
        <w:rPr>
          <w:rFonts w:eastAsia="Times New Roman"/>
          <w:szCs w:val="24"/>
        </w:rPr>
        <w:t>Πρόσφατα απαντήσατε γραπτώς σε μια ερώτησή μου, που αφορούσε τις ζημιές στην ελαιοπαραγωγή, αφού μάλιστα η Αργολίδα έχει υποστεί άλλη μια χρονιά συνεχόμενης μειωμένης ελαιοπαραγωγή</w:t>
      </w:r>
      <w:r>
        <w:rPr>
          <w:rFonts w:eastAsia="Times New Roman"/>
          <w:szCs w:val="24"/>
        </w:rPr>
        <w:t>ς</w:t>
      </w:r>
      <w:r>
        <w:rPr>
          <w:rFonts w:eastAsia="Times New Roman"/>
          <w:szCs w:val="24"/>
        </w:rPr>
        <w:t>,</w:t>
      </w:r>
      <w:r>
        <w:rPr>
          <w:rFonts w:eastAsia="Times New Roman"/>
          <w:szCs w:val="24"/>
        </w:rPr>
        <w:t xml:space="preserve"> λόγω των επιπτώσεων, όπως είπα, των καιρικών συνθηκών, προοπτική που δημιουργεί σημαντικότατα επιπρόσθετα προβλήματα στους παραγωγούς, οι οποίοι πλέον όχι μόνο δεν μπορούν να </w:t>
      </w:r>
      <w:proofErr w:type="spellStart"/>
      <w:r>
        <w:rPr>
          <w:rFonts w:eastAsia="Times New Roman"/>
          <w:szCs w:val="24"/>
        </w:rPr>
        <w:t>αντεπεξέλθουν</w:t>
      </w:r>
      <w:proofErr w:type="spellEnd"/>
      <w:r>
        <w:rPr>
          <w:rFonts w:eastAsia="Times New Roman"/>
          <w:szCs w:val="24"/>
        </w:rPr>
        <w:t xml:space="preserve"> στις υποχρεώσεις τους έναντι της πολιτείας, αλλά αντιμετωπίζουν </w:t>
      </w:r>
      <w:r>
        <w:rPr>
          <w:rFonts w:eastAsia="Times New Roman"/>
          <w:szCs w:val="24"/>
        </w:rPr>
        <w:t xml:space="preserve">και σοβαρά προβλήματα επιβίωσης. </w:t>
      </w:r>
    </w:p>
    <w:p w14:paraId="453EA8F7" w14:textId="77777777" w:rsidR="00D050B1" w:rsidRDefault="005E65AA">
      <w:pPr>
        <w:spacing w:after="0" w:line="600" w:lineRule="auto"/>
        <w:ind w:firstLine="720"/>
        <w:jc w:val="both"/>
        <w:rPr>
          <w:rFonts w:eastAsia="Times New Roman"/>
          <w:szCs w:val="24"/>
        </w:rPr>
      </w:pPr>
      <w:r>
        <w:rPr>
          <w:rFonts w:eastAsia="Times New Roman"/>
          <w:szCs w:val="24"/>
        </w:rPr>
        <w:lastRenderedPageBreak/>
        <w:t>Μου απαντήσατε, λοιπόν, ότι μπορούν να ενταχθούν αυτές οι ζημιές στο Πρόγραμμα Κρατικών Οικονομικών Ενισχύσεων (ΚΟΕ) με προϋποθέσεις, βεβαίως, που</w:t>
      </w:r>
      <w:r>
        <w:rPr>
          <w:rFonts w:eastAsia="Times New Roman"/>
          <w:szCs w:val="24"/>
        </w:rPr>
        <w:t>,</w:t>
      </w:r>
      <w:r>
        <w:rPr>
          <w:rFonts w:eastAsia="Times New Roman"/>
          <w:szCs w:val="24"/>
        </w:rPr>
        <w:t xml:space="preserve"> </w:t>
      </w:r>
      <w:r>
        <w:rPr>
          <w:rFonts w:eastAsia="Times New Roman"/>
          <w:szCs w:val="24"/>
        </w:rPr>
        <w:t>μεταξύ άλλων,</w:t>
      </w:r>
      <w:r>
        <w:rPr>
          <w:rFonts w:eastAsia="Times New Roman"/>
          <w:szCs w:val="24"/>
        </w:rPr>
        <w:t xml:space="preserve"> περιλαμβάνουν η παραγωγή του έτους ζημιάς να έχει ζημιωθεί κ</w:t>
      </w:r>
      <w:r>
        <w:rPr>
          <w:rFonts w:eastAsia="Times New Roman"/>
          <w:szCs w:val="24"/>
        </w:rPr>
        <w:t xml:space="preserve">ατά είδος προϊόντος σε επίπεδο </w:t>
      </w:r>
      <w:r>
        <w:rPr>
          <w:rFonts w:eastAsia="Times New Roman"/>
          <w:szCs w:val="24"/>
        </w:rPr>
        <w:t>π</w:t>
      </w:r>
      <w:r>
        <w:rPr>
          <w:rFonts w:eastAsia="Times New Roman"/>
          <w:szCs w:val="24"/>
        </w:rPr>
        <w:t xml:space="preserve">εριφερειακής </w:t>
      </w:r>
      <w:r>
        <w:rPr>
          <w:rFonts w:eastAsia="Times New Roman"/>
          <w:szCs w:val="24"/>
        </w:rPr>
        <w:t>ε</w:t>
      </w:r>
      <w:r>
        <w:rPr>
          <w:rFonts w:eastAsia="Times New Roman"/>
          <w:szCs w:val="24"/>
        </w:rPr>
        <w:t>νότητας σε ποσοστό πάνω από 30%. Νομίζω ότι το διαπιστώσατε και εσείς ο ίδιος και οι υπηρεσίες σας. Πιστεύω ότι αυτό το δεδομένο υπάρχει. Επίσης λέτε να τεκμηριώνεται αυτό επιστημονικά από επιτροπή η οποία ορίζ</w:t>
      </w:r>
      <w:r>
        <w:rPr>
          <w:rFonts w:eastAsia="Times New Roman"/>
          <w:szCs w:val="24"/>
        </w:rPr>
        <w:t xml:space="preserve">εται από το Υπουργείο σας. </w:t>
      </w:r>
    </w:p>
    <w:p w14:paraId="453EA8F8" w14:textId="77777777" w:rsidR="00D050B1" w:rsidRDefault="005E65AA">
      <w:pPr>
        <w:spacing w:after="0" w:line="600" w:lineRule="auto"/>
        <w:ind w:firstLine="720"/>
        <w:jc w:val="both"/>
        <w:rPr>
          <w:rFonts w:eastAsia="Times New Roman"/>
          <w:szCs w:val="24"/>
        </w:rPr>
      </w:pPr>
      <w:r>
        <w:rPr>
          <w:rFonts w:eastAsia="Times New Roman"/>
          <w:szCs w:val="24"/>
        </w:rPr>
        <w:t>Εγώ εδώ ρωτάω συγκεκριμένα πράγματα, κύριε Υπουργέ: Ορίστηκε επιτροπή; Τι εισηγήθηκε; Τι αποφάσισε; Δεν θέλω, δηλαδή, μόνο τις προβλέψεις. Βεβαίως οι προβλέψεις είναι αυτές που αναφέρετε, αλλά θέλουμε συγκεκριμένες αποφάσεις και</w:t>
      </w:r>
      <w:r>
        <w:rPr>
          <w:rFonts w:eastAsia="Times New Roman"/>
          <w:szCs w:val="24"/>
        </w:rPr>
        <w:t xml:space="preserve"> συγκεκριμένες απαντήσεις και αυτό περιμένουν σήμερα οι αγρότες. </w:t>
      </w:r>
    </w:p>
    <w:p w14:paraId="453EA8F9" w14:textId="77777777" w:rsidR="00D050B1" w:rsidRDefault="005E65AA">
      <w:pPr>
        <w:spacing w:after="0" w:line="600" w:lineRule="auto"/>
        <w:ind w:firstLine="720"/>
        <w:jc w:val="both"/>
        <w:rPr>
          <w:rFonts w:eastAsia="Times New Roman"/>
          <w:szCs w:val="24"/>
        </w:rPr>
      </w:pPr>
      <w:r>
        <w:rPr>
          <w:rFonts w:eastAsia="Times New Roman"/>
          <w:szCs w:val="24"/>
        </w:rPr>
        <w:t xml:space="preserve">Τα υπόλοιπα θα τα πω στη δευτερολογία μου. </w:t>
      </w:r>
    </w:p>
    <w:p w14:paraId="453EA8FA" w14:textId="77777777" w:rsidR="00D050B1" w:rsidRDefault="005E65AA">
      <w:pPr>
        <w:spacing w:after="0" w:line="600" w:lineRule="auto"/>
        <w:ind w:firstLine="720"/>
        <w:jc w:val="both"/>
        <w:rPr>
          <w:rFonts w:eastAsia="Times New Roman"/>
          <w:szCs w:val="24"/>
        </w:rPr>
      </w:pPr>
      <w:r>
        <w:rPr>
          <w:rFonts w:eastAsia="Times New Roman"/>
          <w:szCs w:val="24"/>
        </w:rPr>
        <w:t xml:space="preserve">Ευχαριστώ πολύ. </w:t>
      </w:r>
    </w:p>
    <w:p w14:paraId="453EA8FB" w14:textId="77777777" w:rsidR="00D050B1" w:rsidRDefault="005E65A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w:t>
      </w:r>
    </w:p>
    <w:p w14:paraId="453EA8FC" w14:textId="77777777" w:rsidR="00D050B1" w:rsidRDefault="005E65A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τρία λεπτά το πολύ. </w:t>
      </w:r>
    </w:p>
    <w:p w14:paraId="453EA8FD" w14:textId="77777777" w:rsidR="00D050B1" w:rsidRDefault="005E65A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w:t>
      </w:r>
      <w:r>
        <w:rPr>
          <w:rFonts w:eastAsia="Times New Roman" w:cs="Times New Roman"/>
          <w:b/>
          <w:szCs w:val="24"/>
        </w:rPr>
        <w:t xml:space="preserve">ργός Αγροτικής Ανάπτυξης και Τροφίμων): </w:t>
      </w:r>
      <w:r>
        <w:rPr>
          <w:rFonts w:eastAsia="Times New Roman" w:cs="Times New Roman"/>
          <w:szCs w:val="24"/>
        </w:rPr>
        <w:t>Κύριε συνάδελφε, συναντηθήκαμε πρόσφατα στο Ναύπλιο, όπου οι ζημιές που συζητήσαμε είναι άλλες, δεν είναι αυτές που αναφέρατε στην ερώτησή σας, διότι αυτές οι ζημιές αφορούν τον Μάιο και έχουν σχέση με την ανθοφορία.</w:t>
      </w:r>
      <w:r>
        <w:rPr>
          <w:rFonts w:eastAsia="Times New Roman" w:cs="Times New Roman"/>
          <w:szCs w:val="24"/>
        </w:rPr>
        <w:t xml:space="preserve"> Άρα, δηλαδή, θέλω να πω ότι είχαμε και άλλες ζημιές αργότερα. </w:t>
      </w:r>
    </w:p>
    <w:p w14:paraId="453EA8FE" w14:textId="77777777" w:rsidR="00D050B1" w:rsidRDefault="005E65A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Αντιλαμβάνεστε ότι σε μια τέτοια διαδικασία πρέπει να δούμε ποιες είναι οι ζημιές που οφείλονται στο αίτιο που αναφέρετε σήμερα και ποιες είναι οι άλλες ζημιές</w:t>
      </w:r>
      <w:r>
        <w:rPr>
          <w:rFonts w:eastAsia="Times New Roman" w:cs="Times New Roman"/>
          <w:szCs w:val="24"/>
        </w:rPr>
        <w:t>,</w:t>
      </w:r>
      <w:r>
        <w:rPr>
          <w:rFonts w:eastAsia="Times New Roman" w:cs="Times New Roman"/>
          <w:szCs w:val="24"/>
        </w:rPr>
        <w:t xml:space="preserve"> που διαπιστώσαμε όταν βρεθήκαμε</w:t>
      </w:r>
      <w:r>
        <w:rPr>
          <w:rFonts w:eastAsia="Times New Roman" w:cs="Times New Roman"/>
          <w:szCs w:val="24"/>
        </w:rPr>
        <w:t xml:space="preserve"> κάτω. </w:t>
      </w:r>
    </w:p>
    <w:p w14:paraId="453EA8FF" w14:textId="77777777" w:rsidR="00D050B1" w:rsidRDefault="005E65A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Γιατί λέω ότι πρέπει να δούμε το αίτιο; Διότι θα πρέπει να δούμε το κατά πόσον οι ασφαλιστικοί κίνδυνοι για τα συγκεκριμένα αίτια αποζημιώνονται, ναι ή όχι. </w:t>
      </w:r>
    </w:p>
    <w:p w14:paraId="453EA900" w14:textId="77777777" w:rsidR="00D050B1" w:rsidRDefault="005E65A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το αίτιο</w:t>
      </w:r>
      <w:r>
        <w:rPr>
          <w:rFonts w:eastAsia="Times New Roman" w:cs="Times New Roman"/>
          <w:szCs w:val="24"/>
        </w:rPr>
        <w:t>,</w:t>
      </w:r>
      <w:r>
        <w:rPr>
          <w:rFonts w:eastAsia="Times New Roman" w:cs="Times New Roman"/>
          <w:szCs w:val="24"/>
        </w:rPr>
        <w:t xml:space="preserve"> που ήταν η χαλαζόπτωση –αυτό που είδαμε κάτω-</w:t>
      </w:r>
      <w:r>
        <w:rPr>
          <w:rFonts w:eastAsia="Times New Roman" w:cs="Times New Roman"/>
          <w:szCs w:val="24"/>
        </w:rPr>
        <w:t>,</w:t>
      </w:r>
      <w:r>
        <w:rPr>
          <w:rFonts w:eastAsia="Times New Roman" w:cs="Times New Roman"/>
          <w:szCs w:val="24"/>
        </w:rPr>
        <w:t>υπάρχουν διαδικασίες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έσω του ΕΛΓΑ θα γίνει η εκτίμηση της απώλειας εισοδήματος και θα υπάρξει αποζημίωση όταν ολοκληρωθεί η καλλιεργητική περίοδος. </w:t>
      </w:r>
    </w:p>
    <w:p w14:paraId="453EA901" w14:textId="77777777" w:rsidR="00D050B1" w:rsidRDefault="005E65A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αναφέρετε τώρα έχει σχέση με το γνωστό ζήτημα της ακαρπίας, της </w:t>
      </w:r>
      <w:proofErr w:type="spellStart"/>
      <w:r>
        <w:rPr>
          <w:rFonts w:eastAsia="Times New Roman" w:cs="Times New Roman"/>
          <w:szCs w:val="24"/>
        </w:rPr>
        <w:t>καρπόπτωσης</w:t>
      </w:r>
      <w:proofErr w:type="spellEnd"/>
      <w:r>
        <w:rPr>
          <w:rFonts w:eastAsia="Times New Roman" w:cs="Times New Roman"/>
          <w:szCs w:val="24"/>
        </w:rPr>
        <w:t xml:space="preserve">, της μη σωστής </w:t>
      </w:r>
      <w:proofErr w:type="spellStart"/>
      <w:r>
        <w:rPr>
          <w:rFonts w:eastAsia="Times New Roman" w:cs="Times New Roman"/>
          <w:szCs w:val="24"/>
        </w:rPr>
        <w:t>καρπόδεσης</w:t>
      </w:r>
      <w:proofErr w:type="spellEnd"/>
      <w:r>
        <w:rPr>
          <w:rFonts w:eastAsia="Times New Roman" w:cs="Times New Roman"/>
          <w:szCs w:val="24"/>
        </w:rPr>
        <w:t xml:space="preserve"> και μπορεί να οφε</w:t>
      </w:r>
      <w:r>
        <w:rPr>
          <w:rFonts w:eastAsia="Times New Roman" w:cs="Times New Roman"/>
          <w:szCs w:val="24"/>
        </w:rPr>
        <w:t xml:space="preserve">ίλεται σε ένα σωρό αίτια, από δυσμενείς καιρικές συνθήκες, από ελλιπή ανθοφορία, μέχρι ατελή γονιμοποίηση. Είναι πάρα πολλά τα αίτια. </w:t>
      </w:r>
    </w:p>
    <w:p w14:paraId="453EA902" w14:textId="77777777" w:rsidR="00D050B1" w:rsidRDefault="005E65AA">
      <w:pPr>
        <w:spacing w:after="0" w:line="600" w:lineRule="auto"/>
        <w:ind w:firstLine="709"/>
        <w:jc w:val="both"/>
        <w:rPr>
          <w:rFonts w:eastAsia="Times New Roman"/>
          <w:szCs w:val="24"/>
        </w:rPr>
      </w:pPr>
      <w:r>
        <w:rPr>
          <w:rFonts w:eastAsia="Times New Roman"/>
          <w:szCs w:val="24"/>
        </w:rPr>
        <w:t>Υπάρχει, όμως, το δεδομένο ότι αυτά δεν καλύπτονται ως ασφαλιστικός κίνδυνος από τον ΕΛΓΑ. Άρα, στην προκειμένη περίπτωση</w:t>
      </w:r>
      <w:r>
        <w:rPr>
          <w:rFonts w:eastAsia="Times New Roman"/>
          <w:szCs w:val="24"/>
        </w:rPr>
        <w:t>,</w:t>
      </w:r>
      <w:r>
        <w:rPr>
          <w:rFonts w:eastAsia="Times New Roman"/>
          <w:szCs w:val="24"/>
        </w:rPr>
        <w:t xml:space="preserve"> αυτό που μένει σε εμάς είναι και να δούμε αν μελλοντικά μπορούμε να καλύψουμε αυτές τις ζημιές με έναν νέο ασφαλιστικό κίνδυνο ή να δούμε, τουλάχιστον τώρα που δεν υπάρχει η συγκεκριμένη μελέτη και δεν έχει ολοκληρωθεί η διαδικασία, αν μπορεί να καλυφθεί</w:t>
      </w:r>
      <w:r>
        <w:rPr>
          <w:rFonts w:eastAsia="Times New Roman"/>
          <w:szCs w:val="24"/>
        </w:rPr>
        <w:t xml:space="preserve"> από τ</w:t>
      </w:r>
      <w:r>
        <w:rPr>
          <w:rFonts w:eastAsia="Times New Roman"/>
          <w:szCs w:val="24"/>
        </w:rPr>
        <w:t>η</w:t>
      </w:r>
      <w:r>
        <w:rPr>
          <w:rFonts w:eastAsia="Times New Roman"/>
          <w:szCs w:val="24"/>
        </w:rPr>
        <w:t xml:space="preserve"> γνωστ</w:t>
      </w:r>
      <w:r>
        <w:rPr>
          <w:rFonts w:eastAsia="Times New Roman"/>
          <w:szCs w:val="24"/>
        </w:rPr>
        <w:t>ή</w:t>
      </w:r>
      <w:r>
        <w:rPr>
          <w:rFonts w:eastAsia="Times New Roman"/>
          <w:szCs w:val="24"/>
        </w:rPr>
        <w:t xml:space="preserve"> στους αγρότες </w:t>
      </w:r>
      <w:r>
        <w:rPr>
          <w:rFonts w:eastAsia="Times New Roman"/>
          <w:szCs w:val="24"/>
        </w:rPr>
        <w:t>διαδικασί</w:t>
      </w:r>
      <w:r>
        <w:rPr>
          <w:rFonts w:eastAsia="Times New Roman"/>
          <w:szCs w:val="24"/>
        </w:rPr>
        <w:t>α</w:t>
      </w:r>
      <w:r>
        <w:rPr>
          <w:rFonts w:eastAsia="Times New Roman"/>
          <w:szCs w:val="24"/>
        </w:rPr>
        <w:t xml:space="preserve"> μέσω</w:t>
      </w:r>
      <w:r>
        <w:rPr>
          <w:rFonts w:eastAsia="Times New Roman"/>
          <w:szCs w:val="24"/>
        </w:rPr>
        <w:t xml:space="preserve"> ΠΣΕΑ. </w:t>
      </w:r>
    </w:p>
    <w:p w14:paraId="453EA903" w14:textId="77777777" w:rsidR="00D050B1" w:rsidRDefault="005E65AA">
      <w:pPr>
        <w:spacing w:after="0" w:line="600" w:lineRule="auto"/>
        <w:ind w:firstLine="720"/>
        <w:jc w:val="both"/>
        <w:rPr>
          <w:rFonts w:eastAsia="Times New Roman"/>
          <w:szCs w:val="24"/>
        </w:rPr>
      </w:pPr>
      <w:r>
        <w:rPr>
          <w:rFonts w:eastAsia="Times New Roman"/>
          <w:szCs w:val="24"/>
        </w:rPr>
        <w:t xml:space="preserve">Όταν, λοιπόν, ολοκληρωθεί η διαδικασία, θα υποβάλουμε έναν φάκελο στην Ευρωπαϊκή Επιτροπή, που θα τεκμηριώνουμε τις αιτίες, τις μετεωρολογικές συνθήκες, τι απώλεια σε ετήσια βάση υπάρχει στο εισόδημα από </w:t>
      </w:r>
      <w:r>
        <w:rPr>
          <w:rFonts w:eastAsia="Times New Roman"/>
          <w:szCs w:val="24"/>
        </w:rPr>
        <w:t xml:space="preserve">τη συγκεκριμένη ελαιοκαλλιέργεια και ό,τι μας ζητηθεί για τη σύνταξη του σχετικού φακέλου. Είναι σίγουρο ότι σε όλες αυτές τις περιπτώσεις υπάρχει η έγκριση από την Ευρωπαϊκή Επιτροπή, θα γυρίσουν σε εμάς, </w:t>
      </w:r>
      <w:r>
        <w:rPr>
          <w:rFonts w:eastAsia="Times New Roman"/>
          <w:szCs w:val="24"/>
        </w:rPr>
        <w:lastRenderedPageBreak/>
        <w:t>στον κρατικό προϋπολογισμό, και</w:t>
      </w:r>
      <w:r>
        <w:rPr>
          <w:rFonts w:eastAsia="Times New Roman"/>
          <w:szCs w:val="24"/>
        </w:rPr>
        <w:t>,</w:t>
      </w:r>
      <w:r>
        <w:rPr>
          <w:rFonts w:eastAsia="Times New Roman"/>
          <w:szCs w:val="24"/>
        </w:rPr>
        <w:t xml:space="preserve"> εφόσον ο κρατικός</w:t>
      </w:r>
      <w:r>
        <w:rPr>
          <w:rFonts w:eastAsia="Times New Roman"/>
          <w:szCs w:val="24"/>
        </w:rPr>
        <w:t xml:space="preserve"> προϋπολογισμός μ</w:t>
      </w:r>
      <w:r>
        <w:rPr>
          <w:rFonts w:eastAsia="Times New Roman"/>
          <w:szCs w:val="24"/>
        </w:rPr>
        <w:t>ά</w:t>
      </w:r>
      <w:r>
        <w:rPr>
          <w:rFonts w:eastAsia="Times New Roman"/>
          <w:szCs w:val="24"/>
        </w:rPr>
        <w:t xml:space="preserve">ς δίνει τη δυνατότητα, θα δώσουμε τις αντίστοιχες αποζημιώσεις. </w:t>
      </w:r>
    </w:p>
    <w:p w14:paraId="453EA904" w14:textId="77777777" w:rsidR="00D050B1" w:rsidRDefault="005E65AA">
      <w:pPr>
        <w:spacing w:after="0" w:line="600" w:lineRule="auto"/>
        <w:ind w:firstLine="720"/>
        <w:jc w:val="both"/>
        <w:rPr>
          <w:rFonts w:eastAsia="Times New Roman"/>
          <w:szCs w:val="24"/>
        </w:rPr>
      </w:pPr>
      <w:r>
        <w:rPr>
          <w:rFonts w:eastAsia="Times New Roman"/>
          <w:szCs w:val="24"/>
        </w:rPr>
        <w:t>Αυτό που τουλάχιστον μέχρι σήμερα εφαρμόζεται είναι σε μία περίοδο γύρω στα δύο με δυόμισι χρόνια –θέλω να είμαι ειλικρινής- που διαρκεί όλη αυτή η διαδικασία οι δυνατότητες</w:t>
      </w:r>
      <w:r>
        <w:rPr>
          <w:rFonts w:eastAsia="Times New Roman"/>
          <w:szCs w:val="24"/>
        </w:rPr>
        <w:t xml:space="preserve"> από τον κρατικό προϋπολογισμό να φτάσουν να καλύψουν τις απώλειες. Επαναλαμβάνω, όμως, ένα πράγμα: Επειδή πρόκειται για ζημιές των οποίων ένα κομμάτι θα αποζημιωθεί από τον ΕΛΓΑ και το άλλο, αυτό που θα υπάρχει ως απώλεια, που θα αποδεικνύεται μέσα από τα</w:t>
      </w:r>
      <w:r>
        <w:rPr>
          <w:rFonts w:eastAsia="Times New Roman"/>
          <w:szCs w:val="24"/>
        </w:rPr>
        <w:t xml:space="preserve"> στοιχεία σύγκρισης με τις προηγούμενες χρονιές, μπορεί να καλυφθεί </w:t>
      </w:r>
      <w:r w:rsidRPr="00056402">
        <w:rPr>
          <w:rFonts w:eastAsia="Times New Roman"/>
          <w:szCs w:val="24"/>
        </w:rPr>
        <w:t>από τ</w:t>
      </w:r>
      <w:r>
        <w:rPr>
          <w:rFonts w:eastAsia="Times New Roman"/>
          <w:szCs w:val="24"/>
        </w:rPr>
        <w:t>η</w:t>
      </w:r>
      <w:r w:rsidRPr="00056402">
        <w:rPr>
          <w:rFonts w:eastAsia="Times New Roman"/>
          <w:szCs w:val="24"/>
        </w:rPr>
        <w:t xml:space="preserve"> γνωστ</w:t>
      </w:r>
      <w:r>
        <w:rPr>
          <w:rFonts w:eastAsia="Times New Roman"/>
          <w:szCs w:val="24"/>
        </w:rPr>
        <w:t>ή διαδικασία μέσω</w:t>
      </w:r>
      <w:r w:rsidRPr="00056402">
        <w:rPr>
          <w:rFonts w:eastAsia="Times New Roman"/>
          <w:szCs w:val="24"/>
        </w:rPr>
        <w:t xml:space="preserve"> ΠΣΕΑ</w:t>
      </w:r>
      <w:r>
        <w:rPr>
          <w:rFonts w:eastAsia="Times New Roman"/>
          <w:szCs w:val="24"/>
        </w:rPr>
        <w:t>.</w:t>
      </w:r>
    </w:p>
    <w:p w14:paraId="453EA905" w14:textId="77777777" w:rsidR="00D050B1" w:rsidRDefault="005E65AA">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Ανδριανέ</w:t>
      </w:r>
      <w:proofErr w:type="spellEnd"/>
      <w:r>
        <w:rPr>
          <w:rFonts w:eastAsia="Times New Roman"/>
          <w:szCs w:val="24"/>
        </w:rPr>
        <w:t>, έχετε τον λόγο.</w:t>
      </w:r>
    </w:p>
    <w:p w14:paraId="453EA906" w14:textId="77777777" w:rsidR="00D050B1" w:rsidRDefault="005E65AA">
      <w:pPr>
        <w:spacing w:after="0" w:line="600" w:lineRule="auto"/>
        <w:ind w:firstLine="720"/>
        <w:jc w:val="both"/>
        <w:rPr>
          <w:rFonts w:eastAsia="Times New Roman"/>
          <w:szCs w:val="24"/>
        </w:rPr>
      </w:pPr>
      <w:r>
        <w:rPr>
          <w:rFonts w:eastAsia="Times New Roman"/>
          <w:b/>
          <w:szCs w:val="24"/>
        </w:rPr>
        <w:t xml:space="preserve">ΙΩΑΝΝΗΣ ΑΝΔΡΙΑΝΟΣ: </w:t>
      </w:r>
      <w:r>
        <w:rPr>
          <w:rFonts w:eastAsia="Times New Roman"/>
          <w:szCs w:val="24"/>
        </w:rPr>
        <w:t>Ευχαριστώ, κύριε Πρόεδρε.</w:t>
      </w:r>
    </w:p>
    <w:p w14:paraId="453EA907" w14:textId="77777777" w:rsidR="00D050B1" w:rsidRDefault="005E65AA">
      <w:pPr>
        <w:spacing w:after="0" w:line="600" w:lineRule="auto"/>
        <w:ind w:firstLine="720"/>
        <w:jc w:val="both"/>
        <w:rPr>
          <w:rFonts w:eastAsia="Times New Roman"/>
          <w:szCs w:val="24"/>
        </w:rPr>
      </w:pPr>
      <w:r>
        <w:rPr>
          <w:rFonts w:eastAsia="Times New Roman"/>
          <w:szCs w:val="24"/>
        </w:rPr>
        <w:t xml:space="preserve">Κύριε Υπουργέ, δεν με καλύψατε και νομίζω </w:t>
      </w:r>
      <w:r>
        <w:rPr>
          <w:rFonts w:eastAsia="Times New Roman"/>
          <w:szCs w:val="24"/>
        </w:rPr>
        <w:t xml:space="preserve">ότι δεν καλύφθηκαν και οι αγρότες που μας ακούν. Βεβαίως οι διαδικασίες απαιτούν δύο με δυόμισι χρόνια για να ολοκληρωθούν, όμως αυτά τα δύο ή δυόμισι χρόνια πώς θα ζήσουν οι αγρότες, πώς θα </w:t>
      </w:r>
      <w:r>
        <w:rPr>
          <w:rFonts w:eastAsia="Times New Roman"/>
          <w:szCs w:val="24"/>
        </w:rPr>
        <w:lastRenderedPageBreak/>
        <w:t>πληρώσουν το 100% προκαταβολή του φόρου που τους καλεί η πολιτεία</w:t>
      </w:r>
      <w:r>
        <w:rPr>
          <w:rFonts w:eastAsia="Times New Roman"/>
          <w:szCs w:val="24"/>
        </w:rPr>
        <w:t xml:space="preserve"> να πληρώσουν; Και όλα αυτά έρχονται σε συνέχεια βέβαια προηγούμενων ζημιών, γιατί, όπως γνωρίζετε, τα τελευταία χρόνια υπάρχει πρόβλημα στην ελαιοπαραγωγή, έχουμε μειωμένη ελαιοπαραγωγή και φαίνεται αυτό και από στοιχεία. Αναφέρομαι στην Αργολίδα.</w:t>
      </w:r>
    </w:p>
    <w:p w14:paraId="453EA908" w14:textId="77777777" w:rsidR="00D050B1" w:rsidRDefault="005E65AA">
      <w:pPr>
        <w:spacing w:after="0" w:line="600" w:lineRule="auto"/>
        <w:ind w:firstLine="720"/>
        <w:jc w:val="both"/>
        <w:rPr>
          <w:rFonts w:eastAsia="Times New Roman"/>
          <w:szCs w:val="24"/>
        </w:rPr>
      </w:pPr>
      <w:r>
        <w:rPr>
          <w:rFonts w:eastAsia="Times New Roman"/>
          <w:szCs w:val="24"/>
        </w:rPr>
        <w:t>Επομένω</w:t>
      </w:r>
      <w:r>
        <w:rPr>
          <w:rFonts w:eastAsia="Times New Roman"/>
          <w:szCs w:val="24"/>
        </w:rPr>
        <w:t>ς</w:t>
      </w:r>
      <w:r>
        <w:rPr>
          <w:rFonts w:eastAsia="Times New Roman"/>
          <w:szCs w:val="24"/>
        </w:rPr>
        <w:t xml:space="preserve"> </w:t>
      </w:r>
      <w:r>
        <w:rPr>
          <w:rFonts w:eastAsia="Times New Roman"/>
          <w:szCs w:val="24"/>
        </w:rPr>
        <w:t>όλο αυτόν τον καιρό πώς θα πληρώσουν τις εισφορές στον ΕΦΚΑ; Πώς θα πληρώσουν τον ΕΝΦΙΑ; Πώς θα πληρώσουν τα λιπάσματα; Πώς θα πληρώσουν τους λογαριασμούς της ΔΕΗ; Αυτές οι υποχρεώσεις έχουν συγκεκριμένη ημερομηνία καταβολής. Αυτά τα δύο ή δυόμισι χρόνια</w:t>
      </w:r>
      <w:r>
        <w:rPr>
          <w:rFonts w:eastAsia="Times New Roman"/>
          <w:szCs w:val="24"/>
        </w:rPr>
        <w:t xml:space="preserve"> αυτοί οι άνθρωποι πώς θα πληρώσουν τις υποχρεώσεις τους στην πολιτεία, πώς θα ζήσουν οι ίδιοι, πώς θα </w:t>
      </w:r>
      <w:proofErr w:type="spellStart"/>
      <w:r>
        <w:rPr>
          <w:rFonts w:eastAsia="Times New Roman"/>
          <w:szCs w:val="24"/>
        </w:rPr>
        <w:t>ξανακαλλιεργήσουν</w:t>
      </w:r>
      <w:proofErr w:type="spellEnd"/>
      <w:r>
        <w:rPr>
          <w:rFonts w:eastAsia="Times New Roman"/>
          <w:szCs w:val="24"/>
        </w:rPr>
        <w:t xml:space="preserve">, πώς θα έχουν το κουράγιο να βρουν τα χρήματα για τη νέα καλλιεργητική περίοδο; </w:t>
      </w:r>
    </w:p>
    <w:p w14:paraId="453EA909" w14:textId="77777777" w:rsidR="00D050B1" w:rsidRDefault="005E65AA">
      <w:pPr>
        <w:spacing w:after="0" w:line="600" w:lineRule="auto"/>
        <w:ind w:firstLine="720"/>
        <w:jc w:val="both"/>
        <w:rPr>
          <w:rFonts w:eastAsia="Times New Roman"/>
          <w:szCs w:val="24"/>
        </w:rPr>
      </w:pPr>
      <w:r>
        <w:rPr>
          <w:rFonts w:eastAsia="Times New Roman"/>
          <w:szCs w:val="24"/>
        </w:rPr>
        <w:t>Οι ζημιές είναι μεγάλες, κύριε Υπουργέ. Προχθές στο Να</w:t>
      </w:r>
      <w:r>
        <w:rPr>
          <w:rFonts w:eastAsia="Times New Roman"/>
          <w:szCs w:val="24"/>
        </w:rPr>
        <w:t xml:space="preserve">ύπλιο συζητήσαμε για τις ζημιές από το χαλάζι. Σας θυμίζω, όμως, ότι όταν είχατε έρθει στην Ερμιόνη συζητήσαμε και το θέμα της κακής </w:t>
      </w:r>
      <w:proofErr w:type="spellStart"/>
      <w:r>
        <w:rPr>
          <w:rFonts w:eastAsia="Times New Roman"/>
          <w:szCs w:val="24"/>
        </w:rPr>
        <w:t>καρπόδεσης</w:t>
      </w:r>
      <w:proofErr w:type="spellEnd"/>
      <w:r>
        <w:rPr>
          <w:rFonts w:eastAsia="Times New Roman"/>
          <w:szCs w:val="24"/>
        </w:rPr>
        <w:t xml:space="preserve">, όταν συζητήσαμε και το θέμα για τον </w:t>
      </w:r>
      <w:proofErr w:type="spellStart"/>
      <w:r>
        <w:rPr>
          <w:rFonts w:eastAsia="Times New Roman"/>
          <w:szCs w:val="24"/>
        </w:rPr>
        <w:t>Ανά</w:t>
      </w:r>
      <w:r>
        <w:rPr>
          <w:rFonts w:eastAsia="Times New Roman"/>
          <w:szCs w:val="24"/>
        </w:rPr>
        <w:lastRenderedPageBreak/>
        <w:t>βαλο</w:t>
      </w:r>
      <w:proofErr w:type="spellEnd"/>
      <w:r>
        <w:rPr>
          <w:rFonts w:eastAsia="Times New Roman"/>
          <w:szCs w:val="24"/>
        </w:rPr>
        <w:t>. Άρα το θέμα αυτό το είχαμε συζητήσει σε προηγούμενη επίσκεψή σας π</w:t>
      </w:r>
      <w:r>
        <w:rPr>
          <w:rFonts w:eastAsia="Times New Roman"/>
          <w:szCs w:val="24"/>
        </w:rPr>
        <w:t>ριν από έναν μήνα, πριν επισκεφθείτε, δηλαδή, το Ναύπλιο, όταν σας είχαμε θέσει, όπως και ο Αγροτικός Συνεταιρισμός της Ερμιόνης το τεράστιο πρόβλημα που έχει αυτή η περιοχή, αφού το λάδι –όπως και για την περιοχή της Επιδαύρου- είναι το βασικό τους εισόδη</w:t>
      </w:r>
      <w:r>
        <w:rPr>
          <w:rFonts w:eastAsia="Times New Roman"/>
          <w:szCs w:val="24"/>
        </w:rPr>
        <w:t xml:space="preserve">μα. </w:t>
      </w:r>
    </w:p>
    <w:p w14:paraId="453EA90A" w14:textId="77777777" w:rsidR="00D050B1" w:rsidRDefault="005E65AA">
      <w:pPr>
        <w:spacing w:after="0" w:line="600" w:lineRule="auto"/>
        <w:ind w:firstLine="720"/>
        <w:jc w:val="both"/>
        <w:rPr>
          <w:rFonts w:eastAsia="Times New Roman"/>
          <w:szCs w:val="24"/>
        </w:rPr>
      </w:pPr>
      <w:r>
        <w:rPr>
          <w:rFonts w:eastAsia="Times New Roman"/>
          <w:szCs w:val="24"/>
        </w:rPr>
        <w:t xml:space="preserve">Κύριε Υπουργέ, βεβαίως η διαδικασία μέσω ΠΣΕΑ ή μέσω των κρατικών οικονομικών ενισχύσεων που συζητάμε, θέλει αυτόν τον χρόνο τα δύο, δυόμισι χρόνια. Ποια μέτρα, όμως, θα πάρετε για την ανακούφιση ή τη διευκόλυνση των αγροτών; Μπορείτε ως Κυβέρνηση να </w:t>
      </w:r>
      <w:r>
        <w:rPr>
          <w:rFonts w:eastAsia="Times New Roman"/>
          <w:szCs w:val="24"/>
        </w:rPr>
        <w:t>ζητάτε την προκαταβολή του 100% του φόρου για ένα εισόδημα που δεν υπάρχει αποδεδειγμένα; Θέλω απάντηση γι’ αυτό και νομίζω ότι πρέπει να συνεννοηθείτε με τον Υπουργό Οικονομικών. Πρέπει να βρεθεί λύση. Δεν μπορεί να ζητάμε προκαταβολές ή φόρους για εισοδή</w:t>
      </w:r>
      <w:r>
        <w:rPr>
          <w:rFonts w:eastAsia="Times New Roman"/>
          <w:szCs w:val="24"/>
        </w:rPr>
        <w:t>ματα που δεν υπάρχουν.</w:t>
      </w:r>
    </w:p>
    <w:p w14:paraId="453EA90B"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κατάσταση στον αγροτικό τομέα –το γνωρίζετε πάρα πολύ καλά, κύριε Υπουργέ- είναι πραγματικά πολύ δύσκολη. Είναι στα όριά τους. Δεν μπορούν πλέον να επιβιώσουν, επομένως </w:t>
      </w:r>
      <w:r>
        <w:rPr>
          <w:rFonts w:eastAsia="Times New Roman" w:cs="Times New Roman"/>
          <w:szCs w:val="24"/>
        </w:rPr>
        <w:lastRenderedPageBreak/>
        <w:t>όταν καταστρέφεται σε διαδοχικές χρονικές περιόδους η καλλιέργ</w:t>
      </w:r>
      <w:r>
        <w:rPr>
          <w:rFonts w:eastAsia="Times New Roman" w:cs="Times New Roman"/>
          <w:szCs w:val="24"/>
        </w:rPr>
        <w:t xml:space="preserve">εια, δεν έχουν πλέον τις δυνάμεις να μπορούν να ζήσουν και να καλλιεργήσουν. </w:t>
      </w:r>
    </w:p>
    <w:p w14:paraId="453EA90C"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 αυτό, λοιπόν, η Κυβέρνηση καλείται να βρει τρόπους</w:t>
      </w:r>
      <w:r>
        <w:rPr>
          <w:rFonts w:eastAsia="Times New Roman" w:cs="Times New Roman"/>
          <w:szCs w:val="24"/>
        </w:rPr>
        <w:t>,</w:t>
      </w:r>
      <w:r>
        <w:rPr>
          <w:rFonts w:eastAsia="Times New Roman" w:cs="Times New Roman"/>
          <w:szCs w:val="24"/>
        </w:rPr>
        <w:t xml:space="preserve"> ώστε να υπάρξουν διευκολύνσεις. Κύριε Υπουργέ, να συνεννοηθείτε και με το Υπουργείο Οικονομικών. Πώς θα πληρώσουν τον ΕΦΚΑ ή την ασφάλισή </w:t>
      </w:r>
      <w:r>
        <w:rPr>
          <w:rFonts w:eastAsia="Times New Roman" w:cs="Times New Roman"/>
          <w:szCs w:val="24"/>
        </w:rPr>
        <w:t>τους</w:t>
      </w:r>
      <w:r>
        <w:rPr>
          <w:rFonts w:eastAsia="Times New Roman" w:cs="Times New Roman"/>
          <w:szCs w:val="24"/>
        </w:rPr>
        <w:t xml:space="preserve"> όταν δεν έχουν εισόδημα, πώς θα πληρώσουν τα ασφάλιστρα στον ΕΛΓΑ όταν δεν έχουν εισόδημα; </w:t>
      </w:r>
    </w:p>
    <w:p w14:paraId="453EA90D"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53EA90E"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Ευχαριστούμε πολύ.</w:t>
      </w:r>
    </w:p>
    <w:p w14:paraId="453EA90F"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453EA910"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w:t>
      </w:r>
      <w:r>
        <w:rPr>
          <w:rFonts w:eastAsia="Times New Roman" w:cs="Times New Roman"/>
          <w:b/>
          <w:szCs w:val="24"/>
        </w:rPr>
        <w:t>Αγροτικής</w:t>
      </w:r>
      <w:r>
        <w:rPr>
          <w:rFonts w:eastAsia="Times New Roman" w:cs="Times New Roman"/>
          <w:b/>
          <w:szCs w:val="24"/>
        </w:rPr>
        <w:t xml:space="preserve"> Ανάπτυξης και Τροφίμων):</w:t>
      </w:r>
      <w:r>
        <w:rPr>
          <w:rFonts w:eastAsia="Times New Roman" w:cs="Times New Roman"/>
          <w:szCs w:val="24"/>
        </w:rPr>
        <w:t xml:space="preserve"> Κύριε συνάδελφε, να τα βάλουμε σε μια σειρά. Οι ζημιές από την ακαρπία του Μαΐου και οι </w:t>
      </w:r>
      <w:r>
        <w:rPr>
          <w:rFonts w:eastAsia="Times New Roman" w:cs="Times New Roman"/>
          <w:szCs w:val="24"/>
        </w:rPr>
        <w:t>ζημιές από τη χαλαζόπτωση που είδαμε προχθές καλύπτονται από διαφορετική αφετηρία. Άρα, λοιπόν, αυτά που αφορούν τη χαλαζόπτωση εκ των πραγμάτων θα συσχετισθούν με το εισόδημα της χρονιάς, το οποίο θα οριστικοποιηθεί μετά από πέντε με έξι μήνες στο τέ</w:t>
      </w:r>
      <w:r>
        <w:rPr>
          <w:rFonts w:eastAsia="Times New Roman" w:cs="Times New Roman"/>
          <w:szCs w:val="24"/>
        </w:rPr>
        <w:lastRenderedPageBreak/>
        <w:t>λος τ</w:t>
      </w:r>
      <w:r>
        <w:rPr>
          <w:rFonts w:eastAsia="Times New Roman" w:cs="Times New Roman"/>
          <w:szCs w:val="24"/>
        </w:rPr>
        <w:t xml:space="preserve">ης χρονιάς. Εκεί θα έρθει ο ΕΛΓΑ και θα δώσει την αντίστοιχη αποζημίωση όπου θα τεκμηριώνει τη ζημιά που έχουν υποστεί από τη χαλαζόπτωση. </w:t>
      </w:r>
    </w:p>
    <w:p w14:paraId="453EA911"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 για το κομμάτι που αφορά την απώλεια εισοδήματος εξαιτίας της ακαρπίας, το οποίο θα δούμε εφόσον αφαιρεθεί το κο</w:t>
      </w:r>
      <w:r>
        <w:rPr>
          <w:rFonts w:eastAsia="Times New Roman" w:cs="Times New Roman"/>
          <w:szCs w:val="24"/>
        </w:rPr>
        <w:t xml:space="preserve">μμάτι που καλύφθηκε από τη χαλαζόπτωση, θα πρέπει να στοιχειοθετήσουμε τον φάκελο και να τον υποβάλουμε στην Ευρωπαϊκή Επιτροπή. Είναι χρονοβόρες διαδικασίες. </w:t>
      </w:r>
    </w:p>
    <w:p w14:paraId="453EA912"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Υπάρχει, όμως, και το εξής: Τα τελευταία χρόνια ο διπλός έλεγχος που γινόταν στην Ευρωπαϊκή Επιτ</w:t>
      </w:r>
      <w:r>
        <w:rPr>
          <w:rFonts w:eastAsia="Times New Roman" w:cs="Times New Roman"/>
          <w:szCs w:val="24"/>
        </w:rPr>
        <w:t>ροπή έχει σταματήσει και μιλάμε για έναν έλεγχο που μείωσε πάρα πολύ τον χρόνο.</w:t>
      </w:r>
    </w:p>
    <w:p w14:paraId="453EA913"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Από εκεί και πέρα, για το ότι θα υπάρξει αδυναμία εισοδήματος των αγροτών, ώστε να καλύψουν τις υποχρεώσεις που αναφέρατε, σας είπα και στο Ναύπλιο -το επαναλαμβάνω και τώρα- ό</w:t>
      </w:r>
      <w:r>
        <w:rPr>
          <w:rFonts w:eastAsia="Times New Roman" w:cs="Times New Roman"/>
          <w:szCs w:val="24"/>
        </w:rPr>
        <w:t xml:space="preserve">τι πρέπει να μπουν στη διαδικασία –ξεκινώντας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κήρυξης σε κατάσταση έκτακτης ανάγκης της περιοχής. Αυτό σημαίνει ότι ο δήμος, σε συνεργασία με την περιφέρεια, πρέπει να τεκμηριώσει την κατάσταση έκτακτης ανάγκης και εφόσον αυτό </w:t>
      </w:r>
      <w:r>
        <w:rPr>
          <w:rFonts w:eastAsia="Times New Roman" w:cs="Times New Roman"/>
          <w:szCs w:val="24"/>
        </w:rPr>
        <w:t xml:space="preserve">γίνει αποδεκτό από τη Γενική Γραμματεία Προστασίας, από εκεί και πέρα υπάρχει μια άλλη διαδικασία που </w:t>
      </w:r>
      <w:r>
        <w:rPr>
          <w:rFonts w:eastAsia="Times New Roman" w:cs="Times New Roman"/>
          <w:szCs w:val="24"/>
        </w:rPr>
        <w:lastRenderedPageBreak/>
        <w:t>φθάνει μέχρι το Υπουργείο Οικονομικών. Το Υπουργείο Οικονομικών θα πει ότι γι’ αυτούς τους λόγους θα πάνε λίγο πιο πίσω οι φορολογικές υποχρεώσεις, η πληρ</w:t>
      </w:r>
      <w:r>
        <w:rPr>
          <w:rFonts w:eastAsia="Times New Roman" w:cs="Times New Roman"/>
          <w:szCs w:val="24"/>
        </w:rPr>
        <w:t>ωμή του ΕΝΦΙΑ κ.λπ., ώστε να μπορέσουν να ανταποκριθούν οι Έλληνες αγρότες.</w:t>
      </w:r>
    </w:p>
    <w:p w14:paraId="453EA914"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Εγώ, όμως, θέλω να σας ξεκαθαρίσω ένα πράγμα, ότι σε αυτή τη διαδικασία εκτίμησης των ζημιών κάνουμε μεγάλες προσπάθειες, ιδιαίτερα σε μια περίοδο που είναι αλλεπάλληλες οι δύσκολε</w:t>
      </w:r>
      <w:r>
        <w:rPr>
          <w:rFonts w:eastAsia="Times New Roman" w:cs="Times New Roman"/>
          <w:szCs w:val="24"/>
        </w:rPr>
        <w:t xml:space="preserve">ς καιρικές συνθήκες και οι επιπτώσεις, τις οποίες και η ίδια η Ευρωπαϊκή Ένωση δεν αμφισβητεί αυτή την περίοδο, αυτές της κλιματικής αλλαγής στην αγροτική δραστηριότητα. </w:t>
      </w:r>
    </w:p>
    <w:p w14:paraId="453EA915"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Είναι ένα τεράστιο ζήτημα. Θα το δούμε κι εμείς μέσα από αναλογιστικές μελέτες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τις ο</w:t>
      </w:r>
      <w:r>
        <w:rPr>
          <w:rFonts w:eastAsia="Times New Roman" w:cs="Times New Roman"/>
          <w:szCs w:val="24"/>
        </w:rPr>
        <w:t>ποίες</w:t>
      </w:r>
      <w:r>
        <w:rPr>
          <w:rFonts w:eastAsia="Times New Roman" w:cs="Times New Roman"/>
          <w:szCs w:val="24"/>
        </w:rPr>
        <w:t xml:space="preserve"> ήδη έχουμε μπει στη διαδικασία να ολοκληρώσουμε. Επαναλαμβάνω, όμως, και πάλι ότι οποιαδήποτε αναλογιστική μελέτη θα καλύπτει έναν επιπλέον ασφαλιστικό κίνδυνο, εκ των πραγμάτων θα συνοδεύεται και από το αντίστοιχο ασφάλιστρο. Αυτά πρέπει να γίνουν ξ</w:t>
      </w:r>
      <w:r>
        <w:rPr>
          <w:rFonts w:eastAsia="Times New Roman" w:cs="Times New Roman"/>
          <w:szCs w:val="24"/>
        </w:rPr>
        <w:t>εκάθαρα, γιατί ο ΕΛΓΑ είναι ένα ταμείο που λειτουργεί καθαρά ανταποδοτικά. Το αν πρέπει να υπάρξει μια κρατική ενίσχυση ή συμβολή κάποιου άλλου τομέα σε αυτό το κομμάτι, είναι άλλης τάξης και άλλης ώρας ζήτημα.</w:t>
      </w:r>
    </w:p>
    <w:p w14:paraId="453EA916"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Θα συζητηθεί</w:t>
      </w:r>
      <w:r>
        <w:rPr>
          <w:rFonts w:eastAsia="Times New Roman" w:cs="Times New Roman"/>
          <w:szCs w:val="24"/>
        </w:rPr>
        <w:t xml:space="preserve"> η έκτη με αριθμό 1102/27-6-2017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Ηρακλείου του Συνασπισμού Ριζοσπαστικής Αριστεράς κ. Νικόλαου </w:t>
      </w:r>
      <w:proofErr w:type="spellStart"/>
      <w:r>
        <w:rPr>
          <w:rFonts w:eastAsia="Times New Roman" w:cs="Times New Roman"/>
          <w:szCs w:val="24"/>
        </w:rPr>
        <w:t>Ηγουμενίδη</w:t>
      </w:r>
      <w:proofErr w:type="spellEnd"/>
      <w:r>
        <w:rPr>
          <w:rFonts w:eastAsia="Times New Roman" w:cs="Times New Roman"/>
          <w:szCs w:val="24"/>
        </w:rPr>
        <w:t xml:space="preserve"> προς τον Υπουργό Αγροτικής Ανάπτυξης και Τροφίμων, με θέμα: «Τρέχοντα ζητήματα αγροτικής ανάπτυξης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ομό Ηρακλείου («Φόρμα 6» Γεωργική Σχολή </w:t>
      </w:r>
      <w:proofErr w:type="spellStart"/>
      <w:r>
        <w:rPr>
          <w:rFonts w:eastAsia="Times New Roman" w:cs="Times New Roman"/>
          <w:szCs w:val="24"/>
        </w:rPr>
        <w:t>Μεσσαράς</w:t>
      </w:r>
      <w:proofErr w:type="spellEnd"/>
      <w:r>
        <w:rPr>
          <w:rFonts w:eastAsia="Times New Roman" w:cs="Times New Roman"/>
          <w:szCs w:val="24"/>
        </w:rPr>
        <w:t>, διαχείριση υδάτινων πόρων)».</w:t>
      </w:r>
    </w:p>
    <w:p w14:paraId="453EA917"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Ηγουμενίδης</w:t>
      </w:r>
      <w:proofErr w:type="spellEnd"/>
      <w:r>
        <w:rPr>
          <w:rFonts w:eastAsia="Times New Roman" w:cs="Times New Roman"/>
          <w:szCs w:val="24"/>
        </w:rPr>
        <w:t xml:space="preserve"> για δύο λεπτά.</w:t>
      </w:r>
    </w:p>
    <w:p w14:paraId="453EA918"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453EA919"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έρχομαι να μιλήσω για ορισμένα ζητήματα ζωτικής σημασίας για την αγροτική ανάπτυξη του </w:t>
      </w:r>
      <w:r>
        <w:rPr>
          <w:rFonts w:eastAsia="Times New Roman" w:cs="Times New Roman"/>
          <w:szCs w:val="24"/>
        </w:rPr>
        <w:t>Ν</w:t>
      </w:r>
      <w:r>
        <w:rPr>
          <w:rFonts w:eastAsia="Times New Roman" w:cs="Times New Roman"/>
          <w:szCs w:val="24"/>
        </w:rPr>
        <w:t xml:space="preserve">ομού Ηρακλείου. Αναφέρομαι στην περιβόητη </w:t>
      </w:r>
      <w:r>
        <w:rPr>
          <w:rFonts w:eastAsia="Times New Roman" w:cs="Times New Roman"/>
          <w:szCs w:val="24"/>
        </w:rPr>
        <w:t>«</w:t>
      </w:r>
      <w:r>
        <w:rPr>
          <w:rFonts w:eastAsia="Times New Roman" w:cs="Times New Roman"/>
          <w:szCs w:val="24"/>
        </w:rPr>
        <w:t>Φ</w:t>
      </w:r>
      <w:r>
        <w:rPr>
          <w:rFonts w:eastAsia="Times New Roman" w:cs="Times New Roman"/>
          <w:szCs w:val="24"/>
        </w:rPr>
        <w:t>όρμα 6</w:t>
      </w:r>
      <w:r>
        <w:rPr>
          <w:rFonts w:eastAsia="Times New Roman" w:cs="Times New Roman"/>
          <w:szCs w:val="24"/>
        </w:rPr>
        <w:t>»</w:t>
      </w:r>
      <w:r>
        <w:rPr>
          <w:rFonts w:eastAsia="Times New Roman" w:cs="Times New Roman"/>
          <w:szCs w:val="24"/>
        </w:rPr>
        <w:t xml:space="preserve">. </w:t>
      </w:r>
    </w:p>
    <w:p w14:paraId="453EA91A" w14:textId="77777777" w:rsidR="00D050B1" w:rsidRDefault="005E65A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Μπαίνω αμέσως στα ερωτήματα. Το ένα θέμα είναι ότι χάνουν τα δικαιώματα τουλάχιστον για το 2015 και</w:t>
      </w:r>
      <w:r>
        <w:rPr>
          <w:rFonts w:eastAsia="Times New Roman" w:cs="Times New Roman"/>
          <w:szCs w:val="24"/>
        </w:rPr>
        <w:t xml:space="preserve"> το 2016 είκοσι οκτώ χιλιάδες αγρότες. Κατ’ αρχ</w:t>
      </w:r>
      <w:r>
        <w:rPr>
          <w:rFonts w:eastAsia="Times New Roman" w:cs="Times New Roman"/>
          <w:szCs w:val="24"/>
        </w:rPr>
        <w:t>άς</w:t>
      </w:r>
      <w:r>
        <w:rPr>
          <w:rFonts w:eastAsia="Times New Roman" w:cs="Times New Roman"/>
          <w:szCs w:val="24"/>
        </w:rPr>
        <w:t xml:space="preserve">, δόθηκε μια προκαταβολή, πρώτη δόση, έναντι –ας το χαρακτηρίσουμε όπως θέλετε- των δικαιωμάτων τους για το 2015. Ποια οδηγία εφαρμόστηκε και δόθηκε αυτή η προκαταβολή; </w:t>
      </w:r>
    </w:p>
    <w:p w14:paraId="453EA91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Δεύτερον, στην οριστικοποίηση των δικ</w:t>
      </w:r>
      <w:r>
        <w:rPr>
          <w:rFonts w:eastAsia="Times New Roman" w:cs="Times New Roman"/>
          <w:szCs w:val="24"/>
        </w:rPr>
        <w:t xml:space="preserve">αιωμάτων άλλαξαν τα δεδομένα και πάρθηκε πίσω η προκαταβολή. Με βάση ποια οδηγία πάρθηκε πίσω; </w:t>
      </w:r>
    </w:p>
    <w:p w14:paraId="453EA91C"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Τρίτον, υπάρχει μια οδηγία από τον Δεκέμβριο του 2013, η </w:t>
      </w:r>
      <w:r>
        <w:rPr>
          <w:rFonts w:eastAsia="Times New Roman" w:cs="Times New Roman"/>
          <w:szCs w:val="24"/>
        </w:rPr>
        <w:t>ο</w:t>
      </w:r>
      <w:r>
        <w:rPr>
          <w:rFonts w:eastAsia="Times New Roman" w:cs="Times New Roman"/>
          <w:szCs w:val="24"/>
        </w:rPr>
        <w:t>δηγία 1307. Τι άλλαξε και χάνονται τα δικαιώματα του 2015-2016;</w:t>
      </w:r>
    </w:p>
    <w:p w14:paraId="453EA91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Περαιτέρω, ο τρόπος που προτείνεται από το Υπουργείο –αναφέρομαι στο δελτίου </w:t>
      </w:r>
      <w:r>
        <w:rPr>
          <w:rFonts w:eastAsia="Times New Roman" w:cs="Times New Roman"/>
          <w:szCs w:val="24"/>
        </w:rPr>
        <w:t>Τ</w:t>
      </w:r>
      <w:r>
        <w:rPr>
          <w:rFonts w:eastAsia="Times New Roman" w:cs="Times New Roman"/>
          <w:szCs w:val="24"/>
        </w:rPr>
        <w:t>ύπου του Υπουργείου της 15</w:t>
      </w:r>
      <w:r>
        <w:rPr>
          <w:rFonts w:eastAsia="Times New Roman" w:cs="Times New Roman"/>
          <w:szCs w:val="24"/>
          <w:vertAlign w:val="superscript"/>
        </w:rPr>
        <w:t>ης</w:t>
      </w:r>
      <w:r>
        <w:rPr>
          <w:rFonts w:eastAsia="Times New Roman" w:cs="Times New Roman"/>
          <w:szCs w:val="24"/>
        </w:rPr>
        <w:t xml:space="preserve"> Ιουνίου 2017- αναφέρεται στο μέσο όρο της καλλιέργειας που υπάρχει, ενώ είναι γνωστό ότι η αποζημίωση ήταν διαφορετική ανάλογα με το είδος της καλλιέ</w:t>
      </w:r>
      <w:r>
        <w:rPr>
          <w:rFonts w:eastAsia="Times New Roman" w:cs="Times New Roman"/>
          <w:szCs w:val="24"/>
        </w:rPr>
        <w:t xml:space="preserve">ργειας. Φαντάζομαι ότι η υπηρεσία έχει αυτά τα δεδομένα. Άρα για ποιον λόγο να δοθεί με βάση τον μέσο όρο και όχι με βάση την καλλιέργεια του κάθε καλλιεργητή; </w:t>
      </w:r>
    </w:p>
    <w:p w14:paraId="453EA91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Ένα τελευταίο ερώτημα σχετικά με το θέμα: Το αίτημα ενίσχυσης από το εθνικό απόθεμα για το 2017</w:t>
      </w:r>
      <w:r>
        <w:rPr>
          <w:rFonts w:eastAsia="Times New Roman" w:cs="Times New Roman"/>
          <w:szCs w:val="24"/>
        </w:rPr>
        <w:t xml:space="preserve">, όπως αναφέρεται στο δελτίο </w:t>
      </w:r>
      <w:r>
        <w:rPr>
          <w:rFonts w:eastAsia="Times New Roman" w:cs="Times New Roman"/>
          <w:szCs w:val="24"/>
        </w:rPr>
        <w:t>Τ</w:t>
      </w:r>
      <w:r>
        <w:rPr>
          <w:rFonts w:eastAsia="Times New Roman" w:cs="Times New Roman"/>
          <w:szCs w:val="24"/>
        </w:rPr>
        <w:t>ύπου του Υπουργείου, αναιρεί–είναι ερώτηση των αγροτών στους οποίους απευθύνεται- ενδεχόμενες δικαστικές διεκδικήσεις των δικαιωμάτων του 2015-2016;</w:t>
      </w:r>
    </w:p>
    <w:p w14:paraId="453EA91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στο δεύτερο θέμα πολύ γρήγορα, της Γεωργικής Σχολής </w:t>
      </w:r>
      <w:proofErr w:type="spellStart"/>
      <w:r>
        <w:rPr>
          <w:rFonts w:eastAsia="Times New Roman" w:cs="Times New Roman"/>
          <w:szCs w:val="24"/>
        </w:rPr>
        <w:t>Μεσσαράς</w:t>
      </w:r>
      <w:proofErr w:type="spellEnd"/>
      <w:r>
        <w:rPr>
          <w:rFonts w:eastAsia="Times New Roman" w:cs="Times New Roman"/>
          <w:szCs w:val="24"/>
        </w:rPr>
        <w:t>. Γνωρίζω</w:t>
      </w:r>
      <w:r>
        <w:rPr>
          <w:rFonts w:eastAsia="Times New Roman" w:cs="Times New Roman"/>
          <w:szCs w:val="24"/>
        </w:rPr>
        <w:t xml:space="preserve"> ότι υπάρχουν προχωρημένες συζητήσεις και επαφές με το Υπουργείο Παιδείας –σε κάποιες από αυτές συμμετείχα κι εγώ- για αναβάθμιση αυτής της σχολής με ολοκληρωμένο πρόγραμμα σε όλες τις βαθμίδες εκπαίδευσης, ΕΠΑΛ, ΕΠΑΣ και μετεξέλιξη σε δημόσιο ΙΕΚ, μαθητεί</w:t>
      </w:r>
      <w:r>
        <w:rPr>
          <w:rFonts w:eastAsia="Times New Roman" w:cs="Times New Roman"/>
          <w:szCs w:val="24"/>
        </w:rPr>
        <w:t xml:space="preserve">α, με συνέργειες με τις αντίστοιχες παραγωγικές δομές της Κρήτης. Θα ήθελα να ρωτήσω σε ποιο σημείο βρισκόμαστε. </w:t>
      </w:r>
    </w:p>
    <w:p w14:paraId="453EA92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Κλείνω με το θέμα της αξιοποίησης των υδάτινων πόρων. Αναφέρω επιγραμματικά τα έργα από την ανατολή προς τη δύση του </w:t>
      </w:r>
      <w:r>
        <w:rPr>
          <w:rFonts w:eastAsia="Times New Roman" w:cs="Times New Roman"/>
          <w:szCs w:val="24"/>
        </w:rPr>
        <w:t>Ν</w:t>
      </w:r>
      <w:r>
        <w:rPr>
          <w:rFonts w:eastAsia="Times New Roman" w:cs="Times New Roman"/>
          <w:szCs w:val="24"/>
        </w:rPr>
        <w:t>ομού Ηρακλείου: Το φράγμ</w:t>
      </w:r>
      <w:r>
        <w:rPr>
          <w:rFonts w:eastAsia="Times New Roman" w:cs="Times New Roman"/>
          <w:szCs w:val="24"/>
        </w:rPr>
        <w:t xml:space="preserve">α των </w:t>
      </w:r>
      <w:proofErr w:type="spellStart"/>
      <w:r>
        <w:rPr>
          <w:rFonts w:eastAsia="Times New Roman" w:cs="Times New Roman"/>
          <w:szCs w:val="24"/>
        </w:rPr>
        <w:t>Αμιρών</w:t>
      </w:r>
      <w:proofErr w:type="spellEnd"/>
      <w:r>
        <w:rPr>
          <w:rFonts w:eastAsia="Times New Roman" w:cs="Times New Roman"/>
          <w:szCs w:val="24"/>
        </w:rPr>
        <w:t xml:space="preserve"> στο </w:t>
      </w:r>
      <w:proofErr w:type="spellStart"/>
      <w:r>
        <w:rPr>
          <w:rFonts w:eastAsia="Times New Roman" w:cs="Times New Roman"/>
          <w:szCs w:val="24"/>
        </w:rPr>
        <w:t>Βιάννο</w:t>
      </w:r>
      <w:proofErr w:type="spellEnd"/>
      <w:r>
        <w:rPr>
          <w:rFonts w:eastAsia="Times New Roman" w:cs="Times New Roman"/>
          <w:szCs w:val="24"/>
        </w:rPr>
        <w:t xml:space="preserve">, το φράγμα του </w:t>
      </w:r>
      <w:proofErr w:type="spellStart"/>
      <w:r>
        <w:rPr>
          <w:rFonts w:eastAsia="Times New Roman" w:cs="Times New Roman"/>
          <w:szCs w:val="24"/>
        </w:rPr>
        <w:t>Ληθαίου</w:t>
      </w:r>
      <w:proofErr w:type="spellEnd"/>
      <w:r>
        <w:rPr>
          <w:rFonts w:eastAsia="Times New Roman" w:cs="Times New Roman"/>
          <w:szCs w:val="24"/>
        </w:rPr>
        <w:t xml:space="preserve"> ποταμού στη Γόρτυνα, η παρέμβαση στον Πλατύ ποταμό και η διευκόλυνση του φράγματος της Φανερωμένης με την επέκταση, επομένως, των περιοχών που αρδεύονται, το φράγμα</w:t>
      </w:r>
      <w:r>
        <w:rPr>
          <w:rFonts w:eastAsia="Times New Roman" w:cs="Times New Roman"/>
          <w:szCs w:val="24"/>
        </w:rPr>
        <w:t xml:space="preserve"> – </w:t>
      </w:r>
      <w:proofErr w:type="spellStart"/>
      <w:r>
        <w:rPr>
          <w:rFonts w:eastAsia="Times New Roman" w:cs="Times New Roman"/>
          <w:szCs w:val="24"/>
        </w:rPr>
        <w:t>λιμενοδεξαμενή</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έργο,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στη νότια περιοχή του Δήμου </w:t>
      </w:r>
      <w:proofErr w:type="spellStart"/>
      <w:r>
        <w:rPr>
          <w:rFonts w:eastAsia="Times New Roman" w:cs="Times New Roman"/>
          <w:szCs w:val="24"/>
        </w:rPr>
        <w:t>Μινώα</w:t>
      </w:r>
      <w:proofErr w:type="spellEnd"/>
      <w:r>
        <w:rPr>
          <w:rFonts w:eastAsia="Times New Roman" w:cs="Times New Roman"/>
          <w:szCs w:val="24"/>
        </w:rPr>
        <w:t xml:space="preserve"> Πεδιάδας στην περιοχή της </w:t>
      </w:r>
      <w:proofErr w:type="spellStart"/>
      <w:r>
        <w:rPr>
          <w:rFonts w:eastAsia="Times New Roman" w:cs="Times New Roman"/>
          <w:szCs w:val="24"/>
        </w:rPr>
        <w:t>Γαρίπας</w:t>
      </w:r>
      <w:proofErr w:type="spellEnd"/>
      <w:r>
        <w:rPr>
          <w:rFonts w:eastAsia="Times New Roman" w:cs="Times New Roman"/>
          <w:szCs w:val="24"/>
        </w:rPr>
        <w:t>. Το ερώτημα είναι σε ποιο σημείο βρισκόμαστε σε σχέση με αυτά τα έργα.</w:t>
      </w:r>
    </w:p>
    <w:p w14:paraId="453EA92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Ευχαριστώ.</w:t>
      </w:r>
    </w:p>
    <w:p w14:paraId="453EA922" w14:textId="77777777" w:rsidR="00D050B1" w:rsidRDefault="005E65AA">
      <w:pPr>
        <w:spacing w:after="0" w:line="600" w:lineRule="auto"/>
        <w:ind w:firstLine="720"/>
        <w:jc w:val="both"/>
        <w:rPr>
          <w:rFonts w:eastAsia="Times New Roman" w:cs="Times New Roman"/>
          <w:szCs w:val="24"/>
        </w:rPr>
      </w:pPr>
      <w:r>
        <w:rPr>
          <w:rFonts w:eastAsia="Times New Roman" w:cs="Times New Roman"/>
          <w:b/>
          <w:bCs/>
          <w:szCs w:val="24"/>
        </w:rPr>
        <w:lastRenderedPageBreak/>
        <w:t>ΠΡΟΕΔΡΕΥΩΝ</w:t>
      </w:r>
      <w:r>
        <w:rPr>
          <w:rFonts w:eastAsia="Times New Roman"/>
          <w:b/>
          <w:bCs/>
        </w:rPr>
        <w:t xml:space="preserve"> (Γεώργιος Βαρεμένος):</w:t>
      </w:r>
      <w:r>
        <w:rPr>
          <w:rFonts w:eastAsia="Times New Roman" w:cs="Times New Roman"/>
          <w:szCs w:val="24"/>
        </w:rPr>
        <w:t xml:space="preserve"> Τον λόγο έχει ο κύριος Υπουργός για να απαντήσει εντός τριών λεπτών.</w:t>
      </w:r>
    </w:p>
    <w:p w14:paraId="453EA923"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ΕΥΑ</w:t>
      </w:r>
      <w:r>
        <w:rPr>
          <w:rFonts w:eastAsia="Times New Roman" w:cs="Times New Roman"/>
          <w:b/>
          <w:szCs w:val="24"/>
        </w:rPr>
        <w:t>ΓΓΕΛΟΣ ΑΠΟΣΤΟΛΟΥ (Υπουργός Αγροτικής Ανάπτυξης και Τροφίμων):</w:t>
      </w:r>
      <w:r>
        <w:rPr>
          <w:rFonts w:eastAsia="Times New Roman" w:cs="Times New Roman"/>
          <w:szCs w:val="24"/>
        </w:rPr>
        <w:t xml:space="preserve"> </w:t>
      </w:r>
      <w:r>
        <w:rPr>
          <w:rFonts w:eastAsia="Times New Roman"/>
          <w:bCs/>
        </w:rPr>
        <w:t>Κύριε συνάδελφε,</w:t>
      </w:r>
      <w:r>
        <w:rPr>
          <w:rFonts w:eastAsia="Times New Roman" w:cs="Times New Roman"/>
          <w:szCs w:val="24"/>
        </w:rPr>
        <w:t xml:space="preserve"> βάζετε τρία σοβαρά θέματα -το ένα αφορά όλη την Ελλάδα και τα άλλα δύο την Κρήτη- που όπως αντιλαμβάνεστε, για να μπορέσουμε να δώσουμε τεκμηριωμένη και λεπτομερή απάντηση, θα χ</w:t>
      </w:r>
      <w:r>
        <w:rPr>
          <w:rFonts w:eastAsia="Times New Roman" w:cs="Times New Roman"/>
          <w:szCs w:val="24"/>
        </w:rPr>
        <w:t>ρειαστούμε πάρα πολύ χρόνο, θα έλεγα διαδικασίες κοινοβουλευτικού ελέγχου σε επίπεδο επερώτησης.</w:t>
      </w:r>
    </w:p>
    <w:p w14:paraId="453EA92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Το πρώτο, λοιπόν, θέμα είναι αυτό που θέσατε για τα χαμένα δικαιώματα, ένα μεγάλο πρόβλημα που ταλαιπώρησε τους Έλληνες τα τελευταία δύο χρόνια. Λύθηκε; Θα σας</w:t>
      </w:r>
      <w:r>
        <w:rPr>
          <w:rFonts w:eastAsia="Times New Roman" w:cs="Times New Roman"/>
          <w:szCs w:val="24"/>
        </w:rPr>
        <w:t xml:space="preserve"> πω ότι λύθηκε εν μέρει. Όμως, πρέπει να γίνει σαφές ότι αυτά τα δικαιώματα χάθηκαν κατά τη διαδικασία της διαπραγμάτευσης της προηγούμενης κυβέρνησης, της κυβέρνησης </w:t>
      </w:r>
      <w:r>
        <w:rPr>
          <w:rFonts w:eastAsia="Times New Roman"/>
          <w:bCs/>
        </w:rPr>
        <w:t>Νέας Δημοκρατίας</w:t>
      </w:r>
      <w:r>
        <w:rPr>
          <w:rFonts w:eastAsia="Times New Roman" w:cs="Times New Roman"/>
          <w:szCs w:val="24"/>
        </w:rPr>
        <w:t xml:space="preserve"> και ΠΑΣΟΚ, την ώρα που ολοκληρώνονταν οι διαδικασίες της νέας ΚΑΠ. Δηλαδ</w:t>
      </w:r>
      <w:r>
        <w:rPr>
          <w:rFonts w:eastAsia="Times New Roman" w:cs="Times New Roman"/>
          <w:szCs w:val="24"/>
        </w:rPr>
        <w:t>ή, δεν είχαν αντιληφθεί στα δύο χρόνια που διαπραγματεύονταν ότι από αυτή τη διαδικασία θα υπάρξει το συγκεκριμένο πρόβλημα.</w:t>
      </w:r>
    </w:p>
    <w:p w14:paraId="453EA92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Θα μου πείτε: «Και πότε το αντιληφθήκαμε το πρόβλημα;» Το πρόβλημα το αντιληφθήκαμε</w:t>
      </w:r>
      <w:r>
        <w:rPr>
          <w:rFonts w:eastAsia="Times New Roman" w:cs="Times New Roman"/>
          <w:szCs w:val="24"/>
        </w:rPr>
        <w:t>,</w:t>
      </w:r>
      <w:r>
        <w:rPr>
          <w:rFonts w:eastAsia="Times New Roman" w:cs="Times New Roman"/>
          <w:szCs w:val="24"/>
        </w:rPr>
        <w:t xml:space="preserve"> όταν ήρθαμε τον Δεκέμβρη του 2015 να δώσουμε τ</w:t>
      </w:r>
      <w:r>
        <w:rPr>
          <w:rFonts w:eastAsia="Times New Roman" w:cs="Times New Roman"/>
          <w:szCs w:val="24"/>
        </w:rPr>
        <w:t>α προσωρινά δικαιώματα, δηλαδή τις προκαταβολές τις οποίες δώσαμε, αλλά εκ των πραγμάτων προέκυψε μετά το συγκεκριμένο πρόβλημα, όταν θελήσαμε να οριστικοποιήσουμε τις συγκεκριμένες πληρωμές.</w:t>
      </w:r>
    </w:p>
    <w:p w14:paraId="453EA92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Άρα σύμφωνα με τη ρύθμιση που έγινε στη σχετική διαπραγμάτευση, </w:t>
      </w:r>
      <w:r>
        <w:rPr>
          <w:rFonts w:eastAsia="Times New Roman" w:cs="Times New Roman"/>
          <w:szCs w:val="24"/>
        </w:rPr>
        <w:t>είχαν μείνει εκτός δύο χιλιάδες οκτακόσιοι αγρότες, οι οποίοι κυρίως είχαν σχέση είτε μισθωτή είτε ενοικιαστή γης και δικαιωμάτων που κυρίως ήταν ενδοοικογενειακού χαρακτήρα -δηλαδή οι γονείς τα μεταβίβαζαν στα παιδιά- ενώ η ρύθμιση που αφορούσε τη διαπραγ</w:t>
      </w:r>
      <w:r>
        <w:rPr>
          <w:rFonts w:eastAsia="Times New Roman" w:cs="Times New Roman"/>
          <w:szCs w:val="24"/>
        </w:rPr>
        <w:t>μάτευση της νέας ΚΑΠ απαιτούσε να υπάρξει και μεταβίβαση της κυριότητας. Εκεί, λοιπόν, δημιουργήθηκε το πρόβλημα. Όπως αντιλαμβάνεστε, το αντιληφθήκαμε την ώρα που πήγαμε να εφαρμόσουμε αυτά που, σύμφωνα με τα δικαιώματά τους, έπρεπε να πάρουν.</w:t>
      </w:r>
    </w:p>
    <w:p w14:paraId="453EA92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Αρχίσαμε, λ</w:t>
      </w:r>
      <w:r>
        <w:rPr>
          <w:rFonts w:eastAsia="Times New Roman" w:cs="Times New Roman"/>
          <w:szCs w:val="24"/>
        </w:rPr>
        <w:t xml:space="preserve">οιπόν, εμείς όλο το διάστημα από τον Δεκέμβρη του 2015 μέχρι τώρα, διότι τώρα θα ολοκληρωθεί η διαδικασία της ενδιάμεσης αναθεώρησης. Είναι ο όρος </w:t>
      </w:r>
      <w:r>
        <w:rPr>
          <w:rFonts w:eastAsia="Times New Roman" w:cs="Times New Roman"/>
          <w:szCs w:val="24"/>
          <w:lang w:val="en-US"/>
        </w:rPr>
        <w:t>omnibus</w:t>
      </w:r>
      <w:r>
        <w:rPr>
          <w:rFonts w:eastAsia="Times New Roman" w:cs="Times New Roman"/>
          <w:szCs w:val="24"/>
        </w:rPr>
        <w:t xml:space="preserve">, είναι </w:t>
      </w:r>
      <w:r>
        <w:rPr>
          <w:rFonts w:eastAsia="Times New Roman" w:cs="Times New Roman"/>
          <w:szCs w:val="24"/>
        </w:rPr>
        <w:lastRenderedPageBreak/>
        <w:t>γνωστός στους Έλληνες αγρότες. Αυτή, λοιπόν, η διαδικασία είναι μια διαπραγμάτευση εδώ και ενά</w:t>
      </w:r>
      <w:r>
        <w:rPr>
          <w:rFonts w:eastAsia="Times New Roman" w:cs="Times New Roman"/>
          <w:szCs w:val="24"/>
        </w:rPr>
        <w:t>μιση χρόνο.</w:t>
      </w:r>
    </w:p>
    <w:p w14:paraId="453EA92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Τώρα, μετά από πάρα πολλές συζητήσεις τόσο στο Συμβούλιο Υπουργών Γεωργίας όσο και στις συναντήσεις που είχα με τον Επίτροπο Γεωργίας στις επισκέψεις του εδώ, αλλά και στις Βρυξέλλες, προσπαθήσαμε να τους πείσουμε ότι υπάρχει μια μεγάλη αδικία </w:t>
      </w:r>
      <w:r>
        <w:rPr>
          <w:rFonts w:eastAsia="Times New Roman" w:cs="Times New Roman"/>
          <w:szCs w:val="24"/>
        </w:rPr>
        <w:t>και ότι πρέπει να λυθεί το συγκεκριμένο πρόβλημα.</w:t>
      </w:r>
    </w:p>
    <w:p w14:paraId="453EA929"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Πραγματικά, θα έλεγα ότι ανταποκρίθηκε ο Επίτροπος </w:t>
      </w:r>
      <w:r>
        <w:rPr>
          <w:rFonts w:eastAsia="Times New Roman" w:cs="Times New Roman"/>
          <w:szCs w:val="24"/>
          <w:lang w:val="en-US"/>
        </w:rPr>
        <w:t>Hogan</w:t>
      </w:r>
      <w:r>
        <w:rPr>
          <w:rFonts w:eastAsia="Times New Roman" w:cs="Times New Roman"/>
          <w:szCs w:val="24"/>
        </w:rPr>
        <w:t xml:space="preserve"> και πάνω στη δική μας επιμονή πρότεινε κάποια λύση. Η λύση, λοιπόν, που πρότεινε και η οποία θα ενσωματωθεί στην ενδιάμεση αναθεώρηση -έκλεισε αυτό τ</w:t>
      </w:r>
      <w:r>
        <w:rPr>
          <w:rFonts w:eastAsia="Times New Roman" w:cs="Times New Roman"/>
          <w:szCs w:val="24"/>
        </w:rPr>
        <w:t>ο θέμα- ήταν τα χαμένα δικαιώματα να αντιμετωπιστούν μέσα στο ισχύον θεσμικό πλαίσιο, διότι δεν μπορεί να παραβιαστεί το ισχύον θεσμικό πλαίσιο μέχρι την ολοκλήρωση τουλάχιστον αυτής της προγραμματικής περιόδου, να κάνουμε χρήση του άρθρου 30, σύμφωνα με τ</w:t>
      </w:r>
      <w:r>
        <w:rPr>
          <w:rFonts w:eastAsia="Times New Roman" w:cs="Times New Roman"/>
          <w:szCs w:val="24"/>
        </w:rPr>
        <w:t>ο οποίο δίνεται η χορήγηση των δικαιωμάτων ενίσχυσης σε γεωργούς ως αντιστάθμισμα σε ειδικά μειονεκτήματα, όπως είναι αυτό που έχει προκύψει από το εθνικό απόθεμα.</w:t>
      </w:r>
    </w:p>
    <w:p w14:paraId="453EA92A" w14:textId="77777777" w:rsidR="00D050B1" w:rsidRDefault="005E65AA">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453EA92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ότι από την προτεινόμενη διαδικασία -το είπα πριν και το ξαναλέω- δεν σημαίνει ότι υπάρχει πλήρης αποκατάσταση. Αυτό που υπάρχει είναι ότι από τους δύο χιλιάδες οκτακόσιους αγρότες, σε δύο χιλιάδες αγρότες από το 2017 και πέρα -γιατί για τα </w:t>
      </w:r>
      <w:r>
        <w:rPr>
          <w:rFonts w:eastAsia="Times New Roman" w:cs="Times New Roman"/>
          <w:szCs w:val="24"/>
        </w:rPr>
        <w:t>προηγούμενα χρόνια δεν μπορούσαμε να εξασφαλίσουμε αναδρομικότητα με το ισχύον πλαίσιο- θα αποδώσουμε τα ιστορικά τους δικαιώματα, βάζοντας ως μέσο όρο στην οροφή το μέσο περιφερειακό…</w:t>
      </w:r>
    </w:p>
    <w:p w14:paraId="453EA92C"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Τα υπόλοιπα στη δευτερολογία σας, κύρι</w:t>
      </w:r>
      <w:r>
        <w:rPr>
          <w:rFonts w:eastAsia="Times New Roman" w:cs="Times New Roman"/>
          <w:szCs w:val="24"/>
        </w:rPr>
        <w:t>ε Υπουργέ.</w:t>
      </w:r>
    </w:p>
    <w:p w14:paraId="453EA92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w:t>
      </w:r>
    </w:p>
    <w:p w14:paraId="453EA92E"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Τελειώνω, κύριε Πρόεδρε. Είναι ένα κομμάτι με άλλες δυο διαφορετικές ερωτήσεις. Απλώς θέλω να πω…</w:t>
      </w:r>
    </w:p>
    <w:p w14:paraId="453EA92F"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λέω για να α</w:t>
      </w:r>
      <w:r>
        <w:rPr>
          <w:rFonts w:eastAsia="Times New Roman" w:cs="Times New Roman"/>
          <w:szCs w:val="24"/>
        </w:rPr>
        <w:t>ξιοποιήσετε και τη δευτερολογία σας.</w:t>
      </w:r>
    </w:p>
    <w:p w14:paraId="453EA930"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Από εδώ και πέρα ήδη μπαίνουν σε </w:t>
      </w:r>
      <w:r>
        <w:rPr>
          <w:rFonts w:eastAsia="Times New Roman" w:cs="Times New Roman"/>
          <w:szCs w:val="24"/>
        </w:rPr>
        <w:lastRenderedPageBreak/>
        <w:t>μια κανονικότητα. Δεν μπορούμε αναδρομικά να καλύψουμε την απώλεια που υπήρξε.</w:t>
      </w:r>
    </w:p>
    <w:p w14:paraId="453EA931"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Ηγο</w:t>
      </w:r>
      <w:r>
        <w:rPr>
          <w:rFonts w:eastAsia="Times New Roman" w:cs="Times New Roman"/>
          <w:szCs w:val="24"/>
        </w:rPr>
        <w:t>υμενίδη</w:t>
      </w:r>
      <w:proofErr w:type="spellEnd"/>
      <w:r>
        <w:rPr>
          <w:rFonts w:eastAsia="Times New Roman" w:cs="Times New Roman"/>
          <w:szCs w:val="24"/>
        </w:rPr>
        <w:t>, έχετε τον λόγο.</w:t>
      </w:r>
    </w:p>
    <w:p w14:paraId="453EA932"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453EA93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Στα δ</w:t>
      </w:r>
      <w:r>
        <w:rPr>
          <w:rFonts w:eastAsia="Times New Roman" w:cs="Times New Roman"/>
          <w:szCs w:val="24"/>
        </w:rPr>
        <w:t>ύ</w:t>
      </w:r>
      <w:r>
        <w:rPr>
          <w:rFonts w:eastAsia="Times New Roman" w:cs="Times New Roman"/>
          <w:szCs w:val="24"/>
        </w:rPr>
        <w:t>ο θέματα, δυστυχώς δεν άκουσα την απάντηση του κυρίου Υπουργού. Ίσως θα ήταν καλύτερα να την είχα ακούσει.</w:t>
      </w:r>
    </w:p>
    <w:p w14:paraId="453EA93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ας σταθούμε στο θέμα της «Φόρμας 6». Είναι τρία </w:t>
      </w:r>
      <w:r>
        <w:rPr>
          <w:rFonts w:eastAsia="Times New Roman" w:cs="Times New Roman"/>
          <w:szCs w:val="24"/>
        </w:rPr>
        <w:t>ερωτήματα. Δέχομαι και με καλύπτει πολιτικά η απάντησή σας ότι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η ευθύνη βαρύνει τις προηγούμενες κυβερνήσεις.</w:t>
      </w:r>
    </w:p>
    <w:p w14:paraId="453EA93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Από εκεί και πέρα, υπάρχει και ένα πιο συγκεκριμένο ερώτημα. Ακόμα και για τους Υπουργούς εκείνης της κυβέρνησης που διαπραγματεύονταν, υπ</w:t>
      </w:r>
      <w:r>
        <w:rPr>
          <w:rFonts w:eastAsia="Times New Roman" w:cs="Times New Roman"/>
          <w:szCs w:val="24"/>
        </w:rPr>
        <w:t>άρχει κάποια υπηρεσία που δεν το προέβλεψε; Ποια υπηρεσία δεν ενημέρωσε το</w:t>
      </w:r>
      <w:r>
        <w:rPr>
          <w:rFonts w:eastAsia="Times New Roman" w:cs="Times New Roman"/>
          <w:szCs w:val="24"/>
        </w:rPr>
        <w:t>ύ</w:t>
      </w:r>
      <w:r>
        <w:rPr>
          <w:rFonts w:eastAsia="Times New Roman" w:cs="Times New Roman"/>
          <w:szCs w:val="24"/>
        </w:rPr>
        <w:t>ς τότε Υπουργούς; Υπάρχουν, δηλαδή, ευθύνες γι’ αυτό το παράλογο που ζούμε, να χάσουν τα δικαιώματά τους οι αγρότες και ποιες είναι αυτές;</w:t>
      </w:r>
    </w:p>
    <w:p w14:paraId="453EA93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Δεύτερον, γνωρίζουμε όλοι -και σωστά είπατ</w:t>
      </w:r>
      <w:r>
        <w:rPr>
          <w:rFonts w:eastAsia="Times New Roman" w:cs="Times New Roman"/>
          <w:szCs w:val="24"/>
        </w:rPr>
        <w:t>ε, κύριε Υπουργέ- ότι δεν επιτρέπει ο κανονισμός να αποδοθούν δικαιώματα προηγούμενων ετών. Ωστόσο, υπάρχει μια κατεύθυνση προς τους αγρότες να διεκδικήσουν δικαστικά και αναμένεται να δικαιωθούν από το δικαστήριο. Σ</w:t>
      </w:r>
      <w:r>
        <w:rPr>
          <w:rFonts w:eastAsia="Times New Roman" w:cs="Times New Roman"/>
          <w:szCs w:val="24"/>
        </w:rPr>
        <w:t>ε</w:t>
      </w:r>
      <w:r>
        <w:rPr>
          <w:rFonts w:eastAsia="Times New Roman" w:cs="Times New Roman"/>
          <w:szCs w:val="24"/>
        </w:rPr>
        <w:t xml:space="preserve"> αυτή την περίπτωση, όντας υποχρεωμένοι</w:t>
      </w:r>
      <w:r>
        <w:rPr>
          <w:rFonts w:eastAsia="Times New Roman" w:cs="Times New Roman"/>
          <w:szCs w:val="24"/>
        </w:rPr>
        <w:t xml:space="preserve"> να εφαρμόσουμε τις αποφάσεις της ελληνικής δικαιοσύνης, θα δώσουμε τα δικαιώματα πληρώνοντας πρόστιμο, κάτι που θέλουμε να το αποφύγουμε και καλά κάνουμε.</w:t>
      </w:r>
    </w:p>
    <w:p w14:paraId="453EA93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Συμφωνώ, δηλαδή, με την πολιτική σας κατεύθυνση να μην πληρώσει η χώρα μας πρόστιμα, όμως δεν θα το </w:t>
      </w:r>
      <w:r>
        <w:rPr>
          <w:rFonts w:eastAsia="Times New Roman" w:cs="Times New Roman"/>
          <w:szCs w:val="24"/>
        </w:rPr>
        <w:t>αποφύγουμε, αν έχουμε τις δικαστικές αποφάσεις. Μήπως, λοιπόν, αντί να υποβάλουμε αυτούς τους αγρότες σε αυτή την ταλαιπωρία, είναι προτιμότερο να βγάλουμε από τη μέση τις δικαστικές αποφάσεις; Από ό,τι γνωρίζω και άλλες χώρες, όπως η Γερμανία, η Γαλλία, π</w:t>
      </w:r>
      <w:r>
        <w:rPr>
          <w:rFonts w:eastAsia="Times New Roman" w:cs="Times New Roman"/>
          <w:szCs w:val="24"/>
        </w:rPr>
        <w:t>λήρωσαν τα αντίστοιχα δικαιώματα στους αγρότες τους, πληρώνοντας και το πρόστιμο στην Ευρωπαϊκή Ένωση.</w:t>
      </w:r>
    </w:p>
    <w:p w14:paraId="453EA938" w14:textId="77777777" w:rsidR="00D050B1" w:rsidRDefault="005E65AA">
      <w:pPr>
        <w:spacing w:after="0" w:line="600" w:lineRule="auto"/>
        <w:ind w:firstLine="720"/>
        <w:jc w:val="both"/>
        <w:rPr>
          <w:rFonts w:eastAsia="Times New Roman" w:cs="Times New Roman"/>
          <w:color w:val="000000" w:themeColor="text1"/>
          <w:szCs w:val="24"/>
        </w:rPr>
      </w:pPr>
      <w:r w:rsidRPr="00AB692E">
        <w:rPr>
          <w:rFonts w:eastAsia="Times New Roman" w:cs="Times New Roman"/>
          <w:color w:val="000000" w:themeColor="text1"/>
          <w:szCs w:val="24"/>
        </w:rPr>
        <w:t>Επιτρέψτε μου κλείνοντας το θέμα να πω ότι, από ό,τι θυμάμαι και στις πρώτες μας συζητήσεις στο Υπουργείο, ο αρχικός αριθμός ήταν εικοσιπέντε χιλιάδες εί</w:t>
      </w:r>
      <w:r w:rsidRPr="00AB692E">
        <w:rPr>
          <w:rFonts w:eastAsia="Times New Roman" w:cs="Times New Roman"/>
          <w:color w:val="000000" w:themeColor="text1"/>
          <w:szCs w:val="24"/>
        </w:rPr>
        <w:t>κοσι οκτώ. Πώς έγιναν δύο χιλιάδες οκτακόσιοι; Δηλαδή, πού χάθηκαν οι υπόλοιποι;</w:t>
      </w:r>
    </w:p>
    <w:p w14:paraId="453EA939"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Ως προς τα υπόλοιπα θέματα, από τη στιγμή που δεν άκουσα απαντήσεις, ελπίζω να προχωρήσουν.</w:t>
      </w:r>
    </w:p>
    <w:p w14:paraId="453EA93A"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δώστε τώρα την απάντηση που δεν άκο</w:t>
      </w:r>
      <w:r>
        <w:rPr>
          <w:rFonts w:eastAsia="Times New Roman" w:cs="Times New Roman"/>
          <w:szCs w:val="24"/>
        </w:rPr>
        <w:t xml:space="preserve">υσε ο κ. </w:t>
      </w:r>
      <w:proofErr w:type="spellStart"/>
      <w:r>
        <w:rPr>
          <w:rFonts w:eastAsia="Times New Roman" w:cs="Times New Roman"/>
          <w:szCs w:val="24"/>
        </w:rPr>
        <w:t>Ηγουμενίδης</w:t>
      </w:r>
      <w:proofErr w:type="spellEnd"/>
      <w:r>
        <w:rPr>
          <w:rFonts w:eastAsia="Times New Roman" w:cs="Times New Roman"/>
          <w:szCs w:val="24"/>
        </w:rPr>
        <w:t>.</w:t>
      </w:r>
    </w:p>
    <w:p w14:paraId="453EA93B"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Γι’ αυτό σας είπα, κύριε συνάδελφε, ότι θέλουμε πολύ χρόνο για να συζητήσουμε. Δεν μπορούμε να μπούμε εμείς σε μια διαδικασία και παρά τον κανονισμό να προχωρήσουμε στις</w:t>
      </w:r>
      <w:r>
        <w:rPr>
          <w:rFonts w:eastAsia="Times New Roman" w:cs="Times New Roman"/>
          <w:szCs w:val="24"/>
        </w:rPr>
        <w:t xml:space="preserve"> συγκεκριμένες πληρωμές, όταν το ξέρετε όλοι ότι τα πρώτα προβλήματα που βρήκαμε, που μας ταλάνιζαν </w:t>
      </w:r>
      <w:r>
        <w:rPr>
          <w:rFonts w:eastAsia="Times New Roman" w:cs="Times New Roman"/>
          <w:szCs w:val="24"/>
        </w:rPr>
        <w:t xml:space="preserve">επί </w:t>
      </w:r>
      <w:r>
        <w:rPr>
          <w:rFonts w:eastAsia="Times New Roman" w:cs="Times New Roman"/>
          <w:szCs w:val="24"/>
        </w:rPr>
        <w:t>δυόμισι χρόνια και που δεν μπορούμε να λύσουμε, είναι αυτά που αφορούν πρόστιμα και δημοσιονομικές διορθώσεις εξαιτίας της κακής διαχείρισης των ενισχύσ</w:t>
      </w:r>
      <w:r>
        <w:rPr>
          <w:rFonts w:eastAsia="Times New Roman" w:cs="Times New Roman"/>
          <w:szCs w:val="24"/>
        </w:rPr>
        <w:t>εων πάνω από 1,5 δισεκατομμύρια και ταυτόχρονα ανακτήσεις.</w:t>
      </w:r>
    </w:p>
    <w:p w14:paraId="453EA93C" w14:textId="77777777" w:rsidR="00D050B1" w:rsidRDefault="005E65AA">
      <w:pPr>
        <w:spacing w:after="0" w:line="600" w:lineRule="auto"/>
        <w:ind w:firstLine="720"/>
        <w:jc w:val="both"/>
        <w:rPr>
          <w:rFonts w:eastAsia="Times New Roman"/>
          <w:szCs w:val="24"/>
        </w:rPr>
      </w:pPr>
      <w:r>
        <w:rPr>
          <w:rFonts w:eastAsia="Times New Roman"/>
          <w:szCs w:val="24"/>
        </w:rPr>
        <w:t>Δηλαδή, η Ευρωπαϊκή Επιτροπή μάς υποχρεώνει να πάρουμε πίσω από αγρότες, από συνεταιρισμούς άλλο 1,5 δισεκατομμύριο ευρώ. Αντιλαμβάνεστε ότι όταν βρίσκεσαι σε μία σχετική διαπραγμάτευση, δεν μπορεί</w:t>
      </w:r>
      <w:r>
        <w:rPr>
          <w:rFonts w:eastAsia="Times New Roman"/>
          <w:szCs w:val="24"/>
        </w:rPr>
        <w:t xml:space="preserve"> να ρισκάρεις κάτι το οποίο θα σου δημιουργήσει εκ των πραγμάτων προβλήματα. Από την ώρα </w:t>
      </w:r>
      <w:r>
        <w:rPr>
          <w:rFonts w:eastAsia="Times New Roman"/>
          <w:szCs w:val="24"/>
        </w:rPr>
        <w:lastRenderedPageBreak/>
        <w:t>που έχουμε αναδείξει το θέμα, το έχουμε φθάσει σε συζητήσεις σε επίπεδο Συμβουλίου Υπουργών και το έχουμε εντάξει στην ενδιάμεση αναθεώρηση, δεν μπορούμε παρά να πορευ</w:t>
      </w:r>
      <w:r>
        <w:rPr>
          <w:rFonts w:eastAsia="Times New Roman"/>
          <w:szCs w:val="24"/>
        </w:rPr>
        <w:t>τούμε βάσει αυτής της συμφωνίας. Από εκεί και πέρα, είναι δικαίωμα των αγροτών με οποιονδήποτε τρόπο να διεκδικήσουν τα συγκεκριμένα ποσά.</w:t>
      </w:r>
    </w:p>
    <w:p w14:paraId="453EA93D" w14:textId="77777777" w:rsidR="00D050B1" w:rsidRDefault="005E65AA">
      <w:pPr>
        <w:spacing w:after="0"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 xml:space="preserve">Κύριε Υπουργέ, αν μου επιτρέπετε, επειδή είναι ερώτημα που αφορά τους αγρότες, αυτό που ρώτησα </w:t>
      </w:r>
      <w:r>
        <w:rPr>
          <w:rFonts w:eastAsia="Times New Roman"/>
          <w:szCs w:val="24"/>
        </w:rPr>
        <w:t>στην αρχή είναι το εξής: Λέει ο αγρότης «Να πάω να καταθέσω για τα δικαιώματα του 2017</w:t>
      </w:r>
      <w:r>
        <w:rPr>
          <w:rFonts w:eastAsia="Times New Roman"/>
          <w:szCs w:val="24"/>
        </w:rPr>
        <w:t>…</w:t>
      </w:r>
      <w:r>
        <w:rPr>
          <w:rFonts w:eastAsia="Times New Roman"/>
          <w:szCs w:val="24"/>
        </w:rPr>
        <w:t>», όπως είπατε και όπως είναι η ανακοίνωση του Υπουργείου. «Θα μου αναιρέσουν τη δικαστική διεκδίκηση του 2015-2016</w:t>
      </w:r>
      <w:r>
        <w:rPr>
          <w:rFonts w:eastAsia="Times New Roman"/>
          <w:szCs w:val="24"/>
        </w:rPr>
        <w:t>,</w:t>
      </w:r>
      <w:r>
        <w:rPr>
          <w:rFonts w:eastAsia="Times New Roman"/>
          <w:szCs w:val="24"/>
        </w:rPr>
        <w:t xml:space="preserve"> επειδή εμφανίστηκα από το 2017 και μετά;».</w:t>
      </w:r>
    </w:p>
    <w:p w14:paraId="453EA93E" w14:textId="77777777" w:rsidR="00D050B1" w:rsidRDefault="005E65AA">
      <w:pPr>
        <w:spacing w:after="0"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(Γεώργιος Βαρεμένος): </w:t>
      </w:r>
      <w:r>
        <w:rPr>
          <w:rFonts w:eastAsia="Times New Roman"/>
          <w:szCs w:val="24"/>
        </w:rPr>
        <w:t>Εντάξει.</w:t>
      </w:r>
    </w:p>
    <w:p w14:paraId="453EA93F" w14:textId="77777777" w:rsidR="00D050B1" w:rsidRDefault="005E65AA">
      <w:pPr>
        <w:spacing w:after="0" w:line="600" w:lineRule="auto"/>
        <w:ind w:firstLine="720"/>
        <w:jc w:val="both"/>
        <w:rPr>
          <w:rFonts w:eastAsia="Times New Roman"/>
          <w:szCs w:val="24"/>
        </w:rPr>
      </w:pPr>
      <w:r>
        <w:rPr>
          <w:rFonts w:eastAsia="Times New Roman"/>
          <w:szCs w:val="24"/>
        </w:rPr>
        <w:t>Κύριε Υπουργέ, συνεχίστε. Συντομεύστε, σας παρακαλώ.</w:t>
      </w:r>
    </w:p>
    <w:p w14:paraId="453EA940" w14:textId="77777777" w:rsidR="00D050B1" w:rsidRDefault="005E65AA">
      <w:pPr>
        <w:spacing w:after="0"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Όπως αντιλαμβάνεστε, απαντώ πολιτικά. Νομικά, για το αν υπάρχει μία τέτοια διαδικασία ή όχι, καλό </w:t>
      </w:r>
      <w:r>
        <w:rPr>
          <w:rFonts w:eastAsia="Times New Roman"/>
          <w:szCs w:val="24"/>
        </w:rPr>
        <w:lastRenderedPageBreak/>
        <w:t>είναι ν</w:t>
      </w:r>
      <w:r>
        <w:rPr>
          <w:rFonts w:eastAsia="Times New Roman"/>
          <w:szCs w:val="24"/>
        </w:rPr>
        <w:t xml:space="preserve">α υποβάλουν το ερώτημα στους δικούς μας νομικούς συμβούλους, στο Νομικό Συμβούλιο του Κράτους, για να μας δώσουν την απάντηση. </w:t>
      </w:r>
    </w:p>
    <w:p w14:paraId="453EA941" w14:textId="77777777" w:rsidR="00D050B1" w:rsidRDefault="005E65AA">
      <w:pPr>
        <w:spacing w:after="0" w:line="600" w:lineRule="auto"/>
        <w:ind w:firstLine="720"/>
        <w:jc w:val="both"/>
        <w:rPr>
          <w:rFonts w:eastAsia="Times New Roman"/>
          <w:szCs w:val="24"/>
        </w:rPr>
      </w:pPr>
      <w:r>
        <w:rPr>
          <w:rFonts w:eastAsia="Times New Roman"/>
          <w:szCs w:val="24"/>
        </w:rPr>
        <w:t>Από εκεί και πέρα για μας, όπως αντιλαμβάνεστε, η περιφρούρηση μετά από όλα αυτά που είπατε για σκάνδαλα, κ.λπ., είναι κάτι πολύ</w:t>
      </w:r>
      <w:r>
        <w:rPr>
          <w:rFonts w:eastAsia="Times New Roman"/>
          <w:szCs w:val="24"/>
        </w:rPr>
        <w:t xml:space="preserve"> σημαντικό. Εδώ είχαμε στη διαχείριση των κοινοτικών ενισχύσεων ένα σωρό προβλήματα και προσπαθούμε να ανταποκριθούμε όσο το δυνατόν καλύτερα.</w:t>
      </w:r>
    </w:p>
    <w:p w14:paraId="453EA942" w14:textId="77777777" w:rsidR="00D050B1" w:rsidRDefault="005E65AA">
      <w:pPr>
        <w:spacing w:after="0" w:line="600" w:lineRule="auto"/>
        <w:ind w:firstLine="720"/>
        <w:jc w:val="both"/>
        <w:rPr>
          <w:rFonts w:eastAsia="Times New Roman"/>
          <w:szCs w:val="24"/>
        </w:rPr>
      </w:pPr>
      <w:r>
        <w:rPr>
          <w:rFonts w:eastAsia="Times New Roman"/>
          <w:szCs w:val="24"/>
        </w:rPr>
        <w:t xml:space="preserve">Όσον αφορά τη Γεωργική Σχολή </w:t>
      </w:r>
      <w:proofErr w:type="spellStart"/>
      <w:r>
        <w:rPr>
          <w:rFonts w:eastAsia="Times New Roman"/>
          <w:szCs w:val="24"/>
        </w:rPr>
        <w:t>Μεσσαράς</w:t>
      </w:r>
      <w:proofErr w:type="spellEnd"/>
      <w:r>
        <w:rPr>
          <w:rFonts w:eastAsia="Times New Roman"/>
          <w:szCs w:val="24"/>
        </w:rPr>
        <w:t xml:space="preserve">, όντως θέλουμε να αναδείξουμε τη </w:t>
      </w:r>
      <w:r>
        <w:rPr>
          <w:rFonts w:eastAsia="Times New Roman"/>
          <w:szCs w:val="24"/>
        </w:rPr>
        <w:t>σ</w:t>
      </w:r>
      <w:r>
        <w:rPr>
          <w:rFonts w:eastAsia="Times New Roman"/>
          <w:szCs w:val="24"/>
        </w:rPr>
        <w:t>χολή. Είμαστε και σε μία συνεννόηση με το</w:t>
      </w:r>
      <w:r>
        <w:rPr>
          <w:rFonts w:eastAsia="Times New Roman"/>
          <w:szCs w:val="24"/>
        </w:rPr>
        <w:t xml:space="preserve"> Υπουργείο Παιδείας μήπως στεγάσουμε και το ΕΠΑΛ Μοιρών. Υπάρχει ένα ζήτημα</w:t>
      </w:r>
      <w:r>
        <w:rPr>
          <w:rFonts w:eastAsia="Times New Roman"/>
          <w:szCs w:val="24"/>
        </w:rPr>
        <w:t>,</w:t>
      </w:r>
      <w:r>
        <w:rPr>
          <w:rFonts w:eastAsia="Times New Roman"/>
          <w:szCs w:val="24"/>
        </w:rPr>
        <w:t xml:space="preserve"> διότι δεν ανταποκρίνονται τόσοι πολλοί μαθητές όσοι θέλουμε. Είναι και το αντικείμενο που έχει σχέση με θερμοκήπια. Θα διευρύνουμε τις δυνατότητες αλλά</w:t>
      </w:r>
      <w:r>
        <w:rPr>
          <w:rFonts w:eastAsia="Times New Roman"/>
          <w:szCs w:val="24"/>
        </w:rPr>
        <w:t>,</w:t>
      </w:r>
      <w:r>
        <w:rPr>
          <w:rFonts w:eastAsia="Times New Roman"/>
          <w:szCs w:val="24"/>
        </w:rPr>
        <w:t xml:space="preserve"> οπωσδήποτε</w:t>
      </w:r>
      <w:r>
        <w:rPr>
          <w:rFonts w:eastAsia="Times New Roman"/>
          <w:szCs w:val="24"/>
        </w:rPr>
        <w:t>,</w:t>
      </w:r>
      <w:r>
        <w:rPr>
          <w:rFonts w:eastAsia="Times New Roman"/>
          <w:szCs w:val="24"/>
        </w:rPr>
        <w:t xml:space="preserve"> είναι μία από </w:t>
      </w:r>
      <w:r>
        <w:rPr>
          <w:rFonts w:eastAsia="Times New Roman"/>
          <w:szCs w:val="24"/>
        </w:rPr>
        <w:t>τις σχολές που θέλουμε να κρατήσουμε 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να δώσουμε τη δυνατότητα για ουσιαστική προσφορά.</w:t>
      </w:r>
    </w:p>
    <w:p w14:paraId="453EA943" w14:textId="77777777" w:rsidR="00D050B1" w:rsidRDefault="005E65AA">
      <w:pPr>
        <w:spacing w:after="0" w:line="600" w:lineRule="auto"/>
        <w:ind w:firstLine="720"/>
        <w:jc w:val="both"/>
        <w:rPr>
          <w:rFonts w:eastAsia="Times New Roman"/>
          <w:szCs w:val="24"/>
        </w:rPr>
      </w:pPr>
      <w:r>
        <w:rPr>
          <w:rFonts w:eastAsia="Times New Roman"/>
          <w:szCs w:val="24"/>
        </w:rPr>
        <w:t xml:space="preserve">Όσον αφορά τους υδάτινους πόρους, εκείνο που έχω να σας πω είναι το εξής: Εμείς είμαστε σε μία ώρα τώρα μετά την </w:t>
      </w:r>
      <w:r>
        <w:rPr>
          <w:rFonts w:eastAsia="Times New Roman"/>
          <w:szCs w:val="24"/>
        </w:rPr>
        <w:lastRenderedPageBreak/>
        <w:t xml:space="preserve">ολοκλήρωση της </w:t>
      </w:r>
      <w:proofErr w:type="spellStart"/>
      <w:r>
        <w:rPr>
          <w:rFonts w:eastAsia="Times New Roman"/>
          <w:szCs w:val="24"/>
        </w:rPr>
        <w:t>αιρεσιμότητας</w:t>
      </w:r>
      <w:proofErr w:type="spellEnd"/>
      <w:r>
        <w:rPr>
          <w:rFonts w:eastAsia="Times New Roman"/>
          <w:szCs w:val="24"/>
        </w:rPr>
        <w:t xml:space="preserve"> που υπήρχε για</w:t>
      </w:r>
      <w:r>
        <w:rPr>
          <w:rFonts w:eastAsia="Times New Roman"/>
          <w:szCs w:val="24"/>
        </w:rPr>
        <w:t xml:space="preserve"> τα εγγειοβελτιωτικά έργα για την κοστολόγηση του νερού και δεν μπορούσαμε, καθώς υπάρχει δέσμευση ότι αν δεν προχωρήσει αυτή η διαδικασία, τότε δεν μπορούμε να δεχθούμε αιτήματα για εγγειοβελτιωτικά έργα, ούτε να προχωρήσουμε στα συγκεκριμένα έργα. Για να</w:t>
      </w:r>
      <w:r>
        <w:rPr>
          <w:rFonts w:eastAsia="Times New Roman"/>
          <w:szCs w:val="24"/>
        </w:rPr>
        <w:t xml:space="preserve"> ξεκαθαρίσουμε τα πράγματα, η κοστολόγηση δεν έχει σχέση με το ότι θα έρθουν οι αγρότες αύριο να πληρώσουν νερό. Είναι μία διαδικασία που πρέπει να γίνει. Όταν μετά από τέσσερα-πέντε χρόνια θα ολοκληρωθεί αυτή η διαδικασία, τότε η πολιτική ηγεσία, η κυβέρν</w:t>
      </w:r>
      <w:r>
        <w:rPr>
          <w:rFonts w:eastAsia="Times New Roman"/>
          <w:szCs w:val="24"/>
        </w:rPr>
        <w:t xml:space="preserve">ηση που θα υπάρχει, αυτή θα αποφασίσει αν θα μπει τέλος ή δεν θα μπει. Όμως, αυτό πρέπει να ολοκληρωθεί. </w:t>
      </w:r>
    </w:p>
    <w:p w14:paraId="453EA944" w14:textId="77777777" w:rsidR="00D050B1" w:rsidRDefault="005E65AA">
      <w:pPr>
        <w:spacing w:after="0" w:line="600" w:lineRule="auto"/>
        <w:ind w:firstLine="720"/>
        <w:jc w:val="both"/>
        <w:rPr>
          <w:rFonts w:eastAsia="Times New Roman"/>
          <w:szCs w:val="24"/>
        </w:rPr>
      </w:pPr>
      <w:r>
        <w:rPr>
          <w:rFonts w:eastAsia="Times New Roman"/>
          <w:szCs w:val="24"/>
        </w:rPr>
        <w:t>Έχουμε, λοιπόν, αυτή την ώρα αλλεπάλληλα αιτήματα που έρχονται για ένταξη σε εγγειοβελτιωτικά έργα. Βρισκόμαστε στη διαδικασία να προκηρύξουμε το μέτρ</w:t>
      </w:r>
      <w:r>
        <w:rPr>
          <w:rFonts w:eastAsia="Times New Roman"/>
          <w:szCs w:val="24"/>
        </w:rPr>
        <w:t xml:space="preserve">ο. Δεν είμαστε ακόμα έτοιμοι. Θα εκτιμηθούν όλα. Είναι σίγουρο ότι η Κρήτη είναι μια περιοχή που έχει τεράστια προβλήματα και ανάγκες, ειδικά για θέματα άρδευσης. Θα τα δούμε όλα μαζί. </w:t>
      </w:r>
    </w:p>
    <w:p w14:paraId="453EA945" w14:textId="77777777" w:rsidR="00D050B1" w:rsidRDefault="005E65AA">
      <w:pPr>
        <w:spacing w:after="0" w:line="600" w:lineRule="auto"/>
        <w:ind w:firstLine="720"/>
        <w:jc w:val="both"/>
        <w:rPr>
          <w:rFonts w:eastAsia="Times New Roman"/>
          <w:szCs w:val="24"/>
        </w:rPr>
      </w:pPr>
      <w:r>
        <w:rPr>
          <w:rFonts w:eastAsia="Times New Roman"/>
          <w:szCs w:val="24"/>
        </w:rPr>
        <w:t>Υπάρχει, λοιπόν, σχετικό κονδύλιο από πλευράς του Προγράμματος Αγροτικ</w:t>
      </w:r>
      <w:r>
        <w:rPr>
          <w:rFonts w:eastAsia="Times New Roman"/>
          <w:szCs w:val="24"/>
        </w:rPr>
        <w:t>ής Ανάπτυξης αλλά και από το Πρόγραμμα Δημοσίων Επενδύσεων του Υπουργείου Υποδομών. Είμαστε σε</w:t>
      </w:r>
      <w:r>
        <w:rPr>
          <w:rFonts w:eastAsia="Times New Roman"/>
          <w:szCs w:val="24"/>
        </w:rPr>
        <w:t xml:space="preserve"> </w:t>
      </w:r>
      <w:r>
        <w:rPr>
          <w:rFonts w:eastAsia="Times New Roman"/>
          <w:szCs w:val="24"/>
        </w:rPr>
        <w:lastRenderedPageBreak/>
        <w:t>συνεννόηση, ειδικά όταν αφορά μεγάλα έργα, για να δούμε πώς θα προχωρήσουμε.</w:t>
      </w:r>
    </w:p>
    <w:p w14:paraId="453EA946" w14:textId="77777777" w:rsidR="00D050B1" w:rsidRDefault="005E65AA">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Ευχαριστούμε πολύ.</w:t>
      </w:r>
    </w:p>
    <w:p w14:paraId="453EA947" w14:textId="77777777" w:rsidR="00D050B1" w:rsidRDefault="005E65AA">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όγδοη </w:t>
      </w:r>
      <w:r>
        <w:rPr>
          <w:rFonts w:eastAsia="Times New Roman"/>
          <w:color w:val="000000"/>
          <w:szCs w:val="24"/>
        </w:rPr>
        <w:t>με αριθμό 1100/27-6-2017</w:t>
      </w:r>
      <w:r>
        <w:rPr>
          <w:rFonts w:eastAsia="Times New Roman"/>
          <w:color w:val="000000"/>
          <w:szCs w:val="24"/>
        </w:rPr>
        <w:t xml:space="preserve"> </w:t>
      </w:r>
      <w:r>
        <w:rPr>
          <w:rFonts w:eastAsia="Times New Roman"/>
          <w:color w:val="000000"/>
          <w:szCs w:val="24"/>
        </w:rPr>
        <w:t xml:space="preserve">επίκαιρη ερώτηση δεύτερου κύκλου του Ανεξάρτητου Βουλευτή Αχαΐας κ. </w:t>
      </w:r>
      <w:r>
        <w:rPr>
          <w:rFonts w:eastAsia="Times New Roman"/>
          <w:bCs/>
          <w:color w:val="000000"/>
          <w:szCs w:val="24"/>
        </w:rPr>
        <w:t>Νικολάου Νικολόπουλου</w:t>
      </w:r>
      <w:r>
        <w:rPr>
          <w:rFonts w:eastAsia="Times New Roman"/>
          <w:color w:val="000000"/>
          <w:szCs w:val="24"/>
        </w:rPr>
        <w:t xml:space="preserve"> προς τον Υπουργό </w:t>
      </w:r>
      <w:r>
        <w:rPr>
          <w:rFonts w:eastAsia="Times New Roman"/>
          <w:bCs/>
          <w:color w:val="000000"/>
          <w:szCs w:val="24"/>
        </w:rPr>
        <w:t>Υποδομών και Μεταφορών,</w:t>
      </w:r>
      <w:r>
        <w:rPr>
          <w:rFonts w:eastAsia="Times New Roman"/>
          <w:color w:val="000000"/>
          <w:szCs w:val="24"/>
        </w:rPr>
        <w:t xml:space="preserve"> με θέμα «”Γκρίζα σύννεφα” για την Πατρών-Πύργου. Το έργο μπήκε σε νέες περιπέτειες….», δεν θα συζητηθεί λόγω απουσίας του Υπ</w:t>
      </w:r>
      <w:r>
        <w:rPr>
          <w:rFonts w:eastAsia="Times New Roman"/>
          <w:color w:val="000000"/>
          <w:szCs w:val="24"/>
        </w:rPr>
        <w:t xml:space="preserve">ουργού κ. Χρήστου </w:t>
      </w:r>
      <w:proofErr w:type="spellStart"/>
      <w:r>
        <w:rPr>
          <w:rFonts w:eastAsia="Times New Roman"/>
          <w:color w:val="000000"/>
          <w:szCs w:val="24"/>
        </w:rPr>
        <w:t>Σπίρτζη</w:t>
      </w:r>
      <w:proofErr w:type="spellEnd"/>
      <w:r>
        <w:rPr>
          <w:rFonts w:eastAsia="Times New Roman"/>
          <w:color w:val="000000"/>
          <w:szCs w:val="24"/>
        </w:rPr>
        <w:t xml:space="preserve"> στο εξωτερικό.</w:t>
      </w:r>
    </w:p>
    <w:p w14:paraId="453EA948" w14:textId="77777777" w:rsidR="00D050B1" w:rsidRDefault="005E65AA">
      <w:pPr>
        <w:spacing w:after="0" w:line="600" w:lineRule="auto"/>
        <w:ind w:firstLine="720"/>
        <w:jc w:val="both"/>
        <w:rPr>
          <w:rFonts w:eastAsia="Times New Roman"/>
          <w:color w:val="000000"/>
          <w:szCs w:val="24"/>
        </w:rPr>
      </w:pPr>
      <w:r>
        <w:rPr>
          <w:rFonts w:eastAsia="Times New Roman"/>
          <w:color w:val="000000"/>
          <w:szCs w:val="24"/>
        </w:rPr>
        <w:t xml:space="preserve">Για τον ίδιο λόγο δεν θα συζητηθεί </w:t>
      </w:r>
      <w:r>
        <w:rPr>
          <w:rFonts w:eastAsia="Times New Roman"/>
          <w:color w:val="000000"/>
          <w:szCs w:val="24"/>
        </w:rPr>
        <w:t xml:space="preserve">και </w:t>
      </w:r>
      <w:r>
        <w:rPr>
          <w:rFonts w:eastAsia="Times New Roman"/>
          <w:color w:val="000000"/>
          <w:szCs w:val="24"/>
        </w:rPr>
        <w:t xml:space="preserve">η </w:t>
      </w:r>
      <w:r>
        <w:rPr>
          <w:rFonts w:eastAsia="Times New Roman"/>
          <w:color w:val="000000"/>
          <w:szCs w:val="24"/>
        </w:rPr>
        <w:t>δέκατη</w:t>
      </w:r>
      <w:r>
        <w:rPr>
          <w:rFonts w:eastAsia="Times New Roman"/>
          <w:color w:val="000000"/>
          <w:szCs w:val="24"/>
        </w:rPr>
        <w:t xml:space="preserve"> με αριθμό 1070/20-6-2017 επίκαιρη ερώτηση δεύτερου κύκλου του Βουλευτή Λέσβου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Σταύρου Τάσσου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Υποδομών και </w:t>
      </w:r>
      <w:r>
        <w:rPr>
          <w:rFonts w:eastAsia="Times New Roman"/>
          <w:bCs/>
          <w:color w:val="000000"/>
          <w:szCs w:val="24"/>
        </w:rPr>
        <w:t>Μεταφορών,</w:t>
      </w:r>
      <w:r>
        <w:rPr>
          <w:rFonts w:eastAsia="Times New Roman"/>
          <w:b/>
          <w:bCs/>
          <w:color w:val="000000"/>
          <w:szCs w:val="24"/>
        </w:rPr>
        <w:t xml:space="preserve"> </w:t>
      </w:r>
      <w:r>
        <w:rPr>
          <w:rFonts w:eastAsia="Times New Roman"/>
          <w:color w:val="000000"/>
          <w:szCs w:val="24"/>
        </w:rPr>
        <w:t>με θέμα: «Να παρθούν άμεσα μέτρα για την άμεση αποζημίωση των σεισμοπαθών και την αποκατάσταση των ζημιών στη Λέσβο».</w:t>
      </w:r>
    </w:p>
    <w:p w14:paraId="453EA949" w14:textId="77777777" w:rsidR="00D050B1" w:rsidRDefault="005E65A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τον ίδιο λόγο, επίσης, δεν θα συζητηθεί η </w:t>
      </w:r>
      <w:r>
        <w:rPr>
          <w:rFonts w:eastAsia="Times New Roman"/>
          <w:color w:val="000000"/>
          <w:szCs w:val="24"/>
          <w:shd w:val="clear" w:color="auto" w:fill="FFFFFF"/>
        </w:rPr>
        <w:t xml:space="preserve">δέκατη πέμπτη </w:t>
      </w:r>
      <w:r>
        <w:rPr>
          <w:rFonts w:eastAsia="Times New Roman"/>
          <w:color w:val="000000"/>
          <w:szCs w:val="24"/>
          <w:shd w:val="clear" w:color="auto" w:fill="FFFFFF"/>
        </w:rPr>
        <w:t>με αριθμό 980/7-6-2017 επίκαιρη ερώτηση του Βουλευτή Σερρών της Δημ</w:t>
      </w:r>
      <w:r>
        <w:rPr>
          <w:rFonts w:eastAsia="Times New Roman"/>
          <w:color w:val="000000"/>
          <w:szCs w:val="24"/>
          <w:shd w:val="clear" w:color="auto" w:fill="FFFFFF"/>
        </w:rPr>
        <w:t xml:space="preserve">οκρατικής Συμπαράταξης ΠΑΣΟΚ – ΔΗΜΑΡ κ. </w:t>
      </w:r>
      <w:r>
        <w:rPr>
          <w:rFonts w:eastAsia="Times New Roman"/>
          <w:bCs/>
          <w:color w:val="000000"/>
          <w:szCs w:val="24"/>
          <w:shd w:val="clear" w:color="auto" w:fill="FFFFFF"/>
        </w:rPr>
        <w:t>Μιχαήλ Τζελέπη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Υποδομών και Μεταφορών, </w:t>
      </w:r>
      <w:r>
        <w:rPr>
          <w:rFonts w:eastAsia="Times New Roman"/>
          <w:color w:val="000000"/>
          <w:szCs w:val="24"/>
          <w:shd w:val="clear" w:color="auto" w:fill="FFFFFF"/>
        </w:rPr>
        <w:lastRenderedPageBreak/>
        <w:t xml:space="preserve">με θέμα: «Η δημιουργία τριών νέων σταθμών διοδίων στον </w:t>
      </w:r>
      <w:r>
        <w:rPr>
          <w:rFonts w:eastAsia="Times New Roman"/>
          <w:color w:val="000000"/>
          <w:szCs w:val="24"/>
          <w:shd w:val="clear" w:color="auto" w:fill="FFFFFF"/>
        </w:rPr>
        <w:t>ο</w:t>
      </w:r>
      <w:r>
        <w:rPr>
          <w:rFonts w:eastAsia="Times New Roman"/>
          <w:color w:val="000000"/>
          <w:szCs w:val="24"/>
          <w:shd w:val="clear" w:color="auto" w:fill="FFFFFF"/>
        </w:rPr>
        <w:t>δικό άξονα Προμαχώνας – Σέρρες – Λιμάνι Θεσσαλονίκης είναι καταστροφική για τον Νομό Σερρών».</w:t>
      </w:r>
    </w:p>
    <w:p w14:paraId="453EA94A" w14:textId="77777777" w:rsidR="00D050B1" w:rsidRDefault="005E65AA">
      <w:pPr>
        <w:spacing w:after="0" w:line="600" w:lineRule="auto"/>
        <w:ind w:firstLine="720"/>
        <w:jc w:val="both"/>
        <w:rPr>
          <w:rFonts w:eastAsia="Times New Roman"/>
          <w:color w:val="000000"/>
          <w:szCs w:val="24"/>
        </w:rPr>
      </w:pPr>
      <w:r>
        <w:rPr>
          <w:rFonts w:eastAsia="Times New Roman"/>
          <w:color w:val="000000"/>
          <w:szCs w:val="24"/>
          <w:shd w:val="clear" w:color="auto" w:fill="FFFFFF"/>
        </w:rPr>
        <w:t>Θ</w:t>
      </w:r>
      <w:r>
        <w:rPr>
          <w:rFonts w:eastAsia="Times New Roman"/>
          <w:color w:val="000000"/>
          <w:szCs w:val="24"/>
          <w:shd w:val="clear" w:color="auto" w:fill="FFFFFF"/>
        </w:rPr>
        <w:t>α συζητήσ</w:t>
      </w:r>
      <w:r>
        <w:rPr>
          <w:rFonts w:eastAsia="Times New Roman"/>
          <w:color w:val="000000"/>
          <w:szCs w:val="24"/>
          <w:shd w:val="clear" w:color="auto" w:fill="FFFFFF"/>
        </w:rPr>
        <w:t xml:space="preserve">ουμε </w:t>
      </w:r>
      <w:r>
        <w:rPr>
          <w:rFonts w:eastAsia="Times New Roman"/>
          <w:color w:val="000000"/>
          <w:szCs w:val="24"/>
          <w:shd w:val="clear" w:color="auto" w:fill="FFFFFF"/>
        </w:rPr>
        <w:t xml:space="preserve">τώρα </w:t>
      </w:r>
      <w:r>
        <w:rPr>
          <w:rFonts w:eastAsia="Times New Roman"/>
          <w:color w:val="000000"/>
          <w:szCs w:val="24"/>
          <w:shd w:val="clear" w:color="auto" w:fill="FFFFFF"/>
        </w:rPr>
        <w:t>τη</w:t>
      </w:r>
      <w:r>
        <w:rPr>
          <w:rFonts w:eastAsia="Times New Roman"/>
          <w:color w:val="000000"/>
          <w:szCs w:val="24"/>
          <w:shd w:val="clear" w:color="auto" w:fill="FFFFFF"/>
        </w:rPr>
        <w:t>ν</w:t>
      </w:r>
      <w:r>
        <w:rPr>
          <w:rFonts w:eastAsia="Times New Roman"/>
          <w:color w:val="000000"/>
          <w:szCs w:val="24"/>
          <w:shd w:val="clear" w:color="auto" w:fill="FFFFFF"/>
        </w:rPr>
        <w:t xml:space="preserve"> </w:t>
      </w:r>
      <w:r>
        <w:rPr>
          <w:rFonts w:eastAsia="Times New Roman"/>
          <w:color w:val="000000"/>
          <w:szCs w:val="24"/>
          <w:shd w:val="clear" w:color="auto" w:fill="FFFFFF"/>
        </w:rPr>
        <w:t>πρώτη</w:t>
      </w:r>
      <w:r>
        <w:rPr>
          <w:rFonts w:eastAsia="Times New Roman"/>
          <w:color w:val="000000"/>
          <w:szCs w:val="24"/>
          <w:shd w:val="clear" w:color="auto" w:fill="FFFFFF"/>
        </w:rPr>
        <w:t xml:space="preserve"> με αριθμό 1086/26-6-2017 επίκαιρη ερώτηση δεύτερου κύκλου του Βουλευτή Ηρακλείου του Συνασπισμού Ριζοσπαστικής Αριστεράς κ. </w:t>
      </w:r>
      <w:r>
        <w:rPr>
          <w:rFonts w:eastAsia="Times New Roman"/>
          <w:bCs/>
          <w:color w:val="000000"/>
          <w:szCs w:val="24"/>
          <w:shd w:val="clear" w:color="auto" w:fill="FFFFFF"/>
        </w:rPr>
        <w:t xml:space="preserve">Σωκράτη </w:t>
      </w:r>
      <w:proofErr w:type="spellStart"/>
      <w:r>
        <w:rPr>
          <w:rFonts w:eastAsia="Times New Roman"/>
          <w:bCs/>
          <w:color w:val="000000"/>
          <w:szCs w:val="24"/>
          <w:shd w:val="clear" w:color="auto" w:fill="FFFFFF"/>
        </w:rPr>
        <w:t>Βαρδάκη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 xml:space="preserve">Εργασίας, Κοινωνικής Ασφάλισης και Κοινωνικής Αλληλεγγύης, </w:t>
      </w:r>
      <w:r>
        <w:rPr>
          <w:rFonts w:eastAsia="Times New Roman"/>
          <w:color w:val="000000"/>
          <w:szCs w:val="24"/>
          <w:shd w:val="clear" w:color="auto" w:fill="FFFFFF"/>
        </w:rPr>
        <w:t>με θέμα: «Να οριστεί</w:t>
      </w:r>
      <w:r>
        <w:rPr>
          <w:rFonts w:eastAsia="Times New Roman"/>
          <w:color w:val="000000"/>
          <w:szCs w:val="24"/>
          <w:shd w:val="clear" w:color="auto" w:fill="FFFFFF"/>
        </w:rPr>
        <w:t xml:space="preserve"> άμεσα το νέο Διοικητικό Συμβούλιο του Οργανισμού Μεσολάβησης και Διαιτησίας».</w:t>
      </w:r>
    </w:p>
    <w:p w14:paraId="453EA94B" w14:textId="77777777" w:rsidR="00D050B1" w:rsidRDefault="005E65AA">
      <w:pPr>
        <w:spacing w:after="0" w:line="600" w:lineRule="auto"/>
        <w:ind w:firstLine="720"/>
        <w:jc w:val="both"/>
        <w:rPr>
          <w:rFonts w:eastAsia="Times New Roman"/>
          <w:szCs w:val="24"/>
        </w:rPr>
      </w:pPr>
      <w:r>
        <w:rPr>
          <w:rFonts w:eastAsia="Times New Roman"/>
          <w:color w:val="000000"/>
          <w:szCs w:val="24"/>
        </w:rPr>
        <w:t xml:space="preserve">Ορίστε, κύριε </w:t>
      </w:r>
      <w:proofErr w:type="spellStart"/>
      <w:r>
        <w:rPr>
          <w:rFonts w:eastAsia="Times New Roman"/>
          <w:color w:val="000000"/>
          <w:szCs w:val="24"/>
        </w:rPr>
        <w:t>Βαρδάκη</w:t>
      </w:r>
      <w:proofErr w:type="spellEnd"/>
      <w:r>
        <w:rPr>
          <w:rFonts w:eastAsia="Times New Roman"/>
          <w:color w:val="000000"/>
          <w:szCs w:val="24"/>
        </w:rPr>
        <w:t>, έχετε τον λόγο για δύο λεπτά.</w:t>
      </w:r>
    </w:p>
    <w:p w14:paraId="453EA94C"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olor w:val="000000"/>
          <w:szCs w:val="24"/>
        </w:rPr>
        <w:t>Ευχαριστώ, κύριε Πρόεδρε.</w:t>
      </w:r>
      <w:r>
        <w:rPr>
          <w:rFonts w:eastAsia="Times New Roman" w:cs="Times New Roman"/>
          <w:szCs w:val="24"/>
        </w:rPr>
        <w:t xml:space="preserve"> </w:t>
      </w:r>
    </w:p>
    <w:p w14:paraId="453EA94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Κυρία Υπουργέ, η Κυβέρνηση αυτή έχει θέσει εξαρχής και ξεκάθαρα τη θέση και το</w:t>
      </w:r>
      <w:r>
        <w:rPr>
          <w:rFonts w:eastAsia="Times New Roman" w:cs="Times New Roman"/>
          <w:szCs w:val="24"/>
        </w:rPr>
        <w:t>ν στόχο της στη διαπραγμάτευση για τα εργασιακά, να ανακληθούν βασικά, συλλογικά εργασιακά δικαιώματα, τα οποία ισοπεδώθηκαν την περίοδο των δύο πρώτων μνημονίων και να μην επιτραπεί κα</w:t>
      </w:r>
      <w:r>
        <w:rPr>
          <w:rFonts w:eastAsia="Times New Roman" w:cs="Times New Roman"/>
          <w:szCs w:val="24"/>
        </w:rPr>
        <w:t>μ</w:t>
      </w:r>
      <w:r>
        <w:rPr>
          <w:rFonts w:eastAsia="Times New Roman" w:cs="Times New Roman"/>
          <w:szCs w:val="24"/>
        </w:rPr>
        <w:t>μία περαιτέρω απορρύθμιση στην αγορά εργασίας. Εξ αυτών και ο ΟΜΕΔ.</w:t>
      </w:r>
    </w:p>
    <w:p w14:paraId="453EA94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Γνωρίζουμε την προσπάθεια που κατέβαλαν οι προηγούμενες κυβερνήσεις για την κατάργηση του θεσμού της διαιτησίας, </w:t>
      </w:r>
      <w:r>
        <w:rPr>
          <w:rFonts w:eastAsia="Times New Roman" w:cs="Times New Roman"/>
          <w:szCs w:val="24"/>
        </w:rPr>
        <w:lastRenderedPageBreak/>
        <w:t xml:space="preserve">θέτοντας περιορισμούς στο σύνολο των αρμοδιοτήτων που είχε πριν από 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Ο ΟΜΕΔ αποτελεί τον αρμόδιο φορέα για την ομαλή λ</w:t>
      </w:r>
      <w:r>
        <w:rPr>
          <w:rFonts w:eastAsia="Times New Roman" w:cs="Times New Roman"/>
          <w:szCs w:val="24"/>
        </w:rPr>
        <w:t>ειτουργία της αγοράς εργασίας, αποτελεί ένα πεδίο συνεννόησης και εξεύρεσης λύσεων μεταξύ εργαζομένων και εργοδοτών.</w:t>
      </w:r>
    </w:p>
    <w:p w14:paraId="453EA94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Την 30</w:t>
      </w:r>
      <w:r>
        <w:rPr>
          <w:rFonts w:eastAsia="Times New Roman" w:cs="Times New Roman"/>
          <w:szCs w:val="24"/>
          <w:vertAlign w:val="superscript"/>
        </w:rPr>
        <w:t>η</w:t>
      </w:r>
      <w:r>
        <w:rPr>
          <w:rFonts w:eastAsia="Times New Roman" w:cs="Times New Roman"/>
          <w:szCs w:val="24"/>
        </w:rPr>
        <w:t xml:space="preserve"> Απριλίου 2017 έληξε η θητεία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ΟΜΕΔ, χωρίς να έχει αναλάβει το νέο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Από τη στιγμή</w:t>
      </w:r>
      <w:r>
        <w:rPr>
          <w:rFonts w:eastAsia="Times New Roman" w:cs="Times New Roman"/>
          <w:szCs w:val="24"/>
        </w:rPr>
        <w:t xml:space="preserve"> που δεν υπάρχει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δεν μπορεί να προχωρήσει καμμία διαδικασία, δεν μπορούν να εκδοθούν διοικητικές αποφάσεις, κυρώσεις, διαμεσολάβηση, διαιτησία και γενικά δεν μπορεί να διεκπεραιωθεί κανένα θέμα αν δεν οριστεί το νέο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Κατά συνέπει</w:t>
      </w:r>
      <w:r>
        <w:rPr>
          <w:rFonts w:eastAsia="Times New Roman" w:cs="Times New Roman"/>
          <w:szCs w:val="24"/>
        </w:rPr>
        <w:t>α η εμπλοκή στη λειτουργία του ΟΜΕΔ προκαλεί πολλά προβλήματα</w:t>
      </w:r>
      <w:r>
        <w:rPr>
          <w:rFonts w:eastAsia="Times New Roman" w:cs="Times New Roman"/>
          <w:szCs w:val="24"/>
        </w:rPr>
        <w:t>,</w:t>
      </w:r>
      <w:r>
        <w:rPr>
          <w:rFonts w:eastAsia="Times New Roman" w:cs="Times New Roman"/>
          <w:szCs w:val="24"/>
        </w:rPr>
        <w:t xml:space="preserve"> κυρίως στους εργαζόμενους αλλά και στις επιχειρήσεις.</w:t>
      </w:r>
    </w:p>
    <w:p w14:paraId="453EA95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επειδή το τελευταίο διάστημα δεχόμαστε και ενοχλούμαστε πάρα πολύ από πρωτοβάθμια και δευτεροβάθμια σωματεία, επειδή εμένα, </w:t>
      </w:r>
      <w:r>
        <w:rPr>
          <w:rFonts w:eastAsia="Times New Roman" w:cs="Times New Roman"/>
          <w:szCs w:val="24"/>
        </w:rPr>
        <w:t>αν θέλετε, προσωπικά μού δημιουργεί απορία συνάδελφοι Βουλευτές της Αντιπολίτευσης</w:t>
      </w:r>
      <w:r>
        <w:rPr>
          <w:rFonts w:eastAsia="Times New Roman" w:cs="Times New Roman"/>
          <w:szCs w:val="24"/>
        </w:rPr>
        <w:t>,</w:t>
      </w:r>
      <w:r>
        <w:rPr>
          <w:rFonts w:eastAsia="Times New Roman" w:cs="Times New Roman"/>
          <w:szCs w:val="24"/>
        </w:rPr>
        <w:t xml:space="preserve"> που χρημάτισαν Υπουργοί, Υφυπουργοί τα προηγούμενα χρόνια και που «για ψύλλου πήδημα» κάνουν ερωτήσεις και μάλιστα επίκαιρες, </w:t>
      </w:r>
      <w:r>
        <w:rPr>
          <w:rFonts w:eastAsia="Times New Roman" w:cs="Times New Roman"/>
          <w:szCs w:val="24"/>
        </w:rPr>
        <w:lastRenderedPageBreak/>
        <w:t>σήμερα να ποιούν την νήσσαν για ένα τέτοιο σοβ</w:t>
      </w:r>
      <w:r>
        <w:rPr>
          <w:rFonts w:eastAsia="Times New Roman" w:cs="Times New Roman"/>
          <w:szCs w:val="24"/>
        </w:rPr>
        <w:t>αρό ζήτημα, επιτρέψτε μου να έχω την αίσθηση ότι υπάρχει κάποια σκοπιμότητα, πιθανόν από τους κοινωνικούς εταίρους.</w:t>
      </w:r>
    </w:p>
    <w:p w14:paraId="453EA95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για να ξεκαθαρίσουμε το θέμα, θέτουμε σε εσάς το συγκεκριμένο ερώτημα: Για ποιους λόγους δεν έχει οριστεί ακόμα το νέο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καθώς και σε ποιες ενέργειες έχει προχωρήσει το Υπουργείο Εργασίας</w:t>
      </w:r>
      <w:r>
        <w:rPr>
          <w:rFonts w:eastAsia="Times New Roman" w:cs="Times New Roman"/>
          <w:szCs w:val="24"/>
        </w:rPr>
        <w:t>,</w:t>
      </w:r>
      <w:r>
        <w:rPr>
          <w:rFonts w:eastAsia="Times New Roman" w:cs="Times New Roman"/>
          <w:szCs w:val="24"/>
        </w:rPr>
        <w:t xml:space="preserve"> ώστε να συγκροτηθεί το νέο Διοικητικό Συμβούλιο του ΟΜΕΔ;</w:t>
      </w:r>
    </w:p>
    <w:p w14:paraId="453EA952"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Ήσασταν σαφής.</w:t>
      </w:r>
    </w:p>
    <w:p w14:paraId="453EA95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Αχτσιόγλου</w:t>
      </w:r>
      <w:proofErr w:type="spellEnd"/>
      <w:r>
        <w:rPr>
          <w:rFonts w:eastAsia="Times New Roman" w:cs="Times New Roman"/>
          <w:szCs w:val="24"/>
        </w:rPr>
        <w:t xml:space="preserve"> έχει τον λόγο.</w:t>
      </w:r>
    </w:p>
    <w:p w14:paraId="453EA954"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w:t>
      </w:r>
      <w:r>
        <w:rPr>
          <w:rFonts w:eastAsia="Times New Roman" w:cs="Times New Roman"/>
          <w:b/>
          <w:szCs w:val="24"/>
        </w:rPr>
        <w:t xml:space="preserve">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ευχαριστώ για την επίκαιρη ερώτησή σας. Επιτρέψτε μου να θέσω τα δεδομένα, για να καταλάβουμε λίγο το πλαίσιο της συζήτησης.</w:t>
      </w:r>
    </w:p>
    <w:p w14:paraId="453EA95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Σύμφωνα με τον νόμο, η σύνθεση του Διοικητικού Συμβουλίου του</w:t>
      </w:r>
      <w:r>
        <w:rPr>
          <w:rFonts w:eastAsia="Times New Roman" w:cs="Times New Roman"/>
          <w:szCs w:val="24"/>
        </w:rPr>
        <w:t xml:space="preserve"> ΟΜΕΔ είναι ως εξής: Τέσσερις εκπρόσωποι από τις ενώσεις των εθνικών κοινωνικών εταίρων των εργοδοτών, δηλαδή τη ΓΣΕΒΕΕ, τον ΣΕΒ, την ΕΣΕΕ και το ΣΕΤΕ και τέσσερις </w:t>
      </w:r>
      <w:r>
        <w:rPr>
          <w:rFonts w:eastAsia="Times New Roman" w:cs="Times New Roman"/>
          <w:szCs w:val="24"/>
        </w:rPr>
        <w:lastRenderedPageBreak/>
        <w:t xml:space="preserve">εκπρόσωποι από την πλευρά των εργαζομένων, της ΓΣΕΕ δηλαδή, και ένας </w:t>
      </w:r>
      <w:r>
        <w:rPr>
          <w:rFonts w:eastAsia="Times New Roman" w:cs="Times New Roman"/>
          <w:szCs w:val="24"/>
        </w:rPr>
        <w:t>π</w:t>
      </w:r>
      <w:r>
        <w:rPr>
          <w:rFonts w:eastAsia="Times New Roman" w:cs="Times New Roman"/>
          <w:szCs w:val="24"/>
        </w:rPr>
        <w:t>ρόεδρος με τον αναπληρ</w:t>
      </w:r>
      <w:r>
        <w:rPr>
          <w:rFonts w:eastAsia="Times New Roman" w:cs="Times New Roman"/>
          <w:szCs w:val="24"/>
        </w:rPr>
        <w:t xml:space="preserve">ωτή του. </w:t>
      </w:r>
    </w:p>
    <w:p w14:paraId="453EA95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Σύμφωνα με τον ν.3899/2010, η θητεία των μελών των εκπροσώπων των κοινωνικών εταίρων στον ΟΜΕΔ είναι τριετής με δυνατότητα ανανέωσης μία φορά, δηλαδή τα ίδια πρόσωπα</w:t>
      </w:r>
      <w:r>
        <w:rPr>
          <w:rFonts w:eastAsia="Times New Roman" w:cs="Times New Roman"/>
          <w:szCs w:val="24"/>
        </w:rPr>
        <w:t>,</w:t>
      </w:r>
      <w:r>
        <w:rPr>
          <w:rFonts w:eastAsia="Times New Roman" w:cs="Times New Roman"/>
          <w:szCs w:val="24"/>
        </w:rPr>
        <w:t xml:space="preserve"> που ορίζονται ως εκπρόσωποι των εθνικών κοινωνικών εταίρων στο Διοικητικό Συμβο</w:t>
      </w:r>
      <w:r>
        <w:rPr>
          <w:rFonts w:eastAsia="Times New Roman" w:cs="Times New Roman"/>
          <w:szCs w:val="24"/>
        </w:rPr>
        <w:t>ύλιο του ΟΜΕΔ, μπορούν να είναι μόνο μέχρι δύο θητείες εκπρόσωποι στον ΟΜΕΔ.</w:t>
      </w:r>
    </w:p>
    <w:p w14:paraId="453EA95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Στις 28 Απριλίου του 2017 έληξε η θητεία των μελών του Διοικητικού Συμβουλίου του ΟΜΕΔ μετά από ανανέωση. Επομένως οι συγκεκριμένοι εκπρόσωποι των εθνικών κοινωνικών εταίρων έχουν</w:t>
      </w:r>
      <w:r>
        <w:rPr>
          <w:rFonts w:eastAsia="Times New Roman" w:cs="Times New Roman"/>
          <w:szCs w:val="24"/>
        </w:rPr>
        <w:t xml:space="preserve"> διατελέσει το μέγιστο του χρόνου που ο νόμος τούς επιτρέπει να είναι εκπρόσωποι στον ΟΜΕΔ.</w:t>
      </w:r>
    </w:p>
    <w:p w14:paraId="453EA95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Το Υπουργείο Εργασίας</w:t>
      </w:r>
      <w:r>
        <w:rPr>
          <w:rFonts w:eastAsia="Times New Roman" w:cs="Times New Roman"/>
          <w:szCs w:val="24"/>
        </w:rPr>
        <w:t>,</w:t>
      </w:r>
      <w:r>
        <w:rPr>
          <w:rFonts w:eastAsia="Times New Roman" w:cs="Times New Roman"/>
          <w:szCs w:val="24"/>
        </w:rPr>
        <w:t xml:space="preserve"> αρκετά πριν λήξει η θητεία των μελών, δηλαδή από τις 17 Μαρτίου, ζήτησε την υπόδειξη των νέων εκπροσώπων τους. Απηύθυνε, δηλαδή, επιστολή στο</w:t>
      </w:r>
      <w:r>
        <w:rPr>
          <w:rFonts w:eastAsia="Times New Roman" w:cs="Times New Roman"/>
          <w:szCs w:val="24"/>
        </w:rPr>
        <w:t xml:space="preserve">υς εθνικούς κοινωνικούς εταίρους και ζήτησε την υπόδειξη των νέων εκπροσώπων τους. Αυτό είναι το έγγραφό μας από τις 17 Μαρτίου, το οποίο θα καταθέσω στα Πρακτικά, δηλαδή η επιστολή </w:t>
      </w:r>
      <w:r>
        <w:rPr>
          <w:rFonts w:eastAsia="Times New Roman" w:cs="Times New Roman"/>
          <w:szCs w:val="24"/>
        </w:rPr>
        <w:lastRenderedPageBreak/>
        <w:t xml:space="preserve">του Υπουργείου Εργασίας προς όλους τους εθνικούς κοινωνικούς εταίρους για </w:t>
      </w:r>
      <w:r>
        <w:rPr>
          <w:rFonts w:eastAsia="Times New Roman" w:cs="Times New Roman"/>
          <w:szCs w:val="24"/>
        </w:rPr>
        <w:t xml:space="preserve">να υποδείξουν τους εκπροσώπους τους αρκετά νωρίς, αρκετά πριν λήξει η θητεία, </w:t>
      </w:r>
      <w:r>
        <w:rPr>
          <w:rFonts w:eastAsia="Times New Roman"/>
          <w:bCs/>
        </w:rPr>
        <w:t>προκειμένου να</w:t>
      </w:r>
      <w:r>
        <w:rPr>
          <w:rFonts w:eastAsia="Times New Roman" w:cs="Times New Roman"/>
          <w:szCs w:val="24"/>
        </w:rPr>
        <w:t xml:space="preserve"> μην υπάρχει πρόβλημα στη λειτουργία του Οργανισμού Μεσολάβησης και Διαιτησίας.</w:t>
      </w:r>
    </w:p>
    <w:p w14:paraId="453EA959" w14:textId="77777777" w:rsidR="00D050B1" w:rsidRDefault="005E65AA">
      <w:pPr>
        <w:spacing w:after="0" w:line="600" w:lineRule="auto"/>
        <w:ind w:firstLine="720"/>
        <w:jc w:val="both"/>
        <w:rPr>
          <w:rFonts w:eastAsia="Times New Roman"/>
        </w:rPr>
      </w:pPr>
      <w:r>
        <w:rPr>
          <w:rFonts w:eastAsia="Times New Roman"/>
        </w:rPr>
        <w:t>(Στο σημείο αυτό η Υπουργός Εργασίας, Κοινωνικής Ασφάλισης και Κοινωνικής Αλληλεγγύη</w:t>
      </w:r>
      <w:r>
        <w:rPr>
          <w:rFonts w:eastAsia="Times New Roman"/>
        </w:rPr>
        <w:t xml:space="preserve">ς κ. </w:t>
      </w:r>
      <w:r>
        <w:rPr>
          <w:rFonts w:eastAsia="Times New Roman"/>
        </w:rPr>
        <w:t>Έφη</w:t>
      </w:r>
      <w:r>
        <w:rPr>
          <w:rFonts w:eastAsia="Times New Roman"/>
        </w:rPr>
        <w:t xml:space="preserve"> </w:t>
      </w:r>
      <w:proofErr w:type="spellStart"/>
      <w:r>
        <w:rPr>
          <w:rFonts w:eastAsia="Times New Roman"/>
        </w:rPr>
        <w:t>Αχτσιόγλου</w:t>
      </w:r>
      <w:proofErr w:type="spellEnd"/>
      <w:r>
        <w:rPr>
          <w:rFonts w:eastAsia="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53EA95A"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Δυστυχώς μόνο κάποιοι από τους κοινωνικούς εταίρους, δηλαδή η ΕΣΕΕ και ο ΣΕΤ</w:t>
      </w:r>
      <w:r>
        <w:rPr>
          <w:rFonts w:eastAsia="Times New Roman" w:cs="Times New Roman"/>
          <w:szCs w:val="24"/>
        </w:rPr>
        <w:t>Ε, υπέδειξαν τους εκπροσώπους τους. Δεν υπέδειξαν εκπροσώπους οι υπόλοιποι από τους κοινωνικούς εταίρους, με αποτέλεσμα στις 28 Απριλίου να λήξει η θητεία των μελών και έκτοτε ουσιαστικά να μην υπάρχει Διοικητικό Συμβούλιο στον Οργανισμό Μεσολάβησης και Δι</w:t>
      </w:r>
      <w:r>
        <w:rPr>
          <w:rFonts w:eastAsia="Times New Roman" w:cs="Times New Roman"/>
          <w:szCs w:val="24"/>
        </w:rPr>
        <w:t>αιτησίας.</w:t>
      </w:r>
    </w:p>
    <w:p w14:paraId="453EA95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Με αυτή τη</w:t>
      </w:r>
      <w:r>
        <w:rPr>
          <w:rFonts w:eastAsia="Times New Roman" w:cs="Times New Roman"/>
          <w:szCs w:val="24"/>
        </w:rPr>
        <w:t>ν</w:t>
      </w:r>
      <w:r>
        <w:rPr>
          <w:rFonts w:eastAsia="Times New Roman" w:cs="Times New Roman"/>
          <w:szCs w:val="24"/>
        </w:rPr>
        <w:t xml:space="preserve"> εξέλιξη αποστείλαμε εκ νέου επιστολή στις 30 Μαΐου προς όλους τους κοινωνικούς εταίρους</w:t>
      </w:r>
      <w:r>
        <w:rPr>
          <w:rFonts w:eastAsia="Times New Roman" w:cs="Times New Roman"/>
          <w:szCs w:val="24"/>
        </w:rPr>
        <w:t>,</w:t>
      </w:r>
      <w:r>
        <w:rPr>
          <w:rFonts w:eastAsia="Times New Roman" w:cs="Times New Roman"/>
          <w:szCs w:val="24"/>
        </w:rPr>
        <w:t xml:space="preserve"> με την οποία τους ξανακαλέσαμε να υποδείξουν άμεσα τους εκπροσώπους τους </w:t>
      </w:r>
      <w:r>
        <w:rPr>
          <w:rFonts w:eastAsia="Times New Roman" w:cs="Times New Roman"/>
          <w:szCs w:val="24"/>
        </w:rPr>
        <w:lastRenderedPageBreak/>
        <w:t>διότι, όπως σημειώσαμε και στο έγγραφό μας, είναι κομβικής σημασίας η λε</w:t>
      </w:r>
      <w:r>
        <w:rPr>
          <w:rFonts w:eastAsia="Times New Roman" w:cs="Times New Roman"/>
          <w:szCs w:val="24"/>
        </w:rPr>
        <w:t>ιτουργία του Οργανισμού Μεσολάβησης και Διαιτησίας</w:t>
      </w:r>
      <w:r>
        <w:rPr>
          <w:rFonts w:eastAsia="Times New Roman" w:cs="Times New Roman"/>
          <w:szCs w:val="24"/>
        </w:rPr>
        <w:t>,</w:t>
      </w:r>
      <w:r>
        <w:rPr>
          <w:rFonts w:eastAsia="Times New Roman" w:cs="Times New Roman"/>
          <w:szCs w:val="24"/>
        </w:rPr>
        <w:t xml:space="preserve"> τόσο για τη συμφιλιωτική διαδικασία των εργαζομένων και εργοδοτών όσο και για τη λειτουργία των συλλογικών διαπραγματεύσεων και των συλλογικών συμβάσεων εργασίας.</w:t>
      </w:r>
    </w:p>
    <w:p w14:paraId="453EA95C" w14:textId="77777777" w:rsidR="00D050B1" w:rsidRDefault="005E65A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Να σημειώσω ότι στις 23 Ιουνίου εστάλη έγ</w:t>
      </w:r>
      <w:r>
        <w:rPr>
          <w:rFonts w:eastAsia="Times New Roman" w:cs="Times New Roman"/>
          <w:szCs w:val="24"/>
        </w:rPr>
        <w:t>γραφο από την Οικονομική Υπηρεσία του ΟΜΕΔ προς τους κοινωνικούς εταίρους</w:t>
      </w:r>
      <w:r>
        <w:rPr>
          <w:rFonts w:eastAsia="Times New Roman" w:cs="Times New Roman"/>
          <w:szCs w:val="24"/>
        </w:rPr>
        <w:t>,</w:t>
      </w:r>
      <w:r>
        <w:rPr>
          <w:rFonts w:eastAsia="Times New Roman" w:cs="Times New Roman"/>
          <w:szCs w:val="24"/>
        </w:rPr>
        <w:t xml:space="preserve"> με το οποίο τους είπε ο οικονομικός υπεύθυνος του Οργανισμού ότι εάν δεν συγκροτηθεί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δεν μπορεί καν ο ΟΜΕΔ να προχωρήσει στην πληρωμή των μισθών του προσωπι</w:t>
      </w:r>
      <w:r>
        <w:rPr>
          <w:rFonts w:eastAsia="Times New Roman" w:cs="Times New Roman"/>
          <w:szCs w:val="24"/>
        </w:rPr>
        <w:t>κού του, δεν μπορεί να πληρώσει τους λογαριασμούς του, δεν μπορεί να έχει στην πραγματικότητα κα</w:t>
      </w:r>
      <w:r>
        <w:rPr>
          <w:rFonts w:eastAsia="Times New Roman" w:cs="Times New Roman"/>
          <w:szCs w:val="24"/>
        </w:rPr>
        <w:t>μ</w:t>
      </w:r>
      <w:r>
        <w:rPr>
          <w:rFonts w:eastAsia="Times New Roman" w:cs="Times New Roman"/>
          <w:szCs w:val="24"/>
        </w:rPr>
        <w:t>μία λειτουργία και ενημέρωσε όλους για τη λήξη της θητείας των Σωμάτων Μεσολαβητών και Διαιτητών την 31</w:t>
      </w:r>
      <w:r>
        <w:rPr>
          <w:rFonts w:eastAsia="Times New Roman" w:cs="Times New Roman"/>
          <w:szCs w:val="24"/>
          <w:vertAlign w:val="superscript"/>
        </w:rPr>
        <w:t>η</w:t>
      </w:r>
      <w:r>
        <w:rPr>
          <w:rFonts w:eastAsia="Times New Roman" w:cs="Times New Roman"/>
          <w:szCs w:val="24"/>
        </w:rPr>
        <w:t xml:space="preserve"> Ιουλίου 2017. </w:t>
      </w:r>
    </w:p>
    <w:p w14:paraId="453EA95D" w14:textId="77777777" w:rsidR="00D050B1" w:rsidRDefault="005E65A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ερώτηση που μου απευθύνετε είναι κρίσιμη. Είναι προφανές ότι, από την πλευρά των κοινωνικών εταίρων, υπάρχει μία σαφής καθυστέρηση στην υπόδειξη εκπροσώπων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που παρακωλύει την ουσιώδη λειτουργία αυτού του κομβικού θεσμού για τις </w:t>
      </w:r>
      <w:r>
        <w:rPr>
          <w:rFonts w:eastAsia="Times New Roman" w:cs="Times New Roman"/>
          <w:szCs w:val="24"/>
        </w:rPr>
        <w:t>εργασιακές σχέσεις.</w:t>
      </w:r>
    </w:p>
    <w:p w14:paraId="453EA95E" w14:textId="77777777" w:rsidR="00D050B1" w:rsidRDefault="005E65A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έχετε τον λόγο.</w:t>
      </w:r>
    </w:p>
    <w:p w14:paraId="453EA95F" w14:textId="77777777" w:rsidR="00D050B1" w:rsidRDefault="005E65A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Πρόεδρε, κυρία Υπουργέ, εγώ ειλικρινά θλίβομαι ακούγοντας την απάντησή σας και θεωρώ ότι πρέπει να πάρουμε κάποιες πρωτοβουλίες. Θλίβομαι, γιατί αυ</w:t>
      </w:r>
      <w:r>
        <w:rPr>
          <w:rFonts w:eastAsia="Times New Roman" w:cs="Times New Roman"/>
          <w:szCs w:val="24"/>
        </w:rPr>
        <w:t xml:space="preserve">τοί που πρέπει να διασφαλίσουν και να προσπαθήσουν έστω να διασφαλίζουν οτιδήποτε εργασιακά δικαιώματα απέμειναν από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δυστυχώς</w:t>
      </w:r>
      <w:r>
        <w:rPr>
          <w:rFonts w:eastAsia="Times New Roman" w:cs="Times New Roman"/>
          <w:szCs w:val="24"/>
        </w:rPr>
        <w:t>,</w:t>
      </w:r>
      <w:r>
        <w:rPr>
          <w:rFonts w:eastAsia="Times New Roman" w:cs="Times New Roman"/>
          <w:szCs w:val="24"/>
        </w:rPr>
        <w:t xml:space="preserve"> κωφεύουν. Και εάν είναι έτσι, κυρία Υπουργέ, εγώ εκτιμώ ότι πρέπει να πάρετε πρωτοβουλία σε συνεργασία</w:t>
      </w:r>
      <w:r>
        <w:rPr>
          <w:rFonts w:eastAsia="Times New Roman" w:cs="Times New Roman"/>
          <w:szCs w:val="24"/>
        </w:rPr>
        <w:t xml:space="preserve"> με την Κοινοβουλευτική Ομάδα, με το σύνολο της Βουλής και είτε να καταγγείλουμε είτε να προβούμε στις ενέργειες εκείνες που χρειάζονται, για να συγκροτηθεί, εάν όχι χθες, αύριο,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w:t>
      </w:r>
    </w:p>
    <w:p w14:paraId="453EA960" w14:textId="77777777" w:rsidR="00D050B1" w:rsidRDefault="005E65A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Σαφέστατο και περιε</w:t>
      </w:r>
      <w:r>
        <w:rPr>
          <w:rFonts w:eastAsia="Times New Roman" w:cs="Times New Roman"/>
          <w:szCs w:val="24"/>
        </w:rPr>
        <w:t>κτικό.</w:t>
      </w:r>
    </w:p>
    <w:p w14:paraId="453EA961"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Να συμπληρώσω λίγο το εξής. Δεν έχω δώσει στα Πρακτικά και θα ήθελα να τη δώσω, τη δεύτερη επιστολή που έστειλε το Υπουργείο Εργασίας στις 30 Μαΐου του 2017 στους ε</w:t>
      </w:r>
      <w:r>
        <w:rPr>
          <w:rFonts w:eastAsia="Times New Roman" w:cs="Times New Roman"/>
          <w:szCs w:val="24"/>
        </w:rPr>
        <w:t xml:space="preserve">θνικούς κοινωνικούς εταίρους, </w:t>
      </w:r>
      <w:r>
        <w:rPr>
          <w:rFonts w:eastAsia="Times New Roman" w:cs="Times New Roman"/>
          <w:szCs w:val="24"/>
        </w:rPr>
        <w:lastRenderedPageBreak/>
        <w:t>για να ορίσουν τα μέλη τους ξανά, υπενθυμίζοντάς τους ξανά ότι είναι κομβικό για να προχωρήσει η λειτουργία του Οργανισμού Μεσολάβησης και Διαιτησίας.</w:t>
      </w:r>
    </w:p>
    <w:p w14:paraId="453EA962"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(Στο σημείο αυτό η Υπουργός Εργασίας, Κοινωνικής Ασφάλισης και Κοινωνικής Α</w:t>
      </w:r>
      <w:r>
        <w:rPr>
          <w:rFonts w:eastAsia="Times New Roman" w:cs="Times New Roman"/>
          <w:szCs w:val="24"/>
        </w:rPr>
        <w:t xml:space="preserve">λληλεγγύης κ. Ευτυχία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53EA96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Οι εθνικοί κοινωνικοί εταίροι έχουν απαντήσει με επιστολή προς </w:t>
      </w:r>
      <w:r>
        <w:rPr>
          <w:rFonts w:eastAsia="Times New Roman" w:cs="Times New Roman"/>
          <w:szCs w:val="24"/>
        </w:rPr>
        <w:t xml:space="preserve">το Υπουργείο Εργασίας, Κοινωνικής Ασφάλισης και Κοινωνικής Αλληλεγγύης -κάποιοι από τους εθνικούς κοινωνικούς εταίρους- και τονίζουν ότι θεωρούν ότι το υπάρχον νομοθετικό πλαίσιο που βάζει όριο στη θητεία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δηλαδή στη θη</w:t>
      </w:r>
      <w:r>
        <w:rPr>
          <w:rFonts w:eastAsia="Times New Roman" w:cs="Times New Roman"/>
          <w:szCs w:val="24"/>
        </w:rPr>
        <w:t xml:space="preserve">τεία των εκπροσώπων τους, αποτελεί παρακώλυση της συνδικαλιστικής ελευθερίας ότι δηλαδή το γεγονός ότι ο νόμος λέει </w:t>
      </w:r>
      <w:r>
        <w:rPr>
          <w:rFonts w:eastAsia="Times New Roman" w:cs="Times New Roman"/>
          <w:szCs w:val="24"/>
        </w:rPr>
        <w:t>πως</w:t>
      </w:r>
      <w:r>
        <w:rPr>
          <w:rFonts w:eastAsia="Times New Roman" w:cs="Times New Roman"/>
          <w:szCs w:val="24"/>
        </w:rPr>
        <w:t xml:space="preserve"> τα συγκεκριμένα πρόσωπα, οι εκπρόσωποι των εθνικών κοινωνικών εταίρων, μπορούν να είναι στο Διοικητικό Συμβούλιο του ΟΜΕΔ για μέγιστο έξ</w:t>
      </w:r>
      <w:r>
        <w:rPr>
          <w:rFonts w:eastAsia="Times New Roman" w:cs="Times New Roman"/>
          <w:szCs w:val="24"/>
        </w:rPr>
        <w:t>ι χρόνια, συνιστά παραβίαση της συνδικαλιστικής ελευθερίας και ζητούν να αλλάξει ο νόμος.</w:t>
      </w:r>
    </w:p>
    <w:p w14:paraId="453EA96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Από την πλευρά μας, αφ’ ενός να διευκρινίσω ότι δεν θεωρούμε ότι υπάρχει παραβίαση της συνδικαλιστικής ελευθερίας, επειδή ένας νόμος ορίζει ένα μέγιστο όριο θητείας σ</w:t>
      </w:r>
      <w:r>
        <w:rPr>
          <w:rFonts w:eastAsia="Times New Roman" w:cs="Times New Roman"/>
          <w:szCs w:val="24"/>
        </w:rPr>
        <w:t xml:space="preserve">ε έναν οργανισμό τέτοιας σημασίας, όπως είναι ο Οργανισμός Μεσολάβησης και Διαιτησίας, </w:t>
      </w:r>
      <w:proofErr w:type="spellStart"/>
      <w:r>
        <w:rPr>
          <w:rFonts w:eastAsia="Times New Roman" w:cs="Times New Roman"/>
          <w:szCs w:val="24"/>
        </w:rPr>
        <w:t>οιονεί</w:t>
      </w:r>
      <w:proofErr w:type="spellEnd"/>
      <w:r>
        <w:rPr>
          <w:rFonts w:eastAsia="Times New Roman" w:cs="Times New Roman"/>
          <w:szCs w:val="24"/>
        </w:rPr>
        <w:t xml:space="preserve"> δικαιοδοτικά χαρακτηριστικά. Δηλαδή, δεν μπορούμε να δούμε πώς αυτό συνιστά προσβολή της συνδικαλιστικής ελευθερίας. Παρ’ όλα αυτά, το κομβικό για εμάς είναι να λ</w:t>
      </w:r>
      <w:r>
        <w:rPr>
          <w:rFonts w:eastAsia="Times New Roman" w:cs="Times New Roman"/>
          <w:szCs w:val="24"/>
        </w:rPr>
        <w:t xml:space="preserve">ειτουργήσει ο </w:t>
      </w:r>
      <w:r>
        <w:rPr>
          <w:rFonts w:eastAsia="Times New Roman" w:cs="Times New Roman"/>
          <w:szCs w:val="24"/>
        </w:rPr>
        <w:t>ο</w:t>
      </w:r>
      <w:r>
        <w:rPr>
          <w:rFonts w:eastAsia="Times New Roman" w:cs="Times New Roman"/>
          <w:szCs w:val="24"/>
        </w:rPr>
        <w:t xml:space="preserve">ργανισμός. Αυτό το έχουμε τονίσει πολλές φορές και στα έγγραφά μας και στην επικοινωνία μας με τους εθνικούς κοινωνικούς εταίρους. </w:t>
      </w:r>
    </w:p>
    <w:p w14:paraId="453EA96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Προφανώς είμαστε ανοικτοί στον διάλογο, για να δούμε αλλαγές ή να συζητήσουμε τα θέματά τους, όμως, πρωτίστως</w:t>
      </w:r>
      <w:r>
        <w:rPr>
          <w:rFonts w:eastAsia="Times New Roman" w:cs="Times New Roman"/>
          <w:szCs w:val="24"/>
        </w:rPr>
        <w:t xml:space="preserve"> πρέπει να λειτουργήσει ο ΟΜΕΔ. Και εδώ πρέπει να διευκρινίσω ότι το ότι είμαστε ανοικτοί στο</w:t>
      </w:r>
      <w:r>
        <w:rPr>
          <w:rFonts w:eastAsia="Times New Roman" w:cs="Times New Roman"/>
          <w:szCs w:val="24"/>
        </w:rPr>
        <w:t>ν</w:t>
      </w:r>
      <w:r>
        <w:rPr>
          <w:rFonts w:eastAsia="Times New Roman" w:cs="Times New Roman"/>
          <w:szCs w:val="24"/>
        </w:rPr>
        <w:t xml:space="preserve"> διάλογο δεν σημαίνει ότι αποδεχόμαστε αιώνια διοικητικά συμβούλια ή ότι αποδεχόμαστε εκβιαστικού τύπου πρακτικές, προκειμένου να αλλάξουν τα πράγματα, παρακωλύον</w:t>
      </w:r>
      <w:r>
        <w:rPr>
          <w:rFonts w:eastAsia="Times New Roman" w:cs="Times New Roman"/>
          <w:szCs w:val="24"/>
        </w:rPr>
        <w:t xml:space="preserve">τας τη λειτουργία ενός τέτοιου </w:t>
      </w:r>
      <w:r>
        <w:rPr>
          <w:rFonts w:eastAsia="Times New Roman" w:cs="Times New Roman"/>
          <w:szCs w:val="24"/>
        </w:rPr>
        <w:t>ο</w:t>
      </w:r>
      <w:r>
        <w:rPr>
          <w:rFonts w:eastAsia="Times New Roman" w:cs="Times New Roman"/>
          <w:szCs w:val="24"/>
        </w:rPr>
        <w:t>ργανισμού.</w:t>
      </w:r>
    </w:p>
    <w:p w14:paraId="453EA96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Έχω κανονίσει συνάντηση με τους εθνικούς κοινωνικούς εταίρους τη Δευτέρα το πρωί. Μεταξύ των κυρίων θεμάτων που </w:t>
      </w:r>
      <w:r>
        <w:rPr>
          <w:rFonts w:eastAsia="Times New Roman" w:cs="Times New Roman"/>
          <w:szCs w:val="24"/>
        </w:rPr>
        <w:lastRenderedPageBreak/>
        <w:t>θα συζητηθ</w:t>
      </w:r>
      <w:r>
        <w:rPr>
          <w:rFonts w:eastAsia="Times New Roman" w:cs="Times New Roman"/>
          <w:szCs w:val="24"/>
        </w:rPr>
        <w:t>ούν</w:t>
      </w:r>
      <w:r>
        <w:rPr>
          <w:rFonts w:eastAsia="Times New Roman" w:cs="Times New Roman"/>
          <w:szCs w:val="24"/>
        </w:rPr>
        <w:t xml:space="preserve"> είναι και αυτό το ζήτημα του Οργανισμού Μεσολάβησης και Διαιτησίας.</w:t>
      </w:r>
    </w:p>
    <w:p w14:paraId="453EA967"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Προχωρ</w:t>
      </w:r>
      <w:r>
        <w:rPr>
          <w:rFonts w:eastAsia="Times New Roman" w:cs="Times New Roman"/>
          <w:szCs w:val="24"/>
        </w:rPr>
        <w:t>ού</w:t>
      </w:r>
      <w:r>
        <w:rPr>
          <w:rFonts w:eastAsia="Times New Roman" w:cs="Times New Roman"/>
          <w:szCs w:val="24"/>
        </w:rPr>
        <w:t xml:space="preserve">με τώρα στη </w:t>
      </w:r>
      <w:r>
        <w:rPr>
          <w:rFonts w:eastAsia="Times New Roman" w:cs="Times New Roman"/>
          <w:szCs w:val="24"/>
        </w:rPr>
        <w:t xml:space="preserve">συζήτηση της </w:t>
      </w:r>
      <w:r>
        <w:rPr>
          <w:rFonts w:eastAsia="Times New Roman" w:cs="Times New Roman"/>
          <w:szCs w:val="24"/>
        </w:rPr>
        <w:t>δωδέκατη</w:t>
      </w:r>
      <w:r>
        <w:rPr>
          <w:rFonts w:eastAsia="Times New Roman" w:cs="Times New Roman"/>
          <w:szCs w:val="24"/>
        </w:rPr>
        <w:t>ς</w:t>
      </w:r>
      <w:r>
        <w:rPr>
          <w:rFonts w:eastAsia="Times New Roman" w:cs="Times New Roman"/>
          <w:szCs w:val="24"/>
        </w:rPr>
        <w:t xml:space="preserve"> με αριθμό 1072/20-6-2017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 δεύτερου κύκλου</w:t>
      </w:r>
      <w:r>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 xml:space="preserve">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απολύσεις έξι εργατών και εξώδικων απειλών της εταιρείας «ΒΙΟΚΑΛΛΙΕΡΓΗΤΕΣ ΣΗΤΕΙΑΣ Α.Ε</w:t>
      </w:r>
      <w:r>
        <w:rPr>
          <w:rFonts w:eastAsia="Times New Roman" w:cs="Times New Roman"/>
          <w:szCs w:val="24"/>
        </w:rPr>
        <w:t>.</w:t>
      </w:r>
      <w:r>
        <w:rPr>
          <w:rFonts w:eastAsia="Times New Roman" w:cs="Times New Roman"/>
          <w:szCs w:val="24"/>
        </w:rPr>
        <w:t>» προς τους εργαζομένους.</w:t>
      </w:r>
    </w:p>
    <w:p w14:paraId="453EA96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 για δύο λεπτά.</w:t>
      </w:r>
    </w:p>
    <w:p w14:paraId="453EA969"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ΕΜΜΑΝΟΥΗΛ ΣΥΝΤΥΧΑΚΗ</w:t>
      </w:r>
      <w:r>
        <w:rPr>
          <w:rFonts w:eastAsia="Times New Roman" w:cs="Times New Roman"/>
          <w:b/>
          <w:szCs w:val="24"/>
        </w:rPr>
        <w:t>Σ:</w:t>
      </w:r>
      <w:r>
        <w:rPr>
          <w:rFonts w:eastAsia="Times New Roman" w:cs="Times New Roman"/>
          <w:szCs w:val="24"/>
        </w:rPr>
        <w:t xml:space="preserve"> Ευχαριστώ, κύριε Πρόεδρε.</w:t>
      </w:r>
    </w:p>
    <w:p w14:paraId="453EA96A"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Δεν είναι μόνο έξι απολύσεις, είναι είκοσι δύο οι απολύσεις από την επιχείρηση «ΒΙΟΚΑΛΛΙΕΡΓΗΤΕΣ ΣΗΤΕΙΑΣ Α.Ε</w:t>
      </w:r>
      <w:r>
        <w:rPr>
          <w:rFonts w:eastAsia="Times New Roman" w:cs="Times New Roman"/>
          <w:szCs w:val="24"/>
        </w:rPr>
        <w:t>.</w:t>
      </w:r>
      <w:r>
        <w:rPr>
          <w:rFonts w:eastAsia="Times New Roman" w:cs="Times New Roman"/>
          <w:szCs w:val="24"/>
        </w:rPr>
        <w:t>». Σωστά το αναγγείλατε, βέβαια, αλλά στην πορεία προέκυψαν είκοσι δύο απολύσεις. Πρόκειται για μία εταιρεία τυποποίηση</w:t>
      </w:r>
      <w:r>
        <w:rPr>
          <w:rFonts w:eastAsia="Times New Roman" w:cs="Times New Roman"/>
          <w:szCs w:val="24"/>
        </w:rPr>
        <w:t>ς και εμπορίας με εξαγωγές σε άλλες χώρες και κυρίως στη Γερμανία.</w:t>
      </w:r>
    </w:p>
    <w:p w14:paraId="453EA96B" w14:textId="77777777" w:rsidR="00D050B1" w:rsidRDefault="005E65AA">
      <w:pPr>
        <w:spacing w:after="0" w:line="600" w:lineRule="auto"/>
        <w:ind w:firstLine="720"/>
        <w:jc w:val="both"/>
        <w:rPr>
          <w:rFonts w:eastAsia="Times New Roman" w:cs="Times New Roman"/>
          <w:color w:val="000000" w:themeColor="text1"/>
          <w:szCs w:val="24"/>
        </w:rPr>
      </w:pPr>
      <w:r w:rsidRPr="00AB692E">
        <w:rPr>
          <w:rFonts w:eastAsia="Times New Roman" w:cs="Times New Roman"/>
          <w:color w:val="000000" w:themeColor="text1"/>
          <w:szCs w:val="24"/>
        </w:rPr>
        <w:lastRenderedPageBreak/>
        <w:t>Ποιος είναι ο βασικός μέτοχος αυτής της εταιρείας «ΒΙΟΚΑΛΛΙΕΡΓΗΤΕΣ ΣΗΤΕΙΑΣ Α.Ε</w:t>
      </w:r>
      <w:r w:rsidRPr="00AB692E">
        <w:rPr>
          <w:rFonts w:eastAsia="Times New Roman" w:cs="Times New Roman"/>
          <w:color w:val="000000" w:themeColor="text1"/>
          <w:szCs w:val="24"/>
        </w:rPr>
        <w:t>.</w:t>
      </w:r>
      <w:r w:rsidRPr="00AB692E">
        <w:rPr>
          <w:rFonts w:eastAsia="Times New Roman" w:cs="Times New Roman"/>
          <w:color w:val="000000" w:themeColor="text1"/>
          <w:szCs w:val="24"/>
        </w:rPr>
        <w:t xml:space="preserve">»; Είναι η Μητρόπολη </w:t>
      </w:r>
      <w:proofErr w:type="spellStart"/>
      <w:r w:rsidRPr="00AB692E">
        <w:rPr>
          <w:rFonts w:eastAsia="Times New Roman" w:cs="Times New Roman"/>
          <w:color w:val="000000" w:themeColor="text1"/>
          <w:szCs w:val="24"/>
        </w:rPr>
        <w:t>Ιεραπύτνης</w:t>
      </w:r>
      <w:proofErr w:type="spellEnd"/>
      <w:r w:rsidRPr="00AB692E">
        <w:rPr>
          <w:rFonts w:eastAsia="Times New Roman" w:cs="Times New Roman"/>
          <w:color w:val="000000" w:themeColor="text1"/>
          <w:szCs w:val="24"/>
        </w:rPr>
        <w:t xml:space="preserve"> και Σητείας έχοντας το 44% των μετοχών και η πρώην διοίκηση το 33%.</w:t>
      </w:r>
    </w:p>
    <w:p w14:paraId="453EA96C" w14:textId="77777777" w:rsidR="00D050B1" w:rsidRDefault="005E65AA">
      <w:pPr>
        <w:spacing w:after="0" w:line="600" w:lineRule="auto"/>
        <w:ind w:firstLine="720"/>
        <w:jc w:val="both"/>
        <w:rPr>
          <w:rFonts w:eastAsia="Times New Roman" w:cs="Times New Roman"/>
          <w:szCs w:val="24"/>
        </w:rPr>
      </w:pPr>
      <w:r w:rsidRPr="00F36DD8">
        <w:rPr>
          <w:rFonts w:eastAsia="Times New Roman" w:cs="Times New Roman"/>
          <w:szCs w:val="24"/>
        </w:rPr>
        <w:t>Και λέω «π</w:t>
      </w:r>
      <w:r w:rsidRPr="00F36DD8">
        <w:rPr>
          <w:rFonts w:eastAsia="Times New Roman" w:cs="Times New Roman"/>
          <w:szCs w:val="24"/>
        </w:rPr>
        <w:t xml:space="preserve">ρώην διοίκηση», διότι μετά την ανάδειξη της νέας και εν μέσω συγκρούσεων μεγαλομετόχων και διοικούντων, πρώην και </w:t>
      </w:r>
      <w:r w:rsidRPr="00EB2343">
        <w:rPr>
          <w:rFonts w:eastAsia="Times New Roman" w:cs="Times New Roman"/>
          <w:szCs w:val="24"/>
        </w:rPr>
        <w:t>νυν, η νέα αυτή διοίκηση απέλυσε αυτούς τους έξι εργαζόμενους στις 31 Μαΐου τρεις με σύμβαση ορισμένου χρόνου και άλλους τρεις μόνιμους.</w:t>
      </w:r>
      <w:r w:rsidRPr="00FE6220">
        <w:rPr>
          <w:rFonts w:eastAsia="Times New Roman" w:cs="Times New Roman"/>
          <w:color w:val="FF0000"/>
          <w:szCs w:val="24"/>
        </w:rPr>
        <w:t xml:space="preserve"> </w:t>
      </w:r>
      <w:r>
        <w:rPr>
          <w:rFonts w:eastAsia="Times New Roman" w:cs="Times New Roman"/>
          <w:szCs w:val="24"/>
        </w:rPr>
        <w:t>Ποιου</w:t>
      </w:r>
      <w:r>
        <w:rPr>
          <w:rFonts w:eastAsia="Times New Roman" w:cs="Times New Roman"/>
          <w:szCs w:val="24"/>
        </w:rPr>
        <w:t xml:space="preserve">ς, δηλαδή; Εκείνους που πρωτοστάτησαν και ίδρυσαν το επιχειρησιακό σωματείο </w:t>
      </w:r>
      <w:r>
        <w:rPr>
          <w:rFonts w:eastAsia="Times New Roman" w:cs="Times New Roman"/>
          <w:szCs w:val="24"/>
        </w:rPr>
        <w:t>κ</w:t>
      </w:r>
      <w:r>
        <w:rPr>
          <w:rFonts w:eastAsia="Times New Roman" w:cs="Times New Roman"/>
          <w:szCs w:val="24"/>
        </w:rPr>
        <w:t xml:space="preserve">αι την επόμενη, 1η Ιουνίου, στέλνει εξώδικα στο σύνολο των εργαζομένων και τους λέει: «Ή συμμορφώνεστε ή το καπελάκι σας και στο σπίτι σας». </w:t>
      </w:r>
    </w:p>
    <w:p w14:paraId="453EA96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Συνολικά αυτοί οι κύριοι απέλυσαν είκ</w:t>
      </w:r>
      <w:r>
        <w:rPr>
          <w:rFonts w:eastAsia="Times New Roman" w:cs="Times New Roman"/>
          <w:szCs w:val="24"/>
        </w:rPr>
        <w:t xml:space="preserve">οσι δύο εργαζόμενους </w:t>
      </w:r>
      <w:r>
        <w:rPr>
          <w:rFonts w:eastAsia="Times New Roman" w:cs="Times New Roman"/>
          <w:szCs w:val="24"/>
        </w:rPr>
        <w:t>κ</w:t>
      </w:r>
      <w:r>
        <w:rPr>
          <w:rFonts w:eastAsia="Times New Roman" w:cs="Times New Roman"/>
          <w:szCs w:val="24"/>
        </w:rPr>
        <w:t xml:space="preserve">αι ισχυρίζονται στο </w:t>
      </w:r>
      <w:r>
        <w:rPr>
          <w:rFonts w:eastAsia="Times New Roman" w:cs="Times New Roman"/>
          <w:szCs w:val="24"/>
        </w:rPr>
        <w:t>π</w:t>
      </w:r>
      <w:r>
        <w:rPr>
          <w:rFonts w:eastAsia="Times New Roman" w:cs="Times New Roman"/>
          <w:szCs w:val="24"/>
        </w:rPr>
        <w:t>ρακτικό της τριμερούς ότι δεν υπήρξε καμ</w:t>
      </w:r>
      <w:r>
        <w:rPr>
          <w:rFonts w:eastAsia="Times New Roman" w:cs="Times New Roman"/>
          <w:szCs w:val="24"/>
        </w:rPr>
        <w:t>μ</w:t>
      </w:r>
      <w:r>
        <w:rPr>
          <w:rFonts w:eastAsia="Times New Roman" w:cs="Times New Roman"/>
          <w:szCs w:val="24"/>
        </w:rPr>
        <w:t xml:space="preserve">ία απόλυση. Το νέο διοικητικό συμβούλιο της εταιρείας επικαλέστηκε οικονομικά προβλήματα της επιχείρησης, φαινόμενα κακοδιοίκησης και κακοδιαχείρισης από την προηγούμενη, </w:t>
      </w:r>
      <w:r>
        <w:rPr>
          <w:rFonts w:eastAsia="Times New Roman" w:cs="Times New Roman"/>
          <w:szCs w:val="24"/>
        </w:rPr>
        <w:t>προκειμένου να δικαιολογήσει τις απολύσεις. Η εταιρεία όπως άλλω</w:t>
      </w:r>
      <w:r>
        <w:rPr>
          <w:rFonts w:eastAsia="Times New Roman" w:cs="Times New Roman"/>
          <w:szCs w:val="24"/>
        </w:rPr>
        <w:lastRenderedPageBreak/>
        <w:t>στε διαπιστώθηκε και στην τριμερή που έγινε στο Υπουργείο, είναι μια κερδοφόρα επιχείρηση με σημαντικό κύκλο εργασιών. Ο τζίρος αυτής της εταιρείας φτάνει και στα 80 εκατομμύρια ευρώ και μάλισ</w:t>
      </w:r>
      <w:r>
        <w:rPr>
          <w:rFonts w:eastAsia="Times New Roman" w:cs="Times New Roman"/>
          <w:szCs w:val="24"/>
        </w:rPr>
        <w:t>τα με καθαρά κέρδη 17 εκατομμύρια ευρώ -τα λένε οι ίδιοι- σε μια διευρυμένη αγορά ιδίως της Γερμανίας. Αποδεικνύεται ότι δεν πάσχει οικονομικά η επιχείρηση</w:t>
      </w:r>
      <w:r>
        <w:rPr>
          <w:rFonts w:eastAsia="Times New Roman" w:cs="Times New Roman"/>
          <w:szCs w:val="24"/>
        </w:rPr>
        <w:t>,</w:t>
      </w:r>
      <w:r>
        <w:rPr>
          <w:rFonts w:eastAsia="Times New Roman" w:cs="Times New Roman"/>
          <w:szCs w:val="24"/>
        </w:rPr>
        <w:t xml:space="preserve"> από το γεγονός ότι με το που απέλυσε τους είκοσι δύο εργαζόμενους προσέλαβε άλλους, πρώην απολυμένο</w:t>
      </w:r>
      <w:r>
        <w:rPr>
          <w:rFonts w:eastAsia="Times New Roman" w:cs="Times New Roman"/>
          <w:szCs w:val="24"/>
        </w:rPr>
        <w:t xml:space="preserve">υς, από την Ένωση Αγροτικών Συνεταιρισμών Σητείας. Μάλιστα προσέλαβε και άλλους επιπλέον είκοσι δύο ως εποχικούς, λόγω εποχής βέβαια, επειδή αυξάνεται ο κύκλος των εργασιών. Δηλαδή στην πραγματικότητα θα μπορούσαν να δουλέψουν στην επιχείρηση και οι πρώην </w:t>
      </w:r>
      <w:r>
        <w:rPr>
          <w:rFonts w:eastAsia="Times New Roman" w:cs="Times New Roman"/>
          <w:szCs w:val="24"/>
        </w:rPr>
        <w:t>και οι νυν εργαζόμενοι</w:t>
      </w:r>
      <w:r>
        <w:rPr>
          <w:rFonts w:eastAsia="Times New Roman" w:cs="Times New Roman"/>
          <w:szCs w:val="24"/>
        </w:rPr>
        <w:t>,</w:t>
      </w:r>
      <w:r>
        <w:rPr>
          <w:rFonts w:eastAsia="Times New Roman" w:cs="Times New Roman"/>
          <w:szCs w:val="24"/>
        </w:rPr>
        <w:t xml:space="preserve"> διότι υπάρχει δουλειά.</w:t>
      </w:r>
    </w:p>
    <w:p w14:paraId="453EA96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Ποιος είναι, όμως, ο πραγματικός λόγος των απολύσεων; Για να πάρουν πίσω ό,τι είχαν κατακτήσει οι εργαζόμενοι, για να μη στηθεί το σωματείο, το συνδικαλιστικό τους όργανο, γιατί είχαν ικανοποιητικές συμβάσεις </w:t>
      </w:r>
      <w:r>
        <w:rPr>
          <w:rFonts w:eastAsia="Times New Roman" w:cs="Times New Roman"/>
          <w:szCs w:val="24"/>
        </w:rPr>
        <w:t xml:space="preserve">εργασίας με μισθούς πολύ πιο πάνω από τον βασικό. Αυτά είναι που απεχθάνεται η εργοδοσία και ήθελε διά πυρός και σιδήρου να τα πάρει πίσω. </w:t>
      </w:r>
    </w:p>
    <w:p w14:paraId="453EA96F"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Τα υπόλοιπα στη δευτερολογία σας, κύριε Συντυχάκη.</w:t>
      </w:r>
    </w:p>
    <w:p w14:paraId="453EA970"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Σας ρωτάμε</w:t>
      </w:r>
      <w:r>
        <w:rPr>
          <w:rFonts w:eastAsia="Times New Roman" w:cs="Times New Roman"/>
          <w:szCs w:val="24"/>
        </w:rPr>
        <w:t xml:space="preserve">: Μετά από όλη αυτή την εξέλιξη και την πολυήμερη διαδικασία και συζήτηση με το Υπουργείο θα ανακληθούν οι παράνομες απολύσεις των είκοσι δύο εργαζομένων; Θα εφαρμοστεί ο ν.1264, που προβλέπει την προστασία των πρώτων είκοσι </w:t>
      </w:r>
      <w:r>
        <w:rPr>
          <w:rFonts w:eastAsia="Times New Roman" w:cs="Times New Roman"/>
          <w:szCs w:val="24"/>
        </w:rPr>
        <w:t>ε</w:t>
      </w:r>
      <w:r>
        <w:rPr>
          <w:rFonts w:eastAsia="Times New Roman" w:cs="Times New Roman"/>
          <w:szCs w:val="24"/>
        </w:rPr>
        <w:t>ν</w:t>
      </w:r>
      <w:r>
        <w:rPr>
          <w:rFonts w:eastAsia="Times New Roman" w:cs="Times New Roman"/>
          <w:szCs w:val="24"/>
        </w:rPr>
        <w:t>ός</w:t>
      </w:r>
      <w:r>
        <w:rPr>
          <w:rFonts w:eastAsia="Times New Roman" w:cs="Times New Roman"/>
          <w:szCs w:val="24"/>
        </w:rPr>
        <w:t xml:space="preserve"> ιδρυτικών μελών του πρώτου</w:t>
      </w:r>
      <w:r>
        <w:rPr>
          <w:rFonts w:eastAsia="Times New Roman" w:cs="Times New Roman"/>
          <w:szCs w:val="24"/>
        </w:rPr>
        <w:t xml:space="preserve"> υπό σύσταση επιχειρησιακού σωματείου; Θα σταματήσουν οι απειλές και η τρομοκρατία της εργοδοσίας; Θα επιστρέψουν στο σύνολό τους οι εργαζόμενοι στη δουλειά, χωρίς να υπάρξει κα</w:t>
      </w:r>
      <w:r>
        <w:rPr>
          <w:rFonts w:eastAsia="Times New Roman" w:cs="Times New Roman"/>
          <w:szCs w:val="24"/>
        </w:rPr>
        <w:t>μ</w:t>
      </w:r>
      <w:r>
        <w:rPr>
          <w:rFonts w:eastAsia="Times New Roman" w:cs="Times New Roman"/>
          <w:szCs w:val="24"/>
        </w:rPr>
        <w:t>μία δυσμενής μεταβολή στις συμβάσεις και στους μισθούς; Και να σταματήσει φυσι</w:t>
      </w:r>
      <w:r>
        <w:rPr>
          <w:rFonts w:eastAsia="Times New Roman" w:cs="Times New Roman"/>
          <w:szCs w:val="24"/>
        </w:rPr>
        <w:t>κά και κάθε είδους παρέμβαση στο συνδικαλιστικό δικαίωμα για την ίδρυση του επιχειρησιακού σωματείου.</w:t>
      </w:r>
    </w:p>
    <w:p w14:paraId="453EA97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53EA972"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Είναι σαφή τα ερωτήματα. </w:t>
      </w:r>
    </w:p>
    <w:p w14:paraId="453EA97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453EA974"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lastRenderedPageBreak/>
        <w:t>Ε</w:t>
      </w:r>
      <w:r>
        <w:rPr>
          <w:rFonts w:eastAsia="Times New Roman" w:cs="Times New Roman"/>
          <w:b/>
          <w:szCs w:val="24"/>
        </w:rPr>
        <w:t>ΦΗ</w:t>
      </w:r>
      <w:r>
        <w:rPr>
          <w:rFonts w:eastAsia="Times New Roman" w:cs="Times New Roman"/>
          <w:b/>
          <w:szCs w:val="24"/>
        </w:rPr>
        <w:t xml:space="preserve"> ΑΧΤΣΙΟΓΛΟΥ (Υπουργός Εργασίας, Κοι</w:t>
      </w:r>
      <w:r>
        <w:rPr>
          <w:rFonts w:eastAsia="Times New Roman" w:cs="Times New Roman"/>
          <w:b/>
          <w:szCs w:val="24"/>
        </w:rPr>
        <w:t xml:space="preserve">νωνικής Ασφάλισης και Κοινωνικής Αλληλεγγύης): </w:t>
      </w:r>
      <w:r>
        <w:rPr>
          <w:rFonts w:eastAsia="Times New Roman" w:cs="Times New Roman"/>
          <w:szCs w:val="24"/>
        </w:rPr>
        <w:t xml:space="preserve">Ευχαριστώ, κύριε Πρόεδρε. </w:t>
      </w:r>
    </w:p>
    <w:p w14:paraId="453EA97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Κύριε Βουλευτά, για το θέμα των εργαζομένων της εταιρείας αυτής, της «ΒΙΟΚΑΛΛΙΕΡΓΗΤΕΣ ΣΗΤΕΙΑΣ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έχουν πραγματοποιηθεί δύο τριμερείς συναντήσεις στο Υπουργείο Εργασίας </w:t>
      </w:r>
      <w:r>
        <w:rPr>
          <w:rFonts w:eastAsia="Times New Roman" w:cs="Times New Roman"/>
          <w:szCs w:val="24"/>
        </w:rPr>
        <w:t>η</w:t>
      </w:r>
      <w:r>
        <w:rPr>
          <w:rFonts w:eastAsia="Times New Roman" w:cs="Times New Roman"/>
          <w:szCs w:val="24"/>
        </w:rPr>
        <w:t xml:space="preserve"> μία στις</w:t>
      </w:r>
      <w:r>
        <w:rPr>
          <w:rFonts w:eastAsia="Times New Roman" w:cs="Times New Roman"/>
          <w:szCs w:val="24"/>
        </w:rPr>
        <w:t xml:space="preserve"> 14 Ιουνίου και η δεύτερη στις 20 Ιουνίου.</w:t>
      </w:r>
    </w:p>
    <w:p w14:paraId="453EA97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Να ξεκαθαρίσω από την αρχή τη θέση του Υπουργείου</w:t>
      </w:r>
      <w:r>
        <w:rPr>
          <w:rFonts w:eastAsia="Times New Roman" w:cs="Times New Roman"/>
          <w:szCs w:val="24"/>
        </w:rPr>
        <w:t>.</w:t>
      </w:r>
      <w:r>
        <w:rPr>
          <w:rFonts w:eastAsia="Times New Roman" w:cs="Times New Roman"/>
          <w:szCs w:val="24"/>
        </w:rPr>
        <w:t xml:space="preserve"> Το Υπουργείο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θέσεις, όπως εκφράστηκαν και από την εργοδοτική πλευρά αλλά και από την πλευρά των εργαζομένων, θεωρεί ότι πρόκειται για παρ</w:t>
      </w:r>
      <w:r>
        <w:rPr>
          <w:rFonts w:eastAsia="Times New Roman" w:cs="Times New Roman"/>
          <w:szCs w:val="24"/>
        </w:rPr>
        <w:t xml:space="preserve">άνομες απολύσεις. Ότι, δηλαδή, εδώ πέρα υπάρχει υπό τον μανδύα της οικειοθελούς αποχώρησης καταγγελία </w:t>
      </w:r>
      <w:proofErr w:type="spellStart"/>
      <w:r>
        <w:rPr>
          <w:rFonts w:eastAsia="Times New Roman" w:cs="Times New Roman"/>
          <w:szCs w:val="24"/>
        </w:rPr>
        <w:t>κρυπτόμενη</w:t>
      </w:r>
      <w:proofErr w:type="spellEnd"/>
      <w:r>
        <w:rPr>
          <w:rFonts w:eastAsia="Times New Roman" w:cs="Times New Roman"/>
          <w:szCs w:val="24"/>
        </w:rPr>
        <w:t>, καταγγελία των συμβάσεων εργασίας των δεκαπέντε εργαζομένων οι οποίοι άσκησαν συνδικαλιστική δράση αλληλεγγύης προς τους έξι άλλους εργαζόμενο</w:t>
      </w:r>
      <w:r>
        <w:rPr>
          <w:rFonts w:eastAsia="Times New Roman" w:cs="Times New Roman"/>
          <w:szCs w:val="24"/>
        </w:rPr>
        <w:t xml:space="preserve">υς που είχαν απολυθεί. </w:t>
      </w:r>
    </w:p>
    <w:p w14:paraId="453EA97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Επομένως οπωσδήποτε για τους δεκαπέντε εργαζόμενους έχουμε προφανή περίπτωση καταγγελίας, η οποία είναι παράνομη για τρεις τουλάχιστον λόγους</w:t>
      </w:r>
      <w:r>
        <w:rPr>
          <w:rFonts w:eastAsia="Times New Roman" w:cs="Times New Roman"/>
          <w:szCs w:val="24"/>
        </w:rPr>
        <w:t>.</w:t>
      </w:r>
      <w:r>
        <w:rPr>
          <w:rFonts w:eastAsia="Times New Roman" w:cs="Times New Roman"/>
          <w:szCs w:val="24"/>
        </w:rPr>
        <w:t xml:space="preserve"> Ο πρώτος λόγος είναι ότι δεν υπάρχουν προφανώς ουσιώδεις οικονομικοί λόγοι που να </w:t>
      </w:r>
      <w:r>
        <w:rPr>
          <w:rFonts w:eastAsia="Times New Roman" w:cs="Times New Roman"/>
          <w:szCs w:val="24"/>
        </w:rPr>
        <w:lastRenderedPageBreak/>
        <w:t>δικαιολ</w:t>
      </w:r>
      <w:r>
        <w:rPr>
          <w:rFonts w:eastAsia="Times New Roman" w:cs="Times New Roman"/>
          <w:szCs w:val="24"/>
        </w:rPr>
        <w:t xml:space="preserve">ογούν απολύσεις τέτοιου αριθμού εργαζομένων. Ο δεύτερος λόγος είναι ότι πρόκειται για </w:t>
      </w:r>
      <w:proofErr w:type="spellStart"/>
      <w:r>
        <w:rPr>
          <w:rFonts w:eastAsia="Times New Roman" w:cs="Times New Roman"/>
          <w:szCs w:val="24"/>
        </w:rPr>
        <w:t>τιμωρητικές</w:t>
      </w:r>
      <w:proofErr w:type="spellEnd"/>
      <w:r>
        <w:rPr>
          <w:rFonts w:eastAsia="Times New Roman" w:cs="Times New Roman"/>
          <w:szCs w:val="24"/>
        </w:rPr>
        <w:t xml:space="preserve"> απολύσεις λόγω συνδικαλιστικής δράσης. Επομένως προφανής λόγος παρανομίας. Ο τρίτος λόγος είναι ότι για τους δεκαπέντε δεν έχει καταβληθεί η αποζημίωση απόλυσ</w:t>
      </w:r>
      <w:r>
        <w:rPr>
          <w:rFonts w:eastAsia="Times New Roman" w:cs="Times New Roman"/>
          <w:szCs w:val="24"/>
        </w:rPr>
        <w:t>ης υπό την επίκληση της δήθεν οικειοθελούς αποχώρησης των εργαζομένων.</w:t>
      </w:r>
    </w:p>
    <w:p w14:paraId="453EA97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Το Υπουργείο έχει ενεργοποιήσει όλους τους ελεγκτικούς μηχανισμούς</w:t>
      </w:r>
      <w:r>
        <w:rPr>
          <w:rFonts w:eastAsia="Times New Roman" w:cs="Times New Roman"/>
          <w:szCs w:val="24"/>
        </w:rPr>
        <w:t>,</w:t>
      </w:r>
      <w:r>
        <w:rPr>
          <w:rFonts w:eastAsia="Times New Roman" w:cs="Times New Roman"/>
          <w:szCs w:val="24"/>
        </w:rPr>
        <w:t xml:space="preserve"> για να τεκμηριώσει αυτό που μόλις σας είπα, αυτή την θέση την οποία έχει ήδη σχηματίσει και για να επιβάλει τις σχετι</w:t>
      </w:r>
      <w:r>
        <w:rPr>
          <w:rFonts w:eastAsia="Times New Roman" w:cs="Times New Roman"/>
          <w:szCs w:val="24"/>
        </w:rPr>
        <w:t xml:space="preserve">κές κυρώσεις. </w:t>
      </w:r>
      <w:r>
        <w:rPr>
          <w:rFonts w:eastAsia="Times New Roman" w:cs="Times New Roman"/>
          <w:szCs w:val="24"/>
        </w:rPr>
        <w:t>Θ</w:t>
      </w:r>
      <w:r>
        <w:rPr>
          <w:rFonts w:eastAsia="Times New Roman" w:cs="Times New Roman"/>
          <w:szCs w:val="24"/>
        </w:rPr>
        <w:t xml:space="preserve">α εξαντλήσουμε κάθε δυνατότητα που μας παρέχει το ισχύον νομοθετικό πλαίσιο, για να προστατευθούν τα δικαιώματα των εργαζομένων, ιδίως σε μια περίπτωση όπως η συγκεκριμένη, όπου έχουμε μια συμπεριφορά </w:t>
      </w:r>
      <w:proofErr w:type="spellStart"/>
      <w:r>
        <w:rPr>
          <w:rFonts w:eastAsia="Times New Roman" w:cs="Times New Roman"/>
          <w:szCs w:val="24"/>
        </w:rPr>
        <w:t>τιμωρητική</w:t>
      </w:r>
      <w:proofErr w:type="spellEnd"/>
      <w:r>
        <w:rPr>
          <w:rFonts w:eastAsia="Times New Roman" w:cs="Times New Roman"/>
          <w:szCs w:val="24"/>
        </w:rPr>
        <w:t xml:space="preserve"> στον συνδικαλισμό και στη συλ</w:t>
      </w:r>
      <w:r>
        <w:rPr>
          <w:rFonts w:eastAsia="Times New Roman" w:cs="Times New Roman"/>
          <w:szCs w:val="24"/>
        </w:rPr>
        <w:t>λογική οργάνωση. Κάθε πρακτική η οποία παρεμποδίζει τη συνδικαλιστική δράση των εργαζομένων</w:t>
      </w:r>
      <w:r>
        <w:rPr>
          <w:rFonts w:eastAsia="Times New Roman" w:cs="Times New Roman"/>
          <w:szCs w:val="24"/>
        </w:rPr>
        <w:t>,</w:t>
      </w:r>
      <w:r>
        <w:rPr>
          <w:rFonts w:eastAsia="Times New Roman" w:cs="Times New Roman"/>
          <w:szCs w:val="24"/>
        </w:rPr>
        <w:t xml:space="preserve"> μάς βρίσκει απέναντι. Θα την καταπολεμήσουμε με όλα τα μέσα και όλα τα εργαλεία που διαθέτουμε. </w:t>
      </w:r>
    </w:p>
    <w:p w14:paraId="453EA979" w14:textId="77777777" w:rsidR="00D050B1" w:rsidRDefault="005E65AA">
      <w:pPr>
        <w:spacing w:after="0" w:line="600" w:lineRule="auto"/>
        <w:ind w:firstLine="720"/>
        <w:jc w:val="both"/>
        <w:rPr>
          <w:rFonts w:eastAsia="Times New Roman"/>
          <w:szCs w:val="24"/>
        </w:rPr>
      </w:pPr>
      <w:r>
        <w:rPr>
          <w:rFonts w:eastAsia="Times New Roman"/>
          <w:szCs w:val="24"/>
        </w:rPr>
        <w:t>Θα μου επιτρέψετε να πω δυο λόγια για το τι έχει κάνει το Σώμα Επι</w:t>
      </w:r>
      <w:r>
        <w:rPr>
          <w:rFonts w:eastAsia="Times New Roman"/>
          <w:szCs w:val="24"/>
        </w:rPr>
        <w:t xml:space="preserve">θεώρησης Εργασίας στη συγκεκριμένη υπόθεση. Το Σώμα Επιθεώρησης Εργασίας μετά το αίτημα που υπέβαλαν οι </w:t>
      </w:r>
      <w:r>
        <w:rPr>
          <w:rFonts w:eastAsia="Times New Roman"/>
          <w:szCs w:val="24"/>
        </w:rPr>
        <w:lastRenderedPageBreak/>
        <w:t>αρχικά έξι απολυμένοι εργαζόμενοι, διενήργησε εργατική διαφορά. Οι δύο από τους έξι εργαζόμενους ήταν και μέλη του πενταμελούς διοικητικού συμβουλίου το</w:t>
      </w:r>
      <w:r>
        <w:rPr>
          <w:rFonts w:eastAsia="Times New Roman"/>
          <w:szCs w:val="24"/>
        </w:rPr>
        <w:t>υ επιχειρησιακού σωματείου.</w:t>
      </w:r>
    </w:p>
    <w:p w14:paraId="453EA97A" w14:textId="77777777" w:rsidR="00D050B1" w:rsidRDefault="005E65AA">
      <w:pPr>
        <w:spacing w:after="0" w:line="600" w:lineRule="auto"/>
        <w:ind w:firstLine="720"/>
        <w:jc w:val="both"/>
        <w:rPr>
          <w:rFonts w:eastAsia="Times New Roman"/>
          <w:szCs w:val="24"/>
        </w:rPr>
      </w:pPr>
      <w:r>
        <w:rPr>
          <w:rFonts w:eastAsia="Times New Roman"/>
          <w:szCs w:val="24"/>
        </w:rPr>
        <w:t>Τη στιγμή που είχε γίνει το αίτημα για τη διενέργεια εργατικής διαφοράς και οι υπόλοιποι δεκαπέντε εργαζόμενοι είχαν αναλάβει συνδικαλιστική δράση</w:t>
      </w:r>
      <w:r>
        <w:rPr>
          <w:rFonts w:eastAsia="Times New Roman"/>
          <w:szCs w:val="24"/>
        </w:rPr>
        <w:t>,</w:t>
      </w:r>
      <w:r>
        <w:rPr>
          <w:rFonts w:eastAsia="Times New Roman"/>
          <w:szCs w:val="24"/>
        </w:rPr>
        <w:t xml:space="preserve"> -ήταν σε στάση εργασίας για τις έξι απολύσεις των συναδέλφων τους- η επιχείρηση στέλνει έγγραφο στους δεκαπέντε εργαζόμενους που τους λέει: «Σε περίπτωση που δεν προσέλθετε και εξακολουθήσετε σήμερα να απέχετε από την εργασία σας, αυτό σημαίνει για εμάς</w:t>
      </w:r>
      <w:r>
        <w:rPr>
          <w:rFonts w:eastAsia="Times New Roman"/>
          <w:szCs w:val="24"/>
        </w:rPr>
        <w:t>,</w:t>
      </w:r>
      <w:r>
        <w:rPr>
          <w:rFonts w:eastAsia="Times New Roman"/>
          <w:szCs w:val="24"/>
        </w:rPr>
        <w:t xml:space="preserve"> </w:t>
      </w:r>
      <w:r>
        <w:rPr>
          <w:rFonts w:eastAsia="Times New Roman"/>
          <w:szCs w:val="24"/>
        </w:rPr>
        <w:t>ρητή δήλωση της βούλησής σας να μην εργάζεστε και σημαίνει ρητή δήλωση οικειοθελούς αποχώρησης».</w:t>
      </w:r>
    </w:p>
    <w:p w14:paraId="453EA97B" w14:textId="77777777" w:rsidR="00D050B1" w:rsidRDefault="005E65AA">
      <w:pPr>
        <w:spacing w:after="0" w:line="600" w:lineRule="auto"/>
        <w:ind w:firstLine="720"/>
        <w:jc w:val="both"/>
        <w:rPr>
          <w:rFonts w:eastAsia="Times New Roman"/>
          <w:szCs w:val="24"/>
        </w:rPr>
      </w:pPr>
      <w:r>
        <w:rPr>
          <w:rFonts w:eastAsia="Times New Roman"/>
          <w:szCs w:val="24"/>
        </w:rPr>
        <w:t>Έκανε επιτόπιο έλεγχο το Σώμα Επιθεώρησης Εργασίας, τη στιγμή που έγινε αυτή η καταγγελία από τους εργαζόμενους και, πράγματι, είδε ότι στους δεκαπέντε εργαζόμ</w:t>
      </w:r>
      <w:r>
        <w:rPr>
          <w:rFonts w:eastAsia="Times New Roman"/>
          <w:szCs w:val="24"/>
        </w:rPr>
        <w:t xml:space="preserve">ενους οι οποίοι είχαν επιστρέψει στην εργασία </w:t>
      </w:r>
      <w:r>
        <w:rPr>
          <w:rFonts w:eastAsia="Times New Roman"/>
          <w:szCs w:val="24"/>
        </w:rPr>
        <w:t>τους,</w:t>
      </w:r>
      <w:r>
        <w:rPr>
          <w:rFonts w:eastAsia="Times New Roman"/>
          <w:szCs w:val="24"/>
        </w:rPr>
        <w:t xml:space="preserve"> την ίδια ημέρα που έλαβαν το έγγραφο αυτό, προφανώς φοβούμενοι για το τέλος της εργασιακής τους σχέσης, η επιχείρηση δεν επέτρεψε την είσοδο τους στις εγκαταστάσεις. Αντιθέτως υπήρχε έξω από την επιχείρησ</w:t>
      </w:r>
      <w:r>
        <w:rPr>
          <w:rFonts w:eastAsia="Times New Roman"/>
          <w:szCs w:val="24"/>
        </w:rPr>
        <w:t xml:space="preserve">η </w:t>
      </w:r>
      <w:r>
        <w:rPr>
          <w:rFonts w:eastAsia="Times New Roman"/>
          <w:szCs w:val="24"/>
        </w:rPr>
        <w:lastRenderedPageBreak/>
        <w:t>δικαστικός επιμελητής, ο οποίος τους επέδιδε έγγραφα τα οποία έλεγαν ότι, εφόσον δεν προσήλθατε αμέσως στην εργασία σας, θεωρείται ότι έχετε προβεί σε οικειοθελή αποχώρηση και ανάρτησε στην «ΕΡΓΑΝΗ» έντυπα δήθεν οικειοθελών αποχωρήσεων των εργαζομένων.</w:t>
      </w:r>
    </w:p>
    <w:p w14:paraId="453EA97C" w14:textId="77777777" w:rsidR="00D050B1" w:rsidRDefault="005E65AA">
      <w:pPr>
        <w:spacing w:after="0" w:line="600" w:lineRule="auto"/>
        <w:ind w:firstLine="720"/>
        <w:jc w:val="both"/>
        <w:rPr>
          <w:rFonts w:eastAsia="Times New Roman"/>
          <w:szCs w:val="24"/>
        </w:rPr>
      </w:pPr>
      <w:r>
        <w:rPr>
          <w:rFonts w:eastAsia="Times New Roman"/>
          <w:szCs w:val="24"/>
        </w:rPr>
        <w:t>Τ</w:t>
      </w:r>
      <w:r>
        <w:rPr>
          <w:rFonts w:eastAsia="Times New Roman"/>
          <w:szCs w:val="24"/>
        </w:rPr>
        <w:t>α υπόλοιπα θα τα πω στη δευτερολογία μου.</w:t>
      </w:r>
    </w:p>
    <w:p w14:paraId="453EA97D" w14:textId="77777777" w:rsidR="00D050B1" w:rsidRDefault="005E65A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Συντυχάκη, έχετε τον λόγο.</w:t>
      </w:r>
    </w:p>
    <w:p w14:paraId="453EA97E" w14:textId="77777777" w:rsidR="00D050B1" w:rsidRDefault="005E65AA">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Αυτά που είπατε, κυρία Υπουργέ, τα γνωρίζω, γιατί ήμουν παρών. Εκείνη τη μέρα που υπήρχαν οι αστυνομίες, οι </w:t>
      </w:r>
      <w:proofErr w:type="spellStart"/>
      <w:r>
        <w:rPr>
          <w:rFonts w:eastAsia="Times New Roman"/>
          <w:szCs w:val="24"/>
        </w:rPr>
        <w:t>σεκιουριτάδες</w:t>
      </w:r>
      <w:proofErr w:type="spellEnd"/>
      <w:r>
        <w:rPr>
          <w:rFonts w:eastAsia="Times New Roman"/>
          <w:szCs w:val="24"/>
        </w:rPr>
        <w:t xml:space="preserve">, οι </w:t>
      </w:r>
      <w:r>
        <w:rPr>
          <w:rFonts w:eastAsia="Times New Roman"/>
          <w:szCs w:val="24"/>
        </w:rPr>
        <w:t>εργαζόμενοι απ’ έξω που δεν μπορούσαν να μπουν στη δουλειά, ήμουν εκεί. Μάλιστα συνομίλησα και με τους εργαζόμενους και με την εργοδοσία.</w:t>
      </w:r>
    </w:p>
    <w:p w14:paraId="453EA97F" w14:textId="77777777" w:rsidR="00D050B1" w:rsidRDefault="005E65AA">
      <w:pPr>
        <w:spacing w:after="0" w:line="600" w:lineRule="auto"/>
        <w:ind w:firstLine="720"/>
        <w:jc w:val="both"/>
        <w:rPr>
          <w:rFonts w:eastAsia="Times New Roman"/>
          <w:szCs w:val="24"/>
        </w:rPr>
      </w:pPr>
      <w:r>
        <w:rPr>
          <w:rFonts w:eastAsia="Times New Roman"/>
          <w:szCs w:val="24"/>
        </w:rPr>
        <w:t xml:space="preserve">Η εργοδοσία τι κάνει; Αυτό που κάνει είναι, ως μέσο που χρησιμοποιεί, να διασπάσει τους εργαζόμενους. </w:t>
      </w:r>
      <w:r>
        <w:rPr>
          <w:rFonts w:eastAsia="Times New Roman"/>
          <w:szCs w:val="24"/>
        </w:rPr>
        <w:t>Μ</w:t>
      </w:r>
      <w:r>
        <w:rPr>
          <w:rFonts w:eastAsia="Times New Roman"/>
          <w:szCs w:val="24"/>
        </w:rPr>
        <w:t>άλιστα χρησιμοπ</w:t>
      </w:r>
      <w:r>
        <w:rPr>
          <w:rFonts w:eastAsia="Times New Roman"/>
          <w:szCs w:val="24"/>
        </w:rPr>
        <w:t xml:space="preserve">οίησε ως πολιορκητικό κλοιό τους απολυόμενους, τους πρώην εργαζόμενους της εταιρείας </w:t>
      </w:r>
      <w:r>
        <w:rPr>
          <w:rFonts w:eastAsia="Times New Roman"/>
          <w:szCs w:val="24"/>
        </w:rPr>
        <w:t>«</w:t>
      </w:r>
      <w:r>
        <w:rPr>
          <w:rFonts w:eastAsia="Times New Roman"/>
          <w:szCs w:val="24"/>
        </w:rPr>
        <w:t>ΒΙΟΚΑΛΛΙΕΡΓΗΤΕΣ ΣΗΤΕΙΑΣ</w:t>
      </w:r>
      <w:r>
        <w:rPr>
          <w:rFonts w:eastAsia="Times New Roman"/>
          <w:szCs w:val="24"/>
        </w:rPr>
        <w:t>»</w:t>
      </w:r>
      <w:r>
        <w:rPr>
          <w:rFonts w:eastAsia="Times New Roman"/>
          <w:szCs w:val="24"/>
        </w:rPr>
        <w:t xml:space="preserve">. Διότι εκείνη την ημέρα που εσείς λέτε, που ήταν οι εργαζόμενοι έξω από την πύλη και τους ανακοίνωσαν με τα εξώδικα </w:t>
      </w:r>
      <w:r>
        <w:rPr>
          <w:rFonts w:eastAsia="Times New Roman"/>
          <w:szCs w:val="24"/>
        </w:rPr>
        <w:lastRenderedPageBreak/>
        <w:t>«ή συμμορφώνεστε με την επιχε</w:t>
      </w:r>
      <w:r>
        <w:rPr>
          <w:rFonts w:eastAsia="Times New Roman"/>
          <w:szCs w:val="24"/>
        </w:rPr>
        <w:t xml:space="preserve">ίρηση ή φεύγετε», εκείνη την ημέρα έφεραν τους συγκεκριμένους εργαζόμενους </w:t>
      </w:r>
      <w:r>
        <w:rPr>
          <w:rFonts w:eastAsia="Times New Roman"/>
          <w:szCs w:val="24"/>
        </w:rPr>
        <w:t>κ</w:t>
      </w:r>
      <w:r>
        <w:rPr>
          <w:rFonts w:eastAsia="Times New Roman"/>
          <w:szCs w:val="24"/>
        </w:rPr>
        <w:t xml:space="preserve">αι τους έβαλαν –προσέξτε- να δουλέψουν ποια μέρα; Την ημέρα του Αγίου Πνεύματος, ενώ </w:t>
      </w:r>
      <w:proofErr w:type="spellStart"/>
      <w:r>
        <w:rPr>
          <w:rFonts w:eastAsia="Times New Roman"/>
          <w:szCs w:val="24"/>
        </w:rPr>
        <w:t>προϋπήρξε</w:t>
      </w:r>
      <w:proofErr w:type="spellEnd"/>
      <w:r>
        <w:rPr>
          <w:rFonts w:eastAsia="Times New Roman"/>
          <w:szCs w:val="24"/>
        </w:rPr>
        <w:t xml:space="preserve"> συμφωνία με τους απολυμένους και την εργοδοσία ότι εκείνη την ημέρα δεν θα δούλευαν, </w:t>
      </w:r>
      <w:r>
        <w:rPr>
          <w:rFonts w:eastAsia="Times New Roman"/>
          <w:szCs w:val="24"/>
        </w:rPr>
        <w:t>ότι θα ήταν κλειστή η επιχείρηση. Παρ’ όλα αυτά οι εργαζόμενοι από πληροφορίες πήγαν έξω από την πύλη και είδαν να περνούν οι άλλοι εργαζόμενοι, οι απολυμένοι δηλαδή από την πρώην Ένωση Σητείας, και να μπαίνουν για δουλειά. Έτσι έχουν τα πράγματα κι ας λέε</w:t>
      </w:r>
      <w:r>
        <w:rPr>
          <w:rFonts w:eastAsia="Times New Roman"/>
          <w:szCs w:val="24"/>
        </w:rPr>
        <w:t>ι ό,τι θέλει η εργοδοσία.</w:t>
      </w:r>
    </w:p>
    <w:p w14:paraId="453EA980" w14:textId="77777777" w:rsidR="00D050B1" w:rsidRDefault="005E65AA">
      <w:pPr>
        <w:spacing w:after="0" w:line="600" w:lineRule="auto"/>
        <w:ind w:firstLine="720"/>
        <w:jc w:val="both"/>
        <w:rPr>
          <w:rFonts w:eastAsia="Times New Roman"/>
          <w:szCs w:val="24"/>
        </w:rPr>
      </w:pPr>
      <w:r>
        <w:rPr>
          <w:rFonts w:eastAsia="Times New Roman"/>
          <w:szCs w:val="24"/>
        </w:rPr>
        <w:t>Μάλιστα έμαθα ότι στη τριμερή συνάντηση που έγινε</w:t>
      </w:r>
      <w:r>
        <w:rPr>
          <w:rFonts w:eastAsia="Times New Roman"/>
          <w:szCs w:val="24"/>
        </w:rPr>
        <w:t>,</w:t>
      </w:r>
      <w:r>
        <w:rPr>
          <w:rFonts w:eastAsia="Times New Roman"/>
          <w:szCs w:val="24"/>
        </w:rPr>
        <w:t xml:space="preserve"> ήταν και πάρα πολύ </w:t>
      </w:r>
      <w:proofErr w:type="spellStart"/>
      <w:r>
        <w:rPr>
          <w:rFonts w:eastAsia="Times New Roman"/>
          <w:szCs w:val="24"/>
        </w:rPr>
        <w:t>αποθρασυμένοι</w:t>
      </w:r>
      <w:proofErr w:type="spellEnd"/>
      <w:r>
        <w:rPr>
          <w:rFonts w:eastAsia="Times New Roman"/>
          <w:szCs w:val="24"/>
        </w:rPr>
        <w:t xml:space="preserve"> και μάλιστα εγκαλούσε και εσάς, το Υπουργείο δηλαδή, ότι δεν ξέρει πάρα πολύ καλά τα πράγματα κι ότι αυτοί έχουν δουλέψει τη νομοθεσία και τα ξέρο</w:t>
      </w:r>
      <w:r>
        <w:rPr>
          <w:rFonts w:eastAsia="Times New Roman"/>
          <w:szCs w:val="24"/>
        </w:rPr>
        <w:t>υν καλύτερα από εσάς. Αυτό</w:t>
      </w:r>
      <w:r>
        <w:rPr>
          <w:rFonts w:eastAsia="Times New Roman"/>
          <w:szCs w:val="24"/>
        </w:rPr>
        <w:t>,</w:t>
      </w:r>
      <w:r>
        <w:rPr>
          <w:rFonts w:eastAsia="Times New Roman"/>
          <w:szCs w:val="24"/>
        </w:rPr>
        <w:t xml:space="preserve"> όμως, τι αποδεικνύει; Αποδεικνύει και τις ευθύνες τις δικές σας ως Κυβέρνηση. Διότι η εργοδοσία ευνοούμενη από όλο το αντεργατικό οπλοστάσιο που νομοθετήσατε διαδοχικά εσείς και οι προηγούμενες κυβερνήσεις, έρχεται και τρίβει τα</w:t>
      </w:r>
      <w:r>
        <w:rPr>
          <w:rFonts w:eastAsia="Times New Roman"/>
          <w:szCs w:val="24"/>
        </w:rPr>
        <w:t xml:space="preserve"> χέρια της και </w:t>
      </w:r>
      <w:proofErr w:type="spellStart"/>
      <w:r>
        <w:rPr>
          <w:rFonts w:eastAsia="Times New Roman"/>
          <w:szCs w:val="24"/>
        </w:rPr>
        <w:t>αποθρασυμένη</w:t>
      </w:r>
      <w:proofErr w:type="spellEnd"/>
      <w:r>
        <w:rPr>
          <w:rFonts w:eastAsia="Times New Roman"/>
          <w:szCs w:val="24"/>
        </w:rPr>
        <w:t xml:space="preserve"> τσακίζει τα εργασιακά δικαιώματα, </w:t>
      </w:r>
      <w:r>
        <w:rPr>
          <w:rFonts w:eastAsia="Times New Roman"/>
          <w:szCs w:val="24"/>
        </w:rPr>
        <w:lastRenderedPageBreak/>
        <w:t>καταπατά συνδικαλιστικά δικαιώματα, συνδικαλιστικές ελευθερίες. Ε και που υπάρχει ο ν.1264 τρέχει τίποτα; Δεν τρέχει τίποτα.</w:t>
      </w:r>
    </w:p>
    <w:p w14:paraId="453EA981" w14:textId="77777777" w:rsidR="00D050B1" w:rsidRDefault="005E65AA">
      <w:pPr>
        <w:spacing w:after="0" w:line="600" w:lineRule="auto"/>
        <w:ind w:firstLine="720"/>
        <w:jc w:val="both"/>
        <w:rPr>
          <w:rFonts w:eastAsia="Times New Roman"/>
          <w:szCs w:val="24"/>
        </w:rPr>
      </w:pPr>
      <w:r>
        <w:rPr>
          <w:rFonts w:eastAsia="Times New Roman"/>
          <w:szCs w:val="24"/>
        </w:rPr>
        <w:t>Δ</w:t>
      </w:r>
      <w:r>
        <w:rPr>
          <w:rFonts w:eastAsia="Times New Roman"/>
          <w:szCs w:val="24"/>
        </w:rPr>
        <w:t>εν φτάνει το θράσος τους. Έχουν βγει και από πάνω. Διαβάζω την τριμε</w:t>
      </w:r>
      <w:r>
        <w:rPr>
          <w:rFonts w:eastAsia="Times New Roman"/>
          <w:szCs w:val="24"/>
        </w:rPr>
        <w:t>ρή και λέει ότι δεν υπάρχουν απολύσεις, άρα δεν δικαιούνται και αποζημίωση. Όμως, εμείς, λέει, θα τους δώσουμε κάποια ψίχουλα, έτσι ως ένδειξη αναγνώρισης των υπηρεσιών τους. Καλά δεν ντρέπονται;</w:t>
      </w:r>
    </w:p>
    <w:p w14:paraId="453EA982" w14:textId="77777777" w:rsidR="00D050B1" w:rsidRDefault="005E65AA">
      <w:pPr>
        <w:spacing w:after="0" w:line="600" w:lineRule="auto"/>
        <w:ind w:firstLine="720"/>
        <w:jc w:val="both"/>
        <w:rPr>
          <w:rFonts w:eastAsia="Times New Roman"/>
          <w:szCs w:val="24"/>
        </w:rPr>
      </w:pPr>
      <w:r>
        <w:rPr>
          <w:rFonts w:eastAsia="Times New Roman"/>
          <w:szCs w:val="24"/>
        </w:rPr>
        <w:t xml:space="preserve">Εσείς τι θέση παίρνετε, όμως, γύρω από αυτά τα ζητήματα; Τι </w:t>
      </w:r>
      <w:r>
        <w:rPr>
          <w:rFonts w:eastAsia="Times New Roman"/>
          <w:szCs w:val="24"/>
        </w:rPr>
        <w:t>θέση παίρνετε; Διότι δεν φτάνουν οι θεωρήσεις του Υπουργείου ότι η διαδικασία που ακολουθήθηκε από την εταιρεία είναι παράνομη και καταχρηστική, όπως αναφέρει το πρακτικό της τριμερούς. Το κακό θα ήταν για μια τόσο εξόφθαλμη εντατική μεθόδευση της εργοδοσί</w:t>
      </w:r>
      <w:r>
        <w:rPr>
          <w:rFonts w:eastAsia="Times New Roman"/>
          <w:szCs w:val="24"/>
        </w:rPr>
        <w:t>ας</w:t>
      </w:r>
      <w:r>
        <w:rPr>
          <w:rFonts w:eastAsia="Times New Roman"/>
          <w:szCs w:val="24"/>
        </w:rPr>
        <w:t>,</w:t>
      </w:r>
      <w:r>
        <w:rPr>
          <w:rFonts w:eastAsia="Times New Roman"/>
          <w:szCs w:val="24"/>
        </w:rPr>
        <w:t xml:space="preserve"> να λέγατε ότι δεν είναι παράνομη και καταχρηστική.</w:t>
      </w:r>
    </w:p>
    <w:p w14:paraId="453EA983" w14:textId="77777777" w:rsidR="00D050B1" w:rsidRDefault="005E65AA">
      <w:pPr>
        <w:spacing w:after="0" w:line="600" w:lineRule="auto"/>
        <w:ind w:firstLine="720"/>
        <w:jc w:val="both"/>
        <w:rPr>
          <w:rFonts w:eastAsia="Times New Roman"/>
          <w:color w:val="000000" w:themeColor="text1"/>
          <w:szCs w:val="24"/>
        </w:rPr>
      </w:pPr>
      <w:r>
        <w:rPr>
          <w:rFonts w:eastAsia="Times New Roman"/>
          <w:szCs w:val="24"/>
        </w:rPr>
        <w:t>Είναι κούφιες οι δεσμεύσεις του Υπουργείου για ενεργοποίηση όλων των ελεγκτικών μηχανισμών για την επιβολή των διοικητικών κυρώσεων στην εταιρεία. Ποιους μηχανισμούς; Για ποιους μηχανισμούς μιλάτε; Αυτούς που είναι σε ανοιχτή γραμμή με τους επιχειρηματίες,</w:t>
      </w:r>
      <w:r>
        <w:rPr>
          <w:rFonts w:eastAsia="Times New Roman"/>
          <w:szCs w:val="24"/>
        </w:rPr>
        <w:t xml:space="preserve"> ενημερώνοντάς τους κάθε τόσο</w:t>
      </w:r>
      <w:r>
        <w:rPr>
          <w:rFonts w:eastAsia="Times New Roman"/>
          <w:szCs w:val="24"/>
        </w:rPr>
        <w:t>,</w:t>
      </w:r>
      <w:r>
        <w:rPr>
          <w:rFonts w:eastAsia="Times New Roman"/>
          <w:szCs w:val="24"/>
        </w:rPr>
        <w:t xml:space="preserve"> για το νομικό πλαίσιο που υπάρχει για την εφαρμογή του; Αυτούς που </w:t>
      </w:r>
      <w:r>
        <w:rPr>
          <w:rFonts w:eastAsia="Times New Roman"/>
          <w:szCs w:val="24"/>
        </w:rPr>
        <w:lastRenderedPageBreak/>
        <w:t>συμβουλεύουν επιχειρηματίες</w:t>
      </w:r>
      <w:r>
        <w:rPr>
          <w:rFonts w:eastAsia="Times New Roman"/>
          <w:szCs w:val="24"/>
        </w:rPr>
        <w:t>,</w:t>
      </w:r>
      <w:r>
        <w:rPr>
          <w:rFonts w:eastAsia="Times New Roman"/>
          <w:szCs w:val="24"/>
        </w:rPr>
        <w:t xml:space="preserve"> πώς θα υπερασπίσουν τα συμφέροντά τους, προκειμένου να μειώσουν νόμιμα το κόστος εργασίας; Μα είναι πρόταση.</w:t>
      </w:r>
    </w:p>
    <w:p w14:paraId="453EA98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Πήγε η Επιθεώρηση Ερ</w:t>
      </w:r>
      <w:r>
        <w:rPr>
          <w:rFonts w:eastAsia="Times New Roman" w:cs="Times New Roman"/>
          <w:szCs w:val="24"/>
        </w:rPr>
        <w:t>γασίας. Την έγραψαν στα παλιά τους τα παπούτσια. Και τι έγινε που πήγε η Επιθεώρηση Εργασίας; Είναι πρόκληση, κατά συνέπεια, να καλείτε τους εργαζόμενους να κάνουν προσφυγή για την παρέμβαση στο Ανώτατο Συμβούλιο Εργασίας, γνωρίζοντας ότι υπάρχει πολύ χειρ</w:t>
      </w:r>
      <w:r>
        <w:rPr>
          <w:rFonts w:eastAsia="Times New Roman" w:cs="Times New Roman"/>
          <w:szCs w:val="24"/>
        </w:rPr>
        <w:t xml:space="preserve">ότερη εξέλιξη με την προσφυγή στο Ανώτατο Συμβούλιο Εργασίας </w:t>
      </w:r>
      <w:r>
        <w:rPr>
          <w:rFonts w:eastAsia="Times New Roman" w:cs="Times New Roman"/>
          <w:szCs w:val="24"/>
        </w:rPr>
        <w:t>κ</w:t>
      </w:r>
      <w:r>
        <w:rPr>
          <w:rFonts w:eastAsia="Times New Roman" w:cs="Times New Roman"/>
          <w:szCs w:val="24"/>
        </w:rPr>
        <w:t>ι αυτό γιατί;</w:t>
      </w:r>
    </w:p>
    <w:p w14:paraId="453EA985"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Εντάξει, κ</w:t>
      </w:r>
      <w:r>
        <w:rPr>
          <w:rFonts w:eastAsia="Times New Roman" w:cs="Times New Roman"/>
          <w:szCs w:val="24"/>
        </w:rPr>
        <w:t>ύριε</w:t>
      </w:r>
      <w:r>
        <w:rPr>
          <w:rFonts w:eastAsia="Times New Roman" w:cs="Times New Roman"/>
          <w:szCs w:val="24"/>
        </w:rPr>
        <w:t xml:space="preserve"> Συντυχάκη.</w:t>
      </w:r>
    </w:p>
    <w:p w14:paraId="453EA986"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Επιτρέψτε μου. Στα δέκα δευτερόλεπτα με διακόπτετε. Γιατί; </w:t>
      </w:r>
    </w:p>
    <w:p w14:paraId="453EA987"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Σας επέτρεψα.</w:t>
      </w:r>
    </w:p>
    <w:p w14:paraId="453EA988"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Από τη </w:t>
      </w:r>
      <w:proofErr w:type="spellStart"/>
      <w:r>
        <w:rPr>
          <w:rFonts w:eastAsia="Times New Roman" w:cs="Times New Roman"/>
          <w:szCs w:val="24"/>
        </w:rPr>
        <w:t>μνημονιακή</w:t>
      </w:r>
      <w:proofErr w:type="spellEnd"/>
      <w:r>
        <w:rPr>
          <w:rFonts w:eastAsia="Times New Roman" w:cs="Times New Roman"/>
          <w:szCs w:val="24"/>
        </w:rPr>
        <w:t xml:space="preserve"> σας δέσμευση προς τους εταίρους και στον Σύνδεσμο Ελλήνων Βιομηχάνων ήταν και η κατάργηση του υπουργικού βέτο στις απολύσεις, δίνοντας την αρμοδιότητα και την έγκριση ή μη των ομαδικών απολύσεων πάνω α</w:t>
      </w:r>
      <w:r>
        <w:rPr>
          <w:rFonts w:eastAsia="Times New Roman" w:cs="Times New Roman"/>
          <w:szCs w:val="24"/>
        </w:rPr>
        <w:t xml:space="preserve">πό τα καθορισμένα όρια να την έχει </w:t>
      </w:r>
      <w:r>
        <w:rPr>
          <w:rFonts w:eastAsia="Times New Roman" w:cs="Times New Roman"/>
          <w:szCs w:val="24"/>
        </w:rPr>
        <w:lastRenderedPageBreak/>
        <w:t xml:space="preserve">εξολοκλήρου το αναβαθμισμένο Συμβούλιο Εργασίας. Δηλαδή τους καλείτε να προσφύγουν σε ένα Ανώτατο Συμβούλιο Εργασίας που, με βάση τους δικούς σας νόμους και τις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επί της ουσίας οι άνθρωποι δεν μπορο</w:t>
      </w:r>
      <w:r>
        <w:rPr>
          <w:rFonts w:eastAsia="Times New Roman" w:cs="Times New Roman"/>
          <w:szCs w:val="24"/>
        </w:rPr>
        <w:t>ύν να βρουν το δίκιο τους.</w:t>
      </w:r>
    </w:p>
    <w:p w14:paraId="453EA989"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Υπουργέ, έχετε τον λόγο.</w:t>
      </w:r>
    </w:p>
    <w:p w14:paraId="453EA98A"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Να πω τα εξής: Υπάρχουν δυο διαδικασίες που ακολουθούνται και δυο δυνατότητες από το Υπουργείο Εργασίας. </w:t>
      </w:r>
    </w:p>
    <w:p w14:paraId="453EA98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Η πρώτη</w:t>
      </w:r>
      <w:r>
        <w:rPr>
          <w:rFonts w:eastAsia="Times New Roman" w:cs="Times New Roman"/>
          <w:szCs w:val="24"/>
        </w:rPr>
        <w:t>,</w:t>
      </w:r>
      <w:r>
        <w:rPr>
          <w:rFonts w:eastAsia="Times New Roman" w:cs="Times New Roman"/>
          <w:szCs w:val="24"/>
        </w:rPr>
        <w:t xml:space="preserve"> είναι η δουλειά που κάνει το Υπουργείο Εργασίας με τις τριμερείς συμφιλιωτικές και οι παρεμβάσεις που έχουμε εκεί και εγώ και ο Γενικός Γραμμ</w:t>
      </w:r>
      <w:r>
        <w:rPr>
          <w:rFonts w:eastAsia="Times New Roman" w:cs="Times New Roman"/>
          <w:szCs w:val="24"/>
        </w:rPr>
        <w:t xml:space="preserve">ατέας του Υπουργείου Εργασίας. </w:t>
      </w:r>
    </w:p>
    <w:p w14:paraId="453EA98C"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Η δεύτερη διαδικασία</w:t>
      </w:r>
      <w:r>
        <w:rPr>
          <w:rFonts w:eastAsia="Times New Roman" w:cs="Times New Roman"/>
          <w:szCs w:val="24"/>
        </w:rPr>
        <w:t>,</w:t>
      </w:r>
      <w:r>
        <w:rPr>
          <w:rFonts w:eastAsia="Times New Roman" w:cs="Times New Roman"/>
          <w:szCs w:val="24"/>
        </w:rPr>
        <w:t xml:space="preserve"> είναι τι κάνει το Σώμα Επιθεώρησης Εργασίας με τους επιτόπιους ελέγχους που διενεργεί, τις εργατικές διαφορές που διεξάγει και τις κυρώσεις, τις ποινές και τα πρόστιμα που επιβάλλει στην περίπτωση διαπί</w:t>
      </w:r>
      <w:r>
        <w:rPr>
          <w:rFonts w:eastAsia="Times New Roman" w:cs="Times New Roman"/>
          <w:szCs w:val="24"/>
        </w:rPr>
        <w:t xml:space="preserve">στωσης παραβάσεων της εργατικής νομοθεσίας. </w:t>
      </w:r>
    </w:p>
    <w:p w14:paraId="453EA98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 τι κάνει το Σώμα </w:t>
      </w:r>
      <w:r>
        <w:rPr>
          <w:rFonts w:eastAsia="Times New Roman" w:cs="Times New Roman"/>
          <w:szCs w:val="24"/>
        </w:rPr>
        <w:t>Ε</w:t>
      </w:r>
      <w:r>
        <w:rPr>
          <w:rFonts w:eastAsia="Times New Roman" w:cs="Times New Roman"/>
          <w:szCs w:val="24"/>
        </w:rPr>
        <w:t>πιθεώρησης Εργασίας</w:t>
      </w:r>
      <w:r>
        <w:rPr>
          <w:rFonts w:eastAsia="Times New Roman" w:cs="Times New Roman"/>
          <w:szCs w:val="24"/>
        </w:rPr>
        <w:t>,</w:t>
      </w:r>
      <w:r>
        <w:rPr>
          <w:rFonts w:eastAsia="Times New Roman" w:cs="Times New Roman"/>
          <w:szCs w:val="24"/>
        </w:rPr>
        <w:t xml:space="preserve"> θα μου επιτρέψετε να διαφωνήσω μαζί σας. Νομίζω ότι θα πρέπει να κρίνετε κι εσείς με βάση τις παρεμβάσεις του ιδίως το τελευταίο χρονικό διάστημα, τις κυρώσεις που ε</w:t>
      </w:r>
      <w:r>
        <w:rPr>
          <w:rFonts w:eastAsia="Times New Roman" w:cs="Times New Roman"/>
          <w:szCs w:val="24"/>
        </w:rPr>
        <w:t xml:space="preserve">πιβάλλει, τη βελτίωση που βλέπουν οι εργαζόμενοι χάρη στην παρέμβαση του Σώματος Επιθεώρησης Εργασίας. </w:t>
      </w:r>
    </w:p>
    <w:p w14:paraId="453EA98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Πράγματι οι δυνατότητές του είναι ακόμα περιορισμένες. Το πλαίσιο που παραλάβαμε</w:t>
      </w:r>
      <w:r>
        <w:rPr>
          <w:rFonts w:eastAsia="Times New Roman" w:cs="Times New Roman"/>
          <w:szCs w:val="24"/>
        </w:rPr>
        <w:t>,</w:t>
      </w:r>
      <w:r>
        <w:rPr>
          <w:rFonts w:eastAsia="Times New Roman" w:cs="Times New Roman"/>
          <w:szCs w:val="24"/>
        </w:rPr>
        <w:t xml:space="preserve"> δεν είναι ένα πλαίσιο απλώς απορρύθμισης των εργασιακών σχέσεων της πε</w:t>
      </w:r>
      <w:r>
        <w:rPr>
          <w:rFonts w:eastAsia="Times New Roman" w:cs="Times New Roman"/>
          <w:szCs w:val="24"/>
        </w:rPr>
        <w:t>ριόδου 2010-2014, αλλά ήταν και ένα πλαίσιο ουσιαστικής υποβάθμισης του Σώματος Επιθεώρησης Εργασίας και αποστέρησης βασικών εργαλείων τόσο σε ανθρώπινο δυναμικό όσο και στις νομικές του δυνατότητες. Παρ’ όλα αυτά αναβαθμίζεται το Σώμα Επιθεώρησης Εργασίας</w:t>
      </w:r>
      <w:r>
        <w:rPr>
          <w:rFonts w:eastAsia="Times New Roman" w:cs="Times New Roman"/>
          <w:szCs w:val="24"/>
        </w:rPr>
        <w:t xml:space="preserve"> κι αυτό νομίζω</w:t>
      </w:r>
      <w:r>
        <w:rPr>
          <w:rFonts w:eastAsia="Times New Roman" w:cs="Times New Roman"/>
          <w:szCs w:val="24"/>
        </w:rPr>
        <w:t>,</w:t>
      </w:r>
      <w:r>
        <w:rPr>
          <w:rFonts w:eastAsia="Times New Roman" w:cs="Times New Roman"/>
          <w:szCs w:val="24"/>
        </w:rPr>
        <w:t xml:space="preserve"> πως έχει αρχίσει να δείχνει τα αποτελέσματά του. </w:t>
      </w:r>
    </w:p>
    <w:p w14:paraId="453EA98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Η πολιτική μας βούληση να συγκρουστούμε με τους μεγάλους εργοδοτικούς ομίλους</w:t>
      </w:r>
      <w:r>
        <w:rPr>
          <w:rFonts w:eastAsia="Times New Roman" w:cs="Times New Roman"/>
          <w:szCs w:val="24"/>
        </w:rPr>
        <w:t>,</w:t>
      </w:r>
      <w:r>
        <w:rPr>
          <w:rFonts w:eastAsia="Times New Roman" w:cs="Times New Roman"/>
          <w:szCs w:val="24"/>
        </w:rPr>
        <w:t xml:space="preserve"> έχει φανεί ήδη και στην περίπτωση των τραπεζών και της επιβολής πολύ υψηλών προστίμων σε τράπεζες. Μέχρι σήμερ</w:t>
      </w:r>
      <w:r>
        <w:rPr>
          <w:rFonts w:eastAsia="Times New Roman" w:cs="Times New Roman"/>
          <w:szCs w:val="24"/>
        </w:rPr>
        <w:t>α δεν θυμάμαι κάποια πολιτική ηγεσία που προηγήθηκε</w:t>
      </w:r>
      <w:r>
        <w:rPr>
          <w:rFonts w:eastAsia="Times New Roman" w:cs="Times New Roman"/>
          <w:szCs w:val="24"/>
        </w:rPr>
        <w:t>,</w:t>
      </w:r>
      <w:r>
        <w:rPr>
          <w:rFonts w:eastAsia="Times New Roman" w:cs="Times New Roman"/>
          <w:szCs w:val="24"/>
        </w:rPr>
        <w:t xml:space="preserve"> να το είχε πράξει. Προφανώς δεν ήταν τότε ότι </w:t>
      </w:r>
      <w:r>
        <w:rPr>
          <w:rFonts w:eastAsia="Times New Roman" w:cs="Times New Roman"/>
          <w:szCs w:val="24"/>
        </w:rPr>
        <w:lastRenderedPageBreak/>
        <w:t>ήταν καλοί οι εργοδότες και αποφάσισαν μετά το 2015 να γίνουν κακοί. Προφανώς υπήρχε μια διαφορετική πολιτική βούληση τότε και υπάρχει μια διαφορετική πολιτι</w:t>
      </w:r>
      <w:r>
        <w:rPr>
          <w:rFonts w:eastAsia="Times New Roman" w:cs="Times New Roman"/>
          <w:szCs w:val="24"/>
        </w:rPr>
        <w:t xml:space="preserve">κή βούληση σήμερα. </w:t>
      </w:r>
    </w:p>
    <w:p w14:paraId="453EA99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Στις 30/6 θα γίνει η εργατική διαφορά από το Τμήμα Εργασιακών Σχέσεων Λασιθίου. Στο μεταξύ, όμως, έχει γίνει η τριμερής συνάντηση με το Υπουργείο Εργασίας. Ο εκπρόσωπος της εταιρείας, όπως κι εσείς αναφέρατε, δικαιολόγησε τις ενέργειες </w:t>
      </w:r>
      <w:r>
        <w:rPr>
          <w:rFonts w:eastAsia="Times New Roman" w:cs="Times New Roman"/>
          <w:szCs w:val="24"/>
        </w:rPr>
        <w:t>της εταιρείας</w:t>
      </w:r>
      <w:r>
        <w:rPr>
          <w:rFonts w:eastAsia="Times New Roman" w:cs="Times New Roman"/>
          <w:szCs w:val="24"/>
        </w:rPr>
        <w:t>,</w:t>
      </w:r>
      <w:r>
        <w:rPr>
          <w:rFonts w:eastAsia="Times New Roman" w:cs="Times New Roman"/>
          <w:szCs w:val="24"/>
        </w:rPr>
        <w:t xml:space="preserve"> λέγοντας ότι θεωρεί ότι οι ενέργειές της είναι ορθές. Θεωρεί ότι υπάρχει περίπτωση οικειοθελούς αποχώρησης των εργαζομένων και ότι δεν υπήρξε νόμιμη στάση εργασίας, νόμιμη συνδικαλιστική δράση. Οι εργαζόμενοι κατήγγειλαν την εκδικητική συμπε</w:t>
      </w:r>
      <w:r>
        <w:rPr>
          <w:rFonts w:eastAsia="Times New Roman" w:cs="Times New Roman"/>
          <w:szCs w:val="24"/>
        </w:rPr>
        <w:t xml:space="preserve">ριφορά της εργοδότριας εταιρείας και την ψευδή αποτύπωση οικειοθελών αποχωρήσεων. </w:t>
      </w:r>
    </w:p>
    <w:p w14:paraId="453EA99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Όπως σας είπα κι εγώ από την αρχή, η θέση του Υπουργείου Εργασίας -την διατυπώνω κι εδώ και δεν νομίζω ότι θα μπορούσα να ήμουν πιο σαφής- είναι ότι έχουμε μια στάση καταφαν</w:t>
      </w:r>
      <w:r>
        <w:rPr>
          <w:rFonts w:eastAsia="Times New Roman" w:cs="Times New Roman"/>
          <w:szCs w:val="24"/>
        </w:rPr>
        <w:t>ώς παράνομη. Έχουμε μια περίπτωση προφανών απολύσεων και όχι οικειοθελών αποχωρήσεων. Θα εξαντλήσουμε τα μέσα που διαθέτουμε</w:t>
      </w:r>
      <w:r>
        <w:rPr>
          <w:rFonts w:eastAsia="Times New Roman" w:cs="Times New Roman"/>
          <w:szCs w:val="24"/>
        </w:rPr>
        <w:t>,</w:t>
      </w:r>
      <w:r>
        <w:rPr>
          <w:rFonts w:eastAsia="Times New Roman" w:cs="Times New Roman"/>
          <w:szCs w:val="24"/>
        </w:rPr>
        <w:t xml:space="preserve"> για τις κυρώσεις που μπορούν να επιβλη</w:t>
      </w:r>
      <w:r>
        <w:rPr>
          <w:rFonts w:eastAsia="Times New Roman" w:cs="Times New Roman"/>
          <w:szCs w:val="24"/>
        </w:rPr>
        <w:lastRenderedPageBreak/>
        <w:t>θούν στην επιχείρηση αυτή</w:t>
      </w:r>
      <w:r>
        <w:rPr>
          <w:rFonts w:eastAsia="Times New Roman" w:cs="Times New Roman"/>
          <w:szCs w:val="24"/>
        </w:rPr>
        <w:t>,</w:t>
      </w:r>
      <w:r>
        <w:rPr>
          <w:rFonts w:eastAsia="Times New Roman" w:cs="Times New Roman"/>
          <w:szCs w:val="24"/>
        </w:rPr>
        <w:t xml:space="preserve"> που ακολουθεί μια προδήλως παράνομη συμπεριφορά. Είναι συγκεκριμέ</w:t>
      </w:r>
      <w:r>
        <w:rPr>
          <w:rFonts w:eastAsia="Times New Roman" w:cs="Times New Roman"/>
          <w:szCs w:val="24"/>
        </w:rPr>
        <w:t>να τα μέσα που διαθέτουμε και το γνωρίζετε</w:t>
      </w:r>
    </w:p>
    <w:p w14:paraId="453EA992"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αναφέρατε και στην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453EA993"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Προφανώς θεωρούνται ανίσχυρες οι δηλώσεις περί οικειοθελ</w:t>
      </w:r>
      <w:r>
        <w:rPr>
          <w:rFonts w:eastAsia="Times New Roman" w:cs="Times New Roman"/>
          <w:szCs w:val="24"/>
        </w:rPr>
        <w:t xml:space="preserve">ούς αποχώρησης και θα αξιοποιήσουμε όλες τις δυνατότητες που έχουμε στο υφιστάμενο πλαίσιο. </w:t>
      </w:r>
    </w:p>
    <w:p w14:paraId="453EA994"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δέκατη έκτη με αριθμό 922/1-6-2017 επίκαιρη ερώτηση δεύτερου κύκλου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 xml:space="preserve">με θέμα: «Η Παγκόσμια Τράπεζα «χαρίζει» το Αιγαίο στην Τουρκία», δεν θα συζητηθεί λόγω απουσίας του κ. </w:t>
      </w:r>
      <w:proofErr w:type="spellStart"/>
      <w:r>
        <w:rPr>
          <w:rFonts w:eastAsia="Times New Roman" w:cs="Times New Roman"/>
          <w:szCs w:val="24"/>
        </w:rPr>
        <w:t>Αμμανατίδη</w:t>
      </w:r>
      <w:proofErr w:type="spellEnd"/>
      <w:r>
        <w:rPr>
          <w:rFonts w:eastAsia="Times New Roman" w:cs="Times New Roman"/>
          <w:szCs w:val="24"/>
        </w:rPr>
        <w:t xml:space="preserve"> στο εξωτερικό. </w:t>
      </w:r>
    </w:p>
    <w:p w14:paraId="453EA99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Η δεύτερη με αριθμό 1103/27-6-2017 επίκαιρη ερώτηση πρώτου κύκλου του Βουλευτή Ι</w:t>
      </w:r>
      <w:r>
        <w:rPr>
          <w:rFonts w:eastAsia="Times New Roman" w:cs="Times New Roman"/>
          <w:szCs w:val="24"/>
        </w:rPr>
        <w:t xml:space="preserve">ωαννίνων της Νέας Δημοκρατίας κ. </w:t>
      </w:r>
      <w:r>
        <w:rPr>
          <w:rFonts w:eastAsia="Times New Roman" w:cs="Times New Roman"/>
          <w:bCs/>
          <w:szCs w:val="24"/>
        </w:rPr>
        <w:t>Κωνσταντίνου Τασούλα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w:t>
      </w:r>
      <w:r>
        <w:rPr>
          <w:rFonts w:eastAsia="Times New Roman" w:cs="Times New Roman"/>
          <w:szCs w:val="24"/>
        </w:rPr>
        <w:lastRenderedPageBreak/>
        <w:t xml:space="preserve">θέμα: «Ελλιπής φύλαξη στα χωριά του Δήμου </w:t>
      </w:r>
      <w:proofErr w:type="spellStart"/>
      <w:r>
        <w:rPr>
          <w:rFonts w:eastAsia="Times New Roman" w:cs="Times New Roman"/>
          <w:szCs w:val="24"/>
        </w:rPr>
        <w:t>Πωγωνίου</w:t>
      </w:r>
      <w:proofErr w:type="spellEnd"/>
      <w:r>
        <w:rPr>
          <w:rFonts w:eastAsia="Times New Roman" w:cs="Times New Roman"/>
          <w:szCs w:val="24"/>
        </w:rPr>
        <w:t xml:space="preserve"> Ιωαννίνων», δεν θα συζητηθεί λόγω κωλύματος του αρμοδίου Υπουργού.</w:t>
      </w:r>
    </w:p>
    <w:p w14:paraId="453EA99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Επίσης δεν θα συζητηθεί η τρίτη με αριθμό 1079/21-6-</w:t>
      </w:r>
      <w:r>
        <w:rPr>
          <w:rFonts w:eastAsia="Times New Roman" w:cs="Times New Roman"/>
          <w:szCs w:val="24"/>
        </w:rPr>
        <w:t>2017 επίκαιρη ερώτηση πρώτου κύκλου της Βουλευτού Αττικής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προστασία και την ασφάλεια των κατοίκων των Αχαρνών, λόγω κωλύματος του αρμόδιου Υπουργού. </w:t>
      </w:r>
    </w:p>
    <w:p w14:paraId="453EA99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Για τον ίδιο λόγο δεν θα συζητηθεί η τέταρτη με αριθμό 1080/21-6-2017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 - </w:t>
      </w:r>
      <w:r>
        <w:rPr>
          <w:rFonts w:eastAsia="Times New Roman" w:cs="Times New Roman"/>
          <w:szCs w:val="24"/>
        </w:rPr>
        <w:t xml:space="preserve">Χρυσή Αυγή κ. </w:t>
      </w:r>
      <w:r>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«Ανεξέλεγκτη εγκληματικότητα των </w:t>
      </w:r>
      <w:proofErr w:type="spellStart"/>
      <w:r>
        <w:rPr>
          <w:rFonts w:eastAsia="Times New Roman" w:cs="Times New Roman"/>
          <w:szCs w:val="24"/>
        </w:rPr>
        <w:t>Ρομά</w:t>
      </w:r>
      <w:proofErr w:type="spellEnd"/>
      <w:r>
        <w:rPr>
          <w:rFonts w:eastAsia="Times New Roman" w:cs="Times New Roman"/>
          <w:szCs w:val="24"/>
        </w:rPr>
        <w:t xml:space="preserve"> μετέτρεψε σε άντρο παρανομίας το Μενίδι».</w:t>
      </w:r>
    </w:p>
    <w:p w14:paraId="453EA99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Επίσης για τον ίδιο λόγο δεν θα συζητηθεί η έκτη με αριθμό 1087/26-6-2017 επίκαιρη ερώτηση πρώτου κύκλου του Βο</w:t>
      </w:r>
      <w:r>
        <w:rPr>
          <w:rFonts w:eastAsia="Times New Roman" w:cs="Times New Roman"/>
          <w:szCs w:val="24"/>
        </w:rPr>
        <w:t>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w:t>
      </w:r>
      <w:r>
        <w:rPr>
          <w:rFonts w:eastAsia="Times New Roman" w:cs="Times New Roman"/>
          <w:bCs/>
          <w:szCs w:val="24"/>
        </w:rPr>
        <w:t>ητρίου</w:t>
      </w:r>
      <w:r>
        <w:rPr>
          <w:rFonts w:eastAsia="Times New Roman" w:cs="Times New Roman"/>
          <w:bCs/>
          <w:szCs w:val="24"/>
        </w:rPr>
        <w:t xml:space="preserve"> Καμμένου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σχετικά με την ανεξέλεγκτη δράση των κουκουλοφόρων αναρχικών.</w:t>
      </w:r>
    </w:p>
    <w:p w14:paraId="453EA999"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Το ίδιο ισχύει και για την τέταρτη με αριθμό 1082/21-6-2017 επίκαιρη ερώτηση δεύτερου κύκλου της Βου</w:t>
      </w:r>
      <w:r>
        <w:rPr>
          <w:rFonts w:eastAsia="Times New Roman" w:cs="Times New Roman"/>
          <w:szCs w:val="24"/>
        </w:rPr>
        <w:t>λευτού Β΄ Αθηνών του Λαϊκού Συνδέσμου - Χρυσή Αυγή κ</w:t>
      </w:r>
      <w:r w:rsidRPr="00E32462">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με θέμα: «Συνεχιζόμενες τρομοκρατικές επιθέσεις κατά διμοιριών των ΜΑΤ από παρακρατικά στοιχεία».</w:t>
      </w:r>
    </w:p>
    <w:p w14:paraId="453EA99A"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Τώρα θα συζητηθεί η δέκατη τρίτη με αριθμό 1071/20-6-2017 ε</w:t>
      </w:r>
      <w:r>
        <w:rPr>
          <w:rFonts w:eastAsia="Times New Roman" w:cs="Times New Roman"/>
          <w:szCs w:val="24"/>
        </w:rPr>
        <w:t xml:space="preserve">πίκαιρη ερώτηση δεύτερου κύκλου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w:t>
      </w:r>
      <w:r>
        <w:rPr>
          <w:rFonts w:eastAsia="Times New Roman" w:cs="Times New Roman"/>
          <w:b/>
          <w:bCs/>
          <w:szCs w:val="24"/>
        </w:rPr>
        <w:t xml:space="preserve"> </w:t>
      </w:r>
      <w:r>
        <w:rPr>
          <w:rFonts w:eastAsia="Times New Roman" w:cs="Times New Roman"/>
          <w:bCs/>
          <w:szCs w:val="24"/>
        </w:rPr>
        <w:t>Κοινωνικής Ασφάλισης και Κοινωνικής Αλληλεγγύης,</w:t>
      </w:r>
      <w:r>
        <w:rPr>
          <w:rFonts w:eastAsia="Times New Roman" w:cs="Times New Roman"/>
          <w:szCs w:val="24"/>
        </w:rPr>
        <w:t xml:space="preserve"> με θέμα: «Διασφάλιση της καταβολής των οφειλόμενων αποδοχών, κατοχύρωσ</w:t>
      </w:r>
      <w:r>
        <w:rPr>
          <w:rFonts w:eastAsia="Times New Roman" w:cs="Times New Roman"/>
          <w:szCs w:val="24"/>
        </w:rPr>
        <w:t>η όλων των ασφαλιστικών δικαιωμάτων και συνέχιση της απασχόλησης των εργαζομένων του ξενοδοχείου «ATHENS LEDRA» από τον νέο επιχειρηματικό όμιλο που το απέκτησε».</w:t>
      </w:r>
    </w:p>
    <w:p w14:paraId="453EA99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δύο λεπτά.</w:t>
      </w:r>
    </w:p>
    <w:p w14:paraId="453EA99C"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w:t>
      </w:r>
      <w:r>
        <w:rPr>
          <w:rFonts w:eastAsia="Times New Roman" w:cs="Times New Roman"/>
          <w:szCs w:val="24"/>
        </w:rPr>
        <w:t>ρε.</w:t>
      </w:r>
    </w:p>
    <w:p w14:paraId="453EA99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να γνωρίζετε ότι σήμερα θα παρακολουθήσουν τη συζήτησή μας και εκπρόσωποι των διακοσίων τριάντα εργαζομένων από το «</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MARRIOTT</w:t>
      </w:r>
      <w:r>
        <w:rPr>
          <w:rFonts w:eastAsia="Times New Roman" w:cs="Times New Roman"/>
          <w:szCs w:val="24"/>
        </w:rPr>
        <w:t xml:space="preserve">» και περιμένουν από σας την απάντηση στα ερωτήματα που έχουμε θέσει. </w:t>
      </w:r>
    </w:p>
    <w:p w14:paraId="453EA99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Είναι γνωστή η απόφαση της ιδιοκτησί</w:t>
      </w:r>
      <w:r>
        <w:rPr>
          <w:rFonts w:eastAsia="Times New Roman" w:cs="Times New Roman"/>
          <w:szCs w:val="24"/>
        </w:rPr>
        <w:t>ας του «</w:t>
      </w:r>
      <w:r>
        <w:rPr>
          <w:rFonts w:eastAsia="Times New Roman" w:cs="Times New Roman"/>
          <w:szCs w:val="24"/>
          <w:lang w:val="en-US"/>
        </w:rPr>
        <w:t>ATHENS</w:t>
      </w:r>
      <w:r>
        <w:rPr>
          <w:rFonts w:eastAsia="Times New Roman" w:cs="Times New Roman"/>
          <w:szCs w:val="24"/>
        </w:rPr>
        <w:t xml:space="preserve"> </w:t>
      </w:r>
      <w:r>
        <w:rPr>
          <w:rFonts w:eastAsia="Times New Roman" w:cs="Times New Roman"/>
          <w:szCs w:val="24"/>
          <w:lang w:val="en-US"/>
        </w:rPr>
        <w:t>LEDRA</w:t>
      </w:r>
      <w:r>
        <w:rPr>
          <w:rFonts w:eastAsia="Times New Roman" w:cs="Times New Roman"/>
          <w:szCs w:val="24"/>
        </w:rPr>
        <w:t xml:space="preserve">» πριν από έναν χρόνο να κλείσει το ξενοδοχείο με 75% πληρότητα και να πετάξει στον δρόμο τους διακόσιους τριάντα εργαζόμενους </w:t>
      </w:r>
      <w:r>
        <w:rPr>
          <w:rFonts w:eastAsia="Times New Roman" w:cs="Times New Roman"/>
          <w:szCs w:val="24"/>
        </w:rPr>
        <w:t>και τις οικογένειές τους. Αυτό προκάλεσε τη μαχητική στάση των εργαζομένων. Εδώ και ενάμιση χρόνο έδωσαν σκληρό αγώνα, εκφράστηκε η αλληλεγγύη των υπόλοιπων εργαζομένων, άντεξαν, έτσι ώστε να είναι σήμερα εδώ διεκδικώντας την καταβολή των οφειλόμενων και κ</w:t>
      </w:r>
      <w:r>
        <w:rPr>
          <w:rFonts w:eastAsia="Times New Roman" w:cs="Times New Roman"/>
          <w:szCs w:val="24"/>
        </w:rPr>
        <w:t xml:space="preserve">υρίως το δικαίωμα στη δουλειά. </w:t>
      </w:r>
    </w:p>
    <w:p w14:paraId="453EA99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Διεκδικούν, όμως, και όλα τα ασφαλιστικά δικαιώματα, κυρία Υπουργέ, που δεν διασφαλίζονται μέσα και από τη δική σας απόφαση, ιδιαίτερα στο θέμα της επίσχεσης εργασίας, να δικαιολογείτε πέντε μήνες μόνο και όχι το σύνολο, όπως λέει και ο Συνήγορος του Πολίτ</w:t>
      </w:r>
      <w:r>
        <w:rPr>
          <w:rFonts w:eastAsia="Times New Roman" w:cs="Times New Roman"/>
          <w:szCs w:val="24"/>
        </w:rPr>
        <w:t xml:space="preserve">η, που σας έχω δώσει όλη τη σχετική απόφαση. Εσείς, όμως, έχετε αποφασίσει πέντε μήνες, έτσι ώστε να </w:t>
      </w:r>
      <w:r>
        <w:rPr>
          <w:rFonts w:eastAsia="Times New Roman" w:cs="Times New Roman"/>
          <w:szCs w:val="24"/>
        </w:rPr>
        <w:lastRenderedPageBreak/>
        <w:t xml:space="preserve">υπηρετήσετε και τις ανάγκες της εργοδοσίας, η οποία δεν θέλει να έχει μεγάλο κόστος. </w:t>
      </w:r>
    </w:p>
    <w:p w14:paraId="453EA9A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Από τη διαδικασία του πλειστηριασμού, που ως γνωστόν έγινε και προσέφ</w:t>
      </w:r>
      <w:r>
        <w:rPr>
          <w:rFonts w:eastAsia="Times New Roman" w:cs="Times New Roman"/>
          <w:szCs w:val="24"/>
        </w:rPr>
        <w:t>υγαν οι πιστωτές, προέκυψε άλλος επιχειρηματικός όμιλος μέσα από τον πέμπτο κατά σειρά πλειστηριασμό. Οι εργαζόμενοι συνεχίζουν και έχουν τα ίδια αιτήματα και σήμερα από τον νέο επιχειρηματικό όμιλο που προέκυψε και, βέβαια, ζητάνε από τους νέους ιδιοκτήτε</w:t>
      </w:r>
      <w:r>
        <w:rPr>
          <w:rFonts w:eastAsia="Times New Roman" w:cs="Times New Roman"/>
          <w:szCs w:val="24"/>
        </w:rPr>
        <w:t xml:space="preserve">ς </w:t>
      </w:r>
      <w:r>
        <w:rPr>
          <w:rFonts w:eastAsia="Times New Roman" w:cs="Times New Roman"/>
          <w:szCs w:val="24"/>
        </w:rPr>
        <w:t>–«</w:t>
      </w:r>
      <w:r>
        <w:rPr>
          <w:rFonts w:eastAsia="Times New Roman" w:cs="Times New Roman"/>
          <w:szCs w:val="24"/>
          <w:lang w:val="en-US"/>
        </w:rPr>
        <w:t>HINES</w:t>
      </w:r>
      <w:r>
        <w:rPr>
          <w:rFonts w:eastAsia="Times New Roman" w:cs="Times New Roman"/>
          <w:szCs w:val="24"/>
        </w:rPr>
        <w:t>»</w:t>
      </w:r>
      <w:r>
        <w:rPr>
          <w:rFonts w:eastAsia="Times New Roman" w:cs="Times New Roman"/>
          <w:szCs w:val="24"/>
        </w:rPr>
        <w:t xml:space="preserve"> λέγεται η εταιρεία, δεν ξέρουμε ποιος θα είναι πίσω από αυτόν για να μπορέσει να λειτουργήσει το ξενοδοχείο- να αποδοθούν όσα οφείλονται στους εργαζόμενους, να καταβληθούν όλα τα ασφαλιστικά δικαιώματα, δηλαδή οι εισφορές όλων αυτών των μηνών κα</w:t>
      </w:r>
      <w:r>
        <w:rPr>
          <w:rFonts w:eastAsia="Times New Roman" w:cs="Times New Roman"/>
          <w:szCs w:val="24"/>
        </w:rPr>
        <w:t xml:space="preserve">ι να συνεχίσει η απασχόληση όλων των εργαζομένων στο ξενοδοχείο και υπό τη νέα ιδιοκτησία, όποτε και αν λειτουργήσει το ξενοδοχείο. </w:t>
      </w:r>
    </w:p>
    <w:p w14:paraId="453EA9A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αυτά τα αιτήματα είναι απόλυτη ευθύνη της Κυβέρνησης να υλοποιηθούν και περιμένουμε, κυρία Υπουργέ, από σας τις </w:t>
      </w:r>
      <w:r>
        <w:rPr>
          <w:rFonts w:eastAsia="Times New Roman" w:cs="Times New Roman"/>
          <w:szCs w:val="24"/>
        </w:rPr>
        <w:t>απαντήσεις πάνω σε αυτά.</w:t>
      </w:r>
    </w:p>
    <w:p w14:paraId="453EA9A2"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Υπουργέ, έχετε τον λόγο.</w:t>
      </w:r>
    </w:p>
    <w:p w14:paraId="453EA9A3" w14:textId="77777777" w:rsidR="00D050B1" w:rsidRDefault="005E65AA">
      <w:pPr>
        <w:spacing w:after="0" w:line="600" w:lineRule="auto"/>
        <w:ind w:firstLine="720"/>
        <w:jc w:val="both"/>
        <w:rPr>
          <w:rFonts w:eastAsia="Times New Roman"/>
          <w:szCs w:val="24"/>
        </w:rPr>
      </w:pPr>
      <w:r>
        <w:rPr>
          <w:rFonts w:eastAsia="Times New Roman" w:cs="Times New Roman"/>
          <w:b/>
          <w:szCs w:val="24"/>
        </w:rPr>
        <w:lastRenderedPageBreak/>
        <w:t>ΕΦΗ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το Υπουργείο Εργασίας έχει βρεθεί δίπλα στους εργαζόμενους του «</w:t>
      </w:r>
      <w:r>
        <w:rPr>
          <w:rFonts w:eastAsia="Times New Roman"/>
          <w:szCs w:val="24"/>
          <w:lang w:val="en-US"/>
        </w:rPr>
        <w:t>ATH</w:t>
      </w:r>
      <w:r>
        <w:rPr>
          <w:rFonts w:eastAsia="Times New Roman"/>
          <w:szCs w:val="24"/>
          <w:lang w:val="en-US"/>
        </w:rPr>
        <w:t>ENS</w:t>
      </w:r>
      <w:r>
        <w:rPr>
          <w:rFonts w:eastAsia="Times New Roman"/>
          <w:szCs w:val="24"/>
        </w:rPr>
        <w:t xml:space="preserve"> </w:t>
      </w:r>
      <w:r>
        <w:rPr>
          <w:rFonts w:eastAsia="Times New Roman"/>
          <w:szCs w:val="24"/>
          <w:lang w:val="en-US"/>
        </w:rPr>
        <w:t>LEDRA</w:t>
      </w:r>
      <w:r>
        <w:rPr>
          <w:rFonts w:eastAsia="Times New Roman"/>
          <w:szCs w:val="24"/>
        </w:rPr>
        <w:t>», νομίζω, εμπράκτως με συγκεκριμένες κινήσεις και παρεμβάσεις. Έχω συναντήσει τους εργαζόμενους κι εγώ, τους έχει συναντήσει και ο Γενικός Γραμματέας του Υπουργείου αρκετές φορές και έχει αναλάβει συγκεκριμένες ενέργειες υπό την προ ισχύσασα μορφ</w:t>
      </w:r>
      <w:r>
        <w:rPr>
          <w:rFonts w:eastAsia="Times New Roman"/>
          <w:szCs w:val="24"/>
        </w:rPr>
        <w:t xml:space="preserve">ή, τουλάχιστον, της εργοδότριας εταιρείας για να εφαρμοστεί η εργατική νομοθεσία, αλλά και συγκεκριμένες ενέργειες για να ενισχυθούν οι εργαζόμενοι οικονομικά, οι οποίοι όντως βρίσκονται σε δυσμενή οικονομική κατάσταση επί πολλούς μήνες. </w:t>
      </w:r>
    </w:p>
    <w:p w14:paraId="453EA9A4" w14:textId="77777777" w:rsidR="00D050B1" w:rsidRDefault="005E65AA">
      <w:pPr>
        <w:spacing w:after="0" w:line="600" w:lineRule="auto"/>
        <w:ind w:firstLine="720"/>
        <w:jc w:val="both"/>
        <w:rPr>
          <w:rFonts w:eastAsia="Times New Roman"/>
          <w:szCs w:val="24"/>
        </w:rPr>
      </w:pPr>
      <w:r>
        <w:rPr>
          <w:rFonts w:eastAsia="Times New Roman"/>
          <w:szCs w:val="24"/>
        </w:rPr>
        <w:t xml:space="preserve">Οι ενέργειες που </w:t>
      </w:r>
      <w:r>
        <w:rPr>
          <w:rFonts w:eastAsia="Times New Roman"/>
          <w:szCs w:val="24"/>
        </w:rPr>
        <w:t>έκανε το Υπουργείο είναι αυτές που έχει το περιθώριο να κάνει και αφορούν τον έλεγχο των καταγγελιών για παραβάσεις της εργατικής νομοθεσίας, την επιβολή διοικητικών κυρώσεων, αλλά και την διαβίβαση στον Εισαγγελέα Πλημμελειοδικών μηνυτήριων δηλώσεων των ε</w:t>
      </w:r>
      <w:r>
        <w:rPr>
          <w:rFonts w:eastAsia="Times New Roman"/>
          <w:szCs w:val="24"/>
        </w:rPr>
        <w:t xml:space="preserve">ργαζομένων μελών του σωματείου του ξενοδοχείου για τη μη καταβολή των δεδουλευμένων αποδοχών. Είναι μια δυνατότητα που έχει το Σώμα Επιθεώρησης Εργασίας και την οποία αξιοποιήσαμε. Χορηγήθηκε </w:t>
      </w:r>
      <w:r>
        <w:rPr>
          <w:rFonts w:eastAsia="Times New Roman"/>
          <w:szCs w:val="24"/>
        </w:rPr>
        <w:lastRenderedPageBreak/>
        <w:t>η οικονομική ενίσχυση των 1.000 ευρώ στους εργαζομένους με σχέση</w:t>
      </w:r>
      <w:r>
        <w:rPr>
          <w:rFonts w:eastAsia="Times New Roman"/>
          <w:szCs w:val="24"/>
        </w:rPr>
        <w:t xml:space="preserve"> εργασίας αορίστου χρόνου και πρέπει να καταβληθεί και στους υπολοίπους. Ξέρω ότι εδώ έχει καθυστερήσει, αλλά θα καταβληθεί και στους υπολοίπους.</w:t>
      </w:r>
    </w:p>
    <w:p w14:paraId="453EA9A5" w14:textId="77777777" w:rsidR="00D050B1" w:rsidRDefault="005E65AA">
      <w:pPr>
        <w:spacing w:after="0" w:line="600" w:lineRule="auto"/>
        <w:ind w:firstLine="720"/>
        <w:jc w:val="both"/>
        <w:rPr>
          <w:rFonts w:ascii="Times New Roman" w:eastAsia="Times New Roman" w:hAnsi="Times New Roman" w:cs="Times New Roman"/>
          <w:szCs w:val="24"/>
        </w:rPr>
      </w:pPr>
      <w:r>
        <w:rPr>
          <w:rFonts w:eastAsia="Times New Roman"/>
          <w:szCs w:val="24"/>
        </w:rPr>
        <w:t>Το Υπουργείο ενεργεί, επίσης, με όλα τα μέσα που διαθέτει, ώστε να μη χάσουν οι εργαζόμενοι κανένα ασφαλιστικό</w:t>
      </w:r>
      <w:r>
        <w:rPr>
          <w:rFonts w:eastAsia="Times New Roman"/>
          <w:szCs w:val="24"/>
        </w:rPr>
        <w:t xml:space="preserve"> δικαίωμα που προκύπτει τόσο για την περίοδο μη καταβολής δεδουλευμένων αποδοχών όσο και για την περίοδο της επίσχεσης εργασίας.</w:t>
      </w:r>
    </w:p>
    <w:p w14:paraId="453EA9A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Πιο συγκεκριμένα, έχουμε διεξάγει τέσσερις τριμερείς συναντήσεις, δύο εργατικές διαφορές, δύο ελέγχους της εταιρείας, επιβλήθηκ</w:t>
      </w:r>
      <w:r>
        <w:rPr>
          <w:rFonts w:eastAsia="Times New Roman" w:cs="Times New Roman"/>
          <w:szCs w:val="24"/>
        </w:rPr>
        <w:t xml:space="preserve">αν δύο πρόστιμα 15.000 και 6.000 ευρώ για μη καταβολή δεδουλευμένων αποδοχών και διαβιβάστηκε, όπως σας είπα, στον </w:t>
      </w:r>
      <w:r>
        <w:rPr>
          <w:rFonts w:eastAsia="Times New Roman" w:cs="Times New Roman"/>
          <w:szCs w:val="24"/>
        </w:rPr>
        <w:t xml:space="preserve">εισαγγελέα </w:t>
      </w:r>
      <w:r>
        <w:rPr>
          <w:rFonts w:eastAsia="Times New Roman" w:cs="Times New Roman"/>
          <w:szCs w:val="24"/>
        </w:rPr>
        <w:t>μηνυτήρια αναφορά για τη μη καταβολή των δεδουλευμένων</w:t>
      </w:r>
    </w:p>
    <w:p w14:paraId="453EA9A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Συνεχίζουμε να παρακολουθούμε προφανώς την εξέλιξη της συγκεκριμένης υπόθεσ</w:t>
      </w:r>
      <w:r>
        <w:rPr>
          <w:rFonts w:eastAsia="Times New Roman" w:cs="Times New Roman"/>
          <w:szCs w:val="24"/>
        </w:rPr>
        <w:t xml:space="preserve">ης και όσον αφορά τον πλειστηριασμό και όσον αφορά τη συνέχιση της λειτουργίας της επιχείρησης υπό τη νέα μορφή της πια και στο πλαίσιο αυτό θα αξιοποιήσουμε όλες τις δυνατότητες που έχουμε να διαμεσολαβήσουμε, </w:t>
      </w:r>
      <w:r>
        <w:rPr>
          <w:rFonts w:eastAsia="Times New Roman" w:cs="Times New Roman"/>
          <w:szCs w:val="24"/>
        </w:rPr>
        <w:lastRenderedPageBreak/>
        <w:t>ώστε οι εργαζόμενοι να συνεχίσουν να έχουν τι</w:t>
      </w:r>
      <w:r>
        <w:rPr>
          <w:rFonts w:eastAsia="Times New Roman" w:cs="Times New Roman"/>
          <w:szCs w:val="24"/>
        </w:rPr>
        <w:t>ς δουλειές και στη νέα επιχείρηση.</w:t>
      </w:r>
    </w:p>
    <w:p w14:paraId="453EA9A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Ξέρετε ότι από το νομικό πλαίσιο, έτσι όπως έχει αυτήν τη στιγμή, έχουμε εδώ την περίπτωση μιας επιχείρησης, της οποίας πλειστηριάζεται το ακίνητό της, έχουμε εξαγορά από νέο όμιλο και λειτουργία από τον νέο όμιλο. Από τη</w:t>
      </w:r>
      <w:r>
        <w:rPr>
          <w:rFonts w:eastAsia="Times New Roman" w:cs="Times New Roman"/>
          <w:szCs w:val="24"/>
        </w:rPr>
        <w:t>ν πλευρά μας, θα μεσολαβήσουμε για να πιέσουμε κατά το δυνατόν να συνεχίσουν οι σχέσεις εργασίας και στο νέο σχήμα.</w:t>
      </w:r>
    </w:p>
    <w:p w14:paraId="453EA9A9"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453EA9AA"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Κυρία Υπουργέ, οι εργαζόμενοι εδώ είναι. Δεν ξέρω αν ικανο</w:t>
      </w:r>
      <w:r>
        <w:rPr>
          <w:rFonts w:eastAsia="Times New Roman" w:cs="Times New Roman"/>
          <w:szCs w:val="24"/>
        </w:rPr>
        <w:t>ποιήθηκαν από την απάντησή σας, γιατί ούτε τα δεδουλευμένα έχουν πάρει και δεν είναι και εύκολος πλειστηριασμός.</w:t>
      </w:r>
    </w:p>
    <w:p w14:paraId="453EA9A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Γνωρίζετε πολύ καλά ότι εσείς οι ίδιοι </w:t>
      </w:r>
      <w:r>
        <w:rPr>
          <w:rFonts w:eastAsia="Times New Roman" w:cs="Times New Roman"/>
          <w:szCs w:val="24"/>
        </w:rPr>
        <w:t xml:space="preserve">ως </w:t>
      </w:r>
      <w:r>
        <w:rPr>
          <w:rFonts w:eastAsia="Times New Roman" w:cs="Times New Roman"/>
          <w:szCs w:val="24"/>
        </w:rPr>
        <w:t>Κυβέρνηση ΣΥΡΙΖΑ έχετε κατατάξει τους εργαζόμενους σε δυσμενέστερη θέση απ’ ότι ήταν. Βεβαίως, οι εργ</w:t>
      </w:r>
      <w:r>
        <w:rPr>
          <w:rFonts w:eastAsia="Times New Roman" w:cs="Times New Roman"/>
          <w:szCs w:val="24"/>
        </w:rPr>
        <w:t xml:space="preserve">αζόμενοι αυτοί πάνε με το προηγούμενο καθεστώς. Όμως, λέω ότι εσείς </w:t>
      </w:r>
      <w:r>
        <w:rPr>
          <w:rFonts w:eastAsia="Times New Roman" w:cs="Times New Roman"/>
          <w:szCs w:val="24"/>
        </w:rPr>
        <w:t xml:space="preserve">ως </w:t>
      </w:r>
      <w:r>
        <w:rPr>
          <w:rFonts w:eastAsia="Times New Roman" w:cs="Times New Roman"/>
          <w:szCs w:val="24"/>
        </w:rPr>
        <w:t xml:space="preserve">Κυβέρνηση μέσα από την τροποποίηση του Πτωχευτικού Κώδικα έχετε κατατάξει τους </w:t>
      </w:r>
      <w:r>
        <w:rPr>
          <w:rFonts w:eastAsia="Times New Roman" w:cs="Times New Roman"/>
          <w:szCs w:val="24"/>
        </w:rPr>
        <w:lastRenderedPageBreak/>
        <w:t>εργαζόμενους σε δυσμενέστερη θέση. Και αυτό το αλλάξατε προς το χειρότερο.</w:t>
      </w:r>
    </w:p>
    <w:p w14:paraId="453EA9AC"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Άρα, και αυτό το θέμα της καταβ</w:t>
      </w:r>
      <w:r>
        <w:rPr>
          <w:rFonts w:eastAsia="Times New Roman" w:cs="Times New Roman"/>
          <w:szCs w:val="24"/>
        </w:rPr>
        <w:t>ολής των αποδοχών είναι ένα ζητούμενο και οι εργαζόμενοι το παλεύουν. Δεν σταματούν τους αγώνες για να πάρουν όλα τα δεδουλευμένα τους.</w:t>
      </w:r>
    </w:p>
    <w:p w14:paraId="453EA9A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Όσον αφορά το θέμα της επίσχεσης, θέλουμε να δεσμευθείτε εδώ σήμερα, κυρία Υπουργέ, επειδή ο κ. Πετρόπουλος σε ερωτήσεις</w:t>
      </w:r>
      <w:r>
        <w:rPr>
          <w:rFonts w:eastAsia="Times New Roman" w:cs="Times New Roman"/>
          <w:szCs w:val="24"/>
        </w:rPr>
        <w:t xml:space="preserve"> λέει ότι δεν θα αναγνωρίσουμε παραπάνω από πέντε μήνες ασφαλιστικές ημέρες λόγω επίσχεσης, ότι εσείς δεν δέχεστε το πόρισμα του Συνηγόρου του Πολίτη, ο οποίος σας καλεί να ασφαλίζετε τους εργαζόμενους καθ’ όλη τη διάρκεια της επίσχεσης και να δεσμευθείτε,</w:t>
      </w:r>
      <w:r>
        <w:rPr>
          <w:rFonts w:eastAsia="Times New Roman" w:cs="Times New Roman"/>
          <w:szCs w:val="24"/>
        </w:rPr>
        <w:t xml:space="preserve"> επίσης, εδώ ότι αυτό θα κάνετε, γιατί έχετε απαντήσει αρνητικά σε αυτό.</w:t>
      </w:r>
    </w:p>
    <w:p w14:paraId="453EA9A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Άρα, οι εργαζόμενοι τι πρέπει να κάνουν; Να περιμένουν πέντε μήνες ασφάλιση λόγω της επίσχεσης; Τους καταδικάζετε, δηλαδή, να είναι μη ασφαλισμένοι;</w:t>
      </w:r>
    </w:p>
    <w:p w14:paraId="453EA9A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Έχετε μεγάλες ευθύνες, κυρία Υπουργέ. Δεν μπορείτε εσείς τουλάχιστον αυτό το πόρισμα του Συνηγόρου του Πολίτη να το πετάτε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Είναι τα ασφαλιστικά δικαιώματα των εργαζόμενων, τα οποία τα διεκδικούν και οφείλετε </w:t>
      </w:r>
      <w:r>
        <w:rPr>
          <w:rFonts w:eastAsia="Times New Roman" w:cs="Times New Roman"/>
          <w:szCs w:val="24"/>
        </w:rPr>
        <w:lastRenderedPageBreak/>
        <w:t>να απαντήσετε αν, πράγ</w:t>
      </w:r>
      <w:r>
        <w:rPr>
          <w:rFonts w:eastAsia="Times New Roman" w:cs="Times New Roman"/>
          <w:szCs w:val="24"/>
        </w:rPr>
        <w:t>ματι, θα αναγνωρίσετε όλες αυτές τις ασφαλιστικές ημέρες των εργαζόμενων.</w:t>
      </w:r>
    </w:p>
    <w:p w14:paraId="453EA9B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Για το θέμα της διαδοχής, βεβαίως ξέρουμε για τον πλειστηριασμό, ξέρουμε για την </w:t>
      </w:r>
      <w:r>
        <w:rPr>
          <w:rFonts w:eastAsia="Times New Roman" w:cs="Times New Roman"/>
          <w:szCs w:val="24"/>
        </w:rPr>
        <w:t>«</w:t>
      </w:r>
      <w:r>
        <w:rPr>
          <w:rFonts w:eastAsia="Times New Roman" w:cs="Times New Roman"/>
          <w:szCs w:val="24"/>
          <w:lang w:val="en-US"/>
        </w:rPr>
        <w:t>H</w:t>
      </w:r>
      <w:r>
        <w:rPr>
          <w:rFonts w:eastAsia="Times New Roman" w:cs="Times New Roman"/>
          <w:szCs w:val="24"/>
          <w:lang w:val="en-US"/>
        </w:rPr>
        <w:t>IMES</w:t>
      </w:r>
      <w:r>
        <w:rPr>
          <w:rFonts w:eastAsia="Times New Roman" w:cs="Times New Roman"/>
          <w:szCs w:val="24"/>
        </w:rPr>
        <w:t>»</w:t>
      </w:r>
      <w:r>
        <w:rPr>
          <w:rFonts w:eastAsia="Times New Roman" w:cs="Times New Roman"/>
          <w:szCs w:val="24"/>
        </w:rPr>
        <w:t xml:space="preserve"> τι εταιρεία είναι. Όμως, πέρα από εκεί, δεν μπορεί με τέτοια κόλπα να μπορούν οι εργοδότες να</w:t>
      </w:r>
      <w:r>
        <w:rPr>
          <w:rFonts w:eastAsia="Times New Roman" w:cs="Times New Roman"/>
          <w:szCs w:val="24"/>
        </w:rPr>
        <w:t xml:space="preserve"> απαλλάσσονται από εργαζόμενους με δικαιώματα, με συγκροτημένα δικαιώματα. </w:t>
      </w:r>
    </w:p>
    <w:p w14:paraId="453EA9B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Είναι καθαρό και το ξέρουμε πολύ καλά, όπως έγινε και στη Σητεία, ότι οι εργοδότες θέλουν νέους εργαζόμενους, με 580 ευρώ που έχετε ορίσει ως κατώτερο μισθό, χωρίς να εφαρμόζουν τι</w:t>
      </w:r>
      <w:r>
        <w:rPr>
          <w:rFonts w:eastAsia="Times New Roman" w:cs="Times New Roman"/>
          <w:szCs w:val="24"/>
        </w:rPr>
        <w:t xml:space="preserve">ς συλλογικές συμβάσεις, που είναι και δική σας ευθύνη τώρα ήδη μέσα από το τέταρτο μνημόνιο, μέχρι το τέλος του προγράμματος. Ξέρετε πολύ καλά ότι στα ξενοδοχεία από </w:t>
      </w:r>
      <w:r>
        <w:rPr>
          <w:rFonts w:eastAsia="Times New Roman" w:cs="Times New Roman"/>
          <w:szCs w:val="24"/>
        </w:rPr>
        <w:t xml:space="preserve">τις </w:t>
      </w:r>
      <w:r>
        <w:rPr>
          <w:rFonts w:eastAsia="Times New Roman" w:cs="Times New Roman"/>
          <w:szCs w:val="24"/>
        </w:rPr>
        <w:t>δέκα χιλιάδες τα ενενήντα έως εκατό ξενοδοχεία εφαρμόζουν τη συλλογική σύμβαση απ’ αυτ</w:t>
      </w:r>
      <w:r>
        <w:rPr>
          <w:rFonts w:eastAsia="Times New Roman" w:cs="Times New Roman"/>
          <w:szCs w:val="24"/>
        </w:rPr>
        <w:t>ήν που επαίρεστε ότι υπέγραψαν οι κοινωνικοί εταίροι, ο ΣΕΤΕ που τον έχετε τώρα σε όλα τα όργανα. Μόνο ενενήντα ξενοδοχεία, λοιπόν, εφαρμόζουν τη συλλογική σύμβαση.</w:t>
      </w:r>
    </w:p>
    <w:p w14:paraId="453EA9B2"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Καταλαβαίνετε, λοιπόν, ότι αυτό θέλουν οι εργοδότες, να μην εφαρμόζονται οι συμβάσεις, να ε</w:t>
      </w:r>
      <w:r>
        <w:rPr>
          <w:rFonts w:eastAsia="Times New Roman" w:cs="Times New Roman"/>
          <w:szCs w:val="24"/>
        </w:rPr>
        <w:t>ίναι 586</w:t>
      </w:r>
      <w:r>
        <w:rPr>
          <w:rFonts w:eastAsia="Times New Roman" w:cs="Times New Roman"/>
          <w:szCs w:val="24"/>
        </w:rPr>
        <w:t xml:space="preserve"> ο</w:t>
      </w:r>
      <w:r>
        <w:rPr>
          <w:rFonts w:eastAsia="Times New Roman" w:cs="Times New Roman"/>
          <w:szCs w:val="24"/>
        </w:rPr>
        <w:t xml:space="preserve"> μισθός</w:t>
      </w:r>
      <w:r>
        <w:rPr>
          <w:rFonts w:eastAsia="Times New Roman" w:cs="Times New Roman"/>
          <w:szCs w:val="24"/>
        </w:rPr>
        <w:t xml:space="preserve">, να μην έχουν σταθερό ημερήσιο χρόνο δουλειάς, να έχουν ευελιξία στον </w:t>
      </w:r>
      <w:r>
        <w:rPr>
          <w:rFonts w:eastAsia="Times New Roman" w:cs="Times New Roman"/>
          <w:szCs w:val="24"/>
        </w:rPr>
        <w:lastRenderedPageBreak/>
        <w:t>χρόνο απασχόλησης των εργαζομένων και, βεβαίως, να πάρουν νέους, όμορφους και ωραίους και να απαλλαγούν από αυτούς τους ηλικιωμένους, που δεν συνάδουν με αυτή τη δουλει</w:t>
      </w:r>
      <w:r>
        <w:rPr>
          <w:rFonts w:eastAsia="Times New Roman" w:cs="Times New Roman"/>
          <w:szCs w:val="24"/>
        </w:rPr>
        <w:t>ά, λέει, του εργαζόμενου στον τουρισμό. Δεν είναι ευκίνητοι, όμορφοι και ευπαρουσίαστοι.</w:t>
      </w:r>
    </w:p>
    <w:p w14:paraId="453EA9B3"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νομίζω ότι η ευθύνη σας είναι μεγάλη. Μπορεί να κάνουν τα κόλπα τους οι εργοδότες, αλλά αξιοποιούν όλο αυτό το νομοθετικό πλαίσιο που εσείς έχετε κάνει </w:t>
      </w:r>
      <w:r>
        <w:rPr>
          <w:rFonts w:eastAsia="Times New Roman" w:cs="Times New Roman"/>
          <w:szCs w:val="24"/>
        </w:rPr>
        <w:t>μέχρι τώρα.</w:t>
      </w:r>
    </w:p>
    <w:p w14:paraId="453EA9B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53EA9B5"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ακούσετε την απάντηση της κυρίας Υπουργού, κύριε </w:t>
      </w:r>
      <w:proofErr w:type="spellStart"/>
      <w:r>
        <w:rPr>
          <w:rFonts w:eastAsia="Times New Roman" w:cs="Times New Roman"/>
          <w:szCs w:val="24"/>
        </w:rPr>
        <w:t>Κατσώτη</w:t>
      </w:r>
      <w:proofErr w:type="spellEnd"/>
      <w:r>
        <w:rPr>
          <w:rFonts w:eastAsia="Times New Roman" w:cs="Times New Roman"/>
          <w:szCs w:val="24"/>
        </w:rPr>
        <w:t>.</w:t>
      </w:r>
    </w:p>
    <w:p w14:paraId="453EA9B6"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Και δεν έχετε αλλάξει τίποτα. Ούτε ένα «και» δεν</w:t>
      </w:r>
      <w:r>
        <w:rPr>
          <w:rFonts w:eastAsia="Times New Roman" w:cs="Times New Roman"/>
          <w:szCs w:val="24"/>
        </w:rPr>
        <w:t xml:space="preserve"> έχετε αλλάξει. Και όχι μόνο δεν έχετε αλλάξει, το έχετε κάνει χειρότερο, δυστυχώς, για τους εργαζόμενους για τα δικαιώματά τους τόσα χρόνια.</w:t>
      </w:r>
    </w:p>
    <w:p w14:paraId="453EA9B7" w14:textId="77777777" w:rsidR="00D050B1" w:rsidRDefault="005E65AA">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w:t>
      </w:r>
      <w:r>
        <w:rPr>
          <w:rFonts w:eastAsia="Times New Roman"/>
          <w:szCs w:val="24"/>
        </w:rPr>
        <w:t>ν</w:t>
      </w:r>
      <w:r>
        <w:rPr>
          <w:rFonts w:eastAsia="Times New Roman"/>
          <w:szCs w:val="24"/>
        </w:rPr>
        <w:t xml:space="preserve"> λόγο έχει η κυρία Υπουργός.</w:t>
      </w:r>
    </w:p>
    <w:p w14:paraId="453EA9B8" w14:textId="77777777" w:rsidR="00D050B1" w:rsidRDefault="005E65AA">
      <w:pPr>
        <w:spacing w:after="0" w:line="600" w:lineRule="auto"/>
        <w:ind w:firstLine="720"/>
        <w:jc w:val="both"/>
        <w:rPr>
          <w:rFonts w:eastAsia="Times New Roman"/>
          <w:szCs w:val="24"/>
        </w:rPr>
      </w:pPr>
      <w:r>
        <w:rPr>
          <w:rFonts w:eastAsia="Times New Roman"/>
          <w:b/>
          <w:szCs w:val="24"/>
        </w:rPr>
        <w:t>ΕΦΗ</w:t>
      </w:r>
      <w:r>
        <w:rPr>
          <w:rFonts w:eastAsia="Times New Roman"/>
          <w:b/>
          <w:szCs w:val="24"/>
        </w:rPr>
        <w:t xml:space="preserve"> ΑΧΤΣΙΟΓΛΟΥ (Υπουργός Εργασίας, Κοινωνικής Ασφ</w:t>
      </w:r>
      <w:r>
        <w:rPr>
          <w:rFonts w:eastAsia="Times New Roman"/>
          <w:b/>
          <w:szCs w:val="24"/>
        </w:rPr>
        <w:t>άλισης και Κοινωνικής Αλληλεγγύης):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xml:space="preserve">, το </w:t>
      </w:r>
      <w:r>
        <w:rPr>
          <w:rFonts w:eastAsia="Times New Roman"/>
          <w:szCs w:val="24"/>
        </w:rPr>
        <w:lastRenderedPageBreak/>
        <w:t>νομοθετικό πλαίσιο νομίζω ότι γνωρίζετε σε ποια περίοδο απορρυθμίστηκε. Ήταν την περίοδο 2010 με 2014, με τουλάχιστον δέκα νόμους και μια πράξη Υπουργικού Συμβουλίου που απορρύθμισαν το πλαίσιο, όπως εί</w:t>
      </w:r>
      <w:r>
        <w:rPr>
          <w:rFonts w:eastAsia="Times New Roman"/>
          <w:szCs w:val="24"/>
        </w:rPr>
        <w:t xml:space="preserve">χε φτιαχτεί όλα τα προηγούμενα χρόνια. </w:t>
      </w:r>
    </w:p>
    <w:p w14:paraId="453EA9B9" w14:textId="77777777" w:rsidR="00D050B1" w:rsidRDefault="005E65AA">
      <w:pPr>
        <w:spacing w:after="0" w:line="600" w:lineRule="auto"/>
        <w:ind w:firstLine="720"/>
        <w:jc w:val="both"/>
        <w:rPr>
          <w:rFonts w:eastAsia="Times New Roman"/>
          <w:szCs w:val="24"/>
        </w:rPr>
      </w:pPr>
      <w:r>
        <w:rPr>
          <w:rFonts w:eastAsia="Times New Roman"/>
          <w:szCs w:val="24"/>
        </w:rPr>
        <w:t>Ήταν αυτή η Κυβέρνηση, η οποία επιχείρησε μέσα από πολύμηνη διαπραγμάτευση όταν την κατηγορούσαν για ιδεολογικές εμμονές να επαναφέρει τουλάχιστον βασικούς θεσμούς αυτού του πλαισίου. Κατάφερε να επαναφέρει τις βασικ</w:t>
      </w:r>
      <w:r>
        <w:rPr>
          <w:rFonts w:eastAsia="Times New Roman"/>
          <w:szCs w:val="24"/>
        </w:rPr>
        <w:t xml:space="preserve">ές αρχές των συλλογικών διαπραγματεύσεων για τον Αύγουστο του 2018. Το ιδανικό θα ήταν να μπορούσαμε να τις είχαμε επαναφέρει αύριο. Διαπραγματευόμαστε με το Διεθνές Νομισματικό Ταμείο και τους </w:t>
      </w:r>
      <w:r>
        <w:rPr>
          <w:rFonts w:eastAsia="Times New Roman"/>
          <w:szCs w:val="24"/>
        </w:rPr>
        <w:t>ευρωπαϊκούς θεσμούς</w:t>
      </w:r>
      <w:r>
        <w:rPr>
          <w:rFonts w:eastAsia="Times New Roman"/>
          <w:szCs w:val="24"/>
        </w:rPr>
        <w:t xml:space="preserve">, οι οποίοι θέλουν μια </w:t>
      </w:r>
      <w:proofErr w:type="spellStart"/>
      <w:r>
        <w:rPr>
          <w:rFonts w:eastAsia="Times New Roman"/>
          <w:szCs w:val="24"/>
        </w:rPr>
        <w:t>απο</w:t>
      </w:r>
      <w:r>
        <w:rPr>
          <w:rFonts w:eastAsia="Times New Roman"/>
          <w:szCs w:val="24"/>
        </w:rPr>
        <w:t>ρ</w:t>
      </w:r>
      <w:r>
        <w:rPr>
          <w:rFonts w:eastAsia="Times New Roman"/>
          <w:szCs w:val="24"/>
        </w:rPr>
        <w:t>ρυθμισμένη</w:t>
      </w:r>
      <w:proofErr w:type="spellEnd"/>
      <w:r>
        <w:rPr>
          <w:rFonts w:eastAsia="Times New Roman"/>
          <w:szCs w:val="24"/>
        </w:rPr>
        <w:t xml:space="preserve"> αγορά</w:t>
      </w:r>
      <w:r>
        <w:rPr>
          <w:rFonts w:eastAsia="Times New Roman"/>
          <w:szCs w:val="24"/>
        </w:rPr>
        <w:t xml:space="preserve"> εργασίας για να προχωρήσει η ανάπτυξη διότι έτσι την αντιλαμβάνονται. Αυτοί είναι οι πιστωτές μας αυτήν τη στιγμή. Σε αυτό το πλαίσιο έγινε η διαπραγμάτευση, αυτό καταφέραμε. </w:t>
      </w:r>
    </w:p>
    <w:p w14:paraId="453EA9BA" w14:textId="77777777" w:rsidR="00D050B1" w:rsidRDefault="005E65AA">
      <w:pPr>
        <w:spacing w:after="0" w:line="600" w:lineRule="auto"/>
        <w:ind w:firstLine="720"/>
        <w:jc w:val="both"/>
        <w:rPr>
          <w:rFonts w:eastAsia="Times New Roman"/>
          <w:szCs w:val="24"/>
        </w:rPr>
      </w:pPr>
      <w:r>
        <w:rPr>
          <w:rFonts w:eastAsia="Times New Roman"/>
          <w:szCs w:val="24"/>
        </w:rPr>
        <w:t>Τώρα, σε σχέση με το «</w:t>
      </w:r>
      <w:r>
        <w:rPr>
          <w:rFonts w:eastAsia="Times New Roman"/>
          <w:szCs w:val="24"/>
          <w:lang w:val="en-US"/>
        </w:rPr>
        <w:t>LEDRA</w:t>
      </w:r>
      <w:r>
        <w:rPr>
          <w:rFonts w:eastAsia="Times New Roman"/>
          <w:szCs w:val="24"/>
        </w:rPr>
        <w:t xml:space="preserve">», να σας πω για το αν οι παρεμβάσεις μας έχουν ως οπτική την προστασία των συμφερόντων των εργαζομένων ή όχι. Δεν θα προχωρούσε ο ΕΦΚΑ σε </w:t>
      </w:r>
      <w:r>
        <w:rPr>
          <w:rFonts w:eastAsia="Times New Roman"/>
          <w:szCs w:val="24"/>
        </w:rPr>
        <w:lastRenderedPageBreak/>
        <w:t>διαγραφή των προσαυξήσεων, των χρεών της εταιρείας, προκειμένου να είναι δυνατόν να προχωρήσει η επιχείρηση, να κατασ</w:t>
      </w:r>
      <w:r>
        <w:rPr>
          <w:rFonts w:eastAsia="Times New Roman"/>
          <w:szCs w:val="24"/>
        </w:rPr>
        <w:t xml:space="preserve">τεί ευχερέστερη εύρεση επενδυτή, να τελεσφορήσει αυτή η διαδικασία, για να μπορέσει να συνεχιστεί το σχήμα και να μπορέσουν να συνεχιστούν, με τις παρεμβάσεις που θα αναλάβουμε, οι δουλειές των εργαζομένων και το επόμενο διάστημα. </w:t>
      </w:r>
    </w:p>
    <w:p w14:paraId="453EA9BB" w14:textId="77777777" w:rsidR="00D050B1" w:rsidRDefault="005E65AA">
      <w:pPr>
        <w:spacing w:after="0" w:line="600" w:lineRule="auto"/>
        <w:ind w:firstLine="720"/>
        <w:jc w:val="both"/>
        <w:rPr>
          <w:rFonts w:eastAsia="Times New Roman"/>
          <w:szCs w:val="24"/>
        </w:rPr>
      </w:pPr>
      <w:r>
        <w:rPr>
          <w:rFonts w:eastAsia="Times New Roman"/>
          <w:szCs w:val="24"/>
        </w:rPr>
        <w:t>Σε σχέση με τον πλειστηριασμό, σήμερα, αν δεν κάνω λάθος, είναι η μέρα που λήγει η αναγγελία των δανειστών. Επομένως, πλήρη εικόνα μόνο μετά το πέρας και της σημερινής ημέρας θα έχουμε για το ακριβές ποσό των χρεών της εταιρείας όσο και για την ταυτότητα τ</w:t>
      </w:r>
      <w:r>
        <w:rPr>
          <w:rFonts w:eastAsia="Times New Roman"/>
          <w:szCs w:val="24"/>
        </w:rPr>
        <w:t>ων δανειστών της. Και ο πίνακας κατάταξης, αν δεν κάνω λάθος, χτίζεται μέσα σε είκοσι ημέρες. Η διαδικασία του πλειστηριασμού με τους κανόνες με τους οποίους υλοποιείται, μόνο το 1/3 των αξιώσεων της τράπεζας κατατάσσεται προνομιακά. Επομένως, εκτιμώ -αλλά</w:t>
      </w:r>
      <w:r>
        <w:rPr>
          <w:rFonts w:eastAsia="Times New Roman"/>
          <w:szCs w:val="24"/>
        </w:rPr>
        <w:t xml:space="preserve"> αυτό μένει να το δούμε- ότι καταλείπει μεγάλο περιθώριο ικανοποίησης των εργαζόμενων </w:t>
      </w:r>
      <w:r>
        <w:rPr>
          <w:rFonts w:eastAsia="Times New Roman"/>
          <w:szCs w:val="24"/>
        </w:rPr>
        <w:t>σ</w:t>
      </w:r>
      <w:r>
        <w:rPr>
          <w:rFonts w:eastAsia="Times New Roman"/>
          <w:szCs w:val="24"/>
        </w:rPr>
        <w:t>το υπόλοιπο. Οι εργαζόμενοι έχουν αναγγελθεί για δεδουλευμένα, αποζημίωση απόλυσης, μισθούς υπερημερίας και επιδόματα εορτών και αδείας. Και θα προχωρήσει μέσα από τη δι</w:t>
      </w:r>
      <w:r>
        <w:rPr>
          <w:rFonts w:eastAsia="Times New Roman"/>
          <w:szCs w:val="24"/>
        </w:rPr>
        <w:t xml:space="preserve">αδικασία αυτή η ικανοποίηση των απαιτήσεων τους. </w:t>
      </w:r>
    </w:p>
    <w:p w14:paraId="453EA9BC" w14:textId="77777777" w:rsidR="00D050B1" w:rsidRDefault="005E65AA">
      <w:pPr>
        <w:spacing w:after="0" w:line="600" w:lineRule="auto"/>
        <w:ind w:firstLine="720"/>
        <w:jc w:val="both"/>
        <w:rPr>
          <w:rFonts w:eastAsia="Times New Roman"/>
          <w:szCs w:val="24"/>
        </w:rPr>
      </w:pPr>
      <w:r>
        <w:rPr>
          <w:rFonts w:eastAsia="Times New Roman"/>
          <w:szCs w:val="24"/>
        </w:rPr>
        <w:lastRenderedPageBreak/>
        <w:t xml:space="preserve">Τώρα σε σχέση με το άλλο ζήτημα που λέτε, για την επίσχεση εργασίας και τα ένσημα, αν δεν κάνω λάθος ήταν από τη δική μας Κυβέρνηση που επεκτάθηκε ουσιαστικά το χρονικό διάστημα </w:t>
      </w:r>
      <w:r>
        <w:rPr>
          <w:rFonts w:eastAsia="Times New Roman"/>
          <w:szCs w:val="24"/>
        </w:rPr>
        <w:t xml:space="preserve">και </w:t>
      </w:r>
      <w:r>
        <w:rPr>
          <w:rFonts w:eastAsia="Times New Roman"/>
          <w:szCs w:val="24"/>
        </w:rPr>
        <w:t>αναγνωρίζονται ένσημα γι</w:t>
      </w:r>
      <w:r>
        <w:rPr>
          <w:rFonts w:eastAsia="Times New Roman"/>
          <w:szCs w:val="24"/>
        </w:rPr>
        <w:t xml:space="preserve">α τους εργαζόμενους που βρίσκονται σε επίσχεση εργασίας κι από εκεί που ήταν για έναν μήνα επεκτάθηκε στους πέντε μήνες. </w:t>
      </w:r>
    </w:p>
    <w:p w14:paraId="453EA9BD" w14:textId="77777777" w:rsidR="00D050B1" w:rsidRDefault="005E65AA">
      <w:pPr>
        <w:spacing w:after="0" w:line="600" w:lineRule="auto"/>
        <w:ind w:firstLine="720"/>
        <w:jc w:val="both"/>
        <w:rPr>
          <w:rFonts w:eastAsia="Times New Roman"/>
          <w:szCs w:val="24"/>
        </w:rPr>
      </w:pPr>
      <w:r>
        <w:rPr>
          <w:rFonts w:eastAsia="Times New Roman"/>
          <w:szCs w:val="24"/>
        </w:rPr>
        <w:t>Να το ξαναδούμε, να δούμε τις δυνατότητες που έχουμε. Είναι δεκτό αυτό που λέτε σε σχέση με την πρότασή σας να επεκταθεί αυτό το χρονι</w:t>
      </w:r>
      <w:r>
        <w:rPr>
          <w:rFonts w:eastAsia="Times New Roman"/>
          <w:szCs w:val="24"/>
        </w:rPr>
        <w:t>κό διάστημα για τον χρόνο που βρίσκονται σε επίσχεση εργασίας οι εργαζόμενοι. Θα δούμε τις σχετικές δυνατότητες που έχουμε και τις οικονομικές. Όμως, πάντως είναι αυτή η Κυβέρνηση η οποία επέκτεινε το χρονικό διάστημα. Νομίζω ότι δεν πρέπει να αμφιβά</w:t>
      </w:r>
      <w:r>
        <w:rPr>
          <w:rFonts w:eastAsia="Times New Roman"/>
          <w:szCs w:val="24"/>
        </w:rPr>
        <w:t>λ</w:t>
      </w:r>
      <w:r>
        <w:rPr>
          <w:rFonts w:eastAsia="Times New Roman"/>
          <w:szCs w:val="24"/>
        </w:rPr>
        <w:t>λουμε</w:t>
      </w:r>
      <w:r>
        <w:rPr>
          <w:rFonts w:eastAsia="Times New Roman"/>
          <w:szCs w:val="24"/>
        </w:rPr>
        <w:t xml:space="preserve"> τουλάχιστον για τις βασικές μας προθέσεις. </w:t>
      </w:r>
    </w:p>
    <w:p w14:paraId="453EA9BE" w14:textId="77777777" w:rsidR="00D050B1" w:rsidRDefault="005E65AA">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bCs/>
          <w:szCs w:val="24"/>
        </w:rPr>
        <w:t xml:space="preserve">Η ενδέκατη </w:t>
      </w:r>
      <w:r>
        <w:rPr>
          <w:rFonts w:eastAsia="Times New Roman"/>
          <w:bCs/>
          <w:szCs w:val="24"/>
        </w:rPr>
        <w:t xml:space="preserve">με αριθμό 1030/15-6-2017 </w:t>
      </w:r>
      <w:r>
        <w:rPr>
          <w:rFonts w:eastAsia="Times New Roman"/>
          <w:bCs/>
          <w:szCs w:val="24"/>
        </w:rPr>
        <w:t xml:space="preserve">επίκαιρη ερώτηση δεύτερου κύκλου του Βουλευτή Β΄ Αθηνών των Ανεξαρτήτων Ελλήνων κ. Αθανάσιου </w:t>
      </w:r>
      <w:proofErr w:type="spellStart"/>
      <w:r>
        <w:rPr>
          <w:rFonts w:eastAsia="Times New Roman"/>
          <w:bCs/>
          <w:szCs w:val="24"/>
        </w:rPr>
        <w:t>Παπαχριστόπουλου</w:t>
      </w:r>
      <w:proofErr w:type="spellEnd"/>
      <w:r>
        <w:rPr>
          <w:rFonts w:eastAsia="Times New Roman"/>
          <w:bCs/>
          <w:szCs w:val="24"/>
        </w:rPr>
        <w:t xml:space="preserve"> προς τον Υπουργό Εσωτερικών, με </w:t>
      </w:r>
      <w:r>
        <w:rPr>
          <w:rFonts w:eastAsia="Times New Roman"/>
          <w:bCs/>
          <w:szCs w:val="24"/>
        </w:rPr>
        <w:t>θέμα: «Βοήθεια στο Σπίτι»</w:t>
      </w:r>
      <w:r>
        <w:rPr>
          <w:rFonts w:eastAsia="Times New Roman"/>
          <w:bCs/>
          <w:szCs w:val="24"/>
        </w:rPr>
        <w:t>,</w:t>
      </w:r>
      <w:r>
        <w:rPr>
          <w:rFonts w:eastAsia="Times New Roman"/>
          <w:bCs/>
          <w:szCs w:val="24"/>
        </w:rPr>
        <w:t xml:space="preserve"> δεν θα συζητηθεί λόγω κωλύματος του Υπουργού Εσωτερικών, κ. Σκουρλέτη.</w:t>
      </w:r>
    </w:p>
    <w:p w14:paraId="453EA9BF" w14:textId="77777777" w:rsidR="00D050B1" w:rsidRDefault="005E65AA">
      <w:pPr>
        <w:spacing w:after="0" w:line="600" w:lineRule="auto"/>
        <w:ind w:firstLine="720"/>
        <w:jc w:val="both"/>
        <w:rPr>
          <w:rFonts w:eastAsia="Times New Roman"/>
          <w:bCs/>
          <w:szCs w:val="24"/>
        </w:rPr>
      </w:pPr>
      <w:r>
        <w:rPr>
          <w:rFonts w:eastAsia="Times New Roman"/>
          <w:bCs/>
          <w:szCs w:val="24"/>
        </w:rPr>
        <w:lastRenderedPageBreak/>
        <w:t xml:space="preserve">Η πέμπτη </w:t>
      </w:r>
      <w:r>
        <w:rPr>
          <w:rFonts w:eastAsia="Times New Roman"/>
          <w:bCs/>
          <w:szCs w:val="24"/>
        </w:rPr>
        <w:t xml:space="preserve">με αριθμό 1106/27-6-2017 </w:t>
      </w:r>
      <w:r>
        <w:rPr>
          <w:rFonts w:eastAsia="Times New Roman"/>
          <w:bCs/>
          <w:szCs w:val="24"/>
        </w:rPr>
        <w:t xml:space="preserve">επίκαιρη ερώτηση δεύτερου κύκλου του Βουλευτή Ηρακλείου του Κομμουνιστικού Κόμματος </w:t>
      </w:r>
      <w:r>
        <w:rPr>
          <w:rFonts w:eastAsia="Times New Roman"/>
          <w:bCs/>
          <w:szCs w:val="24"/>
        </w:rPr>
        <w:t xml:space="preserve">Ελλάδας </w:t>
      </w:r>
      <w:r>
        <w:rPr>
          <w:rFonts w:eastAsia="Times New Roman"/>
          <w:bCs/>
          <w:szCs w:val="24"/>
        </w:rPr>
        <w:t xml:space="preserve">κ. </w:t>
      </w:r>
      <w:r>
        <w:rPr>
          <w:rFonts w:eastAsia="Times New Roman"/>
          <w:szCs w:val="24"/>
        </w:rPr>
        <w:t>Εμμανουήλ Συντυχάκη</w:t>
      </w:r>
      <w:r>
        <w:rPr>
          <w:rFonts w:eastAsia="Times New Roman"/>
          <w:b/>
          <w:szCs w:val="24"/>
        </w:rPr>
        <w:t xml:space="preserve"> </w:t>
      </w:r>
      <w:r>
        <w:rPr>
          <w:rFonts w:eastAsia="Times New Roman"/>
          <w:bCs/>
          <w:szCs w:val="24"/>
        </w:rPr>
        <w:t xml:space="preserve">προς τον </w:t>
      </w:r>
      <w:r>
        <w:rPr>
          <w:rFonts w:eastAsia="Times New Roman"/>
          <w:bCs/>
          <w:szCs w:val="24"/>
        </w:rPr>
        <w:t xml:space="preserve">Υπουργό </w:t>
      </w:r>
      <w:r>
        <w:rPr>
          <w:rFonts w:eastAsia="Times New Roman"/>
          <w:szCs w:val="24"/>
        </w:rPr>
        <w:t>Αγροτικής Ανάπτυξης και Τροφίμων,</w:t>
      </w:r>
      <w:r>
        <w:rPr>
          <w:rFonts w:eastAsia="Times New Roman"/>
          <w:b/>
          <w:szCs w:val="24"/>
        </w:rPr>
        <w:t xml:space="preserve"> </w:t>
      </w:r>
      <w:r>
        <w:rPr>
          <w:rFonts w:eastAsia="Times New Roman"/>
          <w:bCs/>
          <w:szCs w:val="24"/>
        </w:rPr>
        <w:t xml:space="preserve">σχετικά με τις καθυστερήσεις του προγράμματος οργανωμένης δακοκτονίας στην Περιφέρεια Κρήτης, δεν θα συζητηθεί λόγω της απουσίας του Υφυπουργού Αγροτικής Ανάπτυξης </w:t>
      </w:r>
      <w:r>
        <w:rPr>
          <w:rFonts w:eastAsia="Times New Roman"/>
          <w:bCs/>
          <w:szCs w:val="24"/>
        </w:rPr>
        <w:t xml:space="preserve">και </w:t>
      </w:r>
      <w:r>
        <w:rPr>
          <w:rFonts w:eastAsia="Times New Roman"/>
          <w:bCs/>
          <w:szCs w:val="24"/>
        </w:rPr>
        <w:t>Τροφίμων, κ. Κόκκαλη</w:t>
      </w:r>
    </w:p>
    <w:p w14:paraId="453EA9C0" w14:textId="77777777" w:rsidR="00D050B1" w:rsidRDefault="005E65AA">
      <w:pPr>
        <w:spacing w:after="0" w:line="600" w:lineRule="auto"/>
        <w:ind w:firstLine="720"/>
        <w:jc w:val="both"/>
        <w:rPr>
          <w:rFonts w:eastAsia="Times New Roman"/>
          <w:bCs/>
          <w:szCs w:val="24"/>
        </w:rPr>
      </w:pPr>
      <w:r>
        <w:rPr>
          <w:rFonts w:eastAsia="Times New Roman"/>
          <w:bCs/>
          <w:szCs w:val="24"/>
        </w:rPr>
        <w:t xml:space="preserve">Η ένατη </w:t>
      </w:r>
      <w:r>
        <w:rPr>
          <w:rFonts w:eastAsia="Times New Roman"/>
          <w:bCs/>
          <w:szCs w:val="24"/>
        </w:rPr>
        <w:t>με αριθμό 1031/15</w:t>
      </w:r>
      <w:r>
        <w:rPr>
          <w:rFonts w:eastAsia="Times New Roman"/>
          <w:bCs/>
          <w:szCs w:val="24"/>
        </w:rPr>
        <w:t xml:space="preserve">-6-2017 </w:t>
      </w:r>
      <w:r>
        <w:rPr>
          <w:rFonts w:eastAsia="Times New Roman"/>
          <w:bCs/>
          <w:szCs w:val="24"/>
        </w:rPr>
        <w:t xml:space="preserve">επίκαιρη ερώτηση δεύτερου κύκλου της Βουλευτού Β΄ Αθηνών του Λαϊκού Συνδέσμου - Χρυσή Αυγή </w:t>
      </w:r>
      <w:r>
        <w:rPr>
          <w:rFonts w:eastAsia="Times New Roman"/>
          <w:bCs/>
          <w:szCs w:val="24"/>
        </w:rPr>
        <w:t xml:space="preserve">κ. </w:t>
      </w:r>
      <w:r>
        <w:rPr>
          <w:rFonts w:eastAsia="Times New Roman"/>
          <w:szCs w:val="24"/>
        </w:rPr>
        <w:t xml:space="preserve">Ελένης </w:t>
      </w:r>
      <w:proofErr w:type="spellStart"/>
      <w:r>
        <w:rPr>
          <w:rFonts w:eastAsia="Times New Roman"/>
          <w:szCs w:val="24"/>
        </w:rPr>
        <w:t>Ζαρούλια</w:t>
      </w:r>
      <w:proofErr w:type="spellEnd"/>
      <w:r>
        <w:rPr>
          <w:rFonts w:eastAsia="Times New Roman"/>
          <w:b/>
          <w:szCs w:val="24"/>
        </w:rPr>
        <w:t xml:space="preserve"> </w:t>
      </w:r>
      <w:r>
        <w:rPr>
          <w:rFonts w:eastAsia="Times New Roman"/>
          <w:bCs/>
          <w:szCs w:val="24"/>
        </w:rPr>
        <w:t xml:space="preserve">προς τον Υπουργό </w:t>
      </w:r>
      <w:r>
        <w:rPr>
          <w:rFonts w:eastAsia="Times New Roman"/>
          <w:szCs w:val="24"/>
        </w:rPr>
        <w:t xml:space="preserve">Εσωτερικών, </w:t>
      </w:r>
      <w:r>
        <w:rPr>
          <w:rFonts w:eastAsia="Times New Roman"/>
          <w:bCs/>
          <w:szCs w:val="24"/>
        </w:rPr>
        <w:t xml:space="preserve">με θέμα: «Ο </w:t>
      </w:r>
      <w:r>
        <w:rPr>
          <w:rFonts w:eastAsia="Times New Roman"/>
          <w:bCs/>
          <w:szCs w:val="24"/>
        </w:rPr>
        <w:t xml:space="preserve">Δήμος </w:t>
      </w:r>
      <w:r>
        <w:rPr>
          <w:rFonts w:eastAsia="Times New Roman"/>
          <w:bCs/>
          <w:szCs w:val="24"/>
        </w:rPr>
        <w:t>Καβάλας νομιμοποιεί το ψευδοκράτος σε τουριστική έκθεση στην Κωνσταντινούπολη»</w:t>
      </w:r>
      <w:r>
        <w:rPr>
          <w:rFonts w:eastAsia="Times New Roman"/>
          <w:bCs/>
          <w:szCs w:val="24"/>
        </w:rPr>
        <w:t>,</w:t>
      </w:r>
      <w:r>
        <w:rPr>
          <w:rFonts w:eastAsia="Times New Roman"/>
          <w:bCs/>
          <w:szCs w:val="24"/>
        </w:rPr>
        <w:t xml:space="preserve"> δεν θα συζη</w:t>
      </w:r>
      <w:r>
        <w:rPr>
          <w:rFonts w:eastAsia="Times New Roman"/>
          <w:bCs/>
          <w:szCs w:val="24"/>
        </w:rPr>
        <w:t>τηθεί λόγω κωλύματος του Υπουργού Εσωτερικών, κ. Σκουρλέτη.</w:t>
      </w:r>
    </w:p>
    <w:p w14:paraId="453EA9C1" w14:textId="77777777" w:rsidR="00D050B1" w:rsidRDefault="005E65AA">
      <w:pPr>
        <w:spacing w:after="0" w:line="600" w:lineRule="auto"/>
        <w:ind w:firstLine="720"/>
        <w:jc w:val="both"/>
        <w:rPr>
          <w:rFonts w:eastAsia="Times New Roman"/>
          <w:szCs w:val="24"/>
        </w:rPr>
      </w:pPr>
      <w:r>
        <w:rPr>
          <w:rFonts w:eastAsia="Times New Roman"/>
          <w:szCs w:val="24"/>
        </w:rPr>
        <w:t xml:space="preserve">Σειρά έχει η δέκατη τέταρτη </w:t>
      </w:r>
      <w:r>
        <w:rPr>
          <w:rFonts w:eastAsia="Times New Roman"/>
          <w:szCs w:val="24"/>
        </w:rPr>
        <w:t xml:space="preserve">με αριθμό 1073/20-6-2017 </w:t>
      </w:r>
      <w:r>
        <w:rPr>
          <w:rFonts w:eastAsia="Times New Roman"/>
          <w:szCs w:val="24"/>
        </w:rPr>
        <w:t xml:space="preserve">επίκαιρη ερώτηση δεύτερου κύκλου του Βουλευτή Αχαΐας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Νικόλαου </w:t>
      </w:r>
      <w:proofErr w:type="spellStart"/>
      <w:r>
        <w:rPr>
          <w:rFonts w:eastAsia="Times New Roman"/>
          <w:bCs/>
          <w:szCs w:val="24"/>
        </w:rPr>
        <w:t>Καραθανασόπουλου</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w:t>
      </w:r>
      <w:r>
        <w:rPr>
          <w:rFonts w:eastAsia="Times New Roman"/>
          <w:bCs/>
          <w:szCs w:val="24"/>
        </w:rPr>
        <w:lastRenderedPageBreak/>
        <w:t>και Κοινωνικής Αλληλεγγύης,</w:t>
      </w:r>
      <w:r>
        <w:rPr>
          <w:rFonts w:eastAsia="Times New Roman"/>
          <w:szCs w:val="24"/>
        </w:rPr>
        <w:t xml:space="preserve"> σχετικά με τα προβλήματα των εργαζομένων στη βιομηχανία παραγωγής επαγγελματικών ψυγείων «FRIGOGLASS ΑΒΕΕ» στην Κ. Αχαΐα του Νομού Αχαΐας.</w:t>
      </w:r>
    </w:p>
    <w:p w14:paraId="453EA9C2" w14:textId="77777777" w:rsidR="00D050B1" w:rsidRDefault="005E65AA">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Καραθανασόπουλος</w:t>
      </w:r>
      <w:proofErr w:type="spellEnd"/>
      <w:r>
        <w:rPr>
          <w:rFonts w:eastAsia="Times New Roman"/>
          <w:szCs w:val="24"/>
        </w:rPr>
        <w:t xml:space="preserve"> για να αναπτύξει την ε</w:t>
      </w:r>
      <w:r>
        <w:rPr>
          <w:rFonts w:eastAsia="Times New Roman"/>
          <w:szCs w:val="24"/>
        </w:rPr>
        <w:t xml:space="preserve">ρώτησή του. </w:t>
      </w:r>
    </w:p>
    <w:p w14:paraId="453EA9C3" w14:textId="77777777" w:rsidR="00D050B1" w:rsidRDefault="005E65AA">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Η «FRIGOGLASS ABEE» είναι γνωστή πολυεθνική εταιρεία που ανήκει στον Όμιλο της οικογένειας Δαυίδ, που έχει και την </w:t>
      </w:r>
      <w:r>
        <w:rPr>
          <w:rFonts w:eastAsia="Times New Roman"/>
          <w:szCs w:val="24"/>
        </w:rPr>
        <w:t>«</w:t>
      </w:r>
      <w:r>
        <w:rPr>
          <w:rFonts w:eastAsia="Times New Roman"/>
          <w:szCs w:val="24"/>
        </w:rPr>
        <w:t>COCA-COLA</w:t>
      </w:r>
      <w:r>
        <w:rPr>
          <w:rFonts w:eastAsia="Times New Roman"/>
          <w:szCs w:val="24"/>
        </w:rPr>
        <w:t xml:space="preserve"> 3</w:t>
      </w:r>
      <w:r>
        <w:rPr>
          <w:rFonts w:eastAsia="Times New Roman"/>
          <w:szCs w:val="24"/>
        </w:rPr>
        <w:t>Ε</w:t>
      </w:r>
      <w:r>
        <w:rPr>
          <w:rFonts w:eastAsia="Times New Roman"/>
          <w:szCs w:val="24"/>
        </w:rPr>
        <w:t>»</w:t>
      </w:r>
      <w:r>
        <w:rPr>
          <w:rFonts w:eastAsia="Times New Roman"/>
          <w:szCs w:val="24"/>
        </w:rPr>
        <w:t>. Δεν μιλάμε δηλαδή για μια μικρή επιχείρηση, η οποία μάλιστα ξεκίνησε από την Κάτω Αχα</w:t>
      </w:r>
      <w:r>
        <w:rPr>
          <w:rFonts w:eastAsia="Times New Roman"/>
          <w:szCs w:val="24"/>
        </w:rPr>
        <w:t xml:space="preserve">ΐα την παραγωγική της δραστηριότητα κι έχει επεκταθεί τώρα σε τέσσερις ηπείρους: στην Ευρώπη, την Ασία, την Αφρική και την Αμερική. </w:t>
      </w:r>
    </w:p>
    <w:p w14:paraId="453EA9C4"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Κατά τη διάρκεια αυτής της επέκτασης, δηλαδή, στα πλαίσια της αναδιάρθρωσης της εταιρείας, προχώρησε σε απολύσεις εκατό εργ</w:t>
      </w:r>
      <w:r>
        <w:rPr>
          <w:rFonts w:eastAsia="Times New Roman" w:cs="Times New Roman"/>
          <w:szCs w:val="24"/>
        </w:rPr>
        <w:t>αζομένων από το εργοστάσιο της Κάτω Αχαΐας το 2009</w:t>
      </w:r>
      <w:r>
        <w:rPr>
          <w:rFonts w:eastAsia="Times New Roman" w:cs="Times New Roman"/>
          <w:szCs w:val="24"/>
        </w:rPr>
        <w:t>,</w:t>
      </w:r>
      <w:r>
        <w:rPr>
          <w:rFonts w:eastAsia="Times New Roman" w:cs="Times New Roman"/>
          <w:szCs w:val="24"/>
        </w:rPr>
        <w:t xml:space="preserve"> με τη μέθοδο της οικειοθελούς απασχόλησης, λέγοντας στους υπόλοιπους ότι «εδώ θα αναπτυχθεί η μονάδα με πιλοτικά προγράμματα, με πιλοτικά προϊόντα, με πιλοτικά επαγγελματικά ψυγεία», ότι θα σχεδιάζει, δηλ</w:t>
      </w:r>
      <w:r>
        <w:rPr>
          <w:rFonts w:eastAsia="Times New Roman" w:cs="Times New Roman"/>
          <w:szCs w:val="24"/>
        </w:rPr>
        <w:t xml:space="preserve">αδή, τη νέα παραγωγική διαδικασία, τα νέα μοντέλα. </w:t>
      </w:r>
    </w:p>
    <w:p w14:paraId="453EA9C5"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Το αποτέλεσμα ποιο ήταν; Ότι για τους εβδομήντα εργαζόμενους που απέμειναν ακολούθησε διαδοχική εκ περιτροπής διήμερη εργασία και το 2013 στη συλλογική σύμβαση που υπέγραψε, επέβαλε η εργοδοσία επί της ου</w:t>
      </w:r>
      <w:r>
        <w:rPr>
          <w:rFonts w:eastAsia="Times New Roman" w:cs="Times New Roman"/>
          <w:szCs w:val="24"/>
        </w:rPr>
        <w:t xml:space="preserve">σίας μείωση 26% στους μισθούς τους. </w:t>
      </w:r>
    </w:p>
    <w:p w14:paraId="453EA9C6"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Παρά τη νέα μείωση των μισθών, συνεχίστηκε αυτή η διαδικασία. </w:t>
      </w:r>
      <w:proofErr w:type="spellStart"/>
      <w:r>
        <w:rPr>
          <w:rFonts w:eastAsia="Times New Roman" w:cs="Times New Roman"/>
          <w:szCs w:val="24"/>
        </w:rPr>
        <w:t>Π</w:t>
      </w:r>
      <w:r>
        <w:rPr>
          <w:rFonts w:eastAsia="Times New Roman" w:cs="Times New Roman"/>
          <w:szCs w:val="24"/>
        </w:rPr>
        <w:t>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το Μάρτιο υπεγράφη η νέα συλλογική επιχειρησιακή σύμβαση, η οποία έλεγε ότι θα διατηρηθεί η εύρυθμη λειτουργία των εργασιακών σχέσεων, στα τέλη Μάϊου</w:t>
      </w:r>
      <w:r>
        <w:rPr>
          <w:rFonts w:eastAsia="Times New Roman" w:cs="Times New Roman"/>
          <w:szCs w:val="24"/>
        </w:rPr>
        <w:t xml:space="preserve"> η εταιρεία επανήλθε</w:t>
      </w:r>
      <w:r>
        <w:rPr>
          <w:rFonts w:eastAsia="Times New Roman" w:cs="Times New Roman"/>
          <w:szCs w:val="24"/>
        </w:rPr>
        <w:t>,</w:t>
      </w:r>
      <w:r>
        <w:rPr>
          <w:rFonts w:eastAsia="Times New Roman" w:cs="Times New Roman"/>
          <w:szCs w:val="24"/>
        </w:rPr>
        <w:t xml:space="preserve"> ζητώντας για τρίτη φορά εκ περιτροπής τριήμερη εργασία για έξι μήνες, με αποτέλεσμα τη μείωση των μισθών των εργαζομένων κατά 66%. </w:t>
      </w:r>
    </w:p>
    <w:p w14:paraId="453EA9C7"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Καταλαβαίνετε πάρα πολύ καλά ότι και σε συνθήκες ανάπτυξης και επέκτασης της εταιρείας σε διεθνές επίπ</w:t>
      </w:r>
      <w:r>
        <w:rPr>
          <w:rFonts w:eastAsia="Times New Roman" w:cs="Times New Roman"/>
          <w:szCs w:val="24"/>
        </w:rPr>
        <w:t xml:space="preserve">εδο την πλήρωσαν οι εργαζόμενοι και σήμερα, που η εταιρεία συρρικνώνει την παραγωγική της δραστηριότητα σε παγκόσμιο επίπεδο, πάλι οι εργαζόμενοι </w:t>
      </w:r>
      <w:r>
        <w:rPr>
          <w:rFonts w:eastAsia="Times New Roman" w:cs="Times New Roman"/>
          <w:szCs w:val="24"/>
        </w:rPr>
        <w:t>«</w:t>
      </w:r>
      <w:r>
        <w:rPr>
          <w:rFonts w:eastAsia="Times New Roman" w:cs="Times New Roman"/>
          <w:szCs w:val="24"/>
        </w:rPr>
        <w:t xml:space="preserve">πληρώνουν τα σπασμένα» και αυτής της επιλογής. </w:t>
      </w:r>
    </w:p>
    <w:p w14:paraId="453EA9C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Βεβαίως, έγινε η τριμερής συνάντηση στο Υπουργείο, όμως, το α</w:t>
      </w:r>
      <w:r>
        <w:rPr>
          <w:rFonts w:eastAsia="Times New Roman" w:cs="Times New Roman"/>
          <w:szCs w:val="24"/>
        </w:rPr>
        <w:t xml:space="preserve">ποτέλεσμα δεν άλλαξε. Η εργοδοσία δεν δέχεται την </w:t>
      </w:r>
      <w:r>
        <w:rPr>
          <w:rFonts w:eastAsia="Times New Roman" w:cs="Times New Roman"/>
          <w:szCs w:val="24"/>
        </w:rPr>
        <w:lastRenderedPageBreak/>
        <w:t xml:space="preserve">πενθήμερη απασχόληση και εξακολουθεί να διατηρεί την εκ περιτροπής εργασία τριών ημερών. </w:t>
      </w:r>
    </w:p>
    <w:p w14:paraId="453EA9C9"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Πρακτικά μέτρα θέλουμε από το Υπουργείο για τη διασφάλιση τη μόνιμης και σταθερής εργασίας των εργαζόμενων, με πλήρη</w:t>
      </w:r>
      <w:r>
        <w:rPr>
          <w:rFonts w:eastAsia="Times New Roman" w:cs="Times New Roman"/>
          <w:szCs w:val="24"/>
        </w:rPr>
        <w:t xml:space="preserve"> μισθολογικά και ασφαλιστικά δικαιώματα στην </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RIGOGLASS</w:t>
      </w:r>
      <w:r>
        <w:rPr>
          <w:rFonts w:eastAsia="Times New Roman" w:cs="Times New Roman"/>
          <w:szCs w:val="24"/>
        </w:rPr>
        <w:t>»</w:t>
      </w:r>
      <w:r>
        <w:rPr>
          <w:rFonts w:eastAsia="Times New Roman" w:cs="Times New Roman"/>
          <w:szCs w:val="24"/>
        </w:rPr>
        <w:t xml:space="preserve">. </w:t>
      </w:r>
    </w:p>
    <w:p w14:paraId="453EA9CA"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453EA9CB"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Η Υπουργός έχει το λόγο. </w:t>
      </w:r>
    </w:p>
    <w:p w14:paraId="453EA9CC" w14:textId="77777777" w:rsidR="00D050B1" w:rsidRDefault="005E65AA">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Το Υπουργείο Εργασίας έχει προχωρήσει ήδη στις ενέργειες για την αντιμετώπιση των προβλημάτων των εργαζομένων στην εταιρεία </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RIGOGLASS</w:t>
      </w:r>
      <w:r>
        <w:rPr>
          <w:rFonts w:eastAsia="Times New Roman" w:cs="Times New Roman"/>
          <w:szCs w:val="24"/>
        </w:rPr>
        <w:t>»</w:t>
      </w:r>
      <w:r>
        <w:rPr>
          <w:rFonts w:eastAsia="Times New Roman" w:cs="Times New Roman"/>
          <w:szCs w:val="24"/>
        </w:rPr>
        <w:t>. Τα προβλήματα ανακύπτουν κυρίως</w:t>
      </w:r>
      <w:r>
        <w:rPr>
          <w:rFonts w:eastAsia="Times New Roman" w:cs="Times New Roman"/>
          <w:szCs w:val="24"/>
        </w:rPr>
        <w:t>,</w:t>
      </w:r>
      <w:r>
        <w:rPr>
          <w:rFonts w:eastAsia="Times New Roman" w:cs="Times New Roman"/>
          <w:szCs w:val="24"/>
        </w:rPr>
        <w:t xml:space="preserve"> λόγω της απόφασης της επιχείρησης να επιβάλει μονομερώς εκ περιτροπής εργασία, όπως ε</w:t>
      </w:r>
      <w:r>
        <w:rPr>
          <w:rFonts w:eastAsia="Times New Roman" w:cs="Times New Roman"/>
          <w:szCs w:val="24"/>
        </w:rPr>
        <w:t xml:space="preserve">ίπατε και εσείς, μια πρακτική που δεν είναι η πρώτη φορά που τη χρησιμοποιεί. </w:t>
      </w:r>
    </w:p>
    <w:p w14:paraId="453EA9CD"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Η στάση της</w:t>
      </w:r>
      <w:r>
        <w:rPr>
          <w:rFonts w:eastAsia="Times New Roman" w:cs="Times New Roman"/>
          <w:szCs w:val="24"/>
        </w:rPr>
        <w:t>«</w:t>
      </w:r>
      <w:r>
        <w:rPr>
          <w:rFonts w:eastAsia="Times New Roman" w:cs="Times New Roman"/>
          <w:szCs w:val="24"/>
          <w:lang w:val="en-US"/>
        </w:rPr>
        <w:t>FRIGOGLASS</w:t>
      </w:r>
      <w:r>
        <w:rPr>
          <w:rFonts w:eastAsia="Times New Roman" w:cs="Times New Roman"/>
          <w:szCs w:val="24"/>
        </w:rPr>
        <w:t xml:space="preserve">», </w:t>
      </w:r>
      <w:r>
        <w:rPr>
          <w:rFonts w:eastAsia="Times New Roman" w:cs="Times New Roman"/>
          <w:szCs w:val="24"/>
        </w:rPr>
        <w:t xml:space="preserve">αν θέλουμε να τη δούμε πιο προσεκτικά, ενέχει στοιχεία έντονης </w:t>
      </w:r>
      <w:proofErr w:type="spellStart"/>
      <w:r>
        <w:rPr>
          <w:rFonts w:eastAsia="Times New Roman" w:cs="Times New Roman"/>
          <w:szCs w:val="24"/>
        </w:rPr>
        <w:t>καταχρηστικότητας</w:t>
      </w:r>
      <w:proofErr w:type="spellEnd"/>
      <w:r>
        <w:rPr>
          <w:rFonts w:eastAsia="Times New Roman" w:cs="Times New Roman"/>
          <w:szCs w:val="24"/>
        </w:rPr>
        <w:t>. Κινείται η επιχείρηση εντός του νόμου, με την έννοια ότι προσέχει τα χ</w:t>
      </w:r>
      <w:r>
        <w:rPr>
          <w:rFonts w:eastAsia="Times New Roman" w:cs="Times New Roman"/>
          <w:szCs w:val="24"/>
        </w:rPr>
        <w:t>ρονικά διαστήματα</w:t>
      </w:r>
      <w:r>
        <w:rPr>
          <w:rFonts w:eastAsia="Times New Roman" w:cs="Times New Roman"/>
          <w:szCs w:val="24"/>
        </w:rPr>
        <w:t>,</w:t>
      </w:r>
      <w:r>
        <w:rPr>
          <w:rFonts w:eastAsia="Times New Roman" w:cs="Times New Roman"/>
          <w:szCs w:val="24"/>
        </w:rPr>
        <w:t xml:space="preserve"> που θέτει ο νόμος για τη χρήση του μέτρου της </w:t>
      </w:r>
      <w:r>
        <w:rPr>
          <w:rFonts w:eastAsia="Times New Roman" w:cs="Times New Roman"/>
          <w:szCs w:val="24"/>
        </w:rPr>
        <w:lastRenderedPageBreak/>
        <w:t>εκ περιτροπής απασχόλησης. Δεν είναι, δηλαδή, μια περίπτωση προφανούς παραβίασης, όπως ήταν η προηγούμενη που είδαμε με τη Σητεία. Όμως, έχει πολύ έντονα τα χαρακτηριστικά της καταχρηστικής ά</w:t>
      </w:r>
      <w:r>
        <w:rPr>
          <w:rFonts w:eastAsia="Times New Roman" w:cs="Times New Roman"/>
          <w:szCs w:val="24"/>
        </w:rPr>
        <w:t xml:space="preserve">σκησης του δικαιώματος της επιβολής της εκ περιτροπής εργασίας. </w:t>
      </w:r>
    </w:p>
    <w:p w14:paraId="453EA9CE"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Οι εκπρόσωποι του Υπουργείου, ακριβώς επειδή σχημάτισαν την εικόνα της καταχρηστικής αυτής άσκησης δικαιώματος, ζήτησαν από την εταιρεία να μην τεθεί σε εφαρμογή το μέτρο. Εξάλλου, και οι ίδι</w:t>
      </w:r>
      <w:r>
        <w:rPr>
          <w:rFonts w:eastAsia="Times New Roman" w:cs="Times New Roman"/>
          <w:szCs w:val="24"/>
        </w:rPr>
        <w:t>οι οι εργαζόμενοι είπαν ότι η διαβούλευση που έγινε για την επιβολή του μέτρου</w:t>
      </w:r>
      <w:r>
        <w:rPr>
          <w:rFonts w:eastAsia="Times New Roman" w:cs="Times New Roman"/>
          <w:szCs w:val="24"/>
        </w:rPr>
        <w:t>,</w:t>
      </w:r>
      <w:r>
        <w:rPr>
          <w:rFonts w:eastAsia="Times New Roman" w:cs="Times New Roman"/>
          <w:szCs w:val="24"/>
        </w:rPr>
        <w:t xml:space="preserve"> ήταν τουλάχιστον ελλιπής και σε μεγάλο βαθμό προσχηματική. </w:t>
      </w:r>
    </w:p>
    <w:p w14:paraId="453EA9CF"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Η εταιρεία επέμεινε στη θέση της για λόγους περιορισμού της οικονομικής της δραστηριότητας. Ο ελεγκτικός μηχανισμός </w:t>
      </w:r>
      <w:r>
        <w:rPr>
          <w:rFonts w:eastAsia="Times New Roman" w:cs="Times New Roman"/>
          <w:szCs w:val="24"/>
        </w:rPr>
        <w:t>του Υπουργείου, δηλαδή το Σώμα Επιθεώρησης Εργασίας, έχει ήδη κινητοποιηθεί για τον έλεγχο και την εφαρμογή της εργατικής νομοθεσίας και θα εξαντλήσουμε όλα τα περιθώρια που υπάρχουν</w:t>
      </w:r>
      <w:r>
        <w:rPr>
          <w:rFonts w:eastAsia="Times New Roman" w:cs="Times New Roman"/>
          <w:szCs w:val="24"/>
        </w:rPr>
        <w:t>,</w:t>
      </w:r>
      <w:r>
        <w:rPr>
          <w:rFonts w:eastAsia="Times New Roman" w:cs="Times New Roman"/>
          <w:szCs w:val="24"/>
        </w:rPr>
        <w:t xml:space="preserve"> για να εξευρεθεί η συμφιλιωτική λύση, αλλά και για να επιβληθούν τυχόν δ</w:t>
      </w:r>
      <w:r>
        <w:rPr>
          <w:rFonts w:eastAsia="Times New Roman" w:cs="Times New Roman"/>
          <w:szCs w:val="24"/>
        </w:rPr>
        <w:t xml:space="preserve">ιοικητικές κυρώσεις. </w:t>
      </w:r>
    </w:p>
    <w:p w14:paraId="453EA9D0"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lastRenderedPageBreak/>
        <w:t>Το Σώμα Επιθεώρησης Εργασίας έκανε επιτόπιο έλεγχο και, πράγματι, η εταιρεία είχε αναγγείλει την εκ περιτροπής εργασία στον πίνακα προσωπικού της. Η επιχείρηση είπε, όπως σας είπα, ότι το μέτρο ήταν αναγκαίο</w:t>
      </w:r>
      <w:r>
        <w:rPr>
          <w:rFonts w:eastAsia="Times New Roman" w:cs="Times New Roman"/>
          <w:szCs w:val="24"/>
        </w:rPr>
        <w:t>,</w:t>
      </w:r>
      <w:r>
        <w:rPr>
          <w:rFonts w:eastAsia="Times New Roman" w:cs="Times New Roman"/>
          <w:szCs w:val="24"/>
        </w:rPr>
        <w:t xml:space="preserve"> λόγω των μειωμένων παραγγ</w:t>
      </w:r>
      <w:r>
        <w:rPr>
          <w:rFonts w:eastAsia="Times New Roman" w:cs="Times New Roman"/>
          <w:szCs w:val="24"/>
        </w:rPr>
        <w:t>ελιών που έχει και της συσσώρευσης των αποθεμάτων. Ο Πρόεδρος του Σωματείου είπε ότι είχε υπογραφεί πριν λίγο διάστημα η επιχειρησιακή συλλογική σύμβαση, στην οποία οι εργαζόμενοι είχαν δεχτεί ότι θα υπάρχει μια ομαλότητα στις εργασιακές σχέσεις πια. Φαίνε</w:t>
      </w:r>
      <w:r>
        <w:rPr>
          <w:rFonts w:eastAsia="Times New Roman" w:cs="Times New Roman"/>
          <w:szCs w:val="24"/>
        </w:rPr>
        <w:t>ται, όμως, ότι η επιχείρηση</w:t>
      </w:r>
      <w:r>
        <w:rPr>
          <w:rFonts w:eastAsia="Times New Roman" w:cs="Times New Roman"/>
          <w:szCs w:val="24"/>
        </w:rPr>
        <w:t>,</w:t>
      </w:r>
      <w:r>
        <w:rPr>
          <w:rFonts w:eastAsia="Times New Roman" w:cs="Times New Roman"/>
          <w:szCs w:val="24"/>
        </w:rPr>
        <w:t xml:space="preserve"> για πολλοστή φορά επιβάλλει εκ περιτροπής εργασία. </w:t>
      </w:r>
    </w:p>
    <w:p w14:paraId="453EA9D1"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Δεν έχει γίνει, όμως, αίτημα στην Επιθεώρηση Εργασίας για τη διενέργεια εργατικής διαφοράς. Εγώ θα ξανακαλέσω τους εργαζόμενους να σκεφτούν να υποβάλλουν αίτημα για τη διενέργ</w:t>
      </w:r>
      <w:r>
        <w:rPr>
          <w:rFonts w:eastAsia="Times New Roman" w:cs="Times New Roman"/>
          <w:szCs w:val="24"/>
        </w:rPr>
        <w:t xml:space="preserve">εια εργατικής διαφοράς στο Σώμα Επιθεώρησης Εργασίας. </w:t>
      </w:r>
    </w:p>
    <w:p w14:paraId="453EA9D2" w14:textId="77777777" w:rsidR="00D050B1" w:rsidRDefault="005E65AA">
      <w:pPr>
        <w:spacing w:after="0" w:line="600" w:lineRule="auto"/>
        <w:ind w:firstLine="720"/>
        <w:jc w:val="both"/>
        <w:rPr>
          <w:rFonts w:eastAsia="Times New Roman"/>
          <w:szCs w:val="24"/>
        </w:rPr>
      </w:pPr>
      <w:r>
        <w:rPr>
          <w:rFonts w:eastAsia="Times New Roman"/>
          <w:szCs w:val="24"/>
        </w:rPr>
        <w:t>Διότι, ξέρετε, με τα δεδομένα μέσα, δεν είναι λίγες οι περιπτώσεις εκείνες</w:t>
      </w:r>
      <w:r>
        <w:rPr>
          <w:rFonts w:eastAsia="Times New Roman"/>
          <w:szCs w:val="24"/>
        </w:rPr>
        <w:t>,</w:t>
      </w:r>
      <w:r>
        <w:rPr>
          <w:rFonts w:eastAsia="Times New Roman"/>
          <w:szCs w:val="24"/>
        </w:rPr>
        <w:t xml:space="preserve"> που με τις παρεμβάσεις του Υπουργείου ή με τις παρεμβάσεις του Σώματος Επιθεώρησης Εργασίας υπάρχει θετική κατάληξη για τους </w:t>
      </w:r>
      <w:r>
        <w:rPr>
          <w:rFonts w:eastAsia="Times New Roman"/>
          <w:szCs w:val="24"/>
        </w:rPr>
        <w:t xml:space="preserve">εργαζόμενους. Το εντελώς πρόσφατο παράδειγμα των μεταναστών εργαζομένων στην επιχείρηση «ΓΕΩΡΓΙΟΥ» είναι ένα χαρακτηριστικό δείγμα ότι, όταν υπάρχει </w:t>
      </w:r>
      <w:r>
        <w:rPr>
          <w:rFonts w:eastAsia="Times New Roman"/>
          <w:szCs w:val="24"/>
        </w:rPr>
        <w:lastRenderedPageBreak/>
        <w:t>και η συνέργεια εκεί και η παρέμβαση του κρατικού μηχανισμού, μπορούν τα πράγματα να πάνε καλύτερα για τους</w:t>
      </w:r>
      <w:r>
        <w:rPr>
          <w:rFonts w:eastAsia="Times New Roman"/>
          <w:szCs w:val="24"/>
        </w:rPr>
        <w:t xml:space="preserve"> εργαζόμενους.</w:t>
      </w:r>
    </w:p>
    <w:p w14:paraId="453EA9D3" w14:textId="77777777" w:rsidR="00D050B1" w:rsidRDefault="005E65AA">
      <w:pPr>
        <w:spacing w:after="0" w:line="600" w:lineRule="auto"/>
        <w:ind w:firstLine="720"/>
        <w:jc w:val="both"/>
        <w:rPr>
          <w:rFonts w:eastAsia="Times New Roman"/>
          <w:szCs w:val="24"/>
        </w:rPr>
      </w:pPr>
      <w:r>
        <w:rPr>
          <w:rFonts w:eastAsia="Times New Roman"/>
          <w:szCs w:val="24"/>
        </w:rPr>
        <w:t>Αυτό έγινε και στο ξενοδοχείο «ΕΛΟΥΝΤΑ»</w:t>
      </w:r>
      <w:r>
        <w:rPr>
          <w:rFonts w:eastAsia="Times New Roman"/>
          <w:szCs w:val="24"/>
        </w:rPr>
        <w:t xml:space="preserve"> -</w:t>
      </w:r>
      <w:r>
        <w:rPr>
          <w:rFonts w:eastAsia="Times New Roman"/>
          <w:szCs w:val="24"/>
        </w:rPr>
        <w:t>αν δεν κάνω λάθος</w:t>
      </w:r>
      <w:r>
        <w:rPr>
          <w:rFonts w:eastAsia="Times New Roman"/>
          <w:szCs w:val="24"/>
        </w:rPr>
        <w:t>-</w:t>
      </w:r>
      <w:r>
        <w:rPr>
          <w:rFonts w:eastAsia="Times New Roman"/>
          <w:szCs w:val="24"/>
        </w:rPr>
        <w:t xml:space="preserve"> στην Κρήτη, όπου μετά και την παρέμβαση του Υπουργείου αναθεωρήθηκαν, πήραν πίσω τις απολύσεις και επαναπροσλήφθηκαν οι εργαζόμενοι ή όπως είναι η περίπτωση της «</w:t>
      </w:r>
      <w:r>
        <w:rPr>
          <w:rFonts w:eastAsia="Times New Roman"/>
          <w:szCs w:val="24"/>
          <w:lang w:val="en-US"/>
        </w:rPr>
        <w:t>WASTE</w:t>
      </w:r>
      <w:r>
        <w:rPr>
          <w:rFonts w:eastAsia="Times New Roman"/>
          <w:szCs w:val="24"/>
        </w:rPr>
        <w:t xml:space="preserve"> </w:t>
      </w:r>
      <w:r>
        <w:rPr>
          <w:rFonts w:eastAsia="Times New Roman"/>
          <w:szCs w:val="24"/>
          <w:lang w:val="en-US"/>
        </w:rPr>
        <w:t>SOLUTIONS</w:t>
      </w:r>
      <w:r>
        <w:rPr>
          <w:rFonts w:eastAsia="Times New Roman"/>
          <w:szCs w:val="24"/>
        </w:rPr>
        <w:t>», α</w:t>
      </w:r>
      <w:r>
        <w:rPr>
          <w:rFonts w:eastAsia="Times New Roman"/>
          <w:szCs w:val="24"/>
        </w:rPr>
        <w:t xml:space="preserve">υτής της εταιρείας ανακύκλωσης, στην οποία οι εργαζόμενοι συνέχισαν, </w:t>
      </w:r>
      <w:proofErr w:type="spellStart"/>
      <w:r>
        <w:rPr>
          <w:rFonts w:eastAsia="Times New Roman"/>
          <w:szCs w:val="24"/>
        </w:rPr>
        <w:t>παρ</w:t>
      </w:r>
      <w:r>
        <w:rPr>
          <w:rFonts w:eastAsia="Times New Roman"/>
          <w:szCs w:val="24"/>
        </w:rPr>
        <w:t>’</w:t>
      </w:r>
      <w:r>
        <w:rPr>
          <w:rFonts w:eastAsia="Times New Roman"/>
          <w:szCs w:val="24"/>
        </w:rPr>
        <w:t>ότι</w:t>
      </w:r>
      <w:proofErr w:type="spellEnd"/>
      <w:r>
        <w:rPr>
          <w:rFonts w:eastAsia="Times New Roman"/>
          <w:szCs w:val="24"/>
        </w:rPr>
        <w:t xml:space="preserve"> ήταν εργαζόμενοι προηγούμενης εταιρείας και στη νέα εταιρεία συνεχίστηκαν οι εργασιακές σχέσεις, μετά και την παρέμβαση του Υπουργείου και την τριμερή συμφιλιωτική. </w:t>
      </w:r>
    </w:p>
    <w:p w14:paraId="453EA9D4" w14:textId="77777777" w:rsidR="00D050B1" w:rsidRDefault="005E65AA">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Pr>
          <w:rFonts w:eastAsia="Times New Roman"/>
          <w:szCs w:val="24"/>
        </w:rPr>
        <w:t xml:space="preserve"> Τον λόγο έχει ο κ. </w:t>
      </w:r>
      <w:proofErr w:type="spellStart"/>
      <w:r>
        <w:rPr>
          <w:rFonts w:eastAsia="Times New Roman"/>
          <w:szCs w:val="24"/>
        </w:rPr>
        <w:t>Καραθανασόπουλος</w:t>
      </w:r>
      <w:proofErr w:type="spellEnd"/>
      <w:r>
        <w:rPr>
          <w:rFonts w:eastAsia="Times New Roman"/>
          <w:szCs w:val="24"/>
        </w:rPr>
        <w:t xml:space="preserve"> για τη δευτερολογία του. </w:t>
      </w:r>
    </w:p>
    <w:p w14:paraId="453EA9D5" w14:textId="77777777" w:rsidR="00D050B1" w:rsidRDefault="005E65AA">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Κυρία Υπουργέ, είπατε και μόνη σας ότι έχουμε εδώ πέρα, από μεριάς της εργοδοσίας, μία καταχρηστική άσκηση του δικαιώματος επιβολής της εκ περιτρ</w:t>
      </w:r>
      <w:r>
        <w:rPr>
          <w:rFonts w:eastAsia="Times New Roman"/>
          <w:szCs w:val="24"/>
        </w:rPr>
        <w:t xml:space="preserve">οπής εργασίας κι ότι η θέληση του Υπουργείου είναι να μην τεθεί σε εφαρμογή αυτό το μέτρο. Το πρακτικό αποτέλεσμα, όμως, είναι ότι η εργοδοσία συνεχίζει την εκ περιτροπής εργασία, </w:t>
      </w:r>
      <w:r>
        <w:rPr>
          <w:rFonts w:eastAsia="Times New Roman"/>
          <w:szCs w:val="24"/>
        </w:rPr>
        <w:lastRenderedPageBreak/>
        <w:t>γράφοντας στα παλιότερα των υποδημάτων της τη διάθεση και τη θέληση του Υπου</w:t>
      </w:r>
      <w:r>
        <w:rPr>
          <w:rFonts w:eastAsia="Times New Roman"/>
          <w:szCs w:val="24"/>
        </w:rPr>
        <w:t xml:space="preserve">ργείου. </w:t>
      </w:r>
    </w:p>
    <w:p w14:paraId="453EA9D6" w14:textId="77777777" w:rsidR="00D050B1" w:rsidRDefault="005E65AA">
      <w:pPr>
        <w:spacing w:after="0" w:line="600" w:lineRule="auto"/>
        <w:ind w:firstLine="720"/>
        <w:jc w:val="both"/>
        <w:rPr>
          <w:rFonts w:eastAsia="Times New Roman"/>
          <w:szCs w:val="24"/>
        </w:rPr>
      </w:pPr>
      <w:r>
        <w:rPr>
          <w:rFonts w:eastAsia="Times New Roman"/>
          <w:szCs w:val="24"/>
        </w:rPr>
        <w:t xml:space="preserve">Εδώ μπαίνει ένα συνολικότερο ζήτημα, που αναδεικνύει τις ευθύνες της Κυβέρνησης και της σημερινής, αλλά και των προηγούμενων. Η σημερινή Κυβέρνηση νομιμοποίησε ό,τι είχαν κάνει οι προηγούμενες, όσον αφορά την αντεργατική νομοθεσία. </w:t>
      </w:r>
    </w:p>
    <w:p w14:paraId="453EA9D7" w14:textId="77777777" w:rsidR="00D050B1" w:rsidRDefault="005E65AA">
      <w:pPr>
        <w:spacing w:after="0" w:line="600" w:lineRule="auto"/>
        <w:ind w:firstLine="720"/>
        <w:jc w:val="both"/>
        <w:rPr>
          <w:rFonts w:eastAsia="Times New Roman"/>
          <w:szCs w:val="24"/>
        </w:rPr>
      </w:pPr>
      <w:r>
        <w:rPr>
          <w:rFonts w:eastAsia="Times New Roman"/>
          <w:szCs w:val="24"/>
        </w:rPr>
        <w:t xml:space="preserve">Είναι δυνατόν </w:t>
      </w:r>
      <w:r>
        <w:rPr>
          <w:rFonts w:eastAsia="Times New Roman"/>
          <w:szCs w:val="24"/>
        </w:rPr>
        <w:t>να υπογράφεται επιχειρηματική σύμβαση τ</w:t>
      </w:r>
      <w:r>
        <w:rPr>
          <w:rFonts w:eastAsia="Times New Roman"/>
          <w:szCs w:val="24"/>
        </w:rPr>
        <w:t>ο</w:t>
      </w:r>
      <w:r>
        <w:rPr>
          <w:rFonts w:eastAsia="Times New Roman"/>
          <w:szCs w:val="24"/>
        </w:rPr>
        <w:t>ν Μάρτη</w:t>
      </w:r>
      <w:r>
        <w:rPr>
          <w:rFonts w:eastAsia="Times New Roman"/>
          <w:szCs w:val="24"/>
        </w:rPr>
        <w:t>,</w:t>
      </w:r>
      <w:r>
        <w:rPr>
          <w:rFonts w:eastAsia="Times New Roman"/>
          <w:szCs w:val="24"/>
        </w:rPr>
        <w:t xml:space="preserve"> που να βάζει μέσα ότι θα συνεχιστεί η σταθερή απασχόληση των εργαζόμενων σε πενθήμερη βάση και μετά δύο μήνες η επιχείρηση να λέει ότι σήμερα δεν έχει παραγγελίες; Δηλαδή, περίμενε δύο μήνες</w:t>
      </w:r>
      <w:r>
        <w:rPr>
          <w:rFonts w:eastAsia="Times New Roman"/>
          <w:szCs w:val="24"/>
        </w:rPr>
        <w:t>,</w:t>
      </w:r>
      <w:r>
        <w:rPr>
          <w:rFonts w:eastAsia="Times New Roman"/>
          <w:szCs w:val="24"/>
        </w:rPr>
        <w:t xml:space="preserve"> για να δει αν θ</w:t>
      </w:r>
      <w:r>
        <w:rPr>
          <w:rFonts w:eastAsia="Times New Roman"/>
          <w:szCs w:val="24"/>
        </w:rPr>
        <w:t>α έχει παραγγελίες. Και τι επιχείρηση είναι αυτή; Πολυεθνική επιχείρηση είναι, συνδεδεμένη άμεσα με την «</w:t>
      </w:r>
      <w:r>
        <w:rPr>
          <w:rFonts w:eastAsia="Times New Roman"/>
          <w:szCs w:val="24"/>
          <w:lang w:val="en-US"/>
        </w:rPr>
        <w:t>COCA</w:t>
      </w:r>
      <w:r>
        <w:rPr>
          <w:rFonts w:eastAsia="Times New Roman"/>
          <w:szCs w:val="24"/>
        </w:rPr>
        <w:t xml:space="preserve"> </w:t>
      </w:r>
      <w:r>
        <w:rPr>
          <w:rFonts w:eastAsia="Times New Roman"/>
          <w:szCs w:val="24"/>
          <w:lang w:val="en-US"/>
        </w:rPr>
        <w:t>COLA</w:t>
      </w:r>
      <w:r>
        <w:rPr>
          <w:rFonts w:eastAsia="Times New Roman"/>
          <w:szCs w:val="24"/>
        </w:rPr>
        <w:t xml:space="preserve"> 3</w:t>
      </w:r>
      <w:r>
        <w:rPr>
          <w:rFonts w:eastAsia="Times New Roman"/>
          <w:szCs w:val="24"/>
          <w:lang w:val="en-US"/>
        </w:rPr>
        <w:t>E</w:t>
      </w:r>
      <w:r>
        <w:rPr>
          <w:rFonts w:eastAsia="Times New Roman"/>
          <w:szCs w:val="24"/>
        </w:rPr>
        <w:t>».</w:t>
      </w:r>
    </w:p>
    <w:p w14:paraId="453EA9D8" w14:textId="77777777" w:rsidR="00D050B1" w:rsidRDefault="005E65AA">
      <w:pPr>
        <w:spacing w:after="0" w:line="600" w:lineRule="auto"/>
        <w:ind w:firstLine="709"/>
        <w:jc w:val="both"/>
        <w:rPr>
          <w:rFonts w:eastAsia="Times New Roman"/>
          <w:szCs w:val="24"/>
        </w:rPr>
      </w:pPr>
      <w:r>
        <w:rPr>
          <w:rFonts w:eastAsia="Times New Roman"/>
          <w:szCs w:val="24"/>
        </w:rPr>
        <w:t>Αν, λοιπόν, είναι να εφαρμόζει την απασχόληση με βάση τις παραγγελίες τις οποίες έχει, τότε καταλαβαίνετε πολύ καλά για τι μιλάμε. Μιλάμ</w:t>
      </w:r>
      <w:r>
        <w:rPr>
          <w:rFonts w:eastAsia="Times New Roman"/>
          <w:szCs w:val="24"/>
        </w:rPr>
        <w:t>ε για εργασιακές σχέσεις-λάστιχο, για απασχόληση</w:t>
      </w:r>
      <w:r>
        <w:rPr>
          <w:rFonts w:eastAsia="Times New Roman"/>
          <w:szCs w:val="24"/>
        </w:rPr>
        <w:t>,</w:t>
      </w:r>
      <w:r>
        <w:rPr>
          <w:rFonts w:eastAsia="Times New Roman"/>
          <w:szCs w:val="24"/>
        </w:rPr>
        <w:t xml:space="preserve"> η οποία θα είναι προσαρμοσμένη στις εκάστοτε ανάγκες της επιχείρησης. Κι αυτό είναι το προκλητικό, κυρία Υπουργέ. Όταν αναπτύσσεται η επιχείρηση</w:t>
      </w:r>
      <w:r>
        <w:rPr>
          <w:rFonts w:eastAsia="Times New Roman"/>
          <w:szCs w:val="24"/>
        </w:rPr>
        <w:t>,</w:t>
      </w:r>
      <w:r>
        <w:rPr>
          <w:rFonts w:eastAsia="Times New Roman"/>
          <w:szCs w:val="24"/>
        </w:rPr>
        <w:t xml:space="preserve"> απολύει εργαζομένους</w:t>
      </w:r>
      <w:r>
        <w:rPr>
          <w:rFonts w:eastAsia="Times New Roman"/>
          <w:szCs w:val="24"/>
        </w:rPr>
        <w:t>. Τ</w:t>
      </w:r>
      <w:r>
        <w:rPr>
          <w:rFonts w:eastAsia="Times New Roman"/>
          <w:szCs w:val="24"/>
        </w:rPr>
        <w:t xml:space="preserve">ώρα </w:t>
      </w:r>
      <w:r>
        <w:rPr>
          <w:rFonts w:eastAsia="Times New Roman"/>
          <w:szCs w:val="24"/>
        </w:rPr>
        <w:lastRenderedPageBreak/>
        <w:t>που συρρικνώνει τη δραστηριότητα</w:t>
      </w:r>
      <w:r>
        <w:rPr>
          <w:rFonts w:eastAsia="Times New Roman"/>
          <w:szCs w:val="24"/>
        </w:rPr>
        <w:t>,</w:t>
      </w:r>
      <w:r>
        <w:rPr>
          <w:rFonts w:eastAsia="Times New Roman"/>
          <w:szCs w:val="24"/>
        </w:rPr>
        <w:t xml:space="preserve"> πάλι απολύει. Μονά χάνουν οι εργαζόμενοι, ζυγά κερδίζει η εταιρεία. </w:t>
      </w:r>
    </w:p>
    <w:p w14:paraId="453EA9D9" w14:textId="77777777" w:rsidR="00D050B1" w:rsidRDefault="005E65AA">
      <w:pPr>
        <w:spacing w:after="0" w:line="600" w:lineRule="auto"/>
        <w:ind w:firstLine="720"/>
        <w:jc w:val="both"/>
        <w:rPr>
          <w:rFonts w:eastAsia="Times New Roman"/>
          <w:szCs w:val="24"/>
        </w:rPr>
      </w:pPr>
      <w:r>
        <w:rPr>
          <w:rFonts w:eastAsia="Times New Roman"/>
          <w:szCs w:val="24"/>
        </w:rPr>
        <w:t xml:space="preserve">Κι εδώ είναι το πραγματικό πρόβλημα. Όλα τα υπόλοιπα, αν θα πάει η Επιθεώρηση Εργασίας, τι θα γίνει, δεν έχουν πρακτικό αποτέλεσμα. Γιατί, στην πράξη, τα κλειδιά της οικονομίας τα έχουν </w:t>
      </w:r>
      <w:r>
        <w:rPr>
          <w:rFonts w:eastAsia="Times New Roman"/>
          <w:szCs w:val="24"/>
        </w:rPr>
        <w:t xml:space="preserve">οι κεφαλαιοκράτες. Αυτοί κάνουν ό,τι θέλουν κι εσείς απλώς κάνετε τους επιδιαιτητές, στην καλύτερη των περιπτώσεων, όταν έχετε διαμορφώσει αυτό το αντεργατικό, αντιλαϊκό πλαίσιο, όταν το διατηρείτε, όταν το νομιμοποιείτε. </w:t>
      </w:r>
    </w:p>
    <w:p w14:paraId="453EA9DA" w14:textId="77777777" w:rsidR="00D050B1" w:rsidRDefault="005E65AA">
      <w:pPr>
        <w:spacing w:after="0" w:line="600" w:lineRule="auto"/>
        <w:ind w:firstLine="720"/>
        <w:jc w:val="both"/>
        <w:rPr>
          <w:rFonts w:eastAsia="Times New Roman"/>
          <w:szCs w:val="24"/>
        </w:rPr>
      </w:pPr>
      <w:r>
        <w:rPr>
          <w:rFonts w:eastAsia="Times New Roman"/>
          <w:szCs w:val="24"/>
        </w:rPr>
        <w:t>Το πρακτικό αποτέλεσμα ποιο είναι</w:t>
      </w:r>
      <w:r>
        <w:rPr>
          <w:rFonts w:eastAsia="Times New Roman"/>
          <w:szCs w:val="24"/>
        </w:rPr>
        <w:t>; Το πρακτικό αποτέλεσμα είναι ότι αυτή τη στιγμή οι εργαζόμενοι στη «</w:t>
      </w:r>
      <w:r>
        <w:rPr>
          <w:rFonts w:eastAsia="Times New Roman"/>
          <w:szCs w:val="24"/>
          <w:lang w:val="en-US"/>
        </w:rPr>
        <w:t>FRIGOGLASS</w:t>
      </w:r>
      <w:r>
        <w:rPr>
          <w:rFonts w:eastAsia="Times New Roman"/>
          <w:szCs w:val="24"/>
        </w:rPr>
        <w:t>»</w:t>
      </w:r>
      <w:r>
        <w:rPr>
          <w:rFonts w:eastAsia="Times New Roman"/>
          <w:szCs w:val="24"/>
        </w:rPr>
        <w:t xml:space="preserve"> -</w:t>
      </w:r>
      <w:r>
        <w:rPr>
          <w:rFonts w:eastAsia="Times New Roman"/>
          <w:szCs w:val="24"/>
        </w:rPr>
        <w:t>στην πολυεθνική «</w:t>
      </w:r>
      <w:r>
        <w:rPr>
          <w:rFonts w:eastAsia="Times New Roman"/>
          <w:szCs w:val="24"/>
          <w:lang w:val="en-US"/>
        </w:rPr>
        <w:t>FRIGOGLASS</w:t>
      </w:r>
      <w:r>
        <w:rPr>
          <w:rFonts w:eastAsia="Times New Roman"/>
          <w:szCs w:val="24"/>
        </w:rPr>
        <w:t xml:space="preserve">»- </w:t>
      </w:r>
      <w:r>
        <w:rPr>
          <w:rFonts w:eastAsia="Times New Roman"/>
          <w:szCs w:val="24"/>
        </w:rPr>
        <w:t>έχουν μία μείωση 66% των αποδοχών τους. Εργάζονται τρεις μέρες την εβδομάδα και δεν μπορούν να καλύψουν τις ανάγκες τους. Και είναι όμηροι σε α</w:t>
      </w:r>
      <w:r>
        <w:rPr>
          <w:rFonts w:eastAsia="Times New Roman"/>
          <w:szCs w:val="24"/>
        </w:rPr>
        <w:t>υτή τη διαδικασία, όμηροι σε αυτό που θέλει η εταιρεία, στην ασυδοσία της εταιρείας. Και η εταιρεία διαπραγματεύεται τώρα με τις τράπεζες για αναδιάρθρωση του χαρτοφυλακίου της, προχωρά σε αυξήσεις του μετοχικού της κεφαλαίου, όλα αυτά στις πλάτες και σε β</w:t>
      </w:r>
      <w:r>
        <w:rPr>
          <w:rFonts w:eastAsia="Times New Roman"/>
          <w:szCs w:val="24"/>
        </w:rPr>
        <w:t>άρος των εργαζόμενων.</w:t>
      </w:r>
    </w:p>
    <w:p w14:paraId="453EA9DB" w14:textId="77777777" w:rsidR="00D050B1" w:rsidRDefault="005E65AA">
      <w:pPr>
        <w:spacing w:after="0" w:line="600" w:lineRule="auto"/>
        <w:ind w:firstLine="720"/>
        <w:jc w:val="both"/>
        <w:rPr>
          <w:rFonts w:eastAsia="Times New Roman"/>
          <w:szCs w:val="24"/>
        </w:rPr>
      </w:pPr>
      <w:r>
        <w:rPr>
          <w:rFonts w:eastAsia="Times New Roman"/>
          <w:szCs w:val="24"/>
        </w:rPr>
        <w:lastRenderedPageBreak/>
        <w:t>Πώς, λοιπόν, θα υπάρξει η αναπλήρωση των αποδοχών που έχασαν οι εργαζόμενοι αυτό το διάστημα -και θα χάσουν- πώς θα σταματήσει η εργοδοτική αυθαιρεσία; Θα σταματήσει με πρακτικούς τρόπους. Διαφορετικά, μένουν στο ευχολόγιο, κυρία Υπου</w:t>
      </w:r>
      <w:r>
        <w:rPr>
          <w:rFonts w:eastAsia="Times New Roman"/>
          <w:szCs w:val="24"/>
        </w:rPr>
        <w:t xml:space="preserve">ργέ, οι διαθέσεις και οι προθέσεις του Υπουργείου. </w:t>
      </w:r>
    </w:p>
    <w:p w14:paraId="453EA9DC" w14:textId="77777777" w:rsidR="00D050B1" w:rsidRDefault="005E65AA">
      <w:pPr>
        <w:spacing w:after="0" w:line="600" w:lineRule="auto"/>
        <w:ind w:firstLine="720"/>
        <w:jc w:val="both"/>
        <w:rPr>
          <w:rFonts w:eastAsia="Times New Roman"/>
          <w:szCs w:val="24"/>
        </w:rPr>
      </w:pPr>
      <w:r>
        <w:rPr>
          <w:rFonts w:eastAsia="Times New Roman"/>
          <w:szCs w:val="24"/>
        </w:rPr>
        <w:t>Εμείς δεν ήρθαμε εδώ να κρίνουμε τις προθέσεις του Υπουργείου. Ήρθαμε να κρίνουμε το πρακτικό αποτέλεσμα. Και το πρακτικό αποτέλεσμα μας λέει ότι το Υπουργείο κρίνει ως καταχρηστική την εφαρμογή της εκ πε</w:t>
      </w:r>
      <w:r>
        <w:rPr>
          <w:rFonts w:eastAsia="Times New Roman"/>
          <w:szCs w:val="24"/>
        </w:rPr>
        <w:t>ριτροπής εργασίας και η εταιρεία</w:t>
      </w:r>
      <w:r>
        <w:rPr>
          <w:rFonts w:eastAsia="Times New Roman"/>
          <w:szCs w:val="24"/>
        </w:rPr>
        <w:t>,</w:t>
      </w:r>
      <w:r>
        <w:rPr>
          <w:rFonts w:eastAsia="Times New Roman"/>
          <w:szCs w:val="24"/>
        </w:rPr>
        <w:t xml:space="preserve"> ενάμισι μήνα τώρα</w:t>
      </w:r>
      <w:r>
        <w:rPr>
          <w:rFonts w:eastAsia="Times New Roman"/>
          <w:szCs w:val="24"/>
        </w:rPr>
        <w:t>,</w:t>
      </w:r>
      <w:r>
        <w:rPr>
          <w:rFonts w:eastAsia="Times New Roman"/>
          <w:szCs w:val="24"/>
        </w:rPr>
        <w:t xml:space="preserve"> συνεχίζει να την εφαρμόζει. </w:t>
      </w:r>
    </w:p>
    <w:p w14:paraId="453EA9DD" w14:textId="77777777" w:rsidR="00D050B1" w:rsidRDefault="005E65A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Υπουργέ, έχετε τον λόγο για την τελειωτική και τελευταία απάντησή σας.</w:t>
      </w:r>
    </w:p>
    <w:p w14:paraId="453EA9DE" w14:textId="77777777" w:rsidR="00D050B1" w:rsidRDefault="005E65AA">
      <w:pPr>
        <w:spacing w:after="0"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w:t>
      </w:r>
      <w:r>
        <w:rPr>
          <w:rFonts w:eastAsia="Times New Roman"/>
          <w:b/>
          <w:szCs w:val="24"/>
        </w:rPr>
        <w:t>νικής Αλληλεγγύης):</w:t>
      </w:r>
      <w:r>
        <w:rPr>
          <w:rFonts w:eastAsia="Times New Roman"/>
          <w:szCs w:val="24"/>
        </w:rPr>
        <w:t xml:space="preserve"> Κύριε </w:t>
      </w:r>
      <w:proofErr w:type="spellStart"/>
      <w:r>
        <w:rPr>
          <w:rFonts w:eastAsia="Times New Roman"/>
          <w:szCs w:val="24"/>
        </w:rPr>
        <w:t>Καραθανασόπουλε</w:t>
      </w:r>
      <w:proofErr w:type="spellEnd"/>
      <w:r>
        <w:rPr>
          <w:rFonts w:eastAsia="Times New Roman"/>
          <w:szCs w:val="24"/>
        </w:rPr>
        <w:t xml:space="preserve">, νομίζω ότι </w:t>
      </w:r>
      <w:proofErr w:type="spellStart"/>
      <w:r>
        <w:rPr>
          <w:rFonts w:eastAsia="Times New Roman"/>
          <w:szCs w:val="24"/>
        </w:rPr>
        <w:t>εξήντλησα</w:t>
      </w:r>
      <w:proofErr w:type="spellEnd"/>
      <w:r>
        <w:rPr>
          <w:rFonts w:eastAsia="Times New Roman"/>
          <w:szCs w:val="24"/>
        </w:rPr>
        <w:t xml:space="preserve"> τον χρόνο της πρώτης μου τοποθέτησης</w:t>
      </w:r>
      <w:r>
        <w:rPr>
          <w:rFonts w:eastAsia="Times New Roman"/>
          <w:szCs w:val="24"/>
        </w:rPr>
        <w:t>,</w:t>
      </w:r>
      <w:r>
        <w:rPr>
          <w:rFonts w:eastAsia="Times New Roman"/>
          <w:szCs w:val="24"/>
        </w:rPr>
        <w:t xml:space="preserve"> ακριβώς για να δείξω ότι οι παρεμβάσεις του Υπουργείου Εργασίας</w:t>
      </w:r>
      <w:r>
        <w:rPr>
          <w:rFonts w:eastAsia="Times New Roman"/>
          <w:szCs w:val="24"/>
        </w:rPr>
        <w:t>,</w:t>
      </w:r>
      <w:r>
        <w:rPr>
          <w:rFonts w:eastAsia="Times New Roman"/>
          <w:szCs w:val="24"/>
        </w:rPr>
        <w:t xml:space="preserve"> με τα δεδομένα που υπάρχουν, με το συγκεκριμένο συνταγματικό πλαίσιο του αστικού φιλελεύθ</w:t>
      </w:r>
      <w:r>
        <w:rPr>
          <w:rFonts w:eastAsia="Times New Roman"/>
          <w:szCs w:val="24"/>
        </w:rPr>
        <w:t>ερου κράτους</w:t>
      </w:r>
      <w:r>
        <w:rPr>
          <w:rFonts w:eastAsia="Times New Roman"/>
          <w:szCs w:val="24"/>
        </w:rPr>
        <w:t>,</w:t>
      </w:r>
      <w:r>
        <w:rPr>
          <w:rFonts w:eastAsia="Times New Roman"/>
          <w:szCs w:val="24"/>
        </w:rPr>
        <w:t xml:space="preserve"> στο οποίο είμαστε…</w:t>
      </w:r>
    </w:p>
    <w:p w14:paraId="453EA9DF" w14:textId="77777777" w:rsidR="00D050B1" w:rsidRDefault="005E65AA">
      <w:pPr>
        <w:spacing w:after="0"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Αλλάξτε το! Αλλάξτε τα δεδομένα!</w:t>
      </w:r>
    </w:p>
    <w:p w14:paraId="453EA9E0" w14:textId="77777777" w:rsidR="00D050B1" w:rsidRDefault="005E65AA">
      <w:pPr>
        <w:spacing w:after="0"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Είναι το συνταγματικό πλαίσιο</w:t>
      </w:r>
      <w:r>
        <w:rPr>
          <w:rFonts w:eastAsia="Times New Roman"/>
          <w:szCs w:val="24"/>
        </w:rPr>
        <w:t>,</w:t>
      </w:r>
      <w:r>
        <w:rPr>
          <w:rFonts w:eastAsia="Times New Roman"/>
          <w:szCs w:val="24"/>
        </w:rPr>
        <w:t xml:space="preserve"> με το οποίο και εσείς Βουλευτές εκλέγεστε και εμείς Κυβέρνηση γινόμαστε, έχει συγκεκριμένα όρια. Και παρ’ όλα αυτά</w:t>
      </w:r>
      <w:r>
        <w:rPr>
          <w:rFonts w:eastAsia="Times New Roman"/>
          <w:szCs w:val="24"/>
        </w:rPr>
        <w:t>,</w:t>
      </w:r>
      <w:r>
        <w:rPr>
          <w:rFonts w:eastAsia="Times New Roman"/>
          <w:szCs w:val="24"/>
        </w:rPr>
        <w:t xml:space="preserve"> με τις παρεμβάσεις που κάνει, υπάρχουν πολλές περιπτώσεις που έχουμε θετικά αποτελέσματα. Γι’ αυτό </w:t>
      </w:r>
      <w:proofErr w:type="spellStart"/>
      <w:r>
        <w:rPr>
          <w:rFonts w:eastAsia="Times New Roman"/>
          <w:szCs w:val="24"/>
        </w:rPr>
        <w:t>εξήντλησα</w:t>
      </w:r>
      <w:proofErr w:type="spellEnd"/>
      <w:r>
        <w:rPr>
          <w:rFonts w:eastAsia="Times New Roman"/>
          <w:szCs w:val="24"/>
        </w:rPr>
        <w:t xml:space="preserve"> τον χρόνο της πρώτης μου τοποθ</w:t>
      </w:r>
      <w:r>
        <w:rPr>
          <w:rFonts w:eastAsia="Times New Roman"/>
          <w:szCs w:val="24"/>
        </w:rPr>
        <w:t>έτησης, για να μιλήσω για περιπτώσεις επιχειρήσεων</w:t>
      </w:r>
      <w:r>
        <w:rPr>
          <w:rFonts w:eastAsia="Times New Roman"/>
          <w:szCs w:val="24"/>
        </w:rPr>
        <w:t>,</w:t>
      </w:r>
      <w:r>
        <w:rPr>
          <w:rFonts w:eastAsia="Times New Roman"/>
          <w:szCs w:val="24"/>
        </w:rPr>
        <w:t xml:space="preserve"> στις οποίες, προφανώς</w:t>
      </w:r>
      <w:r>
        <w:rPr>
          <w:rFonts w:eastAsia="Times New Roman"/>
          <w:szCs w:val="24"/>
        </w:rPr>
        <w:t>,</w:t>
      </w:r>
      <w:r>
        <w:rPr>
          <w:rFonts w:eastAsia="Times New Roman"/>
          <w:szCs w:val="24"/>
        </w:rPr>
        <w:t xml:space="preserve"> με τη συλλογική δράση των εργαζομένων, αλλά και με τις παρεμβάσεις του Υπουργείου ή του Σώματος Επιθεώρησης Εργασίας</w:t>
      </w:r>
      <w:r>
        <w:rPr>
          <w:rFonts w:eastAsia="Times New Roman"/>
          <w:szCs w:val="24"/>
        </w:rPr>
        <w:t>,</w:t>
      </w:r>
      <w:r>
        <w:rPr>
          <w:rFonts w:eastAsia="Times New Roman"/>
          <w:szCs w:val="24"/>
        </w:rPr>
        <w:t xml:space="preserve"> υπήρχαν θετικά αποτελέσματα.</w:t>
      </w:r>
    </w:p>
    <w:p w14:paraId="453EA9E1" w14:textId="77777777" w:rsidR="00D050B1" w:rsidRDefault="005E65AA">
      <w:pPr>
        <w:spacing w:after="0" w:line="600" w:lineRule="auto"/>
        <w:ind w:firstLine="720"/>
        <w:jc w:val="both"/>
        <w:rPr>
          <w:rFonts w:eastAsia="Times New Roman"/>
          <w:szCs w:val="24"/>
        </w:rPr>
      </w:pPr>
      <w:r>
        <w:rPr>
          <w:rFonts w:eastAsia="Times New Roman"/>
          <w:szCs w:val="24"/>
        </w:rPr>
        <w:t>Η δράση του Σώματος Επιθεώρησης Ερ</w:t>
      </w:r>
      <w:r>
        <w:rPr>
          <w:rFonts w:eastAsia="Times New Roman"/>
          <w:szCs w:val="24"/>
        </w:rPr>
        <w:t>γασίας τα Χριστούγεννα και το Πάσχα οδήγησε στο να πάρουν χιλιάδες εργαζόμενοι τα δώρα των εορτών, που δεν έπαιρναν από την εργοδοτική αυθαιρεσία</w:t>
      </w:r>
      <w:r>
        <w:rPr>
          <w:rFonts w:eastAsia="Times New Roman"/>
          <w:szCs w:val="24"/>
        </w:rPr>
        <w:t>,</w:t>
      </w:r>
      <w:r>
        <w:rPr>
          <w:rFonts w:eastAsia="Times New Roman"/>
          <w:szCs w:val="24"/>
        </w:rPr>
        <w:t xml:space="preserve"> που κυριαρχούσε στην αγορά εργασίας. Επομένως, δεν θα έλεγα ότι μπορούμε να μηδενίζουμε έτσι τις παρεμβάσεις </w:t>
      </w:r>
      <w:r>
        <w:rPr>
          <w:rFonts w:eastAsia="Times New Roman"/>
          <w:szCs w:val="24"/>
        </w:rPr>
        <w:t>που κάνουν οι κρατικοί μηχανισμοί.</w:t>
      </w:r>
    </w:p>
    <w:p w14:paraId="453EA9E2" w14:textId="77777777" w:rsidR="00D050B1" w:rsidRDefault="005E65AA">
      <w:pPr>
        <w:spacing w:after="0" w:line="600" w:lineRule="auto"/>
        <w:ind w:firstLine="720"/>
        <w:jc w:val="both"/>
        <w:rPr>
          <w:rFonts w:eastAsia="Times New Roman"/>
          <w:szCs w:val="24"/>
        </w:rPr>
      </w:pPr>
      <w:r>
        <w:rPr>
          <w:rFonts w:eastAsia="Times New Roman"/>
          <w:szCs w:val="24"/>
        </w:rPr>
        <w:lastRenderedPageBreak/>
        <w:t>Στο συγκεκριμένο ζήτημα που συζητάμε, τα συμπεράσματα τα οποία έχει βγάλει το Υπουργείο Εργασίας, σχετικά με τη χρήση του μέτρου της εκ περιτροπής εργασίας που κάνει η επιχείρηση, είναι τρία: Το πρώτο είναι ότι εδώ έχουμε</w:t>
      </w:r>
      <w:r>
        <w:rPr>
          <w:rFonts w:eastAsia="Times New Roman"/>
          <w:szCs w:val="24"/>
        </w:rPr>
        <w:t xml:space="preserve"> μια περίπτωση</w:t>
      </w:r>
      <w:r>
        <w:rPr>
          <w:rFonts w:eastAsia="Times New Roman"/>
          <w:szCs w:val="24"/>
        </w:rPr>
        <w:t>,</w:t>
      </w:r>
      <w:r>
        <w:rPr>
          <w:rFonts w:eastAsia="Times New Roman"/>
          <w:szCs w:val="24"/>
        </w:rPr>
        <w:t xml:space="preserve"> που είναι καταχρηστική</w:t>
      </w:r>
      <w:r>
        <w:rPr>
          <w:rFonts w:eastAsia="Times New Roman"/>
          <w:szCs w:val="24"/>
        </w:rPr>
        <w:t>,</w:t>
      </w:r>
      <w:r>
        <w:rPr>
          <w:rFonts w:eastAsia="Times New Roman"/>
          <w:szCs w:val="24"/>
        </w:rPr>
        <w:t xml:space="preserve"> διότι μεταξύ άλλων</w:t>
      </w:r>
      <w:r>
        <w:rPr>
          <w:rFonts w:eastAsia="Times New Roman"/>
          <w:szCs w:val="24"/>
        </w:rPr>
        <w:t>,</w:t>
      </w:r>
      <w:r>
        <w:rPr>
          <w:rFonts w:eastAsia="Times New Roman"/>
          <w:szCs w:val="24"/>
        </w:rPr>
        <w:t xml:space="preserve"> έχουμε και την παραβίαση της αρχής της αναλογικότητας. Δηλαδή τι; Το κέρδος που έχει η επιχείρηση από την επιβολή του συγκεκριμένου μέτρου</w:t>
      </w:r>
      <w:r>
        <w:rPr>
          <w:rFonts w:eastAsia="Times New Roman"/>
          <w:szCs w:val="24"/>
        </w:rPr>
        <w:t>,</w:t>
      </w:r>
      <w:r>
        <w:rPr>
          <w:rFonts w:eastAsia="Times New Roman"/>
          <w:szCs w:val="24"/>
        </w:rPr>
        <w:t xml:space="preserve"> είναι πάρα πολύ μικρό</w:t>
      </w:r>
      <w:r>
        <w:rPr>
          <w:rFonts w:eastAsia="Times New Roman"/>
          <w:szCs w:val="24"/>
        </w:rPr>
        <w:t>,</w:t>
      </w:r>
      <w:r>
        <w:rPr>
          <w:rFonts w:eastAsia="Times New Roman"/>
          <w:szCs w:val="24"/>
        </w:rPr>
        <w:t xml:space="preserve"> μπροστά στο κόστος που έχει η επι</w:t>
      </w:r>
      <w:r>
        <w:rPr>
          <w:rFonts w:eastAsia="Times New Roman"/>
          <w:szCs w:val="24"/>
        </w:rPr>
        <w:t>βολή του μέτρου για τους εργαζόμενους. Με γρήγορους υπολογισμούς, η επιχείρηση φαίνεται να εξοικονομεί περίπου 400.000 ευρώ, ένα ποσό που είναι μικρό γι’ αυτή από την επιβολή του μέτρου της εκ περιτροπής εργασίας, ενώ είναι δυσανάλογα βαρύ για τους εργαζόμ</w:t>
      </w:r>
      <w:r>
        <w:rPr>
          <w:rFonts w:eastAsia="Times New Roman"/>
          <w:szCs w:val="24"/>
        </w:rPr>
        <w:t>ενους.</w:t>
      </w:r>
    </w:p>
    <w:p w14:paraId="453EA9E3" w14:textId="77777777" w:rsidR="00D050B1" w:rsidRDefault="005E65AA">
      <w:pPr>
        <w:spacing w:after="0" w:line="600" w:lineRule="auto"/>
        <w:ind w:firstLine="720"/>
        <w:jc w:val="both"/>
        <w:rPr>
          <w:rFonts w:eastAsia="Times New Roman"/>
          <w:szCs w:val="24"/>
        </w:rPr>
      </w:pPr>
      <w:r>
        <w:rPr>
          <w:rFonts w:eastAsia="Times New Roman"/>
          <w:szCs w:val="24"/>
        </w:rPr>
        <w:t xml:space="preserve">Το δεύτερο είναι ότι στις διμερείς και τριμερείς διαβουλεύσεις που έγιναν, η επιχείρηση αυτή δεν παρέχει ένα ολοκληρωμένο </w:t>
      </w:r>
      <w:proofErr w:type="spellStart"/>
      <w:r>
        <w:rPr>
          <w:rFonts w:eastAsia="Times New Roman"/>
          <w:szCs w:val="24"/>
        </w:rPr>
        <w:t>μεσομακροπρόθεσμο</w:t>
      </w:r>
      <w:proofErr w:type="spellEnd"/>
      <w:r>
        <w:rPr>
          <w:rFonts w:eastAsia="Times New Roman"/>
          <w:szCs w:val="24"/>
        </w:rPr>
        <w:t xml:space="preserve"> πλάνο</w:t>
      </w:r>
      <w:r>
        <w:rPr>
          <w:rFonts w:eastAsia="Times New Roman"/>
          <w:szCs w:val="24"/>
        </w:rPr>
        <w:t>,</w:t>
      </w:r>
      <w:r>
        <w:rPr>
          <w:rFonts w:eastAsia="Times New Roman"/>
          <w:szCs w:val="24"/>
        </w:rPr>
        <w:t xml:space="preserve"> που να δείχνει δηλαδή, ακόμα και με τη χρήση του συγκεκριμένου μέτρου που της επιτρέπει το νομοθετικό </w:t>
      </w:r>
      <w:r>
        <w:rPr>
          <w:rFonts w:eastAsia="Times New Roman"/>
          <w:szCs w:val="24"/>
        </w:rPr>
        <w:t>πλαίσιο της χώρας</w:t>
      </w:r>
      <w:r>
        <w:rPr>
          <w:rFonts w:eastAsia="Times New Roman"/>
          <w:szCs w:val="24"/>
        </w:rPr>
        <w:t>,</w:t>
      </w:r>
      <w:r>
        <w:rPr>
          <w:rFonts w:eastAsia="Times New Roman"/>
          <w:szCs w:val="24"/>
        </w:rPr>
        <w:t xml:space="preserve"> να χρησιμοποιήσει</w:t>
      </w:r>
      <w:r>
        <w:rPr>
          <w:rFonts w:eastAsia="Times New Roman"/>
          <w:szCs w:val="24"/>
        </w:rPr>
        <w:t>,</w:t>
      </w:r>
      <w:r>
        <w:rPr>
          <w:rFonts w:eastAsia="Times New Roman"/>
          <w:szCs w:val="24"/>
        </w:rPr>
        <w:t xml:space="preserve"> χωρίς όμως να κάνει κατάχρησή του –εδώ μιλάμε για κατάχρησή του- πώς θα </w:t>
      </w:r>
      <w:r>
        <w:rPr>
          <w:rFonts w:eastAsia="Times New Roman"/>
          <w:szCs w:val="24"/>
        </w:rPr>
        <w:lastRenderedPageBreak/>
        <w:t>διαρθρώσει την επιχείρηση και τη δραστηριότητα στο μέλλον</w:t>
      </w:r>
      <w:r>
        <w:rPr>
          <w:rFonts w:eastAsia="Times New Roman"/>
          <w:szCs w:val="24"/>
        </w:rPr>
        <w:t>,</w:t>
      </w:r>
      <w:r>
        <w:rPr>
          <w:rFonts w:eastAsia="Times New Roman"/>
          <w:szCs w:val="24"/>
        </w:rPr>
        <w:t xml:space="preserve"> ώστε να υπάρχει μια κανονικότητα στους όρους εργασίας.</w:t>
      </w:r>
    </w:p>
    <w:p w14:paraId="453EA9E4" w14:textId="77777777" w:rsidR="00D050B1" w:rsidRDefault="005E65AA">
      <w:pPr>
        <w:spacing w:after="0" w:line="600" w:lineRule="auto"/>
        <w:ind w:firstLine="720"/>
        <w:jc w:val="both"/>
        <w:rPr>
          <w:rFonts w:eastAsia="Times New Roman"/>
          <w:szCs w:val="24"/>
        </w:rPr>
      </w:pPr>
      <w:r>
        <w:rPr>
          <w:rFonts w:eastAsia="Times New Roman"/>
          <w:szCs w:val="24"/>
        </w:rPr>
        <w:t xml:space="preserve">Το τρίτο και πιο χαρακτηριστικό </w:t>
      </w:r>
      <w:r>
        <w:rPr>
          <w:rFonts w:eastAsia="Times New Roman"/>
          <w:szCs w:val="24"/>
        </w:rPr>
        <w:t>που διαπιστώνει το Υπουργείο, είναι ότι φαίνεται πως μέσα από τη χρήση του μέτρου της εκ περιτροπής εργασίας</w:t>
      </w:r>
      <w:r>
        <w:rPr>
          <w:rFonts w:eastAsia="Times New Roman"/>
          <w:szCs w:val="24"/>
        </w:rPr>
        <w:t>,</w:t>
      </w:r>
      <w:r>
        <w:rPr>
          <w:rFonts w:eastAsia="Times New Roman"/>
          <w:szCs w:val="24"/>
        </w:rPr>
        <w:t xml:space="preserve"> βασικά η επιχείρηση θέλει να προχωρήσει σε μειώσεις μισθών, γι’ αυτό ακριβώς χρησιμοποιεί αυτό το μέτρο. Αντί δηλαδή να πάει σε μια επιχειρησιακή </w:t>
      </w:r>
      <w:r>
        <w:rPr>
          <w:rFonts w:eastAsia="Times New Roman"/>
          <w:szCs w:val="24"/>
        </w:rPr>
        <w:t>συλλογική σύμβαση εργασίας και σε μία επιχειρησιακή συλλογική διαπραγμάτευση</w:t>
      </w:r>
      <w:r>
        <w:rPr>
          <w:rFonts w:eastAsia="Times New Roman"/>
          <w:szCs w:val="24"/>
        </w:rPr>
        <w:t>,</w:t>
      </w:r>
      <w:r>
        <w:rPr>
          <w:rFonts w:eastAsia="Times New Roman"/>
          <w:szCs w:val="24"/>
        </w:rPr>
        <w:t xml:space="preserve"> για να ξανασυζητηθούν οι όροι εργασίας και οι μισθοί, χρησιμοποιεί το μέτρο της εκ περιτροπής εργασίας</w:t>
      </w:r>
      <w:r>
        <w:rPr>
          <w:rFonts w:eastAsia="Times New Roman"/>
          <w:szCs w:val="24"/>
        </w:rPr>
        <w:t>,</w:t>
      </w:r>
      <w:r>
        <w:rPr>
          <w:rFonts w:eastAsia="Times New Roman"/>
          <w:szCs w:val="24"/>
        </w:rPr>
        <w:t xml:space="preserve"> για να οδηγήσει τελικά σε μία μείωση του μισθολογικού κόστους. Αυτά είναι </w:t>
      </w:r>
      <w:r>
        <w:rPr>
          <w:rFonts w:eastAsia="Times New Roman"/>
          <w:szCs w:val="24"/>
        </w:rPr>
        <w:t>τα βασικά συμπεράσματα που βγάζει το Υπουργείο Εργασίας από τις τριμερείς</w:t>
      </w:r>
      <w:r>
        <w:rPr>
          <w:rFonts w:eastAsia="Times New Roman"/>
          <w:szCs w:val="24"/>
        </w:rPr>
        <w:t xml:space="preserve"> διαβουλεύσεις</w:t>
      </w:r>
      <w:r>
        <w:rPr>
          <w:rFonts w:eastAsia="Times New Roman"/>
          <w:szCs w:val="24"/>
        </w:rPr>
        <w:t xml:space="preserve">. </w:t>
      </w:r>
    </w:p>
    <w:p w14:paraId="453EA9E5" w14:textId="77777777" w:rsidR="00D050B1" w:rsidRDefault="005E65AA">
      <w:pPr>
        <w:spacing w:after="0" w:line="600" w:lineRule="auto"/>
        <w:ind w:firstLine="720"/>
        <w:jc w:val="both"/>
        <w:rPr>
          <w:rFonts w:eastAsia="Times New Roman"/>
          <w:szCs w:val="24"/>
        </w:rPr>
      </w:pPr>
      <w:r>
        <w:rPr>
          <w:rFonts w:eastAsia="Times New Roman"/>
          <w:szCs w:val="24"/>
        </w:rPr>
        <w:t>Εμείς επαναλαμβάνουμε ότι χρησιμοποιούμε όλα τα μέσα</w:t>
      </w:r>
      <w:r>
        <w:rPr>
          <w:rFonts w:eastAsia="Times New Roman"/>
          <w:szCs w:val="24"/>
        </w:rPr>
        <w:t>,</w:t>
      </w:r>
      <w:r>
        <w:rPr>
          <w:rFonts w:eastAsia="Times New Roman"/>
          <w:szCs w:val="24"/>
        </w:rPr>
        <w:t xml:space="preserve"> που έχουμε στη διάθεσή </w:t>
      </w:r>
      <w:r>
        <w:rPr>
          <w:rFonts w:eastAsia="Times New Roman"/>
          <w:szCs w:val="24"/>
        </w:rPr>
        <w:t>μας,</w:t>
      </w:r>
      <w:r>
        <w:rPr>
          <w:rFonts w:eastAsia="Times New Roman"/>
          <w:szCs w:val="24"/>
        </w:rPr>
        <w:t xml:space="preserve"> για να μην υπάρχουν καταχρηστικές συμπεριφορές. Προτείνω να γίνει και η εργατική δια</w:t>
      </w:r>
      <w:r>
        <w:rPr>
          <w:rFonts w:eastAsia="Times New Roman"/>
          <w:szCs w:val="24"/>
        </w:rPr>
        <w:t>φορά από το Σώμα Επιθεώρησης Εργασίας.</w:t>
      </w:r>
    </w:p>
    <w:p w14:paraId="453EA9E6" w14:textId="77777777" w:rsidR="00D050B1" w:rsidRDefault="005E65AA">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Κυρίες και κύριοι συνάδελφοι, </w:t>
      </w:r>
      <w:r>
        <w:rPr>
          <w:rFonts w:eastAsia="Times New Roman"/>
          <w:szCs w:val="24"/>
        </w:rPr>
        <w:t>ολοκληρώθηκε η συζήτηση των επικαίρων ερωτήσεων.</w:t>
      </w:r>
    </w:p>
    <w:p w14:paraId="453EA9E7" w14:textId="77777777" w:rsidR="00D050B1" w:rsidRDefault="005E65AA">
      <w:pPr>
        <w:spacing w:after="0" w:line="600" w:lineRule="auto"/>
        <w:ind w:firstLine="720"/>
        <w:jc w:val="both"/>
        <w:rPr>
          <w:rFonts w:eastAsia="Times New Roman"/>
          <w:szCs w:val="24"/>
        </w:rPr>
      </w:pPr>
      <w:r>
        <w:rPr>
          <w:rFonts w:eastAsia="Times New Roman"/>
          <w:szCs w:val="24"/>
        </w:rPr>
        <w:lastRenderedPageBreak/>
        <w:t xml:space="preserve">Έχω την τιμή να ανακοινώσω στο </w:t>
      </w:r>
      <w:r>
        <w:rPr>
          <w:rFonts w:eastAsia="Times New Roman"/>
          <w:szCs w:val="24"/>
        </w:rPr>
        <w:t>Σώμα</w:t>
      </w:r>
      <w:r>
        <w:rPr>
          <w:rFonts w:eastAsia="Times New Roman"/>
          <w:szCs w:val="24"/>
        </w:rPr>
        <w:t xml:space="preserve"> πως η Ειδική Κοινοβουλευτική Επιτροπή για τη διενέργεια προκαταρκτική</w:t>
      </w:r>
      <w:r>
        <w:rPr>
          <w:rFonts w:eastAsia="Times New Roman"/>
          <w:szCs w:val="24"/>
        </w:rPr>
        <w:t xml:space="preserve">ς εξέτασης κατά του πρώην Υπουργού κ. Ιωάννη Παπαντωνίου για την ενδεχόμενη τέλεση αδικημάτων στο πλαίσιο σύναψης συμβάσεων εξοπλιστικών προγραμμάτων του Υπουργείου Εθνικής Άμυνας, καταθέτει το </w:t>
      </w:r>
      <w:r>
        <w:rPr>
          <w:rFonts w:eastAsia="Times New Roman"/>
          <w:szCs w:val="24"/>
        </w:rPr>
        <w:t>π</w:t>
      </w:r>
      <w:r>
        <w:rPr>
          <w:rFonts w:eastAsia="Times New Roman"/>
          <w:szCs w:val="24"/>
        </w:rPr>
        <w:t>όρισμά της, το οποίο θα καταχωριστεί στα Πρακτικά της σημεριν</w:t>
      </w:r>
      <w:r>
        <w:rPr>
          <w:rFonts w:eastAsia="Times New Roman"/>
          <w:szCs w:val="24"/>
        </w:rPr>
        <w:t>ής συνεδρίασης.</w:t>
      </w:r>
    </w:p>
    <w:p w14:paraId="453EA9E8" w14:textId="77777777" w:rsidR="00D050B1" w:rsidRDefault="005E65AA">
      <w:pPr>
        <w:spacing w:after="0" w:line="600" w:lineRule="auto"/>
        <w:ind w:firstLine="720"/>
        <w:jc w:val="both"/>
        <w:rPr>
          <w:rFonts w:eastAsia="Times New Roman" w:cs="Times New Roman"/>
          <w:szCs w:val="24"/>
        </w:rPr>
      </w:pPr>
      <w:r>
        <w:rPr>
          <w:rFonts w:eastAsia="Times New Roman" w:cs="Times New Roman"/>
          <w:szCs w:val="24"/>
        </w:rPr>
        <w:t xml:space="preserve">(Το προαναφερθέν </w:t>
      </w:r>
      <w:r>
        <w:rPr>
          <w:rFonts w:eastAsia="Times New Roman" w:cs="Times New Roman"/>
          <w:szCs w:val="24"/>
        </w:rPr>
        <w:t>π</w:t>
      </w:r>
      <w:r>
        <w:rPr>
          <w:rFonts w:eastAsia="Times New Roman" w:cs="Times New Roman"/>
          <w:szCs w:val="24"/>
        </w:rPr>
        <w:t xml:space="preserve">όρισμα </w:t>
      </w:r>
      <w:r>
        <w:rPr>
          <w:rFonts w:eastAsia="Times New Roman" w:cs="Times New Roman"/>
          <w:szCs w:val="24"/>
        </w:rPr>
        <w:t xml:space="preserve">καταχωρίζεται στα Πρακτικά και </w:t>
      </w:r>
      <w:r>
        <w:rPr>
          <w:rFonts w:eastAsia="Times New Roman" w:cs="Times New Roman"/>
          <w:szCs w:val="24"/>
        </w:rPr>
        <w:t xml:space="preserve">έχει ως εξής: </w:t>
      </w:r>
    </w:p>
    <w:p w14:paraId="453EA9E9" w14:textId="77777777" w:rsidR="00D050B1" w:rsidRDefault="005E65AA">
      <w:pPr>
        <w:spacing w:after="0" w:line="600" w:lineRule="auto"/>
        <w:ind w:firstLine="720"/>
        <w:jc w:val="center"/>
        <w:rPr>
          <w:rFonts w:eastAsia="Times New Roman"/>
          <w:szCs w:val="24"/>
        </w:rPr>
      </w:pPr>
      <w:r>
        <w:rPr>
          <w:rFonts w:eastAsia="Times New Roman" w:cs="Times New Roman"/>
          <w:szCs w:val="24"/>
        </w:rPr>
        <w:t>(</w:t>
      </w:r>
      <w:r w:rsidRPr="00D13004">
        <w:rPr>
          <w:rFonts w:eastAsia="Times New Roman"/>
          <w:szCs w:val="24"/>
        </w:rPr>
        <w:t>ΑΛΛΑΓΗ ΣΕΛΙΔΑΣ)</w:t>
      </w:r>
    </w:p>
    <w:p w14:paraId="453EA9EA" w14:textId="77777777" w:rsidR="00D050B1" w:rsidRDefault="005E65AA">
      <w:pPr>
        <w:spacing w:after="0" w:line="600" w:lineRule="auto"/>
        <w:ind w:firstLine="720"/>
        <w:jc w:val="center"/>
        <w:rPr>
          <w:rFonts w:eastAsia="Times New Roman"/>
          <w:szCs w:val="24"/>
        </w:rPr>
      </w:pPr>
      <w:r w:rsidRPr="00D13004">
        <w:rPr>
          <w:rFonts w:eastAsia="Times New Roman"/>
          <w:szCs w:val="24"/>
        </w:rPr>
        <w:t>(ΝΑ ΜΠΟΥΝ ΟΙ ΣΕΛ</w:t>
      </w:r>
      <w:r w:rsidRPr="00D13004">
        <w:rPr>
          <w:rFonts w:eastAsia="Times New Roman"/>
          <w:szCs w:val="24"/>
        </w:rPr>
        <w:t xml:space="preserve"> 102-166)</w:t>
      </w:r>
    </w:p>
    <w:p w14:paraId="453EA9EB" w14:textId="77777777" w:rsidR="00D050B1" w:rsidRDefault="005E65AA">
      <w:pPr>
        <w:spacing w:after="0" w:line="600" w:lineRule="auto"/>
        <w:ind w:firstLine="720"/>
        <w:jc w:val="center"/>
        <w:rPr>
          <w:rFonts w:eastAsia="Times New Roman"/>
          <w:szCs w:val="24"/>
        </w:rPr>
      </w:pPr>
      <w:r w:rsidRPr="00D13004">
        <w:rPr>
          <w:rFonts w:eastAsia="Times New Roman"/>
          <w:szCs w:val="24"/>
        </w:rPr>
        <w:t>(ΑΛΛΑΓΗ ΣΕΛΙΔΑΣ)</w:t>
      </w:r>
    </w:p>
    <w:p w14:paraId="453EA9EC" w14:textId="77777777" w:rsidR="00D050B1" w:rsidRDefault="005E65AA">
      <w:pPr>
        <w:spacing w:after="0"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λύσουμε τη </w:t>
      </w:r>
      <w:r>
        <w:rPr>
          <w:rFonts w:eastAsia="Times New Roman" w:cs="Times New Roman"/>
          <w:szCs w:val="24"/>
        </w:rPr>
        <w:t>συνεδρίαση;</w:t>
      </w:r>
    </w:p>
    <w:p w14:paraId="453EA9ED" w14:textId="77777777" w:rsidR="00D050B1" w:rsidRDefault="005E65AA">
      <w:pPr>
        <w:spacing w:after="0" w:line="600" w:lineRule="auto"/>
        <w:ind w:firstLine="709"/>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453EA9EE" w14:textId="77777777" w:rsidR="00D050B1" w:rsidRDefault="005E65AA">
      <w:pPr>
        <w:spacing w:after="0" w:line="600" w:lineRule="auto"/>
        <w:ind w:firstLine="709"/>
        <w:jc w:val="both"/>
        <w:rPr>
          <w:rFonts w:eastAsia="Times New Roman" w:cs="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cs="Times New Roman"/>
          <w:szCs w:val="24"/>
        </w:rPr>
        <w:t>Με τη συναίνεση του Σώματος και ώρα 11.45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xml:space="preserve">, </w:t>
      </w:r>
      <w:r>
        <w:rPr>
          <w:rFonts w:eastAsia="Times New Roman" w:cs="Times New Roman"/>
          <w:szCs w:val="24"/>
        </w:rPr>
        <w:lastRenderedPageBreak/>
        <w:t>ημέρα</w:t>
      </w:r>
      <w:r>
        <w:rPr>
          <w:rFonts w:eastAsia="Times New Roman" w:cs="Times New Roman"/>
          <w:szCs w:val="24"/>
        </w:rPr>
        <w:t xml:space="preserve"> Παρασκευή 30 Ιουνίου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w:t>
      </w:r>
      <w:r>
        <w:rPr>
          <w:rFonts w:eastAsia="Times New Roman" w:cs="Times New Roman"/>
          <w:szCs w:val="24"/>
        </w:rPr>
        <w:t>ό έλεγχο, συζήτηση επικαίρων ερωτήσεων.</w:t>
      </w:r>
    </w:p>
    <w:p w14:paraId="453EA9EF" w14:textId="77777777" w:rsidR="00D050B1" w:rsidRDefault="005E65AA">
      <w:pPr>
        <w:spacing w:after="0" w:line="600" w:lineRule="auto"/>
        <w:ind w:firstLine="709"/>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453EA9F0" w14:textId="77777777" w:rsidR="00D050B1" w:rsidRDefault="00D050B1">
      <w:pPr>
        <w:spacing w:after="0" w:line="600" w:lineRule="auto"/>
        <w:ind w:firstLine="709"/>
        <w:jc w:val="both"/>
        <w:rPr>
          <w:rFonts w:eastAsia="Times New Roman"/>
          <w:szCs w:val="24"/>
        </w:rPr>
      </w:pPr>
    </w:p>
    <w:sectPr w:rsidR="00D050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J3q4fiujZ7/IW2fbS1LF8Bst0g0=" w:salt="+KP5oBLs5rVXGmV1L8QR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B1"/>
    <w:rsid w:val="00290872"/>
    <w:rsid w:val="005E65AA"/>
    <w:rsid w:val="00D050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A870"/>
  <w15:docId w15:val="{6674AB05-2705-4EE3-A185-88EEF581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75B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75B1"/>
    <w:rPr>
      <w:rFonts w:ascii="Segoe UI" w:hAnsi="Segoe UI" w:cs="Segoe UI"/>
      <w:sz w:val="18"/>
      <w:szCs w:val="18"/>
    </w:rPr>
  </w:style>
  <w:style w:type="paragraph" w:styleId="a4">
    <w:name w:val="List Paragraph"/>
    <w:basedOn w:val="a"/>
    <w:uiPriority w:val="34"/>
    <w:qFormat/>
    <w:rsid w:val="00786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469</MetadataID>
    <Session xmlns="641f345b-441b-4b81-9152-adc2e73ba5e1">Β´</Session>
    <Date xmlns="641f345b-441b-4b81-9152-adc2e73ba5e1">2017-06-28T21:00:00+00:00</Date>
    <Status xmlns="641f345b-441b-4b81-9152-adc2e73ba5e1">
      <Url>http://srv-sp1/praktika/Lists/Incoming_Metadata/EditForm.aspx?ID=469&amp;Source=/praktika/Recordings_Library/Forms/AllItems.aspx</Url>
      <Description>Δημοσιεύτηκε</Description>
    </Status>
    <Meeting xmlns="641f345b-441b-4b81-9152-adc2e73ba5e1">ΡΜΒ´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90002A-18F8-40BD-8EF1-1139E2BAA458}">
  <ds:schemaRefs>
    <ds:schemaRef ds:uri="641f345b-441b-4b81-9152-adc2e73ba5e1"/>
    <ds:schemaRef ds:uri="http://purl.org/dc/terms/"/>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AA273DC-93A6-4E3F-BF07-F033A97B3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898C5F-C50A-4EC8-919B-A772EF7654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92</Pages>
  <Words>17208</Words>
  <Characters>92925</Characters>
  <Application>Microsoft Office Word</Application>
  <DocSecurity>0</DocSecurity>
  <Lines>774</Lines>
  <Paragraphs>219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2017-07-06T09:27:00Z</dcterms:created>
  <dcterms:modified xsi:type="dcterms:W3CDTF">2017-07-06T09:27:00Z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