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8D4" w14:textId="77777777" w:rsidR="005C1E3B" w:rsidRPr="005C1E3B" w:rsidRDefault="005C1E3B" w:rsidP="005C1E3B">
      <w:pPr>
        <w:spacing w:after="0" w:line="360" w:lineRule="auto"/>
        <w:rPr>
          <w:ins w:id="0" w:author="Φλούδα Χριστίνα" w:date="2016-06-27T11:40:00Z"/>
          <w:rFonts w:eastAsia="Times New Roman"/>
          <w:szCs w:val="24"/>
          <w:lang w:eastAsia="en-US"/>
        </w:rPr>
      </w:pPr>
      <w:bookmarkStart w:id="1" w:name="_GoBack"/>
      <w:bookmarkEnd w:id="1"/>
      <w:ins w:id="2" w:author="Φλούδα Χριστίνα" w:date="2016-06-27T11:40:00Z">
        <w:r w:rsidRPr="005C1E3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912E5D8" w14:textId="77777777" w:rsidR="005C1E3B" w:rsidRPr="005C1E3B" w:rsidRDefault="005C1E3B" w:rsidP="005C1E3B">
      <w:pPr>
        <w:spacing w:after="0" w:line="360" w:lineRule="auto"/>
        <w:rPr>
          <w:ins w:id="3" w:author="Φλούδα Χριστίνα" w:date="2016-06-27T11:40:00Z"/>
          <w:rFonts w:eastAsia="Times New Roman"/>
          <w:szCs w:val="24"/>
          <w:lang w:eastAsia="en-US"/>
        </w:rPr>
      </w:pPr>
    </w:p>
    <w:p w14:paraId="5508475D" w14:textId="77777777" w:rsidR="005C1E3B" w:rsidRPr="005C1E3B" w:rsidRDefault="005C1E3B" w:rsidP="005C1E3B">
      <w:pPr>
        <w:spacing w:after="0" w:line="360" w:lineRule="auto"/>
        <w:rPr>
          <w:ins w:id="4" w:author="Φλούδα Χριστίνα" w:date="2016-06-27T11:40:00Z"/>
          <w:rFonts w:eastAsia="Times New Roman"/>
          <w:szCs w:val="24"/>
          <w:lang w:eastAsia="en-US"/>
        </w:rPr>
      </w:pPr>
      <w:ins w:id="5" w:author="Φλούδα Χριστίνα" w:date="2016-06-27T11:40:00Z">
        <w:r w:rsidRPr="005C1E3B">
          <w:rPr>
            <w:rFonts w:eastAsia="Times New Roman"/>
            <w:szCs w:val="24"/>
            <w:lang w:eastAsia="en-US"/>
          </w:rPr>
          <w:t>ΠΙΝΑΚΑΣ ΠΕΡΙΕΧΟΜΕΝΩΝ</w:t>
        </w:r>
      </w:ins>
    </w:p>
    <w:p w14:paraId="39A6A7F5" w14:textId="77777777" w:rsidR="005C1E3B" w:rsidRPr="005C1E3B" w:rsidRDefault="005C1E3B" w:rsidP="005C1E3B">
      <w:pPr>
        <w:spacing w:after="0" w:line="360" w:lineRule="auto"/>
        <w:rPr>
          <w:ins w:id="6" w:author="Φλούδα Χριστίνα" w:date="2016-06-27T11:40:00Z"/>
          <w:rFonts w:eastAsia="Times New Roman"/>
          <w:szCs w:val="24"/>
          <w:lang w:eastAsia="en-US"/>
        </w:rPr>
      </w:pPr>
      <w:ins w:id="7" w:author="Φλούδα Χριστίνα" w:date="2016-06-27T11:40:00Z">
        <w:r w:rsidRPr="005C1E3B">
          <w:rPr>
            <w:rFonts w:eastAsia="Times New Roman"/>
            <w:szCs w:val="24"/>
            <w:lang w:eastAsia="en-US"/>
          </w:rPr>
          <w:t xml:space="preserve">ΙΖ΄ ΠΕΡΙΟΔΟΣ </w:t>
        </w:r>
      </w:ins>
    </w:p>
    <w:p w14:paraId="49862E6E" w14:textId="77777777" w:rsidR="005C1E3B" w:rsidRPr="005C1E3B" w:rsidRDefault="005C1E3B" w:rsidP="005C1E3B">
      <w:pPr>
        <w:spacing w:after="0" w:line="360" w:lineRule="auto"/>
        <w:rPr>
          <w:ins w:id="8" w:author="Φλούδα Χριστίνα" w:date="2016-06-27T11:40:00Z"/>
          <w:rFonts w:eastAsia="Times New Roman"/>
          <w:szCs w:val="24"/>
          <w:lang w:eastAsia="en-US"/>
        </w:rPr>
      </w:pPr>
      <w:ins w:id="9" w:author="Φλούδα Χριστίνα" w:date="2016-06-27T11:40:00Z">
        <w:r w:rsidRPr="005C1E3B">
          <w:rPr>
            <w:rFonts w:eastAsia="Times New Roman"/>
            <w:szCs w:val="24"/>
            <w:lang w:eastAsia="en-US"/>
          </w:rPr>
          <w:t>ΠΡΟΕΔΡΕΥΟΜΕΝΗΣ ΚΟΙΝΟΒΟΥΛΕΥΤΙΚΗΣ ΔΗΜΟΚΡΑΤΙΑΣ</w:t>
        </w:r>
      </w:ins>
    </w:p>
    <w:p w14:paraId="3BB0164A" w14:textId="77777777" w:rsidR="005C1E3B" w:rsidRPr="005C1E3B" w:rsidRDefault="005C1E3B" w:rsidP="005C1E3B">
      <w:pPr>
        <w:spacing w:after="0" w:line="360" w:lineRule="auto"/>
        <w:rPr>
          <w:ins w:id="10" w:author="Φλούδα Χριστίνα" w:date="2016-06-27T11:40:00Z"/>
          <w:rFonts w:eastAsia="Times New Roman"/>
          <w:szCs w:val="24"/>
          <w:lang w:eastAsia="en-US"/>
        </w:rPr>
      </w:pPr>
      <w:ins w:id="11" w:author="Φλούδα Χριστίνα" w:date="2016-06-27T11:40:00Z">
        <w:r w:rsidRPr="005C1E3B">
          <w:rPr>
            <w:rFonts w:eastAsia="Times New Roman"/>
            <w:szCs w:val="24"/>
            <w:lang w:eastAsia="en-US"/>
          </w:rPr>
          <w:t>ΣΥΝΟΔΟΣ Α΄</w:t>
        </w:r>
      </w:ins>
    </w:p>
    <w:p w14:paraId="6D53F709" w14:textId="77777777" w:rsidR="005C1E3B" w:rsidRPr="005C1E3B" w:rsidRDefault="005C1E3B" w:rsidP="005C1E3B">
      <w:pPr>
        <w:spacing w:after="0" w:line="360" w:lineRule="auto"/>
        <w:rPr>
          <w:ins w:id="12" w:author="Φλούδα Χριστίνα" w:date="2016-06-27T11:40:00Z"/>
          <w:rFonts w:eastAsia="Times New Roman"/>
          <w:szCs w:val="24"/>
          <w:lang w:eastAsia="en-US"/>
        </w:rPr>
      </w:pPr>
    </w:p>
    <w:p w14:paraId="49391286" w14:textId="77777777" w:rsidR="005C1E3B" w:rsidRPr="005C1E3B" w:rsidRDefault="005C1E3B" w:rsidP="005C1E3B">
      <w:pPr>
        <w:spacing w:after="0" w:line="360" w:lineRule="auto"/>
        <w:rPr>
          <w:ins w:id="13" w:author="Φλούδα Χριστίνα" w:date="2016-06-27T11:40:00Z"/>
          <w:rFonts w:eastAsia="Times New Roman"/>
          <w:szCs w:val="24"/>
          <w:lang w:eastAsia="en-US"/>
        </w:rPr>
      </w:pPr>
      <w:ins w:id="14" w:author="Φλούδα Χριστίνα" w:date="2016-06-27T11:40:00Z">
        <w:r w:rsidRPr="005C1E3B">
          <w:rPr>
            <w:rFonts w:eastAsia="Times New Roman"/>
            <w:szCs w:val="24"/>
            <w:lang w:eastAsia="en-US"/>
          </w:rPr>
          <w:t>ΣΥΝΕΔΡΙΑΣΗ ΡΛΖ΄</w:t>
        </w:r>
      </w:ins>
    </w:p>
    <w:p w14:paraId="2D887B11" w14:textId="77777777" w:rsidR="005C1E3B" w:rsidRPr="005C1E3B" w:rsidRDefault="005C1E3B" w:rsidP="005C1E3B">
      <w:pPr>
        <w:spacing w:after="0" w:line="360" w:lineRule="auto"/>
        <w:rPr>
          <w:ins w:id="15" w:author="Φλούδα Χριστίνα" w:date="2016-06-27T11:40:00Z"/>
          <w:rFonts w:eastAsia="Times New Roman"/>
          <w:szCs w:val="24"/>
          <w:lang w:eastAsia="en-US"/>
        </w:rPr>
      </w:pPr>
      <w:ins w:id="16" w:author="Φλούδα Χριστίνα" w:date="2016-06-27T11:40:00Z">
        <w:r w:rsidRPr="005C1E3B">
          <w:rPr>
            <w:rFonts w:eastAsia="Times New Roman"/>
            <w:szCs w:val="24"/>
            <w:lang w:eastAsia="en-US"/>
          </w:rPr>
          <w:t>Πέμπτη  2 Ιουνίου 2016</w:t>
        </w:r>
      </w:ins>
    </w:p>
    <w:p w14:paraId="67E61397" w14:textId="77777777" w:rsidR="005C1E3B" w:rsidRPr="005C1E3B" w:rsidRDefault="005C1E3B" w:rsidP="005C1E3B">
      <w:pPr>
        <w:spacing w:after="0" w:line="360" w:lineRule="auto"/>
        <w:rPr>
          <w:ins w:id="17" w:author="Φλούδα Χριστίνα" w:date="2016-06-27T11:40:00Z"/>
          <w:rFonts w:eastAsia="Times New Roman"/>
          <w:szCs w:val="24"/>
          <w:lang w:eastAsia="en-US"/>
        </w:rPr>
      </w:pPr>
    </w:p>
    <w:p w14:paraId="008A6E96" w14:textId="77777777" w:rsidR="005C1E3B" w:rsidRPr="005C1E3B" w:rsidRDefault="005C1E3B" w:rsidP="005C1E3B">
      <w:pPr>
        <w:spacing w:after="0" w:line="360" w:lineRule="auto"/>
        <w:rPr>
          <w:ins w:id="18" w:author="Φλούδα Χριστίνα" w:date="2016-06-27T11:40:00Z"/>
          <w:rFonts w:eastAsia="Times New Roman"/>
          <w:szCs w:val="24"/>
          <w:lang w:eastAsia="en-US"/>
        </w:rPr>
      </w:pPr>
      <w:ins w:id="19" w:author="Φλούδα Χριστίνα" w:date="2016-06-27T11:40:00Z">
        <w:r w:rsidRPr="005C1E3B">
          <w:rPr>
            <w:rFonts w:eastAsia="Times New Roman"/>
            <w:szCs w:val="24"/>
            <w:lang w:eastAsia="en-US"/>
          </w:rPr>
          <w:t>ΘΕΜΑΤΑ</w:t>
        </w:r>
      </w:ins>
    </w:p>
    <w:p w14:paraId="59C12517" w14:textId="77777777" w:rsidR="005C1E3B" w:rsidRPr="005C1E3B" w:rsidRDefault="005C1E3B" w:rsidP="005C1E3B">
      <w:pPr>
        <w:spacing w:after="0" w:line="360" w:lineRule="auto"/>
        <w:rPr>
          <w:ins w:id="20" w:author="Φλούδα Χριστίνα" w:date="2016-06-27T11:40:00Z"/>
          <w:rFonts w:eastAsia="Times New Roman"/>
          <w:szCs w:val="24"/>
          <w:lang w:eastAsia="en-US"/>
        </w:rPr>
      </w:pPr>
      <w:ins w:id="21" w:author="Φλούδα Χριστίνα" w:date="2016-06-27T11:40:00Z">
        <w:r w:rsidRPr="005C1E3B">
          <w:rPr>
            <w:rFonts w:eastAsia="Times New Roman"/>
            <w:szCs w:val="24"/>
            <w:lang w:eastAsia="en-US"/>
          </w:rPr>
          <w:t xml:space="preserve"> </w:t>
        </w:r>
        <w:r w:rsidRPr="005C1E3B">
          <w:rPr>
            <w:rFonts w:eastAsia="Times New Roman"/>
            <w:szCs w:val="24"/>
            <w:lang w:eastAsia="en-US"/>
          </w:rPr>
          <w:br/>
          <w:t xml:space="preserve">Α. ΕΙΔΙΚΑ ΘΕΜΑΤΑ </w:t>
        </w:r>
        <w:r w:rsidRPr="005C1E3B">
          <w:rPr>
            <w:rFonts w:eastAsia="Times New Roman"/>
            <w:szCs w:val="24"/>
            <w:lang w:eastAsia="en-US"/>
          </w:rPr>
          <w:br/>
          <w:t xml:space="preserve">1. Επικύρωση Πρακτικών, σελ. </w:t>
        </w:r>
        <w:r w:rsidRPr="005C1E3B">
          <w:rPr>
            <w:rFonts w:eastAsia="Times New Roman"/>
            <w:szCs w:val="24"/>
            <w:lang w:eastAsia="en-US"/>
          </w:rPr>
          <w:br/>
          <w:t xml:space="preserve">2.  Άδεια απουσίας του Βουλευτή κ. Δ. Γάκη, σελ. </w:t>
        </w:r>
        <w:r w:rsidRPr="005C1E3B">
          <w:rPr>
            <w:rFonts w:eastAsia="Times New Roman"/>
            <w:szCs w:val="24"/>
            <w:lang w:eastAsia="en-US"/>
          </w:rPr>
          <w:br/>
          <w:t xml:space="preserve">3. Ανακοινώνεται ότι τη συνεδρίαση παρακολουθούν μαθητές από το 2ο Δημοτικό Σχολείο Αλίμου "Ελευθέριος Βενιζέλος", το 3ο Δημοτικό Σχολείο Πόρτο Ράφτη, το 2ο Δημοτικό Σχολείο Μεγαλόπολης Αρκαδίας, το 135ο Δημοτικό Σχολείο Αθήνας, το Ιδιωτικό Δημοτικό Σχολείο του Κολλεγίου Ρόδου, εκπρόσωποι των Ελληνικών Σωματείων Τυφλών, μαθητές από το Δημοτικό Σχολείο Σκινέ - Φουρνέ Χανίων, το Δημοτικό Σχολείο Νενήτων Χίου, το Δημοτικό Σχολείο Θεσπρωτικού Πρέβεζας, το Δημοτικό Σχολείο Μαΐστρου  Έβρου και το 1ο Πειραματικό Δημοτικό Σχολείο Αλεξανδρούπολης, σελ. </w:t>
        </w:r>
        <w:r w:rsidRPr="005C1E3B">
          <w:rPr>
            <w:rFonts w:eastAsia="Times New Roman"/>
            <w:szCs w:val="24"/>
            <w:lang w:eastAsia="en-US"/>
          </w:rPr>
          <w:br/>
          <w:t xml:space="preserve">4. Επί διαδικαστικού θέματος, σελ. </w:t>
        </w:r>
        <w:r w:rsidRPr="005C1E3B">
          <w:rPr>
            <w:rFonts w:eastAsia="Times New Roman"/>
            <w:szCs w:val="24"/>
            <w:lang w:eastAsia="en-US"/>
          </w:rPr>
          <w:br/>
          <w:t xml:space="preserve">5. Επί προσωπικού θέματος, σελ. </w:t>
        </w:r>
        <w:r w:rsidRPr="005C1E3B">
          <w:rPr>
            <w:rFonts w:eastAsia="Times New Roman"/>
            <w:szCs w:val="24"/>
            <w:lang w:eastAsia="en-US"/>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31-5-2016 ποινική δικογραφία που αφορά στον πρώην Υπουργό Υγείας κ. Σπυρίδωνα-  Άδωνι Γεωργιάδη, σελ. </w:t>
        </w:r>
        <w:r w:rsidRPr="005C1E3B">
          <w:rPr>
            <w:rFonts w:eastAsia="Times New Roman"/>
            <w:szCs w:val="24"/>
            <w:lang w:eastAsia="en-US"/>
          </w:rPr>
          <w:br/>
          <w:t xml:space="preserve">7. Συλλυπητήρια αναφορά για το θάνατο του Γιώργου Παναγιωτακόπουλου, σελ. </w:t>
        </w:r>
        <w:r w:rsidRPr="005C1E3B">
          <w:rPr>
            <w:rFonts w:eastAsia="Times New Roman"/>
            <w:szCs w:val="24"/>
            <w:lang w:eastAsia="en-US"/>
          </w:rPr>
          <w:br/>
          <w:t xml:space="preserve"> </w:t>
        </w:r>
        <w:r w:rsidRPr="005C1E3B">
          <w:rPr>
            <w:rFonts w:eastAsia="Times New Roman"/>
            <w:szCs w:val="24"/>
            <w:lang w:eastAsia="en-US"/>
          </w:rPr>
          <w:br/>
          <w:t xml:space="preserve">Β. ΚΟΙΝΟΒΟΥΛΕΥΤΙΚΟΣ ΕΛΕΓΧΟΣ </w:t>
        </w:r>
        <w:r w:rsidRPr="005C1E3B">
          <w:rPr>
            <w:rFonts w:eastAsia="Times New Roman"/>
            <w:szCs w:val="24"/>
            <w:lang w:eastAsia="en-US"/>
          </w:rPr>
          <w:br/>
          <w:t xml:space="preserve">1. Κατάθεση αναφορών, σελ. </w:t>
        </w:r>
        <w:r w:rsidRPr="005C1E3B">
          <w:rPr>
            <w:rFonts w:eastAsia="Times New Roman"/>
            <w:szCs w:val="24"/>
            <w:lang w:eastAsia="en-US"/>
          </w:rPr>
          <w:br/>
          <w:t xml:space="preserve">2. Απαντήσεις Υπουργών σε ερωτήσεις Βουλευτών, σελ. </w:t>
        </w:r>
        <w:r w:rsidRPr="005C1E3B">
          <w:rPr>
            <w:rFonts w:eastAsia="Times New Roman"/>
            <w:szCs w:val="24"/>
            <w:lang w:eastAsia="en-US"/>
          </w:rPr>
          <w:br/>
          <w:t xml:space="preserve">3. Ανακοίνωση του δελτίου επικαίρων ερωτήσεων και αναφορών - ερωτήσεων της Παρασκευής 3 Ιουνίου 2016, σελ. </w:t>
        </w:r>
        <w:r w:rsidRPr="005C1E3B">
          <w:rPr>
            <w:rFonts w:eastAsia="Times New Roman"/>
            <w:szCs w:val="24"/>
            <w:lang w:eastAsia="en-US"/>
          </w:rPr>
          <w:br/>
          <w:t>4. Συζήτηση επικαίρων ερωτήσεων:</w:t>
        </w:r>
        <w:r w:rsidRPr="005C1E3B">
          <w:rPr>
            <w:rFonts w:eastAsia="Times New Roman"/>
            <w:szCs w:val="24"/>
            <w:lang w:eastAsia="en-US"/>
          </w:rPr>
          <w:br/>
          <w:t xml:space="preserve">    α) Προς τον Υπουργό Εργασίας, Κοινωνικής Ασφάλισης και Κοινωνικής Αλληλεγγύης:</w:t>
        </w:r>
        <w:r w:rsidRPr="005C1E3B">
          <w:rPr>
            <w:rFonts w:eastAsia="Times New Roman"/>
            <w:szCs w:val="24"/>
            <w:lang w:eastAsia="en-US"/>
          </w:rPr>
          <w:br/>
          <w:t xml:space="preserve">        i. σχετικά με την καθυστέρηση της καταβολής του εφάπαξ βοηθήματος από το Ταμείο Πρόνοιας Δημοσίων Υπαλλήλων (Τ.Π.Δ.Υ.), σελ. </w:t>
        </w:r>
        <w:r w:rsidRPr="005C1E3B">
          <w:rPr>
            <w:rFonts w:eastAsia="Times New Roman"/>
            <w:szCs w:val="24"/>
            <w:lang w:eastAsia="en-US"/>
          </w:rPr>
          <w:br/>
          <w:t xml:space="preserve">        ii. σχετικά με τις προθέσεις του Υπουργείου για εισήγηση νομοθετικής διάταξης για βιώσιμη ρύθμιση ληξιπρόθεσμων οφειλών, σελ. </w:t>
        </w:r>
        <w:r w:rsidRPr="005C1E3B">
          <w:rPr>
            <w:rFonts w:eastAsia="Times New Roman"/>
            <w:szCs w:val="24"/>
            <w:lang w:eastAsia="en-US"/>
          </w:rPr>
          <w:br/>
          <w:t xml:space="preserve">        iii. σχετικά με την περικοπή των συντάξεων χηρείας, ύστερα από τη θεσμοθέτηση ορίου ηλικίας για αυτές, μετά την ψήφιση του τελευταίου πολυνομοσχεδίου για το ασφαλιστικό, σελ. </w:t>
        </w:r>
        <w:r w:rsidRPr="005C1E3B">
          <w:rPr>
            <w:rFonts w:eastAsia="Times New Roman"/>
            <w:szCs w:val="24"/>
            <w:lang w:eastAsia="en-US"/>
          </w:rPr>
          <w:br/>
          <w:t xml:space="preserve">        iv. σχετικά με τη χρηματοδότηση του Ιδρύματος για το Παιδί «Η Παμμακάριστος», σελ. </w:t>
        </w:r>
        <w:r w:rsidRPr="005C1E3B">
          <w:rPr>
            <w:rFonts w:eastAsia="Times New Roman"/>
            <w:szCs w:val="24"/>
            <w:lang w:eastAsia="en-US"/>
          </w:rPr>
          <w:br/>
          <w:t xml:space="preserve">    β) Προς τον Υπουργό  Δικαιοσύνης, Διαφάνειας και Ανθρωπίνων Δικαιωμάτων,  σχετικά με την «ποινικοποίηση» των αγώνων των αγροτών, σελ. </w:t>
        </w:r>
        <w:r w:rsidRPr="005C1E3B">
          <w:rPr>
            <w:rFonts w:eastAsia="Times New Roman"/>
            <w:szCs w:val="24"/>
            <w:lang w:eastAsia="en-US"/>
          </w:rPr>
          <w:br/>
          <w:t xml:space="preserve">    γ) Προς τον Υπουργό Περιβάλλοντος και Ενέργειας, σχετικά με την ανάγκη ύπαρξης χωροταξικού σχεδιασμού, σελ. </w:t>
        </w:r>
        <w:r w:rsidRPr="005C1E3B">
          <w:rPr>
            <w:rFonts w:eastAsia="Times New Roman"/>
            <w:szCs w:val="24"/>
            <w:lang w:eastAsia="en-US"/>
          </w:rPr>
          <w:br/>
          <w:t xml:space="preserve">    δ) Προς τον Υπουργό  Αγροτικής Ανάπτυξης και Τροφίμων:</w:t>
        </w:r>
        <w:r w:rsidRPr="005C1E3B">
          <w:rPr>
            <w:rFonts w:eastAsia="Times New Roman"/>
            <w:szCs w:val="24"/>
            <w:lang w:eastAsia="en-US"/>
          </w:rPr>
          <w:br/>
          <w:t xml:space="preserve">        i. σχετικά με την αντιμετώπιση επικαίρων ζητημάτων αγροτικής ανάπτυξης και αλιείας του Νομού Ηρακλείου, σελ. </w:t>
        </w:r>
        <w:r w:rsidRPr="005C1E3B">
          <w:rPr>
            <w:rFonts w:eastAsia="Times New Roman"/>
            <w:szCs w:val="24"/>
            <w:lang w:eastAsia="en-US"/>
          </w:rPr>
          <w:br/>
          <w:t xml:space="preserve">        ii. σχετικά με το ολοκληρωμένο σύστημα χαλαζικής προστασίας των παραγωγών της Περιφερειακής Ενότητας Καβάλας, σελ. </w:t>
        </w:r>
        <w:r w:rsidRPr="005C1E3B">
          <w:rPr>
            <w:rFonts w:eastAsia="Times New Roman"/>
            <w:szCs w:val="24"/>
            <w:lang w:eastAsia="en-US"/>
          </w:rPr>
          <w:br/>
          <w:t xml:space="preserve">        iii. σχετικά με «την παραγωγή φέτας από εισαγόμενο γάλα», σελ. </w:t>
        </w:r>
        <w:r w:rsidRPr="005C1E3B">
          <w:rPr>
            <w:rFonts w:eastAsia="Times New Roman"/>
            <w:szCs w:val="24"/>
            <w:lang w:eastAsia="en-US"/>
          </w:rPr>
          <w:br/>
          <w:t xml:space="preserve">        iv. σχετικά με τον θεσμό του κτηνιάτρου εκτροφής, σελ. </w:t>
        </w:r>
        <w:r w:rsidRPr="005C1E3B">
          <w:rPr>
            <w:rFonts w:eastAsia="Times New Roman"/>
            <w:szCs w:val="24"/>
            <w:lang w:eastAsia="en-US"/>
          </w:rPr>
          <w:br/>
          <w:t xml:space="preserve">    v. σχετικά με  τα προβλήματα στις καλλιέργειες από τις βροχοπτώσεις στη Θεσσαλία, σελ. </w:t>
        </w:r>
        <w:r w:rsidRPr="005C1E3B">
          <w:rPr>
            <w:rFonts w:eastAsia="Times New Roman"/>
            <w:szCs w:val="24"/>
            <w:lang w:eastAsia="en-US"/>
          </w:rPr>
          <w:br/>
          <w:t xml:space="preserve">    ε) Προς τον Υπουργό Παιδείας,  Έρευνας και Θρησκευμάτων,   σχετικά με τα προβλήματα των σπουδαστών στα Δημόσια και Ιδιωτικά ΙΕΚ, σελ. </w:t>
        </w:r>
        <w:r w:rsidRPr="005C1E3B">
          <w:rPr>
            <w:rFonts w:eastAsia="Times New Roman"/>
            <w:szCs w:val="24"/>
            <w:lang w:eastAsia="en-US"/>
          </w:rPr>
          <w:br/>
          <w:t xml:space="preserve">    στ) Προς τον Υπουργό Πολιτισμού και Αθλητισμού, σχετικά με την κατάσταση στον Οργανισμό Μεγάρου Μουσικής, σελ. </w:t>
        </w:r>
        <w:r w:rsidRPr="005C1E3B">
          <w:rPr>
            <w:rFonts w:eastAsia="Times New Roman"/>
            <w:szCs w:val="24"/>
            <w:lang w:eastAsia="en-US"/>
          </w:rPr>
          <w:br/>
          <w:t xml:space="preserve">    ζ) Προς τον Υπουργό  Εσωτερικών και Διοικητικής Ανασυγκρότησης, σχετικά με τον έλεγχο και την απόδοση δικαιοσύνης για τα πλαστά πτυχία στο Δημόσιο, σελ. </w:t>
        </w:r>
        <w:r w:rsidRPr="005C1E3B">
          <w:rPr>
            <w:rFonts w:eastAsia="Times New Roman"/>
            <w:szCs w:val="24"/>
            <w:lang w:eastAsia="en-US"/>
          </w:rPr>
          <w:br/>
          <w:t xml:space="preserve"> </w:t>
        </w:r>
        <w:r w:rsidRPr="005C1E3B">
          <w:rPr>
            <w:rFonts w:eastAsia="Times New Roman"/>
            <w:szCs w:val="24"/>
            <w:lang w:eastAsia="en-US"/>
          </w:rPr>
          <w:br/>
          <w:t xml:space="preserve">Γ. ΝΟΜΟΘΕΤΙΚΗ ΕΡΓΑΣΙΑ </w:t>
        </w:r>
        <w:r w:rsidRPr="005C1E3B">
          <w:rPr>
            <w:rFonts w:eastAsia="Times New Roman"/>
            <w:szCs w:val="24"/>
            <w:lang w:eastAsia="en-US"/>
          </w:rPr>
          <w:br/>
          <w:t>1. Συζήτηση και ψήφιση, επί της αρχής, των άρθρων, των τροπολογιών και στο σύνολο των σχεδίων νόμων του Υπουργείου Εθνικής  Άμυνας:</w:t>
        </w:r>
        <w:r w:rsidRPr="005C1E3B">
          <w:rPr>
            <w:rFonts w:eastAsia="Times New Roman"/>
            <w:szCs w:val="24"/>
            <w:lang w:eastAsia="en-US"/>
          </w:rPr>
          <w:br/>
          <w:t xml:space="preserve">     i. «Κύρωση της Συμφωνίας μεταξύ της Κυβέρνησης της Ελληνικής Δημοκρατίας και της Κυβέρνησης του Κράτους του Ισραήλ σχετικά με το Καθεστώς των Δυνάμεών τους», σελ. </w:t>
        </w:r>
        <w:r w:rsidRPr="005C1E3B">
          <w:rPr>
            <w:rFonts w:eastAsia="Times New Roman"/>
            <w:szCs w:val="24"/>
            <w:lang w:eastAsia="en-US"/>
          </w:rPr>
          <w:br/>
          <w:t xml:space="preserve">     ii. «Κύρωση του Μνημονίου Κατανόησης για τη 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 σελ. </w:t>
        </w:r>
        <w:r w:rsidRPr="005C1E3B">
          <w:rPr>
            <w:rFonts w:eastAsia="Times New Roman"/>
            <w:szCs w:val="24"/>
            <w:lang w:eastAsia="en-US"/>
          </w:rPr>
          <w:br/>
          <w:t xml:space="preserve">    iii. «Κύρωση της Προγραμματικής Συμφωνίας ( Programme   Arrangement ) Αριθ. Α-1424 [ MIOS ]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Δημοκρατία της Βουλγαρίας και του Υπουργείου  Άμυνας της Δημοκρατίας της Κροατίας και του Υπουργείου  Άμυνας της Δημοκρατίας 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Οργανισμού  Άμυνας σχετικά με το « MIOS », τη Στρατιωτική Υλοποίηση του  SESAR  (Ερευνητικού Προγράμματος Διαχείρισης Εναέριας Κυκλοφορίας του Ενιαίου Ευρωπαϊκού Ουρανού Military   Implementation   of   Single   European   Sky   Air   Traffic   Management   Research   Programme )», σελ. </w:t>
        </w:r>
        <w:r w:rsidRPr="005C1E3B">
          <w:rPr>
            <w:rFonts w:eastAsia="Times New Roman"/>
            <w:szCs w:val="24"/>
            <w:lang w:eastAsia="en-US"/>
          </w:rPr>
          <w:br/>
          <w:t xml:space="preserve">2. Αιτήσεις του Κοινοβουλευτικού Εκπροσώπου για διεξαγωγή ονομαστικής ψηφοφορίας επί της τροπολογίας 469, στην αυριανή συνεδρίαση, το οποίο και δεν έγινε δεκτό, σελ. </w:t>
        </w:r>
        <w:r w:rsidRPr="005C1E3B">
          <w:rPr>
            <w:rFonts w:eastAsia="Times New Roman"/>
            <w:szCs w:val="24"/>
            <w:lang w:eastAsia="en-US"/>
          </w:rPr>
          <w:br/>
          <w:t xml:space="preserve">3. Αποχώρηση της Κοινοβουλευτικής Ομάδας του Κομμουνιστικού Κόμματος Ελλάδος, από τη διαδικασία των ψηφοφοριών των σχεδίων νόμων του Υπουργείου Εθνικής  Άμυνας, σελ. </w:t>
        </w:r>
        <w:r w:rsidRPr="005C1E3B">
          <w:rPr>
            <w:rFonts w:eastAsia="Times New Roman"/>
            <w:szCs w:val="24"/>
            <w:lang w:eastAsia="en-US"/>
          </w:rPr>
          <w:br/>
          <w:t xml:space="preserve">4. Αποχώρηση της Κοινοβουλευτικής Ομάδας της Δημοκρατικής Συμπαράταξης ΠΑΣΟΚ-ΔΗΜΑΡ, στην διαδικασία της ψηφοφορίας επί του συνόλου των σχεδίων νόμων του Υπουργείου Εθνικής  Άμυνας, σελ. </w:t>
        </w:r>
        <w:r w:rsidRPr="005C1E3B">
          <w:rPr>
            <w:rFonts w:eastAsia="Times New Roman"/>
            <w:szCs w:val="24"/>
            <w:lang w:eastAsia="en-US"/>
          </w:rPr>
          <w:br/>
          <w:t>5. Κατάθεση σχεδίων νόμων:</w:t>
        </w:r>
        <w:r w:rsidRPr="005C1E3B">
          <w:rPr>
            <w:rFonts w:eastAsia="Times New Roman"/>
            <w:szCs w:val="24"/>
            <w:lang w:eastAsia="en-US"/>
          </w:rPr>
          <w:br/>
          <w:t xml:space="preserve">    i. Οι Υπουργοί Εθνικής  Άμυνας, Οικονομικών και Εξωτερικών κατέθεσαν στις 02-06-2016 σχέδιο νόμου: «Κύρωση του Μνημονίου Κατανόησης μεταξύ του Υπουργείου Εθνικής  Άμυνας της Ελληνικής Δημοκρατίας και του Υπουργείου  Άμυνας της Δημοκρατίας της Φινλανδίας, σχετικά με συνεργασία στον τομέα του αμυντικού υλικού», σελ. </w:t>
        </w:r>
        <w:r w:rsidRPr="005C1E3B">
          <w:rPr>
            <w:rFonts w:eastAsia="Times New Roman"/>
            <w:szCs w:val="24"/>
            <w:lang w:eastAsia="en-US"/>
          </w:rPr>
          <w:br/>
          <w:t xml:space="preserve">    ii. Οι Υπουργοί Εθνικής  Άμυνας, Οικονομικών, Εξωτερικών, Δικαιοσύνης, Διαφάνειας και Ανθρωπίνων Δικαιωμάτων και Ναυτιλίας και Νησιωτικής Πολιτικής κατέθεσαν στις 02-06-2016 σχέδιο νόμου: «Κύρωση της Διοικητικής Διευθέτησης μεταξύ του Υπουργείου Εθνικής  Άμυνας της Ελληνικής Δημοκρατίας και του Μηχανισμού  ATHENA , όσον αφορά στις Υπηρεσίες Μετακινήσεων και Μεταφορών οι οποίες παρέρχονται από το Πολυεθνικό Συντονιστικό Κέντρο Στρατηγικών Θαλάσσιων Μεταφορών (ΠΟΣΚΕΣΘΑΜ)», σελ. </w:t>
        </w:r>
        <w:r w:rsidRPr="005C1E3B">
          <w:rPr>
            <w:rFonts w:eastAsia="Times New Roman"/>
            <w:szCs w:val="24"/>
            <w:lang w:eastAsia="en-US"/>
          </w:rPr>
          <w:br/>
          <w:t xml:space="preserve">   iii. Οι Υπουργοί Εθνικής  Άμυνας, Οικονομικών, Εξωτερικών και Δικαιοσύνης, Διαφάνειας και Ανθρωπίνων Δικαιωμάτων κατέθεσαν στις 02-06-2016 σχέδιο νόμου: «Κύρωση της Συμφωνίας για την Επιτροπή Συντονισμού στο πλαίσιο της Συνόδου Υπουργών  Άμυνας της Νοτιοανατολικής Ευρώπης ( SEDM )», σελ. </w:t>
        </w:r>
        <w:r w:rsidRPr="005C1E3B">
          <w:rPr>
            <w:rFonts w:eastAsia="Times New Roman"/>
            <w:szCs w:val="24"/>
            <w:lang w:eastAsia="en-US"/>
          </w:rPr>
          <w:br/>
          <w:t xml:space="preserve"> </w:t>
        </w:r>
        <w:r w:rsidRPr="005C1E3B">
          <w:rPr>
            <w:rFonts w:eastAsia="Times New Roman"/>
            <w:szCs w:val="24"/>
            <w:lang w:eastAsia="en-US"/>
          </w:rPr>
          <w:br/>
          <w:t>ΠΡΟΕΔΡΕΥΟΝΤΕΣ</w:t>
        </w:r>
      </w:ins>
    </w:p>
    <w:p w14:paraId="61B8D0D3" w14:textId="77777777" w:rsidR="005C1E3B" w:rsidRPr="005C1E3B" w:rsidRDefault="005C1E3B" w:rsidP="005C1E3B">
      <w:pPr>
        <w:spacing w:after="0" w:line="360" w:lineRule="auto"/>
        <w:rPr>
          <w:ins w:id="22" w:author="Φλούδα Χριστίνα" w:date="2016-06-27T11:40:00Z"/>
          <w:rFonts w:eastAsia="Times New Roman"/>
          <w:szCs w:val="24"/>
          <w:lang w:eastAsia="en-US"/>
        </w:rPr>
      </w:pPr>
    </w:p>
    <w:p w14:paraId="0A30226C" w14:textId="77777777" w:rsidR="005C1E3B" w:rsidRPr="005C1E3B" w:rsidRDefault="005C1E3B" w:rsidP="005C1E3B">
      <w:pPr>
        <w:spacing w:after="0" w:line="360" w:lineRule="auto"/>
        <w:rPr>
          <w:ins w:id="23" w:author="Φλούδα Χριστίνα" w:date="2016-06-27T11:40:00Z"/>
          <w:rFonts w:eastAsia="Times New Roman"/>
          <w:szCs w:val="24"/>
          <w:lang w:eastAsia="en-US"/>
        </w:rPr>
      </w:pPr>
      <w:ins w:id="24" w:author="Φλούδα Χριστίνα" w:date="2016-06-27T11:40:00Z">
        <w:r w:rsidRPr="005C1E3B">
          <w:rPr>
            <w:rFonts w:eastAsia="Times New Roman"/>
            <w:szCs w:val="24"/>
            <w:lang w:eastAsia="en-US"/>
          </w:rPr>
          <w:t>ΚΑΚΛΑΜΑΝΗΣ Ν. , σελ.</w:t>
        </w:r>
        <w:r w:rsidRPr="005C1E3B">
          <w:rPr>
            <w:rFonts w:eastAsia="Times New Roman"/>
            <w:szCs w:val="24"/>
            <w:lang w:eastAsia="en-US"/>
          </w:rPr>
          <w:br/>
          <w:t>ΚΡΕΜΑΣΤΙΝΟΣ Δ. , σελ.</w:t>
        </w:r>
        <w:r w:rsidRPr="005C1E3B">
          <w:rPr>
            <w:rFonts w:eastAsia="Times New Roman"/>
            <w:szCs w:val="24"/>
            <w:lang w:eastAsia="en-US"/>
          </w:rPr>
          <w:br/>
          <w:t>ΚΟΥΡΑΚΗΣ Α. , σελ.</w:t>
        </w:r>
        <w:r w:rsidRPr="005C1E3B">
          <w:rPr>
            <w:rFonts w:eastAsia="Times New Roman"/>
            <w:szCs w:val="24"/>
            <w:lang w:eastAsia="en-US"/>
          </w:rPr>
          <w:br/>
          <w:t>ΛΑΜΠΡΟΥΛΗΣ Γ. , σελ.</w:t>
        </w:r>
        <w:r w:rsidRPr="005C1E3B">
          <w:rPr>
            <w:rFonts w:eastAsia="Times New Roman"/>
            <w:szCs w:val="24"/>
            <w:lang w:eastAsia="en-US"/>
          </w:rPr>
          <w:br/>
        </w:r>
      </w:ins>
    </w:p>
    <w:p w14:paraId="73A52EB2" w14:textId="77777777" w:rsidR="005C1E3B" w:rsidRPr="005C1E3B" w:rsidRDefault="005C1E3B" w:rsidP="005C1E3B">
      <w:pPr>
        <w:spacing w:after="0" w:line="360" w:lineRule="auto"/>
        <w:rPr>
          <w:ins w:id="25" w:author="Φλούδα Χριστίνα" w:date="2016-06-27T11:40:00Z"/>
          <w:rFonts w:eastAsia="Times New Roman"/>
          <w:szCs w:val="24"/>
          <w:lang w:eastAsia="en-US"/>
        </w:rPr>
      </w:pPr>
      <w:ins w:id="26" w:author="Φλούδα Χριστίνα" w:date="2016-06-27T11:40:00Z">
        <w:r w:rsidRPr="005C1E3B">
          <w:rPr>
            <w:rFonts w:eastAsia="Times New Roman"/>
            <w:szCs w:val="24"/>
            <w:lang w:eastAsia="en-US"/>
          </w:rPr>
          <w:t xml:space="preserve"> </w:t>
        </w:r>
        <w:r w:rsidRPr="005C1E3B">
          <w:rPr>
            <w:rFonts w:eastAsia="Times New Roman"/>
            <w:szCs w:val="24"/>
            <w:lang w:eastAsia="en-US"/>
          </w:rPr>
          <w:br/>
        </w:r>
      </w:ins>
    </w:p>
    <w:p w14:paraId="22FD5BFA" w14:textId="77777777" w:rsidR="005C1E3B" w:rsidRPr="005C1E3B" w:rsidRDefault="005C1E3B" w:rsidP="005C1E3B">
      <w:pPr>
        <w:spacing w:after="0" w:line="360" w:lineRule="auto"/>
        <w:rPr>
          <w:ins w:id="27" w:author="Φλούδα Χριστίνα" w:date="2016-06-27T11:40:00Z"/>
          <w:rFonts w:eastAsia="Times New Roman"/>
          <w:szCs w:val="24"/>
          <w:lang w:eastAsia="en-US"/>
        </w:rPr>
      </w:pPr>
      <w:ins w:id="28" w:author="Φλούδα Χριστίνα" w:date="2016-06-27T11:40:00Z">
        <w:r w:rsidRPr="005C1E3B">
          <w:rPr>
            <w:rFonts w:eastAsia="Times New Roman"/>
            <w:szCs w:val="24"/>
            <w:lang w:eastAsia="en-US"/>
          </w:rPr>
          <w:t>ΟΜΙΛΗΤΕΣ</w:t>
        </w:r>
      </w:ins>
    </w:p>
    <w:p w14:paraId="4E34E695" w14:textId="6CBE3C4A" w:rsidR="005C1E3B" w:rsidRDefault="005C1E3B" w:rsidP="005C1E3B">
      <w:pPr>
        <w:spacing w:line="600" w:lineRule="auto"/>
        <w:ind w:firstLine="720"/>
        <w:jc w:val="both"/>
        <w:rPr>
          <w:ins w:id="29" w:author="Φλούδα Χριστίνα" w:date="2016-06-27T11:40:00Z"/>
          <w:rFonts w:eastAsia="Times New Roman" w:cs="Times New Roman"/>
          <w:szCs w:val="24"/>
        </w:rPr>
        <w:pPrChange w:id="30" w:author="Φλούδα Χριστίνα" w:date="2016-06-27T11:40:00Z">
          <w:pPr>
            <w:spacing w:line="600" w:lineRule="auto"/>
            <w:ind w:firstLine="720"/>
            <w:jc w:val="center"/>
          </w:pPr>
        </w:pPrChange>
      </w:pPr>
      <w:ins w:id="31" w:author="Φλούδα Χριστίνα" w:date="2016-06-27T11:40:00Z">
        <w:r w:rsidRPr="005C1E3B">
          <w:rPr>
            <w:rFonts w:eastAsia="Times New Roman"/>
            <w:szCs w:val="24"/>
            <w:lang w:eastAsia="en-US"/>
          </w:rPr>
          <w:br/>
          <w:t>Α. Επί διαδικαστικού θέματος:</w:t>
        </w:r>
        <w:r w:rsidRPr="005C1E3B">
          <w:rPr>
            <w:rFonts w:eastAsia="Times New Roman"/>
            <w:szCs w:val="24"/>
            <w:lang w:eastAsia="en-US"/>
          </w:rPr>
          <w:br/>
          <w:t>ΒΟΥΤΣΗΣ Ν. , σελ.</w:t>
        </w:r>
        <w:r w:rsidRPr="005C1E3B">
          <w:rPr>
            <w:rFonts w:eastAsia="Times New Roman"/>
            <w:szCs w:val="24"/>
            <w:lang w:eastAsia="en-US"/>
          </w:rPr>
          <w:br/>
          <w:t>ΒΡΟΥΤΣΗΣ Ι. , σελ.</w:t>
        </w:r>
        <w:r w:rsidRPr="005C1E3B">
          <w:rPr>
            <w:rFonts w:eastAsia="Times New Roman"/>
            <w:szCs w:val="24"/>
            <w:lang w:eastAsia="en-US"/>
          </w:rPr>
          <w:br/>
          <w:t>ΓΕΩΡΓΙΑΔΗΣ Σ. , σελ.</w:t>
        </w:r>
        <w:r w:rsidRPr="005C1E3B">
          <w:rPr>
            <w:rFonts w:eastAsia="Times New Roman"/>
            <w:szCs w:val="24"/>
            <w:lang w:eastAsia="en-US"/>
          </w:rPr>
          <w:br/>
          <w:t>ΓΡΗΓΟΡΑΚΟΣ Λ. , σελ.</w:t>
        </w:r>
        <w:r w:rsidRPr="005C1E3B">
          <w:rPr>
            <w:rFonts w:eastAsia="Times New Roman"/>
            <w:szCs w:val="24"/>
            <w:lang w:eastAsia="en-US"/>
          </w:rPr>
          <w:br/>
          <w:t>ΔΑΒΑΚΗΣ Α. , σελ.</w:t>
        </w:r>
        <w:r w:rsidRPr="005C1E3B">
          <w:rPr>
            <w:rFonts w:eastAsia="Times New Roman"/>
            <w:szCs w:val="24"/>
            <w:lang w:eastAsia="en-US"/>
          </w:rPr>
          <w:br/>
          <w:t>ΘΕΟΧΑΡΟΠΟΥΛΟΣ Α. , σελ.</w:t>
        </w:r>
        <w:r w:rsidRPr="005C1E3B">
          <w:rPr>
            <w:rFonts w:eastAsia="Times New Roman"/>
            <w:szCs w:val="24"/>
            <w:lang w:eastAsia="en-US"/>
          </w:rPr>
          <w:br/>
          <w:t>ΚΑΚΛΑΜΑΝΗΣ Ν. , σελ.</w:t>
        </w:r>
        <w:r w:rsidRPr="005C1E3B">
          <w:rPr>
            <w:rFonts w:eastAsia="Times New Roman"/>
            <w:szCs w:val="24"/>
            <w:lang w:eastAsia="en-US"/>
          </w:rPr>
          <w:br/>
          <w:t>ΚΑΝΕΛΛΗ Γ. , σελ.</w:t>
        </w:r>
        <w:r w:rsidRPr="005C1E3B">
          <w:rPr>
            <w:rFonts w:eastAsia="Times New Roman"/>
            <w:szCs w:val="24"/>
            <w:lang w:eastAsia="en-US"/>
          </w:rPr>
          <w:br/>
          <w:t>ΚΑΡΡΑΣ Γ. , σελ.</w:t>
        </w:r>
        <w:r w:rsidRPr="005C1E3B">
          <w:rPr>
            <w:rFonts w:eastAsia="Times New Roman"/>
            <w:szCs w:val="24"/>
            <w:lang w:eastAsia="en-US"/>
          </w:rPr>
          <w:br/>
          <w:t>ΚΟΥΙΚ Τ. , σελ.</w:t>
        </w:r>
        <w:r w:rsidRPr="005C1E3B">
          <w:rPr>
            <w:rFonts w:eastAsia="Times New Roman"/>
            <w:szCs w:val="24"/>
            <w:lang w:eastAsia="en-US"/>
          </w:rPr>
          <w:br/>
          <w:t>ΚΟΥΡΑΚΗΣ Α. , σελ.</w:t>
        </w:r>
        <w:r w:rsidRPr="005C1E3B">
          <w:rPr>
            <w:rFonts w:eastAsia="Times New Roman"/>
            <w:szCs w:val="24"/>
            <w:lang w:eastAsia="en-US"/>
          </w:rPr>
          <w:br/>
          <w:t>ΚΡΕΜΑΣΤΙΝΟΣ Δ. , σελ.</w:t>
        </w:r>
        <w:r w:rsidRPr="005C1E3B">
          <w:rPr>
            <w:rFonts w:eastAsia="Times New Roman"/>
            <w:szCs w:val="24"/>
            <w:lang w:eastAsia="en-US"/>
          </w:rPr>
          <w:br/>
          <w:t>ΛΑΜΠΡΟΥΛΗΣ Γ. , σελ.</w:t>
        </w:r>
        <w:r w:rsidRPr="005C1E3B">
          <w:rPr>
            <w:rFonts w:eastAsia="Times New Roman"/>
            <w:szCs w:val="24"/>
            <w:lang w:eastAsia="en-US"/>
          </w:rPr>
          <w:br/>
          <w:t>ΛΟΒΕΡΔΟΣ Α. , σελ.</w:t>
        </w:r>
        <w:r w:rsidRPr="005C1E3B">
          <w:rPr>
            <w:rFonts w:eastAsia="Times New Roman"/>
            <w:szCs w:val="24"/>
            <w:lang w:eastAsia="en-US"/>
          </w:rPr>
          <w:br/>
          <w:t>ΛΥΚΟΥΔΗΣ Σ. , σελ.</w:t>
        </w:r>
        <w:r w:rsidRPr="005C1E3B">
          <w:rPr>
            <w:rFonts w:eastAsia="Times New Roman"/>
            <w:szCs w:val="24"/>
            <w:lang w:eastAsia="en-US"/>
          </w:rPr>
          <w:br/>
          <w:t>ΜΑΝΤΑΣ Χ. , σελ.</w:t>
        </w:r>
        <w:r w:rsidRPr="005C1E3B">
          <w:rPr>
            <w:rFonts w:eastAsia="Times New Roman"/>
            <w:szCs w:val="24"/>
            <w:lang w:eastAsia="en-US"/>
          </w:rPr>
          <w:br/>
          <w:t>ΜΑΥΡΩΤΑΣ Γ. , σελ.</w:t>
        </w:r>
        <w:r w:rsidRPr="005C1E3B">
          <w:rPr>
            <w:rFonts w:eastAsia="Times New Roman"/>
            <w:szCs w:val="24"/>
            <w:lang w:eastAsia="en-US"/>
          </w:rPr>
          <w:br/>
          <w:t>ΜΠΑΡΓΙΩΤΑΣ Κ. , σελ.</w:t>
        </w:r>
        <w:r w:rsidRPr="005C1E3B">
          <w:rPr>
            <w:rFonts w:eastAsia="Times New Roman"/>
            <w:szCs w:val="24"/>
            <w:lang w:eastAsia="en-US"/>
          </w:rPr>
          <w:br/>
          <w:t>ΠΑΠΠΑΣ Χ. , σελ.</w:t>
        </w:r>
        <w:r w:rsidRPr="005C1E3B">
          <w:rPr>
            <w:rFonts w:eastAsia="Times New Roman"/>
            <w:szCs w:val="24"/>
            <w:lang w:eastAsia="en-US"/>
          </w:rPr>
          <w:br/>
          <w:t>ΠΕΤΡΟΠΟΥΛΟΣ Α. , σελ.</w:t>
        </w:r>
        <w:r w:rsidRPr="005C1E3B">
          <w:rPr>
            <w:rFonts w:eastAsia="Times New Roman"/>
            <w:szCs w:val="24"/>
            <w:lang w:eastAsia="en-US"/>
          </w:rPr>
          <w:br/>
        </w:r>
        <w:r w:rsidRPr="005C1E3B">
          <w:rPr>
            <w:rFonts w:eastAsia="Times New Roman"/>
            <w:szCs w:val="24"/>
            <w:lang w:eastAsia="en-US"/>
          </w:rPr>
          <w:br/>
          <w:t>Β. Επί προσωπικού θέματος:</w:t>
        </w:r>
        <w:r w:rsidRPr="005C1E3B">
          <w:rPr>
            <w:rFonts w:eastAsia="Times New Roman"/>
            <w:szCs w:val="24"/>
            <w:lang w:eastAsia="en-US"/>
          </w:rPr>
          <w:br/>
          <w:t>ΓΕΩΡΓΙΑΔΗΣ Σ. , σελ.</w:t>
        </w:r>
        <w:r w:rsidRPr="005C1E3B">
          <w:rPr>
            <w:rFonts w:eastAsia="Times New Roman"/>
            <w:szCs w:val="24"/>
            <w:lang w:eastAsia="en-US"/>
          </w:rPr>
          <w:br/>
          <w:t>ΚΑΜΜΕΝΟΣ Π. , σελ.</w:t>
        </w:r>
        <w:r w:rsidRPr="005C1E3B">
          <w:rPr>
            <w:rFonts w:eastAsia="Times New Roman"/>
            <w:szCs w:val="24"/>
            <w:lang w:eastAsia="en-US"/>
          </w:rPr>
          <w:br/>
          <w:t>ΚΟΥΤΣΟΥΚΟΣ Γ. , σελ.</w:t>
        </w:r>
        <w:r w:rsidRPr="005C1E3B">
          <w:rPr>
            <w:rFonts w:eastAsia="Times New Roman"/>
            <w:szCs w:val="24"/>
            <w:lang w:eastAsia="en-US"/>
          </w:rPr>
          <w:br/>
          <w:t>ΤΣΑΚΑΛΩΤΟΣ Ε. , σελ.</w:t>
        </w:r>
        <w:r w:rsidRPr="005C1E3B">
          <w:rPr>
            <w:rFonts w:eastAsia="Times New Roman"/>
            <w:szCs w:val="24"/>
            <w:lang w:eastAsia="en-US"/>
          </w:rPr>
          <w:br/>
        </w:r>
        <w:r w:rsidRPr="005C1E3B">
          <w:rPr>
            <w:rFonts w:eastAsia="Times New Roman"/>
            <w:szCs w:val="24"/>
            <w:lang w:eastAsia="en-US"/>
          </w:rPr>
          <w:br/>
          <w:t>Γ. Επί της συλλυπητήριας αναφοράς:</w:t>
        </w:r>
        <w:r w:rsidRPr="005C1E3B">
          <w:rPr>
            <w:rFonts w:eastAsia="Times New Roman"/>
            <w:szCs w:val="24"/>
            <w:lang w:eastAsia="en-US"/>
          </w:rPr>
          <w:br/>
          <w:t>ΚΑΚΛΑΜΑΝΗΣ Ν. , σελ.</w:t>
        </w:r>
        <w:r w:rsidRPr="005C1E3B">
          <w:rPr>
            <w:rFonts w:eastAsia="Times New Roman"/>
            <w:szCs w:val="24"/>
            <w:lang w:eastAsia="en-US"/>
          </w:rPr>
          <w:br/>
          <w:t>ΛΟΒΕΡΔΟΣ Α. , σελ.</w:t>
        </w:r>
        <w:r w:rsidRPr="005C1E3B">
          <w:rPr>
            <w:rFonts w:eastAsia="Times New Roman"/>
            <w:szCs w:val="24"/>
            <w:lang w:eastAsia="en-US"/>
          </w:rPr>
          <w:br/>
        </w:r>
        <w:r w:rsidRPr="005C1E3B">
          <w:rPr>
            <w:rFonts w:eastAsia="Times New Roman"/>
            <w:szCs w:val="24"/>
            <w:lang w:eastAsia="en-US"/>
          </w:rPr>
          <w:br/>
          <w:t>Δ. Επί των επικαίρων ερωτήσεων:</w:t>
        </w:r>
        <w:r w:rsidRPr="005C1E3B">
          <w:rPr>
            <w:rFonts w:eastAsia="Times New Roman"/>
            <w:szCs w:val="24"/>
            <w:lang w:eastAsia="en-US"/>
          </w:rPr>
          <w:br/>
          <w:t>ΑΠΟΣΤΟΛΟΥ Ε. , σελ.</w:t>
        </w:r>
        <w:r w:rsidRPr="005C1E3B">
          <w:rPr>
            <w:rFonts w:eastAsia="Times New Roman"/>
            <w:szCs w:val="24"/>
            <w:lang w:eastAsia="en-US"/>
          </w:rPr>
          <w:br/>
          <w:t>ΒΕΡΝΑΡΔΑΚΗΣ Χ. , σελ.</w:t>
        </w:r>
        <w:r w:rsidRPr="005C1E3B">
          <w:rPr>
            <w:rFonts w:eastAsia="Times New Roman"/>
            <w:szCs w:val="24"/>
            <w:lang w:eastAsia="en-US"/>
          </w:rPr>
          <w:br/>
          <w:t>ΒΟΡΙΔΗΣ Μ. , σελ.</w:t>
        </w:r>
        <w:r w:rsidRPr="005C1E3B">
          <w:rPr>
            <w:rFonts w:eastAsia="Times New Roman"/>
            <w:szCs w:val="24"/>
            <w:lang w:eastAsia="en-US"/>
          </w:rPr>
          <w:br/>
          <w:t>ΓΚΙΟΚΑΣ Ι. , σελ.</w:t>
        </w:r>
        <w:r w:rsidRPr="005C1E3B">
          <w:rPr>
            <w:rFonts w:eastAsia="Times New Roman"/>
            <w:szCs w:val="24"/>
            <w:lang w:eastAsia="en-US"/>
          </w:rPr>
          <w:br/>
          <w:t>ΔΑΒΑΚΗΣ Α. , σελ.</w:t>
        </w:r>
        <w:r w:rsidRPr="005C1E3B">
          <w:rPr>
            <w:rFonts w:eastAsia="Times New Roman"/>
            <w:szCs w:val="24"/>
            <w:lang w:eastAsia="en-US"/>
          </w:rPr>
          <w:br/>
          <w:t>ΗΓΟΥΜΕΝΙΔΗΣ Ν. , σελ.</w:t>
        </w:r>
        <w:r w:rsidRPr="005C1E3B">
          <w:rPr>
            <w:rFonts w:eastAsia="Times New Roman"/>
            <w:szCs w:val="24"/>
            <w:lang w:eastAsia="en-US"/>
          </w:rPr>
          <w:br/>
          <w:t>ΚΑΜΑΤΕΡΟΣ Η. , σελ.</w:t>
        </w:r>
        <w:r w:rsidRPr="005C1E3B">
          <w:rPr>
            <w:rFonts w:eastAsia="Times New Roman"/>
            <w:szCs w:val="24"/>
            <w:lang w:eastAsia="en-US"/>
          </w:rPr>
          <w:br/>
          <w:t>ΚΕΓΚΕΡΟΓΛΟΥ Β. , σελ.</w:t>
        </w:r>
        <w:r w:rsidRPr="005C1E3B">
          <w:rPr>
            <w:rFonts w:eastAsia="Times New Roman"/>
            <w:szCs w:val="24"/>
            <w:lang w:eastAsia="en-US"/>
          </w:rPr>
          <w:br/>
          <w:t>ΚΟΚΚΑΛΗΣ Β. , σελ.</w:t>
        </w:r>
        <w:r w:rsidRPr="005C1E3B">
          <w:rPr>
            <w:rFonts w:eastAsia="Times New Roman"/>
            <w:szCs w:val="24"/>
            <w:lang w:eastAsia="en-US"/>
          </w:rPr>
          <w:br/>
          <w:t>ΛΑΜΠΡΟΥΛΗΣ Γ. , σελ.</w:t>
        </w:r>
        <w:r w:rsidRPr="005C1E3B">
          <w:rPr>
            <w:rFonts w:eastAsia="Times New Roman"/>
            <w:szCs w:val="24"/>
            <w:lang w:eastAsia="en-US"/>
          </w:rPr>
          <w:br/>
          <w:t>ΛΟΒΕΡΔΟΣ Α. , σελ.</w:t>
        </w:r>
        <w:r w:rsidRPr="005C1E3B">
          <w:rPr>
            <w:rFonts w:eastAsia="Times New Roman"/>
            <w:szCs w:val="24"/>
            <w:lang w:eastAsia="en-US"/>
          </w:rPr>
          <w:br/>
          <w:t>ΜΠΑΛΤΑΣ Α. , σελ.</w:t>
        </w:r>
        <w:r w:rsidRPr="005C1E3B">
          <w:rPr>
            <w:rFonts w:eastAsia="Times New Roman"/>
            <w:szCs w:val="24"/>
            <w:lang w:eastAsia="en-US"/>
          </w:rPr>
          <w:br/>
          <w:t>ΠΑΝΑΓΙΩΤΑΡΟΣ Η. , σελ.</w:t>
        </w:r>
        <w:r w:rsidRPr="005C1E3B">
          <w:rPr>
            <w:rFonts w:eastAsia="Times New Roman"/>
            <w:szCs w:val="24"/>
            <w:lang w:eastAsia="en-US"/>
          </w:rPr>
          <w:br/>
          <w:t>ΠΑΝΑΓΙΩΤΟΠΟΥΛΟΣ Ν. , σελ.</w:t>
        </w:r>
        <w:r w:rsidRPr="005C1E3B">
          <w:rPr>
            <w:rFonts w:eastAsia="Times New Roman"/>
            <w:szCs w:val="24"/>
            <w:lang w:eastAsia="en-US"/>
          </w:rPr>
          <w:br/>
          <w:t>ΠΑΡΑΣΚΕΥΟΠΟΥΛΟΣ Ν. , σελ.</w:t>
        </w:r>
        <w:r w:rsidRPr="005C1E3B">
          <w:rPr>
            <w:rFonts w:eastAsia="Times New Roman"/>
            <w:szCs w:val="24"/>
            <w:lang w:eastAsia="en-US"/>
          </w:rPr>
          <w:br/>
          <w:t>ΠΕΤΡΟΠΟΥΛΟΣ Α. , σελ.</w:t>
        </w:r>
        <w:r w:rsidRPr="005C1E3B">
          <w:rPr>
            <w:rFonts w:eastAsia="Times New Roman"/>
            <w:szCs w:val="24"/>
            <w:lang w:eastAsia="en-US"/>
          </w:rPr>
          <w:br/>
          <w:t>ΤΣΙΡΩΝΗΣ Ι. , σελ.</w:t>
        </w:r>
        <w:r w:rsidRPr="005C1E3B">
          <w:rPr>
            <w:rFonts w:eastAsia="Times New Roman"/>
            <w:szCs w:val="24"/>
            <w:lang w:eastAsia="en-US"/>
          </w:rPr>
          <w:br/>
          <w:t>ΦΙΛΗΣ Ν. , σελ.</w:t>
        </w:r>
        <w:r w:rsidRPr="005C1E3B">
          <w:rPr>
            <w:rFonts w:eastAsia="Times New Roman"/>
            <w:szCs w:val="24"/>
            <w:lang w:eastAsia="en-US"/>
          </w:rPr>
          <w:br/>
          <w:t>ΦΩΤΙΟΥ Θ. , σελ.</w:t>
        </w:r>
        <w:r w:rsidRPr="005C1E3B">
          <w:rPr>
            <w:rFonts w:eastAsia="Times New Roman"/>
            <w:szCs w:val="24"/>
            <w:lang w:eastAsia="en-US"/>
          </w:rPr>
          <w:br/>
          <w:t>ΧΡΙΣΤΟΦΙΛΟΠΟΥΛΟΥ Π. , σελ.</w:t>
        </w:r>
        <w:r w:rsidRPr="005C1E3B">
          <w:rPr>
            <w:rFonts w:eastAsia="Times New Roman"/>
            <w:szCs w:val="24"/>
            <w:lang w:eastAsia="en-US"/>
          </w:rPr>
          <w:br/>
        </w:r>
        <w:r w:rsidRPr="005C1E3B">
          <w:rPr>
            <w:rFonts w:eastAsia="Times New Roman"/>
            <w:szCs w:val="24"/>
            <w:lang w:eastAsia="en-US"/>
          </w:rPr>
          <w:br/>
          <w:t>Ε. Επί των σχεδίων νόμων του Υπουργείου Εθνικής  Άμυνας:</w:t>
        </w:r>
        <w:r w:rsidRPr="005C1E3B">
          <w:rPr>
            <w:rFonts w:eastAsia="Times New Roman"/>
            <w:szCs w:val="24"/>
            <w:lang w:eastAsia="en-US"/>
          </w:rPr>
          <w:br/>
          <w:t>ΑΣΗΜΑΚΟΠΟΥΛΟΥ  Ά. , σελ.</w:t>
        </w:r>
        <w:r w:rsidRPr="005C1E3B">
          <w:rPr>
            <w:rFonts w:eastAsia="Times New Roman"/>
            <w:szCs w:val="24"/>
            <w:lang w:eastAsia="en-US"/>
          </w:rPr>
          <w:br/>
          <w:t>ΒΑΡΒΙΤΣΙΩΤΗΣ Μ. , σελ.</w:t>
        </w:r>
        <w:r w:rsidRPr="005C1E3B">
          <w:rPr>
            <w:rFonts w:eastAsia="Times New Roman"/>
            <w:szCs w:val="24"/>
            <w:lang w:eastAsia="en-US"/>
          </w:rPr>
          <w:br/>
          <w:t>ΒΙΤΣΑΣ Δ. , σελ.</w:t>
        </w:r>
        <w:r w:rsidRPr="005C1E3B">
          <w:rPr>
            <w:rFonts w:eastAsia="Times New Roman"/>
            <w:szCs w:val="24"/>
            <w:lang w:eastAsia="en-US"/>
          </w:rPr>
          <w:br/>
          <w:t>ΒΟΥΛΤΕΨΗ Σ. , σελ.</w:t>
        </w:r>
        <w:r w:rsidRPr="005C1E3B">
          <w:rPr>
            <w:rFonts w:eastAsia="Times New Roman"/>
            <w:szCs w:val="24"/>
            <w:lang w:eastAsia="en-US"/>
          </w:rPr>
          <w:br/>
          <w:t>ΒΡΟΥΤΣΗΣ Ι. , σελ.</w:t>
        </w:r>
        <w:r w:rsidRPr="005C1E3B">
          <w:rPr>
            <w:rFonts w:eastAsia="Times New Roman"/>
            <w:szCs w:val="24"/>
            <w:lang w:eastAsia="en-US"/>
          </w:rPr>
          <w:br/>
          <w:t>ΓΕΩΡΓΙΑΔΗΣ Σ. , σελ.</w:t>
        </w:r>
        <w:r w:rsidRPr="005C1E3B">
          <w:rPr>
            <w:rFonts w:eastAsia="Times New Roman"/>
            <w:szCs w:val="24"/>
            <w:lang w:eastAsia="en-US"/>
          </w:rPr>
          <w:br/>
          <w:t>ΔΑΒΑΚΗΣ Α. , σελ.</w:t>
        </w:r>
        <w:r w:rsidRPr="005C1E3B">
          <w:rPr>
            <w:rFonts w:eastAsia="Times New Roman"/>
            <w:szCs w:val="24"/>
            <w:lang w:eastAsia="en-US"/>
          </w:rPr>
          <w:br/>
          <w:t>ΔΗΜΗΤΡΙΑΔΗΣ Δ. , σελ.</w:t>
        </w:r>
        <w:r w:rsidRPr="005C1E3B">
          <w:rPr>
            <w:rFonts w:eastAsia="Times New Roman"/>
            <w:szCs w:val="24"/>
            <w:lang w:eastAsia="en-US"/>
          </w:rPr>
          <w:br/>
          <w:t>ΘΕΟΦΥΛΑΚΤΟΣ Ι. , σελ.</w:t>
        </w:r>
        <w:r w:rsidRPr="005C1E3B">
          <w:rPr>
            <w:rFonts w:eastAsia="Times New Roman"/>
            <w:szCs w:val="24"/>
            <w:lang w:eastAsia="en-US"/>
          </w:rPr>
          <w:br/>
          <w:t>ΘΕΟΧΑΡΗΣ Θ. , σελ.</w:t>
        </w:r>
        <w:r w:rsidRPr="005C1E3B">
          <w:rPr>
            <w:rFonts w:eastAsia="Times New Roman"/>
            <w:szCs w:val="24"/>
            <w:lang w:eastAsia="en-US"/>
          </w:rPr>
          <w:br/>
          <w:t>ΘΕΟΧΑΡΟΠΟΥΛΟΣ Α. , σελ.</w:t>
        </w:r>
        <w:r w:rsidRPr="005C1E3B">
          <w:rPr>
            <w:rFonts w:eastAsia="Times New Roman"/>
            <w:szCs w:val="24"/>
            <w:lang w:eastAsia="en-US"/>
          </w:rPr>
          <w:br/>
          <w:t>ΙΓΓΛΕΖΗ Α. , σελ.</w:t>
        </w:r>
        <w:r w:rsidRPr="005C1E3B">
          <w:rPr>
            <w:rFonts w:eastAsia="Times New Roman"/>
            <w:szCs w:val="24"/>
            <w:lang w:eastAsia="en-US"/>
          </w:rPr>
          <w:br/>
          <w:t>ΚΑΜΜΕΝΟΣ Π. , σελ.</w:t>
        </w:r>
        <w:r w:rsidRPr="005C1E3B">
          <w:rPr>
            <w:rFonts w:eastAsia="Times New Roman"/>
            <w:szCs w:val="24"/>
            <w:lang w:eastAsia="en-US"/>
          </w:rPr>
          <w:br/>
          <w:t>ΚΑΝΕΛΛΗ Γ. , σελ.</w:t>
        </w:r>
        <w:r w:rsidRPr="005C1E3B">
          <w:rPr>
            <w:rFonts w:eastAsia="Times New Roman"/>
            <w:szCs w:val="24"/>
            <w:lang w:eastAsia="en-US"/>
          </w:rPr>
          <w:br/>
          <w:t>ΚΑΡΑΘΑΝΑΣΟΠΟΥΛΟΣ Ν. , σελ.</w:t>
        </w:r>
        <w:r w:rsidRPr="005C1E3B">
          <w:rPr>
            <w:rFonts w:eastAsia="Times New Roman"/>
            <w:szCs w:val="24"/>
            <w:lang w:eastAsia="en-US"/>
          </w:rPr>
          <w:br/>
          <w:t>ΚΑΡΡΑΣ Γ. , σελ.</w:t>
        </w:r>
        <w:r w:rsidRPr="005C1E3B">
          <w:rPr>
            <w:rFonts w:eastAsia="Times New Roman"/>
            <w:szCs w:val="24"/>
            <w:lang w:eastAsia="en-US"/>
          </w:rPr>
          <w:br/>
          <w:t>ΚΑΤΣΙΚΗΣ Κ. , σελ.</w:t>
        </w:r>
        <w:r w:rsidRPr="005C1E3B">
          <w:rPr>
            <w:rFonts w:eastAsia="Times New Roman"/>
            <w:szCs w:val="24"/>
            <w:lang w:eastAsia="en-US"/>
          </w:rPr>
          <w:br/>
          <w:t>ΚΕΓΚΕΡΟΓΛΟΥ Β. , σελ.</w:t>
        </w:r>
        <w:r w:rsidRPr="005C1E3B">
          <w:rPr>
            <w:rFonts w:eastAsia="Times New Roman"/>
            <w:szCs w:val="24"/>
            <w:lang w:eastAsia="en-US"/>
          </w:rPr>
          <w:br/>
          <w:t>ΚΟΥΙΚ Τ. , σελ.</w:t>
        </w:r>
        <w:r w:rsidRPr="005C1E3B">
          <w:rPr>
            <w:rFonts w:eastAsia="Times New Roman"/>
            <w:szCs w:val="24"/>
            <w:lang w:eastAsia="en-US"/>
          </w:rPr>
          <w:br/>
          <w:t>ΚΟΥΤΣΟΥΚΟΣ Γ. , σελ.</w:t>
        </w:r>
        <w:r w:rsidRPr="005C1E3B">
          <w:rPr>
            <w:rFonts w:eastAsia="Times New Roman"/>
            <w:szCs w:val="24"/>
            <w:lang w:eastAsia="en-US"/>
          </w:rPr>
          <w:br/>
          <w:t>ΛΟΒΕΡΔΟΣ Α. , σελ.</w:t>
        </w:r>
        <w:r w:rsidRPr="005C1E3B">
          <w:rPr>
            <w:rFonts w:eastAsia="Times New Roman"/>
            <w:szCs w:val="24"/>
            <w:lang w:eastAsia="en-US"/>
          </w:rPr>
          <w:br/>
          <w:t>ΜΑΝΤΑΣ Χ. , σελ.</w:t>
        </w:r>
        <w:r w:rsidRPr="005C1E3B">
          <w:rPr>
            <w:rFonts w:eastAsia="Times New Roman"/>
            <w:szCs w:val="24"/>
            <w:lang w:eastAsia="en-US"/>
          </w:rPr>
          <w:br/>
          <w:t>ΜΑΥΡΩΤΑΣ Γ. , σελ.</w:t>
        </w:r>
        <w:r w:rsidRPr="005C1E3B">
          <w:rPr>
            <w:rFonts w:eastAsia="Times New Roman"/>
            <w:szCs w:val="24"/>
            <w:lang w:eastAsia="en-US"/>
          </w:rPr>
          <w:br/>
          <w:t>ΜΕΓΑΛΟΟΙΚΟΝΟΜΟΥ Θ. , σελ.</w:t>
        </w:r>
        <w:r w:rsidRPr="005C1E3B">
          <w:rPr>
            <w:rFonts w:eastAsia="Times New Roman"/>
            <w:szCs w:val="24"/>
            <w:lang w:eastAsia="en-US"/>
          </w:rPr>
          <w:br/>
          <w:t>ΜΠΑΡΓΙΩΤΑΣ Κ. , σελ.</w:t>
        </w:r>
        <w:r w:rsidRPr="005C1E3B">
          <w:rPr>
            <w:rFonts w:eastAsia="Times New Roman"/>
            <w:szCs w:val="24"/>
            <w:lang w:eastAsia="en-US"/>
          </w:rPr>
          <w:br/>
          <w:t>ΠΑΝΑΓΙΩΤΑΡΟΣ Η. , σελ.</w:t>
        </w:r>
        <w:r w:rsidRPr="005C1E3B">
          <w:rPr>
            <w:rFonts w:eastAsia="Times New Roman"/>
            <w:szCs w:val="24"/>
            <w:lang w:eastAsia="en-US"/>
          </w:rPr>
          <w:br/>
          <w:t>ΠΑΠΠΑΣ Χ. , σελ.</w:t>
        </w:r>
        <w:r w:rsidRPr="005C1E3B">
          <w:rPr>
            <w:rFonts w:eastAsia="Times New Roman"/>
            <w:szCs w:val="24"/>
            <w:lang w:eastAsia="en-US"/>
          </w:rPr>
          <w:br/>
          <w:t>ΠΕΤΡΟΠΟΥΛΟΣ Α. , σελ.</w:t>
        </w:r>
        <w:r w:rsidRPr="005C1E3B">
          <w:rPr>
            <w:rFonts w:eastAsia="Times New Roman"/>
            <w:szCs w:val="24"/>
            <w:lang w:eastAsia="en-US"/>
          </w:rPr>
          <w:br/>
          <w:t>ΣΑΡΙΔΗΣ Ι. , σελ.</w:t>
        </w:r>
        <w:r w:rsidRPr="005C1E3B">
          <w:rPr>
            <w:rFonts w:eastAsia="Times New Roman"/>
            <w:szCs w:val="24"/>
            <w:lang w:eastAsia="en-US"/>
          </w:rPr>
          <w:br/>
          <w:t>ΣΚΟΥΡΛΕΤΗΣ Π. , σελ.</w:t>
        </w:r>
        <w:r w:rsidRPr="005C1E3B">
          <w:rPr>
            <w:rFonts w:eastAsia="Times New Roman"/>
            <w:szCs w:val="24"/>
            <w:lang w:eastAsia="en-US"/>
          </w:rPr>
          <w:br/>
          <w:t>ΤΣΑΚΑΛΩΤΟΣ Ε. , σελ.</w:t>
        </w:r>
        <w:r w:rsidRPr="005C1E3B">
          <w:rPr>
            <w:rFonts w:eastAsia="Times New Roman"/>
            <w:szCs w:val="24"/>
            <w:lang w:eastAsia="en-US"/>
          </w:rPr>
          <w:br/>
          <w:t>ΧΡΙΣΤΟΦΙΛΟΠΟΥΛΟΥ Π. , σελ.</w:t>
        </w:r>
        <w:r w:rsidRPr="005C1E3B">
          <w:rPr>
            <w:rFonts w:eastAsia="Times New Roman"/>
            <w:szCs w:val="24"/>
            <w:lang w:eastAsia="en-US"/>
          </w:rPr>
          <w:br/>
          <w:t>ΧΡΥΣΟΒΕΛΩΝΗ Μ. , σελ.</w:t>
        </w:r>
        <w:r w:rsidRPr="005C1E3B">
          <w:rPr>
            <w:rFonts w:eastAsia="Times New Roman"/>
            <w:szCs w:val="24"/>
            <w:lang w:eastAsia="en-US"/>
          </w:rPr>
          <w:br/>
        </w:r>
        <w:r w:rsidRPr="005C1E3B">
          <w:rPr>
            <w:rFonts w:eastAsia="Times New Roman"/>
            <w:szCs w:val="24"/>
            <w:lang w:eastAsia="en-US"/>
          </w:rPr>
          <w:br/>
          <w:t>ΠΑΡΕΜΒΑΣΕΙΣ:</w:t>
        </w:r>
        <w:r w:rsidRPr="005C1E3B">
          <w:rPr>
            <w:rFonts w:eastAsia="Times New Roman"/>
            <w:szCs w:val="24"/>
            <w:lang w:eastAsia="en-US"/>
          </w:rPr>
          <w:br/>
          <w:t>ΑΝΤΩΝΙΟΥ Χ. , σελ.</w:t>
        </w:r>
        <w:r w:rsidRPr="005C1E3B">
          <w:rPr>
            <w:rFonts w:eastAsia="Times New Roman"/>
            <w:szCs w:val="24"/>
            <w:lang w:eastAsia="en-US"/>
          </w:rPr>
          <w:br/>
          <w:t>ΗΓΟΥΜΕΝΙΔΗΣ Ν. , σελ.</w:t>
        </w:r>
        <w:r w:rsidRPr="005C1E3B">
          <w:rPr>
            <w:rFonts w:eastAsia="Times New Roman"/>
            <w:szCs w:val="24"/>
            <w:lang w:eastAsia="en-US"/>
          </w:rPr>
          <w:br/>
          <w:t>ΘΕΩΝΑΣ Ι. , σελ.</w:t>
        </w:r>
        <w:r w:rsidRPr="005C1E3B">
          <w:rPr>
            <w:rFonts w:eastAsia="Times New Roman"/>
            <w:szCs w:val="24"/>
            <w:lang w:eastAsia="en-US"/>
          </w:rPr>
          <w:br/>
          <w:t>ΚΑΪΣΑΣ Γ. , σελ.</w:t>
        </w:r>
        <w:r w:rsidRPr="005C1E3B">
          <w:rPr>
            <w:rFonts w:eastAsia="Times New Roman"/>
            <w:szCs w:val="24"/>
            <w:lang w:eastAsia="en-US"/>
          </w:rPr>
          <w:br/>
          <w:t>ΚΑΚΛΑΜΑΝΗΣ Ν. , σελ.</w:t>
        </w:r>
        <w:r w:rsidRPr="005C1E3B">
          <w:rPr>
            <w:rFonts w:eastAsia="Times New Roman"/>
            <w:szCs w:val="24"/>
            <w:lang w:eastAsia="en-US"/>
          </w:rPr>
          <w:br/>
          <w:t>ΚΑΜΜΕΝΟΣ Δ. , σελ.</w:t>
        </w:r>
        <w:r w:rsidRPr="005C1E3B">
          <w:rPr>
            <w:rFonts w:eastAsia="Times New Roman"/>
            <w:szCs w:val="24"/>
            <w:lang w:eastAsia="en-US"/>
          </w:rPr>
          <w:br/>
          <w:t>ΚΟΖΟΜΠΟΛΗ - ΑΜΑΝΑΤΙΔΗ Π. , σελ.</w:t>
        </w:r>
        <w:r w:rsidRPr="005C1E3B">
          <w:rPr>
            <w:rFonts w:eastAsia="Times New Roman"/>
            <w:szCs w:val="24"/>
            <w:lang w:eastAsia="en-US"/>
          </w:rPr>
          <w:br/>
          <w:t>ΛΑΠΠΑΣ Σ. , σελ.</w:t>
        </w:r>
        <w:r w:rsidRPr="005C1E3B">
          <w:rPr>
            <w:rFonts w:eastAsia="Times New Roman"/>
            <w:szCs w:val="24"/>
            <w:lang w:eastAsia="en-US"/>
          </w:rPr>
          <w:br/>
          <w:t>ΜΠΟΥΚΩΡΟΣ Χ. , σελ.</w:t>
        </w:r>
        <w:r w:rsidRPr="005C1E3B">
          <w:rPr>
            <w:rFonts w:eastAsia="Times New Roman"/>
            <w:szCs w:val="24"/>
            <w:lang w:eastAsia="en-US"/>
          </w:rPr>
          <w:br/>
          <w:t>ΣΙΜΟΡΕΛΗΣ Χ. , σελ.</w:t>
        </w:r>
        <w:r w:rsidRPr="005C1E3B">
          <w:rPr>
            <w:rFonts w:eastAsia="Times New Roman"/>
            <w:szCs w:val="24"/>
            <w:lang w:eastAsia="en-US"/>
          </w:rPr>
          <w:br/>
          <w:t>ΣΥΡΜΑΛΕΝΙΟΣ Ν. , σελ.</w:t>
        </w:r>
        <w:r w:rsidRPr="005C1E3B">
          <w:rPr>
            <w:rFonts w:eastAsia="Times New Roman"/>
            <w:szCs w:val="24"/>
            <w:lang w:eastAsia="en-US"/>
          </w:rPr>
          <w:br/>
        </w:r>
      </w:ins>
    </w:p>
    <w:p w14:paraId="0EE0FAE6"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EE0FAE7"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0EE0FAE8"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EE0FAE9"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ΣΥΝΟΔΟΣ Α΄</w:t>
      </w:r>
    </w:p>
    <w:p w14:paraId="0EE0FAEA"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ΣΥΝΕΔΡΙΑΣΗ ΡΛΖ΄</w:t>
      </w:r>
    </w:p>
    <w:p w14:paraId="0EE0FAEB"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Πέμπτη 2 Ιουνίου 2016</w:t>
      </w:r>
    </w:p>
    <w:p w14:paraId="0EE0FAE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 Ιουνίου 2016, ημέρα Πέμπτη και ώρα 9.37΄ συνήλθε στην Αίθουσα των συνεδριάσεων του Βουλευτηρίου η Βουλή σε ολομέλεια για να συνεδριάσει υπό την προεδρία του Ζ΄ Αντιπροέδρου αυτής κ. </w:t>
      </w:r>
      <w:r w:rsidRPr="00B5051C">
        <w:rPr>
          <w:rFonts w:eastAsia="Times New Roman" w:cs="Times New Roman"/>
          <w:b/>
          <w:szCs w:val="24"/>
        </w:rPr>
        <w:t>ΓΕΩΡΓΙΟΥ ΛΑΜΠΡΟΥΛΗ</w:t>
      </w:r>
      <w:r>
        <w:rPr>
          <w:rFonts w:eastAsia="Times New Roman" w:cs="Times New Roman"/>
          <w:szCs w:val="24"/>
        </w:rPr>
        <w:t xml:space="preserve">. </w:t>
      </w:r>
    </w:p>
    <w:p w14:paraId="0EE0FAE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0EE0FAE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(ΕΠΙΚΥΡΩΣΗ ΠΡΑΚΤΙΚΩΝ: Σύμφωνα με την από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εξουσιοδότηση του Σώματος επικυρώθηκαν με ευθύνη του Προεδρείου τα Πρακτικά της ΡΛΣΤ΄ συνεδριάσεώς του, της Τετάρτης 1</w:t>
      </w:r>
      <w:r>
        <w:rPr>
          <w:rFonts w:eastAsia="Times New Roman" w:cs="Times New Roman"/>
          <w:szCs w:val="24"/>
          <w:vertAlign w:val="superscript"/>
        </w:rPr>
        <w:t>ης</w:t>
      </w:r>
      <w:r>
        <w:rPr>
          <w:rFonts w:eastAsia="Times New Roman" w:cs="Times New Roman"/>
          <w:szCs w:val="24"/>
        </w:rPr>
        <w:t xml:space="preserve"> Ιουνίου 2016 σε ό,τι αφορά την </w:t>
      </w:r>
      <w:r>
        <w:rPr>
          <w:rFonts w:eastAsia="Times New Roman" w:cs="Times New Roman"/>
          <w:szCs w:val="24"/>
        </w:rPr>
        <w:t>ψήφιση στο σύνολο των σχεδίων νόμων:</w:t>
      </w:r>
    </w:p>
    <w:p w14:paraId="0EE0FAE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1. «Κύρωση του Μνημονίου Συνεργασίας μεταξύ του Υπουργείου Εξωτερικών της Ελληνικής Δημοκρατίας και του Υπουργείου Εξωτερικών της Δημοκρατίας του Αζερμπαϊτζάν σε θέματα Ευρωπαϊκής Ένωσης και άλλες διατάξεις». </w:t>
      </w:r>
    </w:p>
    <w:p w14:paraId="0EE0FAF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2. «Κύρωσ</w:t>
      </w:r>
      <w:r>
        <w:rPr>
          <w:rFonts w:eastAsia="Times New Roman" w:cs="Times New Roman"/>
          <w:szCs w:val="24"/>
        </w:rPr>
        <w:t xml:space="preserve">η του Μνημονίου Συνεργασίας μεταξύ του Υπουργείου Εξωτερικών της Γεωργίας και του Υπουργείου Εξωτερικών της Ελλάδας για την προσέγγιση της Γεωργίας στην Ευρωπαϊκή Ένωση και άλλες διατάξεις». </w:t>
      </w:r>
    </w:p>
    <w:p w14:paraId="0EE0FAF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3. «Κύρωση του Μνημονίου Συνεργασίας μεταξύ του Υπουργείου Εξωτε</w:t>
      </w:r>
      <w:r>
        <w:rPr>
          <w:rFonts w:eastAsia="Times New Roman" w:cs="Times New Roman"/>
          <w:szCs w:val="24"/>
        </w:rPr>
        <w:t xml:space="preserve">ρικών της Ελληνικής Δημοκρατίας και του Υπουργείου Εξωτερικών και Ευρωπαϊκής Ολοκλήρωσης της Δημοκρατίας της Μολδαβίας για την προσέγγιση της Μολδαβίας με την Ευρωπαϊκή Ένωση και άλλες διατάξεις») </w:t>
      </w:r>
    </w:p>
    <w:p w14:paraId="0EE0FAF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w:t>
      </w:r>
      <w:r>
        <w:rPr>
          <w:rFonts w:eastAsia="Times New Roman" w:cs="Times New Roman"/>
          <w:szCs w:val="24"/>
        </w:rPr>
        <w:t>ωτήσεων της Παρασκευής 3 Ιουνίου 2016.</w:t>
      </w:r>
    </w:p>
    <w:p w14:paraId="0EE0FAF3"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 xml:space="preserve">Α. </w:t>
      </w:r>
      <w:r>
        <w:rPr>
          <w:rFonts w:eastAsia="Times New Roman" w:cs="Times New Roman"/>
          <w:bCs/>
          <w:szCs w:val="24"/>
        </w:rPr>
        <w:t xml:space="preserve">ΕΠΙΚΑΙΡΕΣ ΕΡΩΤΗΣΕΙΣ </w:t>
      </w:r>
      <w:r>
        <w:rPr>
          <w:rFonts w:eastAsia="Times New Roman" w:cs="Times New Roman"/>
          <w:bCs/>
          <w:szCs w:val="24"/>
        </w:rPr>
        <w:t>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του</w:t>
      </w:r>
      <w:r>
        <w:rPr>
          <w:rFonts w:eastAsia="Times New Roman" w:cs="Times New Roman"/>
          <w:bCs/>
          <w:szCs w:val="24"/>
        </w:rPr>
        <w:t xml:space="preserve"> Βουλής)</w:t>
      </w:r>
    </w:p>
    <w:p w14:paraId="0EE0FAF4"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1. Η με αριθμό 932/31-5-2016 επίκαιρη ερώτηση της Βουλευτού Χαλκιδικής του Συνασπισμού Ριζοσπαστικής Αριστεράς κ</w:t>
      </w:r>
      <w:r>
        <w:rPr>
          <w:rFonts w:eastAsia="Times New Roman" w:cs="Times New Roman"/>
          <w:bCs/>
          <w:szCs w:val="24"/>
        </w:rPr>
        <w:t>.</w:t>
      </w:r>
      <w:r>
        <w:rPr>
          <w:rFonts w:eastAsia="Times New Roman" w:cs="Times New Roman"/>
          <w:bCs/>
          <w:szCs w:val="24"/>
        </w:rPr>
        <w:t xml:space="preserve"> Αικατερί</w:t>
      </w:r>
      <w:r>
        <w:rPr>
          <w:rFonts w:eastAsia="Times New Roman" w:cs="Times New Roman"/>
          <w:bCs/>
          <w:szCs w:val="24"/>
        </w:rPr>
        <w:t xml:space="preserve">νης Ιγγλέζη προς τον Υπουργό Οικονομικών, σχετικά με τη δημιουργία Γραφείου Εξυπηρέτησης Φορολογουμένων (ΓΕΦ) στην πρωτεύουσα του Δήμου Αριστοτέλη Χαλκιδικής. </w:t>
      </w:r>
    </w:p>
    <w:p w14:paraId="0EE0FAF5"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lastRenderedPageBreak/>
        <w:t>2. Η με αριθμό 923/30-5-2016 επίκαιρη ερώτηση της Βουλευτού Β΄ Αθηνών της Νέας Δημοκρατίας κ</w:t>
      </w:r>
      <w:r>
        <w:rPr>
          <w:rFonts w:eastAsia="Times New Roman" w:cs="Times New Roman"/>
          <w:bCs/>
          <w:szCs w:val="24"/>
        </w:rPr>
        <w:t>.</w:t>
      </w:r>
      <w:r>
        <w:rPr>
          <w:rFonts w:eastAsia="Times New Roman" w:cs="Times New Roman"/>
          <w:bCs/>
          <w:szCs w:val="24"/>
        </w:rPr>
        <w:t xml:space="preserve"> Αικατερίνης Παπακώστα-Σιδηροπούλου προς τον Υπουργό Εργασίας, Κοινωνικής Ασφάλισης και Κοινωνικής Αλληλεγγύης, σχετικά με την εναρμόνιση των </w:t>
      </w:r>
      <w:r>
        <w:rPr>
          <w:rFonts w:eastAsia="Times New Roman" w:cs="Times New Roman"/>
          <w:bCs/>
          <w:szCs w:val="24"/>
        </w:rPr>
        <w:t>δ</w:t>
      </w:r>
      <w:r>
        <w:rPr>
          <w:rFonts w:eastAsia="Times New Roman" w:cs="Times New Roman"/>
          <w:bCs/>
          <w:szCs w:val="24"/>
        </w:rPr>
        <w:t xml:space="preserve">ιαδικασιών </w:t>
      </w:r>
      <w:r>
        <w:rPr>
          <w:rFonts w:eastAsia="Times New Roman" w:cs="Times New Roman"/>
          <w:bCs/>
          <w:szCs w:val="24"/>
        </w:rPr>
        <w:t>α</w:t>
      </w:r>
      <w:r>
        <w:rPr>
          <w:rFonts w:eastAsia="Times New Roman" w:cs="Times New Roman"/>
          <w:bCs/>
          <w:szCs w:val="24"/>
        </w:rPr>
        <w:t xml:space="preserve">ποπληρωμής </w:t>
      </w:r>
      <w:r>
        <w:rPr>
          <w:rFonts w:eastAsia="Times New Roman" w:cs="Times New Roman"/>
          <w:bCs/>
          <w:szCs w:val="24"/>
        </w:rPr>
        <w:t>δ</w:t>
      </w:r>
      <w:r>
        <w:rPr>
          <w:rFonts w:eastAsia="Times New Roman" w:cs="Times New Roman"/>
          <w:bCs/>
          <w:szCs w:val="24"/>
        </w:rPr>
        <w:t xml:space="preserve">ανείων </w:t>
      </w:r>
      <w:r>
        <w:rPr>
          <w:rFonts w:eastAsia="Times New Roman" w:cs="Times New Roman"/>
          <w:bCs/>
          <w:szCs w:val="24"/>
        </w:rPr>
        <w:t>τ</w:t>
      </w:r>
      <w:r>
        <w:rPr>
          <w:rFonts w:eastAsia="Times New Roman" w:cs="Times New Roman"/>
          <w:bCs/>
          <w:szCs w:val="24"/>
        </w:rPr>
        <w:t xml:space="preserve">ρίτεκνων </w:t>
      </w:r>
      <w:r>
        <w:rPr>
          <w:rFonts w:eastAsia="Times New Roman" w:cs="Times New Roman"/>
          <w:bCs/>
          <w:szCs w:val="24"/>
        </w:rPr>
        <w:t>ο</w:t>
      </w:r>
      <w:r>
        <w:rPr>
          <w:rFonts w:eastAsia="Times New Roman" w:cs="Times New Roman"/>
          <w:bCs/>
          <w:szCs w:val="24"/>
        </w:rPr>
        <w:t xml:space="preserve">ικογενειών του </w:t>
      </w:r>
      <w:r>
        <w:rPr>
          <w:rFonts w:eastAsia="Times New Roman" w:cs="Times New Roman"/>
          <w:bCs/>
          <w:szCs w:val="24"/>
        </w:rPr>
        <w:t>ι</w:t>
      </w:r>
      <w:r>
        <w:rPr>
          <w:rFonts w:eastAsia="Times New Roman" w:cs="Times New Roman"/>
          <w:bCs/>
          <w:szCs w:val="24"/>
        </w:rPr>
        <w:t xml:space="preserve">διωτικού </w:t>
      </w:r>
      <w:r>
        <w:rPr>
          <w:rFonts w:eastAsia="Times New Roman" w:cs="Times New Roman"/>
          <w:bCs/>
          <w:szCs w:val="24"/>
        </w:rPr>
        <w:t>τ</w:t>
      </w:r>
      <w:r>
        <w:rPr>
          <w:rFonts w:eastAsia="Times New Roman" w:cs="Times New Roman"/>
          <w:bCs/>
          <w:szCs w:val="24"/>
        </w:rPr>
        <w:t xml:space="preserve">ομέα με τις </w:t>
      </w:r>
      <w:r>
        <w:rPr>
          <w:rFonts w:eastAsia="Times New Roman" w:cs="Times New Roman"/>
          <w:bCs/>
          <w:szCs w:val="24"/>
        </w:rPr>
        <w:t>τ</w:t>
      </w:r>
      <w:r>
        <w:rPr>
          <w:rFonts w:eastAsia="Times New Roman" w:cs="Times New Roman"/>
          <w:bCs/>
          <w:szCs w:val="24"/>
        </w:rPr>
        <w:t xml:space="preserve">ρίτεκνες </w:t>
      </w:r>
      <w:r>
        <w:rPr>
          <w:rFonts w:eastAsia="Times New Roman" w:cs="Times New Roman"/>
          <w:bCs/>
          <w:szCs w:val="24"/>
        </w:rPr>
        <w:t>ο</w:t>
      </w:r>
      <w:r>
        <w:rPr>
          <w:rFonts w:eastAsia="Times New Roman" w:cs="Times New Roman"/>
          <w:bCs/>
          <w:szCs w:val="24"/>
        </w:rPr>
        <w:t xml:space="preserve">ικογένειες του </w:t>
      </w:r>
      <w:r>
        <w:rPr>
          <w:rFonts w:eastAsia="Times New Roman" w:cs="Times New Roman"/>
          <w:bCs/>
          <w:szCs w:val="24"/>
        </w:rPr>
        <w:t>δ</w:t>
      </w:r>
      <w:r>
        <w:rPr>
          <w:rFonts w:eastAsia="Times New Roman" w:cs="Times New Roman"/>
          <w:bCs/>
          <w:szCs w:val="24"/>
        </w:rPr>
        <w:t>ημοσίο</w:t>
      </w:r>
      <w:r>
        <w:rPr>
          <w:rFonts w:eastAsia="Times New Roman" w:cs="Times New Roman"/>
          <w:bCs/>
          <w:szCs w:val="24"/>
        </w:rPr>
        <w:t xml:space="preserve">υ. </w:t>
      </w:r>
    </w:p>
    <w:p w14:paraId="0EE0FAF6"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 xml:space="preserve">3. Η με αριθμό 929/30-5-2016 επίκαιρη ερώτηση του ΣΤ΄ Αντιπροέδρου της Βουλής και Βουλευτή Δωδεκανήσου της Δημοκρατικής Συμπαράταξης ΠΑΣΟΚ - ΔΗΜΑΡ κ. Δημητρίου Κρεμαστινού προς τον Υπουργό Οικονομικών, σχετικά με τη χρεοκοπία της </w:t>
      </w:r>
      <w:r>
        <w:rPr>
          <w:rFonts w:eastAsia="Times New Roman" w:cs="Times New Roman"/>
          <w:bCs/>
          <w:szCs w:val="24"/>
        </w:rPr>
        <w:t>χ</w:t>
      </w:r>
      <w:r>
        <w:rPr>
          <w:rFonts w:eastAsia="Times New Roman" w:cs="Times New Roman"/>
          <w:bCs/>
          <w:szCs w:val="24"/>
        </w:rPr>
        <w:t>ώρας και τη δημοσιονο</w:t>
      </w:r>
      <w:r>
        <w:rPr>
          <w:rFonts w:eastAsia="Times New Roman" w:cs="Times New Roman"/>
          <w:bCs/>
          <w:szCs w:val="24"/>
        </w:rPr>
        <w:t xml:space="preserve">μική εκτροπή. </w:t>
      </w:r>
    </w:p>
    <w:p w14:paraId="0EE0FAF7"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4. Η με αριθμό 931/30-5-2016 επίκαιρη ερώτηση του Βουλευτή Β΄ Αθηνών του Κομμουνιστικού Κόμματος Ελλάδ</w:t>
      </w:r>
      <w:r>
        <w:rPr>
          <w:rFonts w:eastAsia="Times New Roman" w:cs="Times New Roman"/>
          <w:bCs/>
          <w:szCs w:val="24"/>
        </w:rPr>
        <w:t>α</w:t>
      </w:r>
      <w:r>
        <w:rPr>
          <w:rFonts w:eastAsia="Times New Roman" w:cs="Times New Roman"/>
          <w:bCs/>
          <w:szCs w:val="24"/>
        </w:rPr>
        <w:t>ς κ. Χρήστου Κατσώτη προς τον Υπουργό Εργασίας, Κοινωνικής Ασφάλισης και Κοινωνικής Αλληλεγγύης, σχετικά με τη διατήρηση των θέσεων εργασί</w:t>
      </w:r>
      <w:r>
        <w:rPr>
          <w:rFonts w:eastAsia="Times New Roman" w:cs="Times New Roman"/>
          <w:bCs/>
          <w:szCs w:val="24"/>
        </w:rPr>
        <w:t xml:space="preserve">ας με όλα τα δικαιώματα των εργαζομένων στις πτηνοτροφικές εγκαταστάσεις από τον νέο εργοδότη «ΝΙΤΣΙΑΚΟ». </w:t>
      </w:r>
    </w:p>
    <w:p w14:paraId="0EE0FAF8"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lastRenderedPageBreak/>
        <w:t>5. Η με αριθμό 927/30-5-2016 επίκαιρη ερώτηση του Βουλευτή Β΄ Πειραι</w:t>
      </w:r>
      <w:r>
        <w:rPr>
          <w:rFonts w:eastAsia="Times New Roman" w:cs="Times New Roman"/>
          <w:bCs/>
          <w:szCs w:val="24"/>
        </w:rPr>
        <w:t>ώς</w:t>
      </w:r>
      <w:r>
        <w:rPr>
          <w:rFonts w:eastAsia="Times New Roman" w:cs="Times New Roman"/>
          <w:bCs/>
          <w:szCs w:val="24"/>
        </w:rPr>
        <w:t xml:space="preserve"> των Ανεξαρτήτων Ελλήνων κ. Δημητρίου Κομμένου προς τον Υπουργό Οικονομίας, Ανά</w:t>
      </w:r>
      <w:r>
        <w:rPr>
          <w:rFonts w:eastAsia="Times New Roman" w:cs="Times New Roman"/>
          <w:bCs/>
          <w:szCs w:val="24"/>
        </w:rPr>
        <w:t>πτυξης και Τουρισμού, σχετικά με τη γραφειοκρατία στους χώρους των μαρίνων.</w:t>
      </w:r>
    </w:p>
    <w:p w14:paraId="0EE0FAF9" w14:textId="77777777" w:rsidR="000548F6" w:rsidRDefault="005C1E3B">
      <w:pPr>
        <w:spacing w:line="600" w:lineRule="auto"/>
        <w:ind w:firstLine="720"/>
        <w:jc w:val="both"/>
        <w:rPr>
          <w:rFonts w:eastAsia="Times New Roman" w:cs="Times New Roman"/>
          <w:b/>
          <w:szCs w:val="24"/>
        </w:rPr>
      </w:pPr>
      <w:r>
        <w:rPr>
          <w:rFonts w:eastAsia="Times New Roman" w:cs="Times New Roman"/>
          <w:bCs/>
          <w:szCs w:val="24"/>
        </w:rPr>
        <w:t xml:space="preserve">Β. </w:t>
      </w:r>
      <w:r>
        <w:rPr>
          <w:rFonts w:eastAsia="Times New Roman" w:cs="Times New Roman"/>
          <w:bCs/>
          <w:szCs w:val="24"/>
        </w:rPr>
        <w:t xml:space="preserve">ΕΠΙΚΑΙΡΕΣ ΕΡΩΤΗΣΕΙΣ </w:t>
      </w:r>
      <w:r>
        <w:rPr>
          <w:rFonts w:eastAsia="Times New Roman" w:cs="Times New Roman"/>
          <w:bCs/>
          <w:szCs w:val="24"/>
        </w:rPr>
        <w:t>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Κανονισμού</w:t>
      </w:r>
      <w:r>
        <w:rPr>
          <w:rFonts w:eastAsia="Times New Roman" w:cs="Times New Roman"/>
          <w:bCs/>
          <w:szCs w:val="24"/>
        </w:rPr>
        <w:t xml:space="preserve"> της</w:t>
      </w:r>
      <w:r>
        <w:rPr>
          <w:rFonts w:eastAsia="Times New Roman" w:cs="Times New Roman"/>
          <w:bCs/>
          <w:szCs w:val="24"/>
        </w:rPr>
        <w:t xml:space="preserve"> Βουλής)</w:t>
      </w:r>
    </w:p>
    <w:p w14:paraId="0EE0FAFA"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1. Η με αριθμό 924/30-5-2016 επίκαιρη ερώτηση της Βουλευτού Σερρών της Νέας Δημοκρατ</w:t>
      </w:r>
      <w:r>
        <w:rPr>
          <w:rFonts w:eastAsia="Times New Roman" w:cs="Times New Roman"/>
          <w:bCs/>
          <w:szCs w:val="24"/>
        </w:rPr>
        <w:t>ίας κ</w:t>
      </w:r>
      <w:r>
        <w:rPr>
          <w:rFonts w:eastAsia="Times New Roman" w:cs="Times New Roman"/>
          <w:bCs/>
          <w:szCs w:val="24"/>
        </w:rPr>
        <w:t>.</w:t>
      </w:r>
      <w:r>
        <w:rPr>
          <w:rFonts w:eastAsia="Times New Roman" w:cs="Times New Roman"/>
          <w:bCs/>
          <w:szCs w:val="24"/>
        </w:rPr>
        <w:t xml:space="preserve"> Φωτεινής Αραμπατζή προς τον Υπουργό Υγείας, σχετικά με την ανάγκη στελέχωσης της Μονάδας Τεχνητού Νεφρού του Γενικού Νοσοκομείου Σερρών. </w:t>
      </w:r>
    </w:p>
    <w:p w14:paraId="0EE0FAFB"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lastRenderedPageBreak/>
        <w:t>2. Η με αριθμό 936/31-5-2016 επίκαιρη ερώτηση του Ζ΄ Αντιπροέδρου της Βουλής και Βουλευτή Λ</w:t>
      </w:r>
      <w:r>
        <w:rPr>
          <w:rFonts w:eastAsia="Times New Roman" w:cs="Times New Roman"/>
          <w:bCs/>
          <w:szCs w:val="24"/>
        </w:rPr>
        <w:t>α</w:t>
      </w:r>
      <w:r>
        <w:rPr>
          <w:rFonts w:eastAsia="Times New Roman" w:cs="Times New Roman"/>
          <w:bCs/>
          <w:szCs w:val="24"/>
        </w:rPr>
        <w:t>ρ</w:t>
      </w:r>
      <w:r>
        <w:rPr>
          <w:rFonts w:eastAsia="Times New Roman" w:cs="Times New Roman"/>
          <w:bCs/>
          <w:szCs w:val="24"/>
        </w:rPr>
        <w:t>ί</w:t>
      </w:r>
      <w:r>
        <w:rPr>
          <w:rFonts w:eastAsia="Times New Roman" w:cs="Times New Roman"/>
          <w:bCs/>
          <w:szCs w:val="24"/>
        </w:rPr>
        <w:t>σ</w:t>
      </w:r>
      <w:r>
        <w:rPr>
          <w:rFonts w:eastAsia="Times New Roman" w:cs="Times New Roman"/>
          <w:bCs/>
          <w:szCs w:val="24"/>
        </w:rPr>
        <w:t>η</w:t>
      </w:r>
      <w:r>
        <w:rPr>
          <w:rFonts w:eastAsia="Times New Roman" w:cs="Times New Roman"/>
          <w:bCs/>
          <w:szCs w:val="24"/>
        </w:rPr>
        <w:t>ς του Κομμουνισ</w:t>
      </w:r>
      <w:r>
        <w:rPr>
          <w:rFonts w:eastAsia="Times New Roman" w:cs="Times New Roman"/>
          <w:bCs/>
          <w:szCs w:val="24"/>
        </w:rPr>
        <w:t>τικού Κόμματος Ελλάδ</w:t>
      </w:r>
      <w:r>
        <w:rPr>
          <w:rFonts w:eastAsia="Times New Roman" w:cs="Times New Roman"/>
          <w:bCs/>
          <w:szCs w:val="24"/>
        </w:rPr>
        <w:t>α</w:t>
      </w:r>
      <w:r>
        <w:rPr>
          <w:rFonts w:eastAsia="Times New Roman" w:cs="Times New Roman"/>
          <w:bCs/>
          <w:szCs w:val="24"/>
        </w:rPr>
        <w:t>ς κ. Γεωργίου Λαμπρούλη προς τους Υπουργούς Εσωτερικών και Διοικητικής Ανασυγκρότησης και Εθνικής Άμυνας, σχετικά με τις απαράδεκτες και επικίνδυνες συνθήκες «φιλοξενίας» προσφύγων στο Κουτσόχερο Λ</w:t>
      </w:r>
      <w:r>
        <w:rPr>
          <w:rFonts w:eastAsia="Times New Roman" w:cs="Times New Roman"/>
          <w:bCs/>
          <w:szCs w:val="24"/>
        </w:rPr>
        <w:t>α</w:t>
      </w:r>
      <w:r>
        <w:rPr>
          <w:rFonts w:eastAsia="Times New Roman" w:cs="Times New Roman"/>
          <w:bCs/>
          <w:szCs w:val="24"/>
        </w:rPr>
        <w:t>ρ</w:t>
      </w:r>
      <w:r>
        <w:rPr>
          <w:rFonts w:eastAsia="Times New Roman" w:cs="Times New Roman"/>
          <w:bCs/>
          <w:szCs w:val="24"/>
        </w:rPr>
        <w:t>ί</w:t>
      </w:r>
      <w:r>
        <w:rPr>
          <w:rFonts w:eastAsia="Times New Roman" w:cs="Times New Roman"/>
          <w:bCs/>
          <w:szCs w:val="24"/>
        </w:rPr>
        <w:t>σ</w:t>
      </w:r>
      <w:r>
        <w:rPr>
          <w:rFonts w:eastAsia="Times New Roman" w:cs="Times New Roman"/>
          <w:bCs/>
          <w:szCs w:val="24"/>
        </w:rPr>
        <w:t>η</w:t>
      </w:r>
      <w:r>
        <w:rPr>
          <w:rFonts w:eastAsia="Times New Roman" w:cs="Times New Roman"/>
          <w:bCs/>
          <w:szCs w:val="24"/>
        </w:rPr>
        <w:t xml:space="preserve">ς. </w:t>
      </w:r>
    </w:p>
    <w:p w14:paraId="0EE0FAFC"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 xml:space="preserve">3. Η με αριθμό 928/30-5-2016 </w:t>
      </w:r>
      <w:r>
        <w:rPr>
          <w:rFonts w:eastAsia="Times New Roman" w:cs="Times New Roman"/>
          <w:bCs/>
          <w:szCs w:val="24"/>
        </w:rPr>
        <w:t>επίκαιρη ερώτηση του Βουλευτή Λ</w:t>
      </w:r>
      <w:r>
        <w:rPr>
          <w:rFonts w:eastAsia="Times New Roman" w:cs="Times New Roman"/>
          <w:bCs/>
          <w:szCs w:val="24"/>
        </w:rPr>
        <w:t>α</w:t>
      </w:r>
      <w:r>
        <w:rPr>
          <w:rFonts w:eastAsia="Times New Roman" w:cs="Times New Roman"/>
          <w:bCs/>
          <w:szCs w:val="24"/>
        </w:rPr>
        <w:t>ρ</w:t>
      </w:r>
      <w:r>
        <w:rPr>
          <w:rFonts w:eastAsia="Times New Roman" w:cs="Times New Roman"/>
          <w:bCs/>
          <w:szCs w:val="24"/>
        </w:rPr>
        <w:t>ί</w:t>
      </w:r>
      <w:r>
        <w:rPr>
          <w:rFonts w:eastAsia="Times New Roman" w:cs="Times New Roman"/>
          <w:bCs/>
          <w:szCs w:val="24"/>
        </w:rPr>
        <w:t>σ</w:t>
      </w:r>
      <w:r>
        <w:rPr>
          <w:rFonts w:eastAsia="Times New Roman" w:cs="Times New Roman"/>
          <w:bCs/>
          <w:szCs w:val="24"/>
        </w:rPr>
        <w:t>η</w:t>
      </w:r>
      <w:r>
        <w:rPr>
          <w:rFonts w:eastAsia="Times New Roman" w:cs="Times New Roman"/>
          <w:bCs/>
          <w:szCs w:val="24"/>
        </w:rPr>
        <w:t xml:space="preserve">ς των Ανεξαρτήτων Ελλήνων κ. Βασιλείου Κόκκαλη προς τον Υπουργό Περιβάλλοντος και Ενέργειας, σχετικά με την ενίσχυση της αποστολής και της οικονομικής θέσης των ρητινοκαλλιεργητών προς όφελος του δάσους και της εθνικής οικονομίας. </w:t>
      </w:r>
    </w:p>
    <w:p w14:paraId="0EE0FAFD"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4. Η με αριθμό 934/31-5-</w:t>
      </w:r>
      <w:r>
        <w:rPr>
          <w:rFonts w:eastAsia="Times New Roman" w:cs="Times New Roman"/>
          <w:bCs/>
          <w:szCs w:val="24"/>
        </w:rPr>
        <w:t>2016 επίκαιρη ερώτηση του Ανεξάρτητου Βουλευτή Β΄ Αθηνών κ. Θεοχάρη</w:t>
      </w:r>
      <w:r>
        <w:rPr>
          <w:rFonts w:eastAsia="Times New Roman" w:cs="Times New Roman"/>
          <w:bCs/>
          <w:szCs w:val="24"/>
        </w:rPr>
        <w:t xml:space="preserve"> (Χάρη)</w:t>
      </w:r>
      <w:r>
        <w:rPr>
          <w:rFonts w:eastAsia="Times New Roman" w:cs="Times New Roman"/>
          <w:bCs/>
          <w:szCs w:val="24"/>
        </w:rPr>
        <w:t xml:space="preserve"> Θεοχάρη</w:t>
      </w:r>
      <w:r>
        <w:rPr>
          <w:rFonts w:eastAsia="Times New Roman" w:cs="Times New Roman"/>
          <w:bCs/>
          <w:szCs w:val="24"/>
        </w:rPr>
        <w:t xml:space="preserve"> </w:t>
      </w:r>
      <w:r>
        <w:rPr>
          <w:rFonts w:eastAsia="Times New Roman" w:cs="Times New Roman"/>
          <w:bCs/>
          <w:szCs w:val="24"/>
        </w:rPr>
        <w:t xml:space="preserve">προς τον Υπουργό Οικονομικών, σχετικά με την αναστολή του διευρυμένου ωραρίου των Τελωνείων Ε΄ και ΣΤ΄ Πειραιά. </w:t>
      </w:r>
    </w:p>
    <w:p w14:paraId="0EE0FAFE"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lastRenderedPageBreak/>
        <w:t>5. Η με αριθμό 896/23-5-2016 επίκαιρη ερώτηση του Βουλευτή Α</w:t>
      </w:r>
      <w:r>
        <w:rPr>
          <w:rFonts w:eastAsia="Times New Roman" w:cs="Times New Roman"/>
          <w:bCs/>
          <w:szCs w:val="24"/>
        </w:rPr>
        <w:t>΄ Πειραι</w:t>
      </w:r>
      <w:r>
        <w:rPr>
          <w:rFonts w:eastAsia="Times New Roman" w:cs="Times New Roman"/>
          <w:bCs/>
          <w:szCs w:val="24"/>
        </w:rPr>
        <w:t>ώς</w:t>
      </w:r>
      <w:r>
        <w:rPr>
          <w:rFonts w:eastAsia="Times New Roman" w:cs="Times New Roman"/>
          <w:bCs/>
          <w:szCs w:val="24"/>
        </w:rPr>
        <w:t xml:space="preserve"> της Νέας Δημοκρατίας κ. Κωνσταντίνου Κατσαφάδου προς τον Υπουργό Εσωτερικών και Διοικητικής Ανασυγκρότησης, σχετικά με την πορεία του ελέγχου των δικαιολογητικών των συμμετεχόντων στον διαγωνισμό για την πρόσληψη πυροσβεστών πενταετούς θητείας. </w:t>
      </w:r>
    </w:p>
    <w:p w14:paraId="0EE0FAFF"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 xml:space="preserve">6. Η με αριθμό 897/23-5-2016 επίκαιρη ερώτηση του Βουλευτή Αχαΐας της Νέας Δημοκρατίας κ. Ανδρέα Κατσανιώτη προς τον Υπουργό Παιδείας, Έρευνας και Θρησκευμάτων, σχετικά με τις προθέσεις του Υπουργείου για την επαναφορά του Επιστημονικού Πάρκου Πατρών υπό </w:t>
      </w:r>
      <w:r>
        <w:rPr>
          <w:rFonts w:eastAsia="Times New Roman" w:cs="Times New Roman"/>
          <w:bCs/>
          <w:szCs w:val="24"/>
        </w:rPr>
        <w:t>την κηδεμονία του Ιδρύματος Τεχνολογίας και Έρευνας.</w:t>
      </w:r>
    </w:p>
    <w:p w14:paraId="0EE0FB00"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7. Η με αριθμό 891/23-5-2016 επίκαιρη ερώτηση του Ανεξάρτητου Βουλευτή Β΄ Αθηνών κ. Ευσταθίου</w:t>
      </w:r>
      <w:r>
        <w:rPr>
          <w:rFonts w:eastAsia="Times New Roman" w:cs="Times New Roman"/>
          <w:bCs/>
          <w:szCs w:val="24"/>
        </w:rPr>
        <w:t xml:space="preserve"> Παναγούλη προς τον Υπουργό Επικρατείας, σχετικά με την «προνομιακή προβολή συγκεκριμένων Βουλευτών και δημοσιογράφων από τα ιδιωτικά και κρατικά κανάλια». </w:t>
      </w:r>
    </w:p>
    <w:p w14:paraId="0EE0FB01" w14:textId="77777777" w:rsidR="000548F6" w:rsidRDefault="005C1E3B">
      <w:pPr>
        <w:spacing w:line="600" w:lineRule="auto"/>
        <w:ind w:firstLine="720"/>
        <w:jc w:val="both"/>
        <w:rPr>
          <w:rFonts w:eastAsia="Times New Roman" w:cs="Times New Roman"/>
          <w:b/>
          <w:szCs w:val="24"/>
        </w:rPr>
      </w:pPr>
      <w:r>
        <w:rPr>
          <w:rFonts w:eastAsia="Times New Roman" w:cs="Times New Roman"/>
          <w:bCs/>
          <w:szCs w:val="24"/>
        </w:rPr>
        <w:lastRenderedPageBreak/>
        <w:t xml:space="preserve">ΑΝΑΦΟΡΕΣ-ΕΡΩΤΗΣΕΙΣ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0EE0FB02"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1. Η με αριθμό 3062/10-2-2016</w:t>
      </w:r>
      <w:r>
        <w:rPr>
          <w:rFonts w:eastAsia="Times New Roman" w:cs="Times New Roman"/>
          <w:bCs/>
          <w:szCs w:val="24"/>
        </w:rPr>
        <w:t xml:space="preserve"> ερώτηση του Ανεξάρτητου Βουλευτή Λακωνίας κ. Λεωνίδα Γρηγοράκου προς τον Υπουργό Οικονομικών, σχετικά με την αποζημίωση των μεριδιούχων </w:t>
      </w:r>
      <w:r>
        <w:rPr>
          <w:rFonts w:eastAsia="Times New Roman" w:cs="Times New Roman"/>
          <w:bCs/>
          <w:szCs w:val="24"/>
        </w:rPr>
        <w:t>σ</w:t>
      </w:r>
      <w:r>
        <w:rPr>
          <w:rFonts w:eastAsia="Times New Roman" w:cs="Times New Roman"/>
          <w:bCs/>
          <w:szCs w:val="24"/>
        </w:rPr>
        <w:t xml:space="preserve">υνεταιριστικών </w:t>
      </w:r>
      <w:r>
        <w:rPr>
          <w:rFonts w:eastAsia="Times New Roman" w:cs="Times New Roman"/>
          <w:bCs/>
          <w:szCs w:val="24"/>
        </w:rPr>
        <w:t>τ</w:t>
      </w:r>
      <w:r>
        <w:rPr>
          <w:rFonts w:eastAsia="Times New Roman" w:cs="Times New Roman"/>
          <w:bCs/>
          <w:szCs w:val="24"/>
        </w:rPr>
        <w:t xml:space="preserve">ραπεζών. </w:t>
      </w:r>
    </w:p>
    <w:p w14:paraId="0EE0FB03"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2. Η με αριθμό 3970/15-3-2016 ερώτηση της Βουλευτού Αττικής της Δημοκρατικής Συμπαράταξης ΠΑ</w:t>
      </w:r>
      <w:r>
        <w:rPr>
          <w:rFonts w:eastAsia="Times New Roman" w:cs="Times New Roman"/>
          <w:bCs/>
          <w:szCs w:val="24"/>
        </w:rPr>
        <w:t>ΣΟΚ - ΔΗΜΑΡ κ</w:t>
      </w:r>
      <w:r>
        <w:rPr>
          <w:rFonts w:eastAsia="Times New Roman" w:cs="Times New Roman"/>
          <w:bCs/>
          <w:szCs w:val="24"/>
        </w:rPr>
        <w:t>.</w:t>
      </w:r>
      <w:r>
        <w:rPr>
          <w:rFonts w:eastAsia="Times New Roman" w:cs="Times New Roman"/>
          <w:bCs/>
          <w:szCs w:val="24"/>
        </w:rPr>
        <w:t xml:space="preserve"> Παρασκευής Χριστοφιλοπούλου προς τον Υπουργό Υγείας, σχετικά με τα προβλήματα στη λειτουργία των χειρουργικών αιθουσών του Γενικού Νοσοκομείου Ελευσίνας «Θριάσιο».</w:t>
      </w:r>
    </w:p>
    <w:p w14:paraId="0EE0FB04"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t xml:space="preserve">Κύριοι συνάδελφοι, εισερχόμαστε στη συζήτηση των </w:t>
      </w:r>
    </w:p>
    <w:p w14:paraId="0EE0FB05" w14:textId="77777777" w:rsidR="000548F6" w:rsidRDefault="005C1E3B">
      <w:pPr>
        <w:spacing w:line="600" w:lineRule="auto"/>
        <w:ind w:firstLine="720"/>
        <w:jc w:val="center"/>
        <w:rPr>
          <w:rFonts w:eastAsia="Times New Roman" w:cs="Times New Roman"/>
          <w:b/>
          <w:bCs/>
          <w:szCs w:val="24"/>
        </w:rPr>
      </w:pPr>
      <w:r>
        <w:rPr>
          <w:rFonts w:eastAsia="Times New Roman" w:cs="Times New Roman"/>
          <w:b/>
          <w:bCs/>
          <w:szCs w:val="24"/>
        </w:rPr>
        <w:t>ΕΠΙΚΑΙΡΩΝ ΕΡΩΤΗΣΕΩΝ</w:t>
      </w:r>
    </w:p>
    <w:p w14:paraId="0EE0FB06" w14:textId="77777777" w:rsidR="000548F6" w:rsidRDefault="005C1E3B">
      <w:pPr>
        <w:spacing w:line="600" w:lineRule="auto"/>
        <w:ind w:firstLine="720"/>
        <w:jc w:val="both"/>
        <w:rPr>
          <w:rFonts w:eastAsia="Times New Roman" w:cs="Times New Roman"/>
          <w:bCs/>
          <w:szCs w:val="24"/>
        </w:rPr>
      </w:pPr>
      <w:r>
        <w:rPr>
          <w:rFonts w:eastAsia="Times New Roman" w:cs="Times New Roman"/>
          <w:bCs/>
          <w:szCs w:val="24"/>
        </w:rPr>
        <w:lastRenderedPageBreak/>
        <w:t>Θα συζη</w:t>
      </w:r>
      <w:r>
        <w:rPr>
          <w:rFonts w:eastAsia="Times New Roman" w:cs="Times New Roman"/>
          <w:bCs/>
          <w:szCs w:val="24"/>
        </w:rPr>
        <w:t>τηθεί η έκτη με αριθμό 922/30-5-2016 επίκαιρη ερώτηση πρώτου κύκλου του Βουλευτή Λ</w:t>
      </w:r>
      <w:r>
        <w:rPr>
          <w:rFonts w:eastAsia="Times New Roman" w:cs="Times New Roman"/>
          <w:bCs/>
          <w:szCs w:val="24"/>
        </w:rPr>
        <w:t>α</w:t>
      </w:r>
      <w:r>
        <w:rPr>
          <w:rFonts w:eastAsia="Times New Roman" w:cs="Times New Roman"/>
          <w:bCs/>
          <w:szCs w:val="24"/>
        </w:rPr>
        <w:t>ρ</w:t>
      </w:r>
      <w:r>
        <w:rPr>
          <w:rFonts w:eastAsia="Times New Roman" w:cs="Times New Roman"/>
          <w:bCs/>
          <w:szCs w:val="24"/>
        </w:rPr>
        <w:t>ί</w:t>
      </w:r>
      <w:r>
        <w:rPr>
          <w:rFonts w:eastAsia="Times New Roman" w:cs="Times New Roman"/>
          <w:bCs/>
          <w:szCs w:val="24"/>
        </w:rPr>
        <w:t>σ</w:t>
      </w:r>
      <w:r>
        <w:rPr>
          <w:rFonts w:eastAsia="Times New Roman" w:cs="Times New Roman"/>
          <w:bCs/>
          <w:szCs w:val="24"/>
        </w:rPr>
        <w:t>η</w:t>
      </w:r>
      <w:r>
        <w:rPr>
          <w:rFonts w:eastAsia="Times New Roman" w:cs="Times New Roman"/>
          <w:bCs/>
          <w:szCs w:val="24"/>
        </w:rPr>
        <w:t>ς των Ανεξαρτήτων Ελλήνων κ.</w:t>
      </w:r>
      <w:r>
        <w:rPr>
          <w:rFonts w:eastAsia="Times New Roman" w:cs="Times New Roman"/>
          <w:bCs/>
          <w:szCs w:val="24"/>
        </w:rPr>
        <w:t xml:space="preserve"> </w:t>
      </w:r>
      <w:r>
        <w:rPr>
          <w:rFonts w:eastAsia="Times New Roman" w:cs="Times New Roman"/>
          <w:bCs/>
          <w:szCs w:val="24"/>
        </w:rPr>
        <w:t>Βασιλείου Κόκκαλη</w:t>
      </w:r>
      <w:r>
        <w:rPr>
          <w:rFonts w:eastAsia="Times New Roman" w:cs="Times New Roman"/>
          <w:bCs/>
          <w:szCs w:val="24"/>
        </w:rPr>
        <w:t xml:space="preserve"> </w:t>
      </w:r>
      <w:r>
        <w:rPr>
          <w:rFonts w:eastAsia="Times New Roman" w:cs="Times New Roman"/>
          <w:bCs/>
          <w:szCs w:val="24"/>
        </w:rPr>
        <w:t>προς τον Υπουργό</w:t>
      </w:r>
      <w:r>
        <w:rPr>
          <w:rFonts w:eastAsia="Times New Roman" w:cs="Times New Roman"/>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w:t>
      </w:r>
      <w:r>
        <w:rPr>
          <w:rFonts w:eastAsia="Times New Roman" w:cs="Times New Roman"/>
          <w:bCs/>
          <w:szCs w:val="24"/>
        </w:rPr>
        <w:t>σχετικά με την καθυστέρηση της καταβολής του ε</w:t>
      </w:r>
      <w:r>
        <w:rPr>
          <w:rFonts w:eastAsia="Times New Roman" w:cs="Times New Roman"/>
          <w:bCs/>
          <w:szCs w:val="24"/>
        </w:rPr>
        <w:t>φάπαξ βοηθήματος από το Ταμείο Πρόνοιας Δημοσίων Υπαλλήλων (Τ.Π.Δ.Υ.).</w:t>
      </w:r>
    </w:p>
    <w:p w14:paraId="0EE0FB07" w14:textId="77777777" w:rsidR="000548F6" w:rsidRDefault="005C1E3B">
      <w:pPr>
        <w:spacing w:line="600" w:lineRule="auto"/>
        <w:ind w:firstLine="720"/>
        <w:jc w:val="both"/>
        <w:rPr>
          <w:rFonts w:eastAsia="Times New Roman" w:cs="Times New Roman"/>
          <w:szCs w:val="24"/>
        </w:rPr>
      </w:pPr>
      <w:r>
        <w:rPr>
          <w:rFonts w:eastAsia="Times New Roman" w:cs="Times New Roman"/>
          <w:bCs/>
          <w:szCs w:val="24"/>
        </w:rPr>
        <w:t xml:space="preserve">Κύριε Κόκκαλη, έχετε τον λόγο. </w:t>
      </w:r>
    </w:p>
    <w:p w14:paraId="0EE0FB0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0EE0FB0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το Ταμείο Πρόνοιας Δημοσίων Υπαλλήλων, όπως πολύ καλά γνωρίζετε, είναι αρμόδιο για την </w:t>
      </w:r>
      <w:r>
        <w:rPr>
          <w:rFonts w:eastAsia="Times New Roman" w:cs="Times New Roman"/>
          <w:szCs w:val="24"/>
        </w:rPr>
        <w:t>έκδοση αποφάσεως απονομής εφάπαξ βοηθήματος στους ασφαλισμένους που απολύονται ή αποχωρούν από τη δημόσια υπηρεσία. Το εφάπαξ αυτό που καταβάλλεται από το Ταμείο Πρόνοιας Δημοσίων Υπαλλήλων καθορίζεται από τα χρόνια ασφάλισης και το</w:t>
      </w:r>
      <w:r>
        <w:rPr>
          <w:rFonts w:eastAsia="Times New Roman" w:cs="Times New Roman"/>
          <w:szCs w:val="24"/>
        </w:rPr>
        <w:t>ν</w:t>
      </w:r>
      <w:r>
        <w:rPr>
          <w:rFonts w:eastAsia="Times New Roman" w:cs="Times New Roman"/>
          <w:szCs w:val="24"/>
        </w:rPr>
        <w:t xml:space="preserve"> μισθό ασφάλισης. </w:t>
      </w:r>
    </w:p>
    <w:p w14:paraId="0EE0FB0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Από </w:t>
      </w:r>
      <w:r>
        <w:rPr>
          <w:rFonts w:eastAsia="Times New Roman" w:cs="Times New Roman"/>
          <w:szCs w:val="24"/>
        </w:rPr>
        <w:t>την 1</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2013 έχουν σωρευτεί περίπου </w:t>
      </w:r>
      <w:r>
        <w:rPr>
          <w:rFonts w:eastAsia="Times New Roman" w:cs="Times New Roman"/>
          <w:szCs w:val="24"/>
        </w:rPr>
        <w:t xml:space="preserve">έξηντα δύο χιλιάδες </w:t>
      </w:r>
      <w:r>
        <w:rPr>
          <w:rFonts w:eastAsia="Times New Roman" w:cs="Times New Roman"/>
          <w:szCs w:val="24"/>
        </w:rPr>
        <w:t xml:space="preserve">αιτήσεις για τη χορήγηση αυτού του εφάπαξ σε συνταξιούχους του δημοσίου. Εξ αυτών </w:t>
      </w:r>
      <w:r>
        <w:rPr>
          <w:rFonts w:eastAsia="Times New Roman" w:cs="Times New Roman"/>
          <w:szCs w:val="24"/>
        </w:rPr>
        <w:t>σαράντα τρεις</w:t>
      </w:r>
      <w:r>
        <w:rPr>
          <w:rFonts w:eastAsia="Times New Roman" w:cs="Times New Roman"/>
          <w:szCs w:val="24"/>
        </w:rPr>
        <w:t xml:space="preserve"> </w:t>
      </w:r>
      <w:r>
        <w:rPr>
          <w:rFonts w:eastAsia="Times New Roman" w:cs="Times New Roman"/>
          <w:szCs w:val="24"/>
        </w:rPr>
        <w:t xml:space="preserve">χιλιάδες </w:t>
      </w:r>
      <w:r>
        <w:rPr>
          <w:rFonts w:eastAsia="Times New Roman" w:cs="Times New Roman"/>
          <w:szCs w:val="24"/>
        </w:rPr>
        <w:t xml:space="preserve">αιτήσεις έχει σε αναμονή το Ταμείο Πρόνοιας Δημοσίων Υπαλλήλων. </w:t>
      </w:r>
    </w:p>
    <w:p w14:paraId="0EE0FB0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Ουσιαστικά οι απονομές του εφά</w:t>
      </w:r>
      <w:r>
        <w:rPr>
          <w:rFonts w:eastAsia="Times New Roman" w:cs="Times New Roman"/>
          <w:szCs w:val="24"/>
        </w:rPr>
        <w:t>παξ έχουν «παγώσει» από τον Σεπτέμβρη του 2015 λόγω της εμπλοκής που έχει δημιουργηθεί με την εφαρμογή του συντελεστή βιωσιμότητας καθώς και της μη πρακτικής εφαρμογής του μαθηματικού τύπου που είχε οριστεί για τον υπολογισμό του ύψους των εφάπαξ. Συνεπώς,</w:t>
      </w:r>
      <w:r>
        <w:rPr>
          <w:rFonts w:eastAsia="Times New Roman" w:cs="Times New Roman"/>
          <w:szCs w:val="24"/>
        </w:rPr>
        <w:t xml:space="preserve"> καθίσταται αναγκαίος ο εξορθολογισμός του υπολογισμού του εφάπαξ αλλά και ουσιαστικά η απονομή των ήδη καθυστερημένων αιτήσεων. </w:t>
      </w:r>
    </w:p>
    <w:p w14:paraId="0EE0FB0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Εν όψει αυτών ερωτάσθε σε ποιες ενέργειες θα προβείτε ώστε να επιλυθεί το συντομότερο δυνατόν το συγκεκριμένο πρόβλημα και πότ</w:t>
      </w:r>
      <w:r>
        <w:rPr>
          <w:rFonts w:eastAsia="Times New Roman" w:cs="Times New Roman"/>
          <w:szCs w:val="24"/>
        </w:rPr>
        <w:t>ε θα ικανοποιηθούν οι εκκρεμείς αιτήσεις για την καταβολή του εφάπαξ.</w:t>
      </w:r>
    </w:p>
    <w:p w14:paraId="0EE0FB0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 Κόκκαλη. Θα απαντήσει ο Υφυπουργός, κ. Αναστάσιος Πετρόπουλος.</w:t>
      </w:r>
    </w:p>
    <w:p w14:paraId="0EE0FB0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0EE0FB0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w:t>
      </w:r>
      <w:r>
        <w:rPr>
          <w:rFonts w:eastAsia="Times New Roman" w:cs="Times New Roman"/>
          <w:b/>
          <w:szCs w:val="24"/>
        </w:rPr>
        <w:t xml:space="preserve">Εργασίας, Κοινωνικής Ασφάλισης και Κοινωνικής Αλληλεγγύης): </w:t>
      </w:r>
      <w:r>
        <w:rPr>
          <w:rFonts w:eastAsia="Times New Roman" w:cs="Times New Roman"/>
          <w:szCs w:val="24"/>
        </w:rPr>
        <w:t>Ευχαριστώ, κύριε Πρόεδρε.</w:t>
      </w:r>
    </w:p>
    <w:p w14:paraId="0EE0FB1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Βουλευτά, ξέρετε ότι από τον Σεπτέμβριο του 2013 τα εφάπαξ δεν καταβάλλονται πουθενά. Η αιτία αυτής της κατάστασης βρίσκεται στον τότε νόμο και στη σχετική υπουργικ</w:t>
      </w:r>
      <w:r>
        <w:rPr>
          <w:rFonts w:eastAsia="Times New Roman" w:cs="Times New Roman"/>
          <w:szCs w:val="24"/>
        </w:rPr>
        <w:t>ή απόφαση του τότε Υπουργού κ. Βρούτση, που υπολόγιζε την καταβολή του εφάπαξ με έναν μαθηματικό τύπο ο οποίος οδηγούσε σε ανεφάρμοστα αποτελέσματα. Έχει εξηγηθεί αυτό. Θα επαναλάβω ότι το εφάπαξ τότε έπρεπε κανείς να το πάρει αφού θα περίμενε να δει πόσοι</w:t>
      </w:r>
      <w:r>
        <w:rPr>
          <w:rFonts w:eastAsia="Times New Roman" w:cs="Times New Roman"/>
          <w:szCs w:val="24"/>
        </w:rPr>
        <w:t xml:space="preserve"> στη διάρκεια ενός έτους θα είναι οι δικαιούχοι ώστε να κατανεμηθεί σε αυτούς το διαθέσιμο ποσό για το εφάπαξ. </w:t>
      </w:r>
    </w:p>
    <w:p w14:paraId="0EE0FB11" w14:textId="77777777" w:rsidR="000548F6" w:rsidRDefault="005C1E3B">
      <w:pPr>
        <w:spacing w:line="600" w:lineRule="auto"/>
        <w:ind w:firstLine="720"/>
        <w:jc w:val="both"/>
        <w:rPr>
          <w:rFonts w:eastAsia="Times New Roman"/>
          <w:szCs w:val="24"/>
        </w:rPr>
      </w:pPr>
      <w:r>
        <w:rPr>
          <w:rFonts w:eastAsia="Times New Roman"/>
          <w:szCs w:val="24"/>
        </w:rPr>
        <w:lastRenderedPageBreak/>
        <w:t>Αυτό κατέληγε σε ένα αποτέλεσμα ανεπιεικές για όσους ακολουθούσαν, αν τα κεφάλαια αυτά εξαντλούνταν επειδή θα συνέβαινε στη διάρκεια αυτού του έ</w:t>
      </w:r>
      <w:r>
        <w:rPr>
          <w:rFonts w:eastAsia="Times New Roman"/>
          <w:szCs w:val="24"/>
        </w:rPr>
        <w:t>τους οι ενδιαφερόμενοι να είναι πολυάριθμοι και έτσι το ποσό που υπήρχε προς διάθεση στην πραγματικότητα θα κατέληγε σε κάποιες περιπτώσεις για λόγους τυχαίους να εξαντλείται. Επομένως, οι επόμενοι θα έπαιρναν ένα πολύ μικρότερο ποσό εφάπαξ. Αυτό έγινε αντ</w:t>
      </w:r>
      <w:r>
        <w:rPr>
          <w:rFonts w:eastAsia="Times New Roman"/>
          <w:szCs w:val="24"/>
        </w:rPr>
        <w:t xml:space="preserve">ιληπτό από όλους και από την τότε κυβέρνηση, γι’ αυτό και δεν το εφάρμοσε ποτέ. </w:t>
      </w:r>
    </w:p>
    <w:p w14:paraId="0EE0FB12" w14:textId="77777777" w:rsidR="000548F6" w:rsidRDefault="005C1E3B">
      <w:pPr>
        <w:spacing w:line="600" w:lineRule="auto"/>
        <w:ind w:firstLine="720"/>
        <w:jc w:val="both"/>
        <w:rPr>
          <w:rFonts w:eastAsia="Times New Roman"/>
          <w:szCs w:val="24"/>
        </w:rPr>
      </w:pPr>
      <w:r>
        <w:rPr>
          <w:rFonts w:eastAsia="Times New Roman"/>
          <w:szCs w:val="24"/>
        </w:rPr>
        <w:t>Με τον νέο τρόπο υπολογισμού η διαδικασία είναι απλή και ίδια για όλους τους ασφαλισμένους. Είναι γνωστό ότι έχουμε το 60% του ασφαλιστικού μισθού του μέσου όρου των πέντε τελ</w:t>
      </w:r>
      <w:r>
        <w:rPr>
          <w:rFonts w:eastAsia="Times New Roman"/>
          <w:szCs w:val="24"/>
        </w:rPr>
        <w:t>ευταίων ετών, όταν αυτά τα τελευταία πέντε έτη συγκεντρώνονται, πολλαπλασιαζόμενα επί τα έτη ασφάλισης του δικαιούχου.</w:t>
      </w:r>
    </w:p>
    <w:p w14:paraId="0EE0FB13" w14:textId="77777777" w:rsidR="000548F6" w:rsidRDefault="005C1E3B">
      <w:pPr>
        <w:spacing w:line="600" w:lineRule="auto"/>
        <w:ind w:firstLine="720"/>
        <w:jc w:val="both"/>
        <w:rPr>
          <w:rFonts w:eastAsia="Times New Roman"/>
          <w:szCs w:val="24"/>
        </w:rPr>
      </w:pPr>
      <w:r>
        <w:rPr>
          <w:rFonts w:eastAsia="Times New Roman"/>
          <w:szCs w:val="24"/>
        </w:rPr>
        <w:t>Με αυτόν τον τρόπο προχωράμε σε έναν ταχύτατο υπολογισμό των εκκρεμών εφάπαξ σε όλους τους φορείς κοινωνικής ασφάλισης. Εντός των επόμενω</w:t>
      </w:r>
      <w:r>
        <w:rPr>
          <w:rFonts w:eastAsia="Times New Roman"/>
          <w:szCs w:val="24"/>
        </w:rPr>
        <w:t>ν μηνών υπολογίζουμε να καταβληθεί, περίπου, το ποσό του 1.063.000.000 ευρώ μέσα στην επόμενη περίοδο, σε ένα-ενάμισ</w:t>
      </w:r>
      <w:r>
        <w:rPr>
          <w:rFonts w:eastAsia="Times New Roman"/>
          <w:szCs w:val="24"/>
        </w:rPr>
        <w:t>η</w:t>
      </w:r>
      <w:r>
        <w:rPr>
          <w:rFonts w:eastAsia="Times New Roman"/>
          <w:szCs w:val="24"/>
        </w:rPr>
        <w:t xml:space="preserve"> έτος από τώρα. Είναι, </w:t>
      </w:r>
      <w:r>
        <w:rPr>
          <w:rFonts w:eastAsia="Times New Roman"/>
          <w:szCs w:val="24"/>
        </w:rPr>
        <w:lastRenderedPageBreak/>
        <w:t>περίπου, 663.000.000 ευρώ το ποσό που θα διατεθεί από την χρηματοδότηση που θα λάβει χώρα για εκκρεμείς και ληξιπρόθ</w:t>
      </w:r>
      <w:r>
        <w:rPr>
          <w:rFonts w:eastAsia="Times New Roman"/>
          <w:szCs w:val="24"/>
        </w:rPr>
        <w:t xml:space="preserve">εσμες υποχρεώσεις του </w:t>
      </w:r>
      <w:r>
        <w:rPr>
          <w:rFonts w:eastAsia="Times New Roman"/>
          <w:szCs w:val="24"/>
        </w:rPr>
        <w:t>δ</w:t>
      </w:r>
      <w:r>
        <w:rPr>
          <w:rFonts w:eastAsia="Times New Roman"/>
          <w:szCs w:val="24"/>
        </w:rPr>
        <w:t>ημοσίου απέναντι σε τρίτους. Σε αυτό συμπεριλαμβάνεται το μέρος του εφάπαξ και υπολογίζεται στο ύψος αυτό να καταβληθεί. Είναι και 400.000.000 ευρώ τα οποία έχουν συγκεντρωθεί, έχουν αποθεματοποιηθεί όλον αυτόν τον καιρό που δεν κατα</w:t>
      </w:r>
      <w:r>
        <w:rPr>
          <w:rFonts w:eastAsia="Times New Roman"/>
          <w:szCs w:val="24"/>
        </w:rPr>
        <w:t xml:space="preserve">βάλλονταν εφάπαξ. </w:t>
      </w:r>
    </w:p>
    <w:p w14:paraId="0EE0FB14" w14:textId="77777777" w:rsidR="000548F6" w:rsidRDefault="005C1E3B">
      <w:pPr>
        <w:spacing w:line="600" w:lineRule="auto"/>
        <w:ind w:firstLine="720"/>
        <w:jc w:val="both"/>
        <w:rPr>
          <w:rFonts w:eastAsia="Times New Roman"/>
          <w:szCs w:val="24"/>
        </w:rPr>
      </w:pPr>
      <w:r>
        <w:rPr>
          <w:rFonts w:eastAsia="Times New Roman"/>
          <w:szCs w:val="24"/>
        </w:rPr>
        <w:t>Το ποσό που θα διατεθεί, λοιπόν, είναι 1.063.000.000 ευρώ. Αντιλαμβάνεται κανείς ότι έχουμε όλη αυτή τη δυνατότητα να πετύχουμε γρήγορα την ικανοποίηση τόσων εκκρεμών εφάπαξ για όλα αυτά τα χρόνια.</w:t>
      </w:r>
    </w:p>
    <w:p w14:paraId="0EE0FB15"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0FB16" w14:textId="77777777" w:rsidR="000548F6" w:rsidRDefault="005C1E3B">
      <w:pPr>
        <w:spacing w:line="600" w:lineRule="auto"/>
        <w:ind w:firstLine="720"/>
        <w:jc w:val="both"/>
        <w:rPr>
          <w:rFonts w:eastAsia="Times New Roman"/>
          <w:b/>
          <w:szCs w:val="24"/>
        </w:rPr>
      </w:pPr>
      <w:r>
        <w:rPr>
          <w:rFonts w:eastAsia="Times New Roman"/>
          <w:b/>
          <w:szCs w:val="24"/>
        </w:rPr>
        <w:t>ΠΡΟΕΔΡΕΥΩΝ (Γεώργιος Λαμπρού</w:t>
      </w:r>
      <w:r>
        <w:rPr>
          <w:rFonts w:eastAsia="Times New Roman"/>
          <w:b/>
          <w:szCs w:val="24"/>
        </w:rPr>
        <w:t xml:space="preserve">λης): </w:t>
      </w:r>
      <w:r>
        <w:rPr>
          <w:rFonts w:eastAsia="Times New Roman"/>
          <w:szCs w:val="24"/>
        </w:rPr>
        <w:t>Κύριε Κόκκαλη, έχετε τον λόγο για τη δευτερολογία σας.</w:t>
      </w:r>
    </w:p>
    <w:p w14:paraId="0EE0FB17"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ΒΑΣΙΛΕΙΟΣ ΚΟΚΚΑΛΗΣ: </w:t>
      </w:r>
      <w:r>
        <w:rPr>
          <w:rFonts w:eastAsia="Times New Roman"/>
          <w:szCs w:val="24"/>
        </w:rPr>
        <w:t>Καλώς κάνετε -όντως η ερώτηση έχει δύο σκέλη- στον τρόπο αφ</w:t>
      </w:r>
      <w:r>
        <w:rPr>
          <w:rFonts w:eastAsia="Times New Roman"/>
          <w:szCs w:val="24"/>
        </w:rPr>
        <w:t xml:space="preserve">’ </w:t>
      </w:r>
      <w:r>
        <w:rPr>
          <w:rFonts w:eastAsia="Times New Roman"/>
          <w:szCs w:val="24"/>
        </w:rPr>
        <w:t>ενός του υπολογισμού του εφάπαξ, ο οποίος ήταν εσφαλμένος και τώρα υπολογίζεται σωστά, και αφ</w:t>
      </w:r>
      <w:r>
        <w:rPr>
          <w:rFonts w:eastAsia="Times New Roman"/>
          <w:szCs w:val="24"/>
        </w:rPr>
        <w:t xml:space="preserve">’ </w:t>
      </w:r>
      <w:r>
        <w:rPr>
          <w:rFonts w:eastAsia="Times New Roman"/>
          <w:szCs w:val="24"/>
        </w:rPr>
        <w:t>ετέρου όσον αφορά σ</w:t>
      </w:r>
      <w:r>
        <w:rPr>
          <w:rFonts w:eastAsia="Times New Roman"/>
          <w:szCs w:val="24"/>
        </w:rPr>
        <w:t>την απόδοση ουσιαστικά του εφάπαξ.</w:t>
      </w:r>
    </w:p>
    <w:p w14:paraId="0EE0FB18" w14:textId="77777777" w:rsidR="000548F6" w:rsidRDefault="005C1E3B">
      <w:pPr>
        <w:spacing w:line="600" w:lineRule="auto"/>
        <w:ind w:firstLine="720"/>
        <w:jc w:val="both"/>
        <w:rPr>
          <w:rFonts w:eastAsia="Times New Roman"/>
          <w:szCs w:val="24"/>
        </w:rPr>
      </w:pPr>
      <w:r>
        <w:rPr>
          <w:rFonts w:eastAsia="Times New Roman"/>
          <w:szCs w:val="24"/>
        </w:rPr>
        <w:t>Αυτό που ήθελα συμπληρωματικά να ρωτήσω είναι ότι το 1.060.000.000 ευρώ, που είπατε, θα καταβληθεί ανάλογα με τον χρόνο των αιτήσεων -γιατί είναι πάρα πολλές, είναι χιλιάδες οι εκκρεμείς αιτήσεις- με την εκταμίευση της δό</w:t>
      </w:r>
      <w:r>
        <w:rPr>
          <w:rFonts w:eastAsia="Times New Roman"/>
          <w:szCs w:val="24"/>
        </w:rPr>
        <w:t>σης; Αυτό ήθελα να ρωτήσω συμπληρωματικά.</w:t>
      </w:r>
    </w:p>
    <w:p w14:paraId="0EE0FB19"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0FB1A"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κύριε Κόκκαλη.</w:t>
      </w:r>
    </w:p>
    <w:p w14:paraId="0EE0FB1B" w14:textId="77777777" w:rsidR="000548F6" w:rsidRDefault="005C1E3B">
      <w:pPr>
        <w:spacing w:line="600" w:lineRule="auto"/>
        <w:ind w:firstLine="720"/>
        <w:jc w:val="both"/>
        <w:rPr>
          <w:rFonts w:eastAsia="Times New Roman"/>
          <w:szCs w:val="24"/>
        </w:rPr>
      </w:pPr>
      <w:r>
        <w:rPr>
          <w:rFonts w:eastAsia="Times New Roman"/>
          <w:szCs w:val="24"/>
        </w:rPr>
        <w:t>Κύριε Υπουργέ, έχετε τον λόγο.</w:t>
      </w:r>
    </w:p>
    <w:p w14:paraId="0EE0FB1C" w14:textId="77777777" w:rsidR="000548F6" w:rsidRDefault="005C1E3B">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Θεωρούμε </w:t>
      </w:r>
      <w:r>
        <w:rPr>
          <w:rFonts w:eastAsia="Times New Roman"/>
          <w:szCs w:val="24"/>
        </w:rPr>
        <w:t xml:space="preserve">αυτονόητη και λογική υποχρέωση να ικανοποιήσουμε τις παλαιότερες </w:t>
      </w:r>
      <w:r>
        <w:rPr>
          <w:rFonts w:eastAsia="Times New Roman"/>
          <w:szCs w:val="24"/>
        </w:rPr>
        <w:lastRenderedPageBreak/>
        <w:t>κατά σειρά αιτήσεις. Ο κόσμος περιμένει από τον Σεπτέμβριο του 2013, όπως είχα πει, να πάρει αυτό το εφάπαξ. Είχαν φτάσει στο σημείο να λένε: «Δώστε μας ό,τι να’ ναι, αρκεί να μας δώσετε». Αυ</w:t>
      </w:r>
      <w:r>
        <w:rPr>
          <w:rFonts w:eastAsia="Times New Roman"/>
          <w:szCs w:val="24"/>
        </w:rPr>
        <w:t>τή ήταν η κατάσταση των συμπολιτών μας, οι οποίοι περιμένουν πάνω από τρία χρόνια -και πολύ περισσότερα αρκετοί εξ αυτών- να πάρουν το εφάπαξ και πραγματικά θα είναι μια ανακούφιση για αυτόν τον κόσμο. Θα δώσουμε, φυσικά, προτεραιότητα σε όλο τον κόσμο που</w:t>
      </w:r>
      <w:r>
        <w:rPr>
          <w:rFonts w:eastAsia="Times New Roman"/>
          <w:szCs w:val="24"/>
        </w:rPr>
        <w:t xml:space="preserve"> περιμένει.</w:t>
      </w:r>
    </w:p>
    <w:p w14:paraId="0EE0FB1D" w14:textId="77777777" w:rsidR="000548F6" w:rsidRDefault="005C1E3B">
      <w:pPr>
        <w:spacing w:line="600" w:lineRule="auto"/>
        <w:ind w:firstLine="720"/>
        <w:jc w:val="both"/>
        <w:rPr>
          <w:rFonts w:eastAsia="Times New Roman"/>
          <w:szCs w:val="24"/>
        </w:rPr>
      </w:pPr>
      <w:r>
        <w:rPr>
          <w:rFonts w:eastAsia="Times New Roman"/>
          <w:szCs w:val="24"/>
        </w:rPr>
        <w:t xml:space="preserve">Ελπίζω ήδη οι υπηρεσίες των </w:t>
      </w:r>
      <w:r>
        <w:rPr>
          <w:rFonts w:eastAsia="Times New Roman"/>
          <w:szCs w:val="24"/>
        </w:rPr>
        <w:t>τ</w:t>
      </w:r>
      <w:r>
        <w:rPr>
          <w:rFonts w:eastAsia="Times New Roman"/>
          <w:szCs w:val="24"/>
        </w:rPr>
        <w:t xml:space="preserve">αμείων </w:t>
      </w:r>
      <w:r>
        <w:rPr>
          <w:rFonts w:eastAsia="Times New Roman"/>
          <w:szCs w:val="24"/>
        </w:rPr>
        <w:t>π</w:t>
      </w:r>
      <w:r>
        <w:rPr>
          <w:rFonts w:eastAsia="Times New Roman"/>
          <w:szCs w:val="24"/>
        </w:rPr>
        <w:t>ρόνοιας όλο το προηγούμενο διάστημα να είχαν συγκεντρώσει τα στοιχεία που χρειάζεται, διότι πρέπει να ξέρετε πως πάρα πολλές από τις αιτήσεις - φάκελοι είναι στοιβαγμένοι σε υπόγεια και δυσανάγνωστοι από την</w:t>
      </w:r>
      <w:r>
        <w:rPr>
          <w:rFonts w:eastAsia="Times New Roman"/>
          <w:szCs w:val="24"/>
        </w:rPr>
        <w:t xml:space="preserve"> υγρασία και από τη φθορά. Πιστεύω ότι θα ανταποκριθούν τα στελέχη και οι υπάλληλοι των Ταμείων Προνοίας και του Ταμείου Προνοίας Δημοσίων Υπαλλήλων, για να μπορέσουμε γρήγορα να ανταποκριθούμε σε αυτήν την ανάγκη. </w:t>
      </w:r>
    </w:p>
    <w:p w14:paraId="0EE0FB1E"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Υποθέτω ότι το Ταμείο Προνοίας Δημοσίων </w:t>
      </w:r>
      <w:r>
        <w:rPr>
          <w:rFonts w:eastAsia="Times New Roman"/>
          <w:szCs w:val="24"/>
        </w:rPr>
        <w:t>Υπαλλήλων, το οποίο έχει τόσα χρόνια να καταβάλει εφάπαξ, θα έχει κάνει την επεξεργασία που χρειάζεται, ώστε τα στοιχεία για τον κάθε ασφαλισμένο να είναι δεδομένα πια, διότι ο υπολογισμός καταβολής του εφάπαξ είναι απλός. Η χορήγηση του εφάπαξ πλέον, όπως</w:t>
      </w:r>
      <w:r>
        <w:rPr>
          <w:rFonts w:eastAsia="Times New Roman"/>
          <w:szCs w:val="24"/>
        </w:rPr>
        <w:t xml:space="preserve"> είπα, δεν επιδέχεται πάρα πολλές επεξεργασίες, δεν υπάρχει λόγος για μεγάλες επεξεργασίες. Συνεπώς, για κάθε δικαιούχο έχει εντοπιστεί ποιο είναι το ασφαλιστικό ποσό που αντιστοιχεί στον καθένα. Είναι πολύ εύκολο γρήγορα να διεκπεραιωθούν αυτές οι υποθέσε</w:t>
      </w:r>
      <w:r>
        <w:rPr>
          <w:rFonts w:eastAsia="Times New Roman"/>
          <w:szCs w:val="24"/>
        </w:rPr>
        <w:t>ις.</w:t>
      </w:r>
    </w:p>
    <w:p w14:paraId="0EE0FB1F" w14:textId="77777777" w:rsidR="000548F6" w:rsidRDefault="005C1E3B">
      <w:pPr>
        <w:spacing w:line="600" w:lineRule="auto"/>
        <w:ind w:firstLine="720"/>
        <w:jc w:val="both"/>
        <w:rPr>
          <w:rFonts w:eastAsia="Times New Roman" w:cs="Times New Roman"/>
          <w:szCs w:val="24"/>
        </w:rPr>
      </w:pPr>
      <w:r>
        <w:rPr>
          <w:rFonts w:eastAsia="Times New Roman"/>
          <w:szCs w:val="24"/>
        </w:rPr>
        <w:t>Πιστεύω ότι θα ανταποκριθούν και τα στελέχη και οι δημόσιοι υπάλληλοι σε αυτήν την ανάγκη, που είναι εθνική ανάγκη, -το έχει ανάγκη η χώρα και η οικονομία- για να έχουμε πολύ γρήγορα μια ροή 1.063.000.000 ευρώ μέσα στην ανάπτυξη, την οποία θέλουμε να π</w:t>
      </w:r>
      <w:r>
        <w:rPr>
          <w:rFonts w:eastAsia="Times New Roman"/>
          <w:szCs w:val="24"/>
        </w:rPr>
        <w:t>ετύχουμε.</w:t>
      </w:r>
    </w:p>
    <w:p w14:paraId="0EE0FB2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Υπουργό. Πριν προχωρήσουμε στην επόμενη επίκαιρη ερώτηση, μια παράκληση και μια ενημέρωση προς το Σώμα. </w:t>
      </w:r>
    </w:p>
    <w:p w14:paraId="0EE0FB2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Θα συζητηθούν σήμερα δεκαέξι ερωτήσεις. Είναι μια θετική εξέλιξη, κατά τη γνώμη μας,</w:t>
      </w:r>
      <w:r>
        <w:rPr>
          <w:rFonts w:eastAsia="Times New Roman" w:cs="Times New Roman"/>
          <w:szCs w:val="24"/>
        </w:rPr>
        <w:t xml:space="preserve"> έχοντας την εμπειρία των προηγούμενων συζητήσεων ή συνεδριάσεων –αν θέλετε- στο πλαίσιο του κοινοβουλευτικού ελέγχου. Θα παρακαλούσα, λοιπόν, τους Βουλευτές και τους Υπουργούς να είναι εντός των ορίων του χρόνου που δικαιούνται, έτσι ώστε να μη τραβήξει η</w:t>
      </w:r>
      <w:r>
        <w:rPr>
          <w:rFonts w:eastAsia="Times New Roman" w:cs="Times New Roman"/>
          <w:szCs w:val="24"/>
        </w:rPr>
        <w:t xml:space="preserve"> διαδικασία επί μακρόν, γιατί μετά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 xml:space="preserve">λεγχο, γνωρίζετε πολύ καλά ότι ακολουθεί και νομοθετικό έργο. </w:t>
      </w:r>
    </w:p>
    <w:p w14:paraId="0EE0FB2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Εισερχόμαστε στην τέταρτη με αριθμό 917/30-5-2016 επίκαιρη ερώτηση πρώτου κύκλου του Βουλευτή Ηρακλείου της Δημοκρατικής Συμπαράταξης ΠΑΣ</w:t>
      </w:r>
      <w:r>
        <w:rPr>
          <w:rFonts w:eastAsia="Times New Roman" w:cs="Times New Roman"/>
          <w:szCs w:val="24"/>
        </w:rPr>
        <w:t>ΟΚ – ΔΗΜΑΡ κ. Βασιλείου Κεγκέρογλου προς τον Υπουργό Εργασίας, Κοινωνικής Ασφάλισης και Κοινωνικής Αλληλεγγύης, σχετικά με τις προθέσεις του Υπουργείου για εισήγηση νομοθετικής διάταξης για βιώσιμη ρύθμιση ληξιπρόθεσμων οφειλών.</w:t>
      </w:r>
    </w:p>
    <w:p w14:paraId="0EE0FB2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w:t>
      </w:r>
      <w:r>
        <w:rPr>
          <w:rFonts w:eastAsia="Times New Roman" w:cs="Times New Roman"/>
          <w:szCs w:val="24"/>
        </w:rPr>
        <w:t xml:space="preserve"> λόγο για την πρωτολογία σας. </w:t>
      </w:r>
    </w:p>
    <w:p w14:paraId="0EE0FB2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0EE0FB2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βιώνουμε μια νέα περίοδο ύφεσης από το 2015 μέχρι σήμερα και αυτό έχει αντίκτυπο στις δυνατότητες των επιχειρήσεων, στις δυνατότητες των ανθρώπων που δραστηριοπ</w:t>
      </w:r>
      <w:r>
        <w:rPr>
          <w:rFonts w:eastAsia="Times New Roman" w:cs="Times New Roman"/>
          <w:szCs w:val="24"/>
        </w:rPr>
        <w:t xml:space="preserve">οιούνται στην πραγματική οικονομία και βεβαίως, το μεγάλο πρόβλημα των συσσωρευμένων οφειλών προς τα ασφαλιστικά ταμεία επηρεάζεται και αυτό αρνητικά, δεδομένου ότι υπάρχουν περίπου διακόσιες ογδόντα χιλιάδες οφειλέτες στα ασφαλιστικά ταμεία. </w:t>
      </w:r>
    </w:p>
    <w:p w14:paraId="0EE0FB2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ρυθμίσεις</w:t>
      </w:r>
      <w:r>
        <w:rPr>
          <w:rFonts w:eastAsia="Times New Roman" w:cs="Times New Roman"/>
          <w:szCs w:val="24"/>
        </w:rPr>
        <w:t xml:space="preserve"> οι οποίες έχουν γίνει -και να αναφερθούμε στις τελευταίες των εκατό δόσεων, αλλά και την πάγια ρύθμιση των δώδεκα δόσεων- έχουν προσελκύσει έναν μεγάλο αριθμό κατ’ αρχ</w:t>
      </w:r>
      <w:r>
        <w:rPr>
          <w:rFonts w:eastAsia="Times New Roman" w:cs="Times New Roman"/>
          <w:szCs w:val="24"/>
        </w:rPr>
        <w:t>άς</w:t>
      </w:r>
      <w:r>
        <w:rPr>
          <w:rFonts w:eastAsia="Times New Roman" w:cs="Times New Roman"/>
          <w:szCs w:val="24"/>
        </w:rPr>
        <w:t>, αλλά στη συνέχεια βλέπουμε ότι λόγω των οικονομικών δεδομένων προφανώς οι περισσότερ</w:t>
      </w:r>
      <w:r>
        <w:rPr>
          <w:rFonts w:eastAsia="Times New Roman" w:cs="Times New Roman"/>
          <w:szCs w:val="24"/>
        </w:rPr>
        <w:t xml:space="preserve">οι απ’ αυτούς που εντάχθηκαν στις ρυθμίσεις έχουν σταματήσει να τις εξυπηρετούν. </w:t>
      </w:r>
    </w:p>
    <w:p w14:paraId="0EE0FB2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Συγκεκριμένα, σύμφωνα με δημοσιεύματα, έχουμε απένταξη άνω του 50% των ανθρώπων που είχαν ενταχθεί στη ρύθμιση των εκατό δόσεων, μέσα σε έναν χρόνο. Δηλαδή από τις εκατόν τρι</w:t>
      </w:r>
      <w:r>
        <w:rPr>
          <w:rFonts w:eastAsia="Times New Roman" w:cs="Times New Roman"/>
          <w:szCs w:val="24"/>
        </w:rPr>
        <w:t xml:space="preserve">άντα πέντε </w:t>
      </w:r>
      <w:r>
        <w:rPr>
          <w:rFonts w:eastAsia="Times New Roman" w:cs="Times New Roman"/>
          <w:szCs w:val="24"/>
        </w:rPr>
        <w:lastRenderedPageBreak/>
        <w:t>χιλιάδες περίπου έχουν απενταχθεί πάνω από τους μισούς. Είναι ένα θέμα το οποίο είχαμε συζητήσει και τον Ιανουάριο, αν θυμάμαι καλά, ή τον Φεβρουάριο και είχατε υποσχεθεί, δεσμευτεί, αναφέρει ότι με τη δρομολόγηση του νέου ασφαλιστικού, με την ψ</w:t>
      </w:r>
      <w:r>
        <w:rPr>
          <w:rFonts w:eastAsia="Times New Roman" w:cs="Times New Roman"/>
          <w:szCs w:val="24"/>
        </w:rPr>
        <w:t>ήφισή του θα έρθει και μια βιώσιμη, κατά το δυνατόν, ρύθμιση, η οποία θα μπορέσει να δώσει δεύτερη ευκαιρία σ’ αυτούς που εντάχθηκαν είτε και πρώτη ευκαιρία σ’ αυτούς που οφείλουν, αλλά δεν είχαν αποφασίσει ή δεν είχαν την ευκαιρία να ενταχθούν στις ρυθμίσ</w:t>
      </w:r>
      <w:r>
        <w:rPr>
          <w:rFonts w:eastAsia="Times New Roman" w:cs="Times New Roman"/>
          <w:szCs w:val="24"/>
        </w:rPr>
        <w:t xml:space="preserve">εις που ίσχυαν το προηγούμενο διάστημα. </w:t>
      </w:r>
    </w:p>
    <w:p w14:paraId="0EE0FB2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Θέλω να δω, λοιπόν, αν έχετε επεξεργαστεί σχετικές ρυθμίσεις και τι περιλαμβάνουν αυτές, ούτως ώστε και τα ασφαλιστικά ταμεία να εισπράξουν και οι επιχειρήσεις να καταστούν ασφαλιστικά ενήμερες και οι οφειλέτες γενι</w:t>
      </w:r>
      <w:r>
        <w:rPr>
          <w:rFonts w:eastAsia="Times New Roman" w:cs="Times New Roman"/>
          <w:szCs w:val="24"/>
        </w:rPr>
        <w:t xml:space="preserve">κότερα και οι εργαζόμενοι να έχουν την ασφάλισή τους. </w:t>
      </w:r>
    </w:p>
    <w:p w14:paraId="0EE0FB2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EE0FB2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Υπουργέ, έχετε τον λόγο. </w:t>
      </w:r>
    </w:p>
    <w:p w14:paraId="0EE0FB2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w:t>
      </w:r>
      <w:r>
        <w:rPr>
          <w:rFonts w:eastAsia="Times New Roman" w:cs="Times New Roman"/>
          <w:szCs w:val="24"/>
        </w:rPr>
        <w:t xml:space="preserve">ριε Πρόεδρε. </w:t>
      </w:r>
    </w:p>
    <w:p w14:paraId="0EE0FB2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Κεγκέρογλου, σωστά ενθυμείστε. Είχα δηλώσει τον Ιανουάριο ότι μέσα από το σύστημα το καινούργιο που διαμορφώνουμε με τις νέες διατάξεις του συστήματος κοινωνικής ασφάλισης, θα δώσουμε άλλες δυνατότητες στην καταβολή των εισφορών. Αυτό ε</w:t>
      </w:r>
      <w:r>
        <w:rPr>
          <w:rFonts w:eastAsia="Times New Roman" w:cs="Times New Roman"/>
          <w:szCs w:val="24"/>
        </w:rPr>
        <w:t>ίναι η μια πλευρά της εισφοροδοτικής πλέον δυνατότητας που διαμορφώνεται, καθώς συνδέουμε με πραγματικά καθαρά κέρδη την εισφορά. Συνεπώς, δεν θα δημιουργούνται πλέον και δεν θα υπάρχει λόγος δημιουργίας οφειλετών με τις νέες διατάξεις του νόμου μας.</w:t>
      </w:r>
    </w:p>
    <w:p w14:paraId="0EE0FB2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Έχετε</w:t>
      </w:r>
      <w:r>
        <w:rPr>
          <w:rFonts w:eastAsia="Times New Roman" w:cs="Times New Roman"/>
          <w:szCs w:val="24"/>
        </w:rPr>
        <w:t xml:space="preserve">, επίσης, δίκιο ότι είχα πει πως θα δούμε τρόπους να ρυθμίσουμε παλιές οφειλές και το κάνουμε αυτό στον νόμο με τρεις επιμέρους παραμετρικές διατάξεις. </w:t>
      </w:r>
    </w:p>
    <w:p w14:paraId="0EE0FB2E" w14:textId="77777777" w:rsidR="000548F6" w:rsidRDefault="005C1E3B">
      <w:pPr>
        <w:spacing w:line="600" w:lineRule="auto"/>
        <w:ind w:firstLine="720"/>
        <w:jc w:val="both"/>
        <w:rPr>
          <w:rFonts w:eastAsia="Times New Roman"/>
          <w:szCs w:val="24"/>
        </w:rPr>
      </w:pPr>
      <w:r>
        <w:rPr>
          <w:rFonts w:eastAsia="Times New Roman"/>
          <w:szCs w:val="24"/>
        </w:rPr>
        <w:lastRenderedPageBreak/>
        <w:t>Η μία αφορά, βεβαίως, την εκκαθάριση οφειλών οι οποίες είναι ανείσπρακτες και ανεπίδεκτες είσπραξης, με</w:t>
      </w:r>
      <w:r>
        <w:rPr>
          <w:rFonts w:eastAsia="Times New Roman"/>
          <w:szCs w:val="24"/>
        </w:rPr>
        <w:t xml:space="preserve"> έναν τρόπο απόλυτα ασφαλή. Και είπα ως παράδειγμα την Πειραϊκή Πατραϊκή, που έχει προ πολλών ετών, δεκαετιών, πάψει να υφίσταται κι έχει εξαντληθεί και το κεφάλαιο πλέον, το οποίο μπορούσε να υπάρχει από τη διαδικασία της διαχείρισης. Για να εκκαθαρίσουμε</w:t>
      </w:r>
      <w:r>
        <w:rPr>
          <w:rFonts w:eastAsia="Times New Roman"/>
          <w:szCs w:val="24"/>
        </w:rPr>
        <w:t xml:space="preserve"> το χρηματοφυλάκιο της κοινωνικής ασφάλισης πρέπει να ξέρουμε τι λεφτά έχουμε διαθέσιμα και αυτό είναι το ένα κομμάτι. </w:t>
      </w:r>
    </w:p>
    <w:p w14:paraId="0EE0FB2F" w14:textId="77777777" w:rsidR="000548F6" w:rsidRDefault="005C1E3B">
      <w:pPr>
        <w:spacing w:line="600" w:lineRule="auto"/>
        <w:ind w:firstLine="720"/>
        <w:jc w:val="both"/>
        <w:rPr>
          <w:rFonts w:eastAsia="Times New Roman"/>
          <w:szCs w:val="24"/>
        </w:rPr>
      </w:pPr>
      <w:r>
        <w:rPr>
          <w:rFonts w:eastAsia="Times New Roman"/>
          <w:szCs w:val="24"/>
        </w:rPr>
        <w:t>Το δεύτερο, είναι η προπτωχευτική διαδικασία να λάβει υπ’ όψιν για κάθε επιχείρηση η οποία πραγματικά μπορεί να αποδειχθεί βιώσιμη και ν</w:t>
      </w:r>
      <w:r>
        <w:rPr>
          <w:rFonts w:eastAsia="Times New Roman"/>
          <w:szCs w:val="24"/>
        </w:rPr>
        <w:t xml:space="preserve">α συνεχίσει να λειτουργεί, να μπει σε διαδικασία ρύθμισης τέτοιων οφειλών, ώστε να μην βρεθεί σε μια κατάσταση αδυναμίας συνέχισης της λειτουργίας της που θα απέβαινε σε βάρος και των συμφερόντων των ασφαλισμένων και της κοινωνικής ασφάλισης συνολικότερα. </w:t>
      </w:r>
      <w:r>
        <w:rPr>
          <w:rFonts w:eastAsia="Times New Roman"/>
          <w:szCs w:val="24"/>
        </w:rPr>
        <w:t>Και μένει αυτό το σημείο που αναφέρεται στον νόμο να εμπλουτιστεί με τις θεσμικές εγγυήσεις και διατάξεις για τις διαδικασίες που θα κριθούν αναγκαίες προκειμένου να ξεκαθαρίσουμε ποια είναι αυτή η ρύθμιση που πρέπει να γίνεται.</w:t>
      </w:r>
    </w:p>
    <w:p w14:paraId="0EE0FB30" w14:textId="77777777" w:rsidR="000548F6" w:rsidRDefault="005C1E3B">
      <w:pPr>
        <w:spacing w:line="600" w:lineRule="auto"/>
        <w:ind w:firstLine="720"/>
        <w:jc w:val="both"/>
        <w:rPr>
          <w:rFonts w:eastAsia="Times New Roman"/>
          <w:szCs w:val="24"/>
        </w:rPr>
      </w:pPr>
      <w:r>
        <w:rPr>
          <w:rFonts w:eastAsia="Times New Roman"/>
          <w:szCs w:val="24"/>
        </w:rPr>
        <w:lastRenderedPageBreak/>
        <w:t>Και υπάρχει και τρίτη αναφο</w:t>
      </w:r>
      <w:r>
        <w:rPr>
          <w:rFonts w:eastAsia="Times New Roman"/>
          <w:szCs w:val="24"/>
        </w:rPr>
        <w:t>ρά στον νόμο μας, για τη σύνδεση του νέου τρόπου είσπραξης εισφορών σε συνδυασμό και με τη ρύθμιση των οφειλών. Είναι ένα τρίτο κεφάλαιο το οποίο θα επεξεργαστούμε -κι επεξεργαζόμαστε ήδη- για να μπει σε εφαρμογή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w:t>
      </w:r>
    </w:p>
    <w:p w14:paraId="0EE0FB31" w14:textId="77777777" w:rsidR="000548F6" w:rsidRDefault="005C1E3B">
      <w:pPr>
        <w:spacing w:line="600" w:lineRule="auto"/>
        <w:ind w:firstLine="720"/>
        <w:jc w:val="both"/>
        <w:rPr>
          <w:rFonts w:eastAsia="Times New Roman"/>
          <w:szCs w:val="24"/>
        </w:rPr>
      </w:pPr>
      <w:r>
        <w:rPr>
          <w:rFonts w:eastAsia="Times New Roman"/>
          <w:szCs w:val="24"/>
        </w:rPr>
        <w:t>Το τέταρτο κεφάλαιο, που</w:t>
      </w:r>
      <w:r>
        <w:rPr>
          <w:rFonts w:eastAsia="Times New Roman"/>
          <w:szCs w:val="24"/>
        </w:rPr>
        <w:t xml:space="preserve"> είναι και επείγον, είναι τι θα γίνει με τις ρυθμίσεις που ήδη έχουν απολεσθεί λόγω της πραγματικής αδυναμίας των ασφαλισμένων να ανταποκρίνονται στις υποχρεώσεις τους καταβολής δόσεων. </w:t>
      </w:r>
    </w:p>
    <w:p w14:paraId="0EE0FB32"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Υπουργού)</w:t>
      </w:r>
    </w:p>
    <w:p w14:paraId="0EE0FB33" w14:textId="77777777" w:rsidR="000548F6" w:rsidRDefault="005C1E3B">
      <w:pPr>
        <w:spacing w:line="600" w:lineRule="auto"/>
        <w:ind w:firstLine="720"/>
        <w:jc w:val="both"/>
        <w:rPr>
          <w:rFonts w:eastAsia="Times New Roman"/>
          <w:szCs w:val="24"/>
        </w:rPr>
      </w:pPr>
      <w:r>
        <w:rPr>
          <w:rFonts w:eastAsia="Times New Roman"/>
          <w:szCs w:val="24"/>
        </w:rPr>
        <w:t>Και είπαμε ότι θα προχωρήσουμε –κι έγινε χθες μια ευρεία σύσκεψη με τους διοικητές των οργανισμών- στην επανένταξη όσων είχαν μπει σε ρυθμίσεις και απωλέσθηκαν αυτές για λόγους τεχνικούς, για λόγους ανωτέρας βίας, για διάφορους λόγους που πά</w:t>
      </w:r>
      <w:r>
        <w:rPr>
          <w:rFonts w:eastAsia="Times New Roman"/>
          <w:szCs w:val="24"/>
        </w:rPr>
        <w:t xml:space="preserve">ντως δεν έχουν να κάνουν με την πρόθεση των οφειλετών αυτών να εξυπηρετούν τις υποχρεώσεις τους και θα προχωρήσουμε πολύ σύντομα σε τέτοιες </w:t>
      </w:r>
      <w:r>
        <w:rPr>
          <w:rFonts w:eastAsia="Times New Roman"/>
          <w:szCs w:val="24"/>
        </w:rPr>
        <w:lastRenderedPageBreak/>
        <w:t>εφαρμογές, ώστε τέτοιες περιπτώσεις να επανεξετάζονται, όχι όσον αφορά τις κακόπιστες ή εκείνους που δεν επιθυμούν κ</w:t>
      </w:r>
      <w:r>
        <w:rPr>
          <w:rFonts w:eastAsia="Times New Roman"/>
          <w:szCs w:val="24"/>
        </w:rPr>
        <w:t>αι δεν επιθυμούσαν να ανταποκριθούν στις υποχρεώσεις αυτές.</w:t>
      </w:r>
    </w:p>
    <w:p w14:paraId="0EE0FB34" w14:textId="77777777" w:rsidR="000548F6" w:rsidRDefault="005C1E3B">
      <w:pPr>
        <w:spacing w:line="600" w:lineRule="auto"/>
        <w:ind w:firstLine="720"/>
        <w:jc w:val="both"/>
        <w:rPr>
          <w:rFonts w:eastAsia="Times New Roman"/>
          <w:szCs w:val="24"/>
        </w:rPr>
      </w:pPr>
      <w:r>
        <w:rPr>
          <w:rFonts w:eastAsia="Times New Roman"/>
          <w:szCs w:val="24"/>
        </w:rPr>
        <w:t>Συνεπώς, με την ευκαιρία της ερώτησής σας, θέλω να δηλώσω το εξής. Κύριε Πρόεδρε, θα μου επιτρέψετε να πω κάτι, γιατί υπάρχει ένα θέμα με τα μέσα ενημέρωσης και με τον τρόπο που καμ</w:t>
      </w:r>
      <w:r>
        <w:rPr>
          <w:rFonts w:eastAsia="Times New Roman"/>
          <w:szCs w:val="24"/>
        </w:rPr>
        <w:t>μ</w:t>
      </w:r>
      <w:r>
        <w:rPr>
          <w:rFonts w:eastAsia="Times New Roman"/>
          <w:szCs w:val="24"/>
        </w:rPr>
        <w:t xml:space="preserve">ιά φορά </w:t>
      </w:r>
      <w:r>
        <w:rPr>
          <w:rFonts w:eastAsia="Times New Roman"/>
          <w:szCs w:val="24"/>
        </w:rPr>
        <w:t>γίνεται η πληροφόρηση επιτυγχάνεται το αντίθετο αποτέλεσμα από την καλή ενημέρωση των πολιτών…</w:t>
      </w:r>
    </w:p>
    <w:p w14:paraId="0EE0FB35" w14:textId="77777777" w:rsidR="000548F6" w:rsidRDefault="005C1E3B">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και τη δευτερολογία σας. Δεν θέλω να σας διακόψω, αλλά…</w:t>
      </w:r>
    </w:p>
    <w:p w14:paraId="0EE0FB36" w14:textId="77777777" w:rsidR="000548F6" w:rsidRDefault="005C1E3B">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w:t>
      </w:r>
      <w:r>
        <w:rPr>
          <w:rFonts w:eastAsia="Times New Roman"/>
          <w:b/>
          <w:szCs w:val="24"/>
        </w:rPr>
        <w:t>νικής Ασφάλισης και Κοινωνικής Αλληλεγγύης):</w:t>
      </w:r>
      <w:r>
        <w:rPr>
          <w:rFonts w:eastAsia="Times New Roman"/>
          <w:szCs w:val="24"/>
        </w:rPr>
        <w:t xml:space="preserve"> Εντάξει, απλώς για την πληρότητα της εικόνας ήθελα να γίνει σαφές στον κόσμο, </w:t>
      </w:r>
      <w:r>
        <w:rPr>
          <w:rFonts w:eastAsia="Times New Roman"/>
          <w:szCs w:val="24"/>
        </w:rPr>
        <w:lastRenderedPageBreak/>
        <w:t xml:space="preserve">γιατί πραγματικά στενάζει και υποφέρει και δεν υπάρχει κανένας λόγος να υποφέρει για ένα λάθος ακόμα που μπορεί να συμβεί. </w:t>
      </w:r>
    </w:p>
    <w:p w14:paraId="0EE0FB37" w14:textId="77777777" w:rsidR="000548F6" w:rsidRDefault="005C1E3B">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Ν (Γεώργιος Λαμπρούλης):</w:t>
      </w:r>
      <w:r>
        <w:rPr>
          <w:rFonts w:eastAsia="Times New Roman"/>
          <w:szCs w:val="24"/>
        </w:rPr>
        <w:t xml:space="preserve"> Ωραία, συνεχίστε.</w:t>
      </w:r>
    </w:p>
    <w:p w14:paraId="0EE0FB38" w14:textId="77777777" w:rsidR="000548F6" w:rsidRDefault="005C1E3B">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Αναφέρουν πάρα πολλά Μέσα ότι εμείς θα κάνουμε τώρα ρυθμίσεις τέτοιες που θα είναι ευνοϊκές σε σχέση με τις ήδη υπάρχο</w:t>
      </w:r>
      <w:r>
        <w:rPr>
          <w:rFonts w:eastAsia="Times New Roman"/>
          <w:szCs w:val="24"/>
        </w:rPr>
        <w:t xml:space="preserve">υσες ρυθμίσεις και κάποιοι αναρωτιούνται αν θα πρέπει να πάψουν να εξυπηρετούν τις ρυθμίσεις οι οποίες ήδη ισχύουν με τις προηγούμενες διατάξεις. Σκέφτονται δηλαδή να σταματήσουν αυτές, περιμένοντας κάτι άλλο. Θα είναι έγκλημα να το κάνουν αυτό. Το λέω με </w:t>
      </w:r>
      <w:r>
        <w:rPr>
          <w:rFonts w:eastAsia="Times New Roman"/>
          <w:szCs w:val="24"/>
        </w:rPr>
        <w:t>κάθε τρόπο και κατηγορηματικά. Όσοι είναι σε αυτές τις εφαρμογές ρυθμίσεων πρέπει να συνεχίσουν, γιατί είναι πράγματι ευνοϊκές και θα πάρουμε μέτρα για όσους από λάθη και προβλήματα πετάχτηκαν έξω από το σύστημα, ώστε να επανενταχθούν. Μόνο για αυτούς μιλά</w:t>
      </w:r>
      <w:r>
        <w:rPr>
          <w:rFonts w:eastAsia="Times New Roman"/>
          <w:szCs w:val="24"/>
        </w:rPr>
        <w:t xml:space="preserve">με. </w:t>
      </w:r>
    </w:p>
    <w:p w14:paraId="0EE0FB39"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Τα άλλα είναι μέτρα τα οποία θα ακολουθήσουν και, κύριε Κεγκέρογλου, θα απαντήσω στη συνέχεια για ορισμένα από αυτά. </w:t>
      </w:r>
    </w:p>
    <w:p w14:paraId="0EE0FB3A" w14:textId="77777777" w:rsidR="000548F6" w:rsidRDefault="005C1E3B">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Κεγκέρογλου, έχετε τον λόγο.</w:t>
      </w:r>
    </w:p>
    <w:p w14:paraId="0EE0FB3B" w14:textId="77777777" w:rsidR="000548F6" w:rsidRDefault="005C1E3B">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Είναι σημαντικό αυτό που ξεκαθαρίζει ο κύ</w:t>
      </w:r>
      <w:r>
        <w:rPr>
          <w:rFonts w:eastAsia="Times New Roman"/>
          <w:szCs w:val="24"/>
        </w:rPr>
        <w:t>ριος Υπουργός, για να μην υπάρχει από την πλευρά των ανθρώπων που με πολύ κόπο και επιμονή συνεχίζουν να τηρούν τις ρυθμίσεις κάποια αναστολή ή δεύτερη σκέψη και σταματήσουν να εξυπηρετούν τη ρύθμιση για λόγους που δεν άπτονται, βέβαια, της οικονομικής του</w:t>
      </w:r>
      <w:r>
        <w:rPr>
          <w:rFonts w:eastAsia="Times New Roman"/>
          <w:szCs w:val="24"/>
        </w:rPr>
        <w:t xml:space="preserve">ς δυνατότητας. Διότι όταν δεν υπάρχει η οικονομική δυνατότητα ό,τι και να του πεις στο πλαίσιο αυτό δεν θα μπορέσεις να τον πείσεις, εκτός αν υπάρξει κάποια άλλη σκέψη, ένας άλλος τρόπος καταβολής. </w:t>
      </w:r>
    </w:p>
    <w:p w14:paraId="0EE0FB3C" w14:textId="77777777" w:rsidR="000548F6" w:rsidRDefault="005C1E3B">
      <w:pPr>
        <w:spacing w:line="600" w:lineRule="auto"/>
        <w:ind w:firstLine="720"/>
        <w:jc w:val="both"/>
        <w:rPr>
          <w:rFonts w:eastAsia="Times New Roman"/>
          <w:szCs w:val="24"/>
        </w:rPr>
      </w:pPr>
      <w:r>
        <w:rPr>
          <w:rFonts w:eastAsia="Times New Roman"/>
          <w:szCs w:val="24"/>
        </w:rPr>
        <w:t>Να ξεκινήσω, λοιπόν, από αυτούς. Έχουμε έναν αριθμό ο οπο</w:t>
      </w:r>
      <w:r>
        <w:rPr>
          <w:rFonts w:eastAsia="Times New Roman"/>
          <w:szCs w:val="24"/>
        </w:rPr>
        <w:t xml:space="preserve">ίος είναι πάνω από εξήντα χιλιάδες, που μπήκε στη ρύθμιση των εκατό δόσεων και έναν χρόνο μετά έχει απενταχθεί για διάφορους λόγους. </w:t>
      </w:r>
    </w:p>
    <w:p w14:paraId="0EE0FB3D" w14:textId="77777777" w:rsidR="000548F6" w:rsidRDefault="005C1E3B">
      <w:pPr>
        <w:spacing w:line="600" w:lineRule="auto"/>
        <w:ind w:firstLine="720"/>
        <w:jc w:val="both"/>
        <w:rPr>
          <w:rFonts w:eastAsia="Times New Roman"/>
          <w:szCs w:val="24"/>
        </w:rPr>
      </w:pPr>
      <w:r>
        <w:rPr>
          <w:rFonts w:eastAsia="Times New Roman"/>
          <w:szCs w:val="24"/>
        </w:rPr>
        <w:lastRenderedPageBreak/>
        <w:t>Εγώ θα έλεγα ότι εκεί δεν πρέπει να είμαστε αυστηροί ως προς τα κριτήρια, και να ψάχνει ο άλλος χαρτί ότι ήταν στο νοσοκομ</w:t>
      </w:r>
      <w:r>
        <w:rPr>
          <w:rFonts w:eastAsia="Times New Roman"/>
          <w:szCs w:val="24"/>
        </w:rPr>
        <w:t xml:space="preserve">είο, να βρίσκει τον φίλο και συνάδελφο, τον Νίκο Ηγουμενίδη, για παράδειγμα, να του υπογράφει ότι ήταν άρρωστος κ.λπ., διότι περί αυτού πρόκειται. Αυτό το πράγμα γίνεται. </w:t>
      </w:r>
    </w:p>
    <w:p w14:paraId="0EE0FB3E" w14:textId="77777777" w:rsidR="000548F6" w:rsidRDefault="005C1E3B">
      <w:pPr>
        <w:spacing w:line="600" w:lineRule="auto"/>
        <w:ind w:firstLine="720"/>
        <w:jc w:val="both"/>
        <w:rPr>
          <w:rFonts w:eastAsia="Times New Roman"/>
          <w:szCs w:val="24"/>
        </w:rPr>
      </w:pPr>
      <w:r>
        <w:rPr>
          <w:rFonts w:eastAsia="Times New Roman"/>
          <w:szCs w:val="24"/>
        </w:rPr>
        <w:t>Θα έλεγα, λοιπόν, να μην υπάρχουν αυτές οι προϋποθέσεις. Ξέρουμε όλοι ότι για πολλού</w:t>
      </w:r>
      <w:r>
        <w:rPr>
          <w:rFonts w:eastAsia="Times New Roman"/>
          <w:szCs w:val="24"/>
        </w:rPr>
        <w:t xml:space="preserve">ς λόγους έχουν απενταχθεί.  </w:t>
      </w:r>
    </w:p>
    <w:p w14:paraId="0EE0FB3F" w14:textId="77777777" w:rsidR="000548F6" w:rsidRDefault="005C1E3B">
      <w:pPr>
        <w:spacing w:line="600" w:lineRule="auto"/>
        <w:ind w:firstLine="720"/>
        <w:jc w:val="both"/>
        <w:rPr>
          <w:rFonts w:eastAsia="Times New Roman"/>
          <w:szCs w:val="24"/>
        </w:rPr>
      </w:pPr>
      <w:r>
        <w:rPr>
          <w:rFonts w:eastAsia="Times New Roman"/>
          <w:szCs w:val="24"/>
        </w:rPr>
        <w:t xml:space="preserve">Εντάξει, να υπάρχει η υπεύθυνη δήλωση ότι είχε αδυναμία. Εφόσον είναι οικονομικό το κριτήριο πλέον, είτε καταβάλει τα ποσά που δεν κατέβαλε εκείνο το διάστημα και επανεντάσσεται είτε τον διευκολύνουμε και σε αυτά με μια ένταξη </w:t>
      </w:r>
      <w:r>
        <w:rPr>
          <w:rFonts w:eastAsia="Times New Roman"/>
          <w:szCs w:val="24"/>
        </w:rPr>
        <w:t>στη ρύθμιση των δώδεκα δόσεων.</w:t>
      </w:r>
    </w:p>
    <w:p w14:paraId="0EE0FB40" w14:textId="77777777" w:rsidR="000548F6" w:rsidRDefault="005C1E3B">
      <w:pPr>
        <w:spacing w:line="600" w:lineRule="auto"/>
        <w:ind w:firstLine="720"/>
        <w:jc w:val="both"/>
        <w:rPr>
          <w:rFonts w:eastAsia="Times New Roman"/>
          <w:szCs w:val="24"/>
        </w:rPr>
      </w:pPr>
      <w:r>
        <w:rPr>
          <w:rFonts w:eastAsia="Times New Roman"/>
          <w:szCs w:val="24"/>
        </w:rPr>
        <w:t xml:space="preserve"> Νομίζω ότι αυτό είναι ένα πλαίσιο που θα μπορέσει να διευκολύνει να μην ψάχνει χαρτί ο άλλος. Ήδη το κάνετε, για τις περιπτώσεις που πράγματι έχουμε τέτοια σημαντικά προβλήματα, όταν είναι στο </w:t>
      </w:r>
      <w:r>
        <w:rPr>
          <w:rFonts w:eastAsia="Times New Roman"/>
          <w:szCs w:val="24"/>
        </w:rPr>
        <w:lastRenderedPageBreak/>
        <w:t>νοσοκομείο ο άλλος, για μια απώ</w:t>
      </w:r>
      <w:r>
        <w:rPr>
          <w:rFonts w:eastAsia="Times New Roman"/>
          <w:szCs w:val="24"/>
        </w:rPr>
        <w:t>λεια ενός μήνα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Εδώ, όμως, έχουμε ένα ευρύτερο θέμα. Έχουμε εξήντα χιλιάδες ανθρώπους που πρέπει να τους δώσουμε τη δυνατότητα. </w:t>
      </w:r>
    </w:p>
    <w:p w14:paraId="0EE0FB41" w14:textId="77777777" w:rsidR="000548F6" w:rsidRDefault="005C1E3B">
      <w:pPr>
        <w:spacing w:line="600" w:lineRule="auto"/>
        <w:ind w:firstLine="720"/>
        <w:jc w:val="both"/>
        <w:rPr>
          <w:rFonts w:eastAsia="Times New Roman"/>
          <w:szCs w:val="24"/>
        </w:rPr>
      </w:pPr>
      <w:r>
        <w:rPr>
          <w:rFonts w:eastAsia="Times New Roman"/>
          <w:szCs w:val="24"/>
        </w:rPr>
        <w:t>Αυτό, λοιπόν, σας προτείνω να το θεσμοθετήσετε κανονικότατα. Δεν θα σας πει κανένας τίποτα, εάν υπάρξει αυτή η δυνατότητα</w:t>
      </w:r>
      <w:r>
        <w:rPr>
          <w:rFonts w:eastAsia="Times New Roman"/>
          <w:szCs w:val="24"/>
        </w:rPr>
        <w:t xml:space="preserve">. Εννοώ από αυτούς που εξυπηρετούν. Διότι κάποια στιγμή και αυτοί οι οποίοι πληρώνουν λένε: «Καλά τι γίνεται; Εγώ που πληρώνω θα είμαι σε δυσμενέστερη θέση έναντι του άλλου;». </w:t>
      </w:r>
    </w:p>
    <w:p w14:paraId="0EE0FB42" w14:textId="77777777" w:rsidR="000548F6" w:rsidRDefault="005C1E3B">
      <w:pPr>
        <w:spacing w:line="600" w:lineRule="auto"/>
        <w:ind w:firstLine="720"/>
        <w:jc w:val="both"/>
        <w:rPr>
          <w:rFonts w:eastAsia="Times New Roman"/>
          <w:szCs w:val="24"/>
        </w:rPr>
      </w:pPr>
      <w:r>
        <w:rPr>
          <w:rFonts w:eastAsia="Times New Roman"/>
          <w:szCs w:val="24"/>
        </w:rPr>
        <w:t>Εκεί τώρα πρέπει να σκεφτείτε κάποιους τρόπους. Υπάρχουν σκέψεις να έχει μπόνου</w:t>
      </w:r>
      <w:r>
        <w:rPr>
          <w:rFonts w:eastAsia="Times New Roman"/>
          <w:szCs w:val="24"/>
        </w:rPr>
        <w:t xml:space="preserve">ς αυτός που εξυπηρετεί τη ρύθμιση. Για το ποιο θα είναι το μπόνους δεν μπορώ να πω σήμερα. Αν μπούμε, όμως, σε αυτή τη συζήτηση κάποια στιγμή, είτε στην </w:t>
      </w:r>
      <w:r>
        <w:rPr>
          <w:rFonts w:eastAsia="Times New Roman"/>
          <w:szCs w:val="24"/>
        </w:rPr>
        <w:t>ε</w:t>
      </w:r>
      <w:r>
        <w:rPr>
          <w:rFonts w:eastAsia="Times New Roman"/>
          <w:szCs w:val="24"/>
        </w:rPr>
        <w:t>πιτροπή είτε οπουδήποτε, μπορούμε να καταθέσουμε τις προτάσεις.</w:t>
      </w:r>
    </w:p>
    <w:p w14:paraId="0EE0FB43" w14:textId="77777777" w:rsidR="000548F6" w:rsidRDefault="005C1E3B">
      <w:pPr>
        <w:spacing w:line="600" w:lineRule="auto"/>
        <w:ind w:firstLine="720"/>
        <w:jc w:val="both"/>
        <w:rPr>
          <w:rFonts w:eastAsia="Times New Roman"/>
          <w:szCs w:val="24"/>
        </w:rPr>
      </w:pPr>
      <w:r>
        <w:rPr>
          <w:rFonts w:eastAsia="Times New Roman"/>
          <w:szCs w:val="24"/>
        </w:rPr>
        <w:t>Τώρα, όσον αφορά το αν είναι βιώσιμη μ</w:t>
      </w:r>
      <w:r>
        <w:rPr>
          <w:rFonts w:eastAsia="Times New Roman"/>
          <w:szCs w:val="24"/>
        </w:rPr>
        <w:t xml:space="preserve">ια ρύθμιση, εάν έχεις δώδεκα δόσεις, έχεις τις εκατό δόσεις κι έχεις και τρέχοντα και πάει και λίγο καλά η δουλειά. Αυτό σημαίνει ότι όσο πάει καλά η δουλειά, δεν </w:t>
      </w:r>
      <w:r>
        <w:rPr>
          <w:rFonts w:eastAsia="Times New Roman"/>
          <w:szCs w:val="24"/>
        </w:rPr>
        <w:lastRenderedPageBreak/>
        <w:t xml:space="preserve">σου μένει περιθώριο να τα πληρώσεις, απλώς πληρώνεις αυξημένα ασφάλιστρα. Δεν σου μένουν για </w:t>
      </w:r>
      <w:r>
        <w:rPr>
          <w:rFonts w:eastAsia="Times New Roman"/>
          <w:szCs w:val="24"/>
        </w:rPr>
        <w:t xml:space="preserve">να πληρώσεις τις δόσεις. Αν πηγαίνει καλά η δουλειά κι έχεις κέρδη, θα πληρώσεις αυξημένα ασφάλιστρα, με τη σύνδεση που έχει γίνει. </w:t>
      </w:r>
    </w:p>
    <w:p w14:paraId="0EE0FB44" w14:textId="77777777" w:rsidR="000548F6" w:rsidRDefault="005C1E3B">
      <w:pPr>
        <w:spacing w:line="600" w:lineRule="auto"/>
        <w:ind w:firstLine="720"/>
        <w:jc w:val="both"/>
        <w:rPr>
          <w:rFonts w:eastAsia="Times New Roman"/>
          <w:szCs w:val="24"/>
        </w:rPr>
      </w:pPr>
      <w:r>
        <w:rPr>
          <w:rFonts w:eastAsia="Times New Roman"/>
          <w:szCs w:val="24"/>
        </w:rPr>
        <w:t>Άρα, σε κάθε περίπτωση, έχει πρόβλημα, εάν έχει να εξυπηρετήσει τα τρέχοντα, τις δώδεκα δόσεις και τις εκατό δόσεις ή μία α</w:t>
      </w:r>
      <w:r>
        <w:rPr>
          <w:rFonts w:eastAsia="Times New Roman"/>
          <w:szCs w:val="24"/>
        </w:rPr>
        <w:t xml:space="preserve">πό αυτές. Εκεί πρέπει να σκεφτούμε έναν τρόπο που να μην αδικεί αυτούς που τηρούν τη ρύθμιση, αλλά να δίνει δεύτερη ευκαιρία σε αυτούς που δεν εντάχθηκαν για οποιονδήποτε λόγο, με το αντίστοιχο κόστος, ασφαλώς.  </w:t>
      </w:r>
    </w:p>
    <w:p w14:paraId="0EE0FB45" w14:textId="77777777" w:rsidR="000548F6" w:rsidRDefault="005C1E3B">
      <w:pPr>
        <w:spacing w:line="600" w:lineRule="auto"/>
        <w:ind w:firstLine="720"/>
        <w:jc w:val="both"/>
        <w:rPr>
          <w:rFonts w:eastAsia="Times New Roman"/>
          <w:szCs w:val="24"/>
        </w:rPr>
      </w:pPr>
      <w:r>
        <w:rPr>
          <w:rFonts w:eastAsia="Times New Roman"/>
          <w:szCs w:val="24"/>
        </w:rPr>
        <w:t>(Στο σημείο αυτό κτυπάει το κουδούνι λήξεως</w:t>
      </w:r>
      <w:r>
        <w:rPr>
          <w:rFonts w:eastAsia="Times New Roman"/>
          <w:szCs w:val="24"/>
        </w:rPr>
        <w:t xml:space="preserve"> του χρόνου ομιλίας του κυρίου Βουλευτή)</w:t>
      </w:r>
    </w:p>
    <w:p w14:paraId="0EE0FB46" w14:textId="77777777" w:rsidR="000548F6" w:rsidRDefault="005C1E3B">
      <w:pPr>
        <w:spacing w:line="600" w:lineRule="auto"/>
        <w:ind w:firstLine="720"/>
        <w:jc w:val="both"/>
        <w:rPr>
          <w:rFonts w:eastAsia="Times New Roman"/>
          <w:szCs w:val="24"/>
        </w:rPr>
      </w:pPr>
      <w:r>
        <w:rPr>
          <w:rFonts w:eastAsia="Times New Roman"/>
          <w:szCs w:val="24"/>
        </w:rPr>
        <w:t>Τώρα το ξεκαθάρισμα το οποίο λέτε ότι θα κάνετε δεν θα προσφέρει τίποτα, παρά μόνο στη γνώση του ασφαλιστικού συστήματος για το τι έχει να περιμένει, ποιο είναι το πραγματικό υπόλοιπο που μπορεί να θεωρηθεί εισπράξι</w:t>
      </w:r>
      <w:r>
        <w:rPr>
          <w:rFonts w:eastAsia="Times New Roman"/>
          <w:szCs w:val="24"/>
        </w:rPr>
        <w:t xml:space="preserve">μο. Εκεί τώρα θα πρέπει να προσέξετε.  </w:t>
      </w:r>
    </w:p>
    <w:p w14:paraId="0EE0FB47" w14:textId="77777777" w:rsidR="000548F6" w:rsidRDefault="005C1E3B">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Κύριε Κεγκέρογλου, ολοκληρώστε. </w:t>
      </w:r>
    </w:p>
    <w:p w14:paraId="0EE0FB48" w14:textId="77777777" w:rsidR="000548F6" w:rsidRDefault="005C1E3B">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Ολοκληρώνω, κύριε Πρόεδρε. </w:t>
      </w:r>
    </w:p>
    <w:p w14:paraId="0EE0FB49" w14:textId="77777777" w:rsidR="000548F6" w:rsidRDefault="005C1E3B">
      <w:pPr>
        <w:spacing w:line="600" w:lineRule="auto"/>
        <w:ind w:firstLine="720"/>
        <w:jc w:val="both"/>
        <w:rPr>
          <w:rFonts w:eastAsia="Times New Roman"/>
          <w:szCs w:val="24"/>
        </w:rPr>
      </w:pPr>
      <w:r>
        <w:rPr>
          <w:rFonts w:eastAsia="Times New Roman"/>
          <w:szCs w:val="24"/>
        </w:rPr>
        <w:t xml:space="preserve">Στο παρελθόν είχε έρθει εδώ το Υπουργείο Οικονομικών και είπε ότι 3 δισεκατομμύρια είναι αδύνατον </w:t>
      </w:r>
      <w:r>
        <w:rPr>
          <w:rFonts w:eastAsia="Times New Roman"/>
          <w:szCs w:val="24"/>
        </w:rPr>
        <w:t>να εισπραχθούν. Κι έφερε μία ρύθμιση και του είπαμε: «Καλά, θα διαγράψεις οφειλές εταιρειών; Με ποιο δικαίωμα θα τις διαγράψεις; Είναι ασφαλής η διαδικασία ή χαρίζεις χρέη σε κάποιους που μπορούν ή έχουν;». Θέλω να σας πω ότι πρέπει να είναι ασφαλής η διαδ</w:t>
      </w:r>
      <w:r>
        <w:rPr>
          <w:rFonts w:eastAsia="Times New Roman"/>
          <w:szCs w:val="24"/>
        </w:rPr>
        <w:t xml:space="preserve">ικασία, να μην πέσουμε σε νέες περιπέτειες. Διότι είναι πάρα πολύ σημαντικό αυτό το θέμα που λέτε, και από τη θετική αλλά και από την αρνητική του πλευρά. </w:t>
      </w:r>
    </w:p>
    <w:p w14:paraId="0EE0FB4A" w14:textId="77777777" w:rsidR="000548F6" w:rsidRDefault="005C1E3B">
      <w:pPr>
        <w:spacing w:line="600" w:lineRule="auto"/>
        <w:ind w:firstLine="720"/>
        <w:jc w:val="both"/>
        <w:rPr>
          <w:rFonts w:eastAsia="Times New Roman"/>
          <w:szCs w:val="24"/>
        </w:rPr>
      </w:pPr>
      <w:r>
        <w:rPr>
          <w:rFonts w:eastAsia="Times New Roman"/>
          <w:szCs w:val="24"/>
        </w:rPr>
        <w:t>Ολοκληρώνω, λοιπόν, λέγοντας ότι χρειαζόμαστε μία νέα βιώσιμη ρύθμιση, που θα πιάνει όλες τις περιπτ</w:t>
      </w:r>
      <w:r>
        <w:rPr>
          <w:rFonts w:eastAsia="Times New Roman"/>
          <w:szCs w:val="24"/>
        </w:rPr>
        <w:t xml:space="preserve">ώσεις. Αυτό δεν σημαίνει –να το πω κι εγώ- ότι οι  άνθρωποι που ήδη εξυπηρετούν πρέπει να </w:t>
      </w:r>
      <w:r>
        <w:rPr>
          <w:rFonts w:eastAsia="Times New Roman"/>
          <w:szCs w:val="24"/>
        </w:rPr>
        <w:lastRenderedPageBreak/>
        <w:t>σταματήσουν τη ρύθμιση, εφόσον έχουν τη δυνατότητα, βέβαια, να την εξυπηρετούν, αλλά ότι πρέπει και το Υπουργείο να κάνει οτιδήποτε, για να ενταχθούν ακόμη περισσότερ</w:t>
      </w:r>
      <w:r>
        <w:rPr>
          <w:rFonts w:eastAsia="Times New Roman"/>
          <w:szCs w:val="24"/>
        </w:rPr>
        <w:t xml:space="preserve">οι σε αυτή τη ρύθμιση. </w:t>
      </w:r>
    </w:p>
    <w:p w14:paraId="0EE0FB4B"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0FB4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Υπουργέ, έχετε τον λόγο. </w:t>
      </w:r>
    </w:p>
    <w:p w14:paraId="0EE0FB4D" w14:textId="77777777" w:rsidR="000548F6" w:rsidRDefault="005C1E3B">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Φυσικά, δεν πρόκειται ποτέ να χαριστούν χρήματα σε καμμία επ</w:t>
      </w:r>
      <w:r>
        <w:rPr>
          <w:rFonts w:eastAsia="Times New Roman"/>
          <w:szCs w:val="24"/>
        </w:rPr>
        <w:t xml:space="preserve">ιχείρηση. Και γι’ αυτό είπα το παράδειγμα της Πειραϊκής Πατραϊκής. Μιλάω για τέτοιες περιπτώσεις, που εδώ και δεκαετίες υπάρχουν μόνο στα χαρτιά. </w:t>
      </w:r>
    </w:p>
    <w:p w14:paraId="0EE0FB4E" w14:textId="77777777" w:rsidR="000548F6" w:rsidRDefault="005C1E3B">
      <w:pPr>
        <w:spacing w:line="600" w:lineRule="auto"/>
        <w:ind w:firstLine="720"/>
        <w:jc w:val="both"/>
        <w:rPr>
          <w:rFonts w:eastAsia="Times New Roman"/>
          <w:szCs w:val="24"/>
        </w:rPr>
      </w:pPr>
      <w:r>
        <w:rPr>
          <w:rFonts w:eastAsia="Times New Roman"/>
          <w:szCs w:val="24"/>
        </w:rPr>
        <w:t>Το ξέρετε, κύριε Κεγκέρογλου, το ξέρουμε όλοι. Δεν υπάρχει ούτε το Αιγαίον</w:t>
      </w:r>
      <w:r>
        <w:rPr>
          <w:rFonts w:eastAsia="Times New Roman"/>
          <w:szCs w:val="24"/>
        </w:rPr>
        <w:t xml:space="preserve"> </w:t>
      </w:r>
      <w:r>
        <w:rPr>
          <w:rFonts w:eastAsia="Times New Roman"/>
          <w:szCs w:val="24"/>
        </w:rPr>
        <w:t>ούτε η Πειραϊκή Πατραϊκή, δεν ξέρω</w:t>
      </w:r>
      <w:r>
        <w:rPr>
          <w:rFonts w:eastAsia="Times New Roman"/>
          <w:szCs w:val="24"/>
        </w:rPr>
        <w:t xml:space="preserve"> αν ζει και ο Στράτος Κατσάμπας, που είχε και την ευθύνη της διαχείρισής της. Σε τέτοιες </w:t>
      </w:r>
      <w:r>
        <w:rPr>
          <w:rFonts w:eastAsia="Times New Roman"/>
          <w:szCs w:val="24"/>
        </w:rPr>
        <w:lastRenderedPageBreak/>
        <w:t>περιπτώσεις είναι αδύνατον να εισπραχθεί. Είναι, δηλαδή, εντελώς νεκρή, ούτε καν σε στάδιο εκκαθάρισης. Ακόμα και στο στάδιο εκκαθάρισης, δεν υπάρχει περίπτωση μία επι</w:t>
      </w:r>
      <w:r>
        <w:rPr>
          <w:rFonts w:eastAsia="Times New Roman"/>
          <w:szCs w:val="24"/>
        </w:rPr>
        <w:t xml:space="preserve">χείρηση να διαγράψει χρέη προς την κοινωνική ασφάλιση. Πρέπει να είναι ολοκληρωμένη η εκκαθάριση. </w:t>
      </w:r>
    </w:p>
    <w:p w14:paraId="0EE0FB4F" w14:textId="77777777" w:rsidR="000548F6" w:rsidRDefault="005C1E3B">
      <w:pPr>
        <w:spacing w:line="600" w:lineRule="auto"/>
        <w:ind w:firstLine="720"/>
        <w:jc w:val="both"/>
        <w:rPr>
          <w:rFonts w:eastAsia="Times New Roman"/>
          <w:szCs w:val="24"/>
        </w:rPr>
      </w:pPr>
      <w:r>
        <w:rPr>
          <w:rFonts w:eastAsia="Times New Roman"/>
          <w:szCs w:val="24"/>
        </w:rPr>
        <w:t>Δεν υπάρχει τίποτα πια και έχει σημασία, φυσικά, να ξέρουμε τα κεφάλαια που έχουμε, για να καθορίζουμε τις πολιτικές μας. Είναι σωστό να έχουμε ένα εξυγιασμέ</w:t>
      </w:r>
      <w:r>
        <w:rPr>
          <w:rFonts w:eastAsia="Times New Roman"/>
          <w:szCs w:val="24"/>
        </w:rPr>
        <w:t xml:space="preserve">νο χαρτοφυλάκιο. Γιατί υπολογίζουμε κεφάλαια για να προσδιορίζουμε τις πολιτικές μας, τα οποία, όμως, δεν υπάρχουν. Για να χαράξουμε σωστές πολιτικές, πρέπει να έχουμε καθαρή εικόνα για τα διαθέσιμα κεφάλαια. </w:t>
      </w:r>
    </w:p>
    <w:p w14:paraId="0EE0FB50" w14:textId="77777777" w:rsidR="000548F6" w:rsidRDefault="005C1E3B">
      <w:pPr>
        <w:spacing w:line="600" w:lineRule="auto"/>
        <w:ind w:firstLine="720"/>
        <w:jc w:val="both"/>
        <w:rPr>
          <w:rFonts w:eastAsia="Times New Roman"/>
          <w:szCs w:val="24"/>
        </w:rPr>
      </w:pPr>
      <w:r>
        <w:rPr>
          <w:rFonts w:eastAsia="Times New Roman"/>
          <w:szCs w:val="24"/>
        </w:rPr>
        <w:t xml:space="preserve">Όσον αφορά τους οφειλέτες, το ξέρετε και το ξέρουν και οι ίδιοι πια ότι έχουν επιτόκιο επιβάρυνσης εκείνοι που καταβάλλουν σε δόσεις. Συνεπώς, εκείνοι που είναι συνεπείς δεν ζημιώνονται έναντι των υπολοίπων και το ύψος του επιτοκίου είναι πλέον τέτοιο που </w:t>
      </w:r>
      <w:r>
        <w:rPr>
          <w:rFonts w:eastAsia="Times New Roman"/>
          <w:szCs w:val="24"/>
        </w:rPr>
        <w:t xml:space="preserve">δεν μπορεί κανείς να πει ότι παρακινεί τους </w:t>
      </w:r>
      <w:r>
        <w:rPr>
          <w:rFonts w:eastAsia="Times New Roman"/>
          <w:szCs w:val="24"/>
        </w:rPr>
        <w:lastRenderedPageBreak/>
        <w:t>συνεπείς ασφαλισμένους στο να επιλέξουν την ασυνέπεια καταβολής, ευνοούμενοι από μία μελλοντική προσδοκία για ρύθμιση.</w:t>
      </w:r>
    </w:p>
    <w:p w14:paraId="0EE0FB5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Δεν υπάρχει τέτοιος λόγος πια. Επομένως, σωστά και εσείς επισημαίνετε την ανάγκη να σκεφτούν </w:t>
      </w:r>
      <w:r>
        <w:rPr>
          <w:rFonts w:eastAsia="Times New Roman" w:cs="Times New Roman"/>
          <w:szCs w:val="24"/>
        </w:rPr>
        <w:t>όσοι ήδη έχουν ενταχθεί στις ευνοϊκές ρυθμίσεις του ν.4321/2015 να το διατηρήσουν, γιατί είναι αυτές οι ρυθμίσεις τόσο ευνοϊκές, που δεν είναι δυνατόν να υποκατασταθούν από άλλες. Το μόνο που θα συμβεί μετά την 1</w:t>
      </w:r>
      <w:r>
        <w:rPr>
          <w:rFonts w:eastAsia="Times New Roman" w:cs="Times New Roman"/>
          <w:szCs w:val="24"/>
          <w:vertAlign w:val="superscript"/>
        </w:rPr>
        <w:t>η</w:t>
      </w:r>
      <w:r>
        <w:rPr>
          <w:rFonts w:eastAsia="Times New Roman" w:cs="Times New Roman"/>
          <w:szCs w:val="24"/>
        </w:rPr>
        <w:t xml:space="preserve"> Ιανουαρίου 2017 είναι ότι το ίδιο το σύστημα, που εσείς θεωρείτε ότι μάλλον θα επιβαρύνει, εμείς με βάση τα στοιχεία και τις αναλύσεις που έχουμε, έχουμε τη βεβαιότητα ότι θα διευκολύνει τους ασφαλισμένους, διότι συνδέεται με πραγματικά καθαρά κέρδη και ό</w:t>
      </w:r>
      <w:r>
        <w:rPr>
          <w:rFonts w:eastAsia="Times New Roman" w:cs="Times New Roman"/>
          <w:szCs w:val="24"/>
        </w:rPr>
        <w:t>χι με πλασματικά τεκμήρια επιτυχίας εισπράξεων, που οδήγησαν τους ελεύθερους επαγγελματίες και τους αυτοαπασχολούμενους σε απόλυτη αδυναμία καταβολής των οφειλών τα προηγούμενα χρόνια. Πάνω από το 80,3% περίπου των οφειλών δημιουργήθηκαν από το 2009 και με</w:t>
      </w:r>
      <w:r>
        <w:rPr>
          <w:rFonts w:eastAsia="Times New Roman" w:cs="Times New Roman"/>
          <w:szCs w:val="24"/>
        </w:rPr>
        <w:t xml:space="preserve">τά. </w:t>
      </w:r>
    </w:p>
    <w:p w14:paraId="0EE0FB5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της οικονομίας φυσικά συμβάλλει σε ένα τέτοιο αποτέλεσμα και πρέπει να δούμε μέτρα τέτοια που θα ενισχύουν την ανάπτυξη και τη θέση των ασφαλισμένων σε μια κατεύθυνση πραγματικά υποβοήθησής τους. Αυτά θα είναι τα μοντέλα που θα βάλουμε σε </w:t>
      </w:r>
      <w:r>
        <w:rPr>
          <w:rFonts w:eastAsia="Times New Roman" w:cs="Times New Roman"/>
          <w:szCs w:val="24"/>
        </w:rPr>
        <w:t xml:space="preserve">εφαρμογή στο νέο σύστημα εισπράξεως και των εισφορών σε συνδυασμό με τις πραγματικές και σταθμισμένες δυνατότητες των ασφαλισμένων να καταβάλουν εισφορές. Θα κάνουμε πολλή δουλειά πάνω σε αυτό, με τρόπο επιστημονικό, για να τεκμαίρουμε με έναν απόλυτο και </w:t>
      </w:r>
      <w:r>
        <w:rPr>
          <w:rFonts w:eastAsia="Times New Roman" w:cs="Times New Roman"/>
          <w:szCs w:val="24"/>
        </w:rPr>
        <w:t xml:space="preserve">διαφανή τρόπο την πραγματική εισφοροδοτική ικανότητα των ασφαλισμένων. </w:t>
      </w:r>
    </w:p>
    <w:p w14:paraId="0EE0FB5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E0FB5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0EE0FB55" w14:textId="77777777" w:rsidR="000548F6" w:rsidRDefault="005C1E3B">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w:t>
      </w:r>
      <w:r>
        <w:rPr>
          <w:rFonts w:eastAsia="Times New Roman" w:cs="Times New Roman"/>
        </w:rPr>
        <w:t xml:space="preserve">ούν από τα άνω δυτικά θεωρεία, αφού προηγουμένως ξεναγήθηκαν στην έκθεση της αίθουσας </w:t>
      </w:r>
      <w:r>
        <w:rPr>
          <w:rFonts w:eastAsia="Times New Roman" w:cs="Times New Roman"/>
        </w:rPr>
        <w:lastRenderedPageBreak/>
        <w:t>«ΕΛΕΥΘΕΡΙΟΣ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δυο εκπαιδε</w:t>
      </w:r>
      <w:r>
        <w:rPr>
          <w:rFonts w:eastAsia="Times New Roman" w:cs="Times New Roman"/>
        </w:rPr>
        <w:t>υτικοί συνοδοί τους από το 2</w:t>
      </w:r>
      <w:r>
        <w:rPr>
          <w:rFonts w:eastAsia="Times New Roman" w:cs="Times New Roman"/>
          <w:vertAlign w:val="superscript"/>
        </w:rPr>
        <w:t>ο</w:t>
      </w:r>
      <w:r>
        <w:rPr>
          <w:rFonts w:eastAsia="Times New Roman" w:cs="Times New Roman"/>
        </w:rPr>
        <w:t xml:space="preserve"> Δημοτικό Σχολείο Αλίμου «Ελευθέριος Βενιζέλος». </w:t>
      </w:r>
    </w:p>
    <w:p w14:paraId="0EE0FB56" w14:textId="77777777" w:rsidR="000548F6" w:rsidRDefault="005C1E3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EE0FB57" w14:textId="77777777" w:rsidR="000548F6" w:rsidRDefault="005C1E3B">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14:paraId="0EE0FB5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τρίτη με αριθμό 914/27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του Λαϊκού Σ</w:t>
      </w:r>
      <w:r>
        <w:rPr>
          <w:rFonts w:eastAsia="Times New Roman" w:cs="Times New Roman"/>
          <w:szCs w:val="24"/>
        </w:rPr>
        <w:t xml:space="preserve">υνδέσμου-Χρυσή Αυγή κ. Ιωάννη Λαγού προς τον Υπουργό Παιδείας, Έρευνας και Θρησκευμάτων σχετικά με την «δημιουργία παράνομων νηπιαγωγείων και οικοτροφείων στην Ξάνθη», δεν </w:t>
      </w:r>
      <w:r>
        <w:rPr>
          <w:rFonts w:eastAsia="Times New Roman" w:cs="Times New Roman"/>
          <w:szCs w:val="24"/>
        </w:rPr>
        <w:t>συζητείται</w:t>
      </w:r>
      <w:r>
        <w:rPr>
          <w:rFonts w:eastAsia="Times New Roman" w:cs="Times New Roman"/>
          <w:szCs w:val="24"/>
        </w:rPr>
        <w:t xml:space="preserve">. </w:t>
      </w:r>
    </w:p>
    <w:p w14:paraId="0EE0FB5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Ομοίως, δεν </w:t>
      </w:r>
      <w:r>
        <w:rPr>
          <w:rFonts w:eastAsia="Times New Roman" w:cs="Times New Roman"/>
          <w:szCs w:val="24"/>
        </w:rPr>
        <w:t xml:space="preserve">συζητείται </w:t>
      </w:r>
      <w:r>
        <w:rPr>
          <w:rFonts w:eastAsia="Times New Roman" w:cs="Times New Roman"/>
          <w:szCs w:val="24"/>
        </w:rPr>
        <w:t>η εντέκατη με αριθμό 545/15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επίκαιρη ερώτ</w:t>
      </w:r>
      <w:r>
        <w:rPr>
          <w:rFonts w:eastAsia="Times New Roman" w:cs="Times New Roman"/>
          <w:szCs w:val="24"/>
        </w:rPr>
        <w:t>ηση δεύτερου κύκλου της Βουλευτού Β΄ Αθηνών του Λαϊκού Συνδέσμου-Χρυσή Αυγή κ. Ελένης Ζαρούλια προς τον Υπουργό Υγείας, σχετικά με τα προβλήματα λειτουργίας στο ΕΚΑΒ.</w:t>
      </w:r>
      <w:r>
        <w:rPr>
          <w:rFonts w:eastAsia="Times New Roman" w:cs="Times New Roman"/>
          <w:szCs w:val="24"/>
        </w:rPr>
        <w:t xml:space="preserve"> </w:t>
      </w:r>
    </w:p>
    <w:p w14:paraId="0EE0FB5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Επίσης, δεν </w:t>
      </w:r>
      <w:r>
        <w:rPr>
          <w:rFonts w:eastAsia="Times New Roman" w:cs="Times New Roman"/>
          <w:szCs w:val="24"/>
        </w:rPr>
        <w:t>συζητούνται</w:t>
      </w:r>
      <w:r>
        <w:rPr>
          <w:rFonts w:eastAsia="Times New Roman" w:cs="Times New Roman"/>
          <w:szCs w:val="24"/>
        </w:rPr>
        <w:t xml:space="preserve"> λόγω κωλύματος των αρμοδίων Υπουργών και θα επαναπροσδιοριστούν </w:t>
      </w:r>
      <w:r>
        <w:rPr>
          <w:rFonts w:eastAsia="Times New Roman" w:cs="Times New Roman"/>
          <w:szCs w:val="24"/>
        </w:rPr>
        <w:t>για συζήτηση η δέκατη με αριθμό 794/18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επίκαιρη ερώτηση δεύτερου κύκλου του Βουλευτή Μαγνησίας του Κομμουνιστικού Κόμματος Ελλάδας κ. Κωνσταντίνου Στεργίου προς τον Υπουργό Υγείας, σχετικά με την ανάγκη πρόληψης θεραπείας και στήριξης των καρκινοπαθ</w:t>
      </w:r>
      <w:r>
        <w:rPr>
          <w:rFonts w:eastAsia="Times New Roman" w:cs="Times New Roman"/>
          <w:szCs w:val="24"/>
        </w:rPr>
        <w:t>ών Βόλου.</w:t>
      </w:r>
    </w:p>
    <w:p w14:paraId="0EE0FB5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Ομοίως, η δωδέκατη με αριθμό 880/17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δεύτερου κύκλου του Βουλευτή Ηρακλείου της Δημοκρατικής Συμπαράταξης ΠΑΣΟΚ-ΔΗΜΑΡ κ. Βασιλείου Κεγκέρολγου προς τον Υπουργό Οικονομικών, σχετικά με την προστασία των πολιτών από τις υπερβ</w:t>
      </w:r>
      <w:r>
        <w:rPr>
          <w:rFonts w:eastAsia="Times New Roman" w:cs="Times New Roman"/>
          <w:szCs w:val="24"/>
        </w:rPr>
        <w:t>ολικές χρεώσεις των τραπεζών.</w:t>
      </w:r>
    </w:p>
    <w:p w14:paraId="0EE0FB5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Εισερχόμεθα στην έβδομη με αριθμό 909/27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επίκαιρη ερώτηση  πρώτου κύκλου του Βουλευτή Β΄ Αθηνών των Ένωσης Κεντρώων κ. Γεωργίου-Δημητρίου Καρρά προς τον Υπουργό Εργασίας, Κοινωνικής Ασφάλισης και Κοινωνικής Αλληλεγγύης,</w:t>
      </w:r>
      <w:r>
        <w:rPr>
          <w:rFonts w:eastAsia="Times New Roman" w:cs="Times New Roman"/>
          <w:szCs w:val="24"/>
        </w:rPr>
        <w:t xml:space="preserve"> σχετικά με την περικοπή των συντάξεων χηρείας, ύστερα από τη θεσμοθέτηση ορίου ηλικίας για αυτές, μετά την ψήφιση του τελευταίου πολυνομοσχεδίου για το ασφαλιστικό.</w:t>
      </w:r>
    </w:p>
    <w:p w14:paraId="0EE0FB5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0EE0FB5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κύριε Υπουργέ, έθεσ</w:t>
      </w:r>
      <w:r>
        <w:rPr>
          <w:rFonts w:eastAsia="Times New Roman" w:cs="Times New Roman"/>
          <w:szCs w:val="24"/>
        </w:rPr>
        <w:t>α την ερώτηση συγκρίνοντας το προηγούμενο νομοθετικό καθεστώς. Αναφέρομαι, κύριε Υπουργέ, στον νόμο του 2010, ο οποίος ήταν και ουσιαστικά ο πρώτος μνημονιακός επί της κοινωνικής ασφάλισης, που διατηρούσε τις συντάξεις χηρείας χωρίς να λαμβάνει ιδιαίτερα ε</w:t>
      </w:r>
      <w:r>
        <w:rPr>
          <w:rFonts w:eastAsia="Times New Roman" w:cs="Times New Roman"/>
          <w:szCs w:val="24"/>
        </w:rPr>
        <w:t xml:space="preserve">ισοδηματικά ή ηλικιακά κριτήρια. Βέβαια, κάλυπτε -και ορθώς- το ζήτημα της εικονικότητας. Απαιτούσε να υπάρχει μια ορισμένη διάρκεια του γάμου προ του θανάτου. </w:t>
      </w:r>
    </w:p>
    <w:p w14:paraId="0EE0FB5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Ήδη ο νόμος του 2016, που ψηφίστηκε στις 12 Μαΐου, αποδεικνύεται όχι μόνο σκληρότερος αλλά και </w:t>
      </w:r>
      <w:r>
        <w:rPr>
          <w:rFonts w:eastAsia="Times New Roman" w:cs="Times New Roman"/>
          <w:szCs w:val="24"/>
        </w:rPr>
        <w:t>εντελώς ανάλγητος για τον λόγο ότι με τα κριτήρια που θέτει, τα οποία γνωρίζετε, κύριε Υπουργέ, όταν η χήρα είναι μόνη της -γιατί δεν αναφέρομαι στις περιπτώσεις τέκνων, εγκυμοσύνης ή αναπηρίας, οπότε συνεχίζεται η καταβολή της συντάξεως, αναφέρομαι στις π</w:t>
      </w:r>
      <w:r>
        <w:rPr>
          <w:rFonts w:eastAsia="Times New Roman" w:cs="Times New Roman"/>
          <w:szCs w:val="24"/>
        </w:rPr>
        <w:t>εριπτώσεις εκείνες, που η χήρα είναι μόνη της, είναι κάτω των πενήντα πέντε ετών και δεν έχει παιδιά ή έχει ενήλικα παιδιά, οπότε δεν μπορούν να την συνδράμουν τα παιδιά της- έρχεται ο νόμος και μας λέει τούτο: Αν συμβεί ο θάνατος σε τρία ή πέντε χρόνια, α</w:t>
      </w:r>
      <w:r>
        <w:rPr>
          <w:rFonts w:eastAsia="Times New Roman" w:cs="Times New Roman"/>
          <w:szCs w:val="24"/>
        </w:rPr>
        <w:t>νάλογα αν είναι ασφαλισμένος ή συνταξιούχος, θα πάρει τρία χρόνια τη σύνταξη του μακαρίτη -ας το πούμε έτσι- και μετά, με τη συμπλήρωση των τριών ετών και του πεντηκοστού πέμπτου έτους της ηλικίας, θα διακοπεί η σύνταξη και θα επανέλθει η σύνταξη στα εξήντ</w:t>
      </w:r>
      <w:r>
        <w:rPr>
          <w:rFonts w:eastAsia="Times New Roman" w:cs="Times New Roman"/>
          <w:szCs w:val="24"/>
        </w:rPr>
        <w:t>α επτά χρόνια, όταν δηλαδή η χήρα συμπληρώσει το εξηκοστό έβδομο έτος της ηλικίας.</w:t>
      </w:r>
    </w:p>
    <w:p w14:paraId="0EE0FB6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ρύθμιση αυτή καθαυτή στερεί το δικαίωμα διαβίωσης, στερεί το δικαίωμα επιβίωσης σε μια γυναίκα, η οποία είναι και εκτός της αγοράς εργασίας και, εν</w:t>
      </w:r>
      <w:r>
        <w:rPr>
          <w:rFonts w:eastAsia="Times New Roman" w:cs="Times New Roman"/>
          <w:szCs w:val="24"/>
        </w:rPr>
        <w:t xml:space="preserve"> </w:t>
      </w:r>
      <w:r>
        <w:rPr>
          <w:rFonts w:eastAsia="Times New Roman" w:cs="Times New Roman"/>
          <w:szCs w:val="24"/>
        </w:rPr>
        <w:t xml:space="preserve">όψει των συνθηκών που </w:t>
      </w:r>
      <w:r>
        <w:rPr>
          <w:rFonts w:eastAsia="Times New Roman" w:cs="Times New Roman"/>
          <w:szCs w:val="24"/>
        </w:rPr>
        <w:t>έχουν διαμορφωθεί στην οικονομία, αδυνατεί να βρει οποιαδήποτε εργασία.</w:t>
      </w:r>
    </w:p>
    <w:p w14:paraId="0EE0FB6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Νομίζουμε, λοιπόν, ότι αυτή η αδικία θα πρέπει να αντιμετωπιστεί, κύριε Υπουργέ, για τον λόγο ότι δεν είναι μεγάλος ο αριθμός αυτών των περιπτώσεων και στη δευτερολογία μου θα επικαλεσ</w:t>
      </w:r>
      <w:r>
        <w:rPr>
          <w:rFonts w:eastAsia="Times New Roman" w:cs="Times New Roman"/>
          <w:szCs w:val="24"/>
        </w:rPr>
        <w:t xml:space="preserve">τώ στοιχεία από τα οποία προκύπτει αυτό το επιχείρημά μου. Δεν είναι μεγάλος ο αριθμός και επομένως η επιβάρυνση που θα επέλθει στο ασφαλιστικό σύστημα δεν είναι ιδιαίτερα σοβαρή. </w:t>
      </w:r>
    </w:p>
    <w:p w14:paraId="0EE0FB6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Και γιατί το λέω; Γνωρίζετε καλύτερα από εμένα την έκθεση του Γενικού Λογισ</w:t>
      </w:r>
      <w:r>
        <w:rPr>
          <w:rFonts w:eastAsia="Times New Roman" w:cs="Times New Roman"/>
          <w:szCs w:val="24"/>
        </w:rPr>
        <w:t>τηρίου, η οποία αναφέρει μεν κάποια ποσά για το 2016, το 2017, το 2018 και το 2019, αλλά συμπεριλαμβάνει και τις συντάξεις αναπηρίας σε αυτό το κονδύλι και δεν είναι διακριτό τι θα μπορούσε να επιβαρύνει η παροχή συντάξεων χηρείας σε γυναίκες οι οποίες έχο</w:t>
      </w:r>
      <w:r>
        <w:rPr>
          <w:rFonts w:eastAsia="Times New Roman" w:cs="Times New Roman"/>
          <w:szCs w:val="24"/>
        </w:rPr>
        <w:t xml:space="preserve">υν απομείνει μόνες τους μέχρι την ηλικία των 67 ετών. </w:t>
      </w:r>
    </w:p>
    <w:p w14:paraId="0EE0FB63" w14:textId="77777777" w:rsidR="000548F6" w:rsidRDefault="005C1E3B">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0EE0FB6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συνεχίσω μετά, κύριε Πρόεδρε.</w:t>
      </w:r>
    </w:p>
    <w:p w14:paraId="0EE0FB6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w:t>
      </w:r>
    </w:p>
    <w:p w14:paraId="0EE0FB6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0EE0FB6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ΑΝΑΣ</w:t>
      </w:r>
      <w:r>
        <w:rPr>
          <w:rFonts w:eastAsia="Times New Roman" w:cs="Times New Roman"/>
          <w:b/>
          <w:szCs w:val="24"/>
        </w:rPr>
        <w:t xml:space="preserve">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0EE0FB6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Καρρά, έχω ξανατονίσει -και με αυτήν την ευκαιρία θα το κάνω με μεγαλύτερη έμφαση- ότι δεν υπάρχει καμμία σύνταξη χηρείας που καταβάλλ</w:t>
      </w:r>
      <w:r>
        <w:rPr>
          <w:rFonts w:eastAsia="Times New Roman" w:cs="Times New Roman"/>
          <w:szCs w:val="24"/>
        </w:rPr>
        <w:t>εται, η οποία θα περικοπεί καθ’ οιονδήποτε τρόπο. Κατ’ αρχάς, να είναι σαφές αυτό στον κόσμο που ακούει. Δεν ξέρω πόσοι χήροι ή χήρες μετά τις 13 Μαΐου έχουν προκύψει στη χώρα, αλλά οι χήρες και οι χήροι που ελάμβαναν σύνταξη και με τις προϋποθέσεις που τη</w:t>
      </w:r>
      <w:r>
        <w:rPr>
          <w:rFonts w:eastAsia="Times New Roman" w:cs="Times New Roman"/>
          <w:szCs w:val="24"/>
        </w:rPr>
        <w:t xml:space="preserve">ν ελάμβαναν θα εξακολουθήσουν να τη λαμβάνουν. Καμμία περικοπή. </w:t>
      </w:r>
    </w:p>
    <w:p w14:paraId="0EE0FB6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υπάρχει λόγος ανησυχίας. Και το λέω αυτό με μια έμφαση και θέλω να το διευκρινίσω, διότι όλη η Ελλάδα ανησυχεί ότι θα κοπεί η σύνταξη στους χήρους και στις χήρες. Δεν θα κοπεί. </w:t>
      </w:r>
      <w:r>
        <w:rPr>
          <w:rFonts w:eastAsia="Times New Roman" w:cs="Times New Roman"/>
          <w:szCs w:val="24"/>
        </w:rPr>
        <w:t>Αυτό είναι το ένα. Και κατά τη σαφή ελληνική γλώσσα «κόβω» σημαίνει ότι κάποιος που το παίρνει παύει να το παίρνει.</w:t>
      </w:r>
    </w:p>
    <w:p w14:paraId="0EE0FB6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Πάμε στον νέο προσδιορισμό των κανόνων για την καταβολή της σύνταξης χηρείας από εδώ και πέρα, δηλαδή μετά τις 13 Μαΐου 2016. Σε όσους συμβεί ένα τέτοιο γεγονός και πραγματικά βρίσκονται σε κατάσταση αδυναμίας υπάρχει ζήτημα κοινωνικής πολιτικής. Και η προ</w:t>
      </w:r>
      <w:r>
        <w:rPr>
          <w:rFonts w:eastAsia="Times New Roman" w:cs="Times New Roman"/>
          <w:szCs w:val="24"/>
        </w:rPr>
        <w:t>νοιακή πολιτική πάντα είναι στη δική μας μέριμνα. Δεν υποκαθιστά η κοινωνική ασφάλιση την προνοιακή πολιτική και την ευθύνη πρόνοιας που έχει η πολιτεία απέναντι στους πολίτες. Μην οδηγούμαστε, θέλω να πω με αυτό, σε μια αντίληψη προνοιακής αντιμετώπισης τ</w:t>
      </w:r>
      <w:r>
        <w:rPr>
          <w:rFonts w:eastAsia="Times New Roman" w:cs="Times New Roman"/>
          <w:szCs w:val="24"/>
        </w:rPr>
        <w:t xml:space="preserve">ων ανθρώπων. </w:t>
      </w:r>
    </w:p>
    <w:p w14:paraId="0EE0FB6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σύνταξη είναι άλλο πράγμα. Κατοχυρώνουμε και διασφαλίζουμε τη διατήρηση καταβολής της σύνταξης όσο υπάρχουν ανήλικα παιδιά και, αν σπουδάζουν, μέχρι το εικοστό τέταρτο έτος της ηλικίας τους. Εάν συμβεί η χηρεία από το πεντηκοστό πέμπτο έτος</w:t>
      </w:r>
      <w:r>
        <w:rPr>
          <w:rFonts w:eastAsia="Times New Roman" w:cs="Times New Roman"/>
          <w:szCs w:val="24"/>
        </w:rPr>
        <w:t xml:space="preserve"> και μετά, καταβάλλεται πλήρως για όλους όσους είναι μετά το πεντηκοστό πέμπτο έτος σε μια τέτοια κατάσταση.</w:t>
      </w:r>
    </w:p>
    <w:p w14:paraId="0EE0FB6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Συνεπώς, εκείνο το οποίο πρέπει να λάβουμε υπ’ όψιν μας, για να κρίνουμε αυτή τη διάταξη, είναι τι δυνατότητες δίνει το νέο ασφαλιστικό σύστημα στη</w:t>
      </w:r>
      <w:r>
        <w:rPr>
          <w:rFonts w:eastAsia="Times New Roman" w:cs="Times New Roman"/>
          <w:szCs w:val="24"/>
        </w:rPr>
        <w:t>ν κοινωνική ασφάλιση του καθενός, διότι η κατάτμηση διαφόρων ασφαλιστικών φορέων ανάλογα με τη δουλειά που κάνει ο καθένας δεν υφίσταται πια ως λόγος που απαγορεύει την εργασία και την ασφάλιση. Αυτή η κατάτμηση σε πολλούς ασφαλιστικούς φορείς, έναν σχεδόν</w:t>
      </w:r>
      <w:r>
        <w:rPr>
          <w:rFonts w:eastAsia="Times New Roman" w:cs="Times New Roman"/>
          <w:szCs w:val="24"/>
        </w:rPr>
        <w:t xml:space="preserve"> για κάθε τομέα εργασίας, οδηγούσε σε απαγορευτικά αποτελέσματα, διότι κανείς δεν συμπλήρωνε τις προϋποθέσεις, σύμφωνα με τα καταστατικά αυτών των ταμείων για να πάρει σύνταξη ποτέ, αφού τα καταστατικά προέβλεπαν τόσα χρόνια ασφάλισης στο ταμείο, στο ένα ή</w:t>
      </w:r>
      <w:r>
        <w:rPr>
          <w:rFonts w:eastAsia="Times New Roman" w:cs="Times New Roman"/>
          <w:szCs w:val="24"/>
        </w:rPr>
        <w:t xml:space="preserve"> στο άλλο. Τώρα, με τον </w:t>
      </w:r>
      <w:r>
        <w:rPr>
          <w:rFonts w:eastAsia="Times New Roman" w:cs="Times New Roman"/>
          <w:szCs w:val="24"/>
        </w:rPr>
        <w:lastRenderedPageBreak/>
        <w:t xml:space="preserve">ενιαίο χρόνο ασφάλισης που έχουν όλοι οι Έλληνες -διότι όποια δουλειά και αν κάνουν είναι στον ενιαίο φορέα κοινωνικής ασφάλισης- θα έχουν κοινωνική ασφάλιση και θα έχουν και σύνταξη. </w:t>
      </w:r>
    </w:p>
    <w:p w14:paraId="0EE0FB6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λοιπόν, πρέπει να το δούμε ως νέα κατάστα</w:t>
      </w:r>
      <w:r>
        <w:rPr>
          <w:rFonts w:eastAsia="Times New Roman" w:cs="Times New Roman"/>
          <w:szCs w:val="24"/>
        </w:rPr>
        <w:t xml:space="preserve">ση, για να κρίνουμε τις διατάξεις περί χηρείας. Μπορεί κανείς να εργάζεται πια και να είναι ασφαλισμένος, για να πάρει σύνταξη. Και αυτό είναι που πρέπει να θέσουμε ως στόχο. </w:t>
      </w:r>
    </w:p>
    <w:p w14:paraId="0EE0FB6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0EE0FB6F"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Ο κ. Καρράς έχ</w:t>
      </w:r>
      <w:r>
        <w:rPr>
          <w:rFonts w:eastAsia="Times New Roman" w:cs="Times New Roman"/>
          <w:szCs w:val="24"/>
        </w:rPr>
        <w:t>ει τον λόγο.</w:t>
      </w:r>
    </w:p>
    <w:p w14:paraId="0EE0FB70"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 κύριε Πρόεδρε.</w:t>
      </w:r>
    </w:p>
    <w:p w14:paraId="0EE0FB7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Κατ’ αρχάς, είναι δεδομένο ότι από εδώ και πέρα όποιος θάνατος συμβεί, θα εφαρμοστεί ο νέος νόμος. Συνεπώς, δεν καλύπτει την ερώτησή μου, κύριε Υπουργέ, η απάντηση ότι θα διατηρηθούν οι προη</w:t>
      </w:r>
      <w:r>
        <w:rPr>
          <w:rFonts w:eastAsia="Times New Roman" w:cs="Times New Roman"/>
          <w:szCs w:val="24"/>
        </w:rPr>
        <w:t xml:space="preserve">γούμενες συντάξεις. Δεν αναφέρθηκα σε αυτό το γεγονός. </w:t>
      </w:r>
    </w:p>
    <w:p w14:paraId="0EE0FB7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από εδώ και πέρα είπατε ότι μπορεί να βρει δουλειά. Είναι οι συνθήκες της αγοράς εργασίας τέτοιες, που να μπορεί κανείς να εξασφαλίσει στοιχεία ότι θα βρει δουλειά; Όχι. </w:t>
      </w:r>
    </w:p>
    <w:p w14:paraId="0EE0FB7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λάβατε υπ’ </w:t>
      </w:r>
      <w:r>
        <w:rPr>
          <w:rFonts w:eastAsia="Times New Roman" w:cs="Times New Roman"/>
          <w:szCs w:val="24"/>
        </w:rPr>
        <w:t>όψιν σας τι ισχύει στην Ευρωπαϊκή Ένωση και ευρύτερα για αντίστοιχες περιπτώσεις; Διότι από μια πρόχειρη έρευνα που κατάφερα να κάνω παρατήρησα τα εξής: Υπάρχουν χώρες της Ευρωπαϊκής Ένωσης που θέτουν προϋπόθεση τη διάρκεια γάμου –το θεωρώ σωστό να μην έχο</w:t>
      </w:r>
      <w:r>
        <w:rPr>
          <w:rFonts w:eastAsia="Times New Roman" w:cs="Times New Roman"/>
          <w:szCs w:val="24"/>
        </w:rPr>
        <w:t>υμε εικονικούς γάμους- υπάρχουν χώρες που δεν θέτουν ηλικιακά κριτήρια –η Ελλάδα θέτει πλέον ηλικιακά κριτήρια- και υπάρχουν χώρες οι οποίες βάζουν και εισοδηματικά κριτήρια για την παροχή της σύνταξης χηρείας. Θα καταθέσω ό,τι στοιχεία μπόρεσα να συγκεντρ</w:t>
      </w:r>
      <w:r>
        <w:rPr>
          <w:rFonts w:eastAsia="Times New Roman" w:cs="Times New Roman"/>
          <w:szCs w:val="24"/>
        </w:rPr>
        <w:t>ώσω.</w:t>
      </w:r>
    </w:p>
    <w:p w14:paraId="0EE0FB7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Αυτό, λοιπόν, οδηγεί στο εξής συμπέρασμα, κατά την άποψή μου: Ότι πρωτοτυπώντας η Ελλάδα έρχεται και λέει ότι εάν συμβεί ο θάνατος, ο μη γένοιτο, προ του πεντηκοστού πέμπτου –μιλώ πάντα για γυναίκες που δεν έχουν παιδιά, που δεν σπουδάζουν τα παιδιά τ</w:t>
      </w:r>
      <w:r>
        <w:rPr>
          <w:rFonts w:eastAsia="Times New Roman" w:cs="Times New Roman"/>
          <w:szCs w:val="24"/>
        </w:rPr>
        <w:t xml:space="preserve">ους ή δεν έχουν αναπηρία- θα πάρει σύνταξη αυτά τα τρία χρόνια και μετά θα περιμένει τα εξήντα επτά. </w:t>
      </w:r>
    </w:p>
    <w:p w14:paraId="0EE0FB7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συγχωρέστε με, αλλά θα το πω: Κάνατε ένα λάθος. Είπατε ότι υπάρχει προνοιακή πολιτική, η οποία θα καλύψει αυτές τις ανάγκες. Αν κατάλαβα κα</w:t>
      </w:r>
      <w:r>
        <w:rPr>
          <w:rFonts w:eastAsia="Times New Roman" w:cs="Times New Roman"/>
          <w:szCs w:val="24"/>
        </w:rPr>
        <w:t>λά, νομίζω ότι σε αυτό αναφερθήκατε. Θα πω κάτι άλλο, όμως. Εκείνος ο Έλληνας –είναι στην αντίληψη του Έλληνα, είναι μέσα στην κοινωνία μας- ο άνθρωπος που πληρώνει ασφαλιστικές εισφορές δεν τις πληρώνει μόνο για τον εαυτό του. Μπορεί η άποψη της Κυβέρνηση</w:t>
      </w:r>
      <w:r>
        <w:rPr>
          <w:rFonts w:eastAsia="Times New Roman" w:cs="Times New Roman"/>
          <w:szCs w:val="24"/>
        </w:rPr>
        <w:t xml:space="preserve">ς να είναι διαφορετική, αλλά ο Έλληνας δεν πληρώνει εισφορές για τον εαυτό του. Πληρώνει για να καλύψει τη γυναίκα του και τα παιδιά του, σε περίπτωση που συμβεί το απευκταίο. Αυτό, λοιπόν, είναι κεκτημένο του Έλληνα εργαζόμενου και δεν μπορεί με ένα νόμο </w:t>
      </w:r>
      <w:r>
        <w:rPr>
          <w:rFonts w:eastAsia="Times New Roman" w:cs="Times New Roman"/>
          <w:szCs w:val="24"/>
        </w:rPr>
        <w:t xml:space="preserve">να διακόπτεται. Τώρα θα σας πω, λοιπόν, αν έχει ή όχι οικονομικό κόστος αυτό το οποίο ζητώ και γιατί σας το λέω αυτό. </w:t>
      </w:r>
    </w:p>
    <w:p w14:paraId="0EE0FB76"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Ξέρω ότι είστε νομικός και μάλιστα ότι είστε έγκριτος νομικός. Διάβασα και την απόφαση του Ελεγκτικού Συνεδρίου και την Έκθεση της Επιστη</w:t>
      </w:r>
      <w:r>
        <w:rPr>
          <w:rFonts w:eastAsia="Times New Roman" w:cs="Times New Roman"/>
          <w:szCs w:val="24"/>
        </w:rPr>
        <w:t xml:space="preserve">μονικής Υπηρεσίας της Βουλής. Σας έθεταν απαρχής κάποια ψήγματα αμφισβήτησης αυτών των διατάξεων. Έλεγαν ότι το Σύνταγμα προστατεύει την οικογένεια </w:t>
      </w:r>
      <w:r>
        <w:rPr>
          <w:rFonts w:eastAsia="Times New Roman" w:cs="Times New Roman"/>
          <w:szCs w:val="24"/>
        </w:rPr>
        <w:lastRenderedPageBreak/>
        <w:t>–είναι γνωστό πως προστατεύεται με το άρθρο 21- προστατεύει την αξιοπρέπεια του ανθρώπου και επομένως από εκ</w:t>
      </w:r>
      <w:r>
        <w:rPr>
          <w:rFonts w:eastAsia="Times New Roman" w:cs="Times New Roman"/>
          <w:szCs w:val="24"/>
        </w:rPr>
        <w:t xml:space="preserve">εί και πέρα, αντλούμε το επιχείρημα ότι η χήρα η οποία μένει μόνη της, θα πρέπει να τύχει της αξιοπρεπούς διαβίωσης, την οποία η νέα νομοθεσία της στερεί. </w:t>
      </w:r>
    </w:p>
    <w:p w14:paraId="0EE0FB7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Θέλω να συμπληρώσω και τούτο, για να μην μακρηγορήσω, κύριε Πρόεδρε.</w:t>
      </w:r>
    </w:p>
    <w:p w14:paraId="0EE0FB7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ότι στην αναλογιστική </w:t>
      </w:r>
      <w:r>
        <w:rPr>
          <w:rFonts w:eastAsia="Times New Roman" w:cs="Times New Roman"/>
          <w:szCs w:val="24"/>
        </w:rPr>
        <w:t xml:space="preserve">μελέτη που κατετέθη, για να βγάλουμε ασφαλή συμπεράσματα, αν υπάρχει οικονομική επιβάρυνση, αν στο κάτω-κάτω υπάρχει αδήριτη ανάγκη αν θα σωθεί το κράτος, αν θα πάρουν κάποιες γυναίκες σύνταξη και καταλαβαίνετε ότι επιμένω, κύριε Υπουργέ, για τον λόγο ότι </w:t>
      </w:r>
      <w:r>
        <w:rPr>
          <w:rFonts w:eastAsia="Times New Roman" w:cs="Times New Roman"/>
          <w:szCs w:val="24"/>
        </w:rPr>
        <w:t>οι θάνατοι που γίνονται σε νεαρές ηλικίες ανδρών ή και γυναικών ακόμη οφείλονται σε βίαια γεγονότα. Λέμε ότι υπάρχουν επικίνδυνα επαγγέλματα, ότι υπάρχουν αυξημένοι κίνδυνοι ανθρώπων που εργάζονται και χάνουν τη ζωή τους κατά την άσκηση των καθηκόντων τους</w:t>
      </w:r>
      <w:r>
        <w:rPr>
          <w:rFonts w:eastAsia="Times New Roman" w:cs="Times New Roman"/>
          <w:szCs w:val="24"/>
        </w:rPr>
        <w:t xml:space="preserve">. </w:t>
      </w:r>
    </w:p>
    <w:p w14:paraId="0EE0FB7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0EE0FB7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Βλέπω, λοιπόν, στην αναλογιστική μελέτη που καταθέσατε ότι πουθενά δεν διακρίνατε τις συντάξεις χηρείας και ορφάνιας που θα δοθούν από εδώ και πέρα με στατιστικά στοιχεί</w:t>
      </w:r>
      <w:r>
        <w:rPr>
          <w:rFonts w:eastAsia="Times New Roman" w:cs="Times New Roman"/>
          <w:szCs w:val="24"/>
        </w:rPr>
        <w:t xml:space="preserve">α ποια θα είναι τα υπέρ του. Αυτό, λοιπόν, με οδηγεί στην άποψη ότι δεν είναι μεγάλη η επιβάρυνση, γιατί η ελληνική οικογένεια έχει παιδιά και είναι λίγες οι γυναίκες οι οποίες θα μείνουν μόνες τους. </w:t>
      </w:r>
    </w:p>
    <w:p w14:paraId="0EE0FB7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Καρρά, ολοκληρώ</w:t>
      </w:r>
      <w:r>
        <w:rPr>
          <w:rFonts w:eastAsia="Times New Roman" w:cs="Times New Roman"/>
          <w:szCs w:val="24"/>
        </w:rPr>
        <w:t>στε παρακαλώ.</w:t>
      </w:r>
    </w:p>
    <w:p w14:paraId="0EE0FB7C"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Αμέσως, κύριε Πρόεδρε.</w:t>
      </w:r>
    </w:p>
    <w:p w14:paraId="0EE0FB7D"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Να επανέλθετε, κύριε Υπουργέ, να λύσετε αυτό το ζήτημα, διότι πρέπει να πω το εξής: Η κοινωνία θεωρεί ότι αδικείτε ένα μικρό αριθμό, αλλά δεν είναι αυτή η πολιτική που πρέπει να ασκεί η Ελλάδα</w:t>
      </w:r>
      <w:r>
        <w:rPr>
          <w:rFonts w:eastAsia="Times New Roman" w:cs="Times New Roman"/>
          <w:szCs w:val="24"/>
        </w:rPr>
        <w:t>.</w:t>
      </w:r>
    </w:p>
    <w:p w14:paraId="0EE0FB7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EE0FB7F"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 κύριος Υπουργός έχει τον λόγο.</w:t>
      </w:r>
    </w:p>
    <w:p w14:paraId="0EE0FB80"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Κοινωνικών Ασφαλίσεων και Κοινωνικής Αλληλεγγύης): </w:t>
      </w:r>
      <w:r>
        <w:rPr>
          <w:rFonts w:eastAsia="Times New Roman" w:cs="Times New Roman"/>
          <w:szCs w:val="24"/>
        </w:rPr>
        <w:t>Κλείσατε την τοποθέτησή σας, κύριε Καρρά, με τη διαπίστωση ότι αν</w:t>
      </w:r>
      <w:r>
        <w:rPr>
          <w:rFonts w:eastAsia="Times New Roman" w:cs="Times New Roman"/>
          <w:szCs w:val="24"/>
        </w:rPr>
        <w:t xml:space="preserve"> συμβεί χηρεία θα αφορά πολύ λίγους. </w:t>
      </w:r>
    </w:p>
    <w:p w14:paraId="0EE0FB8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Υπουργέ…</w:t>
      </w:r>
    </w:p>
    <w:p w14:paraId="0EE0FB8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Εντάξει. Εγώ επισημαίνω αυτό που εσείς διαπιστώνετε, για να πω ότι δεν πρόκειται για ανατροπή της κοινωνικής ασφάλισης. Η κοινωνική ασφάλιση αποβλέπει στην εδραίωση κανόνων εγγυητικών για τη ζωή των ανθρώπων, ώστε να καλύπτουν τα ελάχιστα αξιοπρεπή όρια, τ</w:t>
      </w:r>
      <w:r>
        <w:rPr>
          <w:rFonts w:eastAsia="Times New Roman" w:cs="Times New Roman"/>
          <w:szCs w:val="24"/>
        </w:rPr>
        <w:t xml:space="preserve">ουλάχιστον για όλους και, βεβαίως, πάνω εκεί να χτίζεται η δυνατότητα του καθένα, ανάλογα με την εισφοροδοτική του συμμετοχή στη διάρκεια του ασφαλιστικού βίου. Αυτή είναι η βάση. </w:t>
      </w:r>
    </w:p>
    <w:p w14:paraId="0EE0FB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Ο θάνατος δεν είναι τύχη, για να φέρνει κι ένα θετικό αποτέλεσμα. Ο θάνατος</w:t>
      </w:r>
      <w:r>
        <w:rPr>
          <w:rFonts w:eastAsia="Times New Roman" w:cs="Times New Roman"/>
          <w:szCs w:val="24"/>
        </w:rPr>
        <w:t xml:space="preserve"> είναι ένα άτυχο γεγονός. Δεν πρέπει να συμβαίνει, αλλά συμβαίνει. Είναι το μόνο που μπορεί να συμβεί στον άνθρωπο με σιγουριά κάποτε. Όταν αυτό είναι πρόωρο, δυστυχώς</w:t>
      </w:r>
      <w:r w:rsidRPr="00B5051C">
        <w:rPr>
          <w:rFonts w:eastAsia="Times New Roman" w:cs="Times New Roman"/>
          <w:szCs w:val="24"/>
        </w:rPr>
        <w:t>,</w:t>
      </w:r>
      <w:r>
        <w:rPr>
          <w:rFonts w:eastAsia="Times New Roman" w:cs="Times New Roman"/>
          <w:szCs w:val="24"/>
        </w:rPr>
        <w:t xml:space="preserve"> είναι ένα γεγονός απευκταίο. Η πολική που έχουμε, στα πλαίσια που έχει ορίσει ο νόμος, </w:t>
      </w:r>
      <w:r>
        <w:rPr>
          <w:rFonts w:eastAsia="Times New Roman" w:cs="Times New Roman"/>
          <w:szCs w:val="24"/>
        </w:rPr>
        <w:t>νομίζω ότι διασφαλίζει κάθε άνθρωπο στις ανάγκες του -αυτόν που έχει ανήλικα παιδιά, που έχει πραγματικά ανάγκες υποστήριξης παιδιών που σπουδάζουν- και έχουμε βάλει το όριο των πενήντα πέντε ετών και μετά ως το όριο έναρξης της καταβολής συντάξεων χηρείας</w:t>
      </w:r>
      <w:r>
        <w:rPr>
          <w:rFonts w:eastAsia="Times New Roman" w:cs="Times New Roman"/>
          <w:szCs w:val="24"/>
        </w:rPr>
        <w:t xml:space="preserve">, χωρίς προϋποθέσεις και περιορισμούς. </w:t>
      </w:r>
    </w:p>
    <w:p w14:paraId="0EE0FB8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Οι δαπάνες οι οποίες προοικονομούνταν από τις προηγούμενες προκηρυγμένες πολιτικές, που συμπεριλαμβάνονταν στο </w:t>
      </w:r>
      <w:r>
        <w:rPr>
          <w:rFonts w:eastAsia="Times New Roman" w:cs="Times New Roman"/>
          <w:szCs w:val="24"/>
          <w:lang w:val="en-US"/>
        </w:rPr>
        <w:t>mail</w:t>
      </w:r>
      <w:r>
        <w:rPr>
          <w:rFonts w:eastAsia="Times New Roman" w:cs="Times New Roman"/>
          <w:szCs w:val="24"/>
        </w:rPr>
        <w:t xml:space="preserve"> Χαρδούβελη, υπολόγιζαν μείωση δαπανών από τη σύνταξη χηρείας τέτοια, που πραγματικά μας περιόριζε τη δυνατότητα επιλογών στο θέμα αυτό για τη διαδικασία της διαπραγμάτευσης. Επομένως, ήδη είχαμε ένα αρνητικό σημείο αφετηρίας. </w:t>
      </w:r>
    </w:p>
    <w:p w14:paraId="0EE0FB8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Πρέπει, όμως, να σας πω το ε</w:t>
      </w:r>
      <w:r>
        <w:rPr>
          <w:rFonts w:eastAsia="Times New Roman" w:cs="Times New Roman"/>
          <w:szCs w:val="24"/>
        </w:rPr>
        <w:t>ξής, επειδή επιλέξατε κατά περίπτωση να πείτε τι ισχύει σε άλλες χώρες της Ευρωπαϊκής Ένωσης. Είπατε, για παράδειγμα, ότι τα εισοδηματικά κριτήρια είναι ένα κριτήριο για να δίνεις. Αυτό ισχύει στη Σουηδία. Όλοι μαζί φώναζαν στη χώρα, να μην ισχύσει αυτό, γ</w:t>
      </w:r>
      <w:r>
        <w:rPr>
          <w:rFonts w:eastAsia="Times New Roman" w:cs="Times New Roman"/>
          <w:szCs w:val="24"/>
        </w:rPr>
        <w:t xml:space="preserve">ιατί αυτό συνδέει τη σύνταξη με την περιουσία, και η σύνταξη δεν πρέπει να συνδέεται με την περιουσία. Τώρα, μας προτείνετε αυτό που όλοι αποκηρύσσατε πριν και μας κατηγορούσατε ότι θα κάναμε εμείς. </w:t>
      </w:r>
    </w:p>
    <w:p w14:paraId="0EE0FB8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Είπατε τι γίνεται με τα χρόνια. Το μοντέλο το οποίο έχου</w:t>
      </w:r>
      <w:r>
        <w:rPr>
          <w:rFonts w:eastAsia="Times New Roman" w:cs="Times New Roman"/>
          <w:szCs w:val="24"/>
        </w:rPr>
        <w:t>με εδώ είναι αυτό που ίσχυε στη Γαλλία, ακριβώς στα μέτρα αυτά. Τίποτα λιγότερο δεν θεσμοθετήσαμε. Νομίζω ότι αυτό που θα βγει ως συμπέρασμα στη συνέχεια είναι ότι οι πολιτικές που εννοούμε να κάνουμε στο προνοιακό επίπεδο είναι πολιτικές πρόνοιας. Και είπ</w:t>
      </w:r>
      <w:r>
        <w:rPr>
          <w:rFonts w:eastAsia="Times New Roman" w:cs="Times New Roman"/>
          <w:szCs w:val="24"/>
        </w:rPr>
        <w:t xml:space="preserve">α ότι δεν υποκαθιστά την προνοιακή πολιτική κανένα σύστημα κοινωνικής ασφάλισης, το οποίο έχει άλλο σκοπό και άλλη λειτουργία. </w:t>
      </w:r>
    </w:p>
    <w:p w14:paraId="0EE0FB8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Συνεπώς, ζητήματα που προκύπτουν για οικογένειες οι οποίες δεν θα καλύπτονται από μια τέτοια περίπτωση στο μέλλον, θα χρειάζεται</w:t>
      </w:r>
      <w:r>
        <w:rPr>
          <w:rFonts w:eastAsia="Times New Roman" w:cs="Times New Roman"/>
          <w:szCs w:val="24"/>
        </w:rPr>
        <w:t xml:space="preserve"> η πολιτεία να ενισχύει τις προνοιακές πολιτικές για τα άτομα αυτά. Και είναι προκηρυγμένες οι θέσεις της Κυβέρνησης για αυτές τις περιπτώσεις. </w:t>
      </w:r>
    </w:p>
    <w:p w14:paraId="0EE0FB8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Στόχος μας είναι –και το τονίζω- να αλλάξει η λογική στη χώρα μας, να δώσουμε ευκαιρίες απασχόλησης σε κάθε πολ</w:t>
      </w:r>
      <w:r>
        <w:rPr>
          <w:rFonts w:eastAsia="Times New Roman" w:cs="Times New Roman"/>
          <w:szCs w:val="24"/>
        </w:rPr>
        <w:t xml:space="preserve">ίτη. </w:t>
      </w:r>
    </w:p>
    <w:p w14:paraId="0EE0FB8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0EE0FB8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Θα τελειώσω με αυτό, κύριε Πρόεδρε, αμέσως. </w:t>
      </w:r>
    </w:p>
    <w:p w14:paraId="0EE0FB8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νέο σύστημα είναι σύστημα αναπτυξιακό. Το είπα και πριν. Ίσως, κύριε Καρρά, να μην έγινε αντιληπτό το πλεονέκτημα πο</w:t>
      </w:r>
      <w:r>
        <w:rPr>
          <w:rFonts w:eastAsia="Times New Roman" w:cs="Times New Roman"/>
          <w:szCs w:val="24"/>
        </w:rPr>
        <w:t>υ δίνει το νέο σύστημα κοινωνικής ασφάλισης, όπου όποια δουλειά κι αν κάνεις, είτε είναι η καλλιέργεια ενός αμπελιού, ενός χωραφιού, ένα περίπτερο, συγκεντρώνει για τον καθένα που καλείται να εργάζεται πια, μια βάση πάνω στην οποία θα υπολογίζεται και θα κ</w:t>
      </w:r>
      <w:r>
        <w:rPr>
          <w:rFonts w:eastAsia="Times New Roman" w:cs="Times New Roman"/>
          <w:szCs w:val="24"/>
        </w:rPr>
        <w:t xml:space="preserve">αταβάλλεται η </w:t>
      </w:r>
      <w:r>
        <w:rPr>
          <w:rFonts w:eastAsia="Times New Roman" w:cs="Times New Roman"/>
          <w:szCs w:val="24"/>
        </w:rPr>
        <w:lastRenderedPageBreak/>
        <w:t>σύνταξή του στο μέλλον, ενώ παλαιότερα, μέχρι και τον Μάιο του 2016, μέχρι και πριν ψηφιστεί ο νόμος μας, έπρεπε κανείς να συμπληρώνει ουσιαστικά προϋποθέσεις τέτοιες που πολλοί δεν μπορούσαν να συμπληρώσουν ποτέ για να πάρουν σύνταξη. Ήταν α</w:t>
      </w:r>
      <w:r>
        <w:rPr>
          <w:rFonts w:eastAsia="Times New Roman" w:cs="Times New Roman"/>
          <w:szCs w:val="24"/>
        </w:rPr>
        <w:t xml:space="preserve">δύνατο να συμπληρώσουν τη δεκαπενταετία πολλοί από αυτούς. </w:t>
      </w:r>
    </w:p>
    <w:p w14:paraId="0EE0FB8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ευκαιρία να κάνεις οποιαδήποτε δουλειά, για να συμπληρώσεις τις χρονικές προϋποθέσεις, δίνεται πλέον με τον νέο νόμο. Νομίζω ότι εκεί θα πρέπει να κατευθύνουμε όλοι τη σκέψη μας, στο τι θα κάνου</w:t>
      </w:r>
      <w:r>
        <w:rPr>
          <w:rFonts w:eastAsia="Times New Roman" w:cs="Times New Roman"/>
          <w:szCs w:val="24"/>
        </w:rPr>
        <w:t xml:space="preserve">με γι’ αυτήν τη χώρα που είναι τσακισμένη. Και αυτό πρέπει να κάνουμε, να δώσουμε ευκαιρίες για απασχόληση, όχι μόνο με το να δίνει το κράτος δουλειές, αλλά με το να βρίσκει και η ίδια η κοινωνία τρόπους για δουλειές. </w:t>
      </w:r>
    </w:p>
    <w:p w14:paraId="0EE0FB8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Έχουμε κάνει τις Κοιν</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Επ. Έχουμε κά</w:t>
      </w:r>
      <w:r>
        <w:rPr>
          <w:rFonts w:eastAsia="Times New Roman" w:cs="Times New Roman"/>
          <w:szCs w:val="24"/>
        </w:rPr>
        <w:t xml:space="preserve">νει διάφορα μέτρα και θα κάνουμε κι άλλα για την απασχόληση. Αυτό είναι το θέμα για την κοινωνία και την πολιτική μας. Αυτό είναι που πρέπει να κάνουμε. </w:t>
      </w:r>
    </w:p>
    <w:p w14:paraId="0EE0FB8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 τον κύριο Υπουργό. </w:t>
      </w:r>
    </w:p>
    <w:p w14:paraId="0EE0FB8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έβδομη </w:t>
      </w:r>
      <w:r>
        <w:rPr>
          <w:rFonts w:eastAsia="Times New Roman" w:cs="Times New Roman"/>
          <w:szCs w:val="24"/>
        </w:rPr>
        <w:t>με αριθμό 889/21-5-2015 επίκαιρη ερώτηση δεύτερου κύκλου του Βουλευτή Αττικής της Νέας Δημοκρατίας κ. Μαυρουδή Βορίδη προς τον Υπουργό Εργασίας, Κοινωνικής Ασφάλισης και Κοινωνικής Αλληλεγγύης, σχετικά με τη χρηματοδότηση του Ιδρύματος για το Παιδί «Η Παμμ</w:t>
      </w:r>
      <w:r>
        <w:rPr>
          <w:rFonts w:eastAsia="Times New Roman" w:cs="Times New Roman"/>
          <w:szCs w:val="24"/>
        </w:rPr>
        <w:t xml:space="preserve">ακάριστος». </w:t>
      </w:r>
    </w:p>
    <w:p w14:paraId="0EE0FB9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Αναπληρώτρια Υπουργός κ. Θεανώ Φωτίου. </w:t>
      </w:r>
    </w:p>
    <w:p w14:paraId="0EE0FB9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Βορίδη, έχετε τον λόγο για την πρωτολογία σας.</w:t>
      </w:r>
    </w:p>
    <w:p w14:paraId="0EE0FB92"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ΜΑΥΡΟΥΔΗΣ ΒΟΡΙΔΗΣ:</w:t>
      </w:r>
      <w:r>
        <w:rPr>
          <w:rFonts w:eastAsia="UB-Helvetica" w:cs="Times New Roman"/>
          <w:szCs w:val="24"/>
        </w:rPr>
        <w:t xml:space="preserve"> Ευχαριστώ, κύριε Πρόεδρε.</w:t>
      </w:r>
    </w:p>
    <w:p w14:paraId="0EE0FB93"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Το ίδρυμα για το παιδί, </w:t>
      </w:r>
      <w:r>
        <w:rPr>
          <w:rFonts w:eastAsia="UB-Helvetica" w:cs="Times New Roman"/>
          <w:szCs w:val="24"/>
        </w:rPr>
        <w:t>η</w:t>
      </w:r>
      <w:r>
        <w:rPr>
          <w:rFonts w:eastAsia="UB-Helvetica" w:cs="Times New Roman"/>
          <w:szCs w:val="24"/>
        </w:rPr>
        <w:t xml:space="preserve"> </w:t>
      </w:r>
      <w:r>
        <w:rPr>
          <w:rFonts w:eastAsia="UB-Helvetica" w:cs="Times New Roman"/>
          <w:szCs w:val="24"/>
        </w:rPr>
        <w:t>«</w:t>
      </w:r>
      <w:r>
        <w:rPr>
          <w:rFonts w:eastAsia="UB-Helvetica" w:cs="Times New Roman"/>
          <w:szCs w:val="24"/>
        </w:rPr>
        <w:t>Παμμακάριστος</w:t>
      </w:r>
      <w:r>
        <w:rPr>
          <w:rFonts w:eastAsia="UB-Helvetica" w:cs="Times New Roman"/>
          <w:szCs w:val="24"/>
        </w:rPr>
        <w:t>»</w:t>
      </w:r>
      <w:r>
        <w:rPr>
          <w:rFonts w:eastAsia="UB-Helvetica" w:cs="Times New Roman"/>
          <w:szCs w:val="24"/>
        </w:rPr>
        <w:t>, είναι Νομικό Πρόσωπο Ιδιωτικού Δικ</w:t>
      </w:r>
      <w:r>
        <w:rPr>
          <w:rFonts w:eastAsia="UB-Helvetica" w:cs="Times New Roman"/>
          <w:szCs w:val="24"/>
        </w:rPr>
        <w:t xml:space="preserve">αίου, είναι πιστοποιημένος φορέας παροχής υπηρεσιών πρόνοιας και εκείνο το οποίο κάνει εδώ και αρκετές δεκαετίες είναι ότι διατηρεί έναν παιδικό σταθμό. Δηλαδή,- υπάρχουν δύο τάξεις με παιδιά τυπικής ανάπτυξης, όπου </w:t>
      </w:r>
      <w:r>
        <w:rPr>
          <w:rFonts w:eastAsia="UB-Helvetica" w:cs="Times New Roman"/>
          <w:szCs w:val="24"/>
        </w:rPr>
        <w:lastRenderedPageBreak/>
        <w:t xml:space="preserve">υπάρχει και τμήμα ένταξης για παιδιά με </w:t>
      </w:r>
      <w:r>
        <w:rPr>
          <w:rFonts w:eastAsia="UB-Helvetica" w:cs="Times New Roman"/>
          <w:szCs w:val="24"/>
        </w:rPr>
        <w:t>αναπτυξιακά ελλείμματα. Έχει ειδικά επαγγελματικά εργαστήρια για εφήβους και νέους έως τριάντα ετών με ήπια έως μέτρια νοητική υστέρηση και αυτά τα παιδιά με την κατάλληλη υποστήριξη μπορούν να εξελιχθούν και να ενταχθούν κοινωνικά και να αποκατασταθούν επ</w:t>
      </w:r>
      <w:r>
        <w:rPr>
          <w:rFonts w:eastAsia="UB-Helvetica" w:cs="Times New Roman"/>
          <w:szCs w:val="24"/>
        </w:rPr>
        <w:t>αγγελματικά. Έχει τμήματα ημερησίας διαβίωσης. Αυτά είναι για εφήβους και νέους μέχρι τριάντα ετών με σοβαρά αναπτυξιακά ελλείμματα. Εδώ, δηλαδή, έχουμε βαριές περιπτώσεις αυτισμού και βαριάς νοητικής υστέρησης. Έχει, επίσης, ένα οικοτροφείο για κορίτσια ο</w:t>
      </w:r>
      <w:r>
        <w:rPr>
          <w:rFonts w:eastAsia="UB-Helvetica" w:cs="Times New Roman"/>
          <w:szCs w:val="24"/>
        </w:rPr>
        <w:t>χτώ έως τριάντα ετών, που, εκτός από τα δικά τους αναπτυξιακά ελλείμματα, συνήθως υπάρχει ακαταλληλότητα ή αδυναμία της οικογένειας να έχει το παιδί. Έχει, τέλος, και μια μονάδα επικοινωνίας λογομάθησης.</w:t>
      </w:r>
    </w:p>
    <w:p w14:paraId="0EE0FB94"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Το πρόβλημα που παρουσιάζεται στο ίδρυμα αυτό το τελ</w:t>
      </w:r>
      <w:r>
        <w:rPr>
          <w:rFonts w:eastAsia="UB-Helvetica" w:cs="Times New Roman"/>
          <w:szCs w:val="24"/>
        </w:rPr>
        <w:t>ευταίο χρονικό διάστημα είναι ότι εξαιτίας μιας σειράς παραγόντων -ενδεχομένως σε κάποιους απ’ αυτούς μπορεί να υπάρξει παρέμβαση, ενώ σε κάποιους άλλους δεν μπορεί να υπάρξει παρέμβαση- έχει τεράστια οικονομικά προβλήματα. Δηλαδή, στην πραγματικότητα αυτή</w:t>
      </w:r>
      <w:r>
        <w:rPr>
          <w:rFonts w:eastAsia="UB-Helvetica" w:cs="Times New Roman"/>
          <w:szCs w:val="24"/>
        </w:rPr>
        <w:t xml:space="preserve">ν τη στιγμή το ίδρυμα έχει προσωπικό απλήρωτο εδώ και δέκα μήνες, έχει </w:t>
      </w:r>
      <w:r>
        <w:rPr>
          <w:rFonts w:eastAsia="UB-Helvetica" w:cs="Times New Roman"/>
          <w:szCs w:val="24"/>
        </w:rPr>
        <w:lastRenderedPageBreak/>
        <w:t>οφειλές προς της ΔΕΗ που μπορεί να ξεπερνούν τις 150.000 ευρώ και έχει οφειλές προς το ΙΚΑ. Υπάρχει κίνδυνος διακοπής ηλεκτροδοτήσεως. Υπάρχουν εργαζόμενοι που θα χάσουν τη δουλειά τους</w:t>
      </w:r>
      <w:r>
        <w:rPr>
          <w:rFonts w:eastAsia="UB-Helvetica" w:cs="Times New Roman"/>
          <w:szCs w:val="24"/>
        </w:rPr>
        <w:t>. Όμως, κυρίως το βασικό πρόβλημα είναι ότι αν οδηγηθεί σε κλείσιμο, περίπου εκατόν πενήντα παιδιά και οι οικογένειές τους θα υποστούν καθολική καταστροφή. Δεν μπορεί να αντιμετωπιστεί.</w:t>
      </w:r>
    </w:p>
    <w:p w14:paraId="0EE0FB95" w14:textId="77777777" w:rsidR="000548F6" w:rsidRDefault="005C1E3B">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w:t>
      </w:r>
      <w:r>
        <w:rPr>
          <w:rFonts w:eastAsia="UB-Helvetica" w:cs="Times New Roman"/>
          <w:szCs w:val="24"/>
        </w:rPr>
        <w:t>ίου Βουλευτή)</w:t>
      </w:r>
    </w:p>
    <w:p w14:paraId="0EE0FB96"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Τελειώνω αμέσως, κύριε Πρόεδρε.</w:t>
      </w:r>
    </w:p>
    <w:p w14:paraId="0EE0FB97" w14:textId="77777777" w:rsidR="000548F6" w:rsidRDefault="005C1E3B">
      <w:pPr>
        <w:spacing w:line="600" w:lineRule="auto"/>
        <w:ind w:firstLine="720"/>
        <w:jc w:val="both"/>
        <w:rPr>
          <w:rFonts w:eastAsia="UB-Helvetica" w:cs="Times New Roman"/>
          <w:szCs w:val="24"/>
        </w:rPr>
      </w:pPr>
      <w:r>
        <w:rPr>
          <w:rFonts w:eastAsia="UB-Helvetica" w:cs="Times New Roman"/>
          <w:szCs w:val="24"/>
        </w:rPr>
        <w:t>Η παρέμβαση που απηύθυνα προς εσάς στην ερώτηση είναι ότι εν μέρει ενδεχομένως μπορεί κάτι να κάνει το Υπουργείο σας και εν μέρει πρέπει να γίνει ένας συντονισμός με το Υπουργείο Υγείας.</w:t>
      </w:r>
    </w:p>
    <w:p w14:paraId="0EE0FB98"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Υπάρχουν οφειλές του ΕΟΠΥΥ, που ας προτεραιοποιηθούν, ας καταβληθούν, γιατί εδώ έχουμε μια δεινή οικονομική κατάσταση. Αυτό είναι, βεβαίως, ζήτημα του Υπουργείου Υγείας και του ΕΟΠΠΥ. </w:t>
      </w:r>
    </w:p>
    <w:p w14:paraId="0EE0FB99" w14:textId="77777777" w:rsidR="000548F6" w:rsidRDefault="005C1E3B">
      <w:pPr>
        <w:spacing w:line="600" w:lineRule="auto"/>
        <w:ind w:firstLine="720"/>
        <w:jc w:val="both"/>
        <w:rPr>
          <w:rFonts w:eastAsia="UB-Helvetica" w:cs="Times New Roman"/>
          <w:szCs w:val="24"/>
        </w:rPr>
      </w:pPr>
      <w:r>
        <w:rPr>
          <w:rFonts w:eastAsia="UB-Helvetica" w:cs="Times New Roman"/>
          <w:szCs w:val="24"/>
        </w:rPr>
        <w:lastRenderedPageBreak/>
        <w:t xml:space="preserve">Υπάρχουν, όμως, και πράγματα, τα οποία αφορούν το Υπουργείο και κυρίως </w:t>
      </w:r>
      <w:r>
        <w:rPr>
          <w:rFonts w:eastAsia="UB-Helvetica" w:cs="Times New Roman"/>
          <w:szCs w:val="24"/>
        </w:rPr>
        <w:t xml:space="preserve">εδώ υπάρχει ένα σημαντικό έσοδο, το οποίο προκύπτει από εντάλματα που αφορούν συμβατική υποχρέωση του Υπουργείου Εργασίας, Κοινωνικής Ασφάλισης και Πρόνοιας με δέσμευση είκοσι τεσσάρων κλινών. Εκεί υπάρχει μια καθυστέρηση υπογραφής εκ μέρους του δημοσίου, </w:t>
      </w:r>
      <w:r>
        <w:rPr>
          <w:rFonts w:eastAsia="UB-Helvetica" w:cs="Times New Roman"/>
          <w:szCs w:val="24"/>
        </w:rPr>
        <w:t>που ανατρέχει από το 2014-2015. Εδώ, δηλαδή, θα πρέπει αφ</w:t>
      </w:r>
      <w:r>
        <w:rPr>
          <w:rFonts w:eastAsia="UB-Helvetica" w:cs="Times New Roman"/>
          <w:szCs w:val="24"/>
        </w:rPr>
        <w:t xml:space="preserve">’ </w:t>
      </w:r>
      <w:r>
        <w:rPr>
          <w:rFonts w:eastAsia="UB-Helvetica" w:cs="Times New Roman"/>
          <w:szCs w:val="24"/>
        </w:rPr>
        <w:t>ενός, κατά τη γνώμη μου, να προχωρήσει αυτό το ποσό, να υπάρξει μια πίεση στην εξόφληση των νοσηλίων του ΕΟΠΥΥ και να καταβληθούν οφειλές από τα ασφαλιστικά ταμεία προς το ίδρυμα, προκειμένου, εν π</w:t>
      </w:r>
      <w:r>
        <w:rPr>
          <w:rFonts w:eastAsia="UB-Helvetica" w:cs="Times New Roman"/>
          <w:szCs w:val="24"/>
        </w:rPr>
        <w:t>άση περιπτώσει, σ</w:t>
      </w:r>
      <w:r>
        <w:rPr>
          <w:rFonts w:eastAsia="UB-Helvetica" w:cs="Times New Roman"/>
          <w:szCs w:val="24"/>
        </w:rPr>
        <w:t>ε</w:t>
      </w:r>
      <w:r>
        <w:rPr>
          <w:rFonts w:eastAsia="UB-Helvetica" w:cs="Times New Roman"/>
          <w:szCs w:val="24"/>
        </w:rPr>
        <w:t xml:space="preserve"> ένα πρώτο επίπεδο να αντιμετωπιστούν βασικές οικονομικές ανάγκες.</w:t>
      </w:r>
    </w:p>
    <w:p w14:paraId="0EE0FB9A"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Ευχαριστώ, κύριε Πρόεδρε.</w:t>
      </w:r>
    </w:p>
    <w:p w14:paraId="0EE0FB9B"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τον κ. Βορίδη.</w:t>
      </w:r>
    </w:p>
    <w:p w14:paraId="0EE0FB9C" w14:textId="77777777" w:rsidR="000548F6" w:rsidRDefault="005C1E3B">
      <w:pPr>
        <w:spacing w:line="600" w:lineRule="auto"/>
        <w:ind w:firstLine="720"/>
        <w:jc w:val="both"/>
        <w:rPr>
          <w:rFonts w:eastAsia="UB-Helvetica" w:cs="Times New Roman"/>
          <w:szCs w:val="24"/>
        </w:rPr>
      </w:pPr>
      <w:r>
        <w:rPr>
          <w:rFonts w:eastAsia="UB-Helvetica" w:cs="Times New Roman"/>
          <w:szCs w:val="24"/>
        </w:rPr>
        <w:t>Κυρία Φωτίου, έχετε τον λόγο.</w:t>
      </w:r>
    </w:p>
    <w:p w14:paraId="0EE0FB9D" w14:textId="77777777" w:rsidR="000548F6" w:rsidRDefault="005C1E3B">
      <w:pPr>
        <w:spacing w:line="600" w:lineRule="auto"/>
        <w:ind w:firstLine="720"/>
        <w:jc w:val="both"/>
        <w:rPr>
          <w:rFonts w:eastAsia="UB-Helvetica" w:cs="Times New Roman"/>
          <w:szCs w:val="24"/>
        </w:rPr>
      </w:pPr>
      <w:r>
        <w:rPr>
          <w:rFonts w:eastAsia="UB-Helvetica" w:cs="Times New Roman"/>
          <w:b/>
          <w:szCs w:val="24"/>
        </w:rPr>
        <w:lastRenderedPageBreak/>
        <w:t>ΘΕΑΝΩ ΦΩΤΙΟΥ  (Αναπληρώτρια Υπουργός Εργασίας, Κοινων</w:t>
      </w:r>
      <w:r>
        <w:rPr>
          <w:rFonts w:eastAsia="UB-Helvetica" w:cs="Times New Roman"/>
          <w:b/>
          <w:szCs w:val="24"/>
        </w:rPr>
        <w:t>ικής Ασφάλισης και Κοινωνικής Αλληλεγγύης):</w:t>
      </w:r>
      <w:r>
        <w:rPr>
          <w:rFonts w:eastAsia="UB-Helvetica" w:cs="Times New Roman"/>
          <w:szCs w:val="24"/>
        </w:rPr>
        <w:t xml:space="preserve"> Ευχαριστώ, κύριε Βορίδη.</w:t>
      </w:r>
    </w:p>
    <w:p w14:paraId="0EE0FB9E" w14:textId="77777777" w:rsidR="000548F6" w:rsidRDefault="005C1E3B">
      <w:pPr>
        <w:spacing w:line="600" w:lineRule="auto"/>
        <w:ind w:firstLine="720"/>
        <w:jc w:val="both"/>
        <w:rPr>
          <w:rFonts w:eastAsia="UB-Helvetica" w:cs="Times New Roman"/>
          <w:szCs w:val="24"/>
        </w:rPr>
      </w:pPr>
      <w:r>
        <w:rPr>
          <w:rFonts w:eastAsia="UB-Helvetica" w:cs="Times New Roman"/>
          <w:szCs w:val="24"/>
        </w:rPr>
        <w:t>Κατ’ αρχ</w:t>
      </w:r>
      <w:r>
        <w:rPr>
          <w:rFonts w:eastAsia="UB-Helvetica" w:cs="Times New Roman"/>
          <w:szCs w:val="24"/>
        </w:rPr>
        <w:t>άς</w:t>
      </w:r>
      <w:r>
        <w:rPr>
          <w:rFonts w:eastAsia="UB-Helvetica" w:cs="Times New Roman"/>
          <w:szCs w:val="24"/>
        </w:rPr>
        <w:t xml:space="preserve">, η </w:t>
      </w:r>
      <w:r>
        <w:rPr>
          <w:rFonts w:eastAsia="UB-Helvetica" w:cs="Times New Roman"/>
          <w:szCs w:val="24"/>
        </w:rPr>
        <w:t>«</w:t>
      </w:r>
      <w:r>
        <w:rPr>
          <w:rFonts w:eastAsia="UB-Helvetica" w:cs="Times New Roman"/>
          <w:szCs w:val="24"/>
        </w:rPr>
        <w:t>Παμμακάριστος</w:t>
      </w:r>
      <w:r>
        <w:rPr>
          <w:rFonts w:eastAsia="UB-Helvetica" w:cs="Times New Roman"/>
          <w:szCs w:val="24"/>
        </w:rPr>
        <w:t>»</w:t>
      </w:r>
      <w:r>
        <w:rPr>
          <w:rFonts w:eastAsia="UB-Helvetica" w:cs="Times New Roman"/>
          <w:szCs w:val="24"/>
        </w:rPr>
        <w:t xml:space="preserve"> δεν πρόκειται να κλείσει, οι εργαζόμενοι θα πληρωθούν.</w:t>
      </w:r>
    </w:p>
    <w:p w14:paraId="0EE0FB9F"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Όμως, η </w:t>
      </w:r>
      <w:r>
        <w:rPr>
          <w:rFonts w:eastAsia="UB-Helvetica" w:cs="Times New Roman"/>
          <w:szCs w:val="24"/>
        </w:rPr>
        <w:t>«</w:t>
      </w:r>
      <w:r>
        <w:rPr>
          <w:rFonts w:eastAsia="UB-Helvetica" w:cs="Times New Roman"/>
          <w:szCs w:val="24"/>
        </w:rPr>
        <w:t>Παμμακάριστος</w:t>
      </w:r>
      <w:r>
        <w:rPr>
          <w:rFonts w:eastAsia="UB-Helvetica" w:cs="Times New Roman"/>
          <w:szCs w:val="24"/>
        </w:rPr>
        <w:t>»</w:t>
      </w:r>
      <w:r>
        <w:rPr>
          <w:rFonts w:eastAsia="UB-Helvetica" w:cs="Times New Roman"/>
          <w:szCs w:val="24"/>
        </w:rPr>
        <w:t xml:space="preserve">, όπως και άλλα ιδρύματα, που θα μπορούσα να πω τώρα τα ονόματά τους, αλλά δεν </w:t>
      </w:r>
      <w:r>
        <w:rPr>
          <w:rFonts w:eastAsia="UB-Helvetica" w:cs="Times New Roman"/>
          <w:szCs w:val="24"/>
        </w:rPr>
        <w:t xml:space="preserve">θέλω, είναι η κορυφή του παγόβουνου ενός κράτους, που επί σαράντα χρόνια και κυρίως μετά τον Εμφύλιο -από το 1953 είναι η «Παμμακάριστος», όπως ξέρετε- ίδρυσε φιλανθρωπικά ιδρύματα Νομικά Πρόσωπα Ιδιωτικού Δικαίου για να εκχωρήσει σε αυτά την πρόνοια, την </w:t>
      </w:r>
      <w:r>
        <w:rPr>
          <w:rFonts w:eastAsia="UB-Helvetica" w:cs="Times New Roman"/>
          <w:szCs w:val="24"/>
        </w:rPr>
        <w:t>προνοιακή πολιτική.</w:t>
      </w:r>
    </w:p>
    <w:p w14:paraId="0EE0FBA0"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Δηλαδή, είναι Νομικά Πρόσωπα Ιδιωτικού Δικαίου, στα οποία η πολιτεία δεν έχει δυνατότητα παρέμβασης στη διοίκησή τους και όσο ήταν οι περίοδοι της ευμάρειας ή της φιλανθρωπίας, δηλαδή οι μεγάλοι ευεργέτες έδιδαν, καλώς πήγαινε το </w:t>
      </w:r>
      <w:r>
        <w:rPr>
          <w:rFonts w:eastAsia="UB-Helvetica" w:cs="Times New Roman"/>
          <w:szCs w:val="24"/>
        </w:rPr>
        <w:t>πράγμα. Όταν τα πράγματα άρχισαν να δυσκολεύουν, δεν πάει καλώς το πράγμα.</w:t>
      </w:r>
    </w:p>
    <w:p w14:paraId="0EE0FBA1" w14:textId="77777777" w:rsidR="000548F6" w:rsidRDefault="005C1E3B">
      <w:pPr>
        <w:spacing w:line="600" w:lineRule="auto"/>
        <w:ind w:firstLine="720"/>
        <w:jc w:val="both"/>
        <w:rPr>
          <w:rFonts w:eastAsia="UB-Helvetica" w:cs="Times New Roman"/>
          <w:szCs w:val="24"/>
        </w:rPr>
      </w:pPr>
      <w:r>
        <w:rPr>
          <w:rFonts w:eastAsia="UB-Helvetica" w:cs="Times New Roman"/>
          <w:szCs w:val="24"/>
        </w:rPr>
        <w:lastRenderedPageBreak/>
        <w:t xml:space="preserve">Δεν πάει καλώς, γιατί, εκτός των άλλων, τα ιδρύματα αυτά έχουν μεγάλες περιουσίες, κακή διαχείριση. Δεν εννοώ την </w:t>
      </w:r>
      <w:r>
        <w:rPr>
          <w:rFonts w:eastAsia="UB-Helvetica" w:cs="Times New Roman"/>
          <w:szCs w:val="24"/>
        </w:rPr>
        <w:t>«</w:t>
      </w:r>
      <w:r>
        <w:rPr>
          <w:rFonts w:eastAsia="UB-Helvetica" w:cs="Times New Roman"/>
          <w:szCs w:val="24"/>
        </w:rPr>
        <w:t>Παμμακάριστο</w:t>
      </w:r>
      <w:r>
        <w:rPr>
          <w:rFonts w:eastAsia="UB-Helvetica" w:cs="Times New Roman"/>
          <w:szCs w:val="24"/>
        </w:rPr>
        <w:t>»</w:t>
      </w:r>
      <w:r>
        <w:rPr>
          <w:rFonts w:eastAsia="UB-Helvetica" w:cs="Times New Roman"/>
          <w:szCs w:val="24"/>
        </w:rPr>
        <w:t xml:space="preserve">. Η </w:t>
      </w:r>
      <w:r>
        <w:rPr>
          <w:rFonts w:eastAsia="UB-Helvetica" w:cs="Times New Roman"/>
          <w:szCs w:val="24"/>
        </w:rPr>
        <w:t>«</w:t>
      </w:r>
      <w:r>
        <w:rPr>
          <w:rFonts w:eastAsia="UB-Helvetica" w:cs="Times New Roman"/>
          <w:szCs w:val="24"/>
        </w:rPr>
        <w:t>Παμμακάριστος</w:t>
      </w:r>
      <w:r>
        <w:rPr>
          <w:rFonts w:eastAsia="UB-Helvetica" w:cs="Times New Roman"/>
          <w:szCs w:val="24"/>
        </w:rPr>
        <w:t>»</w:t>
      </w:r>
      <w:r>
        <w:rPr>
          <w:rFonts w:eastAsia="UB-Helvetica" w:cs="Times New Roman"/>
          <w:szCs w:val="24"/>
        </w:rPr>
        <w:t xml:space="preserve"> είναι ειδική περίπτωση, γιατί, όπ</w:t>
      </w:r>
      <w:r>
        <w:rPr>
          <w:rFonts w:eastAsia="UB-Helvetica" w:cs="Times New Roman"/>
          <w:szCs w:val="24"/>
        </w:rPr>
        <w:t>ως ξέρετε, προκύπτει από ένα τάγμα γυναικών μοναχών καθολικής ένταξης -πώς να το πω- καθολικού δόγματος, πολύ αξιόπιστο και αξιοπρεπές, το οποίο φροντίζει -ας πούμε- να βάλει τα πράγματα σ’ ένα λογαριασμό.</w:t>
      </w:r>
    </w:p>
    <w:p w14:paraId="0EE0FBA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Όμως, εμείς θα το αλλάξουμε αυτό, κύριε Βορίδη. Θα</w:t>
      </w:r>
      <w:r>
        <w:rPr>
          <w:rFonts w:eastAsia="UB-Helvetica" w:cs="Times New Roman"/>
          <w:szCs w:val="24"/>
        </w:rPr>
        <w:t xml:space="preserve"> υπάρξουν κανόνες, ώστε το κράτος –όπως σήμερα με εγκαλείτε τι κάνω επιτέλους για την </w:t>
      </w:r>
      <w:r>
        <w:rPr>
          <w:rFonts w:eastAsia="UB-Helvetica" w:cs="Times New Roman"/>
          <w:szCs w:val="24"/>
        </w:rPr>
        <w:t>«</w:t>
      </w:r>
      <w:r>
        <w:rPr>
          <w:rFonts w:eastAsia="UB-Helvetica" w:cs="Times New Roman"/>
          <w:szCs w:val="24"/>
        </w:rPr>
        <w:t>Παμμακάριστο</w:t>
      </w:r>
      <w:r>
        <w:rPr>
          <w:rFonts w:eastAsia="UB-Helvetica" w:cs="Times New Roman"/>
          <w:szCs w:val="24"/>
        </w:rPr>
        <w:t>»</w:t>
      </w:r>
      <w:r>
        <w:rPr>
          <w:rFonts w:eastAsia="UB-Helvetica" w:cs="Times New Roman"/>
          <w:szCs w:val="24"/>
        </w:rPr>
        <w:t xml:space="preserve">- να μπορεί να προλαβαίνει αυτή την κατάσταση που έχει δημιουργηθεί. </w:t>
      </w:r>
    </w:p>
    <w:p w14:paraId="0EE0FBA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Ειδικότερα, σχετικά με τα ερωτήματά σας, πράγματι ο ΕΟΠΥΥ δεν είναι στις αρμοδιότητές </w:t>
      </w:r>
      <w:r>
        <w:rPr>
          <w:rFonts w:eastAsia="UB-Helvetica" w:cs="Times New Roman"/>
          <w:szCs w:val="24"/>
        </w:rPr>
        <w:t>μου, όμως ρώτησα και πληροφορήθηκα ότι από τα στοιχεία που τηρούνται στη Διεύθυνση Οικονομικών του ΕΟΠΥΥ προκύπτει ότι έχουν εξοφληθεί οφειλές προς το ίδρυμα για τους μήνες Ιανουάριο και Δεκέμβριο του 2012. Γιατί αυτή η ιστορία ξεκινάει από παλιά. Έχει οφε</w:t>
      </w:r>
      <w:r>
        <w:rPr>
          <w:rFonts w:eastAsia="UB-Helvetica" w:cs="Times New Roman"/>
          <w:szCs w:val="24"/>
        </w:rPr>
        <w:t xml:space="preserve">ιλές από το 2012. </w:t>
      </w:r>
    </w:p>
    <w:p w14:paraId="0EE0FBA4"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Επίσης, έχουν εξοφληθεί οφειλές από τον Ιανουάριο μέχρι τον Ιούλιο του 2013 καθώς και για τον Σεπτέμβριο του 2013. Δεν έχει πληρωθεί ο Αύγουστος του 2013, καθώς και ο Οκτώβριος, Νοέμβριος και Δεκέμβριος του 2013.</w:t>
      </w:r>
    </w:p>
    <w:p w14:paraId="0EE0FBA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Έχουν εξοφληθεί τα έτη 2</w:t>
      </w:r>
      <w:r>
        <w:rPr>
          <w:rFonts w:eastAsia="UB-Helvetica" w:cs="Times New Roman"/>
          <w:szCs w:val="24"/>
        </w:rPr>
        <w:t xml:space="preserve">014 και 2015. Όλες οι οφειλές έγιναν με πρόχειρο λογιστικό έλεγχο και αποδίδουν το 90% της μηνιαίας δαπάνης.  </w:t>
      </w:r>
    </w:p>
    <w:p w14:paraId="0EE0FBA6"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Ως προς το σκέλος που αφορά τον κ. Πετρόπουλο, δηλαδή τις ανείσπρακτες οφειλές προς τα ασφαλιστικά ταμεία, ήλθα χθες σε συνεννόηση με την ηγουμέν</w:t>
      </w:r>
      <w:r>
        <w:rPr>
          <w:rFonts w:eastAsia="UB-Helvetica" w:cs="Times New Roman"/>
          <w:szCs w:val="24"/>
        </w:rPr>
        <w:t xml:space="preserve">η. Γιατί η </w:t>
      </w:r>
      <w:r>
        <w:rPr>
          <w:rFonts w:eastAsia="UB-Helvetica" w:cs="Times New Roman"/>
          <w:szCs w:val="24"/>
        </w:rPr>
        <w:t>«</w:t>
      </w:r>
      <w:r>
        <w:rPr>
          <w:rFonts w:eastAsia="UB-Helvetica" w:cs="Times New Roman"/>
          <w:szCs w:val="24"/>
        </w:rPr>
        <w:t>Παμμακάριστος</w:t>
      </w:r>
      <w:r>
        <w:rPr>
          <w:rFonts w:eastAsia="UB-Helvetica" w:cs="Times New Roman"/>
          <w:szCs w:val="24"/>
        </w:rPr>
        <w:t>»</w:t>
      </w:r>
      <w:r>
        <w:rPr>
          <w:rFonts w:eastAsia="UB-Helvetica" w:cs="Times New Roman"/>
          <w:szCs w:val="24"/>
        </w:rPr>
        <w:t xml:space="preserve"> έχει ειδικό πρόβλημα και το ξέρετε. Η Παμμακάριστος, κύριοι συνάδελφοι, δεν έχει διοικητικό συμβούλιο. </w:t>
      </w:r>
    </w:p>
    <w:p w14:paraId="0EE0FBA7"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Γιατί με αυτά που πρότεινε η ηγουμένη και το τάγμα, τα πρόσωπα δηλαδή, όταν πήγαν να παραλάβουν και είδαν την κατάσταση παραι</w:t>
      </w:r>
      <w:r>
        <w:rPr>
          <w:rFonts w:eastAsia="UB-Helvetica" w:cs="Times New Roman"/>
          <w:szCs w:val="24"/>
        </w:rPr>
        <w:t xml:space="preserve">τήθηκαν αυτόχρημα. </w:t>
      </w:r>
    </w:p>
    <w:p w14:paraId="0EE0FBA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Άρα, υπάρχει το πρόβλημα αυτό. Εγώ προσπαθώ, αν και δεν έχω τέτοια αρμοδιότητα, να στήσω διοικητικό συμβούλιο. Χθες έλαβα επιτέλους τη διαβεβαίωση ότι το θέμα θα λυθεί μέχρι τα μέσα ή οπωσδήποτε ως το τέλος της άλλης εβδομάδας, όπως μου</w:t>
      </w:r>
      <w:r>
        <w:rPr>
          <w:rFonts w:eastAsia="UB-Helvetica" w:cs="Times New Roman"/>
          <w:szCs w:val="24"/>
        </w:rPr>
        <w:t xml:space="preserve"> είπαν τόσο η ηγουμένη όσο και οι πολιτειακοί παράγοντες. </w:t>
      </w:r>
    </w:p>
    <w:p w14:paraId="0EE0FBA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Είμαι σε επαφή με την κ. Δούρου, η οποία μπορεί να δώσει αυξημένο ποσό επιχορήγησης στην </w:t>
      </w:r>
      <w:r>
        <w:rPr>
          <w:rFonts w:eastAsia="UB-Helvetica" w:cs="Times New Roman"/>
          <w:szCs w:val="24"/>
        </w:rPr>
        <w:t>«</w:t>
      </w:r>
      <w:r>
        <w:rPr>
          <w:rFonts w:eastAsia="UB-Helvetica" w:cs="Times New Roman"/>
          <w:szCs w:val="24"/>
        </w:rPr>
        <w:t>Παμμακάριστο</w:t>
      </w:r>
      <w:r>
        <w:rPr>
          <w:rFonts w:eastAsia="UB-Helvetica" w:cs="Times New Roman"/>
          <w:szCs w:val="24"/>
        </w:rPr>
        <w:t>»</w:t>
      </w:r>
      <w:r>
        <w:rPr>
          <w:rFonts w:eastAsia="UB-Helvetica" w:cs="Times New Roman"/>
          <w:szCs w:val="24"/>
        </w:rPr>
        <w:t>. Εγώ έχω έτοιμα τα χρήματα για να της τα δώσω αλλά δεν έχω σε ποιον να τα δώσω και δεν υπάρχε</w:t>
      </w:r>
      <w:r>
        <w:rPr>
          <w:rFonts w:eastAsia="UB-Helvetica" w:cs="Times New Roman"/>
          <w:szCs w:val="24"/>
        </w:rPr>
        <w:t>ι τρόπος να επιταχυνθούν οι διαδικασίες. Επίσης, ο κ. Ψινάκης, που είναι δήμαρχος, ορίζει το διοικητικό συμβούλιο μετά από πρόταση των μοναχών.</w:t>
      </w:r>
    </w:p>
    <w:p w14:paraId="0EE0FBA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Προσπαθώ να βρω μια άκρη για μπορέσουμε να πληρώσουμε γιατί έχουμε τα λεφτά. Δεν είναι σπουδαίο το ποσό. </w:t>
      </w:r>
    </w:p>
    <w:p w14:paraId="0EE0FBAB"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(Στο </w:t>
      </w:r>
      <w:r>
        <w:rPr>
          <w:rFonts w:eastAsia="UB-Helvetica" w:cs="Times New Roman"/>
          <w:szCs w:val="24"/>
        </w:rPr>
        <w:t>σημείο αυτό κτυπάει το κουδούνι λήξεως του χρόνου ομιλίας της κυρίας Αναπληρώτριας Υπουργού)</w:t>
      </w:r>
    </w:p>
    <w:p w14:paraId="0EE0FBAC"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lastRenderedPageBreak/>
        <w:t>ΠΡΟΕΔΡΕΥΩΝ (Γεώργιος Λαμπρούλης):</w:t>
      </w:r>
      <w:r>
        <w:rPr>
          <w:rFonts w:eastAsia="UB-Helvetica" w:cs="Times New Roman"/>
          <w:szCs w:val="24"/>
        </w:rPr>
        <w:t xml:space="preserve"> Κυρία Φωτίου, θα σας παρακαλούσα να συντομεύετε. Εξ</w:t>
      </w:r>
      <w:r>
        <w:rPr>
          <w:rFonts w:eastAsia="UB-Helvetica" w:cs="Times New Roman"/>
          <w:szCs w:val="24"/>
        </w:rPr>
        <w:t xml:space="preserve"> </w:t>
      </w:r>
      <w:r>
        <w:rPr>
          <w:rFonts w:eastAsia="UB-Helvetica" w:cs="Times New Roman"/>
          <w:szCs w:val="24"/>
        </w:rPr>
        <w:t xml:space="preserve">άλλου, έχετε και τη δευτερολογία σας. </w:t>
      </w:r>
    </w:p>
    <w:p w14:paraId="0EE0FBAD"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ΘΕΑΝΩ ΦΩΤΙΟΥ (Αναπληρώτρια Υπουργός Ερ</w:t>
      </w:r>
      <w:r>
        <w:rPr>
          <w:rFonts w:eastAsia="UB-Helvetica" w:cs="Times New Roman"/>
          <w:b/>
          <w:szCs w:val="24"/>
        </w:rPr>
        <w:t>γασίας, Κοινωνικής Ασφάλισης και Κοινωνικής Αλληλεγγύης):</w:t>
      </w:r>
      <w:r>
        <w:rPr>
          <w:rFonts w:eastAsia="UB-Helvetica" w:cs="Times New Roman"/>
          <w:szCs w:val="24"/>
        </w:rPr>
        <w:t xml:space="preserve"> Εντάξει, όπως θέλετε, κύριε Πρόεδρε. </w:t>
      </w:r>
    </w:p>
    <w:p w14:paraId="0EE0FBAE"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Και τα στοιχεία που θέλετε να αναφέρετε</w:t>
      </w:r>
      <w:r>
        <w:rPr>
          <w:rFonts w:eastAsia="UB-Helvetica" w:cs="Times New Roman"/>
          <w:szCs w:val="24"/>
        </w:rPr>
        <w:t>,</w:t>
      </w:r>
      <w:r>
        <w:rPr>
          <w:rFonts w:eastAsia="UB-Helvetica" w:cs="Times New Roman"/>
          <w:szCs w:val="24"/>
        </w:rPr>
        <w:t xml:space="preserve"> θα έχετε τον χρόνο να τα αναφέρετε. Θα μπορούσατε να τα καταθέσετε, για να λάβουν γνώ</w:t>
      </w:r>
      <w:r>
        <w:rPr>
          <w:rFonts w:eastAsia="UB-Helvetica" w:cs="Times New Roman"/>
          <w:szCs w:val="24"/>
        </w:rPr>
        <w:t xml:space="preserve">ση οι Βουλευτές. </w:t>
      </w:r>
    </w:p>
    <w:p w14:paraId="0EE0FBAF"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ΘΕΑΝΩ ΦΩΤΙΟΥ (Αναπληρώτρια Υπουργός Εργασίας, Κοινωνικής Ασφάλισης και Κοινωνικής Αλληλεγγύης):</w:t>
      </w:r>
      <w:r>
        <w:rPr>
          <w:rFonts w:eastAsia="UB-Helvetica" w:cs="Times New Roman"/>
          <w:szCs w:val="24"/>
        </w:rPr>
        <w:t xml:space="preserve"> Εντάξει, κύριε Πρόεδρε, μη στενοχωριέστε. </w:t>
      </w:r>
    </w:p>
    <w:p w14:paraId="0EE0FBB0"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Πάντως, τις ασφαλιστικές εισφορές η ηγουμένη μο</w:t>
      </w:r>
      <w:r>
        <w:rPr>
          <w:rFonts w:eastAsia="UB-Helvetica" w:cs="Times New Roman"/>
          <w:szCs w:val="24"/>
        </w:rPr>
        <w:t>ύ</w:t>
      </w:r>
      <w:r>
        <w:rPr>
          <w:rFonts w:eastAsia="UB-Helvetica" w:cs="Times New Roman"/>
          <w:szCs w:val="24"/>
        </w:rPr>
        <w:t xml:space="preserve"> είπε ότι τις τακτοποίησαν. Ξέρετε ότι είναι η ρύθμ</w:t>
      </w:r>
      <w:r>
        <w:rPr>
          <w:rFonts w:eastAsia="UB-Helvetica" w:cs="Times New Roman"/>
          <w:szCs w:val="24"/>
        </w:rPr>
        <w:t xml:space="preserve">ιση των δώδεκα μηνών. Άρα δεν έχουμε πρόβλημα από εκεί. </w:t>
      </w:r>
    </w:p>
    <w:p w14:paraId="0EE0FBB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Για τη ΔΕΗ θα παρέμβω και θα προσπαθήσω να κάνω το παν. Το ρεύμα δεν υπάρχει περίπτωση να κοπεί.</w:t>
      </w:r>
    </w:p>
    <w:p w14:paraId="0EE0FBB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Να σας ενημερώσω ότι πέρυσι τους δώσαμε 121.730 ευρώ το πρώτο εξάμηνο, 84.540 ευρώ το δεύτερο εξάμηνο </w:t>
      </w:r>
      <w:r>
        <w:rPr>
          <w:rFonts w:eastAsia="UB-Helvetica" w:cs="Times New Roman"/>
          <w:szCs w:val="24"/>
        </w:rPr>
        <w:t xml:space="preserve">και 70.000 ευρώ από το Κρατικό Λαχείο. Τα ίδια μπορούμε να δώσουμε και φέτος και συγχρόνως -επειδή τα δίνουμε στην </w:t>
      </w:r>
      <w:r>
        <w:rPr>
          <w:rFonts w:eastAsia="UB-Helvetica" w:cs="Times New Roman"/>
          <w:szCs w:val="24"/>
        </w:rPr>
        <w:t>π</w:t>
      </w:r>
      <w:r>
        <w:rPr>
          <w:rFonts w:eastAsia="UB-Helvetica" w:cs="Times New Roman"/>
          <w:szCs w:val="24"/>
        </w:rPr>
        <w:t xml:space="preserve">εριφέρεια και η </w:t>
      </w:r>
      <w:r>
        <w:rPr>
          <w:rFonts w:eastAsia="UB-Helvetica" w:cs="Times New Roman"/>
          <w:szCs w:val="24"/>
        </w:rPr>
        <w:t>π</w:t>
      </w:r>
      <w:r>
        <w:rPr>
          <w:rFonts w:eastAsia="UB-Helvetica" w:cs="Times New Roman"/>
          <w:szCs w:val="24"/>
        </w:rPr>
        <w:t xml:space="preserve">εριφέρεια τα δίνει στην </w:t>
      </w:r>
      <w:r>
        <w:rPr>
          <w:rFonts w:eastAsia="UB-Helvetica" w:cs="Times New Roman"/>
          <w:szCs w:val="24"/>
        </w:rPr>
        <w:t>«</w:t>
      </w:r>
      <w:r>
        <w:rPr>
          <w:rFonts w:eastAsia="UB-Helvetica" w:cs="Times New Roman"/>
          <w:szCs w:val="24"/>
        </w:rPr>
        <w:t>Παμμακάριστο</w:t>
      </w:r>
      <w:r>
        <w:rPr>
          <w:rFonts w:eastAsia="UB-Helvetica" w:cs="Times New Roman"/>
          <w:szCs w:val="24"/>
        </w:rPr>
        <w:t>»</w:t>
      </w:r>
      <w:r>
        <w:rPr>
          <w:rFonts w:eastAsia="UB-Helvetica" w:cs="Times New Roman"/>
          <w:szCs w:val="24"/>
        </w:rPr>
        <w:t xml:space="preserve">- και η κ. Δούρου με διαβεβαίωσε ότι θα δώσει παραπάνω. Και αυτή περιμένει. </w:t>
      </w:r>
    </w:p>
    <w:p w14:paraId="0EE0FBB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Ελπίζουμ</w:t>
      </w:r>
      <w:r>
        <w:rPr>
          <w:rFonts w:eastAsia="UB-Helvetica" w:cs="Times New Roman"/>
          <w:szCs w:val="24"/>
        </w:rPr>
        <w:t>ε</w:t>
      </w:r>
      <w:r>
        <w:rPr>
          <w:rFonts w:eastAsia="UB-Helvetica" w:cs="Times New Roman"/>
          <w:szCs w:val="24"/>
        </w:rPr>
        <w:t>,</w:t>
      </w:r>
      <w:r>
        <w:rPr>
          <w:rFonts w:eastAsia="UB-Helvetica" w:cs="Times New Roman"/>
          <w:szCs w:val="24"/>
        </w:rPr>
        <w:t xml:space="preserve"> λοιπόν</w:t>
      </w:r>
      <w:r>
        <w:rPr>
          <w:rFonts w:eastAsia="UB-Helvetica" w:cs="Times New Roman"/>
          <w:szCs w:val="24"/>
        </w:rPr>
        <w:t>,</w:t>
      </w:r>
      <w:r>
        <w:rPr>
          <w:rFonts w:eastAsia="UB-Helvetica" w:cs="Times New Roman"/>
          <w:szCs w:val="24"/>
        </w:rPr>
        <w:t xml:space="preserve"> να μπορέσουμε να ξεμπλοκάρουμε το θέμα. </w:t>
      </w:r>
    </w:p>
    <w:p w14:paraId="0EE0FBB4"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την κυρία Υπουργό. </w:t>
      </w:r>
    </w:p>
    <w:p w14:paraId="0EE0FBB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Κύριε Βορίδη, έχετε τον λόγο για τη δευτερολογία σας. </w:t>
      </w:r>
    </w:p>
    <w:p w14:paraId="0EE0FBB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ΜΑΥΡΟΥΔΗΣ ΒΟΡΙΔΗΣ:</w:t>
      </w:r>
      <w:r>
        <w:rPr>
          <w:rFonts w:eastAsia="UB-Helvetica" w:cs="Times New Roman"/>
          <w:szCs w:val="24"/>
        </w:rPr>
        <w:t xml:space="preserve"> Όπως καταλαβαίνετε, αυτό δεν είναι ένα ζήτημα στο οποίο μπορεί </w:t>
      </w:r>
      <w:r>
        <w:rPr>
          <w:rFonts w:eastAsia="UB-Helvetica" w:cs="Times New Roman"/>
          <w:szCs w:val="24"/>
        </w:rPr>
        <w:t xml:space="preserve">να υπάρχει πολιτική αντιδικία. </w:t>
      </w:r>
    </w:p>
    <w:p w14:paraId="0EE0FBB7"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 xml:space="preserve">Η προσπάθεια εδώ είναι να βρεθεί λύση και νομίζω ότι όλοι καταλαβαίνουμε την κρισιμότητα και τη σημασία του θέματος. </w:t>
      </w:r>
    </w:p>
    <w:p w14:paraId="0EE0FBB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ζήτημα του διοικητικού συμβουλίου είναι πράγματι ένα πρόβλημα και πρέπει να επιλυθεί. Όμως αυτό το ζήτη</w:t>
      </w:r>
      <w:r>
        <w:rPr>
          <w:rFonts w:eastAsia="UB-Helvetica" w:cs="Times New Roman"/>
          <w:szCs w:val="24"/>
        </w:rPr>
        <w:t>μα είναι σε μεγάλο βαθμό συνδεδεμένο με την οικονομική κατάσταση. Γιατί, όπως καταλαβαίνετε, κανείς δεν πρόκειται να αναλάβει διοικητικό συμβούλιο και επομένως ευθύνες</w:t>
      </w:r>
      <w:r>
        <w:rPr>
          <w:rFonts w:eastAsia="UB-Helvetica" w:cs="Times New Roman"/>
          <w:szCs w:val="24"/>
        </w:rPr>
        <w:t>,</w:t>
      </w:r>
      <w:r>
        <w:rPr>
          <w:rFonts w:eastAsia="UB-Helvetica" w:cs="Times New Roman"/>
          <w:szCs w:val="24"/>
        </w:rPr>
        <w:t xml:space="preserve"> εκ των οποίων ορισμένες έχουν και ποινικό χαρακτήρα, όπως είναι η μη καταβολή ασφαλιστι</w:t>
      </w:r>
      <w:r>
        <w:rPr>
          <w:rFonts w:eastAsia="UB-Helvetica" w:cs="Times New Roman"/>
          <w:szCs w:val="24"/>
        </w:rPr>
        <w:t xml:space="preserve">κών εισφορών στα ασφαλιστικά ταμεία, εάν δεν είναι σίγουρος ότι αυτά πρόκειται κάπως να τακτοποιηθούν και ότι υπάρχει μια εξασφάλιση ως προς αυτό. </w:t>
      </w:r>
    </w:p>
    <w:p w14:paraId="0EE0FBB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Άρα, λοιπόν, όλα είναι συνδεδεμένα. Γι’ αυτό και θεωρώ ότι είναι σημαντική η δική σας παρέμβαση σήμερα και γ</w:t>
      </w:r>
      <w:r>
        <w:rPr>
          <w:rFonts w:eastAsia="Times New Roman" w:cs="Times New Roman"/>
          <w:szCs w:val="24"/>
        </w:rPr>
        <w:t>ι’ αυτό είναι σημαντικό να ακουστούν και οι αριθμοί, γιατί αυτό θα δώσει τη λύση στο ζήτημα της εκπροσώπησης του ιδρύματος, θα λύσει το θέμα της αγωνίας των προσώπων</w:t>
      </w:r>
      <w:r>
        <w:rPr>
          <w:rFonts w:eastAsia="Times New Roman" w:cs="Times New Roman"/>
          <w:szCs w:val="24"/>
        </w:rPr>
        <w:t>,</w:t>
      </w:r>
      <w:r>
        <w:rPr>
          <w:rFonts w:eastAsia="Times New Roman" w:cs="Times New Roman"/>
          <w:szCs w:val="24"/>
        </w:rPr>
        <w:t xml:space="preserve"> ότι θα εμπλακούν και θα φορτωθούν οφειλές</w:t>
      </w:r>
      <w:r>
        <w:rPr>
          <w:rFonts w:eastAsia="Times New Roman" w:cs="Times New Roman"/>
          <w:szCs w:val="24"/>
        </w:rPr>
        <w:t>,</w:t>
      </w:r>
      <w:r>
        <w:rPr>
          <w:rFonts w:eastAsia="Times New Roman" w:cs="Times New Roman"/>
          <w:szCs w:val="24"/>
        </w:rPr>
        <w:t xml:space="preserve"> και θα επιτρέψει να εκταμιευθούν τα ποσά</w:t>
      </w:r>
      <w:r>
        <w:rPr>
          <w:rFonts w:eastAsia="Times New Roman" w:cs="Times New Roman"/>
          <w:szCs w:val="24"/>
        </w:rPr>
        <w:t>,</w:t>
      </w:r>
      <w:r>
        <w:rPr>
          <w:rFonts w:eastAsia="Times New Roman" w:cs="Times New Roman"/>
          <w:szCs w:val="24"/>
        </w:rPr>
        <w:t xml:space="preserve"> που θα επιτρέψουν τη λειτουργία του </w:t>
      </w:r>
      <w:r>
        <w:rPr>
          <w:rFonts w:eastAsia="Times New Roman" w:cs="Times New Roman"/>
          <w:szCs w:val="24"/>
        </w:rPr>
        <w:lastRenderedPageBreak/>
        <w:t>ιδρύματος. Όλα είναι μαζί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αυτός είναι ένας κύκλος στον οποίο πρέπει να υπάρξει παρέμβαση και να λυθεί. </w:t>
      </w:r>
    </w:p>
    <w:p w14:paraId="0EE0FBB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Τώρα, νομίζω ότι από τη στιγμή που θα υπάρξει μία διαβεβαίωση από τη ΔΕΗ ότι</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με κάποιον τρόπο θα ρυθμίσουμε τις οφειλές, από τη στιγμή που θα εξασφαλιστεί η πληρωμή των εργαζομένων, γιατί και αυτό είναι σημαντικό -είναι άνθρωποι οι οποίοι έχουν οικογένειες, δουλεύουν εκεί, έχουν δέκα μήνες χωρίς να έχουν πάρει τα χρήματά τους και </w:t>
      </w:r>
      <w:r>
        <w:rPr>
          <w:rFonts w:eastAsia="Times New Roman" w:cs="Times New Roman"/>
          <w:szCs w:val="24"/>
        </w:rPr>
        <w:t>πρέπει να τακτοποιηθεί αυτό- και από τη στιγμή που και τα υπόλοιπα θα δρομολογηθούν με έναν ορισμένο τρόπο, νομίζω ότι θα λυθεί και το ζήτημα της εκπροσώπησης του διοικητικού συμβουλίου, καθώς οι άνθρωποι θα καθησυχ</w:t>
      </w:r>
      <w:r>
        <w:rPr>
          <w:rFonts w:eastAsia="Times New Roman" w:cs="Times New Roman"/>
          <w:szCs w:val="24"/>
        </w:rPr>
        <w:t>άσουν</w:t>
      </w:r>
      <w:r>
        <w:rPr>
          <w:rFonts w:eastAsia="Times New Roman" w:cs="Times New Roman"/>
          <w:szCs w:val="24"/>
        </w:rPr>
        <w:t xml:space="preserve"> ότι, εν πάση περιπτώσει, δεν πρόκει</w:t>
      </w:r>
      <w:r>
        <w:rPr>
          <w:rFonts w:eastAsia="Times New Roman" w:cs="Times New Roman"/>
          <w:szCs w:val="24"/>
        </w:rPr>
        <w:t>ται να μπλέξουν αν αναλάβουν τη διοικητική ευθύνη του ιδρύματος.</w:t>
      </w:r>
    </w:p>
    <w:p w14:paraId="0EE0FBB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Είναι πολύ σημαντικό αυτό γρήγορα να φτάσει σε ένα συγκεκριμένο αποτέλεσμα, διότι περνάει ο καιρός και υπάρχει πολύ μεγάλη αναστάτωση και αγωνία και αδυναμία οφειλών. Νομίζω ότι δεν είναι της</w:t>
      </w:r>
      <w:r>
        <w:rPr>
          <w:rFonts w:eastAsia="Times New Roman" w:cs="Times New Roman"/>
          <w:szCs w:val="24"/>
        </w:rPr>
        <w:t xml:space="preserve"> </w:t>
      </w:r>
      <w:r>
        <w:rPr>
          <w:rFonts w:eastAsia="Times New Roman" w:cs="Times New Roman"/>
          <w:szCs w:val="24"/>
        </w:rPr>
        <w:lastRenderedPageBreak/>
        <w:t xml:space="preserve">παρούσης να ανοίξουμε μία συζήτηση για το ποιος φορέας πρέπει ή δεν πρέπει να αναλάβει τις προνοιακές υπηρεσίες. Ο καθένας έχει ενδεχομένως τις απόψεις του σε αυτό. Είναι μία συζήτηση. </w:t>
      </w:r>
    </w:p>
    <w:p w14:paraId="0EE0FBB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που με ενδιαφέρει εμένα στην παρούσα φάση και γι’ αυτό θέλω να ε</w:t>
      </w:r>
      <w:r>
        <w:rPr>
          <w:rFonts w:eastAsia="Times New Roman" w:cs="Times New Roman"/>
          <w:szCs w:val="24"/>
        </w:rPr>
        <w:t xml:space="preserve">υαισθητοποιήσω την Κυβέρνηση με τη συγκεκριμένη ερώτηση -το ξέρω ότι έχετε έρθει σε επαφή με τους γονείς, ότι έχετε έρθει σε επαφή με το νομικό πρόσωπο, ότι έχετε έρθει σε επαφή με τις μοναχές και την </w:t>
      </w:r>
      <w:r>
        <w:rPr>
          <w:rFonts w:eastAsia="Times New Roman" w:cs="Times New Roman"/>
          <w:szCs w:val="24"/>
        </w:rPr>
        <w:t>η</w:t>
      </w:r>
      <w:r>
        <w:rPr>
          <w:rFonts w:eastAsia="Times New Roman" w:cs="Times New Roman"/>
          <w:szCs w:val="24"/>
        </w:rPr>
        <w:t>γουμένη- είναι ότι είναι πολύ σημαντικό να μπορέσει να</w:t>
      </w:r>
      <w:r>
        <w:rPr>
          <w:rFonts w:eastAsia="Times New Roman" w:cs="Times New Roman"/>
          <w:szCs w:val="24"/>
        </w:rPr>
        <w:t xml:space="preserve"> λυθεί αποτελεσματικά αυτό το ζήτημα. Και αυτό σε πολύ μεγάλο βαθμό βρίσκεται στα χέρια σας, όχι μόνο τα δικά σας, αλλά και της Κυβέρνησης ευρύτερα, γιατί απαιτεί ένα</w:t>
      </w:r>
      <w:r>
        <w:rPr>
          <w:rFonts w:eastAsia="Times New Roman" w:cs="Times New Roman"/>
          <w:szCs w:val="24"/>
        </w:rPr>
        <w:t>ν</w:t>
      </w:r>
      <w:r>
        <w:rPr>
          <w:rFonts w:eastAsia="Times New Roman" w:cs="Times New Roman"/>
          <w:szCs w:val="24"/>
        </w:rPr>
        <w:t xml:space="preserve"> συντονισμό και άλλων Υπουργείων.</w:t>
      </w:r>
    </w:p>
    <w:p w14:paraId="0EE0FBB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Ξαναλέω ότι ο ΕΟΠΥΥ μπορεί να προτεραιοποιήσει εξόφληση</w:t>
      </w:r>
      <w:r>
        <w:rPr>
          <w:rFonts w:eastAsia="Times New Roman" w:cs="Times New Roman"/>
          <w:szCs w:val="24"/>
        </w:rPr>
        <w:t xml:space="preserve"> αυτών των οφειλών. Θα διευκολύνει και είναι αρκετά τα ποσά αυτά. Επομένως εκείνο για το οποίο θέλω να σας παρακαλέσω είναι να εξαντλήσετε τις δυνατότητες που έχετε, προκειμένου να λυθεί αυτό το ζήτημα. Είναι πάρα πολύ κρίσιμο. Δεν χρειάζεται να τονίσω ξαν</w:t>
      </w:r>
      <w:r>
        <w:rPr>
          <w:rFonts w:eastAsia="Times New Roman" w:cs="Times New Roman"/>
          <w:szCs w:val="24"/>
        </w:rPr>
        <w:t>ά το έργο που παρέχει σε αυτές τις οικογένειες το συγκεκριμένο ίδρυμα.</w:t>
      </w:r>
    </w:p>
    <w:p w14:paraId="0EE0FBB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πολύ τον κ. Βορίδη.</w:t>
      </w:r>
    </w:p>
    <w:p w14:paraId="0EE0FBB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0EE0FB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w:t>
      </w:r>
      <w:r>
        <w:rPr>
          <w:rFonts w:eastAsia="Times New Roman" w:cs="Times New Roman"/>
          <w:b/>
          <w:szCs w:val="24"/>
        </w:rPr>
        <w:t xml:space="preserve">εγγύης): </w:t>
      </w:r>
      <w:r>
        <w:rPr>
          <w:rFonts w:eastAsia="Times New Roman" w:cs="Times New Roman"/>
          <w:szCs w:val="24"/>
        </w:rPr>
        <w:t>Κύριε Βορίδη, είναι από τα δύσκολα θέματα αυτά</w:t>
      </w:r>
      <w:r>
        <w:rPr>
          <w:rFonts w:eastAsia="Times New Roman" w:cs="Times New Roman"/>
          <w:szCs w:val="24"/>
        </w:rPr>
        <w:t>,</w:t>
      </w:r>
      <w:r>
        <w:rPr>
          <w:rFonts w:eastAsia="Times New Roman" w:cs="Times New Roman"/>
          <w:szCs w:val="24"/>
        </w:rPr>
        <w:t xml:space="preserve"> που ελπίζω να συνεννοηθούμε, όταν θα έρθει η ώρα μέσα στη Βουλή. Γιατί πράγματι εμείς προτιθέμεθα να φέρουμε το Εθνικό Ενιαίο </w:t>
      </w:r>
      <w:r>
        <w:rPr>
          <w:rFonts w:eastAsia="Times New Roman" w:cs="Times New Roman"/>
          <w:szCs w:val="24"/>
        </w:rPr>
        <w:lastRenderedPageBreak/>
        <w:t>Σύστημα Αλληλεγγύης</w:t>
      </w:r>
      <w:r>
        <w:rPr>
          <w:rFonts w:eastAsia="Times New Roman" w:cs="Times New Roman"/>
          <w:szCs w:val="24"/>
        </w:rPr>
        <w:t>,</w:t>
      </w:r>
      <w:r>
        <w:rPr>
          <w:rFonts w:eastAsia="Times New Roman" w:cs="Times New Roman"/>
          <w:szCs w:val="24"/>
        </w:rPr>
        <w:t xml:space="preserve"> που θα είναι για πρώτη φορά ένας νόμος-πλαίσιο και θ</w:t>
      </w:r>
      <w:r>
        <w:rPr>
          <w:rFonts w:eastAsia="Times New Roman" w:cs="Times New Roman"/>
          <w:szCs w:val="24"/>
        </w:rPr>
        <w:t xml:space="preserve">α ρυθμίσει όλες τις κατηγορίες, τις έξι ευάλωτες ομάδες που υπάρχουν στο δικό μας χαρτοφυλάκιο, δηλαδή: παιδί -για τέτοιου είδους παιδί μιλάμε- ηλικιωμένοι, άτομα με αναπηρία, Ρομά, άστεγοι και άποροι. </w:t>
      </w:r>
    </w:p>
    <w:p w14:paraId="0EE0FBC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αυτές τις έξι κατηγορίες εμείς θα κάνουμε ένα σύστ</w:t>
      </w:r>
      <w:r>
        <w:rPr>
          <w:rFonts w:eastAsia="Times New Roman" w:cs="Times New Roman"/>
          <w:szCs w:val="24"/>
        </w:rPr>
        <w:t>ημα τριών βαθμίδων: ένα πρωτοβάθμιο</w:t>
      </w:r>
      <w:r>
        <w:rPr>
          <w:rFonts w:eastAsia="Times New Roman" w:cs="Times New Roman"/>
          <w:szCs w:val="24"/>
        </w:rPr>
        <w:t>,</w:t>
      </w:r>
      <w:r>
        <w:rPr>
          <w:rFonts w:eastAsia="Times New Roman" w:cs="Times New Roman"/>
          <w:szCs w:val="24"/>
        </w:rPr>
        <w:t xml:space="preserve"> που θα είναι ανοικτό, που θα είναι κυρίως οι δήμοι υπεύθυνοι με ανοικτές δομές και εκεί θα έχει το επιδοματικό του χαρακτήρα, το δευτεροβάθμιο, που εδώ είναι η </w:t>
      </w:r>
      <w:r>
        <w:rPr>
          <w:rFonts w:eastAsia="Times New Roman" w:cs="Times New Roman"/>
          <w:szCs w:val="24"/>
        </w:rPr>
        <w:t>«</w:t>
      </w:r>
      <w:r>
        <w:rPr>
          <w:rFonts w:eastAsia="Times New Roman" w:cs="Times New Roman"/>
          <w:szCs w:val="24"/>
        </w:rPr>
        <w:t>Παμμακάριστος</w:t>
      </w:r>
      <w:r>
        <w:rPr>
          <w:rFonts w:eastAsia="Times New Roman" w:cs="Times New Roman"/>
          <w:szCs w:val="24"/>
        </w:rPr>
        <w:t>»</w:t>
      </w:r>
      <w:r>
        <w:rPr>
          <w:rFonts w:eastAsia="Times New Roman" w:cs="Times New Roman"/>
          <w:szCs w:val="24"/>
        </w:rPr>
        <w:t xml:space="preserve"> που συζητάμε και θα επανέλθω</w:t>
      </w:r>
      <w:r>
        <w:rPr>
          <w:rFonts w:eastAsia="Times New Roman" w:cs="Times New Roman"/>
          <w:szCs w:val="24"/>
        </w:rPr>
        <w:t>,</w:t>
      </w:r>
      <w:r>
        <w:rPr>
          <w:rFonts w:eastAsia="Times New Roman" w:cs="Times New Roman"/>
          <w:szCs w:val="24"/>
        </w:rPr>
        <w:t xml:space="preserve"> και το τριτοβ</w:t>
      </w:r>
      <w:r>
        <w:rPr>
          <w:rFonts w:eastAsia="Times New Roman" w:cs="Times New Roman"/>
          <w:szCs w:val="24"/>
        </w:rPr>
        <w:t>άθμιο</w:t>
      </w:r>
      <w:r>
        <w:rPr>
          <w:rFonts w:eastAsia="Times New Roman" w:cs="Times New Roman"/>
          <w:szCs w:val="24"/>
        </w:rPr>
        <w:t>,</w:t>
      </w:r>
      <w:r>
        <w:rPr>
          <w:rFonts w:eastAsia="Times New Roman" w:cs="Times New Roman"/>
          <w:szCs w:val="24"/>
        </w:rPr>
        <w:t xml:space="preserve"> που θα είναι η αποϊδρυματοποίηση. Γιατί στόχος όλων μας είναι με κάποιον τρόπο να ανοίξουν τα ιδρύματα και να βγουν οι άνθρωποι, να μπει η κοινωνία μέσα, να βγουν και οι άνθρωποι και να ενταχθούν σιγά</w:t>
      </w:r>
      <w:r>
        <w:rPr>
          <w:rFonts w:eastAsia="Times New Roman" w:cs="Times New Roman"/>
          <w:szCs w:val="24"/>
        </w:rPr>
        <w:t xml:space="preserve"> </w:t>
      </w:r>
      <w:r>
        <w:rPr>
          <w:rFonts w:eastAsia="Times New Roman" w:cs="Times New Roman"/>
          <w:szCs w:val="24"/>
        </w:rPr>
        <w:t>σιγά στην κοινωνία.</w:t>
      </w:r>
    </w:p>
    <w:p w14:paraId="0EE0FBC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δεύτερο υπάρχει αυτή η δ</w:t>
      </w:r>
      <w:r>
        <w:rPr>
          <w:rFonts w:eastAsia="Times New Roman" w:cs="Times New Roman"/>
          <w:szCs w:val="24"/>
        </w:rPr>
        <w:t xml:space="preserve">υσαρμονία. Είναι επτακόσια πενήντα ιδρύματα νομικά πρόσωπα ιδιωτικού δικαίου, με πολλές μορφές, ΜΚΟ μικρές, ΜΚΟ κερδοσκοπικές, μη κερδοσκοπικές εταιρείες, νομικά </w:t>
      </w:r>
      <w:r>
        <w:rPr>
          <w:rFonts w:eastAsia="Times New Roman" w:cs="Times New Roman"/>
          <w:szCs w:val="24"/>
        </w:rPr>
        <w:lastRenderedPageBreak/>
        <w:t>πρόσωπα ιδιωτικού δικαίου φιλανθρωπικού χαρακτήρα και από την άλλη είναι εξήντα τρία όλα και ό</w:t>
      </w:r>
      <w:r>
        <w:rPr>
          <w:rFonts w:eastAsia="Times New Roman" w:cs="Times New Roman"/>
          <w:szCs w:val="24"/>
        </w:rPr>
        <w:t xml:space="preserve">λα του δημοσίου. Όλο αυτό το σύστημα θα το αλλάξουμε και εκεί θα έχουμε τη συζήτηση να αντιπαρατεθούμε για τις ιδεολογικές μας εμμονές ή όχι ο καθένας. </w:t>
      </w:r>
    </w:p>
    <w:p w14:paraId="0EE0FBC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Εμείς θέλουμε δημόσιο σύστημα, δημόσια χαρακτηριστικά. Δεν είπα ότι θα τα κάνουμε δημόσια, είπα «δημόσι</w:t>
      </w:r>
      <w:r>
        <w:rPr>
          <w:rFonts w:eastAsia="Times New Roman" w:cs="Times New Roman"/>
          <w:szCs w:val="24"/>
        </w:rPr>
        <w:t>α και ενιαία χαρακτηριστικά». Γιατί</w:t>
      </w:r>
      <w:r>
        <w:rPr>
          <w:rFonts w:eastAsia="Times New Roman" w:cs="Times New Roman"/>
          <w:szCs w:val="24"/>
        </w:rPr>
        <w:t>,</w:t>
      </w:r>
      <w:r>
        <w:rPr>
          <w:rFonts w:eastAsia="Times New Roman" w:cs="Times New Roman"/>
          <w:szCs w:val="24"/>
        </w:rPr>
        <w:t xml:space="preserve"> αν είχε το κράτος δυνατότητα να παρεμβαίνει στις διοικήσεις, δεν θα βρισκόντουσαν οι άνθρωποι δέκα μήνες απλήρωτοι. </w:t>
      </w:r>
    </w:p>
    <w:p w14:paraId="0EE0FBC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Εγώ τι να κάνω, όταν έρχονται οι εργαζόμενοι και μου λένε: «Πες μας ημερομηνία στην οποία θα μας πληρώ</w:t>
      </w:r>
      <w:r>
        <w:rPr>
          <w:rFonts w:eastAsia="Times New Roman" w:cs="Times New Roman"/>
          <w:szCs w:val="24"/>
        </w:rPr>
        <w:t>σεις</w:t>
      </w:r>
      <w:r>
        <w:rPr>
          <w:rFonts w:eastAsia="Times New Roman" w:cs="Times New Roman"/>
          <w:szCs w:val="24"/>
        </w:rPr>
        <w:t>.</w:t>
      </w:r>
      <w:r>
        <w:rPr>
          <w:rFonts w:eastAsia="Times New Roman" w:cs="Times New Roman"/>
          <w:szCs w:val="24"/>
        </w:rPr>
        <w:t>». Εξαρτ</w:t>
      </w:r>
      <w:r>
        <w:rPr>
          <w:rFonts w:eastAsia="Times New Roman" w:cs="Times New Roman"/>
          <w:szCs w:val="24"/>
        </w:rPr>
        <w:t>ά</w:t>
      </w:r>
      <w:r>
        <w:rPr>
          <w:rFonts w:eastAsia="Times New Roman" w:cs="Times New Roman"/>
          <w:szCs w:val="24"/>
        </w:rPr>
        <w:t>ται από εμένα; Και τους λέω ότι πρέπει σπρώξω τα πράγματα, ώστε να μπει το διοικητικό συμβούλιο. Πρέπει στο τέλος να δώσω τα λεφτά γρήγορα στη Δούρου. Τα έχω έτοιμα. Έχω έτοιμη τη σύμβαση. Αύριο κάνει το διοικητικό συμβούλιο και τα δίνω στη Δ</w:t>
      </w:r>
      <w:r>
        <w:rPr>
          <w:rFonts w:eastAsia="Times New Roman" w:cs="Times New Roman"/>
          <w:szCs w:val="24"/>
        </w:rPr>
        <w:t>ούρου.</w:t>
      </w:r>
    </w:p>
    <w:p w14:paraId="0EE0FBC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Δούρου πρέπει αμέσως να βάλει επιπλέον λεφτά και να δώσει, εάν έχει. Αν δεν έχει, ας δώσει αυτά. Πρέπει να δω ευνοϊκές ρυθμίσεις από εδώ και ύστερα για όλα αυτά τα ιδρύματα. Στη ΔΕΗ πρέπει να υπάρχει κοινωνικό τιμολόγιο για όλα αυτά τα ιδρύματα; Ν</w:t>
      </w:r>
      <w:r>
        <w:rPr>
          <w:rFonts w:eastAsia="Times New Roman" w:cs="Times New Roman"/>
          <w:szCs w:val="24"/>
        </w:rPr>
        <w:t xml:space="preserve">αι ή όχι; Δεν θα διαφωνήσουμε εκεί. </w:t>
      </w:r>
    </w:p>
    <w:p w14:paraId="0EE0FBC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Καταλάβατε; Είναι μια ολόκληρη ιστορία</w:t>
      </w:r>
      <w:r>
        <w:rPr>
          <w:rFonts w:eastAsia="Times New Roman" w:cs="Times New Roman"/>
          <w:szCs w:val="24"/>
        </w:rPr>
        <w:t>,</w:t>
      </w:r>
      <w:r>
        <w:rPr>
          <w:rFonts w:eastAsia="Times New Roman" w:cs="Times New Roman"/>
          <w:szCs w:val="24"/>
        </w:rPr>
        <w:t xml:space="preserve"> που πρέπει να την ξεκινήσουμε. Δεν την ξεκινάμε; Εγώ υπόσχομαι ότι θα τον ψηφίσουμε τον νόμο μέχρι το τέλος του 2016. Αν δεν το κάνουμε, μέχρι τότε εμείς δεν μπορούμε να παρεμβαίνουμε. Παρεμβαίνουμε πυροσβεστικά, εκ των υστέρων. Οι εργαζόμενοι έχουν εξαντ</w:t>
      </w:r>
      <w:r>
        <w:rPr>
          <w:rFonts w:eastAsia="Times New Roman" w:cs="Times New Roman"/>
          <w:szCs w:val="24"/>
        </w:rPr>
        <w:t>ληθεί. Εγώ έχω εργαζομένους που δεν έχω τι να τους πω. Με «ψέλνουν» από το πρωί μέχρι το βράδυ και με καταγγέλλουν –και καλά κάνουν οι άνθρωποι-</w:t>
      </w:r>
      <w:r>
        <w:rPr>
          <w:rFonts w:eastAsia="Times New Roman" w:cs="Times New Roman"/>
          <w:szCs w:val="24"/>
        </w:rPr>
        <w:t>,</w:t>
      </w:r>
      <w:r>
        <w:rPr>
          <w:rFonts w:eastAsia="Times New Roman" w:cs="Times New Roman"/>
          <w:szCs w:val="24"/>
        </w:rPr>
        <w:t xml:space="preserve"> αλλά πώς να παρέμβω; Πώς να παρέμβω, πείτε μου, αφού έχω αυτή την κατάσταση; Αυτό είναι που προσπαθούμε να κάν</w:t>
      </w:r>
      <w:r>
        <w:rPr>
          <w:rFonts w:eastAsia="Times New Roman" w:cs="Times New Roman"/>
          <w:szCs w:val="24"/>
        </w:rPr>
        <w:t>ουμε.</w:t>
      </w:r>
    </w:p>
    <w:p w14:paraId="0EE0FBC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Υπουργέ, σας παρακαλώ να συντομεύετε.</w:t>
      </w:r>
    </w:p>
    <w:p w14:paraId="0EE0FBC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Κυρία Υπουργέ, τα ποσά να πείτε.</w:t>
      </w:r>
    </w:p>
    <w:p w14:paraId="0EE0FBC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Τα είπα. Θέλετε να τα ξα</w:t>
      </w:r>
      <w:r>
        <w:rPr>
          <w:rFonts w:eastAsia="Times New Roman" w:cs="Times New Roman"/>
          <w:szCs w:val="24"/>
        </w:rPr>
        <w:t xml:space="preserve">ναπώ. </w:t>
      </w:r>
    </w:p>
    <w:p w14:paraId="0EE0FBC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Ανά εξάμηνο.</w:t>
      </w:r>
    </w:p>
    <w:p w14:paraId="0EE0FBC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Φωτίου, σας παρακαλώ όσον τον δυνατόν πιο σύντομα. Πιέζει ο χρόνος γενικότερα, γι’ αυτό το λέω.</w:t>
      </w:r>
    </w:p>
    <w:p w14:paraId="0EE0FBC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w:t>
      </w:r>
      <w:r>
        <w:rPr>
          <w:rFonts w:eastAsia="Times New Roman" w:cs="Times New Roman"/>
          <w:b/>
          <w:szCs w:val="24"/>
        </w:rPr>
        <w:t xml:space="preserve"> Αλληλεγγύης): </w:t>
      </w:r>
      <w:r>
        <w:rPr>
          <w:rFonts w:eastAsia="Times New Roman" w:cs="Times New Roman"/>
          <w:szCs w:val="24"/>
        </w:rPr>
        <w:t>Εντάξει, κύριε Πρόεδρε.</w:t>
      </w:r>
    </w:p>
    <w:p w14:paraId="0EE0FBC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Πέρσι δώσαμε 121.730 ευρώ το πρώτο εξάμηνο, 84.540 ευρώ δώσαμε το δεύτερο εξάμηνο, 70.000 ευρώ από το Κρατικό Λαχείο. Αντίστοιχα, θα είναι και τα φετινά και όσα θα βάλει επιπλέον η </w:t>
      </w:r>
      <w:r>
        <w:rPr>
          <w:rFonts w:eastAsia="Times New Roman" w:cs="Times New Roman"/>
          <w:szCs w:val="24"/>
        </w:rPr>
        <w:t>π</w:t>
      </w:r>
      <w:r>
        <w:rPr>
          <w:rFonts w:eastAsia="Times New Roman" w:cs="Times New Roman"/>
          <w:szCs w:val="24"/>
        </w:rPr>
        <w:t>εριφέρεια.</w:t>
      </w:r>
    </w:p>
    <w:p w14:paraId="0EE0FBC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Και πάλι</w:t>
      </w:r>
      <w:r>
        <w:rPr>
          <w:rFonts w:eastAsia="Times New Roman" w:cs="Times New Roman"/>
          <w:szCs w:val="24"/>
        </w:rPr>
        <w:t>,</w:t>
      </w:r>
      <w:r>
        <w:rPr>
          <w:rFonts w:eastAsia="Times New Roman" w:cs="Times New Roman"/>
          <w:szCs w:val="24"/>
        </w:rPr>
        <w:t xml:space="preserve"> αν υπάρχει κάτ</w:t>
      </w:r>
      <w:r>
        <w:rPr>
          <w:rFonts w:eastAsia="Times New Roman" w:cs="Times New Roman"/>
          <w:szCs w:val="24"/>
        </w:rPr>
        <w:t>ι έκτακτο, να το δούμε. Καταλαβαίνετε, όμως</w:t>
      </w:r>
      <w:r>
        <w:rPr>
          <w:rFonts w:eastAsia="Times New Roman" w:cs="Times New Roman"/>
          <w:szCs w:val="24"/>
        </w:rPr>
        <w:t>,</w:t>
      </w:r>
      <w:r>
        <w:rPr>
          <w:rFonts w:eastAsia="Times New Roman" w:cs="Times New Roman"/>
          <w:szCs w:val="24"/>
        </w:rPr>
        <w:t xml:space="preserve"> ότι όλα αυτά τα ιδρύματα έχουν χρέη. Μίλησα με την ηγουμένη εχθές, είχα μιλήσει ξανά με τους δικηγόρους την περασμένη εβδομάδα. Μου είπαν «</w:t>
      </w:r>
      <w:r>
        <w:rPr>
          <w:rFonts w:eastAsia="Times New Roman" w:cs="Times New Roman"/>
          <w:szCs w:val="24"/>
        </w:rPr>
        <w:t>κ</w:t>
      </w:r>
      <w:r>
        <w:rPr>
          <w:rFonts w:eastAsia="Times New Roman" w:cs="Times New Roman"/>
          <w:szCs w:val="24"/>
        </w:rPr>
        <w:t xml:space="preserve">υρία Φωτίου, δεν μιλάμε για τέτοια ποσά, δεν μιλάμε για 150.000 ευρώ», </w:t>
      </w:r>
      <w:r>
        <w:rPr>
          <w:rFonts w:eastAsia="Times New Roman" w:cs="Times New Roman"/>
          <w:szCs w:val="24"/>
        </w:rPr>
        <w:t>γιατί τους είπα «να δω τι μπορούμε να κάνουμε με το ρεύμα».</w:t>
      </w:r>
    </w:p>
    <w:p w14:paraId="0EE0FBC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Αναφέρω ως παράδειγμα το Δημοτικό Γηροκομείο Αθηνών. Έχει 30 εκατομμύρια χρέη. Οι εργαζόμενοι είναι απλήρωτοι είκοσι και τριάντα μήνες. Εγώ σας λέω ότι μία από τις μεγαλύτερες περιουσίες του κράτ</w:t>
      </w:r>
      <w:r>
        <w:rPr>
          <w:rFonts w:eastAsia="Times New Roman" w:cs="Times New Roman"/>
          <w:szCs w:val="24"/>
        </w:rPr>
        <w:t>ους τις έχει το Γηροκομείο. Φιλοξενεί εξήντα ηλικιωμένους όλους κι όλους. Πήγα και μου είπαν: «Δεν τρώμε, πεινάμε, κυρία Φωτίου</w:t>
      </w:r>
      <w:r>
        <w:rPr>
          <w:rFonts w:eastAsia="Times New Roman" w:cs="Times New Roman"/>
          <w:szCs w:val="24"/>
        </w:rPr>
        <w:t>.</w:t>
      </w:r>
      <w:r>
        <w:rPr>
          <w:rFonts w:eastAsia="Times New Roman" w:cs="Times New Roman"/>
          <w:szCs w:val="24"/>
        </w:rPr>
        <w:t>». Και πεντακόσιες θέσεις είναι άδειες σε κτήρια πέντε αστέρων! Τι να σας πω τώρα;</w:t>
      </w:r>
    </w:p>
    <w:p w14:paraId="0EE0FBD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κυ</w:t>
      </w:r>
      <w:r>
        <w:rPr>
          <w:rFonts w:eastAsia="Times New Roman" w:cs="Times New Roman"/>
          <w:szCs w:val="24"/>
        </w:rPr>
        <w:t>ρία Φωτίου. Ολοκληρώστε</w:t>
      </w:r>
      <w:r>
        <w:rPr>
          <w:rFonts w:eastAsia="Times New Roman" w:cs="Times New Roman"/>
          <w:szCs w:val="24"/>
        </w:rPr>
        <w:t>,</w:t>
      </w:r>
      <w:r>
        <w:rPr>
          <w:rFonts w:eastAsia="Times New Roman" w:cs="Times New Roman"/>
          <w:szCs w:val="24"/>
        </w:rPr>
        <w:t xml:space="preserve"> σας παρακαλώ.</w:t>
      </w:r>
    </w:p>
    <w:p w14:paraId="0EE0FBD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δεν μπορώ να παρέμβω, κύριε Βορίδη. Βοηθήστε μας, λοιπόν, ως Αντιπολίτευση να τα αλλάξουμε γρήγορα.</w:t>
      </w:r>
    </w:p>
    <w:p w14:paraId="0EE0FBD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Λαμπρούλης): </w:t>
      </w:r>
      <w:r>
        <w:rPr>
          <w:rFonts w:eastAsia="Times New Roman" w:cs="Times New Roman"/>
          <w:szCs w:val="24"/>
        </w:rPr>
        <w:t>Καλώς, κυρία Υπουργέ, ευχαριστούμε.</w:t>
      </w:r>
    </w:p>
    <w:p w14:paraId="0EE0FBD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Συνεχίζουμε με την πέμπτη με αριθμό 919/30-5-2016 επίκαιρη ερώτηση πρώτου κύκλου του Βουλευτή Αττικής του Κομμουνιστικού Κόμματος Ελλάδας κ. Ι</w:t>
      </w:r>
      <w:r>
        <w:rPr>
          <w:rFonts w:eastAsia="Times New Roman" w:cs="Times New Roman"/>
          <w:bCs/>
          <w:szCs w:val="24"/>
        </w:rPr>
        <w:t>ωάννη Γκιόκα</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w:t>
      </w:r>
      <w:r>
        <w:rPr>
          <w:rFonts w:eastAsia="Times New Roman" w:cs="Times New Roman"/>
          <w:bCs/>
          <w:szCs w:val="24"/>
        </w:rPr>
        <w:t>ρωπίνων Δικαιωμάτων,</w:t>
      </w:r>
      <w:r>
        <w:rPr>
          <w:rFonts w:eastAsia="Times New Roman" w:cs="Times New Roman"/>
          <w:szCs w:val="24"/>
        </w:rPr>
        <w:t xml:space="preserve"> σχετικά με την «ποινικοποίηση» των αγώνων των αγροτών.</w:t>
      </w:r>
    </w:p>
    <w:p w14:paraId="0EE0FBD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Γκιόκα, έχετε τον λόγο για την πρωτολογία σας.</w:t>
      </w:r>
    </w:p>
    <w:p w14:paraId="0EE0FBD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Ευχαριστώ, κύριε </w:t>
      </w:r>
      <w:r>
        <w:rPr>
          <w:rFonts w:eastAsia="Times New Roman" w:cs="Times New Roman"/>
          <w:szCs w:val="24"/>
        </w:rPr>
        <w:t>Πρόεδρε</w:t>
      </w:r>
      <w:r>
        <w:rPr>
          <w:rFonts w:eastAsia="Times New Roman" w:cs="Times New Roman"/>
          <w:szCs w:val="24"/>
        </w:rPr>
        <w:t>.</w:t>
      </w:r>
    </w:p>
    <w:p w14:paraId="0EE0FBD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το ότι η Κυβέρνηση ΣΥΡΙΖΑ–ΑΝΕΛ συνεχίζει την πολιτική των </w:t>
      </w:r>
      <w:r>
        <w:rPr>
          <w:rFonts w:eastAsia="Times New Roman" w:cs="Times New Roman"/>
          <w:szCs w:val="24"/>
        </w:rPr>
        <w:t xml:space="preserve">προηγούμενων κυβερνήσεων έχει γίνει πλέον φανερό σε πάρα πολύ κόσμο. Αυτό που επίσης έχει αρχίσει να γίνεται φανερό </w:t>
      </w:r>
      <w:r>
        <w:rPr>
          <w:rFonts w:eastAsia="Times New Roman" w:cs="Times New Roman"/>
          <w:szCs w:val="24"/>
        </w:rPr>
        <w:lastRenderedPageBreak/>
        <w:t>είναι ότι</w:t>
      </w:r>
      <w:r>
        <w:rPr>
          <w:rFonts w:eastAsia="Times New Roman" w:cs="Times New Roman"/>
          <w:szCs w:val="24"/>
        </w:rPr>
        <w:t>,</w:t>
      </w:r>
      <w:r>
        <w:rPr>
          <w:rFonts w:eastAsia="Times New Roman" w:cs="Times New Roman"/>
          <w:szCs w:val="24"/>
        </w:rPr>
        <w:t xml:space="preserve"> για να επιβάλει αυτή την πολιτική, πέρα από την εξαπάτηση, που έχει και κοντά ποδάρια, αξιοποιεί τις ίδιες μορφές και τα ίδια μέσ</w:t>
      </w:r>
      <w:r>
        <w:rPr>
          <w:rFonts w:eastAsia="Times New Roman" w:cs="Times New Roman"/>
          <w:szCs w:val="24"/>
        </w:rPr>
        <w:t>α. Αναφέρομαι σε μέσα και μέτρα αυταρχισμού, ποινικοποίησης και καταστολής, όπως αυτά που εφαρμόζονται το τελευταίο διάστημα απέναντι σε αγρότες, αγροτικές κινητοποιήσεις αλλά και σε άλλους κλάδους εργαζομένων.</w:t>
      </w:r>
    </w:p>
    <w:p w14:paraId="0EE0FBD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Και το λέμε αυτό, γιατί αυτή τη στιγμή βρίσκ</w:t>
      </w:r>
      <w:r>
        <w:rPr>
          <w:rFonts w:eastAsia="Times New Roman" w:cs="Times New Roman"/>
          <w:szCs w:val="24"/>
        </w:rPr>
        <w:t>ονται σε εξέλιξη δεκάδες, στην κυριολεξία, ποινικές υποθέσεις σε βάρος αγροτών σε όλη την Ελλάδα, που κινητοποιήθηκαν, αγωνίστηκαν τα προηγούμενα χρόνια -και τη φετινή χρονιά-, με τις μορφές πάλης που συλλογικά επέλεξαν, ενάντια σε μία πολιτική που τους ξε</w:t>
      </w:r>
      <w:r>
        <w:rPr>
          <w:rFonts w:eastAsia="Times New Roman" w:cs="Times New Roman"/>
          <w:szCs w:val="24"/>
        </w:rPr>
        <w:t xml:space="preserve">κληρίζει, τους αφανίζει και τους καταστρέφει. </w:t>
      </w:r>
    </w:p>
    <w:p w14:paraId="0EE0FBD8" w14:textId="77777777" w:rsidR="000548F6" w:rsidRDefault="005C1E3B">
      <w:pPr>
        <w:spacing w:line="600" w:lineRule="auto"/>
        <w:ind w:firstLine="720"/>
        <w:contextualSpacing/>
        <w:jc w:val="both"/>
        <w:rPr>
          <w:rFonts w:eastAsia="Times New Roman"/>
          <w:szCs w:val="24"/>
        </w:rPr>
      </w:pPr>
      <w:r>
        <w:rPr>
          <w:rFonts w:eastAsia="Times New Roman" w:cs="Times New Roman"/>
          <w:szCs w:val="24"/>
        </w:rPr>
        <w:t>Αυτή</w:t>
      </w:r>
      <w:r>
        <w:rPr>
          <w:rFonts w:eastAsia="Times New Roman" w:cs="Times New Roman"/>
          <w:szCs w:val="24"/>
        </w:rPr>
        <w:t xml:space="preserve"> τη στιγμή υπάρχουν υποθέσεις, σε όλα τα στάδια και στο στάδιο της προκαταρκτικής εξέτασης και στο στάδιο των διώξεων, των δικών και καταδικαστικές αποφάσεις. Η ευθύνη της Κυβέρνησης είναι ότι όχι μόνο δεν πήρε κανένα μέτρο, παρά τις προτάσεις που υπήρχαν </w:t>
      </w:r>
      <w:r>
        <w:rPr>
          <w:rFonts w:eastAsia="Times New Roman" w:cs="Times New Roman"/>
          <w:szCs w:val="24"/>
        </w:rPr>
        <w:t xml:space="preserve">και από το κόμμα μας, αλλά και </w:t>
      </w:r>
      <w:r>
        <w:rPr>
          <w:rFonts w:eastAsia="Times New Roman" w:cs="Times New Roman"/>
          <w:szCs w:val="24"/>
        </w:rPr>
        <w:lastRenderedPageBreak/>
        <w:t>από Βουλευτές σας τα προηγούμενα χρόνια, για να εξαλείψει το αξιόποινο τέτοιων πράξεων, όχι μόνο δεν άλλαξε επί της ουσίας το άρθρο 292 του Ποινικού Κώδικα, που αφορά την παρακώλυση συγκοινωνιών -γιατί με βάση αυτό το άρθρο α</w:t>
      </w:r>
      <w:r>
        <w:rPr>
          <w:rFonts w:eastAsia="Times New Roman" w:cs="Times New Roman"/>
          <w:szCs w:val="24"/>
        </w:rPr>
        <w:t>σκούνται οι ποινικές διώξεις και γίνονται οι δίκες-</w:t>
      </w:r>
      <w:r>
        <w:rPr>
          <w:rFonts w:eastAsia="Times New Roman" w:cs="Times New Roman"/>
          <w:szCs w:val="24"/>
        </w:rPr>
        <w:t>,</w:t>
      </w:r>
      <w:r>
        <w:rPr>
          <w:rFonts w:eastAsia="Times New Roman" w:cs="Times New Roman"/>
          <w:szCs w:val="24"/>
        </w:rPr>
        <w:t xml:space="preserve"> αλλά επί της ουσίας εμπαίζει, συνεχίζει την κοροϊδία σε βάρος των αγροτών.</w:t>
      </w:r>
    </w:p>
    <w:p w14:paraId="0EE0FBD9" w14:textId="77777777" w:rsidR="000548F6" w:rsidRDefault="005C1E3B">
      <w:pPr>
        <w:spacing w:line="600" w:lineRule="auto"/>
        <w:ind w:firstLine="720"/>
        <w:jc w:val="both"/>
        <w:rPr>
          <w:rFonts w:eastAsia="Times New Roman"/>
          <w:szCs w:val="24"/>
        </w:rPr>
      </w:pPr>
      <w:r>
        <w:rPr>
          <w:rFonts w:eastAsia="Times New Roman"/>
          <w:szCs w:val="24"/>
        </w:rPr>
        <w:t>Αυτό το λέμε, γιατί στη συνάντηση που είχε γίνει</w:t>
      </w:r>
      <w:r>
        <w:rPr>
          <w:rFonts w:eastAsia="Times New Roman"/>
          <w:szCs w:val="24"/>
        </w:rPr>
        <w:t>,</w:t>
      </w:r>
      <w:r>
        <w:rPr>
          <w:rFonts w:eastAsia="Times New Roman"/>
          <w:szCs w:val="24"/>
        </w:rPr>
        <w:t xml:space="preserve"> αντιπροσωπείας των αγροτικών μπλόκων με τον Πρωθυπουργό, υπήρχε δέσμευση τότε </w:t>
      </w:r>
      <w:r>
        <w:rPr>
          <w:rFonts w:eastAsia="Times New Roman"/>
          <w:szCs w:val="24"/>
        </w:rPr>
        <w:t>από τη μεριά του Μεγάρου Μαξίμου. Βγήκε, μάλιστα</w:t>
      </w:r>
      <w:r>
        <w:rPr>
          <w:rFonts w:eastAsia="Times New Roman"/>
          <w:szCs w:val="24"/>
        </w:rPr>
        <w:t>,</w:t>
      </w:r>
      <w:r>
        <w:rPr>
          <w:rFonts w:eastAsia="Times New Roman"/>
          <w:szCs w:val="24"/>
        </w:rPr>
        <w:t xml:space="preserve"> και ανακοίνωση του Γραφείου Τύπου του Πρωθυπουργού, σύμφωνα με την οποία</w:t>
      </w:r>
      <w:r>
        <w:rPr>
          <w:rFonts w:eastAsia="Times New Roman"/>
          <w:szCs w:val="24"/>
        </w:rPr>
        <w:t>:</w:t>
      </w:r>
      <w:r>
        <w:rPr>
          <w:rFonts w:eastAsia="Times New Roman"/>
          <w:szCs w:val="24"/>
        </w:rPr>
        <w:t xml:space="preserve"> «Το Υπουργείο Δικαιοσύνης, Διαφάνειας και Ανθρωπίνων Δικαιωμάτων πρόκειται άμεσα»</w:t>
      </w:r>
      <w:r>
        <w:rPr>
          <w:rFonts w:eastAsia="Times New Roman"/>
          <w:szCs w:val="24"/>
        </w:rPr>
        <w:t xml:space="preserve">, </w:t>
      </w:r>
      <w:r>
        <w:rPr>
          <w:rFonts w:eastAsia="Times New Roman"/>
          <w:szCs w:val="24"/>
        </w:rPr>
        <w:t>αυτή είναι επί λέξει η ανακοίνωση του Γραφείου Τύ</w:t>
      </w:r>
      <w:r>
        <w:rPr>
          <w:rFonts w:eastAsia="Times New Roman"/>
          <w:szCs w:val="24"/>
        </w:rPr>
        <w:t>που του Πρωθυπουργού</w:t>
      </w:r>
      <w:r>
        <w:rPr>
          <w:rFonts w:eastAsia="Times New Roman"/>
          <w:szCs w:val="24"/>
        </w:rPr>
        <w:t>,</w:t>
      </w:r>
      <w:r>
        <w:rPr>
          <w:rFonts w:eastAsia="Times New Roman"/>
          <w:szCs w:val="24"/>
        </w:rPr>
        <w:t xml:space="preserve"> «να εισαγάγει ρύθμιση</w:t>
      </w:r>
      <w:r>
        <w:rPr>
          <w:rFonts w:eastAsia="Times New Roman"/>
          <w:szCs w:val="24"/>
        </w:rPr>
        <w:t>,</w:t>
      </w:r>
      <w:r>
        <w:rPr>
          <w:rFonts w:eastAsia="Times New Roman"/>
          <w:szCs w:val="24"/>
        </w:rPr>
        <w:t xml:space="preserve"> η οποία θα θεσπίζει την υπό όρους παραγραφή των πλημμελημάτων παρακώλυσης των συγκοινωνιών που έχουν τελεστεί ως τώρα</w:t>
      </w:r>
      <w:r>
        <w:rPr>
          <w:rFonts w:eastAsia="Times New Roman"/>
          <w:szCs w:val="24"/>
        </w:rPr>
        <w:t>.</w:t>
      </w:r>
      <w:r>
        <w:rPr>
          <w:rFonts w:eastAsia="Times New Roman"/>
          <w:szCs w:val="24"/>
        </w:rPr>
        <w:t>».</w:t>
      </w:r>
    </w:p>
    <w:p w14:paraId="0EE0FBDA" w14:textId="77777777" w:rsidR="000548F6" w:rsidRDefault="005C1E3B">
      <w:pPr>
        <w:spacing w:line="600" w:lineRule="auto"/>
        <w:ind w:firstLine="720"/>
        <w:jc w:val="both"/>
        <w:rPr>
          <w:rFonts w:eastAsia="Times New Roman"/>
          <w:szCs w:val="24"/>
        </w:rPr>
      </w:pPr>
      <w:r>
        <w:rPr>
          <w:rFonts w:eastAsia="Times New Roman"/>
          <w:szCs w:val="24"/>
        </w:rPr>
        <w:t>Έχουν περάσει τρεις μήνες –αν δεν κάνω λάθος- και όχι μόνο δεν υπάρχει κα</w:t>
      </w:r>
      <w:r>
        <w:rPr>
          <w:rFonts w:eastAsia="Times New Roman"/>
          <w:szCs w:val="24"/>
        </w:rPr>
        <w:t>μ</w:t>
      </w:r>
      <w:r>
        <w:rPr>
          <w:rFonts w:eastAsia="Times New Roman"/>
          <w:szCs w:val="24"/>
        </w:rPr>
        <w:t>μία τέτοια ρύθμι</w:t>
      </w:r>
      <w:r>
        <w:rPr>
          <w:rFonts w:eastAsia="Times New Roman"/>
          <w:szCs w:val="24"/>
        </w:rPr>
        <w:t xml:space="preserve">ση, παρά το γεγονός ότι υπήρξαν επανειλημμένες τροπολογίες της </w:t>
      </w:r>
      <w:r>
        <w:rPr>
          <w:rFonts w:eastAsia="Times New Roman"/>
          <w:szCs w:val="24"/>
        </w:rPr>
        <w:t>Κ</w:t>
      </w:r>
      <w:r>
        <w:rPr>
          <w:rFonts w:eastAsia="Times New Roman"/>
          <w:szCs w:val="24"/>
        </w:rPr>
        <w:t xml:space="preserve">οινοβουλευτικής </w:t>
      </w:r>
      <w:r>
        <w:rPr>
          <w:rFonts w:eastAsia="Times New Roman"/>
          <w:szCs w:val="24"/>
        </w:rPr>
        <w:t>Ο</w:t>
      </w:r>
      <w:r>
        <w:rPr>
          <w:rFonts w:eastAsia="Times New Roman"/>
          <w:szCs w:val="24"/>
        </w:rPr>
        <w:t xml:space="preserve">μάδας του ΚΚΕ, αλλά </w:t>
      </w:r>
      <w:r>
        <w:rPr>
          <w:rFonts w:eastAsia="Times New Roman"/>
          <w:szCs w:val="24"/>
        </w:rPr>
        <w:lastRenderedPageBreak/>
        <w:t>όλες αυτές οι υποθέσεις διώξεων και  δικών συνεχίζονται. Μάλιστα, στις 15 Ιουνίου υπάρχουν πάρα πολλές υποθέσεις στη Λάρισα για τέτοιου είδους αδικήματα.</w:t>
      </w:r>
    </w:p>
    <w:p w14:paraId="0EE0FBDB" w14:textId="77777777" w:rsidR="000548F6" w:rsidRDefault="005C1E3B">
      <w:pPr>
        <w:spacing w:line="600" w:lineRule="auto"/>
        <w:ind w:firstLine="720"/>
        <w:jc w:val="both"/>
        <w:rPr>
          <w:rFonts w:eastAsia="Times New Roman"/>
          <w:szCs w:val="24"/>
        </w:rPr>
      </w:pPr>
      <w:r>
        <w:rPr>
          <w:rFonts w:eastAsia="Times New Roman"/>
          <w:szCs w:val="24"/>
        </w:rPr>
        <w:t>Π</w:t>
      </w:r>
      <w:r>
        <w:rPr>
          <w:rFonts w:eastAsia="Times New Roman"/>
          <w:szCs w:val="24"/>
        </w:rPr>
        <w:t>ραγματικά, θέλουμε την απάντηση από τη μεριά του Υπουργείου σχετικά με το τι θα κάνει απέναντι σε ένα ζήτημα που είναι σοβαρό και στο κάτω</w:t>
      </w:r>
      <w:r>
        <w:rPr>
          <w:rFonts w:eastAsia="Times New Roman"/>
          <w:szCs w:val="24"/>
        </w:rPr>
        <w:t xml:space="preserve"> </w:t>
      </w:r>
      <w:r>
        <w:rPr>
          <w:rFonts w:eastAsia="Times New Roman"/>
          <w:szCs w:val="24"/>
        </w:rPr>
        <w:t>κάτω είναι και δέσμευση του ίδιου του Πρωθυπουργού.</w:t>
      </w:r>
    </w:p>
    <w:p w14:paraId="0EE0FBD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Γκιόκα.</w:t>
      </w:r>
    </w:p>
    <w:p w14:paraId="0EE0FBDD" w14:textId="77777777" w:rsidR="000548F6" w:rsidRDefault="005C1E3B">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απαντήσει ο Υπουργός κ. Νικόλαος Παρασκευόπουλος.</w:t>
      </w:r>
    </w:p>
    <w:p w14:paraId="0EE0FBDE" w14:textId="77777777" w:rsidR="000548F6" w:rsidRDefault="005C1E3B">
      <w:pPr>
        <w:spacing w:line="600" w:lineRule="auto"/>
        <w:ind w:firstLine="720"/>
        <w:jc w:val="both"/>
        <w:rPr>
          <w:rFonts w:eastAsia="Times New Roman"/>
          <w:szCs w:val="24"/>
        </w:rPr>
      </w:pP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w:t>
      </w:r>
    </w:p>
    <w:p w14:paraId="0EE0FBDF" w14:textId="77777777" w:rsidR="000548F6" w:rsidRDefault="005C1E3B">
      <w:pPr>
        <w:spacing w:line="600" w:lineRule="auto"/>
        <w:ind w:firstLine="720"/>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Ευχαριστώ, κύριε Πρόεδρε.</w:t>
      </w:r>
    </w:p>
    <w:p w14:paraId="0EE0FBE0" w14:textId="77777777" w:rsidR="000548F6" w:rsidRDefault="005C1E3B">
      <w:pPr>
        <w:spacing w:line="600" w:lineRule="auto"/>
        <w:ind w:firstLine="720"/>
        <w:jc w:val="both"/>
        <w:rPr>
          <w:rFonts w:eastAsia="Times New Roman"/>
          <w:szCs w:val="24"/>
        </w:rPr>
      </w:pPr>
      <w:r>
        <w:rPr>
          <w:rFonts w:eastAsia="Times New Roman"/>
          <w:szCs w:val="24"/>
        </w:rPr>
        <w:t>Κύριε Γκιόκα, κατ’ αρχ</w:t>
      </w:r>
      <w:r>
        <w:rPr>
          <w:rFonts w:eastAsia="Times New Roman"/>
          <w:szCs w:val="24"/>
        </w:rPr>
        <w:t>άς</w:t>
      </w:r>
      <w:r>
        <w:rPr>
          <w:rFonts w:eastAsia="Times New Roman"/>
          <w:szCs w:val="24"/>
        </w:rPr>
        <w:t xml:space="preserve"> περαστικά σας.</w:t>
      </w:r>
    </w:p>
    <w:p w14:paraId="0EE0FBE1" w14:textId="77777777" w:rsidR="000548F6" w:rsidRDefault="005C1E3B">
      <w:pPr>
        <w:spacing w:line="600" w:lineRule="auto"/>
        <w:ind w:firstLine="720"/>
        <w:jc w:val="both"/>
        <w:rPr>
          <w:rFonts w:eastAsia="Times New Roman"/>
          <w:szCs w:val="24"/>
        </w:rPr>
      </w:pPr>
      <w:r>
        <w:rPr>
          <w:rFonts w:eastAsia="Times New Roman"/>
          <w:b/>
          <w:szCs w:val="24"/>
        </w:rPr>
        <w:lastRenderedPageBreak/>
        <w:t>ΙΩΑΝΝΗΣ ΓΚΙΟΚ</w:t>
      </w:r>
      <w:r>
        <w:rPr>
          <w:rFonts w:eastAsia="Times New Roman"/>
          <w:b/>
          <w:szCs w:val="24"/>
        </w:rPr>
        <w:t xml:space="preserve">ΑΣ: </w:t>
      </w:r>
      <w:r>
        <w:rPr>
          <w:rFonts w:eastAsia="Times New Roman"/>
          <w:szCs w:val="24"/>
        </w:rPr>
        <w:t>Ευχαριστώ πολύ και συγγνώμη για τις προηγούμενες φορές.</w:t>
      </w:r>
    </w:p>
    <w:p w14:paraId="0EE0FBE2" w14:textId="77777777" w:rsidR="000548F6" w:rsidRDefault="005C1E3B">
      <w:pPr>
        <w:spacing w:line="600" w:lineRule="auto"/>
        <w:ind w:firstLine="720"/>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Παρακαλώ.</w:t>
      </w:r>
    </w:p>
    <w:p w14:paraId="0EE0FBE3" w14:textId="77777777" w:rsidR="000548F6" w:rsidRDefault="005C1E3B">
      <w:pPr>
        <w:spacing w:line="600" w:lineRule="auto"/>
        <w:ind w:firstLine="720"/>
        <w:jc w:val="both"/>
        <w:rPr>
          <w:rFonts w:eastAsia="Times New Roman"/>
          <w:szCs w:val="24"/>
        </w:rPr>
      </w:pPr>
      <w:r>
        <w:rPr>
          <w:rFonts w:eastAsia="Times New Roman"/>
          <w:szCs w:val="24"/>
        </w:rPr>
        <w:t>Θα ήθελα να πω ότι η ευαισθησία της Κυβέρνησης για διαδηλώσεις οι οποίες προβάλλουν κοινωνικά αιτή</w:t>
      </w:r>
      <w:r>
        <w:rPr>
          <w:rFonts w:eastAsia="Times New Roman"/>
          <w:szCs w:val="24"/>
        </w:rPr>
        <w:t>ματα είναι δεδομένη. Η προσπάθειά της για την εκτόνωση των καταστάσεων είναι επίσης δεδομένη. Από την άλλη πλευρά, έχει να αναμετρηθεί με μία νομοθεσία και ένα Σύνταγμα. Ακόμα καλύτερα διατυπωμένα, οφείλει να λειτουργήσει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ενός Συντάγματος και μ</w:t>
      </w:r>
      <w:r>
        <w:rPr>
          <w:rFonts w:eastAsia="Times New Roman"/>
          <w:szCs w:val="24"/>
        </w:rPr>
        <w:t xml:space="preserve">ίας νομοθεσίας. </w:t>
      </w:r>
    </w:p>
    <w:p w14:paraId="0EE0FBE4" w14:textId="77777777" w:rsidR="000548F6" w:rsidRDefault="005C1E3B">
      <w:pPr>
        <w:spacing w:line="600" w:lineRule="auto"/>
        <w:ind w:firstLine="720"/>
        <w:jc w:val="both"/>
        <w:rPr>
          <w:rFonts w:eastAsia="Times New Roman"/>
          <w:szCs w:val="24"/>
        </w:rPr>
      </w:pPr>
      <w:r>
        <w:rPr>
          <w:rFonts w:eastAsia="Times New Roman"/>
          <w:szCs w:val="24"/>
        </w:rPr>
        <w:t xml:space="preserve">Η νομοθεσία μας στο άρθρο 292 του Ποινικού Κώδικα ποινικοποιούσε –μέχρι τον ν.4356 που είναι πρόσφατος- με μεγάλη ποινή, με μία αυστηρή ποινή, τις πράξεις παρακώλυσης των συγκοινωνιών. Η </w:t>
      </w:r>
      <w:r>
        <w:rPr>
          <w:rFonts w:eastAsia="Times New Roman"/>
          <w:szCs w:val="24"/>
        </w:rPr>
        <w:lastRenderedPageBreak/>
        <w:t>σοβαρή ποινή οφειλόταν στο γεγονός ότι στην ίδια διά</w:t>
      </w:r>
      <w:r>
        <w:rPr>
          <w:rFonts w:eastAsia="Times New Roman"/>
          <w:szCs w:val="24"/>
        </w:rPr>
        <w:t>ταξη ως συμπεριφορά είχε καταταγεί και η παρακώλυση εκείνη που προκαλεί κινδύνους για την ασφάλεια των πολιτών, πράγμα το οποίο δεν είναι το χαρακτηριστικό των περιπτώσεων στις οποίες αναφέρεστε.</w:t>
      </w:r>
    </w:p>
    <w:p w14:paraId="0EE0FBE5" w14:textId="77777777" w:rsidR="000548F6" w:rsidRDefault="005C1E3B">
      <w:pPr>
        <w:spacing w:line="600" w:lineRule="auto"/>
        <w:ind w:firstLine="720"/>
        <w:jc w:val="both"/>
        <w:rPr>
          <w:rFonts w:eastAsia="Times New Roman"/>
          <w:szCs w:val="24"/>
        </w:rPr>
      </w:pPr>
      <w:r>
        <w:rPr>
          <w:rFonts w:eastAsia="Times New Roman"/>
          <w:szCs w:val="24"/>
        </w:rPr>
        <w:t>Η Κυβέρνηση, λοιπόν, με τη νομοθετική της παρέμβαση προχώρησ</w:t>
      </w:r>
      <w:r>
        <w:rPr>
          <w:rFonts w:eastAsia="Times New Roman"/>
          <w:szCs w:val="24"/>
        </w:rPr>
        <w:t>ε σε σοβαρή μείωση της ποινής</w:t>
      </w:r>
      <w:r>
        <w:rPr>
          <w:rFonts w:eastAsia="Times New Roman"/>
          <w:szCs w:val="24"/>
        </w:rPr>
        <w:t>,</w:t>
      </w:r>
      <w:r>
        <w:rPr>
          <w:rFonts w:eastAsia="Times New Roman"/>
          <w:szCs w:val="24"/>
        </w:rPr>
        <w:t xml:space="preserve"> στο άρθρο 292 παράγραφος 1 και στο άρθρο 291 του Ποινικού Κώδικα</w:t>
      </w:r>
      <w:r>
        <w:rPr>
          <w:rFonts w:eastAsia="Times New Roman"/>
          <w:szCs w:val="24"/>
        </w:rPr>
        <w:t>,</w:t>
      </w:r>
      <w:r>
        <w:rPr>
          <w:rFonts w:eastAsia="Times New Roman"/>
          <w:szCs w:val="24"/>
        </w:rPr>
        <w:t xml:space="preserve"> και επίσης στην εισαγωγή κάποιων άλλων ρυθμίσεων, οι οποίες επίσης είναι υπέρ των κατηγορουμένων, των διωκομένων ή των πρατ</w:t>
      </w:r>
      <w:r>
        <w:rPr>
          <w:rFonts w:eastAsia="Times New Roman"/>
          <w:szCs w:val="24"/>
        </w:rPr>
        <w:t xml:space="preserve">τόντων τις σχετικές πράξεις, όπως είναι η εισαγωγή λόγω δικαστικής άφεσης της ποινής, δηλαδή το δικαστήριο να έχει τη δυνατότητα να απαλλάξει, καθώς επίσης και η αποποινικοποίηση των πράξεων αμέλειας. </w:t>
      </w:r>
    </w:p>
    <w:p w14:paraId="0EE0FBE6" w14:textId="77777777" w:rsidR="000548F6" w:rsidRDefault="005C1E3B">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w:t>
      </w:r>
      <w:r>
        <w:rPr>
          <w:rFonts w:eastAsia="Times New Roman" w:cs="Times New Roman"/>
          <w:szCs w:val="28"/>
        </w:rPr>
        <w:t xml:space="preserve"> ομιλίας του κυρίου Υπουργού)</w:t>
      </w:r>
    </w:p>
    <w:p w14:paraId="0EE0FBE7" w14:textId="77777777" w:rsidR="000548F6" w:rsidRDefault="005C1E3B">
      <w:pPr>
        <w:spacing w:line="600" w:lineRule="auto"/>
        <w:ind w:firstLine="720"/>
        <w:jc w:val="both"/>
        <w:rPr>
          <w:rFonts w:eastAsia="Times New Roman"/>
          <w:szCs w:val="24"/>
        </w:rPr>
      </w:pPr>
      <w:r>
        <w:rPr>
          <w:rFonts w:eastAsia="Times New Roman"/>
          <w:szCs w:val="24"/>
        </w:rPr>
        <w:lastRenderedPageBreak/>
        <w:t>Όπως καταλαβαίνετε, έγινε ένα πολύ σοβαρό βήμα ελάφρυνσης, έως και απαλλαγής, γι’ αυτά τα εγκλήματα.</w:t>
      </w:r>
    </w:p>
    <w:p w14:paraId="0EE0FBE8" w14:textId="77777777" w:rsidR="000548F6" w:rsidRDefault="005C1E3B">
      <w:pPr>
        <w:spacing w:line="600" w:lineRule="auto"/>
        <w:ind w:firstLine="720"/>
        <w:jc w:val="both"/>
        <w:rPr>
          <w:rFonts w:eastAsia="Times New Roman"/>
          <w:szCs w:val="24"/>
        </w:rPr>
      </w:pPr>
      <w:r>
        <w:rPr>
          <w:rFonts w:eastAsia="Times New Roman"/>
          <w:szCs w:val="24"/>
        </w:rPr>
        <w:t>Θα σας πω τώρα ποιος τρόπος υπάρχει για παραπέρα παρέμβαση σ’ αυτό το πεδίο στην κατεύθυνση της εξάλειψης</w:t>
      </w:r>
      <w:r>
        <w:rPr>
          <w:rFonts w:eastAsia="Times New Roman"/>
          <w:szCs w:val="24"/>
        </w:rPr>
        <w:t>,</w:t>
      </w:r>
      <w:r>
        <w:rPr>
          <w:rFonts w:eastAsia="Times New Roman"/>
          <w:szCs w:val="24"/>
        </w:rPr>
        <w:t xml:space="preserve"> την οποία ζητάτε. </w:t>
      </w:r>
      <w:r>
        <w:rPr>
          <w:rFonts w:eastAsia="Times New Roman"/>
          <w:szCs w:val="24"/>
        </w:rPr>
        <w:t>Η παραγραφή υπό όρους είναι μία τελείως έκτακτη επιλογή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ελληνικού συστήματος απαλλαγής ανθρώπων, διότι κατά τα άλλα ο μόνος τρόπος απαλλαγής ο οποίος προβλέπεται από το Σύνταγμά μας να υπάρχει εκ των υστέρων είναι η αμνηστία, η οποία έχει κ</w:t>
      </w:r>
      <w:r>
        <w:rPr>
          <w:rFonts w:eastAsia="Times New Roman"/>
          <w:szCs w:val="24"/>
        </w:rPr>
        <w:t xml:space="preserve">άποιους άλλους όρους. </w:t>
      </w:r>
    </w:p>
    <w:p w14:paraId="0EE0FBE9" w14:textId="77777777" w:rsidR="000548F6" w:rsidRDefault="005C1E3B">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λομέλεια του Αρείου Πάγου έχει δεχθεί δύο φορές σε ανάλογες νομοθεσίες ότι μπορεί να γίνει αυτή η εξάλειψη</w:t>
      </w:r>
      <w:r>
        <w:rPr>
          <w:rFonts w:eastAsia="Times New Roman"/>
          <w:szCs w:val="24"/>
        </w:rPr>
        <w:t>,</w:t>
      </w:r>
      <w:r>
        <w:rPr>
          <w:rFonts w:eastAsia="Times New Roman"/>
          <w:szCs w:val="24"/>
        </w:rPr>
        <w:t xml:space="preserve"> που λέγεται «παραγραφή υπό όρους»</w:t>
      </w:r>
      <w:r>
        <w:rPr>
          <w:rFonts w:eastAsia="Times New Roman"/>
          <w:szCs w:val="24"/>
        </w:rPr>
        <w:t>,</w:t>
      </w:r>
      <w:r>
        <w:rPr>
          <w:rFonts w:eastAsia="Times New Roman"/>
          <w:szCs w:val="24"/>
        </w:rPr>
        <w:t xml:space="preserve"> κάτω από προϋποθέσεις, ανάμεσα στις οποίες είναι να έχει περάσει αρκετό χρονικό διάστημ</w:t>
      </w:r>
      <w:r>
        <w:rPr>
          <w:rFonts w:eastAsia="Times New Roman"/>
          <w:szCs w:val="24"/>
        </w:rPr>
        <w:t xml:space="preserve">α από την τέλεση της πράξης, να μην είναι οι πράξεις βαριές και επίσης η παραγραφή –ή η εξάλειψη, όπως την ονομάζετε- να χορηγείται κάτω από έναν όρο, γιατί σε </w:t>
      </w:r>
      <w:r>
        <w:rPr>
          <w:rFonts w:eastAsia="Times New Roman"/>
          <w:szCs w:val="24"/>
        </w:rPr>
        <w:lastRenderedPageBreak/>
        <w:t>διαφορετική περίπτωση δεν μπορεί να διαφοροποιηθεί από την αμνηστία</w:t>
      </w:r>
      <w:r>
        <w:rPr>
          <w:rFonts w:eastAsia="Times New Roman"/>
          <w:szCs w:val="24"/>
        </w:rPr>
        <w:t>,</w:t>
      </w:r>
      <w:r>
        <w:rPr>
          <w:rFonts w:eastAsia="Times New Roman"/>
          <w:szCs w:val="24"/>
        </w:rPr>
        <w:t xml:space="preserve"> που κατά το Σύνταγμα έχει ά</w:t>
      </w:r>
      <w:r>
        <w:rPr>
          <w:rFonts w:eastAsia="Times New Roman"/>
          <w:szCs w:val="24"/>
        </w:rPr>
        <w:t xml:space="preserve">λλες προϋποθέσεις χορήγησης. </w:t>
      </w:r>
    </w:p>
    <w:p w14:paraId="0EE0FBEA" w14:textId="77777777" w:rsidR="000548F6" w:rsidRDefault="005C1E3B">
      <w:pPr>
        <w:spacing w:line="600" w:lineRule="auto"/>
        <w:ind w:firstLine="720"/>
        <w:jc w:val="both"/>
        <w:rPr>
          <w:rFonts w:eastAsia="Times New Roman"/>
          <w:szCs w:val="24"/>
        </w:rPr>
      </w:pPr>
      <w:r>
        <w:rPr>
          <w:rFonts w:eastAsia="Times New Roman"/>
          <w:szCs w:val="24"/>
        </w:rPr>
        <w:t>Συνέτρεχαν αυτές οι περιπτώσεις; Μέχρι προ ολίγου δεν συνέτρεχαν, γιατί οι ποινές ήταν αυστηρές. Με τη μεταρρύθμιση την οποία κάναμε, αυτό είναι δυνατόν…</w:t>
      </w:r>
    </w:p>
    <w:p w14:paraId="0EE0FBEB" w14:textId="77777777" w:rsidR="000548F6" w:rsidRDefault="005C1E3B">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επανειλημμένα το κουδούνι λήξεως του χρόνου ομι</w:t>
      </w:r>
      <w:r>
        <w:rPr>
          <w:rFonts w:eastAsia="Times New Roman" w:cs="Times New Roman"/>
          <w:szCs w:val="28"/>
        </w:rPr>
        <w:t>λίας του κυρίου Υπουργού)</w:t>
      </w:r>
    </w:p>
    <w:p w14:paraId="0EE0FBEC" w14:textId="77777777" w:rsidR="000548F6" w:rsidRDefault="005C1E3B">
      <w:pPr>
        <w:spacing w:line="600" w:lineRule="auto"/>
        <w:ind w:firstLine="720"/>
        <w:jc w:val="both"/>
        <w:rPr>
          <w:rFonts w:eastAsia="Times New Roman" w:cs="Times New Roman"/>
          <w:szCs w:val="28"/>
        </w:rPr>
      </w:pPr>
      <w:r>
        <w:rPr>
          <w:rFonts w:eastAsia="Times New Roman" w:cs="Times New Roman"/>
          <w:szCs w:val="28"/>
        </w:rPr>
        <w:t>Κύριε Πρόεδρε, θα μπορούσα να έχω ένα λεπτό;</w:t>
      </w:r>
    </w:p>
    <w:p w14:paraId="0EE0FBED"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8"/>
        </w:rPr>
        <w:t xml:space="preserve">Κύριε Υπουργέ, </w:t>
      </w:r>
      <w:r>
        <w:rPr>
          <w:rFonts w:eastAsia="Times New Roman"/>
          <w:szCs w:val="24"/>
        </w:rPr>
        <w:t>έχετε και δικαίωμα δευτερολογίας. Το γνωρίζετε αυτό. Μπορείτε, αν θέλετε, για να μη σας διακόπτω τον ειρμό, να ολοκληρώσετε, αλλά θα αφα</w:t>
      </w:r>
      <w:r>
        <w:rPr>
          <w:rFonts w:eastAsia="Times New Roman"/>
          <w:szCs w:val="24"/>
        </w:rPr>
        <w:t>ιρέσουμε το</w:t>
      </w:r>
      <w:r>
        <w:rPr>
          <w:rFonts w:eastAsia="Times New Roman"/>
          <w:szCs w:val="24"/>
        </w:rPr>
        <w:t>ν</w:t>
      </w:r>
      <w:r>
        <w:rPr>
          <w:rFonts w:eastAsia="Times New Roman"/>
          <w:szCs w:val="24"/>
        </w:rPr>
        <w:t xml:space="preserve"> χρόνο από τη δευτερολογία σας.</w:t>
      </w:r>
    </w:p>
    <w:p w14:paraId="0EE0FBEE"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szCs w:val="24"/>
        </w:rPr>
        <w:t>Εντάξει, κύριε Πρόεδρε. Ευχαριστώ πολύ.</w:t>
      </w:r>
    </w:p>
    <w:p w14:paraId="0EE0FBEF" w14:textId="77777777" w:rsidR="000548F6" w:rsidRDefault="005C1E3B">
      <w:pPr>
        <w:spacing w:line="600" w:lineRule="auto"/>
        <w:ind w:firstLine="720"/>
        <w:jc w:val="both"/>
        <w:rPr>
          <w:rFonts w:eastAsia="Times New Roman"/>
          <w:szCs w:val="24"/>
        </w:rPr>
      </w:pPr>
      <w:r>
        <w:rPr>
          <w:rFonts w:eastAsia="Times New Roman"/>
          <w:szCs w:val="24"/>
        </w:rPr>
        <w:t>Κύριε Γκιόκα, συμβαίνει όμως και κάτι άλλο στη συγκεκριμένη περίπτωση. Ειδικά κατά τ</w:t>
      </w:r>
      <w:r>
        <w:rPr>
          <w:rFonts w:eastAsia="Times New Roman"/>
          <w:szCs w:val="24"/>
        </w:rPr>
        <w:t xml:space="preserve">η δική μου άποψη, η αμνηστία σε ανάλογες περιπτώσεις δεν αποκλείεται, αν συντρέξει η διαδικασία η οποία προβλέπεται. Είμαι, αν δεν κάνω λάθος, ο μόνος μεταξύ των ποινικολόγων που σε ανύποπτο χρόνο στο </w:t>
      </w:r>
      <w:r>
        <w:rPr>
          <w:rFonts w:eastAsia="Times New Roman"/>
          <w:szCs w:val="24"/>
        </w:rPr>
        <w:t>Π</w:t>
      </w:r>
      <w:r>
        <w:rPr>
          <w:rFonts w:eastAsia="Times New Roman"/>
          <w:szCs w:val="24"/>
        </w:rPr>
        <w:t xml:space="preserve">οινικό  </w:t>
      </w:r>
      <w:r>
        <w:rPr>
          <w:rFonts w:eastAsia="Times New Roman"/>
          <w:szCs w:val="24"/>
        </w:rPr>
        <w:t>Δ</w:t>
      </w:r>
      <w:r>
        <w:rPr>
          <w:rFonts w:eastAsia="Times New Roman"/>
          <w:szCs w:val="24"/>
        </w:rPr>
        <w:t>ίκαιο το 2008 έχω αποτυπώσει μία άποψη, την ο</w:t>
      </w:r>
      <w:r>
        <w:rPr>
          <w:rFonts w:eastAsia="Times New Roman"/>
          <w:szCs w:val="24"/>
        </w:rPr>
        <w:t>ποία είχα αναπτύξει προηγουμένως σε άρθρα, κατά την οποία θεωρώ ότι κατ’ εξοχήν πολιτικός χαρακτήρας μπορεί να αναγνωριστεί στα εγκλήματα διαδήλωσης και όχι στις ανθρωποκτονίες ή σε πράξεις τρομοκρατίας, αλλά σε εκείνα τα εγκλήματα που ο πολιτικός χαρακτήρ</w:t>
      </w:r>
      <w:r>
        <w:rPr>
          <w:rFonts w:eastAsia="Times New Roman"/>
          <w:szCs w:val="24"/>
        </w:rPr>
        <w:t>ας είναι κυρίαρχος και ο εγκληματικός δευτερεύων και ελαφρύς. Αυτό συμβαίνει με το μέσο έγκλημα της διαδήλωσης.</w:t>
      </w:r>
    </w:p>
    <w:p w14:paraId="0EE0FBF0"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Επομένως εγώ δεν έχω αντίρρηση αρχής για ένα αίτημα αμνηστίας. Βεβαίως, θα χρειαστεί να υπάρχει η κοινοβουλευτική πλειοψηφία. </w:t>
      </w:r>
    </w:p>
    <w:p w14:paraId="0EE0FBF1"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Τα υπόλοιπα στη δευτερολογία μου, κύριε Πρόεδρε. </w:t>
      </w:r>
    </w:p>
    <w:p w14:paraId="0EE0FBF2"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Σας ευχαριστώ πολύ.</w:t>
      </w:r>
    </w:p>
    <w:p w14:paraId="0EE0FBF3"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ΠΡΟΕΔΡΕΥΩΝ (Γεώργιος Λαμπρούλης): </w:t>
      </w:r>
      <w:r>
        <w:rPr>
          <w:rFonts w:eastAsia="Times New Roman"/>
          <w:color w:val="000000"/>
          <w:szCs w:val="24"/>
        </w:rPr>
        <w:t xml:space="preserve">Ευχαριστούμε τον κύριο Υπουργό. </w:t>
      </w:r>
    </w:p>
    <w:p w14:paraId="0EE0FBF4"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Ορίστε, κύριε Γκιόκα, έχετε τον λόγο.</w:t>
      </w:r>
    </w:p>
    <w:p w14:paraId="0EE0FBF5"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ΙΩΑΝΝΗΣ ΓΚΙΟΚΑΣ: </w:t>
      </w:r>
      <w:r>
        <w:rPr>
          <w:rFonts w:eastAsia="Times New Roman"/>
          <w:color w:val="000000"/>
          <w:szCs w:val="24"/>
        </w:rPr>
        <w:t>Κύριε Υπουργέ, εμείς δεν έχουμε κανένα</w:t>
      </w:r>
      <w:r>
        <w:rPr>
          <w:rFonts w:eastAsia="Times New Roman"/>
          <w:color w:val="000000"/>
          <w:szCs w:val="24"/>
        </w:rPr>
        <w:t>ν</w:t>
      </w:r>
      <w:r>
        <w:rPr>
          <w:rFonts w:eastAsia="Times New Roman"/>
          <w:color w:val="000000"/>
          <w:szCs w:val="24"/>
        </w:rPr>
        <w:t xml:space="preserve"> λόγο να αμφισβητήσουμε π</w:t>
      </w:r>
      <w:r>
        <w:rPr>
          <w:rFonts w:eastAsia="Times New Roman"/>
          <w:color w:val="000000"/>
          <w:szCs w:val="24"/>
        </w:rPr>
        <w:t xml:space="preserve">ροσωπικές ευαισθησίες, δημοκρατικές κ.λπ., και ούτε είναι αυτός ο σκοπός της </w:t>
      </w:r>
      <w:r>
        <w:rPr>
          <w:rFonts w:eastAsia="Times New Roman"/>
          <w:color w:val="000000"/>
          <w:szCs w:val="24"/>
        </w:rPr>
        <w:t>επίκαιρης</w:t>
      </w:r>
      <w:r>
        <w:rPr>
          <w:rFonts w:eastAsia="Times New Roman"/>
          <w:color w:val="000000"/>
          <w:szCs w:val="24"/>
        </w:rPr>
        <w:t xml:space="preserve"> ερώτησης. </w:t>
      </w:r>
    </w:p>
    <w:p w14:paraId="0EE0FBF6"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 ευαισθησία</w:t>
      </w:r>
      <w:r>
        <w:rPr>
          <w:rFonts w:eastAsia="Times New Roman"/>
          <w:color w:val="000000"/>
          <w:szCs w:val="24"/>
        </w:rPr>
        <w:t>,</w:t>
      </w:r>
      <w:r>
        <w:rPr>
          <w:rFonts w:eastAsia="Times New Roman"/>
          <w:color w:val="000000"/>
          <w:szCs w:val="24"/>
        </w:rPr>
        <w:t xml:space="preserve"> όμως, κρίνεται εκ του αποτελέσματος και κρίνεται στην πράξη από το αν μία κυβέρνηση –και όχι ένα πρόσωπο, ένας Υπουργός στενά- νομοθετεί ένα ζήτ</w:t>
      </w:r>
      <w:r>
        <w:rPr>
          <w:rFonts w:eastAsia="Times New Roman"/>
          <w:color w:val="000000"/>
          <w:szCs w:val="24"/>
        </w:rPr>
        <w:t xml:space="preserve">ημα, το οποίο είναι σοβαρό, είναι επείγον –σας λέω ότι στις 15 Ιουνίου υπάρχουν πάρα πολλές δίκες στην περιοχή της Θεσσαλίας, ιδιαίτερα στη Λάρισα- και ρυθμίζει ένα ζήτημα με βάση πραγματικά το δικαίωμα ενός κλάδου, των εργαζομένων, </w:t>
      </w:r>
      <w:r>
        <w:rPr>
          <w:rFonts w:eastAsia="Times New Roman"/>
          <w:color w:val="000000"/>
          <w:szCs w:val="24"/>
        </w:rPr>
        <w:lastRenderedPageBreak/>
        <w:t>των αγροτών να κινητοπο</w:t>
      </w:r>
      <w:r>
        <w:rPr>
          <w:rFonts w:eastAsia="Times New Roman"/>
          <w:color w:val="000000"/>
          <w:szCs w:val="24"/>
        </w:rPr>
        <w:t>ιούνται και να αγωνίζονται με τις μορφές πάλης που επιλέγουν</w:t>
      </w:r>
      <w:r>
        <w:rPr>
          <w:rFonts w:eastAsia="Times New Roman"/>
          <w:color w:val="000000"/>
          <w:szCs w:val="24"/>
        </w:rPr>
        <w:t>,</w:t>
      </w:r>
      <w:r>
        <w:rPr>
          <w:rFonts w:eastAsia="Times New Roman"/>
          <w:color w:val="000000"/>
          <w:szCs w:val="24"/>
        </w:rPr>
        <w:t xml:space="preserve"> με το δικαίωμά τους στην αξιοπρέπεια, στη ζωή, στην επιβίωση και πάει λέγοντας. </w:t>
      </w:r>
    </w:p>
    <w:p w14:paraId="0EE0FBF7"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Άρα το ερώτημα εδώ παραμένει, πότε θα το αλλάξετε. Η ρύθμιση που κάνατε με το</w:t>
      </w:r>
      <w:r>
        <w:rPr>
          <w:rFonts w:eastAsia="Times New Roman"/>
          <w:color w:val="000000"/>
          <w:szCs w:val="24"/>
        </w:rPr>
        <w:t>ν</w:t>
      </w:r>
      <w:r>
        <w:rPr>
          <w:rFonts w:eastAsia="Times New Roman"/>
          <w:color w:val="000000"/>
          <w:szCs w:val="24"/>
        </w:rPr>
        <w:t xml:space="preserve"> νόμο για το </w:t>
      </w:r>
      <w:r>
        <w:rPr>
          <w:rFonts w:eastAsia="Times New Roman"/>
          <w:color w:val="000000"/>
          <w:szCs w:val="24"/>
        </w:rPr>
        <w:t>σ</w:t>
      </w:r>
      <w:r>
        <w:rPr>
          <w:rFonts w:eastAsia="Times New Roman"/>
          <w:color w:val="000000"/>
          <w:szCs w:val="24"/>
        </w:rPr>
        <w:t xml:space="preserve">ύμφωνο </w:t>
      </w:r>
      <w:r>
        <w:rPr>
          <w:rFonts w:eastAsia="Times New Roman"/>
          <w:color w:val="000000"/>
          <w:szCs w:val="24"/>
        </w:rPr>
        <w:t>σ</w:t>
      </w:r>
      <w:r>
        <w:rPr>
          <w:rFonts w:eastAsia="Times New Roman"/>
          <w:color w:val="000000"/>
          <w:szCs w:val="24"/>
        </w:rPr>
        <w:t>υμβίωσης –και</w:t>
      </w:r>
      <w:r>
        <w:rPr>
          <w:rFonts w:eastAsia="Times New Roman"/>
          <w:color w:val="000000"/>
          <w:szCs w:val="24"/>
        </w:rPr>
        <w:t xml:space="preserve"> το θυμάμαι</w:t>
      </w:r>
      <w:r>
        <w:rPr>
          <w:rFonts w:eastAsia="Times New Roman"/>
          <w:color w:val="000000"/>
          <w:szCs w:val="24"/>
        </w:rPr>
        <w:t>,</w:t>
      </w:r>
      <w:r>
        <w:rPr>
          <w:rFonts w:eastAsia="Times New Roman"/>
          <w:color w:val="000000"/>
          <w:szCs w:val="24"/>
        </w:rPr>
        <w:t xml:space="preserve"> γιατί εγώ ήμουν </w:t>
      </w:r>
      <w:r>
        <w:rPr>
          <w:rFonts w:eastAsia="Times New Roman"/>
          <w:color w:val="000000"/>
          <w:szCs w:val="24"/>
        </w:rPr>
        <w:t>ε</w:t>
      </w:r>
      <w:r>
        <w:rPr>
          <w:rFonts w:eastAsia="Times New Roman"/>
          <w:color w:val="000000"/>
          <w:szCs w:val="24"/>
        </w:rPr>
        <w:t xml:space="preserve">ιδικός </w:t>
      </w:r>
      <w:r>
        <w:rPr>
          <w:rFonts w:eastAsia="Times New Roman"/>
          <w:color w:val="000000"/>
          <w:szCs w:val="24"/>
        </w:rPr>
        <w:t>α</w:t>
      </w:r>
      <w:r>
        <w:rPr>
          <w:rFonts w:eastAsia="Times New Roman"/>
          <w:color w:val="000000"/>
          <w:szCs w:val="24"/>
        </w:rPr>
        <w:t>γορητής από τη μεριά της Κοινοβουλευτικής Ομάδας του ΚΚΕ- όντως είχε ορισμένες αλλαγές. Όμως στην ουσία το νομοθετικό πλαίσιο παρέμενε άθικτο. Και γι’ αυτό σας είχαμε πει τότε ότι και με την υπάρχουσα ρύθμιση του 292 τ</w:t>
      </w:r>
      <w:r>
        <w:rPr>
          <w:rFonts w:eastAsia="Times New Roman"/>
          <w:color w:val="000000"/>
          <w:szCs w:val="24"/>
        </w:rPr>
        <w:t xml:space="preserve">ου Ποινικού Κώδικα, παρά τις αλλαγές, δεν αποκλείεται –ίσα ίσα είναι πολύ πιθανή- η ποινικοποίηση αγώνων και κινητοποιήσεων και αυτό αποδείχθηκε πολύ σύντομα το επόμενο διάστημα. </w:t>
      </w:r>
    </w:p>
    <w:p w14:paraId="0EE0FBF8"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Να σας θυμίσω ότι η παραγγελία της </w:t>
      </w:r>
      <w:r>
        <w:rPr>
          <w:rFonts w:eastAsia="Times New Roman"/>
          <w:color w:val="000000"/>
          <w:szCs w:val="24"/>
        </w:rPr>
        <w:t>ε</w:t>
      </w:r>
      <w:r>
        <w:rPr>
          <w:rFonts w:eastAsia="Times New Roman"/>
          <w:color w:val="000000"/>
          <w:szCs w:val="24"/>
        </w:rPr>
        <w:t>ισαγγελέως του Αρείου Πάγου για το εάν έ</w:t>
      </w:r>
      <w:r>
        <w:rPr>
          <w:rFonts w:eastAsia="Times New Roman"/>
          <w:color w:val="000000"/>
          <w:szCs w:val="24"/>
        </w:rPr>
        <w:t>χει τελεστεί το αδίκημα της παρακώλυσης συγκοινωνιών για τις φετινές κινητοποιήσεις έγινε μετά την αλλαγή και την τροποποίηση του νόμου</w:t>
      </w:r>
      <w:r>
        <w:rPr>
          <w:rFonts w:eastAsia="Times New Roman"/>
          <w:color w:val="000000"/>
          <w:szCs w:val="24"/>
        </w:rPr>
        <w:t>.</w:t>
      </w:r>
      <w:r>
        <w:rPr>
          <w:rFonts w:eastAsia="Times New Roman"/>
          <w:color w:val="000000"/>
          <w:szCs w:val="24"/>
        </w:rPr>
        <w:t xml:space="preserve"> </w:t>
      </w:r>
      <w:r>
        <w:rPr>
          <w:rFonts w:eastAsia="Times New Roman"/>
          <w:color w:val="000000"/>
          <w:szCs w:val="24"/>
        </w:rPr>
        <w:t>Δ</w:t>
      </w:r>
      <w:r>
        <w:rPr>
          <w:rFonts w:eastAsia="Times New Roman"/>
          <w:color w:val="000000"/>
          <w:szCs w:val="24"/>
        </w:rPr>
        <w:t xml:space="preserve">εν έγινε πριν. </w:t>
      </w:r>
    </w:p>
    <w:p w14:paraId="0EE0FBF9"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Επίσης, στη συνάντηση που έγινε με τον Πρωθυπουργό και με εκπροσώπους των αγροτικών μπλόκων</w:t>
      </w:r>
      <w:r>
        <w:rPr>
          <w:rFonts w:eastAsia="Times New Roman"/>
          <w:color w:val="000000"/>
          <w:szCs w:val="24"/>
        </w:rPr>
        <w:t>,</w:t>
      </w:r>
      <w:r>
        <w:rPr>
          <w:rFonts w:eastAsia="Times New Roman"/>
          <w:color w:val="000000"/>
          <w:szCs w:val="24"/>
        </w:rPr>
        <w:t xml:space="preserve"> ήταν σε γ</w:t>
      </w:r>
      <w:r>
        <w:rPr>
          <w:rFonts w:eastAsia="Times New Roman"/>
          <w:color w:val="000000"/>
          <w:szCs w:val="24"/>
        </w:rPr>
        <w:t>νώση του Πρωθυπουργού ότι το άρθρο είχε ήδη αλλάξει και ότι αυτή η αλλαγή δεν αρκεί, είτε για να σταματήσουν ποινικές διώξεις, δίκες ή και ακόμη να μην υπάρχει περαιτέρω ταλαιπωρία σε βάρος των αγροτών.</w:t>
      </w:r>
    </w:p>
    <w:p w14:paraId="0EE0FBFA"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σας πω, θα το καταθέσω και στα Πρακτικά, όπου μπορ</w:t>
      </w:r>
      <w:r>
        <w:rPr>
          <w:rFonts w:eastAsia="Times New Roman"/>
          <w:color w:val="000000"/>
          <w:szCs w:val="24"/>
        </w:rPr>
        <w:t xml:space="preserve">είτε να τα πάρετε: Τρίπολη, Άργος για κινητοποιήσεις του 2011, του 2012, του 2013, Λάρισα, Θεσσαλία κλήσεις για προκαταρκτική εξέταση για τις φετινές κινητοποιήσεις, με κάθε αλλαγή που κάνατε στο 292 του Ποινικού Κώδικα. </w:t>
      </w:r>
    </w:p>
    <w:p w14:paraId="0EE0FBFB" w14:textId="77777777" w:rsidR="000548F6" w:rsidRDefault="005C1E3B">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το καταθέσω στα Πρακτικά</w:t>
      </w:r>
      <w:r>
        <w:rPr>
          <w:rFonts w:eastAsia="Times New Roman"/>
          <w:color w:val="000000"/>
          <w:szCs w:val="24"/>
        </w:rPr>
        <w:t>,</w:t>
      </w:r>
      <w:r>
        <w:rPr>
          <w:rFonts w:eastAsia="Times New Roman"/>
          <w:color w:val="000000"/>
          <w:szCs w:val="24"/>
        </w:rPr>
        <w:t xml:space="preserve"> για ν</w:t>
      </w:r>
      <w:r>
        <w:rPr>
          <w:rFonts w:eastAsia="Times New Roman"/>
          <w:color w:val="000000"/>
          <w:szCs w:val="24"/>
        </w:rPr>
        <w:t xml:space="preserve">α είναι και σε γνώση σας. </w:t>
      </w:r>
    </w:p>
    <w:p w14:paraId="0EE0FBFC"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szCs w:val="24"/>
        </w:rPr>
        <w:t>(Στο σημείο αυτό ο Βουλευτής κ. Ιωάννης Γκιόκας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EE0FBFD"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Λοιπόν, αυτό εδώ </w:t>
      </w:r>
      <w:r>
        <w:rPr>
          <w:rFonts w:eastAsia="Times New Roman"/>
          <w:szCs w:val="24"/>
        </w:rPr>
        <w:t>το πράγμα, αυτή η βιομηχανία σε βάρος κινητοποιήσεων αγροτών και άλλων κλάδων των εργαζομένων πρέπει να σταματήσει. Εμείς κάναμε μία πρόταση σαν κόμμα, καταθέσαμε μία τροπολογία, μπορείτε να τη βελτιώσετε. Δύο φορές έχει απορριφθεί η συγκεκριμένη τροπολογί</w:t>
      </w:r>
      <w:r>
        <w:rPr>
          <w:rFonts w:eastAsia="Times New Roman"/>
          <w:szCs w:val="24"/>
        </w:rPr>
        <w:t>α</w:t>
      </w:r>
      <w:r>
        <w:rPr>
          <w:rFonts w:eastAsia="Times New Roman"/>
          <w:szCs w:val="24"/>
        </w:rPr>
        <w:t>,</w:t>
      </w:r>
      <w:r>
        <w:rPr>
          <w:rFonts w:eastAsia="Times New Roman"/>
          <w:szCs w:val="24"/>
        </w:rPr>
        <w:t xml:space="preserve"> με συνοπτικές διαδικασίες</w:t>
      </w:r>
      <w:r>
        <w:rPr>
          <w:rFonts w:eastAsia="Times New Roman"/>
          <w:szCs w:val="24"/>
        </w:rPr>
        <w:t>,</w:t>
      </w:r>
      <w:r>
        <w:rPr>
          <w:rFonts w:eastAsia="Times New Roman"/>
          <w:szCs w:val="24"/>
        </w:rPr>
        <w:t xml:space="preserve"> σε νομοσχέδια εδώ στη Βουλή. Μπορείτε να φέρετε ή να βρείτε έναν τρόπο νομικό, προκειμένου να εξαλειφθεί το αξιόποινο αυτών των πράξεων. </w:t>
      </w:r>
    </w:p>
    <w:p w14:paraId="0EE0FBFE"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Θυμίζω ότι υπάρχει νομικό κοινοβουλευτικό προηγούμενο από το 1997, όταν υπήρχε </w:t>
      </w:r>
      <w:r>
        <w:rPr>
          <w:rFonts w:eastAsia="Times New Roman"/>
          <w:szCs w:val="24"/>
        </w:rPr>
        <w:t>αντίστοιχη ρύθμιση</w:t>
      </w:r>
      <w:r>
        <w:rPr>
          <w:rFonts w:eastAsia="Times New Roman"/>
          <w:szCs w:val="24"/>
        </w:rPr>
        <w:t>,</w:t>
      </w:r>
      <w:r>
        <w:rPr>
          <w:rFonts w:eastAsia="Times New Roman"/>
          <w:szCs w:val="24"/>
        </w:rPr>
        <w:t xml:space="preserve"> που είχε εισαχθεί και είχε εξαλειφθεί το αξιόποινο προηγούμενο τέτοιων πράξεων. Και βασικά πρέπει να αλλάξει το άρθρο 292 του Ποινικού Κώδικα προκειμένου </w:t>
      </w:r>
      <w:r>
        <w:rPr>
          <w:rFonts w:eastAsia="Times New Roman"/>
          <w:szCs w:val="24"/>
        </w:rPr>
        <w:t>τ</w:t>
      </w:r>
      <w:r>
        <w:rPr>
          <w:rFonts w:eastAsia="Times New Roman"/>
          <w:szCs w:val="24"/>
        </w:rPr>
        <w:t>ο αδίκημα της παρακώλυσης των συγκοινωνιών να μη στρέφεται σε βάρος κινητοποιήσεω</w:t>
      </w:r>
      <w:r>
        <w:rPr>
          <w:rFonts w:eastAsia="Times New Roman"/>
          <w:szCs w:val="24"/>
        </w:rPr>
        <w:t>ν αγροτών ή άλλων κλάδων εργαζομένων</w:t>
      </w:r>
      <w:r>
        <w:rPr>
          <w:rFonts w:eastAsia="Times New Roman"/>
          <w:szCs w:val="24"/>
        </w:rPr>
        <w:t>,</w:t>
      </w:r>
      <w:r>
        <w:rPr>
          <w:rFonts w:eastAsia="Times New Roman"/>
          <w:szCs w:val="24"/>
        </w:rPr>
        <w:t xml:space="preserve"> που επιλέγουν συλλογικά, επαναλαμβάνω, τέτοιες μορφές πάλης. </w:t>
      </w:r>
    </w:p>
    <w:p w14:paraId="0EE0FBFF" w14:textId="77777777" w:rsidR="000548F6" w:rsidRDefault="005C1E3B">
      <w:pPr>
        <w:spacing w:before="100" w:beforeAutospacing="1" w:after="100" w:afterAutospacing="1" w:line="600" w:lineRule="auto"/>
        <w:ind w:firstLine="720"/>
        <w:contextualSpacing/>
        <w:jc w:val="both"/>
        <w:rPr>
          <w:rFonts w:ascii="Times New Roman" w:eastAsia="Times New Roman" w:hAnsi="Times New Roman" w:cs="Times New Roman"/>
          <w:szCs w:val="24"/>
        </w:rPr>
      </w:pPr>
      <w:r>
        <w:rPr>
          <w:rFonts w:eastAsia="Times New Roman"/>
          <w:szCs w:val="24"/>
        </w:rPr>
        <w:t>Είναι δική σας ευθύνη, λοιπόν, να βρείτε τον τρόπο και γρήγορα, προκειμένου να αλλάξετε αυτό το απαράδεκτο καθεστώς, που στο κάτω</w:t>
      </w:r>
      <w:r>
        <w:rPr>
          <w:rFonts w:eastAsia="Times New Roman"/>
          <w:szCs w:val="24"/>
        </w:rPr>
        <w:t xml:space="preserve"> </w:t>
      </w:r>
      <w:r>
        <w:rPr>
          <w:rFonts w:eastAsia="Times New Roman"/>
          <w:szCs w:val="24"/>
        </w:rPr>
        <w:t>κάτω ήταν και η δική σας δ</w:t>
      </w:r>
      <w:r>
        <w:rPr>
          <w:rFonts w:eastAsia="Times New Roman"/>
          <w:szCs w:val="24"/>
        </w:rPr>
        <w:t xml:space="preserve">έσμευση και προεκλογικά πριν </w:t>
      </w:r>
      <w:r>
        <w:rPr>
          <w:rFonts w:eastAsia="Times New Roman"/>
          <w:szCs w:val="24"/>
        </w:rPr>
        <w:t xml:space="preserve">από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lastRenderedPageBreak/>
        <w:t>Γενάρη του 2015, αλλά θυμάμαι και πολλοί Βουλευτές του ΣΥΡΙΖΑ την τροπολογία που επανειλημμένα κατέθετε το ΚΚΕ –και τη στήριζα</w:t>
      </w:r>
      <w:r>
        <w:rPr>
          <w:rFonts w:eastAsia="Times New Roman"/>
          <w:szCs w:val="24"/>
        </w:rPr>
        <w:t>ν</w:t>
      </w:r>
      <w:r>
        <w:rPr>
          <w:rFonts w:eastAsia="Times New Roman"/>
          <w:szCs w:val="24"/>
        </w:rPr>
        <w:t>- αλλά αυτό φυσικά ήταν μέχρι τον Γενάρη του 2015.</w:t>
      </w:r>
    </w:p>
    <w:p w14:paraId="0EE0FC00"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szCs w:val="24"/>
        </w:rPr>
        <w:t>Από εκεί και πέρα, παρά το γεγονός ότι πο</w:t>
      </w:r>
      <w:r>
        <w:rPr>
          <w:rFonts w:eastAsia="Times New Roman"/>
          <w:szCs w:val="24"/>
        </w:rPr>
        <w:t xml:space="preserve">λλές φορές την έχουμε καταθέσει, ούτε η Κυβέρνηση αλλά ούτε και κανένας Βουλευτής του ΣΥΡΙΖΑ έχει στηρίξει την τροπολογία αυτή του ΚΚΕ. </w:t>
      </w:r>
    </w:p>
    <w:p w14:paraId="0EE0FC01"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szCs w:val="24"/>
        </w:rPr>
        <w:t>Σας ευχαριστώ.</w:t>
      </w:r>
    </w:p>
    <w:p w14:paraId="0EE0FC02" w14:textId="77777777" w:rsidR="000548F6" w:rsidRDefault="005C1E3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Γκιόκα. </w:t>
      </w:r>
    </w:p>
    <w:p w14:paraId="0EE0FC03" w14:textId="77777777" w:rsidR="000548F6" w:rsidRDefault="005C1E3B">
      <w:pPr>
        <w:spacing w:line="600" w:lineRule="auto"/>
        <w:ind w:firstLine="720"/>
        <w:contextualSpacing/>
        <w:jc w:val="both"/>
        <w:rPr>
          <w:rFonts w:eastAsia="Times New Roman" w:cs="Times New Roman"/>
          <w:szCs w:val="24"/>
        </w:rPr>
      </w:pPr>
      <w:r>
        <w:rPr>
          <w:rFonts w:eastAsia="Times New Roman"/>
          <w:szCs w:val="24"/>
        </w:rPr>
        <w:t xml:space="preserve">Ορίστε, κύριε Υπουργέ, έχετε τον λόγο. </w:t>
      </w:r>
      <w:r>
        <w:rPr>
          <w:rFonts w:eastAsia="Times New Roman" w:cs="Times New Roman"/>
          <w:szCs w:val="24"/>
        </w:rPr>
        <w:t xml:space="preserve"> </w:t>
      </w:r>
    </w:p>
    <w:p w14:paraId="0EE0FC0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πολύ, κύριε Πρόεδρε.</w:t>
      </w:r>
    </w:p>
    <w:p w14:paraId="0EE0FC0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Κύριε Γκιόκα, κατ’ αρχ</w:t>
      </w:r>
      <w:r>
        <w:rPr>
          <w:rFonts w:eastAsia="Times New Roman" w:cs="Times New Roman"/>
          <w:szCs w:val="24"/>
        </w:rPr>
        <w:t>άς</w:t>
      </w:r>
      <w:r>
        <w:rPr>
          <w:rFonts w:eastAsia="Times New Roman" w:cs="Times New Roman"/>
          <w:szCs w:val="24"/>
        </w:rPr>
        <w:t xml:space="preserve"> γνωρίζω πολύ καλά ότι οι ευαισθησίες μου δεν ενδιαφέρουν κανέναν. Και δεν πρέπει να ενδιαφέρουν κανέναν.</w:t>
      </w:r>
    </w:p>
    <w:p w14:paraId="0EE0FC06"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ΓΚΙΟΚΑΣ:</w:t>
      </w:r>
      <w:r>
        <w:rPr>
          <w:rFonts w:eastAsia="Times New Roman" w:cs="Times New Roman"/>
          <w:szCs w:val="24"/>
        </w:rPr>
        <w:t xml:space="preserve"> Όχι, δεν τις αμφισβητώ είπα.</w:t>
      </w:r>
    </w:p>
    <w:p w14:paraId="0EE0FC0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Δικαιωμάτων):</w:t>
      </w:r>
      <w:r>
        <w:rPr>
          <w:rFonts w:eastAsia="Times New Roman" w:cs="Times New Roman"/>
          <w:szCs w:val="24"/>
        </w:rPr>
        <w:t xml:space="preserve"> Το κατάλαβα. Σας ευχαριστώ.</w:t>
      </w:r>
    </w:p>
    <w:p w14:paraId="0EE0FC0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Όμως, το θέμα δεν είναι οι ευαισθησίες του καθενός, εννοώ οι απόψεις οι θεωρητικές. Το θέμα είναι ότι</w:t>
      </w:r>
      <w:r>
        <w:rPr>
          <w:rFonts w:eastAsia="Times New Roman" w:cs="Times New Roman"/>
          <w:szCs w:val="24"/>
        </w:rPr>
        <w:t xml:space="preserve"> ο πολιτικός χαρακτήρας συνιστά προϋπόθεση θεσμικών ενεργειών. Και γι’ αυτό</w:t>
      </w:r>
      <w:r>
        <w:rPr>
          <w:rFonts w:eastAsia="Times New Roman" w:cs="Times New Roman"/>
          <w:szCs w:val="24"/>
        </w:rPr>
        <w:t>ν</w:t>
      </w:r>
      <w:r>
        <w:rPr>
          <w:rFonts w:eastAsia="Times New Roman" w:cs="Times New Roman"/>
          <w:szCs w:val="24"/>
        </w:rPr>
        <w:t xml:space="preserve"> τον λόγο το αναφέρω, διότι πιστεύω πραγματικά ότι συντρέχουν εδώ προϋποθέσεις για κάποιες θεσμικές ενέργειες, όπως ανέφερα προηγουμένως.</w:t>
      </w:r>
    </w:p>
    <w:p w14:paraId="0EE0FC0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Η δυσκολία είναι ότι εμείς χρειαζόμαστε μια ρύθμιση που να αφορά συγκεκριμένες κατηγορίες πολιτών. Δεν μπορούμε να αποποινικοποιήσουμε γενικά την παρακώληση συγκοινωνιών. Μία ποινική ρύθμιση γι’ αυτή την περίπτωση τη χρειαζόμαστε. Επειδή εκκρεμούν διώξεις,</w:t>
      </w:r>
      <w:r>
        <w:rPr>
          <w:rFonts w:eastAsia="Times New Roman" w:cs="Times New Roman"/>
          <w:szCs w:val="24"/>
        </w:rPr>
        <w:t xml:space="preserve"> η φωτογραφική, αν θέλετε, επέμβαση ή η επέμβαση για ορισμένους μόνο πολίτες είναι εξαιρετικά δύσκολη συνταγματικά και τεχνικά. </w:t>
      </w:r>
    </w:p>
    <w:p w14:paraId="0EE0FC0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Υπάρχει και τώρα διέξοδος. Η διέξοδος είναι ότι η άσκηση συνταγματικών δικαιωμάτων, όπως είναι το δικαίωμα της συνάθροισης, οφε</w:t>
      </w:r>
      <w:r>
        <w:rPr>
          <w:rFonts w:eastAsia="Times New Roman" w:cs="Times New Roman"/>
          <w:szCs w:val="24"/>
        </w:rPr>
        <w:t xml:space="preserve">ίλει να οδηγεί σε μία άρση του άδικου χαρακτήρα της παρακώλυσης </w:t>
      </w:r>
      <w:r>
        <w:rPr>
          <w:rFonts w:eastAsia="Times New Roman" w:cs="Times New Roman"/>
          <w:szCs w:val="24"/>
        </w:rPr>
        <w:lastRenderedPageBreak/>
        <w:t>συγκοινωνιών. Αυτό, όμως, η δικαιοσύνη θα το εκτιμήσει αυτή τη στιγμή, χωρίς να μπορεί να παρέμβει η Βουλή.</w:t>
      </w:r>
    </w:p>
    <w:p w14:paraId="0EE0FC0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Η Βουλή έχει δύο εργαλεία: την αμνηστία –γι’ αυτό σας ανέφερα προηγουμένως τις θέσει</w:t>
      </w:r>
      <w:r>
        <w:rPr>
          <w:rFonts w:eastAsia="Times New Roman" w:cs="Times New Roman"/>
          <w:szCs w:val="24"/>
        </w:rPr>
        <w:t>ς μου για το πολιτικό έγκλημα- και την παραγραφή υπό όρους. Εγώ σας βεβαιώνω ότι το Υπουργείο θα κάνει κάθε δυνατή προσπάθεια προς τη δεύτερη κατεύθυνση και θα πάρει πρωτοβουλίες. Η αμνηστία είναι θέμα της Βουλής γενικότερα.</w:t>
      </w:r>
    </w:p>
    <w:p w14:paraId="0EE0FC0C"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EE0FC0D"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Λαμπρούλης): </w:t>
      </w:r>
      <w:r>
        <w:rPr>
          <w:rFonts w:eastAsia="Times New Roman" w:cs="Times New Roman"/>
          <w:szCs w:val="24"/>
        </w:rPr>
        <w:t>Ευχαριστούμε τον κύριο Υπουργό.</w:t>
      </w:r>
    </w:p>
    <w:p w14:paraId="0EE0FC0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w:t>
      </w:r>
      <w:r>
        <w:rPr>
          <w:rFonts w:eastAsia="Times New Roman" w:cs="Times New Roman"/>
          <w:szCs w:val="24"/>
        </w:rPr>
        <w:t xml:space="preserve"> για την ιστορία του κτηρίου και τον τρόπο οργάνωσης και λειτουργίας </w:t>
      </w:r>
      <w:r>
        <w:rPr>
          <w:rFonts w:eastAsia="Times New Roman" w:cs="Times New Roman"/>
          <w:szCs w:val="24"/>
        </w:rPr>
        <w:lastRenderedPageBreak/>
        <w:t xml:space="preserve">της Βουλής των Ελλήνων, τριάντα έξι μαθήτριες και μαθητές και δύο συνοδοί εκπαιδευτικοί από το 3ο Δημοτικό Σχολείο Πόρτο Ράφτη. </w:t>
      </w:r>
    </w:p>
    <w:p w14:paraId="0EE0FC0F" w14:textId="77777777" w:rsidR="000548F6" w:rsidRDefault="005C1E3B">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EE0FC10"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w:t>
      </w:r>
      <w:r>
        <w:rPr>
          <w:rFonts w:eastAsia="Times New Roman" w:cs="Times New Roman"/>
          <w:szCs w:val="24"/>
        </w:rPr>
        <w:t>πτέρυγες της Βουλής)</w:t>
      </w:r>
    </w:p>
    <w:p w14:paraId="0EE0FC1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πρώτη </w:t>
      </w:r>
      <w:r>
        <w:rPr>
          <w:rFonts w:eastAsia="Times New Roman" w:cs="Times New Roman"/>
          <w:szCs w:val="24"/>
        </w:rPr>
        <w:t xml:space="preserve">με αριθμό 921/30-5-2016 </w:t>
      </w:r>
      <w:r>
        <w:rPr>
          <w:rFonts w:eastAsia="Times New Roman" w:cs="Times New Roman"/>
          <w:szCs w:val="24"/>
        </w:rPr>
        <w:t>επίκαιρη ερώτηση δεύτερου κύκλου του Βουλευτή Δωδεκανήσου του Συνασπισμού Ριζοσπαστικής Αριστεράς κ. Ηλία Καματερού προς τον Υπουργό Περιβάλλοντος και Ενέργειας, σχετικά με την ανάγκη ύπαρξ</w:t>
      </w:r>
      <w:r>
        <w:rPr>
          <w:rFonts w:eastAsia="Times New Roman" w:cs="Times New Roman"/>
          <w:szCs w:val="24"/>
        </w:rPr>
        <w:t>ης χωροταξικού σχεδιασμού.</w:t>
      </w:r>
    </w:p>
    <w:p w14:paraId="0EE0FC1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Στη</w:t>
      </w:r>
      <w:r>
        <w:rPr>
          <w:rFonts w:eastAsia="Times New Roman" w:cs="Times New Roman"/>
          <w:szCs w:val="24"/>
        </w:rPr>
        <w:t>ν επίκαιρη</w:t>
      </w:r>
      <w:r>
        <w:rPr>
          <w:rFonts w:eastAsia="Times New Roman" w:cs="Times New Roman"/>
          <w:szCs w:val="24"/>
        </w:rPr>
        <w:t xml:space="preserve"> ερώτηση θα απαντήσει ο Αναπληρωτής Υπουργός Περιβάλλοντος και Ενέργειας κ. Τσιρώνης.</w:t>
      </w:r>
    </w:p>
    <w:p w14:paraId="0EE0FC1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Κύριε Καματερέ, έχετε τον λόγο.</w:t>
      </w:r>
    </w:p>
    <w:p w14:paraId="0EE0FC1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w:t>
      </w:r>
    </w:p>
    <w:p w14:paraId="0EE0FC1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με την ερώτησή μου αυτή ήθελα να εκφράσω</w:t>
      </w:r>
      <w:r>
        <w:rPr>
          <w:rFonts w:eastAsia="Times New Roman" w:cs="Times New Roman"/>
          <w:szCs w:val="24"/>
        </w:rPr>
        <w:t xml:space="preserve"> την αγωνία όχι μόνο τη δική μου, αλλά και όλων όσ</w:t>
      </w:r>
      <w:r>
        <w:rPr>
          <w:rFonts w:eastAsia="Times New Roman" w:cs="Times New Roman"/>
          <w:szCs w:val="24"/>
        </w:rPr>
        <w:t>οι</w:t>
      </w:r>
      <w:r>
        <w:rPr>
          <w:rFonts w:eastAsia="Times New Roman" w:cs="Times New Roman"/>
          <w:szCs w:val="24"/>
        </w:rPr>
        <w:t xml:space="preserve"> έδωσαν αγώνες τα προηγούμενα χρόνια –και πρώτα πρώτα εσείς- για θέματα όπως το χωροταξικό.</w:t>
      </w:r>
    </w:p>
    <w:p w14:paraId="0EE0FC16"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Ξέρετε ότι το μοντέλο ανάπτυξης που ακολουθήθηκε από την περασμένη περίοδο, τα περασμένα χρόνια</w:t>
      </w:r>
      <w:r>
        <w:rPr>
          <w:rFonts w:eastAsia="Times New Roman" w:cs="Times New Roman"/>
          <w:szCs w:val="24"/>
        </w:rPr>
        <w:t>,</w:t>
      </w:r>
      <w:r>
        <w:rPr>
          <w:rFonts w:eastAsia="Times New Roman" w:cs="Times New Roman"/>
          <w:szCs w:val="24"/>
        </w:rPr>
        <w:t xml:space="preserve"> από τις προηγού</w:t>
      </w:r>
      <w:r>
        <w:rPr>
          <w:rFonts w:eastAsia="Times New Roman" w:cs="Times New Roman"/>
          <w:szCs w:val="24"/>
        </w:rPr>
        <w:t>μενες κυβερνήσεις, ήταν διάτρητο. Αυτό σκόπιμα το είχαν έτσι, κατά τη γνώμη μου. Τους εξυπηρετούσε</w:t>
      </w:r>
      <w:r>
        <w:rPr>
          <w:rFonts w:eastAsia="Times New Roman" w:cs="Times New Roman"/>
          <w:szCs w:val="24"/>
        </w:rPr>
        <w:t>,</w:t>
      </w:r>
      <w:r>
        <w:rPr>
          <w:rFonts w:eastAsia="Times New Roman" w:cs="Times New Roman"/>
          <w:szCs w:val="24"/>
        </w:rPr>
        <w:t xml:space="preserve"> για να  αναπτύσσεται η διαπλοκή, οι πελατειακές σχέσεις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Δεν υπήρχαν σαφή χωροταξικά ή</w:t>
      </w:r>
      <w:r>
        <w:rPr>
          <w:rFonts w:eastAsia="Times New Roman" w:cs="Times New Roman"/>
          <w:szCs w:val="24"/>
        </w:rPr>
        <w:t>,</w:t>
      </w:r>
      <w:r>
        <w:rPr>
          <w:rFonts w:eastAsia="Times New Roman" w:cs="Times New Roman"/>
          <w:szCs w:val="24"/>
        </w:rPr>
        <w:t xml:space="preserve"> όπου υπήρχαν, ευνοούσαν κερδοφόρες επιχειρήσεις</w:t>
      </w:r>
      <w:r>
        <w:rPr>
          <w:rFonts w:eastAsia="Times New Roman" w:cs="Times New Roman"/>
          <w:szCs w:val="24"/>
        </w:rPr>
        <w:t>,</w:t>
      </w:r>
      <w:r>
        <w:rPr>
          <w:rFonts w:eastAsia="Times New Roman" w:cs="Times New Roman"/>
          <w:szCs w:val="24"/>
        </w:rPr>
        <w:t xml:space="preserve"> που λυμαί</w:t>
      </w:r>
      <w:r>
        <w:rPr>
          <w:rFonts w:eastAsia="Times New Roman" w:cs="Times New Roman"/>
          <w:szCs w:val="24"/>
        </w:rPr>
        <w:t xml:space="preserve">νονταν τους τόκους. Δεν ολοκληρώθηκε </w:t>
      </w:r>
      <w:r>
        <w:rPr>
          <w:rFonts w:eastAsia="Times New Roman" w:cs="Times New Roman"/>
          <w:szCs w:val="24"/>
        </w:rPr>
        <w:t>Κ</w:t>
      </w:r>
      <w:r>
        <w:rPr>
          <w:rFonts w:eastAsia="Times New Roman" w:cs="Times New Roman"/>
          <w:szCs w:val="24"/>
        </w:rPr>
        <w:t xml:space="preserve">τηματολόγιο, δεν ολοκληρώθηκαν  δασικοί χάρτες, το θεσμικό πλαίσιο προστασίας των περιοχών </w:t>
      </w:r>
      <w:r>
        <w:rPr>
          <w:rFonts w:eastAsia="Times New Roman" w:cs="Times New Roman"/>
          <w:szCs w:val="24"/>
        </w:rPr>
        <w:t>«</w:t>
      </w:r>
      <w:r>
        <w:rPr>
          <w:rFonts w:eastAsia="Times New Roman" w:cs="Times New Roman"/>
          <w:szCs w:val="24"/>
          <w:lang w:val="en-US"/>
        </w:rPr>
        <w:t>N</w:t>
      </w:r>
      <w:r>
        <w:rPr>
          <w:rFonts w:eastAsia="Times New Roman" w:cs="Times New Roman"/>
          <w:szCs w:val="24"/>
        </w:rPr>
        <w:t>ATURA</w:t>
      </w:r>
      <w:r>
        <w:rPr>
          <w:rFonts w:eastAsia="Times New Roman" w:cs="Times New Roman"/>
          <w:szCs w:val="24"/>
        </w:rPr>
        <w:t>»</w:t>
      </w:r>
      <w:r>
        <w:rPr>
          <w:rFonts w:eastAsia="Times New Roman" w:cs="Times New Roman"/>
          <w:szCs w:val="24"/>
        </w:rPr>
        <w:t xml:space="preserve"> δεν ολοκληρώθηκε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Τα γνωρίζετε πολύ καλά. Βέβαια, εσείς έχετε δώσει αγώνες και το αναγνωρίζουμε. Και μάλιστα</w:t>
      </w:r>
      <w:r>
        <w:rPr>
          <w:rFonts w:eastAsia="Times New Roman" w:cs="Times New Roman"/>
          <w:szCs w:val="24"/>
        </w:rPr>
        <w:t xml:space="preserve"> τελευταία έχετε δώσει αγώνες και για τους δασικούς χάρτες. </w:t>
      </w:r>
    </w:p>
    <w:p w14:paraId="0EE0FC1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τώρα να περιοριστώ στο θέμα του τουρισμού, παρ’ όλο που όλα αυτά που σας είπα πριν μας ενδιαφέρουν. </w:t>
      </w:r>
    </w:p>
    <w:p w14:paraId="0EE0FC1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Ξεπερνώντας το θέμα της αξιολόγησης και μπαίνοντας σιγά σιγά ή, αν θέλετε, απότομα κα</w:t>
      </w:r>
      <w:r>
        <w:rPr>
          <w:rFonts w:eastAsia="Times New Roman" w:cs="Times New Roman"/>
          <w:szCs w:val="24"/>
        </w:rPr>
        <w:t>ι βίαια σε μία πορεία ανάπτυξης, πρέπει να έχουμε τα απαραίτητα εργαλεία. Τα εργαλεία, λοιπόν, που δεν είχαν ή τα στρεβλά εργαλεία που είχαν οι προηγούμενοι εμείς είτε πρέπει να τα διορθώσουμε είτε πρέπει να δούμε πώς θα δημιουργήσουμε τα δικά μας. Ξέρω πο</w:t>
      </w:r>
      <w:r>
        <w:rPr>
          <w:rFonts w:eastAsia="Times New Roman" w:cs="Times New Roman"/>
          <w:szCs w:val="24"/>
        </w:rPr>
        <w:t xml:space="preserve">λύ καλά ότι χρειάζεται πολύς χρόνος για </w:t>
      </w:r>
      <w:r>
        <w:rPr>
          <w:rFonts w:eastAsia="Times New Roman" w:cs="Times New Roman"/>
          <w:szCs w:val="24"/>
        </w:rPr>
        <w:t>τα</w:t>
      </w:r>
      <w:r>
        <w:rPr>
          <w:rFonts w:eastAsia="Times New Roman" w:cs="Times New Roman"/>
          <w:szCs w:val="24"/>
        </w:rPr>
        <w:t xml:space="preserve"> χωροταξικά. Όμως, πρέπει να σταματήσουμε με κάθε τρόπο αυτό που γινόταν ως τώρα -και γίνομαι συγκεκριμένος- για τον τουρισμό και για τις κορεσμένες περιοχές,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γίνεται στην Κω και σε άλλα νησιά</w:t>
      </w:r>
      <w:r>
        <w:rPr>
          <w:rFonts w:eastAsia="Times New Roman" w:cs="Times New Roman"/>
          <w:szCs w:val="24"/>
        </w:rPr>
        <w:t>…</w:t>
      </w:r>
    </w:p>
    <w:p w14:paraId="0EE0FC1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0EE0FC1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EE0FC1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να χτίζονται, δηλαδή, συνέχεια -και τα επιδότησαν τα περασμένα χρόνια οι προηγούμενες κυβερνήσεις- τεράστια ξενοδοχεία, πεντάστερα, όχι μόνο</w:t>
      </w:r>
      <w:r>
        <w:rPr>
          <w:rFonts w:eastAsia="Times New Roman" w:cs="Times New Roman"/>
          <w:szCs w:val="24"/>
        </w:rPr>
        <w:t xml:space="preserve"> σε βάρος της τοπικής οικονομίας, αλλά και σε βάρος του φυσικού περιβάλλοντος. Έδωσαν το δικαίωμα υπερπροσφοράς κι έτσι δημιουργήθηκε ένα τεράστιο πρόβλημα στην τοπική οικονομία. Την πίτα τη μοιράζονται και την καρπώνονται 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Και όσο πάει κ</w:t>
      </w:r>
      <w:r>
        <w:rPr>
          <w:rFonts w:eastAsia="Times New Roman" w:cs="Times New Roman"/>
          <w:szCs w:val="24"/>
        </w:rPr>
        <w:t xml:space="preserve">λείνουν μικρές επιχειρήσεις, πολύ περισσότερο που δουλεύουν αυτές οι επιχειρήσεις με το σύστημα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w:t>
      </w:r>
    </w:p>
    <w:p w14:paraId="0EE0FC1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Ενώ δηλαδή αυξάνονται –και αυτό έχει μεγάλη σημασία- οι αφίξεις και υποτίθεται ότι θα έπρεπε να ωφελείται η τοπική κοινωνία, οι εργαζόμενοι, οι </w:t>
      </w:r>
      <w:r>
        <w:rPr>
          <w:rFonts w:eastAsia="Times New Roman" w:cs="Times New Roman"/>
          <w:szCs w:val="24"/>
        </w:rPr>
        <w:t>μικροεπιχειρηματίες κ.λπ., γίνεται το αντίθετο. Είμαστε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σε ένα μοντέλο που στο τέλος θα απορροφήσουν όλους τους πλουτοπαραγωγικούς πόρους της περιοχής και θα προχωρήσουν να πάνε αλλού. </w:t>
      </w:r>
    </w:p>
    <w:p w14:paraId="0EE0FC1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Εσείς τα ξέρετε πολύ καλά αυτά. Η περιοχή</w:t>
      </w:r>
      <w:r>
        <w:rPr>
          <w:rFonts w:eastAsia="Times New Roman" w:cs="Times New Roman"/>
          <w:szCs w:val="24"/>
        </w:rPr>
        <w:t>,</w:t>
      </w:r>
      <w:r>
        <w:rPr>
          <w:rFonts w:eastAsia="Times New Roman" w:cs="Times New Roman"/>
          <w:szCs w:val="24"/>
        </w:rPr>
        <w:t xml:space="preserve"> ενώ με μελέτες έχε</w:t>
      </w:r>
      <w:r>
        <w:rPr>
          <w:rFonts w:eastAsia="Times New Roman" w:cs="Times New Roman"/>
          <w:szCs w:val="24"/>
        </w:rPr>
        <w:t>ι κηρυχθεί εδώ και καιρό…</w:t>
      </w:r>
    </w:p>
    <w:p w14:paraId="0EE0FC1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Καματερέ, έχετε και δευτερολογία. Ολοκληρώνετε.</w:t>
      </w:r>
    </w:p>
    <w:p w14:paraId="0EE0FC1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Εντάξει, κύριε Πρόεδρε, τελείωσα.</w:t>
      </w:r>
    </w:p>
    <w:p w14:paraId="0EE0FC2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0EE0FC2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w:t>
      </w:r>
      <w:r>
        <w:rPr>
          <w:rFonts w:eastAsia="Times New Roman" w:cs="Times New Roman"/>
          <w:b/>
          <w:szCs w:val="24"/>
        </w:rPr>
        <w:t>(Αναπληρωτής Υπουργός Περιβάλλοντος και Ενέργειας):</w:t>
      </w:r>
      <w:r>
        <w:rPr>
          <w:rFonts w:eastAsia="Times New Roman" w:cs="Times New Roman"/>
          <w:szCs w:val="24"/>
        </w:rPr>
        <w:t xml:space="preserve"> Ευχαριστώ, κύριε Πρόεδρε.</w:t>
      </w:r>
    </w:p>
    <w:p w14:paraId="0EE0FC2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Βουλευτά, θίξατε ένα ζήτημα το οποίο είναι πάρα πολύ σύνθετο και καυτό. Πράγματι, όπως πολύ σωστά είπατε, παραλάβαμε μία χωροταξική πολιτική για τον τουρισμό</w:t>
      </w:r>
      <w:r>
        <w:rPr>
          <w:rFonts w:eastAsia="Times New Roman" w:cs="Times New Roman"/>
          <w:szCs w:val="24"/>
        </w:rPr>
        <w:t>,</w:t>
      </w:r>
      <w:r>
        <w:rPr>
          <w:rFonts w:eastAsia="Times New Roman" w:cs="Times New Roman"/>
          <w:szCs w:val="24"/>
        </w:rPr>
        <w:t xml:space="preserve"> η οποία ήταν </w:t>
      </w:r>
      <w:r>
        <w:rPr>
          <w:rFonts w:eastAsia="Times New Roman" w:cs="Times New Roman"/>
          <w:szCs w:val="24"/>
        </w:rPr>
        <w:t xml:space="preserve">διάτρητη. Δεν χρειάζεται να επιχειρηματολογήσω πολιτικά επ’ αυτού, γιατί ήδη το Συμβούλιο της Επικρατείας έκρινε άκυρο το ειδικό χωροταξικό </w:t>
      </w:r>
      <w:r>
        <w:rPr>
          <w:rFonts w:eastAsia="Times New Roman" w:cs="Times New Roman"/>
          <w:szCs w:val="24"/>
        </w:rPr>
        <w:t xml:space="preserve">για τον </w:t>
      </w:r>
      <w:r>
        <w:rPr>
          <w:rFonts w:eastAsia="Times New Roman" w:cs="Times New Roman"/>
          <w:szCs w:val="24"/>
        </w:rPr>
        <w:t>τουρισμό, το τελευταίο της προηγούμενης κυβέρνησης.</w:t>
      </w:r>
    </w:p>
    <w:p w14:paraId="0EE0FC2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Μάλιστα, από ό,τι πληροφορούμαστε, οι εισηγήσεις είναι π</w:t>
      </w:r>
      <w:r>
        <w:rPr>
          <w:rFonts w:eastAsia="Times New Roman" w:cs="Times New Roman"/>
          <w:szCs w:val="24"/>
        </w:rPr>
        <w:t>άρα πολύ αρνητικές –βέβαια δεν μπορώ να προκαταλάβω τη δικαιοσύνη- αλλά φοβόμαστε, υπάρχουν αυτές οι ενδείξεις, ότι και το χωροταξικό του 2009, το προηγούμενο</w:t>
      </w:r>
      <w:r>
        <w:rPr>
          <w:rFonts w:eastAsia="Times New Roman" w:cs="Times New Roman"/>
          <w:szCs w:val="24"/>
        </w:rPr>
        <w:t>,</w:t>
      </w:r>
      <w:r>
        <w:rPr>
          <w:rFonts w:eastAsia="Times New Roman" w:cs="Times New Roman"/>
          <w:szCs w:val="24"/>
        </w:rPr>
        <w:t xml:space="preserve"> δηλαδή, κινδυνεύει να «πέσει» στο Συμβούλιο της Επικρατείας. Μάλιστα, η επιδίκαση αυτή έχει καθυ</w:t>
      </w:r>
      <w:r>
        <w:rPr>
          <w:rFonts w:eastAsia="Times New Roman" w:cs="Times New Roman"/>
          <w:szCs w:val="24"/>
        </w:rPr>
        <w:t>στερήσει</w:t>
      </w:r>
      <w:r>
        <w:rPr>
          <w:rFonts w:eastAsia="Times New Roman" w:cs="Times New Roman"/>
          <w:szCs w:val="24"/>
        </w:rPr>
        <w:t>,</w:t>
      </w:r>
      <w:r>
        <w:rPr>
          <w:rFonts w:eastAsia="Times New Roman" w:cs="Times New Roman"/>
          <w:szCs w:val="24"/>
        </w:rPr>
        <w:t xml:space="preserve"> διότι απλώς απέχουν οι δικηγόροι. Πιθανά να είχε ήδη «πέσει» και να είχαμε πολύ σοβαρό πρόβλημα.</w:t>
      </w:r>
    </w:p>
    <w:p w14:paraId="0EE0FC2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εκφέρω μία άποψη, η οποία δεν είναι δική μου, είναι άποψη επιστημόνων, μου την έχουν μεταφέρει στα συνέδριά τους οι χωροτάκτες, ότι αυτά τα ειδικά</w:t>
      </w:r>
      <w:r>
        <w:rPr>
          <w:rFonts w:eastAsia="Times New Roman" w:cs="Times New Roman"/>
          <w:szCs w:val="24"/>
        </w:rPr>
        <w:t xml:space="preserve"> χωροταξικά είχαν ένα μείζον πρόβλημα. Πήγαιναν να επιταχύνουν</w:t>
      </w:r>
      <w:r>
        <w:rPr>
          <w:rFonts w:eastAsia="Times New Roman" w:cs="Times New Roman"/>
          <w:szCs w:val="24"/>
        </w:rPr>
        <w:t>,</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τις επενδύσεις σε μια δραστηριότητα, στη δραστηριότητα του τουρισμού στον ιδιωτικό τομέα, με έναν τρόπο τελείως λαθεμένο. Ο τρόπος αυτός ήταν να είναι υπερκείμενα αυτά τα ειδικά χω</w:t>
      </w:r>
      <w:r>
        <w:rPr>
          <w:rFonts w:eastAsia="Times New Roman" w:cs="Times New Roman"/>
          <w:szCs w:val="24"/>
        </w:rPr>
        <w:t>ροταξικά των περιφερειακών χωροταξικών. Να προηγείται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επιθυμία του ιδιώτη να πάρει μία χωροθέτηση και μία χρήση γης σε μία περιοχή από το συνολικό χωροταξικό της </w:t>
      </w:r>
      <w:r>
        <w:rPr>
          <w:rFonts w:eastAsia="Times New Roman" w:cs="Times New Roman"/>
          <w:szCs w:val="24"/>
        </w:rPr>
        <w:lastRenderedPageBreak/>
        <w:t>περιοχής</w:t>
      </w:r>
      <w:r>
        <w:rPr>
          <w:rFonts w:eastAsia="Times New Roman" w:cs="Times New Roman"/>
          <w:szCs w:val="24"/>
        </w:rPr>
        <w:t>,</w:t>
      </w:r>
      <w:r>
        <w:rPr>
          <w:rFonts w:eastAsia="Times New Roman" w:cs="Times New Roman"/>
          <w:szCs w:val="24"/>
        </w:rPr>
        <w:t xml:space="preserve"> είτε αυτό λέγεται ανεμογεννήτριες είτε λέγεται μεγάλη ξενοδοχειακή μονάδα</w:t>
      </w:r>
      <w:r>
        <w:rPr>
          <w:rFonts w:eastAsia="Times New Roman" w:cs="Times New Roman"/>
          <w:szCs w:val="24"/>
        </w:rPr>
        <w:t xml:space="preserve"> είτε λέγεται οτιδήποτε τέτοιο.</w:t>
      </w:r>
    </w:p>
    <w:p w14:paraId="0EE0FC2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Αυτή η λογική των ειδικών χωροταξικών, να είναι υπερκείμενα των περιφερειακών χωροταξικών, να μην πάμε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ως πολιτεία να πούμε τι χρειάζεται αυτή η περιφέρεια, τι φέρουσα ικανότητα έχει, τι επιθυμούμε συνολικά και μετά</w:t>
      </w:r>
      <w:r>
        <w:rPr>
          <w:rFonts w:eastAsia="Times New Roman" w:cs="Times New Roman"/>
          <w:szCs w:val="24"/>
        </w:rPr>
        <w:t xml:space="preserve"> από κάτω τα ειδικά χωροταξικά, ώστε να υπηρετούν αυτή την πολιτική, πήγαμε να κάνουμε το ανάποδο. Αυτό προφανώς δεν οδήγησε πουθενά. Οδήγησε στα αποτελέσματα που ξέρετε κι εσείς.</w:t>
      </w:r>
    </w:p>
    <w:p w14:paraId="0EE0FC2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Το πρόβλημα είναι ότι αυτή τη στιγμή βρισκόμαστε σε μία κατάσταση πραγματικ</w:t>
      </w:r>
      <w:r>
        <w:rPr>
          <w:rFonts w:eastAsia="Times New Roman" w:cs="Times New Roman"/>
          <w:szCs w:val="24"/>
        </w:rPr>
        <w:t>ά να μην έχουμε χωροταξικό τουρισμού. Το ένα που έχουμε από το 2009 είναι υπό αίρεση. Δεν ξέρουν οι υπηρεσίες αν θα ισχύσει ή εάν δεν θα ισχύσει, ώστε να πατήσουμε πάνω και να φτιάξουμε ένα καινούρ</w:t>
      </w:r>
      <w:r>
        <w:rPr>
          <w:rFonts w:eastAsia="Times New Roman" w:cs="Times New Roman"/>
          <w:szCs w:val="24"/>
        </w:rPr>
        <w:t>γ</w:t>
      </w:r>
      <w:r>
        <w:rPr>
          <w:rFonts w:eastAsia="Times New Roman" w:cs="Times New Roman"/>
          <w:szCs w:val="24"/>
        </w:rPr>
        <w:t xml:space="preserve">ιο. Και από την άλλη μεριά, το άλλο έχει καταργηθεί ούτως </w:t>
      </w:r>
      <w:r>
        <w:rPr>
          <w:rFonts w:eastAsia="Times New Roman" w:cs="Times New Roman"/>
          <w:szCs w:val="24"/>
        </w:rPr>
        <w:t>ή άλλως από το Συμβούλιο της Επικρατείας.</w:t>
      </w:r>
    </w:p>
    <w:p w14:paraId="0EE0FC2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λοιπόν, εμείς αυτό που κάνουμε είναι ότι εντατικά φτιάξαμε ήδη τις προδιαγραφές του καινούρ</w:t>
      </w:r>
      <w:r>
        <w:rPr>
          <w:rFonts w:eastAsia="Times New Roman" w:cs="Times New Roman"/>
          <w:szCs w:val="24"/>
        </w:rPr>
        <w:t>γ</w:t>
      </w:r>
      <w:r>
        <w:rPr>
          <w:rFonts w:eastAsia="Times New Roman" w:cs="Times New Roman"/>
          <w:szCs w:val="24"/>
        </w:rPr>
        <w:t xml:space="preserve">ιου χωροταξικού. Από εκεί και πέρα, εκτιμούμε </w:t>
      </w:r>
      <w:r>
        <w:rPr>
          <w:rFonts w:eastAsia="Times New Roman" w:cs="Times New Roman"/>
          <w:szCs w:val="24"/>
        </w:rPr>
        <w:t>–</w:t>
      </w:r>
      <w:r>
        <w:rPr>
          <w:rFonts w:eastAsia="Times New Roman" w:cs="Times New Roman"/>
          <w:szCs w:val="24"/>
        </w:rPr>
        <w:t xml:space="preserve">εάν στηριχθούμε βέβαια στις </w:t>
      </w:r>
      <w:r>
        <w:rPr>
          <w:rFonts w:eastAsia="Times New Roman" w:cs="Times New Roman"/>
          <w:szCs w:val="24"/>
        </w:rPr>
        <w:t>Υ</w:t>
      </w:r>
      <w:r>
        <w:rPr>
          <w:rFonts w:eastAsia="Times New Roman" w:cs="Times New Roman"/>
          <w:szCs w:val="24"/>
        </w:rPr>
        <w:t>πηρεσίες που έχουμε, γιατί δεν</w:t>
      </w:r>
      <w:r>
        <w:rPr>
          <w:rFonts w:eastAsia="Times New Roman" w:cs="Times New Roman"/>
          <w:szCs w:val="24"/>
        </w:rPr>
        <w:t xml:space="preserve"> έχουμε και άλλον τρόπο προς το παρόν, εκτός αν αναθέσουμε έργο έξω, αλλά αυτό σημαίνει δαπάνη που δεν είμαστε αυτή τη στιγμή σε θέση να την καλύψουμε</w:t>
      </w:r>
      <w:r>
        <w:rPr>
          <w:rFonts w:eastAsia="Times New Roman" w:cs="Times New Roman"/>
          <w:szCs w:val="24"/>
        </w:rPr>
        <w:t>–,</w:t>
      </w:r>
      <w:r>
        <w:rPr>
          <w:rFonts w:eastAsia="Times New Roman" w:cs="Times New Roman"/>
          <w:szCs w:val="24"/>
        </w:rPr>
        <w:t xml:space="preserve"> πιστεύουμε άμεσα</w:t>
      </w:r>
      <w:r>
        <w:rPr>
          <w:rFonts w:eastAsia="Times New Roman" w:cs="Times New Roman"/>
          <w:szCs w:val="24"/>
        </w:rPr>
        <w:t>,</w:t>
      </w:r>
      <w:r>
        <w:rPr>
          <w:rFonts w:eastAsia="Times New Roman" w:cs="Times New Roman"/>
          <w:szCs w:val="24"/>
        </w:rPr>
        <w:t xml:space="preserve"> στους επόμενους μήνες, μέχρι το τέλος του χρόνου, να έχουμε το καινούρ</w:t>
      </w:r>
      <w:r>
        <w:rPr>
          <w:rFonts w:eastAsia="Times New Roman" w:cs="Times New Roman"/>
          <w:szCs w:val="24"/>
        </w:rPr>
        <w:t>γ</w:t>
      </w:r>
      <w:r>
        <w:rPr>
          <w:rFonts w:eastAsia="Times New Roman" w:cs="Times New Roman"/>
          <w:szCs w:val="24"/>
        </w:rPr>
        <w:t>ιο χωροταξικό.</w:t>
      </w:r>
      <w:r>
        <w:rPr>
          <w:rFonts w:eastAsia="Times New Roman" w:cs="Times New Roman"/>
          <w:szCs w:val="24"/>
        </w:rPr>
        <w:t xml:space="preserve"> Όλα αυτά θα απαντηθούν εκεί και θα συνεχίσω και στη δευτερολογία μου.</w:t>
      </w:r>
    </w:p>
    <w:p w14:paraId="0EE0FC2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0FC2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0EE0FC2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Καματερέ, έχετε τον λόγο.</w:t>
      </w:r>
    </w:p>
    <w:p w14:paraId="0EE0FC2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w:t>
      </w:r>
    </w:p>
    <w:p w14:paraId="0EE0FC2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πολύ ευχάριστο αυτό που λέτε, γιατί είναι πάρ</w:t>
      </w:r>
      <w:r>
        <w:rPr>
          <w:rFonts w:eastAsia="Times New Roman" w:cs="Times New Roman"/>
          <w:szCs w:val="24"/>
        </w:rPr>
        <w:t>α πολύ δύσκολο μέχρι τέλος του χρόνου να έχουμε ένα καινούρ</w:t>
      </w:r>
      <w:r>
        <w:rPr>
          <w:rFonts w:eastAsia="Times New Roman" w:cs="Times New Roman"/>
          <w:szCs w:val="24"/>
        </w:rPr>
        <w:t>γ</w:t>
      </w:r>
      <w:r>
        <w:rPr>
          <w:rFonts w:eastAsia="Times New Roman" w:cs="Times New Roman"/>
          <w:szCs w:val="24"/>
        </w:rPr>
        <w:t>ιο χωροταξικό. Ξέρουμε ότι χρειάζεται μεγάλη διαδικασία.</w:t>
      </w:r>
    </w:p>
    <w:p w14:paraId="0EE0FC2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Όμως, επιτρέψτε μου, να βάλω το ερώτημα και να επιμείνω στο εξής</w:t>
      </w:r>
      <w:r>
        <w:rPr>
          <w:rFonts w:eastAsia="Times New Roman" w:cs="Times New Roman"/>
          <w:szCs w:val="24"/>
        </w:rPr>
        <w:t>:</w:t>
      </w:r>
      <w:r>
        <w:rPr>
          <w:rFonts w:eastAsia="Times New Roman" w:cs="Times New Roman"/>
          <w:szCs w:val="24"/>
        </w:rPr>
        <w:t xml:space="preserve"> Τι θα γίνει μέχρι τότε; Το λέω επειδή θα ψηφίσουμε σύντομα και τον αναπτυ</w:t>
      </w:r>
      <w:r>
        <w:rPr>
          <w:rFonts w:eastAsia="Times New Roman" w:cs="Times New Roman"/>
          <w:szCs w:val="24"/>
        </w:rPr>
        <w:t>ξιακό νόμο και θα τρέχει ο αναπτυξιακός νόμος και θα ζητηθούν επενδύσεις, θα γίνουν ενισχύσεις. Το λέω για να μην κάνουμε τα ίδια που έκαναν οι άλλοι και πάνε εκεί που πήγαν των προηγούμενων</w:t>
      </w:r>
      <w:r>
        <w:rPr>
          <w:rFonts w:eastAsia="Times New Roman" w:cs="Times New Roman"/>
          <w:szCs w:val="24"/>
        </w:rPr>
        <w:t>,</w:t>
      </w:r>
      <w:r>
        <w:rPr>
          <w:rFonts w:eastAsia="Times New Roman" w:cs="Times New Roman"/>
          <w:szCs w:val="24"/>
        </w:rPr>
        <w:t xml:space="preserve"> που όχι μόνο δεν θα βοηθήσουν την ανάπτυξη της περιφέρειας, πολύ</w:t>
      </w:r>
      <w:r>
        <w:rPr>
          <w:rFonts w:eastAsia="Times New Roman" w:cs="Times New Roman"/>
          <w:szCs w:val="24"/>
        </w:rPr>
        <w:t xml:space="preserve"> περισσότερο της νησιωτικής, αλλά θα δημιουργήσουν και στρεβλώσεις και παραπάνω προβλήματα. </w:t>
      </w:r>
    </w:p>
    <w:p w14:paraId="0EE0FC2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Ξέρουμε πόσο ανάγκη έχουμε αυτά τα αναπτυξιακά προγράμματα να διοχετευτούν σε μικρομεσαίες επιχειρήσεις και σε κοινοπραξίες και θα τα συζητήσουμε και στον αναπτυξι</w:t>
      </w:r>
      <w:r>
        <w:rPr>
          <w:rFonts w:eastAsia="Times New Roman" w:cs="Times New Roman"/>
          <w:szCs w:val="24"/>
        </w:rPr>
        <w:t xml:space="preserve">ακό νόμο βέβαια. Θα πρέπει </w:t>
      </w:r>
      <w:r>
        <w:rPr>
          <w:rFonts w:eastAsia="Times New Roman" w:cs="Times New Roman"/>
          <w:szCs w:val="24"/>
        </w:rPr>
        <w:lastRenderedPageBreak/>
        <w:t>κατά τη γνώμη μου να βρούμε ασφαλιστικές δικλίδες για το πώς δεν θα γίνουν τα ίδια που γίνονταν την προηγούμενη περίοδο.</w:t>
      </w:r>
    </w:p>
    <w:p w14:paraId="0EE0FC2F" w14:textId="77777777" w:rsidR="000548F6" w:rsidRDefault="005C1E3B">
      <w:pPr>
        <w:spacing w:line="600" w:lineRule="auto"/>
        <w:ind w:firstLine="720"/>
        <w:jc w:val="both"/>
        <w:rPr>
          <w:rFonts w:eastAsia="Times New Roman"/>
          <w:szCs w:val="24"/>
        </w:rPr>
      </w:pPr>
      <w:r>
        <w:rPr>
          <w:rFonts w:eastAsia="Times New Roman"/>
          <w:szCs w:val="24"/>
        </w:rPr>
        <w:t>Επιτρέψτε μου εδώ στο</w:t>
      </w:r>
      <w:r>
        <w:rPr>
          <w:rFonts w:eastAsia="Times New Roman"/>
          <w:szCs w:val="24"/>
        </w:rPr>
        <w:t>ν</w:t>
      </w:r>
      <w:r>
        <w:rPr>
          <w:rFonts w:eastAsia="Times New Roman"/>
          <w:szCs w:val="24"/>
        </w:rPr>
        <w:t xml:space="preserve"> χρόνο που έχω, κύριε Πρόεδρε, να τοποθετηθώ σε κάτι. Γιατί πάνω σε αυτό το θέμα, να μ</w:t>
      </w:r>
      <w:r>
        <w:rPr>
          <w:rFonts w:eastAsia="Times New Roman"/>
          <w:szCs w:val="24"/>
        </w:rPr>
        <w:t>η γίνονται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άλλα ξενοδοχεία σε κορεσμένες περιοχές </w:t>
      </w:r>
      <w:r>
        <w:rPr>
          <w:rFonts w:eastAsia="Times New Roman"/>
          <w:szCs w:val="24"/>
        </w:rPr>
        <w:t>–</w:t>
      </w:r>
      <w:r>
        <w:rPr>
          <w:rFonts w:eastAsia="Times New Roman"/>
          <w:szCs w:val="24"/>
        </w:rPr>
        <w:t>που είναι υπερκορεσμένες εδώ και δεκαπέντε χρόνια</w:t>
      </w:r>
      <w:r>
        <w:rPr>
          <w:rFonts w:eastAsia="Times New Roman"/>
          <w:szCs w:val="24"/>
        </w:rPr>
        <w:t>–</w:t>
      </w:r>
      <w:r>
        <w:rPr>
          <w:rFonts w:eastAsia="Times New Roman"/>
          <w:szCs w:val="24"/>
        </w:rPr>
        <w:t>, εξέφρασα μια ακραία άποψη</w:t>
      </w:r>
      <w:r>
        <w:rPr>
          <w:rFonts w:eastAsia="Times New Roman"/>
          <w:szCs w:val="24"/>
        </w:rPr>
        <w:t>,</w:t>
      </w:r>
      <w:r>
        <w:rPr>
          <w:rFonts w:eastAsia="Times New Roman"/>
          <w:szCs w:val="24"/>
        </w:rPr>
        <w:t xml:space="preserve"> ότι</w:t>
      </w:r>
      <w:r>
        <w:rPr>
          <w:rFonts w:eastAsia="Times New Roman"/>
          <w:szCs w:val="24"/>
        </w:rPr>
        <w:t>,</w:t>
      </w:r>
      <w:r>
        <w:rPr>
          <w:rFonts w:eastAsia="Times New Roman"/>
          <w:szCs w:val="24"/>
        </w:rPr>
        <w:t xml:space="preserve"> εάν γίνει αυτό, ακόμα και την Κυβέρνηση θα ρίξω. Και επειδή δόθηκε μεγάλη διάσταση πανελλαδικά, επιτρέψτε μου μι</w:t>
      </w:r>
      <w:r>
        <w:rPr>
          <w:rFonts w:eastAsia="Times New Roman"/>
          <w:szCs w:val="24"/>
        </w:rPr>
        <w:t>α σύντομη τοποθέτηση.</w:t>
      </w:r>
    </w:p>
    <w:p w14:paraId="0EE0FC30" w14:textId="77777777" w:rsidR="000548F6" w:rsidRDefault="005C1E3B">
      <w:pPr>
        <w:spacing w:line="600" w:lineRule="auto"/>
        <w:ind w:firstLine="720"/>
        <w:jc w:val="both"/>
        <w:rPr>
          <w:rFonts w:eastAsia="Times New Roman"/>
          <w:szCs w:val="24"/>
        </w:rPr>
      </w:pPr>
      <w:r>
        <w:rPr>
          <w:rFonts w:eastAsia="Times New Roman"/>
          <w:szCs w:val="24"/>
        </w:rPr>
        <w:t>Ναι, είναι μια ακραία τοποθέτηση</w:t>
      </w:r>
      <w:r>
        <w:rPr>
          <w:rFonts w:eastAsia="Times New Roman"/>
          <w:szCs w:val="24"/>
        </w:rPr>
        <w:t>,</w:t>
      </w:r>
      <w:r>
        <w:rPr>
          <w:rFonts w:eastAsia="Times New Roman"/>
          <w:szCs w:val="24"/>
        </w:rPr>
        <w:t xml:space="preserve"> που θέλει να εκφράσει την ακραία πίεση που θα ασκήσουμε -κι εγώ προσωπικά- για να μη συμβεί αυτό το πράγμα. Γιατί, ξέρετε, έμπαινε το ερώτημα «μα</w:t>
      </w:r>
      <w:r>
        <w:rPr>
          <w:rFonts w:eastAsia="Times New Roman"/>
          <w:szCs w:val="24"/>
        </w:rPr>
        <w:t>,</w:t>
      </w:r>
      <w:r>
        <w:rPr>
          <w:rFonts w:eastAsia="Times New Roman"/>
          <w:szCs w:val="24"/>
        </w:rPr>
        <w:t xml:space="preserve"> καλά</w:t>
      </w:r>
      <w:r>
        <w:rPr>
          <w:rFonts w:eastAsia="Times New Roman"/>
          <w:szCs w:val="24"/>
        </w:rPr>
        <w:t>,</w:t>
      </w:r>
      <w:r>
        <w:rPr>
          <w:rFonts w:eastAsia="Times New Roman"/>
          <w:szCs w:val="24"/>
        </w:rPr>
        <w:t xml:space="preserve"> δεν ρίξατε την Κυβέρνηση και ψηφίσατε τα πάντα </w:t>
      </w:r>
      <w:r>
        <w:rPr>
          <w:rFonts w:eastAsia="Times New Roman"/>
          <w:szCs w:val="24"/>
        </w:rPr>
        <w:t>εδώ, μνημόνια κ.λπ.</w:t>
      </w:r>
      <w:r>
        <w:rPr>
          <w:rFonts w:eastAsia="Times New Roman"/>
          <w:szCs w:val="24"/>
        </w:rPr>
        <w:t>,</w:t>
      </w:r>
      <w:r>
        <w:rPr>
          <w:rFonts w:eastAsia="Times New Roman"/>
          <w:szCs w:val="24"/>
        </w:rPr>
        <w:t xml:space="preserve"> και απειλείτε με αυτά εδώ τα επιμέρους ζητήματα;».</w:t>
      </w:r>
    </w:p>
    <w:p w14:paraId="0EE0FC31" w14:textId="77777777" w:rsidR="000548F6" w:rsidRDefault="005C1E3B">
      <w:pPr>
        <w:spacing w:line="600" w:lineRule="auto"/>
        <w:ind w:firstLine="720"/>
        <w:jc w:val="both"/>
        <w:rPr>
          <w:rFonts w:eastAsia="Times New Roman"/>
          <w:szCs w:val="24"/>
        </w:rPr>
      </w:pPr>
      <w:r>
        <w:rPr>
          <w:rFonts w:eastAsia="Times New Roman"/>
          <w:szCs w:val="24"/>
        </w:rPr>
        <w:lastRenderedPageBreak/>
        <w:t>Κοιτάξτε, πρώτον, είναι μερικά πράγματα που είναι αναστρέψιμα και είναι άλλα που δεν είναι αναστρέψιμα. Δηλαδή, η οικονομία σε έναν βαθμό, με όλα τα προβλήματα, είναι αναστρέψιμη. Η κα</w:t>
      </w:r>
      <w:r>
        <w:rPr>
          <w:rFonts w:eastAsia="Times New Roman"/>
          <w:szCs w:val="24"/>
        </w:rPr>
        <w:t>ταστροφή μιας περιοχής, μιας περιφέρειας και ενός νησιού ειδικότερα δεν είναι αναστρέψιμη.</w:t>
      </w:r>
    </w:p>
    <w:p w14:paraId="0EE0FC32" w14:textId="77777777" w:rsidR="000548F6" w:rsidRDefault="005C1E3B">
      <w:pPr>
        <w:spacing w:line="600" w:lineRule="auto"/>
        <w:ind w:firstLine="720"/>
        <w:jc w:val="both"/>
        <w:rPr>
          <w:rFonts w:eastAsia="Times New Roman"/>
          <w:szCs w:val="24"/>
        </w:rPr>
      </w:pPr>
      <w:r>
        <w:rPr>
          <w:rFonts w:eastAsia="Times New Roman"/>
          <w:szCs w:val="24"/>
        </w:rPr>
        <w:t>Δεύτερον, ο κόσμος ως τα τώρα -γιατί εμείς τον λαό πρέπει να εκφράζουμε εδώ μέσα κ</w:t>
      </w:r>
      <w:r>
        <w:rPr>
          <w:rFonts w:eastAsia="Times New Roman"/>
          <w:szCs w:val="24"/>
        </w:rPr>
        <w:t>α</w:t>
      </w:r>
      <w:r>
        <w:rPr>
          <w:rFonts w:eastAsia="Times New Roman"/>
          <w:szCs w:val="24"/>
        </w:rPr>
        <w:t>ι</w:t>
      </w:r>
      <w:r>
        <w:rPr>
          <w:rFonts w:eastAsia="Times New Roman"/>
          <w:szCs w:val="24"/>
        </w:rPr>
        <w:t>,</w:t>
      </w:r>
      <w:r>
        <w:rPr>
          <w:rFonts w:eastAsia="Times New Roman"/>
          <w:szCs w:val="24"/>
        </w:rPr>
        <w:t xml:space="preserve"> αν δεν τον εκφράζουμε, να παραιτηθούμε- καταλαβαίνει σε έναν βαθμό, υπομένει, δ</w:t>
      </w:r>
      <w:r>
        <w:rPr>
          <w:rFonts w:eastAsia="Times New Roman"/>
          <w:szCs w:val="24"/>
        </w:rPr>
        <w:t>υσφορεί μεν, αλλά περιμένει τις μνημονιακές δεσμεύσεις. Αυτό το καταλαβαίνει και υπομένει και μπορούμε να το εξηγήσουμε.</w:t>
      </w:r>
    </w:p>
    <w:p w14:paraId="0EE0FC33" w14:textId="77777777" w:rsidR="000548F6" w:rsidRDefault="005C1E3B">
      <w:pPr>
        <w:spacing w:line="600" w:lineRule="auto"/>
        <w:ind w:firstLine="720"/>
        <w:jc w:val="both"/>
        <w:rPr>
          <w:rFonts w:eastAsia="Times New Roman"/>
          <w:szCs w:val="24"/>
        </w:rPr>
      </w:pPr>
      <w:r>
        <w:rPr>
          <w:rFonts w:eastAsia="Times New Roman"/>
          <w:szCs w:val="24"/>
        </w:rPr>
        <w:t>Δεν μπορούμε να εξηγήσουμε και δεν θα μπορεί να περιμένει πράγματα τα οποία δεν έχουν σχέση με τις μνημονιακές δεσμεύσεις. Και δεν έχει</w:t>
      </w:r>
      <w:r>
        <w:rPr>
          <w:rFonts w:eastAsia="Times New Roman"/>
          <w:szCs w:val="24"/>
        </w:rPr>
        <w:t xml:space="preserve"> σχέση με αυτές τις δεσμεύσεις να απαγορεύσουμε να γίνονται άλλα μεγάλα ξενοδοχεία σε αυτές τις περιοχές. Δεν έχει σχέση με τις μνημονιακές δεσμεύσεις να απαγορεύσουμε να γίνονται επενδύσεις. Παράδειγμα χαρακτηριστικό, στην Κω, έγινε απέναντι από την Κάλυμ</w:t>
      </w:r>
      <w:r>
        <w:rPr>
          <w:rFonts w:eastAsia="Times New Roman"/>
          <w:szCs w:val="24"/>
        </w:rPr>
        <w:t>νο με επιδότηση αναρριχητικό κέντρο σε ένα ξενοδοχείο. Πού; Απέναντι από την Κάλυμνο</w:t>
      </w:r>
      <w:r>
        <w:rPr>
          <w:rFonts w:eastAsia="Times New Roman"/>
          <w:szCs w:val="24"/>
        </w:rPr>
        <w:t>,</w:t>
      </w:r>
      <w:r>
        <w:rPr>
          <w:rFonts w:eastAsia="Times New Roman"/>
          <w:szCs w:val="24"/>
        </w:rPr>
        <w:t xml:space="preserve"> που πρέπει </w:t>
      </w:r>
      <w:r>
        <w:rPr>
          <w:rFonts w:eastAsia="Times New Roman"/>
          <w:szCs w:val="24"/>
        </w:rPr>
        <w:lastRenderedPageBreak/>
        <w:t>να αναπτυχθεί για τον αναρριχητικό τουρισμό! Επίσης, δεν είναι δυνατόν να επιτρέψουμε να γίνει άλλη ιχθυοκαλλιέργεια στην Κάλυμνο. Δεν είναι μνημονιακή δέσμευσ</w:t>
      </w:r>
      <w:r>
        <w:rPr>
          <w:rFonts w:eastAsia="Times New Roman"/>
          <w:szCs w:val="24"/>
        </w:rPr>
        <w:t>η.</w:t>
      </w:r>
    </w:p>
    <w:p w14:paraId="0EE0FC34" w14:textId="77777777" w:rsidR="000548F6" w:rsidRDefault="005C1E3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EE0FC35" w14:textId="77777777" w:rsidR="000548F6" w:rsidRDefault="005C1E3B">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Ολοκληρώστε, παρακαλώ.</w:t>
      </w:r>
    </w:p>
    <w:p w14:paraId="0EE0FC36" w14:textId="77777777" w:rsidR="000548F6" w:rsidRDefault="005C1E3B">
      <w:pPr>
        <w:spacing w:line="600" w:lineRule="auto"/>
        <w:ind w:firstLine="720"/>
        <w:jc w:val="both"/>
        <w:rPr>
          <w:rFonts w:eastAsia="Times New Roman"/>
          <w:szCs w:val="24"/>
        </w:rPr>
      </w:pPr>
      <w:r>
        <w:rPr>
          <w:rFonts w:eastAsia="Times New Roman"/>
          <w:b/>
          <w:szCs w:val="24"/>
        </w:rPr>
        <w:t xml:space="preserve">ΗΛΙΑΣ ΚΑΜΑΤΕΡΟΣ: </w:t>
      </w:r>
      <w:r>
        <w:rPr>
          <w:rFonts w:eastAsia="Times New Roman"/>
          <w:szCs w:val="24"/>
        </w:rPr>
        <w:t xml:space="preserve">Δεν θέλω να κάνω κατάχρηση του χρόνου, κύριε Πρόεδρε. </w:t>
      </w:r>
    </w:p>
    <w:p w14:paraId="0EE0FC37" w14:textId="77777777" w:rsidR="000548F6" w:rsidRDefault="005C1E3B">
      <w:pPr>
        <w:spacing w:line="600" w:lineRule="auto"/>
        <w:ind w:firstLine="720"/>
        <w:jc w:val="both"/>
        <w:rPr>
          <w:rFonts w:eastAsia="Times New Roman"/>
          <w:szCs w:val="24"/>
        </w:rPr>
      </w:pPr>
      <w:r>
        <w:rPr>
          <w:rFonts w:eastAsia="Times New Roman"/>
          <w:szCs w:val="24"/>
        </w:rPr>
        <w:t xml:space="preserve">Την αγωνία αυτή εκφράζουμε με αυτές τις </w:t>
      </w:r>
      <w:r>
        <w:rPr>
          <w:rFonts w:eastAsia="Times New Roman"/>
          <w:szCs w:val="24"/>
        </w:rPr>
        <w:t>ακραίες θέσεις και ότι κινδυνεύουμε απ’ αυτό, δηλαδή από τα ζητήματα τα οποία δεν εξαρτώνται από μνημονιακές δεσμεύσεις και όχι από αυτά τα μεγάλα και σοβαρά που ψηφίζουμε για τους συγκεκριμένους λόγους και για το συγκεκριμένο νομοσχέδιο.</w:t>
      </w:r>
    </w:p>
    <w:p w14:paraId="0EE0FC38" w14:textId="77777777" w:rsidR="000548F6" w:rsidRDefault="005C1E3B">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ιος Λαμπρούλης):</w:t>
      </w:r>
      <w:r>
        <w:rPr>
          <w:rFonts w:eastAsia="Times New Roman"/>
          <w:szCs w:val="24"/>
        </w:rPr>
        <w:t xml:space="preserve"> Κύριε Υπουργέ, έχετε τον λόγο.</w:t>
      </w:r>
    </w:p>
    <w:p w14:paraId="0EE0FC39" w14:textId="77777777" w:rsidR="000548F6" w:rsidRDefault="005C1E3B">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Ευχαριστώ, κύριε Πρόεδρε.</w:t>
      </w:r>
    </w:p>
    <w:p w14:paraId="0EE0FC3A"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Θα ξεκινήσω συμμεριζόμενος την αγωνία σας. Είμαι από τους πρώτους </w:t>
      </w:r>
      <w:r>
        <w:rPr>
          <w:rFonts w:eastAsia="Times New Roman"/>
          <w:szCs w:val="24"/>
        </w:rPr>
        <w:t>ο οποίος</w:t>
      </w:r>
      <w:r>
        <w:rPr>
          <w:rFonts w:eastAsia="Times New Roman"/>
          <w:szCs w:val="24"/>
        </w:rPr>
        <w:t xml:space="preserve"> και στη Βουλή και ως ενεργός πολίτης ε</w:t>
      </w:r>
      <w:r>
        <w:rPr>
          <w:rFonts w:eastAsia="Times New Roman"/>
          <w:szCs w:val="24"/>
        </w:rPr>
        <w:t>ίχα τονίσει ότι με ένα συνταξιοδοτικό</w:t>
      </w:r>
      <w:r>
        <w:rPr>
          <w:rFonts w:eastAsia="Times New Roman"/>
          <w:szCs w:val="24"/>
        </w:rPr>
        <w:t>,</w:t>
      </w:r>
      <w:r>
        <w:rPr>
          <w:rFonts w:eastAsia="Times New Roman"/>
          <w:szCs w:val="24"/>
        </w:rPr>
        <w:t xml:space="preserve"> που δεν είναι ακριβώς όπως το θέλουμε, μπορούμε να πατήσουμε στα πόδια μας ένα, δύο, τρία χρόνια και να το αναθεωρήσουμε. Μπορούμε να αναθεωρήσουμε, αν είμαστε μια </w:t>
      </w:r>
      <w:r>
        <w:rPr>
          <w:rFonts w:eastAsia="Times New Roman"/>
          <w:szCs w:val="24"/>
        </w:rPr>
        <w:t>Κ</w:t>
      </w:r>
      <w:r>
        <w:rPr>
          <w:rFonts w:eastAsia="Times New Roman"/>
          <w:szCs w:val="24"/>
        </w:rPr>
        <w:t>υβέρνηση με κοινωνική ευαισθησία, πραγματικά μόλις η</w:t>
      </w:r>
      <w:r>
        <w:rPr>
          <w:rFonts w:eastAsia="Times New Roman"/>
          <w:szCs w:val="24"/>
        </w:rPr>
        <w:t xml:space="preserve"> οικονομία αρχίζει και ανορθώνεται, για να αλλάξουμε όλο το θεσμικό πλαίσιο και για τα εργασιακά και για τους μισθούς και για όλα αυτά. Η υπομονή της κοινωνίας πραγματικά μας στηρίζει και εμάς και γι’ αυτό μας στήριξε και σε δύο εκλογικές αναμετρήσεις.</w:t>
      </w:r>
    </w:p>
    <w:p w14:paraId="0EE0FC3B" w14:textId="77777777" w:rsidR="000548F6" w:rsidRDefault="005C1E3B">
      <w:pPr>
        <w:spacing w:line="600" w:lineRule="auto"/>
        <w:ind w:firstLine="720"/>
        <w:jc w:val="both"/>
        <w:rPr>
          <w:rFonts w:eastAsia="Times New Roman"/>
          <w:szCs w:val="24"/>
        </w:rPr>
      </w:pPr>
      <w:r>
        <w:rPr>
          <w:rFonts w:eastAsia="Times New Roman"/>
          <w:szCs w:val="24"/>
        </w:rPr>
        <w:t>Έχε</w:t>
      </w:r>
      <w:r>
        <w:rPr>
          <w:rFonts w:eastAsia="Times New Roman"/>
          <w:szCs w:val="24"/>
        </w:rPr>
        <w:t>τε, όμως, απόλυτο δίκιο ότι υπάρχουν πράξεις που είναι μη αναστρέψιμες. Είναι πράξεις που δεν γυρίζουν πίσω. Καταστρέφουν και δεν μπορούν μετά να διορθωθούν οι καταστροφές,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το πώς δομήσαμε τις πόλεις μας. Γι’ αυτό ένα χωροταξικό δεν ε</w:t>
      </w:r>
      <w:r>
        <w:rPr>
          <w:rFonts w:eastAsia="Times New Roman"/>
          <w:szCs w:val="24"/>
        </w:rPr>
        <w:t xml:space="preserve">ίναι απλά πυλώνας ανάπτυξης, είναι πραγματικά και θρυαλλίδα, αν δεν είναι σωστό το χωροταξικό, για μια υπανάπτυξη, για μια </w:t>
      </w:r>
      <w:r>
        <w:rPr>
          <w:rFonts w:eastAsia="Times New Roman"/>
          <w:szCs w:val="24"/>
        </w:rPr>
        <w:lastRenderedPageBreak/>
        <w:t>οικονομία αρπαχτής, την οποία η χώρα βίωσε επί δεκαετίες και την οδήγησε τελικά στα βράχια. Όλα αυτά τα συμμερίζομαι.</w:t>
      </w:r>
    </w:p>
    <w:p w14:paraId="0EE0FC3C" w14:textId="77777777" w:rsidR="000548F6" w:rsidRDefault="005C1E3B">
      <w:pPr>
        <w:spacing w:line="600" w:lineRule="auto"/>
        <w:ind w:firstLine="720"/>
        <w:jc w:val="both"/>
        <w:rPr>
          <w:rFonts w:eastAsia="Times New Roman"/>
          <w:szCs w:val="24"/>
        </w:rPr>
      </w:pPr>
      <w:r>
        <w:rPr>
          <w:rFonts w:eastAsia="Times New Roman"/>
          <w:szCs w:val="24"/>
        </w:rPr>
        <w:t>Ωστόσο, υπάρχει</w:t>
      </w:r>
      <w:r>
        <w:rPr>
          <w:rFonts w:eastAsia="Times New Roman"/>
          <w:szCs w:val="24"/>
        </w:rPr>
        <w:t xml:space="preserve"> ένα όριο. Όταν θες να στρίψεις μια κατάσταση, δεν στρίβει μέσα σε μία, δύο ώρες. Για παράδειγμα, υπάρχουν αυτή τη στιγμή επιχειρηματίες με εμπράγματα δικαιώματα. Έχουν πάρει κάποια άδεια, έχουν πάρει κάποιο προεδρικό διάταγμα από το Συμβούλιο της Επικρατε</w:t>
      </w:r>
      <w:r>
        <w:rPr>
          <w:rFonts w:eastAsia="Times New Roman"/>
          <w:szCs w:val="24"/>
        </w:rPr>
        <w:t>ίας. Δεν είναι απλό. Πρώτα απ’ όλα ακόμα και να πήγαινες να σταματήσεις μια τέτοια επένδυση, αν έχει ήδη δρομολογηθεί, μπορεί ο άλλος να πάει σε οποιοδήποτε πρωτοδικείο και να σου «ρίξει» την απόφαση και να σου πει: «Κύριε, εγώ έχω δημιουργήσει. Αν στον πρ</w:t>
      </w:r>
      <w:r>
        <w:rPr>
          <w:rFonts w:eastAsia="Times New Roman"/>
          <w:szCs w:val="24"/>
        </w:rPr>
        <w:t>οηγούμενο νόμο εγώ είχα δικαίωμα να έχω εδώ ένα μπακάλικο, δεν μπορεί ξαφνικά, ενώ έχω κάνει ήδη τα χαρτιά μου και την επένδυσή μου, να μου πεις τώρα απαγορεύεται</w:t>
      </w:r>
      <w:r>
        <w:rPr>
          <w:rFonts w:eastAsia="Times New Roman"/>
          <w:szCs w:val="24"/>
        </w:rPr>
        <w:t>.</w:t>
      </w:r>
      <w:r>
        <w:rPr>
          <w:rFonts w:eastAsia="Times New Roman"/>
          <w:szCs w:val="24"/>
        </w:rPr>
        <w:t xml:space="preserve">». </w:t>
      </w:r>
    </w:p>
    <w:p w14:paraId="0EE0FC3D" w14:textId="77777777" w:rsidR="000548F6" w:rsidRDefault="005C1E3B">
      <w:pPr>
        <w:spacing w:line="600" w:lineRule="auto"/>
        <w:ind w:firstLine="720"/>
        <w:jc w:val="both"/>
        <w:rPr>
          <w:rFonts w:eastAsia="Times New Roman"/>
          <w:szCs w:val="24"/>
        </w:rPr>
      </w:pPr>
      <w:r>
        <w:rPr>
          <w:rFonts w:eastAsia="Times New Roman"/>
          <w:szCs w:val="24"/>
        </w:rPr>
        <w:lastRenderedPageBreak/>
        <w:t>Υπάρχει –λένε- μια μεταβατική περίοδος</w:t>
      </w:r>
      <w:r>
        <w:rPr>
          <w:rFonts w:eastAsia="Times New Roman"/>
          <w:szCs w:val="24"/>
        </w:rPr>
        <w:t>,</w:t>
      </w:r>
      <w:r>
        <w:rPr>
          <w:rFonts w:eastAsia="Times New Roman"/>
          <w:szCs w:val="24"/>
        </w:rPr>
        <w:t xml:space="preserve"> που όντως έρχονται στο Υπουργείο επενδύσεις, που </w:t>
      </w:r>
      <w:r>
        <w:rPr>
          <w:rFonts w:eastAsia="Times New Roman"/>
          <w:szCs w:val="24"/>
        </w:rPr>
        <w:t>μπορώ να πω ειλικρινά δεν τις πιστεύω ως πολίτης, δεν τις πιστεύω ως άνθρωπος που παρακολουθεί τη χωροταξία, δεν έχουμε θετικές εισηγήσεις από επιστήμονες στις χωροταξίες, αλλά</w:t>
      </w:r>
      <w:r>
        <w:rPr>
          <w:rFonts w:eastAsia="Times New Roman"/>
          <w:szCs w:val="24"/>
        </w:rPr>
        <w:t>,</w:t>
      </w:r>
      <w:r>
        <w:rPr>
          <w:rFonts w:eastAsia="Times New Roman"/>
          <w:szCs w:val="24"/>
        </w:rPr>
        <w:t xml:space="preserve"> παρ’ όλα αυτά</w:t>
      </w:r>
      <w:r>
        <w:rPr>
          <w:rFonts w:eastAsia="Times New Roman"/>
          <w:szCs w:val="24"/>
        </w:rPr>
        <w:t>,</w:t>
      </w:r>
      <w:r>
        <w:rPr>
          <w:rFonts w:eastAsia="Times New Roman"/>
          <w:szCs w:val="24"/>
        </w:rPr>
        <w:t xml:space="preserve"> αναγκαζόμαστε και τις υπογράφουμε. Πολλές απ’ αυτές μάλιστα -εί</w:t>
      </w:r>
      <w:r>
        <w:rPr>
          <w:rFonts w:eastAsia="Times New Roman"/>
          <w:szCs w:val="24"/>
        </w:rPr>
        <w:t xml:space="preserve">πατε προηγουμένως για το μνημόνιο- είναι ήδη μνημονιακές. </w:t>
      </w:r>
    </w:p>
    <w:p w14:paraId="0EE0FC3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Θυμίζω ότι πριν </w:t>
      </w:r>
      <w:r>
        <w:rPr>
          <w:rFonts w:eastAsia="Times New Roman" w:cs="Times New Roman"/>
          <w:szCs w:val="24"/>
        </w:rPr>
        <w:t xml:space="preserve">από </w:t>
      </w:r>
      <w:r>
        <w:rPr>
          <w:rFonts w:eastAsia="Times New Roman" w:cs="Times New Roman"/>
          <w:szCs w:val="24"/>
        </w:rPr>
        <w:t>λίγες εβδομάδες επιτύχαμε μια πολύ μεγάλη νίκη, δηλαδή να καταργήσουμε το Κεφάλαιο Β΄ του ν.4269, ενώ ξέρετε πολύ καλά ότι ο ν. 4269 θεωρείται μνημονιακός νόμος του 2014 και αυτ</w:t>
      </w:r>
      <w:r>
        <w:rPr>
          <w:rFonts w:eastAsia="Times New Roman" w:cs="Times New Roman"/>
          <w:szCs w:val="24"/>
        </w:rPr>
        <w:t xml:space="preserve">ό το κεφάλαιο ήταν ό,τι χειρότερο. </w:t>
      </w:r>
    </w:p>
    <w:p w14:paraId="0EE0FC3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ίδιοι οι μελετητές των περιφερειακών χωροταξικών έλεγαν σε κάθε τόνο ότι «ευτυχώς που δεν γίνεται η χωροθέτηση της χώρας με τον ν.4269», που είναι μνημείο κακής νομοθέτησης, κατά την ταπεινή μου γνώμη και κατά τη γνώμ</w:t>
      </w:r>
      <w:r>
        <w:rPr>
          <w:rFonts w:eastAsia="Times New Roman" w:cs="Times New Roman"/>
          <w:szCs w:val="24"/>
        </w:rPr>
        <w:t xml:space="preserve">η των επιστημόνων. Το ότι βγάλαμε το Κεφάλαιο Β΄ είναι ένα βήμα στην </w:t>
      </w:r>
      <w:r>
        <w:rPr>
          <w:rFonts w:eastAsia="Times New Roman" w:cs="Times New Roman"/>
          <w:szCs w:val="24"/>
        </w:rPr>
        <w:lastRenderedPageBreak/>
        <w:t>κατεύθυνση που δίνεται. Τώρα, στο πολυνομοσχέδιο -πέρασε ίσως στα ψηλά- καταργήθηκε το Κεφάλαιο Β΄ και μας δίνει μια ελευθερία να πάμε ευθύς να κάνουμε μια δουλειά για τις χρήσεις γης</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να προστατεύσουμε αυτά που λέτε. </w:t>
      </w:r>
    </w:p>
    <w:p w14:paraId="0EE0FC4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το τονίζω, πράγματα τα οποία έχουν δημιουργήσει τετελεσμένα, επενδύσεις οι οποίες ήδη έγιναν, δεν είναι δυνατόν να τις σταματάμε με το πάτημα ενός κουμπιού. Πιθανόν –και δεν μπορώ να μπω σε επιμέρους παραδ</w:t>
      </w:r>
      <w:r>
        <w:rPr>
          <w:rFonts w:eastAsia="Times New Roman" w:cs="Times New Roman"/>
          <w:szCs w:val="24"/>
        </w:rPr>
        <w:t>είγματα- να πρέπει οι κάτοικοι να υποστούν μια, δυο, πέντε ακόμα τέτοιες επενδύσεις, ακόμα και αν η τοπική κοινότητα δεν τις πιστεύει, γιατί ήδη, ας πούμε, οι επενδυτές αυτοί είχαν κάνει μια ενέργεια, που τους έχει δημιουργήσει εμπράγματα δικαιώματα και το</w:t>
      </w:r>
      <w:r>
        <w:rPr>
          <w:rFonts w:eastAsia="Times New Roman" w:cs="Times New Roman"/>
          <w:szCs w:val="24"/>
        </w:rPr>
        <w:t xml:space="preserve"> λέω χωρίς να είμαι και δικηγόρος.</w:t>
      </w:r>
    </w:p>
    <w:p w14:paraId="0EE0FC4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Θα πω επίσης και κάτι άλλο. Το να κατεβάζεις τα ρολά σε όλες τις επενδύσεις και να λες αυτή τη στιγμή θεωρητικά ότι «εγώ απαγορεύω παντού, μέχρι να έχω καινούρ</w:t>
      </w:r>
      <w:r>
        <w:rPr>
          <w:rFonts w:eastAsia="Times New Roman" w:cs="Times New Roman"/>
          <w:szCs w:val="24"/>
        </w:rPr>
        <w:t>γ</w:t>
      </w:r>
      <w:r>
        <w:rPr>
          <w:rFonts w:eastAsia="Times New Roman" w:cs="Times New Roman"/>
          <w:szCs w:val="24"/>
        </w:rPr>
        <w:t>ιο χωροταξικό»</w:t>
      </w:r>
      <w:r>
        <w:rPr>
          <w:rFonts w:eastAsia="Times New Roman" w:cs="Times New Roman"/>
          <w:szCs w:val="24"/>
        </w:rPr>
        <w:t>,</w:t>
      </w:r>
      <w:r>
        <w:rPr>
          <w:rFonts w:eastAsia="Times New Roman" w:cs="Times New Roman"/>
          <w:szCs w:val="24"/>
        </w:rPr>
        <w:t xml:space="preserve"> θα ήταν πολύ χειρότερο και φυσικά δεν θα το κ</w:t>
      </w:r>
      <w:r>
        <w:rPr>
          <w:rFonts w:eastAsia="Times New Roman" w:cs="Times New Roman"/>
          <w:szCs w:val="24"/>
        </w:rPr>
        <w:t>άνει η Κυβέρνησή μας.</w:t>
      </w:r>
    </w:p>
    <w:p w14:paraId="0EE0FC42" w14:textId="77777777" w:rsidR="000548F6" w:rsidRDefault="005C1E3B">
      <w:pPr>
        <w:spacing w:line="600" w:lineRule="auto"/>
        <w:ind w:firstLine="709"/>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Δεν είπα αυτό το πράγμα.</w:t>
      </w:r>
    </w:p>
    <w:p w14:paraId="0EE0FC43" w14:textId="77777777" w:rsidR="000548F6" w:rsidRDefault="005C1E3B">
      <w:pPr>
        <w:spacing w:line="600" w:lineRule="auto"/>
        <w:ind w:firstLine="709"/>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Το ξέρω. Το λέω, όμως, εγώ ότι δεν θα το κάνουμε. </w:t>
      </w:r>
      <w:r>
        <w:rPr>
          <w:rFonts w:eastAsia="Times New Roman" w:cs="Times New Roman"/>
          <w:szCs w:val="24"/>
        </w:rPr>
        <w:t>Ευχαριστώ.</w:t>
      </w:r>
    </w:p>
    <w:p w14:paraId="0EE0FC44" w14:textId="77777777" w:rsidR="000548F6" w:rsidRDefault="005C1E3B">
      <w:pPr>
        <w:spacing w:line="600" w:lineRule="auto"/>
        <w:ind w:firstLine="709"/>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0EE0FC45"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 xml:space="preserve">Συνεχίζουμε με την πρώτη </w:t>
      </w:r>
      <w:r>
        <w:rPr>
          <w:rFonts w:eastAsia="Times New Roman" w:cs="Times New Roman"/>
          <w:szCs w:val="24"/>
        </w:rPr>
        <w:t>με</w:t>
      </w:r>
      <w:r>
        <w:rPr>
          <w:rFonts w:eastAsia="Times New Roman" w:cs="Times New Roman"/>
          <w:szCs w:val="24"/>
        </w:rPr>
        <w:t xml:space="preserve"> αριθμό 918/30-5-2016 επίκαιρη ερώτηση πρώτου κύκλου του Βουλευτή Ηρακλείου του Συνασπισμού Ριζοσπαστικής Αριστεράς κ. </w:t>
      </w:r>
      <w:r>
        <w:rPr>
          <w:rFonts w:eastAsia="Times New Roman" w:cs="Times New Roman"/>
          <w:bCs/>
          <w:szCs w:val="24"/>
        </w:rPr>
        <w:t>Νικολάου Ηγουμενίδη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w:t>
      </w:r>
      <w:r>
        <w:rPr>
          <w:rFonts w:eastAsia="Times New Roman" w:cs="Times New Roman"/>
          <w:szCs w:val="24"/>
        </w:rPr>
        <w:t>ά με την αντιμετώπιση επικαίρων ζητημάτων αγροτικής ανάπτυξης και αλιείας του Νομού Ηρακλείου.</w:t>
      </w:r>
    </w:p>
    <w:p w14:paraId="0EE0FC46"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επίκαιρη </w:t>
      </w:r>
      <w:r>
        <w:rPr>
          <w:rFonts w:eastAsia="Times New Roman" w:cs="Times New Roman"/>
          <w:szCs w:val="24"/>
        </w:rPr>
        <w:t>ερώτηση θα απαντήσει ο Υπουργός κ. Ευάγγελος Αποστόλου.</w:t>
      </w:r>
    </w:p>
    <w:p w14:paraId="0EE0FC47"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Κύριε Ηγουμενίδη, έχετε τον λόγο.</w:t>
      </w:r>
    </w:p>
    <w:p w14:paraId="0EE0FC48" w14:textId="77777777" w:rsidR="000548F6" w:rsidRDefault="005C1E3B">
      <w:pPr>
        <w:spacing w:line="600" w:lineRule="auto"/>
        <w:ind w:firstLine="709"/>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πολύ, κύριε Πρόεδρε.</w:t>
      </w:r>
    </w:p>
    <w:p w14:paraId="0EE0FC49"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Κύρι</w:t>
      </w:r>
      <w:r>
        <w:rPr>
          <w:rFonts w:eastAsia="Times New Roman" w:cs="Times New Roman"/>
          <w:szCs w:val="24"/>
        </w:rPr>
        <w:t>ε Υπουργέ, γνωρίζω από πολύ κοντά τις προσπάθειες που καταβάλλετε και εσείς και η Κυβέρνησή μας, για να σταθεί στα πόδια του ο αγροτικός τομέας. Γνωρίζετε, επίσης, καλύτερα από μένα ότι το τελευταίο διάστημα ο αγροτικός κόσμος και οι αλιείς του Νομού Ηρακλ</w:t>
      </w:r>
      <w:r>
        <w:rPr>
          <w:rFonts w:eastAsia="Times New Roman" w:cs="Times New Roman"/>
          <w:szCs w:val="24"/>
        </w:rPr>
        <w:t>είου αγωνιούν για δυο επίκαιρα ζητήματα</w:t>
      </w:r>
      <w:r>
        <w:rPr>
          <w:rFonts w:eastAsia="Times New Roman" w:cs="Times New Roman"/>
          <w:szCs w:val="24"/>
        </w:rPr>
        <w:t>,</w:t>
      </w:r>
      <w:r>
        <w:rPr>
          <w:rFonts w:eastAsia="Times New Roman" w:cs="Times New Roman"/>
          <w:szCs w:val="24"/>
        </w:rPr>
        <w:t xml:space="preserve"> αρμοδιότητας του δικού σας Υπουργείου.</w:t>
      </w:r>
    </w:p>
    <w:p w14:paraId="0EE0FC4A"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 xml:space="preserve">Το πρώτο ζήτημα αφορά την κατανομή των οριστικών δικαιωμάτων της βασικής ενίσχυσης. Ο τρόπος </w:t>
      </w:r>
      <w:r>
        <w:rPr>
          <w:rFonts w:eastAsia="Times New Roman" w:cs="Times New Roman"/>
          <w:szCs w:val="24"/>
        </w:rPr>
        <w:t>με τον οποίο</w:t>
      </w:r>
      <w:r>
        <w:rPr>
          <w:rFonts w:eastAsia="Times New Roman" w:cs="Times New Roman"/>
          <w:szCs w:val="24"/>
        </w:rPr>
        <w:t xml:space="preserve"> κινείται και η διοίκηση του ΟΠΕΚΕΠΕ, αυτή τη στιγμή φέρνει την Κυβέρνη</w:t>
      </w:r>
      <w:r>
        <w:rPr>
          <w:rFonts w:eastAsia="Times New Roman" w:cs="Times New Roman"/>
          <w:szCs w:val="24"/>
        </w:rPr>
        <w:t>σή μας αντιμέτωπη με το ζήτημα των ενισχύσεων. Εκκρεμεί το ζήτημα της περιβόητης «</w:t>
      </w:r>
      <w:r>
        <w:rPr>
          <w:rFonts w:eastAsia="Times New Roman" w:cs="Times New Roman"/>
          <w:szCs w:val="24"/>
        </w:rPr>
        <w:t>φ</w:t>
      </w:r>
      <w:r>
        <w:rPr>
          <w:rFonts w:eastAsia="Times New Roman" w:cs="Times New Roman"/>
          <w:szCs w:val="24"/>
        </w:rPr>
        <w:t>όρμας 6»</w:t>
      </w:r>
      <w:r>
        <w:rPr>
          <w:rFonts w:eastAsia="Times New Roman" w:cs="Times New Roman"/>
          <w:szCs w:val="24"/>
        </w:rPr>
        <w:t>,</w:t>
      </w:r>
      <w:r>
        <w:rPr>
          <w:rFonts w:eastAsia="Times New Roman" w:cs="Times New Roman"/>
          <w:szCs w:val="24"/>
        </w:rPr>
        <w:t xml:space="preserve"> με τον κίνδυνο της απώλειας δικαιωμάτων αγροτών, που συμπλήρωσαν στο παρελθόν τη φόρμα, η οποία τώρα δεν </w:t>
      </w:r>
      <w:r>
        <w:rPr>
          <w:rFonts w:eastAsia="Times New Roman" w:cs="Times New Roman"/>
          <w:szCs w:val="24"/>
        </w:rPr>
        <w:lastRenderedPageBreak/>
        <w:t>έγινε αποδεκτή από τον ΟΠΕΚΕΠΕ για τον καθορισμό των δικαι</w:t>
      </w:r>
      <w:r>
        <w:rPr>
          <w:rFonts w:eastAsia="Times New Roman" w:cs="Times New Roman"/>
          <w:szCs w:val="24"/>
        </w:rPr>
        <w:t>ωμάτων και αναγκαστικά προχώρησαν στη διαδικασία ενστάσεων.</w:t>
      </w:r>
    </w:p>
    <w:p w14:paraId="0EE0FC4B"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Επιπλέον, υπάρχει το ζήτημα των εκπρόθεσμων ενεργοποιήσεων, δηλαδή περιπτώσεων που για σοβαρό λόγο δεν ενεργοποίησαν τα δικαιώματά τους, χάνοντας τους τίτλους δικαιωμάτων για την επόμενη πενταετία</w:t>
      </w:r>
      <w:r>
        <w:rPr>
          <w:rFonts w:eastAsia="Times New Roman" w:cs="Times New Roman"/>
          <w:szCs w:val="24"/>
        </w:rPr>
        <w:t xml:space="preserve">, ενώ είχαν και έχουν καταγεγραμμένα δικαιώματα το 2014. </w:t>
      </w:r>
    </w:p>
    <w:p w14:paraId="0EE0FC4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Τέλος, σε σχέση με αυτό, εκκρεμεί και η υπόθεση όλων των περιπτώσεων των μη επιλέξιμων και για τις οποίες, επίσης, έχουν υποβληθεί ενστάσεις και ο κόσμος, οι αντίστοιχοι αγρότες, περιμένουν να ακούσ</w:t>
      </w:r>
      <w:r>
        <w:rPr>
          <w:rFonts w:eastAsia="Times New Roman" w:cs="Times New Roman"/>
          <w:szCs w:val="24"/>
        </w:rPr>
        <w:t>ουν κάτι νε</w:t>
      </w:r>
      <w:r>
        <w:rPr>
          <w:rFonts w:eastAsia="Times New Roman" w:cs="Times New Roman"/>
          <w:szCs w:val="24"/>
        </w:rPr>
        <w:t>ό</w:t>
      </w:r>
      <w:r>
        <w:rPr>
          <w:rFonts w:eastAsia="Times New Roman" w:cs="Times New Roman"/>
          <w:szCs w:val="24"/>
        </w:rPr>
        <w:t>τερο.</w:t>
      </w:r>
    </w:p>
    <w:p w14:paraId="0EE0FC4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Ένα δεύτερο θέμα, συναφές της επικαιρότητας, που πρέπει να απαντηθεί είναι το γεγονός ότι στο πλαίσιο της διαβούλευσης της κοινής προκήρυξης για το μέτρο 19 </w:t>
      </w:r>
      <w:r>
        <w:rPr>
          <w:rFonts w:eastAsia="Times New Roman" w:cs="Times New Roman"/>
          <w:szCs w:val="24"/>
          <w:lang w:val="en-US"/>
        </w:rPr>
        <w:t>CLLD</w:t>
      </w:r>
      <w:r>
        <w:rPr>
          <w:rFonts w:eastAsia="Times New Roman" w:cs="Times New Roman"/>
          <w:szCs w:val="24"/>
        </w:rPr>
        <w:t>/</w:t>
      </w:r>
      <w:r>
        <w:rPr>
          <w:rFonts w:eastAsia="Times New Roman" w:cs="Times New Roman"/>
          <w:szCs w:val="24"/>
          <w:lang w:val="en-US"/>
        </w:rPr>
        <w:t>LEADER</w:t>
      </w:r>
      <w:r>
        <w:rPr>
          <w:rFonts w:eastAsia="Times New Roman" w:cs="Times New Roman"/>
          <w:szCs w:val="24"/>
        </w:rPr>
        <w:t xml:space="preserve"> του Προγράμματος Αγροτικής Ανάπτυξης 2014-2020 και του άξονα προτεραι</w:t>
      </w:r>
      <w:r>
        <w:rPr>
          <w:rFonts w:eastAsia="Times New Roman" w:cs="Times New Roman"/>
          <w:szCs w:val="24"/>
        </w:rPr>
        <w:t xml:space="preserve">ότητας 4 του Επιχειρησιακού Προγράμματος </w:t>
      </w:r>
      <w:r>
        <w:rPr>
          <w:rFonts w:eastAsia="Times New Roman" w:cs="Times New Roman"/>
          <w:szCs w:val="24"/>
        </w:rPr>
        <w:lastRenderedPageBreak/>
        <w:t>Αλιείας και Θάλασσας 2014-2020 του Υπουργείου Αγροτικής Ανάπτυξης και Τροφίμων η Ειδική Υπηρεσία Διαχείρισης του ΕΠΑΛΘ ορίζει ως όρο ότι «η απασχόληση στον κλάδο αλιεία και υδατοκαλλιέργεια προς τη συνολική απασχόλη</w:t>
      </w:r>
      <w:r>
        <w:rPr>
          <w:rFonts w:eastAsia="Times New Roman" w:cs="Times New Roman"/>
          <w:szCs w:val="24"/>
        </w:rPr>
        <w:t>ση των περιοχών αλιείας και υδατοκαλλιέργειας πρέπει να ανέρχεται τουλάχιστον στο 0,55%</w:t>
      </w:r>
      <w:r>
        <w:rPr>
          <w:rFonts w:eastAsia="Times New Roman" w:cs="Times New Roman"/>
          <w:szCs w:val="24"/>
        </w:rPr>
        <w:t>.</w:t>
      </w:r>
      <w:r>
        <w:rPr>
          <w:rFonts w:eastAsia="Times New Roman" w:cs="Times New Roman"/>
          <w:szCs w:val="24"/>
        </w:rPr>
        <w:t>». Είναι ένας δείκτης που στερεί το</w:t>
      </w:r>
      <w:r>
        <w:rPr>
          <w:rFonts w:eastAsia="Times New Roman" w:cs="Times New Roman"/>
          <w:szCs w:val="24"/>
        </w:rPr>
        <w:t>ν</w:t>
      </w:r>
      <w:r>
        <w:rPr>
          <w:rFonts w:eastAsia="Times New Roman" w:cs="Times New Roman"/>
          <w:szCs w:val="24"/>
        </w:rPr>
        <w:t xml:space="preserve"> Νομό Ηρακλείου από τη δυνατότητα διεκδίκησης πόρων από το ΕΠΑΛΘ για δεύτερη συνεχόμενη προγραμματική περίοδο. </w:t>
      </w:r>
    </w:p>
    <w:p w14:paraId="0EE0FC4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Επειδή γνωρίζω και έ</w:t>
      </w:r>
      <w:r>
        <w:rPr>
          <w:rFonts w:eastAsia="Times New Roman" w:cs="Times New Roman"/>
          <w:szCs w:val="24"/>
        </w:rPr>
        <w:t>χει αποδείξει στην πράξη η Κυβέρνησή μας, ότι στέκεται και θεωρεί τον αγροτικό χώρο, τον πρωτογενή τομέα, αναπόσπαστο κομμάτι της παραγωγικής ανασυγκρότησης της χώρας, θα ήθελα να ρωτήσω τα ακόλουθα:</w:t>
      </w:r>
    </w:p>
    <w:p w14:paraId="0EE0FC4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Πρώτον, ποιος είναι ο προγραμματισμός για τη «</w:t>
      </w:r>
      <w:r>
        <w:rPr>
          <w:rFonts w:eastAsia="Times New Roman" w:cs="Times New Roman"/>
          <w:szCs w:val="24"/>
        </w:rPr>
        <w:t>φ</w:t>
      </w:r>
      <w:r>
        <w:rPr>
          <w:rFonts w:eastAsia="Times New Roman" w:cs="Times New Roman"/>
          <w:szCs w:val="24"/>
        </w:rPr>
        <w:t xml:space="preserve">όρμα 6», ο χρόνος καταβολής, ο αριθμός και το εύρος των δικαιούχων; Τι θα γίνει με τις εκπρόθεσμες ενεργοποιήσεις και τι θα γίνει με τις μη επιλέξιμες; </w:t>
      </w:r>
    </w:p>
    <w:p w14:paraId="0EE0FC5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Δεύτερον, επειδή η ανάπτυξη της αλιείας και η άσκηση όλων των διαθέσιμων αναπτυξιακών προγραμμάτων αλιε</w:t>
      </w:r>
      <w:r>
        <w:rPr>
          <w:rFonts w:eastAsia="Times New Roman" w:cs="Times New Roman"/>
          <w:szCs w:val="24"/>
        </w:rPr>
        <w:t>ίας ενδιαφέρουν άμεσα την Κρήτη και φυσικά το</w:t>
      </w:r>
      <w:r>
        <w:rPr>
          <w:rFonts w:eastAsia="Times New Roman" w:cs="Times New Roman"/>
          <w:szCs w:val="24"/>
        </w:rPr>
        <w:t>ν</w:t>
      </w:r>
      <w:r>
        <w:rPr>
          <w:rFonts w:eastAsia="Times New Roman" w:cs="Times New Roman"/>
          <w:szCs w:val="24"/>
        </w:rPr>
        <w:t xml:space="preserve"> Νομό Ηρακλείου, για ποιο</w:t>
      </w:r>
      <w:r>
        <w:rPr>
          <w:rFonts w:eastAsia="Times New Roman" w:cs="Times New Roman"/>
          <w:szCs w:val="24"/>
        </w:rPr>
        <w:t>ν</w:t>
      </w:r>
      <w:r>
        <w:rPr>
          <w:rFonts w:eastAsia="Times New Roman" w:cs="Times New Roman"/>
          <w:szCs w:val="24"/>
        </w:rPr>
        <w:t xml:space="preserve"> λόγο αποκλείεται ο Νομός Ηρακλείου από το πρόγραμμα αλιείας, αφού</w:t>
      </w:r>
      <w:r>
        <w:rPr>
          <w:rFonts w:eastAsia="Times New Roman" w:cs="Times New Roman"/>
          <w:szCs w:val="24"/>
        </w:rPr>
        <w:t>,</w:t>
      </w:r>
      <w:r>
        <w:rPr>
          <w:rFonts w:eastAsia="Times New Roman" w:cs="Times New Roman"/>
          <w:szCs w:val="24"/>
        </w:rPr>
        <w:t xml:space="preserve"> σύμφωνα με την απογραφή του 2011</w:t>
      </w:r>
      <w:r>
        <w:rPr>
          <w:rFonts w:eastAsia="Times New Roman" w:cs="Times New Roman"/>
          <w:szCs w:val="24"/>
        </w:rPr>
        <w:t>,</w:t>
      </w:r>
      <w:r>
        <w:rPr>
          <w:rFonts w:eastAsia="Times New Roman" w:cs="Times New Roman"/>
          <w:szCs w:val="24"/>
        </w:rPr>
        <w:t xml:space="preserve"> ο δείκτης δεν καλύπτει καμμία περιοχή του </w:t>
      </w:r>
      <w:r>
        <w:rPr>
          <w:rFonts w:eastAsia="Times New Roman" w:cs="Times New Roman"/>
          <w:szCs w:val="24"/>
        </w:rPr>
        <w:t>ν</w:t>
      </w:r>
      <w:r>
        <w:rPr>
          <w:rFonts w:eastAsia="Times New Roman" w:cs="Times New Roman"/>
          <w:szCs w:val="24"/>
        </w:rPr>
        <w:t>ομού και η μικρότερη περιοχή που μπορεί</w:t>
      </w:r>
      <w:r>
        <w:rPr>
          <w:rFonts w:eastAsia="Times New Roman" w:cs="Times New Roman"/>
          <w:szCs w:val="24"/>
        </w:rPr>
        <w:t xml:space="preserve"> να εφαρμοστεί είναι αυτή με τουλάχιστον δέκα χιλιάδες κατοίκους;</w:t>
      </w:r>
    </w:p>
    <w:p w14:paraId="0EE0FC5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Επίσης, συναφές με αυτό, ποια μέτρα θα ληφθούν για την ενίσχυση της αλιείας και τη στήριξη των παράκτιων περιοχών του Νομού Ηρακλείου από το πρόγραμμα αλιείας;</w:t>
      </w:r>
    </w:p>
    <w:p w14:paraId="0EE0FC5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E0FC5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Λαμπρούλης): </w:t>
      </w:r>
      <w:r>
        <w:rPr>
          <w:rFonts w:eastAsia="Times New Roman" w:cs="Times New Roman"/>
          <w:szCs w:val="24"/>
        </w:rPr>
        <w:t xml:space="preserve">Κύριε Υπουργέ, έχετε τον λόγο. </w:t>
      </w:r>
    </w:p>
    <w:p w14:paraId="0EE0FC5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Αγαπητέ συνάδελφε, όπως ασφαλώς γνωρίζετε, βρισκόμαστε μπροστά στην εφαρμογή μιας νέας ΚΑΠ</w:t>
      </w:r>
      <w:r>
        <w:rPr>
          <w:rFonts w:eastAsia="Times New Roman" w:cs="Times New Roman"/>
          <w:szCs w:val="24"/>
        </w:rPr>
        <w:t>,</w:t>
      </w:r>
      <w:r>
        <w:rPr>
          <w:rFonts w:eastAsia="Times New Roman" w:cs="Times New Roman"/>
          <w:szCs w:val="24"/>
        </w:rPr>
        <w:t xml:space="preserve"> της οποίας οι </w:t>
      </w:r>
      <w:r>
        <w:rPr>
          <w:rFonts w:eastAsia="Times New Roman" w:cs="Times New Roman"/>
          <w:szCs w:val="24"/>
        </w:rPr>
        <w:lastRenderedPageBreak/>
        <w:t>κανονιστικές διατάξεις μάς δημιου</w:t>
      </w:r>
      <w:r>
        <w:rPr>
          <w:rFonts w:eastAsia="Times New Roman" w:cs="Times New Roman"/>
          <w:szCs w:val="24"/>
        </w:rPr>
        <w:t xml:space="preserve">ργούν προβλήματα σαν και αυτά που περιγράψατε -όντως συμβαίνουν αυτά τα προβλήματα- στην υλοποίησή τους. </w:t>
      </w:r>
    </w:p>
    <w:p w14:paraId="0EE0FC5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ξεκαθαρίσουμε, όμως, ένα πράγμα από την αρχή, ότι είναι η πρώτη χρονιά που η χώρα μας δεν έχει δημοσιονομικές διορθώσεις, δηλαδή πρόστιμα, στην κατ</w:t>
      </w:r>
      <w:r>
        <w:rPr>
          <w:rFonts w:eastAsia="Times New Roman" w:cs="Times New Roman"/>
          <w:szCs w:val="24"/>
        </w:rPr>
        <w:t xml:space="preserve">ανομή των δικαιωμάτων. Δεν λέω ότι δεν υπάρχουν προβλήματα. Το ζήτημα είναι ότι τα δικαιώματα 31-12-2014 έληξαν και δόθηκαν σύμφωνα με τα κριτήρια της Ευρωπαϊκής Ένωσης, βεβαίως και της εθνικής νομοθεσίας. </w:t>
      </w:r>
    </w:p>
    <w:p w14:paraId="0EE0FC5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Για τη χορήγηση των νέων δικαιωμάτων του έτους </w:t>
      </w:r>
      <w:r>
        <w:rPr>
          <w:rFonts w:eastAsia="Times New Roman" w:cs="Times New Roman"/>
          <w:szCs w:val="24"/>
        </w:rPr>
        <w:t>2015 ως έτος αναφοράς ορίστηκε το 2013. Αυτή είναι η κανονιστική υποχρέωση. Ως εκ τούτου</w:t>
      </w:r>
      <w:r>
        <w:rPr>
          <w:rFonts w:eastAsia="Times New Roman" w:cs="Times New Roman"/>
          <w:szCs w:val="24"/>
        </w:rPr>
        <w:t>,</w:t>
      </w:r>
      <w:r>
        <w:rPr>
          <w:rFonts w:eastAsia="Times New Roman" w:cs="Times New Roman"/>
          <w:szCs w:val="24"/>
        </w:rPr>
        <w:t xml:space="preserve"> οι γεωργοί που υπέβαλαν ενιαία αίτηση ενίσχυσης το έτος 2013 και επιπλέον πληρούσαν συγκεκριμένες προϋποθέσεις είχαν άμεση πρόσβαση στο καθεστώς βασικής ενίσχυσης. Σε</w:t>
      </w:r>
      <w:r>
        <w:rPr>
          <w:rFonts w:eastAsia="Times New Roman" w:cs="Times New Roman"/>
          <w:szCs w:val="24"/>
        </w:rPr>
        <w:t xml:space="preserve"> αυτούς τους γεωργούς χορηγήθηκε αριθμός δικαιωμάτων ίσος με τον αριθμό των επιλέξιμων εκταρίων που δήλωσαν στην ενιαία αίτηση ενίσχυσης του 2015. </w:t>
      </w:r>
    </w:p>
    <w:p w14:paraId="0EE0FC5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Παράλληλα και σύμφωνα με τα οριζόμενα στην ευρωπαϊκή νομοθεσία, έτος αναφοράς για τον υπολογισμό της μοναδια</w:t>
      </w:r>
      <w:r>
        <w:rPr>
          <w:rFonts w:eastAsia="Times New Roman" w:cs="Times New Roman"/>
          <w:szCs w:val="24"/>
        </w:rPr>
        <w:t xml:space="preserve">ίας αξίας των νέων δικαιωμάτων της βασικής ενίσχυσης έτους 2015 αποτελεί το έτος των αιτήσεων ενίσχυσης 2014. </w:t>
      </w:r>
    </w:p>
    <w:p w14:paraId="0EE0FC5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Συγκεκριμένα, για τον υπολογισμό της αρχικής μοναδιαίας αξίας των δικαιωμάτων βασικής ενίσχυσης λήφθηκε υπ’ όψιν η αξία των δικαιωμάτων ενιαίας ε</w:t>
      </w:r>
      <w:r>
        <w:rPr>
          <w:rFonts w:eastAsia="Times New Roman" w:cs="Times New Roman"/>
          <w:szCs w:val="24"/>
        </w:rPr>
        <w:t>νίσχυσης που κατείχε ο γεωργός το 2014. Σε αυτόν τον αριθμό δικαιωμάτων –προσέξτε το αυτό</w:t>
      </w:r>
      <w:r>
        <w:rPr>
          <w:rFonts w:eastAsia="Times New Roman" w:cs="Times New Roman"/>
          <w:szCs w:val="24"/>
        </w:rPr>
        <w:t>,</w:t>
      </w:r>
      <w:r>
        <w:rPr>
          <w:rFonts w:eastAsia="Times New Roman" w:cs="Times New Roman"/>
          <w:szCs w:val="24"/>
        </w:rPr>
        <w:t xml:space="preserve"> γιατί δημιούργησε πολλά προβλήματα- δεν περιλαμβάνονται τα μισθωμένα από άλλο</w:t>
      </w:r>
      <w:r>
        <w:rPr>
          <w:rFonts w:eastAsia="Times New Roman" w:cs="Times New Roman"/>
          <w:szCs w:val="24"/>
        </w:rPr>
        <w:t>ν</w:t>
      </w:r>
      <w:r>
        <w:rPr>
          <w:rFonts w:eastAsia="Times New Roman" w:cs="Times New Roman"/>
          <w:szCs w:val="24"/>
        </w:rPr>
        <w:t xml:space="preserve"> γεωργό, παρά μόνον τα ιδιόκτητα δικαιώματα. Δηλαδή, υπολογίζονται μόνο τα δικαιώματα π</w:t>
      </w:r>
      <w:r>
        <w:rPr>
          <w:rFonts w:eastAsia="Times New Roman" w:cs="Times New Roman"/>
          <w:szCs w:val="24"/>
        </w:rPr>
        <w:t xml:space="preserve">ου έχουν χορηγηθεί ή μεταβιβαστεί οριστικά ως την καταληκτική ημερομηνία υποβολής της αίτησης ενιαίας ενίσχυσης 2014. </w:t>
      </w:r>
    </w:p>
    <w:p w14:paraId="0EE0FC5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αξία των μισθωμένων δικαιωμάτων λαμβάνεται υπ’ όψιν για τον υπολογισμό της αρχικής μοναδιαίας αξίας των δικαιωμάτων του ιδιοκτήτη, εφόσ</w:t>
      </w:r>
      <w:r>
        <w:rPr>
          <w:rFonts w:eastAsia="Times New Roman" w:cs="Times New Roman"/>
          <w:szCs w:val="24"/>
        </w:rPr>
        <w:t xml:space="preserve">ον εκείνος πληροί τις προϋποθέσεις χορήγησης των δικαιωμάτων και υπό την προϋπόθεση εμπρόθεσμης υποβολής της αίτησης ενιαίας ενίσχυσης του 2014. </w:t>
      </w:r>
    </w:p>
    <w:p w14:paraId="0EE0FC5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Επιπλέον, σε περίπτωση που ο γεωργός πληροί τις προϋποθέσεις χορήγησης δικαιωμάτων από το εθνικό απόθεμα, είτε</w:t>
      </w:r>
      <w:r>
        <w:rPr>
          <w:rFonts w:eastAsia="Times New Roman" w:cs="Times New Roman"/>
          <w:szCs w:val="24"/>
        </w:rPr>
        <w:t xml:space="preserve"> είναι γεωργός νεαρής ηλικίας είτε νεοεισερχόμενος γεωργός, και η μοναδιαία του αξία είναι χαμηλότερη του περιφερειακού μέσου όρου του έτους 2015, τότε η μοναδιαία αξία των δικαιωμάτων αυξάνεται προς τον περιφερειακό μέσο όρο του 2015. Άρα έχουμε αυτή τη δ</w:t>
      </w:r>
      <w:r>
        <w:rPr>
          <w:rFonts w:eastAsia="Times New Roman" w:cs="Times New Roman"/>
          <w:szCs w:val="24"/>
        </w:rPr>
        <w:t>υνατότητα</w:t>
      </w:r>
      <w:r>
        <w:rPr>
          <w:rFonts w:eastAsia="Times New Roman" w:cs="Times New Roman"/>
          <w:szCs w:val="24"/>
        </w:rPr>
        <w:t>,</w:t>
      </w:r>
      <w:r>
        <w:rPr>
          <w:rFonts w:eastAsia="Times New Roman" w:cs="Times New Roman"/>
          <w:szCs w:val="24"/>
        </w:rPr>
        <w:t xml:space="preserve"> να πάμε προς αυτή τη διόρθωση</w:t>
      </w:r>
      <w:r>
        <w:rPr>
          <w:rFonts w:eastAsia="Times New Roman" w:cs="Times New Roman"/>
          <w:szCs w:val="24"/>
        </w:rPr>
        <w:t>,</w:t>
      </w:r>
      <w:r>
        <w:rPr>
          <w:rFonts w:eastAsia="Times New Roman" w:cs="Times New Roman"/>
          <w:szCs w:val="24"/>
        </w:rPr>
        <w:t xml:space="preserve"> ενώ ταυτόχρονα να έχουμε υπ’ όψιν μας ότι τα δικαιώματα του εθνικού αποθέματος δεν υπόκεινται στους κανόνες σύγκλισης. Αν στη διαδρομή έχουμε προβλήματα</w:t>
      </w:r>
      <w:r>
        <w:rPr>
          <w:rFonts w:eastAsia="Times New Roman" w:cs="Times New Roman"/>
          <w:szCs w:val="24"/>
        </w:rPr>
        <w:t>,</w:t>
      </w:r>
      <w:r>
        <w:rPr>
          <w:rFonts w:eastAsia="Times New Roman" w:cs="Times New Roman"/>
          <w:szCs w:val="24"/>
        </w:rPr>
        <w:t xml:space="preserve"> επιδέχονται διορθώσεις. Δεν είναι για το συγκεκριμένο κομμάτ</w:t>
      </w:r>
      <w:r>
        <w:rPr>
          <w:rFonts w:eastAsia="Times New Roman" w:cs="Times New Roman"/>
          <w:szCs w:val="24"/>
        </w:rPr>
        <w:t xml:space="preserve">ι πολύ αυστηρές οι προϋποθέσεις. </w:t>
      </w:r>
    </w:p>
    <w:p w14:paraId="0EE0FC5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το ζήτημα είναι πολύπλοκο. Στη δευτερολογία μου θα πω περισσότερα. </w:t>
      </w:r>
    </w:p>
    <w:p w14:paraId="0EE0FC5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Ευχαριστούμε τον κύριο Υπουργό. </w:t>
      </w:r>
    </w:p>
    <w:p w14:paraId="0EE0FC5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Ηγουμενίδη, έχετε τον λόγο. </w:t>
      </w:r>
    </w:p>
    <w:p w14:paraId="0EE0FC5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w:t>
      </w:r>
      <w:r>
        <w:rPr>
          <w:rFonts w:eastAsia="Times New Roman" w:cs="Times New Roman"/>
          <w:szCs w:val="24"/>
        </w:rPr>
        <w:t xml:space="preserve">, κύριε Πρόεδρε. </w:t>
      </w:r>
    </w:p>
    <w:p w14:paraId="0EE0FC5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θα ήθελα να ξεκινήσω ανάποδα. Κατ’ αρχάς</w:t>
      </w:r>
      <w:r>
        <w:rPr>
          <w:rFonts w:eastAsia="Times New Roman" w:cs="Times New Roman"/>
          <w:szCs w:val="24"/>
        </w:rPr>
        <w:t>,</w:t>
      </w:r>
      <w:r>
        <w:rPr>
          <w:rFonts w:eastAsia="Times New Roman" w:cs="Times New Roman"/>
          <w:szCs w:val="24"/>
        </w:rPr>
        <w:t xml:space="preserve"> σε σχέση με την αλιεία, παρ</w:t>
      </w:r>
      <w:r>
        <w:rPr>
          <w:rFonts w:eastAsia="Times New Roman" w:cs="Times New Roman"/>
          <w:szCs w:val="24"/>
        </w:rPr>
        <w:t xml:space="preserve">’ </w:t>
      </w:r>
      <w:r>
        <w:rPr>
          <w:rFonts w:eastAsia="Times New Roman" w:cs="Times New Roman"/>
          <w:szCs w:val="24"/>
        </w:rPr>
        <w:t>ότι δεν σταθήκατε στην πρώτη σας απάντηση, νομίζω ότι θα ήταν βάσιμο ο δείκτης να καθοριστεί τουλάχιστον από το 0,55% στο 0,36%, δηλαδή στον μέσο όρο τη</w:t>
      </w:r>
      <w:r>
        <w:rPr>
          <w:rFonts w:eastAsia="Times New Roman" w:cs="Times New Roman"/>
          <w:szCs w:val="24"/>
        </w:rPr>
        <w:t>ς χώρας</w:t>
      </w:r>
      <w:r>
        <w:rPr>
          <w:rFonts w:eastAsia="Times New Roman" w:cs="Times New Roman"/>
          <w:szCs w:val="24"/>
        </w:rPr>
        <w:t>,</w:t>
      </w:r>
      <w:r>
        <w:rPr>
          <w:rFonts w:eastAsia="Times New Roman" w:cs="Times New Roman"/>
          <w:szCs w:val="24"/>
        </w:rPr>
        <w:t xml:space="preserve"> ή τουλάχιστον να ληφθούν υπ’ όψιν τα στοιχεία της Διεύθυνσης Αγροτικής Ανάπτυξης κάθε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ε</w:t>
      </w:r>
      <w:r>
        <w:rPr>
          <w:rFonts w:eastAsia="Times New Roman" w:cs="Times New Roman"/>
          <w:szCs w:val="24"/>
        </w:rPr>
        <w:t xml:space="preserve">νότητας. </w:t>
      </w:r>
    </w:p>
    <w:p w14:paraId="0EE0FC6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είναι σαφές ότι η χώρα χρειάζεται ένα σαφές πλαίσιο καθορισμού αλιευτικών ζωνών, έτσι ώστε να μην αποκλείονται περιοχές που μπορεί να παίξουν καθοριστικό ρόλο στην ανάπτυξη της αλιείας.  </w:t>
      </w:r>
    </w:p>
    <w:p w14:paraId="0EE0FC61" w14:textId="77777777" w:rsidR="000548F6" w:rsidRDefault="005C1E3B">
      <w:pPr>
        <w:spacing w:line="600" w:lineRule="auto"/>
        <w:jc w:val="both"/>
        <w:rPr>
          <w:rFonts w:eastAsia="Times New Roman" w:cs="Times New Roman"/>
          <w:szCs w:val="24"/>
        </w:rPr>
      </w:pPr>
      <w:r>
        <w:rPr>
          <w:rFonts w:eastAsia="Times New Roman" w:cs="Times New Roman"/>
          <w:szCs w:val="24"/>
        </w:rPr>
        <w:t>Θεωρώ την Κρήτη μεταξύ αυτών και μ’ αυτή την έννοια κάνω αυτή την π</w:t>
      </w:r>
      <w:r>
        <w:rPr>
          <w:rFonts w:eastAsia="Times New Roman" w:cs="Times New Roman"/>
          <w:szCs w:val="24"/>
        </w:rPr>
        <w:t>ρόταση.</w:t>
      </w:r>
    </w:p>
    <w:p w14:paraId="0EE0FC6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Να έρθω στο θέμα των ενισχύσεων των αγροτών.</w:t>
      </w:r>
    </w:p>
    <w:p w14:paraId="0EE0FC6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είναι μια επιτυχία των </w:t>
      </w:r>
      <w:r>
        <w:rPr>
          <w:rFonts w:eastAsia="Times New Roman" w:cs="Times New Roman"/>
          <w:szCs w:val="24"/>
        </w:rPr>
        <w:t>Υ</w:t>
      </w:r>
      <w:r>
        <w:rPr>
          <w:rFonts w:eastAsia="Times New Roman" w:cs="Times New Roman"/>
          <w:szCs w:val="24"/>
        </w:rPr>
        <w:t>πηρεσιών το ότι ήταν η πρώτη χρονιά που δεν είχαμε πρόστιμα από την Ευρωπαϊκή Ένωση. Αυτό όμως δεν παραβλέπει ούτε παραγράφει ένα σοβαρό πρόβλημα που υπάρχ</w:t>
      </w:r>
      <w:r>
        <w:rPr>
          <w:rFonts w:eastAsia="Times New Roman" w:cs="Times New Roman"/>
          <w:szCs w:val="24"/>
        </w:rPr>
        <w:t>ει. Υπήρχαν γονείς που έδωσαν την περιουσία στα παιδιά τους, υπήρχαν παππούδες που έδωσαν την περιουσία στα εγγόνια τους, υπήρχαν αγρότες που νοίκιασαν την περιουσία τους σε άλλους ανθρώπους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δια</w:t>
      </w:r>
      <w:r>
        <w:rPr>
          <w:rFonts w:eastAsia="Times New Roman" w:cs="Times New Roman"/>
          <w:szCs w:val="24"/>
        </w:rPr>
        <w:t>χειρίζονται και να καλλιεργούν τη γη. Δεν μπορεί να εί</w:t>
      </w:r>
      <w:r>
        <w:rPr>
          <w:rFonts w:eastAsia="Times New Roman" w:cs="Times New Roman"/>
          <w:szCs w:val="24"/>
        </w:rPr>
        <w:t>ναι απάντηση και να γίνει αποδεκτή από εμάς μια απάντηση «τα χρήματα χάθηκαν». Πού χάθηκαν; Δεν εξαϋλώθηκε καμ</w:t>
      </w:r>
      <w:r>
        <w:rPr>
          <w:rFonts w:eastAsia="Times New Roman" w:cs="Times New Roman"/>
          <w:szCs w:val="24"/>
        </w:rPr>
        <w:t>μ</w:t>
      </w:r>
      <w:r>
        <w:rPr>
          <w:rFonts w:eastAsia="Times New Roman" w:cs="Times New Roman"/>
          <w:szCs w:val="24"/>
        </w:rPr>
        <w:t>ία περιουσία, δεν εξαϋλώθηκε αυτή η αγροτική περιουσία που υπάρχει και κατ’ επέκταση ούτε η αγροτική παραγωγή, η οποία θέλουμε να προκύψει απ’ αυ</w:t>
      </w:r>
      <w:r>
        <w:rPr>
          <w:rFonts w:eastAsia="Times New Roman" w:cs="Times New Roman"/>
          <w:szCs w:val="24"/>
        </w:rPr>
        <w:t>τή την αγροτική περιουσία. Επομένως, κατά τη γνώμη μου</w:t>
      </w:r>
      <w:r>
        <w:rPr>
          <w:rFonts w:eastAsia="Times New Roman" w:cs="Times New Roman"/>
          <w:szCs w:val="24"/>
        </w:rPr>
        <w:t>,</w:t>
      </w:r>
      <w:r>
        <w:rPr>
          <w:rFonts w:eastAsia="Times New Roman" w:cs="Times New Roman"/>
          <w:szCs w:val="24"/>
        </w:rPr>
        <w:t xml:space="preserve"> πρέπει να παρέμβουμε σ’ αυτό.</w:t>
      </w:r>
    </w:p>
    <w:p w14:paraId="0EE0FC6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Πιστεύω, κύριε Υπουργέ, ότι, πρώτον, πρέπει να δούμε το θέμα των ενστάσεων προφανώς με ένα χρονοδιάγραμμα και να είναι σαφές προς τους αγρότες</w:t>
      </w:r>
      <w:r>
        <w:rPr>
          <w:rFonts w:eastAsia="Times New Roman" w:cs="Times New Roman"/>
          <w:szCs w:val="24"/>
        </w:rPr>
        <w:t>,</w:t>
      </w:r>
      <w:r>
        <w:rPr>
          <w:rFonts w:eastAsia="Times New Roman" w:cs="Times New Roman"/>
          <w:szCs w:val="24"/>
        </w:rPr>
        <w:t xml:space="preserve"> οι οποίοι περιμένουν αυτή </w:t>
      </w:r>
      <w:r>
        <w:rPr>
          <w:rFonts w:eastAsia="Times New Roman" w:cs="Times New Roman"/>
          <w:szCs w:val="24"/>
        </w:rPr>
        <w:t>τη στιγμή απαντήσεις. Πιστεύω ότι</w:t>
      </w:r>
      <w:r>
        <w:rPr>
          <w:rFonts w:eastAsia="Times New Roman" w:cs="Times New Roman"/>
          <w:szCs w:val="24"/>
        </w:rPr>
        <w:t>,</w:t>
      </w:r>
      <w:r>
        <w:rPr>
          <w:rFonts w:eastAsia="Times New Roman" w:cs="Times New Roman"/>
          <w:szCs w:val="24"/>
        </w:rPr>
        <w:t xml:space="preserve"> ανεξάρτητα από τις ενστάσεις</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Υ</w:t>
      </w:r>
      <w:r>
        <w:rPr>
          <w:rFonts w:eastAsia="Times New Roman" w:cs="Times New Roman"/>
          <w:szCs w:val="24"/>
        </w:rPr>
        <w:t xml:space="preserve">πηρεσίες είναι σε θέση να γνωρίζουν πόσοι είναι αυτοί που δεν πήραν χρήματα φέτος, που έπαιρναν μέχρι και πέρυσι. Μπορούν οι </w:t>
      </w:r>
      <w:r>
        <w:rPr>
          <w:rFonts w:eastAsia="Times New Roman" w:cs="Times New Roman"/>
          <w:szCs w:val="24"/>
        </w:rPr>
        <w:t>Υ</w:t>
      </w:r>
      <w:r>
        <w:rPr>
          <w:rFonts w:eastAsia="Times New Roman" w:cs="Times New Roman"/>
          <w:szCs w:val="24"/>
        </w:rPr>
        <w:t>πηρεσίες να τους δουν όλους αυτούς και να ελέγξουν, ανεξάρτητ</w:t>
      </w:r>
      <w:r>
        <w:rPr>
          <w:rFonts w:eastAsia="Times New Roman" w:cs="Times New Roman"/>
          <w:szCs w:val="24"/>
        </w:rPr>
        <w:t xml:space="preserve">α από το πόσοι κατέθεσαν ή όχι ενστάσεις. </w:t>
      </w:r>
    </w:p>
    <w:p w14:paraId="0EE0FC6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Πιστεύω παράλληλα ότι εδώ, στην όλη ιστορία της περιβόητης «</w:t>
      </w:r>
      <w:r>
        <w:rPr>
          <w:rFonts w:eastAsia="Times New Roman" w:cs="Times New Roman"/>
          <w:szCs w:val="24"/>
        </w:rPr>
        <w:t>φ</w:t>
      </w:r>
      <w:r>
        <w:rPr>
          <w:rFonts w:eastAsia="Times New Roman" w:cs="Times New Roman"/>
          <w:szCs w:val="24"/>
        </w:rPr>
        <w:t>όρμας 6», ας το πω έτσι για να καταλαβαίνουμε για τι μιλάμε, προφανώς φαίνονται σοβαρές ανεπάρκειες της διοίκησης του ΟΠΕΚΕΠΕ. Κατά τη γνώμη μου, η όποι</w:t>
      </w:r>
      <w:r>
        <w:rPr>
          <w:rFonts w:eastAsia="Times New Roman" w:cs="Times New Roman"/>
          <w:szCs w:val="24"/>
        </w:rPr>
        <w:t>α διοίκηση του όποιου οργανισμού δεν είναι για να παράγει πολιτική και να βγαίνει να λέει «τα χρήματα χάθηκαν» -στάθηκα σ’ αυτό πριν-</w:t>
      </w:r>
      <w:r>
        <w:rPr>
          <w:rFonts w:eastAsia="Times New Roman" w:cs="Times New Roman"/>
          <w:szCs w:val="24"/>
        </w:rPr>
        <w:t>,</w:t>
      </w:r>
      <w:r>
        <w:rPr>
          <w:rFonts w:eastAsia="Times New Roman" w:cs="Times New Roman"/>
          <w:szCs w:val="24"/>
        </w:rPr>
        <w:t xml:space="preserve"> αλλά είναι για να εφαρμόζει με τον καλύτερο τρόπο την κυβερνητική πολιτική. </w:t>
      </w:r>
    </w:p>
    <w:p w14:paraId="0EE0FC6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Κυβέρνηση πρέπει να στείλει ένα </w:t>
      </w:r>
      <w:r>
        <w:rPr>
          <w:rFonts w:eastAsia="Times New Roman" w:cs="Times New Roman"/>
          <w:szCs w:val="24"/>
        </w:rPr>
        <w:t>μήνυμα</w:t>
      </w:r>
      <w:r>
        <w:rPr>
          <w:rFonts w:eastAsia="Times New Roman" w:cs="Times New Roman"/>
          <w:szCs w:val="24"/>
        </w:rPr>
        <w:t>,</w:t>
      </w:r>
      <w:r>
        <w:rPr>
          <w:rFonts w:eastAsia="Times New Roman" w:cs="Times New Roman"/>
          <w:szCs w:val="24"/>
        </w:rPr>
        <w:t xml:space="preserve"> ότι δεν αφήνει αυτούς τους αγρότες και τον κάθε πολίτη αυτής της χώρας έρμαιο, μόνο του στις λογής</w:t>
      </w:r>
      <w:r>
        <w:rPr>
          <w:rFonts w:eastAsia="Times New Roman" w:cs="Times New Roman"/>
          <w:szCs w:val="24"/>
        </w:rPr>
        <w:t xml:space="preserve"> </w:t>
      </w:r>
      <w:r>
        <w:rPr>
          <w:rFonts w:eastAsia="Times New Roman" w:cs="Times New Roman"/>
          <w:szCs w:val="24"/>
        </w:rPr>
        <w:t>λογής ανεπάρκειες ή</w:t>
      </w:r>
      <w:r>
        <w:rPr>
          <w:rFonts w:eastAsia="Times New Roman" w:cs="Times New Roman"/>
          <w:szCs w:val="24"/>
        </w:rPr>
        <w:t>,</w:t>
      </w:r>
      <w:r>
        <w:rPr>
          <w:rFonts w:eastAsia="Times New Roman" w:cs="Times New Roman"/>
          <w:szCs w:val="24"/>
        </w:rPr>
        <w:t xml:space="preserve"> αν το θέλετε, κατά τη γνώμη μου, και πολιτικές σκοπιμότητες της όποια διοίκησης όποιου οργανισμού. Πέρα από το θέμα τού να πάρου</w:t>
      </w:r>
      <w:r>
        <w:rPr>
          <w:rFonts w:eastAsia="Times New Roman" w:cs="Times New Roman"/>
          <w:szCs w:val="24"/>
        </w:rPr>
        <w:t>ν τα χρήματά τους οι αγρότες που τα δικαιούνται, τα παιδιά τους, οι ενοικιαστές ή οι ενοικιάζοντες, να πάρει η περιουσία την ενίσχυση που δικαιούται, παρακαλώ να επανεξετάσετε και το θέμα των ανεπαρκειών της διοίκησης του ΟΠΕΚΕΠΕ, με το ερωτηματικό, πιστεύ</w:t>
      </w:r>
      <w:r>
        <w:rPr>
          <w:rFonts w:eastAsia="Times New Roman" w:cs="Times New Roman"/>
          <w:szCs w:val="24"/>
        </w:rPr>
        <w:t>ω, της άμεσης αντικατάστασης των όποιων ανεπαρκ</w:t>
      </w:r>
      <w:r>
        <w:rPr>
          <w:rFonts w:eastAsia="Times New Roman" w:cs="Times New Roman"/>
          <w:szCs w:val="24"/>
        </w:rPr>
        <w:t>ών</w:t>
      </w:r>
      <w:r>
        <w:rPr>
          <w:rFonts w:eastAsia="Times New Roman" w:cs="Times New Roman"/>
          <w:szCs w:val="24"/>
        </w:rPr>
        <w:t xml:space="preserve"> στελεχών της. </w:t>
      </w:r>
    </w:p>
    <w:p w14:paraId="0EE0FC6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0FC6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Ηγουμενίδη.</w:t>
      </w:r>
    </w:p>
    <w:p w14:paraId="0EE0FC6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EE0FC6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Αγαπητέ συνάδελφε</w:t>
      </w:r>
      <w:r>
        <w:rPr>
          <w:rFonts w:eastAsia="Times New Roman" w:cs="Times New Roman"/>
          <w:szCs w:val="24"/>
        </w:rPr>
        <w:t>, δεν είπαμε ότι κάνουμε τέλεια τη δουλειά μας. Επαναλαμβάνω για μια ακόμα φορά ότι πρέπει απαραίτητα να τηρούμε τους κανονισμούς των οδηγιών της Ευρωπαϊκής Επιτροπής, διότι έχουμε τόσα πολλά άλλα θέματα μαζί τους και δεν πρέπει να τους δίνουμε τη δυνατότη</w:t>
      </w:r>
      <w:r>
        <w:rPr>
          <w:rFonts w:eastAsia="Times New Roman" w:cs="Times New Roman"/>
          <w:szCs w:val="24"/>
        </w:rPr>
        <w:t>τα, ειδικά για παραβιάσεις των συγκεκριμένων κανονισμών, να μας δημιουργούν πρόσθετα προβλήματα. Ο ΟΠΕΚΕΠΕ λειτουργεί μέσα στο πλαίσιο αυτό. Οπωσδήποτε, μπορεί να υπάρχουν λάθη σ’ αυτή τη διαδικασία, αλλά θα προσπαθήσουμε όσο το δυνατόν να διορθώσουμε κατα</w:t>
      </w:r>
      <w:r>
        <w:rPr>
          <w:rFonts w:eastAsia="Times New Roman" w:cs="Times New Roman"/>
          <w:szCs w:val="24"/>
        </w:rPr>
        <w:t>στάσεις.</w:t>
      </w:r>
    </w:p>
    <w:p w14:paraId="0EE0FC6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Έχουμε πει ότι με τους νέους αγρότες υπάρχει ένα πρόβλημα μεγάλο, το οποίο προκύπτει εξαιτίας των δικαιωμάτων, για το αν μεταβιβάζονται ή δεν μεταβιβάζονται. Ξέρετε ότι είναι πολύπλοκη διαδικασία. Έχουμε ένα εθνικό απόθεμα</w:t>
      </w:r>
      <w:r>
        <w:rPr>
          <w:rFonts w:eastAsia="Times New Roman" w:cs="Times New Roman"/>
          <w:szCs w:val="24"/>
        </w:rPr>
        <w:t>,</w:t>
      </w:r>
      <w:r>
        <w:rPr>
          <w:rFonts w:eastAsia="Times New Roman" w:cs="Times New Roman"/>
          <w:szCs w:val="24"/>
        </w:rPr>
        <w:t xml:space="preserve"> το οποίο θα χρησιμοποιή</w:t>
      </w:r>
      <w:r>
        <w:rPr>
          <w:rFonts w:eastAsia="Times New Roman" w:cs="Times New Roman"/>
          <w:szCs w:val="24"/>
        </w:rPr>
        <w:t>σουμε. Ταυτόχρονα ήδη έχουμε βάλει το θέμα στην Ευρωπαϊκή Επιτροπή</w:t>
      </w:r>
      <w:r>
        <w:rPr>
          <w:rFonts w:eastAsia="Times New Roman" w:cs="Times New Roman"/>
          <w:szCs w:val="24"/>
        </w:rPr>
        <w:t>,</w:t>
      </w:r>
      <w:r>
        <w:rPr>
          <w:rFonts w:eastAsia="Times New Roman" w:cs="Times New Roman"/>
          <w:szCs w:val="24"/>
        </w:rPr>
        <w:t xml:space="preserve"> μήπως με κάποια διαδικασία ανοχής εφαρμογής του </w:t>
      </w:r>
      <w:r>
        <w:rPr>
          <w:rFonts w:eastAsia="Times New Roman" w:cs="Times New Roman"/>
          <w:szCs w:val="24"/>
        </w:rPr>
        <w:t>κ</w:t>
      </w:r>
      <w:r>
        <w:rPr>
          <w:rFonts w:eastAsia="Times New Roman" w:cs="Times New Roman"/>
          <w:szCs w:val="24"/>
        </w:rPr>
        <w:t xml:space="preserve">ανονισμού λύσουμε αυτό </w:t>
      </w:r>
      <w:r>
        <w:rPr>
          <w:rFonts w:eastAsia="Times New Roman" w:cs="Times New Roman"/>
          <w:szCs w:val="24"/>
        </w:rPr>
        <w:lastRenderedPageBreak/>
        <w:t>το μεγάλο πρόβλημα. Είναι ανοιχτό. Επαναλαμβάνω και πάλι ότι</w:t>
      </w:r>
      <w:r>
        <w:rPr>
          <w:rFonts w:eastAsia="Times New Roman" w:cs="Times New Roman"/>
          <w:szCs w:val="24"/>
        </w:rPr>
        <w:t>,</w:t>
      </w:r>
      <w:r>
        <w:rPr>
          <w:rFonts w:eastAsia="Times New Roman" w:cs="Times New Roman"/>
          <w:szCs w:val="24"/>
        </w:rPr>
        <w:t xml:space="preserve"> όσον αφορά στις ενστάσεις</w:t>
      </w:r>
      <w:r>
        <w:rPr>
          <w:rFonts w:eastAsia="Times New Roman" w:cs="Times New Roman"/>
          <w:szCs w:val="24"/>
        </w:rPr>
        <w:t>,</w:t>
      </w:r>
      <w:r>
        <w:rPr>
          <w:rFonts w:eastAsia="Times New Roman" w:cs="Times New Roman"/>
          <w:szCs w:val="24"/>
        </w:rPr>
        <w:t xml:space="preserve"> μπορούν και τώρα</w:t>
      </w:r>
      <w:r>
        <w:rPr>
          <w:rFonts w:eastAsia="Times New Roman" w:cs="Times New Roman"/>
          <w:szCs w:val="24"/>
        </w:rPr>
        <w:t>,</w:t>
      </w:r>
      <w:r>
        <w:rPr>
          <w:rFonts w:eastAsia="Times New Roman" w:cs="Times New Roman"/>
          <w:szCs w:val="24"/>
        </w:rPr>
        <w:t xml:space="preserve"> μέχρι 15 Ιουνίου, αν επικαλεστούν ιδιαίτερο λόγο, για να μας βοηθήσουν κι εμάς, ούτως ώστε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συνεννοήσεων με την Ευρωπαϊκή Ένωση να λύσουμε το συγκεκριμένο πρόβλημα.           </w:t>
      </w:r>
    </w:p>
    <w:p w14:paraId="0EE0FC6C" w14:textId="77777777" w:rsidR="000548F6" w:rsidRDefault="005C1E3B">
      <w:pPr>
        <w:spacing w:line="600" w:lineRule="auto"/>
        <w:ind w:firstLine="720"/>
        <w:jc w:val="both"/>
        <w:rPr>
          <w:rFonts w:eastAsia="Times New Roman"/>
          <w:szCs w:val="24"/>
        </w:rPr>
      </w:pPr>
      <w:r>
        <w:rPr>
          <w:rFonts w:eastAsia="Times New Roman"/>
          <w:szCs w:val="24"/>
        </w:rPr>
        <w:t>Τώρα όσον αφορά το άλλο ερώτημα που έχετε σχετικά με το ΕΠΑΛ 201</w:t>
      </w:r>
      <w:r>
        <w:rPr>
          <w:rFonts w:eastAsia="Times New Roman"/>
          <w:szCs w:val="24"/>
        </w:rPr>
        <w:t xml:space="preserve">4-2020, μέσα στο πλαίσιο της διαβούλευσης, των προσκλήσεων που ιδιαίτερα απευθύνουμε στις τοπικές ομάδες, ήδη από πλευράς Ηρακλείου, της </w:t>
      </w:r>
      <w:r>
        <w:rPr>
          <w:rFonts w:eastAsia="Times New Roman"/>
          <w:szCs w:val="24"/>
        </w:rPr>
        <w:t>«ΑΝΑΠΤΥΞΙΑΚΗΣ»</w:t>
      </w:r>
      <w:r>
        <w:rPr>
          <w:rFonts w:eastAsia="Times New Roman"/>
          <w:szCs w:val="24"/>
        </w:rPr>
        <w:t>, αλλά και άλλα σχόλια έχουμε από όσους ανθρώπους και φορείς ενδιαφέρονται. Θα τα λάβουμε σοβαρά υπ’ όψιν</w:t>
      </w:r>
      <w:r>
        <w:rPr>
          <w:rFonts w:eastAsia="Times New Roman"/>
          <w:szCs w:val="24"/>
        </w:rPr>
        <w:t>. Δεν έχουμε ολοκληρώσει τη σχετική διαδικασία. Τα επεξεργαζόμαστε. Και πραγματικά αυτό που θέλουμε εμείς, βεβαίως, ιδιαίτερα όσον αφορά το κομμάτι του ΕΠΑΛ, είναι το μεγάλο ζήτημα της όχι απλά διατήρησης αλλά και ενίσχυσης των ιχθυαποθεμάτων, ενώ παράλληλ</w:t>
      </w:r>
      <w:r>
        <w:rPr>
          <w:rFonts w:eastAsia="Times New Roman"/>
          <w:szCs w:val="24"/>
        </w:rPr>
        <w:t xml:space="preserve">α βεβαίως πρέπει να βρούμε τρόπους ιδιαίτερα για τις παράκτιες και νησιωτικές περιοχές, ώστε να μπορέσουμε -αυτό που είναι το ζητούμενο- να διατηρηθεί η κοινωνική και οικονομική συνοχή. </w:t>
      </w:r>
    </w:p>
    <w:p w14:paraId="0EE0FC6D" w14:textId="77777777" w:rsidR="000548F6" w:rsidRDefault="005C1E3B">
      <w:pPr>
        <w:spacing w:line="600" w:lineRule="auto"/>
        <w:ind w:firstLine="720"/>
        <w:jc w:val="both"/>
        <w:rPr>
          <w:rFonts w:eastAsia="Times New Roman"/>
          <w:szCs w:val="24"/>
        </w:rPr>
      </w:pPr>
      <w:r>
        <w:rPr>
          <w:rFonts w:eastAsia="Times New Roman"/>
          <w:szCs w:val="24"/>
        </w:rPr>
        <w:lastRenderedPageBreak/>
        <w:t>Έχουμε, όμως, δρόμο μπροστά μας και θα το αντιμετωπίσουμε.</w:t>
      </w:r>
    </w:p>
    <w:p w14:paraId="0EE0FC6E" w14:textId="77777777" w:rsidR="000548F6" w:rsidRDefault="005C1E3B">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Λαμπρούλης): </w:t>
      </w:r>
      <w:r>
        <w:rPr>
          <w:rFonts w:eastAsia="Times New Roman"/>
          <w:szCs w:val="24"/>
        </w:rPr>
        <w:t xml:space="preserve">Ευχαριστούμε τον κύριο Υπουργό. </w:t>
      </w:r>
    </w:p>
    <w:p w14:paraId="0EE0FC6F" w14:textId="77777777" w:rsidR="000548F6" w:rsidRDefault="005C1E3B">
      <w:pPr>
        <w:spacing w:line="600" w:lineRule="auto"/>
        <w:ind w:firstLine="720"/>
        <w:jc w:val="both"/>
        <w:rPr>
          <w:rFonts w:eastAsia="Times New Roman"/>
          <w:szCs w:val="24"/>
        </w:rPr>
      </w:pPr>
      <w:r>
        <w:rPr>
          <w:rFonts w:eastAsia="Times New Roman"/>
          <w:szCs w:val="24"/>
        </w:rPr>
        <w:t xml:space="preserve">Συνεχίζουμε με τη δεύτερη </w:t>
      </w:r>
      <w:r>
        <w:rPr>
          <w:rFonts w:eastAsia="Times New Roman"/>
          <w:szCs w:val="24"/>
        </w:rPr>
        <w:t xml:space="preserve">με αριθμό </w:t>
      </w:r>
      <w:r>
        <w:rPr>
          <w:rFonts w:eastAsia="Times New Roman"/>
          <w:szCs w:val="24"/>
        </w:rPr>
        <w:t xml:space="preserve">911/27-5-2016 </w:t>
      </w:r>
      <w:r>
        <w:rPr>
          <w:rFonts w:eastAsia="Times New Roman"/>
          <w:szCs w:val="24"/>
        </w:rPr>
        <w:t>επίκαιρη ερώτηση δεύτερου κύκλου του Βουλευτή Καβάλας της Νέας Δημοκρατίας κ. Νικολάου Παναγιωτόπουλου προς τον Υπουργό</w:t>
      </w:r>
      <w:r>
        <w:rPr>
          <w:rFonts w:eastAsia="Times New Roman"/>
          <w:szCs w:val="24"/>
        </w:rPr>
        <w:t xml:space="preserve"> </w:t>
      </w:r>
      <w:r>
        <w:rPr>
          <w:rFonts w:eastAsia="Times New Roman"/>
          <w:szCs w:val="24"/>
        </w:rPr>
        <w:t>Αγροτικής Ανάπτυξης και Τροφί</w:t>
      </w:r>
      <w:r>
        <w:rPr>
          <w:rFonts w:eastAsia="Times New Roman"/>
          <w:szCs w:val="24"/>
        </w:rPr>
        <w:t>μων,</w:t>
      </w:r>
      <w:r>
        <w:rPr>
          <w:rFonts w:eastAsia="Times New Roman"/>
          <w:szCs w:val="24"/>
        </w:rPr>
        <w:t xml:space="preserve"> </w:t>
      </w:r>
      <w:r>
        <w:rPr>
          <w:rFonts w:eastAsia="Times New Roman"/>
          <w:szCs w:val="24"/>
        </w:rPr>
        <w:t>σχετικά με το ολοκληρωμένο σύστημα χαλαζικής προστασίας των παραγωγών της Περιφερειακής Ενότητας Καβάλας.</w:t>
      </w:r>
    </w:p>
    <w:p w14:paraId="0EE0FC70" w14:textId="77777777" w:rsidR="000548F6" w:rsidRDefault="005C1E3B">
      <w:pPr>
        <w:spacing w:line="600" w:lineRule="auto"/>
        <w:ind w:firstLine="720"/>
        <w:jc w:val="both"/>
        <w:rPr>
          <w:rFonts w:eastAsia="Times New Roman"/>
          <w:szCs w:val="24"/>
        </w:rPr>
      </w:pPr>
      <w:r>
        <w:rPr>
          <w:rFonts w:eastAsia="Times New Roman"/>
          <w:szCs w:val="24"/>
        </w:rPr>
        <w:t>Κύριε Παναγιωτόπουλε, έχετε τον λόγο.</w:t>
      </w:r>
    </w:p>
    <w:p w14:paraId="0EE0FC71" w14:textId="77777777" w:rsidR="000548F6" w:rsidRDefault="005C1E3B">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Ευχαριστώ, κύριε Πρόεδρε.</w:t>
      </w:r>
    </w:p>
    <w:p w14:paraId="0EE0FC72" w14:textId="77777777" w:rsidR="000548F6" w:rsidRDefault="005C1E3B">
      <w:pPr>
        <w:spacing w:line="600" w:lineRule="auto"/>
        <w:ind w:firstLine="720"/>
        <w:jc w:val="both"/>
        <w:rPr>
          <w:rFonts w:eastAsia="Times New Roman"/>
          <w:szCs w:val="24"/>
        </w:rPr>
      </w:pPr>
      <w:r>
        <w:rPr>
          <w:rFonts w:eastAsia="Times New Roman"/>
          <w:szCs w:val="24"/>
        </w:rPr>
        <w:t xml:space="preserve">Κύριε Υπουργέ, ανακινώ το θέμα της υπαγωγής της </w:t>
      </w:r>
      <w:r>
        <w:rPr>
          <w:rFonts w:eastAsia="Times New Roman"/>
          <w:szCs w:val="24"/>
        </w:rPr>
        <w:t>περιοχής της Περιφερειακής Ενότητας Καβάλας στο εθνικό σύστημα αντιχαλαζικής προστασίας με εναέρια μέσα, αλλά και κατ’ επέκταση σε ένα ολοκληρωμένο σύστημα αντιχαλαζικής προστασίας στην περιοχή, διότι πιστεύω ότι αφ</w:t>
      </w:r>
      <w:r>
        <w:rPr>
          <w:rFonts w:eastAsia="Times New Roman"/>
          <w:szCs w:val="24"/>
        </w:rPr>
        <w:t xml:space="preserve">’ </w:t>
      </w:r>
      <w:r>
        <w:rPr>
          <w:rFonts w:eastAsia="Times New Roman"/>
          <w:szCs w:val="24"/>
        </w:rPr>
        <w:t xml:space="preserve">ενός είναι ένα θέμα </w:t>
      </w:r>
      <w:r>
        <w:rPr>
          <w:rFonts w:eastAsia="Times New Roman"/>
          <w:szCs w:val="24"/>
        </w:rPr>
        <w:lastRenderedPageBreak/>
        <w:t xml:space="preserve">τεράστιας σημασίας </w:t>
      </w:r>
      <w:r>
        <w:rPr>
          <w:rFonts w:eastAsia="Times New Roman"/>
          <w:szCs w:val="24"/>
        </w:rPr>
        <w:t>για τον αγροτικό κόσμο της περιοχής, ιδίως, γιατί η περίοδος που διανύουμε είναι η ύποπτη περίοδος με κίνδυνο χαλαζοπτώσεων κι επομένως δεν αξίζει τον κόπο –πιστεύω- να αγωνιούν και αυτοί κι εμείς, να τρέμει το φυλλοκάρδι τους κυριολεκτικά κάθε φορά που εμ</w:t>
      </w:r>
      <w:r>
        <w:rPr>
          <w:rFonts w:eastAsia="Times New Roman"/>
          <w:szCs w:val="24"/>
        </w:rPr>
        <w:t>φανίζονται μαύρα σύννεφα στον ουρανό και κίνδυνος χαλαζόπτωσης. Και αφ</w:t>
      </w:r>
      <w:r>
        <w:rPr>
          <w:rFonts w:eastAsia="Times New Roman"/>
          <w:szCs w:val="24"/>
        </w:rPr>
        <w:t xml:space="preserve">’ </w:t>
      </w:r>
      <w:r>
        <w:rPr>
          <w:rFonts w:eastAsia="Times New Roman"/>
          <w:szCs w:val="24"/>
        </w:rPr>
        <w:t xml:space="preserve">ετέρου, διότι εκτιμώ ότι αν διευθετηθεί αυτό το πρόβλημα, όπως έχει εκφραστεί θετική γνώμη τόσο από τον ΕΛΓΑ όσο και από σας σε προηγούμενες συζητήσεις –είναι η τέταρτη φορά που φέρνω </w:t>
      </w:r>
      <w:r>
        <w:rPr>
          <w:rFonts w:eastAsia="Times New Roman"/>
          <w:szCs w:val="24"/>
        </w:rPr>
        <w:t xml:space="preserve">αυτό το θέμα στη Βουλή, δεύτερη φορά με επίκαιρη ερώτηση- τότε θα εξοικονομηθούν χρήματα στον ΕΛΓΑ, λόγω των αποζημιώσεων που πληρώνει συστηματικά στους αγρότες της Περιφερειακής Ενότητας Καβάλας κάθε φορά που η παραγωγή τους πλήττεται από χαλαζόπτωση. </w:t>
      </w:r>
    </w:p>
    <w:p w14:paraId="0EE0FC73" w14:textId="77777777" w:rsidR="000548F6" w:rsidRDefault="005C1E3B">
      <w:pPr>
        <w:spacing w:line="600" w:lineRule="auto"/>
        <w:ind w:firstLine="720"/>
        <w:jc w:val="both"/>
        <w:rPr>
          <w:rFonts w:eastAsia="Times New Roman"/>
          <w:szCs w:val="24"/>
        </w:rPr>
      </w:pPr>
      <w:r>
        <w:rPr>
          <w:rFonts w:eastAsia="Times New Roman"/>
          <w:szCs w:val="24"/>
        </w:rPr>
        <w:t>Τρ</w:t>
      </w:r>
      <w:r>
        <w:rPr>
          <w:rFonts w:eastAsia="Times New Roman"/>
          <w:szCs w:val="24"/>
        </w:rPr>
        <w:t>ία σημεία θα αναφέρω, για να κρατήσουμε και για τη δευτερολογία μερικά: Η περιοχή της Περιφερειακής Ενότητας Καβάλας είναι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πρόσφορη για ένταξη στο </w:t>
      </w:r>
      <w:r>
        <w:rPr>
          <w:rFonts w:eastAsia="Times New Roman"/>
          <w:szCs w:val="24"/>
        </w:rPr>
        <w:t>π</w:t>
      </w:r>
      <w:r>
        <w:rPr>
          <w:rFonts w:eastAsia="Times New Roman"/>
          <w:szCs w:val="24"/>
        </w:rPr>
        <w:t xml:space="preserve">ρόγραμμα, διότι σύμφωνα με τις </w:t>
      </w:r>
      <w:r>
        <w:rPr>
          <w:rFonts w:eastAsia="Times New Roman"/>
          <w:szCs w:val="24"/>
        </w:rPr>
        <w:lastRenderedPageBreak/>
        <w:t xml:space="preserve">προϋποθέσεις υπαγωγής κατά το Υπουργείο αρκεί να υπάρχουν: συχνότητα </w:t>
      </w:r>
      <w:r>
        <w:rPr>
          <w:rFonts w:eastAsia="Times New Roman"/>
          <w:szCs w:val="24"/>
        </w:rPr>
        <w:t xml:space="preserve">χαλαζόπτωσης, να υπάρχει σημαντική αξία καλλιεργειών και βέβαια το ύψος των καταβαλλόμενων αποζημιώσεων να είναι εύλογο. </w:t>
      </w:r>
    </w:p>
    <w:p w14:paraId="0EE0FC74" w14:textId="77777777" w:rsidR="000548F6" w:rsidRDefault="005C1E3B">
      <w:pPr>
        <w:spacing w:line="600" w:lineRule="auto"/>
        <w:ind w:firstLine="720"/>
        <w:jc w:val="both"/>
        <w:rPr>
          <w:rFonts w:eastAsia="Times New Roman"/>
          <w:szCs w:val="24"/>
        </w:rPr>
      </w:pPr>
      <w:r>
        <w:rPr>
          <w:rFonts w:eastAsia="Times New Roman"/>
          <w:szCs w:val="24"/>
        </w:rPr>
        <w:t>Εδώ καταβάλλονται κατά μέσο όρο ετησίως, σύμφωνα με στοιχεία δεκαετίας 2000-2009, 1,6 εκατομμύρια κατά μέσο όρο στους αγρότες της περι</w:t>
      </w:r>
      <w:r>
        <w:rPr>
          <w:rFonts w:eastAsia="Times New Roman"/>
          <w:szCs w:val="24"/>
        </w:rPr>
        <w:t xml:space="preserve">οχής. Είναι η έκτη κατά σειρά ύψους αποζημιώσεων πανελληνίως. </w:t>
      </w:r>
    </w:p>
    <w:p w14:paraId="0EE0FC75" w14:textId="77777777" w:rsidR="000548F6" w:rsidRDefault="005C1E3B">
      <w:pPr>
        <w:spacing w:line="600" w:lineRule="auto"/>
        <w:ind w:firstLine="720"/>
        <w:jc w:val="both"/>
        <w:rPr>
          <w:rFonts w:eastAsia="Times New Roman"/>
          <w:szCs w:val="24"/>
        </w:rPr>
      </w:pPr>
      <w:r>
        <w:rPr>
          <w:rFonts w:eastAsia="Times New Roman"/>
          <w:szCs w:val="24"/>
        </w:rPr>
        <w:t>Άρα πληρούνται οι προϋποθέσεις. Να υπάρχουν υποδομές, δύο αεροδρόμια, δυναμικές καλλιέργειες και συχνότητα φαινομένου χαλαζόπτωσης, και αυτές οι προϋποθέσεις πληρούνται. Καλλιέργειες, τα λέω γι</w:t>
      </w:r>
      <w:r>
        <w:rPr>
          <w:rFonts w:eastAsia="Times New Roman"/>
          <w:szCs w:val="24"/>
        </w:rPr>
        <w:t xml:space="preserve">α να έχουμε μια πλήρη εικόνα περί τίνος πρόκειται: Τριάντα χιλιάδες στρέμματα, σε σύνολο πεντακοσίων σαράντα περίπου με αμπέλια στα δυτικά του </w:t>
      </w:r>
      <w:r>
        <w:rPr>
          <w:rFonts w:eastAsia="Times New Roman"/>
          <w:szCs w:val="24"/>
        </w:rPr>
        <w:t>ν</w:t>
      </w:r>
      <w:r>
        <w:rPr>
          <w:rFonts w:eastAsia="Times New Roman"/>
          <w:szCs w:val="24"/>
        </w:rPr>
        <w:t>ομού, δεκαπέντε χιλιάδες στρέμματα με ακτινίδια -πέρυσι οκτώμισι χιλιάδες 100% εξαγωγικός προσανατολισμός- δέντρ</w:t>
      </w:r>
      <w:r>
        <w:rPr>
          <w:rFonts w:eastAsia="Times New Roman"/>
          <w:szCs w:val="24"/>
        </w:rPr>
        <w:t xml:space="preserve">α που δεν μπορούν να προστατευτούν με το σύστημα προστασίας με δίχτυα -θέλουν άλλου είδους προστασία- περίπου δέκα </w:t>
      </w:r>
      <w:r>
        <w:rPr>
          <w:rFonts w:eastAsia="Times New Roman"/>
          <w:szCs w:val="24"/>
        </w:rPr>
        <w:lastRenderedPageBreak/>
        <w:t>χιλιάδες στρέμματα σπαράγγια, δεκαπέντε χιλιάδες στρέμματα με αμυγδαλιές, πέντε χιλιάδες στρέμματα με οπωροφόρα δέντρα και δυόμισι εκατομμύρι</w:t>
      </w:r>
      <w:r>
        <w:rPr>
          <w:rFonts w:eastAsia="Times New Roman"/>
          <w:szCs w:val="24"/>
        </w:rPr>
        <w:t xml:space="preserve">α ελαιόδενδρα. Όπως καταλαβαίνετε, είναι τεράστια αγροτική παραγωγή, χρήζει προστασίας. </w:t>
      </w:r>
    </w:p>
    <w:p w14:paraId="0EE0FC76" w14:textId="77777777" w:rsidR="000548F6" w:rsidRDefault="005C1E3B">
      <w:pPr>
        <w:spacing w:line="600" w:lineRule="auto"/>
        <w:ind w:firstLine="720"/>
        <w:jc w:val="both"/>
        <w:rPr>
          <w:rFonts w:eastAsia="Times New Roman"/>
          <w:szCs w:val="24"/>
        </w:rPr>
      </w:pPr>
      <w:r>
        <w:rPr>
          <w:rFonts w:eastAsia="Times New Roman"/>
          <w:szCs w:val="24"/>
        </w:rPr>
        <w:t>Νομίζω ότι εναλλακτικά οι προτάσεις –γιατί καλό είναι να ερχόμαστε με προτάσεις, μας το λέτε κι εσείς συστηματικά από την Κυβέρνηση, το ενστερνίζομαι- είναι οι εξής: Κ</w:t>
      </w:r>
      <w:r>
        <w:rPr>
          <w:rFonts w:eastAsia="Times New Roman"/>
          <w:szCs w:val="24"/>
        </w:rPr>
        <w:t xml:space="preserve">ατά πρώτον, να ενταχθεί και η Περιφερειακή Ενότητα στο υφιστάμενο πρόγραμμα εναέριας αντιχαλαζικής προστασίας. Δραστηριοποιείται κυρίως στις περιοχές της </w:t>
      </w:r>
      <w:r>
        <w:rPr>
          <w:rFonts w:eastAsia="Times New Roman"/>
          <w:szCs w:val="24"/>
        </w:rPr>
        <w:t>κ</w:t>
      </w:r>
      <w:r>
        <w:rPr>
          <w:rFonts w:eastAsia="Times New Roman"/>
          <w:szCs w:val="24"/>
        </w:rPr>
        <w:t>εντρικής Θεσσαλίας, υπάρχει περιθώριο.</w:t>
      </w:r>
    </w:p>
    <w:p w14:paraId="0EE0FC77"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Παναγιωτόπουλε, ήδη υπ</w:t>
      </w:r>
      <w:r>
        <w:rPr>
          <w:rFonts w:eastAsia="Times New Roman"/>
          <w:szCs w:val="24"/>
        </w:rPr>
        <w:t>ερβήκατε τα τρία λεπτά. Σας παρακαλώ πολύ.</w:t>
      </w:r>
    </w:p>
    <w:p w14:paraId="0EE0FC78" w14:textId="77777777" w:rsidR="000548F6" w:rsidRDefault="005C1E3B">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Δεύτερη</w:t>
      </w:r>
      <w:r>
        <w:rPr>
          <w:rFonts w:eastAsia="Times New Roman"/>
          <w:szCs w:val="24"/>
        </w:rPr>
        <w:t xml:space="preserve"> πρόταση</w:t>
      </w:r>
      <w:r>
        <w:rPr>
          <w:rFonts w:eastAsia="Times New Roman"/>
          <w:szCs w:val="24"/>
        </w:rPr>
        <w:t>, να γίνει καλύτερη διαχείριση και κατανομή…</w:t>
      </w:r>
    </w:p>
    <w:p w14:paraId="0EE0FC79"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Σας ενημερώνω ή σας προειδοποιώ ότι θα κόψω από τη δευτερολογία σας.</w:t>
      </w:r>
    </w:p>
    <w:p w14:paraId="0EE0FC7A" w14:textId="77777777" w:rsidR="000548F6" w:rsidRDefault="005C1E3B">
      <w:pPr>
        <w:spacing w:line="600" w:lineRule="auto"/>
        <w:ind w:firstLine="720"/>
        <w:jc w:val="both"/>
        <w:rPr>
          <w:rFonts w:eastAsia="Times New Roman"/>
          <w:szCs w:val="24"/>
        </w:rPr>
      </w:pPr>
      <w:r>
        <w:rPr>
          <w:rFonts w:eastAsia="Times New Roman"/>
          <w:b/>
          <w:szCs w:val="24"/>
        </w:rPr>
        <w:t xml:space="preserve">ΝΙΚΟΛΑΟΣ </w:t>
      </w:r>
      <w:r>
        <w:rPr>
          <w:rFonts w:eastAsia="Times New Roman"/>
          <w:b/>
          <w:szCs w:val="24"/>
        </w:rPr>
        <w:t>ΠΑΝΑΓΙΩΤΟΠΟΥΛΟΣ:</w:t>
      </w:r>
      <w:r>
        <w:rPr>
          <w:rFonts w:eastAsia="Times New Roman"/>
          <w:szCs w:val="24"/>
        </w:rPr>
        <w:t xml:space="preserve"> Εντάξει, κύριε Πρόεδρε, κλείνω.</w:t>
      </w:r>
    </w:p>
    <w:p w14:paraId="0EE0FC7B" w14:textId="77777777" w:rsidR="000548F6" w:rsidRDefault="005C1E3B">
      <w:pPr>
        <w:spacing w:line="600" w:lineRule="auto"/>
        <w:ind w:firstLine="720"/>
        <w:jc w:val="both"/>
        <w:rPr>
          <w:rFonts w:eastAsia="Times New Roman"/>
          <w:szCs w:val="24"/>
        </w:rPr>
      </w:pPr>
      <w:r>
        <w:rPr>
          <w:rFonts w:eastAsia="Times New Roman"/>
          <w:szCs w:val="24"/>
        </w:rPr>
        <w:t>Και τρίτη πρόταση, εναλλακτική, σύμφωνη με μια πρόταση πανεπιστημιακών από το Δημοκρίτειο Πανεπιστήμιο Θράκης, εγκατάσταση ραντάρ καιρού νέας γενιάς στην περιοχή Νέστου για έγκαιρη προειδοποίηση του κινδύνου</w:t>
      </w:r>
      <w:r>
        <w:rPr>
          <w:rFonts w:eastAsia="Times New Roman"/>
          <w:szCs w:val="24"/>
        </w:rPr>
        <w:t xml:space="preserve">. </w:t>
      </w:r>
    </w:p>
    <w:p w14:paraId="0EE0FC7C" w14:textId="77777777" w:rsidR="000548F6" w:rsidRDefault="005C1E3B">
      <w:pPr>
        <w:spacing w:line="600" w:lineRule="auto"/>
        <w:ind w:firstLine="720"/>
        <w:jc w:val="both"/>
        <w:rPr>
          <w:rFonts w:eastAsia="Times New Roman"/>
          <w:szCs w:val="24"/>
        </w:rPr>
      </w:pPr>
      <w:r>
        <w:rPr>
          <w:rFonts w:eastAsia="Times New Roman"/>
          <w:szCs w:val="24"/>
        </w:rPr>
        <w:t>Γλιτώνει τελικά λεφτά ο ΕΛΓΑ και νομίζω ότι είναι μια καθ’ όλα συμφέρουσα λύση. Τα υπόλοιπα θα τα πω στη σύντομη δευτερολογία μου.</w:t>
      </w:r>
    </w:p>
    <w:p w14:paraId="0EE0FC7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Υπουργός</w:t>
      </w:r>
      <w:r>
        <w:rPr>
          <w:rFonts w:eastAsia="Times New Roman" w:cs="Times New Roman"/>
          <w:b/>
          <w:szCs w:val="24"/>
        </w:rPr>
        <w:t xml:space="preserve"> </w:t>
      </w:r>
      <w:r>
        <w:rPr>
          <w:rFonts w:eastAsia="Times New Roman" w:cs="Times New Roman"/>
          <w:szCs w:val="24"/>
        </w:rPr>
        <w:t>Αγροτικής Ανάπτυξης και Τροφίμων, κ. Αποστόλου.</w:t>
      </w:r>
    </w:p>
    <w:p w14:paraId="0EE0FC7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w:t>
      </w:r>
      <w:r>
        <w:rPr>
          <w:rFonts w:eastAsia="Times New Roman" w:cs="Times New Roman"/>
          <w:b/>
          <w:szCs w:val="24"/>
        </w:rPr>
        <w:t xml:space="preserve">ΟΛΟΥ (Υπουργός Αγροτικής Ανάπτυξης και Τροφίμων): </w:t>
      </w:r>
      <w:r>
        <w:rPr>
          <w:rFonts w:eastAsia="Times New Roman" w:cs="Times New Roman"/>
          <w:szCs w:val="24"/>
        </w:rPr>
        <w:t>Όντως, κύριε συνάδελφε, έχουμε συζητήσει ξανά το θέμα, έχει απαντηθεί και από εμάς. Το πρόγραμμα χαλαζικής προστασίας με εναέρια μέσα, όπως και εσείς γνωρίζετε, κυρίως εφαρμόζεται σε δύο περιοχές στη Μακεδο</w:t>
      </w:r>
      <w:r>
        <w:rPr>
          <w:rFonts w:eastAsia="Times New Roman" w:cs="Times New Roman"/>
          <w:szCs w:val="24"/>
        </w:rPr>
        <w:t>νία και στη Θεσσαλία. Η εφαρμογή έγινε σε αυτές τις περιοχές, διότι υπήρξε σχετική μελέτη, τα αποτελέσματα της οποίας λήφθηκαν υπ’ όψιν για την εφαρμογή του.</w:t>
      </w:r>
    </w:p>
    <w:p w14:paraId="0EE0FC7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 πρόγραμμα ειδικά για την </w:t>
      </w:r>
      <w:r>
        <w:rPr>
          <w:rFonts w:eastAsia="Times New Roman" w:cs="Times New Roman"/>
          <w:szCs w:val="24"/>
        </w:rPr>
        <w:t>κ</w:t>
      </w:r>
      <w:r>
        <w:rPr>
          <w:rFonts w:eastAsia="Times New Roman" w:cs="Times New Roman"/>
          <w:szCs w:val="24"/>
        </w:rPr>
        <w:t>εντρική Μακεδονία που αναφέρεστε εφαρμόζεται σε συνεργασία με την γνω</w:t>
      </w:r>
      <w:r>
        <w:rPr>
          <w:rFonts w:eastAsia="Times New Roman" w:cs="Times New Roman"/>
          <w:szCs w:val="24"/>
        </w:rPr>
        <w:t>στή ανάδοχο εταιρεία «3Δ». Στη σύμβαση εφαρμογής του προγράμματος προβλέπεται η δυνατότητα του ΕΛΓΑ να τροποποιεί ή να προσθέτει, όπως το αναφέρετε, περιοχές προστασίας αδαπάνως για τον ΕΛΓΑ, διατηρώντας το δικαίωμα να προσδιορίζει τις περιοχές εφαρμογής κ</w:t>
      </w:r>
      <w:r>
        <w:rPr>
          <w:rFonts w:eastAsia="Times New Roman" w:cs="Times New Roman"/>
          <w:szCs w:val="24"/>
        </w:rPr>
        <w:t>αι μετά την υπογραφή της σύμβασης με την ανάδοχο εταιρεία.</w:t>
      </w:r>
    </w:p>
    <w:p w14:paraId="0EE0FC8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ο ΕΛΓΑ δέκτης πολλών αιτημάτων από τους αγρότες και από φορείς τους για την επέκταση του προγράμματος σε άλλες περιοχές. Παλιά είχαν γίνει συναντήσεις. Ειδικά, το 2015 κατέληξαν ότι θ</w:t>
      </w:r>
      <w:r>
        <w:rPr>
          <w:rFonts w:eastAsia="Times New Roman" w:cs="Times New Roman"/>
          <w:szCs w:val="24"/>
        </w:rPr>
        <w:t>α έχουμε προβλήματα στην ήδη δυνατότητα να καλύπτει την περιοχή, αν πάμε σε καινούργια. Αυτό είχε γίνει το 2015. Παρ’ όλα αυτά, επειδή υπάρχει αυτή η επιμονή, ήδη έχουμε μπει σε μια διαδικασία αυτή την ώρα ζητώντας και τη συμμετοχή του Κέντρου Μετεωρολογικ</w:t>
      </w:r>
      <w:r>
        <w:rPr>
          <w:rFonts w:eastAsia="Times New Roman" w:cs="Times New Roman"/>
          <w:szCs w:val="24"/>
        </w:rPr>
        <w:t>ών Ερευνών Εφαρμογών, για να μπορέσουμε να το στοιχειοθετήσουμε και να δούμε πώς θα προσδιορίσουμε και τις υπόλοιπες περιοχές αυτές που πλήττονται από χαλάζι και υπάρχει η δυνατότητα να επεκταθεί η αντιχαλαζική προστασία και στις άλλες περιοχές.</w:t>
      </w:r>
    </w:p>
    <w:p w14:paraId="0EE0FC8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Στη δευτερ</w:t>
      </w:r>
      <w:r>
        <w:rPr>
          <w:rFonts w:eastAsia="Times New Roman" w:cs="Times New Roman"/>
          <w:szCs w:val="24"/>
        </w:rPr>
        <w:t>ολογία μου θα σας πω περισσότερα.</w:t>
      </w:r>
    </w:p>
    <w:p w14:paraId="0EE0FC8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0EE0FC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0EE0FC8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ΠΑΝΑΓΙΩΤΟΠΟΥΛΟΣ: </w:t>
      </w:r>
      <w:r>
        <w:rPr>
          <w:rFonts w:eastAsia="Times New Roman" w:cs="Times New Roman"/>
          <w:szCs w:val="24"/>
        </w:rPr>
        <w:t>Κύριε Υπουργέ, αν δεν κάνω λάθος, μόλις είπατε ότι εξετάζετε πλέον αυτή τη δυνατότητα.</w:t>
      </w:r>
    </w:p>
    <w:p w14:paraId="0EE0FC8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Έχουν</w:t>
      </w:r>
      <w:r>
        <w:rPr>
          <w:rFonts w:eastAsia="Times New Roman" w:cs="Times New Roman"/>
          <w:szCs w:val="24"/>
        </w:rPr>
        <w:t xml:space="preserve"> ειπωθεί πολλά, αλλά δεν έχουν γίνει πολλά ή μάλλον δεν έχει γίνει τίποτα μέχρι τώρα. Ελπίζω από εδώ και πέρα να γίνει, διότι δεν υπάρχει νομίζω τίποτα χειρότερο για έναν αγρότη από μια απότομη, ξαφνική, δραματική καταστροφή της παραγωγής του μέσα σε λίγα </w:t>
      </w:r>
      <w:r>
        <w:rPr>
          <w:rFonts w:eastAsia="Times New Roman" w:cs="Times New Roman"/>
          <w:szCs w:val="24"/>
        </w:rPr>
        <w:t>λεπτά της ώρας κυριολεκτικά από χαλάζι. Είναι καταστροφικό για την παραγωγή, είναι εξοντωτικό για το μέλλον, διότι η ζημιά που γίνεται λόγω χαλαζόπτωσης δεν καλύπτει μόνο την τρέχουσα καλλιεργητική περίοδο, αλλά για πολλά προϊόντα και επόμενες καλλιεργητικ</w:t>
      </w:r>
      <w:r>
        <w:rPr>
          <w:rFonts w:eastAsia="Times New Roman" w:cs="Times New Roman"/>
          <w:szCs w:val="24"/>
        </w:rPr>
        <w:t>ές περιόδους. Και βέβαια είναι και εξαιρετικά αποκαρδιωτικό για την προσπάθεια του αγρότη με όλες αυτές τις δύσκολες συνθήκες που βιώνει.</w:t>
      </w:r>
    </w:p>
    <w:p w14:paraId="0EE0FC8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Είπατε και εσείς -και συμφωνώ μαζί σας- ότι ο ΕΛΓΑ διατηρεί το δικαίωμα χωρίς πρόσθετη οικονομική επιβάρυνση να προσθέ</w:t>
      </w:r>
      <w:r>
        <w:rPr>
          <w:rFonts w:eastAsia="Times New Roman" w:cs="Times New Roman"/>
          <w:szCs w:val="24"/>
        </w:rPr>
        <w:t>τει επιπλέον περιοχές προστασίας με τροποποίηση των περιοχών και τροποποίηση των όρων της σύμβασης. Αυτό είναι δυνατόν να γίνει. Επιμένω ότι ο ΕΛΓΑ εξοικονομεί χρήματα από μια τέτοια τροποποίηση, έτσι ώστε να ενταχθεί και η περιοχή της Περιφερειακής Ενότητ</w:t>
      </w:r>
      <w:r>
        <w:rPr>
          <w:rFonts w:eastAsia="Times New Roman" w:cs="Times New Roman"/>
          <w:szCs w:val="24"/>
        </w:rPr>
        <w:t xml:space="preserve">ας Καβάλας, όχι μόνο η </w:t>
      </w:r>
      <w:r>
        <w:rPr>
          <w:rFonts w:eastAsia="Times New Roman" w:cs="Times New Roman"/>
          <w:szCs w:val="24"/>
        </w:rPr>
        <w:t>δ</w:t>
      </w:r>
      <w:r>
        <w:rPr>
          <w:rFonts w:eastAsia="Times New Roman" w:cs="Times New Roman"/>
          <w:szCs w:val="24"/>
        </w:rPr>
        <w:t>υτική Καβάλα</w:t>
      </w:r>
      <w:r>
        <w:rPr>
          <w:rFonts w:eastAsia="Times New Roman" w:cs="Times New Roman"/>
          <w:szCs w:val="24"/>
        </w:rPr>
        <w:t>,</w:t>
      </w:r>
      <w:r>
        <w:rPr>
          <w:rFonts w:eastAsia="Times New Roman" w:cs="Times New Roman"/>
          <w:szCs w:val="24"/>
        </w:rPr>
        <w:t xml:space="preserve"> όπου κυρίως υπάρχουν αμπελοκαλλιέργειες, οι οποίες προστατεύονται από τα δίχτυα, το άλλο μέσο αντιχαλαζικής προστασίας ή ακόμα – ακόμα κι από τα «κανόνια», ένα πιο παρωχημένο, αλλά αποτελεσματικό σε περιορισμένο χώρο μ</w:t>
      </w:r>
      <w:r>
        <w:rPr>
          <w:rFonts w:eastAsia="Times New Roman" w:cs="Times New Roman"/>
          <w:szCs w:val="24"/>
        </w:rPr>
        <w:t xml:space="preserve">έσο προστασίας, αλλά να ενταχθεί και η περιοχή της </w:t>
      </w:r>
      <w:r>
        <w:rPr>
          <w:rFonts w:eastAsia="Times New Roman" w:cs="Times New Roman"/>
          <w:szCs w:val="24"/>
        </w:rPr>
        <w:t>α</w:t>
      </w:r>
      <w:r>
        <w:rPr>
          <w:rFonts w:eastAsia="Times New Roman" w:cs="Times New Roman"/>
          <w:szCs w:val="24"/>
        </w:rPr>
        <w:t>νατολικής Καβάλας μέχρι και τις εκτάσεις της Θράκης, δηλαδή η περιοχή του Νέστου, όπου εκεί αναπτύσσονται κυρίως δενδροκαλλιέργειες, τα ακτινίδια με 100% εξαγωγικό αντικείμενο, αλλά και οπωροφόρα δέντρα -</w:t>
      </w:r>
      <w:r>
        <w:rPr>
          <w:rFonts w:eastAsia="Times New Roman" w:cs="Times New Roman"/>
          <w:szCs w:val="24"/>
        </w:rPr>
        <w:t xml:space="preserve">είναι νέα τάση και πολύ αναπτυσσόμενη- και ως γνωστόν, οι δεντροκαλλιέργειες δεν μπορούν να προστατευθούν από το σύστημα με δίχτυα, το οποίο είναι και κοστοβόρο και πρέπει να </w:t>
      </w:r>
      <w:r>
        <w:rPr>
          <w:rFonts w:eastAsia="Times New Roman" w:cs="Times New Roman"/>
          <w:szCs w:val="24"/>
        </w:rPr>
        <w:lastRenderedPageBreak/>
        <w:t xml:space="preserve">επεκταθεί επομένως και στην </w:t>
      </w:r>
      <w:r>
        <w:rPr>
          <w:rFonts w:eastAsia="Times New Roman" w:cs="Times New Roman"/>
          <w:szCs w:val="24"/>
        </w:rPr>
        <w:t>α</w:t>
      </w:r>
      <w:r>
        <w:rPr>
          <w:rFonts w:eastAsia="Times New Roman" w:cs="Times New Roman"/>
          <w:szCs w:val="24"/>
        </w:rPr>
        <w:t xml:space="preserve">νατολική Καβάλα, στην εύφορη και παραγωγική περιοχή </w:t>
      </w:r>
      <w:r>
        <w:rPr>
          <w:rFonts w:eastAsia="Times New Roman" w:cs="Times New Roman"/>
          <w:szCs w:val="24"/>
        </w:rPr>
        <w:t>του Νέστου το σύστημα προστασίας με εναέρια μέσα.</w:t>
      </w:r>
    </w:p>
    <w:p w14:paraId="0EE0FC8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Προφανώς, υπάρχει ένα ζήτημα κόστους. Το καταλαβαίνω ότι δεν μπορεί να γίνει αυτό με μηδενικό κόστος. Θα μπορούσε όμως, πρώτον, να υπάρχει καλύτερη διαχείριση των υφισταμένων μέσων με ένα σύστημα έγκαιρης π</w:t>
      </w:r>
      <w:r>
        <w:rPr>
          <w:rFonts w:eastAsia="Times New Roman" w:cs="Times New Roman"/>
          <w:szCs w:val="24"/>
        </w:rPr>
        <w:t>ροειδοποίησης έντονων καιρικών φαινομένων, έτσι ώστε να διατίθεται στην επικίνδυνη περιοχή κάποιο μέσο, κάποιο αεροπλάνο με χειριστή, όταν ας πούμε στην άλλη περιοχή που καλύπτεται επίσης από το πρόγραμμα δεν υπάρχει πρόβλεψη επικίνδυνου καιρικού φαινομένο</w:t>
      </w:r>
      <w:r>
        <w:rPr>
          <w:rFonts w:eastAsia="Times New Roman" w:cs="Times New Roman"/>
          <w:szCs w:val="24"/>
        </w:rPr>
        <w:t>υ, άρα καλύτερη διαχείριση.</w:t>
      </w:r>
    </w:p>
    <w:p w14:paraId="0EE0FC8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Και δεύτερον, όσο και να είναι αυτό το κόστος, εγώ ρωτάω: Μπορεί να ανέρχεται σε ύψος μεγαλύτερο από 1,6 εκατομμύρια ευρώ ανά έτος μέσο όρο, ποσό που καταβά</w:t>
      </w:r>
      <w:r>
        <w:rPr>
          <w:rFonts w:eastAsia="Times New Roman" w:cs="Times New Roman"/>
          <w:szCs w:val="24"/>
        </w:rPr>
        <w:t>λ</w:t>
      </w:r>
      <w:r>
        <w:rPr>
          <w:rFonts w:eastAsia="Times New Roman" w:cs="Times New Roman"/>
          <w:szCs w:val="24"/>
        </w:rPr>
        <w:t>λει στις αποζημιώσεις λόγω χαλαζόπτωσης ο ΕΛΓΑ, στην Περιφερειακή Ενότη</w:t>
      </w:r>
      <w:r>
        <w:rPr>
          <w:rFonts w:eastAsia="Times New Roman" w:cs="Times New Roman"/>
          <w:szCs w:val="24"/>
        </w:rPr>
        <w:t>τα Καβάλας;</w:t>
      </w:r>
    </w:p>
    <w:p w14:paraId="0EE0FC89" w14:textId="77777777" w:rsidR="000548F6" w:rsidRDefault="005C1E3B">
      <w:pPr>
        <w:spacing w:line="600" w:lineRule="auto"/>
        <w:jc w:val="both"/>
        <w:rPr>
          <w:rFonts w:eastAsia="Times New Roman" w:cs="Times New Roman"/>
          <w:szCs w:val="24"/>
        </w:rPr>
      </w:pPr>
      <w:r>
        <w:rPr>
          <w:rFonts w:eastAsia="Times New Roman"/>
          <w:szCs w:val="24"/>
        </w:rPr>
        <w:lastRenderedPageBreak/>
        <w:tab/>
      </w:r>
      <w:r>
        <w:rPr>
          <w:rFonts w:eastAsia="Times New Roman" w:cs="Times New Roman"/>
          <w:szCs w:val="24"/>
        </w:rPr>
        <w:t>Ε</w:t>
      </w:r>
      <w:r>
        <w:rPr>
          <w:rFonts w:eastAsia="Times New Roman" w:cs="Times New Roman"/>
          <w:szCs w:val="24"/>
        </w:rPr>
        <w:t xml:space="preserve">γώ σας λέω ότι δεν είναι ούτε το μισό. Μάλλον το </w:t>
      </w:r>
      <w:r>
        <w:rPr>
          <w:rFonts w:eastAsia="Times New Roman" w:cs="Times New Roman"/>
          <w:szCs w:val="24"/>
        </w:rPr>
        <w:t>1</w:t>
      </w:r>
      <w:r>
        <w:rPr>
          <w:rFonts w:eastAsia="Times New Roman" w:cs="Times New Roman"/>
          <w:szCs w:val="24"/>
        </w:rPr>
        <w:t xml:space="preserve">/3 είναι. Επομένως συμφέρει την υπηρεσία να εξετάσει όλα τα δεδομένα, να τροποποιήσει τη σύμβαση, έτσι ώστε να υπαχθεί σε αυτό το δίχτυ προστασίας και η Περιφερειακή Ενότητα Καβάλας. </w:t>
      </w:r>
    </w:p>
    <w:p w14:paraId="0EE0FC8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0EE0FC8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Ολοκληρώστε, κύριε συνάδελφε. </w:t>
      </w:r>
    </w:p>
    <w:p w14:paraId="0EE0FC8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Όπως σας είπα, ο ΕΛΓΑ θα εξοικονομήσει χρήματα, αλλά και οι αγρότες θα δείξουν μεγαλύτερη εμπιστοσύνη προς τον ΕΛΓΑ. Αυτή τη στιγμή τον περιβάλλουν με δυσπιστία, διότι πιστεύουν ότι δεν θα τους καλύψει σε ενδεχόμενη ζημιά. Επομένως συμφέρει όλους να γίνει</w:t>
      </w:r>
      <w:r>
        <w:rPr>
          <w:rFonts w:eastAsia="Times New Roman" w:cs="Times New Roman"/>
          <w:szCs w:val="24"/>
        </w:rPr>
        <w:t xml:space="preserve"> αυτή η ενέργεια. </w:t>
      </w:r>
    </w:p>
    <w:p w14:paraId="0EE0FC8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E0FC8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w:t>
      </w:r>
    </w:p>
    <w:p w14:paraId="0EE0FC8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της συνέχισης της εφαρμογής του προγράμματος για τον ΕΛΓΑ –διότι αυτό που έχουμε τ</w:t>
      </w:r>
      <w:r>
        <w:rPr>
          <w:rFonts w:eastAsia="Times New Roman" w:cs="Times New Roman"/>
          <w:szCs w:val="24"/>
        </w:rPr>
        <w:t>ώρα λήγει το 2018, άρα το 2019 πρέπει να μπούμε σε καινούργια σύμβαση- όντως σχεδιάζουμε, μέσα κι από μια πιλοτική εφαρμογή κατά την περίοδο 2017-2018 αλλά και με όλα τα στοιχεία που έχουμε, και θέλουμε να προχωρήσουμε όσο το δυνατόν στη χρήση των υπολοίπω</w:t>
      </w:r>
      <w:r>
        <w:rPr>
          <w:rFonts w:eastAsia="Times New Roman" w:cs="Times New Roman"/>
          <w:szCs w:val="24"/>
        </w:rPr>
        <w:t xml:space="preserve">ν όρων που υπάρχουν στη διάθεσή μας και να δούμε πώς θα ικανοποιήσουμε ζητήματα που αφορούν νέες περιοχές. </w:t>
      </w:r>
    </w:p>
    <w:p w14:paraId="0EE0FC9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Όμως θέλω να ξεκαθαρίσω ένα πράγμα</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μιά περίπτωση δεν θα παραβιαστούν οι διατάξεις της υπάρχουσας σύμβασης και δεν θα επηρεαστεί καθόλου η απο</w:t>
      </w:r>
      <w:r>
        <w:rPr>
          <w:rFonts w:eastAsia="Times New Roman" w:cs="Times New Roman"/>
          <w:szCs w:val="24"/>
        </w:rPr>
        <w:t xml:space="preserve">τελεσματικότητα εφαρμογής του προγράμματος στις περιοχές που σήμερα καλύπτει. </w:t>
      </w:r>
    </w:p>
    <w:p w14:paraId="0EE0FC9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που θέλω να σας πω, επιπλέον, είναι ότι στο πλαίσιο της ενεργητικής προστασίας για την αντιμετώπιση του χαλαζιού στις καλλιέργειες, ο ΕΛΓΑ επιχορηγεί με μεγάλη επιτυχία την</w:t>
      </w:r>
      <w:r>
        <w:rPr>
          <w:rFonts w:eastAsia="Times New Roman" w:cs="Times New Roman"/>
          <w:szCs w:val="24"/>
        </w:rPr>
        <w:t xml:space="preserve"> προστασία με </w:t>
      </w:r>
      <w:r>
        <w:rPr>
          <w:rFonts w:eastAsia="Times New Roman" w:cs="Times New Roman"/>
          <w:szCs w:val="24"/>
        </w:rPr>
        <w:lastRenderedPageBreak/>
        <w:t xml:space="preserve">αντιχαλαζικά δίκτυα, με ικανοποιητική απορρόφηση, ιδιαίτερα στις περιοχές της Περιφερειακής Ενότητας της Καβάλας. Επιπρόσθετα, από τον </w:t>
      </w:r>
      <w:r>
        <w:rPr>
          <w:rFonts w:eastAsia="Times New Roman" w:cs="Times New Roman"/>
          <w:szCs w:val="24"/>
        </w:rPr>
        <w:t>ο</w:t>
      </w:r>
      <w:r>
        <w:rPr>
          <w:rFonts w:eastAsia="Times New Roman" w:cs="Times New Roman"/>
          <w:szCs w:val="24"/>
        </w:rPr>
        <w:t>ργανισμό είναι εγκατεστημένα και αντιχαλαζικά κανόνια ηχοβολής στην περιοχή του Παγγαίου Καβάλας για την α</w:t>
      </w:r>
      <w:r>
        <w:rPr>
          <w:rFonts w:eastAsia="Times New Roman" w:cs="Times New Roman"/>
          <w:szCs w:val="24"/>
        </w:rPr>
        <w:t xml:space="preserve">ντιμετώπιση του φαινομένου. </w:t>
      </w:r>
    </w:p>
    <w:p w14:paraId="0EE0FC9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πραγματικά η ανησυχία σας θα ληφθεί υπ’ όψιν, ιδιαίτερα όταν φαίνεται ότι έχουμε τη δυνατότητα να έχουμε καλύτερη και αποτελεσματικότερη αντιχαλαζική προστασία στην περιοχή. </w:t>
      </w:r>
    </w:p>
    <w:p w14:paraId="0EE0FC9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0EE0FC9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Pr>
          <w:rFonts w:eastAsia="Times New Roman" w:cs="Times New Roman"/>
          <w:szCs w:val="24"/>
        </w:rPr>
        <w:t xml:space="preserve">με αριθμό 915/27-5-2016 </w:t>
      </w:r>
      <w:r>
        <w:rPr>
          <w:rFonts w:eastAsia="Times New Roman" w:cs="Times New Roman"/>
          <w:szCs w:val="24"/>
        </w:rPr>
        <w:t>επίκαιρη ερώτηση δεύτερου κύκλου, τη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του Βουλευτή Β΄ Αθηνών του Λαϊκού Συνδέσμου – Χρυσή Αυγή κ. </w:t>
      </w:r>
      <w:r>
        <w:rPr>
          <w:rFonts w:eastAsia="Times New Roman" w:cs="Times New Roman"/>
          <w:bCs/>
          <w:szCs w:val="24"/>
        </w:rPr>
        <w:t>Ηλία Παναγιώταρου</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w:t>
      </w:r>
      <w:r>
        <w:rPr>
          <w:rFonts w:eastAsia="Times New Roman" w:cs="Times New Roman"/>
          <w:szCs w:val="24"/>
        </w:rPr>
        <w:t xml:space="preserve"> με την παραγωγή</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φέτας από εισαγόμενο γάλα.</w:t>
      </w:r>
    </w:p>
    <w:p w14:paraId="0EE0FC9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Παναγιώταρε, έχετε τον λόγο. </w:t>
      </w:r>
    </w:p>
    <w:p w14:paraId="0EE0FC9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 </w:t>
      </w:r>
    </w:p>
    <w:p w14:paraId="0EE0FC9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Η φέτα είναι, ενδεχομένως, το νούμερο </w:t>
      </w:r>
      <w:r>
        <w:rPr>
          <w:rFonts w:eastAsia="Times New Roman" w:cs="Times New Roman"/>
          <w:szCs w:val="24"/>
        </w:rPr>
        <w:t>ένα</w:t>
      </w:r>
      <w:r>
        <w:rPr>
          <w:rFonts w:eastAsia="Times New Roman" w:cs="Times New Roman"/>
          <w:szCs w:val="24"/>
        </w:rPr>
        <w:t xml:space="preserve">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στον χώρο των τυριών παγκοσμίως, αποδεδειγμένα. Το λένε και το παραδέχονται </w:t>
      </w:r>
      <w:r>
        <w:rPr>
          <w:rFonts w:eastAsia="Times New Roman" w:cs="Times New Roman"/>
          <w:szCs w:val="24"/>
        </w:rPr>
        <w:t xml:space="preserve">όλοι. Το πρόβλημα είναι με τις ελληνικές κυβερνήσεις. </w:t>
      </w:r>
    </w:p>
    <w:p w14:paraId="0EE0FC9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Τα προβλήματα ξεκίνησαν με την προηγούμενη </w:t>
      </w:r>
      <w:r>
        <w:rPr>
          <w:rFonts w:eastAsia="Times New Roman" w:cs="Times New Roman"/>
          <w:szCs w:val="24"/>
        </w:rPr>
        <w:t>κ</w:t>
      </w:r>
      <w:r>
        <w:rPr>
          <w:rFonts w:eastAsia="Times New Roman" w:cs="Times New Roman"/>
          <w:szCs w:val="24"/>
        </w:rPr>
        <w:t xml:space="preserve">υβέρνηση Νέας Δημοκρατίας – ΠΑΣΟΚ, όπου οι συναρμόδιοι Υπουργοί απεμπόλησαν επί της ουσίας την αποκλειστική χρήση της ονομασίας «φέτα» στη </w:t>
      </w:r>
      <w:r>
        <w:rPr>
          <w:rFonts w:eastAsia="Times New Roman" w:cs="Times New Roman"/>
          <w:szCs w:val="24"/>
        </w:rPr>
        <w:t>σ</w:t>
      </w:r>
      <w:r>
        <w:rPr>
          <w:rFonts w:eastAsia="Times New Roman" w:cs="Times New Roman"/>
          <w:szCs w:val="24"/>
        </w:rPr>
        <w:t xml:space="preserve">υμφωνία μεταξύ Ευρωπαϊκής Ένωσης – Καναδά. Ενώ στην Ευρωπαϊκή Ένωση το όνομα είναι προστατευόμενης ονομασίας προελεύσεως και δεν μπορεί κανένας άλλος να παράγει τυρί και να το ονομάσει «φέτα», στη </w:t>
      </w:r>
      <w:r>
        <w:rPr>
          <w:rFonts w:eastAsia="Times New Roman" w:cs="Times New Roman"/>
          <w:szCs w:val="24"/>
        </w:rPr>
        <w:t>σ</w:t>
      </w:r>
      <w:r>
        <w:rPr>
          <w:rFonts w:eastAsia="Times New Roman" w:cs="Times New Roman"/>
          <w:szCs w:val="24"/>
        </w:rPr>
        <w:t>υμφωνία της Ευρωπαϊκής Ένωσης με τον Καναδά αυτό το αποκλε</w:t>
      </w:r>
      <w:r>
        <w:rPr>
          <w:rFonts w:eastAsia="Times New Roman" w:cs="Times New Roman"/>
          <w:szCs w:val="24"/>
        </w:rPr>
        <w:t xml:space="preserve">ιστικό δικαίωμα το απεμπόλησαν οι προηγούμενοι Υπουργοί. </w:t>
      </w:r>
    </w:p>
    <w:p w14:paraId="0EE0FC9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Δυστυχώς, όμως και η τωρινή Κυβέρνηση στις διαπραγματεύσεις που γίνονται -εξ όσων μαθαίνουμε και θα θέλαμε, κύριε Υπουργέ, να μας διαψεύσετε γι’ αυτό- μεταξύ Ευρωπαϊκής Ενώσεως και χωρών της </w:t>
      </w:r>
      <w:r>
        <w:rPr>
          <w:rFonts w:eastAsia="Times New Roman" w:cs="Times New Roman"/>
          <w:szCs w:val="24"/>
        </w:rPr>
        <w:lastRenderedPageBreak/>
        <w:t>Ν</w:t>
      </w:r>
      <w:r>
        <w:rPr>
          <w:rFonts w:eastAsia="Times New Roman" w:cs="Times New Roman"/>
          <w:szCs w:val="24"/>
        </w:rPr>
        <w:t xml:space="preserve">οτίου </w:t>
      </w:r>
      <w:r>
        <w:rPr>
          <w:rFonts w:eastAsia="Times New Roman" w:cs="Times New Roman"/>
          <w:szCs w:val="24"/>
        </w:rPr>
        <w:t>Αφρικής δεν έχει γίνει κα</w:t>
      </w:r>
      <w:r>
        <w:rPr>
          <w:rFonts w:eastAsia="Times New Roman" w:cs="Times New Roman"/>
          <w:szCs w:val="24"/>
        </w:rPr>
        <w:t>μ</w:t>
      </w:r>
      <w:r>
        <w:rPr>
          <w:rFonts w:eastAsia="Times New Roman" w:cs="Times New Roman"/>
          <w:szCs w:val="24"/>
        </w:rPr>
        <w:t xml:space="preserve">μία απολύτως μνεία για τη φέτα, οπότε θα έχουμε παρόμοια φαινόμενα με τον Καναδά. </w:t>
      </w:r>
    </w:p>
    <w:p w14:paraId="0EE0FC9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ίδιο -και θα θέλαμε κι εδώ μια ρητή δέσμευση από εσάς, αυτό περιμένουμε σήμερα, γι’ αυτό γίνεται και η ερώτηση- γίνεται στις σημαντικότατες διαπ</w:t>
      </w:r>
      <w:r>
        <w:rPr>
          <w:rFonts w:eastAsia="Times New Roman" w:cs="Times New Roman"/>
          <w:szCs w:val="24"/>
        </w:rPr>
        <w:t>ραγματεύσεις</w:t>
      </w:r>
      <w:r>
        <w:rPr>
          <w:rFonts w:eastAsia="Times New Roman" w:cs="Times New Roman"/>
          <w:szCs w:val="24"/>
        </w:rPr>
        <w:t>,</w:t>
      </w:r>
      <w:r>
        <w:rPr>
          <w:rFonts w:eastAsia="Times New Roman" w:cs="Times New Roman"/>
          <w:szCs w:val="24"/>
        </w:rPr>
        <w:t xml:space="preserve"> οι οποίες γίνονται -μυστικά βέβαια και χωρίς τη δυνατότητα των πολλών να μάθουν τι γίνεται- μεταξύ Ευρωπαϊκής Ενώσεως και Ηνωμένων Πολιτειών Αμερικής, η περίφημη συμφωνία </w:t>
      </w:r>
      <w:r>
        <w:rPr>
          <w:rFonts w:eastAsia="Times New Roman" w:cs="Times New Roman"/>
          <w:szCs w:val="24"/>
          <w:lang w:val="en-US"/>
        </w:rPr>
        <w:t>TTIP</w:t>
      </w:r>
      <w:r>
        <w:rPr>
          <w:rFonts w:eastAsia="Times New Roman" w:cs="Times New Roman"/>
          <w:szCs w:val="24"/>
        </w:rPr>
        <w:t xml:space="preserve">, όπου κι εκεί μάλιστα όχι μόνο δεν θα έχουμε την αποκλειστικότητα </w:t>
      </w:r>
      <w:r>
        <w:rPr>
          <w:rFonts w:eastAsia="Times New Roman" w:cs="Times New Roman"/>
          <w:szCs w:val="24"/>
        </w:rPr>
        <w:t>του δικαιώματος παραγωγής φέτας και για την Αμερική αλλά και για άλλες χώρες, αλλά θα μπορούν να εφεσιβάλλουν σε διοικητικά δικαστήρια αμερικανικές εταιρείες και παρ</w:t>
      </w:r>
      <w:r>
        <w:rPr>
          <w:rFonts w:eastAsia="Times New Roman" w:cs="Times New Roman"/>
          <w:szCs w:val="24"/>
        </w:rPr>
        <w:t>’</w:t>
      </w:r>
      <w:r>
        <w:rPr>
          <w:rFonts w:eastAsia="Times New Roman" w:cs="Times New Roman"/>
          <w:szCs w:val="24"/>
        </w:rPr>
        <w:t>ότι το προϊόν είναι ΠΟΠ, θα μπορούν να χρησιμοποιούν και να πουλάνε τυρί που θα ονομάζεται</w:t>
      </w:r>
      <w:r>
        <w:rPr>
          <w:rFonts w:eastAsia="Times New Roman" w:cs="Times New Roman"/>
          <w:szCs w:val="24"/>
        </w:rPr>
        <w:t xml:space="preserve"> «φέτα» και θα είναι φτιαγμένο μέχρι και από αμυγδαλέλαιο ή οτιδήποτε άλλο. </w:t>
      </w:r>
    </w:p>
    <w:p w14:paraId="0EE0FC9B"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Ολοκληρώνω, για να κάνω και την ερώτηση. Κύριε Υπουργέ, οι πληροφορίες λένε για το τραγικό ότι θα αρχίσει και στη χώρα μας παραγωγή φέτας από εισαγόμενο αιγοπρόβειο γάλα, κάτι το </w:t>
      </w:r>
      <w:r>
        <w:rPr>
          <w:rFonts w:eastAsia="Times New Roman"/>
          <w:szCs w:val="24"/>
        </w:rPr>
        <w:t xml:space="preserve">οποίο είναι εντελώς αντίθετο με την κείμενη νομοθεσία για το πώς ορίζεται ένα τυρί να ονομαστεί φέτα. Γνωρίζετε πολύ καλά ότι ακόμα και τα νησιά του Αιγαίου και του Ιονίου δεν μπορούν να ονομάσουν φέτα το τυρί το οποίο παράγουν.  </w:t>
      </w:r>
    </w:p>
    <w:p w14:paraId="0EE0FC9C" w14:textId="77777777" w:rsidR="000548F6" w:rsidRDefault="005C1E3B">
      <w:pPr>
        <w:spacing w:line="600" w:lineRule="auto"/>
        <w:ind w:firstLine="720"/>
        <w:jc w:val="both"/>
        <w:rPr>
          <w:rFonts w:eastAsia="Times New Roman"/>
          <w:szCs w:val="24"/>
        </w:rPr>
      </w:pPr>
      <w:r>
        <w:rPr>
          <w:rFonts w:eastAsia="Times New Roman"/>
          <w:szCs w:val="24"/>
        </w:rPr>
        <w:t xml:space="preserve">Ευχαριστώ. </w:t>
      </w:r>
    </w:p>
    <w:p w14:paraId="0EE0FC9D" w14:textId="77777777" w:rsidR="000548F6" w:rsidRDefault="005C1E3B">
      <w:pPr>
        <w:spacing w:line="600" w:lineRule="auto"/>
        <w:ind w:firstLine="720"/>
        <w:jc w:val="both"/>
        <w:rPr>
          <w:rFonts w:eastAsia="Times New Roman"/>
          <w:szCs w:val="24"/>
        </w:rPr>
      </w:pPr>
      <w:r>
        <w:rPr>
          <w:rFonts w:eastAsia="Times New Roman"/>
          <w:b/>
          <w:szCs w:val="24"/>
        </w:rPr>
        <w:t>ΠΡΟΕΔΡΕΥΩΝ (Γ</w:t>
      </w:r>
      <w:r>
        <w:rPr>
          <w:rFonts w:eastAsia="Times New Roman"/>
          <w:b/>
          <w:szCs w:val="24"/>
        </w:rPr>
        <w:t xml:space="preserve">εώργιος Λαμπρούλης): </w:t>
      </w:r>
      <w:r>
        <w:rPr>
          <w:rFonts w:eastAsia="Times New Roman"/>
          <w:szCs w:val="24"/>
        </w:rPr>
        <w:t xml:space="preserve">Κύριε Υπουργέ, έχετε τον λόγο. </w:t>
      </w:r>
    </w:p>
    <w:p w14:paraId="0EE0FC9E" w14:textId="77777777" w:rsidR="000548F6" w:rsidRDefault="005C1E3B">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Κύριε συνάδελφε, η χρήση εισαγόμενου αιγοπρόβειου γάλακτος για την παραγωγή φέτας, όπως κι εσείς είπατε, απαγορεύεται ρητά. Αν υπάρχουν συ</w:t>
      </w:r>
      <w:r>
        <w:rPr>
          <w:rFonts w:eastAsia="Times New Roman"/>
          <w:szCs w:val="24"/>
        </w:rPr>
        <w:t xml:space="preserve">γκεκριμένες καταγγελίες για χρήση τέτοιου γάλακτος και για τέτοιο σκοπό σε </w:t>
      </w:r>
      <w:r>
        <w:rPr>
          <w:rFonts w:eastAsia="Times New Roman"/>
          <w:szCs w:val="24"/>
        </w:rPr>
        <w:lastRenderedPageBreak/>
        <w:t xml:space="preserve">τυροκομία, όπως αναφέρατε, δεν έχει υποπέσει στην αντίληψή μας ούτε, βέβαια, και στον </w:t>
      </w:r>
      <w:r>
        <w:rPr>
          <w:rFonts w:eastAsia="Times New Roman"/>
          <w:szCs w:val="24"/>
        </w:rPr>
        <w:t>«</w:t>
      </w:r>
      <w:r>
        <w:rPr>
          <w:rFonts w:eastAsia="Times New Roman"/>
          <w:szCs w:val="24"/>
        </w:rPr>
        <w:t>ΕΛΓΟ</w:t>
      </w:r>
      <w:r>
        <w:rPr>
          <w:rFonts w:eastAsia="Times New Roman"/>
          <w:szCs w:val="24"/>
        </w:rPr>
        <w:t>-</w:t>
      </w:r>
      <w:r>
        <w:rPr>
          <w:rFonts w:eastAsia="Times New Roman"/>
          <w:szCs w:val="24"/>
        </w:rPr>
        <w:t xml:space="preserve">ΔΗΜΗΤΡΑ» που είναι ο αρμόδιος φορέας ελέγχου. </w:t>
      </w:r>
    </w:p>
    <w:p w14:paraId="0EE0FC9F" w14:textId="77777777" w:rsidR="000548F6" w:rsidRDefault="005C1E3B">
      <w:pPr>
        <w:spacing w:line="600" w:lineRule="auto"/>
        <w:ind w:firstLine="720"/>
        <w:jc w:val="both"/>
        <w:rPr>
          <w:rFonts w:eastAsia="Times New Roman"/>
          <w:szCs w:val="24"/>
        </w:rPr>
      </w:pPr>
      <w:r>
        <w:rPr>
          <w:rFonts w:eastAsia="Times New Roman"/>
          <w:szCs w:val="24"/>
        </w:rPr>
        <w:t xml:space="preserve">Θα ενημερωθεί, όμως, κι από εμένα και από </w:t>
      </w:r>
      <w:r>
        <w:rPr>
          <w:rFonts w:eastAsia="Times New Roman"/>
          <w:szCs w:val="24"/>
        </w:rPr>
        <w:t>εσάς μετά την τοποθέτησή σας, ο ΕΛΓΟ, για να προβεί πραγματικά στον έλεγχο. Γιατί τέτοιου είδους διαδικασίες δεν είναι ότι ανταγωνίζονται από πλευράς κόστους πρώτης ύλης τους ντόπιους παραγωγούς, αλλά υπονομεύουν αυτό για το οποίο ήδη αγωνιζόμαστε για να κ</w:t>
      </w:r>
      <w:r>
        <w:rPr>
          <w:rFonts w:eastAsia="Times New Roman"/>
          <w:szCs w:val="24"/>
        </w:rPr>
        <w:t xml:space="preserve">ρατήσουμε, την ιδιαιτερότητα της φέτας, η οποία οφείλεται κατά πρώτο λόγο στην πρώτη ύλη που παράγεται στη χώρα μας και η οποία είναι συνδεδεμένη όχι μόνο από πλευράς προέλευσης γίδινου και πρόβειου γάλακτος, αλλά κυρίως της βλαστικής κατάστασης της χώρας </w:t>
      </w:r>
      <w:r>
        <w:rPr>
          <w:rFonts w:eastAsia="Times New Roman"/>
          <w:szCs w:val="24"/>
        </w:rPr>
        <w:t>μας, η οποία δίνει αυτή την ιδιαιτερότητα για να μπορούμε και μέσα από τη γεωγραφική ένδειξη, όπως έχει πλέον θεσπιστεί και για τη φέτα, να το στηρίξουμε.</w:t>
      </w:r>
    </w:p>
    <w:p w14:paraId="0EE0FCA0" w14:textId="77777777" w:rsidR="000548F6" w:rsidRDefault="005C1E3B">
      <w:pPr>
        <w:spacing w:line="600" w:lineRule="auto"/>
        <w:ind w:firstLine="720"/>
        <w:jc w:val="both"/>
        <w:rPr>
          <w:rFonts w:eastAsia="Times New Roman"/>
          <w:szCs w:val="24"/>
        </w:rPr>
      </w:pPr>
      <w:r>
        <w:rPr>
          <w:rFonts w:eastAsia="Times New Roman"/>
          <w:szCs w:val="24"/>
        </w:rPr>
        <w:lastRenderedPageBreak/>
        <w:t>Άρα, λοιπόν, εγώ πιστεύω και εσείς και εμείς να διαψευστούμε και να μη συμβαίνει κάτι τέτοιο, γιατί ε</w:t>
      </w:r>
      <w:r>
        <w:rPr>
          <w:rFonts w:eastAsia="Times New Roman"/>
          <w:szCs w:val="24"/>
        </w:rPr>
        <w:t xml:space="preserve">ίναι καταστροφικό για το εμβληματικό, πράγματι, προϊόν της κτηνοτροφίας μας. </w:t>
      </w:r>
    </w:p>
    <w:p w14:paraId="0EE0FCA1" w14:textId="77777777" w:rsidR="000548F6" w:rsidRDefault="005C1E3B">
      <w:pPr>
        <w:spacing w:line="600" w:lineRule="auto"/>
        <w:ind w:firstLine="720"/>
        <w:jc w:val="both"/>
        <w:rPr>
          <w:rFonts w:eastAsia="Times New Roman"/>
          <w:szCs w:val="24"/>
        </w:rPr>
      </w:pPr>
      <w:r>
        <w:rPr>
          <w:rFonts w:eastAsia="Times New Roman"/>
          <w:szCs w:val="24"/>
        </w:rPr>
        <w:t>Κάπου στην ερώτηση αναφέρατε για τη διάρκεια χρήσης του αιγοπρόβειου γάλακτος. Η πλειοψηφία του αιγοπρόβειου γάλακτος πηγαίνει είτε για τυροκόμηση είτε για παρασκευή γιαούρτης. Ο</w:t>
      </w:r>
      <w:r>
        <w:rPr>
          <w:rFonts w:eastAsia="Times New Roman"/>
          <w:szCs w:val="24"/>
        </w:rPr>
        <w:t xml:space="preserve">πότε, εκεί η ημερομηνία λήξης έχει σχέση με το προϊόν. Το διαθέσιμο για κατανάλωση γάλα είναι πολύ λίγο. Το φρέσκο γάλα είναι κυρίως το αγελαδινό γάλα. </w:t>
      </w:r>
    </w:p>
    <w:p w14:paraId="0EE0FCA2" w14:textId="77777777" w:rsidR="000548F6" w:rsidRDefault="005C1E3B">
      <w:pPr>
        <w:spacing w:line="600" w:lineRule="auto"/>
        <w:ind w:firstLine="720"/>
        <w:jc w:val="both"/>
        <w:rPr>
          <w:rFonts w:eastAsia="Times New Roman"/>
          <w:szCs w:val="24"/>
        </w:rPr>
      </w:pPr>
      <w:r>
        <w:rPr>
          <w:rFonts w:eastAsia="Times New Roman"/>
          <w:szCs w:val="24"/>
        </w:rPr>
        <w:t xml:space="preserve">Όντως, αυτή την ώρα οι διαπραγματεύσεις, ιδιαίτερα της Ευρωπαϊκής Επιτροπής με τρίτες χώρες, είναι, θα </w:t>
      </w:r>
      <w:r>
        <w:rPr>
          <w:rFonts w:eastAsia="Times New Roman"/>
          <w:szCs w:val="24"/>
        </w:rPr>
        <w:t>έλεγα, σε μία διαδικασία που άλλες τρέχουν, άλλες προετοιμάζονται, άλλες έχουν κλείσει. Η πιο σοβαρή διαπραγμάτευση απ’ όλες είναι αυτή που ξεκινάει τώρα και έχει σχέση με τις Ηνωμένες Πολιτείες Αμερικής, με αυτό που λέμε διατλαντική συμφωνία. Δεν έχουμε π</w:t>
      </w:r>
      <w:r>
        <w:rPr>
          <w:rFonts w:eastAsia="Times New Roman"/>
          <w:szCs w:val="24"/>
        </w:rPr>
        <w:t xml:space="preserve">άρει ακόμα τα κείμενα, πέρα από αυτά που διέρρευσαν. Κι εκεί πραγματικά φαίνεται ότι τα πράγματα είναι πάρα πολύ δύσκολα. </w:t>
      </w:r>
    </w:p>
    <w:p w14:paraId="0EE0FCA3" w14:textId="77777777" w:rsidR="000548F6" w:rsidRDefault="005C1E3B">
      <w:pPr>
        <w:spacing w:line="600" w:lineRule="auto"/>
        <w:ind w:firstLine="720"/>
        <w:jc w:val="both"/>
        <w:rPr>
          <w:rFonts w:eastAsia="Times New Roman"/>
          <w:szCs w:val="24"/>
        </w:rPr>
      </w:pPr>
      <w:r>
        <w:rPr>
          <w:rFonts w:eastAsia="Times New Roman"/>
          <w:szCs w:val="24"/>
        </w:rPr>
        <w:lastRenderedPageBreak/>
        <w:t>Εμείς, όμως, ιδιαίτερα το θέμα της προστασίας των γεωγραφικών ενδείξεων το αναδεικνύουμε συνεχώς. Ειλικρινά, δεν υπάρχει Συμβούλιο Υπ</w:t>
      </w:r>
      <w:r>
        <w:rPr>
          <w:rFonts w:eastAsia="Times New Roman"/>
          <w:szCs w:val="24"/>
        </w:rPr>
        <w:t>ουργών Γεωργίας, στο οποίο γίνονται οι σχετικές συζητήσεις</w:t>
      </w:r>
      <w:r>
        <w:rPr>
          <w:rFonts w:eastAsia="Times New Roman"/>
          <w:szCs w:val="24"/>
        </w:rPr>
        <w:t>, στο οποίο</w:t>
      </w:r>
      <w:r>
        <w:rPr>
          <w:rFonts w:eastAsia="Times New Roman"/>
          <w:szCs w:val="24"/>
        </w:rPr>
        <w:t xml:space="preserve"> να μην έχει αναδειχθεί η αναγκαιότητα και, κυρίως, να μην τονίζεται η παράλειψη από πλευράς Ευρωπαϊκής Επιτροπής για να υποστηρίξει ιδιαίτερα τα δικά μας ΠΟΠ προϊόντα, τουλάχιστον με τον</w:t>
      </w:r>
      <w:r>
        <w:rPr>
          <w:rFonts w:eastAsia="Times New Roman"/>
          <w:szCs w:val="24"/>
        </w:rPr>
        <w:t xml:space="preserve"> τρόπο με τον οποίο υποστηρίζει τα αντίστοιχα προϊόντα των άλλων χωρών. </w:t>
      </w:r>
    </w:p>
    <w:p w14:paraId="0EE0FCA4" w14:textId="77777777" w:rsidR="000548F6" w:rsidRDefault="005C1E3B">
      <w:pPr>
        <w:spacing w:line="600" w:lineRule="auto"/>
        <w:ind w:firstLine="720"/>
        <w:jc w:val="both"/>
        <w:rPr>
          <w:rFonts w:eastAsia="Times New Roman"/>
          <w:szCs w:val="24"/>
        </w:rPr>
      </w:pPr>
      <w:r>
        <w:rPr>
          <w:rFonts w:eastAsia="Times New Roman"/>
          <w:szCs w:val="24"/>
        </w:rPr>
        <w:t>Έχουμε κάνει αλλεπάλληλες συναντήσεις. Δεν έχουμε καταλήξει. Εντός των ημερών θα υπάρξει πρωτοβουλία από τη δική μας πλευρά, ιδιαίτερα απευθυνόμενοι στην Επιτροπή Παραγωγής και Εμπορί</w:t>
      </w:r>
      <w:r>
        <w:rPr>
          <w:rFonts w:eastAsia="Times New Roman"/>
          <w:szCs w:val="24"/>
        </w:rPr>
        <w:t xml:space="preserve">ου, </w:t>
      </w:r>
      <w:r>
        <w:rPr>
          <w:rFonts w:eastAsia="Times New Roman"/>
          <w:szCs w:val="24"/>
        </w:rPr>
        <w:t xml:space="preserve">από την οποία </w:t>
      </w:r>
      <w:r>
        <w:rPr>
          <w:rFonts w:eastAsia="Times New Roman"/>
          <w:szCs w:val="24"/>
        </w:rPr>
        <w:t>θα ενημερωθούν όλοι οι Έλληνες Βουλευτές πάνω στο τι ακριβώς έρχεται με όλες τις συμφωνίες.</w:t>
      </w:r>
    </w:p>
    <w:p w14:paraId="0EE0FCA5"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κύριο Υπουργό.</w:t>
      </w:r>
    </w:p>
    <w:p w14:paraId="0EE0FCA6" w14:textId="77777777" w:rsidR="000548F6" w:rsidRDefault="005C1E3B">
      <w:pPr>
        <w:spacing w:line="600" w:lineRule="auto"/>
        <w:ind w:firstLine="720"/>
        <w:jc w:val="both"/>
        <w:rPr>
          <w:rFonts w:eastAsia="Times New Roman"/>
          <w:szCs w:val="24"/>
        </w:rPr>
      </w:pPr>
      <w:r>
        <w:rPr>
          <w:rFonts w:eastAsia="Times New Roman"/>
          <w:szCs w:val="24"/>
        </w:rPr>
        <w:t xml:space="preserve">Κύριε Παναγιώταρε, έχετε τον λόγο. </w:t>
      </w:r>
    </w:p>
    <w:p w14:paraId="0EE0FCA7"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Ευχαριστώ, κύριε Πρόεδρε. </w:t>
      </w:r>
    </w:p>
    <w:p w14:paraId="0EE0FCA8" w14:textId="77777777" w:rsidR="000548F6" w:rsidRDefault="005C1E3B">
      <w:pPr>
        <w:spacing w:line="600" w:lineRule="auto"/>
        <w:ind w:firstLine="720"/>
        <w:jc w:val="both"/>
        <w:rPr>
          <w:rFonts w:eastAsia="Times New Roman"/>
          <w:b/>
          <w:szCs w:val="24"/>
        </w:rPr>
      </w:pPr>
      <w:r>
        <w:rPr>
          <w:rFonts w:eastAsia="Times New Roman"/>
          <w:szCs w:val="24"/>
        </w:rPr>
        <w:t xml:space="preserve">Κύριε Υπουργέ, επιμένουμε στην επικείμενη συμφωνία μεταξύ Ευρωπαϊκής Ενώσεως και Νοτίου Αφρικής, </w:t>
      </w:r>
      <w:r>
        <w:rPr>
          <w:rFonts w:eastAsia="Times New Roman"/>
          <w:szCs w:val="24"/>
        </w:rPr>
        <w:t xml:space="preserve">που </w:t>
      </w:r>
      <w:r>
        <w:rPr>
          <w:rFonts w:eastAsia="Times New Roman"/>
          <w:szCs w:val="24"/>
        </w:rPr>
        <w:t>όλες οι πληροφορίες λένε ότι δεν έχει υπάρξει απολύτως κα</w:t>
      </w:r>
      <w:r>
        <w:rPr>
          <w:rFonts w:eastAsia="Times New Roman"/>
          <w:szCs w:val="24"/>
        </w:rPr>
        <w:t>μ</w:t>
      </w:r>
      <w:r>
        <w:rPr>
          <w:rFonts w:eastAsia="Times New Roman"/>
          <w:szCs w:val="24"/>
        </w:rPr>
        <w:t>μία μέριμνα για την ονομασία της φέτας.</w:t>
      </w:r>
    </w:p>
    <w:p w14:paraId="0EE0FCA9"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Δεύτερον, ξέρετε, επί της </w:t>
      </w:r>
      <w:r>
        <w:rPr>
          <w:rFonts w:eastAsia="Times New Roman" w:cs="Times New Roman"/>
          <w:szCs w:val="24"/>
        </w:rPr>
        <w:t>ουσίας το κατσικίσιο γάλα έχει</w:t>
      </w:r>
      <w:r>
        <w:rPr>
          <w:rFonts w:eastAsia="Times New Roman" w:cs="Times New Roman"/>
          <w:szCs w:val="24"/>
        </w:rPr>
        <w:t>,</w:t>
      </w:r>
      <w:r>
        <w:rPr>
          <w:rFonts w:eastAsia="Times New Roman" w:cs="Times New Roman"/>
          <w:szCs w:val="24"/>
        </w:rPr>
        <w:t xml:space="preserve"> ως γάλα</w:t>
      </w:r>
      <w:r>
        <w:rPr>
          <w:rFonts w:eastAsia="Times New Roman" w:cs="Times New Roman"/>
          <w:szCs w:val="24"/>
        </w:rPr>
        <w:t>,</w:t>
      </w:r>
      <w:r>
        <w:rPr>
          <w:rFonts w:eastAsia="Times New Roman" w:cs="Times New Roman"/>
          <w:szCs w:val="24"/>
        </w:rPr>
        <w:t xml:space="preserve"> συνεχώς αυξανόμενη τάση προς κατανάλωση. Οπότε και εκεί θα πρέπει να λάβετε κάποια μέτρα. Από τη στιγμή που υιοθετήσατε την εργαλειοθήκη του ΟΟΣΑ και μάλιστα την ξεχειλώσατε μέχρι να φθάσει να θεωρείται φρέσκο το γά</w:t>
      </w:r>
      <w:r>
        <w:rPr>
          <w:rFonts w:eastAsia="Times New Roman" w:cs="Times New Roman"/>
          <w:szCs w:val="24"/>
        </w:rPr>
        <w:t>λα των έντεκα ημερών, καταστράφηκαν επί της ουσίας οι αγελαδοτρόφοι. Τουλάχιστον, να προστατεύσετε τους κτηνοτρόφους, οι οποίοι έχουν κατσίκες, πρόβατα, γίδια.</w:t>
      </w:r>
    </w:p>
    <w:p w14:paraId="0EE0FCAA"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Για τους ελεγκτικούς μηχανισμούς θα πρέπει να επιστήσετε ιδιαίτερα την προσοχή σας, διότι οι πλη</w:t>
      </w:r>
      <w:r>
        <w:rPr>
          <w:rFonts w:eastAsia="Times New Roman" w:cs="Times New Roman"/>
          <w:szCs w:val="24"/>
        </w:rPr>
        <w:t>ροφορίες είναι πολύ συγκεκριμένες, όπως είδατε και στην ερώτηση και ξέρετε ότι, δυστυχώς, σ</w:t>
      </w:r>
      <w:r>
        <w:rPr>
          <w:rFonts w:eastAsia="Times New Roman" w:cs="Times New Roman"/>
          <w:szCs w:val="24"/>
        </w:rPr>
        <w:t>ε</w:t>
      </w:r>
      <w:r>
        <w:rPr>
          <w:rFonts w:eastAsia="Times New Roman" w:cs="Times New Roman"/>
          <w:szCs w:val="24"/>
        </w:rPr>
        <w:t xml:space="preserve"> αυτή τη </w:t>
      </w:r>
      <w:r>
        <w:rPr>
          <w:rFonts w:eastAsia="Times New Roman" w:cs="Times New Roman"/>
          <w:szCs w:val="24"/>
        </w:rPr>
        <w:lastRenderedPageBreak/>
        <w:t>χώρα βαφτίζουμε με πολύ μεγάλη ευκολία όχι μόνο το γάλα αλλά και τα εισαγόμενα αμνοερίφια, βαφτίζουμε τα ροδάκινα, τις πατάτες, τα πάντα ελληνικά εις βάρος</w:t>
      </w:r>
      <w:r>
        <w:rPr>
          <w:rFonts w:eastAsia="Times New Roman" w:cs="Times New Roman"/>
          <w:szCs w:val="24"/>
        </w:rPr>
        <w:t xml:space="preserve"> των Ελλήνων παραγωγών.</w:t>
      </w:r>
    </w:p>
    <w:p w14:paraId="0EE0FCAB"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Είδαμε και μια ήττα -και αυτό είναι και δική σας ήττα- όπου πλέον μια άλλη χώρα της Ευρωπαϊκής Ένωσης, η Τσεχία, θα μπορεί να παράγει ελληνικό γιαούρτι –ο Θεός και η ψυχή τους να το κάνει γιαούρτι!- με τη δικαιολογία μάλιστα της Ευρ</w:t>
      </w:r>
      <w:r>
        <w:rPr>
          <w:rFonts w:eastAsia="Times New Roman" w:cs="Times New Roman"/>
          <w:szCs w:val="24"/>
        </w:rPr>
        <w:t>ωπαϊκής Ενώσεως. Η γνωμοδότηση είναι -και τη γνωρίζετε- ότι δεν ενδιαφέρει ο τόπος αλλά ο τρόπος παραγωγής. Η ένδειξη «ελληνικό» νομίζω ότι εκφράζει πως είναι από την Ελλάδα. Ας ήταν τσέχικο γιαούρτι κατά τα ελληνικά πρότυπα. Αυτή ήταν μια ήττα της Ελλάδος</w:t>
      </w:r>
      <w:r>
        <w:rPr>
          <w:rFonts w:eastAsia="Times New Roman" w:cs="Times New Roman"/>
          <w:szCs w:val="24"/>
        </w:rPr>
        <w:t xml:space="preserve"> και βλέπουμε ότι και λόγω της εργαλειοθήκης του ΟΟΣΑ αυτή η ήττα θα συνεχιστεί και θα οδηγήσει σε ολοκληρωτική καταστροφή. </w:t>
      </w:r>
    </w:p>
    <w:p w14:paraId="0EE0FCAC"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Έχουμε μια ερώτηση και θα θέλαμε απάντηση: Για την επικείμενη συμφωνία και με τις χώρες της Νοτίου Αφρικής αλλά και με τη Διατλαντι</w:t>
      </w:r>
      <w:r>
        <w:rPr>
          <w:rFonts w:eastAsia="Times New Roman" w:cs="Times New Roman"/>
          <w:szCs w:val="24"/>
        </w:rPr>
        <w:t xml:space="preserve">κή Συμφωνία, η Ελλάδα δεν έχει το δικαίωμα του βέτο; Γιατί, αν </w:t>
      </w:r>
      <w:r>
        <w:rPr>
          <w:rFonts w:eastAsia="Times New Roman" w:cs="Times New Roman"/>
          <w:szCs w:val="24"/>
        </w:rPr>
        <w:lastRenderedPageBreak/>
        <w:t>θυμάμαι καλά και το ξέρετε κι εσείς καλύτερα, κύριε Υπουργέ, για τη συμφωνία με τον Καναδά, οι Έλληνες κτηνοτρόφοι είπαν «μην υπογράψετε καμμία συμφωνία και αφήστε μας μόνους να βγάλουμε το φίδ</w:t>
      </w:r>
      <w:r>
        <w:rPr>
          <w:rFonts w:eastAsia="Times New Roman" w:cs="Times New Roman"/>
          <w:szCs w:val="24"/>
        </w:rPr>
        <w:t xml:space="preserve">ι από την τρύπα, να πάμε στα δικαστήρια, διότι, εάν υπογράψει η χώρα συμφωνία, μετά δένετε τα χέρια των κτηνοτρόφων και δεν μπορούν να κάνουν τίποτα». </w:t>
      </w:r>
    </w:p>
    <w:p w14:paraId="0EE0FCAD"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Επαναλαμβάνουμε ότι θέλουμε μια δέσμευση, όχι για εμάς αλλά για τους Έλληνες πολίτες και ειδικότερα τους</w:t>
      </w:r>
      <w:r>
        <w:rPr>
          <w:rFonts w:eastAsia="Times New Roman" w:cs="Times New Roman"/>
          <w:szCs w:val="24"/>
        </w:rPr>
        <w:t xml:space="preserve"> κτηνοτρόφους, ότι θα λάβετε όλα τα απαραίτητα μέτρα, ώστε να μην απεμποληθούν τα κυριαρχικά μας δικαιώματα πάνω στο συγκεκριμένο ζήτημα. Γιατί, δυστυχώς, μόνο εμείς οι κακοί της Χρυσής Αυγής, απ’ ό,τι φαίνεται, πονάμε γι’ αυτό το σοβαρότατο ζήτημα. </w:t>
      </w:r>
    </w:p>
    <w:p w14:paraId="0EE0FCAE"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Σε τε</w:t>
      </w:r>
      <w:r>
        <w:rPr>
          <w:rFonts w:eastAsia="Times New Roman" w:cs="Times New Roman"/>
          <w:szCs w:val="24"/>
        </w:rPr>
        <w:t>λική ανάλυση, ποιος ο λόγος να είμαστε στην Ευρωπαϊκή Ένωση, όταν όλες οι αποφάσεις και οι συμφωνίες της Ευρωπαϊκής Ένωσης είναι εις βάρος των ελληνικών προϊόντων, όπως γίνεται και με τις ελιές Καλαμών, όπως γίνεται με τους αμπελώνες, όπως γίνεται με πλείσ</w:t>
      </w:r>
      <w:r>
        <w:rPr>
          <w:rFonts w:eastAsia="Times New Roman" w:cs="Times New Roman"/>
          <w:szCs w:val="24"/>
        </w:rPr>
        <w:t>τα άλλα προϊόντα;</w:t>
      </w:r>
    </w:p>
    <w:p w14:paraId="0EE0FCAF"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lastRenderedPageBreak/>
        <w:t>Ευχαριστώ πολύ.</w:t>
      </w:r>
    </w:p>
    <w:p w14:paraId="0EE0FCB0" w14:textId="77777777" w:rsidR="000548F6" w:rsidRDefault="005C1E3B">
      <w:pPr>
        <w:spacing w:line="600" w:lineRule="auto"/>
        <w:ind w:firstLine="709"/>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Κύριε Υπουργέ, έχετε τον λόγο για τη δευτερολογία σας. </w:t>
      </w:r>
    </w:p>
    <w:p w14:paraId="0EE0FCB1" w14:textId="77777777" w:rsidR="000548F6" w:rsidRDefault="005C1E3B">
      <w:pPr>
        <w:spacing w:line="600" w:lineRule="auto"/>
        <w:ind w:firstLine="709"/>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Βάλατε πολλά θέματα. Θα τα πούμε μερικά απ’ αυτά, όπως είπα, στην </w:t>
      </w:r>
      <w:r>
        <w:rPr>
          <w:rFonts w:eastAsia="Times New Roman" w:cs="Times New Roman"/>
          <w:szCs w:val="24"/>
        </w:rPr>
        <w:t>ε</w:t>
      </w:r>
      <w:r>
        <w:rPr>
          <w:rFonts w:eastAsia="Times New Roman" w:cs="Times New Roman"/>
          <w:szCs w:val="24"/>
        </w:rPr>
        <w:t xml:space="preserve">πιτροπή. </w:t>
      </w:r>
    </w:p>
    <w:p w14:paraId="0EE0FCB2"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Η συμφωνία με τη Νότια Αφρική δεν είναι μόνο συμφωνία ανταλλαγής αγροτικών προϊόντων, αλλά είναι μια ευρύτερη συμφωνία, αναπτυξιακή, επενδυτική, που αφορά έξι χώρες της Νοτίου Αφρικής. Μιλάμε για μια συμφωνία, η οποία έχει μονογραφηθεί, έχει κλεί</w:t>
      </w:r>
      <w:r>
        <w:rPr>
          <w:rFonts w:eastAsia="Times New Roman" w:cs="Times New Roman"/>
          <w:szCs w:val="24"/>
        </w:rPr>
        <w:t>σει από τον Σεπτέμβριο του 2014, όταν μάλιστα η χώρα μας εκτελούσε και χρέη Προεδρίας στην Ευρωπαϊκή Επιτροπή. Δηλαδή, θέλω να πω ότι ήταν τέτοια η αμέλεια τ</w:t>
      </w:r>
      <w:r>
        <w:rPr>
          <w:rFonts w:eastAsia="Times New Roman" w:cs="Times New Roman"/>
          <w:szCs w:val="24"/>
        </w:rPr>
        <w:t>ή</w:t>
      </w:r>
      <w:r>
        <w:rPr>
          <w:rFonts w:eastAsia="Times New Roman" w:cs="Times New Roman"/>
          <w:szCs w:val="24"/>
        </w:rPr>
        <w:t>ς τότε κυβέρνησης, που πέρασε από μπροστά της η συμφωνία και είτε δεν την πήρε χαμπάρι είτε με ένα</w:t>
      </w:r>
      <w:r>
        <w:rPr>
          <w:rFonts w:eastAsia="Times New Roman" w:cs="Times New Roman"/>
          <w:szCs w:val="24"/>
        </w:rPr>
        <w:t xml:space="preserve"> νεύμα είπε «ναι, προχωρήστε».</w:t>
      </w:r>
    </w:p>
    <w:p w14:paraId="0EE0FCB3"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lastRenderedPageBreak/>
        <w:t xml:space="preserve">Από εκεί και πέρα, είμαστε σε μια διαδικασία, ώστε να επιχειρήσουμε τουλάχιστον στον χρόνο μετάβασης προς τη συμφωνία να αναθεωρήσουμε αυτά που προβλέπει η συμφωνία. </w:t>
      </w:r>
    </w:p>
    <w:p w14:paraId="0EE0FCB4"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 xml:space="preserve">Όσον αφορά τα υπόλοιπα, στα οποία αναφερθήκατε ιδιαίτερα, </w:t>
      </w:r>
      <w:r>
        <w:rPr>
          <w:rFonts w:eastAsia="Times New Roman" w:cs="Times New Roman"/>
          <w:szCs w:val="24"/>
        </w:rPr>
        <w:t xml:space="preserve">όντως με την Τσεχία αντιδράσαμε. Αντιδράσαμε και μάλιστα είναι ένα ζήτημα το οποίο νομικά θα το δούμε, θα το προχωρήσουμε, για τον απλούστατο λόγο ότι ελληνικό γιαούρτι δεν υπάρχει ως προϊόν πουθενά. </w:t>
      </w:r>
    </w:p>
    <w:p w14:paraId="0EE0FCB5"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Η αναφορά, λοιπόν, της ένδειξης «ελληνικό» δείχνει καθα</w:t>
      </w:r>
      <w:r>
        <w:rPr>
          <w:rFonts w:eastAsia="Times New Roman" w:cs="Times New Roman"/>
          <w:szCs w:val="24"/>
        </w:rPr>
        <w:t>ρά γεωγραφική προέλευση. Άρα στην προκειμένη περίπτωση δεν πρέπει η Τσεχία να το χρησιμοποιήσει, διότι αποτελεί παραπλάνηση. Ο καταναλωτής, βλέποντας «ελληνικό γιαούρτι», θεωρεί ότι είναι προέλευσης Ελλάδας, δεδομένου ότι αυτό εννοεί, διότι άλλη διαδικασία</w:t>
      </w:r>
      <w:r>
        <w:rPr>
          <w:rFonts w:eastAsia="Times New Roman" w:cs="Times New Roman"/>
          <w:szCs w:val="24"/>
        </w:rPr>
        <w:t xml:space="preserve"> δεν υπάρχει. </w:t>
      </w:r>
    </w:p>
    <w:p w14:paraId="0EE0FCB6"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lastRenderedPageBreak/>
        <w:t xml:space="preserve">Νομικά θα προσφύγουμε και υπάρχει ένα προηγούμενο πριν από λίγα χρόνια –δεν θυμάμαι ακριβώς τον χρόνο- στην Αγγλία, όπου επιχείρησε κάποια μονάδα να κάνει αυτή την κίνηση και αντίστοιχα ελληνική εταιρεία από εδώ προσέφυγε στα δικαστήρια και </w:t>
      </w:r>
      <w:r>
        <w:rPr>
          <w:rFonts w:eastAsia="Times New Roman" w:cs="Times New Roman"/>
          <w:szCs w:val="24"/>
        </w:rPr>
        <w:t xml:space="preserve">πέτυχε ένα θετικό αποτέλεσμα. </w:t>
      </w:r>
    </w:p>
    <w:p w14:paraId="0EE0FCB7"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 xml:space="preserve">Θα το παρακολουθήσουμε και δεν υπάρχει περίπτωση να μην αντιδράσουμε. Θα αντιδράσουμε προσφεύγοντας στα αρμόδια δικαστήρια. </w:t>
      </w:r>
    </w:p>
    <w:p w14:paraId="0EE0FCB8"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Για τα υπόλοιπα που βάλατε, για τις υπόλοιπες συμφωνίες, σας είπα και προηγούμενα ότι αυτό για το οπ</w:t>
      </w:r>
      <w:r>
        <w:rPr>
          <w:rFonts w:eastAsia="Times New Roman" w:cs="Times New Roman"/>
          <w:szCs w:val="24"/>
        </w:rPr>
        <w:t>οίο εμείς πάντα επιμένουμε και φωνάζουμε είναι η ποιοτική υπόσταση των προϊόντων μας. Είναι το μόνο εργαλείο που έχουμε για να μπορέσουμε να ανταγωνιστούμε και, κυρίως, είναι το εργαλείο που προσθέτει αξία, για να μπορέσουν τα προϊόντα μας όντως να βγουν σ</w:t>
      </w:r>
      <w:r>
        <w:rPr>
          <w:rFonts w:eastAsia="Times New Roman" w:cs="Times New Roman"/>
          <w:szCs w:val="24"/>
        </w:rPr>
        <w:t>τις διεθνείς αγορές.</w:t>
      </w:r>
    </w:p>
    <w:p w14:paraId="0EE0FCB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Θα πούμε περισσότερα στην </w:t>
      </w:r>
      <w:r>
        <w:rPr>
          <w:rFonts w:eastAsia="Times New Roman" w:cs="Times New Roman"/>
          <w:szCs w:val="24"/>
        </w:rPr>
        <w:t>ε</w:t>
      </w:r>
      <w:r>
        <w:rPr>
          <w:rFonts w:eastAsia="Times New Roman" w:cs="Times New Roman"/>
          <w:szCs w:val="24"/>
        </w:rPr>
        <w:t>πιτροπή.</w:t>
      </w:r>
    </w:p>
    <w:p w14:paraId="0EE0FCB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0EE0FCB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εισέλθουμε στη συζήτηση της επόμενης ερώτησης, θέλω να σας ανακοινώσω ότι δεν </w:t>
      </w:r>
      <w:r>
        <w:rPr>
          <w:rFonts w:eastAsia="Times New Roman" w:cs="Times New Roman"/>
          <w:szCs w:val="24"/>
        </w:rPr>
        <w:t>συζητούνται</w:t>
      </w:r>
      <w:r>
        <w:rPr>
          <w:rFonts w:eastAsia="Times New Roman" w:cs="Times New Roman"/>
          <w:szCs w:val="24"/>
        </w:rPr>
        <w:t xml:space="preserve"> λόγω απουσίας του αρμόδιου Υπουργού στο εξωτερικό, οι εξής επίκαιρες ερωτήσεις.</w:t>
      </w:r>
    </w:p>
    <w:p w14:paraId="0EE0FCB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δεύτερη με αριθμό 910/27-5-2016 επίκαιρη ερώτηση πρώτου κύκλου του Βουλευτή Β΄ Αθηνών της Νέας Δημοκρατίας κ. Κωνσταντίνου Χατζηδάκη προς τον Υπουργό Υποδομών, Μεταφορών και</w:t>
      </w:r>
      <w:r>
        <w:rPr>
          <w:rFonts w:eastAsia="Times New Roman" w:cs="Times New Roman"/>
          <w:szCs w:val="24"/>
        </w:rPr>
        <w:t xml:space="preserve"> Δικτύων, σχετικά με τα χρέη του ΟΑΣΑ.</w:t>
      </w:r>
    </w:p>
    <w:p w14:paraId="0EE0FCB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δεύτερη</w:t>
      </w:r>
      <w:r>
        <w:rPr>
          <w:rFonts w:eastAsia="Times New Roman" w:cs="Times New Roman"/>
          <w:szCs w:val="24"/>
        </w:rPr>
        <w:t xml:space="preserve"> με αριθμό 2380/15-1-2016 ερώτηση του Βουλευτή Ηρακλείου της Δημοκρατικής Συμπαράταξης ΠΑΣΟΚ-ΔΗΜΑΡ κ. Βασιλείου Κεγκέρογλου προς τον Υπουργό Υποδομών, Μεταφορών και Δικτύων, σχετικά με την αποκατάστασ</w:t>
      </w:r>
      <w:r>
        <w:rPr>
          <w:rFonts w:eastAsia="Times New Roman" w:cs="Times New Roman"/>
          <w:szCs w:val="24"/>
        </w:rPr>
        <w:t>η της αδικίας του τελευταίου νόμου για το ενιαίο μισθολόγιο που αφορά τους υπαλλήλους των περιφερειών.</w:t>
      </w:r>
    </w:p>
    <w:p w14:paraId="0EE0FCB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Θα συζητηθεί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πρώτη με</w:t>
      </w:r>
      <w:r>
        <w:rPr>
          <w:rFonts w:eastAsia="Times New Roman" w:cs="Times New Roman"/>
          <w:szCs w:val="24"/>
        </w:rPr>
        <w:t xml:space="preserve"> αριθμό 2433/19-1-2016 ερώτησης του Βουλευτή Λακωνίας της Νέας Δημοκρατίας κ. Αθανασίου Δαβάκη προς τον Υπουργό Αγροτικής Ανάπτυξη</w:t>
      </w:r>
      <w:r>
        <w:rPr>
          <w:rFonts w:eastAsia="Times New Roman" w:cs="Times New Roman"/>
          <w:szCs w:val="24"/>
        </w:rPr>
        <w:t>ς και Τροφίμων, σχετικά με τον θεσμό του κτηνιάτρου εκτροφής.</w:t>
      </w:r>
    </w:p>
    <w:p w14:paraId="0EE0FCB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κ. Δαβάκης έχει τον λόγο.</w:t>
      </w:r>
    </w:p>
    <w:p w14:paraId="0EE0FC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Σας ευχαριστώ, κύριε Πρόεδρε.</w:t>
      </w:r>
    </w:p>
    <w:p w14:paraId="0EE0FCC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Έχει συνάφεια η ερώτησή μου με την ερώτηση που συζητήθηκε προηγουμένως από τους συναδέλφους της Χρυσής Αυγής και </w:t>
      </w:r>
      <w:r>
        <w:rPr>
          <w:rFonts w:eastAsia="Times New Roman" w:cs="Times New Roman"/>
          <w:szCs w:val="24"/>
        </w:rPr>
        <w:t>αφορά το τεράστιο ζήτημα της κτηνοτροφικής παραγωγής, της ζωικής παραγωγής της χώρας μας.</w:t>
      </w:r>
    </w:p>
    <w:p w14:paraId="0EE0FCC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Κατά την περίοδο 2013-2014, όταν θέριζε τη ζωική παραγωγή ο καταρροϊκός πυρετός, σε ανάλογη επίκαιρη ερώτησή μου, ο τότε Υπουργός Αγροτικής Ανάπτυξης κ. Κουκουλόπουλο</w:t>
      </w:r>
      <w:r>
        <w:rPr>
          <w:rFonts w:eastAsia="Times New Roman" w:cs="Times New Roman"/>
          <w:szCs w:val="24"/>
        </w:rPr>
        <w:t>ς είχε αναφέρει ως ένα από τα μέτρα καταπολέμησης της νόσου, την ιδιότητα του κτηνιάτρου εκτροφής.</w:t>
      </w:r>
    </w:p>
    <w:p w14:paraId="0EE0FCC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Αυτός ο κτηνίατρος θα συμπλήρωνε τα τεράστια κενά</w:t>
      </w:r>
      <w:r>
        <w:rPr>
          <w:rFonts w:eastAsia="Times New Roman" w:cs="Times New Roman"/>
          <w:szCs w:val="24"/>
        </w:rPr>
        <w:t>,</w:t>
      </w:r>
      <w:r>
        <w:rPr>
          <w:rFonts w:eastAsia="Times New Roman" w:cs="Times New Roman"/>
          <w:szCs w:val="24"/>
        </w:rPr>
        <w:t xml:space="preserve"> τα οποία αντιμετωπίζουν σε όλη την επικράτεια οι διευθύνσεις ζωικής παραγωγής της χώρας</w:t>
      </w:r>
      <w:r>
        <w:rPr>
          <w:rFonts w:eastAsia="Times New Roman" w:cs="Times New Roman"/>
          <w:szCs w:val="24"/>
        </w:rPr>
        <w:t>,</w:t>
      </w:r>
      <w:r>
        <w:rPr>
          <w:rFonts w:eastAsia="Times New Roman" w:cs="Times New Roman"/>
          <w:szCs w:val="24"/>
        </w:rPr>
        <w:t xml:space="preserve"> και θα έδινε μία,</w:t>
      </w:r>
      <w:r>
        <w:rPr>
          <w:rFonts w:eastAsia="Times New Roman" w:cs="Times New Roman"/>
          <w:szCs w:val="24"/>
        </w:rPr>
        <w:t xml:space="preserve"> θα έλεγα, χείρα βοηθείας στην ήδη χειμαζόμενη υπηρεσία της ζωικής παραγωγής.</w:t>
      </w:r>
    </w:p>
    <w:p w14:paraId="0EE0FCC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ερώτηση, λοιπόν, κατευθύνεται, αφ’ ενός μεν στην περιγραφή της υπάρχουσας κατάστασης και αφ’ ετέρου στο τι προτίθεσθε, κύριε Υπουργέ, να κάνετε σε ένα χρονίζον, θα έλεγα, ζήτημ</w:t>
      </w:r>
      <w:r>
        <w:rPr>
          <w:rFonts w:eastAsia="Times New Roman" w:cs="Times New Roman"/>
          <w:szCs w:val="24"/>
        </w:rPr>
        <w:t>α, όπως είναι αυτό της ελλιπούς στελέχωσης των διευθύνσεων ζωικής παραγωγής και αγροτικής παραγωγής γενικότερα της χώρας, εάν υπάρχει κάποια ευοίωνη προοπτική προς την κατεύθυνση της επίλυσης του προβλήματος και αν υπάρχει, επίσης, μία καλύτερη σύζευξη της</w:t>
      </w:r>
      <w:r>
        <w:rPr>
          <w:rFonts w:eastAsia="Times New Roman" w:cs="Times New Roman"/>
          <w:szCs w:val="24"/>
        </w:rPr>
        <w:t xml:space="preserve"> υπηρεσίας, δηλαδή, των υπηρεσιακών κτηνιάτρων με αυτούς τους κτηνιάτρους, όπως είναι οι ιδιώτες</w:t>
      </w:r>
      <w:r>
        <w:rPr>
          <w:rFonts w:eastAsia="Times New Roman" w:cs="Times New Roman"/>
          <w:szCs w:val="24"/>
        </w:rPr>
        <w:t>,</w:t>
      </w:r>
      <w:r>
        <w:rPr>
          <w:rFonts w:eastAsia="Times New Roman" w:cs="Times New Roman"/>
          <w:szCs w:val="24"/>
        </w:rPr>
        <w:t xml:space="preserve"> οι οποίοι θα συνέδραμαν με βάση την επιλογή της προηγούμενης πολιτικής ηγεσίας και για την οποία και εσείς συμφωνείτε</w:t>
      </w:r>
      <w:r>
        <w:rPr>
          <w:rFonts w:eastAsia="Times New Roman" w:cs="Times New Roman"/>
          <w:szCs w:val="24"/>
        </w:rPr>
        <w:t>,</w:t>
      </w:r>
      <w:r>
        <w:rPr>
          <w:rFonts w:eastAsia="Times New Roman" w:cs="Times New Roman"/>
          <w:szCs w:val="24"/>
        </w:rPr>
        <w:t xml:space="preserve"> εάν θα υπάρξει μία καλύτερη σύζευξη-σύν</w:t>
      </w:r>
      <w:r>
        <w:rPr>
          <w:rFonts w:eastAsia="Times New Roman" w:cs="Times New Roman"/>
          <w:szCs w:val="24"/>
        </w:rPr>
        <w:t xml:space="preserve">δεση προς αυτή την κατεύθυνση. Υπάρχουν διάφορες ενστάσεις από τους κτηνιάτρους της υπηρεσίας -προφανώς τις γνωρίζετε-όπως της Πανελλήνιας Ένωσης Κτηνιάτρων Δημοσίων Υπαλλήλων, </w:t>
      </w:r>
      <w:r>
        <w:rPr>
          <w:rFonts w:eastAsia="Times New Roman" w:cs="Times New Roman"/>
          <w:szCs w:val="24"/>
        </w:rPr>
        <w:lastRenderedPageBreak/>
        <w:t>που δεν συνηγορούν προς την ιδιότητα του κτηνιάτρου εκτροφής –την καταγγέλλουν,</w:t>
      </w:r>
      <w:r>
        <w:rPr>
          <w:rFonts w:eastAsia="Times New Roman" w:cs="Times New Roman"/>
          <w:szCs w:val="24"/>
        </w:rPr>
        <w:t xml:space="preserve"> θα έλεγα- και τη θεωρούν αλυσιτελή. </w:t>
      </w:r>
    </w:p>
    <w:p w14:paraId="0EE0FCC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Νομίζω, όμως, ότι ήταν μία καλή λύση αυτή, εάν, βεβαίως, εκ μέρους της πολιτείας υπάρξει μία σωστή αντιμετώπιση και μία σωστή διαχείριση της ιδιότητας αυτής. </w:t>
      </w:r>
    </w:p>
    <w:p w14:paraId="0EE0FCC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Περιμένω την απάντησή σας.</w:t>
      </w:r>
    </w:p>
    <w:p w14:paraId="0EE0FCC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b/>
          <w:szCs w:val="24"/>
        </w:rPr>
        <w:t>:</w:t>
      </w:r>
      <w:r>
        <w:rPr>
          <w:rFonts w:eastAsia="Times New Roman" w:cs="Times New Roman"/>
          <w:szCs w:val="24"/>
        </w:rPr>
        <w:t xml:space="preserve"> Ευχαριστούμε, κύριε Δαβάκη.</w:t>
      </w:r>
    </w:p>
    <w:p w14:paraId="0EE0FCC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0EE0FCC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η αγωνία μας για την κτηνοτροφία είναι δεδομένη. Εγώ πιστεύω ότι όλη η σύνθεση της Βουλής νοιάζεται για την κτη</w:t>
      </w:r>
      <w:r>
        <w:rPr>
          <w:rFonts w:eastAsia="Times New Roman" w:cs="Times New Roman"/>
          <w:szCs w:val="24"/>
        </w:rPr>
        <w:t xml:space="preserve">νοτροφία. </w:t>
      </w:r>
    </w:p>
    <w:p w14:paraId="0EE0FCC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ιστοσελίδα του Υπουργείου Αγροτικής Ανάπτυξης έχει αναρτηθεί και είναι σε ισχύ το </w:t>
      </w:r>
      <w:r>
        <w:rPr>
          <w:rFonts w:eastAsia="Times New Roman" w:cs="Times New Roman"/>
          <w:szCs w:val="24"/>
        </w:rPr>
        <w:t>μ</w:t>
      </w:r>
      <w:r>
        <w:rPr>
          <w:rFonts w:eastAsia="Times New Roman" w:cs="Times New Roman"/>
          <w:szCs w:val="24"/>
        </w:rPr>
        <w:t xml:space="preserve">ητρώο των </w:t>
      </w:r>
      <w:r>
        <w:rPr>
          <w:rFonts w:eastAsia="Times New Roman" w:cs="Times New Roman"/>
          <w:szCs w:val="24"/>
        </w:rPr>
        <w:t>κ</w:t>
      </w:r>
      <w:r>
        <w:rPr>
          <w:rFonts w:eastAsia="Times New Roman" w:cs="Times New Roman"/>
          <w:szCs w:val="24"/>
        </w:rPr>
        <w:t xml:space="preserve">τηνιάτρων </w:t>
      </w:r>
      <w:r>
        <w:rPr>
          <w:rFonts w:eastAsia="Times New Roman" w:cs="Times New Roman"/>
          <w:szCs w:val="24"/>
        </w:rPr>
        <w:t>ε</w:t>
      </w:r>
      <w:r>
        <w:rPr>
          <w:rFonts w:eastAsia="Times New Roman" w:cs="Times New Roman"/>
          <w:szCs w:val="24"/>
        </w:rPr>
        <w:t xml:space="preserve">κτροφής. Έχουν εγγραφεί μέχρι σήμερα </w:t>
      </w:r>
      <w:r>
        <w:rPr>
          <w:rFonts w:eastAsia="Times New Roman" w:cs="Times New Roman"/>
          <w:szCs w:val="24"/>
        </w:rPr>
        <w:t>τετρακόσιοι πενήντα επτά</w:t>
      </w:r>
      <w:r>
        <w:rPr>
          <w:rFonts w:eastAsia="Times New Roman" w:cs="Times New Roman"/>
          <w:szCs w:val="24"/>
        </w:rPr>
        <w:t xml:space="preserve"> ιδιώτες κτηνίατροι και είναι ένα μητρώο το οποίο επικαιροποιείται συνεχώς με την εγγραφή νέων κτηνιάτρων. </w:t>
      </w:r>
    </w:p>
    <w:p w14:paraId="0EE0FCC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 υπουργική απόφαση</w:t>
      </w:r>
      <w:r>
        <w:rPr>
          <w:rFonts w:eastAsia="Times New Roman" w:cs="Times New Roman"/>
          <w:szCs w:val="24"/>
        </w:rPr>
        <w:t>,</w:t>
      </w:r>
      <w:r>
        <w:rPr>
          <w:rFonts w:eastAsia="Times New Roman" w:cs="Times New Roman"/>
          <w:szCs w:val="24"/>
        </w:rPr>
        <w:t xml:space="preserve"> που έχει εκδοθεί</w:t>
      </w:r>
      <w:r>
        <w:rPr>
          <w:rFonts w:eastAsia="Times New Roman" w:cs="Times New Roman"/>
          <w:szCs w:val="24"/>
        </w:rPr>
        <w:t>,</w:t>
      </w:r>
      <w:r>
        <w:rPr>
          <w:rFonts w:eastAsia="Times New Roman" w:cs="Times New Roman"/>
          <w:szCs w:val="24"/>
        </w:rPr>
        <w:t xml:space="preserve"> περιγράφεται με λεπτομέρεια η εφαρμογή του θεσμικού πλαισίου του κτηνιάτρου στις κτηνοτροφικές εκμεταλλεύσει</w:t>
      </w:r>
      <w:r>
        <w:rPr>
          <w:rFonts w:eastAsia="Times New Roman" w:cs="Times New Roman"/>
          <w:szCs w:val="24"/>
        </w:rPr>
        <w:t>ς.</w:t>
      </w:r>
    </w:p>
    <w:p w14:paraId="0EE0FCC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Παρ’ όλα αυτά, για την πλήρη εφαρμογή τους στην πράξη εκκρεμεί μια κοινή υπουργική απόφαση από το Υπουργείο Αγροτικής Ανάπτυξης και το Υπουργείο Οικονομικών, που αφορά τις αποζημιώσεις και τις ενισχύσεις για το 2016, με την οποία θα δεσμευτεί και συγκεκ</w:t>
      </w:r>
      <w:r>
        <w:rPr>
          <w:rFonts w:eastAsia="Times New Roman" w:cs="Times New Roman"/>
          <w:szCs w:val="24"/>
        </w:rPr>
        <w:t xml:space="preserve">ριμένο οικονομικό ποσό για την κάλυψή τους. Αυτή την ώρα έχει υπογραφεί από εμάς και βρίσκεται στο Υπουργείο Οικονομικών για να ολοκληρωθεί η σχετική διαδικασία. </w:t>
      </w:r>
    </w:p>
    <w:p w14:paraId="0EE0FCC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Τώρα σχετικά με αυτό που αναφέρατε, με την ένταξη του κτηνιάτρου εκτροφής στο ίδιο καθεστώς μ</w:t>
      </w:r>
      <w:r>
        <w:rPr>
          <w:rFonts w:eastAsia="Times New Roman" w:cs="Times New Roman"/>
          <w:szCs w:val="24"/>
        </w:rPr>
        <w:t>ε τις άλλες επαγγελματικές κατηγορίες, προκειμένου να χαρακτηριστεί το όχημά του ως επαγγελματικό, αυτό, βέβαια, δεν αποτελεί δική μας αρμοδιότητα, όμως οπωσδήποτε -επειδή αποτελεί μέριμνά μας για μια πιο αποτελεσματική εφαρμογή των προγραμμάτων ελέγχου κα</w:t>
      </w:r>
      <w:r>
        <w:rPr>
          <w:rFonts w:eastAsia="Times New Roman" w:cs="Times New Roman"/>
          <w:szCs w:val="24"/>
        </w:rPr>
        <w:t>ι εκρίζωσης των ασθενειών και για μια αυστηρότερη, θα έλεγα, επιμέλεια όσον αφορά την προστασία της υγείας του ζωικού κεφαλαίου και της δημόσιας υγείας- θα προβούμε στις απαραίτητες ενέργειες για να διευκολύνουμε περαιτέρω το έργο.</w:t>
      </w:r>
    </w:p>
    <w:p w14:paraId="0EE0FCC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την Προ</w:t>
      </w:r>
      <w:r>
        <w:rPr>
          <w:rFonts w:eastAsia="Times New Roman" w:cs="Times New Roman"/>
          <w:szCs w:val="24"/>
        </w:rPr>
        <w:t xml:space="preserve">εδρική Έδρα καταλαμβάνει ο ΣΤ΄ Αντιπρόεδρος της Βουλής κ. </w:t>
      </w:r>
      <w:r w:rsidRPr="00AE0DA8">
        <w:rPr>
          <w:rFonts w:eastAsia="Times New Roman" w:cs="Times New Roman"/>
          <w:b/>
          <w:szCs w:val="24"/>
        </w:rPr>
        <w:t>ΔΗΜΗΤΡΙΟΣ ΚΡΕΜΑΣΤΙΝΟΣ</w:t>
      </w:r>
      <w:r>
        <w:rPr>
          <w:rFonts w:eastAsia="Times New Roman" w:cs="Times New Roman"/>
          <w:szCs w:val="24"/>
        </w:rPr>
        <w:t>)</w:t>
      </w:r>
    </w:p>
    <w:p w14:paraId="0EE0FCC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Αναφερθήκατε</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στην ανακοίνωση, που υπάρχει, από πλευράς του συνδικαλιστικού οργάνου των κτηνιάτρων του δημοσίου τομέα. Έχει αντιδράσει με τη θέσπιση του κτηνιάτρου εκτρ</w:t>
      </w:r>
      <w:r>
        <w:rPr>
          <w:rFonts w:eastAsia="Times New Roman" w:cs="Times New Roman"/>
          <w:szCs w:val="24"/>
        </w:rPr>
        <w:t xml:space="preserve">οφής. Εμείς πιστεύουμε ότι έτσι όπως είναι η συγκυρία και οι ανάγκες, ιδιαίτερα για να υπηρετήσουν την κτηνοτροφία, </w:t>
      </w:r>
      <w:r>
        <w:rPr>
          <w:rFonts w:eastAsia="Times New Roman" w:cs="Times New Roman"/>
          <w:szCs w:val="24"/>
        </w:rPr>
        <w:lastRenderedPageBreak/>
        <w:t>μας υποχρεώνουν ό,τι εργαλείο μπορούμε να χρησιμοποιήσουμε και μπορεί να βοηθήσει προς αυτή την κατεύθυνση να το χρησιμοποιήσουμε. Όμως, τον</w:t>
      </w:r>
      <w:r>
        <w:rPr>
          <w:rFonts w:eastAsia="Times New Roman" w:cs="Times New Roman"/>
          <w:szCs w:val="24"/>
        </w:rPr>
        <w:t>ίζουμε για μια ακόμη φορά ότι το Υπουργείο Αγροτικής Ανάπτυξης επιμένει ιδιαίτερα στο να καλύψει τις ανάγκες σε γεωκτηνοτροφικό</w:t>
      </w:r>
      <w:r>
        <w:rPr>
          <w:rFonts w:eastAsia="Times New Roman" w:cs="Times New Roman"/>
          <w:b/>
          <w:szCs w:val="24"/>
        </w:rPr>
        <w:t xml:space="preserve"> </w:t>
      </w:r>
      <w:r>
        <w:rPr>
          <w:rFonts w:eastAsia="Times New Roman" w:cs="Times New Roman"/>
          <w:szCs w:val="24"/>
        </w:rPr>
        <w:t>προσωπικό, βάζοντας σε πρώτη μοίρα, σε πρώτη θέση τους κτηνιάτρους, διότι είναι πάρα πολύ απαραίτητη η παρουσία τους, για να λει</w:t>
      </w:r>
      <w:r>
        <w:rPr>
          <w:rFonts w:eastAsia="Times New Roman" w:cs="Times New Roman"/>
          <w:szCs w:val="24"/>
        </w:rPr>
        <w:t>τουργήσουν, όχι μόνο προστατεύοντας την υγεία του καταναλωτή, αλλά κυρίως την υγεία και την επιμέλεια, θα έλεγα, των ζώων.</w:t>
      </w:r>
    </w:p>
    <w:p w14:paraId="0EE0FCD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συνάδελφοι, θα ήθελα να κάνω μια παράκληση</w:t>
      </w:r>
      <w:r>
        <w:rPr>
          <w:rFonts w:eastAsia="Times New Roman" w:cs="Times New Roman"/>
          <w:szCs w:val="24"/>
        </w:rPr>
        <w:t>.</w:t>
      </w:r>
      <w:r>
        <w:rPr>
          <w:rFonts w:eastAsia="Times New Roman" w:cs="Times New Roman"/>
          <w:szCs w:val="24"/>
        </w:rPr>
        <w:t xml:space="preserve"> Να κρατήσουμε τον χρόνο, διότι μετά ακολουθεί </w:t>
      </w:r>
      <w:r>
        <w:rPr>
          <w:rFonts w:eastAsia="Times New Roman" w:cs="Times New Roman"/>
          <w:szCs w:val="24"/>
        </w:rPr>
        <w:t>νομοθετικό έργο.</w:t>
      </w:r>
    </w:p>
    <w:p w14:paraId="0EE0FCD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Δαβάκη, έχετε και πάλι τον λόγο.</w:t>
      </w:r>
    </w:p>
    <w:p w14:paraId="0EE0FCD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Κύριε Πρόεδρε, είμαι εισηγητής και το ξέρω.</w:t>
      </w:r>
    </w:p>
    <w:p w14:paraId="0EE0FCD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συμφωνώ. Αυτό που ήθελα να γίνει διακριτό είναι το κατά πόσο εσείς συνηγορείτε προς τον θεσμό του κτηνιάτρου εκτροφής. Κατ</w:t>
      </w:r>
      <w:r>
        <w:rPr>
          <w:rFonts w:eastAsia="Times New Roman" w:cs="Times New Roman"/>
          <w:szCs w:val="24"/>
        </w:rPr>
        <w:t>άλαβα εμμέσως ότι είστε υπέρ του θεσμού αυτού.</w:t>
      </w:r>
    </w:p>
    <w:p w14:paraId="0EE0FCD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Τώρα το ζήτημα για το κατά πόσο θα ανασταλούν οι όποιες ενστάσεις της υπηρεσίας και της Πανελλήνιας Ένωσης Κτηνιάτρων Δημοσίων Υπαλλήλων εναπόκειται σε εσάς να πείσετε με κάποια πρακτική ότι είναι και αυτοί εξ</w:t>
      </w:r>
      <w:r>
        <w:rPr>
          <w:rFonts w:eastAsia="Times New Roman" w:cs="Times New Roman"/>
          <w:szCs w:val="24"/>
        </w:rPr>
        <w:t xml:space="preserve">ίσου χρήσιμοι, ούτως ώστε να μπορέσουν να συνδράμουν στο όλο έργο των κτηνιάτρων της υπηρεσίας. </w:t>
      </w:r>
    </w:p>
    <w:p w14:paraId="0EE0FCD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Όσον αφορά για τα αυτοκίνητα -διότι πάνε με ίδια μέσα στις διάφορες κτηνοτροφικές εγκαταστάσεις, στα ποιμνιοστάσια- πρέπει να το δείτε, όπως το αναφέρω και στη</w:t>
      </w:r>
      <w:r>
        <w:rPr>
          <w:rFonts w:eastAsia="Times New Roman" w:cs="Times New Roman"/>
          <w:szCs w:val="24"/>
        </w:rPr>
        <w:t xml:space="preserve">ν ερώτησή μου, δεδομένου ότι -για να γίνει λίγο αντιληπτό- στον Νομό Λακωνίας, στον τόπο μου, υπάρχουν περίπου δυόμισι χιλιάδες εκμεταλλεύσεις, ποιμνιοστάσια αιγοπροβάτων, περίπου </w:t>
      </w:r>
      <w:r>
        <w:rPr>
          <w:rFonts w:eastAsia="Times New Roman" w:cs="Times New Roman"/>
          <w:szCs w:val="24"/>
        </w:rPr>
        <w:t>τετρακοσίων ογδόντα χιλιάδων</w:t>
      </w:r>
      <w:r>
        <w:rPr>
          <w:rFonts w:eastAsia="Times New Roman" w:cs="Times New Roman"/>
          <w:szCs w:val="24"/>
        </w:rPr>
        <w:t xml:space="preserve"> αιγοπροβάτων. Έχουμε </w:t>
      </w:r>
      <w:r>
        <w:rPr>
          <w:rFonts w:eastAsia="Times New Roman" w:cs="Times New Roman"/>
          <w:szCs w:val="24"/>
        </w:rPr>
        <w:t xml:space="preserve">χίλιες πενήντα εννέα </w:t>
      </w:r>
      <w:r>
        <w:rPr>
          <w:rFonts w:eastAsia="Times New Roman" w:cs="Times New Roman"/>
          <w:szCs w:val="24"/>
        </w:rPr>
        <w:t>εκμετ</w:t>
      </w:r>
      <w:r>
        <w:rPr>
          <w:rFonts w:eastAsia="Times New Roman" w:cs="Times New Roman"/>
          <w:szCs w:val="24"/>
        </w:rPr>
        <w:t xml:space="preserve">αλλεύσεις βοοειδών, που αφορούν </w:t>
      </w:r>
      <w:r>
        <w:rPr>
          <w:rFonts w:eastAsia="Times New Roman" w:cs="Times New Roman"/>
          <w:szCs w:val="24"/>
        </w:rPr>
        <w:t>οκτώ χιλιάδες τριακόσια</w:t>
      </w:r>
      <w:r>
        <w:rPr>
          <w:rFonts w:eastAsia="Times New Roman" w:cs="Times New Roman"/>
          <w:szCs w:val="24"/>
        </w:rPr>
        <w:t xml:space="preserve"> βοοειδή, και αντ’ </w:t>
      </w:r>
      <w:r>
        <w:rPr>
          <w:rFonts w:eastAsia="Times New Roman" w:cs="Times New Roman"/>
          <w:szCs w:val="24"/>
        </w:rPr>
        <w:lastRenderedPageBreak/>
        <w:t xml:space="preserve">αυτών έχουμε έξι κτηνιάτρους, συμπεριλαμβανομένης και της διευθύντριας, η οποία δεν εξέρχεται της υπηρεσίας, διότι κάνει και γραφειοκρατική και υπηρεσιακή εργασία και έχουμε και έξι </w:t>
      </w:r>
      <w:r>
        <w:rPr>
          <w:rFonts w:eastAsia="Times New Roman" w:cs="Times New Roman"/>
          <w:szCs w:val="24"/>
        </w:rPr>
        <w:t>κτηνιάτρους εκτροφής.</w:t>
      </w:r>
    </w:p>
    <w:p w14:paraId="0EE0FCD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Νομίζω ότι μπορεί να υπάρξει μια σωστή προσέγγιση στο όλο ζήτημα, διότι πέραν του καταρροϊκού, που πέρασε, έχουμε τώρα την βρουκέλλωση, τον μελιταίο πυρετό, και εν πάση περιπτώσει, θα έλεγα ότι καραδοκούν και διάφορες άλλες ασθένειες,</w:t>
      </w:r>
      <w:r>
        <w:rPr>
          <w:rFonts w:eastAsia="Times New Roman" w:cs="Times New Roman"/>
          <w:szCs w:val="24"/>
        </w:rPr>
        <w:t xml:space="preserve"> οι οποίες ανά πάσα στιγμή και ιδιαίτερα τους θερινούς μήνες μπορούν σε αυτή την καθημαγμένη υπηρεσία να εισβάλουν και να έχουμε πάλι τα ίδια, που είχαμε πριν από δυο χρόνια.</w:t>
      </w:r>
    </w:p>
    <w:p w14:paraId="0EE0FCD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Ενισχύστε τον θεσμό και, πάνω απ’ όλα, κάντε τον πιο φιλικό προς τους κτηνιάτρους</w:t>
      </w:r>
      <w:r>
        <w:rPr>
          <w:rFonts w:eastAsia="Times New Roman" w:cs="Times New Roman"/>
          <w:szCs w:val="24"/>
        </w:rPr>
        <w:t xml:space="preserve"> της υπηρεσίας, διότι εδώ το έγγραφο της υπηρεσίας αναφέρει ότι είμαστε υπέρ μονίμου προσωπικού ή εποχιακού, καλά στελεχωμένες υπηρεσίες, δηλαδή, τα γνωστά. </w:t>
      </w:r>
    </w:p>
    <w:p w14:paraId="0EE0FCD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πρέπει να καλυφθούν οι κενές θέσεις με μόνιμο κτηνιατρικό προσωπικό και να απο</w:t>
      </w:r>
      <w:r>
        <w:rPr>
          <w:rFonts w:eastAsia="Times New Roman" w:cs="Times New Roman"/>
          <w:szCs w:val="24"/>
        </w:rPr>
        <w:t>τραπεί η πορεία αποδυνάμωσης. Όμως, σε αυτές τις δύσκολες εποχές της οικονομίας, όπως πολύ σωστά είπατε, πρέπει να βρεθούν οι κατάλληλες εφαρμογές, οι κατάλληλες συνθήκες, όπως ο κτηνίατρος εκτροφής, ούτως ώστε να μην υπάρξει το πρόβλημα, το οποίο αντιμετω</w:t>
      </w:r>
      <w:r>
        <w:rPr>
          <w:rFonts w:eastAsia="Times New Roman" w:cs="Times New Roman"/>
          <w:szCs w:val="24"/>
        </w:rPr>
        <w:t>πίζουμε κάθε στιγμή.</w:t>
      </w:r>
    </w:p>
    <w:p w14:paraId="0EE0FCD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Πρέπει να συνδράμουν κι αυτοί οι άνθρωποι και να ενισχυθούν από εσάς. Πηγαίνουν με τα δικά τους μέσα. Πρέπει να περιβληθούν –θα έλεγα- με μία θωράκιση, ούτως ώστε να μην έχουν και οικονομική αιμορραγία από πάνω. Και πρέπει να καταλάβου</w:t>
      </w:r>
      <w:r>
        <w:rPr>
          <w:rFonts w:eastAsia="Times New Roman" w:cs="Times New Roman"/>
          <w:szCs w:val="24"/>
        </w:rPr>
        <w:t xml:space="preserve">ν όλοι ότι πάνω απ’ όλα ο λόγος για τον οποίο τα υφιστάμεθα </w:t>
      </w:r>
      <w:r>
        <w:rPr>
          <w:rFonts w:eastAsia="Times New Roman" w:cs="Times New Roman"/>
          <w:szCs w:val="24"/>
        </w:rPr>
        <w:t>-</w:t>
      </w:r>
      <w:r>
        <w:rPr>
          <w:rFonts w:eastAsia="Times New Roman" w:cs="Times New Roman"/>
          <w:szCs w:val="24"/>
        </w:rPr>
        <w:t>οι υπηρεσίες, οι πολ</w:t>
      </w:r>
      <w:r>
        <w:rPr>
          <w:rFonts w:eastAsia="Times New Roman" w:cs="Times New Roman"/>
          <w:szCs w:val="24"/>
        </w:rPr>
        <w:t>ι</w:t>
      </w:r>
      <w:r>
        <w:rPr>
          <w:rFonts w:eastAsia="Times New Roman" w:cs="Times New Roman"/>
          <w:szCs w:val="24"/>
        </w:rPr>
        <w:t xml:space="preserve">τικές ηγεσίες και όλοι </w:t>
      </w:r>
      <w:r>
        <w:rPr>
          <w:rFonts w:eastAsia="Times New Roman" w:cs="Times New Roman"/>
          <w:szCs w:val="24"/>
        </w:rPr>
        <w:t>μας-</w:t>
      </w:r>
      <w:r>
        <w:rPr>
          <w:rFonts w:eastAsia="Times New Roman" w:cs="Times New Roman"/>
          <w:szCs w:val="24"/>
        </w:rPr>
        <w:t xml:space="preserve"> είναι η εξυπηρέτηση του ελληνικού λαού και, στην προκειμένη περίπτωση, η εξυπηρέτηση των Ελλήνων κτηνοτρόφων, οι οποίοι δυστυχώς, όταν υπάρχει ανάγκη, βρίσκονται σε πάρα πολύ δύσκολη θέση. </w:t>
      </w:r>
    </w:p>
    <w:p w14:paraId="0EE0FCD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w:t>
      </w:r>
      <w:r>
        <w:rPr>
          <w:rFonts w:eastAsia="Times New Roman" w:cs="Times New Roman"/>
          <w:szCs w:val="24"/>
        </w:rPr>
        <w:t xml:space="preserve">υ κυρίου Βουλευτή) </w:t>
      </w:r>
    </w:p>
    <w:p w14:paraId="0EE0FCD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w:t>
      </w:r>
    </w:p>
    <w:p w14:paraId="0EE0FCD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Νομίζω ότι απηχώ και τη δική σας άποψη σε αυτό, γιατί είστε κι εσείς γνώστης όλων αυτών των αντικειμενικών συνθηκών. </w:t>
      </w:r>
    </w:p>
    <w:p w14:paraId="0EE0FCD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E0FCD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Δαβάκη. </w:t>
      </w:r>
    </w:p>
    <w:p w14:paraId="0EE0FCD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Αποστόλου, έχετε τον λόγο. </w:t>
      </w:r>
    </w:p>
    <w:p w14:paraId="0EE0FCE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0EE0FCE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συνάδελφε, έχω συναντηθεί με το συνδικαλιστικό όργανο των κτηνιάτρων του δημοσίου και καταλαβαίνω την ανησυχία τους. Ενδιαφέ</w:t>
      </w:r>
      <w:r>
        <w:rPr>
          <w:rFonts w:eastAsia="Times New Roman" w:cs="Times New Roman"/>
          <w:szCs w:val="24"/>
        </w:rPr>
        <w:t xml:space="preserve">ρονται για το μέλλον του κλάδου τους, για την απασχόληση </w:t>
      </w:r>
      <w:r>
        <w:rPr>
          <w:rFonts w:eastAsia="Times New Roman" w:cs="Times New Roman"/>
          <w:szCs w:val="24"/>
        </w:rPr>
        <w:lastRenderedPageBreak/>
        <w:t xml:space="preserve">τους. Βεβαίως, κι εμείς, από τη δική μας πλευρά, όπως είπα και προηγουμένως, θέλουμε να έχουμε κτηνιάτρους δημοσίους υπαλλήλους, για να αντιμετωπίζουμε όλα τα προβλήματα. </w:t>
      </w:r>
    </w:p>
    <w:p w14:paraId="0EE0FCE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Έτσι, όμως, όπως είναι η κα</w:t>
      </w:r>
      <w:r>
        <w:rPr>
          <w:rFonts w:eastAsia="Times New Roman" w:cs="Times New Roman"/>
          <w:szCs w:val="24"/>
        </w:rPr>
        <w:t>τάσταση σήμερα, πολλά προβλήματα δεν μπορούν να αντιμετωπιστούν. Δεν έχουν τη</w:t>
      </w:r>
      <w:r>
        <w:rPr>
          <w:rFonts w:eastAsia="Times New Roman" w:cs="Times New Roman"/>
          <w:szCs w:val="24"/>
        </w:rPr>
        <w:t>ν πολυτέλεια του</w:t>
      </w:r>
      <w:r>
        <w:rPr>
          <w:rFonts w:eastAsia="Times New Roman" w:cs="Times New Roman"/>
          <w:szCs w:val="24"/>
        </w:rPr>
        <w:t xml:space="preserve"> χρόνου </w:t>
      </w:r>
      <w:r>
        <w:rPr>
          <w:rFonts w:eastAsia="Times New Roman" w:cs="Times New Roman"/>
          <w:szCs w:val="24"/>
        </w:rPr>
        <w:t>-</w:t>
      </w:r>
      <w:r>
        <w:rPr>
          <w:rFonts w:eastAsia="Times New Roman" w:cs="Times New Roman"/>
          <w:szCs w:val="24"/>
        </w:rPr>
        <w:t>αυτή την ώρα</w:t>
      </w:r>
      <w:r>
        <w:rPr>
          <w:rFonts w:eastAsia="Times New Roman" w:cs="Times New Roman"/>
          <w:szCs w:val="24"/>
        </w:rPr>
        <w:t>-</w:t>
      </w:r>
      <w:r>
        <w:rPr>
          <w:rFonts w:eastAsia="Times New Roman" w:cs="Times New Roman"/>
          <w:szCs w:val="24"/>
        </w:rPr>
        <w:t xml:space="preserve"> οι κτηνίατροι του δημοσίου να απασχοληθούν με τα πολλά προβλήματα. Άρα από την ώρα που οι κτηνίατροι εκτροφής μάς καλύπτουν </w:t>
      </w:r>
      <w:r>
        <w:rPr>
          <w:rFonts w:eastAsia="Times New Roman" w:cs="Times New Roman"/>
          <w:szCs w:val="24"/>
        </w:rPr>
        <w:t xml:space="preserve">για </w:t>
      </w:r>
      <w:r>
        <w:rPr>
          <w:rFonts w:eastAsia="Times New Roman" w:cs="Times New Roman"/>
          <w:szCs w:val="24"/>
        </w:rPr>
        <w:t>ένα συγκεκρι</w:t>
      </w:r>
      <w:r>
        <w:rPr>
          <w:rFonts w:eastAsia="Times New Roman" w:cs="Times New Roman"/>
          <w:szCs w:val="24"/>
        </w:rPr>
        <w:t xml:space="preserve">μένο έργο, μέσα από την εφαρμογή ενός συγκεκριμένου προγράμματος, θα χρησιμοποιήσουμε και αυτή τη δυνατότητα. </w:t>
      </w:r>
    </w:p>
    <w:p w14:paraId="0EE0FCE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Μακάρι, να μας επιτρέψει η δημοσιονομική κατάσταση της χώρας να προσλάβουμε κτηνιάτρους, διότι, επαναλαμβάνω, ειδικά για το Υπουργείο Αγροτικής Α</w:t>
      </w:r>
      <w:r>
        <w:rPr>
          <w:rFonts w:eastAsia="Times New Roman" w:cs="Times New Roman"/>
          <w:szCs w:val="24"/>
        </w:rPr>
        <w:t xml:space="preserve">νάπτυξης ο συγκεκριμένος κλάδος πρέπει οπωσδήποτε να είναι ενισχυμένος, γιατί η κτηνοτροφία είναι το βασικότερο εργαλείο του αγροτικού χώρου, που μπορεί να μας βγάλει από πολλά προβλήματα που βιώνουμε ως χώρα. </w:t>
      </w:r>
    </w:p>
    <w:p w14:paraId="0EE0FCE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 xml:space="preserve">Για τα οχήματα έχετε κάτι </w:t>
      </w:r>
      <w:r>
        <w:rPr>
          <w:rFonts w:eastAsia="Times New Roman" w:cs="Times New Roman"/>
          <w:szCs w:val="24"/>
        </w:rPr>
        <w:t>να πείτε;</w:t>
      </w:r>
    </w:p>
    <w:p w14:paraId="0EE0FCE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Είπα και προηγουμένως ότι δεν είναι αρμοδιότητα δική μας. Θα έρθουμε σε επαφή με τα άλλα Υπουργεία που έχουν τη σχετική αρμοδιότητα, για να τους τονίσουμε ότι πρέπει να τους βοηθήσο</w:t>
      </w:r>
      <w:r>
        <w:rPr>
          <w:rFonts w:eastAsia="Times New Roman" w:cs="Times New Roman"/>
          <w:szCs w:val="24"/>
        </w:rPr>
        <w:t xml:space="preserve">υμε, γιατί χρειάζεται οπωσδήποτε αυτή η λειτουργία. </w:t>
      </w:r>
    </w:p>
    <w:p w14:paraId="0EE0FCE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0EE0FCE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 πέμπτη με αριθμό 920/30-5-2016 επίκαιρη ερώτηση </w:t>
      </w:r>
      <w:r>
        <w:rPr>
          <w:rFonts w:eastAsia="Times New Roman" w:cs="Times New Roman"/>
          <w:szCs w:val="24"/>
        </w:rPr>
        <w:t xml:space="preserve">δεύτερου </w:t>
      </w:r>
      <w:r>
        <w:rPr>
          <w:rFonts w:eastAsia="Times New Roman" w:cs="Times New Roman"/>
          <w:szCs w:val="24"/>
        </w:rPr>
        <w:t xml:space="preserve">κύκλου του Ζ΄ Αντιπροέδρου της Βουλής και Βουλευτή Λάρισας του Κομμουνιστικού </w:t>
      </w:r>
      <w:r>
        <w:rPr>
          <w:rFonts w:eastAsia="Times New Roman" w:cs="Times New Roman"/>
          <w:szCs w:val="24"/>
        </w:rPr>
        <w:t>Κόμματος Ελλάδ</w:t>
      </w:r>
      <w:r>
        <w:rPr>
          <w:rFonts w:eastAsia="Times New Roman" w:cs="Times New Roman"/>
          <w:szCs w:val="24"/>
        </w:rPr>
        <w:t>α</w:t>
      </w:r>
      <w:r>
        <w:rPr>
          <w:rFonts w:eastAsia="Times New Roman" w:cs="Times New Roman"/>
          <w:szCs w:val="24"/>
        </w:rPr>
        <w:t xml:space="preserve">ς κ. Γεωργίου Λαμπρούλη προς τον Υπουργό Αγροτικής Ανάπτυξης και Τροφίμων, σχετικά με τα προβλήματα στις καλλιέργειες από τις βροχοπτώσεις στη Θεσσαλία. </w:t>
      </w:r>
    </w:p>
    <w:p w14:paraId="0EE0FCE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Λαμπρούλη, έχετε τον λόγο. </w:t>
      </w:r>
    </w:p>
    <w:p w14:paraId="0EE0FCE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(Ζ΄ Αντιπρόεδρος της Βουλής):</w:t>
      </w:r>
      <w:r>
        <w:rPr>
          <w:rFonts w:eastAsia="Times New Roman" w:cs="Times New Roman"/>
          <w:szCs w:val="24"/>
        </w:rPr>
        <w:t xml:space="preserve"> Ευχ</w:t>
      </w:r>
      <w:r>
        <w:rPr>
          <w:rFonts w:eastAsia="Times New Roman" w:cs="Times New Roman"/>
          <w:szCs w:val="24"/>
        </w:rPr>
        <w:t xml:space="preserve">αριστώ, κύριε Πρόεδρε. </w:t>
      </w:r>
    </w:p>
    <w:p w14:paraId="0EE0FCE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οι πρόσφατες έντονες βροχοπτώσεις στην περιοχή της Θεσσαλίας και συγκεκριμένα στις 21 και 22 Μαΐου, πριν από δύο εβδομάδες δηλαδή, είχαν αποτέλεσμα αρκετές καλλιέργειες να έχουν υποστεί τεράστιες και εκτεταμένες ζημιέ</w:t>
      </w:r>
      <w:r>
        <w:rPr>
          <w:rFonts w:eastAsia="Times New Roman" w:cs="Times New Roman"/>
          <w:szCs w:val="24"/>
        </w:rPr>
        <w:t>ς και στον Νομό Λάρισας -κυρίως στην Καρδίτσα, στα Τρίκαλα-αλλά και στον Νομό Μαγνησίας. Σε πολλές περιπτώσεις, μεγάλες καλλιεργήσιμες εκτάσεις πλημμύρισαν, με αποτέλεσμα την μερική ή ολική καταστροφή των καλλιεργειών. Συγχρόνως, λόγω του έντονου φαινομένο</w:t>
      </w:r>
      <w:r>
        <w:rPr>
          <w:rFonts w:eastAsia="Times New Roman" w:cs="Times New Roman"/>
          <w:szCs w:val="24"/>
        </w:rPr>
        <w:t xml:space="preserve">υ αλλά και των ανεπαρκών έργων υποδομής, τεράστια προβλήματα, πέρα από τις καλλιέργειες, δημιουργήθηκαν και σε οικισμούς, σε χωριά, αλλά κυρίως στην πόλη των Φαρσάλων, με δεκάδες σπίτια να έχουν πλημμυρίσει. </w:t>
      </w:r>
    </w:p>
    <w:p w14:paraId="0EE0FCE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Μετά από αυτή τη δυσμενή εξέλιξη, όπως καταλαβα</w:t>
      </w:r>
      <w:r>
        <w:rPr>
          <w:rFonts w:eastAsia="Times New Roman" w:cs="Times New Roman"/>
          <w:szCs w:val="24"/>
        </w:rPr>
        <w:t xml:space="preserve">ίνετε, οι αγρότες βρίσκονται μπροστά σε νέα αδιέξοδα, σε ό,τι αφορά, βεβαίως, και το εισόδημα τους, όπου έρχεται και αυτό το πρόβλημα να προστεθεί </w:t>
      </w:r>
      <w:r>
        <w:rPr>
          <w:rFonts w:eastAsia="Times New Roman" w:cs="Times New Roman"/>
          <w:szCs w:val="24"/>
        </w:rPr>
        <w:lastRenderedPageBreak/>
        <w:t>στην ήδη τραγική οικονομική κατάσταση που βιώνουν κι αυτοί, λόγω και της αντιαγροτικής πολιτικής που εφαρμόζε</w:t>
      </w:r>
      <w:r>
        <w:rPr>
          <w:rFonts w:eastAsia="Times New Roman" w:cs="Times New Roman"/>
          <w:szCs w:val="24"/>
        </w:rPr>
        <w:t xml:space="preserve">ται, τόσο από την παρούσα, αλλά και τις προηγούμενες κυβερνήσεις. </w:t>
      </w:r>
    </w:p>
    <w:p w14:paraId="0EE0FCE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Συνεπώς τα ερωτήματα είναι αν και πότε θα γίνουν –εμείς λέμε άμεσα- οι εκτιμήσεις των ζημιών στο σύνολο των καλλιεργειών και να αποζημιωθούν οι παραγωγοί άμεσα και δίκαια για το 100% της ζη</w:t>
      </w:r>
      <w:r>
        <w:rPr>
          <w:rFonts w:eastAsia="Times New Roman" w:cs="Times New Roman"/>
          <w:szCs w:val="24"/>
        </w:rPr>
        <w:t xml:space="preserve">μιάς. Βεβαίως, παράλληλα να δοθεί έκτακτη ενίσχυση στους πληγέντες, προκειμένου να αντιμετωπίσουν και την αποκατάσταση των ζημιών που υπέστησαν. </w:t>
      </w:r>
    </w:p>
    <w:p w14:paraId="0EE0FCE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EE0FCE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w:t>
      </w:r>
    </w:p>
    <w:p w14:paraId="0EE0FCE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EE0FCF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Η φετινή άνοιξη και η πορεία προς το καλοκαίρι φέτος είχε πολλές ζημιές στην περιοχή της Θεσσαλίας. Είχαμε πάρα πολλές πλημμύρες από βροχοπτώσεις από τον Μάρτι</w:t>
      </w:r>
      <w:r>
        <w:rPr>
          <w:rFonts w:eastAsia="Times New Roman" w:cs="Times New Roman"/>
          <w:szCs w:val="24"/>
        </w:rPr>
        <w:t xml:space="preserve">ο μέχρι τον Μάιο. </w:t>
      </w:r>
    </w:p>
    <w:p w14:paraId="0EE0FCF1"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Αναφέρεστε ασφαλώς στις τελευταίες που έγιναν 21 και 22 Μαΐου σε Καρδίτσα, Τρίκαλα, Φάρσαλα, Φαρκαδόνα, σε αυτές τις περιοχές. Όντως, λοιπόν, έγιναν αναγγελίες και υποβάλλονται δηλώσεις ζημιάς εκ μέρους των παραγωγών. </w:t>
      </w:r>
    </w:p>
    <w:p w14:paraId="0EE0FCF2"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Επίσης, από το ίδι</w:t>
      </w:r>
      <w:r>
        <w:rPr>
          <w:rFonts w:eastAsia="Times New Roman"/>
          <w:szCs w:val="24"/>
        </w:rPr>
        <w:t>ο αίτιο στην περιοχή του Δήμου Φαρσάλων είχαμε ζημιές και σε πάγιο κεφάλαιο, κυρίως αποθήκες και αποθηκευμένα προϊόντα και οι καταγραφές αυτές γίνονται αυτή την ώρα και θα γίνουν όσο γίνεται γρηγορότερα. Το έργο των εξατομικεύσεων -είναι αυτό που λέμε «εξα</w:t>
      </w:r>
      <w:r>
        <w:rPr>
          <w:rFonts w:eastAsia="Times New Roman"/>
          <w:szCs w:val="24"/>
        </w:rPr>
        <w:t xml:space="preserve">τομίκευση των εκτιμήσεων»- θα γίνει σύντομα, αλλά αργότερα. Στη συνέχεια θα κοινοποιηθούν τα πορίσματα και θα ακολουθήσει η καταβολή των αποζημιώσεων στους δικαιούχους ασφαλιστικά ενήμερους παραγωγούς. </w:t>
      </w:r>
    </w:p>
    <w:p w14:paraId="0EE0FCF3"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lastRenderedPageBreak/>
        <w:t>Επισημαίνεται ότι την υποχρεωτική ασφάλιση της αγροτι</w:t>
      </w:r>
      <w:r>
        <w:rPr>
          <w:rFonts w:eastAsia="Times New Roman"/>
          <w:szCs w:val="24"/>
        </w:rPr>
        <w:t>κής παραγωγής, που παρέχεται από τον ΕΛΓΑ, καλύπτονται οι άμεσες ζημιές στη φυτική παραγωγή και στο ζωικό κεφάλαιο που προξενούνται από τα συγκεκριμένα ζημιογόνα αίτια -φυσικοί κίνδυνοι, χαλάζι, πλημμύρα, παγετός-, καθώς και παθήσεις στο ζωικό κεφάλαιο, οι</w:t>
      </w:r>
      <w:r>
        <w:rPr>
          <w:rFonts w:eastAsia="Times New Roman"/>
          <w:szCs w:val="24"/>
        </w:rPr>
        <w:t xml:space="preserve"> οποίες οπωσδήποτε είναι μεγαλύτερες από ένα ελάχιστο ποσοστό ζημιάς. Γνωρίζουν οι αγρότες τον σχετικό κανονισμό. </w:t>
      </w:r>
    </w:p>
    <w:p w14:paraId="0EE0FCF4"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Αυτές οι ζημιές που αφορούν ιδιαίτερα το πάγιο κεφάλαιο και τα αποθηκευμένα προϊόντα, εφόσον πληρούνται οι προϋποθέσεις που απαιτεί ο κανονισ</w:t>
      </w:r>
      <w:r>
        <w:rPr>
          <w:rFonts w:eastAsia="Times New Roman"/>
          <w:szCs w:val="24"/>
        </w:rPr>
        <w:t>μός κρατικών οικονομικών ενισχύσεων και ταυτόχρονα υπάρχει η κοινοτική διαδικασία ελέγχου, δίνονται κρατικές ενισχύσεις στον τομέα της γεωργίας, οι οποίες εντάσσονται σε πρόγραμμα χορήγησης κρατικών ενισχύσεων -είναι αυτό που γνωρίζουν οι αγρότες, τα ΠΣΕΑ-</w:t>
      </w:r>
      <w:r>
        <w:rPr>
          <w:rFonts w:eastAsia="Times New Roman"/>
          <w:szCs w:val="24"/>
        </w:rPr>
        <w:t xml:space="preserve"> και το οποίο βεβαίως θα υποβληθεί προς έγκριση στην Ευρωπαϊκή Επιτροπή. Εφόσον εγκρίνει η Ευρωπαϊκή Επιτροπή και εφόσον η δημοσιονομική κατάσταση επιτρέπει, τότε πληρώνονται οι συγκεκριμένες ζημιές, τότε καταβάλλονται τα ΠΣΕΑ. </w:t>
      </w:r>
    </w:p>
    <w:p w14:paraId="0EE0FCF5"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lastRenderedPageBreak/>
        <w:t>Βέβαια, θα σας πω στη δευτε</w:t>
      </w:r>
      <w:r>
        <w:rPr>
          <w:rFonts w:eastAsia="Times New Roman"/>
          <w:szCs w:val="24"/>
        </w:rPr>
        <w:t>ρολογία μου, εμείς παράλληλα θα ξεκινήσουμε να ελέγχουμε όλες τις δυνατότητες που έχουμε, εκτός από τις δύο που σας προανέφερα για να καλύψουμε τις συγκεκριμένες ζημιές.</w:t>
      </w:r>
    </w:p>
    <w:p w14:paraId="0EE0FCF6"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Η εξισωτική του 2015 ξέρετε πότε θα καταβληθεί;</w:t>
      </w:r>
    </w:p>
    <w:p w14:paraId="0EE0FCF7" w14:textId="77777777" w:rsidR="000548F6" w:rsidRDefault="005C1E3B">
      <w:pPr>
        <w:tabs>
          <w:tab w:val="left" w:pos="2820"/>
        </w:tabs>
        <w:spacing w:line="600" w:lineRule="auto"/>
        <w:ind w:firstLine="720"/>
        <w:jc w:val="both"/>
        <w:rPr>
          <w:rFonts w:eastAsia="Times New Roman"/>
          <w:b/>
          <w:szCs w:val="24"/>
        </w:rPr>
      </w:pPr>
      <w:r>
        <w:rPr>
          <w:rFonts w:eastAsia="Times New Roman"/>
          <w:b/>
          <w:szCs w:val="24"/>
        </w:rPr>
        <w:t>ΓΕΩΡΓΙΟΣ ΛΑΜΠΡΟΥΛΗΣ</w:t>
      </w:r>
      <w:r>
        <w:rPr>
          <w:rFonts w:eastAsia="Times New Roman"/>
          <w:b/>
          <w:szCs w:val="24"/>
        </w:rPr>
        <w:t xml:space="preserve"> (Ζ</w:t>
      </w:r>
      <w:r>
        <w:rPr>
          <w:rFonts w:eastAsia="Times New Roman"/>
          <w:b/>
          <w:szCs w:val="24"/>
        </w:rPr>
        <w:t>΄</w:t>
      </w:r>
      <w:r>
        <w:rPr>
          <w:rFonts w:eastAsia="Times New Roman"/>
          <w:b/>
          <w:szCs w:val="24"/>
        </w:rPr>
        <w:t xml:space="preserve"> Αντιπρόεδρος της Βουλής): </w:t>
      </w:r>
      <w:r>
        <w:rPr>
          <w:rFonts w:eastAsia="Times New Roman"/>
          <w:szCs w:val="24"/>
        </w:rPr>
        <w:t>Κύριε Δαβάκη, εγώ είμαι ο ερωτών Βουλευτής. Θα επανέρθετε κι εσείς με άλλη ερώτηση.</w:t>
      </w:r>
    </w:p>
    <w:p w14:paraId="0EE0FCF8"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Ρωτήστε το κι αυτό.</w:t>
      </w:r>
    </w:p>
    <w:p w14:paraId="0EE0FCF9"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w:t>
      </w:r>
    </w:p>
    <w:p w14:paraId="0EE0FCFA"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Ο κ. Λαμπρούλης έχει τον λόγο.</w:t>
      </w:r>
    </w:p>
    <w:p w14:paraId="0EE0FCFB"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ΓΕΩΡΓΙΟΣ ΛΑΜΠΡΟΥΛΗΣ</w:t>
      </w:r>
      <w:r>
        <w:rPr>
          <w:rFonts w:eastAsia="Times New Roman"/>
          <w:b/>
          <w:szCs w:val="24"/>
        </w:rPr>
        <w:t xml:space="preserve"> (Ζ</w:t>
      </w:r>
      <w:r>
        <w:rPr>
          <w:rFonts w:eastAsia="Times New Roman"/>
          <w:b/>
          <w:szCs w:val="24"/>
        </w:rPr>
        <w:t>΄</w:t>
      </w:r>
      <w:r>
        <w:rPr>
          <w:rFonts w:eastAsia="Times New Roman"/>
          <w:b/>
          <w:szCs w:val="24"/>
        </w:rPr>
        <w:t xml:space="preserve"> Αντιπρόεδρος της Βουλής): </w:t>
      </w:r>
      <w:r>
        <w:rPr>
          <w:rFonts w:eastAsia="Times New Roman"/>
          <w:szCs w:val="24"/>
        </w:rPr>
        <w:t>Ευχαριστώ πολύ, κύριε Πρόεδρε.</w:t>
      </w:r>
    </w:p>
    <w:p w14:paraId="0EE0FCFC"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lastRenderedPageBreak/>
        <w:t xml:space="preserve">Το πρόβλημα είναι τεράστιο, κύριε Υπουργέ. Το γνωρίζετε, νομίζω, γιατί είχατε κι επαφές με μια σειρά από αγροτικούς συλλόγους στην κατεύθυνση, όχι μόνο ανάδειξη και εξέταση του ζητήματος αυτού, </w:t>
      </w:r>
      <w:r>
        <w:rPr>
          <w:rFonts w:eastAsia="Times New Roman"/>
          <w:szCs w:val="24"/>
        </w:rPr>
        <w:t xml:space="preserve">αλλά και κατάθεση των αιτημάτων των αγροτών. </w:t>
      </w:r>
    </w:p>
    <w:p w14:paraId="0EE0FCFD"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Στην Καρδίτσα πάνω από εκατόν εξήντα χιλιάδες στρέμματα πλημμύρησαν. Στα Τρίκαλα, κυρίως στην περιοχή του Δήμου Φαρκαδόνας, περίπου τριάντα</w:t>
      </w:r>
      <w:r>
        <w:rPr>
          <w:rFonts w:eastAsia="Times New Roman"/>
          <w:szCs w:val="24"/>
        </w:rPr>
        <w:t>,</w:t>
      </w:r>
      <w:r>
        <w:rPr>
          <w:rFonts w:eastAsia="Times New Roman"/>
          <w:szCs w:val="24"/>
        </w:rPr>
        <w:t xml:space="preserve"> ίσως και παραπάνω. Αντίστοιχα, όπως ειπώθηκε και στην πρωτολογία μου </w:t>
      </w:r>
      <w:r>
        <w:rPr>
          <w:rFonts w:eastAsia="Times New Roman"/>
          <w:szCs w:val="24"/>
        </w:rPr>
        <w:t xml:space="preserve">και στη Λάρισα, αλλά και στη Μαγνησία και αφορά βεβαίως και εγκαταστάσεις σε κάποιες περιοχές, εμπράγματο δηλαδή ή πάγιο κεφάλαιο κατ’ επέκταση. </w:t>
      </w:r>
    </w:p>
    <w:p w14:paraId="0EE0FCFE"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Αυτό, όμως, που αναδεικνύεται και με το πρόβλημα των πλημμυρών στη Θεσσαλία, το οποίο δεν είναι πρώτη φορά, ίσ</w:t>
      </w:r>
      <w:r>
        <w:rPr>
          <w:rFonts w:eastAsia="Times New Roman"/>
          <w:szCs w:val="24"/>
        </w:rPr>
        <w:t>ως είναι πρώτη φορά σε τόσο μεγάλη έκταση -είναι ένα φαινόμενο, ένα ζήτημα, ένα πρόβλημα μάλλον που ταλανίζει τους αγρότες χρόνια τώρα- αυτό, λοιπόν, που αποκαλύπτεται και που αναδεικνύεται είναι τεράστιες ελλείψεις τόσο στη συντήρηση, τον καθαρισμό, τη βε</w:t>
      </w:r>
      <w:r>
        <w:rPr>
          <w:rFonts w:eastAsia="Times New Roman"/>
          <w:szCs w:val="24"/>
        </w:rPr>
        <w:t xml:space="preserve">λτίωση των δικτύων </w:t>
      </w:r>
      <w:r>
        <w:rPr>
          <w:rFonts w:eastAsia="Times New Roman"/>
          <w:szCs w:val="24"/>
        </w:rPr>
        <w:lastRenderedPageBreak/>
        <w:t xml:space="preserve">των ποταμών, των παραποτάμων, αλλά και των στραγγιστικών τάφρων, αλλά βεβαίως και η ανάγκη νέων εγγειοβελτιωτικών έργων που θα βοηθήσουν ή, αν θέλετε, θα αποτρέψουν τις εκτεταμένες καταστροφές των καλλιεργειών. </w:t>
      </w:r>
    </w:p>
    <w:p w14:paraId="0EE0FCFF"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Εδώ οι ευθύνες είναι τερά</w:t>
      </w:r>
      <w:r>
        <w:rPr>
          <w:rFonts w:eastAsia="Times New Roman"/>
          <w:szCs w:val="24"/>
        </w:rPr>
        <w:t>στιες, μεγάλες, τόσο των προηγούμενων κυβερνήσεων, αλλά και των περιφερειών, της Περιφέρειας Θεσσαλίας εν προκειμένω, των τοπικών διοικήσεων, δήμων, των αρμόδιων αντίστοιχα φορέων. Γιατί, όπως πολλές φορές είπα και στο παρελθόν, οι περιοχές και της Καρδίτσ</w:t>
      </w:r>
      <w:r>
        <w:rPr>
          <w:rFonts w:eastAsia="Times New Roman"/>
          <w:szCs w:val="24"/>
        </w:rPr>
        <w:t xml:space="preserve">ας και των Τρικάλων έχουν υποστεί τεράστιες καταστροφές από της πλημμύρες. </w:t>
      </w:r>
    </w:p>
    <w:p w14:paraId="0EE0FD00"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Και προς αυτή την κατεύθυνση και οι αγροτικοί σύλλογοι, χρόνια τώρα, η ενότητα και η ομοσπονδία αγροτικών συλλόγων όλων των περιοχών στη Θεσσαλία έχουν αναδείξει τα ζητήματα αυτά σ</w:t>
      </w:r>
      <w:r>
        <w:rPr>
          <w:rFonts w:eastAsia="Times New Roman"/>
          <w:szCs w:val="24"/>
        </w:rPr>
        <w:t>ε ό,τι αφορά τα απαραίτητα έργα, αντιπλημμυρικά, εγγειοβελτιωτικά κ</w:t>
      </w:r>
      <w:r>
        <w:rPr>
          <w:rFonts w:eastAsia="Times New Roman"/>
          <w:szCs w:val="24"/>
        </w:rPr>
        <w:t>.</w:t>
      </w:r>
      <w:r>
        <w:rPr>
          <w:rFonts w:eastAsia="Times New Roman"/>
          <w:szCs w:val="24"/>
        </w:rPr>
        <w:t xml:space="preserve">λπ., με συγκεκριμένες προτάσεις. Όμως, ο αγροτικός πληθυσμός μένει αβοήθητος και βεβαίως οδηγούνται στην καταστροφή για ακόμη μία φορά. </w:t>
      </w:r>
    </w:p>
    <w:p w14:paraId="0EE0FD01" w14:textId="77777777" w:rsidR="000548F6" w:rsidRDefault="005C1E3B">
      <w:pPr>
        <w:spacing w:line="600" w:lineRule="auto"/>
        <w:ind w:firstLine="720"/>
        <w:jc w:val="both"/>
        <w:rPr>
          <w:rFonts w:eastAsia="UB-Helvetica" w:cs="Times New Roman"/>
          <w:szCs w:val="24"/>
        </w:rPr>
      </w:pPr>
      <w:r>
        <w:rPr>
          <w:rFonts w:eastAsia="UB-Helvetica" w:cs="Times New Roman"/>
          <w:szCs w:val="24"/>
        </w:rPr>
        <w:lastRenderedPageBreak/>
        <w:t>Εδώ όλοι αυτοί οι κρατικοί φορείς –να το πω έτσι- π</w:t>
      </w:r>
      <w:r>
        <w:rPr>
          <w:rFonts w:eastAsia="UB-Helvetica" w:cs="Times New Roman"/>
          <w:szCs w:val="24"/>
        </w:rPr>
        <w:t>ου έχουν την ευθύνη, κρύβονται πίσω από το γεγονός του έκτακτου καιρικού φαινομένου.</w:t>
      </w:r>
    </w:p>
    <w:p w14:paraId="0EE0FD02"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Εμείς λέμε ότι πρόκειται για εγκληματική αδιαφορία και του κράτους, αλλά και της τοπικής αυτοδιοίκησης πρώτου και δευτέρου βαθμού απέναντι στο συγκεκριμένο πρόβλημα, αλλά </w:t>
      </w:r>
      <w:r>
        <w:rPr>
          <w:rFonts w:eastAsia="UB-Helvetica" w:cs="Times New Roman"/>
          <w:szCs w:val="24"/>
        </w:rPr>
        <w:t>και στο δίκαιο και χρόνιο αίτημα των αγροτών για την ανάγκη υλοποίησης αντίστοιχων έργων.</w:t>
      </w:r>
    </w:p>
    <w:p w14:paraId="0EE0FD03" w14:textId="77777777" w:rsidR="000548F6" w:rsidRDefault="005C1E3B">
      <w:pPr>
        <w:spacing w:line="600" w:lineRule="auto"/>
        <w:ind w:firstLine="720"/>
        <w:jc w:val="both"/>
        <w:rPr>
          <w:rFonts w:eastAsia="UB-Helvetica" w:cs="Times New Roman"/>
          <w:szCs w:val="24"/>
        </w:rPr>
      </w:pPr>
      <w:r>
        <w:rPr>
          <w:rFonts w:eastAsia="UB-Helvetica" w:cs="Times New Roman"/>
          <w:szCs w:val="24"/>
        </w:rPr>
        <w:t>Έτσι, λοιπόν, οι τελευταίες καταστροφές έρχονται να προστεθούν και στα μεγάλα, τεράστια αδιέξοδα παράλληλα που βρίσκονται οι αγρότες και από την πολιτική που ακολουθε</w:t>
      </w:r>
      <w:r>
        <w:rPr>
          <w:rFonts w:eastAsia="UB-Helvetica" w:cs="Times New Roman"/>
          <w:szCs w:val="24"/>
        </w:rPr>
        <w:t>ίται στον αγροτικό τομέα, η οποία εφαρμόζεται και από την παρούσα Κυβέρνηση και η οποία επιταχύνει στην ουσία το ξεκλήρισμα των αγροτών.</w:t>
      </w:r>
    </w:p>
    <w:p w14:paraId="0EE0FD04" w14:textId="77777777" w:rsidR="000548F6" w:rsidRDefault="005C1E3B">
      <w:pPr>
        <w:spacing w:line="600" w:lineRule="auto"/>
        <w:ind w:firstLine="720"/>
        <w:jc w:val="both"/>
        <w:rPr>
          <w:rFonts w:eastAsia="UB-Helvetica" w:cs="Times New Roman"/>
          <w:szCs w:val="24"/>
        </w:rPr>
      </w:pPr>
      <w:r>
        <w:rPr>
          <w:rFonts w:eastAsia="UB-Helvetica" w:cs="Times New Roman"/>
          <w:szCs w:val="24"/>
        </w:rPr>
        <w:t>Εμείς λέμε συγκεκριμένα ότι απαιτείται η Κυβέρνηση άμεσα να πάρει μέτρα ουσιαστικής θωράκισης των αγροτικών καλλιεργειώ</w:t>
      </w:r>
      <w:r>
        <w:rPr>
          <w:rFonts w:eastAsia="UB-Helvetica" w:cs="Times New Roman"/>
          <w:szCs w:val="24"/>
        </w:rPr>
        <w:t xml:space="preserve">ν από τις φυσικές καταστροφές με έργα υποδομής, εγγειοβελτιωτικά κ.λπ. και </w:t>
      </w:r>
      <w:r>
        <w:rPr>
          <w:rFonts w:eastAsia="UB-Helvetica" w:cs="Times New Roman"/>
          <w:szCs w:val="24"/>
        </w:rPr>
        <w:lastRenderedPageBreak/>
        <w:t>αλλαγή -επειδή αναφέρατε τον κανονισμό του ΕΛΓΑ- του κανονισμού του ΕΛΓΑ, ο οποίος δεν εξασφαλίζει το 100% της αποζημίωσης απ’ όλες τις αιτίες καταστροφής και στη φυτική και στη ζωι</w:t>
      </w:r>
      <w:r>
        <w:rPr>
          <w:rFonts w:eastAsia="UB-Helvetica" w:cs="Times New Roman"/>
          <w:szCs w:val="24"/>
        </w:rPr>
        <w:t>κή παραγωγή, αφού ό,τι πληρώνουν οι αγρότες στον ΕΛΓΑ ουσιαστικά δεν είναι ανταποδοτικό και, παράλληλα, λειτουργεί ως ένα ακόμη χαράτσι στις πλάτες τους.</w:t>
      </w:r>
    </w:p>
    <w:p w14:paraId="0EE0FD05"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Επίσης, μπαίνει και το αίτημα, όπως μπαίνει από τους αγρότες, ο ΕΛΓΑ να αλλάξει το καθεστώς του και να</w:t>
      </w:r>
      <w:r>
        <w:rPr>
          <w:rFonts w:eastAsia="UB-Helvetica" w:cs="Times New Roman"/>
          <w:szCs w:val="24"/>
        </w:rPr>
        <w:t xml:space="preserve"> είναι κρατικός φορέας.</w:t>
      </w:r>
    </w:p>
    <w:p w14:paraId="0EE0FD06" w14:textId="77777777" w:rsidR="000548F6" w:rsidRDefault="005C1E3B">
      <w:pPr>
        <w:spacing w:line="600" w:lineRule="auto"/>
        <w:ind w:firstLine="720"/>
        <w:jc w:val="both"/>
        <w:rPr>
          <w:rFonts w:eastAsia="UB-Helvetica" w:cs="Times New Roman"/>
          <w:szCs w:val="24"/>
        </w:rPr>
      </w:pPr>
      <w:r>
        <w:rPr>
          <w:rFonts w:eastAsia="UB-Helvetica" w:cs="Times New Roman"/>
          <w:szCs w:val="24"/>
        </w:rPr>
        <w:t>Εμείς και το προηγούμενο διάστημα αναδείξαμε τα ζητήματα, θα τα αναδεικνύουμε και, βεβαίως, στηρίζουμε τον αγώνα των αγροτών στην κατεύθυνση διασφάλισης του στοιχειώδους δικαιώματος, δηλαδή της επιβίωσης, του να μείνουν στον τόπο το</w:t>
      </w:r>
      <w:r>
        <w:rPr>
          <w:rFonts w:eastAsia="UB-Helvetica" w:cs="Times New Roman"/>
          <w:szCs w:val="24"/>
        </w:rPr>
        <w:t>υς και να καλλιεργούν.</w:t>
      </w:r>
    </w:p>
    <w:p w14:paraId="0EE0FD07"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Επειδή αναφερθήκατε στα ΠΣΕΑ ή, ενδεχομένως, σε άλλα προγράμματα, κύριε Υπουργέ, με συγχωρείτε πάρα πολύ, αλλά αυτά είναι ψίχουλα. Εννοώ τα ΠΣΕΑ. Ο ίδιος είπατε: «Αυτό είναι ζήσε Μάη μου </w:t>
      </w:r>
      <w:r>
        <w:rPr>
          <w:rFonts w:eastAsia="UB-Helvetica" w:cs="Times New Roman"/>
          <w:szCs w:val="24"/>
        </w:rPr>
        <w:lastRenderedPageBreak/>
        <w:t>να φας τριφύλλι». Δηλαδή, δεν θα πάρουν ποτέ α</w:t>
      </w:r>
      <w:r>
        <w:rPr>
          <w:rFonts w:eastAsia="UB-Helvetica" w:cs="Times New Roman"/>
          <w:szCs w:val="24"/>
        </w:rPr>
        <w:t>ποζημίωση. Η αξίωση των αγροτών είναι άμεσα εκτιμήσεις, άμεσα και οι αποζημιώσεις, δίκαιες στο 100% των ζημιών.</w:t>
      </w:r>
    </w:p>
    <w:p w14:paraId="0EE0FD08"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Βεβαίως, μπαίνει και ένα ερώτημα: Τι θα γίνει με τη συνδεδεμένη στα προϊόντα, τα οποία δικαιούνται οι αγρότες; </w:t>
      </w:r>
    </w:p>
    <w:p w14:paraId="0EE0FD09"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Ευχαριστώ, κύριε Πρόεδρε.</w:t>
      </w:r>
    </w:p>
    <w:p w14:paraId="0EE0FD0A"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w:t>
      </w:r>
      <w:r>
        <w:rPr>
          <w:rFonts w:eastAsia="UB-Helvetica" w:cs="Times New Roman"/>
          <w:b/>
          <w:szCs w:val="24"/>
        </w:rPr>
        <w:t xml:space="preserve">ΕΥΩΝ (Δημήτριος Κρεμαστινός): </w:t>
      </w:r>
      <w:r>
        <w:rPr>
          <w:rFonts w:eastAsia="UB-Helvetica" w:cs="Times New Roman"/>
          <w:szCs w:val="24"/>
        </w:rPr>
        <w:t>Ευχαριστώ κι εγώ.</w:t>
      </w:r>
    </w:p>
    <w:p w14:paraId="0EE0FD0B" w14:textId="77777777" w:rsidR="000548F6" w:rsidRDefault="005C1E3B">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w:t>
      </w:r>
      <w:r>
        <w:rPr>
          <w:rFonts w:eastAsia="Times New Roman" w:cs="Times New Roman"/>
          <w:szCs w:val="24"/>
        </w:rPr>
        <w:t>αν για την ιστορία του κτηρίου και τον τρόπο οργάνωσης και λειτουργίας της Βουλής, είκοσι ο</w:t>
      </w:r>
      <w:r>
        <w:rPr>
          <w:rFonts w:eastAsia="Times New Roman" w:cs="Times New Roman"/>
          <w:szCs w:val="24"/>
        </w:rPr>
        <w:t>κ</w:t>
      </w:r>
      <w:r>
        <w:rPr>
          <w:rFonts w:eastAsia="Times New Roman" w:cs="Times New Roman"/>
          <w:szCs w:val="24"/>
        </w:rPr>
        <w:t>τώ μαθητές και μαθήτριες και τέσσερις εκπαιδευτικοί συνοδοί από το 2</w:t>
      </w:r>
      <w:r>
        <w:rPr>
          <w:rFonts w:eastAsia="Times New Roman" w:cs="Times New Roman"/>
          <w:szCs w:val="24"/>
          <w:vertAlign w:val="superscript"/>
        </w:rPr>
        <w:t>o</w:t>
      </w:r>
      <w:r>
        <w:rPr>
          <w:rFonts w:eastAsia="Times New Roman" w:cs="Times New Roman"/>
          <w:szCs w:val="24"/>
        </w:rPr>
        <w:t xml:space="preserve"> Δημοτικό Σχολείο Μεγαλόπολης Αρκαδίας και το 135</w:t>
      </w:r>
      <w:r>
        <w:rPr>
          <w:rFonts w:eastAsia="Times New Roman" w:cs="Times New Roman"/>
          <w:szCs w:val="24"/>
          <w:vertAlign w:val="superscript"/>
        </w:rPr>
        <w:t>ο</w:t>
      </w:r>
      <w:r>
        <w:rPr>
          <w:rFonts w:eastAsia="Times New Roman" w:cs="Times New Roman"/>
          <w:szCs w:val="24"/>
        </w:rPr>
        <w:t xml:space="preserve"> Δημοτικό Σχολείο Αθήνας. </w:t>
      </w:r>
    </w:p>
    <w:p w14:paraId="0EE0FD0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Βουλή το</w:t>
      </w:r>
      <w:r>
        <w:rPr>
          <w:rFonts w:eastAsia="Times New Roman" w:cs="Times New Roman"/>
          <w:szCs w:val="24"/>
        </w:rPr>
        <w:t>ύ</w:t>
      </w:r>
      <w:r>
        <w:rPr>
          <w:rFonts w:eastAsia="Times New Roman" w:cs="Times New Roman"/>
          <w:szCs w:val="24"/>
        </w:rPr>
        <w:t>ς καλωσ</w:t>
      </w:r>
      <w:r>
        <w:rPr>
          <w:rFonts w:eastAsia="Times New Roman" w:cs="Times New Roman"/>
          <w:szCs w:val="24"/>
        </w:rPr>
        <w:t>ορίζει.</w:t>
      </w:r>
    </w:p>
    <w:p w14:paraId="0EE0FD0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EE0FD0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έχουμε μια συγκεκριμένη ζημιά που προκαλείται από ένα συγκεκριμένο αίτιο. Θα δούμε, λοιπόν, μέσα από τις εκτιμήσεις που θα γίνουν και τ</w:t>
      </w:r>
      <w:r>
        <w:rPr>
          <w:rFonts w:eastAsia="Times New Roman" w:cs="Times New Roman"/>
          <w:szCs w:val="24"/>
        </w:rPr>
        <w:t>ις εξατομικεύσεις κατά πόσο αυτό καλύπτεται από τον ΕΛΓΑ και θα ακολουθήσει η σχετική καταβολή των αποζημιώσεων.</w:t>
      </w:r>
    </w:p>
    <w:p w14:paraId="0EE0FD0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Βέβαια, είπατε ότι μπορεί να καλύψει και άλλους ασφαλιστικούς κινδύνους. Υπάρχει ένας κανονισμός. Για να γίνει αυτό το πράγμα χρειάζεται οικονο</w:t>
      </w:r>
      <w:r>
        <w:rPr>
          <w:rFonts w:eastAsia="Times New Roman" w:cs="Times New Roman"/>
          <w:szCs w:val="24"/>
        </w:rPr>
        <w:t>μική μελέτη, τεχνική μελέτη, η οποία θα αναπροσδιορίσει και το ασφάλιστρο, διότι λειτουργεί ο ΕΛΓΑ στη λογική της ανταποδοτικότητας.</w:t>
      </w:r>
    </w:p>
    <w:p w14:paraId="0EE0FD1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Για όσες, λοιπόν, ζημιές δεν καλύπτονται από τον ΕΛΓΑ, έχουμε δύο δυνατότητες. </w:t>
      </w:r>
    </w:p>
    <w:p w14:paraId="0EE0FD1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Η μία είναι αυτό που λέμε ΠΣΕΑ, δηλαδή μέσω</w:t>
      </w:r>
      <w:r>
        <w:rPr>
          <w:rFonts w:eastAsia="Times New Roman" w:cs="Times New Roman"/>
          <w:szCs w:val="24"/>
        </w:rPr>
        <w:t xml:space="preserve"> κρατικών οικονομικών ενισχύσεων και κυρίως αφορά πάγιο κεφάλαιο ή ζωικό κεφάλαιο που χάθηκε. Εκεί, βεβαίως, υπάρχει ο απαραίτητος όρος η ζημιά να είναι τουλάχιστον το 30% του μέσου όρου της περιφερειακής ενότητας, του μέσου όρου της περιφέρειας. Εκεί, απ’</w:t>
      </w:r>
      <w:r>
        <w:rPr>
          <w:rFonts w:eastAsia="Times New Roman" w:cs="Times New Roman"/>
          <w:szCs w:val="24"/>
        </w:rPr>
        <w:t xml:space="preserve"> ότι φαίνεται, αυτές οι ζημιές δεν φτάνουν σ</w:t>
      </w:r>
      <w:r>
        <w:rPr>
          <w:rFonts w:eastAsia="Times New Roman" w:cs="Times New Roman"/>
          <w:szCs w:val="24"/>
        </w:rPr>
        <w:t>ε</w:t>
      </w:r>
      <w:r>
        <w:rPr>
          <w:rFonts w:eastAsia="Times New Roman" w:cs="Times New Roman"/>
          <w:szCs w:val="24"/>
        </w:rPr>
        <w:t xml:space="preserve"> αυτό το σημείο και είναι δύσκολο να τεκμηριωθούν απέναντι στην Ευρωπαϊκή Επιτροπή για να δώσει την έγκρισή της.</w:t>
      </w:r>
    </w:p>
    <w:p w14:paraId="0EE0FD12" w14:textId="77777777" w:rsidR="000548F6" w:rsidRDefault="005C1E3B">
      <w:pPr>
        <w:spacing w:line="600" w:lineRule="auto"/>
        <w:ind w:firstLine="720"/>
        <w:jc w:val="both"/>
        <w:rPr>
          <w:rFonts w:eastAsia="UB-Helvetica"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Αυτό που λέτε είναι «</w:t>
      </w:r>
      <w:r>
        <w:rPr>
          <w:rFonts w:eastAsia="Times New Roman" w:cs="Times New Roman"/>
          <w:szCs w:val="24"/>
        </w:rPr>
        <w:t>ζ</w:t>
      </w:r>
      <w:r>
        <w:rPr>
          <w:rFonts w:eastAsia="UB-Helvetica" w:cs="Times New Roman"/>
          <w:szCs w:val="24"/>
        </w:rPr>
        <w:t>ήσε Μάη μου να φας τριφύλλ</w:t>
      </w:r>
      <w:r>
        <w:rPr>
          <w:rFonts w:eastAsia="UB-Helvetica" w:cs="Times New Roman"/>
          <w:szCs w:val="24"/>
        </w:rPr>
        <w:t>ι».</w:t>
      </w:r>
    </w:p>
    <w:p w14:paraId="0EE0FD1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Άρα θα το δούμε, θα το εξετάσουμε. Εγώ πλησιάζω το συγκεκριμένο θέμα με βάση την πραγματικότητα που έχουμε μπροστά μας. </w:t>
      </w:r>
    </w:p>
    <w:p w14:paraId="0EE0FD1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δυνατότητα που έχουμε είναι να καλύψουμε το κομμάτι της </w:t>
      </w:r>
      <w:r>
        <w:rPr>
          <w:rFonts w:eastAsia="Times New Roman" w:cs="Times New Roman"/>
          <w:szCs w:val="24"/>
        </w:rPr>
        <w:t>απώλειας του εισοδήματος εξαιτίας των ζημιών με τη διαδικασία αυτή που λέμε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Και σ</w:t>
      </w:r>
      <w:r>
        <w:rPr>
          <w:rFonts w:eastAsia="Times New Roman" w:cs="Times New Roman"/>
          <w:szCs w:val="24"/>
        </w:rPr>
        <w:t>ε</w:t>
      </w:r>
      <w:r>
        <w:rPr>
          <w:rFonts w:eastAsia="Times New Roman" w:cs="Times New Roman"/>
          <w:szCs w:val="24"/>
        </w:rPr>
        <w:t xml:space="preserve"> αυτή την περίπτωση -να το ξέρετε- χρειάζεται μια διαδικασία έγκρισης από πλευράς της Ευρωπαϊκής Επιτροπής, διότι -όλοι το έχετε αντιληφθεί, το έχουμε κουβεντιά</w:t>
      </w:r>
      <w:r>
        <w:rPr>
          <w:rFonts w:eastAsia="Times New Roman" w:cs="Times New Roman"/>
          <w:szCs w:val="24"/>
        </w:rPr>
        <w:t xml:space="preserve">σει πόσες φορές και εντός των ημερών πάλι θα μας απασχολήσει- οι ανακτήσεις από τα </w:t>
      </w:r>
      <w:r>
        <w:rPr>
          <w:rFonts w:eastAsia="Times New Roman" w:cs="Times New Roman"/>
          <w:szCs w:val="24"/>
        </w:rPr>
        <w:t>«</w:t>
      </w:r>
      <w:r>
        <w:rPr>
          <w:rFonts w:eastAsia="Times New Roman" w:cs="Times New Roman"/>
          <w:szCs w:val="24"/>
        </w:rPr>
        <w:t>πακέτα Χατζηγάκη» δόθηκαν χωρίς τεκμηρίωση και χωρίς την έγκριση.</w:t>
      </w:r>
    </w:p>
    <w:p w14:paraId="0EE0FD1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Πόσο διάστημα, κύριε Υπουργέ, μπορεί να πάρει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p>
    <w:p w14:paraId="0EE0FD1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Όταν λέμε ότι θα εκτιμήσουμε την απώλεια εισοδήματος σημαίνει ότι θα τελειώσει η καλλιεργητική περίοδος και θα γίνει συγκομιδή. </w:t>
      </w:r>
    </w:p>
    <w:p w14:paraId="0EE0FD17"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ΓΕΩΡΓΙΟΣ ΛΑΜΠΡΟΥΛΗΣ (Ζ΄ Αντιπρόεδρος της Βουλής):</w:t>
      </w:r>
      <w:r>
        <w:rPr>
          <w:rFonts w:eastAsia="UB-Helvetica" w:cs="Times New Roman"/>
          <w:szCs w:val="24"/>
        </w:rPr>
        <w:t xml:space="preserve"> Δε</w:t>
      </w:r>
      <w:r>
        <w:rPr>
          <w:rFonts w:eastAsia="UB-Helvetica" w:cs="Times New Roman"/>
          <w:szCs w:val="24"/>
        </w:rPr>
        <w:t>ν υπάρχει άλλη δυνατότητα;</w:t>
      </w:r>
    </w:p>
    <w:p w14:paraId="0EE0FD18"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lastRenderedPageBreak/>
        <w:t xml:space="preserve">ΕΥΑΓΓΕΛΟΣ ΑΠΟΣΤΟΛΟΥ (Υπουργός Αγροτικής Ανάπτυξης και Τροφίμων): </w:t>
      </w:r>
      <w:r>
        <w:rPr>
          <w:rFonts w:eastAsia="UB-Helvetica" w:cs="Times New Roman"/>
          <w:szCs w:val="24"/>
        </w:rPr>
        <w:t>Δεν υπάρχει άλλη δυνατότητα, τι να κάνουμε;</w:t>
      </w:r>
    </w:p>
    <w:p w14:paraId="0EE0FD1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Απώλεια εισοδήματος πρέπει να έχεις από την ώρα που θα συγκομίσεις το προϊόν και θα εκτιμήσεις</w:t>
      </w:r>
      <w:r>
        <w:rPr>
          <w:rFonts w:eastAsia="UB-Helvetica" w:cs="Times New Roman"/>
          <w:szCs w:val="24"/>
        </w:rPr>
        <w:t>,</w:t>
      </w:r>
      <w:r>
        <w:rPr>
          <w:rFonts w:eastAsia="UB-Helvetica" w:cs="Times New Roman"/>
          <w:szCs w:val="24"/>
        </w:rPr>
        <w:t xml:space="preserve"> εάν η αξία του είναι μικ</w:t>
      </w:r>
      <w:r>
        <w:rPr>
          <w:rFonts w:eastAsia="UB-Helvetica" w:cs="Times New Roman"/>
          <w:szCs w:val="24"/>
        </w:rPr>
        <w:t>ρότερη και τι απώλεια έχεις, από τον μέσο όρο των προηγούμενων χρόνων. Αυτές είναι οι διαδικασίες και δεν υπάρχει κάτι άλλο.</w:t>
      </w:r>
    </w:p>
    <w:p w14:paraId="0EE0FD1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Αυτό που θέλω να σας πω είναι ότι</w:t>
      </w:r>
      <w:r>
        <w:rPr>
          <w:rFonts w:eastAsia="UB-Helvetica" w:cs="Times New Roman"/>
          <w:szCs w:val="24"/>
        </w:rPr>
        <w:t>,</w:t>
      </w:r>
      <w:r>
        <w:rPr>
          <w:rFonts w:eastAsia="UB-Helvetica" w:cs="Times New Roman"/>
          <w:szCs w:val="24"/>
        </w:rPr>
        <w:t xml:space="preserve"> όντως</w:t>
      </w:r>
      <w:r>
        <w:rPr>
          <w:rFonts w:eastAsia="UB-Helvetica" w:cs="Times New Roman"/>
          <w:szCs w:val="24"/>
        </w:rPr>
        <w:t>,</w:t>
      </w:r>
      <w:r>
        <w:rPr>
          <w:rFonts w:eastAsia="UB-Helvetica" w:cs="Times New Roman"/>
          <w:szCs w:val="24"/>
        </w:rPr>
        <w:t xml:space="preserve"> υπάρχει ένα σοβαρό ζήτημα σχετικά με τα δίκτυα άρδευσης. Εκεί πρέπει να δούμε πώς και μέσ</w:t>
      </w:r>
      <w:r>
        <w:rPr>
          <w:rFonts w:eastAsia="UB-Helvetica" w:cs="Times New Roman"/>
          <w:szCs w:val="24"/>
        </w:rPr>
        <w:t xml:space="preserve">α από το Πρόγραμμα Αγροτικής Ανάπτυξης αλλά και σε συνεννόηση με το Υπουργείο Υποδομών να γίνουν τουλάχιστον βελτιωτικές κινήσεις για να μην έχουμε ξανά τα ίδια φαινόμενα με την παραμικρή βροχή και πλημμύρα. </w:t>
      </w:r>
    </w:p>
    <w:p w14:paraId="0EE0FD1B"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 </w:t>
      </w:r>
    </w:p>
    <w:p w14:paraId="0EE0FD1C" w14:textId="77777777" w:rsidR="000548F6" w:rsidRDefault="005C1E3B">
      <w:pPr>
        <w:spacing w:after="0" w:line="600" w:lineRule="auto"/>
        <w:ind w:firstLine="720"/>
        <w:jc w:val="both"/>
        <w:rPr>
          <w:rFonts w:eastAsia="UB-Helvetica"/>
          <w:szCs w:val="24"/>
        </w:rPr>
      </w:pPr>
      <w:r>
        <w:rPr>
          <w:rFonts w:eastAsia="UB-Helvetica"/>
          <w:szCs w:val="24"/>
        </w:rPr>
        <w:t xml:space="preserve">Στη συνέχεια θα συζητηθεί η έκτη με αριθμό </w:t>
      </w:r>
      <w:r>
        <w:rPr>
          <w:rFonts w:eastAsia="Times New Roman"/>
          <w:color w:val="000000"/>
          <w:szCs w:val="24"/>
          <w:shd w:val="clear" w:color="auto" w:fill="FFFFFF"/>
        </w:rPr>
        <w:t>894/23-5-2016 επίκαιρη ερώτηση δεύτερου κύκλου του Ζ΄ Αντιπροέδρου της Βουλής και Βουλευτή Λάρισας του Κομμουνιστικού Κόμματος Ελλάδ</w:t>
      </w:r>
      <w:r>
        <w:rPr>
          <w:rFonts w:eastAsia="Times New Roman"/>
          <w:color w:val="000000"/>
          <w:szCs w:val="24"/>
          <w:shd w:val="clear" w:color="auto" w:fill="FFFFFF"/>
        </w:rPr>
        <w:t>α</w:t>
      </w:r>
      <w:r>
        <w:rPr>
          <w:rFonts w:eastAsia="Times New Roman"/>
          <w:color w:val="000000"/>
          <w:szCs w:val="24"/>
          <w:shd w:val="clear" w:color="auto" w:fill="FFFFFF"/>
        </w:rPr>
        <w:t>ς κ.</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Γεωργίου </w:t>
      </w:r>
      <w:r>
        <w:rPr>
          <w:rFonts w:eastAsia="Times New Roman"/>
          <w:bCs/>
          <w:color w:val="000000"/>
          <w:szCs w:val="24"/>
          <w:shd w:val="clear" w:color="auto" w:fill="FFFFFF"/>
        </w:rPr>
        <w:lastRenderedPageBreak/>
        <w:t>Λαμπρούλη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τους Υπουργούς</w:t>
      </w:r>
      <w:r>
        <w:rPr>
          <w:rFonts w:eastAsia="Times New Roman"/>
          <w:b/>
          <w:color w:val="000000"/>
          <w:szCs w:val="24"/>
          <w:shd w:val="clear" w:color="auto" w:fill="FFFFFF"/>
        </w:rPr>
        <w:t xml:space="preserve"> </w:t>
      </w:r>
      <w:r>
        <w:rPr>
          <w:rFonts w:eastAsia="Times New Roman"/>
          <w:bCs/>
          <w:color w:val="000000"/>
          <w:szCs w:val="24"/>
          <w:shd w:val="clear" w:color="auto" w:fill="FFFFFF"/>
        </w:rPr>
        <w:t>Παιδείας, Έρευνας 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και</w:t>
      </w:r>
      <w:r>
        <w:rPr>
          <w:rFonts w:eastAsia="Times New Roman"/>
          <w:color w:val="000000"/>
          <w:szCs w:val="24"/>
          <w:shd w:val="clear" w:color="auto" w:fill="FFFFFF"/>
        </w:rPr>
        <w:t xml:space="preserve"> </w:t>
      </w:r>
      <w:r>
        <w:rPr>
          <w:rFonts w:eastAsia="Times New Roman"/>
          <w:bCs/>
          <w:color w:val="000000"/>
          <w:szCs w:val="24"/>
          <w:shd w:val="clear" w:color="auto" w:fill="FFFFFF"/>
        </w:rPr>
        <w:t>Εργασίας, Κοινωνικής Ασφάλισης και Κοινωνικής Αλληλεγγύης,</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τα προβλήματα των σπουδαστών στα </w:t>
      </w:r>
      <w:r>
        <w:rPr>
          <w:rFonts w:eastAsia="Times New Roman"/>
          <w:color w:val="000000"/>
          <w:szCs w:val="24"/>
          <w:shd w:val="clear" w:color="auto" w:fill="FFFFFF"/>
        </w:rPr>
        <w:t>δ</w:t>
      </w:r>
      <w:r>
        <w:rPr>
          <w:rFonts w:eastAsia="Times New Roman"/>
          <w:color w:val="000000"/>
          <w:szCs w:val="24"/>
          <w:shd w:val="clear" w:color="auto" w:fill="FFFFFF"/>
        </w:rPr>
        <w:t xml:space="preserve">ημόσια και </w:t>
      </w:r>
      <w:r>
        <w:rPr>
          <w:rFonts w:eastAsia="Times New Roman"/>
          <w:color w:val="000000"/>
          <w:szCs w:val="24"/>
          <w:shd w:val="clear" w:color="auto" w:fill="FFFFFF"/>
        </w:rPr>
        <w:t>ι</w:t>
      </w:r>
      <w:r>
        <w:rPr>
          <w:rFonts w:eastAsia="Times New Roman"/>
          <w:color w:val="000000"/>
          <w:szCs w:val="24"/>
          <w:shd w:val="clear" w:color="auto" w:fill="FFFFFF"/>
        </w:rPr>
        <w:t>διωτικά ΙΕΚ.</w:t>
      </w:r>
      <w:r>
        <w:rPr>
          <w:rFonts w:eastAsia="UB-Helvetica"/>
          <w:szCs w:val="24"/>
        </w:rPr>
        <w:t xml:space="preserve"> </w:t>
      </w:r>
    </w:p>
    <w:p w14:paraId="0EE0FD1D" w14:textId="77777777" w:rsidR="000548F6" w:rsidRDefault="005C1E3B">
      <w:pPr>
        <w:spacing w:after="0" w:line="600" w:lineRule="auto"/>
        <w:ind w:firstLine="720"/>
        <w:jc w:val="both"/>
        <w:rPr>
          <w:rFonts w:eastAsia="UB-Helvetica"/>
          <w:szCs w:val="24"/>
        </w:rPr>
      </w:pPr>
      <w:r>
        <w:rPr>
          <w:rFonts w:eastAsia="UB-Helvetica"/>
          <w:szCs w:val="24"/>
        </w:rPr>
        <w:t xml:space="preserve">Κύριε Αντιπρόεδρε, έχετε τον λόγο. </w:t>
      </w:r>
    </w:p>
    <w:p w14:paraId="0EE0FD1E"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ΓΕΩΡΓΙΟΣ ΛΑΜΠΡΟΥΛΗΣ (Ζ΄ Αντιπρόεδρος της Βουλής):</w:t>
      </w:r>
      <w:r>
        <w:rPr>
          <w:rFonts w:eastAsia="UB-Helvetica" w:cs="Times New Roman"/>
          <w:szCs w:val="24"/>
        </w:rPr>
        <w:t xml:space="preserve"> Ευχαριστώ, κύριε Πρόεδρε. </w:t>
      </w:r>
    </w:p>
    <w:p w14:paraId="0EE0FD1F" w14:textId="77777777" w:rsidR="000548F6" w:rsidRDefault="005C1E3B">
      <w:pPr>
        <w:spacing w:after="0" w:line="600" w:lineRule="auto"/>
        <w:ind w:firstLine="720"/>
        <w:jc w:val="both"/>
        <w:rPr>
          <w:rFonts w:eastAsia="UB-Helvetica"/>
          <w:szCs w:val="24"/>
        </w:rPr>
      </w:pPr>
      <w:r>
        <w:rPr>
          <w:rFonts w:eastAsia="UB-Helvetica" w:cs="Times New Roman"/>
          <w:szCs w:val="24"/>
        </w:rPr>
        <w:t>Η ερώτηση</w:t>
      </w:r>
      <w:r>
        <w:rPr>
          <w:rFonts w:eastAsia="UB-Helvetica" w:cs="Times New Roman"/>
          <w:szCs w:val="24"/>
        </w:rPr>
        <w:t xml:space="preserve"> αφορά, όπως αναφέρατε και εσείς, κύριε Πρόεδρε, τα προβλήματα που αντιμετωπίζουν οι σπουδαστές των ΙΕΚ στη χώρα μας. Με αφορμή βεβαίως τα προβλήματα που ανέκυψαν και γι’ αυτόν τον λόγο πριν από δυόμισι περίπου μήνες είχαν κινητοποιηθεί</w:t>
      </w:r>
      <w:r>
        <w:rPr>
          <w:rFonts w:eastAsia="UB-Helvetica" w:cs="Times New Roman"/>
          <w:szCs w:val="24"/>
        </w:rPr>
        <w:t>,</w:t>
      </w:r>
      <w:r>
        <w:rPr>
          <w:rFonts w:eastAsia="UB-Helvetica" w:cs="Times New Roman"/>
          <w:szCs w:val="24"/>
        </w:rPr>
        <w:t xml:space="preserve"> διεκδικώντας λύση </w:t>
      </w:r>
      <w:r>
        <w:rPr>
          <w:rFonts w:eastAsia="UB-Helvetica" w:cs="Times New Roman"/>
          <w:szCs w:val="24"/>
        </w:rPr>
        <w:t>στα προβλήματα αυτά</w:t>
      </w:r>
      <w:r>
        <w:rPr>
          <w:rFonts w:eastAsia="UB-Helvetica" w:cs="Times New Roman"/>
          <w:szCs w:val="24"/>
        </w:rPr>
        <w:t>,</w:t>
      </w:r>
      <w:r>
        <w:rPr>
          <w:rFonts w:eastAsia="UB-Helvetica" w:cs="Times New Roman"/>
          <w:szCs w:val="24"/>
        </w:rPr>
        <w:t xml:space="preserve"> οι σπουδαστές των ΙΕΚ στη Λάρισα. </w:t>
      </w:r>
    </w:p>
    <w:p w14:paraId="0EE0FD20"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ένα σκέλος της ερώτησης αφορά το ζήτημα της πρακτικής άσκησης, το οποίο δεν το θίγουμε πρώτη φορά. Θυμίζω ότι τον Νοέμβριο με αντίστοιχη επίκαιρη ερώτηση είχαμε θέσει το ζήτημα κατάργη</w:t>
      </w:r>
      <w:r>
        <w:rPr>
          <w:rFonts w:eastAsia="UB-Helvetica" w:cs="Times New Roman"/>
          <w:szCs w:val="24"/>
        </w:rPr>
        <w:lastRenderedPageBreak/>
        <w:t>σης της κοινή</w:t>
      </w:r>
      <w:r>
        <w:rPr>
          <w:rFonts w:eastAsia="UB-Helvetica" w:cs="Times New Roman"/>
          <w:szCs w:val="24"/>
        </w:rPr>
        <w:t>ς υπουργικής απόφασης που είχε ληφθεί επί της κυβερνήσεως προ των εκλογών, της υπηρεσιακής κυβέρνησης, όπου στην ουσία με αυτήν άνοιγε ο δρόμος για την απλήρωτη εργασία των σπουδαστών που ασκούν την εξάμηνη πρακτική άσκησή τους.</w:t>
      </w:r>
    </w:p>
    <w:p w14:paraId="0EE0FD2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Μάλιστα, τότε στην αντίστοι</w:t>
      </w:r>
      <w:r>
        <w:rPr>
          <w:rFonts w:eastAsia="UB-Helvetica" w:cs="Times New Roman"/>
          <w:szCs w:val="24"/>
        </w:rPr>
        <w:t xml:space="preserve">χη απάντηση η αρμόδια Αναπληρώτρια Υπουργός είχε δεσμευτεί ότι σε εύλογο χρονικό διάστημα θα καταργούσε το Υπουργείο Παιδείας, με μια κοινή υπουργική απόφαση βεβαίως, την απόφαση του Σεπτεμβρίου. </w:t>
      </w:r>
    </w:p>
    <w:p w14:paraId="0EE0FD2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Παράλληλα, στο ζήτημα της επίκαιρης ερώτησης θέτουμε τα ζητ</w:t>
      </w:r>
      <w:r>
        <w:rPr>
          <w:rFonts w:eastAsia="UB-Helvetica" w:cs="Times New Roman"/>
          <w:szCs w:val="24"/>
        </w:rPr>
        <w:t>ήματα της λειτουργίας που προκύπτουν από την υποχρηματοδότηση των ΙΕΚ, καθώς και ζητήματα των ίδιων των σπουδαστών που στην πλειοψηφία τους είναι παιδιά λαϊκών οικογενειών, με τεράστια οικονομικά προβλήματα, που δεν έχουν τη δυνατότητα να μετακινούνται καθ</w:t>
      </w:r>
      <w:r>
        <w:rPr>
          <w:rFonts w:eastAsia="UB-Helvetica" w:cs="Times New Roman"/>
          <w:szCs w:val="24"/>
        </w:rPr>
        <w:t>ημερινά από την επαρχία προς τα κέντρα ή τις πόλεις όπου λειτουργούν τα ΙΕΚ. Επίσης, θέτουμε μια σειρά από άλλα ζητήματα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εκπαιδευτικής διαδικασίας, όπως </w:t>
      </w:r>
      <w:r>
        <w:rPr>
          <w:rFonts w:eastAsia="UB-Helvetica" w:cs="Times New Roman"/>
          <w:szCs w:val="24"/>
        </w:rPr>
        <w:lastRenderedPageBreak/>
        <w:t>τα αναλώσιμα, η προμήθεια των σημειώσεων κ</w:t>
      </w:r>
      <w:r>
        <w:rPr>
          <w:rFonts w:eastAsia="UB-Helvetica" w:cs="Times New Roman"/>
          <w:szCs w:val="24"/>
        </w:rPr>
        <w:t>.</w:t>
      </w:r>
      <w:r>
        <w:rPr>
          <w:rFonts w:eastAsia="UB-Helvetica" w:cs="Times New Roman"/>
          <w:szCs w:val="24"/>
        </w:rPr>
        <w:t>λπ</w:t>
      </w:r>
      <w:r>
        <w:rPr>
          <w:rFonts w:eastAsia="UB-Helvetica" w:cs="Times New Roman"/>
          <w:szCs w:val="24"/>
        </w:rPr>
        <w:t>.</w:t>
      </w:r>
      <w:r>
        <w:rPr>
          <w:rFonts w:eastAsia="UB-Helvetica" w:cs="Times New Roman"/>
          <w:szCs w:val="24"/>
        </w:rPr>
        <w:t>, τα οποία αναγκάζονται και πληρώνουν</w:t>
      </w:r>
      <w:r>
        <w:rPr>
          <w:rFonts w:eastAsia="UB-Helvetica" w:cs="Times New Roman"/>
          <w:szCs w:val="24"/>
        </w:rPr>
        <w:t>,</w:t>
      </w:r>
      <w:r>
        <w:rPr>
          <w:rFonts w:eastAsia="UB-Helvetica" w:cs="Times New Roman"/>
          <w:szCs w:val="24"/>
        </w:rPr>
        <w:t xml:space="preserve"> ενώ κατά τη γνώμη μας θα έπρεπε να είναι δωρεάν.</w:t>
      </w:r>
    </w:p>
    <w:p w14:paraId="0EE0FD2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Τα προβλήματα, λοιπόν, που βάζουμε εν τάχει κύριε Πρόεδρε, προς στον Υπουργό είναι πώς θα εξασφαλιστεί η άμεση χρηματοδότηση των δημοσίων ΙΕΚ από τον κρατικό προϋπολογισμό, η κατάργηση της συγκεκριμένης εγκ</w:t>
      </w:r>
      <w:r>
        <w:rPr>
          <w:rFonts w:eastAsia="UB-Helvetica" w:cs="Times New Roman"/>
          <w:szCs w:val="24"/>
        </w:rPr>
        <w:t>υκλίου του Υπουργείου Παιδείας που ανέφερα, η διανομή δωρεάν από το Υπουργείο Παιδείας όλων των αναλώσιμων, σημειώσεων κ</w:t>
      </w:r>
      <w:r>
        <w:rPr>
          <w:rFonts w:eastAsia="UB-Helvetica" w:cs="Times New Roman"/>
          <w:szCs w:val="24"/>
        </w:rPr>
        <w:t>.</w:t>
      </w:r>
      <w:r>
        <w:rPr>
          <w:rFonts w:eastAsia="UB-Helvetica" w:cs="Times New Roman"/>
          <w:szCs w:val="24"/>
        </w:rPr>
        <w:t>λπ</w:t>
      </w:r>
      <w:r>
        <w:rPr>
          <w:rFonts w:eastAsia="UB-Helvetica" w:cs="Times New Roman"/>
          <w:szCs w:val="24"/>
        </w:rPr>
        <w:t>.</w:t>
      </w:r>
      <w:r>
        <w:rPr>
          <w:rFonts w:eastAsia="UB-Helvetica" w:cs="Times New Roman"/>
          <w:szCs w:val="24"/>
        </w:rPr>
        <w:t xml:space="preserve">, στους σπουδαστές αλλά και η δημιουργία των αντίστοιχων απαραίτητων και αναγκαίων υποδομών για την επόμενη χρονιά. </w:t>
      </w:r>
    </w:p>
    <w:p w14:paraId="0EE0FD24"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Επίσης, θέτουμε</w:t>
      </w:r>
      <w:r>
        <w:rPr>
          <w:rFonts w:eastAsia="UB-Helvetica" w:cs="Times New Roman"/>
          <w:szCs w:val="24"/>
        </w:rPr>
        <w:t xml:space="preserve"> τα ζητήματα των εκπαιδευτικών σε ό,τι αφορά όχι μόνο τον αριθμό και την πληρότητα των θέσεων που θα πρέπει να υπάρχει σε εκπαιδευτικούς στα ΙΕΚ, αλλά και το ότι μένουν απλήρωτοι επί μεγάλο χρονικό διάστημα. </w:t>
      </w:r>
    </w:p>
    <w:p w14:paraId="0EE0FD2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 xml:space="preserve">Βεβαίως, εμείς λέμε ότι το κράτος, η Κυβέρνηση </w:t>
      </w:r>
      <w:r>
        <w:rPr>
          <w:rFonts w:eastAsia="UB-Helvetica" w:cs="Times New Roman"/>
          <w:szCs w:val="24"/>
        </w:rPr>
        <w:t>θα πρέπει να αναλάβει πρωτοβουλία</w:t>
      </w:r>
      <w:r>
        <w:rPr>
          <w:rFonts w:eastAsia="UB-Helvetica" w:cs="Times New Roman"/>
          <w:szCs w:val="24"/>
        </w:rPr>
        <w:t>,</w:t>
      </w:r>
      <w:r>
        <w:rPr>
          <w:rFonts w:eastAsia="UB-Helvetica" w:cs="Times New Roman"/>
          <w:szCs w:val="24"/>
        </w:rPr>
        <w:t xml:space="preserve"> ώστε οι σπουδαστές που δεν μπορούν να μετακινούνται να έχουν τη δυνατότητα στέγασης, σίτισης και βεβαίως αντίστοιχα δωρεάν πρόσβασης στα μέσα μαζικής μεταφοράς. </w:t>
      </w:r>
    </w:p>
    <w:p w14:paraId="0EE0FD26"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Ευχαριστώ, κύριε Πρόεδρε. </w:t>
      </w:r>
    </w:p>
    <w:p w14:paraId="0EE0FD27"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w:t>
      </w:r>
      <w:r>
        <w:rPr>
          <w:rFonts w:eastAsia="UB-Helvetica" w:cs="Times New Roman"/>
          <w:b/>
          <w:szCs w:val="24"/>
        </w:rPr>
        <w:t>ς):</w:t>
      </w:r>
      <w:r>
        <w:rPr>
          <w:rFonts w:eastAsia="UB-Helvetica" w:cs="Times New Roman"/>
          <w:szCs w:val="24"/>
        </w:rPr>
        <w:t xml:space="preserve"> Κι εγώ ευχαριστώ. </w:t>
      </w:r>
    </w:p>
    <w:p w14:paraId="0EE0FD2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Κύριε Υπουργέ, έχετε τον λόγο. </w:t>
      </w:r>
    </w:p>
    <w:p w14:paraId="0EE0FD29"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ΝΙΚΟΛΑΟΣ ΦΙΛΗΣ (Υπουργός Παιδείας, Έρευνας και Θρησκευμάτων):</w:t>
      </w:r>
      <w:r>
        <w:rPr>
          <w:rFonts w:eastAsia="UB-Helvetica" w:cs="Times New Roman"/>
          <w:szCs w:val="24"/>
        </w:rPr>
        <w:t xml:space="preserve"> Ευχαριστώ, κύριε Πρόεδρε. </w:t>
      </w:r>
    </w:p>
    <w:p w14:paraId="0EE0FD2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Κύριε συνάδελφε, πράγματι το ασφαλιστικό καθεστώς των σπουδαστών των ΙΕΚ δεν είναι επαρκές. </w:t>
      </w:r>
    </w:p>
    <w:p w14:paraId="0EE0FD2B"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Αυτό που ισχύει σήμερα είναι ότι οι σπουδαστές στα ΙΕΚ, είτε είναι δημόσια είτε ιδιωτικά, πραγματοποιούν την άσκησή τους ως προαπαιτούμενο για να λάβουν το πτυχίο τους και υπάγονται στον κλάδο του ΙΚΑ-ΕΤΑΜ αποκλειστικά για τα εργατικά ατυχήματα. </w:t>
      </w:r>
    </w:p>
    <w:p w14:paraId="0EE0FD2C"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Πρόθεσή μ</w:t>
      </w:r>
      <w:r>
        <w:rPr>
          <w:rFonts w:eastAsia="UB-Helvetica" w:cs="Times New Roman"/>
          <w:szCs w:val="24"/>
        </w:rPr>
        <w:t>ας είναι να προχωρήσουμε άμεσα σε νομοθετική ρύθμιση, που θα εξισώνει το ασφαλιστικό και το νομοθετικό καθεστώς της άσκησης κατάρτισης με τη μαθητεία, όπως το ψηφίσαμε αυτό το καθεστώς της μαθητείας με τον ν. 4386 τον περασμένο Μάιο. Δηλαδή, οι καταρτιζόμε</w:t>
      </w:r>
      <w:r>
        <w:rPr>
          <w:rFonts w:eastAsia="UB-Helvetica" w:cs="Times New Roman"/>
          <w:szCs w:val="24"/>
        </w:rPr>
        <w:t>νοι θα υπάγονται ασφαλιστικά στο ΙΚΑ και κατά τη διάρκεια της άσκησης στον κλάδο παροχών ασθένειας σε είδος και στον κλάδο παροχών ασθένειας σε χρήμα, ο δε χρόνος ασφάλισής τους θα λογίζεται ως συντάξιμος και η αμοιβή για το διάστημα της άσκησης θα είναι ί</w:t>
      </w:r>
      <w:r>
        <w:rPr>
          <w:rFonts w:eastAsia="UB-Helvetica" w:cs="Times New Roman"/>
          <w:szCs w:val="24"/>
        </w:rPr>
        <w:t xml:space="preserve">ση με το 75% επί του κατωτάτου ημερομισθίου του ανειδίκευτου εργάτη. </w:t>
      </w:r>
    </w:p>
    <w:p w14:paraId="0EE0FD2D"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θέμα που θίγετε για τη δωρεάν στέγαση δεν νομίζω ότι υφίσταται, τουλάχιστον σε μεγάλη έκταση. Διότι υπάρχει ικανή γεωγραφική διασπορά των δημοσίων ΙΕΚ σε όλες τις περιοχές της χώρας κ</w:t>
      </w:r>
      <w:r>
        <w:rPr>
          <w:rFonts w:eastAsia="UB-Helvetica" w:cs="Times New Roman"/>
          <w:szCs w:val="24"/>
        </w:rPr>
        <w:t xml:space="preserve">οντά στους τόπους κατοικίας των σπουδαστών. </w:t>
      </w:r>
    </w:p>
    <w:p w14:paraId="0EE0FD2E"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 xml:space="preserve">Ως προς τη μετακίνηση των καταρτιζόμενων, εξασφαλίζεται η πρόσβασή τους στα μέσα μαζικής μεταφοράς με μειωμένο εισιτήριο στην Αττική και μπορούμε να καταβάλουμε προσπάθεια να υπάρξει αντίστοιχη πρόβλεψη και για </w:t>
      </w:r>
      <w:r>
        <w:rPr>
          <w:rFonts w:eastAsia="UB-Helvetica" w:cs="Times New Roman"/>
          <w:szCs w:val="24"/>
        </w:rPr>
        <w:t>άλλες περιοχές της χώρας.</w:t>
      </w:r>
    </w:p>
    <w:p w14:paraId="0EE0FD2F"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Για τη χρηματοδότηση από τις δημόσιες δαπάνες σας ενημερώνω ότι μέχρι στιγμής έχουν εγγραφεί πιστώσεις για το 2016 ύψους 6,1 εκατομμυρίων ευρώ. Η πρώτη χρηματοδότηση που ισοδυναμεί με το 70% της συνολικής χρηματοδότησης, ύψους 4,3</w:t>
      </w:r>
      <w:r>
        <w:rPr>
          <w:rFonts w:eastAsia="UB-Helvetica" w:cs="Times New Roman"/>
          <w:szCs w:val="24"/>
        </w:rPr>
        <w:t xml:space="preserve"> εκατομμυρίων ευρώ έχει ολοκληρωθεί και υπολείπεται η καταβολή της υπόλοιπης δόσης προς το ΙΝΕΔΙΒΙΜ, που έχει αναλάβει τη διαχείριση και λειτουργία των δημόσιων ΙΕΚ και είναι ύψους 1,8 εκατομμυρίων ευρώ.</w:t>
      </w:r>
    </w:p>
    <w:p w14:paraId="0EE0FD30"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Όσον αφορά στα θέματα του ΟΑΕΔ, η πληροφόρηση που έχ</w:t>
      </w:r>
      <w:r>
        <w:rPr>
          <w:rFonts w:eastAsia="UB-Helvetica" w:cs="Times New Roman"/>
          <w:szCs w:val="24"/>
        </w:rPr>
        <w:t xml:space="preserve">ω από τη διοίκηση είναι ότι διαθέτουν πλήρη εργαστηριακό εξοπλισμό για όλες τις ειδικότητες και παρέχονται ανελλιπώς όλα τα αναλώσιμα υλικά. </w:t>
      </w:r>
    </w:p>
    <w:p w14:paraId="0EE0FD31" w14:textId="77777777" w:rsidR="000548F6" w:rsidRDefault="005C1E3B">
      <w:pPr>
        <w:spacing w:after="0" w:line="600" w:lineRule="auto"/>
        <w:ind w:firstLine="720"/>
        <w:jc w:val="both"/>
        <w:rPr>
          <w:rFonts w:eastAsia="UB-Helvetica" w:cs="Times New Roman"/>
          <w:szCs w:val="24"/>
        </w:rPr>
      </w:pPr>
      <w:r w:rsidRPr="00F04F5F">
        <w:rPr>
          <w:rFonts w:eastAsia="UB-Helvetica" w:cs="Times New Roman"/>
          <w:color w:val="000000" w:themeColor="text1"/>
          <w:szCs w:val="24"/>
        </w:rPr>
        <w:lastRenderedPageBreak/>
        <w:t xml:space="preserve">Επίσης, με ενημερώνουν ότι το έτος κατάρτισης 2015-2016 στα ΙΕΚ του </w:t>
      </w:r>
      <w:r>
        <w:rPr>
          <w:rFonts w:eastAsia="UB-Helvetica" w:cs="Times New Roman"/>
          <w:szCs w:val="24"/>
        </w:rPr>
        <w:t>ΟΑΕΔ διεξήχθη χωρίς πρόβλημα και χωρίς ελλείψε</w:t>
      </w:r>
      <w:r>
        <w:rPr>
          <w:rFonts w:eastAsia="UB-Helvetica" w:cs="Times New Roman"/>
          <w:szCs w:val="24"/>
        </w:rPr>
        <w:t>ις σε εκπαιδευτικό προσωπικό</w:t>
      </w:r>
      <w:r>
        <w:rPr>
          <w:rFonts w:eastAsia="UB-Helvetica" w:cs="Times New Roman"/>
          <w:szCs w:val="24"/>
        </w:rPr>
        <w:t>,</w:t>
      </w:r>
      <w:r>
        <w:rPr>
          <w:rFonts w:eastAsia="UB-Helvetica" w:cs="Times New Roman"/>
          <w:szCs w:val="24"/>
        </w:rPr>
        <w:t xml:space="preserve"> ενώ για πρώτη φορά η υποβολή αίτησης και η μοριοδότηση των υποψήφιων ωρομίσθιων εκπαιδευτικών έγινε με ηλεκτρονικό τρόπο. </w:t>
      </w:r>
    </w:p>
    <w:p w14:paraId="0EE0FD3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Αυτά κάναμε και θα προχωρήσουμε, διότι θέλουμε τα ΙΕΚ να ενταχθούν με έναν πιο οργανικό τρόπο στο πρόγρ</w:t>
      </w:r>
      <w:r>
        <w:rPr>
          <w:rFonts w:eastAsia="UB-Helvetica" w:cs="Times New Roman"/>
          <w:szCs w:val="24"/>
        </w:rPr>
        <w:t xml:space="preserve">αμμα της δημόσιας εκπαίδευσης και ειδικότερα στο πρόγραμμα της επαγγελματικής κατάρτισης. </w:t>
      </w:r>
    </w:p>
    <w:p w14:paraId="0EE0FD3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0EE0FD34"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 πολύ. </w:t>
      </w:r>
    </w:p>
    <w:p w14:paraId="0EE0FD3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Κύριε Λαμπρούλη, έχετε πάλι τον λόγο. </w:t>
      </w:r>
    </w:p>
    <w:p w14:paraId="0EE0FD3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ΓΕΩΡΓΙΟΣ ΛΑΜΠΡΟΥΛΗΣ (Ζ</w:t>
      </w:r>
      <w:r>
        <w:rPr>
          <w:rFonts w:eastAsia="UB-Helvetica" w:cs="Times New Roman"/>
          <w:b/>
          <w:szCs w:val="24"/>
        </w:rPr>
        <w:t>΄</w:t>
      </w:r>
      <w:r>
        <w:rPr>
          <w:rFonts w:eastAsia="UB-Helvetica" w:cs="Times New Roman"/>
          <w:b/>
          <w:szCs w:val="24"/>
        </w:rPr>
        <w:t xml:space="preserve"> Αντιπρόεδρος της Βουλής):</w:t>
      </w:r>
      <w:r>
        <w:rPr>
          <w:rFonts w:eastAsia="UB-Helvetica" w:cs="Times New Roman"/>
          <w:szCs w:val="24"/>
        </w:rPr>
        <w:t xml:space="preserve"> Ευχαριστώ, </w:t>
      </w:r>
      <w:r>
        <w:rPr>
          <w:rFonts w:eastAsia="UB-Helvetica" w:cs="Times New Roman"/>
          <w:szCs w:val="24"/>
        </w:rPr>
        <w:t xml:space="preserve">κύριε Πρόεδρε. </w:t>
      </w:r>
    </w:p>
    <w:p w14:paraId="0EE0FD37"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Η κατάσταση που έχει διαμορφωθεί για τους σπουδαστές των ΙΕΚ έρχεται να επιτείνει ένα πρόβλημα, δηλαδή το πρόβλημα που βιώνουν σήμερα χιλιάδες νέοι εργαζόμενοι στη χώρα μας με την ανεργία, την ημιαπασχόληση, την απλήρωτη δουλειά και όλη αυτ</w:t>
      </w:r>
      <w:r>
        <w:rPr>
          <w:rFonts w:eastAsia="UB-Helvetica" w:cs="Times New Roman"/>
          <w:szCs w:val="24"/>
        </w:rPr>
        <w:t xml:space="preserve">ή την εργασιακή ζούγκλα που υπάρχει σήμερα. </w:t>
      </w:r>
    </w:p>
    <w:p w14:paraId="0EE0FD3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Εμείς ζητάμε ξεκάθαρα, κύριε Υπουργέ, να καταργηθεί η κοινή υπουργική απόφαση του Σεπτεμβρίου.</w:t>
      </w:r>
    </w:p>
    <w:p w14:paraId="0EE0FD3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Πρώτον, είπατε ότι προτίθεστε να φέρετε αυτό το καθεστώς που αναφέρατε προηγουμένως, να εντάξετε αυτά τα παιδιά στο </w:t>
      </w:r>
      <w:r>
        <w:rPr>
          <w:rFonts w:eastAsia="UB-Helvetica" w:cs="Times New Roman"/>
          <w:szCs w:val="24"/>
        </w:rPr>
        <w:t xml:space="preserve">καθεστώς της μαθητείας. </w:t>
      </w:r>
    </w:p>
    <w:p w14:paraId="0EE0FD3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Εμείς λέμε ότι τα παιδιά αυτά είναι εργαζόμενοι, ως εργαζόμενοι αντιμετωπίζονται. Και πριν την κοινή υπουργική απόφαση του Σεπτεμβρίου υπήρχε το ζήτημα. Δεν δαιμονοποιούμε μόνο την κοινή υπουργική απόφαση αλλά είναι και μια πολιτικ</w:t>
      </w:r>
      <w:r>
        <w:rPr>
          <w:rFonts w:eastAsia="UB-Helvetica" w:cs="Times New Roman"/>
          <w:szCs w:val="24"/>
        </w:rPr>
        <w:t xml:space="preserve">ή, η οποία ασκείται συγκεκριμένα. </w:t>
      </w:r>
    </w:p>
    <w:p w14:paraId="0EE0FD3B"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lastRenderedPageBreak/>
        <w:t>Αυτά τα παιδιά κατ’ αρχάς πρέπει να απασχολούνται ή να εργάζονται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πρακτικής άσκησης στον κλάδο στον οποίο σπουδάζουν. Εκεί μην μου πείτε -διότι έχουμε πάμπολλα παραδείγματα και νομίζω και εσείς ως Υπουργός αλλά και γνώστης μιας κατάστασης- ότι κάθε άλλο παρά εργάζονται ή απασχολούνται στους τομείς για τους οποίους σ</w:t>
      </w:r>
      <w:r>
        <w:rPr>
          <w:rFonts w:eastAsia="UB-Helvetica" w:cs="Times New Roman"/>
          <w:szCs w:val="24"/>
        </w:rPr>
        <w:t>πουδάζουν, στις επιχειρήσεις</w:t>
      </w:r>
      <w:r>
        <w:rPr>
          <w:rFonts w:eastAsia="UB-Helvetica" w:cs="Times New Roman"/>
          <w:szCs w:val="24"/>
        </w:rPr>
        <w:t>,</w:t>
      </w:r>
      <w:r>
        <w:rPr>
          <w:rFonts w:eastAsia="UB-Helvetica" w:cs="Times New Roman"/>
          <w:szCs w:val="24"/>
        </w:rPr>
        <w:t xml:space="preserve"> δηλαδή</w:t>
      </w:r>
      <w:r>
        <w:rPr>
          <w:rFonts w:eastAsia="UB-Helvetica" w:cs="Times New Roman"/>
          <w:szCs w:val="24"/>
        </w:rPr>
        <w:t>,</w:t>
      </w:r>
      <w:r>
        <w:rPr>
          <w:rFonts w:eastAsia="UB-Helvetica" w:cs="Times New Roman"/>
          <w:szCs w:val="24"/>
        </w:rPr>
        <w:t xml:space="preserve"> που καλούνται να καλύψουν την πρακτική τους άσκηση. </w:t>
      </w:r>
    </w:p>
    <w:p w14:paraId="0EE0FD3C"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τρανό παράδειγμα σε αυτό είναι ο τομέας του τουρισμού, όπου εκεί απασχολούνται σε κάθε άλλου τύπου εργασία, επικουρική, βοηθητική, πέραν της βασικής και</w:t>
      </w:r>
      <w:r>
        <w:rPr>
          <w:rFonts w:eastAsia="UB-Helvetica" w:cs="Times New Roman"/>
          <w:szCs w:val="24"/>
        </w:rPr>
        <w:t>,</w:t>
      </w:r>
      <w:r>
        <w:rPr>
          <w:rFonts w:eastAsia="UB-Helvetica" w:cs="Times New Roman"/>
          <w:szCs w:val="24"/>
        </w:rPr>
        <w:t xml:space="preserve"> βεβαίως</w:t>
      </w:r>
      <w:r>
        <w:rPr>
          <w:rFonts w:eastAsia="UB-Helvetica" w:cs="Times New Roman"/>
          <w:szCs w:val="24"/>
        </w:rPr>
        <w:t>,</w:t>
      </w:r>
      <w:r>
        <w:rPr>
          <w:rFonts w:eastAsia="UB-Helvetica" w:cs="Times New Roman"/>
          <w:szCs w:val="24"/>
        </w:rPr>
        <w:t xml:space="preserve"> με απλήρωτη εργασία, ανασφάλιστοι και με μοναδική κάλυψη αυτή για το ατύχημα που μπορεί να συμβεί στ</w:t>
      </w:r>
      <w:r>
        <w:rPr>
          <w:rFonts w:eastAsia="UB-Helvetica" w:cs="Times New Roman"/>
          <w:szCs w:val="24"/>
        </w:rPr>
        <w:t>ο</w:t>
      </w:r>
      <w:r>
        <w:rPr>
          <w:rFonts w:eastAsia="UB-Helvetica" w:cs="Times New Roman"/>
          <w:szCs w:val="24"/>
        </w:rPr>
        <w:t xml:space="preserve"> πλαίσι</w:t>
      </w:r>
      <w:r>
        <w:rPr>
          <w:rFonts w:eastAsia="UB-Helvetica" w:cs="Times New Roman"/>
          <w:szCs w:val="24"/>
        </w:rPr>
        <w:t>ο</w:t>
      </w:r>
      <w:r>
        <w:rPr>
          <w:rFonts w:eastAsia="UB-Helvetica" w:cs="Times New Roman"/>
          <w:szCs w:val="24"/>
        </w:rPr>
        <w:t xml:space="preserve"> της εργασίας τους. </w:t>
      </w:r>
    </w:p>
    <w:p w14:paraId="0EE0FD3D" w14:textId="77777777" w:rsidR="000548F6" w:rsidRDefault="005C1E3B">
      <w:pPr>
        <w:spacing w:line="600" w:lineRule="auto"/>
        <w:ind w:firstLine="720"/>
        <w:contextualSpacing/>
        <w:jc w:val="both"/>
        <w:rPr>
          <w:rFonts w:eastAsia="Times New Roman"/>
          <w:szCs w:val="24"/>
        </w:rPr>
      </w:pPr>
      <w:r>
        <w:rPr>
          <w:rFonts w:eastAsia="Times New Roman"/>
          <w:szCs w:val="24"/>
        </w:rPr>
        <w:lastRenderedPageBreak/>
        <w:t>Εμείς λέμε συγκεκριμένα ότι αυτά τα παιδιά για το εξάμηνο που είναι πρέπει να καλύπτονται ασφαλιστικά και όσον αφορά τη σύντα</w:t>
      </w:r>
      <w:r>
        <w:rPr>
          <w:rFonts w:eastAsia="Times New Roman"/>
          <w:szCs w:val="24"/>
        </w:rPr>
        <w:t>ξη και όσον αφορά τα ζητήματα της υγείας τους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παίρνουν μισθό, που θα ανταποκρίνεται ή θα ισούται -να το πω έτσι- με τις κλαδικές συμβάσεις, με τα ισχύοντα για τους υπόλοιπους εργαζομένους.</w:t>
      </w:r>
    </w:p>
    <w:p w14:paraId="0EE0FD3E" w14:textId="77777777" w:rsidR="000548F6" w:rsidRDefault="005C1E3B">
      <w:pPr>
        <w:spacing w:line="600" w:lineRule="auto"/>
        <w:ind w:firstLine="720"/>
        <w:contextualSpacing/>
        <w:jc w:val="both"/>
        <w:rPr>
          <w:rFonts w:eastAsia="Times New Roman"/>
          <w:szCs w:val="24"/>
        </w:rPr>
      </w:pPr>
      <w:r>
        <w:rPr>
          <w:rFonts w:eastAsia="Times New Roman"/>
          <w:szCs w:val="24"/>
        </w:rPr>
        <w:t>Άρα τι κάνετε και εσείς; Και με αυτό που φέρνετε –</w:t>
      </w:r>
      <w:r>
        <w:rPr>
          <w:rFonts w:eastAsia="Times New Roman"/>
          <w:szCs w:val="24"/>
        </w:rPr>
        <w:t>θα δούμε το δούμε όταν θα το φέρετε, το πότε θα το φέρετε, θα το εξετάσουμε, θα τοποθετηθούμε- στην ουσία προσφέρετε φθηνό εργατικό δυναμικό –και μάλιστα θεσμοθετημένα- στους επιχειρηματίες, χωρίς κανένα ωράριο κ.λπ.</w:t>
      </w:r>
      <w:r>
        <w:rPr>
          <w:rFonts w:eastAsia="Times New Roman"/>
          <w:szCs w:val="24"/>
        </w:rPr>
        <w:t>.</w:t>
      </w:r>
      <w:r>
        <w:rPr>
          <w:rFonts w:eastAsia="Times New Roman"/>
          <w:szCs w:val="24"/>
        </w:rPr>
        <w:t xml:space="preserve"> </w:t>
      </w:r>
    </w:p>
    <w:p w14:paraId="0EE0FD3F" w14:textId="77777777" w:rsidR="000548F6" w:rsidRDefault="005C1E3B">
      <w:pPr>
        <w:spacing w:line="600" w:lineRule="auto"/>
        <w:ind w:firstLine="720"/>
        <w:contextualSpacing/>
        <w:jc w:val="both"/>
        <w:rPr>
          <w:rFonts w:eastAsia="Times New Roman"/>
          <w:szCs w:val="24"/>
        </w:rPr>
      </w:pPr>
      <w:r>
        <w:rPr>
          <w:rFonts w:eastAsia="Times New Roman"/>
          <w:szCs w:val="24"/>
        </w:rPr>
        <w:t>Ξέρετε πολύ καλά ότι αυτά τα παιδιά ε</w:t>
      </w:r>
      <w:r>
        <w:rPr>
          <w:rFonts w:eastAsia="Times New Roman"/>
          <w:szCs w:val="24"/>
        </w:rPr>
        <w:t>νώ θα πρέπει να απασχολούνται πέντε ώρες, για παράδειγμα, στο πλαίσιο της πρακτικής εργασίας, τις ημέρες αυτές που προβλέπονται, εργάζονται δέκα και δώδεκα ώρες, για να μην πω και παραπάνω. Παραδείγματα τέτοια, επίσης, υπάρχουν πάμπολλα.</w:t>
      </w:r>
    </w:p>
    <w:p w14:paraId="0EE0FD40" w14:textId="77777777" w:rsidR="000548F6" w:rsidRDefault="005C1E3B">
      <w:pPr>
        <w:spacing w:line="600" w:lineRule="auto"/>
        <w:ind w:firstLine="720"/>
        <w:contextualSpacing/>
        <w:jc w:val="both"/>
        <w:rPr>
          <w:rFonts w:eastAsia="Times New Roman"/>
          <w:szCs w:val="24"/>
        </w:rPr>
      </w:pPr>
      <w:r>
        <w:rPr>
          <w:rFonts w:eastAsia="Times New Roman"/>
          <w:szCs w:val="24"/>
        </w:rPr>
        <w:t>Και μη μου λέτε ότ</w:t>
      </w:r>
      <w:r>
        <w:rPr>
          <w:rFonts w:eastAsia="Times New Roman"/>
          <w:szCs w:val="24"/>
        </w:rPr>
        <w:t xml:space="preserve">ι δεν υπάρχουν προβλήματα, γιατί ο ΟΑΕΔ σας είπε αυτά που σας είπε. Κατανοητό. Μεταφέρετε την εικόνα που σας έδωσε η υπηρεσία. </w:t>
      </w:r>
    </w:p>
    <w:p w14:paraId="0EE0FD41" w14:textId="77777777" w:rsidR="000548F6" w:rsidRDefault="005C1E3B">
      <w:pPr>
        <w:spacing w:line="600" w:lineRule="auto"/>
        <w:ind w:firstLine="720"/>
        <w:contextualSpacing/>
        <w:jc w:val="both"/>
        <w:rPr>
          <w:rFonts w:eastAsia="Times New Roman"/>
          <w:szCs w:val="24"/>
        </w:rPr>
      </w:pPr>
      <w:r>
        <w:rPr>
          <w:rFonts w:eastAsia="Times New Roman"/>
          <w:szCs w:val="24"/>
        </w:rPr>
        <w:lastRenderedPageBreak/>
        <w:t>Με συγχωρείτε πάρα πολύ, όμως στη Λάρισα, για παράδειγμα, και σε άλλες περιοχές της χώρας, στην Κοζάνη, στη Θεσσαλονίκη</w:t>
      </w:r>
      <w:r>
        <w:rPr>
          <w:rFonts w:eastAsia="Times New Roman"/>
          <w:szCs w:val="24"/>
        </w:rPr>
        <w:t>,</w:t>
      </w:r>
      <w:r>
        <w:rPr>
          <w:rFonts w:eastAsia="Times New Roman"/>
          <w:szCs w:val="24"/>
        </w:rPr>
        <w:t xml:space="preserve"> οι σπου</w:t>
      </w:r>
      <w:r>
        <w:rPr>
          <w:rFonts w:eastAsia="Times New Roman"/>
          <w:szCs w:val="24"/>
        </w:rPr>
        <w:t>δαστές και οι καθηγητές βγήκαν στους δρόμους. Μη λαμβάνετε υπ</w:t>
      </w:r>
      <w:r>
        <w:rPr>
          <w:rFonts w:eastAsia="Times New Roman"/>
          <w:szCs w:val="24"/>
        </w:rPr>
        <w:t xml:space="preserve">’ </w:t>
      </w:r>
      <w:r>
        <w:rPr>
          <w:rFonts w:eastAsia="Times New Roman"/>
          <w:szCs w:val="24"/>
        </w:rPr>
        <w:t xml:space="preserve">όψιν μόνο τα μεγάλα αστικά κέντρα, γιατί προβλήματα υπάρχουν και σε αυτές τις περιοχές. Για παράδειγμα, ένας σπουδαστής για να πάει από την Ελασσόνα στη Λάρισα θέλει ένα ποσό καθημερινά για να </w:t>
      </w:r>
      <w:r>
        <w:rPr>
          <w:rFonts w:eastAsia="Times New Roman"/>
          <w:szCs w:val="24"/>
        </w:rPr>
        <w:t xml:space="preserve">πηγαινοέρχεται. Από τα Φάρσαλα στη Λάρισα επίσης. Μόνο και μόνο η μεταφορά. Εμείς λέμε: </w:t>
      </w:r>
      <w:r>
        <w:rPr>
          <w:rFonts w:eastAsia="Times New Roman"/>
          <w:szCs w:val="24"/>
        </w:rPr>
        <w:t>π</w:t>
      </w:r>
      <w:r>
        <w:rPr>
          <w:rFonts w:eastAsia="Times New Roman"/>
          <w:szCs w:val="24"/>
        </w:rPr>
        <w:t>άσο για δωρεάν μετακίνηση των σπουδαστών από και προς τον χώρο όπου σπουδάζουν, την πόλη όπου βρίσκεται το εκπαιδευτικό ίδρυμα που σπουδάζουν. Επίσης, σε όσα παιδιά δε</w:t>
      </w:r>
      <w:r>
        <w:rPr>
          <w:rFonts w:eastAsia="Times New Roman"/>
          <w:szCs w:val="24"/>
        </w:rPr>
        <w:t>ν μπορούν να μετακινούνται, να δίνεται η δυνατότητα, να υπάρχουν υποδομές, όπου θα διαμένουν δωρεάν, τύπου εστίας, με σίτιση παράλληλα και όσα θα πρέπει να προβλέπονται.</w:t>
      </w:r>
    </w:p>
    <w:p w14:paraId="0EE0FD42" w14:textId="77777777" w:rsidR="000548F6" w:rsidRDefault="005C1E3B">
      <w:pPr>
        <w:spacing w:line="600" w:lineRule="auto"/>
        <w:ind w:firstLine="720"/>
        <w:contextualSpacing/>
        <w:jc w:val="both"/>
        <w:rPr>
          <w:rFonts w:eastAsia="Times New Roman"/>
          <w:szCs w:val="24"/>
        </w:rPr>
      </w:pPr>
      <w:r>
        <w:rPr>
          <w:rFonts w:eastAsia="Times New Roman"/>
          <w:szCs w:val="24"/>
        </w:rPr>
        <w:t>Αυτό το θέμα θέτουμε, κύριε Υπουργέ. Αυτά ζητάμε. Και</w:t>
      </w:r>
      <w:r>
        <w:rPr>
          <w:rFonts w:eastAsia="Times New Roman"/>
          <w:szCs w:val="24"/>
        </w:rPr>
        <w:t>,</w:t>
      </w:r>
      <w:r>
        <w:rPr>
          <w:rFonts w:eastAsia="Times New Roman"/>
          <w:szCs w:val="24"/>
        </w:rPr>
        <w:t xml:space="preserve"> βεβαίως, δεν άκουσα να το πείτε</w:t>
      </w:r>
      <w:r>
        <w:rPr>
          <w:rFonts w:eastAsia="Times New Roman"/>
          <w:szCs w:val="24"/>
        </w:rPr>
        <w:t>, εκτός και αν θεωρείτε ότι με αυτή τη νέα πρόταση που κάνετε, τη νομοθετική παρέμβαση που θα γίνει, θα ανακληθεί η προηγούμενη κοινή υπουργική απόφαση του Σεπτεμβρίου.</w:t>
      </w:r>
    </w:p>
    <w:p w14:paraId="0EE0FD43" w14:textId="77777777" w:rsidR="000548F6" w:rsidRDefault="005C1E3B">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Ευχαριστώ πολύ.</w:t>
      </w:r>
    </w:p>
    <w:p w14:paraId="0EE0FD44" w14:textId="77777777" w:rsidR="000548F6" w:rsidRDefault="005C1E3B">
      <w:pPr>
        <w:spacing w:line="600" w:lineRule="auto"/>
        <w:ind w:firstLine="720"/>
        <w:contextualSpacing/>
        <w:jc w:val="both"/>
        <w:rPr>
          <w:rFonts w:eastAsia="Times New Roman"/>
          <w:szCs w:val="24"/>
        </w:rPr>
      </w:pPr>
      <w:r>
        <w:rPr>
          <w:rFonts w:eastAsia="Times New Roman"/>
          <w:szCs w:val="24"/>
        </w:rPr>
        <w:t>Κύριε Υπουργέ, έχετε τον λόγο και π</w:t>
      </w:r>
      <w:r>
        <w:rPr>
          <w:rFonts w:eastAsia="Times New Roman"/>
          <w:szCs w:val="24"/>
        </w:rPr>
        <w:t>άλι.</w:t>
      </w:r>
    </w:p>
    <w:p w14:paraId="0EE0FD45"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Κύριε Πρόεδρε, κύριε συνάδελφε, δεν αντιδικούμε. Αναγνωρίζουμε τα προβλήματα που έχουν τα ΙΕΚ. Έχουμε πολλά περισσότερα προβλήματα από όσα αναφέρατε. Το βασικό πρόβλημα είναι πρόβλημα </w:t>
      </w:r>
      <w:r>
        <w:rPr>
          <w:rFonts w:eastAsia="Times New Roman"/>
          <w:szCs w:val="24"/>
        </w:rPr>
        <w:t>φυσιογνωμίας, πού εντάσσονται ακριβώς αυτοί οι θεσμοί της μεταλυκειακής εκπαίδευσης.</w:t>
      </w:r>
      <w:r>
        <w:rPr>
          <w:rFonts w:eastAsia="Times New Roman"/>
          <w:szCs w:val="24"/>
        </w:rPr>
        <w:t xml:space="preserve"> </w:t>
      </w:r>
      <w:r>
        <w:rPr>
          <w:rFonts w:eastAsia="Times New Roman"/>
          <w:szCs w:val="24"/>
        </w:rPr>
        <w:t>Γι’ αυτό στόχος μας είναι να αναβαθμίσουμε τη σημερινή πολυδιασπασμένη τεχνική και επαγγελματική εκπαίδευση, να συγκροτήσουμε ένα δημόσιο, δωρεάν, επαρκές και αποτελεσματι</w:t>
      </w:r>
      <w:r>
        <w:rPr>
          <w:rFonts w:eastAsia="Times New Roman"/>
          <w:szCs w:val="24"/>
        </w:rPr>
        <w:t>κό σύστημα μεταλυκειακής τεχνικής εκπαίδευσης και κατάρτισης.</w:t>
      </w:r>
    </w:p>
    <w:p w14:paraId="0EE0FD46" w14:textId="77777777" w:rsidR="000548F6" w:rsidRDefault="005C1E3B">
      <w:pPr>
        <w:spacing w:line="600" w:lineRule="auto"/>
        <w:ind w:firstLine="720"/>
        <w:contextualSpacing/>
        <w:jc w:val="both"/>
        <w:rPr>
          <w:rFonts w:eastAsia="Times New Roman"/>
          <w:szCs w:val="24"/>
        </w:rPr>
      </w:pPr>
      <w:r>
        <w:rPr>
          <w:rFonts w:eastAsia="Times New Roman"/>
          <w:szCs w:val="24"/>
        </w:rPr>
        <w:t>Ήδη έχουμε προχωρήσει σε βελτιωτικές κινήσεις, που αφορούν</w:t>
      </w:r>
      <w:r>
        <w:rPr>
          <w:rFonts w:eastAsia="Times New Roman"/>
          <w:szCs w:val="24"/>
        </w:rPr>
        <w:t>,</w:t>
      </w:r>
      <w:r>
        <w:rPr>
          <w:rFonts w:eastAsia="Times New Roman"/>
          <w:szCs w:val="24"/>
        </w:rPr>
        <w:t xml:space="preserve"> τόσο την αλλαγή ειδικοτήτων όσο και τη λειτουργία του τέταρτου έτους μεταλυκειακής κατάρτισης στα ΕΠΑΛ. Στο δίκτυο αυτό θα ενταχθούν </w:t>
      </w:r>
      <w:r>
        <w:rPr>
          <w:rFonts w:eastAsia="Times New Roman"/>
          <w:szCs w:val="24"/>
        </w:rPr>
        <w:lastRenderedPageBreak/>
        <w:t>τ</w:t>
      </w:r>
      <w:r>
        <w:rPr>
          <w:rFonts w:eastAsia="Times New Roman"/>
          <w:szCs w:val="24"/>
        </w:rPr>
        <w:t>α σημερινά ΙΕΚ, που θα καλύπτουν επαρκώς τις ανάγκες των αποφοίτων του ενιαίου λυκείου, που δεν επιθυμούν να συνεχίσουν στα πανεπιστήμια.</w:t>
      </w:r>
    </w:p>
    <w:p w14:paraId="0EE0FD47" w14:textId="77777777" w:rsidR="000548F6" w:rsidRDefault="005C1E3B">
      <w:pPr>
        <w:spacing w:line="600" w:lineRule="auto"/>
        <w:ind w:firstLine="720"/>
        <w:contextualSpacing/>
        <w:jc w:val="both"/>
        <w:rPr>
          <w:rFonts w:eastAsia="Times New Roman"/>
          <w:szCs w:val="24"/>
        </w:rPr>
      </w:pPr>
      <w:r>
        <w:rPr>
          <w:rFonts w:eastAsia="Times New Roman"/>
          <w:szCs w:val="24"/>
        </w:rPr>
        <w:t>Τα δημόσια ΙΕΚ θα παρέχουν το σύνολο των τεχνολογικών ειδικοτήτων που χρειάζεται η ελληνική κοινωνία και οικονομία και</w:t>
      </w:r>
      <w:r>
        <w:rPr>
          <w:rFonts w:eastAsia="Times New Roman"/>
          <w:szCs w:val="24"/>
        </w:rPr>
        <w:t xml:space="preserve"> θα απονέμουν πτυχία με αναγνωρισμένα επαγγελματικά δικαιώματα.</w:t>
      </w:r>
    </w:p>
    <w:p w14:paraId="0EE0FD48" w14:textId="77777777" w:rsidR="000548F6" w:rsidRDefault="005C1E3B">
      <w:pPr>
        <w:spacing w:line="600" w:lineRule="auto"/>
        <w:ind w:firstLine="720"/>
        <w:contextualSpacing/>
        <w:jc w:val="both"/>
        <w:rPr>
          <w:rFonts w:eastAsia="Times New Roman"/>
          <w:szCs w:val="24"/>
        </w:rPr>
      </w:pPr>
      <w:r>
        <w:rPr>
          <w:rFonts w:eastAsia="Times New Roman"/>
          <w:szCs w:val="24"/>
        </w:rPr>
        <w:t>Θέλω να σας υπενθυμίσω ότι η Κυβέρνησή μας μέσα σε δύσκολες στιγμές έχει δώσει δείγματα γραφής, ενδιαφέροντος για τα ΙΕΚ. Η επιστροφή διαθεσίμων εκπαιδευτικών</w:t>
      </w:r>
      <w:r>
        <w:rPr>
          <w:rFonts w:eastAsia="Times New Roman"/>
          <w:szCs w:val="24"/>
        </w:rPr>
        <w:t>,</w:t>
      </w:r>
      <w:r>
        <w:rPr>
          <w:rFonts w:eastAsia="Times New Roman"/>
          <w:szCs w:val="24"/>
        </w:rPr>
        <w:t xml:space="preserve"> που είχαν απολυθεί από την προηγούμενη </w:t>
      </w:r>
      <w:r>
        <w:rPr>
          <w:rFonts w:eastAsia="Times New Roman"/>
          <w:szCs w:val="24"/>
        </w:rPr>
        <w:t>κ</w:t>
      </w:r>
      <w:r>
        <w:rPr>
          <w:rFonts w:eastAsia="Times New Roman"/>
          <w:szCs w:val="24"/>
        </w:rPr>
        <w:t>υβέρνηση Σαμαρά – Βενιζέλου ενίσχυσαν την επαγγελματική εκπαίδευση και κατάρτιση. Το γεγονός ότι έχει αυξηθεί κατακόρυφα ο αριθμός των σπουδαστών και σπουδαστριών ιδιαίτερα στα ΙΕΚ, δείχνει ότι υπάρχει ένα ενδιαφέρο</w:t>
      </w:r>
      <w:r>
        <w:rPr>
          <w:rFonts w:eastAsia="Times New Roman"/>
          <w:szCs w:val="24"/>
        </w:rPr>
        <w:t>ν κοινωνικό, αλλά και ένα ενδιαφέρον της πολιτείας, της Κυβέρνησης ΣΥΡΙΖΑ, για να υπάρξει ανταπόκριση στο αίτημα των παιδιών για κατάρτιση σε συνθήκες ανεργίας, όπως σωστά εντοπίσατε. Όμως, δεν λύνουν τα ΙΕΚ το πρόβλημα της ανεργίας, αλλά μόνο δευτερογενώς</w:t>
      </w:r>
      <w:r>
        <w:rPr>
          <w:rFonts w:eastAsia="Times New Roman"/>
          <w:szCs w:val="24"/>
        </w:rPr>
        <w:t xml:space="preserve"> </w:t>
      </w:r>
      <w:r>
        <w:rPr>
          <w:rFonts w:eastAsia="Times New Roman"/>
          <w:szCs w:val="24"/>
        </w:rPr>
        <w:lastRenderedPageBreak/>
        <w:t>προσανατολίζουν τα παιδιά σε κατευθύνσεις που αφορούν την παραγωγική ανασυγκρότηση και την ανάπτυξη της χώρας.</w:t>
      </w:r>
    </w:p>
    <w:p w14:paraId="0EE0FD49" w14:textId="77777777" w:rsidR="000548F6" w:rsidRDefault="005C1E3B">
      <w:pPr>
        <w:spacing w:line="600" w:lineRule="auto"/>
        <w:ind w:firstLine="720"/>
        <w:contextualSpacing/>
        <w:jc w:val="both"/>
        <w:rPr>
          <w:rFonts w:eastAsia="Times New Roman"/>
          <w:szCs w:val="24"/>
        </w:rPr>
      </w:pPr>
      <w:r>
        <w:rPr>
          <w:rFonts w:eastAsia="Times New Roman"/>
          <w:szCs w:val="24"/>
        </w:rPr>
        <w:t>Είναι αυτονόητο ότι η νέα ρύθμιση απαλείφει την προηγούμενη. Αναφέρθηκα στο θέμα της μαθητείας. Θα έχουμε τα ανάλογα πλεονεκτήματα για το θέμα τ</w:t>
      </w:r>
      <w:r>
        <w:rPr>
          <w:rFonts w:eastAsia="Times New Roman"/>
          <w:szCs w:val="24"/>
        </w:rPr>
        <w:t xml:space="preserve">ων φοιτητών στα ΙΕΚ. </w:t>
      </w:r>
    </w:p>
    <w:p w14:paraId="0EE0FD4A" w14:textId="77777777" w:rsidR="000548F6" w:rsidRDefault="005C1E3B">
      <w:pPr>
        <w:spacing w:line="600" w:lineRule="auto"/>
        <w:ind w:firstLine="720"/>
        <w:contextualSpacing/>
        <w:jc w:val="both"/>
        <w:rPr>
          <w:rFonts w:eastAsia="Times New Roman"/>
          <w:szCs w:val="24"/>
        </w:rPr>
      </w:pPr>
      <w:r>
        <w:rPr>
          <w:rFonts w:eastAsia="Times New Roman"/>
          <w:szCs w:val="24"/>
        </w:rPr>
        <w:t>Σας ευχαριστώ.</w:t>
      </w:r>
    </w:p>
    <w:p w14:paraId="0EE0FD4B" w14:textId="77777777" w:rsidR="000548F6" w:rsidRDefault="005C1E3B">
      <w:pPr>
        <w:spacing w:line="600" w:lineRule="auto"/>
        <w:ind w:firstLine="720"/>
        <w:contextualSpacing/>
        <w:jc w:val="both"/>
        <w:rPr>
          <w:rFonts w:eastAsia="Times New Roman"/>
          <w:szCs w:val="24"/>
        </w:rPr>
      </w:pPr>
      <w:r>
        <w:rPr>
          <w:rFonts w:eastAsia="Times New Roman" w:cs="Times New Roman"/>
          <w:b/>
          <w:szCs w:val="24"/>
        </w:rPr>
        <w:t>ΓΕΩΡΓΙΟΣ ΛΑΜΠΡΟΥΛΗΣ (Ζ΄ Αντιπρόεδρος της Βουλής):</w:t>
      </w:r>
      <w:r>
        <w:rPr>
          <w:rFonts w:eastAsia="Times New Roman"/>
          <w:szCs w:val="24"/>
        </w:rPr>
        <w:t xml:space="preserve"> Πότε;</w:t>
      </w:r>
    </w:p>
    <w:p w14:paraId="0EE0FD4C"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Συντόμως.</w:t>
      </w:r>
    </w:p>
    <w:p w14:paraId="0EE0FD4D" w14:textId="77777777" w:rsidR="000548F6" w:rsidRDefault="005C1E3B">
      <w:pPr>
        <w:spacing w:line="600" w:lineRule="auto"/>
        <w:ind w:firstLine="720"/>
        <w:contextualSpacing/>
        <w:jc w:val="both"/>
        <w:rPr>
          <w:rFonts w:eastAsia="Times New Roman"/>
          <w:szCs w:val="24"/>
        </w:rPr>
      </w:pPr>
      <w:r>
        <w:rPr>
          <w:rFonts w:eastAsia="Times New Roman"/>
          <w:szCs w:val="24"/>
        </w:rPr>
        <w:t>Εδώ θα είμαστε και το καλοκαίρι. Δεν θα φύγουμε.</w:t>
      </w:r>
    </w:p>
    <w:p w14:paraId="0EE0FD4E" w14:textId="77777777" w:rsidR="000548F6" w:rsidRDefault="005C1E3B">
      <w:pPr>
        <w:spacing w:line="600" w:lineRule="auto"/>
        <w:ind w:firstLine="720"/>
        <w:jc w:val="both"/>
        <w:rPr>
          <w:rFonts w:eastAsia="Times New Roman"/>
          <w:szCs w:val="24"/>
        </w:rPr>
      </w:pPr>
      <w:r>
        <w:rPr>
          <w:rFonts w:eastAsia="Times New Roman"/>
          <w:szCs w:val="24"/>
        </w:rPr>
        <w:t>Πάντως, να ξέρετε ότι η Κυβέρνηση δίνει ιδ</w:t>
      </w:r>
      <w:r>
        <w:rPr>
          <w:rFonts w:eastAsia="Times New Roman"/>
          <w:szCs w:val="24"/>
        </w:rPr>
        <w:t>ιαίτερη προτεραιότητα στην αντιμετώπιση των προβλημάτων των σπουδαστών και των σπουδαστριών στα ΙΕΚ, διότι υπάρχει και ένα κοινωνικό στοιχείο. Εκεί σπουδάζουν παιδιά που είναι από λαϊκές οικογένειες, που θέλουν να διαμορφώσουν κάποιους όρους για να ενταχθο</w:t>
      </w:r>
      <w:r>
        <w:rPr>
          <w:rFonts w:eastAsia="Times New Roman"/>
          <w:szCs w:val="24"/>
        </w:rPr>
        <w:t xml:space="preserve">ύν στην οικονομία και την κοινωνία, παιδιά –ιδίως κορίτσια, το τονίζω αυτό το πράγμα- που </w:t>
      </w:r>
      <w:r>
        <w:rPr>
          <w:rFonts w:eastAsia="Times New Roman"/>
          <w:szCs w:val="24"/>
        </w:rPr>
        <w:lastRenderedPageBreak/>
        <w:t>υπό άλλες συνθήκες, επί κυβερνήσεως Σαμαρά, είχαν πεταχθεί στο περιθώριο και στα δίχτυα της κοινωνικής και εκπαιδευτικής διαρροής.</w:t>
      </w:r>
    </w:p>
    <w:p w14:paraId="0EE0FD4F" w14:textId="77777777" w:rsidR="000548F6" w:rsidRDefault="005C1E3B">
      <w:pPr>
        <w:spacing w:line="600" w:lineRule="auto"/>
        <w:ind w:firstLine="720"/>
        <w:jc w:val="both"/>
        <w:rPr>
          <w:rFonts w:eastAsia="Times New Roman"/>
          <w:szCs w:val="24"/>
        </w:rPr>
      </w:pPr>
      <w:r>
        <w:rPr>
          <w:rFonts w:eastAsia="Times New Roman"/>
          <w:b/>
          <w:szCs w:val="24"/>
        </w:rPr>
        <w:t>ΓΕΩΡΓΙΟΣ ΛΑΜΠΡΟΥΛΗΣ (Ζ΄ Αντιπρόεδρο</w:t>
      </w:r>
      <w:r>
        <w:rPr>
          <w:rFonts w:eastAsia="Times New Roman"/>
          <w:b/>
          <w:szCs w:val="24"/>
        </w:rPr>
        <w:t xml:space="preserve">ς της Βουλής): </w:t>
      </w:r>
      <w:r>
        <w:rPr>
          <w:rFonts w:eastAsia="Times New Roman"/>
          <w:szCs w:val="24"/>
        </w:rPr>
        <w:t>Και δεν είναι μόνο νέοι, αλλά και μεγαλύτερης ηλικίας που έχουν οικογένειες κ.λπ.</w:t>
      </w:r>
      <w:r>
        <w:rPr>
          <w:rFonts w:eastAsia="Times New Roman"/>
          <w:szCs w:val="24"/>
        </w:rPr>
        <w:t>.</w:t>
      </w:r>
    </w:p>
    <w:p w14:paraId="0EE0FD50" w14:textId="77777777" w:rsidR="000548F6" w:rsidRDefault="005C1E3B">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Βεβαίως, είναι και μεγαλύτερης ηλικίας, πόσω μάλλον </w:t>
      </w:r>
      <w:r>
        <w:rPr>
          <w:rFonts w:eastAsia="Times New Roman"/>
          <w:szCs w:val="24"/>
        </w:rPr>
        <w:t xml:space="preserve">οι </w:t>
      </w:r>
      <w:r>
        <w:rPr>
          <w:rFonts w:eastAsia="Times New Roman"/>
          <w:szCs w:val="24"/>
        </w:rPr>
        <w:t>νέοι όμως.</w:t>
      </w:r>
    </w:p>
    <w:p w14:paraId="0EE0FD51"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0FD52" w14:textId="77777777" w:rsidR="000548F6" w:rsidRDefault="005C1E3B">
      <w:pPr>
        <w:spacing w:line="600" w:lineRule="auto"/>
        <w:ind w:firstLine="720"/>
        <w:jc w:val="both"/>
        <w:rPr>
          <w:rFonts w:eastAsia="Times New Roman"/>
          <w:szCs w:val="24"/>
        </w:rPr>
      </w:pPr>
      <w:r>
        <w:rPr>
          <w:rFonts w:eastAsia="Times New Roman"/>
          <w:b/>
          <w:szCs w:val="24"/>
        </w:rPr>
        <w:t>ΠΡΟΕΔΡΕΥΩΝ (Δημήτρι</w:t>
      </w:r>
      <w:r>
        <w:rPr>
          <w:rFonts w:eastAsia="Times New Roman"/>
          <w:b/>
          <w:szCs w:val="24"/>
        </w:rPr>
        <w:t xml:space="preserve">ος Κρεμαστινός): </w:t>
      </w:r>
      <w:r>
        <w:rPr>
          <w:rFonts w:eastAsia="Times New Roman"/>
          <w:szCs w:val="24"/>
        </w:rPr>
        <w:t>Ευχαριστώ.</w:t>
      </w:r>
    </w:p>
    <w:p w14:paraId="0EE0FD53" w14:textId="77777777" w:rsidR="000548F6" w:rsidRDefault="005C1E3B">
      <w:pPr>
        <w:spacing w:line="600" w:lineRule="auto"/>
        <w:ind w:firstLine="720"/>
        <w:jc w:val="both"/>
        <w:rPr>
          <w:rFonts w:eastAsia="Times New Roman"/>
          <w:szCs w:val="24"/>
        </w:rPr>
      </w:pPr>
      <w:r>
        <w:rPr>
          <w:rFonts w:eastAsia="Times New Roman"/>
          <w:szCs w:val="24"/>
        </w:rPr>
        <w:t>Κύριοι συνάδελφοι, επειδή έχει παρέλθει ο χρόνος των επίκαιρων ερωτήσεων, παράκληση του Προεδρείου είναι να τηρηθούν αυστηρά οι χρόνοι, γιατί υπάρχει νομοθετικό έργο</w:t>
      </w:r>
      <w:r>
        <w:rPr>
          <w:rFonts w:eastAsia="Times New Roman"/>
          <w:szCs w:val="24"/>
        </w:rPr>
        <w:t>,</w:t>
      </w:r>
      <w:r>
        <w:rPr>
          <w:rFonts w:eastAsia="Times New Roman"/>
          <w:szCs w:val="24"/>
        </w:rPr>
        <w:t xml:space="preserve"> που πιθανόν να επεκταθεί πάρα πολύ. Κατά συνέπεια παρακαλώ να</w:t>
      </w:r>
      <w:r>
        <w:rPr>
          <w:rFonts w:eastAsia="Times New Roman"/>
          <w:szCs w:val="24"/>
        </w:rPr>
        <w:t xml:space="preserve"> τηρήσουμε τους χρόνους.</w:t>
      </w:r>
    </w:p>
    <w:p w14:paraId="0EE0FD54" w14:textId="77777777" w:rsidR="000548F6" w:rsidRDefault="005C1E3B">
      <w:pPr>
        <w:spacing w:line="600" w:lineRule="auto"/>
        <w:ind w:firstLine="720"/>
        <w:jc w:val="both"/>
        <w:rPr>
          <w:rFonts w:eastAsia="Times New Roman"/>
          <w:szCs w:val="24"/>
        </w:rPr>
      </w:pPr>
      <w:r>
        <w:rPr>
          <w:rFonts w:eastAsia="Times New Roman"/>
          <w:szCs w:val="24"/>
        </w:rPr>
        <w:lastRenderedPageBreak/>
        <w:t>Προχωρούμε στην όγδοη με αριθμό 861/13-5-2016 επίκαιρη ερώτηση δεύτερου κύκλου του Βουλευτή Β΄ Αθηνών της Δημοκρατικής Συμπαράταξης ΠΑΣΟΚ-ΔΗΜΑΡ κ. Ανδρέα Λοβέρδου προς τον Υπουργό Πολιτισμού και Αθλητισμού, σχετικά με την κατάσταση</w:t>
      </w:r>
      <w:r>
        <w:rPr>
          <w:rFonts w:eastAsia="Times New Roman"/>
          <w:szCs w:val="24"/>
        </w:rPr>
        <w:t xml:space="preserve"> στον Οργανισμό Μεγάρου Μουσικής.</w:t>
      </w:r>
    </w:p>
    <w:p w14:paraId="0EE0FD55" w14:textId="77777777" w:rsidR="000548F6" w:rsidRDefault="005C1E3B">
      <w:pPr>
        <w:spacing w:line="600" w:lineRule="auto"/>
        <w:ind w:firstLine="720"/>
        <w:jc w:val="both"/>
        <w:rPr>
          <w:rFonts w:eastAsia="Times New Roman"/>
          <w:szCs w:val="24"/>
        </w:rPr>
      </w:pPr>
      <w:r>
        <w:rPr>
          <w:rFonts w:eastAsia="Times New Roman"/>
          <w:szCs w:val="24"/>
        </w:rPr>
        <w:t>Ορίστε, κύριε Λοβέρδο, έχετε τον λόγο.</w:t>
      </w:r>
    </w:p>
    <w:p w14:paraId="0EE0FD56"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Ευχαριστώ πολύ.</w:t>
      </w:r>
    </w:p>
    <w:p w14:paraId="0EE0FD57" w14:textId="77777777" w:rsidR="000548F6" w:rsidRDefault="005C1E3B">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τον περασμένο Φεβρουάριο εισηγηθήκατε –και αυτό είναι προς τιμή σας και σας πιστώνεται πολύ θετικά- έναν νόμο σωτηρίας του Μεγάρου Αθη</w:t>
      </w:r>
      <w:r>
        <w:rPr>
          <w:rFonts w:eastAsia="Times New Roman"/>
          <w:szCs w:val="24"/>
        </w:rPr>
        <w:t>νών. Πριν από εσάς ήταν ο κ. Τασούλας</w:t>
      </w:r>
      <w:r>
        <w:rPr>
          <w:rFonts w:eastAsia="Times New Roman"/>
          <w:szCs w:val="24"/>
        </w:rPr>
        <w:t>,</w:t>
      </w:r>
      <w:r>
        <w:rPr>
          <w:rFonts w:eastAsia="Times New Roman"/>
          <w:szCs w:val="24"/>
        </w:rPr>
        <w:t xml:space="preserve"> που είχε φθάσει στο τέλος, αλλά έπεσε η </w:t>
      </w:r>
      <w:r>
        <w:rPr>
          <w:rFonts w:eastAsia="Times New Roman"/>
          <w:szCs w:val="24"/>
        </w:rPr>
        <w:t>κ</w:t>
      </w:r>
      <w:r>
        <w:rPr>
          <w:rFonts w:eastAsia="Times New Roman"/>
          <w:szCs w:val="24"/>
        </w:rPr>
        <w:t>υβέρνηση και ο κ. Ξυδάκης επί δικής σας Κυβερνήσεως που ανασχηματίστηκε. Τελικά, ο κλήρος ήρθε σε σας να σηκώσετε στις πλάτες σας κάτι πάρα πολύ βαρύ.</w:t>
      </w:r>
    </w:p>
    <w:p w14:paraId="0EE0FD58" w14:textId="77777777" w:rsidR="000548F6" w:rsidRDefault="005C1E3B">
      <w:pPr>
        <w:spacing w:line="600" w:lineRule="auto"/>
        <w:ind w:firstLine="720"/>
        <w:jc w:val="both"/>
        <w:rPr>
          <w:rFonts w:eastAsia="Times New Roman"/>
          <w:szCs w:val="24"/>
        </w:rPr>
      </w:pPr>
      <w:r>
        <w:rPr>
          <w:rFonts w:eastAsia="Times New Roman"/>
          <w:szCs w:val="24"/>
        </w:rPr>
        <w:t>Εμείς σας στηρίξαμε, γιατ</w:t>
      </w:r>
      <w:r>
        <w:rPr>
          <w:rFonts w:eastAsia="Times New Roman"/>
          <w:szCs w:val="24"/>
        </w:rPr>
        <w:t xml:space="preserve">ί κάνατε σωστά. Υπογραμμίζω και θυμίζω ότι ο κυβερνητικός σας εταίρος καταψήφισε τη νομοθετική σας πρωτοβουλία. </w:t>
      </w:r>
    </w:p>
    <w:p w14:paraId="0EE0FD59" w14:textId="77777777" w:rsidR="000548F6" w:rsidRDefault="005C1E3B">
      <w:pPr>
        <w:spacing w:line="600" w:lineRule="auto"/>
        <w:ind w:firstLine="720"/>
        <w:jc w:val="both"/>
        <w:rPr>
          <w:rFonts w:eastAsia="Times New Roman"/>
          <w:szCs w:val="24"/>
        </w:rPr>
      </w:pPr>
      <w:r>
        <w:rPr>
          <w:rFonts w:eastAsia="Times New Roman"/>
          <w:szCs w:val="24"/>
        </w:rPr>
        <w:lastRenderedPageBreak/>
        <w:t>Όμως, κύριε Μπαλτά</w:t>
      </w:r>
      <w:r>
        <w:rPr>
          <w:rFonts w:eastAsia="Times New Roman"/>
          <w:szCs w:val="24"/>
        </w:rPr>
        <w:t>,</w:t>
      </w:r>
      <w:r>
        <w:rPr>
          <w:rFonts w:eastAsia="Times New Roman"/>
          <w:szCs w:val="24"/>
        </w:rPr>
        <w:t xml:space="preserve"> επειδή σας ψηφίσαμε –και είμαστε βέβαιοι ότι κάναμε ορθά- αισθανόμαστε και μία πάρα πολύ μεγάλη ευθύνη για την πορεία εφαρμ</w:t>
      </w:r>
      <w:r>
        <w:rPr>
          <w:rFonts w:eastAsia="Times New Roman"/>
          <w:szCs w:val="24"/>
        </w:rPr>
        <w:t>ογής του νόμου που ψηφίσαμε τον Φεβρουάριο. Ψηφίσαμε μαζί σας, γιατί η πρωτοβουλία σας ήταν θαρραλέα. Ψηφίσαμε μαζί σας, για να σωθεί το Μέγαρο και για να μπορεί να παρέχει πολιτισμό στα νέα παιδιά και στους πολίτες της Ελλάδας</w:t>
      </w:r>
      <w:r>
        <w:rPr>
          <w:rFonts w:eastAsia="Times New Roman"/>
          <w:szCs w:val="24"/>
        </w:rPr>
        <w:t xml:space="preserve"> </w:t>
      </w:r>
      <w:r>
        <w:rPr>
          <w:rFonts w:eastAsia="Times New Roman"/>
          <w:szCs w:val="24"/>
        </w:rPr>
        <w:t>–όπως και το κάνει- να ανεβά</w:t>
      </w:r>
      <w:r>
        <w:rPr>
          <w:rFonts w:eastAsia="Times New Roman"/>
          <w:szCs w:val="24"/>
        </w:rPr>
        <w:t>ζει το ψυχολογικό μας επίπεδο σ’ αυτή την περίοδο της κρίσης</w:t>
      </w:r>
      <w:r>
        <w:rPr>
          <w:rFonts w:eastAsia="Times New Roman"/>
          <w:szCs w:val="24"/>
        </w:rPr>
        <w:t>,</w:t>
      </w:r>
      <w:r>
        <w:rPr>
          <w:rFonts w:eastAsia="Times New Roman"/>
          <w:szCs w:val="24"/>
        </w:rPr>
        <w:t xml:space="preserve"> που τόσο έχουμε ανάγκη, να μπορούν να πληρώνονται οι εργαζόμενοι και να μην καταντήσει στο κέντρο της Αθήνας από μία στιγμή δόξας, ένα κουφάρι.</w:t>
      </w:r>
    </w:p>
    <w:p w14:paraId="0EE0FD5A" w14:textId="77777777" w:rsidR="000548F6" w:rsidRDefault="005C1E3B">
      <w:pPr>
        <w:spacing w:line="600" w:lineRule="auto"/>
        <w:ind w:firstLine="720"/>
        <w:jc w:val="both"/>
        <w:rPr>
          <w:rFonts w:eastAsia="Times New Roman"/>
          <w:szCs w:val="24"/>
        </w:rPr>
      </w:pPr>
      <w:r>
        <w:rPr>
          <w:rFonts w:eastAsia="Times New Roman"/>
          <w:szCs w:val="24"/>
        </w:rPr>
        <w:t xml:space="preserve">Ενώ επαινέσατε τον τότε </w:t>
      </w:r>
      <w:r>
        <w:rPr>
          <w:rFonts w:eastAsia="Times New Roman"/>
          <w:szCs w:val="24"/>
        </w:rPr>
        <w:t>π</w:t>
      </w:r>
      <w:r>
        <w:rPr>
          <w:rFonts w:eastAsia="Times New Roman"/>
          <w:szCs w:val="24"/>
        </w:rPr>
        <w:t xml:space="preserve">ρόεδρο και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ύ</w:t>
      </w:r>
      <w:r>
        <w:rPr>
          <w:rFonts w:eastAsia="Times New Roman"/>
          <w:szCs w:val="24"/>
        </w:rPr>
        <w:t>μβουλο κ. Μάνο –και το κάνατε εδώ, αν θυμάμαι καλά- στη συνέχεια και πριν αρχίσει να εφαρμόζεται το σχέδιο νόμου που ψηφίσαμε, τον αλλάξατε. Στη θέση του βάλατε τον κ. Θεοχαράκη, ένα πρόσωπο που είχε κάποια θέματα κατά την κρίση της Κυβέρνησης σε ό,τι αφορ</w:t>
      </w:r>
      <w:r>
        <w:rPr>
          <w:rFonts w:eastAsia="Times New Roman"/>
          <w:szCs w:val="24"/>
        </w:rPr>
        <w:t>ά τη διοικητική του επάρκεια. Τον βάλατε όμως –κακώς, κατά τη γνώμη μας, κάνατε αυτή την αλλαγή- και εμείς οφείλουμε και να τον στηρίζουμε και να ευχόμαστε να πετύχει.</w:t>
      </w:r>
    </w:p>
    <w:p w14:paraId="0EE0FD5B" w14:textId="77777777" w:rsidR="000548F6" w:rsidRDefault="005C1E3B">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0EE0FD5C" w14:textId="77777777" w:rsidR="000548F6" w:rsidRDefault="005C1E3B">
      <w:pPr>
        <w:spacing w:line="600" w:lineRule="auto"/>
        <w:ind w:firstLine="720"/>
        <w:jc w:val="both"/>
        <w:rPr>
          <w:rFonts w:eastAsia="Times New Roman"/>
          <w:szCs w:val="24"/>
        </w:rPr>
      </w:pPr>
      <w:r>
        <w:rPr>
          <w:rFonts w:eastAsia="Times New Roman"/>
          <w:szCs w:val="24"/>
        </w:rPr>
        <w:t>Εάν τα πράγματα –και κλείνω αμέσως, κύριε Πρόεδρε- δεν πάνε καλά σε ό,τι αφορά την εφαρμογή του νόμου, τότε μετά από λίγο καιρό θα αρχίσει να δημιουργείται μία νέα μαύρη τρύπα</w:t>
      </w:r>
      <w:r>
        <w:rPr>
          <w:rFonts w:eastAsia="Times New Roman"/>
          <w:szCs w:val="24"/>
        </w:rPr>
        <w:t>,</w:t>
      </w:r>
      <w:r>
        <w:rPr>
          <w:rFonts w:eastAsia="Times New Roman"/>
          <w:szCs w:val="24"/>
        </w:rPr>
        <w:t xml:space="preserve"> που δεν θα μπορεί να την αντιμετωπίσει το ελληνικό Κοινοβούλιο και θα έχουμε </w:t>
      </w:r>
      <w:r>
        <w:rPr>
          <w:rFonts w:eastAsia="Times New Roman"/>
          <w:szCs w:val="24"/>
        </w:rPr>
        <w:t>«</w:t>
      </w:r>
      <w:r>
        <w:rPr>
          <w:rFonts w:eastAsia="Times New Roman"/>
          <w:szCs w:val="24"/>
        </w:rPr>
        <w:t>κ</w:t>
      </w:r>
      <w:r>
        <w:rPr>
          <w:rFonts w:eastAsia="Times New Roman"/>
          <w:szCs w:val="24"/>
        </w:rPr>
        <w:t>ατάρρευση</w:t>
      </w:r>
      <w:r>
        <w:rPr>
          <w:rFonts w:eastAsia="Times New Roman"/>
          <w:szCs w:val="24"/>
        </w:rPr>
        <w:t>»</w:t>
      </w:r>
      <w:r>
        <w:rPr>
          <w:rFonts w:eastAsia="Times New Roman"/>
          <w:szCs w:val="24"/>
        </w:rPr>
        <w:t xml:space="preserve"> του Μεγάρου. Ήδη υπάρχουν ανησυχητικές ενδείξεις, για τις οποίες θα σας μιλήσω στη δευτερολογία μου. </w:t>
      </w:r>
    </w:p>
    <w:p w14:paraId="0EE0FD5D" w14:textId="77777777" w:rsidR="000548F6" w:rsidRDefault="005C1E3B">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μπείτε λίγο στον κόπο και στα ρούχα του κ. Θεοχαράκη. Ο μη δυνάμενος να διοικήσει, άρα μη έχων χρήματα, άρα μην πληρώνων, έχει κ</w:t>
      </w:r>
      <w:r>
        <w:rPr>
          <w:rFonts w:eastAsia="Times New Roman"/>
          <w:szCs w:val="24"/>
        </w:rPr>
        <w:t xml:space="preserve">αι ποινικές ευθύνες. Δεν είναι σωστό να τον δούμε κρατούμενο κάποια στιγμή. </w:t>
      </w:r>
    </w:p>
    <w:p w14:paraId="0EE0FD5E" w14:textId="77777777" w:rsidR="000548F6" w:rsidRDefault="005C1E3B">
      <w:pPr>
        <w:spacing w:line="600" w:lineRule="auto"/>
        <w:ind w:firstLine="720"/>
        <w:jc w:val="both"/>
        <w:rPr>
          <w:rFonts w:eastAsia="Times New Roman"/>
          <w:szCs w:val="24"/>
        </w:rPr>
      </w:pPr>
      <w:r>
        <w:rPr>
          <w:rFonts w:eastAsia="Times New Roman"/>
          <w:szCs w:val="24"/>
        </w:rPr>
        <w:t>Το ίδιο απειλείται και ο κ. Μάνος, κύριε Πρόεδρε, ο οποίος απέφευγε με πράξεις της τελευταίας στιγμής της ελληνικής Βουλής που του έδιναν τη δυνατότητα να μην μπλέκει με τον νόμο.</w:t>
      </w:r>
    </w:p>
    <w:p w14:paraId="0EE0FD5F"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Έχουμε ευθύνη ως ψηφίσαντες. Γι’ αυτό, </w:t>
      </w:r>
      <w:r>
        <w:rPr>
          <w:rFonts w:eastAsia="Times New Roman"/>
          <w:szCs w:val="28"/>
        </w:rPr>
        <w:t xml:space="preserve">κύριε Υπουργέ, </w:t>
      </w:r>
      <w:r>
        <w:rPr>
          <w:rFonts w:eastAsia="Times New Roman"/>
          <w:szCs w:val="24"/>
        </w:rPr>
        <w:t>πρέπει να κατανοήσετε εκ μέρους μας την ιδιαίτερη προσοχή που θα δείξουμε στην εφαρμογή του νόμου. Περιμένω, πραγματικά, με ειλικρινή αγωνία αυτά που θα πείτε.</w:t>
      </w:r>
    </w:p>
    <w:p w14:paraId="0EE0FD60"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w:t>
      </w:r>
    </w:p>
    <w:p w14:paraId="0EE0FD61" w14:textId="77777777" w:rsidR="000548F6" w:rsidRDefault="005C1E3B">
      <w:pPr>
        <w:spacing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Ευχαριστώ, κύριε Πρόεδρε.</w:t>
      </w:r>
    </w:p>
    <w:p w14:paraId="0EE0FD62" w14:textId="77777777" w:rsidR="000548F6" w:rsidRDefault="005C1E3B">
      <w:pPr>
        <w:spacing w:line="600" w:lineRule="auto"/>
        <w:ind w:firstLine="720"/>
        <w:jc w:val="both"/>
        <w:rPr>
          <w:rFonts w:eastAsia="Times New Roman"/>
          <w:szCs w:val="24"/>
        </w:rPr>
      </w:pPr>
      <w:r>
        <w:rPr>
          <w:rFonts w:eastAsia="Times New Roman"/>
          <w:szCs w:val="24"/>
        </w:rPr>
        <w:t>Ευχαριστώ, κύριε Λοβέρδο. Είχα από την αρχή μία δυσκολία να καταλάβω το περιεχόμενο της ερώτησης, εάν η ερώτηση αφορά κάτι συγκεκριμέν</w:t>
      </w:r>
      <w:r>
        <w:rPr>
          <w:rFonts w:eastAsia="Times New Roman"/>
          <w:szCs w:val="24"/>
        </w:rPr>
        <w:t>ο ή προκρίνει μία γενικότερη συζήτηση επί του μέλλοντος του Μεγάρου.</w:t>
      </w:r>
    </w:p>
    <w:p w14:paraId="0EE0FD6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Όπως ξέρετε, το Μέγαρο έχει παλαιότερη ιστορία από τόσο. Είναι ένα ίδρυμα πολύ φιλόδοξο στο ξεκίνημά του, το οποίο απορρόφησε το ενδιαφέρον της πολιτείας -αν επιτρέπετε και πολλών κυβερνή</w:t>
      </w:r>
      <w:r>
        <w:rPr>
          <w:rFonts w:eastAsia="Times New Roman" w:cs="Times New Roman"/>
          <w:szCs w:val="24"/>
        </w:rPr>
        <w:t xml:space="preserve">σεων, σχεδόν κατ’ αποκλειστικότητα- σε ό,τι αφορά τον πολιτισμό, συσσώρευσε χρέη, έφτασε στα όρια </w:t>
      </w:r>
      <w:r>
        <w:rPr>
          <w:rFonts w:eastAsia="Times New Roman" w:cs="Times New Roman"/>
          <w:szCs w:val="24"/>
        </w:rPr>
        <w:lastRenderedPageBreak/>
        <w:t>της οικονομικής καταστροφής. Η Βουλή ψήφισε τα χρέη που είχε αναλάβει το Μέγαρο, τα αναλαμβάνει το κράτος διά του προϋπολογισμού. Και βρήκαμε την κατάσταση πε</w:t>
      </w:r>
      <w:r>
        <w:rPr>
          <w:rFonts w:eastAsia="Times New Roman" w:cs="Times New Roman"/>
          <w:szCs w:val="24"/>
        </w:rPr>
        <w:t>ρίπου σε αυτό το σημείο με έναν νόμο του κ. Τασούλα</w:t>
      </w:r>
      <w:r>
        <w:rPr>
          <w:rFonts w:eastAsia="Times New Roman" w:cs="Times New Roman"/>
          <w:szCs w:val="24"/>
        </w:rPr>
        <w:t>,</w:t>
      </w:r>
      <w:r>
        <w:rPr>
          <w:rFonts w:eastAsia="Times New Roman" w:cs="Times New Roman"/>
          <w:szCs w:val="24"/>
        </w:rPr>
        <w:t xml:space="preserve"> που τον είχε περάσει από τη Βουλή. Και</w:t>
      </w:r>
      <w:r>
        <w:rPr>
          <w:rFonts w:eastAsia="Times New Roman" w:cs="Times New Roman"/>
          <w:szCs w:val="24"/>
        </w:rPr>
        <w:t>,</w:t>
      </w:r>
      <w:r>
        <w:rPr>
          <w:rFonts w:eastAsia="Times New Roman" w:cs="Times New Roman"/>
          <w:szCs w:val="24"/>
        </w:rPr>
        <w:t xml:space="preserve"> όπως είπατε</w:t>
      </w:r>
      <w:r>
        <w:rPr>
          <w:rFonts w:eastAsia="Times New Roman" w:cs="Times New Roman"/>
          <w:szCs w:val="24"/>
        </w:rPr>
        <w:t>,</w:t>
      </w:r>
      <w:r>
        <w:rPr>
          <w:rFonts w:eastAsia="Times New Roman" w:cs="Times New Roman"/>
          <w:szCs w:val="24"/>
        </w:rPr>
        <w:t xml:space="preserve"> κάναμε εμείς έναν νόμο, ο οποίος πέρασε από τη Βουλή και ο οποίος βελτίωνε -κατά τη γνώμη μας, τουλάχιστον- την προηγούμενη κατάσταση, την προηγούμενη</w:t>
      </w:r>
      <w:r>
        <w:rPr>
          <w:rFonts w:eastAsia="Times New Roman" w:cs="Times New Roman"/>
          <w:szCs w:val="24"/>
        </w:rPr>
        <w:t xml:space="preserve"> νομοθέτηση κ.λπ</w:t>
      </w:r>
      <w:r>
        <w:rPr>
          <w:rFonts w:eastAsia="Times New Roman" w:cs="Times New Roman"/>
          <w:szCs w:val="24"/>
        </w:rPr>
        <w:t>.</w:t>
      </w:r>
      <w:r>
        <w:rPr>
          <w:rFonts w:eastAsia="Times New Roman" w:cs="Times New Roman"/>
          <w:szCs w:val="24"/>
        </w:rPr>
        <w:t>. Στο</w:t>
      </w:r>
      <w:r>
        <w:rPr>
          <w:rFonts w:eastAsia="Times New Roman" w:cs="Times New Roman"/>
          <w:szCs w:val="24"/>
        </w:rPr>
        <w:t>ν</w:t>
      </w:r>
      <w:r>
        <w:rPr>
          <w:rFonts w:eastAsia="Times New Roman" w:cs="Times New Roman"/>
          <w:szCs w:val="24"/>
        </w:rPr>
        <w:t xml:space="preserve"> νόμο αυτό συμβάλατε στο να ψηφιστεί. Σας ευχαριστούμε γι</w:t>
      </w:r>
      <w:r>
        <w:rPr>
          <w:rFonts w:eastAsia="Times New Roman" w:cs="Times New Roman"/>
          <w:szCs w:val="24"/>
        </w:rPr>
        <w:t>’</w:t>
      </w:r>
      <w:r>
        <w:rPr>
          <w:rFonts w:eastAsia="Times New Roman" w:cs="Times New Roman"/>
          <w:szCs w:val="24"/>
        </w:rPr>
        <w:t xml:space="preserve"> αυτό. Η ψήφος </w:t>
      </w:r>
      <w:r>
        <w:rPr>
          <w:rFonts w:eastAsia="Times New Roman" w:cs="Times New Roman"/>
          <w:szCs w:val="24"/>
        </w:rPr>
        <w:t>σας,</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δείχνει ότι ενδιαφέρεστε για το Μέγαρο και για τον πολιτισμό γενικότερα. Και έως εκεί ουδείς ψόγος. </w:t>
      </w:r>
    </w:p>
    <w:p w14:paraId="0EE0FD6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Από εκεί και πέρα, διορίσαμε ένα διοικητικό σ</w:t>
      </w:r>
      <w:r>
        <w:rPr>
          <w:rFonts w:eastAsia="Times New Roman" w:cs="Times New Roman"/>
          <w:szCs w:val="24"/>
        </w:rPr>
        <w:t>υμβούλιο</w:t>
      </w:r>
      <w:r>
        <w:rPr>
          <w:rFonts w:eastAsia="Times New Roman" w:cs="Times New Roman"/>
          <w:szCs w:val="24"/>
        </w:rPr>
        <w:t>,</w:t>
      </w:r>
      <w:r>
        <w:rPr>
          <w:rFonts w:eastAsia="Times New Roman" w:cs="Times New Roman"/>
          <w:szCs w:val="24"/>
        </w:rPr>
        <w:t xml:space="preserve"> όπως ο νόμος μας το έλεγε. Αυτό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συνέρχεται κανονικά και προσπαθεί να αντιμετωπίσει όλα τα προβλήματα που έχει το Μέγαρο αυτή τη στιγμή –και είναι πολλά όντως- και σε αυτή τη λογική προχωράει χωρίς αυτή τη στιγμή να έχει πα</w:t>
      </w:r>
      <w:r>
        <w:rPr>
          <w:rFonts w:eastAsia="Times New Roman" w:cs="Times New Roman"/>
          <w:szCs w:val="24"/>
        </w:rPr>
        <w:t>ρουσιάσει κανενός είδους έλλειμμα, όσον αφορά τη λειτουργία του, τα χρονοδιαγράμματά του, τους προγραμματισμούς του κ.λπ</w:t>
      </w:r>
      <w:r>
        <w:rPr>
          <w:rFonts w:eastAsia="Times New Roman" w:cs="Times New Roman"/>
          <w:szCs w:val="24"/>
        </w:rPr>
        <w:t>.</w:t>
      </w:r>
      <w:r>
        <w:rPr>
          <w:rFonts w:eastAsia="Times New Roman" w:cs="Times New Roman"/>
          <w:szCs w:val="24"/>
        </w:rPr>
        <w:t>.</w:t>
      </w:r>
    </w:p>
    <w:p w14:paraId="0EE0FD6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Να διευκρινίσω ότι η θέση ενός Υπουργού Πολιτισμού οποιασδήποτε κυβέρνησης δεν είναι να παρεμβαίνει στην καθαυτού λειτουργία, τα καλλιτεχνικά προγράμματα, τη διοικητική λειτουργία ενός εποπτευόμενου οργανισμού, αλλά να παρεμβαίνει για να βοηθήσει, όταν παρ</w:t>
      </w:r>
      <w:r>
        <w:rPr>
          <w:rFonts w:eastAsia="Times New Roman" w:cs="Times New Roman"/>
          <w:szCs w:val="24"/>
        </w:rPr>
        <w:t xml:space="preserve">ουσιάζονται τέτοια προβλήματα. Μέχρι στιγμής τέτοια προβλήματα δεν έχουν παρουσιαστεί. </w:t>
      </w:r>
    </w:p>
    <w:p w14:paraId="0EE0FD6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κ. Θεοχαράκης –μιας και αναφερθήκατε σε αυτόν, δεν ξέρω τι νόημα είχε η φράση «είχε κάποια προβλήματα»- είναι ένα εξαιρετικός πανεπιστημιακός με ευρύτατη καλλιέργεια.</w:t>
      </w:r>
      <w:r>
        <w:rPr>
          <w:rFonts w:eastAsia="Times New Roman" w:cs="Times New Roman"/>
          <w:szCs w:val="24"/>
        </w:rPr>
        <w:t xml:space="preserve"> Έχει βοηθήσει την Κυβέρνηση –και τη χώρα, θα έλεγα- όχι μόνο επί κυβερνήσεως ΣΥΡΙΖΑ, αλλά και προηγουμένως με το έργο του και την προσφορά του. Είναι απολύτως επαρκής, εάν όχι υπερεπαρκής για να δρομολογήσει το Μέγαρο στη νέα κατεύθυνση. </w:t>
      </w:r>
    </w:p>
    <w:p w14:paraId="0EE0FD6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Απ’ ό,τι γνωρίζω</w:t>
      </w:r>
      <w:r>
        <w:rPr>
          <w:rFonts w:eastAsia="Times New Roman" w:cs="Times New Roman"/>
          <w:szCs w:val="24"/>
        </w:rPr>
        <w:t>, γιατί συζητάμε κανονικά, χωρίς κανενός είδους προσπάθεια παρέμβασης εκ μέρους του Υπουργού, στη λειτουργία του Μεγάρου</w:t>
      </w:r>
      <w:r>
        <w:rPr>
          <w:rFonts w:eastAsia="Times New Roman" w:cs="Times New Roman"/>
          <w:szCs w:val="24"/>
        </w:rPr>
        <w:t>,</w:t>
      </w:r>
      <w:r>
        <w:rPr>
          <w:rFonts w:eastAsia="Times New Roman" w:cs="Times New Roman"/>
          <w:szCs w:val="24"/>
        </w:rPr>
        <w:t xml:space="preserve"> όπως έλεγα. Προγραμματίζει το καλλιτεχνικό του πρόγραμμα, προχωράει τις διοικητικού χαρακτήρα πράξεις, που οριστικοποιούν νόμιμα την κ</w:t>
      </w:r>
      <w:r>
        <w:rPr>
          <w:rFonts w:eastAsia="Times New Roman" w:cs="Times New Roman"/>
          <w:szCs w:val="24"/>
        </w:rPr>
        <w:t>αινούρ</w:t>
      </w:r>
      <w:r>
        <w:rPr>
          <w:rFonts w:eastAsia="Times New Roman" w:cs="Times New Roman"/>
          <w:szCs w:val="24"/>
        </w:rPr>
        <w:t>γ</w:t>
      </w:r>
      <w:r>
        <w:rPr>
          <w:rFonts w:eastAsia="Times New Roman" w:cs="Times New Roman"/>
          <w:szCs w:val="24"/>
        </w:rPr>
        <w:t xml:space="preserve">ια λειτουργία του Μεγάρου. </w:t>
      </w:r>
    </w:p>
    <w:p w14:paraId="0EE0FD6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η όλη αντίληψη που το διέπει είναι αντίληψη που διέπει φαντάζομαι όχι μόνο την Κυβέρνηση αλλά τουλάχιστον όλα τα δημοκρατικά κόμματα ότι ο πολιτισμός καθαυτός δεν είναι θέμα πολιτικής αντιπαράθεσης στη </w:t>
      </w:r>
      <w:r>
        <w:rPr>
          <w:rFonts w:eastAsia="Times New Roman" w:cs="Times New Roman"/>
          <w:szCs w:val="24"/>
        </w:rPr>
        <w:t xml:space="preserve">Βουλή ή μεταξύ των κομμάτων. </w:t>
      </w:r>
    </w:p>
    <w:p w14:paraId="0EE0FD6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Θέμα πολιτικής είναι η εξασφάλιση όρων για την απρόσκοπτη καλλιτεχνική δημιουργία σε όλα τα επίπεδα, η δυνατότητα να εκφράζονται όλες οι μορφές τέχνης και πολιτισμού, η δυνατότητα να διεξάγεται απρόσκοπτα ο διάλογος –που εκεί </w:t>
      </w:r>
      <w:r>
        <w:rPr>
          <w:rFonts w:eastAsia="Times New Roman" w:cs="Times New Roman"/>
          <w:szCs w:val="24"/>
        </w:rPr>
        <w:t>υπάρχει θέμα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διαφωνιών και απόψεων για το τάδε ή δείνα </w:t>
      </w:r>
      <w:r>
        <w:rPr>
          <w:rFonts w:eastAsia="Times New Roman" w:cs="Times New Roman"/>
          <w:szCs w:val="24"/>
        </w:rPr>
        <w:lastRenderedPageBreak/>
        <w:t>καλλιτεχνικό ρεύμα- για τις σχέσεις σύγχρονου πολιτισμού και αρχαίας κληρονομιάς, για να γίνεται ένας διάλογος</w:t>
      </w:r>
      <w:r>
        <w:rPr>
          <w:rFonts w:eastAsia="Times New Roman" w:cs="Times New Roman"/>
          <w:szCs w:val="24"/>
        </w:rPr>
        <w:t>,</w:t>
      </w:r>
      <w:r>
        <w:rPr>
          <w:rFonts w:eastAsia="Times New Roman" w:cs="Times New Roman"/>
          <w:szCs w:val="24"/>
        </w:rPr>
        <w:t xml:space="preserve"> που να βοηθάει επίσης τη σύγχρονη καλλιτεχνική δημιουργία κ.ο.κ</w:t>
      </w:r>
      <w:r>
        <w:rPr>
          <w:rFonts w:eastAsia="Times New Roman" w:cs="Times New Roman"/>
          <w:szCs w:val="24"/>
        </w:rPr>
        <w:t>.</w:t>
      </w:r>
      <w:r>
        <w:rPr>
          <w:rFonts w:eastAsia="Times New Roman" w:cs="Times New Roman"/>
          <w:szCs w:val="24"/>
        </w:rPr>
        <w:t xml:space="preserve">. </w:t>
      </w:r>
    </w:p>
    <w:p w14:paraId="0EE0FD6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Πιστεύω ότι </w:t>
      </w:r>
      <w:r>
        <w:rPr>
          <w:rFonts w:eastAsia="Times New Roman" w:cs="Times New Roman"/>
          <w:szCs w:val="24"/>
        </w:rPr>
        <w:t xml:space="preserve">εκεί δεν πρέπει να υπάρχουν κανενός είδους διαφωνίες πολιτικές. Και όταν σε ένα θέμα, που αφορά εποπτευόμενο οργανισμό, έρχεται στη Βουλή, η έμφαση θα πρέπει να είναι σε πραγματικά προβλήματα που μπορεί η πολιτεία με μια συζήτηση στη Βουλή να βοηθήσει. </w:t>
      </w:r>
    </w:p>
    <w:p w14:paraId="0EE0FD6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τοια προβλήματα δεν έχουν παρουσιαστεί, σας διαβεβαιώ. Και είστε ευπρόσδεκτος να το συζητήσουμε και σε άλλα επίπεδα και υπό άλλους όρους ότι το Μέγαρο προχωράει κανονικά. Οι εκδηλώσεις που έγιναν επί θητείας Θεοχαράκη, εάν επιτρέπεται η έκφραση, προσελκύου</w:t>
      </w:r>
      <w:r>
        <w:rPr>
          <w:rFonts w:eastAsia="Times New Roman" w:cs="Times New Roman"/>
          <w:szCs w:val="24"/>
        </w:rPr>
        <w:t>ν κόσμο, νέο κόσμο. Είχα πάει σε μια εκδήλωση</w:t>
      </w:r>
      <w:r>
        <w:rPr>
          <w:rFonts w:eastAsia="Times New Roman" w:cs="Times New Roman"/>
          <w:szCs w:val="24"/>
        </w:rPr>
        <w:t>,</w:t>
      </w:r>
      <w:r>
        <w:rPr>
          <w:rFonts w:eastAsia="Times New Roman" w:cs="Times New Roman"/>
          <w:szCs w:val="24"/>
        </w:rPr>
        <w:t xml:space="preserve"> που ήταν εντυπωσιακό το πόσο νέοι άνθρωποι ήταν εκεί και δεν είχαν χωρέσει στην αίθουσα. </w:t>
      </w:r>
    </w:p>
    <w:p w14:paraId="0EE0FD6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0EE0FD6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b/>
          <w:szCs w:val="24"/>
        </w:rPr>
        <w:t xml:space="preserve">: </w:t>
      </w:r>
      <w:r>
        <w:rPr>
          <w:rFonts w:eastAsia="Times New Roman" w:cs="Times New Roman"/>
          <w:szCs w:val="24"/>
        </w:rPr>
        <w:t>Κύριε Υπουργέ, έχετε και τη δευτερολογία σας.</w:t>
      </w:r>
    </w:p>
    <w:p w14:paraId="0EE0FD6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Όλες οι ενδείξεις είναι ότι το Μέγαρο, σε αντίθεση με απαισιόδοξες εικόνες, θα προχωρήσει πολύ κανονικά και δημιουργικά. </w:t>
      </w:r>
    </w:p>
    <w:p w14:paraId="0EE0FD6F" w14:textId="77777777" w:rsidR="000548F6" w:rsidRDefault="005C1E3B">
      <w:pPr>
        <w:spacing w:line="600" w:lineRule="auto"/>
        <w:ind w:firstLine="720"/>
        <w:jc w:val="both"/>
        <w:rPr>
          <w:rFonts w:eastAsia="Times New Roman" w:cs="Times New Roman"/>
        </w:rPr>
      </w:pPr>
      <w:r>
        <w:rPr>
          <w:rFonts w:eastAsia="Times New Roman" w:cs="Times New Roman"/>
          <w:b/>
          <w:szCs w:val="24"/>
        </w:rPr>
        <w:t>ΠΡΟΕΔΡΕΥΩΝ (Δημήτριος Κρεμαστ</w:t>
      </w:r>
      <w:r>
        <w:rPr>
          <w:rFonts w:eastAsia="Times New Roman" w:cs="Times New Roman"/>
          <w:b/>
          <w:szCs w:val="24"/>
        </w:rPr>
        <w:t>ινός):</w:t>
      </w:r>
      <w:r>
        <w:rPr>
          <w:rFonts w:eastAsia="Times New Roman" w:cs="Times New Roman"/>
          <w:szCs w:val="24"/>
        </w:rPr>
        <w:t xml:space="preserve"> Προτού σας δώσω τον λόγο</w:t>
      </w:r>
      <w:r>
        <w:rPr>
          <w:rFonts w:eastAsia="Times New Roman" w:cs="Times New Roman"/>
          <w:szCs w:val="24"/>
        </w:rPr>
        <w:t>,</w:t>
      </w:r>
      <w:r>
        <w:rPr>
          <w:rFonts w:eastAsia="Times New Roman" w:cs="Times New Roman"/>
          <w:szCs w:val="24"/>
        </w:rPr>
        <w:t xml:space="preserve"> κύριε Λοβέρδο,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w:t>
      </w:r>
      <w:r>
        <w:rPr>
          <w:rFonts w:eastAsia="Times New Roman" w:cs="Times New Roman"/>
        </w:rPr>
        <w:t xml:space="preserve">α του κτηρίου και τον τρόπο οργάνωσης και λειτουργίας της Βουλής, είκοσι έξι μαθητές και μαθήτριες και πέντε εκπαιδευτικοί συνοδοί τους από το Ιδιωτικό Δημοτικό Σχολείο του Κολλεγίου Ρόδου. </w:t>
      </w:r>
    </w:p>
    <w:p w14:paraId="0EE0FD70" w14:textId="77777777" w:rsidR="000548F6" w:rsidRDefault="005C1E3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EE0FD71" w14:textId="77777777" w:rsidR="000548F6" w:rsidRDefault="005C1E3B">
      <w:pPr>
        <w:spacing w:line="600" w:lineRule="auto"/>
        <w:ind w:firstLine="720"/>
        <w:jc w:val="center"/>
        <w:rPr>
          <w:rFonts w:eastAsia="Times New Roman" w:cs="Times New Roman"/>
        </w:rPr>
      </w:pPr>
      <w:r>
        <w:rPr>
          <w:rFonts w:eastAsia="Times New Roman" w:cs="Times New Roman"/>
        </w:rPr>
        <w:t xml:space="preserve">(Χειροκροτήματα απ’ όλες τις πτέρυγες </w:t>
      </w:r>
      <w:r>
        <w:rPr>
          <w:rFonts w:eastAsia="Times New Roman" w:cs="Times New Roman"/>
        </w:rPr>
        <w:t>της Βουλής)</w:t>
      </w:r>
    </w:p>
    <w:p w14:paraId="0EE0FD72" w14:textId="77777777" w:rsidR="000548F6" w:rsidRDefault="005C1E3B">
      <w:pPr>
        <w:spacing w:line="600" w:lineRule="auto"/>
        <w:ind w:firstLine="720"/>
        <w:jc w:val="both"/>
        <w:rPr>
          <w:rFonts w:eastAsia="Times New Roman" w:cs="Times New Roman"/>
          <w:szCs w:val="24"/>
        </w:rPr>
      </w:pPr>
      <w:r>
        <w:rPr>
          <w:rFonts w:eastAsia="Times New Roman" w:cs="Times New Roman"/>
        </w:rPr>
        <w:lastRenderedPageBreak/>
        <w:t xml:space="preserve">Παρακαλώ, κύριε Λοβέρδο, έχετε τον λόγο. </w:t>
      </w:r>
    </w:p>
    <w:p w14:paraId="0EE0FD7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 κύριε Πρόεδρε.</w:t>
      </w:r>
    </w:p>
    <w:p w14:paraId="0EE0FD7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ευχήθηκα και στην πρωτολογία μου στον κ. Θεοχαράκη καλή επιτυχία. Ωστόσο, θέλω να συμφωνήσετε μαζί μου στη δευτερολογία σας τώρα πια που έ</w:t>
      </w:r>
      <w:r>
        <w:rPr>
          <w:rFonts w:eastAsia="Times New Roman" w:cs="Times New Roman"/>
          <w:szCs w:val="24"/>
        </w:rPr>
        <w:t>χετε και εμπειρία ενάμισι έτους ότι το ελληνικό κράτος είναι ένα δύσκολα διοικήσιμο κράτος και ότι το κεντρικό κράτος, αλλά και οι διάφοροι οργανισμοί του –τώρα είναι στο</w:t>
      </w:r>
      <w:r>
        <w:rPr>
          <w:rFonts w:eastAsia="Times New Roman" w:cs="Times New Roman"/>
          <w:szCs w:val="24"/>
        </w:rPr>
        <w:t>ν</w:t>
      </w:r>
      <w:r>
        <w:rPr>
          <w:rFonts w:eastAsia="Times New Roman" w:cs="Times New Roman"/>
          <w:szCs w:val="24"/>
        </w:rPr>
        <w:t xml:space="preserve"> χώρο του </w:t>
      </w:r>
      <w:r>
        <w:rPr>
          <w:rFonts w:eastAsia="Times New Roman" w:cs="Times New Roman"/>
          <w:szCs w:val="24"/>
        </w:rPr>
        <w:t>δ</w:t>
      </w:r>
      <w:r>
        <w:rPr>
          <w:rFonts w:eastAsia="Times New Roman" w:cs="Times New Roman"/>
          <w:szCs w:val="24"/>
        </w:rPr>
        <w:t>ημοσίου και το Μέγαρο- δεν διοικούνται με τα μάτια ή εξ αποστάσεως, αλλά α</w:t>
      </w:r>
      <w:r>
        <w:rPr>
          <w:rFonts w:eastAsia="Times New Roman" w:cs="Times New Roman"/>
          <w:szCs w:val="24"/>
        </w:rPr>
        <w:t>παιτούν προσωπική καθημερινή παρουσία, τόλμη και αποφασιστικότητα. Σας το θέτω αυτό</w:t>
      </w:r>
      <w:r>
        <w:rPr>
          <w:rFonts w:eastAsia="Times New Roman" w:cs="Times New Roman"/>
          <w:szCs w:val="24"/>
        </w:rPr>
        <w:t>,</w:t>
      </w:r>
      <w:r>
        <w:rPr>
          <w:rFonts w:eastAsia="Times New Roman" w:cs="Times New Roman"/>
          <w:szCs w:val="24"/>
        </w:rPr>
        <w:t xml:space="preserve"> για να μην προχωρήσω περισσότερο σε λεπτομέρειες</w:t>
      </w:r>
      <w:r>
        <w:rPr>
          <w:rFonts w:eastAsia="Times New Roman" w:cs="Times New Roman"/>
          <w:szCs w:val="24"/>
        </w:rPr>
        <w:t>,</w:t>
      </w:r>
      <w:r>
        <w:rPr>
          <w:rFonts w:eastAsia="Times New Roman" w:cs="Times New Roman"/>
          <w:szCs w:val="24"/>
        </w:rPr>
        <w:t xml:space="preserve"> που δεν νομίζω ότι αφορούν και στον χαρακτήρα μου αλλά και στον τόνο που θέλω να δώσω στη συζήτησή μας. </w:t>
      </w:r>
    </w:p>
    <w:p w14:paraId="0EE0FD7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Πάμε τώρα σε κάτι συγκεκριμένο. Η διαπιστωτική πράξη της μεταβίβασης του Μεγάρου στο πεδίο του </w:t>
      </w:r>
      <w:r>
        <w:rPr>
          <w:rFonts w:eastAsia="Times New Roman" w:cs="Times New Roman"/>
          <w:szCs w:val="24"/>
        </w:rPr>
        <w:t>δ</w:t>
      </w:r>
      <w:r>
        <w:rPr>
          <w:rFonts w:eastAsia="Times New Roman" w:cs="Times New Roman"/>
          <w:szCs w:val="24"/>
        </w:rPr>
        <w:t xml:space="preserve">ημοσίου, κατά τον νόμο που εισηγηθήκατε και ψηφίσαμε, έχει καθυστερήσει πάρα πολύ. Νομίζω ότι </w:t>
      </w:r>
      <w:r>
        <w:rPr>
          <w:rFonts w:eastAsia="Times New Roman" w:cs="Times New Roman"/>
          <w:szCs w:val="24"/>
        </w:rPr>
        <w:lastRenderedPageBreak/>
        <w:t>πρέπει να έγινε μετά από τρεις μήνες, μόλις πριν από λίγο. Δεν έχε</w:t>
      </w:r>
      <w:r>
        <w:rPr>
          <w:rFonts w:eastAsia="Times New Roman" w:cs="Times New Roman"/>
          <w:szCs w:val="24"/>
        </w:rPr>
        <w:t xml:space="preserve">ι ξεκαθαριστεί η φορολογική εικόνα του Μεγάρου, κάτι που για τον </w:t>
      </w:r>
      <w:r>
        <w:rPr>
          <w:rFonts w:eastAsia="Times New Roman" w:cs="Times New Roman"/>
          <w:szCs w:val="24"/>
        </w:rPr>
        <w:t>δ</w:t>
      </w:r>
      <w:r>
        <w:rPr>
          <w:rFonts w:eastAsia="Times New Roman" w:cs="Times New Roman"/>
          <w:szCs w:val="24"/>
        </w:rPr>
        <w:t>ιοικητή του και για τον ίδιο τον θεσμό είναι πάρα, μα πάρα πολύ σημαντικό. Τα βάρη του, αν δεν σβήσουν από την εικόνα του ή αν καθυστερήσουν να σβήσουν, θα επιβαρύνουν πάρα πολύ την καθημερι</w:t>
      </w:r>
      <w:r>
        <w:rPr>
          <w:rFonts w:eastAsia="Times New Roman" w:cs="Times New Roman"/>
          <w:szCs w:val="24"/>
        </w:rPr>
        <w:t xml:space="preserve">νή διαχείριση του Μεγάρου. </w:t>
      </w:r>
    </w:p>
    <w:p w14:paraId="0EE0FD7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 το μεγάλο θέμα του προϋπολογισμού, κύριε Υπουργέ, ξέρετε καλά πως δεν μπορούσε να γίνει όσο δεν υπήρχε η κανονικότητα. Και ερχόταν η Βουλή και με τροπολογίες το</w:t>
      </w:r>
      <w:r>
        <w:rPr>
          <w:rFonts w:eastAsia="Times New Roman" w:cs="Times New Roman"/>
          <w:szCs w:val="24"/>
        </w:rPr>
        <w:t>ύ</w:t>
      </w:r>
      <w:r>
        <w:rPr>
          <w:rFonts w:eastAsia="Times New Roman" w:cs="Times New Roman"/>
          <w:szCs w:val="24"/>
        </w:rPr>
        <w:t>ς έδινε κάποια χρήματα. Ο προϋπολογισμός μέσα σε αυτό το τρίμην</w:t>
      </w:r>
      <w:r>
        <w:rPr>
          <w:rFonts w:eastAsia="Times New Roman" w:cs="Times New Roman"/>
          <w:szCs w:val="24"/>
        </w:rPr>
        <w:t>ο και εν όψει της νέας καλλιτεχνικής χρονιάς, που θα αρχίσει σε λίγο, δεν είναι απλό πράγμα, διότι προϋποθέτεις τα έσοδά του και τα έσοδα από τις δραστηριότητες, που πρέπει να ξέρουμε ποιες είναι. Και δεν είναι απλό να καλέσεις μία μεγάλη ξένη ορχήστρα ή έ</w:t>
      </w:r>
      <w:r>
        <w:rPr>
          <w:rFonts w:eastAsia="Times New Roman" w:cs="Times New Roman"/>
          <w:szCs w:val="24"/>
        </w:rPr>
        <w:t xml:space="preserve">ναν μεγάλο καλλιτέχνη. Θέλεις χρόνο για να τα κάνεις αυτά. Όλα αυτά έχουν πάει πίσω. </w:t>
      </w:r>
    </w:p>
    <w:p w14:paraId="0EE0FD7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Και επί τη ευκαιρία, το καλοκαίρι ο Κήπος θα δουλέψει; Πέρσι είχε σαράντα πέντε χιλιάδες ανθρώπους που πήγαν. Τι προβλέπεται να κάνουν; Τι έχουν κάνει μέχρι στιγμής; Υπάρ</w:t>
      </w:r>
      <w:r>
        <w:rPr>
          <w:rFonts w:eastAsia="Times New Roman" w:cs="Times New Roman"/>
          <w:szCs w:val="24"/>
        </w:rPr>
        <w:t xml:space="preserve">χει η ανάγκη για μία τριετή προγραμματική συμφωνία στο πλαίσιο αυτό, που θα συναφθεί ανάμεσα στο </w:t>
      </w:r>
      <w:r>
        <w:rPr>
          <w:rFonts w:eastAsia="Times New Roman" w:cs="Times New Roman"/>
          <w:szCs w:val="24"/>
        </w:rPr>
        <w:t>δ</w:t>
      </w:r>
      <w:r>
        <w:rPr>
          <w:rFonts w:eastAsia="Times New Roman" w:cs="Times New Roman"/>
          <w:szCs w:val="24"/>
        </w:rPr>
        <w:t xml:space="preserve">ημόσιο και στο Μέγαρο και όπου ο προϋπολογισμός και η εκτέλεσή του θα είναι το πρώτο έτος. Αυτό έχει γίνει; </w:t>
      </w:r>
    </w:p>
    <w:p w14:paraId="0EE0FD7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 τους εργαζόμενους, τα ζητήματα που αφορούν τη</w:t>
      </w:r>
      <w:r>
        <w:rPr>
          <w:rFonts w:eastAsia="Times New Roman" w:cs="Times New Roman"/>
          <w:szCs w:val="24"/>
        </w:rPr>
        <w:t xml:space="preserve"> δική τους πληρωμή, τις υπερωρίες τους. Εδώ θα σας συνιστούσα –αν μπορείτε να δεχθείτε από έναν Βουλευτή μία παραίνεση- ένας σύμβουλός σας να δει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Και να του πει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τι είναι αυτά που συζητάει με τον κ. Θεοχαράκη</w:t>
      </w:r>
      <w:r>
        <w:rPr>
          <w:rFonts w:eastAsia="Times New Roman" w:cs="Times New Roman"/>
          <w:szCs w:val="24"/>
        </w:rPr>
        <w:t xml:space="preserve"> και τι είναι αυτά που ενημερώνει τα πολιτικά κόμματα. Γιατί ο διάλογος είναι επίσημος, κύριε Υπουργέ. Δεν γίνεται με φήμες. Τα πολιτικά κόμματα έχουν πολιτιστικά τμήματα, τα οποία συζητούν και με τους συνδικαλιστές των επιμέρους χώρων. Έχουν γίνει όλες αυ</w:t>
      </w:r>
      <w:r>
        <w:rPr>
          <w:rFonts w:eastAsia="Times New Roman" w:cs="Times New Roman"/>
          <w:szCs w:val="24"/>
        </w:rPr>
        <w:t xml:space="preserve">τές οι συνεννοήσεις; </w:t>
      </w:r>
    </w:p>
    <w:p w14:paraId="0EE0FD7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Το μνημόνιο για τα 14 εκατομμύρια –ξέρετε το ποσό- έχει υπογραφεί; Δεν έχει υπογραφεί. Και υπάρχει το παράπονο –σας μιλώ όσο πιο ευγενικά μπορώ- ότι ο κ. Θεοχαράκης έπεσε και στον κυκεώνα των ατελειών του ελληνικού </w:t>
      </w:r>
      <w:r>
        <w:rPr>
          <w:rFonts w:eastAsia="Times New Roman" w:cs="Times New Roman"/>
          <w:szCs w:val="24"/>
        </w:rPr>
        <w:t>δ</w:t>
      </w:r>
      <w:r>
        <w:rPr>
          <w:rFonts w:eastAsia="Times New Roman" w:cs="Times New Roman"/>
          <w:szCs w:val="24"/>
        </w:rPr>
        <w:t xml:space="preserve">ημοσίου, «από τον Άννα στον Καϊάφα». Αυτό δεν έγινε επί των ημερών ΣΥΡΙΖΑ. Ως πρόβλημα υπάρχει πάντα. Όμως ένας καλός Υπουργός το ξέρει και κοιτάει να διευκολύνει, όταν βλέπει ότι ένα πνευματικό του παιδί, όπως είναι ένας νόμος του, μπορεί να ακυρωθεί από </w:t>
      </w:r>
      <w:r>
        <w:rPr>
          <w:rFonts w:eastAsia="Times New Roman" w:cs="Times New Roman"/>
          <w:szCs w:val="24"/>
        </w:rPr>
        <w:t xml:space="preserve">τις καθημερινές διοικητικές ατέλειες. </w:t>
      </w:r>
    </w:p>
    <w:p w14:paraId="0EE0FD7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Ακόμη, είχατε πει εδώ ότι εκεί θα στεγάσετε το Φεστιβάλ Αθηνών ή το Θεατρικό Μουσείο. Έχω εδώ σημειώσεις μου από την ομιλία σας. Διορθώστε με, αν θέλετε. Είχατε πει, δηλαδή, ότι θα δώσετε χώρο και σε άλλες δράσεις. Αν</w:t>
      </w:r>
      <w:r>
        <w:rPr>
          <w:rFonts w:eastAsia="Times New Roman" w:cs="Times New Roman"/>
          <w:szCs w:val="24"/>
        </w:rPr>
        <w:t xml:space="preserve"> αυτό δεν στηθεί στα πόδια του, όλα τα υπόλοιπα θα είναι καλές προτάσεις, σκέψεις, ιδέες, ευχές, αλλά δεν θα είναι πραγματικότητα. </w:t>
      </w:r>
    </w:p>
    <w:p w14:paraId="0EE0FD7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μία ευχή: Εγώ εύχομαι να έχει δίκιο ο Υπουργός. Εύχομαι οι δικές μου ανησυχίες να μην είναι απόλυτ</w:t>
      </w:r>
      <w:r>
        <w:rPr>
          <w:rFonts w:eastAsia="Times New Roman" w:cs="Times New Roman"/>
          <w:szCs w:val="24"/>
        </w:rPr>
        <w:t>α θεμελιωμένες και στην επόμενη ερώτηση</w:t>
      </w:r>
      <w:r>
        <w:rPr>
          <w:rFonts w:eastAsia="Times New Roman" w:cs="Times New Roman"/>
          <w:szCs w:val="24"/>
        </w:rPr>
        <w:t>,</w:t>
      </w:r>
      <w:r>
        <w:rPr>
          <w:rFonts w:eastAsia="Times New Roman" w:cs="Times New Roman"/>
          <w:szCs w:val="24"/>
        </w:rPr>
        <w:t xml:space="preserve"> που θα του κάνω σε ένα</w:t>
      </w:r>
      <w:r>
        <w:rPr>
          <w:rFonts w:eastAsia="Times New Roman" w:cs="Times New Roman"/>
          <w:szCs w:val="24"/>
        </w:rPr>
        <w:t>ν</w:t>
      </w:r>
      <w:r>
        <w:rPr>
          <w:rFonts w:eastAsia="Times New Roman" w:cs="Times New Roman"/>
          <w:szCs w:val="24"/>
        </w:rPr>
        <w:t xml:space="preserve"> μήνα να είναι σε θέση να μου πει πολύ πιο συγκεκριμένα πράγματα ή να μη χρειαστεί να την κάνω, διότι η ενημέρωση</w:t>
      </w:r>
      <w:r>
        <w:rPr>
          <w:rFonts w:eastAsia="Times New Roman" w:cs="Times New Roman"/>
          <w:szCs w:val="24"/>
        </w:rPr>
        <w:t>,</w:t>
      </w:r>
      <w:r>
        <w:rPr>
          <w:rFonts w:eastAsia="Times New Roman" w:cs="Times New Roman"/>
          <w:szCs w:val="24"/>
        </w:rPr>
        <w:t xml:space="preserve"> που θα έχω από τους εργαζόμενους</w:t>
      </w:r>
      <w:r>
        <w:rPr>
          <w:rFonts w:eastAsia="Times New Roman" w:cs="Times New Roman"/>
          <w:szCs w:val="24"/>
        </w:rPr>
        <w:t>,</w:t>
      </w:r>
      <w:r>
        <w:rPr>
          <w:rFonts w:eastAsia="Times New Roman" w:cs="Times New Roman"/>
          <w:szCs w:val="24"/>
        </w:rPr>
        <w:t xml:space="preserve"> θα είναι ότι όλα πηγαίνουν καλά. </w:t>
      </w:r>
    </w:p>
    <w:p w14:paraId="0EE0FD7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0EE0FD7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έχετε τον λόγο.</w:t>
      </w:r>
    </w:p>
    <w:p w14:paraId="0EE0FD7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w:t>
      </w:r>
      <w:r>
        <w:rPr>
          <w:rFonts w:eastAsia="Times New Roman" w:cs="Times New Roman"/>
          <w:b/>
          <w:szCs w:val="24"/>
        </w:rPr>
        <w:t>Πολιτ</w:t>
      </w:r>
      <w:r>
        <w:rPr>
          <w:rFonts w:eastAsia="Times New Roman" w:cs="Times New Roman"/>
          <w:b/>
          <w:szCs w:val="24"/>
        </w:rPr>
        <w:t>ισμού και Αθλητισμού):</w:t>
      </w:r>
      <w:r>
        <w:rPr>
          <w:rFonts w:eastAsia="Times New Roman" w:cs="Times New Roman"/>
          <w:szCs w:val="24"/>
        </w:rPr>
        <w:t xml:space="preserve"> Κύριε Λοβέρδο, χαίρομαι για τον κατάλογο που είπατε. Έχω κι εγώ έναν ανάλογο κατάλογο εκκρεμοτήτων</w:t>
      </w:r>
      <w:r>
        <w:rPr>
          <w:rFonts w:eastAsia="Times New Roman" w:cs="Times New Roman"/>
          <w:szCs w:val="24"/>
        </w:rPr>
        <w:t>,</w:t>
      </w:r>
      <w:r>
        <w:rPr>
          <w:rFonts w:eastAsia="Times New Roman" w:cs="Times New Roman"/>
          <w:szCs w:val="24"/>
        </w:rPr>
        <w:t xml:space="preserve"> τις οποίες πρέπει να κινή</w:t>
      </w:r>
      <w:r>
        <w:rPr>
          <w:rFonts w:eastAsia="Times New Roman" w:cs="Times New Roman"/>
          <w:szCs w:val="24"/>
        </w:rPr>
        <w:t xml:space="preserve">σει το Μέγαρο. Με έχει ενημερώσει ο κ. Θεοχαράκης πλήρως για τις εκκρεμότητες αυτές σε ό,τι αφορά τη δική μας ευθύνη. Άρα, </w:t>
      </w:r>
      <w:r>
        <w:rPr>
          <w:rFonts w:eastAsia="Times New Roman" w:cs="Times New Roman"/>
          <w:szCs w:val="24"/>
        </w:rPr>
        <w:t>μ</w:t>
      </w:r>
      <w:r>
        <w:rPr>
          <w:rFonts w:eastAsia="Times New Roman" w:cs="Times New Roman"/>
          <w:szCs w:val="24"/>
        </w:rPr>
        <w:t>ην ανησυχείτε, τα πράγματα πηγαίνουν καλά.</w:t>
      </w:r>
    </w:p>
    <w:p w14:paraId="0EE0FD7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Μιας και γενικεύσαμε έτσι την κουβέντα και στο ενάμισ</w:t>
      </w:r>
      <w:r>
        <w:rPr>
          <w:rFonts w:eastAsia="Times New Roman" w:cs="Times New Roman"/>
          <w:szCs w:val="24"/>
        </w:rPr>
        <w:t>ι</w:t>
      </w:r>
      <w:r>
        <w:rPr>
          <w:rFonts w:eastAsia="Times New Roman" w:cs="Times New Roman"/>
          <w:szCs w:val="24"/>
        </w:rPr>
        <w:t xml:space="preserve"> λεπτό που έχω, να σας πω ότι αφ</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νός εποπτευόμενοι φορείς του Υπουργείου Πολιτισμού είναι πολλοί και αφ</w:t>
      </w:r>
      <w:r>
        <w:rPr>
          <w:rFonts w:eastAsia="Times New Roman" w:cs="Times New Roman"/>
          <w:szCs w:val="24"/>
        </w:rPr>
        <w:t xml:space="preserve">’ </w:t>
      </w:r>
      <w:r>
        <w:rPr>
          <w:rFonts w:eastAsia="Times New Roman" w:cs="Times New Roman"/>
          <w:szCs w:val="24"/>
        </w:rPr>
        <w:t>ετέρου είναι πολλές οι κτηριακές και άλλες υποδομές που διαθέτει ο πολιτισμός σε ό,τι αφορά</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την περιοχή της Αθήνας.</w:t>
      </w:r>
    </w:p>
    <w:p w14:paraId="0EE0FD8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υπάρχουν συνέργειες μεταξύ όλων </w:t>
      </w:r>
      <w:r>
        <w:rPr>
          <w:rFonts w:eastAsia="Times New Roman" w:cs="Times New Roman"/>
          <w:szCs w:val="24"/>
        </w:rPr>
        <w:t>αυτών των φορέων  ει δυνατόν συναξιοποίηση, για να μην πω συνεκμετάλλευση, των δυνατοτήτων όλων των φορέων με διαδικασίες</w:t>
      </w:r>
      <w:r>
        <w:rPr>
          <w:rFonts w:eastAsia="Times New Roman" w:cs="Times New Roman"/>
          <w:szCs w:val="24"/>
        </w:rPr>
        <w:t>,</w:t>
      </w:r>
      <w:r>
        <w:rPr>
          <w:rFonts w:eastAsia="Times New Roman" w:cs="Times New Roman"/>
          <w:szCs w:val="24"/>
        </w:rPr>
        <w:t xml:space="preserve"> που θα ενισχύουν το καθένα χωριστά, διεύρυνση των δραστηριοτήτων, παραδείγματος χάριν, στο Φεστιβάλ Αθηνών να γίνουν κάποιοι θεσμοί</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να μπορούν να αντέξουν και το</w:t>
      </w:r>
      <w:r>
        <w:rPr>
          <w:rFonts w:eastAsia="Times New Roman" w:cs="Times New Roman"/>
          <w:szCs w:val="24"/>
        </w:rPr>
        <w:t>ν</w:t>
      </w:r>
      <w:r>
        <w:rPr>
          <w:rFonts w:eastAsia="Times New Roman" w:cs="Times New Roman"/>
          <w:szCs w:val="24"/>
        </w:rPr>
        <w:t xml:space="preserve"> χειμώνα στις ανάλογες εγκαταστάσεις, οι ανάδειξη της νέας δημιουργίας, η βοήθεια των εποπτευόμενων φορέων προς την κατεύθυνση του να φιλοξενήσουν νέους δημιουργούς και από εκεί και πέρα, το ίδιο το Μέγαρο να αρχίσει να απ</w:t>
      </w:r>
      <w:r>
        <w:rPr>
          <w:rFonts w:eastAsia="Times New Roman" w:cs="Times New Roman"/>
          <w:szCs w:val="24"/>
        </w:rPr>
        <w:t>οκτά μία εικόνα, που με κέντρο πάντα τη μουσική, να μην είναι μόνο μουσική. Ήδη υπάρχουν προτάσεις και διαδικασίες, για να συστεγαστούν εκεί αξιόλογες άλλες προσπάθειες φορείς ή δυνατότητες</w:t>
      </w:r>
      <w:r>
        <w:rPr>
          <w:rFonts w:eastAsia="Times New Roman" w:cs="Times New Roman"/>
          <w:szCs w:val="24"/>
        </w:rPr>
        <w:t>,</w:t>
      </w:r>
      <w:r>
        <w:rPr>
          <w:rFonts w:eastAsia="Times New Roman" w:cs="Times New Roman"/>
          <w:szCs w:val="24"/>
        </w:rPr>
        <w:t xml:space="preserve"> έτσι ώστε το </w:t>
      </w:r>
      <w:r>
        <w:rPr>
          <w:rFonts w:eastAsia="Times New Roman" w:cs="Times New Roman"/>
          <w:szCs w:val="24"/>
        </w:rPr>
        <w:lastRenderedPageBreak/>
        <w:t>Μέγαρο να γίνει πραγματικά ένα συνολικότερος χώρος π</w:t>
      </w:r>
      <w:r>
        <w:rPr>
          <w:rFonts w:eastAsia="Times New Roman" w:cs="Times New Roman"/>
          <w:szCs w:val="24"/>
        </w:rPr>
        <w:t>ολιτισμού, με έμφαση πάντα στη μουσική. Όλα αυτά είναι εν εξελίξει.</w:t>
      </w:r>
    </w:p>
    <w:p w14:paraId="0EE0FD8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Εκκρεμεί</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διατύπωση του καλλιτεχνικού προγράμματος, εκκρεμεί το πώς θα συνεννοηθούμε για το ύψος της επιχορήγησης που θα δίνουμε στο Μέγαρο από την πλευρά της πολιτείας, το οπο</w:t>
      </w:r>
      <w:r>
        <w:rPr>
          <w:rFonts w:eastAsia="Times New Roman" w:cs="Times New Roman"/>
          <w:szCs w:val="24"/>
        </w:rPr>
        <w:t>ίο δεν είναι ένα θέμα μεμονωμένο, γιατί πρέπει τέτοιου τύπου συζήτηση να κάνουμε με όλους τους εποπτευόμενους φορείς με τα πενιχρά οικονομικά μέσα που διαθέτουμε αυτή τη στιγμή.</w:t>
      </w:r>
    </w:p>
    <w:p w14:paraId="0EE0FD8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Μολονότι ελπίζουμε ότι η οικονομία θα αναπτυχθεί από εδώ και πέρα με γρηγορότε</w:t>
      </w:r>
      <w:r>
        <w:rPr>
          <w:rFonts w:eastAsia="Times New Roman" w:cs="Times New Roman"/>
          <w:szCs w:val="24"/>
        </w:rPr>
        <w:t xml:space="preserve">ρους ρυθμούς, θα πληρωθούν κάποιες από τις ληξιπρόθεσμες οφειλές όλων των εποπτευόμενων φορέων που ανήκουν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υβέρνηση προφανώς. Άρα</w:t>
      </w:r>
      <w:r>
        <w:rPr>
          <w:rFonts w:eastAsia="Times New Roman" w:cs="Times New Roman"/>
          <w:szCs w:val="24"/>
        </w:rPr>
        <w:t xml:space="preserve"> </w:t>
      </w:r>
      <w:r>
        <w:rPr>
          <w:rFonts w:eastAsia="Times New Roman" w:cs="Times New Roman"/>
          <w:szCs w:val="24"/>
        </w:rPr>
        <w:t>και η επόμενη μέρα οικονομικά θα είναι και λίγο καλύτερη.</w:t>
      </w:r>
    </w:p>
    <w:p w14:paraId="0EE0FD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Αναδιαρθρώνουμε και το Ταμείο Αρχαιολογικών Πόρων και πρ</w:t>
      </w:r>
      <w:r>
        <w:rPr>
          <w:rFonts w:eastAsia="Times New Roman" w:cs="Times New Roman"/>
          <w:szCs w:val="24"/>
        </w:rPr>
        <w:t xml:space="preserve">ος το οικονομικό του σκέλος, ώστε και από εκεί να υπάρχει μία πρόσθετη βοήθεια, ένας πρόσθετος πόρος για τον πολιτισμό. Είμαστε τελείως </w:t>
      </w:r>
      <w:r>
        <w:rPr>
          <w:rFonts w:eastAsia="Times New Roman" w:cs="Times New Roman"/>
          <w:szCs w:val="24"/>
        </w:rPr>
        <w:lastRenderedPageBreak/>
        <w:t>ανοιχτοί στην καλόπιστη και δημιουργική συζήτηση για όλα αυτά τα ζητήματα, που αφορούν προφανώς μία πολιτική κουβέντα όπ</w:t>
      </w:r>
      <w:r>
        <w:rPr>
          <w:rFonts w:eastAsia="Times New Roman" w:cs="Times New Roman"/>
          <w:szCs w:val="24"/>
        </w:rPr>
        <w:t>ως εδώ ή εκτός Βουλής, στα απολιτικά κόμματα.</w:t>
      </w:r>
    </w:p>
    <w:p w14:paraId="0EE0FD8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E0FD8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0EE0FD86" w14:textId="77777777" w:rsidR="000548F6" w:rsidRDefault="005C1E3B">
      <w:pPr>
        <w:spacing w:line="600" w:lineRule="auto"/>
        <w:ind w:left="-181"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κάτω δυτικά θεωρεία, αφού προη</w:t>
      </w:r>
      <w:r>
        <w:rPr>
          <w:rFonts w:eastAsia="Times New Roman"/>
          <w:szCs w:val="24"/>
        </w:rPr>
        <w:t>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εκπρόσωποι των Ελληνικών Σωματείων Τυφλών.</w:t>
      </w:r>
    </w:p>
    <w:p w14:paraId="0EE0FD87" w14:textId="77777777" w:rsidR="000548F6" w:rsidRDefault="005C1E3B">
      <w:pPr>
        <w:tabs>
          <w:tab w:val="left" w:pos="6787"/>
        </w:tabs>
        <w:spacing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0EE0FD88" w14:textId="77777777" w:rsidR="000548F6" w:rsidRDefault="005C1E3B">
      <w:pPr>
        <w:tabs>
          <w:tab w:val="left" w:pos="6787"/>
        </w:tabs>
        <w:spacing w:line="600" w:lineRule="auto"/>
        <w:ind w:left="-181"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w:t>
      </w:r>
      <w:r>
        <w:rPr>
          <w:rFonts w:eastAsia="Times New Roman" w:cs="Times New Roman"/>
          <w:szCs w:val="24"/>
        </w:rPr>
        <w:t>’</w:t>
      </w:r>
      <w:r>
        <w:rPr>
          <w:rFonts w:eastAsia="Times New Roman" w:cs="Times New Roman"/>
          <w:szCs w:val="24"/>
        </w:rPr>
        <w:t xml:space="preserve"> όλες τις πτέρυγες της Βουλής)</w:t>
      </w:r>
    </w:p>
    <w:p w14:paraId="0EE0FD89"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szCs w:val="24"/>
        </w:rPr>
        <w:lastRenderedPageBreak/>
        <w:t xml:space="preserve">Προχωρούμε στην τέταρτη με αριθμό 908/26-5-2016 επίκαιρη ερώτηση δεύτερου κύκλου της Βουλευτού Αττικής της Δημοκρατικής Συμπαράταξης ΠΑΣΟΚ-ΔΗΜΑΡ κ. </w:t>
      </w:r>
      <w:r>
        <w:rPr>
          <w:rFonts w:eastAsia="Times New Roman" w:cs="Times New Roman"/>
          <w:bCs/>
          <w:szCs w:val="24"/>
        </w:rPr>
        <w:t>Παρασκευής Χριστοφιλοπούλου</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 xml:space="preserve">σχετικά με τον έλεγχο και την απόδοση δικαιοσύνης για τα πλαστά πτυχία στο </w:t>
      </w:r>
      <w:r>
        <w:rPr>
          <w:rFonts w:eastAsia="Times New Roman" w:cs="Times New Roman"/>
          <w:szCs w:val="24"/>
        </w:rPr>
        <w:t>δ</w:t>
      </w:r>
      <w:r>
        <w:rPr>
          <w:rFonts w:eastAsia="Times New Roman" w:cs="Times New Roman"/>
          <w:szCs w:val="24"/>
        </w:rPr>
        <w:t>ημόσιο.</w:t>
      </w:r>
    </w:p>
    <w:p w14:paraId="0EE0FD8A"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szCs w:val="24"/>
        </w:rPr>
        <w:t>Τον λόγο έχει η κ. Χριστοφιλοπούλου.</w:t>
      </w:r>
    </w:p>
    <w:p w14:paraId="0EE0FD8B"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w:t>
      </w:r>
    </w:p>
    <w:p w14:paraId="0EE0FD8C"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Κύριε Υπουργέ, με την ερώτησή μου αυτή ήθελα να συζητήσουμε και να έχουμε την </w:t>
      </w:r>
      <w:r>
        <w:rPr>
          <w:rFonts w:eastAsia="Times New Roman" w:cs="Times New Roman"/>
          <w:szCs w:val="24"/>
        </w:rPr>
        <w:t>ευκαιρία εδώ στο Κοινοβούλιο να ξεκαθαριστεί ένα μεγάλο θέμα και μάλιστα ένα θέμα που διαχρονικά έχει ταλανίσει τη δημόσια διοίκηση.</w:t>
      </w:r>
    </w:p>
    <w:p w14:paraId="0EE0FD8D"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szCs w:val="24"/>
        </w:rPr>
        <w:t>Το γνωρίζετε ότι οι νομικές συνέπειες της μη ύπαρξης των σωστών δικαιολογητικών, της ύπαρξης πλαστών δικαιολογητικών παντός</w:t>
      </w:r>
      <w:r>
        <w:rPr>
          <w:rFonts w:eastAsia="Times New Roman" w:cs="Times New Roman"/>
          <w:szCs w:val="24"/>
        </w:rPr>
        <w:t xml:space="preserve"> είδους και πτυχίων και άλλων, συνεπάγεται αυθωρεί και παρά χρήμα </w:t>
      </w:r>
      <w:r>
        <w:rPr>
          <w:rFonts w:eastAsia="Times New Roman" w:cs="Times New Roman"/>
          <w:szCs w:val="24"/>
        </w:rPr>
        <w:lastRenderedPageBreak/>
        <w:t>την ανάκληση διορισμού και κατά πάγια νομολογία του Συμβουλίου της Επικρατείας, το οποίο ορίζει ότι εφόσον δεν συντρέχουν τα προσόντα ανακαλείται ο διορισμός.</w:t>
      </w:r>
    </w:p>
    <w:p w14:paraId="0EE0FD8E" w14:textId="77777777" w:rsidR="000548F6" w:rsidRDefault="005C1E3B">
      <w:pPr>
        <w:tabs>
          <w:tab w:val="left" w:pos="6787"/>
        </w:tabs>
        <w:spacing w:line="600" w:lineRule="auto"/>
        <w:ind w:left="-181" w:firstLine="720"/>
        <w:jc w:val="both"/>
        <w:rPr>
          <w:rFonts w:eastAsia="Times New Roman" w:cs="Times New Roman"/>
          <w:szCs w:val="24"/>
        </w:rPr>
      </w:pPr>
      <w:r>
        <w:rPr>
          <w:rFonts w:eastAsia="Times New Roman" w:cs="Times New Roman"/>
          <w:szCs w:val="24"/>
        </w:rPr>
        <w:t xml:space="preserve">Ωστόσο, επειδή διαχρονικά η </w:t>
      </w:r>
      <w:r>
        <w:rPr>
          <w:rFonts w:eastAsia="Times New Roman" w:cs="Times New Roman"/>
          <w:szCs w:val="24"/>
        </w:rPr>
        <w:t>πολιτεία είχε φαινόμενα στρεβλώσεων και παθογενειών, το 2014 έγινε νομίζω ένα σημαντικό βήμα. Χαίρομαι που πρέπει να πω, κύριε Πρόεδρε, ότι ο νόμος αυτός, ο ν.4305/14 και ιδιαίτερα το άρθρο 28, στο οποίο θέλω να αναφερθώ, ισχύει και εφαρμόζεται κανονικά.</w:t>
      </w:r>
    </w:p>
    <w:p w14:paraId="0EE0FD8F" w14:textId="77777777" w:rsidR="000548F6" w:rsidRDefault="005C1E3B">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 γνωρίζετε και από τη δική σας, κύριε Υπουργέ, την προσωπική ενασχόληση περί των επικοινωνιακών, επειδή δημιουργήθηκε το θέμα με το Υπουργείο Παιδείας, είναι στοχευμένη η ερώτησή μου προς εσάς, όσον αφορά την εφαρμογή του συγκεκριμένου άρθρου τόσο για τα </w:t>
      </w:r>
      <w:r>
        <w:rPr>
          <w:rFonts w:eastAsia="Times New Roman"/>
          <w:szCs w:val="24"/>
        </w:rPr>
        <w:t xml:space="preserve">πτυχία όσο και για τα υπόλοιπα προσόντα των δημοσίων υπαλλήλων. </w:t>
      </w:r>
    </w:p>
    <w:p w14:paraId="0EE0FD90" w14:textId="77777777" w:rsidR="000548F6" w:rsidRDefault="005C1E3B">
      <w:pPr>
        <w:spacing w:line="600" w:lineRule="auto"/>
        <w:ind w:firstLine="720"/>
        <w:jc w:val="both"/>
        <w:rPr>
          <w:rFonts w:eastAsia="Times New Roman"/>
          <w:szCs w:val="24"/>
        </w:rPr>
      </w:pPr>
      <w:r>
        <w:rPr>
          <w:rFonts w:eastAsia="Times New Roman"/>
          <w:szCs w:val="24"/>
        </w:rPr>
        <w:t>Και εξηγούμαι, κύριε Πρόεδρε. Μισό λεπτό ακόμη.</w:t>
      </w:r>
    </w:p>
    <w:p w14:paraId="0EE0FD91" w14:textId="77777777" w:rsidR="000548F6" w:rsidRDefault="005C1E3B">
      <w:pPr>
        <w:spacing w:line="600" w:lineRule="auto"/>
        <w:ind w:firstLine="720"/>
        <w:jc w:val="both"/>
        <w:rPr>
          <w:rFonts w:eastAsia="Times New Roman"/>
          <w:szCs w:val="24"/>
        </w:rPr>
      </w:pPr>
      <w:r>
        <w:rPr>
          <w:rFonts w:eastAsia="Times New Roman"/>
          <w:szCs w:val="24"/>
        </w:rPr>
        <w:lastRenderedPageBreak/>
        <w:t>Ουσιαστικά το άρθρο 28 τι έλεγε; Έλεγε ότι δεν φτάνει η πάγια νομολογία και το ισχύον δίκαιο, διότι υπάρχει μια -αν θέλετε- χαλαρότητα στην εφα</w:t>
      </w:r>
      <w:r>
        <w:rPr>
          <w:rFonts w:eastAsia="Times New Roman"/>
          <w:szCs w:val="24"/>
        </w:rPr>
        <w:t xml:space="preserve">ρμογή του. Αναγκάζει κατά την πρόσληψη και κατά την παραίτηση τον πλήρη έλεγχο των δικαιολογητικών. Αυτό μας οδηγεί σε ένα </w:t>
      </w:r>
      <w:r>
        <w:rPr>
          <w:rFonts w:eastAsia="Times New Roman"/>
          <w:szCs w:val="24"/>
        </w:rPr>
        <w:t>δ</w:t>
      </w:r>
      <w:r>
        <w:rPr>
          <w:rFonts w:eastAsia="Times New Roman"/>
          <w:szCs w:val="24"/>
        </w:rPr>
        <w:t>ημόσιο</w:t>
      </w:r>
      <w:r>
        <w:rPr>
          <w:rFonts w:eastAsia="Times New Roman"/>
          <w:szCs w:val="24"/>
        </w:rPr>
        <w:t>,</w:t>
      </w:r>
      <w:r>
        <w:rPr>
          <w:rFonts w:eastAsia="Times New Roman"/>
          <w:szCs w:val="24"/>
        </w:rPr>
        <w:t xml:space="preserve"> το οποίο κάνει το ίδιο προσπάθειες να υπάρχει πλήρης διαφάνεια και πλήρης αξιοπιστία.</w:t>
      </w:r>
    </w:p>
    <w:p w14:paraId="0EE0FD92" w14:textId="77777777" w:rsidR="000548F6" w:rsidRDefault="005C1E3B">
      <w:pPr>
        <w:spacing w:line="600" w:lineRule="auto"/>
        <w:ind w:firstLine="720"/>
        <w:jc w:val="both"/>
        <w:rPr>
          <w:rFonts w:eastAsia="Times New Roman"/>
          <w:szCs w:val="24"/>
        </w:rPr>
      </w:pPr>
      <w:r>
        <w:rPr>
          <w:rFonts w:eastAsia="Times New Roman"/>
          <w:szCs w:val="24"/>
        </w:rPr>
        <w:t>(Στο σημείο αυτό κτυπάει το κουδούνι λ</w:t>
      </w:r>
      <w:r>
        <w:rPr>
          <w:rFonts w:eastAsia="Times New Roman"/>
          <w:szCs w:val="24"/>
        </w:rPr>
        <w:t>ήξεως του χρόνου ομιλίας της κυρίας Βουλευτού)</w:t>
      </w:r>
    </w:p>
    <w:p w14:paraId="0EE0FD93" w14:textId="77777777" w:rsidR="000548F6" w:rsidRDefault="005C1E3B">
      <w:pPr>
        <w:spacing w:line="600" w:lineRule="auto"/>
        <w:ind w:firstLine="720"/>
        <w:jc w:val="both"/>
        <w:rPr>
          <w:rFonts w:eastAsia="Times New Roman"/>
          <w:szCs w:val="24"/>
        </w:rPr>
      </w:pPr>
      <w:r>
        <w:rPr>
          <w:rFonts w:eastAsia="Times New Roman"/>
          <w:szCs w:val="24"/>
        </w:rPr>
        <w:t>Και επειδή κάποια στιγμή θα πρέπει να προσλαμβάνουμε στοχευμένα τις ειδικότητες που ενδιαφέρουν περισσότερο τις υπηρεσίες αιχμής, όπως οι υπηρεσίες προστασίας και ασφάλειας του πολίτη, γι’ αυτό, κύριε Υπουργέ,</w:t>
      </w:r>
      <w:r>
        <w:rPr>
          <w:rFonts w:eastAsia="Times New Roman"/>
          <w:szCs w:val="24"/>
        </w:rPr>
        <w:t xml:space="preserve"> θα ήθελα να μου απαντήσετε ποια είναι η κατεύθυνση της Κυβέρνησης μέχρι τώρα, αν συνεχίσετε προς αυτή την κατεύθυνση που δίνει ο νόμος, τον οποίο είχατε αποδεχτεί και ως Αξιωματική Αντιπολίτευση και ποια είναι τα αποτελέσματα μέχρι τώρα.</w:t>
      </w:r>
    </w:p>
    <w:p w14:paraId="0EE0FD94" w14:textId="77777777" w:rsidR="000548F6" w:rsidRDefault="005C1E3B">
      <w:pPr>
        <w:spacing w:line="600" w:lineRule="auto"/>
        <w:ind w:firstLine="720"/>
        <w:jc w:val="both"/>
        <w:rPr>
          <w:rFonts w:eastAsia="Times New Roman"/>
          <w:szCs w:val="24"/>
        </w:rPr>
      </w:pPr>
      <w:r>
        <w:rPr>
          <w:rFonts w:eastAsia="Times New Roman"/>
          <w:b/>
          <w:szCs w:val="24"/>
        </w:rPr>
        <w:lastRenderedPageBreak/>
        <w:t>ΠΡΟΕΔΡΕΥΩΝ (Δημήτ</w:t>
      </w:r>
      <w:r>
        <w:rPr>
          <w:rFonts w:eastAsia="Times New Roman"/>
          <w:b/>
          <w:szCs w:val="24"/>
        </w:rPr>
        <w:t>ριος Κρεμαστινός):</w:t>
      </w:r>
      <w:r>
        <w:rPr>
          <w:rFonts w:eastAsia="Times New Roman"/>
          <w:szCs w:val="24"/>
        </w:rPr>
        <w:t xml:space="preserve"> Στην </w:t>
      </w:r>
      <w:r>
        <w:rPr>
          <w:rFonts w:eastAsia="Times New Roman"/>
          <w:szCs w:val="24"/>
        </w:rPr>
        <w:t xml:space="preserve">επίκαιρη </w:t>
      </w:r>
      <w:r>
        <w:rPr>
          <w:rFonts w:eastAsia="Times New Roman"/>
          <w:szCs w:val="24"/>
        </w:rPr>
        <w:t>ερώτηση θα απαντήσει ο Αναπληρωτής Υπουργός κ. Βερναρδάκης.</w:t>
      </w:r>
    </w:p>
    <w:p w14:paraId="0EE0FD95" w14:textId="77777777" w:rsidR="000548F6" w:rsidRDefault="005C1E3B">
      <w:pPr>
        <w:spacing w:line="600" w:lineRule="auto"/>
        <w:ind w:firstLine="720"/>
        <w:jc w:val="both"/>
        <w:rPr>
          <w:rFonts w:eastAsia="Times New Roman"/>
          <w:szCs w:val="24"/>
        </w:rPr>
      </w:pPr>
      <w:r>
        <w:rPr>
          <w:rFonts w:eastAsia="Times New Roman"/>
          <w:szCs w:val="24"/>
        </w:rPr>
        <w:t>Παρακαλώ, κύριε Υπουργέ, έχετε τον λόγο.</w:t>
      </w:r>
    </w:p>
    <w:p w14:paraId="0EE0FD96" w14:textId="77777777" w:rsidR="000548F6" w:rsidRDefault="005C1E3B">
      <w:pPr>
        <w:spacing w:line="600" w:lineRule="auto"/>
        <w:ind w:firstLine="720"/>
        <w:jc w:val="both"/>
        <w:rPr>
          <w:rFonts w:eastAsia="Times New Roman"/>
          <w:szCs w:val="24"/>
        </w:rPr>
      </w:pPr>
      <w:r>
        <w:rPr>
          <w:rFonts w:eastAsia="Times New Roman"/>
          <w:b/>
          <w:szCs w:val="24"/>
        </w:rPr>
        <w:t xml:space="preserve">ΧΡΙΣΤΟΦΟΡΟΣ ΒΕΡΝΑΡΔΑΚΗΣ (Αναπληρωτής Υπουργός Εσωτερικών και Διοικητικής Ανασυγκρότησης): </w:t>
      </w:r>
      <w:r>
        <w:rPr>
          <w:rFonts w:eastAsia="Times New Roman"/>
          <w:szCs w:val="24"/>
        </w:rPr>
        <w:t>Ευχαριστώ, κύριε Πρόεδρε.</w:t>
      </w:r>
    </w:p>
    <w:p w14:paraId="0EE0FD97" w14:textId="77777777" w:rsidR="000548F6" w:rsidRDefault="005C1E3B">
      <w:pPr>
        <w:spacing w:line="600" w:lineRule="auto"/>
        <w:ind w:firstLine="720"/>
        <w:jc w:val="both"/>
        <w:rPr>
          <w:rFonts w:eastAsia="Times New Roman"/>
          <w:szCs w:val="24"/>
        </w:rPr>
      </w:pPr>
      <w:r>
        <w:rPr>
          <w:rFonts w:eastAsia="Times New Roman"/>
          <w:szCs w:val="24"/>
        </w:rPr>
        <w:t>Κύριες</w:t>
      </w:r>
      <w:r>
        <w:rPr>
          <w:rFonts w:eastAsia="Times New Roman"/>
          <w:szCs w:val="24"/>
        </w:rPr>
        <w:t xml:space="preserve"> και κ</w:t>
      </w:r>
      <w:r>
        <w:rPr>
          <w:rFonts w:eastAsia="Times New Roman"/>
          <w:szCs w:val="24"/>
        </w:rPr>
        <w:t>ύριοι συνάδελφοι, η απάντηση είναι πάρα πολύ απλή. Προφανώς η τήρηση του άρθρου 28 του ν.4305 εφαρμόζεται και πρέπει να εφαρμόζεται απαρέγκλιτα, καθαρά και ξάστερα.</w:t>
      </w:r>
    </w:p>
    <w:p w14:paraId="0EE0FD98" w14:textId="77777777" w:rsidR="000548F6" w:rsidRDefault="005C1E3B">
      <w:pPr>
        <w:spacing w:line="600" w:lineRule="auto"/>
        <w:ind w:firstLine="720"/>
        <w:jc w:val="both"/>
        <w:rPr>
          <w:rFonts w:eastAsia="Times New Roman"/>
          <w:szCs w:val="24"/>
        </w:rPr>
      </w:pPr>
      <w:r>
        <w:rPr>
          <w:rFonts w:eastAsia="Times New Roman"/>
          <w:szCs w:val="24"/>
        </w:rPr>
        <w:t xml:space="preserve">Θέλω, όμως, να πω τα εξής: Δεν είναι μόνο ο νόμος του 2014. Για να αποδώσουμε και τα </w:t>
      </w:r>
      <w:r>
        <w:rPr>
          <w:rFonts w:eastAsia="Times New Roman"/>
          <w:szCs w:val="24"/>
        </w:rPr>
        <w:t xml:space="preserve">του Καίσαρος τω Καίσαρι και στους προηγούμενους, προ του 2014 -υπήρχε και η εμπειρία του κ. Μανιτάκη ως προς τη θέση, ως προς τη χρήση αυτής της υπόθεσης- έχουμε μια σειρά από εγκυκλίους, οι οποίες έδωσαν συγκεκριμένες οδηγίες προς τις υπηρεσίες όλου του </w:t>
      </w:r>
      <w:r>
        <w:rPr>
          <w:rFonts w:eastAsia="Times New Roman"/>
          <w:szCs w:val="24"/>
        </w:rPr>
        <w:t>δ</w:t>
      </w:r>
      <w:r>
        <w:rPr>
          <w:rFonts w:eastAsia="Times New Roman"/>
          <w:szCs w:val="24"/>
        </w:rPr>
        <w:t xml:space="preserve">ημοσίου, σε όλα τα </w:t>
      </w:r>
      <w:r>
        <w:rPr>
          <w:rFonts w:eastAsia="Times New Roman"/>
          <w:szCs w:val="24"/>
        </w:rPr>
        <w:t>Τ</w:t>
      </w:r>
      <w:r>
        <w:rPr>
          <w:rFonts w:eastAsia="Times New Roman"/>
          <w:szCs w:val="24"/>
        </w:rPr>
        <w:t xml:space="preserve">μήματα </w:t>
      </w:r>
      <w:r>
        <w:rPr>
          <w:rFonts w:eastAsia="Times New Roman"/>
          <w:szCs w:val="24"/>
        </w:rPr>
        <w:t>Α</w:t>
      </w:r>
      <w:r>
        <w:rPr>
          <w:rFonts w:eastAsia="Times New Roman"/>
          <w:szCs w:val="24"/>
        </w:rPr>
        <w:t xml:space="preserve">νθρώπινου </w:t>
      </w:r>
      <w:r>
        <w:rPr>
          <w:rFonts w:eastAsia="Times New Roman"/>
          <w:szCs w:val="24"/>
        </w:rPr>
        <w:lastRenderedPageBreak/>
        <w:t>Δ</w:t>
      </w:r>
      <w:r>
        <w:rPr>
          <w:rFonts w:eastAsia="Times New Roman"/>
          <w:szCs w:val="24"/>
        </w:rPr>
        <w:t xml:space="preserve">υναμικού και </w:t>
      </w:r>
      <w:r>
        <w:rPr>
          <w:rFonts w:eastAsia="Times New Roman"/>
          <w:szCs w:val="24"/>
        </w:rPr>
        <w:t>Δ</w:t>
      </w:r>
      <w:r>
        <w:rPr>
          <w:rFonts w:eastAsia="Times New Roman"/>
          <w:szCs w:val="24"/>
        </w:rPr>
        <w:t>ιοικητικού, έτσι ώστε να γίνει ένας έλεγχος γνησιότητας των πτυχίων, των πιστοποιητικών και όλων των δικαιολογητικών</w:t>
      </w:r>
      <w:r>
        <w:rPr>
          <w:rFonts w:eastAsia="Times New Roman"/>
          <w:szCs w:val="24"/>
        </w:rPr>
        <w:t>,</w:t>
      </w:r>
      <w:r>
        <w:rPr>
          <w:rFonts w:eastAsia="Times New Roman"/>
          <w:szCs w:val="24"/>
        </w:rPr>
        <w:t xml:space="preserve"> με τα οποία κάποιος διορίζεται στο </w:t>
      </w:r>
      <w:r>
        <w:rPr>
          <w:rFonts w:eastAsia="Times New Roman"/>
          <w:szCs w:val="24"/>
        </w:rPr>
        <w:t>δ</w:t>
      </w:r>
      <w:r>
        <w:rPr>
          <w:rFonts w:eastAsia="Times New Roman"/>
          <w:szCs w:val="24"/>
        </w:rPr>
        <w:t xml:space="preserve">ημόσιο. </w:t>
      </w:r>
    </w:p>
    <w:p w14:paraId="0EE0FD99" w14:textId="77777777" w:rsidR="000548F6" w:rsidRDefault="005C1E3B">
      <w:pPr>
        <w:spacing w:line="600" w:lineRule="auto"/>
        <w:ind w:firstLine="720"/>
        <w:jc w:val="both"/>
        <w:rPr>
          <w:rFonts w:eastAsia="Times New Roman"/>
          <w:szCs w:val="24"/>
        </w:rPr>
      </w:pPr>
      <w:r>
        <w:rPr>
          <w:rFonts w:eastAsia="Times New Roman"/>
          <w:szCs w:val="24"/>
        </w:rPr>
        <w:t>Εδώ θέλω να πω ότι αυτή είναι μια συνήθη</w:t>
      </w:r>
      <w:r>
        <w:rPr>
          <w:rFonts w:eastAsia="Times New Roman"/>
          <w:szCs w:val="24"/>
        </w:rPr>
        <w:t>ς, κανονική διοικητική διαδικασία και έτσι πρέπει να είναι. Και αν θέλουμε κάποτε να μιλήσουμε για μια καλή δημόσια διοίκηση, θα πρέπει προφανώς οι Υπουργοί ή τα πολιτικά κόμματα να μην έχουν καμμία σχέση με αυτή την ομαλή διαδικασία, τη διοικητική, η οποί</w:t>
      </w:r>
      <w:r>
        <w:rPr>
          <w:rFonts w:eastAsia="Times New Roman"/>
          <w:szCs w:val="24"/>
        </w:rPr>
        <w:t>α πρέπει να εφαρμόζεται.</w:t>
      </w:r>
    </w:p>
    <w:p w14:paraId="0EE0FD9A" w14:textId="77777777" w:rsidR="000548F6" w:rsidRDefault="005C1E3B">
      <w:pPr>
        <w:spacing w:line="600" w:lineRule="auto"/>
        <w:ind w:firstLine="720"/>
        <w:jc w:val="both"/>
        <w:rPr>
          <w:rFonts w:eastAsia="Times New Roman"/>
          <w:szCs w:val="24"/>
        </w:rPr>
      </w:pPr>
      <w:r>
        <w:rPr>
          <w:rFonts w:eastAsia="Times New Roman"/>
          <w:szCs w:val="24"/>
        </w:rPr>
        <w:t xml:space="preserve">Η διοικητική διαδικασία, λοιπόν, η οποία εφαρμόστηκε έδωσε τα εξής αποτελέσματα: Ελέγχθηκαν όλα λοιπόν τα πτυχία του ελληνικού </w:t>
      </w:r>
      <w:r>
        <w:rPr>
          <w:rFonts w:eastAsia="Times New Roman"/>
          <w:szCs w:val="24"/>
        </w:rPr>
        <w:t>δ</w:t>
      </w:r>
      <w:r>
        <w:rPr>
          <w:rFonts w:eastAsia="Times New Roman"/>
          <w:szCs w:val="24"/>
        </w:rPr>
        <w:t>ημοσίου, τα δικαιολογητικά και ήταν -και σας λέω μόνο τον αριθμό που έφτασε μέχρι την ανάκληση διορισμο</w:t>
      </w:r>
      <w:r>
        <w:rPr>
          <w:rFonts w:eastAsia="Times New Roman"/>
          <w:szCs w:val="24"/>
        </w:rPr>
        <w:t xml:space="preserve">ύ δηλαδή πόσοι ελέγχθηκαν, βρέθηκαν με οποιαδήποτε προβλήματα πλαστότητας τα πιστοποιητικά και εξ αυτού του λόγου κινήθηκε η διοικητική διαδικασία ανάκλησης διορισμού- για το 2013 σαράντα έξι άτομα, το 2014 διακόσια σαράντα τρία, το 2015 εκατόν πενήντα </w:t>
      </w:r>
      <w:r>
        <w:rPr>
          <w:rFonts w:eastAsia="Times New Roman"/>
          <w:szCs w:val="24"/>
        </w:rPr>
        <w:lastRenderedPageBreak/>
        <w:t>έξι</w:t>
      </w:r>
      <w:r>
        <w:rPr>
          <w:rFonts w:eastAsia="Times New Roman"/>
          <w:szCs w:val="24"/>
        </w:rPr>
        <w:t xml:space="preserve"> και μέχρι το τέλος του Απριλίου του 2016 σαράντα οκτώ. Έχουμε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ένα σύνολο τετρακοσίων ενενήντα τριών ατόμων σε αυτά τα τέσσερα χρόνια.</w:t>
      </w:r>
    </w:p>
    <w:p w14:paraId="0EE0FD9B" w14:textId="77777777" w:rsidR="000548F6" w:rsidRDefault="005C1E3B">
      <w:pPr>
        <w:spacing w:line="600" w:lineRule="auto"/>
        <w:ind w:firstLine="720"/>
        <w:jc w:val="both"/>
        <w:rPr>
          <w:rFonts w:eastAsia="Times New Roman"/>
          <w:szCs w:val="24"/>
        </w:rPr>
      </w:pPr>
      <w:r>
        <w:rPr>
          <w:rFonts w:eastAsia="Times New Roman"/>
          <w:szCs w:val="24"/>
        </w:rPr>
        <w:t>Επειδή ακριβώς το πρόβλημα εδώ είναι και επικοινωνιακό, θα πρέπει να επιστήσω την προσοχή σε όλα τα πολιτικά κόμ</w:t>
      </w:r>
      <w:r>
        <w:rPr>
          <w:rFonts w:eastAsia="Times New Roman"/>
          <w:szCs w:val="24"/>
        </w:rPr>
        <w:t>ματα. Διότι εδώ γίνεται μια, εκ του πλαγίου θα έλεγα, επίθεση στον δημόσιο τομέα, στον καλό δημόσιο τομέα, σε αυτόν που θέλουμε να εξορθολογήσουμε και να αναπτύξουμε. Όσον αφορά τα περί πλαστότητας πτυχίων ή περί πολλών πλαστών πτυχίων, πέρα από το γεγονός</w:t>
      </w:r>
      <w:r>
        <w:rPr>
          <w:rFonts w:eastAsia="Times New Roman"/>
          <w:szCs w:val="24"/>
        </w:rPr>
        <w:t xml:space="preserve"> ότι υπάρχει η νομοθεσία</w:t>
      </w:r>
      <w:r>
        <w:rPr>
          <w:rFonts w:eastAsia="Times New Roman"/>
          <w:szCs w:val="24"/>
        </w:rPr>
        <w:t>,</w:t>
      </w:r>
      <w:r>
        <w:rPr>
          <w:rFonts w:eastAsia="Times New Roman"/>
          <w:szCs w:val="24"/>
        </w:rPr>
        <w:t xml:space="preserve"> η οποία πρέπει να εφαρμόζεται και εφαρμόζεται, υπάρχουν κι όλες οι διοικητικές διαδικασίες –το ΑΣΕΠ κάνει έλεγχο δικαιολογητικών, όταν κάποιος διορίζεται, οι διευθύνσεις προσωπικού πριν διοριστεί κάποιος κάνουν έλεγχο πλαστότητας </w:t>
      </w:r>
      <w:r>
        <w:rPr>
          <w:rFonts w:eastAsia="Times New Roman"/>
          <w:szCs w:val="24"/>
        </w:rPr>
        <w:t>των πτυχίων- και τελικά όλη αυτή η ιστορία από το 2014 και μετά επενδύθηκε με μεγαλύτερο βάρος από όσο της αναλογούσε, θα έλεγα.</w:t>
      </w:r>
    </w:p>
    <w:p w14:paraId="0EE0FD9C" w14:textId="77777777" w:rsidR="000548F6" w:rsidRDefault="005C1E3B">
      <w:pPr>
        <w:spacing w:line="600" w:lineRule="auto"/>
        <w:ind w:firstLine="720"/>
        <w:jc w:val="both"/>
        <w:rPr>
          <w:rFonts w:eastAsia="Times New Roman"/>
          <w:szCs w:val="24"/>
        </w:rPr>
      </w:pPr>
      <w:r>
        <w:rPr>
          <w:rFonts w:eastAsia="Times New Roman"/>
          <w:szCs w:val="24"/>
        </w:rPr>
        <w:lastRenderedPageBreak/>
        <w:t>Οι τετρακόσιες ενενήντα τρεις ανακλήσεις διορισμών αντιστοιχούν στο 0,08 των δημοσίων υπαλλήλων στην Ελλάδα. Επομένως</w:t>
      </w:r>
      <w:r>
        <w:rPr>
          <w:rFonts w:eastAsia="Times New Roman"/>
          <w:szCs w:val="24"/>
        </w:rPr>
        <w:t xml:space="preserve"> </w:t>
      </w:r>
      <w:r>
        <w:rPr>
          <w:rFonts w:eastAsia="Times New Roman"/>
          <w:szCs w:val="24"/>
        </w:rPr>
        <w:t>αντιλαμβάνεστε ότι όλος αυτός ο θόρυβος</w:t>
      </w:r>
      <w:r>
        <w:rPr>
          <w:rFonts w:eastAsia="Times New Roman"/>
          <w:szCs w:val="24"/>
        </w:rPr>
        <w:t>,</w:t>
      </w:r>
      <w:r>
        <w:rPr>
          <w:rFonts w:eastAsia="Times New Roman"/>
          <w:szCs w:val="24"/>
        </w:rPr>
        <w:t xml:space="preserve"> ο οποίος ξεσπά στις εφημερίδες και σε κανάλια, είναι το λιγότερο</w:t>
      </w:r>
      <w:r>
        <w:rPr>
          <w:rFonts w:eastAsia="Times New Roman"/>
          <w:szCs w:val="24"/>
        </w:rPr>
        <w:t>,</w:t>
      </w:r>
      <w:r>
        <w:rPr>
          <w:rFonts w:eastAsia="Times New Roman"/>
          <w:szCs w:val="24"/>
        </w:rPr>
        <w:t xml:space="preserve"> θα έλεγα</w:t>
      </w:r>
      <w:r>
        <w:rPr>
          <w:rFonts w:eastAsia="Times New Roman"/>
          <w:szCs w:val="24"/>
        </w:rPr>
        <w:t>,</w:t>
      </w:r>
      <w:r>
        <w:rPr>
          <w:rFonts w:eastAsia="Times New Roman"/>
          <w:szCs w:val="24"/>
        </w:rPr>
        <w:t xml:space="preserve"> αδικαιολόγητος, όταν μάλιστα αγνοεί τη συνήθη διοικητική διαδικασία μέσω της οποία</w:t>
      </w:r>
      <w:r>
        <w:rPr>
          <w:rFonts w:eastAsia="Times New Roman"/>
          <w:szCs w:val="24"/>
        </w:rPr>
        <w:t>ς</w:t>
      </w:r>
      <w:r>
        <w:rPr>
          <w:rFonts w:eastAsia="Times New Roman"/>
          <w:szCs w:val="24"/>
        </w:rPr>
        <w:t xml:space="preserve"> γίνεται όλος αυτός ο έλεγχος.</w:t>
      </w:r>
    </w:p>
    <w:p w14:paraId="0EE0FD9D" w14:textId="77777777" w:rsidR="000548F6" w:rsidRDefault="005C1E3B">
      <w:pPr>
        <w:spacing w:line="600" w:lineRule="auto"/>
        <w:ind w:firstLine="720"/>
        <w:jc w:val="both"/>
        <w:rPr>
          <w:rFonts w:eastAsia="Times New Roman"/>
          <w:szCs w:val="24"/>
        </w:rPr>
      </w:pPr>
      <w:r>
        <w:rPr>
          <w:rFonts w:eastAsia="Times New Roman"/>
          <w:szCs w:val="24"/>
        </w:rPr>
        <w:t>Αυτά ήθελα να πω κι αν χρ</w:t>
      </w:r>
      <w:r>
        <w:rPr>
          <w:rFonts w:eastAsia="Times New Roman"/>
          <w:szCs w:val="24"/>
        </w:rPr>
        <w:t>ειαστεί θα επανέλθω στη δευτερολογία.</w:t>
      </w:r>
    </w:p>
    <w:p w14:paraId="0EE0FD9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EE0FD9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Κυρία Χριστοφιλοπούλου, έχετε τον λόγο.</w:t>
      </w:r>
    </w:p>
    <w:p w14:paraId="0EE0FDA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0EE0FDA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θα σας παρακαλούσα θερμά να καταθέσετε τα στοιχεία που μας </w:t>
      </w:r>
      <w:r>
        <w:rPr>
          <w:rFonts w:eastAsia="Times New Roman" w:cs="Times New Roman"/>
          <w:szCs w:val="24"/>
        </w:rPr>
        <w:t xml:space="preserve">αναγνώσατε. Συμφωνούμε ως προς το 2013. Τα στοιχεία που έχω στη διάθεσή μου για το 2014 μιλούν για τετρακόσιες </w:t>
      </w:r>
      <w:r>
        <w:rPr>
          <w:rFonts w:eastAsia="Times New Roman" w:cs="Times New Roman"/>
          <w:szCs w:val="24"/>
        </w:rPr>
        <w:lastRenderedPageBreak/>
        <w:t>ενενήντα έξι περιπτώσεις. Όμως, αν έχετε εσείς τα πιο πρόσφατα και έγκυρα στοιχεία για το 2015 και για το 2016, θα παρακαλούσα να τα είχαμε κι εμ</w:t>
      </w:r>
      <w:r>
        <w:rPr>
          <w:rFonts w:eastAsia="Times New Roman" w:cs="Times New Roman"/>
          <w:szCs w:val="24"/>
        </w:rPr>
        <w:t>είς, να τα είχε και η Βουλή των Ελλήνων.</w:t>
      </w:r>
    </w:p>
    <w:p w14:paraId="0EE0FDA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Επί της ουσίας, χαίρομαι πολύ που άκουσα την τοποθέτηση και την απάντησή σας, διότι έχει πολύ μεγάλη σημασία να φύγουμε από κάθε παρανόηση ότι η σημερινή Κυβέρνηση και οποιαδήποτε άλλη δημοκρατικά εκλεγμένη κυβέρνησ</w:t>
      </w:r>
      <w:r>
        <w:rPr>
          <w:rFonts w:eastAsia="Times New Roman" w:cs="Times New Roman"/>
          <w:szCs w:val="24"/>
        </w:rPr>
        <w:t>η του ελληνικού κράτους θα έκανε ποτέ το λάθος να προσπαθήσει να δώσει δεύτερη ευκαιρία σε όσους με οποιονδήποτε τρόπο προσκόμισαν πλαστά πιστοποιητικά. Αυτό είναι το ένα. Ίσως, αν θέλετε να δούμε τη θετική πλευρά αυτού του θορύβου</w:t>
      </w:r>
      <w:r>
        <w:rPr>
          <w:rFonts w:eastAsia="Times New Roman" w:cs="Times New Roman"/>
          <w:szCs w:val="24"/>
        </w:rPr>
        <w:t>,</w:t>
      </w:r>
      <w:r>
        <w:rPr>
          <w:rFonts w:eastAsia="Times New Roman" w:cs="Times New Roman"/>
          <w:szCs w:val="24"/>
        </w:rPr>
        <w:t xml:space="preserve"> που δημιουργήθηκε είναι</w:t>
      </w:r>
      <w:r>
        <w:rPr>
          <w:rFonts w:eastAsia="Times New Roman" w:cs="Times New Roman"/>
          <w:szCs w:val="24"/>
        </w:rPr>
        <w:t xml:space="preserve"> ότι μας βοηθάει να ξεκαθαρίσουμε ότι πρέπει να υπάρχει μια διακομματική -στο δημοκρατικό συνταγματικό τόξο τουλάχιστον- συναίνεση ως προς την πάταξη αυτού του φαινομένου.</w:t>
      </w:r>
    </w:p>
    <w:p w14:paraId="0EE0FDA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έχετε δίκιο γι’ αυτά που μου είπατε προηγουμένως και για τον κ. Μανιτ</w:t>
      </w:r>
      <w:r>
        <w:rPr>
          <w:rFonts w:eastAsia="Times New Roman" w:cs="Times New Roman"/>
          <w:szCs w:val="24"/>
        </w:rPr>
        <w:t xml:space="preserve">άκη και για άλλους προϋπάρξαντες. Επειδή εγώ εκπροσωπώ από τούτο εδώ το Βήμα, εκτός από τον εαυτό μου και </w:t>
      </w:r>
      <w:r>
        <w:rPr>
          <w:rFonts w:eastAsia="Times New Roman" w:cs="Times New Roman"/>
          <w:szCs w:val="24"/>
        </w:rPr>
        <w:lastRenderedPageBreak/>
        <w:t>μια παράταξη</w:t>
      </w:r>
      <w:r>
        <w:rPr>
          <w:rFonts w:eastAsia="Times New Roman" w:cs="Times New Roman"/>
          <w:szCs w:val="24"/>
        </w:rPr>
        <w:t>,</w:t>
      </w:r>
      <w:r>
        <w:rPr>
          <w:rFonts w:eastAsia="Times New Roman" w:cs="Times New Roman"/>
          <w:szCs w:val="24"/>
        </w:rPr>
        <w:t xml:space="preserve"> η οποία δημιούργησε το ΑΣΕΠ -ο ν.2190 είναι νόμος τότε του ΠΑΣΟΚ, που καταψήφισε μετά βδελυγμίας τότε η δεξιά </w:t>
      </w:r>
      <w:r>
        <w:rPr>
          <w:rFonts w:eastAsia="Times New Roman" w:cs="Times New Roman"/>
          <w:szCs w:val="24"/>
        </w:rPr>
        <w:t>α</w:t>
      </w:r>
      <w:r>
        <w:rPr>
          <w:rFonts w:eastAsia="Times New Roman" w:cs="Times New Roman"/>
          <w:szCs w:val="24"/>
        </w:rPr>
        <w:t>ντιπολίτευση- θέλω να σας</w:t>
      </w:r>
      <w:r>
        <w:rPr>
          <w:rFonts w:eastAsia="Times New Roman" w:cs="Times New Roman"/>
          <w:szCs w:val="24"/>
        </w:rPr>
        <w:t xml:space="preserve"> πω ότι για εμάς έχει πολύ μεγάλη σημασία ότι αυτή η προσπάθεια είχε ξεκινήσει και μάλιστα τα νούμερα</w:t>
      </w:r>
      <w:r>
        <w:rPr>
          <w:rFonts w:eastAsia="Times New Roman" w:cs="Times New Roman"/>
          <w:szCs w:val="24"/>
        </w:rPr>
        <w:t>,</w:t>
      </w:r>
      <w:r>
        <w:rPr>
          <w:rFonts w:eastAsia="Times New Roman" w:cs="Times New Roman"/>
          <w:szCs w:val="24"/>
        </w:rPr>
        <w:t xml:space="preserve"> που είπατε</w:t>
      </w:r>
      <w:r>
        <w:rPr>
          <w:rFonts w:eastAsia="Times New Roman" w:cs="Times New Roman"/>
          <w:szCs w:val="24"/>
        </w:rPr>
        <w:t>,</w:t>
      </w:r>
      <w:r>
        <w:rPr>
          <w:rFonts w:eastAsia="Times New Roman" w:cs="Times New Roman"/>
          <w:szCs w:val="24"/>
        </w:rPr>
        <w:t xml:space="preserve"> ήταν πριν ψηφιστεί ο νόμος. </w:t>
      </w:r>
    </w:p>
    <w:p w14:paraId="0EE0FDA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Η ερώτησή μου, λοιπόν, πέρα από το προφανές ξεκαθάρισμα -γιατί υπήρχε η προσπάθεια και πριν ψηφιστεί ο νόμος, ο </w:t>
      </w:r>
      <w:r>
        <w:rPr>
          <w:rFonts w:eastAsia="Times New Roman" w:cs="Times New Roman"/>
          <w:szCs w:val="24"/>
        </w:rPr>
        <w:t>οποίος πάει να βάλει ακόμα μια τάξη σε αυτό το θέμα κατά την πρόσληψη και κατά την αποχώρηση- είναι να μας πείτε εάν, παρά τον φόρτο που έχουν οι ελεγκτικές υπηρεσίες</w:t>
      </w:r>
      <w:r>
        <w:rPr>
          <w:rFonts w:eastAsia="Times New Roman" w:cs="Times New Roman"/>
          <w:szCs w:val="24"/>
        </w:rPr>
        <w:t>,</w:t>
      </w:r>
      <w:r>
        <w:rPr>
          <w:rFonts w:eastAsia="Times New Roman" w:cs="Times New Roman"/>
          <w:szCs w:val="24"/>
        </w:rPr>
        <w:t xml:space="preserve"> που υπάγονται σε σας, γίνεται σωστή δουλειά όσον αφορά τους ελέγχους. Και προφανώς συμφω</w:t>
      </w:r>
      <w:r>
        <w:rPr>
          <w:rFonts w:eastAsia="Times New Roman" w:cs="Times New Roman"/>
          <w:szCs w:val="24"/>
        </w:rPr>
        <w:t>νώ -και μακάρι αυτή η νοοτροπία να υπάρξει ευρύτερα- ότι δεν είναι θέμα του εκάστοτε Υπουργού, αλλά είναι θέμα υπηρεσιακό. Ωστόσο, όπως είπε και ο προλαλήσας συνάδελφός μου, ο Υπουργός -επιτρέψτε μου να σας το πω, αν και είμαι σίγουρη ότι το ξέρετε- έχει τ</w:t>
      </w:r>
      <w:r>
        <w:rPr>
          <w:rFonts w:eastAsia="Times New Roman" w:cs="Times New Roman"/>
          <w:szCs w:val="24"/>
        </w:rPr>
        <w:t xml:space="preserve">ην εποπτεία να γίνει αυτό και να μην υπάρξουν ολιγωρίες. </w:t>
      </w:r>
    </w:p>
    <w:p w14:paraId="0EE0FDA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Θέλω, λοιπόν, στη δευτερολογία σας αν μπορούμε, κύριε Υπουργέ, να έχουμε τα στοιχεία για τους ελέγχους</w:t>
      </w:r>
      <w:r>
        <w:rPr>
          <w:rFonts w:eastAsia="Times New Roman" w:cs="Times New Roman"/>
          <w:szCs w:val="24"/>
        </w:rPr>
        <w:t>,</w:t>
      </w:r>
      <w:r>
        <w:rPr>
          <w:rFonts w:eastAsia="Times New Roman" w:cs="Times New Roman"/>
          <w:szCs w:val="24"/>
        </w:rPr>
        <w:t xml:space="preserve"> που έχουν διενεργηθεί και για το πώς πάει αυτή η ροή των ελέγχων, πέρα από τα όρια του νόμου π</w:t>
      </w:r>
      <w:r>
        <w:rPr>
          <w:rFonts w:eastAsia="Times New Roman" w:cs="Times New Roman"/>
          <w:szCs w:val="24"/>
        </w:rPr>
        <w:t>ου αναφέραμε.</w:t>
      </w:r>
    </w:p>
    <w:p w14:paraId="0EE0FDA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0FDA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EE0FDA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Βερναρδάκη, έχετε και πάλι τον λόγο.</w:t>
      </w:r>
    </w:p>
    <w:p w14:paraId="0EE0FDA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κύριε Πρόεδρε.</w:t>
      </w:r>
    </w:p>
    <w:p w14:paraId="0EE0FDA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Μια-δυο διευκρινίσεις θα </w:t>
      </w:r>
      <w:r>
        <w:rPr>
          <w:rFonts w:eastAsia="Times New Roman" w:cs="Times New Roman"/>
          <w:szCs w:val="24"/>
        </w:rPr>
        <w:t>ήθελα να κάνω. Τα στοιχεία προφανώς είναι από τις υπηρεσίες και προφανώς δεν έχω ιδία γνώμη. Εμπιστεύομαι το έγγραφο, το οποίο ζήτησα από τις υπηρεσίες ώστε να ενημερωθώ</w:t>
      </w:r>
      <w:r>
        <w:rPr>
          <w:rFonts w:eastAsia="Times New Roman" w:cs="Times New Roman"/>
          <w:szCs w:val="24"/>
        </w:rPr>
        <w:t>,</w:t>
      </w:r>
      <w:r w:rsidRPr="00264542">
        <w:rPr>
          <w:rFonts w:eastAsia="Times New Roman" w:cs="Times New Roman"/>
          <w:szCs w:val="24"/>
        </w:rPr>
        <w:t xml:space="preserve"> </w:t>
      </w:r>
      <w:r>
        <w:rPr>
          <w:rFonts w:eastAsia="Times New Roman" w:cs="Times New Roman"/>
          <w:szCs w:val="24"/>
        </w:rPr>
        <w:t>για να απαντήσω στην ερώτηση</w:t>
      </w:r>
      <w:r>
        <w:rPr>
          <w:rFonts w:eastAsia="Times New Roman" w:cs="Times New Roman"/>
          <w:szCs w:val="24"/>
        </w:rPr>
        <w:t xml:space="preserve">. </w:t>
      </w:r>
    </w:p>
    <w:p w14:paraId="0EE0FDA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Το δεύτερο πράγμα που θέλω να πω είναι ότι πράγματι το</w:t>
      </w:r>
      <w:r>
        <w:rPr>
          <w:rFonts w:eastAsia="Times New Roman" w:cs="Times New Roman"/>
          <w:szCs w:val="24"/>
        </w:rPr>
        <w:t xml:space="preserve"> ΑΣΕΠ είναι μια κατάκτηση -αυτό πρέπει να το αναγνωρίσουμε- και πρέπει να το θωρακίσουμε ακόμα περισσότερο, με όλες τις αρμοδιότητες και νομίζω ότι αυτό προσπαθούμε να το κάνουμε και με τον νέο νόμο για τη δημόσια διοίκηση.</w:t>
      </w:r>
    </w:p>
    <w:p w14:paraId="0EE0FDA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 τρίτο που θέλω να σας πω </w:t>
      </w:r>
      <w:r>
        <w:rPr>
          <w:rFonts w:eastAsia="Times New Roman" w:cs="Times New Roman"/>
          <w:szCs w:val="24"/>
        </w:rPr>
        <w:t xml:space="preserve">είναι ότι προφανώς ο Υπουργός πρέπει να εποπτεύει και να ελέγχει όλη αυτή τη διαδικασία. Βεβαίως, στις προθέσεις του Υπουργείου είναι η δημιουργία και ψηφιακού οργανογράμματος πια, δηλαδή η υποχρέωση των ψηφιακών οργανογραμμάτων σε όλο το μήκος και πλάτος </w:t>
      </w:r>
      <w:r>
        <w:rPr>
          <w:rFonts w:eastAsia="Times New Roman" w:cs="Times New Roman"/>
          <w:szCs w:val="24"/>
        </w:rPr>
        <w:t xml:space="preserve">της δημόσιας διοίκησης, καθώς και η ύπαρξη ενός ψηφιακού πια υπηρεσιακού φακέλου του κάθε υπαλλήλου, ο οποίος διορίζεται στο δημόσιο, έτσι ώστε όλα τα δεδομένα -προφανώς να μην είναι ανοιχτά βέβαια τα προσωπικά δεδομένα- να είναι στη διάθεση της </w:t>
      </w:r>
      <w:r>
        <w:rPr>
          <w:rFonts w:eastAsia="Times New Roman" w:cs="Times New Roman"/>
          <w:szCs w:val="24"/>
        </w:rPr>
        <w:t>υ</w:t>
      </w:r>
      <w:r>
        <w:rPr>
          <w:rFonts w:eastAsia="Times New Roman" w:cs="Times New Roman"/>
          <w:szCs w:val="24"/>
        </w:rPr>
        <w:t xml:space="preserve">πηρεσίας </w:t>
      </w:r>
      <w:r>
        <w:rPr>
          <w:rFonts w:eastAsia="Times New Roman" w:cs="Times New Roman"/>
          <w:szCs w:val="24"/>
        </w:rPr>
        <w:t xml:space="preserve">και στη διάθεση πια της διαφάνειας που πρέπει να ασκεί η δημόσια διοίκηση και να υπάρχει. </w:t>
      </w:r>
    </w:p>
    <w:p w14:paraId="0EE0FDA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καταθέτω το έγγραφο που προανέφερα.</w:t>
      </w:r>
    </w:p>
    <w:p w14:paraId="0EE0FDA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και Διοικητικής Ανασυγκρότησης κ. Χριστόφορος Βερναρδάκης καταθέτει για τα</w:t>
      </w:r>
      <w:r>
        <w:rPr>
          <w:rFonts w:eastAsia="Times New Roman" w:cs="Times New Roman"/>
          <w:szCs w:val="24"/>
        </w:rPr>
        <w:t xml:space="preserve">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E0FDA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ήθελα να επανέλθω για το επικοινωνιακό. Πιστεύω ότι είναι εν τη ρύμη προφανώς της διατύπωσης μιας ερώτησης. Β</w:t>
      </w:r>
      <w:r>
        <w:rPr>
          <w:rFonts w:eastAsia="Times New Roman" w:cs="Times New Roman"/>
          <w:szCs w:val="24"/>
        </w:rPr>
        <w:t>λέπω εδώ</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στην εύλογη ερώτηση, ότι είναι μια διατύπωση. Λέτε: «ο εντοπισμός των χιλιάδων πλαστών πτυχίων και η επιβολή των νόμιμων κυρώσεων». Για τις νόμιμες κυρώσεις συμφωνούμε 100%. Για τη </w:t>
      </w:r>
      <w:r>
        <w:rPr>
          <w:rFonts w:eastAsia="Times New Roman" w:cs="Times New Roman"/>
          <w:szCs w:val="24"/>
        </w:rPr>
        <w:t>λέξη</w:t>
      </w:r>
      <w:r>
        <w:rPr>
          <w:rFonts w:eastAsia="Times New Roman" w:cs="Times New Roman"/>
          <w:szCs w:val="24"/>
        </w:rPr>
        <w:t xml:space="preserve"> «χιλιάδες», ας μην αυτοχειριαζόμαστε, κ</w:t>
      </w:r>
      <w:r>
        <w:rPr>
          <w:rFonts w:eastAsia="Times New Roman" w:cs="Times New Roman"/>
          <w:szCs w:val="24"/>
        </w:rPr>
        <w:t xml:space="preserve">αι εσείς που είχατε την ευθύνη επί τόσα χρόνια της διεύθυνσης της χώρας και οι προηγούμενες κυβερνήσεις. Νομίζω ότι αυτοχειριαζόμαστε. Το δημόσιο είχε πάρα πολλά προβλήματα, όπως γραφειοκρατία και φαβοριτισμό και άλλα. </w:t>
      </w:r>
    </w:p>
    <w:p w14:paraId="0EE0FDB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Μπορούμε να πούμε ο καθένας πολιτικά</w:t>
      </w:r>
      <w:r>
        <w:rPr>
          <w:rFonts w:eastAsia="Times New Roman" w:cs="Times New Roman"/>
          <w:szCs w:val="24"/>
        </w:rPr>
        <w:t xml:space="preserve"> ό,τι θέλει, αλλά όχι να λέμε ότι είχαμε χιλιάδες πλαστά πτυχία. Πρέπει να υπερασπίσουμε την ακεραιότητα των ανθρώπων, την ηθική ακεραιότητα της συντριπτικής πλειοψηφίας των υπαλλήλων και πρέπει να αποφεύγουμε τέτοιες υπερβολικές χρήσεις λέξεων, όχι για κα</w:t>
      </w:r>
      <w:r>
        <w:rPr>
          <w:rFonts w:eastAsia="Times New Roman" w:cs="Times New Roman"/>
          <w:szCs w:val="24"/>
        </w:rPr>
        <w:t xml:space="preserve">νέναν άλλο λόγο, αλλά διότι στην πραγματικότητα γινόμαστε βορά ως πολιτικό σύστημα και στην κακή πλευρά των μέσων μαζικής ενημέρωσης. </w:t>
      </w:r>
    </w:p>
    <w:p w14:paraId="0EE0FDB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E0FDB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Υπουργέ, θα έπρεπε να έχω τη δυνατότητα να απαντήσω, αλλά δεν το επιτρ</w:t>
      </w:r>
      <w:r>
        <w:rPr>
          <w:rFonts w:eastAsia="Times New Roman" w:cs="Times New Roman"/>
          <w:szCs w:val="24"/>
        </w:rPr>
        <w:t xml:space="preserve">έπει ο Κανονισμός. </w:t>
      </w:r>
    </w:p>
    <w:p w14:paraId="0EE0FDB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το προβλέπει ο Κανονισμός, δυστυχώς. </w:t>
      </w:r>
    </w:p>
    <w:p w14:paraId="0EE0FDB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σήμερα στο </w:t>
      </w:r>
      <w:r>
        <w:rPr>
          <w:rFonts w:eastAsia="Times New Roman" w:cs="Times New Roman"/>
          <w:szCs w:val="24"/>
          <w:lang w:val="en-US"/>
        </w:rPr>
        <w:t>internet</w:t>
      </w:r>
      <w:r>
        <w:rPr>
          <w:rFonts w:eastAsia="Times New Roman" w:cs="Times New Roman"/>
          <w:szCs w:val="24"/>
        </w:rPr>
        <w:t xml:space="preserve"> ανακοινώθηκε από το Πανεπιστήμιο </w:t>
      </w:r>
      <w:r>
        <w:rPr>
          <w:rFonts w:eastAsia="Times New Roman" w:cs="Times New Roman"/>
          <w:szCs w:val="24"/>
        </w:rPr>
        <w:t>«</w:t>
      </w:r>
      <w:r>
        <w:rPr>
          <w:rFonts w:eastAsia="Times New Roman" w:cs="Times New Roman"/>
          <w:szCs w:val="24"/>
        </w:rPr>
        <w:t>Τζον Χόπκινς</w:t>
      </w:r>
      <w:r>
        <w:rPr>
          <w:rFonts w:eastAsia="Times New Roman" w:cs="Times New Roman"/>
          <w:szCs w:val="24"/>
        </w:rPr>
        <w:t>»</w:t>
      </w:r>
      <w:r>
        <w:rPr>
          <w:rFonts w:eastAsia="Times New Roman" w:cs="Times New Roman"/>
          <w:szCs w:val="24"/>
        </w:rPr>
        <w:t xml:space="preserve"> μια ενδιαφέρουσα μελέτη, ότι η τρίτη κατά σειρά αιτία θανάτου στην Αμ</w:t>
      </w:r>
      <w:r>
        <w:rPr>
          <w:rFonts w:eastAsia="Times New Roman" w:cs="Times New Roman"/>
          <w:szCs w:val="24"/>
        </w:rPr>
        <w:t xml:space="preserve">ερική είναι τα ιατρικά λάθη. Πρώτη </w:t>
      </w:r>
      <w:r>
        <w:rPr>
          <w:rFonts w:eastAsia="Times New Roman" w:cs="Times New Roman"/>
          <w:szCs w:val="24"/>
        </w:rPr>
        <w:lastRenderedPageBreak/>
        <w:t xml:space="preserve">είναι οι καρδιοαγγειακές παθήσεις, μετά οι καρκίνοι και μετά τα ιατρικά λάθη. Οπότε αντιλαμβάνεστε τι σημασία έχουν αυτά τα πράγματα που έθιξε με την ερώτησή της η κ. Χριστοφιλοπούλου. </w:t>
      </w:r>
    </w:p>
    <w:p w14:paraId="0EE0FDB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ένατη με αριθμό 869/16-5-2016 επί</w:t>
      </w:r>
      <w:r>
        <w:rPr>
          <w:rFonts w:eastAsia="Times New Roman" w:cs="Times New Roman"/>
          <w:szCs w:val="24"/>
        </w:rPr>
        <w:t xml:space="preserve">καιρη ερώτηση δεύτερου κύκλου του Βουλευτή Αχαΐας του Κομμουνιστικού Κόμματος Ελλάδος κ. Νικολάου Καραθανασόπουλου προς τον Υπουργό Υγείας, σχετικά με τα προβλήματα στις δομές υγείας της Κεφαλονιάς και της Ιθάκης, δεν </w:t>
      </w:r>
      <w:r>
        <w:rPr>
          <w:rFonts w:eastAsia="Times New Roman" w:cs="Times New Roman"/>
          <w:szCs w:val="24"/>
        </w:rPr>
        <w:t>συζητείται</w:t>
      </w:r>
      <w:r>
        <w:rPr>
          <w:rFonts w:eastAsia="Times New Roman" w:cs="Times New Roman"/>
          <w:szCs w:val="24"/>
        </w:rPr>
        <w:t xml:space="preserve"> λόγω κωλύματος του κυρίου Υ</w:t>
      </w:r>
      <w:r>
        <w:rPr>
          <w:rFonts w:eastAsia="Times New Roman" w:cs="Times New Roman"/>
          <w:szCs w:val="24"/>
        </w:rPr>
        <w:t xml:space="preserve">πουργού και θα επαναπροσδιοριστεί η συζήτησή της. </w:t>
      </w:r>
    </w:p>
    <w:p w14:paraId="0EE0FDB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τρίτη με αριθμό 2808/193/1-2-2016 ερώτηση και αίτηση κατάθεσης εγγράφων του Βουλευτή Ηρακλείου της Δημοκρατικής Συμπαράταξης ΠΑΣΟΚ - ΔΗΜΑΡ κ. Βασιλείου Κεγκέρογλου προς τον Υπουργό Υγείας, σχετικά με την</w:t>
      </w:r>
      <w:r>
        <w:rPr>
          <w:rFonts w:eastAsia="Times New Roman" w:cs="Times New Roman"/>
          <w:szCs w:val="24"/>
        </w:rPr>
        <w:t xml:space="preserve"> υπόθεση της μικρής Μελίνας στο Βενιζέλειο Νοσοκομείο Ηρακλείου, δεν </w:t>
      </w:r>
      <w:r>
        <w:rPr>
          <w:rFonts w:eastAsia="Times New Roman" w:cs="Times New Roman"/>
          <w:szCs w:val="24"/>
        </w:rPr>
        <w:t xml:space="preserve">συζητείται </w:t>
      </w:r>
      <w:r>
        <w:rPr>
          <w:rFonts w:eastAsia="Times New Roman" w:cs="Times New Roman"/>
          <w:szCs w:val="24"/>
        </w:rPr>
        <w:t xml:space="preserve"> λόγω κωλύματος του κυρίου Υπουργού και θα επαναπροσδιοριστεί η συζήτησή της. </w:t>
      </w:r>
    </w:p>
    <w:p w14:paraId="0EE0FDB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επίκαιρων ερωτήσεων. </w:t>
      </w:r>
    </w:p>
    <w:p w14:paraId="0EE0FDB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Πρ</w:t>
      </w:r>
      <w:r>
        <w:rPr>
          <w:rFonts w:eastAsia="Times New Roman" w:cs="Times New Roman"/>
          <w:szCs w:val="24"/>
        </w:rPr>
        <w:t>ιν</w:t>
      </w:r>
      <w:r>
        <w:rPr>
          <w:rFonts w:eastAsia="Times New Roman" w:cs="Times New Roman"/>
          <w:szCs w:val="24"/>
        </w:rPr>
        <w:t xml:space="preserve"> συνεχίσουμε </w:t>
      </w:r>
      <w:r>
        <w:rPr>
          <w:rFonts w:eastAsia="Times New Roman" w:cs="Times New Roman"/>
          <w:szCs w:val="24"/>
        </w:rPr>
        <w:t xml:space="preserve">με τη συμπληρωματική ημερήσια διάταξη της νομοθετικής εργασίας θα κάνουμε μια ολιγόλεπτη διακοπή. </w:t>
      </w:r>
    </w:p>
    <w:p w14:paraId="0EE0FDB9"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(ΔΙΑΚΟΠΗ)</w:t>
      </w:r>
    </w:p>
    <w:p w14:paraId="0EE0FDBA" w14:textId="77777777" w:rsidR="000548F6" w:rsidRDefault="005C1E3B">
      <w:pPr>
        <w:spacing w:line="600" w:lineRule="auto"/>
        <w:jc w:val="center"/>
        <w:rPr>
          <w:rFonts w:eastAsia="Times New Roman" w:cs="Times New Roman"/>
          <w:color w:val="FF0000"/>
          <w:szCs w:val="24"/>
        </w:rPr>
      </w:pPr>
      <w:r w:rsidRPr="00AB51B0">
        <w:rPr>
          <w:rFonts w:eastAsia="Times New Roman" w:cs="Times New Roman"/>
          <w:color w:val="FF0000"/>
          <w:szCs w:val="24"/>
        </w:rPr>
        <w:t>(ΑΛΛΑΓΗ ΣΕΛΙΔΑΣ ΛΟΓΩ ΑΛΛΑΓΗΣ ΘΕΜΑΤΟΣ)</w:t>
      </w:r>
    </w:p>
    <w:p w14:paraId="0EE0FDBB" w14:textId="77777777" w:rsidR="000548F6" w:rsidRDefault="005C1E3B">
      <w:pPr>
        <w:spacing w:line="600" w:lineRule="auto"/>
        <w:ind w:left="2880" w:firstLine="720"/>
        <w:jc w:val="both"/>
        <w:rPr>
          <w:rFonts w:eastAsia="Times New Roman" w:cs="Times New Roman"/>
          <w:szCs w:val="24"/>
        </w:rPr>
      </w:pPr>
      <w:r>
        <w:rPr>
          <w:rFonts w:eastAsia="Times New Roman" w:cs="Times New Roman"/>
          <w:szCs w:val="24"/>
        </w:rPr>
        <w:t>(ΜΕΤΑ ΤΗ ΔΙΑΚΟΠΗ)</w:t>
      </w:r>
    </w:p>
    <w:p w14:paraId="0EE0FDB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w:t>
      </w:r>
      <w:r>
        <w:rPr>
          <w:rFonts w:eastAsia="Times New Roman" w:cs="Times New Roman"/>
          <w:szCs w:val="24"/>
        </w:rPr>
        <w:t>συνεχίζεται η συνεδρίαση.</w:t>
      </w:r>
    </w:p>
    <w:p w14:paraId="0EE0FDB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ισερχόμαστε στη συμπληρωματική ημερήσια διάταξη της </w:t>
      </w:r>
    </w:p>
    <w:p w14:paraId="0EE0FDBE" w14:textId="77777777" w:rsidR="000548F6" w:rsidRDefault="005C1E3B">
      <w:pPr>
        <w:spacing w:line="600" w:lineRule="auto"/>
        <w:ind w:left="2160" w:firstLine="720"/>
        <w:jc w:val="both"/>
        <w:rPr>
          <w:rFonts w:eastAsia="Times New Roman" w:cs="Times New Roman"/>
          <w:b/>
          <w:szCs w:val="24"/>
        </w:rPr>
      </w:pPr>
      <w:r>
        <w:rPr>
          <w:rFonts w:eastAsia="Times New Roman" w:cs="Times New Roman"/>
          <w:b/>
          <w:szCs w:val="24"/>
        </w:rPr>
        <w:t>ΝΟΜΟΘΕΤΙΚΗΣ ΕΡΓΑΣΙΑΣ</w:t>
      </w:r>
    </w:p>
    <w:p w14:paraId="0EE0FDB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των τροπολογιών και του συνόλου των σχεδίων νόμ</w:t>
      </w:r>
      <w:r>
        <w:rPr>
          <w:rFonts w:eastAsia="Times New Roman" w:cs="Times New Roman"/>
          <w:szCs w:val="24"/>
        </w:rPr>
        <w:t>ου</w:t>
      </w:r>
      <w:r>
        <w:rPr>
          <w:rFonts w:eastAsia="Times New Roman" w:cs="Times New Roman"/>
          <w:szCs w:val="24"/>
        </w:rPr>
        <w:t xml:space="preserve"> του Υπουργείου Εθνικής Άμυνας: </w:t>
      </w:r>
    </w:p>
    <w:p w14:paraId="0EE0FDC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«Κύρωση της Συμφωνίας μεταξύ της Κυβέρνησης </w:t>
      </w:r>
      <w:r>
        <w:rPr>
          <w:rFonts w:eastAsia="Times New Roman" w:cs="Times New Roman"/>
          <w:szCs w:val="24"/>
        </w:rPr>
        <w:t>της Ελληνικής Δημοκρατίας και της Κυβέρνησης του Κράτους του Ισραήλ σχετικά με το Καθεστώς των Δυνάμεών τους».</w:t>
      </w:r>
    </w:p>
    <w:p w14:paraId="0EE0FDC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«Κύρωση του Μνημονίου Κατανόησης για τη Στρατιωτική Συνεργασία μεταξύ του Υπουργείου Εθνικής Άμυνας της Ελληνικής Δημοκρατίας και του Υπουργείου </w:t>
      </w:r>
      <w:r>
        <w:rPr>
          <w:rFonts w:eastAsia="Times New Roman" w:cs="Times New Roman"/>
          <w:szCs w:val="24"/>
        </w:rPr>
        <w:t xml:space="preserve">Άμυνας της Αραβικής Δημοκρατίας της Αιγύπτου». </w:t>
      </w:r>
    </w:p>
    <w:p w14:paraId="0EE0FDC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«Κύρωση της Προγραμματικής Συμφωνίας (</w:t>
      </w:r>
      <w:r>
        <w:rPr>
          <w:rFonts w:eastAsia="Times New Roman" w:cs="Times New Roman"/>
          <w:szCs w:val="24"/>
          <w:lang w:val="en-US"/>
        </w:rPr>
        <w:t>Programme</w:t>
      </w:r>
      <w:r>
        <w:rPr>
          <w:rFonts w:eastAsia="Times New Roman" w:cs="Times New Roman"/>
          <w:szCs w:val="24"/>
        </w:rPr>
        <w:t xml:space="preserve"> </w:t>
      </w:r>
      <w:r>
        <w:rPr>
          <w:rFonts w:eastAsia="Times New Roman" w:cs="Times New Roman"/>
          <w:szCs w:val="24"/>
          <w:lang w:val="en-US"/>
        </w:rPr>
        <w:t>Arrangement</w:t>
      </w:r>
      <w:r>
        <w:rPr>
          <w:rFonts w:eastAsia="Times New Roman" w:cs="Times New Roman"/>
          <w:szCs w:val="24"/>
        </w:rPr>
        <w:t>) Αριθ. Α-1424 [</w:t>
      </w:r>
      <w:r>
        <w:rPr>
          <w:rFonts w:eastAsia="Times New Roman" w:cs="Times New Roman"/>
          <w:szCs w:val="24"/>
          <w:lang w:val="en-US"/>
        </w:rPr>
        <w:t>MIOS</w:t>
      </w:r>
      <w:r>
        <w:rPr>
          <w:rFonts w:eastAsia="Times New Roman" w:cs="Times New Roman"/>
          <w:szCs w:val="24"/>
        </w:rPr>
        <w:t xml:space="preserve">] μεταξύ του Ομοσπονδιακού Υπουργού Άμυνας και Αθλητισμού της Δημοκρατίας της Αυστρίας και του Υπουργού Άμυνας του Βασιλείου του </w:t>
      </w:r>
      <w:r>
        <w:rPr>
          <w:rFonts w:eastAsia="Times New Roman" w:cs="Times New Roman"/>
          <w:szCs w:val="24"/>
        </w:rPr>
        <w:t xml:space="preserve">Βελγίου και του Υπουργείου Άμυνας της Δημοκρατία της Βουλγαρίας και του Υπουργείου Άμυνας της Δημοκρατίας της Κροατίας και του Υπουργείου Άμυνας της Δημοκρατίας της </w:t>
      </w:r>
      <w:r>
        <w:rPr>
          <w:rFonts w:eastAsia="Times New Roman" w:cs="Times New Roman"/>
          <w:szCs w:val="24"/>
        </w:rPr>
        <w:lastRenderedPageBreak/>
        <w:t>Τσεχίας και του Υπουργείου Άμυνας της Εσθονίας και του Υπουργείου Εθνικής Άμυνας της Ελληνι</w:t>
      </w:r>
      <w:r>
        <w:rPr>
          <w:rFonts w:eastAsia="Times New Roman" w:cs="Times New Roman"/>
          <w:szCs w:val="24"/>
        </w:rPr>
        <w:t>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w:t>
      </w:r>
      <w:r>
        <w:rPr>
          <w:rFonts w:eastAsia="Times New Roman" w:cs="Times New Roman"/>
          <w:szCs w:val="24"/>
        </w:rPr>
        <w:t>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w:t>
      </w:r>
      <w:r>
        <w:rPr>
          <w:rFonts w:eastAsia="Times New Roman" w:cs="Times New Roman"/>
          <w:szCs w:val="24"/>
        </w:rPr>
        <w:t>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w:t>
      </w:r>
      <w:r>
        <w:rPr>
          <w:rFonts w:eastAsia="Times New Roman" w:cs="Times New Roman"/>
          <w:szCs w:val="24"/>
        </w:rPr>
        <w:t xml:space="preserve">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w:t>
      </w:r>
      <w:r>
        <w:rPr>
          <w:rFonts w:eastAsia="Times New Roman" w:cs="Times New Roman"/>
          <w:szCs w:val="24"/>
        </w:rPr>
        <w:lastRenderedPageBreak/>
        <w:t>Οργανισμού Άμυνας σχετικά με το «</w:t>
      </w:r>
      <w:r>
        <w:rPr>
          <w:rFonts w:eastAsia="Times New Roman" w:cs="Times New Roman"/>
          <w:szCs w:val="24"/>
          <w:lang w:val="en-US"/>
        </w:rPr>
        <w:t>MIOS</w:t>
      </w:r>
      <w:r>
        <w:rPr>
          <w:rFonts w:eastAsia="Times New Roman" w:cs="Times New Roman"/>
          <w:szCs w:val="24"/>
        </w:rPr>
        <w:t xml:space="preserve">», τη Στρατιωτική Υλοποίηση του </w:t>
      </w:r>
      <w:r>
        <w:rPr>
          <w:rFonts w:eastAsia="Times New Roman" w:cs="Times New Roman"/>
          <w:szCs w:val="24"/>
          <w:lang w:val="en-US"/>
        </w:rPr>
        <w:t>S</w:t>
      </w:r>
      <w:r>
        <w:rPr>
          <w:rFonts w:eastAsia="Times New Roman" w:cs="Times New Roman"/>
          <w:szCs w:val="24"/>
          <w:lang w:val="en-US"/>
        </w:rPr>
        <w:t>ESAR</w:t>
      </w:r>
      <w:r>
        <w:rPr>
          <w:rFonts w:eastAsia="Times New Roman" w:cs="Times New Roman"/>
          <w:szCs w:val="24"/>
        </w:rPr>
        <w:t xml:space="preserve"> (Ερευνητικού Προγράμματος Διαχείρισης Εναέριας Κυκλοφορίας του Ενιαίου Ευρωπαϊκού Ουρανού –</w:t>
      </w:r>
      <w:r>
        <w:rPr>
          <w:rFonts w:eastAsia="Times New Roman" w:cs="Times New Roman"/>
          <w:szCs w:val="24"/>
          <w:lang w:val="en-US"/>
        </w:rPr>
        <w:t>Military</w:t>
      </w:r>
      <w:r>
        <w:rPr>
          <w:rFonts w:eastAsia="Times New Roman" w:cs="Times New Roman"/>
          <w:szCs w:val="24"/>
        </w:rPr>
        <w:t xml:space="preserve"> </w:t>
      </w:r>
      <w:r>
        <w:rPr>
          <w:rFonts w:eastAsia="Times New Roman" w:cs="Times New Roman"/>
          <w:szCs w:val="24"/>
          <w:lang w:val="en-US"/>
        </w:rPr>
        <w:t>Implementation</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Traffic</w:t>
      </w:r>
      <w:r>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xml:space="preserve"> </w:t>
      </w:r>
      <w:r>
        <w:rPr>
          <w:rFonts w:eastAsia="Times New Roman" w:cs="Times New Roman"/>
          <w:szCs w:val="24"/>
          <w:lang w:val="en-US"/>
        </w:rPr>
        <w:t>Research</w:t>
      </w:r>
      <w:r>
        <w:rPr>
          <w:rFonts w:eastAsia="Times New Roman" w:cs="Times New Roman"/>
          <w:szCs w:val="24"/>
        </w:rPr>
        <w:t xml:space="preserve"> </w:t>
      </w:r>
      <w:r>
        <w:rPr>
          <w:rFonts w:eastAsia="Times New Roman" w:cs="Times New Roman"/>
          <w:szCs w:val="24"/>
          <w:lang w:val="en-US"/>
        </w:rPr>
        <w:t>Programme</w:t>
      </w:r>
      <w:r>
        <w:rPr>
          <w:rFonts w:eastAsia="Times New Roman" w:cs="Times New Roman"/>
          <w:szCs w:val="24"/>
        </w:rPr>
        <w:t>)».</w:t>
      </w:r>
    </w:p>
    <w:p w14:paraId="0EE0FDC3" w14:textId="77777777" w:rsidR="000548F6" w:rsidRDefault="005C1E3B">
      <w:pPr>
        <w:spacing w:line="600" w:lineRule="auto"/>
        <w:ind w:firstLine="720"/>
        <w:jc w:val="both"/>
        <w:rPr>
          <w:rFonts w:eastAsia="Times New Roman"/>
          <w:szCs w:val="24"/>
        </w:rPr>
      </w:pPr>
      <w:r>
        <w:rPr>
          <w:rFonts w:eastAsia="Times New Roman"/>
          <w:szCs w:val="24"/>
        </w:rPr>
        <w:t>Τα νομοσχέδια ψηφίστηκαν στη Διαρκή Επιτροπή κατά πλειοψηφία. Εισάγο</w:t>
      </w:r>
      <w:r>
        <w:rPr>
          <w:rFonts w:eastAsia="Times New Roman"/>
          <w:szCs w:val="24"/>
        </w:rPr>
        <w:t xml:space="preserve">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αυτών των </w:t>
      </w:r>
      <w:r>
        <w:rPr>
          <w:rFonts w:eastAsia="Times New Roman"/>
          <w:szCs w:val="24"/>
        </w:rPr>
        <w:t>σ</w:t>
      </w:r>
      <w:r>
        <w:rPr>
          <w:rFonts w:eastAsia="Times New Roman"/>
          <w:szCs w:val="24"/>
        </w:rPr>
        <w:t xml:space="preserve">υμφωνιών. </w:t>
      </w:r>
    </w:p>
    <w:p w14:paraId="0EE0FDC4" w14:textId="77777777" w:rsidR="000548F6" w:rsidRDefault="005C1E3B">
      <w:pPr>
        <w:spacing w:line="600" w:lineRule="auto"/>
        <w:ind w:firstLine="720"/>
        <w:jc w:val="both"/>
        <w:rPr>
          <w:rFonts w:eastAsia="Times New Roman"/>
          <w:szCs w:val="24"/>
        </w:rPr>
      </w:pPr>
      <w:r>
        <w:rPr>
          <w:rFonts w:eastAsia="Times New Roman"/>
          <w:szCs w:val="24"/>
        </w:rPr>
        <w:t>Ωστόσο, επειδή έχουν κατατεθεί τέσσερις υπουργικές τροπολογίες, οι υπ’ αριθμ. 465/27, 466/28, 467/29, 468/30 και τέσσερις βουλευτικές, οι υπ’ αριθμ. 456/23, 458/24, 463/25, 464/26, προτείνω -όπως συνήθως γίνεται- να τοποθετηθούν αρχικά επί της αρχής των τρ</w:t>
      </w:r>
      <w:r>
        <w:rPr>
          <w:rFonts w:eastAsia="Times New Roman"/>
          <w:szCs w:val="24"/>
        </w:rPr>
        <w:t xml:space="preserve">ιών </w:t>
      </w:r>
      <w:r>
        <w:rPr>
          <w:rFonts w:eastAsia="Times New Roman"/>
          <w:szCs w:val="24"/>
        </w:rPr>
        <w:t>σ</w:t>
      </w:r>
      <w:r>
        <w:rPr>
          <w:rFonts w:eastAsia="Times New Roman"/>
          <w:szCs w:val="24"/>
        </w:rPr>
        <w:t xml:space="preserve">υμβάσεων ο κ. Χρήστος Παππάς από τον Λαϊκό Σύνδεσμο-Χρυσή Αυγή και η κ. Λιάνα Κανέλλη από το Κομμουνιστικό Κόμμα Ελλάδας, </w:t>
      </w:r>
      <w:r>
        <w:rPr>
          <w:rFonts w:eastAsia="Times New Roman"/>
          <w:szCs w:val="24"/>
        </w:rPr>
        <w:lastRenderedPageBreak/>
        <w:t>που είτε δήλωσαν «</w:t>
      </w:r>
      <w:r>
        <w:rPr>
          <w:rFonts w:eastAsia="Times New Roman"/>
          <w:szCs w:val="24"/>
        </w:rPr>
        <w:t>π</w:t>
      </w:r>
      <w:r>
        <w:rPr>
          <w:rFonts w:eastAsia="Times New Roman"/>
          <w:szCs w:val="24"/>
        </w:rPr>
        <w:t xml:space="preserve">αρών» είτε κατεψήφισαν στη Διαρκή Επιτροπή, καθώς και ο αρμόδιος Υπουργός, για πέντε λεπτά. </w:t>
      </w:r>
    </w:p>
    <w:p w14:paraId="0EE0FDC5" w14:textId="77777777" w:rsidR="000548F6" w:rsidRDefault="005C1E3B">
      <w:pPr>
        <w:spacing w:line="600" w:lineRule="auto"/>
        <w:ind w:firstLine="720"/>
        <w:jc w:val="both"/>
        <w:rPr>
          <w:rFonts w:eastAsia="Times New Roman"/>
          <w:szCs w:val="24"/>
        </w:rPr>
      </w:pPr>
      <w:r>
        <w:rPr>
          <w:rFonts w:eastAsia="Times New Roman"/>
          <w:szCs w:val="24"/>
        </w:rPr>
        <w:t>Στη συνέχεια προτ</w:t>
      </w:r>
      <w:r>
        <w:rPr>
          <w:rFonts w:eastAsia="Times New Roman"/>
          <w:szCs w:val="24"/>
        </w:rPr>
        <w:t xml:space="preserve">είνω να συζητηθούν μαζί οι τροπολογίες, με τους </w:t>
      </w:r>
      <w:r>
        <w:rPr>
          <w:rFonts w:eastAsia="Times New Roman"/>
          <w:szCs w:val="24"/>
        </w:rPr>
        <w:t>ε</w:t>
      </w:r>
      <w:r>
        <w:rPr>
          <w:rFonts w:eastAsia="Times New Roman"/>
          <w:szCs w:val="24"/>
        </w:rPr>
        <w:t xml:space="preserve">ισηγητές και τους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 xml:space="preserve">γορητές, τους Κοινοβουλευτικούς Εκπροσώπους, τους αρμόδιους Υπουργούς και όσους εγγραφούν, να μιλούν ο καθένας για πέντε λεπτά. </w:t>
      </w:r>
    </w:p>
    <w:p w14:paraId="0EE0FDC6" w14:textId="77777777" w:rsidR="000548F6" w:rsidRDefault="005C1E3B">
      <w:pPr>
        <w:spacing w:line="600" w:lineRule="auto"/>
        <w:ind w:firstLine="720"/>
        <w:jc w:val="both"/>
        <w:rPr>
          <w:rFonts w:eastAsia="Times New Roman"/>
          <w:szCs w:val="24"/>
        </w:rPr>
      </w:pPr>
      <w:r>
        <w:rPr>
          <w:rFonts w:eastAsia="Times New Roman"/>
          <w:szCs w:val="24"/>
        </w:rPr>
        <w:t>Αφού ολοκληρωθεί και η συζήτηση επί των τροπολογιώ</w:t>
      </w:r>
      <w:r>
        <w:rPr>
          <w:rFonts w:eastAsia="Times New Roman"/>
          <w:szCs w:val="24"/>
        </w:rPr>
        <w:t xml:space="preserve">ν με τις τοποθετήσεις και των αρμοδίων Υπουργών, θα γίνει χωριστά η ψηφοφορία επί των τριών </w:t>
      </w:r>
      <w:r>
        <w:rPr>
          <w:rFonts w:eastAsia="Times New Roman"/>
          <w:szCs w:val="24"/>
        </w:rPr>
        <w:t>σ</w:t>
      </w:r>
      <w:r>
        <w:rPr>
          <w:rFonts w:eastAsia="Times New Roman"/>
          <w:szCs w:val="24"/>
        </w:rPr>
        <w:t xml:space="preserve">υμβάσεων. </w:t>
      </w:r>
    </w:p>
    <w:p w14:paraId="0EE0FDC7"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μπορώ να έχω τον λόγο επί της διαδικασίας;</w:t>
      </w:r>
    </w:p>
    <w:p w14:paraId="0EE0FDC8"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επί της διαδικασίας.</w:t>
      </w:r>
    </w:p>
    <w:p w14:paraId="0EE0FDC9" w14:textId="77777777" w:rsidR="000548F6" w:rsidRDefault="005C1E3B">
      <w:pPr>
        <w:spacing w:line="600" w:lineRule="auto"/>
        <w:ind w:firstLine="720"/>
        <w:jc w:val="both"/>
        <w:rPr>
          <w:rFonts w:eastAsia="Times New Roman"/>
          <w:szCs w:val="24"/>
        </w:rPr>
      </w:pPr>
      <w:r>
        <w:rPr>
          <w:rFonts w:eastAsia="Times New Roman"/>
          <w:b/>
          <w:szCs w:val="24"/>
        </w:rPr>
        <w:t>ΠΡΟΕ</w:t>
      </w:r>
      <w:r>
        <w:rPr>
          <w:rFonts w:eastAsia="Times New Roman"/>
          <w:b/>
          <w:szCs w:val="24"/>
        </w:rPr>
        <w:t>ΔΡΕΥΩΝ (Δημήτριος Κρεμαστινός):</w:t>
      </w:r>
      <w:r>
        <w:rPr>
          <w:rFonts w:eastAsia="Times New Roman"/>
          <w:szCs w:val="24"/>
        </w:rPr>
        <w:t xml:space="preserve"> Θα πάρετε τον λόγο με τη σειρά που τον ζητήσατε.</w:t>
      </w:r>
    </w:p>
    <w:p w14:paraId="0EE0FDCA" w14:textId="77777777" w:rsidR="000548F6" w:rsidRDefault="005C1E3B">
      <w:pPr>
        <w:spacing w:line="600" w:lineRule="auto"/>
        <w:ind w:firstLine="720"/>
        <w:jc w:val="both"/>
        <w:rPr>
          <w:rFonts w:eastAsia="Times New Roman"/>
          <w:szCs w:val="24"/>
        </w:rPr>
      </w:pPr>
      <w:r>
        <w:rPr>
          <w:rFonts w:eastAsia="Times New Roman"/>
          <w:szCs w:val="24"/>
        </w:rPr>
        <w:t>Ορίστε, κύριε Βρούτση, έχετε τον λόγο.</w:t>
      </w:r>
    </w:p>
    <w:p w14:paraId="0EE0FDCB" w14:textId="77777777" w:rsidR="000548F6" w:rsidRDefault="005C1E3B">
      <w:pPr>
        <w:spacing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Κύριε Πρόεδρε, για πολλοστή φορά συμβαίνει το εξής απαράδεκτο στη Βουλή. Ενώ όλοι γνωρίζαμε ότι υπάρχει ένα πλαίσιο συ</w:t>
      </w:r>
      <w:r>
        <w:rPr>
          <w:rFonts w:eastAsia="Times New Roman"/>
          <w:szCs w:val="24"/>
        </w:rPr>
        <w:t>μφωνίας μεταξύ χωρών, ένα κείμενο νομοθετικό</w:t>
      </w:r>
      <w:r>
        <w:rPr>
          <w:rFonts w:eastAsia="Times New Roman"/>
          <w:szCs w:val="24"/>
        </w:rPr>
        <w:t>,</w:t>
      </w:r>
      <w:r>
        <w:rPr>
          <w:rFonts w:eastAsia="Times New Roman"/>
          <w:szCs w:val="24"/>
        </w:rPr>
        <w:t xml:space="preserve"> το οποίο δεν έχει καμμία επίπτωση στη διαδικασία</w:t>
      </w:r>
      <w:r>
        <w:rPr>
          <w:rFonts w:eastAsia="Times New Roman"/>
          <w:szCs w:val="24"/>
        </w:rPr>
        <w:t>,</w:t>
      </w:r>
      <w:r>
        <w:rPr>
          <w:rFonts w:eastAsia="Times New Roman"/>
          <w:szCs w:val="24"/>
        </w:rPr>
        <w:t xml:space="preserve"> την οποία συζητάμε ή δεν εγείρει ζητήματα, κατατέθηκαν αργά χθες το βράδυ τέσσερις τροπολογίες. </w:t>
      </w:r>
    </w:p>
    <w:p w14:paraId="0EE0FDCC" w14:textId="77777777" w:rsidR="000548F6" w:rsidRDefault="005C1E3B">
      <w:pPr>
        <w:spacing w:line="600" w:lineRule="auto"/>
        <w:ind w:firstLine="720"/>
        <w:jc w:val="both"/>
        <w:rPr>
          <w:rFonts w:eastAsia="Times New Roman"/>
          <w:szCs w:val="24"/>
        </w:rPr>
      </w:pPr>
      <w:r>
        <w:rPr>
          <w:rFonts w:eastAsia="Times New Roman"/>
          <w:szCs w:val="24"/>
        </w:rPr>
        <w:t>Οι τροπολογίες αυτές πρέπει, πρώτον, να εξηγηθούν από τους Υπου</w:t>
      </w:r>
      <w:r>
        <w:rPr>
          <w:rFonts w:eastAsia="Times New Roman"/>
          <w:szCs w:val="24"/>
        </w:rPr>
        <w:t xml:space="preserve">ργούς. Είναι μεγάλες, έρχονται με τη μορφή του κατεπείγοντος ουσιαστικά. </w:t>
      </w:r>
    </w:p>
    <w:p w14:paraId="0EE0FDCD" w14:textId="77777777" w:rsidR="000548F6" w:rsidRDefault="005C1E3B">
      <w:pPr>
        <w:spacing w:line="600" w:lineRule="auto"/>
        <w:ind w:firstLine="720"/>
        <w:jc w:val="both"/>
        <w:rPr>
          <w:rFonts w:eastAsia="Times New Roman"/>
          <w:szCs w:val="24"/>
        </w:rPr>
      </w:pPr>
      <w:r>
        <w:rPr>
          <w:rFonts w:eastAsia="Times New Roman"/>
          <w:szCs w:val="24"/>
        </w:rPr>
        <w:t>Δεύτερον, πρέπει να υπογραφούν από τους Υπουργούς. Παραδείγματος χάρ</w:t>
      </w:r>
      <w:r>
        <w:rPr>
          <w:rFonts w:eastAsia="Times New Roman"/>
          <w:szCs w:val="24"/>
        </w:rPr>
        <w:t>ιν</w:t>
      </w:r>
      <w:r>
        <w:rPr>
          <w:rFonts w:eastAsia="Times New Roman"/>
          <w:szCs w:val="24"/>
        </w:rPr>
        <w:t>, ο κ. Καμμένος</w:t>
      </w:r>
      <w:r>
        <w:rPr>
          <w:rFonts w:eastAsia="Times New Roman"/>
          <w:szCs w:val="24"/>
        </w:rPr>
        <w:t>,</w:t>
      </w:r>
      <w:r>
        <w:rPr>
          <w:rFonts w:eastAsia="Times New Roman"/>
          <w:szCs w:val="24"/>
        </w:rPr>
        <w:t xml:space="preserve"> ως Υπουργός Εθνικής Άμυνας</w:t>
      </w:r>
      <w:r>
        <w:rPr>
          <w:rFonts w:eastAsia="Times New Roman"/>
          <w:szCs w:val="24"/>
        </w:rPr>
        <w:t>,</w:t>
      </w:r>
      <w:r>
        <w:rPr>
          <w:rFonts w:eastAsia="Times New Roman"/>
          <w:szCs w:val="24"/>
        </w:rPr>
        <w:t xml:space="preserve"> πρέπει να υπογράψει τη συγκεκριμένη τροπολογία</w:t>
      </w:r>
      <w:r>
        <w:rPr>
          <w:rFonts w:eastAsia="Times New Roman"/>
          <w:szCs w:val="24"/>
        </w:rPr>
        <w:t>,</w:t>
      </w:r>
      <w:r>
        <w:rPr>
          <w:rFonts w:eastAsia="Times New Roman"/>
          <w:szCs w:val="24"/>
        </w:rPr>
        <w:t xml:space="preserve"> που αφορά το «πάγωμ</w:t>
      </w:r>
      <w:r>
        <w:rPr>
          <w:rFonts w:eastAsia="Times New Roman"/>
          <w:szCs w:val="24"/>
        </w:rPr>
        <w:t xml:space="preserve">α» των ωριμάνσεων για τις Ένοπλες Δυνάμεις. Έτσι πρέπει να παρουσιαστούν. </w:t>
      </w:r>
    </w:p>
    <w:p w14:paraId="0EE0FDCE" w14:textId="77777777" w:rsidR="000548F6" w:rsidRDefault="005C1E3B">
      <w:pPr>
        <w:spacing w:line="600" w:lineRule="auto"/>
        <w:ind w:firstLine="720"/>
        <w:jc w:val="both"/>
        <w:rPr>
          <w:rFonts w:eastAsia="Times New Roman"/>
          <w:szCs w:val="24"/>
        </w:rPr>
      </w:pPr>
      <w:r>
        <w:rPr>
          <w:rFonts w:eastAsia="Times New Roman"/>
          <w:szCs w:val="24"/>
        </w:rPr>
        <w:t>Τρίτον, να έρθουν στη Βουλή οι τροπολογίες, να γίνουν γνωστές στο Σώμα.</w:t>
      </w:r>
    </w:p>
    <w:p w14:paraId="0EE0FDCF" w14:textId="77777777" w:rsidR="000548F6" w:rsidRDefault="005C1E3B">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τέταρτον, επίσης σημαντικό, κάτι που ακολουθήσαμε και σε άλλες διαδικασίες, πρέπει να ανοίξει κατάλογος </w:t>
      </w:r>
      <w:r>
        <w:rPr>
          <w:rFonts w:eastAsia="Times New Roman"/>
          <w:szCs w:val="24"/>
        </w:rPr>
        <w:t>ομιλητών ειδικά για τις τροπολογίες. Αυτή είναι η θέση μας. Διότι υπάρχουν αρκετοί Βουλευτές που θέλουν να μιλήσουν για την κατάργηση του ΕΚΑΣ, για το «πάγωμα» των ωριμάνσεων, για την επιδείνωση του κόφτη, για μια σειρά από ζητήματα που εισάγονται με τις τ</w:t>
      </w:r>
      <w:r>
        <w:rPr>
          <w:rFonts w:eastAsia="Times New Roman"/>
          <w:szCs w:val="24"/>
        </w:rPr>
        <w:t>ροπολογίες.</w:t>
      </w:r>
    </w:p>
    <w:p w14:paraId="0EE0FDD0" w14:textId="77777777" w:rsidR="000548F6" w:rsidRDefault="005C1E3B">
      <w:pPr>
        <w:spacing w:line="600" w:lineRule="auto"/>
        <w:ind w:firstLine="720"/>
        <w:jc w:val="both"/>
        <w:rPr>
          <w:rFonts w:eastAsia="Times New Roman"/>
          <w:szCs w:val="24"/>
        </w:rPr>
      </w:pPr>
      <w:r>
        <w:rPr>
          <w:rFonts w:eastAsia="Times New Roman"/>
          <w:szCs w:val="24"/>
        </w:rPr>
        <w:t>Ευχαριστώ πολύ.</w:t>
      </w:r>
    </w:p>
    <w:p w14:paraId="0EE0FDD1" w14:textId="77777777" w:rsidR="000548F6" w:rsidRDefault="005C1E3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Λοβέρδο, έχετε τον λόγο κι εσείς για ένα λεπτό.</w:t>
      </w:r>
    </w:p>
    <w:p w14:paraId="0EE0FDD2"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θα μ</w:t>
      </w:r>
      <w:r>
        <w:rPr>
          <w:rFonts w:eastAsia="Times New Roman"/>
          <w:szCs w:val="24"/>
        </w:rPr>
        <w:t>ου</w:t>
      </w:r>
      <w:r>
        <w:rPr>
          <w:rFonts w:eastAsia="Times New Roman"/>
          <w:szCs w:val="24"/>
        </w:rPr>
        <w:t xml:space="preserve"> φτάσει.</w:t>
      </w:r>
    </w:p>
    <w:p w14:paraId="0EE0FDD3" w14:textId="77777777" w:rsidR="000548F6" w:rsidRDefault="005C1E3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Ναι, αλλά τόσο θα μιλήσουν όλοι. Πέντε λεπτά είναι η κανο</w:t>
      </w:r>
      <w:r>
        <w:rPr>
          <w:rFonts w:eastAsia="Times New Roman"/>
          <w:szCs w:val="24"/>
        </w:rPr>
        <w:t>νική ομιλία.</w:t>
      </w:r>
    </w:p>
    <w:p w14:paraId="0EE0FDD4" w14:textId="77777777" w:rsidR="000548F6" w:rsidRDefault="005C1E3B">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Ακούστε, κύριε Πρόεδρε. Γίνεται μια κατάχρηση του Κανονισμού της Βουλής σε ό,τι αφορά τις ειδικές συνοπτικές διαδικασίες. Τα έχουμε πει τόσες φορές και πιστεύει η Κυβέρνηση ότι θα βαρεθούμε να τα λέμε. Θα τα λέμε κάθε φορά</w:t>
      </w:r>
      <w:r>
        <w:rPr>
          <w:rFonts w:eastAsia="Times New Roman"/>
          <w:szCs w:val="24"/>
        </w:rPr>
        <w:t>,</w:t>
      </w:r>
      <w:r>
        <w:rPr>
          <w:rFonts w:eastAsia="Times New Roman"/>
          <w:szCs w:val="24"/>
        </w:rPr>
        <w:t xml:space="preserve"> γ</w:t>
      </w:r>
      <w:r>
        <w:rPr>
          <w:rFonts w:eastAsia="Times New Roman"/>
          <w:szCs w:val="24"/>
        </w:rPr>
        <w:t>ιατί ακούει ο κόσμος, ακούνε οι πολίτες.</w:t>
      </w:r>
    </w:p>
    <w:p w14:paraId="0EE0FDD5" w14:textId="77777777" w:rsidR="000548F6" w:rsidRDefault="005C1E3B">
      <w:pPr>
        <w:spacing w:line="600" w:lineRule="auto"/>
        <w:ind w:firstLine="720"/>
        <w:jc w:val="both"/>
        <w:rPr>
          <w:rFonts w:eastAsia="Times New Roman"/>
          <w:szCs w:val="24"/>
        </w:rPr>
      </w:pPr>
      <w:r>
        <w:rPr>
          <w:rFonts w:eastAsia="Times New Roman"/>
          <w:szCs w:val="24"/>
        </w:rPr>
        <w:t>Εκ των ενόντων ερμηνεύοντας τον Κανονισμό η Διάσκεψη αποφάσισε αυτά τα οποία είπατε και τα ακολουθούμε εδώ και καιρό, όπως ξέρετε. Έχει γίνει μια πολύ σημαντική παράλειψη, την οποία πρέπει να καλύψετε σήμερα. Αφού λ</w:t>
      </w:r>
      <w:r>
        <w:rPr>
          <w:rFonts w:eastAsia="Times New Roman"/>
          <w:szCs w:val="24"/>
        </w:rPr>
        <w:t xml:space="preserve">ειτουργούμε εκ των ενόντων κι έχουμε όλοι κάνει αυτή την παραχώρηση, όλα τα κόμματα, θα πρέπει να είστε τελείως σύμφωνοι με τον Κανονισμό σε όλα τα άλλα. </w:t>
      </w:r>
    </w:p>
    <w:p w14:paraId="0EE0FDD6" w14:textId="77777777" w:rsidR="000548F6" w:rsidRDefault="005C1E3B">
      <w:pPr>
        <w:tabs>
          <w:tab w:val="center" w:pos="4753"/>
          <w:tab w:val="left" w:pos="7318"/>
        </w:tabs>
        <w:spacing w:line="600" w:lineRule="auto"/>
        <w:ind w:firstLine="720"/>
        <w:jc w:val="both"/>
        <w:rPr>
          <w:rFonts w:eastAsia="Times New Roman"/>
          <w:szCs w:val="24"/>
        </w:rPr>
      </w:pPr>
      <w:r>
        <w:rPr>
          <w:rFonts w:eastAsia="Times New Roman"/>
          <w:szCs w:val="24"/>
        </w:rPr>
        <w:t xml:space="preserve">Χθες φτάσαμε στο σημείο να το επαναλάβουμε τρεις φορές και να μην παίρνουμε και απάντηση παρόντος του Προέδρου της Βουλής, που και τώρα είναι εδώ και ακούει. </w:t>
      </w:r>
    </w:p>
    <w:p w14:paraId="0EE0FDD7" w14:textId="77777777" w:rsidR="000548F6" w:rsidRDefault="005C1E3B">
      <w:pPr>
        <w:tabs>
          <w:tab w:val="center" w:pos="4753"/>
          <w:tab w:val="left" w:pos="7318"/>
        </w:tabs>
        <w:spacing w:line="600" w:lineRule="auto"/>
        <w:ind w:firstLine="720"/>
        <w:jc w:val="both"/>
        <w:rPr>
          <w:rFonts w:eastAsia="Times New Roman"/>
          <w:szCs w:val="24"/>
        </w:rPr>
      </w:pPr>
      <w:r>
        <w:rPr>
          <w:rFonts w:eastAsia="Times New Roman"/>
          <w:szCs w:val="24"/>
        </w:rPr>
        <w:t>Εφόσον πάμε σε αυτή την εκ των ενόντων διαδικασία</w:t>
      </w:r>
      <w:r>
        <w:rPr>
          <w:rFonts w:eastAsia="Times New Roman"/>
          <w:szCs w:val="24"/>
        </w:rPr>
        <w:t>,</w:t>
      </w:r>
      <w:r>
        <w:rPr>
          <w:rFonts w:eastAsia="Times New Roman"/>
          <w:szCs w:val="24"/>
        </w:rPr>
        <w:t xml:space="preserve"> όπου έρχονται σχέδια νόμου εδώ με τη μορφή τροπολογιών χωρίς εκθέσεις της Διεύθυνσης Επιστημονικών Μελετών της Βουλής, χωρίς δυνατότητα με </w:t>
      </w:r>
      <w:r>
        <w:rPr>
          <w:rFonts w:eastAsia="Times New Roman"/>
          <w:szCs w:val="24"/>
        </w:rPr>
        <w:lastRenderedPageBreak/>
        <w:t xml:space="preserve">επάρκεια να δούμε τα προβλήματα, να γίνει συζήτηση κανονικά, υποβάλαμε το αίτημα τουλάχιστον να εφαρμοστεί το άρθρο </w:t>
      </w:r>
      <w:r>
        <w:rPr>
          <w:rFonts w:eastAsia="Times New Roman"/>
          <w:szCs w:val="24"/>
        </w:rPr>
        <w:t xml:space="preserve">104 του Κανονισμού, η μη εφαρμογή του οποίου δημιούργησε με ακροατήριο έντεκα εκατομμύρια Έλληνες το πρόβλημα με τις </w:t>
      </w:r>
      <w:r>
        <w:rPr>
          <w:rFonts w:eastAsia="Times New Roman"/>
          <w:szCs w:val="24"/>
          <w:lang w:val="en-US"/>
        </w:rPr>
        <w:t>offshore</w:t>
      </w:r>
      <w:r>
        <w:rPr>
          <w:rFonts w:eastAsia="Times New Roman"/>
          <w:szCs w:val="24"/>
        </w:rPr>
        <w:t xml:space="preserve"> προχθές.</w:t>
      </w:r>
    </w:p>
    <w:p w14:paraId="0EE0FDD8" w14:textId="77777777" w:rsidR="000548F6" w:rsidRDefault="005C1E3B">
      <w:pPr>
        <w:tabs>
          <w:tab w:val="center" w:pos="4753"/>
          <w:tab w:val="left" w:pos="7318"/>
        </w:tabs>
        <w:spacing w:line="600" w:lineRule="auto"/>
        <w:ind w:firstLine="720"/>
        <w:jc w:val="both"/>
        <w:rPr>
          <w:rFonts w:eastAsia="Times New Roman"/>
          <w:szCs w:val="24"/>
        </w:rPr>
      </w:pPr>
      <w:r>
        <w:rPr>
          <w:rFonts w:eastAsia="Times New Roman"/>
          <w:szCs w:val="24"/>
        </w:rPr>
        <w:t>Ζητήσαμε, δηλαδή, κύριε Πρόεδρε, εφόσον υπάρχουν τροπολογίες -ιδού, κύριε Πρόεδρε, σήμερα- τόσες και μεγάλες, εφόσον θα π</w:t>
      </w:r>
      <w:r>
        <w:rPr>
          <w:rFonts w:eastAsia="Times New Roman"/>
          <w:szCs w:val="24"/>
        </w:rPr>
        <w:t xml:space="preserve">ροκύψουν, όπως χθες έγινε, νομοτεχνικές βελτιώσεις της τελευταίας στιγμής, να έχει τη δυνατότητα, όπως ο Κανονισμός επιβάλλει στο άρθρο 104, η Εθνική Αντιπροσωπεία να ψηφίσει επί της αρχής και κατ’ άρθρον σήμερα και σε επόμενη συνεδρίαση στο σύνολό του το </w:t>
      </w:r>
      <w:r>
        <w:rPr>
          <w:rFonts w:eastAsia="Times New Roman"/>
          <w:szCs w:val="24"/>
        </w:rPr>
        <w:t>σχέδιο νόμου. Διότι όταν δεν γίνεται αυτό, παροράματα, κύριε Υπουργέ,…</w:t>
      </w:r>
    </w:p>
    <w:p w14:paraId="0EE0FDD9" w14:textId="77777777" w:rsidR="000548F6" w:rsidRDefault="005C1E3B">
      <w:pPr>
        <w:tabs>
          <w:tab w:val="center" w:pos="4753"/>
          <w:tab w:val="left" w:pos="7318"/>
        </w:tabs>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EE0FDDA" w14:textId="77777777" w:rsidR="000548F6" w:rsidRDefault="005C1E3B">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Ολοκληρώστε, κύριε Λοβέρδο.</w:t>
      </w:r>
    </w:p>
    <w:p w14:paraId="0EE0FDDB" w14:textId="77777777" w:rsidR="000548F6" w:rsidRDefault="005C1E3B">
      <w:pPr>
        <w:spacing w:line="600" w:lineRule="auto"/>
        <w:ind w:firstLine="720"/>
        <w:jc w:val="both"/>
        <w:rPr>
          <w:rFonts w:eastAsia="Times New Roman" w:cs="Times New Roman"/>
          <w:szCs w:val="24"/>
        </w:rPr>
      </w:pPr>
      <w:r>
        <w:rPr>
          <w:rFonts w:eastAsia="Times New Roman"/>
          <w:b/>
          <w:szCs w:val="24"/>
        </w:rPr>
        <w:lastRenderedPageBreak/>
        <w:t xml:space="preserve">ΑΝΔΡΕΑΣ ΛΟΒΕΡΔΟΣ: </w:t>
      </w:r>
      <w:r>
        <w:rPr>
          <w:rFonts w:eastAsia="Times New Roman" w:cs="Times New Roman"/>
          <w:szCs w:val="24"/>
        </w:rPr>
        <w:t>«Ολοκληρώστε», λέτε</w:t>
      </w:r>
      <w:r>
        <w:rPr>
          <w:rFonts w:eastAsia="Times New Roman" w:cs="Times New Roman"/>
          <w:szCs w:val="24"/>
        </w:rPr>
        <w:t xml:space="preserve"> τώρα εσείς με ευγένεια. Χθες όμως που ζητούσαμε απάντηση από το Προεδρείο πριν την ψηφοφορία δεν μας εδόθη ο λόγος. Θα ολοκληρώσουμε όταν ολοκληρωθούν τα επιχειρήματα, κύριε Πρόεδρε και με συγχωρείτε.</w:t>
      </w:r>
    </w:p>
    <w:p w14:paraId="0EE0FDD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Λέω, λοιπόν, ολοκληρώνοντας -και να μη διαμαρτύρονται </w:t>
      </w:r>
      <w:r>
        <w:rPr>
          <w:rFonts w:eastAsia="Times New Roman" w:cs="Times New Roman"/>
          <w:szCs w:val="24"/>
        </w:rPr>
        <w:t xml:space="preserve">όσοι είναι υπεύθυνοι για ό,τι εψήφισε η Βουλή, να ακούν- ότι σήμερα τουλάχιστον, με την πείρα που συγκεντρώθηκε, τυχόν παροράματα -παρόραμα, βρε αδερφέ, διότι άνθρωποι είμαστε και εμείς και οι </w:t>
      </w:r>
      <w:r>
        <w:rPr>
          <w:rFonts w:eastAsia="Times New Roman" w:cs="Times New Roman"/>
          <w:szCs w:val="24"/>
        </w:rPr>
        <w:t>εργαζόμενοι στις Υ</w:t>
      </w:r>
      <w:r>
        <w:rPr>
          <w:rFonts w:eastAsia="Times New Roman" w:cs="Times New Roman"/>
          <w:szCs w:val="24"/>
        </w:rPr>
        <w:t>πηρεσίες της Βουλής- ή σκόπιμες παρεμβάσεις -</w:t>
      </w:r>
      <w:r>
        <w:rPr>
          <w:rFonts w:eastAsia="Times New Roman" w:cs="Times New Roman"/>
          <w:szCs w:val="24"/>
        </w:rPr>
        <w:t xml:space="preserve">θυμηθείτε τι έγινε με τους Γενικούς Γραμματείς του κ. Κουρουμπλή, όπου διάταξη της τελευταίας στιγμής με τη μορφή βελτίωσης η Εθνική Αντιπροσωπεία δεν την άκουσε- πρέπει να έχει την ψυχραιμία και τον χρόνο το Σώμα να τις δει, ώστε όταν έρχεται να ψηφιστεί </w:t>
      </w:r>
      <w:r>
        <w:rPr>
          <w:rFonts w:eastAsia="Times New Roman" w:cs="Times New Roman"/>
          <w:szCs w:val="24"/>
        </w:rPr>
        <w:t>επί του συνόλου</w:t>
      </w:r>
      <w:r>
        <w:rPr>
          <w:rFonts w:eastAsia="Times New Roman" w:cs="Times New Roman"/>
          <w:szCs w:val="24"/>
        </w:rPr>
        <w:t>,</w:t>
      </w:r>
      <w:r>
        <w:rPr>
          <w:rFonts w:eastAsia="Times New Roman" w:cs="Times New Roman"/>
          <w:szCs w:val="24"/>
        </w:rPr>
        <w:t xml:space="preserve"> να διορθώνονται αυτά.</w:t>
      </w:r>
    </w:p>
    <w:p w14:paraId="0EE0FDD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Σας ζητώ, λοιπόν, να μη</w:t>
      </w:r>
      <w:r>
        <w:rPr>
          <w:rFonts w:eastAsia="Times New Roman" w:cs="Times New Roman"/>
          <w:szCs w:val="24"/>
        </w:rPr>
        <w:t xml:space="preserve"> </w:t>
      </w:r>
      <w:r>
        <w:rPr>
          <w:rFonts w:eastAsia="Times New Roman" w:cs="Times New Roman"/>
          <w:szCs w:val="24"/>
        </w:rPr>
        <w:t>γίνει σήμερα η ψηφοφορία επί του συνόλου, να γίνει επί της αρχής και κατ’ άρθρον και να αφεθεί για επόμενη συνεδρίαση</w:t>
      </w:r>
      <w:r>
        <w:rPr>
          <w:rFonts w:eastAsia="Times New Roman" w:cs="Times New Roman"/>
          <w:szCs w:val="24"/>
        </w:rPr>
        <w:t>,</w:t>
      </w:r>
      <w:r>
        <w:rPr>
          <w:rFonts w:eastAsia="Times New Roman" w:cs="Times New Roman"/>
          <w:szCs w:val="24"/>
        </w:rPr>
        <w:t xml:space="preserve"> αύριο ή τη Δευτέρα, για να μπορέσει το Σώμα να είναι σίγουρο ότι ξέρει τι </w:t>
      </w:r>
      <w:r>
        <w:rPr>
          <w:rFonts w:eastAsia="Times New Roman" w:cs="Times New Roman"/>
          <w:szCs w:val="24"/>
        </w:rPr>
        <w:t xml:space="preserve">ψήφισε. Εάν δεν το δεχτείτε, όπως και εχθές το κάνατε, εμείς στην ψηφοφορία επί του συνόλου θα αποχωρήσουμε. </w:t>
      </w:r>
    </w:p>
    <w:p w14:paraId="0EE0FDD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Δεν είναι σωστό να περιφρονείτε μια Κοινοβουλευτική Ομάδα</w:t>
      </w:r>
      <w:r>
        <w:rPr>
          <w:rFonts w:eastAsia="Times New Roman" w:cs="Times New Roman"/>
          <w:szCs w:val="24"/>
        </w:rPr>
        <w:t>,</w:t>
      </w:r>
      <w:r>
        <w:rPr>
          <w:rFonts w:eastAsia="Times New Roman" w:cs="Times New Roman"/>
          <w:szCs w:val="24"/>
        </w:rPr>
        <w:t xml:space="preserve"> είτε μη δίνοντας τον λόγο είτε μην απαντώντας με επάρκεια. Δεν είναι επαρκής η απάντηση</w:t>
      </w:r>
      <w:r>
        <w:rPr>
          <w:rFonts w:eastAsia="Times New Roman" w:cs="Times New Roman"/>
          <w:szCs w:val="24"/>
        </w:rPr>
        <w:t xml:space="preserve"> «απορρίπτεται» σε θέμα που ο Κανονισμός δεν επιτρέπει καμμία παρέκκλιση. Να διαβάσετε το άρθρο 104. Σας το ζητώ, κύριε Πρόεδρε, το Προεδρείο να το δει και η απάντηση</w:t>
      </w:r>
      <w:r>
        <w:rPr>
          <w:rFonts w:eastAsia="Times New Roman" w:cs="Times New Roman"/>
          <w:szCs w:val="24"/>
        </w:rPr>
        <w:t>,</w:t>
      </w:r>
      <w:r>
        <w:rPr>
          <w:rFonts w:eastAsia="Times New Roman" w:cs="Times New Roman"/>
          <w:szCs w:val="24"/>
        </w:rPr>
        <w:t xml:space="preserve"> που θα μας δοθεί</w:t>
      </w:r>
      <w:r>
        <w:rPr>
          <w:rFonts w:eastAsia="Times New Roman" w:cs="Times New Roman"/>
          <w:szCs w:val="24"/>
        </w:rPr>
        <w:t>,</w:t>
      </w:r>
      <w:r>
        <w:rPr>
          <w:rFonts w:eastAsia="Times New Roman" w:cs="Times New Roman"/>
          <w:szCs w:val="24"/>
        </w:rPr>
        <w:t xml:space="preserve"> να έχει επάρκεια. Κατ’ αυστηράν παρέκκλιση γινόταν στο παρελθόν, όταν </w:t>
      </w:r>
      <w:r>
        <w:rPr>
          <w:rFonts w:eastAsia="Times New Roman" w:cs="Times New Roman"/>
          <w:szCs w:val="24"/>
        </w:rPr>
        <w:t>ο Υπουργός έλεγε: «Το χρειάζομαι σε δύο ώρες», αλλά με πραξικοπήματα δεν είναι σωστό να γίνει αυτό.</w:t>
      </w:r>
    </w:p>
    <w:p w14:paraId="0EE0FDD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Λοβέρδο.</w:t>
      </w:r>
    </w:p>
    <w:p w14:paraId="0EE0FDE0" w14:textId="77777777" w:rsidR="000548F6" w:rsidRDefault="005C1E3B">
      <w:pPr>
        <w:spacing w:line="600" w:lineRule="auto"/>
        <w:ind w:firstLine="720"/>
        <w:jc w:val="both"/>
        <w:rPr>
          <w:rFonts w:eastAsia="Times New Roman"/>
          <w:b/>
          <w:szCs w:val="24"/>
        </w:rPr>
      </w:pPr>
      <w:r>
        <w:rPr>
          <w:rFonts w:eastAsia="Times New Roman" w:cs="Times New Roman"/>
          <w:b/>
          <w:szCs w:val="24"/>
        </w:rPr>
        <w:lastRenderedPageBreak/>
        <w:t xml:space="preserve">ΧΡΗΣΤΟΣ ΠΑΠΠΑΣ: </w:t>
      </w:r>
      <w:r>
        <w:rPr>
          <w:rFonts w:eastAsia="Times New Roman" w:cs="Times New Roman"/>
          <w:szCs w:val="24"/>
        </w:rPr>
        <w:t>Κύριε Πρόεδρε, θα ήθελα τον λόγο επί της διαδικασίας.</w:t>
      </w:r>
    </w:p>
    <w:p w14:paraId="0EE0FDE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szCs w:val="24"/>
        </w:rPr>
        <w:t>Έχετε τον λόγο για ένα λεπτό.</w:t>
      </w:r>
    </w:p>
    <w:p w14:paraId="0EE0FDE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 αρχάς, πιστεύω πως μπλέξατε, γιατί δεν ήσασταν εσείς αυτός ο οποίος ξεκίνησε αυτή την ιστορία στις κυρώσεις να έρχονται τροπολογίες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EE0FDE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Εν πάση περιπτώσει</w:t>
      </w:r>
      <w:r>
        <w:rPr>
          <w:rFonts w:eastAsia="Times New Roman" w:cs="Times New Roman"/>
          <w:szCs w:val="24"/>
        </w:rPr>
        <w:t>,</w:t>
      </w:r>
      <w:r>
        <w:rPr>
          <w:rFonts w:eastAsia="Times New Roman" w:cs="Times New Roman"/>
          <w:szCs w:val="24"/>
        </w:rPr>
        <w:t xml:space="preserve"> εγώ θα σας πω κάτι άλλο, δεν θα σα</w:t>
      </w:r>
      <w:r>
        <w:rPr>
          <w:rFonts w:eastAsia="Times New Roman" w:cs="Times New Roman"/>
          <w:szCs w:val="24"/>
        </w:rPr>
        <w:t xml:space="preserve">ς πω για το παράνομο και το εκτός Κανονισμού που γίνεται για άλλη μια φορά σήμερα. Θα σας πω το εξής. Έχουμε τη συζήτηση μιας </w:t>
      </w:r>
      <w:r>
        <w:rPr>
          <w:rFonts w:eastAsia="Times New Roman" w:cs="Times New Roman"/>
          <w:szCs w:val="24"/>
        </w:rPr>
        <w:t>κ</w:t>
      </w:r>
      <w:r>
        <w:rPr>
          <w:rFonts w:eastAsia="Times New Roman" w:cs="Times New Roman"/>
          <w:szCs w:val="24"/>
        </w:rPr>
        <w:t>ύρωσης και αυτοί οι οποίοι λένε «παρών» ή λένε «όχι» ομιλούν για μια χώρα πέντε λεπτά. Οι συμβάσεις αυτές, κύριε Πρόεδρε, είναι π</w:t>
      </w:r>
      <w:r>
        <w:rPr>
          <w:rFonts w:eastAsia="Times New Roman" w:cs="Times New Roman"/>
          <w:szCs w:val="24"/>
        </w:rPr>
        <w:t xml:space="preserve">ολύ σοβαρές σε ό,τι αφορά τη διπλωματία μας, τη στρατιωτική μας πολιτική ή την εξωτερική μας πολιτική. Δεν μπορούμε σε ένα πεντάλεπτο να τοποθετηθούμε ακριβώς για τρεις </w:t>
      </w:r>
      <w:r>
        <w:rPr>
          <w:rFonts w:eastAsia="Times New Roman" w:cs="Times New Roman"/>
          <w:szCs w:val="24"/>
        </w:rPr>
        <w:t>σ</w:t>
      </w:r>
      <w:r>
        <w:rPr>
          <w:rFonts w:eastAsia="Times New Roman" w:cs="Times New Roman"/>
          <w:szCs w:val="24"/>
        </w:rPr>
        <w:t>υμφωνίες. Θα ήθελα να έχουμε την ανοχή σας, ώστε να τοποθετηθούμε όπως πρέπει και να γ</w:t>
      </w:r>
      <w:r>
        <w:rPr>
          <w:rFonts w:eastAsia="Times New Roman" w:cs="Times New Roman"/>
          <w:szCs w:val="24"/>
        </w:rPr>
        <w:t>νωρίζει ο ελληνικός λαός το τι γίνεται σήμερα εδώ.</w:t>
      </w:r>
    </w:p>
    <w:p w14:paraId="0EE0FDE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EE0FDE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Όπως ξέρετε, κύριε Παππά, πάντα η ανοχή υπάρχει. Το δεύτερο που θέλω να πω είναι ότι εφαρμόζουμε και σήμερα ό,τι συνήθως εφαρμόζεται. </w:t>
      </w:r>
    </w:p>
    <w:p w14:paraId="0EE0FDE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Εφαρμόζεται όμως και κάτι που δεν υπάρχει στον Κανονισμό.</w:t>
      </w:r>
    </w:p>
    <w:p w14:paraId="0EE0FDE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Οπότε εάν υπάρξει μια συμφωνία είναι ευχής έργον, διαφορετικά θα κληθεί η Βουλή να αποφασίσει κατά πλειοψηφία. Πρέπει να υπάρχει κατανόηση από όλες τις πτέρυγες.</w:t>
      </w:r>
    </w:p>
    <w:p w14:paraId="0EE0FDE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Εφόσον κάνετε μια παρατυπία φέρνοντας και τροπολογίες, αφήστε μας να εκφραστούμε, λοιπόν, όπως πρέπει. Για το θέμα των </w:t>
      </w:r>
      <w:r>
        <w:rPr>
          <w:rFonts w:eastAsia="Times New Roman" w:cs="Times New Roman"/>
          <w:szCs w:val="24"/>
        </w:rPr>
        <w:t>κ</w:t>
      </w:r>
      <w:r>
        <w:rPr>
          <w:rFonts w:eastAsia="Times New Roman" w:cs="Times New Roman"/>
          <w:szCs w:val="24"/>
        </w:rPr>
        <w:t xml:space="preserve">υρώσεων μιλάω. </w:t>
      </w:r>
    </w:p>
    <w:p w14:paraId="0EE0FDE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 το θέμα των τροπολογιών θα τοποθετηθεί ο Κοινοβουλευτικός μας Εκπρόσωπος</w:t>
      </w:r>
      <w:r>
        <w:rPr>
          <w:rFonts w:eastAsia="Times New Roman" w:cs="Times New Roman"/>
          <w:szCs w:val="24"/>
        </w:rPr>
        <w:t xml:space="preserve"> </w:t>
      </w:r>
      <w:r>
        <w:rPr>
          <w:rFonts w:eastAsia="Times New Roman" w:cs="Times New Roman"/>
          <w:szCs w:val="24"/>
        </w:rPr>
        <w:t>κ. Παναγιώταρος.</w:t>
      </w:r>
    </w:p>
    <w:p w14:paraId="0EE0FDE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(Δημήτριος Κρεμαστινός): </w:t>
      </w:r>
      <w:r>
        <w:rPr>
          <w:rFonts w:eastAsia="Times New Roman" w:cs="Times New Roman"/>
          <w:szCs w:val="24"/>
        </w:rPr>
        <w:t xml:space="preserve">Εφαρμόζουμε και σήμερα ό,τι εφαρμόζουμε σταθερά. Δεν γίνεται κάτι διαφορετικό. </w:t>
      </w:r>
    </w:p>
    <w:p w14:paraId="0EE0FDE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w:t>
      </w:r>
    </w:p>
    <w:p w14:paraId="0EE0FDE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Αποφασίσατε πέντε λεπτά, χωρίς να ρωτήσετε το Σώμα. </w:t>
      </w:r>
    </w:p>
    <w:p w14:paraId="0EE0FDE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 κάνετ</w:t>
      </w:r>
      <w:r>
        <w:rPr>
          <w:rFonts w:eastAsia="Times New Roman" w:cs="Times New Roman"/>
          <w:szCs w:val="24"/>
        </w:rPr>
        <w:t xml:space="preserve">ε λάθος. Η ερώτηση θα γίνει τώρα. </w:t>
      </w:r>
    </w:p>
    <w:p w14:paraId="0EE0FDE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Κύριε Πρόεδρε, μου δώσατε τον λόγο; </w:t>
      </w:r>
    </w:p>
    <w:p w14:paraId="0EE0FDE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Συγγνώμη, κύριε Μαντά. Αυτή είναι η πρόταση του Προεδρείου, δεν έκανα ερώτηση αν το Σώμα συμφώνησε. </w:t>
      </w:r>
    </w:p>
    <w:p w14:paraId="0EE0FDF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Αποφασίσατε πέντε λεπτά. </w:t>
      </w:r>
    </w:p>
    <w:p w14:paraId="0EE0FDF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Όχι. Ζήτησαν τον λόγο επί της διαδικασίας. </w:t>
      </w:r>
    </w:p>
    <w:p w14:paraId="0EE0FDF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Μαντά, έχετε τον λόγο. </w:t>
      </w:r>
    </w:p>
    <w:p w14:paraId="0EE0FDF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Κύριε Μαντά</w:t>
      </w:r>
      <w:r>
        <w:rPr>
          <w:rFonts w:eastAsia="Times New Roman" w:cs="Times New Roman"/>
          <w:szCs w:val="24"/>
        </w:rPr>
        <w:t>,</w:t>
      </w:r>
      <w:r>
        <w:rPr>
          <w:rFonts w:eastAsia="Times New Roman" w:cs="Times New Roman"/>
          <w:szCs w:val="24"/>
        </w:rPr>
        <w:t xml:space="preserve"> οι </w:t>
      </w:r>
      <w:r>
        <w:rPr>
          <w:rFonts w:eastAsia="Times New Roman" w:cs="Times New Roman"/>
          <w:szCs w:val="24"/>
        </w:rPr>
        <w:t>Α</w:t>
      </w:r>
      <w:r>
        <w:rPr>
          <w:rFonts w:eastAsia="Times New Roman" w:cs="Times New Roman"/>
          <w:szCs w:val="24"/>
        </w:rPr>
        <w:t xml:space="preserve">νεξάρτητοι Βουλευτές δεν παίρνουν τον λόγο; </w:t>
      </w:r>
    </w:p>
    <w:p w14:paraId="0EE0FDF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Κοινοβουλε</w:t>
      </w:r>
      <w:r>
        <w:rPr>
          <w:rFonts w:eastAsia="Times New Roman" w:cs="Times New Roman"/>
          <w:szCs w:val="24"/>
        </w:rPr>
        <w:t>υτικός Εκπρόσωπος είμαι. Ζήτησα τον λόγο. Μπορείτε, βεβαίως! Αλίμονο! Εγώ άλλο είπα.</w:t>
      </w:r>
    </w:p>
    <w:p w14:paraId="0EE0FDF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Μαντά. </w:t>
      </w:r>
    </w:p>
    <w:p w14:paraId="0EE0FDF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Εμείς, κύριε Πρόεδρε, δεχόμαστε την εισήγησή σας για τη διαδικασία, η οποία είναι αυτή που -όπω</w:t>
      </w:r>
      <w:r>
        <w:rPr>
          <w:rFonts w:eastAsia="Times New Roman" w:cs="Times New Roman"/>
          <w:szCs w:val="24"/>
        </w:rPr>
        <w:t>ς είπατε και επαναλάβατε- συνήθως χρησιμοποιούμε σε αυτές τις περιπτώσεις. Άρα μέσα από τη διαδικασία των τροπολογιών</w:t>
      </w:r>
      <w:r>
        <w:rPr>
          <w:rFonts w:eastAsia="Times New Roman" w:cs="Times New Roman"/>
          <w:szCs w:val="24"/>
        </w:rPr>
        <w:t>,</w:t>
      </w:r>
      <w:r>
        <w:rPr>
          <w:rFonts w:eastAsia="Times New Roman" w:cs="Times New Roman"/>
          <w:szCs w:val="24"/>
        </w:rPr>
        <w:t xml:space="preserve"> που έχουν έρθει σ’ αυτές τις συμβάσεις</w:t>
      </w:r>
      <w:r>
        <w:rPr>
          <w:rFonts w:eastAsia="Times New Roman" w:cs="Times New Roman"/>
          <w:szCs w:val="24"/>
        </w:rPr>
        <w:t>,</w:t>
      </w:r>
      <w:r>
        <w:rPr>
          <w:rFonts w:eastAsia="Times New Roman" w:cs="Times New Roman"/>
          <w:szCs w:val="24"/>
        </w:rPr>
        <w:t xml:space="preserve"> μπορεί να ανοίξει και κατάλογος ομιλητών και να κλείσουμε σήμερα. </w:t>
      </w:r>
    </w:p>
    <w:p w14:paraId="0EE0FDF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Δεύτερον, θέλω να σημειώσω -γι</w:t>
      </w:r>
      <w:r>
        <w:rPr>
          <w:rFonts w:eastAsia="Times New Roman" w:cs="Times New Roman"/>
          <w:szCs w:val="24"/>
        </w:rPr>
        <w:t xml:space="preserve">α λόγους που όλοι καταλαβαίνουμε σ’ αυτή την Αίθουσα και καταλαβαίνει ο ελληνικός λαός- νομίζω ότι επιχειρείτε, με αφορμή το διαδικαστικό, να υπάρξει μια αναστάτωση </w:t>
      </w:r>
      <w:r>
        <w:rPr>
          <w:rFonts w:eastAsia="Times New Roman" w:cs="Times New Roman"/>
          <w:szCs w:val="24"/>
        </w:rPr>
        <w:lastRenderedPageBreak/>
        <w:t>και να υπάρξει μια δυνατότητα σε κάποιους</w:t>
      </w:r>
      <w:r>
        <w:rPr>
          <w:rFonts w:eastAsia="Times New Roman" w:cs="Times New Roman"/>
          <w:szCs w:val="24"/>
        </w:rPr>
        <w:t>,</w:t>
      </w:r>
      <w:r>
        <w:rPr>
          <w:rFonts w:eastAsia="Times New Roman" w:cs="Times New Roman"/>
          <w:szCs w:val="24"/>
        </w:rPr>
        <w:t xml:space="preserve"> που χθες αποχώρησαν απ’ αυτή την Αίθουσα, να επα</w:t>
      </w:r>
      <w:r>
        <w:rPr>
          <w:rFonts w:eastAsia="Times New Roman" w:cs="Times New Roman"/>
          <w:szCs w:val="24"/>
        </w:rPr>
        <w:t xml:space="preserve">νέλθουν σήμερα με τον δικό τους τρόπο. Είναι δικαίωμά τους. </w:t>
      </w:r>
    </w:p>
    <w:p w14:paraId="0EE0FDF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Μας δίνετε το δικαίωμα να επανέλθουμε δηλαδή; Ευχαριστούμε!</w:t>
      </w:r>
    </w:p>
    <w:p w14:paraId="0EE0FDF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Είστε μεγαλόκαρδος!</w:t>
      </w:r>
    </w:p>
    <w:p w14:paraId="0EE0FDF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μην κάνετε διαλογική συ</w:t>
      </w:r>
      <w:r>
        <w:rPr>
          <w:rFonts w:eastAsia="Times New Roman" w:cs="Times New Roman"/>
          <w:szCs w:val="24"/>
        </w:rPr>
        <w:t xml:space="preserve">ζήτηση. </w:t>
      </w:r>
    </w:p>
    <w:p w14:paraId="0EE0FDF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Συνεχίστε, κύριε Μαντά. </w:t>
      </w:r>
    </w:p>
    <w:p w14:paraId="0EE0FDF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Λέω, λοιπόν, το εξής: Όλοι σ’ αυτή την Αίθουσα </w:t>
      </w:r>
      <w:r w:rsidRPr="00F04F5F">
        <w:rPr>
          <w:rFonts w:eastAsia="Times New Roman" w:cs="Times New Roman"/>
          <w:color w:val="000000" w:themeColor="text1"/>
          <w:szCs w:val="24"/>
        </w:rPr>
        <w:t xml:space="preserve">γνωρίζαμε αυτές τις διαδικασίες, τις παρακολουθούσαμε από κοντά. Είναι γνωστά τα θέματα, αλλά η δυστυχία για κάποιους εξ υμών είναι ότι έκλεισαν με έναν τρόπο </w:t>
      </w:r>
      <w:r w:rsidRPr="00F04F5F">
        <w:rPr>
          <w:rFonts w:eastAsia="Times New Roman" w:cs="Times New Roman"/>
          <w:color w:val="000000" w:themeColor="text1"/>
          <w:szCs w:val="24"/>
        </w:rPr>
        <w:t>που μάλλον δεν περίμεναν</w:t>
      </w:r>
      <w:r w:rsidRPr="00E813F0">
        <w:rPr>
          <w:rFonts w:eastAsia="Times New Roman" w:cs="Times New Roman"/>
          <w:color w:val="00B0F0"/>
          <w:szCs w:val="24"/>
        </w:rPr>
        <w:t xml:space="preserve">. </w:t>
      </w:r>
    </w:p>
    <w:p w14:paraId="0EE0FDFD" w14:textId="77777777" w:rsidR="000548F6" w:rsidRDefault="005C1E3B">
      <w:pPr>
        <w:spacing w:line="600" w:lineRule="auto"/>
        <w:ind w:firstLine="720"/>
        <w:jc w:val="both"/>
        <w:rPr>
          <w:rFonts w:eastAsia="Times New Roman" w:cs="Times New Roman"/>
          <w:szCs w:val="24"/>
        </w:rPr>
      </w:pPr>
      <w:r w:rsidRPr="00E132C0">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Ευχαριστώ, κύριε Μαντά. </w:t>
      </w:r>
    </w:p>
    <w:p w14:paraId="0EE0FDF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Κύριε Πρόεδρε, παρακαλώ τον λόγο επί της διαδικασίας. </w:t>
      </w:r>
    </w:p>
    <w:p w14:paraId="0EE0FDF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κυρία Κανέλλη, έχετε τον λόγο για ένα λεπτό. </w:t>
      </w:r>
    </w:p>
    <w:p w14:paraId="0EE0FE0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 xml:space="preserve">ΚΑΝΕΛΛΗ: </w:t>
      </w:r>
      <w:r>
        <w:rPr>
          <w:rFonts w:eastAsia="Times New Roman" w:cs="Times New Roman"/>
          <w:szCs w:val="24"/>
        </w:rPr>
        <w:t xml:space="preserve">Επί της διαδικασίας, κύριε Πρόεδρε. Θα χρειαστώ λιγότερο από ένα λεπτό. Τριάντα δευτερόλεπτα χρειάζομαι. </w:t>
      </w:r>
    </w:p>
    <w:p w14:paraId="0EE0FE0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Έγινε πολύς λόγος για τις επτάμισι χιλιάδες σελίδες, που δεν ήταν επτάμισι χιλιάδες σελίδες, γι’ αυτό το μνημόνιο διαρκείας που ήταν διακόσιε</w:t>
      </w:r>
      <w:r>
        <w:rPr>
          <w:rFonts w:eastAsia="Times New Roman" w:cs="Times New Roman"/>
          <w:szCs w:val="24"/>
        </w:rPr>
        <w:t xml:space="preserve">ς ογδόντα έξι συν τα παραρτήματα. </w:t>
      </w:r>
    </w:p>
    <w:p w14:paraId="0EE0FE0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Σήμερα σε τρεις συμβάσεις, έρχεστε με τέσσερις τροπολογίες, τις οποίες αρκεί μόνο στην τοποθέτηση να τις δει κάποιος και στο διάβασμά του. Εμείς, δόξα τω </w:t>
      </w:r>
      <w:r>
        <w:rPr>
          <w:rFonts w:eastAsia="Times New Roman" w:cs="Times New Roman"/>
          <w:szCs w:val="24"/>
        </w:rPr>
        <w:t>θ</w:t>
      </w:r>
      <w:r>
        <w:rPr>
          <w:rFonts w:eastAsia="Times New Roman" w:cs="Times New Roman"/>
          <w:szCs w:val="24"/>
        </w:rPr>
        <w:t>εώ, είμαστε πολύ επιμελείς με την εργασία, διαβάζουμε. Δεν είναι ε</w:t>
      </w:r>
      <w:r>
        <w:rPr>
          <w:rFonts w:eastAsia="Times New Roman" w:cs="Times New Roman"/>
          <w:szCs w:val="24"/>
        </w:rPr>
        <w:t xml:space="preserve">κεί, λοιπόν, το ζητούμενο. </w:t>
      </w:r>
    </w:p>
    <w:p w14:paraId="0EE0FE0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Το ζητούμενο είναι</w:t>
      </w:r>
      <w:r>
        <w:rPr>
          <w:rFonts w:eastAsia="Times New Roman" w:cs="Times New Roman"/>
          <w:szCs w:val="24"/>
        </w:rPr>
        <w:t>.</w:t>
      </w:r>
      <w:r>
        <w:rPr>
          <w:rFonts w:eastAsia="Times New Roman" w:cs="Times New Roman"/>
          <w:szCs w:val="24"/>
        </w:rPr>
        <w:t xml:space="preserve"> Έχετε σκεφθεί ποτέ ότι στο σώμα του μνημονίου κάποιος, αν θελήσει να ασχοληθεί με τη μείωση του εφάπαξ του ή με το ΕΚΑΣ, θα πρέπει να ψάχνει ένα νομοσχέδιο</w:t>
      </w:r>
      <w:r>
        <w:rPr>
          <w:rFonts w:eastAsia="Times New Roman" w:cs="Times New Roman"/>
          <w:szCs w:val="24"/>
        </w:rPr>
        <w:t>,</w:t>
      </w:r>
      <w:r>
        <w:rPr>
          <w:rFonts w:eastAsia="Times New Roman" w:cs="Times New Roman"/>
          <w:szCs w:val="24"/>
        </w:rPr>
        <w:t xml:space="preserve"> που θα έχει δημοσιευτεί πίσω από μια συμφωνία που α</w:t>
      </w:r>
      <w:r>
        <w:rPr>
          <w:rFonts w:eastAsia="Times New Roman" w:cs="Times New Roman"/>
          <w:szCs w:val="24"/>
        </w:rPr>
        <w:t>φορά τον Ενιαίο Ευρωπαϊκό Ουρανό, τη συμφωνία με την Αίγυπτο και τη συμφωνία με το Ισραήλ. Δηλαδή, και μόνο το ασόβαρο του πράγματος, μπορεί να δει κάποιος, την ουρά. Και σας μιλάω για ΕΚΑΣ, για ΑΔΜΗΕ, σας μιλάω για εφάπαξ, σας μιλάω για τέτοιες ρυθμίσεις.</w:t>
      </w:r>
      <w:r>
        <w:rPr>
          <w:rFonts w:eastAsia="Times New Roman" w:cs="Times New Roman"/>
          <w:szCs w:val="24"/>
        </w:rPr>
        <w:t xml:space="preserve"> Αυτές θα είναι διάσπαρτες στην ελληνική νομοθεσία; </w:t>
      </w:r>
    </w:p>
    <w:p w14:paraId="0EE0FE0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Θα ενσωματωθούν, βεβαίως.</w:t>
      </w:r>
    </w:p>
    <w:p w14:paraId="0EE0FE0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Κατηγορούμεθα για ένα έλλειμμα σοβαρότητας. Λειτουργικά τι θα κάνετε; Θα κόβετε ένα κομμάτι από έναν νόμο και θα τον ενσωματώνετε σ</w:t>
      </w:r>
      <w:r>
        <w:rPr>
          <w:rFonts w:eastAsia="Times New Roman" w:cs="Times New Roman"/>
          <w:szCs w:val="24"/>
        </w:rPr>
        <w:t xml:space="preserve">ε κάποιον άλλο. </w:t>
      </w:r>
    </w:p>
    <w:p w14:paraId="0EE0FE0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Ακούστε με: Το νομοσχέδιο σήμερα με βάση τη διαδικασία έχει μια έλλειψη και μια τρύπα, μια παράβαση στον Κανονισμό. Θα συζητηθούν οι συμβάσεις επί της αρχής και θα ψηφιστούν στο τέλος ως </w:t>
      </w:r>
      <w:r>
        <w:rPr>
          <w:rFonts w:eastAsia="Times New Roman" w:cs="Times New Roman"/>
          <w:szCs w:val="24"/>
        </w:rPr>
        <w:lastRenderedPageBreak/>
        <w:t>συνολικό νομοσχέδιο. Μόνο έτσι θα γίνει. Έτσι είπε σ</w:t>
      </w:r>
      <w:r>
        <w:rPr>
          <w:rFonts w:eastAsia="Times New Roman" w:cs="Times New Roman"/>
          <w:szCs w:val="24"/>
        </w:rPr>
        <w:t>τη διαδικασία. Εάν δεν γίνει έτσι, δεν το διευκρινίζετε. Διότι αν δεν γίνει έτσι</w:t>
      </w:r>
      <w:r>
        <w:rPr>
          <w:rFonts w:eastAsia="Times New Roman" w:cs="Times New Roman"/>
          <w:szCs w:val="24"/>
        </w:rPr>
        <w:t>,</w:t>
      </w:r>
      <w:r>
        <w:rPr>
          <w:rFonts w:eastAsia="Times New Roman" w:cs="Times New Roman"/>
          <w:szCs w:val="24"/>
        </w:rPr>
        <w:t xml:space="preserve"> δεν μπορούν να συζητηθούν. </w:t>
      </w:r>
    </w:p>
    <w:p w14:paraId="0EE0FE0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Επομένως θα συζητηθούν ως επί της αρχής κομμάτι του νομοσχεδίου και μετά θα μπούμε στις τροπολογίες. Διευκρινίστε το, γιατί αλλιώς ενσωματώνουμε μ</w:t>
      </w:r>
      <w:r>
        <w:rPr>
          <w:rFonts w:eastAsia="Times New Roman" w:cs="Times New Roman"/>
          <w:szCs w:val="24"/>
        </w:rPr>
        <w:t xml:space="preserve">ε τον τίτλο «συμβάσεις αυτό, συμβάσεις εκείνο, με το βασίλειο της μίας, με το βασίλειο της άλλης» τις υπόλοιπες τροπολογίες από κάτω. </w:t>
      </w:r>
    </w:p>
    <w:p w14:paraId="0EE0FE0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μάθουμε και εγκαίρως, πριν αρχίσει η συζήτηση, ποιες από τις βουλευτικές έχουν γίνει αποδεκτές, γιατί ζητήματα προθεσμ</w:t>
      </w:r>
      <w:r>
        <w:rPr>
          <w:rFonts w:eastAsia="Times New Roman" w:cs="Times New Roman"/>
          <w:szCs w:val="24"/>
        </w:rPr>
        <w:t xml:space="preserve">ίας σε τέτοιες διαδικασίες, είναι προφανές ότι δεν τίθενται, κάνει ο Υπουργός. </w:t>
      </w:r>
    </w:p>
    <w:p w14:paraId="0EE0FE0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Είπαμε, κυρία Κανέλλη, ότι θα συζητηθούν ξεχωριστά. Δεν θα είναι όλα μαζί. Το είπαμε προηγουμένως. </w:t>
      </w:r>
    </w:p>
    <w:p w14:paraId="0EE0FE0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Πώς θα ψηφιστούν σας ρώτη</w:t>
      </w:r>
      <w:r>
        <w:rPr>
          <w:rFonts w:eastAsia="Times New Roman" w:cs="Times New Roman"/>
          <w:szCs w:val="24"/>
        </w:rPr>
        <w:t xml:space="preserve">σα, όχι πώς θα συζητηθούν. </w:t>
      </w:r>
    </w:p>
    <w:p w14:paraId="0EE0FE0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ψηφιστούν με τον τρόπο που συνήθως ψηφίζουμε. </w:t>
      </w:r>
    </w:p>
    <w:p w14:paraId="0EE0FE0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Ως τι θα ψηφιστούν; Ως τροπολογίες ενσωματωμένες στο νομοσχέδιο; </w:t>
      </w:r>
    </w:p>
    <w:p w14:paraId="0EE0FE0D"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Κυρία Κανέλλη, θα </w:t>
      </w:r>
      <w:r>
        <w:rPr>
          <w:rFonts w:eastAsia="Times New Roman"/>
          <w:szCs w:val="24"/>
        </w:rPr>
        <w:t>ψηφιστούν με τον τρόπο που συνήθως ψηφίζουμε.</w:t>
      </w:r>
    </w:p>
    <w:p w14:paraId="0EE0FE0E" w14:textId="77777777" w:rsidR="000548F6" w:rsidRDefault="005C1E3B">
      <w:pPr>
        <w:spacing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 xml:space="preserve">Δεν υπάρχει συνήθως. Έγινε χθες και γίνεται και σήμερα. Ποιο είναι το συνήθως; Του σαρανταοκταώρου; </w:t>
      </w:r>
      <w:r>
        <w:rPr>
          <w:rFonts w:eastAsia="Times New Roman"/>
          <w:b/>
          <w:szCs w:val="24"/>
        </w:rPr>
        <w:t xml:space="preserve"> </w:t>
      </w:r>
    </w:p>
    <w:p w14:paraId="0EE0FE0F"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Η Βουλή κινείται με τις διαδικασίες της, με τη διαρκή…</w:t>
      </w:r>
    </w:p>
    <w:p w14:paraId="0EE0FE10" w14:textId="77777777" w:rsidR="000548F6" w:rsidRDefault="005C1E3B">
      <w:pPr>
        <w:spacing w:line="600" w:lineRule="auto"/>
        <w:ind w:firstLine="720"/>
        <w:jc w:val="both"/>
        <w:rPr>
          <w:rFonts w:eastAsia="Times New Roman"/>
          <w:szCs w:val="24"/>
        </w:rPr>
      </w:pPr>
      <w:r>
        <w:rPr>
          <w:rFonts w:eastAsia="Times New Roman"/>
          <w:b/>
          <w:szCs w:val="24"/>
        </w:rPr>
        <w:t>ΛΙ</w:t>
      </w:r>
      <w:r>
        <w:rPr>
          <w:rFonts w:eastAsia="Times New Roman"/>
          <w:b/>
          <w:szCs w:val="24"/>
        </w:rPr>
        <w:t xml:space="preserve">ΑΝΑ ΚΑΝΕΛΛΗ: </w:t>
      </w:r>
      <w:r>
        <w:rPr>
          <w:rFonts w:eastAsia="Times New Roman"/>
          <w:szCs w:val="24"/>
        </w:rPr>
        <w:t>Αυτό δεν έχει ξαναγίνει, πώς να το κάνουμε. Έγινε χθες και γίνεται σήμερα. Εξηγήστε το! Πώς θα ψηφιστεί σας ρώτησα. Είναι πολύ σημαντικό. Τι θα είναι επί της αρχής; Θα είναι άρθρα οι τροπολογίες στον νόμο και αρχή οι τρεις συμβάσεις; Γιατί είπ</w:t>
      </w:r>
      <w:r>
        <w:rPr>
          <w:rFonts w:eastAsia="Times New Roman"/>
          <w:szCs w:val="24"/>
        </w:rPr>
        <w:t xml:space="preserve">ατε ότι για την ψήφιση θα γίνει αυτό. Θα γίνει συζήτηση και η ψήφιση θα γίνει στο τέλος. Η ψήφιση ποιου πράγματος; Η ψήφιση ενός νομοσχεδίου με αρχή τις συμβάσεις και άρθρα τις τροπολογίες;    </w:t>
      </w:r>
    </w:p>
    <w:p w14:paraId="0EE0FE11"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Όπως συνήθως γίνεται. </w:t>
      </w:r>
    </w:p>
    <w:p w14:paraId="0EE0FE12" w14:textId="77777777" w:rsidR="000548F6" w:rsidRDefault="005C1E3B">
      <w:pPr>
        <w:spacing w:line="600" w:lineRule="auto"/>
        <w:ind w:firstLine="720"/>
        <w:jc w:val="both"/>
        <w:rPr>
          <w:rFonts w:eastAsia="Times New Roman"/>
          <w:b/>
          <w:szCs w:val="24"/>
        </w:rPr>
      </w:pPr>
      <w:r>
        <w:rPr>
          <w:rFonts w:eastAsia="Times New Roman"/>
          <w:b/>
          <w:szCs w:val="24"/>
        </w:rPr>
        <w:t>ΛΙΑ</w:t>
      </w:r>
      <w:r>
        <w:rPr>
          <w:rFonts w:eastAsia="Times New Roman"/>
          <w:b/>
          <w:szCs w:val="24"/>
        </w:rPr>
        <w:t xml:space="preserve">ΝΑ ΚΑΝΕΛΛΗ: </w:t>
      </w:r>
      <w:r>
        <w:rPr>
          <w:rFonts w:eastAsia="Times New Roman"/>
          <w:szCs w:val="24"/>
        </w:rPr>
        <w:t xml:space="preserve">Άντε πάλι. </w:t>
      </w:r>
      <w:r>
        <w:rPr>
          <w:rFonts w:eastAsia="Times New Roman"/>
          <w:b/>
          <w:szCs w:val="24"/>
        </w:rPr>
        <w:t xml:space="preserve"> </w:t>
      </w:r>
    </w:p>
    <w:p w14:paraId="0EE0FE13"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Σας το λέω και το επαναλαμβάνω. </w:t>
      </w:r>
    </w:p>
    <w:p w14:paraId="0EE0FE14" w14:textId="77777777" w:rsidR="000548F6" w:rsidRDefault="005C1E3B">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 xml:space="preserve">Η πολλή συνήθεια βλάπτει. </w:t>
      </w:r>
    </w:p>
    <w:p w14:paraId="0EE0FE15"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Εντάξει, τι να κάνουμε; </w:t>
      </w:r>
    </w:p>
    <w:p w14:paraId="0EE0FE16" w14:textId="77777777" w:rsidR="000548F6" w:rsidRDefault="005C1E3B">
      <w:pPr>
        <w:spacing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Κι άμα είναι και κακή η συνήθεια, βλάπτει δυ</w:t>
      </w:r>
      <w:r>
        <w:rPr>
          <w:rFonts w:eastAsia="Times New Roman"/>
          <w:szCs w:val="24"/>
        </w:rPr>
        <w:t xml:space="preserve">ο φορές. </w:t>
      </w:r>
    </w:p>
    <w:p w14:paraId="0EE0FE17"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Σήμερα δεν θα αρχίσουμε να εφαρμόζουμε νέο Κανονισμό. </w:t>
      </w:r>
    </w:p>
    <w:p w14:paraId="0EE0FE18"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Τον τελευταίο μήνα.</w:t>
      </w:r>
    </w:p>
    <w:p w14:paraId="0EE0FE19" w14:textId="77777777" w:rsidR="000548F6" w:rsidRDefault="005C1E3B">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Κύριε Πρόεδρε, μπορώ να έχω τον λόγο; </w:t>
      </w:r>
    </w:p>
    <w:p w14:paraId="0EE0FE1A"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Παρακαλώ, έχετε</w:t>
      </w:r>
      <w:r>
        <w:rPr>
          <w:rFonts w:eastAsia="Times New Roman"/>
          <w:szCs w:val="24"/>
        </w:rPr>
        <w:t xml:space="preserve"> τον λόγο, κύριε Καρρά.</w:t>
      </w:r>
    </w:p>
    <w:p w14:paraId="0EE0FE1B" w14:textId="77777777" w:rsidR="000548F6" w:rsidRDefault="005C1E3B">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Κύριε Πρόεδρε, θα επισημάνω μόνο τούτο. Οι συμβάσεις ψηφίζονται σύμφωνα με το άρθρο 28 του Συντάγματος. Δεν προβλέπεται ιδιαίτερη συζήτηση, παρά μόνο οι αντιλέγοντες να αιτιολογήσουν τη θέση τους. Τελειώνε</w:t>
      </w:r>
      <w:r>
        <w:rPr>
          <w:rFonts w:eastAsia="Times New Roman"/>
          <w:szCs w:val="24"/>
        </w:rPr>
        <w:t xml:space="preserve">ι αυτό. </w:t>
      </w:r>
    </w:p>
    <w:p w14:paraId="0EE0FE1C" w14:textId="77777777" w:rsidR="000548F6" w:rsidRDefault="005C1E3B">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Και ψηφίζονται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w:t>
      </w:r>
    </w:p>
    <w:p w14:paraId="0EE0FE1D" w14:textId="77777777" w:rsidR="000548F6" w:rsidRDefault="005C1E3B">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Ερχόμεθα τώρα και τροποποιούμε με τροπολογίες νόμους</w:t>
      </w:r>
      <w:r>
        <w:rPr>
          <w:rFonts w:eastAsia="Times New Roman"/>
          <w:szCs w:val="24"/>
        </w:rPr>
        <w:t>,</w:t>
      </w:r>
      <w:r>
        <w:rPr>
          <w:rFonts w:eastAsia="Times New Roman"/>
          <w:szCs w:val="24"/>
        </w:rPr>
        <w:t xml:space="preserve"> οι οποίοι έχουν ψηφιστεί με την τακτική, θα την ονόμαζα, διαδικασία, έχουν περάσει από τις </w:t>
      </w:r>
      <w:r>
        <w:rPr>
          <w:rFonts w:eastAsia="Times New Roman"/>
          <w:szCs w:val="24"/>
        </w:rPr>
        <w:t>ε</w:t>
      </w:r>
      <w:r>
        <w:rPr>
          <w:rFonts w:eastAsia="Times New Roman"/>
          <w:szCs w:val="24"/>
        </w:rPr>
        <w:t xml:space="preserve">πιτροπές, έχουν υποστεί την βάσανο </w:t>
      </w:r>
      <w:r>
        <w:rPr>
          <w:rFonts w:eastAsia="Times New Roman"/>
          <w:szCs w:val="24"/>
        </w:rPr>
        <w:t xml:space="preserve">και της Βουλής και τη δημοσιότητα η οποία απαιτείται. </w:t>
      </w:r>
    </w:p>
    <w:p w14:paraId="0EE0FE1E" w14:textId="77777777" w:rsidR="000548F6" w:rsidRDefault="005C1E3B">
      <w:pPr>
        <w:spacing w:line="600" w:lineRule="auto"/>
        <w:ind w:firstLine="720"/>
        <w:jc w:val="both"/>
        <w:rPr>
          <w:rFonts w:eastAsia="Times New Roman"/>
          <w:szCs w:val="24"/>
        </w:rPr>
      </w:pPr>
      <w:r>
        <w:rPr>
          <w:rFonts w:eastAsia="Times New Roman"/>
          <w:szCs w:val="24"/>
        </w:rPr>
        <w:t>Αναλογιστείτε, λοιπόν, τώρα, αγαπητοί συνάδελφοι, γιατί το Σύνταγμα και ο Κανονισμός διακρίνουν μεταξύ ψήφισης συμβάσεων. Θα το πω αυτό, γιατί, κύριε Πρόεδρε, έχει την εξής σημασία</w:t>
      </w:r>
      <w:r>
        <w:rPr>
          <w:rFonts w:eastAsia="Times New Roman"/>
          <w:szCs w:val="24"/>
        </w:rPr>
        <w:t>.</w:t>
      </w:r>
      <w:r>
        <w:rPr>
          <w:rFonts w:eastAsia="Times New Roman"/>
          <w:szCs w:val="24"/>
        </w:rPr>
        <w:t xml:space="preserve"> Μία σύμβαση που έχε</w:t>
      </w:r>
      <w:r>
        <w:rPr>
          <w:rFonts w:eastAsia="Times New Roman"/>
          <w:szCs w:val="24"/>
        </w:rPr>
        <w:t xml:space="preserve">ι υπογράψει το ελληνικό κράτος ή την αποδέχεσαι στο σύνολο ή την απορρίπτεις. Δεν μπορείς </w:t>
      </w:r>
      <w:r>
        <w:rPr>
          <w:rFonts w:eastAsia="Times New Roman"/>
          <w:szCs w:val="24"/>
        </w:rPr>
        <w:lastRenderedPageBreak/>
        <w:t>να επέμβεις να κάνεις μεταβολές. Μπορείς να την απορρίψεις, βέβαια. Ενώ μία ρύθμιση, η οποία έρχεται ως τροπολογία σε υφιστάμενο νόμο, πρέπει να ακολουθεί τη συνέπεια</w:t>
      </w:r>
      <w:r>
        <w:rPr>
          <w:rFonts w:eastAsia="Times New Roman"/>
          <w:szCs w:val="24"/>
        </w:rPr>
        <w:t xml:space="preserve"> και τη διαδικασία που ψηφίστηκε ο βασικός κύριος νόμος.  </w:t>
      </w:r>
    </w:p>
    <w:p w14:paraId="0EE0FE1F" w14:textId="77777777" w:rsidR="000548F6" w:rsidRDefault="005C1E3B">
      <w:pPr>
        <w:spacing w:line="600" w:lineRule="auto"/>
        <w:ind w:firstLine="720"/>
        <w:jc w:val="both"/>
        <w:rPr>
          <w:rFonts w:eastAsia="Times New Roman"/>
          <w:szCs w:val="24"/>
        </w:rPr>
      </w:pPr>
      <w:r>
        <w:rPr>
          <w:rFonts w:eastAsia="Times New Roman"/>
          <w:szCs w:val="24"/>
        </w:rPr>
        <w:t>Με την έννοια αυτή</w:t>
      </w:r>
      <w:r>
        <w:rPr>
          <w:rFonts w:eastAsia="Times New Roman"/>
          <w:szCs w:val="24"/>
        </w:rPr>
        <w:t>,</w:t>
      </w:r>
      <w:r>
        <w:rPr>
          <w:rFonts w:eastAsia="Times New Roman"/>
          <w:szCs w:val="24"/>
        </w:rPr>
        <w:t xml:space="preserve"> εμείς προτείνουμε να μη συζητηθούν οι τροπολογίες αυτές. Δεν θα μιλήσω για κωλύματα συνταγματικότητας που ενδεχόμενα προκαλούν, αλλά ήδη η πρακτική που έχει ακολουθηθεί με την α</w:t>
      </w:r>
      <w:r>
        <w:rPr>
          <w:rFonts w:eastAsia="Times New Roman"/>
          <w:szCs w:val="24"/>
        </w:rPr>
        <w:t xml:space="preserve">νοχή του Προεδρείου είναι μεν καλή, γιατί ακούγονται οι απόψεις των Βουλευτών, πλην όμως, ούτε ο χρόνος επαρκεί ούτε δυνατότητα ορθής νομοθετήσεως τίθεται. </w:t>
      </w:r>
    </w:p>
    <w:p w14:paraId="0EE0FE20" w14:textId="77777777" w:rsidR="000548F6" w:rsidRDefault="005C1E3B">
      <w:pPr>
        <w:spacing w:line="600" w:lineRule="auto"/>
        <w:ind w:firstLine="720"/>
        <w:jc w:val="both"/>
        <w:rPr>
          <w:rFonts w:eastAsia="Times New Roman"/>
          <w:szCs w:val="24"/>
        </w:rPr>
      </w:pPr>
      <w:r>
        <w:rPr>
          <w:rFonts w:eastAsia="Times New Roman"/>
          <w:szCs w:val="24"/>
        </w:rPr>
        <w:t>Ευχαριστώ, κύριε Πρόεδρε.</w:t>
      </w:r>
    </w:p>
    <w:p w14:paraId="0EE0FE21"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Με βάση τα όσα έχουν λεχθεί, θα προχω</w:t>
      </w:r>
      <w:r>
        <w:rPr>
          <w:rFonts w:eastAsia="Times New Roman"/>
          <w:szCs w:val="24"/>
        </w:rPr>
        <w:t xml:space="preserve">ρήσουμε στη διαδικασία. Η Βουλή συναινεί ή θα πρέπει να κάνουμε ψηφοφορία, με βάση την πρόταση του Προεδρείου; </w:t>
      </w:r>
    </w:p>
    <w:p w14:paraId="0EE0FE22" w14:textId="77777777" w:rsidR="000548F6" w:rsidRDefault="005C1E3B">
      <w:pPr>
        <w:spacing w:line="600" w:lineRule="auto"/>
        <w:ind w:firstLine="720"/>
        <w:jc w:val="both"/>
        <w:rPr>
          <w:rFonts w:eastAsia="Times New Roman"/>
          <w:szCs w:val="24"/>
        </w:rPr>
      </w:pPr>
      <w:r>
        <w:rPr>
          <w:rFonts w:eastAsia="Times New Roman"/>
          <w:szCs w:val="24"/>
        </w:rPr>
        <w:t xml:space="preserve">Νομίζω ότι πρέπει να προχωρήσουμε. Κατά πλειοψηφία, θα προχωρήσουμε. </w:t>
      </w:r>
    </w:p>
    <w:p w14:paraId="0EE0FE23"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Λέτε όχι, δηλαδή;</w:t>
      </w:r>
    </w:p>
    <w:p w14:paraId="0EE0FE24"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w:t>
      </w:r>
      <w:r>
        <w:rPr>
          <w:rFonts w:eastAsia="Times New Roman"/>
          <w:szCs w:val="24"/>
        </w:rPr>
        <w:t xml:space="preserve">ι. Κατά πλειοψηφία, κύριε Λοβέρδο. Υπάρχουν διαφορετικές απόψεις. Τις ακούσατε. </w:t>
      </w:r>
    </w:p>
    <w:p w14:paraId="0EE0FE25"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Απορρίψατε αυτό που προτείναμε; </w:t>
      </w:r>
    </w:p>
    <w:p w14:paraId="0EE0FE26"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μπορώ να το αποφασίσω εγώ. Η Βουλή θα αποφασίσει. </w:t>
      </w:r>
    </w:p>
    <w:p w14:paraId="0EE0FE27"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Δεν θα επιφυλαχθείτε για την επί του συνόλου ψηφοφορία; </w:t>
      </w:r>
    </w:p>
    <w:p w14:paraId="0EE0FE2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Η πρόταση του Προεδρείου είναι αυτή. </w:t>
      </w:r>
    </w:p>
    <w:p w14:paraId="0EE0FE29" w14:textId="77777777" w:rsidR="000548F6" w:rsidRDefault="005C1E3B">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 xml:space="preserve">Σας ζητάμε εφαρμογή του άρθρου 104 του Κανονισμού. </w:t>
      </w:r>
    </w:p>
    <w:p w14:paraId="0EE0FE2A"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σας απαντώ. </w:t>
      </w:r>
    </w:p>
    <w:p w14:paraId="0EE0FE2B"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 xml:space="preserve">Και μας λέτε «κατά πλειοψηφία»; </w:t>
      </w:r>
    </w:p>
    <w:p w14:paraId="0EE0FE2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Είπα ότι… </w:t>
      </w:r>
    </w:p>
    <w:p w14:paraId="0EE0FE2D"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Πείτε τουλάχιστον ότι θα το δει το Προεδρείο. </w:t>
      </w:r>
    </w:p>
    <w:p w14:paraId="0EE0FE2E"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Είπα ότι θα υπάρχει συναίνεση</w:t>
      </w:r>
      <w:r>
        <w:rPr>
          <w:rFonts w:eastAsia="Times New Roman"/>
          <w:szCs w:val="24"/>
        </w:rPr>
        <w:t xml:space="preserve"> σε ό,τι πούμε και στη συζήτηση. </w:t>
      </w:r>
    </w:p>
    <w:p w14:paraId="0EE0FE2F"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Εγώ δεν έκανα αντιπρόταση επί της διαδικασίας. Έκανα συμπλήρωση. Σας είπα στο τέλος βάλτε κι αυτό. Συνεδριάσατε ως Προεδρείο; Το απορρίπτετε μόνοι σας; Το απορρίπτει ο ΣΥΡΙΖΑ; Πείτε μας. </w:t>
      </w:r>
    </w:p>
    <w:p w14:paraId="0EE0FE30" w14:textId="77777777" w:rsidR="000548F6" w:rsidRDefault="005C1E3B">
      <w:pPr>
        <w:spacing w:line="600" w:lineRule="auto"/>
        <w:ind w:firstLine="720"/>
        <w:jc w:val="both"/>
        <w:rPr>
          <w:rFonts w:eastAsia="Times New Roman"/>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szCs w:val="24"/>
        </w:rPr>
        <w:t xml:space="preserve">Να τεθεί ως ερώτημα, δηλαδή; </w:t>
      </w:r>
    </w:p>
    <w:p w14:paraId="0EE0FE31"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Ως ερώτημα το θέτω κι εγώ. Τι να κάνω; Να αποφασίζουμε μόνοι μας;  </w:t>
      </w:r>
    </w:p>
    <w:p w14:paraId="0EE0FE32"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Κάντε το συγκεκριμένο. Τι ρωτάτε, δηλαδή; </w:t>
      </w:r>
    </w:p>
    <w:p w14:paraId="0EE0FE33"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Σας είπα. Να εφαρμοστεί</w:t>
      </w:r>
      <w:r>
        <w:rPr>
          <w:rFonts w:eastAsia="Times New Roman"/>
          <w:szCs w:val="24"/>
        </w:rPr>
        <w:t xml:space="preserve"> το άρθρο 104 του Κανονισμού, ούτως ώστε η επί του συνόλου ψηφοφορία, εφόσον υπάρχουν τροπολογίες –και υπάρχουν, αυτές των Υπουργών-, να πάει σε επόμενη συνεδρίαση. Αυτό επιβάλλει το άρθρο 104. Ή εσείς θα πείτε «</w:t>
      </w:r>
      <w:r>
        <w:rPr>
          <w:rFonts w:eastAsia="Times New Roman"/>
          <w:szCs w:val="24"/>
        </w:rPr>
        <w:t>όχι</w:t>
      </w:r>
      <w:r>
        <w:rPr>
          <w:rFonts w:eastAsia="Times New Roman"/>
          <w:szCs w:val="24"/>
        </w:rPr>
        <w:t>» ή η πλειοψηφία θα πει «</w:t>
      </w:r>
      <w:r>
        <w:rPr>
          <w:rFonts w:eastAsia="Times New Roman"/>
          <w:szCs w:val="24"/>
        </w:rPr>
        <w:t>όχι</w:t>
      </w:r>
      <w:r>
        <w:rPr>
          <w:rFonts w:eastAsia="Times New Roman"/>
          <w:szCs w:val="24"/>
        </w:rPr>
        <w:t xml:space="preserve">». </w:t>
      </w:r>
    </w:p>
    <w:p w14:paraId="0EE0FE34" w14:textId="77777777" w:rsidR="000548F6" w:rsidRDefault="005C1E3B">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(Δημήτριος Κρεμαστινός): </w:t>
      </w:r>
      <w:r>
        <w:rPr>
          <w:rFonts w:eastAsia="Times New Roman"/>
          <w:szCs w:val="24"/>
        </w:rPr>
        <w:t xml:space="preserve">Θα το βάλουμε σε ψηφοφορία. Αυτό σας είπα. Γιατί είπα ότι ή θα υπάρξει συναίνεση ή αλλιώς θα μπει σε ψηφοφορία. Απλώς εγώ είπα ότι βλέπω να διαμορφώνεται κλίμα πλειοψηφίας. </w:t>
      </w:r>
    </w:p>
    <w:p w14:paraId="0EE0FE35"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Είναι βουλευτικό θέμα, δεν είναι υπου</w:t>
      </w:r>
      <w:r>
        <w:rPr>
          <w:rFonts w:eastAsia="Times New Roman"/>
          <w:szCs w:val="24"/>
        </w:rPr>
        <w:t>ργικό. Τι λέει ο κ. Μαντάς; Να μας πει «</w:t>
      </w:r>
      <w:r>
        <w:rPr>
          <w:rFonts w:eastAsia="Times New Roman"/>
          <w:szCs w:val="24"/>
        </w:rPr>
        <w:t>όχι</w:t>
      </w:r>
      <w:r>
        <w:rPr>
          <w:rFonts w:eastAsia="Times New Roman"/>
          <w:szCs w:val="24"/>
        </w:rPr>
        <w:t>». Τι λένε οι ΑΝΕΛ;</w:t>
      </w:r>
    </w:p>
    <w:p w14:paraId="0EE0FE36"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Μαντάς είπε ότι συμφωνεί με την πρόταση. </w:t>
      </w:r>
    </w:p>
    <w:p w14:paraId="0EE0FE37" w14:textId="77777777" w:rsidR="000548F6" w:rsidRDefault="005C1E3B">
      <w:pPr>
        <w:spacing w:line="600" w:lineRule="auto"/>
        <w:ind w:firstLine="720"/>
        <w:jc w:val="both"/>
        <w:rPr>
          <w:rFonts w:eastAsia="Times New Roman"/>
          <w:szCs w:val="24"/>
        </w:rPr>
      </w:pPr>
      <w:r>
        <w:rPr>
          <w:rFonts w:eastAsia="Times New Roman"/>
          <w:szCs w:val="24"/>
        </w:rPr>
        <w:lastRenderedPageBreak/>
        <w:t>Εν πάση περιπτώσει, τίθεται το θέμα σε ψηφοφορία. Συμφωνεί το Σώμα με την πρόταση του Προεδρείου;</w:t>
      </w:r>
    </w:p>
    <w:p w14:paraId="0EE0FE38" w14:textId="77777777" w:rsidR="000548F6" w:rsidRDefault="005C1E3B">
      <w:pPr>
        <w:spacing w:line="600" w:lineRule="auto"/>
        <w:ind w:firstLine="720"/>
        <w:jc w:val="both"/>
        <w:rPr>
          <w:rFonts w:eastAsia="Times New Roman"/>
          <w:szCs w:val="24"/>
        </w:rPr>
      </w:pPr>
      <w:r>
        <w:rPr>
          <w:rFonts w:eastAsia="Times New Roman"/>
          <w:b/>
          <w:szCs w:val="24"/>
        </w:rPr>
        <w:t>ΠΟΛΛΟΙ ΒΟΥΛΕ</w:t>
      </w:r>
      <w:r>
        <w:rPr>
          <w:rFonts w:eastAsia="Times New Roman"/>
          <w:b/>
          <w:szCs w:val="24"/>
        </w:rPr>
        <w:t xml:space="preserve">ΥΤΕΣ: </w:t>
      </w:r>
      <w:r>
        <w:rPr>
          <w:rFonts w:eastAsia="Times New Roman"/>
          <w:szCs w:val="24"/>
        </w:rPr>
        <w:t xml:space="preserve">Μάλιστα, μάλιστα. </w:t>
      </w:r>
    </w:p>
    <w:p w14:paraId="0EE0FE39"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w:t>
      </w:r>
      <w:r>
        <w:rPr>
          <w:rFonts w:eastAsia="Times New Roman"/>
          <w:szCs w:val="24"/>
        </w:rPr>
        <w:t>η πρόταση του Προεδρείου</w:t>
      </w:r>
      <w:r>
        <w:rPr>
          <w:rFonts w:eastAsia="Times New Roman"/>
          <w:szCs w:val="24"/>
        </w:rPr>
        <w:t xml:space="preserve"> γίνεται δεκτή </w:t>
      </w:r>
      <w:r>
        <w:rPr>
          <w:rFonts w:eastAsia="Times New Roman"/>
          <w:szCs w:val="24"/>
        </w:rPr>
        <w:t xml:space="preserve">κατά πλειοψηφία </w:t>
      </w:r>
      <w:r>
        <w:rPr>
          <w:rFonts w:eastAsia="Times New Roman"/>
          <w:szCs w:val="24"/>
        </w:rPr>
        <w:t xml:space="preserve">. </w:t>
      </w:r>
    </w:p>
    <w:p w14:paraId="0EE0FE3A" w14:textId="77777777" w:rsidR="000548F6" w:rsidRDefault="005C1E3B">
      <w:pPr>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Ακριβώς. Είναι σαφές.</w:t>
      </w:r>
    </w:p>
    <w:p w14:paraId="0EE0FE3B"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Οι Κοινοβουλευτικές Ομάδες εκφράζονται με τον εισηγητή τους και με </w:t>
      </w:r>
      <w:r>
        <w:rPr>
          <w:rFonts w:eastAsia="Times New Roman"/>
          <w:szCs w:val="24"/>
        </w:rPr>
        <w:t>τον Κοινοβουλευτικό Εκπρόσωπο. Ο εισηγητής και ο Κοινοβουλευτικός Εκπρόσωπος σας είπαν «</w:t>
      </w:r>
      <w:r>
        <w:rPr>
          <w:rFonts w:eastAsia="Times New Roman"/>
          <w:szCs w:val="24"/>
        </w:rPr>
        <w:t>όχι</w:t>
      </w:r>
      <w:r>
        <w:rPr>
          <w:rFonts w:eastAsia="Times New Roman"/>
          <w:szCs w:val="24"/>
        </w:rPr>
        <w:t>»; Εδώ οι ΑΝΕΛ δεν είπαν «</w:t>
      </w:r>
      <w:r>
        <w:rPr>
          <w:rFonts w:eastAsia="Times New Roman"/>
          <w:szCs w:val="24"/>
        </w:rPr>
        <w:t>όχι</w:t>
      </w:r>
      <w:r>
        <w:rPr>
          <w:rFonts w:eastAsia="Times New Roman"/>
          <w:szCs w:val="24"/>
        </w:rPr>
        <w:t>».</w:t>
      </w:r>
    </w:p>
    <w:p w14:paraId="0EE0FE3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Κοινοβουλευτικός Εκπρόσωπος του ΣΥΡΙΖΑ συντάχθηκε με την πρόταση του Προεδρείου, που δεν είναι και προσωπική μου. </w:t>
      </w:r>
    </w:p>
    <w:p w14:paraId="0EE0FE3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Άρα αρνείται ο ΣΥΡΙΖΑ αυτή τη διαδικασία. </w:t>
      </w:r>
    </w:p>
    <w:p w14:paraId="0EE0FE3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Μαντά, θέλετε ξανά τον λόγο για να </w:t>
      </w:r>
      <w:r>
        <w:rPr>
          <w:rFonts w:eastAsia="Times New Roman" w:cs="Times New Roman"/>
          <w:szCs w:val="24"/>
        </w:rPr>
        <w:t xml:space="preserve">πείτε αυτά που λέω; </w:t>
      </w:r>
    </w:p>
    <w:p w14:paraId="0EE0FE3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Σαφές ήταν αυτό που είπα.</w:t>
      </w:r>
    </w:p>
    <w:p w14:paraId="0EE0FE4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Κατά πλειοψηφία, λοιπόν, γίνεται δεκτή η πρόταση του Προεδρείου.</w:t>
      </w:r>
    </w:p>
    <w:p w14:paraId="0EE0FE4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Τον λόγο έχει ο κ. Παππάς, ειδικός αγορητής του Λαϊκού Συνδέσμου-Χρυσή Αυγή</w:t>
      </w:r>
      <w:r>
        <w:rPr>
          <w:rFonts w:eastAsia="Times New Roman" w:cs="Times New Roman"/>
          <w:szCs w:val="24"/>
        </w:rPr>
        <w:t>,</w:t>
      </w:r>
      <w:r>
        <w:rPr>
          <w:rFonts w:eastAsia="Times New Roman" w:cs="Times New Roman"/>
          <w:szCs w:val="24"/>
        </w:rPr>
        <w:t xml:space="preserve"> για πέντ</w:t>
      </w:r>
      <w:r>
        <w:rPr>
          <w:rFonts w:eastAsia="Times New Roman" w:cs="Times New Roman"/>
          <w:szCs w:val="24"/>
        </w:rPr>
        <w:t xml:space="preserve">ε λεπτά, για να τοποθετηθεί επί της αρχής των </w:t>
      </w:r>
      <w:r>
        <w:rPr>
          <w:rFonts w:eastAsia="Times New Roman" w:cs="Times New Roman"/>
          <w:szCs w:val="24"/>
        </w:rPr>
        <w:t>σ</w:t>
      </w:r>
      <w:r>
        <w:rPr>
          <w:rFonts w:eastAsia="Times New Roman" w:cs="Times New Roman"/>
          <w:szCs w:val="24"/>
        </w:rPr>
        <w:t>υμφωνιών.</w:t>
      </w:r>
    </w:p>
    <w:p w14:paraId="0EE0FE4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Κύριε Πρόεδρε, μπορώ να έχω τον λόγο για να καταθέσω μία νομοτεχνική βελτίωση; </w:t>
      </w:r>
    </w:p>
    <w:p w14:paraId="0EE0FE4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Υ</w:t>
      </w:r>
      <w:r>
        <w:rPr>
          <w:rFonts w:eastAsia="Times New Roman" w:cs="Times New Roman"/>
          <w:szCs w:val="24"/>
        </w:rPr>
        <w:t>πουργέ, έχετε τον λόγο.</w:t>
      </w:r>
    </w:p>
    <w:p w14:paraId="0EE0FE4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Θα ήθελα να κάνω μία νομοτεχνική διόρθωση στην τρίτη συμφωνία, στο τρίτο σχέδιο νόμου της κύρωσης της Προγραμματικής Συμφωνίας Α</w:t>
      </w:r>
      <w:r>
        <w:rPr>
          <w:rFonts w:eastAsia="Times New Roman" w:cs="Times New Roman"/>
          <w:szCs w:val="24"/>
        </w:rPr>
        <w:t>ριθ</w:t>
      </w:r>
      <w:r>
        <w:rPr>
          <w:rFonts w:eastAsia="Times New Roman" w:cs="Times New Roman"/>
          <w:szCs w:val="24"/>
        </w:rPr>
        <w:t xml:space="preserve">. Α-1424. </w:t>
      </w:r>
    </w:p>
    <w:p w14:paraId="0EE0FE4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τέλος του </w:t>
      </w:r>
      <w:r>
        <w:rPr>
          <w:rFonts w:eastAsia="Times New Roman" w:cs="Times New Roman"/>
          <w:szCs w:val="24"/>
        </w:rPr>
        <w:t>τίτλου του σχεδίου νόμου προστίθεται η φράση «και άλλες διατάξεις».</w:t>
      </w:r>
    </w:p>
    <w:p w14:paraId="0EE0FE4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την προαναφερθείσα νομοτεχνική βελτίωση, η οποία έχει ως εξής: </w:t>
      </w:r>
    </w:p>
    <w:p w14:paraId="0EE0FE47" w14:textId="77777777" w:rsidR="000548F6" w:rsidRDefault="005C1E3B">
      <w:pPr>
        <w:spacing w:line="600" w:lineRule="auto"/>
        <w:ind w:firstLine="720"/>
        <w:jc w:val="center"/>
        <w:rPr>
          <w:rFonts w:eastAsia="Times New Roman" w:cs="Times New Roman"/>
          <w:b/>
          <w:color w:val="FF0000"/>
          <w:szCs w:val="24"/>
        </w:rPr>
      </w:pPr>
      <w:r w:rsidRPr="00FC4F8B">
        <w:rPr>
          <w:rFonts w:eastAsia="Times New Roman" w:cs="Times New Roman"/>
          <w:b/>
          <w:color w:val="FF0000"/>
          <w:szCs w:val="24"/>
        </w:rPr>
        <w:t>ΑΛΛΑΓΗ ΣΕΛΙΔΑΣ</w:t>
      </w:r>
    </w:p>
    <w:p w14:paraId="0EE0FE48" w14:textId="77777777" w:rsidR="000548F6" w:rsidRDefault="005C1E3B">
      <w:pPr>
        <w:spacing w:line="600" w:lineRule="auto"/>
        <w:ind w:firstLine="720"/>
        <w:jc w:val="center"/>
        <w:rPr>
          <w:rFonts w:eastAsia="Times New Roman" w:cs="Times New Roman"/>
          <w:b/>
          <w:color w:val="FF0000"/>
          <w:szCs w:val="24"/>
        </w:rPr>
      </w:pPr>
      <w:r w:rsidRPr="00FC4F8B">
        <w:rPr>
          <w:rFonts w:eastAsia="Times New Roman" w:cs="Times New Roman"/>
          <w:b/>
          <w:color w:val="FF0000"/>
          <w:szCs w:val="24"/>
        </w:rPr>
        <w:t>(Να μπει η σελίδα 188)</w:t>
      </w:r>
    </w:p>
    <w:p w14:paraId="0EE0FE49" w14:textId="77777777" w:rsidR="000548F6" w:rsidRDefault="005C1E3B">
      <w:pPr>
        <w:spacing w:line="600" w:lineRule="auto"/>
        <w:ind w:firstLine="720"/>
        <w:jc w:val="center"/>
        <w:rPr>
          <w:rFonts w:eastAsia="Times New Roman" w:cs="Times New Roman"/>
          <w:b/>
          <w:color w:val="FF0000"/>
          <w:szCs w:val="24"/>
        </w:rPr>
      </w:pPr>
      <w:r w:rsidRPr="00FC4F8B">
        <w:rPr>
          <w:rFonts w:eastAsia="Times New Roman" w:cs="Times New Roman"/>
          <w:b/>
          <w:color w:val="FF0000"/>
          <w:szCs w:val="24"/>
        </w:rPr>
        <w:t>ΑΛΛΑΓΗ ΣΕΛΙΔΑΣ</w:t>
      </w:r>
    </w:p>
    <w:p w14:paraId="0EE0FE4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Υπουργέ.</w:t>
      </w:r>
    </w:p>
    <w:p w14:paraId="0EE0FE4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Τον λόγο έχει ο κ. Παππάς, ειδικός αγορητής της Χρυσής Αυγής</w:t>
      </w:r>
      <w:r>
        <w:rPr>
          <w:rFonts w:eastAsia="Times New Roman" w:cs="Times New Roman"/>
          <w:szCs w:val="24"/>
        </w:rPr>
        <w:t>,</w:t>
      </w:r>
      <w:r>
        <w:rPr>
          <w:rFonts w:eastAsia="Times New Roman" w:cs="Times New Roman"/>
          <w:szCs w:val="24"/>
        </w:rPr>
        <w:t xml:space="preserve"> για πέντε λεπτά, για να τοποθετηθεί επί της αρχής των </w:t>
      </w:r>
      <w:r>
        <w:rPr>
          <w:rFonts w:eastAsia="Times New Roman" w:cs="Times New Roman"/>
          <w:szCs w:val="24"/>
        </w:rPr>
        <w:t>σ</w:t>
      </w:r>
      <w:r>
        <w:rPr>
          <w:rFonts w:eastAsia="Times New Roman" w:cs="Times New Roman"/>
          <w:szCs w:val="24"/>
        </w:rPr>
        <w:t xml:space="preserve">υμφωνιών. </w:t>
      </w:r>
    </w:p>
    <w:p w14:paraId="0EE0FE4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Παππά, επί των συμφωνιών θα τοποθετηθείτε;</w:t>
      </w:r>
    </w:p>
    <w:p w14:paraId="0EE0FE4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Βεβαίως.</w:t>
      </w:r>
    </w:p>
    <w:p w14:paraId="0EE0FE4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Παππά, έχετε τον λόγο.</w:t>
      </w:r>
    </w:p>
    <w:p w14:paraId="0EE0FE4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Σε ό,τι αφορά τις υπό ψήφιση κυρώσεις του Υπουργείου Εθνικής Άμυνας, το πρώτο που αφορά τη συμφωνία της Ελλ</w:t>
      </w:r>
      <w:r>
        <w:rPr>
          <w:rFonts w:eastAsia="Times New Roman" w:cs="Times New Roman"/>
          <w:szCs w:val="24"/>
        </w:rPr>
        <w:t>ηνικής Δημοκρατίας με την Αραβική Δημοκρατία της Αιγύπτου, ασφαλώς για εμάς κινείται στη σωστή κατεύθυνση και μπορεί να λειτουργήσει υπέρ των ελληνικών συμφερόντων. Όμως, απαραίτητη προϋπόθεση για να συμβεί κάτι τέτοιο</w:t>
      </w:r>
      <w:r>
        <w:rPr>
          <w:rFonts w:eastAsia="Times New Roman" w:cs="Times New Roman"/>
          <w:szCs w:val="24"/>
        </w:rPr>
        <w:t>,</w:t>
      </w:r>
      <w:r>
        <w:rPr>
          <w:rFonts w:eastAsia="Times New Roman" w:cs="Times New Roman"/>
          <w:szCs w:val="24"/>
        </w:rPr>
        <w:t xml:space="preserve"> είναι η ελληνική πλευρά να αποδεί</w:t>
      </w:r>
      <w:r>
        <w:rPr>
          <w:rFonts w:eastAsia="Times New Roman" w:cs="Times New Roman"/>
          <w:szCs w:val="24"/>
        </w:rPr>
        <w:lastRenderedPageBreak/>
        <w:t>ξει</w:t>
      </w:r>
      <w:r>
        <w:rPr>
          <w:rFonts w:eastAsia="Times New Roman" w:cs="Times New Roman"/>
          <w:szCs w:val="24"/>
        </w:rPr>
        <w:t xml:space="preserve"> ότι ενεργεί βάσει προγραμματισμού με μακροπρόθεσμη στρατηγική και προς τον σκοπό εξυπηρέτησης συγκεκριμένων στρατηγικών, διπλωματικών στόχων, οι οποίοι μπορούν να προωθηθούν και να υποστηριχθούν μέσω της στρατιωτικής</w:t>
      </w:r>
      <w:r>
        <w:rPr>
          <w:rFonts w:eastAsia="Times New Roman" w:cs="Times New Roman"/>
          <w:b/>
          <w:szCs w:val="24"/>
        </w:rPr>
        <w:t xml:space="preserve"> </w:t>
      </w:r>
      <w:r>
        <w:rPr>
          <w:rFonts w:eastAsia="Times New Roman" w:cs="Times New Roman"/>
          <w:szCs w:val="24"/>
        </w:rPr>
        <w:t>διπλωματίας, κάτι για το οποίο –κατά τ</w:t>
      </w:r>
      <w:r>
        <w:rPr>
          <w:rFonts w:eastAsia="Times New Roman" w:cs="Times New Roman"/>
          <w:szCs w:val="24"/>
        </w:rPr>
        <w:t>ην άποψή μας βέβαια- οι τελευταίες μνημονιακές κυβερνήσεις, τόσο η κυβέρνηση Σαμαρά-Βενιζέλου όσο και η Κυβέρνηση Τσίπρα-Καμμένου, δεν πράττουν σε καμμία των περιπτώσεων.</w:t>
      </w:r>
    </w:p>
    <w:p w14:paraId="0EE0FE5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Στη δεδομένη χρονική συγκυρία, γεγονός είναι ότι στην ευρύτερη περιοχή της Ανατολικής</w:t>
      </w:r>
      <w:r>
        <w:rPr>
          <w:rFonts w:eastAsia="Times New Roman" w:cs="Times New Roman"/>
          <w:szCs w:val="24"/>
        </w:rPr>
        <w:t xml:space="preserve"> Μεσογείου</w:t>
      </w:r>
      <w:r>
        <w:rPr>
          <w:rFonts w:eastAsia="Times New Roman" w:cs="Times New Roman"/>
          <w:szCs w:val="24"/>
        </w:rPr>
        <w:t>,</w:t>
      </w:r>
      <w:r>
        <w:rPr>
          <w:rFonts w:eastAsia="Times New Roman" w:cs="Times New Roman"/>
          <w:szCs w:val="24"/>
        </w:rPr>
        <w:t xml:space="preserve"> υπάρχει σε μεγάλο βαθμό ταύτιση συμφερόντων στρατηγικής συμμαχίας μεταξύ Ελλάδος και Αιγύπτου. Η </w:t>
      </w:r>
      <w:r>
        <w:rPr>
          <w:rFonts w:eastAsia="Times New Roman" w:cs="Times New Roman"/>
          <w:szCs w:val="24"/>
        </w:rPr>
        <w:t>κ</w:t>
      </w:r>
      <w:r>
        <w:rPr>
          <w:rFonts w:eastAsia="Times New Roman" w:cs="Times New Roman"/>
          <w:szCs w:val="24"/>
        </w:rPr>
        <w:t>υβέρνηση της Αιγύπτου εκ των πραγμάτων</w:t>
      </w:r>
      <w:r>
        <w:rPr>
          <w:rFonts w:eastAsia="Times New Roman" w:cs="Times New Roman"/>
          <w:szCs w:val="24"/>
        </w:rPr>
        <w:t>,</w:t>
      </w:r>
      <w:r>
        <w:rPr>
          <w:rFonts w:eastAsia="Times New Roman" w:cs="Times New Roman"/>
          <w:szCs w:val="24"/>
        </w:rPr>
        <w:t xml:space="preserve"> θεωρεί ότι απειλείται από την οθωμανική πολιτική της Τουρκίας του Ερντογάν, ο οποίος είχε απροκάλυπτα στηρ</w:t>
      </w:r>
      <w:r>
        <w:rPr>
          <w:rFonts w:eastAsia="Times New Roman" w:cs="Times New Roman"/>
          <w:szCs w:val="24"/>
        </w:rPr>
        <w:t xml:space="preserve">ίξει τους αδελφούς μουσουλμάνους στην Αίγυπτο και των οποίων η κυβέρνηση καθαιρέθηκε κατόπιν της αποφασιστικής επέμβασης των αιγυπτιακών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 xml:space="preserve">υνάμεων υπέρ της παρούσης διακυβερνήσεως της Αιγύπτου. </w:t>
      </w:r>
    </w:p>
    <w:p w14:paraId="0EE0FE51"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0EE0FE5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παρακαλώ, κύριοι, σας ενδια</w:t>
      </w:r>
      <w:r>
        <w:rPr>
          <w:rFonts w:eastAsia="Times New Roman" w:cs="Times New Roman"/>
          <w:szCs w:val="24"/>
        </w:rPr>
        <w:t xml:space="preserve">φέρει να ακούσετε γι’ αυτό που θα ψηφίσετε σε λίγη ώρα; Δεν σας ενδιαφέρει; Άρα κακώς είστε μέσα εδώ στη Βουλή. </w:t>
      </w:r>
    </w:p>
    <w:p w14:paraId="0EE0FE5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0EE0FE5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Κακώς, να πείτε στους ψηφοφόρους σας ότι δεν σας ενδιαφέρει η δουλειά σας. </w:t>
      </w:r>
    </w:p>
    <w:p w14:paraId="0EE0FE5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Πρόεδ</w:t>
      </w:r>
      <w:r>
        <w:rPr>
          <w:rFonts w:eastAsia="Times New Roman" w:cs="Times New Roman"/>
          <w:szCs w:val="24"/>
        </w:rPr>
        <w:t>ρε, σας παρακαλώ, επιβάλετε την τάξη!</w:t>
      </w:r>
    </w:p>
    <w:p w14:paraId="0EE0FE5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όχι διαλογική συζήτηση, κύριε Παππά! Έχετε τον λόγο και σας παρακαλώ να συνεχίσετε. </w:t>
      </w:r>
    </w:p>
    <w:p w14:paraId="0EE0FE5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Μα φωνασκούν, κύριε Πρόεδρε! Τι είναι εδώ; Χάβρα είναι;</w:t>
      </w:r>
    </w:p>
    <w:p w14:paraId="0EE0FE58"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lastRenderedPageBreak/>
        <w:t>(Θόρυβος στ</w:t>
      </w:r>
      <w:r>
        <w:rPr>
          <w:rFonts w:eastAsia="Times New Roman" w:cs="Times New Roman"/>
          <w:szCs w:val="24"/>
        </w:rPr>
        <w:t>ην Αίθουσα)</w:t>
      </w:r>
    </w:p>
    <w:p w14:paraId="0EE0FE5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Παπαδόπουλε, σας παρακαλώ, κάντε λίγη ησυχία. </w:t>
      </w:r>
    </w:p>
    <w:p w14:paraId="0EE0FE5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Παππά, συνεχίστε.</w:t>
      </w:r>
    </w:p>
    <w:p w14:paraId="0EE0FE5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Η οποιαδήποτε στρατιωτική διπλωματία και συνεργασία αποκτά μεγαλύτερη σπουδαιότητα υπό τας παρούσας συνθήκας. </w:t>
      </w:r>
    </w:p>
    <w:p w14:paraId="0EE0FE5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Είνα</w:t>
      </w:r>
      <w:r>
        <w:rPr>
          <w:rFonts w:eastAsia="Times New Roman" w:cs="Times New Roman"/>
          <w:szCs w:val="24"/>
        </w:rPr>
        <w:t>ι απαραίτητο το μνημόνιο στρατιωτικής συνεργασίας μεταξύ του Υπουργείου Αμύνης της Ελλάδος και της Αιγύπτου</w:t>
      </w:r>
      <w:r>
        <w:rPr>
          <w:rFonts w:eastAsia="Times New Roman" w:cs="Times New Roman"/>
          <w:szCs w:val="24"/>
        </w:rPr>
        <w:t>,</w:t>
      </w:r>
      <w:r>
        <w:rPr>
          <w:rFonts w:eastAsia="Times New Roman" w:cs="Times New Roman"/>
          <w:szCs w:val="24"/>
        </w:rPr>
        <w:t xml:space="preserve"> να αποτελέσει το εφαλτήριο με το οποίο η Ελλάδα θα πετύχει να προωθήσει τους τρεις μείζονες στρατηγικούς της στόχους που είναι</w:t>
      </w:r>
      <w:r>
        <w:rPr>
          <w:rFonts w:eastAsia="Times New Roman" w:cs="Times New Roman"/>
          <w:szCs w:val="24"/>
        </w:rPr>
        <w:t>:</w:t>
      </w:r>
      <w:r>
        <w:rPr>
          <w:rFonts w:eastAsia="Times New Roman" w:cs="Times New Roman"/>
          <w:szCs w:val="24"/>
        </w:rPr>
        <w:t xml:space="preserve"> Η ΑΟΖ, σύμφωνα με τ</w:t>
      </w:r>
      <w:r>
        <w:rPr>
          <w:rFonts w:eastAsia="Times New Roman" w:cs="Times New Roman"/>
          <w:szCs w:val="24"/>
        </w:rPr>
        <w:t xml:space="preserve">ο Διεθνές Δίκαιο και το </w:t>
      </w:r>
      <w:r>
        <w:rPr>
          <w:rFonts w:eastAsia="Times New Roman" w:cs="Times New Roman"/>
          <w:szCs w:val="24"/>
        </w:rPr>
        <w:t>δ</w:t>
      </w:r>
      <w:r>
        <w:rPr>
          <w:rFonts w:eastAsia="Times New Roman" w:cs="Times New Roman"/>
          <w:szCs w:val="24"/>
        </w:rPr>
        <w:t xml:space="preserve">ίκαιο της Θάλασσας, δηλαδή η αποδοχή των θέσεων της Ελλάδας υπέρ της οριοθέτησης ΑΟΖ με την Αίγυπτο. Δεύτερον, το κρίσιμο ζήτημα της τουρκικής επιθετικότητας και απειλής τόσο κατά της Ελλάδας όσο και </w:t>
      </w:r>
      <w:r>
        <w:rPr>
          <w:rFonts w:eastAsia="Times New Roman" w:cs="Times New Roman"/>
          <w:szCs w:val="24"/>
        </w:rPr>
        <w:lastRenderedPageBreak/>
        <w:t xml:space="preserve">κατά της Κυπριακής Δημοκρατίας </w:t>
      </w:r>
      <w:r>
        <w:rPr>
          <w:rFonts w:eastAsia="Times New Roman" w:cs="Times New Roman"/>
          <w:szCs w:val="24"/>
        </w:rPr>
        <w:t>και τρίτον, τη διμερή συνεργασία σε θέματα εκμετάλλευσης υδρογονανθράκων στην Ανατολική Μεσόγειο εντός των εθνικών ΑΟΖ.</w:t>
      </w:r>
    </w:p>
    <w:p w14:paraId="0EE0FE5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Παρά το γεγονός ότι το υπό ψήφιση σχέδιο νόμου αφορά μόνο την στρατιωτική συνεργασία, είναι προφανές ότι οι προσεκτικές κινήσεις και ενέ</w:t>
      </w:r>
      <w:r>
        <w:rPr>
          <w:rFonts w:eastAsia="Times New Roman" w:cs="Times New Roman"/>
          <w:szCs w:val="24"/>
        </w:rPr>
        <w:t>ργειες εκ μέρους του ελληνικού Υπουργείου Εθνικής Άμυνας στο πλαίσιο της συγκεκριμένης διμερούς συμφωνίας, θα μπορούσαν να συμβάλουν καίρια στην προώθηση και αποδοχή των ελληνικών</w:t>
      </w:r>
      <w:r>
        <w:rPr>
          <w:rFonts w:eastAsia="Times New Roman" w:cs="Times New Roman"/>
          <w:b/>
          <w:szCs w:val="24"/>
        </w:rPr>
        <w:t xml:space="preserve"> </w:t>
      </w:r>
      <w:r>
        <w:rPr>
          <w:rFonts w:eastAsia="Times New Roman" w:cs="Times New Roman"/>
          <w:szCs w:val="24"/>
        </w:rPr>
        <w:t>θέσεων και να λειτουργήσουν ενισχυτικά</w:t>
      </w:r>
      <w:r>
        <w:rPr>
          <w:rFonts w:eastAsia="Times New Roman" w:cs="Times New Roman"/>
          <w:b/>
          <w:szCs w:val="24"/>
        </w:rPr>
        <w:t xml:space="preserve"> </w:t>
      </w:r>
      <w:r>
        <w:rPr>
          <w:rFonts w:eastAsia="Times New Roman" w:cs="Times New Roman"/>
          <w:szCs w:val="24"/>
        </w:rPr>
        <w:t>προς την Ελληνική Δημοκρατία, ακριβώς</w:t>
      </w:r>
      <w:r>
        <w:rPr>
          <w:rFonts w:eastAsia="Times New Roman" w:cs="Times New Roman"/>
          <w:szCs w:val="24"/>
        </w:rPr>
        <w:t xml:space="preserve"> λόγω του ενισχυμένου ρόλου των αιγυπτιακών ενόπλων δυνάμεων και της επιρροής που ασκούν στην αιγυπτιακή πολιτική, όπως και προανέφερα. Προς αυτήν την κατεύθυνση ενδεικτικά …</w:t>
      </w:r>
    </w:p>
    <w:p w14:paraId="0EE0FE5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της Εθνικής Άμυνας, είστε εδώ; Δεν είναι εδώ. </w:t>
      </w:r>
    </w:p>
    <w:p w14:paraId="0EE0FE5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του πούμε …</w:t>
      </w:r>
    </w:p>
    <w:p w14:paraId="0EE0FE6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Εδώ είναι. </w:t>
      </w:r>
    </w:p>
    <w:p w14:paraId="0EE0FE6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Εδώ είναι; Μιλάει. </w:t>
      </w:r>
    </w:p>
    <w:p w14:paraId="0EE0FE6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Υπουργέ Εθνικής Άμυνας, πάρτε μερικές προτάσεις και σημειώστε τες, αν τις θεωρείτε επωφελείς για την ελληνική εξωτερική πολιτική. Θα μπορούσαν να προταθούν κάποιες προτάσεις σε εσάς που </w:t>
      </w:r>
      <w:r>
        <w:rPr>
          <w:rFonts w:eastAsia="Times New Roman" w:cs="Times New Roman"/>
          <w:szCs w:val="24"/>
        </w:rPr>
        <w:t xml:space="preserve">είναι οι εξής: </w:t>
      </w:r>
    </w:p>
    <w:p w14:paraId="0EE0FE6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Πρώτον, η διεξαγωγή κοινών στρατιωτικών ασκήσεων σε περιοχές της Ανατολικής Μεσογείου και του Αιγαίου με την Αίγυπτο. </w:t>
      </w:r>
    </w:p>
    <w:p w14:paraId="0EE0FE6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Δεύτερον, η επιδίωξη συμμετοχής με τον οποιοδήποτε τρόπο των Κυπριακών Ενόπλων Δυνάμεων στην εν λόγω στρατιωτική συνεργασ</w:t>
      </w:r>
      <w:r>
        <w:rPr>
          <w:rFonts w:eastAsia="Times New Roman" w:cs="Times New Roman"/>
          <w:szCs w:val="24"/>
        </w:rPr>
        <w:t>ία. Χαίρομαι εάν έχει γίνει ήδη.</w:t>
      </w:r>
    </w:p>
    <w:p w14:paraId="0EE0FE6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Τρίτον, η συνεδρίαση της μεικτής στρατιωτικής επιτροπής του άρθρου 5 στο Καστελλόριζο, γεγονότα που εάν έλαβαν χώρα έστω και μία φορά μόνο, θα σήμαιναν και την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αποδοχή των ελληνικών θέσεων περί ΑΟΖ από την Αίγυπτο </w:t>
      </w:r>
      <w:r>
        <w:rPr>
          <w:rFonts w:eastAsia="Times New Roman" w:cs="Times New Roman"/>
          <w:szCs w:val="24"/>
        </w:rPr>
        <w:t xml:space="preserve">και θα έφερναν σε δεινή διπλωματική θέση την Τουρκία. </w:t>
      </w:r>
    </w:p>
    <w:p w14:paraId="0EE0FE66"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με την υποστήριξη και της Αιγύπτου στην οριοθετημένη ΑΟΖ μεταξύ των δύο κρατών</w:t>
      </w:r>
      <w:r>
        <w:rPr>
          <w:rFonts w:eastAsia="Times New Roman" w:cs="Times New Roman"/>
          <w:szCs w:val="24"/>
        </w:rPr>
        <w:t>,</w:t>
      </w:r>
      <w:r>
        <w:rPr>
          <w:rFonts w:eastAsia="Times New Roman" w:cs="Times New Roman"/>
          <w:szCs w:val="24"/>
        </w:rPr>
        <w:t xml:space="preserve"> αρχικά θα μπορούσαμε να εκμεταλλευθούμε τον υποθαλάσσιο ορυκτό πλούτο, το φυσικό αέριο κ</w:t>
      </w:r>
      <w:r>
        <w:rPr>
          <w:rFonts w:eastAsia="Times New Roman" w:cs="Times New Roman"/>
          <w:szCs w:val="24"/>
        </w:rPr>
        <w:t>.</w:t>
      </w:r>
      <w:r>
        <w:rPr>
          <w:rFonts w:eastAsia="Times New Roman" w:cs="Times New Roman"/>
          <w:szCs w:val="24"/>
        </w:rPr>
        <w:t>λπ., όπως προανέφερα. Επίση</w:t>
      </w:r>
      <w:r>
        <w:rPr>
          <w:rFonts w:eastAsia="Times New Roman" w:cs="Times New Roman"/>
          <w:szCs w:val="24"/>
        </w:rPr>
        <w:t>ς θα είχαμε και σημαντικά οφέλη για την αμυντική μας βιομηχανία.</w:t>
      </w:r>
    </w:p>
    <w:p w14:paraId="0EE0FE6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Πιστεύουμε, όμως, ότι η Κυβέρνηση ΣΥΡΙΖΑ-ΑΝΕΛ είναι πλήρως υποταγμένη στα κελεύσματα των ξένων. Έχετε δώσει κατ’ επανάληψη εξετάσεις στον τομέα της διπλωματίας και έχετε αποτύχει παταγωδώς, ε</w:t>
      </w:r>
      <w:r>
        <w:rPr>
          <w:rFonts w:eastAsia="Times New Roman" w:cs="Times New Roman"/>
          <w:szCs w:val="24"/>
        </w:rPr>
        <w:t xml:space="preserve">κθέτοντας την χώρα μας και αποτυγχάνοντας να εξυπηρετήσετε τα εθνικά μας συμφέροντα. </w:t>
      </w:r>
    </w:p>
    <w:p w14:paraId="0EE0FE68" w14:textId="77777777" w:rsidR="000548F6" w:rsidRDefault="005C1E3B">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EE0FE6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ησυχία!</w:t>
      </w:r>
    </w:p>
    <w:p w14:paraId="0EE0FE6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Αναφορικά με την Αίγυπτο, δεν διαθέτετε τα εχέγγυα</w:t>
      </w:r>
      <w:r>
        <w:rPr>
          <w:rFonts w:eastAsia="Times New Roman" w:cs="Times New Roman"/>
          <w:szCs w:val="24"/>
        </w:rPr>
        <w:t>,</w:t>
      </w:r>
      <w:r>
        <w:rPr>
          <w:rFonts w:eastAsia="Times New Roman" w:cs="Times New Roman"/>
          <w:szCs w:val="24"/>
        </w:rPr>
        <w:t xml:space="preserve"> που θα επέτρεπαν ακόμη κα</w:t>
      </w:r>
      <w:r>
        <w:rPr>
          <w:rFonts w:eastAsia="Times New Roman" w:cs="Times New Roman"/>
          <w:szCs w:val="24"/>
        </w:rPr>
        <w:t xml:space="preserve">ι στον καλόπιστο κριτή να σας εμπιστευτεί, προκειμένου να φέρετε σε αίσιο </w:t>
      </w:r>
      <w:r>
        <w:rPr>
          <w:rFonts w:eastAsia="Times New Roman" w:cs="Times New Roman"/>
          <w:szCs w:val="24"/>
        </w:rPr>
        <w:t>τέλος</w:t>
      </w:r>
      <w:r>
        <w:rPr>
          <w:rFonts w:eastAsia="Times New Roman" w:cs="Times New Roman"/>
          <w:szCs w:val="24"/>
        </w:rPr>
        <w:t xml:space="preserve"> για τις ελληνικές επιδιώξεις την υλοποίηση οιασδήποτε διακρατικής συμφωνίας και σύμβασης. </w:t>
      </w:r>
    </w:p>
    <w:p w14:paraId="0EE0FE6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Είναι επωφελής η συνεργασία, αλλά γι’ αυτούς τους λόγους εμείς ψηφίζουμε «</w:t>
      </w:r>
      <w:r>
        <w:rPr>
          <w:rFonts w:eastAsia="Times New Roman" w:cs="Times New Roman"/>
          <w:szCs w:val="24"/>
        </w:rPr>
        <w:t>παρών</w:t>
      </w:r>
      <w:r>
        <w:rPr>
          <w:rFonts w:eastAsia="Times New Roman" w:cs="Times New Roman"/>
          <w:szCs w:val="24"/>
        </w:rPr>
        <w:t>».</w:t>
      </w:r>
    </w:p>
    <w:p w14:paraId="0EE0FE6C"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Η δ</w:t>
      </w:r>
      <w:r>
        <w:rPr>
          <w:rFonts w:eastAsia="Times New Roman" w:cs="Times New Roman"/>
          <w:szCs w:val="24"/>
        </w:rPr>
        <w:t xml:space="preserve">εύτερη σύμβαση αφορά τον εναέριο χώρο, την Κύρωση </w:t>
      </w:r>
      <w:r>
        <w:rPr>
          <w:rFonts w:eastAsia="Times New Roman" w:cs="Times New Roman"/>
          <w:szCs w:val="24"/>
          <w:lang w:val="en-US"/>
        </w:rPr>
        <w:t>SESAR</w:t>
      </w:r>
      <w:r>
        <w:rPr>
          <w:rFonts w:eastAsia="Times New Roman" w:cs="Times New Roman"/>
          <w:szCs w:val="24"/>
        </w:rPr>
        <w:t xml:space="preserve">, δηλαδή το Ερευνητικό Πρόγραμμα Διαχείρισης Εναέριας Κυκλοφορίας του Ενιαίου Ευρωπαϊκού Ουρανού. </w:t>
      </w:r>
    </w:p>
    <w:p w14:paraId="0EE0FE6D"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Καταψηφίζουμε, διότι πιστεύουμε ότι αυτό θα σημάνει ενδεχομένως εκπτώσεις στην εθνική μας κυριαρχία κα</w:t>
      </w:r>
      <w:r>
        <w:rPr>
          <w:rFonts w:eastAsia="Times New Roman" w:cs="Times New Roman"/>
          <w:szCs w:val="24"/>
        </w:rPr>
        <w:t xml:space="preserve">ι πιστεύουμε ότι αυτή η σύμβαση εξυπηρετεί αποκλειστικά τα γεράκια του ΝΑΤΟ, εξυπηρετεί τις </w:t>
      </w:r>
      <w:r>
        <w:rPr>
          <w:rFonts w:eastAsia="Times New Roman" w:cs="Times New Roman"/>
          <w:szCs w:val="24"/>
        </w:rPr>
        <w:t>νατο</w:t>
      </w:r>
      <w:r>
        <w:rPr>
          <w:rFonts w:eastAsia="Times New Roman" w:cs="Times New Roman"/>
          <w:szCs w:val="24"/>
        </w:rPr>
        <w:t>ϊκές επιδιώξεις, στις οποίες η Χρυσή Αυγή, το εθνικιστικό λαϊκό κίνημα αντιτίθεται πολιτικά. Καταψηφίζουμε, λοιπόν.</w:t>
      </w:r>
    </w:p>
    <w:p w14:paraId="0EE0FE6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στην επίμαχη τρίτη </w:t>
      </w:r>
      <w:r>
        <w:rPr>
          <w:rFonts w:eastAsia="Times New Roman" w:cs="Times New Roman"/>
          <w:szCs w:val="24"/>
        </w:rPr>
        <w:t>σ</w:t>
      </w:r>
      <w:r>
        <w:rPr>
          <w:rFonts w:eastAsia="Times New Roman" w:cs="Times New Roman"/>
          <w:szCs w:val="24"/>
        </w:rPr>
        <w:t xml:space="preserve">ύμβαση, κύριε </w:t>
      </w:r>
      <w:r>
        <w:rPr>
          <w:rFonts w:eastAsia="Times New Roman" w:cs="Times New Roman"/>
          <w:szCs w:val="24"/>
        </w:rPr>
        <w:t xml:space="preserve">Υπουργέ, που προσωπική μου άποψη είναι ότι αυτή σας έφερε να είστε εσείς ο ίδιος στην </w:t>
      </w:r>
      <w:r>
        <w:rPr>
          <w:rFonts w:eastAsia="Times New Roman" w:cs="Times New Roman"/>
          <w:szCs w:val="24"/>
        </w:rPr>
        <w:t>ε</w:t>
      </w:r>
      <w:r>
        <w:rPr>
          <w:rFonts w:eastAsia="Times New Roman" w:cs="Times New Roman"/>
          <w:szCs w:val="24"/>
        </w:rPr>
        <w:t xml:space="preserve">πιτροπή, να είστε εσείς ο ίδιος σήμερα εδώ και όχι ο Υφυπουργός σας. Είναι </w:t>
      </w:r>
      <w:r>
        <w:rPr>
          <w:rFonts w:eastAsia="Times New Roman" w:cs="Times New Roman"/>
          <w:szCs w:val="24"/>
        </w:rPr>
        <w:t>κ</w:t>
      </w:r>
      <w:r>
        <w:rPr>
          <w:rFonts w:eastAsia="Times New Roman" w:cs="Times New Roman"/>
          <w:szCs w:val="24"/>
        </w:rPr>
        <w:t>ύρωση σπουδαιότητας απ’ ό,τι φαίνεται για εσάς</w:t>
      </w:r>
      <w:r>
        <w:rPr>
          <w:rFonts w:eastAsia="Times New Roman" w:cs="Times New Roman"/>
          <w:szCs w:val="24"/>
        </w:rPr>
        <w:t>,</w:t>
      </w:r>
      <w:r>
        <w:rPr>
          <w:rFonts w:eastAsia="Times New Roman" w:cs="Times New Roman"/>
          <w:szCs w:val="24"/>
        </w:rPr>
        <w:t xml:space="preserve"> η στρατιωτική συνεργασία με το Ισραήλ.</w:t>
      </w:r>
    </w:p>
    <w:p w14:paraId="0EE0FE6F"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σ</w:t>
      </w:r>
      <w:r>
        <w:rPr>
          <w:rFonts w:eastAsia="Times New Roman" w:cs="Times New Roman"/>
          <w:szCs w:val="24"/>
        </w:rPr>
        <w:t xml:space="preserve">υμφωνία αποδεικνύει ότι το κράτος έχει συνέχεια. </w:t>
      </w:r>
      <w:r>
        <w:rPr>
          <w:rFonts w:eastAsia="Times New Roman" w:cs="Times New Roman"/>
          <w:szCs w:val="24"/>
        </w:rPr>
        <w:t>Δ</w:t>
      </w:r>
      <w:r>
        <w:rPr>
          <w:rFonts w:eastAsia="Times New Roman" w:cs="Times New Roman"/>
          <w:szCs w:val="24"/>
        </w:rPr>
        <w:t xml:space="preserve">εν εννοώ </w:t>
      </w:r>
      <w:r>
        <w:rPr>
          <w:rFonts w:eastAsia="Times New Roman" w:cs="Times New Roman"/>
          <w:szCs w:val="24"/>
        </w:rPr>
        <w:t xml:space="preserve">μόνο </w:t>
      </w:r>
      <w:r>
        <w:rPr>
          <w:rFonts w:eastAsia="Times New Roman" w:cs="Times New Roman"/>
          <w:szCs w:val="24"/>
        </w:rPr>
        <w:t xml:space="preserve">τη σημερινή Κυβέρνηση Τσίπρα-Καμμένου αλλά και τις προηγούμενες κυβερνήσεις. </w:t>
      </w:r>
    </w:p>
    <w:p w14:paraId="0EE0FE70"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προσωπική πληροφόρηση που είχα από εν ενεργεία υποστράτηγο του Ελληνικού Στρατού</w:t>
      </w:r>
      <w:r>
        <w:rPr>
          <w:rFonts w:eastAsia="Times New Roman" w:cs="Times New Roman"/>
          <w:szCs w:val="24"/>
        </w:rPr>
        <w:t>,</w:t>
      </w:r>
      <w:r>
        <w:rPr>
          <w:rFonts w:eastAsia="Times New Roman" w:cs="Times New Roman"/>
          <w:szCs w:val="24"/>
        </w:rPr>
        <w:t xml:space="preserve"> πάντοτε υπήρχε μεγάλ</w:t>
      </w:r>
      <w:r>
        <w:rPr>
          <w:rFonts w:eastAsia="Times New Roman" w:cs="Times New Roman"/>
          <w:szCs w:val="24"/>
        </w:rPr>
        <w:t>ο ενδιαφέρον σε ό,τι έχει να κάνει με τη συνεργασία με το Ισραήλ, ακόμη και επί εποχής Αβραμόπουλου, αλλά και επί εποχής Πάνου Παναγιωτόπουλου. Ήταν η περίοδος εκείνη που ο ιδιόρρυθμος Υπουργός της Νέας Δημοκρατίας, πρώην Υπουργός Πάνος Παναγιωτόπουλος, εί</w:t>
      </w:r>
      <w:r>
        <w:rPr>
          <w:rFonts w:eastAsia="Times New Roman" w:cs="Times New Roman"/>
          <w:szCs w:val="24"/>
        </w:rPr>
        <w:t>χε επιστρατεύσει σύμφωνα με την ενημέρωση που είχα, ακόμη και εν αποστρατεία υπαξιωματικό –παρακαλώ!- του Ελληνικού Στρατού για εξωθεσμικές επαφές με το Ισραήλ.</w:t>
      </w:r>
    </w:p>
    <w:p w14:paraId="0EE0FE7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Θα πρέπει να γνωρίζετε ότι το Ισραήλ δεν έχει μόνο γεωστρατηγικούς στόχους στην περιοχή, αλλά έ</w:t>
      </w:r>
      <w:r>
        <w:rPr>
          <w:rFonts w:eastAsia="Times New Roman" w:cs="Times New Roman"/>
          <w:szCs w:val="24"/>
        </w:rPr>
        <w:t>χει κυρίως οικονομικούς στόχους, που δεν είναι άλλοι από τα εξοπλιστικά προγράμματα.</w:t>
      </w:r>
    </w:p>
    <w:p w14:paraId="0EE0FE7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Ειδικά για το σήμερα και για την επίμαχη από τον κ. Καμμένο τοποθέτησή μας για το Ισραήλ</w:t>
      </w:r>
      <w:r>
        <w:rPr>
          <w:rFonts w:eastAsia="Times New Roman" w:cs="Times New Roman"/>
          <w:szCs w:val="24"/>
        </w:rPr>
        <w:t>,</w:t>
      </w:r>
      <w:r>
        <w:rPr>
          <w:rFonts w:eastAsia="Times New Roman" w:cs="Times New Roman"/>
          <w:szCs w:val="24"/>
        </w:rPr>
        <w:t xml:space="preserve"> θα διαβάσω στη συνέχεια ακριβώς από τα Πρακτικά τα όσα είπα. Αφού αρχικά τόνισα ό</w:t>
      </w:r>
      <w:r>
        <w:rPr>
          <w:rFonts w:eastAsia="Times New Roman" w:cs="Times New Roman"/>
          <w:szCs w:val="24"/>
        </w:rPr>
        <w:t>τι δεν υπάρχει κάποιο σαφές όφελος για την ελληνική πλευρά, είπα ότι σε επίπεδο απόκτησης στρατιωτικής τεχνογνωσίας για την πατρίδα μας ακριβώς τα εξής και διαβάζω από τα Πρακτικά</w:t>
      </w:r>
      <w:r>
        <w:rPr>
          <w:rFonts w:eastAsia="Times New Roman" w:cs="Times New Roman"/>
          <w:szCs w:val="24"/>
        </w:rPr>
        <w:t>.</w:t>
      </w:r>
      <w:r>
        <w:rPr>
          <w:rFonts w:eastAsia="Times New Roman" w:cs="Times New Roman"/>
          <w:szCs w:val="24"/>
        </w:rPr>
        <w:t xml:space="preserve"> </w:t>
      </w:r>
    </w:p>
    <w:p w14:paraId="0EE0FE7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lastRenderedPageBreak/>
        <w:t>«Η στρατιωτική τεχνογνωσία και η πολεμική ικανότητα των στρατιωτικών της π</w:t>
      </w:r>
      <w:r>
        <w:rPr>
          <w:rFonts w:eastAsia="Times New Roman" w:cs="Times New Roman"/>
          <w:szCs w:val="24"/>
        </w:rPr>
        <w:t xml:space="preserve">ατρίδας </w:t>
      </w:r>
      <w:r>
        <w:rPr>
          <w:rFonts w:eastAsia="Times New Roman" w:cs="Times New Roman"/>
          <w:szCs w:val="24"/>
        </w:rPr>
        <w:t>μας,</w:t>
      </w:r>
      <w:r>
        <w:rPr>
          <w:rFonts w:eastAsia="Times New Roman" w:cs="Times New Roman"/>
          <w:szCs w:val="24"/>
        </w:rPr>
        <w:t xml:space="preserve"> δεν προάγεται από την εν λόγω </w:t>
      </w:r>
      <w:r>
        <w:rPr>
          <w:rFonts w:eastAsia="Times New Roman" w:cs="Times New Roman"/>
          <w:szCs w:val="24"/>
        </w:rPr>
        <w:t>σ</w:t>
      </w:r>
      <w:r>
        <w:rPr>
          <w:rFonts w:eastAsia="Times New Roman" w:cs="Times New Roman"/>
          <w:szCs w:val="24"/>
        </w:rPr>
        <w:t xml:space="preserve">υμφωνία σε τέτοιο βαθμό, ώστε να δικαιολογείται η σύναψη αυτής της συνεργασίας. Ούτε σε οικονομικό επίπεδο προκύπτει κάποιο άμεσα ορατό και ευκρινές οικονομικό όφελος από την εφαρμογή της κυρούμενης </w:t>
      </w:r>
      <w:r>
        <w:rPr>
          <w:rFonts w:eastAsia="Times New Roman" w:cs="Times New Roman"/>
          <w:szCs w:val="24"/>
        </w:rPr>
        <w:t>σ</w:t>
      </w:r>
      <w:r>
        <w:rPr>
          <w:rFonts w:eastAsia="Times New Roman" w:cs="Times New Roman"/>
          <w:szCs w:val="24"/>
        </w:rPr>
        <w:t>υμφωνίας. Αν</w:t>
      </w:r>
      <w:r>
        <w:rPr>
          <w:rFonts w:eastAsia="Times New Roman" w:cs="Times New Roman"/>
          <w:szCs w:val="24"/>
        </w:rPr>
        <w:t xml:space="preserve">τιθέτως προκαλείται συγκεκριμένη επιβάρυνση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w:t>
      </w:r>
    </w:p>
    <w:p w14:paraId="0EE0FE7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υπογραφείσα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δεν αποτελεί πηγή από την οποία προκύπτουν εμφανή και υπολογίσιμα οφέλη για την Ελλάδα σε επίπεδο οικονομικό, σε επίπεδο στρατιωτικό, σε επίπεδο διπλωμ</w:t>
      </w:r>
      <w:r>
        <w:rPr>
          <w:rFonts w:eastAsia="Times New Roman" w:cs="Times New Roman"/>
          <w:szCs w:val="24"/>
        </w:rPr>
        <w:t xml:space="preserve">ατικό. </w:t>
      </w:r>
    </w:p>
    <w:p w14:paraId="0EE0FE7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Ακόμα όμως και αν αυτό συνέβαινε, ακόμη και αν αυτό υπήρχε, δεν αναιρεί τη μεγάλη αλήθεια, που λέει ότι το </w:t>
      </w:r>
      <w:r>
        <w:rPr>
          <w:rFonts w:eastAsia="Times New Roman" w:cs="Times New Roman"/>
          <w:szCs w:val="24"/>
        </w:rPr>
        <w:t>Κ</w:t>
      </w:r>
      <w:r>
        <w:rPr>
          <w:rFonts w:eastAsia="Times New Roman" w:cs="Times New Roman"/>
          <w:szCs w:val="24"/>
        </w:rPr>
        <w:t>ράτος του Ισραήλ παραβαίνει σαφώς τις αποφάσεις του Συμβουλίου Ασφαλείας του ΟΗΕ, όπως και της ολομέλειάς του και εφαρμόζει μεθόδους γενοκτο</w:t>
      </w:r>
      <w:r>
        <w:rPr>
          <w:rFonts w:eastAsia="Times New Roman" w:cs="Times New Roman"/>
          <w:szCs w:val="24"/>
        </w:rPr>
        <w:t xml:space="preserve">νίας του ιθαγενούς πληθυσμού, δηλαδή των </w:t>
      </w:r>
      <w:r>
        <w:rPr>
          <w:rFonts w:eastAsia="Times New Roman" w:cs="Times New Roman"/>
          <w:szCs w:val="24"/>
        </w:rPr>
        <w:lastRenderedPageBreak/>
        <w:t>πραγματικών ιδιοκτητών της γης της Παλαιστίνης που δεν είναι άλλοι από το</w:t>
      </w:r>
      <w:r>
        <w:rPr>
          <w:rFonts w:eastAsia="Times New Roman" w:cs="Times New Roman"/>
          <w:szCs w:val="24"/>
        </w:rPr>
        <w:t>ν</w:t>
      </w:r>
      <w:r>
        <w:rPr>
          <w:rFonts w:eastAsia="Times New Roman" w:cs="Times New Roman"/>
          <w:szCs w:val="24"/>
        </w:rPr>
        <w:t xml:space="preserve"> μαρτυρικό παλαιστινιακό λαό.</w:t>
      </w:r>
    </w:p>
    <w:p w14:paraId="0EE0FE76"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Τέλος το </w:t>
      </w:r>
      <w:r>
        <w:rPr>
          <w:rFonts w:eastAsia="Times New Roman" w:cs="Times New Roman"/>
          <w:szCs w:val="24"/>
        </w:rPr>
        <w:t>Κ</w:t>
      </w:r>
      <w:r>
        <w:rPr>
          <w:rFonts w:eastAsia="Times New Roman" w:cs="Times New Roman"/>
          <w:szCs w:val="24"/>
        </w:rPr>
        <w:t>ράτος του Ισραήλ</w:t>
      </w:r>
      <w:r>
        <w:rPr>
          <w:rFonts w:eastAsia="Times New Roman" w:cs="Times New Roman"/>
          <w:szCs w:val="24"/>
        </w:rPr>
        <w:t>,</w:t>
      </w:r>
      <w:r>
        <w:rPr>
          <w:rFonts w:eastAsia="Times New Roman" w:cs="Times New Roman"/>
          <w:szCs w:val="24"/>
        </w:rPr>
        <w:t xml:space="preserve"> αποτελεί έναν ταραχοποιό στην περιοχή της μεσογειακής ανατολικής λεκάνης και αποτελεί μια κρυφή πυρηνική δύναμη και είναι ένας προαιώνιος εχθρός της </w:t>
      </w:r>
      <w:r>
        <w:rPr>
          <w:rFonts w:eastAsia="Times New Roman" w:cs="Times New Roman"/>
          <w:szCs w:val="24"/>
        </w:rPr>
        <w:t>Ο</w:t>
      </w:r>
      <w:r>
        <w:rPr>
          <w:rFonts w:eastAsia="Times New Roman" w:cs="Times New Roman"/>
          <w:szCs w:val="24"/>
        </w:rPr>
        <w:t>ρθοδοξίας και του Ελληνισμού.</w:t>
      </w:r>
    </w:p>
    <w:p w14:paraId="0EE0FE77"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Επίσης δεν πρέπει να ξεχνάμε ότι αυτό το κράτος</w:t>
      </w:r>
      <w:r>
        <w:rPr>
          <w:rFonts w:eastAsia="Times New Roman" w:cs="Times New Roman"/>
          <w:szCs w:val="24"/>
        </w:rPr>
        <w:t>,</w:t>
      </w:r>
      <w:r>
        <w:rPr>
          <w:rFonts w:eastAsia="Times New Roman" w:cs="Times New Roman"/>
          <w:szCs w:val="24"/>
        </w:rPr>
        <w:t xml:space="preserve"> δολοφονεί τους κατοίκους τ</w:t>
      </w:r>
      <w:r>
        <w:rPr>
          <w:rFonts w:eastAsia="Times New Roman" w:cs="Times New Roman"/>
          <w:szCs w:val="24"/>
        </w:rPr>
        <w:t>ου –τους Παλαιστίνιους, δηλαδή- και δεν πρέπει να ξεχνάμε ότι αυτό το κράτος φυλακίζει παιδιά. Δεν πρέπει να ξεχνάμε ότι αυτό το κράτος σκοτώνει παιδιά. Συνεπώς ποια σχέση μπορεί να έχει αυτό το κράτος με την Ελλάδα, που αποτελεί την κοιτίδα του πολιτισμού</w:t>
      </w:r>
      <w:r>
        <w:rPr>
          <w:rFonts w:eastAsia="Times New Roman" w:cs="Times New Roman"/>
          <w:szCs w:val="24"/>
        </w:rPr>
        <w:t xml:space="preserve"> και του ανθρωπισμού;</w:t>
      </w:r>
    </w:p>
    <w:p w14:paraId="0EE0FE78"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lastRenderedPageBreak/>
        <w:t xml:space="preserve">Καταψηφίζουμε φυσικά σε ό,τι αφορά τα άρθρα του νομοσχεδίου και θα τοποθετηθούμε για τις λεπτομέρειες στην Ολομέλεια», όπως και κάνω αυτή τη στιγμή. Αυτά είπα, κυρίες και κύριοι συνάδελφοι, στην </w:t>
      </w:r>
      <w:r>
        <w:rPr>
          <w:rFonts w:eastAsia="Times New Roman" w:cs="Times New Roman"/>
          <w:szCs w:val="24"/>
        </w:rPr>
        <w:t>ε</w:t>
      </w:r>
      <w:r>
        <w:rPr>
          <w:rFonts w:eastAsia="Times New Roman" w:cs="Times New Roman"/>
          <w:szCs w:val="24"/>
        </w:rPr>
        <w:t>πιτροπή και δεν μπορώ να πάρω τίποτα π</w:t>
      </w:r>
      <w:r>
        <w:rPr>
          <w:rFonts w:eastAsia="Times New Roman" w:cs="Times New Roman"/>
          <w:szCs w:val="24"/>
        </w:rPr>
        <w:t xml:space="preserve">ίσω. </w:t>
      </w:r>
    </w:p>
    <w:p w14:paraId="0EE0FE79"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Στη συνέχεια των ομιλητών της </w:t>
      </w:r>
      <w:r>
        <w:rPr>
          <w:rFonts w:eastAsia="Times New Roman" w:cs="Times New Roman"/>
          <w:szCs w:val="24"/>
        </w:rPr>
        <w:t>ε</w:t>
      </w:r>
      <w:r>
        <w:rPr>
          <w:rFonts w:eastAsia="Times New Roman" w:cs="Times New Roman"/>
          <w:szCs w:val="24"/>
        </w:rPr>
        <w:t>πιτροπής είχαμε τη γνωστή πολιτική αντίπαλο, τη γνωστή υβρίστρια Βουλευτή του ΚΚΕ κ. Λιάνα Κανέλλη…</w:t>
      </w:r>
    </w:p>
    <w:p w14:paraId="0EE0FE7A" w14:textId="77777777" w:rsidR="000548F6" w:rsidRDefault="005C1E3B">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Παππά, επί του θέματος, γιατί η συζήτηση θα εξαντληθεί. </w:t>
      </w:r>
    </w:p>
    <w:p w14:paraId="0EE0FE7B"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…να τοποθετείται και να υβρίζει τη Χρυσή Αυγή. Έλαβε από εμάς τις πρέπουσες απαντήσεις. Δεν θα σταθώ σ’ αυτό. Γνωστή η εχθρότητα και η αντιπαλότητα.</w:t>
      </w:r>
    </w:p>
    <w:p w14:paraId="0EE0FE7C" w14:textId="77777777" w:rsidR="000548F6" w:rsidRDefault="005C1E3B">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Παππά, σας παρακαλώ! </w:t>
      </w:r>
    </w:p>
    <w:p w14:paraId="0EE0FE7D"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Κλείνοντας τις εργα</w:t>
      </w:r>
      <w:r>
        <w:rPr>
          <w:rFonts w:eastAsia="Times New Roman" w:cs="Times New Roman"/>
          <w:szCs w:val="24"/>
        </w:rPr>
        <w:t xml:space="preserve">σίες της Επιτροπής Εξωτερικών και Άμυνας, τοποθετήθηκε ο κ. Καμμένος –θα διαβάσω ένα απόσπασμα από τα Πρακτικά, για να καταλάβετε τι ακριβώς έγινε- λέγοντας ακριβώς τα εξής: </w:t>
      </w:r>
    </w:p>
    <w:p w14:paraId="0EE0FE7E"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w:t>
      </w:r>
      <w:r w:rsidRPr="008940CF">
        <w:rPr>
          <w:rFonts w:eastAsia="Times New Roman" w:cs="Times New Roman"/>
          <w:szCs w:val="24"/>
        </w:rPr>
        <w:t>ΠΑΝΟΣ ΚΑΜΜΕΝΟΣ (Υπουργός Εθνικής Άμυνας-Πρόεδρος των Ανεξ</w:t>
      </w:r>
      <w:r w:rsidRPr="008940CF">
        <w:rPr>
          <w:rFonts w:eastAsia="Times New Roman" w:cs="Times New Roman"/>
          <w:szCs w:val="24"/>
        </w:rPr>
        <w:t>α</w:t>
      </w:r>
      <w:r w:rsidRPr="008940CF">
        <w:rPr>
          <w:rFonts w:eastAsia="Times New Roman" w:cs="Times New Roman"/>
          <w:szCs w:val="24"/>
        </w:rPr>
        <w:t>ρτ</w:t>
      </w:r>
      <w:r w:rsidRPr="008940CF">
        <w:rPr>
          <w:rFonts w:eastAsia="Times New Roman" w:cs="Times New Roman"/>
          <w:szCs w:val="24"/>
        </w:rPr>
        <w:t>ή</w:t>
      </w:r>
      <w:r w:rsidRPr="008940CF">
        <w:rPr>
          <w:rFonts w:eastAsia="Times New Roman" w:cs="Times New Roman"/>
          <w:szCs w:val="24"/>
        </w:rPr>
        <w:t>των Ελλήνων):</w:t>
      </w:r>
      <w:r>
        <w:rPr>
          <w:rFonts w:eastAsia="Times New Roman" w:cs="Times New Roman"/>
          <w:szCs w:val="24"/>
        </w:rPr>
        <w:t xml:space="preserve"> Κύριε</w:t>
      </w:r>
      <w:r>
        <w:rPr>
          <w:rFonts w:eastAsia="Times New Roman" w:cs="Times New Roman"/>
          <w:szCs w:val="24"/>
        </w:rPr>
        <w:t xml:space="preserve"> Πρόεδρε, κυρίες και κύριοι συνάδελφοι, κατ’ αρχάς, θα ήθελα να συμφωνήσω με τη συνάδελφο, την κ. Λιάνα Κανέλλη, για τις αναφορές που έγιναν εδώ από τον εισηγητή της Χρυσής Αυγής με συγκεκριμένες φράσεις κι αυτό που θα προτείνω, κύριε Πρόεδρε, έχοντας και </w:t>
      </w:r>
      <w:r>
        <w:rPr>
          <w:rFonts w:eastAsia="Times New Roman" w:cs="Times New Roman"/>
          <w:szCs w:val="24"/>
        </w:rPr>
        <w:t>την προϋπηρεσία στη θέση σας και νομίζω ότι θα ήταν γενικότερα χρήσιμο</w:t>
      </w:r>
      <w:r>
        <w:rPr>
          <w:rFonts w:eastAsia="Times New Roman" w:cs="Times New Roman"/>
          <w:szCs w:val="24"/>
        </w:rPr>
        <w:t>,</w:t>
      </w:r>
      <w:r>
        <w:rPr>
          <w:rFonts w:eastAsia="Times New Roman" w:cs="Times New Roman"/>
          <w:szCs w:val="24"/>
        </w:rPr>
        <w:t xml:space="preserve"> είναι να έχουμε και τη σύμφωνη γνώμη των συναδέλφων ή τα Πρακτικά της συνομιλίας του κυρίου συναδέλφου, να πάμε στον Πρόεδρο του Αρείου Πάγου</w:t>
      </w:r>
      <w:r>
        <w:rPr>
          <w:rFonts w:eastAsia="Times New Roman" w:cs="Times New Roman"/>
          <w:szCs w:val="24"/>
        </w:rPr>
        <w:t>,</w:t>
      </w:r>
      <w:r>
        <w:rPr>
          <w:rFonts w:eastAsia="Times New Roman" w:cs="Times New Roman"/>
          <w:szCs w:val="24"/>
        </w:rPr>
        <w:t xml:space="preserve"> για να κρίνει την εφαρμογή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της Ελλάδος…</w:t>
      </w:r>
    </w:p>
    <w:p w14:paraId="0EE0FE7F" w14:textId="77777777" w:rsidR="000548F6" w:rsidRDefault="005C1E3B">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ολοκληρώστε, κύριε συνάδελφε.</w:t>
      </w:r>
    </w:p>
    <w:p w14:paraId="0EE0FE80"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…στα πλαίσια του Οργανισμού ΟΑΣΕ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EE0FE81"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Πρώτον, να ευχαριστήσουμε τον κ. Καμμένο –και τελειώνω, κύριε Πρόεδρε- διότι σε επίπεδο κομματικής τακτικής </w:t>
      </w:r>
      <w:r>
        <w:rPr>
          <w:rFonts w:eastAsia="Times New Roman" w:cs="Times New Roman"/>
          <w:szCs w:val="24"/>
        </w:rPr>
        <w:t>αποδεικνύεται ένας πολιτικός ογκόλιθος. Μας φέρνει κυριολεκτικά στο πιάτο όλους τους δυσαρεστημένους, ευκολόπιστους και εξαπατηθέντες πρώην ψηφοφόρους του. Όχι μόνο των γνωστών πολιτικών του κυβιστήσεων αλλά και της όψιμης συμμαχίας του με το ΚΚΕ, όπου και</w:t>
      </w:r>
      <w:r>
        <w:rPr>
          <w:rFonts w:eastAsia="Times New Roman" w:cs="Times New Roman"/>
          <w:szCs w:val="24"/>
        </w:rPr>
        <w:t xml:space="preserve"> με αυτή την τοποθέτηση ο υποτιθέμενα ακροδεξιός εταίρος της Κυβέρνησης κατέστη κυριολεκτικά ουρά της κ. Λιάνας Κανέλλη.</w:t>
      </w:r>
    </w:p>
    <w:p w14:paraId="0EE0FE82"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Δεύτερον, να του θυμίσω τα εξής, που αν δεν τα γνωρίζει, καιρός είναι να τα μάθει, εφόσον θέλει να είναι πολιτικός. Από το </w:t>
      </w:r>
      <w:r>
        <w:rPr>
          <w:rFonts w:eastAsia="Times New Roman" w:cs="Times New Roman"/>
          <w:szCs w:val="24"/>
          <w:lang w:val="en-US"/>
        </w:rPr>
        <w:t>site</w:t>
      </w:r>
      <w:r>
        <w:rPr>
          <w:rFonts w:eastAsia="Times New Roman" w:cs="Times New Roman"/>
          <w:szCs w:val="24"/>
        </w:rPr>
        <w:t>, το οπο</w:t>
      </w:r>
      <w:r>
        <w:rPr>
          <w:rFonts w:eastAsia="Times New Roman" w:cs="Times New Roman"/>
          <w:szCs w:val="24"/>
        </w:rPr>
        <w:t xml:space="preserve">ίο αντίκειται προφανώς στη Χρυσή Αυγή, την 1η Δεκεμβρίου 2015. Είναι λόγια του Μπεν Νόρτον που προφανώς… </w:t>
      </w:r>
    </w:p>
    <w:p w14:paraId="0EE0FE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EE0FE84" w14:textId="77777777" w:rsidR="000548F6" w:rsidRDefault="005C1E3B">
      <w:pPr>
        <w:spacing w:line="600" w:lineRule="auto"/>
        <w:ind w:firstLine="567"/>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Παρακαλώ πολύ, ολοκληρώστε. </w:t>
      </w:r>
    </w:p>
    <w:p w14:paraId="0EE0FE85"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t>ΧΡΗΣΤΟΣ Π</w:t>
      </w:r>
      <w:r>
        <w:rPr>
          <w:rFonts w:eastAsia="Times New Roman" w:cs="Times New Roman"/>
          <w:b/>
          <w:szCs w:val="24"/>
        </w:rPr>
        <w:t>ΑΠΠΑΣ:</w:t>
      </w:r>
      <w:r>
        <w:rPr>
          <w:rFonts w:eastAsia="Times New Roman" w:cs="Times New Roman"/>
          <w:szCs w:val="24"/>
        </w:rPr>
        <w:t xml:space="preserve"> Ολοκληρώνω, κύριε Πρόεδρε. </w:t>
      </w:r>
    </w:p>
    <w:p w14:paraId="0EE0FE86"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Διαβάζω: «Το πραγματικά θύμα της επετείου των σαράντα χρόνων ήταν η αλήθεια –και φυσικά, όπως και πριν από τέσσερις δεκαετίες, οι Παλαιστίνιοι. Παρ’ όλα αυτά, ενώ η απόφαση 3379 της Γενικής Συνέλευσης του ΟΗΕ ανακλήθηκε, η αλήθεια δεν μπορεί να ανακληθεί. </w:t>
      </w:r>
      <w:r>
        <w:rPr>
          <w:rFonts w:eastAsia="Times New Roman" w:cs="Times New Roman"/>
          <w:szCs w:val="24"/>
        </w:rPr>
        <w:t xml:space="preserve">Ο σιωνισμός ήταν και παραμένει αναμφισβήτητα ένα ρατσιστικό κίνημα, ακριβώς όπως οποιοδήποτε άλλο εθνικιστικό και εθνοκρατικό κίνημα». Το καταθέτω στα Πρακτικά. </w:t>
      </w:r>
    </w:p>
    <w:p w14:paraId="0EE0FE87" w14:textId="77777777" w:rsidR="000548F6" w:rsidRDefault="005C1E3B">
      <w:pPr>
        <w:spacing w:line="600" w:lineRule="auto"/>
        <w:ind w:firstLine="720"/>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τα προαναφερθέντα έγγ</w:t>
      </w:r>
      <w:r>
        <w:rPr>
          <w:rFonts w:eastAsia="Times New Roman" w:cs="Times New Roman"/>
        </w:rPr>
        <w:t>ραφα, τα οποία βρίσκονται στο αρχείο του Τμήματος Γραμματείας της Διεύθυνσης Στενογραφίας και Πρακτικών της Βουλής)</w:t>
      </w:r>
    </w:p>
    <w:p w14:paraId="0EE0FE8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του κυρίου Βουλευτή)</w:t>
      </w:r>
    </w:p>
    <w:p w14:paraId="0EE0FE89" w14:textId="77777777" w:rsidR="000548F6" w:rsidRDefault="005C1E3B">
      <w:pPr>
        <w:spacing w:line="600" w:lineRule="auto"/>
        <w:ind w:firstLine="720"/>
        <w:jc w:val="both"/>
        <w:rPr>
          <w:rFonts w:eastAsia="Times New Roman" w:cs="Times New Roman"/>
        </w:rPr>
      </w:pPr>
      <w:r>
        <w:rPr>
          <w:rFonts w:eastAsia="Times New Roman"/>
          <w:b/>
          <w:bCs/>
        </w:rPr>
        <w:lastRenderedPageBreak/>
        <w:t>ΠΡΟΕΔΡΕΥΩΝ (Δημήτριος Κρεμαστινός):</w:t>
      </w:r>
      <w:r>
        <w:rPr>
          <w:rFonts w:eastAsia="Times New Roman" w:cs="Times New Roman"/>
        </w:rPr>
        <w:t xml:space="preserve"> Σας παρακαλώ, </w:t>
      </w:r>
      <w:r>
        <w:rPr>
          <w:rFonts w:eastAsia="Times New Roman" w:cs="Times New Roman"/>
        </w:rPr>
        <w:t xml:space="preserve">ολοκληρώσατε, κύριε συνάδελφε. </w:t>
      </w:r>
    </w:p>
    <w:p w14:paraId="0EE0FE8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Δώστε μου ένα λεπτό, παρακαλώ. </w:t>
      </w:r>
    </w:p>
    <w:p w14:paraId="0EE0FE8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Άλλο ένα </w:t>
      </w:r>
      <w:r>
        <w:rPr>
          <w:rFonts w:eastAsia="Times New Roman" w:cs="Times New Roman"/>
          <w:szCs w:val="24"/>
          <w:lang w:val="en-US"/>
        </w:rPr>
        <w:t>site</w:t>
      </w:r>
      <w:r>
        <w:rPr>
          <w:rFonts w:eastAsia="Times New Roman" w:cs="Times New Roman"/>
          <w:szCs w:val="24"/>
        </w:rPr>
        <w:t>.</w:t>
      </w:r>
    </w:p>
    <w:p w14:paraId="0EE0FE8C"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 να σχολιάζουμε τα </w:t>
      </w:r>
      <w:r>
        <w:rPr>
          <w:rFonts w:eastAsia="Times New Roman" w:cs="Times New Roman"/>
          <w:szCs w:val="24"/>
          <w:lang w:val="en-US"/>
        </w:rPr>
        <w:t>sites</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δεν νομίζω ότι προσφέρει στη συζήτηση.</w:t>
      </w:r>
    </w:p>
    <w:p w14:paraId="0EE0FE8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Δώστε μου ένα λεπτό, παρακαλώ. </w:t>
      </w:r>
    </w:p>
    <w:p w14:paraId="0EE0FE8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(Δημήτριος Κρεμαστινός): </w:t>
      </w:r>
      <w:r>
        <w:rPr>
          <w:rFonts w:eastAsia="Times New Roman" w:cs="Times New Roman"/>
          <w:szCs w:val="24"/>
        </w:rPr>
        <w:t>Παρακαλώ, όμως, ολοκληρώστε.</w:t>
      </w:r>
    </w:p>
    <w:p w14:paraId="0EE0FE8F"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Καμμένε, αυτά που θα σας δώσω να διαβάσετε, δεν τα γνωρίζετε; Δεν γνωρίζετε ότι ο ομοϊδεάτης σας ακροδεξιός κ. Νετανιάχου, Πρωθυπουργός του Ισραήλ, αποτελεί αυτή τη στιγμή το</w:t>
      </w:r>
      <w:r>
        <w:rPr>
          <w:rFonts w:eastAsia="Times New Roman" w:cs="Times New Roman"/>
          <w:szCs w:val="24"/>
        </w:rPr>
        <w:t xml:space="preserve"> μεγαλύτερο κίνδυνο για την ειρήνη στην περιοχή με τον ακραιφνή σιωνιστικό επεκτατισμό του, με θύματα όχι μόνο τους Παλαιστίνιους αλλά κι αυτόν τον ίδιο τον ισραηλινό λαό. </w:t>
      </w:r>
    </w:p>
    <w:p w14:paraId="0EE0FE90" w14:textId="77777777" w:rsidR="000548F6" w:rsidRDefault="005C1E3B">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Κύριε Παππά, ξεφεύγουμε από το θέμα. Παρακαλώ ν</w:t>
      </w:r>
      <w:r>
        <w:rPr>
          <w:rFonts w:eastAsia="Times New Roman" w:cs="Times New Roman"/>
          <w:szCs w:val="24"/>
        </w:rPr>
        <w:t xml:space="preserve">α ολοκληρώσετε. </w:t>
      </w:r>
    </w:p>
    <w:p w14:paraId="0EE0FE9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δώσω άρθρο του μοναχού Αβραάμ, του Αγιορείτη…</w:t>
      </w:r>
    </w:p>
    <w:p w14:paraId="0EE0FE92" w14:textId="77777777" w:rsidR="000548F6" w:rsidRDefault="005C1E3B">
      <w:pPr>
        <w:spacing w:line="600" w:lineRule="auto"/>
        <w:ind w:firstLine="720"/>
        <w:jc w:val="center"/>
        <w:rPr>
          <w:rFonts w:eastAsia="Times New Roman"/>
          <w:bCs/>
        </w:rPr>
      </w:pPr>
      <w:r>
        <w:rPr>
          <w:rFonts w:eastAsia="Times New Roman"/>
          <w:bCs/>
        </w:rPr>
        <w:t>(Θόρυβος στην Αίθουσα)</w:t>
      </w:r>
    </w:p>
    <w:p w14:paraId="0EE0FE9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«Ο Σιωνισμός ως εξωτερικός εχθρός του Ελληνισμού».</w:t>
      </w:r>
    </w:p>
    <w:p w14:paraId="0EE0FE94" w14:textId="77777777" w:rsidR="000548F6" w:rsidRDefault="005C1E3B">
      <w:pPr>
        <w:spacing w:line="600" w:lineRule="auto"/>
        <w:ind w:firstLine="720"/>
        <w:jc w:val="center"/>
        <w:rPr>
          <w:rFonts w:eastAsia="Times New Roman"/>
          <w:bCs/>
        </w:rPr>
      </w:pPr>
      <w:r>
        <w:rPr>
          <w:rFonts w:eastAsia="Times New Roman"/>
          <w:bCs/>
        </w:rPr>
        <w:t>(Θόρυβος στην Αίθουσα)</w:t>
      </w:r>
    </w:p>
    <w:p w14:paraId="0EE0FE9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Παρακαλώ, ολοκληρώστε! Μ</w:t>
      </w:r>
      <w:r>
        <w:rPr>
          <w:rFonts w:eastAsia="Times New Roman" w:cs="Times New Roman"/>
          <w:szCs w:val="24"/>
        </w:rPr>
        <w:t>πορείτε να τα καταθέσετε στα Πρακτικά.</w:t>
      </w:r>
    </w:p>
    <w:p w14:paraId="0EE0FE9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Καμμένε, θα μπορέσετε να πάτε άραγε στη Μονή Εσφιγμένου και να δείτε τον Άγιο Ηγούμενο Μεθόδιο; Δεν θα μπορέσετε. </w:t>
      </w:r>
    </w:p>
    <w:p w14:paraId="0EE0FE9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ολοκληρώστε!</w:t>
      </w:r>
    </w:p>
    <w:p w14:paraId="0EE0FE9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Ολοκλ</w:t>
      </w:r>
      <w:r>
        <w:rPr>
          <w:rFonts w:eastAsia="Times New Roman" w:cs="Times New Roman"/>
          <w:szCs w:val="24"/>
        </w:rPr>
        <w:t xml:space="preserve">ηρώνω. </w:t>
      </w:r>
    </w:p>
    <w:p w14:paraId="0EE0FE9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Καμμένε, μπορείτε να πάτε όπου θέλετε, μπορείτε να κάνετε ό,τι θέλετε. Η πολιτική σας ιστορία, ιδιαιτέρως τον τελευταίο χρόνο, βλάπτει καίρια την πολιτική σας υστεροφημία. </w:t>
      </w:r>
    </w:p>
    <w:p w14:paraId="0EE0FE9A"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Παππά, σας παρακαλώ!</w:t>
      </w:r>
    </w:p>
    <w:p w14:paraId="0EE0FE9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Σ ΠΑΠΠΑΣ:</w:t>
      </w:r>
      <w:r>
        <w:rPr>
          <w:rFonts w:eastAsia="Times New Roman" w:cs="Times New Roman"/>
          <w:szCs w:val="24"/>
        </w:rPr>
        <w:t xml:space="preserve"> Ολοκληρώνω, κύριε Πρόεδρε.</w:t>
      </w:r>
    </w:p>
    <w:p w14:paraId="0EE0FE9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Αποκτήσατε αυτά που αποκτήσατε, πετύχατε τον σκοπό που είχατε εξαρχής από τον Μάιο του 2012…</w:t>
      </w:r>
    </w:p>
    <w:p w14:paraId="0EE0FE9D"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Ολοκληρώστε, παρακαλώ, κύριε Παππά. Ξεφεύγετε εντελώς από το θέμα και θα δοθεί άλλη διάσταση στη συζήτηση. </w:t>
      </w:r>
    </w:p>
    <w:p w14:paraId="0EE0FE9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Ανήκετε πλέον στο πολιτικό παρελθόν. Για την αξιοπρέπειά σας, την υστεροφημία σας αλλά και το δικό σας καλό, σας προτρέπω με το αρχ</w:t>
      </w:r>
      <w:r>
        <w:rPr>
          <w:rFonts w:eastAsia="Times New Roman" w:cs="Times New Roman"/>
          <w:szCs w:val="24"/>
        </w:rPr>
        <w:t>αιοελληνικό «κρείττον σιγάν».</w:t>
      </w:r>
    </w:p>
    <w:p w14:paraId="0EE0FE9F"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0EE0FEA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Πρόεδρε, τον λόγο παρακαλώ.</w:t>
      </w:r>
    </w:p>
    <w:p w14:paraId="0EE0FEA1"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Κυρία Κανέλλη, πριν σας δώσω τον λόγο, πρέπει να κάνω κάποιες ανακοινώσεις κατ’ ανάγκην. </w:t>
      </w:r>
    </w:p>
    <w:p w14:paraId="0EE0FEA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Βο</w:t>
      </w:r>
      <w:r>
        <w:rPr>
          <w:rFonts w:eastAsia="Times New Roman" w:cs="Times New Roman"/>
          <w:szCs w:val="24"/>
        </w:rPr>
        <w:t>υλευτής κ. Δημήτριος Γάκης, Βουλευτής του ΣΥΡΙΖΑ, ζητεί άδεια</w:t>
      </w:r>
      <w:r>
        <w:rPr>
          <w:rFonts w:eastAsia="Times New Roman" w:cs="Times New Roman"/>
          <w:szCs w:val="24"/>
        </w:rPr>
        <w:t xml:space="preserve"> ολιγοήμερης απουσίας στο εξωτερικό. Η Βουλή εγκρίνει; </w:t>
      </w:r>
    </w:p>
    <w:p w14:paraId="0EE0FEA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EE0FEA4" w14:textId="77777777" w:rsidR="000548F6" w:rsidRDefault="005C1E3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την ζητηθείσα άδεια. </w:t>
      </w:r>
    </w:p>
    <w:p w14:paraId="0EE0FEA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w:t>
      </w:r>
      <w:r>
        <w:rPr>
          <w:rFonts w:eastAsia="Times New Roman" w:cs="Times New Roman"/>
          <w:szCs w:val="24"/>
        </w:rPr>
        <w:t xml:space="preserve">υνάδελφοι, θα ήθελα να κάνω και κάποιες ανακοινώσεις προς το Σώμα. </w:t>
      </w:r>
    </w:p>
    <w:p w14:paraId="0EE0FEA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Υπουργοί Εθνικής Άμυνας, Οικονομικών και Εξωτερικών κατέθεσαν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σχέδιο νόμου: «Κύρωση του Μνημονίου Κατανόησης μεταξύ του Υπουργείου Εθνικής Άμυνας της Ελληνικής Δημοκρατίας</w:t>
      </w:r>
      <w:r>
        <w:rPr>
          <w:rFonts w:eastAsia="Times New Roman" w:cs="Times New Roman"/>
          <w:szCs w:val="24"/>
        </w:rPr>
        <w:t xml:space="preserve"> και του Υπουργείου Άμυνας της Δημοκρατίας της Φινλανδίας, σχετικά με συνεργασία στον τομέα του αμυντικού υλικού». </w:t>
      </w:r>
    </w:p>
    <w:p w14:paraId="0EE0FEA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Υπουργοί Εθνικής Άμυνας, Οικονομικών, Εξωτερικών, Δικαιοσύνης, Διαφάνειας και Ανθρωπίνων Δικαιωμάτων και Ναυτιλίας και Νησιωτικής Πολιτικ</w:t>
      </w:r>
      <w:r>
        <w:rPr>
          <w:rFonts w:eastAsia="Times New Roman" w:cs="Times New Roman"/>
          <w:szCs w:val="24"/>
        </w:rPr>
        <w:t>ής κατέθεσαν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σχέδιο νόμου: «Κύρωση της Διοικητικής Διευθέτησης μεταξύ του Υπουργείου Εθνικής Άμυνας της Ελληνικής Δημοκρατίας και του Μηχανισμού </w:t>
      </w:r>
      <w:r>
        <w:rPr>
          <w:rFonts w:eastAsia="Times New Roman" w:cs="Times New Roman"/>
          <w:szCs w:val="24"/>
          <w:lang w:val="en-US"/>
        </w:rPr>
        <w:t>ATHENA</w:t>
      </w:r>
      <w:r>
        <w:rPr>
          <w:rFonts w:eastAsia="Times New Roman" w:cs="Times New Roman"/>
          <w:szCs w:val="24"/>
        </w:rPr>
        <w:t>, όσον αφορά στις Υπηρεσίες Μετακινήσεων και Μεταφορών οι οποίες παρέρχονται από το Πολυεθν</w:t>
      </w:r>
      <w:r>
        <w:rPr>
          <w:rFonts w:eastAsia="Times New Roman" w:cs="Times New Roman"/>
          <w:szCs w:val="24"/>
        </w:rPr>
        <w:t xml:space="preserve">ικό Συντονιστικό Κέντρο Στρατηγικών Θαλάσσιων Μεταφορών (ΠΟΣΚΕΣΘΑΜ)». </w:t>
      </w:r>
    </w:p>
    <w:p w14:paraId="0EE0FEA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Οι Υπουργοί Εθνικής Άμυνας, Οικονομικών, Εξωτερικών και Δικαιοσύνης, Διαφάνειας και Ανθρωπίνων Δικαιωμάτων κατέθεσαν στις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σχέδιο νόμου: «Κύρωση της Συμφωνίας για την Επιτροπή </w:t>
      </w:r>
      <w:r>
        <w:rPr>
          <w:rFonts w:eastAsia="Times New Roman" w:cs="Times New Roman"/>
          <w:szCs w:val="24"/>
        </w:rPr>
        <w:t>Συντονισμού στο πλαίσιο της Συνόδου Υπουργών Άμυνας της Νοτιοανατολικής Ευρώπης (</w:t>
      </w:r>
      <w:r>
        <w:rPr>
          <w:rFonts w:eastAsia="Times New Roman" w:cs="Times New Roman"/>
          <w:szCs w:val="24"/>
          <w:lang w:val="en-US"/>
        </w:rPr>
        <w:t>SEDM</w:t>
      </w:r>
      <w:r>
        <w:rPr>
          <w:rFonts w:eastAsia="Times New Roman" w:cs="Times New Roman"/>
          <w:szCs w:val="24"/>
        </w:rPr>
        <w:t xml:space="preserve">)». </w:t>
      </w:r>
    </w:p>
    <w:p w14:paraId="0EE0FEA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Παραπέμπονται στην αρμόδια Διαρκή Επιτροπή. </w:t>
      </w:r>
    </w:p>
    <w:p w14:paraId="0EE0FEA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Δικαιοσύνης, Διαφάνειας και Ανθρωπίνων Δικαιωμάτων διαβίβασε στ</w:t>
      </w:r>
      <w:r>
        <w:rPr>
          <w:rFonts w:eastAsia="Times New Roman" w:cs="Times New Roman"/>
          <w:szCs w:val="24"/>
        </w:rPr>
        <w:t>η Βουλή, σύμφωνα με το άρθρο 86 του Συντάγματος και το</w:t>
      </w:r>
      <w:r>
        <w:rPr>
          <w:rFonts w:eastAsia="Times New Roman" w:cs="Times New Roman"/>
          <w:szCs w:val="24"/>
        </w:rPr>
        <w:t>ν</w:t>
      </w:r>
      <w:r>
        <w:rPr>
          <w:rFonts w:eastAsia="Times New Roman" w:cs="Times New Roman"/>
          <w:szCs w:val="24"/>
        </w:rPr>
        <w:t xml:space="preserve"> ν.3126/2003 «Ποινική ευθύνη των Υπουργών», όπως ισχύει στις 31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ποινική δικογραφία που αφορά στον πρώην Υπουργό Υγείας κ. Σπυρίδωνα- Άδωνι Γεωργιάδη. </w:t>
      </w:r>
    </w:p>
    <w:p w14:paraId="0EE0FEA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Κυρία Κανέλλη, έχετε τον λόγο, παρακαλώ. </w:t>
      </w:r>
    </w:p>
    <w:p w14:paraId="0EE0FEA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θα υπάρχει η σχετική κατανόηση, ώστε να αναπτύξετε τις θέσεις σας. </w:t>
      </w:r>
    </w:p>
    <w:p w14:paraId="0EE0FEA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Ευχαριστώ, κύριε Πρόεδρε. </w:t>
      </w:r>
    </w:p>
    <w:p w14:paraId="0EE0FEA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Δεν φαντάζομαι να χρειαστώ παραπανίσιο λόγο, για να σχολιάσω τα δικαιούμενα να είναι ασχολίαστα. Υπάρχουν πράγματα σοβαρά. Υπάρχουν και πρ</w:t>
      </w:r>
      <w:r>
        <w:rPr>
          <w:rFonts w:eastAsia="Times New Roman" w:cs="Times New Roman"/>
          <w:szCs w:val="24"/>
        </w:rPr>
        <w:t>άγματα ασόβαρα. Στο επίπεδο της γελοιότητας δεν μπορώ να αναγνωριστώ επί προσωπικού, ενώ αντιθέτως, όταν μιλάς για νεοναζιστικές απόψεις και κάποιος τις παίρνει επί προσωπικού και κατεβαίνει από το γραφείο του, έχει αυτοαναγνωριστεί. Όλα έχουν τελειώσει. Δ</w:t>
      </w:r>
      <w:r>
        <w:rPr>
          <w:rFonts w:eastAsia="Times New Roman" w:cs="Times New Roman"/>
          <w:szCs w:val="24"/>
        </w:rPr>
        <w:t xml:space="preserve">εν χρειάζεται να προσδιορίσω τίποτα. Τα υπόλοιπα είναι για τις τηλεοράσεις. </w:t>
      </w:r>
    </w:p>
    <w:p w14:paraId="0EE0FEA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Κανέλλη, βοηθήστε τη διαδικασία, σας παρακαλώ. </w:t>
      </w:r>
    </w:p>
    <w:p w14:paraId="0EE0FEB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Εγώ θα βοηθήσω τη διαδικασία όσο χρειάζεται να βοηθηθεί η διαδικασία από μόνη της, η οποία δεν βοηθιέται ούτε καν από τον Κανονισμό. </w:t>
      </w:r>
      <w:r>
        <w:rPr>
          <w:rFonts w:eastAsia="Times New Roman" w:cs="Times New Roman"/>
          <w:szCs w:val="24"/>
        </w:rPr>
        <w:t>Δ</w:t>
      </w:r>
      <w:r>
        <w:rPr>
          <w:rFonts w:eastAsia="Times New Roman" w:cs="Times New Roman"/>
          <w:szCs w:val="24"/>
        </w:rPr>
        <w:t>εν μπορεί η βοήθεια στη διαδικασία να έρχεται στο περιεχόμενο</w:t>
      </w:r>
      <w:r>
        <w:rPr>
          <w:rFonts w:eastAsia="Times New Roman" w:cs="Times New Roman"/>
          <w:szCs w:val="24"/>
        </w:rPr>
        <w:t>,</w:t>
      </w:r>
      <w:r>
        <w:rPr>
          <w:rFonts w:eastAsia="Times New Roman" w:cs="Times New Roman"/>
          <w:szCs w:val="24"/>
        </w:rPr>
        <w:t xml:space="preserve"> μόνο όταν αφορά το Κομμουνιστικό Κόμμα. </w:t>
      </w:r>
    </w:p>
    <w:p w14:paraId="0EE0FEB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w:t>
      </w:r>
      <w:r>
        <w:rPr>
          <w:rFonts w:eastAsia="Times New Roman" w:cs="Times New Roman"/>
          <w:b/>
          <w:szCs w:val="24"/>
        </w:rPr>
        <w:t xml:space="preserve">ιος Κρεμαστινός): </w:t>
      </w:r>
      <w:r>
        <w:rPr>
          <w:rFonts w:eastAsia="Times New Roman" w:cs="Times New Roman"/>
          <w:szCs w:val="24"/>
        </w:rPr>
        <w:t xml:space="preserve">Όχι, για όλους το είπα. Μην το λέτε αυτό. </w:t>
      </w:r>
    </w:p>
    <w:p w14:paraId="0EE0FEB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Μόνο όταν αφορά το Κομμουνιστικό Κόμμα.</w:t>
      </w:r>
    </w:p>
    <w:p w14:paraId="0EE0FEB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Όχι, μην το λέτε αυτό. Για όλους το είπα. </w:t>
      </w:r>
    </w:p>
    <w:p w14:paraId="0EE0FEB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Ξέρω πολύ καλά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αυτή τη στιγμή αυτό που κά</w:t>
      </w:r>
      <w:r>
        <w:rPr>
          <w:rFonts w:eastAsia="Times New Roman" w:cs="Times New Roman"/>
          <w:szCs w:val="24"/>
        </w:rPr>
        <w:t>νετε εσείς…</w:t>
      </w:r>
    </w:p>
    <w:p w14:paraId="0EE0FEB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Άστο, Πρόεδρε, που πάμε δ</w:t>
      </w:r>
      <w:r>
        <w:rPr>
          <w:rFonts w:eastAsia="Times New Roman" w:cs="Times New Roman"/>
          <w:szCs w:val="24"/>
        </w:rPr>
        <w:t>ε</w:t>
      </w:r>
      <w:r>
        <w:rPr>
          <w:rFonts w:eastAsia="Times New Roman" w:cs="Times New Roman"/>
          <w:szCs w:val="24"/>
        </w:rPr>
        <w:t xml:space="preserve">καπέντε λεπτά. </w:t>
      </w:r>
    </w:p>
    <w:p w14:paraId="0EE0FEB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Καραθανασόπουλε, για όλους το είπα. </w:t>
      </w:r>
    </w:p>
    <w:p w14:paraId="0EE0FEB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Έλα τώρα. Σταμάτα. </w:t>
      </w:r>
    </w:p>
    <w:p w14:paraId="0EE0FEB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Για όλους το </w:t>
      </w:r>
      <w:r>
        <w:rPr>
          <w:rFonts w:eastAsia="Times New Roman" w:cs="Times New Roman"/>
          <w:szCs w:val="24"/>
        </w:rPr>
        <w:t xml:space="preserve">είπα. Δεν είναι σωστό. </w:t>
      </w:r>
    </w:p>
    <w:p w14:paraId="0EE0FEB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Είχατε ανοχή ακριβώς δέκα λεπτών χωρίς να διακόψετε και δεχόσασταν και παραινέσεις…</w:t>
      </w:r>
    </w:p>
    <w:p w14:paraId="0EE0FEB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σας δώσω τον ίδιο χρόνο, κυρία Κανέλλη. </w:t>
      </w:r>
    </w:p>
    <w:p w14:paraId="0EE0FEB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Προσέξτε, δεχόσασταν παραινέσεις για τ</w:t>
      </w:r>
      <w:r>
        <w:rPr>
          <w:rFonts w:eastAsia="Times New Roman" w:cs="Times New Roman"/>
          <w:szCs w:val="24"/>
        </w:rPr>
        <w:t xml:space="preserve">ο πώς πρέπει να γίνει η συζήτηση. </w:t>
      </w:r>
    </w:p>
    <w:p w14:paraId="0EE0FEB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Όχι.</w:t>
      </w:r>
    </w:p>
    <w:p w14:paraId="0EE0FEB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Εγώ δεν θα καταδεχθώ να σας κάνω ούτε τέτοιες. </w:t>
      </w:r>
    </w:p>
    <w:p w14:paraId="0EE0FEB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Επενέβην δύο φορές. </w:t>
      </w:r>
    </w:p>
    <w:p w14:paraId="0EE0FEB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Μου έχετε φάει ακριβώς ένα λεπτό και έντεκα δ</w:t>
      </w:r>
      <w:r>
        <w:rPr>
          <w:rFonts w:eastAsia="Times New Roman" w:cs="Times New Roman"/>
          <w:szCs w:val="24"/>
        </w:rPr>
        <w:t xml:space="preserve">ευτερόλεπτα. Το ζητώ. Ένα λεπτό κι έντεκα δευτερόλεπτα. </w:t>
      </w:r>
    </w:p>
    <w:p w14:paraId="0EE0FE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σας δώσω τον χρόνο, κυρία Κανέλλη. Δεν σας τρώω τον χρόνο.</w:t>
      </w:r>
    </w:p>
    <w:p w14:paraId="0EE0FEC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Κοιτάξτε να δείτε. Επειδή κάνω αυτήν τη δουλειά πάρα πολύ καιρό, όχι του Βουλευτή, αλλ</w:t>
      </w:r>
      <w:r>
        <w:rPr>
          <w:rFonts w:eastAsia="Times New Roman" w:cs="Times New Roman"/>
          <w:szCs w:val="24"/>
        </w:rPr>
        <w:t xml:space="preserve">ά του ανθρώπου που παίζει με τα δευτερόλεπτα στο χρόνο κι επειδή δεν έχω ανάγκη από </w:t>
      </w:r>
      <w:r>
        <w:rPr>
          <w:rFonts w:eastAsia="Times New Roman" w:cs="Times New Roman"/>
          <w:szCs w:val="24"/>
        </w:rPr>
        <w:lastRenderedPageBreak/>
        <w:t xml:space="preserve">βιντεάκια εδώ μέσα, που να δείχνουν τον τσαμπουκά μου για να τα παίξω στο </w:t>
      </w:r>
      <w:r>
        <w:rPr>
          <w:rFonts w:eastAsia="Times New Roman" w:cs="Times New Roman"/>
          <w:szCs w:val="24"/>
          <w:lang w:val="en-US"/>
        </w:rPr>
        <w:t>site</w:t>
      </w:r>
      <w:r>
        <w:rPr>
          <w:rFonts w:eastAsia="Times New Roman" w:cs="Times New Roman"/>
          <w:szCs w:val="24"/>
        </w:rPr>
        <w:t>,</w:t>
      </w:r>
      <w:r>
        <w:rPr>
          <w:rFonts w:eastAsia="Times New Roman" w:cs="Times New Roman"/>
          <w:szCs w:val="24"/>
        </w:rPr>
        <w:t xml:space="preserve"> για να μαζευτούν κουκάκια -γιατί ακούστηκαν κι αυτά τα πράγματα εδώ μέσα- αφήστε με να μείνω</w:t>
      </w:r>
      <w:r>
        <w:rPr>
          <w:rFonts w:eastAsia="Times New Roman" w:cs="Times New Roman"/>
          <w:szCs w:val="24"/>
        </w:rPr>
        <w:t xml:space="preserve"> επί της ουσίας. Τρεις </w:t>
      </w:r>
      <w:r>
        <w:rPr>
          <w:rFonts w:eastAsia="Times New Roman" w:cs="Times New Roman"/>
          <w:szCs w:val="24"/>
        </w:rPr>
        <w:t>σ</w:t>
      </w:r>
      <w:r>
        <w:rPr>
          <w:rFonts w:eastAsia="Times New Roman" w:cs="Times New Roman"/>
          <w:szCs w:val="24"/>
        </w:rPr>
        <w:t xml:space="preserve">υμβάσεις έχουμε. Τις πατσαβουριάζουμε τώρα πραγματικά αυτές τις </w:t>
      </w:r>
      <w:r>
        <w:rPr>
          <w:rFonts w:eastAsia="Times New Roman" w:cs="Times New Roman"/>
          <w:szCs w:val="24"/>
        </w:rPr>
        <w:t>σ</w:t>
      </w:r>
      <w:r>
        <w:rPr>
          <w:rFonts w:eastAsia="Times New Roman" w:cs="Times New Roman"/>
          <w:szCs w:val="24"/>
        </w:rPr>
        <w:t xml:space="preserve">υμβάσεις μέσα στη σκοπιμότητα θηριωδών τροπολογιών. Ας μιλήσω γι’ αυτές. </w:t>
      </w:r>
    </w:p>
    <w:p w14:paraId="0EE0FEC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Τοποθετήθηκα εκτενώς στην </w:t>
      </w:r>
      <w:r>
        <w:rPr>
          <w:rFonts w:eastAsia="Times New Roman" w:cs="Times New Roman"/>
          <w:szCs w:val="24"/>
        </w:rPr>
        <w:t>ε</w:t>
      </w:r>
      <w:r>
        <w:rPr>
          <w:rFonts w:eastAsia="Times New Roman" w:cs="Times New Roman"/>
          <w:szCs w:val="24"/>
        </w:rPr>
        <w:t xml:space="preserve">πιτροπή και ζήτησα δυο διευκρινίσεις. Ούτως ή άλλως, για να μην μπερδεύω κανέναν και κυρίως τις κυρίες και τους κυρίους που είναι στα Πρακτικά, τις καταψηφίζουμε και τις τρεις. </w:t>
      </w:r>
    </w:p>
    <w:p w14:paraId="0EE0FEC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το πω από την αρχή, για να είναι σαφές. Τις καταψηφίζουμε για διαφορετικούς</w:t>
      </w:r>
      <w:r>
        <w:rPr>
          <w:rFonts w:eastAsia="Times New Roman" w:cs="Times New Roman"/>
          <w:szCs w:val="24"/>
        </w:rPr>
        <w:t xml:space="preserve"> λόγους καθεμία, ουσιαστικά όμως για έναν</w:t>
      </w:r>
      <w:r>
        <w:rPr>
          <w:rFonts w:eastAsia="Times New Roman" w:cs="Times New Roman"/>
          <w:szCs w:val="24"/>
        </w:rPr>
        <w:t>.</w:t>
      </w:r>
      <w:r>
        <w:rPr>
          <w:rFonts w:eastAsia="Times New Roman" w:cs="Times New Roman"/>
          <w:szCs w:val="24"/>
        </w:rPr>
        <w:t xml:space="preserve"> Δεν εξυπηρετούν, κατά τη γνώμη μας, τα λαϊκά συμφέροντα αυτού του τόπου αλλά ούτε και τα λαϊκά συμφέροντα του λαού του Ισραήλ και του λαού της Αιγύπτου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δεν τα εξυπηρε</w:t>
      </w:r>
      <w:r>
        <w:rPr>
          <w:rFonts w:eastAsia="Times New Roman" w:cs="Times New Roman"/>
          <w:szCs w:val="24"/>
        </w:rPr>
        <w:lastRenderedPageBreak/>
        <w:t>τούν, γιατί έχουμε δει τι σημαίνει στρατιω</w:t>
      </w:r>
      <w:r>
        <w:rPr>
          <w:rFonts w:eastAsia="Times New Roman" w:cs="Times New Roman"/>
          <w:szCs w:val="24"/>
        </w:rPr>
        <w:t>τική διπλωματία. Στρατιωτική διπλωματία σημαίνει να χρησιμοποιείς τις Ένοπλες Δυνάμεις της χώρας, για να προωθήσεις τα οικονομικά συμφέροντα μιας συγκεκριμένης τάξης, της άρχουσας τάξης. Για να το πω πολύ απλά –ας μην ενοχλήσω κανέναν, δεν πρόκειται για κα</w:t>
      </w:r>
      <w:r>
        <w:rPr>
          <w:rFonts w:eastAsia="Times New Roman" w:cs="Times New Roman"/>
          <w:szCs w:val="24"/>
        </w:rPr>
        <w:t xml:space="preserve">τοίκους αστικών πόλεων- της αστικής τάξης των χωρών. Δεν έχουν να ωφεληθούν τίποτα. </w:t>
      </w:r>
    </w:p>
    <w:p w14:paraId="0EE0FEC4" w14:textId="77777777" w:rsidR="000548F6" w:rsidRDefault="005C1E3B">
      <w:pPr>
        <w:spacing w:line="600" w:lineRule="auto"/>
        <w:ind w:firstLine="720"/>
        <w:jc w:val="both"/>
        <w:rPr>
          <w:rFonts w:eastAsia="Times New Roman"/>
          <w:szCs w:val="24"/>
        </w:rPr>
      </w:pPr>
      <w:r>
        <w:rPr>
          <w:rFonts w:eastAsia="Times New Roman"/>
          <w:szCs w:val="24"/>
        </w:rPr>
        <w:t>Έ</w:t>
      </w:r>
      <w:r>
        <w:rPr>
          <w:rFonts w:eastAsia="Times New Roman"/>
          <w:szCs w:val="24"/>
        </w:rPr>
        <w:t xml:space="preserve">χουμε δει ότι όσες φορές εμφανίστηκε η στρατιωτική διπλωματία, δεν πλούτισαν πουθενά ούτε οι κάτοικοι του Μάλι ούτε απέφυγαν τον διαχωρισμό σε Βόρειο και Νότιο Σουδάν οι </w:t>
      </w:r>
      <w:r>
        <w:rPr>
          <w:rFonts w:eastAsia="Times New Roman"/>
          <w:szCs w:val="24"/>
        </w:rPr>
        <w:t>κάτοικοι του Σουδάν. Πολλώ δε μάλλον αν έχεις στο πίσω μέρος του κεφαλιού σου, όταν μιλάς για ενιαίο γαλανό, συννεφιασμένο, γκρίζο, ευρωπαϊκό ουρανό, τότε θα πρέπει να πάει ο νους μας στο ΝΑΤΟ, στην άσκηση στρατιωτικής διπλωματίας από το ΝΑΤΟ και στη συμφω</w:t>
      </w:r>
      <w:r>
        <w:rPr>
          <w:rFonts w:eastAsia="Times New Roman"/>
          <w:szCs w:val="24"/>
        </w:rPr>
        <w:t xml:space="preserve">νία των τάξεων της Ελλάδας και της Τουρκίας για παράδειγμα, που είναι σύμμαχοι μέσα στο ΝΑΤΟ σε ό,τι αφορά την προώθηση των διπλωματικών στρατιωτικής </w:t>
      </w:r>
      <w:r>
        <w:rPr>
          <w:rFonts w:eastAsia="Times New Roman"/>
          <w:szCs w:val="24"/>
        </w:rPr>
        <w:lastRenderedPageBreak/>
        <w:t>μορφής υπηρεσιών που παρέχει το ΝΑΤΟ σε χώρες εντός και εκτός της Ευρωπαϊκής Ένωσης με σύμμαχο την Τουρκία</w:t>
      </w:r>
      <w:r>
        <w:rPr>
          <w:rFonts w:eastAsia="Times New Roman"/>
          <w:szCs w:val="24"/>
        </w:rPr>
        <w:t>, με τη γραμμή στη Λευκωσία να είναι στη θέση της, την εισβολή και την κατοχή να είναι στη θέση της και να μην είναι αναγνωρισμένη.</w:t>
      </w:r>
    </w:p>
    <w:p w14:paraId="0EE0FEC5"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Επομένως αυτές οι κουβέντες οι πολύ ωραιοποιημένες περί στρατιωτικής διπλωματίας, τουλάχιστον να είναι ορατό και να ακούγετα</w:t>
      </w:r>
      <w:r>
        <w:rPr>
          <w:rFonts w:eastAsia="Times New Roman"/>
          <w:szCs w:val="24"/>
        </w:rPr>
        <w:t>ι εδώ μέσα να καταλαβαίνει και ο κόσμος ότι δεν είναι παρά χρησιμοποίηση των ενόπλων δυνάμεων κάθε χώρας και αυτό πρέπει να προβληματίσει τα μέλη και τους αξιωματικούς των ενόπλων δυνάμεων τι ακριβώς υπηρετούν, όταν εντάσσονται στα πλαίσια της προώθησης οι</w:t>
      </w:r>
      <w:r>
        <w:rPr>
          <w:rFonts w:eastAsia="Times New Roman"/>
          <w:szCs w:val="24"/>
        </w:rPr>
        <w:t xml:space="preserve">κονομικών ζητημάτων. </w:t>
      </w:r>
    </w:p>
    <w:p w14:paraId="0EE0FEC6"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Μία τέτοια συμφωνία, για παράδειγμα, είναι αυτή της Αιγύπτου. Έχουμε δει και ξέρουμε σε ποιο βαθμό συζητιέται αυτή τη στιγμή στην Ευρώπη, αν συμβεί κάτι στην Αίγυπτο, με δυο και τρεις πλατεί</w:t>
      </w:r>
      <w:r>
        <w:rPr>
          <w:rFonts w:eastAsia="Times New Roman"/>
          <w:szCs w:val="24"/>
        </w:rPr>
        <w:t>ε</w:t>
      </w:r>
      <w:r>
        <w:rPr>
          <w:rFonts w:eastAsia="Times New Roman"/>
          <w:szCs w:val="24"/>
        </w:rPr>
        <w:t>ς Ταχρίρ, με λαϊκούς ξεσηκωμούς, με στρατιω</w:t>
      </w:r>
      <w:r>
        <w:rPr>
          <w:rFonts w:eastAsia="Times New Roman"/>
          <w:szCs w:val="24"/>
        </w:rPr>
        <w:t xml:space="preserve">τικής μορφής διαδικασίες, με κλείσιμο των πλατειών και των </w:t>
      </w:r>
      <w:r>
        <w:rPr>
          <w:rFonts w:eastAsia="Times New Roman"/>
          <w:szCs w:val="24"/>
        </w:rPr>
        <w:lastRenderedPageBreak/>
        <w:t xml:space="preserve">ξεσηκωμάτων, και της </w:t>
      </w:r>
      <w:r>
        <w:rPr>
          <w:rFonts w:eastAsia="Times New Roman"/>
          <w:szCs w:val="24"/>
        </w:rPr>
        <w:t>«</w:t>
      </w:r>
      <w:r>
        <w:rPr>
          <w:rFonts w:eastAsia="Times New Roman"/>
          <w:szCs w:val="24"/>
        </w:rPr>
        <w:t>Αραβικής Άνοιξης</w:t>
      </w:r>
      <w:r>
        <w:rPr>
          <w:rFonts w:eastAsia="Times New Roman"/>
          <w:szCs w:val="24"/>
        </w:rPr>
        <w:t>»</w:t>
      </w:r>
      <w:r>
        <w:rPr>
          <w:rFonts w:eastAsia="Times New Roman"/>
          <w:szCs w:val="24"/>
        </w:rPr>
        <w:t>, που τόσο πολύ είπατε. Και τώρα η συζήτηση στην Ευρώπη είναι μην και λάχει τίποτα -κατεβάστε όσα τανκς θέλετε- και πλακώσουνε τίποτα πρόσφυγες από την Αίγυπτ</w:t>
      </w:r>
      <w:r>
        <w:rPr>
          <w:rFonts w:eastAsia="Times New Roman"/>
          <w:szCs w:val="24"/>
        </w:rPr>
        <w:t>ο, γιατί θα είναι πολλοί. Αυτή είναι η συζήτηση ρεαλιστικά.</w:t>
      </w:r>
    </w:p>
    <w:p w14:paraId="0EE0FEC7"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Ο Βαλς που έρχεται σήμερα από τη Γαλλία, ανάμεσα στα άλλα τι θα συζητήσει; Πώς θα παρέμβουνε οι στρατιωτικές δυνάμεις στη Λιβύη και πώς θα το νομιμοποιήσουν να το λένε. Τα πετρέλαια της Λιβύης δεν</w:t>
      </w:r>
      <w:r>
        <w:rPr>
          <w:rFonts w:eastAsia="Times New Roman"/>
          <w:szCs w:val="24"/>
        </w:rPr>
        <w:t xml:space="preserve"> τα πήρε ο λαός της Λιβύης και γέμισε τάλαρα η τσέπη του κι ευτύχισε. Σπάστηκαν ακόμη και οι πρωτεύουσες, μία στη Βεγγάζη, μία παρακάτω και τώρα συζητάμε πώς θα τις ενοποιήσουμε. </w:t>
      </w:r>
      <w:r>
        <w:rPr>
          <w:rFonts w:eastAsia="Times New Roman"/>
          <w:szCs w:val="24"/>
        </w:rPr>
        <w:t>Α</w:t>
      </w:r>
      <w:r>
        <w:rPr>
          <w:rFonts w:eastAsia="Times New Roman"/>
          <w:szCs w:val="24"/>
        </w:rPr>
        <w:t>υτό είναι στρατιωτική διπλωματία. Γιατί ως γνωστόν θα κάνει πάρα πολύ «καλό»</w:t>
      </w:r>
      <w:r>
        <w:rPr>
          <w:rFonts w:eastAsia="Times New Roman"/>
          <w:szCs w:val="24"/>
        </w:rPr>
        <w:t xml:space="preserve"> στη Λιβύη. Δεν θα τη χωρίσει εθνοφυλετικά, όπως έκανε και στη Γιουγκοσλαβία, για να μην ξεχνιόμαστε. </w:t>
      </w:r>
    </w:p>
    <w:p w14:paraId="0EE0FEC8"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Επομένως πάμε στο Ισραήλ. Το Ισραήλ έχει ιδιαιτερότητες. Κύριε Υπουργέ, θα παρακαλέσω στην πεντάλεπτη απάντηση-εξήγησή </w:t>
      </w:r>
      <w:r>
        <w:rPr>
          <w:rFonts w:eastAsia="Times New Roman"/>
          <w:szCs w:val="24"/>
        </w:rPr>
        <w:t>σας,</w:t>
      </w:r>
      <w:r>
        <w:rPr>
          <w:rFonts w:eastAsia="Times New Roman"/>
          <w:szCs w:val="24"/>
        </w:rPr>
        <w:t xml:space="preserve"> να μου προσθέσετε μόνο ένα πρ</w:t>
      </w:r>
      <w:r>
        <w:rPr>
          <w:rFonts w:eastAsia="Times New Roman"/>
          <w:szCs w:val="24"/>
        </w:rPr>
        <w:t xml:space="preserve">άγμα. Μιλήσατε για τα οικονομικά </w:t>
      </w:r>
      <w:r>
        <w:rPr>
          <w:rFonts w:eastAsia="Times New Roman"/>
          <w:szCs w:val="24"/>
        </w:rPr>
        <w:lastRenderedPageBreak/>
        <w:t>και σας είχα κάνει μία επισήμανση, γιατί στο δεύτερο μέρος της συμφωνίας αυτής της σύμβασης, λέτε ότι θα υπάρξουν κι άλλες συμπληρωματικές συμφωνίες με το χαρακτήρα συμφωνιών εφαρμογής. Επειδή οι συμφωνίες εφαρμογής συμβάσε</w:t>
      </w:r>
      <w:r>
        <w:rPr>
          <w:rFonts w:eastAsia="Times New Roman"/>
          <w:szCs w:val="24"/>
        </w:rPr>
        <w:t xml:space="preserve">ων δεν περνάνε από τη Βουλή, δεν θα μπορούμε να τις ελέγξουμε, θα χάσουμε το λογαριασμό. Τι θα κάνουμε; Θα παίρνουμε κάθε μέρα το Υπουργείο </w:t>
      </w:r>
      <w:r>
        <w:rPr>
          <w:rFonts w:eastAsia="Times New Roman"/>
          <w:szCs w:val="24"/>
        </w:rPr>
        <w:t>σας,</w:t>
      </w:r>
      <w:r>
        <w:rPr>
          <w:rFonts w:eastAsia="Times New Roman"/>
          <w:szCs w:val="24"/>
        </w:rPr>
        <w:t xml:space="preserve"> να το ρωτάμε σε τι συμφωνία εφαρμογής της συγκεκριμένης σύμβασης θα πάτε με το Ισραήλ; </w:t>
      </w:r>
    </w:p>
    <w:p w14:paraId="0EE0FEC9"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Είχατε μιλήσει για οικο</w:t>
      </w:r>
      <w:r>
        <w:rPr>
          <w:rFonts w:eastAsia="Times New Roman"/>
          <w:szCs w:val="24"/>
        </w:rPr>
        <w:t>νομικές. Μπορείτε να μου αποκλείσετε τις στρατιωτικές και χωρίς να περνάει από τη Βουλή; Δηλαδή εννοώ τις συνεργασίες και τις συμπληρωματικές συμφωνίες με στρατιωτικό χαρακτήρα, που μπορεί εσείς να το λέτε και οι ίδιοι οι Ισραηλινοί αμυντικό, για μας να εί</w:t>
      </w:r>
      <w:r>
        <w:rPr>
          <w:rFonts w:eastAsia="Times New Roman"/>
          <w:szCs w:val="24"/>
        </w:rPr>
        <w:t xml:space="preserve">ναι επιθετικός εναντίον των Παλαιστινίων εναντίον άλλων λαών. </w:t>
      </w:r>
    </w:p>
    <w:p w14:paraId="0EE0FECA"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Σας άκουσα να μιλάτε για την οικονομική ανάπτυξη στην περιοχή και αναφέρατε όλες τις χώρες πλην Λιβάνου. Μιλήσατε για την Ιορδανία, μιλήσατε για τούτο, μιλήσατε για κείνο. Ο Λίβανος δεν είναι μ</w:t>
      </w:r>
      <w:r>
        <w:rPr>
          <w:rFonts w:eastAsia="Times New Roman"/>
          <w:szCs w:val="24"/>
        </w:rPr>
        <w:t xml:space="preserve">ία </w:t>
      </w:r>
      <w:r>
        <w:rPr>
          <w:rFonts w:eastAsia="Times New Roman"/>
          <w:szCs w:val="24"/>
        </w:rPr>
        <w:lastRenderedPageBreak/>
        <w:t>χώρα που έχει και πρόσφυγες και ταλαιπωρείται παραπάνω από μία φορά από το μικρό ιμπεριαλιστή της περιοχής. Αυτές είναι δύο διευκρινίσεις που θέλω.</w:t>
      </w:r>
    </w:p>
    <w:p w14:paraId="0EE0FECB"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Π</w:t>
      </w:r>
      <w:r>
        <w:rPr>
          <w:rFonts w:eastAsia="Times New Roman"/>
          <w:szCs w:val="24"/>
        </w:rPr>
        <w:t xml:space="preserve">άω στον </w:t>
      </w:r>
      <w:r>
        <w:rPr>
          <w:rFonts w:eastAsia="Times New Roman"/>
          <w:szCs w:val="24"/>
        </w:rPr>
        <w:t>Ε</w:t>
      </w:r>
      <w:r>
        <w:rPr>
          <w:rFonts w:eastAsia="Times New Roman"/>
          <w:szCs w:val="24"/>
        </w:rPr>
        <w:t xml:space="preserve">νιαίο </w:t>
      </w:r>
      <w:r>
        <w:rPr>
          <w:rFonts w:eastAsia="Times New Roman"/>
          <w:szCs w:val="24"/>
        </w:rPr>
        <w:t>Ε</w:t>
      </w:r>
      <w:r>
        <w:rPr>
          <w:rFonts w:eastAsia="Times New Roman"/>
          <w:szCs w:val="24"/>
        </w:rPr>
        <w:t xml:space="preserve">υρωπαϊκό </w:t>
      </w:r>
      <w:r>
        <w:rPr>
          <w:rFonts w:eastAsia="Times New Roman"/>
          <w:szCs w:val="24"/>
        </w:rPr>
        <w:t>Ο</w:t>
      </w:r>
      <w:r>
        <w:rPr>
          <w:rFonts w:eastAsia="Times New Roman"/>
          <w:szCs w:val="24"/>
        </w:rPr>
        <w:t>υρανό. Σας ζήτησα διευκρινίσεις και φαντάζομαι θα τις έχω σήμερα. Τι έχει γίνε</w:t>
      </w:r>
      <w:r>
        <w:rPr>
          <w:rFonts w:eastAsia="Times New Roman"/>
          <w:szCs w:val="24"/>
        </w:rPr>
        <w:t xml:space="preserve">ι από τότε που εφαρμόστηκε ο </w:t>
      </w:r>
      <w:r>
        <w:rPr>
          <w:rFonts w:eastAsia="Times New Roman"/>
          <w:szCs w:val="24"/>
        </w:rPr>
        <w:t>Ε</w:t>
      </w:r>
      <w:r>
        <w:rPr>
          <w:rFonts w:eastAsia="Times New Roman"/>
          <w:szCs w:val="24"/>
        </w:rPr>
        <w:t xml:space="preserve">νιαίος </w:t>
      </w:r>
      <w:r>
        <w:rPr>
          <w:rFonts w:eastAsia="Times New Roman"/>
          <w:szCs w:val="24"/>
        </w:rPr>
        <w:t>Ε</w:t>
      </w:r>
      <w:r>
        <w:rPr>
          <w:rFonts w:eastAsia="Times New Roman"/>
          <w:szCs w:val="24"/>
        </w:rPr>
        <w:t xml:space="preserve">υρωπαϊκός </w:t>
      </w:r>
      <w:r>
        <w:rPr>
          <w:rFonts w:eastAsia="Times New Roman"/>
          <w:szCs w:val="24"/>
        </w:rPr>
        <w:t>Ο</w:t>
      </w:r>
      <w:r>
        <w:rPr>
          <w:rFonts w:eastAsia="Times New Roman"/>
          <w:szCs w:val="24"/>
        </w:rPr>
        <w:t xml:space="preserve">υρανός, στον οποίο εμείς είχαμε πει όχι, σε ό,τι αφορά τη στρατιωτική του μορφή που σήμερα υλοποιείται με τον σχεδιασμό και τη στρατιωτική υλοποίηση του </w:t>
      </w:r>
      <w:r>
        <w:rPr>
          <w:rFonts w:eastAsia="Times New Roman"/>
          <w:szCs w:val="24"/>
          <w:lang w:val="en-US"/>
        </w:rPr>
        <w:t>SESAR</w:t>
      </w:r>
      <w:r>
        <w:rPr>
          <w:rFonts w:eastAsia="Times New Roman"/>
          <w:szCs w:val="24"/>
        </w:rPr>
        <w:t xml:space="preserve">; Γιατί έχουμε προβλήματα με τους Τούρκους; Αν υπάρχει αυτός ο </w:t>
      </w:r>
      <w:r>
        <w:rPr>
          <w:rFonts w:eastAsia="Times New Roman"/>
          <w:szCs w:val="24"/>
        </w:rPr>
        <w:t>Ε</w:t>
      </w:r>
      <w:r>
        <w:rPr>
          <w:rFonts w:eastAsia="Times New Roman"/>
          <w:szCs w:val="24"/>
        </w:rPr>
        <w:t xml:space="preserve">νιαίος </w:t>
      </w:r>
      <w:r>
        <w:rPr>
          <w:rFonts w:eastAsia="Times New Roman"/>
          <w:szCs w:val="24"/>
        </w:rPr>
        <w:t>Ε</w:t>
      </w:r>
      <w:r>
        <w:rPr>
          <w:rFonts w:eastAsia="Times New Roman"/>
          <w:szCs w:val="24"/>
        </w:rPr>
        <w:t xml:space="preserve">υρωπαϊκός </w:t>
      </w:r>
      <w:r>
        <w:rPr>
          <w:rFonts w:eastAsia="Times New Roman"/>
          <w:szCs w:val="24"/>
        </w:rPr>
        <w:t>Ο</w:t>
      </w:r>
      <w:r>
        <w:rPr>
          <w:rFonts w:eastAsia="Times New Roman"/>
          <w:szCs w:val="24"/>
        </w:rPr>
        <w:t xml:space="preserve">υρανός, θα έπρεπε οι αντιρρήσεις να είναι μεγαλύτερες, ουσιαστικότερες και τυπικότερες και σχεδόν αυτοματοποιημένες στο πολιτικό πεδίο. </w:t>
      </w:r>
    </w:p>
    <w:p w14:paraId="0EE0FECC"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Εσείς μιλάτε και κάθε μέρα μιλάει σύ</w:t>
      </w:r>
      <w:r>
        <w:rPr>
          <w:rFonts w:eastAsia="Times New Roman"/>
          <w:szCs w:val="24"/>
        </w:rPr>
        <w:t xml:space="preserve">μπασα η ανθρωπότητα για τα ατυχήματα που πιθανόν να γίνουνε στο Αιγαίο, για τις αυξημένες πιθανότητες να συμβεί κάτι που δεν το θέλει κανένας. Σωστά, στον αέρα. Να μη μιλήσω για τη θάλασσα. Παρόντος του ΝΑΤΟ και παρόντων των πλοίων του ΝΑΤΟ στην </w:t>
      </w:r>
      <w:r>
        <w:rPr>
          <w:rFonts w:eastAsia="Times New Roman"/>
          <w:szCs w:val="24"/>
        </w:rPr>
        <w:lastRenderedPageBreak/>
        <w:t>περιοχή, τ</w:t>
      </w:r>
      <w:r>
        <w:rPr>
          <w:rFonts w:eastAsia="Times New Roman"/>
          <w:szCs w:val="24"/>
        </w:rPr>
        <w:t>ι νόημα έχει αυτός ο «ενιαίος ευρωπαϊκός ουρανός»</w:t>
      </w:r>
      <w:r>
        <w:rPr>
          <w:rFonts w:eastAsia="Times New Roman"/>
          <w:szCs w:val="24"/>
        </w:rPr>
        <w:t>,</w:t>
      </w:r>
      <w:r>
        <w:rPr>
          <w:rFonts w:eastAsia="Times New Roman"/>
          <w:szCs w:val="24"/>
        </w:rPr>
        <w:t xml:space="preserve"> που στρατικοποιείται σε ένα βαθμό; Γιατί υποτίθεται όλες οι χώρες</w:t>
      </w:r>
      <w:r>
        <w:rPr>
          <w:rFonts w:eastAsia="Times New Roman"/>
          <w:szCs w:val="24"/>
        </w:rPr>
        <w:t>,</w:t>
      </w:r>
      <w:r>
        <w:rPr>
          <w:rFonts w:eastAsia="Times New Roman"/>
          <w:szCs w:val="24"/>
        </w:rPr>
        <w:t xml:space="preserve"> θα έχετε φέρει τα στρατιωτικά σας προβλήματα μέσα.</w:t>
      </w:r>
    </w:p>
    <w:p w14:paraId="0EE0FECD" w14:textId="77777777" w:rsidR="000548F6" w:rsidRDefault="005C1E3B">
      <w:pPr>
        <w:spacing w:line="600" w:lineRule="auto"/>
        <w:ind w:firstLine="720"/>
        <w:jc w:val="both"/>
        <w:rPr>
          <w:rFonts w:eastAsia="UB-Helvetica" w:cs="Times New Roman"/>
          <w:szCs w:val="24"/>
        </w:rPr>
      </w:pPr>
      <w:r>
        <w:rPr>
          <w:rFonts w:eastAsia="UB-Helvetica" w:cs="Times New Roman"/>
          <w:szCs w:val="24"/>
        </w:rPr>
        <w:t>Έχει πρόβλημα ο Ενιαίος Ευρωπαϊκός Ουρανός μεταξύ Βρυξελλών και Κοπεγχάγης; Διότι το μό</w:t>
      </w:r>
      <w:r>
        <w:rPr>
          <w:rFonts w:eastAsia="UB-Helvetica" w:cs="Times New Roman"/>
          <w:szCs w:val="24"/>
        </w:rPr>
        <w:t>νο ενιαίο αυτήν τη στιγμή είναι σε ό,τι αφορά τις βαλίτσες. Αν χάσεις τις βαλίτσες σου, θα πρέπει να πας στις Βρυξέλλες στο αεροδρόμιο για να βγάλεις άκρη. Είναι το μόνο ενιαίο, το πώς κινούνται οι βαλίτσες και το λέω για να σαρκάσω την πραγματικότητα. Ο Ε</w:t>
      </w:r>
      <w:r>
        <w:rPr>
          <w:rFonts w:eastAsia="UB-Helvetica" w:cs="Times New Roman"/>
          <w:szCs w:val="24"/>
        </w:rPr>
        <w:t xml:space="preserve">νιαίος Ευρωπαϊκός Ουρανός ούτε στο εμπορικό πεδίο βοήθησε τη χώρα και δεν τη βοηθάει ούτε στο επίπεδο αυτό. </w:t>
      </w:r>
    </w:p>
    <w:p w14:paraId="0EE0FECE"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Είπε δύο κουβέντες στην </w:t>
      </w:r>
      <w:r>
        <w:rPr>
          <w:rFonts w:eastAsia="UB-Helvetica" w:cs="Times New Roman"/>
          <w:szCs w:val="24"/>
        </w:rPr>
        <w:t>ε</w:t>
      </w:r>
      <w:r>
        <w:rPr>
          <w:rFonts w:eastAsia="UB-Helvetica" w:cs="Times New Roman"/>
          <w:szCs w:val="24"/>
        </w:rPr>
        <w:t>πιτροπή –για να μιλάμε σοβαρά για τις συμβάσεις και να μιλάμε σε βάθος-  ο Υπουργός, ότι δεν θα λογαριαστούν ως σύνορα αυτ</w:t>
      </w:r>
      <w:r>
        <w:rPr>
          <w:rFonts w:eastAsia="UB-Helvetica" w:cs="Times New Roman"/>
          <w:szCs w:val="24"/>
        </w:rPr>
        <w:t>ά τα οποία μένουν ξεκάμπανα</w:t>
      </w:r>
      <w:r>
        <w:rPr>
          <w:rFonts w:eastAsia="UB-Helvetica" w:cs="Times New Roman"/>
          <w:szCs w:val="24"/>
        </w:rPr>
        <w:t>,</w:t>
      </w:r>
      <w:r>
        <w:rPr>
          <w:rFonts w:eastAsia="UB-Helvetica" w:cs="Times New Roman"/>
          <w:szCs w:val="24"/>
        </w:rPr>
        <w:t xml:space="preserve"> σε ό,τι αφορά ένα κομμάτι μέχρι κάτω ανατολικά στον χάρτη, για να μη λέω πολλές λεπτομέρειες που δεν πρέπει να λέγονται έτσι αβρόχοις ποσί εδώ έξω από το κείμενο της Κωνσταντινούπολης.</w:t>
      </w:r>
    </w:p>
    <w:p w14:paraId="0EE0FECF" w14:textId="77777777" w:rsidR="000548F6" w:rsidRDefault="005C1E3B">
      <w:pPr>
        <w:spacing w:line="600" w:lineRule="auto"/>
        <w:ind w:firstLine="720"/>
        <w:jc w:val="both"/>
        <w:rPr>
          <w:rFonts w:eastAsia="UB-Helvetica" w:cs="Times New Roman"/>
          <w:szCs w:val="24"/>
        </w:rPr>
      </w:pPr>
      <w:r>
        <w:rPr>
          <w:rFonts w:eastAsia="UB-Helvetica" w:cs="Times New Roman"/>
          <w:szCs w:val="24"/>
        </w:rPr>
        <w:lastRenderedPageBreak/>
        <w:t>Όμως υπάρχει εμμονή των Τούρκων για εναέρι</w:t>
      </w:r>
      <w:r>
        <w:rPr>
          <w:rFonts w:eastAsia="UB-Helvetica" w:cs="Times New Roman"/>
          <w:szCs w:val="24"/>
        </w:rPr>
        <w:t xml:space="preserve">α κατοχή μεγαλύτερη της υπαρκτής και της προαποφασισμένης από το ΝΑΤΟ, η οποία ούτως ή άλλως δεν είναι ενιαία στο επίπεδο της θάλασσας, στο επίπεδο του αέρα. Δεν έχουμε εμείς ενιαίο εντός του ΝΑΤΟ εναέριο χώρο. Έχουμε άλλου έξι, αλλού οχτώ. </w:t>
      </w:r>
      <w:r>
        <w:rPr>
          <w:rFonts w:eastAsia="UB-Helvetica" w:cs="Times New Roman"/>
          <w:szCs w:val="24"/>
          <w:lang w:val="en-US"/>
        </w:rPr>
        <w:t>Casus</w:t>
      </w:r>
      <w:r>
        <w:rPr>
          <w:rFonts w:eastAsia="UB-Helvetica" w:cs="Times New Roman"/>
          <w:szCs w:val="24"/>
        </w:rPr>
        <w:t xml:space="preserve"> </w:t>
      </w:r>
      <w:r>
        <w:rPr>
          <w:rFonts w:eastAsia="UB-Helvetica" w:cs="Times New Roman"/>
          <w:szCs w:val="24"/>
          <w:lang w:val="en-US"/>
        </w:rPr>
        <w:t>belli</w:t>
      </w:r>
      <w:r>
        <w:rPr>
          <w:rFonts w:eastAsia="UB-Helvetica" w:cs="Times New Roman"/>
          <w:szCs w:val="24"/>
        </w:rPr>
        <w:t xml:space="preserve"> ήτα</w:t>
      </w:r>
      <w:r>
        <w:rPr>
          <w:rFonts w:eastAsia="UB-Helvetica" w:cs="Times New Roman"/>
          <w:szCs w:val="24"/>
        </w:rPr>
        <w:t>ν τα δώδεκα.</w:t>
      </w:r>
    </w:p>
    <w:p w14:paraId="0EE0FED0" w14:textId="77777777" w:rsidR="000548F6" w:rsidRDefault="005C1E3B">
      <w:pPr>
        <w:spacing w:line="600" w:lineRule="auto"/>
        <w:ind w:firstLine="720"/>
        <w:jc w:val="both"/>
        <w:rPr>
          <w:rFonts w:eastAsia="UB-Helvetica" w:cs="Times New Roman"/>
          <w:szCs w:val="24"/>
        </w:rPr>
      </w:pPr>
      <w:r>
        <w:rPr>
          <w:rFonts w:eastAsia="UB-Helvetica" w:cs="Times New Roman"/>
          <w:szCs w:val="24"/>
        </w:rPr>
        <w:t>Έ</w:t>
      </w:r>
      <w:r>
        <w:rPr>
          <w:rFonts w:eastAsia="UB-Helvetica" w:cs="Times New Roman"/>
          <w:szCs w:val="24"/>
        </w:rPr>
        <w:t>ρχεστε τώρα εδώ μέσα και μας μιλάτε για ενιαίο, γαλάζιο, υπέροχο, ειρηνικό και στρατιωτικά ενιαίο ευρωπαϊκό ουρανό. Θέλουμε διαβεβαιώσεις. Πού αρχίζει αυτός ο ουρανός και πού τελειώνει; Πού έχει σύννεφα και ποιας εθνικότητας αεροπλάνα εντός Ε</w:t>
      </w:r>
      <w:r>
        <w:rPr>
          <w:rFonts w:eastAsia="UB-Helvetica" w:cs="Times New Roman"/>
          <w:szCs w:val="24"/>
        </w:rPr>
        <w:t xml:space="preserve">υρωπαϊκής Ένωσης ή εκτός λόγω ΝΑΤΟ θα έλθουν να το κάνουν; Διότι αυτήν τη στιγμή έχετε λιθουανικά και βαλτικά ελικόπτερα με τη </w:t>
      </w:r>
      <w:r>
        <w:rPr>
          <w:rFonts w:eastAsia="UB-Helvetica" w:cs="Times New Roman"/>
          <w:szCs w:val="24"/>
          <w:lang w:val="en-US"/>
        </w:rPr>
        <w:t>FRONTEX</w:t>
      </w:r>
      <w:r>
        <w:rPr>
          <w:rFonts w:eastAsia="UB-Helvetica" w:cs="Times New Roman"/>
          <w:szCs w:val="24"/>
        </w:rPr>
        <w:t>. Θα έχετε και τέτοιου είδους αεροπλάνα να φυλάνε τον αέρα και πώς;</w:t>
      </w:r>
    </w:p>
    <w:p w14:paraId="0EE0FED1"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Σας το λέω </w:t>
      </w:r>
      <w:r>
        <w:rPr>
          <w:rFonts w:eastAsia="UB-Helvetica" w:cs="Times New Roman"/>
          <w:szCs w:val="24"/>
        </w:rPr>
        <w:t>ως</w:t>
      </w:r>
      <w:r>
        <w:rPr>
          <w:rFonts w:eastAsia="UB-Helvetica" w:cs="Times New Roman"/>
          <w:szCs w:val="24"/>
        </w:rPr>
        <w:t xml:space="preserve"> άνθρωπος, ο οποίος έχει πετάξει στην περ</w:t>
      </w:r>
      <w:r>
        <w:rPr>
          <w:rFonts w:eastAsia="UB-Helvetica" w:cs="Times New Roman"/>
          <w:szCs w:val="24"/>
        </w:rPr>
        <w:t>ιοχή -μεγάλη μου τιμή!- από σύμπτωση και είναι «επίτιμος» πιλότος της Πολεμικής Αεροπορίας, που την ώρα που είχε αυτήν την εμπειρία</w:t>
      </w:r>
      <w:r>
        <w:rPr>
          <w:rFonts w:eastAsia="UB-Helvetica" w:cs="Times New Roman"/>
          <w:szCs w:val="24"/>
        </w:rPr>
        <w:t>,</w:t>
      </w:r>
      <w:r>
        <w:rPr>
          <w:rFonts w:eastAsia="UB-Helvetica" w:cs="Times New Roman"/>
          <w:szCs w:val="24"/>
        </w:rPr>
        <w:t xml:space="preserve"> ξέρει </w:t>
      </w:r>
      <w:r>
        <w:rPr>
          <w:rFonts w:eastAsia="UB-Helvetica" w:cs="Times New Roman"/>
          <w:szCs w:val="24"/>
        </w:rPr>
        <w:lastRenderedPageBreak/>
        <w:t>πάρα πολύ καλά ότι η ευκολία του ανθρώπινου λάθους δεν κάνει τίποτε άλλο από το να συκοφαντεί κατά κόρον τις πιο πολλ</w:t>
      </w:r>
      <w:r>
        <w:rPr>
          <w:rFonts w:eastAsia="UB-Helvetica" w:cs="Times New Roman"/>
          <w:szCs w:val="24"/>
        </w:rPr>
        <w:t>ές φορές τα μέλη των Ενόπλων Δυνάμεων, πιλότους που δίνουν τη ζωή τους ή κηδείες και μνημόσυνα που μαυρίζονται, σαν την πολύ πρόσφατη του Ηλιάκη με τάχα μου δήθεν αγανακτήσεις και προς τιμήν το αδερφού του, που κράτησε τα προσχήματα και για τον λαό και για</w:t>
      </w:r>
      <w:r>
        <w:rPr>
          <w:rFonts w:eastAsia="UB-Helvetica" w:cs="Times New Roman"/>
          <w:szCs w:val="24"/>
        </w:rPr>
        <w:t xml:space="preserve"> τους αξιωματικούς στο επίπεδο που πρέπει σε τέτοιους ήρωες τέτοιες στιγμές.</w:t>
      </w:r>
    </w:p>
    <w:p w14:paraId="0EE0FED2" w14:textId="77777777" w:rsidR="000548F6" w:rsidRDefault="005C1E3B">
      <w:pPr>
        <w:spacing w:line="600" w:lineRule="auto"/>
        <w:ind w:firstLine="720"/>
        <w:jc w:val="both"/>
        <w:rPr>
          <w:rFonts w:eastAsia="UB-Helvetica" w:cs="Times New Roman"/>
          <w:szCs w:val="24"/>
        </w:rPr>
      </w:pPr>
      <w:r>
        <w:rPr>
          <w:rFonts w:eastAsia="UB-Helvetica" w:cs="Times New Roman"/>
          <w:szCs w:val="24"/>
        </w:rPr>
        <w:t>Καταψηφίζουμε και τις τρεις. Το επαναλαμβάνω.</w:t>
      </w:r>
    </w:p>
    <w:p w14:paraId="0EE0FED3"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Ευχαριστώ.</w:t>
      </w:r>
    </w:p>
    <w:p w14:paraId="0EE0FED4"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Ευχαριστώ, κυρία Κανέλλη.</w:t>
      </w:r>
    </w:p>
    <w:p w14:paraId="0EE0FED5" w14:textId="77777777" w:rsidR="000548F6" w:rsidRDefault="005C1E3B">
      <w:pPr>
        <w:spacing w:line="600" w:lineRule="auto"/>
        <w:ind w:firstLine="720"/>
        <w:jc w:val="both"/>
        <w:rPr>
          <w:rFonts w:eastAsia="UB-Helvetica" w:cs="Times New Roman"/>
          <w:szCs w:val="24"/>
        </w:rPr>
      </w:pPr>
      <w:r>
        <w:rPr>
          <w:rFonts w:eastAsia="UB-Helvetica" w:cs="Times New Roman"/>
          <w:szCs w:val="24"/>
        </w:rPr>
        <w:t>Κύριε Υπουργέ, έχετε τον λόγο.</w:t>
      </w:r>
    </w:p>
    <w:p w14:paraId="0EE0FED6"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ΣΠΥΡΙΔΩΝ ΛΥΚΟΥΔΗΣ:</w:t>
      </w:r>
      <w:r>
        <w:rPr>
          <w:rFonts w:eastAsia="UB-Helvetica" w:cs="Times New Roman"/>
          <w:szCs w:val="24"/>
        </w:rPr>
        <w:t xml:space="preserve"> Κύριε Πρόεδρε, θα ήθελα τον λόγο επί της διαδικασίας.</w:t>
      </w:r>
    </w:p>
    <w:p w14:paraId="0EE0FED7"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 Ο Υπουργός έχει τον λόγο.</w:t>
      </w:r>
    </w:p>
    <w:p w14:paraId="0EE0FED8" w14:textId="77777777" w:rsidR="000548F6" w:rsidRDefault="005C1E3B">
      <w:pPr>
        <w:spacing w:line="600" w:lineRule="auto"/>
        <w:ind w:firstLine="720"/>
        <w:jc w:val="both"/>
        <w:rPr>
          <w:rFonts w:eastAsia="UB-Helvetica" w:cs="Times New Roman"/>
          <w:szCs w:val="24"/>
        </w:rPr>
      </w:pPr>
      <w:r>
        <w:rPr>
          <w:rFonts w:eastAsia="UB-Helvetica" w:cs="Times New Roman"/>
          <w:b/>
          <w:szCs w:val="24"/>
        </w:rPr>
        <w:lastRenderedPageBreak/>
        <w:t>ΣΠΥΡΙΔΩΝ ΛΥΚΟΥΔΗΣ:</w:t>
      </w:r>
      <w:r>
        <w:rPr>
          <w:rFonts w:eastAsia="UB-Helvetica" w:cs="Times New Roman"/>
          <w:szCs w:val="24"/>
        </w:rPr>
        <w:t xml:space="preserve"> Μα θέλω τον λόγο επί της διαδικασίας.</w:t>
      </w:r>
    </w:p>
    <w:p w14:paraId="0EE0FED9"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Έχω δώσει τον λόγο στον Υπουργό. Θα </w:t>
      </w:r>
      <w:r>
        <w:rPr>
          <w:rFonts w:eastAsia="UB-Helvetica" w:cs="Times New Roman"/>
          <w:szCs w:val="24"/>
        </w:rPr>
        <w:t>μιλήσει και θα μιλήσετε μετά.</w:t>
      </w:r>
    </w:p>
    <w:p w14:paraId="0EE0FEDA"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ΣΠΥΡΙΔΩΝ ΛΥΚΟΥΔΗΣ:</w:t>
      </w:r>
      <w:r>
        <w:rPr>
          <w:rFonts w:eastAsia="UB-Helvetica" w:cs="Times New Roman"/>
          <w:szCs w:val="24"/>
        </w:rPr>
        <w:t xml:space="preserve"> Πριν μιλήσει θέλω τον λόγο.</w:t>
      </w:r>
    </w:p>
    <w:p w14:paraId="0EE0FEDB"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Μα τον έχω δώσει.</w:t>
      </w:r>
    </w:p>
    <w:p w14:paraId="0EE0FEDC"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ΣΠΥΡΙΔΩΝ ΛΥΚΟΥΔΗΣ:</w:t>
      </w:r>
      <w:r>
        <w:rPr>
          <w:rFonts w:eastAsia="UB-Helvetica" w:cs="Times New Roman"/>
          <w:szCs w:val="24"/>
        </w:rPr>
        <w:t xml:space="preserve"> Επί της διαδικασίας σας λέω. Δεν θα μιλήσω επί της ουσίας.</w:t>
      </w:r>
    </w:p>
    <w:p w14:paraId="0EE0FEDD"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Υπουρ</w:t>
      </w:r>
      <w:r>
        <w:rPr>
          <w:rFonts w:eastAsia="UB-Helvetica" w:cs="Times New Roman"/>
          <w:szCs w:val="24"/>
        </w:rPr>
        <w:t>γέ, θέλετε να προηγηθεί;</w:t>
      </w:r>
    </w:p>
    <w:p w14:paraId="0EE0FEDE"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Ας πάρει ο κ. Λυκούδης τον λόγο. Ας προηγηθεί.</w:t>
      </w:r>
    </w:p>
    <w:p w14:paraId="0EE0FEDF"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Ωραία, κύριε Λυκούδη, έχετε τον λόγο.</w:t>
      </w:r>
    </w:p>
    <w:p w14:paraId="0EE0FEE0" w14:textId="77777777" w:rsidR="000548F6" w:rsidRDefault="005C1E3B">
      <w:pPr>
        <w:spacing w:line="600" w:lineRule="auto"/>
        <w:ind w:firstLine="720"/>
        <w:jc w:val="both"/>
        <w:rPr>
          <w:rFonts w:eastAsia="UB-Helvetica" w:cs="Times New Roman"/>
          <w:szCs w:val="24"/>
        </w:rPr>
      </w:pPr>
      <w:r>
        <w:rPr>
          <w:rFonts w:eastAsia="UB-Helvetica" w:cs="Times New Roman"/>
          <w:b/>
          <w:szCs w:val="24"/>
        </w:rPr>
        <w:lastRenderedPageBreak/>
        <w:t>ΣΠΥΡΙΔΩΝ ΛΥΚΟΥΔΗΣ:</w:t>
      </w:r>
      <w:r>
        <w:rPr>
          <w:rFonts w:eastAsia="UB-Helvetica" w:cs="Times New Roman"/>
          <w:szCs w:val="24"/>
        </w:rPr>
        <w:t xml:space="preserve"> Κύριε Πρόεδρε, ακολουθήσαμε σήμερα την κλασική διαδικασία που έχει σχέση με το πώς συζητάμε τις κυρώσεις. Δεν έχω, επομένως, κα</w:t>
      </w:r>
      <w:r>
        <w:rPr>
          <w:rFonts w:eastAsia="UB-Helvetica" w:cs="Times New Roman"/>
          <w:szCs w:val="24"/>
        </w:rPr>
        <w:t>μ</w:t>
      </w:r>
      <w:r>
        <w:rPr>
          <w:rFonts w:eastAsia="UB-Helvetica" w:cs="Times New Roman"/>
          <w:szCs w:val="24"/>
        </w:rPr>
        <w:t>μιά ένσταση για τον τρόπο που χειριστήκατε τη διαδικασία. Ξέρω ότι μιλούν σ’ αυτήν τη φάση οι αντιλέγοντες, οι ενιστάμενοι, αυτ</w:t>
      </w:r>
      <w:r>
        <w:rPr>
          <w:rFonts w:eastAsia="UB-Helvetica" w:cs="Times New Roman"/>
          <w:szCs w:val="24"/>
        </w:rPr>
        <w:t xml:space="preserve">οί που έχουν μειοψηφήσει στην </w:t>
      </w:r>
      <w:r>
        <w:rPr>
          <w:rFonts w:eastAsia="UB-Helvetica" w:cs="Times New Roman"/>
          <w:szCs w:val="24"/>
        </w:rPr>
        <w:t>ε</w:t>
      </w:r>
      <w:r>
        <w:rPr>
          <w:rFonts w:eastAsia="UB-Helvetica" w:cs="Times New Roman"/>
          <w:szCs w:val="24"/>
        </w:rPr>
        <w:t>πιτροπή.</w:t>
      </w:r>
    </w:p>
    <w:p w14:paraId="0EE0FEE1" w14:textId="77777777" w:rsidR="000548F6" w:rsidRDefault="005C1E3B">
      <w:pPr>
        <w:spacing w:line="600" w:lineRule="auto"/>
        <w:ind w:firstLine="720"/>
        <w:jc w:val="both"/>
        <w:rPr>
          <w:rFonts w:eastAsia="UB-Helvetica" w:cs="Times New Roman"/>
          <w:szCs w:val="24"/>
        </w:rPr>
      </w:pPr>
      <w:r>
        <w:rPr>
          <w:rFonts w:eastAsia="UB-Helvetica" w:cs="Times New Roman"/>
          <w:szCs w:val="24"/>
        </w:rPr>
        <w:t>Υπάρχει, όμως, ένα πρόβλημα, κύριε Πρόεδρε. Το λέω απλώς για να καταγραφεί -δεν θέλω να κάνουμε τίποτα σήμερα για να αλλάξουμε τη διαδικασία- να το ακούσει και ο παριστάμενος Πρόεδρος της Βουλής και να ξέρουμε ότι υπ</w:t>
      </w:r>
      <w:r>
        <w:rPr>
          <w:rFonts w:eastAsia="UB-Helvetica" w:cs="Times New Roman"/>
          <w:szCs w:val="24"/>
        </w:rPr>
        <w:t>άρχει ζήτημα, που δεν είναι η πρώτη φορά που φαίνεται.</w:t>
      </w:r>
    </w:p>
    <w:p w14:paraId="0EE0FEE2" w14:textId="77777777" w:rsidR="000548F6" w:rsidRDefault="005C1E3B">
      <w:pPr>
        <w:spacing w:line="600" w:lineRule="auto"/>
        <w:ind w:firstLine="720"/>
        <w:jc w:val="both"/>
        <w:rPr>
          <w:rFonts w:eastAsia="UB-Helvetica" w:cs="Times New Roman"/>
          <w:szCs w:val="24"/>
        </w:rPr>
      </w:pPr>
      <w:r>
        <w:rPr>
          <w:rFonts w:eastAsia="UB-Helvetica" w:cs="Times New Roman"/>
          <w:szCs w:val="24"/>
        </w:rPr>
        <w:t>Όλοι οι υπόλοιποι</w:t>
      </w:r>
      <w:r>
        <w:rPr>
          <w:rFonts w:eastAsia="UB-Helvetica" w:cs="Times New Roman"/>
          <w:szCs w:val="24"/>
        </w:rPr>
        <w:t>,</w:t>
      </w:r>
      <w:r>
        <w:rPr>
          <w:rFonts w:eastAsia="UB-Helvetica" w:cs="Times New Roman"/>
          <w:szCs w:val="24"/>
        </w:rPr>
        <w:t xml:space="preserve"> παραδείγματος χάριν, η δική μας πλευρά που έχει ψηφίσει θετικά στην κύρωση των συμβάσεων αυτών</w:t>
      </w:r>
      <w:r>
        <w:rPr>
          <w:rFonts w:eastAsia="UB-Helvetica" w:cs="Times New Roman"/>
          <w:szCs w:val="24"/>
        </w:rPr>
        <w:t xml:space="preserve"> </w:t>
      </w:r>
      <w:r>
        <w:rPr>
          <w:rFonts w:eastAsia="UB-Helvetica" w:cs="Times New Roman"/>
          <w:szCs w:val="24"/>
        </w:rPr>
        <w:t xml:space="preserve">πώς θα μπορέσει να αναπτύξει το σκεπτικό, με το οποίο ψήφισε θετικά; </w:t>
      </w:r>
    </w:p>
    <w:p w14:paraId="0EE0FEE3" w14:textId="77777777" w:rsidR="000548F6" w:rsidRDefault="005C1E3B">
      <w:pPr>
        <w:spacing w:line="600" w:lineRule="auto"/>
        <w:ind w:firstLine="720"/>
        <w:jc w:val="both"/>
        <w:rPr>
          <w:rFonts w:eastAsia="UB-Helvetica" w:cs="Times New Roman"/>
          <w:szCs w:val="24"/>
        </w:rPr>
      </w:pPr>
      <w:r>
        <w:rPr>
          <w:rFonts w:eastAsia="UB-Helvetica" w:cs="Times New Roman"/>
          <w:szCs w:val="24"/>
        </w:rPr>
        <w:t>Παραδείγματος χάρ</w:t>
      </w:r>
      <w:r>
        <w:rPr>
          <w:rFonts w:eastAsia="UB-Helvetica" w:cs="Times New Roman"/>
          <w:szCs w:val="24"/>
        </w:rPr>
        <w:t xml:space="preserve">ιν, σέβομαι απολύτως εκ των προτέρων την υποστήριξη των συμβάσεων που θα κάνει ο κύριος Υπουργός από τη δική του πλευρά. Δεν είναι καθόλου βέβαιο ότι μπορούμε να έχουμε </w:t>
      </w:r>
      <w:r>
        <w:rPr>
          <w:rFonts w:eastAsia="UB-Helvetica" w:cs="Times New Roman"/>
          <w:szCs w:val="24"/>
        </w:rPr>
        <w:lastRenderedPageBreak/>
        <w:t xml:space="preserve">το ίδιο περιεχόμενο υποστήριξης. Εγώ μπορεί να έχω πει διαφορετικά πράγματα με το δικό </w:t>
      </w:r>
      <w:r>
        <w:rPr>
          <w:rFonts w:eastAsia="UB-Helvetica" w:cs="Times New Roman"/>
          <w:szCs w:val="24"/>
        </w:rPr>
        <w:t>μου ενδιαφέρον, που κι εσείς να τα ακούσετε με το δικό σας ενδιαφέρον και να ήθελα να καταγραφούν.</w:t>
      </w:r>
    </w:p>
    <w:p w14:paraId="0EE0FEE4" w14:textId="77777777" w:rsidR="000548F6" w:rsidRDefault="005C1E3B">
      <w:pPr>
        <w:spacing w:line="600" w:lineRule="auto"/>
        <w:ind w:firstLine="720"/>
        <w:jc w:val="both"/>
        <w:rPr>
          <w:rFonts w:eastAsia="UB-Helvetica" w:cs="Times New Roman"/>
          <w:szCs w:val="24"/>
        </w:rPr>
      </w:pPr>
      <w:r>
        <w:rPr>
          <w:rFonts w:eastAsia="UB-Helvetica" w:cs="Times New Roman"/>
          <w:szCs w:val="24"/>
        </w:rPr>
        <w:t>Αυτή η λογική, λοιπόν, ότι μιλάνε μόνο οι ενιστάμενοι ή οι αρνούμενοι ψήφο</w:t>
      </w:r>
      <w:r>
        <w:rPr>
          <w:rFonts w:eastAsia="UB-Helvetica" w:cs="Times New Roman"/>
          <w:szCs w:val="24"/>
        </w:rPr>
        <w:t>,</w:t>
      </w:r>
      <w:r>
        <w:rPr>
          <w:rFonts w:eastAsia="UB-Helvetica" w:cs="Times New Roman"/>
          <w:szCs w:val="24"/>
        </w:rPr>
        <w:t xml:space="preserve"> μας οδηγεί σε μια σιωπή, η οποία καταργεί και τον διάλογο στο τέλος.</w:t>
      </w:r>
    </w:p>
    <w:p w14:paraId="0EE0FEE5" w14:textId="77777777" w:rsidR="000548F6" w:rsidRDefault="005C1E3B">
      <w:pPr>
        <w:spacing w:line="600" w:lineRule="auto"/>
        <w:ind w:firstLine="720"/>
        <w:jc w:val="both"/>
        <w:rPr>
          <w:rFonts w:eastAsia="UB-Helvetica" w:cs="Times New Roman"/>
          <w:szCs w:val="24"/>
        </w:rPr>
      </w:pPr>
      <w:r>
        <w:rPr>
          <w:rFonts w:eastAsia="UB-Helvetica" w:cs="Times New Roman"/>
          <w:szCs w:val="24"/>
        </w:rPr>
        <w:t>Π</w:t>
      </w:r>
      <w:r>
        <w:rPr>
          <w:rFonts w:eastAsia="UB-Helvetica" w:cs="Times New Roman"/>
          <w:szCs w:val="24"/>
        </w:rPr>
        <w:t>ού μας οδηγ</w:t>
      </w:r>
      <w:r>
        <w:rPr>
          <w:rFonts w:eastAsia="UB-Helvetica" w:cs="Times New Roman"/>
          <w:szCs w:val="24"/>
        </w:rPr>
        <w:t>είτε, κύριε Πρόεδρε; Μας οδηγείτε -γιατί ακούω και άλλες ενστάσεις συναδέλφων- άλλες φορές να πηγαίνουμε στην ευκολία του «παρών» για να μπορούμε μετά στην Ολομέλεια ως κατά το ήμισυ ενιστάμενοι να μιλάμε, να λέμε τις απόψεις μας, έχοντας κατά νου ότι θα ψ</w:t>
      </w:r>
      <w:r>
        <w:rPr>
          <w:rFonts w:eastAsia="UB-Helvetica" w:cs="Times New Roman"/>
          <w:szCs w:val="24"/>
        </w:rPr>
        <w:t>ηφίσουμε θετικά στο τέλος.</w:t>
      </w:r>
    </w:p>
    <w:p w14:paraId="0EE0FEE6"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Επομένως νομίζω ότι πρέπει να δούμε τον τρόπο, με τον οποίο διεξάγεται αυτή η διαδικασία και γι’ αυτό, κύριε Υπουργέ, ήθελα να μιλήσω πριν από εσάς. Δεν μπήκα στην ουσία αλλά παρακαλώ να δούμε αυτό το θέμα.</w:t>
      </w:r>
    </w:p>
    <w:p w14:paraId="0EE0FEE7" w14:textId="77777777" w:rsidR="000548F6" w:rsidRDefault="005C1E3B">
      <w:pPr>
        <w:spacing w:line="600" w:lineRule="auto"/>
        <w:ind w:firstLine="720"/>
        <w:jc w:val="both"/>
        <w:rPr>
          <w:rFonts w:eastAsia="UB-Helvetica" w:cs="Times New Roman"/>
          <w:szCs w:val="24"/>
        </w:rPr>
      </w:pPr>
      <w:r>
        <w:rPr>
          <w:rFonts w:eastAsia="UB-Helvetica" w:cs="Times New Roman"/>
          <w:szCs w:val="24"/>
        </w:rPr>
        <w:lastRenderedPageBreak/>
        <w:t>Ευχαριστώ.</w:t>
      </w:r>
    </w:p>
    <w:p w14:paraId="0EE0FEE8"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(Δημήτριος Κρεμαστινός): </w:t>
      </w:r>
      <w:r>
        <w:rPr>
          <w:rFonts w:eastAsia="Times New Roman"/>
          <w:szCs w:val="24"/>
        </w:rPr>
        <w:t xml:space="preserve">Κύριε Λυκούδη, είπαμε ότι έχουν προτεραιότητα οι αντιλέγοντες. Οι λέγοντες όταν ζητήσουν τον λόγο, θα τον έχουν. Το αντιλαμβάνεστε. Προτεραιότητα, όμως, έχουν οι αντιλέγοντες. Αυτό εφαρμόζεται διαχρονικά. Εάν ζητήσουν τον λόγο και </w:t>
      </w:r>
      <w:r>
        <w:rPr>
          <w:rFonts w:eastAsia="Times New Roman"/>
          <w:szCs w:val="24"/>
        </w:rPr>
        <w:t xml:space="preserve">οι λέγοντες, θα τον έχουν. Δεν νομίζω ότι παρεμποδίζεται κανένας να μιλήσει. </w:t>
      </w:r>
    </w:p>
    <w:p w14:paraId="0EE0FEE9"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Δεν υπάρχει αυτό στον Κανονισμό για τους λέγοντες. Μην τα λέτε αυτά. </w:t>
      </w:r>
    </w:p>
    <w:p w14:paraId="0EE0FEEA"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Αν ζητήσουν τον λόγο είπα, κυρία Κανέλλη. Όλοι έχουν το δ</w:t>
      </w:r>
      <w:r>
        <w:rPr>
          <w:rFonts w:eastAsia="Times New Roman"/>
          <w:szCs w:val="24"/>
        </w:rPr>
        <w:t>ικαίωμα να μιλήσουν για πέντε λεπτά.</w:t>
      </w:r>
    </w:p>
    <w:p w14:paraId="0EE0FEEB"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Δεν υπάρχει αυτό για τους λέγοντες. Δίνεται ο λόγος στους αντιλέγοντες. Δεν υπάρχουν πενήντα αποχρώσεις του «</w:t>
      </w:r>
      <w:r>
        <w:rPr>
          <w:rFonts w:eastAsia="Times New Roman"/>
          <w:szCs w:val="24"/>
        </w:rPr>
        <w:t>ναι</w:t>
      </w:r>
      <w:r>
        <w:rPr>
          <w:rFonts w:eastAsia="Times New Roman"/>
          <w:szCs w:val="24"/>
        </w:rPr>
        <w:t>»!</w:t>
      </w:r>
    </w:p>
    <w:p w14:paraId="0EE0FEEC"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Εντάξει.</w:t>
      </w:r>
    </w:p>
    <w:p w14:paraId="0EE0FEED" w14:textId="77777777" w:rsidR="000548F6" w:rsidRDefault="005C1E3B">
      <w:pPr>
        <w:spacing w:line="600" w:lineRule="auto"/>
        <w:ind w:firstLine="720"/>
        <w:contextualSpacing/>
        <w:jc w:val="both"/>
        <w:rPr>
          <w:rFonts w:eastAsia="Times New Roman"/>
          <w:szCs w:val="24"/>
        </w:rPr>
      </w:pPr>
      <w:r>
        <w:rPr>
          <w:rFonts w:eastAsia="Times New Roman"/>
          <w:szCs w:val="24"/>
        </w:rPr>
        <w:lastRenderedPageBreak/>
        <w:t>Παρακαλώ, κύριε Υπουργέ, έχετε τον λόγο.</w:t>
      </w:r>
    </w:p>
    <w:p w14:paraId="0EE0FEEE"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Ευχαριστώ, κύριε Πρόεδρε.</w:t>
      </w:r>
    </w:p>
    <w:p w14:paraId="0EE0FEEF" w14:textId="77777777" w:rsidR="000548F6" w:rsidRDefault="005C1E3B">
      <w:pPr>
        <w:spacing w:line="600" w:lineRule="auto"/>
        <w:ind w:firstLine="720"/>
        <w:contextualSpacing/>
        <w:jc w:val="both"/>
        <w:rPr>
          <w:rFonts w:eastAsia="Times New Roman"/>
          <w:szCs w:val="24"/>
        </w:rPr>
      </w:pPr>
      <w:r>
        <w:rPr>
          <w:rFonts w:eastAsia="Times New Roman"/>
          <w:szCs w:val="24"/>
        </w:rPr>
        <w:t>Εγώ θα σεβαστώ αυτό που είπε ο κ. Λυκούδης και νομίζω ότι θα είναι χρήσιμο να παραμείνουμε όλοι στις τοποθετήσεις που κάναμε στη Διαρκή Επιτροπή Εξωτερικ</w:t>
      </w:r>
      <w:r>
        <w:rPr>
          <w:rFonts w:eastAsia="Times New Roman"/>
          <w:szCs w:val="24"/>
        </w:rPr>
        <w:t>ών Υποθέσεων και Άμυνας</w:t>
      </w:r>
      <w:r>
        <w:rPr>
          <w:rFonts w:eastAsia="Times New Roman"/>
          <w:szCs w:val="24"/>
        </w:rPr>
        <w:t>,</w:t>
      </w:r>
      <w:r>
        <w:rPr>
          <w:rFonts w:eastAsia="Times New Roman"/>
          <w:szCs w:val="24"/>
        </w:rPr>
        <w:t xml:space="preserve"> για τον λόγο για τον οποίο ο καθένας ψηφίζει αυτές τις συμφωνίες. </w:t>
      </w:r>
      <w:r>
        <w:rPr>
          <w:rFonts w:eastAsia="Times New Roman"/>
          <w:szCs w:val="24"/>
        </w:rPr>
        <w:t>Δ</w:t>
      </w:r>
      <w:r>
        <w:rPr>
          <w:rFonts w:eastAsia="Times New Roman"/>
          <w:szCs w:val="24"/>
        </w:rPr>
        <w:t>εν θα αναπτύξω τις θέσεις της Κυβερνήσεως. Θα πω απλώς ότι για την Κυβέρνησή μας οι συμφωνίες αυτές έχουν μία ιδιαίτερη σημασία για τη γεωπολιτική θέση της Ελλάδος.</w:t>
      </w:r>
      <w:r>
        <w:rPr>
          <w:rFonts w:eastAsia="Times New Roman"/>
          <w:szCs w:val="24"/>
        </w:rPr>
        <w:t xml:space="preserve"> Είναι ιδιαίτερα σημαντικό ότι είχαν τη μεγάλη στήριξη της πλειοψηφίας των κομμάτων της Βουλής, για τους δικούς του λόγους βεβαίως το κάθε κόμμα. Δεν πάω να καπελώσω κάποιον, διότι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μπορεί ο καθένας να στήριξε αυτές τις συμφωνίες για τους δικούς </w:t>
      </w:r>
      <w:r>
        <w:rPr>
          <w:rFonts w:eastAsia="Times New Roman"/>
          <w:szCs w:val="24"/>
        </w:rPr>
        <w:t>του λόγους ή να μην τις στήριξε. Η δυνατότητα των κομμάτων που ψήφισαν «</w:t>
      </w:r>
      <w:r>
        <w:rPr>
          <w:rFonts w:eastAsia="Times New Roman"/>
          <w:szCs w:val="24"/>
        </w:rPr>
        <w:t>όχι</w:t>
      </w:r>
      <w:r>
        <w:rPr>
          <w:rFonts w:eastAsia="Times New Roman"/>
          <w:szCs w:val="24"/>
        </w:rPr>
        <w:t>» να στηρίξουν τη δική τους θέση, δόθηκε.</w:t>
      </w:r>
    </w:p>
    <w:p w14:paraId="0EE0FEF0" w14:textId="77777777" w:rsidR="000548F6" w:rsidRDefault="005C1E3B">
      <w:pPr>
        <w:spacing w:line="600" w:lineRule="auto"/>
        <w:ind w:firstLine="720"/>
        <w:contextualSpacing/>
        <w:jc w:val="both"/>
        <w:rPr>
          <w:rFonts w:eastAsia="Times New Roman"/>
          <w:szCs w:val="24"/>
        </w:rPr>
      </w:pPr>
      <w:r>
        <w:rPr>
          <w:rFonts w:eastAsia="Times New Roman"/>
          <w:szCs w:val="24"/>
        </w:rPr>
        <w:lastRenderedPageBreak/>
        <w:t xml:space="preserve"> Θα είμαι, λοιπόν, πολύ σύντομος. Θα απαντήσω στα συγκεκριμένα ερωτήματα που ετέθησαν από τη μεριά του Κομμουνιστικού Κόμματος, από την κ. </w:t>
      </w:r>
      <w:r>
        <w:rPr>
          <w:rFonts w:eastAsia="Times New Roman"/>
          <w:szCs w:val="24"/>
        </w:rPr>
        <w:t>Κανέλλη.</w:t>
      </w:r>
    </w:p>
    <w:p w14:paraId="0EE0FEF1" w14:textId="77777777" w:rsidR="000548F6" w:rsidRDefault="005C1E3B">
      <w:pPr>
        <w:spacing w:line="600" w:lineRule="auto"/>
        <w:ind w:firstLine="720"/>
        <w:contextualSpacing/>
        <w:jc w:val="both"/>
        <w:rPr>
          <w:rFonts w:eastAsia="Times New Roman"/>
          <w:szCs w:val="24"/>
        </w:rPr>
      </w:pPr>
      <w:r>
        <w:rPr>
          <w:rFonts w:eastAsia="Times New Roman"/>
          <w:szCs w:val="24"/>
        </w:rPr>
        <w:t>Κατ’ αρχάς σάς διαβεβαιώνω για μία ακόμη φορά και στην Ολομέλεια ότι οι ελληνικές Ένοπλες Δυνάμεις και το Υπουργείο Εθνικής Άμυνας</w:t>
      </w:r>
      <w:r>
        <w:rPr>
          <w:rFonts w:eastAsia="Times New Roman"/>
          <w:szCs w:val="24"/>
        </w:rPr>
        <w:t>,</w:t>
      </w:r>
      <w:r>
        <w:rPr>
          <w:rFonts w:eastAsia="Times New Roman"/>
          <w:szCs w:val="24"/>
        </w:rPr>
        <w:t xml:space="preserve"> ποτέ δεν πρόκειται –κατά πάγια τακτική των ελληνικών Ενόπλων Δυνάμεων και της ελληνικής εθνικής πολιτικής- να πάρει</w:t>
      </w:r>
      <w:r>
        <w:rPr>
          <w:rFonts w:eastAsia="Times New Roman"/>
          <w:szCs w:val="24"/>
        </w:rPr>
        <w:t xml:space="preserve"> μέρος σε πολεμικές επιχειρήσεις στη γειτονιά μας, οι οποίες θα μας φέρουν σε δύσκολη θέση με φίλες και σύμμαχες χώρες.</w:t>
      </w:r>
    </w:p>
    <w:p w14:paraId="0EE0FEF2" w14:textId="77777777" w:rsidR="000548F6" w:rsidRDefault="005C1E3B">
      <w:pPr>
        <w:spacing w:line="600" w:lineRule="auto"/>
        <w:ind w:firstLine="720"/>
        <w:contextualSpacing/>
        <w:jc w:val="both"/>
        <w:rPr>
          <w:rFonts w:eastAsia="Times New Roman"/>
          <w:szCs w:val="24"/>
        </w:rPr>
      </w:pPr>
      <w:r>
        <w:rPr>
          <w:rFonts w:eastAsia="Times New Roman"/>
          <w:szCs w:val="24"/>
        </w:rPr>
        <w:t>Φ</w:t>
      </w:r>
      <w:r>
        <w:rPr>
          <w:rFonts w:eastAsia="Times New Roman"/>
          <w:szCs w:val="24"/>
        </w:rPr>
        <w:t>ίλες και σύμμαχες χώρες</w:t>
      </w:r>
      <w:r>
        <w:rPr>
          <w:rFonts w:eastAsia="Times New Roman"/>
          <w:szCs w:val="24"/>
        </w:rPr>
        <w:t>,</w:t>
      </w:r>
      <w:r>
        <w:rPr>
          <w:rFonts w:eastAsia="Times New Roman"/>
          <w:szCs w:val="24"/>
        </w:rPr>
        <w:t xml:space="preserve"> δεν είναι μόνο αυτές που ανήκουν στην Ευρωπαϊκή Ένωση και στο ΝΑΤΟ. Φίλες και σύμμαχες χώρες</w:t>
      </w:r>
      <w:r>
        <w:rPr>
          <w:rFonts w:eastAsia="Times New Roman"/>
          <w:szCs w:val="24"/>
        </w:rPr>
        <w:t>,</w:t>
      </w:r>
      <w:r>
        <w:rPr>
          <w:rFonts w:eastAsia="Times New Roman"/>
          <w:szCs w:val="24"/>
        </w:rPr>
        <w:t xml:space="preserve"> είναι και αυτές </w:t>
      </w:r>
      <w:r>
        <w:rPr>
          <w:rFonts w:eastAsia="Times New Roman"/>
          <w:szCs w:val="24"/>
        </w:rPr>
        <w:t xml:space="preserve">με τις οποίες η Ελλάδα έχει κατά παράδοση δεσμούς φιλίας και συνεργασίας. Σε αυτές περιλαμβάνεται βεβαίως και το Ισραήλ και οι αραβικές χώρες και η Παλαιστινιακή Αρχή. </w:t>
      </w:r>
    </w:p>
    <w:p w14:paraId="0EE0FEF3" w14:textId="77777777" w:rsidR="000548F6" w:rsidRDefault="005C1E3B">
      <w:pPr>
        <w:spacing w:line="600" w:lineRule="auto"/>
        <w:ind w:firstLine="720"/>
        <w:contextualSpacing/>
        <w:jc w:val="both"/>
        <w:rPr>
          <w:rFonts w:eastAsia="Times New Roman"/>
          <w:szCs w:val="24"/>
        </w:rPr>
      </w:pPr>
      <w:r>
        <w:rPr>
          <w:rFonts w:eastAsia="Times New Roman"/>
          <w:szCs w:val="24"/>
        </w:rPr>
        <w:t>Η πάγια τακτική μας είναι να μην εμπλακούμε ποτέ σε μία τέτοια εμπλοκή</w:t>
      </w:r>
      <w:r>
        <w:rPr>
          <w:rFonts w:eastAsia="Times New Roman"/>
          <w:szCs w:val="24"/>
        </w:rPr>
        <w:t>,</w:t>
      </w:r>
      <w:r>
        <w:rPr>
          <w:rFonts w:eastAsia="Times New Roman"/>
          <w:szCs w:val="24"/>
        </w:rPr>
        <w:t xml:space="preserve"> που μπορεί να φ</w:t>
      </w:r>
      <w:r>
        <w:rPr>
          <w:rFonts w:eastAsia="Times New Roman"/>
          <w:szCs w:val="24"/>
        </w:rPr>
        <w:t xml:space="preserve">έρει σε δύσκολη θέση αυτές τις σχέσεις στην περιοχή μας, μένοντας πιστοί στις συμμαχικές μας υποχρεώσεις </w:t>
      </w:r>
      <w:r>
        <w:rPr>
          <w:rFonts w:eastAsia="Times New Roman"/>
          <w:szCs w:val="24"/>
        </w:rPr>
        <w:lastRenderedPageBreak/>
        <w:t xml:space="preserve">και ξεκαθαρίζοντας και προς τους συμμάχους μας αυτό το θέμα, το οποίο είναι απόλυτα σαφές, ανεξαρτήτως των κυβερνήσεων που αλλάζουν. </w:t>
      </w:r>
    </w:p>
    <w:p w14:paraId="0EE0FEF4" w14:textId="77777777" w:rsidR="000548F6" w:rsidRDefault="005C1E3B">
      <w:pPr>
        <w:spacing w:line="600" w:lineRule="auto"/>
        <w:ind w:firstLine="720"/>
        <w:contextualSpacing/>
        <w:jc w:val="both"/>
        <w:rPr>
          <w:rFonts w:eastAsia="Times New Roman"/>
          <w:szCs w:val="24"/>
        </w:rPr>
      </w:pPr>
      <w:r>
        <w:rPr>
          <w:rFonts w:eastAsia="Times New Roman"/>
          <w:szCs w:val="24"/>
        </w:rPr>
        <w:t>Δεν υποκρύπτει, λ</w:t>
      </w:r>
      <w:r>
        <w:rPr>
          <w:rFonts w:eastAsia="Times New Roman"/>
          <w:szCs w:val="24"/>
        </w:rPr>
        <w:t>οιπόν, η σύμβαση με το Ισραήλ κα</w:t>
      </w:r>
      <w:r>
        <w:rPr>
          <w:rFonts w:eastAsia="Times New Roman"/>
          <w:szCs w:val="24"/>
        </w:rPr>
        <w:t>μ</w:t>
      </w:r>
      <w:r>
        <w:rPr>
          <w:rFonts w:eastAsia="Times New Roman"/>
          <w:szCs w:val="24"/>
        </w:rPr>
        <w:t>μία δυνατότητα κανενός Υπουργού στο μέλλον, επεκτείνοντας αυτή τη σύμβαση, να προβεί σε μία τέτοια ενέργεια, η οποία δεν περιγράφεται από την παρούσα συμφωνία ή που μπορεί να εκθέσει τις καλές σχέσεις φιλίας και συνεργασίας</w:t>
      </w:r>
      <w:r>
        <w:rPr>
          <w:rFonts w:eastAsia="Times New Roman"/>
          <w:szCs w:val="24"/>
        </w:rPr>
        <w:t>.</w:t>
      </w:r>
    </w:p>
    <w:p w14:paraId="0EE0FEF5" w14:textId="77777777" w:rsidR="000548F6" w:rsidRDefault="005C1E3B">
      <w:pPr>
        <w:spacing w:line="600" w:lineRule="auto"/>
        <w:ind w:firstLine="720"/>
        <w:contextualSpacing/>
        <w:jc w:val="both"/>
        <w:rPr>
          <w:rFonts w:eastAsia="Times New Roman"/>
          <w:szCs w:val="24"/>
        </w:rPr>
      </w:pPr>
      <w:r>
        <w:rPr>
          <w:rFonts w:eastAsia="Times New Roman"/>
          <w:szCs w:val="24"/>
        </w:rPr>
        <w:t>Το δεύτερο θέμα</w:t>
      </w:r>
      <w:r>
        <w:rPr>
          <w:rFonts w:eastAsia="Times New Roman"/>
          <w:szCs w:val="24"/>
        </w:rPr>
        <w:t>,</w:t>
      </w:r>
      <w:r>
        <w:rPr>
          <w:rFonts w:eastAsia="Times New Roman"/>
          <w:szCs w:val="24"/>
        </w:rPr>
        <w:t xml:space="preserve"> έχει σχέση με την τρίτη σύμβαση με τον Ευρωπαϊκό Ουρανό. Ξέρετε όλοι ότι είναι μια συμφωνία</w:t>
      </w:r>
      <w:r>
        <w:rPr>
          <w:rFonts w:eastAsia="Times New Roman"/>
          <w:szCs w:val="24"/>
        </w:rPr>
        <w:t>,</w:t>
      </w:r>
      <w:r>
        <w:rPr>
          <w:rFonts w:eastAsia="Times New Roman"/>
          <w:szCs w:val="24"/>
        </w:rPr>
        <w:t xml:space="preserve"> που αφορά ουσιαστικά τον μετασχηματισμό των </w:t>
      </w:r>
      <w:r>
        <w:rPr>
          <w:rFonts w:eastAsia="Times New Roman"/>
          <w:szCs w:val="24"/>
          <w:lang w:val="en-US"/>
        </w:rPr>
        <w:t>FIR</w:t>
      </w:r>
      <w:r>
        <w:rPr>
          <w:rFonts w:eastAsia="Times New Roman"/>
          <w:szCs w:val="24"/>
        </w:rPr>
        <w:t>. Αυτό θα επέλθει πρώτα σε πολιτικό επίπεδο, σε επίπεδο, δηλαδή, πολιτικής αεροπορίας. Αυτό που κ</w:t>
      </w:r>
      <w:r>
        <w:rPr>
          <w:rFonts w:eastAsia="Times New Roman"/>
          <w:szCs w:val="24"/>
        </w:rPr>
        <w:t>άνει η παρούσα σύμβαση</w:t>
      </w:r>
      <w:r>
        <w:rPr>
          <w:rFonts w:eastAsia="Times New Roman"/>
          <w:szCs w:val="24"/>
        </w:rPr>
        <w:t>,</w:t>
      </w:r>
      <w:r>
        <w:rPr>
          <w:rFonts w:eastAsia="Times New Roman"/>
          <w:szCs w:val="24"/>
        </w:rPr>
        <w:t xml:space="preserve"> είναι ουσιαστικά να προβλέπει τις πιθανές εμπλοκές σε σχέση με τις Ένοπλες Δυνάμεις και ιδιαίτερα την Πολεμική μας Αεροπορία. Δεν είναι δεσμευτική σύμβαση, με την έννοια, δηλαδή, ότι εμείς θα ακολουθήσουμε τις πολιτικές αποφάσεις πο</w:t>
      </w:r>
      <w:r>
        <w:rPr>
          <w:rFonts w:eastAsia="Times New Roman"/>
          <w:szCs w:val="24"/>
        </w:rPr>
        <w:t>υ μπορεί να πάρει η Υπηρεσία Πολιτικής Αεροπορίας, παρ’ ότι δεν αλλάζει τίποτα, ακόμα και σε επίπεδο πολιτικής αεροπορίας σε σχέση με τα υφιστάμενα εναέρια σύνορα.</w:t>
      </w:r>
    </w:p>
    <w:p w14:paraId="0EE0FEF6" w14:textId="77777777" w:rsidR="000548F6" w:rsidRDefault="005C1E3B">
      <w:pPr>
        <w:spacing w:line="600" w:lineRule="auto"/>
        <w:ind w:firstLine="720"/>
        <w:contextualSpacing/>
        <w:jc w:val="both"/>
        <w:rPr>
          <w:rFonts w:eastAsia="Times New Roman"/>
          <w:szCs w:val="24"/>
        </w:rPr>
      </w:pPr>
      <w:r>
        <w:rPr>
          <w:rFonts w:eastAsia="Times New Roman"/>
          <w:szCs w:val="24"/>
        </w:rPr>
        <w:lastRenderedPageBreak/>
        <w:t>Επειδή κάνατε μία αναφορά σε αεροσκάφη του ΝΑΤΟ που συμμετέχουν στην κοινή επιχείρηση για τη</w:t>
      </w:r>
      <w:r>
        <w:rPr>
          <w:rFonts w:eastAsia="Times New Roman"/>
          <w:szCs w:val="24"/>
        </w:rPr>
        <w:t xml:space="preserve">ν αντιμετώπιση του προσφυγικού και της μετανάστευσης, σας βεβαιώνω ότι από τη μεριά των νατοϊκών δυνάμεων της </w:t>
      </w:r>
      <w:r>
        <w:rPr>
          <w:rFonts w:eastAsia="Times New Roman"/>
          <w:szCs w:val="24"/>
          <w:lang w:val="en-US"/>
        </w:rPr>
        <w:t>NSR</w:t>
      </w:r>
      <w:r>
        <w:rPr>
          <w:rFonts w:eastAsia="Times New Roman"/>
          <w:szCs w:val="24"/>
        </w:rPr>
        <w:t>- 2 που συμμετέχει σε αυτήν την επιχείρηση</w:t>
      </w:r>
      <w:r>
        <w:rPr>
          <w:rFonts w:eastAsia="Times New Roman"/>
          <w:szCs w:val="24"/>
        </w:rPr>
        <w:t>,</w:t>
      </w:r>
      <w:r>
        <w:rPr>
          <w:rFonts w:eastAsia="Times New Roman"/>
          <w:szCs w:val="24"/>
        </w:rPr>
        <w:t xml:space="preserve"> υπάρχει απόλυτος σεβασμός της ελληνικής εθνικής κυριαρχίας και ακολουθούνται οι κανόνες άδειας πτήσ</w:t>
      </w:r>
      <w:r>
        <w:rPr>
          <w:rFonts w:eastAsia="Times New Roman"/>
          <w:szCs w:val="24"/>
        </w:rPr>
        <w:t>εων, όπως προβλέπονται, χωρίς να υπάρχει κα</w:t>
      </w:r>
      <w:r>
        <w:rPr>
          <w:rFonts w:eastAsia="Times New Roman"/>
          <w:szCs w:val="24"/>
        </w:rPr>
        <w:t>μ</w:t>
      </w:r>
      <w:r>
        <w:rPr>
          <w:rFonts w:eastAsia="Times New Roman"/>
          <w:szCs w:val="24"/>
        </w:rPr>
        <w:t>μία παραβίαση.</w:t>
      </w:r>
    </w:p>
    <w:p w14:paraId="0EE0FEF7" w14:textId="77777777" w:rsidR="000548F6" w:rsidRDefault="005C1E3B">
      <w:pPr>
        <w:spacing w:line="600" w:lineRule="auto"/>
        <w:ind w:firstLine="720"/>
        <w:contextualSpacing/>
        <w:jc w:val="both"/>
        <w:rPr>
          <w:rFonts w:eastAsia="Times New Roman"/>
          <w:szCs w:val="24"/>
        </w:rPr>
      </w:pPr>
      <w:r>
        <w:rPr>
          <w:rFonts w:eastAsia="Times New Roman"/>
          <w:szCs w:val="24"/>
        </w:rPr>
        <w:t xml:space="preserve"> Οι παραβιάσεις οι οποίες γίνονται από τη μεριά της Τουρκίας, παραβιάσεις του εθνικού εναέριου χώρου και υπερπτήσεις</w:t>
      </w:r>
      <w:r>
        <w:rPr>
          <w:rFonts w:eastAsia="Times New Roman"/>
          <w:szCs w:val="24"/>
        </w:rPr>
        <w:t>,</w:t>
      </w:r>
      <w:r>
        <w:rPr>
          <w:rFonts w:eastAsia="Times New Roman"/>
          <w:szCs w:val="24"/>
        </w:rPr>
        <w:t xml:space="preserve"> συνεχίζουν πράγματι να γίνονται. Μπορώ να πω εδώ στη Βουλή ότι έχουμε τις τελευ</w:t>
      </w:r>
      <w:r>
        <w:rPr>
          <w:rFonts w:eastAsia="Times New Roman"/>
          <w:szCs w:val="24"/>
        </w:rPr>
        <w:t>ταίες δεκαπέντε ημέρες</w:t>
      </w:r>
      <w:r>
        <w:rPr>
          <w:rFonts w:eastAsia="Times New Roman"/>
          <w:szCs w:val="24"/>
        </w:rPr>
        <w:t>,</w:t>
      </w:r>
      <w:r>
        <w:rPr>
          <w:rFonts w:eastAsia="Times New Roman"/>
          <w:szCs w:val="24"/>
        </w:rPr>
        <w:t xml:space="preserve"> μία πολύ μεγάλη μείωση αυτών των παραβιάσεων. Εμείς είμαστε ιδιαίτερα ευτυχείς, όταν δεν υπάρχουν τέτοιου είδους παραβιάσεις και εμπλοκές. Πάντως, όταν θα υπάρχουν, θα υπάρχει αναχαίτιση –αυτό είναι δεδομένο- από τις ελληνικές Ένοπλες Δυνάμεις, από την ελ</w:t>
      </w:r>
      <w:r>
        <w:rPr>
          <w:rFonts w:eastAsia="Times New Roman"/>
          <w:szCs w:val="24"/>
        </w:rPr>
        <w:t>ληνική Πολεμική Αεροπορία. Παραβιάσεις γίνονται μόνο από την τουρκική πολεμική αεροπορία και.</w:t>
      </w:r>
      <w:r w:rsidRPr="007665C2">
        <w:rPr>
          <w:rFonts w:eastAsia="Times New Roman"/>
          <w:szCs w:val="24"/>
        </w:rPr>
        <w:t xml:space="preserve"> </w:t>
      </w:r>
      <w:r>
        <w:rPr>
          <w:rFonts w:eastAsia="Times New Roman"/>
          <w:szCs w:val="24"/>
        </w:rPr>
        <w:t xml:space="preserve">όλες έχουν την αντιμετώπιση που προβλέπουν οι στρατηγικοί σχεδιασμοί, </w:t>
      </w:r>
      <w:r w:rsidRPr="007665C2">
        <w:rPr>
          <w:rFonts w:eastAsia="Times New Roman"/>
          <w:szCs w:val="24"/>
        </w:rPr>
        <w:t>δηλαδή αναχαιτίζονται</w:t>
      </w:r>
    </w:p>
    <w:p w14:paraId="0EE0FEF8" w14:textId="77777777" w:rsidR="000548F6" w:rsidRDefault="005C1E3B">
      <w:pPr>
        <w:spacing w:line="600" w:lineRule="auto"/>
        <w:jc w:val="both"/>
        <w:rPr>
          <w:rFonts w:eastAsia="Times New Roman"/>
          <w:szCs w:val="24"/>
        </w:rPr>
      </w:pPr>
      <w:r>
        <w:rPr>
          <w:rFonts w:eastAsia="Times New Roman"/>
          <w:szCs w:val="24"/>
        </w:rPr>
        <w:lastRenderedPageBreak/>
        <w:tab/>
      </w:r>
      <w:r>
        <w:rPr>
          <w:rFonts w:eastAsia="Times New Roman"/>
          <w:szCs w:val="24"/>
        </w:rPr>
        <w:t xml:space="preserve">Όσον αφορά τις τροπολογίες που κατατέθηκαν, ο Υπουργός Οικονομικών και οι αρμόδιοι Υπουργοί –ο κ. Σκουρλέτης, το Υπουργείο Εργασίας και ο κ. Τσακαλώτος- θα τις αναπτύξουν. Οι υπουργικές τροπολογίες είναι τέσσερις. </w:t>
      </w:r>
    </w:p>
    <w:p w14:paraId="0EE0FEF9" w14:textId="77777777" w:rsidR="000548F6" w:rsidRDefault="005C1E3B">
      <w:pPr>
        <w:spacing w:line="600" w:lineRule="auto"/>
        <w:ind w:firstLine="720"/>
        <w:jc w:val="both"/>
        <w:rPr>
          <w:rFonts w:eastAsia="Times New Roman"/>
          <w:szCs w:val="24"/>
        </w:rPr>
      </w:pPr>
      <w:r>
        <w:rPr>
          <w:rFonts w:eastAsia="Times New Roman"/>
          <w:szCs w:val="24"/>
        </w:rPr>
        <w:t xml:space="preserve">Εκ μέρους της Κυβερνήσεως θα ήθελα να πω </w:t>
      </w:r>
      <w:r>
        <w:rPr>
          <w:rFonts w:eastAsia="Times New Roman"/>
          <w:szCs w:val="24"/>
        </w:rPr>
        <w:t>ότι κάνω δεκτή την τροπολογία που κατετέθη από τους συναδέλφους Βουλευτές κ. Μπαλαούρα…</w:t>
      </w:r>
    </w:p>
    <w:p w14:paraId="0EE0FEFA"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Όλες πρέπει να τις υπογράψετε.</w:t>
      </w:r>
    </w:p>
    <w:p w14:paraId="0EE0FEFB"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Κύριε Βαρβιτσιώτη, δεν έχετε καταθέσει</w:t>
      </w:r>
      <w:r>
        <w:rPr>
          <w:rFonts w:eastAsia="Times New Roman"/>
          <w:szCs w:val="24"/>
        </w:rPr>
        <w:t xml:space="preserve"> </w:t>
      </w:r>
      <w:r>
        <w:rPr>
          <w:rFonts w:eastAsia="Times New Roman"/>
          <w:szCs w:val="24"/>
        </w:rPr>
        <w:t>καμμία</w:t>
      </w:r>
      <w:r>
        <w:rPr>
          <w:rFonts w:eastAsia="Times New Roman"/>
          <w:szCs w:val="24"/>
        </w:rPr>
        <w:t xml:space="preserve"> τροπολογία.</w:t>
      </w:r>
    </w:p>
    <w:p w14:paraId="0EE0FEFC"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Όλες πρέπει να τις υπογράψετε. Είστε ο αρμόδιος…</w:t>
      </w:r>
    </w:p>
    <w:p w14:paraId="0EE0FEFD"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Τις βουλευτικές να υπογράψω;</w:t>
      </w:r>
    </w:p>
    <w:p w14:paraId="0EE0FEFE"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ΜΙΛΤΙΑΔΗΣ ΒΑΡΒΙΤΣΙΩΤΗΣ: </w:t>
      </w:r>
      <w:r>
        <w:rPr>
          <w:rFonts w:eastAsia="Times New Roman"/>
          <w:szCs w:val="24"/>
        </w:rPr>
        <w:t>Τις κυβερνητικές.</w:t>
      </w:r>
    </w:p>
    <w:p w14:paraId="0EE0FEFF"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w:t>
      </w:r>
      <w:r>
        <w:rPr>
          <w:rFonts w:eastAsia="Times New Roman"/>
          <w:b/>
          <w:szCs w:val="24"/>
        </w:rPr>
        <w:t xml:space="preserve">πουργός Εθνικής Άμυνας-Πρόεδρος των Ανεξαρτήτων Ελλήνων): </w:t>
      </w:r>
      <w:r>
        <w:rPr>
          <w:rFonts w:eastAsia="Times New Roman"/>
          <w:szCs w:val="24"/>
        </w:rPr>
        <w:t>Την κυβερνητική που αφορά το Υπουργείο Άμυνας, όποια υπάρχει, την έχω υπογράψει.</w:t>
      </w:r>
    </w:p>
    <w:p w14:paraId="0EE0FF00"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Και τις υπόλοιπες.</w:t>
      </w:r>
    </w:p>
    <w:p w14:paraId="0EE0FF01"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b/>
          <w:szCs w:val="24"/>
        </w:rPr>
        <w:t xml:space="preserve"> </w:t>
      </w:r>
      <w:r>
        <w:rPr>
          <w:rFonts w:eastAsia="Times New Roman"/>
          <w:szCs w:val="24"/>
        </w:rPr>
        <w:t xml:space="preserve">Σας παρασύρει ο κ. Βρούτσης. Μη σας παρασύρει ο κ. Βρούτσης. Είναι υπογεγραμμένη η τροπολογία από τον Υπουργό Εξωτερικών, από εμένα και τον Υπουργό Δικαιοσύνης. </w:t>
      </w:r>
    </w:p>
    <w:p w14:paraId="0EE0FF02"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Δεν είναι.</w:t>
      </w:r>
    </w:p>
    <w:p w14:paraId="0EE0FF03"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w:t>
      </w:r>
      <w:r>
        <w:rPr>
          <w:rFonts w:eastAsia="Times New Roman"/>
          <w:b/>
          <w:szCs w:val="24"/>
        </w:rPr>
        <w:t xml:space="preserve">ρτήτων Ελλήνων): </w:t>
      </w:r>
      <w:r>
        <w:rPr>
          <w:rFonts w:eastAsia="Times New Roman"/>
          <w:szCs w:val="24"/>
        </w:rPr>
        <w:t>Είναι υπογεγραμμένη η τροπολογία…</w:t>
      </w:r>
    </w:p>
    <w:p w14:paraId="0EE0FF04"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ΜΙΛΤΙΑΔΗΣ ΒΑΡΒΙΤΣΙΩΤΗΣ: </w:t>
      </w:r>
      <w:r>
        <w:rPr>
          <w:rFonts w:eastAsia="Times New Roman"/>
          <w:szCs w:val="24"/>
        </w:rPr>
        <w:t>Και οι τέσσερις;</w:t>
      </w:r>
    </w:p>
    <w:p w14:paraId="0EE0FF05"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μη διακόπτετε.</w:t>
      </w:r>
    </w:p>
    <w:p w14:paraId="0EE0FF06"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Να σας φέρουμε τότε να τη δε</w:t>
      </w:r>
      <w:r>
        <w:rPr>
          <w:rFonts w:eastAsia="Times New Roman"/>
          <w:szCs w:val="24"/>
        </w:rPr>
        <w:t xml:space="preserve">ίτε. </w:t>
      </w:r>
    </w:p>
    <w:p w14:paraId="0EE0FF07" w14:textId="77777777" w:rsidR="000548F6" w:rsidRDefault="005C1E3B">
      <w:pPr>
        <w:spacing w:line="600" w:lineRule="auto"/>
        <w:ind w:firstLine="720"/>
        <w:jc w:val="both"/>
        <w:rPr>
          <w:rFonts w:eastAsia="Times New Roman"/>
          <w:szCs w:val="24"/>
        </w:rPr>
      </w:pPr>
      <w:r>
        <w:rPr>
          <w:rFonts w:eastAsia="Times New Roman"/>
          <w:szCs w:val="24"/>
        </w:rPr>
        <w:t>Παρακαλώ, αν μπορείτε, φέρτε μία τροπολογία στον κ. Βαρβιτσιώτη. Είναι υπογεγραμμένη.</w:t>
      </w:r>
    </w:p>
    <w:p w14:paraId="0EE0FF0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συνεχίστε.</w:t>
      </w:r>
    </w:p>
    <w:p w14:paraId="0EE0FF09"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Όσον αφορά τη βουλευτική τροπολο</w:t>
      </w:r>
      <w:r>
        <w:rPr>
          <w:rFonts w:eastAsia="Times New Roman"/>
          <w:szCs w:val="24"/>
        </w:rPr>
        <w:t xml:space="preserve">γία που κατέθεσε ο κ. Μπαλαούρας και η </w:t>
      </w:r>
      <w:r>
        <w:rPr>
          <w:rFonts w:eastAsia="Times New Roman"/>
          <w:szCs w:val="24"/>
        </w:rPr>
        <w:t>κ.</w:t>
      </w:r>
      <w:r>
        <w:rPr>
          <w:rFonts w:eastAsia="Times New Roman"/>
          <w:szCs w:val="24"/>
        </w:rPr>
        <w:t xml:space="preserve"> Βαγιωνάκη για την παράταση της συγχώνευσης των περιφερειακών ΦΟΔΣΑ, όπως με ενημέρωσε ο αρμόδιος Υπουργός κ. Κουρουμπλής και ο Γενικός Γραμματέας της Κυβέρνησης, γίνεται δεκτή από την Κυβέρνηση, όσον αφορά την παρά</w:t>
      </w:r>
      <w:r>
        <w:rPr>
          <w:rFonts w:eastAsia="Times New Roman"/>
          <w:szCs w:val="24"/>
        </w:rPr>
        <w:t>ταση της τρίμηνης περιόδου.</w:t>
      </w:r>
    </w:p>
    <w:p w14:paraId="0EE0FF0A"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Έχω μία τροπολογία από τον κ. Λοβέρδο και από τον κ. Αμυρά. Θέλω να σας πω ότι όσον αφορά αυτήν την τροπολογία, παρ’ ότι έχει κατατεθεί στην πρώτη </w:t>
      </w:r>
      <w:r>
        <w:rPr>
          <w:rFonts w:eastAsia="Times New Roman"/>
          <w:szCs w:val="24"/>
        </w:rPr>
        <w:t xml:space="preserve">σύμβαση </w:t>
      </w:r>
      <w:r>
        <w:rPr>
          <w:rFonts w:eastAsia="Times New Roman"/>
          <w:szCs w:val="24"/>
        </w:rPr>
        <w:t xml:space="preserve">–και ξέρετε καλά, κύριε Λοβέρδο, ότι στην πρώτη </w:t>
      </w:r>
      <w:r>
        <w:rPr>
          <w:rFonts w:eastAsia="Times New Roman"/>
          <w:szCs w:val="24"/>
        </w:rPr>
        <w:t>σύμβαση</w:t>
      </w:r>
      <w:r>
        <w:rPr>
          <w:rFonts w:eastAsia="Times New Roman"/>
          <w:szCs w:val="24"/>
        </w:rPr>
        <w:t xml:space="preserve"> αλλά και στη δεύτ</w:t>
      </w:r>
      <w:r>
        <w:rPr>
          <w:rFonts w:eastAsia="Times New Roman"/>
          <w:szCs w:val="24"/>
        </w:rPr>
        <w:t>ερη, που αφορά τη σύμβαση με το Ισραήλ και την Αίγυπτο, δεν μπορούν να μπουν τροπολογίες, γιατί αυτή η σύμβαση είναι διμερής- το Υπουργείο Εθνικής Άμυνας παρενέβη από την πρώτη στιγμή σ’ αυτήν την υπόθεση. Και εγώ θεωρούσα ότι δεν μπορούσαν τα ολυμπιακά ακ</w:t>
      </w:r>
      <w:r>
        <w:rPr>
          <w:rFonts w:eastAsia="Times New Roman"/>
          <w:szCs w:val="24"/>
        </w:rPr>
        <w:t xml:space="preserve">ίνητα μετά την επιβάρυνση που δέχθηκαν η Καλλιθέα, οι Τζιτζιφιές και οι παραλιακοί δήμοι, να δοθούν εν αγνοία των δήμων. </w:t>
      </w:r>
    </w:p>
    <w:p w14:paraId="0EE0FF0B" w14:textId="77777777" w:rsidR="000548F6" w:rsidRDefault="005C1E3B">
      <w:pPr>
        <w:spacing w:line="600" w:lineRule="auto"/>
        <w:ind w:firstLine="720"/>
        <w:jc w:val="both"/>
        <w:rPr>
          <w:rFonts w:eastAsia="Times New Roman"/>
          <w:szCs w:val="24"/>
        </w:rPr>
      </w:pPr>
      <w:r>
        <w:rPr>
          <w:rFonts w:eastAsia="Times New Roman"/>
          <w:szCs w:val="24"/>
        </w:rPr>
        <w:t>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 το Υπουργείο Εθνικής Άμυνας παραχώρησε αμέσως προς το Υπουργείο Δικαιοσύνης –και έγινε αποδεκτό από τον Υπουργό Δι</w:t>
      </w:r>
      <w:r>
        <w:rPr>
          <w:rFonts w:eastAsia="Times New Roman"/>
          <w:szCs w:val="24"/>
        </w:rPr>
        <w:t>καιοσύνης- στρατιωτικό χώρο για να διεξαχθούν οι προβλεπόμενες δίκες. Αυτό έγινε αποδεκτό. Δεν υπήρχε ποτέ κανένα θέμα. Σας διαβεβαιώ εκ μέρους της Κυβερνήσεως και όχι μόνο ως Υπουργός Εθνικής Άμυνας ή σαν Αρχηγός των Ανεξάρτητων Ελλήνων –γιατί κάναμε παρέ</w:t>
      </w:r>
      <w:r>
        <w:rPr>
          <w:rFonts w:eastAsia="Times New Roman"/>
          <w:szCs w:val="24"/>
        </w:rPr>
        <w:t xml:space="preserve">μβαση από την πρώτη στιγμή- ότι αυτό το θέμα έχει λήξει. Το θέμα της πιθανής χρήσης </w:t>
      </w:r>
      <w:r>
        <w:rPr>
          <w:rFonts w:eastAsia="Times New Roman"/>
          <w:szCs w:val="24"/>
        </w:rPr>
        <w:lastRenderedPageBreak/>
        <w:t xml:space="preserve">κτηρίου που είναι στην παραλιακή ζώνη από τη μεριά του Υπουργείου Δικαιοσύνης, δεν υφίσταται. Έχει λήξει το θέμα. Δεν υπάρχει τέτοιο θέμα. Βεβαιώνω και την κοινοβουλευτική </w:t>
      </w:r>
      <w:r>
        <w:rPr>
          <w:rFonts w:eastAsia="Times New Roman"/>
          <w:szCs w:val="24"/>
        </w:rPr>
        <w:t>ομάδα του Ποταμιού ότι αυτό το θέμα έχει λήξει. Έχει τακτοποιηθεί. Στο Ρουφ θα γίνονται οι δίκες που ζητούν έναν μεγαλύτερο χώρο από το Υπουργείο Δικαιοσύνης.</w:t>
      </w:r>
    </w:p>
    <w:p w14:paraId="0EE0FF0C" w14:textId="77777777" w:rsidR="000548F6" w:rsidRDefault="005C1E3B">
      <w:pPr>
        <w:spacing w:line="600" w:lineRule="auto"/>
        <w:ind w:firstLine="720"/>
        <w:jc w:val="both"/>
        <w:rPr>
          <w:rFonts w:eastAsia="Times New Roman"/>
          <w:szCs w:val="24"/>
        </w:rPr>
      </w:pPr>
      <w:r>
        <w:rPr>
          <w:rFonts w:eastAsia="Times New Roman"/>
          <w:szCs w:val="24"/>
        </w:rPr>
        <w:t>Όσον αφορά το θέμα του αν υπεγράφη ή όχι τροπολογία που έθεσε ο κ. Βρούτσης και ο κ. Βαρβιτσιώτης</w:t>
      </w:r>
      <w:r>
        <w:rPr>
          <w:rFonts w:eastAsia="Times New Roman"/>
          <w:szCs w:val="24"/>
        </w:rPr>
        <w:t>, από τη δική μου μεριά για το θέμα των ειδικών μισθολογίων…</w:t>
      </w:r>
    </w:p>
    <w:p w14:paraId="0EE0FF0D"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Κύριε Υπουργέ, η περιοχή έχει επιβαρυνθεί πολύ.</w:t>
      </w:r>
    </w:p>
    <w:p w14:paraId="0EE0FF0E"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Κάντε τη δεκτή και την τροπολογία.</w:t>
      </w:r>
    </w:p>
    <w:p w14:paraId="0EE0FF0F"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Ποια τροπολογία;</w:t>
      </w:r>
    </w:p>
    <w:p w14:paraId="0EE0FF10" w14:textId="77777777" w:rsidR="000548F6" w:rsidRDefault="005C1E3B">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Του κ. Λοβέρδου…</w:t>
      </w:r>
    </w:p>
    <w:p w14:paraId="0EE0FF11"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Δεν μπορώ να την κάνω δεκτή στην Κύπρο, έτσι όπω</w:t>
      </w:r>
      <w:r>
        <w:rPr>
          <w:rFonts w:eastAsia="Times New Roman"/>
          <w:szCs w:val="24"/>
        </w:rPr>
        <w:t>ς έχει κατατεθεί. Ευχαρίστως να την τροποποιήσουμε. Σας λέω ότι είναι δεδομένο.</w:t>
      </w:r>
    </w:p>
    <w:p w14:paraId="0EE0FF12" w14:textId="77777777" w:rsidR="000548F6" w:rsidRDefault="005C1E3B">
      <w:pPr>
        <w:spacing w:line="600" w:lineRule="auto"/>
        <w:ind w:firstLine="720"/>
        <w:jc w:val="both"/>
        <w:rPr>
          <w:rFonts w:eastAsia="Times New Roman"/>
          <w:szCs w:val="28"/>
        </w:rPr>
      </w:pPr>
      <w:r>
        <w:rPr>
          <w:rFonts w:eastAsia="Times New Roman"/>
          <w:b/>
          <w:szCs w:val="24"/>
        </w:rPr>
        <w:t xml:space="preserve">ΙΩΑΝΝΗΣ ΒΡΟΥΤΣΗΣ: </w:t>
      </w:r>
      <w:r>
        <w:rPr>
          <w:rFonts w:eastAsia="Times New Roman"/>
          <w:szCs w:val="24"/>
        </w:rPr>
        <w:t xml:space="preserve">Έχει καταθέσει η Νέα Δημοκρατία προγενέστερα, τις οποίες απορρίψατε ως Κυβέρνηση, </w:t>
      </w:r>
      <w:r>
        <w:rPr>
          <w:rFonts w:eastAsia="Times New Roman"/>
          <w:szCs w:val="28"/>
        </w:rPr>
        <w:t>κύριε Υπουργέ…</w:t>
      </w:r>
    </w:p>
    <w:p w14:paraId="0EE0FF13"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Η Νέα Δημοκρατία δεν έχει καταθέσει σήμερα τίποτα.</w:t>
      </w:r>
    </w:p>
    <w:p w14:paraId="0EE0FF14"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…και οι δεσμεύσεις σας από του Βήματος δεν δεσμεύουν κανέναν.</w:t>
      </w:r>
    </w:p>
    <w:p w14:paraId="0EE0FF15"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Βρούτση,</w:t>
      </w:r>
      <w:r>
        <w:rPr>
          <w:rFonts w:eastAsia="Times New Roman"/>
          <w:szCs w:val="24"/>
        </w:rPr>
        <w:t xml:space="preserve"> σας παρακαλώ.</w:t>
      </w:r>
    </w:p>
    <w:p w14:paraId="0EE0FF16" w14:textId="77777777" w:rsidR="000548F6" w:rsidRDefault="005C1E3B">
      <w:pPr>
        <w:spacing w:line="600" w:lineRule="auto"/>
        <w:ind w:firstLine="720"/>
        <w:jc w:val="both"/>
        <w:rPr>
          <w:rFonts w:eastAsia="Times New Roman"/>
          <w:szCs w:val="24"/>
        </w:rPr>
      </w:pPr>
      <w:r>
        <w:rPr>
          <w:rFonts w:eastAsia="Times New Roman"/>
          <w:b/>
          <w:szCs w:val="24"/>
        </w:rPr>
        <w:lastRenderedPageBreak/>
        <w:t xml:space="preserve">ΠΑΝΟΣ ΚΑΜΜΕΝΟΣ (Υπουργός Εθνικής Άμυνας-Πρόεδρος των Ανεξαρτήτων Ελλήνων): </w:t>
      </w:r>
      <w:r>
        <w:rPr>
          <w:rFonts w:eastAsia="Times New Roman"/>
          <w:szCs w:val="24"/>
        </w:rPr>
        <w:t>Κύριε Βρούτση, δεν υπάρχει τροπολογία. Εάν έχετε καταθέσει τροπολογία, παρακαλώ να μου τη δώσετε. Δεν υπάρχει τροπολογία ούτε εκπρόθεσμη.</w:t>
      </w:r>
    </w:p>
    <w:p w14:paraId="0EE0FF17"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Όχι σήμερα</w:t>
      </w:r>
      <w:r>
        <w:rPr>
          <w:rFonts w:eastAsia="Times New Roman"/>
          <w:szCs w:val="24"/>
        </w:rPr>
        <w:t>. Πριν από δέκα ημέρες.</w:t>
      </w:r>
    </w:p>
    <w:p w14:paraId="0EE0FF18"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Αν ήταν άλλη μέρα σε άλλο νομοσχέδιο, αυτό δεν μπορώ να το ξέρω.</w:t>
      </w:r>
    </w:p>
    <w:p w14:paraId="0EE0FF19"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Σας παρακαλώ, </w:t>
      </w:r>
      <w:r>
        <w:rPr>
          <w:rFonts w:eastAsia="Times New Roman"/>
          <w:szCs w:val="28"/>
        </w:rPr>
        <w:t xml:space="preserve">κύριε Υπουργέ, </w:t>
      </w:r>
      <w:r>
        <w:rPr>
          <w:rFonts w:eastAsia="Times New Roman"/>
          <w:szCs w:val="24"/>
        </w:rPr>
        <w:t>συνεχίστε.</w:t>
      </w:r>
    </w:p>
    <w:p w14:paraId="0EE0FF1A" w14:textId="77777777" w:rsidR="000548F6" w:rsidRDefault="005C1E3B">
      <w:pPr>
        <w:spacing w:line="600" w:lineRule="auto"/>
        <w:ind w:firstLine="720"/>
        <w:jc w:val="both"/>
        <w:rPr>
          <w:rFonts w:eastAsia="Times New Roman" w:cs="Times New Roman"/>
          <w:szCs w:val="24"/>
        </w:rPr>
      </w:pPr>
      <w:r>
        <w:rPr>
          <w:rFonts w:eastAsia="Times New Roman"/>
          <w:b/>
          <w:szCs w:val="24"/>
        </w:rPr>
        <w:t>ΠΑΝΟΣ ΚΑΜΜΕΝΟΣ (</w:t>
      </w:r>
      <w:r>
        <w:rPr>
          <w:rFonts w:eastAsia="Times New Roman"/>
          <w:b/>
          <w:szCs w:val="24"/>
        </w:rPr>
        <w:t>Υπουργός Εθνικής Άμυνας-Πρόεδρος των Ανεξαρτήτων Ελλήνων):</w:t>
      </w:r>
      <w:r>
        <w:rPr>
          <w:rFonts w:eastAsia="Times New Roman" w:cs="Times New Roman"/>
          <w:szCs w:val="24"/>
        </w:rPr>
        <w:t xml:space="preserve"> Τέλος πάντων, δεν υπάρχει λόγος να καταθέσετε τροπολογία. Παρενέβην από την πρώτη στιγμή στο Δημοτικό Συμβούλιο Καλλιθέας μαζί με την Κυβέρνηση και εκ μέρους και του Υπουργείου Δικαιοσύνης και </w:t>
      </w:r>
      <w:r>
        <w:rPr>
          <w:rFonts w:eastAsia="Times New Roman" w:cs="Times New Roman"/>
          <w:szCs w:val="24"/>
        </w:rPr>
        <w:lastRenderedPageBreak/>
        <w:t>διαβ</w:t>
      </w:r>
      <w:r>
        <w:rPr>
          <w:rFonts w:eastAsia="Times New Roman" w:cs="Times New Roman"/>
          <w:szCs w:val="24"/>
        </w:rPr>
        <w:t>εβαίωσα ότι δεν υπάρχει κανένα τέτοιο θέμα, διότι αυτό πράγματι ήταν ένα θέμα το οποίο θα αδικούσε την ευρύτερη περιοχή.</w:t>
      </w:r>
    </w:p>
    <w:p w14:paraId="0EE0FF1B"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0EE0FF1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Από τον Κανονισμό δεν προβλέπεται διαλο</w:t>
      </w:r>
      <w:r>
        <w:rPr>
          <w:rFonts w:eastAsia="Times New Roman"/>
          <w:szCs w:val="24"/>
        </w:rPr>
        <w:t>γική συζήτηση.</w:t>
      </w:r>
    </w:p>
    <w:p w14:paraId="0EE0FF1D" w14:textId="77777777" w:rsidR="000548F6" w:rsidRDefault="005C1E3B">
      <w:pPr>
        <w:spacing w:line="600" w:lineRule="auto"/>
        <w:ind w:firstLine="720"/>
        <w:jc w:val="both"/>
        <w:rPr>
          <w:rFonts w:eastAsia="Times New Roman"/>
          <w:szCs w:val="24"/>
        </w:rPr>
      </w:pPr>
      <w:r>
        <w:rPr>
          <w:rFonts w:eastAsia="Times New Roman"/>
          <w:szCs w:val="24"/>
        </w:rPr>
        <w:t>Παρακαλώ, συνεχίστε.</w:t>
      </w:r>
    </w:p>
    <w:p w14:paraId="0EE0FF1E"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Όσον αφορά τώρα το θέμα των ειδικών μισθολογίων, θέλω να σας πω ότι αναφέρθηκε από τον Πρωθυπουργό προσωπικά κατά την τελευταία του ομιλία. Σας β</w:t>
      </w:r>
      <w:r>
        <w:rPr>
          <w:rFonts w:eastAsia="Times New Roman"/>
          <w:szCs w:val="24"/>
        </w:rPr>
        <w:t>εβαιώνω δε ως Υπουργός Άμυνας ότι είναι έτοιμο το σχέδιο νόμου για το Υπουργείο Εθνικής Άμυνας, το οποίο περιλαμβάνει τους επακριβείς κωδι</w:t>
      </w:r>
      <w:r>
        <w:rPr>
          <w:rFonts w:eastAsia="Times New Roman"/>
          <w:szCs w:val="24"/>
        </w:rPr>
        <w:lastRenderedPageBreak/>
        <w:t>κούς, όπως εζητήθη, όπου θα γίνουν οι περικοπές. Θα αφορούν τα αντίστοιχα ποσά και δεν θα επιβαρυνθεί το προσωπικό των</w:t>
      </w:r>
      <w:r>
        <w:rPr>
          <w:rFonts w:eastAsia="Times New Roman"/>
          <w:szCs w:val="24"/>
        </w:rPr>
        <w:t xml:space="preserve"> Ενόπλων Δυνάμεων. Θα κατατεθεί πολύ νωρίτερα από τον Σεπτέμβριο που προβλέπει η συγκεκριμένη τροπολογία.</w:t>
      </w:r>
    </w:p>
    <w:p w14:paraId="0EE0FF1F"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Επί των τροπολογιών θα γίνει ειδική συζήτηση.</w:t>
      </w:r>
    </w:p>
    <w:p w14:paraId="0EE0FF20"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w:t>
      </w:r>
      <w:r>
        <w:rPr>
          <w:rFonts w:eastAsia="Times New Roman"/>
          <w:b/>
          <w:szCs w:val="24"/>
        </w:rPr>
        <w:t xml:space="preserve">ήνων): </w:t>
      </w:r>
      <w:r>
        <w:rPr>
          <w:rFonts w:eastAsia="Times New Roman"/>
          <w:szCs w:val="24"/>
        </w:rPr>
        <w:t>Απλώς, το λέω για να μην υπάρχει κα</w:t>
      </w:r>
      <w:r>
        <w:rPr>
          <w:rFonts w:eastAsia="Times New Roman"/>
          <w:szCs w:val="24"/>
        </w:rPr>
        <w:t>μ</w:t>
      </w:r>
      <w:r>
        <w:rPr>
          <w:rFonts w:eastAsia="Times New Roman"/>
          <w:szCs w:val="24"/>
        </w:rPr>
        <w:t>μία εμπλοκή περί μη υπογραφής.</w:t>
      </w:r>
    </w:p>
    <w:p w14:paraId="0EE0FF21"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Όχι, θα γίνει συζήτηση.</w:t>
      </w:r>
    </w:p>
    <w:p w14:paraId="0EE0FF22"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Θα ήθελα να σας πω ότι εν συνεχεία, κατά τη δι</w:t>
      </w:r>
      <w:r>
        <w:rPr>
          <w:rFonts w:eastAsia="Times New Roman"/>
          <w:szCs w:val="24"/>
        </w:rPr>
        <w:t>άρκεια των τροπολογιών όπου θα αναλάβουν οι συναρμόδιοι Υπουργοί, θα κατέλθω εκ των υπουργικών εδράνων και θα πάω στη θέση των Ανεξαρτήτων Ελλήνων.</w:t>
      </w:r>
    </w:p>
    <w:p w14:paraId="0EE0FF2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σήμερα </w:t>
      </w:r>
      <w:r>
        <w:rPr>
          <w:rFonts w:eastAsia="Times New Roman" w:cs="Times New Roman"/>
          <w:szCs w:val="24"/>
        </w:rPr>
        <w:t>ως</w:t>
      </w:r>
      <w:r>
        <w:rPr>
          <w:rFonts w:eastAsia="Times New Roman" w:cs="Times New Roman"/>
          <w:szCs w:val="24"/>
        </w:rPr>
        <w:t xml:space="preserve"> Ανεξάρτητοι Έλληνες έχουμε συγκεκριμένους κωδικούς που αφορούν το Υπουργείο Προστασίας του </w:t>
      </w:r>
      <w:r>
        <w:rPr>
          <w:rFonts w:eastAsia="Times New Roman" w:cs="Times New Roman"/>
          <w:szCs w:val="24"/>
        </w:rPr>
        <w:t xml:space="preserve">Πολίτη, το Υπουργείο Δικαιοσύνης, πέραν του Υπουργείου Εθνικής Αμύνης, που καλύπτουν επακριβώς, με συγκεκριμένους κωδικούς τις δυνατότητες που θα έχουν τα Υπουργεία μέσα στο καλοκαίρι να νομοθετήσουν ώστε να μην υπάρχει, όπως υπεσχέθη ο Πρωθυπουργός και η </w:t>
      </w:r>
      <w:r>
        <w:rPr>
          <w:rFonts w:eastAsia="Times New Roman" w:cs="Times New Roman"/>
          <w:szCs w:val="24"/>
        </w:rPr>
        <w:t>Κυβέρνηση, κα</w:t>
      </w:r>
      <w:r>
        <w:rPr>
          <w:rFonts w:eastAsia="Times New Roman" w:cs="Times New Roman"/>
          <w:szCs w:val="24"/>
        </w:rPr>
        <w:t>μ</w:t>
      </w:r>
      <w:r>
        <w:rPr>
          <w:rFonts w:eastAsia="Times New Roman" w:cs="Times New Roman"/>
          <w:szCs w:val="24"/>
        </w:rPr>
        <w:t>μία επιβάρυνση στους πολίτες που ανήκουν στα ειδικά μισθολόγια και αναφέρομαι ιδιαίτερα στις Ένοπλες Δυνάμεις, στα Σώματα Ασφαλείας, στους δικαστικούς και σε όλους τους άλλους που είναι στα ειδικά μισθολόγια.</w:t>
      </w:r>
    </w:p>
    <w:p w14:paraId="0EE0FF2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EE0FF2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Κρεμαστινός): </w:t>
      </w:r>
      <w:r>
        <w:rPr>
          <w:rFonts w:eastAsia="Times New Roman" w:cs="Times New Roman"/>
          <w:szCs w:val="24"/>
        </w:rPr>
        <w:t>Ευχαριστώ, κύριε Υπουργέ.</w:t>
      </w:r>
    </w:p>
    <w:p w14:paraId="0EE0FF2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θέλω τον λόγο.</w:t>
      </w:r>
    </w:p>
    <w:p w14:paraId="0EE0FF2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γιατί θέλετε τον λόγο; </w:t>
      </w:r>
    </w:p>
    <w:p w14:paraId="0EE0FF2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Επί της τροπολογίας που δέχεται το περιεχόμενο της, αλλά</w:t>
      </w:r>
      <w:r>
        <w:rPr>
          <w:rFonts w:eastAsia="Times New Roman" w:cs="Times New Roman"/>
          <w:szCs w:val="24"/>
        </w:rPr>
        <w:t xml:space="preserve"> δεν μπορεί να την κάνει δεκτή.</w:t>
      </w:r>
    </w:p>
    <w:p w14:paraId="0EE0FF2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γιατί ζητάτε το</w:t>
      </w:r>
      <w:r>
        <w:rPr>
          <w:rFonts w:eastAsia="Times New Roman" w:cs="Times New Roman"/>
          <w:szCs w:val="24"/>
        </w:rPr>
        <w:t>ν</w:t>
      </w:r>
      <w:r>
        <w:rPr>
          <w:rFonts w:eastAsia="Times New Roman" w:cs="Times New Roman"/>
          <w:szCs w:val="24"/>
        </w:rPr>
        <w:t xml:space="preserve"> λόγο; Θα γίνει ειδική συζήτηση για τις τροπολογίες. Αρχίζουμε τώρα.</w:t>
      </w:r>
    </w:p>
    <w:p w14:paraId="0EE0FF2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Εάν ο Υπουργός δεν τη δέχεται, η συζήτηση τελειώνει. Θέλω να του πω μόνο μια</w:t>
      </w:r>
      <w:r>
        <w:rPr>
          <w:rFonts w:eastAsia="Times New Roman" w:cs="Times New Roman"/>
          <w:szCs w:val="24"/>
        </w:rPr>
        <w:t xml:space="preserve"> λέξη. Δώστε μου το</w:t>
      </w:r>
      <w:r>
        <w:rPr>
          <w:rFonts w:eastAsia="Times New Roman" w:cs="Times New Roman"/>
          <w:szCs w:val="24"/>
        </w:rPr>
        <w:t>ν</w:t>
      </w:r>
      <w:r>
        <w:rPr>
          <w:rFonts w:eastAsia="Times New Roman" w:cs="Times New Roman"/>
          <w:szCs w:val="24"/>
        </w:rPr>
        <w:t xml:space="preserve"> λόγο. Ειδάλλως, θα πρέπει να αγορεύω ως το τέλος της διαδικασίας. Δεν είναι σωστό. </w:t>
      </w:r>
    </w:p>
    <w:p w14:paraId="0EE0FF2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 για ένα λεπτό.</w:t>
      </w:r>
    </w:p>
    <w:p w14:paraId="0EE0FF2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Ωραία και τελειώνω.</w:t>
      </w:r>
    </w:p>
    <w:p w14:paraId="0EE0FF2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 xml:space="preserve">Ο κ. Καρράς που είναι έμπειρος δικηγόρος και εγώ είχαμε σε επίκαιρη ερώτηση στον Υπουργό, αλλά και με άλλες ευκαιρίες που καταθέσαμε αυτή την τροπολογία, είχαμε πει ότι το Ρουφ στεγάζει στρατοδικείο. Είναι οι υπόλοιποι χώροι ελεύθεροι; Μας είπε ο Υπουργός </w:t>
      </w:r>
      <w:r>
        <w:rPr>
          <w:rFonts w:eastAsia="Times New Roman" w:cs="Times New Roman"/>
          <w:szCs w:val="24"/>
        </w:rPr>
        <w:t xml:space="preserve">–ο άλλος Υπουργός, όχι της Δικαιοσύνης- «θα πάμε με τον κ. Καμμένο να επιθεωρήσουμε και εάν μου κάνει για να διεξάγονται οι δίκες μου που έχουν μεγάλο αριθμό μαρτύρων, διαδίκων κ.λπ., τότε ναι». </w:t>
      </w:r>
    </w:p>
    <w:p w14:paraId="0EE0FF2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Από τις 6 Μαρτίου ισχύει η ρύθμιση, δεν έχει καταργηθεί. Και</w:t>
      </w:r>
      <w:r>
        <w:rPr>
          <w:rFonts w:eastAsia="Times New Roman" w:cs="Times New Roman"/>
          <w:szCs w:val="24"/>
        </w:rPr>
        <w:t xml:space="preserve"> όπως ξέρετε καλά, με προσωπική διαβεβαίωση έχοντος καλή διάθεση Υπουργού, νόμος δεν καταργείται. Και εκείνη η επιλογή είχε γίνει χωρίς να ξέρει και κανείς σας τίποτα. </w:t>
      </w:r>
    </w:p>
    <w:p w14:paraId="0EE0FF2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Λέμε, λοιπόν, επειδή δεν υπάρχει κανένα πρόβλημα διαδικαστικό, να μην την κάνετε δεκτή </w:t>
      </w:r>
      <w:r>
        <w:rPr>
          <w:rFonts w:eastAsia="Times New Roman" w:cs="Times New Roman"/>
          <w:szCs w:val="24"/>
        </w:rPr>
        <w:t xml:space="preserve">τώρα, επειδή είναι διμερής συμφωνία και τι σημαίνει; Όλες οι τροπολογίες έρχονται σε συμφωνίες. Οι χθεσινές συμφωνίες που είχαμε δεν ήταν διμερείς; Η μη αποδοχή επειδή μπορεί να μου πείτε «να το δω με τον κ. </w:t>
      </w:r>
      <w:r>
        <w:rPr>
          <w:rFonts w:eastAsia="Times New Roman" w:cs="Times New Roman"/>
          <w:szCs w:val="24"/>
        </w:rPr>
        <w:lastRenderedPageBreak/>
        <w:t xml:space="preserve">Παρασκευόπουλο», στέκει. Όμως, να μου λέτε «δεν </w:t>
      </w:r>
      <w:r>
        <w:rPr>
          <w:rFonts w:eastAsia="Times New Roman" w:cs="Times New Roman"/>
          <w:szCs w:val="24"/>
        </w:rPr>
        <w:t xml:space="preserve">το κάνουμε παρότι το θέλω, επειδή δεν το επιτρέπει η νυν σύμβαση», δεν στέκει. </w:t>
      </w:r>
    </w:p>
    <w:p w14:paraId="0EE0FF3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0EE0FF3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παρακαλώ, λοιπόν, να δώσετε ένα τέλος, περνούν οι εβδομάδες, το θέμα δεν λύνεται. Αυτό λιγάκι να</w:t>
      </w:r>
      <w:r>
        <w:rPr>
          <w:rFonts w:eastAsia="Times New Roman" w:cs="Times New Roman"/>
          <w:szCs w:val="24"/>
        </w:rPr>
        <w:t xml:space="preserve"> σας υποψιάσει. Υπήρξε ένα θέμα –δεν θέλω να κάνω συγκεκριμένες αναφορές- που αφορά διεξαγόμενη δίκη διαμαρτυρίας της Προέδρου του δικαστηρίου ότι δεν της δίνει το Υπουργείο Δικαιοσύνης δικάσιμους. </w:t>
      </w:r>
    </w:p>
    <w:p w14:paraId="0EE0FF3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Λοβέρ</w:t>
      </w:r>
      <w:r>
        <w:rPr>
          <w:rFonts w:eastAsia="Times New Roman" w:cs="Times New Roman"/>
          <w:szCs w:val="24"/>
        </w:rPr>
        <w:t>δο, ολοκληρώστε.</w:t>
      </w:r>
    </w:p>
    <w:p w14:paraId="0EE0FF3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δίκη που αφορά πραγματικά πολλούς, γνωστή δίκη. </w:t>
      </w:r>
    </w:p>
    <w:p w14:paraId="0EE0FF3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Άρα, υπό την πίεση των αναγκών και των πραγμάτων, πολλές φορές η καλή διάθεση δεν αρκεί. Δεχθείτε την τροπολογία. </w:t>
      </w:r>
    </w:p>
    <w:p w14:paraId="0EE0FF3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Υπουργέ, επί της τροπολο</w:t>
      </w:r>
      <w:r>
        <w:rPr>
          <w:rFonts w:eastAsia="Times New Roman" w:cs="Times New Roman"/>
          <w:szCs w:val="24"/>
        </w:rPr>
        <w:t>γίας;</w:t>
      </w:r>
    </w:p>
    <w:p w14:paraId="0EE0FF3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μιλάμε επί των τροπολογιών.</w:t>
      </w:r>
    </w:p>
    <w:p w14:paraId="0EE0FF3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Επί των τροπολογιών θα γίνει ξεχωριστή συζήτηση, κύριε Κεγκέρογλου.</w:t>
      </w:r>
    </w:p>
    <w:p w14:paraId="0EE0FF3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Κύριε Πρόεδρε, θα ήθελα τον </w:t>
      </w:r>
      <w:r>
        <w:rPr>
          <w:rFonts w:eastAsia="Times New Roman" w:cs="Times New Roman"/>
          <w:szCs w:val="24"/>
        </w:rPr>
        <w:t>λόγο.</w:t>
      </w:r>
    </w:p>
    <w:p w14:paraId="0EE0FF3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Υπουργέ.</w:t>
      </w:r>
    </w:p>
    <w:p w14:paraId="0EE0FF3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Η δική σας τροπολογία δεν γίνεται δεκτή, κύριε Κεγκέρογλου. Η δική σας δεν γίνεται δεκτή, δεν θα συζητηθεί.</w:t>
      </w:r>
    </w:p>
    <w:p w14:paraId="0EE0FF3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rPr>
        <w:t>τροπολογία που λέει ο κ. Λοβέρδος, εγώ δεν έχω κα</w:t>
      </w:r>
      <w:r>
        <w:rPr>
          <w:rFonts w:eastAsia="Times New Roman" w:cs="Times New Roman"/>
          <w:szCs w:val="24"/>
        </w:rPr>
        <w:t>μ</w:t>
      </w:r>
      <w:r>
        <w:rPr>
          <w:rFonts w:eastAsia="Times New Roman" w:cs="Times New Roman"/>
          <w:szCs w:val="24"/>
        </w:rPr>
        <w:t>μία αντίρρηση να καθίσουμε να τη γράψουμε, να αφορά το τρίτο νομοσχέδιο. Δεν έχω κα</w:t>
      </w:r>
      <w:r>
        <w:rPr>
          <w:rFonts w:eastAsia="Times New Roman" w:cs="Times New Roman"/>
          <w:szCs w:val="24"/>
        </w:rPr>
        <w:t>μ</w:t>
      </w:r>
      <w:r>
        <w:rPr>
          <w:rFonts w:eastAsia="Times New Roman" w:cs="Times New Roman"/>
          <w:szCs w:val="24"/>
        </w:rPr>
        <w:t xml:space="preserve">μία αντίρρηση να βγει αυτή η αιτιολογική έκθεση </w:t>
      </w:r>
      <w:r>
        <w:rPr>
          <w:rFonts w:eastAsia="Times New Roman" w:cs="Times New Roman"/>
          <w:szCs w:val="24"/>
        </w:rPr>
        <w:lastRenderedPageBreak/>
        <w:t>την οποία έχετε γράψει εδώ πάνω, να επαναδιατυπώσουμε το άρθρο στο τρίτο σ</w:t>
      </w:r>
      <w:r>
        <w:rPr>
          <w:rFonts w:eastAsia="Times New Roman" w:cs="Times New Roman"/>
          <w:szCs w:val="24"/>
        </w:rPr>
        <w:t>χέδιο νόμου και να το υπογράψω κι εγώ, εάν θέλετε να το κάνουμε. Αλλά στην πρώτη σύμβαση για το θέμα της συμφωνίας, στη διμερή σύμβαση δεν μπορεί να μπει.</w:t>
      </w:r>
    </w:p>
    <w:p w14:paraId="0EE0FF3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Υπάρχει δέσμευση που σας λέω. Πολύ ευχαρίστως να βρούμε τον τρόπο να το περάσουμε στο τρίτο μέχρι το </w:t>
      </w:r>
      <w:r>
        <w:rPr>
          <w:rFonts w:eastAsia="Times New Roman" w:cs="Times New Roman"/>
          <w:szCs w:val="24"/>
        </w:rPr>
        <w:t xml:space="preserve">τέλος της συζητήσεως. Δεν υπάρχει κανένα θέμα, αλλά είναι δέσμευση από την πρώτη στιγμή. </w:t>
      </w:r>
    </w:p>
    <w:p w14:paraId="0EE0FF3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Ωραία, εντάξει. </w:t>
      </w:r>
    </w:p>
    <w:p w14:paraId="0EE0FF3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Μίλησα με τον κ. Παρασκευόπουλο, είδαμε το</w:t>
      </w:r>
      <w:r>
        <w:rPr>
          <w:rFonts w:eastAsia="Times New Roman" w:cs="Times New Roman"/>
          <w:szCs w:val="24"/>
        </w:rPr>
        <w:t>ν</w:t>
      </w:r>
      <w:r>
        <w:rPr>
          <w:rFonts w:eastAsia="Times New Roman" w:cs="Times New Roman"/>
          <w:szCs w:val="24"/>
        </w:rPr>
        <w:t xml:space="preserve"> χώρο και θα εξετάσουμε ό,τι δυνατότητα έχουμε για να εξυπηρετήσουμε το Υπουργείο Δικαιοσύνης. </w:t>
      </w:r>
    </w:p>
    <w:p w14:paraId="0EE0FF3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w:t>
      </w:r>
    </w:p>
    <w:p w14:paraId="0EE0FF4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Υπουργέ.</w:t>
      </w:r>
    </w:p>
    <w:p w14:paraId="0EE0FF4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Τώρα επί των τροπολογιών, θα συζητηθούν και θα υποστηριχθούν κατά σειρά τροπολογιών</w:t>
      </w:r>
      <w:r>
        <w:rPr>
          <w:rFonts w:eastAsia="Times New Roman" w:cs="Times New Roman"/>
          <w:szCs w:val="24"/>
        </w:rPr>
        <w:t xml:space="preserve"> από τους κ.κ. Πετρόπουλο, Σκουρλέτη, Τσακαλώτο και Χρυσοβελώνη.</w:t>
      </w:r>
    </w:p>
    <w:p w14:paraId="0EE0FF4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Πρόεδρε, παρακαλώ θα ήθελα να λάβω τον λόγο.</w:t>
      </w:r>
    </w:p>
    <w:p w14:paraId="0EE0FF4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Ορίστε, κύριε Πρόεδρε.</w:t>
      </w:r>
    </w:p>
    <w:p w14:paraId="0EE0FF4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w:t>
      </w:r>
      <w:r>
        <w:rPr>
          <w:rFonts w:eastAsia="Times New Roman" w:cs="Times New Roman"/>
          <w:szCs w:val="24"/>
        </w:rPr>
        <w:t>ύριε Πρόεδρε, επειδή και χθες ετέθη ένα ζήτημα που αφορά στον Κανονισμό από τον Κοινοβουλευτικό Εκπρόσωπο τον κ. Λοβέρδο –όπως και σήμερα- και επειδή τα θέματα όταν τίθενται διαδικαστικά αλλά και επί της ουσίας με επιχειρήματα, δεν πρέπει να λύνονται διά τ</w:t>
      </w:r>
      <w:r>
        <w:rPr>
          <w:rFonts w:eastAsia="Times New Roman" w:cs="Times New Roman"/>
          <w:szCs w:val="24"/>
        </w:rPr>
        <w:t xml:space="preserve">ης σιωπής ή διά της επιβολής, θα ήθελα να πω δυο πράγματα για αυτό το θέμα και για την ακολουθούμενη διαδικασία, για να διευκρινίσουμε μεταξύ μας το πεδίο που μπορούμε πράγματι να συνεννοηθούμε –και νομίζω ότι μπορούμε να συνεννοηθούμε. </w:t>
      </w:r>
    </w:p>
    <w:p w14:paraId="0EE0FF45" w14:textId="77777777" w:rsidR="000548F6" w:rsidRDefault="005C1E3B">
      <w:pPr>
        <w:spacing w:line="600" w:lineRule="auto"/>
        <w:jc w:val="both"/>
        <w:rPr>
          <w:rFonts w:eastAsia="Times New Roman" w:cs="Times New Roman"/>
          <w:szCs w:val="24"/>
        </w:rPr>
      </w:pPr>
      <w:r>
        <w:rPr>
          <w:rFonts w:eastAsia="Times New Roman" w:cs="Times New Roman"/>
          <w:szCs w:val="24"/>
        </w:rPr>
        <w:lastRenderedPageBreak/>
        <w:tab/>
        <w:t>Το οικείο άρθρο τ</w:t>
      </w:r>
      <w:r>
        <w:rPr>
          <w:rFonts w:eastAsia="Times New Roman" w:cs="Times New Roman"/>
          <w:szCs w:val="24"/>
        </w:rPr>
        <w:t>ου Κανονισμού, το 104, είναι σωστό, γιατί αφήνει ένα περιθώριο μιας μέρας ή εν πάση περιπτώσει της επομένης, έτσι ώστε όλες οι τροπολογίες, τα επιπλέον άρθρα κ.λπ. τα οποία μπαίνουν ενδεχομένως, όπως έχει γίνει πολλές φορές στην πρόταση ενός νομοσχεδίου, ν</w:t>
      </w:r>
      <w:r>
        <w:rPr>
          <w:rFonts w:eastAsia="Times New Roman" w:cs="Times New Roman"/>
          <w:szCs w:val="24"/>
        </w:rPr>
        <w:t>α μπορούν να ενσωματωθούν και με έναν τρόπο συνολικό να είναι σε γνώση όλων των Βουλευτών και να μπορούν επί του συνόλου ύστερα να τοποθετηθούν σε μία ψηφοφορία, χωρίς να υπάρχει η βιάση ή το πρόβλημα που μπορεί να δημιουργηθεί. Έχει σωστές πρόνοιες μέσα τ</w:t>
      </w:r>
      <w:r>
        <w:rPr>
          <w:rFonts w:eastAsia="Times New Roman" w:cs="Times New Roman"/>
          <w:szCs w:val="24"/>
        </w:rPr>
        <w:t>ου, σε σχέση με την κανονική και τακτική νομοθέτηση. Δεν είναι δηλαδή από αυτά που πρέπει να αλλάξουν, γιατί άλλα μπορούν και πρέπει να αλλάξουν για το πώς λειτουργεί η Βουλή. Με αυτήν την έννοια, δηλαδή το ότι τίθεται το ζήτημα, έχει εύλογη βάση για να τί</w:t>
      </w:r>
      <w:r>
        <w:rPr>
          <w:rFonts w:eastAsia="Times New Roman" w:cs="Times New Roman"/>
          <w:szCs w:val="24"/>
        </w:rPr>
        <w:t>θεται.</w:t>
      </w:r>
    </w:p>
    <w:p w14:paraId="0EE0FF4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Από το 2010 μέχρι το 2014, τουλάχιστον σε είκοσι νομοσχέδια, κυρώσεις ή μη κυρώσεις, ακολουθήθηκε έκτακτη διαδικασία, την οποία γνωρίζετε και γι’ αυτό και τοποθετηθήκατε. Είναι τουλάχιστον είκοσι όπου έγιναν δεκτές τροπολογίες, υπουργικές ή βουλευτι</w:t>
      </w:r>
      <w:r>
        <w:rPr>
          <w:rFonts w:eastAsia="Times New Roman" w:cs="Times New Roman"/>
          <w:szCs w:val="24"/>
        </w:rPr>
        <w:t xml:space="preserve">κές. Διότι σε άλλα νομοσχέδια δεν είχαν γίνει </w:t>
      </w:r>
      <w:r>
        <w:rPr>
          <w:rFonts w:eastAsia="Times New Roman" w:cs="Times New Roman"/>
          <w:szCs w:val="24"/>
        </w:rPr>
        <w:lastRenderedPageBreak/>
        <w:t>δεκτές, οπότε δεν υπήρχε θέμα. Είχαν δηλαδή υποβληθεί, δεν είχαν γίνει δεκτές και γινόταν επί του συνόλου. Όμως, εκεί που είχαν γίνει δεκτές, μέχρι και τρεις ή τέσσερις υπουργικές και άλλες τόσες βουλευτικές, ο</w:t>
      </w:r>
      <w:r>
        <w:rPr>
          <w:rFonts w:eastAsia="Times New Roman" w:cs="Times New Roman"/>
          <w:szCs w:val="24"/>
        </w:rPr>
        <w:t>ι ψηφοφορίες γινόντουσαν την ίδια ημέρα.</w:t>
      </w:r>
    </w:p>
    <w:p w14:paraId="0EE0FF4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δεν είναι σωστό να γίνει καθεστώς ούτε το ότι αναφέρομαι σε αυτό το προγενέστερο διάστημα σημαίνει πως άνετα και συνεχώς θα πρέπει να ακολουθείται αυτή η διαδικασία. Εάν ήταν δυνατόν σήμερα να γίνει κάτι διαφορ</w:t>
      </w:r>
      <w:r>
        <w:rPr>
          <w:rFonts w:eastAsia="Times New Roman" w:cs="Times New Roman"/>
          <w:szCs w:val="24"/>
        </w:rPr>
        <w:t>ετικό, να είναι σίγουρος και ο κύριος συνάδελφος –όπως και όλοι μας- που έθεσε το θέμα ότι θα γινόταν, ότι δηλαδή θα μπορούσαμε αύριο να πάμε σε μία επί του συνόλου ψηφοφορία.</w:t>
      </w:r>
    </w:p>
    <w:p w14:paraId="0EE0FF4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Αυτό δεν είναι δυνατόν να συμβεί, με την έννοια ότι υπάρχει ανάγκη να είναι </w:t>
      </w:r>
      <w:r>
        <w:rPr>
          <w:rFonts w:eastAsia="Times New Roman" w:cs="Times New Roman"/>
          <w:szCs w:val="24"/>
        </w:rPr>
        <w:t>ψηφισμένο σήμερα αυτό το νομοσχέδιο. Είναι η πραγματική δικαιολόγηση επί του προκειμένου. Έχουμε μιλήσει και με τον Υπουργό των Οικονομικών, δηλαδή με την Κυβέρνηση, ως προς αυτό. Δεν έχουμε αυτή</w:t>
      </w:r>
      <w:r>
        <w:rPr>
          <w:rFonts w:eastAsia="Times New Roman" w:cs="Times New Roman"/>
          <w:szCs w:val="24"/>
        </w:rPr>
        <w:t>ν</w:t>
      </w:r>
      <w:r>
        <w:rPr>
          <w:rFonts w:eastAsia="Times New Roman" w:cs="Times New Roman"/>
          <w:szCs w:val="24"/>
        </w:rPr>
        <w:t xml:space="preserve"> την ευχέρεια, που θα ήταν πιο σωστό, να πηγαίναμε έτσι. Το </w:t>
      </w:r>
      <w:r>
        <w:rPr>
          <w:rFonts w:eastAsia="Times New Roman" w:cs="Times New Roman"/>
          <w:szCs w:val="24"/>
        </w:rPr>
        <w:t xml:space="preserve">λέω ευθέως μέσα στην Ολομέλεια. </w:t>
      </w:r>
    </w:p>
    <w:p w14:paraId="0EE0FF4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lastRenderedPageBreak/>
        <w:t>Θα παρακαλούσα, λοιπόν, και για αυτή τη σημερινή διαδικασία κατ’ εξαίρεση, όπως ήταν και τις προηγούμενες φορές, και όχι κατά έθιμο ή κατά νομολογία που θα πρέπει να γίνεται, να γίνει δεκτό από την Αίθουσα και να προχωρήσου</w:t>
      </w:r>
      <w:r>
        <w:rPr>
          <w:rFonts w:eastAsia="Times New Roman" w:cs="Times New Roman"/>
          <w:szCs w:val="24"/>
        </w:rPr>
        <w:t>με σύμφωνα με αυτά που είπατε εσείς.</w:t>
      </w:r>
    </w:p>
    <w:p w14:paraId="0EE0FF4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0FF4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αυτό </w:t>
      </w:r>
      <w:r>
        <w:rPr>
          <w:rFonts w:eastAsia="Times New Roman" w:cs="Times New Roman"/>
          <w:szCs w:val="24"/>
        </w:rPr>
        <w:t xml:space="preserve">το </w:t>
      </w:r>
      <w:r>
        <w:rPr>
          <w:rFonts w:eastAsia="Times New Roman" w:cs="Times New Roman"/>
          <w:szCs w:val="24"/>
        </w:rPr>
        <w:t>σκεπτικό κινήθηκα κι εγώ, κύριε Πρόεδρε. Δεν νομίζω ότι υπάρχει θέμα.</w:t>
      </w:r>
    </w:p>
    <w:p w14:paraId="0EE0FF4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Παρακαλώ ο κ. Πετρόπουλος έχει τον λόγο για πέντε λεπτά.</w:t>
      </w:r>
    </w:p>
    <w:p w14:paraId="0EE0FF4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w:t>
      </w:r>
      <w:r>
        <w:rPr>
          <w:rFonts w:eastAsia="Times New Roman" w:cs="Times New Roman"/>
          <w:b/>
          <w:szCs w:val="24"/>
        </w:rPr>
        <w:t xml:space="preserve"> Εργασίας, Κοινωνικής Ασφάλισης και Κοινωνικής Αλληλεγγύης):</w:t>
      </w:r>
      <w:r>
        <w:rPr>
          <w:rFonts w:eastAsia="Times New Roman" w:cs="Times New Roman"/>
          <w:szCs w:val="24"/>
        </w:rPr>
        <w:t xml:space="preserve"> Κύριε Πρόεδρε, κύριοι Βουλευτές, δεν εισάγουμε νέες διατάξεις, πλην εκείνης που αναφέρεται, κατόπιν της δέσμευσης του Πρωθυπουργού, ότι δεν θα συζητηθεί η επιστροφή του ΕΚΑΣ, </w:t>
      </w:r>
      <w:r>
        <w:rPr>
          <w:rFonts w:eastAsia="Times New Roman" w:cs="Times New Roman"/>
          <w:szCs w:val="24"/>
        </w:rPr>
        <w:lastRenderedPageBreak/>
        <w:t xml:space="preserve">διότι με τη διάταξη </w:t>
      </w:r>
      <w:r>
        <w:rPr>
          <w:rFonts w:eastAsia="Times New Roman" w:cs="Times New Roman"/>
          <w:szCs w:val="24"/>
        </w:rPr>
        <w:t>που εισάγουμε ορίζουμε ότι η νέα διάταξη, όπως ισχύει για το ΕΚΑΣ, αρχίζει από 1</w:t>
      </w:r>
      <w:r>
        <w:rPr>
          <w:rFonts w:eastAsia="Times New Roman" w:cs="Times New Roman"/>
          <w:szCs w:val="24"/>
          <w:vertAlign w:val="superscript"/>
        </w:rPr>
        <w:t>η</w:t>
      </w:r>
      <w:r>
        <w:rPr>
          <w:rFonts w:eastAsia="Times New Roman" w:cs="Times New Roman"/>
          <w:szCs w:val="24"/>
        </w:rPr>
        <w:t xml:space="preserve"> Ιουνίου 2016.</w:t>
      </w:r>
    </w:p>
    <w:p w14:paraId="0EE0FF4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Συνεπώς η έλλειψη νομοθέτησης καλύφθηκε με τη διάταξη αυτή για το θέμα του ΕΚΑΣ και της ρύθμισης του ΕΚΑΣ για τους συμπολίτες μας οι οποίοι, όπως πάντα, ήταν υπ</w:t>
      </w:r>
      <w:r>
        <w:rPr>
          <w:rFonts w:eastAsia="Times New Roman" w:cs="Times New Roman"/>
          <w:szCs w:val="24"/>
        </w:rPr>
        <w:t>οχρεωμένοι να επιστρέψουν το ποσό το οποίο είχαν λάβει κατά πλεονασμό της σχετικής πρόβλεψης κάθε φορά κατά τα προηγούμενα έτη. Σήμερα δεν τους αναζητείται με αυτή</w:t>
      </w:r>
      <w:r>
        <w:rPr>
          <w:rFonts w:eastAsia="Times New Roman" w:cs="Times New Roman"/>
          <w:szCs w:val="24"/>
        </w:rPr>
        <w:t>ν</w:t>
      </w:r>
      <w:r>
        <w:rPr>
          <w:rFonts w:eastAsia="Times New Roman" w:cs="Times New Roman"/>
          <w:szCs w:val="24"/>
        </w:rPr>
        <w:t xml:space="preserve"> τη διάταξη, την οποία θέτουμε ρητά να είναι από 1</w:t>
      </w:r>
      <w:r>
        <w:rPr>
          <w:rFonts w:eastAsia="Times New Roman" w:cs="Times New Roman"/>
          <w:szCs w:val="24"/>
          <w:vertAlign w:val="superscript"/>
        </w:rPr>
        <w:t>η</w:t>
      </w:r>
      <w:r>
        <w:rPr>
          <w:rFonts w:eastAsia="Times New Roman" w:cs="Times New Roman"/>
          <w:szCs w:val="24"/>
        </w:rPr>
        <w:t xml:space="preserve"> Ιουνίου 2016 και μετά.</w:t>
      </w:r>
    </w:p>
    <w:p w14:paraId="0EE0FF4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άλλες διατυπώσ</w:t>
      </w:r>
      <w:r>
        <w:rPr>
          <w:rFonts w:eastAsia="Times New Roman" w:cs="Times New Roman"/>
          <w:szCs w:val="24"/>
        </w:rPr>
        <w:t>εις έχουν τεχνικό χαρακτήρα. Αναφέρονται σε συμπληρωματικές και διευκρινιστικές κυρίως παρεμβάσεις για τις ήδη ψηφισμένες διατάξεις του ν.4387/2016 για την ασφαλιστική μεταρρύθμιση.</w:t>
      </w:r>
    </w:p>
    <w:p w14:paraId="0EE0FF50"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Επεξηγώ τις πιο ουσιώδεις από αυτές. Θα ήταν περιττό να αναφερθώ σε απλές </w:t>
      </w:r>
      <w:r>
        <w:rPr>
          <w:rFonts w:eastAsia="Times New Roman"/>
          <w:szCs w:val="24"/>
        </w:rPr>
        <w:t>φιλολογικού χαρακτήρα επαναδιατυπώσεις ορισμένων σημείων. Για τη σαφήνεια και μόνο της κάθε διάταξης τέθηκαν αυτές, να μην τις επαναλάβω. Δεν νομίζω ότι έχει ιδιαίτερη σημασία. Αν χρειαστεί, φυσικά θα απαντήσω για όποιον μπορεί να έχει κάποια απορία.</w:t>
      </w:r>
    </w:p>
    <w:p w14:paraId="0EE0FF51" w14:textId="77777777" w:rsidR="000548F6" w:rsidRDefault="005C1E3B">
      <w:pPr>
        <w:spacing w:line="600" w:lineRule="auto"/>
        <w:ind w:firstLine="720"/>
        <w:jc w:val="both"/>
        <w:rPr>
          <w:rFonts w:eastAsia="Times New Roman"/>
          <w:szCs w:val="24"/>
        </w:rPr>
      </w:pPr>
      <w:r>
        <w:rPr>
          <w:rFonts w:eastAsia="Times New Roman"/>
          <w:szCs w:val="24"/>
        </w:rPr>
        <w:t>Έχουμ</w:t>
      </w:r>
      <w:r>
        <w:rPr>
          <w:rFonts w:eastAsia="Times New Roman"/>
          <w:szCs w:val="24"/>
        </w:rPr>
        <w:t>ε μια διάταξη με την οποία καταργούνται –έτσι αναφέρεται και στο κείμενο το οποίο υπάρχει στη διάθεσή σας- οι πόροι. Αναφέρεται σε πόρους από το 1940 και σε διάφορες περιόδους χρονικές. Αφορούν εισφορές που κατέβαλαν από τις εισπράξεις που έκαναν δικηγόροι</w:t>
      </w:r>
      <w:r>
        <w:rPr>
          <w:rFonts w:eastAsia="Times New Roman"/>
          <w:szCs w:val="24"/>
        </w:rPr>
        <w:t xml:space="preserve"> κυρίως και μηχανικοί, καθώς πλέον το σύστημα του υπολογισμού των συντάξεων σχετίζεται με την εισφορά, η οποία υπολογίζεται επί των καθαρών εσόδων που πραγματοποιούν οι ελεύθεροι αυτοί επαγγελματίες, οι επιστήμονές μας, κατά τη δραστηριότητά τους την οικον</w:t>
      </w:r>
      <w:r>
        <w:rPr>
          <w:rFonts w:eastAsia="Times New Roman"/>
          <w:szCs w:val="24"/>
        </w:rPr>
        <w:t>ομική.</w:t>
      </w:r>
    </w:p>
    <w:p w14:paraId="0EE0FF52" w14:textId="77777777" w:rsidR="000548F6" w:rsidRDefault="005C1E3B">
      <w:pPr>
        <w:spacing w:line="600" w:lineRule="auto"/>
        <w:ind w:firstLine="720"/>
        <w:jc w:val="both"/>
        <w:rPr>
          <w:rFonts w:eastAsia="Times New Roman"/>
          <w:szCs w:val="24"/>
        </w:rPr>
      </w:pPr>
      <w:r>
        <w:rPr>
          <w:rFonts w:eastAsia="Times New Roman"/>
          <w:szCs w:val="24"/>
        </w:rPr>
        <w:lastRenderedPageBreak/>
        <w:t>Επομένως, ανταποκριθήκαμε και εδώ σε ένα λογικό αίτημα των κλάδων των επιστημονικών να μην επιβαρύνονται με ένα ποσό, το οποίο πράγματι δεν είχε νόημα να τους επιβαρύνει, καθώς η εισφορά υπολογίζεται επί των καθαρών εσόδων. Νομίζω ότι ήταν λογικό να</w:t>
      </w:r>
      <w:r>
        <w:rPr>
          <w:rFonts w:eastAsia="Times New Roman"/>
          <w:szCs w:val="24"/>
        </w:rPr>
        <w:t xml:space="preserve"> το κάνουμε και πιστεύω ότι όλοι θα το δεχτείτε, γιατί δεν έχει νόημα να διατηρείς τέτοιου είδους επιβαρύνσεις σε έναν κλάδο, ο οποίος καλείται να καταβάλει με διαφορετικό τρόπο τις εισφορές του στην κοινωνική ασφάλιση.</w:t>
      </w:r>
    </w:p>
    <w:p w14:paraId="0EE0FF53" w14:textId="77777777" w:rsidR="000548F6" w:rsidRDefault="005C1E3B">
      <w:pPr>
        <w:spacing w:line="600" w:lineRule="auto"/>
        <w:ind w:firstLine="720"/>
        <w:jc w:val="both"/>
        <w:rPr>
          <w:rFonts w:eastAsia="Times New Roman"/>
          <w:szCs w:val="24"/>
        </w:rPr>
      </w:pPr>
      <w:r>
        <w:rPr>
          <w:rFonts w:eastAsia="Times New Roman"/>
          <w:szCs w:val="24"/>
        </w:rPr>
        <w:t>Θα διαπιστώνετε ότι οι άλλες διατάξε</w:t>
      </w:r>
      <w:r>
        <w:rPr>
          <w:rFonts w:eastAsia="Times New Roman"/>
          <w:szCs w:val="24"/>
        </w:rPr>
        <w:t xml:space="preserve">ις ότι δεν έχουν ανάγκη ιδιαίτερης ανάλυσης, διότι στην πραγματικότητα θέλουν να επιλύσουν συγχύσεις που προκαλούνται επειδή και οι δημόσιοι υπάλληλοι και οι ιδιωτικοί υπάγονται σε νέες διατάξεις. Επομένως εκεί που προέκυπτε ένας διαφορετικός υπολογισμός, </w:t>
      </w:r>
      <w:r>
        <w:rPr>
          <w:rFonts w:eastAsia="Times New Roman"/>
          <w:szCs w:val="24"/>
        </w:rPr>
        <w:t>επέρχεται μια διόρθωση αυτής της ανομοιομορφίας που προκαλούσαν παραλείψεις στο</w:t>
      </w:r>
      <w:r>
        <w:rPr>
          <w:rFonts w:eastAsia="Times New Roman"/>
          <w:szCs w:val="24"/>
        </w:rPr>
        <w:t>ν</w:t>
      </w:r>
      <w:r>
        <w:rPr>
          <w:rFonts w:eastAsia="Times New Roman"/>
          <w:szCs w:val="24"/>
        </w:rPr>
        <w:t xml:space="preserve"> νόμο.</w:t>
      </w:r>
    </w:p>
    <w:p w14:paraId="0EE0FF54" w14:textId="77777777" w:rsidR="000548F6" w:rsidRDefault="005C1E3B">
      <w:pPr>
        <w:spacing w:line="600" w:lineRule="auto"/>
        <w:ind w:firstLine="720"/>
        <w:jc w:val="both"/>
        <w:rPr>
          <w:rFonts w:eastAsia="Times New Roman"/>
          <w:szCs w:val="24"/>
        </w:rPr>
      </w:pPr>
      <w:r>
        <w:rPr>
          <w:rFonts w:eastAsia="Times New Roman"/>
          <w:szCs w:val="24"/>
        </w:rPr>
        <w:t xml:space="preserve">Έτσι, λοιπόν, για τους δημοσίους υπαλλήλους είναι ακριβής ο χρόνος υπολογισμού της ασφαλιστικής τους ηλικίας. Δεν προσαυξάνεται λόγω του ότι ήταν έξι μήνες και μία ημέρα για να γίνεται ένα έτος. Διότι </w:t>
      </w:r>
      <w:r>
        <w:rPr>
          <w:rFonts w:eastAsia="Times New Roman"/>
          <w:szCs w:val="24"/>
        </w:rPr>
        <w:lastRenderedPageBreak/>
        <w:t>πια δεν έχει καμμία σημασία ο χρόνος για τον υπολογισμό</w:t>
      </w:r>
      <w:r>
        <w:rPr>
          <w:rFonts w:eastAsia="Times New Roman"/>
          <w:szCs w:val="24"/>
        </w:rPr>
        <w:t xml:space="preserve"> της σύνταξης, αφού συναρτάται αποκλειστικά και μόνο από τις εισφορές που καταβλήθηκαν. Δεν υπάρχει καμμία επίδραση του ηλικιακού χρόνου ασφάλισης, παρά μόνο για τη θεμελίωση και τη λήψη του δικαιώματος ως συνολικού χρόνου ασφάλισης. Επομένως αυτή η διάκρι</w:t>
      </w:r>
      <w:r>
        <w:rPr>
          <w:rFonts w:eastAsia="Times New Roman"/>
          <w:szCs w:val="24"/>
        </w:rPr>
        <w:t>ση ως προς το σημείο αυτό δεν είχε νόημα να διατηρείται.</w:t>
      </w:r>
    </w:p>
    <w:p w14:paraId="0EE0FF55" w14:textId="77777777" w:rsidR="000548F6" w:rsidRDefault="005C1E3B">
      <w:pPr>
        <w:spacing w:line="600" w:lineRule="auto"/>
        <w:ind w:firstLine="720"/>
        <w:jc w:val="both"/>
        <w:rPr>
          <w:rFonts w:eastAsia="Times New Roman"/>
          <w:szCs w:val="24"/>
        </w:rPr>
      </w:pPr>
      <w:r>
        <w:rPr>
          <w:rFonts w:eastAsia="Times New Roman"/>
          <w:szCs w:val="24"/>
        </w:rPr>
        <w:t>Επίσης, γίνεται μια διόρθωση η οποία από παραδρομή παρέμενε μέσα στο</w:t>
      </w:r>
      <w:r>
        <w:rPr>
          <w:rFonts w:eastAsia="Times New Roman"/>
          <w:szCs w:val="24"/>
        </w:rPr>
        <w:t>ν</w:t>
      </w:r>
      <w:r>
        <w:rPr>
          <w:rFonts w:eastAsia="Times New Roman"/>
          <w:szCs w:val="24"/>
        </w:rPr>
        <w:t xml:space="preserve"> νόμο. Ο υπολογισμός του εφάπαξ προβλεπόταν στο 75% των μέσων συντάξιμων αποδοχών της τελευταίας πενταετίας, πολλαπλασιαζόμενο επί</w:t>
      </w:r>
      <w:r>
        <w:rPr>
          <w:rFonts w:eastAsia="Times New Roman"/>
          <w:szCs w:val="24"/>
        </w:rPr>
        <w:t xml:space="preserve"> τα έτη ασφάλισης, για τους ελεύθερους επαγγελματίες, αντί του 60% που ήταν για τους υπόλοιπους. Ήταν ένα προφανές σφάλμα εκ παραδρομής. Δεν υπάρχει κανένας λόγος διάκρισης μεταξύ των κατηγοριών των ασφαλισμένων.</w:t>
      </w:r>
    </w:p>
    <w:p w14:paraId="0EE0FF56" w14:textId="77777777" w:rsidR="000548F6" w:rsidRDefault="005C1E3B">
      <w:pPr>
        <w:spacing w:line="600" w:lineRule="auto"/>
        <w:ind w:firstLine="720"/>
        <w:jc w:val="both"/>
        <w:rPr>
          <w:rFonts w:eastAsia="Times New Roman"/>
          <w:szCs w:val="24"/>
        </w:rPr>
      </w:pPr>
      <w:r>
        <w:rPr>
          <w:rFonts w:eastAsia="Times New Roman"/>
          <w:szCs w:val="24"/>
        </w:rPr>
        <w:t xml:space="preserve">Αυτά είναι τα ουσιώδη. Αν υπάρχει κάτι που </w:t>
      </w:r>
      <w:r>
        <w:rPr>
          <w:rFonts w:eastAsia="Times New Roman"/>
          <w:szCs w:val="24"/>
        </w:rPr>
        <w:t>θέλετε να ρωτήσετε ή να τεθεί, θα επανέλθω.</w:t>
      </w:r>
    </w:p>
    <w:p w14:paraId="0EE0FF57" w14:textId="77777777" w:rsidR="000548F6" w:rsidRDefault="005C1E3B">
      <w:pPr>
        <w:spacing w:line="600" w:lineRule="auto"/>
        <w:ind w:firstLine="720"/>
        <w:jc w:val="both"/>
        <w:rPr>
          <w:rFonts w:eastAsia="Times New Roman"/>
          <w:szCs w:val="24"/>
        </w:rPr>
      </w:pPr>
      <w:r>
        <w:rPr>
          <w:rFonts w:eastAsia="Times New Roman"/>
          <w:szCs w:val="24"/>
        </w:rPr>
        <w:t>Ευχαριστώ πολύ.</w:t>
      </w:r>
    </w:p>
    <w:p w14:paraId="0EE0FF58" w14:textId="77777777" w:rsidR="000548F6" w:rsidRDefault="005C1E3B">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Ευχαριστούμε κ. Πετρόπουλε.</w:t>
      </w:r>
    </w:p>
    <w:p w14:paraId="0EE0FF59" w14:textId="77777777" w:rsidR="000548F6" w:rsidRDefault="005C1E3B">
      <w:pPr>
        <w:spacing w:line="600" w:lineRule="auto"/>
        <w:ind w:firstLine="720"/>
        <w:jc w:val="both"/>
        <w:rPr>
          <w:rFonts w:eastAsia="Times New Roman"/>
          <w:szCs w:val="24"/>
        </w:rPr>
      </w:pPr>
      <w:r>
        <w:rPr>
          <w:rFonts w:eastAsia="Times New Roman"/>
          <w:szCs w:val="24"/>
        </w:rPr>
        <w:t>Ο Υπουργός Περιβάλλοντος και Ενέργειας κ. Σκουρλέτης έχει τον λόγο για πέντε λεπτά.</w:t>
      </w:r>
    </w:p>
    <w:p w14:paraId="0EE0FF5A" w14:textId="77777777" w:rsidR="000548F6" w:rsidRDefault="005C1E3B">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w:t>
      </w:r>
      <w:r>
        <w:rPr>
          <w:rFonts w:eastAsia="Times New Roman"/>
          <w:b/>
          <w:szCs w:val="24"/>
        </w:rPr>
        <w:t>οντος και Ενέργειας):</w:t>
      </w:r>
      <w:r>
        <w:rPr>
          <w:rFonts w:eastAsia="Times New Roman"/>
          <w:szCs w:val="24"/>
        </w:rPr>
        <w:t xml:space="preserve"> Ευχαριστώ, κύριε Πρόεδρε.</w:t>
      </w:r>
    </w:p>
    <w:p w14:paraId="0EE0FF5B" w14:textId="77777777" w:rsidR="000548F6" w:rsidRDefault="005C1E3B">
      <w:pPr>
        <w:spacing w:line="600" w:lineRule="auto"/>
        <w:ind w:firstLine="720"/>
        <w:jc w:val="both"/>
        <w:rPr>
          <w:rFonts w:eastAsia="Times New Roman"/>
          <w:szCs w:val="24"/>
        </w:rPr>
      </w:pPr>
      <w:r>
        <w:rPr>
          <w:rFonts w:eastAsia="Times New Roman"/>
          <w:szCs w:val="24"/>
        </w:rPr>
        <w:t>Πρόκειται για κάποιες διευκρινίσεις και λεκτικές περισσότερο αποσαφηνίσεις στα άρθρα που αναφέρονται στον μηχανισμό δημοπρασιών τύπου ΝΟΜΕ και στον τρόπο υπολογισμού τους, καθώς επίσης και στις δυνατότητες τη</w:t>
      </w:r>
      <w:r>
        <w:rPr>
          <w:rFonts w:eastAsia="Times New Roman"/>
          <w:szCs w:val="24"/>
        </w:rPr>
        <w:t>ς Ρυθμιστικής Αρχής Ενέργειας να παρεμβαίνει ανάλογα με τους στόχους των δημοπρασιών που τίθενται από τον νόμο διορθωτικά, όταν υπάρχει υπέρβαση μέσα από αυτήν καθαυτή τη διαδικασία της αγοράς, ως προς την επίτευξη αυτών των στόχων.</w:t>
      </w:r>
    </w:p>
    <w:p w14:paraId="0EE0FF5C" w14:textId="77777777" w:rsidR="000548F6" w:rsidRDefault="005C1E3B">
      <w:pPr>
        <w:spacing w:line="600" w:lineRule="auto"/>
        <w:ind w:firstLine="720"/>
        <w:jc w:val="both"/>
        <w:rPr>
          <w:rFonts w:eastAsia="Times New Roman"/>
          <w:szCs w:val="24"/>
        </w:rPr>
      </w:pPr>
      <w:r>
        <w:rPr>
          <w:rFonts w:eastAsia="Times New Roman"/>
          <w:szCs w:val="24"/>
        </w:rPr>
        <w:t>Τέλος, γίνεται μια ακόμ</w:t>
      </w:r>
      <w:r>
        <w:rPr>
          <w:rFonts w:eastAsia="Times New Roman"/>
          <w:szCs w:val="24"/>
        </w:rPr>
        <w:t>η σαφέστερη αναφορά στο</w:t>
      </w:r>
      <w:r>
        <w:rPr>
          <w:rFonts w:eastAsia="Times New Roman"/>
          <w:szCs w:val="24"/>
        </w:rPr>
        <w:t>ν</w:t>
      </w:r>
      <w:r>
        <w:rPr>
          <w:rFonts w:eastAsia="Times New Roman"/>
          <w:szCs w:val="24"/>
        </w:rPr>
        <w:t xml:space="preserve"> ρόλο της Ανεξάρτητης Ρυθμιστικής Αρχής Ενέργειας έτσι ώστε να διασφαλίζονται πάντοτε στην αγορά ηλεκτρικής ενέργειας οι όροι του ανταγωνισμού.</w:t>
      </w:r>
    </w:p>
    <w:p w14:paraId="0EE0FF5D" w14:textId="77777777" w:rsidR="000548F6" w:rsidRDefault="005C1E3B">
      <w:pPr>
        <w:spacing w:line="600" w:lineRule="auto"/>
        <w:ind w:firstLine="720"/>
        <w:jc w:val="both"/>
        <w:rPr>
          <w:rFonts w:eastAsia="Times New Roman"/>
          <w:szCs w:val="24"/>
        </w:rPr>
      </w:pPr>
      <w:r>
        <w:rPr>
          <w:rFonts w:eastAsia="Times New Roman"/>
          <w:szCs w:val="24"/>
        </w:rPr>
        <w:lastRenderedPageBreak/>
        <w:t>Επίσης, σε σχέση με τον ΑΔΜΗΕ, εκείνο το οποίο αποσαφηνίζεται είναι το χρονοδιάγραμμα κα</w:t>
      </w:r>
      <w:r>
        <w:rPr>
          <w:rFonts w:eastAsia="Times New Roman"/>
          <w:szCs w:val="24"/>
        </w:rPr>
        <w:t>ι μόνο της διαδικασίας που αφορά τον διαγωνισμό, καθώς επίσης και των αναγκαίων καταστατικών αλλαγών, που πρέπει να γίνουν στον ΑΔΜΗΕ μετά την εξεύρεση του ιδιώτη επενδυτή.</w:t>
      </w:r>
    </w:p>
    <w:p w14:paraId="0EE0FF5E" w14:textId="77777777" w:rsidR="000548F6" w:rsidRDefault="005C1E3B">
      <w:pPr>
        <w:spacing w:line="600" w:lineRule="auto"/>
        <w:ind w:firstLine="720"/>
        <w:jc w:val="both"/>
        <w:rPr>
          <w:rFonts w:eastAsia="Times New Roman"/>
          <w:szCs w:val="24"/>
        </w:rPr>
      </w:pPr>
      <w:r>
        <w:rPr>
          <w:rFonts w:eastAsia="Times New Roman"/>
          <w:szCs w:val="24"/>
        </w:rPr>
        <w:t>Κυρίες και κύριοι συνάδελφοι, τις προηγούμενες μέρες, από την ψήφιση και αμέσως μετ</w:t>
      </w:r>
      <w:r>
        <w:rPr>
          <w:rFonts w:eastAsia="Times New Roman"/>
          <w:szCs w:val="24"/>
        </w:rPr>
        <w:t>ά, ήταν πολλοί εκείνοι οι οποίοι βγήκαν να πουν ότι «την πατήσαμε» και ότι θα υπήρχαν πιέσεις για να αλλάξουμε το βασικό περιεχόμενο των δύο συγκεκριμένων τροπολογιών, που αφορούσαν τον νέο ΑΔΜΗΕ και την συνακόλουθη κατάργηση του προηγούμενου νόμου για την</w:t>
      </w:r>
      <w:r>
        <w:rPr>
          <w:rFonts w:eastAsia="Times New Roman"/>
          <w:szCs w:val="24"/>
        </w:rPr>
        <w:t xml:space="preserve"> ιδιωτικοποίηση του, όπως και τον μηχανισμό των δημοπρασιών ρεύματος και τη συνακόλουθη με την εφαρμογή κατάργηση αυτού του νόμου για τη μικρή ΔΕΗ. Διαψεύστηκαν για άλλη μια φορά εκείνες οι Κασσάνδρες των γνωστών μέσων μαζικής ενημέρωσης, οι οποίες προέβλε</w:t>
      </w:r>
      <w:r>
        <w:rPr>
          <w:rFonts w:eastAsia="Times New Roman"/>
          <w:szCs w:val="24"/>
        </w:rPr>
        <w:t xml:space="preserve">παν ότι θα έχουμε μια υποχώρηση. </w:t>
      </w:r>
    </w:p>
    <w:p w14:paraId="0EE0FF5F" w14:textId="77777777" w:rsidR="000548F6" w:rsidRDefault="005C1E3B">
      <w:pPr>
        <w:spacing w:line="600" w:lineRule="auto"/>
        <w:ind w:firstLine="720"/>
        <w:jc w:val="both"/>
        <w:rPr>
          <w:rFonts w:eastAsia="Times New Roman"/>
          <w:szCs w:val="24"/>
        </w:rPr>
      </w:pPr>
      <w:r>
        <w:rPr>
          <w:rFonts w:eastAsia="Times New Roman"/>
          <w:szCs w:val="24"/>
        </w:rPr>
        <w:lastRenderedPageBreak/>
        <w:t>Θέλω να πω δε ότι στο τελευταίο νομοσχέδιο που ψηφίσαμε, υπήρχε μια διάταξη, ανάμεσα σε άλλες, που αφορούσε την κατάργηση του ειδικού φόρου κατανάλωσης στο φυσικό αέριο για τους ηλεκτροπαραγωγούς. Η θετική επίδραση αυτού τ</w:t>
      </w:r>
      <w:r>
        <w:rPr>
          <w:rFonts w:eastAsia="Times New Roman"/>
          <w:szCs w:val="24"/>
        </w:rPr>
        <w:t>ου μέτρου ήδη άρχισε να φαίνεται στην αγορά. Και αναφέρομαι μόλις στην χθεσινή ανακοίνωση από την Δημόσια Επιχείρηση Ηλεκτρισμού ότι από την 1</w:t>
      </w:r>
      <w:r>
        <w:rPr>
          <w:rFonts w:eastAsia="Times New Roman"/>
          <w:szCs w:val="24"/>
          <w:vertAlign w:val="superscript"/>
        </w:rPr>
        <w:t>η</w:t>
      </w:r>
      <w:r>
        <w:rPr>
          <w:rFonts w:eastAsia="Times New Roman"/>
          <w:szCs w:val="24"/>
        </w:rPr>
        <w:t xml:space="preserve"> Ιουλίου θα πάμε σε εκπτώσεις στα οικιακά τιμολόγια της τάξεως του 15% για τους συνεπείς πελάτες, συμπεριλαμβανομ</w:t>
      </w:r>
      <w:r>
        <w:rPr>
          <w:rFonts w:eastAsia="Times New Roman"/>
          <w:szCs w:val="24"/>
        </w:rPr>
        <w:t xml:space="preserve">ένων και αυτών που έχουν μπει στο καθεστώς των τριάντα έξι δόσεων. </w:t>
      </w:r>
    </w:p>
    <w:p w14:paraId="0EE0FF60" w14:textId="77777777" w:rsidR="000548F6" w:rsidRDefault="005C1E3B">
      <w:pPr>
        <w:spacing w:line="600" w:lineRule="auto"/>
        <w:ind w:firstLine="720"/>
        <w:jc w:val="both"/>
        <w:rPr>
          <w:rFonts w:eastAsia="Times New Roman"/>
          <w:szCs w:val="24"/>
        </w:rPr>
      </w:pPr>
      <w:r>
        <w:rPr>
          <w:rFonts w:eastAsia="Times New Roman"/>
          <w:szCs w:val="24"/>
        </w:rPr>
        <w:t xml:space="preserve">Βλέπετε, λοιπόν, ότι παρά τις δύσκολες συνθήκες, η Κυβέρνηση πάντοτε βρίσκει τρόπους να βάζει ένα θετικό κοινωνικό πρόσημο στα μέτρα που παίρνει. Το μέτρο αυτό στο οποίο έχει υπάρξει πάρα </w:t>
      </w:r>
      <w:r>
        <w:rPr>
          <w:rFonts w:eastAsia="Times New Roman"/>
          <w:szCs w:val="24"/>
        </w:rPr>
        <w:t xml:space="preserve">πολύ μεγάλη ανταπόκριση αυτήν τη στιγμή -αναφέρομαι στους διακανονισμούς της ΔΕΗ των τριάντα έξι δόσεων- και έχει απτά πια αποτελέσματα. </w:t>
      </w:r>
    </w:p>
    <w:p w14:paraId="0EE0FF61" w14:textId="77777777" w:rsidR="000548F6" w:rsidRDefault="005C1E3B">
      <w:pPr>
        <w:spacing w:line="600" w:lineRule="auto"/>
        <w:ind w:firstLine="720"/>
        <w:jc w:val="both"/>
        <w:rPr>
          <w:rFonts w:eastAsia="Times New Roman"/>
          <w:szCs w:val="24"/>
        </w:rPr>
      </w:pPr>
      <w:r>
        <w:rPr>
          <w:rFonts w:eastAsia="Times New Roman"/>
          <w:szCs w:val="24"/>
        </w:rPr>
        <w:lastRenderedPageBreak/>
        <w:t>Για πρώτη φορά, μετά από χρόνια έχουν αρχίσει και φαίνονται σημάδια αποκλιμάκωσης της πίεσης σε σχέση με τις ληξιπρόθε</w:t>
      </w:r>
      <w:r>
        <w:rPr>
          <w:rFonts w:eastAsia="Times New Roman"/>
          <w:szCs w:val="24"/>
        </w:rPr>
        <w:t>σμες προς τη ΔΕΗ οφειλές. Αυτό, σε συνδυασμό με τις χαμηλές τιμές του φυσικού αερίου και του πετρελαίου, μας δίνει τη δυνατότητα πλέον στο πλαίσιο αυτής της αγοράς που ανοίγει στον χώρο της ηλεκτρικής ενέργειας, να πάμε σε αυτήν την πολύ σημαντική και ουσι</w:t>
      </w:r>
      <w:r>
        <w:rPr>
          <w:rFonts w:eastAsia="Times New Roman"/>
          <w:szCs w:val="24"/>
        </w:rPr>
        <w:t>αστική μείωση που μπαίνει από την 1</w:t>
      </w:r>
      <w:r>
        <w:rPr>
          <w:rFonts w:eastAsia="Times New Roman"/>
          <w:szCs w:val="24"/>
          <w:vertAlign w:val="superscript"/>
        </w:rPr>
        <w:t>η</w:t>
      </w:r>
      <w:r>
        <w:rPr>
          <w:rFonts w:eastAsia="Times New Roman"/>
          <w:szCs w:val="24"/>
        </w:rPr>
        <w:t xml:space="preserve"> Ιουλίου για τους οικιακούς καταναλωτές.</w:t>
      </w:r>
    </w:p>
    <w:p w14:paraId="0EE0FF62" w14:textId="77777777" w:rsidR="000548F6" w:rsidRDefault="005C1E3B">
      <w:pPr>
        <w:spacing w:line="600" w:lineRule="auto"/>
        <w:ind w:firstLine="720"/>
        <w:jc w:val="both"/>
        <w:rPr>
          <w:rFonts w:eastAsia="Times New Roman"/>
          <w:szCs w:val="24"/>
        </w:rPr>
      </w:pPr>
      <w:r>
        <w:rPr>
          <w:rFonts w:eastAsia="Times New Roman"/>
          <w:szCs w:val="24"/>
        </w:rPr>
        <w:t>Νομίζω ότι τα σημάδια όχι μόνο από τον χώρο της ενέργειας αλλά συνολικά για την οικονομία θα αρχίσουν να είναι θετικά, ορατά. Μέσα σε αυτήν τη χρονιά πλέον θα μπορούμε όλοι να βλέ</w:t>
      </w:r>
      <w:r>
        <w:rPr>
          <w:rFonts w:eastAsia="Times New Roman"/>
          <w:szCs w:val="24"/>
        </w:rPr>
        <w:t>πουμε και να ισχυριζόμαστε ότι η οικονομία μπαίνει με ασφάλεια σε νέους ρυθμούς και σε μια σταθερή τροχιά ανάκαμψης.</w:t>
      </w:r>
    </w:p>
    <w:p w14:paraId="0EE0FF63"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0FF64" w14:textId="77777777" w:rsidR="000548F6" w:rsidRDefault="005C1E3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Σκουρλέτη.</w:t>
      </w:r>
    </w:p>
    <w:p w14:paraId="0EE0FF65" w14:textId="77777777" w:rsidR="000548F6" w:rsidRDefault="005C1E3B">
      <w:pPr>
        <w:spacing w:line="600" w:lineRule="auto"/>
        <w:ind w:firstLine="720"/>
        <w:jc w:val="both"/>
        <w:rPr>
          <w:rFonts w:eastAsia="Times New Roman"/>
          <w:szCs w:val="24"/>
        </w:rPr>
      </w:pPr>
      <w:r>
        <w:rPr>
          <w:rFonts w:eastAsia="Times New Roman"/>
          <w:szCs w:val="24"/>
        </w:rPr>
        <w:lastRenderedPageBreak/>
        <w:t xml:space="preserve">Ο Υπουργός των Οικονομικών ο κ. Τσακαλώτος έχει τον λόγο. </w:t>
      </w:r>
    </w:p>
    <w:p w14:paraId="0EE0FF66" w14:textId="77777777" w:rsidR="000548F6" w:rsidRDefault="005C1E3B">
      <w:pPr>
        <w:spacing w:line="600" w:lineRule="auto"/>
        <w:ind w:firstLine="720"/>
        <w:jc w:val="both"/>
        <w:rPr>
          <w:rFonts w:eastAsia="Times New Roman"/>
          <w:szCs w:val="24"/>
        </w:rPr>
      </w:pPr>
      <w:r>
        <w:rPr>
          <w:rFonts w:eastAsia="Times New Roman"/>
          <w:szCs w:val="24"/>
        </w:rPr>
        <w:t>Είναι δύο τροπολογίες, κύριε Τσακαλώτε, η 467 και η 468.</w:t>
      </w:r>
    </w:p>
    <w:p w14:paraId="0EE0FF67" w14:textId="77777777" w:rsidR="000548F6" w:rsidRDefault="005C1E3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Πρόεδρε.</w:t>
      </w:r>
    </w:p>
    <w:p w14:paraId="0EE0FF68" w14:textId="77777777" w:rsidR="000548F6" w:rsidRDefault="005C1E3B">
      <w:pPr>
        <w:spacing w:line="600" w:lineRule="auto"/>
        <w:ind w:firstLine="720"/>
        <w:jc w:val="both"/>
        <w:rPr>
          <w:rFonts w:eastAsia="Times New Roman"/>
          <w:szCs w:val="24"/>
        </w:rPr>
      </w:pPr>
      <w:r>
        <w:rPr>
          <w:rFonts w:eastAsia="Times New Roman"/>
          <w:szCs w:val="24"/>
        </w:rPr>
        <w:t>Να πω ότι σήμερα θα τελειώσουμε με το πρώτο σκέλος του αφηγήματος της</w:t>
      </w:r>
      <w:r>
        <w:rPr>
          <w:rFonts w:eastAsia="Times New Roman"/>
          <w:szCs w:val="24"/>
        </w:rPr>
        <w:t xml:space="preserve"> Κυβέρνησής μας, που ήταν με την ανακεφαλαιοποίηση των τραπεζών, το κλείσιμο της πρώτης αξιολόγησης και η συμφωνία για το χρέος. Πολλοί, παρ</w:t>
      </w:r>
      <w:r>
        <w:rPr>
          <w:rFonts w:eastAsia="Times New Roman"/>
          <w:szCs w:val="24"/>
        </w:rPr>
        <w:t xml:space="preserve">’ </w:t>
      </w:r>
      <w:r>
        <w:rPr>
          <w:rFonts w:eastAsia="Times New Roman"/>
          <w:szCs w:val="24"/>
        </w:rPr>
        <w:t>όλο που είναι πατριώτες και αγαπούν αυτό το κράτος και το έθνος, δεν ήθελαν αυτήν την επιτυχία. Όμως, νομίζω ότι κ</w:t>
      </w:r>
      <w:r>
        <w:rPr>
          <w:rFonts w:eastAsia="Times New Roman"/>
          <w:szCs w:val="24"/>
        </w:rPr>
        <w:t>αι η τελευταία τους προσπάθεια μέσα από τα μέσα μαζικής ενημέρωσης, δηλαδή ότι θα έλθουν ακόμα χειρότερα πράγματα σε αυτές τις ουρές από ό,τι είδαμε στο νομοσχέδιο, δεν φαίνεται καθόλου. Νομίζω ότι θα πειστείτε όλοι και όλες ότι οι αλλαγές που έχουμε είναι</w:t>
      </w:r>
      <w:r>
        <w:rPr>
          <w:rFonts w:eastAsia="Times New Roman"/>
          <w:szCs w:val="24"/>
        </w:rPr>
        <w:t xml:space="preserve"> οι πιο πολλές διευκρινιστικές και όποιος ψήφισε υπέρ του νομοσχεδίου πριν από λίγες μέρες δεν θα έχει λόγο να μην το ψηφίσει τώρα. </w:t>
      </w:r>
    </w:p>
    <w:p w14:paraId="0EE0FF69" w14:textId="77777777" w:rsidR="000548F6" w:rsidRDefault="005C1E3B">
      <w:pPr>
        <w:spacing w:line="600" w:lineRule="auto"/>
        <w:ind w:firstLine="720"/>
        <w:jc w:val="both"/>
        <w:rPr>
          <w:rFonts w:eastAsia="Times New Roman"/>
          <w:szCs w:val="24"/>
        </w:rPr>
      </w:pPr>
      <w:r>
        <w:rPr>
          <w:rFonts w:eastAsia="Times New Roman"/>
          <w:szCs w:val="24"/>
        </w:rPr>
        <w:lastRenderedPageBreak/>
        <w:t>Να πω πιο συγκεκριμένα ότι στα φορολογικά, η τροπολογία με γενικό αριθμό 468 και ειδικό 30, αφορά τις φορολογικές διατάξεις</w:t>
      </w:r>
      <w:r>
        <w:rPr>
          <w:rFonts w:eastAsia="Times New Roman"/>
          <w:szCs w:val="24"/>
        </w:rPr>
        <w:t xml:space="preserve"> και προχωράμε σε δύο νομοτεχνικές διορθώσεις. Η μια αφορά τη νέα αρχή εσόδων και η δεύτερη αφορά σε διόρθωση λάθους για τον φόρο στην μπύρα.</w:t>
      </w:r>
    </w:p>
    <w:p w14:paraId="0EE0FF6A" w14:textId="77777777" w:rsidR="000548F6" w:rsidRDefault="005C1E3B">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Με την παράγραφο 3 καταργείται για λόγους ισότιμης αντιμετώπισης του συνόλου των εταιρειών η επιβολή μειωμένου συ</w:t>
      </w:r>
      <w:r>
        <w:rPr>
          <w:rFonts w:eastAsia="Times New Roman" w:cs="Times New Roman"/>
          <w:szCs w:val="24"/>
        </w:rPr>
        <w:t>ντελεστή συμπληρωματικού φόρου 3,5</w:t>
      </w:r>
      <w:r>
        <w:rPr>
          <w:rFonts w:eastAsia="Times New Roman" w:cs="Times New Roman"/>
          <w:szCs w:val="24"/>
        </w:rPr>
        <w:t>‰</w:t>
      </w:r>
      <w:r>
        <w:rPr>
          <w:rFonts w:eastAsia="Times New Roman" w:cs="Times New Roman"/>
          <w:szCs w:val="24"/>
        </w:rPr>
        <w:t xml:space="preserve"> για τα ακίνητα των Ανωνύμων Εταιρειών Επενδύσεων σε ακίνητη περιουσία που δεν χρησιμοποιούν οι ίδιες. Συνεπώς ο συντελεστής του συμπληρωματικού φόρου είναι 5,5</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και στις υπόλοιπες εταιρείες. </w:t>
      </w:r>
    </w:p>
    <w:p w14:paraId="0EE0FF6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τις κλείσετε. </w:t>
      </w:r>
    </w:p>
    <w:p w14:paraId="0EE0FF6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Σχετικά με τον αυτόματο μηχανισμό δημοσιονομικής προσαρμογής, που ακούω ότι χειροτερεύει αισθητά από κάποιες εφημερίδες –που ήδη μας έχουν καταπλήξει για την εγκυρότητά τους τις τελευταίες δύο</w:t>
      </w:r>
      <w:r>
        <w:rPr>
          <w:rFonts w:eastAsia="Times New Roman" w:cs="Times New Roman"/>
          <w:szCs w:val="24"/>
        </w:rPr>
        <w:t xml:space="preserve"> εβδομάδες με προβλέψεις που μάλλον δεν </w:t>
      </w:r>
      <w:r>
        <w:rPr>
          <w:rFonts w:eastAsia="Times New Roman" w:cs="Times New Roman"/>
          <w:szCs w:val="24"/>
        </w:rPr>
        <w:lastRenderedPageBreak/>
        <w:t xml:space="preserve">έχουν βγει-, ο μηχανισμός δεν γίνεται πιο σκληρός. Απλώς διευκρινίζεται ότι σε μερικές περιπτώσεις, όταν θα υπάρχουν και δευτερογενείς επιπτώσεις, θα συμπεριληφθούν και αυτές στο νέο ταμείο. </w:t>
      </w:r>
    </w:p>
    <w:p w14:paraId="0EE0FF6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 τις διατάξεις του συγ</w:t>
      </w:r>
      <w:r>
        <w:rPr>
          <w:rFonts w:eastAsia="Times New Roman" w:cs="Times New Roman"/>
          <w:szCs w:val="24"/>
        </w:rPr>
        <w:t>κεκριμένου άρθρου προχωράμε σε ορισμένες αναγκαίες νομοτεχνικές διορθώσεις και προσθήκες για την πιο σωστή εφαρμογή του νόμου. Η βασική διαφορά είναι ότι συμπεριλαμβάνουμε στην ΕΤΑΔ τα τουριστικά ακίνητα που ανήκουν στον ΕΟΤ και τα οποία ούτως ή άλλως εκμε</w:t>
      </w:r>
      <w:r>
        <w:rPr>
          <w:rFonts w:eastAsia="Times New Roman" w:cs="Times New Roman"/>
          <w:szCs w:val="24"/>
        </w:rPr>
        <w:t xml:space="preserve">ταλλεύεται η ΕΤΑΔ. </w:t>
      </w:r>
    </w:p>
    <w:p w14:paraId="0EE0FF6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Ένα άλλο σημαντικό είναι ότι ανατίθεται στον ανώτατο δικαστικό λειτουργό η διενέργεια προκαταρκτικής εξέτασης για τα μέλη του ΔΣ της ΕΣΥΠ και ότι οι διάφορες διατάξεις που αφορούν το ΤΑΙΠΕΔ –οικονομικές καταστάσεις, πόθεν έσχες κ.λπ.- δ</w:t>
      </w:r>
      <w:r>
        <w:rPr>
          <w:rFonts w:eastAsia="Times New Roman" w:cs="Times New Roman"/>
          <w:szCs w:val="24"/>
        </w:rPr>
        <w:t xml:space="preserve">ιορθώνονται λόγω της νέας δομής του </w:t>
      </w:r>
      <w:r>
        <w:rPr>
          <w:rFonts w:eastAsia="Times New Roman" w:cs="Times New Roman"/>
          <w:szCs w:val="24"/>
        </w:rPr>
        <w:t>ταμείου</w:t>
      </w:r>
      <w:r>
        <w:rPr>
          <w:rFonts w:eastAsia="Times New Roman" w:cs="Times New Roman"/>
          <w:szCs w:val="24"/>
        </w:rPr>
        <w:t xml:space="preserve">. Επαναλαμβάνω ότι με τη δεύτερη και τρίτη τροποποίηση άρθρο 196 παράγραφος 5 και 6 μεταβιβάζονται στην ΕΤΑΔ και τα τουριστικά ακίνητα κυριότητας ΕΟΤ τα οποία ούτως ή άλλως εκμεταλλεύεται η ΕΤΑΔ. </w:t>
      </w:r>
    </w:p>
    <w:p w14:paraId="0EE0FF6F" w14:textId="77777777" w:rsidR="000548F6" w:rsidRDefault="005C1E3B">
      <w:pPr>
        <w:tabs>
          <w:tab w:val="left" w:pos="5993"/>
        </w:tabs>
        <w:spacing w:line="600" w:lineRule="auto"/>
        <w:ind w:firstLine="720"/>
        <w:jc w:val="both"/>
        <w:rPr>
          <w:rFonts w:eastAsia="Times New Roman" w:cs="Times New Roman"/>
          <w:szCs w:val="24"/>
        </w:rPr>
      </w:pPr>
      <w:r>
        <w:rPr>
          <w:rFonts w:eastAsia="Times New Roman" w:cs="Times New Roman"/>
          <w:szCs w:val="24"/>
        </w:rPr>
        <w:lastRenderedPageBreak/>
        <w:t>Όσον αφορά τα ει</w:t>
      </w:r>
      <w:r>
        <w:rPr>
          <w:rFonts w:eastAsia="Times New Roman" w:cs="Times New Roman"/>
          <w:szCs w:val="24"/>
        </w:rPr>
        <w:t>δικά μισθολόγια, προχωράμε σε τροποποίηση προκειμένου να καθοριστεί με μεγαλύτερη σαφήνεια ο χαρακτήρας και ο τρόπος εξεύρεσης των δημοσιονομικών ισοδύναμων μέτρων για τη μη αναστολή της μισθολογικής ωρίμανσης για τα έτη 2017 και 2018 των λειτουργών και υπ</w:t>
      </w:r>
      <w:r>
        <w:rPr>
          <w:rFonts w:eastAsia="Times New Roman" w:cs="Times New Roman"/>
          <w:szCs w:val="24"/>
        </w:rPr>
        <w:t xml:space="preserve">αλλήλων που αμείβονται με ειδικά μισθολόγια. Τα ισοδύναμα μπορεί να προέλθουν από τα αρμόδια Υπουργεία αλλά όχι σε κάθε περίπτωση από τα ειδικά μισθολόγια. </w:t>
      </w:r>
    </w:p>
    <w:p w14:paraId="0EE0FF70" w14:textId="77777777" w:rsidR="000548F6" w:rsidRDefault="005C1E3B">
      <w:pPr>
        <w:tabs>
          <w:tab w:val="left" w:pos="5993"/>
        </w:tabs>
        <w:spacing w:line="600" w:lineRule="auto"/>
        <w:ind w:firstLine="720"/>
        <w:jc w:val="both"/>
        <w:rPr>
          <w:rFonts w:eastAsia="Times New Roman" w:cs="Times New Roman"/>
          <w:szCs w:val="24"/>
        </w:rPr>
      </w:pPr>
      <w:r>
        <w:rPr>
          <w:rFonts w:eastAsia="Times New Roman" w:cs="Times New Roman"/>
          <w:szCs w:val="24"/>
        </w:rPr>
        <w:t>Έχουμε αλλαγές και στο</w:t>
      </w:r>
      <w:r>
        <w:rPr>
          <w:rFonts w:eastAsia="Times New Roman" w:cs="Times New Roman"/>
          <w:szCs w:val="24"/>
        </w:rPr>
        <w:t>ν</w:t>
      </w:r>
      <w:r>
        <w:rPr>
          <w:rFonts w:eastAsia="Times New Roman" w:cs="Times New Roman"/>
          <w:szCs w:val="24"/>
        </w:rPr>
        <w:t xml:space="preserve"> νόμο για το δημόσιο λογιστικό. Με τις υπόλοιπες διατάξεις προχωράμε σε τροπ</w:t>
      </w:r>
      <w:r>
        <w:rPr>
          <w:rFonts w:eastAsia="Times New Roman" w:cs="Times New Roman"/>
          <w:szCs w:val="24"/>
        </w:rPr>
        <w:t xml:space="preserve">οποίηση του νόμου για το δημόσιο λογιστικό ώστε να γίνει ευκολότερη και πιο γρήγορη η διαδικασία μετάβασης στο νέο καθεστώς σχετικά με τις οικονομικές υπηρεσίες των Υπουργείων και την αλλαγή του χαρακτήρα των υπηρεσιών δημοσιονομικού ελέγχου. </w:t>
      </w:r>
    </w:p>
    <w:p w14:paraId="0EE0FF71" w14:textId="77777777" w:rsidR="000548F6" w:rsidRDefault="005C1E3B">
      <w:pPr>
        <w:tabs>
          <w:tab w:val="left" w:pos="5993"/>
        </w:tabs>
        <w:spacing w:line="600" w:lineRule="auto"/>
        <w:ind w:firstLine="720"/>
        <w:jc w:val="both"/>
        <w:rPr>
          <w:rFonts w:eastAsia="Times New Roman" w:cs="Times New Roman"/>
          <w:szCs w:val="24"/>
        </w:rPr>
      </w:pPr>
      <w:r>
        <w:rPr>
          <w:rFonts w:eastAsia="Times New Roman" w:cs="Times New Roman"/>
          <w:szCs w:val="24"/>
        </w:rPr>
        <w:t>Όσον αφορά τ</w:t>
      </w:r>
      <w:r>
        <w:rPr>
          <w:rFonts w:eastAsia="Times New Roman" w:cs="Times New Roman"/>
          <w:szCs w:val="24"/>
        </w:rPr>
        <w:t xml:space="preserve">ην πρώτη τροπολογία με γενικό αριθμό 467 και ειδικό 29, μετά από τη ψήφιση του νόμου στις 27 Μαΐου του 2016 και την τροποποίηση του νόμου για τη μεταβίβαση δανείων εκκρεμούσαν </w:t>
      </w:r>
      <w:r>
        <w:rPr>
          <w:rFonts w:eastAsia="Times New Roman" w:cs="Times New Roman"/>
          <w:szCs w:val="24"/>
        </w:rPr>
        <w:lastRenderedPageBreak/>
        <w:t>με τους θεσμούς κάποια ζητήματα. Ένα από τα πιο σημαντικά θέματα και η έκβαση αυ</w:t>
      </w:r>
      <w:r>
        <w:rPr>
          <w:rFonts w:eastAsia="Times New Roman" w:cs="Times New Roman"/>
          <w:szCs w:val="24"/>
        </w:rPr>
        <w:t>τών στις τεχνικές συνεννοήσεις που ακολούθησαν ήταν ο νομικός τύπος των εταιρειών διαχείρισης. Οι θεσμοί επιθυμούσαν να διαγραφεί από τη διάταξη η αναφορά στη «</w:t>
      </w:r>
      <w:r>
        <w:rPr>
          <w:rFonts w:eastAsia="Times New Roman" w:cs="Times New Roman"/>
          <w:szCs w:val="24"/>
          <w:lang w:val="en-US"/>
        </w:rPr>
        <w:t>CRD</w:t>
      </w:r>
      <w:r>
        <w:rPr>
          <w:rFonts w:eastAsia="Times New Roman" w:cs="Times New Roman"/>
          <w:szCs w:val="24"/>
        </w:rPr>
        <w:t xml:space="preserve"> </w:t>
      </w:r>
      <w:r>
        <w:rPr>
          <w:rFonts w:eastAsia="Times New Roman" w:cs="Times New Roman"/>
          <w:szCs w:val="24"/>
          <w:lang w:val="en-US"/>
        </w:rPr>
        <w:t>iv</w:t>
      </w:r>
      <w:r>
        <w:rPr>
          <w:rFonts w:eastAsia="Times New Roman" w:cs="Times New Roman"/>
          <w:szCs w:val="24"/>
        </w:rPr>
        <w:t>» Οδηγία για τα πιστωτικά και χρηματοδοτικά ιδρύματα και συμφωνήσαμε, καθώς το αυστηρό πλα</w:t>
      </w:r>
      <w:r>
        <w:rPr>
          <w:rFonts w:eastAsia="Times New Roman" w:cs="Times New Roman"/>
          <w:szCs w:val="24"/>
        </w:rPr>
        <w:t xml:space="preserve">ίσιο αδειοδότησης και εποπτείας των εταιρειών αυτών παρέχει επαρκείς ασφαλιστικές δικλίδες για τη λειτουργία τους. </w:t>
      </w:r>
    </w:p>
    <w:p w14:paraId="0EE0FF72" w14:textId="77777777" w:rsidR="000548F6" w:rsidRDefault="005C1E3B">
      <w:pPr>
        <w:tabs>
          <w:tab w:val="left" w:pos="5993"/>
        </w:tabs>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Α΄ Αντιπρόεδρος της Βουλής κ. </w:t>
      </w:r>
      <w:r w:rsidRPr="007E67E2">
        <w:rPr>
          <w:rFonts w:eastAsia="UB-Helvetica" w:cs="Times New Roman"/>
          <w:b/>
          <w:szCs w:val="24"/>
        </w:rPr>
        <w:t>ΑΝΑΣΤΑΣΙΟΣ ΚΟΥΡΑΚΗΣ</w:t>
      </w:r>
      <w:r>
        <w:rPr>
          <w:rFonts w:eastAsia="UB-Helvetica" w:cs="Times New Roman"/>
          <w:szCs w:val="24"/>
        </w:rPr>
        <w:t>)</w:t>
      </w:r>
    </w:p>
    <w:p w14:paraId="0EE0FF73" w14:textId="77777777" w:rsidR="000548F6" w:rsidRDefault="005C1E3B">
      <w:pPr>
        <w:tabs>
          <w:tab w:val="left" w:pos="5993"/>
        </w:tabs>
        <w:spacing w:line="600" w:lineRule="auto"/>
        <w:ind w:firstLine="720"/>
        <w:jc w:val="both"/>
        <w:rPr>
          <w:rFonts w:eastAsia="Times New Roman" w:cs="Times New Roman"/>
          <w:szCs w:val="24"/>
        </w:rPr>
      </w:pPr>
      <w:r>
        <w:rPr>
          <w:rFonts w:eastAsia="UB-Helvetica" w:cs="Times New Roman"/>
          <w:szCs w:val="24"/>
        </w:rPr>
        <w:t>Επίσης, το δεύτερο σημαντικό θέμα ήτα</w:t>
      </w:r>
      <w:r>
        <w:rPr>
          <w:rFonts w:eastAsia="UB-Helvetica" w:cs="Times New Roman"/>
          <w:szCs w:val="24"/>
        </w:rPr>
        <w:t xml:space="preserve">ν η απαγόρευση αύξησης από το </w:t>
      </w:r>
      <w:r>
        <w:rPr>
          <w:rFonts w:eastAsia="UB-Helvetica" w:cs="Times New Roman"/>
          <w:szCs w:val="24"/>
          <w:lang w:val="en-US"/>
        </w:rPr>
        <w:t>fund</w:t>
      </w:r>
      <w:r>
        <w:rPr>
          <w:rFonts w:eastAsia="UB-Helvetica" w:cs="Times New Roman"/>
          <w:szCs w:val="24"/>
        </w:rPr>
        <w:t xml:space="preserve"> μετά την πώληση του δανείου σε αυτό του </w:t>
      </w:r>
      <w:r>
        <w:rPr>
          <w:rFonts w:eastAsia="Times New Roman" w:cs="Times New Roman"/>
          <w:szCs w:val="24"/>
        </w:rPr>
        <w:t xml:space="preserve">περιθωρίου </w:t>
      </w:r>
      <w:r>
        <w:rPr>
          <w:rFonts w:eastAsia="Times New Roman" w:cs="Times New Roman"/>
          <w:szCs w:val="24"/>
          <w:lang w:val="en-US"/>
        </w:rPr>
        <w:t>spread</w:t>
      </w:r>
      <w:r>
        <w:rPr>
          <w:rFonts w:eastAsia="Times New Roman" w:cs="Times New Roman"/>
          <w:szCs w:val="24"/>
        </w:rPr>
        <w:t xml:space="preserve"> του κυμαινόμενου επιτοκίου. Ήταν ένα θέμα του τι γίνεται με αυτές τις συμβάσεις, όπου πηγαίνει στο </w:t>
      </w:r>
      <w:r>
        <w:rPr>
          <w:rFonts w:eastAsia="Times New Roman" w:cs="Times New Roman"/>
          <w:szCs w:val="24"/>
          <w:lang w:val="en-US"/>
        </w:rPr>
        <w:t>fund</w:t>
      </w:r>
      <w:r>
        <w:rPr>
          <w:rFonts w:eastAsia="Times New Roman" w:cs="Times New Roman"/>
          <w:szCs w:val="24"/>
        </w:rPr>
        <w:t xml:space="preserve"> μια συμφωνία που είχε κυμαινόμενο επιτόκιο και αν θα υπάρχε</w:t>
      </w:r>
      <w:r>
        <w:rPr>
          <w:rFonts w:eastAsia="Times New Roman" w:cs="Times New Roman"/>
          <w:szCs w:val="24"/>
        </w:rPr>
        <w:t xml:space="preserve">ι κάποιος περιορισμός. </w:t>
      </w:r>
    </w:p>
    <w:p w14:paraId="0EE0FF74" w14:textId="77777777" w:rsidR="000548F6" w:rsidRDefault="005C1E3B">
      <w:pPr>
        <w:tabs>
          <w:tab w:val="left" w:pos="5993"/>
        </w:tabs>
        <w:spacing w:line="600" w:lineRule="auto"/>
        <w:ind w:firstLine="720"/>
        <w:jc w:val="both"/>
        <w:rPr>
          <w:rFonts w:eastAsia="Times New Roman" w:cs="Times New Roman"/>
          <w:szCs w:val="24"/>
        </w:rPr>
      </w:pPr>
      <w:r>
        <w:rPr>
          <w:rFonts w:eastAsia="Times New Roman" w:cs="Times New Roman"/>
          <w:szCs w:val="24"/>
        </w:rPr>
        <w:lastRenderedPageBreak/>
        <w:t>Μετά από συζητήσεις οι θεσμοί παραδέχτηκαν την αναγκαιότητα ύπαρξης μιας τέτοιας διάταξης και δέχτηκαν να παραμείνει η διάταξη για την απαγόρευση αυθαίρετης αύξησης αλλά να εξαιρεθούν οι περιπτώσεις όπου η σύμβαση δανείου περιέχει σ</w:t>
      </w:r>
      <w:r>
        <w:rPr>
          <w:rFonts w:eastAsia="Times New Roman" w:cs="Times New Roman"/>
          <w:szCs w:val="24"/>
        </w:rPr>
        <w:t xml:space="preserve">υγκεκριμένους όρους που θα επέφεραν την αύξηση του </w:t>
      </w:r>
      <w:r>
        <w:rPr>
          <w:rFonts w:eastAsia="Times New Roman" w:cs="Times New Roman"/>
          <w:szCs w:val="24"/>
          <w:lang w:val="en-US"/>
        </w:rPr>
        <w:t>spread</w:t>
      </w:r>
      <w:r>
        <w:rPr>
          <w:rFonts w:eastAsia="Times New Roman" w:cs="Times New Roman"/>
          <w:szCs w:val="24"/>
        </w:rPr>
        <w:t>. Συμφωνήσαμε, αφού ο σκοπός της διάταξης να απαγορεύσει την αυθαίρετη αύξηση του επιτοκίου παραμένει. Έχει και κάποιες άλλες περιπτώσεις που νομίζω ότι δεν χρειάζεται να τις αναλύσω. Εάν έχετε ερωτή</w:t>
      </w:r>
      <w:r>
        <w:rPr>
          <w:rFonts w:eastAsia="Times New Roman" w:cs="Times New Roman"/>
          <w:szCs w:val="24"/>
        </w:rPr>
        <w:t xml:space="preserve">σεις, ευχαρίστως να απαντήσουμε. </w:t>
      </w:r>
    </w:p>
    <w:p w14:paraId="0EE0FF75" w14:textId="77777777" w:rsidR="000548F6" w:rsidRDefault="005C1E3B">
      <w:pPr>
        <w:tabs>
          <w:tab w:val="left" w:pos="5993"/>
        </w:tabs>
        <w:spacing w:line="600" w:lineRule="auto"/>
        <w:ind w:firstLine="720"/>
        <w:jc w:val="both"/>
        <w:rPr>
          <w:rFonts w:eastAsia="Times New Roman" w:cs="Times New Roman"/>
          <w:szCs w:val="24"/>
        </w:rPr>
      </w:pPr>
      <w:r>
        <w:rPr>
          <w:rFonts w:eastAsia="Times New Roman" w:cs="Times New Roman"/>
          <w:szCs w:val="24"/>
        </w:rPr>
        <w:t xml:space="preserve">Υπάρχει μια δεύτερη τροπολογία που έρχεται αυτήν τη στιγμή.  </w:t>
      </w:r>
    </w:p>
    <w:p w14:paraId="0EE0FF76" w14:textId="77777777" w:rsidR="000548F6" w:rsidRDefault="005C1E3B">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Έχει έρθει και έχει μοιραστεί, κύριε Υπουργέ. </w:t>
      </w:r>
    </w:p>
    <w:p w14:paraId="0EE0FF7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Ευχαριστώ. </w:t>
      </w:r>
    </w:p>
    <w:p w14:paraId="0EE0FF7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τροπολογία αυτή αφορ</w:t>
      </w:r>
      <w:r>
        <w:rPr>
          <w:rFonts w:eastAsia="Times New Roman" w:cs="Times New Roman"/>
          <w:szCs w:val="24"/>
        </w:rPr>
        <w:t>ά την εξαίρεση των δανείων με υποθήκη την πρώτη κατοικία που όπως θυμάστε ήταν στο</w:t>
      </w:r>
      <w:r>
        <w:rPr>
          <w:rFonts w:eastAsia="Times New Roman" w:cs="Times New Roman"/>
          <w:szCs w:val="24"/>
        </w:rPr>
        <w:t>ν</w:t>
      </w:r>
      <w:r>
        <w:rPr>
          <w:rFonts w:eastAsia="Times New Roman" w:cs="Times New Roman"/>
          <w:szCs w:val="24"/>
        </w:rPr>
        <w:t xml:space="preserve"> νόμο μέχρι 140.000 ευρώ. </w:t>
      </w:r>
    </w:p>
    <w:p w14:paraId="0EE0FF79" w14:textId="77777777" w:rsidR="000548F6" w:rsidRDefault="005C1E3B">
      <w:pPr>
        <w:spacing w:line="600" w:lineRule="auto"/>
        <w:jc w:val="both"/>
        <w:rPr>
          <w:rFonts w:eastAsia="Times New Roman" w:cs="Times New Roman"/>
          <w:szCs w:val="24"/>
        </w:rPr>
      </w:pPr>
      <w:r>
        <w:rPr>
          <w:rFonts w:eastAsia="Times New Roman" w:cs="Times New Roman"/>
          <w:szCs w:val="24"/>
        </w:rPr>
        <w:t>Είπαμε κατά λάθος ότι εκτός του ότι απαγορεύεται η μεταφορά, απαγορεύεται και η εξυπηρέτηση. Γι’ αυτό διορθώνω αυτό το λάθος. Το είχε πει και στην</w:t>
      </w:r>
      <w:r>
        <w:rPr>
          <w:rFonts w:eastAsia="Times New Roman" w:cs="Times New Roman"/>
          <w:szCs w:val="24"/>
        </w:rPr>
        <w:t xml:space="preserve"> ομιλία του ο κ. Σταθάκης ότι επιτρέπεται η εξυπηρέτηση αυτών των δανείων. Αυτό που δεν επιτρέπεται είναι η μεταφορά αυτών των δανείων. </w:t>
      </w:r>
    </w:p>
    <w:p w14:paraId="0EE0FF7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δεύτερη έχει να κάνει με την εγγύηση του ελληνικού κράτους που έχουν όλα αυτά τα κόκκινα</w:t>
      </w:r>
      <w:r>
        <w:rPr>
          <w:rFonts w:eastAsia="Times New Roman" w:cs="Times New Roman"/>
          <w:szCs w:val="24"/>
        </w:rPr>
        <w:t xml:space="preserve"> </w:t>
      </w:r>
      <w:r>
        <w:rPr>
          <w:rFonts w:eastAsia="Times New Roman" w:cs="Times New Roman"/>
          <w:szCs w:val="24"/>
        </w:rPr>
        <w:t xml:space="preserve">δάνεια. Επαναφέρουμε τη φιλελευθεροποίηση όλων αυτών. Ποιο ήταν το μεγάλο άγχος που είχαμε γι’ αυτά τα δάνεια; Έτσι κι αλλιώς οι ενδιαφερόμενοι είναι προστατευμένοι αφού υπάρχει εγγύηση του ελληνικού </w:t>
      </w:r>
      <w:r>
        <w:rPr>
          <w:rFonts w:eastAsia="Times New Roman" w:cs="Times New Roman"/>
          <w:szCs w:val="24"/>
        </w:rPr>
        <w:t>δημοσίου</w:t>
      </w:r>
      <w:r>
        <w:rPr>
          <w:rFonts w:eastAsia="Times New Roman" w:cs="Times New Roman"/>
          <w:szCs w:val="24"/>
        </w:rPr>
        <w:t xml:space="preserve">. </w:t>
      </w:r>
    </w:p>
    <w:p w14:paraId="0EE0FF7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για το οποίο ανησυχούσαμε ήταν ότι ξαφνικά και λόγω της ύπαρξης του μηχανισμού, του κόφτη</w:t>
      </w:r>
      <w:r>
        <w:rPr>
          <w:rFonts w:eastAsia="Times New Roman" w:cs="Times New Roman"/>
          <w:szCs w:val="24"/>
        </w:rPr>
        <w:t xml:space="preserve"> </w:t>
      </w:r>
      <w:r>
        <w:rPr>
          <w:rFonts w:eastAsia="Times New Roman" w:cs="Times New Roman"/>
          <w:szCs w:val="24"/>
        </w:rPr>
        <w:t>όπως λένε πολλοί, αυτές οι πληρωμές μπορεί να μην μοιράζονται ίσα κάθε χρόνο. Μπορεί να περνούσαμε τον στόχο που έχουμε στα πρωτογενή πλεονάσματα και να δημιουργ</w:t>
      </w:r>
      <w:r>
        <w:rPr>
          <w:rFonts w:eastAsia="Times New Roman" w:cs="Times New Roman"/>
          <w:szCs w:val="24"/>
        </w:rPr>
        <w:t xml:space="preserve">ούσε δημοσιονομικό πρόβλημα. Θα δείτε ότι στο τεχνικό </w:t>
      </w:r>
      <w:r>
        <w:rPr>
          <w:rFonts w:eastAsia="Times New Roman" w:cs="Times New Roman"/>
          <w:szCs w:val="24"/>
          <w:lang w:val="en-US"/>
        </w:rPr>
        <w:t>MOU</w:t>
      </w:r>
      <w:r>
        <w:rPr>
          <w:rFonts w:eastAsia="Times New Roman" w:cs="Times New Roman"/>
          <w:szCs w:val="24"/>
        </w:rPr>
        <w:t xml:space="preserve">, δηλαδή στο τεχνικό μνημόνιο που πάντα υπάρχει στο μνημόνιο, έχουμε συζητήσει και συμφωνήσει με τους </w:t>
      </w:r>
      <w:r>
        <w:rPr>
          <w:rFonts w:eastAsia="Times New Roman" w:cs="Times New Roman"/>
          <w:szCs w:val="24"/>
        </w:rPr>
        <w:t xml:space="preserve">θεσμούς </w:t>
      </w:r>
      <w:r>
        <w:rPr>
          <w:rFonts w:eastAsia="Times New Roman" w:cs="Times New Roman"/>
          <w:szCs w:val="24"/>
        </w:rPr>
        <w:t xml:space="preserve">ότι η επίδραση της πτώσης δανείων με εγγύηση του ελληνικού </w:t>
      </w:r>
      <w:r>
        <w:rPr>
          <w:rFonts w:eastAsia="Times New Roman" w:cs="Times New Roman"/>
          <w:szCs w:val="24"/>
        </w:rPr>
        <w:t xml:space="preserve">δημοσίου </w:t>
      </w:r>
      <w:r>
        <w:rPr>
          <w:rFonts w:eastAsia="Times New Roman" w:cs="Times New Roman"/>
          <w:szCs w:val="24"/>
        </w:rPr>
        <w:t xml:space="preserve">δεν θα επηρεάσει τον </w:t>
      </w:r>
      <w:r>
        <w:rPr>
          <w:rFonts w:eastAsia="Times New Roman" w:cs="Times New Roman"/>
          <w:szCs w:val="24"/>
        </w:rPr>
        <w:t>κόφτη. Άρα, η βασική μας ανησυχία για αυτά τα δάνεια που έχουν την εγγύηση του δημοσίου θα καλυφθεί με το τεχνικό μνημόνιο που προστατεύει τον κόφτη. Δεν θα ενεργοποιηθεί ο κόφτης</w:t>
      </w:r>
      <w:r>
        <w:rPr>
          <w:rFonts w:eastAsia="Times New Roman" w:cs="Times New Roman"/>
          <w:szCs w:val="24"/>
        </w:rPr>
        <w:t xml:space="preserve"> </w:t>
      </w:r>
      <w:r>
        <w:rPr>
          <w:rFonts w:eastAsia="Times New Roman" w:cs="Times New Roman"/>
          <w:szCs w:val="24"/>
        </w:rPr>
        <w:t>αν πέσουν αυτά τα δάνεια.</w:t>
      </w:r>
    </w:p>
    <w:p w14:paraId="0EE0FF7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Όπως είχε πει ένας σημαντικός υπουργός της Κυβέρνη</w:t>
      </w:r>
      <w:r>
        <w:rPr>
          <w:rFonts w:eastAsia="Times New Roman" w:cs="Times New Roman"/>
          <w:szCs w:val="24"/>
        </w:rPr>
        <w:t>σης μια μέρα πριν την νίκη τον Γενάρη του 2015, μετά από αυτές τις τροπολογίες «ο ήλιος θα βγει κι αύριο το πρωί, θα βγει από την ανατολή, θα πέσει στη δύση, θα είναι μια ωραία μέρα». Νομίζω ότι όποιες προσδοκίες είχατε…</w:t>
      </w:r>
    </w:p>
    <w:p w14:paraId="0EE0FF7D"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w:t>
      </w:r>
      <w:r>
        <w:rPr>
          <w:rFonts w:eastAsia="Times New Roman" w:cs="Times New Roman"/>
          <w:szCs w:val="24"/>
        </w:rPr>
        <w:t>ημοκρατίας)</w:t>
      </w:r>
    </w:p>
    <w:p w14:paraId="0EE0FF7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Ακόμα μια ωραία μέρα!</w:t>
      </w:r>
    </w:p>
    <w:p w14:paraId="0EE0FF7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Ξέρω ότι είστε αγενής, κύριε συνάδελφε. Δεν χρειάζεται κάθε φορά να το αποδεικνύετε. Θα έχουμε και συνέχεια. Κα</w:t>
      </w:r>
      <w:r>
        <w:rPr>
          <w:rFonts w:eastAsia="Times New Roman" w:cs="Times New Roman"/>
          <w:szCs w:val="24"/>
        </w:rPr>
        <w:t>μ</w:t>
      </w:r>
      <w:r>
        <w:rPr>
          <w:rFonts w:eastAsia="Times New Roman" w:cs="Times New Roman"/>
          <w:szCs w:val="24"/>
        </w:rPr>
        <w:t>μία προσπάθειά σας να με διακόπτετε, δεν βοηθά</w:t>
      </w:r>
      <w:r>
        <w:rPr>
          <w:rFonts w:eastAsia="Times New Roman" w:cs="Times New Roman"/>
          <w:szCs w:val="24"/>
        </w:rPr>
        <w:t xml:space="preserve">ει. Ζυμώσατε τον δικό σας κόσμο με το ότι δεν θα γίνει αξιολόγηση, ότι θα έρθουν οι «ουρές» και θα πέσει η Κυβέρνηση. Είναι καιρός αντί να διακόπτετε, να δείτε αν η Νέα Δημοκρατία έχει κάποιο αφήγημα. Γιατί το αφήγημα ότι θα πέσει αυτή η Κυβέρνηση, δεν θα </w:t>
      </w:r>
      <w:r>
        <w:rPr>
          <w:rFonts w:eastAsia="Times New Roman" w:cs="Times New Roman"/>
          <w:szCs w:val="24"/>
        </w:rPr>
        <w:t xml:space="preserve">κλείσει η αξιολόγηση, δεν θα πάρουμε το χρέος, απέτυχε. </w:t>
      </w:r>
    </w:p>
    <w:p w14:paraId="0EE0FF8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Άμα τα δώσεις όλα, πώς θα πέσει;</w:t>
      </w:r>
    </w:p>
    <w:p w14:paraId="0EE0FF8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Οπότε προσπαθήστε κάτι να πείτε στον ελληνικό λαό, εκτός από την αγένειά σας.</w:t>
      </w:r>
    </w:p>
    <w:p w14:paraId="0EE0FF82" w14:textId="77777777" w:rsidR="000548F6" w:rsidRDefault="005C1E3B">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του ΣΥΡΙΖΑ)</w:t>
      </w:r>
    </w:p>
    <w:p w14:paraId="0EE0FF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Υπουργό Οικονομικών. </w:t>
      </w:r>
    </w:p>
    <w:p w14:paraId="0EE0FF8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Τον λόγο έχει η κ. Χρυσοβελώνη, Υφυπουργός Υποδομών, Μεταφορών και Δικτύων, για να υποστηρίξει μέρος της τροπολογίας που είναι στην 467/29.</w:t>
      </w:r>
    </w:p>
    <w:p w14:paraId="0EE0FF8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Κυρία Χρυσοβελώνη, έχετε </w:t>
      </w:r>
      <w:r>
        <w:rPr>
          <w:rFonts w:eastAsia="Times New Roman" w:cs="Times New Roman"/>
          <w:szCs w:val="24"/>
        </w:rPr>
        <w:t>τον λόγο.</w:t>
      </w:r>
    </w:p>
    <w:p w14:paraId="0EE0FF8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Ευχαριστώ, κύριε Πρόεδρε.</w:t>
      </w:r>
    </w:p>
    <w:p w14:paraId="0EE0FF8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Κατ’ αρχάς θέλω να καταθέσω μια νομοτεχνική βελτίωση.</w:t>
      </w:r>
    </w:p>
    <w:p w14:paraId="0EE0FF8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Πρώτον, από την παράγραφο 1 της προτεινόμενης ρύθμισης της υπ’ αριθμόν 467/29 τροπολογίας αφαιρείται </w:t>
      </w:r>
      <w:r>
        <w:rPr>
          <w:rFonts w:eastAsia="Times New Roman" w:cs="Times New Roman"/>
          <w:szCs w:val="24"/>
        </w:rPr>
        <w:t xml:space="preserve">η φράση «των άρθρων 1, 2, 3, 4 και 7». </w:t>
      </w:r>
    </w:p>
    <w:p w14:paraId="0EE0FF8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Δεύτερον, από την παράγραφο 2 της προτεινόμενης ρύθμισης αφαιρείται η φράση «στα άρθρα 1, 2, 3, 4». Συνεπώς, η προτεινόμενη ρύθμιση επαναδιατυπώνεται ως θα διανεμηθεί.</w:t>
      </w:r>
    </w:p>
    <w:p w14:paraId="0EE0FF8A" w14:textId="77777777" w:rsidR="000548F6" w:rsidRDefault="005C1E3B">
      <w:pPr>
        <w:spacing w:line="600" w:lineRule="auto"/>
        <w:ind w:firstLine="540"/>
        <w:jc w:val="both"/>
        <w:rPr>
          <w:rFonts w:eastAsia="Times New Roman" w:cs="Times New Roman"/>
          <w:szCs w:val="24"/>
        </w:rPr>
      </w:pPr>
      <w:r>
        <w:rPr>
          <w:rFonts w:eastAsia="Times New Roman" w:cs="Times New Roman"/>
          <w:szCs w:val="24"/>
        </w:rPr>
        <w:t>(Στο σημείο αυτό η Υφυπουργός Υποδομών, Μεταφορώ</w:t>
      </w:r>
      <w:r>
        <w:rPr>
          <w:rFonts w:eastAsia="Times New Roman" w:cs="Times New Roman"/>
          <w:szCs w:val="24"/>
        </w:rPr>
        <w:t>ν και Δικτύων κ. Μαρίνα Χρυσοβελώνη, καταθέτει για τα Πρακτικά την προαναφερθείσα νομοτεχνική βελτίωση, η οποία έχει ως εξής:</w:t>
      </w:r>
    </w:p>
    <w:p w14:paraId="0EE0FF8B" w14:textId="77777777" w:rsidR="000548F6" w:rsidRDefault="005C1E3B">
      <w:pPr>
        <w:spacing w:line="600" w:lineRule="auto"/>
        <w:ind w:firstLine="540"/>
        <w:jc w:val="both"/>
        <w:rPr>
          <w:rFonts w:eastAsia="Times New Roman" w:cs="Times New Roman"/>
          <w:color w:val="FF0000"/>
          <w:szCs w:val="24"/>
        </w:rPr>
      </w:pPr>
      <w:r>
        <w:rPr>
          <w:rFonts w:eastAsia="Times New Roman" w:cs="Times New Roman"/>
          <w:szCs w:val="24"/>
        </w:rPr>
        <w:t xml:space="preserve">                      </w:t>
      </w:r>
      <w:r w:rsidRPr="008E7393">
        <w:rPr>
          <w:rFonts w:eastAsia="Times New Roman" w:cs="Times New Roman"/>
          <w:color w:val="FF0000"/>
          <w:szCs w:val="24"/>
        </w:rPr>
        <w:t>(ΑΛΛΑΓΗ ΣΕΛΙΔΑΣ</w:t>
      </w:r>
      <w:r w:rsidRPr="008E7393">
        <w:rPr>
          <w:rFonts w:eastAsia="Times New Roman" w:cs="Times New Roman"/>
          <w:color w:val="FF0000"/>
          <w:szCs w:val="24"/>
        </w:rPr>
        <w:t>)</w:t>
      </w:r>
    </w:p>
    <w:p w14:paraId="0EE0FF8C" w14:textId="77777777" w:rsidR="000548F6" w:rsidRDefault="005C1E3B">
      <w:pPr>
        <w:spacing w:line="600" w:lineRule="auto"/>
        <w:ind w:firstLine="540"/>
        <w:jc w:val="both"/>
        <w:rPr>
          <w:rFonts w:eastAsia="Times New Roman" w:cs="Times New Roman"/>
          <w:szCs w:val="24"/>
        </w:rPr>
      </w:pPr>
      <w:r w:rsidRPr="008E7393">
        <w:rPr>
          <w:rFonts w:eastAsia="Times New Roman" w:cs="Times New Roman"/>
          <w:color w:val="FF0000"/>
          <w:szCs w:val="24"/>
        </w:rPr>
        <w:t xml:space="preserve">                              (ΝΑ ΜΠΕΙ Η ΣΕΛΙΔΑ 249)</w:t>
      </w:r>
    </w:p>
    <w:p w14:paraId="0EE0FF8D" w14:textId="77777777" w:rsidR="000548F6" w:rsidRDefault="005C1E3B">
      <w:pPr>
        <w:spacing w:line="600" w:lineRule="auto"/>
        <w:jc w:val="both"/>
        <w:rPr>
          <w:rFonts w:eastAsia="Times New Roman" w:cs="Times New Roman"/>
          <w:color w:val="FF0000"/>
          <w:szCs w:val="24"/>
        </w:rPr>
      </w:pPr>
      <w:r>
        <w:rPr>
          <w:rFonts w:eastAsia="Times New Roman" w:cs="Times New Roman"/>
          <w:szCs w:val="24"/>
        </w:rPr>
        <w:t xml:space="preserve">                                  </w:t>
      </w:r>
      <w:r w:rsidRPr="008E7393">
        <w:rPr>
          <w:rFonts w:eastAsia="Times New Roman" w:cs="Times New Roman"/>
          <w:color w:val="FF0000"/>
          <w:szCs w:val="24"/>
        </w:rPr>
        <w:t xml:space="preserve"> (ΑΛΛΑΓΗ ΣΕΛΙΔΑΣ)</w:t>
      </w:r>
    </w:p>
    <w:p w14:paraId="0EE0FF8E" w14:textId="77777777" w:rsidR="000548F6" w:rsidRDefault="005C1E3B">
      <w:pPr>
        <w:spacing w:line="600" w:lineRule="auto"/>
        <w:jc w:val="both"/>
        <w:rPr>
          <w:rFonts w:eastAsia="Times New Roman" w:cs="Times New Roman"/>
          <w:szCs w:val="24"/>
        </w:rPr>
      </w:pPr>
      <w:r>
        <w:rPr>
          <w:rFonts w:eastAsia="Times New Roman" w:cs="Times New Roman"/>
          <w:szCs w:val="24"/>
        </w:rPr>
        <w:t xml:space="preserve">         </w:t>
      </w:r>
      <w:r w:rsidRPr="00A96F35">
        <w:rPr>
          <w:rFonts w:eastAsia="Times New Roman" w:cs="Times New Roman"/>
          <w:b/>
          <w:szCs w:val="24"/>
        </w:rPr>
        <w:t>ΜΑΡΙΝΑ ΧΡΥΣΟΒΕΛΩΝΗ</w:t>
      </w:r>
      <w:r w:rsidRPr="00A96F35">
        <w:rPr>
          <w:rFonts w:eastAsia="Times New Roman" w:cs="Times New Roman"/>
          <w:b/>
          <w:szCs w:val="24"/>
        </w:rPr>
        <w:t xml:space="preserve"> (Υφυπουργός Υποδομών, Μεταφορών και</w:t>
      </w:r>
      <w:r>
        <w:rPr>
          <w:rFonts w:eastAsia="Times New Roman" w:cs="Times New Roman"/>
          <w:szCs w:val="24"/>
        </w:rPr>
        <w:t xml:space="preserve"> </w:t>
      </w:r>
      <w:r w:rsidRPr="00A96F35">
        <w:rPr>
          <w:rFonts w:eastAsia="Times New Roman" w:cs="Times New Roman"/>
          <w:b/>
          <w:szCs w:val="24"/>
        </w:rPr>
        <w:t>Δικτύων)</w:t>
      </w:r>
      <w:r>
        <w:rPr>
          <w:rFonts w:eastAsia="Times New Roman" w:cs="Times New Roman"/>
          <w:b/>
          <w:szCs w:val="24"/>
        </w:rPr>
        <w:t>:</w:t>
      </w:r>
      <w:r>
        <w:rPr>
          <w:rFonts w:eastAsia="Times New Roman"/>
          <w:szCs w:val="24"/>
        </w:rPr>
        <w:t xml:space="preserve"> </w:t>
      </w:r>
      <w:r>
        <w:rPr>
          <w:rFonts w:eastAsia="Times New Roman" w:cs="Times New Roman"/>
          <w:szCs w:val="24"/>
        </w:rPr>
        <w:t xml:space="preserve">Μια σύντομη ανάλυση θέλω να κάνω. Η προβλεπόμενη ρύθμιση αποβλέπει στη ρητή διατύπωση της εξαίρεσης της Εγνατίας Οδού από τις ρυθμίσεις της παραγράφου 7 του άρθρου </w:t>
      </w:r>
      <w:r>
        <w:rPr>
          <w:rFonts w:eastAsia="Times New Roman" w:cs="Times New Roman"/>
          <w:szCs w:val="24"/>
        </w:rPr>
        <w:t xml:space="preserve">2 του ν.4388/2016 που αφορούν στα αναλογικά διόδια και στην εγκατάσταση και λειτουργία νέων μετωπικών σταθμών διοδίων και στην αποσαφήνιση ότι γι’ αυτήν συνεχίζει να εφαρμόζεται το δίκαιο που την διέπει, δηλαδή η ΚΥΑ 6686/17-11-2014 (ΦΕΚ Β΄ 3086). </w:t>
      </w:r>
    </w:p>
    <w:p w14:paraId="0EE0FF8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Μπορεί </w:t>
      </w:r>
      <w:r>
        <w:rPr>
          <w:rFonts w:eastAsia="Times New Roman" w:cs="Times New Roman"/>
          <w:szCs w:val="24"/>
        </w:rPr>
        <w:t>να αναρωτηθείτε για κάποια πράγματα.  Η ελληνική Κυβέρνηση και το Υπουργείο είναι γεγονός ότι πριν από δυο εβδομάδες πέρασαν τη διάταξη για την εγκατάσταση και την λειτουργία των αναλογικών διοδίων, ώστε να μπορέσουν να εξασφαλίσουν καλύτερη διαχείριση του</w:t>
      </w:r>
      <w:r>
        <w:rPr>
          <w:rFonts w:eastAsia="Times New Roman" w:cs="Times New Roman"/>
          <w:szCs w:val="24"/>
        </w:rPr>
        <w:t xml:space="preserve"> οδικού δικτύου της χώρας, ευνοϊκότερα και δίκαια διόδια για τους πολίτες, ανάλογα πάντα με την χρήση του δικτύου, κατάργηση των μετωπικών διοδίων, όπως γίνεται εξάλλου σε όλους ανεξαιρέτως τους σύγχρονους αυτοκινητοδρόμους, αλλά και για τη βελτίωση της ασ</w:t>
      </w:r>
      <w:r>
        <w:rPr>
          <w:rFonts w:eastAsia="Times New Roman" w:cs="Times New Roman"/>
          <w:szCs w:val="24"/>
        </w:rPr>
        <w:t xml:space="preserve">φάλειας και βεβαίως των περιβαλλοντικών δεικτών. </w:t>
      </w:r>
    </w:p>
    <w:p w14:paraId="0EE0FF9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szCs w:val="24"/>
        </w:rPr>
        <w:t xml:space="preserve">Η εν λόγω διάταξη είναι γεγονός ότι επικροτήθηκε από πάρα πολλά κράτη της </w:t>
      </w:r>
      <w:r>
        <w:rPr>
          <w:rFonts w:eastAsia="Times New Roman" w:cs="Times New Roman"/>
          <w:szCs w:val="24"/>
        </w:rPr>
        <w:t xml:space="preserve">Ευρωπαϊκής Ένωσης, δεδομένου ότι είναι ξεκάθαρο ότι αποτελεί ευρωπαϊκό στόχο. Όμως, όπως φαίνεται, δεν είχαν την ίδια άποψη οι </w:t>
      </w:r>
      <w:r>
        <w:rPr>
          <w:rFonts w:eastAsia="Times New Roman" w:cs="Times New Roman"/>
          <w:szCs w:val="24"/>
        </w:rPr>
        <w:t>θεσμ</w:t>
      </w:r>
      <w:r>
        <w:rPr>
          <w:rFonts w:eastAsia="Times New Roman" w:cs="Times New Roman"/>
          <w:szCs w:val="24"/>
        </w:rPr>
        <w:t>οί</w:t>
      </w:r>
      <w:r>
        <w:rPr>
          <w:rFonts w:eastAsia="Times New Roman" w:cs="Times New Roman"/>
          <w:szCs w:val="24"/>
        </w:rPr>
        <w:t>, οι οποίοι αντί να στηρίξουν την όσο πιο γρήγορη εφαρμογή του συστήματος, το οποίο θα καταστήσει πιο ελκυστικούς, πιο ασφαλείς και βιώσιμους τους εθνικούς αυτοκινητοδρόμους, εν τούτοις πιέζουν πάρα πολύ σθεναρά, με πρόσχημα την τρέχουσα δόση, να εξαιρεθ</w:t>
      </w:r>
      <w:r>
        <w:rPr>
          <w:rFonts w:eastAsia="Times New Roman" w:cs="Times New Roman"/>
          <w:szCs w:val="24"/>
        </w:rPr>
        <w:t>εί από την παρούσα διάταξη η Εγνατία Οδός και να εφαρμοστεί πλήρως η εν λόγω ΚΥΑ του 2014, η οποία οδηγεί -είναι γεγονός- σε απαξίωση ένα πολύ σημαντικό δίκτυο διεθνών μεταφορών στην Ελλάδα.</w:t>
      </w:r>
    </w:p>
    <w:p w14:paraId="0EE0FF9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 σκοπό λοιπόν να μην υπάρξουν επιπλοκές στην αξιολόγηση, να μην υπάρξουν επιπλοκές στο μοντέλο αξιοποίησης της Εγνατίας Οδού, φέρνουμε σήμερα την εν λόγω τροπολογία που εξαιρεί την Εγνατία Οδό και σε κάθε περίπτωση δεσμευόμαστε ρητά να προχωρήσουμε άμεσα</w:t>
      </w:r>
      <w:r>
        <w:rPr>
          <w:rFonts w:eastAsia="Times New Roman" w:cs="Times New Roman"/>
          <w:szCs w:val="24"/>
        </w:rPr>
        <w:t xml:space="preserve"> στην εγκατάσταση αναλογικών διοδίων ξεκινώντας από τον εν λόγω αυτοκινητόδρομο, δηλαδή από την Εγνατία Οδό, ώστε να βελτιώσουμε τον υφιστάμενο σχεδιασμό, ο οποίος -νομίζω ότι όλοι μπορούμε να συμφωνήσουμε- είναι στρατηγικά και τεχνολογικά παρωχημένος και </w:t>
      </w:r>
      <w:r>
        <w:rPr>
          <w:rFonts w:eastAsia="Times New Roman" w:cs="Times New Roman"/>
          <w:szCs w:val="24"/>
        </w:rPr>
        <w:t xml:space="preserve">θα σας έλεγα και εθνικά απαράδεκτος. </w:t>
      </w:r>
    </w:p>
    <w:p w14:paraId="0EE0FF9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0FF93"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EE0FF9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κυρία Υφυπουργό.</w:t>
      </w:r>
    </w:p>
    <w:p w14:paraId="0EE0FF9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Παρακαλώ, μια διευκρίνιση από την κυρία Υφυπουργό θα θέλαμε. </w:t>
      </w:r>
    </w:p>
    <w:p w14:paraId="0EE0FF9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(Αναστάσιος Κουράκης):</w:t>
      </w:r>
      <w:r>
        <w:rPr>
          <w:rFonts w:eastAsia="Times New Roman" w:cs="Times New Roman"/>
          <w:szCs w:val="24"/>
        </w:rPr>
        <w:t xml:space="preserve"> Ναι, κύριε Θεοχαρόπουλε.</w:t>
      </w:r>
    </w:p>
    <w:p w14:paraId="0EE0FF9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Ανέφερε πριν </w:t>
      </w:r>
      <w:r>
        <w:rPr>
          <w:rFonts w:eastAsia="Times New Roman" w:cs="Times New Roman"/>
          <w:szCs w:val="24"/>
        </w:rPr>
        <w:t xml:space="preserve">η Υφυπουργός κ. Χρυσοβελώνη </w:t>
      </w:r>
      <w:r>
        <w:rPr>
          <w:rFonts w:eastAsia="Times New Roman" w:cs="Times New Roman"/>
          <w:szCs w:val="24"/>
        </w:rPr>
        <w:t xml:space="preserve">για την τροπολογία που φέρνει για την Εγνατία Οδό ότι πρόκειται ουσιαστικά για μια αλλαγή που ζητάνε οι </w:t>
      </w:r>
      <w:r>
        <w:rPr>
          <w:rFonts w:eastAsia="Times New Roman" w:cs="Times New Roman"/>
          <w:szCs w:val="24"/>
        </w:rPr>
        <w:t xml:space="preserve">θεσμοί </w:t>
      </w:r>
      <w:r>
        <w:rPr>
          <w:rFonts w:eastAsia="Times New Roman" w:cs="Times New Roman"/>
          <w:szCs w:val="24"/>
        </w:rPr>
        <w:t xml:space="preserve">και θα την οδηγήσει στην </w:t>
      </w:r>
      <w:r>
        <w:rPr>
          <w:rFonts w:eastAsia="Times New Roman" w:cs="Times New Roman"/>
          <w:szCs w:val="24"/>
        </w:rPr>
        <w:t>απαξίωση -όπως είπε χαρακτηριστικά- και όπως είπε, θα οδηγήσει σε χειροτέρευση όλων των συνθηκών. Και αν καταλάβαμε καλά, μας είπε στη συνέχεια ότι παρά το γεγονός αυτό, το αποδέχεται και φέρνει αυτήν την τροπολογία. Θέλω αυτήν τη διευκρίνιση, για το αν εί</w:t>
      </w:r>
      <w:r>
        <w:rPr>
          <w:rFonts w:eastAsia="Times New Roman" w:cs="Times New Roman"/>
          <w:szCs w:val="24"/>
        </w:rPr>
        <w:t>ναι ακριβώς έτσι, αν είναι αυτό που καταλάβαμε.</w:t>
      </w:r>
    </w:p>
    <w:p w14:paraId="0EE0FF9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Υφυπουργέ, αν έχετε την καλοσύνη να απαντήσετε στην ερώτηση. Είναι ουσιαστική. </w:t>
      </w:r>
    </w:p>
    <w:p w14:paraId="0EE0FF9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Σας απάντησα ποια ήταν </w:t>
      </w:r>
      <w:r>
        <w:rPr>
          <w:rFonts w:eastAsia="Times New Roman" w:cs="Times New Roman"/>
          <w:szCs w:val="24"/>
        </w:rPr>
        <w:t>η στόχευση του δικού μας του Υπουργείου όταν ακριβώς…</w:t>
      </w:r>
    </w:p>
    <w:p w14:paraId="0EE0FF9A"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Αφήστε τα αυτά. Τι θα γίνει τώρα, κυρία Υφυπουργέ;</w:t>
      </w:r>
    </w:p>
    <w:p w14:paraId="0EE0FF9B"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Βρούτση, να αφήσουμε να γίνει με τον τρόπο με τον οποίο θέλει η Υφυπουργός;</w:t>
      </w:r>
    </w:p>
    <w:p w14:paraId="0EE0FF9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ΜΑΡΙΝΑ ΧΡΥΣΟΒΕΛΩΝ</w:t>
      </w:r>
      <w:r>
        <w:rPr>
          <w:rFonts w:eastAsia="Times New Roman" w:cs="Times New Roman"/>
          <w:b/>
          <w:szCs w:val="24"/>
        </w:rPr>
        <w:t>Η (Υφυπουργός Υποδομών, Μεταφορών και Δικτύων):</w:t>
      </w:r>
      <w:r>
        <w:rPr>
          <w:rFonts w:eastAsia="Times New Roman" w:cs="Times New Roman"/>
          <w:szCs w:val="24"/>
        </w:rPr>
        <w:t xml:space="preserve"> Δεν κάνουμε διάλογο, κύριε Βρούτση.</w:t>
      </w:r>
    </w:p>
    <w:p w14:paraId="0EE0FF9D"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Μη μου απαντάτε.</w:t>
      </w:r>
    </w:p>
    <w:p w14:paraId="0EE0FF9E"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τον δικό της τρόπο, όχι με τον δικό σας.</w:t>
      </w:r>
    </w:p>
    <w:p w14:paraId="0EE0FF9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w:t>
      </w:r>
      <w:r>
        <w:rPr>
          <w:rFonts w:eastAsia="Times New Roman" w:cs="Times New Roman"/>
          <w:b/>
          <w:szCs w:val="24"/>
        </w:rPr>
        <w:t>ύων):</w:t>
      </w:r>
      <w:r>
        <w:rPr>
          <w:rFonts w:eastAsia="Times New Roman" w:cs="Times New Roman"/>
          <w:szCs w:val="24"/>
        </w:rPr>
        <w:t xml:space="preserve"> Αν δεν καταλαβαίνετε, αυτό το οποίο διάγει η χώρα, τώρα, αυτήν τη στιγμή, είναι αυτό που εσείς προκαλέσατε και το οποίο εμείς προσπαθούμε να το διαχειριστούμε.</w:t>
      </w:r>
    </w:p>
    <w:p w14:paraId="0EE0FFA0"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EE0FFA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Αυτή είναι η αλήθεια, όσο πικρή και να είναι.</w:t>
      </w:r>
    </w:p>
    <w:p w14:paraId="0EE0FFA2" w14:textId="77777777" w:rsidR="000548F6" w:rsidRDefault="005C1E3B">
      <w:pPr>
        <w:spacing w:line="600" w:lineRule="auto"/>
        <w:ind w:firstLine="709"/>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0EE0FFA3"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Εσείς και το παλιό ΠΑΣΟΚ.</w:t>
      </w:r>
    </w:p>
    <w:p w14:paraId="0EE0FFA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Είπαμε, λοιπόν, ακριβώς ότι αυτήν τη στιγμή δεν μπορούμε να θέσουμε σε κίνδυνο την αξ</w:t>
      </w:r>
      <w:r>
        <w:rPr>
          <w:rFonts w:eastAsia="Times New Roman" w:cs="Times New Roman"/>
          <w:szCs w:val="24"/>
        </w:rPr>
        <w:t>ιολόγηση, η οποία παρά τα όσα λέγατε εσείς –και προφανώς είστε δυσαρεστημένοι γι’ αυτό και ενοχλείστε- κλείνει, αλλά αντίστοιχα υπάρχει η δική μας η δέσμευση ότι μόλις τελειώσει αυτή η διαδικασία, αμέσως θα επανέλθουμε με τα αναλογικά διόδια όπως τα είχαμε</w:t>
      </w:r>
      <w:r>
        <w:rPr>
          <w:rFonts w:eastAsia="Times New Roman" w:cs="Times New Roman"/>
          <w:szCs w:val="24"/>
        </w:rPr>
        <w:t xml:space="preserve"> αρχικά σχεδιάσει.</w:t>
      </w:r>
    </w:p>
    <w:p w14:paraId="0EE0FFA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EE0FFA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Μπορώ να έχω τον λόγο, κύριε Πρόεδρε;</w:t>
      </w:r>
    </w:p>
    <w:p w14:paraId="0EE0FFA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Ό,τι θέλετε, κύριε συνάδελφε, θα το πείτε στην τοποθέτησή σας. </w:t>
      </w:r>
    </w:p>
    <w:p w14:paraId="0EE0FFA8" w14:textId="77777777" w:rsidR="000548F6" w:rsidRDefault="005C1E3B">
      <w:pPr>
        <w:spacing w:line="600" w:lineRule="auto"/>
        <w:ind w:firstLine="709"/>
        <w:jc w:val="both"/>
        <w:rPr>
          <w:rFonts w:eastAsia="Times New Roman" w:cs="Times New Roman"/>
        </w:rPr>
      </w:pPr>
      <w:r>
        <w:rPr>
          <w:rFonts w:eastAsia="Times New Roman" w:cs="Times New Roman"/>
        </w:rPr>
        <w:t>Κυρίες και κύριοι συνάδελφ</w:t>
      </w:r>
      <w:r>
        <w:rPr>
          <w:rFonts w:eastAsia="Times New Roman" w:cs="Times New Roman"/>
        </w:rPr>
        <w:t>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w:t>
      </w:r>
      <w:r>
        <w:rPr>
          <w:rFonts w:eastAsia="Times New Roman" w:cs="Times New Roman"/>
        </w:rPr>
        <w:t xml:space="preserve">ιτουργίας της Βουλής, τριάντα τέσσερις μαθητές και μαθήτριες και τρεις εκπαιδευτικοί συνοδοί τους από το Δημοτικό Σχολείο Σκινέ-Φουρνέ Χανίων. </w:t>
      </w:r>
    </w:p>
    <w:p w14:paraId="0EE0FFA9" w14:textId="77777777" w:rsidR="000548F6" w:rsidRDefault="005C1E3B">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14:paraId="0EE0FFAA" w14:textId="77777777" w:rsidR="000548F6" w:rsidRDefault="005C1E3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EE0FFA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Τώρα εισερχόμεθα στις τοποθετήσεις </w:t>
      </w:r>
      <w:r>
        <w:rPr>
          <w:rFonts w:eastAsia="Times New Roman" w:cs="Times New Roman"/>
          <w:szCs w:val="24"/>
        </w:rPr>
        <w:t>των εισηγητών, ειδικών αγορητών. Θα ανοίξει και ο κατάλογος των ομιλητών. Απλώς να σας πω, αν συμφωνεί το Σώμα, να ορίσουμε έναν χρόνο, περίπου, ολοκλήρωσης της διαδικασίας γύρω στις 17.00΄. Εάν υπάρχει πρόθεση για ονομαστική ψηφοφορία να δηλωθεί από τώρα,</w:t>
      </w:r>
      <w:r>
        <w:rPr>
          <w:rFonts w:eastAsia="Times New Roman" w:cs="Times New Roman"/>
          <w:szCs w:val="24"/>
        </w:rPr>
        <w:t xml:space="preserve"> ώστε να προγραμματίσουμε τον χρόνο που θα διεξαχθεί και η ονομαστική ψηφοφορία και προχωρούμε, με έναν σεβασμό στην οικονομία του χρόνου από τους ομιλητές και τις ομιλήτριες.</w:t>
      </w:r>
    </w:p>
    <w:p w14:paraId="0EE0FFAC"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έχουμε ορίσει να γίνει κανονικά η διαδικασία, μ</w:t>
      </w:r>
      <w:r>
        <w:rPr>
          <w:rFonts w:eastAsia="Times New Roman"/>
          <w:szCs w:val="24"/>
        </w:rPr>
        <w:t>ε τους ομιλητές, με τους Κοινοβουλευτικούς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Δεν ξέρω αν το 17.00΄ μπορεί να μας καλύψει.</w:t>
      </w:r>
    </w:p>
    <w:p w14:paraId="0EE0FFAD"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Εγώ έκανα μια πρόταση, η οποία προφανώς δεν θα είναι δεσμευτική. Είναι παράκληση.</w:t>
      </w:r>
    </w:p>
    <w:p w14:paraId="0EE0FFAE"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Διότι έτσι είναι περιοριστικό.</w:t>
      </w:r>
    </w:p>
    <w:p w14:paraId="0EE0FFAF"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δεν θα περιορίσουμε κανέναν.</w:t>
      </w:r>
    </w:p>
    <w:p w14:paraId="0EE0FFB0" w14:textId="77777777" w:rsidR="000548F6" w:rsidRDefault="005C1E3B">
      <w:pPr>
        <w:spacing w:line="600" w:lineRule="auto"/>
        <w:ind w:firstLine="709"/>
        <w:jc w:val="both"/>
        <w:rPr>
          <w:rFonts w:eastAsia="Times New Roman"/>
          <w:szCs w:val="24"/>
        </w:rPr>
      </w:pPr>
      <w:r>
        <w:rPr>
          <w:rFonts w:eastAsia="Times New Roman"/>
          <w:szCs w:val="24"/>
        </w:rPr>
        <w:t>Θα είναι κανονική η διαδικασία, μην στεναχωριέστε. Απλώς, για να μπορέσουν να τοποθετηθούν όσο γίνεται περισσότεροι και με την πληρότητα που εκτιμά ο καθένα</w:t>
      </w:r>
      <w:r>
        <w:rPr>
          <w:rFonts w:eastAsia="Times New Roman"/>
          <w:szCs w:val="24"/>
        </w:rPr>
        <w:t xml:space="preserve">ς, θα μείνουμε αυστηρά στα πέντε λεπτά με πρώτο ομιλητή τον κ. </w:t>
      </w:r>
      <w:r>
        <w:rPr>
          <w:rFonts w:eastAsia="Times New Roman" w:cs="Times New Roman"/>
          <w:szCs w:val="24"/>
        </w:rPr>
        <w:t xml:space="preserve">Αϊχάν </w:t>
      </w:r>
      <w:r>
        <w:rPr>
          <w:rFonts w:eastAsia="Times New Roman" w:cs="Times New Roman"/>
          <w:bCs/>
          <w:szCs w:val="24"/>
        </w:rPr>
        <w:t>Καραγιουσούφ</w:t>
      </w:r>
      <w:r>
        <w:rPr>
          <w:rFonts w:eastAsia="Times New Roman"/>
          <w:color w:val="545454"/>
          <w:szCs w:val="24"/>
        </w:rPr>
        <w:t xml:space="preserve"> </w:t>
      </w:r>
      <w:r>
        <w:rPr>
          <w:rFonts w:eastAsia="Times New Roman" w:cs="Times New Roman"/>
          <w:bCs/>
          <w:szCs w:val="24"/>
        </w:rPr>
        <w:t>από</w:t>
      </w:r>
      <w:r>
        <w:rPr>
          <w:rFonts w:eastAsia="Times New Roman"/>
          <w:szCs w:val="24"/>
        </w:rPr>
        <w:t xml:space="preserve"> τον ΣΥΡΙΖΑ. </w:t>
      </w:r>
    </w:p>
    <w:p w14:paraId="0EE0FFB1" w14:textId="77777777" w:rsidR="000548F6" w:rsidRDefault="005C1E3B">
      <w:pPr>
        <w:spacing w:line="600" w:lineRule="auto"/>
        <w:ind w:firstLine="720"/>
        <w:jc w:val="both"/>
        <w:rPr>
          <w:rFonts w:eastAsia="Times New Roman"/>
          <w:szCs w:val="24"/>
        </w:rPr>
      </w:pPr>
      <w:r>
        <w:rPr>
          <w:rFonts w:eastAsia="Times New Roman"/>
          <w:szCs w:val="24"/>
        </w:rPr>
        <w:t>Με συγχωρείτε, ο κ.</w:t>
      </w:r>
      <w:r>
        <w:rPr>
          <w:rFonts w:eastAsia="Times New Roman" w:cs="Times New Roman"/>
          <w:szCs w:val="24"/>
        </w:rPr>
        <w:t xml:space="preserve"> Αϊχάν </w:t>
      </w:r>
      <w:r>
        <w:rPr>
          <w:rFonts w:eastAsia="Times New Roman" w:cs="Times New Roman"/>
          <w:bCs/>
          <w:szCs w:val="24"/>
        </w:rPr>
        <w:t xml:space="preserve">Καραγιουσούφ θα μιλήσει μετά. </w:t>
      </w:r>
      <w:r>
        <w:rPr>
          <w:rFonts w:eastAsia="Times New Roman"/>
          <w:szCs w:val="24"/>
        </w:rPr>
        <w:t>Προχωρούμε στον εισηγητή της Νέας Δημοκρατίας, τον κ. Αθανάσιο Δαβάκη.</w:t>
      </w:r>
    </w:p>
    <w:p w14:paraId="0EE0FFB2"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Δεν θα μιλή</w:t>
      </w:r>
      <w:r>
        <w:rPr>
          <w:rFonts w:eastAsia="Times New Roman"/>
          <w:szCs w:val="24"/>
        </w:rPr>
        <w:t>σω.</w:t>
      </w:r>
    </w:p>
    <w:p w14:paraId="0EE0FFB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θα μιλήσετε,</w:t>
      </w:r>
      <w:r>
        <w:rPr>
          <w:rFonts w:eastAsia="Times New Roman" w:cs="Times New Roman"/>
          <w:b/>
          <w:szCs w:val="24"/>
        </w:rPr>
        <w:t xml:space="preserve"> </w:t>
      </w:r>
      <w:r>
        <w:rPr>
          <w:rFonts w:eastAsia="Times New Roman" w:cs="Times New Roman"/>
          <w:szCs w:val="24"/>
        </w:rPr>
        <w:t>πολύ ωραία.</w:t>
      </w:r>
    </w:p>
    <w:p w14:paraId="0EE0FFB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ειδικός αγορητής από τη Χρυσή Αυγή ο κ. Παππάς, δεν είναι εδώ. Ίσως δεν ήταν προετοιμασμένος.</w:t>
      </w:r>
    </w:p>
    <w:p w14:paraId="0EE0FFB5" w14:textId="77777777" w:rsidR="000548F6" w:rsidRDefault="005C1E3B">
      <w:pPr>
        <w:spacing w:line="600" w:lineRule="auto"/>
        <w:ind w:firstLine="720"/>
        <w:jc w:val="both"/>
        <w:rPr>
          <w:rFonts w:eastAsia="Times New Roman"/>
          <w:szCs w:val="24"/>
        </w:rPr>
      </w:pPr>
      <w:r>
        <w:rPr>
          <w:rFonts w:eastAsia="Times New Roman" w:cs="Times New Roman"/>
          <w:b/>
          <w:szCs w:val="24"/>
        </w:rPr>
        <w:t>ΗΛΙΑΣ ΠΑΝΑΓΙΩΤΑΡΟΣ:</w:t>
      </w:r>
      <w:r>
        <w:rPr>
          <w:rFonts w:eastAsia="Times New Roman" w:cs="Times New Roman"/>
          <w:szCs w:val="24"/>
        </w:rPr>
        <w:t xml:space="preserve"> Ο Κοινοβουλευτικός Εκπρόσωπος θα μιλήσει τώρα ή μετά;</w:t>
      </w:r>
    </w:p>
    <w:p w14:paraId="0EE0FFB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w:t>
      </w:r>
      <w:r>
        <w:rPr>
          <w:rFonts w:eastAsia="Times New Roman" w:cs="Times New Roman"/>
          <w:b/>
          <w:szCs w:val="24"/>
        </w:rPr>
        <w:t xml:space="preserve">ιος Κουράκης): </w:t>
      </w:r>
      <w:r>
        <w:rPr>
          <w:rFonts w:eastAsia="Times New Roman" w:cs="Times New Roman"/>
          <w:szCs w:val="24"/>
        </w:rPr>
        <w:t>Μετά.</w:t>
      </w:r>
    </w:p>
    <w:p w14:paraId="0EE0FFB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Άρα, προχωρούμε στον κ. Λοβέρδο, ειδικό αγορητή από την Δημοκρατική Συμπαράταξη. Θα πρότεινα, βέβαια, να ανοίξει τώρα ο κατάλογος των ομιλητών, που μπορείτε να εγγραφείτε και να ολοκληρωθεί μετά τον δεύτερο εισηγητή, όποιος και να μιλή</w:t>
      </w:r>
      <w:r>
        <w:rPr>
          <w:rFonts w:eastAsia="Times New Roman" w:cs="Times New Roman"/>
          <w:szCs w:val="24"/>
        </w:rPr>
        <w:t>σει μετά. Απλώς, θα ήθελα να παρακαλέσω και τον κ. Λοβέρδο και όποιον άλλον μιλήσει στη συνέχεια, την κ. Κανέλλη ή τον κ. Λυκούδη μετά, να είμαστε αυστηρά εντός του χρόνου των πέντε λεπτών που ορίσαμε.</w:t>
      </w:r>
    </w:p>
    <w:p w14:paraId="0EE0FFB8" w14:textId="77777777" w:rsidR="000548F6" w:rsidRDefault="005C1E3B">
      <w:pPr>
        <w:spacing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Δεν προλαβαίνω.</w:t>
      </w:r>
    </w:p>
    <w:p w14:paraId="0EE0FFB9"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ΠΡΟΕΔΡΕΥΩΝ (Αναστάσι</w:t>
      </w:r>
      <w:r>
        <w:rPr>
          <w:rFonts w:eastAsia="Times New Roman" w:cs="Times New Roman"/>
          <w:b/>
          <w:szCs w:val="24"/>
        </w:rPr>
        <w:t xml:space="preserve">ος Κουράκης): </w:t>
      </w:r>
      <w:r>
        <w:rPr>
          <w:rFonts w:eastAsia="Times New Roman" w:cs="Times New Roman"/>
          <w:szCs w:val="24"/>
        </w:rPr>
        <w:t>Όχι «δεν προλαβαίνω». Στα πέντε λεπτά να ξέρετε…</w:t>
      </w:r>
    </w:p>
    <w:p w14:paraId="0EE0FFB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Είχα ζητήσει προηγουμένως τον λόγο επί της διαδικασίας.</w:t>
      </w:r>
    </w:p>
    <w:p w14:paraId="0EE0FFBB"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EE0FFB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Συγγνώμη, κύριε Λοβέρδο, μισό λεπτό, ήταν δικό μου </w:t>
      </w:r>
      <w:r>
        <w:rPr>
          <w:rFonts w:eastAsia="Times New Roman" w:cs="Times New Roman"/>
          <w:szCs w:val="24"/>
        </w:rPr>
        <w:t>λάθος.</w:t>
      </w:r>
    </w:p>
    <w:p w14:paraId="0EE0FFBD" w14:textId="77777777" w:rsidR="000548F6" w:rsidRDefault="005C1E3B">
      <w:pPr>
        <w:spacing w:line="600" w:lineRule="auto"/>
        <w:ind w:firstLine="720"/>
        <w:jc w:val="both"/>
        <w:rPr>
          <w:rFonts w:eastAsia="Times New Roman"/>
          <w:szCs w:val="24"/>
        </w:rPr>
      </w:pPr>
      <w:r>
        <w:rPr>
          <w:rFonts w:eastAsia="Times New Roman" w:cs="Times New Roman"/>
          <w:szCs w:val="24"/>
        </w:rPr>
        <w:t>Ορίστε, κύριε Καρρά, έχετε τον λόγο.</w:t>
      </w:r>
    </w:p>
    <w:p w14:paraId="0EE0FFB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Αν έχετε την καλοσύνη, κύριε Πρόεδρε, προσπαθώ να διευκρινίσω: Ή θεωρεί η Βουλή και η Κυβέρνηση ότι οι Βουλευτές είναι υπεράνθρωποι, διότι μετράω τις τροπολογίες, προσπαθώ να εντοπίσω</w:t>
      </w:r>
      <w:r>
        <w:rPr>
          <w:rFonts w:eastAsia="Times New Roman" w:cs="Times New Roman"/>
          <w:szCs w:val="24"/>
        </w:rPr>
        <w:t xml:space="preserve"> τα ουσιώδη σημεία, ακούω τους Υπουργούς, δεν μπορώ, ομολογώ την αδυναμία μου, ή η Κυβέρνηση αυτήν τη στιγμή θέλει να πάρει μια ψήφο ανεξαρτήτως σεβασμού προς τους Βουλευτές, ανεξαρτήτως προς την τήρηση κάποιας νομιμότητας. </w:t>
      </w:r>
    </w:p>
    <w:p w14:paraId="0EE0FFB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το θέμα είναι επί της διαδ</w:t>
      </w:r>
      <w:r>
        <w:rPr>
          <w:rFonts w:eastAsia="Times New Roman" w:cs="Times New Roman"/>
          <w:szCs w:val="24"/>
        </w:rPr>
        <w:t>ικασίας, κύριε Πρόεδρε, και είμαι αναγκασμένος να το θέσω.</w:t>
      </w:r>
    </w:p>
    <w:p w14:paraId="0EE0FF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κύριε Καρρά.</w:t>
      </w:r>
    </w:p>
    <w:p w14:paraId="0EE0FFC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0EE0FFC2"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Κυρίες και κύριοι Βουλευτές, η διευκρίνιση που έδωσε για το διαδικαστικό θέμα, που έχουμε </w:t>
      </w:r>
      <w:r>
        <w:rPr>
          <w:rFonts w:eastAsia="Times New Roman"/>
          <w:szCs w:val="24"/>
        </w:rPr>
        <w:t>θέσει, ο Πρόεδρος της Βουλής είναι ικανοποιητική κατά το μέρος όπου κάθε Προεδρεύων τώρα στις διαδικασίες των κυρώσεων ή στα υπόλοιπα θέματα θα ξέρει ότι ο κανόνας είναι άλλος και δεν πρέπει να παραβιάζεται καθημερινά. Αν σε τέσσερα χρόνια κρίσης έγιναν εί</w:t>
      </w:r>
      <w:r>
        <w:rPr>
          <w:rFonts w:eastAsia="Times New Roman"/>
          <w:szCs w:val="24"/>
        </w:rPr>
        <w:t>κοσι φορές διαδικασίες σαν και αυτή δεν γίνεται τώρα μέσα σε ενάμιση μήνα να το έχουμε κάνει πάνω από δέκα.</w:t>
      </w:r>
    </w:p>
    <w:p w14:paraId="0EE0FFC3" w14:textId="77777777" w:rsidR="000548F6" w:rsidRDefault="005C1E3B">
      <w:pPr>
        <w:spacing w:line="600" w:lineRule="auto"/>
        <w:ind w:firstLine="720"/>
        <w:jc w:val="both"/>
        <w:rPr>
          <w:rFonts w:eastAsia="Times New Roman"/>
          <w:szCs w:val="24"/>
        </w:rPr>
      </w:pPr>
      <w:r>
        <w:rPr>
          <w:rFonts w:eastAsia="Times New Roman"/>
          <w:szCs w:val="24"/>
        </w:rPr>
        <w:t>Να θυμίσω ότι μια από εκείνες τις είκοσι ήταν μια ωραία Τετάρτη τον Απρίλιο του 2012, που ψηφίστηκε ένας νόμος και διαλύθηκε η Βουλή. Όταν είναι έκτ</w:t>
      </w:r>
      <w:r>
        <w:rPr>
          <w:rFonts w:eastAsia="Times New Roman"/>
          <w:szCs w:val="24"/>
        </w:rPr>
        <w:t>ακτες συνθήκες ναι, αλλά χθες λόγου χάρη; Αν ψηφίζαμε σήμερα, έχοντας μια μέρα καιρό, το χθεσινό τι θα παθαίναμε;</w:t>
      </w:r>
    </w:p>
    <w:p w14:paraId="0EE0FFC4" w14:textId="77777777" w:rsidR="000548F6" w:rsidRDefault="005C1E3B">
      <w:pPr>
        <w:spacing w:line="600" w:lineRule="auto"/>
        <w:ind w:firstLine="720"/>
        <w:jc w:val="both"/>
        <w:rPr>
          <w:rFonts w:eastAsia="Times New Roman"/>
          <w:szCs w:val="24"/>
        </w:rPr>
      </w:pPr>
      <w:r>
        <w:rPr>
          <w:rFonts w:eastAsia="Times New Roman"/>
          <w:szCs w:val="24"/>
        </w:rPr>
        <w:t>Άρα, να το ξαναδείτε και να μην κάνετε τον Κανονισμό της Βουλής έτσι όπως τον έχετε κάνει.</w:t>
      </w:r>
    </w:p>
    <w:p w14:paraId="0EE0FFC5" w14:textId="77777777" w:rsidR="000548F6" w:rsidRDefault="005C1E3B">
      <w:pPr>
        <w:spacing w:line="600" w:lineRule="auto"/>
        <w:ind w:firstLine="720"/>
        <w:jc w:val="both"/>
        <w:rPr>
          <w:rFonts w:eastAsia="Times New Roman"/>
          <w:szCs w:val="24"/>
        </w:rPr>
      </w:pPr>
      <w:r>
        <w:rPr>
          <w:rFonts w:eastAsia="Times New Roman"/>
          <w:szCs w:val="24"/>
        </w:rPr>
        <w:t>Άκουσα τον Υπουργό των Οικονομικών εισηγούμενο μέσα στη νέα του πολιτική φυσιογνωμία να απαρνείται όλες τις προηγούμενες. Ξεχνάει, βέβαια, ότι δεν τον εξέλεξε ο ελληνικός λαός αυτόν και τον κ. Τσίπρα ως καλούς διαχειριστές έναντι άλλων που δεν ήταν τόσο κα</w:t>
      </w:r>
      <w:r>
        <w:rPr>
          <w:rFonts w:eastAsia="Times New Roman"/>
          <w:szCs w:val="24"/>
        </w:rPr>
        <w:t xml:space="preserve">λοί. Τους εξέλεξε για τα φοβερά προγράμματα της Θεσσαλονίκης και για το παράλληλο πρόγραμμα του Σεπτεμβρίου. </w:t>
      </w:r>
    </w:p>
    <w:p w14:paraId="0EE0FFC6" w14:textId="77777777" w:rsidR="000548F6" w:rsidRDefault="005C1E3B">
      <w:pPr>
        <w:spacing w:line="600" w:lineRule="auto"/>
        <w:ind w:firstLine="720"/>
        <w:jc w:val="both"/>
        <w:rPr>
          <w:rFonts w:eastAsia="Times New Roman"/>
          <w:szCs w:val="24"/>
        </w:rPr>
      </w:pPr>
      <w:r>
        <w:rPr>
          <w:rFonts w:eastAsia="Times New Roman"/>
          <w:szCs w:val="24"/>
        </w:rPr>
        <w:t>Ας αφήσει την κριτική του στον Τύπο. Εδώ, στην Εθνική Αντιπροσωπεία αλλιώς πρέπει να απευθύνεται, γιατί η κριτική που έχει υποστεί από εδώ είναι δ</w:t>
      </w:r>
      <w:r>
        <w:rPr>
          <w:rFonts w:eastAsia="Times New Roman"/>
          <w:szCs w:val="24"/>
        </w:rPr>
        <w:t>ιαφορετική. Και σε αυτήν την Αντιπροσωπεία ο ίδιος είπε: «Αν κλείσει ο κύκλος Μάιο, ζήτω που καήκαμε!».</w:t>
      </w:r>
    </w:p>
    <w:p w14:paraId="0EE0FFC7"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Μάιο – Ιούνιο είπα.</w:t>
      </w:r>
    </w:p>
    <w:p w14:paraId="0EE0FFC8"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Και θα έκλεινε την Ανάσταση, και θα έκλεινε στις 9 Μαΐου και στις 24 </w:t>
      </w:r>
      <w:r>
        <w:rPr>
          <w:rFonts w:eastAsia="Times New Roman"/>
          <w:szCs w:val="24"/>
        </w:rPr>
        <w:t>Μαΐου και αφού ψηφίστηκε πριν από δεκαπέντε μέρες εκείνο το σχέδιο νόμου για τον κόφτη</w:t>
      </w:r>
      <w:r>
        <w:rPr>
          <w:rFonts w:eastAsia="Times New Roman"/>
          <w:szCs w:val="24"/>
        </w:rPr>
        <w:t xml:space="preserve"> </w:t>
      </w:r>
      <w:r>
        <w:rPr>
          <w:rFonts w:eastAsia="Times New Roman"/>
          <w:szCs w:val="24"/>
        </w:rPr>
        <w:t>έλεγαν την άλλη μέρα -και ο Πρωθυπουργός εκείνο το βράδυ- «ο κύκλος έκλεισε». Και ο Υπουργός Ανάπτυξης πριν από λίγες μέρες μας είπε «εδώ κλείνει». Και ακόμα να κλείσει!</w:t>
      </w:r>
    </w:p>
    <w:p w14:paraId="0EE0FFC9" w14:textId="77777777" w:rsidR="000548F6" w:rsidRDefault="005C1E3B">
      <w:pPr>
        <w:spacing w:line="600" w:lineRule="auto"/>
        <w:ind w:firstLine="720"/>
        <w:jc w:val="both"/>
        <w:rPr>
          <w:rFonts w:eastAsia="Times New Roman"/>
          <w:szCs w:val="24"/>
        </w:rPr>
      </w:pPr>
      <w:r>
        <w:rPr>
          <w:rFonts w:eastAsia="Times New Roman"/>
          <w:szCs w:val="24"/>
        </w:rPr>
        <w:t>Σήμερα τι κάνουμε εδώ; Ψηφίζουμε τις «ουρές» Τσακαλώτου, την «ουρά» Τσακαλώτου, όπως ο ίδιος την είπε, τα υπόλοιπα δηλαδή, τα υπόλοιπα τα δικά του -δικές του είναι οι φράσεις, δεν είναι δικές μου- ε</w:t>
      </w:r>
      <w:r>
        <w:rPr>
          <w:rFonts w:eastAsia="Times New Roman" w:cs="Times New Roman"/>
          <w:szCs w:val="24"/>
        </w:rPr>
        <w:t>ν μέσω ενός Κοινοβουλίου που παρ’ όλη την υποδειγματική μ</w:t>
      </w:r>
      <w:r>
        <w:rPr>
          <w:rFonts w:eastAsia="Times New Roman" w:cs="Times New Roman"/>
          <w:szCs w:val="24"/>
        </w:rPr>
        <w:t>ας συμπεριφορά έχει ακόμα στις σχέσεις μας πολύ έντονη την ποσότητα δηλητηρίου που έχετε στάξει τον περασμένο καιρό στον κόσμο, στους πολίτες.</w:t>
      </w:r>
    </w:p>
    <w:p w14:paraId="0EE0FFCA" w14:textId="77777777" w:rsidR="000548F6" w:rsidRDefault="005C1E3B">
      <w:pPr>
        <w:spacing w:line="600" w:lineRule="auto"/>
        <w:ind w:firstLine="709"/>
        <w:jc w:val="both"/>
        <w:rPr>
          <w:rFonts w:eastAsia="Times New Roman" w:cs="Times New Roman"/>
          <w:szCs w:val="24"/>
        </w:rPr>
      </w:pPr>
      <w:r>
        <w:rPr>
          <w:rFonts w:eastAsia="Times New Roman" w:cs="Times New Roman"/>
          <w:szCs w:val="24"/>
        </w:rPr>
        <w:t>Τόσα χρόνια μίσους, τους κάνατε αδύναμους να κρίνουν καλό, κακό, ορθό ή λάθος. Τώρα, ο κόσμος και οι πολίτες ισορ</w:t>
      </w:r>
      <w:r>
        <w:rPr>
          <w:rFonts w:eastAsia="Times New Roman" w:cs="Times New Roman"/>
          <w:szCs w:val="24"/>
        </w:rPr>
        <w:t xml:space="preserve">ροπούν. Όμως και το Κοινοβούλιο έχει ακόμα παρενέργειες από το μίσος που καλλιεργήσατε εσείς, οι όψιμοι διαχειριστές, τόσα πολλά χρόνια. </w:t>
      </w:r>
    </w:p>
    <w:p w14:paraId="0EE0FFC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Και για να δούμε, συνάδελφοι, στον ελάχιστο χρόνο που έχουμε, τι είναι αυτή η «ουρά» Τσακαλώτου. Το ΕΚΑΣ. Είναι δυνατό</w:t>
      </w:r>
      <w:r>
        <w:rPr>
          <w:rFonts w:eastAsia="Times New Roman" w:cs="Times New Roman"/>
          <w:szCs w:val="24"/>
        </w:rPr>
        <w:t>ν να ισχυρίζεται ένας άνθρωπος ότι «έκανα τρεις δολοφονίες και όχι τέσσερις, μη με κατηγορείτε»; Είναι δυνατόν να υπερηφανεύεται, όπως ο Πρωθυπουργός εδώ προ είκοσι ημερών, ότι δεν θα πάρει από τους χαμηλοσυνταξιούχους του ΕΚΑΣ τα χρήματα από την 1</w:t>
      </w:r>
      <w:r>
        <w:rPr>
          <w:rFonts w:eastAsia="Times New Roman" w:cs="Times New Roman"/>
          <w:szCs w:val="24"/>
          <w:vertAlign w:val="superscript"/>
        </w:rPr>
        <w:t>η</w:t>
      </w:r>
      <w:r>
        <w:rPr>
          <w:rFonts w:eastAsia="Times New Roman" w:cs="Times New Roman"/>
          <w:szCs w:val="24"/>
        </w:rPr>
        <w:t xml:space="preserve"> Ιανουα</w:t>
      </w:r>
      <w:r>
        <w:rPr>
          <w:rFonts w:eastAsia="Times New Roman" w:cs="Times New Roman"/>
          <w:szCs w:val="24"/>
        </w:rPr>
        <w:t>ρίου και θα τα πάρει από 1</w:t>
      </w:r>
      <w:r>
        <w:rPr>
          <w:rFonts w:eastAsia="Times New Roman" w:cs="Times New Roman"/>
          <w:szCs w:val="24"/>
          <w:vertAlign w:val="superscript"/>
        </w:rPr>
        <w:t>η</w:t>
      </w:r>
      <w:r>
        <w:rPr>
          <w:rFonts w:eastAsia="Times New Roman" w:cs="Times New Roman"/>
          <w:szCs w:val="24"/>
        </w:rPr>
        <w:t xml:space="preserve"> Ιουνίου; Αυτό κάνετε. Για ενενήντα χιλιάδες συνταξιούχους τώρα, για διακόσιες πενήντα χιλιάδες από την 1</w:t>
      </w:r>
      <w:r>
        <w:rPr>
          <w:rFonts w:eastAsia="Times New Roman" w:cs="Times New Roman"/>
          <w:szCs w:val="24"/>
          <w:vertAlign w:val="superscript"/>
        </w:rPr>
        <w:t>η</w:t>
      </w:r>
      <w:r>
        <w:rPr>
          <w:rFonts w:eastAsia="Times New Roman" w:cs="Times New Roman"/>
          <w:szCs w:val="24"/>
        </w:rPr>
        <w:t xml:space="preserve"> Ιανουαρίου του 2017. Ακούστε, «ουρά» Τσακαλώτου: Φέρνοντας ένα εξάμηνο πιο εδώ τα χρήματα των συνταξιούχων από το ΕΚΑΣ. </w:t>
      </w:r>
    </w:p>
    <w:p w14:paraId="0EE0FFC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αι έλεγαν και λένε οι Υπουργοί, όπως ο κ. Κατρούγκαλος σήμερα το πρωί στην τηλεόραση, ότι όλα αυτά αντικαθίστανται από το ελάχιστο εγγυημένο εισόδημα που καταγγέλλατε και θα εφαρμόσετε πιλοτικά κάποια στιγμή ή -το πιο επικίνδυνο- από την εθνική σύνταξη, τη</w:t>
      </w:r>
      <w:r>
        <w:rPr>
          <w:rFonts w:eastAsia="Times New Roman" w:cs="Times New Roman"/>
          <w:szCs w:val="24"/>
        </w:rPr>
        <w:t xml:space="preserve"> βασική σύνταξη, τη δική μας δηλαδή που απλώς τη βαφτίσατε αλλιώς, η οποία είναι σύνταξη, δεν είναι επίδομα. Πάνω σε αυτήν την σύνταξη επροστίθετο το ΕΚΑΣ, όχι διαζευκτικά. Τώρα είναι διαζευκτικά και άλλο σύνταξη άλλο επίδομα. Όταν κάτι που είναι σύνταξη τ</w:t>
      </w:r>
      <w:r>
        <w:rPr>
          <w:rFonts w:eastAsia="Times New Roman" w:cs="Times New Roman"/>
          <w:szCs w:val="24"/>
        </w:rPr>
        <w:t xml:space="preserve">ο χαρακτηρίζεις επίδομα, το έχεις και για πρόσκαιρη θυσία ανά πάσα στιγμή. Λίγα νομικά χρειάζονται εδώ, για να διαφωτιστούν όσοι μιλούν σήμερα χωρίς να ξέρουν. </w:t>
      </w:r>
    </w:p>
    <w:p w14:paraId="0EE0FFC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Κι ένα επιχείρημα που το έχει πει και δημοσιογράφος της </w:t>
      </w:r>
      <w:r>
        <w:rPr>
          <w:rFonts w:eastAsia="Times New Roman" w:cs="Times New Roman"/>
          <w:szCs w:val="24"/>
        </w:rPr>
        <w:t>εφημερίδας</w:t>
      </w:r>
      <w:r>
        <w:rPr>
          <w:rFonts w:eastAsia="Times New Roman" w:cs="Times New Roman"/>
          <w:szCs w:val="24"/>
        </w:rPr>
        <w:t xml:space="preserve"> «ΑΥΓΗ»</w:t>
      </w:r>
      <w:r>
        <w:rPr>
          <w:rFonts w:eastAsia="Times New Roman" w:cs="Times New Roman"/>
          <w:szCs w:val="24"/>
        </w:rPr>
        <w:t xml:space="preserve"> σε τηλεοπτική εκπομπή</w:t>
      </w:r>
      <w:r>
        <w:rPr>
          <w:rFonts w:eastAsia="Times New Roman" w:cs="Times New Roman"/>
          <w:szCs w:val="24"/>
        </w:rPr>
        <w:t xml:space="preserve"> κι έφαγε τη γλώσσα του μετά, το λέει και η Κυβέρνηση πολλές φορές. Λέει: «Και το </w:t>
      </w:r>
      <w:r>
        <w:rPr>
          <w:rFonts w:eastAsia="Times New Roman" w:cs="Times New Roman"/>
          <w:szCs w:val="24"/>
          <w:lang w:val="en-US"/>
        </w:rPr>
        <w:t>mail</w:t>
      </w:r>
      <w:r>
        <w:rPr>
          <w:rFonts w:eastAsia="Times New Roman" w:cs="Times New Roman"/>
          <w:szCs w:val="24"/>
        </w:rPr>
        <w:t xml:space="preserve"> Χαρδούβελη κάτι τέτοιο οργάνωνε να κάνει, επανασχεδιασμό του ΕΚΑΣ». Άλλο καταργώ, όπως καταργείτε, άλλο επανασχεδιάζω. Αυτά για το ΕΚΑΣ.</w:t>
      </w:r>
    </w:p>
    <w:p w14:paraId="0EE0FFC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w:t>
      </w:r>
      <w:r>
        <w:rPr>
          <w:rFonts w:eastAsia="Times New Roman" w:cs="Times New Roman"/>
          <w:szCs w:val="24"/>
        </w:rPr>
        <w:t>ούνι λήξεως του χρόνου ομιλίας του κυρίου Βουλευτή)</w:t>
      </w:r>
    </w:p>
    <w:p w14:paraId="0EE0FFC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Κύριε Πρόεδρε, με την ανοχή σας να ολοκληρώσω. </w:t>
      </w:r>
    </w:p>
    <w:p w14:paraId="0EE0FFD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Ένα λεπτό έχετε. </w:t>
      </w:r>
    </w:p>
    <w:p w14:paraId="0EE0FFD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μου φτάσει, κύριε Πρόεδρε. </w:t>
      </w:r>
    </w:p>
    <w:p w14:paraId="0EE0FFD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Όχι, μην αρχίσου</w:t>
      </w:r>
      <w:r>
        <w:rPr>
          <w:rFonts w:eastAsia="Times New Roman" w:cs="Times New Roman"/>
          <w:szCs w:val="24"/>
        </w:rPr>
        <w:t xml:space="preserve">με από τώρα. </w:t>
      </w:r>
    </w:p>
    <w:p w14:paraId="0EE0FFD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Εισηγούμαι ολόκληρο σχέδιο νόμου. </w:t>
      </w:r>
    </w:p>
    <w:p w14:paraId="0EE0FFD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Μετά θα λένε όλοι οι ομιλητές «όσο μίλησε ο κ. Λοβέρδος». Σας παρακαλώ στα έξι λεπτά να έχετε ολοκληρώσει. </w:t>
      </w:r>
    </w:p>
    <w:p w14:paraId="0EE0FFD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θα τελειώσω, κύριε Πρόεδ</w:t>
      </w:r>
      <w:r>
        <w:rPr>
          <w:rFonts w:eastAsia="Times New Roman" w:cs="Times New Roman"/>
          <w:szCs w:val="24"/>
        </w:rPr>
        <w:t xml:space="preserve">ρε. Εισηγούμαι τις απόψεις πολιτικού κόμματος επί πάρα πολλών θεμάτων. </w:t>
      </w:r>
    </w:p>
    <w:p w14:paraId="0EE0FFD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Είναι όμως και άλλα κόμματα. Είναι ο κ. Δαβάκης μετά. </w:t>
      </w:r>
    </w:p>
    <w:p w14:paraId="0EE0FFD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τα άλλα κόμματα θα χρειαστούν χρόνο. Είναι όλοι προετοιμασμένοι και θα χρ</w:t>
      </w:r>
      <w:r>
        <w:rPr>
          <w:rFonts w:eastAsia="Times New Roman" w:cs="Times New Roman"/>
          <w:szCs w:val="24"/>
        </w:rPr>
        <w:t xml:space="preserve">ειαστούν τον χρόνο τους. </w:t>
      </w:r>
    </w:p>
    <w:p w14:paraId="0EE0FFD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με πιέζετε.</w:t>
      </w:r>
    </w:p>
    <w:p w14:paraId="0EE0FFD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Εμείς κάναμε μια ρύθμιση για τη σχέση συνταξιούχου που εργάζεται με τα λεφτά του. Δεν μπορώ να σας περιγράψω τι κάνατε. Και την κάναμε για τους δικαιούμενους υψηλή σύνταξη. Τις φωνές που ακούσαμε και τις κατηγορίες δεν θέλω να τις επαναλαμβάνω. </w:t>
      </w:r>
    </w:p>
    <w:p w14:paraId="0EE0FFD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Διακρίναμ</w:t>
      </w:r>
      <w:r>
        <w:rPr>
          <w:rFonts w:eastAsia="Times New Roman" w:cs="Times New Roman"/>
          <w:szCs w:val="24"/>
        </w:rPr>
        <w:t xml:space="preserve">ε στον συνταξιούχο που εργάζεται, αυτόν που είναι άνω των πενήντα πέντε ετών ή κάτω -ο κάτω έχει πρόωρα συνταξιοδοτηθεί- και το ποσό που έπαιρνε και πήγαμε αναλογικά στη ρύθμιση. Έρχεστε τώρα και περικόπτετε το 60%. </w:t>
      </w:r>
    </w:p>
    <w:p w14:paraId="0EE0FFD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Τι είστε εσείς; Ποια είναι η πολιτική σας ταυτότητα; Πώς δικαιολογούνται αυτά που λέγατε και που λέτε τώρα στον κόσμο, οι φωνές ότι είστε υπέρ των φτωχών, με αυτά που κάνετε κάθε μέρα εδώ και τώρα στην «ουρά» Τσακαλώτου; </w:t>
      </w:r>
    </w:p>
    <w:p w14:paraId="0EE0FFD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Μείωση στο εφάπαξ. Πριν είκοσι ημέ</w:t>
      </w:r>
      <w:r>
        <w:rPr>
          <w:rFonts w:eastAsia="Times New Roman" w:cs="Times New Roman"/>
          <w:szCs w:val="24"/>
        </w:rPr>
        <w:t xml:space="preserve">ρες είχατε κάνει τη σχετική ρύθμιση. Και τροποποιείτε τον προ εικοσαήμερου εαυτό σας με την «ουρά» Τσακαλώτου σήμερα! </w:t>
      </w:r>
    </w:p>
    <w:p w14:paraId="0EE0FFD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Ακούστε συνάδελφοι, πώς θα γίνεται από το Ταμείο των Δημοσίων Υπαλλήλων, κατά την «ουρά» Τσακαλώτου, ο προσδιορισμός του συντελεστή αναπλ</w:t>
      </w:r>
      <w:r>
        <w:rPr>
          <w:rFonts w:eastAsia="Times New Roman" w:cs="Times New Roman"/>
          <w:szCs w:val="24"/>
        </w:rPr>
        <w:t xml:space="preserve">ήρωσης; Με απόφαση του Διοικητικού Συμβουλίου, όπως ήταν; Όχι! Με απόφαση του Προέδρου του Διοικητικού Συμβουλίου. Ενός ανθρώπου! Ο συντελεστής αναπλήρωσης. Τα χρήματα των ανθρώπων. </w:t>
      </w:r>
    </w:p>
    <w:p w14:paraId="0EE0FFD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Βουλευτή) </w:t>
      </w:r>
    </w:p>
    <w:p w14:paraId="0EE0FFD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Δεν έχω χρόνο να κάνω την αναφορά που χρειάζομαι για τον ΑΔΜΗΕ. Θα καταψηφίσουμε τη διάταξη. Ελπίζω άλλοι συνάδελφοί μου να το καλύψουν. </w:t>
      </w:r>
    </w:p>
    <w:p w14:paraId="0EE0FFE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0EE0FFE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w:t>
      </w:r>
      <w:r>
        <w:rPr>
          <w:rFonts w:eastAsia="Times New Roman" w:cs="Times New Roman"/>
          <w:b/>
          <w:szCs w:val="24"/>
        </w:rPr>
        <w:t>ΥΩΝ (Αναστάσιος Κουράκης):</w:t>
      </w:r>
      <w:r>
        <w:rPr>
          <w:rFonts w:eastAsia="Times New Roman" w:cs="Times New Roman"/>
          <w:szCs w:val="24"/>
        </w:rPr>
        <w:t xml:space="preserve"> Ολοκληρώστε, παρακαλώ.</w:t>
      </w:r>
    </w:p>
    <w:p w14:paraId="0EE0FFE2"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Μου μένει, κύριε Πρόεδρε, η επανάληψη με αυστηρότερο όρο, διότι προσδιορίζεται ημερομηνιακά, ενός νόμου υπό αίρεση που ψηφίσατε εδώ, γελοιοποιώντας το ελληνικό Κοινοβούλιο, για τα ειδικά μ</w:t>
      </w:r>
      <w:r>
        <w:rPr>
          <w:rFonts w:eastAsia="Times New Roman"/>
          <w:szCs w:val="24"/>
        </w:rPr>
        <w:t xml:space="preserve">ισθολόγια, λέγοντας «εάν βρω ισοδύναμα, δεν θα το εφαρμόσω». Μα, αυτό θα μπορούσατε να το έχετε πει για ό,τι νόμο ψηφίζετε και για τα σημερινά. «Εάν…δεν θα το εφαρμόσω». Το «εάν», κύριοι συνάδελφοι, στην «ουρά» Τσακαλώτου γίνεται μέχρι τον Σεπτέμβριο, εάν </w:t>
      </w:r>
      <w:r>
        <w:rPr>
          <w:rFonts w:eastAsia="Times New Roman"/>
          <w:szCs w:val="24"/>
        </w:rPr>
        <w:t>δεν έχετε βρει τα ισοδύναμα. Καλό ταξίδι μέχρι τον Σεπτέμβριο!</w:t>
      </w:r>
    </w:p>
    <w:p w14:paraId="0EE0FFE3" w14:textId="77777777" w:rsidR="000548F6" w:rsidRDefault="005C1E3B">
      <w:pPr>
        <w:spacing w:line="600" w:lineRule="auto"/>
        <w:ind w:firstLine="720"/>
        <w:jc w:val="both"/>
        <w:rPr>
          <w:rFonts w:eastAsia="Times New Roman"/>
          <w:szCs w:val="24"/>
        </w:rPr>
      </w:pPr>
      <w:r>
        <w:rPr>
          <w:rFonts w:eastAsia="Times New Roman"/>
          <w:szCs w:val="24"/>
        </w:rPr>
        <w:t>Και όσον αφορά τον κόφτη</w:t>
      </w:r>
      <w:r>
        <w:rPr>
          <w:rFonts w:eastAsia="Times New Roman"/>
          <w:szCs w:val="24"/>
        </w:rPr>
        <w:t xml:space="preserve"> </w:t>
      </w:r>
      <w:r>
        <w:rPr>
          <w:rFonts w:eastAsia="Times New Roman"/>
          <w:szCs w:val="24"/>
        </w:rPr>
        <w:t>επί ανωτέρας βίας, καταστροφών κ</w:t>
      </w:r>
      <w:r>
        <w:rPr>
          <w:rFonts w:eastAsia="Times New Roman"/>
          <w:szCs w:val="24"/>
        </w:rPr>
        <w:t>.</w:t>
      </w:r>
      <w:r>
        <w:rPr>
          <w:rFonts w:eastAsia="Times New Roman"/>
          <w:szCs w:val="24"/>
        </w:rPr>
        <w:t>λπ., ενώ στο προηγούμενο σχέδιο νόμου λέγατε ότι δεν θα μπαίνουν στο έλλειμμα ή στο χρέος τα χρήματα αυτά, σήμερα λέτε ότι θα μπαίνουν,</w:t>
      </w:r>
      <w:r>
        <w:rPr>
          <w:rFonts w:eastAsia="Times New Roman"/>
          <w:szCs w:val="24"/>
        </w:rPr>
        <w:t xml:space="preserve"> εάν διαφωνήσουν οι ξένοι. Δεν θα μπαίνουν, εάν με τους δανειστές έρθουμε σε συμφωνία. Η απλή ενημέρωση έγινε συμφωνία.  </w:t>
      </w:r>
    </w:p>
    <w:p w14:paraId="0EE0FFE4"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Λοβέρδο.  </w:t>
      </w:r>
    </w:p>
    <w:p w14:paraId="0EE0FFE5"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Και τέλος, –πραγματικά τελευταία φράση, όμως αξίζει</w:t>
      </w:r>
      <w:r>
        <w:rPr>
          <w:rFonts w:eastAsia="Times New Roman"/>
          <w:szCs w:val="24"/>
        </w:rPr>
        <w:t xml:space="preserve"> τον κόπο- εσείς που θα καταργούσατε τον ΕΝΦΙΑ και θα αυξάνατε το ΕΚΑΣ, καταργείτε το ΕΚΑΣ, όπως σας είπα, και αυξάνετε περαιτέρω τον ΕΝΦΙΑ, με το σημερινό σχέδιο νόμου. Αυτή είναι η «ουρά» Τσακαλώτου. Να την χαίρεστε την «ουρά» Τσακαλώτου! </w:t>
      </w:r>
    </w:p>
    <w:p w14:paraId="0EE0FFE6" w14:textId="77777777" w:rsidR="000548F6" w:rsidRDefault="005C1E3B">
      <w:pPr>
        <w:spacing w:line="600" w:lineRule="auto"/>
        <w:ind w:firstLine="720"/>
        <w:jc w:val="both"/>
        <w:rPr>
          <w:rFonts w:eastAsia="Times New Roman"/>
          <w:szCs w:val="24"/>
        </w:rPr>
      </w:pPr>
      <w:r>
        <w:rPr>
          <w:rFonts w:eastAsia="Times New Roman"/>
          <w:szCs w:val="24"/>
        </w:rPr>
        <w:t>Εμείς καταψηφί</w:t>
      </w:r>
      <w:r>
        <w:rPr>
          <w:rFonts w:eastAsia="Times New Roman"/>
          <w:szCs w:val="24"/>
        </w:rPr>
        <w:t xml:space="preserve">ζουμε. </w:t>
      </w:r>
    </w:p>
    <w:p w14:paraId="0EE0FFE7" w14:textId="77777777" w:rsidR="000548F6" w:rsidRDefault="005C1E3B">
      <w:pPr>
        <w:spacing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0EE0FFE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Τον λόγο έχει ο </w:t>
      </w:r>
      <w:r>
        <w:rPr>
          <w:rFonts w:eastAsia="Times New Roman"/>
          <w:szCs w:val="24"/>
        </w:rPr>
        <w:t xml:space="preserve">εισηγητής </w:t>
      </w:r>
      <w:r>
        <w:rPr>
          <w:rFonts w:eastAsia="Times New Roman"/>
          <w:szCs w:val="24"/>
        </w:rPr>
        <w:t xml:space="preserve">της Νέας Δημοκρατίας, κ. Δαβάκης. </w:t>
      </w:r>
    </w:p>
    <w:p w14:paraId="0EE0FFE9" w14:textId="77777777" w:rsidR="000548F6" w:rsidRDefault="005C1E3B">
      <w:pPr>
        <w:spacing w:line="600" w:lineRule="auto"/>
        <w:ind w:firstLine="720"/>
        <w:jc w:val="both"/>
        <w:rPr>
          <w:rFonts w:eastAsia="Times New Roman"/>
          <w:szCs w:val="24"/>
        </w:rPr>
      </w:pPr>
      <w:r>
        <w:rPr>
          <w:rFonts w:eastAsia="Times New Roman"/>
          <w:szCs w:val="24"/>
        </w:rPr>
        <w:t xml:space="preserve">Κύριε Δαβάκη, έχετε τον λόγο για πέντε λεπτά. </w:t>
      </w:r>
    </w:p>
    <w:p w14:paraId="0EE0FFEA" w14:textId="77777777" w:rsidR="000548F6" w:rsidRDefault="005C1E3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Κύρι</w:t>
      </w:r>
      <w:r>
        <w:rPr>
          <w:rFonts w:eastAsia="Times New Roman"/>
          <w:szCs w:val="24"/>
        </w:rPr>
        <w:t xml:space="preserve">ε Πρόεδρε, θα αναφερθώ, εν τάχει, στο ζήτημα των ειδικών μισθολογίων. </w:t>
      </w:r>
    </w:p>
    <w:p w14:paraId="0EE0FFEB" w14:textId="77777777" w:rsidR="000548F6" w:rsidRDefault="005C1E3B">
      <w:pPr>
        <w:spacing w:line="600" w:lineRule="auto"/>
        <w:ind w:firstLine="720"/>
        <w:jc w:val="both"/>
        <w:rPr>
          <w:rFonts w:eastAsia="Times New Roman"/>
          <w:szCs w:val="24"/>
        </w:rPr>
      </w:pPr>
      <w:r>
        <w:rPr>
          <w:rFonts w:eastAsia="Times New Roman"/>
          <w:szCs w:val="24"/>
        </w:rPr>
        <w:t>Ο Υπουργός Εθνικής Άμυνας κ. Καμμένος πριν από λίγο ανέφερε ότι έχουν ανευρεθεί οι κωδικοί οι οποίοι, ειρήσθω εν παρόδω, στην προηγούμενη παρουσία του στην Βουλή είχε πει ότι μέχρι το τ</w:t>
      </w:r>
      <w:r>
        <w:rPr>
          <w:rFonts w:eastAsia="Times New Roman"/>
          <w:szCs w:val="24"/>
        </w:rPr>
        <w:t>έλος του έτους θα είχαν βρεθεί από εξοπλιστικά προγράμματα, από πωλήσεις αμυντικού υλικού, από πυρομαχικά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Αυτά είναι πράγματα αδιανόητα, διότι και η νομοθεσία τα απαγορεύει, αλλά και ο κωδικός των εξοπλισμών δεν μπορεί να εμπλακεί με αυτόν της μισθο</w:t>
      </w:r>
      <w:r>
        <w:rPr>
          <w:rFonts w:eastAsia="Times New Roman"/>
          <w:szCs w:val="24"/>
        </w:rPr>
        <w:t xml:space="preserve">δοσίας. </w:t>
      </w:r>
    </w:p>
    <w:p w14:paraId="0EE0FFEC" w14:textId="77777777" w:rsidR="000548F6" w:rsidRDefault="005C1E3B">
      <w:pPr>
        <w:spacing w:line="600" w:lineRule="auto"/>
        <w:ind w:firstLine="720"/>
        <w:jc w:val="both"/>
        <w:rPr>
          <w:rFonts w:eastAsia="Times New Roman"/>
          <w:szCs w:val="24"/>
        </w:rPr>
      </w:pPr>
      <w:r>
        <w:rPr>
          <w:rFonts w:eastAsia="Times New Roman"/>
          <w:szCs w:val="24"/>
        </w:rPr>
        <w:t>Εν πάση περιπτώσει, νωπή έχοντες την τελευταία του εμφάνιση, ήθελα να τον καλέσω –εν τη απουσία του έστω, αλλά πρέπει να αναφερθεί, ήταν και ο κ. Βίτσας προηγουμένως, αλλά τώρα ούτε αυτόν βλέπω- να αναφέρει συγκεκριμένα σε ποιους κωδικούς αναφέρετ</w:t>
      </w:r>
      <w:r>
        <w:rPr>
          <w:rFonts w:eastAsia="Times New Roman"/>
          <w:szCs w:val="24"/>
        </w:rPr>
        <w:t>αι, δηλαδή τους αριθμούς των κωδικών.</w:t>
      </w:r>
    </w:p>
    <w:p w14:paraId="0EE0FFED" w14:textId="77777777" w:rsidR="000548F6" w:rsidRDefault="005C1E3B">
      <w:pPr>
        <w:spacing w:line="600" w:lineRule="auto"/>
        <w:ind w:firstLine="720"/>
        <w:jc w:val="both"/>
        <w:rPr>
          <w:rFonts w:eastAsia="Times New Roman"/>
          <w:szCs w:val="24"/>
        </w:rPr>
      </w:pPr>
      <w:r>
        <w:rPr>
          <w:rFonts w:eastAsia="Times New Roman"/>
          <w:szCs w:val="24"/>
        </w:rPr>
        <w:t xml:space="preserve">Διότι, αν πρόκειται για κωδικούς μισθοδοσίας, όπως όλοι καταλαβαίνουμε, ανοίγει μεγαλύτερο πρόβλημα στα ειδικά μισθολόγια και ιδιαίτερα σε αυτά των Ενόπλων Δυνάμεων. </w:t>
      </w:r>
    </w:p>
    <w:p w14:paraId="0EE0FFEE" w14:textId="77777777" w:rsidR="000548F6" w:rsidRDefault="005C1E3B">
      <w:pPr>
        <w:spacing w:line="600" w:lineRule="auto"/>
        <w:ind w:firstLine="720"/>
        <w:jc w:val="both"/>
        <w:rPr>
          <w:rFonts w:eastAsia="Times New Roman"/>
          <w:szCs w:val="24"/>
        </w:rPr>
      </w:pPr>
      <w:r>
        <w:rPr>
          <w:rFonts w:eastAsia="Times New Roman"/>
          <w:szCs w:val="24"/>
        </w:rPr>
        <w:t xml:space="preserve">Θέλουμε, λοιπόν, τους αριθμούς των κωδικών από τον </w:t>
      </w:r>
      <w:r>
        <w:rPr>
          <w:rFonts w:eastAsia="Times New Roman"/>
          <w:szCs w:val="24"/>
        </w:rPr>
        <w:t>κ. Καμμένο, να τους καταθέσει στη Βουλή, καθώς επίσης και εάν αυτή τη διαδικασία την έχει αποδεχθεί –του το είχα πει και την προηγούμενη φορά- ο κ. Χουλιαράκης. Διότι όλα αυτά τελούν, όπως αναφέρεται άλλωστε και στην τροπολογία και στο αρχικό, υπό την έγκρ</w:t>
      </w:r>
      <w:r>
        <w:rPr>
          <w:rFonts w:eastAsia="Times New Roman"/>
          <w:szCs w:val="24"/>
        </w:rPr>
        <w:t xml:space="preserve">ιση του Υπουργού Οικονομικών. Πρέπει, λοιπόν, ο κ. Καμμένος σωρευτικά να μας φέρει τους αριθμούς των κωδικών όπου θα διοχετεύσει τα χρήματα για τα ισοδύναμα μέχρι τέλος Σεπτεμβρίου και εάν το Υπουργείο Οικονομικών συμφωνεί προς αυτά.   </w:t>
      </w:r>
    </w:p>
    <w:p w14:paraId="0EE0FFEF" w14:textId="77777777" w:rsidR="000548F6" w:rsidRDefault="005C1E3B">
      <w:pPr>
        <w:spacing w:line="600" w:lineRule="auto"/>
        <w:ind w:firstLine="720"/>
        <w:jc w:val="both"/>
        <w:rPr>
          <w:rFonts w:eastAsia="Times New Roman"/>
          <w:szCs w:val="24"/>
        </w:rPr>
      </w:pPr>
      <w:r>
        <w:rPr>
          <w:rFonts w:eastAsia="Times New Roman"/>
          <w:szCs w:val="24"/>
        </w:rPr>
        <w:t>Όσον αφορά τα άλλα,</w:t>
      </w:r>
      <w:r>
        <w:rPr>
          <w:rFonts w:eastAsia="Times New Roman"/>
          <w:szCs w:val="24"/>
        </w:rPr>
        <w:t xml:space="preserve"> για τον τρόπο που θα βρεθούν αυτά τα χρήματα, περί εκποίησης αμυντικού υλικού κλπ., περιμένουμε να δώσει περαιτέρω εξηγήσεις. Είμαστε πολύ περίεργοι.</w:t>
      </w:r>
    </w:p>
    <w:p w14:paraId="0EE0FFF0" w14:textId="77777777" w:rsidR="000548F6" w:rsidRDefault="005C1E3B">
      <w:pPr>
        <w:spacing w:line="600" w:lineRule="auto"/>
        <w:ind w:firstLine="720"/>
        <w:jc w:val="both"/>
        <w:rPr>
          <w:rFonts w:eastAsia="Times New Roman"/>
          <w:szCs w:val="24"/>
        </w:rPr>
      </w:pPr>
      <w:r>
        <w:rPr>
          <w:rFonts w:eastAsia="Times New Roman"/>
          <w:szCs w:val="24"/>
        </w:rPr>
        <w:t xml:space="preserve">Ευχαριστώ. </w:t>
      </w:r>
    </w:p>
    <w:p w14:paraId="0EE0FFF1"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EE0FFF2"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w:t>
      </w:r>
      <w:r>
        <w:rPr>
          <w:rFonts w:eastAsia="Times New Roman"/>
          <w:szCs w:val="24"/>
        </w:rPr>
        <w:t xml:space="preserve">ιστούμε τον κ. Δαβάκη. </w:t>
      </w:r>
    </w:p>
    <w:p w14:paraId="0EE0FFF3" w14:textId="77777777" w:rsidR="000548F6" w:rsidRDefault="005C1E3B">
      <w:pPr>
        <w:spacing w:line="600" w:lineRule="auto"/>
        <w:ind w:firstLine="720"/>
        <w:jc w:val="both"/>
        <w:rPr>
          <w:rFonts w:eastAsia="Times New Roman"/>
          <w:szCs w:val="24"/>
        </w:rPr>
      </w:pPr>
      <w:r>
        <w:rPr>
          <w:rFonts w:eastAsia="Times New Roman"/>
          <w:szCs w:val="24"/>
        </w:rPr>
        <w:t xml:space="preserve">Από τους </w:t>
      </w:r>
      <w:r>
        <w:rPr>
          <w:rFonts w:eastAsia="Times New Roman"/>
          <w:szCs w:val="24"/>
        </w:rPr>
        <w:t xml:space="preserve">ειδικούς αγορητές </w:t>
      </w:r>
      <w:r>
        <w:rPr>
          <w:rFonts w:eastAsia="Times New Roman"/>
          <w:szCs w:val="24"/>
        </w:rPr>
        <w:t xml:space="preserve">η κ. Κανέλλη δεν είναι εδώ και τον κ. Λυκούδη δεν τον βλέπω προς το παρόν. </w:t>
      </w:r>
    </w:p>
    <w:p w14:paraId="0EE0FFF4" w14:textId="77777777" w:rsidR="000548F6" w:rsidRDefault="005C1E3B">
      <w:pPr>
        <w:spacing w:line="600" w:lineRule="auto"/>
        <w:ind w:firstLine="720"/>
        <w:jc w:val="both"/>
        <w:rPr>
          <w:rFonts w:eastAsia="Times New Roman"/>
          <w:szCs w:val="24"/>
        </w:rPr>
      </w:pPr>
      <w:r>
        <w:rPr>
          <w:rFonts w:eastAsia="Times New Roman"/>
          <w:szCs w:val="24"/>
        </w:rPr>
        <w:t xml:space="preserve">Ο κ. Κατσίκης έχει τώρα τον λόγο και μετά ο κ. Σαρίδης. </w:t>
      </w:r>
    </w:p>
    <w:p w14:paraId="0EE0FFF5" w14:textId="77777777" w:rsidR="000548F6" w:rsidRDefault="005C1E3B">
      <w:pPr>
        <w:spacing w:line="600" w:lineRule="auto"/>
        <w:ind w:firstLine="720"/>
        <w:jc w:val="both"/>
        <w:rPr>
          <w:rFonts w:eastAsia="Times New Roman"/>
          <w:szCs w:val="24"/>
        </w:rPr>
      </w:pPr>
      <w:r>
        <w:rPr>
          <w:rFonts w:eastAsia="Times New Roman"/>
          <w:szCs w:val="24"/>
        </w:rPr>
        <w:t xml:space="preserve">Κύριε Κατσίκη, έχετε τον λόγο για πέντε λεπτά. </w:t>
      </w:r>
    </w:p>
    <w:p w14:paraId="0EE0FFF6" w14:textId="77777777" w:rsidR="000548F6" w:rsidRDefault="005C1E3B">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Ευχαριστώ, κύριε Πρόεδρε. </w:t>
      </w:r>
    </w:p>
    <w:p w14:paraId="0EE0FFF7" w14:textId="77777777" w:rsidR="000548F6" w:rsidRDefault="005C1E3B">
      <w:pPr>
        <w:spacing w:line="600" w:lineRule="auto"/>
        <w:ind w:firstLine="720"/>
        <w:jc w:val="both"/>
        <w:rPr>
          <w:rFonts w:eastAsia="Times New Roman"/>
          <w:szCs w:val="24"/>
        </w:rPr>
      </w:pPr>
      <w:r>
        <w:rPr>
          <w:rFonts w:eastAsia="Times New Roman"/>
          <w:szCs w:val="24"/>
        </w:rPr>
        <w:t>Κύριοι και κυρία Υπουργέ, κύριοι συνάδελφοι, είναι γεγονός ότι όταν λαμβάνονται μέτρα προκειμένου να στηριχθεί η χρηματοδότηση της χώρας, πάντα βρισκόμαστε στη δυσάρεστη θέση να διακρίνουμε εκείνα τα στοιχεία που συνθέτουν την ει</w:t>
      </w:r>
      <w:r>
        <w:rPr>
          <w:rFonts w:eastAsia="Times New Roman"/>
          <w:szCs w:val="24"/>
        </w:rPr>
        <w:t>κόνα των μέτρων ως θετικά, από εκείνα που είναι τα αρνητικά και βάζοντάς τα σε μία ζυγαριά, μπορούμε να δούμε το μέγεθος της οικονομικής κρίσης.</w:t>
      </w:r>
    </w:p>
    <w:p w14:paraId="0EE0FFF8" w14:textId="77777777" w:rsidR="000548F6" w:rsidRDefault="005C1E3B">
      <w:pPr>
        <w:spacing w:line="600" w:lineRule="auto"/>
        <w:ind w:firstLine="720"/>
        <w:jc w:val="both"/>
        <w:rPr>
          <w:rFonts w:eastAsia="Times New Roman"/>
          <w:szCs w:val="24"/>
        </w:rPr>
      </w:pPr>
      <w:r>
        <w:rPr>
          <w:rFonts w:eastAsia="Times New Roman"/>
          <w:szCs w:val="24"/>
        </w:rPr>
        <w:t xml:space="preserve">Τελειώνοντας αυτή τη σύντομη εισαγωγή, θα ήθελα να πω ότι βεβαίως τροπολογίες έρχονται υπό μεγάλη πίεση χρόνου </w:t>
      </w:r>
      <w:r>
        <w:rPr>
          <w:rFonts w:eastAsia="Times New Roman"/>
          <w:szCs w:val="24"/>
        </w:rPr>
        <w:t>και δυσκολεύει την κοινοβουλευτική λειτουργία μας, πλην όμως είναι και ο χρόνος ο ίδιος ο οποίος πιέζει για την εκταμίευση της δόσης ή της υποδόσης την οποία η χώρα έχει ανάγκη.</w:t>
      </w:r>
    </w:p>
    <w:p w14:paraId="0EE0FFF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Έρχομαι, κύριε Πρόεδρε, να πω δύο λόγια για την κάθε τροπολογία, γιατί και ο χ</w:t>
      </w:r>
      <w:r>
        <w:rPr>
          <w:rFonts w:eastAsia="Times New Roman" w:cs="Times New Roman"/>
          <w:szCs w:val="24"/>
        </w:rPr>
        <w:t xml:space="preserve">ρόνος που έχουμε δεν αρκεί, ώστε να αναπτύξουμε κατά το μέγιστο του βαθμού αυτό που θέλουμε. </w:t>
      </w:r>
    </w:p>
    <w:p w14:paraId="0EE0FFF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465 και ειδικό 27, που αφορά το ΕΚΑΣ, θέλω να πω ότι παρατηρείται το θετικό ότι η επιστροφή του -όπως είχαμε πει και</w:t>
      </w:r>
      <w:r>
        <w:rPr>
          <w:rFonts w:eastAsia="Times New Roman" w:cs="Times New Roman"/>
          <w:szCs w:val="24"/>
        </w:rPr>
        <w:t xml:space="preserve"> αποτελούσε κόκκινη γραμμή αυτής της Κυβέρνησης- δεν θα αφορά όλους τους μήνες, από τον Γενάρη μέχρι σήμερα, παρά μόνο ένα μήνα, τον Ιούνιο του 2016, όπου περίπου σε δώδεκα δόσεις θα καταβάλλεται η επιστροφή αυτού του επιδόματος, το οποίο κατά τους υπολογι</w:t>
      </w:r>
      <w:r>
        <w:rPr>
          <w:rFonts w:eastAsia="Times New Roman" w:cs="Times New Roman"/>
          <w:szCs w:val="24"/>
        </w:rPr>
        <w:t>σμούς είναι περίπου 8 ευρώ το μήνα. Έτσι, λοιπόν, πιστεύω ότι δεν θα αντιμετωπίσει εκείνος που υποχρεούται να επιστρέψει οικονομική δυσχέρεια στο να το κάνει, δεδομένης αυτής της διευκόλυνσης και του διακανονισμού σε δώδεκα δόσεις.</w:t>
      </w:r>
    </w:p>
    <w:p w14:paraId="0EE0FFF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Σε ό,τι αφορά το εφάπαξ </w:t>
      </w:r>
      <w:r>
        <w:rPr>
          <w:rFonts w:eastAsia="Times New Roman" w:cs="Times New Roman"/>
          <w:szCs w:val="24"/>
        </w:rPr>
        <w:t>των αυτοαπασχολούμενων, και εκεί επιτρέψτε μου να πω ότι διακρίνω το θετικό ότι η πενταετία η οποία θα υπολογιστεί ως πενταετία εισφορών που καταβλήθηκαν από το 2013 και πίσω, δηλαδή την περίοδο 2008-2013, είναι μία πενταετία όπου οι μισθοί ήταν πολύ μεγαλ</w:t>
      </w:r>
      <w:r>
        <w:rPr>
          <w:rFonts w:eastAsia="Times New Roman" w:cs="Times New Roman"/>
          <w:szCs w:val="24"/>
        </w:rPr>
        <w:t>ύτεροι, τα έσοδα ήταν πολύ μεγαλύτερα απ’ ό,τι σήμερα</w:t>
      </w:r>
      <w:r>
        <w:rPr>
          <w:rFonts w:eastAsia="Times New Roman" w:cs="Times New Roman"/>
          <w:szCs w:val="24"/>
        </w:rPr>
        <w:t>,</w:t>
      </w:r>
      <w:r>
        <w:rPr>
          <w:rFonts w:eastAsia="Times New Roman" w:cs="Times New Roman"/>
          <w:szCs w:val="24"/>
        </w:rPr>
        <w:t xml:space="preserve"> που η οικονομική κρίση έχει επεκταθεί και έχει πλήξει τα εισοδήματα των αυτοαπασχολούμενων. </w:t>
      </w:r>
    </w:p>
    <w:p w14:paraId="0EE0FFF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Περνώντας στην τροπολογία με γενικό αριθμό 466 και ειδικό 28, σε ό,τι αφορά τον φορέα διαχείρισης της ενέργε</w:t>
      </w:r>
      <w:r>
        <w:rPr>
          <w:rFonts w:eastAsia="Times New Roman" w:cs="Times New Roman"/>
          <w:szCs w:val="24"/>
        </w:rPr>
        <w:t>ιας, τον ΑΔΜΗΕ, η αλλαγή αφορά στη μείωση των χρονικών προθεσμιών. Δηλαδή, αντί του Νοεμβρίου του 2016, όπως η συμφωνία προέβλεπε να ολοκληρωθεί η πώληση του 20% -και όχι του 100%, όπως κάποιοι κακώς, ψευδώς και διαστρεβλωμένα διέδιδαν- επισπεύδεται για το</w:t>
      </w:r>
      <w:r>
        <w:rPr>
          <w:rFonts w:eastAsia="Times New Roman" w:cs="Times New Roman"/>
          <w:szCs w:val="24"/>
        </w:rPr>
        <w:t>ν Οκτώβριο του 2016.</w:t>
      </w:r>
    </w:p>
    <w:p w14:paraId="0EE0FFF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467 και ειδικό 29 σε σχέση με τα ειδικά μισθολόγια, για τα οποία έγινε λόγος και από τον υπουργό Εθνικής Άμυνας, αλλά και από τον αντιλέγοντα Κοινοβουλευτικό Εκπρόσωπο της Νέας Δημοκρατίας,</w:t>
      </w:r>
      <w:r>
        <w:rPr>
          <w:rFonts w:eastAsia="Times New Roman" w:cs="Times New Roman"/>
          <w:szCs w:val="24"/>
        </w:rPr>
        <w:t xml:space="preserve"> τον κ. Δαβάκη, έχω να πω ότι τα ειδικά μισθολόγια πλέον ως μια κόκκινη γραμμή και της Κυβέρνησης και των Ανεξαρτήτων Ελλήνων και του ΣΥΡΙΖΑ αποτελεί για εμάς προτεραιότητα εκ των ων ουκ άνευ και θα τηρηθούν οι δεσμεύσεις, όπως αυτές ειπώθηκαν και εκφράστη</w:t>
      </w:r>
      <w:r>
        <w:rPr>
          <w:rFonts w:eastAsia="Times New Roman" w:cs="Times New Roman"/>
          <w:szCs w:val="24"/>
        </w:rPr>
        <w:t xml:space="preserve">καν μέσα σ’ αυτή την Αίθουσα. </w:t>
      </w:r>
    </w:p>
    <w:p w14:paraId="0EE0FFF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Ιδιαίτερα για τους κωδικούς, για τους οποίους απόρησε ο κ. Δαβάκης, περιμένουμε την τοποθέτηση του Προέδρου των Ανεξαρτήτων Ελλήνων, ώστε να δοθούν αυτοί οι κωδικοί. Δεν θα αφορούν μόνο τα ειδικά μισθολόγια των Ενόπλων Δυνάμε</w:t>
      </w:r>
      <w:r>
        <w:rPr>
          <w:rFonts w:eastAsia="Times New Roman" w:cs="Times New Roman"/>
          <w:szCs w:val="24"/>
        </w:rPr>
        <w:t>ων, αλλά και των Σωμάτων Ασφαλείας και των δικαστικών που υπάγονται σ’ αυτά τα ειδικά μισθολόγια.</w:t>
      </w:r>
    </w:p>
    <w:p w14:paraId="0EE0FFF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παρατηρήσω, κλείνοντας την τοποθέτησή μου για τη συγκεκριμένη τροπολογία, ότι σε αντίθεση με αυτό που είπε ο κ. Δαβάκης και βέβαια επιτρέπεται, όταν ο κωδι</w:t>
      </w:r>
      <w:r>
        <w:rPr>
          <w:rFonts w:eastAsia="Times New Roman" w:cs="Times New Roman"/>
          <w:szCs w:val="24"/>
        </w:rPr>
        <w:t>κός μειώνει και αφορά τα εξοπλιστικά, αυτό το οποίο εξοικονομείται ως διαφορά να παρέχεται για τη στήριξη ως ισοδύναμο των ειδικών μισθολογίων.</w:t>
      </w:r>
    </w:p>
    <w:p w14:paraId="0EE1000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Τότε, γιατί δεν το έκανε για το 50% το Συμβούλιο της Επικρατείας; </w:t>
      </w:r>
    </w:p>
    <w:p w14:paraId="0EE1000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 </w:t>
      </w:r>
      <w:r>
        <w:rPr>
          <w:rFonts w:eastAsia="Times New Roman" w:cs="Times New Roman"/>
          <w:szCs w:val="24"/>
        </w:rPr>
        <w:t>σας απαντήσω τώρα, κύριε Δαβάκη;</w:t>
      </w:r>
    </w:p>
    <w:p w14:paraId="0EE1000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Όχι.</w:t>
      </w:r>
    </w:p>
    <w:p w14:paraId="0EE1000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Κρατώ την ερώτησή σας και θα σας δώσω την απάντηση μετά. </w:t>
      </w:r>
    </w:p>
    <w:p w14:paraId="0EE1000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ό,τι αφορά την τροπολογία με γενικό αριθμό 468 και ειδικό 30 για τα εξυπηρετούμενα δάνεια, έχω να πω ότι</w:t>
      </w:r>
      <w:r>
        <w:rPr>
          <w:rFonts w:eastAsia="Times New Roman" w:cs="Times New Roman"/>
          <w:szCs w:val="24"/>
        </w:rPr>
        <w:t>,</w:t>
      </w:r>
      <w:r>
        <w:rPr>
          <w:rFonts w:eastAsia="Times New Roman" w:cs="Times New Roman"/>
          <w:szCs w:val="24"/>
        </w:rPr>
        <w:t xml:space="preserve"> όπως και στις προηγούμενες</w:t>
      </w:r>
      <w:r>
        <w:rPr>
          <w:rFonts w:eastAsia="Times New Roman" w:cs="Times New Roman"/>
          <w:szCs w:val="24"/>
        </w:rPr>
        <w:t>,</w:t>
      </w:r>
      <w:r>
        <w:rPr>
          <w:rFonts w:eastAsia="Times New Roman" w:cs="Times New Roman"/>
          <w:szCs w:val="24"/>
        </w:rPr>
        <w:t xml:space="preserve"> έτσι και σ’ αυτή την τροπολογία εμείς συναινούμε και θα την υπερψηφίσουμε.</w:t>
      </w:r>
    </w:p>
    <w:p w14:paraId="0EE10005" w14:textId="77777777" w:rsidR="000548F6" w:rsidRDefault="005C1E3B">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EE1000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Μιας και έχω ξεφύγει από τον χρόνο, θέλω να πω ότι θα ψηφίσουμε και</w:t>
      </w:r>
      <w:r>
        <w:rPr>
          <w:rFonts w:eastAsia="Times New Roman" w:cs="Times New Roman"/>
          <w:szCs w:val="24"/>
        </w:rPr>
        <w:t xml:space="preserve"> την τροπολογία με γενικό αριθμό 469 και ειδικό 31, που μόλις πριν από λίγο υπέβαλε ο Υπουργός Οικονομικών κ. Τσακαλώτος.</w:t>
      </w:r>
    </w:p>
    <w:p w14:paraId="0EE1000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EE1000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ειδικός αγορητής της Ένωσης Κεντρώων κ. Ιωάννης Σαρίδης.</w:t>
      </w:r>
    </w:p>
    <w:p w14:paraId="0EE1000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 xml:space="preserve">: </w:t>
      </w:r>
      <w:r>
        <w:rPr>
          <w:rFonts w:eastAsia="Times New Roman" w:cs="Times New Roman"/>
          <w:szCs w:val="24"/>
        </w:rPr>
        <w:t>Κύριε Πρόεδρε, κύριοι Υπουργοί, κυρίες και κύριοι συνάδελφοι, η Ένωση Κεντρώων, με σεβασμό στη συνέπεια, θα καταψηφίσει όλες τις τροπολογίες εκτός από την τροπολογία 456, βουλευτική τροπολογία την οποία μας έχουν φέρει για μία παράταση. Παράταση στην παρ</w:t>
      </w:r>
      <w:r>
        <w:rPr>
          <w:rFonts w:eastAsia="Times New Roman" w:cs="Times New Roman"/>
          <w:szCs w:val="24"/>
        </w:rPr>
        <w:t xml:space="preserve">άταση δεν λύνεται φυσικά το πρόβλημα, αλλά εκεί που έχουμε φτάσει, θα τη δεχθούμε. </w:t>
      </w:r>
    </w:p>
    <w:p w14:paraId="0EE1000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Πρόεδρος της Βουλής, ο σεβαστός κ. Βούτσης, μας είπε πως υπάρχει προηγούμενο</w:t>
      </w:r>
      <w:r>
        <w:rPr>
          <w:rFonts w:eastAsia="Times New Roman" w:cs="Times New Roman"/>
          <w:szCs w:val="24"/>
        </w:rPr>
        <w:t>,</w:t>
      </w:r>
      <w:r>
        <w:rPr>
          <w:rFonts w:eastAsia="Times New Roman" w:cs="Times New Roman"/>
          <w:szCs w:val="24"/>
        </w:rPr>
        <w:t xml:space="preserve"> σε είκοσι τουλάχιστον νομοσχέδια να γίνονται δεκτές, κατ’ εξαίρεση, εκπρόθεσμες και αντικανο</w:t>
      </w:r>
      <w:r>
        <w:rPr>
          <w:rFonts w:eastAsia="Times New Roman" w:cs="Times New Roman"/>
          <w:szCs w:val="24"/>
        </w:rPr>
        <w:t>νικές τροπολογίες. Φρόντισε, βέβαια, να τονίσει πως αυτό δεν πρέπει να γίνει συνήθεια, η κακή πρακτική αυτής της εικόνας. Να νομοθετήσουμε πόσα ακόμη; Πόσα ακόμη νομοσχέδια πρέπει με αυτόν τον τρόπο να νομοθετήσουμε; Πόσα πρέπει να νομοθετήσουμε, για να πο</w:t>
      </w:r>
      <w:r>
        <w:rPr>
          <w:rFonts w:eastAsia="Times New Roman" w:cs="Times New Roman"/>
          <w:szCs w:val="24"/>
        </w:rPr>
        <w:t>ύμε «φτάνει πια»; Ο λαός ήδη έχει φτάσει σε αυτό το σημείο. Ήδη είναι εξαντλημένος και έχει ξεπεράσει τα όριά του. Ο σεβαστός Υπουργός Πετρόπουλος μας μιλά για λογική. Οι ελεύθεροι επαγγελματίες οφείλουν να δώσουν το 65% των εσόδων τους σε εισφορές. Πού εί</w:t>
      </w:r>
      <w:r>
        <w:rPr>
          <w:rFonts w:eastAsia="Times New Roman" w:cs="Times New Roman"/>
          <w:szCs w:val="24"/>
        </w:rPr>
        <w:t xml:space="preserve">ναι η λογική σε αυτό; </w:t>
      </w:r>
    </w:p>
    <w:p w14:paraId="0EE1000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Λέτε ότι αίρετε αδικίες. Πώς το λέτε αυτό το πράγμα; Πρακτικά απλώς καταργείτε το παλιό σύστημα, για να ισχύει το καινούργιο. Το ίδιο κάνει και ο κ. Σκουρλέτης. Ρυθμίζει τη διαδικασία με την οποία επεμβαίνει η ΡΑΕ και πιστεύει πως έτ</w:t>
      </w:r>
      <w:r>
        <w:rPr>
          <w:rFonts w:eastAsia="Times New Roman" w:cs="Times New Roman"/>
          <w:szCs w:val="24"/>
        </w:rPr>
        <w:t xml:space="preserve">σι οι πολίτες διασφαλίστηκαν. Μα, όταν ξεκίνησε η κρίση, το βαρέλι είχε 120 δολάρια και τώρα έχει 40. Πόσο έπεσε η τιμή του ρεύματος για τον μέσο καταναλωτή; Πού είδαμε ελάφρυνση, λόγω πτώσης της τιμής του πετρελαίου; </w:t>
      </w:r>
    </w:p>
    <w:p w14:paraId="0EE1000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Με το νέο σύστημα, κύριε Υπουργέ, τι γίνεται; Ποια είναι τελικά η θετική επίδραση; Ποιον κοροϊδεύετε; Οι εκπτώσεις σε συνεπείς; Πόσοι ακόμη θα είναι συνεπείς με αυτά τα μέτρα, τα οποία παίρνουμε και νομοθετούμε μέσα σε αυτή την Αίθουσα; </w:t>
      </w:r>
    </w:p>
    <w:p w14:paraId="0EE1000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Μιλάτε για σημάδια</w:t>
      </w:r>
      <w:r>
        <w:rPr>
          <w:rFonts w:eastAsia="Times New Roman" w:cs="Times New Roman"/>
          <w:szCs w:val="24"/>
        </w:rPr>
        <w:t xml:space="preserve"> αποκλιμάκωσης. Πόσο επωφελήθηκε ή θα επωφεληθεί ο μέσος Έλληνας; Είναι δύσκολο να σχολιάσει κανείς επί της ουσίας. Ο τρόπος με τον οποίο νομοθετούμε δεν αφήνει αμφιβολίες σε κανέναν πολίτη. Η σταθερότητα που όλοι ζητούμε θα αργήσει να έρθει. </w:t>
      </w:r>
    </w:p>
    <w:p w14:paraId="0EE1000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Πώς θα δημιο</w:t>
      </w:r>
      <w:r>
        <w:rPr>
          <w:rFonts w:eastAsia="Times New Roman" w:cs="Times New Roman"/>
          <w:szCs w:val="24"/>
        </w:rPr>
        <w:t>υργήσουμε ένα σταθερό νομικό φορολογικό πολιτικό πλαίσιο</w:t>
      </w:r>
      <w:r>
        <w:rPr>
          <w:rFonts w:eastAsia="Times New Roman" w:cs="Times New Roman"/>
          <w:szCs w:val="24"/>
        </w:rPr>
        <w:t>,</w:t>
      </w:r>
      <w:r>
        <w:rPr>
          <w:rFonts w:eastAsia="Times New Roman" w:cs="Times New Roman"/>
          <w:szCs w:val="24"/>
        </w:rPr>
        <w:t xml:space="preserve"> που χωρίς αυτό επενδύσεις δεν γίνονται; Το ότι δεν θα χρειαστεί να επιστρέψουν αναδρομικά το ΕΚΑΣ όσοι το έχουν πάρει, αυτό εμείς το θεωρούμε σε αυτή την Αίθουσα μεγαλειώδη νίκη της Κυβέρνησης; Βεβα</w:t>
      </w:r>
      <w:r>
        <w:rPr>
          <w:rFonts w:eastAsia="Times New Roman" w:cs="Times New Roman"/>
          <w:szCs w:val="24"/>
        </w:rPr>
        <w:t>ίως και συμφωνούμε να μην αναγκαστούν σε περαιτέρω αφαίμαξη, αλλά αυτό είναι το νόημα της τροπολογίας, να μην χάσουν τα λεφτά; Αυτή είναι η μεγαλειώδης νίκη του ΣΥΡΙΖΑ; Η μεγαλειώδης νίκη θα ήταν αν μπορούσε να πήγαινε να τα έπαιρνε από τις τσέπες αυτών πο</w:t>
      </w:r>
      <w:r>
        <w:rPr>
          <w:rFonts w:eastAsia="Times New Roman" w:cs="Times New Roman"/>
          <w:szCs w:val="24"/>
        </w:rPr>
        <w:t xml:space="preserve">υ τα έχει δώσει. </w:t>
      </w:r>
    </w:p>
    <w:p w14:paraId="0EE1000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Σε απελπιστική κατάσταση βρίσκονται οι συμπολίτες </w:t>
      </w:r>
      <w:r>
        <w:rPr>
          <w:rFonts w:eastAsia="Times New Roman" w:cs="Times New Roman"/>
          <w:szCs w:val="24"/>
        </w:rPr>
        <w:t>μας,</w:t>
      </w:r>
      <w:r>
        <w:rPr>
          <w:rFonts w:eastAsia="Times New Roman" w:cs="Times New Roman"/>
          <w:szCs w:val="24"/>
        </w:rPr>
        <w:t xml:space="preserve"> που δεν εξυπηρετούν πλέον τα δάνειά τους και φοβούνται ότι θα λήξει η απεργία των δικηγόρων και θα ξεκινήσουν οι πλειστηριασμοί σε όλη την επικράτεια. Δεν έχουν να ελπίζουν τίποτα από</w:t>
      </w:r>
      <w:r>
        <w:rPr>
          <w:rFonts w:eastAsia="Times New Roman" w:cs="Times New Roman"/>
          <w:szCs w:val="24"/>
        </w:rPr>
        <w:t xml:space="preserve"> την τροπολογία την οποία μας φέρατε. Δεν είναι τροπολογία που υπερασπίζεται τα συμφέροντα των δανειοληπτών. Νομοθετούμε για να ικανοποιούμε τους δανειστές σε αυτή την Αίθουσα. Αυτή είναι η αλήθεια. </w:t>
      </w:r>
    </w:p>
    <w:p w14:paraId="0EE1001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ότι ζητάμε περισσότερες εγγυήσεις απ’ όσους θα επιδιώ</w:t>
      </w:r>
      <w:r>
        <w:rPr>
          <w:rFonts w:eastAsia="Times New Roman" w:cs="Times New Roman"/>
          <w:szCs w:val="24"/>
        </w:rPr>
        <w:t>ξουν να πάρουν τα σπίτια τους δεν αλλάζει την πραγματικότητα. Δεν έχουν πρόβλημα χρημάτων ή νομιμότητας οι συγκεκριμένες εταιρίες. Και λεφτά έχουν και νομιμότητα τούς δίδεται.</w:t>
      </w:r>
    </w:p>
    <w:p w14:paraId="0EE1001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περίφημος κόφτης</w:t>
      </w:r>
      <w:r>
        <w:rPr>
          <w:rFonts w:eastAsia="Times New Roman" w:cs="Times New Roman"/>
          <w:szCs w:val="24"/>
        </w:rPr>
        <w:t xml:space="preserve"> αυστηροποιείται. Έτσι δείχνει η πρώτη ανάγνωση που καταφέραμε να κάνουμε. Η αλήθεια είναι πως, όπως είπε ο συντονιστής του γραφείου </w:t>
      </w:r>
      <w:r>
        <w:rPr>
          <w:rFonts w:eastAsia="Times New Roman" w:cs="Times New Roman"/>
          <w:szCs w:val="24"/>
        </w:rPr>
        <w:t xml:space="preserve">προϋπολογισμού </w:t>
      </w:r>
      <w:r>
        <w:rPr>
          <w:rFonts w:eastAsia="Times New Roman" w:cs="Times New Roman"/>
          <w:szCs w:val="24"/>
        </w:rPr>
        <w:t>της Βουλής, τα νούμερα δεν βγαίνουν. Κανονικά</w:t>
      </w:r>
      <w:r>
        <w:rPr>
          <w:rFonts w:eastAsia="Times New Roman" w:cs="Times New Roman"/>
          <w:szCs w:val="24"/>
        </w:rPr>
        <w:t>,</w:t>
      </w:r>
      <w:r>
        <w:rPr>
          <w:rFonts w:eastAsia="Times New Roman" w:cs="Times New Roman"/>
          <w:szCs w:val="24"/>
        </w:rPr>
        <w:t xml:space="preserve"> ο κόφτης έπρεπε να ενεργοποιηθεί από σήμερα.</w:t>
      </w:r>
    </w:p>
    <w:p w14:paraId="0EE1001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Από την μια δεν </w:t>
      </w:r>
      <w:r>
        <w:rPr>
          <w:rFonts w:eastAsia="Times New Roman" w:cs="Times New Roman"/>
          <w:szCs w:val="24"/>
        </w:rPr>
        <w:t xml:space="preserve">μας υποχρεώνουν σε ενεργοποίηση του κόφτη, σε περίπτωση θεομηνίας ή φυσικών καταστροφών, από την άλλη, όμως, αποσαφηνίστηκαν σίγουρα τα μαθηματικά. Οι μαθηματικοί τύποι αντικαθιστούν την Κυβέρνηση και τον Υπουργό στην άσκηση φορολογικής πολιτικής. </w:t>
      </w:r>
    </w:p>
    <w:p w14:paraId="0EE1001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ορά τα ειδικά μισθολόγια οφείλουμε να είμαστε προσεκτικοί. Επιλέγουμε να δεχθούμε τον λόγο του Υπουργού</w:t>
      </w:r>
      <w:r>
        <w:rPr>
          <w:rFonts w:eastAsia="Times New Roman" w:cs="Times New Roman"/>
          <w:szCs w:val="24"/>
        </w:rPr>
        <w:t>,</w:t>
      </w:r>
      <w:r>
        <w:rPr>
          <w:rFonts w:eastAsia="Times New Roman" w:cs="Times New Roman"/>
          <w:szCs w:val="24"/>
        </w:rPr>
        <w:t xml:space="preserve"> του οποίου τις προθέσεις δεν αμφισβητούμε και πώς θα καταφέρουμε να βρούμε ισοδύναμα μέχρι τον Σεπτέμβρη. </w:t>
      </w:r>
    </w:p>
    <w:p w14:paraId="0EE1001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Είναι δύσκολο να βρούμε ισοδύναμα. Μιλώντας </w:t>
      </w:r>
      <w:r>
        <w:rPr>
          <w:rFonts w:eastAsia="Times New Roman" w:cs="Times New Roman"/>
          <w:szCs w:val="24"/>
        </w:rPr>
        <w:t>για ισοδύναμα σ’ αυτή την Αίθουσα, πιπιλάμε συνέχεια μία καραμέλα.</w:t>
      </w:r>
      <w:r w:rsidDel="002860AF">
        <w:rPr>
          <w:rFonts w:eastAsia="Times New Roman" w:cs="Times New Roman"/>
          <w:szCs w:val="24"/>
        </w:rPr>
        <w:t xml:space="preserve"> </w:t>
      </w:r>
      <w:r>
        <w:rPr>
          <w:rFonts w:eastAsia="Times New Roman" w:cs="Times New Roman"/>
          <w:szCs w:val="24"/>
        </w:rPr>
        <w:t>Φτάσαμε σε σημείο να λέμε στα στελέχη των Ενόπλων Δυνάμεων και στους δικαστές πως θα μάθουν τι μισθό θα παίρνουν τον Ιανουάριο του 2017, τον Σεπτέμβριο του 2016. Αυτή είναι η αλήθεια.</w:t>
      </w:r>
    </w:p>
    <w:p w14:paraId="0EE1001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 τ</w:t>
      </w:r>
      <w:r>
        <w:rPr>
          <w:rFonts w:eastAsia="Times New Roman" w:cs="Times New Roman"/>
          <w:szCs w:val="24"/>
        </w:rPr>
        <w:t>ην αγορά ενέργειας ένα είναι σίγουρο: η αρνητική εμπειρία του παρελθόντος δεν μας δίδαξε όσα έπρεπε.</w:t>
      </w:r>
    </w:p>
    <w:p w14:paraId="0EE10016" w14:textId="77777777" w:rsidR="000548F6" w:rsidRDefault="005C1E3B">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EE1001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Πρόεδρε, σε μισό λεπτό ολοκληρώνω.</w:t>
      </w:r>
    </w:p>
    <w:p w14:paraId="0EE1001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Πολύ φοβάμαι ότι οι διαδικασίε</w:t>
      </w:r>
      <w:r>
        <w:rPr>
          <w:rFonts w:eastAsia="Times New Roman" w:cs="Times New Roman"/>
          <w:szCs w:val="24"/>
        </w:rPr>
        <w:t xml:space="preserve">ς, οι οποίες προβλέπονται για την απελευθέρωση της αγοράς ενέργειας, δεν εγγυώνται επαρκώς ούτε την ποιότητα των υπηρεσιών ενέργειας ούτε και το κόστος. Η σημερινή τροπολογία περιγράφει ένα δυσκίνητο σύστημα, που δεν απέδωσε και δεν πρόκειται να αποδώσει. </w:t>
      </w:r>
      <w:r>
        <w:rPr>
          <w:rFonts w:eastAsia="Times New Roman" w:cs="Times New Roman"/>
          <w:szCs w:val="24"/>
        </w:rPr>
        <w:t xml:space="preserve">Επιπρόσθετα, κρύβει μέσα της, στα ψιλά, και μια ιδιωτικοποίηση. Αν πιστεύαμε ότι θα ρυθμίζαμε την αγορά ενέργειας με τροπολογίες νύκτας, τότε είμαστε καταδικασμένοι να βλέπουμε όνειρα. </w:t>
      </w:r>
    </w:p>
    <w:p w14:paraId="0EE1001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Σήμερα είπε ο κ. Τσακαλώτος ότι λήγει το πρώτο κεφάλαιο του αφηγήματος</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πρώτη φορά Αριστεράς</w:t>
      </w:r>
      <w:r>
        <w:rPr>
          <w:rFonts w:eastAsia="Times New Roman" w:cs="Times New Roman"/>
          <w:szCs w:val="24"/>
        </w:rPr>
        <w:t>»</w:t>
      </w:r>
      <w:r>
        <w:rPr>
          <w:rFonts w:eastAsia="Times New Roman" w:cs="Times New Roman"/>
          <w:szCs w:val="24"/>
        </w:rPr>
        <w:t xml:space="preserve">. </w:t>
      </w:r>
    </w:p>
    <w:p w14:paraId="0EE1001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Δεν είναι έτσι, κύριε Υπουργέ. Το πρώτο κεφάλαιο το κλείσατε, όταν μετατρέψατε το «ΟΧΙ» σε «ΝΑΙ». Το δεύτερο κεφάλαιο το κλείσατε, όταν παραδώσατε τη διοίκηση του ελληνικού τραπεζικού συστήματος. Το τρίτο κεφάλαιο το κλείσατε,</w:t>
      </w:r>
      <w:r>
        <w:rPr>
          <w:rFonts w:eastAsia="Times New Roman" w:cs="Times New Roman"/>
          <w:szCs w:val="24"/>
        </w:rPr>
        <w:t xml:space="preserve"> όταν παραδώσατε τα σπίτια των Ελλήνων στους γύπες. Το τέταρτο κεφάλαιο είναι ο ΕΝΦΙΑ και η παγιοποίησή του. Το πέμπτο κεφάλαιο είναι η κατάργηση του ΕΚΑΣ. Έχει πολλά κεφάλαια το αφήγημα της πρώτη φορά Αριστεράς. Έχει, ειλικρινά, πολλά κεφάλαια και σπασμέν</w:t>
      </w:r>
      <w:r>
        <w:rPr>
          <w:rFonts w:eastAsia="Times New Roman" w:cs="Times New Roman"/>
          <w:szCs w:val="24"/>
        </w:rPr>
        <w:t>ες υποσχέσεις! Χάνετε τα λόγια σας! Τα χάνουμε κι εμείς μαζί σας!</w:t>
      </w:r>
    </w:p>
    <w:p w14:paraId="0EE1001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w:t>
      </w:r>
    </w:p>
    <w:p w14:paraId="0EE1001C"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EE1001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Ιωάννη Σαρίδη, ειδικό αγορητή από την Ένωση Κεντρώων.</w:t>
      </w:r>
    </w:p>
    <w:p w14:paraId="0EE1001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Προχωρούμε στον </w:t>
      </w:r>
      <w:r>
        <w:rPr>
          <w:rFonts w:eastAsia="Times New Roman" w:cs="Times New Roman"/>
          <w:szCs w:val="24"/>
        </w:rPr>
        <w:t>κατάλογο ομιλητών και καθώς λείπουν ορισμένοι …</w:t>
      </w:r>
    </w:p>
    <w:p w14:paraId="0EE1001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οι Κοινοβουλευτικοί πότε βλέπετε να μιλούν; </w:t>
      </w:r>
    </w:p>
    <w:p w14:paraId="0EE1002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σας πω. Θα μιλήσουν δύο τουλάχιστον. Έχει ζητήσει τον λόγο ο κ. Παναγιώταρος, αν δεν έχετε αν</w:t>
      </w:r>
      <w:r>
        <w:rPr>
          <w:rFonts w:eastAsia="Times New Roman" w:cs="Times New Roman"/>
          <w:szCs w:val="24"/>
        </w:rPr>
        <w:t xml:space="preserve">τίρρηση, και μετά θα μιλήσει άλλος ένας ή δύο και θα προχωρήσουμε. Δεν θα αργήσουμε. </w:t>
      </w:r>
    </w:p>
    <w:p w14:paraId="0EE1002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Άρα, μετά από δύο ομιλητές μιλούν οι Κοινοβουλευτικοί.</w:t>
      </w:r>
    </w:p>
    <w:p w14:paraId="0EE1002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Πρόεδρε, θέλω να με βάλετε πρώτο στην ιεράρχηση των Κοινοβουλευτικών.</w:t>
      </w:r>
    </w:p>
    <w:p w14:paraId="0EE1002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ς Κουράκης):</w:t>
      </w:r>
      <w:r>
        <w:rPr>
          <w:rFonts w:eastAsia="Times New Roman" w:cs="Times New Roman"/>
          <w:szCs w:val="24"/>
        </w:rPr>
        <w:t xml:space="preserve"> Είναι δεκαπέντε οι ομιλητές, αλλά θα προχωρήσουμε γρήγορα. Όμως, να προχωρήσουμε.</w:t>
      </w:r>
    </w:p>
    <w:p w14:paraId="0EE1002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 για πέντε λεπτά.</w:t>
      </w:r>
    </w:p>
    <w:p w14:paraId="0EE1002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0EE1002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μάρτυρες ενός ακόμα επεισοδί</w:t>
      </w:r>
      <w:r>
        <w:rPr>
          <w:rFonts w:eastAsia="Times New Roman" w:cs="Times New Roman"/>
          <w:szCs w:val="24"/>
        </w:rPr>
        <w:t xml:space="preserve">ου του σήριαλ «ψηφίζουμε και ξεψηφίζουμε». Βέβαια, το επεισόδιο που είχε τη μεγαλύτερη ακροαματικότητα το ζήσαμε εχθές εδώ στη Βουλή, καθώς ξεψηφίσαμε όλοι μαζί μια σκανδαλώδη διάταξη, που είχε ψηφίσει η Πλειοψηφία, με βάση την οποία μπορούσαν τα πολιτικά </w:t>
      </w:r>
      <w:r>
        <w:rPr>
          <w:rFonts w:eastAsia="Times New Roman" w:cs="Times New Roman"/>
          <w:szCs w:val="24"/>
        </w:rPr>
        <w:t xml:space="preserve">πρόσωπα να έχουν </w:t>
      </w:r>
      <w:r>
        <w:rPr>
          <w:rFonts w:eastAsia="Times New Roman" w:cs="Times New Roman"/>
          <w:szCs w:val="24"/>
          <w:lang w:val="en-GB"/>
        </w:rPr>
        <w:t>offshore</w:t>
      </w:r>
      <w:r>
        <w:rPr>
          <w:rFonts w:eastAsia="Times New Roman" w:cs="Times New Roman"/>
          <w:szCs w:val="24"/>
        </w:rPr>
        <w:t xml:space="preserve">. </w:t>
      </w:r>
    </w:p>
    <w:p w14:paraId="0EE1002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Σήμερα καλούμαστε να ξεψηφίσουμε ή να διορθώσουμε</w:t>
      </w:r>
      <w:r>
        <w:rPr>
          <w:rFonts w:eastAsia="Times New Roman" w:cs="Times New Roman"/>
          <w:szCs w:val="24"/>
        </w:rPr>
        <w:t>,</w:t>
      </w:r>
      <w:r>
        <w:rPr>
          <w:rFonts w:eastAsia="Times New Roman" w:cs="Times New Roman"/>
          <w:szCs w:val="24"/>
        </w:rPr>
        <w:t xml:space="preserve"> ψηφίζοντας ένα μέρος των διατάξεων των δύο μεγάλων πολυνομοσχεδίων, του ασφαλιστικού και του φορολογικού, που ψηφίσαμε την προηγούμενη Κυριακή και την προπροηγούμενη. Και αυτή η διαδικασία αποδεικνύει πόσο ηρωική είναι η διαπραγμάτευση της Κυβέρνησης. Είν</w:t>
      </w:r>
      <w:r>
        <w:rPr>
          <w:rFonts w:eastAsia="Times New Roman" w:cs="Times New Roman"/>
          <w:szCs w:val="24"/>
        </w:rPr>
        <w:t>αι τόσο πολύ ηρωική, που θα σας παρακαλούσαμε, κύριοι Υπουργοί, να μην διαπραγματεύεστε πλέον, γιατί κάθε φορά που διαπραγματεύεστε, τα πράγματα γίνονται χειρότερα.</w:t>
      </w:r>
    </w:p>
    <w:p w14:paraId="0EE1002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Προσέξτε, το κάθε κεφάλαιο έχει ένα αφήγημα. Σήμερα ο κ. Τσακαλώτος επανέλαβε το αφήγημα τη</w:t>
      </w:r>
      <w:r>
        <w:rPr>
          <w:rFonts w:eastAsia="Times New Roman" w:cs="Times New Roman"/>
          <w:szCs w:val="24"/>
        </w:rPr>
        <w:t xml:space="preserve">ς Κυβέρνησης, απαντώντας στο αφήγημα της Νέας Δημοκρατίας. Όμως, εκείνο που έχει σημασία, για εσάς, είναι ότι το αφήγημα του κάθε κεφαλαίου σας διαψεύδει το προηγούμενο. Όπως, δηλαδή, ο Σεπτέμβρης διέψευσε τον Γενάρη, όπως, δηλαδή, η σκληρή διαπραγμάτευση </w:t>
      </w:r>
      <w:r>
        <w:rPr>
          <w:rFonts w:eastAsia="Times New Roman" w:cs="Times New Roman"/>
          <w:szCs w:val="24"/>
        </w:rPr>
        <w:t>διέψευσε το πρόγραμμα της Θεσσαλονίκης, έτσι και ο Σεπτέμβρης που θα έρθει θα διαψεύσει τη σκληρή διαπραγμάτευση που λέτε ότι τώρα κάνατε, αλλά στην πράξη τη ζει ο λαός μας και τη ζει όχι στην θεωρία, γιατί από χτες επιπλέον πληρώνει τους πρόσθετους έμμεσο</w:t>
      </w:r>
      <w:r>
        <w:rPr>
          <w:rFonts w:eastAsia="Times New Roman" w:cs="Times New Roman"/>
          <w:szCs w:val="24"/>
        </w:rPr>
        <w:t xml:space="preserve">υς φόρους. </w:t>
      </w:r>
    </w:p>
    <w:p w14:paraId="0EE1002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εργαζόμενοι μισθωτοί και συνταξιούχοι βλέπουν στις παρακρατήσεις τους να μειώνεται το πραγματικό εισόδημα</w:t>
      </w:r>
      <w:r>
        <w:rPr>
          <w:rFonts w:eastAsia="Times New Roman" w:cs="Times New Roman"/>
          <w:szCs w:val="24"/>
        </w:rPr>
        <w:t>,</w:t>
      </w:r>
      <w:r>
        <w:rPr>
          <w:rFonts w:eastAsia="Times New Roman" w:cs="Times New Roman"/>
          <w:szCs w:val="24"/>
        </w:rPr>
        <w:t xml:space="preserve"> λόγω της μείωσης του αφορολόγητου. Ο Υπουργός, που θα παραιτούνταν, εάν έπεφτε από τα 9.100 ευρώ το αφορολόγητο, επιχείρησε με ένα φύλ</w:t>
      </w:r>
      <w:r>
        <w:rPr>
          <w:rFonts w:eastAsia="Times New Roman" w:cs="Times New Roman"/>
          <w:szCs w:val="24"/>
        </w:rPr>
        <w:t xml:space="preserve">λο συκής, δηλαδή με την προσθήκη των τέκνων, να καλύψει τη μείωση του αφορολόγητου στα 8.600 ευρώ. Και βλέπουν οι εργαζόμενες γυναίκες ότι δεν έχουν δικαίωμα να κάνουν χρήση </w:t>
      </w:r>
      <w:r>
        <w:rPr>
          <w:rFonts w:eastAsia="Times New Roman" w:cs="Times New Roman"/>
          <w:szCs w:val="24"/>
        </w:rPr>
        <w:t>της διάταξης περί</w:t>
      </w:r>
      <w:r>
        <w:rPr>
          <w:rFonts w:eastAsia="Times New Roman" w:cs="Times New Roman"/>
          <w:szCs w:val="24"/>
        </w:rPr>
        <w:t xml:space="preserve"> προστατευόμενων τέκνων.</w:t>
      </w:r>
    </w:p>
    <w:p w14:paraId="0EE1002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Θα δουν τώρα οι συνταξιούχοι που </w:t>
      </w:r>
      <w:r>
        <w:rPr>
          <w:rFonts w:eastAsia="Times New Roman" w:cs="Times New Roman"/>
          <w:szCs w:val="24"/>
        </w:rPr>
        <w:t>έπαιρναν το ΕΚΑΣ ότι φέρνετε μπροστά τις περικοπές, γιατί προφανώς αναγκάστηκε ο Πρωθυπουργός</w:t>
      </w:r>
      <w:r>
        <w:rPr>
          <w:rFonts w:eastAsia="Times New Roman" w:cs="Times New Roman"/>
          <w:szCs w:val="24"/>
        </w:rPr>
        <w:t>,</w:t>
      </w:r>
      <w:r>
        <w:rPr>
          <w:rFonts w:eastAsia="Times New Roman" w:cs="Times New Roman"/>
          <w:szCs w:val="24"/>
        </w:rPr>
        <w:t xml:space="preserve"> κάτω από την κατακραυγή</w:t>
      </w:r>
      <w:r>
        <w:rPr>
          <w:rFonts w:eastAsia="Times New Roman" w:cs="Times New Roman"/>
          <w:szCs w:val="24"/>
        </w:rPr>
        <w:t>,</w:t>
      </w:r>
      <w:r>
        <w:rPr>
          <w:rFonts w:eastAsia="Times New Roman" w:cs="Times New Roman"/>
          <w:szCs w:val="24"/>
        </w:rPr>
        <w:t xml:space="preserve"> να κάνει μια δήλωση για μη επιστροφή των περικοπών μέχρι του πρώτου εξαμήνου και έτσι θα την πληρώσουν όλ</w:t>
      </w:r>
      <w:r>
        <w:rPr>
          <w:rFonts w:eastAsia="Times New Roman" w:cs="Times New Roman"/>
          <w:szCs w:val="24"/>
        </w:rPr>
        <w:t>οι</w:t>
      </w:r>
      <w:r>
        <w:rPr>
          <w:rFonts w:eastAsia="Times New Roman" w:cs="Times New Roman"/>
          <w:szCs w:val="24"/>
        </w:rPr>
        <w:t xml:space="preserve"> μαζί το επόμενο διάστημα. </w:t>
      </w:r>
    </w:p>
    <w:p w14:paraId="0EE1002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σκληρή διαπραγμάτευση του κ. Τσακαλώτου στον κόφτη, που είχε περιγράψει τη διαδικασία ως μια διαδικασία διαβούλευσης με τους δανειστές, ξεψηφίζεται με την τροπολογία που μας έχει καταθέσει σήμερα και γίνεται συμφωνία με τους δανειστές. </w:t>
      </w:r>
    </w:p>
    <w:p w14:paraId="0EE1002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σκληρή διαπραγμά</w:t>
      </w:r>
      <w:r>
        <w:rPr>
          <w:rFonts w:eastAsia="Times New Roman" w:cs="Times New Roman"/>
          <w:szCs w:val="24"/>
        </w:rPr>
        <w:t xml:space="preserve">τευση του κ. Σκουρλέτη, που αναίρεσε τη δική μας πολιτική που θα ξεπουλούσαμε το 30% της ΔΕΗ με τη μικρή ΔΕΗ, σύμφωνα με την τροπολογία που μας έχει φέρει, γίνεται πώληση του 50% της ΔΕΗ, καθώς έχει χρονοδιάγραμμα, το οποίο λέει πώς θα περιορίσει η ΔΕΗ το </w:t>
      </w:r>
      <w:r>
        <w:rPr>
          <w:rFonts w:eastAsia="Times New Roman" w:cs="Times New Roman"/>
          <w:szCs w:val="24"/>
        </w:rPr>
        <w:t xml:space="preserve">50% της παραγωγής και το 50% των πελατών. Δηλαδή, δεν μας φτάνει το διπλό. Το μονό μας φτάνει και μας περισσεύει, κύριε Υπουργέ. Αυτά είναι τα κατορθώματά σας. </w:t>
      </w:r>
    </w:p>
    <w:p w14:paraId="0EE1002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Βεβαίως, εμείς που έχουμε καταψηφίσει τις διατάξεις για τα κόκκινα δάνεια, δεν μπορούμε να ψηφί</w:t>
      </w:r>
      <w:r>
        <w:rPr>
          <w:rFonts w:eastAsia="Times New Roman" w:cs="Times New Roman"/>
          <w:szCs w:val="24"/>
        </w:rPr>
        <w:t>σουμε καμ</w:t>
      </w:r>
      <w:r>
        <w:rPr>
          <w:rFonts w:eastAsia="Times New Roman" w:cs="Times New Roman"/>
          <w:szCs w:val="24"/>
        </w:rPr>
        <w:t>μ</w:t>
      </w:r>
      <w:r>
        <w:rPr>
          <w:rFonts w:eastAsia="Times New Roman" w:cs="Times New Roman"/>
          <w:szCs w:val="24"/>
        </w:rPr>
        <w:t xml:space="preserve">ία από αυτές τις διευκολύνσεις που κάνετε σήμερα στα περιβόητα </w:t>
      </w:r>
      <w:r>
        <w:rPr>
          <w:rFonts w:eastAsia="Times New Roman" w:cs="Times New Roman"/>
          <w:szCs w:val="24"/>
          <w:lang w:val="en-US"/>
        </w:rPr>
        <w:t>funds</w:t>
      </w:r>
      <w:r>
        <w:rPr>
          <w:rFonts w:eastAsia="Times New Roman" w:cs="Times New Roman"/>
          <w:szCs w:val="24"/>
        </w:rPr>
        <w:t xml:space="preserve">, δηλαδή σε αυτά που αποκαλούσατε εσείς κοράκια. </w:t>
      </w:r>
    </w:p>
    <w:p w14:paraId="0EE1002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Είναι φυσικό, επίσης, ότι γίνεται και μια άλλη κοροϊδία ακόμη</w:t>
      </w:r>
      <w:r>
        <w:rPr>
          <w:rFonts w:eastAsia="Times New Roman" w:cs="Times New Roman"/>
          <w:szCs w:val="24"/>
        </w:rPr>
        <w:t>,</w:t>
      </w:r>
      <w:r>
        <w:rPr>
          <w:rFonts w:eastAsia="Times New Roman" w:cs="Times New Roman"/>
          <w:szCs w:val="24"/>
        </w:rPr>
        <w:t xml:space="preserve"> σε βάρος των ένστολων, για τους οποίους θα βρίσκαμε διάφορα μέτρα</w:t>
      </w:r>
      <w:r>
        <w:rPr>
          <w:rFonts w:eastAsia="Times New Roman" w:cs="Times New Roman"/>
          <w:szCs w:val="24"/>
        </w:rPr>
        <w:t>, θα πωλούσαμε κάποιους παλιούς εξοπλισμούς, θα κάναμε κάποιες άλλες περικοπές, για να μην γίνει το πάγωμα των ειδικών μισθολογίων. Και αναγκάζεται η Κυβέρνηση σήμερα να μας φέρει ρύθμιση</w:t>
      </w:r>
      <w:r>
        <w:rPr>
          <w:rFonts w:eastAsia="Times New Roman" w:cs="Times New Roman"/>
          <w:szCs w:val="24"/>
        </w:rPr>
        <w:t>,</w:t>
      </w:r>
      <w:r>
        <w:rPr>
          <w:rFonts w:eastAsia="Times New Roman" w:cs="Times New Roman"/>
          <w:szCs w:val="24"/>
        </w:rPr>
        <w:t xml:space="preserve"> που λέει ότι θα πάμε σε αλλαγές, οι οποίες θα έχουν μόνιμο χαρακτήρ</w:t>
      </w:r>
      <w:r>
        <w:rPr>
          <w:rFonts w:eastAsia="Times New Roman" w:cs="Times New Roman"/>
          <w:szCs w:val="24"/>
        </w:rPr>
        <w:t xml:space="preserve">α. Άρα, μόνιμος κόφτης και στο Υπουργείο Άμυνας και στο Υπουργείο Δημόσιας Τάξης. </w:t>
      </w:r>
    </w:p>
    <w:p w14:paraId="0EE1002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Κι εσείς, κύριε Υπουργέ, που εκπροσωπείτε τον κ. Κατρούγκαλο, κοροϊδέψατε τους ελεύθερους επαγγελματίες ότι θα τους δώσετε ένα εφάπαξ. Το μειώνετε περαιτέρω με τη ρύθμιση πο</w:t>
      </w:r>
      <w:r>
        <w:rPr>
          <w:rFonts w:eastAsia="Times New Roman" w:cs="Times New Roman"/>
          <w:szCs w:val="24"/>
        </w:rPr>
        <w:t xml:space="preserve">υ φέρατε. </w:t>
      </w:r>
    </w:p>
    <w:p w14:paraId="0EE1003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EE1003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μισό λεπτό. </w:t>
      </w:r>
    </w:p>
    <w:p w14:paraId="0EE1003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πρέπει να μας εξηγήσετε, κύριε Πετρόπουλε και κύριοι Υπουργοί των συλλογικοτήτων της Αριστεράς, τι σας βλάφτει το Δι</w:t>
      </w:r>
      <w:r>
        <w:rPr>
          <w:rFonts w:eastAsia="Times New Roman" w:cs="Times New Roman"/>
          <w:szCs w:val="24"/>
        </w:rPr>
        <w:t xml:space="preserve">οικητικό Συμβούλιο του Μετοχικού Ταμείου Πολιτικών Υπαλλήλων, που δεν μπορεί πλέον να εισηγείται το ποσοστό αναπλήρωσης και δίνετε αυτήν την εξουσιοδότηση να το αποφασίζει ένας. Ενός ανδρός αρχή, ο </w:t>
      </w:r>
      <w:r>
        <w:rPr>
          <w:rFonts w:eastAsia="Times New Roman" w:cs="Times New Roman"/>
          <w:szCs w:val="24"/>
        </w:rPr>
        <w:t>πρόεδρος</w:t>
      </w:r>
      <w:r>
        <w:rPr>
          <w:rFonts w:eastAsia="Times New Roman" w:cs="Times New Roman"/>
          <w:szCs w:val="24"/>
        </w:rPr>
        <w:t xml:space="preserve">, δηλαδή. Αυτά είναι τα οράματα της Αριστεράς; Με </w:t>
      </w:r>
      <w:r>
        <w:rPr>
          <w:rFonts w:eastAsia="Times New Roman" w:cs="Times New Roman"/>
          <w:szCs w:val="24"/>
        </w:rPr>
        <w:t xml:space="preserve">αυτά γαλουχήσατε γενιές και γενιές αγωνιστών, που υπερασπίστηκαν αυτές τις ιδέες, για να έρχεστε σήμερα εδώ να τις καταρρακώνετε με αυτόν τον τρόπο; </w:t>
      </w:r>
    </w:p>
    <w:p w14:paraId="0EE1003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μόνη τροπολογία που θα ψηφίσουμε, κύριε Πρόεδρε, είναι αυτή που αναφέρεται στην παράταση των ΦοΔΣΑ. Να π</w:t>
      </w:r>
      <w:r>
        <w:rPr>
          <w:rFonts w:eastAsia="Times New Roman" w:cs="Times New Roman"/>
          <w:szCs w:val="24"/>
        </w:rPr>
        <w:t xml:space="preserve">ω μια κουβέντα, γιατί ο Πύργος έχει βρωμίσει και γίνεται μια προσπάθεια εκεί από την τοπική αυτοδιοίκηση να βρεθεί μια λύση. Χαιρετίζουμε έστω αυτήν τη μικρή παράταση. </w:t>
      </w:r>
    </w:p>
    <w:p w14:paraId="0EE1003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Κατά τα υπόλοιπα, καταψηφίζουμε με σθένος. </w:t>
      </w:r>
    </w:p>
    <w:p w14:paraId="0EE1003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E1003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Δημοκρατικής Συμπαράταξης ΠΑΣΟΚ-ΔΗΜΑΡ)</w:t>
      </w:r>
    </w:p>
    <w:p w14:paraId="0EE1003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Κουτσούκο.</w:t>
      </w:r>
    </w:p>
    <w:p w14:paraId="0EE1003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Εθνικής Άμυνας κ. Πάνος Καμμένος, για πέντε λεπτά. </w:t>
      </w:r>
    </w:p>
    <w:p w14:paraId="0EE1003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τω</w:t>
      </w:r>
      <w:r>
        <w:rPr>
          <w:rFonts w:eastAsia="Times New Roman" w:cs="Times New Roman"/>
          <w:b/>
          <w:szCs w:val="24"/>
        </w:rPr>
        <w:t xml:space="preserve">ν Ελλήνων): </w:t>
      </w:r>
      <w:r>
        <w:rPr>
          <w:rFonts w:eastAsia="Times New Roman" w:cs="Times New Roman"/>
          <w:szCs w:val="24"/>
        </w:rPr>
        <w:t xml:space="preserve">Κύριε Πρόεδρε, λαμβάνω τον λόγο ως Πρόεδρος των Ανεξαρτήτων Ελλήνων, για να διατυπώσω τις θέσεις μας σχετικά με τα ειδικά μισθολόγια, όχι όσον αφορά το Υπουργείο Εθνικής Άμυνας, το οποίο εξήγησα. </w:t>
      </w:r>
    </w:p>
    <w:p w14:paraId="0EE1003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Κι επειδή άκουσα τον κ. Δαβάκη να έχει ενστάσει</w:t>
      </w:r>
      <w:r>
        <w:rPr>
          <w:rFonts w:eastAsia="Times New Roman" w:cs="Times New Roman"/>
          <w:szCs w:val="24"/>
        </w:rPr>
        <w:t>ς, θέλω να πω πραγματικά ότι δεν καταλαβαίνω την αγωνία της Νέας Δημοκρατίας και την αλλαγή της στάσε</w:t>
      </w:r>
      <w:r>
        <w:rPr>
          <w:rFonts w:eastAsia="Times New Roman" w:cs="Times New Roman"/>
          <w:szCs w:val="24"/>
        </w:rPr>
        <w:t>ώ</w:t>
      </w:r>
      <w:r>
        <w:rPr>
          <w:rFonts w:eastAsia="Times New Roman" w:cs="Times New Roman"/>
          <w:szCs w:val="24"/>
        </w:rPr>
        <w:t xml:space="preserve">ς τους. Κάποτε η Νέα Δημοκρατία κατήγγειλε τον Γιάννο Παπαντωνίου για τη σύμβαση των </w:t>
      </w:r>
      <w:r>
        <w:rPr>
          <w:rFonts w:eastAsia="Times New Roman" w:cs="Times New Roman"/>
          <w:szCs w:val="24"/>
          <w:lang w:val="en-US"/>
        </w:rPr>
        <w:t>NH</w:t>
      </w:r>
      <w:r>
        <w:rPr>
          <w:rFonts w:eastAsia="Times New Roman" w:cs="Times New Roman"/>
          <w:szCs w:val="24"/>
        </w:rPr>
        <w:t xml:space="preserve">90, για τα τριακόσια εκατομμύρια </w:t>
      </w:r>
      <w:r>
        <w:rPr>
          <w:rFonts w:eastAsia="Times New Roman" w:cs="Times New Roman"/>
          <w:szCs w:val="24"/>
          <w:lang w:val="en-US"/>
        </w:rPr>
        <w:t>SWAP</w:t>
      </w:r>
      <w:r>
        <w:rPr>
          <w:rFonts w:eastAsia="Times New Roman" w:cs="Times New Roman"/>
          <w:szCs w:val="24"/>
        </w:rPr>
        <w:t xml:space="preserve">, τα οποία υποκρύπτουν μίζα. </w:t>
      </w:r>
    </w:p>
    <w:p w14:paraId="0EE1003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sidRPr="00112C72">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 xml:space="preserve">εν ακούστηκε) </w:t>
      </w:r>
    </w:p>
    <w:p w14:paraId="0EE1003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Αντιλαμβάνομαι ότι το ΠΑΣΟΚ έχει πόνο. Αντί, όμως, το ΠΑΣΟΚ να υπερασπίζεται τον εαυτό του και τις κυβερνήσεις του, βλέπω να το υπερασπίζεται</w:t>
      </w:r>
      <w:r>
        <w:rPr>
          <w:rFonts w:eastAsia="Times New Roman" w:cs="Times New Roman"/>
          <w:szCs w:val="24"/>
        </w:rPr>
        <w:t xml:space="preserve"> η Νέα Δημοκρατία. Ε, λοιπόν να το ξέρετε, δεν…</w:t>
      </w:r>
    </w:p>
    <w:p w14:paraId="0EE1003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Μπορείτε να μη λέτε τη λέξη ΠΑΣΟΚ στο λεξιλόγιό σας;</w:t>
      </w:r>
    </w:p>
    <w:p w14:paraId="0EE1003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Δεν μπορώ. </w:t>
      </w:r>
    </w:p>
    <w:p w14:paraId="0EE1003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Γιατί;</w:t>
      </w:r>
    </w:p>
    <w:p w14:paraId="0EE1004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w:t>
      </w:r>
      <w:r>
        <w:rPr>
          <w:rFonts w:eastAsia="Times New Roman" w:cs="Times New Roman"/>
          <w:b/>
          <w:szCs w:val="24"/>
        </w:rPr>
        <w:t>ς Εθνικής Άμυνας- Πρόεδρος των Ανεξ</w:t>
      </w:r>
      <w:r>
        <w:rPr>
          <w:rFonts w:eastAsia="Times New Roman" w:cs="Times New Roman"/>
          <w:b/>
          <w:szCs w:val="24"/>
        </w:rPr>
        <w:t>α</w:t>
      </w:r>
      <w:r>
        <w:rPr>
          <w:rFonts w:eastAsia="Times New Roman" w:cs="Times New Roman"/>
          <w:b/>
          <w:szCs w:val="24"/>
        </w:rPr>
        <w:t>ρτ</w:t>
      </w:r>
      <w:r>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Θα σας πω γιατί, κύριε Λοβέρδο. Είμαι εδώ από το 1993. Το 1993, όταν μιλούσα για τον Τσοχατζόπουλο και τα </w:t>
      </w:r>
      <w:r>
        <w:rPr>
          <w:rFonts w:eastAsia="Times New Roman" w:cs="Times New Roman"/>
          <w:szCs w:val="24"/>
          <w:lang w:val="en-US"/>
        </w:rPr>
        <w:t>TOR</w:t>
      </w:r>
      <w:r>
        <w:rPr>
          <w:rFonts w:eastAsia="Times New Roman" w:cs="Times New Roman"/>
          <w:szCs w:val="24"/>
        </w:rPr>
        <w:t xml:space="preserve"> - </w:t>
      </w:r>
      <w:r>
        <w:rPr>
          <w:rFonts w:eastAsia="Times New Roman" w:cs="Times New Roman"/>
          <w:szCs w:val="24"/>
          <w:lang w:val="en-US"/>
        </w:rPr>
        <w:t>M</w:t>
      </w:r>
      <w:r>
        <w:rPr>
          <w:rFonts w:eastAsia="Times New Roman" w:cs="Times New Roman"/>
          <w:szCs w:val="24"/>
        </w:rPr>
        <w:t>1…</w:t>
      </w:r>
    </w:p>
    <w:p w14:paraId="0EE1004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Εμείς τους στείλαμε αυτούς. </w:t>
      </w:r>
    </w:p>
    <w:p w14:paraId="0EE1004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w:t>
      </w:r>
      <w:r>
        <w:rPr>
          <w:rFonts w:eastAsia="Times New Roman" w:cs="Times New Roman"/>
          <w:b/>
          <w:szCs w:val="24"/>
        </w:rPr>
        <w:t xml:space="preserve">-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Εσείς λέγατε ότι αποτελεί μνημείο ηθικής. Όταν μιλούσαμε για τα υποβρύχια, εσείς ουρλιάζατε. </w:t>
      </w:r>
    </w:p>
    <w:p w14:paraId="0EE1004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...(δ</w:t>
      </w:r>
      <w:r>
        <w:rPr>
          <w:rFonts w:eastAsia="Times New Roman" w:cs="Times New Roman"/>
          <w:szCs w:val="24"/>
        </w:rPr>
        <w:t xml:space="preserve">εν ακούστηκε) </w:t>
      </w:r>
    </w:p>
    <w:p w14:paraId="0EE1004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Ο κ. Κου</w:t>
      </w:r>
      <w:r>
        <w:rPr>
          <w:rFonts w:eastAsia="Times New Roman" w:cs="Times New Roman"/>
          <w:szCs w:val="24"/>
        </w:rPr>
        <w:t xml:space="preserve">τσούκος από πίσω, ως Βουλευτής, δέχθηκε τότε και υποστήριζε ότι οι αριθμοί λογαριασμών που έπαιρναν τις μίζες ήταν αριθμοί τηλεφώνων! </w:t>
      </w:r>
    </w:p>
    <w:p w14:paraId="0EE1004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Όχι, κύριε! Αφήστε τα αυτά. </w:t>
      </w:r>
    </w:p>
    <w:p w14:paraId="0EE10046" w14:textId="77777777" w:rsidR="000548F6" w:rsidRDefault="005C1E3B">
      <w:pPr>
        <w:tabs>
          <w:tab w:val="left" w:pos="2820"/>
        </w:tabs>
        <w:spacing w:line="600" w:lineRule="auto"/>
        <w:ind w:firstLine="720"/>
        <w:jc w:val="both"/>
        <w:rPr>
          <w:rFonts w:eastAsia="Times New Roman"/>
          <w:szCs w:val="24"/>
        </w:rPr>
      </w:pPr>
      <w:r>
        <w:rPr>
          <w:rFonts w:eastAsia="Times New Roman" w:cs="Times New Roman"/>
          <w:b/>
          <w:szCs w:val="24"/>
        </w:rPr>
        <w:t xml:space="preserve">ΠΑΝΟΣ ΚΑΜΜΕΝΟΣ (Υπουργός Εθνικής Άμυνας -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 xml:space="preserve">Βγαίνατε και υπογράφατε την εντιμότητα του Παπαντωνίου, του Τσοχατζόπουλου και όσων πέρασαν, των ήδη προφυλακισμένων, όλων των γενικών γραμματέων του Υπουργείου Εθνικής Άμυνας. </w:t>
      </w:r>
      <w:r>
        <w:rPr>
          <w:rFonts w:eastAsia="Times New Roman"/>
          <w:szCs w:val="24"/>
        </w:rPr>
        <w:t xml:space="preserve">Εσείς καταδικαστήκατε και μπήκατε κάποτε, όπως έλεγε ο Ανδρέας, στο χρονοντούλαπο της ιστορίας. </w:t>
      </w:r>
    </w:p>
    <w:p w14:paraId="0EE10047"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w:t>
      </w:r>
      <w:r>
        <w:rPr>
          <w:rFonts w:eastAsia="Times New Roman"/>
          <w:szCs w:val="24"/>
        </w:rPr>
        <w:t>εν ακούστηκε).</w:t>
      </w:r>
    </w:p>
    <w:p w14:paraId="0EE10048"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Το δέχεστε ότι μπήκατε στο χρονοντούλαπο της ι</w:t>
      </w:r>
      <w:r>
        <w:rPr>
          <w:rFonts w:eastAsia="Times New Roman"/>
          <w:szCs w:val="24"/>
        </w:rPr>
        <w:t>στορίας, ε; Τέλος πάντων.</w:t>
      </w:r>
    </w:p>
    <w:p w14:paraId="0EE10049"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Εκείνοι οι οποίοι αντιστάθηκαν από την πρώτη στιγμή βρέθηκαν εκτός ΠΑΣΟΚ. </w:t>
      </w:r>
      <w:r>
        <w:rPr>
          <w:rFonts w:eastAsia="Times New Roman"/>
          <w:szCs w:val="24"/>
          <w:lang w:val="en-US"/>
        </w:rPr>
        <w:t>K</w:t>
      </w:r>
      <w:r>
        <w:rPr>
          <w:rFonts w:eastAsia="Times New Roman"/>
          <w:szCs w:val="24"/>
        </w:rPr>
        <w:t>αι θέλω να αποτίσω φόρο τιμής στον Γιώργο Παναγιωτακόπουλο, ο οποίος έφυγε από τη ζωή και ο οποίος πάντα αντιστάθηκε σε τέτοιου είδους λογικές, γιατί υπήρχ</w:t>
      </w:r>
      <w:r>
        <w:rPr>
          <w:rFonts w:eastAsia="Times New Roman"/>
          <w:szCs w:val="24"/>
        </w:rPr>
        <w:t>αν κι έντιμοι άνθρωποι. Όπως υπήρχαν έντιμοι άνθρωποι, σαν τον Δημήτρη Βουνάτσο, σαν τον Κώστα Μπαντουβά, σαν τον Παναγιώτη Σγουρίδη, του πατριωτικού ΠΑΣΟΚ, οι οποίοι ποτέ δεν συνέπλευσαν με τέτοιου είδους πολιτικές</w:t>
      </w:r>
      <w:r>
        <w:rPr>
          <w:rFonts w:eastAsia="Times New Roman"/>
          <w:szCs w:val="24"/>
        </w:rPr>
        <w:t>,</w:t>
      </w:r>
      <w:r>
        <w:rPr>
          <w:rFonts w:eastAsia="Times New Roman"/>
          <w:szCs w:val="24"/>
        </w:rPr>
        <w:t xml:space="preserve"> που ακολούθησε ιδιαίτερα η κυβέρνηση Ση</w:t>
      </w:r>
      <w:r>
        <w:rPr>
          <w:rFonts w:eastAsia="Times New Roman"/>
          <w:szCs w:val="24"/>
        </w:rPr>
        <w:t xml:space="preserve">μίτη. </w:t>
      </w:r>
    </w:p>
    <w:p w14:paraId="0EE1004A"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Όμως, η Νέα Δημοκρατία, η οποία τα κατήγγειλε τότε, σήμερα αρχίζει να απορεί πώς θα πάρουμε από τους κωδικούς των 6900</w:t>
      </w:r>
      <w:r>
        <w:rPr>
          <w:rFonts w:eastAsia="Times New Roman"/>
          <w:szCs w:val="24"/>
        </w:rPr>
        <w:t>,</w:t>
      </w:r>
      <w:r>
        <w:rPr>
          <w:rFonts w:eastAsia="Times New Roman"/>
          <w:szCs w:val="24"/>
        </w:rPr>
        <w:t xml:space="preserve"> που αφορά τέτοιου είδους συμβάσεις, για να τους πάμε στα ειδικά μισθολόγια, για να εφαρμοστεί η απόφαση να μη μειωθούν περαιτέρω </w:t>
      </w:r>
      <w:r>
        <w:rPr>
          <w:rFonts w:eastAsia="Times New Roman"/>
          <w:szCs w:val="24"/>
        </w:rPr>
        <w:t xml:space="preserve">οι μισθοί των στρατιωτικών. Σας λέω ότι θα το κάνουμε, όπως έχετε κάνει επανειλημμένως μεταφορές κωδικών μέσα στο Υπουργείο Εθνικής Άμυνας. </w:t>
      </w:r>
    </w:p>
    <w:p w14:paraId="0EE1004B"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Β</w:t>
      </w:r>
      <w:r>
        <w:rPr>
          <w:rFonts w:eastAsia="Times New Roman"/>
          <w:szCs w:val="24"/>
        </w:rPr>
        <w:t>εβαίως, υπάρχουν και άλλες εξοικονομήσεις που αφορούν ρουσφέτια. Δεν φυλάγεται η Καλαμάτα από τον Ομέρ Βρυώνη, για</w:t>
      </w:r>
      <w:r>
        <w:rPr>
          <w:rFonts w:eastAsia="Times New Roman"/>
          <w:szCs w:val="24"/>
        </w:rPr>
        <w:t xml:space="preserve"> να έχει στρατεύματα για να ικανοποιούν το γραφείο του κ. Σαμαρά. Δεν χρειάζεται να πληρώνουμε εκατοντάδες χιλιάδες ευρώ, για να έχουμε ανοιχτές μονάδες</w:t>
      </w:r>
      <w:r>
        <w:rPr>
          <w:rFonts w:eastAsia="Times New Roman"/>
          <w:szCs w:val="24"/>
        </w:rPr>
        <w:t>,</w:t>
      </w:r>
      <w:r>
        <w:rPr>
          <w:rFonts w:eastAsia="Times New Roman"/>
          <w:szCs w:val="24"/>
        </w:rPr>
        <w:t xml:space="preserve"> οι οποίες το μόνο που εξυπηρετούν είναι τοπικά συμφέροντα. </w:t>
      </w:r>
    </w:p>
    <w:p w14:paraId="0EE1004C"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Και βεβαίως, στα εξοπλιστικά υπάρχουν κι ά</w:t>
      </w:r>
      <w:r>
        <w:rPr>
          <w:rFonts w:eastAsia="Times New Roman"/>
          <w:szCs w:val="24"/>
        </w:rPr>
        <w:t>λλοι κωδικοί για τους 6900. Υπάρχουν οι κωδικοί εκείνων που δεν θα εκταμιεύουν λεφτά, αλλά που θα παίρνουνε πίσω τα κλεμμένα από τις εταιρείες που καταδικάστηκαν τελεσίδικα στη Γερμανία και αποδέχονται το ότι δωροδοκήσαν στην Ελλάδα πολιτικούς και μέλη των</w:t>
      </w:r>
      <w:r>
        <w:rPr>
          <w:rFonts w:eastAsia="Times New Roman"/>
          <w:szCs w:val="24"/>
        </w:rPr>
        <w:t xml:space="preserve"> </w:t>
      </w:r>
      <w:r>
        <w:rPr>
          <w:rFonts w:eastAsia="Times New Roman"/>
          <w:szCs w:val="24"/>
        </w:rPr>
        <w:t>επιτροπών</w:t>
      </w:r>
      <w:r>
        <w:rPr>
          <w:rFonts w:eastAsia="Times New Roman"/>
          <w:szCs w:val="24"/>
        </w:rPr>
        <w:t>. Και σήμερα</w:t>
      </w:r>
      <w:r>
        <w:rPr>
          <w:rFonts w:eastAsia="Times New Roman"/>
          <w:szCs w:val="24"/>
        </w:rPr>
        <w:t>,</w:t>
      </w:r>
      <w:r>
        <w:rPr>
          <w:rFonts w:eastAsia="Times New Roman"/>
          <w:szCs w:val="24"/>
        </w:rPr>
        <w:t xml:space="preserve"> προκειμένου να μπορούν να συμμετέχουν στους διαγωνισμούς, έρχονται και λένε: «Θέλουμε να δώσουμε πίσω τα κλεμμένα». Και το ξέρετε ότι υπάρχουν τέτοιες εταιρείες.</w:t>
      </w:r>
    </w:p>
    <w:p w14:paraId="0EE1004D"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Σταματήστε πια να είστε ο συνήγορος υπεράσπισης του ΠΑΣΟΚ. Επιτέλους! </w:t>
      </w:r>
      <w:r>
        <w:rPr>
          <w:rFonts w:eastAsia="Times New Roman"/>
          <w:szCs w:val="24"/>
        </w:rPr>
        <w:t>Υπάρχουν και άνθρωποι μέσα σε αυτή την παράταξη οι οποίοι βρεθήκαν εκτός πολιτικής και δεν συμβιβάστηκαν, όπως ο Σπήλιος Σπηλιωτόπουλος. Υπάρχουν κι άνθρωποι που δεν γονάτισαν και που δεν δέχτηκαν την πορεία του Σαμαρά να μετατρέψει ένα κόμμα της Νέας Δημο</w:t>
      </w:r>
      <w:r>
        <w:rPr>
          <w:rFonts w:eastAsia="Times New Roman"/>
          <w:szCs w:val="24"/>
        </w:rPr>
        <w:t xml:space="preserve">κρατίας σε συνήγορο υπεράσπισης του ΠΑΣΟΚ και του κ. Βενιζέλου. </w:t>
      </w:r>
    </w:p>
    <w:p w14:paraId="0EE1004E"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Πάμε εν συνεχεία για τα άλλα </w:t>
      </w:r>
      <w:r>
        <w:rPr>
          <w:rFonts w:eastAsia="Times New Roman"/>
          <w:szCs w:val="24"/>
        </w:rPr>
        <w:t>Υπουργεία</w:t>
      </w:r>
      <w:r>
        <w:rPr>
          <w:rFonts w:eastAsia="Times New Roman"/>
          <w:szCs w:val="24"/>
        </w:rPr>
        <w:t>, γιατί αυτό αφορά βεβαίως και τους δικαστικούς, αφορά και τους αστυνομικούς και τους λιμενικούς, αφορά και τους πυροσβέστες. Υπάρχουν τρόποι εξοικονομήσ</w:t>
      </w:r>
      <w:r>
        <w:rPr>
          <w:rFonts w:eastAsia="Times New Roman"/>
          <w:szCs w:val="24"/>
        </w:rPr>
        <w:t>εως των χρημάτων. Κάθισα σε αυτή την θέση ως Πρόεδρος των Ανεξάρτητων Ελλήνων για να επαναλάβω προτάσεις που εμείς έχουμε κάνει και δεν τις έχουμε προτείνει εμείς. Έχουμε υιοθετήσει προτάσεις των ίδιων των ενώσεων, των ενώσεων δικαστών και εισαγγελέων.</w:t>
      </w:r>
    </w:p>
    <w:p w14:paraId="0EE1004F"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Πρώ</w:t>
      </w:r>
      <w:r>
        <w:rPr>
          <w:rFonts w:eastAsia="Times New Roman"/>
          <w:szCs w:val="24"/>
        </w:rPr>
        <w:t xml:space="preserve">τη πρόταση, όσον αφορά τους δικαστικούς: Αποποινικοποίηση ήσσονος σημασίας πλημμελημάτων, όπως παραβιάσεις του Κώδικα Οδικής Κυκλοφορίας, υγειονομικών και άλλων παραβάσεων ειδικού ποινικού νόμου και αντικατάστασή τους με διοικητικά πρόστιμα. Για ποιο λόγο </w:t>
      </w:r>
      <w:r>
        <w:rPr>
          <w:rFonts w:eastAsia="Times New Roman"/>
          <w:szCs w:val="24"/>
        </w:rPr>
        <w:t>αυτή τη στιγμή να έχουμε δικαστήρια</w:t>
      </w:r>
      <w:r>
        <w:rPr>
          <w:rFonts w:eastAsia="Times New Roman"/>
          <w:szCs w:val="24"/>
        </w:rPr>
        <w:t>,</w:t>
      </w:r>
      <w:r>
        <w:rPr>
          <w:rFonts w:eastAsia="Times New Roman"/>
          <w:szCs w:val="24"/>
        </w:rPr>
        <w:t xml:space="preserve"> τα οποία έχουν συγχωνευτεί με τέτοιου είδους αποφάσεις, να μην έχουμε γρηγορότερη απονομή της ποινικής δικαιοσύνης και σημαντικά έσοδα για το δημόσιο και να καταδικάζουμε έναν για τροχαία παράβαση με τρεις μήνες φυλακή </w:t>
      </w:r>
      <w:r>
        <w:rPr>
          <w:rFonts w:eastAsia="Times New Roman"/>
          <w:szCs w:val="24"/>
        </w:rPr>
        <w:t xml:space="preserve">που δεν την πληρώνει ποτέ. </w:t>
      </w:r>
    </w:p>
    <w:p w14:paraId="0EE10050"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Αντί, λοιπόν, να είναι τρεις μήνες φυλακή, να αντικατασταθεί αυτό με ένα πρόστιμο διοικητικό, το οποίο θα είναι ανάλογο της επιβολής της ποινής. Πέντε ευρώ την ημέρα είναι η ποινή φυλακίσεως, πέρα από τις προσαυξήσεις. Πόσα εκατ</w:t>
      </w:r>
      <w:r>
        <w:rPr>
          <w:rFonts w:eastAsia="Times New Roman"/>
          <w:szCs w:val="24"/>
        </w:rPr>
        <w:t xml:space="preserve">οντάδες χρόνια φυλακή πέφτουν μόνο κάθε μέρα από το Πρωτοδικείο. Αυτά τα λεφτά μπορούν να μπαίνουν σε ειδικό λογαριασμό και να καλύψουν τις ανάγκες για την εφαρμογή της αποφάσεως του Συμβουλίου της Επικρατείας για τους δικαστές. </w:t>
      </w:r>
    </w:p>
    <w:p w14:paraId="0EE10051"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Σε όλα τα πλημμελήματα αρμ</w:t>
      </w:r>
      <w:r>
        <w:rPr>
          <w:rFonts w:eastAsia="Times New Roman"/>
          <w:szCs w:val="24"/>
        </w:rPr>
        <w:t xml:space="preserve">οδιότητας μονομελούς πλημμελειοδικείου να επιβάλλεται μόνο χρηματική ποινή και όχι φυλάκιση. Θα έχουμε αποσυμφόρηση των φυλακών, αύξηση των δημοσίων εσόδων. </w:t>
      </w:r>
    </w:p>
    <w:p w14:paraId="0EE10052"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Και βεβαίως</w:t>
      </w:r>
      <w:r>
        <w:rPr>
          <w:rFonts w:eastAsia="Times New Roman"/>
          <w:szCs w:val="24"/>
        </w:rPr>
        <w:t>,</w:t>
      </w:r>
      <w:r>
        <w:rPr>
          <w:rFonts w:eastAsia="Times New Roman"/>
          <w:szCs w:val="24"/>
        </w:rPr>
        <w:t xml:space="preserve"> μπορούμε να εμπλέξουμε σε αυτού του είδους τα αδικήματα που εμπλέκεται και η Ελληνική</w:t>
      </w:r>
      <w:r>
        <w:rPr>
          <w:rFonts w:eastAsia="Times New Roman"/>
          <w:szCs w:val="24"/>
        </w:rPr>
        <w:t xml:space="preserve"> Αστυνομία και το Λιμενικό Σώμα, αντίστοιχα έσοδα για το προσωπικό της Ελληνικής Αστυνομίας και του Λιμενικού Σώματος. </w:t>
      </w:r>
    </w:p>
    <w:p w14:paraId="0EE10053"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Μπορούμε να ενισχύσουμε και τα ταμεία των δικηγόρων</w:t>
      </w:r>
      <w:r>
        <w:rPr>
          <w:rFonts w:eastAsia="Times New Roman"/>
          <w:szCs w:val="24"/>
        </w:rPr>
        <w:t>,</w:t>
      </w:r>
      <w:r>
        <w:rPr>
          <w:rFonts w:eastAsia="Times New Roman"/>
          <w:szCs w:val="24"/>
        </w:rPr>
        <w:t xml:space="preserve"> που έχουν κι αυτοί τεράστια ζημία ή να υποστούμε τέτοιου είδους πρωτοβουλίες. Στα ε</w:t>
      </w:r>
      <w:r>
        <w:rPr>
          <w:rFonts w:eastAsia="Times New Roman"/>
          <w:szCs w:val="24"/>
        </w:rPr>
        <w:t>γκλήματα της φοροδιαφυγής άνω των 200.000 ευρώ και στα εγκλήματα της διαφθοράς να μην επιτρέπεται ούτε μετατροπή ούτε αναστολή ποινής για κανέναν. Είδαμε να προσέρχονται και να πληρώνουν κάποιοι.</w:t>
      </w:r>
    </w:p>
    <w:p w14:paraId="0EE10054" w14:textId="77777777" w:rsidR="000548F6" w:rsidRDefault="005C1E3B">
      <w:pPr>
        <w:spacing w:line="600" w:lineRule="auto"/>
        <w:jc w:val="both"/>
        <w:rPr>
          <w:rFonts w:eastAsia="UB-Helvetica" w:cs="Times New Roman"/>
          <w:szCs w:val="24"/>
        </w:rPr>
      </w:pPr>
      <w:r>
        <w:rPr>
          <w:rFonts w:eastAsia="UB-Helvetica" w:cs="Times New Roman"/>
          <w:szCs w:val="24"/>
        </w:rPr>
        <w:t>Είδαμε κάποιους, οι οποίοι, μόλις έπεσε η ποινή, ήρθαν και τ</w:t>
      </w:r>
      <w:r>
        <w:rPr>
          <w:rFonts w:eastAsia="UB-Helvetica" w:cs="Times New Roman"/>
          <w:szCs w:val="24"/>
        </w:rPr>
        <w:t>α βρήκαν και τα πεντακόσια χιλιάρικα και τα τρία και τα τέσσερα εκατομμύρια.</w:t>
      </w:r>
    </w:p>
    <w:p w14:paraId="0EE10055" w14:textId="77777777" w:rsidR="000548F6" w:rsidRDefault="005C1E3B">
      <w:pPr>
        <w:spacing w:line="600" w:lineRule="auto"/>
        <w:ind w:firstLine="720"/>
        <w:jc w:val="both"/>
        <w:rPr>
          <w:rFonts w:eastAsia="UB-Helvetica" w:cs="Times New Roman"/>
          <w:szCs w:val="24"/>
        </w:rPr>
      </w:pPr>
      <w:r>
        <w:rPr>
          <w:rFonts w:eastAsia="UB-Helvetica" w:cs="Times New Roman"/>
          <w:szCs w:val="24"/>
        </w:rPr>
        <w:t>Οι μεγαλοοφειλέτες του δημοσίου θα πληρώσουν τα χρέη τους και θα παταχθεί ριζικά το φαινόμενο της φοροδιαφυγής και της διαφθοράς.</w:t>
      </w:r>
    </w:p>
    <w:p w14:paraId="0EE10056"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Η τέταρτη  πρόταση αφορά το Υπουργείο Προστασίας </w:t>
      </w:r>
      <w:r>
        <w:rPr>
          <w:rFonts w:eastAsia="UB-Helvetica" w:cs="Times New Roman"/>
          <w:szCs w:val="24"/>
        </w:rPr>
        <w:t>του Πολίτη. Να ληφθεί μέριμνα, ώστε να διατεθούν οι αναγκαίες αστυνομικές δυνάμεις για την εκτέλεση των επί μακρού χρόνου διαστήματος ανεκτέλεστων δικαστικών αποφάσεων. Με αυτά τα χρήματα, και τα ταμεία του δημοσίου θα ενισχυθούν και μπορεί ένα ποσοστό απ’</w:t>
      </w:r>
      <w:r>
        <w:rPr>
          <w:rFonts w:eastAsia="UB-Helvetica" w:cs="Times New Roman"/>
          <w:szCs w:val="24"/>
        </w:rPr>
        <w:t xml:space="preserve"> αυτά να πηγαίνει στα ταμεία του Υπουργείου Προστασίας του Πολίτη και, βεβαίως, θα γίνει πιο αποτελεσματική η απονομή της δικαιοσύνης και η είσπραξη των δημοσίων εσόδων. Αντίστοιχα μέτρα μπορεί να παρθούν σε όλα τα Υπουργεία. </w:t>
      </w:r>
    </w:p>
    <w:p w14:paraId="0EE10057" w14:textId="77777777" w:rsidR="000548F6" w:rsidRDefault="005C1E3B">
      <w:pPr>
        <w:spacing w:line="600" w:lineRule="auto"/>
        <w:ind w:firstLine="720"/>
        <w:jc w:val="both"/>
        <w:rPr>
          <w:rFonts w:eastAsia="UB-Helvetica" w:cs="Times New Roman"/>
          <w:szCs w:val="24"/>
        </w:rPr>
      </w:pPr>
      <w:r>
        <w:rPr>
          <w:rFonts w:eastAsia="UB-Helvetica" w:cs="Times New Roman"/>
          <w:szCs w:val="24"/>
        </w:rPr>
        <w:t>Υπάρχουν δυνατότητες τεράστιε</w:t>
      </w:r>
      <w:r>
        <w:rPr>
          <w:rFonts w:eastAsia="UB-Helvetica" w:cs="Times New Roman"/>
          <w:szCs w:val="24"/>
        </w:rPr>
        <w:t>ς μέχρι τον Σεπτέμβριο όλα αυτά να τα θεσμοθετήσουμε, κυρίες και κύριοι συνάδελφοι. Όσον αφορά το Υπουργείο Εθνικής Άμυνας, εμείς θα τα παρουσιάσουμε πολύ πιο νωρίς και είμαστε ανοιχτοί και σε διάλογο και σε προτάσεις, για να μπορέσουμε να εξασφαλίσουμε οι</w:t>
      </w:r>
      <w:r>
        <w:rPr>
          <w:rFonts w:eastAsia="UB-Helvetica" w:cs="Times New Roman"/>
          <w:szCs w:val="24"/>
        </w:rPr>
        <w:t xml:space="preserve"> άνθρωποι αυτοί των λεγόμενων ειδικών μισθολογίων, που έχουν υποστεί τη μεγαλύτερη μείωση σε μισθούς, αλλά και σε συντάξεις, να μπορούν, επιτέλους, ν’ αναπνεύσουν. </w:t>
      </w:r>
    </w:p>
    <w:p w14:paraId="0EE10058" w14:textId="77777777" w:rsidR="000548F6" w:rsidRDefault="005C1E3B">
      <w:pPr>
        <w:spacing w:line="600" w:lineRule="auto"/>
        <w:ind w:firstLine="720"/>
        <w:jc w:val="both"/>
        <w:rPr>
          <w:rFonts w:eastAsia="UB-Helvetica" w:cs="Times New Roman"/>
          <w:szCs w:val="24"/>
        </w:rPr>
      </w:pPr>
      <w:r>
        <w:rPr>
          <w:rFonts w:eastAsia="UB-Helvetica" w:cs="Times New Roman"/>
          <w:szCs w:val="24"/>
        </w:rPr>
        <w:t>Αυτό αποτελεί επιλογή της Κυβέρνησης ΣΥΡΙΖΑ–Ανεξάρτητων Ελλήνων. Είναι δέσμευση του ίδιου τ</w:t>
      </w:r>
      <w:r>
        <w:rPr>
          <w:rFonts w:eastAsia="UB-Helvetica" w:cs="Times New Roman"/>
          <w:szCs w:val="24"/>
        </w:rPr>
        <w:t>ου Πρωθυπουργού κι εμείς αυτήν τη δέσμευση θα την κρατήσουμε.</w:t>
      </w:r>
    </w:p>
    <w:p w14:paraId="0EE10059" w14:textId="77777777" w:rsidR="000548F6" w:rsidRDefault="005C1E3B">
      <w:pPr>
        <w:spacing w:line="600" w:lineRule="auto"/>
        <w:ind w:firstLine="720"/>
        <w:jc w:val="both"/>
        <w:rPr>
          <w:rFonts w:eastAsia="UB-Helvetica" w:cs="Times New Roman"/>
          <w:szCs w:val="24"/>
        </w:rPr>
      </w:pPr>
      <w:r>
        <w:rPr>
          <w:rFonts w:eastAsia="UB-Helvetica" w:cs="Times New Roman"/>
          <w:szCs w:val="24"/>
        </w:rPr>
        <w:t>Δώσαμε τεράστια μάχη και η μάχη δεν έχει να κάνει μόνο με την ασκούμενη πολιτική, αλλά έχει να κάνει και με εκείνα τα συμφέροντα</w:t>
      </w:r>
      <w:r>
        <w:rPr>
          <w:rFonts w:eastAsia="UB-Helvetica" w:cs="Times New Roman"/>
          <w:szCs w:val="24"/>
        </w:rPr>
        <w:t>,</w:t>
      </w:r>
      <w:r>
        <w:rPr>
          <w:rFonts w:eastAsia="UB-Helvetica" w:cs="Times New Roman"/>
          <w:szCs w:val="24"/>
        </w:rPr>
        <w:t xml:space="preserve"> που έχουν βρει την εύκολη λύση, να μην πληρώσουν οι εταιρείες εξοπλισμών, να μην πληρώσουν οι μεγαλοεργολάβοι, να μην πληρώσουν εκείνοι που έχουν κάνει φοροδιαφυγή και να πληρώνει πάντα εκείνος που δεν μπορεί να διαμαρτύρεται είτε είναι στρατιωτικός είτε </w:t>
      </w:r>
      <w:r>
        <w:rPr>
          <w:rFonts w:eastAsia="UB-Helvetica" w:cs="Times New Roman"/>
          <w:szCs w:val="24"/>
        </w:rPr>
        <w:t>είναι δικαστής είτε είναι αστυφύλακας είτε είναι πυροσβέστης είτε είναι λιμενικός.</w:t>
      </w:r>
    </w:p>
    <w:p w14:paraId="0EE1005A"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Τελείωσε αυτή η ιστορία. Αρκετά πλήρωσαν και είμαστε υποχρεωμένοι να εφαρμόσουμε τις αποφάσεις του Ανώτατου Συνταγματικού Δικαστηρίου</w:t>
      </w:r>
      <w:r>
        <w:rPr>
          <w:rFonts w:eastAsia="UB-Helvetica" w:cs="Times New Roman"/>
          <w:szCs w:val="24"/>
        </w:rPr>
        <w:t>,</w:t>
      </w:r>
      <w:r>
        <w:rPr>
          <w:rFonts w:eastAsia="UB-Helvetica" w:cs="Times New Roman"/>
          <w:szCs w:val="24"/>
        </w:rPr>
        <w:t xml:space="preserve"> χωρίς να επιβαρύνουμε άλλο τον ελληνικ</w:t>
      </w:r>
      <w:r>
        <w:rPr>
          <w:rFonts w:eastAsia="UB-Helvetica" w:cs="Times New Roman"/>
          <w:szCs w:val="24"/>
        </w:rPr>
        <w:t>ό λαό από τους ίδιους τους προϋπολογισμούς των Υπουργείων. Θα αποδείξουμε ότι μπορούμε και θα το κάνουμε.</w:t>
      </w:r>
    </w:p>
    <w:p w14:paraId="0EE1005B" w14:textId="77777777" w:rsidR="000548F6" w:rsidRDefault="005C1E3B">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0EE1005C"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Ευχαριστούμε, κύριε Υπουργέ.</w:t>
      </w:r>
    </w:p>
    <w:p w14:paraId="0EE1005D"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Κύριε Πρόε</w:t>
      </w:r>
      <w:r>
        <w:rPr>
          <w:rFonts w:eastAsia="UB-Helvetica" w:cs="Times New Roman"/>
          <w:szCs w:val="24"/>
        </w:rPr>
        <w:t>δρε, θα μπορούσα να έχω τον λόγο;</w:t>
      </w:r>
    </w:p>
    <w:p w14:paraId="0EE1005E"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Κύριε Δαβάκη, έχει ζητήσει τον λόγο ο κ. Κουτσούκος επί προσωπικού και αμέσως μετά θα λάβετε τον λόγο.</w:t>
      </w:r>
    </w:p>
    <w:p w14:paraId="0EE1005F" w14:textId="77777777" w:rsidR="000548F6" w:rsidRDefault="005C1E3B">
      <w:pPr>
        <w:spacing w:line="600" w:lineRule="auto"/>
        <w:ind w:firstLine="720"/>
        <w:jc w:val="both"/>
        <w:rPr>
          <w:rFonts w:eastAsia="UB-Helvetica" w:cs="Times New Roman"/>
          <w:szCs w:val="24"/>
        </w:rPr>
      </w:pPr>
      <w:r>
        <w:rPr>
          <w:rFonts w:eastAsia="UB-Helvetica" w:cs="Times New Roman"/>
          <w:szCs w:val="24"/>
        </w:rPr>
        <w:t>Σας ακούμε, κύριε Κουτσούκο.</w:t>
      </w:r>
    </w:p>
    <w:p w14:paraId="0EE10060"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ΓΙΑΝΝΗΣ ΚΟΥΤΣΟΥΚΟΣ:</w:t>
      </w:r>
      <w:r>
        <w:rPr>
          <w:rFonts w:eastAsia="UB-Helvetica" w:cs="Times New Roman"/>
          <w:szCs w:val="24"/>
        </w:rPr>
        <w:t xml:space="preserve"> Για την οικονομία του χρόνου, κύριε Πρόεδρε, δεν εξαντλώ το λεπτό που θα τεκμηρίωνα, γιατί ζητάω τον λόγο επί προσωπικού. Είναι καταφάνερο. Μπαίνω, λοιπόν, κατευθείαν στο θέμα.</w:t>
      </w:r>
    </w:p>
    <w:p w14:paraId="0EE10061" w14:textId="77777777" w:rsidR="000548F6" w:rsidRDefault="005C1E3B">
      <w:pPr>
        <w:spacing w:line="600" w:lineRule="auto"/>
        <w:ind w:firstLine="720"/>
        <w:jc w:val="both"/>
        <w:rPr>
          <w:rFonts w:eastAsia="UB-Helvetica" w:cs="Times New Roman"/>
          <w:szCs w:val="24"/>
        </w:rPr>
      </w:pPr>
      <w:r>
        <w:rPr>
          <w:rFonts w:eastAsia="UB-Helvetica" w:cs="Times New Roman"/>
          <w:szCs w:val="24"/>
        </w:rPr>
        <w:t>Ο κ. Καμμένος, ο Υπουργός Εθνικής Άμυνας της Κυβέρνησης, έχει πάρα πολύ θράσος</w:t>
      </w:r>
      <w:r>
        <w:rPr>
          <w:rFonts w:eastAsia="UB-Helvetica" w:cs="Times New Roman"/>
          <w:szCs w:val="24"/>
        </w:rPr>
        <w:t xml:space="preserve">, διότι εγκαλεί εμένα ο άνθρωπος που υποστήριξε και υπερψήφισε τη διάταξη που ξεπλένει τους πολιτικούς που διαθέτουν </w:t>
      </w:r>
      <w:r>
        <w:rPr>
          <w:rFonts w:eastAsia="UB-Helvetica" w:cs="Times New Roman"/>
          <w:szCs w:val="24"/>
          <w:lang w:val="en-US"/>
        </w:rPr>
        <w:t>offshore</w:t>
      </w:r>
      <w:r>
        <w:rPr>
          <w:rFonts w:eastAsia="UB-Helvetica" w:cs="Times New Roman"/>
          <w:szCs w:val="24"/>
        </w:rPr>
        <w:t xml:space="preserve"> και δεν μας λέει και για ποιους το έκανε.</w:t>
      </w:r>
    </w:p>
    <w:p w14:paraId="0EE10062" w14:textId="77777777" w:rsidR="000548F6" w:rsidRDefault="005C1E3B">
      <w:pPr>
        <w:spacing w:line="600" w:lineRule="auto"/>
        <w:ind w:firstLine="720"/>
        <w:jc w:val="both"/>
        <w:rPr>
          <w:rFonts w:eastAsia="UB-Helvetica" w:cs="Times New Roman"/>
          <w:szCs w:val="24"/>
        </w:rPr>
      </w:pPr>
      <w:r>
        <w:rPr>
          <w:rFonts w:eastAsia="UB-Helvetica" w:cs="Times New Roman"/>
          <w:szCs w:val="24"/>
        </w:rPr>
        <w:t>Σε ό,τι αφορά την καταγγελία που έκανε, ότι εγώ είπα ή υποστήριξα ότι οι λογαριασμοί των</w:t>
      </w:r>
      <w:r>
        <w:rPr>
          <w:rFonts w:eastAsia="UB-Helvetica" w:cs="Times New Roman"/>
          <w:szCs w:val="24"/>
        </w:rPr>
        <w:t xml:space="preserve"> </w:t>
      </w:r>
      <w:r>
        <w:rPr>
          <w:rFonts w:eastAsia="UB-Helvetica" w:cs="Times New Roman"/>
          <w:szCs w:val="24"/>
          <w:lang w:val="en-US"/>
        </w:rPr>
        <w:t>offshore</w:t>
      </w:r>
      <w:r>
        <w:rPr>
          <w:rFonts w:eastAsia="UB-Helvetica" w:cs="Times New Roman"/>
          <w:szCs w:val="24"/>
        </w:rPr>
        <w:t xml:space="preserve"> του κ. Τσοχατζόπουλου ήταν αριθμοί τηλεφώνων, δεν έχει καμ</w:t>
      </w:r>
      <w:r>
        <w:rPr>
          <w:rFonts w:eastAsia="UB-Helvetica" w:cs="Times New Roman"/>
          <w:szCs w:val="24"/>
        </w:rPr>
        <w:t>μ</w:t>
      </w:r>
      <w:r>
        <w:rPr>
          <w:rFonts w:eastAsia="UB-Helvetica" w:cs="Times New Roman"/>
          <w:szCs w:val="24"/>
        </w:rPr>
        <w:t>ιά σχέση με το πρόσωπό μου ούτε συμμετείχα ούτε γνωρίζω κάτι τέτοιο.</w:t>
      </w:r>
    </w:p>
    <w:p w14:paraId="0EE10063" w14:textId="77777777" w:rsidR="000548F6" w:rsidRDefault="005C1E3B">
      <w:pPr>
        <w:spacing w:line="600" w:lineRule="auto"/>
        <w:ind w:firstLine="720"/>
        <w:jc w:val="both"/>
        <w:rPr>
          <w:rFonts w:eastAsia="UB-Helvetica" w:cs="Times New Roman"/>
          <w:szCs w:val="24"/>
        </w:rPr>
      </w:pPr>
      <w:r>
        <w:rPr>
          <w:rFonts w:eastAsia="UB-Helvetica" w:cs="Times New Roman"/>
          <w:szCs w:val="24"/>
        </w:rPr>
        <w:t>Όμως, πρέπει να ξέρει και ο ίδιος, αλλά και ο ελληνικός λαός, ότι αν ο κ. Τσοχατζόπουλος είναι στη φυλακή, αυτό έχει ν</w:t>
      </w:r>
      <w:r>
        <w:rPr>
          <w:rFonts w:eastAsia="UB-Helvetica" w:cs="Times New Roman"/>
          <w:szCs w:val="24"/>
        </w:rPr>
        <w:t>α κάνει με τις αποφάσεις που εμείς πήραμε και με τους νόμους, τους οποίους ψηφίσαμε, τους οποίους δεν τους έχει ψηφίσει ο κ. Καμμένος. Τότε θυμίζω ότι ανήκε στη Νέα Δημοκρατία. Είναι δυστύχημα ότι μόνο ο κ. Τσοχατζόπουλος είναι στη φυλακή. Οι άλλοι έχουν α</w:t>
      </w:r>
      <w:r>
        <w:rPr>
          <w:rFonts w:eastAsia="UB-Helvetica" w:cs="Times New Roman"/>
          <w:szCs w:val="24"/>
        </w:rPr>
        <w:t>ποφυλακιστεί.</w:t>
      </w:r>
    </w:p>
    <w:p w14:paraId="0EE10064"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Καλώς, κύριε Κουτσούκο.</w:t>
      </w:r>
    </w:p>
    <w:p w14:paraId="0EE10065"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ΓΙΑΝΝΗΣ ΚΟΥΤΣΟΥΚΟΣ:</w:t>
      </w:r>
      <w:r>
        <w:rPr>
          <w:rFonts w:eastAsia="UB-Helvetica" w:cs="Times New Roman"/>
          <w:szCs w:val="24"/>
        </w:rPr>
        <w:t xml:space="preserve"> Αναφέρθηκε στο όνομα ενός αγωνιστή της παράταξης, που θα τον κηδέψουμε σήμερα. Θεωρώ ότι το έκανε σκόπιμα. Δεν θεωρώ ότι το έκανε για να τον τιμήσει, διότι </w:t>
      </w:r>
      <w:r>
        <w:rPr>
          <w:rFonts w:eastAsia="UB-Helvetica" w:cs="Times New Roman"/>
          <w:szCs w:val="24"/>
        </w:rPr>
        <w:t>μακαρίτη</w:t>
      </w:r>
      <w:r>
        <w:rPr>
          <w:rFonts w:eastAsia="UB-Helvetica" w:cs="Times New Roman"/>
          <w:szCs w:val="24"/>
        </w:rPr>
        <w:t xml:space="preserve">ς </w:t>
      </w:r>
      <w:r>
        <w:rPr>
          <w:rFonts w:eastAsia="UB-Helvetica" w:cs="Times New Roman"/>
          <w:szCs w:val="24"/>
        </w:rPr>
        <w:t>ο Παναγιωτακόπουλος, ο σύντροφός μας, είναι σε αυτούς που καθύβριζε ο κ. Καμμένος.</w:t>
      </w:r>
    </w:p>
    <w:p w14:paraId="0EE10066" w14:textId="77777777" w:rsidR="000548F6" w:rsidRDefault="005C1E3B">
      <w:pPr>
        <w:spacing w:line="600" w:lineRule="auto"/>
        <w:ind w:firstLine="720"/>
        <w:jc w:val="both"/>
        <w:rPr>
          <w:rFonts w:eastAsia="UB-Helvetica" w:cs="Times New Roman"/>
          <w:szCs w:val="24"/>
        </w:rPr>
      </w:pPr>
      <w:r>
        <w:rPr>
          <w:rFonts w:eastAsia="UB-Helvetica" w:cs="Times New Roman"/>
          <w:szCs w:val="24"/>
        </w:rPr>
        <w:t>Όμως, εμείς ως παράταξη, είμαστε περήφανοι γι’ αυτούς τους αγωνιστές, γιατί διώξαμε τους εξωμότες και τους επίορκους. Και είμαστε περήφανοι και για τον Γιώργο που κηδεύουμ</w:t>
      </w:r>
      <w:r>
        <w:rPr>
          <w:rFonts w:eastAsia="UB-Helvetica" w:cs="Times New Roman"/>
          <w:szCs w:val="24"/>
        </w:rPr>
        <w:t xml:space="preserve">ε σήμερα και για τον Γεννηματά και για τη Μελίνα και για τον Μόραλη και για χιλιάδες άλλους αγωνιστές που έδωσαν τη μάχη στο Κοινοβούλιο, στην </w:t>
      </w:r>
      <w:r>
        <w:rPr>
          <w:rFonts w:eastAsia="UB-Helvetica" w:cs="Times New Roman"/>
          <w:szCs w:val="24"/>
        </w:rPr>
        <w:t>αυτοδιοίκηση</w:t>
      </w:r>
      <w:r>
        <w:rPr>
          <w:rFonts w:eastAsia="UB-Helvetica" w:cs="Times New Roman"/>
          <w:szCs w:val="24"/>
        </w:rPr>
        <w:t>, στα συνδικάτα, παντού. Είμαστε περήφανοι γι’ αυτούς.</w:t>
      </w:r>
    </w:p>
    <w:p w14:paraId="0EE10067"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Ευχαριστούμε,</w:t>
      </w:r>
      <w:r>
        <w:rPr>
          <w:rFonts w:eastAsia="UB-Helvetica" w:cs="Times New Roman"/>
          <w:szCs w:val="24"/>
        </w:rPr>
        <w:t xml:space="preserve"> κύριε Κουτσούκο.</w:t>
      </w:r>
    </w:p>
    <w:p w14:paraId="0EE10068"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Κύριε Πρόεδρε, θα ήθελα τον λόγο.</w:t>
      </w:r>
    </w:p>
    <w:p w14:paraId="0EE10069"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Κύριε Υπουργέ, μην το κάνουμε πινγκ-πονγκ.</w:t>
      </w:r>
    </w:p>
    <w:p w14:paraId="0EE1006A"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w:t>
      </w:r>
      <w:r>
        <w:rPr>
          <w:rFonts w:eastAsia="UB-Helvetica" w:cs="Times New Roman"/>
          <w:b/>
          <w:szCs w:val="24"/>
        </w:rPr>
        <w:t xml:space="preserve"> των Ανεξαρτήτων Ελλήνων):</w:t>
      </w:r>
      <w:r>
        <w:rPr>
          <w:rFonts w:eastAsia="UB-Helvetica" w:cs="Times New Roman"/>
          <w:szCs w:val="24"/>
        </w:rPr>
        <w:t xml:space="preserve"> Πρέπει να απαντήσω.</w:t>
      </w:r>
    </w:p>
    <w:p w14:paraId="0EE1006B"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Έχετε τον λόγο για τριάντα δευτερόλεπτα.</w:t>
      </w:r>
    </w:p>
    <w:p w14:paraId="0EE1006C"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Σε λίγο θα βγει ο κ. Τσοχατζόπουλος να μας πει ότι ο ίδι</w:t>
      </w:r>
      <w:r>
        <w:rPr>
          <w:rFonts w:eastAsia="UB-Helvetica" w:cs="Times New Roman"/>
          <w:szCs w:val="24"/>
        </w:rPr>
        <w:t xml:space="preserve">ος ψήφισε νόμους για την προφυλάκισή του. </w:t>
      </w:r>
    </w:p>
    <w:p w14:paraId="0EE1006D"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ΓΙΑΝΝΗΣ ΚΟΥΤΣΟΥΚΟΣ:</w:t>
      </w:r>
      <w:r>
        <w:rPr>
          <w:rFonts w:eastAsia="UB-Helvetica" w:cs="Times New Roman"/>
          <w:szCs w:val="24"/>
        </w:rPr>
        <w:t xml:space="preserve"> Εμείς το ψηφίσαμε.</w:t>
      </w:r>
    </w:p>
    <w:p w14:paraId="0EE1006E"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Ακούστε κάτι. Αναφέρατε ονόματα, τα οποία θα τρίζουν αυτήν τη στιγμή, όταν σκεφτούν ότι το ΠΑΣΟΚ </w:t>
      </w:r>
      <w:r>
        <w:rPr>
          <w:rFonts w:eastAsia="UB-Helvetica" w:cs="Times New Roman"/>
          <w:szCs w:val="24"/>
        </w:rPr>
        <w:t>κατήντησε χειροκροτητής του Βορίδη και του Γεωργιάδη.</w:t>
      </w:r>
    </w:p>
    <w:p w14:paraId="0EE1006F" w14:textId="77777777" w:rsidR="000548F6" w:rsidRDefault="005C1E3B">
      <w:pPr>
        <w:spacing w:line="600" w:lineRule="auto"/>
        <w:ind w:firstLine="720"/>
        <w:jc w:val="center"/>
        <w:rPr>
          <w:rFonts w:eastAsia="UB-Helvetica" w:cs="Times New Roman"/>
          <w:szCs w:val="24"/>
        </w:rPr>
      </w:pPr>
      <w:r>
        <w:rPr>
          <w:rFonts w:eastAsia="UB-Helvetica" w:cs="Times New Roman"/>
          <w:szCs w:val="24"/>
        </w:rPr>
        <w:t xml:space="preserve">(Γέλωτες από την πτέρυγα </w:t>
      </w:r>
      <w:r>
        <w:rPr>
          <w:rFonts w:eastAsia="UB-Helvetica" w:cs="Times New Roman"/>
          <w:szCs w:val="24"/>
        </w:rPr>
        <w:t>της Δημοκρατικής Συμπαράταξης ΠΑΣΟΚ-ΔΗΜΑΡ</w:t>
      </w:r>
      <w:r>
        <w:rPr>
          <w:rFonts w:eastAsia="UB-Helvetica" w:cs="Times New Roman"/>
          <w:szCs w:val="24"/>
        </w:rPr>
        <w:t>)</w:t>
      </w:r>
    </w:p>
    <w:p w14:paraId="0EE10070"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w:t>
      </w:r>
    </w:p>
    <w:p w14:paraId="0EE1007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Ο </w:t>
      </w:r>
      <w:r>
        <w:rPr>
          <w:rFonts w:eastAsia="UB-Helvetica" w:cs="Times New Roman"/>
          <w:szCs w:val="24"/>
        </w:rPr>
        <w:t xml:space="preserve">κ. </w:t>
      </w:r>
      <w:r>
        <w:rPr>
          <w:rFonts w:eastAsia="UB-Helvetica" w:cs="Times New Roman"/>
          <w:szCs w:val="24"/>
        </w:rPr>
        <w:t xml:space="preserve">Δαβάκης έχει τον λόγο. </w:t>
      </w:r>
    </w:p>
    <w:p w14:paraId="0EE10072"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ΠΑΝΟΣ ΚΑΜΜΕΝΟΣ (Υπουργός Εθνικής Άμυνας-Πρόεδρος των </w:t>
      </w:r>
      <w:r>
        <w:rPr>
          <w:rFonts w:eastAsia="UB-Helvetica" w:cs="Times New Roman"/>
          <w:b/>
          <w:szCs w:val="24"/>
        </w:rPr>
        <w:t>Ανεξαρτήτων Ελλήνων):</w:t>
      </w:r>
      <w:r>
        <w:rPr>
          <w:rFonts w:eastAsia="UB-Helvetica" w:cs="Times New Roman"/>
          <w:szCs w:val="24"/>
        </w:rPr>
        <w:t xml:space="preserve"> Την κυρία την είχα στην ΟΝΝΕΔ, εν τω μεταξύ!</w:t>
      </w:r>
    </w:p>
    <w:p w14:paraId="0EE10073"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Μπορώ να μιλήσω;</w:t>
      </w:r>
    </w:p>
    <w:p w14:paraId="0EE10074"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w:t>
      </w:r>
      <w:r>
        <w:rPr>
          <w:rFonts w:eastAsia="UB-Helvetica" w:cs="Times New Roman"/>
          <w:szCs w:val="24"/>
        </w:rPr>
        <w:t xml:space="preserve">Ακούμε τον κ. Δαβάκη. </w:t>
      </w:r>
    </w:p>
    <w:p w14:paraId="0EE1007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Σας παρακαλώ όλους!</w:t>
      </w:r>
    </w:p>
    <w:p w14:paraId="0EE1007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Ο κύριος Υπουργός Εθνικής Αμύνης ανεφέρθη στο πρόσωπό μου</w:t>
      </w:r>
      <w:r>
        <w:rPr>
          <w:rFonts w:eastAsia="UB-Helvetica" w:cs="Times New Roman"/>
          <w:szCs w:val="24"/>
        </w:rPr>
        <w:t>. Κατά την τοποθέτησή μου</w:t>
      </w:r>
      <w:r>
        <w:rPr>
          <w:rFonts w:eastAsia="UB-Helvetica" w:cs="Times New Roman"/>
          <w:szCs w:val="24"/>
        </w:rPr>
        <w:t>,</w:t>
      </w:r>
      <w:r>
        <w:rPr>
          <w:rFonts w:eastAsia="UB-Helvetica" w:cs="Times New Roman"/>
          <w:szCs w:val="24"/>
        </w:rPr>
        <w:t xml:space="preserve"> ζητώ να καταθέσει τους σχετικούς κωδικούς σχετικά με το άρθρο που θα ψηφίσετε σε λίγο, κύριε Υπουργέ, που ομιλεί για «παρεμβάσεις ισοδύναμης καθαρής εξοικονόμησης δαπανών μόνιμου χαρακτήρα», δηλαδή κωδικούς μισθοδοσίας. </w:t>
      </w:r>
    </w:p>
    <w:p w14:paraId="0EE10077"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Τα ισοδύναμα πρέπει να είναι μόνιμου χαρακτήρα, όπως όλοι συνάγουν. Έχετε και τον παρακαθήμενο, τον κ. Τσακαλώτο, που μπορεί να το επιβεβαιώσει αυτό. </w:t>
      </w:r>
    </w:p>
    <w:p w14:paraId="0EE1007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Εγώ έθεσα τρία απλά ερωτήματα: Ποιοι είναι αυτοί οι κωδικοί, τους αριθμούς, αφού τους έχουμε βρει και εάν</w:t>
      </w:r>
      <w:r>
        <w:rPr>
          <w:rFonts w:eastAsia="UB-Helvetica" w:cs="Times New Roman"/>
          <w:szCs w:val="24"/>
        </w:rPr>
        <w:t xml:space="preserve"> θα αφορούν μισθολογικές περικοπές, αφού λέει «μονίμου χαρακτήρα». Επίσης, εάν έχετε τη σύμφωνη γνώμη του Υπουργείου Οικονομικών. </w:t>
      </w:r>
    </w:p>
    <w:p w14:paraId="0EE1007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Δεν αμφισβητώ τις προθέσεις </w:t>
      </w:r>
      <w:r>
        <w:rPr>
          <w:rFonts w:eastAsia="UB-Helvetica" w:cs="Times New Roman"/>
          <w:szCs w:val="24"/>
        </w:rPr>
        <w:t>σας,</w:t>
      </w:r>
      <w:r>
        <w:rPr>
          <w:rFonts w:eastAsia="UB-Helvetica" w:cs="Times New Roman"/>
          <w:szCs w:val="24"/>
        </w:rPr>
        <w:t xml:space="preserve"> αλλά εάν είναι τόσο απλά τα πράγματα, όπως λέτε, θα μπορούσατε να κάνετε το ίδιο από διάφορο</w:t>
      </w:r>
      <w:r>
        <w:rPr>
          <w:rFonts w:eastAsia="UB-Helvetica" w:cs="Times New Roman"/>
          <w:szCs w:val="24"/>
        </w:rPr>
        <w:t xml:space="preserve">υς κωδικούς, εξοπλιστικά, πυρομαχικά και όλα αυτά που λέτε και για το θέμα της απόδοσης του άλλου 50% από το Συμβούλιο της Επικρατείας, αντί να στέλνετε επιστολές, των οποίων το κίνητρο δεν αμφισβητώ στον Υπουργό Οικονομικών για να γίνει δεκτό. </w:t>
      </w:r>
    </w:p>
    <w:p w14:paraId="0EE1007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Άρα, λοιπό</w:t>
      </w:r>
      <w:r>
        <w:rPr>
          <w:rFonts w:eastAsia="UB-Helvetica" w:cs="Times New Roman"/>
          <w:szCs w:val="24"/>
        </w:rPr>
        <w:t>ν, «αδειάζεστε» από τον Υπουργό Οικονομικών.</w:t>
      </w:r>
    </w:p>
    <w:p w14:paraId="0EE1007B"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ΕΥΚΛΕΙΔΗΣ ΤΣΑΚΑΛΩΤΟΣ (Υπουργός Οικονομικών):</w:t>
      </w:r>
      <w:r>
        <w:rPr>
          <w:rFonts w:eastAsia="UB-Helvetica" w:cs="Times New Roman"/>
          <w:szCs w:val="24"/>
        </w:rPr>
        <w:t xml:space="preserve"> Εγώ τον «άδειασα»;</w:t>
      </w:r>
    </w:p>
    <w:p w14:paraId="0EE1007C" w14:textId="77777777" w:rsidR="000548F6" w:rsidRDefault="005C1E3B">
      <w:pPr>
        <w:spacing w:after="0" w:line="600" w:lineRule="auto"/>
        <w:ind w:firstLine="709"/>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Ναι, κύριε Υπουργέ, έτσι είναι. Τον «αδειάσατε», με την έννοια ότι μπορεί να θέλει</w:t>
      </w:r>
      <w:r>
        <w:rPr>
          <w:rFonts w:eastAsia="UB-Helvetica" w:cs="Times New Roman"/>
          <w:szCs w:val="24"/>
        </w:rPr>
        <w:t>,</w:t>
      </w:r>
      <w:r>
        <w:rPr>
          <w:rFonts w:eastAsia="UB-Helvetica" w:cs="Times New Roman"/>
          <w:szCs w:val="24"/>
        </w:rPr>
        <w:t xml:space="preserve"> αλλά δεν τον αφήνετε. Άρα, εφόσον θέλω αλλά </w:t>
      </w:r>
      <w:r>
        <w:rPr>
          <w:rFonts w:eastAsia="UB-Helvetica" w:cs="Times New Roman"/>
          <w:szCs w:val="24"/>
        </w:rPr>
        <w:t xml:space="preserve">δεν με αφήνουν, δεν λέω αυτά που λέω μέσα σε αυτή την Αίθουσα. </w:t>
      </w:r>
    </w:p>
    <w:p w14:paraId="0EE1007D"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Εντάξει, κύριε Δαβάκη.</w:t>
      </w:r>
    </w:p>
    <w:p w14:paraId="0EE1007E"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Αυτή είναι η πραγματικότητα. Αλλιώς, θα παρακαλούσα να καταθέσετε τώρα στη Βουλή τους συγκεκριμένους κωδικούς, τους </w:t>
      </w:r>
      <w:r>
        <w:rPr>
          <w:rFonts w:eastAsia="UB-Helvetica" w:cs="Times New Roman"/>
          <w:szCs w:val="24"/>
        </w:rPr>
        <w:t>οποίους ως «μόνιμου χαρακτήρα και ισοδύναμης εξοικονόμησης» θα φέρετε έως το τέλος Σεπτεμβρίου ως αντιστάθμισμα, για να μην κοροϊδεύουμε με τη λογική του «βαράτε σανό», του παλαιού αυτού εμβατηρίου του ιππικού, τους Έλληνες στρατιωτικούς και τα εν ενεργεία</w:t>
      </w:r>
      <w:r>
        <w:rPr>
          <w:rFonts w:eastAsia="UB-Helvetica" w:cs="Times New Roman"/>
          <w:szCs w:val="24"/>
        </w:rPr>
        <w:t xml:space="preserve"> και εν αποστρατεία στελέχη. </w:t>
      </w:r>
    </w:p>
    <w:p w14:paraId="0EE1007F"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0EE10080"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Ο κ. Καμμένος έχει τον λόγο και ολοκληρώνεται αυτή η συνδιαλλαγή.</w:t>
      </w:r>
    </w:p>
    <w:p w14:paraId="0EE10081"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Να ρωτήσει τον κ. Τσακαλώτο!</w:t>
      </w:r>
    </w:p>
    <w:p w14:paraId="0EE10082"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Άμυνας-Πρόεδρος των Ανεξαρτήτων Ε</w:t>
      </w:r>
      <w:r>
        <w:rPr>
          <w:rFonts w:eastAsia="UB-Helvetica" w:cs="Times New Roman"/>
          <w:b/>
          <w:szCs w:val="24"/>
        </w:rPr>
        <w:t>λλήνων):</w:t>
      </w:r>
      <w:r>
        <w:rPr>
          <w:rFonts w:eastAsia="UB-Helvetica" w:cs="Times New Roman"/>
          <w:szCs w:val="24"/>
        </w:rPr>
        <w:t xml:space="preserve"> Ακούστε, σε αυτή την Κυβέρνηση δεν «αδειάζει» κανείς κανέναν. Μου θυμίζει κάτι σκανδαλοθηρικά περιοδικά που γράφουν ότι το τάδε ζευγάρι χωρίζει κλπ. Εμείς δεν χωρίζουμε! Θα πορευτούμε μαζί μέχρι το τέλος. Τα δύσκολα τα περάσαμε, τώρα έρχονται τα ε</w:t>
      </w:r>
      <w:r>
        <w:rPr>
          <w:rFonts w:eastAsia="UB-Helvetica" w:cs="Times New Roman"/>
          <w:szCs w:val="24"/>
        </w:rPr>
        <w:t xml:space="preserve">ύκολα, έρχονται οι καλές μέρες. </w:t>
      </w:r>
    </w:p>
    <w:p w14:paraId="0EE1008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Δεν καταφέρατε να μας χωρίσετε εκεί που τα πράγματα ήταν δύσκολα. Τώρα τα πράγματα έχουν έρθει σε σημείο, χάρη στις προσπάθειες αυτής της Κυβέρνησης, που να μπορεί ο ελληνικός λαός να δει αποτελέσματα από αυτή την πολιτική </w:t>
      </w:r>
      <w:r>
        <w:rPr>
          <w:rFonts w:eastAsia="UB-Helvetica" w:cs="Times New Roman"/>
          <w:szCs w:val="24"/>
        </w:rPr>
        <w:t xml:space="preserve">την οποία ασκήσαμε και καλύτερες μέρες. </w:t>
      </w:r>
    </w:p>
    <w:p w14:paraId="0EE10084"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Λοιπόν, κύριε Δαβάκη, σας διαβεβαιώ ότι με τον κ. Τσακαλώτο είμαστε σε πλήρη συνεννόηση και ότι δεν έχουμε καμία κόντρα. Ούτε αυτή η Κυβέρνηση έκανε ποτέ αυτό που έκαναν προηγούμενες κυβερνήσεις, να ρίχνει ο ένας το</w:t>
      </w:r>
      <w:r>
        <w:rPr>
          <w:rFonts w:eastAsia="UB-Helvetica" w:cs="Times New Roman"/>
          <w:szCs w:val="24"/>
        </w:rPr>
        <w:t xml:space="preserve">ν άλλον και να εξαπατούν τον ελληνικό λαό. </w:t>
      </w:r>
    </w:p>
    <w:p w14:paraId="0EE1008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Το Υπουργείο Οικονομικών ξεκαθάρισε στη συμφωνία αυτή ότι θα πρέπει να υπάρχουν μειώσεις από ετήσιους προϋπολογισμούς για το 2017 και το 2018, που αναφέρετε, με πάγια στοιχεία. </w:t>
      </w:r>
    </w:p>
    <w:p w14:paraId="0EE10086"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Δεν λέει πουθενά τη λέξη «μείωση μ</w:t>
      </w:r>
      <w:r>
        <w:rPr>
          <w:rFonts w:eastAsia="UB-Helvetica" w:cs="Times New Roman"/>
          <w:szCs w:val="24"/>
        </w:rPr>
        <w:t xml:space="preserve">ισθών». </w:t>
      </w:r>
    </w:p>
    <w:p w14:paraId="0EE10087"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Λέει «μόνιμου χαρακτήρα». Αυτό είναι η μισθοδοσία. </w:t>
      </w:r>
    </w:p>
    <w:p w14:paraId="0EE10088"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Άμυνας-Πρόεδρος των Ανεξαρτήτων Ελλήνων):</w:t>
      </w:r>
      <w:r>
        <w:rPr>
          <w:rFonts w:eastAsia="UB-Helvetica" w:cs="Times New Roman"/>
          <w:szCs w:val="24"/>
        </w:rPr>
        <w:t xml:space="preserve"> Δεν είναι μισθοδοσία. </w:t>
      </w:r>
    </w:p>
    <w:p w14:paraId="0EE1008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Να σας πω ένα παράδειγμα: Το να κλείσουμε τρία στρατόπεδα, τα οποία ήταν μόνο </w:t>
      </w:r>
      <w:r>
        <w:rPr>
          <w:rFonts w:eastAsia="UB-Helvetica" w:cs="Times New Roman"/>
          <w:szCs w:val="24"/>
        </w:rPr>
        <w:t>και μόνο για λόγους θεαθήναι και εξυπηρέτησης ρουσφετιών, δεν είναι μείωση των εξόδων;</w:t>
      </w:r>
    </w:p>
    <w:p w14:paraId="0EE1008A"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Ποια θα κλείσετε;</w:t>
      </w:r>
    </w:p>
    <w:p w14:paraId="0EE1008B"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Μην κάνουμε διάλογο όμως έτσι, κύριε Υπουργέ!</w:t>
      </w:r>
    </w:p>
    <w:p w14:paraId="0EE1008C"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Άμυνας-Πρόεδρος των</w:t>
      </w:r>
      <w:r>
        <w:rPr>
          <w:rFonts w:eastAsia="UB-Helvetica" w:cs="Times New Roman"/>
          <w:b/>
          <w:szCs w:val="24"/>
        </w:rPr>
        <w:t xml:space="preserve"> Ανεξαρτήτων Ελλήνων):</w:t>
      </w:r>
      <w:r>
        <w:rPr>
          <w:rFonts w:eastAsia="UB-Helvetica" w:cs="Times New Roman"/>
          <w:szCs w:val="24"/>
        </w:rPr>
        <w:t xml:space="preserve"> Όταν θα έρθει η ώρα</w:t>
      </w:r>
      <w:r w:rsidRPr="00B5051C">
        <w:rPr>
          <w:rFonts w:eastAsia="UB-Helvetica" w:cs="Times New Roman"/>
          <w:szCs w:val="24"/>
        </w:rPr>
        <w:t>,</w:t>
      </w:r>
      <w:r>
        <w:rPr>
          <w:rFonts w:eastAsia="UB-Helvetica" w:cs="Times New Roman"/>
          <w:szCs w:val="24"/>
        </w:rPr>
        <w:t xml:space="preserve"> θα τα δείτε με κωδικούς. </w:t>
      </w:r>
    </w:p>
    <w:p w14:paraId="0EE1008D"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Το 2017 και 2018 υπάρχουν ανειλημμένες εξοπλιστικές υποχρεώσεις από το παρελθόν -και μάλιστα δεν πάνε μέχρι το 2018 αλλά μέχρι το 2022- που αφορούν συγκεκριμένα προγράμματα, στα οποία υπάρχει διαφθορά. Έχουν καταδικαστεί τελεσίδικα για δωροδοκίες. </w:t>
      </w:r>
    </w:p>
    <w:p w14:paraId="0EE1008E"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Αυτά τα</w:t>
      </w:r>
      <w:r>
        <w:rPr>
          <w:rFonts w:eastAsia="UB-Helvetica" w:cs="Times New Roman"/>
          <w:szCs w:val="24"/>
        </w:rPr>
        <w:t xml:space="preserve"> λεφτά ούτε το 2017 θα τα πάρουν οι εταιρείες ούτε το 2018 ούτε το 2019 ούτε το 2020. Αντιλαμβάνεστε, λοιπόν, ότι από παλιά προγράμματα έχουμε τη δυνατότητα να μειώσουμε αρκετά τους κωδικούς 6900 περί προμηθειών. </w:t>
      </w:r>
    </w:p>
    <w:p w14:paraId="0EE1008F"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Το τρίτο θέμα στο οποίο αναφερθήκαμε ήταν </w:t>
      </w:r>
      <w:r>
        <w:rPr>
          <w:rFonts w:eastAsia="UB-Helvetica" w:cs="Times New Roman"/>
          <w:szCs w:val="24"/>
        </w:rPr>
        <w:t>οι μειώσεις εξόδων</w:t>
      </w:r>
      <w:r>
        <w:rPr>
          <w:rFonts w:eastAsia="UB-Helvetica" w:cs="Times New Roman"/>
          <w:szCs w:val="24"/>
        </w:rPr>
        <w:t>,</w:t>
      </w:r>
      <w:r>
        <w:rPr>
          <w:rFonts w:eastAsia="UB-Helvetica" w:cs="Times New Roman"/>
          <w:szCs w:val="24"/>
        </w:rPr>
        <w:t xml:space="preserve"> αλλά και σε έσοδα</w:t>
      </w:r>
      <w:r>
        <w:rPr>
          <w:rFonts w:eastAsia="UB-Helvetica" w:cs="Times New Roman"/>
          <w:szCs w:val="24"/>
        </w:rPr>
        <w:t>,</w:t>
      </w:r>
      <w:r>
        <w:rPr>
          <w:rFonts w:eastAsia="UB-Helvetica" w:cs="Times New Roman"/>
          <w:szCs w:val="24"/>
        </w:rPr>
        <w:t xml:space="preserve"> τα οποία θα έρθουν και αφορούν την εκμετάλλευση περιουσίας αξίας 34 εκατομμυρίων ευρώ του Υπουργείου Εθνικής Άμυνας. </w:t>
      </w:r>
    </w:p>
    <w:p w14:paraId="0EE10090" w14:textId="77777777" w:rsidR="000548F6" w:rsidRDefault="005C1E3B">
      <w:pPr>
        <w:spacing w:line="600" w:lineRule="auto"/>
        <w:contextualSpacing/>
        <w:jc w:val="both"/>
        <w:rPr>
          <w:rFonts w:eastAsia="Times New Roman"/>
          <w:szCs w:val="24"/>
        </w:rPr>
      </w:pPr>
      <w:r>
        <w:rPr>
          <w:rFonts w:eastAsia="UB-Helvetica" w:cs="Times New Roman"/>
          <w:szCs w:val="24"/>
        </w:rPr>
        <w:t xml:space="preserve">Ήταν χρήματα του ελληνικού λαού και των Ενόπλων Δυνάμεων τα οποία βρίσκονταν σε ακινησία. </w:t>
      </w:r>
      <w:r>
        <w:rPr>
          <w:rFonts w:eastAsia="Times New Roman"/>
          <w:szCs w:val="24"/>
        </w:rPr>
        <w:t xml:space="preserve">Τα </w:t>
      </w:r>
      <w:r>
        <w:rPr>
          <w:rFonts w:eastAsia="Times New Roman"/>
          <w:szCs w:val="24"/>
        </w:rPr>
        <w:t>χρησιμοποιούσαν οι πολιτικοί</w:t>
      </w:r>
      <w:r>
        <w:rPr>
          <w:rFonts w:eastAsia="Times New Roman"/>
          <w:szCs w:val="24"/>
        </w:rPr>
        <w:t>,</w:t>
      </w:r>
      <w:r>
        <w:rPr>
          <w:rFonts w:eastAsia="Times New Roman"/>
          <w:szCs w:val="24"/>
        </w:rPr>
        <w:t xml:space="preserve"> για να κάνουν κάνα ρουσφέτι, να «δώσουμε σε κάνα δήμαρχο κάνα στρατόπεδο», να «πάρουμε καμ</w:t>
      </w:r>
      <w:r>
        <w:rPr>
          <w:rFonts w:eastAsia="Times New Roman"/>
          <w:szCs w:val="24"/>
        </w:rPr>
        <w:t>μ</w:t>
      </w:r>
      <w:r>
        <w:rPr>
          <w:rFonts w:eastAsia="Times New Roman"/>
          <w:szCs w:val="24"/>
        </w:rPr>
        <w:t>ιά ψήφο στις εκλογές».</w:t>
      </w:r>
    </w:p>
    <w:p w14:paraId="0EE10091" w14:textId="77777777" w:rsidR="000548F6" w:rsidRDefault="005C1E3B">
      <w:pPr>
        <w:spacing w:line="600" w:lineRule="auto"/>
        <w:ind w:firstLine="720"/>
        <w:contextualSpacing/>
        <w:jc w:val="both"/>
        <w:rPr>
          <w:rFonts w:eastAsia="Times New Roman"/>
          <w:szCs w:val="24"/>
        </w:rPr>
      </w:pPr>
      <w:r>
        <w:rPr>
          <w:rFonts w:eastAsia="Times New Roman"/>
          <w:szCs w:val="24"/>
        </w:rPr>
        <w:t xml:space="preserve"> Εδώ τι λέμε; Ότι αυτή η περιουσία του Υπουργείου Εθνικής Άμυνας δεν πρόκειται να πουληθεί, αλλά θα ενοικιαστεί </w:t>
      </w:r>
      <w:r>
        <w:rPr>
          <w:rFonts w:eastAsia="Times New Roman"/>
          <w:szCs w:val="24"/>
        </w:rPr>
        <w:t>για πολλά χρόνια, με την προϋπόθεση ότι θα υπάρχουν επενδύσεις, θα εισπράττουμε το 5% επί της αντικειμενικής αξίας κάθε χρόνο για ενενήντα εννέα χρόνια –μόνιμα, λοιπόν, έσοδα- και αυτό θα γίνει με διαγωνιστική διαδικασία ανοιχτή στο διαδίκτυο, όπου θα υπάρ</w:t>
      </w:r>
      <w:r>
        <w:rPr>
          <w:rFonts w:eastAsia="Times New Roman"/>
          <w:szCs w:val="24"/>
        </w:rPr>
        <w:t>χουν όλες οι προϋποθέσεις, ώστε να μην μπορεί να αμφισβητηθεί από κανέναν.</w:t>
      </w:r>
    </w:p>
    <w:p w14:paraId="0EE10092" w14:textId="77777777" w:rsidR="000548F6" w:rsidRDefault="005C1E3B">
      <w:pPr>
        <w:spacing w:line="600" w:lineRule="auto"/>
        <w:ind w:firstLine="720"/>
        <w:contextualSpacing/>
        <w:jc w:val="both"/>
        <w:rPr>
          <w:rFonts w:eastAsia="Times New Roman"/>
          <w:szCs w:val="24"/>
        </w:rPr>
      </w:pPr>
      <w:r>
        <w:rPr>
          <w:rFonts w:eastAsia="Times New Roman"/>
          <w:szCs w:val="24"/>
        </w:rPr>
        <w:t xml:space="preserve">Τέλος, θα ήθελα να σας πω ότι εμείς δεν θέλουμε στην άμυνα να έχουμε αντιπαράθεση. Ελάτε μαζί μας στο Υπουργείο, να σας εξηγήσουμε και τους κωδικούς, να ακούσουμε και τις δικές σας </w:t>
      </w:r>
      <w:r>
        <w:rPr>
          <w:rFonts w:eastAsia="Times New Roman"/>
          <w:szCs w:val="24"/>
        </w:rPr>
        <w:t>απόψεις και να μπορέσουμε επιτέλους να φτάσουμε στο σημείο</w:t>
      </w:r>
      <w:r>
        <w:rPr>
          <w:rFonts w:eastAsia="Times New Roman"/>
          <w:szCs w:val="24"/>
        </w:rPr>
        <w:t>,</w:t>
      </w:r>
      <w:r>
        <w:rPr>
          <w:rFonts w:eastAsia="Times New Roman"/>
          <w:szCs w:val="24"/>
        </w:rPr>
        <w:t xml:space="preserve"> </w:t>
      </w:r>
      <w:r>
        <w:rPr>
          <w:rFonts w:eastAsia="Times New Roman"/>
          <w:szCs w:val="24"/>
        </w:rPr>
        <w:t>τους</w:t>
      </w:r>
      <w:r>
        <w:rPr>
          <w:rFonts w:eastAsia="Times New Roman"/>
          <w:szCs w:val="24"/>
        </w:rPr>
        <w:t xml:space="preserve"> προϋπολογισμούς της άμυνας να τους ψηφίζει το σύνολο της Βουλής των Ελλήνων, γιατί αυτό δεν αφορά ούτε ένα ούτε δύο κόμματα. Αφορά τον ελληνικό λαό και την εθνική του άμυνα.</w:t>
      </w:r>
    </w:p>
    <w:p w14:paraId="0EE10093"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w:t>
      </w:r>
      <w:r>
        <w:rPr>
          <w:rFonts w:eastAsia="Times New Roman"/>
          <w:b/>
          <w:szCs w:val="24"/>
        </w:rPr>
        <w:t>άσιος Κουράκης):</w:t>
      </w:r>
      <w:r>
        <w:rPr>
          <w:rFonts w:eastAsia="Times New Roman"/>
          <w:szCs w:val="24"/>
        </w:rPr>
        <w:t xml:space="preserve"> Πολύ ωραία.</w:t>
      </w:r>
    </w:p>
    <w:p w14:paraId="0EE10094"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Κύριε Πρόεδρε, θα ήθελα τον λόγο επί προσωπικού.</w:t>
      </w:r>
    </w:p>
    <w:p w14:paraId="0EE10095"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Γεωργιάδη, έχετε τον λόγο για ένα λεπτό.</w:t>
      </w:r>
    </w:p>
    <w:p w14:paraId="0EE10096"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Μου έκανε την τιμή ο Υπουργός</w:t>
      </w:r>
      <w:r>
        <w:rPr>
          <w:rFonts w:eastAsia="Times New Roman"/>
          <w:szCs w:val="24"/>
        </w:rPr>
        <w:t xml:space="preserve"> Εθνικής Αμύνης, ο κ. Καμμένος να αναφερθεί στο πρόσωπό μου με απαξιωτικό, προφανώς, τρόπο.</w:t>
      </w:r>
    </w:p>
    <w:p w14:paraId="0EE10097" w14:textId="77777777" w:rsidR="000548F6" w:rsidRDefault="005C1E3B">
      <w:pPr>
        <w:spacing w:line="600" w:lineRule="auto"/>
        <w:ind w:firstLine="720"/>
        <w:contextualSpacing/>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Είπα ότι «τον χειροκροτάει το ΠΑΣΟΚ».</w:t>
      </w:r>
    </w:p>
    <w:p w14:paraId="0EE10098"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Θέλω, κύριε Υπουργέ</w:t>
      </w:r>
      <w:r>
        <w:rPr>
          <w:rFonts w:eastAsia="Times New Roman"/>
          <w:szCs w:val="24"/>
        </w:rPr>
        <w:t xml:space="preserve">, να σας πω το εξής: Έχετε διαβάσει καθόλου τι έλεγαν οι του ΣΥΡΙΖΑ για εσάς; Ξέρετε πώς σας αποκαλούσε ο κ. Παπαδημούλης; Υπάρχει ακόμα αναρτημένο </w:t>
      </w:r>
      <w:r>
        <w:rPr>
          <w:rFonts w:eastAsia="Times New Roman"/>
          <w:szCs w:val="24"/>
          <w:lang w:val="en-US"/>
        </w:rPr>
        <w:t>tweet</w:t>
      </w:r>
      <w:r>
        <w:rPr>
          <w:rFonts w:eastAsia="Times New Roman"/>
          <w:szCs w:val="24"/>
        </w:rPr>
        <w:t xml:space="preserve"> του στο διαδίκτυο, που λέει ότι «μόνο παρανοϊκοί θα μπορούσαν να πουν ποτέ ότι ο ΣΥΡΙΖΑ θα συνεργαζότα</w:t>
      </w:r>
      <w:r>
        <w:rPr>
          <w:rFonts w:eastAsia="Times New Roman"/>
          <w:szCs w:val="24"/>
        </w:rPr>
        <w:t xml:space="preserve">ν με έναν χουντοφασίστα σαν τον Καμμένο». Και εσείς κάθεστε στα ίδια υπουργικά έδρανα με αυτούς. </w:t>
      </w:r>
    </w:p>
    <w:p w14:paraId="0EE10099" w14:textId="77777777" w:rsidR="000548F6" w:rsidRDefault="005C1E3B">
      <w:pPr>
        <w:spacing w:line="600" w:lineRule="auto"/>
        <w:ind w:firstLine="720"/>
        <w:contextualSpacing/>
        <w:jc w:val="both"/>
        <w:rPr>
          <w:rFonts w:eastAsia="Times New Roman"/>
          <w:szCs w:val="24"/>
        </w:rPr>
      </w:pPr>
      <w:r>
        <w:rPr>
          <w:rFonts w:eastAsia="Times New Roman"/>
          <w:szCs w:val="24"/>
        </w:rPr>
        <w:t>Ξέρετε, κύριε Υπουργέ Εθνικής Αμύνης, που είστε και της παραδόσεως και της εθνικής συνειδήσεως, ότι στηρίζετε μία Κυβέρνηση που μέλος της, ο κ. Φίλης θέλει να</w:t>
      </w:r>
      <w:r>
        <w:rPr>
          <w:rFonts w:eastAsia="Times New Roman"/>
          <w:szCs w:val="24"/>
        </w:rPr>
        <w:t xml:space="preserve"> απαγορεύσει στα παιδιά να μάθουν αρχαία ελληνικά και είπε ότι είναι παρά φύσιν να μαθαίνεις αρχαία ελληνικά; Το ξέρετε καθόλου; Ή θα μας λέτε συνέχεια για τον Τσοχατζόπουλο; Το είπατε για τον Τσοχατζόπουλο. Μπήκε στη φυλακή ο Τσοχατζόπουλος. Για τα παιδιά</w:t>
      </w:r>
      <w:r>
        <w:rPr>
          <w:rFonts w:eastAsia="Times New Roman"/>
          <w:szCs w:val="24"/>
        </w:rPr>
        <w:t xml:space="preserve"> </w:t>
      </w:r>
      <w:r>
        <w:rPr>
          <w:rFonts w:eastAsia="Times New Roman"/>
          <w:szCs w:val="24"/>
        </w:rPr>
        <w:t>μας,</w:t>
      </w:r>
      <w:r>
        <w:rPr>
          <w:rFonts w:eastAsia="Times New Roman"/>
          <w:szCs w:val="24"/>
        </w:rPr>
        <w:t xml:space="preserve"> που δεν θα μαθαίνουν αρχαία ελληνικά με αυτήν την Κυβέρνηση έχετε πει ποτέ τίποτα; Δεχθήκατε τον κ. Λιάκο, που λέει ότι δεν είμαστε Έλληνες, εσείς, ο Καμμένος, ο πατριώτης, ως πρόεδρο της Επιτροπής Εθνικής Διαλόγου για την Παιδεία και έχετε, κύριε Υπ</w:t>
      </w:r>
      <w:r>
        <w:rPr>
          <w:rFonts w:eastAsia="Times New Roman"/>
          <w:szCs w:val="24"/>
        </w:rPr>
        <w:t>ουργέ, τα μούτρα να μας κάνετε και υποδείξεις;</w:t>
      </w:r>
    </w:p>
    <w:p w14:paraId="0EE1009A"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Γεωργιάδη, αυτά είναι επί προσωπικού; Σας παρακαλώ ολοκληρώνετε.</w:t>
      </w:r>
    </w:p>
    <w:p w14:paraId="0EE1009B"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Μη μας κάνετε υποδείξεις. Δεν έχετε τα μούτρα!</w:t>
      </w:r>
    </w:p>
    <w:p w14:paraId="0EE1009C" w14:textId="77777777" w:rsidR="000548F6" w:rsidRDefault="005C1E3B">
      <w:pPr>
        <w:spacing w:line="600" w:lineRule="auto"/>
        <w:ind w:firstLine="720"/>
        <w:contextualSpacing/>
        <w:jc w:val="both"/>
        <w:rPr>
          <w:rFonts w:eastAsia="Times New Roman"/>
          <w:szCs w:val="24"/>
        </w:rPr>
      </w:pPr>
      <w:r>
        <w:rPr>
          <w:rFonts w:eastAsia="Times New Roman"/>
          <w:b/>
          <w:szCs w:val="24"/>
        </w:rPr>
        <w:t>ΠΑΝΟΣ ΚΑΜΜΕΝΟΣ (Υπουργός Εθ</w:t>
      </w:r>
      <w:r>
        <w:rPr>
          <w:rFonts w:eastAsia="Times New Roman"/>
          <w:b/>
          <w:szCs w:val="24"/>
        </w:rPr>
        <w:t xml:space="preserve">νικής Άμυνας – Πρόεδρος των Ανεξαρτήτων Ελλήνων): </w:t>
      </w:r>
      <w:r>
        <w:rPr>
          <w:rFonts w:eastAsia="Times New Roman"/>
          <w:szCs w:val="24"/>
        </w:rPr>
        <w:t>Κύριε Πρόεδρε, θα ήθελα τον λόγο.</w:t>
      </w:r>
    </w:p>
    <w:p w14:paraId="0EE1009D"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μην το κάνουμε όμως…</w:t>
      </w:r>
    </w:p>
    <w:p w14:paraId="0EE1009E"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Δεν μπορώ να μην απαντήσω</w:t>
      </w:r>
      <w:r>
        <w:rPr>
          <w:rFonts w:eastAsia="Times New Roman"/>
          <w:szCs w:val="24"/>
        </w:rPr>
        <w:t>. Μισό λεπτό χρειάζομαι, κύριε Πρόεδρε.</w:t>
      </w:r>
    </w:p>
    <w:p w14:paraId="0EE1009F"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έχετε τον λόγο για μισό λεπτό.</w:t>
      </w:r>
    </w:p>
    <w:p w14:paraId="0EE100A0"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Ο κ. Παπαδημούλης μάς μπέρδεψε μάλλον εμάς τους δυο και έκανε το </w:t>
      </w:r>
      <w:r>
        <w:rPr>
          <w:rFonts w:eastAsia="Times New Roman"/>
          <w:szCs w:val="24"/>
          <w:lang w:val="en-US"/>
        </w:rPr>
        <w:t>t</w:t>
      </w:r>
      <w:r>
        <w:rPr>
          <w:rFonts w:eastAsia="Times New Roman"/>
          <w:szCs w:val="24"/>
          <w:lang w:val="en-US"/>
        </w:rPr>
        <w:t>weet</w:t>
      </w:r>
      <w:r>
        <w:rPr>
          <w:rFonts w:eastAsia="Times New Roman"/>
          <w:szCs w:val="24"/>
        </w:rPr>
        <w:t>!</w:t>
      </w:r>
    </w:p>
    <w:p w14:paraId="0EE100A1"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Α, έτσι; Μας μπέρδεψε! Για σας το έγραψε</w:t>
      </w:r>
      <w:r>
        <w:rPr>
          <w:rFonts w:eastAsia="Times New Roman"/>
          <w:szCs w:val="24"/>
        </w:rPr>
        <w:t>,</w:t>
      </w:r>
      <w:r>
        <w:rPr>
          <w:rFonts w:eastAsia="Times New Roman"/>
          <w:szCs w:val="24"/>
        </w:rPr>
        <w:t xml:space="preserve"> πάντως!</w:t>
      </w:r>
    </w:p>
    <w:p w14:paraId="0EE100A2"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Ακούστε, όσον αφορά τα θέματα που έχουν να κάνουν με τις διαφορές που έχουμε με το </w:t>
      </w:r>
      <w:r>
        <w:rPr>
          <w:rFonts w:eastAsia="Times New Roman"/>
          <w:szCs w:val="24"/>
        </w:rPr>
        <w:t>συγκυβερνών κόμμα –και είναι διαφορετικές οι απόψεις μας σε πολλά θέματα-, να ξέρετε ότι και τα συζητούμε και εκεί όπου υπάρχουν ενστάσεις τις θέσεις μας τις λέμε ξεκάθαρα και υπερψηφίζουμε ή καταψηφίζουμε.</w:t>
      </w:r>
    </w:p>
    <w:p w14:paraId="0EE100A3"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Και μετά το στηρίζε</w:t>
      </w:r>
      <w:r>
        <w:rPr>
          <w:rFonts w:eastAsia="Times New Roman"/>
          <w:szCs w:val="24"/>
        </w:rPr>
        <w:t>τε!</w:t>
      </w:r>
    </w:p>
    <w:p w14:paraId="0EE100A4"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Στα θέματα, λοιπόν, των αρχαίων ελληνικών εκφράσαμε την άποψή μας και όταν θα έρθει η ώρα να ψηφίσουμε</w:t>
      </w:r>
      <w:r>
        <w:rPr>
          <w:rFonts w:eastAsia="Times New Roman"/>
          <w:szCs w:val="24"/>
        </w:rPr>
        <w:t>,</w:t>
      </w:r>
      <w:r>
        <w:rPr>
          <w:rFonts w:eastAsia="Times New Roman"/>
          <w:szCs w:val="24"/>
        </w:rPr>
        <w:t xml:space="preserve"> θα το δείτε. Όσον αφορά τα θέματα των θρησκευτικών, έχουμε τις δικές μα</w:t>
      </w:r>
      <w:r>
        <w:rPr>
          <w:rFonts w:eastAsia="Times New Roman"/>
          <w:szCs w:val="24"/>
        </w:rPr>
        <w:t>ς απόψεις και ο ΣΥΡΙΖΑ τις δικές του. Δεν είμαστε το ίδιο κόμμα. Είμαστε δύο διαφορετικά κόμματα, τα οποία αποφασίσαμε να πάμε μαζί σε μια προσπάθεια να αλλάξουμε την πατρίδα μας. Ο ένας σέβεται τις απόψεις του άλλου και τις σέβεται απόλυτα και οτιδήποτε…</w:t>
      </w:r>
    </w:p>
    <w:p w14:paraId="0EE100A5"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Και εμείς με το ΠΑΣΟΚ το ίδιο τότε.</w:t>
      </w:r>
    </w:p>
    <w:p w14:paraId="0EE100A6"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Ακούστε, εγώ δεν έχω τον κ. Βενιζέλο να υπερασπίζομαι.</w:t>
      </w:r>
    </w:p>
    <w:p w14:paraId="0EE100A7"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Ας μην προχωρήσουμε πολύ</w:t>
      </w:r>
      <w:r>
        <w:rPr>
          <w:rFonts w:eastAsia="Times New Roman"/>
          <w:szCs w:val="24"/>
        </w:rPr>
        <w:t>, κύριε Υπουργέ. Έχουμε καθυστερήσει.</w:t>
      </w:r>
    </w:p>
    <w:p w14:paraId="0EE100A8"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Να ξέρετε, λοιπόν, ότι παραμένοντας στην Κυβέρνηση δεν σημαίνει ότι ο ένας σέβεται απόλυτα τις απόψεις του άλλου. Τις σεβόμαστε και να τις ακ</w:t>
      </w:r>
      <w:r>
        <w:rPr>
          <w:rFonts w:eastAsia="Times New Roman"/>
          <w:szCs w:val="24"/>
        </w:rPr>
        <w:t>ούμε και να διαλεγόμαστε μαζί. Όταν έρχεται η ώρα να αποφασίσουμε, συναποφασίζουμε και μάλιστα</w:t>
      </w:r>
      <w:r>
        <w:rPr>
          <w:rFonts w:eastAsia="Times New Roman"/>
          <w:szCs w:val="24"/>
        </w:rPr>
        <w:t>,</w:t>
      </w:r>
      <w:r>
        <w:rPr>
          <w:rFonts w:eastAsia="Times New Roman"/>
          <w:szCs w:val="24"/>
        </w:rPr>
        <w:t xml:space="preserve"> τα βρίσκουμε. Θα σας </w:t>
      </w:r>
      <w:r>
        <w:rPr>
          <w:rFonts w:eastAsia="Times New Roman"/>
          <w:szCs w:val="24"/>
        </w:rPr>
        <w:t>«</w:t>
      </w:r>
      <w:r>
        <w:rPr>
          <w:rFonts w:eastAsia="Times New Roman"/>
          <w:szCs w:val="24"/>
        </w:rPr>
        <w:t>χαλάσουμε τη σούπα</w:t>
      </w:r>
      <w:r>
        <w:rPr>
          <w:rFonts w:eastAsia="Times New Roman"/>
          <w:szCs w:val="24"/>
        </w:rPr>
        <w:t>»</w:t>
      </w:r>
      <w:r>
        <w:rPr>
          <w:rFonts w:eastAsia="Times New Roman"/>
          <w:szCs w:val="24"/>
        </w:rPr>
        <w:t>! Θα συνεχίσουμε να τα βρίσκουμε.</w:t>
      </w:r>
    </w:p>
    <w:p w14:paraId="0EE100A9" w14:textId="77777777" w:rsidR="000548F6" w:rsidRDefault="005C1E3B">
      <w:pPr>
        <w:spacing w:line="600" w:lineRule="auto"/>
        <w:ind w:firstLine="720"/>
        <w:contextualSpacing/>
        <w:jc w:val="both"/>
        <w:rPr>
          <w:rFonts w:eastAsia="Times New Roman"/>
          <w:szCs w:val="24"/>
        </w:rPr>
      </w:pPr>
      <w:r>
        <w:rPr>
          <w:rFonts w:eastAsia="Times New Roman"/>
          <w:b/>
          <w:szCs w:val="24"/>
        </w:rPr>
        <w:t>ΣΠΥΡΙΔΩΝ – ΑΔΩΝΙΣ ΓΕΩΡΓΙΑΔΗΣ:</w:t>
      </w:r>
      <w:r>
        <w:rPr>
          <w:rFonts w:eastAsia="Times New Roman"/>
          <w:szCs w:val="24"/>
        </w:rPr>
        <w:t xml:space="preserve"> Εσείς, κύριε Υπουργέ, θα πάτε με  το παιδί σας να υπογρ</w:t>
      </w:r>
      <w:r>
        <w:rPr>
          <w:rFonts w:eastAsia="Times New Roman"/>
          <w:szCs w:val="24"/>
        </w:rPr>
        <w:t>άψετε το σύμφωνο του κ. Φίλη;</w:t>
      </w:r>
    </w:p>
    <w:p w14:paraId="0EE100AA" w14:textId="77777777" w:rsidR="000548F6" w:rsidRDefault="005C1E3B">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Προχωρούμε με τον κ. Παναγιώταρο, Κοινοβουλευτικό Εκπρόσωπο της Χρυσής Αυγής. </w:t>
      </w:r>
    </w:p>
    <w:p w14:paraId="0EE100AB" w14:textId="77777777" w:rsidR="000548F6" w:rsidRDefault="005C1E3B">
      <w:pPr>
        <w:spacing w:line="600" w:lineRule="auto"/>
        <w:ind w:firstLine="720"/>
        <w:contextualSpacing/>
        <w:jc w:val="both"/>
        <w:rPr>
          <w:rFonts w:eastAsia="Times New Roman"/>
          <w:szCs w:val="24"/>
        </w:rPr>
      </w:pPr>
      <w:r>
        <w:rPr>
          <w:rFonts w:eastAsia="Times New Roman"/>
          <w:szCs w:val="24"/>
        </w:rPr>
        <w:t>Κύριε Παναγιώταρε, έχετε τον λόγο για πέντε λεπτά.</w:t>
      </w:r>
    </w:p>
    <w:p w14:paraId="0EE100AC"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0EE100AD" w14:textId="77777777" w:rsidR="000548F6" w:rsidRDefault="005C1E3B">
      <w:pPr>
        <w:spacing w:line="600" w:lineRule="auto"/>
        <w:ind w:firstLine="720"/>
        <w:contextualSpacing/>
        <w:jc w:val="both"/>
        <w:rPr>
          <w:rFonts w:eastAsia="Times New Roman"/>
          <w:szCs w:val="24"/>
        </w:rPr>
      </w:pPr>
      <w:r>
        <w:rPr>
          <w:rFonts w:eastAsia="Times New Roman"/>
          <w:szCs w:val="24"/>
        </w:rPr>
        <w:t>Καλό θα ήταν</w:t>
      </w:r>
      <w:r>
        <w:rPr>
          <w:rFonts w:eastAsia="Times New Roman"/>
          <w:szCs w:val="24"/>
        </w:rPr>
        <w:t>,</w:t>
      </w:r>
      <w:r>
        <w:rPr>
          <w:rFonts w:eastAsia="Times New Roman"/>
          <w:szCs w:val="24"/>
        </w:rPr>
        <w:t xml:space="preserve"> αυτό το συνεργείο</w:t>
      </w:r>
      <w:r>
        <w:rPr>
          <w:rFonts w:eastAsia="Times New Roman"/>
          <w:szCs w:val="24"/>
        </w:rPr>
        <w:t>,</w:t>
      </w:r>
      <w:r>
        <w:rPr>
          <w:rFonts w:eastAsia="Times New Roman"/>
          <w:szCs w:val="24"/>
        </w:rPr>
        <w:t xml:space="preserve"> το συμπαθέστατο, το οποίο τρυπάει εδώ και πολλή ώρα και κάνει θόρυβο στη Βουλή, να μην το έκανε. Γνωρίζουν όλοι ότι η Βουλή έχει μετατραπεί σε γιαπί εδώ και πολύ καιρό. Αμμοχάλικο και διαλυμένα είναι όλα.</w:t>
      </w:r>
    </w:p>
    <w:p w14:paraId="0EE100AE" w14:textId="77777777" w:rsidR="000548F6" w:rsidRDefault="005C1E3B">
      <w:pPr>
        <w:spacing w:line="600" w:lineRule="auto"/>
        <w:ind w:firstLine="720"/>
        <w:contextualSpacing/>
        <w:jc w:val="both"/>
        <w:rPr>
          <w:rFonts w:eastAsia="Times New Roman"/>
          <w:szCs w:val="24"/>
        </w:rPr>
      </w:pPr>
      <w:r>
        <w:rPr>
          <w:rFonts w:eastAsia="Times New Roman"/>
          <w:szCs w:val="24"/>
        </w:rPr>
        <w:t>Να χαιρετίσουμε και την απόφαση</w:t>
      </w:r>
      <w:r>
        <w:rPr>
          <w:rFonts w:eastAsia="Times New Roman"/>
          <w:szCs w:val="24"/>
        </w:rPr>
        <w:t xml:space="preserve"> του Γερμανικού Κοινοβουλίου, που αναγνώρισε τη Γενοκτονία των Αρμενίων και ευχόμεθα να πράξουμε και εμείς τα ίδια και φυσικά</w:t>
      </w:r>
      <w:r>
        <w:rPr>
          <w:rFonts w:eastAsia="Times New Roman"/>
          <w:szCs w:val="24"/>
        </w:rPr>
        <w:t>,</w:t>
      </w:r>
      <w:r>
        <w:rPr>
          <w:rFonts w:eastAsia="Times New Roman"/>
          <w:szCs w:val="24"/>
        </w:rPr>
        <w:t xml:space="preserve"> διάφοροι Υπουργοί να μάθουν επιτέλους και για τη Γενοκτονία των Ποντίων</w:t>
      </w:r>
      <w:r>
        <w:rPr>
          <w:rFonts w:eastAsia="Times New Roman"/>
          <w:szCs w:val="24"/>
        </w:rPr>
        <w:t>,</w:t>
      </w:r>
      <w:r>
        <w:rPr>
          <w:rFonts w:eastAsia="Times New Roman"/>
          <w:szCs w:val="24"/>
        </w:rPr>
        <w:t xml:space="preserve"> που την αρνούνται ακόμα και τώρα και στελέχη κ.λπ.</w:t>
      </w:r>
      <w:r>
        <w:rPr>
          <w:rFonts w:eastAsia="Times New Roman"/>
          <w:szCs w:val="24"/>
        </w:rPr>
        <w:t>.</w:t>
      </w:r>
    </w:p>
    <w:p w14:paraId="0EE100AF" w14:textId="77777777" w:rsidR="000548F6" w:rsidRDefault="005C1E3B">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επιταγήν των «νταβατζήδων» σας και όχι των δικών μας, όπως εσείς λέγατε μέχρι να γίνετε συγκυβέρνηση, προσαρμόσατε σε απλές κυρώσεις συμβάσεων σοβαρότατες, σημαντικότατες τροπολογίες, που είναι προέκταση του εθνοκτόνου πολυνομοσχεδίου που ψηφίσατε πριν απ</w:t>
      </w:r>
      <w:r>
        <w:rPr>
          <w:rFonts w:eastAsia="Times New Roman"/>
          <w:szCs w:val="24"/>
        </w:rPr>
        <w:t xml:space="preserve">ό λίγες ημέρες. Επειδή, μάλιστα, το είχατε «προχειροφέρει», φέρατε τώρα τις λεγόμενες «βελτιώσεις», προκειμένου να πάρετε την πολυπόθητη δόση </w:t>
      </w:r>
      <w:r>
        <w:rPr>
          <w:rFonts w:eastAsia="Times New Roman"/>
          <w:szCs w:val="24"/>
        </w:rPr>
        <w:t>σας,</w:t>
      </w:r>
      <w:r>
        <w:rPr>
          <w:rFonts w:eastAsia="Times New Roman"/>
          <w:szCs w:val="24"/>
        </w:rPr>
        <w:t xml:space="preserve"> για μία ακόμα φορά.</w:t>
      </w:r>
    </w:p>
    <w:p w14:paraId="0EE100B0" w14:textId="77777777" w:rsidR="000548F6" w:rsidRDefault="005C1E3B">
      <w:pPr>
        <w:spacing w:line="600" w:lineRule="auto"/>
        <w:ind w:firstLine="720"/>
        <w:jc w:val="both"/>
        <w:rPr>
          <w:rFonts w:eastAsia="Times New Roman"/>
          <w:szCs w:val="24"/>
        </w:rPr>
      </w:pPr>
      <w:r>
        <w:rPr>
          <w:rFonts w:eastAsia="Times New Roman"/>
          <w:szCs w:val="24"/>
        </w:rPr>
        <w:t xml:space="preserve">Βέβαια, θα θέλαμε να μας πει κάποια στιγμή ο Υπουργός Οικονομικών ή κάποιος άλλος από τα </w:t>
      </w:r>
      <w:r>
        <w:rPr>
          <w:rFonts w:eastAsia="Times New Roman"/>
          <w:szCs w:val="24"/>
        </w:rPr>
        <w:t>επτά, οκτώ ή δέκα δισεκατομμύρια ευρώ που είναι να πάρετε με τη δόση, πόσα θα μείνουν στην πατρίδα μας για την πολυπόθητη ανάπτυξη</w:t>
      </w:r>
      <w:r>
        <w:rPr>
          <w:rFonts w:eastAsia="Times New Roman"/>
          <w:szCs w:val="24"/>
        </w:rPr>
        <w:t>,</w:t>
      </w:r>
      <w:r>
        <w:rPr>
          <w:rFonts w:eastAsia="Times New Roman"/>
          <w:szCs w:val="24"/>
        </w:rPr>
        <w:t xml:space="preserve"> που τόσο πολύ την ευαγγελίζεστε, μετά τα μέτρα τα οποία ψηφίσατε. Πριν από το Πάσχα είχατε πει –είναι εδώ ο Υπουργός κ. Καμμ</w:t>
      </w:r>
      <w:r>
        <w:rPr>
          <w:rFonts w:eastAsia="Times New Roman"/>
          <w:szCs w:val="24"/>
        </w:rPr>
        <w:t>ένος- ότι μετά τη Λαμπρή βγαίνουμε από τα μνημόνια. Η Λαμπρή πέρασε, θα έρθει και το τριήμερο του Αγίου Πνεύματος, θα έρθει και ο Δεκαπενταύγουστος και από τα μνημόνια δεν πρόκειται να έχουμε βγει.</w:t>
      </w:r>
    </w:p>
    <w:p w14:paraId="0EE100B1" w14:textId="77777777" w:rsidR="000548F6" w:rsidRDefault="005C1E3B">
      <w:pPr>
        <w:spacing w:line="600" w:lineRule="auto"/>
        <w:ind w:firstLine="720"/>
        <w:jc w:val="both"/>
        <w:rPr>
          <w:rFonts w:eastAsia="Times New Roman"/>
          <w:szCs w:val="24"/>
        </w:rPr>
      </w:pPr>
      <w:r>
        <w:rPr>
          <w:rFonts w:eastAsia="Times New Roman"/>
          <w:szCs w:val="24"/>
        </w:rPr>
        <w:t>Επίσης, συμφωνούμε με τα όσα είπε ο κ. Καμμένος για τη Νέα</w:t>
      </w:r>
      <w:r>
        <w:rPr>
          <w:rFonts w:eastAsia="Times New Roman"/>
          <w:szCs w:val="24"/>
        </w:rPr>
        <w:t xml:space="preserve"> Δημοκρατία. Είπε «γιατί αγωνιάτε τόσο πολύ;» και ότι κατανοείτε όλα αυτά τα μέτρα τα οποία έρχονται. Το πρόβλημα είναι ότι κι εσείς ακριβώς τα ίδια πράττετε, οπότε κι εμείς θα έπρεπε να κατανοήσουμε τους υπόλοιπους Έλληνες</w:t>
      </w:r>
      <w:r>
        <w:rPr>
          <w:rFonts w:eastAsia="Times New Roman"/>
          <w:szCs w:val="24"/>
        </w:rPr>
        <w:t>,</w:t>
      </w:r>
      <w:r>
        <w:rPr>
          <w:rFonts w:eastAsia="Times New Roman"/>
          <w:szCs w:val="24"/>
        </w:rPr>
        <w:t xml:space="preserve"> που δεν μπορούν να κατανοήσουν </w:t>
      </w:r>
      <w:r>
        <w:rPr>
          <w:rFonts w:eastAsia="Times New Roman"/>
          <w:szCs w:val="24"/>
        </w:rPr>
        <w:t>τίποτα απ’ όλα αυτά που συμβαίνουν εντός και εκτός Κοινοβουλίου.</w:t>
      </w:r>
    </w:p>
    <w:p w14:paraId="0EE100B2" w14:textId="77777777" w:rsidR="000548F6" w:rsidRDefault="005C1E3B">
      <w:pPr>
        <w:spacing w:line="600" w:lineRule="auto"/>
        <w:ind w:firstLine="720"/>
        <w:jc w:val="both"/>
        <w:rPr>
          <w:rFonts w:eastAsia="Times New Roman"/>
          <w:szCs w:val="24"/>
        </w:rPr>
      </w:pPr>
      <w:r>
        <w:rPr>
          <w:rFonts w:eastAsia="Times New Roman"/>
          <w:szCs w:val="24"/>
        </w:rPr>
        <w:t>Ας αναφερθούμε στις τροπολογίες</w:t>
      </w:r>
      <w:r>
        <w:rPr>
          <w:rFonts w:eastAsia="Times New Roman"/>
          <w:szCs w:val="24"/>
        </w:rPr>
        <w:t>,</w:t>
      </w:r>
      <w:r>
        <w:rPr>
          <w:rFonts w:eastAsia="Times New Roman"/>
          <w:szCs w:val="24"/>
        </w:rPr>
        <w:t xml:space="preserve"> που η κάθε μία εξ αυτών ξεχωριστά θα μπορούσε να είναι ένα νομοσχέδιο. </w:t>
      </w:r>
    </w:p>
    <w:p w14:paraId="0EE100B3" w14:textId="77777777" w:rsidR="000548F6" w:rsidRDefault="005C1E3B">
      <w:pPr>
        <w:spacing w:line="600" w:lineRule="auto"/>
        <w:ind w:firstLine="720"/>
        <w:jc w:val="both"/>
        <w:rPr>
          <w:rFonts w:eastAsia="Times New Roman"/>
          <w:szCs w:val="24"/>
        </w:rPr>
      </w:pPr>
      <w:r>
        <w:rPr>
          <w:rFonts w:eastAsia="Times New Roman"/>
          <w:szCs w:val="24"/>
        </w:rPr>
        <w:t>Με την τροπολογία με γενικό αριθμό 466 και ειδικό αριθμό 28, μειώνεται από πέντε σε τέ</w:t>
      </w:r>
      <w:r>
        <w:rPr>
          <w:rFonts w:eastAsia="Times New Roman"/>
          <w:szCs w:val="24"/>
        </w:rPr>
        <w:t>σσερις μήνες ο απαιτούμενος χρόνος</w:t>
      </w:r>
      <w:r>
        <w:rPr>
          <w:rFonts w:eastAsia="Times New Roman"/>
          <w:szCs w:val="24"/>
        </w:rPr>
        <w:t>,</w:t>
      </w:r>
      <w:r>
        <w:rPr>
          <w:rFonts w:eastAsia="Times New Roman"/>
          <w:szCs w:val="24"/>
        </w:rPr>
        <w:t xml:space="preserve"> προκειμένου η ΔΕΗ να ξεπουληθεί. Περί αυτού πρόκειται. Τώρα, αν θα ξεπουληθεί το 20%, το 30%, το 40% ή το 50%, εμάς μας αφήνει παγερά αδιάφορους, γιατί εμείς μένουμε σταθεροί στη θέση μας ότι η ΔΕΗ και οι άλλες υπηρεσίες</w:t>
      </w:r>
      <w:r>
        <w:rPr>
          <w:rFonts w:eastAsia="Times New Roman"/>
          <w:szCs w:val="24"/>
        </w:rPr>
        <w:t xml:space="preserve"> κοινής ωφελείας δεν θα έπρεπε ποτέ να ιδιωτικοποιηθούν, αλλά θα έπρεπε να είναι υπό στιβαρό κρατικό έλεγχο γιατί είναι εθνικής σημασίας και επειδή ο ελληνικός λαός έχει δώσει τρισεκατομμύρια ευρώ για τις υποδομές της ΔΕΗ. Κάποτε και ο Σημίτης έτσι ξεκίνησ</w:t>
      </w:r>
      <w:r>
        <w:rPr>
          <w:rFonts w:eastAsia="Times New Roman"/>
          <w:szCs w:val="24"/>
        </w:rPr>
        <w:t>ε με τον ΟΤΕ, κομμάτι-κομμάτι και εν τέλει αποκρατικοποιήθηκε</w:t>
      </w:r>
      <w:r>
        <w:rPr>
          <w:rFonts w:eastAsia="Times New Roman"/>
          <w:szCs w:val="24"/>
        </w:rPr>
        <w:t>,</w:t>
      </w:r>
      <w:r>
        <w:rPr>
          <w:rFonts w:eastAsia="Times New Roman"/>
          <w:szCs w:val="24"/>
        </w:rPr>
        <w:t xml:space="preserve"> χωρίς να καταλάβει ποτέ κανείς τίποτα απολύτως.</w:t>
      </w:r>
    </w:p>
    <w:p w14:paraId="0EE100B4" w14:textId="77777777" w:rsidR="000548F6" w:rsidRDefault="005C1E3B">
      <w:pPr>
        <w:spacing w:line="600" w:lineRule="auto"/>
        <w:ind w:firstLine="720"/>
        <w:jc w:val="both"/>
        <w:rPr>
          <w:rFonts w:eastAsia="Times New Roman"/>
          <w:szCs w:val="24"/>
        </w:rPr>
      </w:pPr>
      <w:r>
        <w:rPr>
          <w:rFonts w:eastAsia="Times New Roman"/>
          <w:szCs w:val="24"/>
        </w:rPr>
        <w:t>Όσον αφορά στην τροπολογία με γενικό αριθμό 467 και ειδικό 29, αφήνουμε το άρθρο 1 και προχωρούμε προς το τέλος. Το άρθρο 2 αφορά την Εγνατία Οδό</w:t>
      </w:r>
      <w:r>
        <w:rPr>
          <w:rFonts w:eastAsia="Times New Roman"/>
          <w:szCs w:val="24"/>
        </w:rPr>
        <w:t xml:space="preserve"> και έχει να κάνει με διόδια. </w:t>
      </w:r>
    </w:p>
    <w:p w14:paraId="0EE100B5" w14:textId="77777777" w:rsidR="000548F6" w:rsidRDefault="005C1E3B">
      <w:pPr>
        <w:spacing w:line="600" w:lineRule="auto"/>
        <w:ind w:firstLine="720"/>
        <w:jc w:val="both"/>
        <w:rPr>
          <w:rFonts w:eastAsia="Times New Roman"/>
          <w:szCs w:val="24"/>
        </w:rPr>
      </w:pPr>
      <w:r>
        <w:rPr>
          <w:rFonts w:eastAsia="Times New Roman"/>
          <w:szCs w:val="24"/>
        </w:rPr>
        <w:t>Μα, καλά, οι μισοί από εσάς τους συντρόφους ήσασταν εγγεγραμμένοι στους «Δεν πληρώνω» και δήθεν δεν πληρώνατε. Όμως, τώρα που ήρθατε, και εσείς δεν πληρώνετε, αλλά και οι ψηφοφόροι σας και όλοι οι άλλοι που πληρώνουν, πληρώνο</w:t>
      </w:r>
      <w:r>
        <w:rPr>
          <w:rFonts w:eastAsia="Times New Roman"/>
          <w:szCs w:val="24"/>
        </w:rPr>
        <w:t>υν και τα πρόστιμα. Πληρώνουν ακόμα και με τις τροπολογίες του Υπουργού κ. Βορίδη όταν ήταν Υπουργός, ο οποίος τα έφερε όλα κατ’ ευχήν</w:t>
      </w:r>
      <w:r>
        <w:rPr>
          <w:rFonts w:eastAsia="Times New Roman"/>
          <w:szCs w:val="24"/>
        </w:rPr>
        <w:t>,</w:t>
      </w:r>
      <w:r>
        <w:rPr>
          <w:rFonts w:eastAsia="Times New Roman"/>
          <w:szCs w:val="24"/>
        </w:rPr>
        <w:t xml:space="preserve"> όσον αφορά τους μεγαοεργολάβους, τον εξής ένα, δηλαδή τον Μπόμπολα, ο οποίος έχει πάρει τη διαχείριση όλων των αυτοκινητοδρόμων. </w:t>
      </w:r>
    </w:p>
    <w:p w14:paraId="0EE100B6" w14:textId="77777777" w:rsidR="000548F6" w:rsidRDefault="005C1E3B">
      <w:pPr>
        <w:spacing w:line="600" w:lineRule="auto"/>
        <w:ind w:firstLine="720"/>
        <w:jc w:val="both"/>
        <w:rPr>
          <w:rFonts w:eastAsia="Times New Roman"/>
          <w:szCs w:val="24"/>
        </w:rPr>
      </w:pPr>
      <w:r>
        <w:rPr>
          <w:rFonts w:eastAsia="Times New Roman"/>
          <w:szCs w:val="24"/>
        </w:rPr>
        <w:t>Όσον αφορά στην τροπολογία με γενικό αριθμό 465 και ειδικό αριθμό 27, καταργούνται τα οικογενειακά επιδόματα και καθιερώνεται</w:t>
      </w:r>
      <w:r>
        <w:rPr>
          <w:rFonts w:eastAsia="Times New Roman"/>
          <w:szCs w:val="24"/>
        </w:rPr>
        <w:t xml:space="preserve"> σταδιακή κατάργηση του ΕΚΑΣ συνολικά, χωρίς να λαμβάνονται υπ’ όψιν τα εισοδηματικά κριτήρια.</w:t>
      </w:r>
    </w:p>
    <w:p w14:paraId="0EE100B7" w14:textId="77777777" w:rsidR="000548F6" w:rsidRDefault="005C1E3B">
      <w:pPr>
        <w:spacing w:line="600" w:lineRule="auto"/>
        <w:ind w:firstLine="720"/>
        <w:jc w:val="both"/>
        <w:rPr>
          <w:rFonts w:eastAsia="Times New Roman"/>
          <w:szCs w:val="24"/>
        </w:rPr>
      </w:pPr>
      <w:r>
        <w:rPr>
          <w:rFonts w:eastAsia="Times New Roman"/>
          <w:szCs w:val="24"/>
        </w:rPr>
        <w:t>Συγχαρητήρια για όλα όσα λέγατε μέχρι και τον Ιανουάριο του 2015! Θεωρείτε ότι ο ελληνικός λαός είναι βούρλο. Θα δείτε λίαν συντόμως αν είναι βούρλο ή όχι.</w:t>
      </w:r>
    </w:p>
    <w:p w14:paraId="0EE100B8" w14:textId="77777777" w:rsidR="000548F6" w:rsidRDefault="005C1E3B">
      <w:pPr>
        <w:spacing w:line="600" w:lineRule="auto"/>
        <w:ind w:firstLine="720"/>
        <w:jc w:val="both"/>
        <w:rPr>
          <w:rFonts w:eastAsia="Times New Roman"/>
          <w:szCs w:val="24"/>
        </w:rPr>
      </w:pPr>
      <w:r>
        <w:rPr>
          <w:rFonts w:eastAsia="Times New Roman"/>
          <w:szCs w:val="24"/>
        </w:rPr>
        <w:t xml:space="preserve">Όσον </w:t>
      </w:r>
      <w:r>
        <w:rPr>
          <w:rFonts w:eastAsia="Times New Roman"/>
          <w:szCs w:val="24"/>
        </w:rPr>
        <w:t>αφορά στην τροπολογία με γενικό αριθμό 469 και ειδικό αριθμό 31  για την εκχώρηση ακινήτων από τον ΕΟΤ στο ΤΑΙΠΕΔ, κι εδώ χειροκροτάμε! Μιλάμε για εκχώρηση όλων των ακινήτων με διαδικασίες όπως πρέπει να γίνουν.</w:t>
      </w:r>
    </w:p>
    <w:p w14:paraId="0EE100B9" w14:textId="77777777" w:rsidR="000548F6" w:rsidRDefault="005C1E3B">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 xml:space="preserve">προειδοποιητικά το </w:t>
      </w:r>
      <w:r>
        <w:rPr>
          <w:rFonts w:eastAsia="Times New Roman" w:cs="Times New Roman"/>
          <w:szCs w:val="28"/>
        </w:rPr>
        <w:t>κουδούνι λήξεως του χρόνου ομιλίας του κυρίου Βουλευτή)</w:t>
      </w:r>
    </w:p>
    <w:p w14:paraId="0EE100BA" w14:textId="77777777" w:rsidR="000548F6" w:rsidRDefault="005C1E3B">
      <w:pPr>
        <w:spacing w:line="600" w:lineRule="auto"/>
        <w:ind w:firstLine="720"/>
        <w:jc w:val="both"/>
        <w:rPr>
          <w:rFonts w:eastAsia="Times New Roman" w:cs="Times New Roman"/>
          <w:szCs w:val="28"/>
        </w:rPr>
      </w:pPr>
      <w:r>
        <w:rPr>
          <w:rFonts w:eastAsia="Times New Roman"/>
          <w:szCs w:val="24"/>
        </w:rPr>
        <w:t>Όσον αφορά στην τροπολογία με γενικό αριθμό 467 και ειδικό αριθμό 29, θα επανέλθω στο τέλος, γιατί είναι κι άλλες τροπολογίες.</w:t>
      </w:r>
    </w:p>
    <w:p w14:paraId="0EE100BB" w14:textId="77777777" w:rsidR="000548F6" w:rsidRDefault="005C1E3B">
      <w:pPr>
        <w:spacing w:line="600" w:lineRule="auto"/>
        <w:ind w:firstLine="720"/>
        <w:jc w:val="both"/>
        <w:rPr>
          <w:rFonts w:eastAsia="Times New Roman"/>
          <w:szCs w:val="24"/>
        </w:rPr>
      </w:pPr>
      <w:r>
        <w:rPr>
          <w:rFonts w:eastAsia="Times New Roman"/>
          <w:szCs w:val="24"/>
        </w:rPr>
        <w:t>Η τροπολογία με γενικό αριθμό 468 και ειδικό αριθμό 30 αφορά την αύξηση τ</w:t>
      </w:r>
      <w:r>
        <w:rPr>
          <w:rFonts w:eastAsia="Times New Roman"/>
          <w:szCs w:val="24"/>
        </w:rPr>
        <w:t xml:space="preserve">ου ΕΝΦΙΑ σε κάποιες εταιρείες. </w:t>
      </w:r>
    </w:p>
    <w:p w14:paraId="0EE100BC" w14:textId="77777777" w:rsidR="000548F6" w:rsidRDefault="005C1E3B">
      <w:pPr>
        <w:spacing w:line="600" w:lineRule="auto"/>
        <w:ind w:firstLine="720"/>
        <w:jc w:val="both"/>
        <w:rPr>
          <w:rFonts w:eastAsia="Times New Roman"/>
          <w:szCs w:val="24"/>
        </w:rPr>
      </w:pPr>
      <w:r>
        <w:rPr>
          <w:rFonts w:eastAsia="Times New Roman"/>
          <w:szCs w:val="24"/>
        </w:rPr>
        <w:t>Μα, εσείς λέγατε ότι θα καταργηθεί ο ΕΝΦΙΑ. Έχετε γίνει περίγελως πλέον όλων των τηλεοπτικών εκπομπών</w:t>
      </w:r>
      <w:r>
        <w:rPr>
          <w:rFonts w:eastAsia="Times New Roman"/>
          <w:szCs w:val="24"/>
        </w:rPr>
        <w:t>,</w:t>
      </w:r>
      <w:r>
        <w:rPr>
          <w:rFonts w:eastAsia="Times New Roman"/>
          <w:szCs w:val="24"/>
        </w:rPr>
        <w:t xml:space="preserve"> οι οποίες είναι χιουμοριστικού και διασκεδαστικού περιεχομένου. Έχετε ξεπεράσει και τους προηγούμενους και τους προ-προηγ</w:t>
      </w:r>
      <w:r>
        <w:rPr>
          <w:rFonts w:eastAsia="Times New Roman"/>
          <w:szCs w:val="24"/>
        </w:rPr>
        <w:t>ούμενους και αυτούς που θα έρθουν ενδεχομένως στο μέλλον.</w:t>
      </w:r>
    </w:p>
    <w:p w14:paraId="0EE100BD" w14:textId="77777777" w:rsidR="000548F6" w:rsidRDefault="005C1E3B">
      <w:pPr>
        <w:spacing w:line="600" w:lineRule="auto"/>
        <w:ind w:firstLine="720"/>
        <w:jc w:val="both"/>
        <w:rPr>
          <w:rFonts w:eastAsia="Times New Roman"/>
          <w:szCs w:val="24"/>
        </w:rPr>
      </w:pPr>
      <w:r>
        <w:rPr>
          <w:rFonts w:eastAsia="Times New Roman"/>
          <w:szCs w:val="24"/>
        </w:rPr>
        <w:t>Όσον αφορά το άρθρο 2 για τον κόφτη, αυτός έρχεται επί το δυσμενέστερον. Συγχαρητήρια κι εδώ στην «πρώτη φορά Αριστερά» με ολίγον από «κανείς δεν ξέρει τι»!</w:t>
      </w:r>
    </w:p>
    <w:p w14:paraId="0EE100BE" w14:textId="77777777" w:rsidR="000548F6" w:rsidRDefault="005C1E3B">
      <w:pPr>
        <w:spacing w:line="600" w:lineRule="auto"/>
        <w:ind w:firstLine="720"/>
        <w:jc w:val="both"/>
        <w:rPr>
          <w:rFonts w:eastAsia="Times New Roman"/>
          <w:szCs w:val="24"/>
        </w:rPr>
      </w:pPr>
      <w:r>
        <w:rPr>
          <w:rFonts w:eastAsia="Times New Roman"/>
          <w:szCs w:val="24"/>
        </w:rPr>
        <w:t>Στο άρθρο 2, παράγραφος 2, βλέπουμε μία σ</w:t>
      </w:r>
      <w:r>
        <w:rPr>
          <w:rFonts w:eastAsia="Times New Roman"/>
          <w:szCs w:val="24"/>
        </w:rPr>
        <w:t>ύναψη συμφωνίας με τους θεσμούς αντί διαβουλεύσεως. Εδώ μιλάμε για φοβερά</w:t>
      </w:r>
      <w:r>
        <w:rPr>
          <w:rFonts w:eastAsia="Times New Roman"/>
          <w:szCs w:val="24"/>
        </w:rPr>
        <w:t>,</w:t>
      </w:r>
      <w:r>
        <w:rPr>
          <w:rFonts w:eastAsia="Times New Roman"/>
          <w:szCs w:val="24"/>
        </w:rPr>
        <w:t xml:space="preserve"> απίστευτα πράγματα. Δηλαδή, προβλέπει ότι σύμφωνα με τον πρόσφατα ψηφισθέντα ν. 4389/2016, σε περιπτώσεις φυσικών καταστροφών ή ανωτέρας βίας θα μπορούσε να αναστέλλεται η ενεργοποί</w:t>
      </w:r>
      <w:r>
        <w:rPr>
          <w:rFonts w:eastAsia="Times New Roman"/>
          <w:szCs w:val="24"/>
        </w:rPr>
        <w:t>ηση του δανεισμού κατόπιν διαβούλευσης με τους θεσμούς.</w:t>
      </w:r>
    </w:p>
    <w:p w14:paraId="0EE100BF" w14:textId="77777777" w:rsidR="000548F6" w:rsidRDefault="005C1E3B">
      <w:pPr>
        <w:spacing w:line="600" w:lineRule="auto"/>
        <w:ind w:firstLine="720"/>
        <w:jc w:val="both"/>
        <w:rPr>
          <w:rFonts w:eastAsia="Times New Roman"/>
          <w:szCs w:val="24"/>
        </w:rPr>
      </w:pPr>
      <w:r>
        <w:rPr>
          <w:rFonts w:eastAsia="Times New Roman"/>
          <w:szCs w:val="24"/>
        </w:rPr>
        <w:t>Όχι! Ούτε αυτό! Τώρα, θα πρέπει να απαιτείται σύναψη συμφωνίας! Φυσικές καταστροφές ή ανωτέρα βία είναι, όπως είπε και ο Αρχηγός της Χρυσής Αυγής κατά τη διάρκεια συζήτησης του νομοσχεδίου, η περίπτωσ</w:t>
      </w:r>
      <w:r>
        <w:rPr>
          <w:rFonts w:eastAsia="Times New Roman"/>
          <w:szCs w:val="24"/>
        </w:rPr>
        <w:t>η πολέμου με κάποιο άλλο κράτος. Θα πρέπει να ρωτήσουμε και να υπογράψουμε συμφωνία με τους δανειστές μας αν θα πρέπει να αντιμετωπίσουμε τους Τούρκους, τους Αλβανούς, τους Βούλγαρους και οποιονδήποτε άλλο θέλει να επιτεθεί στην πατρίδα μας.</w:t>
      </w:r>
    </w:p>
    <w:p w14:paraId="0EE100C0" w14:textId="77777777" w:rsidR="000548F6" w:rsidRDefault="005C1E3B">
      <w:pPr>
        <w:spacing w:line="600" w:lineRule="auto"/>
        <w:ind w:firstLine="720"/>
        <w:jc w:val="both"/>
        <w:rPr>
          <w:rFonts w:eastAsia="Times New Roman"/>
          <w:szCs w:val="24"/>
        </w:rPr>
      </w:pPr>
      <w:r>
        <w:rPr>
          <w:rFonts w:eastAsia="Times New Roman"/>
          <w:szCs w:val="24"/>
        </w:rPr>
        <w:t>Συγχαρητήρια σ</w:t>
      </w:r>
      <w:r>
        <w:rPr>
          <w:rFonts w:eastAsia="Times New Roman"/>
          <w:szCs w:val="24"/>
        </w:rPr>
        <w:t>ε σας!</w:t>
      </w:r>
    </w:p>
    <w:p w14:paraId="0EE100C1" w14:textId="77777777" w:rsidR="000548F6" w:rsidRDefault="005C1E3B">
      <w:pPr>
        <w:spacing w:line="600" w:lineRule="auto"/>
        <w:ind w:firstLine="720"/>
        <w:jc w:val="both"/>
        <w:rPr>
          <w:rFonts w:eastAsia="Times New Roman"/>
          <w:szCs w:val="24"/>
        </w:rPr>
      </w:pPr>
      <w:r>
        <w:rPr>
          <w:rFonts w:eastAsia="Times New Roman"/>
          <w:szCs w:val="24"/>
        </w:rPr>
        <w:t>Το άρθρο 3 αφορά την ασυλία των στελεχών του υπερταμείου. Ενώ κάποτε κάποιοι Βουλευτές σας ανέβαιναν εδώ πάνω στα στασίδια και χτυπιόντουσαν και κατηγορούσαν τους άλλους ότι είναι ελεεινοί, τρισάθλιοι, απαράδεκτοι και προδότες, τώρα κάνετε ακριβώς τ</w:t>
      </w:r>
      <w:r>
        <w:rPr>
          <w:rFonts w:eastAsia="Times New Roman"/>
          <w:szCs w:val="24"/>
        </w:rPr>
        <w:t>α ίδια σε ένα πολύ πιο «</w:t>
      </w:r>
      <w:r>
        <w:rPr>
          <w:rFonts w:eastAsia="Times New Roman"/>
          <w:szCs w:val="24"/>
          <w:lang w:val="en-US"/>
        </w:rPr>
        <w:t>large</w:t>
      </w:r>
      <w:r>
        <w:rPr>
          <w:rFonts w:eastAsia="Times New Roman"/>
          <w:szCs w:val="24"/>
        </w:rPr>
        <w:t>» ταμείο</w:t>
      </w:r>
      <w:r>
        <w:rPr>
          <w:rFonts w:eastAsia="Times New Roman"/>
          <w:szCs w:val="24"/>
        </w:rPr>
        <w:t>,</w:t>
      </w:r>
      <w:r>
        <w:rPr>
          <w:rFonts w:eastAsia="Times New Roman"/>
          <w:szCs w:val="24"/>
        </w:rPr>
        <w:t xml:space="preserve"> που περιλαμβάνει τα πάντα</w:t>
      </w:r>
      <w:r>
        <w:rPr>
          <w:rFonts w:eastAsia="Times New Roman"/>
          <w:szCs w:val="24"/>
        </w:rPr>
        <w:t>,</w:t>
      </w:r>
      <w:r>
        <w:rPr>
          <w:rFonts w:eastAsia="Times New Roman"/>
          <w:szCs w:val="24"/>
        </w:rPr>
        <w:t xml:space="preserve"> στην κυριολεξία.</w:t>
      </w:r>
    </w:p>
    <w:p w14:paraId="0EE100C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Για τα ειδικά μισθολόγια, εδώ έγινε πολλή συζήτηση. Θα έλθει και ο κ. Καμμένος. Μας είπε κάποια πράγματα</w:t>
      </w:r>
      <w:r>
        <w:rPr>
          <w:rFonts w:eastAsia="Times New Roman" w:cs="Times New Roman"/>
          <w:szCs w:val="24"/>
        </w:rPr>
        <w:t>,</w:t>
      </w:r>
      <w:r>
        <w:rPr>
          <w:rFonts w:eastAsia="Times New Roman" w:cs="Times New Roman"/>
          <w:szCs w:val="24"/>
        </w:rPr>
        <w:t xml:space="preserve"> ότι κάποια στρατόπεδα θα τα κλείσουν, γιατί είναι ρουσφετολογικά.</w:t>
      </w:r>
    </w:p>
    <w:p w14:paraId="0EE100C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μείς τον κ. Σαμαρά τον σιχαινόμαστε και το ξέρουν όλοι, αλλά το στρατόπεδο της Καλαμάτας είναι ένα από τα παλαιότερα και ιστορικότερα και θα έπρεπε να είναι ένα κέντρο εκπαιδεύσεως και να παραμένει, όπως και της Τρίπολης, όπως και της Κορίνθου, το οποίο έκ</w:t>
      </w:r>
      <w:r>
        <w:rPr>
          <w:rFonts w:eastAsia="Times New Roman" w:cs="Times New Roman"/>
          <w:szCs w:val="24"/>
        </w:rPr>
        <w:t>λεισε και αντί να εκπαιδεύει νέους Έλληνες πολίτες για να γίνουν στρατιώτες, έχει γίνει κέντρο για λαθρομετανάστες. Αυτά τα τρία στρατόπεδα ήταν τότε που υπήρχε η σιδηρά μεραρχία</w:t>
      </w:r>
      <w:r>
        <w:rPr>
          <w:rFonts w:eastAsia="Times New Roman" w:cs="Times New Roman"/>
          <w:szCs w:val="24"/>
        </w:rPr>
        <w:t>,</w:t>
      </w:r>
      <w:r>
        <w:rPr>
          <w:rFonts w:eastAsia="Times New Roman" w:cs="Times New Roman"/>
          <w:szCs w:val="24"/>
        </w:rPr>
        <w:t xml:space="preserve"> που κατατρόπωνε σε όλη τη Βαλκανική τους εχθρούς της πατρίδας μας. Και τώρα,</w:t>
      </w:r>
      <w:r>
        <w:rPr>
          <w:rFonts w:eastAsia="Times New Roman" w:cs="Times New Roman"/>
          <w:szCs w:val="24"/>
        </w:rPr>
        <w:t xml:space="preserve"> για μικροπολιτική σπέκουλα μιλάμε για τα διάφορα στρατόπεδα. Αλλά, αλήθεια</w:t>
      </w:r>
      <w:r>
        <w:rPr>
          <w:rFonts w:eastAsia="Times New Roman" w:cs="Times New Roman"/>
          <w:szCs w:val="24"/>
        </w:rPr>
        <w:t>,</w:t>
      </w:r>
      <w:r>
        <w:rPr>
          <w:rFonts w:eastAsia="Times New Roman" w:cs="Times New Roman"/>
          <w:szCs w:val="24"/>
        </w:rPr>
        <w:t xml:space="preserve"> θα κλείσουν αυτοί οι κωδικοί, θα εξοικονομήσετε τρεις δεκάρες από εκεί, τέσσερις δεκάρες από εδώ, ένα, δύο, τρία χρόνια το πολύ, μετά τι θα γίνει;</w:t>
      </w:r>
    </w:p>
    <w:p w14:paraId="0EE100C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Λέτε για τα εξοπλιστικά προγράμμ</w:t>
      </w:r>
      <w:r>
        <w:rPr>
          <w:rFonts w:eastAsia="Times New Roman" w:cs="Times New Roman"/>
          <w:szCs w:val="24"/>
        </w:rPr>
        <w:t>ατα. Ωραία. Θα εξοικονομήσετε και πέντε ευρώ προς το παρόν, ενδεχομένως δραχμές λίαν συντόμως –και ίσως να είναι και η σωτηρία αυτής της χώρας, όπως θα γίνει και σε άλλες χώρες της Ευρώπης- και τι θα γίνει που θα τα εξοικονομήσετε με τα εξοπλιστικά προγράμ</w:t>
      </w:r>
      <w:r>
        <w:rPr>
          <w:rFonts w:eastAsia="Times New Roman" w:cs="Times New Roman"/>
          <w:szCs w:val="24"/>
        </w:rPr>
        <w:t xml:space="preserve">ματα; </w:t>
      </w:r>
    </w:p>
    <w:p w14:paraId="0EE100C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Ξέρει πολύ καλά ο Υπουργός Εθνικής Άμυνας ο κ. Καμμένος ότι ολόκληρες μοίρες δεν πετούν</w:t>
      </w:r>
      <w:r>
        <w:rPr>
          <w:rFonts w:eastAsia="Times New Roman" w:cs="Times New Roman"/>
          <w:szCs w:val="24"/>
        </w:rPr>
        <w:t>,</w:t>
      </w:r>
      <w:r>
        <w:rPr>
          <w:rFonts w:eastAsia="Times New Roman" w:cs="Times New Roman"/>
          <w:szCs w:val="24"/>
        </w:rPr>
        <w:t xml:space="preserve"> διότι δεν υπάρχουν ανταλλακτικά, αεροσκάφη δεν πετούν γιατί δεν υπάρχουν ανταλλακτικά. Δεν υπάρχει τίποτα στον ελληνικό στρατό και έχουμε ελάχιστο από το δυναμικό που θα μπορούσαμε να έχουμε σε χρήση.</w:t>
      </w:r>
    </w:p>
    <w:p w14:paraId="0EE100C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του κυρίου Βουλευτή) </w:t>
      </w:r>
    </w:p>
    <w:p w14:paraId="0EE100C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Μου επιτρέπετε, κύριε Πρόεδρε;</w:t>
      </w:r>
    </w:p>
    <w:p w14:paraId="0EE100C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Σας έχω δώσει ήδη δύο λεπτά.</w:t>
      </w:r>
    </w:p>
    <w:p w14:paraId="0EE100C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Εντάξει, θα ήθελα ένα λεπτό ακόμα για να αναφέρω μια τροπολογία ακόμα και θα τελειώσω.</w:t>
      </w:r>
    </w:p>
    <w:p w14:paraId="0EE100C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Ωραία.</w:t>
      </w:r>
    </w:p>
    <w:p w14:paraId="0EE100C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Είναι πάρα πολλές οι τροπολογίες που δεν μπορούμε να τις αναφέρουμε απλά.</w:t>
      </w:r>
    </w:p>
    <w:p w14:paraId="0EE100CC"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 xml:space="preserve">την βουλευτική τροπολογία την καταψηφίζουμε, διότι και εκπρόθεσμη είναι και δείχνει την προχειρότητά σας. Αυτήν </w:t>
      </w:r>
      <w:r>
        <w:rPr>
          <w:rFonts w:eastAsia="Times New Roman" w:cs="Times New Roman"/>
          <w:szCs w:val="24"/>
        </w:rPr>
        <w:t>την τροπολογία θα μπορούσατε να την έχετε φέρει σε ένα νομοσχέδιο.</w:t>
      </w:r>
    </w:p>
    <w:p w14:paraId="0EE100CD"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Πάμε τώρα στην τροπολογία 467/29, το άρθρο 1 που εδώ έχει να κάνει με τις τράπεζες και όλα όσα λέγατε.</w:t>
      </w:r>
    </w:p>
    <w:p w14:paraId="0EE100C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σας πω</w:t>
      </w:r>
      <w:r>
        <w:rPr>
          <w:rFonts w:eastAsia="Times New Roman" w:cs="Times New Roman"/>
          <w:szCs w:val="24"/>
        </w:rPr>
        <w:t xml:space="preserve">, λοιπόν, </w:t>
      </w:r>
      <w:r>
        <w:rPr>
          <w:rFonts w:eastAsia="Times New Roman" w:cs="Times New Roman"/>
          <w:szCs w:val="24"/>
        </w:rPr>
        <w:t>εν τάχει δύο πράγματα. Αυτό, το οποίο λέει αυτή η τροπολογία</w:t>
      </w:r>
      <w:r>
        <w:rPr>
          <w:rFonts w:eastAsia="Times New Roman" w:cs="Times New Roman"/>
          <w:szCs w:val="24"/>
        </w:rPr>
        <w:t>: Π</w:t>
      </w:r>
      <w:r>
        <w:rPr>
          <w:rFonts w:eastAsia="Times New Roman" w:cs="Times New Roman"/>
          <w:szCs w:val="24"/>
        </w:rPr>
        <w:t>ρόκε</w:t>
      </w:r>
      <w:r>
        <w:rPr>
          <w:rFonts w:eastAsia="Times New Roman" w:cs="Times New Roman"/>
          <w:szCs w:val="24"/>
        </w:rPr>
        <w:t xml:space="preserve">ιται περί μονομερούς βλαπτικής μεταβολής των όρων των δανειακών συμβάσεων για την οποία απαιτείται η σύμπραξη του δανειολήπτη, όπως επιτάσσουν τα χρηστά συναλλακτικά ήθη και το δίκαιο, ο Αστικός Κώδικας, κάτι </w:t>
      </w:r>
      <w:r>
        <w:rPr>
          <w:rFonts w:eastAsia="Times New Roman" w:cs="Times New Roman"/>
          <w:szCs w:val="24"/>
        </w:rPr>
        <w:t>που</w:t>
      </w:r>
      <w:r>
        <w:rPr>
          <w:rFonts w:eastAsia="Times New Roman" w:cs="Times New Roman"/>
          <w:szCs w:val="24"/>
        </w:rPr>
        <w:t xml:space="preserve"> έχετε γραμμένο στα παλιά σας τα παπούτσια, </w:t>
      </w:r>
      <w:r>
        <w:rPr>
          <w:rFonts w:eastAsia="Times New Roman" w:cs="Times New Roman"/>
          <w:szCs w:val="24"/>
        </w:rPr>
        <w:t>διότι ως υπάλληλοι των τραπεζιτών όλοι σας πλέον όσοι υπογράφετε όλα αυτά, αφήνετε να σας κάνουν ό,τι θέλουν.</w:t>
      </w:r>
    </w:p>
    <w:p w14:paraId="0EE100CF"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Η Ευρωπαϊκή Κεντρική Τράπεζα δανείζει με συγκεκριμένο μικρό επιτόκιο 0,75% και με πράξεις υπουργικών συμβουλίων καθορίζεται το ανώτατο επιτόκιο γι</w:t>
      </w:r>
      <w:r>
        <w:rPr>
          <w:rFonts w:eastAsia="Times New Roman" w:cs="Times New Roman"/>
          <w:szCs w:val="24"/>
        </w:rPr>
        <w:t>α εκτοκισμούς στον ιδιωτικό τομέα. Δικαιοπρακτικό εξωτραπεζικό λέγεται και κυμαίνεται περίπου στο 5,25%. Οτιδήποτε πάνω από αυτό είναι προϊόν τοκογλυφίας. Και η φαινομενικά νομιζόμενη αλήθεια, όπως τα καρτέλ των τραπεζών λένε ότι εμείς τις έχουμε αποδεχθεί</w:t>
      </w:r>
      <w:r>
        <w:rPr>
          <w:rFonts w:eastAsia="Times New Roman" w:cs="Times New Roman"/>
          <w:szCs w:val="24"/>
        </w:rPr>
        <w:t xml:space="preserve"> όλες, έχουμε συνάψει κάποιο δάνειο, τους όρους και όλα αυτά και άλλες διατάξεις και τα ψιλά γράμματα, είναι ψέμα. Διότι υπάρχει η τεχνοκρατική αλήθεια από πλήθος δικαστικών αποφάσεων. Ξεπερνούν τις δύο χιλιάδες πλέον και πολλές είναι τελεσίδικες και από τ</w:t>
      </w:r>
      <w:r>
        <w:rPr>
          <w:rFonts w:eastAsia="Times New Roman" w:cs="Times New Roman"/>
          <w:szCs w:val="24"/>
        </w:rPr>
        <w:t>ον Άρειο Πάγο και απορρέουν και από τον Αστικό Κώδικα.</w:t>
      </w:r>
    </w:p>
    <w:p w14:paraId="0EE100D0"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Πρώτον, οι συμβάσεις πάσχουν από ολική ακυρότητα λόγω τοκογλυφίας.</w:t>
      </w:r>
    </w:p>
    <w:p w14:paraId="0EE100D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προκειμένου να γίνουν πλειστηριασμοί και κατασχέσεις -να ακούν οι Έλληνες πολίτες- θα πρέπει οι απαιτήσεις να είναι απόλυτα </w:t>
      </w:r>
      <w:r>
        <w:rPr>
          <w:rFonts w:eastAsia="Times New Roman" w:cs="Times New Roman"/>
          <w:szCs w:val="24"/>
        </w:rPr>
        <w:t>νόμιμες, εκκαθαρισμένες και μη αμφισβητήσιμες.</w:t>
      </w:r>
    </w:p>
    <w:p w14:paraId="0EE100D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τις σκέψεις σας, σας παρακαλώ.</w:t>
      </w:r>
    </w:p>
    <w:p w14:paraId="0EE100D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Τελειώνω.</w:t>
      </w:r>
    </w:p>
    <w:p w14:paraId="0EE100D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Και τρίτον, εκ του Αστικού Κώδικα το θύμα θεμελιώνει δικαίωμα να ζητήσει χρηματική αποζημίωση για ηθικ</w:t>
      </w:r>
      <w:r>
        <w:rPr>
          <w:rFonts w:eastAsia="Times New Roman" w:cs="Times New Roman"/>
          <w:szCs w:val="24"/>
        </w:rPr>
        <w:t>ή βλάβη ή για άλλου είδους βλάβη.</w:t>
      </w:r>
    </w:p>
    <w:p w14:paraId="0EE100D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Καταψηφίζουμε όλες τις τροπολογίες και τις υπουργικές και τη βουλευτική, όπως καταψηφίσαμε και τις κυρώσεις. Και θα συνεχίσουμε να παλεύουμε για το δίκιο του Έλληνα.</w:t>
      </w:r>
    </w:p>
    <w:p w14:paraId="0EE100D6"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EE100D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(Αναστάσιος Κουράκης):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Ιωάννης Θεοφύλακτος, ομιλητής από το ΣΥΡΙΖΑ. </w:t>
      </w:r>
    </w:p>
    <w:p w14:paraId="0EE100D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Ορίστε, έχετε το λόγο για πέντε λεπτά αυστηρά, κύριε Θεοφύλακτε.</w:t>
      </w:r>
    </w:p>
    <w:p w14:paraId="0EE100D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Σας ευχαριστώ, κύριε Πρόεδρε.</w:t>
      </w:r>
    </w:p>
    <w:p w14:paraId="0EE100D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Πήρα το</w:t>
      </w:r>
      <w:r>
        <w:rPr>
          <w:rFonts w:eastAsia="Times New Roman" w:cs="Times New Roman"/>
          <w:szCs w:val="24"/>
        </w:rPr>
        <w:t>ν</w:t>
      </w:r>
      <w:r>
        <w:rPr>
          <w:rFonts w:eastAsia="Times New Roman" w:cs="Times New Roman"/>
          <w:szCs w:val="24"/>
        </w:rPr>
        <w:t xml:space="preserve"> λόγο για να ξεκαθαρίσω, γιατί είναι πο</w:t>
      </w:r>
      <w:r>
        <w:rPr>
          <w:rFonts w:eastAsia="Times New Roman" w:cs="Times New Roman"/>
          <w:szCs w:val="24"/>
        </w:rPr>
        <w:t>λλή η καταστροφολογία για τα κόκκινα δάνεια. Και μάλιστα τώρα τελευταία, προχθές είπαν ότι ξεπαγώνουν οι πλειστηριασμοί. Ουδέν αναληθέστερον, όπως και αυτά που ανέφερε ο προηγούμενος ομιλητής</w:t>
      </w:r>
      <w:r>
        <w:rPr>
          <w:rFonts w:eastAsia="Times New Roman" w:cs="Times New Roman"/>
          <w:szCs w:val="24"/>
        </w:rPr>
        <w:t>, τα οποία</w:t>
      </w:r>
      <w:r>
        <w:rPr>
          <w:rFonts w:eastAsia="Times New Roman" w:cs="Times New Roman"/>
          <w:szCs w:val="24"/>
        </w:rPr>
        <w:t xml:space="preserve"> δεν στέκουν και θα το εξηγήσω αμέσως. </w:t>
      </w:r>
    </w:p>
    <w:p w14:paraId="0EE100DB"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Είπαμε ότι από </w:t>
      </w:r>
      <w:r>
        <w:rPr>
          <w:rFonts w:eastAsia="Times New Roman" w:cs="Times New Roman"/>
          <w:szCs w:val="24"/>
        </w:rPr>
        <w:t>1</w:t>
      </w:r>
      <w:r>
        <w:rPr>
          <w:rFonts w:eastAsia="Times New Roman" w:cs="Times New Roman"/>
          <w:szCs w:val="24"/>
          <w:vertAlign w:val="superscript"/>
        </w:rPr>
        <w:t>ης</w:t>
      </w:r>
      <w:r>
        <w:rPr>
          <w:rFonts w:eastAsia="Times New Roman" w:cs="Times New Roman"/>
          <w:szCs w:val="24"/>
        </w:rPr>
        <w:t xml:space="preserve"> Ιουνίου ξεπαγώνουν οι πλειστηριασμοί και άντε πάλι ο κόσμος να φοβάται και τι ισχύει, εάν προστατεύεται η πρώτη κατοικία και πάλι από την αρχή. Καταστροφολογία, κινδυνολογία, αυτά που έχουν χορτάσει. Παρ’ όλα αυτά, όπως είπε ο κύριος Υπουργός, ο ήλιος </w:t>
      </w:r>
      <w:r>
        <w:rPr>
          <w:rFonts w:eastAsia="Times New Roman" w:cs="Times New Roman"/>
          <w:szCs w:val="24"/>
        </w:rPr>
        <w:t>θα ξανασηκωθεί, θα ξημερώσει αύριο και τα σπίτια, η πρώτη κατοικία των Ελλήνων θα εξακολουθήσει να προστατεύεται.</w:t>
      </w:r>
    </w:p>
    <w:p w14:paraId="0EE100DC"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Τι άλλαξε από 1</w:t>
      </w:r>
      <w:r>
        <w:rPr>
          <w:rFonts w:eastAsia="Times New Roman" w:cs="Times New Roman"/>
          <w:szCs w:val="24"/>
          <w:vertAlign w:val="superscript"/>
        </w:rPr>
        <w:t>ης</w:t>
      </w:r>
      <w:r>
        <w:rPr>
          <w:rFonts w:eastAsia="Times New Roman" w:cs="Times New Roman"/>
          <w:szCs w:val="24"/>
        </w:rPr>
        <w:t xml:space="preserve"> Ιουνίου; Άλλαξε ο τρόπος εκτίμησης του κατασχεμένου ακινήτου που μπορεί να είναι το δεύτερο, το τρίτο, το δέκατο τρίτο, μπορεί να είναι ένα επιχειρηματικό ακίνητο, μπορεί ιδιώτης να στρέφεται εναντίον ιδιώτη.</w:t>
      </w:r>
    </w:p>
    <w:p w14:paraId="0EE100D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Αυτό άλλαξε, ο τρόπος εκτίμησης. Και αντί για </w:t>
      </w:r>
      <w:r>
        <w:rPr>
          <w:rFonts w:eastAsia="Times New Roman" w:cs="Times New Roman"/>
          <w:szCs w:val="24"/>
        </w:rPr>
        <w:t>την αντικειμενική αξία, πλέον είναι η εμπορική. Είναι κάτι που είχε συμφωνηθεί από πέρυσι το καλοκαίρι. Αυτό έχει δύο πλευρές, όπως αρκετά ζητήματα. Λένε δηλαδή ότι είναι αρνητικό, γιατί θα το χάσουν κοψοχρονιά το ακίνητό τους. Είναι, όμως, πολύ θετικό για</w:t>
      </w:r>
      <w:r>
        <w:rPr>
          <w:rFonts w:eastAsia="Times New Roman" w:cs="Times New Roman"/>
          <w:szCs w:val="24"/>
        </w:rPr>
        <w:t xml:space="preserve"> όσους έχουν ενταχθεί και για όσους θα ενταχθούν στον νόμο Κατσέλη, γιατί αυτοί, με εκτίμηση την εμπορική αξία, θα πληρώνουν μικρότερη δόση, που είναι και η πραγματική αξία του ακινήτου. Αυτό πρέπει να το σκεφτούμε. Να βλέπουμε δηλαδή και τα θετικά. </w:t>
      </w:r>
    </w:p>
    <w:p w14:paraId="0EE100D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κάποιες λεπτομέρειες που είναι πολύ σημαντικές για τον πολύ κόσμο και παρ</w:t>
      </w:r>
      <w:r>
        <w:rPr>
          <w:rFonts w:eastAsia="Times New Roman" w:cs="Times New Roman"/>
          <w:szCs w:val="24"/>
        </w:rPr>
        <w:t xml:space="preserve">’ </w:t>
      </w:r>
      <w:r>
        <w:rPr>
          <w:rFonts w:eastAsia="Times New Roman" w:cs="Times New Roman"/>
          <w:szCs w:val="24"/>
        </w:rPr>
        <w:t>όλα αυτά στα κανάλια και στη δημόσια συζήτηση καταστροφολογούμε και κινδυνολογούμε, με αποτέλεσμα ο κόσμος να χάνει τον ύπνο του. Πέρα από τις εισπρακτικές εταιρίες που τους τρελαί</w:t>
      </w:r>
      <w:r>
        <w:rPr>
          <w:rFonts w:eastAsia="Times New Roman" w:cs="Times New Roman"/>
          <w:szCs w:val="24"/>
        </w:rPr>
        <w:t>νουν στα τηλέφωνα, τον χάνουν και από τη δημόσια συζήτηση που γίνεται.</w:t>
      </w:r>
    </w:p>
    <w:p w14:paraId="0EE100D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Ένα, λοιπόν, ήταν αυτό, που ήθελα να το ξεκαθαρίσω για το αν «ξεπάγωσαν» οι πλειστηριασμοί. Δεν «ξεπάγωσαν». Ό,τι ίσχυε, εξακολουθεί να ισχύει. Αυτό που αλλάζει είναι ένα τεχνικής φύσεω</w:t>
      </w:r>
      <w:r>
        <w:rPr>
          <w:rFonts w:eastAsia="Times New Roman" w:cs="Times New Roman"/>
          <w:szCs w:val="24"/>
        </w:rPr>
        <w:t>ς ζήτημα: ο τρόπος εκτίμησης του κατασχεθέντος ακινήτου, που δεν είναι η πρώτη κατοικία και που για όσους μπήκαν στον νόμο Κατσέλη έχει θετικό πρόσημο, γιατί τελικά θα πληρώσουν μικρότερη δόση.</w:t>
      </w:r>
    </w:p>
    <w:p w14:paraId="0EE100E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Έτσι, εφόσον οι διατάξεις που έρχονται τώρα και ως την ουρά τη</w:t>
      </w:r>
      <w:r>
        <w:rPr>
          <w:rFonts w:eastAsia="Times New Roman" w:cs="Times New Roman"/>
          <w:szCs w:val="24"/>
        </w:rPr>
        <w:t>ς αξιολόγησης, εξακολουθούν να μην θίγουν τον νόμο Κατσέλη, ο ανυπαίτιος δανειολήπτης εξακολουθεί να έχει το δικαίωμα και να εντάσσεται στον νόμο αυτό.</w:t>
      </w:r>
    </w:p>
    <w:p w14:paraId="0EE100E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Τελικά και με όλα αυτά που ακούγονται, ήθελα να ξεκαθαρίσω, να κάνω δύο-τρεις κατηγορίες για το τι ισχύε</w:t>
      </w:r>
      <w:r>
        <w:rPr>
          <w:rFonts w:eastAsia="Times New Roman" w:cs="Times New Roman"/>
          <w:szCs w:val="24"/>
        </w:rPr>
        <w:t>ι για την πρώτη κατοικία, γιατί από την υπερπληροφόρηση καταλήγουμε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φορά στην παραπληροφόρηση.</w:t>
      </w:r>
    </w:p>
    <w:p w14:paraId="0EE100E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Έως την ψήφιση του ν.4346/2015, τον Νοέμβριο του 2015, που τροποποιήσαμε τον «νόμο Κατσέλη», είχαν εναχθεί περί τους εκατόν πενήντα χιλιάδες συμπολίτες μα</w:t>
      </w:r>
      <w:r>
        <w:rPr>
          <w:rFonts w:eastAsia="Times New Roman" w:cs="Times New Roman"/>
          <w:szCs w:val="24"/>
        </w:rPr>
        <w:t>ς. Γι’ αυτούς ισχύει η προστασία της πρώτης κατοικίας. Την προστάτεψαν. Τελείωσε. Στη διαπραγμάτευση πετύχαμε γι</w:t>
      </w:r>
      <w:r>
        <w:rPr>
          <w:rFonts w:eastAsia="Times New Roman" w:cs="Times New Roman"/>
          <w:szCs w:val="24"/>
        </w:rPr>
        <w:t>’</w:t>
      </w:r>
      <w:r>
        <w:rPr>
          <w:rFonts w:eastAsia="Times New Roman" w:cs="Times New Roman"/>
          <w:szCs w:val="24"/>
        </w:rPr>
        <w:t xml:space="preserve"> αυτούς να μην αλλάξουν, δηλαδή ισχύουν τα κριτήρια με τον τρόπο που είχαν ενταχθεί.</w:t>
      </w:r>
    </w:p>
    <w:p w14:paraId="0EE100E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Ας πάμε παρακάτω. Με τον ν.4346/2015 τέθηκαν κριτήρια. Τα </w:t>
      </w:r>
      <w:r>
        <w:rPr>
          <w:rFonts w:eastAsia="Times New Roman" w:cs="Times New Roman"/>
          <w:szCs w:val="24"/>
        </w:rPr>
        <w:t>επαναλαμβάνω για να είμαστε σαφείς:</w:t>
      </w:r>
    </w:p>
    <w:p w14:paraId="0EE100E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Τα εισοδηματικά κριτήρια χονδρικά είναι 35.000 ευρώ με δύο παιδιά και κριτήριο αντικειμενικής αξίας της κατοικίας 260.000 ευρώ ακίνητο. Αυτά από εκεί και πάνω δεν προστατεύονται από 1</w:t>
      </w:r>
      <w:r>
        <w:rPr>
          <w:rFonts w:eastAsia="Times New Roman" w:cs="Times New Roman"/>
          <w:szCs w:val="24"/>
        </w:rPr>
        <w:t>-</w:t>
      </w:r>
      <w:r>
        <w:rPr>
          <w:rFonts w:eastAsia="Times New Roman" w:cs="Times New Roman"/>
          <w:szCs w:val="24"/>
        </w:rPr>
        <w:t>1</w:t>
      </w:r>
      <w:r>
        <w:rPr>
          <w:rFonts w:eastAsia="Times New Roman" w:cs="Times New Roman"/>
          <w:szCs w:val="24"/>
        </w:rPr>
        <w:t>-20</w:t>
      </w:r>
      <w:r>
        <w:rPr>
          <w:rFonts w:eastAsia="Times New Roman" w:cs="Times New Roman"/>
          <w:szCs w:val="24"/>
        </w:rPr>
        <w:t xml:space="preserve">16, όντως. Αυτή είναι μία μικρή </w:t>
      </w:r>
      <w:r>
        <w:rPr>
          <w:rFonts w:eastAsia="Times New Roman" w:cs="Times New Roman"/>
          <w:szCs w:val="24"/>
        </w:rPr>
        <w:t>υποχώρηση. Λέω μικρή γιατί ακόμα και αυτές οι περιπτώσεις, δηλαδή με μεγάλα εισοδήματα και πολ</w:t>
      </w:r>
      <w:r>
        <w:rPr>
          <w:rFonts w:eastAsia="Times New Roman" w:cs="Times New Roman"/>
          <w:szCs w:val="24"/>
        </w:rPr>
        <w:t>ύ</w:t>
      </w:r>
      <w:r>
        <w:rPr>
          <w:rFonts w:eastAsia="Times New Roman" w:cs="Times New Roman"/>
          <w:szCs w:val="24"/>
        </w:rPr>
        <w:t xml:space="preserve"> μεγάλη αντικειμενική αξία, είχαν το περιθώριο δύο ολόκληρους μήνες, Νοέμβριο και Δεκέμβριο του 2015, να μπουν στον νόμο Κατσέλη και να προστατευτούν.</w:t>
      </w:r>
    </w:p>
    <w:p w14:paraId="0EE100E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 ζήτημα </w:t>
      </w:r>
      <w:r>
        <w:rPr>
          <w:rFonts w:eastAsia="Times New Roman" w:cs="Times New Roman"/>
          <w:szCs w:val="24"/>
        </w:rPr>
        <w:t>που υπάρχει και δεν υπάρχει τώρα, υπάρχει από τα τέλη του 2014, αφορά όσους έχουν την εμπορική ιδιότητα, τον επιχειρηματικό κόσμο. Ποιοι έχουν την εμπορική ιδιότητα; Είναι νομολογιακή έννοια, έχει διαμορφωθεί από τη νομολογία, είναι νομική έννοια και όχι φ</w:t>
      </w:r>
      <w:r>
        <w:rPr>
          <w:rFonts w:eastAsia="Times New Roman" w:cs="Times New Roman"/>
          <w:szCs w:val="24"/>
        </w:rPr>
        <w:t>ορολογική. Γι’ αυτούς υπάρχει ζήτημα και γι’ αυτούς θα ασχοληθούμε με την τροποποίηση ή ακριβέστερα με την αντικατάσταση του νόμου Δένδια, που θα γίνει τον επόμενο μήνα.</w:t>
      </w:r>
    </w:p>
    <w:p w14:paraId="0EE100E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Δύο θετικά στοιχεία του νόμου Κατσέλη, που ισχύουν σήμερα:</w:t>
      </w:r>
    </w:p>
    <w:p w14:paraId="0EE100E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Πρώτον, οι οικονομικά αδύνα</w:t>
      </w:r>
      <w:r>
        <w:rPr>
          <w:rFonts w:eastAsia="Times New Roman" w:cs="Times New Roman"/>
          <w:szCs w:val="24"/>
        </w:rPr>
        <w:t>μοι συμπολίτες μας έχουν το δικαίωμα, αφού ενταχθούν στον νόμο Κατσέλη, να έχουν επιδότηση από το κράτος της δόσης που δίνουν για να προστατεύσουν την κατοικία τους. Αυτό δεν ίσχυε. Και το πετύχαμε σε αυτές τις συνθήκες της εποπτείας και της πτώχευσης. Δεί</w:t>
      </w:r>
      <w:r>
        <w:rPr>
          <w:rFonts w:eastAsia="Times New Roman" w:cs="Times New Roman"/>
          <w:szCs w:val="24"/>
        </w:rPr>
        <w:t>χνουμε τη θέληση της Κυβέρνησης να προστατεύσει από το υστέρημα, τον κορβανά του κρατικού προϋπολογισμού τα εξαιρετικά αδύναμα στρώματα.</w:t>
      </w:r>
    </w:p>
    <w:p w14:paraId="0EE100E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Δεύτερο θετικό που πετύχαμε στον νόμο Κατσέλη από τον ν.4336/2015 και μετά</w:t>
      </w:r>
      <w:r>
        <w:rPr>
          <w:rFonts w:eastAsia="Times New Roman" w:cs="Times New Roman"/>
          <w:szCs w:val="24"/>
        </w:rPr>
        <w:t>,</w:t>
      </w:r>
      <w:r>
        <w:rPr>
          <w:rFonts w:eastAsia="Times New Roman" w:cs="Times New Roman"/>
          <w:szCs w:val="24"/>
        </w:rPr>
        <w:t xml:space="preserve"> είναι να εντάσσονται και οι οφειλές σε ΔΟΥ,</w:t>
      </w:r>
      <w:r>
        <w:rPr>
          <w:rFonts w:eastAsia="Times New Roman" w:cs="Times New Roman"/>
          <w:szCs w:val="24"/>
        </w:rPr>
        <w:t xml:space="preserve"> ασφαλιστικά ταμεία, ΟΤΑ και ΔΕΚΟ. Αυτό είναι πολύ σημαντικό, γιατί ρύθμιζαν οι συμπολίτες μας τα χρέη τους προς τις τράπεζες και χρωστούσαν περισσότερα στα ασφαλιστικά ταμεία και έτσι τελικά δεν έφευγε το βάρος από πάνω τους.</w:t>
      </w:r>
    </w:p>
    <w:p w14:paraId="0EE100E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Λέω τώρα για τα </w:t>
      </w:r>
      <w:r>
        <w:rPr>
          <w:rFonts w:eastAsia="Times New Roman" w:cs="Times New Roman"/>
          <w:szCs w:val="24"/>
          <w:lang w:val="en-US"/>
        </w:rPr>
        <w:t>funds</w:t>
      </w:r>
      <w:r>
        <w:rPr>
          <w:rFonts w:eastAsia="Times New Roman" w:cs="Times New Roman"/>
          <w:szCs w:val="24"/>
        </w:rPr>
        <w:t xml:space="preserve">, κύριε </w:t>
      </w:r>
      <w:r>
        <w:rPr>
          <w:rFonts w:eastAsia="Times New Roman" w:cs="Times New Roman"/>
          <w:szCs w:val="24"/>
        </w:rPr>
        <w:t xml:space="preserve">Πρόεδρε, και δεν θα καθυστερήσω περισσότερο. Πώς πρέπει δηλαδή να σκεφτούν οι δανειολήπτες αναφορικά με τα </w:t>
      </w:r>
      <w:r>
        <w:rPr>
          <w:rFonts w:eastAsia="Times New Roman" w:cs="Times New Roman"/>
          <w:szCs w:val="24"/>
          <w:lang w:val="en-US"/>
        </w:rPr>
        <w:t>funds</w:t>
      </w:r>
      <w:r>
        <w:rPr>
          <w:rFonts w:eastAsia="Times New Roman" w:cs="Times New Roman"/>
          <w:szCs w:val="24"/>
        </w:rPr>
        <w:t xml:space="preserve">, εάν φτάσουμε να πωληθούν τα δάνεια του απλού κόσμου, γιατί εγώ πιστεύω ότι τα </w:t>
      </w:r>
      <w:r>
        <w:rPr>
          <w:rFonts w:eastAsia="Times New Roman" w:cs="Times New Roman"/>
          <w:szCs w:val="24"/>
          <w:lang w:val="en-US"/>
        </w:rPr>
        <w:t>funds</w:t>
      </w:r>
      <w:r>
        <w:rPr>
          <w:rFonts w:eastAsia="Times New Roman" w:cs="Times New Roman"/>
          <w:szCs w:val="24"/>
        </w:rPr>
        <w:t xml:space="preserve"> θα ενδιαφερθούν μόνο για τα μεγάλα επιχειρηματικά ή εν γέν</w:t>
      </w:r>
      <w:r>
        <w:rPr>
          <w:rFonts w:eastAsia="Times New Roman" w:cs="Times New Roman"/>
          <w:szCs w:val="24"/>
        </w:rPr>
        <w:t>ει τα επιχειρηματικά δάνεια.</w:t>
      </w:r>
    </w:p>
    <w:p w14:paraId="0EE100E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μεν ενήμεροι δανειολήπτες δεν πρέπει να ανησυχούν καθόλου, γιατί όπως έδιναν τη δόση τους στις ελληνικές τράπεζες, θα εξακολουθούν να τη δίνουν απλώς σε άλλο φορέα. Οι δε «κόκκινοι», αυτοί που είναι σε ρύθμιση και πιθανόν να</w:t>
      </w:r>
      <w:r>
        <w:rPr>
          <w:rFonts w:eastAsia="Times New Roman" w:cs="Times New Roman"/>
          <w:szCs w:val="24"/>
        </w:rPr>
        <w:t xml:space="preserve"> χάσουν τη ρύθμιση, να γνωρίζουν –και γι</w:t>
      </w:r>
      <w:r>
        <w:rPr>
          <w:rFonts w:eastAsia="Times New Roman" w:cs="Times New Roman"/>
          <w:szCs w:val="24"/>
        </w:rPr>
        <w:t>’</w:t>
      </w:r>
      <w:r>
        <w:rPr>
          <w:rFonts w:eastAsia="Times New Roman" w:cs="Times New Roman"/>
          <w:szCs w:val="24"/>
        </w:rPr>
        <w:t xml:space="preserve"> αυτό διαφωνώ με τον προηγούμενο ομιλητή- ότι ισχύει η σύμβαση που έχουν υπογράψει. Αυτά λέει το πολυνομοσχέδιο και οι σημερινές τροποποιήσεις, το ελληνικό δίκαιο, δηλαδή ο νόμος Κατσέλη και γενικές ρήτρες του Αστικ</w:t>
      </w:r>
      <w:r>
        <w:rPr>
          <w:rFonts w:eastAsia="Times New Roman" w:cs="Times New Roman"/>
          <w:szCs w:val="24"/>
        </w:rPr>
        <w:t>ού Κώδικα: απρόοπτη μεταβολή συνθηκών, καλή πίστη, συναλλακτικά ήθη και όλα αυτά που έχουν διαμορφώσει μία ευνοϊκή νομολογία τα τελευταία χρόνια υπέρ των δανειοληπτών.</w:t>
      </w:r>
    </w:p>
    <w:p w14:paraId="0EE100EB" w14:textId="77777777" w:rsidR="000548F6" w:rsidRDefault="005C1E3B">
      <w:pPr>
        <w:spacing w:line="600" w:lineRule="auto"/>
        <w:ind w:firstLine="720"/>
        <w:jc w:val="both"/>
        <w:rPr>
          <w:rFonts w:eastAsia="Times New Roman"/>
          <w:szCs w:val="24"/>
        </w:rPr>
      </w:pPr>
      <w:r>
        <w:rPr>
          <w:rFonts w:eastAsia="Times New Roman"/>
          <w:szCs w:val="24"/>
        </w:rPr>
        <w:t>Αυτά νομίζω έπρεπε να ξεκαθαριστούν, κύριε Πρόεδρε. Κλείνει η αξιολόγηση. Προχωράει η χώ</w:t>
      </w:r>
      <w:r>
        <w:rPr>
          <w:rFonts w:eastAsia="Times New Roman"/>
          <w:szCs w:val="24"/>
        </w:rPr>
        <w:t>ρα, χωρίς το παλιό πολιτικό σύστημα, το οποίο δεν πρέπει να επιτρέψουμε να ξαναζωντανέψει και με τις ίδιες παθογένειες να φέρει τα ίδια δεινά στη χώρα.</w:t>
      </w:r>
    </w:p>
    <w:p w14:paraId="0EE100EC" w14:textId="77777777" w:rsidR="000548F6" w:rsidRDefault="005C1E3B">
      <w:pPr>
        <w:spacing w:line="600" w:lineRule="auto"/>
        <w:ind w:firstLine="720"/>
        <w:jc w:val="both"/>
        <w:rPr>
          <w:rFonts w:eastAsia="Times New Roman"/>
          <w:szCs w:val="24"/>
        </w:rPr>
      </w:pPr>
      <w:r>
        <w:rPr>
          <w:rFonts w:eastAsia="Times New Roman"/>
          <w:szCs w:val="24"/>
        </w:rPr>
        <w:t>Ευχαριστώ.</w:t>
      </w:r>
    </w:p>
    <w:p w14:paraId="0EE100ED"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EE100EE"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w:t>
      </w:r>
      <w:r>
        <w:rPr>
          <w:rFonts w:eastAsia="Times New Roman"/>
          <w:szCs w:val="24"/>
        </w:rPr>
        <w:t>υχαριστούμε τον κ. Ιωάννη Θεοφύλακτο.</w:t>
      </w:r>
    </w:p>
    <w:p w14:paraId="0EE100EF" w14:textId="77777777" w:rsidR="000548F6" w:rsidRDefault="005C1E3B">
      <w:pPr>
        <w:spacing w:line="600" w:lineRule="auto"/>
        <w:ind w:firstLine="720"/>
        <w:jc w:val="both"/>
        <w:rPr>
          <w:rFonts w:eastAsia="Times New Roman"/>
          <w:szCs w:val="24"/>
        </w:rPr>
      </w:pPr>
      <w:r>
        <w:rPr>
          <w:rFonts w:eastAsia="Times New Roman"/>
          <w:szCs w:val="24"/>
        </w:rPr>
        <w:t>Ακολουθεί ο κ. Σπυρίδων-Άδωνις Γεωργιάδης από τη Νέα Δημοκρατία.</w:t>
      </w:r>
    </w:p>
    <w:p w14:paraId="0EE100F0" w14:textId="77777777" w:rsidR="000548F6" w:rsidRDefault="005C1E3B">
      <w:pPr>
        <w:spacing w:line="600" w:lineRule="auto"/>
        <w:ind w:firstLine="720"/>
        <w:jc w:val="both"/>
        <w:rPr>
          <w:rFonts w:eastAsia="Times New Roman"/>
          <w:szCs w:val="24"/>
        </w:rPr>
      </w:pPr>
      <w:r>
        <w:rPr>
          <w:rFonts w:eastAsia="Times New Roman"/>
          <w:szCs w:val="24"/>
        </w:rPr>
        <w:t>Έχετε τον λόγο για πέντε λεπτά, κύριε Γεωργιάδη.</w:t>
      </w:r>
    </w:p>
    <w:p w14:paraId="0EE100F1" w14:textId="77777777" w:rsidR="000548F6" w:rsidRDefault="005C1E3B">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πάρα πολύ, κύριε Πρόεδρε.</w:t>
      </w:r>
    </w:p>
    <w:p w14:paraId="0EE100F2" w14:textId="77777777" w:rsidR="000548F6" w:rsidRDefault="005C1E3B">
      <w:pPr>
        <w:tabs>
          <w:tab w:val="left" w:pos="1960"/>
        </w:tabs>
        <w:spacing w:line="600" w:lineRule="auto"/>
        <w:ind w:firstLine="720"/>
        <w:jc w:val="both"/>
        <w:rPr>
          <w:rFonts w:eastAsia="Times New Roman"/>
          <w:szCs w:val="24"/>
        </w:rPr>
      </w:pPr>
      <w:r>
        <w:rPr>
          <w:rFonts w:eastAsia="Times New Roman"/>
          <w:szCs w:val="24"/>
        </w:rPr>
        <w:t xml:space="preserve">Κύριε Υπουργέ, κύριε Τσακαλώτε, ξέρετε </w:t>
      </w:r>
      <w:r>
        <w:rPr>
          <w:rFonts w:eastAsia="Times New Roman"/>
          <w:szCs w:val="24"/>
        </w:rPr>
        <w:t>το θράσος πρέπει να έχει και κάποια όρια. Είπατε πριν</w:t>
      </w:r>
      <w:r>
        <w:rPr>
          <w:rFonts w:eastAsia="Times New Roman"/>
          <w:szCs w:val="24"/>
        </w:rPr>
        <w:t>,</w:t>
      </w:r>
      <w:r>
        <w:rPr>
          <w:rFonts w:eastAsia="Times New Roman"/>
          <w:szCs w:val="24"/>
        </w:rPr>
        <w:t xml:space="preserve"> στην ομιλία </w:t>
      </w:r>
      <w:r>
        <w:rPr>
          <w:rFonts w:eastAsia="Times New Roman"/>
          <w:szCs w:val="24"/>
        </w:rPr>
        <w:t>σας,</w:t>
      </w:r>
      <w:r>
        <w:rPr>
          <w:rFonts w:eastAsia="Times New Roman"/>
          <w:szCs w:val="24"/>
        </w:rPr>
        <w:t xml:space="preserve"> ότι η Νέα Δημοκρατία δεν έχει αφήγημα. Η Νέα Δημοκρατία δεν έχει αφήγημα λόγω των αλλεπαλλήλων επιτυχιών σας. Μια και παρίσταται ο αγαπημένος μου Υφυπουργός Επικρατείας παρά τω Πρωθυπο</w:t>
      </w:r>
      <w:r>
        <w:rPr>
          <w:rFonts w:eastAsia="Times New Roman"/>
          <w:szCs w:val="24"/>
        </w:rPr>
        <w:t xml:space="preserve">υργό, σας διαβάζω ένα </w:t>
      </w:r>
      <w:r>
        <w:rPr>
          <w:rFonts w:eastAsia="Times New Roman"/>
          <w:szCs w:val="24"/>
          <w:lang w:val="en-US"/>
        </w:rPr>
        <w:t>tweet</w:t>
      </w:r>
      <w:r>
        <w:rPr>
          <w:rFonts w:eastAsia="Times New Roman"/>
          <w:szCs w:val="24"/>
        </w:rPr>
        <w:t xml:space="preserve"> του κ. Κουίκ που κάθεται παραδίπλα: «Αν το ΤΑΙΠΕΔ κλείσει τα περιφερειακά αεροδρόμια με σχέδια τρόικας και Γερμανών, θα φύγουν από εκεί που ήρθαν κολυμπώντας».</w:t>
      </w:r>
    </w:p>
    <w:p w14:paraId="0EE100F3"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Εσείς τα υπο</w:t>
      </w:r>
      <w:r>
        <w:rPr>
          <w:rFonts w:eastAsia="Times New Roman"/>
          <w:szCs w:val="24"/>
        </w:rPr>
        <w:t>γράψατε! Εσείς!</w:t>
      </w:r>
    </w:p>
    <w:p w14:paraId="0EE100F4"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Μη με διακόπτετε.</w:t>
      </w:r>
    </w:p>
    <w:p w14:paraId="0EE100F5" w14:textId="77777777" w:rsidR="000548F6" w:rsidRDefault="005C1E3B">
      <w:pPr>
        <w:spacing w:line="600" w:lineRule="auto"/>
        <w:ind w:firstLine="720"/>
        <w:jc w:val="both"/>
        <w:rPr>
          <w:rFonts w:eastAsia="Times New Roman"/>
          <w:szCs w:val="24"/>
        </w:rPr>
      </w:pPr>
      <w:r>
        <w:rPr>
          <w:rFonts w:eastAsia="Times New Roman"/>
          <w:szCs w:val="24"/>
        </w:rPr>
        <w:t>Κύριε Πρόεδρε, κρατήστε τον χρόνο μου.</w:t>
      </w:r>
    </w:p>
    <w:p w14:paraId="0EE100F6"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Ναι, εννοείται. Προφανώς δεν διακόπτουμε. Μετά άμα θέλετε, κύριε Κουίκ.</w:t>
      </w:r>
    </w:p>
    <w:p w14:paraId="0EE100F7"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Αφού τα είχαμε υπογράψει εμείς, ο κ. Κουίκ έλεγε ότι θα τους διώξουν κολυμπώντας. Αφού, λοιπόν, έλεγαν ότι θα τους διώξουν κολυμπώντας, κύριε Τσακαλώτε, έρχεστε και υπογράφετε όχι μόνο τα αεροδρόμια…</w:t>
      </w:r>
    </w:p>
    <w:p w14:paraId="0EE100F8"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Εσείς τα υπογράψατε!</w:t>
      </w:r>
    </w:p>
    <w:p w14:paraId="0EE100F9"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…αλλά το υπερταμείο, που εμείς δεν είχαμε υπογράψει, κύριε Κουίκ, με τη διοίκηση των ξένων.</w:t>
      </w:r>
    </w:p>
    <w:p w14:paraId="0EE100FA"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Διακόσιες πενήντα δύο ψήφους πήρε αυτή η συμφωνία.</w:t>
      </w:r>
    </w:p>
    <w:p w14:paraId="0EE100FB" w14:textId="77777777" w:rsidR="000548F6" w:rsidRDefault="005C1E3B">
      <w:pPr>
        <w:spacing w:line="600" w:lineRule="auto"/>
        <w:ind w:firstLine="720"/>
        <w:jc w:val="both"/>
        <w:rPr>
          <w:rFonts w:eastAsia="Times New Roman"/>
          <w:szCs w:val="24"/>
        </w:rPr>
      </w:pPr>
      <w:r>
        <w:rPr>
          <w:rFonts w:eastAsia="Times New Roman"/>
          <w:b/>
          <w:szCs w:val="24"/>
        </w:rPr>
        <w:t>ΣΠΥΡΙΔΩ</w:t>
      </w:r>
      <w:r>
        <w:rPr>
          <w:rFonts w:eastAsia="Times New Roman"/>
          <w:b/>
          <w:szCs w:val="24"/>
        </w:rPr>
        <w:t>Ν-ΑΔΩΝΙΣ ΓΕΩΡΓΙΑΔΗΣ:</w:t>
      </w:r>
      <w:r>
        <w:rPr>
          <w:rFonts w:eastAsia="Times New Roman"/>
          <w:szCs w:val="24"/>
        </w:rPr>
        <w:t xml:space="preserve"> Κύριε Πρόεδρε, κρατήστε τον χρόνο παρακαλώ.</w:t>
      </w:r>
    </w:p>
    <w:p w14:paraId="0EE100FC"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δεν γίνεται έτσι. Δεν γίνεται. Σας παρακαλώ, μην διακόπτετε.</w:t>
      </w:r>
    </w:p>
    <w:p w14:paraId="0EE100FD"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Μην εκνευρίζεστε που επισημαίνουμε τις αντιφάσεις σας</w:t>
      </w:r>
      <w:r>
        <w:rPr>
          <w:rFonts w:eastAsia="Times New Roman"/>
          <w:szCs w:val="24"/>
        </w:rPr>
        <w:t>.</w:t>
      </w:r>
    </w:p>
    <w:p w14:paraId="0EE100FE"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Καθόλου. Σας υπενθυμίζω ότι είστε σε λάθος κόμμα.</w:t>
      </w:r>
    </w:p>
    <w:p w14:paraId="0EE100FF" w14:textId="77777777" w:rsidR="000548F6" w:rsidRDefault="005C1E3B">
      <w:pPr>
        <w:spacing w:line="600" w:lineRule="auto"/>
        <w:ind w:firstLine="720"/>
        <w:jc w:val="both"/>
        <w:rPr>
          <w:rFonts w:eastAsia="Times New Roman"/>
          <w:b/>
          <w:szCs w:val="24"/>
        </w:rPr>
      </w:pPr>
      <w:r>
        <w:rPr>
          <w:rFonts w:eastAsia="Times New Roman"/>
          <w:b/>
          <w:szCs w:val="24"/>
        </w:rPr>
        <w:t>ΠΡΟΕΔΡΕΥΩΝ (Αναστάσιος Κουράκης):</w:t>
      </w:r>
      <w:r>
        <w:rPr>
          <w:rFonts w:eastAsia="Times New Roman"/>
          <w:szCs w:val="24"/>
        </w:rPr>
        <w:t xml:space="preserve"> Όχι, έτσι. Δεν γίνεται διάλογος.</w:t>
      </w:r>
    </w:p>
    <w:p w14:paraId="0EE10100"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Έχω τον λόγο τώρα. Θα συγκρατηθείτε. Γίνατε ρεζίλι. Έ</w:t>
      </w:r>
      <w:r>
        <w:rPr>
          <w:rFonts w:eastAsia="Times New Roman"/>
          <w:szCs w:val="24"/>
        </w:rPr>
        <w:t>χει το δικαίωμα κάποιος στην πολιτική να γίνεται και ρεζίλι, όπως εσείς. Αλλά παρακαλώ πολύ συγκρατηθείτε.</w:t>
      </w:r>
    </w:p>
    <w:p w14:paraId="0EE10101"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Συγκρατούμαι.</w:t>
      </w:r>
    </w:p>
    <w:p w14:paraId="0EE10102"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Λοιπόν, επανέρχομαι, κύριε Πρόεδρε.</w:t>
      </w:r>
    </w:p>
    <w:p w14:paraId="0EE10103" w14:textId="77777777" w:rsidR="000548F6" w:rsidRDefault="005C1E3B">
      <w:pPr>
        <w:spacing w:line="600" w:lineRule="auto"/>
        <w:ind w:firstLine="720"/>
        <w:jc w:val="both"/>
        <w:rPr>
          <w:rFonts w:eastAsia="Times New Roman"/>
          <w:b/>
          <w:szCs w:val="24"/>
        </w:rPr>
      </w:pPr>
      <w:r>
        <w:rPr>
          <w:rFonts w:eastAsia="Times New Roman"/>
          <w:szCs w:val="24"/>
        </w:rPr>
        <w:t xml:space="preserve">Ξαναλέω, κύριε </w:t>
      </w:r>
      <w:r>
        <w:rPr>
          <w:rFonts w:eastAsia="Times New Roman"/>
          <w:szCs w:val="24"/>
        </w:rPr>
        <w:t>Τσακαλώτε, εκπροσωπείτε ένα κόμμα που επί πέντε χρόνια στη Βουλή μας έλεγε ότι θα διώξει την τρόικα, ότι θα καταργήσει το μνημόνιο, ότι θα διαγράψει το χρέος. Έρχεστε και κάνετε όσα κάνετε και δεν έχει αφήγημα η Νέα Δημοκρατία;</w:t>
      </w:r>
      <w:r>
        <w:rPr>
          <w:rFonts w:eastAsia="Times New Roman"/>
          <w:b/>
          <w:szCs w:val="24"/>
        </w:rPr>
        <w:t xml:space="preserve"> </w:t>
      </w:r>
      <w:r>
        <w:rPr>
          <w:rFonts w:eastAsia="Times New Roman"/>
          <w:szCs w:val="24"/>
        </w:rPr>
        <w:t>Είστε με τα καλά σας;</w:t>
      </w:r>
    </w:p>
    <w:p w14:paraId="0EE10104" w14:textId="77777777" w:rsidR="000548F6" w:rsidRDefault="005C1E3B">
      <w:pPr>
        <w:spacing w:line="600" w:lineRule="auto"/>
        <w:ind w:firstLine="720"/>
        <w:jc w:val="both"/>
        <w:rPr>
          <w:rFonts w:eastAsia="Times New Roman"/>
          <w:szCs w:val="24"/>
        </w:rPr>
      </w:pPr>
      <w:r>
        <w:rPr>
          <w:rFonts w:eastAsia="Times New Roman"/>
          <w:b/>
          <w:szCs w:val="24"/>
        </w:rPr>
        <w:t>ΤΕΡΕΝΣ</w:t>
      </w:r>
      <w:r>
        <w:rPr>
          <w:rFonts w:eastAsia="Times New Roman"/>
          <w:b/>
          <w:szCs w:val="24"/>
        </w:rPr>
        <w:t xml:space="preserve">-ΣΠΕΝΣΕΡ-ΝΙΚΟΛΑΟΣ ΚΟΥΙΚ (Υφυπουργός </w:t>
      </w:r>
      <w:r>
        <w:rPr>
          <w:rFonts w:eastAsia="Times New Roman"/>
          <w:b/>
          <w:szCs w:val="24"/>
        </w:rPr>
        <w:t>Επικρατείας</w:t>
      </w:r>
      <w:r>
        <w:rPr>
          <w:rFonts w:eastAsia="Times New Roman"/>
          <w:b/>
          <w:szCs w:val="24"/>
        </w:rPr>
        <w:t>):</w:t>
      </w:r>
      <w:r>
        <w:rPr>
          <w:rFonts w:eastAsia="Times New Roman"/>
          <w:szCs w:val="24"/>
        </w:rPr>
        <w:t xml:space="preserve"> Συγχαρητήρια.</w:t>
      </w:r>
    </w:p>
    <w:p w14:paraId="0EE10105" w14:textId="77777777" w:rsidR="000548F6" w:rsidRDefault="005C1E3B">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Ξέχασες τις εκλογές του Σεπτέμβρη. Τα έχεις μπερδέψει.</w:t>
      </w:r>
    </w:p>
    <w:p w14:paraId="0EE10106"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Πάμε τώρα στο συγκεκριμένο. Εσείς</w:t>
      </w:r>
      <w:r>
        <w:rPr>
          <w:rFonts w:eastAsia="Times New Roman"/>
          <w:szCs w:val="24"/>
        </w:rPr>
        <w:t>,</w:t>
      </w:r>
      <w:r>
        <w:rPr>
          <w:rFonts w:eastAsia="Times New Roman"/>
          <w:szCs w:val="24"/>
        </w:rPr>
        <w:t xml:space="preserve"> ως Υπουργός της Κυβερνήσεως</w:t>
      </w:r>
      <w:r>
        <w:rPr>
          <w:rFonts w:eastAsia="Times New Roman"/>
          <w:szCs w:val="24"/>
        </w:rPr>
        <w:t>,</w:t>
      </w:r>
      <w:r>
        <w:rPr>
          <w:rFonts w:eastAsia="Times New Roman"/>
          <w:szCs w:val="24"/>
        </w:rPr>
        <w:t xml:space="preserve"> προ δύο εβδομάδων</w:t>
      </w:r>
      <w:r>
        <w:rPr>
          <w:rFonts w:eastAsia="Times New Roman"/>
          <w:szCs w:val="24"/>
        </w:rPr>
        <w:t>,</w:t>
      </w:r>
      <w:r>
        <w:rPr>
          <w:rFonts w:eastAsia="Times New Roman"/>
          <w:szCs w:val="24"/>
        </w:rPr>
        <w:t xml:space="preserve"> προαναγγέλλατε απ’ τη Βουλή αυτή ότι την προηγούμενη Τρίτη στο </w:t>
      </w:r>
      <w:r>
        <w:rPr>
          <w:rFonts w:eastAsia="Times New Roman"/>
          <w:szCs w:val="24"/>
          <w:lang w:val="en-US"/>
        </w:rPr>
        <w:t>Eurogroup</w:t>
      </w:r>
      <w:r>
        <w:rPr>
          <w:rFonts w:eastAsia="Times New Roman"/>
          <w:szCs w:val="24"/>
        </w:rPr>
        <w:t xml:space="preserve"> θα λαμβάναμε μια απόφαση ιστορικής σημασίας για το χρέος της Ελλάδος και γυρίσατε στην Ελλάδα με μια απόφαση που λέει ότι το 2018 «</w:t>
      </w:r>
      <w:r>
        <w:rPr>
          <w:rFonts w:eastAsia="Times New Roman"/>
          <w:szCs w:val="24"/>
          <w:lang w:val="en-US"/>
        </w:rPr>
        <w:t>if</w:t>
      </w:r>
      <w:r>
        <w:rPr>
          <w:rFonts w:eastAsia="Times New Roman"/>
          <w:szCs w:val="24"/>
        </w:rPr>
        <w:t xml:space="preserve"> </w:t>
      </w:r>
      <w:r>
        <w:rPr>
          <w:rFonts w:eastAsia="Times New Roman"/>
          <w:szCs w:val="24"/>
          <w:lang w:val="en-US"/>
        </w:rPr>
        <w:t>it</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necessary</w:t>
      </w:r>
      <w:r>
        <w:rPr>
          <w:rFonts w:eastAsia="Times New Roman"/>
          <w:szCs w:val="24"/>
        </w:rPr>
        <w:t>», εάν κριθεί αναγκαίο, θα πάρουν</w:t>
      </w:r>
      <w:r>
        <w:rPr>
          <w:rFonts w:eastAsia="Times New Roman"/>
          <w:szCs w:val="24"/>
        </w:rPr>
        <w:t xml:space="preserve"> μέτρα. Δηλαδή…</w:t>
      </w:r>
    </w:p>
    <w:p w14:paraId="0EE10107" w14:textId="77777777" w:rsidR="000548F6" w:rsidRDefault="005C1E3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Αυτό λέει;</w:t>
      </w:r>
    </w:p>
    <w:p w14:paraId="0EE10108"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Τσακαλώτε, ακούστε. Κύριε Τσακαλώτε, αν έλεγε κάτι άλλο…</w:t>
      </w:r>
    </w:p>
    <w:p w14:paraId="0EE10109" w14:textId="77777777" w:rsidR="000548F6" w:rsidRDefault="005C1E3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Με τον νόμο των πιθανοτήτων κάποτε να πείτε την </w:t>
      </w:r>
      <w:r>
        <w:rPr>
          <w:rFonts w:eastAsia="Times New Roman"/>
          <w:szCs w:val="24"/>
        </w:rPr>
        <w:t>αλήθεια. Μία φορά!</w:t>
      </w:r>
    </w:p>
    <w:p w14:paraId="0EE1010A"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Μη με διακόπτετε!</w:t>
      </w:r>
    </w:p>
    <w:p w14:paraId="0EE1010B"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Μη διακόπτετε σας παρακαλώ. Κύριε Υπουργέ, σας παρακαλώ.</w:t>
      </w:r>
    </w:p>
    <w:p w14:paraId="0EE1010C"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Αν έλεγε κάτι άλλο, σας πληροφορώ ότι το Διεθνές Νομισματικό Ταμείο θα ε</w:t>
      </w:r>
      <w:r>
        <w:rPr>
          <w:rFonts w:eastAsia="Times New Roman"/>
          <w:szCs w:val="24"/>
        </w:rPr>
        <w:t>ίχε δεχτεί να μείνει στο πρόγραμμα. Το Διεθνές Νομισματικό Ταμείο δεν δέχεται ακόμα να μπει στο πρόγραμμα, γιατί θεωρεί την απόφαση…</w:t>
      </w:r>
    </w:p>
    <w:p w14:paraId="0EE1010D" w14:textId="77777777" w:rsidR="000548F6" w:rsidRDefault="005C1E3B">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Δεν το μετέφρασε κάποιος να σας δώσει τη μετάφραση;</w:t>
      </w:r>
    </w:p>
    <w:p w14:paraId="0EE1010E"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b/>
          <w:szCs w:val="24"/>
        </w:rPr>
        <w:t>:</w:t>
      </w:r>
      <w:r>
        <w:rPr>
          <w:rFonts w:eastAsia="Times New Roman"/>
          <w:szCs w:val="24"/>
        </w:rPr>
        <w:t xml:space="preserve"> Κύριε Πρόεδρε, σας παρακαλώ!</w:t>
      </w:r>
    </w:p>
    <w:p w14:paraId="0EE1010F"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δεν γίνεται έτσι!</w:t>
      </w:r>
    </w:p>
    <w:p w14:paraId="0EE10110"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Προς Θεού! Οι Υπουργοί μιλάνε συνέχεια!</w:t>
      </w:r>
    </w:p>
    <w:p w14:paraId="0EE10111"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Εγώ παρακαλώ.</w:t>
      </w:r>
    </w:p>
    <w:p w14:paraId="0EE10112"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Δεν μπορεί να μιλήσει ο Βουλευτής </w:t>
      </w:r>
      <w:r>
        <w:rPr>
          <w:rFonts w:eastAsia="Times New Roman"/>
          <w:szCs w:val="24"/>
        </w:rPr>
        <w:t>της Νέας Δημοκρατίας!</w:t>
      </w:r>
    </w:p>
    <w:p w14:paraId="0EE10113" w14:textId="77777777" w:rsidR="000548F6" w:rsidRDefault="005C1E3B">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Εσείς είστε που διακόπτετε συνέχεια όλους.</w:t>
      </w:r>
    </w:p>
    <w:p w14:paraId="0EE10114"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Ηρεμήστε!</w:t>
      </w:r>
    </w:p>
    <w:p w14:paraId="0EE10115"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κύριοι Υπουργοί, δεν γίνεται έτσι.</w:t>
      </w:r>
    </w:p>
    <w:p w14:paraId="0EE10116"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Μην εκνευρίζεστε!</w:t>
      </w:r>
    </w:p>
    <w:p w14:paraId="0EE10117"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γίνεται έτσι, όμως, η συζήτηση.</w:t>
      </w:r>
    </w:p>
    <w:p w14:paraId="0EE10118" w14:textId="77777777" w:rsidR="000548F6" w:rsidRDefault="005C1E3B">
      <w:pPr>
        <w:spacing w:line="600" w:lineRule="auto"/>
        <w:ind w:firstLine="720"/>
        <w:jc w:val="both"/>
        <w:rPr>
          <w:rFonts w:eastAsia="Times New Roman"/>
          <w:szCs w:val="24"/>
        </w:rPr>
      </w:pPr>
      <w:r>
        <w:rPr>
          <w:rFonts w:eastAsia="Times New Roman"/>
          <w:szCs w:val="24"/>
        </w:rPr>
        <w:t>Κύριε Γεωργιάδη, συνεχίστε. Θα ηρεμήσουν όλοι.</w:t>
      </w:r>
    </w:p>
    <w:p w14:paraId="0EE10119"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Δύο τινά συμβαίνουν, για να συνεννοηθούμε κάποτε. Ή η απόφαση για το χρέος που πήραν είναι ι</w:t>
      </w:r>
      <w:r>
        <w:rPr>
          <w:rFonts w:eastAsia="Times New Roman"/>
          <w:szCs w:val="24"/>
        </w:rPr>
        <w:t xml:space="preserve">στορικής και μεγάλης σημασίας και άρα το Διεθνές Νομισματικό Ταμείο που τη ζητούσε θα έπρεπε κάποια στιγμή να πει «τι ωραία απόφαση, μπαίνω στο πρόγραμμα» ή η απόφαση που πήραν δεν είναι αρκετή για να δημιουργήσει τις κατάλληλες εκείνες συνθήκες που έθετε </w:t>
      </w:r>
      <w:r>
        <w:rPr>
          <w:rFonts w:eastAsia="Times New Roman"/>
          <w:szCs w:val="24"/>
        </w:rPr>
        <w:t xml:space="preserve">το Διεθνές Νομισματικό Ταμείο για να μείνει και άρα την κρίνει λίγη. </w:t>
      </w:r>
    </w:p>
    <w:p w14:paraId="0EE1011A" w14:textId="77777777" w:rsidR="000548F6" w:rsidRDefault="005C1E3B">
      <w:pPr>
        <w:spacing w:line="600" w:lineRule="auto"/>
        <w:ind w:firstLine="720"/>
        <w:jc w:val="both"/>
        <w:rPr>
          <w:rFonts w:eastAsia="Times New Roman"/>
          <w:szCs w:val="24"/>
        </w:rPr>
      </w:pPr>
      <w:r>
        <w:rPr>
          <w:rFonts w:eastAsia="Times New Roman"/>
          <w:szCs w:val="24"/>
        </w:rPr>
        <w:t>Εδώ έχουμε τη δεύτερη περίπτωση, γιατί μέχρι σήμερα το Διεθνές Νομισματικό Ταμείο αρνείται να μπει στο πρόγραμμα, διότι θεωρεί ότι δεν ελήφθη καμμία σοβαρή συζήτηση για το χρέος και το μ</w:t>
      </w:r>
      <w:r>
        <w:rPr>
          <w:rFonts w:eastAsia="Times New Roman"/>
          <w:szCs w:val="24"/>
        </w:rPr>
        <w:t>όνο που ελήφθη είναι μια γενική δέσμευση των εταίρων ότι το 2018 θα πάρουν μέτρα για το χρέος.</w:t>
      </w:r>
    </w:p>
    <w:p w14:paraId="0EE1011B" w14:textId="77777777" w:rsidR="000548F6" w:rsidRDefault="005C1E3B">
      <w:pPr>
        <w:spacing w:line="600" w:lineRule="auto"/>
        <w:ind w:firstLine="720"/>
        <w:jc w:val="both"/>
        <w:rPr>
          <w:rFonts w:eastAsia="Times New Roman"/>
          <w:szCs w:val="24"/>
        </w:rPr>
      </w:pPr>
      <w:r>
        <w:rPr>
          <w:rFonts w:eastAsia="Times New Roman"/>
          <w:szCs w:val="24"/>
        </w:rPr>
        <w:t>Με συγχωρείτε, κύριοι συνάδελφοι, εσείς ψηφίσατε το υπερταμείο για να πάρετε τη γενική αρχή ότι αν το κρίνουν αναγκαίο το 2018 θα πάρουν μέτρα για το χρέος; Άρα,</w:t>
      </w:r>
      <w:r>
        <w:rPr>
          <w:rFonts w:eastAsia="Times New Roman"/>
          <w:szCs w:val="24"/>
        </w:rPr>
        <w:t xml:space="preserve"> λοιπόν, κύριε Τσακαλώτε, σας παρακαλώ πάρα πολύ –κάνατε και αστειάκια πριν στην ομιλία σας- να είστε σοβαρός.</w:t>
      </w:r>
    </w:p>
    <w:p w14:paraId="0EE1011C" w14:textId="77777777" w:rsidR="000548F6" w:rsidRDefault="005C1E3B">
      <w:pPr>
        <w:spacing w:line="600" w:lineRule="auto"/>
        <w:ind w:firstLine="720"/>
        <w:jc w:val="both"/>
        <w:rPr>
          <w:rFonts w:eastAsia="Times New Roman"/>
          <w:szCs w:val="24"/>
        </w:rPr>
      </w:pPr>
      <w:r>
        <w:rPr>
          <w:rFonts w:eastAsia="Times New Roman"/>
          <w:szCs w:val="24"/>
        </w:rPr>
        <w:t xml:space="preserve">Τρίτον, εκπροσωπείτε ένα κόμμα που ο παριστάμενος Υπουργός Αμύνης, ο καλός μου φίλος κ. Καμμένος, έκανε προεκλογική εκστρατεία, λέγοντας «δεν θα </w:t>
      </w:r>
      <w:r>
        <w:rPr>
          <w:rFonts w:eastAsia="Times New Roman"/>
          <w:szCs w:val="24"/>
        </w:rPr>
        <w:t xml:space="preserve">αφήσουμε στα κοράκια…» -τα κοράκια είναι τα </w:t>
      </w:r>
      <w:r>
        <w:rPr>
          <w:rFonts w:eastAsia="Times New Roman"/>
          <w:szCs w:val="24"/>
          <w:lang w:val="en-US"/>
        </w:rPr>
        <w:t>funds</w:t>
      </w:r>
      <w:r>
        <w:rPr>
          <w:rFonts w:eastAsia="Times New Roman"/>
          <w:szCs w:val="24"/>
        </w:rPr>
        <w:t>, τα κοράκια τώρα έγιναν σπουργιτάκια, τα κοράκια τώρα έγιναν περιστέρια- «με το κορμί μου θα εμποδίσω τα κοράκια να πάρουν τα δάνεια των Ελλήνων», έλεγε ο κ. Καμμένος.</w:t>
      </w:r>
    </w:p>
    <w:p w14:paraId="0EE1011D"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Άμυνα</w:t>
      </w:r>
      <w:r>
        <w:rPr>
          <w:rFonts w:eastAsia="Times New Roman"/>
          <w:b/>
          <w:szCs w:val="24"/>
        </w:rPr>
        <w:t xml:space="preserve">ς – Πρόεδρος των Ανεξαρτήτων Ελλήνων): </w:t>
      </w:r>
      <w:r>
        <w:rPr>
          <w:rFonts w:eastAsia="Times New Roman"/>
          <w:szCs w:val="24"/>
        </w:rPr>
        <w:t>Για τον Παπασταύρου λέτε;</w:t>
      </w:r>
    </w:p>
    <w:p w14:paraId="0EE1011E"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Και τώρα χαμογελώντας, ψηφίζετε -ακούστε πόσο ωραία το είπε ο διπλανός σας- «για τα δάνεια», λέει, «που έχουν την εγγύηση του κράτους» –ήθελε να πει «του ελληνικού</w:t>
      </w:r>
      <w:r>
        <w:rPr>
          <w:rFonts w:eastAsia="Times New Roman"/>
          <w:szCs w:val="24"/>
        </w:rPr>
        <w:t xml:space="preserve"> </w:t>
      </w:r>
      <w:r>
        <w:rPr>
          <w:rFonts w:eastAsia="Times New Roman"/>
          <w:szCs w:val="24"/>
        </w:rPr>
        <w:t>δ</w:t>
      </w:r>
      <w:r>
        <w:rPr>
          <w:rFonts w:eastAsia="Times New Roman"/>
          <w:szCs w:val="24"/>
        </w:rPr>
        <w:t xml:space="preserve">ημοσίου» αλλά δεν έχει σημασία- «για τα δάνεια που έχουν την εγγύηση του ελληνικού </w:t>
      </w:r>
      <w:r>
        <w:rPr>
          <w:rFonts w:eastAsia="Times New Roman"/>
          <w:szCs w:val="24"/>
        </w:rPr>
        <w:t>δ</w:t>
      </w:r>
      <w:r>
        <w:rPr>
          <w:rFonts w:eastAsia="Times New Roman"/>
          <w:szCs w:val="24"/>
        </w:rPr>
        <w:t>ημοσίου, τα κάνουμε και αυτά φιλελευθεροποιούνται». Και αυτά φιλελευθεροποιούνται! Εσείς που φωνάζετε είστε φιλελεύθερος;</w:t>
      </w:r>
    </w:p>
    <w:p w14:paraId="0EE1011F"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 xml:space="preserve">Στον εαυτό σου να βάζεις </w:t>
      </w:r>
      <w:r>
        <w:rPr>
          <w:rFonts w:eastAsia="Times New Roman"/>
          <w:szCs w:val="24"/>
        </w:rPr>
        <w:t>ερωτήματα, όχι σε εμάς.</w:t>
      </w:r>
    </w:p>
    <w:p w14:paraId="0EE10120"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Και ψηφίζετε, όπως είπε ο κ. Τσακαλώτος, ότι και αυτά τα δάνεια φιλελευθεροποιούνται και το πανηγυρίζετε κιόλας; Δεν μας λέγατε, κύριε Υπουργέ Αμύνης, ότι θέλετε να φιλελευθεροποιήσετε τα δάνεια, για να τ</w:t>
      </w:r>
      <w:r>
        <w:rPr>
          <w:rFonts w:eastAsia="Times New Roman"/>
          <w:szCs w:val="24"/>
        </w:rPr>
        <w:t>α πάρουν τα πρώην κοράκια!</w:t>
      </w:r>
    </w:p>
    <w:p w14:paraId="0EE10121" w14:textId="77777777" w:rsidR="000548F6" w:rsidRDefault="005C1E3B">
      <w:pPr>
        <w:spacing w:line="600" w:lineRule="auto"/>
        <w:ind w:firstLine="720"/>
        <w:jc w:val="both"/>
        <w:rPr>
          <w:rFonts w:eastAsia="Times New Roman"/>
          <w:szCs w:val="24"/>
        </w:rPr>
      </w:pPr>
      <w:r>
        <w:rPr>
          <w:rFonts w:eastAsia="Times New Roman"/>
          <w:szCs w:val="24"/>
        </w:rPr>
        <w:t xml:space="preserve">Πού θέλω να καταλήξω; Όταν εκπροσωπείς δύο κόμματα που έχουν πει αυτού του μεγέθους τα ψέματα, έρχεστε και κυβερνάτε και κάνετε αυτά που κάνετε, πρέπει να είστε σεμνοί. </w:t>
      </w:r>
    </w:p>
    <w:p w14:paraId="0EE10122" w14:textId="77777777" w:rsidR="000548F6" w:rsidRDefault="005C1E3B">
      <w:pPr>
        <w:spacing w:line="600" w:lineRule="auto"/>
        <w:ind w:firstLine="720"/>
        <w:jc w:val="both"/>
        <w:rPr>
          <w:rFonts w:eastAsia="Times New Roman"/>
          <w:szCs w:val="24"/>
        </w:rPr>
      </w:pPr>
      <w:r>
        <w:rPr>
          <w:rFonts w:eastAsia="Times New Roman"/>
          <w:szCs w:val="24"/>
        </w:rPr>
        <w:t>Και κλείνω με το τελευταίο σημερινό παράδειγμα που ακούσαμε</w:t>
      </w:r>
      <w:r>
        <w:rPr>
          <w:rFonts w:eastAsia="Times New Roman"/>
          <w:szCs w:val="24"/>
        </w:rPr>
        <w:t>, κύριε Πρόεδρε. Έρχεται ο Υφυπουργός Υποδομών και τι μας λέει; «Η Κυβέρνηση ήθελε να κάνει κάτι άλλο με τα διόδια, αλλά δυστυχώς αυτοί οι κακοί θεσμοί, αυτοί οι κακοί άνθρωποι δεν καταλαβαίνουν το ευφυές πολιτικό μας σχέδιο. Και εμείς, για να μην δημιουργ</w:t>
      </w:r>
      <w:r>
        <w:rPr>
          <w:rFonts w:eastAsia="Times New Roman"/>
          <w:szCs w:val="24"/>
        </w:rPr>
        <w:t xml:space="preserve">ήσουμε πρόβλημα στην αξιολόγηση, νομοθετούμε κατά πώς μας λένε αυτοί οι κακοί άνθρωποι. Αλλά όταν θα μπορέσουμε, θα τα αλλάξουμε». </w:t>
      </w:r>
    </w:p>
    <w:p w14:paraId="0EE10123" w14:textId="77777777" w:rsidR="000548F6" w:rsidRDefault="005C1E3B">
      <w:pPr>
        <w:spacing w:line="600" w:lineRule="auto"/>
        <w:ind w:firstLine="720"/>
        <w:jc w:val="both"/>
        <w:rPr>
          <w:rFonts w:eastAsia="Times New Roman"/>
          <w:szCs w:val="24"/>
        </w:rPr>
      </w:pPr>
      <w:r>
        <w:rPr>
          <w:rFonts w:eastAsia="Times New Roman"/>
          <w:szCs w:val="24"/>
        </w:rPr>
        <w:t>Ξέρετε, κύριε Υπουργέ Αμύνης, δεν θέλω να θυμίσω την φράση «στα τέσσερα», το έχετε πει τόσες φορές που το αφήνω.</w:t>
      </w:r>
    </w:p>
    <w:p w14:paraId="0EE10124" w14:textId="77777777" w:rsidR="000548F6" w:rsidRDefault="005C1E3B">
      <w:pPr>
        <w:spacing w:line="600" w:lineRule="auto"/>
        <w:ind w:firstLine="720"/>
        <w:jc w:val="both"/>
        <w:rPr>
          <w:rFonts w:eastAsia="Times New Roman"/>
          <w:szCs w:val="24"/>
        </w:rPr>
      </w:pPr>
      <w:r>
        <w:rPr>
          <w:rFonts w:eastAsia="Times New Roman"/>
          <w:b/>
          <w:szCs w:val="24"/>
        </w:rPr>
        <w:t>ΠΑΝΟΣ ΚΑΜΜΕ</w:t>
      </w:r>
      <w:r>
        <w:rPr>
          <w:rFonts w:eastAsia="Times New Roman"/>
          <w:b/>
          <w:szCs w:val="24"/>
        </w:rPr>
        <w:t xml:space="preserve">ΝΟΣ (Υπουργός Εθνικής Άμυνας – Πρόεδρος των Ανεξαρτήτων Ελλήνων): </w:t>
      </w:r>
      <w:r>
        <w:rPr>
          <w:rFonts w:eastAsia="Times New Roman"/>
          <w:szCs w:val="24"/>
        </w:rPr>
        <w:t>Ο Σαμαράς το λέει για τον Νικολόπουλο.</w:t>
      </w:r>
    </w:p>
    <w:p w14:paraId="0EE10125"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Αυτό το λέτε συνεχώς. Είναι ένας ισχυρισμός του κ. Νικολόπουλου, ότι το έλεγε ο Σαμαράς.</w:t>
      </w:r>
    </w:p>
    <w:p w14:paraId="0EE10126"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Προχωρήστε, ολοκληρώστε τη σκέψη σας.</w:t>
      </w:r>
    </w:p>
    <w:p w14:paraId="0EE10127"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Θέλετε να σας διαβάσω τι λέει τώρα ο κ. Νικολόπουλος για εσάς; Αφήστε, λοιπόν, γιατί αν διαβάσω τι λέει ο κ. Νικολόπουλος για εσάς και αν δεχθούμε όσα λέει ο κ. Νικολόπουλος…</w:t>
      </w:r>
    </w:p>
    <w:p w14:paraId="0EE10128"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w:t>
      </w:r>
      <w:r>
        <w:rPr>
          <w:rFonts w:eastAsia="Times New Roman"/>
          <w:b/>
          <w:szCs w:val="24"/>
        </w:rPr>
        <w:t xml:space="preserve">(Υπουργός Εθνικής Άμυνας – Πρόεδρος των Ανεξαρτήτων Ελλήνων): </w:t>
      </w:r>
      <w:r>
        <w:rPr>
          <w:rFonts w:eastAsia="Times New Roman"/>
          <w:szCs w:val="24"/>
        </w:rPr>
        <w:t>Σεβαστείτε ότι ο κ. Νικολόπουλος έχει ένα σοβαρό θέμα με το παιδί του.</w:t>
      </w:r>
    </w:p>
    <w:p w14:paraId="0EE10129"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Δεν έχω τίποτα με τον κ. Νικολόπουλο.</w:t>
      </w:r>
    </w:p>
    <w:p w14:paraId="0EE1012A"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αφήστε τ</w:t>
      </w:r>
      <w:r>
        <w:rPr>
          <w:rFonts w:eastAsia="Times New Roman"/>
          <w:szCs w:val="24"/>
        </w:rPr>
        <w:t>ον κ. Γεωργιάδη να ολοκληρώσει τη σκέψη του.</w:t>
      </w:r>
    </w:p>
    <w:p w14:paraId="0EE1012B"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Εάν όσα λέει είναι αληθή…</w:t>
      </w:r>
    </w:p>
    <w:p w14:paraId="0EE1012C"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Σεβαστείτε κάποια ανθρώπινα πράγματα. Επιτέλους!</w:t>
      </w:r>
    </w:p>
    <w:p w14:paraId="0EE1012D"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Κύριε Υπουργέ, αφήστε τον κ. Γεωργιάδη να ολοκληρώσει.</w:t>
      </w:r>
    </w:p>
    <w:p w14:paraId="0EE1012E" w14:textId="77777777" w:rsidR="000548F6" w:rsidRDefault="005C1E3B">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Αν όσα λέει ο κ. Νικολόπουλος είναι αληθή, κατά βάση αυτά που λέει για εσάς…</w:t>
      </w:r>
    </w:p>
    <w:p w14:paraId="0EE1012F"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Είναι ντροπή σας</w:t>
      </w:r>
      <w:r>
        <w:rPr>
          <w:rFonts w:eastAsia="Times New Roman"/>
          <w:szCs w:val="24"/>
        </w:rPr>
        <w:t xml:space="preserve"> να αναφέρεστε στον κ. Νικολόπουλο, ο οποίος περνάει μια περιπέτεια με το παιδί του. Επιτέλους!</w:t>
      </w:r>
    </w:p>
    <w:p w14:paraId="0EE10130"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Γεωργιάδη, ολοκληρώστε σας παρακαλώ.</w:t>
      </w:r>
    </w:p>
    <w:p w14:paraId="0EE10131"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Όσο με διακόπτει θα μιλάω. </w:t>
      </w:r>
    </w:p>
    <w:p w14:paraId="0EE10132"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w:t>
      </w:r>
      <w:r>
        <w:rPr>
          <w:rFonts w:eastAsia="Times New Roman"/>
          <w:b/>
          <w:szCs w:val="24"/>
        </w:rPr>
        <w:t>άκης):</w:t>
      </w:r>
      <w:r>
        <w:rPr>
          <w:rFonts w:eastAsia="Times New Roman"/>
          <w:szCs w:val="24"/>
        </w:rPr>
        <w:t xml:space="preserve"> Σας έχω δώσει δύο λεπτά.</w:t>
      </w:r>
    </w:p>
    <w:p w14:paraId="0EE10133"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Πάμε λοιπόν, στο παράδειγμα τώρα.</w:t>
      </w:r>
    </w:p>
    <w:p w14:paraId="0EE10134" w14:textId="77777777" w:rsidR="000548F6" w:rsidRDefault="005C1E3B">
      <w:pPr>
        <w:spacing w:line="600" w:lineRule="auto"/>
        <w:ind w:firstLine="720"/>
        <w:jc w:val="both"/>
        <w:rPr>
          <w:rFonts w:eastAsia="Times New Roman"/>
          <w:szCs w:val="24"/>
        </w:rPr>
      </w:pPr>
      <w:r>
        <w:rPr>
          <w:rFonts w:eastAsia="Times New Roman"/>
          <w:szCs w:val="24"/>
        </w:rPr>
        <w:t>Ο κ. Καμμένος, ο κ. Κουίκ –δεν θυμάμαι για εσάς, κύριε Τσακαλώτε, μπορεί κι εσείς- έβγαιναν και έλεγαν στον ελληνικό λαό, κύριε Πρόεδρε: «Μας έχουν κάνει σαν τους</w:t>
      </w:r>
      <w:r>
        <w:rPr>
          <w:rFonts w:eastAsia="Times New Roman"/>
          <w:szCs w:val="24"/>
        </w:rPr>
        <w:t xml:space="preserve"> ναρκομανείς. Περιμένουμε να πάρουμε την επόμενη δόση και αμάν πια με αυτήν τη δόση»! </w:t>
      </w:r>
    </w:p>
    <w:p w14:paraId="0EE10135" w14:textId="77777777" w:rsidR="000548F6" w:rsidRDefault="005C1E3B">
      <w:pPr>
        <w:spacing w:line="600" w:lineRule="auto"/>
        <w:ind w:firstLine="720"/>
        <w:jc w:val="both"/>
        <w:rPr>
          <w:rFonts w:eastAsia="Times New Roman"/>
          <w:szCs w:val="24"/>
        </w:rPr>
      </w:pPr>
      <w:r>
        <w:rPr>
          <w:rFonts w:eastAsia="Times New Roman"/>
          <w:szCs w:val="24"/>
        </w:rPr>
        <w:t>Και έρχεται τώρα η κ. Χρυσοβελώνη από τους ΑΝΕΛ και μας λέει «νομοθετούμε για να πάρουμε τη δόση και να μην δημιουργούμε πρόβλημα στην αξιολόγηση».</w:t>
      </w:r>
    </w:p>
    <w:p w14:paraId="0EE10136" w14:textId="77777777" w:rsidR="000548F6" w:rsidRDefault="005C1E3B">
      <w:pPr>
        <w:spacing w:line="600" w:lineRule="auto"/>
        <w:ind w:firstLine="720"/>
        <w:jc w:val="both"/>
        <w:rPr>
          <w:rFonts w:eastAsia="Times New Roman"/>
          <w:szCs w:val="24"/>
        </w:rPr>
      </w:pPr>
      <w:r>
        <w:rPr>
          <w:rFonts w:eastAsia="Times New Roman"/>
          <w:b/>
          <w:szCs w:val="24"/>
        </w:rPr>
        <w:t>ΜΑΡΙΝΑ ΧΡΥΣΟΒΕΛΩΝΗ (Υ</w:t>
      </w:r>
      <w:r>
        <w:rPr>
          <w:rFonts w:eastAsia="Times New Roman"/>
          <w:b/>
          <w:szCs w:val="24"/>
        </w:rPr>
        <w:t xml:space="preserve">φυπουργός Υποδομών, Μεταφορών και Δικτύων): </w:t>
      </w:r>
      <w:r>
        <w:rPr>
          <w:rFonts w:eastAsia="Times New Roman"/>
          <w:szCs w:val="24"/>
        </w:rPr>
        <w:t>Δεν καταλάβατε!</w:t>
      </w:r>
    </w:p>
    <w:p w14:paraId="0EE10137"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Όταν, λοιπόν, έχετε πει αυτού του μεγέθους τις ανοησίες επί πέντε χρόνια και τώρα που είστε Κυβέρνηση αναγκάζεστε να κάνετε ακριβώς τα ανάποδα, να είστε και λίγο σεμνοί</w:t>
      </w:r>
      <w:r>
        <w:rPr>
          <w:rFonts w:eastAsia="Times New Roman"/>
          <w:szCs w:val="24"/>
        </w:rPr>
        <w:t>.</w:t>
      </w:r>
    </w:p>
    <w:p w14:paraId="0EE10138"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w:t>
      </w:r>
    </w:p>
    <w:p w14:paraId="0EE10139" w14:textId="77777777" w:rsidR="000548F6" w:rsidRDefault="005C1E3B">
      <w:pPr>
        <w:spacing w:line="600" w:lineRule="auto"/>
        <w:ind w:firstLine="720"/>
        <w:jc w:val="both"/>
        <w:rPr>
          <w:rFonts w:eastAsia="Times New Roman"/>
          <w:szCs w:val="24"/>
        </w:rPr>
      </w:pPr>
      <w:r>
        <w:rPr>
          <w:rFonts w:eastAsia="Times New Roman"/>
          <w:szCs w:val="24"/>
        </w:rPr>
        <w:t>Σας παρακαλώ ολοκληρώστε.</w:t>
      </w:r>
    </w:p>
    <w:p w14:paraId="0EE1013A"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Και βεβαίως, ουδέποτε κύριε Πρόεδρε, η Νέα Δημοκρατία και οποιοδήποτε στέλεχός της είπε ότι δεν θα κλείσει η αξιολόγηση. </w:t>
      </w:r>
    </w:p>
    <w:p w14:paraId="0EE1013B" w14:textId="77777777" w:rsidR="000548F6" w:rsidRDefault="005C1E3B">
      <w:pPr>
        <w:spacing w:line="600" w:lineRule="auto"/>
        <w:ind w:firstLine="720"/>
        <w:jc w:val="both"/>
        <w:rPr>
          <w:rFonts w:eastAsia="Times New Roman"/>
          <w:szCs w:val="24"/>
        </w:rPr>
      </w:pPr>
      <w:r>
        <w:rPr>
          <w:rFonts w:eastAsia="Times New Roman"/>
          <w:b/>
          <w:szCs w:val="24"/>
        </w:rPr>
        <w:t xml:space="preserve">ΧΡΗΣΤΟΣ ΣΙΜΟΡΕΛΗΣ: </w:t>
      </w:r>
      <w:r>
        <w:rPr>
          <w:rFonts w:eastAsia="Times New Roman"/>
          <w:szCs w:val="24"/>
        </w:rPr>
        <w:t>Δεν θέλατε να κλε</w:t>
      </w:r>
      <w:r>
        <w:rPr>
          <w:rFonts w:eastAsia="Times New Roman"/>
          <w:szCs w:val="24"/>
        </w:rPr>
        <w:t>ίσει!</w:t>
      </w:r>
    </w:p>
    <w:p w14:paraId="0EE1013C"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Παρακαλώ πολύ να μου δώσει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του ο κ. Τσακαλώτος να του στείλω πενήντα συνεντεύξεις μου –διότι ως γνωστόν μιλάω και λίγο στα μέσα- όπου έλεγα όλο το προηγούμενο διάστημα ότι η αξιολόγηση θα κλείσει, γιατί θα τα δώσουν όλα και γιατί οι Βουλευτές τους θα τα ψηφίσουν όλα, για να μην χάσ</w:t>
      </w:r>
      <w:r>
        <w:rPr>
          <w:rFonts w:eastAsia="Times New Roman"/>
          <w:szCs w:val="24"/>
        </w:rPr>
        <w:t>ουν την καρέκλα τους.</w:t>
      </w:r>
    </w:p>
    <w:p w14:paraId="0EE1013D"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w:t>
      </w:r>
    </w:p>
    <w:p w14:paraId="0EE1013E"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Άρα ουδέποτε η Νέα Δημοκρατία είπε ότι δεν θα κλείσει η αξιολόγηση. Το επιχείρημα του κ. Τσακαλώτου είναι ως συνήθως από το μυαλό του. Αντιθέτως, η Νέα Δημοκρατία πρ</w:t>
      </w:r>
      <w:r>
        <w:rPr>
          <w:rFonts w:eastAsia="Times New Roman"/>
          <w:szCs w:val="24"/>
        </w:rPr>
        <w:t xml:space="preserve">οέβλεψε σωστά ότι θα τα δώσουν όλα στην τρόικα, γιατί μπροστά στην καρέκλα τους δεν έχουν ούτε ιδεολογία, ούτε αρχές ούτε τίποτα. </w:t>
      </w:r>
    </w:p>
    <w:p w14:paraId="0EE1013F" w14:textId="77777777" w:rsidR="000548F6" w:rsidRDefault="005C1E3B">
      <w:pPr>
        <w:spacing w:line="600" w:lineRule="auto"/>
        <w:ind w:firstLine="720"/>
        <w:jc w:val="both"/>
        <w:rPr>
          <w:rFonts w:eastAsia="Times New Roman"/>
          <w:szCs w:val="24"/>
        </w:rPr>
      </w:pPr>
      <w:r>
        <w:rPr>
          <w:rFonts w:eastAsia="Times New Roman"/>
          <w:szCs w:val="24"/>
        </w:rPr>
        <w:t>Ευχαριστώ πολύ.</w:t>
      </w:r>
    </w:p>
    <w:p w14:paraId="0EE10140"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EE10141"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Εντάξει, κύριε Γεωργι</w:t>
      </w:r>
      <w:r>
        <w:rPr>
          <w:rFonts w:eastAsia="Times New Roman"/>
          <w:szCs w:val="24"/>
        </w:rPr>
        <w:t>άδη.</w:t>
      </w:r>
    </w:p>
    <w:p w14:paraId="0EE10142" w14:textId="77777777" w:rsidR="000548F6" w:rsidRDefault="005C1E3B">
      <w:pPr>
        <w:spacing w:line="600" w:lineRule="auto"/>
        <w:ind w:firstLine="720"/>
        <w:jc w:val="both"/>
        <w:rPr>
          <w:rFonts w:eastAsia="Times New Roman"/>
          <w:szCs w:val="24"/>
        </w:rPr>
      </w:pPr>
      <w:r>
        <w:rPr>
          <w:rFonts w:eastAsia="Times New Roman"/>
          <w:b/>
          <w:szCs w:val="24"/>
        </w:rPr>
        <w:t xml:space="preserve">ΜΑΡΙΝΑ ΧΡΥΣΟΒΕΛΩΝΗ (Υφυπουργός Υποδομών, Μεταφορών και Δικτύων): </w:t>
      </w:r>
      <w:r>
        <w:rPr>
          <w:rFonts w:eastAsia="Times New Roman"/>
          <w:szCs w:val="24"/>
        </w:rPr>
        <w:t>Κύριε Πρόεδρε, παρακαλώ τον λόγο!</w:t>
      </w:r>
    </w:p>
    <w:p w14:paraId="0EE10143" w14:textId="77777777" w:rsidR="000548F6" w:rsidRDefault="005C1E3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μπορώ να έχω τον λόγο;</w:t>
      </w:r>
    </w:p>
    <w:p w14:paraId="0EE10144"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 xml:space="preserve">): </w:t>
      </w:r>
      <w:r>
        <w:rPr>
          <w:rFonts w:eastAsia="Times New Roman"/>
          <w:szCs w:val="24"/>
        </w:rPr>
        <w:t>Κύριε Πρόεδρε</w:t>
      </w:r>
      <w:r>
        <w:rPr>
          <w:rFonts w:eastAsia="Times New Roman"/>
          <w:szCs w:val="24"/>
        </w:rPr>
        <w:t>, τον λόγο παρακαλώ.</w:t>
      </w:r>
    </w:p>
    <w:p w14:paraId="0EE10145"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Κύριε Πρόεδρε, θα ήθελα τον λόγο. </w:t>
      </w:r>
    </w:p>
    <w:p w14:paraId="0EE10146"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αν κάθε Υπουργός εγείρει θέμα μετά από κάθε Βουλευτή…</w:t>
      </w:r>
    </w:p>
    <w:p w14:paraId="0EE10147"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w:t>
      </w:r>
      <w:r>
        <w:rPr>
          <w:rFonts w:eastAsia="Times New Roman"/>
          <w:szCs w:val="24"/>
        </w:rPr>
        <w:t>ριε Βρούτση, αφήστε με να διευθύνω τη συζήτηση.</w:t>
      </w:r>
    </w:p>
    <w:p w14:paraId="0EE10148"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Να τηρήσετε τη διαδικασία!</w:t>
      </w:r>
    </w:p>
    <w:p w14:paraId="0EE10149" w14:textId="77777777" w:rsidR="000548F6" w:rsidRDefault="005C1E3B">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Μ</w:t>
      </w:r>
      <w:r>
        <w:rPr>
          <w:rFonts w:eastAsia="Times New Roman"/>
          <w:szCs w:val="24"/>
        </w:rPr>
        <w:t>ί</w:t>
      </w:r>
      <w:r>
        <w:rPr>
          <w:rFonts w:eastAsia="Times New Roman"/>
          <w:szCs w:val="24"/>
        </w:rPr>
        <w:t>α φορά!</w:t>
      </w:r>
    </w:p>
    <w:p w14:paraId="0EE1014A"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Όχι, είμαι Κοινοβουλευτικός Εκπρόσωπος. Είστε Υπουργός, μιλάτε δέκα φορές και παρεμβαίνετε σε ομιλίες Βουλευτών. Ποιος είστε; Ο Πρόεδρος της Βουλής είστε;</w:t>
      </w:r>
    </w:p>
    <w:p w14:paraId="0EE1014B"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Βρούτση, σας παρακαλώ.</w:t>
      </w:r>
    </w:p>
    <w:p w14:paraId="0EE1014C"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w:t>
      </w:r>
      <w:r>
        <w:rPr>
          <w:rFonts w:eastAsia="Times New Roman"/>
          <w:b/>
          <w:szCs w:val="24"/>
        </w:rPr>
        <w:t xml:space="preserve">ας – Πρόεδρος των Ανεξαρτήτων Ελλήνων): </w:t>
      </w:r>
      <w:r>
        <w:rPr>
          <w:rFonts w:eastAsia="Times New Roman"/>
          <w:szCs w:val="24"/>
        </w:rPr>
        <w:t>Είμαι Αντιπρόεδρός σας! Να σέβεστε τον Αντιπρόεδρό σας!</w:t>
      </w:r>
    </w:p>
    <w:p w14:paraId="0EE1014D"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Αφήστε με να διευθύνω τη διαδικασία. Προφανώς οι Υπουργοί δεν θα κάνουν παρέμβαση σε κάθε ομιλία.</w:t>
      </w:r>
    </w:p>
    <w:p w14:paraId="0EE1014E" w14:textId="77777777" w:rsidR="000548F6" w:rsidRDefault="005C1E3B">
      <w:pPr>
        <w:spacing w:line="600" w:lineRule="auto"/>
        <w:ind w:firstLine="720"/>
        <w:jc w:val="both"/>
        <w:rPr>
          <w:rFonts w:eastAsia="Times New Roman"/>
          <w:szCs w:val="24"/>
        </w:rPr>
      </w:pPr>
      <w:r>
        <w:rPr>
          <w:rFonts w:eastAsia="Times New Roman"/>
          <w:szCs w:val="24"/>
        </w:rPr>
        <w:t xml:space="preserve">Για τα θέματα που ελέχθησαν </w:t>
      </w:r>
      <w:r>
        <w:rPr>
          <w:rFonts w:eastAsia="Times New Roman"/>
          <w:szCs w:val="24"/>
        </w:rPr>
        <w:t>προηγουμένως, δίνεται το δικαίωμα για ένα λεπτό στον κ. Τσακαλώτο και ένα λεπτό στον κ. Κουίκ και την κυρία Χρυσοβελώνη.</w:t>
      </w:r>
    </w:p>
    <w:p w14:paraId="0EE1014F"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Τι είναι αυτό, κύριε Πρόεδρε;</w:t>
      </w:r>
    </w:p>
    <w:p w14:paraId="0EE10150"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μιλάμε για συνολική απάντηση. Για ένα λεπτό και π</w:t>
      </w:r>
      <w:r>
        <w:rPr>
          <w:rFonts w:eastAsia="Times New Roman"/>
          <w:szCs w:val="24"/>
        </w:rPr>
        <w:t>ροχωράμε στον κατάλογο των ομιλητών.</w:t>
      </w:r>
    </w:p>
    <w:p w14:paraId="0EE10151" w14:textId="77777777" w:rsidR="000548F6" w:rsidRDefault="005C1E3B">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Να είστε σοβαρός.</w:t>
      </w:r>
    </w:p>
    <w:p w14:paraId="0EE10152"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Υπουργέ, έχετε τον λόγο.</w:t>
      </w:r>
    </w:p>
    <w:p w14:paraId="0EE1015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δεν θα απαντήσω στον κ. Γεωργιά</w:t>
      </w:r>
      <w:r>
        <w:rPr>
          <w:rFonts w:eastAsia="Times New Roman" w:cs="Times New Roman"/>
          <w:szCs w:val="24"/>
        </w:rPr>
        <w:t>δη. Απλώς θέλω να ξεκαθαρίσω στον ελληνικό λαό κάτι</w:t>
      </w:r>
      <w:r>
        <w:rPr>
          <w:rFonts w:eastAsia="Times New Roman" w:cs="Times New Roman"/>
          <w:szCs w:val="24"/>
        </w:rPr>
        <w:t>,</w:t>
      </w:r>
      <w:r>
        <w:rPr>
          <w:rFonts w:eastAsia="Times New Roman" w:cs="Times New Roman"/>
          <w:szCs w:val="24"/>
        </w:rPr>
        <w:t xml:space="preserve"> σχετικά με μια σημαντική ανακρίβεια που είπε. Νομίζω επιβεβαίωσε με τον καλύτερο τρόπο ότι δεν έχει αφήγηση η Νέα Δημοκρατία γιατί δεν μας είπε απολύτως τίποτα για τη Νέα Δημοκρατία. Είπε ότι δεν έχει αφήγηση η Νέα Δημοκρατία γιατί είπε αυτό κι αυτό. Δεν </w:t>
      </w:r>
      <w:r>
        <w:rPr>
          <w:rFonts w:eastAsia="Times New Roman" w:cs="Times New Roman"/>
          <w:szCs w:val="24"/>
        </w:rPr>
        <w:t xml:space="preserve">θα συνεχίσω σ’ αυτό. </w:t>
      </w:r>
    </w:p>
    <w:p w14:paraId="0EE1015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Όμως, θέλω να πω τι αποφασίστηκε στο </w:t>
      </w:r>
      <w:r>
        <w:rPr>
          <w:rFonts w:eastAsia="Times New Roman" w:cs="Times New Roman"/>
          <w:szCs w:val="24"/>
          <w:lang w:val="en-US"/>
        </w:rPr>
        <w:t>Eurogroup</w:t>
      </w:r>
      <w:r>
        <w:rPr>
          <w:rFonts w:eastAsia="Times New Roman" w:cs="Times New Roman"/>
          <w:szCs w:val="24"/>
        </w:rPr>
        <w:t xml:space="preserve">. Το είπε και ο Τόμσεν μετά, μιας και αναρωτιόσασταν τι αποφάσισε το ΔΝΤ. </w:t>
      </w:r>
    </w:p>
    <w:p w14:paraId="0EE1015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Δεν αποφάσισε, κύριε Γεωργιάδη και κυρίες και κύριοι συνάδελφοι, το </w:t>
      </w:r>
      <w:r>
        <w:rPr>
          <w:rFonts w:eastAsia="Times New Roman" w:cs="Times New Roman"/>
          <w:szCs w:val="24"/>
          <w:lang w:val="en-US"/>
        </w:rPr>
        <w:t>Eurogroup</w:t>
      </w:r>
      <w:r>
        <w:rPr>
          <w:rFonts w:eastAsia="Times New Roman" w:cs="Times New Roman"/>
          <w:szCs w:val="24"/>
        </w:rPr>
        <w:t xml:space="preserve"> ότι θα πάρει μέτρα αν χρειαστεί, όπ</w:t>
      </w:r>
      <w:r>
        <w:rPr>
          <w:rFonts w:eastAsia="Times New Roman" w:cs="Times New Roman"/>
          <w:szCs w:val="24"/>
        </w:rPr>
        <w:t>ως είπατε. Να σας στείλω μια ελληνική μετάφραση γιατί την αγγλική δεν θα την καταλάβατε, για να λέτε μια τέτοια ανακρίβεια. Η απόφαση λέει…</w:t>
      </w:r>
    </w:p>
    <w:p w14:paraId="0EE1015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ζητώ τον λόγο επί προσωπικού! </w:t>
      </w:r>
    </w:p>
    <w:p w14:paraId="0EE1015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Μα θέλω να καταλάβω ποια η δυσκολία σας να καταλάβετε. Να απαντήσω; </w:t>
      </w:r>
    </w:p>
    <w:p w14:paraId="0EE1015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Να το πάρετε πίσω. Δεν μπορείτε να με προσβάλλετε ότι δεν καταλαβαίνω αγγλικά. </w:t>
      </w:r>
    </w:p>
    <w:p w14:paraId="0EE1015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Αν είναι δυνατόν, τώρα!</w:t>
      </w:r>
    </w:p>
    <w:p w14:paraId="0EE1015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w:t>
      </w:r>
      <w:r>
        <w:rPr>
          <w:rFonts w:eastAsia="Times New Roman" w:cs="Times New Roman"/>
          <w:b/>
          <w:szCs w:val="24"/>
        </w:rPr>
        <w:t xml:space="preserve">ΕΙΔΗΣ ΤΣΑΚΑΛΩΤΟΣ (Υπουργός Οικονομικών): </w:t>
      </w:r>
      <w:r>
        <w:rPr>
          <w:rFonts w:eastAsia="Times New Roman" w:cs="Times New Roman"/>
          <w:szCs w:val="24"/>
        </w:rPr>
        <w:t>Το παίρνω πίσω, γιατί είναι τόσο ξεκάθαρο…</w:t>
      </w:r>
    </w:p>
    <w:p w14:paraId="0EE1015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Βλέπετε, τι κάνετε, κύριε Πρόεδρε; Θα δώσετε σε όλη την Κυβέρνηση τον λόγο;</w:t>
      </w:r>
    </w:p>
    <w:p w14:paraId="0EE1015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Βρούτση, σας παρακάλεσα μια</w:t>
      </w:r>
      <w:r>
        <w:rPr>
          <w:rFonts w:eastAsia="Times New Roman" w:cs="Times New Roman"/>
          <w:szCs w:val="24"/>
        </w:rPr>
        <w:t xml:space="preserve"> φορά στη ζωή σας να είστε σοβαρός. Δεν μπορείτε μια φορά να είστε σοβαρός;</w:t>
      </w:r>
    </w:p>
    <w:p w14:paraId="0EE1015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Σε μένα μιλάτε; </w:t>
      </w:r>
    </w:p>
    <w:p w14:paraId="0EE1015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Ναι, σε εσάς. </w:t>
      </w:r>
    </w:p>
    <w:p w14:paraId="0EE1015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απαντήσω, λοιπόν.</w:t>
      </w:r>
    </w:p>
    <w:p w14:paraId="0EE1016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Θα τα πούμε σε λίγο.</w:t>
      </w:r>
    </w:p>
    <w:p w14:paraId="0EE1016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Τι εκφ</w:t>
      </w:r>
      <w:r>
        <w:rPr>
          <w:rFonts w:eastAsia="Times New Roman" w:cs="Times New Roman"/>
          <w:szCs w:val="24"/>
        </w:rPr>
        <w:t xml:space="preserve">ράσεις είναι αυτές; </w:t>
      </w:r>
    </w:p>
    <w:p w14:paraId="0EE1016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Η απόφαση του </w:t>
      </w:r>
      <w:r>
        <w:rPr>
          <w:rFonts w:eastAsia="Times New Roman" w:cs="Times New Roman"/>
          <w:szCs w:val="24"/>
          <w:lang w:val="en-US"/>
        </w:rPr>
        <w:t>Eurogroup</w:t>
      </w:r>
      <w:r>
        <w:rPr>
          <w:rFonts w:eastAsia="Times New Roman" w:cs="Times New Roman"/>
          <w:szCs w:val="24"/>
        </w:rPr>
        <w:t xml:space="preserve"> λέει </w:t>
      </w:r>
      <w:r>
        <w:rPr>
          <w:rFonts w:eastAsia="Times New Roman" w:cs="Times New Roman"/>
          <w:szCs w:val="24"/>
        </w:rPr>
        <w:t>ό</w:t>
      </w:r>
      <w:r>
        <w:rPr>
          <w:rFonts w:eastAsia="Times New Roman" w:cs="Times New Roman"/>
          <w:szCs w:val="24"/>
        </w:rPr>
        <w:t>τι θα πάρουμε όλα τα μέτρα και εξηγεί ποια είναι αυτά τα μέτρα, όχι αν είναι αναγκαία, ώστε οι ταμειακές ανάγκες της Ελλάδας να είναι για τα πρώτα χρόνια κάτω α</w:t>
      </w:r>
      <w:r>
        <w:rPr>
          <w:rFonts w:eastAsia="Times New Roman" w:cs="Times New Roman"/>
          <w:szCs w:val="24"/>
        </w:rPr>
        <w:t>πό το 15</w:t>
      </w:r>
      <w:r>
        <w:rPr>
          <w:rFonts w:eastAsia="Times New Roman" w:cs="Times New Roman"/>
          <w:b/>
          <w:szCs w:val="24"/>
        </w:rPr>
        <w:t xml:space="preserve">% </w:t>
      </w:r>
      <w:r>
        <w:rPr>
          <w:rFonts w:eastAsia="Times New Roman" w:cs="Times New Roman"/>
          <w:szCs w:val="24"/>
        </w:rPr>
        <w:t>και μετέπειτα κάτω από 20%. Αυτό είναι μακριά απ’ αυτό που είπατε.</w:t>
      </w:r>
    </w:p>
    <w:p w14:paraId="0EE1016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w:t>
      </w:r>
      <w:r>
        <w:rPr>
          <w:rFonts w:eastAsia="Times New Roman" w:cs="Times New Roman"/>
          <w:b/>
          <w:szCs w:val="24"/>
        </w:rPr>
        <w:t xml:space="preserve">ΑΔΩΝΙΣ ΓΕΩΡΓΙΑΔΗΣ: </w:t>
      </w:r>
      <w:r>
        <w:rPr>
          <w:rFonts w:eastAsia="Times New Roman" w:cs="Times New Roman"/>
          <w:szCs w:val="24"/>
        </w:rPr>
        <w:t xml:space="preserve">Είστε ευχαριστημένος μ’ αυτό; </w:t>
      </w:r>
    </w:p>
    <w:p w14:paraId="0EE1016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απαντάτε. Δεν κάνουμε διάλογο. Πείτε τη θέση σας. </w:t>
      </w:r>
    </w:p>
    <w:p w14:paraId="0EE1016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Εσείς είπατε μια μεγάλη ανακρίβεια. Πρέπει να ξέρει ο ελληνικός λαός τι αποφασίσαμε. </w:t>
      </w:r>
    </w:p>
    <w:p w14:paraId="0EE1016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Εσείς μπορείτε να λέτε ότι ήταν αρκετά. Εγώ μπορεί να λέω ότι θα το δούμε. Όμως, να δούμε τι λέει πρώτα; Αυτό που λέει, κύριε</w:t>
      </w:r>
      <w:r>
        <w:rPr>
          <w:rFonts w:eastAsia="Times New Roman" w:cs="Times New Roman"/>
          <w:szCs w:val="24"/>
        </w:rPr>
        <w:t xml:space="preserve"> Γεωργιάδη, είναι ότι θα παρθούν όλα αυτά τα μέτρα ώστε οι δανειακές ανάγκες της ελληνικής οικονομίας να είναι 15% για τα επόμενα χρόνια και 20%. </w:t>
      </w:r>
    </w:p>
    <w:p w14:paraId="0EE1016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Μια τελευταία διευκρίνιση επειδή με διακόψατε. Έρχεται τώρα το ΔΝΤ και δεν λέει αυτό που είπατε. Είπε ο Τόμσε</w:t>
      </w:r>
      <w:r>
        <w:rPr>
          <w:rFonts w:eastAsia="Times New Roman" w:cs="Times New Roman"/>
          <w:szCs w:val="24"/>
        </w:rPr>
        <w:t>ν ξεκάθαρα: Εγώ είμαι ευχαριστημένος μ’ αυτό αλλά θεωρώ ότι πρέπει να παρθούν κι άλλα μέτρα είτε αυτά τα εργαλεία που είναι μέσα στην γκάμα να τα χρησιμοποιήσουν περισσότερο είτε να υπάρχουν κι άλλα εργαλεία. Αυτό θα τα εξετάσω, αυτό θα το συζητήσω με τους</w:t>
      </w:r>
      <w:r>
        <w:rPr>
          <w:rFonts w:eastAsia="Times New Roman" w:cs="Times New Roman"/>
          <w:szCs w:val="24"/>
        </w:rPr>
        <w:t xml:space="preserve"> ευρωπαϊκούς θεσμούς.</w:t>
      </w:r>
    </w:p>
    <w:p w14:paraId="0EE1016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Άρα η πραγματική αλήθεια, κύριε Γεωργιάδη, είναι ότι πήραμε αυτό που πήραμε, το πολύ να πάρουμε και κάτι παραπάνω αν το </w:t>
      </w:r>
      <w:r>
        <w:rPr>
          <w:rFonts w:eastAsia="Times New Roman" w:cs="Times New Roman"/>
          <w:szCs w:val="24"/>
          <w:lang w:val="en-US"/>
        </w:rPr>
        <w:t>ESM</w:t>
      </w:r>
      <w:r>
        <w:rPr>
          <w:rFonts w:eastAsia="Times New Roman" w:cs="Times New Roman"/>
          <w:szCs w:val="24"/>
        </w:rPr>
        <w:t xml:space="preserve"> πείσει το ΔΝΤ ότι μπορεί να πάρουν κι άλλα μέτρα. Άρα δεν δικαιούστε να πείτε ότι δεν έχει κα</w:t>
      </w:r>
      <w:r>
        <w:rPr>
          <w:rFonts w:eastAsia="Times New Roman" w:cs="Times New Roman"/>
          <w:szCs w:val="24"/>
        </w:rPr>
        <w:t>μ</w:t>
      </w:r>
      <w:r>
        <w:rPr>
          <w:rFonts w:eastAsia="Times New Roman" w:cs="Times New Roman"/>
          <w:szCs w:val="24"/>
        </w:rPr>
        <w:t>μία σχέση η δική</w:t>
      </w:r>
      <w:r>
        <w:rPr>
          <w:rFonts w:eastAsia="Times New Roman" w:cs="Times New Roman"/>
          <w:szCs w:val="24"/>
        </w:rPr>
        <w:t xml:space="preserve"> μας απόφαση του </w:t>
      </w:r>
      <w:r>
        <w:rPr>
          <w:rFonts w:eastAsia="Times New Roman" w:cs="Times New Roman"/>
          <w:szCs w:val="24"/>
          <w:lang w:val="en-US"/>
        </w:rPr>
        <w:t>Eurogroup</w:t>
      </w:r>
      <w:r>
        <w:rPr>
          <w:rFonts w:eastAsia="Times New Roman" w:cs="Times New Roman"/>
          <w:szCs w:val="24"/>
        </w:rPr>
        <w:t xml:space="preserve"> με την απόφαση του </w:t>
      </w:r>
      <w:r>
        <w:rPr>
          <w:rFonts w:eastAsia="Times New Roman" w:cs="Times New Roman"/>
          <w:szCs w:val="24"/>
          <w:lang w:val="en-US"/>
        </w:rPr>
        <w:t>Eurogroup</w:t>
      </w:r>
      <w:r>
        <w:rPr>
          <w:rFonts w:eastAsia="Times New Roman" w:cs="Times New Roman"/>
          <w:szCs w:val="24"/>
        </w:rPr>
        <w:t xml:space="preserve"> τον Νοέμβριο του 2012 που έλεγε όντως τότε «αν χρειαστούν». Εδώ τώρα έχουμε ορίσει τι σημαίνει «αν χρειαστεί» με αντικειμενικό τρόπο. </w:t>
      </w:r>
    </w:p>
    <w:p w14:paraId="0EE10169" w14:textId="77777777" w:rsidR="000548F6" w:rsidRDefault="005C1E3B">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0EE1016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κύριε Υπουργέ. </w:t>
      </w:r>
    </w:p>
    <w:p w14:paraId="0EE1016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Κουίκ, Υφυπουργός Επικρατείας. </w:t>
      </w:r>
    </w:p>
    <w:p w14:paraId="0EE1016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ΤΕΡΕΝΣ-ΣΠΕΝΣΕΡ-ΝΙΚΟΛΑΟΣ ΚΟΥΙΚ (Υφυπουργός </w:t>
      </w:r>
      <w:r>
        <w:rPr>
          <w:rFonts w:eastAsia="Times New Roman" w:cs="Times New Roman"/>
          <w:b/>
          <w:szCs w:val="24"/>
        </w:rPr>
        <w:t>Επικρατείας</w:t>
      </w:r>
      <w:r>
        <w:rPr>
          <w:rFonts w:eastAsia="Times New Roman" w:cs="Times New Roman"/>
          <w:b/>
          <w:szCs w:val="24"/>
        </w:rPr>
        <w:t xml:space="preserve">): </w:t>
      </w:r>
      <w:r>
        <w:rPr>
          <w:rFonts w:eastAsia="Times New Roman" w:cs="Times New Roman"/>
          <w:szCs w:val="24"/>
        </w:rPr>
        <w:t>Δεν έχω να πω και πολλά, κύριε Πρόεδρε της Βουλής, γιατί όταν έγραφα αυτά τα οποία λέει ο κ.</w:t>
      </w:r>
      <w:r>
        <w:rPr>
          <w:rFonts w:eastAsia="Times New Roman" w:cs="Times New Roman"/>
          <w:szCs w:val="24"/>
        </w:rPr>
        <w:t xml:space="preserve"> Γεωργιάδης ήταν ακόμα το θέμα υπό διαπραγμάτευση από την </w:t>
      </w:r>
      <w:r>
        <w:rPr>
          <w:rFonts w:eastAsia="Times New Roman" w:cs="Times New Roman"/>
          <w:szCs w:val="24"/>
        </w:rPr>
        <w:t>κ</w:t>
      </w:r>
      <w:r>
        <w:rPr>
          <w:rFonts w:eastAsia="Times New Roman" w:cs="Times New Roman"/>
          <w:szCs w:val="24"/>
        </w:rPr>
        <w:t xml:space="preserve">υβέρνηση των Σαμαρο-Βενιζέλων. Τελικά πήραμε μια έτοιμη συμφωνία την οποία, όπως ξέρετε, εντάξαμε στην συμφωνία του καλοκαιριού. Πήρε διακόσιες πενήντα δύο ψήφους το καλοκαίρι αυτή η συμφωνία. Δεν </w:t>
      </w:r>
      <w:r>
        <w:rPr>
          <w:rFonts w:eastAsia="Times New Roman" w:cs="Times New Roman"/>
          <w:szCs w:val="24"/>
        </w:rPr>
        <w:t xml:space="preserve">ήταν τυχαίο. </w:t>
      </w:r>
    </w:p>
    <w:p w14:paraId="0EE1016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Του αρέσει να παίζει με τα </w:t>
      </w:r>
      <w:r>
        <w:rPr>
          <w:rFonts w:eastAsia="Times New Roman" w:cs="Times New Roman"/>
          <w:szCs w:val="24"/>
          <w:lang w:val="en-US"/>
        </w:rPr>
        <w:t>tweets</w:t>
      </w:r>
      <w:r>
        <w:rPr>
          <w:rFonts w:eastAsia="Times New Roman" w:cs="Times New Roman"/>
          <w:szCs w:val="24"/>
        </w:rPr>
        <w:t xml:space="preserve"> του κ. Γεωργιάδη. Εγώ απορώ πότε δουλεύει κιόλας. Χτύπησα συμπτωματικά μέσα στα </w:t>
      </w:r>
      <w:r>
        <w:rPr>
          <w:rFonts w:eastAsia="Times New Roman" w:cs="Times New Roman"/>
          <w:szCs w:val="24"/>
          <w:lang w:val="en-US"/>
        </w:rPr>
        <w:t>twitters</w:t>
      </w:r>
      <w:r>
        <w:rPr>
          <w:rFonts w:eastAsia="Times New Roman" w:cs="Times New Roman"/>
          <w:szCs w:val="24"/>
        </w:rPr>
        <w:t xml:space="preserve"> «Άδωνις Γεωργιάδης εναντίον ΝΔ και Σαμαρά» και αρχίζει ένα ατελείωτο κατεβατό των όσων έχει πει –και είναι εδώ στ</w:t>
      </w:r>
      <w:r>
        <w:rPr>
          <w:rFonts w:eastAsia="Times New Roman" w:cs="Times New Roman"/>
          <w:szCs w:val="24"/>
        </w:rPr>
        <w:t>ο</w:t>
      </w:r>
      <w:r>
        <w:rPr>
          <w:rFonts w:eastAsia="Times New Roman" w:cs="Times New Roman"/>
          <w:szCs w:val="24"/>
        </w:rPr>
        <w:t xml:space="preserve"> </w:t>
      </w:r>
      <w:r>
        <w:rPr>
          <w:rFonts w:eastAsia="Times New Roman" w:cs="Times New Roman"/>
          <w:szCs w:val="24"/>
          <w:lang w:val="en-US"/>
        </w:rPr>
        <w:t>Y</w:t>
      </w:r>
      <w:r>
        <w:rPr>
          <w:rFonts w:eastAsia="Times New Roman" w:cs="Times New Roman"/>
          <w:szCs w:val="24"/>
          <w:lang w:val="en-US"/>
        </w:rPr>
        <w:t>ou</w:t>
      </w:r>
      <w:r>
        <w:rPr>
          <w:rFonts w:eastAsia="Times New Roman" w:cs="Times New Roman"/>
          <w:szCs w:val="24"/>
          <w:lang w:val="en-US"/>
        </w:rPr>
        <w:t>T</w:t>
      </w:r>
      <w:r>
        <w:rPr>
          <w:rFonts w:eastAsia="Times New Roman" w:cs="Times New Roman"/>
          <w:szCs w:val="24"/>
          <w:lang w:val="en-US"/>
        </w:rPr>
        <w:t>ube</w:t>
      </w:r>
      <w:r>
        <w:rPr>
          <w:rFonts w:eastAsia="Times New Roman" w:cs="Times New Roman"/>
          <w:szCs w:val="24"/>
        </w:rPr>
        <w:t>- εναντίον της ΝΔ, εναντίον του Σαμαρά.</w:t>
      </w:r>
    </w:p>
    <w:p w14:paraId="0EE1016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Εγώ ξέρετε για τι απορώ, κύριε Πρόεδρε; Έχω, ξέρετε, από τον παππού Καραμανλή ρίζες πολιτικές. Θα ανεχόταν ποτέ ο Κωνσταντίνος Καραμανλής στην παράταξη τέτοιον Αντιπρόεδρο; Κι όμως έγινε.</w:t>
      </w:r>
    </w:p>
    <w:p w14:paraId="0EE1016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w:t>
      </w:r>
      <w:r>
        <w:rPr>
          <w:rFonts w:eastAsia="Times New Roman" w:cs="Times New Roman"/>
          <w:b/>
          <w:szCs w:val="24"/>
        </w:rPr>
        <w:t xml:space="preserve">υράκης): </w:t>
      </w:r>
      <w:r>
        <w:rPr>
          <w:rFonts w:eastAsia="Times New Roman" w:cs="Times New Roman"/>
          <w:szCs w:val="24"/>
        </w:rPr>
        <w:t>Κυρία Υπουργέ, έχετε τον λόγο.</w:t>
      </w:r>
    </w:p>
    <w:p w14:paraId="0EE1017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Κύριε Γεωργιάδη, να σας θυμίσω το εξής. Στην ΚΥΑ του 2014 –μπορεί να την έχετε διαβάσει, μπορεί και όχι- προβλεπόντουσαν τα αναλογικά διόδια. Αυτό το ο</w:t>
      </w:r>
      <w:r>
        <w:rPr>
          <w:rFonts w:eastAsia="Times New Roman" w:cs="Times New Roman"/>
          <w:szCs w:val="24"/>
        </w:rPr>
        <w:t>ποίο είπα εγώ στην τοποθέτησή μου ήταν ότι θα σπεύσουμε άμεσα στην εγκατάσταση αναλογικών διοδίων.</w:t>
      </w:r>
    </w:p>
    <w:p w14:paraId="0EE10171" w14:textId="77777777" w:rsidR="000548F6" w:rsidRDefault="005C1E3B">
      <w:pPr>
        <w:spacing w:line="600" w:lineRule="auto"/>
        <w:ind w:firstLine="720"/>
        <w:jc w:val="both"/>
        <w:rPr>
          <w:rFonts w:eastAsia="Times New Roman"/>
          <w:szCs w:val="24"/>
        </w:rPr>
      </w:pPr>
      <w:r>
        <w:rPr>
          <w:rFonts w:eastAsia="Times New Roman"/>
          <w:szCs w:val="24"/>
        </w:rPr>
        <w:t>Εν πάση περιπτώσει, θεωρώ ότι είναι θράσος από τη δική σας την πλευρά να μιλάτε, όταν πριν τις εκλογές θεσμοθετήσατε έντεκα διόδια στην Εγνατία, για να γίνου</w:t>
      </w:r>
      <w:r>
        <w:rPr>
          <w:rFonts w:eastAsia="Times New Roman"/>
          <w:szCs w:val="24"/>
        </w:rPr>
        <w:t xml:space="preserve">ν αυτά από δημόσια χρήματα, για να καταλήξουν σε ιδιώτες. </w:t>
      </w:r>
    </w:p>
    <w:p w14:paraId="0EE10172" w14:textId="77777777" w:rsidR="000548F6" w:rsidRDefault="005C1E3B">
      <w:pPr>
        <w:spacing w:line="600" w:lineRule="auto"/>
        <w:ind w:firstLine="720"/>
        <w:jc w:val="both"/>
        <w:rPr>
          <w:rFonts w:eastAsia="Times New Roman"/>
          <w:szCs w:val="24"/>
        </w:rPr>
      </w:pPr>
      <w:r>
        <w:rPr>
          <w:rFonts w:eastAsia="Times New Roman"/>
          <w:szCs w:val="24"/>
        </w:rPr>
        <w:t>Λίγη αιδώς, λοιπόν! Μην μιλάτε καλύτερα, γιατί όσο μιλάτε εκτίθεστε!</w:t>
      </w:r>
    </w:p>
    <w:p w14:paraId="0EE10173" w14:textId="77777777" w:rsidR="000548F6" w:rsidRDefault="005C1E3B">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Πρόεδρε, επί προσωπικού μπορώ να έχω τον λόγο</w:t>
      </w:r>
      <w:r>
        <w:rPr>
          <w:rFonts w:eastAsia="Times New Roman"/>
          <w:szCs w:val="24"/>
        </w:rPr>
        <w:t>;</w:t>
      </w:r>
    </w:p>
    <w:p w14:paraId="0EE10174" w14:textId="77777777" w:rsidR="000548F6" w:rsidRDefault="005C1E3B">
      <w:pPr>
        <w:spacing w:line="600" w:lineRule="auto"/>
        <w:ind w:firstLine="720"/>
        <w:jc w:val="both"/>
        <w:rPr>
          <w:rFonts w:eastAsia="Times New Roman" w:cs="Times New Roman"/>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rPr>
        <w:t>Κυρίες και κύ</w:t>
      </w:r>
      <w:r>
        <w:rPr>
          <w:rFonts w:eastAsia="Times New Roman" w:cs="Times New Roman"/>
        </w:rPr>
        <w:t>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w:t>
      </w:r>
      <w:r>
        <w:rPr>
          <w:rFonts w:eastAsia="Times New Roman" w:cs="Times New Roman"/>
        </w:rPr>
        <w:t>άνωσης και λειτουργίας της Βουλής, είκοσι δύο μαθητές και μαθήτριες και τρεις εκπαιδευτικοί συνοδοί τους από το Δημοτικό Σχολείο Νενήτων Χίου.</w:t>
      </w:r>
    </w:p>
    <w:p w14:paraId="0EE10175" w14:textId="77777777" w:rsidR="000548F6" w:rsidRDefault="005C1E3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EE10176" w14:textId="77777777" w:rsidR="000548F6" w:rsidRDefault="005C1E3B">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0EE10177" w14:textId="77777777" w:rsidR="000548F6" w:rsidRDefault="005C1E3B">
      <w:pPr>
        <w:spacing w:line="600" w:lineRule="auto"/>
        <w:ind w:firstLine="720"/>
        <w:jc w:val="both"/>
        <w:rPr>
          <w:rFonts w:eastAsia="Times New Roman"/>
          <w:szCs w:val="24"/>
        </w:rPr>
      </w:pPr>
      <w:r>
        <w:rPr>
          <w:rFonts w:eastAsia="Times New Roman"/>
          <w:szCs w:val="24"/>
        </w:rPr>
        <w:t>Προχωρούμε με τον Κοινοβουλευτικό Εκ</w:t>
      </w:r>
      <w:r>
        <w:rPr>
          <w:rFonts w:eastAsia="Times New Roman"/>
          <w:szCs w:val="24"/>
        </w:rPr>
        <w:t xml:space="preserve">πρόσωπο της Νέας Δημοκρατίας, τον κ. Ιωάννη Βρούτση, για να προχωρήσει η διαδικασία. </w:t>
      </w:r>
    </w:p>
    <w:p w14:paraId="0EE10178" w14:textId="77777777" w:rsidR="000548F6" w:rsidRDefault="005C1E3B">
      <w:pPr>
        <w:spacing w:line="600" w:lineRule="auto"/>
        <w:ind w:firstLine="720"/>
        <w:jc w:val="both"/>
        <w:rPr>
          <w:rFonts w:eastAsia="Times New Roman"/>
          <w:szCs w:val="24"/>
        </w:rPr>
      </w:pPr>
      <w:r>
        <w:rPr>
          <w:rFonts w:eastAsia="Times New Roman"/>
          <w:szCs w:val="24"/>
        </w:rPr>
        <w:t>Ορίστε, έχετε τον λόγο για πέντε λεπτά, κύριε Βρούτση.</w:t>
      </w:r>
    </w:p>
    <w:p w14:paraId="0EE10179"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Όχι πέντε λεπτά. Όσο προβλέπει ο Κανονισμός της Βουλής.</w:t>
      </w:r>
    </w:p>
    <w:p w14:paraId="0EE1017A"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Προβλέπεται πέντε λεπτά! Μπορώ να σας διαβάσω και το σχετικό εδάφιο.</w:t>
      </w:r>
    </w:p>
    <w:p w14:paraId="0EE1017B"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Με την ελαστικότητα που είχαν και οι προηγούμενοι.</w:t>
      </w:r>
    </w:p>
    <w:p w14:paraId="0EE1017C" w14:textId="77777777" w:rsidR="000548F6" w:rsidRDefault="005C1E3B">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ελαστικότητα, βεβαίως. Όσο έχουν μιλήσει και οι άλλοι. Με την ίδια ελαστικότητα ακριβώς.</w:t>
      </w:r>
    </w:p>
    <w:p w14:paraId="0EE1017D"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κυρίες και κύριοι συνάδελφοι, λίγο πριν ο Υπουργός Οικονομικών, ο κ. Τσακαλώτος, με εγκάλεσε για σοβαρότητα. Τον κοιτώ και του λέω</w:t>
      </w:r>
      <w:r>
        <w:rPr>
          <w:rFonts w:eastAsia="Times New Roman"/>
          <w:szCs w:val="24"/>
        </w:rPr>
        <w:t xml:space="preserve"> να είναι πολύ πιο προσεκτικός, όταν απευθύνεται προς την Αντιπολίτευση και κυρίως προς τη Νέα Δημοκρατία, γιατί είναι καταγεγραμμένα και αυτά που έχει πει και αυτά που έχει κάνει και αυτά που βιώνει σήμερα ο ελληνικός λαός. </w:t>
      </w:r>
    </w:p>
    <w:p w14:paraId="0EE1017E" w14:textId="77777777" w:rsidR="000548F6" w:rsidRDefault="005C1E3B">
      <w:pPr>
        <w:spacing w:line="600" w:lineRule="auto"/>
        <w:ind w:firstLine="720"/>
        <w:jc w:val="both"/>
        <w:rPr>
          <w:rFonts w:eastAsia="Times New Roman"/>
          <w:szCs w:val="24"/>
        </w:rPr>
      </w:pPr>
      <w:r>
        <w:rPr>
          <w:rFonts w:eastAsia="Times New Roman"/>
          <w:szCs w:val="24"/>
        </w:rPr>
        <w:t>Κύριε Τσακαλώτε, μην ξεχνάτε ό</w:t>
      </w:r>
      <w:r>
        <w:rPr>
          <w:rFonts w:eastAsia="Times New Roman"/>
          <w:szCs w:val="24"/>
        </w:rPr>
        <w:t xml:space="preserve">τι ήσασταν το δεξί χέρι του κ. Βαρουφάκη. Μαζί πήρατε τις αποφάσεις τις αρνητικές για την Ελλάδα, μαζί ρίξατε τη λευκή πετσέτα στη διαπραγμάτευση, μαζί παραδώσατε τα πάντα, χωρίς να διαπραγματευτείτε στην ουσία τίποτα. Όλα για την καρέκλα. </w:t>
      </w:r>
    </w:p>
    <w:p w14:paraId="0EE1017F" w14:textId="77777777" w:rsidR="000548F6" w:rsidRDefault="005C1E3B">
      <w:pPr>
        <w:spacing w:line="600" w:lineRule="auto"/>
        <w:ind w:firstLine="720"/>
        <w:jc w:val="both"/>
        <w:rPr>
          <w:rFonts w:eastAsia="Times New Roman"/>
          <w:szCs w:val="24"/>
        </w:rPr>
      </w:pPr>
      <w:r>
        <w:rPr>
          <w:rFonts w:eastAsia="Times New Roman"/>
          <w:szCs w:val="24"/>
        </w:rPr>
        <w:t>Είστε ο Υπουργό</w:t>
      </w:r>
      <w:r>
        <w:rPr>
          <w:rFonts w:eastAsia="Times New Roman"/>
          <w:szCs w:val="24"/>
        </w:rPr>
        <w:t>ς, όπως είπε και ο κ. Στουρνάρας, συνοδοιπόρος του κ. Βαρουφάκη, που το πρώτο εξάμηνο βάλατε 86 δισεκατομμύρια ευρώ φέσι στον ελληνικό λαό από δάνεια. Είστε ο Υπουργός, μαζί με τον Βαρουφάκη, της Κυβέρνησης ΣΥΡΙΖΑ-ΑΝΕΛ με τα 21 δισεκατομμύρια ευρώ μείωση τ</w:t>
      </w:r>
      <w:r>
        <w:rPr>
          <w:rFonts w:eastAsia="Times New Roman"/>
          <w:szCs w:val="24"/>
        </w:rPr>
        <w:t>ου εθνικού πλούτου της χώρας. Είστε ο Υπουργός που λόγω της καθυστέρησης της αξιολόγησης -που η Νέα Δημοκρατία σας προέτρεπε να την κλείσετε- φέρατε 1,5 δισεκατομμύριο ευρώ καινούργια μέτρα στον ελληνικό λαό, λόγω της καθυστέρησης. Και είστε ο Υπουργός που</w:t>
      </w:r>
      <w:r>
        <w:rPr>
          <w:rFonts w:eastAsia="Times New Roman"/>
          <w:szCs w:val="24"/>
        </w:rPr>
        <w:t xml:space="preserve"> σηκώσατε μαζί με όλο το ΣΥΡΙΖΑ το θέμα του χρέους, το οποίο ουσιαστικά είναι μια τρύπα στο νερό. </w:t>
      </w:r>
    </w:p>
    <w:p w14:paraId="0EE10180" w14:textId="77777777" w:rsidR="000548F6" w:rsidRDefault="005C1E3B">
      <w:pPr>
        <w:spacing w:line="600" w:lineRule="auto"/>
        <w:ind w:firstLine="720"/>
        <w:jc w:val="both"/>
        <w:rPr>
          <w:rFonts w:eastAsia="Times New Roman"/>
          <w:szCs w:val="24"/>
        </w:rPr>
      </w:pPr>
      <w:r>
        <w:rPr>
          <w:rFonts w:eastAsia="Times New Roman"/>
          <w:szCs w:val="24"/>
        </w:rPr>
        <w:t>Πληρώνει ο ελληνικός λαός μέτρα δυσβάσταχτα, 24% ΦΠΑ. Εξαπάτησε ο Υπουργός εξ αριστερών σας, ο κ. Καμμένος, τους νησιώτες και πήγε και στη Σύρο μάλιστα και μ</w:t>
      </w:r>
      <w:r>
        <w:rPr>
          <w:rFonts w:eastAsia="Times New Roman"/>
          <w:szCs w:val="24"/>
        </w:rPr>
        <w:t>ίλησε για έγκλημα και αντισυνταγματικότητα και βάλατε και καταργήσατε το ευεργέτημα που είχε φέρει ο Κωνσταντίνος Καραμανλής και στήριξαν όλες οι κυβερνήσεις και το ζήταγε η τρόικα και δεν το δώσαμε ποτέ, όπως και τα χωριά κάτω από δύο χιλιάδες, κύριε Πετρ</w:t>
      </w:r>
      <w:r>
        <w:rPr>
          <w:rFonts w:eastAsia="Times New Roman"/>
          <w:szCs w:val="24"/>
        </w:rPr>
        <w:t>όπουλε, Αναπληρωτά Υπουργέ Εργασίας. Και τα παραδώσατε όλα. Όλα μα όλα! Δεν κάνατε την παραμικρή διαπραγμάτευση.</w:t>
      </w:r>
    </w:p>
    <w:p w14:paraId="0EE10181" w14:textId="77777777" w:rsidR="000548F6" w:rsidRDefault="005C1E3B">
      <w:pPr>
        <w:spacing w:line="600" w:lineRule="auto"/>
        <w:ind w:firstLine="720"/>
        <w:jc w:val="both"/>
        <w:rPr>
          <w:rFonts w:eastAsia="Times New Roman"/>
          <w:szCs w:val="24"/>
        </w:rPr>
      </w:pPr>
      <w:r>
        <w:rPr>
          <w:rFonts w:eastAsia="Times New Roman"/>
          <w:szCs w:val="24"/>
        </w:rPr>
        <w:t>Και μπαίνω στην ουσία. Κύριοι συνάδελφοι του ΣΥΡΙΖΑ, ξέρετε σήμερα τι σας φέρνει για να ψηφίσετε; Συμπληρωματικά μέτρα. Εγώ απευθύνομαι στον ελ</w:t>
      </w:r>
      <w:r>
        <w:rPr>
          <w:rFonts w:eastAsia="Times New Roman"/>
          <w:szCs w:val="24"/>
        </w:rPr>
        <w:t>ληνικό λαό. Και δυστυχώς επιβεβαιωνόμαστε. Και λέω δυστυχώς, διότι εμείς της Νέας Δημοκρατίας έχουμε το εθνικό καθήκον και χρέος πάνω από το κομματικό. Οι Βουλευτές της Νέας Δημοκρατίας δεν διστάζουν πολλές φορές –ακόμη και όταν ήταν κυβέρνηση- να αντιδράσ</w:t>
      </w:r>
      <w:r>
        <w:rPr>
          <w:rFonts w:eastAsia="Times New Roman"/>
          <w:szCs w:val="24"/>
        </w:rPr>
        <w:t xml:space="preserve">ουν, να πουν όχι. Εσείς 153 ναι σε όλα, χωρίς να αξιολογήσετε κάτι. </w:t>
      </w:r>
    </w:p>
    <w:p w14:paraId="0EE10182" w14:textId="77777777" w:rsidR="000548F6" w:rsidRDefault="005C1E3B">
      <w:pPr>
        <w:spacing w:line="600" w:lineRule="auto"/>
        <w:ind w:firstLine="720"/>
        <w:jc w:val="both"/>
        <w:rPr>
          <w:rFonts w:eastAsia="Times New Roman"/>
          <w:szCs w:val="24"/>
        </w:rPr>
      </w:pPr>
      <w:r>
        <w:rPr>
          <w:rFonts w:eastAsia="Times New Roman"/>
          <w:szCs w:val="24"/>
        </w:rPr>
        <w:t>Και εξηγούμαι. Σήμερα, ουσιαστικά, μέσα σε είκοσι μία μέρες φέρνει το Υπουργείο Εργασίας νέες διατάξεις για το ασφαλιστικό: Κατάργηση του ΕΚΑΣ με άλλον τρόπο –οριστικοποιείται πλέον-, μεί</w:t>
      </w:r>
      <w:r>
        <w:rPr>
          <w:rFonts w:eastAsia="Times New Roman"/>
          <w:szCs w:val="24"/>
        </w:rPr>
        <w:t>ωση του εφάπαξ για τους αυτοαπασχολούμενους.</w:t>
      </w:r>
    </w:p>
    <w:p w14:paraId="0EE10183" w14:textId="77777777" w:rsidR="000548F6" w:rsidRDefault="005C1E3B">
      <w:pPr>
        <w:spacing w:line="600" w:lineRule="auto"/>
        <w:ind w:firstLine="720"/>
        <w:jc w:val="both"/>
        <w:rPr>
          <w:rFonts w:eastAsia="Times New Roman"/>
          <w:szCs w:val="24"/>
        </w:rPr>
      </w:pPr>
      <w:r>
        <w:rPr>
          <w:rFonts w:eastAsia="Times New Roman"/>
          <w:szCs w:val="24"/>
        </w:rPr>
        <w:t>Υπάρχει και κάτι ακόμα, οι κοινωνικοί πόροι. Κάντε και κάτι, τουλάχιστον, στο κόμμα του ΣΥΡΙΖΑ, κατεβάστε τις αναρτήσεις που είχατε βάλει παλιά και σας εκθέτουν. Έχω εδώ ένα δεκάλογο, κύριε Πετρόπουλε, του ΣΥΡΙΖ</w:t>
      </w:r>
      <w:r>
        <w:rPr>
          <w:rFonts w:eastAsia="Times New Roman"/>
          <w:szCs w:val="24"/>
        </w:rPr>
        <w:t>Α με το τι έλεγε για τους κοινωνικούς πόρους όταν τους καταργούσε, που εγώ πίστευα συνειδητά και ιδεολογικά ότι οι κοινωνικοί πόροι βλάπτουν το σύστημα. Κι ερχόσασταν εδώ εσείς, ο κ. Κατρούγκαλος από το Σύνταγμα, όλο το σύστημα του ΣΥΡΙΖΑ, κι έλεγε για τις</w:t>
      </w:r>
      <w:r>
        <w:rPr>
          <w:rFonts w:eastAsia="Times New Roman"/>
          <w:szCs w:val="24"/>
        </w:rPr>
        <w:t xml:space="preserve"> είκοσι τέσσερις πηγές χρηματοδότησης του ασφαλιστικού. Και σήμερα σας άκουσα να λέτε με περηφάνεια ότι καταργείτε πόρους της κοινωνικής ασφάλισης, εξορθολογίζετε το σύστημα και επαίρεστε. Λίγη σοβαρότητα.</w:t>
      </w:r>
    </w:p>
    <w:p w14:paraId="0EE10184" w14:textId="77777777" w:rsidR="000548F6" w:rsidRDefault="005C1E3B">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w:t>
      </w:r>
      <w:r>
        <w:rPr>
          <w:rFonts w:eastAsia="Times New Roman"/>
          <w:b/>
          <w:szCs w:val="24"/>
        </w:rPr>
        <w:t>νικής Ασφάλισης και Κοινωνικής Αλληλεγγύης):</w:t>
      </w:r>
      <w:r>
        <w:rPr>
          <w:rFonts w:eastAsia="Times New Roman"/>
          <w:szCs w:val="24"/>
        </w:rPr>
        <w:t xml:space="preserve"> Κύριε Πρόεδρε, μπορώ να έχω τον λόγο μετά για να απαντήσω;</w:t>
      </w:r>
    </w:p>
    <w:p w14:paraId="0EE10185" w14:textId="77777777" w:rsidR="000548F6" w:rsidRDefault="005C1E3B">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Προχωράω.</w:t>
      </w:r>
    </w:p>
    <w:p w14:paraId="0EE10186" w14:textId="77777777" w:rsidR="000548F6" w:rsidRDefault="005C1E3B">
      <w:pPr>
        <w:spacing w:line="600" w:lineRule="auto"/>
        <w:ind w:firstLine="720"/>
        <w:jc w:val="both"/>
        <w:rPr>
          <w:rFonts w:eastAsia="Times New Roman"/>
          <w:szCs w:val="24"/>
        </w:rPr>
      </w:pPr>
      <w:r>
        <w:rPr>
          <w:rFonts w:eastAsia="Times New Roman"/>
          <w:szCs w:val="24"/>
        </w:rPr>
        <w:t>Άκουσα λίγο πριν τον Υπουργό Ανάπτυξης να μιλάει για τον ΑΔΜΗΕ και μάλιστα είπε ότι με μεγάλη επιτυχία τα θέματα έρχονται κα</w:t>
      </w:r>
      <w:r>
        <w:rPr>
          <w:rFonts w:eastAsia="Times New Roman"/>
          <w:szCs w:val="24"/>
        </w:rPr>
        <w:t>ι διασφαλίζονται. Ποιος το λέει αυτό;</w:t>
      </w:r>
    </w:p>
    <w:p w14:paraId="0EE10187" w14:textId="77777777" w:rsidR="000548F6" w:rsidRDefault="005C1E3B">
      <w:pPr>
        <w:spacing w:line="600" w:lineRule="auto"/>
        <w:ind w:firstLine="720"/>
        <w:jc w:val="both"/>
        <w:rPr>
          <w:rFonts w:eastAsia="Times New Roman"/>
          <w:szCs w:val="24"/>
        </w:rPr>
      </w:pPr>
      <w:r>
        <w:rPr>
          <w:rFonts w:eastAsia="Times New Roman"/>
          <w:szCs w:val="24"/>
        </w:rPr>
        <w:t>Το λέει ο Υπουργός</w:t>
      </w:r>
      <w:r w:rsidRPr="007A30C2">
        <w:rPr>
          <w:rFonts w:eastAsia="Times New Roman"/>
          <w:szCs w:val="24"/>
        </w:rPr>
        <w:t>,</w:t>
      </w:r>
      <w:r>
        <w:rPr>
          <w:rFonts w:eastAsia="Times New Roman"/>
          <w:szCs w:val="24"/>
        </w:rPr>
        <w:t xml:space="preserve"> ο οποίος και προεκλογικά και τώρα ως Υπουργός</w:t>
      </w:r>
      <w:r w:rsidRPr="007A30C2">
        <w:rPr>
          <w:rFonts w:eastAsia="Times New Roman"/>
          <w:szCs w:val="24"/>
        </w:rPr>
        <w:t>,</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lang w:val="en-US"/>
        </w:rPr>
        <w:t>ENIKO</w:t>
      </w:r>
      <w:r>
        <w:rPr>
          <w:rFonts w:eastAsia="Times New Roman"/>
          <w:szCs w:val="24"/>
        </w:rPr>
        <w:t>»</w:t>
      </w:r>
      <w:r>
        <w:rPr>
          <w:rFonts w:eastAsia="Times New Roman"/>
          <w:szCs w:val="24"/>
        </w:rPr>
        <w:t xml:space="preserve"> ένα βράδυ έλεγε ότι διασφαλίζει τα 751 ευρώ για τον κατώτατο μισθό για τους εργαζόμενους, ότι θα δοθεί δέκατη τρίτη σύνταξη, ότι το πετρέλ</w:t>
      </w:r>
      <w:r>
        <w:rPr>
          <w:rFonts w:eastAsia="Times New Roman"/>
          <w:szCs w:val="24"/>
        </w:rPr>
        <w:t xml:space="preserve">αιο θέρμανσης διασφαλίζεται απόλυτα. Όλα αυτά κατέρρευσαν. Μάλιστα, η τροπολογία που έρχεται τώρα για τον ΑΔΜΗΕ ουσιαστικά σε λίγο διάστημα θα αποδειχθεί ότι είναι </w:t>
      </w:r>
      <w:r>
        <w:rPr>
          <w:rFonts w:eastAsia="Times New Roman"/>
          <w:szCs w:val="24"/>
        </w:rPr>
        <w:t xml:space="preserve">για </w:t>
      </w:r>
      <w:r>
        <w:rPr>
          <w:rFonts w:eastAsia="Times New Roman"/>
          <w:szCs w:val="24"/>
        </w:rPr>
        <w:t xml:space="preserve">άλλη μια φορά λάθος, ότι </w:t>
      </w:r>
      <w:r>
        <w:rPr>
          <w:rFonts w:eastAsia="Times New Roman"/>
          <w:szCs w:val="24"/>
        </w:rPr>
        <w:t xml:space="preserve">για </w:t>
      </w:r>
      <w:r>
        <w:rPr>
          <w:rFonts w:eastAsia="Times New Roman"/>
          <w:szCs w:val="24"/>
        </w:rPr>
        <w:t>άλλη μια φορά εξαπατά τον ελληνικό λαό και τους εργαζόμενου</w:t>
      </w:r>
      <w:r>
        <w:rPr>
          <w:rFonts w:eastAsia="Times New Roman"/>
          <w:szCs w:val="24"/>
        </w:rPr>
        <w:t>ς.</w:t>
      </w:r>
    </w:p>
    <w:p w14:paraId="0EE10188" w14:textId="77777777" w:rsidR="000548F6" w:rsidRDefault="005C1E3B">
      <w:pPr>
        <w:spacing w:line="600" w:lineRule="auto"/>
        <w:ind w:firstLine="720"/>
        <w:jc w:val="both"/>
        <w:rPr>
          <w:rFonts w:eastAsia="Times New Roman"/>
          <w:szCs w:val="24"/>
        </w:rPr>
      </w:pPr>
      <w:r>
        <w:rPr>
          <w:rFonts w:eastAsia="Times New Roman"/>
          <w:szCs w:val="24"/>
        </w:rPr>
        <w:t xml:space="preserve">Για τα κόκκινα δάνεια, καλά λίγο φιλότιμο δεν υπάρχει, κύριε Τσακαλώτο; Λίγο φιλότιμο, λίγο να βάλετε μια κόκκινη γραμμή κάπου; Ακόμα και τα 4,5 εκατομμύρια ευρώ για τα </w:t>
      </w:r>
      <w:r>
        <w:rPr>
          <w:rFonts w:eastAsia="Times New Roman"/>
          <w:szCs w:val="24"/>
          <w:lang w:val="en-US"/>
        </w:rPr>
        <w:t>funds</w:t>
      </w:r>
      <w:r>
        <w:rPr>
          <w:rFonts w:eastAsia="Times New Roman"/>
          <w:szCs w:val="24"/>
        </w:rPr>
        <w:t xml:space="preserve"> του μετοχικού κεφαλαίου, τα οποία μέχρι τώρα έπρεπε να τα βάλουν σε ελληνικό τ</w:t>
      </w:r>
      <w:r>
        <w:rPr>
          <w:rFonts w:eastAsia="Times New Roman"/>
          <w:szCs w:val="24"/>
        </w:rPr>
        <w:t>ραπεζικό σύστημα, πάτε και ανοίγετε τον δρόμο για να τα βάλουν σε τράπεζες του εξωτερικού; Ακόμα και αυτό; Ούτε σε αυτό δεν είχατε μια άμυνα να υπερασπίσετε λίγο την χώρα</w:t>
      </w:r>
      <w:r>
        <w:rPr>
          <w:rFonts w:eastAsia="Times New Roman"/>
          <w:szCs w:val="24"/>
        </w:rPr>
        <w:t xml:space="preserve"> </w:t>
      </w:r>
      <w:r>
        <w:rPr>
          <w:rFonts w:eastAsia="Times New Roman"/>
          <w:szCs w:val="24"/>
        </w:rPr>
        <w:t>;</w:t>
      </w:r>
    </w:p>
    <w:p w14:paraId="0EE10189" w14:textId="77777777" w:rsidR="000548F6" w:rsidRDefault="005C1E3B">
      <w:pPr>
        <w:spacing w:line="600" w:lineRule="auto"/>
        <w:ind w:firstLine="720"/>
        <w:jc w:val="both"/>
        <w:rPr>
          <w:rFonts w:eastAsia="Times New Roman"/>
          <w:szCs w:val="24"/>
        </w:rPr>
      </w:pPr>
      <w:r>
        <w:rPr>
          <w:rFonts w:eastAsia="Times New Roman"/>
          <w:szCs w:val="24"/>
        </w:rPr>
        <w:t>Όσον αφορά την αλλαγή του επιτοκίου; Στην τροπολογία, κύριοι του ΣΥΡΙΖΑ, αλλάζει το</w:t>
      </w:r>
      <w:r>
        <w:rPr>
          <w:rFonts w:eastAsia="Times New Roman"/>
          <w:szCs w:val="24"/>
        </w:rPr>
        <w:t xml:space="preserve"> επιτόκιο και πλέον τα </w:t>
      </w:r>
      <w:r>
        <w:rPr>
          <w:rFonts w:eastAsia="Times New Roman"/>
          <w:szCs w:val="24"/>
          <w:lang w:val="en-US"/>
        </w:rPr>
        <w:t>funds</w:t>
      </w:r>
      <w:r>
        <w:rPr>
          <w:rFonts w:eastAsia="Times New Roman"/>
          <w:szCs w:val="24"/>
        </w:rPr>
        <w:t xml:space="preserve"> -τα οποία τα λέγατε έτσι όπως τα λέγατε πριν, τα «κοράκια», που τώρα είναι τα «περιστέρια» και τα «σπουργίτια» για εσάς- θα μπορούν στα «πράσινα» δάνεια να αλλάζουν το επιτόκιο έτσι όπως κρίνουν με τα αντικειμενικά τους κριτήρι</w:t>
      </w:r>
      <w:r>
        <w:rPr>
          <w:rFonts w:eastAsia="Times New Roman"/>
          <w:szCs w:val="24"/>
        </w:rPr>
        <w:t xml:space="preserve">α. </w:t>
      </w:r>
    </w:p>
    <w:p w14:paraId="0EE1018A" w14:textId="77777777" w:rsidR="000548F6" w:rsidRDefault="005C1E3B">
      <w:pPr>
        <w:spacing w:line="600" w:lineRule="auto"/>
        <w:ind w:firstLine="720"/>
        <w:jc w:val="both"/>
        <w:rPr>
          <w:rFonts w:eastAsia="Times New Roman"/>
          <w:szCs w:val="24"/>
        </w:rPr>
      </w:pPr>
      <w:r>
        <w:rPr>
          <w:rFonts w:eastAsia="Times New Roman"/>
          <w:szCs w:val="24"/>
        </w:rPr>
        <w:t>Για τα ειδικά μισθολόγια. Έφυγε ο κ. Καμμένος. Νομοθετούν για δεύτερη φορά ευχές, εξαπατούν τις Ένοπλες Δυνάμεις και τα Σώματα Ασφαλείας και μάλιστα από ό,τι καταλαβαίνω και ερμηνεύω, σας επέβαλε η τρόικα ή κοινώς οι Θεσμοί πλέον να φέρετε καινούργιο κ</w:t>
      </w:r>
      <w:r>
        <w:rPr>
          <w:rFonts w:eastAsia="Times New Roman"/>
          <w:szCs w:val="24"/>
        </w:rPr>
        <w:t>είμενο, να το βάλετε μέχρι 30</w:t>
      </w:r>
      <w:r>
        <w:rPr>
          <w:rFonts w:eastAsia="Times New Roman"/>
          <w:szCs w:val="24"/>
        </w:rPr>
        <w:t>-</w:t>
      </w:r>
      <w:r>
        <w:rPr>
          <w:rFonts w:eastAsia="Times New Roman"/>
          <w:szCs w:val="24"/>
        </w:rPr>
        <w:t xml:space="preserve">09 και να φέρετε πλέον οριστικά μέτρα, ισοδύναμα όπως λέει το κείμενο, η μετάφραση από το αγγλικό κείμενο, όπως το μεταφράσατε και το φέρνετε να το ψηφίσουμε οι Βουλευτές, τα οποία θα πρέπει να προσδιοριστούν στο διηνεκές. </w:t>
      </w:r>
    </w:p>
    <w:p w14:paraId="0EE1018B" w14:textId="77777777" w:rsidR="000548F6" w:rsidRDefault="005C1E3B">
      <w:pPr>
        <w:spacing w:line="600" w:lineRule="auto"/>
        <w:ind w:firstLine="720"/>
        <w:jc w:val="both"/>
        <w:rPr>
          <w:rFonts w:eastAsia="Times New Roman"/>
          <w:szCs w:val="24"/>
        </w:rPr>
      </w:pPr>
      <w:r>
        <w:rPr>
          <w:rFonts w:eastAsia="Times New Roman"/>
          <w:szCs w:val="24"/>
        </w:rPr>
        <w:t>Κα</w:t>
      </w:r>
      <w:r>
        <w:rPr>
          <w:rFonts w:eastAsia="Times New Roman"/>
          <w:szCs w:val="24"/>
        </w:rPr>
        <w:t>ι ακούμε σήμερα τον κ. Καμμένο να λέει εδώ ότι έχει λογαριασμούς και απευθύνεται στις Ένοπλες Δυνάμεις και στα Σώματα Ασφαλείας; Λίγο ντροπή δεν υπάρχει; Να τους εξαπατά κατάματα από το Βήμα της Βουλής; Πού είναι αυτά τα μέτρα; Πού είναι οι λογαριασμοί που</w:t>
      </w:r>
      <w:r>
        <w:rPr>
          <w:rFonts w:eastAsia="Times New Roman"/>
          <w:szCs w:val="24"/>
        </w:rPr>
        <w:t xml:space="preserve"> έλεγε ότι τους έχει έτοιμους; Γιατί δεν έφερε τους λογαριασμούς αυτούς;</w:t>
      </w:r>
    </w:p>
    <w:p w14:paraId="0EE1018C" w14:textId="77777777" w:rsidR="000548F6" w:rsidRDefault="005C1E3B">
      <w:pPr>
        <w:spacing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Να καταθέσει τους κωδικούς.</w:t>
      </w:r>
    </w:p>
    <w:p w14:paraId="0EE1018D"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Και προχωράω στο θέμα του κόφτη. Κυρίες και κύριοι συνάδελφοι, να μάθει ο ελληνικός λαός ότι το θέμα του κόφτη</w:t>
      </w:r>
      <w:r>
        <w:rPr>
          <w:rFonts w:eastAsia="Times New Roman"/>
          <w:szCs w:val="24"/>
        </w:rPr>
        <w:t xml:space="preserve"> και όπως έρχεται σήμερα να ψηφιστεί με την τροπολογία για την ύφεση είναι νέα μέτρα, που κατά την εκτίμησή μου, εγώ θα σας δώσω την τάξη μεγέθους, όταν κόψεις από δαπάνες μισθών και συντάξεων η επίπτωση στην ύφεση είναι της τάξης του 30% με 40%.</w:t>
      </w:r>
    </w:p>
    <w:p w14:paraId="0EE1018E" w14:textId="77777777" w:rsidR="000548F6" w:rsidRDefault="005C1E3B">
      <w:pPr>
        <w:spacing w:line="600" w:lineRule="auto"/>
        <w:ind w:firstLine="720"/>
        <w:jc w:val="both"/>
        <w:rPr>
          <w:rFonts w:eastAsia="Times New Roman"/>
          <w:szCs w:val="24"/>
        </w:rPr>
      </w:pPr>
      <w:r>
        <w:rPr>
          <w:rFonts w:eastAsia="Times New Roman"/>
          <w:szCs w:val="24"/>
        </w:rPr>
        <w:t>Άρα, σε μ</w:t>
      </w:r>
      <w:r>
        <w:rPr>
          <w:rFonts w:eastAsia="Times New Roman"/>
          <w:szCs w:val="24"/>
        </w:rPr>
        <w:t>ια περίπτωση…</w:t>
      </w:r>
    </w:p>
    <w:p w14:paraId="0EE1018F" w14:textId="77777777" w:rsidR="000548F6" w:rsidRDefault="005C1E3B">
      <w:pPr>
        <w:spacing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Αυτό το κάνατε εσείς.</w:t>
      </w:r>
    </w:p>
    <w:p w14:paraId="0EE10190"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0EE10191"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Στην περίπτωση</w:t>
      </w:r>
      <w:r>
        <w:rPr>
          <w:rFonts w:eastAsia="Times New Roman"/>
          <w:b/>
          <w:szCs w:val="24"/>
        </w:rPr>
        <w:t xml:space="preserve"> </w:t>
      </w:r>
      <w:r>
        <w:rPr>
          <w:rFonts w:eastAsia="Times New Roman"/>
          <w:szCs w:val="24"/>
        </w:rPr>
        <w:t>που -επειδή η οικονομία βυθίζεται στην ύφεση δυστυχώς- πάρετε μέτρα της τάξεως των 3 δισεκατομμυρίων…</w:t>
      </w:r>
    </w:p>
    <w:p w14:paraId="0EE10192"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(Θόρυβος απ</w:t>
      </w:r>
      <w:r>
        <w:rPr>
          <w:rFonts w:eastAsia="Times New Roman" w:cs="Times New Roman"/>
          <w:szCs w:val="24"/>
        </w:rPr>
        <w:t>ό την πτέρυγα του ΣΥΡΙΖΑ)</w:t>
      </w:r>
    </w:p>
    <w:p w14:paraId="0EE10193" w14:textId="77777777" w:rsidR="000548F6" w:rsidRDefault="005C1E3B">
      <w:pPr>
        <w:spacing w:line="600" w:lineRule="auto"/>
        <w:ind w:firstLine="720"/>
        <w:jc w:val="both"/>
        <w:rPr>
          <w:rFonts w:eastAsia="Times New Roman"/>
          <w:szCs w:val="24"/>
        </w:rPr>
      </w:pPr>
      <w:r>
        <w:rPr>
          <w:rFonts w:eastAsia="Times New Roman"/>
          <w:szCs w:val="24"/>
        </w:rPr>
        <w:t xml:space="preserve">Καλά, ψηφίστε τα όλα. Ο ελληνικός λαός βλέπει, κρίνει και σας αξιολογεί. </w:t>
      </w:r>
    </w:p>
    <w:p w14:paraId="0EE1019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Κρίνει και συγκρίνει.</w:t>
      </w:r>
    </w:p>
    <w:p w14:paraId="0EE10195"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Θα ξέρετε ότι τα μέτρα του 2% του ΑΕΠ θα έχουν μια επίπτωση τουλάχιστον 30% με 40% παραπάνω. Δηλα</w:t>
      </w:r>
      <w:r>
        <w:rPr>
          <w:rFonts w:eastAsia="Times New Roman"/>
          <w:szCs w:val="24"/>
        </w:rPr>
        <w:t>δή, σήμερα, κύριοι του ΣΥΡΙΖΑ, θα ψηφίσετε και νέα μέτρα, αυτή</w:t>
      </w:r>
      <w:r>
        <w:rPr>
          <w:rFonts w:eastAsia="Times New Roman"/>
          <w:szCs w:val="24"/>
        </w:rPr>
        <w:t>ν</w:t>
      </w:r>
      <w:r>
        <w:rPr>
          <w:rFonts w:eastAsia="Times New Roman"/>
          <w:szCs w:val="24"/>
        </w:rPr>
        <w:t xml:space="preserve"> την επίπτωση τη δευτερογενή της ύφεσης την οποία σας έφερε ο κ. Τσακαλώτος να ψηφίσετε, ο «σοβαρός» κ. Τσακαλώτος.</w:t>
      </w:r>
    </w:p>
    <w:p w14:paraId="0EE10196" w14:textId="77777777" w:rsidR="000548F6" w:rsidRDefault="005C1E3B">
      <w:pPr>
        <w:spacing w:line="600" w:lineRule="auto"/>
        <w:ind w:firstLine="720"/>
        <w:jc w:val="both"/>
        <w:rPr>
          <w:rFonts w:eastAsia="Times New Roman"/>
          <w:szCs w:val="24"/>
        </w:rPr>
      </w:pPr>
      <w:r>
        <w:rPr>
          <w:rFonts w:eastAsia="Times New Roman"/>
          <w:szCs w:val="24"/>
        </w:rPr>
        <w:t>Από εκεί και πέρα…</w:t>
      </w:r>
    </w:p>
    <w:p w14:paraId="0EE10197"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EE1019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Ναι, βιάζεστε να </w:t>
      </w:r>
      <w:r>
        <w:rPr>
          <w:rFonts w:eastAsia="Times New Roman" w:cs="Times New Roman"/>
          <w:szCs w:val="24"/>
        </w:rPr>
        <w:t>κατέβω κάτω. Ξέρω. Δεν θέλετε να ακούτε…</w:t>
      </w:r>
    </w:p>
    <w:p w14:paraId="0EE10199" w14:textId="77777777" w:rsidR="000548F6" w:rsidRDefault="005C1E3B">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Έχετε λίγο χρόνο ακόμα, κύριε Βρούτση. Ολοκληρώστε τη σκέψη σας.</w:t>
      </w:r>
    </w:p>
    <w:p w14:paraId="0EE1019A"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Ολοκληρώνω</w:t>
      </w:r>
      <w:r>
        <w:rPr>
          <w:rFonts w:eastAsia="Times New Roman"/>
          <w:b/>
          <w:szCs w:val="24"/>
        </w:rPr>
        <w:t>.</w:t>
      </w:r>
    </w:p>
    <w:p w14:paraId="0EE1019B"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Πείτε μας, επιτέλους, τι λέτε εσείς που δεν λέτε ποτέ.</w:t>
      </w:r>
    </w:p>
    <w:p w14:paraId="0EE1019C" w14:textId="77777777" w:rsidR="000548F6" w:rsidRDefault="005C1E3B">
      <w:pPr>
        <w:spacing w:line="600" w:lineRule="auto"/>
        <w:ind w:firstLine="720"/>
        <w:jc w:val="both"/>
        <w:rPr>
          <w:rFonts w:eastAsia="Times New Roman"/>
          <w:szCs w:val="24"/>
        </w:rPr>
      </w:pPr>
      <w:r>
        <w:rPr>
          <w:rFonts w:eastAsia="Times New Roman"/>
          <w:b/>
          <w:szCs w:val="24"/>
        </w:rPr>
        <w:t>ΙΩΑΝΝΗΣ ΒΡΟΥ</w:t>
      </w:r>
      <w:r>
        <w:rPr>
          <w:rFonts w:eastAsia="Times New Roman"/>
          <w:b/>
          <w:szCs w:val="24"/>
        </w:rPr>
        <w:t xml:space="preserve">ΤΣΗΣ: </w:t>
      </w:r>
      <w:r>
        <w:rPr>
          <w:rFonts w:eastAsia="Times New Roman"/>
          <w:szCs w:val="24"/>
        </w:rPr>
        <w:t>Εγώ θα σας πω τι λέει η Νέα Δημοκρατία. Η Νέα Δημοκρατία πολιτεύτηκε με σοβαρότητα, με υπευθυνότητα, έκανε προσπάθειες. Μέσα από τις προσπάθειές μας απέδωσαν οι θυσίες του ελληνικού λαού, ισορροπήσαμε την ελληνική οικονομία και στο τέλος του 2014 τίπ</w:t>
      </w:r>
      <w:r>
        <w:rPr>
          <w:rFonts w:eastAsia="Times New Roman"/>
          <w:szCs w:val="24"/>
        </w:rPr>
        <w:t>οτε από αυτά που βιώνει σήμερα ο ελληνικός λαός δεν θα χρειαζόταν.</w:t>
      </w:r>
    </w:p>
    <w:p w14:paraId="0EE1019D" w14:textId="77777777" w:rsidR="000548F6" w:rsidRDefault="005C1E3B">
      <w:pPr>
        <w:spacing w:line="600" w:lineRule="auto"/>
        <w:ind w:firstLine="720"/>
        <w:jc w:val="both"/>
        <w:rPr>
          <w:rFonts w:eastAsia="Times New Roman"/>
          <w:szCs w:val="24"/>
        </w:rPr>
      </w:pPr>
      <w:r>
        <w:rPr>
          <w:rFonts w:eastAsia="Times New Roman"/>
          <w:szCs w:val="24"/>
        </w:rPr>
        <w:t>Δυστυχώς, τους εξαπατήσατε τους Έλληνες. Ήρθατε με ευχολόγια, ήρθατε με προοπτική να καταργήσετε τον ΕΝΦΙΑ, τον οποίο σήμερα πάλι με τροπολογία αυξάνετε σε επιχειρήσεις ειδικού καθεστώτος κ</w:t>
      </w:r>
      <w:r>
        <w:rPr>
          <w:rFonts w:eastAsia="Times New Roman"/>
          <w:szCs w:val="24"/>
        </w:rPr>
        <w:t>αι θα τις κλείσετε και αυτές. Είπατε ότι θα αυξήσετε τις συντάξεις και τις κόψατε οριζόντια και κάθετα. Είπατε ότι θα αυξήσετε τους μισθούς και τους μειώνετε τους μισθούς, τον κατώτατο μισθό, μέσα από την φορολογία. Είπατε ότι θα κρατήσετε το ειδικό καθεστ</w:t>
      </w:r>
      <w:r>
        <w:rPr>
          <w:rFonts w:eastAsia="Times New Roman"/>
          <w:szCs w:val="24"/>
        </w:rPr>
        <w:t>ώς ΦΠΑ στα νησιά, το προδώσατε, προδώσατε τη νησιωτικότητα, παραδώσατε τον ΦΠΑ. Μειώσατε τους μισθούς των εργαζομένων, ακόμα και των 617 ευρώ. Αυτοί είστε!</w:t>
      </w:r>
    </w:p>
    <w:p w14:paraId="0EE1019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Τελικά τι προτείνει η Νέα Δημοκρατία;</w:t>
      </w:r>
    </w:p>
    <w:p w14:paraId="0EE1019F" w14:textId="77777777" w:rsidR="000548F6" w:rsidRDefault="005C1E3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Το τελικό συμπέρασμα ε</w:t>
      </w:r>
      <w:r>
        <w:rPr>
          <w:rFonts w:eastAsia="Times New Roman"/>
          <w:szCs w:val="24"/>
        </w:rPr>
        <w:t>ίναι ότι είστε ο ορισμός της ανικανότητας. Άλλα πιστεύετε, άλλα εννοείτε. Για την καρέκλα και τη διατήρησή της ψηφίζετε άλλα πράγματα.</w:t>
      </w:r>
    </w:p>
    <w:p w14:paraId="0EE101A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Δεν μπορείτε και δεν ωφελείτε τον ελληνικό λαό. Πάρτε το απόφαση μια ώρα αρχύτερα. Σεπτέμβρη–Οκτώβρη η κοινωνική οργή και</w:t>
      </w:r>
      <w:r>
        <w:rPr>
          <w:rFonts w:eastAsia="Times New Roman" w:cs="Times New Roman"/>
          <w:szCs w:val="24"/>
        </w:rPr>
        <w:t xml:space="preserve"> η κοινωνική αντίδραση θα είναι μπροστά σας. Διότι τα μέτρα και ο λογαριασμός ΣΥΡΙΖΑ – ΑΝΕΛ φτάνουν τότε. </w:t>
      </w:r>
    </w:p>
    <w:p w14:paraId="0EE101A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Πάρτε την απόφαση και παραιτηθείτε. Θα κάνετε καλό όχι μόνο στην Ελλάδα, αλλά και στους εαυτούς σας. </w:t>
      </w:r>
    </w:p>
    <w:p w14:paraId="0EE101A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E101A3"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0EE101A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για τριάντα δευτερόλεπτα ο κ. Γεωργιάδης και μετά ο κύριος Υπουργός. </w:t>
      </w:r>
    </w:p>
    <w:p w14:paraId="0EE101A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Ο κ. Τσακαλώτος και ο κ. Κουίκ έθεσαν προσωπικά ζητήματα. </w:t>
      </w:r>
    </w:p>
    <w:p w14:paraId="0EE101A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Ξεκινάω με το πρώτο. </w:t>
      </w:r>
      <w:r>
        <w:rPr>
          <w:rFonts w:eastAsia="Times New Roman" w:cs="Times New Roman"/>
          <w:szCs w:val="24"/>
        </w:rPr>
        <w:t>Κύριε Τσακαλώτο, είπατε ότι δεν καταλαβαίνω καλά αγγλικά. Ξέρετε, είναι αληθές ότι εσείς μιλάτε πολύ καλύτερα αγγλικά από εμένα, όπως εγώ μιλάω πολύ καλύτερα ελληνικά από εσάς. Είναι προφανές αυτό. Δεν είχα τη δική σας τύχη να σπουδάσω σ’ αυτά τα καλά σχολ</w:t>
      </w:r>
      <w:r>
        <w:rPr>
          <w:rFonts w:eastAsia="Times New Roman" w:cs="Times New Roman"/>
          <w:szCs w:val="24"/>
        </w:rPr>
        <w:t xml:space="preserve">εία που πήγατε. </w:t>
      </w:r>
    </w:p>
    <w:p w14:paraId="0EE101A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Το έχετε κάνει πολλές φορές αυτό το αστείο. </w:t>
      </w:r>
    </w:p>
    <w:p w14:paraId="0EE101A8" w14:textId="77777777" w:rsidR="000548F6" w:rsidRDefault="005C1E3B">
      <w:pPr>
        <w:spacing w:line="600" w:lineRule="auto"/>
        <w:ind w:firstLine="720"/>
        <w:jc w:val="both"/>
        <w:rPr>
          <w:rFonts w:eastAsia="Times New Roman" w:cs="Times New Roman"/>
          <w:szCs w:val="24"/>
          <w:lang w:val="en-US"/>
        </w:rPr>
      </w:pPr>
      <w:r>
        <w:rPr>
          <w:rFonts w:eastAsia="Times New Roman" w:cs="Times New Roman"/>
          <w:b/>
          <w:szCs w:val="24"/>
        </w:rPr>
        <w:t>ΣΠΥΡΙΔΩΝ–ΑΔΩΝΙΣ ΓΕΩΡΓΙΑΔΗΣ:</w:t>
      </w:r>
      <w:r>
        <w:rPr>
          <w:rFonts w:eastAsia="Times New Roman" w:cs="Times New Roman"/>
          <w:szCs w:val="24"/>
        </w:rPr>
        <w:t xml:space="preserve"> Ας διαβάσουμε, όμως, λίγο τι λέει αυτή η περίφημη απόφαση του </w:t>
      </w:r>
      <w:r>
        <w:rPr>
          <w:rFonts w:eastAsia="Times New Roman" w:cs="Times New Roman"/>
          <w:szCs w:val="24"/>
          <w:lang w:val="en-US"/>
        </w:rPr>
        <w:t>Eurogroup</w:t>
      </w:r>
      <w:r>
        <w:rPr>
          <w:rFonts w:eastAsia="Times New Roman" w:cs="Times New Roman"/>
          <w:szCs w:val="24"/>
        </w:rPr>
        <w:t xml:space="preserve"> από το αγγλικό κείμενο, το οποίο σας αρέσει καλύτ</w:t>
      </w:r>
      <w:r>
        <w:rPr>
          <w:rFonts w:eastAsia="Times New Roman" w:cs="Times New Roman"/>
          <w:szCs w:val="24"/>
        </w:rPr>
        <w:t>ερα: «</w:t>
      </w:r>
      <w:r>
        <w:rPr>
          <w:rFonts w:eastAsia="Times New Roman" w:cs="Times New Roman"/>
          <w:szCs w:val="24"/>
          <w:lang w:val="en-US"/>
        </w:rPr>
        <w:t>These</w:t>
      </w:r>
      <w:r>
        <w:rPr>
          <w:rFonts w:eastAsia="Times New Roman" w:cs="Times New Roman"/>
          <w:szCs w:val="24"/>
        </w:rPr>
        <w:t xml:space="preserve"> </w:t>
      </w:r>
      <w:r>
        <w:rPr>
          <w:rFonts w:eastAsia="Times New Roman" w:cs="Times New Roman"/>
          <w:szCs w:val="24"/>
          <w:lang w:val="en-US"/>
        </w:rPr>
        <w:t>measures</w:t>
      </w:r>
      <w:r>
        <w:rPr>
          <w:rFonts w:eastAsia="Times New Roman" w:cs="Times New Roman"/>
          <w:szCs w:val="24"/>
        </w:rPr>
        <w:t xml:space="preserve"> </w:t>
      </w:r>
      <w:r>
        <w:rPr>
          <w:rFonts w:eastAsia="Times New Roman" w:cs="Times New Roman"/>
          <w:szCs w:val="24"/>
          <w:lang w:val="en-US"/>
        </w:rPr>
        <w:t>will</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implemented</w:t>
      </w:r>
      <w:r>
        <w:rPr>
          <w:rFonts w:eastAsia="Times New Roman" w:cs="Times New Roman"/>
          <w:szCs w:val="24"/>
        </w:rPr>
        <w:t xml:space="preserve">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an</w:t>
      </w:r>
      <w:r>
        <w:rPr>
          <w:rFonts w:eastAsia="Times New Roman" w:cs="Times New Roman"/>
          <w:szCs w:val="24"/>
        </w:rPr>
        <w:t xml:space="preserve"> </w:t>
      </w:r>
      <w:r>
        <w:rPr>
          <w:rFonts w:eastAsia="Times New Roman" w:cs="Times New Roman"/>
          <w:szCs w:val="24"/>
          <w:lang w:val="en-US"/>
        </w:rPr>
        <w:t>update</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debt</w:t>
      </w:r>
      <w:r>
        <w:rPr>
          <w:rFonts w:eastAsia="Times New Roman" w:cs="Times New Roman"/>
          <w:szCs w:val="24"/>
        </w:rPr>
        <w:t xml:space="preserve"> </w:t>
      </w:r>
      <w:r>
        <w:rPr>
          <w:rFonts w:eastAsia="Times New Roman" w:cs="Times New Roman"/>
          <w:szCs w:val="24"/>
          <w:lang w:val="en-US"/>
        </w:rPr>
        <w:t>sustainability</w:t>
      </w:r>
      <w:r>
        <w:rPr>
          <w:rFonts w:eastAsia="Times New Roman" w:cs="Times New Roman"/>
          <w:szCs w:val="24"/>
        </w:rPr>
        <w:t xml:space="preserve"> … κ.λπ.». Και</w:t>
      </w:r>
      <w:r>
        <w:rPr>
          <w:rFonts w:eastAsia="Times New Roman" w:cs="Times New Roman"/>
          <w:szCs w:val="24"/>
          <w:lang w:val="en-US"/>
        </w:rPr>
        <w:t xml:space="preserve"> </w:t>
      </w:r>
      <w:r>
        <w:rPr>
          <w:rFonts w:eastAsia="Times New Roman" w:cs="Times New Roman"/>
          <w:szCs w:val="24"/>
        </w:rPr>
        <w:t>λίγο</w:t>
      </w:r>
      <w:r>
        <w:rPr>
          <w:rFonts w:eastAsia="Times New Roman" w:cs="Times New Roman"/>
          <w:szCs w:val="24"/>
          <w:lang w:val="en-US"/>
        </w:rPr>
        <w:t xml:space="preserve"> </w:t>
      </w:r>
      <w:r>
        <w:rPr>
          <w:rFonts w:eastAsia="Times New Roman" w:cs="Times New Roman"/>
          <w:szCs w:val="24"/>
        </w:rPr>
        <w:t>παρακάτω</w:t>
      </w:r>
      <w:r>
        <w:rPr>
          <w:rFonts w:eastAsia="Times New Roman" w:cs="Times New Roman"/>
          <w:szCs w:val="24"/>
          <w:lang w:val="en-US"/>
        </w:rPr>
        <w:t xml:space="preserve">: «If necessary, some targeted EFSF reprofiling… </w:t>
      </w:r>
      <w:r>
        <w:rPr>
          <w:rFonts w:eastAsia="Times New Roman" w:cs="Times New Roman"/>
          <w:szCs w:val="24"/>
        </w:rPr>
        <w:t>κ</w:t>
      </w:r>
      <w:r>
        <w:rPr>
          <w:rFonts w:eastAsia="Times New Roman" w:cs="Times New Roman"/>
          <w:szCs w:val="24"/>
          <w:lang w:val="en-US"/>
        </w:rPr>
        <w:t>.</w:t>
      </w:r>
      <w:r>
        <w:rPr>
          <w:rFonts w:eastAsia="Times New Roman" w:cs="Times New Roman"/>
          <w:szCs w:val="24"/>
        </w:rPr>
        <w:t>λπ</w:t>
      </w:r>
      <w:r>
        <w:rPr>
          <w:rFonts w:eastAsia="Times New Roman" w:cs="Times New Roman"/>
          <w:szCs w:val="24"/>
          <w:lang w:val="en-US"/>
        </w:rPr>
        <w:t xml:space="preserve">.». </w:t>
      </w:r>
    </w:p>
    <w:p w14:paraId="0EE101A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lang w:val="en-US"/>
        </w:rPr>
        <w:t xml:space="preserve">If necessary </w:t>
      </w:r>
      <w:r>
        <w:rPr>
          <w:rFonts w:eastAsia="Times New Roman" w:cs="Times New Roman"/>
          <w:szCs w:val="24"/>
        </w:rPr>
        <w:t>και</w:t>
      </w:r>
      <w:r>
        <w:rPr>
          <w:rFonts w:eastAsia="Times New Roman" w:cs="Times New Roman"/>
          <w:szCs w:val="24"/>
          <w:lang w:val="en-US"/>
        </w:rPr>
        <w:t xml:space="preserve"> will be implemented if an update. </w:t>
      </w:r>
      <w:r>
        <w:rPr>
          <w:rFonts w:eastAsia="Times New Roman" w:cs="Times New Roman"/>
          <w:szCs w:val="24"/>
        </w:rPr>
        <w:t>Το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στα αγγλικά, κύριε Πρ</w:t>
      </w:r>
      <w:r>
        <w:rPr>
          <w:rFonts w:eastAsia="Times New Roman" w:cs="Times New Roman"/>
          <w:szCs w:val="24"/>
        </w:rPr>
        <w:t>όεδρε και για μένα που δεν είμαι τόσο καλός χρήστης της αγγλικής γλώσσας, όπως εσείς, είναι «εάν χρειαστεί».</w:t>
      </w:r>
    </w:p>
    <w:p w14:paraId="0EE101A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αλλά πιο πριν έχει ορίσει τι σημαίνει. </w:t>
      </w:r>
    </w:p>
    <w:p w14:paraId="0EE101A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θα πάρετ</w:t>
      </w:r>
      <w:r>
        <w:rPr>
          <w:rFonts w:eastAsia="Times New Roman" w:cs="Times New Roman"/>
          <w:szCs w:val="24"/>
        </w:rPr>
        <w:t xml:space="preserve">ε μετά τον λόγο να μιλήσετε. Μετά. Όχι τώρα. </w:t>
      </w:r>
    </w:p>
    <w:p w14:paraId="0EE101A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Αν φτάσετε στο τέλος έχει και μια ολόκληρη παράγραφο που λέει ότι αν εφαρμοστεί πιστά το πρόγραμμα και κάνει η ελληνική Κυβέρνηση αυτά που πρέπει, δεν θα χρειαστούν κιόλας. </w:t>
      </w:r>
    </w:p>
    <w:p w14:paraId="0EE101A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Άρα κύρι</w:t>
      </w:r>
      <w:r>
        <w:rPr>
          <w:rFonts w:eastAsia="Times New Roman" w:cs="Times New Roman"/>
          <w:szCs w:val="24"/>
        </w:rPr>
        <w:t>ε Υπουργέ, όταν έρχεστε με αυτήν την απόφαση εδώ, το να μιλάτε με ύφος από το Βήμα της Βουλής πάει πάρα πολύ. Ζητήστε μια συγγνώμη για όλες τις ανοησίες που εσείς προσωπικά λέγατε πέντε χρόνια και αφήστε το ύφος. Σε αυτή</w:t>
      </w:r>
      <w:r>
        <w:rPr>
          <w:rFonts w:eastAsia="Times New Roman" w:cs="Times New Roman"/>
          <w:szCs w:val="24"/>
        </w:rPr>
        <w:t>ν</w:t>
      </w:r>
      <w:r>
        <w:rPr>
          <w:rFonts w:eastAsia="Times New Roman" w:cs="Times New Roman"/>
          <w:szCs w:val="24"/>
        </w:rPr>
        <w:t xml:space="preserve"> τη Βουλή πέντε χρόνια εσείς προσωπ</w:t>
      </w:r>
      <w:r>
        <w:rPr>
          <w:rFonts w:eastAsia="Times New Roman" w:cs="Times New Roman"/>
          <w:szCs w:val="24"/>
        </w:rPr>
        <w:t>ικά</w:t>
      </w:r>
      <w:r>
        <w:rPr>
          <w:rFonts w:eastAsia="Times New Roman" w:cs="Times New Roman"/>
          <w:szCs w:val="24"/>
        </w:rPr>
        <w:t>,</w:t>
      </w:r>
      <w:r>
        <w:rPr>
          <w:rFonts w:eastAsia="Times New Roman" w:cs="Times New Roman"/>
          <w:szCs w:val="24"/>
        </w:rPr>
        <w:t xml:space="preserve"> μας λέγατε ότι θα τα καταργήσετε όλα και δεν καταργήσατε τίποτα. </w:t>
      </w:r>
    </w:p>
    <w:p w14:paraId="0EE101A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Γεωργιάδη. </w:t>
      </w:r>
    </w:p>
    <w:p w14:paraId="0EE101A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Όσον αφορά και τον κ. Κουίκ, ο οποίος μίλησε και το έβαλε στα πόδια... </w:t>
      </w:r>
    </w:p>
    <w:p w14:paraId="0EE101B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Ξέρετε εσείς τι σημαίνει να το βάζουν στα πόδια.</w:t>
      </w:r>
    </w:p>
    <w:p w14:paraId="0EE101B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το έβαλε στα πόδια. Τι είναι αυτά που λέτε τώρα; </w:t>
      </w:r>
    </w:p>
    <w:p w14:paraId="0EE101B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Το έβαλε στα πόδια. Γιατί όταν κάποιος κάνει επίθεση επί προσωπικού, μένει να παρακολουθήσ</w:t>
      </w:r>
      <w:r>
        <w:rPr>
          <w:rFonts w:eastAsia="Times New Roman" w:cs="Times New Roman"/>
          <w:szCs w:val="24"/>
        </w:rPr>
        <w:t xml:space="preserve">ει και την απάντηση του θιγομένου. Ο κ. Κουίκ έκανε την επίθεση, άνοιξε την πόρτα κι έφυγε. Είναι ίδιον των Ανεξαρτήτων Ελλήνων να μην απαντάνε. </w:t>
      </w:r>
    </w:p>
    <w:p w14:paraId="0EE101B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Προχωρήστε λίγο, παρακαλώ. </w:t>
      </w:r>
    </w:p>
    <w:p w14:paraId="0EE101B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Συνεχώς ο κ. Κουίκ α</w:t>
      </w:r>
      <w:r>
        <w:rPr>
          <w:rFonts w:eastAsia="Times New Roman" w:cs="Times New Roman"/>
          <w:szCs w:val="24"/>
        </w:rPr>
        <w:t>ναφέρεται στη μεγάλη του αγάπη, στον αείμνηστο εθνάρχη Κωνσταντίνο Καραμανλή. Θα τον παρακαλέσω να μην το κάνει, γιατί αν ο Κωνσταντίνος Καραμανλής ήξερε ότι θα γνώριζε κάποτε έναν Τέρενς Κουίκ</w:t>
      </w:r>
      <w:r>
        <w:rPr>
          <w:rFonts w:eastAsia="Times New Roman" w:cs="Times New Roman"/>
          <w:szCs w:val="24"/>
        </w:rPr>
        <w:t>, ο οποίος</w:t>
      </w:r>
      <w:r>
        <w:rPr>
          <w:rFonts w:eastAsia="Times New Roman" w:cs="Times New Roman"/>
          <w:szCs w:val="24"/>
        </w:rPr>
        <w:t xml:space="preserve"> θα συνεργαζόταν με ένα κόμμα σαν τον ΣΥΡΙΖΑ που ήρθε</w:t>
      </w:r>
      <w:r>
        <w:rPr>
          <w:rFonts w:eastAsia="Times New Roman" w:cs="Times New Roman"/>
          <w:szCs w:val="24"/>
        </w:rPr>
        <w:t xml:space="preserve"> να μας βγάλει από την Ευρώπη</w:t>
      </w:r>
      <w:r>
        <w:rPr>
          <w:rFonts w:eastAsia="Times New Roman" w:cs="Times New Roman"/>
          <w:szCs w:val="24"/>
        </w:rPr>
        <w:t>, η οποία</w:t>
      </w:r>
      <w:r>
        <w:rPr>
          <w:rFonts w:eastAsia="Times New Roman" w:cs="Times New Roman"/>
          <w:szCs w:val="24"/>
        </w:rPr>
        <w:t xml:space="preserve"> ήταν η βασική παρακαταθήκη του Κωνσταντίνου Καραμανλή, θα του είχε κόψει και την καλημέρα. Το θράσος του κ. Κουίκ παραπάει! Και να είναι εδώ για να ακούει απαντήσεις. </w:t>
      </w:r>
    </w:p>
    <w:p w14:paraId="0EE101B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E101B6"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Νέας Δημοκρατίας)</w:t>
      </w:r>
    </w:p>
    <w:p w14:paraId="0EE101B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παρακαλώ τον λόγο.</w:t>
      </w:r>
    </w:p>
    <w:p w14:paraId="0EE101B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Υπουργός Οικονομικών, κ. Ευκλείδης Τσακαλώτος, έχει τον λόγο για ένα λεπτό και μετά ο κ. Πετρόπουλος.  </w:t>
      </w:r>
    </w:p>
    <w:p w14:paraId="0EE101B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ΕΥΚΛΕΙΔΗΣ ΤΣΑΚΑΛ</w:t>
      </w:r>
      <w:r>
        <w:rPr>
          <w:rFonts w:eastAsia="Times New Roman" w:cs="Times New Roman"/>
          <w:b/>
          <w:szCs w:val="24"/>
        </w:rPr>
        <w:t>ΩΤΟΣ (Υπουργός Οικονομικών):</w:t>
      </w:r>
      <w:r>
        <w:rPr>
          <w:rFonts w:eastAsia="Times New Roman" w:cs="Times New Roman"/>
          <w:szCs w:val="24"/>
        </w:rPr>
        <w:t xml:space="preserve"> Πρώτα θα ήθελα να ζητήσω συγγνώμη από τον κ. Γεωργιάδη, διότι τώρα κατανόησα ότι η εκ μέρους του έλλειψη κατανόησης του κειμένου δεν έχει καμ</w:t>
      </w:r>
      <w:r>
        <w:rPr>
          <w:rFonts w:eastAsia="Times New Roman" w:cs="Times New Roman"/>
          <w:szCs w:val="24"/>
        </w:rPr>
        <w:t>μ</w:t>
      </w:r>
      <w:r>
        <w:rPr>
          <w:rFonts w:eastAsia="Times New Roman" w:cs="Times New Roman"/>
          <w:szCs w:val="24"/>
        </w:rPr>
        <w:t xml:space="preserve">ία σχέση με την αγγλική γλώσσα. Απλώς δεν κατανοεί το κείμενο. </w:t>
      </w:r>
    </w:p>
    <w:p w14:paraId="0EE101B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κείμενο πάνω από τ</w:t>
      </w:r>
      <w:r>
        <w:rPr>
          <w:rFonts w:eastAsia="Times New Roman" w:cs="Times New Roman"/>
          <w:szCs w:val="24"/>
        </w:rPr>
        <w:t>ο κομμάτι που διαβάσατε ορίζει τι σημαίνει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xml:space="preserve">». Το ορίζει. Αυτή είναι η διαφορά. Θα παρθούν όλα αυτά τα μέτρα για να μπορέσει η Ελλάδα να έχει δανειακές ανάγκες κάτω από 15%. Αυτό είναι το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Αυτό είναι αν μπορούσατε να διαβάσετε πριν</w:t>
      </w:r>
      <w:r>
        <w:rPr>
          <w:rFonts w:eastAsia="Times New Roman" w:cs="Times New Roman"/>
          <w:szCs w:val="24"/>
        </w:rPr>
        <w:t xml:space="preserve">. </w:t>
      </w:r>
    </w:p>
    <w:p w14:paraId="0EE101B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 το άλλο που είπατε</w:t>
      </w:r>
      <w:r>
        <w:rPr>
          <w:rFonts w:eastAsia="Times New Roman" w:cs="Times New Roman"/>
          <w:szCs w:val="24"/>
        </w:rPr>
        <w:t>,</w:t>
      </w:r>
      <w:r>
        <w:rPr>
          <w:rFonts w:eastAsia="Times New Roman" w:cs="Times New Roman"/>
          <w:szCs w:val="24"/>
        </w:rPr>
        <w:t xml:space="preserve"> χρειαζόταν να διαβάσετε και λίγο παρακάτω. Διότι το άλλο λέει ότι το ΔΝΤ θα ζητήσει άλλα μέτρα μετά από το </w:t>
      </w:r>
      <w:r>
        <w:rPr>
          <w:rFonts w:eastAsia="Times New Roman" w:cs="Times New Roman"/>
          <w:szCs w:val="24"/>
          <w:lang w:val="en-US"/>
        </w:rPr>
        <w:t>DSA</w:t>
      </w:r>
      <w:r>
        <w:rPr>
          <w:rFonts w:eastAsia="Times New Roman" w:cs="Times New Roman"/>
          <w:szCs w:val="24"/>
        </w:rPr>
        <w:t>, δηλαδή μετά θα κάνει μια μελέτη βιωσιμότητας του χρέους και θα ζητήσει άλλα μέτρα, αν χρειαστούν παραπάνω.</w:t>
      </w:r>
    </w:p>
    <w:p w14:paraId="0EE101B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Άρα νομίζω</w:t>
      </w:r>
      <w:r>
        <w:rPr>
          <w:rFonts w:eastAsia="Times New Roman" w:cs="Times New Roman"/>
          <w:szCs w:val="24"/>
        </w:rPr>
        <w:t xml:space="preserve"> πως ξεκαθαρίσαμε σε όλους ότι η τεράστια διαφορά της </w:t>
      </w:r>
      <w:r>
        <w:rPr>
          <w:rFonts w:eastAsia="Times New Roman" w:cs="Times New Roman"/>
          <w:szCs w:val="24"/>
        </w:rPr>
        <w:t>σ</w:t>
      </w:r>
      <w:r>
        <w:rPr>
          <w:rFonts w:eastAsia="Times New Roman" w:cs="Times New Roman"/>
          <w:szCs w:val="24"/>
        </w:rPr>
        <w:t xml:space="preserve">υμφωνίας του </w:t>
      </w:r>
      <w:r>
        <w:rPr>
          <w:rFonts w:eastAsia="Times New Roman" w:cs="Times New Roman"/>
          <w:szCs w:val="24"/>
          <w:lang w:val="en-US"/>
        </w:rPr>
        <w:t>Eurogroup</w:t>
      </w:r>
      <w:r>
        <w:rPr>
          <w:rFonts w:eastAsia="Times New Roman" w:cs="Times New Roman"/>
          <w:szCs w:val="24"/>
        </w:rPr>
        <w:t xml:space="preserve"> που πήραμε στις 24 με τον Νοέμβρη του 2012 είναι ότι η δική μας συμφωνία ορίζει τι σημαίνει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xml:space="preserve">». Δεν εξαρτάται από τον Υπουργό Οικονομικών της Γερμανίας, της Ιταλίας, </w:t>
      </w:r>
      <w:r>
        <w:rPr>
          <w:rFonts w:eastAsia="Times New Roman" w:cs="Times New Roman"/>
          <w:szCs w:val="24"/>
        </w:rPr>
        <w:t>της Ελλάδας, της Ισπανίας το 2018, γιατί έχει ήδη οριστεί, έχει ήδη συμφωνηθεί τι σημαίνει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Άρα, αυτό δεν έχει καμμ</w:t>
      </w:r>
      <w:r>
        <w:rPr>
          <w:rFonts w:eastAsia="Times New Roman" w:cs="Times New Roman"/>
          <w:szCs w:val="24"/>
        </w:rPr>
        <w:t>ία</w:t>
      </w:r>
      <w:r>
        <w:rPr>
          <w:rFonts w:eastAsia="Times New Roman" w:cs="Times New Roman"/>
          <w:szCs w:val="24"/>
        </w:rPr>
        <w:t xml:space="preserve"> σχέση με τα αγγλικά σας. </w:t>
      </w:r>
    </w:p>
    <w:p w14:paraId="0EE101B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Ευχαριστούμε. </w:t>
      </w:r>
    </w:p>
    <w:p w14:paraId="0EE101B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Πετρόπουλος. </w:t>
      </w:r>
    </w:p>
    <w:p w14:paraId="0EE101B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–ΑΔΩΝΙΣ ΓΕΩΡΓΙΑΔΗΣ:</w:t>
      </w:r>
      <w:r>
        <w:rPr>
          <w:rFonts w:eastAsia="Times New Roman" w:cs="Times New Roman"/>
          <w:szCs w:val="24"/>
        </w:rPr>
        <w:t xml:space="preserve"> Στην απόφαση του Νοεμβρίου του 2012 μπορείτε να μου πείτε πού γράφει «</w:t>
      </w:r>
      <w:r>
        <w:rPr>
          <w:rFonts w:eastAsia="Times New Roman" w:cs="Times New Roman"/>
          <w:szCs w:val="24"/>
          <w:lang w:val="en-US"/>
        </w:rPr>
        <w:t>if</w:t>
      </w:r>
      <w:r>
        <w:rPr>
          <w:rFonts w:eastAsia="Times New Roman" w:cs="Times New Roman"/>
          <w:szCs w:val="24"/>
        </w:rPr>
        <w:t xml:space="preserve"> </w:t>
      </w:r>
      <w:r>
        <w:rPr>
          <w:rFonts w:eastAsia="Times New Roman" w:cs="Times New Roman"/>
          <w:szCs w:val="24"/>
          <w:lang w:val="en-US"/>
        </w:rPr>
        <w:t>necessary</w:t>
      </w:r>
      <w:r>
        <w:rPr>
          <w:rFonts w:eastAsia="Times New Roman" w:cs="Times New Roman"/>
          <w:szCs w:val="24"/>
        </w:rPr>
        <w:t xml:space="preserve">»; </w:t>
      </w:r>
    </w:p>
    <w:p w14:paraId="0EE101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Προχωράμε. Ο Υφυπουργός Εργασίας, κ. Πετρόπουλος έχει τον λόγο. </w:t>
      </w:r>
    </w:p>
    <w:p w14:paraId="0EE101C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Πουθενά δεν το γράφει.</w:t>
      </w:r>
    </w:p>
    <w:p w14:paraId="0EE101C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Υφυπουργός Εργασίας, κ. Αναστάσιος Πετρόπουλος έχει τον λόγο για ένα λεπτό. </w:t>
      </w:r>
    </w:p>
    <w:p w14:paraId="0EE101C3" w14:textId="77777777" w:rsidR="000548F6" w:rsidRDefault="005C1E3B">
      <w:pPr>
        <w:spacing w:line="600" w:lineRule="auto"/>
        <w:ind w:firstLine="720"/>
        <w:jc w:val="center"/>
        <w:rPr>
          <w:rFonts w:eastAsia="Times New Roman"/>
          <w:szCs w:val="24"/>
        </w:rPr>
      </w:pPr>
      <w:r>
        <w:rPr>
          <w:rFonts w:eastAsia="Times New Roman"/>
          <w:szCs w:val="24"/>
        </w:rPr>
        <w:t>(Θόρυβος-διαμαρτυρίες)</w:t>
      </w:r>
    </w:p>
    <w:p w14:paraId="0EE101C4" w14:textId="77777777" w:rsidR="000548F6" w:rsidRDefault="005C1E3B">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Κύριε Πρόεδρε, να φύγουμε να μιλήσουν οι τρεις τους. Εμείς οι υπόλοιποι πότε θα μιλήσουμε;</w:t>
      </w:r>
    </w:p>
    <w:p w14:paraId="0EE101C5" w14:textId="77777777" w:rsidR="000548F6" w:rsidRDefault="005C1E3B">
      <w:pPr>
        <w:spacing w:line="600" w:lineRule="auto"/>
        <w:ind w:firstLine="720"/>
        <w:jc w:val="both"/>
        <w:rPr>
          <w:rFonts w:eastAsia="Times New Roman"/>
          <w:szCs w:val="24"/>
        </w:rPr>
      </w:pPr>
      <w:r>
        <w:rPr>
          <w:rFonts w:eastAsia="Times New Roman"/>
          <w:b/>
          <w:szCs w:val="24"/>
        </w:rPr>
        <w:t>ΓΕΩΡ</w:t>
      </w:r>
      <w:r>
        <w:rPr>
          <w:rFonts w:eastAsia="Times New Roman"/>
          <w:b/>
          <w:szCs w:val="24"/>
        </w:rPr>
        <w:t>ΓΙΟΣ ΜΑΥΡΩΤΑΣ:</w:t>
      </w:r>
      <w:r>
        <w:rPr>
          <w:rFonts w:eastAsia="Times New Roman"/>
          <w:szCs w:val="24"/>
        </w:rPr>
        <w:t xml:space="preserve"> Θα μιλήσει μετά πάλι ο κ. Γεωργιάδης και μετά εμείς τελειώσαμε!</w:t>
      </w:r>
    </w:p>
    <w:p w14:paraId="0EE101C6"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Υπουργέ, έχετε τον λόγο για ένα λεπτό.  </w:t>
      </w:r>
    </w:p>
    <w:p w14:paraId="0EE101C7" w14:textId="77777777" w:rsidR="000548F6" w:rsidRDefault="005C1E3B">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Λ</w:t>
      </w:r>
      <w:r>
        <w:rPr>
          <w:rFonts w:eastAsia="Times New Roman"/>
          <w:szCs w:val="24"/>
        </w:rPr>
        <w:t xml:space="preserve">έγονται πολύ σημαντικά πράγματα, κύριοι Βουλευτές.  </w:t>
      </w:r>
    </w:p>
    <w:p w14:paraId="0EE101C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Η αγανάκτηση της Αίθουσας είναι απολύτως δικαιολογημένη μπορώ να πω. </w:t>
      </w:r>
    </w:p>
    <w:p w14:paraId="0EE101C9"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 xml:space="preserve">): </w:t>
      </w:r>
      <w:r>
        <w:rPr>
          <w:rFonts w:eastAsia="Times New Roman"/>
          <w:szCs w:val="24"/>
        </w:rPr>
        <w:t>Θα ήθελα κι εγώ τον λόγο, κύριε Πρόεδρε.</w:t>
      </w:r>
    </w:p>
    <w:p w14:paraId="0EE101CA"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Κουίκ, να μην επιμείνετε παρακαλώ. </w:t>
      </w:r>
    </w:p>
    <w:p w14:paraId="0EE101CB" w14:textId="77777777" w:rsidR="000548F6" w:rsidRDefault="005C1E3B">
      <w:pPr>
        <w:spacing w:line="600" w:lineRule="auto"/>
        <w:ind w:firstLine="720"/>
        <w:jc w:val="both"/>
        <w:rPr>
          <w:rFonts w:eastAsia="Times New Roman"/>
          <w:szCs w:val="24"/>
        </w:rPr>
      </w:pPr>
      <w:r>
        <w:rPr>
          <w:rFonts w:eastAsia="Times New Roman"/>
          <w:b/>
          <w:szCs w:val="24"/>
        </w:rPr>
        <w:t xml:space="preserve">ΤΕΡΕΝΣ-ΣΠΕΝΣΕΡ-ΝΙΚΟΛΑΟΣ ΚΟΥΙΚ (Υφυπουργός </w:t>
      </w:r>
      <w:r>
        <w:rPr>
          <w:rFonts w:eastAsia="Times New Roman"/>
          <w:b/>
          <w:szCs w:val="24"/>
        </w:rPr>
        <w:t>Επικρατείας</w:t>
      </w:r>
      <w:r>
        <w:rPr>
          <w:rFonts w:eastAsia="Times New Roman"/>
          <w:b/>
          <w:szCs w:val="24"/>
        </w:rPr>
        <w:t xml:space="preserve">): </w:t>
      </w:r>
      <w:r>
        <w:rPr>
          <w:rFonts w:eastAsia="Times New Roman"/>
          <w:szCs w:val="24"/>
        </w:rPr>
        <w:t xml:space="preserve">Θα επιμείνω, κύριε Πρόεδρε.  </w:t>
      </w:r>
    </w:p>
    <w:p w14:paraId="0EE101C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Θα επιμείνετε. Εντάξει.</w:t>
      </w:r>
      <w:r>
        <w:rPr>
          <w:rFonts w:eastAsia="Times New Roman"/>
          <w:b/>
          <w:szCs w:val="24"/>
        </w:rPr>
        <w:t xml:space="preserve"> </w:t>
      </w:r>
    </w:p>
    <w:p w14:paraId="0EE101CD" w14:textId="77777777" w:rsidR="000548F6" w:rsidRDefault="005C1E3B">
      <w:pPr>
        <w:spacing w:line="600" w:lineRule="auto"/>
        <w:ind w:firstLine="720"/>
        <w:jc w:val="both"/>
        <w:rPr>
          <w:rFonts w:eastAsia="Times New Roman"/>
          <w:szCs w:val="24"/>
        </w:rPr>
      </w:pPr>
      <w:r>
        <w:rPr>
          <w:rFonts w:eastAsia="Times New Roman"/>
          <w:szCs w:val="24"/>
        </w:rPr>
        <w:t xml:space="preserve">Κύριε Πετρόπουλε, σας ακούμε. </w:t>
      </w:r>
    </w:p>
    <w:p w14:paraId="0EE101CE" w14:textId="77777777" w:rsidR="000548F6" w:rsidRDefault="005C1E3B">
      <w:pPr>
        <w:spacing w:line="600" w:lineRule="auto"/>
        <w:ind w:firstLine="720"/>
        <w:jc w:val="both"/>
        <w:rPr>
          <w:rFonts w:eastAsia="Times New Roman"/>
          <w:szCs w:val="24"/>
        </w:rPr>
      </w:pPr>
      <w:r>
        <w:rPr>
          <w:rFonts w:eastAsia="Times New Roman"/>
          <w:b/>
          <w:szCs w:val="24"/>
        </w:rPr>
        <w:t>ΑΝΑΣ</w:t>
      </w:r>
      <w:r>
        <w:rPr>
          <w:rFonts w:eastAsia="Times New Roman"/>
          <w:b/>
          <w:szCs w:val="24"/>
        </w:rPr>
        <w:t xml:space="preserve">ΤΑΣΙΟΣ ΠΕΤΡΟΠΟΥΛΟΣ (Υφυπουργός Εργασίας, Κοινωνικής Ασφάλισης και Κοινωνικής Αλληλεγγύης): </w:t>
      </w:r>
      <w:r>
        <w:rPr>
          <w:rFonts w:eastAsia="Times New Roman"/>
          <w:szCs w:val="24"/>
        </w:rPr>
        <w:t>Λέγονται σημαντικά θέματα, τα οποία πρέπει να γίνονται σαφή στον ελληνικό λαό που παρακολουθεί. Διαφορετικά, δεν θα μιλούσα και δεν θα υπήρχε λόγος να επανέλθω και ο</w:t>
      </w:r>
      <w:r>
        <w:rPr>
          <w:rFonts w:eastAsia="Times New Roman"/>
          <w:szCs w:val="24"/>
        </w:rPr>
        <w:t xml:space="preserve">ύτε το σκεφτόμουν. </w:t>
      </w:r>
    </w:p>
    <w:p w14:paraId="0EE101CF" w14:textId="77777777" w:rsidR="000548F6" w:rsidRDefault="005C1E3B">
      <w:pPr>
        <w:spacing w:line="600" w:lineRule="auto"/>
        <w:ind w:firstLine="720"/>
        <w:jc w:val="both"/>
        <w:rPr>
          <w:rFonts w:eastAsia="Times New Roman"/>
          <w:szCs w:val="24"/>
        </w:rPr>
      </w:pPr>
      <w:r>
        <w:rPr>
          <w:rFonts w:eastAsia="Times New Roman"/>
          <w:szCs w:val="24"/>
        </w:rPr>
        <w:t xml:space="preserve">Έχετε, όμως, λυσσάξει εκεί στη Νέα Δημοκρατία να κόψουμε τη δυνατότητα στις μικρές επιχειρήσεις κάτω των 2 χιλιάδων και την επιλογή να καταβάλλουν μικρότερες εισφορές. Έχετε φαγωθεί πια. Το λέτε, το ξαναλέτε. Το είπατε και στις </w:t>
      </w:r>
      <w:r>
        <w:rPr>
          <w:rFonts w:eastAsia="Times New Roman"/>
          <w:szCs w:val="24"/>
        </w:rPr>
        <w:t>ε</w:t>
      </w:r>
      <w:r>
        <w:rPr>
          <w:rFonts w:eastAsia="Times New Roman"/>
          <w:szCs w:val="24"/>
        </w:rPr>
        <w:t>πιτροπέ</w:t>
      </w:r>
      <w:r>
        <w:rPr>
          <w:rFonts w:eastAsia="Times New Roman"/>
          <w:szCs w:val="24"/>
        </w:rPr>
        <w:t xml:space="preserve">ς επί των θεμάτων της εργασίας, το είπατε και στην Ολομέλεια. Σας άκουσαν, τελικά, απ’ έξω. Μας το είπαν, γιατί τους το είπατε. Κι εμείς δεν το δεχόμαστε. Φτάνει αυτό! Φτάνει! Και κάθε φορά αυτό γίνεται. Κι αυτή τη φορά αυτό γίνεται. </w:t>
      </w:r>
    </w:p>
    <w:p w14:paraId="0EE101D0"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του ΣΥΡΙΖΑ)</w:t>
      </w:r>
    </w:p>
    <w:p w14:paraId="0EE101D1" w14:textId="77777777" w:rsidR="000548F6" w:rsidRDefault="005C1E3B">
      <w:pPr>
        <w:spacing w:line="600" w:lineRule="auto"/>
        <w:ind w:firstLine="720"/>
        <w:jc w:val="both"/>
        <w:rPr>
          <w:rFonts w:eastAsia="Times New Roman"/>
          <w:szCs w:val="24"/>
        </w:rPr>
      </w:pPr>
      <w:r>
        <w:rPr>
          <w:rFonts w:eastAsia="Times New Roman"/>
          <w:szCs w:val="24"/>
        </w:rPr>
        <w:t xml:space="preserve">Πρέπει να σας πω ότι κάθε συζήτηση έχει ενδιαφέρον και είναι και γοητευτική όταν γίνεται με πολιτική αντιπαράθεση και με ουσία. Εμένα μου αρέσει η πολιτική αντιπαράθεση όταν πραγματικά έχει επιχειρήματα κι έχει πολιτική ουσία. </w:t>
      </w:r>
    </w:p>
    <w:p w14:paraId="0EE101D2" w14:textId="77777777" w:rsidR="000548F6" w:rsidRDefault="005C1E3B">
      <w:pPr>
        <w:spacing w:line="600" w:lineRule="auto"/>
        <w:ind w:firstLine="720"/>
        <w:jc w:val="both"/>
        <w:rPr>
          <w:rFonts w:eastAsia="Times New Roman"/>
          <w:szCs w:val="24"/>
        </w:rPr>
      </w:pPr>
      <w:r>
        <w:rPr>
          <w:rFonts w:eastAsia="Times New Roman"/>
          <w:szCs w:val="24"/>
        </w:rPr>
        <w:t>Δεν ε</w:t>
      </w:r>
      <w:r>
        <w:rPr>
          <w:rFonts w:eastAsia="Times New Roman"/>
          <w:szCs w:val="24"/>
        </w:rPr>
        <w:t>ίναι δυνατόν να ακούω εδώ ότι καταργούμε τη συλλογικότητα του Μετοχικού Ταμείου Πολιτικών Υπαλλήλων, αγνοώντας ως αρμόδιος Υπουργός κάποτε στον χώρο της εργασίας ο προλαλήσας από τη Δημοκρατική Συμπαράταξη κ. Κουτσούκος, ότι το Μετοχικό Ταμείο Πολιτικών Υπ</w:t>
      </w:r>
      <w:r>
        <w:rPr>
          <w:rFonts w:eastAsia="Times New Roman"/>
          <w:szCs w:val="24"/>
        </w:rPr>
        <w:t xml:space="preserve">αλλήλων ήταν μία </w:t>
      </w:r>
      <w:r>
        <w:rPr>
          <w:rFonts w:eastAsia="Times New Roman"/>
          <w:szCs w:val="24"/>
        </w:rPr>
        <w:t>δ</w:t>
      </w:r>
      <w:r>
        <w:rPr>
          <w:rFonts w:eastAsia="Times New Roman"/>
          <w:szCs w:val="24"/>
        </w:rPr>
        <w:t xml:space="preserve">ιεύθυνση του Υπουργείου Οικονομικών. Απολύτως. </w:t>
      </w:r>
    </w:p>
    <w:p w14:paraId="0EE101D3" w14:textId="77777777" w:rsidR="000548F6" w:rsidRDefault="005C1E3B">
      <w:pPr>
        <w:spacing w:line="600" w:lineRule="auto"/>
        <w:ind w:firstLine="720"/>
        <w:jc w:val="both"/>
        <w:rPr>
          <w:rFonts w:eastAsia="Times New Roman"/>
          <w:szCs w:val="24"/>
        </w:rPr>
      </w:pPr>
      <w:r>
        <w:rPr>
          <w:rFonts w:eastAsia="Times New Roman"/>
          <w:szCs w:val="24"/>
        </w:rPr>
        <w:t xml:space="preserve">Και αυτό που κάνουμε στον νόμο είναι να λέμε ότι θα αποφασίζει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-αυτό αποφασίζει-, αλλά με τη σύμφωνη γνώμη του αρμόδιου Γενικού Διευθυντή, ώστε πραγματικά να εγγυάται</w:t>
      </w:r>
      <w:r>
        <w:rPr>
          <w:rFonts w:eastAsia="Times New Roman"/>
          <w:szCs w:val="24"/>
        </w:rPr>
        <w:t xml:space="preserve"> το σύστημα ότι θα δίνει μέρισμα με δυνατότητες να το δίνει και στο μέλλον.</w:t>
      </w:r>
    </w:p>
    <w:p w14:paraId="0EE101D4" w14:textId="77777777" w:rsidR="000548F6" w:rsidRDefault="005C1E3B">
      <w:pPr>
        <w:spacing w:line="600" w:lineRule="auto"/>
        <w:ind w:firstLine="720"/>
        <w:jc w:val="both"/>
        <w:rPr>
          <w:rFonts w:eastAsia="Times New Roman"/>
          <w:szCs w:val="24"/>
        </w:rPr>
      </w:pPr>
      <w:r>
        <w:rPr>
          <w:rFonts w:eastAsia="Times New Roman"/>
          <w:szCs w:val="24"/>
        </w:rPr>
        <w:t>Γιατί το λέμε αυτό; Γιατί το Μετοχικό Ταμείο Πολιτικών Υπαλλήλων είναι μια χαρακτηριστική περίπτωση της κακοδιοίκησης, της κακοδιαχείρισης και της ρουσφετολογικής πολιτικής των κυβ</w:t>
      </w:r>
      <w:r>
        <w:rPr>
          <w:rFonts w:eastAsia="Times New Roman"/>
          <w:szCs w:val="24"/>
        </w:rPr>
        <w:t>ερνήσεων που προηγήθηκαν, οι οποίες κατάντησαν ένα υγιές Μετοχικό Ταμείο να μην μπορεί να δώσει σε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περίπτωση μέρισμα. Διότι, για λόγους ρουσφετολογικούς, </w:t>
      </w:r>
      <w:r>
        <w:rPr>
          <w:rFonts w:eastAsia="Times New Roman"/>
          <w:szCs w:val="24"/>
        </w:rPr>
        <w:t>έδωσαν</w:t>
      </w:r>
      <w:r>
        <w:rPr>
          <w:rFonts w:eastAsia="Times New Roman"/>
          <w:szCs w:val="24"/>
        </w:rPr>
        <w:t xml:space="preserve"> ένα τεράστιο ποσό μερίσματος και το διατήρησαν με τέτοιες λογικές ψηφοθηρίας και στέρησα</w:t>
      </w:r>
      <w:r>
        <w:rPr>
          <w:rFonts w:eastAsia="Times New Roman"/>
          <w:szCs w:val="24"/>
        </w:rPr>
        <w:t xml:space="preserve">ν τους πόρους που είχε διαχρονικά, με αποτέλεσμα να μη μπορεί να δώσει σήμερα μέρισμα. </w:t>
      </w:r>
    </w:p>
    <w:p w14:paraId="0EE101D5" w14:textId="77777777" w:rsidR="000548F6" w:rsidRDefault="005C1E3B">
      <w:pPr>
        <w:spacing w:line="600" w:lineRule="auto"/>
        <w:ind w:firstLine="720"/>
        <w:jc w:val="both"/>
        <w:rPr>
          <w:rFonts w:eastAsia="Times New Roman"/>
          <w:szCs w:val="24"/>
        </w:rPr>
      </w:pPr>
      <w:r>
        <w:rPr>
          <w:rFonts w:eastAsia="Times New Roman"/>
          <w:szCs w:val="24"/>
        </w:rPr>
        <w:t xml:space="preserve">Λογικά κρίναμε ότι έπρεπε να διασφαλίσουμε τη δυνατότητα παροχής του μερίσματος και γι’ αυτό το κάναμε. </w:t>
      </w:r>
    </w:p>
    <w:p w14:paraId="0EE101D6" w14:textId="77777777" w:rsidR="000548F6" w:rsidRDefault="005C1E3B">
      <w:pPr>
        <w:spacing w:line="600" w:lineRule="auto"/>
        <w:ind w:firstLine="720"/>
        <w:jc w:val="both"/>
        <w:rPr>
          <w:rFonts w:eastAsia="Times New Roman"/>
          <w:szCs w:val="24"/>
        </w:rPr>
      </w:pPr>
      <w:r>
        <w:rPr>
          <w:rFonts w:eastAsia="Times New Roman"/>
          <w:szCs w:val="24"/>
        </w:rPr>
        <w:t>Λέτε για μείωση του εφάπαξ. Και το λέτε εσείς που από το 2013 δ</w:t>
      </w:r>
      <w:r>
        <w:rPr>
          <w:rFonts w:eastAsia="Times New Roman"/>
          <w:szCs w:val="24"/>
        </w:rPr>
        <w:t>εν δίνετε πια εφάπαξ και δεν θα δίνατε ποτέ, αν δεν ερχόμαστε εμείς να βάλουμε μία δίκαιη και λογική στάθμιση των πραγμάτων, ώστε να παίρνουν όλοι εφάπαξ, με δίκαιους όρους, με ισονομία. Και πραγματικά, ο κανόνας που βάζουμε αυτό εκπληρώνει, με τα μέσα που</w:t>
      </w:r>
      <w:r>
        <w:rPr>
          <w:rFonts w:eastAsia="Times New Roman"/>
          <w:szCs w:val="24"/>
        </w:rPr>
        <w:t xml:space="preserve"> έχει και τα κεφάλαια που διαθέτει. </w:t>
      </w:r>
    </w:p>
    <w:p w14:paraId="0EE101D7" w14:textId="77777777" w:rsidR="000548F6" w:rsidRDefault="005C1E3B">
      <w:pPr>
        <w:spacing w:line="600" w:lineRule="auto"/>
        <w:ind w:firstLine="720"/>
        <w:jc w:val="both"/>
        <w:rPr>
          <w:rFonts w:eastAsia="Times New Roman"/>
          <w:szCs w:val="24"/>
        </w:rPr>
      </w:pPr>
      <w:r>
        <w:rPr>
          <w:rFonts w:eastAsia="Times New Roman"/>
          <w:szCs w:val="24"/>
        </w:rPr>
        <w:t xml:space="preserve">Όσον αφορά το ΕΚΑΣ, τόσο καιρό λέγαμε, και το είπε και ο Πρωθυπουργός, ότι δεν θα πάμε σε αναδρομική καταβολή. Χλευάζατε με διάφορους τρόπους. Το κάνουμε τώρα, πάλι δεν σας αρέσει. Δεν είναι δυνατόν να βγει πέρα αυτή η </w:t>
      </w:r>
      <w:r>
        <w:rPr>
          <w:rFonts w:eastAsia="Times New Roman"/>
          <w:szCs w:val="24"/>
        </w:rPr>
        <w:t>σχέση! Δεν είναι δυνατόν η συζήτηση να γίνεται μεταξύ εντελώς αδύνατων να ακούν. Και δεν ακούτε ή δεν θέλετε να λέτε ότι ακούτε, γιατί δεν έχετε τίποτα να πείτε.</w:t>
      </w:r>
    </w:p>
    <w:p w14:paraId="0EE101D8" w14:textId="77777777" w:rsidR="000548F6" w:rsidRDefault="005C1E3B">
      <w:pPr>
        <w:spacing w:line="600" w:lineRule="auto"/>
        <w:ind w:firstLine="720"/>
        <w:jc w:val="both"/>
        <w:rPr>
          <w:rFonts w:eastAsia="Times New Roman"/>
          <w:szCs w:val="24"/>
        </w:rPr>
      </w:pPr>
      <w:r>
        <w:rPr>
          <w:rFonts w:eastAsia="Times New Roman"/>
          <w:szCs w:val="24"/>
        </w:rPr>
        <w:t>Αγαπητοί κύριοι Βουλευτές, θα ολοκληρώσω με  τους κοινωνικούς πόρους. Είναι πολλά που μπορώ να</w:t>
      </w:r>
      <w:r>
        <w:rPr>
          <w:rFonts w:eastAsia="Times New Roman"/>
          <w:szCs w:val="24"/>
        </w:rPr>
        <w:t xml:space="preserve"> πω, αλλά θα ολοκληρώσω με αυτό. Οι κοινωνικοί πόροι για τους οποίους αναφέρθηκα, και ήμουν πολύ σαφής και αναλυτικός, αφορούν εισφορές που κατέβαλλαν δικηγόροι και μηχανικοί κατά βάση και επιβαρύνονταν από το εισόδημα που κατά τα άλλα διαμόρφωναν. </w:t>
      </w:r>
    </w:p>
    <w:p w14:paraId="0EE101D9" w14:textId="77777777" w:rsidR="000548F6" w:rsidRDefault="005C1E3B">
      <w:pPr>
        <w:spacing w:line="600" w:lineRule="auto"/>
        <w:ind w:firstLine="720"/>
        <w:jc w:val="both"/>
        <w:rPr>
          <w:rFonts w:eastAsia="Times New Roman"/>
          <w:szCs w:val="24"/>
        </w:rPr>
      </w:pPr>
      <w:r>
        <w:rPr>
          <w:rFonts w:eastAsia="Times New Roman"/>
          <w:szCs w:val="24"/>
        </w:rPr>
        <w:t>Αυτό τ</w:t>
      </w:r>
      <w:r>
        <w:rPr>
          <w:rFonts w:eastAsia="Times New Roman"/>
          <w:szCs w:val="24"/>
        </w:rPr>
        <w:t xml:space="preserve">ο ποσό δεν θα τους παρακρατείται, καθώς πλέον η εισφορά που καταβάλλουν είναι επί των καθαρών κερδών που πραγματοποιούν. Είπαμε ότι είναι ένα </w:t>
      </w:r>
      <w:r>
        <w:rPr>
          <w:rFonts w:eastAsia="Times New Roman"/>
          <w:szCs w:val="24"/>
        </w:rPr>
        <w:t>ακόμα</w:t>
      </w:r>
      <w:r>
        <w:rPr>
          <w:rFonts w:eastAsia="Times New Roman"/>
          <w:szCs w:val="24"/>
        </w:rPr>
        <w:t xml:space="preserve"> μέτρο ελάφρυνσης αυτής της κατηγορίας ασφαλισμένων. Δεν υπάρχει λόγος να το διατηρούμε. Ήταν και δικό τους α</w:t>
      </w:r>
      <w:r>
        <w:rPr>
          <w:rFonts w:eastAsia="Times New Roman"/>
          <w:szCs w:val="24"/>
        </w:rPr>
        <w:t>ίτημα. Το υιοθετήσαμε. Εσείς είστε εναντίον; Δεν κατάλαβα. Τι θέλετε ακριβώς; Ή σε ό,τι λέμε εμείς σκέφτεστε αμέσως να πείτε όχι;</w:t>
      </w:r>
    </w:p>
    <w:p w14:paraId="0EE101DA" w14:textId="77777777" w:rsidR="000548F6" w:rsidRDefault="005C1E3B">
      <w:pPr>
        <w:spacing w:line="600" w:lineRule="auto"/>
        <w:ind w:firstLine="720"/>
        <w:jc w:val="both"/>
        <w:rPr>
          <w:rFonts w:eastAsia="Times New Roman"/>
          <w:szCs w:val="24"/>
        </w:rPr>
      </w:pPr>
      <w:r>
        <w:rPr>
          <w:rFonts w:eastAsia="Times New Roman"/>
          <w:szCs w:val="24"/>
        </w:rPr>
        <w:t xml:space="preserve">Ολοκλήρωσα, κύριε Πρόεδρε. </w:t>
      </w:r>
    </w:p>
    <w:p w14:paraId="0EE101DB"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EE101D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Κοιτάξτε. Επειδή το </w:t>
      </w:r>
      <w:r>
        <w:rPr>
          <w:rFonts w:eastAsia="Times New Roman"/>
          <w:szCs w:val="24"/>
        </w:rPr>
        <w:t>πινγκ-πονγκ ανάμεσα στους Βουλευτές επί προσωπικού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έχει τραβήξει πάρα πολύ, θα δώσω τον λόγο στον κ. Κουίκ, με την παράκληση να μην πυροδοτήσει κα</w:t>
      </w:r>
      <w:r>
        <w:rPr>
          <w:rFonts w:eastAsia="Times New Roman"/>
          <w:szCs w:val="24"/>
        </w:rPr>
        <w:t>μ</w:t>
      </w:r>
      <w:r>
        <w:rPr>
          <w:rFonts w:eastAsia="Times New Roman"/>
          <w:szCs w:val="24"/>
        </w:rPr>
        <w:t>μία νέα έκρηξη στην Αίθουσα. Έχετε τριάντα δευτερόλεπτα και με την παράκληση για ηρεμία, γιατί έχου</w:t>
      </w:r>
      <w:r>
        <w:rPr>
          <w:rFonts w:eastAsia="Times New Roman"/>
          <w:szCs w:val="24"/>
        </w:rPr>
        <w:t xml:space="preserve">με να προχωρήσουμε στο νομοθετικό μας έργο.   </w:t>
      </w:r>
    </w:p>
    <w:p w14:paraId="0EE101DD"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t xml:space="preserve">ΤΕΡΕΝΣ-ΣΠΕΝΣΕΡ-ΝΙΚΟΛΑΟΣ ΚΟΥΙΚ (Υφυπουργός </w:t>
      </w:r>
      <w:r w:rsidRPr="00E02B02">
        <w:rPr>
          <w:rFonts w:eastAsia="Times New Roman" w:cs="Times New Roman"/>
          <w:b/>
          <w:szCs w:val="24"/>
        </w:rPr>
        <w:t>Επικρατείας</w:t>
      </w:r>
      <w:r>
        <w:rPr>
          <w:rFonts w:eastAsia="Times New Roman" w:cs="Times New Roman"/>
          <w:b/>
          <w:szCs w:val="24"/>
        </w:rPr>
        <w:t>):</w:t>
      </w:r>
      <w:r>
        <w:rPr>
          <w:rFonts w:eastAsia="Times New Roman" w:cs="Times New Roman"/>
          <w:szCs w:val="24"/>
        </w:rPr>
        <w:t xml:space="preserve"> Είτε είναι τριάντα δεύτερα είτε είναι εξήντα δεύτερα, ξέρετε ότι εγώ δεν είμαι επιρρεπής στα τηλεπαιχνίδια και στις τηλεπαρουσιάσεις, όπως άλλοι συνάδελφ</w:t>
      </w:r>
      <w:r>
        <w:rPr>
          <w:rFonts w:eastAsia="Times New Roman" w:cs="Times New Roman"/>
          <w:szCs w:val="24"/>
        </w:rPr>
        <w:t xml:space="preserve">οι εδώ μέσα στην Αίθουσα της Βουλής. Δεν είμαι ο σόουμαν που θρέφομαι από τις κόντρες και νομίζω ότι το έχω ξεκαθαρίσει πολλές φορές. </w:t>
      </w:r>
    </w:p>
    <w:p w14:paraId="0EE101DE"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Ήρθα εδώ μόνο και μόνο για να μη νομίζει κανείς ότι εγώ ετράπην εις φυγήν, όπως χθες έφυγε σύσσωμη η Νέα Δημοκρατία για ν</w:t>
      </w:r>
      <w:r>
        <w:rPr>
          <w:rFonts w:eastAsia="Times New Roman" w:cs="Times New Roman"/>
          <w:szCs w:val="24"/>
        </w:rPr>
        <w:t>α πάει να προστατεύσει τον κ. Παπασταύρου και όλους τους ομοίους του</w:t>
      </w:r>
      <w:r>
        <w:rPr>
          <w:rFonts w:eastAsia="Times New Roman" w:cs="Times New Roman"/>
          <w:szCs w:val="24"/>
        </w:rPr>
        <w:t>,</w:t>
      </w:r>
      <w:r>
        <w:rPr>
          <w:rFonts w:eastAsia="Times New Roman" w:cs="Times New Roman"/>
          <w:szCs w:val="24"/>
        </w:rPr>
        <w:t xml:space="preserve"> που είναι στις διάφορες λίστες. Γι’ αυτό ήρθα εδώ. Και, βεβαίως, όπως αντιλαμβάνεστε, αρνούμαι να χρησιμοποιήσω το όνομα του Κωνσταντίνου Καραμανλή, όταν κάποιοι θέλουν να το μεταχειρίζο</w:t>
      </w:r>
      <w:r>
        <w:rPr>
          <w:rFonts w:eastAsia="Times New Roman" w:cs="Times New Roman"/>
          <w:szCs w:val="24"/>
        </w:rPr>
        <w:t>νται στον πολιτικό τους λόγο. Εγώ απλώς είπα ότι είναι ένα κόμμα πλέον όμηρος στα χέρια Σαμαρά και του ΛΑΟΣ, που δυστυχώς δεν έχει καμμία σχέση με την παράταξη που ίδρυσε ο Κωνσταντίνος Καραμανλής και ας το αναλογιστούν οι καραμανλογενείς της Νέας Δημοκρατ</w:t>
      </w:r>
      <w:r>
        <w:rPr>
          <w:rFonts w:eastAsia="Times New Roman" w:cs="Times New Roman"/>
          <w:szCs w:val="24"/>
        </w:rPr>
        <w:t xml:space="preserve">ίας. Δεν ασχολούμαι με τα προσωπικά τους και τα εσωτερικά τους, γιατί εγώ ανήκω στους Ανεξάρτητους Έλληνες, αλλά δεν ξεχνώ τις ρίζες μου. Εγώ τουλάχιστον. </w:t>
      </w:r>
    </w:p>
    <w:p w14:paraId="0EE101DF" w14:textId="77777777" w:rsidR="000548F6" w:rsidRDefault="005C1E3B">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w:t>
      </w:r>
    </w:p>
    <w:p w14:paraId="0EE101E0"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Ο κ. Γεώργιος Μαυρωτάς έχει τον λόγο για πέντε λεπτ</w:t>
      </w:r>
      <w:r>
        <w:rPr>
          <w:rFonts w:eastAsia="Times New Roman" w:cs="Times New Roman"/>
          <w:szCs w:val="24"/>
        </w:rPr>
        <w:t>ά.</w:t>
      </w:r>
    </w:p>
    <w:p w14:paraId="0EE101E1"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Συγγνώμη, κύριε Μαυρωτά.</w:t>
      </w:r>
    </w:p>
    <w:p w14:paraId="0EE101E2" w14:textId="77777777" w:rsidR="000548F6" w:rsidRDefault="005C1E3B">
      <w:pPr>
        <w:spacing w:line="600" w:lineRule="auto"/>
        <w:ind w:firstLine="567"/>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0EE101E3"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Δεκτή η συγγνώμη, όχι μόνο από εμένα, αλλά και από τους υπόλοιπους Βουλευτές -φαντάζομαι ότι θα είναι και προς αυτούς η συγγνώμη- που περιμένουν υπομονετικά να μιλήσουν. </w:t>
      </w:r>
    </w:p>
    <w:p w14:paraId="0EE101E4"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Ήρθαν, λοιπόν, πέντε τροπολογίες που έχουν να κάνουν με τις «ουρές» των προαπαιτούμενων για το κλείσιμο της αξιολόγησης και της πολυπόθητης εκταμίευσης της πρώτης δόσης των 7,5 δισεκατομμυρίων. Ουσιαστικά διορθώνουν το πρόσφατο πολυνομοσχέδιο που ψηφίστηκε</w:t>
      </w:r>
      <w:r>
        <w:rPr>
          <w:rFonts w:eastAsia="Times New Roman" w:cs="Times New Roman"/>
          <w:szCs w:val="24"/>
        </w:rPr>
        <w:t xml:space="preserve"> μετά από το «κοσκίνισμα» των </w:t>
      </w:r>
      <w:r>
        <w:rPr>
          <w:rFonts w:eastAsia="Times New Roman" w:cs="Times New Roman"/>
          <w:szCs w:val="24"/>
        </w:rPr>
        <w:t>θεσμών</w:t>
      </w:r>
      <w:r>
        <w:rPr>
          <w:rFonts w:eastAsia="Times New Roman" w:cs="Times New Roman"/>
          <w:szCs w:val="24"/>
        </w:rPr>
        <w:t xml:space="preserve">. Το ερώτημα, όμως, που πάντα μένει είναι εάν πρόκειται για υποδείξεις των </w:t>
      </w:r>
      <w:r>
        <w:rPr>
          <w:rFonts w:eastAsia="Times New Roman" w:cs="Times New Roman"/>
          <w:szCs w:val="24"/>
        </w:rPr>
        <w:t xml:space="preserve">θεσμών </w:t>
      </w:r>
      <w:r>
        <w:rPr>
          <w:rFonts w:eastAsia="Times New Roman" w:cs="Times New Roman"/>
          <w:szCs w:val="24"/>
        </w:rPr>
        <w:t>ή έχει και κάποιες κρυφές προθέσεις της Κυβέρνησης, με την ελπίδα να περάσουν καμουφλαρισμένες ως αναγκαστικές διατάξεις, για να κλείσει η</w:t>
      </w:r>
      <w:r>
        <w:rPr>
          <w:rFonts w:eastAsia="Times New Roman" w:cs="Times New Roman"/>
          <w:szCs w:val="24"/>
        </w:rPr>
        <w:t xml:space="preserve"> πολυπόθητη αξιολόγηση. </w:t>
      </w:r>
    </w:p>
    <w:p w14:paraId="0EE101E5"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Ξεκινώ γρήγορα-γρήγορα με πιο συγκεκριμένα πράγματα. Ξεκινώ από την τροπολογία με γενικό αριθμό 466, σχετικά με την απελευθέρωση της αγοράς ηλεκτρικής ενέργειας. Είναι εδώ ο κ. Σκουρλέτης, οπότε θα το ακούσει. </w:t>
      </w:r>
    </w:p>
    <w:p w14:paraId="0EE101E6"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Τι άλλαξε στο άρθρο </w:t>
      </w:r>
      <w:r>
        <w:rPr>
          <w:rFonts w:eastAsia="Times New Roman" w:cs="Times New Roman"/>
          <w:szCs w:val="24"/>
        </w:rPr>
        <w:t>135; Τι ακριβώς διορθώσατε; Αυτό δεν είναι κατανοητό. Έτσι όπως είναι και τώρα διατυπωμένο το άρθρο φαίνεται σαν να απελευθερώνεται μόνο το 13% της αγοράς ηλεκτρικής ενέργειας έως το 2019. Θα πρέπει να αναδιατυπωθεί, ώστε τα ποσοστά να είναι αθροιστικά επί</w:t>
      </w:r>
      <w:r>
        <w:rPr>
          <w:rFonts w:eastAsia="Times New Roman" w:cs="Times New Roman"/>
          <w:szCs w:val="24"/>
        </w:rPr>
        <w:t xml:space="preserve"> του συνολικού όγκου κάθε προηγούμενου έτους, έτσι ώστε να φτάσουμε στο 50% της απελευθέρωσης το 2020, που είναι αυτό που υπογράψαμε με τη συμφωνία του Αυγούστου με την παράγραφο 4.3. Δηλαδή, να απελευθερωθεί το 8% το 2016, το 8% συν 12%, δηλαδή το 20% το </w:t>
      </w:r>
      <w:r>
        <w:rPr>
          <w:rFonts w:eastAsia="Times New Roman" w:cs="Times New Roman"/>
          <w:szCs w:val="24"/>
        </w:rPr>
        <w:t>2017, το 20% συν 13%, δηλαδή 33% το 2018, το 33% συν 13%, δηλαδή το 46% το 2019. Χρειάζεται, λοιπόν, κατά τη γνώμη μας, αποσαφήνιση στη διατύπωση, ότι αυτά τα ποσοστά είτε θα πρέπει να είναι σωρευτικά επί του συνόλου των πωλήσεων είτε θα αναφέρονται μόνο σ</w:t>
      </w:r>
      <w:r>
        <w:rPr>
          <w:rFonts w:eastAsia="Times New Roman" w:cs="Times New Roman"/>
          <w:szCs w:val="24"/>
        </w:rPr>
        <w:t xml:space="preserve">τον όγκο πωλήσεων της ΔΕΗ που θα βαίνει συνεχώς μειούμενος. Αλλιώς, θα είμαστε οι θαυματοποιοί της απελευθέρωσης των ενεργειακών αγορών, καθ' ότι θα έχουμε 13% απελευθέρωση το 2019 και θα πρέπει να πάμε στο 50% το 2020. </w:t>
      </w:r>
    </w:p>
    <w:p w14:paraId="0EE101E7"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 xml:space="preserve">Κλείνουμε ως προς αυτό και πάμε </w:t>
      </w:r>
      <w:r>
        <w:rPr>
          <w:rFonts w:eastAsia="Times New Roman" w:cs="Times New Roman"/>
          <w:szCs w:val="24"/>
        </w:rPr>
        <w:t>στην άλλη τροπολογία με γενικό αριθμό 465 και στην παράγραφο 6, όπου καταργείτε με μια έκτακτη τροπολογία ουσιαστικά, όπως η σημερινή, νόμους εβδομήντα πέντε ετών από το 1940 που έδιναν πόρους στα ταμεία μηχανικών, στο Εθνικό Μετσόβιο Πολυτεχνείο, στο Ταμε</w:t>
      </w:r>
      <w:r>
        <w:rPr>
          <w:rFonts w:eastAsia="Times New Roman" w:cs="Times New Roman"/>
          <w:szCs w:val="24"/>
        </w:rPr>
        <w:t>ίο Νομικών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θα ήμασταν αρνητικοί, αλλά γιατί δεν είχε έρθει αυτό το πράγμα νωρίτερα και πρέπει να έρθει και να περάσει νύχτα με συνοπτικές διαδικασίες; Γιατί να μην το συζητήσουμε; Γιατί να μη γίνει διαβούλευση με τους σχετικούς φορείς; Δεν θα πρ</w:t>
      </w:r>
      <w:r>
        <w:rPr>
          <w:rFonts w:eastAsia="Times New Roman" w:cs="Times New Roman"/>
          <w:szCs w:val="24"/>
        </w:rPr>
        <w:t xml:space="preserve">έπει και εδώ να ακούσουμε την επιχειρηματολογία, να σταθμίσουμε τις επιπτώσεις; Γιατί στην </w:t>
      </w:r>
      <w:r>
        <w:rPr>
          <w:rFonts w:eastAsia="Times New Roman" w:cs="Times New Roman"/>
          <w:szCs w:val="24"/>
        </w:rPr>
        <w:t xml:space="preserve">έκθεση </w:t>
      </w:r>
      <w:r>
        <w:rPr>
          <w:rFonts w:eastAsia="Times New Roman" w:cs="Times New Roman"/>
          <w:szCs w:val="24"/>
        </w:rPr>
        <w:t>του Γενικού Λογιστηρίου του Κράτους αναφέρεται μια απώλεια πόρων 15 εκατομμυρίων ευρώ για τα ταμεία. Από πού θα προέλθουν αυτοί οι πόροι; Ή μήπως μας το ζήτησ</w:t>
      </w:r>
      <w:r>
        <w:rPr>
          <w:rFonts w:eastAsia="Times New Roman" w:cs="Times New Roman"/>
          <w:szCs w:val="24"/>
        </w:rPr>
        <w:t xml:space="preserve">αν να το κάνουμε και χωρίς πολλά-πολλά, για να μην προλάβουν να αντιδράσουν οι διάφοροι συνδικαλιστικοί φορείς, τρέξαμε να το βάλουμε τώρα για να κλείσει η αξιολόγηση; </w:t>
      </w:r>
    </w:p>
    <w:p w14:paraId="0EE101E8"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Στην τροπολογία με γενικό αριθμό 467 σε ό,τι αφορά τα μετωπικά διόδια στην Εγνατία, φαν</w:t>
      </w:r>
      <w:r>
        <w:rPr>
          <w:rFonts w:eastAsia="Times New Roman" w:cs="Times New Roman"/>
          <w:szCs w:val="24"/>
        </w:rPr>
        <w:t xml:space="preserve">τάζομαι ότι με βαριά καρδιά πάλι ο κ. Σπίρτζης, που στην επόμενη ακριβώς σελίδα έχει την υπογραφή του, θα το υπέγραψε. </w:t>
      </w:r>
    </w:p>
    <w:p w14:paraId="0EE101E9"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Στην τροπολογία με γενικό αριθμό 468, ο μαθηματικός τύπος για τον κόφτη μένει ο ίδιος. Δεν έχει καμμία αλλαγή ουσιαστικά και απορούμε γι</w:t>
      </w:r>
      <w:r>
        <w:rPr>
          <w:rFonts w:eastAsia="Times New Roman" w:cs="Times New Roman"/>
          <w:szCs w:val="24"/>
        </w:rPr>
        <w:t xml:space="preserve">ατί το φέρνετε με νομοτεχνική βελτίωση. Όμως, σχετικά με τις φυσικές καταστροφές, η φράση στον πρόσφατο νόμο «ύστερα από ειδική διαβούλευση με τους </w:t>
      </w:r>
      <w:r>
        <w:rPr>
          <w:rFonts w:eastAsia="Times New Roman" w:cs="Times New Roman"/>
          <w:szCs w:val="24"/>
        </w:rPr>
        <w:t>θεσμούς</w:t>
      </w:r>
      <w:r>
        <w:rPr>
          <w:rFonts w:eastAsia="Times New Roman" w:cs="Times New Roman"/>
          <w:szCs w:val="24"/>
        </w:rPr>
        <w:t xml:space="preserve">» γίνεται «κατόπιν συμφωνίας με τους </w:t>
      </w:r>
      <w:r>
        <w:rPr>
          <w:rFonts w:eastAsia="Times New Roman" w:cs="Times New Roman"/>
          <w:szCs w:val="24"/>
        </w:rPr>
        <w:t>θεσμούς</w:t>
      </w:r>
      <w:r>
        <w:rPr>
          <w:rFonts w:eastAsia="Times New Roman" w:cs="Times New Roman"/>
          <w:szCs w:val="24"/>
        </w:rPr>
        <w:t>». Ευτυχώς, δηλαδή, που με τον ΣΥΡΙΖΑ δεν θα έρχονταν υπα</w:t>
      </w:r>
      <w:r>
        <w:rPr>
          <w:rFonts w:eastAsia="Times New Roman" w:cs="Times New Roman"/>
          <w:szCs w:val="24"/>
        </w:rPr>
        <w:t>γορευμένα και μεταφρασμένα τα νομοσχέδια!</w:t>
      </w:r>
    </w:p>
    <w:p w14:paraId="0EE101E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Κλείνοντας, ελπίζω να ολοκληρωθεί και εδώ η αξιολόγηση, έστω και με επτά μήνες καθυστέρηση και με ό,τι αυτό σημαίνει για την ελληνική οικονομία. Γιατί όσο καθυστερούμε, ανεβαίνει ο λογαριασμός και αυτό θα πρέπει να</w:t>
      </w:r>
      <w:r>
        <w:rPr>
          <w:rFonts w:eastAsia="Times New Roman" w:cs="Times New Roman"/>
          <w:szCs w:val="24"/>
        </w:rPr>
        <w:t xml:space="preserve"> μας έχει γίνει μάθημα.</w:t>
      </w:r>
    </w:p>
    <w:p w14:paraId="0EE101E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ανατολίτικο παζάρι, οι κουτσαβακισμοί και οι κουτοπονηριές ελπίζω να έγινε φανερό πια ότι δεν πιάνουν. Δαπανήσατε χρόνο, δυνάμεις και αξιοπιστία για το εσωτερικό και μόνο ακροατήριο. Εν τω μεταξύ, η ελληνική οικονομία μέσα σε αυτ</w:t>
      </w:r>
      <w:r>
        <w:rPr>
          <w:rFonts w:eastAsia="Times New Roman" w:cs="Times New Roman"/>
          <w:szCs w:val="24"/>
        </w:rPr>
        <w:t>ή τη στασιμοαβεβαιότητα βούλιαζε. Αυτό που μετράει, λοιπόν, είναι η αξιοπιστία που πρέπει να την ανακτήσει η Κυβέρνηση, γιατί με τις παλινωδίες και τους ερασιτεχνισμούς της την έχει χάσει. Να την ανακτήσει για το καλό όλων μας, γιατί αν είσαι αναξιόπιστος,</w:t>
      </w:r>
      <w:r>
        <w:rPr>
          <w:rFonts w:eastAsia="Times New Roman" w:cs="Times New Roman"/>
          <w:szCs w:val="24"/>
        </w:rPr>
        <w:t xml:space="preserve"> θα σου ζητάνε δέκα για να κάνεις τα πέντε και αυτό έχει συμβεί στην περίπτωσή μας. Η αξιοπιστία, όμως, κερδίζεται, δεν χαρίζεται. Και για να κερδίσει η Κυβέρνηση τη χαμένη αξιοπιστία της, πρέπει να αλλάξει μυαλά, να δει τι έκαναν και οι άλλες χώρες, Κύπρο</w:t>
      </w:r>
      <w:r>
        <w:rPr>
          <w:rFonts w:eastAsia="Times New Roman" w:cs="Times New Roman"/>
          <w:szCs w:val="24"/>
        </w:rPr>
        <w:t>ς, Ιρλανδία, και πώς τα κατάφεραν. Δεν μπορεί να είσαι με κάθε ευκαιρία λάβρος κατά του ιδιωτικού τομέα και να πείθεις ταυτοχρόνως ότι είσαι εντός του ευρωπαϊκού πλαισίου. Δεν μπορεί να μιλάς για δομικές μεταρρυθμίσεις και να συνεχίζεις πελατειακές πρακτικ</w:t>
      </w:r>
      <w:r>
        <w:rPr>
          <w:rFonts w:eastAsia="Times New Roman" w:cs="Times New Roman"/>
          <w:szCs w:val="24"/>
        </w:rPr>
        <w:t>ές και ρουσφετοκρατία.</w:t>
      </w:r>
    </w:p>
    <w:p w14:paraId="0EE101E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Όμως, η αξιοπιστία της οποιασδήποτε κυβέρνησης έχει να κάνει και με ένα μίνιμουμ συνεννόησης και αυτό μας αφορά όλους, τουλάχιστον των δυνάμεων που συμφωνούν στην ευρωπαϊκή προοπτική της Ελλάδας. Αυτή η ευρωπαϊκή προοπτική μπορεί να </w:t>
      </w:r>
      <w:r>
        <w:rPr>
          <w:rFonts w:eastAsia="Times New Roman" w:cs="Times New Roman"/>
          <w:szCs w:val="24"/>
        </w:rPr>
        <w:t xml:space="preserve">γίνει μόνο μέσα από στοχευμένες δομικές μεταρρυθμίσεις, οι οποίες απαιτούν ευρύτερες συναινέσεις. </w:t>
      </w:r>
    </w:p>
    <w:p w14:paraId="0EE101E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δεν πήρατε ούτε εσείς το μάθημα της τελευταίας εξαετίας, όπου ο καθένας βιαζόταν να πάρει το παιχνίδι πάνω του και συνήθ</w:t>
      </w:r>
      <w:r>
        <w:rPr>
          <w:rFonts w:eastAsia="Times New Roman" w:cs="Times New Roman"/>
          <w:szCs w:val="24"/>
        </w:rPr>
        <w:t xml:space="preserve">ως έτρωγε τα μούτρα του. Ένα μάθημα, λοιπόν, διαχρονικό που πάει πίσω στους περασμένους αιώνες είναι συμπυκνωμένο μέσα σε επτά λέξεις και πρέπει να μάθουμε καλά ότι όσο η πόλωση κερδίζει, η Ελλάδα χάνει. </w:t>
      </w:r>
    </w:p>
    <w:p w14:paraId="0EE101E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E101E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w:t>
      </w:r>
      <w:r>
        <w:rPr>
          <w:rFonts w:eastAsia="Times New Roman" w:cs="Times New Roman"/>
          <w:szCs w:val="24"/>
        </w:rPr>
        <w:t xml:space="preserve"> καταλαμβάνει ο Δ΄ Αντιπρόεδρος της Βουλής κ. </w:t>
      </w:r>
      <w:r w:rsidRPr="00CC07D2">
        <w:rPr>
          <w:rFonts w:eastAsia="Times New Roman" w:cs="Times New Roman"/>
          <w:b/>
          <w:szCs w:val="24"/>
        </w:rPr>
        <w:t>ΝΙΚΗΤΑΣ ΚΑΚΛΑΜΑΝΗΣ</w:t>
      </w:r>
      <w:r>
        <w:rPr>
          <w:rFonts w:eastAsia="Times New Roman" w:cs="Times New Roman"/>
          <w:szCs w:val="24"/>
        </w:rPr>
        <w:t>)</w:t>
      </w:r>
    </w:p>
    <w:p w14:paraId="0EE101F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τον λόγο παρακαλώ, για να πω κάτι προσωπικό. </w:t>
      </w:r>
    </w:p>
    <w:p w14:paraId="0EE101F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Συγγνώμη, κύριε Λοβέρδο, ένα λεπτό να αναλάβω και μετά θα σας δώσω αμέσως τον </w:t>
      </w:r>
      <w:r>
        <w:rPr>
          <w:rFonts w:eastAsia="Times New Roman" w:cs="Times New Roman"/>
          <w:szCs w:val="24"/>
        </w:rPr>
        <w:t>λόγο.</w:t>
      </w:r>
    </w:p>
    <w:p w14:paraId="0EE101F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Να δώσω στον κ. Καραθανασόπουλο, για να μην τον καθυστερώ και αμέσως μετά…</w:t>
      </w:r>
    </w:p>
    <w:p w14:paraId="0EE101F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Καραθανασόπουλε, σας παρακαλώ να προηγηθώ, δεν είναι πολιτικό θέμα.</w:t>
      </w:r>
    </w:p>
    <w:p w14:paraId="0EE101F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έχετε τον λόγο.</w:t>
      </w:r>
    </w:p>
    <w:p w14:paraId="0EE101F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Στις 17.</w:t>
      </w:r>
      <w:r>
        <w:rPr>
          <w:rFonts w:eastAsia="Times New Roman" w:cs="Times New Roman"/>
          <w:szCs w:val="24"/>
        </w:rPr>
        <w:t>00΄ είναι η κηδεία του Γιώργου Παναγιωτακόπουλου. Ήταν σύντροφός μας, ένας άνθρωπος που ζήσαμε μαζί του καλές και κακές στιγμές. Θέλουμε να του ευχηθούμε καλό ταξίδι στο τελευταίο του ταξίδι. Είμαι εισηγητής, δεν μπορώ να φύγω, κύριε Πρόεδρε, θα μείνω εδώ.</w:t>
      </w:r>
      <w:r>
        <w:rPr>
          <w:rFonts w:eastAsia="Times New Roman" w:cs="Times New Roman"/>
          <w:szCs w:val="24"/>
        </w:rPr>
        <w:t xml:space="preserve"> Αισθανόμουν, όμως, ανθρώπινα την υποχρέωση να κάνω αυτή τη δήλωση.</w:t>
      </w:r>
    </w:p>
    <w:p w14:paraId="0EE101F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E101F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θα τη συμπληρώσω αν δεν έχει γίνει το πρωί. Δεν έχει σημασία που δεν είναι συνάδελφός μας στη Βουλή, ήταν όμως ένας άνθρωπος με</w:t>
      </w:r>
      <w:r>
        <w:rPr>
          <w:rFonts w:eastAsia="Times New Roman" w:cs="Times New Roman"/>
          <w:szCs w:val="24"/>
        </w:rPr>
        <w:t xml:space="preserve"> πολύ μεγάλο ήθος και επομένως, εκ μέρους όλων των πτερύγων συλλυπητήρια προς την οικογένειά του.</w:t>
      </w:r>
    </w:p>
    <w:p w14:paraId="0EE101F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κ. Καραθανασόπουλος έχει τον λόγο.</w:t>
      </w:r>
    </w:p>
    <w:p w14:paraId="0EE101F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0EE101F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Την προηγούμενη φορά που </w:t>
      </w:r>
      <w:r>
        <w:rPr>
          <w:rFonts w:eastAsia="Times New Roman" w:cs="Times New Roman"/>
          <w:szCs w:val="24"/>
        </w:rPr>
        <w:t>συζητούσαμε</w:t>
      </w:r>
      <w:r>
        <w:rPr>
          <w:rFonts w:eastAsia="Times New Roman" w:cs="Times New Roman"/>
          <w:szCs w:val="24"/>
        </w:rPr>
        <w:t xml:space="preserve"> το πολυνομοσχέδιο για να κλείσε</w:t>
      </w:r>
      <w:r>
        <w:rPr>
          <w:rFonts w:eastAsia="Times New Roman" w:cs="Times New Roman"/>
          <w:szCs w:val="24"/>
        </w:rPr>
        <w:t>ι η αξιολόγηση, σας είχαμε πει ότι είστε θεομπαίχτες. Το ξεπεράσατε και αυτό. Το ξεπεράσατε σήμερα και αυτό! Δεν ξέρουμε τι άλλο να σας πούμε. Δεν έχετε ούτε ιερό ούτε όσιο. Ίχνος πολιτικής αξιοπρέπειας δεν σας έχει μείνει. Μα, είναι δυνατόν κατά τη διάρκε</w:t>
      </w:r>
      <w:r>
        <w:rPr>
          <w:rFonts w:eastAsia="Times New Roman" w:cs="Times New Roman"/>
          <w:szCs w:val="24"/>
        </w:rPr>
        <w:t xml:space="preserve">ια, ενώ έχει ξεκινήσει η διαδικασία της Ολομέλειας να φέρνετε τροπολογία που αναθεωρεί το καθεστώς για την πρώτη κατοικία; Και το φέρατε στα μουλωχτά, στα κρυφά; Γιατί δηλαδή το κάνατε; Γιατί δεν την καταθέσατε έστω από χθες το βράδυ αυτήν την τροπολογία; </w:t>
      </w:r>
      <w:r>
        <w:rPr>
          <w:rFonts w:eastAsia="Times New Roman" w:cs="Times New Roman"/>
          <w:szCs w:val="24"/>
        </w:rPr>
        <w:t>Για να μην μπορούμε να κάνουμε ονομαστική ψηφοφορία, επειδή ξέρετε ότι υπάρχουν Βουλευτές μας που είναι στην επαρχία για πολιτική δραστηριότητα και το κάνατε με αυτόν τον τρόπο; Νομίζετε ότι θα αποφύγετε; Εμείς σας το λέμε καθαρά. Να αποσύρετε αυτή την τρο</w:t>
      </w:r>
      <w:r>
        <w:rPr>
          <w:rFonts w:eastAsia="Times New Roman" w:cs="Times New Roman"/>
          <w:szCs w:val="24"/>
        </w:rPr>
        <w:t xml:space="preserve">πολογία ή φέρτε την να ψηφιστεί άλλη μέρα. Αύριο. Δώστε τη δυνατότητα να γίνει ονομαστική ψηφοφορία, γιατί αυτές οι μεθοδεύσεις είναι απαράδεκτες. Ξεπερνούν οποιοδήποτε όριο φαντασίας. </w:t>
      </w:r>
    </w:p>
    <w:p w14:paraId="0EE101F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το ΠΑΣΟΚ, βεβαίως, έκαναν αίσχη, αλλά εσείς τους </w:t>
      </w:r>
      <w:r>
        <w:rPr>
          <w:rFonts w:eastAsia="Times New Roman" w:cs="Times New Roman"/>
          <w:szCs w:val="24"/>
        </w:rPr>
        <w:t>έχετε ξεπεράσει. Έχετε πάρει όχι μόνο διδακτορικό, αλλά τους δίδετε και μαθήματα τι θα κάνουν το επόμενο διάστημα με αυτά τα οποία κάνετε, να νομιμοποιείτε οποιαδήποτε διαδικασία. Υπάρχουν και κάποια όρια τέλος πάντων. Δεν μπορείτε να έρχεστε μεσημεριάτικα</w:t>
      </w:r>
      <w:r>
        <w:rPr>
          <w:rFonts w:eastAsia="Times New Roman" w:cs="Times New Roman"/>
          <w:szCs w:val="24"/>
        </w:rPr>
        <w:t xml:space="preserve">, ενώ έχει ξεκινήσει η διαδικασία και να λέτε ότι ακόμη και τα δάνεια που λέτε ότι προστατεύετε, τα δίνετε στα </w:t>
      </w:r>
      <w:r>
        <w:rPr>
          <w:rFonts w:eastAsia="Times New Roman" w:cs="Times New Roman"/>
          <w:szCs w:val="24"/>
          <w:lang w:val="en-US"/>
        </w:rPr>
        <w:t>funds</w:t>
      </w:r>
      <w:r>
        <w:rPr>
          <w:rFonts w:eastAsia="Times New Roman" w:cs="Times New Roman"/>
          <w:szCs w:val="24"/>
        </w:rPr>
        <w:t>, στα «κοράκια» όπως τα λέγατε και έτσι είναι, για να διαχειριστούν τα στεγαστικά δάνεια πρώτης κατοικίας που είναι κόκκινα μέχρι 140.000 ευ</w:t>
      </w:r>
      <w:r>
        <w:rPr>
          <w:rFonts w:eastAsia="Times New Roman" w:cs="Times New Roman"/>
          <w:szCs w:val="24"/>
        </w:rPr>
        <w:t>ρώ και τα οποία προστατεύατε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
    <w:p w14:paraId="0EE101F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Δεν είναι δυνατόν να έρχεστε και να παραδίδετε συνολικά τα δάνεια, τα οποία είχαν την προστασία και την εγγύηση του ελληνικού δημοσίου, που πολλά από αυτά είναι δάνεια σεισμόπληκτων και πυρόπληκτων. Πολλά από</w:t>
      </w:r>
      <w:r>
        <w:rPr>
          <w:rFonts w:eastAsia="Times New Roman" w:cs="Times New Roman"/>
          <w:szCs w:val="24"/>
        </w:rPr>
        <w:t xml:space="preserve"> αυτά είναι δάνεια σεισμόπληκτων και πυρόπληκτων. Και τα δίνετε και αυτά, όχι μόνο για να τα διαχειριστούν, αλλά τα πουλάτε κατευθείαν χωρίς κανέναν περιορισμό. Τίποτα απολύτως. Τα έχετε ξεπεράσει. </w:t>
      </w:r>
    </w:p>
    <w:p w14:paraId="0EE101F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Μάλιστα, επαιρόσασταν το προηγούμενο διάστημα, όταν συζητούσαμε τη νομοθεσία που θα διέπει τη λειτουργία αυτών των επιχειρήσεων, ότι βάζετε αυστηρό πλαίσιο. Ποιο αυστηρό πλαίσιο βάζετε; Σήμερα το καταργείτε και αυτό. Σήμερα, το όποιο αυστηρό πλαίσιο το κατ</w:t>
      </w:r>
      <w:r>
        <w:rPr>
          <w:rFonts w:eastAsia="Times New Roman" w:cs="Times New Roman"/>
          <w:szCs w:val="24"/>
        </w:rPr>
        <w:t xml:space="preserve">αργείτε, γιατί εφόσον είναι αδειοδοτημένες αυτές οι επιχειρήσεις σε χώρες του ευρωπαϊκού οικονομικού χώρου, δεν χρειάζονται περισσότερες απαιτήσεις. Χαλαρώνει το θεσμικό πλαίσιο και ο έλεγχος. </w:t>
      </w:r>
    </w:p>
    <w:p w14:paraId="0EE101F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Φτάνετε στο σημείο τα 4,5 εκατομμύρια που πρέπει να καταβάλλου</w:t>
      </w:r>
      <w:r>
        <w:rPr>
          <w:rFonts w:eastAsia="Times New Roman" w:cs="Times New Roman"/>
          <w:szCs w:val="24"/>
        </w:rPr>
        <w:t xml:space="preserve">ν στις ελληνικές τράπεζες ως μετοχικό κεφάλαιο, να τους δίνετε τη δυνατότητα να καταβάλλουν οπουδήποτε, σε οποιαδήποτε χώρα του ευρωπαϊκού οικονομικού χώρου. </w:t>
      </w:r>
    </w:p>
    <w:p w14:paraId="0EE101F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Κι είστε τόσο θεομπαίχτες που βάζετε μέσα ζήτημα, ότι για να προσημειώσουν την υποθήκη στο υποθηκ</w:t>
      </w:r>
      <w:r>
        <w:rPr>
          <w:rFonts w:eastAsia="Times New Roman" w:cs="Times New Roman"/>
          <w:szCs w:val="24"/>
        </w:rPr>
        <w:t>οφυλακείο, πρέπει να πληρώσουν 2.500 ευρώ για κάθε προσημείωση. Και μειώνετε αυτά τα 2.500 ευρώ και το πηγαίνετε στα 20 ευρώ. Με 20 ευρώ ξεμπερδεύουν και κάνουν προσημείωση στο υποθηκοφυλακείο. Τέτοιες διευκολύνσεις τους δίνετε. Τι άλλο, δηλαδή, να τους δώ</w:t>
      </w:r>
      <w:r>
        <w:rPr>
          <w:rFonts w:eastAsia="Times New Roman" w:cs="Times New Roman"/>
          <w:szCs w:val="24"/>
        </w:rPr>
        <w:t xml:space="preserve">σετε; Μέχρι πού θα πάει αυτή η κατάσταση, αυτή η κατρακύλα; Πόσο περισσότερο θα διευκολύνετε τα κόκκινα </w:t>
      </w:r>
      <w:r>
        <w:rPr>
          <w:rFonts w:eastAsia="Times New Roman" w:cs="Times New Roman"/>
          <w:szCs w:val="24"/>
          <w:lang w:val="en-US"/>
        </w:rPr>
        <w:t>funds</w:t>
      </w:r>
      <w:r>
        <w:rPr>
          <w:rFonts w:eastAsia="Times New Roman" w:cs="Times New Roman"/>
          <w:szCs w:val="24"/>
        </w:rPr>
        <w:t xml:space="preserve"> να πέσουν σαν κοράκια πάνω στα δάνεια των αυτοαπασχολούμενων, των φτωχών αγροτών, των επαγγελματιών, των στεγαστικών δανείων των λαϊκών οικογενειώ</w:t>
      </w:r>
      <w:r>
        <w:rPr>
          <w:rFonts w:eastAsia="Times New Roman" w:cs="Times New Roman"/>
          <w:szCs w:val="24"/>
        </w:rPr>
        <w:t xml:space="preserve">ν; Δεν έχετε αφήσει τίποτα. Καμμία πλέον προστασία δεν υπάρχει. Το πουλόβερ ξηλώθηκε πάρα πολύ γρήγορα, μέσα σε τρεις μήνες και όχι σε δυο, τρία χρόνια, που λέγατε ότι θα τα προστατεύσετε. </w:t>
      </w:r>
    </w:p>
    <w:p w14:paraId="0EE1020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Αντίστοιχη λογική διέπει συνολικά και τις υπόλοιπες τροπολογίες, π</w:t>
      </w:r>
      <w:r>
        <w:rPr>
          <w:rFonts w:eastAsia="Times New Roman" w:cs="Times New Roman"/>
          <w:szCs w:val="24"/>
        </w:rPr>
        <w:t>ου είναι η ουρά της αξιολόγησης, που είναι η ουρά, δηλαδή, της κλιμάκωσης της αντιλαϊκής επίθεσης, για να μπορέσετε να πάρετε τη δεύτερη δόση, η οποία θα αυξήσει, βεβαίως, το δημόσιο, το κρατικό χρέος και ταυτόχρονα να στηρίξετε και να ενισχύσετε με κάθε τ</w:t>
      </w:r>
      <w:r>
        <w:rPr>
          <w:rFonts w:eastAsia="Times New Roman" w:cs="Times New Roman"/>
          <w:szCs w:val="24"/>
        </w:rPr>
        <w:t xml:space="preserve">ρόπο τη δράση του μεγάλου κεφαλαίου, των επιχειρηματικών ομίλων. </w:t>
      </w:r>
    </w:p>
    <w:p w14:paraId="0EE1020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Αντίστοιχη λογική υπάρχει και στα υπόλοιπα ζητήματα. Φέρνετε τροπολογία που αλλάζετε το καθεστώς για τα διόδια. Γιατί; Γιατί έβαζε εμπόδια στην ιδιωτικοποίηση της Εγνατίας. Τώρα το αλλάζετε </w:t>
      </w:r>
      <w:r>
        <w:rPr>
          <w:rFonts w:eastAsia="Times New Roman" w:cs="Times New Roman"/>
          <w:szCs w:val="24"/>
        </w:rPr>
        <w:t xml:space="preserve">και αυτό, για να μπορέσει να προχωρήσει η ιδιωτικοποίηση της Εγνατίας. </w:t>
      </w:r>
    </w:p>
    <w:p w14:paraId="0EE1020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Διευκολύνετε ακόμη περισσότερο την απελευθέρωση αγοράς της ηλεκτρικής ενέργειας. Φέρνετε μεγαλύτερες ποσότητες απ’ όσες είχατε ψηφίσει πριν από δέκα πέντε μέρες. Δίνετε το δικαίωμα ηλε</w:t>
      </w:r>
      <w:r>
        <w:rPr>
          <w:rFonts w:eastAsia="Times New Roman" w:cs="Times New Roman"/>
          <w:szCs w:val="24"/>
        </w:rPr>
        <w:t xml:space="preserve">κτρικής ενέργειας προς δημοπράτηση. Διευκολύνετε την ιδιωτικοποίηση του ΑΔΜΗΕ. </w:t>
      </w:r>
    </w:p>
    <w:p w14:paraId="0EE1020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 xml:space="preserve">αυτό το πλαίσιο </w:t>
      </w:r>
      <w:r>
        <w:rPr>
          <w:rFonts w:eastAsia="Times New Roman" w:cs="Times New Roman"/>
          <w:szCs w:val="24"/>
        </w:rPr>
        <w:t>κινείται το σύνολο των τροπολογιών. Ακόμη και οι αλλαγές οι οποίες γίνονται με το ασφαλιστικό επιδεινώνουν ακόμη περισσότερο την κατάσταση σε αυτό το αντιασφ</w:t>
      </w:r>
      <w:r>
        <w:rPr>
          <w:rFonts w:eastAsia="Times New Roman" w:cs="Times New Roman"/>
          <w:szCs w:val="24"/>
        </w:rPr>
        <w:t xml:space="preserve">αλιστικό τερατούργημα, το οποίο φέρατε. </w:t>
      </w:r>
    </w:p>
    <w:p w14:paraId="0EE1020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Μειώνετε το εφάπαξ των αυτοαπασχολούμενων. Μειώνετε τους κοινωνικούς πόρους στα ταμεία. Αφορούν τα ταμεία των μηχανικών, των δικηγόρων και των γιατρών. Μάλιστα, αλλάζετε ακόμη και αυτό που λέγατε για τους δύο χιλιάδ</w:t>
      </w:r>
      <w:r>
        <w:rPr>
          <w:rFonts w:eastAsia="Times New Roman" w:cs="Times New Roman"/>
          <w:szCs w:val="24"/>
        </w:rPr>
        <w:t xml:space="preserve">ες κατοίκους, την υπουργική απόφαση που θα καθορίσει τις κατηγορίες και το πώς θα καταβάλλονται οι εισφορές. Το αλλάζετε αυτό και μένετε μόνο στις εισφορές. Άρα, όλες οι κατηγορίες. Δεν υπάρχει καμμία εξαίρεση. Όλοι οι επαγγελματίες θα μπουν μέσα σε χωριά </w:t>
      </w:r>
      <w:r>
        <w:rPr>
          <w:rFonts w:eastAsia="Times New Roman" w:cs="Times New Roman"/>
          <w:szCs w:val="24"/>
        </w:rPr>
        <w:t>κάτω από δύο χιλιάδες κατοίκους. Καμμία εξαίρεση δεν θα υπάρχει, γιατί μετά από δέκα πέντε μέρες το αλλάξατε. Ενώ στην προηγούμενη υπουργική απόφαση ήταν ότι θα καθορίζετε και τις κατηγορίες, τώρα λέτε μόνο τον τρόπο με τον οποίο θα καταβάλλονται οι εισφορ</w:t>
      </w:r>
      <w:r>
        <w:rPr>
          <w:rFonts w:eastAsia="Times New Roman" w:cs="Times New Roman"/>
          <w:szCs w:val="24"/>
        </w:rPr>
        <w:t xml:space="preserve">ές. Τα αφαιρείτε όλα όσα ισχυριζόσασταν ότι θα προστατεύσετε και ότι θα κάνετε το προηγούμενο χρονικό διάστημα. </w:t>
      </w:r>
    </w:p>
    <w:p w14:paraId="0EE1020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Αυτά περιέχουν οι τροπολογίες και οι διατάξεις, τις οποίες φέρνετε. Αντίστοιχη είναι και η διάταξη, στην οποία βάζετε μέσα τα φορολογικά ζητήμα</w:t>
      </w:r>
      <w:r>
        <w:rPr>
          <w:rFonts w:eastAsia="Times New Roman" w:cs="Times New Roman"/>
          <w:szCs w:val="24"/>
        </w:rPr>
        <w:t xml:space="preserve">τα που αφορούν και τον περιβόητο κόφτη, όπου ουσιαστικά, ενώ λέγατε πριν ότι, όταν αφορά τις δαπάνες που αφορούν φυσικές καταστροφές, θα ενημερώνετε τους θεσμούς και θα παίρνετε την απόφαση, τώρα τους βάζετε συμμέτοχους. </w:t>
      </w:r>
    </w:p>
    <w:p w14:paraId="0EE10206"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Πρέπει να συμφωνήσουν και οι </w:t>
      </w:r>
      <w:r>
        <w:rPr>
          <w:rFonts w:eastAsia="Times New Roman"/>
          <w:szCs w:val="24"/>
        </w:rPr>
        <w:t>θεσμο</w:t>
      </w:r>
      <w:r>
        <w:rPr>
          <w:rFonts w:eastAsia="Times New Roman"/>
          <w:szCs w:val="24"/>
        </w:rPr>
        <w:t xml:space="preserve">ί </w:t>
      </w:r>
      <w:r>
        <w:rPr>
          <w:rFonts w:eastAsia="Times New Roman"/>
          <w:szCs w:val="24"/>
        </w:rPr>
        <w:t xml:space="preserve">ότι θα εξαιρεθούν αυτές οι δαπάνες από τον δημοσιονομικό κόφτη. Ούτε καν αυτό ούτε καν σεισμούς, λιμούς και καταποντισμούς δεν έχετε τη δυνατότητα να πείτε ότι αυτοί εξαιρούνται από τον δημοσιονομικό κόφτη και από το πρωτογενές πλεόνασμα. </w:t>
      </w:r>
    </w:p>
    <w:p w14:paraId="0EE10207"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Από αυτή την ά</w:t>
      </w:r>
      <w:r>
        <w:rPr>
          <w:rFonts w:eastAsia="Times New Roman"/>
          <w:szCs w:val="24"/>
        </w:rPr>
        <w:t>ποψη, λοιπόν, επιταχύνεται πολύ περισσότερο η διαδικασία του αυτόματου κόφτη στους μισθούς και στις συντάξεις.</w:t>
      </w:r>
    </w:p>
    <w:p w14:paraId="0EE10208"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Καραθανασόπουλε, να μαζέψουμε λίγο τον χρόνο;</w:t>
      </w:r>
    </w:p>
    <w:p w14:paraId="0EE10209"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Ολοκληρώνω με αυτό, κύριε Πρόεδρε</w:t>
      </w:r>
      <w:r>
        <w:rPr>
          <w:rFonts w:eastAsia="Times New Roman"/>
          <w:szCs w:val="24"/>
        </w:rPr>
        <w:t>, κι ευχαριστώ πάρα πολύ και για την ανοχή, αλλά και οι υπόλοιποι εισηγητές αντίστοιχα περίπου…</w:t>
      </w:r>
    </w:p>
    <w:p w14:paraId="0EE1020A"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σας είπα να σταματήσετε, σας είπα να το μαζέψουμε.</w:t>
      </w:r>
    </w:p>
    <w:p w14:paraId="0EE1020B"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Συμφωνώ και το μαζεύω. Τελείωνα έτσι κι αλλιώ</w:t>
      </w:r>
      <w:r>
        <w:rPr>
          <w:rFonts w:eastAsia="Times New Roman"/>
          <w:szCs w:val="24"/>
        </w:rPr>
        <w:t xml:space="preserve">ς. </w:t>
      </w:r>
    </w:p>
    <w:p w14:paraId="0EE1020C"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Από αυτή, λοιπόν, την άποψη είναι φανερό. Εμείς σας το λέμε και θα εξαρτήσουμε τη στάση μας, αν θα νομιμοποιήσουμε ή όχι αυτή τη διαδικασία, από τον τρόπο ψηφοφορίας, ιδιαίτερα της εκπρόθεσμης τροπολογίας με γενικό αριθμό 469, που φέρατε και αφορά τα σ</w:t>
      </w:r>
      <w:r>
        <w:rPr>
          <w:rFonts w:eastAsia="Times New Roman"/>
          <w:szCs w:val="24"/>
        </w:rPr>
        <w:t>τεγαστικά δάνεια.</w:t>
      </w:r>
    </w:p>
    <w:p w14:paraId="0EE1020D"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Αυτό ζητάμε και πάλι και θέλουμε να πάρετε θέση ως Κυβέρνηση να μπορέσετε να δώσετε τη δυνατότητα να ψηφιστεί έστω αύριο, για να μπορεί να έχει τη δυνατότητα το κάθε κόμμα να καταθέσει πρόταση ονομαστικής ψηφοφορίας. Από την απάντηση που </w:t>
      </w:r>
      <w:r>
        <w:rPr>
          <w:rFonts w:eastAsia="Times New Roman"/>
          <w:szCs w:val="24"/>
        </w:rPr>
        <w:t>θα δώσετε σε αυτό θα εξαρτήσουμε και τη στάση μας, αν θα νομιμοποιήσουμε ή όχι τη διαδικασία αυτή.</w:t>
      </w:r>
    </w:p>
    <w:p w14:paraId="0EE1020E"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εία, αφού προηγουμένως ξεναγήθηκαν στην έκθεση της Αίθουσας «</w:t>
      </w:r>
      <w:r>
        <w:rPr>
          <w:rFonts w:eastAsia="Times New Roman"/>
          <w:szCs w:val="24"/>
        </w:rPr>
        <w:t>ΕΛΕΥΘΕΡΙΟΣ ΒΕΝΙΖΕΛΟΣ</w:t>
      </w:r>
      <w:r>
        <w:rPr>
          <w:rFonts w:eastAsia="Times New Roman"/>
          <w:szCs w:val="24"/>
        </w:rPr>
        <w:t>» και ενημερώθηκαν για την ιστορία του κτηρίου και τον τρόπο οργάνωσης και λειτουργίας της Βουλής, είκοσι τρεις μαθητές και μαθήτριες και τέσσερις συνοδοί-εκπαιδευτικοί από το</w:t>
      </w:r>
      <w:r>
        <w:rPr>
          <w:rFonts w:eastAsia="Times New Roman"/>
          <w:szCs w:val="24"/>
        </w:rPr>
        <w:t xml:space="preserve"> Δημοτικό Σχολείο Θεσπρωτικού Πρέβεζας.</w:t>
      </w:r>
    </w:p>
    <w:p w14:paraId="0EE1020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0EE10210"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0EE10211"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Τώρα έχει γίνει αμοιβαία μετάθεση…</w:t>
      </w:r>
    </w:p>
    <w:p w14:paraId="0EE10212"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μπορώ να έχω δεκαπέντε δευτερόλεπτα για μια δ</w:t>
      </w:r>
      <w:r>
        <w:rPr>
          <w:rFonts w:eastAsia="Times New Roman"/>
          <w:szCs w:val="24"/>
        </w:rPr>
        <w:t xml:space="preserve">ιευκρίνιση στον κ. Καραθανασόπουλο; </w:t>
      </w:r>
    </w:p>
    <w:p w14:paraId="0EE10213"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έχετε δύο λεπτά.</w:t>
      </w:r>
    </w:p>
    <w:p w14:paraId="0EE10214"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Όχι δύο λεπτά, δεκαπέντε δευτερόλεπτα αρκούν.</w:t>
      </w:r>
    </w:p>
    <w:p w14:paraId="0EE10215"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Η φιλελευθεροποίηση-απελευθέρωση για τις εταιρείες διαχείρισης έγινε τ</w:t>
      </w:r>
      <w:r>
        <w:rPr>
          <w:rFonts w:eastAsia="Times New Roman"/>
          <w:szCs w:val="24"/>
        </w:rPr>
        <w:t xml:space="preserve">ον </w:t>
      </w:r>
      <w:r>
        <w:rPr>
          <w:rFonts w:eastAsia="Times New Roman"/>
          <w:szCs w:val="24"/>
        </w:rPr>
        <w:t>Δεκέμβριο</w:t>
      </w:r>
      <w:r>
        <w:rPr>
          <w:rFonts w:eastAsia="Times New Roman"/>
          <w:szCs w:val="24"/>
        </w:rPr>
        <w:t xml:space="preserve">. Εκεί έγινε η απελευθέρωση. Εμείς απλώς κάναμε ένα λάθος σε μια αλλαγή που το έκανε αυτό ασαφές. Αυτό αλλάξαμε. </w:t>
      </w:r>
    </w:p>
    <w:p w14:paraId="0EE10216"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Η βασική απόφαση για την απελευθέρωση των αγορών, όσο είναι για την εξυπηρέτηση των δανείων, ήταν αποφασισμένη. Δεν φέραμε κάτι </w:t>
      </w:r>
      <w:r>
        <w:rPr>
          <w:rFonts w:eastAsia="Times New Roman"/>
          <w:szCs w:val="24"/>
        </w:rPr>
        <w:t>καινούργιο, δηλαδή. Δεν έχετε δίκιο, κύριε Καραθανασόπουλε.</w:t>
      </w:r>
    </w:p>
    <w:p w14:paraId="0EE10217"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Δεν έκανα πάνω από δεκαπέντε δευτερόλεπτα, κύριε Πρόεδρε.</w:t>
      </w:r>
    </w:p>
    <w:p w14:paraId="0EE10218"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Μία κουβέντα μόνο, κύριε Πρόεδρε.</w:t>
      </w:r>
    </w:p>
    <w:p w14:paraId="0EE10219"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Τώρα μην αρχίσουμε αυτό.</w:t>
      </w:r>
    </w:p>
    <w:p w14:paraId="0EE1021A"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ΝΙΚΟΛΑΟΣ ΚΑΡΑΘΑΝΑΣΟ</w:t>
      </w:r>
      <w:r>
        <w:rPr>
          <w:rFonts w:eastAsia="Times New Roman"/>
          <w:b/>
          <w:szCs w:val="24"/>
        </w:rPr>
        <w:t xml:space="preserve">ΠΟΥΛΟΣ: </w:t>
      </w:r>
      <w:r>
        <w:rPr>
          <w:rFonts w:eastAsia="Times New Roman"/>
          <w:szCs w:val="24"/>
        </w:rPr>
        <w:t>Μια κουβέντα μόνο. Θέλω να πω ότι ακούω με τα αυτιά μου τον κ. Σταθάκη αλλεπάλληλα να έχει πει ότι η πρώτη κατοικία μέχρι 140.000 ευρώ προστατεύεται για τρία χρόνια.</w:t>
      </w:r>
    </w:p>
    <w:p w14:paraId="0EE1021B"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Για την αγορά.</w:t>
      </w:r>
    </w:p>
    <w:p w14:paraId="0EE1021C"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ΝΙΚΟΛΑΟΣ ΚΑΡΑΘΑΝΑΣΟΠΟΥ</w:t>
      </w:r>
      <w:r>
        <w:rPr>
          <w:rFonts w:eastAsia="Times New Roman"/>
          <w:b/>
          <w:szCs w:val="24"/>
        </w:rPr>
        <w:t xml:space="preserve">ΛΟΣ: </w:t>
      </w:r>
      <w:r>
        <w:rPr>
          <w:rFonts w:eastAsia="Times New Roman"/>
          <w:szCs w:val="24"/>
        </w:rPr>
        <w:t>Συνολικά. Δεν το διαχωρίζατε. Και πολλή σημασία έχει αν είναι αγορά ή αν είναι διαχείριση των κόκκινων δανείων. Το ίδιο αποτέλεσμα έχει επί της ουσίας.</w:t>
      </w:r>
    </w:p>
    <w:p w14:paraId="0EE1021D"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Για την αγορά είναι.</w:t>
      </w:r>
    </w:p>
    <w:p w14:paraId="0EE1021E"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Τώρα με τη νεοτέρα τοποθέτηση του Υπουργού, ισχύει αυτή.</w:t>
      </w:r>
    </w:p>
    <w:p w14:paraId="0EE1021F"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Έχει γίνει αμοιβαία μετάθεση, άρα μιλάει ο κ. Κεγκέρογλου, μετά ο κ. Θεοχάρης, η κυρία Μεγαλοοικονόμου και πριν δώσω τον λόγο στον κ. Καρρά, για τρία λεπτά μου έχει ζητήσει τον λόγο για μία επεξήγηση</w:t>
      </w:r>
      <w:r>
        <w:rPr>
          <w:rFonts w:eastAsia="Times New Roman"/>
          <w:szCs w:val="24"/>
        </w:rPr>
        <w:t xml:space="preserve"> ο κ. Βίτσας και μετά τρεις συνάδελφοι, ένας Κοινοβουλευτικός, άλλοι τρεις συνάδελφοι κι ένας </w:t>
      </w:r>
      <w:r>
        <w:rPr>
          <w:rFonts w:eastAsia="Times New Roman"/>
          <w:szCs w:val="24"/>
        </w:rPr>
        <w:t xml:space="preserve">Κοινοβουλευτικός </w:t>
      </w:r>
      <w:r>
        <w:rPr>
          <w:rFonts w:eastAsia="Times New Roman"/>
          <w:szCs w:val="24"/>
        </w:rPr>
        <w:t>και τελειώσαμε.</w:t>
      </w:r>
    </w:p>
    <w:p w14:paraId="0EE10220"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Κύριε Κεγκέρογλου, έχετε τον λόγο.</w:t>
      </w:r>
    </w:p>
    <w:p w14:paraId="0EE10221"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Θα ευχαριστήσω τη συνάδελφο για τη διευκόλυνση και θα παρακαλέσω τον κ.</w:t>
      </w:r>
      <w:r>
        <w:rPr>
          <w:rFonts w:eastAsia="Times New Roman"/>
          <w:szCs w:val="24"/>
        </w:rPr>
        <w:t xml:space="preserve"> Θεοχάρη, αν θέλει, να μιλήσει μετά, για να μην χάσει άλλο ραντεβού που έχει η </w:t>
      </w:r>
      <w:r>
        <w:rPr>
          <w:rFonts w:eastAsia="Times New Roman"/>
          <w:szCs w:val="24"/>
        </w:rPr>
        <w:t xml:space="preserve">κ. </w:t>
      </w:r>
      <w:r>
        <w:rPr>
          <w:rFonts w:eastAsia="Times New Roman"/>
          <w:szCs w:val="24"/>
        </w:rPr>
        <w:t>Μεγαλοοικονόμου.</w:t>
      </w:r>
    </w:p>
    <w:p w14:paraId="0EE10222"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Ραντεβού;</w:t>
      </w:r>
    </w:p>
    <w:p w14:paraId="0EE10223"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Ναι, άλλη συνάντηση.</w:t>
      </w:r>
    </w:p>
    <w:p w14:paraId="0EE10224"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Συνεχίστε εσείς και θα το κανονίσω εγώ αυτό.</w:t>
      </w:r>
    </w:p>
    <w:p w14:paraId="0EE10225" w14:textId="77777777" w:rsidR="000548F6" w:rsidRDefault="005C1E3B">
      <w:pPr>
        <w:tabs>
          <w:tab w:val="left" w:pos="2820"/>
        </w:tabs>
        <w:spacing w:line="600" w:lineRule="auto"/>
        <w:ind w:firstLine="720"/>
        <w:jc w:val="both"/>
        <w:rPr>
          <w:rFonts w:eastAsia="Times New Roman"/>
          <w:szCs w:val="24"/>
        </w:rPr>
      </w:pPr>
      <w:r>
        <w:rPr>
          <w:rFonts w:eastAsia="Times New Roman"/>
          <w:b/>
          <w:szCs w:val="24"/>
        </w:rPr>
        <w:t>ΒΑΣΙΛΕ</w:t>
      </w:r>
      <w:r>
        <w:rPr>
          <w:rFonts w:eastAsia="Times New Roman"/>
          <w:b/>
          <w:szCs w:val="24"/>
        </w:rPr>
        <w:t xml:space="preserve">ΙΟΣ ΚΕΓΚΕΡΟΓΛΟΥ: </w:t>
      </w:r>
      <w:r>
        <w:rPr>
          <w:rFonts w:eastAsia="Times New Roman"/>
          <w:szCs w:val="24"/>
        </w:rPr>
        <w:t>Ο νους σας στο πονηρό πάει, δεν μπορεί κανείς να πει τίποτα, αλλά εν πάση περιπτώσει.</w:t>
      </w:r>
    </w:p>
    <w:p w14:paraId="0EE10226"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Θέλω να ξεκαθαρίσω δύο θεματάκια, το ένα προς την πλευρά της Νέας Δημοκρατίας και το άλλο προς την πλευρά του ΣΥΡΙΖΑ και της Κυβέρνησης.</w:t>
      </w:r>
    </w:p>
    <w:p w14:paraId="0EE10227"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Κοιτάξτε, τα μέτ</w:t>
      </w:r>
      <w:r>
        <w:rPr>
          <w:rFonts w:eastAsia="Times New Roman"/>
          <w:szCs w:val="24"/>
        </w:rPr>
        <w:t>ρα στήριξης της νησιωτικότητας έχουν μια διαχρονικότητα. Τα περισσότερα, όμως, ελήφθησαν από τις κυβερνήσεις του ΠΑΣΟΚ. Ιδιαίτερα το μειωμένο ΦΠΑ, κύριε Βρούτση, δεν θα μπορούσε να ήταν επί του Κωνσταντίνου Καραμανλή, ο οποίος ήταν στην κυβέρνηση πριν εφαρ</w:t>
      </w:r>
      <w:r>
        <w:rPr>
          <w:rFonts w:eastAsia="Times New Roman"/>
          <w:szCs w:val="24"/>
        </w:rPr>
        <w:t xml:space="preserve">μοστεί ο θεσμός του ΦΠΑ στη χώρα μας. Το 1986-1987 που εφαρμόστηκε ο ΦΠΑ, άρα προβλέφθηκε και το μειωμένο ΦΠΑ για τα νησιά, νομίζω ότι ήταν επί κυβερνήσεως ΠΑΣΟΚ. </w:t>
      </w:r>
    </w:p>
    <w:p w14:paraId="0EE10228" w14:textId="77777777" w:rsidR="000548F6" w:rsidRDefault="005C1E3B">
      <w:pPr>
        <w:tabs>
          <w:tab w:val="left" w:pos="2820"/>
        </w:tabs>
        <w:spacing w:line="600" w:lineRule="auto"/>
        <w:ind w:firstLine="720"/>
        <w:jc w:val="both"/>
        <w:rPr>
          <w:rFonts w:eastAsia="Times New Roman"/>
          <w:szCs w:val="24"/>
        </w:rPr>
      </w:pPr>
      <w:r>
        <w:rPr>
          <w:rFonts w:eastAsia="Times New Roman"/>
          <w:szCs w:val="24"/>
        </w:rPr>
        <w:t xml:space="preserve">Και το δεύτερο προς το ΣΥΡΙΖΑ. Θα καταθέσω στα Πρακτικά το πραγματικό </w:t>
      </w:r>
      <w:r>
        <w:rPr>
          <w:rFonts w:eastAsia="Times New Roman"/>
          <w:szCs w:val="24"/>
          <w:lang w:val="en-US"/>
        </w:rPr>
        <w:t>e</w:t>
      </w:r>
      <w:r w:rsidRPr="00532D6A">
        <w:rPr>
          <w:rFonts w:eastAsia="Times New Roman"/>
          <w:szCs w:val="24"/>
        </w:rPr>
        <w:t>-</w:t>
      </w:r>
      <w:r>
        <w:rPr>
          <w:rFonts w:eastAsia="Times New Roman"/>
          <w:szCs w:val="24"/>
          <w:lang w:val="en-US"/>
        </w:rPr>
        <w:t>mail</w:t>
      </w:r>
      <w:r>
        <w:rPr>
          <w:rFonts w:eastAsia="Times New Roman"/>
          <w:szCs w:val="24"/>
        </w:rPr>
        <w:t xml:space="preserve"> Χαρδούβελη, για</w:t>
      </w:r>
      <w:r>
        <w:rPr>
          <w:rFonts w:eastAsia="Times New Roman"/>
          <w:szCs w:val="24"/>
        </w:rPr>
        <w:t xml:space="preserve"> να μην παραπληροφορούνται οι Βουλευτές του ΣΥΡΙΖΑ και όποιοι άλλοι από το </w:t>
      </w:r>
      <w:r>
        <w:rPr>
          <w:rFonts w:eastAsia="Times New Roman"/>
          <w:szCs w:val="24"/>
          <w:lang w:val="en-US"/>
        </w:rPr>
        <w:t>e</w:t>
      </w:r>
      <w:r w:rsidRPr="007169E2">
        <w:rPr>
          <w:rFonts w:eastAsia="Times New Roman"/>
          <w:szCs w:val="24"/>
        </w:rPr>
        <w:t>-</w:t>
      </w:r>
      <w:r>
        <w:rPr>
          <w:rFonts w:eastAsia="Times New Roman"/>
          <w:szCs w:val="24"/>
          <w:lang w:val="en-US"/>
        </w:rPr>
        <w:t>mail</w:t>
      </w:r>
      <w:r>
        <w:rPr>
          <w:rFonts w:eastAsia="Times New Roman"/>
          <w:szCs w:val="24"/>
        </w:rPr>
        <w:t xml:space="preserve"> </w:t>
      </w:r>
      <w:r>
        <w:rPr>
          <w:rFonts w:eastAsia="Times New Roman" w:cs="Times New Roman"/>
          <w:szCs w:val="24"/>
        </w:rPr>
        <w:t>που είχε σταλεί στον Χαρδούβελη, δηλαδή αυτά που ζητούσαν οι τροϊκανοί.</w:t>
      </w:r>
    </w:p>
    <w:p w14:paraId="0EE10229"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Το πραγματικό, λοιπόν, </w:t>
      </w:r>
      <w:r>
        <w:rPr>
          <w:rFonts w:eastAsia="UB-Helvetica" w:cs="Times New Roman"/>
          <w:szCs w:val="24"/>
          <w:lang w:val="en-US"/>
        </w:rPr>
        <w:t>e</w:t>
      </w:r>
      <w:r w:rsidRPr="007169E2">
        <w:rPr>
          <w:rFonts w:eastAsia="UB-Helvetica" w:cs="Times New Roman"/>
          <w:szCs w:val="24"/>
        </w:rPr>
        <w:t>-</w:t>
      </w:r>
      <w:r>
        <w:rPr>
          <w:rFonts w:eastAsia="UB-Helvetica" w:cs="Times New Roman"/>
          <w:szCs w:val="24"/>
          <w:lang w:val="en-US"/>
        </w:rPr>
        <w:t>mail</w:t>
      </w:r>
      <w:r>
        <w:rPr>
          <w:rFonts w:eastAsia="UB-Helvetica" w:cs="Times New Roman"/>
          <w:szCs w:val="24"/>
        </w:rPr>
        <w:t xml:space="preserve"> Χαρδούβελη λέει ότι το ΕΚΑΣ διατηρείται, κύριε Κατρούγκαλε, που το πρωί βγήκατε στα κανάλια και λέγατε ό,τι θέλατε. Λέει και συγκεκριμένα πράγματα, τα οποία συμφωνούνται.</w:t>
      </w:r>
    </w:p>
    <w:p w14:paraId="0EE1022A" w14:textId="77777777" w:rsidR="000548F6" w:rsidRDefault="005C1E3B">
      <w:pPr>
        <w:spacing w:line="600" w:lineRule="auto"/>
        <w:ind w:firstLine="720"/>
        <w:jc w:val="both"/>
        <w:rPr>
          <w:rFonts w:eastAsia="UB-Helvetica" w:cs="Times New Roman"/>
          <w:szCs w:val="24"/>
        </w:rPr>
      </w:pPr>
      <w:r>
        <w:rPr>
          <w:rFonts w:eastAsia="UB-Helvetica" w:cs="Times New Roman"/>
          <w:szCs w:val="24"/>
        </w:rPr>
        <w:t>Βεβαίως, από ένα σημείο και μετά για τη σημερινή Κυβέρνηση δεν έχει σημασία το τι ζη</w:t>
      </w:r>
      <w:r>
        <w:rPr>
          <w:rFonts w:eastAsia="UB-Helvetica" w:cs="Times New Roman"/>
          <w:szCs w:val="24"/>
        </w:rPr>
        <w:t xml:space="preserve">τάνε και τι απαντάνε, γιατί ό,τι ζητάνε το δίνουμε. </w:t>
      </w:r>
    </w:p>
    <w:p w14:paraId="0EE1022B"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Ακούγοντας τον αξιότιμο Υπουργό Οικονομικών προηγουμένως φαντάστηκα να μην ήταν ο ίδιος που τα έλεγε, αλλά να ήταν ένας εκπρόσωπος της τρόικας. Δεν θα έλεγε τίποτα διαφορετικό. </w:t>
      </w:r>
    </w:p>
    <w:p w14:paraId="0EE1022C"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Το ότι έγινε η διευκόλυνσ</w:t>
      </w:r>
      <w:r>
        <w:rPr>
          <w:rFonts w:eastAsia="UB-Helvetica" w:cs="Times New Roman"/>
          <w:szCs w:val="24"/>
        </w:rPr>
        <w:t>η, για να πειστούν τις προηγούμενες μέρες να ψηφίσουν οι Βουλευτές του ΣΥΡΙΖΑ, να υπάρχουν ορισμένα αβανταδόρικα, τα οποία αίρονται σήμερα με τις ρυθμίσεις ή με σκοπό να αρθούν, εν πάση περιπτώσει, μετά την ψηφοφορία, αγαπητέ συνάδελφε, αυτό δεν αλλάζει τη</w:t>
      </w:r>
      <w:r>
        <w:rPr>
          <w:rFonts w:eastAsia="UB-Helvetica" w:cs="Times New Roman"/>
          <w:szCs w:val="24"/>
        </w:rPr>
        <w:t>ν ουσία.</w:t>
      </w:r>
    </w:p>
    <w:p w14:paraId="0EE1022D"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Σε κάθε περίπτωση, προς Θεού, έρχεται ο άνθρωπος, που επί πέντε χρόνια εδώ πέρα πηδούσε εναντίον των μνημονίων, των μέτρων, των διαπραγματεύσεων και των συμφωνιών και παπαγαλίζει αυτά τα οποία λέει η τρόικα. </w:t>
      </w:r>
    </w:p>
    <w:p w14:paraId="0EE1022E" w14:textId="77777777" w:rsidR="000548F6" w:rsidRDefault="005C1E3B">
      <w:pPr>
        <w:spacing w:line="600" w:lineRule="auto"/>
        <w:ind w:firstLine="720"/>
        <w:jc w:val="both"/>
        <w:rPr>
          <w:rFonts w:eastAsia="UB-Helvetica" w:cs="Times New Roman"/>
          <w:szCs w:val="24"/>
        </w:rPr>
      </w:pPr>
      <w:r>
        <w:rPr>
          <w:rFonts w:eastAsia="UB-Helvetica" w:cs="Times New Roman"/>
          <w:szCs w:val="24"/>
        </w:rPr>
        <w:t>Μιλάει, επίσης, και για αφήγημα. Το αφ</w:t>
      </w:r>
      <w:r>
        <w:rPr>
          <w:rFonts w:eastAsia="UB-Helvetica" w:cs="Times New Roman"/>
          <w:szCs w:val="24"/>
        </w:rPr>
        <w:t>ήγημα της τρόικα</w:t>
      </w:r>
      <w:r>
        <w:rPr>
          <w:rFonts w:eastAsia="UB-Helvetica" w:cs="Times New Roman"/>
          <w:szCs w:val="24"/>
        </w:rPr>
        <w:t>ς</w:t>
      </w:r>
      <w:r>
        <w:rPr>
          <w:rFonts w:eastAsia="UB-Helvetica" w:cs="Times New Roman"/>
          <w:szCs w:val="24"/>
        </w:rPr>
        <w:t>, βεβαίως, είναι αυτό, είναι υπαρκτό. Εμείς χρειαζόμαστε, όμως, ένα αφήγημα διαφορετικό για τη χώρα και το αφήγημα για τη χώρα πρέπει να ξεφύγει από τον εγκλωβισμό που έχει οδηγήσει η σημερινή Κυβέρνηση την κατάσταση.</w:t>
      </w:r>
    </w:p>
    <w:p w14:paraId="0EE1022F" w14:textId="77777777" w:rsidR="000548F6" w:rsidRDefault="005C1E3B">
      <w:pPr>
        <w:spacing w:line="600" w:lineRule="auto"/>
        <w:ind w:firstLine="720"/>
        <w:jc w:val="both"/>
        <w:rPr>
          <w:rFonts w:eastAsia="UB-Helvetica" w:cs="Times New Roman"/>
          <w:szCs w:val="24"/>
        </w:rPr>
      </w:pPr>
      <w:r>
        <w:rPr>
          <w:rFonts w:eastAsia="UB-Helvetica" w:cs="Times New Roman"/>
          <w:szCs w:val="24"/>
        </w:rPr>
        <w:t>Δυστυχώς, έχουμε μπει</w:t>
      </w:r>
      <w:r>
        <w:rPr>
          <w:rFonts w:eastAsia="UB-Helvetica" w:cs="Times New Roman"/>
          <w:szCs w:val="24"/>
        </w:rPr>
        <w:t xml:space="preserve"> σε νέα ύφεση. Αυτή η νέα ύφεση δημιουργεί</w:t>
      </w:r>
      <w:r>
        <w:rPr>
          <w:rFonts w:eastAsia="UB-Helvetica" w:cs="Times New Roman"/>
          <w:szCs w:val="24"/>
        </w:rPr>
        <w:t>,</w:t>
      </w:r>
      <w:r>
        <w:rPr>
          <w:rFonts w:eastAsia="UB-Helvetica" w:cs="Times New Roman"/>
          <w:szCs w:val="24"/>
        </w:rPr>
        <w:t xml:space="preserve"> συνεχώς</w:t>
      </w:r>
      <w:r>
        <w:rPr>
          <w:rFonts w:eastAsia="UB-Helvetica" w:cs="Times New Roman"/>
          <w:szCs w:val="24"/>
        </w:rPr>
        <w:t>,</w:t>
      </w:r>
      <w:r>
        <w:rPr>
          <w:rFonts w:eastAsia="UB-Helvetica" w:cs="Times New Roman"/>
          <w:szCs w:val="24"/>
        </w:rPr>
        <w:t xml:space="preserve"> πρόσθετα βάρη για τη χώρα. Δεν θα τελειώσει ποτέ. Η Ελλάδα σέρνεται.</w:t>
      </w:r>
    </w:p>
    <w:p w14:paraId="0EE10230"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Τα μέτρα, τα οποία πάρθηκαν το προηγούμενο διάστημα, αφορούν τα χαμηλά και μεσαία εισοδήματα. Ακόμη στο ασφαλιστικό από τα 2 δισεκατομμύρια το 1 δισεκατομμύριο είναι οριζόντιες περικοπές και το άλλο είναι από τους μικροσυνταξιούχους. Τα μέτρα, άραγε, για τ</w:t>
      </w:r>
      <w:r>
        <w:rPr>
          <w:rFonts w:eastAsia="UB-Helvetica" w:cs="Times New Roman"/>
          <w:szCs w:val="24"/>
        </w:rPr>
        <w:t xml:space="preserve">ους έμμεσους φόρους, τους ειδικούς φόρους κατανάλωσης, το ΦΠΑ, ποιους πλήττουν; Δεν πλήττουν τα χαμηλά και μεσαία εισοδήματα; Πείτε μου ένα μέτρο για τον μεγάλο πλούτο. </w:t>
      </w:r>
    </w:p>
    <w:p w14:paraId="0EE10231" w14:textId="77777777" w:rsidR="000548F6" w:rsidRDefault="005C1E3B">
      <w:pPr>
        <w:spacing w:line="600" w:lineRule="auto"/>
        <w:ind w:firstLine="720"/>
        <w:jc w:val="both"/>
        <w:rPr>
          <w:rFonts w:eastAsia="UB-Helvetica" w:cs="Times New Roman"/>
          <w:szCs w:val="24"/>
        </w:rPr>
      </w:pPr>
      <w:r>
        <w:rPr>
          <w:rFonts w:eastAsia="UB-Helvetica" w:cs="Times New Roman"/>
          <w:szCs w:val="24"/>
        </w:rPr>
        <w:t>Δεν αρκεί η «μαύρη» προπαγάνδα του μετρ –του το αναγνωρίζω- του είδους, του πρώην διευ</w:t>
      </w:r>
      <w:r>
        <w:rPr>
          <w:rFonts w:eastAsia="UB-Helvetica" w:cs="Times New Roman"/>
          <w:szCs w:val="24"/>
        </w:rPr>
        <w:t xml:space="preserve">θυντή της </w:t>
      </w:r>
      <w:r>
        <w:rPr>
          <w:rFonts w:eastAsia="UB-Helvetica" w:cs="Times New Roman"/>
          <w:szCs w:val="24"/>
        </w:rPr>
        <w:t xml:space="preserve">εφημερίδας </w:t>
      </w:r>
      <w:r>
        <w:rPr>
          <w:rFonts w:eastAsia="UB-Helvetica" w:cs="Times New Roman"/>
          <w:szCs w:val="24"/>
        </w:rPr>
        <w:t>«</w:t>
      </w:r>
      <w:r>
        <w:rPr>
          <w:rFonts w:eastAsia="UB-Helvetica" w:cs="Times New Roman"/>
          <w:szCs w:val="24"/>
        </w:rPr>
        <w:t>ΑΥΓΗ</w:t>
      </w:r>
      <w:r>
        <w:rPr>
          <w:rFonts w:eastAsia="UB-Helvetica" w:cs="Times New Roman"/>
          <w:szCs w:val="24"/>
        </w:rPr>
        <w:t>». Δεν αρκεί αυτό για να ξεγελάσετε τον κόσμο. Ο κόσμος από σήμερα πληρώνει τον ΦΠΑ και πληρώνει το κόστος αυτής της άδοξης διαπραγμάτευσης, αυτής της κάκιστης διαπραγμάτευσης, που οδήγησε σ’ αυτό το κάκιστο αποτέλεσμα για τους πο</w:t>
      </w:r>
      <w:r>
        <w:rPr>
          <w:rFonts w:eastAsia="UB-Helvetica" w:cs="Times New Roman"/>
          <w:szCs w:val="24"/>
        </w:rPr>
        <w:t>λίτες.</w:t>
      </w:r>
    </w:p>
    <w:p w14:paraId="0EE10232"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Έχουμε καταθέσει μια τροπολογία, η οποία αφορά </w:t>
      </w:r>
      <w:r>
        <w:rPr>
          <w:rFonts w:eastAsia="UB-Helvetica" w:cs="Times New Roman"/>
          <w:szCs w:val="24"/>
        </w:rPr>
        <w:t xml:space="preserve">δύο </w:t>
      </w:r>
      <w:r>
        <w:rPr>
          <w:rFonts w:eastAsia="UB-Helvetica" w:cs="Times New Roman"/>
          <w:szCs w:val="24"/>
        </w:rPr>
        <w:t>θέματα. Για δεύτερη φορά την έχω καταθέσει. Δεν ήταν ενημερωμένοι οι Υπουργοί την πρώτη φορά. Τώρα ελπίζω να είναι. Ο κύριος Υπουργός, κάτοχος του νομοσχεδίου, μας απαξίωσε. Δεν αναφέρθηκε καθόλου σ</w:t>
      </w:r>
      <w:r>
        <w:rPr>
          <w:rFonts w:eastAsia="UB-Helvetica" w:cs="Times New Roman"/>
          <w:szCs w:val="24"/>
        </w:rPr>
        <w:t xml:space="preserve">το θέμα. </w:t>
      </w:r>
    </w:p>
    <w:p w14:paraId="0EE10233" w14:textId="77777777" w:rsidR="000548F6" w:rsidRDefault="005C1E3B">
      <w:pPr>
        <w:spacing w:line="600" w:lineRule="auto"/>
        <w:ind w:firstLine="720"/>
        <w:jc w:val="both"/>
        <w:rPr>
          <w:rFonts w:eastAsia="UB-Helvetica" w:cs="Times New Roman"/>
          <w:szCs w:val="24"/>
        </w:rPr>
      </w:pPr>
      <w:r>
        <w:rPr>
          <w:rFonts w:eastAsia="UB-Helvetica" w:cs="Times New Roman"/>
          <w:szCs w:val="24"/>
        </w:rPr>
        <w:t>Αφορά, πρώτον, την επί έξι μήνες αδυναμία διενέργειας εξετάσεων για την απόκτηση άδειας οδήγησης και οποιασδήποτε σχετικής διαδικασίας. Το εξηγήσαμε εκατό φορές ότι δεν έχει κόστος για τον προϋπολογισμό. Καταθέσαμε την τροπολογία και θέλουμε να γ</w:t>
      </w:r>
      <w:r>
        <w:rPr>
          <w:rFonts w:eastAsia="UB-Helvetica" w:cs="Times New Roman"/>
          <w:szCs w:val="24"/>
        </w:rPr>
        <w:t xml:space="preserve">ίνει αποδεκτή. Είναι η κυρία Υπουργός σήμερα που αντικατέστησε επάξια τον κ. Σπίρτζη σε όλα τα καθήκοντα, ακόμα και στο κλάμα και στον οδυρμό για την ψήφιση της διάταξης για την Εγνατία. </w:t>
      </w:r>
    </w:p>
    <w:p w14:paraId="0EE10234" w14:textId="77777777" w:rsidR="000548F6" w:rsidRDefault="005C1E3B">
      <w:pPr>
        <w:spacing w:line="600" w:lineRule="auto"/>
        <w:ind w:firstLine="720"/>
        <w:jc w:val="both"/>
        <w:rPr>
          <w:rFonts w:eastAsia="UB-Helvetica" w:cs="Times New Roman"/>
          <w:szCs w:val="24"/>
        </w:rPr>
      </w:pPr>
      <w:r>
        <w:rPr>
          <w:rFonts w:eastAsia="UB-Helvetica" w:cs="Times New Roman"/>
          <w:szCs w:val="24"/>
        </w:rPr>
        <w:t>Βεβαίως, η ίδια τροπολογία αναφέρεται στο δεύτερο σκέλος στην άρση τ</w:t>
      </w:r>
      <w:r>
        <w:rPr>
          <w:rFonts w:eastAsia="UB-Helvetica" w:cs="Times New Roman"/>
          <w:szCs w:val="24"/>
        </w:rPr>
        <w:t>ης αδυναμίας και των εμποδίων να γίνονται έλεγχοι από τους εκτιμητές του ΕΛΓΑ. Δυστυχώς, η Κυβέρνηση κωφεύει στο αίτημα των εργαζομένων, στο αίτημα των αγροτών που χάνουν δικαιώματα απ’ αυτήν την αδυναμία.</w:t>
      </w:r>
    </w:p>
    <w:p w14:paraId="0EE10235" w14:textId="77777777" w:rsidR="000548F6" w:rsidRDefault="005C1E3B">
      <w:pPr>
        <w:spacing w:line="600" w:lineRule="auto"/>
        <w:ind w:firstLine="720"/>
        <w:jc w:val="both"/>
        <w:rPr>
          <w:rFonts w:eastAsia="UB-Helvetica" w:cs="Times New Roman"/>
          <w:szCs w:val="24"/>
        </w:rPr>
      </w:pPr>
      <w:r>
        <w:rPr>
          <w:rFonts w:eastAsia="UB-Helvetica" w:cs="Times New Roman"/>
          <w:szCs w:val="24"/>
        </w:rPr>
        <w:t>Ζητάμε σήμερα να ειδοποιηθούν άμεσα οι Υπουργοί να</w:t>
      </w:r>
      <w:r>
        <w:rPr>
          <w:rFonts w:eastAsia="UB-Helvetica" w:cs="Times New Roman"/>
          <w:szCs w:val="24"/>
        </w:rPr>
        <w:t xml:space="preserve"> κάνουν αποδεκτή την τροπολογία. Λύνουν θέμα. Ας μιλήσουν οι Βουλευτές του ΣΥΡΙΖΑ που είναι από την περιφέρεια. </w:t>
      </w:r>
    </w:p>
    <w:p w14:paraId="0EE10236"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Κεγκέρογλου, παρακαλώ.</w:t>
      </w:r>
    </w:p>
    <w:p w14:paraId="0EE10237"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Δεν τους έχουν ενοχλήσει αυτά τα δύο θέματα;</w:t>
      </w:r>
    </w:p>
    <w:p w14:paraId="0EE10238" w14:textId="77777777" w:rsidR="000548F6" w:rsidRDefault="005C1E3B">
      <w:pPr>
        <w:spacing w:line="600" w:lineRule="auto"/>
        <w:ind w:firstLine="720"/>
        <w:jc w:val="both"/>
        <w:rPr>
          <w:rFonts w:eastAsia="UB-Helvetica" w:cs="Times New Roman"/>
          <w:szCs w:val="24"/>
        </w:rPr>
      </w:pPr>
      <w:r>
        <w:rPr>
          <w:rFonts w:eastAsia="UB-Helvetica" w:cs="Times New Roman"/>
          <w:szCs w:val="24"/>
        </w:rPr>
        <w:t>Ευχαριστώ, κύ</w:t>
      </w:r>
      <w:r>
        <w:rPr>
          <w:rFonts w:eastAsia="UB-Helvetica" w:cs="Times New Roman"/>
          <w:szCs w:val="24"/>
        </w:rPr>
        <w:t>ριε Πρόεδρε.</w:t>
      </w:r>
    </w:p>
    <w:p w14:paraId="0EE10239" w14:textId="77777777" w:rsidR="000548F6" w:rsidRDefault="005C1E3B">
      <w:pPr>
        <w:spacing w:line="600" w:lineRule="auto"/>
        <w:ind w:firstLine="720"/>
        <w:jc w:val="both"/>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0EE1023A"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ΜΑΡΙΝΑ ΧΡΥΣΟΒΕΛΩΝΗ (Υφυπουργός Υποδομών, Μεταφορών και Δικτύων):</w:t>
      </w:r>
      <w:r>
        <w:rPr>
          <w:rFonts w:eastAsia="UB-Helvetica" w:cs="Times New Roman"/>
          <w:szCs w:val="24"/>
        </w:rPr>
        <w:t xml:space="preserve"> Κύριε Πρόεδρε, θα μπορούσα να έχω τον λόγο;</w:t>
      </w:r>
    </w:p>
    <w:p w14:paraId="0EE1023B"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Κυρία Χρυσοβελώνη, ας μην </w:t>
      </w:r>
      <w:r>
        <w:rPr>
          <w:rFonts w:eastAsia="UB-Helvetica" w:cs="Times New Roman"/>
          <w:szCs w:val="24"/>
        </w:rPr>
        <w:t>διακόψω τους συναδέλφους. Αμέσως μετά θα σας δώσω τον λόγο, για να μη διακοπεί η ροή.</w:t>
      </w:r>
    </w:p>
    <w:p w14:paraId="0EE1023C" w14:textId="77777777" w:rsidR="000548F6" w:rsidRDefault="005C1E3B">
      <w:pPr>
        <w:spacing w:line="600" w:lineRule="auto"/>
        <w:ind w:firstLine="720"/>
        <w:jc w:val="both"/>
        <w:rPr>
          <w:rFonts w:eastAsia="UB-Helvetica" w:cs="Times New Roman"/>
          <w:szCs w:val="24"/>
        </w:rPr>
      </w:pPr>
      <w:r>
        <w:rPr>
          <w:rFonts w:eastAsia="UB-Helvetica" w:cs="Times New Roman"/>
          <w:szCs w:val="24"/>
        </w:rPr>
        <w:t xml:space="preserve">Κύριε Θεοχάρη, σας πειράζει να μην αφήσουμε τελευταία την </w:t>
      </w:r>
      <w:r>
        <w:rPr>
          <w:rFonts w:eastAsia="UB-Helvetica" w:cs="Times New Roman"/>
          <w:szCs w:val="24"/>
        </w:rPr>
        <w:t xml:space="preserve">κ. </w:t>
      </w:r>
      <w:r>
        <w:rPr>
          <w:rFonts w:eastAsia="UB-Helvetica" w:cs="Times New Roman"/>
          <w:szCs w:val="24"/>
        </w:rPr>
        <w:t>Μεγαλοοικονόμου;</w:t>
      </w:r>
    </w:p>
    <w:p w14:paraId="0EE1023D"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ΘΕΟΧΑΡΗΣ (ΧΑΡΗΣ) ΘΕΟΧΑΡΗΣ:</w:t>
      </w:r>
      <w:r>
        <w:rPr>
          <w:rFonts w:eastAsia="UB-Helvetica" w:cs="Times New Roman"/>
          <w:szCs w:val="24"/>
        </w:rPr>
        <w:t xml:space="preserve"> Παρακαλώ, κύριε Πρόεδρε.</w:t>
      </w:r>
    </w:p>
    <w:p w14:paraId="0EE1023E"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Κυρία Μ</w:t>
      </w:r>
      <w:r>
        <w:rPr>
          <w:rFonts w:eastAsia="UB-Helvetica" w:cs="Times New Roman"/>
          <w:szCs w:val="24"/>
        </w:rPr>
        <w:t>εγαλοοικονόμου, έχετε τον λόγο, για πέντε λεπτά.</w:t>
      </w:r>
    </w:p>
    <w:p w14:paraId="0EE1023F"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ΘΕΟΔΩΡΑ ΜΕΓΑΛΟΟΙΚΟΝΟΜΟΥ: </w:t>
      </w:r>
      <w:r>
        <w:rPr>
          <w:rFonts w:eastAsia="UB-Helvetica" w:cs="Times New Roman"/>
          <w:szCs w:val="24"/>
        </w:rPr>
        <w:t xml:space="preserve">Ευχαριστώ, κύριε Πρόεδρε. </w:t>
      </w:r>
    </w:p>
    <w:p w14:paraId="0EE10240"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Κυρίες και κύριοι Υπουργοί, κύριοι συνάδελφοι, θα ήθελα να ρωτήσω σήμερα, κύριοι συνάδελφοι του ΣΥΡΙΖΑ, τουλάχιστον εσείς που ανήκετε στην παιδεία, από το </w:t>
      </w:r>
      <w:r>
        <w:rPr>
          <w:rFonts w:eastAsia="UB-Helvetica" w:cs="Times New Roman"/>
          <w:szCs w:val="24"/>
        </w:rPr>
        <w:t>νηπιαγωγείο μέχρι τους καθηγητές πανεπιστημίου, κυρίως τους ακαδημαϊκούς, είστε ευχαριστημένοι; Δεν θα θέλατε να παραιτηθείτε σήμερα;</w:t>
      </w:r>
    </w:p>
    <w:p w14:paraId="0EE1024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Μπορείτε να κοιτάτε στα μάτια τα παιδιά, από το νηπιαγωγείο μέχρι τους φοιτητές σας; Θέλω να μου απαντήσετε ειλικρινά!</w:t>
      </w:r>
    </w:p>
    <w:p w14:paraId="0EE1024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Σε </w:t>
      </w:r>
      <w:r>
        <w:rPr>
          <w:rFonts w:eastAsia="UB-Helvetica" w:cs="Times New Roman"/>
          <w:szCs w:val="24"/>
        </w:rPr>
        <w:t>σχέση με αυτό που είπε ο κ. Φίλης ότι θα υπογράψουν οι γονείς, εάν θα λένε «πριγκίπισσα» ή «βασιλιά μου» κ</w:t>
      </w:r>
      <w:r>
        <w:rPr>
          <w:rFonts w:eastAsia="UB-Helvetica" w:cs="Times New Roman"/>
          <w:szCs w:val="24"/>
        </w:rPr>
        <w:t>.</w:t>
      </w:r>
      <w:r>
        <w:rPr>
          <w:rFonts w:eastAsia="UB-Helvetica" w:cs="Times New Roman"/>
          <w:szCs w:val="24"/>
        </w:rPr>
        <w:t>λπ</w:t>
      </w:r>
      <w:r>
        <w:rPr>
          <w:rFonts w:eastAsia="UB-Helvetica" w:cs="Times New Roman"/>
          <w:szCs w:val="24"/>
        </w:rPr>
        <w:t>.</w:t>
      </w:r>
      <w:r>
        <w:rPr>
          <w:rFonts w:eastAsia="UB-Helvetica" w:cs="Times New Roman"/>
          <w:szCs w:val="24"/>
        </w:rPr>
        <w:t xml:space="preserve">, εγώ, ως γιαγιά, μήπως πρέπει να υπογράψω </w:t>
      </w:r>
      <w:r>
        <w:rPr>
          <w:rFonts w:eastAsia="UB-Helvetica" w:cs="Times New Roman"/>
          <w:szCs w:val="24"/>
        </w:rPr>
        <w:t xml:space="preserve">για </w:t>
      </w:r>
      <w:r>
        <w:rPr>
          <w:rFonts w:eastAsia="UB-Helvetica" w:cs="Times New Roman"/>
          <w:szCs w:val="24"/>
        </w:rPr>
        <w:t xml:space="preserve">τον εγγόνό μου εάν θα τον λέω «πρίγκιπά μου» ή «βασιλιά μου»; Δεν μπορώ να τα λέω «αγά μου» ή </w:t>
      </w:r>
      <w:r>
        <w:rPr>
          <w:rFonts w:eastAsia="UB-Helvetica" w:cs="Times New Roman"/>
          <w:szCs w:val="24"/>
        </w:rPr>
        <w:t>«σουλτάνα μου» ή «χανούμισσά μου»; Θα μου το επιτρέψει ο κ. Φίλης;</w:t>
      </w:r>
    </w:p>
    <w:p w14:paraId="0EE10243"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Άμυνας-Πρόεδρος των Ανεξαρτήτων Ελλήνων):</w:t>
      </w:r>
      <w:r>
        <w:rPr>
          <w:rFonts w:eastAsia="UB-Helvetica" w:cs="Times New Roman"/>
          <w:szCs w:val="24"/>
        </w:rPr>
        <w:t xml:space="preserve"> Εγώ πάντως τη λέω «πριγκίπισσα»!</w:t>
      </w:r>
    </w:p>
    <w:p w14:paraId="0EE10244"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ΘΕΟΔΩΡΑ ΜΕΓΑΛΟΟΙΚΟΝΟΜΟΥ: </w:t>
      </w:r>
      <w:r>
        <w:rPr>
          <w:rFonts w:eastAsia="UB-Helvetica" w:cs="Times New Roman"/>
          <w:szCs w:val="24"/>
        </w:rPr>
        <w:t>Σας το επιτρέπει ο κ. Φίλης</w:t>
      </w:r>
      <w:r>
        <w:rPr>
          <w:rFonts w:eastAsia="UB-Helvetica" w:cs="Times New Roman"/>
          <w:szCs w:val="24"/>
        </w:rPr>
        <w:t>;</w:t>
      </w:r>
      <w:r>
        <w:rPr>
          <w:rFonts w:eastAsia="UB-Helvetica" w:cs="Times New Roman"/>
          <w:szCs w:val="24"/>
        </w:rPr>
        <w:t xml:space="preserve"> </w:t>
      </w:r>
    </w:p>
    <w:p w14:paraId="0EE10245"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Εγώ αύριο θα τον λέω «σουλ</w:t>
      </w:r>
      <w:r>
        <w:rPr>
          <w:rFonts w:eastAsia="UB-Helvetica" w:cs="Times New Roman"/>
          <w:szCs w:val="24"/>
        </w:rPr>
        <w:t xml:space="preserve">τάνε μου» και «Σουλεϊμάν </w:t>
      </w:r>
      <w:r>
        <w:rPr>
          <w:rFonts w:eastAsia="UB-Helvetica" w:cs="Times New Roman"/>
          <w:szCs w:val="24"/>
        </w:rPr>
        <w:t>Μεγαλοπρεπή</w:t>
      </w:r>
      <w:r>
        <w:rPr>
          <w:rFonts w:eastAsia="UB-Helvetica" w:cs="Times New Roman"/>
          <w:szCs w:val="24"/>
        </w:rPr>
        <w:t>»</w:t>
      </w:r>
      <w:r>
        <w:rPr>
          <w:rFonts w:eastAsia="UB-Helvetica" w:cs="Times New Roman"/>
          <w:szCs w:val="24"/>
        </w:rPr>
        <w:t>.</w:t>
      </w:r>
      <w:r>
        <w:rPr>
          <w:rFonts w:eastAsia="UB-Helvetica" w:cs="Times New Roman"/>
          <w:szCs w:val="24"/>
        </w:rPr>
        <w:t xml:space="preserve"> Μου φαίνεται ότι έχουν αλλάξει, κύριε Καμμένε, τα πράγματα!</w:t>
      </w:r>
    </w:p>
    <w:p w14:paraId="0EE1024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Κύριε Υπουργέ, μη μου χαλάτε τη συνεδρίαση. Μην απαντάτε!</w:t>
      </w:r>
    </w:p>
    <w:p w14:paraId="0EE10247"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ΘΕΟΔΩΡΑ ΜΕΓΑΛΟΟΙΚΟΝΟΜΟΥ: </w:t>
      </w:r>
      <w:r>
        <w:rPr>
          <w:rFonts w:eastAsia="UB-Helvetica" w:cs="Times New Roman"/>
          <w:szCs w:val="24"/>
        </w:rPr>
        <w:t>Κύριε Πρόεδρε, συγγνώμη, αλλά μερικά πράγ</w:t>
      </w:r>
      <w:r>
        <w:rPr>
          <w:rFonts w:eastAsia="UB-Helvetica" w:cs="Times New Roman"/>
          <w:szCs w:val="24"/>
        </w:rPr>
        <w:t xml:space="preserve">ματα πρέπει να τα λέμε. </w:t>
      </w:r>
    </w:p>
    <w:p w14:paraId="0EE1024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Κύριοι συνάδελφοι, εξαιτίας της προσφιλούς συνήθειας που έχετε στην Κυβέρνηση έχετε μάλλον ξεχάσει πώς πρέπει να ψηφίζονται τα νομοσχέδια. Το μόνο που ξέρετε είναι να περνάτε τις τροπολογίες ως κατεπείγουσες την τελευταία στιγμή σε</w:t>
      </w:r>
      <w:r>
        <w:rPr>
          <w:rFonts w:eastAsia="UB-Helvetica" w:cs="Times New Roman"/>
          <w:szCs w:val="24"/>
        </w:rPr>
        <w:t xml:space="preserve"> άσχετα νομοσχέδια. Μου φαίνεται ότι είστε χειρότεροι και από τις δύο προηγούμενες Κυβερνήσεις, τότε που δεν ήμουν Βουλευτής, που τις κατηγορούσατε ότι τα περνάνε έτσι τα νομοσχέδια! Σας παρακολουθούσα στην τηλεόραση τότε, γιατί είχα μια μανία. Φαίνεται ότ</w:t>
      </w:r>
      <w:r>
        <w:rPr>
          <w:rFonts w:eastAsia="UB-Helvetica" w:cs="Times New Roman"/>
          <w:szCs w:val="24"/>
        </w:rPr>
        <w:t xml:space="preserve">ι είχα ένα </w:t>
      </w:r>
      <w:r>
        <w:rPr>
          <w:rFonts w:eastAsia="UB-Helvetica" w:cs="Times New Roman"/>
          <w:szCs w:val="24"/>
          <w:lang w:val="en-US"/>
        </w:rPr>
        <w:t>DNA</w:t>
      </w:r>
      <w:r>
        <w:rPr>
          <w:rFonts w:eastAsia="UB-Helvetica" w:cs="Times New Roman"/>
          <w:szCs w:val="24"/>
        </w:rPr>
        <w:t xml:space="preserve"> να μπω στην πολιτική. </w:t>
      </w:r>
    </w:p>
    <w:p w14:paraId="0EE1024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Τις κατηγορούσατε, λοιπόν, ασύστολα ότι περνάνε τα νομοσχέδια νύχτα, το είχα παρακολουθήσει αυτό! Τώρα δεν ξέρω εάν αυτό είναι έλλειψη δημοκρατίας. Δεν μπορεί να είναι τίποτε άλλο παρά μόνο αυτό. Η ουσία του προβλήματο</w:t>
      </w:r>
      <w:r>
        <w:rPr>
          <w:rFonts w:eastAsia="UB-Helvetica" w:cs="Times New Roman"/>
          <w:szCs w:val="24"/>
        </w:rPr>
        <w:t xml:space="preserve">ς είναι ότι οι ρυθμίσεις που φέρνετε είναι –αν μη τι άλλο- σκανδαλώδεις. </w:t>
      </w:r>
    </w:p>
    <w:p w14:paraId="0EE1024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Έχετε κάνει τόσες παραχωρήσεις στην εθνική κυριαρχία και μετά από τόση απόλυτη υποταγή στους </w:t>
      </w:r>
      <w:r>
        <w:rPr>
          <w:rFonts w:eastAsia="UB-Helvetica" w:cs="Times New Roman"/>
          <w:szCs w:val="24"/>
        </w:rPr>
        <w:t xml:space="preserve">θεσμούς </w:t>
      </w:r>
      <w:r>
        <w:rPr>
          <w:rFonts w:eastAsia="UB-Helvetica" w:cs="Times New Roman"/>
          <w:szCs w:val="24"/>
        </w:rPr>
        <w:t xml:space="preserve">κάνετε άλλη μια υποχώρηση μετά από τη σίγουρη μεγάλη υποτιθέμενη «διαπραγμάτευσή» σας. Πάρα πολύ μεγάλη διαπραγμάτευση! </w:t>
      </w:r>
    </w:p>
    <w:p w14:paraId="0EE1024B"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Δηλαδή, τι κάνατε; Μειώνετε ακόμα περισσότερο την προστασία της πρώτης κατοικίας. Μας λέγατε στο άρθρο 3 παράγραφος 8, κύριε Υπουργέ τω</w:t>
      </w:r>
      <w:r>
        <w:rPr>
          <w:rFonts w:eastAsia="UB-Helvetica" w:cs="Times New Roman"/>
          <w:szCs w:val="24"/>
        </w:rPr>
        <w:t xml:space="preserve">ν Οικονομικών, ότι προστατεύετε την πρώτη κατοικία με αξία μέχρι 140.000 ευρώ και δεν την πειράζετε καθόλου μέχρι 31-12-2017, δεν τη δίνετε στα ξένα </w:t>
      </w:r>
      <w:r>
        <w:rPr>
          <w:rFonts w:eastAsia="UB-Helvetica" w:cs="Times New Roman"/>
          <w:szCs w:val="24"/>
          <w:lang w:val="en-US"/>
        </w:rPr>
        <w:t>funds</w:t>
      </w:r>
      <w:r>
        <w:rPr>
          <w:rFonts w:eastAsia="UB-Helvetica" w:cs="Times New Roman"/>
          <w:szCs w:val="24"/>
        </w:rPr>
        <w:t xml:space="preserve">, τα λεγόμενα «κοράκια», κατά τη λαϊκή έκφραση, ούτε την πουλάτε ούτε την παραδίδετε. </w:t>
      </w:r>
    </w:p>
    <w:p w14:paraId="0EE1024C"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Τώρα με την και</w:t>
      </w:r>
      <w:r>
        <w:rPr>
          <w:rFonts w:eastAsia="UB-Helvetica" w:cs="Times New Roman"/>
          <w:szCs w:val="24"/>
        </w:rPr>
        <w:t>νούργια τροπολογία τους δίνετε όλα τα δάνεια ως προς τη διαχείριση. Αυτό δεν υπήρχε στο προηγούμενο νομοσχέδιο στο άρθρο 3 παράγραφος 7. Και μάλιστα, με ποια αιτιολογία τη δίνετε; Για να επιτευχθεί η ορθή διαχείριση των απαιτήσεων που απορρέουν από αυτά. Έ</w:t>
      </w:r>
      <w:r>
        <w:rPr>
          <w:rFonts w:eastAsia="UB-Helvetica" w:cs="Times New Roman"/>
          <w:szCs w:val="24"/>
        </w:rPr>
        <w:t xml:space="preserve">τσι το δικαιολογείτε. </w:t>
      </w:r>
    </w:p>
    <w:p w14:paraId="0EE1024D"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Νομίζετε ότι δεν καταλαβαίνει ο ελληνικός λαός πως αυτή είναι άλλη μια απαίτηση των </w:t>
      </w:r>
      <w:r>
        <w:rPr>
          <w:rFonts w:eastAsia="UB-Helvetica" w:cs="Times New Roman"/>
          <w:szCs w:val="24"/>
        </w:rPr>
        <w:t>θεσμών</w:t>
      </w:r>
      <w:r>
        <w:rPr>
          <w:rFonts w:eastAsia="UB-Helvetica" w:cs="Times New Roman"/>
          <w:szCs w:val="24"/>
        </w:rPr>
        <w:t>, στην οποία υποχωρήσατε; Και σε ποιο σημείο θα φτάσετε; Όλα τα δάνεια θα τα διαχειρίζονται οι νέες εταιρείες που θα συσταθούν και θα εξυπηρετο</w:t>
      </w:r>
      <w:r>
        <w:rPr>
          <w:rFonts w:eastAsia="UB-Helvetica" w:cs="Times New Roman"/>
          <w:szCs w:val="24"/>
        </w:rPr>
        <w:t xml:space="preserve">ύν όλα τα συμφέροντα. </w:t>
      </w:r>
    </w:p>
    <w:p w14:paraId="0EE1024E"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Και σαν να μην έφτανε αυτό, ζητάτε και σήμερα να ψηφίσουμε άλλη μια αλλαγή στον κόφτη. Και θα σας εξηγήσω τι: Θέλετε, ακόμη και εάν η χώρα μας βρεθεί σε μια τρομερή καταστροφή, να είμαστε υποχρεωμένοι να ζητήσουμε την έγκριση των </w:t>
      </w:r>
      <w:r>
        <w:rPr>
          <w:rFonts w:eastAsia="UB-Helvetica" w:cs="Times New Roman"/>
          <w:szCs w:val="24"/>
        </w:rPr>
        <w:t>θεσ</w:t>
      </w:r>
      <w:r>
        <w:rPr>
          <w:rFonts w:eastAsia="UB-Helvetica" w:cs="Times New Roman"/>
          <w:szCs w:val="24"/>
        </w:rPr>
        <w:t>μών</w:t>
      </w:r>
      <w:r>
        <w:rPr>
          <w:rFonts w:eastAsia="UB-Helvetica" w:cs="Times New Roman"/>
          <w:szCs w:val="24"/>
        </w:rPr>
        <w:t xml:space="preserve">. Δηλαδή, να χρησιμοποιήσουμε χρήματα για τους πληγέντες και να εφαρμοστεί ο κόφτης. Να πούμε ξεκάθαρα στον ελληνικό λαό ότι η Κυβέρνησή μας αυτή είναι διακοσμητική. </w:t>
      </w:r>
    </w:p>
    <w:p w14:paraId="0EE1024F" w14:textId="77777777" w:rsidR="000548F6" w:rsidRDefault="005C1E3B">
      <w:pPr>
        <w:spacing w:after="0" w:line="600" w:lineRule="auto"/>
        <w:ind w:firstLine="720"/>
        <w:jc w:val="both"/>
        <w:rPr>
          <w:rFonts w:eastAsia="Times New Roman" w:cs="Times New Roman"/>
          <w:szCs w:val="24"/>
        </w:rPr>
      </w:pPr>
      <w:r>
        <w:rPr>
          <w:rFonts w:eastAsia="UB-Helvetica" w:cs="Times New Roman"/>
          <w:szCs w:val="24"/>
        </w:rPr>
        <w:t>Δηλαδή, θα πρέπει να προσευχόμαστε στην Παναγία τη Μυρτιδιώτισσα</w:t>
      </w:r>
      <w:r>
        <w:rPr>
          <w:rFonts w:eastAsia="UB-Helvetica" w:cs="Times New Roman"/>
          <w:szCs w:val="24"/>
        </w:rPr>
        <w:t>,</w:t>
      </w:r>
      <w:r>
        <w:rPr>
          <w:rFonts w:eastAsia="UB-Helvetica" w:cs="Times New Roman"/>
          <w:szCs w:val="24"/>
        </w:rPr>
        <w:t xml:space="preserve"> που είναι στα Κύθηρα</w:t>
      </w:r>
      <w:r>
        <w:rPr>
          <w:rFonts w:eastAsia="UB-Helvetica" w:cs="Times New Roman"/>
          <w:szCs w:val="24"/>
        </w:rPr>
        <w:t>,</w:t>
      </w:r>
      <w:r>
        <w:rPr>
          <w:rFonts w:eastAsia="UB-Helvetica" w:cs="Times New Roman"/>
          <w:szCs w:val="24"/>
        </w:rPr>
        <w:t xml:space="preserve"> να μην συμβεί καμμία μεγάλη καταστροφή, σεισμός, λιμός, καταποντισμός γιατί θα πρέπει να πάρουμε την έγκριση από την ευσπλαχνία όχι της Παναγίας αλλά των </w:t>
      </w:r>
      <w:r>
        <w:rPr>
          <w:rFonts w:eastAsia="UB-Helvetica" w:cs="Times New Roman"/>
          <w:szCs w:val="24"/>
        </w:rPr>
        <w:t>θεσμών</w:t>
      </w:r>
      <w:r>
        <w:rPr>
          <w:rFonts w:eastAsia="UB-Helvetica" w:cs="Times New Roman"/>
          <w:szCs w:val="24"/>
        </w:rPr>
        <w:t xml:space="preserve">! </w:t>
      </w:r>
    </w:p>
    <w:p w14:paraId="0EE10250" w14:textId="77777777" w:rsidR="000548F6" w:rsidRDefault="005C1E3B">
      <w:pPr>
        <w:spacing w:line="600" w:lineRule="auto"/>
        <w:ind w:firstLine="720"/>
        <w:jc w:val="both"/>
        <w:rPr>
          <w:rFonts w:eastAsia="Times New Roman"/>
          <w:szCs w:val="24"/>
        </w:rPr>
      </w:pPr>
      <w:r>
        <w:rPr>
          <w:rFonts w:eastAsia="Times New Roman"/>
          <w:szCs w:val="24"/>
        </w:rPr>
        <w:t xml:space="preserve">Το ΕΚΑΣ, το επίδομα που παίρνουν οι χαμηλοσυνταξιούχοι, όντως από τον Γενάρη του 2015, που </w:t>
      </w:r>
      <w:r>
        <w:rPr>
          <w:rFonts w:eastAsia="Times New Roman"/>
          <w:szCs w:val="24"/>
        </w:rPr>
        <w:t xml:space="preserve">λέγατε να το πάρουν αναδρομικά, τους το ζητάτε τώρα από τον Ιούνιο. Με τι κόστος, αφού η περικοπή θα γίνει για όλους τους συνταξιούχους το 2017; </w:t>
      </w:r>
    </w:p>
    <w:p w14:paraId="0EE10251" w14:textId="77777777" w:rsidR="000548F6" w:rsidRDefault="005C1E3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EE10252" w14:textId="77777777" w:rsidR="000548F6" w:rsidRDefault="005C1E3B">
      <w:pPr>
        <w:spacing w:line="600" w:lineRule="auto"/>
        <w:ind w:firstLine="720"/>
        <w:jc w:val="both"/>
        <w:rPr>
          <w:rFonts w:eastAsia="Times New Roman"/>
          <w:szCs w:val="24"/>
        </w:rPr>
      </w:pPr>
      <w:r>
        <w:rPr>
          <w:rFonts w:eastAsia="Times New Roman"/>
          <w:szCs w:val="24"/>
        </w:rPr>
        <w:t>Σε μισό λεπτό τελειώνω, κ</w:t>
      </w:r>
      <w:r>
        <w:rPr>
          <w:rFonts w:eastAsia="Times New Roman"/>
          <w:szCs w:val="24"/>
        </w:rPr>
        <w:t>ύριε Πρόεδρε.</w:t>
      </w:r>
    </w:p>
    <w:p w14:paraId="0EE10253" w14:textId="77777777" w:rsidR="000548F6" w:rsidRDefault="005C1E3B">
      <w:pPr>
        <w:spacing w:line="600" w:lineRule="auto"/>
        <w:ind w:firstLine="720"/>
        <w:jc w:val="both"/>
        <w:rPr>
          <w:rFonts w:eastAsia="Times New Roman"/>
          <w:szCs w:val="24"/>
        </w:rPr>
      </w:pPr>
      <w:r>
        <w:rPr>
          <w:rFonts w:eastAsia="Times New Roman"/>
          <w:szCs w:val="24"/>
        </w:rPr>
        <w:t xml:space="preserve">Προσπαθήσατε, δηλαδή, να μας παρουσιάσετε μια ακόμη περικοπή ως δήθεν επιτυχία. </w:t>
      </w:r>
    </w:p>
    <w:p w14:paraId="0EE10254" w14:textId="77777777" w:rsidR="000548F6" w:rsidRDefault="005C1E3B">
      <w:pPr>
        <w:spacing w:line="600" w:lineRule="auto"/>
        <w:ind w:firstLine="720"/>
        <w:jc w:val="both"/>
        <w:rPr>
          <w:rFonts w:eastAsia="Times New Roman"/>
          <w:szCs w:val="24"/>
        </w:rPr>
      </w:pPr>
      <w:r>
        <w:rPr>
          <w:rFonts w:eastAsia="Times New Roman"/>
          <w:szCs w:val="24"/>
        </w:rPr>
        <w:t xml:space="preserve">Δεν θέλω να σχολιάσω </w:t>
      </w:r>
      <w:r>
        <w:rPr>
          <w:rFonts w:eastAsia="Times New Roman"/>
          <w:szCs w:val="24"/>
        </w:rPr>
        <w:t xml:space="preserve">τίποτε </w:t>
      </w:r>
      <w:r>
        <w:rPr>
          <w:rFonts w:eastAsia="Times New Roman"/>
          <w:szCs w:val="24"/>
        </w:rPr>
        <w:t xml:space="preserve">άλλο, κύριε Υπουργέ. Απλώς να πω το εξής: Τον Γενάρη του 2015 μάς είπατε ότι «βγήκε ο ήλιος τη Δευτέρα». Θα σας παραφράσω ένα ποίημα: </w:t>
      </w:r>
      <w:r>
        <w:rPr>
          <w:rFonts w:eastAsia="Times New Roman"/>
          <w:szCs w:val="24"/>
        </w:rPr>
        <w:t>«</w:t>
      </w:r>
      <w:r>
        <w:rPr>
          <w:rFonts w:eastAsia="Times New Roman"/>
          <w:szCs w:val="24"/>
        </w:rPr>
        <w:t>Κοιταχτείτε. Αποκεφάλισαν ξανά τα αστέρια και ματωμένος ο ήλιος κόκκινος σαν σφαγείο</w:t>
      </w:r>
      <w:r>
        <w:rPr>
          <w:rFonts w:eastAsia="Times New Roman"/>
          <w:szCs w:val="24"/>
        </w:rPr>
        <w:t>».</w:t>
      </w:r>
    </w:p>
    <w:p w14:paraId="0EE10255" w14:textId="77777777" w:rsidR="000548F6" w:rsidRDefault="005C1E3B">
      <w:pPr>
        <w:spacing w:line="600" w:lineRule="auto"/>
        <w:ind w:firstLine="720"/>
        <w:jc w:val="both"/>
        <w:rPr>
          <w:rFonts w:eastAsia="Times New Roman"/>
          <w:szCs w:val="24"/>
        </w:rPr>
      </w:pPr>
      <w:r>
        <w:rPr>
          <w:rFonts w:eastAsia="Times New Roman"/>
          <w:szCs w:val="24"/>
        </w:rPr>
        <w:t>Σας ευχαριστώ.</w:t>
      </w:r>
    </w:p>
    <w:p w14:paraId="0EE10256"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Ένωσης Κεντρώων)</w:t>
      </w:r>
    </w:p>
    <w:p w14:paraId="0EE10257"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πριν δώσω τον λόγο στον κ. Θεοχάρη, θα ήθελα να σας ενημερώσω για το εξής: Είχε συμφωνηθεί να τελειώσει στις 17.00΄ η συνεδρίαση, γιατί υπάρχει Υπουργικό Συμβο</w:t>
      </w:r>
      <w:r>
        <w:rPr>
          <w:rFonts w:eastAsia="Times New Roman"/>
          <w:szCs w:val="24"/>
        </w:rPr>
        <w:t>ύλιο και αντικειμενικά οι Υπουργοί πρέπει να πάνε εκεί. Παρά ταύτα, σε συνεννόηση με τον Πρόεδρο της Βουλής, επειδή είναι λίγοι οι εναπομείναντες ομιλητές, παίρνω την ευθύνη να πάμε μέχρι τις 17.45΄ -οπότε ίσως προλάβουν να μιλήσουν όλοι οι ομιλητές συν δύ</w:t>
      </w:r>
      <w:r>
        <w:rPr>
          <w:rFonts w:eastAsia="Times New Roman"/>
          <w:szCs w:val="24"/>
        </w:rPr>
        <w:t>ο Κοινοβουλευτικοί Εκπρόσωποι- και μετά να προχωρήσουμε στην ψηφοφορία. Απλώς, παράκληση, να τηρηθεί το πεντάλεπτο, γιατί δεν γίνεται αλλιώς.</w:t>
      </w:r>
    </w:p>
    <w:p w14:paraId="0EE10258"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 θα ήθελα τον λόγο για μισό λεπτό.</w:t>
      </w:r>
    </w:p>
    <w:p w14:paraId="0EE10259"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w:t>
      </w:r>
      <w:r>
        <w:rPr>
          <w:rFonts w:eastAsia="Times New Roman"/>
          <w:szCs w:val="24"/>
        </w:rPr>
        <w:t xml:space="preserve"> έχετε τον λόγο.</w:t>
      </w:r>
    </w:p>
    <w:p w14:paraId="0EE1025A"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 όσον αφορά τη διαδικασία, στην οποία αναφερθήκατε, θα ήθελα να πω ότι έχει υποβάλει ένα αίτημα ο Κοινοβουλευτικός Εκπρόσωπος του Κομμουνιστικού Κόμματος, ο κ. Καραθανασόπουλος για ονομαστική ψηφοφορί</w:t>
      </w:r>
      <w:r>
        <w:rPr>
          <w:rFonts w:eastAsia="Times New Roman"/>
          <w:szCs w:val="24"/>
        </w:rPr>
        <w:t>α. Προτείνω να γίνει αύριο η ψηφοφορία, για να μπορέσει να γίνει η ονομαστική.</w:t>
      </w:r>
    </w:p>
    <w:p w14:paraId="0EE1025B"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Μέχρι όμως να έρθει η ώρα της ψηφοφορίας, θα μας απαντήσει ο κύριος Υπουργός. </w:t>
      </w:r>
    </w:p>
    <w:p w14:paraId="0EE1025C" w14:textId="77777777" w:rsidR="000548F6" w:rsidRDefault="005C1E3B">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Έχει ονομαστική;</w:t>
      </w:r>
    </w:p>
    <w:p w14:paraId="0EE1025D"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Όχι, δεν έχει ονομαστική.</w:t>
      </w:r>
    </w:p>
    <w:p w14:paraId="0EE1025E" w14:textId="77777777" w:rsidR="000548F6" w:rsidRDefault="005C1E3B">
      <w:pPr>
        <w:spacing w:line="600" w:lineRule="auto"/>
        <w:ind w:firstLine="720"/>
        <w:jc w:val="both"/>
        <w:rPr>
          <w:rFonts w:eastAsia="Times New Roman"/>
          <w:szCs w:val="24"/>
        </w:rPr>
      </w:pPr>
      <w:r>
        <w:rPr>
          <w:rFonts w:eastAsia="Times New Roman"/>
          <w:szCs w:val="24"/>
        </w:rPr>
        <w:t>Τον λόγο έχει ο κ. Θεοχάρης.</w:t>
      </w:r>
    </w:p>
    <w:p w14:paraId="0EE1025F" w14:textId="77777777" w:rsidR="000548F6" w:rsidRDefault="005C1E3B">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κύριε Πρόεδρε.</w:t>
      </w:r>
    </w:p>
    <w:p w14:paraId="0EE10260" w14:textId="77777777" w:rsidR="000548F6" w:rsidRDefault="005C1E3B">
      <w:pPr>
        <w:spacing w:line="600" w:lineRule="auto"/>
        <w:ind w:firstLine="720"/>
        <w:jc w:val="both"/>
        <w:rPr>
          <w:rFonts w:eastAsia="Times New Roman"/>
          <w:szCs w:val="24"/>
        </w:rPr>
      </w:pPr>
      <w:r>
        <w:rPr>
          <w:rFonts w:eastAsia="Times New Roman"/>
          <w:szCs w:val="24"/>
        </w:rPr>
        <w:t>Κυρίες και κύριοι συνάδελφοι, ο κ. Τσακαλώτος, ένας άνθρωπος με τον οποίο από παλιά συμφωνούσαμε σε πολλά, το είπε, το είπε κάθαρα: Σήμερα ολοκλ</w:t>
      </w:r>
      <w:r>
        <w:rPr>
          <w:rFonts w:eastAsia="Times New Roman"/>
          <w:szCs w:val="24"/>
        </w:rPr>
        <w:t xml:space="preserve">ηρώνετε με την </w:t>
      </w:r>
      <w:r>
        <w:rPr>
          <w:rFonts w:eastAsia="Times New Roman"/>
          <w:szCs w:val="24"/>
          <w:lang w:val="en-US"/>
        </w:rPr>
        <w:t>K</w:t>
      </w:r>
      <w:r>
        <w:rPr>
          <w:rFonts w:eastAsia="Times New Roman"/>
          <w:szCs w:val="24"/>
        </w:rPr>
        <w:t xml:space="preserve">υβέρνηση. Δεν σας χρειάζεται άλλο η χώρα. Ό,τι προσφέρατε, προσφέρατε. Φύγετε. Εξάλλου, πριν από μία εβδομάδα ολοκληρώσατε με το ηθικό σας πλεονέκτημα. Ανηθικότητα και με τη βούλα! Το </w:t>
      </w:r>
      <w:r>
        <w:rPr>
          <w:rFonts w:eastAsia="Times New Roman"/>
          <w:szCs w:val="24"/>
        </w:rPr>
        <w:t>έ</w:t>
      </w:r>
      <w:r>
        <w:rPr>
          <w:rFonts w:eastAsia="Times New Roman"/>
          <w:szCs w:val="24"/>
        </w:rPr>
        <w:t xml:space="preserve">φαγε η </w:t>
      </w:r>
      <w:r>
        <w:rPr>
          <w:rFonts w:eastAsia="Times New Roman"/>
          <w:szCs w:val="24"/>
          <w:lang w:val="en-US"/>
        </w:rPr>
        <w:t>offshore</w:t>
      </w:r>
      <w:r>
        <w:rPr>
          <w:rFonts w:eastAsia="Times New Roman"/>
          <w:szCs w:val="24"/>
        </w:rPr>
        <w:t>! Φύγετε!</w:t>
      </w:r>
    </w:p>
    <w:p w14:paraId="0EE10261" w14:textId="77777777" w:rsidR="000548F6" w:rsidRDefault="005C1E3B">
      <w:pPr>
        <w:spacing w:line="600" w:lineRule="auto"/>
        <w:ind w:firstLine="720"/>
        <w:jc w:val="both"/>
        <w:rPr>
          <w:rFonts w:eastAsia="Times New Roman"/>
          <w:szCs w:val="24"/>
        </w:rPr>
      </w:pPr>
      <w:r>
        <w:rPr>
          <w:rFonts w:eastAsia="Times New Roman"/>
          <w:szCs w:val="24"/>
        </w:rPr>
        <w:t>Δεν το ολοκλήρωσε, όμως. Δεν π</w:t>
      </w:r>
      <w:r>
        <w:rPr>
          <w:rFonts w:eastAsia="Times New Roman"/>
          <w:szCs w:val="24"/>
        </w:rPr>
        <w:t xml:space="preserve">ήγε τη σκέψη του στη λογική της κατάληξη. Σήμερα ολοκληρώνετε και με τον ΣΥΡΙΖΑ. Χαίρεται ο κ. Τσακαλώτος, που υπέκυψε στα πάντα και ολοκλήρωσε την αξιολόγηση. Μπράβο </w:t>
      </w:r>
      <w:r>
        <w:rPr>
          <w:rFonts w:eastAsia="Times New Roman"/>
          <w:szCs w:val="24"/>
        </w:rPr>
        <w:t>σας</w:t>
      </w:r>
      <w:r>
        <w:rPr>
          <w:rFonts w:eastAsia="Times New Roman"/>
          <w:szCs w:val="24"/>
        </w:rPr>
        <w:t xml:space="preserve"> που τα καταφέρατε!</w:t>
      </w:r>
    </w:p>
    <w:p w14:paraId="0EE10262" w14:textId="77777777" w:rsidR="000548F6" w:rsidRDefault="005C1E3B">
      <w:pPr>
        <w:spacing w:line="600" w:lineRule="auto"/>
        <w:ind w:firstLine="720"/>
        <w:jc w:val="both"/>
        <w:rPr>
          <w:rFonts w:eastAsia="Times New Roman"/>
          <w:szCs w:val="24"/>
        </w:rPr>
      </w:pPr>
      <w:r>
        <w:rPr>
          <w:rFonts w:eastAsia="Times New Roman"/>
          <w:szCs w:val="24"/>
        </w:rPr>
        <w:t>Μπορείτε να μου πείτε για ποιον λόγο υπάρχετε ακόμα;</w:t>
      </w:r>
    </w:p>
    <w:p w14:paraId="0EE10263" w14:textId="77777777" w:rsidR="000548F6" w:rsidRDefault="005C1E3B">
      <w:pPr>
        <w:spacing w:line="600" w:lineRule="auto"/>
        <w:ind w:firstLine="720"/>
        <w:jc w:val="both"/>
        <w:rPr>
          <w:rFonts w:eastAsia="Times New Roman"/>
          <w:szCs w:val="24"/>
        </w:rPr>
      </w:pPr>
      <w:r>
        <w:rPr>
          <w:rFonts w:eastAsia="Times New Roman"/>
          <w:szCs w:val="24"/>
        </w:rPr>
        <w:t>Αν αυτά που κάνετε σήμερα και τις προηγούμενες ημέρες είναι λάθος και αποτύχουν, τότε είστε εξωνημένοι. Πουλήσατε τις ιδέες σας για την καρέκλα και θα έχετε καταστρέψει τη χώρα. Πρέπει να αποσυρθείτε στα σπίτια σας. Ας έρθει η Ζωή και ο Παναγιώτης στη θέση</w:t>
      </w:r>
      <w:r>
        <w:rPr>
          <w:rFonts w:eastAsia="Times New Roman"/>
          <w:szCs w:val="24"/>
        </w:rPr>
        <w:t xml:space="preserve"> σας! Καλύτερα θα είναι. </w:t>
      </w:r>
    </w:p>
    <w:p w14:paraId="0EE10264" w14:textId="77777777" w:rsidR="000548F6" w:rsidRDefault="005C1E3B">
      <w:pPr>
        <w:spacing w:line="600" w:lineRule="auto"/>
        <w:ind w:firstLine="720"/>
        <w:jc w:val="both"/>
        <w:rPr>
          <w:rFonts w:eastAsia="Times New Roman"/>
          <w:szCs w:val="24"/>
        </w:rPr>
      </w:pPr>
      <w:r>
        <w:rPr>
          <w:rFonts w:eastAsia="Times New Roman"/>
          <w:szCs w:val="24"/>
        </w:rPr>
        <w:t xml:space="preserve">Από την άλλη, αν είναι σωστά όσα κάνετε τώρα και απογειώσουν τη χώρα, τότε ό,τι πιστεύατε έως τώρα είναι λάθος. Όλη η ιδεολογία σας είναι άχρηστη. Πρέπει να κρυφτείτε και να μην ξαναεμφανιστείτε ποτέ. Μονά-ζυγά, δηλαδή, χαμένοι. </w:t>
      </w:r>
    </w:p>
    <w:p w14:paraId="0EE10265" w14:textId="77777777" w:rsidR="000548F6" w:rsidRDefault="005C1E3B">
      <w:pPr>
        <w:spacing w:line="600" w:lineRule="auto"/>
        <w:ind w:firstLine="720"/>
        <w:jc w:val="both"/>
        <w:rPr>
          <w:rFonts w:eastAsia="Times New Roman"/>
          <w:szCs w:val="24"/>
        </w:rPr>
      </w:pPr>
      <w:r>
        <w:rPr>
          <w:rFonts w:eastAsia="Times New Roman"/>
          <w:szCs w:val="24"/>
        </w:rPr>
        <w:t>Αυτοί, βέβαια, που δεν πρέπει να εξαφανιστούν ποτέ είναι οι Υπουργοί. Καλά, δεν ντρέπεται ο κ. Κατρούγκαλος να λέει πως το ΕΚΑΣ ήταν άχρηστο; Εσείς πώς νιώθετε που τον ακούτε; Να το καταργήσει τώρα. Να φέρει ρύθμιση να το καταργήσει τώρα, αν είναι άχρηστο.</w:t>
      </w:r>
      <w:r>
        <w:rPr>
          <w:rFonts w:eastAsia="Times New Roman"/>
          <w:szCs w:val="24"/>
        </w:rPr>
        <w:t xml:space="preserve"> Αν λέει ψέματα, να παραιτηθεί, γιατί παίζει με τον πόνο των αδυνάμων. </w:t>
      </w:r>
    </w:p>
    <w:p w14:paraId="0EE10266" w14:textId="77777777" w:rsidR="000548F6" w:rsidRDefault="005C1E3B">
      <w:pPr>
        <w:spacing w:line="600" w:lineRule="auto"/>
        <w:ind w:firstLine="720"/>
        <w:jc w:val="both"/>
        <w:rPr>
          <w:rFonts w:eastAsia="Times New Roman"/>
          <w:szCs w:val="24"/>
        </w:rPr>
      </w:pPr>
      <w:r>
        <w:rPr>
          <w:rFonts w:eastAsia="Times New Roman"/>
          <w:szCs w:val="24"/>
        </w:rPr>
        <w:t xml:space="preserve">Ο χειρότερος όμως είναι ο κ. Σπίρτζης. Προσπάθησε να εμποδίσει την ιδιωτικοποίηση της Εγνατίας. Αυτά είναι τα «Δάκρυα, </w:t>
      </w:r>
      <w:r>
        <w:rPr>
          <w:rFonts w:eastAsia="Times New Roman"/>
          <w:szCs w:val="24"/>
          <w:lang w:val="en-US"/>
        </w:rPr>
        <w:t>version</w:t>
      </w:r>
      <w:r>
        <w:rPr>
          <w:rFonts w:eastAsia="Times New Roman"/>
          <w:szCs w:val="24"/>
        </w:rPr>
        <w:t xml:space="preserve"> 2». Έκανε νομοθετική προσπάθεια να σταματήσει αυτήν την ι</w:t>
      </w:r>
      <w:r>
        <w:rPr>
          <w:rFonts w:eastAsia="Times New Roman"/>
          <w:szCs w:val="24"/>
        </w:rPr>
        <w:t>διωτικοποίηση και έφαγε τέτοια σφαλιάρα που ντράπηκε να πατήσει εδώ μέσα. Έστειλε την κ. Χρυσοβελώνη στη θέση του, για να υποστηρίξει την απόσυρση του νόμου. Βέβαια, η κ. Χρυσοβελώνη δεν μπορούσε καν να αρθρώσει λέξη. Τι να κάνει και αυτή η καημένη!</w:t>
      </w:r>
    </w:p>
    <w:p w14:paraId="0EE10267" w14:textId="77777777" w:rsidR="000548F6" w:rsidRDefault="005C1E3B">
      <w:pPr>
        <w:spacing w:line="600" w:lineRule="auto"/>
        <w:ind w:firstLine="720"/>
        <w:jc w:val="both"/>
        <w:rPr>
          <w:rFonts w:eastAsia="Times New Roman"/>
          <w:szCs w:val="24"/>
        </w:rPr>
      </w:pPr>
      <w:r>
        <w:rPr>
          <w:rFonts w:eastAsia="Times New Roman"/>
          <w:b/>
          <w:szCs w:val="24"/>
        </w:rPr>
        <w:t>ΜΑΡΙΝΑ</w:t>
      </w:r>
      <w:r>
        <w:rPr>
          <w:rFonts w:eastAsia="Times New Roman"/>
          <w:b/>
          <w:szCs w:val="24"/>
        </w:rPr>
        <w:t xml:space="preserve"> ΧΡΥΣΟΒΕΛΩΝΗ (Υφυπουργός Υποδομών, Μεταφορών και Δικτύων):</w:t>
      </w:r>
      <w:r>
        <w:rPr>
          <w:rFonts w:eastAsia="Times New Roman"/>
          <w:szCs w:val="24"/>
        </w:rPr>
        <w:t xml:space="preserve"> Δεν είστε καλά ενημερωμένος</w:t>
      </w:r>
      <w:r>
        <w:rPr>
          <w:rFonts w:eastAsia="Times New Roman"/>
          <w:szCs w:val="24"/>
        </w:rPr>
        <w:t>.</w:t>
      </w:r>
    </w:p>
    <w:p w14:paraId="0EE10268"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ΘΕΟΧΑΡΗΣ (ΧΑΡΗΣ) ΘΕΟΧΑΡΗΣ: </w:t>
      </w:r>
      <w:r>
        <w:rPr>
          <w:rFonts w:eastAsia="Times New Roman"/>
          <w:szCs w:val="24"/>
        </w:rPr>
        <w:t>Ναι, ναι! Ας ερχόταν εδώ ο κ. Σπίρτζης.</w:t>
      </w:r>
    </w:p>
    <w:p w14:paraId="0EE10269" w14:textId="77777777" w:rsidR="000548F6" w:rsidRDefault="005C1E3B">
      <w:pPr>
        <w:spacing w:line="600" w:lineRule="auto"/>
        <w:ind w:firstLine="720"/>
        <w:contextualSpacing/>
        <w:jc w:val="both"/>
        <w:rPr>
          <w:rFonts w:eastAsia="Times New Roman"/>
          <w:szCs w:val="24"/>
        </w:rPr>
      </w:pPr>
      <w:r>
        <w:rPr>
          <w:rFonts w:eastAsia="Times New Roman"/>
          <w:szCs w:val="24"/>
        </w:rPr>
        <w:t>Κυρίες και κύριοι συνάδελφοι, δεν θα μιλήσω πολύ για τα επιμέρους. Δυο λόγια μόνο θα πω.</w:t>
      </w:r>
    </w:p>
    <w:p w14:paraId="0EE1026A" w14:textId="77777777" w:rsidR="000548F6" w:rsidRDefault="005C1E3B">
      <w:pPr>
        <w:spacing w:line="600" w:lineRule="auto"/>
        <w:ind w:firstLine="720"/>
        <w:contextualSpacing/>
        <w:jc w:val="both"/>
        <w:rPr>
          <w:rFonts w:eastAsia="Times New Roman"/>
          <w:szCs w:val="24"/>
        </w:rPr>
      </w:pPr>
      <w:r>
        <w:rPr>
          <w:rFonts w:eastAsia="Times New Roman"/>
          <w:szCs w:val="24"/>
        </w:rPr>
        <w:t>Η τροπολογία</w:t>
      </w:r>
      <w:r>
        <w:rPr>
          <w:rFonts w:eastAsia="Times New Roman"/>
          <w:szCs w:val="24"/>
        </w:rPr>
        <w:t xml:space="preserve"> για το ΕΚΑΣ μειώνει τα αναδρομικά από έναν μήνα σε έξι. Αυτό, όμως, το ποσό που γλιτώνουν οι συνταξιούχοι του ΕΚΑΣ ο Πρωθυπουργός μάς είπε ότι θα έρθει από το Κοινωνικό Ταμείο, θα έρθει, δηλαδή, από το υστέρημα όλων μας.</w:t>
      </w:r>
    </w:p>
    <w:p w14:paraId="0EE1026B" w14:textId="77777777" w:rsidR="000548F6" w:rsidRDefault="005C1E3B">
      <w:pPr>
        <w:spacing w:line="600" w:lineRule="auto"/>
        <w:ind w:firstLine="720"/>
        <w:jc w:val="both"/>
        <w:rPr>
          <w:rFonts w:eastAsia="Times New Roman"/>
          <w:szCs w:val="24"/>
        </w:rPr>
      </w:pPr>
      <w:r>
        <w:rPr>
          <w:rFonts w:eastAsia="Times New Roman"/>
          <w:szCs w:val="24"/>
        </w:rPr>
        <w:t>Σήμερα βλέπουμε πως αυτό το ποσό έ</w:t>
      </w:r>
      <w:r>
        <w:rPr>
          <w:rFonts w:eastAsia="Times New Roman"/>
          <w:szCs w:val="24"/>
        </w:rPr>
        <w:t>ρχεται από τους ίδιους τους χαμηλοσυνταξιούχους του ΕΚΑΣ. Μάλιστα, έρχεται από τους χαμηλότατους που αντί να τους κοπεί το 2020, τους κόβεται ένα χρόνο νωρίτερα, το 2019.</w:t>
      </w:r>
    </w:p>
    <w:p w14:paraId="0EE1026C" w14:textId="77777777" w:rsidR="000548F6" w:rsidRDefault="005C1E3B">
      <w:pPr>
        <w:spacing w:line="600" w:lineRule="auto"/>
        <w:ind w:firstLine="720"/>
        <w:jc w:val="both"/>
        <w:rPr>
          <w:rFonts w:eastAsia="Times New Roman"/>
          <w:szCs w:val="24"/>
        </w:rPr>
      </w:pPr>
      <w:r>
        <w:rPr>
          <w:rFonts w:eastAsia="Times New Roman"/>
          <w:szCs w:val="24"/>
        </w:rPr>
        <w:t>Ευτελίζονται, λοιπόν, μία εβδομάδα μετά οι εξαγγελίες του Πρωθυπουργού. Πραγματικά, π</w:t>
      </w:r>
      <w:r>
        <w:rPr>
          <w:rFonts w:eastAsia="Times New Roman"/>
          <w:szCs w:val="24"/>
        </w:rPr>
        <w:t>ώς να τον πιστέψει Έλληνας πολίτης αυτόν τον Πρωθυπουργό;</w:t>
      </w:r>
    </w:p>
    <w:p w14:paraId="0EE1026D" w14:textId="77777777" w:rsidR="000548F6" w:rsidRDefault="005C1E3B">
      <w:pPr>
        <w:spacing w:line="600" w:lineRule="auto"/>
        <w:ind w:firstLine="720"/>
        <w:jc w:val="both"/>
        <w:rPr>
          <w:rFonts w:eastAsia="Times New Roman"/>
          <w:szCs w:val="24"/>
        </w:rPr>
      </w:pPr>
      <w:r>
        <w:rPr>
          <w:rFonts w:eastAsia="Times New Roman"/>
          <w:szCs w:val="24"/>
        </w:rPr>
        <w:t>Επίσης, πρέπει να πω ότι θα πρέπει να ξεχάσουν τα ισοδύναμα όσοι πληρώνονται με τα ειδικά μισθολόγια. Λιγοστεύει ο χρόνος για την Κυβέρνηση. Τα μέτρα γίνονται μόνιμα και, άρα, δυσκολότερα και δεν θα</w:t>
      </w:r>
      <w:r>
        <w:rPr>
          <w:rFonts w:eastAsia="Times New Roman"/>
          <w:szCs w:val="24"/>
        </w:rPr>
        <w:t xml:space="preserve"> έρθουν ποτέ. Αν υπήρχαν, θα τα είχε φέρει η Κυβέρνηση, όπως προσπαθούσε αγωνιωδώς να τα φέρει.</w:t>
      </w:r>
    </w:p>
    <w:p w14:paraId="0EE1026E" w14:textId="77777777" w:rsidR="000548F6" w:rsidRDefault="005C1E3B">
      <w:pPr>
        <w:spacing w:line="600" w:lineRule="auto"/>
        <w:ind w:firstLine="720"/>
        <w:jc w:val="both"/>
        <w:rPr>
          <w:rFonts w:eastAsia="Times New Roman"/>
          <w:szCs w:val="24"/>
        </w:rPr>
      </w:pPr>
      <w:r>
        <w:rPr>
          <w:rFonts w:eastAsia="Times New Roman"/>
          <w:szCs w:val="24"/>
        </w:rPr>
        <w:t xml:space="preserve">Τέλος, με τη νέα τροπολογία πριν από μία ώρα πωλούνται όλα τα δάνεια με εγγύηση του </w:t>
      </w:r>
      <w:r>
        <w:rPr>
          <w:rFonts w:eastAsia="Times New Roman"/>
          <w:szCs w:val="24"/>
        </w:rPr>
        <w:t>δημοσίου</w:t>
      </w:r>
      <w:r>
        <w:rPr>
          <w:rFonts w:eastAsia="Times New Roman"/>
          <w:szCs w:val="24"/>
        </w:rPr>
        <w:t>, αλλά και τα δάνεια της πρώτης κατοικίας κάτω των 140.000 ευρώ, στι</w:t>
      </w:r>
      <w:r>
        <w:rPr>
          <w:rFonts w:eastAsia="Times New Roman"/>
          <w:szCs w:val="24"/>
        </w:rPr>
        <w:t xml:space="preserve">ς εισπρακτικές-«κοράκια». Πάνε οι κόκκινες γραμμές. </w:t>
      </w:r>
    </w:p>
    <w:p w14:paraId="0EE1026F" w14:textId="77777777" w:rsidR="000548F6" w:rsidRDefault="005C1E3B">
      <w:pPr>
        <w:spacing w:line="600" w:lineRule="auto"/>
        <w:ind w:firstLine="720"/>
        <w:jc w:val="both"/>
        <w:rPr>
          <w:rFonts w:eastAsia="Times New Roman"/>
          <w:szCs w:val="24"/>
        </w:rPr>
      </w:pPr>
      <w:r>
        <w:rPr>
          <w:rFonts w:eastAsia="Times New Roman"/>
          <w:szCs w:val="24"/>
        </w:rPr>
        <w:t xml:space="preserve">Όμως, πρέπει να μας πει κάτι ο Υπουργός κ. Τσακαλώτος. Αν τα «κοράκια» στραφούν κατά του </w:t>
      </w:r>
      <w:r>
        <w:rPr>
          <w:rFonts w:eastAsia="Times New Roman"/>
          <w:szCs w:val="24"/>
        </w:rPr>
        <w:t xml:space="preserve">δημοσίου </w:t>
      </w:r>
      <w:r>
        <w:rPr>
          <w:rFonts w:eastAsia="Times New Roman"/>
          <w:szCs w:val="24"/>
        </w:rPr>
        <w:t>και ζητήσουν άμεσα τις εγγυήσεις, τι θα κάνετε; Τι θα κάνετε μ’ αυτά τα δάνεια; Θα σας πω εγώ τι θα κάνετ</w:t>
      </w:r>
      <w:r>
        <w:rPr>
          <w:rFonts w:eastAsia="Times New Roman"/>
          <w:szCs w:val="24"/>
        </w:rPr>
        <w:t>ε. Θα βγείτε έξω, θα χάσετε τα νούμερά σας και θα πέσει ο κόφτης. Θα κόψετε μισθούς δημοσίων υπαλλήλων. Τους μισθούς των δημοσίων υπαλλήλων τους δίνετε σήμερα στα «κοράκια».</w:t>
      </w:r>
    </w:p>
    <w:p w14:paraId="0EE10270" w14:textId="77777777" w:rsidR="000548F6" w:rsidRDefault="005C1E3B">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Ναι, τους τα χαρίζουμε!</w:t>
      </w:r>
    </w:p>
    <w:p w14:paraId="0EE10271" w14:textId="77777777" w:rsidR="000548F6" w:rsidRDefault="005C1E3B">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Αυτό κάνετε.</w:t>
      </w:r>
    </w:p>
    <w:p w14:paraId="0EE10272" w14:textId="77777777" w:rsidR="000548F6" w:rsidRDefault="005C1E3B">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Έχει προβλεφθεί αυτό.</w:t>
      </w:r>
    </w:p>
    <w:p w14:paraId="0EE10273" w14:textId="77777777" w:rsidR="000548F6" w:rsidRDefault="005C1E3B">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Βεβαίως. Είστε επικίνδυνοι για τη χώρα. Είστε χρήσιμοι μόνο για τους δανειστές, γιατί δεν διαπραγματεύεστε. Κολλάτε σε ένα ή δύο θέματα επικοινωνιακά και σε όλα τα υπόλοιπα λέτε </w:t>
      </w:r>
      <w:r>
        <w:rPr>
          <w:rFonts w:eastAsia="Times New Roman"/>
          <w:szCs w:val="24"/>
          <w:lang w:val="en-US"/>
        </w:rPr>
        <w:t>ok</w:t>
      </w:r>
      <w:r>
        <w:rPr>
          <w:rFonts w:eastAsia="Times New Roman"/>
          <w:szCs w:val="24"/>
        </w:rPr>
        <w:t>.</w:t>
      </w:r>
    </w:p>
    <w:p w14:paraId="0EE10274" w14:textId="77777777" w:rsidR="000548F6" w:rsidRDefault="005C1E3B">
      <w:pPr>
        <w:spacing w:line="600" w:lineRule="auto"/>
        <w:ind w:firstLine="720"/>
        <w:jc w:val="both"/>
        <w:rPr>
          <w:rFonts w:eastAsia="Times New Roman"/>
          <w:szCs w:val="28"/>
        </w:rPr>
      </w:pPr>
      <w:r>
        <w:rPr>
          <w:rFonts w:eastAsia="Times New Roman"/>
          <w:szCs w:val="24"/>
        </w:rPr>
        <w:t>Δεύτε</w:t>
      </w:r>
      <w:r>
        <w:rPr>
          <w:rFonts w:eastAsia="Times New Roman"/>
          <w:szCs w:val="24"/>
        </w:rPr>
        <w:t xml:space="preserve">ρον, οι δανειστές θέλουν το ΠΑΣΟΚ και τη Νέα Δημοκρατία στην Αντιπολίτευση. Στα άλλα κράτη με μνημόνιο, Κυβέρνηση και Αντιπολίτευση έδωσαν τα χέρια και έβγαλαν τη χώρα τους από την </w:t>
      </w:r>
      <w:r>
        <w:rPr>
          <w:rFonts w:eastAsia="Times New Roman"/>
          <w:szCs w:val="28"/>
        </w:rPr>
        <w:t>κρίση. Εδώ δεν υπήρξε τέτοια συναίνεση. Οι δανειστές μπορούν να εκβιάζουν τ</w:t>
      </w:r>
      <w:r>
        <w:rPr>
          <w:rFonts w:eastAsia="Times New Roman"/>
          <w:szCs w:val="28"/>
        </w:rPr>
        <w:t>ην Κυβέρνηση, αλλά δεν μπορούν να εκβιάσουν την Αντιπολίτευση. Δεν έχουν εργαλεία. Γονάτισαν, λοιπόν, την Κυβέρνηση ΠΑΣΟΚ και ζητούσαν τη συναίνεση της Νέας Δημοκρατίας. Εις μάτην. Δεν ερχόταν. Ήρθε, λοιπόν, η Νέα Δημοκρατία και γονάτισε κι αυτή. Δεν μάθατ</w:t>
      </w:r>
      <w:r>
        <w:rPr>
          <w:rFonts w:eastAsia="Times New Roman"/>
          <w:szCs w:val="28"/>
        </w:rPr>
        <w:t xml:space="preserve">ε από το μάθημά της. Κηρύσσατε τότε επανάσταση. Ήρθατε τώρα κι εσείς και γονατίζετε. </w:t>
      </w:r>
    </w:p>
    <w:p w14:paraId="0EE10275" w14:textId="77777777" w:rsidR="000548F6" w:rsidRDefault="005C1E3B">
      <w:pPr>
        <w:spacing w:line="600" w:lineRule="auto"/>
        <w:ind w:firstLine="720"/>
        <w:jc w:val="both"/>
        <w:rPr>
          <w:rFonts w:eastAsia="Times New Roman"/>
          <w:szCs w:val="28"/>
        </w:rPr>
      </w:pPr>
      <w:r>
        <w:rPr>
          <w:rFonts w:eastAsia="Times New Roman"/>
          <w:szCs w:val="28"/>
        </w:rPr>
        <w:t>Έτσι, οι δανειστές πήραν τη συναίνεση στην πράξη χτυπώντας και γονατίζοντας σταδιακά όλο το πολιτικό σύστημα. Τώρα, όλοι σας συμφωνείτε.</w:t>
      </w:r>
    </w:p>
    <w:p w14:paraId="0EE10276" w14:textId="77777777" w:rsidR="000548F6" w:rsidRDefault="005C1E3B">
      <w:pPr>
        <w:spacing w:line="600" w:lineRule="auto"/>
        <w:ind w:firstLine="720"/>
        <w:jc w:val="both"/>
        <w:rPr>
          <w:rFonts w:eastAsia="Times New Roman"/>
          <w:szCs w:val="28"/>
        </w:rPr>
      </w:pPr>
      <w:r>
        <w:rPr>
          <w:rFonts w:eastAsia="Times New Roman"/>
          <w:szCs w:val="28"/>
        </w:rPr>
        <w:t>Κυρίες και κύριοι συνάδελφοι, κλε</w:t>
      </w:r>
      <w:r>
        <w:rPr>
          <w:rFonts w:eastAsia="Times New Roman"/>
          <w:szCs w:val="28"/>
        </w:rPr>
        <w:t>ίνοντας, θέλω να σας πω ότι τρέμετε τις εκλογές. Γι’ αυτό και κλείσατε την αξιολόγηση, γιατί ο λαός στη συνείδησή του σας έχει ήδη διώξει. Όμως, με την ψήφιση αυτή δεν θα σας χρειάζονται ούτε οι δανειστές, γιατί τελειώνουν και οι νόμοι. Τώρα θέλει υλοποίησ</w:t>
      </w:r>
      <w:r>
        <w:rPr>
          <w:rFonts w:eastAsia="Times New Roman"/>
          <w:szCs w:val="28"/>
        </w:rPr>
        <w:t>η που δεν θα κάνετε ποτέ. Άρα, οι προστάτες σας, οι προστάτες του προτεκτοράτου που φτιάξατε, σε πρώτη ευκαιρία θα σας διώξουν και αυτοί. Θα είναι η αρχή μίας νέας εποχής ευθύνης. Θα είναι η αρχή για να γεννηθεί ξανά η ελπίδα.</w:t>
      </w:r>
    </w:p>
    <w:p w14:paraId="0EE10277" w14:textId="77777777" w:rsidR="000548F6" w:rsidRDefault="005C1E3B">
      <w:pPr>
        <w:spacing w:line="600" w:lineRule="auto"/>
        <w:ind w:firstLine="720"/>
        <w:jc w:val="both"/>
        <w:rPr>
          <w:rFonts w:eastAsia="Times New Roman"/>
          <w:szCs w:val="28"/>
        </w:rPr>
      </w:pPr>
      <w:r>
        <w:rPr>
          <w:rFonts w:eastAsia="Times New Roman"/>
          <w:szCs w:val="28"/>
        </w:rPr>
        <w:t>Ευχαριστώ.</w:t>
      </w:r>
    </w:p>
    <w:p w14:paraId="0EE10278" w14:textId="77777777" w:rsidR="000548F6" w:rsidRDefault="005C1E3B">
      <w:pPr>
        <w:spacing w:line="600" w:lineRule="auto"/>
        <w:ind w:firstLine="720"/>
        <w:jc w:val="both"/>
        <w:rPr>
          <w:rFonts w:eastAsia="Times New Roman"/>
          <w:szCs w:val="28"/>
        </w:rPr>
      </w:pPr>
      <w:r>
        <w:rPr>
          <w:rFonts w:eastAsia="Times New Roman"/>
          <w:b/>
          <w:szCs w:val="28"/>
        </w:rPr>
        <w:t>ΠΡΟΕΔΡΕΥΩΝ (Νικήτα</w:t>
      </w:r>
      <w:r>
        <w:rPr>
          <w:rFonts w:eastAsia="Times New Roman"/>
          <w:b/>
          <w:szCs w:val="28"/>
        </w:rPr>
        <w:t>ς Κακλαμάνης):</w:t>
      </w:r>
      <w:r>
        <w:rPr>
          <w:rFonts w:eastAsia="Times New Roman"/>
          <w:szCs w:val="28"/>
        </w:rPr>
        <w:t xml:space="preserve"> Ευχαριστούμε, κύριε Θεοχάρη. </w:t>
      </w:r>
    </w:p>
    <w:p w14:paraId="0EE10279" w14:textId="77777777" w:rsidR="000548F6" w:rsidRDefault="005C1E3B">
      <w:pPr>
        <w:spacing w:line="600" w:lineRule="auto"/>
        <w:ind w:firstLine="720"/>
        <w:jc w:val="both"/>
        <w:rPr>
          <w:rFonts w:eastAsia="Times New Roman"/>
          <w:szCs w:val="28"/>
        </w:rPr>
      </w:pPr>
      <w:r>
        <w:rPr>
          <w:rFonts w:eastAsia="Times New Roman"/>
          <w:b/>
          <w:szCs w:val="28"/>
        </w:rPr>
        <w:t xml:space="preserve">ΠΑΝΟΣ ΚΑΜΜΕΝΟΣ (Υπουργός Εθνικής Άμυνας-Πρόεδρος των </w:t>
      </w:r>
      <w:r>
        <w:rPr>
          <w:rFonts w:eastAsia="Times New Roman"/>
          <w:b/>
          <w:szCs w:val="28"/>
        </w:rPr>
        <w:t xml:space="preserve">Ανεξαρτήτων </w:t>
      </w:r>
      <w:r>
        <w:rPr>
          <w:rFonts w:eastAsia="Times New Roman"/>
          <w:b/>
          <w:szCs w:val="28"/>
        </w:rPr>
        <w:t xml:space="preserve">Ελλήνων): </w:t>
      </w:r>
      <w:r>
        <w:rPr>
          <w:rFonts w:eastAsia="Times New Roman"/>
          <w:szCs w:val="28"/>
        </w:rPr>
        <w:t>Κύριε Πρόεδρε, θα μπορούσα να έχω τον λόγο να πω κάτι για μία τροπολογία;</w:t>
      </w:r>
    </w:p>
    <w:p w14:paraId="0EE1027A" w14:textId="77777777" w:rsidR="000548F6" w:rsidRDefault="005C1E3B">
      <w:pPr>
        <w:spacing w:line="600" w:lineRule="auto"/>
        <w:ind w:firstLine="720"/>
        <w:jc w:val="both"/>
        <w:rPr>
          <w:rFonts w:eastAsia="Times New Roman"/>
          <w:szCs w:val="28"/>
        </w:rPr>
      </w:pPr>
      <w:r>
        <w:rPr>
          <w:rFonts w:eastAsia="Times New Roman"/>
          <w:b/>
          <w:szCs w:val="28"/>
        </w:rPr>
        <w:t xml:space="preserve">ΠΡΟΕΔΡΕΥΩΝ (Νικήτας Κακλαμάνης): </w:t>
      </w:r>
      <w:r>
        <w:rPr>
          <w:rFonts w:eastAsia="Times New Roman"/>
          <w:szCs w:val="28"/>
        </w:rPr>
        <w:t>Για ποια τροπολογία; Καινούργ</w:t>
      </w:r>
      <w:r>
        <w:rPr>
          <w:rFonts w:eastAsia="Times New Roman"/>
          <w:szCs w:val="28"/>
        </w:rPr>
        <w:t>ια;</w:t>
      </w:r>
    </w:p>
    <w:p w14:paraId="0EE1027B" w14:textId="77777777" w:rsidR="000548F6" w:rsidRDefault="005C1E3B">
      <w:pPr>
        <w:spacing w:line="600" w:lineRule="auto"/>
        <w:ind w:firstLine="720"/>
        <w:jc w:val="both"/>
        <w:rPr>
          <w:rFonts w:eastAsia="Times New Roman"/>
          <w:szCs w:val="28"/>
        </w:rPr>
      </w:pPr>
      <w:r>
        <w:rPr>
          <w:rFonts w:eastAsia="Times New Roman"/>
          <w:b/>
          <w:szCs w:val="28"/>
        </w:rPr>
        <w:t xml:space="preserve">ΠΑΝΟΣ ΚΑΜΜΕΝΟΣ (Υπουργός Εθνικής Άμυνας-Πρόεδρος των </w:t>
      </w:r>
      <w:r>
        <w:rPr>
          <w:rFonts w:eastAsia="Times New Roman"/>
          <w:b/>
          <w:szCs w:val="28"/>
        </w:rPr>
        <w:t xml:space="preserve">Ανεξαρτήτων </w:t>
      </w:r>
      <w:r>
        <w:rPr>
          <w:rFonts w:eastAsia="Times New Roman"/>
          <w:b/>
          <w:szCs w:val="28"/>
        </w:rPr>
        <w:t xml:space="preserve">Ελλήνων): </w:t>
      </w:r>
      <w:r>
        <w:rPr>
          <w:rFonts w:eastAsia="Times New Roman"/>
          <w:szCs w:val="28"/>
        </w:rPr>
        <w:t xml:space="preserve">Κύριε Πρόεδρε, επαναδιατυπώθηκε μία τροπολογία, την οποία είχαμε συζητήσει προηγουμένως, από Βουλευτές και του ΣΥΡΙΖΑ και των </w:t>
      </w:r>
      <w:r>
        <w:rPr>
          <w:rFonts w:eastAsia="Times New Roman"/>
          <w:szCs w:val="28"/>
        </w:rPr>
        <w:t xml:space="preserve">Ανεξαρτήτων </w:t>
      </w:r>
      <w:r>
        <w:rPr>
          <w:rFonts w:eastAsia="Times New Roman"/>
          <w:szCs w:val="28"/>
        </w:rPr>
        <w:t>Ελλήνων στο ίδιο πλαίσιο μ’ αυτό που εί</w:t>
      </w:r>
      <w:r>
        <w:rPr>
          <w:rFonts w:eastAsia="Times New Roman"/>
          <w:szCs w:val="28"/>
        </w:rPr>
        <w:t xml:space="preserve">χε θέσει ο κ. Λοβέρδος και ο κ. Αμυράς, με άλλη αιτιολογική έκθεση βεβαίως, η οποία προβλέπει ότι καταργείται το άρθρο 78 του ν. 4386/2016 από την ημερομηνία έναρξης της ισχύος του. Αυτό αφορά το </w:t>
      </w:r>
      <w:r>
        <w:rPr>
          <w:rFonts w:eastAsia="Times New Roman"/>
          <w:szCs w:val="28"/>
        </w:rPr>
        <w:t xml:space="preserve">μέγαρο </w:t>
      </w:r>
      <w:r>
        <w:rPr>
          <w:rFonts w:eastAsia="Times New Roman"/>
          <w:szCs w:val="28"/>
        </w:rPr>
        <w:t>που είναι στο Δήμο της Καλλιθέας και το οποίο είχε ζη</w:t>
      </w:r>
      <w:r>
        <w:rPr>
          <w:rFonts w:eastAsia="Times New Roman"/>
          <w:szCs w:val="28"/>
        </w:rPr>
        <w:t>τηθεί από το Υπουργείο Δικαιοσύνης να παραχωρηθεί …</w:t>
      </w:r>
    </w:p>
    <w:p w14:paraId="0EE1027C" w14:textId="77777777" w:rsidR="000548F6" w:rsidRDefault="005C1E3B">
      <w:pPr>
        <w:spacing w:line="600" w:lineRule="auto"/>
        <w:ind w:firstLine="720"/>
        <w:jc w:val="both"/>
        <w:rPr>
          <w:rFonts w:eastAsia="Times New Roman"/>
          <w:szCs w:val="28"/>
        </w:rPr>
      </w:pPr>
      <w:r>
        <w:rPr>
          <w:rFonts w:eastAsia="Times New Roman"/>
          <w:b/>
          <w:szCs w:val="28"/>
        </w:rPr>
        <w:t xml:space="preserve">ΠΡΟΕΔΡΕΥΩΝ (Νικήτας Κακλαμάνης): </w:t>
      </w:r>
      <w:r>
        <w:rPr>
          <w:rFonts w:eastAsia="Times New Roman"/>
          <w:szCs w:val="28"/>
        </w:rPr>
        <w:t>Είναι γνωστό το θέμα. Μη μακρηγορούμε. Είχε δημιουργήσει θέμα, πρόβλημα.</w:t>
      </w:r>
    </w:p>
    <w:p w14:paraId="0EE1027D" w14:textId="77777777" w:rsidR="000548F6" w:rsidRDefault="005C1E3B">
      <w:pPr>
        <w:spacing w:line="600" w:lineRule="auto"/>
        <w:ind w:firstLine="720"/>
        <w:jc w:val="both"/>
        <w:rPr>
          <w:rFonts w:eastAsia="Times New Roman"/>
          <w:szCs w:val="28"/>
        </w:rPr>
      </w:pPr>
      <w:r>
        <w:rPr>
          <w:rFonts w:eastAsia="Times New Roman"/>
          <w:b/>
          <w:szCs w:val="28"/>
        </w:rPr>
        <w:t xml:space="preserve">ΠΑΝΟΣ ΚΑΜΜΕΝΟΣ (Υπουργός Εθνικής Άμυνας-Πρόεδρος των </w:t>
      </w:r>
      <w:r>
        <w:rPr>
          <w:rFonts w:eastAsia="Times New Roman"/>
          <w:b/>
          <w:szCs w:val="28"/>
        </w:rPr>
        <w:t xml:space="preserve">Ανεξαρτήτων </w:t>
      </w:r>
      <w:r>
        <w:rPr>
          <w:rFonts w:eastAsia="Times New Roman"/>
          <w:b/>
          <w:szCs w:val="28"/>
        </w:rPr>
        <w:t xml:space="preserve">Ελλήνων): </w:t>
      </w:r>
      <w:r>
        <w:rPr>
          <w:rFonts w:eastAsia="Times New Roman"/>
          <w:szCs w:val="28"/>
        </w:rPr>
        <w:t xml:space="preserve">Οι Βουλευτές που την υπογράφουν είναι ο κ. Δημαράς, η </w:t>
      </w:r>
      <w:r>
        <w:rPr>
          <w:rFonts w:eastAsia="Times New Roman"/>
          <w:szCs w:val="28"/>
        </w:rPr>
        <w:t xml:space="preserve">κ. </w:t>
      </w:r>
      <w:r>
        <w:rPr>
          <w:rFonts w:eastAsia="Times New Roman"/>
          <w:szCs w:val="28"/>
        </w:rPr>
        <w:t xml:space="preserve">Αυλωνίτου, ο κ. Θεωνάς, η </w:t>
      </w:r>
      <w:r>
        <w:rPr>
          <w:rFonts w:eastAsia="Times New Roman"/>
          <w:szCs w:val="28"/>
        </w:rPr>
        <w:t xml:space="preserve">κ. </w:t>
      </w:r>
      <w:r>
        <w:rPr>
          <w:rFonts w:eastAsia="Times New Roman"/>
          <w:szCs w:val="28"/>
        </w:rPr>
        <w:t xml:space="preserve">Καββαδία, η </w:t>
      </w:r>
      <w:r>
        <w:rPr>
          <w:rFonts w:eastAsia="Times New Roman"/>
          <w:szCs w:val="28"/>
        </w:rPr>
        <w:t xml:space="preserve">κ. </w:t>
      </w:r>
      <w:r>
        <w:rPr>
          <w:rFonts w:eastAsia="Times New Roman"/>
          <w:szCs w:val="28"/>
        </w:rPr>
        <w:t xml:space="preserve">Καφαντάρη, ο κ. Κυρίτσης, ο κ. Λάππας, η </w:t>
      </w:r>
      <w:r>
        <w:rPr>
          <w:rFonts w:eastAsia="Times New Roman"/>
          <w:szCs w:val="28"/>
        </w:rPr>
        <w:t xml:space="preserve">κ. </w:t>
      </w:r>
      <w:r>
        <w:rPr>
          <w:rFonts w:eastAsia="Times New Roman"/>
          <w:szCs w:val="28"/>
        </w:rPr>
        <w:t xml:space="preserve">Τζιούφη, ο κ. Τσίρκας, ο κ. Παπαδόπουλος, ο κ. Σαρακιώτης </w:t>
      </w:r>
      <w:r>
        <w:rPr>
          <w:rFonts w:eastAsia="Times New Roman"/>
          <w:szCs w:val="28"/>
        </w:rPr>
        <w:t>και</w:t>
      </w:r>
      <w:r>
        <w:rPr>
          <w:rFonts w:eastAsia="Times New Roman"/>
          <w:szCs w:val="28"/>
        </w:rPr>
        <w:t xml:space="preserve"> ο κ. Παπαχριστόπουλος. </w:t>
      </w:r>
    </w:p>
    <w:p w14:paraId="0EE1027E" w14:textId="77777777" w:rsidR="000548F6" w:rsidRDefault="005C1E3B">
      <w:pPr>
        <w:spacing w:line="600" w:lineRule="auto"/>
        <w:ind w:firstLine="720"/>
        <w:jc w:val="both"/>
        <w:rPr>
          <w:rFonts w:eastAsia="Times New Roman"/>
          <w:szCs w:val="28"/>
        </w:rPr>
      </w:pPr>
      <w:r>
        <w:rPr>
          <w:rFonts w:eastAsia="Times New Roman"/>
          <w:szCs w:val="28"/>
        </w:rPr>
        <w:t xml:space="preserve">Η τροπολογία έχει γενικό </w:t>
      </w:r>
      <w:r>
        <w:rPr>
          <w:rFonts w:eastAsia="Times New Roman"/>
          <w:szCs w:val="28"/>
        </w:rPr>
        <w:t>αριθμό 471 και ειδικό 33 και γίνεται δεκτή.</w:t>
      </w:r>
    </w:p>
    <w:p w14:paraId="0EE1027F" w14:textId="77777777" w:rsidR="000548F6" w:rsidRDefault="005C1E3B">
      <w:pPr>
        <w:spacing w:line="600" w:lineRule="auto"/>
        <w:ind w:firstLine="720"/>
        <w:jc w:val="both"/>
        <w:rPr>
          <w:rFonts w:eastAsia="Times New Roman"/>
          <w:szCs w:val="28"/>
        </w:rPr>
      </w:pPr>
      <w:r>
        <w:rPr>
          <w:rFonts w:eastAsia="Times New Roman"/>
          <w:b/>
          <w:szCs w:val="28"/>
        </w:rPr>
        <w:t xml:space="preserve">ΠΡΟΕΔΡΕΥΩΝ (Νικήτας Κακλαμάνης): </w:t>
      </w:r>
      <w:r>
        <w:rPr>
          <w:rFonts w:eastAsia="Times New Roman"/>
          <w:szCs w:val="28"/>
        </w:rPr>
        <w:t>Ευχαριστούμε.</w:t>
      </w:r>
    </w:p>
    <w:p w14:paraId="0EE10280" w14:textId="77777777" w:rsidR="000548F6" w:rsidRDefault="005C1E3B">
      <w:pPr>
        <w:spacing w:line="600" w:lineRule="auto"/>
        <w:ind w:firstLine="720"/>
        <w:jc w:val="both"/>
        <w:rPr>
          <w:rFonts w:eastAsia="Times New Roman"/>
          <w:szCs w:val="28"/>
        </w:rPr>
      </w:pPr>
      <w:r>
        <w:rPr>
          <w:rFonts w:eastAsia="Times New Roman"/>
          <w:b/>
          <w:szCs w:val="28"/>
        </w:rPr>
        <w:t xml:space="preserve">ΕΥΚΛΕΙΔΗΣ ΤΣΑΚΑΛΩΤΟΣ (Υπουργός Οικονομικών): </w:t>
      </w:r>
      <w:r>
        <w:rPr>
          <w:rFonts w:eastAsia="Times New Roman"/>
          <w:szCs w:val="28"/>
        </w:rPr>
        <w:t>Κύριε Πρόεδρε, θα μπορούσα να έχω κι εγώ τον λόγο για δεκ</w:t>
      </w:r>
      <w:r>
        <w:rPr>
          <w:rFonts w:eastAsia="Times New Roman"/>
          <w:szCs w:val="28"/>
        </w:rPr>
        <w:t>ο</w:t>
      </w:r>
      <w:r>
        <w:rPr>
          <w:rFonts w:eastAsia="Times New Roman"/>
          <w:szCs w:val="28"/>
        </w:rPr>
        <w:t>απέντε δευτερόλεπτα; Ξέρετε ότι όταν λέω για δεκαπέντε δευτερό</w:t>
      </w:r>
      <w:r>
        <w:rPr>
          <w:rFonts w:eastAsia="Times New Roman"/>
          <w:szCs w:val="28"/>
        </w:rPr>
        <w:t>λεπτα, το τηρώ.</w:t>
      </w:r>
    </w:p>
    <w:p w14:paraId="0EE10281" w14:textId="77777777" w:rsidR="000548F6" w:rsidRDefault="005C1E3B">
      <w:pPr>
        <w:spacing w:line="600" w:lineRule="auto"/>
        <w:ind w:firstLine="720"/>
        <w:jc w:val="both"/>
        <w:rPr>
          <w:rFonts w:eastAsia="Times New Roman"/>
          <w:szCs w:val="28"/>
        </w:rPr>
      </w:pPr>
      <w:r>
        <w:rPr>
          <w:rFonts w:eastAsia="Times New Roman"/>
          <w:b/>
          <w:szCs w:val="28"/>
        </w:rPr>
        <w:t xml:space="preserve">ΠΡΟΕΔΡΕΥΩΝ (Νικήτας Κακλαμάνης): </w:t>
      </w:r>
      <w:r>
        <w:rPr>
          <w:rFonts w:eastAsia="Times New Roman"/>
          <w:szCs w:val="28"/>
        </w:rPr>
        <w:t>Ορίστε, κύριε Υπουργέ, έχετε τον λόγο.</w:t>
      </w:r>
    </w:p>
    <w:p w14:paraId="0EE10282" w14:textId="77777777" w:rsidR="000548F6" w:rsidRDefault="005C1E3B">
      <w:pPr>
        <w:spacing w:line="600" w:lineRule="auto"/>
        <w:ind w:firstLine="720"/>
        <w:jc w:val="both"/>
        <w:rPr>
          <w:rFonts w:eastAsia="Times New Roman"/>
          <w:szCs w:val="24"/>
        </w:rPr>
      </w:pPr>
      <w:r>
        <w:rPr>
          <w:rFonts w:eastAsia="Times New Roman"/>
          <w:b/>
          <w:szCs w:val="28"/>
        </w:rPr>
        <w:t xml:space="preserve">ΕΥΚΛΕΙΔΗΣ ΤΣΑΚΑΛΩΤΟΣ (Υπουργός Οικονομικών): </w:t>
      </w:r>
      <w:r>
        <w:rPr>
          <w:rFonts w:eastAsia="Times New Roman"/>
          <w:szCs w:val="28"/>
        </w:rPr>
        <w:t xml:space="preserve">Επειδή έχει γίνει πολύ μεγάλη συζήτηση εκτός της Αίθουσας για τα δάνεια, είτε τα στεγαστικά, είτε αυτά των μικρομεσαίων </w:t>
      </w:r>
      <w:r>
        <w:rPr>
          <w:rFonts w:eastAsia="Times New Roman"/>
          <w:szCs w:val="28"/>
        </w:rPr>
        <w:t>επιχειρήσεων, που έχουν ενέχυρο το σπίτι, το ακίνητο, θέλω να ξεκαθαρίσω ότι δεν έχει αλλάξει τίποτα. Η προστασία τους, καθώς δεν πωλούνται στα «</w:t>
      </w:r>
      <w:r>
        <w:rPr>
          <w:rFonts w:eastAsia="Times New Roman"/>
          <w:szCs w:val="28"/>
          <w:lang w:val="en-US"/>
        </w:rPr>
        <w:t>funds</w:t>
      </w:r>
      <w:r>
        <w:rPr>
          <w:rFonts w:eastAsia="Times New Roman"/>
          <w:szCs w:val="28"/>
        </w:rPr>
        <w:t xml:space="preserve">», ισχύει. Το μόνο που άλλαξε –και δεν άλλαξε ουσιαστικά, αλλά ήταν ένα λάθος και ξεκαθαρίζει την απόφαση </w:t>
      </w:r>
      <w:r>
        <w:rPr>
          <w:rFonts w:eastAsia="Times New Roman"/>
          <w:szCs w:val="28"/>
        </w:rPr>
        <w:t>που πήρε η Βουλή τον Δεκέμβριο- είναι ότι οι τράπεζες μπορούν να χρησιμοποιήσουν εταιρείες εξυπηρέτησης.</w:t>
      </w:r>
    </w:p>
    <w:p w14:paraId="0EE1028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ξαναλέω μια τελευταία φορά ότι δεν έχει αλλάξει τίποτα ως προς την πώληση αυτών των δανείων.</w:t>
      </w:r>
    </w:p>
    <w:p w14:paraId="0EE1028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0EE1028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Λοιπόν,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πειδή</w:t>
      </w:r>
      <w:r>
        <w:rPr>
          <w:rFonts w:eastAsia="Times New Roman" w:cs="Times New Roman"/>
          <w:szCs w:val="24"/>
        </w:rPr>
        <w:t xml:space="preserve"> σας ψάχνουν από το Υπουργικό Συμβούλιο, αφήστε μου μόνο τον κ. Πετρόπουλο μέσα στην Αίθουσα και φύγετε οι υπόλοιποι Υπουργοί για να κλείνουμε και γρηγορότερα. Φτάνει ο κ. Πετρόπουλος, σας εκπροσωπεί όλους!</w:t>
      </w:r>
    </w:p>
    <w:p w14:paraId="0EE1028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w:t>
      </w:r>
      <w:r>
        <w:rPr>
          <w:rFonts w:eastAsia="Times New Roman" w:cs="Times New Roman"/>
          <w:b/>
          <w:szCs w:val="24"/>
        </w:rPr>
        <w:t>ής Άμυνας):</w:t>
      </w:r>
      <w:r>
        <w:rPr>
          <w:rFonts w:eastAsia="Times New Roman" w:cs="Times New Roman"/>
          <w:szCs w:val="24"/>
        </w:rPr>
        <w:t xml:space="preserve"> Κύριε Πρόεδρε, θα ήθελα τον λόγο.</w:t>
      </w:r>
    </w:p>
    <w:p w14:paraId="0EE1028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Κύριε Πρόεδρε, θα ήθελα τον λόγο.</w:t>
      </w:r>
    </w:p>
    <w:p w14:paraId="0EE1028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Βίτσα έχετε τον λόγο για δύο λεπτά. Και εν συνεχεία τον λόγο έχε</w:t>
      </w:r>
      <w:r>
        <w:rPr>
          <w:rFonts w:eastAsia="Times New Roman" w:cs="Times New Roman"/>
          <w:szCs w:val="24"/>
        </w:rPr>
        <w:t xml:space="preserve">ι η </w:t>
      </w:r>
      <w:r>
        <w:rPr>
          <w:rFonts w:eastAsia="Times New Roman" w:cs="Times New Roman"/>
          <w:szCs w:val="24"/>
        </w:rPr>
        <w:t xml:space="preserve">κ. </w:t>
      </w:r>
      <w:r>
        <w:rPr>
          <w:rFonts w:eastAsia="Times New Roman" w:cs="Times New Roman"/>
          <w:szCs w:val="24"/>
        </w:rPr>
        <w:t>Χρυσοβελώνη για δύο λεπτά.</w:t>
      </w:r>
    </w:p>
    <w:p w14:paraId="0EE1028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w:t>
      </w:r>
    </w:p>
    <w:p w14:paraId="0EE1028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Ξέρετε, επέλεξα να κάνω μια παρέμβαση τώρα, αφού είχε ολοκληρωθεί αυτός ο κύκλος των περί προσωπικών, απλά για να προσπαθήσω να πείσω τους σ</w:t>
      </w:r>
      <w:r>
        <w:rPr>
          <w:rFonts w:eastAsia="Times New Roman" w:cs="Times New Roman"/>
          <w:szCs w:val="24"/>
        </w:rPr>
        <w:t>υναδέλφους για την ορθότητα να ψηφίσουν την τροπολογία του Υπουργείου Εθνικής Άμυνας με όσο πιο χαλαρό τρόπο και αποφεύγοντας τις διαδικασίες που έγιναν, γιατί έχουν ακουστεί πράγματα, που είναι ανακρίβειες.</w:t>
      </w:r>
    </w:p>
    <w:p w14:paraId="0EE1028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Η παρέμβασή μου αφορά το πάγωμα της μισθολογικής</w:t>
      </w:r>
      <w:r>
        <w:rPr>
          <w:rFonts w:eastAsia="Times New Roman" w:cs="Times New Roman"/>
          <w:szCs w:val="24"/>
        </w:rPr>
        <w:t xml:space="preserve"> ωρίμανσης των ειδικών μισθολογίων για το 2017 και το 2018. Θέλω να σας θυμίσω ότι στο προηγούμενο νόμο είχαμε ψηφίσει ότι αυτό μπορεί να συμβεί εκτός εάν τα Υπουργεία φέρουν ισοδύναμα. Στην παρούσα τροπολογία βάζουμε το χρόνο μέχρι τον οποίο θα μπουν τα ι</w:t>
      </w:r>
      <w:r>
        <w:rPr>
          <w:rFonts w:eastAsia="Times New Roman" w:cs="Times New Roman"/>
          <w:szCs w:val="24"/>
        </w:rPr>
        <w:t xml:space="preserve">σοδύναμα. </w:t>
      </w:r>
    </w:p>
    <w:p w14:paraId="0EE1028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Εδώ, θέλω να θυμίσω στους γνωρίζοντες οικονομικά ότι συνήθως μιλάμε για μείωση δαπανών ή αύξηση εσόδων μια φορά, αυτό το γνωστό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Όταν μιλάς για το 2017 και το 2018 δεν είναι μόνιμο μέτρο, ας το ονομάσουμε </w:t>
      </w:r>
      <w:r>
        <w:rPr>
          <w:rFonts w:eastAsia="Times New Roman" w:cs="Times New Roman"/>
          <w:szCs w:val="24"/>
          <w:lang w:val="en-US"/>
        </w:rPr>
        <w:t>two</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με αυτή τη λογική. Άρα, </w:t>
      </w:r>
      <w:r>
        <w:rPr>
          <w:rFonts w:eastAsia="Times New Roman" w:cs="Times New Roman"/>
          <w:szCs w:val="24"/>
        </w:rPr>
        <w:t>δεν έχουμε κάποιο μέτρο το οποίο θα έχει διάρκεια είτε από τη μια μεριά είτε από τη άλλη.</w:t>
      </w:r>
    </w:p>
    <w:p w14:paraId="0EE1028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Εμείς δεν θέλουμε -και δεν θα κάνουμε- πάγωμα των ειδικών μισθολογίων. Άρα, εμείς –και αυτό συζητάμε στο Υπουργείο Εθνικής Άμυνας και ο Υπουργός προηγούμενα και ως Πρ</w:t>
      </w:r>
      <w:r>
        <w:rPr>
          <w:rFonts w:eastAsia="Times New Roman" w:cs="Times New Roman"/>
          <w:szCs w:val="24"/>
        </w:rPr>
        <w:t>όεδρος των Ανεξαρτήτων Ελλήνων έβαλε και μια σειρά ιδέες και για τα άλλα Υπουργεία- συζητάμε ένα μίγμα που έχει από τη μια μεριά μείωση των κωδικών εξοπλισμών, το οποίο χρειάζεται -όπως ξέρει και η Νέα Δημοκρατία, φαντάζομαι, γιατί είναι δικός της νόμος, α</w:t>
      </w:r>
      <w:r>
        <w:rPr>
          <w:rFonts w:eastAsia="Times New Roman" w:cs="Times New Roman"/>
          <w:szCs w:val="24"/>
        </w:rPr>
        <w:t>ν θυμάμαι καλά, ή του ΠΑΣΟΚ- και συνυπογραφή από τον Υπουργό Οικονομικών, δεύτερον από αύξηση εσόδων από την έναρξη της αξιοποίησης της αργούσας περιουσίας και τρίτον, από την αύξηση εσόδων από εκκρεμείς υποθέσεις που έχουν μέσα τους και το στοιχείο της δι</w:t>
      </w:r>
      <w:r>
        <w:rPr>
          <w:rFonts w:eastAsia="Times New Roman" w:cs="Times New Roman"/>
          <w:szCs w:val="24"/>
        </w:rPr>
        <w:t xml:space="preserve">αφθοράς. Αυτό για τα δύο χρόνια. </w:t>
      </w:r>
    </w:p>
    <w:p w14:paraId="0EE1028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Όμως, ο δικός μας σχεδιασμός είναι πιο μακρόχρονος και αυτό έχει σημασία να το ξέρουμε οι Βουλευτές και ο ελληνικός λαός. Από τη μια μεριά, θα υπάρξει μια μείωση των δαπανών από την ανασυγκρότηση των Ενόπλων Δυνάμεων. Και </w:t>
      </w:r>
      <w:r>
        <w:rPr>
          <w:rFonts w:eastAsia="Times New Roman" w:cs="Times New Roman"/>
          <w:szCs w:val="24"/>
        </w:rPr>
        <w:t xml:space="preserve">εδώ θέλω να θυμίζω σε αυτούς που λένε και γνωρίζουν οικονομικά ότι ορισμένες δαπάνες, οι οποίες έχουν ένα μόνιμο χαρακτήρα στην αρχή, παράγουν έξοδο. Δηλαδή, το να πάρεις ένα στρατόπεδο στην αρχή είναι έξοδο, δεν είναι μείωση δαπανών. Το ένα είναι αυτό. </w:t>
      </w:r>
    </w:p>
    <w:p w14:paraId="0EE1028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Ολοκληρώστε παρακαλώ, κύριε Υπουργέ.</w:t>
      </w:r>
    </w:p>
    <w:p w14:paraId="0EE1029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Τελειώνω, χρειάζομαι πέντε δευτερόλεπτα. </w:t>
      </w:r>
    </w:p>
    <w:p w14:paraId="0EE1029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Και το δεύτερο, από την αξιοποίηση της αργούσας περιουσίας. Και εδώ θέλω να σας πω το εξή</w:t>
      </w:r>
      <w:r>
        <w:rPr>
          <w:rFonts w:eastAsia="Times New Roman" w:cs="Times New Roman"/>
          <w:szCs w:val="24"/>
        </w:rPr>
        <w:t xml:space="preserve">ς. Η αξιοποίηση μόλις του 1/5 της αξίας της ακίνητης περιουσίας του λαού και των Ενόπλων Δυνάμεων παράγει νέο έσοδο ύψους τουλάχιστον 200 εκατομμυρίων ευρώ το χρόνο. Άρα, σε δέκα χρόνια που μια επένδυση ωριμάζει και είναι κερδοφόρα, μιλάμε περίπου για δύο </w:t>
      </w:r>
      <w:r>
        <w:rPr>
          <w:rFonts w:eastAsia="Times New Roman" w:cs="Times New Roman"/>
          <w:szCs w:val="24"/>
        </w:rPr>
        <w:t xml:space="preserve">δισεκατομμύρια. </w:t>
      </w:r>
    </w:p>
    <w:p w14:paraId="0EE1029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Εάν αυτό δεν σας πείθει ότι αξίζει τον κόπο και ότι απλά είναι η διαδικασία μήπως και επηρεάσουμε ένα κομμάτι του ελληνικού λαού, αυτά θα φανούν πάρα πολύ εύκολα. Κυριακή κοντή γιορτή. Και πώς το λέει το τραγούδι; Το κάνω μετάφραση, θα ξυπ</w:t>
      </w:r>
      <w:r>
        <w:rPr>
          <w:rFonts w:eastAsia="Times New Roman" w:cs="Times New Roman"/>
          <w:szCs w:val="24"/>
        </w:rPr>
        <w:t xml:space="preserve">νήσετε όταν ο Σεπτέμβρης τελειώσει. </w:t>
      </w:r>
    </w:p>
    <w:p w14:paraId="0EE1029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Χρυσοβελώνη, έχετε το λόγο για δύο λεπτά μόνο. Και τελειώνει η οποιαδήποτε παρέμβαση των Υπουργών. Δεν δίνω ούτε ένα λεπτό εις βάρος των συναδέλφων. Τέρμα. </w:t>
      </w:r>
    </w:p>
    <w:p w14:paraId="0EE10294"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ΜΑΡΙΝΑ ΧΡΥΣΟΒΕΛΩΝΗ (Υφυ</w:t>
      </w:r>
      <w:r>
        <w:rPr>
          <w:rFonts w:eastAsia="Times New Roman"/>
          <w:b/>
          <w:szCs w:val="24"/>
        </w:rPr>
        <w:t>πουργός Υποδομών, Μεταφορών και Δικτύων):</w:t>
      </w:r>
      <w:r>
        <w:rPr>
          <w:rFonts w:eastAsia="Times New Roman"/>
          <w:szCs w:val="24"/>
        </w:rPr>
        <w:t xml:space="preserve"> Κύριε Κεγκέρογλου, επειδή είπατε ότι ρίχνουμε κλάμα, θέλω να σας πω το εξής: Εμείς την πραγματικότητα λέμε. Από εκεί και πέρα, το κλάμα έπρεπε να το ρίξετε εσείς, όταν θεσμοθετήσατε έντεκα διόδια στην Εγνατία σε βά</w:t>
      </w:r>
      <w:r>
        <w:rPr>
          <w:rFonts w:eastAsia="Times New Roman"/>
          <w:szCs w:val="24"/>
        </w:rPr>
        <w:t>ρος των Ελλήνων πολιτών.</w:t>
      </w:r>
    </w:p>
    <w:p w14:paraId="0EE10295"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 xml:space="preserve">Κύριε Θεοχάρη, ο κ. Σπίρτζης δεν έφυγε για να μην έρθει εδώ, ούτε στο δικό μας το Υπουργείο ο ένας στέλνει τον άλλον. Ο κ. Σπίρτζης βρίσκεται εκτός </w:t>
      </w:r>
      <w:r>
        <w:rPr>
          <w:rFonts w:eastAsia="Times New Roman"/>
          <w:szCs w:val="24"/>
        </w:rPr>
        <w:t xml:space="preserve">Ελλάδας </w:t>
      </w:r>
      <w:r>
        <w:rPr>
          <w:rFonts w:eastAsia="Times New Roman"/>
          <w:szCs w:val="24"/>
        </w:rPr>
        <w:t xml:space="preserve">για λόγους καθαρά υπηρεσιακούς. Επομένως, δεν δραπέτευσε, όπως εσείς </w:t>
      </w:r>
      <w:r>
        <w:rPr>
          <w:rFonts w:eastAsia="Times New Roman"/>
          <w:szCs w:val="24"/>
        </w:rPr>
        <w:t>προσπαθείτε να εμφανίσετε.</w:t>
      </w:r>
    </w:p>
    <w:p w14:paraId="0EE10296"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 xml:space="preserve">Όσον αφορά για την τροπολογία στην οποία αναφέρθηκε ο κ. Κεγκέρογλου, νομίζω ότι σας το έχουμε ξαναπεί, κύριε Κεγκέρογλου. Το Υπουργείο το δικό μας δεν προσπαθεί να κάνει μπαλώματα στο θέμα των εξεταστών και των εξετάσεων. Τώρα, </w:t>
      </w:r>
      <w:r>
        <w:rPr>
          <w:rFonts w:eastAsia="Times New Roman"/>
          <w:szCs w:val="24"/>
        </w:rPr>
        <w:t xml:space="preserve">λοιπόν, που κλείνει η αξιολόγηση και τώρα που βρίσκονται στο τέλος οι διαπραγματεύσεις που έχουμε κάνει με τους θεσμούς για το θέμα αυτό, εντός των προσεχών ημερών θα κατατεθεί σχετική τροπολογία, έτσι ώστε να μπορέσουμε να καλύψουμε ένα μεταβατικό στάδιο </w:t>
      </w:r>
      <w:r>
        <w:rPr>
          <w:rFonts w:eastAsia="Times New Roman"/>
          <w:szCs w:val="24"/>
        </w:rPr>
        <w:t>και να ξεκινήσουν να γίνονται κανονικά οι εξετάσεις, αλλά η στόχευση του δικού μας του Υπουργείου είναι να αναμορφώσουμε πλήρως το πλαίσιο των εξετάσεων, έτσι ώστε να γίνονται με έναν τρόπο διάφανο και απολύτως καθαρό, να μην είναι διαβλητός ο τρόπος αυτός</w:t>
      </w:r>
      <w:r>
        <w:rPr>
          <w:rFonts w:eastAsia="Times New Roman"/>
          <w:szCs w:val="24"/>
        </w:rPr>
        <w:t>.</w:t>
      </w:r>
    </w:p>
    <w:p w14:paraId="0EE10297"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Κοινοβουλευτικός Εκπρόσωπος της Ένωσης Κεντρώων ο κ. Γεώργιος-Δημήτριος Καρράς.</w:t>
      </w:r>
    </w:p>
    <w:p w14:paraId="0EE10298"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Ορίστε, κύριε Καρρά.</w:t>
      </w:r>
    </w:p>
    <w:p w14:paraId="0EE10299"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Κύριε Πρόεδρε, ευχαριστώ. Θα προσπαθήσω να εξοικονομήσω τον χρόνο μου, γιατί και η κόπωση της Αίθουσας ήδη υπάρχει, αλλά και μια σειρά ζητημάτων έχουν τεθεί με τον τρόπο νομοθέτησης, δεδομένου ότι ήρθαμε το πρωί να ασχοληθούμε με κυρώσεις διεθνών συμβάσεω</w:t>
      </w:r>
      <w:r>
        <w:rPr>
          <w:rFonts w:eastAsia="Times New Roman"/>
          <w:szCs w:val="24"/>
        </w:rPr>
        <w:t xml:space="preserve">ν, όπου, όπως </w:t>
      </w:r>
      <w:r>
        <w:rPr>
          <w:rFonts w:eastAsia="Times New Roman"/>
          <w:szCs w:val="24"/>
        </w:rPr>
        <w:t xml:space="preserve">γνωρίζετε </w:t>
      </w:r>
      <w:r>
        <w:rPr>
          <w:rFonts w:eastAsia="Times New Roman"/>
          <w:szCs w:val="24"/>
        </w:rPr>
        <w:t>καλύτερα από εμένα, είναι πλέον περιορισμένη η συζήτηση και βρισκόμαστε εδώ μετά από έξι-επτά ώρες διαδικασίας να μην έχουμε κατανοήσει τι τροπολογίες εισάγονται και τι ζητείται από την Κυβέρνηση να νομοθετηθεί.</w:t>
      </w:r>
    </w:p>
    <w:p w14:paraId="0EE1029A"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Σε αυτό το σημείο θέ</w:t>
      </w:r>
      <w:r>
        <w:rPr>
          <w:rFonts w:eastAsia="Times New Roman"/>
          <w:szCs w:val="24"/>
        </w:rPr>
        <w:t>λω να είμαι ακριβής. Θα δώσω, λοιπόν, στην ομιλία μου ορισμένα ψήγματα επί των τροπολογιών</w:t>
      </w:r>
      <w:r>
        <w:rPr>
          <w:rFonts w:eastAsia="Times New Roman"/>
          <w:szCs w:val="24"/>
        </w:rPr>
        <w:t>,</w:t>
      </w:r>
      <w:r>
        <w:rPr>
          <w:rFonts w:eastAsia="Times New Roman"/>
          <w:szCs w:val="24"/>
        </w:rPr>
        <w:t xml:space="preserve"> οι οποίες εισάγονται. Θεωρώ κύρια τροπολογία το ζήτημα των ισοδυνάμων για τα ειδικά μισθολόγια, κύριε Πρόεδρε, διότι αφορούν μια μεγάλη μερίδα Ελλήνων, οι οποίοι πρ</w:t>
      </w:r>
      <w:r>
        <w:rPr>
          <w:rFonts w:eastAsia="Times New Roman"/>
          <w:szCs w:val="24"/>
        </w:rPr>
        <w:t xml:space="preserve">αγματικά προσφέρουν, είτε ένστολοι είναι είτε καθηγητές πανεπιστημίου είτε γιατροί του ΕΣΥ είτε των Σωμάτων Ασφαλείας. Παρατηρώ, λοιπόν, ότι όλη η κουβέντα μέσα στην Αίθουσα κινήθηκε και από τον Υπουργό Εθνικής Άμυνας και τον Αναπληρωτή στο μισθολόγιο των </w:t>
      </w:r>
      <w:r>
        <w:rPr>
          <w:rFonts w:eastAsia="Times New Roman"/>
          <w:szCs w:val="24"/>
        </w:rPr>
        <w:t>στρατιωτικών. Ακούσαμε λοιπόν ότι θα υπάρχουν περιορισμοί, ανταποδόσεις από τα εξοπλιστικά προγράμματα. Εύχομαι να πετύχει.</w:t>
      </w:r>
    </w:p>
    <w:p w14:paraId="0EE1029B"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Όμως, δεν είναι μόνο οι ένστολοι. Άκουσα καινοφανείς, ρηξικέλευθες απόψεις, ότι θα βάλουμε ανταποδοτικά τέλη στα δικαστήρια, ούτως ώ</w:t>
      </w:r>
      <w:r>
        <w:rPr>
          <w:rFonts w:eastAsia="Times New Roman"/>
          <w:szCs w:val="24"/>
        </w:rPr>
        <w:t>στε να υπάρχει ειδικός λογαριασμός στο Υπουργείο Δικαιοσύνης για να διατηρηθεί το επίπεδο των μισθών των δικαστών. Τι λέει αυτό; Αυτό λέει, δηλαδή, ότι εγκαταλείπεται η παροχή δημόσιας υπηρεσίας δικαιοσύνης από το κράτος;</w:t>
      </w:r>
    </w:p>
    <w:p w14:paraId="0EE1029C"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Πρέπει να θυμίσω, κύριε Πρόεδρε -κ</w:t>
      </w:r>
      <w:r>
        <w:rPr>
          <w:rFonts w:eastAsia="Times New Roman"/>
          <w:szCs w:val="24"/>
        </w:rPr>
        <w:t>αι γνωρίζει η Αίθουσα-, ότι η δικαιοσύνη δεν είναι μόνο πυλώνας της δημοκρατίας είναι και μια από τις τρεις ανεξάρτητες λειτουργίες του κράτους. Θα πούμε, λοιπόν, ότι σε κάθε ποινή ή σε κάθε υπόθεση που δικάζει ο δικαστής θα βάζουμε ένα τέλος για να σχηματ</w:t>
      </w:r>
      <w:r>
        <w:rPr>
          <w:rFonts w:eastAsia="Times New Roman"/>
          <w:szCs w:val="24"/>
        </w:rPr>
        <w:t>ίσουμε έναν ειδικό λογαριασμό; Μόνο η σκέψη αυτή οδηγεί σε κινδύνους ότι θα μπορεί ανάλογα με το μέγεθος και τον όγκο της υπόθεσης και το οικονομικό αντικείμενο να υπάρχει ανταποδοτικό τέλος με αυτήν την έννοια, που θα κλονίσει το κύρος της δικαιοσύνης.</w:t>
      </w:r>
    </w:p>
    <w:p w14:paraId="0EE1029D"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Θέ</w:t>
      </w:r>
      <w:r>
        <w:rPr>
          <w:rFonts w:eastAsia="Times New Roman"/>
          <w:szCs w:val="24"/>
        </w:rPr>
        <w:t>λω να πω και κάτι άλλο σε αυτό το σημείο. Οι καθηγητές πανεπιστημίου τι ανταποδοτικά τέλη θα έχουν; Θα βάλουμε δίδακτρα; Θα παύσει να παρέχει το κράτος την ανώτατη εκπαίδευση, η οποία είναι κι αυτή δημόσια υποχρέωση και υπηρεσία και θα βάλουμε δίδακτρα και</w:t>
      </w:r>
      <w:r>
        <w:rPr>
          <w:rFonts w:eastAsia="Times New Roman"/>
          <w:szCs w:val="24"/>
        </w:rPr>
        <w:t xml:space="preserve"> θα λέμε στον φοιτητή «πλήρωσε για να μάθεις»; Νομίζω ότι αυτά τα πράγματα δεν πρέπει πλέον να λέγονται. Δεν θέλω να προχωρήσω περισσότερο σε αυτά τα παραδείγματα τα οποία έδωσα.</w:t>
      </w:r>
    </w:p>
    <w:p w14:paraId="0EE1029E"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Θέλω, όμως, να επισημάνω και κάτι άλλο το οποίο με απασχόλησε με τη μια σειρά</w:t>
      </w:r>
      <w:r>
        <w:rPr>
          <w:rFonts w:eastAsia="Times New Roman"/>
          <w:szCs w:val="24"/>
        </w:rPr>
        <w:t xml:space="preserve"> τροπολογιών.</w:t>
      </w:r>
    </w:p>
    <w:p w14:paraId="0EE1029F"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 xml:space="preserve">Βλέπουμε ότι ψηφίσαμε προχθές νόμο, ο οποίος δημιούργησε το λεγόμενο υπερταμείο. Σήμερα το υπερταμείο, προικοδοτείται επιπλέον με τροπολογία ως εξής: ότι τα τουριστικά ακίνητα κυριότητος ΕΟΤ μεταβιβάζονται </w:t>
      </w:r>
      <w:r>
        <w:rPr>
          <w:rFonts w:eastAsia="Times New Roman"/>
          <w:szCs w:val="24"/>
        </w:rPr>
        <w:t xml:space="preserve">στην </w:t>
      </w:r>
      <w:r>
        <w:rPr>
          <w:rFonts w:eastAsia="Times New Roman"/>
          <w:szCs w:val="24"/>
        </w:rPr>
        <w:t>ΕΤΑΔ, στην Εταιρεία Ακινήτων Δη</w:t>
      </w:r>
      <w:r>
        <w:rPr>
          <w:rFonts w:eastAsia="Times New Roman"/>
          <w:szCs w:val="24"/>
        </w:rPr>
        <w:t>μοσίου, και τα οποία, λέει, ούτως ή άλλως εκμεταλλεύεται η ΕΤΑΔ, ως έχουσα την επικαρπία αυτών. Όμως, με τη μεταβίβαση η οποία γίνεται κατά πλήρη κυριότητα σημαίνει ότι εκείνα τα τουριστικά ακίνητα, τα οποία κατ’ επικαρπία έστω τα εκμεταλλευόταν μέχρι σήμε</w:t>
      </w:r>
      <w:r>
        <w:rPr>
          <w:rFonts w:eastAsia="Times New Roman"/>
          <w:szCs w:val="24"/>
        </w:rPr>
        <w:t>ρα η ΕΤΑΔ μεταβιβάζονται κατά κυριότητα πλέον στην ΕΤΑΔ, η οποία μπορεί να τα εκποιήσει. Προικοδοτούμε επιπλέον με δημόσια περιουσία, κάτι για το οποίο τουλάχιστον μέχρι το μεσημέρι σήμερα είχε προστατευθεί να διατηρηθεί κάτι και στην κυριότητα του ελληνικ</w:t>
      </w:r>
      <w:r>
        <w:rPr>
          <w:rFonts w:eastAsia="Times New Roman"/>
          <w:szCs w:val="24"/>
        </w:rPr>
        <w:t xml:space="preserve">ού δημοσίου. </w:t>
      </w:r>
    </w:p>
    <w:p w14:paraId="0EE102A0" w14:textId="77777777" w:rsidR="000548F6" w:rsidRDefault="005C1E3B">
      <w:pPr>
        <w:spacing w:line="600" w:lineRule="auto"/>
        <w:ind w:firstLine="720"/>
        <w:jc w:val="both"/>
        <w:rPr>
          <w:rFonts w:eastAsia="Times New Roman"/>
          <w:szCs w:val="24"/>
        </w:rPr>
      </w:pPr>
      <w:r>
        <w:rPr>
          <w:rFonts w:eastAsia="Times New Roman"/>
          <w:szCs w:val="24"/>
        </w:rPr>
        <w:t>Έχω πει ότι η περιουσία του δημοσίου κύριε Πρόεδρε, έχει σκοπό να υποστηρίξει, να εξασφαλίσει την ελευθερία των Ελλήνων πολιτών, την ευημερία και την εξασφάλιση της συνέχισης της υποστάσεως του κράτους. Όταν και το τελευταίο κομμάτι ελληνικής</w:t>
      </w:r>
      <w:r>
        <w:rPr>
          <w:rFonts w:eastAsia="Times New Roman"/>
          <w:szCs w:val="24"/>
        </w:rPr>
        <w:t xml:space="preserve"> γης θα διατεθεί για τέτοιους σκοπούς, αρχίζω να ανησυχώ πλέον για τη δυνατότητα της </w:t>
      </w:r>
      <w:r>
        <w:rPr>
          <w:rFonts w:eastAsia="Times New Roman"/>
          <w:szCs w:val="24"/>
        </w:rPr>
        <w:t xml:space="preserve">Ελλάδας </w:t>
      </w:r>
      <w:r>
        <w:rPr>
          <w:rFonts w:eastAsia="Times New Roman"/>
          <w:szCs w:val="24"/>
        </w:rPr>
        <w:t>να επιβιώσει. Δεν θέλω να είμαι μάντης κακών ούτε Κασσάνδρα, αλλά σε αυτά τα ζητήματα, τα οποία έρχονται ως «ουρές» -επιτρέψτε μου την έκφραση- προηγουμένων νομοθε</w:t>
      </w:r>
      <w:r>
        <w:rPr>
          <w:rFonts w:eastAsia="Times New Roman"/>
          <w:szCs w:val="24"/>
        </w:rPr>
        <w:t xml:space="preserve">τήσεων ίσως είναι κρισιμότερα και δυσκολότερα. </w:t>
      </w:r>
    </w:p>
    <w:p w14:paraId="0EE102A1" w14:textId="77777777" w:rsidR="000548F6" w:rsidRDefault="005C1E3B">
      <w:pPr>
        <w:spacing w:line="600" w:lineRule="auto"/>
        <w:ind w:firstLine="720"/>
        <w:jc w:val="both"/>
        <w:rPr>
          <w:rFonts w:eastAsia="Times New Roman"/>
          <w:szCs w:val="24"/>
        </w:rPr>
      </w:pPr>
      <w:r>
        <w:rPr>
          <w:rFonts w:eastAsia="Times New Roman"/>
          <w:szCs w:val="24"/>
        </w:rPr>
        <w:t xml:space="preserve">Και ένα άλλο ζήτημα, το οποίο θα είναι τελευταίο μου διότι δεν μπορώ λόγω χρόνου να επεκταθώ στο σύνολο των ρυθμίσεων, είναι ότι βλέπω </w:t>
      </w:r>
      <w:r>
        <w:rPr>
          <w:rFonts w:eastAsia="Times New Roman"/>
          <w:szCs w:val="24"/>
        </w:rPr>
        <w:t xml:space="preserve">πως </w:t>
      </w:r>
      <w:r>
        <w:rPr>
          <w:rFonts w:eastAsia="Times New Roman"/>
          <w:szCs w:val="24"/>
        </w:rPr>
        <w:t>η Κυβέρνηση ρυθμίζει, εξαιρεί από τη γενική απαγόρευση αύξησης του πε</w:t>
      </w:r>
      <w:r>
        <w:rPr>
          <w:rFonts w:eastAsia="Times New Roman"/>
          <w:szCs w:val="24"/>
        </w:rPr>
        <w:t>ριθωρίου επιτοκίων -επιπλέον του επιτοκίου αναφοράς από τον εκδοχέα- από εξυπηρετούμενα δάνεια. Γιατί γίνεται αυτό σύμφωνα με την αιτιολογική έκθεση; Στοχεύει στο να κρίνονται σύννομες οι ως άνω αυξήσεις ή ορισμένες περιπτώσεις μεγάλων επιχειρηματικών δανε</w:t>
      </w:r>
      <w:r>
        <w:rPr>
          <w:rFonts w:eastAsia="Times New Roman"/>
          <w:szCs w:val="24"/>
        </w:rPr>
        <w:t>ίων. Δηλαδή, ήδη έχουν παρανομήσει οι τράπεζες, έχουν επιβάλλει περιθώρια επιτοκίου υψηλότερα εκείνων των οποίων θα έπρεπε να έχουν επιβάλλει στα μεγάλα επιχειρηματικά δάνεια.</w:t>
      </w:r>
    </w:p>
    <w:p w14:paraId="0EE102A2" w14:textId="77777777" w:rsidR="000548F6" w:rsidRDefault="005C1E3B">
      <w:pPr>
        <w:spacing w:line="600" w:lineRule="auto"/>
        <w:ind w:firstLine="720"/>
        <w:jc w:val="both"/>
        <w:rPr>
          <w:rFonts w:eastAsia="Times New Roman"/>
          <w:szCs w:val="24"/>
        </w:rPr>
      </w:pPr>
      <w:r>
        <w:rPr>
          <w:rFonts w:eastAsia="Times New Roman"/>
          <w:szCs w:val="24"/>
        </w:rPr>
        <w:t>Έρχεται λοιπόν ο νόμος, έρχεται η Κυβέρνηση και λέει: «Επιτρέπουμε την αύξηση το</w:t>
      </w:r>
      <w:r>
        <w:rPr>
          <w:rFonts w:eastAsia="Times New Roman"/>
          <w:szCs w:val="24"/>
        </w:rPr>
        <w:t>υ περιθωρίου στα μεγάλα επιχειρηματικά». Μα, χθες έκλεισαν δύο μεγάλες επιχειρήσεις, οι οποίες ήταν γνωστές. Η μία στο κέντρο της Αθήνας ξενοδοχειακή και η άλλη ήταν εταιρεία ασφαλείας και έκλεισε γιατί δεν τους χρηματοδοτούσαν πλέον οι τράπεζες. Με την έν</w:t>
      </w:r>
      <w:r>
        <w:rPr>
          <w:rFonts w:eastAsia="Times New Roman"/>
          <w:szCs w:val="24"/>
        </w:rPr>
        <w:t>νοια αυτή, κύριε Πρόεδρε, κλείνουμε…</w:t>
      </w:r>
    </w:p>
    <w:p w14:paraId="0EE102A3"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συνάδελφε…</w:t>
      </w:r>
    </w:p>
    <w:p w14:paraId="0EE102A4" w14:textId="77777777" w:rsidR="000548F6" w:rsidRDefault="005C1E3B">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Αφήστε το αυτό, έκλεισε όμως.</w:t>
      </w:r>
    </w:p>
    <w:p w14:paraId="0EE102A5"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να ολοκληρώσουμε.</w:t>
      </w:r>
    </w:p>
    <w:p w14:paraId="0EE102A6" w14:textId="77777777" w:rsidR="000548F6" w:rsidRDefault="005C1E3B">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Ολοκληρώνω. Βάζουμε άλλη μια βόμβα στον</w:t>
      </w:r>
      <w:r>
        <w:rPr>
          <w:rFonts w:eastAsia="Times New Roman"/>
          <w:szCs w:val="24"/>
        </w:rPr>
        <w:t xml:space="preserve"> δρόμο της προστασίας της </w:t>
      </w:r>
      <w:r>
        <w:rPr>
          <w:rFonts w:eastAsia="Times New Roman"/>
          <w:szCs w:val="24"/>
        </w:rPr>
        <w:t xml:space="preserve">Ελλάδας </w:t>
      </w:r>
      <w:r>
        <w:rPr>
          <w:rFonts w:eastAsia="Times New Roman"/>
          <w:szCs w:val="24"/>
        </w:rPr>
        <w:t>και μια βόμβα στον δρόμο της ανάπτυξης. Διότι, εφόσον μπορούμε τοκογλυφικά πλέον επιτόκια, να τα θεωρούμε σύννομα με πρόταση της Κυβέρνησης, ποιος θα έλθει να κάνει ανάπτυξη; Ποιος θα φέρει ένα κεφαλαίο στην Ελλάδα; Φοβούμ</w:t>
      </w:r>
      <w:r>
        <w:rPr>
          <w:rFonts w:eastAsia="Times New Roman"/>
          <w:szCs w:val="24"/>
        </w:rPr>
        <w:t>αι ότι θα φύγουν και αυτά τα ελάχιστα τα οποία υπάρχουν.</w:t>
      </w:r>
    </w:p>
    <w:p w14:paraId="0EE102A7" w14:textId="77777777" w:rsidR="000548F6" w:rsidRDefault="005C1E3B">
      <w:pPr>
        <w:spacing w:line="600" w:lineRule="auto"/>
        <w:ind w:firstLine="720"/>
        <w:jc w:val="both"/>
        <w:rPr>
          <w:rFonts w:eastAsia="Times New Roman"/>
          <w:szCs w:val="24"/>
        </w:rPr>
      </w:pPr>
      <w:r>
        <w:rPr>
          <w:rFonts w:eastAsia="Times New Roman"/>
          <w:szCs w:val="24"/>
        </w:rPr>
        <w:t>Ευχαριστώ, κύριε Πρόεδρε.</w:t>
      </w:r>
    </w:p>
    <w:p w14:paraId="0EE102A8"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EE102A9"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Πρέπει να συμπληρώσω σε αυτά που είπατε για τα τουριστικά ακίνητα και τη μεταβίβασή του</w:t>
      </w:r>
      <w:r>
        <w:rPr>
          <w:rFonts w:eastAsia="Times New Roman"/>
          <w:szCs w:val="24"/>
        </w:rPr>
        <w:t xml:space="preserve">ς </w:t>
      </w:r>
      <w:r>
        <w:rPr>
          <w:rFonts w:eastAsia="Times New Roman"/>
          <w:szCs w:val="24"/>
        </w:rPr>
        <w:t xml:space="preserve">στην </w:t>
      </w:r>
      <w:r>
        <w:rPr>
          <w:rFonts w:eastAsia="Times New Roman"/>
          <w:szCs w:val="24"/>
        </w:rPr>
        <w:t>ΕΤΑΔ, ότι καταργείται το άρθρο 16 νόμου που ψηφίστηκε, κυρίες και κύριοι συνάδελφοι, πριν τρεις εβδομάδες, όπου έδιναν το δικαίωμα τα τουριστικά ακίνητα να παραχωρούν είτε προς χρήση είτε και ιδιοκτησία στους ΟΤΑ, με δική τους απόφαση. Πετάμε τους Ο</w:t>
      </w:r>
      <w:r>
        <w:rPr>
          <w:rFonts w:eastAsia="Times New Roman"/>
          <w:szCs w:val="24"/>
        </w:rPr>
        <w:t>ΤΑ έξω με αυτήν την τροπολογία. Απλώς για να είναι πλήρης η ενημέρωση.</w:t>
      </w:r>
    </w:p>
    <w:p w14:paraId="0EE102AA" w14:textId="77777777" w:rsidR="000548F6" w:rsidRDefault="005C1E3B">
      <w:pPr>
        <w:spacing w:line="600" w:lineRule="auto"/>
        <w:ind w:firstLine="720"/>
        <w:jc w:val="both"/>
        <w:rPr>
          <w:rFonts w:eastAsia="Times New Roman"/>
          <w:szCs w:val="24"/>
        </w:rPr>
      </w:pPr>
      <w:r>
        <w:rPr>
          <w:rFonts w:eastAsia="Times New Roman"/>
          <w:szCs w:val="24"/>
        </w:rPr>
        <w:t xml:space="preserve">Τον λόγο θα πάρει ο κ. Μιλτιάδης Βαρβιτσιώτης, μετά η </w:t>
      </w:r>
      <w:r>
        <w:rPr>
          <w:rFonts w:eastAsia="Times New Roman"/>
          <w:szCs w:val="24"/>
        </w:rPr>
        <w:t xml:space="preserve">κ. </w:t>
      </w:r>
      <w:r>
        <w:rPr>
          <w:rFonts w:eastAsia="Times New Roman"/>
          <w:szCs w:val="24"/>
        </w:rPr>
        <w:t xml:space="preserve">Σοφία Βούλτεψη, μετά η </w:t>
      </w:r>
      <w:r>
        <w:rPr>
          <w:rFonts w:eastAsia="Times New Roman"/>
          <w:szCs w:val="24"/>
        </w:rPr>
        <w:t xml:space="preserve">κ. </w:t>
      </w:r>
      <w:r>
        <w:rPr>
          <w:rFonts w:eastAsia="Times New Roman"/>
          <w:szCs w:val="24"/>
        </w:rPr>
        <w:t>Ασημακοπούλου, μετά ο κ. Θεοχαρόπουλος, είναι άλλοι δύο συνάδελφοι, μετά ο κ. Μπαργιώτας και θα κλείσε</w:t>
      </w:r>
      <w:r>
        <w:rPr>
          <w:rFonts w:eastAsia="Times New Roman"/>
          <w:szCs w:val="24"/>
        </w:rPr>
        <w:t>ι όπως συνήθως γίνεται τελευταίος αλλά όχι έσχατος ο κ. Μαντάς.</w:t>
      </w:r>
    </w:p>
    <w:p w14:paraId="0EE102AB" w14:textId="77777777" w:rsidR="000548F6" w:rsidRDefault="005C1E3B">
      <w:pPr>
        <w:spacing w:line="600" w:lineRule="auto"/>
        <w:ind w:firstLine="720"/>
        <w:jc w:val="both"/>
        <w:rPr>
          <w:rFonts w:eastAsia="Times New Roman"/>
          <w:szCs w:val="24"/>
        </w:rPr>
      </w:pPr>
      <w:r>
        <w:rPr>
          <w:rFonts w:eastAsia="Times New Roman"/>
          <w:szCs w:val="24"/>
        </w:rPr>
        <w:t>Κύριε Βαρβιτσιώτη, έχετε τον λόγο.</w:t>
      </w:r>
    </w:p>
    <w:p w14:paraId="0EE102AC" w14:textId="77777777" w:rsidR="000548F6" w:rsidRDefault="005C1E3B">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Κύριε Πρόεδρε, κυρίες και κύριοι συνάδελφοι, είδαμε πριν από λίγο μια θεατρική παράσταση τροπολογιών, η οποία είναι πρωτοφανής. Εμπαι</w:t>
      </w:r>
      <w:r>
        <w:rPr>
          <w:rFonts w:eastAsia="Times New Roman"/>
          <w:szCs w:val="24"/>
        </w:rPr>
        <w:t xml:space="preserve">κτική, προσβλητική στη νοημοσύνη και των πολιτών και των συναδέλφων. </w:t>
      </w:r>
    </w:p>
    <w:p w14:paraId="0EE102AD" w14:textId="77777777" w:rsidR="000548F6" w:rsidRDefault="005C1E3B">
      <w:pPr>
        <w:spacing w:line="600" w:lineRule="auto"/>
        <w:ind w:firstLine="720"/>
        <w:jc w:val="both"/>
        <w:rPr>
          <w:rFonts w:eastAsia="Times New Roman"/>
          <w:szCs w:val="24"/>
        </w:rPr>
      </w:pPr>
      <w:r>
        <w:rPr>
          <w:rFonts w:eastAsia="Times New Roman"/>
          <w:szCs w:val="24"/>
        </w:rPr>
        <w:t>Έφερε ο κ. Παρασκευόπουλος μια απαράδεκτη διάταξη, με την οποία μεταβιβαζόταν ένα ολυμπιακό ακίνητο στην ακτή της Καλλιθέας, στην Αμφιθέα, στο Υπουργείο Δικαιοσύνης, για να διεξάγονται ο</w:t>
      </w:r>
      <w:r>
        <w:rPr>
          <w:rFonts w:eastAsia="Times New Roman"/>
          <w:szCs w:val="24"/>
        </w:rPr>
        <w:t xml:space="preserve">ι μεγάλες δίκες. Ξεσηκώθηκε η Καλλιθέα, ήρθε ο κ. Καμμένος, ο κ. Φλαμπουράρης και είπαν στον δήμαρχο «θα το πάρουμε πίσω, δεν θα γίνει ποτέ». </w:t>
      </w:r>
    </w:p>
    <w:p w14:paraId="0EE102A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 κ. Δένδιας και εγώ φέραμε και υπογράψαμε μια τροπολογία σε προηγούμενο νομοσχέδιο η οποία δεν έγινε δεκτή. Υπογ</w:t>
      </w:r>
      <w:r>
        <w:rPr>
          <w:rFonts w:eastAsia="Times New Roman" w:cs="Times New Roman"/>
          <w:szCs w:val="24"/>
        </w:rPr>
        <w:t>ράφει σήμερα και καταθέτει τροπολογία ο κ. Λοβέρδος και ο κ. Αμυράς η οποία δεν γίνεται δεκτή. Μόλις καταθέτουν τα συντρόφια, γίνεται δεκτή! Για να καταγράψουμε, δηλαδή, να δουλέψουμε και να πούμε ότι εμείς νομοθετήσαμε τη βλακεία και εμείς την πήραμε πίσω</w:t>
      </w:r>
      <w:r>
        <w:rPr>
          <w:rFonts w:eastAsia="Times New Roman" w:cs="Times New Roman"/>
          <w:szCs w:val="24"/>
        </w:rPr>
        <w:t xml:space="preserve"> με τη δικιά μας υπογραφή! Τι να πω! Αυτά είναι ένας πρωτοφανής λαϊκισμός. Είμαι αρκετά χρόνια στην Αίθουσα, αλλά τέτοιο εμπαιγμό δεν τον έχω ξαναδεί. Δεν τηρείτε ούτε τα προσχήματα ενός κοινοβουλευτικού ήθους ευπρέπειας και λογικής. </w:t>
      </w:r>
    </w:p>
    <w:p w14:paraId="0EE102A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Δεν σας λέω ότι έχετε</w:t>
      </w:r>
      <w:r>
        <w:rPr>
          <w:rFonts w:eastAsia="Times New Roman" w:cs="Times New Roman"/>
          <w:szCs w:val="24"/>
        </w:rPr>
        <w:t xml:space="preserve"> ξεχειλώσει τον Κανονισμό. Σε αυτό το Βήμα ήταν ο Αλέξης Τσίπρας που έλεγε για την κάθε γραμμή του Συντάγματος. Η διαδικασία την οποία σήμερα ακολουθούμε, κύριε Πρόεδρε, το ξέρετε καλύτερα από εμένα, είναι κατάφωρα ενάντια στον Κανονισμό, εκτός των όποιων </w:t>
      </w:r>
      <w:r>
        <w:rPr>
          <w:rFonts w:eastAsia="Times New Roman" w:cs="Times New Roman"/>
          <w:szCs w:val="24"/>
        </w:rPr>
        <w:t xml:space="preserve">ορίων, αλλά το έχουμε συνηθίσει. Κάποτε σε αυτά τα έδρανα καθόντουσαν συνάδελφοί </w:t>
      </w:r>
      <w:r>
        <w:rPr>
          <w:rFonts w:eastAsia="Times New Roman" w:cs="Times New Roman"/>
          <w:szCs w:val="24"/>
        </w:rPr>
        <w:t>σας,</w:t>
      </w:r>
      <w:r>
        <w:rPr>
          <w:rFonts w:eastAsia="Times New Roman" w:cs="Times New Roman"/>
          <w:szCs w:val="24"/>
        </w:rPr>
        <w:t xml:space="preserve"> που έλεγαν ότι καταστρατηγούμε κάθε έννοια του Κανονισμού. </w:t>
      </w:r>
    </w:p>
    <w:p w14:paraId="0EE102B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Πάμε, όμως, τώρα σε δύο θέματα που θέλω να σας θέσω. Πριν από δεκαπέντε μέρες κλείσατε δήθεν την αξιολόγηση. </w:t>
      </w:r>
      <w:r>
        <w:rPr>
          <w:rFonts w:eastAsia="Times New Roman" w:cs="Times New Roman"/>
          <w:szCs w:val="24"/>
        </w:rPr>
        <w:t>Σήμερα την ξανακλείνουμε την αξιολόγηση. Θα ερχόταν το «</w:t>
      </w:r>
      <w:r>
        <w:rPr>
          <w:rFonts w:eastAsia="Times New Roman" w:cs="Times New Roman"/>
          <w:szCs w:val="24"/>
          <w:lang w:val="en-US"/>
        </w:rPr>
        <w:t>waiver</w:t>
      </w:r>
      <w:r>
        <w:rPr>
          <w:rFonts w:eastAsia="Times New Roman" w:cs="Times New Roman"/>
          <w:szCs w:val="24"/>
        </w:rPr>
        <w:t>». Δεν ελήφθη η απόφαση από την Ευρωπαϊκή Κεντρική Τράπεζα για το «</w:t>
      </w:r>
      <w:r>
        <w:rPr>
          <w:rFonts w:eastAsia="Times New Roman" w:cs="Times New Roman"/>
          <w:szCs w:val="24"/>
          <w:lang w:val="en-US"/>
        </w:rPr>
        <w:t>waiver</w:t>
      </w:r>
      <w:r>
        <w:rPr>
          <w:rFonts w:eastAsia="Times New Roman" w:cs="Times New Roman"/>
          <w:szCs w:val="24"/>
        </w:rPr>
        <w:t xml:space="preserve">», γιατί πρέπει να υπογράψετε λέξη προς λέξη, έτσι όπως το υπαγορεύει το αγγλικό </w:t>
      </w:r>
      <w:r>
        <w:rPr>
          <w:rFonts w:eastAsia="Times New Roman" w:cs="Times New Roman"/>
          <w:szCs w:val="24"/>
          <w:lang w:val="en-US"/>
        </w:rPr>
        <w:t>email</w:t>
      </w:r>
      <w:r>
        <w:rPr>
          <w:rFonts w:eastAsia="Times New Roman" w:cs="Times New Roman"/>
          <w:szCs w:val="24"/>
        </w:rPr>
        <w:t xml:space="preserve"> –και καταλαβαίνει ο κ. Τσακαλώτος-</w:t>
      </w:r>
      <w:r>
        <w:rPr>
          <w:rFonts w:eastAsia="Times New Roman" w:cs="Times New Roman"/>
          <w:szCs w:val="24"/>
        </w:rPr>
        <w:t xml:space="preserve"> όποια ρύθμιση φέρνετε. </w:t>
      </w:r>
    </w:p>
    <w:p w14:paraId="0EE102B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Φέρατε μια διάταξη νομοθετικού λαϊκισμού πριν από δεκαπέντε μέρες και μας είπατε ότι με ισοδύναμα «θα καλυφθεί», «μπορεί», «δύναται» εφόσον βρεθούν τα 140 εκατομμύρια ευρώ –γιατί δεν μιλάμε για ένα στρατόπεδο- που αφορούν τις ωριμά</w:t>
      </w:r>
      <w:r>
        <w:rPr>
          <w:rFonts w:eastAsia="Times New Roman" w:cs="Times New Roman"/>
          <w:szCs w:val="24"/>
        </w:rPr>
        <w:t>νσεις των ειδικών μισθολογίων. Η διάταξη αυτή απερρίφθη από την τρόικα ως ελλειμματική και ξαναφέρνετε την ίδια διάταξη σήμερα</w:t>
      </w:r>
      <w:r>
        <w:rPr>
          <w:rFonts w:eastAsia="Times New Roman" w:cs="Times New Roman"/>
          <w:szCs w:val="24"/>
        </w:rPr>
        <w:t>,</w:t>
      </w:r>
      <w:r>
        <w:rPr>
          <w:rFonts w:eastAsia="Times New Roman" w:cs="Times New Roman"/>
          <w:szCs w:val="24"/>
        </w:rPr>
        <w:t xml:space="preserve"> που περιγράφει ότι μέσα σε τρεις μήνες θα πρέπει να έχετε βρει αυτά τα 140 εκατομμύρια ευρώ από σαφείς κωδικούς. Αφήστε τις αερο</w:t>
      </w:r>
      <w:r>
        <w:rPr>
          <w:rFonts w:eastAsia="Times New Roman" w:cs="Times New Roman"/>
          <w:szCs w:val="24"/>
        </w:rPr>
        <w:t>λογίες ότι σε τρεις μήνες «θα αξιοποιήσουμε την περιουσία του δημοσίου», «θα κλείσουμε στρατόπεδα», «θα μειώσουμε τις δαπάνες» και «θα μπορέσουμε να βρούμε από τα εξοπλιστικά» και τα επιστρεφόμενα από κάποιες υποθέσεις που ακόμα δεν έχουν αρχίσει να εκδικά</w:t>
      </w:r>
      <w:r>
        <w:rPr>
          <w:rFonts w:eastAsia="Times New Roman" w:cs="Times New Roman"/>
          <w:szCs w:val="24"/>
        </w:rPr>
        <w:t xml:space="preserve">ζονται για να πάρουμε λεφτά να καλύψουμε τους μισθούς των αξιωματικών και των στελεχών των Ενόπλων Δυνάμεων και των Σωμάτων Ασφαλείας. </w:t>
      </w:r>
    </w:p>
    <w:p w14:paraId="0EE102B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Πιστεύετε ότι πολύ καιρό θα συνεχίζετε να λέτε αυτά τα ψέματα και να τα πιστεύουν οι ιθαγενείς; Τουλάχιστον, έχουμε εμπι</w:t>
      </w:r>
      <w:r>
        <w:rPr>
          <w:rFonts w:eastAsia="Times New Roman" w:cs="Times New Roman"/>
          <w:szCs w:val="24"/>
        </w:rPr>
        <w:t>στοσύνη στους ανθρώπους</w:t>
      </w:r>
      <w:r>
        <w:rPr>
          <w:rFonts w:eastAsia="Times New Roman" w:cs="Times New Roman"/>
          <w:szCs w:val="24"/>
        </w:rPr>
        <w:t>,</w:t>
      </w:r>
      <w:r>
        <w:rPr>
          <w:rFonts w:eastAsia="Times New Roman" w:cs="Times New Roman"/>
          <w:szCs w:val="24"/>
        </w:rPr>
        <w:t xml:space="preserve"> που φέρουν στη στολή τους το εθνόσημο ότι δεν είναι πρώτης τάξεως αφελείς να πιστεύουν όλα αυτά που τους λέτε, γιατί μέχρι τις 30 Σεπτεμβρίου δεν πρόκειται να έχετε βρει τα 140 εκατομμύρια ευρώ για την κάλυψη των ωριμάνσεων. Τότε θ</w:t>
      </w:r>
      <w:r>
        <w:rPr>
          <w:rFonts w:eastAsia="Times New Roman" w:cs="Times New Roman"/>
          <w:szCs w:val="24"/>
        </w:rPr>
        <w:t>έλω, ο κ. Καμμένος, που έχει κάνει τρακόσιες κωλοτούμπες, που έχει πει για τον ΦΠΑ στα νησιά, έχει πει ότι θα πρέπει να δώσουμε πίσω στους στρατιωτικούς τα αναδρομικά της απόφασης του Συμβουλίου της Επικρατείας και σήμερα τους κόβει, που έχει πει ότι δεν θ</w:t>
      </w:r>
      <w:r>
        <w:rPr>
          <w:rFonts w:eastAsia="Times New Roman" w:cs="Times New Roman"/>
          <w:szCs w:val="24"/>
        </w:rPr>
        <w:t xml:space="preserve">α ξεπουλήσει δημόσια περιουσία, ότι δεν θα δεχθεί τους μετανάστες στη χώρα, ότι δεν θα δεχθεί την ίδρυση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-τα έχει πει όλα αυτά-, να δω τι θα λέει πάλι τον Σεπτέμβριο, τι παράσταση θα ξαναστήσετε. Ειλικρινά πλέον νομίζω ότι σαν θεατρικός κριτι</w:t>
      </w:r>
      <w:r>
        <w:rPr>
          <w:rFonts w:eastAsia="Times New Roman" w:cs="Times New Roman"/>
          <w:szCs w:val="24"/>
        </w:rPr>
        <w:t xml:space="preserve">κός παρατηρώ αυτά τα πράγματα, ποια καινούργια παράσταση, ποιο εύρημα θα βρει ο σκηνοθέτης για να ταΐσει πάλι με ψέματα τον κόσμο. </w:t>
      </w:r>
    </w:p>
    <w:p w14:paraId="0EE102B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Πρόεδρε, έρχομαι και σε ένα τελευταίο. Κύριοι συνάδελφοι, ελπίζω να διαβάζετε την «</w:t>
      </w:r>
      <w:r>
        <w:rPr>
          <w:rFonts w:eastAsia="Times New Roman" w:cs="Times New Roman"/>
          <w:szCs w:val="24"/>
        </w:rPr>
        <w:t>ΑΥΓΗ</w:t>
      </w:r>
      <w:r>
        <w:rPr>
          <w:rFonts w:eastAsia="Times New Roman" w:cs="Times New Roman"/>
          <w:szCs w:val="24"/>
        </w:rPr>
        <w:t>» και να διαβάσατε το χθεσινό τ</w:t>
      </w:r>
      <w:r>
        <w:rPr>
          <w:rFonts w:eastAsia="Times New Roman" w:cs="Times New Roman"/>
          <w:szCs w:val="24"/>
        </w:rPr>
        <w:t xml:space="preserve">ης κομμάτι για το ποιες είναι οι προβλέψεις της ελληνικής οικονομίας για φέτος. Πώς έχει πάει το πρώτο τρίμηνο; Έχει πάει στο 1,6% ύφεση. Σήμερα θα ψηφίσουμε έξτρα υφεσιακά μέτρα. Το παραδέχεστε και δεν έχουμε ψηφίσει έναν αναπτυξιακό νόμο ακόμα και είναι </w:t>
      </w:r>
      <w:r>
        <w:rPr>
          <w:rFonts w:eastAsia="Times New Roman" w:cs="Times New Roman"/>
          <w:szCs w:val="24"/>
        </w:rPr>
        <w:t xml:space="preserve">Ιούνιος. Ολοκληρώνεται το πρώτο εξάμηνο. </w:t>
      </w:r>
    </w:p>
    <w:p w14:paraId="0EE102B4" w14:textId="77777777" w:rsidR="000548F6" w:rsidRDefault="005C1E3B">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Να δω πότε θα γυρίσετε την οικονομία. Είναι 1,6% η ύφεση φέτος. Πτώση σε όλους τους δείκτες: εξαγωγές, καταναλωτικές δαπάνες 3,3% κάθετο. Από χθες ισχύει το 24% ΦΠΑ, ο καινούριος φανταστικός ΦΠΑ. Από πού θα αυξηθεί</w:t>
      </w:r>
      <w:r>
        <w:rPr>
          <w:rFonts w:eastAsia="Times New Roman" w:cs="Times New Roman"/>
          <w:szCs w:val="24"/>
        </w:rPr>
        <w:t xml:space="preserve"> και θα μπορέσετε να πιάσετε το στόχο του 0,6% ύφεση για τη φετινή χρονιά όταν το πρώτο τρίμηνο τρέχει με τόσο μεγάλη ύφεση; Χειροκροτάτε και δεν διαβάζετε και τι ψηφίζετε. Χειροκροτάτε και τον κ. Τσακαλώτο που σας λέει αυτά που φέρνανε υφεσιακά. </w:t>
      </w:r>
    </w:p>
    <w:p w14:paraId="0EE102B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κλείνω με την τελευταία τροπολογία</w:t>
      </w:r>
      <w:r>
        <w:rPr>
          <w:rFonts w:eastAsia="Times New Roman" w:cs="Times New Roman"/>
          <w:szCs w:val="24"/>
        </w:rPr>
        <w:t>,</w:t>
      </w:r>
      <w:r>
        <w:rPr>
          <w:rFonts w:eastAsia="Times New Roman" w:cs="Times New Roman"/>
          <w:szCs w:val="24"/>
        </w:rPr>
        <w:t xml:space="preserve"> που ήρθε εκτάκτως: διόδια. Θυμάμαι και τους εξαπατημένους πολίτες του κινήματος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π</w:t>
      </w:r>
      <w:r>
        <w:rPr>
          <w:rFonts w:eastAsia="Times New Roman" w:cs="Times New Roman"/>
          <w:szCs w:val="24"/>
        </w:rPr>
        <w:t>ληρώνω», θυμάμαι τις μεγάλες διαδηλώσεις, θυμάμαι τις αγριότητες, θυμάμαι τις επιθέσεις. Και σήμερα δεν τολμά να</w:t>
      </w:r>
      <w:r>
        <w:rPr>
          <w:rFonts w:eastAsia="Times New Roman" w:cs="Times New Roman"/>
          <w:szCs w:val="24"/>
        </w:rPr>
        <w:t xml:space="preserve"> έρθει ο Υπουργός να υπερασπιστεί αυτή την καταπληκτική διάταξη για την τοποθέτηση έντεκα σταθμών διοδίων στην Εγνατία. </w:t>
      </w:r>
    </w:p>
    <w:p w14:paraId="0EE102B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είπε και πριν ο συνάδελφος, κ. Θεοχάρης, ότι θα ολοκληρώσετε σύντομα τον κύκλο του βολικού</w:t>
      </w:r>
      <w:r>
        <w:rPr>
          <w:rFonts w:eastAsia="Times New Roman" w:cs="Times New Roman"/>
          <w:szCs w:val="24"/>
        </w:rPr>
        <w:t>,</w:t>
      </w:r>
      <w:r>
        <w:rPr>
          <w:rFonts w:eastAsia="Times New Roman" w:cs="Times New Roman"/>
          <w:szCs w:val="24"/>
        </w:rPr>
        <w:t xml:space="preserve"> που υπογράφει τα πάντα. Σύντομα, όχι αύ</w:t>
      </w:r>
      <w:r>
        <w:rPr>
          <w:rFonts w:eastAsia="Times New Roman" w:cs="Times New Roman"/>
          <w:szCs w:val="24"/>
        </w:rPr>
        <w:t>ριο, όταν θα ολοκληρώσετε και τη συμφωνία με το ΔΝΤ. Όταν θα έρθετε εδώ το φθινόπωρο και θα υπογράψετε και τα εργασιακά, αυτά για τα οποία λέτε ότι δεν κάνετε. Σήμερα φέρνετε ήδη μια ρύθμιση για τον ΑΔΜΗΕ, την οποία δεν θα φέρνατε σε προηγούμενη φάση, γιατ</w:t>
      </w:r>
      <w:r>
        <w:rPr>
          <w:rFonts w:eastAsia="Times New Roman" w:cs="Times New Roman"/>
          <w:szCs w:val="24"/>
        </w:rPr>
        <w:t>ί δεν θα συζητούσατε καν για το 20%. Μας είχατε πει ότι δεν θα αποκρατικοποιήσετε τη ΔΕΗ αλλά η Επιτροπή Αποκρατικοποιήσεων έβαλε τη ΔΕΗ μέσα.</w:t>
      </w:r>
    </w:p>
    <w:p w14:paraId="0EE102B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Βαρβιτσιώτη, πρέπει να κλείσετε. </w:t>
      </w:r>
    </w:p>
    <w:p w14:paraId="0EE102B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Μας είπατε ότι δ</w:t>
      </w:r>
      <w:r>
        <w:rPr>
          <w:rFonts w:eastAsia="Times New Roman" w:cs="Times New Roman"/>
          <w:szCs w:val="24"/>
        </w:rPr>
        <w:t>εν αποκρατικοποιήσ</w:t>
      </w:r>
      <w:r>
        <w:rPr>
          <w:rFonts w:eastAsia="Times New Roman" w:cs="Times New Roman"/>
          <w:szCs w:val="24"/>
        </w:rPr>
        <w:t>α</w:t>
      </w:r>
      <w:r>
        <w:rPr>
          <w:rFonts w:eastAsia="Times New Roman" w:cs="Times New Roman"/>
          <w:szCs w:val="24"/>
        </w:rPr>
        <w:t>τε το νερό γιατί είναι ιερό. Εδώ ήταν ο κ. Φάμελλος, ο πρωτοστάτης του κινήματος «σώστε το  νερό». Διερρήγνυε τα ιμάτια του πριν δεκαπέντε μέρες: «Δεν θα αποκρατικοποιηθεί ΕΥΔΑΠ και ΕΥΑΘ. Γλιτώσαμε». Κυριακή βράδυ ψηφίστηκε. Τη Δευτέρα η</w:t>
      </w:r>
      <w:r>
        <w:rPr>
          <w:rFonts w:eastAsia="Times New Roman" w:cs="Times New Roman"/>
          <w:szCs w:val="24"/>
        </w:rPr>
        <w:t xml:space="preserve"> υπουργική Επιτροπή Αποκρατικοποιήσεων αποφάσισε ότι πάνε κι αυτά προς πώληση. </w:t>
      </w:r>
    </w:p>
    <w:p w14:paraId="0EE102B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ολοκληρώσει αυτός ο κύκλος και τότε θα έχετε χάσει το κοινό</w:t>
      </w:r>
      <w:r>
        <w:rPr>
          <w:rFonts w:eastAsia="Times New Roman" w:cs="Times New Roman"/>
          <w:szCs w:val="24"/>
        </w:rPr>
        <w:t>,</w:t>
      </w:r>
      <w:r>
        <w:rPr>
          <w:rFonts w:eastAsia="Times New Roman" w:cs="Times New Roman"/>
          <w:szCs w:val="24"/>
        </w:rPr>
        <w:t xml:space="preserve"> που χτίσατε λαϊκίζοντας και ψευδόμενοι και τους συμμάχους σας στο εξωτερικό. Οι βο</w:t>
      </w:r>
      <w:r>
        <w:rPr>
          <w:rFonts w:eastAsia="Times New Roman" w:cs="Times New Roman"/>
          <w:szCs w:val="24"/>
        </w:rPr>
        <w:t>λικοί κάποια στιγμή όταν τους ξεστίβεις παραμένουν ένα βάρος, μια άδεια λεμονόκουπα</w:t>
      </w:r>
      <w:r>
        <w:rPr>
          <w:rFonts w:eastAsia="Times New Roman" w:cs="Times New Roman"/>
          <w:szCs w:val="24"/>
        </w:rPr>
        <w:t>,</w:t>
      </w:r>
      <w:r>
        <w:rPr>
          <w:rFonts w:eastAsia="Times New Roman" w:cs="Times New Roman"/>
          <w:szCs w:val="24"/>
        </w:rPr>
        <w:t xml:space="preserve"> που ουδεμία χρήση έχουν.</w:t>
      </w:r>
    </w:p>
    <w:p w14:paraId="0EE102B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E102BB" w14:textId="77777777" w:rsidR="000548F6" w:rsidRDefault="005C1E3B">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14:paraId="0EE102B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Βούλτεψη, έχετε τον λόγο.</w:t>
      </w:r>
    </w:p>
    <w:p w14:paraId="0EE102B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ΣΟΦΙΑ ΒΟΥ</w:t>
      </w:r>
      <w:r>
        <w:rPr>
          <w:rFonts w:eastAsia="Times New Roman" w:cs="Times New Roman"/>
          <w:b/>
          <w:szCs w:val="24"/>
        </w:rPr>
        <w:t xml:space="preserve">ΛΤΕΨΗ: </w:t>
      </w:r>
      <w:r>
        <w:rPr>
          <w:rFonts w:eastAsia="Times New Roman" w:cs="Times New Roman"/>
          <w:szCs w:val="24"/>
        </w:rPr>
        <w:t>Ευχαριστώ, κύριε Πρόεδρε.</w:t>
      </w:r>
    </w:p>
    <w:p w14:paraId="0EE102B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Πρόεδρε, αυτό που παρακολουθούμε δυο μέρες τώρα είναι το ξεψήφισμα. Μετά από </w:t>
      </w:r>
      <w:r>
        <w:rPr>
          <w:rFonts w:eastAsia="Times New Roman" w:cs="Times New Roman"/>
          <w:szCs w:val="24"/>
        </w:rPr>
        <w:t>επτάμιση χιλιάδες</w:t>
      </w:r>
      <w:r>
        <w:rPr>
          <w:rFonts w:eastAsia="Times New Roman" w:cs="Times New Roman"/>
          <w:szCs w:val="24"/>
        </w:rPr>
        <w:t xml:space="preserve"> σελίδες</w:t>
      </w:r>
      <w:r>
        <w:rPr>
          <w:rFonts w:eastAsia="Times New Roman" w:cs="Times New Roman"/>
          <w:szCs w:val="24"/>
        </w:rPr>
        <w:t>,</w:t>
      </w:r>
      <w:r>
        <w:rPr>
          <w:rFonts w:eastAsia="Times New Roman" w:cs="Times New Roman"/>
          <w:szCs w:val="24"/>
        </w:rPr>
        <w:t xml:space="preserve"> που ψηφίστηκαν με το πολυνομοσχέδιο από τη </w:t>
      </w:r>
      <w:r>
        <w:rPr>
          <w:rFonts w:eastAsia="Times New Roman" w:cs="Times New Roman"/>
          <w:szCs w:val="24"/>
        </w:rPr>
        <w:t>σ</w:t>
      </w:r>
      <w:r>
        <w:rPr>
          <w:rFonts w:eastAsia="Times New Roman" w:cs="Times New Roman"/>
          <w:szCs w:val="24"/>
        </w:rPr>
        <w:t xml:space="preserve">υγκυβέρνηση στις 22 Μαΐου, σήμερα 2 Ιουνίου, δέκα μέρες μετά, ξεψηφίζουν όλα όσα είχαν ψηφίσει. Δεν υπάρχει κάτι που να έφεραν ως ενότητα και να μην ξεψηφίζουν κάτι μέσα απ’ αυτή τη διάταξη. </w:t>
      </w:r>
    </w:p>
    <w:p w14:paraId="0EE102B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Τέτοιο ξεψήφισμα, ψηφίζω-ξεψηφίζω, δεν θυμάμαι στην ιστορία της </w:t>
      </w:r>
      <w:r>
        <w:rPr>
          <w:rFonts w:eastAsia="Times New Roman" w:cs="Times New Roman"/>
          <w:szCs w:val="24"/>
        </w:rPr>
        <w:t>χώρας. Θυμάμαι, μάλλον, μια φορά απ’ ό,τι λένε, και ήταν ο Παπαδόπουλος</w:t>
      </w:r>
      <w:r>
        <w:rPr>
          <w:rFonts w:eastAsia="Times New Roman" w:cs="Times New Roman"/>
          <w:szCs w:val="24"/>
        </w:rPr>
        <w:t>,</w:t>
      </w:r>
      <w:r>
        <w:rPr>
          <w:rFonts w:eastAsia="Times New Roman" w:cs="Times New Roman"/>
          <w:szCs w:val="24"/>
        </w:rPr>
        <w:t xml:space="preserve"> που ψήφισε έναν νόμο το βράδυ για να χωρίσει τη Δέσποινα Παπαδοπούλου και την άλλη μέρα ξεψήφισε τον νόμο αυτόν και ψήφισε έναν άλλον. </w:t>
      </w:r>
    </w:p>
    <w:p w14:paraId="0EE102C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 όχι ρε Σοφία. Άσε τώρα.</w:t>
      </w:r>
    </w:p>
    <w:p w14:paraId="0EE102C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ΣΟΦΙ</w:t>
      </w:r>
      <w:r>
        <w:rPr>
          <w:rFonts w:eastAsia="Times New Roman" w:cs="Times New Roman"/>
          <w:b/>
          <w:szCs w:val="24"/>
        </w:rPr>
        <w:t xml:space="preserve">Α ΒΟΥΛΤΕΨΗ: </w:t>
      </w:r>
      <w:r>
        <w:rPr>
          <w:rFonts w:eastAsia="Times New Roman" w:cs="Times New Roman"/>
          <w:szCs w:val="24"/>
        </w:rPr>
        <w:t xml:space="preserve">Με συγχωρείτε, δεν θυμάμαι κάτι άλλο. </w:t>
      </w:r>
    </w:p>
    <w:p w14:paraId="0EE102C2" w14:textId="77777777" w:rsidR="000548F6" w:rsidRDefault="005C1E3B">
      <w:pPr>
        <w:spacing w:line="600" w:lineRule="auto"/>
        <w:ind w:left="2160" w:firstLine="720"/>
        <w:jc w:val="both"/>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από </w:t>
      </w:r>
      <w:r>
        <w:rPr>
          <w:rFonts w:eastAsia="Times New Roman" w:cs="Times New Roman"/>
          <w:szCs w:val="24"/>
        </w:rPr>
        <w:t>την πτέρυγα του ΣΥΡΙΖΑ)</w:t>
      </w:r>
    </w:p>
    <w:p w14:paraId="0EE102C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Φτάνουμε προς το τέλος τώρα. Ηρεμία στην Αίθουσα. </w:t>
      </w:r>
    </w:p>
    <w:p w14:paraId="0EE102C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Κύριε Μαντά, εσείς θα κλείσετε τη συνεδρίαση. Θα τα πείτε. </w:t>
      </w:r>
    </w:p>
    <w:p w14:paraId="0EE102C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Δε θυμάμ</w:t>
      </w:r>
      <w:r>
        <w:rPr>
          <w:rFonts w:eastAsia="Times New Roman" w:cs="Times New Roman"/>
          <w:szCs w:val="24"/>
        </w:rPr>
        <w:t xml:space="preserve">αι άλλη περίπτωση. Ξεψηφίζετε το ΕΚΑΣ, ξεψηφίζετε τον κόφτη, ξεψηφίζετε τα κόκκινα δάνεια. Δεν υπάρχει κάτι που να ψηφίσατε στις 22 Μαΐου και να μην φέρνετε κάποια αλλαγή σήμερα. </w:t>
      </w:r>
    </w:p>
    <w:p w14:paraId="0EE102C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Αυτό είναι που θα βγαίνατε να κάνετε την αξιολόγηση, θα γινόταν Πάσχα, Ανάσταση, όπως έλεγε ο κ. Καμμένος, ο οποίος λέει τώρα ότι θα ψηφίσει Καλάσνικοφ στο ΝΑΤΟ. Εδώ μιλάμε για πράγματα τα οποία δεν έχουν ξαναγίνει, δεν έχουν ξανασυμβεί και πραγματικά τέτο</w:t>
      </w:r>
      <w:r>
        <w:rPr>
          <w:rFonts w:eastAsia="Times New Roman" w:cs="Times New Roman"/>
          <w:szCs w:val="24"/>
        </w:rPr>
        <w:t xml:space="preserve">ιο ψέμα επί του πλανήτου σε όλες τις ιστορικές περιόδους δεν έχει ξανακουστεί! Με συγχωρείτε πάρα πολύ. </w:t>
      </w:r>
    </w:p>
    <w:p w14:paraId="0EE102C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Πείτε μου πόσες αποκρατικοποιήσεις έλεγε το πρόγραμμα του Σεπτεμβρίου ότι θα κάνετε και πόσες μας είχατε ζαλίσει το κεφάλι ότι θα κάνετε και πόσες αποτ</w:t>
      </w:r>
      <w:r>
        <w:rPr>
          <w:rFonts w:eastAsia="Times New Roman" w:cs="Times New Roman"/>
          <w:szCs w:val="24"/>
        </w:rPr>
        <w:t xml:space="preserve">ρέψατε. </w:t>
      </w:r>
    </w:p>
    <w:p w14:paraId="0EE102C8" w14:textId="77777777" w:rsidR="000548F6" w:rsidRDefault="005C1E3B">
      <w:pPr>
        <w:spacing w:line="600" w:lineRule="auto"/>
        <w:ind w:firstLine="720"/>
        <w:jc w:val="both"/>
        <w:rPr>
          <w:rFonts w:eastAsia="Times New Roman"/>
          <w:szCs w:val="24"/>
        </w:rPr>
      </w:pPr>
      <w:r>
        <w:rPr>
          <w:rFonts w:eastAsia="Times New Roman"/>
          <w:szCs w:val="24"/>
        </w:rPr>
        <w:t>Τι λέγατε μέχρι προχθές; Ότι θα κάνετε μόνο εννέα, ότι η προηγούμενη κυβέρνηση είχε προβλέψει είκοσι τρεις. Και πόσες κάνατε; Δεκαεννέα! Οι εννέα, λοιπόν, έγιναν δεκαεννέα εν κρυπτώ και δεν τρέχει τίποτα. Δεν σας ενδιαφέρει. Έχετε πάρει κατάλογο α</w:t>
      </w:r>
      <w:r>
        <w:rPr>
          <w:rFonts w:eastAsia="Times New Roman"/>
          <w:szCs w:val="24"/>
        </w:rPr>
        <w:t xml:space="preserve">ποκρατικοποιήσεων. </w:t>
      </w:r>
    </w:p>
    <w:p w14:paraId="0EE102C9" w14:textId="77777777" w:rsidR="000548F6" w:rsidRDefault="005C1E3B">
      <w:pPr>
        <w:spacing w:line="600" w:lineRule="auto"/>
        <w:ind w:firstLine="720"/>
        <w:jc w:val="both"/>
        <w:rPr>
          <w:rFonts w:eastAsia="Times New Roman"/>
          <w:szCs w:val="24"/>
        </w:rPr>
      </w:pPr>
      <w:r>
        <w:rPr>
          <w:rFonts w:eastAsia="Times New Roman"/>
          <w:szCs w:val="24"/>
        </w:rPr>
        <w:t>Τι λέγατε, για παράδειγμα, στο πρόγραμμά σας του Σεπτεμβρίου; Λέγατε κάτι για τον κόφτη και δεν το θυμάμαι; Λέγατε ότι θα υπάρξει μηχανισμός και ότι θα φέρετε τροπολογία που θα σας επιβάλουν και τον ειδικό μαθηματικό τύπο και δεν το θυμ</w:t>
      </w:r>
      <w:r>
        <w:rPr>
          <w:rFonts w:eastAsia="Times New Roman"/>
          <w:szCs w:val="24"/>
        </w:rPr>
        <w:t>άμαι; Μήπως αυτό το έλεγε η συμφωνία του καλοκαιριού</w:t>
      </w:r>
      <w:r>
        <w:rPr>
          <w:rFonts w:eastAsia="Times New Roman"/>
          <w:szCs w:val="24"/>
        </w:rPr>
        <w:t>,</w:t>
      </w:r>
      <w:r>
        <w:rPr>
          <w:rFonts w:eastAsia="Times New Roman"/>
          <w:szCs w:val="24"/>
        </w:rPr>
        <w:t xml:space="preserve"> που έχετε βάλει όλους, δημοσιογράφους και πολιτικούς, στα παράθυρα να λένε: «Μα, το ψηφίσατε, κυρία Βούλτεψη το καλοκαίρι». Όχι, με συγχωρείτε, δεν το ψήφισα. </w:t>
      </w:r>
    </w:p>
    <w:p w14:paraId="0EE102CA" w14:textId="77777777" w:rsidR="000548F6" w:rsidRDefault="005C1E3B">
      <w:pPr>
        <w:spacing w:line="600" w:lineRule="auto"/>
        <w:ind w:firstLine="720"/>
        <w:jc w:val="both"/>
        <w:rPr>
          <w:rFonts w:eastAsia="Times New Roman"/>
          <w:szCs w:val="24"/>
        </w:rPr>
      </w:pPr>
      <w:r>
        <w:rPr>
          <w:rFonts w:eastAsia="Times New Roman"/>
          <w:szCs w:val="24"/>
        </w:rPr>
        <w:t>Έλεγε η συμφωνία του καλοκαιριού ότι θα δώ</w:t>
      </w:r>
      <w:r>
        <w:rPr>
          <w:rFonts w:eastAsia="Times New Roman"/>
          <w:szCs w:val="24"/>
        </w:rPr>
        <w:t>σετε τα εξυπηρετούμενα δάνεια και δεν το θυμάμαι; Υπάρχει κάπου αυτό; Διότι εγώ θυμάμαι το πρόγραμμά σας του Σεπτεμβρίου, τη δεύτερη φάση ψεμάτων, που λέγατε μόνο για μη εξυπηρετούμενα, τα εξυπηρετούμενα τα είχατε ξεχάσει τελείως. Λέγατε μόνο για μη εξυπηρ</w:t>
      </w:r>
      <w:r>
        <w:rPr>
          <w:rFonts w:eastAsia="Times New Roman"/>
          <w:szCs w:val="24"/>
        </w:rPr>
        <w:t xml:space="preserve">ετούμενα και λέγατε ακόμη ότι θα κάνετε ενδιάμεσο φορέα, ότι θα κάνετε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κ.λπ.</w:t>
      </w:r>
      <w:r>
        <w:rPr>
          <w:rFonts w:eastAsia="Times New Roman"/>
          <w:szCs w:val="24"/>
        </w:rPr>
        <w:t>.</w:t>
      </w:r>
      <w:r>
        <w:rPr>
          <w:rFonts w:eastAsia="Times New Roman"/>
          <w:szCs w:val="24"/>
        </w:rPr>
        <w:t xml:space="preserve"> Πού είπατε εσείς τον Σεπτέμβριο ότι θα δώσετε τα δάνεια του κόσμου στα </w:t>
      </w:r>
      <w:r>
        <w:rPr>
          <w:rFonts w:eastAsia="Times New Roman"/>
          <w:szCs w:val="24"/>
          <w:lang w:val="en-US"/>
        </w:rPr>
        <w:t>funds</w:t>
      </w:r>
      <w:r>
        <w:rPr>
          <w:rFonts w:eastAsia="Times New Roman"/>
          <w:szCs w:val="24"/>
        </w:rPr>
        <w:t xml:space="preserve">; Πού το είπατε; Φέρτε μου το γραμμένο. </w:t>
      </w:r>
    </w:p>
    <w:p w14:paraId="0EE102CB" w14:textId="77777777" w:rsidR="000548F6" w:rsidRDefault="005C1E3B">
      <w:pPr>
        <w:spacing w:line="600" w:lineRule="auto"/>
        <w:ind w:firstLine="720"/>
        <w:jc w:val="both"/>
        <w:rPr>
          <w:rFonts w:eastAsia="Times New Roman"/>
          <w:szCs w:val="24"/>
        </w:rPr>
      </w:pPr>
      <w:r>
        <w:rPr>
          <w:rFonts w:eastAsia="Times New Roman"/>
          <w:szCs w:val="24"/>
        </w:rPr>
        <w:t xml:space="preserve">Ψέματα, λοιπόν, είπατε. Δεν έχετε σταματήσει </w:t>
      </w:r>
      <w:r>
        <w:rPr>
          <w:rFonts w:eastAsia="Times New Roman"/>
          <w:szCs w:val="24"/>
        </w:rPr>
        <w:t>να λέτε ψέματα. Και σας ενοχλεί που σας είπα ότι ο Παπαδόπουλος έκανε έναν νόμο για να χωρίσει τη Δέσποινα και μετά τον ξεψήφισε; Μα, τι άλλο;</w:t>
      </w:r>
    </w:p>
    <w:p w14:paraId="0EE102CC" w14:textId="77777777" w:rsidR="000548F6" w:rsidRDefault="005C1E3B">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Το ξαναλές, δηλαδή; </w:t>
      </w:r>
    </w:p>
    <w:p w14:paraId="0EE102CD" w14:textId="77777777" w:rsidR="000548F6" w:rsidRDefault="005C1E3B">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Το ξαναλέω και θα το λέω. Είναι η μόνη περίπτωση.</w:t>
      </w:r>
    </w:p>
    <w:p w14:paraId="0EE102CE" w14:textId="77777777" w:rsidR="000548F6" w:rsidRDefault="005C1E3B">
      <w:pPr>
        <w:spacing w:line="600" w:lineRule="auto"/>
        <w:ind w:firstLine="720"/>
        <w:jc w:val="both"/>
        <w:rPr>
          <w:rFonts w:eastAsia="Times New Roman"/>
          <w:szCs w:val="24"/>
        </w:rPr>
      </w:pPr>
      <w:r>
        <w:rPr>
          <w:rFonts w:eastAsia="Times New Roman"/>
          <w:b/>
          <w:szCs w:val="24"/>
        </w:rPr>
        <w:t>ΧΡΗΣΤΟΣ ΜΑ</w:t>
      </w:r>
      <w:r>
        <w:rPr>
          <w:rFonts w:eastAsia="Times New Roman"/>
          <w:b/>
          <w:szCs w:val="24"/>
        </w:rPr>
        <w:t>ΝΤΑΣ:</w:t>
      </w:r>
      <w:r>
        <w:rPr>
          <w:rFonts w:eastAsia="Times New Roman"/>
          <w:szCs w:val="24"/>
        </w:rPr>
        <w:t xml:space="preserve"> Μπράβο!</w:t>
      </w:r>
    </w:p>
    <w:p w14:paraId="0EE102CF" w14:textId="77777777" w:rsidR="000548F6" w:rsidRDefault="005C1E3B">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Είναι η μόνη περίπτωση. Όλες οι άλλες κυβερνήσεις είχαν και λίγη ντροπή, δεν ξεψηφίζανε σε δυο μέρες αυτά που είχαν ψηφίσει! Ένας δεν είχε ντροπή και μετά εσείς.</w:t>
      </w:r>
    </w:p>
    <w:p w14:paraId="0EE102D0" w14:textId="77777777" w:rsidR="000548F6" w:rsidRDefault="005C1E3B">
      <w:pPr>
        <w:spacing w:line="600" w:lineRule="auto"/>
        <w:ind w:firstLine="720"/>
        <w:jc w:val="both"/>
        <w:rPr>
          <w:rFonts w:eastAsia="Times New Roman"/>
          <w:szCs w:val="24"/>
        </w:rPr>
      </w:pPr>
      <w:r>
        <w:rPr>
          <w:rFonts w:eastAsia="Times New Roman"/>
          <w:b/>
          <w:szCs w:val="24"/>
        </w:rPr>
        <w:t>ΓΕΩΡΓΙΟΣ ΚΑΪΣΑΣ:</w:t>
      </w:r>
      <w:r>
        <w:rPr>
          <w:rFonts w:eastAsia="Times New Roman"/>
          <w:szCs w:val="24"/>
        </w:rPr>
        <w:t xml:space="preserve"> Δεν είχε Βουλευτές τότε!</w:t>
      </w:r>
    </w:p>
    <w:p w14:paraId="0EE102D1" w14:textId="77777777" w:rsidR="000548F6" w:rsidRDefault="005C1E3B">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Το δικ</w:t>
      </w:r>
      <w:r>
        <w:rPr>
          <w:rFonts w:eastAsia="Times New Roman"/>
          <w:szCs w:val="24"/>
        </w:rPr>
        <w:t>ό σας ρεκόρ με τα ψέματα δεν το ξεπερνάμε!</w:t>
      </w:r>
    </w:p>
    <w:p w14:paraId="0EE102D2" w14:textId="77777777" w:rsidR="000548F6" w:rsidRDefault="005C1E3B">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Υπήρχε Κοινοβούλιο, κυρία Βούλτεψη, στη Χούντα; Ντροπή σας!</w:t>
      </w:r>
    </w:p>
    <w:p w14:paraId="0EE102D3" w14:textId="77777777" w:rsidR="000548F6" w:rsidRDefault="005C1E3B">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Λοιπόν, αυτοί που θα τους διώχνατε ντάλα μεσημέρι σάς έχουν υπαγορεύσει και τις εκφράσεις σας. Ήρθαν και σας άλλαξαν έκφραση. Εκεί</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λέγατε «ύστερα από ειδική διαβούλευση» ήρθαν και σας είπαν «ξεψηφίστε το και κάντε το ύστερα από συμφωνία με το</w:t>
      </w:r>
      <w:r>
        <w:rPr>
          <w:rFonts w:eastAsia="Times New Roman"/>
          <w:szCs w:val="24"/>
        </w:rPr>
        <w:t xml:space="preserve">υς θεσμούς». Ούτε να μιλήσετε δεν σας αφήνουν, όχι να κουνήσετε. </w:t>
      </w:r>
    </w:p>
    <w:p w14:paraId="0EE102D4" w14:textId="77777777" w:rsidR="000548F6" w:rsidRDefault="005C1E3B">
      <w:pPr>
        <w:spacing w:line="600" w:lineRule="auto"/>
        <w:ind w:firstLine="720"/>
        <w:jc w:val="both"/>
        <w:rPr>
          <w:rFonts w:eastAsia="Times New Roman"/>
          <w:szCs w:val="24"/>
        </w:rPr>
      </w:pPr>
      <w:r>
        <w:rPr>
          <w:rFonts w:eastAsia="Times New Roman"/>
          <w:szCs w:val="24"/>
        </w:rPr>
        <w:t>Κι επειδή ακούω εδώ τον κ. Σκουρλέτη να μας λέει διάφορα για τον ΑΔΜΗΕ –δεν είναι εδώ</w:t>
      </w:r>
      <w:r>
        <w:rPr>
          <w:rFonts w:eastAsia="Times New Roman"/>
          <w:szCs w:val="24"/>
        </w:rPr>
        <w:t>,</w:t>
      </w:r>
      <w:r>
        <w:rPr>
          <w:rFonts w:eastAsia="Times New Roman"/>
          <w:szCs w:val="24"/>
        </w:rPr>
        <w:t xml:space="preserve"> βέβαια, γιατί ακούει άλλα-, σας καταθέτω ανακοίνωση του κόμματός σας το σχέδιο του προγράμματός σας 15 </w:t>
      </w:r>
      <w:r>
        <w:rPr>
          <w:rFonts w:eastAsia="Times New Roman"/>
          <w:szCs w:val="24"/>
        </w:rPr>
        <w:t xml:space="preserve">Σεπτεμβρίου για τις αποκρατικοποιήσεις. Λέγατε ότι θα κάνετε μόνο εννέα και τις άλλες τις αποφύγατε. Πάρτε το –παρακαλώ για τα Πρακτικά-, αυτό είναι το πρόγραμμά σας. </w:t>
      </w:r>
    </w:p>
    <w:p w14:paraId="0EE102D5" w14:textId="77777777" w:rsidR="000548F6" w:rsidRDefault="005C1E3B">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 Βούλτεψη καταθέτει για τα Πρακτικά</w:t>
      </w:r>
      <w:r>
        <w:rPr>
          <w:rFonts w:eastAsia="Times New Roman" w:cs="Times New Roman"/>
          <w:szCs w:val="24"/>
        </w:rPr>
        <w:t xml:space="preserve"> </w:t>
      </w:r>
      <w:r>
        <w:rPr>
          <w:rFonts w:eastAsia="Times New Roman" w:cs="Times New Roman"/>
          <w:szCs w:val="24"/>
        </w:rPr>
        <w:t>το προαναφερθέν</w:t>
      </w:r>
      <w:r>
        <w:rPr>
          <w:rFonts w:eastAsia="Times New Roman" w:cs="Times New Roman"/>
          <w:szCs w:val="24"/>
        </w:rPr>
        <w:t xml:space="preserve">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E102D6" w14:textId="77777777" w:rsidR="000548F6" w:rsidRDefault="005C1E3B">
      <w:pPr>
        <w:spacing w:line="600" w:lineRule="auto"/>
        <w:ind w:firstLine="720"/>
        <w:jc w:val="both"/>
        <w:rPr>
          <w:rFonts w:eastAsia="Times New Roman"/>
          <w:szCs w:val="24"/>
        </w:rPr>
      </w:pPr>
      <w:r>
        <w:rPr>
          <w:rFonts w:eastAsia="Times New Roman"/>
          <w:szCs w:val="24"/>
        </w:rPr>
        <w:t>Επίσης, τι μας λέει ο κ. Σκουρλέτης τόσον καιρό που ασχολείται μόνο με τον ΑΔΜΗΕ και με τίποτα άλλο, κοτζάμ Υπουργός Παραγωγικής Ανασυγκρ</w:t>
      </w:r>
      <w:r>
        <w:rPr>
          <w:rFonts w:eastAsia="Times New Roman"/>
          <w:szCs w:val="24"/>
        </w:rPr>
        <w:t xml:space="preserve">ότησης και τώρα φέρνει καινούργιο ξεψήφισμα για τον ΑΔΜΗΕ; Ξεφηφίζετε και τον ΑΔΜΗΕ! Τι μας έλεγε; Ότι οι ενεργειακές ΔΕΚΟ δεν θα αγγιχτούν, οι ενεργειακές επιχειρήσεις είναι η υποδομή της χώρας. </w:t>
      </w:r>
    </w:p>
    <w:p w14:paraId="0EE102D7" w14:textId="77777777" w:rsidR="000548F6" w:rsidRDefault="005C1E3B">
      <w:pPr>
        <w:spacing w:line="600" w:lineRule="auto"/>
        <w:ind w:firstLine="720"/>
        <w:jc w:val="both"/>
        <w:rPr>
          <w:rFonts w:eastAsia="Times New Roman"/>
          <w:szCs w:val="24"/>
        </w:rPr>
      </w:pPr>
      <w:r>
        <w:rPr>
          <w:rFonts w:eastAsia="Times New Roman"/>
          <w:szCs w:val="24"/>
        </w:rPr>
        <w:t>Προσέξτε το ψέμα το ελεεινό: Στις 25 του μήνα ανακοινώνοντα</w:t>
      </w:r>
      <w:r>
        <w:rPr>
          <w:rFonts w:eastAsia="Times New Roman"/>
          <w:szCs w:val="24"/>
        </w:rPr>
        <w:t>ι οι πωλήσεις όλων, δεν έχει μείνει τίποτα. Το 17% της ΔΕΗ από το 51% που έχει το κράτος, το δίνετε. Δίνετε το 35% στα ΕΛΠΕ που έχει το κράτος. Όλο! Όλη τη ΔΕΠΑ, όλο το ΔΕΣΦΑ. Δεν έχετε αφήσει τίποτα. Και ο κ. Σκουρλέτης τολμάει και μιλάει για μη αποκρατικ</w:t>
      </w:r>
      <w:r>
        <w:rPr>
          <w:rFonts w:eastAsia="Times New Roman"/>
          <w:szCs w:val="24"/>
        </w:rPr>
        <w:t xml:space="preserve">οποίηση των ενεργειακών επιχειρήσεων, παρακαλώ; </w:t>
      </w:r>
    </w:p>
    <w:p w14:paraId="0EE102D8" w14:textId="77777777" w:rsidR="000548F6" w:rsidRDefault="005C1E3B">
      <w:pPr>
        <w:spacing w:line="600" w:lineRule="auto"/>
        <w:ind w:firstLine="720"/>
        <w:jc w:val="both"/>
        <w:rPr>
          <w:rFonts w:eastAsia="Times New Roman"/>
          <w:szCs w:val="24"/>
        </w:rPr>
      </w:pPr>
      <w:r>
        <w:rPr>
          <w:rFonts w:eastAsia="Times New Roman"/>
          <w:szCs w:val="24"/>
        </w:rPr>
        <w:t xml:space="preserve">Αυτό είναι –και τελειώνω με αυτό- η εφημερίδα της Κυβερνήσεως 25 Μαΐου 2016, με όλες τις αποκρατικοποιήσεις σας, και η ΕΥΔΑΠ και η ΔΕΗ. Πάρτε το, παρακαλώ, αλλά θα το πάρετε σε συνδυασμό. </w:t>
      </w:r>
    </w:p>
    <w:p w14:paraId="0EE102D9" w14:textId="77777777" w:rsidR="000548F6" w:rsidRDefault="005C1E3B">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Pr>
          <w:rFonts w:eastAsia="Times New Roman" w:cs="Times New Roman"/>
          <w:szCs w:val="24"/>
        </w:rPr>
        <w:t xml:space="preserve"> Βουλευτής κ. Σοφία Βούλτεψη καταθέτει για τα Πρακτικά</w:t>
      </w:r>
      <w:r>
        <w:rPr>
          <w:rFonts w:eastAsia="Times New Roman" w:cs="Times New Roman"/>
          <w:szCs w:val="24"/>
        </w:rPr>
        <w:t xml:space="preserve"> </w:t>
      </w:r>
      <w:r>
        <w:rPr>
          <w:rFonts w:eastAsia="Times New Roman" w:cs="Times New Roman"/>
          <w:szCs w:val="24"/>
        </w:rPr>
        <w:t xml:space="preserve">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E102DA"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Βούλτεψη, τελειώνουμε, ε; </w:t>
      </w:r>
    </w:p>
    <w:p w14:paraId="0EE102DB" w14:textId="77777777" w:rsidR="000548F6" w:rsidRDefault="005C1E3B">
      <w:pPr>
        <w:spacing w:line="600" w:lineRule="auto"/>
        <w:ind w:firstLine="720"/>
        <w:jc w:val="both"/>
        <w:rPr>
          <w:rFonts w:eastAsia="Times New Roman"/>
          <w:szCs w:val="24"/>
        </w:rPr>
      </w:pPr>
      <w:r>
        <w:rPr>
          <w:rFonts w:eastAsia="Times New Roman"/>
          <w:b/>
          <w:szCs w:val="24"/>
        </w:rPr>
        <w:t>Σ</w:t>
      </w:r>
      <w:r>
        <w:rPr>
          <w:rFonts w:eastAsia="Times New Roman"/>
          <w:b/>
          <w:szCs w:val="24"/>
        </w:rPr>
        <w:t>ΟΦΙΑ ΒΟΥΛΤΕΨΗ:</w:t>
      </w:r>
      <w:r>
        <w:rPr>
          <w:rFonts w:eastAsia="Times New Roman"/>
          <w:szCs w:val="24"/>
        </w:rPr>
        <w:t xml:space="preserve"> Ένα λεπτό, κύριε Πρόεδρε.</w:t>
      </w:r>
    </w:p>
    <w:p w14:paraId="0EE102DC" w14:textId="77777777" w:rsidR="000548F6" w:rsidRDefault="005C1E3B">
      <w:pPr>
        <w:spacing w:line="600" w:lineRule="auto"/>
        <w:ind w:firstLine="720"/>
        <w:jc w:val="both"/>
        <w:rPr>
          <w:rFonts w:eastAsia="Times New Roman"/>
          <w:szCs w:val="24"/>
        </w:rPr>
      </w:pPr>
      <w:r>
        <w:rPr>
          <w:rFonts w:eastAsia="Times New Roman"/>
          <w:szCs w:val="24"/>
        </w:rPr>
        <w:t>Την ίδια μέρα, 25 του μήνα, που βγάζατε το ΦΕΚ για την αποκρατικοποίηση της ΔΕΗ, δηλαδή</w:t>
      </w:r>
      <w:r>
        <w:rPr>
          <w:rFonts w:eastAsia="Times New Roman"/>
          <w:szCs w:val="24"/>
        </w:rPr>
        <w:t>,</w:t>
      </w:r>
      <w:r>
        <w:rPr>
          <w:rFonts w:eastAsia="Times New Roman"/>
          <w:szCs w:val="24"/>
        </w:rPr>
        <w:t xml:space="preserve"> κάτω από το 51% ο κ. Σκουρλέτης έλεγε στο αθηναϊκό πρακτορείο «η αποκρατικοποίηση των εταιρειών του ενεργειακού τομέα, δεν απο</w:t>
      </w:r>
      <w:r>
        <w:rPr>
          <w:rFonts w:eastAsia="Times New Roman"/>
          <w:szCs w:val="24"/>
        </w:rPr>
        <w:t>τελούν προτεραιότητα ούτε υπάρχει σχετικός σχεδιασμός». Είναι επίσημη ανακοίνωση. Το ψέμα γίνεται, πλέον, επίσημη ανακοίνωση. Ορίστε.</w:t>
      </w:r>
    </w:p>
    <w:p w14:paraId="0EE102DD" w14:textId="77777777" w:rsidR="000548F6" w:rsidRDefault="005C1E3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Σοφία Βούλτεψη καταθέτει για τα Πρακτικά </w:t>
      </w:r>
      <w:r>
        <w:rPr>
          <w:rFonts w:eastAsia="Times New Roman" w:cs="Times New Roman"/>
          <w:szCs w:val="24"/>
        </w:rPr>
        <w:t xml:space="preserve">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EE102DE" w14:textId="77777777" w:rsidR="000548F6" w:rsidRDefault="005C1E3B">
      <w:pPr>
        <w:spacing w:line="600" w:lineRule="auto"/>
        <w:ind w:firstLine="720"/>
        <w:jc w:val="both"/>
        <w:rPr>
          <w:rFonts w:eastAsia="Times New Roman"/>
          <w:szCs w:val="24"/>
        </w:rPr>
      </w:pPr>
      <w:r>
        <w:rPr>
          <w:rFonts w:eastAsia="Times New Roman"/>
          <w:szCs w:val="24"/>
        </w:rPr>
        <w:t>Παρακαλώ σε συνδυασμό, γιατί όπως ξέρετε ο ιστορικός του μέλλοντος θα έχει να κάνει ειδική διατριβή για τα ψέματα ΣΥΡΙΖΑ-ΑΝΕΛ.</w:t>
      </w:r>
    </w:p>
    <w:p w14:paraId="0EE102DF" w14:textId="77777777" w:rsidR="000548F6" w:rsidRDefault="005C1E3B">
      <w:pPr>
        <w:spacing w:line="600" w:lineRule="auto"/>
        <w:ind w:firstLine="720"/>
        <w:jc w:val="both"/>
        <w:rPr>
          <w:rFonts w:eastAsia="Times New Roman"/>
          <w:szCs w:val="24"/>
        </w:rPr>
      </w:pPr>
      <w:r>
        <w:rPr>
          <w:rFonts w:eastAsia="Times New Roman"/>
          <w:szCs w:val="24"/>
        </w:rPr>
        <w:t xml:space="preserve">Ευχαριστώ.  </w:t>
      </w:r>
    </w:p>
    <w:p w14:paraId="0EE102E0"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της Νέας Δημοκρατίας)</w:t>
      </w:r>
    </w:p>
    <w:p w14:paraId="0EE102E1" w14:textId="77777777" w:rsidR="000548F6" w:rsidRDefault="005C1E3B">
      <w:pPr>
        <w:spacing w:line="600" w:lineRule="auto"/>
        <w:ind w:firstLine="720"/>
        <w:jc w:val="both"/>
        <w:rPr>
          <w:rFonts w:eastAsia="Times New Roman"/>
          <w:b/>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 xml:space="preserve">Η </w:t>
      </w:r>
      <w:r>
        <w:rPr>
          <w:rFonts w:eastAsia="Times New Roman"/>
          <w:szCs w:val="24"/>
        </w:rPr>
        <w:t xml:space="preserve">κ. </w:t>
      </w:r>
      <w:r>
        <w:rPr>
          <w:rFonts w:eastAsia="Times New Roman"/>
          <w:szCs w:val="24"/>
        </w:rPr>
        <w:t>Ασημακοπούλου έχει τώρα τον λόγο και μετά ο κ. Θεοχαρόπουλος.</w:t>
      </w:r>
    </w:p>
    <w:p w14:paraId="0EE102E2" w14:textId="77777777" w:rsidR="000548F6" w:rsidRDefault="005C1E3B">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Ευχαριστώ, κύριε Πρόεδρε.</w:t>
      </w:r>
    </w:p>
    <w:p w14:paraId="0EE102E3" w14:textId="77777777" w:rsidR="000548F6" w:rsidRDefault="005C1E3B">
      <w:pPr>
        <w:spacing w:line="600" w:lineRule="auto"/>
        <w:ind w:firstLine="720"/>
        <w:jc w:val="both"/>
        <w:rPr>
          <w:rFonts w:eastAsia="Times New Roman"/>
          <w:szCs w:val="24"/>
        </w:rPr>
      </w:pPr>
      <w:r>
        <w:rPr>
          <w:rFonts w:eastAsia="Times New Roman"/>
          <w:szCs w:val="24"/>
        </w:rPr>
        <w:t>Κύριε Πρόεδρε, άκουσα με πολύ μεγάλη προσοχή τον Υπουργό, τον κ. Τσακαλώτο, να ε</w:t>
      </w:r>
      <w:r>
        <w:rPr>
          <w:rFonts w:eastAsia="Times New Roman"/>
          <w:szCs w:val="24"/>
        </w:rPr>
        <w:t>πιχειρηματολογεί ότι τα επιπρόσθετα μέτρα</w:t>
      </w:r>
      <w:r>
        <w:rPr>
          <w:rFonts w:eastAsia="Times New Roman"/>
          <w:szCs w:val="24"/>
        </w:rPr>
        <w:t>,</w:t>
      </w:r>
      <w:r>
        <w:rPr>
          <w:rFonts w:eastAsia="Times New Roman"/>
          <w:szCs w:val="24"/>
        </w:rPr>
        <w:t xml:space="preserve"> που έρχονται σήμερα για να κλείσουν την ήδη κλεισμένη διαπραγμάτευση είναι διευκρινιστικά.</w:t>
      </w:r>
    </w:p>
    <w:p w14:paraId="0EE102E4" w14:textId="77777777" w:rsidR="000548F6" w:rsidRDefault="005C1E3B">
      <w:pPr>
        <w:spacing w:line="600" w:lineRule="auto"/>
        <w:ind w:firstLine="720"/>
        <w:jc w:val="both"/>
        <w:rPr>
          <w:rFonts w:eastAsia="Times New Roman"/>
          <w:szCs w:val="24"/>
        </w:rPr>
      </w:pPr>
      <w:r>
        <w:rPr>
          <w:rFonts w:eastAsia="Times New Roman"/>
          <w:szCs w:val="24"/>
        </w:rPr>
        <w:t xml:space="preserve">Μου έκανε εντύπωση ότι απευθυνόταν κυρίως στους Βουλευτές της </w:t>
      </w:r>
      <w:r>
        <w:rPr>
          <w:rFonts w:eastAsia="Times New Roman"/>
          <w:szCs w:val="24"/>
        </w:rPr>
        <w:t>σ</w:t>
      </w:r>
      <w:r>
        <w:rPr>
          <w:rFonts w:eastAsia="Times New Roman"/>
          <w:szCs w:val="24"/>
        </w:rPr>
        <w:t>υγκυβέρνησης</w:t>
      </w:r>
      <w:r>
        <w:rPr>
          <w:rFonts w:eastAsia="Times New Roman"/>
          <w:szCs w:val="24"/>
        </w:rPr>
        <w:t>,</w:t>
      </w:r>
      <w:r>
        <w:rPr>
          <w:rFonts w:eastAsia="Times New Roman"/>
          <w:szCs w:val="24"/>
        </w:rPr>
        <w:t xml:space="preserve"> βέβαια, τους οποίους ήθελε να διαβεβαιώσει ότι ψηφίζοντας –αυτοί που έχουν ήδη ψηφίσει το πολυνομοσχέδιο- αυτά τα επιπλέον δεν ψηφίζουν κάτι το οποίο είναι χειρότερο.</w:t>
      </w:r>
    </w:p>
    <w:p w14:paraId="0EE102E5" w14:textId="77777777" w:rsidR="000548F6" w:rsidRDefault="005C1E3B">
      <w:pPr>
        <w:spacing w:line="600" w:lineRule="auto"/>
        <w:ind w:firstLine="720"/>
        <w:jc w:val="both"/>
        <w:rPr>
          <w:rFonts w:eastAsia="Times New Roman"/>
          <w:szCs w:val="24"/>
        </w:rPr>
      </w:pPr>
      <w:r>
        <w:rPr>
          <w:rFonts w:eastAsia="Times New Roman"/>
          <w:szCs w:val="24"/>
        </w:rPr>
        <w:t>Η ουσία για όλους μας νομίζω και το βασικό θέμα είναι αν αυτά τα οποία ψηφίστηκαν σήμερα</w:t>
      </w:r>
      <w:r>
        <w:rPr>
          <w:rFonts w:eastAsia="Times New Roman"/>
          <w:szCs w:val="24"/>
        </w:rPr>
        <w:t xml:space="preserve"> κάνουν την κατάσταση καλύτερη ή χειρότερη, οπότε εγώ λέω να τα δούμε ένα-ένα. </w:t>
      </w:r>
    </w:p>
    <w:p w14:paraId="0EE102E6" w14:textId="77777777" w:rsidR="000548F6" w:rsidRDefault="005C1E3B">
      <w:pPr>
        <w:spacing w:line="600" w:lineRule="auto"/>
        <w:ind w:firstLine="720"/>
        <w:jc w:val="both"/>
        <w:rPr>
          <w:rFonts w:eastAsia="Times New Roman"/>
          <w:szCs w:val="24"/>
        </w:rPr>
      </w:pPr>
      <w:r>
        <w:rPr>
          <w:rFonts w:eastAsia="Times New Roman"/>
          <w:szCs w:val="24"/>
        </w:rPr>
        <w:t>Ας ξεκινήσουμε με τον «κόφτη». Αυξάνεται το ύψος των μέτρων, τα οποία θα παρθούν με τον «κόφτη». Γιατί; Γιατί πλέον κοιτάμε τα πράγματα σε καθαρή και όχι μ</w:t>
      </w:r>
      <w:r>
        <w:rPr>
          <w:rFonts w:eastAsia="Times New Roman"/>
          <w:szCs w:val="24"/>
        </w:rPr>
        <w:t>ε</w:t>
      </w:r>
      <w:r>
        <w:rPr>
          <w:rFonts w:eastAsia="Times New Roman"/>
          <w:szCs w:val="24"/>
        </w:rPr>
        <w:t>ικτή βάση, δηλαδή</w:t>
      </w:r>
      <w:r>
        <w:rPr>
          <w:rFonts w:eastAsia="Times New Roman"/>
          <w:szCs w:val="24"/>
        </w:rPr>
        <w:t>,</w:t>
      </w:r>
      <w:r>
        <w:rPr>
          <w:rFonts w:eastAsia="Times New Roman"/>
          <w:szCs w:val="24"/>
        </w:rPr>
        <w:t xml:space="preserve"> μ</w:t>
      </w:r>
      <w:r>
        <w:rPr>
          <w:rFonts w:eastAsia="Times New Roman"/>
          <w:szCs w:val="24"/>
        </w:rPr>
        <w:t>ετά την αφαίρεση της δημοσιονομικής επίπτωσης επί των εσόδων του προϋπολογισμού. Για να μην μπλεκόμαστε με ελληνικά και αγγλικά σε απλά ελληνικά τι σημαίνει αυτό; Σημαίνει ότι εάν ενεργοποιηθεί ο «κόφτης» θα κοπούν περισσότερο οι μισθοί και οι συντάξεις. Ά</w:t>
      </w:r>
      <w:r>
        <w:rPr>
          <w:rFonts w:eastAsia="Times New Roman"/>
          <w:szCs w:val="24"/>
        </w:rPr>
        <w:t>ρα, αυτό είναι καλύτερο ή χειρότερο;</w:t>
      </w:r>
    </w:p>
    <w:p w14:paraId="0EE102E7" w14:textId="77777777" w:rsidR="000548F6" w:rsidRDefault="005C1E3B">
      <w:pPr>
        <w:spacing w:line="600" w:lineRule="auto"/>
        <w:ind w:firstLine="720"/>
        <w:jc w:val="both"/>
        <w:rPr>
          <w:rFonts w:eastAsia="Times New Roman"/>
          <w:szCs w:val="24"/>
        </w:rPr>
      </w:pPr>
      <w:r>
        <w:rPr>
          <w:rFonts w:eastAsia="Times New Roman"/>
          <w:szCs w:val="24"/>
        </w:rPr>
        <w:t>Επίσης, στην περίπτωση που υπάρχει μια φυσική καταστροφή ή ανωτέρα βία μέχρι τώρα αυτό το οποίο προβλεπόταν είναι ότι θα γίνει μια διαβούλευση με την τρόικα και τους θεσμούς, τώρα πρέπει να υπάρξει συμφωνία. Αυτό, λοιπό</w:t>
      </w:r>
      <w:r>
        <w:rPr>
          <w:rFonts w:eastAsia="Times New Roman"/>
          <w:szCs w:val="24"/>
        </w:rPr>
        <w:t>ν, είναι καλύτερο ή χειρότερο;</w:t>
      </w:r>
    </w:p>
    <w:p w14:paraId="0EE102E8" w14:textId="77777777" w:rsidR="000548F6" w:rsidRDefault="005C1E3B">
      <w:pPr>
        <w:spacing w:line="600" w:lineRule="auto"/>
        <w:ind w:firstLine="720"/>
        <w:jc w:val="both"/>
        <w:rPr>
          <w:rFonts w:eastAsia="Times New Roman"/>
          <w:szCs w:val="24"/>
        </w:rPr>
      </w:pPr>
      <w:r>
        <w:rPr>
          <w:rFonts w:eastAsia="Times New Roman"/>
          <w:szCs w:val="24"/>
        </w:rPr>
        <w:t xml:space="preserve">Στα δάνεια ό,τι και να λέει ο κ. Τσακαλώτος, με τη νέα διάταξη διευρύνονται οι περιπτώσεις στις οποίες μπορεί να αυξηθεί το κυμαινόμενο επιτόκιο. Άρα, λοιπόν, οι δανειολήπτες πώς να αισθάνονται άραγε; Να αισθάνονται καλύτερα </w:t>
      </w:r>
      <w:r>
        <w:rPr>
          <w:rFonts w:eastAsia="Times New Roman"/>
          <w:szCs w:val="24"/>
        </w:rPr>
        <w:t>τώρα ή χειρότερα;</w:t>
      </w:r>
    </w:p>
    <w:p w14:paraId="0EE102E9" w14:textId="77777777" w:rsidR="000548F6" w:rsidRDefault="005C1E3B">
      <w:pPr>
        <w:spacing w:line="600" w:lineRule="auto"/>
        <w:ind w:firstLine="720"/>
        <w:jc w:val="both"/>
        <w:rPr>
          <w:rFonts w:eastAsia="Times New Roman"/>
          <w:szCs w:val="24"/>
        </w:rPr>
      </w:pPr>
      <w:r>
        <w:rPr>
          <w:rFonts w:eastAsia="Times New Roman"/>
          <w:szCs w:val="24"/>
        </w:rPr>
        <w:t xml:space="preserve">Στις συντάξεις του </w:t>
      </w:r>
      <w:r>
        <w:rPr>
          <w:rFonts w:eastAsia="Times New Roman"/>
          <w:szCs w:val="24"/>
        </w:rPr>
        <w:t>δ</w:t>
      </w:r>
      <w:r>
        <w:rPr>
          <w:rFonts w:eastAsia="Times New Roman"/>
          <w:szCs w:val="24"/>
        </w:rPr>
        <w:t xml:space="preserve">ημοσίου υπάρχει ένας νέος τρόπος υπολογισμού με τον οποίο μειώνονται οι συντάξεις. Οι συνταξιούχοι τι λένε; Καλύτερα είναι αυτό για αυτούς ή χειρότερα; </w:t>
      </w:r>
    </w:p>
    <w:p w14:paraId="0EE102EA" w14:textId="77777777" w:rsidR="000548F6" w:rsidRDefault="005C1E3B">
      <w:pPr>
        <w:spacing w:line="600" w:lineRule="auto"/>
        <w:ind w:firstLine="720"/>
        <w:jc w:val="both"/>
        <w:rPr>
          <w:rFonts w:eastAsia="Times New Roman"/>
          <w:szCs w:val="24"/>
        </w:rPr>
      </w:pPr>
      <w:r>
        <w:rPr>
          <w:rFonts w:eastAsia="Times New Roman"/>
          <w:szCs w:val="24"/>
        </w:rPr>
        <w:t xml:space="preserve">Να ρωτήσουμε και </w:t>
      </w:r>
      <w:r>
        <w:rPr>
          <w:rFonts w:eastAsia="Times New Roman"/>
          <w:szCs w:val="24"/>
        </w:rPr>
        <w:t>αυτούς,</w:t>
      </w:r>
      <w:r>
        <w:rPr>
          <w:rFonts w:eastAsia="Times New Roman"/>
          <w:szCs w:val="24"/>
        </w:rPr>
        <w:t xml:space="preserve"> που δεν παίρνουν το ΕΚΑΣ που βγήκε η εγκ</w:t>
      </w:r>
      <w:r>
        <w:rPr>
          <w:rFonts w:eastAsia="Times New Roman"/>
          <w:szCs w:val="24"/>
        </w:rPr>
        <w:t>ύκλιος σήμερα όπου είναι πιο καθαρά τα πράγματα. Αυτοί πώς να αισθάνονται σήμερα; Καλύτερα ή χειρότερα;</w:t>
      </w:r>
    </w:p>
    <w:p w14:paraId="0EE102EB" w14:textId="77777777" w:rsidR="000548F6" w:rsidRDefault="005C1E3B">
      <w:pPr>
        <w:spacing w:line="600" w:lineRule="auto"/>
        <w:ind w:firstLine="720"/>
        <w:jc w:val="both"/>
        <w:rPr>
          <w:rFonts w:eastAsia="Times New Roman"/>
          <w:szCs w:val="24"/>
        </w:rPr>
      </w:pPr>
      <w:r>
        <w:rPr>
          <w:rFonts w:eastAsia="Times New Roman"/>
          <w:szCs w:val="24"/>
        </w:rPr>
        <w:t>Οι αυτοαπασχολούμενοι</w:t>
      </w:r>
      <w:r>
        <w:rPr>
          <w:rFonts w:eastAsia="Times New Roman"/>
          <w:szCs w:val="24"/>
        </w:rPr>
        <w:t>,</w:t>
      </w:r>
      <w:r>
        <w:rPr>
          <w:rFonts w:eastAsia="Times New Roman"/>
          <w:szCs w:val="24"/>
        </w:rPr>
        <w:t xml:space="preserve"> που τους μειώνετε το εφάπαξ πώς αισθάνονται; Δεν τους επιβαρύνετε αρκετά αλήθεια τους αυτοαπασχολούμενους; Φαίνεται πως όχι, γιατ</w:t>
      </w:r>
      <w:r>
        <w:rPr>
          <w:rFonts w:eastAsia="Times New Roman"/>
          <w:szCs w:val="24"/>
        </w:rPr>
        <w:t>ί ξέρετε το ταξικό πρόσημο όταν φοράει ο άλλος γραβάτα φαίνεται είναι πιο βαρύ. Καλύτερα ή χειρότερα, λοιπόν, αισθάνονται οι αυτοαπασχολούμενοι, οι οποίοι παίρνουν χαμηλότερο εφάπαξ;</w:t>
      </w:r>
    </w:p>
    <w:p w14:paraId="0EE102EC" w14:textId="77777777" w:rsidR="000548F6" w:rsidRDefault="005C1E3B">
      <w:pPr>
        <w:spacing w:line="600" w:lineRule="auto"/>
        <w:ind w:firstLine="720"/>
        <w:jc w:val="both"/>
        <w:rPr>
          <w:rFonts w:eastAsia="Times New Roman"/>
          <w:szCs w:val="24"/>
        </w:rPr>
      </w:pPr>
      <w:r>
        <w:rPr>
          <w:rFonts w:eastAsia="Times New Roman"/>
          <w:szCs w:val="24"/>
        </w:rPr>
        <w:t>ΕΝΦΙΑ, συμπληρωματικός φόρος που αυξάνεται για μια κατηγορία εταιρειών. Κ</w:t>
      </w:r>
      <w:r>
        <w:rPr>
          <w:rFonts w:eastAsia="Times New Roman"/>
          <w:szCs w:val="24"/>
        </w:rPr>
        <w:t>αι επειδή ο κ. Τσακαλώτος είπε ότι μιλάμε συνέχεια με προβλέψεις, αφήνω στην άκρη για την επιχειρηματικότητα τις προβλέψεις</w:t>
      </w:r>
      <w:r>
        <w:rPr>
          <w:rFonts w:eastAsia="Times New Roman"/>
          <w:szCs w:val="24"/>
        </w:rPr>
        <w:t>,</w:t>
      </w:r>
      <w:r>
        <w:rPr>
          <w:rFonts w:eastAsia="Times New Roman"/>
          <w:szCs w:val="24"/>
        </w:rPr>
        <w:t xml:space="preserve"> που έκανε η ΕΣΕΕ σήμερα που λέει ότι επειδή αυξάνεται ο ΦΠΑ στο 24% οι επιχειρήσεις θα αρχίσουν να κλείνουν. Αφήνω αυτό, γιατί είνα</w:t>
      </w:r>
      <w:r>
        <w:rPr>
          <w:rFonts w:eastAsia="Times New Roman"/>
          <w:szCs w:val="24"/>
        </w:rPr>
        <w:t xml:space="preserve">ι πρόβλεψη και μιλώ με στοιχεία, στοιχεία από το ΓΕΜΗ, στοιχεία του </w:t>
      </w:r>
      <w:r>
        <w:rPr>
          <w:rFonts w:eastAsia="Times New Roman"/>
          <w:szCs w:val="24"/>
        </w:rPr>
        <w:t>ε</w:t>
      </w:r>
      <w:r>
        <w:rPr>
          <w:rFonts w:eastAsia="Times New Roman"/>
          <w:szCs w:val="24"/>
        </w:rPr>
        <w:t xml:space="preserve">πιμελητηρίου. Έκλεισαν </w:t>
      </w:r>
      <w:r>
        <w:rPr>
          <w:rFonts w:eastAsia="Times New Roman"/>
          <w:szCs w:val="24"/>
        </w:rPr>
        <w:t>δεκαπέντε χιλιάδες τετρακόσιες τριάντα πέντε</w:t>
      </w:r>
      <w:r>
        <w:rPr>
          <w:rFonts w:eastAsia="Times New Roman"/>
          <w:szCs w:val="24"/>
        </w:rPr>
        <w:t xml:space="preserve"> επιχειρήσεις από την αρχή του 2016. Τώρα μιλάω για τη δική σας «βάρδια», όχι για τα χρόνια που κυβερνήσαμε εμείς. Αυτό </w:t>
      </w:r>
      <w:r>
        <w:rPr>
          <w:rFonts w:eastAsia="Times New Roman"/>
          <w:szCs w:val="24"/>
        </w:rPr>
        <w:t xml:space="preserve">είναι 45,87% αύξηση από πέρσι που έκλεισαν </w:t>
      </w:r>
      <w:r>
        <w:rPr>
          <w:rFonts w:eastAsia="Times New Roman"/>
          <w:szCs w:val="24"/>
        </w:rPr>
        <w:t xml:space="preserve">δέκα χιλιάδες πεντακόσιες ογδόντα μια </w:t>
      </w:r>
      <w:r>
        <w:rPr>
          <w:rFonts w:eastAsia="Times New Roman"/>
          <w:szCs w:val="24"/>
        </w:rPr>
        <w:t>επιχειρήσεις. Συγχαρητήρια, έχετε ένα καινούργιο ρεκόρ ανάπτυξης και στήριξης της επιχειρηματικότητας! Πρώτη φορά στα χρόνια της κρίσης είναι αρνητικό το ισοζύγιο, δηλαδή</w:t>
      </w:r>
      <w:r>
        <w:rPr>
          <w:rFonts w:eastAsia="Times New Roman"/>
          <w:szCs w:val="24"/>
        </w:rPr>
        <w:t>,</w:t>
      </w:r>
      <w:r>
        <w:rPr>
          <w:rFonts w:eastAsia="Times New Roman"/>
          <w:szCs w:val="24"/>
        </w:rPr>
        <w:t xml:space="preserve"> πιο</w:t>
      </w:r>
      <w:r>
        <w:rPr>
          <w:rFonts w:eastAsia="Times New Roman"/>
          <w:szCs w:val="24"/>
        </w:rPr>
        <w:t xml:space="preserve"> πολλές επιχειρήσεις έκλεισαν από ό,τι άνοιξαν. Αυτά είναι στοιχεία.</w:t>
      </w:r>
    </w:p>
    <w:p w14:paraId="0EE102ED" w14:textId="77777777" w:rsidR="000548F6" w:rsidRDefault="005C1E3B">
      <w:pPr>
        <w:spacing w:line="600" w:lineRule="auto"/>
        <w:ind w:firstLine="720"/>
        <w:jc w:val="both"/>
        <w:rPr>
          <w:rFonts w:eastAsia="Times New Roman"/>
          <w:szCs w:val="24"/>
        </w:rPr>
      </w:pPr>
      <w:r>
        <w:rPr>
          <w:rFonts w:eastAsia="Times New Roman"/>
          <w:szCs w:val="24"/>
        </w:rPr>
        <w:t xml:space="preserve">Μείωση της σύνταξης του </w:t>
      </w:r>
      <w:r>
        <w:rPr>
          <w:rFonts w:eastAsia="Times New Roman"/>
          <w:szCs w:val="24"/>
        </w:rPr>
        <w:t>δ</w:t>
      </w:r>
      <w:r>
        <w:rPr>
          <w:rFonts w:eastAsia="Times New Roman"/>
          <w:szCs w:val="24"/>
        </w:rPr>
        <w:t xml:space="preserve">ημοσίου, αναφέρθηκα σε αυτό. </w:t>
      </w:r>
    </w:p>
    <w:p w14:paraId="0EE102EE" w14:textId="77777777" w:rsidR="000548F6" w:rsidRDefault="005C1E3B">
      <w:pPr>
        <w:spacing w:line="600" w:lineRule="auto"/>
        <w:ind w:firstLine="720"/>
        <w:jc w:val="both"/>
        <w:rPr>
          <w:rFonts w:eastAsia="Times New Roman"/>
          <w:szCs w:val="24"/>
        </w:rPr>
      </w:pPr>
      <w:r>
        <w:rPr>
          <w:rFonts w:eastAsia="Times New Roman"/>
          <w:szCs w:val="24"/>
        </w:rPr>
        <w:t xml:space="preserve">Πάμε, λοιπόν, στα ειδικά μισθολόγια. Εκεί υποσχεθήκατε ότι θα νομοθετήσετε ισοδύναμα, οπότε ζούσαν οι άνθρωποι αυτοί και ζουν με το </w:t>
      </w:r>
      <w:r>
        <w:rPr>
          <w:rFonts w:eastAsia="Times New Roman"/>
          <w:szCs w:val="24"/>
        </w:rPr>
        <w:t>άγχος πότε θα το κάνετε αυτό μέχρι το τέλος του χρόνου. Περιορίστηκε ή αυξήθηκε το άγχος τους τώρα που έχετε μέχρι 30</w:t>
      </w:r>
      <w:r>
        <w:rPr>
          <w:rFonts w:eastAsia="Times New Roman"/>
          <w:szCs w:val="24"/>
        </w:rPr>
        <w:t>-</w:t>
      </w:r>
      <w:r>
        <w:rPr>
          <w:rFonts w:eastAsia="Times New Roman"/>
          <w:szCs w:val="24"/>
        </w:rPr>
        <w:t>09 για να αποφασίσετε εάν θα βρείτε ισοδύναμα; Θα δούμε στις 30</w:t>
      </w:r>
      <w:r>
        <w:rPr>
          <w:rFonts w:eastAsia="Times New Roman"/>
          <w:szCs w:val="24"/>
        </w:rPr>
        <w:t>-</w:t>
      </w:r>
      <w:r>
        <w:rPr>
          <w:rFonts w:eastAsia="Times New Roman"/>
          <w:szCs w:val="24"/>
        </w:rPr>
        <w:t xml:space="preserve">09. </w:t>
      </w:r>
    </w:p>
    <w:p w14:paraId="0EE102EF" w14:textId="77777777" w:rsidR="000548F6" w:rsidRDefault="005C1E3B">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Περιορίστηκε.</w:t>
      </w:r>
    </w:p>
    <w:p w14:paraId="0EE102F0" w14:textId="77777777" w:rsidR="000548F6" w:rsidRDefault="005C1E3B">
      <w:pPr>
        <w:spacing w:line="600" w:lineRule="auto"/>
        <w:ind w:firstLine="720"/>
        <w:jc w:val="both"/>
        <w:rPr>
          <w:rFonts w:eastAsia="Times New Roman"/>
          <w:b/>
          <w:szCs w:val="24"/>
        </w:rPr>
      </w:pPr>
      <w:r>
        <w:rPr>
          <w:rFonts w:eastAsia="Times New Roman"/>
          <w:b/>
          <w:szCs w:val="24"/>
        </w:rPr>
        <w:t xml:space="preserve">ΑΝΝΑ-ΜΙΣΕΛ ΑΣΗΜΑΚΟΠΟΥΛΟΥ: </w:t>
      </w:r>
      <w:r>
        <w:rPr>
          <w:rFonts w:eastAsia="Times New Roman"/>
          <w:szCs w:val="24"/>
        </w:rPr>
        <w:t xml:space="preserve">Αν </w:t>
      </w:r>
      <w:r>
        <w:rPr>
          <w:rFonts w:eastAsia="Times New Roman"/>
          <w:szCs w:val="24"/>
        </w:rPr>
        <w:t>νομί</w:t>
      </w:r>
      <w:r>
        <w:rPr>
          <w:rFonts w:eastAsia="Times New Roman"/>
          <w:szCs w:val="24"/>
        </w:rPr>
        <w:t>ζετε ότι</w:t>
      </w:r>
      <w:r>
        <w:rPr>
          <w:rFonts w:eastAsia="Times New Roman"/>
          <w:szCs w:val="24"/>
        </w:rPr>
        <w:t xml:space="preserve"> με αυτό που έχετε κάνει με τα ειδικά μισθολόγια αισθάνονται </w:t>
      </w:r>
      <w:r>
        <w:rPr>
          <w:rFonts w:eastAsia="Times New Roman"/>
          <w:szCs w:val="24"/>
        </w:rPr>
        <w:t xml:space="preserve">αυτοί </w:t>
      </w:r>
      <w:r>
        <w:rPr>
          <w:rFonts w:eastAsia="Times New Roman"/>
          <w:szCs w:val="24"/>
        </w:rPr>
        <w:t>καλύτερα, κύριε συνάδελφε, μάλιστα.</w:t>
      </w:r>
    </w:p>
    <w:p w14:paraId="0EE102F1" w14:textId="77777777" w:rsidR="000548F6" w:rsidRDefault="005C1E3B">
      <w:pPr>
        <w:spacing w:line="600" w:lineRule="auto"/>
        <w:ind w:firstLine="720"/>
        <w:jc w:val="both"/>
        <w:rPr>
          <w:rFonts w:eastAsia="Times New Roman"/>
          <w:b/>
          <w:szCs w:val="24"/>
        </w:rPr>
      </w:pPr>
      <w:r>
        <w:rPr>
          <w:rFonts w:eastAsia="Times New Roman" w:cs="Times New Roman"/>
          <w:szCs w:val="24"/>
        </w:rPr>
        <w:t xml:space="preserve"> (Στο σημείο αυτό κτυπάει το κουδούνι λήξεως του χρόνου ομιλίας της κυρίας Βουλευτού)</w:t>
      </w:r>
    </w:p>
    <w:p w14:paraId="0EE102F2" w14:textId="77777777" w:rsidR="000548F6" w:rsidRDefault="005C1E3B">
      <w:pPr>
        <w:spacing w:line="600" w:lineRule="auto"/>
        <w:ind w:firstLine="720"/>
        <w:jc w:val="both"/>
        <w:rPr>
          <w:rFonts w:eastAsia="Times New Roman"/>
          <w:szCs w:val="24"/>
        </w:rPr>
      </w:pPr>
      <w:r>
        <w:rPr>
          <w:rFonts w:eastAsia="Times New Roman"/>
          <w:szCs w:val="24"/>
        </w:rPr>
        <w:t>Κύριε Πρόεδρε, τελειώνω με τον ΑΔΜΗΕ. Μας είπε ο κ. Σκουρλέ</w:t>
      </w:r>
      <w:r>
        <w:rPr>
          <w:rFonts w:eastAsia="Times New Roman"/>
          <w:szCs w:val="24"/>
        </w:rPr>
        <w:t>της ότι είναι καλύτερα τα πράγματα. Έχει λιγότερο χρόνο για να κάνει δημοπρασία. Αυτό συνήθως είναι χειρότερο. Για τον κ. Σκουρλέτη είναι καλύτερο, αλλά εγώ πάλι ποτέ δεν καταλάβαινα τον τρόπο που σκέπτεται ο κ. Σκουρλέτης.</w:t>
      </w:r>
    </w:p>
    <w:p w14:paraId="0EE102F3" w14:textId="77777777" w:rsidR="000548F6" w:rsidRDefault="005C1E3B">
      <w:pPr>
        <w:spacing w:line="600" w:lineRule="auto"/>
        <w:ind w:firstLine="720"/>
        <w:jc w:val="both"/>
        <w:rPr>
          <w:rFonts w:eastAsia="Times New Roman"/>
          <w:szCs w:val="24"/>
        </w:rPr>
      </w:pPr>
      <w:r>
        <w:rPr>
          <w:rFonts w:eastAsia="Times New Roman"/>
          <w:szCs w:val="24"/>
        </w:rPr>
        <w:t>Βεβαίως, μας είπε ο κύριος Υπουρ</w:t>
      </w:r>
      <w:r>
        <w:rPr>
          <w:rFonts w:eastAsia="Times New Roman"/>
          <w:szCs w:val="24"/>
        </w:rPr>
        <w:t>γός ότι μετά από όλα αυτά ξημέρωσε μια νέα μέρα, μια ωραία μέρα με ήλιο. Βέβαια, γιατί αυτές ήταν οι τροπολογίες της νύχτας. Γιατί η τροπολογία που φέρατε μέρα, σήμερα, όταν ξημέρωσε η ωραία μέρα με τον ήλιο αφορούσε στα κόκκινα δάνεια. Και στα κόκκινα δάν</w:t>
      </w:r>
      <w:r>
        <w:rPr>
          <w:rFonts w:eastAsia="Times New Roman"/>
          <w:szCs w:val="24"/>
        </w:rPr>
        <w:t xml:space="preserve">εια τι κάνατε για να καταλαβαίνει ο κόσμος; </w:t>
      </w:r>
    </w:p>
    <w:p w14:paraId="0EE102F4" w14:textId="77777777" w:rsidR="000548F6" w:rsidRDefault="005C1E3B">
      <w:pPr>
        <w:spacing w:line="600" w:lineRule="auto"/>
        <w:ind w:firstLine="720"/>
        <w:jc w:val="both"/>
        <w:rPr>
          <w:rFonts w:eastAsia="Times New Roman"/>
          <w:szCs w:val="24"/>
        </w:rPr>
      </w:pPr>
      <w:r>
        <w:rPr>
          <w:rFonts w:eastAsia="Times New Roman"/>
          <w:szCs w:val="24"/>
        </w:rPr>
        <w:t>Μια κόκκινη γραμμή σας είχε μείνει, κυρίες και κύριοι συνάδελφοι, ότι προστατεύατε τα δάνεια με εγγύηση πρώτης κατοικίας μέχρι 140.000 ευρώ μέχρι το τέλος του 2017 από πώληση, μεταβίβαση και διαχείριση. Πάει η ε</w:t>
      </w:r>
      <w:r>
        <w:rPr>
          <w:rFonts w:eastAsia="Times New Roman"/>
          <w:szCs w:val="24"/>
        </w:rPr>
        <w:t>ξαίρεση της διαχείρισης. Τι σημαίνει αυτό; Μια χαρά! Από τώρα, λοιπόν, θα κάτσουν τα επονομαζόμενα από εσάς «κοράκια», θα έχουν την διαχείριση, θα τα ξεσκαρτάρουν, ούτως ώστε 1</w:t>
      </w:r>
      <w:r>
        <w:rPr>
          <w:rFonts w:eastAsia="Times New Roman"/>
          <w:szCs w:val="24"/>
        </w:rPr>
        <w:t>-</w:t>
      </w:r>
      <w:r>
        <w:rPr>
          <w:rFonts w:eastAsia="Times New Roman"/>
          <w:szCs w:val="24"/>
        </w:rPr>
        <w:t>1</w:t>
      </w:r>
      <w:r>
        <w:rPr>
          <w:rFonts w:eastAsia="Times New Roman"/>
          <w:szCs w:val="24"/>
        </w:rPr>
        <w:t>-</w:t>
      </w:r>
      <w:r>
        <w:rPr>
          <w:rFonts w:eastAsia="Times New Roman"/>
          <w:szCs w:val="24"/>
        </w:rPr>
        <w:t>2017, μπαμ, έτοιμοι θα είναι! Και ρωτήστε, λοιπόν, τώρα τους δανειολήπτες εάν</w:t>
      </w:r>
      <w:r>
        <w:rPr>
          <w:rFonts w:eastAsia="Times New Roman"/>
          <w:szCs w:val="24"/>
        </w:rPr>
        <w:t xml:space="preserve"> αισθάνονται καλύτερα ή χειρότερα.</w:t>
      </w:r>
    </w:p>
    <w:p w14:paraId="0EE102F5"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Κλείνω, κύριε Πρόεδρε, και ευχαριστώ για την ανοχή σας.</w:t>
      </w:r>
    </w:p>
    <w:p w14:paraId="0EE102F6"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Η αλήθεια είναι ότι μετά από αυτό σήμερα είμαστε όλοι και καλύτερα και χειρότερα. Καλύτερα είστε εσείς, γιατί θα τα ψηφίσετε και θα κρατήσετε τις καρέκλες σας. Και χ</w:t>
      </w:r>
      <w:r>
        <w:rPr>
          <w:rFonts w:eastAsia="Times New Roman"/>
          <w:szCs w:val="24"/>
        </w:rPr>
        <w:t>ειρότερα είναι ο ελληνικός λαός</w:t>
      </w:r>
      <w:r>
        <w:rPr>
          <w:rFonts w:eastAsia="Times New Roman"/>
          <w:szCs w:val="24"/>
        </w:rPr>
        <w:t>,</w:t>
      </w:r>
      <w:r>
        <w:rPr>
          <w:rFonts w:eastAsia="Times New Roman"/>
          <w:szCs w:val="24"/>
        </w:rPr>
        <w:t xml:space="preserve"> που θα πληρώσει ένα ακόμα μεγαλύτερο λογαριασμό για τα ψέματα που του είπατε.</w:t>
      </w:r>
    </w:p>
    <w:p w14:paraId="0EE102F7"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Ευχαριστώ.</w:t>
      </w:r>
    </w:p>
    <w:p w14:paraId="0EE102F8"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E102F9" w14:textId="77777777" w:rsidR="000548F6" w:rsidRDefault="005C1E3B">
      <w:pPr>
        <w:tabs>
          <w:tab w:val="left" w:pos="3695"/>
        </w:tabs>
        <w:spacing w:line="600" w:lineRule="auto"/>
        <w:ind w:firstLine="720"/>
        <w:jc w:val="both"/>
        <w:rPr>
          <w:rFonts w:eastAsia="Times New Roman"/>
          <w:b/>
          <w:bCs/>
          <w:szCs w:val="24"/>
        </w:rPr>
      </w:pPr>
      <w:r>
        <w:rPr>
          <w:rFonts w:eastAsia="Times New Roman"/>
          <w:b/>
          <w:bCs/>
          <w:szCs w:val="24"/>
        </w:rPr>
        <w:t xml:space="preserve">ΠΡΟΕΔΡΕΥΩΝ (Νικήτας Κακλαμάνης): </w:t>
      </w:r>
      <w:r>
        <w:rPr>
          <w:rFonts w:eastAsia="Times New Roman"/>
          <w:bCs/>
          <w:szCs w:val="24"/>
        </w:rPr>
        <w:t>Τον λόγο έχει τώρα ο κ. Θεοχαρόπουλος.</w:t>
      </w:r>
    </w:p>
    <w:p w14:paraId="0EE102FA" w14:textId="77777777" w:rsidR="000548F6" w:rsidRDefault="005C1E3B">
      <w:pPr>
        <w:tabs>
          <w:tab w:val="left" w:pos="3695"/>
        </w:tabs>
        <w:spacing w:line="600" w:lineRule="auto"/>
        <w:ind w:firstLine="720"/>
        <w:jc w:val="both"/>
        <w:rPr>
          <w:rFonts w:eastAsia="Times New Roman"/>
          <w:bCs/>
          <w:szCs w:val="24"/>
        </w:rPr>
      </w:pPr>
      <w:r>
        <w:rPr>
          <w:rFonts w:eastAsia="Times New Roman"/>
          <w:bCs/>
          <w:szCs w:val="24"/>
        </w:rPr>
        <w:t>Παρ’ ότι</w:t>
      </w:r>
      <w:r>
        <w:rPr>
          <w:rFonts w:eastAsia="Times New Roman"/>
          <w:bCs/>
          <w:szCs w:val="24"/>
        </w:rPr>
        <w:t xml:space="preserve"> στη σειρά μετά είναι η κ. Χριστοφιλοπούλου, παραχωρεί τη θέση της για λόγους δεοντολογίας –μου είπε να μην είναι δύο από το ίδιο κόμμα- στην κ. Ιγγλέζη και η ίδια θα ακολουθήσει στη συνέχεια.</w:t>
      </w:r>
    </w:p>
    <w:p w14:paraId="0EE102FB" w14:textId="77777777" w:rsidR="000548F6" w:rsidRDefault="005C1E3B">
      <w:pPr>
        <w:tabs>
          <w:tab w:val="left" w:pos="3695"/>
        </w:tabs>
        <w:spacing w:line="600" w:lineRule="auto"/>
        <w:ind w:firstLine="720"/>
        <w:jc w:val="both"/>
        <w:rPr>
          <w:rFonts w:eastAsia="Times New Roman"/>
          <w:bCs/>
          <w:szCs w:val="24"/>
        </w:rPr>
      </w:pPr>
      <w:r>
        <w:rPr>
          <w:rFonts w:eastAsia="Times New Roman"/>
          <w:bCs/>
          <w:szCs w:val="24"/>
        </w:rPr>
        <w:t xml:space="preserve">Ορίστε, κύριε Θεοχαρόπουλε. </w:t>
      </w:r>
    </w:p>
    <w:p w14:paraId="0EE102FC" w14:textId="77777777" w:rsidR="000548F6" w:rsidRDefault="005C1E3B">
      <w:pPr>
        <w:tabs>
          <w:tab w:val="left" w:pos="3695"/>
        </w:tabs>
        <w:spacing w:line="600" w:lineRule="auto"/>
        <w:ind w:firstLine="720"/>
        <w:jc w:val="both"/>
        <w:rPr>
          <w:rFonts w:eastAsia="Times New Roman"/>
          <w:szCs w:val="24"/>
        </w:rPr>
      </w:pPr>
      <w:r>
        <w:rPr>
          <w:rFonts w:eastAsia="Times New Roman"/>
          <w:b/>
          <w:bCs/>
          <w:szCs w:val="24"/>
        </w:rPr>
        <w:t>ΑΘΑΝΑΣΙΟΣ ΘΕΟΧΑΡΟΠΟΥΛΟΣ:</w:t>
      </w:r>
      <w:r>
        <w:rPr>
          <w:rFonts w:eastAsia="Times New Roman"/>
          <w:szCs w:val="24"/>
        </w:rPr>
        <w:t xml:space="preserve"> Κυρίες κα</w:t>
      </w:r>
      <w:r>
        <w:rPr>
          <w:rFonts w:eastAsia="Times New Roman"/>
          <w:szCs w:val="24"/>
        </w:rPr>
        <w:t>ι κύριοι Βουλευτές, κύριε Υπουργέ, αυτή η τακτική της Κυβέρνησης συνεχίζεται. Καλούμαστε να ψηφίσουμε εξαιρετικά κρίσιμες διατάξεις με τη μορφή τροπολογιών σε κυρώσεις συμφωνιών, με επίκληση</w:t>
      </w:r>
      <w:r>
        <w:rPr>
          <w:rFonts w:eastAsia="Times New Roman"/>
          <w:szCs w:val="24"/>
        </w:rPr>
        <w:t>,</w:t>
      </w:r>
      <w:r>
        <w:rPr>
          <w:rFonts w:eastAsia="Times New Roman"/>
          <w:szCs w:val="24"/>
        </w:rPr>
        <w:t xml:space="preserve"> συνεχώς</w:t>
      </w:r>
      <w:r>
        <w:rPr>
          <w:rFonts w:eastAsia="Times New Roman"/>
          <w:szCs w:val="24"/>
        </w:rPr>
        <w:t>,</w:t>
      </w:r>
      <w:r>
        <w:rPr>
          <w:rFonts w:eastAsia="Times New Roman"/>
          <w:szCs w:val="24"/>
        </w:rPr>
        <w:t xml:space="preserve"> του κατεπείγοντος και σε ασφυκτικό χρονικό πλαίσιο για </w:t>
      </w:r>
      <w:r>
        <w:rPr>
          <w:rFonts w:eastAsia="Times New Roman"/>
          <w:szCs w:val="24"/>
        </w:rPr>
        <w:t xml:space="preserve">να εξασφαλιστεί η αξιολόγηση. </w:t>
      </w:r>
    </w:p>
    <w:p w14:paraId="0EE102FD"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Για μια ακόμη φορά –και θα σας το αποδείξω σε λίγο- η Κυβέρνηση αποδεικνύεται κατώτερη των περιστάσεων. Θα πω συγκεκριμένα, γιατί εδώ έχουμε κάποιες τροπολογίες.</w:t>
      </w:r>
    </w:p>
    <w:p w14:paraId="0EE102FE"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Η τροπολογία 465 έχει τίτλο «Νομοτεχνικές βελτιώσεις». Γιατί έχ</w:t>
      </w:r>
      <w:r>
        <w:rPr>
          <w:rFonts w:eastAsia="Times New Roman"/>
          <w:szCs w:val="24"/>
        </w:rPr>
        <w:t>ει τίτλο «Νομοτεχνικές βελτιώσεις» μία τροπολογία; Σας είπαμε από την αρχή ότι αυτός είναι ο τρόπος με τον οποίο αποφεύγετε την έκθεση συνεπειών. Διότι θα πρέπει να έχει συγκεκριμένη έκθεση συνεπειών. Ονομάζετε μία ολόκληρη τροπολογία «νομοτεχνική βελτίωση</w:t>
      </w:r>
      <w:r>
        <w:rPr>
          <w:rFonts w:eastAsia="Times New Roman"/>
          <w:szCs w:val="24"/>
        </w:rPr>
        <w:t>» και στην έκθεση συνεπειών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λέει ότι δεν απαιτείται, διότι είναι βελτίωση. Δεν είναι βελτίωση.</w:t>
      </w:r>
    </w:p>
    <w:p w14:paraId="0EE102FF"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Πάμε, λοιπόν, σε αυτήν την τροπολογία. Αναφέρεται για παράδειγμα στην παράγραφο 1 το θέμα με τις οικογενειακές παροχές. Είναι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ένα ακόμη παράδει</w:t>
      </w:r>
      <w:r>
        <w:rPr>
          <w:rFonts w:eastAsia="Times New Roman"/>
          <w:szCs w:val="24"/>
        </w:rPr>
        <w:t>γμα ότι όχι μόνο μεταρρύθμιση δεν είναι αυτός ο ασφαλιστικός νόμος, αλλά θίγει και τους νέους συνταξιούχους. Ακούσαμε, βέβαια, σήμερα τον κ. Κατρούγκαλο μεταξύ των άλλων –το μόνο</w:t>
      </w:r>
      <w:r>
        <w:rPr>
          <w:rFonts w:eastAsia="Times New Roman"/>
          <w:szCs w:val="24"/>
        </w:rPr>
        <w:t>,</w:t>
      </w:r>
      <w:r>
        <w:rPr>
          <w:rFonts w:eastAsia="Times New Roman"/>
          <w:szCs w:val="24"/>
        </w:rPr>
        <w:t xml:space="preserve"> που δεν μας είπε στην τηλεοπτική του συνέντευξη είναι ότι η κατάργηση του ΕΚ</w:t>
      </w:r>
      <w:r>
        <w:rPr>
          <w:rFonts w:eastAsia="Times New Roman"/>
          <w:szCs w:val="24"/>
        </w:rPr>
        <w:t>ΑΣ βοηθά- να λέει και να παραδέχεται ότι δεν είναι μεταρρύθμιση αυτό που έχει κάνει.</w:t>
      </w:r>
    </w:p>
    <w:p w14:paraId="0EE10300"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Στην παράγραφο 4 –ενδεικτικά μόνο, για να καταλάβουμε τι νομοθετούμε σήμερα- λίγες εβδομάδες μετά αλλάζετε τον τρόπο υπολογισμού του εφάπαξ για τους αυτοαπασχολούμενους, μ</w:t>
      </w:r>
      <w:r>
        <w:rPr>
          <w:rFonts w:eastAsia="Times New Roman"/>
          <w:szCs w:val="24"/>
        </w:rPr>
        <w:t>ε αποτέλεσμα να έχουμε ακόμα μεγαλύτερη από την προβλεπόμενη περικοπή της παροχής. Αντί του 75%, να γίνεται στο 60%. Μέσα σε λίγες εβδομάδες έχουμε ακόμα μεγαλύτερη περικοπή του εφάπαξ.</w:t>
      </w:r>
    </w:p>
    <w:p w14:paraId="0EE10301"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Στο ΕΚΑΣ; Ενενήντα χιλιάδες το χάνουν τώρα και άλλοι εκατόν εξήντα χιλ</w:t>
      </w:r>
      <w:r>
        <w:rPr>
          <w:rFonts w:eastAsia="Times New Roman"/>
          <w:szCs w:val="24"/>
        </w:rPr>
        <w:t>ιάδες το χάνουν το 2017. Σύνολο διακόσιες πενήντα χιλιάδες άνθρωποι.</w:t>
      </w:r>
    </w:p>
    <w:p w14:paraId="0EE10302"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 xml:space="preserve">Όσον αφορά γι’ αυτή την αναδρομική κατάσταση </w:t>
      </w:r>
      <w:r>
        <w:rPr>
          <w:rFonts w:eastAsia="Times New Roman"/>
          <w:szCs w:val="24"/>
        </w:rPr>
        <w:t>για το ΕΚΑΣ όπου</w:t>
      </w:r>
      <w:r>
        <w:rPr>
          <w:rFonts w:eastAsia="Times New Roman"/>
          <w:szCs w:val="24"/>
        </w:rPr>
        <w:t xml:space="preserve"> δεσμεύτηκε</w:t>
      </w:r>
      <w:r>
        <w:rPr>
          <w:rFonts w:eastAsia="Times New Roman"/>
          <w:szCs w:val="24"/>
        </w:rPr>
        <w:t xml:space="preserve"> </w:t>
      </w:r>
      <w:r>
        <w:rPr>
          <w:rFonts w:eastAsia="Times New Roman"/>
          <w:szCs w:val="24"/>
        </w:rPr>
        <w:t xml:space="preserve">και ο Πρωθυπουργός για το Ταμείο Αλληλεγγύης, θα σας πω ότι ο Υπουργός Οικονομικών απαντώντας σε ερώτηση μου, μου </w:t>
      </w:r>
      <w:r>
        <w:rPr>
          <w:rFonts w:eastAsia="Times New Roman"/>
          <w:szCs w:val="24"/>
        </w:rPr>
        <w:t>είπε ότι όλα τα κτήρια τα οποία είναι σε ενοικιαζόμενες εγκαταστάσεις και όχι σε ιδιόκτητα –που μπορούν να πάνε αυτή τη στιγμή- του κοστίζουν 68 εκατομμύρια ευρώ. Το λέω, γιατί πολλές φορές ψάχνουμε ισοδύναμα και πώς θα βρεθούν.</w:t>
      </w:r>
      <w:r>
        <w:rPr>
          <w:rFonts w:eastAsia="Times New Roman"/>
          <w:szCs w:val="24"/>
        </w:rPr>
        <w:t xml:space="preserve"> </w:t>
      </w:r>
      <w:r>
        <w:rPr>
          <w:rFonts w:eastAsia="Times New Roman"/>
          <w:szCs w:val="24"/>
        </w:rPr>
        <w:t>Δεύτερον, ο Πρωθυπουργός αν</w:t>
      </w:r>
      <w:r>
        <w:rPr>
          <w:rFonts w:eastAsia="Times New Roman"/>
          <w:szCs w:val="24"/>
        </w:rPr>
        <w:t xml:space="preserve">ακοίνωσε ένα Ταμείο Αλληλεγγύης. Το Ταμείο Αλληλεγγύης το ανακοίνωσε, αλλά δεν μας εξήγησε πώς θα το πετύχει. «Θα» βρεθούν, «θα» το φτιάξει! </w:t>
      </w:r>
      <w:r>
        <w:rPr>
          <w:rFonts w:eastAsia="Times New Roman"/>
          <w:szCs w:val="24"/>
        </w:rPr>
        <w:t>Και μάλιστα εμείς μιλάμε επί συγκεκριμένων. Το 2012 είχε εξασφαλιστεί να υπάρχει το πλεόνασμα του πλεονάσματος. Εάν</w:t>
      </w:r>
      <w:r>
        <w:rPr>
          <w:rFonts w:eastAsia="Times New Roman"/>
          <w:szCs w:val="24"/>
        </w:rPr>
        <w:t xml:space="preserve"> επιτευχθεί, να πηγαίνει 70% σε κοινωνικές δράσεις και 30% στην εξυπηρέτηση του δημοσίου χρέους. Γιατί δεν καταφέρατε κάτι τέτοιο τώρα στη διαπραγμάτευση, δηλαδή</w:t>
      </w:r>
      <w:r>
        <w:rPr>
          <w:rFonts w:eastAsia="Times New Roman"/>
          <w:szCs w:val="24"/>
        </w:rPr>
        <w:t>,</w:t>
      </w:r>
      <w:r>
        <w:rPr>
          <w:rFonts w:eastAsia="Times New Roman"/>
          <w:szCs w:val="24"/>
        </w:rPr>
        <w:t xml:space="preserve"> να πηγαίνει ένα συγκεκριμένο ποσοστό, όταν πετυχαίνουμε τους στόχους, σε συγκεκριμένες τέτοιε</w:t>
      </w:r>
      <w:r>
        <w:rPr>
          <w:rFonts w:eastAsia="Times New Roman"/>
          <w:szCs w:val="24"/>
        </w:rPr>
        <w:t xml:space="preserve">ς δράσεις για να έχουμε μείωση όλων αυτών των μέτρων, τα οποία είναι δυσβάσταχτα; Δεν το κάνατε, δεν υπάρχει και βέβαια το μόνο που προχωρήσατε είναι μια θεωρητική δέσμευση για το Ταμείο Αλληλεγγύης. </w:t>
      </w:r>
    </w:p>
    <w:p w14:paraId="0EE10303"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Βέβαια, στην παράγραφο 12 της συγκεκριμένης τροπολογίας</w:t>
      </w:r>
      <w:r>
        <w:rPr>
          <w:rFonts w:eastAsia="Times New Roman"/>
          <w:szCs w:val="24"/>
        </w:rPr>
        <w:t xml:space="preserve"> αναφέρεται ότι πλέον η αναπροσαρμογή του ετήσιου συντελεστή αναπλήρωσης για τον υπολογισμό του μερίσματος του Μετοχικού Ταμείου Πολιτικών Υπαλλήλων θα γίνει με την απόφαση μόνο του </w:t>
      </w:r>
      <w:r>
        <w:rPr>
          <w:rFonts w:eastAsia="Times New Roman"/>
          <w:szCs w:val="24"/>
        </w:rPr>
        <w:t>π</w:t>
      </w:r>
      <w:r>
        <w:rPr>
          <w:rFonts w:eastAsia="Times New Roman"/>
          <w:szCs w:val="24"/>
        </w:rPr>
        <w:t xml:space="preserve">ροέδρου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 xml:space="preserve">υμβουλίου και όχι με απόφαση ολόκληρου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w:t>
      </w:r>
    </w:p>
    <w:p w14:paraId="0EE10304"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Σας το θέσαμε. Σας το έθεσε στην αρχή και ο εισηγητής της Δημοκρατικής Συμπαράταξης. Κα</w:t>
      </w:r>
      <w:r>
        <w:rPr>
          <w:rFonts w:eastAsia="Times New Roman"/>
          <w:szCs w:val="24"/>
        </w:rPr>
        <w:t>μ</w:t>
      </w:r>
      <w:r>
        <w:rPr>
          <w:rFonts w:eastAsia="Times New Roman"/>
          <w:szCs w:val="24"/>
        </w:rPr>
        <w:t xml:space="preserve">μία απάντηση! Είναι εδώ ο Υπουργός. Να δούμε, θα απαντήσει; Γιατί δεν μπορεί να το κάνει αυτό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και πρέπει να το κάνει ένας</w:t>
      </w:r>
      <w:r>
        <w:rPr>
          <w:rFonts w:eastAsia="Times New Roman"/>
          <w:szCs w:val="24"/>
        </w:rPr>
        <w:t xml:space="preserve"> άνθρωπος, μόνο ο </w:t>
      </w:r>
      <w:r>
        <w:rPr>
          <w:rFonts w:eastAsia="Times New Roman"/>
          <w:szCs w:val="24"/>
        </w:rPr>
        <w:t>π</w:t>
      </w:r>
      <w:r>
        <w:rPr>
          <w:rFonts w:eastAsia="Times New Roman"/>
          <w:szCs w:val="24"/>
        </w:rPr>
        <w:t xml:space="preserve">ρόεδρος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Αυτή είναι η διαδικασία της συλλογικότητας, την οποία θέλουμε να πετύχουμε;</w:t>
      </w:r>
    </w:p>
    <w:p w14:paraId="0EE10305" w14:textId="77777777" w:rsidR="000548F6" w:rsidRDefault="005C1E3B">
      <w:pPr>
        <w:tabs>
          <w:tab w:val="left" w:pos="3695"/>
        </w:tabs>
        <w:spacing w:line="600" w:lineRule="auto"/>
        <w:ind w:firstLine="720"/>
        <w:jc w:val="both"/>
        <w:rPr>
          <w:rFonts w:eastAsia="Times New Roman"/>
          <w:szCs w:val="24"/>
        </w:rPr>
      </w:pPr>
      <w:r>
        <w:rPr>
          <w:rFonts w:eastAsia="Times New Roman"/>
          <w:szCs w:val="24"/>
        </w:rPr>
        <w:t>Βέβαια, στην τροπολογία 467 προχωράτε σε κάτι ακόμα περισσότερο εξοργιστικό. Αναστέλλετε την επιβολή ή μείωση του ύψους των μ</w:t>
      </w:r>
      <w:r>
        <w:rPr>
          <w:rFonts w:eastAsia="Times New Roman"/>
          <w:szCs w:val="24"/>
        </w:rPr>
        <w:t>έτρων του ανωτέρου μηχανισμού για τα φυσικά φαινόμενα.</w:t>
      </w:r>
    </w:p>
    <w:p w14:paraId="0EE10306" w14:textId="77777777" w:rsidR="000548F6" w:rsidRDefault="005C1E3B">
      <w:pPr>
        <w:spacing w:line="600" w:lineRule="auto"/>
        <w:ind w:firstLine="720"/>
        <w:jc w:val="both"/>
        <w:rPr>
          <w:rFonts w:eastAsia="Times New Roman"/>
          <w:szCs w:val="24"/>
        </w:rPr>
      </w:pPr>
      <w:r>
        <w:rPr>
          <w:rFonts w:eastAsia="Times New Roman"/>
          <w:szCs w:val="24"/>
        </w:rPr>
        <w:t xml:space="preserve">Για καταποντισμούς, λοιμούς και οτιδήποτε, πλέον, δεν θα μπορούμε να </w:t>
      </w:r>
      <w:r>
        <w:rPr>
          <w:rFonts w:eastAsia="Times New Roman"/>
          <w:szCs w:val="24"/>
        </w:rPr>
        <w:t>προχωρήσ</w:t>
      </w:r>
      <w:r>
        <w:rPr>
          <w:rFonts w:eastAsia="Times New Roman"/>
          <w:szCs w:val="24"/>
        </w:rPr>
        <w:t xml:space="preserve">ουμε </w:t>
      </w:r>
      <w:r>
        <w:rPr>
          <w:rFonts w:eastAsia="Times New Roman"/>
          <w:szCs w:val="24"/>
        </w:rPr>
        <w:t>σε</w:t>
      </w:r>
      <w:r>
        <w:rPr>
          <w:rFonts w:eastAsia="Times New Roman"/>
          <w:szCs w:val="24"/>
        </w:rPr>
        <w:t xml:space="preserve"> κα</w:t>
      </w:r>
      <w:r>
        <w:rPr>
          <w:rFonts w:eastAsia="Times New Roman"/>
          <w:szCs w:val="24"/>
        </w:rPr>
        <w:t>μ</w:t>
      </w:r>
      <w:r>
        <w:rPr>
          <w:rFonts w:eastAsia="Times New Roman"/>
          <w:szCs w:val="24"/>
        </w:rPr>
        <w:t xml:space="preserve">μία διαδικασία, αλλά θα εντάσσεται ή δεν θα εντάσσεται </w:t>
      </w:r>
      <w:r>
        <w:rPr>
          <w:rFonts w:eastAsia="Times New Roman"/>
          <w:szCs w:val="24"/>
        </w:rPr>
        <w:t>στον κόφτη</w:t>
      </w:r>
      <w:r>
        <w:rPr>
          <w:rFonts w:eastAsia="Times New Roman"/>
          <w:szCs w:val="24"/>
        </w:rPr>
        <w:t xml:space="preserve"> μόνο με τη σύμφωνη γνώμη των θεσμών. Αυτό αλλάξ</w:t>
      </w:r>
      <w:r>
        <w:rPr>
          <w:rFonts w:eastAsia="Times New Roman"/>
          <w:szCs w:val="24"/>
        </w:rPr>
        <w:t xml:space="preserve">ατε σήμερα. Βάλατε τη σύμφωνη γνώμη των θεσμών, ενώ υπήρχε η ειδική διαβούλευση.  </w:t>
      </w:r>
    </w:p>
    <w:p w14:paraId="0EE10307" w14:textId="77777777" w:rsidR="000548F6" w:rsidRDefault="005C1E3B">
      <w:pPr>
        <w:spacing w:line="600" w:lineRule="auto"/>
        <w:ind w:firstLine="720"/>
        <w:jc w:val="both"/>
        <w:rPr>
          <w:rFonts w:eastAsia="Times New Roman"/>
          <w:szCs w:val="24"/>
        </w:rPr>
      </w:pPr>
      <w:r>
        <w:rPr>
          <w:rFonts w:eastAsia="Times New Roman"/>
          <w:szCs w:val="24"/>
        </w:rPr>
        <w:t>Έκτακτα, σήμερα, ήρθε και μία τροπολογία καινούργια, η οποία μεταβιβάζει τα τουριστικά ακίνητα από την κυριότητα του ΕΟΤ στην κυριότητα της ΕΤΑΔ. Δηλαδή, αυτό είναι φανερό ό</w:t>
      </w:r>
      <w:r>
        <w:rPr>
          <w:rFonts w:eastAsia="Times New Roman"/>
          <w:szCs w:val="24"/>
        </w:rPr>
        <w:t>τι θα οδηγήσει στην εκποίηση και αυτών των τουριστικών ακινήτων με τη σημερινή σας απόφαση και την οποία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δεν την δικαιολογήσατε και δεν μπορεί να συζητηθεί σε αυτό το επίπεδο. </w:t>
      </w:r>
    </w:p>
    <w:p w14:paraId="0EE10308" w14:textId="77777777" w:rsidR="000548F6" w:rsidRDefault="005C1E3B">
      <w:pPr>
        <w:spacing w:line="600" w:lineRule="auto"/>
        <w:ind w:firstLine="720"/>
        <w:jc w:val="both"/>
        <w:rPr>
          <w:rFonts w:eastAsia="Times New Roman"/>
          <w:szCs w:val="24"/>
        </w:rPr>
      </w:pPr>
      <w:r>
        <w:rPr>
          <w:rFonts w:eastAsia="Times New Roman"/>
          <w:szCs w:val="24"/>
        </w:rPr>
        <w:t>Τέλος, ακούσαμε τον υπουργό Οικονομικών, τον κ. Τσακαλώτο, να αναφέρε</w:t>
      </w:r>
      <w:r>
        <w:rPr>
          <w:rFonts w:eastAsia="Times New Roman"/>
          <w:szCs w:val="24"/>
        </w:rPr>
        <w:t>ται στα κόκκινα δάνεια. Θέλω να πω ξεκάθαρα ότι ψεύδεται. Μάλλον ήθελε να πείσει και ορισμένους Βουλευτές του ΣΥΡΙΖΑ</w:t>
      </w:r>
      <w:r>
        <w:rPr>
          <w:rFonts w:eastAsia="Times New Roman"/>
          <w:szCs w:val="24"/>
        </w:rPr>
        <w:t>,</w:t>
      </w:r>
      <w:r>
        <w:rPr>
          <w:rFonts w:eastAsia="Times New Roman"/>
          <w:szCs w:val="24"/>
        </w:rPr>
        <w:t xml:space="preserve"> που έχουν θέσει αυτή τη στιγμή τις αντιρρήσεις τους, όπως είδατε και από όλες τις πλευρές τις Αντιπολίτευσης, για το θέμα των κόκκινων δαν</w:t>
      </w:r>
      <w:r>
        <w:rPr>
          <w:rFonts w:eastAsia="Times New Roman"/>
          <w:szCs w:val="24"/>
        </w:rPr>
        <w:t xml:space="preserve">είων. </w:t>
      </w:r>
    </w:p>
    <w:p w14:paraId="0EE10309" w14:textId="77777777" w:rsidR="000548F6" w:rsidRDefault="005C1E3B">
      <w:pPr>
        <w:spacing w:line="600" w:lineRule="auto"/>
        <w:ind w:firstLine="720"/>
        <w:jc w:val="both"/>
        <w:rPr>
          <w:rFonts w:eastAsia="Times New Roman"/>
          <w:szCs w:val="24"/>
        </w:rPr>
      </w:pPr>
      <w:r>
        <w:rPr>
          <w:rFonts w:eastAsia="Times New Roman"/>
          <w:szCs w:val="24"/>
        </w:rPr>
        <w:t>Με τις διατάξεις, λοιπόν, της τροπολογίας 469, η διαχείριση των κόκκινων δανείων, με προσημείωση υποθήκης πρώτης κατοικίας, αντικειμενικής αξίας 140.000 ευρώ, μπορούν να ανατίθενται</w:t>
      </w:r>
      <w:r>
        <w:rPr>
          <w:rFonts w:eastAsia="Times New Roman"/>
          <w:szCs w:val="24"/>
        </w:rPr>
        <w:t>,</w:t>
      </w:r>
      <w:r>
        <w:rPr>
          <w:rFonts w:eastAsia="Times New Roman"/>
          <w:szCs w:val="24"/>
        </w:rPr>
        <w:t xml:space="preserve"> πλέον</w:t>
      </w:r>
      <w:r>
        <w:rPr>
          <w:rFonts w:eastAsia="Times New Roman"/>
          <w:szCs w:val="24"/>
        </w:rPr>
        <w:t>,</w:t>
      </w:r>
      <w:r>
        <w:rPr>
          <w:rFonts w:eastAsia="Times New Roman"/>
          <w:szCs w:val="24"/>
        </w:rPr>
        <w:t xml:space="preserve"> σε εταιρείες διαχείρισης απαιτήσεων από μη εξυπηρετούμενα δ</w:t>
      </w:r>
      <w:r>
        <w:rPr>
          <w:rFonts w:eastAsia="Times New Roman"/>
          <w:szCs w:val="24"/>
        </w:rPr>
        <w:t xml:space="preserve">άνεια από την ψήφιση του νόμου κι όχι έως την 1-1-2017, που προβλεπόταν έως τώρα ως συγκεκριμένη ημερομηνία και στην οποία λήγει και το πλαίσιο προστασίας τους. Καταργείται η διάταξη εξαίρεσης των δανείων με εγγύηση </w:t>
      </w:r>
      <w:r>
        <w:rPr>
          <w:rFonts w:eastAsia="Times New Roman"/>
          <w:szCs w:val="24"/>
        </w:rPr>
        <w:t>δ</w:t>
      </w:r>
      <w:r>
        <w:rPr>
          <w:rFonts w:eastAsia="Times New Roman"/>
          <w:szCs w:val="24"/>
        </w:rPr>
        <w:t>ημοσίου από την ανάθεση διαχείρισης ή τ</w:t>
      </w:r>
      <w:r>
        <w:rPr>
          <w:rFonts w:eastAsia="Times New Roman"/>
          <w:szCs w:val="24"/>
        </w:rPr>
        <w:t>ην πώλησή της. Μεταβιβάζονται στην ΕΤΑΔ, όπως σας είπα, τα ακίνητα του ΕΟΤ και καταργείται η υποχρέωση υποβολής εξαμηνιαίων καταστάσεων και ετήσιου ισολογισμού και απολογισμού του ΤΑΙΠΕΔ.</w:t>
      </w:r>
    </w:p>
    <w:p w14:paraId="0EE1030A" w14:textId="77777777" w:rsidR="000548F6" w:rsidRDefault="005C1E3B">
      <w:pPr>
        <w:spacing w:line="600" w:lineRule="auto"/>
        <w:ind w:firstLine="720"/>
        <w:jc w:val="both"/>
        <w:rPr>
          <w:rFonts w:eastAsia="Times New Roman"/>
          <w:szCs w:val="24"/>
        </w:rPr>
      </w:pPr>
      <w:r>
        <w:rPr>
          <w:rFonts w:eastAsia="Times New Roman"/>
          <w:szCs w:val="24"/>
        </w:rPr>
        <w:t>Αν αυτό δεν είναι αλλαγή του πλαισίου και χειροτέρευση για τα δάνεια</w:t>
      </w:r>
      <w:r>
        <w:rPr>
          <w:rFonts w:eastAsia="Times New Roman"/>
          <w:szCs w:val="24"/>
        </w:rPr>
        <w:t xml:space="preserve"> και για όλα τα θέματα τα οποία σας ανέφερα, τότε τι είναι; </w:t>
      </w:r>
    </w:p>
    <w:p w14:paraId="0EE1030B" w14:textId="77777777" w:rsidR="000548F6" w:rsidRDefault="005C1E3B">
      <w:pPr>
        <w:spacing w:line="600" w:lineRule="auto"/>
        <w:ind w:firstLine="720"/>
        <w:jc w:val="both"/>
        <w:rPr>
          <w:rFonts w:eastAsia="Times New Roman"/>
          <w:szCs w:val="24"/>
        </w:rPr>
      </w:pPr>
      <w:r>
        <w:rPr>
          <w:rFonts w:eastAsia="Times New Roman"/>
          <w:szCs w:val="24"/>
        </w:rPr>
        <w:t>Β</w:t>
      </w:r>
      <w:r>
        <w:rPr>
          <w:rFonts w:eastAsia="Times New Roman"/>
          <w:szCs w:val="24"/>
        </w:rPr>
        <w:t xml:space="preserve">εβαίως, αναφέρθηκε πριν από έναν ομιλητή το οξύμωρο θέμα της τροπολογίας, την οποία δεν κάνατε δεκτή όπως κατατέθηκε από Βουλευτές της Δημοκρατικής Συμπαράταξης και του Ποταμιού, και την κάνετε </w:t>
      </w:r>
      <w:r>
        <w:rPr>
          <w:rFonts w:eastAsia="Times New Roman"/>
          <w:szCs w:val="24"/>
        </w:rPr>
        <w:t>δεκτή με την επανακατάθεσή της από τους Βουλευτές του ΣΥΡΙΖΑ. Και μάλιστα, ο Υπουργός Εθνικής Άμυνας είπε: «Αλλάζω την αιτιολογική έκθεση». Μιλάω για τη διαδικασία η οποία είχε γίνει σε σχέση με την εύρεση κτ</w:t>
      </w:r>
      <w:r>
        <w:rPr>
          <w:rFonts w:eastAsia="Times New Roman"/>
          <w:szCs w:val="24"/>
        </w:rPr>
        <w:t>η</w:t>
      </w:r>
      <w:r>
        <w:rPr>
          <w:rFonts w:eastAsia="Times New Roman"/>
          <w:szCs w:val="24"/>
        </w:rPr>
        <w:t>ρίου για τη διεξαγωγή δικών.</w:t>
      </w:r>
    </w:p>
    <w:p w14:paraId="0EE1030C" w14:textId="77777777" w:rsidR="000548F6" w:rsidRDefault="005C1E3B">
      <w:pPr>
        <w:spacing w:line="600" w:lineRule="auto"/>
        <w:ind w:firstLine="720"/>
        <w:jc w:val="both"/>
        <w:rPr>
          <w:rFonts w:eastAsia="Times New Roman"/>
          <w:szCs w:val="24"/>
        </w:rPr>
      </w:pPr>
      <w:r>
        <w:rPr>
          <w:rFonts w:eastAsia="Times New Roman"/>
          <w:szCs w:val="24"/>
        </w:rPr>
        <w:t>Βλέπω, λοιπόν, ότι</w:t>
      </w:r>
      <w:r>
        <w:rPr>
          <w:rFonts w:eastAsia="Times New Roman"/>
          <w:szCs w:val="24"/>
        </w:rPr>
        <w:t xml:space="preserve"> η προηγούμενη αιτιολογική έκθεση έλεγε το εξής: «Επειδή η αλλαγή χρήσης του ολυμπιακού ακινήτου πραγματοποιήθηκε δίχως να ληφθούν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οι πρόνοιες του ρυθμιστικού σχεδίου, η σχετική ρύθμιση καταργείται». Είναι αυτό το οποίο λέγατε συνεχώς κι εσείς ότι</w:t>
      </w:r>
      <w:r>
        <w:rPr>
          <w:rFonts w:eastAsia="Times New Roman"/>
          <w:szCs w:val="24"/>
        </w:rPr>
        <w:t xml:space="preserve"> αυτό θα γίνει. Αυτό λέγατε. </w:t>
      </w:r>
    </w:p>
    <w:p w14:paraId="0EE1030D" w14:textId="77777777" w:rsidR="000548F6" w:rsidRDefault="005C1E3B">
      <w:pPr>
        <w:spacing w:line="600" w:lineRule="auto"/>
        <w:ind w:firstLine="720"/>
        <w:jc w:val="both"/>
        <w:rPr>
          <w:rFonts w:eastAsia="Times New Roman"/>
          <w:szCs w:val="24"/>
        </w:rPr>
      </w:pPr>
      <w:r>
        <w:rPr>
          <w:rFonts w:eastAsia="Times New Roman"/>
          <w:szCs w:val="24"/>
        </w:rPr>
        <w:t>Και ξέρετε τι αιτιολογική έκθεση ήρθε; Η ανάγκη εύρεσης κτ</w:t>
      </w:r>
      <w:r>
        <w:rPr>
          <w:rFonts w:eastAsia="Times New Roman"/>
          <w:szCs w:val="24"/>
        </w:rPr>
        <w:t>η</w:t>
      </w:r>
      <w:r>
        <w:rPr>
          <w:rFonts w:eastAsia="Times New Roman"/>
          <w:szCs w:val="24"/>
        </w:rPr>
        <w:t>ρίου για τη διεξαγωγή δικών καλύφθηκε μετά από συνεννόηση του Υπουργού Δικαιοσύνης με τον Υπουργό Εθνικής Άμυνας. Γιατί με τον Υπουργό Εθνικής Άμυνας για τις δίκες; Πρ</w:t>
      </w:r>
      <w:r>
        <w:rPr>
          <w:rFonts w:eastAsia="Times New Roman"/>
          <w:szCs w:val="24"/>
        </w:rPr>
        <w:t xml:space="preserve">ος τι αυτή η αιτιολογική έκθεση εδώ πέρα; </w:t>
      </w:r>
    </w:p>
    <w:p w14:paraId="0EE1030E"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Θεοχαρόπουλε, παρακαλώ ολοκληρώστε. </w:t>
      </w:r>
    </w:p>
    <w:p w14:paraId="0EE1030F"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Ολοκληρώνω, κύριε Πρόεδρε. </w:t>
      </w:r>
    </w:p>
    <w:p w14:paraId="0EE10310" w14:textId="77777777" w:rsidR="000548F6" w:rsidRDefault="005C1E3B">
      <w:pPr>
        <w:spacing w:line="600" w:lineRule="auto"/>
        <w:ind w:firstLine="720"/>
        <w:jc w:val="both"/>
        <w:rPr>
          <w:rFonts w:eastAsia="Times New Roman"/>
          <w:szCs w:val="24"/>
        </w:rPr>
      </w:pPr>
      <w:r>
        <w:rPr>
          <w:rFonts w:eastAsia="Times New Roman"/>
          <w:b/>
          <w:szCs w:val="24"/>
        </w:rPr>
        <w:t xml:space="preserve"> </w:t>
      </w:r>
      <w:r>
        <w:rPr>
          <w:rFonts w:eastAsia="Times New Roman"/>
          <w:szCs w:val="24"/>
        </w:rPr>
        <w:t xml:space="preserve">Ο κ. Τσακαλώτος, ουσιαστικά μας ανέλυσε τι λένε οι θεσμοί, τι λέει η τρόικα και σε </w:t>
      </w:r>
      <w:r>
        <w:rPr>
          <w:rFonts w:eastAsia="Times New Roman"/>
          <w:szCs w:val="24"/>
        </w:rPr>
        <w:t>τι απλώς συμφώνησε ή δεν συμφώνησε.</w:t>
      </w:r>
    </w:p>
    <w:p w14:paraId="0EE10311" w14:textId="77777777" w:rsidR="000548F6" w:rsidRDefault="005C1E3B">
      <w:pPr>
        <w:spacing w:line="600" w:lineRule="auto"/>
        <w:ind w:firstLine="720"/>
        <w:jc w:val="both"/>
        <w:rPr>
          <w:rFonts w:eastAsia="Times New Roman"/>
          <w:szCs w:val="24"/>
        </w:rPr>
      </w:pPr>
      <w:r>
        <w:rPr>
          <w:rFonts w:eastAsia="Times New Roman"/>
          <w:szCs w:val="24"/>
        </w:rPr>
        <w:t>Από την άλλη, είχαμε την κ. Χρυσοβελώνη, την οποία ακούσαμε να λέει ότι αυτό το οποίο φέρνει για ψηφοφορία είναι απαξίωση για ένα σημαντικό δίκτυο μεταφορών στην Ελλάδα, αλλά αναγκάζεται να το φέρει. Αυτές, ακριβώς, είνα</w:t>
      </w:r>
      <w:r>
        <w:rPr>
          <w:rFonts w:eastAsia="Times New Roman"/>
          <w:szCs w:val="24"/>
        </w:rPr>
        <w:t xml:space="preserve">ι οι εκφράσεις, όπως καταγράφηκαν. Αυτή είναι η διαπραγμάτευση η αποτελεσματική, που κατέληξε στην απαξίωση των μεταφορών σήμερα και αυτό ψηφίζουμε εδώ πέρα; </w:t>
      </w:r>
    </w:p>
    <w:p w14:paraId="0EE10312"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Παρακαλώ ολοκληρώστε, κύριε Θεοχαρόπουλε. </w:t>
      </w:r>
    </w:p>
    <w:p w14:paraId="0EE10313"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Ολοκληρώνω, κύριε Πρόεδρε. Ακούσαμε όλους τους Υπουργούς πολλή περισσότερη ώρα.   </w:t>
      </w:r>
    </w:p>
    <w:p w14:paraId="0EE10314"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Εγώ δεν άφησα σε κανένα Υπουργό. </w:t>
      </w:r>
    </w:p>
    <w:p w14:paraId="0EE10315"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Έχετε δίκιο. Ολοκληρώνω. </w:t>
      </w:r>
    </w:p>
    <w:p w14:paraId="0EE10316" w14:textId="77777777" w:rsidR="000548F6" w:rsidRDefault="005C1E3B">
      <w:pPr>
        <w:spacing w:line="600" w:lineRule="auto"/>
        <w:ind w:firstLine="720"/>
        <w:jc w:val="both"/>
        <w:rPr>
          <w:rFonts w:eastAsia="Times New Roman"/>
          <w:szCs w:val="24"/>
        </w:rPr>
      </w:pPr>
      <w:r>
        <w:rPr>
          <w:rFonts w:eastAsia="Times New Roman"/>
          <w:szCs w:val="24"/>
        </w:rPr>
        <w:t>Όσον αφορά, βέβαια, την έκφρασ</w:t>
      </w:r>
      <w:r>
        <w:rPr>
          <w:rFonts w:eastAsia="Times New Roman"/>
          <w:szCs w:val="24"/>
        </w:rPr>
        <w:t xml:space="preserve">η του Υπουργού Οικονομικών για το δημόσιο χρέος, να πω μόνο ότι η απόφαση του Νοεμβρίου του 2012 ήταν συγκεκριμένη και έλεγε «χρονική μετακύλιση ομολόγων και μείωση επιτοκίων, αν επιτευχθεί πρωτογενές πλεόνασμα». </w:t>
      </w:r>
    </w:p>
    <w:p w14:paraId="0EE10317" w14:textId="77777777" w:rsidR="000548F6" w:rsidRDefault="005C1E3B">
      <w:pPr>
        <w:spacing w:line="600" w:lineRule="auto"/>
        <w:ind w:firstLine="720"/>
        <w:jc w:val="both"/>
        <w:rPr>
          <w:rFonts w:eastAsia="Times New Roman"/>
          <w:szCs w:val="24"/>
        </w:rPr>
      </w:pPr>
      <w:r>
        <w:rPr>
          <w:rFonts w:eastAsia="Times New Roman"/>
          <w:szCs w:val="24"/>
        </w:rPr>
        <w:t>Αυτό σας καλέσαμε να εφαρμόσετε. Δεν το κά</w:t>
      </w:r>
      <w:r>
        <w:rPr>
          <w:rFonts w:eastAsia="Times New Roman"/>
          <w:szCs w:val="24"/>
        </w:rPr>
        <w:t xml:space="preserve">νατε. Τόσο για τον κ. Τσακαλώτο όσο και για τον κ. Τσίπρα, με όλα αυτά, το μόνο που έχω να πω είναι: Πού ήσουν νιότη που ’δειχνες πως θα γινόμουν άλλος; </w:t>
      </w:r>
    </w:p>
    <w:p w14:paraId="0EE10318" w14:textId="77777777" w:rsidR="000548F6" w:rsidRDefault="005C1E3B">
      <w:pPr>
        <w:spacing w:line="600" w:lineRule="auto"/>
        <w:ind w:firstLine="720"/>
        <w:jc w:val="both"/>
        <w:rPr>
          <w:rFonts w:eastAsia="Times New Roman"/>
          <w:szCs w:val="24"/>
        </w:rPr>
      </w:pPr>
      <w:r>
        <w:rPr>
          <w:rFonts w:eastAsia="Times New Roman"/>
          <w:szCs w:val="24"/>
        </w:rPr>
        <w:t xml:space="preserve">Σας ευχαριστώ.  </w:t>
      </w:r>
    </w:p>
    <w:p w14:paraId="0EE10319" w14:textId="77777777" w:rsidR="000548F6" w:rsidRDefault="005C1E3B">
      <w:pPr>
        <w:spacing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0EE1031A" w14:textId="77777777" w:rsidR="000548F6" w:rsidRDefault="005C1E3B">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(Νικήτας Κακλαμάνης):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w:t>
      </w:r>
      <w:r>
        <w:rPr>
          <w:rFonts w:eastAsia="Times New Roman"/>
          <w:szCs w:val="24"/>
        </w:rPr>
        <w:t>στορία του κτηρίου και τον τρόπο οργάνωσης και λειτουργίας της Βουλής, τριάντα πέντε μαθητές και μαθήτριες και πέντε εκπαιδευτικοί συνοδοί τους από το Δημοτικό Σχολείο Μαΐστρου Έβρου και το 1</w:t>
      </w:r>
      <w:r>
        <w:rPr>
          <w:rFonts w:eastAsia="Times New Roman"/>
          <w:szCs w:val="24"/>
          <w:vertAlign w:val="superscript"/>
        </w:rPr>
        <w:t>ο</w:t>
      </w:r>
      <w:r>
        <w:rPr>
          <w:rFonts w:eastAsia="Times New Roman"/>
          <w:szCs w:val="24"/>
        </w:rPr>
        <w:t xml:space="preserve"> Πειραματικό Δημοτικό Σχολείο Αλεξανδρούπολης.</w:t>
      </w:r>
    </w:p>
    <w:p w14:paraId="0EE1031B" w14:textId="77777777" w:rsidR="000548F6" w:rsidRDefault="005C1E3B">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w:t>
      </w:r>
      <w:r>
        <w:rPr>
          <w:rFonts w:eastAsia="Times New Roman"/>
          <w:szCs w:val="24"/>
        </w:rPr>
        <w:t xml:space="preserve"> που ήρθατε από τόσο μακριά στην Αθήνα και στη Βουλή των Ελλήνων!</w:t>
      </w:r>
    </w:p>
    <w:p w14:paraId="0EE1031C" w14:textId="77777777" w:rsidR="000548F6" w:rsidRDefault="005C1E3B">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EE1031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Όπως είπα πριν, η κ. Χριστοφιλοπούλου παραχωρεί τη θέση της στην κ. Ιγγλέζη. Μετά θα πάρει τον λόγο η κ. Χριστοφιλοπούλου και θα ακολουθήσει</w:t>
      </w:r>
      <w:r>
        <w:rPr>
          <w:rFonts w:eastAsia="Times New Roman" w:cs="Times New Roman"/>
          <w:szCs w:val="24"/>
        </w:rPr>
        <w:t xml:space="preserve"> ο κ. Μπαργιώτας. Στη συνέχεια θα έχουμε τον κ. Δημήτριο Δημητριάδη. Μετά θα μιλήσει για δύο λεπτά ο κ. Δαβάκης και με τον κ. Μαντά θα κλείσουμε. Βεβαίως, εφόσον ο Υπουργός το θέλει, για λίγα λεπτά θα δώσω τον λόγο και στον Υπουργό και θα κλείσουμε τη συνε</w:t>
      </w:r>
      <w:r>
        <w:rPr>
          <w:rFonts w:eastAsia="Times New Roman" w:cs="Times New Roman"/>
          <w:szCs w:val="24"/>
        </w:rPr>
        <w:t>δρίαση.</w:t>
      </w:r>
    </w:p>
    <w:p w14:paraId="0EE1031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Κυρία Ιγγλέζη, έχετε τον λόγο.</w:t>
      </w:r>
    </w:p>
    <w:p w14:paraId="0EE1031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επί της διαδικασίας θα ήθελα τον λόγο για ένα λεπτό.</w:t>
      </w:r>
    </w:p>
    <w:p w14:paraId="0EE1032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Μετά, κύριε Βρούτση, θα σας δώσω τον λόγο. </w:t>
      </w:r>
    </w:p>
    <w:p w14:paraId="0EE1032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Κυρία Ιγγλέζη, έχετε τον λόγο.</w:t>
      </w:r>
    </w:p>
    <w:p w14:paraId="0EE1032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w:t>
      </w:r>
      <w:r>
        <w:rPr>
          <w:rFonts w:eastAsia="Times New Roman" w:cs="Times New Roman"/>
          <w:szCs w:val="24"/>
        </w:rPr>
        <w:t>αριστώ, κύριε Πρόεδρε.</w:t>
      </w:r>
    </w:p>
    <w:p w14:paraId="0EE1032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το είχα πει και κατά τη συζήτηση του νομοσχεδίου, ότι τα μέτρα που νομοθετήσαμε ήταν αναγκαία, προκειμένου να οδηγηθούμε μετά με σίγουρα βήματα ως κοινωνία και οικονομία σε μία άλλη προοπτική, διαφορετικ</w:t>
      </w:r>
      <w:r>
        <w:rPr>
          <w:rFonts w:eastAsia="Times New Roman" w:cs="Times New Roman"/>
          <w:szCs w:val="24"/>
        </w:rPr>
        <w:t xml:space="preserve">ή απ’ αυτήν που οι προηγούμενες κυβερνήσεις είχαν σχεδιάσει. </w:t>
      </w:r>
    </w:p>
    <w:p w14:paraId="0EE1032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εξελίξεις πολύ γρήγορα μας δικαίωσαν. Οι Κασσάνδρες που προέβλεπαν, αλλά και δυστυχώς εύχονταν να μην κλείσει η αξιολόγηση διαψεύστηκαν με τον πιο ηχηρό τρόπο. Η αξιολόγηση έκλεισε. Η δόση, π</w:t>
      </w:r>
      <w:r>
        <w:rPr>
          <w:rFonts w:eastAsia="Times New Roman" w:cs="Times New Roman"/>
          <w:szCs w:val="24"/>
        </w:rPr>
        <w:t>ου μάλιστα είναι πολύ γενναία, τις επόμενες ημέρες θα εκταμιευθεί και για πρώτη φορά δεν θα πάει εξ ολοκλήρου στο πηγάδι του χρέους, όπως συνέβαινε με τις προηγούμενες κυβερνήσεις, αλλά ένα μεγάλο μέρος της θα διοχετευθεί στην πραγματική οικονομία.</w:t>
      </w:r>
    </w:p>
    <w:p w14:paraId="0EE1032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Το σημα</w:t>
      </w:r>
      <w:r>
        <w:rPr>
          <w:rFonts w:eastAsia="Times New Roman" w:cs="Times New Roman"/>
          <w:szCs w:val="24"/>
        </w:rPr>
        <w:t xml:space="preserve">ντικότερο, βέβαια, είναι ότι για πρώτη φορά μπήκε στο τραπέζι των διαπραγματεύσεων το θέμα του χρέους και σχεδιάστηκε ένας οδικός χάρτης για την αναδιάρθρωσή του. </w:t>
      </w:r>
    </w:p>
    <w:p w14:paraId="0EE1032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Οι σημερινές τροπολογίες αποτελούν απλώς κάποιες απαραίτητες τεχνικές βελτιώσεις στις ρυθμίσ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που ψηφίστηκαν τον προηγούμενο μήνα. </w:t>
      </w:r>
    </w:p>
    <w:p w14:paraId="0EE1032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Από τις σημερινές τροπολογίες θα αναφερθώ σ’ αυτήν που κατέθεσε ο Υπουργός Περιβάλλοντος και Ενέργειας. Θεωρώ μία πολύ καλή ευκαιρία τη σημερινή συνεδρίαση, για να αναδειχθεί ένα θέμα το οποίο μέσα στην πληθώρα τω</w:t>
      </w:r>
      <w:r>
        <w:rPr>
          <w:rFonts w:eastAsia="Times New Roman" w:cs="Times New Roman"/>
          <w:szCs w:val="24"/>
        </w:rPr>
        <w:t>ν διατάξεων του νομοσχεδίου δεν έτυχε της ανάδειξης που του άξιζε, προφανώς εσκεμμένα από την Αντιπολίτευση και τα ΜΜΕ. Αναφέρομαι στις ρυθμίσεις για τη «μικρή</w:t>
      </w:r>
      <w:r>
        <w:rPr>
          <w:rFonts w:eastAsia="Times New Roman" w:cs="Times New Roman"/>
          <w:szCs w:val="24"/>
        </w:rPr>
        <w:t>»</w:t>
      </w:r>
      <w:r>
        <w:rPr>
          <w:rFonts w:eastAsia="Times New Roman" w:cs="Times New Roman"/>
          <w:szCs w:val="24"/>
        </w:rPr>
        <w:t xml:space="preserve"> ΔΕΗ και τον ΑΔΜΗΕ που ανατρέπουν μνημονιακούς νόμους και αναδεικνύουν ότι η διαπραγμάτευση μπορ</w:t>
      </w:r>
      <w:r>
        <w:rPr>
          <w:rFonts w:eastAsia="Times New Roman" w:cs="Times New Roman"/>
          <w:szCs w:val="24"/>
        </w:rPr>
        <w:t>εί να είναι αποτελεσματική και προς όφελος του δημοσίου συμφέροντος, ρυθμίσεις που σχετίζονται άμεσα με τις προοπτικές ανάπτυξης της χώρας.</w:t>
      </w:r>
    </w:p>
    <w:p w14:paraId="0EE1032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 αυτές τις ρυθμίσεις η Κυβέρνηση πέτυχε κάτι</w:t>
      </w:r>
      <w:r>
        <w:rPr>
          <w:rFonts w:eastAsia="Times New Roman" w:cs="Times New Roman"/>
          <w:szCs w:val="24"/>
        </w:rPr>
        <w:t>,</w:t>
      </w:r>
      <w:r>
        <w:rPr>
          <w:rFonts w:eastAsia="Times New Roman" w:cs="Times New Roman"/>
          <w:szCs w:val="24"/>
        </w:rPr>
        <w:t xml:space="preserve"> που δεν ήταν ούτε εύκολο ούτε δεδομένο. Ακυρώνει τους μνημονιακούς ν</w:t>
      </w:r>
      <w:r>
        <w:rPr>
          <w:rFonts w:eastAsia="Times New Roman" w:cs="Times New Roman"/>
          <w:szCs w:val="24"/>
        </w:rPr>
        <w:t>όμους ιδιωτικοποίησης που αφορούσαν τη δημιουργία και την πώληση της «μικρής</w:t>
      </w:r>
      <w:r>
        <w:rPr>
          <w:rFonts w:eastAsia="Times New Roman" w:cs="Times New Roman"/>
          <w:szCs w:val="24"/>
        </w:rPr>
        <w:t>»</w:t>
      </w:r>
      <w:r>
        <w:rPr>
          <w:rFonts w:eastAsia="Times New Roman" w:cs="Times New Roman"/>
          <w:szCs w:val="24"/>
        </w:rPr>
        <w:t xml:space="preserve"> ΔΕΗ με την απόσπαση του 30% της ΔΕΗ και την πώληση του 66% του ΑΔΜΗΕ, της θυγατρικής εταιρείας της ΔΕΗ η οποία διαχειρίζεται τα δίκτυα μεταφοράς της ηλεκτρικής ενέργειας. Και αυτ</w:t>
      </w:r>
      <w:r>
        <w:rPr>
          <w:rFonts w:eastAsia="Times New Roman" w:cs="Times New Roman"/>
          <w:szCs w:val="24"/>
        </w:rPr>
        <w:t>ό, συνάδελφοι, -θα το ξαναπώ, ακριβώς γιατί ενοχλεί κάποιους- είναι πολιτική νίκη. Είναι νίκη μίας Κυβέρνησης</w:t>
      </w:r>
      <w:r>
        <w:rPr>
          <w:rFonts w:eastAsia="Times New Roman" w:cs="Times New Roman"/>
          <w:szCs w:val="24"/>
        </w:rPr>
        <w:t>,</w:t>
      </w:r>
      <w:r>
        <w:rPr>
          <w:rFonts w:eastAsia="Times New Roman" w:cs="Times New Roman"/>
          <w:szCs w:val="24"/>
        </w:rPr>
        <w:t xml:space="preserve"> που διαπραγματεύεται σθεναρά για τη διασφάλιση του δημοσίου συμφέροντος.</w:t>
      </w:r>
    </w:p>
    <w:p w14:paraId="0EE1032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Με τις νέες διατάξεις κατοχυρώνεται ο δημόσιος χαρακτήρας τόσο της ΔΕΗ </w:t>
      </w:r>
      <w:r>
        <w:rPr>
          <w:rFonts w:eastAsia="Times New Roman" w:cs="Times New Roman"/>
          <w:szCs w:val="24"/>
        </w:rPr>
        <w:t>όσο και του δικτύου υψηλής τάσης</w:t>
      </w:r>
      <w:r>
        <w:rPr>
          <w:rFonts w:eastAsia="Times New Roman" w:cs="Times New Roman"/>
          <w:szCs w:val="24"/>
        </w:rPr>
        <w:t>,</w:t>
      </w:r>
      <w:r>
        <w:rPr>
          <w:rFonts w:eastAsia="Times New Roman" w:cs="Times New Roman"/>
          <w:szCs w:val="24"/>
        </w:rPr>
        <w:t xml:space="preserve"> που κατέχει ο ΑΔΜΗΕ, ενός σημαντικού εργαλείου χάραξης πολιτικής στον ενεργειακό τομέα. Η απόλυτη διασφάλιση της πλειοψηφίας του </w:t>
      </w:r>
      <w:r>
        <w:rPr>
          <w:rFonts w:eastAsia="Times New Roman" w:cs="Times New Roman"/>
          <w:szCs w:val="24"/>
        </w:rPr>
        <w:t>δ</w:t>
      </w:r>
      <w:r>
        <w:rPr>
          <w:rFonts w:eastAsia="Times New Roman" w:cs="Times New Roman"/>
          <w:szCs w:val="24"/>
        </w:rPr>
        <w:t>ημοσίου σε συνδυασμό με την πλήρη αυτονόμηση από τη ΔΕΗ, αλλά και τη σύμπραξη με εταιρεία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διαχειρίζεται δίκτυα στην Ευρώπη αναμένεται να ενδυναμώσουν αυτό το εργαλείο ανάπτυξης, προκειμένου να στηρίξει ακόμη πιο αποτελεσματικά και προς τη σωστή κατεύθυνση τη συνολική προσπάθεια εξόδου της χώρας από την ύφεση και τη λιτότητα. </w:t>
      </w:r>
    </w:p>
    <w:p w14:paraId="0EE1032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Τα μέσα μαζικής</w:t>
      </w:r>
      <w:r>
        <w:rPr>
          <w:rFonts w:eastAsia="Times New Roman" w:cs="Times New Roman"/>
          <w:szCs w:val="24"/>
        </w:rPr>
        <w:t xml:space="preserve"> ενημέρωσης έθαψαν εντελώς αυτές τις διατάξεις μέχρι τη στιγμή που χρειάστηκε να γίνουν κάποιες τεχνικές βελτιώσεις για την εφαρμογή τους. Τότε ξεκίνησαν την καταστροφολογία, ότι δήθεν η Κυβέρνηση θα αναγκαστεί να ιδιωτικοποιήσει τον ΑΔΜΗΕ, άρα άνθρακας ο </w:t>
      </w:r>
      <w:r>
        <w:rPr>
          <w:rFonts w:eastAsia="Times New Roman" w:cs="Times New Roman"/>
          <w:szCs w:val="24"/>
        </w:rPr>
        <w:t xml:space="preserve">θησαυρός. Για άλλη μία φορά, όμως, διαψεύστηκαν. Ο ΑΔΜΗΕ παραμένει και κατά απόλυτη πλειοψηφία στο </w:t>
      </w:r>
      <w:r>
        <w:rPr>
          <w:rFonts w:eastAsia="Times New Roman" w:cs="Times New Roman"/>
          <w:szCs w:val="24"/>
        </w:rPr>
        <w:t>δ</w:t>
      </w:r>
      <w:r>
        <w:rPr>
          <w:rFonts w:eastAsia="Times New Roman" w:cs="Times New Roman"/>
          <w:szCs w:val="24"/>
        </w:rPr>
        <w:t>ημόσιο.</w:t>
      </w:r>
    </w:p>
    <w:p w14:paraId="0EE1032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τη διάταξη που ψηφίσαμε διασφαλίζεται ότι η ΔΕΗ θα παραμείνει η ισχυρή εταιρεία ηλεκτρισμού, αλλά μέσα σε ένα περιβά</w:t>
      </w:r>
      <w:r>
        <w:rPr>
          <w:rFonts w:eastAsia="Times New Roman" w:cs="Times New Roman"/>
          <w:szCs w:val="24"/>
        </w:rPr>
        <w:t>λλον διαμοιρασμού των βαρών και των κινδύνων. Και αυτό είναι σε αντίθεση με τα σχέδια των προηγούμενων κυβερνήσεων για τη βίαιη απελευθέρωση της αγοράς με την απόσπαση της «μικρής</w:t>
      </w:r>
      <w:r>
        <w:rPr>
          <w:rFonts w:eastAsia="Times New Roman" w:cs="Times New Roman"/>
          <w:szCs w:val="24"/>
        </w:rPr>
        <w:t>»</w:t>
      </w:r>
      <w:r>
        <w:rPr>
          <w:rFonts w:eastAsia="Times New Roman" w:cs="Times New Roman"/>
          <w:szCs w:val="24"/>
        </w:rPr>
        <w:t xml:space="preserve"> ΔΕΗ και την παράδοσή της σε ιδιώτες με πρόσχημα την ισορροπία του ανταγωνισ</w:t>
      </w:r>
      <w:r>
        <w:rPr>
          <w:rFonts w:eastAsia="Times New Roman" w:cs="Times New Roman"/>
          <w:szCs w:val="24"/>
        </w:rPr>
        <w:t xml:space="preserve">μού. Με αυτόν τον τρόπο μπορεί πλέον να υποστηριχθεί αποτελεσματικά η κοινωνική διάσταση της παροχής ηλεκτρικού ρεύματος με επάρκεια και με χαμηλές τιμές. </w:t>
      </w:r>
    </w:p>
    <w:p w14:paraId="0EE1032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Τα αποτελέσματα αυτής της επιτυχίας άρχισαν ήδη να γίνονται ορατά. Η ΔΕΗ ανακοίνωσε μείωση 15% των ο</w:t>
      </w:r>
      <w:r>
        <w:rPr>
          <w:rFonts w:eastAsia="Times New Roman" w:cs="Times New Roman"/>
          <w:szCs w:val="24"/>
        </w:rPr>
        <w:t xml:space="preserve">ικιακών τιμολογίων της για τους συνεπείς καταναλωτές, που θα περιλαμβάνει μάλιστα και τους καταναλωτές που μπήκαν στη ρύθμιση των τριάντα έξι δόσεων. Φαίνεται ότι είναι η χρονιά των διαψεύσεων. Αύξηση στο ηλεκτρικό ρεύμα διαλαλούσαν πριν από λίγο καιρό οι </w:t>
      </w:r>
      <w:r>
        <w:rPr>
          <w:rFonts w:eastAsia="Times New Roman" w:cs="Times New Roman"/>
          <w:szCs w:val="24"/>
        </w:rPr>
        <w:t xml:space="preserve">πραγματευτάδες της καταστροφολογίας. </w:t>
      </w:r>
    </w:p>
    <w:p w14:paraId="0EE1032D"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χρειαζόμαστε νέα δημόσια εργαλεία για την παραγωγική ανασυγκρότηση, με κοινωνικό πρόσημο για την οργάνωση και λειτουργία τους. Η ενεργειακή αγορά αλλάζει. Από τη συμφωνία του Παρισιού για </w:t>
      </w:r>
      <w:r>
        <w:rPr>
          <w:rFonts w:eastAsia="Times New Roman" w:cs="Times New Roman"/>
          <w:szCs w:val="24"/>
        </w:rPr>
        <w:t>το κλίμα τίθενται νέοι στόχοι για μείωση του άνθρακα και αύξηση των Ανανεώσιμων Πηγών Ενέργειας. Οι αλλαγές</w:t>
      </w:r>
      <w:r>
        <w:rPr>
          <w:rFonts w:eastAsia="Times New Roman" w:cs="Times New Roman"/>
          <w:szCs w:val="24"/>
        </w:rPr>
        <w:t>,</w:t>
      </w:r>
      <w:r>
        <w:rPr>
          <w:rFonts w:eastAsia="Times New Roman" w:cs="Times New Roman"/>
          <w:szCs w:val="24"/>
        </w:rPr>
        <w:t xml:space="preserve"> που έρχονται είναι σημαντικές και σε αυτές η λύση δεν είναι ο νεοφιλελευθερισμός αλλά ούτε και ένας κακώς νοούμενος κρατισμός του παρελθόντος. Η λύ</w:t>
      </w:r>
      <w:r>
        <w:rPr>
          <w:rFonts w:eastAsia="Times New Roman" w:cs="Times New Roman"/>
          <w:szCs w:val="24"/>
        </w:rPr>
        <w:t>ση είναι το κοινωνικό κράτος, η εξυπηρέτηση του δημοσίου συμφέροντος, ο κοινωνικός έλεγχος, ο σεβασμός στο περιβάλλον και κυρίως η προστασία των λαϊκών στρωμάτων που επλήγησαν βάναυσα από την κρίση του καπιταλισμού.</w:t>
      </w:r>
    </w:p>
    <w:p w14:paraId="0EE1032E"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EE1032F"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0EE10330"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συνάδελφος κ. Εύη Χριστοφιλοπούλου έχει τον λόγο.</w:t>
      </w:r>
    </w:p>
    <w:p w14:paraId="0EE10331"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Κυρίες και κύριοι συνάδελφοι, ακούσαμε πολλά για καταστροφολογία από την τελευταία συνάδελφο. Εγώ θυμάμαι στις 24 Μαΐου, ακρ</w:t>
      </w:r>
      <w:r>
        <w:rPr>
          <w:rFonts w:eastAsia="Times New Roman" w:cs="Times New Roman"/>
          <w:szCs w:val="24"/>
        </w:rPr>
        <w:t xml:space="preserve">ιβώς μετά το τέλος του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xml:space="preserve"> κάτι φοβερά «παπαγαλάκια» που είχαν βγει και έλεγαν «έκλεισε η αξιολόγηση. Αλλάζει σελίδα η χώρα. Ξεκινάει νέα σελίδα».</w:t>
      </w:r>
    </w:p>
    <w:p w14:paraId="0EE10332"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Τι κάνουμε σήμερα εδώ; Ξεψηφίζουμε, ψηφίζουμε λίγο βαρύτερα πράγματα, για να κλείσει η αξιολόγηση και μ</w:t>
      </w:r>
      <w:r>
        <w:rPr>
          <w:rFonts w:eastAsia="Times New Roman" w:cs="Times New Roman"/>
          <w:szCs w:val="24"/>
        </w:rPr>
        <w:t>άλιστα κατεπειγόντως, με τροπολογίες πάνω σε κύρωση σύμβασης. Με τον χειρότερο τρόπο του νομοθετείν, δηλαδή; Πράγματι, όμως, αυτή η Κυβέρνηση στην προπαγάνδα δεν πιάνεται όσο και τα Μέσα που την ακολουθούν.</w:t>
      </w:r>
    </w:p>
    <w:p w14:paraId="0EE10333"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δούμε μαζί </w:t>
      </w:r>
      <w:r>
        <w:rPr>
          <w:rFonts w:eastAsia="Times New Roman" w:cs="Times New Roman"/>
          <w:szCs w:val="24"/>
        </w:rPr>
        <w:t xml:space="preserve">ένα πρωτοσέλιδο, τη σελίδα της περίφημης κυβερνητικής εφημερίδας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w:t>
      </w:r>
    </w:p>
    <w:p w14:paraId="0EE10334"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Να το διαβάσετε.</w:t>
      </w:r>
    </w:p>
    <w:p w14:paraId="0EE10335"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 το διαβάσω, πολύ ευχαρίστως.</w:t>
      </w:r>
    </w:p>
    <w:p w14:paraId="0EE10336"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Στις 24 Αυγούστου του 2014 λέει «ακρίβεια λόγω ΦΠΑ 19%. Φάρμακα, ΔΕΗ, ια</w:t>
      </w:r>
      <w:r>
        <w:rPr>
          <w:rFonts w:eastAsia="Times New Roman" w:cs="Times New Roman"/>
          <w:szCs w:val="24"/>
        </w:rPr>
        <w:t xml:space="preserve">τρικές υπηρεσίες, τρόφιμα, ύδρευση, εισιτήρια, ταξί». Μπορώ να διαβάσω και άλλα αν θέλετε, αλλά αυτά έλεγε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όταν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αντιπολιτευόταν.</w:t>
      </w:r>
    </w:p>
    <w:p w14:paraId="0EE10337"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όμως, με τα παραμύθια με το 24% ΦΠΑ, με τους φόρους στα καύσιμα, με τους φόρους στα τσιγά</w:t>
      </w:r>
      <w:r>
        <w:rPr>
          <w:rFonts w:eastAsia="Times New Roman" w:cs="Times New Roman"/>
          <w:szCs w:val="24"/>
        </w:rPr>
        <w:t>ρα και στα ποτά και σε όλα αυτά</w:t>
      </w:r>
      <w:r>
        <w:rPr>
          <w:rFonts w:eastAsia="Times New Roman" w:cs="Times New Roman"/>
          <w:szCs w:val="24"/>
        </w:rPr>
        <w:t>,</w:t>
      </w:r>
      <w:r>
        <w:rPr>
          <w:rFonts w:eastAsia="Times New Roman" w:cs="Times New Roman"/>
          <w:szCs w:val="24"/>
        </w:rPr>
        <w:t xml:space="preserve"> που δεν πρέπει να κάνουν οι Έλληνες, πλήττετε ποιον; Τους «έχοντες»; Όχι. Πλήττετε τα κατώτερα στρώματα εισοδηματικά και πλήττετε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 μεσαία τάξη, την οποία πλήττετε πολλαπλά με πάρα πολλούς τρόπους, ένας από τους </w:t>
      </w:r>
      <w:r>
        <w:rPr>
          <w:rFonts w:eastAsia="Times New Roman" w:cs="Times New Roman"/>
          <w:szCs w:val="24"/>
        </w:rPr>
        <w:t>οποίους είναι και το ασφαλιστικό.</w:t>
      </w:r>
    </w:p>
    <w:p w14:paraId="0EE10338"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Πάμε όμως στα κατώτατα χαμηλά στρώματα</w:t>
      </w:r>
      <w:r>
        <w:rPr>
          <w:rFonts w:eastAsia="Times New Roman" w:cs="Times New Roman"/>
          <w:szCs w:val="24"/>
        </w:rPr>
        <w:t>,</w:t>
      </w:r>
      <w:r>
        <w:rPr>
          <w:rFonts w:eastAsia="Times New Roman" w:cs="Times New Roman"/>
          <w:szCs w:val="24"/>
        </w:rPr>
        <w:t xml:space="preserve"> που μας ενδιαφέρουν όλους και κυρίως ενδιαφέρουν και εμάς στη Δημοκρατική Συμπαράταξη, με τη διαφορά ότι εμείς ενδιαφερόμαστε και για τη ραχοκοκαλιά, που είναι η μεσαία τάξη, η ραχοκ</w:t>
      </w:r>
      <w:r>
        <w:rPr>
          <w:rFonts w:eastAsia="Times New Roman" w:cs="Times New Roman"/>
          <w:szCs w:val="24"/>
        </w:rPr>
        <w:t>οκαλιά της δημοκρατίας, η ραχοκοκαλιά της ανάπτυξης, αυτή που πλήττεται περισσότερο από τα μέτρα σας.</w:t>
      </w:r>
    </w:p>
    <w:p w14:paraId="0EE10339"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 xml:space="preserve">ΕΚΑΣ. Τι ψέματα, τι προπαγάνδα, τι «παπαγαλάκια»! Άκουσα σήμερα τον Υπουργό κ. Κατρούγκαλο να λέει «είναι αχρείαστο το ΕΚΑΣ, δεν το θέλουμε» ενώ πριν οι </w:t>
      </w:r>
      <w:r>
        <w:rPr>
          <w:rFonts w:eastAsia="Times New Roman" w:cs="Times New Roman"/>
          <w:szCs w:val="24"/>
        </w:rPr>
        <w:t xml:space="preserve">Βουλευτές του ΣΥΡΙΖΑ μάς έλεγαν «ξέρετε, εμείς βάλαμε…». Οι «κόκκινες γραμμές» που βάζαμε εμείς για τις ομαδικές απολύσεις, για τις κύριες συντάξεις και για το ΕΚΑΣ είχαν τηρηθεί. Αυτές τις λίγες μπορούσαμε, αλλά μπορούσαμε, τουλάχιστον, συγκυβερνώντας με </w:t>
      </w:r>
      <w:r>
        <w:rPr>
          <w:rFonts w:eastAsia="Times New Roman" w:cs="Times New Roman"/>
          <w:szCs w:val="24"/>
        </w:rPr>
        <w:t>τον δεξιό μας αντίπαλο, τη Νέα Δημοκρατία, να τηρήσουμε κάποιες «κόκκινες γραμμές». Μία, λοιπόν, από αυτές ήταν το ΕΚΑΣ που εμείς θεσμοθετήσαμε, όπως το ΑΣΕΠ, όπως το ΕΣΥ, όπως τα ΚΕΠ, όπως πάρα πολλά πράγματα σχετικά με την αυτοδιοίκηση σε αυτή τη χώρα.</w:t>
      </w:r>
    </w:p>
    <w:p w14:paraId="0EE1033A" w14:textId="77777777" w:rsidR="000548F6" w:rsidRDefault="005C1E3B">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επάρατο </w:t>
      </w:r>
      <w:r>
        <w:rPr>
          <w:rFonts w:eastAsia="Times New Roman" w:cs="Times New Roman"/>
          <w:szCs w:val="24"/>
          <w:lang w:val="en-US"/>
        </w:rPr>
        <w:t>mail</w:t>
      </w:r>
      <w:r>
        <w:rPr>
          <w:rFonts w:eastAsia="Times New Roman" w:cs="Times New Roman"/>
          <w:szCs w:val="24"/>
        </w:rPr>
        <w:t xml:space="preserve"> του Χαρδούβελη προς την τρόικα, η «κόκκινη γραμμή»</w:t>
      </w:r>
      <w:r>
        <w:rPr>
          <w:rFonts w:eastAsia="Times New Roman" w:cs="Times New Roman"/>
          <w:szCs w:val="24"/>
        </w:rPr>
        <w:t>,</w:t>
      </w:r>
      <w:r>
        <w:rPr>
          <w:rFonts w:eastAsia="Times New Roman" w:cs="Times New Roman"/>
          <w:szCs w:val="24"/>
        </w:rPr>
        <w:t xml:space="preserve"> που υπήρχε, έλεγε: «η Κυβέρνηση δεσμεύεται να επανασχεδιάσει το ΕΚΑΣ, λαμβάνοντας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 συνολική οικονομική και περιουσιακή κατάσταση του συνταξιούχου», δηλαδή</w:t>
      </w:r>
      <w:r>
        <w:rPr>
          <w:rFonts w:eastAsia="Times New Roman" w:cs="Times New Roman"/>
          <w:szCs w:val="24"/>
        </w:rPr>
        <w:t>,</w:t>
      </w:r>
      <w:r>
        <w:rPr>
          <w:rFonts w:eastAsia="Times New Roman" w:cs="Times New Roman"/>
          <w:szCs w:val="24"/>
        </w:rPr>
        <w:t xml:space="preserve"> να κάνει εξορθολογισμό</w:t>
      </w:r>
      <w:r>
        <w:rPr>
          <w:rFonts w:eastAsia="Times New Roman" w:cs="Times New Roman"/>
          <w:szCs w:val="24"/>
        </w:rPr>
        <w:t>, αυτό που εσείς δεν διαπραγματευτήκατε. Εσείς το καταργείτε και τώρα ως φύλλο συκής στη γύμνια του βασιλιά Πρωθυπουργού –α, συγνώμη, του συντρόφου Πρωθυπουργού- τι κάνετε; Λέτε: «όχι», οι νυν ενενήντα χιλιάδες χαμηλοσυνταξιούχοι του ΕΚΑΣ που θα το χάσουν,</w:t>
      </w:r>
      <w:r>
        <w:rPr>
          <w:rFonts w:eastAsia="Times New Roman" w:cs="Times New Roman"/>
          <w:szCs w:val="24"/>
        </w:rPr>
        <w:t xml:space="preserve"> το χάνουν από 1</w:t>
      </w:r>
      <w:r>
        <w:rPr>
          <w:rFonts w:eastAsia="Times New Roman" w:cs="Times New Roman"/>
          <w:szCs w:val="24"/>
          <w:vertAlign w:val="superscript"/>
        </w:rPr>
        <w:t>ης</w:t>
      </w:r>
      <w:r>
        <w:rPr>
          <w:rFonts w:eastAsia="Times New Roman" w:cs="Times New Roman"/>
          <w:szCs w:val="24"/>
        </w:rPr>
        <w:t xml:space="preserve"> Ιουνίου για να τηρήσουμε το καλώς έχειν του Πρωθυπουργού και πού θα βρεθούν αυτά τα περίπου 70 εκατομμύρια; Θα χρεωθούν στους επόμενους εκατόν εξήντα χιλιάδες χαμηλοσυνταξιούχους. Γιατί αυτό πάτε να ψηφίσετε. Ψηφίστε το, λοιπόν, ναι σε ό</w:t>
      </w:r>
      <w:r>
        <w:rPr>
          <w:rFonts w:eastAsia="Times New Roman" w:cs="Times New Roman"/>
          <w:szCs w:val="24"/>
        </w:rPr>
        <w:t>λα. Οι επόμενοι εκατόν εξήντα χιλιάδες δικαιούχοι του ΕΚΑΣ θα ξεκινήσουν να χάνουν το ΕΚΑΣ από την 1</w:t>
      </w:r>
      <w:r>
        <w:rPr>
          <w:rFonts w:eastAsia="Times New Roman" w:cs="Times New Roman"/>
          <w:szCs w:val="24"/>
          <w:vertAlign w:val="superscript"/>
        </w:rPr>
        <w:t>η</w:t>
      </w:r>
      <w:r>
        <w:rPr>
          <w:rFonts w:eastAsia="Times New Roman" w:cs="Times New Roman"/>
          <w:szCs w:val="24"/>
        </w:rPr>
        <w:t xml:space="preserve"> Ιανουαρίου του 2017 και όχι από την 1</w:t>
      </w:r>
      <w:r>
        <w:rPr>
          <w:rFonts w:eastAsia="Times New Roman" w:cs="Times New Roman"/>
          <w:szCs w:val="24"/>
          <w:vertAlign w:val="superscript"/>
        </w:rPr>
        <w:t>η</w:t>
      </w:r>
      <w:r>
        <w:rPr>
          <w:rFonts w:eastAsia="Times New Roman" w:cs="Times New Roman"/>
          <w:szCs w:val="24"/>
        </w:rPr>
        <w:t xml:space="preserve"> Ιουνίου του 2017 ως θα όφειλαν.</w:t>
      </w:r>
    </w:p>
    <w:p w14:paraId="0EE1033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Αυτά κάνετε. Αυτά ψηφίζετε. Αυτή είναι η γενναία διαπραγμάτευση! Αυτή είναι η προστ</w:t>
      </w:r>
      <w:r>
        <w:rPr>
          <w:rFonts w:eastAsia="Times New Roman" w:cs="Times New Roman"/>
          <w:szCs w:val="24"/>
        </w:rPr>
        <w:t xml:space="preserve">ασία των χαμηλοσυνταξιούχων και των μη εχόντων! </w:t>
      </w:r>
    </w:p>
    <w:p w14:paraId="0EE1033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Συνολικά λοιπόν, διακόσιες πενήντα χιλιάδες χαμηλοσυνταξιούχοι ως το τέλος του 2017 θα έχουν χάσει το ΕΚΑΣ. Θέλετε παράδειγμα; Το είχαμε πει και στο ασφαλιστικό, κύριε Υπουργέ. Διότι λέτε άλλα ψέματα κι εσεί</w:t>
      </w:r>
      <w:r>
        <w:rPr>
          <w:rFonts w:eastAsia="Times New Roman" w:cs="Times New Roman"/>
          <w:szCs w:val="24"/>
        </w:rPr>
        <w:t xml:space="preserve">ς και οι άλλοι μη συναρμόδιοι Υπουργοί. </w:t>
      </w:r>
    </w:p>
    <w:p w14:paraId="0EE1033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Λέτε ότι –τάχα- το ΕΚΑΣ θα αναπληρωθεί από το εισόδημα κοινωνικής αλληλεγγύης. Πώς; Τετρακόσια ευρώ και τετραμελής οικογένεια; Έχει πολύ περισσότερα ο «πλούσιος» δικαιούχος του ΕΚΑΣ. Στα 665 ευρώ, εκεί είναι ο «κόφτ</w:t>
      </w:r>
      <w:r>
        <w:rPr>
          <w:rFonts w:eastAsia="Times New Roman" w:cs="Times New Roman"/>
          <w:szCs w:val="24"/>
        </w:rPr>
        <w:t xml:space="preserve">ης» τώρα. Μετά θα πάει λίγο πιο χαμηλά και μετά πιο χαμηλά. </w:t>
      </w:r>
    </w:p>
    <w:p w14:paraId="0EE1033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Μετά λέτε το άλλο παραμύθι: Η εθνική σύνταξη –λέει- θα αναπληρώσει το ΕΚΑΣ. Πάλι ψέματα, διότι το ΕΚΑΣ είναι επίδομα, δεν είναι σύνταξη. Διότι τα κριτήρια χορήγησης του ΕΚΑΣ είναι τελείως διαφορε</w:t>
      </w:r>
      <w:r>
        <w:rPr>
          <w:rFonts w:eastAsia="Times New Roman" w:cs="Times New Roman"/>
          <w:szCs w:val="24"/>
        </w:rPr>
        <w:t xml:space="preserve">τικά. Διότι η εθνική σύνταξη ακόμη και στα κατώτατα που θα μπορούσε κάπως στην τελευταία μερίδα των χαμηλοσυνταξιούχων… </w:t>
      </w:r>
    </w:p>
    <w:p w14:paraId="0EE1033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Κύριε Υπουργέ, απαντήστε μου: Οι δικαιούχοι του ΕΚΑΣ που παίρνουν 600 ευρώ, που παίρνουν 500 ευρώ και που θα χάσουν το ΕΚΑΣ και που δεν</w:t>
      </w:r>
      <w:r>
        <w:rPr>
          <w:rFonts w:eastAsia="Times New Roman" w:cs="Times New Roman"/>
          <w:szCs w:val="24"/>
        </w:rPr>
        <w:t xml:space="preserve"> θα το αναπληρώσει καμία εθνική σύνταξη, αυτοί οι άνθρωποι τι είναι; Είναι πλούσιοι; Είναι καν μεσαία τάξη; Τι παραμύθια μας λέτε, λοιπόν, γι’ αυτά που ψηφίζουμε; Οι αριθμοί τα λένε. Τα λένε οι αριθμοί που βάζετε εσείς, οι τροπολογίες που φέρνετε εσείς, η </w:t>
      </w:r>
      <w:r>
        <w:rPr>
          <w:rFonts w:eastAsia="Times New Roman" w:cs="Times New Roman"/>
          <w:szCs w:val="24"/>
        </w:rPr>
        <w:t xml:space="preserve">διαπραγμάτευση που κάνατε εσείς. </w:t>
      </w:r>
    </w:p>
    <w:p w14:paraId="0EE1034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Να τη χαίρεστε λοιπόν αυτή τη διαπραγμάτευση. Δυστυχώς, αυτή τη διαπραγμάτευση δεν τη χαίρεται ο λαός. Είναι ένα μείγμα μιας μη διαπραγμάτευσης και μιας –θα έλεγα- προπαγάνδας η οποία σπάζει κόκαλα. </w:t>
      </w:r>
    </w:p>
    <w:p w14:paraId="0EE1034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Καταψηφίζουμε όλες αυτ</w:t>
      </w:r>
      <w:r>
        <w:rPr>
          <w:rFonts w:eastAsia="Times New Roman" w:cs="Times New Roman"/>
          <w:szCs w:val="24"/>
        </w:rPr>
        <w:t xml:space="preserve">ές τις τροπολογίες. Πιστεύουμε ότι χωρίς μια ανατροπή των πραγμάτων δεν μπορεί να έλθει ούτε ανάπτυξη ούτε δυνατότητες προσέλκυσης επενδύσεων ούτε κοινωνική συνοχή.  </w:t>
      </w:r>
    </w:p>
    <w:p w14:paraId="0EE1034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του Ποταμι</w:t>
      </w:r>
      <w:r>
        <w:rPr>
          <w:rFonts w:eastAsia="Times New Roman" w:cs="Times New Roman"/>
          <w:szCs w:val="24"/>
        </w:rPr>
        <w:t>ού)</w:t>
      </w:r>
    </w:p>
    <w:p w14:paraId="0EE1034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από </w:t>
      </w:r>
      <w:r>
        <w:rPr>
          <w:rFonts w:eastAsia="Times New Roman" w:cs="Times New Roman"/>
          <w:szCs w:val="24"/>
        </w:rPr>
        <w:t>τ</w:t>
      </w:r>
      <w:r>
        <w:rPr>
          <w:rFonts w:eastAsia="Times New Roman" w:cs="Times New Roman"/>
          <w:szCs w:val="24"/>
        </w:rPr>
        <w:t xml:space="preserve">ο Ποτάμι, ο συνάδελφος κ. Κωνσταντίνος Μπαργιώτας. </w:t>
      </w:r>
    </w:p>
    <w:p w14:paraId="0EE1034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0EE1034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Θα ήθελα να πάω μια μέρα πίσω και να αρχίσω από χθες, αν μου επιτρ</w:t>
      </w:r>
      <w:r>
        <w:rPr>
          <w:rFonts w:eastAsia="Times New Roman" w:cs="Times New Roman"/>
          <w:szCs w:val="24"/>
        </w:rPr>
        <w:t xml:space="preserve">έπετε, και να κάνω μια παρατήρηση γι’ αυτό που κάναμε χθες σε αυτήν τη Βουλή, γι’ αυτό που υπέστημεν όλοι νομίζω. </w:t>
      </w:r>
    </w:p>
    <w:p w14:paraId="0EE1034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Σε μια χώρα, λοιπόν, που το «μαύρο» πολιτικό χρήμα αποτέλεσε και αποτελεί μια από τις μεγαλύτερες πληγές του δημόσιου βίου, αυτό που κάναμε χθες είναι να παίξουμε ένα επικοινωνιακό παιχνίδι ουσιαστικά για χάρη ενός αμφίβολου επικοινωνιακού οφέλους έναντι τ</w:t>
      </w:r>
      <w:r>
        <w:rPr>
          <w:rFonts w:eastAsia="Times New Roman" w:cs="Times New Roman"/>
          <w:szCs w:val="24"/>
        </w:rPr>
        <w:t xml:space="preserve">ης ουσίας. </w:t>
      </w:r>
    </w:p>
    <w:p w14:paraId="0EE1034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Ενώ ο κόσμος βοά ότι υπάρχουν προβλήματα σε όλο το πολιτικό προσωπικό, στα κόμματα και στους πολιτικούς, επιλέξαμε ουσιαστικά να ρίξουμε μια κουρτίνα και να τα σκεπάσουμε όλα. </w:t>
      </w:r>
    </w:p>
    <w:p w14:paraId="0EE1034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Στη βικτωριανή ηθική σκέπαζαν τα τραπέζια με μακριά τραπεζομάντηλα </w:t>
      </w:r>
      <w:r>
        <w:rPr>
          <w:rFonts w:eastAsia="Times New Roman" w:cs="Times New Roman"/>
          <w:szCs w:val="24"/>
        </w:rPr>
        <w:t>για να μην κάνουν οι άνδρες πονηρές σκέψεις, βλέποντας τα πόδια των τραπεζιών, χωρίς να ενδιαφέρονται για την ουσία. Εδώ, έχουμε προχωρήσει παραπάνω. Στο γνωστό ρητό που λέει «η γυναίκα του Καίσαρα πρέπει να είναι και να φαίνεται τίμια», εμείς αποφασίζουμε</w:t>
      </w:r>
      <w:r>
        <w:rPr>
          <w:rFonts w:eastAsia="Times New Roman" w:cs="Times New Roman"/>
          <w:szCs w:val="24"/>
        </w:rPr>
        <w:t xml:space="preserve"> ότι δεν πειράζει που όλος ο κόσμος ξέρει ότι ούτε είναι ούτε φαίνεται τίμια, αρκεί να μπορούμε να αλλάξουμε την κουβέντα κάθε φορά που αυτό έρχεται στο προσκήνιο. </w:t>
      </w:r>
    </w:p>
    <w:p w14:paraId="0EE10349"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Νομίζω ότι όλοι πρέπει να ξανασκεφτούμε τώρα που καταλάγιασε ο θόρυβος, αν η συστηματική υπ</w:t>
      </w:r>
      <w:r>
        <w:rPr>
          <w:rFonts w:eastAsia="Times New Roman" w:cs="Times New Roman"/>
          <w:szCs w:val="24"/>
        </w:rPr>
        <w:t>ονόμευση των θεσμών με κωμωδίες σαν τη χθεσινή βοηθούν κάποιον, προσφέρουν κάτι ή στην πραγματικότητα υπονομεύουν σταθερά το πολίτευμα, πράγμα</w:t>
      </w:r>
      <w:r>
        <w:rPr>
          <w:rFonts w:eastAsia="Times New Roman" w:cs="Times New Roman"/>
          <w:szCs w:val="24"/>
        </w:rPr>
        <w:t>,</w:t>
      </w:r>
      <w:r>
        <w:rPr>
          <w:rFonts w:eastAsia="Times New Roman" w:cs="Times New Roman"/>
          <w:szCs w:val="24"/>
        </w:rPr>
        <w:t xml:space="preserve"> που θα βρούμε όλοι μπροστά μας, θα το βρει η χώρα μπροστά της. </w:t>
      </w:r>
    </w:p>
    <w:p w14:paraId="0EE1034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Ας μιλήσουμε για αφηγήματα, μιας και σήμερα έγιν</w:t>
      </w:r>
      <w:r>
        <w:rPr>
          <w:rFonts w:eastAsia="Times New Roman" w:cs="Times New Roman"/>
          <w:szCs w:val="24"/>
        </w:rPr>
        <w:t>ε πολύ της μόδας ξανά η λέξη αφήγημα. Την έκανε ο κ. Τσακαλώτος, αναφέροντας ότι τελειώνει το αφήγημα της πρώτης φάσης της Κυβέρνησης σήμερα. Αλήθεια είναι αυτό. Ερχόμαστε να κλείσουμε ουσιαστικά αυτό που ο κ. Λοβέρδος ανέφερε ως «ουρές» Τσακαλώτου, τα κρό</w:t>
      </w:r>
      <w:r>
        <w:rPr>
          <w:rFonts w:eastAsia="Times New Roman" w:cs="Times New Roman"/>
          <w:szCs w:val="24"/>
        </w:rPr>
        <w:t xml:space="preserve">σσια που έμειναν για να ολοκληρωθεί η περίφημη αξιολόγηση. Και το αφήγημα όντως ολοκληρώνεται και το οποίο τι λέει, κατά την άποψή μου; Λέει ότι δεν υπάρχουν «κόκκινες γραμμές». Έχουν ξεχαστεί. </w:t>
      </w:r>
    </w:p>
    <w:p w14:paraId="0EE1034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 Η Κυβέρνηση έδωσε κυριολεκτικά γη και ύδωρ στους δανειστές. </w:t>
      </w:r>
      <w:r>
        <w:rPr>
          <w:rFonts w:eastAsia="Times New Roman" w:cs="Times New Roman"/>
          <w:szCs w:val="24"/>
        </w:rPr>
        <w:t xml:space="preserve">Δεν υπάρχει τίποτα που να εκκρεμούσε, να συζητιόταν ή να υπήρχε ως απαίτηση από τους δανειστές την τελευταία πενταετία που να μην έχει υπογραφεί. Υπογράφηκαν τα πάντα με αντάλλαγμα τη δόση μας. </w:t>
      </w:r>
    </w:p>
    <w:p w14:paraId="0EE1034C"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Εξασφαλίσαμε τη δόση μας, λοιπόν, και πανηγυρίζουμε κιόλας, η</w:t>
      </w:r>
      <w:r>
        <w:rPr>
          <w:rFonts w:eastAsia="Times New Roman" w:cs="Times New Roman"/>
          <w:szCs w:val="24"/>
        </w:rPr>
        <w:t xml:space="preserve"> οποία δόση είναι η υποτιθέμενη πανάκεια στο πρόβλημα της χώρας και θα φέρει, λέει, πολιτική σταθερότητα. Εγώ ξέρω ότι αυτού του τύπου οι δόσεις φέρνουν ευφορία και η ευφορία φέρνει παραισθήσεις και κάποιοι μέσω των παραισθήσεων βλέπουν την ανάπτυξη η οποί</w:t>
      </w:r>
      <w:r>
        <w:rPr>
          <w:rFonts w:eastAsia="Times New Roman" w:cs="Times New Roman"/>
          <w:szCs w:val="24"/>
        </w:rPr>
        <w:t>α θα έρθει, λέει, από μόνη της. Δεν χρειάζεται τίποτε άλλο, θα έρθει η ανάπτυξη μέσα από αφελείς θεωρίες τύπου συμπιεσμένου ελατηρίου το οποίο θα εκτιναχθεί, για πράγματα χωρίς κανένα μέτρο! Η ανάπτυξη δεν νομίζω ότι θα φτάσει έτσι.</w:t>
      </w:r>
    </w:p>
    <w:p w14:paraId="0EE1034D"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Έτσι, λοιπόν, το αφήγημ</w:t>
      </w:r>
      <w:r>
        <w:rPr>
          <w:rFonts w:eastAsia="Times New Roman" w:cs="Times New Roman"/>
          <w:szCs w:val="24"/>
        </w:rPr>
        <w:t>α είναι αυτό. Ουσιαστικά και ωμά, πολύ κυνικά, είναι: πλήρης συνθηκολόγηση έναντι παραμονής στην εξουσία. Αυτό είναι το αφήγημα</w:t>
      </w:r>
      <w:r>
        <w:rPr>
          <w:rFonts w:eastAsia="Times New Roman" w:cs="Times New Roman"/>
          <w:szCs w:val="24"/>
        </w:rPr>
        <w:t>,</w:t>
      </w:r>
      <w:r>
        <w:rPr>
          <w:rFonts w:eastAsia="Times New Roman" w:cs="Times New Roman"/>
          <w:szCs w:val="24"/>
        </w:rPr>
        <w:t xml:space="preserve"> που καταλήγει σήμερα η Κυβέρνηση. Παραμένει στην εξουσία υπογράφοντας τα πάντα ή μάλλον σχεδόν τα πάντα, γιατί σήμερα θα ψηφίσε</w:t>
      </w:r>
      <w:r>
        <w:rPr>
          <w:rFonts w:eastAsia="Times New Roman" w:cs="Times New Roman"/>
          <w:szCs w:val="24"/>
        </w:rPr>
        <w:t>ι και ορισμένα πραγματάκια που ξεφύγανε πριν από μια εβδομάδα.</w:t>
      </w:r>
    </w:p>
    <w:p w14:paraId="0EE1034E"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Αυτό είναι ίσως το χειρότερο για τη χώρα και για την Κυβέρνηση, ότι φτάνουμε σε ένα σημείο τέτοιας αναξιοπιστίας, σαν χώρα λέω εγώ, όπου για να πάρουμε την πολυπόθητη δόση πρέπει να ξαναψηφίσου</w:t>
      </w:r>
      <w:r>
        <w:rPr>
          <w:rFonts w:eastAsia="Times New Roman" w:cs="Times New Roman"/>
          <w:szCs w:val="24"/>
        </w:rPr>
        <w:t>με και τις υπογεγραμμένες. Πρέπει να ξαναψηφίσουμε την ιδιωτικοποίηση του ΑΔΜΗΕ, όχι για τον Νοέμβριο, αλλά για τον Οκτώβριο. Πρέπει να ξαναψηφίσουμε το ΕΚΑΣ, γιατί πρέπει να μετακυλίσουν 38 εκατομμύρια από το πρώτο εξάμηνο στο δεύτερο, γιατί αυτό ουσιαστι</w:t>
      </w:r>
      <w:r>
        <w:rPr>
          <w:rFonts w:eastAsia="Times New Roman" w:cs="Times New Roman"/>
          <w:szCs w:val="24"/>
        </w:rPr>
        <w:t xml:space="preserve">κά γίνεται, αλλά πρέπει να το ψηφίσουμε κι αυτό για να πάρουμε την πολυπόθητη δόση, ακριβώς γιατί δεν υπάρχει η απαραίτητη αξιοπιστία. </w:t>
      </w:r>
    </w:p>
    <w:p w14:paraId="0EE1034F"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έχει βρει ένα πολύ ωραίο κόλπο για να δημιουργεί ένα πέπλο πίσω από το οποίο νομίζει ότι μπορεί να κρυφτεί και αυτό είναι οι πολλαπλές ρητορικές οι οποίες υποτίθεται ότι πηγαίνουν και απευθύνονται σε πολλαπλούς δέκτες. Έτσι ο κ. Καμμένος εκ των υστέρων</w:t>
      </w:r>
      <w:r>
        <w:rPr>
          <w:rFonts w:eastAsia="Times New Roman" w:cs="Times New Roman"/>
          <w:szCs w:val="24"/>
        </w:rPr>
        <w:t>,</w:t>
      </w:r>
      <w:r>
        <w:rPr>
          <w:rFonts w:eastAsia="Times New Roman" w:cs="Times New Roman"/>
          <w:szCs w:val="24"/>
        </w:rPr>
        <w:t xml:space="preserve"> σ</w:t>
      </w:r>
      <w:r>
        <w:rPr>
          <w:rFonts w:eastAsia="Times New Roman" w:cs="Times New Roman"/>
          <w:szCs w:val="24"/>
        </w:rPr>
        <w:t>υνήθως</w:t>
      </w:r>
      <w:r>
        <w:rPr>
          <w:rFonts w:eastAsia="Times New Roman" w:cs="Times New Roman"/>
          <w:szCs w:val="24"/>
        </w:rPr>
        <w:t>,</w:t>
      </w:r>
      <w:r>
        <w:rPr>
          <w:rFonts w:eastAsia="Times New Roman" w:cs="Times New Roman"/>
          <w:szCs w:val="24"/>
        </w:rPr>
        <w:t xml:space="preserve"> λέει ότι είναι αντισυνταγματικό αυτό που ψήφισε την προηγούμενη. Η Υφυπουργός, όπως και ο κ. Σπίρτζης, λένε ότι με πόνο ψηφίζουν, αλλά ψηφίζουν, τι να κάνουν; Ο κ. Δρίτσας λέει ότι δεν υπάρχει κανένας λόγος να ανησυχεί κανείς για την ιδιωτικοποίηση</w:t>
      </w:r>
      <w:r>
        <w:rPr>
          <w:rFonts w:eastAsia="Times New Roman" w:cs="Times New Roman"/>
          <w:szCs w:val="24"/>
        </w:rPr>
        <w:t xml:space="preserve"> των λιμανιών γιατί δεν θα γίνει. Έχει υπογράψει ο Πρωθυπουργός, αλλά δεν έχει σημασία. </w:t>
      </w:r>
    </w:p>
    <w:p w14:paraId="0EE10350"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Ίσως να είναι αποδοτική αυτή η μέθοδος επικοινωνιακά για την Κυβέρνηση. Ξέρουμε σίγουρα ότι δεν είναι καθόλου αποτελεσματική για την εφαρμογή πολιτικής. Ουσιαστικά αυτ</w:t>
      </w:r>
      <w:r>
        <w:rPr>
          <w:rFonts w:eastAsia="Times New Roman" w:cs="Times New Roman"/>
          <w:szCs w:val="24"/>
        </w:rPr>
        <w:t>ός ο τρόπος διαχείρισης του προβλήματος της χώρας ακυρώνει τις πιθανότητες να λύσουμε οτιδήποτε. Δεν πρόκειται να λυθεί κανένα πρόβλημα μέσα απ’ αυτό το αλληλοσυγκρουόμενο, τη συνεχιζόμενη αντιφατικότητα, η οποία ουσιαστικά αρνείται να παραδεχθεί ότι η πολ</w:t>
      </w:r>
      <w:r>
        <w:rPr>
          <w:rFonts w:eastAsia="Times New Roman" w:cs="Times New Roman"/>
          <w:szCs w:val="24"/>
        </w:rPr>
        <w:t>ιτική η οποία ασκούνταν από την Κυβέρνηση μέχρι την ημέρα της ανάληψης της εξουσίας, αλλά και μέχρι τον Σεπτέμβριο και τον Οκτώβριο, απέτυχε παταγωδώς. Αυτό που υπάρχει είναι μια πλήρης αμηχανία, ένα στρατηγικό κενό. Ούτε όραμα υπάρχει ούτε αντίληψη για το</w:t>
      </w:r>
      <w:r>
        <w:rPr>
          <w:rFonts w:eastAsia="Times New Roman" w:cs="Times New Roman"/>
          <w:szCs w:val="24"/>
        </w:rPr>
        <w:t xml:space="preserve"> πώς θα πάμε. Δεν ξέρουμε καν πού πάμε πλέον. Η Κυβέρνηση προσπαθεί να επιβιώσει από μέρα σε μέρα. Αυτός είναι ο χειρότερος τρόπος για να κυβερνήσεις μια χώρα η οποία βρίσκεται σε κρίση. Δεν υπάρχει κα</w:t>
      </w:r>
      <w:r>
        <w:rPr>
          <w:rFonts w:eastAsia="Times New Roman" w:cs="Times New Roman"/>
          <w:szCs w:val="24"/>
        </w:rPr>
        <w:t>μ</w:t>
      </w:r>
      <w:r>
        <w:rPr>
          <w:rFonts w:eastAsia="Times New Roman" w:cs="Times New Roman"/>
          <w:szCs w:val="24"/>
        </w:rPr>
        <w:t xml:space="preserve">μία πιθανότητα να βγάλεις τη χώρα από την κρίση. Έτσι </w:t>
      </w:r>
      <w:r>
        <w:rPr>
          <w:rFonts w:eastAsia="Times New Roman" w:cs="Times New Roman"/>
          <w:szCs w:val="24"/>
        </w:rPr>
        <w:t>θα έχουμε διαρκώς κουβέντες για ισοδύναμα, για τροπολογίες, για λύσεις οι οποίες εφαρμόστηκαν σήμερα, αλλά είναι αμφίβολο αν θα εφαρμοστούν αύριο κ.ο.κ.. Δεν μπορούμε να βγούμε από την κρίση με αυτού του τρόπου τη μη πολιτική ουσιαστικά, γιατί περί αυτού π</w:t>
      </w:r>
      <w:r>
        <w:rPr>
          <w:rFonts w:eastAsia="Times New Roman" w:cs="Times New Roman"/>
          <w:szCs w:val="24"/>
        </w:rPr>
        <w:t xml:space="preserve">ρόκειται. </w:t>
      </w:r>
    </w:p>
    <w:p w14:paraId="0EE10351"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 xml:space="preserve">Έτσι ολοκληρώνεται όντως ένα αφήγημα -για να κλείσω- όπου μέσω του προγράμματος της Θεσσαλονίκης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φτάνουμε σε μια πλήρη ταπείνωση όχι της Κυβέρνησης –το επαναλαμβάνω- αλλά της χώρας. Ακόμα και οι μικρότερες επιλογές εκχωρ</w:t>
      </w:r>
      <w:r>
        <w:rPr>
          <w:rFonts w:eastAsia="Times New Roman" w:cs="Times New Roman"/>
          <w:szCs w:val="24"/>
        </w:rPr>
        <w:t xml:space="preserve">ούνται στο εξωτερικό. Τα πάντα πρέπει να ψηφισθούν από τη Βουλή, για να πάρουμε τη δόση προκαταβολικά. </w:t>
      </w:r>
    </w:p>
    <w:p w14:paraId="0EE10352"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 xml:space="preserve">Σήμερα συνδέθηκε και το περίφημο </w:t>
      </w:r>
      <w:r>
        <w:rPr>
          <w:rFonts w:eastAsia="Times New Roman" w:cs="Times New Roman"/>
          <w:szCs w:val="24"/>
          <w:lang w:val="en-US"/>
        </w:rPr>
        <w:t>waiver</w:t>
      </w:r>
      <w:r>
        <w:rPr>
          <w:rFonts w:eastAsia="Times New Roman" w:cs="Times New Roman"/>
          <w:szCs w:val="24"/>
        </w:rPr>
        <w:t xml:space="preserve"> από τον Μάριο Ντράγκι με την εφαρμογή των προαπαιτούμενων. Δεν λύθηκε το θέμα, δεν δόθηκε το </w:t>
      </w:r>
      <w:r>
        <w:rPr>
          <w:rFonts w:eastAsia="Times New Roman" w:cs="Times New Roman"/>
          <w:szCs w:val="24"/>
          <w:lang w:val="en-US"/>
        </w:rPr>
        <w:t>waiver</w:t>
      </w:r>
      <w:r>
        <w:rPr>
          <w:rFonts w:eastAsia="Times New Roman" w:cs="Times New Roman"/>
          <w:szCs w:val="24"/>
        </w:rPr>
        <w:t xml:space="preserve"> στις ελληνικ</w:t>
      </w:r>
      <w:r>
        <w:rPr>
          <w:rFonts w:eastAsia="Times New Roman" w:cs="Times New Roman"/>
          <w:szCs w:val="24"/>
        </w:rPr>
        <w:t>ές τράπεζες. Και το σκέλος της διακυβέρνησης παραμένει κενό. Η καθημερινή ζωή εξακολουθεί να επιδεινώνεται και ο χώρος της παραγωγής και του εμπορίου διαλύεται κάθε μέρα. Γι’ αυτό δεν ακούμε τίποτα.</w:t>
      </w:r>
    </w:p>
    <w:p w14:paraId="0EE10353" w14:textId="77777777" w:rsidR="000548F6" w:rsidRDefault="005C1E3B">
      <w:pPr>
        <w:spacing w:line="600" w:lineRule="auto"/>
        <w:ind w:firstLine="851"/>
        <w:jc w:val="both"/>
        <w:rPr>
          <w:rFonts w:eastAsia="Times New Roman" w:cs="Times New Roman"/>
          <w:szCs w:val="24"/>
        </w:rPr>
      </w:pPr>
      <w:r>
        <w:rPr>
          <w:rFonts w:eastAsia="Times New Roman" w:cs="Times New Roman"/>
          <w:szCs w:val="24"/>
        </w:rPr>
        <w:t>Όπως είπα και στην αρχή, η μόνη θεωρία</w:t>
      </w:r>
      <w:r>
        <w:rPr>
          <w:rFonts w:eastAsia="Times New Roman" w:cs="Times New Roman"/>
          <w:szCs w:val="24"/>
        </w:rPr>
        <w:t>,</w:t>
      </w:r>
      <w:r>
        <w:rPr>
          <w:rFonts w:eastAsia="Times New Roman" w:cs="Times New Roman"/>
          <w:szCs w:val="24"/>
        </w:rPr>
        <w:t xml:space="preserve"> που υπάρχει είναι</w:t>
      </w:r>
      <w:r>
        <w:rPr>
          <w:rFonts w:eastAsia="Times New Roman" w:cs="Times New Roman"/>
          <w:szCs w:val="24"/>
        </w:rPr>
        <w:t xml:space="preserve"> ότι η εξασφάλιση της δόσης μαγικά θα φέρει την ανάπτυξη. Δεν υπάρχουν, όμως, κύριοι συνάδελφοι, μαγικές λύσεις. Χρειάζεται σχέδιο και πολιτική η οποία δεν έχει κατατεθεί και αυτό δημιουργεί τεράστια προβλήματα.</w:t>
      </w:r>
    </w:p>
    <w:p w14:paraId="0EE10354" w14:textId="77777777" w:rsidR="000548F6" w:rsidRDefault="005C1E3B">
      <w:pPr>
        <w:spacing w:line="600" w:lineRule="auto"/>
        <w:ind w:firstLine="567"/>
        <w:jc w:val="both"/>
        <w:rPr>
          <w:rFonts w:eastAsia="Times New Roman" w:cs="Times New Roman"/>
          <w:szCs w:val="24"/>
        </w:rPr>
      </w:pPr>
      <w:r>
        <w:rPr>
          <w:rFonts w:eastAsia="Times New Roman" w:cs="Times New Roman"/>
          <w:szCs w:val="24"/>
        </w:rPr>
        <w:t>Σας ευχαριστώ.</w:t>
      </w:r>
    </w:p>
    <w:p w14:paraId="0EE10355" w14:textId="77777777" w:rsidR="000548F6" w:rsidRDefault="005C1E3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w:t>
      </w:r>
      <w:r>
        <w:rPr>
          <w:rFonts w:eastAsia="Times New Roman" w:cs="Times New Roman"/>
          <w:szCs w:val="24"/>
        </w:rPr>
        <w:t>γες</w:t>
      </w:r>
      <w:r>
        <w:rPr>
          <w:rFonts w:eastAsia="Times New Roman" w:cs="Times New Roman"/>
          <w:szCs w:val="24"/>
        </w:rPr>
        <w:t xml:space="preserve"> του Ποταμιού και της Δημοκρατικής Συμπαράταξης ΠΑΣΟΚ-ΔΗΜΑΡ)</w:t>
      </w:r>
    </w:p>
    <w:p w14:paraId="0EE10356"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Τον λόγο έχει ο συνάδελφος κ. Δημήτριος Δημητριάδης από τον ΣΥΡΙΖΑ.</w:t>
      </w:r>
    </w:p>
    <w:p w14:paraId="0EE10357" w14:textId="77777777" w:rsidR="000548F6" w:rsidRDefault="005C1E3B">
      <w:pPr>
        <w:spacing w:line="600" w:lineRule="auto"/>
        <w:ind w:firstLine="720"/>
        <w:jc w:val="both"/>
        <w:rPr>
          <w:rFonts w:eastAsia="UB-Helvetica" w:cs="Times New Roman"/>
          <w:szCs w:val="24"/>
        </w:rPr>
      </w:pPr>
      <w:r>
        <w:rPr>
          <w:rFonts w:eastAsia="UB-Helvetica" w:cs="Times New Roman"/>
          <w:b/>
          <w:szCs w:val="24"/>
        </w:rPr>
        <w:t>ΔΗΜΗΤΡΙΟΣ ΔΗΜΗΤΡΙΑΔΗΣ:</w:t>
      </w:r>
      <w:r>
        <w:rPr>
          <w:rFonts w:eastAsia="UB-Helvetica" w:cs="Times New Roman"/>
          <w:szCs w:val="24"/>
        </w:rPr>
        <w:t xml:space="preserve"> Συναδέλφισσες και συνάδελφοι, κύριε Πρόεδρε, κύριε Υπουργέ, πράγματι</w:t>
      </w:r>
      <w:r>
        <w:rPr>
          <w:rFonts w:eastAsia="UB-Helvetica" w:cs="Times New Roman"/>
          <w:szCs w:val="24"/>
        </w:rPr>
        <w:t xml:space="preserve"> κλείνει ένας κύκλος της διακυβέρνησης του ΣΥΡΙΖΑ-ΑΝΕΛ με τη σημερινή μέρα. Κλείνει ένας κύκλος</w:t>
      </w:r>
      <w:r>
        <w:rPr>
          <w:rFonts w:eastAsia="UB-Helvetica" w:cs="Times New Roman"/>
          <w:szCs w:val="24"/>
        </w:rPr>
        <w:t>,</w:t>
      </w:r>
      <w:r>
        <w:rPr>
          <w:rFonts w:eastAsia="UB-Helvetica" w:cs="Times New Roman"/>
          <w:szCs w:val="24"/>
        </w:rPr>
        <w:t xml:space="preserve"> που δεν έγινε για να πάρουμε κάποια δόση, όπως λένε πολλοί, ούτε γιατί υποχωρήσαμε ούτε γιατί το βάλαμε στα πόδια ούτε τίποτε απ’ όλα αυτά. Κλείνει ο κύκλος εν</w:t>
      </w:r>
      <w:r>
        <w:rPr>
          <w:rFonts w:eastAsia="UB-Helvetica" w:cs="Times New Roman"/>
          <w:szCs w:val="24"/>
        </w:rPr>
        <w:t>ός «οδικού χάρτη» που συμφωνήσαμε, ενός πολιτικού σχεδίου που το καταθέσαμε υπ’ όψιν του ελληνικού λαού και πήραμε την εντολή να το ολοκληρώσουμε.</w:t>
      </w:r>
    </w:p>
    <w:p w14:paraId="0EE10358" w14:textId="77777777" w:rsidR="000548F6" w:rsidRDefault="005C1E3B">
      <w:pPr>
        <w:spacing w:line="600" w:lineRule="auto"/>
        <w:ind w:firstLine="720"/>
        <w:jc w:val="both"/>
        <w:rPr>
          <w:rFonts w:eastAsia="UB-Helvetica" w:cs="Times New Roman"/>
          <w:szCs w:val="24"/>
        </w:rPr>
      </w:pPr>
      <w:r>
        <w:rPr>
          <w:rFonts w:eastAsia="UB-Helvetica" w:cs="Times New Roman"/>
          <w:szCs w:val="24"/>
        </w:rPr>
        <w:t>Αυτό συνίσταται σε τρεις βασικούς άξονες: Πρώτον, αξιολόγηση, δεύτερον, ανακεφαλαιοποίηση των τραπεζών και τρ</w:t>
      </w:r>
      <w:r>
        <w:rPr>
          <w:rFonts w:eastAsia="UB-Helvetica" w:cs="Times New Roman"/>
          <w:szCs w:val="24"/>
        </w:rPr>
        <w:t>ίτον, μια νέα συμφωνία για το χρέος.</w:t>
      </w:r>
    </w:p>
    <w:p w14:paraId="0EE10359"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Τα πετύχαμε και τα τρία. Αυτή η διαδικασία ολοκληρώθηκε πριν λίγες μέρες με το πολυνομοσχέδιο</w:t>
      </w:r>
      <w:r>
        <w:rPr>
          <w:rFonts w:eastAsia="UB-Helvetica" w:cs="Times New Roman"/>
          <w:szCs w:val="24"/>
        </w:rPr>
        <w:t>,</w:t>
      </w:r>
      <w:r>
        <w:rPr>
          <w:rFonts w:eastAsia="UB-Helvetica" w:cs="Times New Roman"/>
          <w:szCs w:val="24"/>
        </w:rPr>
        <w:t xml:space="preserve"> που καταθέσαμε και κάναμε την αναλυτική πολιτική συζήτηση για όλα αυτά. </w:t>
      </w:r>
    </w:p>
    <w:p w14:paraId="0EE1035A" w14:textId="77777777" w:rsidR="000548F6" w:rsidRDefault="005C1E3B">
      <w:pPr>
        <w:spacing w:line="600" w:lineRule="auto"/>
        <w:ind w:firstLine="720"/>
        <w:jc w:val="both"/>
        <w:rPr>
          <w:rFonts w:eastAsia="UB-Helvetica" w:cs="Times New Roman"/>
          <w:szCs w:val="24"/>
        </w:rPr>
      </w:pPr>
      <w:r>
        <w:rPr>
          <w:rFonts w:eastAsia="UB-Helvetica" w:cs="Times New Roman"/>
          <w:szCs w:val="24"/>
        </w:rPr>
        <w:t>Σήμερα έχουμε ένα σύνολο τροπολογιών, που απλώς κλε</w:t>
      </w:r>
      <w:r>
        <w:rPr>
          <w:rFonts w:eastAsia="UB-Helvetica" w:cs="Times New Roman"/>
          <w:szCs w:val="24"/>
        </w:rPr>
        <w:t>ίνουν κάποια θέματα που δημιουργήθηκαν ως εκκρεμότητες ή ως αποσαφηνίσεις ή ως διευκρινίσεις για τα θέματα που έχουν προκύψει. Συμπεριλαμβάνουν</w:t>
      </w:r>
      <w:r>
        <w:rPr>
          <w:rFonts w:eastAsia="UB-Helvetica" w:cs="Times New Roman"/>
          <w:szCs w:val="24"/>
        </w:rPr>
        <w:t>,</w:t>
      </w:r>
      <w:r>
        <w:rPr>
          <w:rFonts w:eastAsia="UB-Helvetica" w:cs="Times New Roman"/>
          <w:szCs w:val="24"/>
        </w:rPr>
        <w:t xml:space="preserve"> βέβαια</w:t>
      </w:r>
      <w:r>
        <w:rPr>
          <w:rFonts w:eastAsia="UB-Helvetica" w:cs="Times New Roman"/>
          <w:szCs w:val="24"/>
        </w:rPr>
        <w:t>,</w:t>
      </w:r>
      <w:r>
        <w:rPr>
          <w:rFonts w:eastAsia="UB-Helvetica" w:cs="Times New Roman"/>
          <w:szCs w:val="24"/>
        </w:rPr>
        <w:t xml:space="preserve"> και κάποιες δεσμεύσεις</w:t>
      </w:r>
      <w:r>
        <w:rPr>
          <w:rFonts w:eastAsia="UB-Helvetica" w:cs="Times New Roman"/>
          <w:szCs w:val="24"/>
        </w:rPr>
        <w:t>,</w:t>
      </w:r>
      <w:r>
        <w:rPr>
          <w:rFonts w:eastAsia="UB-Helvetica" w:cs="Times New Roman"/>
          <w:szCs w:val="24"/>
        </w:rPr>
        <w:t xml:space="preserve"> που πήραμε και προέκυψαν μέσα από τη συγκυρία. Εμείς είμαστε πάντα ανοιχτοί σ’ </w:t>
      </w:r>
      <w:r>
        <w:rPr>
          <w:rFonts w:eastAsia="UB-Helvetica" w:cs="Times New Roman"/>
          <w:szCs w:val="24"/>
        </w:rPr>
        <w:t>αυτά που λέει ο λαός, στις ανάγκες που δημιουργούνται και προσπαθούμε στο μέτρο του δυνατού να απαντάμε. Αυτά αφορούν το ΕΚΑΣ και τις μισθολογικές ωριμάνσεις για το 2017-2018.</w:t>
      </w:r>
    </w:p>
    <w:p w14:paraId="0EE1035B" w14:textId="77777777" w:rsidR="000548F6" w:rsidRDefault="005C1E3B">
      <w:pPr>
        <w:spacing w:line="600" w:lineRule="auto"/>
        <w:ind w:firstLine="720"/>
        <w:jc w:val="both"/>
        <w:rPr>
          <w:rFonts w:eastAsia="UB-Helvetica" w:cs="Times New Roman"/>
          <w:szCs w:val="24"/>
        </w:rPr>
      </w:pPr>
      <w:r>
        <w:rPr>
          <w:rFonts w:eastAsia="UB-Helvetica" w:cs="Times New Roman"/>
          <w:szCs w:val="24"/>
        </w:rPr>
        <w:t>Κλείνει, επίσης, η ιστορική περίοδος του παλιού καθεστώτος. Η Νέα Δημοκρατία κυρ</w:t>
      </w:r>
      <w:r>
        <w:rPr>
          <w:rFonts w:eastAsia="UB-Helvetica" w:cs="Times New Roman"/>
          <w:szCs w:val="24"/>
        </w:rPr>
        <w:t>ίως, αλλά και το εναπομείναν ΠΑΣΟΚ, πρέπει να βρει έναν νέο στρατηγικό σύμμαχο για το δικό της πολιτικό αφήγημα πέρα από το ΔΝΤ και την ακραία νεοφιλελεύθερη πτέρυγα των δανειστών.</w:t>
      </w:r>
    </w:p>
    <w:p w14:paraId="0EE1035C" w14:textId="77777777" w:rsidR="000548F6" w:rsidRDefault="005C1E3B">
      <w:pPr>
        <w:spacing w:line="600" w:lineRule="auto"/>
        <w:ind w:firstLine="720"/>
        <w:jc w:val="both"/>
        <w:rPr>
          <w:rFonts w:eastAsia="UB-Helvetica" w:cs="Times New Roman"/>
          <w:szCs w:val="24"/>
        </w:rPr>
      </w:pPr>
      <w:r>
        <w:rPr>
          <w:rFonts w:eastAsia="UB-Helvetica" w:cs="Times New Roman"/>
          <w:szCs w:val="24"/>
        </w:rPr>
        <w:t>Ζήσαμε -και αυτό έχει καταγραφεί ιστορικά και δεν γίνεται να αλλάξει, αγαπη</w:t>
      </w:r>
      <w:r>
        <w:rPr>
          <w:rFonts w:eastAsia="UB-Helvetica" w:cs="Times New Roman"/>
          <w:szCs w:val="24"/>
        </w:rPr>
        <w:t>τοί συνάδελφοι της Αντιπολίτευσης- το πώς η Νέα Δημοκρατία κυρίως, η Αξιωματική Αντιπολίτευση, ταυτίστηκε με το πολιτικό σχέδιο των δανειστών. Το υπηρέτησε, το αλληλοσυμπλήρωσε, το υπερασπίστηκε. Ήταν η τελευταία της ελπίδα μέχρι πριν λίγες μέρες το να μην</w:t>
      </w:r>
      <w:r>
        <w:rPr>
          <w:rFonts w:eastAsia="UB-Helvetica" w:cs="Times New Roman"/>
          <w:szCs w:val="24"/>
        </w:rPr>
        <w:t xml:space="preserve"> καταφέρουμε να ολοκληρώσουμε την αξιολόγηση και να ολοκληρωθεί, επομένως, το σενάριο περί «αριστερής παρένθεσης». Αυτό έχει παρέλθει.</w:t>
      </w:r>
    </w:p>
    <w:p w14:paraId="0EE1035D" w14:textId="77777777" w:rsidR="000548F6" w:rsidRDefault="005C1E3B">
      <w:pPr>
        <w:spacing w:line="600" w:lineRule="auto"/>
        <w:ind w:firstLine="720"/>
        <w:jc w:val="both"/>
        <w:rPr>
          <w:rFonts w:eastAsia="UB-Helvetica" w:cs="Times New Roman"/>
          <w:szCs w:val="24"/>
        </w:rPr>
      </w:pPr>
      <w:r>
        <w:rPr>
          <w:rFonts w:eastAsia="UB-Helvetica" w:cs="Times New Roman"/>
          <w:szCs w:val="24"/>
        </w:rPr>
        <w:t>Η τελευταία ελπίδα αυτής της συμμαχίας τής δόθηκε από το πρωτοσέλιδο μιας εφημερίδας και αφορούσε το πολιτικό χρήμα και τ</w:t>
      </w:r>
      <w:r>
        <w:rPr>
          <w:rFonts w:eastAsia="UB-Helvetica" w:cs="Times New Roman"/>
          <w:szCs w:val="24"/>
        </w:rPr>
        <w:t xml:space="preserve">ις </w:t>
      </w:r>
      <w:r>
        <w:rPr>
          <w:rFonts w:eastAsia="UB-Helvetica" w:cs="Times New Roman"/>
          <w:szCs w:val="24"/>
          <w:lang w:val="en-US"/>
        </w:rPr>
        <w:t>offshore</w:t>
      </w:r>
      <w:r>
        <w:rPr>
          <w:rFonts w:eastAsia="UB-Helvetica" w:cs="Times New Roman"/>
          <w:szCs w:val="24"/>
        </w:rPr>
        <w:t>, όπου επί τρεις-τέσσερις μέρες λεγόταν –ανακάλυψε, κατόπιν εορτής</w:t>
      </w:r>
      <w:r>
        <w:rPr>
          <w:rFonts w:eastAsia="UB-Helvetica" w:cs="Times New Roman"/>
          <w:szCs w:val="24"/>
        </w:rPr>
        <w:t>,</w:t>
      </w:r>
      <w:r>
        <w:rPr>
          <w:rFonts w:eastAsia="UB-Helvetica" w:cs="Times New Roman"/>
          <w:szCs w:val="24"/>
        </w:rPr>
        <w:t xml:space="preserve"> βέβαια, την αλήθεια- πως κάτι συμβαίνει στο «βασίλειο της Δανιμαρκίας», κάτι συμβαίνει με την Κυβέρνησή μας, που εν σχέσει με το πολιτικό χρήμα είναι υπόλογη σε μια σειρά υπόνοιες.</w:t>
      </w:r>
    </w:p>
    <w:p w14:paraId="0EE1035E" w14:textId="77777777" w:rsidR="000548F6" w:rsidRDefault="005C1E3B">
      <w:pPr>
        <w:spacing w:line="600" w:lineRule="auto"/>
        <w:ind w:firstLine="720"/>
        <w:jc w:val="both"/>
        <w:rPr>
          <w:rFonts w:eastAsia="UB-Helvetica" w:cs="Times New Roman"/>
          <w:szCs w:val="24"/>
        </w:rPr>
      </w:pPr>
      <w:r>
        <w:rPr>
          <w:rFonts w:eastAsia="UB-Helvetica" w:cs="Times New Roman"/>
          <w:szCs w:val="24"/>
        </w:rPr>
        <w:t>Τι έκανε; Μόλις φέραμε τον νόμο</w:t>
      </w:r>
      <w:r>
        <w:rPr>
          <w:rFonts w:eastAsia="UB-Helvetica" w:cs="Times New Roman"/>
          <w:szCs w:val="24"/>
        </w:rPr>
        <w:t>,</w:t>
      </w:r>
      <w:r>
        <w:rPr>
          <w:rFonts w:eastAsia="UB-Helvetica" w:cs="Times New Roman"/>
          <w:szCs w:val="24"/>
        </w:rPr>
        <w:t xml:space="preserve"> που έπρεπε να φέρουμε, για να δοθεί ένα τέλος μια και έξω σ’ αυτήν τη συζήτηση, αποχώρησε. Η αποχώρησή της δεν είναι μόνο το πασιφανές, ότι δεν έχει να πει τίποτα για όλα αυτά, το οποίο είναι το πρόδηλο, αλλά επικυρώνει και το γεγονός ότι κατέρρευσε το πο</w:t>
      </w:r>
      <w:r>
        <w:rPr>
          <w:rFonts w:eastAsia="UB-Helvetica" w:cs="Times New Roman"/>
          <w:szCs w:val="24"/>
        </w:rPr>
        <w:t>λιτικό της σχέδιο. Δεν έχει πραγματικά να πει τίποτα πέρα από τα πρωτοσέλιδα των εφημερίδων, πέρα από τα κανάλια, όποτε δηλαδή, με λίγα λόγια, μπαίνει το ζήτημα της πραγματικής πολιτικής στο τραπέζι.</w:t>
      </w:r>
    </w:p>
    <w:p w14:paraId="0EE1035F" w14:textId="77777777" w:rsidR="000548F6" w:rsidRDefault="005C1E3B">
      <w:pPr>
        <w:spacing w:line="600" w:lineRule="auto"/>
        <w:ind w:firstLine="720"/>
        <w:jc w:val="both"/>
        <w:rPr>
          <w:rFonts w:eastAsia="UB-Helvetica" w:cs="Times New Roman"/>
          <w:szCs w:val="24"/>
        </w:rPr>
      </w:pPr>
      <w:r>
        <w:rPr>
          <w:rFonts w:eastAsia="UB-Helvetica" w:cs="Times New Roman"/>
          <w:szCs w:val="24"/>
        </w:rPr>
        <w:t>Ένα άλλο σημείο, που είχε μια μικρή ελπίδα να υπαναχωρήσ</w:t>
      </w:r>
      <w:r>
        <w:rPr>
          <w:rFonts w:eastAsia="UB-Helvetica" w:cs="Times New Roman"/>
          <w:szCs w:val="24"/>
        </w:rPr>
        <w:t>ει η Κυβέρνησή μας, ήταν το ζήτημα του ΑΔΜΗΕ και της «μικρής ΔΕΗ». Δημιουργήθηκε η ψευδής ελπίδα γι’ αυτούς πως είναι πολύ πιθανό εμείς να κάνουμε πίσω. Δεν κάναμε πίσω και η «μικρή</w:t>
      </w:r>
      <w:r>
        <w:rPr>
          <w:rFonts w:eastAsia="UB-Helvetica" w:cs="Times New Roman"/>
          <w:szCs w:val="24"/>
        </w:rPr>
        <w:t>»</w:t>
      </w:r>
      <w:r>
        <w:rPr>
          <w:rFonts w:eastAsia="UB-Helvetica" w:cs="Times New Roman"/>
          <w:szCs w:val="24"/>
        </w:rPr>
        <w:t xml:space="preserve"> ΔΕΗ άρθηκε ως νόμος του κράτους και ο ΑΔΜΗΕ θα είναι δημόσιος κατά πλειοψ</w:t>
      </w:r>
      <w:r>
        <w:rPr>
          <w:rFonts w:eastAsia="UB-Helvetica" w:cs="Times New Roman"/>
          <w:szCs w:val="24"/>
        </w:rPr>
        <w:t>ηφία, τουλάχιστον 51% στο ελληνικό Δημόσιο.</w:t>
      </w:r>
    </w:p>
    <w:p w14:paraId="0EE10360" w14:textId="77777777" w:rsidR="000548F6" w:rsidRDefault="005C1E3B">
      <w:pPr>
        <w:spacing w:line="600" w:lineRule="auto"/>
        <w:ind w:firstLine="720"/>
        <w:jc w:val="both"/>
        <w:rPr>
          <w:rFonts w:eastAsia="UB-Helvetica" w:cs="Times New Roman"/>
          <w:szCs w:val="24"/>
        </w:rPr>
      </w:pPr>
      <w:r>
        <w:rPr>
          <w:rFonts w:eastAsia="UB-Helvetica" w:cs="Times New Roman"/>
          <w:szCs w:val="24"/>
        </w:rPr>
        <w:t>Θέλω να αναφερθώ λίγο περισσότερο στο ζήτημα του ΑΔΜΗΕ και της «μικρής</w:t>
      </w:r>
      <w:r>
        <w:rPr>
          <w:rFonts w:eastAsia="UB-Helvetica" w:cs="Times New Roman"/>
          <w:szCs w:val="24"/>
        </w:rPr>
        <w:t>»</w:t>
      </w:r>
      <w:r>
        <w:rPr>
          <w:rFonts w:eastAsia="UB-Helvetica" w:cs="Times New Roman"/>
          <w:szCs w:val="24"/>
        </w:rPr>
        <w:t xml:space="preserve"> ΔΕΗ, στο ζήτημα της ενέργειας τελικά. Είναι φανερό ότι είναι στρατηγικής σημασίας το τι θα κάνουμε με την ενέργεια στη χώρα μας. Είναι γεγον</w:t>
      </w:r>
      <w:r>
        <w:rPr>
          <w:rFonts w:eastAsia="UB-Helvetica" w:cs="Times New Roman"/>
          <w:szCs w:val="24"/>
        </w:rPr>
        <w:t>ός ότι την τελευταία δεκαετία ο δημόσιος πυλώνας της ενέργειας, που ήταν η ΔΕΗ και οι λιγνίτες, καταληστεύθηκαν, καταστρατηγήθηκαν, χειραγωγήθηκαν επί σκοπώ αυτός ο δημόσιος πλούτος να μεταφερθεί σε άλλες τσέπες.</w:t>
      </w:r>
    </w:p>
    <w:p w14:paraId="0EE1036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Αυτή ακριβώς η νομοθετική μας πρωτοβουλία κ</w:t>
      </w:r>
      <w:r>
        <w:rPr>
          <w:rFonts w:eastAsia="UB-Helvetica" w:cs="Times New Roman"/>
          <w:szCs w:val="24"/>
        </w:rPr>
        <w:t xml:space="preserve">αι αυτή η κόντρα με τους δανειστές σε αυτό το ζήτημα δείχνει την απόλυτη θέλησή μας να αλλάξουμε αυτή τη σχέση. Βάλαμε τις βάσεις να την αλλάξουμε και το τοπίο στην ενέργεια θα είναι διαφορετικό το επόμενο διάστημα. </w:t>
      </w:r>
    </w:p>
    <w:p w14:paraId="0EE1036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νέο τοπίο αρχίζει από την επόμενη μέ</w:t>
      </w:r>
      <w:r>
        <w:rPr>
          <w:rFonts w:eastAsia="UB-Helvetica" w:cs="Times New Roman"/>
          <w:szCs w:val="24"/>
        </w:rPr>
        <w:t>ρα. Δεν είναι πλέον η αξιολόγηση και η ρύθμιση για τη μεγάλη εικόνα του δανείου. Είναι το μεγάλο στοίχημα που έχουμε μπροστά μας και θα κάνουμε τα πάντα -γιατί ακριβώς επ’ αυτού ετάχθημεν- να πετύχει και είναι η παραγωγική ανασυγκρότηση και η ανασυγκρότηση</w:t>
      </w:r>
      <w:r>
        <w:rPr>
          <w:rFonts w:eastAsia="UB-Helvetica" w:cs="Times New Roman"/>
          <w:szCs w:val="24"/>
        </w:rPr>
        <w:t xml:space="preserve"> του κράτους. </w:t>
      </w:r>
    </w:p>
    <w:p w14:paraId="0EE10363"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Σας ευχαριστώ. </w:t>
      </w:r>
    </w:p>
    <w:p w14:paraId="0EE10364" w14:textId="77777777" w:rsidR="000548F6" w:rsidRDefault="005C1E3B">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του ΣΥΡΙΖΑ)</w:t>
      </w:r>
    </w:p>
    <w:p w14:paraId="0EE10365"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 xml:space="preserve">Πριν δώσουμε τον λόγο στον κ. Μαντά, κύριε Δαβάκη, έχετε ζητήσει για δύο λεπτά τον λόγο. Ως Λάκων θα είστε και λακωνικός. </w:t>
      </w:r>
    </w:p>
    <w:p w14:paraId="0EE10366"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ΑΘΑΝΑΣΙΟΣ ΔΑΒΑΚΗΣ:</w:t>
      </w:r>
      <w:r>
        <w:rPr>
          <w:rFonts w:eastAsia="UB-Helvetica" w:cs="Times New Roman"/>
          <w:szCs w:val="24"/>
        </w:rPr>
        <w:t xml:space="preserve"> Κύριε </w:t>
      </w:r>
      <w:r>
        <w:rPr>
          <w:rFonts w:eastAsia="UB-Helvetica" w:cs="Times New Roman"/>
          <w:szCs w:val="24"/>
        </w:rPr>
        <w:t xml:space="preserve">Πρόεδρε, επίστευα ότι ο προλαλήσας ΑΝΥΕΘΑ, ο κ. Βίτσας, θα ήταν πιο συγκρατημένος και πιο σαφής σχετικά με το ζήτημα των ειδικών μισθολογίων. </w:t>
      </w:r>
    </w:p>
    <w:p w14:paraId="0EE10367"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Αυτό το οποίο αποδεικνύεται για μ</w:t>
      </w:r>
      <w:r>
        <w:rPr>
          <w:rFonts w:eastAsia="UB-Helvetica" w:cs="Times New Roman"/>
          <w:szCs w:val="24"/>
        </w:rPr>
        <w:t>ί</w:t>
      </w:r>
      <w:r>
        <w:rPr>
          <w:rFonts w:eastAsia="UB-Helvetica" w:cs="Times New Roman"/>
          <w:szCs w:val="24"/>
        </w:rPr>
        <w:t>α ακόμη φορά είναι ότι, στο πλαίσιο της εξάρτησης των Ανεξαρτήτων Ελλήνων από τ</w:t>
      </w:r>
      <w:r>
        <w:rPr>
          <w:rFonts w:eastAsia="UB-Helvetica" w:cs="Times New Roman"/>
          <w:szCs w:val="24"/>
        </w:rPr>
        <w:t>ις καρέκλες της υπουργικής εξουσίας, λέγονται πράγματα τα οποία δεν προσβάλλουν όλους εμάς, το πολιτικό προσωπικό, το οποίο</w:t>
      </w:r>
      <w:r>
        <w:rPr>
          <w:rFonts w:eastAsia="UB-Helvetica" w:cs="Times New Roman"/>
          <w:szCs w:val="24"/>
        </w:rPr>
        <w:t>,</w:t>
      </w:r>
      <w:r>
        <w:rPr>
          <w:rFonts w:eastAsia="UB-Helvetica" w:cs="Times New Roman"/>
          <w:szCs w:val="24"/>
        </w:rPr>
        <w:t xml:space="preserve"> εν πάση περιπτώσει</w:t>
      </w:r>
      <w:r>
        <w:rPr>
          <w:rFonts w:eastAsia="UB-Helvetica" w:cs="Times New Roman"/>
          <w:szCs w:val="24"/>
        </w:rPr>
        <w:t>,</w:t>
      </w:r>
      <w:r>
        <w:rPr>
          <w:rFonts w:eastAsia="UB-Helvetica" w:cs="Times New Roman"/>
          <w:szCs w:val="24"/>
        </w:rPr>
        <w:t xml:space="preserve"> έχει δεχθεί του κόσμου τις προσβολές, δικαίως ή αδίκως, αλλά πάνω από όλα προσβάλλουν τις τάξεις των εν ενεργεί</w:t>
      </w:r>
      <w:r>
        <w:rPr>
          <w:rFonts w:eastAsia="UB-Helvetica" w:cs="Times New Roman"/>
          <w:szCs w:val="24"/>
        </w:rPr>
        <w:t>α και εν αποστρατεία στελεχών των Ενόπλων Δυνάμεων. Τα στελέχη αυτά –άκουσον άκουσον!- ακούν -και ακούγεται και στο εσωτερικό και στο εξωτερικό της χώρας- ότι θα πουλήσουμε στρατόπεδα, θα πουλήσουμε αμυντικό υλικό, θα πουλήσουμε το ένα και το άλλο, προκειμ</w:t>
      </w:r>
      <w:r>
        <w:rPr>
          <w:rFonts w:eastAsia="UB-Helvetica" w:cs="Times New Roman"/>
          <w:szCs w:val="24"/>
        </w:rPr>
        <w:t xml:space="preserve">ένου να πληρώσουμε τα ειδικά μισθολόγια και να αποφύγουμε το πάγωμα της μισθολογικής εξέλιξης. </w:t>
      </w:r>
    </w:p>
    <w:p w14:paraId="0EE10368"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Καταλαβαίνετε ότι όλα αυτά είναι απαράδεκτα. Καλώ και προκαλώ, έστω και αυτή τη στιγμή, και τον κ. Βίτσα και τον κ. Καμμένο να παρουσιάσουν έστω και έναν κωδικό</w:t>
      </w:r>
      <w:r>
        <w:rPr>
          <w:rFonts w:eastAsia="UB-Helvetica" w:cs="Times New Roman"/>
          <w:szCs w:val="24"/>
        </w:rPr>
        <w:t xml:space="preserve"> από τον οποίο θα μπορέσουν να εκταμιεύσουν χρήματα, προκειμένου να αποφευχθεί αυτό. </w:t>
      </w:r>
    </w:p>
    <w:p w14:paraId="0EE10369"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Άλλωστε, εάν είχε γίνει κάτι τέτοιο, δεν θα χρειαζόταν να έρθει αυτή η επίμαχη τροπολογία, που μετά από την κατακραυγή έρχονται και λένε αυτά τα οποία λένε. </w:t>
      </w:r>
    </w:p>
    <w:p w14:paraId="0EE1036A"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Είναι απαράδ</w:t>
      </w:r>
      <w:r>
        <w:rPr>
          <w:rFonts w:eastAsia="UB-Helvetica" w:cs="Times New Roman"/>
          <w:szCs w:val="24"/>
        </w:rPr>
        <w:t xml:space="preserve">εκτο και πιστεύω ότι πρέπει, επιτέλους, να σκεφτούμε πάνω από όλα αυτούς, οι οποίοι προφυλάσσουν την εδαφική μας ακεραιότητα και την ανεξαρτησία της χώρας. </w:t>
      </w:r>
      <w:r>
        <w:rPr>
          <w:rFonts w:eastAsia="UB-Helvetica" w:cs="Times New Roman"/>
          <w:szCs w:val="24"/>
        </w:rPr>
        <w:t>Ε</w:t>
      </w:r>
      <w:r>
        <w:rPr>
          <w:rFonts w:eastAsia="UB-Helvetica" w:cs="Times New Roman"/>
          <w:szCs w:val="24"/>
        </w:rPr>
        <w:t>ίναι και αυτοί που έφυγαν, τα εν αποστρατεία στελέχη, και τα εν ενεργεία στελέχη.</w:t>
      </w:r>
    </w:p>
    <w:p w14:paraId="0EE1036B"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Φτάνει πια ο εμπα</w:t>
      </w:r>
      <w:r>
        <w:rPr>
          <w:rFonts w:eastAsia="UB-Helvetica" w:cs="Times New Roman"/>
          <w:szCs w:val="24"/>
        </w:rPr>
        <w:t xml:space="preserve">ιγμός στις Ένοπλες Δυνάμεις! </w:t>
      </w:r>
    </w:p>
    <w:p w14:paraId="0EE1036C"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 xml:space="preserve">Κύριε Βρούτση, έχετε τον λόγο για ένα λεπτό. </w:t>
      </w:r>
    </w:p>
    <w:p w14:paraId="0EE1036D"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ΙΩΑΝΝΗΣ ΒΡΟΥΤΣΗΣ:</w:t>
      </w:r>
      <w:r>
        <w:rPr>
          <w:rFonts w:eastAsia="UB-Helvetica" w:cs="Times New Roman"/>
          <w:szCs w:val="24"/>
        </w:rPr>
        <w:t xml:space="preserve"> Κύριε Πρόεδρε, συνεχίζοντας αυτά που είπε ο κ. Δαβάκης, θα ήθελα να καταγγείλω την Κυβέρνηση για απαράδεκτες, παλαιοκομματικές συ</w:t>
      </w:r>
      <w:r>
        <w:rPr>
          <w:rFonts w:eastAsia="UB-Helvetica" w:cs="Times New Roman"/>
          <w:szCs w:val="24"/>
        </w:rPr>
        <w:t xml:space="preserve">μπεριφορές, που επιβεβαιώνουν αυτό που λέμε πολλές φορές: ότι είναι πιο παλαιοί από το παλαιό. </w:t>
      </w:r>
    </w:p>
    <w:p w14:paraId="0EE1036E"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λέω αυτό σε σχέση με την τροπολογία, την οποία θα ψηφίσει σήμερα η Νέα Δημοκρατία, και αφορά την προστασία του παραλιακού τόξου. Είναι κάτι που ενσωματώνει τ</w:t>
      </w:r>
      <w:r>
        <w:rPr>
          <w:rFonts w:eastAsia="UB-Helvetica" w:cs="Times New Roman"/>
          <w:szCs w:val="24"/>
        </w:rPr>
        <w:t>ο</w:t>
      </w:r>
      <w:r>
        <w:rPr>
          <w:rFonts w:eastAsia="UB-Helvetica" w:cs="Times New Roman"/>
          <w:szCs w:val="24"/>
        </w:rPr>
        <w:t>υς</w:t>
      </w:r>
      <w:r>
        <w:rPr>
          <w:rFonts w:eastAsia="UB-Helvetica" w:cs="Times New Roman"/>
          <w:szCs w:val="24"/>
        </w:rPr>
        <w:t xml:space="preserve"> όρο</w:t>
      </w:r>
      <w:r>
        <w:rPr>
          <w:rFonts w:eastAsia="UB-Helvetica" w:cs="Times New Roman"/>
          <w:szCs w:val="24"/>
        </w:rPr>
        <w:t>υς</w:t>
      </w:r>
      <w:r>
        <w:rPr>
          <w:rFonts w:eastAsia="UB-Helvetica" w:cs="Times New Roman"/>
          <w:szCs w:val="24"/>
        </w:rPr>
        <w:t xml:space="preserve"> «παλινωδία», «αντίφαση», «κοροϊδία», «εξαπάτηση» όλων των κατοίκων και πολιτών των νοτίων προαστίων. </w:t>
      </w:r>
    </w:p>
    <w:p w14:paraId="0EE1036F"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Όταν έφεραν αυτή τη διάταξη, η Νέα Δημοκρατία στο σύνολό της, όλοι οι Βουλευτές αλλά και άλλα κόμματα, σταθήκαμε απέναντι. Φέραμε τροπολογία, κύ</w:t>
      </w:r>
      <w:r>
        <w:rPr>
          <w:rFonts w:eastAsia="UB-Helvetica" w:cs="Times New Roman"/>
          <w:szCs w:val="24"/>
        </w:rPr>
        <w:t xml:space="preserve">ριοι Υπουργοί της Κυβέρνησης, την οποία δεν κάνατε δεκτή. Έφεραν και άλλα κόμματα τροπολογία, την οποία δεν δεχθήκατε. </w:t>
      </w:r>
    </w:p>
    <w:p w14:paraId="0EE10370"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Σ</w:t>
      </w:r>
      <w:r>
        <w:rPr>
          <w:rFonts w:eastAsia="UB-Helvetica" w:cs="Times New Roman"/>
          <w:szCs w:val="24"/>
        </w:rPr>
        <w:t>ήμερα, με αντίληψη και πρακτική παλαιοκομματική, φέρνετε τροπολογία με υπογραφές Βουλευτών του ΣΥΡΙΖΑ και των ΑΝΕΛ, για να διορθώσετε τ</w:t>
      </w:r>
      <w:r>
        <w:rPr>
          <w:rFonts w:eastAsia="UB-Helvetica" w:cs="Times New Roman"/>
          <w:szCs w:val="24"/>
        </w:rPr>
        <w:t xml:space="preserve">ο λάθος σας. </w:t>
      </w:r>
    </w:p>
    <w:p w14:paraId="0EE10371"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Η Νέα Δημοκρατία θα το ψηφίσει, θα το στηρίξει, επιβεβαιώνοντας τη σταθερή της θέση ότι πρέπει να προστατεύσουμε τα νότια προάστια και το παραλιακό τόξο. Όμως, είναι μ</w:t>
      </w:r>
      <w:r>
        <w:rPr>
          <w:rFonts w:eastAsia="UB-Helvetica" w:cs="Times New Roman"/>
          <w:szCs w:val="24"/>
        </w:rPr>
        <w:t>ί</w:t>
      </w:r>
      <w:r>
        <w:rPr>
          <w:rFonts w:eastAsia="UB-Helvetica" w:cs="Times New Roman"/>
          <w:szCs w:val="24"/>
        </w:rPr>
        <w:t>α ακόμη απόδειξη, κύριε Πρόεδρε, ότι οι «ΣΥΡΙΖΑΝΕΛ», ως αντίληψη, ως λειτο</w:t>
      </w:r>
      <w:r>
        <w:rPr>
          <w:rFonts w:eastAsia="UB-Helvetica" w:cs="Times New Roman"/>
          <w:szCs w:val="24"/>
        </w:rPr>
        <w:t xml:space="preserve">υργία και ως πρακτική, είναι πιο παλιοί κι από το παλιό. </w:t>
      </w:r>
    </w:p>
    <w:p w14:paraId="0EE10372"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0EE10373" w14:textId="77777777" w:rsidR="000548F6" w:rsidRDefault="005C1E3B">
      <w:pPr>
        <w:spacing w:after="0" w:line="600" w:lineRule="auto"/>
        <w:ind w:firstLine="720"/>
        <w:jc w:val="both"/>
        <w:rPr>
          <w:rFonts w:eastAsia="UB-Helvetica" w:cs="Times New Roman"/>
          <w:szCs w:val="24"/>
        </w:rPr>
      </w:pPr>
      <w:r>
        <w:rPr>
          <w:rFonts w:eastAsia="UB-Helvetica" w:cs="Times New Roman"/>
          <w:b/>
          <w:szCs w:val="24"/>
        </w:rPr>
        <w:t xml:space="preserve">ΠΡΟΕΔΡΕΥΩΝ (Νικήτας Κακλαμάνης): </w:t>
      </w:r>
      <w:r>
        <w:rPr>
          <w:rFonts w:eastAsia="UB-Helvetica" w:cs="Times New Roman"/>
          <w:szCs w:val="24"/>
        </w:rPr>
        <w:t>Κύριε Μαντά, ελάτε</w:t>
      </w:r>
      <w:r>
        <w:rPr>
          <w:rFonts w:eastAsia="UB-Helvetica" w:cs="Times New Roman"/>
          <w:szCs w:val="24"/>
        </w:rPr>
        <w:t>. Ε</w:t>
      </w:r>
      <w:r>
        <w:rPr>
          <w:rFonts w:eastAsia="UB-Helvetica" w:cs="Times New Roman"/>
          <w:szCs w:val="24"/>
        </w:rPr>
        <w:t xml:space="preserve">πιτέλους. </w:t>
      </w:r>
    </w:p>
    <w:p w14:paraId="0EE10374" w14:textId="77777777" w:rsidR="000548F6" w:rsidRDefault="005C1E3B">
      <w:pPr>
        <w:spacing w:after="0" w:line="600" w:lineRule="auto"/>
        <w:ind w:firstLine="720"/>
        <w:jc w:val="both"/>
        <w:rPr>
          <w:rFonts w:eastAsia="UB-Helvetica" w:cs="Times New Roman"/>
          <w:szCs w:val="24"/>
        </w:rPr>
      </w:pPr>
      <w:r>
        <w:rPr>
          <w:rFonts w:eastAsia="UB-Helvetica" w:cs="Times New Roman"/>
          <w:szCs w:val="24"/>
        </w:rPr>
        <w:t>Το «επιτέλους» πάει σε εμένα, όχι σε εσάς!</w:t>
      </w:r>
    </w:p>
    <w:p w14:paraId="0EE10375" w14:textId="77777777" w:rsidR="000548F6" w:rsidRDefault="005C1E3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Κύριε Πρόεδρε, κυρίες κα</w:t>
      </w:r>
      <w:r>
        <w:rPr>
          <w:rFonts w:eastAsia="Times New Roman"/>
          <w:szCs w:val="24"/>
        </w:rPr>
        <w:t>ι</w:t>
      </w:r>
      <w:r>
        <w:rPr>
          <w:rFonts w:eastAsia="Times New Roman"/>
          <w:szCs w:val="24"/>
        </w:rPr>
        <w:t xml:space="preserve"> κύριοι Βουλευτές, νομίζω ότι σήμερα κλείνει πραγματικά μία διαδικασία δύσκολη, μ</w:t>
      </w:r>
      <w:r>
        <w:rPr>
          <w:rFonts w:eastAsia="Times New Roman"/>
          <w:szCs w:val="24"/>
        </w:rPr>
        <w:t>ί</w:t>
      </w:r>
      <w:r>
        <w:rPr>
          <w:rFonts w:eastAsia="Times New Roman"/>
          <w:szCs w:val="24"/>
        </w:rPr>
        <w:t>α διαδικασία που όσοι την έζησαν από κοντά νομίζω ότι εμπεριέχει πολλή αγωνία, συνεχή προσπάθεια, πολλή δουλειά, συγκρούσεις και συμβιβασμούς.</w:t>
      </w:r>
    </w:p>
    <w:p w14:paraId="0EE10376" w14:textId="77777777" w:rsidR="000548F6" w:rsidRDefault="005C1E3B">
      <w:pPr>
        <w:spacing w:line="600" w:lineRule="auto"/>
        <w:ind w:firstLine="720"/>
        <w:contextualSpacing/>
        <w:jc w:val="both"/>
        <w:rPr>
          <w:rFonts w:eastAsia="Times New Roman"/>
          <w:szCs w:val="24"/>
        </w:rPr>
      </w:pPr>
      <w:r>
        <w:rPr>
          <w:rFonts w:eastAsia="Times New Roman"/>
          <w:szCs w:val="24"/>
        </w:rPr>
        <w:t>Κυρίες και κύριοι συνάδελφοι, ε</w:t>
      </w:r>
      <w:r>
        <w:rPr>
          <w:rFonts w:eastAsia="Times New Roman"/>
          <w:szCs w:val="24"/>
        </w:rPr>
        <w:t>γώ μπορώ να αποδεχτώ οποιαδήποτε –και τη σφοδρότερη- κριτική και την πολιτική αντιπαράθεση γι’ αυτά που συμβαίνουν στον δημόσιο βίο και γι’ αυτά που γίνονται και εξελίσσονται, βεβαίως, και στη δική μας διακυβέρνηση.</w:t>
      </w:r>
    </w:p>
    <w:p w14:paraId="0EE10377" w14:textId="77777777" w:rsidR="000548F6" w:rsidRDefault="005C1E3B">
      <w:pPr>
        <w:spacing w:line="600" w:lineRule="auto"/>
        <w:ind w:firstLine="720"/>
        <w:contextualSpacing/>
        <w:jc w:val="both"/>
        <w:rPr>
          <w:rFonts w:eastAsia="Times New Roman"/>
          <w:szCs w:val="24"/>
        </w:rPr>
      </w:pPr>
      <w:r>
        <w:rPr>
          <w:rFonts w:eastAsia="Times New Roman"/>
          <w:szCs w:val="24"/>
        </w:rPr>
        <w:t>Δύο, όμως, πράγματα νομίζω ότι δεν μπορε</w:t>
      </w:r>
      <w:r>
        <w:rPr>
          <w:rFonts w:eastAsia="Times New Roman"/>
          <w:szCs w:val="24"/>
        </w:rPr>
        <w:t xml:space="preserve">ί να είναι ανεκτά. </w:t>
      </w:r>
    </w:p>
    <w:p w14:paraId="0EE10378" w14:textId="77777777" w:rsidR="000548F6" w:rsidRDefault="005C1E3B">
      <w:pPr>
        <w:spacing w:line="600" w:lineRule="auto"/>
        <w:ind w:firstLine="720"/>
        <w:contextualSpacing/>
        <w:jc w:val="both"/>
        <w:rPr>
          <w:rFonts w:eastAsia="Times New Roman"/>
          <w:szCs w:val="24"/>
        </w:rPr>
      </w:pPr>
      <w:r>
        <w:rPr>
          <w:rFonts w:eastAsia="Times New Roman"/>
          <w:szCs w:val="24"/>
        </w:rPr>
        <w:t>Το πρώτο είναι ότι η αντιπαράθεση νομίζω ότι –και το έχω ξαναπεί πολλές φορές αυτό- οφείλει να γίνεται πάνω στα πραγματικά δεδομένα και όχι σε κατασκευασμένα δεδομένα. Αυτό συνέβη πάρα πολύ μέσα σε αυτή την Αίθουσα, έγινε σε μεγάλη έκτα</w:t>
      </w:r>
      <w:r>
        <w:rPr>
          <w:rFonts w:eastAsia="Times New Roman"/>
          <w:szCs w:val="24"/>
        </w:rPr>
        <w:t xml:space="preserve">ση και νομίζω ότι δεν βοηθάει ουσιαστικά και την πορεία της συζήτησης και τον δημόσιο διάλογο. </w:t>
      </w:r>
    </w:p>
    <w:p w14:paraId="0EE10379" w14:textId="77777777" w:rsidR="000548F6" w:rsidRDefault="005C1E3B">
      <w:pPr>
        <w:spacing w:line="600" w:lineRule="auto"/>
        <w:ind w:firstLine="720"/>
        <w:contextualSpacing/>
        <w:jc w:val="both"/>
        <w:rPr>
          <w:rFonts w:eastAsia="Times New Roman"/>
          <w:szCs w:val="24"/>
        </w:rPr>
      </w:pPr>
      <w:r>
        <w:rPr>
          <w:rFonts w:eastAsia="Times New Roman"/>
          <w:szCs w:val="24"/>
        </w:rPr>
        <w:t>Ήταν πάρα πολύ χαρακτηριστική η αντιπαράθεση που έγινε ανάμεσα στον κ. Τσακαλώτο και στον κ. Γεωργιάδη, σε σχέση με το τι ακριβώς συμβαίνει με το χρέος. Το να δ</w:t>
      </w:r>
      <w:r>
        <w:rPr>
          <w:rFonts w:eastAsia="Times New Roman"/>
          <w:szCs w:val="24"/>
        </w:rPr>
        <w:t>ιαβάζουμε αποσπασματικά τα κείμενα και να προβάλλουμε πράγματα τα οποία δεν έχουν καμμία σχέση με το πραγματικό περιεχόμενο, δεν νομίζω ότι είναι ορθό. Επίσης, όχι μόνο δεν είναι ορθό, αλλά νομίζω –επιτρέψτε μου, αν και δεν χρησιμοποιώ ακραίες εκφράσεις- ό</w:t>
      </w:r>
      <w:r>
        <w:rPr>
          <w:rFonts w:eastAsia="Times New Roman"/>
          <w:szCs w:val="24"/>
        </w:rPr>
        <w:t>τι πρόκειται για αθλιότητα η σύγκριση οποιασδήποτε διαδικασίας της κοινοβουλευτικής μας δημοκρατίας με τη χούντα του Παπαδόπουλου.</w:t>
      </w:r>
    </w:p>
    <w:p w14:paraId="0EE1037A" w14:textId="77777777" w:rsidR="000548F6" w:rsidRDefault="005C1E3B">
      <w:pPr>
        <w:spacing w:line="600" w:lineRule="auto"/>
        <w:ind w:firstLine="720"/>
        <w:contextualSpacing/>
        <w:jc w:val="both"/>
        <w:rPr>
          <w:rFonts w:eastAsia="Times New Roman"/>
          <w:szCs w:val="24"/>
        </w:rPr>
      </w:pPr>
      <w:r>
        <w:rPr>
          <w:rFonts w:eastAsia="Times New Roman"/>
          <w:szCs w:val="24"/>
        </w:rPr>
        <w:t>Αν έχετε άλλα σχέδια, κυρίες και κύριοι της Αξιωματικής Αντιπολίτευσης, αν έχετε άλλους σκοπούς, αν εξυφαίνονται άλλα πράγματ</w:t>
      </w:r>
      <w:r>
        <w:rPr>
          <w:rFonts w:eastAsia="Times New Roman"/>
          <w:szCs w:val="24"/>
        </w:rPr>
        <w:t>α –γιατί ξέρω πάρα πολύ καλά ότι από εκεί που ειπώθηκαν αυτά τα πράγματα δεν υπάρχει αφέλεια ούτε υπάρχει έλλειψη γνώσης- νομίζω ότι παίζετε ένα πάρα πολύ επικίνδυνο παιχνίδι και σας καλώ να το σταματήσετε απολύτως.</w:t>
      </w:r>
    </w:p>
    <w:p w14:paraId="0EE1037B" w14:textId="77777777" w:rsidR="000548F6" w:rsidRDefault="005C1E3B">
      <w:pPr>
        <w:spacing w:line="600" w:lineRule="auto"/>
        <w:ind w:firstLine="720"/>
        <w:contextualSpacing/>
        <w:jc w:val="both"/>
        <w:rPr>
          <w:rFonts w:eastAsia="Times New Roman"/>
          <w:szCs w:val="24"/>
        </w:rPr>
      </w:pPr>
      <w:r>
        <w:rPr>
          <w:rFonts w:eastAsia="Times New Roman"/>
          <w:szCs w:val="24"/>
        </w:rPr>
        <w:t xml:space="preserve">Δεύτερον, υπάρχει ένα πυρηνικό στοιχείο </w:t>
      </w:r>
      <w:r>
        <w:rPr>
          <w:rFonts w:eastAsia="Times New Roman"/>
          <w:szCs w:val="24"/>
        </w:rPr>
        <w:t>στην επιχειρηματολογία, η οποία επαναλαμβάνεται συνεχώς όλο αυτό το διάστημα, ότι δήθεν όλα αυτά γίνονται και επιμένουμε με πάθος σε όλα αυτά που ψηφίζουμε, για να κρατήσουμε τις καρέκλες μας.</w:t>
      </w:r>
    </w:p>
    <w:p w14:paraId="0EE1037C" w14:textId="77777777" w:rsidR="000548F6" w:rsidRDefault="005C1E3B">
      <w:pPr>
        <w:spacing w:line="600" w:lineRule="auto"/>
        <w:ind w:firstLine="720"/>
        <w:contextualSpacing/>
        <w:jc w:val="both"/>
        <w:rPr>
          <w:rFonts w:eastAsia="Times New Roman"/>
          <w:szCs w:val="24"/>
        </w:rPr>
      </w:pPr>
      <w:r>
        <w:rPr>
          <w:rFonts w:eastAsia="Times New Roman"/>
          <w:szCs w:val="24"/>
        </w:rPr>
        <w:t>Κυρίες και κύριοι Βουλευτές της Αντιπολίτευσης, που έχετε κυβερ</w:t>
      </w:r>
      <w:r>
        <w:rPr>
          <w:rFonts w:eastAsia="Times New Roman"/>
          <w:szCs w:val="24"/>
        </w:rPr>
        <w:t>νήσει τη χώρα πάρα πολλές δεκαετίες,...</w:t>
      </w:r>
    </w:p>
    <w:p w14:paraId="0EE1037D" w14:textId="77777777" w:rsidR="000548F6" w:rsidRDefault="005C1E3B">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Εξήντα χρόνια.</w:t>
      </w:r>
    </w:p>
    <w:p w14:paraId="0EE1037E" w14:textId="77777777" w:rsidR="000548F6" w:rsidRDefault="005C1E3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Βρούτση, παρακαλώ!</w:t>
      </w:r>
    </w:p>
    <w:p w14:paraId="0EE1037F" w14:textId="77777777" w:rsidR="000548F6" w:rsidRDefault="005C1E3B">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Ναι, προφανώς.</w:t>
      </w:r>
    </w:p>
    <w:p w14:paraId="0EE10380" w14:textId="77777777" w:rsidR="000548F6" w:rsidRDefault="005C1E3B">
      <w:pPr>
        <w:spacing w:line="600" w:lineRule="auto"/>
        <w:ind w:firstLine="720"/>
        <w:contextualSpacing/>
        <w:jc w:val="both"/>
        <w:rPr>
          <w:rFonts w:eastAsia="Times New Roman"/>
          <w:szCs w:val="24"/>
        </w:rPr>
      </w:pPr>
      <w:r>
        <w:rPr>
          <w:rFonts w:eastAsia="Times New Roman"/>
          <w:szCs w:val="24"/>
        </w:rPr>
        <w:t>Δεν έχουμε τέτοιον καημό. Ειλικρινά σας το λέω. Δεν είμαστε κολλημένοι σε αυτό που εσείς νομίζ</w:t>
      </w:r>
      <w:r>
        <w:rPr>
          <w:rFonts w:eastAsia="Times New Roman"/>
          <w:szCs w:val="24"/>
        </w:rPr>
        <w:t xml:space="preserve">ετε. Άλλες, δυστυχώς για εσάς και ευτυχώς –λέω εγώ- για την πλειοψηφία του ελληνικού λαού, είναι οι επιδιώξεις μας. Είναι να αλλάξουμε ριζικά τα πράγματα σε αυτήν τη χώρα. </w:t>
      </w:r>
      <w:r>
        <w:rPr>
          <w:rFonts w:eastAsia="Times New Roman"/>
          <w:szCs w:val="24"/>
        </w:rPr>
        <w:t>Θ</w:t>
      </w:r>
      <w:r>
        <w:rPr>
          <w:rFonts w:eastAsia="Times New Roman"/>
          <w:szCs w:val="24"/>
        </w:rPr>
        <w:t>α το κάνουμε, όσες δυσκολίες και αν περάσουμε, όσους συμβιβασμούς, όσες υποχωρήσεις</w:t>
      </w:r>
      <w:r>
        <w:rPr>
          <w:rFonts w:eastAsia="Times New Roman"/>
          <w:szCs w:val="24"/>
        </w:rPr>
        <w:t xml:space="preserve"> και αν κάνουμε και έχοντας πλήρη επίγνωση ότι οι δυσκολίες δεν τελειώνουν εδώ, αλλά είναι μπροστά μας. Υπάρχουν πάρα πολλοί άνθρωποι που ζουν πολλές δυσκολίες ακόμη, αλλά δεν πρόκειται να κάνουμε πίσω σε αυτό που εσείς επιθυμείτε από το πρωί έως το βράδυ,</w:t>
      </w:r>
      <w:r>
        <w:rPr>
          <w:rFonts w:eastAsia="Times New Roman"/>
          <w:szCs w:val="24"/>
        </w:rPr>
        <w:t xml:space="preserve"> τα πράγματα να πάνε χειρότερα και ακόμα χειρότερα, έτσι ώστε να δημιουργηθεί –λέει- η κατάσταση όπου εμείς θα καταρρεύσουμε και θα παραιτηθούμε και θα παραδώσουμε στα γνωστά «εξειδικευμένα χέρια» την εξουσία. Δεν θα σας περάσει.</w:t>
      </w:r>
    </w:p>
    <w:p w14:paraId="0EE10381" w14:textId="77777777" w:rsidR="000548F6" w:rsidRDefault="005C1E3B">
      <w:pPr>
        <w:spacing w:line="600" w:lineRule="auto"/>
        <w:ind w:firstLine="720"/>
        <w:contextualSpacing/>
        <w:jc w:val="both"/>
        <w:rPr>
          <w:rFonts w:eastAsia="Times New Roman"/>
          <w:szCs w:val="24"/>
        </w:rPr>
      </w:pPr>
      <w:r>
        <w:rPr>
          <w:rFonts w:eastAsia="Times New Roman"/>
          <w:szCs w:val="24"/>
        </w:rPr>
        <w:t>(Στο σημείο αυτό κτυπάει τ</w:t>
      </w:r>
      <w:r>
        <w:rPr>
          <w:rFonts w:eastAsia="Times New Roman"/>
          <w:szCs w:val="24"/>
        </w:rPr>
        <w:t>ο κουδούνι λήξεως του χρόνου ομιλίας του κυρίου Βουλευτού)</w:t>
      </w:r>
    </w:p>
    <w:p w14:paraId="0EE10382" w14:textId="77777777" w:rsidR="000548F6" w:rsidRDefault="005C1E3B">
      <w:pPr>
        <w:spacing w:line="600" w:lineRule="auto"/>
        <w:ind w:firstLine="720"/>
        <w:jc w:val="both"/>
        <w:rPr>
          <w:rFonts w:eastAsia="Times New Roman"/>
          <w:szCs w:val="24"/>
        </w:rPr>
      </w:pPr>
      <w:r>
        <w:rPr>
          <w:rFonts w:eastAsia="Times New Roman"/>
          <w:szCs w:val="24"/>
        </w:rPr>
        <w:t>Θα ήθελα να σας πω και κάτι τελευταίο. Απέφυγα να κάνω οποιαδήποτε συγκεκριμένη αναφορά σε σχέση με τις τροπολογίες</w:t>
      </w:r>
      <w:r w:rsidRPr="00C37A64">
        <w:rPr>
          <w:rFonts w:eastAsia="Times New Roman"/>
          <w:szCs w:val="24"/>
        </w:rPr>
        <w:t>,</w:t>
      </w:r>
      <w:r>
        <w:rPr>
          <w:rFonts w:eastAsia="Times New Roman"/>
          <w:szCs w:val="24"/>
        </w:rPr>
        <w:t xml:space="preserve"> που φέρνουμε σήμερα, γιατί ήδη συζητήθηκε σε πάρα πολύ μεγάλο βαθμό. Γνωρίζετε π</w:t>
      </w:r>
      <w:r>
        <w:rPr>
          <w:rFonts w:eastAsia="Times New Roman"/>
          <w:szCs w:val="24"/>
        </w:rPr>
        <w:t xml:space="preserve">άρα πολύ καλά ότι συντονισμένες συστημικές δυνάμεις εντός και εκτός της χώρας προσπάθησαν να ακυρώσουν αυτήν την τελευταία φάση. Δεν τα κατάφεραν. </w:t>
      </w:r>
    </w:p>
    <w:p w14:paraId="0EE10383" w14:textId="77777777" w:rsidR="000548F6" w:rsidRDefault="005C1E3B">
      <w:pPr>
        <w:spacing w:line="600" w:lineRule="auto"/>
        <w:ind w:firstLine="720"/>
        <w:jc w:val="both"/>
        <w:rPr>
          <w:rFonts w:eastAsia="Times New Roman"/>
          <w:szCs w:val="24"/>
        </w:rPr>
      </w:pPr>
      <w:r>
        <w:rPr>
          <w:rFonts w:eastAsia="Times New Roman"/>
          <w:szCs w:val="24"/>
        </w:rPr>
        <w:t xml:space="preserve">Κάποιος έβαλε και μία καινοφανή πολιτική θεωρία μέσα στη σημερινή συζήτηση, ότι δηλαδή είμαστε μία στυμμένη </w:t>
      </w:r>
      <w:r>
        <w:rPr>
          <w:rFonts w:eastAsia="Times New Roman"/>
          <w:szCs w:val="24"/>
        </w:rPr>
        <w:t>λεμονόκουπα, που κάποια στιγμή θα μας πετάξουν. Αυτό το οποίο νομίζω ότι με σταθερή προσπάθεια κάνουμε και αυτό το οποίο νομίζω ότι σ’ αυτή</w:t>
      </w:r>
      <w:r>
        <w:rPr>
          <w:rFonts w:eastAsia="Times New Roman"/>
          <w:szCs w:val="24"/>
        </w:rPr>
        <w:t>ν</w:t>
      </w:r>
      <w:r>
        <w:rPr>
          <w:rFonts w:eastAsia="Times New Roman"/>
          <w:szCs w:val="24"/>
        </w:rPr>
        <w:t xml:space="preserve"> τη φάση φέραμε σε πέρας με δυσκολίες, με συμβιβασμούς, με όλα αυτά, είναι πάρα πολύ σημαντικό για την επόμενη ημέρα</w:t>
      </w:r>
      <w:r>
        <w:rPr>
          <w:rFonts w:eastAsia="Times New Roman"/>
          <w:szCs w:val="24"/>
        </w:rPr>
        <w:t xml:space="preserve">. </w:t>
      </w:r>
    </w:p>
    <w:p w14:paraId="0EE10384" w14:textId="77777777" w:rsidR="000548F6" w:rsidRDefault="005C1E3B">
      <w:pPr>
        <w:spacing w:line="600" w:lineRule="auto"/>
        <w:ind w:firstLine="720"/>
        <w:jc w:val="both"/>
        <w:rPr>
          <w:rFonts w:eastAsia="Times New Roman"/>
          <w:szCs w:val="24"/>
        </w:rPr>
      </w:pPr>
      <w:r>
        <w:rPr>
          <w:rFonts w:eastAsia="Times New Roman"/>
          <w:szCs w:val="24"/>
        </w:rPr>
        <w:t>Θα κριθούμε πάρα πολύ αυστηρά, το ξέρουμε πολύ καλά. Όμως, υπάρχει πια μία πολύ συγκεκριμένη προοπτική. Αυτό είναι που δημιουργεί και την αγωνία, αλλά και την προσδοκία –αν θέλετε- σε πολλές δυνάμεις του συστήματος ότι θα καταφέρουν να μας γκρεμίσουν. Ε</w:t>
      </w:r>
      <w:r>
        <w:rPr>
          <w:rFonts w:eastAsia="Times New Roman"/>
          <w:szCs w:val="24"/>
        </w:rPr>
        <w:t>ίναι όνειρα τα οποία θα συνεχίσουν να υπάρχουν. Είναι καταστάσεις οι οποίες θα συνεχίσουν να τις ζουν. Είναι μία μανία «ντε και καλά» να αποτύχει η χώρα, να αποτύχουμε εμείς, να αποτύχει αυτό το εγχείρημα που είναι δύσκολο εγχείρημα σε πραγματικά ασφυκτικέ</w:t>
      </w:r>
      <w:r>
        <w:rPr>
          <w:rFonts w:eastAsia="Times New Roman"/>
          <w:szCs w:val="24"/>
        </w:rPr>
        <w:t>ς συνθήκες.</w:t>
      </w:r>
    </w:p>
    <w:p w14:paraId="0EE10385" w14:textId="77777777" w:rsidR="000548F6" w:rsidRDefault="005C1E3B">
      <w:pPr>
        <w:spacing w:line="600" w:lineRule="auto"/>
        <w:ind w:firstLine="720"/>
        <w:jc w:val="both"/>
        <w:rPr>
          <w:rFonts w:eastAsia="Times New Roman"/>
          <w:szCs w:val="28"/>
        </w:rPr>
      </w:pPr>
      <w:r>
        <w:rPr>
          <w:rFonts w:eastAsia="Times New Roman"/>
          <w:szCs w:val="24"/>
        </w:rPr>
        <w:t xml:space="preserve">Θα ήθελα να πω και </w:t>
      </w:r>
      <w:r>
        <w:rPr>
          <w:rFonts w:eastAsia="Times New Roman"/>
          <w:szCs w:val="28"/>
        </w:rPr>
        <w:t>κάτι ακόμα. Μη</w:t>
      </w:r>
      <w:r>
        <w:rPr>
          <w:rFonts w:eastAsia="Times New Roman"/>
          <w:szCs w:val="28"/>
        </w:rPr>
        <w:t>ν</w:t>
      </w:r>
      <w:r>
        <w:rPr>
          <w:rFonts w:eastAsia="Times New Roman"/>
          <w:szCs w:val="28"/>
        </w:rPr>
        <w:t xml:space="preserve"> ξαναμιλήσετε εύκολα για το </w:t>
      </w:r>
      <w:r>
        <w:rPr>
          <w:rFonts w:eastAsia="Times New Roman"/>
          <w:szCs w:val="28"/>
          <w:lang w:val="en-US"/>
        </w:rPr>
        <w:t>mail</w:t>
      </w:r>
      <w:r>
        <w:rPr>
          <w:rFonts w:eastAsia="Times New Roman"/>
          <w:szCs w:val="28"/>
        </w:rPr>
        <w:t xml:space="preserve"> Χαρδούβελη. Το καταθέσατε και το έχετε καταθέσει ξανά. Θέλω μόνο να σας θυμίσω–θα τελειώσω μ’ αυτό, κύριε Πρόεδρε και με συγχωρείτε για την παρέμβαση- ότι το </w:t>
      </w:r>
      <w:r>
        <w:rPr>
          <w:rFonts w:eastAsia="Times New Roman"/>
          <w:szCs w:val="28"/>
          <w:lang w:val="en-US"/>
        </w:rPr>
        <w:t>mail</w:t>
      </w:r>
      <w:r>
        <w:rPr>
          <w:rFonts w:eastAsia="Times New Roman"/>
          <w:szCs w:val="28"/>
        </w:rPr>
        <w:t xml:space="preserve"> Χαρδούβελη και αυτή η αξιολόγηση που δεν τελείωσε ποτέ, εκτός των άλλων, είχε 1.113.000.000 ευρώ δημοσιονομικό κενό. Αυτό υπάρχει καταγεγραμμένο στη σελίδα 7 που κατατέθηκε σήμερα. Επίσης, είχε μία ημιτελή ασφαλιστική μεταρρύθμιση, που, σύμφωνα με το δεύτ</w:t>
      </w:r>
      <w:r>
        <w:rPr>
          <w:rFonts w:eastAsia="Times New Roman"/>
          <w:szCs w:val="28"/>
        </w:rPr>
        <w:t xml:space="preserve">ερο μνημόνιο, θα γινόταν αποδεκτή από τους </w:t>
      </w:r>
      <w:r>
        <w:rPr>
          <w:rFonts w:eastAsia="Times New Roman"/>
          <w:szCs w:val="28"/>
        </w:rPr>
        <w:t>θ</w:t>
      </w:r>
      <w:r>
        <w:rPr>
          <w:rFonts w:eastAsia="Times New Roman"/>
          <w:szCs w:val="28"/>
        </w:rPr>
        <w:t xml:space="preserve">εσμούς, αν ήταν ολοκληρωμένη. Δεν ήταν ολοκληρωμένη. </w:t>
      </w:r>
    </w:p>
    <w:p w14:paraId="0EE10386" w14:textId="77777777" w:rsidR="000548F6" w:rsidRDefault="005C1E3B">
      <w:pPr>
        <w:spacing w:line="600" w:lineRule="auto"/>
        <w:ind w:firstLine="720"/>
        <w:jc w:val="both"/>
        <w:rPr>
          <w:rFonts w:eastAsia="Times New Roman"/>
          <w:szCs w:val="28"/>
        </w:rPr>
      </w:pPr>
      <w:r>
        <w:rPr>
          <w:rFonts w:eastAsia="Times New Roman"/>
          <w:szCs w:val="28"/>
        </w:rPr>
        <w:t>Κρυβόταν, επίσης, τότε στα συρτάρια μία μελέτη του ΚΕΠΕ, η οποία θα ήταν τουλάχιστον ανάλογη όσον αφορά το ύψος της, συγκρίσιμη με τα 1,8 δισεκατομμύρια ευρώ,</w:t>
      </w:r>
      <w:r>
        <w:rPr>
          <w:rFonts w:eastAsia="Times New Roman"/>
          <w:szCs w:val="28"/>
        </w:rPr>
        <w:t xml:space="preserve"> το κόστος</w:t>
      </w:r>
      <w:r w:rsidRPr="00C37A64">
        <w:rPr>
          <w:rFonts w:eastAsia="Times New Roman"/>
          <w:szCs w:val="28"/>
        </w:rPr>
        <w:t>,</w:t>
      </w:r>
      <w:r>
        <w:rPr>
          <w:rFonts w:eastAsia="Times New Roman"/>
          <w:szCs w:val="28"/>
        </w:rPr>
        <w:t xml:space="preserve"> δηλαδή</w:t>
      </w:r>
      <w:r w:rsidRPr="00C37A64">
        <w:rPr>
          <w:rFonts w:eastAsia="Times New Roman"/>
          <w:szCs w:val="28"/>
        </w:rPr>
        <w:t>,</w:t>
      </w:r>
      <w:r>
        <w:rPr>
          <w:rFonts w:eastAsia="Times New Roman"/>
          <w:szCs w:val="28"/>
        </w:rPr>
        <w:t xml:space="preserve"> το οποίο υπάρχει σ’ αυτή την τελευταία διαδικασία.</w:t>
      </w:r>
    </w:p>
    <w:p w14:paraId="0EE10387" w14:textId="77777777" w:rsidR="000548F6" w:rsidRDefault="005C1E3B">
      <w:pPr>
        <w:spacing w:line="600" w:lineRule="auto"/>
        <w:ind w:firstLine="720"/>
        <w:jc w:val="both"/>
        <w:rPr>
          <w:rFonts w:eastAsia="Times New Roman"/>
          <w:szCs w:val="28"/>
        </w:rPr>
      </w:pPr>
      <w:r>
        <w:rPr>
          <w:rFonts w:eastAsia="Times New Roman"/>
          <w:szCs w:val="28"/>
        </w:rPr>
        <w:t>Επίσης, όλο αυτό αφορούσε όχι μία τριετία, αλλά ένα πολύ μικρότερο χρονικό διάστημα. Το γνωρίζετε πάρα πολύ καλά. Ήταν, δηλαδή, 4,4 δισεκατομμύρια ευρώ ουσιαστικά μόνο για ένα χρόνο.</w:t>
      </w:r>
    </w:p>
    <w:p w14:paraId="0EE10388" w14:textId="77777777" w:rsidR="000548F6" w:rsidRDefault="005C1E3B">
      <w:pPr>
        <w:spacing w:line="600" w:lineRule="auto"/>
        <w:ind w:firstLine="720"/>
        <w:jc w:val="both"/>
        <w:rPr>
          <w:rFonts w:eastAsia="Times New Roman"/>
          <w:szCs w:val="28"/>
        </w:rPr>
      </w:pPr>
      <w:r>
        <w:rPr>
          <w:rFonts w:eastAsia="Times New Roman"/>
          <w:szCs w:val="28"/>
        </w:rPr>
        <w:t>Συ</w:t>
      </w:r>
      <w:r>
        <w:rPr>
          <w:rFonts w:eastAsia="Times New Roman"/>
          <w:szCs w:val="28"/>
        </w:rPr>
        <w:t>νεπώς</w:t>
      </w:r>
      <w:r>
        <w:rPr>
          <w:rFonts w:eastAsia="Times New Roman"/>
          <w:szCs w:val="28"/>
        </w:rPr>
        <w:t xml:space="preserve"> </w:t>
      </w:r>
      <w:r>
        <w:rPr>
          <w:rFonts w:eastAsia="Times New Roman"/>
          <w:szCs w:val="28"/>
        </w:rPr>
        <w:t>μην το φέρνετε και το ξαναφέρνετε αυτό το παράδειγμα. Είναι ένα παράδειγμα που δεν τελείωσε ποτέ, διότι δεν νομίζω ότι στηρίζεται πουθενά.</w:t>
      </w:r>
    </w:p>
    <w:p w14:paraId="0EE10389" w14:textId="77777777" w:rsidR="000548F6" w:rsidRDefault="005C1E3B">
      <w:pPr>
        <w:spacing w:line="600" w:lineRule="auto"/>
        <w:ind w:firstLine="720"/>
        <w:jc w:val="both"/>
        <w:rPr>
          <w:rFonts w:eastAsia="Times New Roman"/>
          <w:szCs w:val="28"/>
        </w:rPr>
      </w:pPr>
      <w:r>
        <w:rPr>
          <w:rFonts w:eastAsia="Times New Roman"/>
          <w:szCs w:val="28"/>
        </w:rPr>
        <w:t>Σας ευχαριστώ πάρα πολύ.</w:t>
      </w:r>
    </w:p>
    <w:p w14:paraId="0EE1038A" w14:textId="77777777" w:rsidR="000548F6" w:rsidRDefault="005C1E3B">
      <w:pPr>
        <w:spacing w:line="600" w:lineRule="auto"/>
        <w:ind w:firstLine="720"/>
        <w:jc w:val="center"/>
        <w:rPr>
          <w:rFonts w:eastAsia="Times New Roman"/>
          <w:szCs w:val="28"/>
        </w:rPr>
      </w:pPr>
      <w:r>
        <w:rPr>
          <w:rFonts w:eastAsia="Times New Roman"/>
          <w:szCs w:val="28"/>
        </w:rPr>
        <w:t>(Χειροκροτήματα)</w:t>
      </w:r>
    </w:p>
    <w:p w14:paraId="0EE1038B"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w:t>
      </w:r>
    </w:p>
    <w:p w14:paraId="0EE1038C"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w:t>
      </w:r>
      <w:r>
        <w:rPr>
          <w:rFonts w:eastAsia="Times New Roman"/>
          <w:b/>
          <w:szCs w:val="24"/>
        </w:rPr>
        <w:t>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Κύριε Πρόεδρε, θα μπορούσα να έχω τον λόγο;</w:t>
      </w:r>
    </w:p>
    <w:p w14:paraId="0EE1038D"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Εσείς τι θέλετε, κύριε Υπουργέ; Για ποιο θέμα θα μιλήσετε;</w:t>
      </w:r>
    </w:p>
    <w:p w14:paraId="0EE1038E" w14:textId="77777777" w:rsidR="000548F6" w:rsidRDefault="005C1E3B">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Κύριε Πρόεδρε, θα ήθελα να κάνω δύο νομοτεχνικές βελτιώσεις φραστικές.</w:t>
      </w:r>
    </w:p>
    <w:p w14:paraId="0EE1038F"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 Σας παρακαλώ να είστε σύντομος και να καταθέσετε τις νομοτεχνικές βελτιώσεις για τα Πρακτικά.</w:t>
      </w:r>
    </w:p>
    <w:p w14:paraId="0EE10390" w14:textId="77777777" w:rsidR="000548F6" w:rsidRDefault="005C1E3B">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Βεβαίως, κύριε Πρόεδρε, τις έχω γραμμένες.</w:t>
      </w:r>
    </w:p>
    <w:p w14:paraId="0EE10391" w14:textId="77777777" w:rsidR="000548F6" w:rsidRDefault="005C1E3B">
      <w:pPr>
        <w:spacing w:line="600" w:lineRule="auto"/>
        <w:ind w:firstLine="720"/>
        <w:jc w:val="both"/>
        <w:rPr>
          <w:rFonts w:eastAsia="Times New Roman"/>
          <w:szCs w:val="24"/>
        </w:rPr>
      </w:pPr>
      <w:r>
        <w:rPr>
          <w:rFonts w:eastAsia="Times New Roman"/>
          <w:szCs w:val="24"/>
        </w:rPr>
        <w:t>Κύριε Πρόεδρε, στο άρθρο δεύτερο του σχεδίου νόμου (έναρξη ισχύος), μετά τη φράση «από τη δημοσίευσή του στην Εφημερίδα της Κυβερνήσεως» προσ</w:t>
      </w:r>
      <w:r>
        <w:rPr>
          <w:rFonts w:eastAsia="Times New Roman"/>
          <w:szCs w:val="24"/>
        </w:rPr>
        <w:t>τίθεται η φράση «εκτός αν ορίζεται διαφορετικά σε επιμέρους διατάξεις του».</w:t>
      </w:r>
    </w:p>
    <w:p w14:paraId="0EE10392" w14:textId="77777777" w:rsidR="000548F6" w:rsidRDefault="005C1E3B">
      <w:pPr>
        <w:spacing w:line="600" w:lineRule="auto"/>
        <w:ind w:firstLine="720"/>
        <w:jc w:val="both"/>
        <w:rPr>
          <w:rFonts w:eastAsia="Times New Roman"/>
          <w:szCs w:val="24"/>
        </w:rPr>
      </w:pPr>
      <w:r>
        <w:rPr>
          <w:rFonts w:eastAsia="Times New Roman"/>
          <w:szCs w:val="24"/>
        </w:rPr>
        <w:t>Η δεύτερη νομοτεχνική βελτίωση είναι η εξής: Στην τροπολογία με γενικό αριθμό 469, ειδικό 31 και ημερομηνία κατάθεσης 2.6.2016, πρώτον, στις παραγράφους 1 και 2 της τροπολογίας ο α</w:t>
      </w:r>
      <w:r>
        <w:rPr>
          <w:rFonts w:eastAsia="Times New Roman"/>
          <w:szCs w:val="24"/>
        </w:rPr>
        <w:t>ριθμός ΦΕΚ του ν. 4389/2016 που αναφέρεται μέσα σε παρένθεση διορθώνεται από το λανθασμένο «(Α΄96)» στο ορθό «(Α΄ 94)».</w:t>
      </w:r>
    </w:p>
    <w:p w14:paraId="0EE10393" w14:textId="77777777" w:rsidR="000548F6" w:rsidRDefault="005C1E3B">
      <w:pPr>
        <w:spacing w:line="600" w:lineRule="auto"/>
        <w:ind w:firstLine="720"/>
        <w:jc w:val="both"/>
        <w:rPr>
          <w:rFonts w:eastAsia="Times New Roman"/>
          <w:szCs w:val="24"/>
        </w:rPr>
      </w:pPr>
      <w:r>
        <w:rPr>
          <w:rFonts w:eastAsia="Times New Roman"/>
          <w:szCs w:val="24"/>
        </w:rPr>
        <w:t>Δεύτερον, στην παράγραφο 3 της τροπολογίας μετά τη φράση «του άρθρου 196» προστίθεται η φράση «του ν.4389/2016 (Α΄ 94)».</w:t>
      </w:r>
    </w:p>
    <w:p w14:paraId="0EE1039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Τρίτον, στην </w:t>
      </w:r>
      <w:r>
        <w:rPr>
          <w:rFonts w:eastAsia="Times New Roman" w:cs="Times New Roman"/>
          <w:szCs w:val="24"/>
        </w:rPr>
        <w:t>παράγραφο 4 της τροπολογίας μετά τη φράση «το άρθρο 211» προστίθεται η φράση «του ν.4389/2016 (Α΄94)».</w:t>
      </w:r>
    </w:p>
    <w:p w14:paraId="0EE1039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Τέταρτον, στην παράγραφο 5 της τροπολογίας μετά τη φράση «του άρθρου 214» προστίθεται η φράση «του ν.4389/2016 (Α΄94)».</w:t>
      </w:r>
    </w:p>
    <w:p w14:paraId="0EE1039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r>
        <w:rPr>
          <w:rFonts w:eastAsia="Times New Roman" w:cs="Times New Roman"/>
          <w:szCs w:val="24"/>
        </w:rPr>
        <w:t>.</w:t>
      </w:r>
    </w:p>
    <w:p w14:paraId="0EE10397" w14:textId="77777777" w:rsidR="000548F6" w:rsidRDefault="005C1E3B">
      <w:pPr>
        <w:spacing w:line="600" w:lineRule="auto"/>
        <w:ind w:firstLine="53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Υπουργός Εθνικής Άμυνας</w:t>
      </w:r>
      <w:r>
        <w:rPr>
          <w:rFonts w:eastAsia="Times New Roman" w:cs="Times New Roman"/>
          <w:szCs w:val="24"/>
        </w:rPr>
        <w:t xml:space="preserve"> </w:t>
      </w:r>
      <w:r w:rsidRPr="00C76307">
        <w:rPr>
          <w:rFonts w:eastAsia="Times New Roman" w:cs="Times New Roman"/>
          <w:szCs w:val="24"/>
        </w:rPr>
        <w:t>και</w:t>
      </w:r>
      <w:r w:rsidRPr="00C76307">
        <w:rPr>
          <w:rFonts w:eastAsia="Times New Roman" w:cs="Times New Roman"/>
          <w:szCs w:val="24"/>
        </w:rPr>
        <w:t xml:space="preserve"> </w:t>
      </w:r>
      <w:r w:rsidRPr="00C76307">
        <w:rPr>
          <w:rFonts w:eastAsia="Times New Roman"/>
          <w:szCs w:val="24"/>
        </w:rPr>
        <w:t>Πρόεδρος των Ανεξαρτήτων Ελλήνων</w:t>
      </w:r>
      <w:r>
        <w:rPr>
          <w:rFonts w:eastAsia="Times New Roman" w:cs="Times New Roman"/>
          <w:szCs w:val="24"/>
        </w:rPr>
        <w:t xml:space="preserve"> </w:t>
      </w:r>
      <w:r>
        <w:rPr>
          <w:rFonts w:eastAsia="Times New Roman" w:cs="Times New Roman"/>
          <w:szCs w:val="24"/>
        </w:rPr>
        <w:t>κ. Πάνος Καμμένος 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0EE10398" w14:textId="77777777" w:rsidR="000548F6" w:rsidRDefault="005C1E3B">
      <w:pPr>
        <w:spacing w:line="600" w:lineRule="auto"/>
        <w:ind w:firstLine="539"/>
        <w:jc w:val="center"/>
        <w:rPr>
          <w:rFonts w:eastAsia="Times New Roman" w:cs="Times New Roman"/>
          <w:szCs w:val="24"/>
        </w:rPr>
      </w:pPr>
      <w:r>
        <w:rPr>
          <w:rFonts w:eastAsia="Times New Roman" w:cs="Times New Roman"/>
          <w:szCs w:val="24"/>
        </w:rPr>
        <w:t>ΑΛΛΑΓΗ ΣΕΛΙΔΑΣ</w:t>
      </w:r>
    </w:p>
    <w:p w14:paraId="0EE10399" w14:textId="77777777" w:rsidR="000548F6" w:rsidRDefault="005C1E3B">
      <w:pPr>
        <w:jc w:val="center"/>
        <w:rPr>
          <w:rFonts w:eastAsia="Times New Roman" w:cs="Times New Roman"/>
          <w:szCs w:val="24"/>
        </w:rPr>
      </w:pPr>
      <w:r>
        <w:rPr>
          <w:rFonts w:eastAsia="Times New Roman" w:cs="Times New Roman"/>
          <w:szCs w:val="24"/>
        </w:rPr>
        <w:t>(Να μπει η σελ.452)</w:t>
      </w:r>
    </w:p>
    <w:p w14:paraId="0EE1039A" w14:textId="77777777" w:rsidR="000548F6" w:rsidRDefault="005C1E3B">
      <w:pPr>
        <w:jc w:val="center"/>
        <w:rPr>
          <w:rFonts w:eastAsia="Times New Roman" w:cs="Times New Roman"/>
          <w:szCs w:val="24"/>
        </w:rPr>
      </w:pPr>
      <w:r>
        <w:rPr>
          <w:rFonts w:eastAsia="Times New Roman" w:cs="Times New Roman"/>
          <w:szCs w:val="24"/>
        </w:rPr>
        <w:t>ΑΛΛΑΓΗ ΣΕΛΙΔΑΣ</w:t>
      </w:r>
    </w:p>
    <w:p w14:paraId="0EE1039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Παρακαλώ,</w:t>
      </w:r>
      <w:r>
        <w:rPr>
          <w:rFonts w:eastAsia="Times New Roman" w:cs="Times New Roman"/>
          <w:szCs w:val="24"/>
        </w:rPr>
        <w:t xml:space="preserve"> να μοιραστούν οι νομοτεχνικές βελτιώσεις</w:t>
      </w:r>
      <w:r w:rsidDel="002E4E61">
        <w:rPr>
          <w:rFonts w:eastAsia="Times New Roman" w:cs="Times New Roman"/>
          <w:szCs w:val="24"/>
        </w:rPr>
        <w:t xml:space="preserve"> </w:t>
      </w:r>
      <w:r>
        <w:rPr>
          <w:rFonts w:eastAsia="Times New Roman" w:cs="Times New Roman"/>
          <w:szCs w:val="24"/>
        </w:rPr>
        <w:t xml:space="preserve">στους συναδέλφους πριν από την ψηφοφορία. </w:t>
      </w:r>
    </w:p>
    <w:p w14:paraId="0EE1039C" w14:textId="77777777" w:rsidR="000548F6" w:rsidRDefault="005C1E3B">
      <w:pPr>
        <w:spacing w:line="600" w:lineRule="auto"/>
        <w:ind w:firstLine="720"/>
        <w:jc w:val="both"/>
        <w:rPr>
          <w:rFonts w:eastAsia="Times New Roman" w:cs="Times New Roman"/>
        </w:rPr>
      </w:pPr>
      <w:r>
        <w:rPr>
          <w:rFonts w:eastAsia="Times New Roman" w:cs="Times New Roman"/>
          <w:szCs w:val="24"/>
        </w:rPr>
        <w:t>Πριν δώσω τον λόγο στον κύριο Υπουργό, τον οποίο και τον ευχαριστώ γιατί τον κράτησα στην Ολομέλεια, ενώ υπάρχει Υπουργικό Συμβούλιο, κ</w:t>
      </w:r>
      <w:r>
        <w:rPr>
          <w:rFonts w:eastAsia="Times New Roman" w:cs="Times New Roman"/>
        </w:rPr>
        <w:t>υρί</w:t>
      </w:r>
      <w:r>
        <w:rPr>
          <w:rFonts w:eastAsia="Times New Roman" w:cs="Times New Roman"/>
        </w:rPr>
        <w:t xml:space="preserve">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Pr>
          <w:rFonts w:eastAsia="Times New Roman" w:cs="Times New Roman"/>
        </w:rPr>
        <w:t>τρόπο οργάνωσης και λειτουργίας της Βουλής, είκοσι μαθητές και μαθήτριες και δ</w:t>
      </w:r>
      <w:r>
        <w:rPr>
          <w:rFonts w:eastAsia="Times New Roman" w:cs="Times New Roman"/>
        </w:rPr>
        <w:t>ύ</w:t>
      </w:r>
      <w:r>
        <w:rPr>
          <w:rFonts w:eastAsia="Times New Roman" w:cs="Times New Roman"/>
        </w:rPr>
        <w:t>ο εκπαιδευτικοί συνοδοί τους από το 23</w:t>
      </w:r>
      <w:r>
        <w:rPr>
          <w:rFonts w:eastAsia="Times New Roman" w:cs="Times New Roman"/>
          <w:vertAlign w:val="superscript"/>
        </w:rPr>
        <w:t>ο</w:t>
      </w:r>
      <w:r>
        <w:rPr>
          <w:rFonts w:eastAsia="Times New Roman" w:cs="Times New Roman"/>
        </w:rPr>
        <w:t xml:space="preserve"> Δημοτικό Σχολείο Ευόσμου Θεσσαλονίκης. </w:t>
      </w:r>
    </w:p>
    <w:p w14:paraId="0EE1039D" w14:textId="77777777" w:rsidR="000548F6" w:rsidRDefault="005C1E3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EE1039E" w14:textId="77777777" w:rsidR="000548F6" w:rsidRDefault="005C1E3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EE1039F" w14:textId="77777777" w:rsidR="000548F6" w:rsidRDefault="005C1E3B">
      <w:pPr>
        <w:spacing w:line="600" w:lineRule="auto"/>
        <w:ind w:firstLine="720"/>
        <w:rPr>
          <w:rFonts w:eastAsia="Times New Roman" w:cs="Times New Roman"/>
          <w:szCs w:val="24"/>
        </w:rPr>
      </w:pPr>
      <w:r>
        <w:rPr>
          <w:rFonts w:eastAsia="Times New Roman" w:cs="Times New Roman"/>
        </w:rPr>
        <w:t>Κύριε Πετρόπουλε, σα</w:t>
      </w:r>
      <w:r>
        <w:rPr>
          <w:rFonts w:eastAsia="Times New Roman" w:cs="Times New Roman"/>
        </w:rPr>
        <w:t>ς φτάνουν πέντε λεπτά;</w:t>
      </w:r>
    </w:p>
    <w:p w14:paraId="0EE103A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Ναι, κύριε Πρόεδρε, σας ευχαριστώ.</w:t>
      </w:r>
    </w:p>
    <w:p w14:paraId="0EE103A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Συγγνώμη για την παρέμβαση. Θα ήθελα να σας πω κάτι για δ</w:t>
      </w:r>
      <w:r>
        <w:rPr>
          <w:rFonts w:eastAsia="Times New Roman" w:cs="Times New Roman"/>
          <w:szCs w:val="24"/>
        </w:rPr>
        <w:t>ύ</w:t>
      </w:r>
      <w:r>
        <w:rPr>
          <w:rFonts w:eastAsia="Times New Roman" w:cs="Times New Roman"/>
          <w:szCs w:val="24"/>
        </w:rPr>
        <w:t xml:space="preserve">ο </w:t>
      </w:r>
      <w:r>
        <w:rPr>
          <w:rFonts w:eastAsia="Times New Roman" w:cs="Times New Roman"/>
          <w:szCs w:val="24"/>
        </w:rPr>
        <w:t>δευτερόλεπτα.</w:t>
      </w:r>
    </w:p>
    <w:p w14:paraId="0EE103A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Είχε υποβάλει ένα αίτημα ο κ. Καραθανασόπουλος για μια ονομαστική ψηφοφορία αύριο -εκτός αν η σιωπή του κ. Τσακαλώτου σημαίνει ότι απορρίπτεται το αίτημά του-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εάν θέλετε, τοποθετηθείτε. </w:t>
      </w:r>
    </w:p>
    <w:p w14:paraId="0EE103A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w:t>
      </w:r>
      <w:r>
        <w:rPr>
          <w:rFonts w:eastAsia="Times New Roman" w:cs="Times New Roman"/>
          <w:b/>
          <w:szCs w:val="24"/>
        </w:rPr>
        <w:t xml:space="preserve">νικής Ασφάλισης και Κοινωνικής Αλληλεγγύης): </w:t>
      </w:r>
      <w:r>
        <w:rPr>
          <w:rFonts w:eastAsia="Times New Roman" w:cs="Times New Roman"/>
          <w:szCs w:val="24"/>
        </w:rPr>
        <w:t>Απορρίπτεται το αίτημα του κ. Καραθανασόπουλου.</w:t>
      </w:r>
    </w:p>
    <w:p w14:paraId="0EE103A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Προχωρήστε, ζητώ συγγνώμη.</w:t>
      </w:r>
    </w:p>
    <w:p w14:paraId="0EE103A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Είναι, </w:t>
      </w:r>
      <w:r>
        <w:rPr>
          <w:rFonts w:eastAsia="Times New Roman" w:cs="Times New Roman"/>
          <w:szCs w:val="24"/>
        </w:rPr>
        <w:t xml:space="preserve">βέβαια, παρών ο Υπουργός Εθνικής Άμυνας ο κ. Καμμένος και δεν θα χρειαστεί να ερμηνεύσω την άποψή του, αλλά μίλησε για 5% απόδοση από την αξιοποίηση περιουσίας ακίνητης του Υπουργείου Εθνικής Άμυνας για το ταμείο και όχι για πώληση στρατοπέδων που είπατε, </w:t>
      </w:r>
      <w:r>
        <w:rPr>
          <w:rFonts w:eastAsia="Times New Roman" w:cs="Times New Roman"/>
          <w:szCs w:val="24"/>
        </w:rPr>
        <w:t>κύριε Δαβάκη.</w:t>
      </w:r>
    </w:p>
    <w:p w14:paraId="0EE103A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Εγώ δεν μίλησα για στρατόπεδα.</w:t>
      </w:r>
    </w:p>
    <w:p w14:paraId="0EE103A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Είναι πολύ σαφή τα πράγματα. </w:t>
      </w:r>
      <w:r>
        <w:rPr>
          <w:rFonts w:eastAsia="Times New Roman" w:cs="Times New Roman"/>
          <w:szCs w:val="24"/>
        </w:rPr>
        <w:t>Μ</w:t>
      </w:r>
      <w:r>
        <w:rPr>
          <w:rFonts w:eastAsia="Times New Roman" w:cs="Times New Roman"/>
          <w:szCs w:val="24"/>
        </w:rPr>
        <w:t>άλιστα μίλησε για αντικειμενική αξιοποίηση, για πώληση στρατοπέδων.</w:t>
      </w:r>
    </w:p>
    <w:p w14:paraId="0EE103A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άλιστα, το ξέρετε ή θα έπρεπε να το ξέρετε ότι αυτό προβλέπεται ως το ελάχιστο ποσό -έτσι προβλέπεται, είναι ζήτημα που πρέπει να δούμε, φυσικά- της ελάχιστης απόδοσης που οφείλει, όποιος διαχειρίζεται δημόσια περιουσία, να κερδαίνει από την αντικειμενικ</w:t>
      </w:r>
      <w:r>
        <w:rPr>
          <w:rFonts w:eastAsia="Times New Roman" w:cs="Times New Roman"/>
          <w:szCs w:val="24"/>
        </w:rPr>
        <w:t xml:space="preserve">ή αξία της ακίνητης περιουσίας. Συνεπώς δεν υπήρχε περιθώριο παρεξήγησης ως προς αυτό που είπε ο κ. Καμμένος για την αξιοποίηση της περιουσίας, για να καλύψει τέτοιες ανάγκες που είπε. Νομίζω ότι αποδίδω σωστά, γιατί δεν χρειαζόταν καν η ερμηνεία. </w:t>
      </w:r>
    </w:p>
    <w:p w14:paraId="0EE103A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 xml:space="preserve">ΟΣ ΔΑΒΑΚΗΣ: </w:t>
      </w:r>
      <w:r>
        <w:rPr>
          <w:rFonts w:eastAsia="Times New Roman" w:cs="Times New Roman"/>
          <w:szCs w:val="24"/>
        </w:rPr>
        <w:t>Σε τρεις μήνες θα γίνει; Μακάρι!</w:t>
      </w:r>
    </w:p>
    <w:p w14:paraId="0EE103A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το θέμα της τροπολογίας</w:t>
      </w:r>
      <w:r>
        <w:rPr>
          <w:rFonts w:eastAsia="Times New Roman" w:cs="Times New Roman"/>
          <w:szCs w:val="24"/>
        </w:rPr>
        <w:t>,</w:t>
      </w:r>
      <w:r>
        <w:rPr>
          <w:rFonts w:eastAsia="Times New Roman" w:cs="Times New Roman"/>
          <w:szCs w:val="24"/>
        </w:rPr>
        <w:t xml:space="preserve"> που εισήγαγαν οι Βουλευτές του ΣΥΡΙΖΑ και του Κόμματος των Ανεξαρτήτων Ελλήνω</w:t>
      </w:r>
      <w:r>
        <w:rPr>
          <w:rFonts w:eastAsia="Times New Roman" w:cs="Times New Roman"/>
          <w:szCs w:val="24"/>
        </w:rPr>
        <w:t>ν -αντιλαμβάνεται κανείς γιατί εισήλθε, δεν είναι καμμία παλαιοκομματική μέθοδος- έχει τελείως άλλη βάση. Εξηγείται στην αιτιολογική έκθεση ότι μετά από συνεννόηση των δ</w:t>
      </w:r>
      <w:r>
        <w:rPr>
          <w:rFonts w:eastAsia="Times New Roman" w:cs="Times New Roman"/>
          <w:szCs w:val="24"/>
        </w:rPr>
        <w:t>ύ</w:t>
      </w:r>
      <w:r>
        <w:rPr>
          <w:rFonts w:eastAsia="Times New Roman" w:cs="Times New Roman"/>
          <w:szCs w:val="24"/>
        </w:rPr>
        <w:t>ο αρμόδιων Υπουργών, του Υπουργού Δικαιοσύνης και του Υπουργού Εθνικής Άμυνας, καλύφθη</w:t>
      </w:r>
      <w:r>
        <w:rPr>
          <w:rFonts w:eastAsia="Times New Roman" w:cs="Times New Roman"/>
          <w:szCs w:val="24"/>
        </w:rPr>
        <w:t>κε αυτή η ανάγκη με άλλο</w:t>
      </w:r>
      <w:r>
        <w:rPr>
          <w:rFonts w:eastAsia="Times New Roman" w:cs="Times New Roman"/>
          <w:szCs w:val="24"/>
        </w:rPr>
        <w:t>ν</w:t>
      </w:r>
      <w:r>
        <w:rPr>
          <w:rFonts w:eastAsia="Times New Roman" w:cs="Times New Roman"/>
          <w:szCs w:val="24"/>
        </w:rPr>
        <w:t xml:space="preserve"> τρόπο. Δηλαδή, τι άλλο θέλατε να λέει; Δεν μπορούσε, λοιπόν, να υπάρξει τίποτα πιο σαφές από τη διατύπωση αυτή, για να καταλάβετε γιατί εισήγαγε η δική μας πλευρά αυτή την τροπολογία. </w:t>
      </w:r>
    </w:p>
    <w:p w14:paraId="0EE103A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Γιατί δημιουργείτε διαρκώς εντυπώσεις; Κάποτε</w:t>
      </w:r>
      <w:r>
        <w:rPr>
          <w:rFonts w:eastAsia="Times New Roman" w:cs="Times New Roman"/>
          <w:szCs w:val="24"/>
        </w:rPr>
        <w:t xml:space="preserve"> πρέπει να γίνει μ</w:t>
      </w:r>
      <w:r>
        <w:rPr>
          <w:rFonts w:eastAsia="Times New Roman" w:cs="Times New Roman"/>
          <w:szCs w:val="24"/>
        </w:rPr>
        <w:t>ί</w:t>
      </w:r>
      <w:r>
        <w:rPr>
          <w:rFonts w:eastAsia="Times New Roman" w:cs="Times New Roman"/>
          <w:szCs w:val="24"/>
        </w:rPr>
        <w:t xml:space="preserve">α συζήτηση -και θα έχει ενδιαφέρον για τον λαό μας να βλέπει μια σοβαρή συζήτηση- για δύσκολα και σοβαρά πράγματα που αντιμετωπίζει η χώρα. </w:t>
      </w:r>
    </w:p>
    <w:p w14:paraId="0EE103A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επιτέλους –εγώ δεν θα καταφύγω σε χαρακτηρολογικούς σχολιασμούς για τη συμπεριφορά της Α</w:t>
      </w:r>
      <w:r>
        <w:rPr>
          <w:rFonts w:eastAsia="Times New Roman" w:cs="Times New Roman"/>
          <w:szCs w:val="24"/>
        </w:rPr>
        <w:t xml:space="preserve">ντιπολίτευσης- κάποτε να αποφασίσετε οι «μένουμε Ευρώπη» αν θέλετε να πετυχαίνουμε σε αυτό τον βηματισμό, τον δύσκολο, με τις δυσχέρειες ή στεναχωριέστε κάθε φορά που πετυχαίνουμε κάτι; Γιατί κάθε φορά ακούω διάφορους να λένε γιατί τα πετυχαίνουμε αυτά τα </w:t>
      </w:r>
      <w:r>
        <w:rPr>
          <w:rFonts w:eastAsia="Times New Roman" w:cs="Times New Roman"/>
          <w:szCs w:val="24"/>
        </w:rPr>
        <w:t>οποία προχωρούν σε μια γρήγορη αξιοποίηση όλων των δυνατοτήτων που έχουμε, για να μπορέσουμε να ανακόψουμε αυτή την καταστροφή που έχει επέλθει.</w:t>
      </w:r>
    </w:p>
    <w:p w14:paraId="0EE103A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Τι πετύχατε;</w:t>
      </w:r>
    </w:p>
    <w:p w14:paraId="0EE103A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w:t>
      </w:r>
      <w:r>
        <w:rPr>
          <w:rFonts w:eastAsia="Times New Roman" w:cs="Times New Roman"/>
          <w:b/>
          <w:szCs w:val="24"/>
        </w:rPr>
        <w:t xml:space="preserve">ς Αλληλεγγύης): </w:t>
      </w:r>
      <w:r>
        <w:rPr>
          <w:rFonts w:eastAsia="Times New Roman" w:cs="Times New Roman"/>
          <w:szCs w:val="24"/>
        </w:rPr>
        <w:t xml:space="preserve">Θα μείνω, για να μην αναπτύξω κι άλλες σκέψεις, μόνο στα θέματα της κοινωνικής ασφάλισης. </w:t>
      </w:r>
    </w:p>
    <w:p w14:paraId="0EE103A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Το εφάπαξ δεν καταβάλλεται εδώ και τόσα χρόνια. </w:t>
      </w:r>
      <w:r>
        <w:rPr>
          <w:rFonts w:eastAsia="Times New Roman" w:cs="Times New Roman"/>
          <w:szCs w:val="24"/>
        </w:rPr>
        <w:t>Ε</w:t>
      </w:r>
      <w:r>
        <w:rPr>
          <w:rFonts w:eastAsia="Times New Roman" w:cs="Times New Roman"/>
          <w:szCs w:val="24"/>
        </w:rPr>
        <w:t>μείς το καταβάλλουμε για πρώτη φορά με ένα</w:t>
      </w:r>
      <w:r>
        <w:rPr>
          <w:rFonts w:eastAsia="Times New Roman" w:cs="Times New Roman"/>
          <w:szCs w:val="24"/>
        </w:rPr>
        <w:t>ν</w:t>
      </w:r>
      <w:r>
        <w:rPr>
          <w:rFonts w:eastAsia="Times New Roman" w:cs="Times New Roman"/>
          <w:szCs w:val="24"/>
        </w:rPr>
        <w:t xml:space="preserve"> τρόπο πραγματικά δίκαιο και αποτελεσματικό και αποδοτικό</w:t>
      </w:r>
      <w:r>
        <w:rPr>
          <w:rFonts w:eastAsia="Times New Roman" w:cs="Times New Roman"/>
          <w:szCs w:val="24"/>
        </w:rPr>
        <w:t xml:space="preserve"> για το μέλλον. </w:t>
      </w:r>
      <w:r>
        <w:rPr>
          <w:rFonts w:eastAsia="Times New Roman" w:cs="Times New Roman"/>
          <w:szCs w:val="24"/>
        </w:rPr>
        <w:t>Ε</w:t>
      </w:r>
      <w:r>
        <w:rPr>
          <w:rFonts w:eastAsia="Times New Roman" w:cs="Times New Roman"/>
          <w:szCs w:val="24"/>
        </w:rPr>
        <w:t>πικαλείστε την πραγματική διόρθωση που γίνεται, ώστε για τους ελεύθερους επαγγελματίες να πάει από το 75% στο 60%, όπως γίνεται και στους υπόλοιπους ασφαλισμένους.</w:t>
      </w:r>
    </w:p>
    <w:p w14:paraId="0EE103B0" w14:textId="77777777" w:rsidR="000548F6" w:rsidRDefault="005C1E3B">
      <w:pPr>
        <w:spacing w:line="600" w:lineRule="auto"/>
        <w:ind w:firstLine="720"/>
        <w:jc w:val="both"/>
        <w:rPr>
          <w:rFonts w:eastAsia="Times New Roman"/>
          <w:szCs w:val="24"/>
        </w:rPr>
      </w:pPr>
      <w:r>
        <w:rPr>
          <w:rFonts w:eastAsia="Times New Roman" w:cs="Times New Roman"/>
          <w:szCs w:val="24"/>
        </w:rPr>
        <w:t xml:space="preserve">Οι ελεύθεροι επαγγελματίες στον ΟΑΕΕ δεν έχουν εφάπαξ, είναι κάτι που θα </w:t>
      </w:r>
      <w:r>
        <w:rPr>
          <w:rFonts w:eastAsia="Times New Roman" w:cs="Times New Roman"/>
          <w:szCs w:val="24"/>
        </w:rPr>
        <w:t>συμβεί στο μέλλον. Αυτοί που έχουν εφάπαξ είναι μόνο οι βενζινοπώλες, οι οποίοι δεν έχουν πόρους εδώ και χρόνια και έχει σταματήσει να δίνει τον οποιονδήποτε πόρο, είναι οι αρτοποιοί, οι οποίοι δεν παίρνουν πια τον πόρο των αλεύρων και δεν δίνουν τίποτα.</w:t>
      </w:r>
      <w:r>
        <w:rPr>
          <w:rFonts w:eastAsia="Times New Roman"/>
          <w:szCs w:val="24"/>
        </w:rPr>
        <w:t xml:space="preserve"> </w:t>
      </w:r>
      <w:r>
        <w:rPr>
          <w:rFonts w:eastAsia="Times New Roman"/>
          <w:szCs w:val="24"/>
        </w:rPr>
        <w:t>Γ</w:t>
      </w:r>
      <w:r>
        <w:rPr>
          <w:rFonts w:eastAsia="Times New Roman"/>
          <w:szCs w:val="24"/>
        </w:rPr>
        <w:t>ια ποιους κλαίτε ακριβώς; Για ποιους είναι το πρόβλημα ότι καταργήσαμε το ποσοστό;</w:t>
      </w:r>
    </w:p>
    <w:p w14:paraId="0EE103B1"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Αυτό που πράγματι υπάρχει ως δυνατότητα -και πρέπει να το δουν οι επιστήμονες, οι φορείς των επιστημόνων, δικηγόρων και μηχανικών- είναι αυτό που τους είχαμε πει από τον Γεν</w:t>
      </w:r>
      <w:r>
        <w:rPr>
          <w:rFonts w:eastAsia="Times New Roman"/>
          <w:szCs w:val="24"/>
        </w:rPr>
        <w:t>άρη ακόμα, να φτιάξουν ένα επαγγελματικό ταμείο, για να κανονίσουν τα δικά τους ζητήματα, πώς θέλουν να δίνουν το εφάπαξ. Δυστυχώς, αντί να ακούσουν και να καθίσουν, ως δικηγόροι, που έχουν τη δυνατότητα ή θα έπρεπε να έχουν τη δυνατότητα να δώσουν μια λύσ</w:t>
      </w:r>
      <w:r>
        <w:rPr>
          <w:rFonts w:eastAsia="Times New Roman"/>
          <w:szCs w:val="24"/>
        </w:rPr>
        <w:t>η σε αυτό, συνεχίζουν απεργίες ατελέσφορες και χωρίς καμμία προοπτική για τη λύση προβλημάτων αυτού του κλάδου.</w:t>
      </w:r>
    </w:p>
    <w:p w14:paraId="0EE103B2"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Επομένως υπάρχει μπροστά η προοπτική εφάπαξ και για αυτούς να λυθεί μέσα από αυτή την προοπτική</w:t>
      </w:r>
      <w:r>
        <w:rPr>
          <w:rFonts w:eastAsia="Times New Roman"/>
          <w:szCs w:val="24"/>
        </w:rPr>
        <w:t>,</w:t>
      </w:r>
      <w:r>
        <w:rPr>
          <w:rFonts w:eastAsia="Times New Roman"/>
          <w:szCs w:val="24"/>
        </w:rPr>
        <w:t xml:space="preserve"> που η Κυβέρνηση έχει υποδείξει και είμαι στη δι</w:t>
      </w:r>
      <w:r>
        <w:rPr>
          <w:rFonts w:eastAsia="Times New Roman"/>
          <w:szCs w:val="24"/>
        </w:rPr>
        <w:t>άθεση, βεβαίως, όλων όσων ενδιαφέρονται να συμβάλω σε αυτόν τον σκοπό.</w:t>
      </w:r>
    </w:p>
    <w:p w14:paraId="0EE103B3"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να πω κάτι πάνω σε αυτό…</w:t>
      </w:r>
    </w:p>
    <w:p w14:paraId="0EE103B4"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 μου ανοίγετε μέτωπα και αρχίσουν να ζητάνε τον λόγο μετά από σας!</w:t>
      </w:r>
    </w:p>
    <w:p w14:paraId="0EE103B5"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ΑΝΑΣΤΑΣΙΟΣ ΠΕΤΡΟΠΟΥΛΟΣ (Υ</w:t>
      </w:r>
      <w:r>
        <w:rPr>
          <w:rFonts w:eastAsia="Times New Roman"/>
          <w:b/>
          <w:szCs w:val="24"/>
        </w:rPr>
        <w:t>φυπουργός Εργασίας, Κοινωνικής Ασφάλισης και Κοινωνικής Αλληλεγγύης):</w:t>
      </w:r>
      <w:r>
        <w:rPr>
          <w:rFonts w:eastAsia="Times New Roman"/>
          <w:szCs w:val="24"/>
        </w:rPr>
        <w:t xml:space="preserve"> Τι να κάνω; Εγώ δεν μίλησα στον κ. Βρούτση.</w:t>
      </w:r>
    </w:p>
    <w:p w14:paraId="0EE103B6"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Μόνο αν ο Υπουργός πει «ναι», να πω κάτι πάνω σε αυτό.</w:t>
      </w:r>
    </w:p>
    <w:p w14:paraId="0EE103B7"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Αφήστε να ολοκληρώσει ο Υπουργός.</w:t>
      </w:r>
    </w:p>
    <w:p w14:paraId="0EE103B8"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ΑΝ</w:t>
      </w:r>
      <w:r>
        <w:rPr>
          <w:rFonts w:eastAsia="Times New Roman"/>
          <w:b/>
          <w:szCs w:val="24"/>
        </w:rPr>
        <w:t>ΑΣΤΑΣΙΟΣ ΠΕΤΡΟΠΟΥΛΟΣ (Υφυπουργός Εργασίας, Κοινωνικής Ασφάλισης και Κοινωνικής Αλληλεγγύης):</w:t>
      </w:r>
      <w:r>
        <w:rPr>
          <w:rFonts w:eastAsia="Times New Roman"/>
          <w:szCs w:val="24"/>
        </w:rPr>
        <w:t xml:space="preserve"> Είναι θέματα</w:t>
      </w:r>
      <w:r>
        <w:rPr>
          <w:rFonts w:eastAsia="Times New Roman"/>
          <w:szCs w:val="24"/>
        </w:rPr>
        <w:t>,</w:t>
      </w:r>
      <w:r>
        <w:rPr>
          <w:rFonts w:eastAsia="Times New Roman"/>
          <w:szCs w:val="24"/>
        </w:rPr>
        <w:t xml:space="preserve"> τα οποία τέθηκαν και νομίζω ότι πρέπει να απαντήσω. Νομίζω ότι απαντώ πολύ συνοπτικά και επιγραμματικά. Διαφορετικά θα φανεί ότι έτσι έχουν τα πράγμα</w:t>
      </w:r>
      <w:r>
        <w:rPr>
          <w:rFonts w:eastAsia="Times New Roman"/>
          <w:szCs w:val="24"/>
        </w:rPr>
        <w:t>τα, όπως λέγονται.</w:t>
      </w:r>
    </w:p>
    <w:p w14:paraId="0EE103B9"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Τέθηκε και το θέμα -και τελειώνω με αυτή την απάντηση τότε, κύριε Πρόεδρε- γιατί αποφασίζει ο Πρόεδρος του Μετοχικού Ταμείου Πολιτικών Υπαλλήλων το ποσοστό αναπλήρωσης στην αρχή του δεκαπενθημέρου κάθε μήνα, κάθε έτους.</w:t>
      </w:r>
    </w:p>
    <w:p w14:paraId="0EE103BA"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Πότε τέθηκε;</w:t>
      </w:r>
    </w:p>
    <w:p w14:paraId="0EE103BB"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Τέθηκε από την πλευρά μιας πτέρυγας.</w:t>
      </w:r>
    </w:p>
    <w:p w14:paraId="0EE103BC"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θέτει θέματα μόνο η πλευρά η δική σας. Θέτουν άλλα κόμματα άλλα θέματα.</w:t>
      </w:r>
    </w:p>
    <w:p w14:paraId="0EE103BD"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Α</w:t>
      </w:r>
      <w:r>
        <w:rPr>
          <w:rFonts w:eastAsia="Times New Roman"/>
          <w:b/>
          <w:szCs w:val="24"/>
        </w:rPr>
        <w:t>ΝΑΣΤΑΣΙΟΣ ΠΕΤΡΟΠΟΥΛΟΣ (Υφυπουργός Εργασίας, Κοινωνικής Ασφάλισης και Κοινωνικής Αλληλεγγύης):</w:t>
      </w:r>
      <w:r>
        <w:rPr>
          <w:rFonts w:eastAsia="Times New Roman"/>
          <w:szCs w:val="24"/>
        </w:rPr>
        <w:t xml:space="preserve"> Με έμφαση τέθηκε και από τον κ. Θεοχαρόπουλο, με έναν τρόπο πολύ έντονο και πολύ συγκεκριμένο…</w:t>
      </w:r>
    </w:p>
    <w:p w14:paraId="0EE103BE"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κοιτάτε κι εσείς συνέχεια τον κ. Βρούτση. Κοιτάτε εμένα.</w:t>
      </w:r>
    </w:p>
    <w:p w14:paraId="0EE103BF"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Είναι προκάτοχος, γι’ αυτό.</w:t>
      </w:r>
    </w:p>
    <w:p w14:paraId="0EE103C0"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Πρέπει να σας πω -πρώτα απ’ όλα, το είπα και στην προηγούμενη τοποθέτησ</w:t>
      </w:r>
      <w:r>
        <w:rPr>
          <w:rFonts w:eastAsia="Times New Roman"/>
          <w:szCs w:val="24"/>
        </w:rPr>
        <w:t>ή μου- ότι το Μετοχικό Ταμείο Πολιτικών Υπαλλήλων, όπως ξέρετε, ήταν μια υπηρεσία του Υπουργείου Οικονομικών αρχικά. Δεν είναι ξένη στην ίδια του τη δομή μια τέτοια λειτουργία. Οι προσδιορισμοί των παραμέτρων που πρέπει να ληφθούν υπ’ όψιν για τον προσδιορ</w:t>
      </w:r>
      <w:r>
        <w:rPr>
          <w:rFonts w:eastAsia="Times New Roman"/>
          <w:szCs w:val="24"/>
        </w:rPr>
        <w:t>ισμό του μερίσματος του Μετοχικού Ταμείου Πολιτικών Υπαλλήλων είναι δεσμευτική μέσα στον νόμο. Πρέπει μέσα στο δεκαπενθήμερο κάποιος να αποφασίσει. Ελέγχεται, φυσικά, για την απόφασή του αν τήρησε τις παραμέτρους.</w:t>
      </w:r>
    </w:p>
    <w:p w14:paraId="0EE103C1"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 xml:space="preserve">Είναι τελείως διαδικαστικό το ζήτημα, για </w:t>
      </w:r>
      <w:r>
        <w:rPr>
          <w:rFonts w:eastAsia="Times New Roman"/>
          <w:szCs w:val="24"/>
        </w:rPr>
        <w:t>να σηκώνουμε τέτοια φασαρία, αν το διοικητικό συμβούλιο θα αποφάσιζε να δώσει το μέρισμα στο ύψος που θα καταλήγει η ίδια η μελέτη, η οποία πρέπει να προηγείται για να το προσδιορίσει. Δεν είναι δυνατόν να σηκώνουμε ζητήματα και σκόνη γύρω από τέτοια διαδι</w:t>
      </w:r>
      <w:r>
        <w:rPr>
          <w:rFonts w:eastAsia="Times New Roman"/>
          <w:szCs w:val="24"/>
        </w:rPr>
        <w:t>καστικά θέματα, αφού ο έλεγχος πάντα ασκείται από το διοικητικό συμβούλιο, το οποίο βεβαίως υπάρχει και μπορεί να ελέγχει τις πράξεις όλων.</w:t>
      </w:r>
    </w:p>
    <w:p w14:paraId="0EE103C2"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Ευχαριστώ, κύριε Πρόεδρε.</w:t>
      </w:r>
    </w:p>
    <w:p w14:paraId="0EE103C3"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Μου δίνει το δικαίωμα ο Υπουργός να μιλήσω;</w:t>
      </w:r>
    </w:p>
    <w:p w14:paraId="0EE103C4"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w:t>
      </w:r>
      <w:r>
        <w:rPr>
          <w:rFonts w:eastAsia="Times New Roman"/>
          <w:b/>
          <w:szCs w:val="24"/>
        </w:rPr>
        <w:t>ης):</w:t>
      </w:r>
      <w:r>
        <w:rPr>
          <w:rFonts w:eastAsia="Times New Roman"/>
          <w:szCs w:val="24"/>
        </w:rPr>
        <w:t xml:space="preserve"> Να σας πω κάτι, σαν πιο παλιός, απ’ ό,τι βλέπω, εδώ μέσα. Ξέρετε πως, όταν μιλάμε για θέματα μισθών, εφάπαξ και συντάξεων, δεν χρειάζεται να τσακωνόμαστε εδώ μέσα. Ο ίδιος ο συνταξιούχος, ο μισθωτός ή αυτός που περιμένει να πάρει το εφάπαξ θα καταλάβε</w:t>
      </w:r>
      <w:r>
        <w:rPr>
          <w:rFonts w:eastAsia="Times New Roman"/>
          <w:szCs w:val="24"/>
        </w:rPr>
        <w:t>ι μετά από έναν, δύο μήνες ποια πλευρά λέει αλήθεια. Δεν υπάρχει λόγος να τσακωνόμαστε. Είναι από αυτά τα πράγματα που δεν χρειάζεται να τσακωνόμαστε, για να μας ακούει ο λαός. Το καταλαβαίνει μόνος του ο λαός εάν αυτή ή η άλλη πλευρά έχει δίκιο.</w:t>
      </w:r>
    </w:p>
    <w:p w14:paraId="0EE103C5"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ΙΩΑΝΝΗΣ Β</w:t>
      </w:r>
      <w:r>
        <w:rPr>
          <w:rFonts w:eastAsia="Times New Roman"/>
          <w:b/>
          <w:szCs w:val="24"/>
        </w:rPr>
        <w:t>ΡΟΥΤΣΗΣ:</w:t>
      </w:r>
      <w:r>
        <w:rPr>
          <w:rFonts w:eastAsia="Times New Roman"/>
          <w:szCs w:val="24"/>
        </w:rPr>
        <w:t xml:space="preserve"> Δεν θα τσακωθώ, απλώς μία καλοπροαίρετη παρέμβαση θα κάνω.</w:t>
      </w:r>
    </w:p>
    <w:p w14:paraId="0EE103C6"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Σε παρακαλώ. Θα σου κάνω έκκληση, κύριε Βρούτση μου, να τελειώσουμε, διότι από τις 17.00΄ πήρα την ευθύνη να τελειώσουμε στις 18.00΄, αλλά είναι 18.50΄. Δι</w:t>
      </w:r>
      <w:r>
        <w:rPr>
          <w:rFonts w:eastAsia="Times New Roman"/>
          <w:szCs w:val="24"/>
        </w:rPr>
        <w:t>’ εκκλήσεως μόνο μια δήλωση, όχι τοποθέτηση, θέλει να κάνει ο κ. Καραθανασόπουλος, που αντιλαμβάνομαι τι είναι.</w:t>
      </w:r>
    </w:p>
    <w:p w14:paraId="0EE103C7"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Ορίστε, κύριε Καραθανασόπουλε, έχετε τον λόγο.</w:t>
      </w:r>
    </w:p>
    <w:p w14:paraId="0EE103C8"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Δεν είναι τοποθέτηση.</w:t>
      </w:r>
    </w:p>
    <w:p w14:paraId="0EE103C9"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Κάναμε, κύριε Πρόεδρε, μ</w:t>
      </w:r>
      <w:r>
        <w:rPr>
          <w:rFonts w:eastAsia="Times New Roman"/>
          <w:szCs w:val="24"/>
        </w:rPr>
        <w:t>ί</w:t>
      </w:r>
      <w:r>
        <w:rPr>
          <w:rFonts w:eastAsia="Times New Roman"/>
          <w:szCs w:val="24"/>
        </w:rPr>
        <w:t>α πρόταση προς την Κυβέ</w:t>
      </w:r>
      <w:r>
        <w:rPr>
          <w:rFonts w:eastAsia="Times New Roman"/>
          <w:szCs w:val="24"/>
        </w:rPr>
        <w:t>ρνηση. Της δώσαμε, δηλαδή, ένα φύλλο συκής να αναβάλει την ψηφοφορία για την τροπολογία 469. Γιατί; Γιατί, ενώ την είχε υπογράψει την 1</w:t>
      </w:r>
      <w:r>
        <w:rPr>
          <w:rFonts w:eastAsia="Times New Roman"/>
          <w:szCs w:val="24"/>
          <w:vertAlign w:val="superscript"/>
        </w:rPr>
        <w:t>η</w:t>
      </w:r>
      <w:r>
        <w:rPr>
          <w:rFonts w:eastAsia="Times New Roman"/>
          <w:szCs w:val="24"/>
        </w:rPr>
        <w:t xml:space="preserve"> Ιουνίου, την κατέθεσε σήμερα στις 14.15΄, με αποτέλεσμα να μην υπάρχει η δυνατότητα να γίνει ονομαστική ψηφοφορία. Της ζητήσαμε να το κάνει αύριο, ούτως ώστε να μπορεί να γίνει ονομαστική ψηφοφορία.</w:t>
      </w:r>
    </w:p>
    <w:p w14:paraId="0EE103CA"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Ήμουν κι εγώ εδώ. Το άκ</w:t>
      </w:r>
      <w:r>
        <w:rPr>
          <w:rFonts w:eastAsia="Times New Roman"/>
          <w:szCs w:val="24"/>
        </w:rPr>
        <w:t>ουσα.</w:t>
      </w:r>
    </w:p>
    <w:p w14:paraId="0EE103CB"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Η Κυβέρνηση το αρνήθηκε. Αποκαλύφθηκε, λοιπόν, πλήρως. Αξιοποιεί πραξικοπηματικά, με οποιονδήποτε τρόπο, μέσο και μεθόδευση τη λογική «ο σκοπός αγιάζει τα μέσα». Δηλαδή, πώς θα ικανοποιήσουμε τους δανειστές και το κεφάλαιο,</w:t>
      </w:r>
      <w:r>
        <w:rPr>
          <w:rFonts w:eastAsia="Times New Roman"/>
          <w:szCs w:val="24"/>
        </w:rPr>
        <w:t xml:space="preserve"> στους οποίους δίνει γη και ύδωρ.</w:t>
      </w:r>
    </w:p>
    <w:p w14:paraId="0EE103CC"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τοποθέτηση, σας παρακαλώ.</w:t>
      </w:r>
    </w:p>
    <w:p w14:paraId="0EE103CD" w14:textId="77777777" w:rsidR="000548F6" w:rsidRDefault="005C1E3B">
      <w:pPr>
        <w:tabs>
          <w:tab w:val="left" w:pos="1359"/>
        </w:tabs>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Από αυτή την άποψη, εμείς δεν θα νομιμοποιήσουμε αυτή τη διαδικασία. Την καταγγέλλουμε. Αποχωρούμε, λοιπόν, από τη διαδικασία της ψη</w:t>
      </w:r>
      <w:r>
        <w:rPr>
          <w:rFonts w:eastAsia="Times New Roman"/>
          <w:szCs w:val="24"/>
        </w:rPr>
        <w:t>φοφορίας και καλούμε την εργατική τάξη και τα λαϊκά στρώματα να μη χάσουν χρόνο. Το μόνο όπλο που τους έχει μείνει είναι η οργάνωση της πάλης για συνολικές ρήξεις και ανατροπές.</w:t>
      </w:r>
    </w:p>
    <w:p w14:paraId="0EE103CE" w14:textId="77777777" w:rsidR="000548F6" w:rsidRDefault="005C1E3B">
      <w:pPr>
        <w:tabs>
          <w:tab w:val="left" w:pos="1359"/>
        </w:tabs>
        <w:spacing w:line="600" w:lineRule="auto"/>
        <w:ind w:firstLine="720"/>
        <w:jc w:val="both"/>
        <w:rPr>
          <w:rFonts w:eastAsia="Times New Roman"/>
          <w:szCs w:val="24"/>
        </w:rPr>
      </w:pPr>
      <w:r>
        <w:rPr>
          <w:rFonts w:eastAsia="Times New Roman"/>
          <w:szCs w:val="24"/>
        </w:rPr>
        <w:t>(Στο σημείο αυτό αποχωρεί από την Αίθουσα η Κοινοβουλευτική Ομάδα του Κομμουνι</w:t>
      </w:r>
      <w:r>
        <w:rPr>
          <w:rFonts w:eastAsia="Times New Roman"/>
          <w:szCs w:val="24"/>
        </w:rPr>
        <w:t>στικού Κόμματος Ελλάδας)</w:t>
      </w:r>
    </w:p>
    <w:p w14:paraId="0EE103CF"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μόνο στην ψηφοφορία της τροπολογίας, αλλά συνολικά. Εντάξει.</w:t>
      </w:r>
    </w:p>
    <w:p w14:paraId="0EE103D0"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w:t>
      </w:r>
    </w:p>
    <w:p w14:paraId="0EE103D1"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Τι θέλετε, κύριε Λοβέρδο;</w:t>
      </w:r>
    </w:p>
    <w:p w14:paraId="0EE103D2"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Μία λέξη για την ψηφοφορία, κύριε Πρόεδρε.</w:t>
      </w:r>
    </w:p>
    <w:p w14:paraId="0EE103D3"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μην καθυστερείτε.</w:t>
      </w:r>
    </w:p>
    <w:p w14:paraId="0EE103D4"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είχα κάνει μια πρόταση το πρωί, το σκεπτικό της οποίας δέχθηκε ο Πρόεδρος της Βουλής, σχετικά με την ψηφοφορία στο σύνολο</w:t>
      </w:r>
      <w:r>
        <w:rPr>
          <w:rFonts w:eastAsia="Times New Roman"/>
          <w:szCs w:val="24"/>
        </w:rPr>
        <w:t xml:space="preserve"> του σχεδίου νόμου να γίνει, όπως ο Κανονισμός άρθρο 104 ορίζει αύριο. Ο Πρόεδρος δέχθηκε ότι αυτό ορίζει ο Κανονισμός, αλλά είναι μια επείγουσα διαδικασία. Μάλιστα, είπε ότι από το 2010 έως το 2014 προσέφυγε σε αυτή τη μέθοδο η Βουλή, με δική μας πρωτοβου</w:t>
      </w:r>
      <w:r>
        <w:rPr>
          <w:rFonts w:eastAsia="Times New Roman"/>
          <w:szCs w:val="24"/>
        </w:rPr>
        <w:t>λία είκοσι φορές.</w:t>
      </w:r>
    </w:p>
    <w:p w14:paraId="0EE103D5"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Που είναι το θέμα δεν καταλαβαίνω.</w:t>
      </w:r>
    </w:p>
    <w:p w14:paraId="0EE103D6"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Έχει μετέλθει του ίδιου μέσου αυτή η Κυβέρνηση στους δεκαέξι μήνες τριάντα δύο φορές. Κάναμε μια στατιστική. Εμείς, σε αυτή τη διαδικασία, δηλαδή</w:t>
      </w:r>
      <w:r>
        <w:rPr>
          <w:rFonts w:eastAsia="Times New Roman"/>
          <w:szCs w:val="24"/>
        </w:rPr>
        <w:t xml:space="preserve"> της επί του συνόλου δεν θα μείνουμε στην Αίθουσα. Αποχωρούμε. Συμμετέχουμε, όμως, κανονικά στην υπόλοιπη διαδικασία επί της αρχής και επί των άρθρων, υπογραμμίζοντας αυτό που είπε και ο κ. Θεοχαρόπουλος, ότι το αίτημα του Κομμουνιστικού Κόμματος Ελλάδ</w:t>
      </w:r>
      <w:r>
        <w:rPr>
          <w:rFonts w:eastAsia="Times New Roman"/>
          <w:szCs w:val="24"/>
        </w:rPr>
        <w:t>α</w:t>
      </w:r>
      <w:r>
        <w:rPr>
          <w:rFonts w:eastAsia="Times New Roman"/>
          <w:szCs w:val="24"/>
        </w:rPr>
        <w:t>ς ε</w:t>
      </w:r>
      <w:r>
        <w:rPr>
          <w:rFonts w:eastAsia="Times New Roman"/>
          <w:szCs w:val="24"/>
        </w:rPr>
        <w:t>ίναι πολύ λογικό. Ήλθε τροπολογία την τελευταία στιγμή και το αίτημα περί ονομαστικής ψηφοφορίας που θα διεξαχθεί αύριο έχει νόημα. Υπογραμμίζουμε, λοιπόν, την ορθότητα αυτής της θέσης, επικυρώνουμε το σχετικό επιχείρημα. Αυτά ήθελα να πω.</w:t>
      </w:r>
    </w:p>
    <w:p w14:paraId="0EE103D7" w14:textId="77777777" w:rsidR="000548F6" w:rsidRDefault="005C1E3B">
      <w:pPr>
        <w:spacing w:line="600" w:lineRule="auto"/>
        <w:ind w:firstLine="720"/>
        <w:jc w:val="both"/>
        <w:rPr>
          <w:rFonts w:eastAsia="Times New Roman"/>
          <w:szCs w:val="24"/>
        </w:rPr>
      </w:pPr>
      <w:r>
        <w:rPr>
          <w:rFonts w:eastAsia="Times New Roman"/>
          <w:b/>
          <w:szCs w:val="24"/>
        </w:rPr>
        <w:t>ΠΡΟΕΔΡΕΥΩΝ (Νική</w:t>
      </w:r>
      <w:r>
        <w:rPr>
          <w:rFonts w:eastAsia="Times New Roman"/>
          <w:b/>
          <w:szCs w:val="24"/>
        </w:rPr>
        <w:t>τας Κακλαμάνης):</w:t>
      </w:r>
      <w:r>
        <w:rPr>
          <w:rFonts w:eastAsia="Times New Roman"/>
          <w:szCs w:val="24"/>
        </w:rPr>
        <w:t xml:space="preserve"> Κύριε Λοβέρδο, για να μην κάνω λάθος, θα αποχωρήσετε προς το τέλος όταν είναι η ώρα της ψηφοφορίας επί του συνόλου ή όπως ο κ. Καραθανασόπουλος;</w:t>
      </w:r>
    </w:p>
    <w:p w14:paraId="0EE103D8" w14:textId="77777777" w:rsidR="000548F6" w:rsidRDefault="005C1E3B">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Όπως ακριβώς το είπατε.</w:t>
      </w:r>
    </w:p>
    <w:p w14:paraId="0EE103D9"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σας ευχαριστώ.</w:t>
      </w:r>
    </w:p>
    <w:p w14:paraId="0EE103DA" w14:textId="77777777" w:rsidR="000548F6" w:rsidRDefault="005C1E3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Κύριε Πρόεδρε, μπορώ να έχω τον λόγο;</w:t>
      </w:r>
    </w:p>
    <w:p w14:paraId="0EE103DB"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κύριε Δαβάκη, σας παρακαλώ πάρα πολύ.</w:t>
      </w:r>
    </w:p>
    <w:p w14:paraId="0EE103DC"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Για δέκα δευτερόλεπτα.</w:t>
      </w:r>
    </w:p>
    <w:p w14:paraId="0EE103DD"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Μα, τι δέκα δευτερόλεπτα;</w:t>
      </w:r>
      <w:r>
        <w:rPr>
          <w:rFonts w:eastAsia="Times New Roman"/>
          <w:szCs w:val="24"/>
        </w:rPr>
        <w:t xml:space="preserve"> Για ποιο θέμα;</w:t>
      </w:r>
    </w:p>
    <w:p w14:paraId="0EE103DE"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Αναφέρθηκε στο όνομά μου ο κ. Πετρόπουλος.</w:t>
      </w:r>
    </w:p>
    <w:p w14:paraId="0EE103DF"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δεν έκανε κα</w:t>
      </w:r>
      <w:r>
        <w:rPr>
          <w:rFonts w:eastAsia="Times New Roman"/>
          <w:szCs w:val="24"/>
        </w:rPr>
        <w:t>μ</w:t>
      </w:r>
      <w:r>
        <w:rPr>
          <w:rFonts w:eastAsia="Times New Roman"/>
          <w:szCs w:val="24"/>
        </w:rPr>
        <w:t>μία προσβλητική αναφορά.</w:t>
      </w:r>
    </w:p>
    <w:p w14:paraId="0EE103E0"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Μ</w:t>
      </w:r>
      <w:r>
        <w:rPr>
          <w:rFonts w:eastAsia="Times New Roman"/>
          <w:szCs w:val="24"/>
        </w:rPr>
        <w:t>ί</w:t>
      </w:r>
      <w:r>
        <w:rPr>
          <w:rFonts w:eastAsia="Times New Roman"/>
          <w:szCs w:val="24"/>
        </w:rPr>
        <w:t>α απάντηση. Θα είχα τελειώσει τώρα.</w:t>
      </w:r>
    </w:p>
    <w:p w14:paraId="0EE103E1"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Δα</w:t>
      </w:r>
      <w:r>
        <w:rPr>
          <w:rFonts w:eastAsia="Times New Roman"/>
          <w:szCs w:val="24"/>
        </w:rPr>
        <w:t>βάκη, σας παρακαλώ πάρα πολύ. Μη με φέρνετε σε δύσκολη θέση. Δεν έκανε καμμία προσβλητική αναφορά.</w:t>
      </w:r>
    </w:p>
    <w:p w14:paraId="0EE103E2"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Θα είχα τελειώσει.</w:t>
      </w:r>
    </w:p>
    <w:p w14:paraId="0EE103E3"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τριάντα δεύτερα. </w:t>
      </w:r>
    </w:p>
    <w:p w14:paraId="0EE103E4"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Ο κ. Πετρόπουλος, ο Υπουργός Εργασίας, αν</w:t>
      </w:r>
      <w:r>
        <w:rPr>
          <w:rFonts w:eastAsia="Times New Roman"/>
          <w:szCs w:val="24"/>
        </w:rPr>
        <w:t>αφέρθηκε στα στρατόπεδα. Η νομοθεσία…</w:t>
      </w:r>
    </w:p>
    <w:p w14:paraId="0EE103E5"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 μπαίνετε ξανά στο θέμα.</w:t>
      </w:r>
    </w:p>
    <w:p w14:paraId="0EE103E6"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Η νομοθεσία λέει ότι ό,τι βγαίνει από πώληση στρατοπέδων πηγαίνει στο δημόσιο ταμείο και στα μετοχικά ταμεία του στρατού.</w:t>
      </w:r>
    </w:p>
    <w:p w14:paraId="0EE103E7"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Τα είπατε αυτά στην τοποθέτησή σας.</w:t>
      </w:r>
    </w:p>
    <w:p w14:paraId="0EE103E8" w14:textId="77777777" w:rsidR="000548F6" w:rsidRDefault="005C1E3B">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Δεν υπάρχει καμμία πώληση. Δεν πωλείται τίποτα.</w:t>
      </w:r>
    </w:p>
    <w:p w14:paraId="0EE103E9" w14:textId="77777777" w:rsidR="000548F6" w:rsidRDefault="005C1E3B">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Αξιοποίηση. Το ίδιο είναι.</w:t>
      </w:r>
    </w:p>
    <w:p w14:paraId="0EE103EA"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(Νικήτας Κακλαμάνης): </w:t>
      </w:r>
      <w:r>
        <w:rPr>
          <w:rFonts w:eastAsia="Times New Roman"/>
          <w:szCs w:val="24"/>
        </w:rPr>
        <w:t xml:space="preserve">Λοιπόν, ο νυν και ο πρώην παρακαλώ ηρεμία. </w:t>
      </w:r>
    </w:p>
    <w:p w14:paraId="0EE103EB" w14:textId="77777777" w:rsidR="000548F6" w:rsidRDefault="005C1E3B">
      <w:pPr>
        <w:spacing w:line="600" w:lineRule="auto"/>
        <w:ind w:firstLine="720"/>
        <w:jc w:val="both"/>
        <w:rPr>
          <w:rFonts w:eastAsia="Times New Roman"/>
          <w:szCs w:val="24"/>
        </w:rPr>
      </w:pPr>
      <w:r>
        <w:rPr>
          <w:rFonts w:eastAsia="Times New Roman"/>
          <w:szCs w:val="24"/>
        </w:rPr>
        <w:t>Κύριοι συνάδελφοι, κύριε Καμμένο, ακούστε θα σας πω και αυτό ως παλιός. Νομίζετε ότι αισθάνονται άνετα οι ένστολοι των ειδικών μισθολογίων, όταν ασχολούμεθα μόνο με αυτούς μέσα στη Βουλή, σε</w:t>
      </w:r>
      <w:r>
        <w:rPr>
          <w:rFonts w:eastAsia="Times New Roman"/>
          <w:szCs w:val="24"/>
        </w:rPr>
        <w:t xml:space="preserve"> σχέση με όλες τις άλλες κατηγορίες των ειδικών μισθολογίων; </w:t>
      </w:r>
    </w:p>
    <w:p w14:paraId="0EE103EC" w14:textId="77777777" w:rsidR="000548F6" w:rsidRDefault="005C1E3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Δεν υπάρχουν ένστολοι. Υπάρχουν στελέχη.</w:t>
      </w:r>
    </w:p>
    <w:p w14:paraId="0EE103ED"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αισθάνονται άνετα, γιατί είναι περήφανοι οι ένστολοι. Αυτή η συζήτηση πρέπει να κρατιέται σε χαμη</w:t>
      </w:r>
      <w:r>
        <w:rPr>
          <w:rFonts w:eastAsia="Times New Roman"/>
          <w:szCs w:val="24"/>
        </w:rPr>
        <w:t>λούς τόνους και όχι να δίνουμε λαβή είτε στους γιατρούς τους ΕΣΥ είτε στους δικαστικούς να λέμε ότι ενδιαφερόμαστε μόνο για τους ένστολους.</w:t>
      </w:r>
    </w:p>
    <w:p w14:paraId="0EE103EE" w14:textId="77777777" w:rsidR="000548F6" w:rsidRDefault="005C1E3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Μην τους λέτε ένστολους. Είναι λάθος έκφραση. </w:t>
      </w:r>
    </w:p>
    <w:p w14:paraId="0EE103EF"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λάθος. Κατ</w:t>
      </w:r>
      <w:r>
        <w:rPr>
          <w:rFonts w:eastAsia="Times New Roman"/>
          <w:szCs w:val="24"/>
        </w:rPr>
        <w:t>αλαβαίνουμε όλοι τι λέμε.</w:t>
      </w:r>
    </w:p>
    <w:p w14:paraId="0EE103F0" w14:textId="77777777" w:rsidR="000548F6" w:rsidRDefault="005C1E3B">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Μην αναφέρεστε σε ένστολους. Ένστολες είναι και οι νοσοκόμες.</w:t>
      </w:r>
    </w:p>
    <w:p w14:paraId="0EE103F1"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είναι έτσι όπως το λέτε. Πέραν του ότι υπάρχουν στρατιωτικές νοσηλεύτριες.</w:t>
      </w:r>
    </w:p>
    <w:p w14:paraId="0EE103F2" w14:textId="77777777" w:rsidR="000548F6" w:rsidRDefault="005C1E3B">
      <w:pPr>
        <w:spacing w:line="600" w:lineRule="auto"/>
        <w:ind w:firstLine="720"/>
        <w:jc w:val="both"/>
        <w:rPr>
          <w:rFonts w:eastAsia="Times New Roman"/>
          <w:szCs w:val="24"/>
        </w:rPr>
      </w:pPr>
      <w:r>
        <w:rPr>
          <w:rFonts w:eastAsia="Times New Roman"/>
          <w:szCs w:val="24"/>
        </w:rPr>
        <w:t>Κυρίες και κύριοι συνάδελφοι, κηρύσσε</w:t>
      </w:r>
      <w:r>
        <w:rPr>
          <w:rFonts w:eastAsia="Times New Roman"/>
          <w:szCs w:val="24"/>
        </w:rPr>
        <w:t>ται περαιωμένη η συζήτηση επί της αρχής και του συνόλου του σχεδίου νόμου του Υπουργείου Εθνικής Άμυνας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του Κράτους του Ισραήλ σχετικά με το Καθεστώς των Δυνάμεών του</w:t>
      </w:r>
      <w:r>
        <w:rPr>
          <w:rFonts w:eastAsia="Times New Roman"/>
          <w:szCs w:val="24"/>
        </w:rPr>
        <w:t>ς».</w:t>
      </w:r>
    </w:p>
    <w:p w14:paraId="0EE103F3" w14:textId="77777777" w:rsidR="000548F6" w:rsidRDefault="005C1E3B">
      <w:pPr>
        <w:spacing w:line="600" w:lineRule="auto"/>
        <w:ind w:firstLine="720"/>
        <w:jc w:val="both"/>
        <w:rPr>
          <w:rFonts w:eastAsia="Times New Roman"/>
          <w:szCs w:val="24"/>
        </w:rPr>
      </w:pPr>
      <w:r>
        <w:rPr>
          <w:rFonts w:eastAsia="Times New Roman"/>
          <w:szCs w:val="24"/>
        </w:rPr>
        <w:t>Ερωτάται το Σώμα: Γίνεται δεκτό το νομοσχέδιο;</w:t>
      </w:r>
    </w:p>
    <w:p w14:paraId="0EE103F4" w14:textId="77777777" w:rsidR="000548F6" w:rsidRDefault="005C1E3B">
      <w:pPr>
        <w:spacing w:line="600" w:lineRule="auto"/>
        <w:ind w:firstLine="720"/>
        <w:jc w:val="both"/>
        <w:rPr>
          <w:rFonts w:eastAsia="Times New Roman"/>
          <w:b/>
          <w:szCs w:val="24"/>
        </w:rPr>
      </w:pPr>
      <w:r>
        <w:rPr>
          <w:rFonts w:eastAsia="Times New Roman"/>
          <w:b/>
          <w:szCs w:val="24"/>
        </w:rPr>
        <w:t xml:space="preserve">ΑΪΧΑΝ ΚΑΡΑ ΓΙΟΥΣΟΥΦ: </w:t>
      </w:r>
      <w:r>
        <w:rPr>
          <w:rFonts w:eastAsia="Times New Roman"/>
          <w:szCs w:val="24"/>
        </w:rPr>
        <w:t>Δεκτό, δεκτό.</w:t>
      </w:r>
    </w:p>
    <w:p w14:paraId="0EE103F5" w14:textId="77777777" w:rsidR="000548F6" w:rsidRDefault="005C1E3B">
      <w:pPr>
        <w:spacing w:line="600" w:lineRule="auto"/>
        <w:ind w:firstLine="720"/>
        <w:jc w:val="both"/>
        <w:rPr>
          <w:rFonts w:eastAsia="Times New Roman"/>
          <w:b/>
          <w:szCs w:val="24"/>
        </w:rPr>
      </w:pPr>
      <w:r>
        <w:rPr>
          <w:rFonts w:eastAsia="Times New Roman"/>
          <w:b/>
          <w:szCs w:val="24"/>
        </w:rPr>
        <w:t>ΑΘΑΝΑΣΙΟΣ ΔΑΒΑΚΗΣ:</w:t>
      </w:r>
      <w:r>
        <w:rPr>
          <w:rFonts w:eastAsia="Times New Roman"/>
          <w:szCs w:val="24"/>
        </w:rPr>
        <w:t xml:space="preserve"> Δεκτό, δεκτό.</w:t>
      </w:r>
    </w:p>
    <w:p w14:paraId="0EE103F6" w14:textId="77777777" w:rsidR="000548F6" w:rsidRDefault="005C1E3B">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Κατά πλειοψηφία.</w:t>
      </w:r>
    </w:p>
    <w:p w14:paraId="0EE103F7"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0EE103F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 Κομμουνιστικό Κόμμα Ελλάδας </w:t>
      </w:r>
      <w:r>
        <w:rPr>
          <w:rFonts w:eastAsia="Times New Roman"/>
          <w:szCs w:val="24"/>
        </w:rPr>
        <w:t>απουσιάζει.</w:t>
      </w:r>
    </w:p>
    <w:p w14:paraId="0EE103F9" w14:textId="77777777" w:rsidR="000548F6" w:rsidRDefault="005C1E3B">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Δεκτό, δεκτό.</w:t>
      </w:r>
    </w:p>
    <w:p w14:paraId="0EE103FA" w14:textId="77777777" w:rsidR="000548F6" w:rsidRDefault="005C1E3B">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Δεκτό, δεκτό.</w:t>
      </w:r>
    </w:p>
    <w:p w14:paraId="0EE103FB" w14:textId="77777777" w:rsidR="000548F6" w:rsidRDefault="005C1E3B">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Δεκτό, δεκτό.</w:t>
      </w:r>
    </w:p>
    <w:p w14:paraId="0EE103FC"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το νομοσχέδιο του Υπουργείου Εθνικής Άμυνας</w:t>
      </w:r>
      <w:r>
        <w:rPr>
          <w:rFonts w:eastAsia="Times New Roman"/>
          <w:szCs w:val="24"/>
        </w:rPr>
        <w:t>:</w:t>
      </w:r>
      <w:r>
        <w:rPr>
          <w:rFonts w:eastAsia="Times New Roman"/>
          <w:szCs w:val="24"/>
        </w:rPr>
        <w:t xml:space="preserve"> «Κύρωση της Συμφωνίας μεταξύ της Κυβέρνησης τη</w:t>
      </w:r>
      <w:r>
        <w:rPr>
          <w:rFonts w:eastAsia="Times New Roman"/>
          <w:szCs w:val="24"/>
        </w:rPr>
        <w:t>ς Ελληνικής Δημοκρατίας και της Κυβέρνησης του Κράτους του Ισραήλ σχετικά με το Καθεστώς των Δυνάμεών τους» έγινε δεκτό κατά πλειοψηφία σε μόνη συζήτησ</w:t>
      </w:r>
      <w:r>
        <w:rPr>
          <w:rFonts w:eastAsia="Times New Roman"/>
          <w:szCs w:val="24"/>
        </w:rPr>
        <w:t>η</w:t>
      </w:r>
      <w:r>
        <w:rPr>
          <w:rFonts w:eastAsia="Times New Roman"/>
          <w:szCs w:val="24"/>
        </w:rPr>
        <w:t xml:space="preserve"> επί της αρχής</w:t>
      </w:r>
      <w:r>
        <w:rPr>
          <w:rFonts w:eastAsia="Times New Roman"/>
          <w:szCs w:val="24"/>
        </w:rPr>
        <w:t xml:space="preserve"> </w:t>
      </w:r>
      <w:r>
        <w:rPr>
          <w:rFonts w:eastAsia="Times New Roman"/>
          <w:szCs w:val="24"/>
        </w:rPr>
        <w:t xml:space="preserve">και του συνόλου και έχει ως εξής: </w:t>
      </w:r>
    </w:p>
    <w:p w14:paraId="0EE103FD" w14:textId="77777777" w:rsidR="000548F6" w:rsidRDefault="005C1E3B">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σελ.466α</w:t>
      </w:r>
      <w:r>
        <w:rPr>
          <w:rFonts w:eastAsia="Times New Roman"/>
          <w:szCs w:val="24"/>
        </w:rPr>
        <w:t>)</w:t>
      </w:r>
    </w:p>
    <w:p w14:paraId="0EE103FE" w14:textId="77777777" w:rsidR="000548F6" w:rsidRDefault="005C1E3B">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κηρύσσεται περαιωμένη η συζήτηση επί της αρχής και του συνόλου του σχεδίου νόμου του Υπουργείου Εθνικής Άμυνας</w:t>
      </w:r>
      <w:r>
        <w:rPr>
          <w:rFonts w:eastAsia="Times New Roman"/>
          <w:szCs w:val="24"/>
        </w:rPr>
        <w:t>:</w:t>
      </w:r>
      <w:r>
        <w:rPr>
          <w:rFonts w:eastAsia="Times New Roman"/>
          <w:szCs w:val="24"/>
        </w:rPr>
        <w:t xml:space="preserve"> «Κύρωση του Μνημονίου Κατανόησης για τη Στρατιωτική Συνεργασία μεταξύ του Υπουργείου Εθνικής Άμυνας της Ελληνικής Δημοκρατίας και του Υπουργείου Άμυνας της Αραβικής Δημοκρατίας της Αιγύπτου».</w:t>
      </w:r>
    </w:p>
    <w:p w14:paraId="0EE103FF" w14:textId="77777777" w:rsidR="000548F6" w:rsidRDefault="005C1E3B">
      <w:pPr>
        <w:spacing w:line="600" w:lineRule="auto"/>
        <w:ind w:firstLine="720"/>
        <w:jc w:val="both"/>
        <w:rPr>
          <w:rFonts w:eastAsia="Times New Roman"/>
          <w:szCs w:val="24"/>
        </w:rPr>
      </w:pPr>
      <w:r>
        <w:rPr>
          <w:rFonts w:eastAsia="Times New Roman"/>
          <w:szCs w:val="24"/>
        </w:rPr>
        <w:t>Ερωτάται το Σώμα: Γίνεται δεκτό το νομοσχέδιο;</w:t>
      </w:r>
    </w:p>
    <w:p w14:paraId="0EE10400" w14:textId="77777777" w:rsidR="000548F6" w:rsidRDefault="005C1E3B">
      <w:pPr>
        <w:spacing w:line="600" w:lineRule="auto"/>
        <w:ind w:firstLine="720"/>
        <w:jc w:val="both"/>
        <w:rPr>
          <w:rFonts w:eastAsia="Times New Roman"/>
          <w:b/>
          <w:szCs w:val="24"/>
        </w:rPr>
      </w:pPr>
      <w:r>
        <w:rPr>
          <w:rFonts w:eastAsia="Times New Roman"/>
          <w:b/>
          <w:szCs w:val="24"/>
        </w:rPr>
        <w:t>ΑΪΧΑΝ ΚΑΡΑ ΓΙΟΥΣ</w:t>
      </w:r>
      <w:r>
        <w:rPr>
          <w:rFonts w:eastAsia="Times New Roman"/>
          <w:b/>
          <w:szCs w:val="24"/>
        </w:rPr>
        <w:t xml:space="preserve">ΟΥΦ: </w:t>
      </w:r>
      <w:r>
        <w:rPr>
          <w:rFonts w:eastAsia="Times New Roman"/>
          <w:szCs w:val="24"/>
        </w:rPr>
        <w:t>Δεκτό, δεκτό.</w:t>
      </w:r>
    </w:p>
    <w:p w14:paraId="0EE10401" w14:textId="77777777" w:rsidR="000548F6" w:rsidRDefault="005C1E3B">
      <w:pPr>
        <w:spacing w:line="600" w:lineRule="auto"/>
        <w:ind w:firstLine="720"/>
        <w:jc w:val="both"/>
        <w:rPr>
          <w:rFonts w:eastAsia="Times New Roman"/>
          <w:b/>
          <w:szCs w:val="24"/>
        </w:rPr>
      </w:pPr>
      <w:r>
        <w:rPr>
          <w:rFonts w:eastAsia="Times New Roman"/>
          <w:b/>
          <w:szCs w:val="24"/>
        </w:rPr>
        <w:t>ΑΘΑΝΑΣΙΟΣ ΔΑΒΑΚΗΣ:</w:t>
      </w:r>
      <w:r>
        <w:rPr>
          <w:rFonts w:eastAsia="Times New Roman"/>
          <w:szCs w:val="24"/>
        </w:rPr>
        <w:t xml:space="preserve"> Δεκτό, δεκτό.</w:t>
      </w:r>
    </w:p>
    <w:p w14:paraId="0EE10402" w14:textId="77777777" w:rsidR="000548F6" w:rsidRDefault="005C1E3B">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Παρών.</w:t>
      </w:r>
    </w:p>
    <w:p w14:paraId="0EE10403" w14:textId="77777777" w:rsidR="000548F6" w:rsidRDefault="005C1E3B">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Δεκτό, δεκτό.</w:t>
      </w:r>
    </w:p>
    <w:p w14:paraId="0EE10404"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Κομμουνιστικό Κόμμα Ελλάδας απουσιάζει.</w:t>
      </w:r>
    </w:p>
    <w:p w14:paraId="0EE10405" w14:textId="77777777" w:rsidR="000548F6" w:rsidRDefault="005C1E3B">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Δεκτό, δεκτό.</w:t>
      </w:r>
    </w:p>
    <w:p w14:paraId="0EE10406" w14:textId="77777777" w:rsidR="000548F6" w:rsidRDefault="005C1E3B">
      <w:pPr>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Δεκτό, </w:t>
      </w:r>
      <w:r>
        <w:rPr>
          <w:rFonts w:eastAsia="Times New Roman"/>
          <w:szCs w:val="24"/>
        </w:rPr>
        <w:t>δεκτό.</w:t>
      </w:r>
    </w:p>
    <w:p w14:paraId="0EE10407" w14:textId="77777777" w:rsidR="000548F6" w:rsidRDefault="005C1E3B">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Δεκτό, δεκτό.</w:t>
      </w:r>
    </w:p>
    <w:p w14:paraId="0EE10408" w14:textId="77777777" w:rsidR="000548F6" w:rsidRDefault="005C1E3B">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το νομοσχέδιο του Υπουργείου Εθνικής Άμυνας</w:t>
      </w:r>
      <w:r>
        <w:rPr>
          <w:rFonts w:eastAsia="Times New Roman"/>
          <w:szCs w:val="24"/>
        </w:rPr>
        <w:t>:</w:t>
      </w:r>
      <w:r>
        <w:rPr>
          <w:rFonts w:eastAsia="Times New Roman"/>
          <w:szCs w:val="24"/>
        </w:rPr>
        <w:t xml:space="preserve"> «Κύρωση</w:t>
      </w:r>
      <w:r>
        <w:rPr>
          <w:rFonts w:eastAsia="Times New Roman"/>
          <w:szCs w:val="24"/>
        </w:rPr>
        <w:t xml:space="preserve"> του Μνημονίου Κατανόησης για τη Στρατιωτική Συνεργασία μεταξύ του Υπουργείου Εθνικής Άμυνας της Ελληνικής Δημοκρατίας κ</w:t>
      </w:r>
      <w:r>
        <w:rPr>
          <w:rFonts w:eastAsia="Times New Roman"/>
          <w:szCs w:val="24"/>
        </w:rPr>
        <w:t>αι του Υπουργείου Άμυνας της Αραβικής Δημοκρατίας της Αιγύπτου»</w:t>
      </w:r>
      <w:r>
        <w:rPr>
          <w:rFonts w:eastAsia="Times New Roman"/>
          <w:szCs w:val="24"/>
        </w:rPr>
        <w:t xml:space="preserve"> έγινε δεκτό κατά πλειοψηφία σε μόνη συζήτηση επί της αρχής και του συνόλου και έχει ως εξής:</w:t>
      </w:r>
    </w:p>
    <w:p w14:paraId="0EE10409" w14:textId="77777777" w:rsidR="000548F6" w:rsidRDefault="005C1E3B">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468α</w:t>
      </w:r>
      <w:r>
        <w:rPr>
          <w:rFonts w:eastAsia="Times New Roman"/>
          <w:szCs w:val="24"/>
        </w:rPr>
        <w:t>)</w:t>
      </w:r>
    </w:p>
    <w:p w14:paraId="0EE1040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w:t>
      </w:r>
      <w:r>
        <w:rPr>
          <w:rFonts w:eastAsia="Times New Roman" w:cs="Times New Roman"/>
          <w:szCs w:val="24"/>
        </w:rPr>
        <w:t>υρίες και κύριο</w:t>
      </w:r>
      <w:r>
        <w:rPr>
          <w:rFonts w:eastAsia="Times New Roman" w:cs="Times New Roman"/>
          <w:szCs w:val="24"/>
        </w:rPr>
        <w:t>ι συνάδελφοι, κ</w:t>
      </w:r>
      <w:r>
        <w:rPr>
          <w:rFonts w:eastAsia="Times New Roman" w:cs="Times New Roman"/>
          <w:szCs w:val="24"/>
        </w:rPr>
        <w:t>ηρύσσεται περαιωμένη η συζήτηση επί της αρχής</w:t>
      </w:r>
      <w:r>
        <w:rPr>
          <w:rFonts w:eastAsia="Times New Roman" w:cs="Times New Roman"/>
          <w:szCs w:val="24"/>
        </w:rPr>
        <w:t>,</w:t>
      </w:r>
      <w:r>
        <w:rPr>
          <w:rFonts w:eastAsia="Times New Roman" w:cs="Times New Roman"/>
          <w:szCs w:val="24"/>
        </w:rPr>
        <w:t xml:space="preserve"> των άρθρων και των τροπολογιών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της Προγραμματικής Συμφωνίας (Programme Arrangement) Αριθ. Α-1424 [MIOS] μεταξύ του Ομοσπονδιακού Υπουργού</w:t>
      </w:r>
      <w:r>
        <w:rPr>
          <w:rFonts w:eastAsia="Times New Roman" w:cs="Times New Roman"/>
          <w:szCs w:val="24"/>
        </w:rPr>
        <w:t xml:space="preserve"> Άμυνας και Αθλητισμού της Δημοκρατίας της Αυστρίας και του Υπουργού Άμυνας του Βασιλείου του Βελγίου και του Υπουργείου Άμυνας της Δημοκρατίας της Βουλγαρίας και του Υπουργείου Άμυνας της Δημοκρατίας της Κροατίας και του Υπουργείου Άμυνας της Δημοκρατίας </w:t>
      </w:r>
      <w:r>
        <w:rPr>
          <w:rFonts w:eastAsia="Times New Roman" w:cs="Times New Roman"/>
          <w:szCs w:val="24"/>
        </w:rPr>
        <w:t>της Τσεχίας και του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της Γαλλικής Δημοκρατίας και του Ομοσπονδιακού Υπουργείου Άμυν</w:t>
      </w:r>
      <w:r>
        <w:rPr>
          <w:rFonts w:eastAsia="Times New Roman" w:cs="Times New Roman"/>
          <w:szCs w:val="24"/>
        </w:rPr>
        <w:t xml:space="preserve">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w:t>
      </w:r>
      <w:r>
        <w:rPr>
          <w:rFonts w:eastAsia="Times New Roman" w:cs="Times New Roman"/>
          <w:szCs w:val="24"/>
        </w:rPr>
        <w:t xml:space="preserve">Δουκάτου του Λουξεμβούργου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w:t>
      </w:r>
      <w:r>
        <w:rPr>
          <w:rFonts w:eastAsia="Times New Roman" w:cs="Times New Roman"/>
          <w:szCs w:val="24"/>
        </w:rPr>
        <w:t>Σλοβακίας και του Υπουργείου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w:t>
      </w:r>
      <w:r>
        <w:rPr>
          <w:rFonts w:eastAsia="Times New Roman" w:cs="Times New Roman"/>
          <w:szCs w:val="24"/>
        </w:rPr>
        <w:t xml:space="preserve">νδίας και του Ευρωπαϊκού Οργανισμού Άμυνας σχετικά με το </w:t>
      </w:r>
      <w:r>
        <w:rPr>
          <w:rFonts w:eastAsia="Times New Roman" w:cs="Times New Roman"/>
          <w:szCs w:val="24"/>
        </w:rPr>
        <w:t>«</w:t>
      </w:r>
      <w:r>
        <w:rPr>
          <w:rFonts w:eastAsia="Times New Roman" w:cs="Times New Roman"/>
          <w:szCs w:val="24"/>
        </w:rPr>
        <w:t>MIOS</w:t>
      </w:r>
      <w:r>
        <w:rPr>
          <w:rFonts w:eastAsia="Times New Roman" w:cs="Times New Roman"/>
          <w:szCs w:val="24"/>
        </w:rPr>
        <w:t>»</w:t>
      </w:r>
      <w:r>
        <w:rPr>
          <w:rFonts w:eastAsia="Times New Roman" w:cs="Times New Roman"/>
          <w:szCs w:val="24"/>
        </w:rPr>
        <w:t>, τη Στρατιωτική Υλοποίηση του SESAR (Ερευνητικού Προγράμματος Διαχείρισης Εναέριας Κυκλοφορίας του Ενιαίου Ευρωπαϊκού Ουρανού - Military Implementation of Single European Sky Air Traffic Manag</w:t>
      </w:r>
      <w:r>
        <w:rPr>
          <w:rFonts w:eastAsia="Times New Roman" w:cs="Times New Roman"/>
          <w:szCs w:val="24"/>
        </w:rPr>
        <w:t xml:space="preserve">ement Research Programme) και άλλες διατάξεις». </w:t>
      </w:r>
    </w:p>
    <w:p w14:paraId="0EE1040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0EE1040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Δεκτό, δεκτό.</w:t>
      </w:r>
    </w:p>
    <w:p w14:paraId="0EE1040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EE1040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Κατά πλειοψηφία. </w:t>
      </w:r>
    </w:p>
    <w:p w14:paraId="0EE1040F"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EE1041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Κομμουνιστικό Κόμμα Ελλάδ</w:t>
      </w:r>
      <w:r>
        <w:rPr>
          <w:rFonts w:eastAsia="Times New Roman" w:cs="Times New Roman"/>
          <w:szCs w:val="24"/>
        </w:rPr>
        <w:t>α</w:t>
      </w:r>
      <w:r>
        <w:rPr>
          <w:rFonts w:eastAsia="Times New Roman" w:cs="Times New Roman"/>
          <w:szCs w:val="24"/>
        </w:rPr>
        <w:t xml:space="preserve">ς απουσιάζει. </w:t>
      </w:r>
    </w:p>
    <w:p w14:paraId="0EE10411"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Δεκτό, δεκτό.</w:t>
      </w:r>
    </w:p>
    <w:p w14:paraId="0EE10412"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EE1041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Δεκτό, δεκτό.</w:t>
      </w:r>
    </w:p>
    <w:p w14:paraId="0EE1041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σχέδιο νόμου του Υπουργ</w:t>
      </w:r>
      <w:r>
        <w:rPr>
          <w:rFonts w:eastAsia="Times New Roman" w:cs="Times New Roman"/>
          <w:szCs w:val="24"/>
        </w:rPr>
        <w:t>είου Εθνικής Άμυνας</w:t>
      </w:r>
      <w:r>
        <w:rPr>
          <w:rFonts w:eastAsia="Times New Roman" w:cs="Times New Roman"/>
          <w:szCs w:val="24"/>
        </w:rPr>
        <w:t>:</w:t>
      </w:r>
      <w:r>
        <w:rPr>
          <w:rFonts w:eastAsia="Times New Roman" w:cs="Times New Roman"/>
          <w:szCs w:val="24"/>
        </w:rPr>
        <w:t xml:space="preserve"> «Κύρωση της Προγραμματικής Συμφωνίας (Programme Arrangement) Αριθ. Α-1424 [MIOS]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w:t>
      </w:r>
      <w:r>
        <w:rPr>
          <w:rFonts w:eastAsia="Times New Roman" w:cs="Times New Roman"/>
          <w:szCs w:val="24"/>
        </w:rPr>
        <w:t>Άμυνας της Δημοκρατίας της Βουλγαρίας και του Υπουργείου Άμυνας της Δημοκρατίας της Κροατίας και του Υπουργείου Άμυνας της Δημοκρατίας της Τσεχίας και του Υπουργείου Άμυνας της Εσθονίας και του Υπουργείου Εθνικής Άμυνας της Ελληνικής Δημοκρατίας και του Υπ</w:t>
      </w:r>
      <w:r>
        <w:rPr>
          <w:rFonts w:eastAsia="Times New Roman" w:cs="Times New Roman"/>
          <w:szCs w:val="24"/>
        </w:rPr>
        <w:t>ουργείου Άμυνας της Δημοκρατίας της Φινλανδίας 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w:t>
      </w:r>
      <w:r>
        <w:rPr>
          <w:rFonts w:eastAsia="Times New Roman" w:cs="Times New Roman"/>
          <w:szCs w:val="24"/>
        </w:rPr>
        <w:t>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w:t>
      </w:r>
      <w:r>
        <w:rPr>
          <w:rFonts w:eastAsia="Times New Roman" w:cs="Times New Roman"/>
          <w:szCs w:val="24"/>
        </w:rPr>
        <w:t>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 Βασιλείου της Ισπανίας κα</w:t>
      </w:r>
      <w:r>
        <w:rPr>
          <w:rFonts w:eastAsia="Times New Roman" w:cs="Times New Roman"/>
          <w:szCs w:val="24"/>
        </w:rPr>
        <w:t xml:space="preserve">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Ευρωπαϊκού Οργανισμού Άμυνας σχετικά με το </w:t>
      </w:r>
      <w:r>
        <w:rPr>
          <w:rFonts w:eastAsia="Times New Roman" w:cs="Times New Roman"/>
          <w:szCs w:val="24"/>
        </w:rPr>
        <w:t>«</w:t>
      </w:r>
      <w:r>
        <w:rPr>
          <w:rFonts w:eastAsia="Times New Roman" w:cs="Times New Roman"/>
          <w:szCs w:val="24"/>
        </w:rPr>
        <w:t>MIOS</w:t>
      </w:r>
      <w:r>
        <w:rPr>
          <w:rFonts w:eastAsia="Times New Roman" w:cs="Times New Roman"/>
          <w:szCs w:val="24"/>
        </w:rPr>
        <w:t>»</w:t>
      </w:r>
      <w:r>
        <w:rPr>
          <w:rFonts w:eastAsia="Times New Roman" w:cs="Times New Roman"/>
          <w:szCs w:val="24"/>
        </w:rPr>
        <w:t>, τη Στρατιωτική Υλοποίηση του SESAR (Ερευνητικού Προγράμμ</w:t>
      </w:r>
      <w:r>
        <w:rPr>
          <w:rFonts w:eastAsia="Times New Roman" w:cs="Times New Roman"/>
          <w:szCs w:val="24"/>
        </w:rPr>
        <w:t xml:space="preserve">ατος Διαχείρισης Εναέριας Κυκλοφορίας του Ενιαίου Ευρωπαϊκού Ουρανού - Military Implementation of Single European Sky Air Traffic Management Research Programme) και άλλες διατάξεις» έγινε δεκτό επί της αρχής κατά πλειοψηφία. </w:t>
      </w:r>
    </w:p>
    <w:p w14:paraId="0EE10415"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w:t>
      </w:r>
      <w:r>
        <w:rPr>
          <w:rFonts w:eastAsia="Times New Roman" w:cs="Times New Roman"/>
          <w:szCs w:val="24"/>
        </w:rPr>
        <w:t>ρθρων και των τροπολογιών.</w:t>
      </w:r>
    </w:p>
    <w:p w14:paraId="0EE10416"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0EE10417"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Δεκτό, δεκτό.</w:t>
      </w:r>
    </w:p>
    <w:p w14:paraId="0EE10418"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ΑΘΑΝΑΣΙΟΣ ΔΑΒΑΚΗΣ:</w:t>
      </w:r>
      <w:r>
        <w:rPr>
          <w:rFonts w:eastAsia="Times New Roman" w:cs="Times New Roman"/>
          <w:szCs w:val="24"/>
        </w:rPr>
        <w:t xml:space="preserve"> Δεκτό, δεκτό.</w:t>
      </w:r>
    </w:p>
    <w:p w14:paraId="0EE10419"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1A"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Δεκτό, δεκτό.</w:t>
      </w:r>
    </w:p>
    <w:p w14:paraId="0EE1041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rPr>
        <w:t xml:space="preserve">Κομμουνιστικό Κόμμα Ελλάδος απουσιάζει. </w:t>
      </w:r>
    </w:p>
    <w:p w14:paraId="0EE1041C"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Δεκτό, δεκτό.</w:t>
      </w:r>
    </w:p>
    <w:p w14:paraId="0EE1041D"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EE1041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 δεκτό.</w:t>
      </w:r>
    </w:p>
    <w:p w14:paraId="0EE1041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το άρθρο πρώτο έγινε δεκτό ως έχει κατά πλειοψηφία.</w:t>
      </w:r>
    </w:p>
    <w:p w14:paraId="0EE1042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Γίνεται δε</w:t>
      </w:r>
      <w:r>
        <w:rPr>
          <w:rFonts w:eastAsia="Times New Roman" w:cs="Times New Roman"/>
          <w:szCs w:val="24"/>
        </w:rPr>
        <w:t xml:space="preserve">κτή η τροπολογία με γενικό αριθμό 465 και ειδικό 27 ως έχει; </w:t>
      </w:r>
    </w:p>
    <w:p w14:paraId="0EE10421"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22"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23"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2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Κατά πλειοψηφία.</w:t>
      </w:r>
    </w:p>
    <w:p w14:paraId="0EE10425"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Το Κομμουνιστικό Κ</w:t>
      </w:r>
      <w:r>
        <w:rPr>
          <w:rFonts w:eastAsia="Times New Roman" w:cs="Times New Roman"/>
          <w:szCs w:val="24"/>
        </w:rPr>
        <w:t>όμμα Ελλάδ</w:t>
      </w:r>
      <w:r>
        <w:rPr>
          <w:rFonts w:eastAsia="Times New Roman" w:cs="Times New Roman"/>
          <w:szCs w:val="24"/>
        </w:rPr>
        <w:t>α</w:t>
      </w:r>
      <w:r>
        <w:rPr>
          <w:rFonts w:eastAsia="Times New Roman" w:cs="Times New Roman"/>
          <w:szCs w:val="24"/>
        </w:rPr>
        <w:t>ς απουσιάζει.</w:t>
      </w:r>
    </w:p>
    <w:p w14:paraId="0EE10426"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0EE10427"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2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Κατά πλειοψηφία.</w:t>
      </w:r>
    </w:p>
    <w:p w14:paraId="0EE1042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η τροπολογία με γενικό αριθμό 465 και ειδικό 27 έγινε δεκτή κατά πλειοψηφία και εντάσσεται στο νομοσχέδιο ως ίδιο άρθρο. </w:t>
      </w:r>
    </w:p>
    <w:p w14:paraId="0EE1042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Γίνεται δεκτή η τροπολογία με γενικό αριθμό 466 και ειδικό 28 ως έχει; </w:t>
      </w:r>
    </w:p>
    <w:p w14:paraId="0EE1042B"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2C"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 xml:space="preserve">Κατά </w:t>
      </w:r>
      <w:r>
        <w:rPr>
          <w:rFonts w:eastAsia="Times New Roman" w:cs="Times New Roman"/>
          <w:szCs w:val="24"/>
        </w:rPr>
        <w:t>πλειοψηφία.</w:t>
      </w:r>
    </w:p>
    <w:p w14:paraId="0EE1042D"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2E"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Κατά πλειοψηφία.</w:t>
      </w:r>
    </w:p>
    <w:p w14:paraId="0EE1042F"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Το Κομμουνιστικό Κόμμα Ελλάδ</w:t>
      </w:r>
      <w:r>
        <w:rPr>
          <w:rFonts w:eastAsia="Times New Roman" w:cs="Times New Roman"/>
          <w:szCs w:val="24"/>
        </w:rPr>
        <w:t>α</w:t>
      </w:r>
      <w:r>
        <w:rPr>
          <w:rFonts w:eastAsia="Times New Roman" w:cs="Times New Roman"/>
          <w:szCs w:val="24"/>
        </w:rPr>
        <w:t>ς απουσιάζει.</w:t>
      </w:r>
    </w:p>
    <w:p w14:paraId="0EE10430"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0EE10431"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3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ΚΑΒΑΔΕΛ</w:t>
      </w:r>
      <w:r>
        <w:rPr>
          <w:rFonts w:eastAsia="Times New Roman" w:cs="Times New Roman"/>
          <w:b/>
          <w:szCs w:val="24"/>
        </w:rPr>
        <w:t xml:space="preserve">ΛΑΣ: </w:t>
      </w:r>
      <w:r>
        <w:rPr>
          <w:rFonts w:eastAsia="Times New Roman" w:cs="Times New Roman"/>
          <w:szCs w:val="24"/>
        </w:rPr>
        <w:t>Κατά πλειοψηφία.</w:t>
      </w:r>
    </w:p>
    <w:p w14:paraId="0EE1043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τροπολογία με γενικό αριθμό 466 και ειδικό 28 έγινε δεκτή κατά πλειοψηφία και εντάσσεται στο νομοσχέδιο ως ίδιο άρθρο. </w:t>
      </w:r>
    </w:p>
    <w:p w14:paraId="0EE10434"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Γίνεται δεκτή η τροπολογία με γενικό αριθμό 467 και ειδικό 29 όπως τροπ</w:t>
      </w:r>
      <w:r>
        <w:rPr>
          <w:rFonts w:eastAsia="Times New Roman" w:cs="Times New Roman"/>
          <w:szCs w:val="24"/>
        </w:rPr>
        <w:t xml:space="preserve">οποιήθηκε από τον κύριο Υπουργό; </w:t>
      </w:r>
    </w:p>
    <w:p w14:paraId="0EE1043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υπάρχουν δύο παρεμβάσεις με νομοτεχνικές βελτιώσεις της κ. Χρυσοβελώνη. Η κ. Χρυσοβελώνη δεν έχει νομοθετική πρωτοβουλία. Πώς έχει καταθέσει παρεμβάσεις; </w:t>
      </w:r>
    </w:p>
    <w:p w14:paraId="0EE1043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w:t>
      </w:r>
      <w:r>
        <w:rPr>
          <w:rFonts w:eastAsia="Times New Roman" w:cs="Times New Roman"/>
          <w:b/>
          <w:szCs w:val="24"/>
        </w:rPr>
        <w:t xml:space="preserve">μυνας </w:t>
      </w:r>
      <w:r>
        <w:rPr>
          <w:rFonts w:eastAsia="Times New Roman" w:cs="Times New Roman"/>
          <w:b/>
          <w:szCs w:val="24"/>
        </w:rPr>
        <w:t>-</w:t>
      </w:r>
      <w:r>
        <w:rPr>
          <w:rFonts w:eastAsia="Times New Roman" w:cs="Times New Roman"/>
          <w:b/>
          <w:szCs w:val="24"/>
        </w:rPr>
        <w:t xml:space="preserve"> Πρόεδρος των Ανεξαρτήτων Ελλήνων): </w:t>
      </w:r>
      <w:r>
        <w:rPr>
          <w:rFonts w:eastAsia="Times New Roman" w:cs="Times New Roman"/>
          <w:szCs w:val="24"/>
        </w:rPr>
        <w:t xml:space="preserve">Δικές μας είναι οι παρεμβάσεις. Η δική μας υπογραφή είναι. Την ανέλυσε ο κ. Τσακαλώτος. </w:t>
      </w:r>
    </w:p>
    <w:p w14:paraId="0EE1043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την έχετε βάλει. Δεν υπάρχουν αυτές οι υπογραφές. </w:t>
      </w:r>
    </w:p>
    <w:p w14:paraId="0EE1043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ό,τι μου λένε </w:t>
      </w:r>
      <w:r>
        <w:rPr>
          <w:rFonts w:eastAsia="Times New Roman" w:cs="Times New Roman"/>
          <w:szCs w:val="24"/>
        </w:rPr>
        <w:t xml:space="preserve">οι υπηρεσίες, γιατί εγώ δεν ήμουν τότε στο Προεδρείο, της δέχθηκε ο κύριος Υπουργός. </w:t>
      </w:r>
    </w:p>
    <w:p w14:paraId="0EE1043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Υπάρχει στο πρακτικό αυτό;</w:t>
      </w:r>
    </w:p>
    <w:p w14:paraId="0EE1043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και από τη στιγμή που τις δέχεται ο Υπουργός…</w:t>
      </w:r>
    </w:p>
    <w:p w14:paraId="0EE1043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καλύπτεται έτσι αλλ</w:t>
      </w:r>
      <w:r>
        <w:rPr>
          <w:rFonts w:eastAsia="Times New Roman" w:cs="Times New Roman"/>
          <w:szCs w:val="24"/>
        </w:rPr>
        <w:t>ά</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δεν θα σταθούμε σε αυτό. </w:t>
      </w:r>
    </w:p>
    <w:p w14:paraId="0EE1043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δίκιο κατ</w:t>
      </w:r>
      <w:r>
        <w:rPr>
          <w:rFonts w:eastAsia="Times New Roman" w:cs="Times New Roman"/>
          <w:szCs w:val="24"/>
        </w:rPr>
        <w:t>’</w:t>
      </w:r>
      <w:r>
        <w:rPr>
          <w:rFonts w:eastAsia="Times New Roman" w:cs="Times New Roman"/>
          <w:szCs w:val="24"/>
        </w:rPr>
        <w:t xml:space="preserve"> 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απλά με ενημερώνουν κ</w:t>
      </w:r>
      <w:r>
        <w:rPr>
          <w:rFonts w:eastAsia="Times New Roman" w:cs="Times New Roman"/>
          <w:szCs w:val="24"/>
        </w:rPr>
        <w:t>ι</w:t>
      </w:r>
      <w:r>
        <w:rPr>
          <w:rFonts w:eastAsia="Times New Roman" w:cs="Times New Roman"/>
          <w:szCs w:val="24"/>
        </w:rPr>
        <w:t xml:space="preserve"> εμένα οι </w:t>
      </w:r>
      <w:r>
        <w:rPr>
          <w:rFonts w:eastAsia="Times New Roman" w:cs="Times New Roman"/>
          <w:szCs w:val="24"/>
        </w:rPr>
        <w:t>Υ</w:t>
      </w:r>
      <w:r>
        <w:rPr>
          <w:rFonts w:eastAsia="Times New Roman" w:cs="Times New Roman"/>
          <w:szCs w:val="24"/>
        </w:rPr>
        <w:t xml:space="preserve">πηρεσίες. </w:t>
      </w:r>
    </w:p>
    <w:p w14:paraId="0EE1043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Επομένως, ερωτάται το Σώμα: Γίνεται δεκτή η τροπολογία με γενικό αριθμό 467 και ειδικό 29, όπως </w:t>
      </w:r>
      <w:r>
        <w:rPr>
          <w:rFonts w:eastAsia="Times New Roman" w:cs="Times New Roman"/>
          <w:szCs w:val="24"/>
        </w:rPr>
        <w:t>τροποποιήθηκε από τον κύριο Υπουργό;</w:t>
      </w:r>
    </w:p>
    <w:p w14:paraId="0EE1043E"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3F"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40"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41"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Κατά πλειοψηφία.</w:t>
      </w:r>
    </w:p>
    <w:p w14:paraId="0EE10442"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Το Κομμουνιστικό Κόμμα Ελλάδ</w:t>
      </w:r>
      <w:r>
        <w:rPr>
          <w:rFonts w:eastAsia="Times New Roman" w:cs="Times New Roman"/>
          <w:szCs w:val="24"/>
        </w:rPr>
        <w:t>α</w:t>
      </w:r>
      <w:r>
        <w:rPr>
          <w:rFonts w:eastAsia="Times New Roman" w:cs="Times New Roman"/>
          <w:szCs w:val="24"/>
        </w:rPr>
        <w:t>ς απουσιάζει.</w:t>
      </w:r>
    </w:p>
    <w:p w14:paraId="0EE10443"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0EE1044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4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Κατά πλειοψηφία.</w:t>
      </w:r>
    </w:p>
    <w:p w14:paraId="0EE1044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αριθμό 467 και ειδικό 29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 </w:t>
      </w:r>
    </w:p>
    <w:p w14:paraId="0EE10447"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468 και ειδικό 30;</w:t>
      </w:r>
    </w:p>
    <w:p w14:paraId="0EE1044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4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4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4B"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Κατά πλειοψηφία.</w:t>
      </w:r>
    </w:p>
    <w:p w14:paraId="0EE1044C"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rPr>
        <w:t xml:space="preserve">Κομμουνιστικό Κόμμα Ελλάδας </w:t>
      </w:r>
      <w:r>
        <w:rPr>
          <w:rFonts w:eastAsia="Times New Roman" w:cs="Times New Roman"/>
          <w:szCs w:val="24"/>
        </w:rPr>
        <w:t>απουσιάζει.</w:t>
      </w:r>
      <w:r>
        <w:rPr>
          <w:rFonts w:eastAsia="Times New Roman" w:cs="Times New Roman"/>
          <w:b/>
          <w:szCs w:val="24"/>
        </w:rPr>
        <w:t xml:space="preserve"> </w:t>
      </w:r>
    </w:p>
    <w:p w14:paraId="0EE1044D"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w:t>
      </w:r>
    </w:p>
    <w:p w14:paraId="0EE1044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4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Κατά </w:t>
      </w:r>
      <w:r>
        <w:rPr>
          <w:rFonts w:eastAsia="Times New Roman" w:cs="Times New Roman"/>
          <w:szCs w:val="24"/>
        </w:rPr>
        <w:t>πλειοψηφία.</w:t>
      </w:r>
    </w:p>
    <w:p w14:paraId="0EE1045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η τροπολογία με γενικό αριθμό 468 και ειδικό 30 έγινε δεκτή κατά πλειοψηφία και εντάσσεται στο νομοσχέδιο ως ίδιο άρθρο. </w:t>
      </w:r>
    </w:p>
    <w:p w14:paraId="0EE1045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469 και ειδικό 31, </w:t>
      </w:r>
      <w:r>
        <w:rPr>
          <w:rFonts w:eastAsia="Times New Roman" w:cs="Times New Roman"/>
          <w:szCs w:val="24"/>
        </w:rPr>
        <w:t xml:space="preserve">όπως τροποποιήθηκε από τον κύριο Υπουργό; </w:t>
      </w:r>
    </w:p>
    <w:p w14:paraId="0EE10452"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53"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54"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55"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Κατά πλειοψηφία.</w:t>
      </w:r>
    </w:p>
    <w:p w14:paraId="0EE10456"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rPr>
        <w:t>Κομμουνιστικό Κόμμα Ελλάδας</w:t>
      </w:r>
      <w:r w:rsidDel="00C119D0">
        <w:rPr>
          <w:rFonts w:eastAsia="Times New Roman" w:cs="Times New Roman"/>
          <w:szCs w:val="24"/>
        </w:rPr>
        <w:t xml:space="preserve"> </w:t>
      </w:r>
      <w:r>
        <w:rPr>
          <w:rFonts w:eastAsia="Times New Roman" w:cs="Times New Roman"/>
          <w:szCs w:val="24"/>
        </w:rPr>
        <w:t>απουσιάζει.</w:t>
      </w:r>
      <w:r>
        <w:rPr>
          <w:rFonts w:eastAsia="Times New Roman" w:cs="Times New Roman"/>
          <w:b/>
          <w:szCs w:val="24"/>
        </w:rPr>
        <w:t xml:space="preserve"> </w:t>
      </w:r>
    </w:p>
    <w:p w14:paraId="0EE10457"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Κατά πλειοψηφία.</w:t>
      </w:r>
    </w:p>
    <w:p w14:paraId="0EE1045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5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Κατά πλειοψηφία.</w:t>
      </w:r>
    </w:p>
    <w:p w14:paraId="0EE1045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αριθμό 469 και ειδικό 31 έγινε δεκτή</w:t>
      </w:r>
      <w:r>
        <w:rPr>
          <w:rFonts w:eastAsia="Times New Roman" w:cs="Times New Roman"/>
          <w:szCs w:val="24"/>
        </w:rPr>
        <w:t>,</w:t>
      </w:r>
      <w:r>
        <w:rPr>
          <w:rFonts w:eastAsia="Times New Roman" w:cs="Times New Roman"/>
          <w:szCs w:val="24"/>
        </w:rPr>
        <w:t xml:space="preserve"> όπως τροποποιήθηκε από </w:t>
      </w:r>
      <w:r>
        <w:rPr>
          <w:rFonts w:eastAsia="Times New Roman" w:cs="Times New Roman"/>
          <w:szCs w:val="24"/>
        </w:rPr>
        <w:t>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 </w:t>
      </w:r>
    </w:p>
    <w:p w14:paraId="0EE1045B"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Η επόμενη τροπολογία με γενικό αριθμό 458 και ειδικό 24 αφορά στην παράταση συγχώνευσης των ΦΟΣΔΑ στον περιφερειακό ΦΟΣΔΑ. </w:t>
      </w:r>
    </w:p>
    <w:p w14:paraId="0EE1045C"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η τροπολογία των κ.κ. Μπαλα</w:t>
      </w:r>
      <w:r>
        <w:rPr>
          <w:rFonts w:eastAsia="Times New Roman" w:cs="Times New Roman"/>
          <w:szCs w:val="24"/>
        </w:rPr>
        <w:t xml:space="preserve">ούρα και Βαγιωνάκη; </w:t>
      </w:r>
    </w:p>
    <w:p w14:paraId="0EE1045D"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Ακριβώς. Είναι η ίδια τροπολογία με την τροπολογία με γενικό αριθμό 456 και ειδικό 23. Επειδή η 456 ήταν εκπρόθεσμη, είχε κατατεθεί η άλλη ως εμπρόθεσμη. Είναι η ίδια τροπολογία. </w:t>
      </w:r>
    </w:p>
    <w:p w14:paraId="0EE1045E"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 xml:space="preserve">ται δεκτή η τροπολογία με γενικό αριθμό 458 και ειδικό 24; </w:t>
      </w:r>
    </w:p>
    <w:p w14:paraId="0EE1045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6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6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Δεκτή, δεκτή.</w:t>
      </w:r>
    </w:p>
    <w:p w14:paraId="0EE10462"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Δεκτή, δεκτή.</w:t>
      </w:r>
    </w:p>
    <w:p w14:paraId="0EE10463"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rPr>
        <w:t xml:space="preserve">Κομμουνιστικό Κόμμα </w:t>
      </w:r>
      <w:r>
        <w:rPr>
          <w:rFonts w:eastAsia="Times New Roman" w:cs="Times New Roman"/>
          <w:szCs w:val="24"/>
        </w:rPr>
        <w:t xml:space="preserve">Ελλάδας </w:t>
      </w:r>
      <w:r>
        <w:rPr>
          <w:rFonts w:eastAsia="Times New Roman" w:cs="Times New Roman"/>
          <w:szCs w:val="24"/>
        </w:rPr>
        <w:t>απουσιάζει.</w:t>
      </w:r>
      <w:r>
        <w:rPr>
          <w:rFonts w:eastAsia="Times New Roman" w:cs="Times New Roman"/>
          <w:b/>
          <w:szCs w:val="24"/>
        </w:rPr>
        <w:t xml:space="preserve"> </w:t>
      </w:r>
    </w:p>
    <w:p w14:paraId="0EE1046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0EE10465"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66"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Δεκτή, δεκτή.</w:t>
      </w:r>
    </w:p>
    <w:p w14:paraId="0EE1046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αριθμό 458 και ειδικό 24 έγινε δεκτή κατά πλειοψηφία και εντάσσετα</w:t>
      </w:r>
      <w:r>
        <w:rPr>
          <w:rFonts w:eastAsia="Times New Roman" w:cs="Times New Roman"/>
          <w:szCs w:val="24"/>
        </w:rPr>
        <w:t xml:space="preserve">ι στο νομοσχέδιο ως ίδιο άρθρο. </w:t>
      </w:r>
    </w:p>
    <w:p w14:paraId="0EE10468"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471 και ειδικό 33;</w:t>
      </w:r>
    </w:p>
    <w:p w14:paraId="0EE1046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Δεκτή, δεκτή.</w:t>
      </w:r>
    </w:p>
    <w:p w14:paraId="0EE1046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Δεκτή, δεκτή.</w:t>
      </w:r>
    </w:p>
    <w:p w14:paraId="0EE1046B"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Παρών.</w:t>
      </w:r>
    </w:p>
    <w:p w14:paraId="0EE1046C"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ΑΝΔΡΕΑΣ ΛΟΒΕΡΔΟΣ:</w:t>
      </w:r>
      <w:r>
        <w:rPr>
          <w:rFonts w:eastAsia="Times New Roman" w:cs="Times New Roman"/>
          <w:szCs w:val="24"/>
        </w:rPr>
        <w:t xml:space="preserve"> Δεκτή, δεκτή.</w:t>
      </w:r>
    </w:p>
    <w:p w14:paraId="0EE1046D"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w:t>
      </w:r>
      <w:r>
        <w:rPr>
          <w:rFonts w:eastAsia="Times New Roman" w:cs="Times New Roman"/>
          <w:szCs w:val="24"/>
        </w:rPr>
        <w:t>Κομμουνιστικό Κόμμα Ελλάδας</w:t>
      </w:r>
      <w:r w:rsidDel="00C119D0">
        <w:rPr>
          <w:rFonts w:eastAsia="Times New Roman" w:cs="Times New Roman"/>
          <w:szCs w:val="24"/>
        </w:rPr>
        <w:t xml:space="preserve"> </w:t>
      </w:r>
      <w:r>
        <w:rPr>
          <w:rFonts w:eastAsia="Times New Roman" w:cs="Times New Roman"/>
          <w:szCs w:val="24"/>
        </w:rPr>
        <w:t>απουσιάζει.</w:t>
      </w:r>
      <w:r>
        <w:rPr>
          <w:rFonts w:eastAsia="Times New Roman" w:cs="Times New Roman"/>
          <w:b/>
          <w:szCs w:val="24"/>
        </w:rPr>
        <w:t xml:space="preserve"> </w:t>
      </w:r>
    </w:p>
    <w:p w14:paraId="0EE1046E"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ΚΩΝΣΤΑΝΤΙΝΟΣ ΜΠΑΡΓΙΩΤΑΣ:</w:t>
      </w:r>
      <w:r>
        <w:rPr>
          <w:rFonts w:eastAsia="Times New Roman" w:cs="Times New Roman"/>
          <w:szCs w:val="24"/>
        </w:rPr>
        <w:t xml:space="preserve"> Δεκτή, δεκτή.</w:t>
      </w:r>
    </w:p>
    <w:p w14:paraId="0EE1046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Δεκτή, δεκτή.</w:t>
      </w:r>
    </w:p>
    <w:p w14:paraId="0EE10470"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Δεκτή, δεκτή.</w:t>
      </w:r>
    </w:p>
    <w:p w14:paraId="0EE10471"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η τροπολογία με γενικό αρι</w:t>
      </w:r>
      <w:r>
        <w:rPr>
          <w:rFonts w:eastAsia="Times New Roman" w:cs="Times New Roman"/>
          <w:szCs w:val="24"/>
        </w:rPr>
        <w:t xml:space="preserve">θμό 471 και ειδικό 33 έγινε δεκτή κατά πλειοψηφία και εντάσσεται στο νομοσχέδιο ως ίδιο άρθρο. </w:t>
      </w:r>
    </w:p>
    <w:p w14:paraId="0EE10472"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EE10473"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w:t>
      </w:r>
    </w:p>
    <w:p w14:paraId="0EE1047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Δεκτό, δεκτό.</w:t>
      </w:r>
    </w:p>
    <w:p w14:paraId="0EE10475"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Δεκτό, δεκτό.</w:t>
      </w:r>
    </w:p>
    <w:p w14:paraId="0EE10476"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77"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Κατά πλειοψηφία.</w:t>
      </w:r>
    </w:p>
    <w:p w14:paraId="0EE10478"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0EE10479"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EE1047A"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 δεκτό.</w:t>
      </w:r>
    </w:p>
    <w:p w14:paraId="0EE1047B" w14:textId="77777777" w:rsidR="000548F6" w:rsidRDefault="005C1E3B">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Τ</w:t>
      </w:r>
      <w:r>
        <w:rPr>
          <w:rFonts w:eastAsia="Times New Roman" w:cs="Times New Roman"/>
          <w:szCs w:val="24"/>
        </w:rPr>
        <w:t>ο</w:t>
      </w:r>
      <w:r>
        <w:rPr>
          <w:rFonts w:eastAsia="Times New Roman" w:cs="Times New Roman"/>
          <w:szCs w:val="24"/>
        </w:rPr>
        <w:t xml:space="preserve"> ακροτελεύτιο άρθρο έγινε δεκτό, όπως τροποποιήθηκε, κατά πλειοψηφία.</w:t>
      </w:r>
    </w:p>
    <w:p w14:paraId="0EE1047C"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Προγραμματικής Συμφωνίας (Programme Arrangement) Αριθ. Α-1424 [MIOS] μεταξύ του Ομοσπονδιακού Υπουργού Άμυνας και Αθλητισ</w:t>
      </w:r>
      <w:r>
        <w:rPr>
          <w:rFonts w:eastAsia="Times New Roman" w:cs="Times New Roman"/>
          <w:szCs w:val="24"/>
        </w:rPr>
        <w:t>μού της Δημοκρατίας της Αυστρίας και του Υπουργού Άμυνας του Βασιλείου του Βελγίου και του Υπουργείου Άμυνας της Δημοκρατίας της Βουλγαρίας και του Υπουργείου Άμυνας της Δημοκρατίας της Κροατίας και του Υπουργείου Άμυνας της Δημοκρατίας της Τσεχίας και του</w:t>
      </w:r>
      <w:r>
        <w:rPr>
          <w:rFonts w:eastAsia="Times New Roman" w:cs="Times New Roman"/>
          <w:szCs w:val="24"/>
        </w:rPr>
        <w:t xml:space="preserve"> Υπουργείου Άμυνας της Εσθονίας και του Υπουργείου Εθνικής Άμυνας της Ελληνικής Δημοκρατίας και του Υπουργείου Άμυνας της Δημοκρατίας της Φινλανδίας και του Υπουργείου Άμυνας </w:t>
      </w:r>
      <w:r>
        <w:rPr>
          <w:rFonts w:eastAsia="Times New Roman" w:cs="Times New Roman"/>
          <w:szCs w:val="24"/>
        </w:rPr>
        <w:t xml:space="preserve">της </w:t>
      </w:r>
      <w:r>
        <w:rPr>
          <w:rFonts w:eastAsia="Times New Roman" w:cs="Times New Roman"/>
          <w:szCs w:val="24"/>
        </w:rPr>
        <w:t>Γαλλικής Δημοκρατίας και του Ομοσπονδιακού Υπουργείου Άμυνας της Ομοσπονδιακή</w:t>
      </w:r>
      <w:r>
        <w:rPr>
          <w:rFonts w:eastAsia="Times New Roman" w:cs="Times New Roman"/>
          <w:szCs w:val="24"/>
        </w:rPr>
        <w:t>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Υπουργείου Άμυνας του Μεγάλου Δουκάτου του Λουξεμ</w:t>
      </w:r>
      <w:r>
        <w:rPr>
          <w:rFonts w:eastAsia="Times New Roman" w:cs="Times New Roman"/>
          <w:szCs w:val="24"/>
        </w:rPr>
        <w:t>βούργου και του Υπουργείου Άμυνας του Βασιλείου της Ολλανδίας και του Υπουργείου Εθνικής Άμυνας της Δημοκρατίας της Πολωνίας και του Υπουργείου Εθνικής Άμυνας της Δημοκρατίας της Πορτογαλίας και του Υπουργείου Άμυνας της Δημοκρατίας της Σλοβακίας και του Υ</w:t>
      </w:r>
      <w:r>
        <w:rPr>
          <w:rFonts w:eastAsia="Times New Roman" w:cs="Times New Roman"/>
          <w:szCs w:val="24"/>
        </w:rPr>
        <w:t>πουργείου Άμυνας της Δημοκρατίας της Σλοβενίας και του Υπουργείου Άμυνας του Βασιλείου της Ισπανίας και της Κυβέρνησης του Βασιλείου της Σουηδίας και του Υπουργείου Άμυνας του Ηνωμένου Βασιλείου της Μεγάλης Βρετανίας και της Βόρειας Ιρλανδίας και του Ευρωπ</w:t>
      </w:r>
      <w:r>
        <w:rPr>
          <w:rFonts w:eastAsia="Times New Roman" w:cs="Times New Roman"/>
          <w:szCs w:val="24"/>
        </w:rPr>
        <w:t xml:space="preserve">αϊκού Οργανισμού Άμυνας σχετικά με το </w:t>
      </w:r>
      <w:r>
        <w:rPr>
          <w:rFonts w:eastAsia="Times New Roman" w:cs="Times New Roman"/>
          <w:szCs w:val="24"/>
        </w:rPr>
        <w:t>«</w:t>
      </w:r>
      <w:r>
        <w:rPr>
          <w:rFonts w:eastAsia="Times New Roman" w:cs="Times New Roman"/>
          <w:szCs w:val="24"/>
        </w:rPr>
        <w:t>MIOS</w:t>
      </w:r>
      <w:r>
        <w:rPr>
          <w:rFonts w:eastAsia="Times New Roman" w:cs="Times New Roman"/>
          <w:szCs w:val="24"/>
        </w:rPr>
        <w:t>»</w:t>
      </w:r>
      <w:r>
        <w:rPr>
          <w:rFonts w:eastAsia="Times New Roman" w:cs="Times New Roman"/>
          <w:szCs w:val="24"/>
        </w:rPr>
        <w:t xml:space="preserve">, τη Στρατιωτική Υλοποίηση του SESAR (Ερευνητικού Προγράμματος Διαχείρισης Εναέριας Κυκλοφορίας του Ενιαίου Ευρωπαϊκού Ουρανού - Military Implementation of Single European Sky Air Traffic Management Research </w:t>
      </w:r>
      <w:r>
        <w:rPr>
          <w:rFonts w:eastAsia="Times New Roman" w:cs="Times New Roman"/>
          <w:szCs w:val="24"/>
        </w:rPr>
        <w:t>Programme) και άλλες διατάξεις» έγινε δεκτό επί της αρχής και επί των άρθρων, κατά πλειοψηφία.</w:t>
      </w:r>
    </w:p>
    <w:p w14:paraId="0EE1047D"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ψηφίσουμε το νομοσχέδιο στο σύνολό του;</w:t>
      </w:r>
    </w:p>
    <w:p w14:paraId="0EE1047E"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0EE1047F"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Δημοκρατική Συμπαράταξη ΠΑΣΟΚ-ΔΗΜΑΡ</w:t>
      </w:r>
      <w:r>
        <w:rPr>
          <w:rFonts w:eastAsia="Times New Roman" w:cs="Times New Roman"/>
          <w:szCs w:val="24"/>
        </w:rPr>
        <w:t xml:space="preserve"> </w:t>
      </w:r>
      <w:r>
        <w:rPr>
          <w:rFonts w:eastAsia="Times New Roman" w:cs="Times New Roman"/>
          <w:szCs w:val="24"/>
        </w:rPr>
        <w:t>θα αποχωρήσει</w:t>
      </w:r>
      <w:r>
        <w:rPr>
          <w:rFonts w:eastAsia="Times New Roman" w:cs="Times New Roman"/>
          <w:szCs w:val="24"/>
        </w:rPr>
        <w:t>, όπως έχει αποχωρήσει και το Κομμουνιστικό Κόμμα Ελλάδας.</w:t>
      </w:r>
    </w:p>
    <w:p w14:paraId="0EE1048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(Στο σημείο αυτό οι Βουλευτές της Δημοκρατικής Συμπαράταξης ΠΑΣΟΚ-ΔΗΜΑΡ αποχωρούν από την Αίθουσα)</w:t>
      </w:r>
    </w:p>
    <w:p w14:paraId="0EE10481"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νομοσχέδιο και στο σύνολο;</w:t>
      </w:r>
    </w:p>
    <w:p w14:paraId="0EE10482"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ΑΪΧΑΝ ΚΑΡΑ ΓΙΟΥΣΟΥΦ: </w:t>
      </w:r>
      <w:r>
        <w:rPr>
          <w:rFonts w:eastAsia="Times New Roman" w:cs="Times New Roman"/>
          <w:szCs w:val="24"/>
        </w:rPr>
        <w:t>Δεκτό, δεκτό.</w:t>
      </w:r>
    </w:p>
    <w:p w14:paraId="0EE10483"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ΑΘΑΝΑΣΙΟΣ ΔΑΒΑΚΗΣ: </w:t>
      </w:r>
      <w:r>
        <w:rPr>
          <w:rFonts w:eastAsia="Times New Roman" w:cs="Times New Roman"/>
          <w:szCs w:val="24"/>
        </w:rPr>
        <w:t>Κατά πλειοψηφία.</w:t>
      </w:r>
    </w:p>
    <w:p w14:paraId="0EE10484"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ΗΛΙΑΣ ΠΑΝΑΓΙΩΤΑΡΟΣ: </w:t>
      </w:r>
      <w:r>
        <w:rPr>
          <w:rFonts w:eastAsia="Times New Roman" w:cs="Times New Roman"/>
          <w:szCs w:val="24"/>
        </w:rPr>
        <w:t>Κατά πλειοψηφία.</w:t>
      </w:r>
    </w:p>
    <w:p w14:paraId="0EE10485" w14:textId="77777777" w:rsidR="000548F6" w:rsidRDefault="005C1E3B">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Η Δημοκρατική Συμπαράταξη ΠΑΣΟΚ-ΔΗΜΑΡ και το Κομμουνιστικό Κόμμα Ελλάδας</w:t>
      </w:r>
      <w:r>
        <w:rPr>
          <w:rFonts w:eastAsia="Times New Roman" w:cs="Times New Roman"/>
          <w:szCs w:val="24"/>
        </w:rPr>
        <w:t xml:space="preserve"> απουσιάζουν</w:t>
      </w:r>
      <w:r>
        <w:rPr>
          <w:rFonts w:eastAsia="Times New Roman" w:cs="Times New Roman"/>
          <w:szCs w:val="24"/>
        </w:rPr>
        <w:t xml:space="preserve">. </w:t>
      </w:r>
    </w:p>
    <w:p w14:paraId="0EE10486" w14:textId="77777777" w:rsidR="000548F6" w:rsidRDefault="005C1E3B">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0EE10487"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0EE10488" w14:textId="77777777" w:rsidR="000548F6" w:rsidRDefault="005C1E3B">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Δεκτό, δεκτό.</w:t>
      </w:r>
    </w:p>
    <w:p w14:paraId="0EE10489" w14:textId="77777777" w:rsidR="000548F6" w:rsidRDefault="005C1E3B">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Τ</w:t>
      </w:r>
      <w:r>
        <w:rPr>
          <w:rFonts w:eastAsia="Times New Roman" w:cs="Times New Roman"/>
          <w:szCs w:val="24"/>
        </w:rPr>
        <w:t>ο νομοσχέδιο έγινε δεκτό και στο σύνολο κατά πλειοψηφία.</w:t>
      </w:r>
    </w:p>
    <w:p w14:paraId="0EE1048A"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«Κύρωση της Προγραμματικής Συμφωνίας (Programme Arrangement) Αριθ. Α-1424 [MIOS] μεταξύ του Ομοσπονδιακού Υπουργού Άμυνας και Αθλητισμού της Δημοκρατίας της Αυστρίας και του Υπουργού Άμυνας του Βασιλείου του Βελγίου και του Υπουργείου Άμυνας της Δημοκρα</w:t>
      </w:r>
      <w:r>
        <w:rPr>
          <w:rFonts w:eastAsia="Times New Roman" w:cs="Times New Roman"/>
          <w:szCs w:val="24"/>
        </w:rPr>
        <w:t>τίας της Βουλγαρίας και του Υπουργείου Άμυνας της Δημοκρατίας της Κροατίας και του Υπουργείου Άμυνας της Δημοκρατίας της Τσεχίας και</w:t>
      </w:r>
      <w:r>
        <w:rPr>
          <w:rFonts w:eastAsia="Times New Roman" w:cs="Times New Roman"/>
          <w:szCs w:val="24"/>
        </w:rPr>
        <w:t xml:space="preserve"> </w:t>
      </w:r>
      <w:r>
        <w:rPr>
          <w:rFonts w:eastAsia="Times New Roman" w:cs="Times New Roman"/>
          <w:szCs w:val="24"/>
        </w:rPr>
        <w:t>του Υπουργείου</w:t>
      </w:r>
      <w:r>
        <w:rPr>
          <w:rFonts w:eastAsia="Times New Roman" w:cs="Times New Roman"/>
          <w:szCs w:val="24"/>
        </w:rPr>
        <w:t xml:space="preserve"> </w:t>
      </w:r>
      <w:r>
        <w:rPr>
          <w:rFonts w:eastAsia="Times New Roman" w:cs="Times New Roman"/>
          <w:szCs w:val="24"/>
        </w:rPr>
        <w:t xml:space="preserve">Άμυνας </w:t>
      </w:r>
      <w:r>
        <w:rPr>
          <w:rFonts w:eastAsia="Times New Roman" w:cs="Times New Roman"/>
          <w:szCs w:val="24"/>
        </w:rPr>
        <w:t xml:space="preserve">της </w:t>
      </w:r>
      <w:r>
        <w:rPr>
          <w:rFonts w:eastAsia="Times New Roman" w:cs="Times New Roman"/>
          <w:szCs w:val="24"/>
        </w:rPr>
        <w:t>Εσθονίας</w:t>
      </w:r>
      <w:r>
        <w:rPr>
          <w:rFonts w:eastAsia="Times New Roman" w:cs="Times New Roman"/>
          <w:szCs w:val="24"/>
        </w:rPr>
        <w:t xml:space="preserve"> </w:t>
      </w:r>
      <w:r>
        <w:rPr>
          <w:rFonts w:eastAsia="Times New Roman" w:cs="Times New Roman"/>
          <w:szCs w:val="24"/>
        </w:rPr>
        <w:t>και του Υπουργείου Εθνικής Άμυνας της Ελληνικής Δημοκρατίας και του Υπουργείου Άμυνας τη</w:t>
      </w:r>
      <w:r>
        <w:rPr>
          <w:rFonts w:eastAsia="Times New Roman" w:cs="Times New Roman"/>
          <w:szCs w:val="24"/>
        </w:rPr>
        <w:t>ς Δημοκρατίας της Φινλανδίας</w:t>
      </w:r>
      <w:r>
        <w:rPr>
          <w:rFonts w:eastAsia="Times New Roman" w:cs="Times New Roman"/>
          <w:szCs w:val="24"/>
        </w:rPr>
        <w:t xml:space="preserve"> </w:t>
      </w:r>
      <w:r>
        <w:rPr>
          <w:rFonts w:eastAsia="Times New Roman" w:cs="Times New Roman"/>
          <w:szCs w:val="24"/>
        </w:rPr>
        <w:t>και του Υπουργείου Άμυνας της Γαλλικής Δημοκρατίας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w:t>
      </w:r>
      <w:r>
        <w:rPr>
          <w:rFonts w:eastAsia="Times New Roman" w:cs="Times New Roman"/>
          <w:szCs w:val="24"/>
        </w:rPr>
        <w:t xml:space="preserve"> της Λετονίας και του Υπουργείου Εθνικής Άμυνας της Δημοκρατίας της Λιθουανίας και του Υπουργείου Άμυνας του Μεγάλου Δουκάτου του Λουξεμβούργου και του Υπουργείου Άμυνας του Βασιλείου της Ολλανδίας και του Υπουργείου Εθνικής Άμυνας της Δημοκρατίας της Πολω</w:t>
      </w:r>
      <w:r>
        <w:rPr>
          <w:rFonts w:eastAsia="Times New Roman" w:cs="Times New Roman"/>
          <w:szCs w:val="24"/>
        </w:rPr>
        <w:t>νίας και του Υπουργείου Εθνικής Άμυνας της Δημοκρατίας της Πορτογαλίας και του Υπουργείου Άμυνας της Δημοκρατίας της Σλοβακίας και του Υπουργείου Άμυνας της Δημοκρατίας της Σλοβενίας και του Υπουργείου Άμυνας του Βασιλείου της Ισπανίας και της Κυβέρνησης τ</w:t>
      </w:r>
      <w:r>
        <w:rPr>
          <w:rFonts w:eastAsia="Times New Roman" w:cs="Times New Roman"/>
          <w:szCs w:val="24"/>
        </w:rPr>
        <w:t xml:space="preserve">ου Βασιλείου της Σουηδίας και του Υπουργείου Άμυνας του Ηνωμένου Βασιλείου της Μεγάλης Βρετανίας και της Βόρειας Ιρλανδίας και του Ευρωπαϊκού Οργανισμού Άμυνας σχετικά με το </w:t>
      </w:r>
      <w:r>
        <w:rPr>
          <w:rFonts w:eastAsia="Times New Roman" w:cs="Times New Roman"/>
          <w:szCs w:val="24"/>
        </w:rPr>
        <w:t>«</w:t>
      </w:r>
      <w:r>
        <w:rPr>
          <w:rFonts w:eastAsia="Times New Roman" w:cs="Times New Roman"/>
          <w:szCs w:val="24"/>
        </w:rPr>
        <w:t>MIOS</w:t>
      </w:r>
      <w:r>
        <w:rPr>
          <w:rFonts w:eastAsia="Times New Roman" w:cs="Times New Roman"/>
          <w:szCs w:val="24"/>
        </w:rPr>
        <w:t>»</w:t>
      </w:r>
      <w:r>
        <w:rPr>
          <w:rFonts w:eastAsia="Times New Roman" w:cs="Times New Roman"/>
          <w:szCs w:val="24"/>
        </w:rPr>
        <w:t xml:space="preserve">, τη Στρατιωτική Υλοποίηση του SESAR (Ερευνητικού Προγράμματος Διαχείρισης </w:t>
      </w:r>
      <w:r>
        <w:rPr>
          <w:rFonts w:eastAsia="Times New Roman" w:cs="Times New Roman"/>
          <w:szCs w:val="24"/>
        </w:rPr>
        <w:t>Εναέριας Κυκλοφορίας του Ενιαίου Ευρωπαϊκού Ουρανού - Military Implementation of Single European Sky Air Traffic Management Research Programme)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 επί της αρχής, των άρθρων και του συνόλου και</w:t>
      </w:r>
      <w:r>
        <w:rPr>
          <w:rFonts w:eastAsia="Times New Roman" w:cs="Times New Roman"/>
          <w:szCs w:val="24"/>
        </w:rPr>
        <w:t xml:space="preserve"> έχει ως εξής:</w:t>
      </w:r>
    </w:p>
    <w:p w14:paraId="0EE1048B" w14:textId="77777777" w:rsidR="000548F6" w:rsidRDefault="005C1E3B">
      <w:pPr>
        <w:spacing w:line="360" w:lineRule="auto"/>
        <w:ind w:firstLine="720"/>
        <w:jc w:val="center"/>
        <w:rPr>
          <w:rFonts w:eastAsia="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σελ.483α</w:t>
      </w:r>
      <w:r>
        <w:rPr>
          <w:rFonts w:eastAsia="Times New Roman" w:cs="Times New Roman"/>
          <w:szCs w:val="24"/>
        </w:rPr>
        <w:t>)</w:t>
      </w:r>
    </w:p>
    <w:p w14:paraId="0EE1048C" w14:textId="77777777" w:rsidR="000548F6" w:rsidRDefault="005C1E3B">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w:t>
      </w:r>
      <w:r>
        <w:rPr>
          <w:rFonts w:eastAsia="Times New Roman"/>
          <w:szCs w:val="24"/>
        </w:rPr>
        <w:t xml:space="preserve"> των παραπάνω νομοσχεδίων. </w:t>
      </w:r>
    </w:p>
    <w:p w14:paraId="0EE1048D" w14:textId="77777777" w:rsidR="000548F6" w:rsidRDefault="005C1E3B">
      <w:pPr>
        <w:spacing w:line="600" w:lineRule="auto"/>
        <w:ind w:firstLine="540"/>
        <w:jc w:val="both"/>
        <w:rPr>
          <w:rFonts w:eastAsia="Times New Roman"/>
          <w:szCs w:val="24"/>
        </w:rPr>
      </w:pPr>
      <w:r>
        <w:rPr>
          <w:rFonts w:eastAsia="Times New Roman"/>
          <w:b/>
          <w:bCs/>
          <w:szCs w:val="24"/>
        </w:rPr>
        <w:t>ΟΛΟΙ ΟΙ</w:t>
      </w:r>
      <w:r>
        <w:rPr>
          <w:rFonts w:eastAsia="Times New Roman"/>
          <w:b/>
          <w:bCs/>
          <w:szCs w:val="24"/>
        </w:rPr>
        <w:t xml:space="preserve"> ΒΟΥΛΕΥΤΕΣ:</w:t>
      </w:r>
      <w:r>
        <w:rPr>
          <w:rFonts w:eastAsia="Times New Roman"/>
          <w:szCs w:val="24"/>
        </w:rPr>
        <w:t xml:space="preserve"> Μάλιστα, μάλιστα.</w:t>
      </w:r>
    </w:p>
    <w:p w14:paraId="0EE1048E" w14:textId="77777777" w:rsidR="000548F6" w:rsidRDefault="005C1E3B">
      <w:pPr>
        <w:spacing w:line="600" w:lineRule="auto"/>
        <w:ind w:firstLine="540"/>
        <w:jc w:val="both"/>
        <w:rPr>
          <w:rFonts w:eastAsia="Times New Roman"/>
          <w:bCs/>
          <w:szCs w:val="24"/>
        </w:rPr>
      </w:pPr>
      <w:r>
        <w:rPr>
          <w:rFonts w:eastAsia="Times New Roman"/>
          <w:b/>
          <w:szCs w:val="24"/>
        </w:rPr>
        <w:t xml:space="preserve">ΠΡΟΕΔΡΕΥΩΝ (Νικήτας Κακλαμάνης):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0EE1048F"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 xml:space="preserve">Να ευχηθώ καλό ταξίδι στους συναδέλφους της περιφέρειας και καλό </w:t>
      </w:r>
      <w:r>
        <w:rPr>
          <w:rFonts w:eastAsia="Times New Roman" w:cs="Times New Roman"/>
          <w:szCs w:val="24"/>
        </w:rPr>
        <w:t>Σ</w:t>
      </w:r>
      <w:r>
        <w:rPr>
          <w:rFonts w:eastAsia="Times New Roman" w:cs="Times New Roman"/>
          <w:szCs w:val="24"/>
        </w:rPr>
        <w:t xml:space="preserve">αββατοκύριακο.  </w:t>
      </w:r>
    </w:p>
    <w:p w14:paraId="0EE10490" w14:textId="77777777" w:rsidR="000548F6" w:rsidRDefault="005C1E3B">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w:t>
      </w:r>
      <w:r>
        <w:rPr>
          <w:rFonts w:eastAsia="Times New Roman" w:cs="Times New Roman"/>
          <w:szCs w:val="24"/>
        </w:rPr>
        <w:t>ελφοι, δέχεστε στο σημείο αυτό να λύσουμε τη συνεδρίαση;</w:t>
      </w:r>
    </w:p>
    <w:p w14:paraId="0EE10491" w14:textId="77777777" w:rsidR="000548F6" w:rsidRDefault="005C1E3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EE10492" w14:textId="77777777" w:rsidR="000548F6" w:rsidRDefault="005C1E3B">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Με τη συναίνεση του Σώματος και ώρα 19.07΄ λύεται η συνεδρίαση για αύριο</w:t>
      </w:r>
      <w:r>
        <w:rPr>
          <w:rFonts w:eastAsia="Times New Roman" w:cs="Times New Roman"/>
          <w:szCs w:val="24"/>
        </w:rPr>
        <w:t>,</w:t>
      </w:r>
      <w:r>
        <w:rPr>
          <w:rFonts w:eastAsia="Times New Roman" w:cs="Times New Roman"/>
          <w:szCs w:val="24"/>
        </w:rPr>
        <w:t xml:space="preserve"> ημέρα Παρασκευή 3 Ιουνίου 2016 και ώρα 10.00΄, με αντικ</w:t>
      </w:r>
      <w:r>
        <w:rPr>
          <w:rFonts w:eastAsia="Times New Roman" w:cs="Times New Roman"/>
          <w:szCs w:val="24"/>
        </w:rPr>
        <w:t>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r>
        <w:rPr>
          <w:rFonts w:eastAsia="Times New Roman" w:cs="Times New Roman"/>
          <w:szCs w:val="24"/>
        </w:rPr>
        <w:t>.</w:t>
      </w:r>
    </w:p>
    <w:p w14:paraId="0EE10493" w14:textId="77777777" w:rsidR="000548F6" w:rsidRDefault="005C1E3B">
      <w:pPr>
        <w:spacing w:line="600" w:lineRule="auto"/>
        <w:ind w:left="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0548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oBrKqSBG4K6Oj8cnV4OqGVambVk=" w:salt="WGoDAszYSsD4LjPWs68e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F6"/>
    <w:rsid w:val="000548F6"/>
    <w:rsid w:val="00564513"/>
    <w:rsid w:val="005C1E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FAE6"/>
  <w15:docId w15:val="{70098260-23AB-4E51-AA03-3EB95A62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051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5051C"/>
    <w:rPr>
      <w:rFonts w:ascii="Segoe UI" w:hAnsi="Segoe UI" w:cs="Segoe UI"/>
      <w:sz w:val="18"/>
      <w:szCs w:val="18"/>
    </w:rPr>
  </w:style>
  <w:style w:type="paragraph" w:styleId="a4">
    <w:name w:val="List Paragraph"/>
    <w:basedOn w:val="a"/>
    <w:uiPriority w:val="34"/>
    <w:qFormat/>
    <w:rsid w:val="005E2699"/>
    <w:pPr>
      <w:ind w:left="720"/>
      <w:contextualSpacing/>
    </w:pPr>
  </w:style>
  <w:style w:type="paragraph" w:styleId="a5">
    <w:name w:val="Revision"/>
    <w:hidden/>
    <w:uiPriority w:val="99"/>
    <w:semiHidden/>
    <w:rsid w:val="00BF3B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258</MetadataID>
    <Session xmlns="641f345b-441b-4b81-9152-adc2e73ba5e1">Α´</Session>
    <Date xmlns="641f345b-441b-4b81-9152-adc2e73ba5e1">2016-06-01T21:00:00+00:00</Date>
    <Status xmlns="641f345b-441b-4b81-9152-adc2e73ba5e1">
      <Url>http://srv-sp1/praktika/Lists/Incoming_Metadata/EditForm.aspx?ID=258&amp;Source=/praktika/Recordings_Library/Forms/AllItems.aspx</Url>
      <Description>Δημοσιεύτηκε</Description>
    </Status>
    <Meeting xmlns="641f345b-441b-4b81-9152-adc2e73ba5e1">ΡΛΖ´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2A7A5E-0767-490E-B9A4-E049A9C7E81C}">
  <ds:schemaRefs>
    <ds:schemaRef ds:uri="http://schemas.microsoft.com/office/2006/documentManagement/types"/>
    <ds:schemaRef ds:uri="http://www.w3.org/XML/1998/namespace"/>
    <ds:schemaRef ds:uri="http://purl.org/dc/dcmitype/"/>
    <ds:schemaRef ds:uri="641f345b-441b-4b81-9152-adc2e73ba5e1"/>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47302546-0AB5-436C-8926-B2E734943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9279E-A238-4607-AAD8-04532CE01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100</Pages>
  <Words>83084</Words>
  <Characters>448656</Characters>
  <Application>Microsoft Office Word</Application>
  <DocSecurity>0</DocSecurity>
  <Lines>3738</Lines>
  <Paragraphs>1061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530679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2016-06-27T08:41:00Z</dcterms:created>
  <dcterms:modified xsi:type="dcterms:W3CDTF">2016-06-27T08:41:00Z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